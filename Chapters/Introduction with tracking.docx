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77DD" w14:textId="77777777" w:rsidR="007C29A4" w:rsidRPr="00124F6C" w:rsidRDefault="007C29A4" w:rsidP="007C265E">
      <w:r w:rsidRPr="00124F6C">
        <w:t>\</w:t>
      </w:r>
      <w:proofErr w:type="gramStart"/>
      <w:r w:rsidRPr="00124F6C">
        <w:t>chapter{</w:t>
      </w:r>
      <w:proofErr w:type="gramEnd"/>
      <w:r w:rsidRPr="00124F6C">
        <w:t>Introduction}</w:t>
      </w:r>
    </w:p>
    <w:p w14:paraId="209F44CF" w14:textId="3C53D939" w:rsidR="007C29A4" w:rsidRPr="005F5B2B" w:rsidRDefault="007C29A4" w:rsidP="007C265E">
      <w:pPr>
        <w:rPr>
          <w:ins w:id="0" w:author="artin majdi" w:date="2023-07-07T06:40:00Z"/>
        </w:rPr>
      </w:pPr>
      <w:r w:rsidRPr="00124F6C">
        <w:t>\</w:t>
      </w:r>
      <w:proofErr w:type="gramStart"/>
      <w:r w:rsidRPr="00124F6C">
        <w:t>section{</w:t>
      </w:r>
      <w:proofErr w:type="gramEnd"/>
      <w:del w:id="1" w:author="artin majdi" w:date="2023-07-07T06:40:00Z">
        <w:r w:rsidR="00000000" w:rsidRPr="005F5B2B">
          <w:delText xml:space="preserve">Brief Background on </w:delText>
        </w:r>
      </w:del>
      <w:ins w:id="2" w:author="artin majdi" w:date="2023-07-07T06:40:00Z">
        <w:r w:rsidRPr="005F5B2B">
          <w:t>Introduction and Contextual Setting}</w:t>
        </w:r>
      </w:ins>
    </w:p>
    <w:p w14:paraId="77C138F2" w14:textId="77777777" w:rsidR="004406AE" w:rsidRPr="005F5B2B" w:rsidRDefault="007C29A4" w:rsidP="007C265E">
      <w:pPr>
        <w:rPr>
          <w:del w:id="3" w:author="artin majdi" w:date="2023-07-07T06:40:00Z"/>
        </w:rPr>
        <w:pPrChange w:id="4" w:author="artin majdi" w:date="2023-07-07T07:09:00Z">
          <w:pPr>
            <w:pStyle w:val="PlainText"/>
            <w:spacing w:after="240" w:line="360" w:lineRule="auto"/>
          </w:pPr>
        </w:pPrChange>
      </w:pPr>
      <w:r w:rsidRPr="00124F6C">
        <w:t xml:space="preserve">Machine </w:t>
      </w:r>
      <w:del w:id="5" w:author="artin majdi" w:date="2023-07-07T06:40:00Z">
        <w:r w:rsidR="00000000" w:rsidRPr="005F5B2B">
          <w:delText>Learning and Uncertainty Management}</w:delText>
        </w:r>
      </w:del>
    </w:p>
    <w:p w14:paraId="191F85C7" w14:textId="1D4269AB" w:rsidR="007C29A4" w:rsidRPr="005F5B2B" w:rsidRDefault="00000000" w:rsidP="007C265E">
      <w:pPr>
        <w:rPr>
          <w:ins w:id="6" w:author="artin majdi" w:date="2023-07-07T06:40:00Z"/>
        </w:rPr>
      </w:pPr>
      <w:del w:id="7" w:author="artin majdi" w:date="2023-07-07T06:40:00Z">
        <w:r w:rsidRPr="005F5B2B">
          <w:delText>The world</w:delText>
        </w:r>
      </w:del>
      <w:ins w:id="8" w:author="artin majdi" w:date="2023-07-07T06:40:00Z">
        <w:r w:rsidR="007C29A4" w:rsidRPr="005F5B2B">
          <w:t>learning</w:t>
        </w:r>
      </w:ins>
      <w:r w:rsidR="007C29A4" w:rsidRPr="00124F6C">
        <w:t xml:space="preserve"> is </w:t>
      </w:r>
      <w:del w:id="9" w:author="artin majdi" w:date="2023-07-07T06:40:00Z">
        <w:r w:rsidRPr="005F5B2B">
          <w:delText>currently experiencing an era</w:delText>
        </w:r>
      </w:del>
      <w:ins w:id="10" w:author="artin majdi" w:date="2023-07-07T06:40:00Z">
        <w:r w:rsidR="007C29A4" w:rsidRPr="005F5B2B">
          <w:t xml:space="preserve">a powerful </w:t>
        </w:r>
      </w:ins>
      <w:del w:id="11" w:author="artin majdi" w:date="2023-07-07T07:09:00Z">
        <w:r w:rsidR="007C29A4" w:rsidRPr="00124F6C" w:rsidDel="00124F6C">
          <w:delText xml:space="preserve"> of </w:delText>
        </w:r>
      </w:del>
      <w:del w:id="12" w:author="artin majdi" w:date="2023-07-07T06:40:00Z">
        <w:r w:rsidRPr="005F5B2B">
          <w:delText xml:space="preserve">rapid development </w:delText>
        </w:r>
      </w:del>
      <w:ins w:id="13" w:author="artin majdi" w:date="2023-07-07T07:08:00Z">
        <w:r w:rsidR="00124F6C" w:rsidRPr="00124F6C">
          <w:t>technological tool that has progressively delivered cutting-edge solutions to complex problems in a variety of fields.</w:t>
        </w:r>
        <w:r w:rsidR="00124F6C">
          <w:t xml:space="preserve"> </w:t>
        </w:r>
      </w:ins>
      <w:ins w:id="14" w:author="artin majdi" w:date="2023-07-07T06:40:00Z">
        <w:r w:rsidR="007C29A4" w:rsidRPr="005F5B2B">
          <w:t xml:space="preserve">Its application spans a wide array, from data interpretation and natural language processing to contemporary breakthroughs </w:t>
        </w:r>
      </w:ins>
      <w:r w:rsidR="007C29A4" w:rsidRPr="00124F6C">
        <w:t xml:space="preserve">in </w:t>
      </w:r>
      <w:ins w:id="15" w:author="artin majdi" w:date="2023-07-07T06:40:00Z">
        <w:r w:rsidR="007C29A4" w:rsidRPr="005F5B2B">
          <w:t xml:space="preserve">domains such as computer vision, radiology, neuroimaging, and biological image analysis. </w:t>
        </w:r>
      </w:ins>
      <w:ins w:id="16" w:author="artin majdi" w:date="2023-07-07T07:01:00Z">
        <w:r w:rsidR="002361BB">
          <w:t>This dissertation</w:t>
        </w:r>
      </w:ins>
      <w:ins w:id="17" w:author="artin majdi" w:date="2023-07-07T06:55:00Z">
        <w:r w:rsidR="00BD0E12">
          <w:t xml:space="preserve"> </w:t>
        </w:r>
      </w:ins>
      <w:ins w:id="18" w:author="artin majdi" w:date="2023-07-07T06:40:00Z">
        <w:r w:rsidR="007C29A4" w:rsidRPr="005F5B2B">
          <w:t>delve</w:t>
        </w:r>
      </w:ins>
      <w:ins w:id="19" w:author="artin majdi" w:date="2023-07-07T07:01:00Z">
        <w:r w:rsidR="002361BB">
          <w:t>s</w:t>
        </w:r>
      </w:ins>
      <w:ins w:id="20" w:author="artin majdi" w:date="2023-07-07T06:40:00Z">
        <w:r w:rsidR="007C29A4" w:rsidRPr="005F5B2B">
          <w:t xml:space="preserve"> into distinct use cases, demonstrating </w:t>
        </w:r>
      </w:ins>
      <w:r w:rsidR="007C29A4" w:rsidRPr="00124F6C">
        <w:t xml:space="preserve">the </w:t>
      </w:r>
      <w:del w:id="21" w:author="artin majdi" w:date="2023-07-07T06:40:00Z">
        <w:r w:rsidRPr="005F5B2B">
          <w:delText>field</w:delText>
        </w:r>
      </w:del>
      <w:ins w:id="22" w:author="artin majdi" w:date="2023-07-07T06:40:00Z">
        <w:r w:rsidR="007C29A4" w:rsidRPr="005F5B2B">
          <w:t>adaptability and capabilities</w:t>
        </w:r>
      </w:ins>
      <w:r w:rsidR="007C29A4" w:rsidRPr="00124F6C">
        <w:t xml:space="preserve"> of machine learning</w:t>
      </w:r>
      <w:del w:id="23" w:author="artin majdi" w:date="2023-07-07T06:40:00Z">
        <w:r w:rsidRPr="005F5B2B">
          <w:delText xml:space="preserve">. This exciting progression has triggered massive transformations across numerous </w:delText>
        </w:r>
      </w:del>
      <w:ins w:id="24" w:author="artin majdi" w:date="2023-07-07T06:40:00Z">
        <w:r w:rsidR="007C29A4" w:rsidRPr="005F5B2B">
          <w:t xml:space="preserve"> in solving varied challenges. Machine learning has signified a notable advancement in computational capacity, thereby enabling </w:t>
        </w:r>
        <w:r w:rsidR="007C29A4" w:rsidRPr="005F5B2B">
          <w:t xml:space="preserve">us to tackle issues once deemed insurmountable or too intricate. In </w:t>
        </w:r>
      </w:ins>
      <w:r w:rsidR="007C29A4" w:rsidRPr="00124F6C">
        <w:t>sectors</w:t>
      </w:r>
      <w:del w:id="25" w:author="artin majdi" w:date="2023-07-07T06:40:00Z">
        <w:r w:rsidRPr="005F5B2B">
          <w:delText xml:space="preserve">, including healthcare, automotive industries, and crowdsourcing platforms. In </w:delText>
        </w:r>
      </w:del>
      <w:ins w:id="26" w:author="artin majdi" w:date="2023-07-07T06:40:00Z">
        <w:r w:rsidR="007C29A4" w:rsidRPr="005F5B2B">
          <w:t xml:space="preserve"> such as </w:t>
        </w:r>
      </w:ins>
      <w:r w:rsidR="007C29A4" w:rsidRPr="00124F6C">
        <w:t xml:space="preserve">healthcare, machine learning algorithms </w:t>
      </w:r>
      <w:r w:rsidRPr="005F5B2B">
        <w:t xml:space="preserve">help in </w:t>
      </w:r>
      <w:del w:id="27" w:author="artin majdi" w:date="2023-07-07T06:44:00Z">
        <w:r w:rsidRPr="005F5B2B" w:rsidDel="005F5B2B">
          <w:delText xml:space="preserve">diagnosing </w:delText>
        </w:r>
      </w:del>
      <w:r w:rsidRPr="005F5B2B">
        <w:t>disease</w:t>
      </w:r>
      <w:del w:id="28" w:author="artin majdi" w:date="2023-07-07T06:50:00Z">
        <w:r w:rsidRPr="005F5B2B" w:rsidDel="005F5B2B">
          <w:delText>s</w:delText>
        </w:r>
      </w:del>
      <w:ins w:id="29" w:author="artin majdi" w:date="2023-07-07T06:44:00Z">
        <w:r w:rsidR="005F5B2B" w:rsidRPr="005F5B2B">
          <w:t xml:space="preserve"> diagnosis</w:t>
        </w:r>
      </w:ins>
      <w:r w:rsidRPr="005F5B2B">
        <w:t>, predicting</w:t>
      </w:r>
      <w:r w:rsidR="007C29A4" w:rsidRPr="00124F6C">
        <w:t xml:space="preserve"> patient </w:t>
      </w:r>
      <w:r w:rsidRPr="005F5B2B">
        <w:t>outcomes</w:t>
      </w:r>
      <w:r w:rsidR="007C29A4" w:rsidRPr="00124F6C">
        <w:t xml:space="preserve">, and </w:t>
      </w:r>
      <w:r w:rsidRPr="005F5B2B">
        <w:t>personalizing</w:t>
      </w:r>
      <w:r w:rsidR="007C29A4" w:rsidRPr="00124F6C">
        <w:t xml:space="preserve"> treatment </w:t>
      </w:r>
      <w:r w:rsidRPr="005F5B2B">
        <w:t xml:space="preserve">plans. </w:t>
      </w:r>
      <w:del w:id="30" w:author="artin majdi" w:date="2023-07-07T06:46:00Z">
        <w:r w:rsidRPr="005F5B2B" w:rsidDel="005F5B2B">
          <w:delText xml:space="preserve">In </w:delText>
        </w:r>
      </w:del>
      <w:ins w:id="31" w:author="artin majdi" w:date="2023-07-07T06:46:00Z">
        <w:r w:rsidR="005F5B2B">
          <w:t>T</w:t>
        </w:r>
      </w:ins>
      <w:del w:id="32" w:author="artin majdi" w:date="2023-07-07T06:46:00Z">
        <w:r w:rsidRPr="005F5B2B" w:rsidDel="005F5B2B">
          <w:delText>t</w:delText>
        </w:r>
      </w:del>
      <w:r w:rsidRPr="005F5B2B">
        <w:t xml:space="preserve">he </w:t>
      </w:r>
      <w:r w:rsidR="007C29A4" w:rsidRPr="00124F6C">
        <w:t xml:space="preserve">automotive industry, </w:t>
      </w:r>
      <w:ins w:id="33" w:author="artin majdi" w:date="2023-07-07T06:40:00Z">
        <w:r w:rsidR="007C29A4" w:rsidRPr="005F5B2B">
          <w:t xml:space="preserve">with </w:t>
        </w:r>
      </w:ins>
      <w:r w:rsidR="007C29A4" w:rsidRPr="00124F6C">
        <w:t xml:space="preserve">the </w:t>
      </w:r>
      <w:r w:rsidRPr="005F5B2B">
        <w:t>emergence</w:t>
      </w:r>
      <w:r w:rsidR="007C29A4" w:rsidRPr="00124F6C">
        <w:t xml:space="preserve"> of </w:t>
      </w:r>
      <w:r w:rsidRPr="005F5B2B">
        <w:t>self-driving</w:t>
      </w:r>
      <w:r w:rsidR="007C29A4" w:rsidRPr="00124F6C">
        <w:t xml:space="preserve"> vehicles</w:t>
      </w:r>
      <w:ins w:id="34" w:author="artin majdi" w:date="2023-07-07T06:40:00Z">
        <w:r w:rsidR="007C29A4" w:rsidRPr="005F5B2B">
          <w:t>,</w:t>
        </w:r>
      </w:ins>
      <w:r w:rsidR="007C29A4" w:rsidRPr="00124F6C">
        <w:t xml:space="preserve"> is </w:t>
      </w:r>
      <w:del w:id="35" w:author="artin majdi" w:date="2023-07-07T06:40:00Z">
        <w:r w:rsidRPr="005F5B2B">
          <w:delText xml:space="preserve">revolutionizing transportation and mobility. In crowdsourcing, </w:delText>
        </w:r>
      </w:del>
      <w:ins w:id="36" w:author="artin majdi" w:date="2023-07-07T06:40:00Z">
        <w:r w:rsidR="007C29A4" w:rsidRPr="005F5B2B">
          <w:t xml:space="preserve">undergoing a transformation propelled by </w:t>
        </w:r>
      </w:ins>
      <w:r w:rsidR="007C29A4" w:rsidRPr="00124F6C">
        <w:t>machine learning</w:t>
      </w:r>
      <w:del w:id="37" w:author="artin majdi" w:date="2023-07-07T06:40:00Z">
        <w:r w:rsidRPr="00BD0E12">
          <w:delText xml:space="preserve"> is used to aggregate</w:delText>
        </w:r>
      </w:del>
      <w:ins w:id="38" w:author="artin majdi" w:date="2023-07-07T06:40:00Z">
        <w:r w:rsidR="007C29A4" w:rsidRPr="00BD0E12">
          <w:t>. Likewise, in crowdsourcing, machine learning aids in aggregating</w:t>
        </w:r>
      </w:ins>
      <w:r w:rsidR="007C29A4" w:rsidRPr="00124F6C">
        <w:t xml:space="preserve"> information </w:t>
      </w:r>
      <w:del w:id="39" w:author="artin majdi" w:date="2023-07-07T06:40:00Z">
        <w:r w:rsidRPr="00BD0E12">
          <w:delText>sourced</w:delText>
        </w:r>
      </w:del>
      <w:ins w:id="40" w:author="artin majdi" w:date="2023-07-07T06:40:00Z">
        <w:r w:rsidR="007C29A4" w:rsidRPr="00BD0E12">
          <w:t>gathered</w:t>
        </w:r>
      </w:ins>
      <w:r w:rsidR="007C29A4" w:rsidRPr="00124F6C">
        <w:t xml:space="preserve"> from a </w:t>
      </w:r>
      <w:del w:id="41" w:author="artin majdi" w:date="2023-07-07T06:40:00Z">
        <w:r w:rsidRPr="00BD0E12">
          <w:delText>large number of individuals</w:delText>
        </w:r>
      </w:del>
      <w:ins w:id="42" w:author="artin majdi" w:date="2023-07-07T06:40:00Z">
        <w:r w:rsidR="007C29A4" w:rsidRPr="00BD0E12">
          <w:t>vast populace</w:t>
        </w:r>
      </w:ins>
      <w:r w:rsidR="007C29A4" w:rsidRPr="00124F6C">
        <w:t xml:space="preserve"> to solve complex </w:t>
      </w:r>
      <w:r w:rsidRPr="00BD0E12">
        <w:t xml:space="preserve">problems or </w:t>
      </w:r>
      <w:ins w:id="43" w:author="artin majdi" w:date="2023-07-07T06:51:00Z">
        <w:r w:rsidR="00BD0E12" w:rsidRPr="00BD0E12">
          <w:t xml:space="preserve">drive </w:t>
        </w:r>
      </w:ins>
      <w:del w:id="44" w:author="artin majdi" w:date="2023-07-07T06:51:00Z">
        <w:r w:rsidRPr="00BD0E12" w:rsidDel="00BD0E12">
          <w:delText>provide</w:delText>
        </w:r>
      </w:del>
      <w:r w:rsidRPr="00BD0E12">
        <w:t xml:space="preserve"> insights. </w:t>
      </w:r>
      <w:del w:id="45" w:author="artin majdi" w:date="2023-07-07T06:40:00Z">
        <w:r w:rsidRPr="00BD0E12">
          <w:delText>However, as we leverage these technologies to drive innovation and efficiency</w:delText>
        </w:r>
        <w:r w:rsidRPr="005F5B2B">
          <w:delText>, we are also confronted with a critical challenge: \textit{management of uncertainty and domain fluctuations in machine learning models}. Real-world</w:delText>
        </w:r>
      </w:del>
    </w:p>
    <w:p w14:paraId="695BEF31" w14:textId="77777777" w:rsidR="007C29A4" w:rsidRPr="005F5B2B" w:rsidRDefault="007C29A4" w:rsidP="007C265E">
      <w:pPr>
        <w:rPr>
          <w:ins w:id="46" w:author="artin majdi" w:date="2023-07-07T06:40:00Z"/>
        </w:rPr>
      </w:pPr>
      <w:ins w:id="47" w:author="artin majdi" w:date="2023-07-07T06:40:00Z">
        <w:r w:rsidRPr="005F5B2B">
          <w:t>\</w:t>
        </w:r>
        <w:proofErr w:type="gramStart"/>
        <w:r w:rsidRPr="005F5B2B">
          <w:t>section{</w:t>
        </w:r>
        <w:proofErr w:type="gramEnd"/>
        <w:r w:rsidRPr="005F5B2B">
          <w:t>Underlying Motivation}</w:t>
        </w:r>
      </w:ins>
    </w:p>
    <w:p w14:paraId="06F42B15" w14:textId="6F8B5481" w:rsidR="007C29A4" w:rsidRPr="00124F6C" w:rsidRDefault="007C29A4" w:rsidP="007C265E">
      <w:ins w:id="48" w:author="artin majdi" w:date="2023-07-07T06:40:00Z">
        <w:r w:rsidRPr="005F5B2B">
          <w:t xml:space="preserve">The </w:t>
        </w:r>
      </w:ins>
      <w:ins w:id="49" w:author="artin majdi" w:date="2023-07-07T07:07:00Z">
        <w:r w:rsidR="00124F6C">
          <w:t>rapid</w:t>
        </w:r>
      </w:ins>
      <w:ins w:id="50" w:author="artin majdi" w:date="2023-07-07T06:40:00Z">
        <w:r w:rsidRPr="005F5B2B">
          <w:t xml:space="preserve"> surge in digital data across all sectors necessitates innovative strategies for data analysis and interpretation. This escalating demand has been considerably addressed by machine learning, which leverages computational prowess to discover concealed patterns, make predictions, and aid in decision-making processes. However, despite progress, numerous challenges persist. These encompass issues such as the trustworthiness of crowdsourced labeling, efficient and reliable </w:t>
        </w:r>
        <w:r w:rsidRPr="005F5B2B">
          <w:lastRenderedPageBreak/>
          <w:t>disease diagnosis, and driver distraction detection. Additionally, practical</w:t>
        </w:r>
      </w:ins>
      <w:r w:rsidRPr="00124F6C">
        <w:t xml:space="preserve"> applications of machine learning are </w:t>
      </w:r>
      <w:del w:id="51" w:author="artin majdi" w:date="2023-07-07T06:40:00Z">
        <w:r w:rsidR="00000000" w:rsidRPr="005F5B2B">
          <w:delText>riddled</w:delText>
        </w:r>
      </w:del>
      <w:ins w:id="52" w:author="artin majdi" w:date="2023-07-07T06:40:00Z">
        <w:r w:rsidRPr="005F5B2B">
          <w:t>plagued</w:t>
        </w:r>
      </w:ins>
      <w:r w:rsidRPr="00124F6C">
        <w:t xml:space="preserve"> with </w:t>
      </w:r>
      <w:del w:id="53" w:author="artin majdi" w:date="2023-07-07T06:40:00Z">
        <w:r w:rsidR="00000000" w:rsidRPr="005F5B2B">
          <w:delText>situations</w:delText>
        </w:r>
      </w:del>
      <w:ins w:id="54" w:author="artin majdi" w:date="2023-07-07T06:40:00Z">
        <w:r w:rsidRPr="005F5B2B">
          <w:t>instances</w:t>
        </w:r>
      </w:ins>
      <w:r w:rsidRPr="00124F6C">
        <w:t xml:space="preserve"> where </w:t>
      </w:r>
      <w:del w:id="55" w:author="artin majdi" w:date="2023-07-07T06:40:00Z">
        <w:r w:rsidR="00000000" w:rsidRPr="005F5B2B">
          <w:delText xml:space="preserve">the provided </w:delText>
        </w:r>
      </w:del>
      <w:r w:rsidRPr="00124F6C">
        <w:t>data can contain missing, incorrect, or uncertain values</w:t>
      </w:r>
      <w:del w:id="56" w:author="artin majdi" w:date="2023-07-07T06:40:00Z">
        <w:r w:rsidR="00000000" w:rsidRPr="005F5B2B">
          <w:delText>. This</w:delText>
        </w:r>
      </w:del>
      <w:ins w:id="57" w:author="artin majdi" w:date="2023-07-07T06:40:00Z">
        <w:r w:rsidRPr="005F5B2B">
          <w:t>, which</w:t>
        </w:r>
      </w:ins>
      <w:r w:rsidRPr="00124F6C">
        <w:t xml:space="preserve"> often </w:t>
      </w:r>
      <w:del w:id="58" w:author="artin majdi" w:date="2023-07-07T06:40:00Z">
        <w:r w:rsidR="00000000" w:rsidRPr="005F5B2B">
          <w:delText xml:space="preserve">results in the </w:delText>
        </w:r>
      </w:del>
      <w:ins w:id="59" w:author="artin majdi" w:date="2023-07-07T06:40:00Z">
        <w:r w:rsidRPr="005F5B2B">
          <w:t xml:space="preserve">leads to </w:t>
        </w:r>
      </w:ins>
      <w:r w:rsidRPr="00124F6C">
        <w:t xml:space="preserve">unpredictable </w:t>
      </w:r>
      <w:ins w:id="60" w:author="artin majdi" w:date="2023-07-07T06:40:00Z">
        <w:r w:rsidRPr="005F5B2B">
          <w:t xml:space="preserve">model </w:t>
        </w:r>
      </w:ins>
      <w:r w:rsidRPr="00124F6C">
        <w:t xml:space="preserve">behavior </w:t>
      </w:r>
      <w:del w:id="61" w:author="artin majdi" w:date="2023-07-07T06:40:00Z">
        <w:r w:rsidR="00000000" w:rsidRPr="005F5B2B">
          <w:delText>of the machine learning models, leading to fluctuating</w:delText>
        </w:r>
      </w:del>
      <w:ins w:id="62" w:author="artin majdi" w:date="2023-07-07T06:40:00Z">
        <w:r w:rsidRPr="005F5B2B">
          <w:t>and inconsistent</w:t>
        </w:r>
      </w:ins>
      <w:r w:rsidRPr="00124F6C">
        <w:t xml:space="preserve"> performance</w:t>
      </w:r>
      <w:del w:id="63" w:author="artin majdi" w:date="2023-07-07T06:40:00Z">
        <w:r w:rsidR="00000000" w:rsidRPr="005F5B2B">
          <w:delText xml:space="preserve"> across different domains</w:delText>
        </w:r>
      </w:del>
      <w:ins w:id="64" w:author="artin majdi" w:date="2023-07-07T06:40:00Z">
        <w:r w:rsidRPr="005F5B2B">
          <w:t>. It is no longer sufficient to solely consider model accuracy; accounting for uncertainty in model predictions is equally crucial. Armed with a comprehensive understanding of model and data uncertainty, we can make informed decisions on whether to rely on model predictions or seek further information. This research endeavor aims to tackle these challenges, augmenting the capabilities of machine learning and deepening our understanding of its potential</w:t>
        </w:r>
      </w:ins>
      <w:r w:rsidRPr="00124F6C">
        <w:t>.</w:t>
      </w:r>
    </w:p>
    <w:p w14:paraId="683FAFBB" w14:textId="77777777" w:rsidR="004406AE" w:rsidRPr="005F5B2B" w:rsidRDefault="00000000" w:rsidP="007C265E">
      <w:pPr>
        <w:rPr>
          <w:del w:id="65" w:author="artin majdi" w:date="2023-07-07T06:40:00Z"/>
        </w:rPr>
        <w:pPrChange w:id="66" w:author="artin majdi" w:date="2023-07-07T07:09:00Z">
          <w:pPr>
            <w:pStyle w:val="PlainText"/>
            <w:spacing w:after="240" w:line="360" w:lineRule="auto"/>
          </w:pPr>
        </w:pPrChange>
      </w:pPr>
      <w:del w:id="67" w:author="artin majdi" w:date="2023-07-07T06:40:00Z">
        <w:r w:rsidRPr="005F5B2B">
          <w:delText>The precision of model predictions is crucial in high-stakes decision-making situations, such as medical diagnosis or autonomous driving. Given the inherent variability of input data and the susceptibility of models to error, accuracy alone is no longer sufficient. It is crucial to also account for uncertainty in the model's predictions. With sufficient knowledge of model and data uncertainty, we can make informed decisions regarding whether to trust the model's predictions or seek additional information before making a final decision. This capability is particularly important in critical situations where inaccurate predictions could have severe repercussions.</w:delText>
        </w:r>
      </w:del>
    </w:p>
    <w:p w14:paraId="6E457EC2" w14:textId="77777777" w:rsidR="004406AE" w:rsidRPr="005F5B2B" w:rsidRDefault="00000000" w:rsidP="007C265E">
      <w:pPr>
        <w:rPr>
          <w:del w:id="68" w:author="artin majdi" w:date="2023-07-07T06:40:00Z"/>
        </w:rPr>
        <w:pPrChange w:id="69" w:author="artin majdi" w:date="2023-07-07T07:09:00Z">
          <w:pPr>
            <w:pStyle w:val="PlainText"/>
            <w:spacing w:after="240" w:line="360" w:lineRule="auto"/>
          </w:pPr>
        </w:pPrChange>
      </w:pPr>
      <w:del w:id="70" w:author="artin majdi" w:date="2023-07-07T06:40:00Z">
        <w:r w:rsidRPr="005F5B2B">
          <w:delText>\subsection{Uncertainty in Machine Learning Models}</w:delText>
        </w:r>
      </w:del>
    </w:p>
    <w:p w14:paraId="7B1CD2E8" w14:textId="77777777" w:rsidR="004406AE" w:rsidRPr="005F5B2B" w:rsidRDefault="00000000" w:rsidP="007C265E">
      <w:pPr>
        <w:rPr>
          <w:del w:id="71" w:author="artin majdi" w:date="2023-07-07T06:40:00Z"/>
        </w:rPr>
        <w:pPrChange w:id="72" w:author="artin majdi" w:date="2023-07-07T07:09:00Z">
          <w:pPr>
            <w:pStyle w:val="PlainText"/>
            <w:spacing w:after="240" w:line="360" w:lineRule="auto"/>
          </w:pPr>
        </w:pPrChange>
      </w:pPr>
      <w:del w:id="73" w:author="artin majdi" w:date="2023-07-07T06:40:00Z">
        <w:r w:rsidRPr="005F5B2B">
          <w:delText>Uncertainty is an integral part of any predictive model, and machine</w:delText>
        </w:r>
        <w:r w:rsidR="00AD208F" w:rsidRPr="005F5B2B">
          <w:delText xml:space="preserve"> </w:delText>
        </w:r>
        <w:r w:rsidRPr="005F5B2B">
          <w:delText xml:space="preserve">learning models are no exception. Recognizing, quantifying, and managing this uncertainty is a critical aspect of developing robust and reliable machine learning systems. Uncertainties in the field of machine learning are typically divided into two categories: aleatoric and epistemic. Aleatoric uncertainty, also referred to as statistical uncertainty, is linked to the data's inherent noise or variability. This type of uncertainty is often irreducible as it stems from factors such as measurement errors or inherent randomness in the system being modeled. Epistemic uncertainty, on the other hand, is related to our lack of knowledge about the system. This form of uncertainty, also known as model uncertainty, arises from our inability to perfectly specify the parameters of our model or from using a model that does not perfectly capture the true underlying process. The sources of uncertainty in machine learning models are complex and can be attributed to various factors. </w:delText>
        </w:r>
        <w:r w:rsidRPr="005F5B2B">
          <w:lastRenderedPageBreak/>
          <w:delText>Measurement errors, missing data, and inherent noise are examples of data-related sources of uncertainty. In contrast, model-related sources of uncertainty include the choice of model structure, or model parameters, and the use of approximations in model computations.</w:delText>
        </w:r>
      </w:del>
    </w:p>
    <w:p w14:paraId="1BD406D8" w14:textId="77777777" w:rsidR="004406AE" w:rsidRPr="005F5B2B" w:rsidRDefault="00000000" w:rsidP="007C265E">
      <w:pPr>
        <w:rPr>
          <w:del w:id="74" w:author="artin majdi" w:date="2023-07-07T06:40:00Z"/>
        </w:rPr>
        <w:pPrChange w:id="75" w:author="artin majdi" w:date="2023-07-07T07:09:00Z">
          <w:pPr>
            <w:pStyle w:val="PlainText"/>
            <w:spacing w:after="240" w:line="360" w:lineRule="auto"/>
          </w:pPr>
        </w:pPrChange>
      </w:pPr>
      <w:del w:id="76" w:author="artin majdi" w:date="2023-07-07T06:40:00Z">
        <w:r w:rsidRPr="005F5B2B">
          <w:delText>Uncertainty can significantly impact the performance and behavior of machine learning models. Unmanaged uncertainty can lead to reduced model performance as the model struggles to make accurate predictions in the face of noisy data or imperfect model specifications. Uncertainty can also lead to biased predictions, as models may overfit to noisy data or become too confident in their predictions, ignoring the inherent uncertainty in the process. Overconfidence is a particularly dangerous effect of unmanaged uncertainty. When a model is overconfident, it may produce very certain predictions even when they are inaccurate. This can lead to poor decision-making, as users of the model may place too much trust in its predictions. In high-stakes domains such as healthcare or autonomous driving, overconfidence can lead to severe negative outcomes. Therefore, understanding and managing uncertainty is a critical task in machine learning. By providing uncertainty estimates along with predictions, machine learning models can become more reliable and trustworthy, facilitating their use in real-world decision-making tasks.</w:delText>
        </w:r>
      </w:del>
    </w:p>
    <w:p w14:paraId="301749FC" w14:textId="77777777" w:rsidR="004406AE" w:rsidRPr="005F5B2B" w:rsidRDefault="00000000" w:rsidP="007C265E">
      <w:pPr>
        <w:rPr>
          <w:del w:id="77" w:author="artin majdi" w:date="2023-07-07T06:40:00Z"/>
        </w:rPr>
        <w:pPrChange w:id="78" w:author="artin majdi" w:date="2023-07-07T07:09:00Z">
          <w:pPr>
            <w:pStyle w:val="PlainText"/>
            <w:spacing w:after="240" w:line="360" w:lineRule="auto"/>
          </w:pPr>
        </w:pPrChange>
      </w:pPr>
      <w:del w:id="79" w:author="artin majdi" w:date="2023-07-07T06:40:00Z">
        <w:r w:rsidRPr="005F5B2B">
          <w:delText xml:space="preserve">Recent methods tackle the problem of missing and uncertain data, but they assume the data is drawn from well-known distributions defined by a few parameters. Some studies approach the issue of lack of accurate labels by pre-training a network on a large dataset with noisy labels and fine-tuning it for a smaller target dataset~\cite{oquab_Learning_2014}. Semi-supervised techniques have also been proposed where the data with noisy labels is discarded~\cite{zhu_Learning_2002}. However, </w:delText>
        </w:r>
        <w:commentRangeStart w:id="80"/>
        <w:r w:rsidRPr="005F5B2B">
          <w:delText>they suffer from model complexity and cannot be applied to large-scale datasets</w:delText>
        </w:r>
        <w:commentRangeEnd w:id="80"/>
        <w:r w:rsidR="00495251" w:rsidRPr="005F5B2B">
          <w:rPr>
            <w:rStyle w:val="CommentReference"/>
            <w:sz w:val="24"/>
            <w:szCs w:val="24"/>
          </w:rPr>
          <w:commentReference w:id="80"/>
        </w:r>
        <w:r w:rsidRPr="005F5B2B">
          <w:delText>. Even loss functions that are perceived as noise-robust are not completely robust to label noise~\cite{bartlett_Convexity_2006}. With the rise and influence of ML in medical applications and the need to translate newly developed techniques into clinical practice, questions about the safety and uncertainty of models have gained more importance. Prior research mostly focused on assessing the correctness of individual decisions and modeling the behavior of individual labelers (human expert</w:delText>
        </w:r>
        <w:r w:rsidR="00495251" w:rsidRPr="005F5B2B">
          <w:delText>s</w:delText>
        </w:r>
        <w:r w:rsidRPr="005F5B2B">
          <w:delText xml:space="preserve"> or non-expert</w:delText>
        </w:r>
        <w:r w:rsidR="00495251" w:rsidRPr="005F5B2B">
          <w:delText>s</w:delText>
        </w:r>
        <w:r w:rsidRPr="005F5B2B">
          <w:delText xml:space="preserve"> who assign labels to data)~\cite{raykar_Supervised_2009}. Label bias becomes more crucial when we move from using manual delineation as our gold standard to using existing software (e.g., Free Surfer </w:delText>
        </w:r>
        <w:r w:rsidR="00495251" w:rsidRPr="005F5B2B">
          <w:delText xml:space="preserve">[cite] </w:delText>
        </w:r>
        <w:r w:rsidRPr="005F5B2B">
          <w:delText>for subcortical segmentation tasks).</w:delText>
        </w:r>
      </w:del>
    </w:p>
    <w:p w14:paraId="087E2743" w14:textId="77777777" w:rsidR="004406AE" w:rsidRPr="005F5B2B" w:rsidRDefault="00000000" w:rsidP="007C265E">
      <w:pPr>
        <w:rPr>
          <w:del w:id="81" w:author="artin majdi" w:date="2023-07-07T06:40:00Z"/>
        </w:rPr>
        <w:pPrChange w:id="82" w:author="artin majdi" w:date="2023-07-07T07:09:00Z">
          <w:pPr>
            <w:pStyle w:val="PlainText"/>
            <w:spacing w:after="240" w:line="360" w:lineRule="auto"/>
          </w:pPr>
        </w:pPrChange>
      </w:pPr>
      <w:del w:id="83" w:author="artin majdi" w:date="2023-07-07T06:40:00Z">
        <w:r w:rsidRPr="005F5B2B">
          <w:lastRenderedPageBreak/>
          <w:delText>\section{ Objectives and Scope}</w:delText>
        </w:r>
      </w:del>
    </w:p>
    <w:p w14:paraId="6AB4D93A" w14:textId="77777777" w:rsidR="004406AE" w:rsidRPr="005F5B2B" w:rsidRDefault="00000000" w:rsidP="007C265E">
      <w:pPr>
        <w:rPr>
          <w:del w:id="84" w:author="artin majdi" w:date="2023-07-07T06:40:00Z"/>
        </w:rPr>
        <w:pPrChange w:id="85" w:author="artin majdi" w:date="2023-07-07T07:09:00Z">
          <w:pPr>
            <w:pStyle w:val="PlainText"/>
            <w:spacing w:after="240" w:line="360" w:lineRule="auto"/>
          </w:pPr>
        </w:pPrChange>
      </w:pPr>
      <w:del w:id="86" w:author="artin majdi" w:date="2023-07-07T06:40:00Z">
        <w:r w:rsidRPr="005F5B2B">
          <w:delText xml:space="preserve">The primary objective of this dissertation is to advance the understanding of uncertainty management and, to a lesser extent, domain fluctuation in machine learning models, with the ultimate aim of enhancing models' performance, reliability, and applicability in a variety of real-world settings. </w:delText>
        </w:r>
        <w:commentRangeStart w:id="87"/>
        <w:r w:rsidRPr="005F5B2B">
          <w:delText>We intend to</w:delText>
        </w:r>
        <w:commentRangeEnd w:id="87"/>
        <w:r w:rsidR="00495251" w:rsidRPr="005F5B2B">
          <w:rPr>
            <w:rStyle w:val="CommentReference"/>
            <w:sz w:val="24"/>
            <w:szCs w:val="24"/>
          </w:rPr>
          <w:commentReference w:id="87"/>
        </w:r>
        <w:r w:rsidRPr="005F5B2B">
          <w:delText xml:space="preserve"> propose, develop, and evaluate novel methods for </w:delText>
        </w:r>
        <w:commentRangeStart w:id="88"/>
        <w:r w:rsidRPr="005F5B2B">
          <w:delText>estimating and mitigating the impact</w:delText>
        </w:r>
        <w:commentRangeEnd w:id="88"/>
        <w:r w:rsidR="00495251" w:rsidRPr="005F5B2B">
          <w:rPr>
            <w:rStyle w:val="CommentReference"/>
            <w:sz w:val="24"/>
            <w:szCs w:val="24"/>
          </w:rPr>
          <w:commentReference w:id="88"/>
        </w:r>
        <w:r w:rsidRPr="005F5B2B">
          <w:delText xml:space="preserve"> of uncertainty on machine learning outcomes. By doing so, we hope to facilitate the more widespread adoption of these technologies across various sectors and real-world applications and, in the process, harness their full potential.</w:delText>
        </w:r>
      </w:del>
    </w:p>
    <w:p w14:paraId="36FE8680" w14:textId="77777777" w:rsidR="004406AE" w:rsidRPr="005F5B2B" w:rsidRDefault="00000000" w:rsidP="007C265E">
      <w:pPr>
        <w:rPr>
          <w:del w:id="89" w:author="artin majdi" w:date="2023-07-07T06:40:00Z"/>
        </w:rPr>
        <w:pPrChange w:id="90" w:author="artin majdi" w:date="2023-07-07T07:09:00Z">
          <w:pPr>
            <w:pStyle w:val="PlainText"/>
            <w:spacing w:after="240" w:line="360" w:lineRule="auto"/>
          </w:pPr>
        </w:pPrChange>
      </w:pPr>
      <w:del w:id="91" w:author="artin majdi" w:date="2023-07-07T06:40:00Z">
        <w:r w:rsidRPr="005F5B2B">
          <w:delText xml:space="preserve">A significant part of this objective is devoted to investigating ways to incorporate uncertainty information into existing techniques with the goal of improving the accuracy of the prediction models as well as providing an additional confidence score that can enhance the models' interpretability and applicability in real-life settings. </w:delText>
        </w:r>
        <w:r w:rsidR="007F3631" w:rsidRPr="005F5B2B">
          <w:delText xml:space="preserve">The </w:delText>
        </w:r>
        <w:commentRangeStart w:id="92"/>
        <w:r w:rsidR="007F3631" w:rsidRPr="005F5B2B">
          <w:delText>challenge</w:delText>
        </w:r>
        <w:commentRangeEnd w:id="92"/>
        <w:r w:rsidR="007F3631" w:rsidRPr="005F5B2B">
          <w:rPr>
            <w:rStyle w:val="CommentReference"/>
            <w:sz w:val="24"/>
            <w:szCs w:val="24"/>
          </w:rPr>
          <w:commentReference w:id="92"/>
        </w:r>
        <w:r w:rsidR="007F3631" w:rsidRPr="005F5B2B">
          <w:delText xml:space="preserve"> facing the machine learning community is</w:delText>
        </w:r>
        <w:r w:rsidRPr="005F5B2B">
          <w:delText xml:space="preserve"> to establish a comprehensive understanding of these issues, laying the foundation for the design of new techniques and strategies that manage uncertainty effectively in both supervised and unsupervised settings.</w:delText>
        </w:r>
      </w:del>
    </w:p>
    <w:p w14:paraId="5D7A9CB6" w14:textId="77777777" w:rsidR="004406AE" w:rsidRPr="005F5B2B" w:rsidRDefault="00000000" w:rsidP="007C265E">
      <w:pPr>
        <w:rPr>
          <w:del w:id="93" w:author="artin majdi" w:date="2023-07-07T06:40:00Z"/>
        </w:rPr>
        <w:pPrChange w:id="94" w:author="artin majdi" w:date="2023-07-07T07:09:00Z">
          <w:pPr>
            <w:pStyle w:val="PlainText"/>
            <w:spacing w:after="240" w:line="360" w:lineRule="auto"/>
          </w:pPr>
        </w:pPrChange>
      </w:pPr>
      <w:del w:id="95" w:author="artin majdi" w:date="2023-07-07T06:40:00Z">
        <w:r w:rsidRPr="005F5B2B">
          <w:delText xml:space="preserve">Addressing this challenge, </w:delText>
        </w:r>
        <w:r w:rsidR="007F3631" w:rsidRPr="005F5B2B">
          <w:delText>we</w:delText>
        </w:r>
        <w:r w:rsidRPr="005F5B2B">
          <w:delText xml:space="preserve"> present several approaches to estimate and mitigate the effect of uncertainty in model outcomes. We propose strategies to manage uncertainty, aiming to make machine learning models more robust, reliable, and trustworthy. We focus primarily on healthcare, autonomous driving, and crowdsourcing, as these are areas where either the stakes are high or their applicability is widespread, and thus accurate uncertainty estimates can significantly enhance decision-making and outcomes.</w:delText>
        </w:r>
      </w:del>
    </w:p>
    <w:p w14:paraId="43DAE582" w14:textId="77777777" w:rsidR="004406AE" w:rsidRPr="005F5B2B" w:rsidRDefault="00000000" w:rsidP="007C265E">
      <w:pPr>
        <w:rPr>
          <w:del w:id="96" w:author="artin majdi" w:date="2023-07-07T06:40:00Z"/>
        </w:rPr>
        <w:pPrChange w:id="97" w:author="artin majdi" w:date="2023-07-07T07:09:00Z">
          <w:pPr>
            <w:pStyle w:val="PlainText"/>
            <w:spacing w:after="240" w:line="360" w:lineRule="auto"/>
          </w:pPr>
        </w:pPrChange>
      </w:pPr>
      <w:del w:id="98" w:author="artin majdi" w:date="2023-07-07T06:40:00Z">
        <w:r w:rsidRPr="005F5B2B">
          <w:delText xml:space="preserve">In healthcare, we aim to improve the performance of machine learning models used for tasks such as disease diagnosis and organ segmentation. In the realm of autonomous driving, we introduce a novel transfer learning approach for driver distraction detection. In the field of crowdsourcing and ensemble learning, we have proposed new label aggregation techniques that take into account the consistency and accuracy of annotators (models in the case of ensemble learning). Further, we investigate the impact of domain fluctuation on model accuracy when segmenting thalamic nuclei and provide a novel technique that facilitates the utilization of low-contrast imaging sequences by developing a model that, albeit trained on advanced imaging technologies,  can </w:delText>
        </w:r>
        <w:r w:rsidRPr="005F5B2B">
          <w:lastRenderedPageBreak/>
          <w:delText>readily be used on low-contrast yet more widely available imaging sequences without sacrificing too much accuracy.</w:delText>
        </w:r>
      </w:del>
    </w:p>
    <w:p w14:paraId="3FA37B93" w14:textId="77777777" w:rsidR="004406AE" w:rsidRPr="005F5B2B" w:rsidRDefault="00000000" w:rsidP="007C265E">
      <w:pPr>
        <w:rPr>
          <w:del w:id="99" w:author="artin majdi" w:date="2023-07-07T06:40:00Z"/>
        </w:rPr>
        <w:pPrChange w:id="100" w:author="artin majdi" w:date="2023-07-07T07:09:00Z">
          <w:pPr>
            <w:pStyle w:val="PlainText"/>
            <w:spacing w:after="240" w:line="360" w:lineRule="auto"/>
          </w:pPr>
        </w:pPrChange>
      </w:pPr>
      <w:commentRangeStart w:id="101"/>
      <w:del w:id="102" w:author="artin majdi" w:date="2023-07-07T06:40:00Z">
        <w:r w:rsidRPr="005F5B2B">
          <w:delText>By keeping a broad scope, we intend to develop methods that are not only effective in handling uncertainty and domain fluctuations but are also versatile and adaptable across different domains and applications, thereby enhancing the utility of these techniques across different domains</w:delText>
        </w:r>
        <w:commentRangeEnd w:id="101"/>
        <w:r w:rsidR="00231CB3" w:rsidRPr="005F5B2B">
          <w:rPr>
            <w:rStyle w:val="CommentReference"/>
            <w:sz w:val="24"/>
            <w:szCs w:val="24"/>
          </w:rPr>
          <w:commentReference w:id="101"/>
        </w:r>
        <w:r w:rsidRPr="005F5B2B">
          <w:delText>.</w:delText>
        </w:r>
      </w:del>
    </w:p>
    <w:p w14:paraId="7DC89DF3" w14:textId="77777777" w:rsidR="004406AE" w:rsidRPr="005F5B2B" w:rsidRDefault="00000000" w:rsidP="007C265E">
      <w:pPr>
        <w:rPr>
          <w:del w:id="103" w:author="artin majdi" w:date="2023-07-07T06:40:00Z"/>
        </w:rPr>
        <w:pPrChange w:id="104" w:author="artin majdi" w:date="2023-07-07T07:09:00Z">
          <w:pPr>
            <w:pStyle w:val="PlainText"/>
            <w:spacing w:after="240" w:line="360" w:lineRule="auto"/>
          </w:pPr>
        </w:pPrChange>
      </w:pPr>
      <w:del w:id="105" w:author="artin majdi" w:date="2023-07-07T06:40:00Z">
        <w:r w:rsidRPr="005F5B2B">
          <w:delText>\section{Dissertation's Organization}</w:delText>
        </w:r>
      </w:del>
    </w:p>
    <w:p w14:paraId="14607488" w14:textId="77777777" w:rsidR="004406AE" w:rsidRPr="005F5B2B" w:rsidRDefault="00000000" w:rsidP="007C265E">
      <w:pPr>
        <w:rPr>
          <w:del w:id="106" w:author="artin majdi" w:date="2023-07-07T06:40:00Z"/>
        </w:rPr>
        <w:pPrChange w:id="107" w:author="artin majdi" w:date="2023-07-07T07:09:00Z">
          <w:pPr>
            <w:pStyle w:val="PlainText"/>
            <w:spacing w:after="240" w:line="360" w:lineRule="auto"/>
          </w:pPr>
        </w:pPrChange>
      </w:pPr>
      <w:del w:id="108" w:author="artin majdi" w:date="2023-07-07T06:40:00Z">
        <w:r w:rsidRPr="005F5B2B">
          <w:delText xml:space="preserve">This dissertation contributes to the ongoing research in uncertainty management and </w:delText>
        </w:r>
        <w:commentRangeStart w:id="109"/>
        <w:r w:rsidRPr="005F5B2B">
          <w:delText>domain fluctuation</w:delText>
        </w:r>
        <w:commentRangeEnd w:id="109"/>
        <w:r w:rsidR="00231CB3" w:rsidRPr="005F5B2B">
          <w:rPr>
            <w:rStyle w:val="CommentReference"/>
            <w:sz w:val="24"/>
            <w:szCs w:val="24"/>
          </w:rPr>
          <w:commentReference w:id="109"/>
        </w:r>
        <w:r w:rsidRPr="005F5B2B">
          <w:delText xml:space="preserve"> in machine learning models. </w:delText>
        </w:r>
        <w:r w:rsidR="00231CB3" w:rsidRPr="005F5B2B">
          <w:delText xml:space="preserve">The methods proposed in this dissertation </w:delText>
        </w:r>
        <w:r w:rsidRPr="005F5B2B">
          <w:delText>take into account the inherent uncertainty and variability in the data, leading to improved model performance. The</w:delText>
        </w:r>
        <w:r w:rsidR="00231CB3" w:rsidRPr="005F5B2B">
          <w:delText>se</w:delText>
        </w:r>
        <w:r w:rsidRPr="005F5B2B">
          <w:delText xml:space="preserve"> methods provide a framework that can be extended to other machine learning applications. Chapter 2 presents a novel method, ``crowd-certain'', that provides a more accurate and reliable label </w:delText>
        </w:r>
        <w:commentRangeStart w:id="110"/>
        <w:r w:rsidRPr="005F5B2B">
          <w:delText>aggre</w:delText>
        </w:r>
        <w:r w:rsidR="00231CB3" w:rsidRPr="005F5B2B">
          <w:delText>ga</w:delText>
        </w:r>
        <w:r w:rsidRPr="005F5B2B">
          <w:delText xml:space="preserve">tion </w:delText>
        </w:r>
        <w:commentRangeEnd w:id="110"/>
        <w:r w:rsidR="00231CB3" w:rsidRPr="005F5B2B">
          <w:rPr>
            <w:rStyle w:val="CommentReference"/>
            <w:sz w:val="24"/>
            <w:szCs w:val="24"/>
          </w:rPr>
          <w:commentReference w:id="110"/>
        </w:r>
        <w:r w:rsidRPr="005F5B2B">
          <w:delText xml:space="preserve">technique, leading to improved overall performance in both crowdsourcing and ensemble learning scenarios. This method takes into account the </w:delText>
        </w:r>
        <w:commentRangeStart w:id="111"/>
        <w:r w:rsidRPr="005F5B2B">
          <w:delText>consistency and accuracy of the annotators as a measure of their reliability, which allows us to obtain a weight that closely follows the annotator's degree of reliability</w:delText>
        </w:r>
        <w:commentRangeEnd w:id="111"/>
        <w:r w:rsidR="0071151A" w:rsidRPr="005F5B2B">
          <w:rPr>
            <w:rStyle w:val="CommentReference"/>
            <w:sz w:val="24"/>
            <w:szCs w:val="24"/>
          </w:rPr>
          <w:commentReference w:id="111"/>
        </w:r>
        <w:r w:rsidRPr="005F5B2B">
          <w:delText xml:space="preserve">. Chapter 3 proposes a novel hierarchical multilabel classification technique that utilizes the taxonomic relationship between different classes to improve classification accuracy. Further, </w:delText>
        </w:r>
        <w:commentRangeStart w:id="112"/>
        <w:r w:rsidRPr="005F5B2B">
          <w:delText>to reduce the effect of domain fluctuation and improve the generalizability of the model to images obtained from other sources, the proposed technique provides one model trained on multiple large publicly available chest</w:delText>
        </w:r>
        <w:commentRangeEnd w:id="112"/>
        <w:r w:rsidR="0071151A" w:rsidRPr="005F5B2B">
          <w:rPr>
            <w:rStyle w:val="CommentReference"/>
            <w:sz w:val="24"/>
            <w:szCs w:val="24"/>
          </w:rPr>
          <w:commentReference w:id="112"/>
        </w:r>
        <w:r w:rsidRPr="005F5B2B">
          <w:delText xml:space="preserve"> </w:delText>
        </w:r>
        <w:r w:rsidR="0071151A" w:rsidRPr="005F5B2B">
          <w:delText>X</w:delText>
        </w:r>
        <w:r w:rsidRPr="005F5B2B">
          <w:delText>-ray datasets (CheXpert~\cite{irvin_CheXpert_2019}, NIH~\cite{wang_ChestXRay8_2017}, and PADCHEST~\cite{bustos_Padchest_2020}). Chapter 4 presents a fast and accurate convolutional neural network</w:delText>
        </w:r>
        <w:r w:rsidR="0071151A" w:rsidRPr="005F5B2B">
          <w:delText xml:space="preserve"> (CNN)</w:delText>
        </w:r>
        <w:r w:rsidRPr="005F5B2B">
          <w:delText xml:space="preserve"> for segmentation of thalamic nuclei that is optimized for various diseases, magnetic field strengths, </w:delText>
        </w:r>
        <w:r w:rsidR="0071151A" w:rsidRPr="005F5B2B">
          <w:delText>and</w:delText>
        </w:r>
        <w:r w:rsidRPr="005F5B2B">
          <w:delText xml:space="preserve"> image modalities. </w:delText>
        </w:r>
        <w:commentRangeStart w:id="113"/>
        <w:r w:rsidRPr="005F5B2B">
          <w:delText>It demonstrates the potential of the proposed method for improving our understanding of the thalamic nuclei's involvement in neurological diseases</w:delText>
        </w:r>
        <w:commentRangeEnd w:id="113"/>
        <w:r w:rsidR="0071151A" w:rsidRPr="005F5B2B">
          <w:rPr>
            <w:rStyle w:val="CommentReference"/>
            <w:sz w:val="24"/>
            <w:szCs w:val="24"/>
          </w:rPr>
          <w:commentReference w:id="113"/>
        </w:r>
        <w:r w:rsidRPr="005F5B2B">
          <w:delText>. Finally, Chapters 5 and 6 provide a transfer learning approach for the detection of driver distraction and primary cilia cells, respectively. The proposed technique uses a combination of a CNN and a random decision forest to improve classification accuracy.</w:delText>
        </w:r>
      </w:del>
    </w:p>
    <w:p w14:paraId="602576E7" w14:textId="77777777" w:rsidR="007C29A4" w:rsidRPr="005F5B2B" w:rsidRDefault="007C29A4" w:rsidP="007C265E">
      <w:pPr>
        <w:rPr>
          <w:ins w:id="114" w:author="artin majdi" w:date="2023-07-07T06:40:00Z"/>
        </w:rPr>
      </w:pPr>
      <w:ins w:id="115" w:author="artin majdi" w:date="2023-07-07T06:40:00Z">
        <w:r w:rsidRPr="005F5B2B">
          <w:t>\</w:t>
        </w:r>
        <w:proofErr w:type="gramStart"/>
        <w:r w:rsidRPr="005F5B2B">
          <w:t>section{</w:t>
        </w:r>
        <w:proofErr w:type="gramEnd"/>
        <w:r w:rsidRPr="005F5B2B">
          <w:t>Problem Statement}</w:t>
        </w:r>
      </w:ins>
    </w:p>
    <w:p w14:paraId="184F778D" w14:textId="277E60D1" w:rsidR="007C29A4" w:rsidRPr="005F5B2B" w:rsidRDefault="007C29A4" w:rsidP="007C265E">
      <w:pPr>
        <w:rPr>
          <w:ins w:id="116" w:author="artin majdi" w:date="2023-07-07T06:40:00Z"/>
        </w:rPr>
      </w:pPr>
      <w:ins w:id="117" w:author="artin majdi" w:date="2023-07-07T06:40:00Z">
        <w:r w:rsidRPr="005F5B2B">
          <w:lastRenderedPageBreak/>
          <w:t xml:space="preserve">The core issue </w:t>
        </w:r>
      </w:ins>
      <w:ins w:id="118" w:author="artin majdi" w:date="2023-07-07T06:58:00Z">
        <w:r w:rsidR="00BD0E12">
          <w:t>this dissertation</w:t>
        </w:r>
      </w:ins>
      <w:ins w:id="119" w:author="artin majdi" w:date="2023-07-07T06:40:00Z">
        <w:r w:rsidRPr="005F5B2B">
          <w:t xml:space="preserve"> address</w:t>
        </w:r>
      </w:ins>
      <w:ins w:id="120" w:author="artin majdi" w:date="2023-07-07T06:58:00Z">
        <w:r w:rsidR="00BD0E12">
          <w:t>es</w:t>
        </w:r>
      </w:ins>
      <w:ins w:id="121" w:author="artin majdi" w:date="2023-07-07T06:40:00Z">
        <w:r w:rsidRPr="005F5B2B">
          <w:t xml:space="preserve"> lies in the inherent complexity and variability seen in real-world datasets, and the challenges these present for machine learning applications. Specifically, it explores five separate issues, each related to a distinct domain. Despite their differences, a common thread unites these issues - the requirement for advanced, resilient, and precise computational methods capable of effectively handling and analyzing large, complex datasets. Machine learning, while promising, presents its own set of challenges unique to each application. These include issues such as the varying reliability of crowd annotators, the overlap of radiographic indications of various thoracic diseases, and the similar attributes of non-cilia elements and imaging noise in biological image analysis.</w:t>
        </w:r>
      </w:ins>
    </w:p>
    <w:p w14:paraId="3BAA2AD3" w14:textId="77777777" w:rsidR="007C29A4" w:rsidRPr="005F5B2B" w:rsidRDefault="007C29A4" w:rsidP="007C265E">
      <w:pPr>
        <w:rPr>
          <w:ins w:id="122" w:author="artin majdi" w:date="2023-07-07T06:40:00Z"/>
        </w:rPr>
      </w:pPr>
      <w:ins w:id="123" w:author="artin majdi" w:date="2023-07-07T06:40:00Z">
        <w:r w:rsidRPr="005F5B2B">
          <w:t>\</w:t>
        </w:r>
        <w:proofErr w:type="gramStart"/>
        <w:r w:rsidRPr="005F5B2B">
          <w:t>section{</w:t>
        </w:r>
        <w:proofErr w:type="gramEnd"/>
        <w:r w:rsidRPr="005F5B2B">
          <w:t>Research Objectives}</w:t>
        </w:r>
      </w:ins>
    </w:p>
    <w:p w14:paraId="0A39A8E3" w14:textId="63471458" w:rsidR="007C29A4" w:rsidRPr="005F5B2B" w:rsidRDefault="00BD0E12" w:rsidP="007C265E">
      <w:pPr>
        <w:rPr>
          <w:ins w:id="124" w:author="artin majdi" w:date="2023-07-07T06:40:00Z"/>
        </w:rPr>
      </w:pPr>
      <w:ins w:id="125" w:author="artin majdi" w:date="2023-07-07T06:58:00Z">
        <w:r>
          <w:t>This dissertation</w:t>
        </w:r>
      </w:ins>
      <w:ins w:id="126" w:author="artin majdi" w:date="2023-07-07T06:40:00Z">
        <w:r w:rsidR="007C29A4" w:rsidRPr="005F5B2B">
          <w:t xml:space="preserve"> seek</w:t>
        </w:r>
      </w:ins>
      <w:ins w:id="127" w:author="artin majdi" w:date="2023-07-07T06:58:00Z">
        <w:r>
          <w:t>s</w:t>
        </w:r>
      </w:ins>
      <w:ins w:id="128" w:author="artin majdi" w:date="2023-07-07T06:40:00Z">
        <w:r w:rsidR="007C29A4" w:rsidRPr="005F5B2B">
          <w:t xml:space="preserve"> to introduce and assess new machine learning methodologies for each of the problem areas, each aiming to enhance the accuracy, efficiency, and robustness of data interpretation in its corresponding field. By proposing these methods and evaluating their performance,</w:t>
        </w:r>
      </w:ins>
      <w:ins w:id="129" w:author="artin majdi" w:date="2023-07-07T06:58:00Z">
        <w:r>
          <w:t xml:space="preserve"> </w:t>
        </w:r>
      </w:ins>
      <w:ins w:id="130" w:author="artin majdi" w:date="2023-07-07T07:00:00Z">
        <w:r>
          <w:t>it</w:t>
        </w:r>
      </w:ins>
      <w:ins w:id="131" w:author="artin majdi" w:date="2023-07-07T06:40:00Z">
        <w:r w:rsidR="007C29A4" w:rsidRPr="005F5B2B">
          <w:t xml:space="preserve"> aim</w:t>
        </w:r>
      </w:ins>
      <w:ins w:id="132" w:author="artin majdi" w:date="2023-07-07T07:00:00Z">
        <w:r>
          <w:t>s</w:t>
        </w:r>
      </w:ins>
      <w:ins w:id="133" w:author="artin majdi" w:date="2023-07-07T06:40:00Z">
        <w:r w:rsidR="007C29A4" w:rsidRPr="005F5B2B">
          <w:t xml:space="preserve"> to enrich the understanding and development of machine learning applications. More specifically, the research objectives include creating an improved label aggregation technique that factors in uncertainty to provide a weighted aggregation scheme; devising accurate classification methods that leverage the taxonomic structure of different classes; developing robust techniques that use less common high contrast medical images to enhance the detection accuracy of more common lower contrast images; and establishing automated processes for detecting driver distraction and classifying primary cilia within microscopy images.</w:t>
        </w:r>
      </w:ins>
    </w:p>
    <w:p w14:paraId="6110C3D6" w14:textId="77777777" w:rsidR="007C29A4" w:rsidRPr="005F5B2B" w:rsidRDefault="007C29A4" w:rsidP="007C265E">
      <w:pPr>
        <w:rPr>
          <w:ins w:id="134" w:author="artin majdi" w:date="2023-07-07T06:40:00Z"/>
        </w:rPr>
      </w:pPr>
      <w:ins w:id="135" w:author="artin majdi" w:date="2023-07-07T06:40:00Z">
        <w:r w:rsidRPr="005F5B2B">
          <w:t>\</w:t>
        </w:r>
        <w:proofErr w:type="gramStart"/>
        <w:r w:rsidRPr="005F5B2B">
          <w:t>section{</w:t>
        </w:r>
        <w:proofErr w:type="gramEnd"/>
        <w:r w:rsidRPr="005F5B2B">
          <w:t>Research Queries}</w:t>
        </w:r>
      </w:ins>
    </w:p>
    <w:p w14:paraId="5B35CB7F" w14:textId="5BBAEB05" w:rsidR="007C29A4" w:rsidRPr="005F5B2B" w:rsidRDefault="007C29A4" w:rsidP="007C265E">
      <w:pPr>
        <w:rPr>
          <w:ins w:id="136" w:author="artin majdi" w:date="2023-07-07T06:40:00Z"/>
        </w:rPr>
      </w:pPr>
      <w:ins w:id="137" w:author="artin majdi" w:date="2023-07-07T06:40:00Z">
        <w:r w:rsidRPr="005F5B2B">
          <w:t xml:space="preserve">This </w:t>
        </w:r>
      </w:ins>
      <w:ins w:id="138" w:author="artin majdi" w:date="2023-07-07T07:01:00Z">
        <w:r w:rsidR="002361BB">
          <w:t>dissertation</w:t>
        </w:r>
      </w:ins>
      <w:ins w:id="139" w:author="artin majdi" w:date="2023-07-07T06:40:00Z">
        <w:r w:rsidRPr="005F5B2B">
          <w:t xml:space="preserve"> seeks to answer several pivotal questions:</w:t>
        </w:r>
      </w:ins>
    </w:p>
    <w:p w14:paraId="39CCB069" w14:textId="77777777" w:rsidR="007C29A4" w:rsidRPr="005F5B2B" w:rsidRDefault="007C29A4" w:rsidP="007C265E">
      <w:pPr>
        <w:rPr>
          <w:ins w:id="140" w:author="artin majdi" w:date="2023-07-07T06:40:00Z"/>
        </w:rPr>
      </w:pPr>
      <w:ins w:id="141" w:author="artin majdi" w:date="2023-07-07T06:40:00Z">
        <w:r w:rsidRPr="005F5B2B">
          <w:t>\</w:t>
        </w:r>
        <w:proofErr w:type="gramStart"/>
        <w:r w:rsidRPr="005F5B2B">
          <w:t>begin</w:t>
        </w:r>
        <w:proofErr w:type="gramEnd"/>
        <w:r w:rsidRPr="005F5B2B">
          <w:t>{itemize}</w:t>
        </w:r>
      </w:ins>
    </w:p>
    <w:p w14:paraId="7C988DD9" w14:textId="77777777" w:rsidR="007C29A4" w:rsidRPr="005F5B2B" w:rsidRDefault="007C29A4" w:rsidP="007C265E">
      <w:pPr>
        <w:rPr>
          <w:ins w:id="142" w:author="artin majdi" w:date="2023-07-07T06:40:00Z"/>
        </w:rPr>
      </w:pPr>
      <w:ins w:id="143" w:author="artin majdi" w:date="2023-07-07T06:40:00Z">
        <w:r w:rsidRPr="005F5B2B">
          <w:t xml:space="preserve">    \</w:t>
        </w:r>
        <w:proofErr w:type="gramStart"/>
        <w:r w:rsidRPr="005F5B2B">
          <w:t>item</w:t>
        </w:r>
        <w:proofErr w:type="gramEnd"/>
        <w:r w:rsidRPr="005F5B2B">
          <w:t xml:space="preserve"> Can an innovative method increase the reliability of crowdsourced labeling and ensemble learning?</w:t>
        </w:r>
      </w:ins>
    </w:p>
    <w:p w14:paraId="0386B8A5" w14:textId="77777777" w:rsidR="007C29A4" w:rsidRPr="005F5B2B" w:rsidRDefault="007C29A4" w:rsidP="007C265E">
      <w:pPr>
        <w:rPr>
          <w:ins w:id="144" w:author="artin majdi" w:date="2023-07-07T06:40:00Z"/>
        </w:rPr>
      </w:pPr>
      <w:ins w:id="145" w:author="artin majdi" w:date="2023-07-07T06:40:00Z">
        <w:r w:rsidRPr="005F5B2B">
          <w:lastRenderedPageBreak/>
          <w:t xml:space="preserve">    \</w:t>
        </w:r>
        <w:proofErr w:type="gramStart"/>
        <w:r w:rsidRPr="005F5B2B">
          <w:t>item</w:t>
        </w:r>
        <w:proofErr w:type="gramEnd"/>
        <w:r w:rsidRPr="005F5B2B">
          <w:t xml:space="preserve"> How can machine learning tactics boost the precision of diagnosis by leveraging the taxonomic structure of medical pathologies?</w:t>
        </w:r>
      </w:ins>
    </w:p>
    <w:p w14:paraId="62663A53" w14:textId="77777777" w:rsidR="007C29A4" w:rsidRPr="005F5B2B" w:rsidRDefault="007C29A4" w:rsidP="007C265E">
      <w:pPr>
        <w:rPr>
          <w:ins w:id="146" w:author="artin majdi" w:date="2023-07-07T06:40:00Z"/>
        </w:rPr>
      </w:pPr>
      <w:ins w:id="147" w:author="artin majdi" w:date="2023-07-07T06:40:00Z">
        <w:r w:rsidRPr="005F5B2B">
          <w:t xml:space="preserve">    \</w:t>
        </w:r>
        <w:proofErr w:type="gramStart"/>
        <w:r w:rsidRPr="005F5B2B">
          <w:t>item</w:t>
        </w:r>
        <w:proofErr w:type="gramEnd"/>
        <w:r w:rsidRPr="005F5B2B">
          <w:t xml:space="preserve"> Is it possible to enhance the accuracy of less frequent data modalities by utilizing more common ones?</w:t>
        </w:r>
      </w:ins>
    </w:p>
    <w:p w14:paraId="06D87EB0" w14:textId="29DB5E5B" w:rsidR="007C29A4" w:rsidRPr="005F5B2B" w:rsidRDefault="007C29A4" w:rsidP="007C265E">
      <w:pPr>
        <w:rPr>
          <w:ins w:id="148" w:author="artin majdi" w:date="2023-07-07T06:40:00Z"/>
        </w:rPr>
      </w:pPr>
      <w:ins w:id="149" w:author="artin majdi" w:date="2023-07-07T06:40:00Z">
        <w:r w:rsidRPr="005F5B2B">
          <w:t xml:space="preserve">    \</w:t>
        </w:r>
        <w:proofErr w:type="gramStart"/>
        <w:r w:rsidRPr="005F5B2B">
          <w:t>item</w:t>
        </w:r>
        <w:proofErr w:type="gramEnd"/>
        <w:r w:rsidRPr="005F5B2B">
          <w:t xml:space="preserve"> How can transfer </w:t>
        </w:r>
      </w:ins>
      <w:ins w:id="150" w:author="artin majdi" w:date="2023-07-07T06:48:00Z">
        <w:r w:rsidR="005F5B2B" w:rsidRPr="005F5B2B">
          <w:t>learning be</w:t>
        </w:r>
      </w:ins>
      <w:ins w:id="151" w:author="artin majdi" w:date="2023-07-07T06:40:00Z">
        <w:r w:rsidRPr="005F5B2B">
          <w:t xml:space="preserve"> utilized </w:t>
        </w:r>
      </w:ins>
      <w:ins w:id="152" w:author="artin majdi" w:date="2023-07-07T06:50:00Z">
        <w:r w:rsidR="005F5B2B" w:rsidRPr="005F5B2B">
          <w:t>to effectively</w:t>
        </w:r>
      </w:ins>
      <w:ins w:id="153" w:author="artin majdi" w:date="2023-07-07T06:40:00Z">
        <w:r w:rsidRPr="005F5B2B">
          <w:t xml:space="preserve"> detect and classify driver distraction as well as primary cilia within microscopy images?</w:t>
        </w:r>
      </w:ins>
    </w:p>
    <w:p w14:paraId="3A80D511" w14:textId="77777777" w:rsidR="007C29A4" w:rsidRPr="005F5B2B" w:rsidRDefault="007C29A4" w:rsidP="007C265E">
      <w:pPr>
        <w:rPr>
          <w:ins w:id="154" w:author="artin majdi" w:date="2023-07-07T06:40:00Z"/>
        </w:rPr>
      </w:pPr>
      <w:ins w:id="155" w:author="artin majdi" w:date="2023-07-07T06:40:00Z">
        <w:r w:rsidRPr="005F5B2B">
          <w:t>\</w:t>
        </w:r>
        <w:proofErr w:type="gramStart"/>
        <w:r w:rsidRPr="005F5B2B">
          <w:t>end</w:t>
        </w:r>
        <w:proofErr w:type="gramEnd"/>
        <w:r w:rsidRPr="005F5B2B">
          <w:t>{itemize}</w:t>
        </w:r>
      </w:ins>
    </w:p>
    <w:p w14:paraId="7B7AD0AD" w14:textId="77777777" w:rsidR="007C29A4" w:rsidRPr="005F5B2B" w:rsidRDefault="007C29A4" w:rsidP="007C265E">
      <w:pPr>
        <w:rPr>
          <w:ins w:id="156" w:author="artin majdi" w:date="2023-07-07T06:40:00Z"/>
        </w:rPr>
      </w:pPr>
      <w:ins w:id="157" w:author="artin majdi" w:date="2023-07-07T06:40:00Z">
        <w:r w:rsidRPr="005F5B2B">
          <w:t>\</w:t>
        </w:r>
        <w:proofErr w:type="gramStart"/>
        <w:r w:rsidRPr="005F5B2B">
          <w:t>section{</w:t>
        </w:r>
        <w:proofErr w:type="gramEnd"/>
        <w:r w:rsidRPr="005F5B2B">
          <w:t>Methodology Synopsis}</w:t>
        </w:r>
      </w:ins>
    </w:p>
    <w:p w14:paraId="31A48571" w14:textId="07408D02" w:rsidR="007C29A4" w:rsidRPr="005F5B2B" w:rsidRDefault="007C29A4" w:rsidP="007C265E">
      <w:pPr>
        <w:rPr>
          <w:ins w:id="158" w:author="artin majdi" w:date="2023-07-07T06:40:00Z"/>
        </w:rPr>
      </w:pPr>
      <w:ins w:id="159" w:author="artin majdi" w:date="2023-07-07T06:40:00Z">
        <w:r w:rsidRPr="005F5B2B">
          <w:t>Each chapter of th</w:t>
        </w:r>
      </w:ins>
      <w:ins w:id="160" w:author="artin majdi" w:date="2023-07-07T06:53:00Z">
        <w:r w:rsidR="00BD0E12">
          <w:t>is</w:t>
        </w:r>
      </w:ins>
      <w:ins w:id="161" w:author="artin majdi" w:date="2023-07-07T06:40:00Z">
        <w:r w:rsidRPr="005F5B2B">
          <w:t xml:space="preserve"> </w:t>
        </w:r>
      </w:ins>
      <w:ins w:id="162" w:author="artin majdi" w:date="2023-07-07T06:54:00Z">
        <w:r w:rsidR="00BD0E12">
          <w:t>dissertation</w:t>
        </w:r>
      </w:ins>
      <w:ins w:id="163" w:author="artin majdi" w:date="2023-07-07T06:40:00Z">
        <w:r w:rsidRPr="005F5B2B">
          <w:t xml:space="preserve"> proposes a unique methodology developed to tackle its respective problem, utilizing different machine learning techniques, including label aggregation, hierarchical multi-label classification, cascaded multi-planar schemes, and convolutional neural networks fused with random decision forests. The efficacy of each method is then assessed and compared with existing techniques, thereby providing a comprehensive understanding of their effectiveness.</w:t>
        </w:r>
      </w:ins>
    </w:p>
    <w:p w14:paraId="0FA01EFD" w14:textId="77777777" w:rsidR="007C29A4" w:rsidRPr="005F5B2B" w:rsidRDefault="007C29A4" w:rsidP="007C265E">
      <w:pPr>
        <w:rPr>
          <w:ins w:id="164" w:author="artin majdi" w:date="2023-07-07T06:40:00Z"/>
        </w:rPr>
      </w:pPr>
      <w:ins w:id="165" w:author="artin majdi" w:date="2023-07-07T06:40:00Z">
        <w:r w:rsidRPr="005F5B2B">
          <w:t>\</w:t>
        </w:r>
        <w:proofErr w:type="gramStart"/>
        <w:r w:rsidRPr="005F5B2B">
          <w:t>section{</w:t>
        </w:r>
        <w:proofErr w:type="gramEnd"/>
        <w:r w:rsidRPr="005F5B2B">
          <w:t>Scope and Limitations}</w:t>
        </w:r>
      </w:ins>
    </w:p>
    <w:p w14:paraId="5D765574" w14:textId="292606F8" w:rsidR="007C29A4" w:rsidRPr="005F5B2B" w:rsidRDefault="002361BB" w:rsidP="007C265E">
      <w:pPr>
        <w:rPr>
          <w:ins w:id="166" w:author="artin majdi" w:date="2023-07-07T06:40:00Z"/>
        </w:rPr>
      </w:pPr>
      <w:ins w:id="167" w:author="artin majdi" w:date="2023-07-07T07:02:00Z">
        <w:r>
          <w:t>This dissertation</w:t>
        </w:r>
      </w:ins>
      <w:ins w:id="168" w:author="artin majdi" w:date="2023-07-07T06:59:00Z">
        <w:r w:rsidR="00BD0E12">
          <w:t xml:space="preserve"> </w:t>
        </w:r>
      </w:ins>
      <w:ins w:id="169" w:author="artin majdi" w:date="2023-07-07T06:40:00Z">
        <w:r w:rsidR="007C29A4" w:rsidRPr="005F5B2B">
          <w:t>delve</w:t>
        </w:r>
      </w:ins>
      <w:ins w:id="170" w:author="artin majdi" w:date="2023-07-07T07:02:00Z">
        <w:r>
          <w:t>s</w:t>
        </w:r>
      </w:ins>
      <w:ins w:id="171" w:author="artin majdi" w:date="2023-07-07T06:40:00Z">
        <w:r w:rsidR="007C29A4" w:rsidRPr="005F5B2B">
          <w:t xml:space="preserve"> into machine learning applications across a variety of domains. While the methods introduced</w:t>
        </w:r>
      </w:ins>
      <w:ins w:id="172" w:author="artin majdi" w:date="2023-07-07T06:57:00Z">
        <w:r w:rsidR="00BD0E12">
          <w:t xml:space="preserve"> </w:t>
        </w:r>
      </w:ins>
      <w:ins w:id="173" w:author="artin majdi" w:date="2023-07-07T06:40:00Z">
        <w:r w:rsidR="007C29A4" w:rsidRPr="005F5B2B">
          <w:t xml:space="preserve">can be generalized, their evaluations are carried out on specific datasets. Consequently, the findings and conclusions are subject to the constraints and properties of these datasets. Nonetheless, the proposed methods are scalable and adaptable, hinting at their wider application in the future. </w:t>
        </w:r>
      </w:ins>
      <w:ins w:id="174" w:author="artin majdi" w:date="2023-07-07T06:57:00Z">
        <w:r w:rsidR="00BD0E12">
          <w:t>We</w:t>
        </w:r>
      </w:ins>
      <w:ins w:id="175" w:author="artin majdi" w:date="2023-07-07T06:40:00Z">
        <w:r w:rsidR="007C29A4" w:rsidRPr="005F5B2B">
          <w:t xml:space="preserve"> cover a broad spectrum of machine learning applications, each addressing unique problems and methodologies. Although the primary focus is on the advancement of machine learning techniques, the impact of these methods stretches across diverse fields, including data science, radiology, road safety, and biology.</w:t>
        </w:r>
      </w:ins>
    </w:p>
    <w:p w14:paraId="1FB92AD8" w14:textId="18427698" w:rsidR="007C29A4" w:rsidRPr="005F5B2B" w:rsidRDefault="007C29A4" w:rsidP="007C265E">
      <w:pPr>
        <w:rPr>
          <w:ins w:id="176" w:author="artin majdi" w:date="2023-07-07T06:40:00Z"/>
        </w:rPr>
      </w:pPr>
      <w:ins w:id="177" w:author="artin majdi" w:date="2023-07-07T06:40:00Z">
        <w:r w:rsidRPr="005F5B2B">
          <w:t>\</w:t>
        </w:r>
        <w:proofErr w:type="gramStart"/>
        <w:r w:rsidRPr="005F5B2B">
          <w:t>section{</w:t>
        </w:r>
      </w:ins>
      <w:proofErr w:type="gramEnd"/>
      <w:ins w:id="178" w:author="artin majdi" w:date="2023-07-07T06:54:00Z">
        <w:r w:rsidR="00BD0E12" w:rsidRPr="00190808">
          <w:rPr>
            <w:rFonts w:ascii="Courier New" w:hAnsi="Courier New" w:cs="Courier New"/>
          </w:rPr>
          <w:t>Dissertation's Organization</w:t>
        </w:r>
        <w:r w:rsidR="00BD0E12" w:rsidRPr="005F5B2B">
          <w:t xml:space="preserve"> </w:t>
        </w:r>
      </w:ins>
      <w:ins w:id="179" w:author="artin majdi" w:date="2023-07-07T06:40:00Z">
        <w:r w:rsidRPr="005F5B2B">
          <w:t>}</w:t>
        </w:r>
      </w:ins>
    </w:p>
    <w:p w14:paraId="1DAD62EF" w14:textId="4ECC31DB" w:rsidR="007C29A4" w:rsidRPr="005F5B2B" w:rsidRDefault="007C29A4" w:rsidP="007C265E">
      <w:pPr>
        <w:rPr>
          <w:ins w:id="180" w:author="artin majdi" w:date="2023-07-07T06:40:00Z"/>
        </w:rPr>
      </w:pPr>
      <w:ins w:id="181" w:author="artin majdi" w:date="2023-07-07T06:40:00Z">
        <w:r w:rsidRPr="005F5B2B">
          <w:t xml:space="preserve">The structure of this </w:t>
        </w:r>
      </w:ins>
      <w:ins w:id="182" w:author="artin majdi" w:date="2023-07-07T06:57:00Z">
        <w:r w:rsidR="00BD0E12">
          <w:t>dissertation</w:t>
        </w:r>
      </w:ins>
      <w:ins w:id="183" w:author="artin majdi" w:date="2023-07-07T06:40:00Z">
        <w:r w:rsidRPr="005F5B2B">
          <w:t xml:space="preserve"> is as follows.</w:t>
        </w:r>
      </w:ins>
    </w:p>
    <w:p w14:paraId="1FB922B9" w14:textId="547C134F" w:rsidR="007C29A4" w:rsidRPr="005F5B2B" w:rsidRDefault="007C29A4" w:rsidP="007C265E">
      <w:pPr>
        <w:rPr>
          <w:ins w:id="184" w:author="artin majdi" w:date="2023-07-07T06:40:00Z"/>
        </w:rPr>
      </w:pPr>
      <w:ins w:id="185" w:author="artin majdi" w:date="2023-07-07T06:40:00Z">
        <w:r w:rsidRPr="005F5B2B">
          <w:lastRenderedPageBreak/>
          <w:t>\subsection</w:t>
        </w:r>
      </w:ins>
      <w:ins w:id="186" w:author="artin majdi" w:date="2023-07-07T07:13:00Z">
        <w:r w:rsidR="00515E09">
          <w:t>*</w:t>
        </w:r>
      </w:ins>
      <w:ins w:id="187" w:author="artin majdi" w:date="2023-07-07T06:40:00Z">
        <w:r w:rsidRPr="005F5B2B">
          <w:t>{Chapter~\ref{</w:t>
        </w:r>
        <w:proofErr w:type="spellStart"/>
        <w:proofErr w:type="gramStart"/>
        <w:r w:rsidRPr="005F5B2B">
          <w:t>ch:crowd</w:t>
        </w:r>
        <w:proofErr w:type="spellEnd"/>
        <w:proofErr w:type="gramEnd"/>
        <w:r w:rsidRPr="005F5B2B">
          <w:t>}: Crowd-Certain: Towards Robust Label Aggregation in Crowdsourced and Ensemble Learning Classification}</w:t>
        </w:r>
      </w:ins>
    </w:p>
    <w:p w14:paraId="1C75DA04" w14:textId="77777777" w:rsidR="007C29A4" w:rsidRPr="005F5B2B" w:rsidRDefault="007C29A4" w:rsidP="007C265E">
      <w:pPr>
        <w:rPr>
          <w:ins w:id="188" w:author="artin majdi" w:date="2023-07-07T06:40:00Z"/>
        </w:rPr>
      </w:pPr>
      <w:ins w:id="189" w:author="artin majdi" w:date="2023-07-07T06:40:00Z">
        <w:r w:rsidRPr="005F5B2B">
          <w:t>This chapter confronts the challenges of crowdsourced labeling by introducing a novel method for label aggregation termed as Crowd-Certain. This approach leverages the consistency of annotators versus a trained classifier to determine the reliability of each annotator, offering robustness and computational efficiency. The chapter delves into the workings of Crowd-Certain, discusses its core features, and evaluates its performance against ten other label aggregation techniques and for ten distinct datasets.</w:t>
        </w:r>
      </w:ins>
    </w:p>
    <w:p w14:paraId="703997E1" w14:textId="03E63144" w:rsidR="007C29A4" w:rsidRPr="005F5B2B" w:rsidRDefault="007C29A4" w:rsidP="007C265E">
      <w:pPr>
        <w:rPr>
          <w:ins w:id="190" w:author="artin majdi" w:date="2023-07-07T06:40:00Z"/>
        </w:rPr>
      </w:pPr>
      <w:ins w:id="191" w:author="artin majdi" w:date="2023-07-07T06:40:00Z">
        <w:r w:rsidRPr="005F5B2B">
          <w:t>\subsection</w:t>
        </w:r>
      </w:ins>
      <w:ins w:id="192" w:author="artin majdi" w:date="2023-07-07T07:13:00Z">
        <w:r w:rsidR="00515E09">
          <w:t>*</w:t>
        </w:r>
      </w:ins>
      <w:ins w:id="193" w:author="artin majdi" w:date="2023-07-07T06:40:00Z">
        <w:r w:rsidRPr="005F5B2B">
          <w:t>{Chapter~\ref{</w:t>
        </w:r>
        <w:proofErr w:type="spellStart"/>
        <w:proofErr w:type="gramStart"/>
        <w:r w:rsidRPr="005F5B2B">
          <w:t>ch:taxonomy</w:t>
        </w:r>
        <w:proofErr w:type="spellEnd"/>
        <w:proofErr w:type="gramEnd"/>
        <w:r w:rsidRPr="005F5B2B">
          <w:t>}: A Hierarchical Multilabel Classification Method for Enhanced Thoracic Disease Diagnosis in Chest Radiography}</w:t>
        </w:r>
      </w:ins>
    </w:p>
    <w:p w14:paraId="6C847711" w14:textId="77777777" w:rsidR="007C29A4" w:rsidRPr="005F5B2B" w:rsidRDefault="007C29A4" w:rsidP="007C265E">
      <w:pPr>
        <w:rPr>
          <w:ins w:id="194" w:author="artin majdi" w:date="2023-07-07T06:40:00Z"/>
        </w:rPr>
      </w:pPr>
      <w:ins w:id="195" w:author="artin majdi" w:date="2023-07-07T06:40:00Z">
        <w:r w:rsidRPr="005F5B2B">
          <w:t>Chapter~\ref{</w:t>
        </w:r>
        <w:proofErr w:type="spellStart"/>
        <w:proofErr w:type="gramStart"/>
        <w:r w:rsidRPr="005F5B2B">
          <w:t>ch:taxonomy</w:t>
        </w:r>
        <w:proofErr w:type="spellEnd"/>
        <w:proofErr w:type="gramEnd"/>
        <w:r w:rsidRPr="005F5B2B">
          <w:t>} focuses on diagnosing thoracic diseases from chest radiographs using deep learning techniques. The chapter introduces two innovative hierarchical multi-label classification methods leveraging pathology taxonomy to enhance the accuracy and interpretability of disease classifications. The techniques cater to scenarios with and without available ground truth, broadening their adaptability. The chapter explores the methods, their evaluations on three large chest radiograph datasets (CheXpert~\cite{irvin_CheXpert_2019}, PadChest~\cite{bustos_Padchest_2020}, and NIH ChestXRay8~\cite{</w:t>
        </w:r>
        <w:proofErr w:type="gramStart"/>
        <w:r w:rsidRPr="005F5B2B">
          <w:t>wang</w:t>
        </w:r>
        <w:proofErr w:type="gramEnd"/>
        <w:r w:rsidRPr="005F5B2B">
          <w:t>_ChestXRay8_2017}), and the proposed methods' potential benefits and limitations.</w:t>
        </w:r>
      </w:ins>
    </w:p>
    <w:p w14:paraId="30D8A968" w14:textId="7673F009" w:rsidR="007C29A4" w:rsidRPr="005F5B2B" w:rsidRDefault="007C29A4" w:rsidP="007C265E">
      <w:pPr>
        <w:rPr>
          <w:ins w:id="196" w:author="artin majdi" w:date="2023-07-07T06:40:00Z"/>
        </w:rPr>
      </w:pPr>
      <w:ins w:id="197" w:author="artin majdi" w:date="2023-07-07T06:40:00Z">
        <w:r w:rsidRPr="005F5B2B">
          <w:t>\subsection</w:t>
        </w:r>
      </w:ins>
      <w:ins w:id="198" w:author="artin majdi" w:date="2023-07-07T07:13:00Z">
        <w:r w:rsidR="00515E09">
          <w:t>*</w:t>
        </w:r>
      </w:ins>
      <w:ins w:id="199" w:author="artin majdi" w:date="2023-07-07T06:40:00Z">
        <w:r w:rsidRPr="005F5B2B">
          <w:t>{Chapter~\ref{</w:t>
        </w:r>
        <w:proofErr w:type="spellStart"/>
        <w:proofErr w:type="gramStart"/>
        <w:r w:rsidRPr="005F5B2B">
          <w:t>ch:thalamus</w:t>
        </w:r>
        <w:proofErr w:type="spellEnd"/>
        <w:proofErr w:type="gramEnd"/>
        <w:r w:rsidRPr="005F5B2B">
          <w:t>}: Automated Thalamic Nuclei Segmentation Using Multi-Planar Cascaded Convolutional Neural Networks}</w:t>
        </w:r>
      </w:ins>
    </w:p>
    <w:p w14:paraId="02E7D9B8" w14:textId="77777777" w:rsidR="007C29A4" w:rsidRPr="005F5B2B" w:rsidRDefault="007C29A4" w:rsidP="007C265E">
      <w:pPr>
        <w:rPr>
          <w:ins w:id="200" w:author="artin majdi" w:date="2023-07-07T06:40:00Z"/>
        </w:rPr>
      </w:pPr>
      <w:ins w:id="201" w:author="artin majdi" w:date="2023-07-07T06:40:00Z">
        <w:r w:rsidRPr="005F5B2B">
          <w:t>This chapter develops a fast and accurate method for the segmentation of thalamic nuclei using a convolutional neural network (CNN) based approach. The proposed method uses a cascaded multi-planar scheme with a modified residual U-Net architecture. The novel approach delivers remarkable performance in speed, accuracy, and versatility. It also demonstrates its utility in studying thalamic nuclei atrophy in MS patients, providing potential for further advancements in neuroimaging.</w:t>
        </w:r>
      </w:ins>
    </w:p>
    <w:p w14:paraId="139820A4" w14:textId="00A424D0" w:rsidR="007C29A4" w:rsidRPr="005F5B2B" w:rsidRDefault="007C29A4" w:rsidP="007C265E">
      <w:pPr>
        <w:rPr>
          <w:ins w:id="202" w:author="artin majdi" w:date="2023-07-07T06:40:00Z"/>
        </w:rPr>
      </w:pPr>
      <w:ins w:id="203" w:author="artin majdi" w:date="2023-07-07T06:40:00Z">
        <w:r w:rsidRPr="005F5B2B">
          <w:lastRenderedPageBreak/>
          <w:t>\subsection</w:t>
        </w:r>
      </w:ins>
      <w:ins w:id="204" w:author="artin majdi" w:date="2023-07-07T07:13:00Z">
        <w:r w:rsidR="00515E09">
          <w:t>*</w:t>
        </w:r>
      </w:ins>
      <w:ins w:id="205" w:author="artin majdi" w:date="2023-07-07T06:40:00Z">
        <w:r w:rsidRPr="005F5B2B">
          <w:t>{Chapter~\ref{</w:t>
        </w:r>
        <w:proofErr w:type="spellStart"/>
        <w:proofErr w:type="gramStart"/>
        <w:r w:rsidRPr="005F5B2B">
          <w:t>ch:drive</w:t>
        </w:r>
        <w:proofErr w:type="gramEnd"/>
        <w:r w:rsidRPr="005F5B2B">
          <w:t>-net</w:t>
        </w:r>
        <w:proofErr w:type="spellEnd"/>
        <w:r w:rsidRPr="005F5B2B">
          <w:t>}: Drive-Net: Convolutional Network for Driver Distraction Detection} This chapter presents Drive-Net, a novel supervised learning method that uses a CNN and a Random Decision Forest to classify images of drivers, effectively detecting driver distractions. Drive-Net's efficacy is validated through a comprehensive comparison with various other methods, achieving a higher detection accuracy rate. This chapter underlines the potential of automated methods in improving road safety measures.</w:t>
        </w:r>
      </w:ins>
    </w:p>
    <w:p w14:paraId="4E290148" w14:textId="0270BBEE" w:rsidR="007C29A4" w:rsidRPr="005F5B2B" w:rsidRDefault="007C29A4" w:rsidP="007C265E">
      <w:pPr>
        <w:rPr>
          <w:ins w:id="206" w:author="artin majdi" w:date="2023-07-07T06:40:00Z"/>
        </w:rPr>
      </w:pPr>
      <w:ins w:id="207" w:author="artin majdi" w:date="2023-07-07T06:40:00Z">
        <w:r w:rsidRPr="005F5B2B">
          <w:t>\subsection</w:t>
        </w:r>
      </w:ins>
      <w:ins w:id="208" w:author="artin majdi" w:date="2023-07-07T07:13:00Z">
        <w:r w:rsidR="00515E09">
          <w:t>*</w:t>
        </w:r>
      </w:ins>
      <w:ins w:id="209" w:author="artin majdi" w:date="2023-07-07T06:40:00Z">
        <w:r w:rsidRPr="005F5B2B">
          <w:t>{Chapter~\ref{</w:t>
        </w:r>
        <w:proofErr w:type="spellStart"/>
        <w:proofErr w:type="gramStart"/>
        <w:r w:rsidRPr="005F5B2B">
          <w:t>ch:cilia</w:t>
        </w:r>
        <w:proofErr w:type="spellEnd"/>
        <w:proofErr w:type="gramEnd"/>
        <w:r w:rsidRPr="005F5B2B">
          <w:t>}: Classification of Primary Cilia in Microscopy Images Using Convolutional Neural Random Forests}</w:t>
        </w:r>
      </w:ins>
    </w:p>
    <w:p w14:paraId="00000021" w14:textId="1622FF80" w:rsidR="00EF3344" w:rsidRPr="005F5B2B" w:rsidRDefault="007C29A4" w:rsidP="007C265E">
      <w:pPr>
        <w:rPr>
          <w:rPrChange w:id="210" w:author="artin majdi" w:date="2023-07-07T06:40:00Z">
            <w:rPr>
              <w:rFonts w:ascii="Courier New" w:hAnsi="Courier New"/>
            </w:rPr>
          </w:rPrChange>
        </w:rPr>
      </w:pPr>
      <w:ins w:id="211" w:author="artin majdi" w:date="2023-07-07T06:40:00Z">
        <w:r w:rsidRPr="005F5B2B">
          <w:t>The final chapter utilizes the technique proposed in Chapter~\ref{</w:t>
        </w:r>
        <w:proofErr w:type="spellStart"/>
        <w:proofErr w:type="gramStart"/>
        <w:r w:rsidRPr="005F5B2B">
          <w:t>ch:drive</w:t>
        </w:r>
        <w:proofErr w:type="gramEnd"/>
        <w:r w:rsidRPr="005F5B2B">
          <w:t>-net</w:t>
        </w:r>
        <w:proofErr w:type="spellEnd"/>
        <w:r w:rsidRPr="005F5B2B">
          <w:t>} to accurately detect and classify primary cilia in microscopy images. The classifier combines the feature learning abilities of CNNs with the practicality of decision trees, offering a unique solution to the task of cilia classification. The chapter details the workings of the classifier and compares its performance with traditional classifiers, demonstrating superior classification accuracy. This novel method showcases the potential intersection of computer science and biology in diagnosing primary ciliary dyskinesia.</w:t>
        </w:r>
      </w:ins>
    </w:p>
    <w:sectPr w:rsidR="00EF3344" w:rsidRPr="005F5B2B" w:rsidSect="005F5B2B">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Rodriguez, Jeffrey J - (jjrodrig)" w:date="2023-06-26T08:20:00Z" w:initials="RJJ(">
    <w:p w14:paraId="5363459E" w14:textId="77777777" w:rsidR="00495251" w:rsidRDefault="00495251" w:rsidP="005F5B2B">
      <w:pPr>
        <w:pStyle w:val="CommentText"/>
      </w:pPr>
      <w:r>
        <w:rPr>
          <w:rStyle w:val="CommentReference"/>
        </w:rPr>
        <w:annotationRef/>
      </w:r>
      <w:r>
        <w:t>Why do they suffer from model complexity? Removing the noisy labels could simplify the system. For example, consider the system, y=3x, which is a simple system to model. If we add noise to the system or to the labels, then a more complex model may result.  Also, explain why semi-supervised techniques cannot be applied to large-scale datasets. This seems false. And how are you defining "large-scale"?</w:t>
      </w:r>
    </w:p>
  </w:comment>
  <w:comment w:id="87" w:author="Rodriguez, Jeffrey J - (jjrodrig)" w:date="2023-06-26T08:27:00Z" w:initials="RJJ(">
    <w:p w14:paraId="2272B1CA" w14:textId="77777777" w:rsidR="00495251" w:rsidRDefault="00495251" w:rsidP="005F5B2B">
      <w:pPr>
        <w:pStyle w:val="CommentText"/>
      </w:pPr>
      <w:r>
        <w:rPr>
          <w:rStyle w:val="CommentReference"/>
        </w:rPr>
        <w:annotationRef/>
      </w:r>
      <w:r>
        <w:t>Reword. This sounds like you have not yet done these tasks.</w:t>
      </w:r>
    </w:p>
  </w:comment>
  <w:comment w:id="88" w:author="Rodriguez, Jeffrey J - (jjrodrig)" w:date="2023-06-26T08:27:00Z" w:initials="RJJ(">
    <w:p w14:paraId="251B61BC" w14:textId="77777777" w:rsidR="007F3631" w:rsidRDefault="00495251" w:rsidP="005F5B2B">
      <w:pPr>
        <w:pStyle w:val="CommentText"/>
      </w:pPr>
      <w:r>
        <w:rPr>
          <w:rStyle w:val="CommentReference"/>
        </w:rPr>
        <w:annotationRef/>
      </w:r>
      <w:r w:rsidR="007F3631">
        <w:t>Explain how you have accomplished each of these tasks.</w:t>
      </w:r>
    </w:p>
  </w:comment>
  <w:comment w:id="92" w:author="Rodriguez, Jeffrey J - (jjrodrig)" w:date="2023-06-26T09:04:00Z" w:initials="RJJ(">
    <w:p w14:paraId="26812A7D" w14:textId="77777777" w:rsidR="007F3631" w:rsidRDefault="007F3631" w:rsidP="005F5B2B">
      <w:pPr>
        <w:pStyle w:val="CommentText"/>
      </w:pPr>
      <w:r>
        <w:rPr>
          <w:rStyle w:val="CommentReference"/>
        </w:rPr>
        <w:annotationRef/>
      </w:r>
      <w:r>
        <w:t xml:space="preserve">This diss does not establish "a comprehensive understanding of these issues." Let's call it a </w:t>
      </w:r>
      <w:r>
        <w:rPr>
          <w:i/>
          <w:iCs/>
        </w:rPr>
        <w:t>challenge</w:t>
      </w:r>
      <w:r>
        <w:t>, which leads to the next par., which says "Addressing this challenge, …"</w:t>
      </w:r>
    </w:p>
  </w:comment>
  <w:comment w:id="101" w:author="Rodriguez, Jeffrey J - (jjrodrig)" w:date="2023-06-26T09:13:00Z" w:initials="RJJ(">
    <w:p w14:paraId="4447B1EF" w14:textId="77777777" w:rsidR="00231CB3" w:rsidRDefault="00231CB3" w:rsidP="005F5B2B">
      <w:pPr>
        <w:pStyle w:val="CommentText"/>
      </w:pPr>
      <w:r>
        <w:rPr>
          <w:rStyle w:val="CommentReference"/>
        </w:rPr>
        <w:annotationRef/>
      </w:r>
      <w:r>
        <w:t>Reword. Don't say "we intend to"; that sounds like you haven't done it yet. Don't say your methods are "versatile and adaptable across different domains" unless you show results to prove this.</w:t>
      </w:r>
    </w:p>
  </w:comment>
  <w:comment w:id="109" w:author="Rodriguez, Jeffrey J - (jjrodrig)" w:date="2023-06-26T09:14:00Z" w:initials="RJJ(">
    <w:p w14:paraId="0D820454" w14:textId="77777777" w:rsidR="00231CB3" w:rsidRDefault="00231CB3" w:rsidP="005F5B2B">
      <w:pPr>
        <w:pStyle w:val="CommentText"/>
      </w:pPr>
      <w:r>
        <w:rPr>
          <w:rStyle w:val="CommentReference"/>
        </w:rPr>
        <w:annotationRef/>
      </w:r>
      <w:r>
        <w:t>Which chapter shows your contribution to "domain fluctuation"?</w:t>
      </w:r>
    </w:p>
  </w:comment>
  <w:comment w:id="110" w:author="Rodriguez, Jeffrey J - (jjrodrig)" w:date="2023-06-26T09:19:00Z" w:initials="RJJ(">
    <w:p w14:paraId="4FECD093" w14:textId="77777777" w:rsidR="00231CB3" w:rsidRDefault="00231CB3" w:rsidP="005F5B2B">
      <w:pPr>
        <w:pStyle w:val="CommentText"/>
      </w:pPr>
      <w:r>
        <w:rPr>
          <w:rStyle w:val="CommentReference"/>
        </w:rPr>
        <w:annotationRef/>
      </w:r>
      <w:r>
        <w:t>Be sure to do spell checking.</w:t>
      </w:r>
    </w:p>
  </w:comment>
  <w:comment w:id="111" w:author="Rodriguez, Jeffrey J - (jjrodrig)" w:date="2023-06-26T09:45:00Z" w:initials="RJJ(">
    <w:p w14:paraId="4B0A6ADF" w14:textId="77777777" w:rsidR="0071151A" w:rsidRDefault="0071151A" w:rsidP="005F5B2B">
      <w:pPr>
        <w:pStyle w:val="CommentText"/>
      </w:pPr>
      <w:r>
        <w:rPr>
          <w:rStyle w:val="CommentReference"/>
        </w:rPr>
        <w:annotationRef/>
      </w:r>
      <w:r>
        <w:t>Make sure you're using these words the same way they're used in Ch. 2.</w:t>
      </w:r>
    </w:p>
  </w:comment>
  <w:comment w:id="112" w:author="Rodriguez, Jeffrey J - (jjrodrig)" w:date="2023-06-26T09:49:00Z" w:initials="RJJ(">
    <w:p w14:paraId="69B2D430" w14:textId="77777777" w:rsidR="0071151A" w:rsidRDefault="0071151A" w:rsidP="005F5B2B">
      <w:pPr>
        <w:pStyle w:val="CommentText"/>
      </w:pPr>
      <w:r>
        <w:rPr>
          <w:rStyle w:val="CommentReference"/>
        </w:rPr>
        <w:annotationRef/>
      </w:r>
      <w:r>
        <w:t>You only mention one application domain here (chest X-rays). This sentence is talking about "domain fluctuation" and "other sources," so there should be more than one type of dataset mentioned.</w:t>
      </w:r>
    </w:p>
  </w:comment>
  <w:comment w:id="113" w:author="Rodriguez, Jeffrey J - (jjrodrig)" w:date="2023-06-26T09:53:00Z" w:initials="RJJ(">
    <w:p w14:paraId="0C8313DA" w14:textId="77777777" w:rsidR="0071151A" w:rsidRDefault="0071151A" w:rsidP="005F5B2B">
      <w:pPr>
        <w:pStyle w:val="CommentText"/>
      </w:pPr>
      <w:r>
        <w:rPr>
          <w:rStyle w:val="CommentReference"/>
        </w:rPr>
        <w:annotationRef/>
      </w:r>
      <w:r>
        <w:t>Reword. I assume the experimental results do not quantify the level of "understanding" before and after using the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63459E" w15:done="0"/>
  <w15:commentEx w15:paraId="2272B1CA" w15:done="0"/>
  <w15:commentEx w15:paraId="251B61BC" w15:done="0"/>
  <w15:commentEx w15:paraId="26812A7D" w15:done="0"/>
  <w15:commentEx w15:paraId="4447B1EF" w15:done="0"/>
  <w15:commentEx w15:paraId="0D820454" w15:done="0"/>
  <w15:commentEx w15:paraId="4FECD093" w15:done="0"/>
  <w15:commentEx w15:paraId="4B0A6ADF" w15:done="0"/>
  <w15:commentEx w15:paraId="69B2D430" w15:done="0"/>
  <w15:commentEx w15:paraId="0C8313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C8BD" w16cex:dateUtc="2023-06-26T15:20:00Z"/>
  <w16cex:commentExtensible w16cex:durableId="2843CA56" w16cex:dateUtc="2023-06-26T15:27:00Z"/>
  <w16cex:commentExtensible w16cex:durableId="2843CA84" w16cex:dateUtc="2023-06-26T15:27:00Z"/>
  <w16cex:commentExtensible w16cex:durableId="2843D306" w16cex:dateUtc="2023-06-26T16:04:00Z"/>
  <w16cex:commentExtensible w16cex:durableId="2843D54B" w16cex:dateUtc="2023-06-26T16:13:00Z"/>
  <w16cex:commentExtensible w16cex:durableId="2843D579" w16cex:dateUtc="2023-06-26T16:14:00Z"/>
  <w16cex:commentExtensible w16cex:durableId="2843D6A4" w16cex:dateUtc="2023-06-26T16:19:00Z"/>
  <w16cex:commentExtensible w16cex:durableId="2843DCD3" w16cex:dateUtc="2023-06-26T16:45:00Z"/>
  <w16cex:commentExtensible w16cex:durableId="2843DDA7" w16cex:dateUtc="2023-06-26T16:49:00Z"/>
  <w16cex:commentExtensible w16cex:durableId="2843DE84" w16cex:dateUtc="2023-06-26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63459E" w16cid:durableId="2843C8BD"/>
  <w16cid:commentId w16cid:paraId="2272B1CA" w16cid:durableId="2843CA56"/>
  <w16cid:commentId w16cid:paraId="251B61BC" w16cid:durableId="2843CA84"/>
  <w16cid:commentId w16cid:paraId="26812A7D" w16cid:durableId="2843D306"/>
  <w16cid:commentId w16cid:paraId="4447B1EF" w16cid:durableId="2843D54B"/>
  <w16cid:commentId w16cid:paraId="0D820454" w16cid:durableId="2843D579"/>
  <w16cid:commentId w16cid:paraId="4FECD093" w16cid:durableId="2843D6A4"/>
  <w16cid:commentId w16cid:paraId="4B0A6ADF" w16cid:durableId="2843DCD3"/>
  <w16cid:commentId w16cid:paraId="69B2D430" w16cid:durableId="2843DDA7"/>
  <w16cid:commentId w16cid:paraId="0C8313DA" w16cid:durableId="2843D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ans Narrow">
    <w:panose1 w:val="020B0506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F7060"/>
    <w:multiLevelType w:val="multilevel"/>
    <w:tmpl w:val="AAFCF888"/>
    <w:lvl w:ilvl="0">
      <w:numFmt w:val="bullet"/>
      <w:lvlText w:val="-"/>
      <w:lvlJc w:val="left"/>
      <w:pPr>
        <w:ind w:left="720" w:hanging="360"/>
      </w:pPr>
      <w:rPr>
        <w:rFonts w:ascii="PT Sans Narrow" w:eastAsia="PT Sans Narrow" w:hAnsi="PT Sans Narrow" w:cs="PT Sans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67852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44"/>
    <w:rsid w:val="00124F6C"/>
    <w:rsid w:val="001372F7"/>
    <w:rsid w:val="00185905"/>
    <w:rsid w:val="00186409"/>
    <w:rsid w:val="00190808"/>
    <w:rsid w:val="00231CB3"/>
    <w:rsid w:val="00234404"/>
    <w:rsid w:val="002361BB"/>
    <w:rsid w:val="004406AE"/>
    <w:rsid w:val="00495251"/>
    <w:rsid w:val="00506DA4"/>
    <w:rsid w:val="00515E09"/>
    <w:rsid w:val="005F5B2B"/>
    <w:rsid w:val="0071151A"/>
    <w:rsid w:val="007C265E"/>
    <w:rsid w:val="007C29A4"/>
    <w:rsid w:val="007F3631"/>
    <w:rsid w:val="00921E55"/>
    <w:rsid w:val="00A446F4"/>
    <w:rsid w:val="00AA64EE"/>
    <w:rsid w:val="00AD208F"/>
    <w:rsid w:val="00BD0E12"/>
    <w:rsid w:val="00CA4387"/>
    <w:rsid w:val="00E102DE"/>
    <w:rsid w:val="00E5132C"/>
    <w:rsid w:val="00EF33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1DB3FF"/>
  <w15:docId w15:val="{6B1DB20D-A7A3-654D-A12C-5117844F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ans Narrow" w:eastAsia="PT Sans Narrow" w:hAnsi="PT Sans Narrow" w:cs="PT Sans Narrow"/>
        <w:sz w:val="28"/>
        <w:szCs w:val="28"/>
        <w:lang w:val="en-US" w:eastAsia="zh-CN" w:bidi="ar-SA"/>
      </w:rPr>
    </w:rPrDefault>
    <w:pPrDefault>
      <w:pPr>
        <w:spacing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2B"/>
    <w:pPr>
      <w:spacing w:line="360" w:lineRule="auto"/>
    </w:pPr>
    <w:rPr>
      <w:rFonts w:asciiTheme="majorBidi" w:hAnsiTheme="majorBidi" w:cstheme="majorBidi"/>
      <w:sz w:val="24"/>
      <w:szCs w:val="24"/>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b/>
      <w:sz w:val="32"/>
      <w:szCs w:val="32"/>
    </w:rPr>
  </w:style>
  <w:style w:type="paragraph" w:styleId="Heading2">
    <w:name w:val="heading 2"/>
    <w:basedOn w:val="Normal"/>
    <w:next w:val="Normal"/>
    <w:link w:val="Heading2Char"/>
    <w:uiPriority w:val="9"/>
    <w:unhideWhenUsed/>
    <w:qFormat/>
    <w:rsid w:val="005F5B2B"/>
    <w:pPr>
      <w:keepNext/>
      <w:keepLines/>
      <w:spacing w:before="40" w:after="0"/>
      <w:outlineLvl w:val="1"/>
    </w:pPr>
    <w:rPr>
      <w:rFonts w:asciiTheme="majorHAnsi" w:eastAsiaTheme="majorEastAsia" w:hAnsiTheme="majorHAnsi"/>
      <w:b/>
      <w:i/>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b/>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b/>
      <w:spacing w:val="-10"/>
      <w:kern w:val="28"/>
      <w:sz w:val="36"/>
      <w:szCs w:val="56"/>
    </w:rPr>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rPr>
  </w:style>
  <w:style w:type="paragraph" w:customStyle="1" w:styleId="Pat2">
    <w:name w:val="*Pat2"/>
    <w:basedOn w:val="Normal"/>
    <w:qFormat/>
    <w:rsid w:val="001372F7"/>
    <w:pPr>
      <w:spacing w:after="0" w:line="288" w:lineRule="auto"/>
      <w:ind w:left="720" w:hanging="360"/>
    </w:pPr>
    <w:rPr>
      <w:rFonts w:ascii="Times New Roman" w:hAnsi="Times New Roman"/>
    </w:rPr>
  </w:style>
  <w:style w:type="paragraph" w:customStyle="1" w:styleId="Pat3">
    <w:name w:val="*Pat3"/>
    <w:basedOn w:val="Normal"/>
    <w:rsid w:val="001372F7"/>
    <w:pPr>
      <w:spacing w:after="0" w:line="240" w:lineRule="auto"/>
      <w:ind w:left="1080" w:hanging="360"/>
    </w:pPr>
    <w:rPr>
      <w:rFonts w:ascii="Times New Roman" w:hAnsi="Times New Roman"/>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908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808"/>
    <w:rPr>
      <w:rFonts w:ascii="Consolas" w:hAnsi="Consolas"/>
      <w:kern w:val="0"/>
      <w:sz w:val="21"/>
      <w:szCs w:val="21"/>
    </w:rPr>
  </w:style>
  <w:style w:type="paragraph" w:styleId="Revision">
    <w:name w:val="Revision"/>
    <w:hidden/>
    <w:uiPriority w:val="99"/>
    <w:semiHidden/>
    <w:rsid w:val="005F5B2B"/>
    <w:pPr>
      <w:spacing w:after="0" w:line="240" w:lineRule="auto"/>
    </w:pPr>
    <w:rPr>
      <w:sz w:val="24"/>
    </w:rPr>
  </w:style>
  <w:style w:type="character" w:styleId="CommentReference">
    <w:name w:val="annotation reference"/>
    <w:basedOn w:val="DefaultParagraphFont"/>
    <w:uiPriority w:val="99"/>
    <w:semiHidden/>
    <w:unhideWhenUsed/>
    <w:rsid w:val="00495251"/>
    <w:rPr>
      <w:sz w:val="16"/>
      <w:szCs w:val="16"/>
    </w:rPr>
  </w:style>
  <w:style w:type="paragraph" w:styleId="CommentText">
    <w:name w:val="annotation text"/>
    <w:basedOn w:val="Normal"/>
    <w:link w:val="CommentTextChar"/>
    <w:uiPriority w:val="99"/>
    <w:unhideWhenUsed/>
    <w:rsid w:val="00495251"/>
    <w:pPr>
      <w:spacing w:line="240" w:lineRule="auto"/>
    </w:pPr>
    <w:rPr>
      <w:sz w:val="20"/>
      <w:szCs w:val="20"/>
    </w:rPr>
  </w:style>
  <w:style w:type="character" w:customStyle="1" w:styleId="CommentTextChar">
    <w:name w:val="Comment Text Char"/>
    <w:basedOn w:val="DefaultParagraphFont"/>
    <w:link w:val="CommentText"/>
    <w:uiPriority w:val="99"/>
    <w:rsid w:val="00495251"/>
    <w:rPr>
      <w:kern w:val="0"/>
      <w:sz w:val="20"/>
      <w:szCs w:val="20"/>
    </w:rPr>
  </w:style>
  <w:style w:type="paragraph" w:styleId="CommentSubject">
    <w:name w:val="annotation subject"/>
    <w:basedOn w:val="CommentText"/>
    <w:next w:val="CommentText"/>
    <w:link w:val="CommentSubjectChar"/>
    <w:uiPriority w:val="99"/>
    <w:semiHidden/>
    <w:unhideWhenUsed/>
    <w:rsid w:val="00495251"/>
    <w:rPr>
      <w:b/>
      <w:bCs/>
    </w:rPr>
  </w:style>
  <w:style w:type="character" w:customStyle="1" w:styleId="CommentSubjectChar">
    <w:name w:val="Comment Subject Char"/>
    <w:basedOn w:val="CommentTextChar"/>
    <w:link w:val="CommentSubject"/>
    <w:uiPriority w:val="99"/>
    <w:semiHidden/>
    <w:rsid w:val="00495251"/>
    <w:rPr>
      <w:b/>
      <w:bCs/>
      <w:kern w:val="0"/>
      <w:sz w:val="20"/>
      <w:szCs w:val="20"/>
    </w:rPr>
  </w:style>
  <w:style w:type="character" w:styleId="IntenseReference">
    <w:name w:val="Intense Reference"/>
    <w:basedOn w:val="DefaultParagraphFont"/>
    <w:uiPriority w:val="32"/>
    <w:qFormat/>
    <w:rsid w:val="004D1B51"/>
    <w:rPr>
      <w:b/>
      <w:bCs/>
      <w:smallCaps/>
      <w:color w:val="4472C4" w:themeColor="accent1"/>
      <w:spacing w:val="5"/>
    </w:rPr>
  </w:style>
  <w:style w:type="paragraph" w:styleId="ListParagraph">
    <w:name w:val="List Paragraph"/>
    <w:basedOn w:val="Normal"/>
    <w:uiPriority w:val="34"/>
    <w:qFormat/>
    <w:rsid w:val="00B450E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AKNP4pc4QWKGE2Ir5g7Y956w==">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 Jeffrey J - (jjrodrig)</dc:creator>
  <cp:lastModifiedBy>artin majdi</cp:lastModifiedBy>
  <cp:revision>5</cp:revision>
  <dcterms:created xsi:type="dcterms:W3CDTF">2023-06-26T14:50:00Z</dcterms:created>
  <dcterms:modified xsi:type="dcterms:W3CDTF">2023-07-07T14:13:00Z</dcterms:modified>
</cp:coreProperties>
</file>