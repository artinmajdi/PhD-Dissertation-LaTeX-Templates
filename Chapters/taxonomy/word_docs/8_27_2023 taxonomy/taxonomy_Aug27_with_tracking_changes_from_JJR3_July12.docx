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D3A3" w14:textId="77777777" w:rsidR="00CA6F40" w:rsidRPr="00B702A1" w:rsidRDefault="00CA6F40" w:rsidP="00B702A1">
      <w:pPr>
        <w:spacing w:line="276" w:lineRule="auto"/>
        <w:rPr>
          <w:sz w:val="24"/>
          <w:szCs w:val="24"/>
        </w:rPr>
      </w:pPr>
      <w:r w:rsidRPr="00B702A1">
        <w:rPr>
          <w:sz w:val="24"/>
          <w:szCs w:val="24"/>
        </w:rPr>
        <w:t>%% Copyright 2007-2020 Elsevier Ltd</w:t>
      </w:r>
    </w:p>
    <w:p w14:paraId="29FF0954" w14:textId="77777777" w:rsidR="00CA6F40" w:rsidRPr="00B702A1" w:rsidRDefault="00CA6F40" w:rsidP="00B702A1">
      <w:pPr>
        <w:spacing w:line="276" w:lineRule="auto"/>
        <w:rPr>
          <w:sz w:val="24"/>
          <w:szCs w:val="24"/>
        </w:rPr>
      </w:pPr>
      <w:r w:rsidRPr="00B702A1">
        <w:rPr>
          <w:sz w:val="24"/>
          <w:szCs w:val="24"/>
        </w:rPr>
        <w:t>%% Journal of Neurocomputing</w:t>
      </w:r>
    </w:p>
    <w:p w14:paraId="3815B1AF" w14:textId="77777777" w:rsidR="00CA6F40" w:rsidRPr="00B702A1" w:rsidRDefault="00CA6F40" w:rsidP="00B702A1">
      <w:pPr>
        <w:spacing w:line="276" w:lineRule="auto"/>
        <w:rPr>
          <w:sz w:val="24"/>
          <w:szCs w:val="24"/>
        </w:rPr>
      </w:pPr>
      <w:r w:rsidRPr="00B702A1">
        <w:rPr>
          <w:sz w:val="24"/>
          <w:szCs w:val="24"/>
        </w:rPr>
        <w:t>%% Use the options 1</w:t>
      </w:r>
      <w:proofErr w:type="gramStart"/>
      <w:r w:rsidRPr="00B702A1">
        <w:rPr>
          <w:sz w:val="24"/>
          <w:szCs w:val="24"/>
        </w:rPr>
        <w:t>p,twocolumn</w:t>
      </w:r>
      <w:proofErr w:type="gramEnd"/>
      <w:r w:rsidRPr="00B702A1">
        <w:rPr>
          <w:sz w:val="24"/>
          <w:szCs w:val="24"/>
        </w:rPr>
        <w:t>; 3p; 3p,twocolumn; 5p; or 5p,twocolumn for a journal layout:</w:t>
      </w:r>
    </w:p>
    <w:p w14:paraId="334E5C12" w14:textId="77777777" w:rsidR="00CA6F40" w:rsidRPr="00B702A1" w:rsidRDefault="00CA6F40" w:rsidP="00B702A1">
      <w:pPr>
        <w:spacing w:line="276" w:lineRule="auto"/>
        <w:rPr>
          <w:sz w:val="24"/>
          <w:szCs w:val="24"/>
        </w:rPr>
      </w:pPr>
      <w:r w:rsidRPr="00B702A1">
        <w:rPr>
          <w:sz w:val="24"/>
          <w:szCs w:val="24"/>
        </w:rPr>
        <w:t>%% Use the option review to obtain double line spacing</w:t>
      </w:r>
    </w:p>
    <w:p w14:paraId="602EDBAE" w14:textId="77777777" w:rsidR="00CA6F40" w:rsidRPr="00B702A1" w:rsidRDefault="00CA6F40" w:rsidP="00B702A1">
      <w:pPr>
        <w:spacing w:line="276" w:lineRule="auto"/>
        <w:rPr>
          <w:sz w:val="24"/>
          <w:szCs w:val="24"/>
        </w:rPr>
      </w:pPr>
    </w:p>
    <w:p w14:paraId="00AE8472" w14:textId="77777777" w:rsidR="00CA6F40" w:rsidRPr="00B702A1" w:rsidRDefault="00CA6F40" w:rsidP="00B702A1">
      <w:pPr>
        <w:spacing w:line="276" w:lineRule="auto"/>
        <w:rPr>
          <w:sz w:val="24"/>
          <w:szCs w:val="24"/>
        </w:rPr>
      </w:pPr>
      <w:r w:rsidRPr="00B702A1">
        <w:rPr>
          <w:sz w:val="24"/>
          <w:szCs w:val="24"/>
        </w:rPr>
        <w:t>% \</w:t>
      </w:r>
      <w:proofErr w:type="spellStart"/>
      <w:r w:rsidRPr="00B702A1">
        <w:rPr>
          <w:sz w:val="24"/>
          <w:szCs w:val="24"/>
        </w:rPr>
        <w:t>documentclass</w:t>
      </w:r>
      <w:proofErr w:type="spellEnd"/>
      <w:r w:rsidRPr="00B702A1">
        <w:rPr>
          <w:sz w:val="24"/>
          <w:szCs w:val="24"/>
        </w:rPr>
        <w:t>[</w:t>
      </w:r>
      <w:proofErr w:type="gramStart"/>
      <w:r w:rsidRPr="00B702A1">
        <w:rPr>
          <w:sz w:val="24"/>
          <w:szCs w:val="24"/>
        </w:rPr>
        <w:t>authoryear,preprint</w:t>
      </w:r>
      <w:proofErr w:type="gramEnd"/>
      <w:r w:rsidRPr="00B702A1">
        <w:rPr>
          <w:sz w:val="24"/>
          <w:szCs w:val="24"/>
        </w:rPr>
        <w:t>,review,12pt]{</w:t>
      </w:r>
      <w:proofErr w:type="spellStart"/>
      <w:r w:rsidRPr="00B702A1">
        <w:rPr>
          <w:sz w:val="24"/>
          <w:szCs w:val="24"/>
        </w:rPr>
        <w:t>elsarticle</w:t>
      </w:r>
      <w:proofErr w:type="spellEnd"/>
      <w:r w:rsidRPr="00B702A1">
        <w:rPr>
          <w:sz w:val="24"/>
          <w:szCs w:val="24"/>
        </w:rPr>
        <w:t>}</w:t>
      </w:r>
    </w:p>
    <w:p w14:paraId="421BC1E9" w14:textId="77777777" w:rsidR="00CA6F40" w:rsidRPr="00B702A1" w:rsidRDefault="00CA6F40" w:rsidP="00B702A1">
      <w:pPr>
        <w:spacing w:line="276" w:lineRule="auto"/>
        <w:rPr>
          <w:sz w:val="24"/>
          <w:szCs w:val="24"/>
        </w:rPr>
      </w:pPr>
      <w:r w:rsidRPr="00B702A1">
        <w:rPr>
          <w:sz w:val="24"/>
          <w:szCs w:val="24"/>
        </w:rPr>
        <w:t>\</w:t>
      </w:r>
      <w:proofErr w:type="spellStart"/>
      <w:r w:rsidRPr="00B702A1">
        <w:rPr>
          <w:sz w:val="24"/>
          <w:szCs w:val="24"/>
        </w:rPr>
        <w:t>documentclass</w:t>
      </w:r>
      <w:proofErr w:type="spellEnd"/>
      <w:r w:rsidRPr="00B702A1">
        <w:rPr>
          <w:sz w:val="24"/>
          <w:szCs w:val="24"/>
        </w:rPr>
        <w:t>[final,1</w:t>
      </w:r>
      <w:proofErr w:type="gramStart"/>
      <w:r w:rsidRPr="00B702A1">
        <w:rPr>
          <w:sz w:val="24"/>
          <w:szCs w:val="24"/>
        </w:rPr>
        <w:t>p,times</w:t>
      </w:r>
      <w:proofErr w:type="gramEnd"/>
      <w:r w:rsidRPr="00B702A1">
        <w:rPr>
          <w:sz w:val="24"/>
          <w:szCs w:val="24"/>
        </w:rPr>
        <w:t>,authoryear]{</w:t>
      </w:r>
      <w:proofErr w:type="spellStart"/>
      <w:r w:rsidRPr="00B702A1">
        <w:rPr>
          <w:sz w:val="24"/>
          <w:szCs w:val="24"/>
        </w:rPr>
        <w:t>elsarticle</w:t>
      </w:r>
      <w:proofErr w:type="spellEnd"/>
      <w:r w:rsidRPr="00B702A1">
        <w:rPr>
          <w:sz w:val="24"/>
          <w:szCs w:val="24"/>
        </w:rPr>
        <w:t>}</w:t>
      </w:r>
    </w:p>
    <w:p w14:paraId="3DEADFD6" w14:textId="77777777" w:rsidR="00CA6F40" w:rsidRPr="00B702A1" w:rsidRDefault="00CA6F40" w:rsidP="00B702A1">
      <w:pPr>
        <w:spacing w:line="276" w:lineRule="auto"/>
        <w:rPr>
          <w:sz w:val="24"/>
          <w:szCs w:val="24"/>
        </w:rPr>
      </w:pPr>
      <w:r w:rsidRPr="00B702A1">
        <w:rPr>
          <w:sz w:val="24"/>
          <w:szCs w:val="24"/>
        </w:rPr>
        <w:t>% \</w:t>
      </w:r>
      <w:proofErr w:type="spellStart"/>
      <w:r w:rsidRPr="00B702A1">
        <w:rPr>
          <w:sz w:val="24"/>
          <w:szCs w:val="24"/>
        </w:rPr>
        <w:t>documentclass</w:t>
      </w:r>
      <w:proofErr w:type="spellEnd"/>
      <w:r w:rsidRPr="00B702A1">
        <w:rPr>
          <w:sz w:val="24"/>
          <w:szCs w:val="24"/>
        </w:rPr>
        <w:t>[final,1</w:t>
      </w:r>
      <w:proofErr w:type="gramStart"/>
      <w:r w:rsidRPr="00B702A1">
        <w:rPr>
          <w:sz w:val="24"/>
          <w:szCs w:val="24"/>
        </w:rPr>
        <w:t>p,times</w:t>
      </w:r>
      <w:proofErr w:type="gramEnd"/>
      <w:r w:rsidRPr="00B702A1">
        <w:rPr>
          <w:sz w:val="24"/>
          <w:szCs w:val="24"/>
        </w:rPr>
        <w:t>,twocolumn,authoryear]{</w:t>
      </w:r>
      <w:proofErr w:type="spellStart"/>
      <w:r w:rsidRPr="00B702A1">
        <w:rPr>
          <w:sz w:val="24"/>
          <w:szCs w:val="24"/>
        </w:rPr>
        <w:t>elsarticle</w:t>
      </w:r>
      <w:proofErr w:type="spellEnd"/>
      <w:r w:rsidRPr="00B702A1">
        <w:rPr>
          <w:sz w:val="24"/>
          <w:szCs w:val="24"/>
        </w:rPr>
        <w:t>}</w:t>
      </w:r>
    </w:p>
    <w:p w14:paraId="7699F206" w14:textId="77777777" w:rsidR="00CA6F40" w:rsidRPr="00B702A1" w:rsidRDefault="00CA6F40" w:rsidP="00B702A1">
      <w:pPr>
        <w:spacing w:line="276" w:lineRule="auto"/>
        <w:rPr>
          <w:sz w:val="24"/>
          <w:szCs w:val="24"/>
        </w:rPr>
      </w:pPr>
      <w:r w:rsidRPr="00B702A1">
        <w:rPr>
          <w:sz w:val="24"/>
          <w:szCs w:val="24"/>
        </w:rPr>
        <w:t>% \</w:t>
      </w:r>
      <w:proofErr w:type="spellStart"/>
      <w:r w:rsidRPr="00B702A1">
        <w:rPr>
          <w:sz w:val="24"/>
          <w:szCs w:val="24"/>
        </w:rPr>
        <w:t>documentclass</w:t>
      </w:r>
      <w:proofErr w:type="spellEnd"/>
      <w:r w:rsidRPr="00B702A1">
        <w:rPr>
          <w:sz w:val="24"/>
          <w:szCs w:val="24"/>
        </w:rPr>
        <w:t>[final,3</w:t>
      </w:r>
      <w:proofErr w:type="gramStart"/>
      <w:r w:rsidRPr="00B702A1">
        <w:rPr>
          <w:sz w:val="24"/>
          <w:szCs w:val="24"/>
        </w:rPr>
        <w:t>p,times</w:t>
      </w:r>
      <w:proofErr w:type="gramEnd"/>
      <w:r w:rsidRPr="00B702A1">
        <w:rPr>
          <w:sz w:val="24"/>
          <w:szCs w:val="24"/>
        </w:rPr>
        <w:t>,authoryear]{</w:t>
      </w:r>
      <w:proofErr w:type="spellStart"/>
      <w:r w:rsidRPr="00B702A1">
        <w:rPr>
          <w:sz w:val="24"/>
          <w:szCs w:val="24"/>
        </w:rPr>
        <w:t>elsarticle</w:t>
      </w:r>
      <w:proofErr w:type="spellEnd"/>
      <w:r w:rsidRPr="00B702A1">
        <w:rPr>
          <w:sz w:val="24"/>
          <w:szCs w:val="24"/>
        </w:rPr>
        <w:t>}</w:t>
      </w:r>
    </w:p>
    <w:p w14:paraId="0AE6D5DB" w14:textId="77777777" w:rsidR="00CA6F40" w:rsidRPr="00B702A1" w:rsidRDefault="00CA6F40" w:rsidP="00B702A1">
      <w:pPr>
        <w:spacing w:line="276" w:lineRule="auto"/>
        <w:rPr>
          <w:sz w:val="24"/>
          <w:szCs w:val="24"/>
        </w:rPr>
      </w:pPr>
      <w:r w:rsidRPr="00B702A1">
        <w:rPr>
          <w:sz w:val="24"/>
          <w:szCs w:val="24"/>
        </w:rPr>
        <w:t>% \</w:t>
      </w:r>
      <w:proofErr w:type="spellStart"/>
      <w:r w:rsidRPr="00B702A1">
        <w:rPr>
          <w:sz w:val="24"/>
          <w:szCs w:val="24"/>
        </w:rPr>
        <w:t>documentclass</w:t>
      </w:r>
      <w:proofErr w:type="spellEnd"/>
      <w:r w:rsidRPr="00B702A1">
        <w:rPr>
          <w:sz w:val="24"/>
          <w:szCs w:val="24"/>
        </w:rPr>
        <w:t>[final,3</w:t>
      </w:r>
      <w:proofErr w:type="gramStart"/>
      <w:r w:rsidRPr="00B702A1">
        <w:rPr>
          <w:sz w:val="24"/>
          <w:szCs w:val="24"/>
        </w:rPr>
        <w:t>p,times</w:t>
      </w:r>
      <w:proofErr w:type="gramEnd"/>
      <w:r w:rsidRPr="00B702A1">
        <w:rPr>
          <w:sz w:val="24"/>
          <w:szCs w:val="24"/>
        </w:rPr>
        <w:t>,twocolumn,authoryear]{</w:t>
      </w:r>
      <w:proofErr w:type="spellStart"/>
      <w:r w:rsidRPr="00B702A1">
        <w:rPr>
          <w:sz w:val="24"/>
          <w:szCs w:val="24"/>
        </w:rPr>
        <w:t>elsarticle</w:t>
      </w:r>
      <w:proofErr w:type="spellEnd"/>
      <w:r w:rsidRPr="00B702A1">
        <w:rPr>
          <w:sz w:val="24"/>
          <w:szCs w:val="24"/>
        </w:rPr>
        <w:t>}</w:t>
      </w:r>
    </w:p>
    <w:p w14:paraId="54A6E7D5" w14:textId="77777777" w:rsidR="00CA6F40" w:rsidRPr="00B702A1" w:rsidRDefault="00CA6F40" w:rsidP="00B702A1">
      <w:pPr>
        <w:spacing w:line="276" w:lineRule="auto"/>
        <w:rPr>
          <w:sz w:val="24"/>
          <w:szCs w:val="24"/>
        </w:rPr>
      </w:pPr>
      <w:r w:rsidRPr="00B702A1">
        <w:rPr>
          <w:sz w:val="24"/>
          <w:szCs w:val="24"/>
        </w:rPr>
        <w:t>% \</w:t>
      </w:r>
      <w:proofErr w:type="spellStart"/>
      <w:r w:rsidRPr="00B702A1">
        <w:rPr>
          <w:sz w:val="24"/>
          <w:szCs w:val="24"/>
        </w:rPr>
        <w:t>documentclass</w:t>
      </w:r>
      <w:proofErr w:type="spellEnd"/>
      <w:r w:rsidRPr="00B702A1">
        <w:rPr>
          <w:sz w:val="24"/>
          <w:szCs w:val="24"/>
        </w:rPr>
        <w:t>[final,5</w:t>
      </w:r>
      <w:proofErr w:type="gramStart"/>
      <w:r w:rsidRPr="00B702A1">
        <w:rPr>
          <w:sz w:val="24"/>
          <w:szCs w:val="24"/>
        </w:rPr>
        <w:t>p,times</w:t>
      </w:r>
      <w:proofErr w:type="gramEnd"/>
      <w:r w:rsidRPr="00B702A1">
        <w:rPr>
          <w:sz w:val="24"/>
          <w:szCs w:val="24"/>
        </w:rPr>
        <w:t>,authoryear]{</w:t>
      </w:r>
      <w:proofErr w:type="spellStart"/>
      <w:r w:rsidRPr="00B702A1">
        <w:rPr>
          <w:sz w:val="24"/>
          <w:szCs w:val="24"/>
        </w:rPr>
        <w:t>elsarticle</w:t>
      </w:r>
      <w:proofErr w:type="spellEnd"/>
      <w:r w:rsidRPr="00B702A1">
        <w:rPr>
          <w:sz w:val="24"/>
          <w:szCs w:val="24"/>
        </w:rPr>
        <w:t>}</w:t>
      </w:r>
    </w:p>
    <w:p w14:paraId="2218B5D7" w14:textId="77777777" w:rsidR="00CA6F40" w:rsidRPr="00B702A1" w:rsidRDefault="00CA6F40" w:rsidP="00B702A1">
      <w:pPr>
        <w:spacing w:line="276" w:lineRule="auto"/>
        <w:rPr>
          <w:sz w:val="24"/>
          <w:szCs w:val="24"/>
        </w:rPr>
      </w:pPr>
      <w:r w:rsidRPr="00B702A1">
        <w:rPr>
          <w:sz w:val="24"/>
          <w:szCs w:val="24"/>
        </w:rPr>
        <w:t>% \</w:t>
      </w:r>
      <w:proofErr w:type="spellStart"/>
      <w:r w:rsidRPr="00B702A1">
        <w:rPr>
          <w:sz w:val="24"/>
          <w:szCs w:val="24"/>
        </w:rPr>
        <w:t>documentclass</w:t>
      </w:r>
      <w:proofErr w:type="spellEnd"/>
      <w:r w:rsidRPr="00B702A1">
        <w:rPr>
          <w:sz w:val="24"/>
          <w:szCs w:val="24"/>
        </w:rPr>
        <w:t>[final,5</w:t>
      </w:r>
      <w:proofErr w:type="gramStart"/>
      <w:r w:rsidRPr="00B702A1">
        <w:rPr>
          <w:sz w:val="24"/>
          <w:szCs w:val="24"/>
        </w:rPr>
        <w:t>p,times</w:t>
      </w:r>
      <w:proofErr w:type="gramEnd"/>
      <w:r w:rsidRPr="00B702A1">
        <w:rPr>
          <w:sz w:val="24"/>
          <w:szCs w:val="24"/>
        </w:rPr>
        <w:t>,twocolumn,authoryear]{</w:t>
      </w:r>
      <w:proofErr w:type="spellStart"/>
      <w:r w:rsidRPr="00B702A1">
        <w:rPr>
          <w:sz w:val="24"/>
          <w:szCs w:val="24"/>
        </w:rPr>
        <w:t>elsarticle</w:t>
      </w:r>
      <w:proofErr w:type="spellEnd"/>
      <w:r w:rsidRPr="00B702A1">
        <w:rPr>
          <w:sz w:val="24"/>
          <w:szCs w:val="24"/>
        </w:rPr>
        <w:t>}</w:t>
      </w:r>
    </w:p>
    <w:p w14:paraId="2904BC51" w14:textId="77777777" w:rsidR="00CA6F40" w:rsidRPr="00B702A1" w:rsidRDefault="00CA6F40" w:rsidP="00B702A1">
      <w:pPr>
        <w:spacing w:line="276" w:lineRule="auto"/>
        <w:rPr>
          <w:sz w:val="24"/>
          <w:szCs w:val="24"/>
        </w:rPr>
      </w:pPr>
      <w:r w:rsidRPr="00B702A1">
        <w:rPr>
          <w:sz w:val="24"/>
          <w:szCs w:val="24"/>
        </w:rPr>
        <w:t>% \</w:t>
      </w:r>
      <w:proofErr w:type="spellStart"/>
      <w:r w:rsidRPr="00B702A1">
        <w:rPr>
          <w:sz w:val="24"/>
          <w:szCs w:val="24"/>
        </w:rPr>
        <w:t>documentclass</w:t>
      </w:r>
      <w:proofErr w:type="spellEnd"/>
      <w:r w:rsidRPr="00B702A1">
        <w:rPr>
          <w:sz w:val="24"/>
          <w:szCs w:val="24"/>
        </w:rPr>
        <w:t>[preprint,12</w:t>
      </w:r>
      <w:proofErr w:type="gramStart"/>
      <w:r w:rsidRPr="00B702A1">
        <w:rPr>
          <w:sz w:val="24"/>
          <w:szCs w:val="24"/>
        </w:rPr>
        <w:t>pt,authoryear</w:t>
      </w:r>
      <w:proofErr w:type="gramEnd"/>
      <w:r w:rsidRPr="00B702A1">
        <w:rPr>
          <w:sz w:val="24"/>
          <w:szCs w:val="24"/>
        </w:rPr>
        <w:t>]{</w:t>
      </w:r>
      <w:proofErr w:type="spellStart"/>
      <w:r w:rsidRPr="00B702A1">
        <w:rPr>
          <w:sz w:val="24"/>
          <w:szCs w:val="24"/>
        </w:rPr>
        <w:t>elsarticle</w:t>
      </w:r>
      <w:proofErr w:type="spellEnd"/>
      <w:r w:rsidRPr="00B702A1">
        <w:rPr>
          <w:sz w:val="24"/>
          <w:szCs w:val="24"/>
        </w:rPr>
        <w:t>}</w:t>
      </w:r>
    </w:p>
    <w:p w14:paraId="35B946A5" w14:textId="77777777" w:rsidR="00CA6F40" w:rsidRPr="00B702A1" w:rsidRDefault="00CA6F40" w:rsidP="00B702A1">
      <w:pPr>
        <w:spacing w:line="276" w:lineRule="auto"/>
        <w:rPr>
          <w:sz w:val="24"/>
          <w:szCs w:val="24"/>
        </w:rPr>
      </w:pPr>
    </w:p>
    <w:p w14:paraId="1FD7EBE7"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usepackage</w:t>
      </w:r>
      <w:proofErr w:type="spellEnd"/>
      <w:proofErr w:type="gramEnd"/>
      <w:r w:rsidRPr="00B702A1">
        <w:rPr>
          <w:sz w:val="24"/>
          <w:szCs w:val="24"/>
        </w:rPr>
        <w:t>{</w:t>
      </w:r>
      <w:proofErr w:type="spellStart"/>
      <w:r w:rsidRPr="00B702A1">
        <w:rPr>
          <w:sz w:val="24"/>
          <w:szCs w:val="24"/>
        </w:rPr>
        <w:t>tabulary</w:t>
      </w:r>
      <w:proofErr w:type="spellEnd"/>
      <w:r w:rsidRPr="00B702A1">
        <w:rPr>
          <w:sz w:val="24"/>
          <w:szCs w:val="24"/>
        </w:rPr>
        <w:t>}</w:t>
      </w:r>
    </w:p>
    <w:p w14:paraId="3981CD18" w14:textId="77777777" w:rsidR="00CA6F40" w:rsidRPr="00B702A1" w:rsidRDefault="00CA6F40" w:rsidP="00B702A1">
      <w:pPr>
        <w:spacing w:line="276" w:lineRule="auto"/>
        <w:rPr>
          <w:sz w:val="24"/>
          <w:szCs w:val="24"/>
        </w:rPr>
      </w:pPr>
      <w:r w:rsidRPr="00B702A1">
        <w:rPr>
          <w:sz w:val="24"/>
          <w:szCs w:val="24"/>
        </w:rPr>
        <w:t>\</w:t>
      </w:r>
      <w:proofErr w:type="spellStart"/>
      <w:r w:rsidRPr="00B702A1">
        <w:rPr>
          <w:sz w:val="24"/>
          <w:szCs w:val="24"/>
        </w:rPr>
        <w:t>usepackage</w:t>
      </w:r>
      <w:proofErr w:type="spellEnd"/>
      <w:r w:rsidRPr="00B702A1">
        <w:rPr>
          <w:sz w:val="24"/>
          <w:szCs w:val="24"/>
        </w:rPr>
        <w:t>{</w:t>
      </w:r>
      <w:proofErr w:type="spellStart"/>
      <w:proofErr w:type="gramStart"/>
      <w:r w:rsidRPr="00B702A1">
        <w:rPr>
          <w:sz w:val="24"/>
          <w:szCs w:val="24"/>
        </w:rPr>
        <w:t>amsfonts,amsmath</w:t>
      </w:r>
      <w:proofErr w:type="gramEnd"/>
      <w:r w:rsidRPr="00B702A1">
        <w:rPr>
          <w:sz w:val="24"/>
          <w:szCs w:val="24"/>
        </w:rPr>
        <w:t>,amssymb</w:t>
      </w:r>
      <w:proofErr w:type="spellEnd"/>
      <w:r w:rsidRPr="00B702A1">
        <w:rPr>
          <w:sz w:val="24"/>
          <w:szCs w:val="24"/>
        </w:rPr>
        <w:t>}</w:t>
      </w:r>
    </w:p>
    <w:p w14:paraId="43A5D2D5" w14:textId="77777777" w:rsidR="00CA6F40" w:rsidRPr="00B702A1" w:rsidRDefault="00CA6F40" w:rsidP="00B702A1">
      <w:pPr>
        <w:spacing w:line="276" w:lineRule="auto"/>
        <w:rPr>
          <w:sz w:val="24"/>
          <w:szCs w:val="24"/>
        </w:rPr>
      </w:pPr>
      <w:r w:rsidRPr="00B702A1">
        <w:rPr>
          <w:sz w:val="24"/>
          <w:szCs w:val="24"/>
        </w:rPr>
        <w:t>\</w:t>
      </w:r>
      <w:proofErr w:type="spellStart"/>
      <w:r w:rsidRPr="00B702A1">
        <w:rPr>
          <w:sz w:val="24"/>
          <w:szCs w:val="24"/>
        </w:rPr>
        <w:t>usepackage</w:t>
      </w:r>
      <w:proofErr w:type="spellEnd"/>
      <w:r w:rsidRPr="00B702A1">
        <w:rPr>
          <w:sz w:val="24"/>
          <w:szCs w:val="24"/>
        </w:rPr>
        <w:t>[T</w:t>
      </w:r>
      <w:proofErr w:type="gramStart"/>
      <w:r w:rsidRPr="00B702A1">
        <w:rPr>
          <w:sz w:val="24"/>
          <w:szCs w:val="24"/>
        </w:rPr>
        <w:t>1]{</w:t>
      </w:r>
      <w:proofErr w:type="spellStart"/>
      <w:proofErr w:type="gramEnd"/>
      <w:r w:rsidRPr="00B702A1">
        <w:rPr>
          <w:sz w:val="24"/>
          <w:szCs w:val="24"/>
        </w:rPr>
        <w:t>fontenc</w:t>
      </w:r>
      <w:proofErr w:type="spellEnd"/>
      <w:r w:rsidRPr="00B702A1">
        <w:rPr>
          <w:sz w:val="24"/>
          <w:szCs w:val="24"/>
        </w:rPr>
        <w:t>}</w:t>
      </w:r>
    </w:p>
    <w:p w14:paraId="4B96094C"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usepackage</w:t>
      </w:r>
      <w:proofErr w:type="spellEnd"/>
      <w:proofErr w:type="gramEnd"/>
      <w:r w:rsidRPr="00B702A1">
        <w:rPr>
          <w:sz w:val="24"/>
          <w:szCs w:val="24"/>
        </w:rPr>
        <w:t>{</w:t>
      </w:r>
      <w:proofErr w:type="spellStart"/>
      <w:r w:rsidRPr="00B702A1">
        <w:rPr>
          <w:sz w:val="24"/>
          <w:szCs w:val="24"/>
        </w:rPr>
        <w:t>endfloat</w:t>
      </w:r>
      <w:proofErr w:type="spellEnd"/>
      <w:r w:rsidRPr="00B702A1">
        <w:rPr>
          <w:sz w:val="24"/>
          <w:szCs w:val="24"/>
        </w:rPr>
        <w:t>}</w:t>
      </w:r>
    </w:p>
    <w:p w14:paraId="55EF933B"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usepackage</w:t>
      </w:r>
      <w:proofErr w:type="spellEnd"/>
      <w:proofErr w:type="gramEnd"/>
      <w:r w:rsidRPr="00B702A1">
        <w:rPr>
          <w:sz w:val="24"/>
          <w:szCs w:val="24"/>
        </w:rPr>
        <w:t>{</w:t>
      </w:r>
      <w:proofErr w:type="spellStart"/>
      <w:r w:rsidRPr="00B702A1">
        <w:rPr>
          <w:sz w:val="24"/>
          <w:szCs w:val="24"/>
        </w:rPr>
        <w:t>natbib</w:t>
      </w:r>
      <w:proofErr w:type="spellEnd"/>
      <w:r w:rsidRPr="00B702A1">
        <w:rPr>
          <w:sz w:val="24"/>
          <w:szCs w:val="24"/>
        </w:rPr>
        <w:t>}</w:t>
      </w:r>
    </w:p>
    <w:p w14:paraId="62F02A7A" w14:textId="77777777" w:rsidR="00CA6F40" w:rsidRPr="00B702A1" w:rsidRDefault="00CA6F40" w:rsidP="00B702A1">
      <w:pPr>
        <w:spacing w:line="276" w:lineRule="auto"/>
        <w:rPr>
          <w:sz w:val="24"/>
          <w:szCs w:val="24"/>
        </w:rPr>
      </w:pPr>
      <w:r w:rsidRPr="00B702A1">
        <w:rPr>
          <w:sz w:val="24"/>
          <w:szCs w:val="24"/>
        </w:rPr>
        <w:t>\</w:t>
      </w:r>
      <w:proofErr w:type="spellStart"/>
      <w:r w:rsidRPr="00B702A1">
        <w:rPr>
          <w:sz w:val="24"/>
          <w:szCs w:val="24"/>
        </w:rPr>
        <w:t>usepackage</w:t>
      </w:r>
      <w:proofErr w:type="spellEnd"/>
      <w:r w:rsidRPr="00B702A1">
        <w:rPr>
          <w:sz w:val="24"/>
          <w:szCs w:val="24"/>
        </w:rPr>
        <w:t>[utf</w:t>
      </w:r>
      <w:proofErr w:type="gramStart"/>
      <w:r w:rsidRPr="00B702A1">
        <w:rPr>
          <w:sz w:val="24"/>
          <w:szCs w:val="24"/>
        </w:rPr>
        <w:t>8]{</w:t>
      </w:r>
      <w:proofErr w:type="spellStart"/>
      <w:proofErr w:type="gramEnd"/>
      <w:r w:rsidRPr="00B702A1">
        <w:rPr>
          <w:sz w:val="24"/>
          <w:szCs w:val="24"/>
        </w:rPr>
        <w:t>inputenc</w:t>
      </w:r>
      <w:proofErr w:type="spellEnd"/>
      <w:r w:rsidRPr="00B702A1">
        <w:rPr>
          <w:sz w:val="24"/>
          <w:szCs w:val="24"/>
        </w:rPr>
        <w:t>}</w:t>
      </w:r>
    </w:p>
    <w:p w14:paraId="329A87AD"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usepackage</w:t>
      </w:r>
      <w:proofErr w:type="spellEnd"/>
      <w:proofErr w:type="gramEnd"/>
      <w:r w:rsidRPr="00B702A1">
        <w:rPr>
          <w:sz w:val="24"/>
          <w:szCs w:val="24"/>
        </w:rPr>
        <w:t>{</w:t>
      </w:r>
      <w:proofErr w:type="spellStart"/>
      <w:r w:rsidRPr="00B702A1">
        <w:rPr>
          <w:sz w:val="24"/>
          <w:szCs w:val="24"/>
        </w:rPr>
        <w:t>stmaryrd</w:t>
      </w:r>
      <w:proofErr w:type="spellEnd"/>
      <w:r w:rsidRPr="00B702A1">
        <w:rPr>
          <w:sz w:val="24"/>
          <w:szCs w:val="24"/>
        </w:rPr>
        <w:t>}</w:t>
      </w:r>
    </w:p>
    <w:p w14:paraId="6D53CD43" w14:textId="77777777" w:rsidR="00CA6F40" w:rsidRPr="00B702A1" w:rsidRDefault="00CA6F40" w:rsidP="00B702A1">
      <w:pPr>
        <w:spacing w:line="276" w:lineRule="auto"/>
        <w:rPr>
          <w:sz w:val="24"/>
          <w:szCs w:val="24"/>
        </w:rPr>
      </w:pPr>
      <w:r w:rsidRPr="00B702A1">
        <w:rPr>
          <w:sz w:val="24"/>
          <w:szCs w:val="24"/>
        </w:rPr>
        <w:t>\</w:t>
      </w:r>
      <w:proofErr w:type="spellStart"/>
      <w:r w:rsidRPr="00B702A1">
        <w:rPr>
          <w:sz w:val="24"/>
          <w:szCs w:val="24"/>
        </w:rPr>
        <w:t>usepackage</w:t>
      </w:r>
      <w:proofErr w:type="spellEnd"/>
      <w:r w:rsidRPr="00B702A1">
        <w:rPr>
          <w:sz w:val="24"/>
          <w:szCs w:val="24"/>
        </w:rPr>
        <w:t>{</w:t>
      </w:r>
      <w:proofErr w:type="spellStart"/>
      <w:proofErr w:type="gramStart"/>
      <w:r w:rsidRPr="00B702A1">
        <w:rPr>
          <w:sz w:val="24"/>
          <w:szCs w:val="24"/>
        </w:rPr>
        <w:t>multirow,morefloats</w:t>
      </w:r>
      <w:proofErr w:type="gramEnd"/>
      <w:r w:rsidRPr="00B702A1">
        <w:rPr>
          <w:sz w:val="24"/>
          <w:szCs w:val="24"/>
        </w:rPr>
        <w:t>,floatflt,cancel,tfrupee</w:t>
      </w:r>
      <w:proofErr w:type="spellEnd"/>
      <w:r w:rsidRPr="00B702A1">
        <w:rPr>
          <w:sz w:val="24"/>
          <w:szCs w:val="24"/>
        </w:rPr>
        <w:t>}</w:t>
      </w:r>
    </w:p>
    <w:p w14:paraId="42F6863D"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usepackage</w:t>
      </w:r>
      <w:proofErr w:type="spellEnd"/>
      <w:proofErr w:type="gramEnd"/>
      <w:r w:rsidRPr="00B702A1">
        <w:rPr>
          <w:sz w:val="24"/>
          <w:szCs w:val="24"/>
        </w:rPr>
        <w:t>{</w:t>
      </w:r>
      <w:proofErr w:type="spellStart"/>
      <w:r w:rsidRPr="00B702A1">
        <w:rPr>
          <w:sz w:val="24"/>
          <w:szCs w:val="24"/>
        </w:rPr>
        <w:t>colortbl</w:t>
      </w:r>
      <w:proofErr w:type="spellEnd"/>
      <w:r w:rsidRPr="00B702A1">
        <w:rPr>
          <w:sz w:val="24"/>
          <w:szCs w:val="24"/>
        </w:rPr>
        <w:t>}</w:t>
      </w:r>
    </w:p>
    <w:p w14:paraId="0688B897"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usepackage</w:t>
      </w:r>
      <w:proofErr w:type="spellEnd"/>
      <w:proofErr w:type="gramEnd"/>
      <w:r w:rsidRPr="00B702A1">
        <w:rPr>
          <w:sz w:val="24"/>
          <w:szCs w:val="24"/>
        </w:rPr>
        <w:t>{</w:t>
      </w:r>
      <w:proofErr w:type="spellStart"/>
      <w:r w:rsidRPr="00B702A1">
        <w:rPr>
          <w:sz w:val="24"/>
          <w:szCs w:val="24"/>
        </w:rPr>
        <w:t>pifont</w:t>
      </w:r>
      <w:proofErr w:type="spellEnd"/>
      <w:r w:rsidRPr="00B702A1">
        <w:rPr>
          <w:sz w:val="24"/>
          <w:szCs w:val="24"/>
        </w:rPr>
        <w:t>}</w:t>
      </w:r>
    </w:p>
    <w:p w14:paraId="461E37F2"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usepackage</w:t>
      </w:r>
      <w:proofErr w:type="spellEnd"/>
      <w:proofErr w:type="gramEnd"/>
      <w:r w:rsidRPr="00B702A1">
        <w:rPr>
          <w:sz w:val="24"/>
          <w:szCs w:val="24"/>
        </w:rPr>
        <w:t>[</w:t>
      </w:r>
      <w:proofErr w:type="spellStart"/>
      <w:proofErr w:type="gramStart"/>
      <w:r w:rsidRPr="00B702A1">
        <w:rPr>
          <w:sz w:val="24"/>
          <w:szCs w:val="24"/>
        </w:rPr>
        <w:t>nointegrals</w:t>
      </w:r>
      <w:proofErr w:type="spellEnd"/>
      <w:r w:rsidRPr="00B702A1">
        <w:rPr>
          <w:sz w:val="24"/>
          <w:szCs w:val="24"/>
        </w:rPr>
        <w:t>]{</w:t>
      </w:r>
      <w:proofErr w:type="spellStart"/>
      <w:proofErr w:type="gramEnd"/>
      <w:r w:rsidRPr="00B702A1">
        <w:rPr>
          <w:sz w:val="24"/>
          <w:szCs w:val="24"/>
        </w:rPr>
        <w:t>wasysym</w:t>
      </w:r>
      <w:proofErr w:type="spellEnd"/>
      <w:r w:rsidRPr="00B702A1">
        <w:rPr>
          <w:sz w:val="24"/>
          <w:szCs w:val="24"/>
        </w:rPr>
        <w:t>}</w:t>
      </w:r>
    </w:p>
    <w:p w14:paraId="10551682" w14:textId="77777777" w:rsidR="00CA6F40" w:rsidRPr="00B702A1" w:rsidRDefault="00CA6F40" w:rsidP="00B702A1">
      <w:pPr>
        <w:spacing w:line="276" w:lineRule="auto"/>
        <w:rPr>
          <w:sz w:val="24"/>
          <w:szCs w:val="24"/>
        </w:rPr>
      </w:pPr>
      <w:r w:rsidRPr="00B702A1">
        <w:rPr>
          <w:sz w:val="24"/>
          <w:szCs w:val="24"/>
        </w:rPr>
        <w:lastRenderedPageBreak/>
        <w:t>\</w:t>
      </w:r>
      <w:proofErr w:type="spellStart"/>
      <w:proofErr w:type="gramStart"/>
      <w:r w:rsidRPr="00B702A1">
        <w:rPr>
          <w:sz w:val="24"/>
          <w:szCs w:val="24"/>
        </w:rPr>
        <w:t>usepackage</w:t>
      </w:r>
      <w:proofErr w:type="spellEnd"/>
      <w:proofErr w:type="gramEnd"/>
      <w:r w:rsidRPr="00B702A1">
        <w:rPr>
          <w:sz w:val="24"/>
          <w:szCs w:val="24"/>
        </w:rPr>
        <w:t>{float}</w:t>
      </w:r>
    </w:p>
    <w:p w14:paraId="2B4D39AB" w14:textId="77777777" w:rsidR="00CA6F40" w:rsidRPr="00B702A1" w:rsidRDefault="00CA6F40" w:rsidP="00B702A1">
      <w:pPr>
        <w:spacing w:line="276" w:lineRule="auto"/>
        <w:rPr>
          <w:sz w:val="24"/>
          <w:szCs w:val="24"/>
        </w:rPr>
      </w:pPr>
      <w:r w:rsidRPr="00B702A1">
        <w:rPr>
          <w:sz w:val="24"/>
          <w:szCs w:val="24"/>
        </w:rPr>
        <w:t>\</w:t>
      </w:r>
      <w:proofErr w:type="spellStart"/>
      <w:r w:rsidRPr="00B702A1">
        <w:rPr>
          <w:sz w:val="24"/>
          <w:szCs w:val="24"/>
        </w:rPr>
        <w:t>usepackage</w:t>
      </w:r>
      <w:proofErr w:type="spellEnd"/>
      <w:r w:rsidRPr="00B702A1">
        <w:rPr>
          <w:sz w:val="24"/>
          <w:szCs w:val="24"/>
        </w:rPr>
        <w:t>[</w:t>
      </w:r>
      <w:proofErr w:type="spellStart"/>
      <w:r w:rsidRPr="00B702A1">
        <w:rPr>
          <w:sz w:val="24"/>
          <w:szCs w:val="24"/>
        </w:rPr>
        <w:t>labelfont</w:t>
      </w:r>
      <w:proofErr w:type="spellEnd"/>
      <w:r w:rsidRPr="00B702A1">
        <w:rPr>
          <w:sz w:val="24"/>
          <w:szCs w:val="24"/>
        </w:rPr>
        <w:t>=</w:t>
      </w:r>
      <w:proofErr w:type="spellStart"/>
      <w:proofErr w:type="gramStart"/>
      <w:r w:rsidRPr="00B702A1">
        <w:rPr>
          <w:sz w:val="24"/>
          <w:szCs w:val="24"/>
        </w:rPr>
        <w:t>bf,font</w:t>
      </w:r>
      <w:proofErr w:type="spellEnd"/>
      <w:proofErr w:type="gramEnd"/>
      <w:r w:rsidRPr="00B702A1">
        <w:rPr>
          <w:sz w:val="24"/>
          <w:szCs w:val="24"/>
        </w:rPr>
        <w:t>={</w:t>
      </w:r>
      <w:proofErr w:type="spellStart"/>
      <w:r w:rsidRPr="00B702A1">
        <w:rPr>
          <w:sz w:val="24"/>
          <w:szCs w:val="24"/>
        </w:rPr>
        <w:t>small,color</w:t>
      </w:r>
      <w:proofErr w:type="spellEnd"/>
      <w:r w:rsidRPr="00B702A1">
        <w:rPr>
          <w:sz w:val="24"/>
          <w:szCs w:val="24"/>
        </w:rPr>
        <w:t>=Cadet}]{</w:t>
      </w:r>
      <w:proofErr w:type="gramStart"/>
      <w:r w:rsidRPr="00B702A1">
        <w:rPr>
          <w:sz w:val="24"/>
          <w:szCs w:val="24"/>
        </w:rPr>
        <w:t>caption} %</w:t>
      </w:r>
      <w:proofErr w:type="gramEnd"/>
      <w:r w:rsidRPr="00B702A1">
        <w:rPr>
          <w:sz w:val="24"/>
          <w:szCs w:val="24"/>
        </w:rPr>
        <w:t>margin=10pt,</w:t>
      </w:r>
    </w:p>
    <w:p w14:paraId="4CAA10B0"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usepackage</w:t>
      </w:r>
      <w:proofErr w:type="spellEnd"/>
      <w:r w:rsidRPr="00B702A1">
        <w:rPr>
          <w:sz w:val="24"/>
          <w:szCs w:val="24"/>
        </w:rPr>
        <w:t>[</w:t>
      </w:r>
      <w:proofErr w:type="gramEnd"/>
      <w:r w:rsidRPr="00B702A1">
        <w:rPr>
          <w:sz w:val="24"/>
          <w:szCs w:val="24"/>
        </w:rPr>
        <w:t xml:space="preserve">algo2e, </w:t>
      </w:r>
      <w:proofErr w:type="spellStart"/>
      <w:r w:rsidRPr="00B702A1">
        <w:rPr>
          <w:sz w:val="24"/>
          <w:szCs w:val="24"/>
        </w:rPr>
        <w:t>algoruled</w:t>
      </w:r>
      <w:proofErr w:type="spellEnd"/>
      <w:r w:rsidRPr="00B702A1">
        <w:rPr>
          <w:sz w:val="24"/>
          <w:szCs w:val="24"/>
        </w:rPr>
        <w:t xml:space="preserve">, </w:t>
      </w:r>
      <w:proofErr w:type="spellStart"/>
      <w:r w:rsidRPr="00B702A1">
        <w:rPr>
          <w:sz w:val="24"/>
          <w:szCs w:val="24"/>
        </w:rPr>
        <w:t>algosection</w:t>
      </w:r>
      <w:proofErr w:type="spellEnd"/>
      <w:r w:rsidRPr="00B702A1">
        <w:rPr>
          <w:sz w:val="24"/>
          <w:szCs w:val="24"/>
        </w:rPr>
        <w:t xml:space="preserve">, </w:t>
      </w:r>
      <w:proofErr w:type="spellStart"/>
      <w:r w:rsidRPr="00B702A1">
        <w:rPr>
          <w:sz w:val="24"/>
          <w:szCs w:val="24"/>
        </w:rPr>
        <w:t>linesnumbered</w:t>
      </w:r>
      <w:proofErr w:type="spellEnd"/>
      <w:r w:rsidRPr="00B702A1">
        <w:rPr>
          <w:sz w:val="24"/>
          <w:szCs w:val="24"/>
        </w:rPr>
        <w:t xml:space="preserve">, </w:t>
      </w:r>
      <w:proofErr w:type="spellStart"/>
      <w:r w:rsidRPr="00B702A1">
        <w:rPr>
          <w:sz w:val="24"/>
          <w:szCs w:val="24"/>
        </w:rPr>
        <w:t>noend</w:t>
      </w:r>
      <w:proofErr w:type="spellEnd"/>
      <w:r w:rsidRPr="00B702A1">
        <w:rPr>
          <w:sz w:val="24"/>
          <w:szCs w:val="24"/>
        </w:rPr>
        <w:t>]{algorithm2e}</w:t>
      </w:r>
    </w:p>
    <w:p w14:paraId="334F194A"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usepackage</w:t>
      </w:r>
      <w:proofErr w:type="spellEnd"/>
      <w:proofErr w:type="gramEnd"/>
      <w:r w:rsidRPr="00B702A1">
        <w:rPr>
          <w:sz w:val="24"/>
          <w:szCs w:val="24"/>
        </w:rPr>
        <w:t>[</w:t>
      </w:r>
      <w:proofErr w:type="gramStart"/>
      <w:r w:rsidRPr="00B702A1">
        <w:rPr>
          <w:sz w:val="24"/>
          <w:szCs w:val="24"/>
        </w:rPr>
        <w:t>hyphens]{</w:t>
      </w:r>
      <w:proofErr w:type="spellStart"/>
      <w:proofErr w:type="gramEnd"/>
      <w:r w:rsidRPr="00B702A1">
        <w:rPr>
          <w:sz w:val="24"/>
          <w:szCs w:val="24"/>
        </w:rPr>
        <w:t>url</w:t>
      </w:r>
      <w:proofErr w:type="spellEnd"/>
      <w:r w:rsidRPr="00B702A1">
        <w:rPr>
          <w:sz w:val="24"/>
          <w:szCs w:val="24"/>
        </w:rPr>
        <w:t>}</w:t>
      </w:r>
    </w:p>
    <w:p w14:paraId="7C89EE31"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usepackage</w:t>
      </w:r>
      <w:proofErr w:type="spellEnd"/>
      <w:r w:rsidRPr="00B702A1">
        <w:rPr>
          <w:sz w:val="24"/>
          <w:szCs w:val="24"/>
        </w:rPr>
        <w:t>[</w:t>
      </w:r>
      <w:proofErr w:type="gramEnd"/>
      <w:r w:rsidRPr="00B702A1">
        <w:rPr>
          <w:sz w:val="24"/>
          <w:szCs w:val="24"/>
        </w:rPr>
        <w:t xml:space="preserve">bookmarks=true, </w:t>
      </w:r>
      <w:proofErr w:type="spellStart"/>
      <w:r w:rsidRPr="00B702A1">
        <w:rPr>
          <w:sz w:val="24"/>
          <w:szCs w:val="24"/>
        </w:rPr>
        <w:t>pdfstartview</w:t>
      </w:r>
      <w:proofErr w:type="spellEnd"/>
      <w:r w:rsidRPr="00B702A1">
        <w:rPr>
          <w:sz w:val="24"/>
          <w:szCs w:val="24"/>
        </w:rPr>
        <w:t xml:space="preserve">=Fit, </w:t>
      </w:r>
      <w:proofErr w:type="spellStart"/>
      <w:r w:rsidRPr="00B702A1">
        <w:rPr>
          <w:sz w:val="24"/>
          <w:szCs w:val="24"/>
        </w:rPr>
        <w:t>linktoc</w:t>
      </w:r>
      <w:proofErr w:type="spellEnd"/>
      <w:r w:rsidRPr="00B702A1">
        <w:rPr>
          <w:sz w:val="24"/>
          <w:szCs w:val="24"/>
        </w:rPr>
        <w:t xml:space="preserve">=page, </w:t>
      </w:r>
      <w:proofErr w:type="spellStart"/>
      <w:r w:rsidRPr="00B702A1">
        <w:rPr>
          <w:sz w:val="24"/>
          <w:szCs w:val="24"/>
        </w:rPr>
        <w:t>pdfpagemode</w:t>
      </w:r>
      <w:proofErr w:type="spellEnd"/>
      <w:r w:rsidRPr="00B702A1">
        <w:rPr>
          <w:sz w:val="24"/>
          <w:szCs w:val="24"/>
        </w:rPr>
        <w:t>=</w:t>
      </w:r>
      <w:proofErr w:type="spellStart"/>
      <w:r w:rsidRPr="00B702A1">
        <w:rPr>
          <w:sz w:val="24"/>
          <w:szCs w:val="24"/>
        </w:rPr>
        <w:t>UseNone</w:t>
      </w:r>
      <w:proofErr w:type="spellEnd"/>
      <w:r w:rsidRPr="00B702A1">
        <w:rPr>
          <w:sz w:val="24"/>
          <w:szCs w:val="24"/>
        </w:rPr>
        <w:t>]{</w:t>
      </w:r>
      <w:proofErr w:type="spellStart"/>
      <w:r w:rsidRPr="00B702A1">
        <w:rPr>
          <w:sz w:val="24"/>
          <w:szCs w:val="24"/>
        </w:rPr>
        <w:t>hyperref</w:t>
      </w:r>
      <w:proofErr w:type="spellEnd"/>
      <w:r w:rsidRPr="00B702A1">
        <w:rPr>
          <w:sz w:val="24"/>
          <w:szCs w:val="24"/>
        </w:rPr>
        <w:t>}</w:t>
      </w:r>
    </w:p>
    <w:p w14:paraId="5283C47D" w14:textId="77777777" w:rsidR="00CA6F40" w:rsidRPr="00B702A1" w:rsidRDefault="00CA6F40" w:rsidP="00B702A1">
      <w:pPr>
        <w:spacing w:line="276" w:lineRule="auto"/>
        <w:rPr>
          <w:sz w:val="24"/>
          <w:szCs w:val="24"/>
        </w:rPr>
      </w:pPr>
      <w:r w:rsidRPr="00B702A1">
        <w:rPr>
          <w:sz w:val="24"/>
          <w:szCs w:val="24"/>
        </w:rPr>
        <w:t>\</w:t>
      </w:r>
      <w:proofErr w:type="spellStart"/>
      <w:r w:rsidRPr="00B702A1">
        <w:rPr>
          <w:sz w:val="24"/>
          <w:szCs w:val="24"/>
        </w:rPr>
        <w:t>usepackage</w:t>
      </w:r>
      <w:proofErr w:type="spellEnd"/>
      <w:r w:rsidRPr="00B702A1">
        <w:rPr>
          <w:sz w:val="24"/>
          <w:szCs w:val="24"/>
        </w:rPr>
        <w:t>[</w:t>
      </w:r>
      <w:proofErr w:type="spellStart"/>
      <w:proofErr w:type="gramStart"/>
      <w:r w:rsidRPr="00B702A1">
        <w:rPr>
          <w:sz w:val="24"/>
          <w:szCs w:val="24"/>
        </w:rPr>
        <w:t>usenames,dvipsnames</w:t>
      </w:r>
      <w:proofErr w:type="gramEnd"/>
      <w:r w:rsidRPr="00B702A1">
        <w:rPr>
          <w:sz w:val="24"/>
          <w:szCs w:val="24"/>
        </w:rPr>
        <w:t>,hyperref</w:t>
      </w:r>
      <w:proofErr w:type="spellEnd"/>
      <w:r w:rsidRPr="00B702A1">
        <w:rPr>
          <w:sz w:val="24"/>
          <w:szCs w:val="24"/>
        </w:rPr>
        <w:t>]{</w:t>
      </w:r>
      <w:proofErr w:type="spellStart"/>
      <w:r w:rsidRPr="00B702A1">
        <w:rPr>
          <w:sz w:val="24"/>
          <w:szCs w:val="24"/>
        </w:rPr>
        <w:t>xcolor</w:t>
      </w:r>
      <w:proofErr w:type="spellEnd"/>
      <w:r w:rsidRPr="00B702A1">
        <w:rPr>
          <w:sz w:val="24"/>
          <w:szCs w:val="24"/>
        </w:rPr>
        <w:t>}</w:t>
      </w:r>
    </w:p>
    <w:p w14:paraId="2415BE76"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definecolor</w:t>
      </w:r>
      <w:proofErr w:type="spellEnd"/>
      <w:r w:rsidRPr="00B702A1">
        <w:rPr>
          <w:sz w:val="24"/>
          <w:szCs w:val="24"/>
        </w:rPr>
        <w:t>{</w:t>
      </w:r>
      <w:proofErr w:type="gramEnd"/>
      <w:r w:rsidRPr="00B702A1">
        <w:rPr>
          <w:sz w:val="24"/>
          <w:szCs w:val="24"/>
        </w:rPr>
        <w:t>Cadet}{</w:t>
      </w:r>
      <w:proofErr w:type="spellStart"/>
      <w:r w:rsidRPr="00B702A1">
        <w:rPr>
          <w:sz w:val="24"/>
          <w:szCs w:val="24"/>
        </w:rPr>
        <w:t>rgb</w:t>
      </w:r>
      <w:proofErr w:type="spellEnd"/>
      <w:r w:rsidRPr="00B702A1">
        <w:rPr>
          <w:sz w:val="24"/>
          <w:szCs w:val="24"/>
        </w:rPr>
        <w:t>}{0.33, 0.41, 0.47}</w:t>
      </w:r>
    </w:p>
    <w:p w14:paraId="7138808B" w14:textId="77777777" w:rsidR="00CA6F40" w:rsidRPr="00B702A1" w:rsidRDefault="00CA6F40" w:rsidP="00B702A1">
      <w:pPr>
        <w:spacing w:line="276" w:lineRule="auto"/>
        <w:rPr>
          <w:sz w:val="24"/>
          <w:szCs w:val="24"/>
        </w:rPr>
      </w:pPr>
      <w:r w:rsidRPr="00B702A1">
        <w:rPr>
          <w:sz w:val="24"/>
          <w:szCs w:val="24"/>
        </w:rPr>
        <w:t>\</w:t>
      </w:r>
      <w:proofErr w:type="spellStart"/>
      <w:r w:rsidRPr="00B702A1">
        <w:rPr>
          <w:sz w:val="24"/>
          <w:szCs w:val="24"/>
        </w:rPr>
        <w:t>definecolor</w:t>
      </w:r>
      <w:proofErr w:type="spellEnd"/>
      <w:r w:rsidRPr="00B702A1">
        <w:rPr>
          <w:sz w:val="24"/>
          <w:szCs w:val="24"/>
        </w:rPr>
        <w:t>{</w:t>
      </w:r>
      <w:proofErr w:type="spellStart"/>
      <w:r w:rsidRPr="00B702A1">
        <w:rPr>
          <w:sz w:val="24"/>
          <w:szCs w:val="24"/>
        </w:rPr>
        <w:t>beaublue</w:t>
      </w:r>
      <w:proofErr w:type="spellEnd"/>
      <w:r w:rsidRPr="00B702A1">
        <w:rPr>
          <w:sz w:val="24"/>
          <w:szCs w:val="24"/>
        </w:rPr>
        <w:t>}{</w:t>
      </w:r>
      <w:proofErr w:type="spellStart"/>
      <w:r w:rsidRPr="00B702A1">
        <w:rPr>
          <w:sz w:val="24"/>
          <w:szCs w:val="24"/>
        </w:rPr>
        <w:t>rgb</w:t>
      </w:r>
      <w:proofErr w:type="spellEnd"/>
      <w:proofErr w:type="gramStart"/>
      <w:r w:rsidRPr="00B702A1">
        <w:rPr>
          <w:sz w:val="24"/>
          <w:szCs w:val="24"/>
        </w:rPr>
        <w:t>}{</w:t>
      </w:r>
      <w:proofErr w:type="gramEnd"/>
      <w:r w:rsidRPr="00B702A1">
        <w:rPr>
          <w:sz w:val="24"/>
          <w:szCs w:val="24"/>
        </w:rPr>
        <w:t>0.74, 0.83, 0.9}</w:t>
      </w:r>
    </w:p>
    <w:p w14:paraId="1FA83FDF"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definecolor</w:t>
      </w:r>
      <w:proofErr w:type="spellEnd"/>
      <w:r w:rsidRPr="00B702A1">
        <w:rPr>
          <w:sz w:val="24"/>
          <w:szCs w:val="24"/>
        </w:rPr>
        <w:t>{</w:t>
      </w:r>
      <w:proofErr w:type="gramEnd"/>
      <w:r w:rsidRPr="00B702A1">
        <w:rPr>
          <w:sz w:val="24"/>
          <w:szCs w:val="24"/>
        </w:rPr>
        <w:t>Asparagus}{</w:t>
      </w:r>
      <w:proofErr w:type="spellStart"/>
      <w:r w:rsidRPr="00B702A1">
        <w:rPr>
          <w:sz w:val="24"/>
          <w:szCs w:val="24"/>
        </w:rPr>
        <w:t>rgb</w:t>
      </w:r>
      <w:proofErr w:type="spellEnd"/>
      <w:r w:rsidRPr="00B702A1">
        <w:rPr>
          <w:sz w:val="24"/>
          <w:szCs w:val="24"/>
        </w:rPr>
        <w:t>}{0.53, 0.66, 0.42}</w:t>
      </w:r>
    </w:p>
    <w:p w14:paraId="14A70CBB" w14:textId="77777777" w:rsidR="00CA6F40" w:rsidRPr="00B702A1" w:rsidRDefault="00CA6F40" w:rsidP="00B702A1">
      <w:pPr>
        <w:spacing w:line="276" w:lineRule="auto"/>
        <w:rPr>
          <w:sz w:val="24"/>
          <w:szCs w:val="24"/>
        </w:rPr>
      </w:pPr>
      <w:r w:rsidRPr="00B702A1">
        <w:rPr>
          <w:sz w:val="24"/>
          <w:szCs w:val="24"/>
        </w:rPr>
        <w:t>\</w:t>
      </w:r>
      <w:proofErr w:type="spellStart"/>
      <w:r w:rsidRPr="00B702A1">
        <w:rPr>
          <w:sz w:val="24"/>
          <w:szCs w:val="24"/>
        </w:rPr>
        <w:t>definecolor</w:t>
      </w:r>
      <w:proofErr w:type="spellEnd"/>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gramEnd"/>
      <w:r w:rsidRPr="00B702A1">
        <w:rPr>
          <w:sz w:val="24"/>
          <w:szCs w:val="24"/>
        </w:rPr>
        <w:t>HTML}{79A8A4}</w:t>
      </w:r>
    </w:p>
    <w:p w14:paraId="67A016AE" w14:textId="77777777" w:rsidR="00CA6F40" w:rsidRPr="00B702A1" w:rsidRDefault="00CA6F40" w:rsidP="00B702A1">
      <w:pPr>
        <w:spacing w:line="276" w:lineRule="auto"/>
        <w:rPr>
          <w:sz w:val="24"/>
          <w:szCs w:val="24"/>
        </w:rPr>
      </w:pPr>
      <w:r w:rsidRPr="00B702A1">
        <w:rPr>
          <w:sz w:val="24"/>
          <w:szCs w:val="24"/>
        </w:rPr>
        <w:t>\</w:t>
      </w:r>
      <w:proofErr w:type="spellStart"/>
      <w:r w:rsidRPr="00B702A1">
        <w:rPr>
          <w:sz w:val="24"/>
          <w:szCs w:val="24"/>
        </w:rPr>
        <w:t>definecolor</w:t>
      </w:r>
      <w:proofErr w:type="spellEnd"/>
      <w:r w:rsidRPr="00B702A1">
        <w:rPr>
          <w:sz w:val="24"/>
          <w:szCs w:val="24"/>
        </w:rPr>
        <w:t>{</w:t>
      </w:r>
      <w:proofErr w:type="spellStart"/>
      <w:r w:rsidRPr="00B702A1">
        <w:rPr>
          <w:sz w:val="24"/>
          <w:szCs w:val="24"/>
        </w:rPr>
        <w:t>table_row_</w:t>
      </w:r>
      <w:proofErr w:type="gramStart"/>
      <w:r w:rsidRPr="00B702A1">
        <w:rPr>
          <w:sz w:val="24"/>
          <w:szCs w:val="24"/>
        </w:rPr>
        <w:t>highlight</w:t>
      </w:r>
      <w:proofErr w:type="spellEnd"/>
      <w:r w:rsidRPr="00B702A1">
        <w:rPr>
          <w:sz w:val="24"/>
          <w:szCs w:val="24"/>
        </w:rPr>
        <w:t>}{</w:t>
      </w:r>
      <w:proofErr w:type="gramEnd"/>
      <w:r w:rsidRPr="00B702A1">
        <w:rPr>
          <w:sz w:val="24"/>
          <w:szCs w:val="24"/>
        </w:rPr>
        <w:t>HTML}{E9ECE6}</w:t>
      </w:r>
    </w:p>
    <w:p w14:paraId="03930C9F" w14:textId="77777777" w:rsidR="00CA6F40" w:rsidRPr="00B702A1" w:rsidRDefault="00CA6F40" w:rsidP="00B702A1">
      <w:pPr>
        <w:spacing w:line="276" w:lineRule="auto"/>
        <w:rPr>
          <w:sz w:val="24"/>
          <w:szCs w:val="24"/>
        </w:rPr>
      </w:pPr>
      <w:r w:rsidRPr="00B702A1">
        <w:rPr>
          <w:sz w:val="24"/>
          <w:szCs w:val="24"/>
        </w:rPr>
        <w:t>\</w:t>
      </w:r>
      <w:proofErr w:type="spellStart"/>
      <w:r w:rsidRPr="00B702A1">
        <w:rPr>
          <w:sz w:val="24"/>
          <w:szCs w:val="24"/>
        </w:rPr>
        <w:t>setlength</w:t>
      </w:r>
      <w:proofErr w:type="spellEnd"/>
      <w:r w:rsidRPr="00B702A1">
        <w:rPr>
          <w:sz w:val="24"/>
          <w:szCs w:val="24"/>
        </w:rPr>
        <w:t>{\</w:t>
      </w:r>
      <w:proofErr w:type="spellStart"/>
      <w:proofErr w:type="gramStart"/>
      <w:r w:rsidRPr="00B702A1">
        <w:rPr>
          <w:sz w:val="24"/>
          <w:szCs w:val="24"/>
        </w:rPr>
        <w:t>parskip</w:t>
      </w:r>
      <w:proofErr w:type="spellEnd"/>
      <w:r w:rsidRPr="00B702A1">
        <w:rPr>
          <w:sz w:val="24"/>
          <w:szCs w:val="24"/>
        </w:rPr>
        <w:t>}{</w:t>
      </w:r>
      <w:proofErr w:type="gramEnd"/>
      <w:r w:rsidRPr="00B702A1">
        <w:rPr>
          <w:sz w:val="24"/>
          <w:szCs w:val="24"/>
        </w:rPr>
        <w:t>1.1em}  % Adding space after each paragraph</w:t>
      </w:r>
    </w:p>
    <w:p w14:paraId="3B57E975" w14:textId="77777777" w:rsidR="00CA6F40" w:rsidRPr="00B702A1" w:rsidRDefault="00CA6F40" w:rsidP="00B702A1">
      <w:pPr>
        <w:spacing w:line="276" w:lineRule="auto"/>
        <w:rPr>
          <w:sz w:val="24"/>
          <w:szCs w:val="24"/>
        </w:rPr>
      </w:pPr>
      <w:r w:rsidRPr="00B702A1">
        <w:rPr>
          <w:sz w:val="24"/>
          <w:szCs w:val="24"/>
        </w:rPr>
        <w:t>% \</w:t>
      </w:r>
      <w:proofErr w:type="spellStart"/>
      <w:r w:rsidRPr="00B702A1">
        <w:rPr>
          <w:sz w:val="24"/>
          <w:szCs w:val="24"/>
        </w:rPr>
        <w:t>setlength</w:t>
      </w:r>
      <w:proofErr w:type="spellEnd"/>
      <w:r w:rsidRPr="00B702A1">
        <w:rPr>
          <w:sz w:val="24"/>
          <w:szCs w:val="24"/>
        </w:rPr>
        <w:t>{\</w:t>
      </w:r>
      <w:proofErr w:type="spellStart"/>
      <w:proofErr w:type="gramStart"/>
      <w:r w:rsidRPr="00B702A1">
        <w:rPr>
          <w:sz w:val="24"/>
          <w:szCs w:val="24"/>
        </w:rPr>
        <w:t>parindent</w:t>
      </w:r>
      <w:proofErr w:type="spellEnd"/>
      <w:r w:rsidRPr="00B702A1">
        <w:rPr>
          <w:sz w:val="24"/>
          <w:szCs w:val="24"/>
        </w:rPr>
        <w:t>}{</w:t>
      </w:r>
      <w:proofErr w:type="gramEnd"/>
      <w:r w:rsidRPr="00B702A1">
        <w:rPr>
          <w:sz w:val="24"/>
          <w:szCs w:val="24"/>
        </w:rPr>
        <w:t>0pt}  % Removing the indentation in the beginning of each paragraph</w:t>
      </w:r>
    </w:p>
    <w:p w14:paraId="36A40219"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linespread</w:t>
      </w:r>
      <w:proofErr w:type="spellEnd"/>
      <w:r w:rsidRPr="00B702A1">
        <w:rPr>
          <w:sz w:val="24"/>
          <w:szCs w:val="24"/>
        </w:rPr>
        <w:t>{</w:t>
      </w:r>
      <w:proofErr w:type="gramEnd"/>
      <w:r w:rsidRPr="00B702A1">
        <w:rPr>
          <w:sz w:val="24"/>
          <w:szCs w:val="24"/>
        </w:rPr>
        <w:t>1.5}             % Increase the line spacing to 1.5</w:t>
      </w:r>
    </w:p>
    <w:p w14:paraId="4CF155B1" w14:textId="77777777" w:rsidR="00CA6F40" w:rsidRPr="00B702A1" w:rsidRDefault="00CA6F40" w:rsidP="00B702A1">
      <w:pPr>
        <w:spacing w:line="276" w:lineRule="auto"/>
        <w:rPr>
          <w:sz w:val="24"/>
          <w:szCs w:val="24"/>
        </w:rPr>
      </w:pPr>
    </w:p>
    <w:p w14:paraId="6171549F" w14:textId="77777777" w:rsidR="00CA6F40" w:rsidRPr="00B702A1" w:rsidRDefault="00CA6F40" w:rsidP="00B702A1">
      <w:pPr>
        <w:spacing w:line="276" w:lineRule="auto"/>
        <w:rPr>
          <w:sz w:val="24"/>
          <w:szCs w:val="24"/>
        </w:rPr>
      </w:pPr>
    </w:p>
    <w:p w14:paraId="53C83220"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newenvironment</w:t>
      </w:r>
      <w:proofErr w:type="spellEnd"/>
      <w:r w:rsidRPr="00B702A1">
        <w:rPr>
          <w:sz w:val="24"/>
          <w:szCs w:val="24"/>
        </w:rPr>
        <w:t>{</w:t>
      </w:r>
      <w:proofErr w:type="spellStart"/>
      <w:proofErr w:type="gramEnd"/>
      <w:r w:rsidRPr="00B702A1">
        <w:rPr>
          <w:sz w:val="24"/>
          <w:szCs w:val="24"/>
        </w:rPr>
        <w:t>SgAlgorithm</w:t>
      </w:r>
      <w:proofErr w:type="spellEnd"/>
      <w:r w:rsidRPr="00B702A1">
        <w:rPr>
          <w:sz w:val="24"/>
          <w:szCs w:val="24"/>
        </w:rPr>
        <w:t>}[1][t]</w:t>
      </w:r>
    </w:p>
    <w:p w14:paraId="4237D1B6" w14:textId="77777777" w:rsidR="00CA6F40" w:rsidRPr="00B702A1" w:rsidRDefault="00CA6F40" w:rsidP="00B702A1">
      <w:pPr>
        <w:spacing w:line="276" w:lineRule="auto"/>
        <w:rPr>
          <w:sz w:val="24"/>
          <w:szCs w:val="24"/>
        </w:rPr>
      </w:pPr>
      <w:r w:rsidRPr="00B702A1">
        <w:rPr>
          <w:sz w:val="24"/>
          <w:szCs w:val="24"/>
        </w:rPr>
        <w:t>{%</w:t>
      </w:r>
    </w:p>
    <w:p w14:paraId="72751605" w14:textId="77777777" w:rsidR="00CA6F40" w:rsidRPr="00B702A1" w:rsidRDefault="00CA6F40" w:rsidP="00B702A1">
      <w:pPr>
        <w:spacing w:line="276" w:lineRule="auto"/>
        <w:rPr>
          <w:sz w:val="24"/>
          <w:szCs w:val="24"/>
        </w:rPr>
      </w:pPr>
      <w:r w:rsidRPr="00B702A1">
        <w:rPr>
          <w:sz w:val="24"/>
          <w:szCs w:val="24"/>
        </w:rPr>
        <w:tab/>
        <w:t>\begin{algorithm2</w:t>
      </w:r>
      <w:proofErr w:type="gramStart"/>
      <w:r w:rsidRPr="00B702A1">
        <w:rPr>
          <w:sz w:val="24"/>
          <w:szCs w:val="24"/>
        </w:rPr>
        <w:t>e}[</w:t>
      </w:r>
      <w:proofErr w:type="gramEnd"/>
      <w:r w:rsidRPr="00B702A1">
        <w:rPr>
          <w:sz w:val="24"/>
          <w:szCs w:val="24"/>
        </w:rPr>
        <w:t>#1]</w:t>
      </w:r>
    </w:p>
    <w:p w14:paraId="10DAB508" w14:textId="77777777" w:rsidR="00CA6F40" w:rsidRPr="00B702A1" w:rsidRDefault="00CA6F40" w:rsidP="00B702A1">
      <w:pPr>
        <w:spacing w:line="276" w:lineRule="auto"/>
        <w:rPr>
          <w:sz w:val="24"/>
          <w:szCs w:val="24"/>
        </w:rPr>
      </w:pPr>
      <w:r w:rsidRPr="00B702A1">
        <w:rPr>
          <w:sz w:val="24"/>
          <w:szCs w:val="24"/>
        </w:rPr>
        <w:t xml:space="preserve">    \</w:t>
      </w:r>
      <w:proofErr w:type="spellStart"/>
      <w:proofErr w:type="gramStart"/>
      <w:r w:rsidRPr="00B702A1">
        <w:rPr>
          <w:sz w:val="24"/>
          <w:szCs w:val="24"/>
        </w:rPr>
        <w:t>linespread</w:t>
      </w:r>
      <w:proofErr w:type="spellEnd"/>
      <w:r w:rsidRPr="00B702A1">
        <w:rPr>
          <w:sz w:val="24"/>
          <w:szCs w:val="24"/>
        </w:rPr>
        <w:t>{</w:t>
      </w:r>
      <w:proofErr w:type="gramEnd"/>
      <w:r w:rsidRPr="00B702A1">
        <w:rPr>
          <w:sz w:val="24"/>
          <w:szCs w:val="24"/>
        </w:rPr>
        <w:t>1.5}</w:t>
      </w:r>
    </w:p>
    <w:p w14:paraId="315FA715" w14:textId="77777777" w:rsidR="00CA6F40" w:rsidRPr="00B702A1" w:rsidRDefault="00CA6F40" w:rsidP="00B702A1">
      <w:pPr>
        <w:spacing w:line="276" w:lineRule="auto"/>
        <w:rPr>
          <w:sz w:val="24"/>
          <w:szCs w:val="24"/>
        </w:rPr>
      </w:pPr>
      <w:r w:rsidRPr="00B702A1">
        <w:rPr>
          <w:sz w:val="24"/>
          <w:szCs w:val="24"/>
        </w:rPr>
        <w:t xml:space="preserve">    \</w:t>
      </w:r>
      <w:proofErr w:type="spellStart"/>
      <w:proofErr w:type="gramStart"/>
      <w:r w:rsidRPr="00B702A1">
        <w:rPr>
          <w:sz w:val="24"/>
          <w:szCs w:val="24"/>
        </w:rPr>
        <w:t>selectfont</w:t>
      </w:r>
      <w:proofErr w:type="spellEnd"/>
      <w:proofErr w:type="gramEnd"/>
    </w:p>
    <w:p w14:paraId="3D99ACCB" w14:textId="77777777" w:rsidR="00CA6F40" w:rsidRPr="00B702A1" w:rsidRDefault="00CA6F40" w:rsidP="00B702A1">
      <w:pPr>
        <w:spacing w:line="276" w:lineRule="auto"/>
        <w:rPr>
          <w:sz w:val="24"/>
          <w:szCs w:val="24"/>
        </w:rPr>
      </w:pPr>
      <w:r w:rsidRPr="00B702A1">
        <w:rPr>
          <w:sz w:val="24"/>
          <w:szCs w:val="24"/>
        </w:rPr>
        <w:t>}</w:t>
      </w:r>
    </w:p>
    <w:p w14:paraId="4B86AB42" w14:textId="77777777" w:rsidR="00CA6F40" w:rsidRPr="00B702A1" w:rsidRDefault="00CA6F40" w:rsidP="00B702A1">
      <w:pPr>
        <w:spacing w:line="276" w:lineRule="auto"/>
        <w:rPr>
          <w:sz w:val="24"/>
          <w:szCs w:val="24"/>
        </w:rPr>
      </w:pPr>
      <w:r w:rsidRPr="00B702A1">
        <w:rPr>
          <w:sz w:val="24"/>
          <w:szCs w:val="24"/>
        </w:rPr>
        <w:t>{\end{algorithm2e}}</w:t>
      </w:r>
    </w:p>
    <w:p w14:paraId="0864CFB5" w14:textId="77777777" w:rsidR="00CA6F40" w:rsidRPr="00B702A1" w:rsidRDefault="00CA6F40" w:rsidP="00B702A1">
      <w:pPr>
        <w:spacing w:line="276" w:lineRule="auto"/>
        <w:rPr>
          <w:sz w:val="24"/>
          <w:szCs w:val="24"/>
        </w:rPr>
      </w:pPr>
    </w:p>
    <w:p w14:paraId="1E81063B" w14:textId="77777777" w:rsidR="00CA6F40" w:rsidRPr="00B702A1" w:rsidRDefault="00CA6F40" w:rsidP="00B702A1">
      <w:pPr>
        <w:spacing w:line="276" w:lineRule="auto"/>
        <w:rPr>
          <w:sz w:val="24"/>
          <w:szCs w:val="24"/>
        </w:rPr>
      </w:pPr>
      <w:r w:rsidRPr="00B702A1">
        <w:rPr>
          <w:sz w:val="24"/>
          <w:szCs w:val="24"/>
        </w:rPr>
        <w:t>\</w:t>
      </w:r>
      <w:proofErr w:type="spellStart"/>
      <w:r w:rsidRPr="00B702A1">
        <w:rPr>
          <w:sz w:val="24"/>
          <w:szCs w:val="24"/>
        </w:rPr>
        <w:t>newcommand</w:t>
      </w:r>
      <w:proofErr w:type="spellEnd"/>
      <w:r w:rsidRPr="00B702A1">
        <w:rPr>
          <w:sz w:val="24"/>
          <w:szCs w:val="24"/>
        </w:rPr>
        <w:t>{\</w:t>
      </w:r>
      <w:proofErr w:type="spellStart"/>
      <w:r w:rsidRPr="00B702A1">
        <w:rPr>
          <w:sz w:val="24"/>
          <w:szCs w:val="24"/>
        </w:rPr>
        <w:t>figurepath</w:t>
      </w:r>
      <w:proofErr w:type="spellEnd"/>
      <w:r w:rsidRPr="00B702A1">
        <w:rPr>
          <w:sz w:val="24"/>
          <w:szCs w:val="24"/>
        </w:rPr>
        <w:t>}[</w:t>
      </w:r>
      <w:proofErr w:type="gramStart"/>
      <w:r w:rsidRPr="00B702A1">
        <w:rPr>
          <w:sz w:val="24"/>
          <w:szCs w:val="24"/>
        </w:rPr>
        <w:t>1]{</w:t>
      </w:r>
      <w:proofErr w:type="gramEnd"/>
      <w:r w:rsidRPr="00B702A1">
        <w:rPr>
          <w:sz w:val="24"/>
          <w:szCs w:val="24"/>
        </w:rPr>
        <w:t>figures/#1}</w:t>
      </w:r>
    </w:p>
    <w:p w14:paraId="56D8D71B"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definecolor</w:t>
      </w:r>
      <w:proofErr w:type="spellEnd"/>
      <w:proofErr w:type="gramEnd"/>
      <w:r w:rsidRPr="00B702A1">
        <w:rPr>
          <w:sz w:val="24"/>
          <w:szCs w:val="24"/>
        </w:rPr>
        <w:t>{</w:t>
      </w:r>
      <w:proofErr w:type="spellStart"/>
      <w:r w:rsidRPr="00B702A1">
        <w:rPr>
          <w:sz w:val="24"/>
          <w:szCs w:val="24"/>
        </w:rPr>
        <w:t>mygreen</w:t>
      </w:r>
      <w:proofErr w:type="spellEnd"/>
      <w:r w:rsidRPr="00B702A1">
        <w:rPr>
          <w:sz w:val="24"/>
          <w:szCs w:val="24"/>
        </w:rPr>
        <w:t>}{HTML}{E9ECE6}</w:t>
      </w:r>
    </w:p>
    <w:p w14:paraId="57C10032" w14:textId="77777777" w:rsidR="00CA6F40" w:rsidRPr="00B702A1" w:rsidRDefault="00CA6F40" w:rsidP="00B702A1">
      <w:pPr>
        <w:spacing w:line="276" w:lineRule="auto"/>
        <w:rPr>
          <w:sz w:val="24"/>
          <w:szCs w:val="24"/>
        </w:rPr>
      </w:pPr>
      <w:r w:rsidRPr="00B702A1">
        <w:rPr>
          <w:sz w:val="24"/>
          <w:szCs w:val="24"/>
        </w:rPr>
        <w:t>\</w:t>
      </w:r>
      <w:proofErr w:type="spellStart"/>
      <w:r w:rsidRPr="00B702A1">
        <w:rPr>
          <w:sz w:val="24"/>
          <w:szCs w:val="24"/>
        </w:rPr>
        <w:t>setlength</w:t>
      </w:r>
      <w:proofErr w:type="spellEnd"/>
      <w:r w:rsidRPr="00B702A1">
        <w:rPr>
          <w:sz w:val="24"/>
          <w:szCs w:val="24"/>
        </w:rPr>
        <w:t>{\</w:t>
      </w:r>
      <w:proofErr w:type="spellStart"/>
      <w:proofErr w:type="gramStart"/>
      <w:r w:rsidRPr="00B702A1">
        <w:rPr>
          <w:sz w:val="24"/>
          <w:szCs w:val="24"/>
        </w:rPr>
        <w:t>parindent</w:t>
      </w:r>
      <w:proofErr w:type="spellEnd"/>
      <w:r w:rsidRPr="00B702A1">
        <w:rPr>
          <w:sz w:val="24"/>
          <w:szCs w:val="24"/>
        </w:rPr>
        <w:t>}{</w:t>
      </w:r>
      <w:proofErr w:type="gramEnd"/>
      <w:r w:rsidRPr="00B702A1">
        <w:rPr>
          <w:sz w:val="24"/>
          <w:szCs w:val="24"/>
        </w:rPr>
        <w:t>0pt}% Removing the indentation</w:t>
      </w:r>
    </w:p>
    <w:p w14:paraId="223172C1" w14:textId="77777777" w:rsidR="00CA6F40" w:rsidRPr="00B702A1" w:rsidRDefault="00CA6F40" w:rsidP="00B702A1">
      <w:pPr>
        <w:spacing w:line="276" w:lineRule="auto"/>
        <w:rPr>
          <w:sz w:val="24"/>
          <w:szCs w:val="24"/>
        </w:rPr>
      </w:pPr>
      <w:r w:rsidRPr="00B702A1">
        <w:rPr>
          <w:sz w:val="24"/>
          <w:szCs w:val="24"/>
        </w:rPr>
        <w:t>\</w:t>
      </w:r>
      <w:proofErr w:type="spellStart"/>
      <w:proofErr w:type="gramStart"/>
      <w:r w:rsidRPr="00B702A1">
        <w:rPr>
          <w:sz w:val="24"/>
          <w:szCs w:val="24"/>
        </w:rPr>
        <w:t>linespread</w:t>
      </w:r>
      <w:proofErr w:type="spellEnd"/>
      <w:r w:rsidRPr="00B702A1">
        <w:rPr>
          <w:sz w:val="24"/>
          <w:szCs w:val="24"/>
        </w:rPr>
        <w:t>{</w:t>
      </w:r>
      <w:proofErr w:type="gramEnd"/>
      <w:r w:rsidRPr="00B702A1">
        <w:rPr>
          <w:sz w:val="24"/>
          <w:szCs w:val="24"/>
        </w:rPr>
        <w:t>1.5}% Increase the line spacing to 1.5</w:t>
      </w:r>
    </w:p>
    <w:p w14:paraId="5E0C21DD" w14:textId="77777777" w:rsidR="00CA6F40" w:rsidRPr="00B702A1" w:rsidRDefault="00CA6F40" w:rsidP="00B702A1">
      <w:pPr>
        <w:spacing w:line="276" w:lineRule="auto"/>
        <w:rPr>
          <w:sz w:val="24"/>
          <w:szCs w:val="24"/>
        </w:rPr>
      </w:pPr>
    </w:p>
    <w:p w14:paraId="127C0DA1" w14:textId="77777777" w:rsidR="00CA6F40" w:rsidRPr="00B702A1" w:rsidRDefault="00CA6F40" w:rsidP="00B702A1">
      <w:pPr>
        <w:spacing w:line="276" w:lineRule="auto"/>
        <w:rPr>
          <w:sz w:val="24"/>
          <w:szCs w:val="24"/>
        </w:rPr>
      </w:pPr>
      <w:r w:rsidRPr="00B702A1">
        <w:rPr>
          <w:sz w:val="24"/>
          <w:szCs w:val="24"/>
        </w:rPr>
        <w:t>\</w:t>
      </w:r>
      <w:proofErr w:type="gramStart"/>
      <w:r w:rsidRPr="00B702A1">
        <w:rPr>
          <w:sz w:val="24"/>
          <w:szCs w:val="24"/>
        </w:rPr>
        <w:t>begin</w:t>
      </w:r>
      <w:proofErr w:type="gramEnd"/>
      <w:r w:rsidRPr="00B702A1">
        <w:rPr>
          <w:sz w:val="24"/>
          <w:szCs w:val="24"/>
        </w:rPr>
        <w:t>{document}</w:t>
      </w:r>
    </w:p>
    <w:p w14:paraId="3C239402" w14:textId="77777777" w:rsidR="00CA6F40" w:rsidRPr="00B702A1" w:rsidRDefault="00CA6F40" w:rsidP="00B702A1">
      <w:pPr>
        <w:spacing w:line="276" w:lineRule="auto"/>
        <w:rPr>
          <w:sz w:val="24"/>
          <w:szCs w:val="24"/>
        </w:rPr>
      </w:pPr>
    </w:p>
    <w:p w14:paraId="3BF1E53F" w14:textId="77777777" w:rsidR="00CA6F40" w:rsidRPr="00B702A1" w:rsidRDefault="00CA6F40" w:rsidP="00B702A1">
      <w:pPr>
        <w:spacing w:line="276" w:lineRule="auto"/>
        <w:rPr>
          <w:sz w:val="24"/>
          <w:szCs w:val="24"/>
        </w:rPr>
      </w:pPr>
      <w:r w:rsidRPr="00B702A1">
        <w:rPr>
          <w:sz w:val="24"/>
          <w:szCs w:val="24"/>
        </w:rPr>
        <w:t>\</w:t>
      </w:r>
      <w:proofErr w:type="gramStart"/>
      <w:r w:rsidRPr="00B702A1">
        <w:rPr>
          <w:sz w:val="24"/>
          <w:szCs w:val="24"/>
        </w:rPr>
        <w:t>begin</w:t>
      </w:r>
      <w:proofErr w:type="gramEnd"/>
      <w:r w:rsidRPr="00B702A1">
        <w:rPr>
          <w:sz w:val="24"/>
          <w:szCs w:val="24"/>
        </w:rPr>
        <w:t>{frontmatter}</w:t>
      </w:r>
    </w:p>
    <w:p w14:paraId="49F47788" w14:textId="77777777" w:rsidR="00CA6F40" w:rsidRPr="00B702A1" w:rsidRDefault="00CA6F40" w:rsidP="00B702A1">
      <w:pPr>
        <w:spacing w:line="276" w:lineRule="auto"/>
        <w:rPr>
          <w:sz w:val="24"/>
          <w:szCs w:val="24"/>
        </w:rPr>
      </w:pPr>
      <w:r w:rsidRPr="00B702A1">
        <w:rPr>
          <w:sz w:val="24"/>
          <w:szCs w:val="24"/>
        </w:rPr>
        <w:t xml:space="preserve">    %% Title, </w:t>
      </w:r>
      <w:proofErr w:type="gramStart"/>
      <w:r w:rsidRPr="00B702A1">
        <w:rPr>
          <w:sz w:val="24"/>
          <w:szCs w:val="24"/>
        </w:rPr>
        <w:t>authors</w:t>
      </w:r>
      <w:proofErr w:type="gramEnd"/>
      <w:r w:rsidRPr="00B702A1">
        <w:rPr>
          <w:sz w:val="24"/>
          <w:szCs w:val="24"/>
        </w:rPr>
        <w:t xml:space="preserve"> and addresses</w:t>
      </w:r>
    </w:p>
    <w:p w14:paraId="429A677C" w14:textId="77777777" w:rsidR="00CA6F40" w:rsidRPr="00B702A1" w:rsidRDefault="00CA6F40" w:rsidP="00B702A1">
      <w:pPr>
        <w:spacing w:line="276" w:lineRule="auto"/>
        <w:rPr>
          <w:sz w:val="24"/>
          <w:szCs w:val="24"/>
        </w:rPr>
      </w:pPr>
      <w:r w:rsidRPr="00B702A1">
        <w:rPr>
          <w:sz w:val="24"/>
          <w:szCs w:val="24"/>
        </w:rPr>
        <w:t xml:space="preserve">    %% use the </w:t>
      </w:r>
      <w:proofErr w:type="spellStart"/>
      <w:r w:rsidRPr="00B702A1">
        <w:rPr>
          <w:sz w:val="24"/>
          <w:szCs w:val="24"/>
        </w:rPr>
        <w:t>tnoteref</w:t>
      </w:r>
      <w:proofErr w:type="spellEnd"/>
      <w:r w:rsidRPr="00B702A1">
        <w:rPr>
          <w:sz w:val="24"/>
          <w:szCs w:val="24"/>
        </w:rPr>
        <w:t xml:space="preserve"> command within \title for </w:t>
      </w:r>
      <w:proofErr w:type="gramStart"/>
      <w:r w:rsidRPr="00B702A1">
        <w:rPr>
          <w:sz w:val="24"/>
          <w:szCs w:val="24"/>
        </w:rPr>
        <w:t>footnotes;</w:t>
      </w:r>
      <w:proofErr w:type="gramEnd"/>
    </w:p>
    <w:p w14:paraId="3880DA09" w14:textId="77777777" w:rsidR="00CA6F40" w:rsidRPr="00B702A1" w:rsidRDefault="00CA6F40" w:rsidP="00B702A1">
      <w:pPr>
        <w:spacing w:line="276" w:lineRule="auto"/>
        <w:rPr>
          <w:sz w:val="24"/>
          <w:szCs w:val="24"/>
        </w:rPr>
      </w:pPr>
      <w:r w:rsidRPr="00B702A1">
        <w:rPr>
          <w:sz w:val="24"/>
          <w:szCs w:val="24"/>
        </w:rPr>
        <w:t xml:space="preserve">    %% use the </w:t>
      </w:r>
      <w:proofErr w:type="spellStart"/>
      <w:r w:rsidRPr="00B702A1">
        <w:rPr>
          <w:sz w:val="24"/>
          <w:szCs w:val="24"/>
        </w:rPr>
        <w:t>tnotetext</w:t>
      </w:r>
      <w:proofErr w:type="spellEnd"/>
      <w:r w:rsidRPr="00B702A1">
        <w:rPr>
          <w:sz w:val="24"/>
          <w:szCs w:val="24"/>
        </w:rPr>
        <w:t xml:space="preserve"> command for the associated </w:t>
      </w:r>
      <w:proofErr w:type="gramStart"/>
      <w:r w:rsidRPr="00B702A1">
        <w:rPr>
          <w:sz w:val="24"/>
          <w:szCs w:val="24"/>
        </w:rPr>
        <w:t>footnote;</w:t>
      </w:r>
      <w:proofErr w:type="gramEnd"/>
    </w:p>
    <w:p w14:paraId="42396AE1" w14:textId="77777777" w:rsidR="00CA6F40" w:rsidRPr="00B702A1" w:rsidRDefault="00CA6F40" w:rsidP="00B702A1">
      <w:pPr>
        <w:spacing w:line="276" w:lineRule="auto"/>
        <w:rPr>
          <w:sz w:val="24"/>
          <w:szCs w:val="24"/>
        </w:rPr>
      </w:pPr>
      <w:r w:rsidRPr="00B702A1">
        <w:rPr>
          <w:sz w:val="24"/>
          <w:szCs w:val="24"/>
        </w:rPr>
        <w:t xml:space="preserve">    %% use the </w:t>
      </w:r>
      <w:proofErr w:type="spellStart"/>
      <w:r w:rsidRPr="00B702A1">
        <w:rPr>
          <w:sz w:val="24"/>
          <w:szCs w:val="24"/>
        </w:rPr>
        <w:t>fnref</w:t>
      </w:r>
      <w:proofErr w:type="spellEnd"/>
      <w:r w:rsidRPr="00B702A1">
        <w:rPr>
          <w:sz w:val="24"/>
          <w:szCs w:val="24"/>
        </w:rPr>
        <w:t xml:space="preserve"> command within \author or \affiliation for </w:t>
      </w:r>
      <w:proofErr w:type="gramStart"/>
      <w:r w:rsidRPr="00B702A1">
        <w:rPr>
          <w:sz w:val="24"/>
          <w:szCs w:val="24"/>
        </w:rPr>
        <w:t>footnotes;</w:t>
      </w:r>
      <w:proofErr w:type="gramEnd"/>
    </w:p>
    <w:p w14:paraId="2FC60AE3" w14:textId="77777777" w:rsidR="00CA6F40" w:rsidRPr="00B702A1" w:rsidRDefault="00CA6F40" w:rsidP="00B702A1">
      <w:pPr>
        <w:spacing w:line="276" w:lineRule="auto"/>
        <w:rPr>
          <w:sz w:val="24"/>
          <w:szCs w:val="24"/>
        </w:rPr>
      </w:pPr>
      <w:r w:rsidRPr="00B702A1">
        <w:rPr>
          <w:sz w:val="24"/>
          <w:szCs w:val="24"/>
        </w:rPr>
        <w:t xml:space="preserve">    %% use the </w:t>
      </w:r>
      <w:proofErr w:type="spellStart"/>
      <w:r w:rsidRPr="00B702A1">
        <w:rPr>
          <w:sz w:val="24"/>
          <w:szCs w:val="24"/>
        </w:rPr>
        <w:t>fntext</w:t>
      </w:r>
      <w:proofErr w:type="spellEnd"/>
      <w:r w:rsidRPr="00B702A1">
        <w:rPr>
          <w:sz w:val="24"/>
          <w:szCs w:val="24"/>
        </w:rPr>
        <w:t xml:space="preserve"> command for the associated </w:t>
      </w:r>
      <w:proofErr w:type="gramStart"/>
      <w:r w:rsidRPr="00B702A1">
        <w:rPr>
          <w:sz w:val="24"/>
          <w:szCs w:val="24"/>
        </w:rPr>
        <w:t>footnote;</w:t>
      </w:r>
      <w:proofErr w:type="gramEnd"/>
    </w:p>
    <w:p w14:paraId="5B9C7570" w14:textId="77777777" w:rsidR="00CA6F40" w:rsidRPr="00B702A1" w:rsidRDefault="00CA6F40" w:rsidP="00B702A1">
      <w:pPr>
        <w:spacing w:line="276" w:lineRule="auto"/>
        <w:rPr>
          <w:sz w:val="24"/>
          <w:szCs w:val="24"/>
        </w:rPr>
      </w:pPr>
      <w:r w:rsidRPr="00B702A1">
        <w:rPr>
          <w:sz w:val="24"/>
          <w:szCs w:val="24"/>
        </w:rPr>
        <w:t xml:space="preserve">    %% use the </w:t>
      </w:r>
      <w:proofErr w:type="spellStart"/>
      <w:r w:rsidRPr="00B702A1">
        <w:rPr>
          <w:sz w:val="24"/>
          <w:szCs w:val="24"/>
        </w:rPr>
        <w:t>corref</w:t>
      </w:r>
      <w:proofErr w:type="spellEnd"/>
      <w:r w:rsidRPr="00B702A1">
        <w:rPr>
          <w:sz w:val="24"/>
          <w:szCs w:val="24"/>
        </w:rPr>
        <w:t xml:space="preserve"> command within \author for corresponding author </w:t>
      </w:r>
      <w:proofErr w:type="gramStart"/>
      <w:r w:rsidRPr="00B702A1">
        <w:rPr>
          <w:sz w:val="24"/>
          <w:szCs w:val="24"/>
        </w:rPr>
        <w:t>footnotes;</w:t>
      </w:r>
      <w:proofErr w:type="gramEnd"/>
    </w:p>
    <w:p w14:paraId="1C5234C3" w14:textId="77777777" w:rsidR="00CA6F40" w:rsidRPr="00B702A1" w:rsidRDefault="00CA6F40" w:rsidP="00B702A1">
      <w:pPr>
        <w:spacing w:line="276" w:lineRule="auto"/>
        <w:rPr>
          <w:sz w:val="24"/>
          <w:szCs w:val="24"/>
        </w:rPr>
      </w:pPr>
      <w:r w:rsidRPr="00B702A1">
        <w:rPr>
          <w:sz w:val="24"/>
          <w:szCs w:val="24"/>
        </w:rPr>
        <w:t xml:space="preserve">    %% use the </w:t>
      </w:r>
      <w:proofErr w:type="spellStart"/>
      <w:r w:rsidRPr="00B702A1">
        <w:rPr>
          <w:sz w:val="24"/>
          <w:szCs w:val="24"/>
        </w:rPr>
        <w:t>cortext</w:t>
      </w:r>
      <w:proofErr w:type="spellEnd"/>
      <w:r w:rsidRPr="00B702A1">
        <w:rPr>
          <w:sz w:val="24"/>
          <w:szCs w:val="24"/>
        </w:rPr>
        <w:t xml:space="preserve"> command for the associated </w:t>
      </w:r>
      <w:proofErr w:type="gramStart"/>
      <w:r w:rsidRPr="00B702A1">
        <w:rPr>
          <w:sz w:val="24"/>
          <w:szCs w:val="24"/>
        </w:rPr>
        <w:t>footnote;</w:t>
      </w:r>
      <w:proofErr w:type="gramEnd"/>
    </w:p>
    <w:p w14:paraId="18BEE5F9" w14:textId="77777777" w:rsidR="00CA6F40" w:rsidRPr="00B702A1" w:rsidRDefault="00CA6F40" w:rsidP="00B702A1">
      <w:pPr>
        <w:spacing w:line="276" w:lineRule="auto"/>
        <w:rPr>
          <w:sz w:val="24"/>
          <w:szCs w:val="24"/>
        </w:rPr>
      </w:pPr>
      <w:r w:rsidRPr="00B702A1">
        <w:rPr>
          <w:sz w:val="24"/>
          <w:szCs w:val="24"/>
        </w:rPr>
        <w:t xml:space="preserve">    %% use the </w:t>
      </w:r>
      <w:proofErr w:type="spellStart"/>
      <w:r w:rsidRPr="00B702A1">
        <w:rPr>
          <w:sz w:val="24"/>
          <w:szCs w:val="24"/>
        </w:rPr>
        <w:t>ead</w:t>
      </w:r>
      <w:proofErr w:type="spellEnd"/>
      <w:r w:rsidRPr="00B702A1">
        <w:rPr>
          <w:sz w:val="24"/>
          <w:szCs w:val="24"/>
        </w:rPr>
        <w:t xml:space="preserve"> command for the email address,</w:t>
      </w:r>
    </w:p>
    <w:p w14:paraId="6E893FB8" w14:textId="77777777" w:rsidR="00CA6F40" w:rsidRPr="00B702A1" w:rsidRDefault="00CA6F40" w:rsidP="00B702A1">
      <w:pPr>
        <w:spacing w:line="276" w:lineRule="auto"/>
        <w:rPr>
          <w:sz w:val="24"/>
          <w:szCs w:val="24"/>
        </w:rPr>
      </w:pPr>
      <w:r w:rsidRPr="00B702A1">
        <w:rPr>
          <w:sz w:val="24"/>
          <w:szCs w:val="24"/>
        </w:rPr>
        <w:t xml:space="preserve">    %% and the form \</w:t>
      </w:r>
      <w:proofErr w:type="spellStart"/>
      <w:r w:rsidRPr="00B702A1">
        <w:rPr>
          <w:sz w:val="24"/>
          <w:szCs w:val="24"/>
        </w:rPr>
        <w:t>ead</w:t>
      </w:r>
      <w:proofErr w:type="spellEnd"/>
      <w:r w:rsidRPr="00B702A1">
        <w:rPr>
          <w:sz w:val="24"/>
          <w:szCs w:val="24"/>
        </w:rPr>
        <w:t>[</w:t>
      </w:r>
      <w:proofErr w:type="spellStart"/>
      <w:r w:rsidRPr="00B702A1">
        <w:rPr>
          <w:sz w:val="24"/>
          <w:szCs w:val="24"/>
        </w:rPr>
        <w:t>url</w:t>
      </w:r>
      <w:proofErr w:type="spellEnd"/>
      <w:r w:rsidRPr="00B702A1">
        <w:rPr>
          <w:sz w:val="24"/>
          <w:szCs w:val="24"/>
        </w:rPr>
        <w:t>] for the home page:</w:t>
      </w:r>
    </w:p>
    <w:p w14:paraId="225E73E0" w14:textId="77777777" w:rsidR="00CA6F40" w:rsidRPr="00B702A1" w:rsidRDefault="00CA6F40" w:rsidP="00B702A1">
      <w:pPr>
        <w:spacing w:line="276" w:lineRule="auto"/>
        <w:rPr>
          <w:sz w:val="24"/>
          <w:szCs w:val="24"/>
        </w:rPr>
      </w:pPr>
      <w:r w:rsidRPr="00B702A1">
        <w:rPr>
          <w:sz w:val="24"/>
          <w:szCs w:val="24"/>
        </w:rPr>
        <w:t xml:space="preserve">    %% \</w:t>
      </w:r>
      <w:proofErr w:type="gramStart"/>
      <w:r w:rsidRPr="00B702A1">
        <w:rPr>
          <w:sz w:val="24"/>
          <w:szCs w:val="24"/>
        </w:rPr>
        <w:t>title{</w:t>
      </w:r>
      <w:proofErr w:type="gramEnd"/>
      <w:r w:rsidRPr="00B702A1">
        <w:rPr>
          <w:sz w:val="24"/>
          <w:szCs w:val="24"/>
        </w:rPr>
        <w:t>Title\</w:t>
      </w:r>
      <w:proofErr w:type="spellStart"/>
      <w:r w:rsidRPr="00B702A1">
        <w:rPr>
          <w:sz w:val="24"/>
          <w:szCs w:val="24"/>
        </w:rPr>
        <w:t>tnoteref</w:t>
      </w:r>
      <w:proofErr w:type="spellEnd"/>
      <w:r w:rsidRPr="00B702A1">
        <w:rPr>
          <w:sz w:val="24"/>
          <w:szCs w:val="24"/>
        </w:rPr>
        <w:t>{label1}}</w:t>
      </w:r>
    </w:p>
    <w:p w14:paraId="1C901FEF" w14:textId="77777777" w:rsidR="00CA6F40" w:rsidRPr="00B702A1" w:rsidRDefault="00CA6F40" w:rsidP="00B702A1">
      <w:pPr>
        <w:spacing w:line="276" w:lineRule="auto"/>
        <w:rPr>
          <w:sz w:val="24"/>
          <w:szCs w:val="24"/>
        </w:rPr>
      </w:pPr>
      <w:r w:rsidRPr="00B702A1">
        <w:rPr>
          <w:sz w:val="24"/>
          <w:szCs w:val="24"/>
        </w:rPr>
        <w:t xml:space="preserve">    %% \</w:t>
      </w:r>
      <w:proofErr w:type="spellStart"/>
      <w:r w:rsidRPr="00B702A1">
        <w:rPr>
          <w:sz w:val="24"/>
          <w:szCs w:val="24"/>
        </w:rPr>
        <w:t>tnotetext</w:t>
      </w:r>
      <w:proofErr w:type="spellEnd"/>
      <w:r w:rsidRPr="00B702A1">
        <w:rPr>
          <w:sz w:val="24"/>
          <w:szCs w:val="24"/>
        </w:rPr>
        <w:t>[label</w:t>
      </w:r>
      <w:proofErr w:type="gramStart"/>
      <w:r w:rsidRPr="00B702A1">
        <w:rPr>
          <w:sz w:val="24"/>
          <w:szCs w:val="24"/>
        </w:rPr>
        <w:t>1]{</w:t>
      </w:r>
      <w:proofErr w:type="gramEnd"/>
      <w:r w:rsidRPr="00B702A1">
        <w:rPr>
          <w:sz w:val="24"/>
          <w:szCs w:val="24"/>
        </w:rPr>
        <w:t>}</w:t>
      </w:r>
    </w:p>
    <w:p w14:paraId="6025D935" w14:textId="77777777" w:rsidR="00CA6F40" w:rsidRPr="00B702A1" w:rsidRDefault="00CA6F40" w:rsidP="00B702A1">
      <w:pPr>
        <w:spacing w:line="276" w:lineRule="auto"/>
        <w:rPr>
          <w:sz w:val="24"/>
          <w:szCs w:val="24"/>
        </w:rPr>
      </w:pPr>
      <w:r w:rsidRPr="00B702A1">
        <w:rPr>
          <w:sz w:val="24"/>
          <w:szCs w:val="24"/>
        </w:rPr>
        <w:t xml:space="preserve">    %% \</w:t>
      </w:r>
      <w:proofErr w:type="gramStart"/>
      <w:r w:rsidRPr="00B702A1">
        <w:rPr>
          <w:sz w:val="24"/>
          <w:szCs w:val="24"/>
        </w:rPr>
        <w:t>author{</w:t>
      </w:r>
      <w:proofErr w:type="gramEnd"/>
      <w:r w:rsidRPr="00B702A1">
        <w:rPr>
          <w:sz w:val="24"/>
          <w:szCs w:val="24"/>
        </w:rPr>
        <w:t>Name\</w:t>
      </w:r>
      <w:proofErr w:type="spellStart"/>
      <w:r w:rsidRPr="00B702A1">
        <w:rPr>
          <w:sz w:val="24"/>
          <w:szCs w:val="24"/>
        </w:rPr>
        <w:t>corref</w:t>
      </w:r>
      <w:proofErr w:type="spellEnd"/>
      <w:r w:rsidRPr="00B702A1">
        <w:rPr>
          <w:sz w:val="24"/>
          <w:szCs w:val="24"/>
        </w:rPr>
        <w:t>{cor1}\</w:t>
      </w:r>
      <w:proofErr w:type="spellStart"/>
      <w:r w:rsidRPr="00B702A1">
        <w:rPr>
          <w:sz w:val="24"/>
          <w:szCs w:val="24"/>
        </w:rPr>
        <w:t>fnref</w:t>
      </w:r>
      <w:proofErr w:type="spellEnd"/>
      <w:r w:rsidRPr="00B702A1">
        <w:rPr>
          <w:sz w:val="24"/>
          <w:szCs w:val="24"/>
        </w:rPr>
        <w:t>{label2}}</w:t>
      </w:r>
    </w:p>
    <w:p w14:paraId="270AA7BD" w14:textId="77777777" w:rsidR="00CA6F40" w:rsidRPr="00B702A1" w:rsidRDefault="00CA6F40" w:rsidP="00B702A1">
      <w:pPr>
        <w:spacing w:line="276" w:lineRule="auto"/>
        <w:rPr>
          <w:sz w:val="24"/>
          <w:szCs w:val="24"/>
        </w:rPr>
      </w:pPr>
      <w:r w:rsidRPr="00B702A1">
        <w:rPr>
          <w:sz w:val="24"/>
          <w:szCs w:val="24"/>
        </w:rPr>
        <w:t xml:space="preserve">    %% \</w:t>
      </w:r>
      <w:proofErr w:type="spellStart"/>
      <w:proofErr w:type="gramStart"/>
      <w:r w:rsidRPr="00B702A1">
        <w:rPr>
          <w:sz w:val="24"/>
          <w:szCs w:val="24"/>
        </w:rPr>
        <w:t>ead</w:t>
      </w:r>
      <w:proofErr w:type="spellEnd"/>
      <w:r w:rsidRPr="00B702A1">
        <w:rPr>
          <w:sz w:val="24"/>
          <w:szCs w:val="24"/>
        </w:rPr>
        <w:t>{</w:t>
      </w:r>
      <w:proofErr w:type="gramEnd"/>
      <w:r w:rsidRPr="00B702A1">
        <w:rPr>
          <w:sz w:val="24"/>
          <w:szCs w:val="24"/>
        </w:rPr>
        <w:t>email address}</w:t>
      </w:r>
    </w:p>
    <w:p w14:paraId="5ED1BD33" w14:textId="77777777" w:rsidR="00CA6F40" w:rsidRPr="00B702A1" w:rsidRDefault="00CA6F40" w:rsidP="00B702A1">
      <w:pPr>
        <w:spacing w:line="276" w:lineRule="auto"/>
        <w:rPr>
          <w:sz w:val="24"/>
          <w:szCs w:val="24"/>
        </w:rPr>
      </w:pPr>
      <w:r w:rsidRPr="00B702A1">
        <w:rPr>
          <w:sz w:val="24"/>
          <w:szCs w:val="24"/>
        </w:rPr>
        <w:t xml:space="preserve">    %% \</w:t>
      </w:r>
      <w:proofErr w:type="spellStart"/>
      <w:r w:rsidRPr="00B702A1">
        <w:rPr>
          <w:sz w:val="24"/>
          <w:szCs w:val="24"/>
        </w:rPr>
        <w:t>ead</w:t>
      </w:r>
      <w:proofErr w:type="spellEnd"/>
      <w:r w:rsidRPr="00B702A1">
        <w:rPr>
          <w:sz w:val="24"/>
          <w:szCs w:val="24"/>
        </w:rPr>
        <w:t>[</w:t>
      </w:r>
      <w:proofErr w:type="spellStart"/>
      <w:r w:rsidRPr="00B702A1">
        <w:rPr>
          <w:sz w:val="24"/>
          <w:szCs w:val="24"/>
        </w:rPr>
        <w:t>url</w:t>
      </w:r>
      <w:proofErr w:type="spellEnd"/>
      <w:proofErr w:type="gramStart"/>
      <w:r w:rsidRPr="00B702A1">
        <w:rPr>
          <w:sz w:val="24"/>
          <w:szCs w:val="24"/>
        </w:rPr>
        <w:t>]{</w:t>
      </w:r>
      <w:proofErr w:type="gramEnd"/>
      <w:r w:rsidRPr="00B702A1">
        <w:rPr>
          <w:sz w:val="24"/>
          <w:szCs w:val="24"/>
        </w:rPr>
        <w:t>home page}</w:t>
      </w:r>
    </w:p>
    <w:p w14:paraId="2F542891" w14:textId="77777777" w:rsidR="00CA6F40" w:rsidRPr="00B702A1" w:rsidRDefault="00CA6F40" w:rsidP="00B702A1">
      <w:pPr>
        <w:spacing w:line="276" w:lineRule="auto"/>
        <w:rPr>
          <w:sz w:val="24"/>
          <w:szCs w:val="24"/>
        </w:rPr>
      </w:pPr>
      <w:r w:rsidRPr="00B702A1">
        <w:rPr>
          <w:sz w:val="24"/>
          <w:szCs w:val="24"/>
        </w:rPr>
        <w:t xml:space="preserve">    %% \</w:t>
      </w:r>
      <w:proofErr w:type="spellStart"/>
      <w:r w:rsidRPr="00B702A1">
        <w:rPr>
          <w:sz w:val="24"/>
          <w:szCs w:val="24"/>
        </w:rPr>
        <w:t>fntext</w:t>
      </w:r>
      <w:proofErr w:type="spellEnd"/>
      <w:r w:rsidRPr="00B702A1">
        <w:rPr>
          <w:sz w:val="24"/>
          <w:szCs w:val="24"/>
        </w:rPr>
        <w:t>[label</w:t>
      </w:r>
      <w:proofErr w:type="gramStart"/>
      <w:r w:rsidRPr="00B702A1">
        <w:rPr>
          <w:sz w:val="24"/>
          <w:szCs w:val="24"/>
        </w:rPr>
        <w:t>2]{</w:t>
      </w:r>
      <w:proofErr w:type="gramEnd"/>
      <w:r w:rsidRPr="00B702A1">
        <w:rPr>
          <w:sz w:val="24"/>
          <w:szCs w:val="24"/>
        </w:rPr>
        <w:t>}</w:t>
      </w:r>
    </w:p>
    <w:p w14:paraId="4AA510C0" w14:textId="77777777" w:rsidR="00CA6F40" w:rsidRPr="00B702A1" w:rsidRDefault="00CA6F40" w:rsidP="00B702A1">
      <w:pPr>
        <w:spacing w:line="276" w:lineRule="auto"/>
        <w:rPr>
          <w:sz w:val="24"/>
          <w:szCs w:val="24"/>
        </w:rPr>
      </w:pPr>
      <w:r w:rsidRPr="00B702A1">
        <w:rPr>
          <w:sz w:val="24"/>
          <w:szCs w:val="24"/>
        </w:rPr>
        <w:t xml:space="preserve">    %% \</w:t>
      </w:r>
      <w:proofErr w:type="spellStart"/>
      <w:r w:rsidRPr="00B702A1">
        <w:rPr>
          <w:sz w:val="24"/>
          <w:szCs w:val="24"/>
        </w:rPr>
        <w:t>cortext</w:t>
      </w:r>
      <w:proofErr w:type="spellEnd"/>
      <w:r w:rsidRPr="00B702A1">
        <w:rPr>
          <w:sz w:val="24"/>
          <w:szCs w:val="24"/>
        </w:rPr>
        <w:t>[cor</w:t>
      </w:r>
      <w:proofErr w:type="gramStart"/>
      <w:r w:rsidRPr="00B702A1">
        <w:rPr>
          <w:sz w:val="24"/>
          <w:szCs w:val="24"/>
        </w:rPr>
        <w:t>1]{</w:t>
      </w:r>
      <w:proofErr w:type="gramEnd"/>
      <w:r w:rsidRPr="00B702A1">
        <w:rPr>
          <w:sz w:val="24"/>
          <w:szCs w:val="24"/>
        </w:rPr>
        <w:t>}</w:t>
      </w:r>
    </w:p>
    <w:p w14:paraId="398079EE" w14:textId="77777777" w:rsidR="00CA6F40" w:rsidRPr="00B702A1" w:rsidRDefault="00CA6F40" w:rsidP="00B702A1">
      <w:pPr>
        <w:spacing w:line="276" w:lineRule="auto"/>
        <w:rPr>
          <w:sz w:val="24"/>
          <w:szCs w:val="24"/>
        </w:rPr>
      </w:pPr>
    </w:p>
    <w:p w14:paraId="10D273AF" w14:textId="77777777" w:rsidR="00CA6F40" w:rsidRPr="00B702A1" w:rsidRDefault="00CA6F40" w:rsidP="00B702A1">
      <w:pPr>
        <w:spacing w:line="276" w:lineRule="auto"/>
        <w:rPr>
          <w:sz w:val="24"/>
          <w:szCs w:val="24"/>
        </w:rPr>
      </w:pPr>
      <w:r w:rsidRPr="00B702A1">
        <w:rPr>
          <w:sz w:val="24"/>
          <w:szCs w:val="24"/>
        </w:rPr>
        <w:t xml:space="preserve">    \</w:t>
      </w:r>
      <w:proofErr w:type="gramStart"/>
      <w:r w:rsidRPr="00B702A1">
        <w:rPr>
          <w:sz w:val="24"/>
          <w:szCs w:val="24"/>
        </w:rPr>
        <w:t>title{</w:t>
      </w:r>
      <w:proofErr w:type="gramEnd"/>
      <w:r w:rsidRPr="00B702A1">
        <w:rPr>
          <w:sz w:val="24"/>
          <w:szCs w:val="24"/>
        </w:rPr>
        <w:t>Leveraging Disease Taxonomy for Enhanced Multi-Label Classification in Chest Radiography}</w:t>
      </w:r>
    </w:p>
    <w:p w14:paraId="74ACBA57" w14:textId="77777777" w:rsidR="00CA6F40" w:rsidRPr="00B702A1" w:rsidRDefault="00CA6F40" w:rsidP="00B702A1">
      <w:pPr>
        <w:spacing w:line="276" w:lineRule="auto"/>
        <w:rPr>
          <w:sz w:val="24"/>
          <w:szCs w:val="24"/>
        </w:rPr>
      </w:pPr>
      <w:r w:rsidRPr="00B702A1">
        <w:rPr>
          <w:sz w:val="24"/>
          <w:szCs w:val="24"/>
        </w:rPr>
        <w:t xml:space="preserve">    \</w:t>
      </w:r>
      <w:proofErr w:type="gramStart"/>
      <w:r w:rsidRPr="00B702A1">
        <w:rPr>
          <w:sz w:val="24"/>
          <w:szCs w:val="24"/>
        </w:rPr>
        <w:t>author[</w:t>
      </w:r>
      <w:proofErr w:type="gramEnd"/>
      <w:r w:rsidRPr="00B702A1">
        <w:rPr>
          <w:sz w:val="24"/>
          <w:szCs w:val="24"/>
        </w:rPr>
        <w:t xml:space="preserve">]{Mohammad </w:t>
      </w:r>
      <w:proofErr w:type="gramStart"/>
      <w:r w:rsidRPr="00B702A1">
        <w:rPr>
          <w:sz w:val="24"/>
          <w:szCs w:val="24"/>
        </w:rPr>
        <w:t>S\@</w:t>
      </w:r>
      <w:proofErr w:type="gramEnd"/>
      <w:r w:rsidRPr="00B702A1">
        <w:rPr>
          <w:sz w:val="24"/>
          <w:szCs w:val="24"/>
        </w:rPr>
        <w:t>. Majdi}</w:t>
      </w:r>
    </w:p>
    <w:p w14:paraId="21759D89" w14:textId="77777777" w:rsidR="00CA6F40" w:rsidRPr="00B702A1" w:rsidRDefault="00CA6F40" w:rsidP="00B702A1">
      <w:pPr>
        <w:spacing w:line="276" w:lineRule="auto"/>
        <w:rPr>
          <w:sz w:val="24"/>
          <w:szCs w:val="24"/>
        </w:rPr>
      </w:pPr>
      <w:r w:rsidRPr="00B702A1">
        <w:rPr>
          <w:sz w:val="24"/>
          <w:szCs w:val="24"/>
        </w:rPr>
        <w:t xml:space="preserve">    \</w:t>
      </w:r>
      <w:proofErr w:type="gramStart"/>
      <w:r w:rsidRPr="00B702A1">
        <w:rPr>
          <w:sz w:val="24"/>
          <w:szCs w:val="24"/>
        </w:rPr>
        <w:t>author[</w:t>
      </w:r>
      <w:proofErr w:type="gramEnd"/>
      <w:r w:rsidRPr="00B702A1">
        <w:rPr>
          <w:sz w:val="24"/>
          <w:szCs w:val="24"/>
        </w:rPr>
        <w:t xml:space="preserve">]{Jeffrey </w:t>
      </w:r>
      <w:proofErr w:type="gramStart"/>
      <w:r w:rsidRPr="00B702A1">
        <w:rPr>
          <w:sz w:val="24"/>
          <w:szCs w:val="24"/>
        </w:rPr>
        <w:t>J\@</w:t>
      </w:r>
      <w:proofErr w:type="gramEnd"/>
      <w:r w:rsidRPr="00B702A1">
        <w:rPr>
          <w:sz w:val="24"/>
          <w:szCs w:val="24"/>
        </w:rPr>
        <w:t>. Rodriguez\</w:t>
      </w:r>
      <w:proofErr w:type="spellStart"/>
      <w:r w:rsidRPr="00B702A1">
        <w:rPr>
          <w:sz w:val="24"/>
          <w:szCs w:val="24"/>
        </w:rPr>
        <w:t>corref</w:t>
      </w:r>
      <w:proofErr w:type="spellEnd"/>
      <w:r w:rsidRPr="00B702A1">
        <w:rPr>
          <w:sz w:val="24"/>
          <w:szCs w:val="24"/>
        </w:rPr>
        <w:t>{co1}}</w:t>
      </w:r>
    </w:p>
    <w:p w14:paraId="3829430C" w14:textId="77777777" w:rsidR="00CA6F40" w:rsidRPr="00B702A1" w:rsidRDefault="00CA6F40" w:rsidP="00B702A1">
      <w:pPr>
        <w:spacing w:line="276" w:lineRule="auto"/>
        <w:rPr>
          <w:sz w:val="24"/>
          <w:szCs w:val="24"/>
        </w:rPr>
      </w:pPr>
      <w:r w:rsidRPr="00B702A1">
        <w:rPr>
          <w:sz w:val="24"/>
          <w:szCs w:val="24"/>
        </w:rPr>
        <w:t xml:space="preserve">    \</w:t>
      </w:r>
      <w:proofErr w:type="gramStart"/>
      <w:r w:rsidRPr="00B702A1">
        <w:rPr>
          <w:sz w:val="24"/>
          <w:szCs w:val="24"/>
        </w:rPr>
        <w:t>affiliation[</w:t>
      </w:r>
      <w:proofErr w:type="gramEnd"/>
      <w:r w:rsidRPr="00B702A1">
        <w:rPr>
          <w:sz w:val="24"/>
          <w:szCs w:val="24"/>
        </w:rPr>
        <w:t xml:space="preserve">]{organization={Dept\@. of Electrical and Computer Engineering, The University of </w:t>
      </w:r>
      <w:proofErr w:type="gramStart"/>
      <w:r w:rsidRPr="00B702A1">
        <w:rPr>
          <w:sz w:val="24"/>
          <w:szCs w:val="24"/>
        </w:rPr>
        <w:t>Arizona},</w:t>
      </w:r>
      <w:proofErr w:type="gramEnd"/>
      <w:r w:rsidRPr="00B702A1">
        <w:rPr>
          <w:sz w:val="24"/>
          <w:szCs w:val="24"/>
        </w:rPr>
        <w:t xml:space="preserve"> city={Tucson}, postcode</w:t>
      </w:r>
      <w:proofErr w:type="gramStart"/>
      <w:r w:rsidRPr="00B702A1">
        <w:rPr>
          <w:sz w:val="24"/>
          <w:szCs w:val="24"/>
        </w:rPr>
        <w:t>={</w:t>
      </w:r>
      <w:proofErr w:type="gramEnd"/>
      <w:r w:rsidRPr="00B702A1">
        <w:rPr>
          <w:sz w:val="24"/>
          <w:szCs w:val="24"/>
        </w:rPr>
        <w:t>85721}, state={AZ}, country={USA}}</w:t>
      </w:r>
    </w:p>
    <w:p w14:paraId="21FDF8A1" w14:textId="77777777" w:rsidR="00CA6F40" w:rsidRPr="00B702A1" w:rsidRDefault="00CA6F40" w:rsidP="00B702A1">
      <w:pPr>
        <w:spacing w:line="276" w:lineRule="auto"/>
        <w:rPr>
          <w:ins w:id="21" w:author="Artin" w:date="2023-08-27T16:16:00Z"/>
          <w:sz w:val="24"/>
          <w:szCs w:val="24"/>
        </w:rPr>
      </w:pPr>
    </w:p>
    <w:p w14:paraId="27380717" w14:textId="77777777" w:rsidR="00CA6F40" w:rsidRPr="00B702A1" w:rsidRDefault="00CA6F40" w:rsidP="00B702A1">
      <w:pPr>
        <w:spacing w:line="276" w:lineRule="auto"/>
        <w:rPr>
          <w:ins w:id="22" w:author="Artin" w:date="2023-08-27T16:16:00Z"/>
          <w:sz w:val="24"/>
          <w:szCs w:val="24"/>
        </w:rPr>
      </w:pPr>
      <w:ins w:id="23"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{abstract}</w:t>
        </w:r>
      </w:ins>
    </w:p>
    <w:p w14:paraId="2B74C597" w14:textId="77777777" w:rsidR="00CA6F40" w:rsidRPr="00B702A1" w:rsidRDefault="00CA6F40" w:rsidP="00B702A1">
      <w:pPr>
        <w:spacing w:line="276" w:lineRule="auto"/>
        <w:rPr>
          <w:ins w:id="24" w:author="Artin" w:date="2023-08-27T16:16:00Z"/>
          <w:sz w:val="24"/>
          <w:szCs w:val="24"/>
        </w:rPr>
      </w:pPr>
      <w:ins w:id="25" w:author="Artin" w:date="2023-08-27T16:16:00Z">
        <w:r w:rsidRPr="00B702A1">
          <w:rPr>
            <w:sz w:val="24"/>
            <w:szCs w:val="24"/>
          </w:rPr>
          <w:t xml:space="preserve">        % \input{subfiles/abstract}</w:t>
        </w:r>
      </w:ins>
    </w:p>
    <w:p w14:paraId="39CCE93A" w14:textId="77777777" w:rsidR="00CA6F40" w:rsidRPr="00B702A1" w:rsidRDefault="00CA6F40" w:rsidP="00B702A1">
      <w:pPr>
        <w:spacing w:line="276" w:lineRule="auto"/>
        <w:rPr>
          <w:ins w:id="26" w:author="Artin" w:date="2023-08-27T16:16:00Z"/>
          <w:sz w:val="24"/>
          <w:szCs w:val="24"/>
        </w:rPr>
      </w:pPr>
      <w:ins w:id="27" w:author="Artin" w:date="2023-08-27T16:16:00Z">
        <w:r w:rsidRPr="00B702A1">
          <w:rPr>
            <w:sz w:val="24"/>
            <w:szCs w:val="24"/>
          </w:rPr>
          <w:t xml:space="preserve">        This paper introduces two innovative multi-label classification methods that utilize hierarchical taxonomy of labels to improve the diagnostic accuracy of lung diseases from chest X-rays. These diseases are often challenging to distinguish due to their similar characteristics, even for seasoned radiologists. The first method, termed as the ``logit'' technique, adjusts the neural network logit outputs based on the hierarchy of class relationships. The second method, termed as ``loss'', integrates these hierarchical relationships directly into the loss function. We apply these methods to categorize lung abnormalities in chest X-rays, using three publicly available datasets - CheXpert, PADCHEST, and NIH for evaluation. The ``logit'' and ``loss'' techniques consistently surpass the standard approach in terms of performance metrics such as accuracy, AUC, and F1 scores. Additional statistical measures, including Cohen's d, Cohen's kappa, t-statistics, p-value, and Bayes factor further validate these performance enhancements.</w:t>
        </w:r>
      </w:ins>
    </w:p>
    <w:p w14:paraId="051C38D4" w14:textId="77777777" w:rsidR="00CA6F40" w:rsidRPr="00B702A1" w:rsidRDefault="00CA6F40" w:rsidP="00B702A1">
      <w:pPr>
        <w:spacing w:line="276" w:lineRule="auto"/>
        <w:rPr>
          <w:ins w:id="28" w:author="Artin" w:date="2023-08-27T16:16:00Z"/>
          <w:sz w:val="24"/>
          <w:szCs w:val="24"/>
        </w:rPr>
      </w:pPr>
      <w:ins w:id="29"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{abstract}</w:t>
        </w:r>
      </w:ins>
    </w:p>
    <w:p w14:paraId="26BCDFEE" w14:textId="77777777" w:rsidR="00CA6F40" w:rsidRPr="00B702A1" w:rsidRDefault="00CA6F40" w:rsidP="00B702A1">
      <w:pPr>
        <w:spacing w:line="276" w:lineRule="auto"/>
        <w:rPr>
          <w:ins w:id="30" w:author="Artin" w:date="2023-08-27T16:16:00Z"/>
          <w:sz w:val="24"/>
          <w:szCs w:val="24"/>
        </w:rPr>
      </w:pPr>
      <w:ins w:id="31"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{keyword}</w:t>
        </w:r>
      </w:ins>
    </w:p>
    <w:p w14:paraId="36E768CE" w14:textId="77777777" w:rsidR="00CA6F40" w:rsidRPr="00B702A1" w:rsidRDefault="00CA6F40" w:rsidP="00B702A1">
      <w:pPr>
        <w:spacing w:line="276" w:lineRule="auto"/>
        <w:rPr>
          <w:ins w:id="32" w:author="Artin" w:date="2023-08-27T16:16:00Z"/>
          <w:sz w:val="24"/>
          <w:szCs w:val="24"/>
        </w:rPr>
      </w:pPr>
      <w:ins w:id="33" w:author="Artin" w:date="2023-08-27T16:16:00Z">
        <w:r w:rsidRPr="00B702A1">
          <w:rPr>
            <w:sz w:val="24"/>
            <w:szCs w:val="24"/>
          </w:rPr>
          <w:t xml:space="preserve">        % \input{subfiles/keywords}</w:t>
        </w:r>
      </w:ins>
    </w:p>
    <w:p w14:paraId="66AC7B47" w14:textId="77777777" w:rsidR="00CA6F40" w:rsidRPr="00B702A1" w:rsidRDefault="00CA6F40" w:rsidP="00B702A1">
      <w:pPr>
        <w:spacing w:line="276" w:lineRule="auto"/>
        <w:rPr>
          <w:ins w:id="34" w:author="Artin" w:date="2023-08-27T16:16:00Z"/>
          <w:sz w:val="24"/>
          <w:szCs w:val="24"/>
        </w:rPr>
      </w:pPr>
      <w:ins w:id="35" w:author="Artin" w:date="2023-08-27T16:16:00Z">
        <w:r w:rsidRPr="00B702A1">
          <w:rPr>
            <w:sz w:val="24"/>
            <w:szCs w:val="24"/>
          </w:rPr>
          <w:t xml:space="preserve">        Chest radiography, hierarchical classification, disease taxonomy, multilabel classification, conditional loss function, diagnostic errors, machine learning, medical imaging</w:t>
        </w:r>
      </w:ins>
    </w:p>
    <w:p w14:paraId="020247D6" w14:textId="77777777" w:rsidR="00CA6F40" w:rsidRPr="00B702A1" w:rsidRDefault="00CA6F40" w:rsidP="00B702A1">
      <w:pPr>
        <w:spacing w:line="276" w:lineRule="auto"/>
        <w:rPr>
          <w:ins w:id="36" w:author="Artin" w:date="2023-08-27T16:16:00Z"/>
          <w:sz w:val="24"/>
          <w:szCs w:val="24"/>
        </w:rPr>
      </w:pPr>
      <w:ins w:id="37"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{keyword}</w:t>
        </w:r>
      </w:ins>
    </w:p>
    <w:p w14:paraId="2C8A8594" w14:textId="77777777" w:rsidR="00CA6F40" w:rsidRPr="00B702A1" w:rsidRDefault="00CA6F40" w:rsidP="00B702A1">
      <w:pPr>
        <w:spacing w:line="276" w:lineRule="auto"/>
        <w:rPr>
          <w:ins w:id="38" w:author="Artin" w:date="2023-08-27T16:16:00Z"/>
          <w:sz w:val="24"/>
          <w:szCs w:val="24"/>
        </w:rPr>
      </w:pPr>
    </w:p>
    <w:p w14:paraId="59335862" w14:textId="77777777" w:rsidR="00CA6F40" w:rsidRPr="00B702A1" w:rsidRDefault="00CA6F40" w:rsidP="00B702A1">
      <w:pPr>
        <w:spacing w:line="276" w:lineRule="auto"/>
        <w:rPr>
          <w:sz w:val="24"/>
          <w:szCs w:val="24"/>
        </w:rPr>
      </w:pPr>
      <w:r w:rsidRPr="00B702A1">
        <w:rPr>
          <w:sz w:val="24"/>
          <w:szCs w:val="24"/>
        </w:rPr>
        <w:t xml:space="preserve">    %Graphical abstract</w:t>
      </w:r>
    </w:p>
    <w:p w14:paraId="21D27B60" w14:textId="77777777" w:rsidR="00CA6F40" w:rsidRPr="00B702A1" w:rsidRDefault="00CA6F40" w:rsidP="00B702A1">
      <w:pPr>
        <w:spacing w:line="276" w:lineRule="auto"/>
        <w:rPr>
          <w:sz w:val="24"/>
          <w:szCs w:val="24"/>
        </w:rPr>
      </w:pPr>
      <w:r w:rsidRPr="00B702A1">
        <w:rPr>
          <w:sz w:val="24"/>
          <w:szCs w:val="24"/>
        </w:rPr>
        <w:t xml:space="preserve">    % \begin{</w:t>
      </w:r>
      <w:proofErr w:type="spellStart"/>
      <w:r w:rsidRPr="00B702A1">
        <w:rPr>
          <w:sz w:val="24"/>
          <w:szCs w:val="24"/>
        </w:rPr>
        <w:t>graphicalabstract</w:t>
      </w:r>
      <w:proofErr w:type="spellEnd"/>
      <w:r w:rsidRPr="00B702A1">
        <w:rPr>
          <w:sz w:val="24"/>
          <w:szCs w:val="24"/>
        </w:rPr>
        <w:t>} \</w:t>
      </w:r>
      <w:proofErr w:type="spellStart"/>
      <w:r w:rsidRPr="00B702A1">
        <w:rPr>
          <w:sz w:val="24"/>
          <w:szCs w:val="24"/>
        </w:rPr>
        <w:t>includegraphics</w:t>
      </w:r>
      <w:proofErr w:type="spellEnd"/>
      <w:r w:rsidRPr="00B702A1">
        <w:rPr>
          <w:sz w:val="24"/>
          <w:szCs w:val="24"/>
        </w:rPr>
        <w:t>{grabs}\end{</w:t>
      </w:r>
      <w:proofErr w:type="spellStart"/>
      <w:r w:rsidRPr="00B702A1">
        <w:rPr>
          <w:sz w:val="24"/>
          <w:szCs w:val="24"/>
        </w:rPr>
        <w:t>graphicalabstract</w:t>
      </w:r>
      <w:proofErr w:type="spellEnd"/>
      <w:r w:rsidRPr="00B702A1">
        <w:rPr>
          <w:sz w:val="24"/>
          <w:szCs w:val="24"/>
        </w:rPr>
        <w:t>}</w:t>
      </w:r>
    </w:p>
    <w:p w14:paraId="22D3C833" w14:textId="77777777" w:rsidR="00CA6F40" w:rsidRPr="00B702A1" w:rsidRDefault="00CA6F40" w:rsidP="00B702A1">
      <w:pPr>
        <w:spacing w:line="276" w:lineRule="auto"/>
        <w:rPr>
          <w:sz w:val="24"/>
          <w:szCs w:val="24"/>
        </w:rPr>
      </w:pPr>
    </w:p>
    <w:p w14:paraId="31B41A74" w14:textId="77777777" w:rsidR="00CA6F40" w:rsidRPr="00B702A1" w:rsidRDefault="00CA6F40" w:rsidP="00B702A1">
      <w:pPr>
        <w:spacing w:line="276" w:lineRule="auto"/>
        <w:rPr>
          <w:sz w:val="24"/>
          <w:szCs w:val="24"/>
        </w:rPr>
      </w:pPr>
      <w:r w:rsidRPr="00B702A1">
        <w:rPr>
          <w:sz w:val="24"/>
          <w:szCs w:val="24"/>
        </w:rPr>
        <w:t xml:space="preserve">    %%Research highlights</w:t>
      </w:r>
    </w:p>
    <w:p w14:paraId="6567AA62" w14:textId="77777777" w:rsidR="00CA6F40" w:rsidRPr="00B702A1" w:rsidRDefault="00CA6F40" w:rsidP="00B702A1">
      <w:pPr>
        <w:spacing w:line="276" w:lineRule="auto"/>
        <w:rPr>
          <w:sz w:val="24"/>
          <w:szCs w:val="24"/>
        </w:rPr>
      </w:pPr>
      <w:r w:rsidRPr="00B702A1">
        <w:rPr>
          <w:sz w:val="24"/>
          <w:szCs w:val="24"/>
        </w:rPr>
        <w:t xml:space="preserve">    % \begin{highlights}</w:t>
      </w:r>
    </w:p>
    <w:p w14:paraId="55004E10" w14:textId="77777777" w:rsidR="00CA6F40" w:rsidRPr="00B702A1" w:rsidRDefault="00CA6F40" w:rsidP="00B702A1">
      <w:pPr>
        <w:spacing w:line="276" w:lineRule="auto"/>
        <w:rPr>
          <w:sz w:val="24"/>
          <w:szCs w:val="24"/>
        </w:rPr>
      </w:pPr>
      <w:r w:rsidRPr="00B702A1">
        <w:rPr>
          <w:sz w:val="24"/>
          <w:szCs w:val="24"/>
        </w:rPr>
        <w:t xml:space="preserve">    % \item Research highlight 1</w:t>
      </w:r>
    </w:p>
    <w:p w14:paraId="07BF9B33" w14:textId="77777777" w:rsidR="00CA6F40" w:rsidRPr="00B702A1" w:rsidRDefault="00CA6F40" w:rsidP="00B702A1">
      <w:pPr>
        <w:spacing w:line="276" w:lineRule="auto"/>
        <w:rPr>
          <w:sz w:val="24"/>
          <w:szCs w:val="24"/>
        </w:rPr>
      </w:pPr>
      <w:r w:rsidRPr="00B702A1">
        <w:rPr>
          <w:sz w:val="24"/>
          <w:szCs w:val="24"/>
        </w:rPr>
        <w:t xml:space="preserve">    % \item Research highlight 2</w:t>
      </w:r>
    </w:p>
    <w:p w14:paraId="5CB1AFC5" w14:textId="77777777" w:rsidR="00CA6F40" w:rsidRPr="00B702A1" w:rsidRDefault="00CA6F40" w:rsidP="00B702A1">
      <w:pPr>
        <w:spacing w:line="276" w:lineRule="auto"/>
        <w:rPr>
          <w:sz w:val="24"/>
          <w:szCs w:val="24"/>
        </w:rPr>
      </w:pPr>
      <w:r w:rsidRPr="00B702A1">
        <w:rPr>
          <w:sz w:val="24"/>
          <w:szCs w:val="24"/>
        </w:rPr>
        <w:t xml:space="preserve">    % \end{highlights}</w:t>
      </w:r>
    </w:p>
    <w:p w14:paraId="27B0F3E8" w14:textId="77777777" w:rsidR="00CA6F40" w:rsidRPr="00B702A1" w:rsidRDefault="00CA6F40" w:rsidP="00B702A1">
      <w:pPr>
        <w:spacing w:line="276" w:lineRule="auto"/>
        <w:rPr>
          <w:sz w:val="24"/>
          <w:szCs w:val="24"/>
        </w:rPr>
      </w:pPr>
    </w:p>
    <w:p w14:paraId="4A89CEDE" w14:textId="77777777" w:rsidR="00CA6F40" w:rsidRPr="00B702A1" w:rsidRDefault="00CA6F40" w:rsidP="00B702A1">
      <w:pPr>
        <w:spacing w:line="276" w:lineRule="auto"/>
        <w:rPr>
          <w:sz w:val="24"/>
          <w:szCs w:val="24"/>
        </w:rPr>
      </w:pPr>
      <w:r w:rsidRPr="00B702A1">
        <w:rPr>
          <w:sz w:val="24"/>
          <w:szCs w:val="24"/>
        </w:rPr>
        <w:t>\</w:t>
      </w:r>
      <w:proofErr w:type="gramStart"/>
      <w:r w:rsidRPr="00B702A1">
        <w:rPr>
          <w:sz w:val="24"/>
          <w:szCs w:val="24"/>
        </w:rPr>
        <w:t>end</w:t>
      </w:r>
      <w:proofErr w:type="gramEnd"/>
      <w:r w:rsidRPr="00B702A1">
        <w:rPr>
          <w:sz w:val="24"/>
          <w:szCs w:val="24"/>
        </w:rPr>
        <w:t>{frontmatter}</w:t>
      </w:r>
    </w:p>
    <w:p w14:paraId="23D1EE58" w14:textId="77777777" w:rsidR="00CA6F40" w:rsidRPr="00B702A1" w:rsidRDefault="00CA6F40" w:rsidP="00B702A1">
      <w:pPr>
        <w:spacing w:line="276" w:lineRule="auto"/>
        <w:rPr>
          <w:ins w:id="39" w:author="Artin" w:date="2023-08-27T16:16:00Z"/>
          <w:sz w:val="24"/>
          <w:szCs w:val="24"/>
        </w:rPr>
      </w:pPr>
    </w:p>
    <w:p w14:paraId="47B17BB0" w14:textId="77777777" w:rsidR="00CA6F40" w:rsidRPr="00B702A1" w:rsidRDefault="00CA6F40" w:rsidP="00B702A1">
      <w:pPr>
        <w:spacing w:line="276" w:lineRule="auto"/>
        <w:rPr>
          <w:ins w:id="40" w:author="Artin" w:date="2023-08-27T16:16:00Z"/>
          <w:sz w:val="24"/>
          <w:szCs w:val="24"/>
        </w:rPr>
      </w:pPr>
      <w:ins w:id="41" w:author="Artin" w:date="2023-08-27T16:16:00Z">
        <w:r w:rsidRPr="00B702A1">
          <w:rPr>
            <w:sz w:val="24"/>
            <w:szCs w:val="24"/>
          </w:rPr>
          <w:t>% \input{subfiles/</w:t>
        </w:r>
        <w:proofErr w:type="spellStart"/>
        <w:r w:rsidRPr="00B702A1">
          <w:rPr>
            <w:sz w:val="24"/>
            <w:szCs w:val="24"/>
          </w:rPr>
          <w:t>body.tex</w:t>
        </w:r>
        <w:proofErr w:type="spellEnd"/>
        <w:r w:rsidRPr="00B702A1">
          <w:rPr>
            <w:sz w:val="24"/>
            <w:szCs w:val="24"/>
          </w:rPr>
          <w:t>}</w:t>
        </w:r>
      </w:ins>
    </w:p>
    <w:p w14:paraId="7EE2E0FB" w14:textId="77777777" w:rsidR="00CA6F40" w:rsidRPr="00B702A1" w:rsidRDefault="00CA6F40" w:rsidP="00B702A1">
      <w:pPr>
        <w:spacing w:line="276" w:lineRule="auto"/>
        <w:rPr>
          <w:sz w:val="24"/>
          <w:szCs w:val="24"/>
          <w:rPrChange w:id="42" w:author="Artin" w:date="2023-08-27T16:16:00Z">
            <w:rPr>
              <w:rFonts w:asciiTheme="minorHAnsi" w:hAnsiTheme="minorHAnsi"/>
              <w:color w:val="000000" w:themeColor="text1"/>
            </w:rPr>
          </w:rPrChange>
        </w:rPr>
      </w:pPr>
      <w:r w:rsidRPr="00B702A1">
        <w:rPr>
          <w:sz w:val="24"/>
          <w:szCs w:val="24"/>
          <w:rPrChange w:id="43" w:author="Artin" w:date="2023-08-27T16:16:00Z">
            <w:rPr>
              <w:rFonts w:asciiTheme="minorHAnsi" w:hAnsiTheme="minorHAnsi"/>
              <w:color w:val="000000" w:themeColor="text1"/>
            </w:rPr>
          </w:rPrChange>
        </w:rPr>
        <w:t>\</w:t>
      </w:r>
      <w:proofErr w:type="gramStart"/>
      <w:r w:rsidRPr="00B702A1">
        <w:rPr>
          <w:sz w:val="24"/>
          <w:szCs w:val="24"/>
          <w:rPrChange w:id="44" w:author="Artin" w:date="2023-08-27T16:16:00Z">
            <w:rPr>
              <w:rFonts w:asciiTheme="minorHAnsi" w:hAnsiTheme="minorHAnsi"/>
              <w:color w:val="000000" w:themeColor="text1"/>
            </w:rPr>
          </w:rPrChange>
        </w:rPr>
        <w:t>section{</w:t>
      </w:r>
      <w:proofErr w:type="gramEnd"/>
      <w:r w:rsidRPr="00B702A1">
        <w:rPr>
          <w:sz w:val="24"/>
          <w:szCs w:val="24"/>
          <w:rPrChange w:id="45" w:author="Artin" w:date="2023-08-27T16:16:00Z">
            <w:rPr>
              <w:rFonts w:asciiTheme="minorHAnsi" w:hAnsiTheme="minorHAnsi"/>
              <w:color w:val="000000" w:themeColor="text1"/>
            </w:rPr>
          </w:rPrChange>
        </w:rPr>
        <w:t>Introduction}\label{</w:t>
      </w:r>
      <w:proofErr w:type="spellStart"/>
      <w:r w:rsidRPr="00B702A1">
        <w:rPr>
          <w:sz w:val="24"/>
          <w:szCs w:val="24"/>
          <w:rPrChange w:id="46" w:author="Artin" w:date="2023-08-27T16:16:00Z">
            <w:rPr>
              <w:rFonts w:asciiTheme="minorHAnsi" w:hAnsiTheme="minorHAnsi"/>
              <w:color w:val="000000" w:themeColor="text1"/>
            </w:rPr>
          </w:rPrChange>
        </w:rPr>
        <w:t>sec:taxonomy.introduction</w:t>
      </w:r>
      <w:proofErr w:type="spellEnd"/>
      <w:r w:rsidRPr="00B702A1">
        <w:rPr>
          <w:sz w:val="24"/>
          <w:szCs w:val="24"/>
          <w:rPrChange w:id="47" w:author="Artin" w:date="2023-08-27T16:16:00Z">
            <w:rPr>
              <w:rFonts w:asciiTheme="minorHAnsi" w:hAnsiTheme="minorHAnsi"/>
              <w:color w:val="000000" w:themeColor="text1"/>
            </w:rPr>
          </w:rPrChange>
        </w:rPr>
        <w:t>}</w:t>
      </w:r>
    </w:p>
    <w:p w14:paraId="60DDF96A" w14:textId="77777777" w:rsidR="00CA6F40" w:rsidRPr="00B702A1" w:rsidRDefault="00CA6F40" w:rsidP="00B702A1">
      <w:pPr>
        <w:spacing w:line="276" w:lineRule="auto"/>
        <w:rPr>
          <w:sz w:val="24"/>
          <w:szCs w:val="24"/>
          <w:rPrChange w:id="48" w:author="Artin" w:date="2023-08-27T16:16:00Z">
            <w:rPr>
              <w:rFonts w:asciiTheme="minorHAnsi" w:hAnsiTheme="minorHAnsi"/>
              <w:color w:val="000000" w:themeColor="text1"/>
            </w:rPr>
          </w:rPrChange>
        </w:rPr>
      </w:pPr>
      <w:r w:rsidRPr="00B702A1">
        <w:rPr>
          <w:sz w:val="24"/>
          <w:szCs w:val="24"/>
          <w:rPrChange w:id="49" w:author="Artin" w:date="2023-08-27T16:16:00Z">
            <w:rPr>
              <w:rFonts w:asciiTheme="minorHAnsi" w:hAnsiTheme="minorHAnsi"/>
              <w:color w:val="000000" w:themeColor="text1"/>
            </w:rPr>
          </w:rPrChange>
        </w:rPr>
        <w:t>Chest X-ray (CXR)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w:t>
      </w:r>
      <w:proofErr w:type="gramStart"/>
      <w:r w:rsidRPr="00B702A1">
        <w:rPr>
          <w:sz w:val="24"/>
          <w:szCs w:val="24"/>
          <w:rPrChange w:id="50" w:author="Artin" w:date="2023-08-27T16:16:00Z">
            <w:rPr>
              <w:rFonts w:asciiTheme="minorHAnsi" w:hAnsiTheme="minorHAnsi"/>
              <w:color w:val="000000" w:themeColor="text1"/>
            </w:rPr>
          </w:rPrChange>
        </w:rPr>
        <w:t>2014,silverstein</w:t>
      </w:r>
      <w:proofErr w:type="gramEnd"/>
      <w:r w:rsidRPr="00B702A1">
        <w:rPr>
          <w:sz w:val="24"/>
          <w:szCs w:val="24"/>
          <w:rPrChange w:id="51" w:author="Artin" w:date="2023-08-27T16:16:00Z">
            <w:rPr>
              <w:rFonts w:asciiTheme="minorHAnsi" w:hAnsiTheme="minorHAnsi"/>
              <w:color w:val="000000" w:themeColor="text1"/>
            </w:rPr>
          </w:rPrChange>
        </w:rPr>
        <w:t>_Most_2016}.</w:t>
      </w:r>
    </w:p>
    <w:p w14:paraId="3EB637A4" w14:textId="77777777" w:rsidR="00CA6F40" w:rsidRPr="00B702A1" w:rsidRDefault="00CA6F40" w:rsidP="00B702A1">
      <w:pPr>
        <w:spacing w:line="276" w:lineRule="auto"/>
        <w:rPr>
          <w:ins w:id="52" w:author="Artin" w:date="2023-08-27T16:16:00Z"/>
          <w:sz w:val="24"/>
          <w:szCs w:val="24"/>
        </w:rPr>
      </w:pPr>
    </w:p>
    <w:p w14:paraId="4C98FD4F" w14:textId="77777777" w:rsidR="00217555" w:rsidRPr="00B702A1" w:rsidRDefault="00CA6F40" w:rsidP="00B702A1">
      <w:pPr>
        <w:spacing w:after="0" w:line="276" w:lineRule="auto"/>
        <w:rPr>
          <w:del w:id="53" w:author="Artin" w:date="2023-08-27T16:16:00Z"/>
          <w:rFonts w:cstheme="minorHAnsi"/>
          <w:color w:val="000000" w:themeColor="text1"/>
          <w:sz w:val="24"/>
          <w:szCs w:val="24"/>
        </w:rPr>
      </w:pPr>
      <w:r w:rsidRPr="00B702A1">
        <w:rPr>
          <w:sz w:val="24"/>
          <w:szCs w:val="24"/>
          <w:rPrChange w:id="54" w:author="Artin" w:date="2023-08-27T16:16:00Z">
            <w:rPr>
              <w:rFonts w:asciiTheme="minorHAnsi" w:hAnsiTheme="minorHAnsi"/>
              <w:color w:val="000000" w:themeColor="text1"/>
            </w:rPr>
          </w:rPrChange>
        </w:rPr>
        <w:t>Progress in natural language processing (NLP) has enabled the collection of extensive annotated datasets such as ChestX-ray8~\cite{</w:t>
      </w:r>
      <w:proofErr w:type="gramStart"/>
      <w:r w:rsidRPr="00B702A1">
        <w:rPr>
          <w:sz w:val="24"/>
          <w:szCs w:val="24"/>
          <w:rPrChange w:id="55" w:author="Artin" w:date="2023-08-27T16:16:00Z">
            <w:rPr>
              <w:rFonts w:asciiTheme="minorHAnsi" w:hAnsiTheme="minorHAnsi"/>
              <w:color w:val="000000" w:themeColor="text1"/>
            </w:rPr>
          </w:rPrChange>
        </w:rPr>
        <w:t>wang</w:t>
      </w:r>
      <w:proofErr w:type="gramEnd"/>
      <w:r w:rsidRPr="00B702A1">
        <w:rPr>
          <w:sz w:val="24"/>
          <w:szCs w:val="24"/>
          <w:rPrChange w:id="56" w:author="Artin" w:date="2023-08-27T16:16:00Z">
            <w:rPr>
              <w:rFonts w:asciiTheme="minorHAnsi" w:hAnsiTheme="minorHAnsi"/>
              <w:color w:val="000000" w:themeColor="text1"/>
            </w:rPr>
          </w:rPrChange>
        </w:rPr>
        <w:t>_ChestXRay8_2017}, PADCHEST~\cite{bustos_Padchest_2020}, and CheXpert~\cite{irvin_CheXpert_2019}, allowing researchers to develop more efficient and robust supervised learning algorithms.</w:t>
      </w:r>
    </w:p>
    <w:p w14:paraId="6F816A23" w14:textId="243AABAC" w:rsidR="00CA6F40" w:rsidRPr="00B702A1" w:rsidRDefault="00CA6F40" w:rsidP="00B702A1">
      <w:pPr>
        <w:spacing w:line="276" w:lineRule="auto"/>
        <w:rPr>
          <w:sz w:val="24"/>
          <w:szCs w:val="24"/>
          <w:rPrChange w:id="57" w:author="Artin" w:date="2023-08-27T16:16:00Z">
            <w:rPr>
              <w:rFonts w:asciiTheme="minorHAnsi" w:hAnsiTheme="minorHAnsi"/>
              <w:color w:val="000000" w:themeColor="text1"/>
            </w:rPr>
          </w:rPrChange>
        </w:rPr>
      </w:pPr>
      <w:ins w:id="58" w:author="Artin" w:date="2023-08-27T16:16:00Z">
        <w:r w:rsidRPr="00B702A1">
          <w:rPr>
            <w:sz w:val="24"/>
            <w:szCs w:val="24"/>
          </w:rPr>
          <w:t xml:space="preserve"> </w:t>
        </w:r>
      </w:ins>
      <w:r w:rsidRPr="00B702A1">
        <w:rPr>
          <w:sz w:val="24"/>
          <w:szCs w:val="24"/>
          <w:rPrChange w:id="59" w:author="Artin" w:date="2023-08-27T16:16:00Z">
            <w:rPr>
              <w:rFonts w:asciiTheme="minorHAnsi" w:hAnsiTheme="minorHAnsi"/>
              <w:color w:val="000000" w:themeColor="text1"/>
            </w:rPr>
          </w:rPrChange>
        </w:rP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52D1BF91" w14:textId="77777777" w:rsidR="00CA6F40" w:rsidRPr="00B702A1" w:rsidRDefault="00CA6F40" w:rsidP="00B702A1">
      <w:pPr>
        <w:spacing w:line="276" w:lineRule="auto"/>
        <w:rPr>
          <w:ins w:id="60" w:author="Artin" w:date="2023-08-27T16:16:00Z"/>
          <w:sz w:val="24"/>
          <w:szCs w:val="24"/>
        </w:rPr>
      </w:pPr>
    </w:p>
    <w:p w14:paraId="53AF0B72" w14:textId="77777777" w:rsidR="00CA6F40" w:rsidRPr="00B702A1" w:rsidRDefault="00CA6F40" w:rsidP="00B702A1">
      <w:pPr>
        <w:spacing w:line="276" w:lineRule="auto"/>
        <w:rPr>
          <w:sz w:val="24"/>
          <w:szCs w:val="24"/>
          <w:rPrChange w:id="61" w:author="Artin" w:date="2023-08-27T16:16:00Z">
            <w:rPr>
              <w:rFonts w:asciiTheme="minorHAnsi" w:hAnsiTheme="minorHAnsi"/>
              <w:color w:val="000000" w:themeColor="text1"/>
            </w:rPr>
          </w:rPrChange>
        </w:rPr>
      </w:pPr>
      <w:r w:rsidRPr="00B702A1">
        <w:rPr>
          <w:sz w:val="24"/>
          <w:szCs w:val="24"/>
          <w:rPrChange w:id="62" w:author="Artin" w:date="2023-08-27T16:16:00Z">
            <w:rPr>
              <w:rFonts w:asciiTheme="minorHAnsi" w:hAnsiTheme="minorHAnsi"/>
              <w:color w:val="000000" w:themeColor="text1"/>
            </w:rPr>
          </w:rPrChange>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w:t>
      </w:r>
      <w:proofErr w:type="gramStart"/>
      <w:r w:rsidRPr="00B702A1">
        <w:rPr>
          <w:sz w:val="24"/>
          <w:szCs w:val="24"/>
          <w:rPrChange w:id="63" w:author="Artin" w:date="2023-08-27T16:16:00Z">
            <w:rPr>
              <w:rFonts w:asciiTheme="minorHAnsi" w:hAnsiTheme="minorHAnsi"/>
              <w:color w:val="000000" w:themeColor="text1"/>
            </w:rPr>
          </w:rPrChange>
        </w:rPr>
        <w:t>a,eshghali</w:t>
      </w:r>
      <w:proofErr w:type="gramEnd"/>
      <w:r w:rsidRPr="00B702A1">
        <w:rPr>
          <w:sz w:val="24"/>
          <w:szCs w:val="24"/>
          <w:rPrChange w:id="64" w:author="Artin" w:date="2023-08-27T16:16:00Z">
            <w:rPr>
              <w:rFonts w:asciiTheme="minorHAnsi" w:hAnsiTheme="minorHAnsi"/>
              <w:color w:val="000000" w:themeColor="text1"/>
            </w:rPr>
          </w:rPrChange>
        </w:rPr>
        <w:t>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7D56F239" w14:textId="77777777" w:rsidR="00CA6F40" w:rsidRPr="00B702A1" w:rsidRDefault="00CA6F40" w:rsidP="00B702A1">
      <w:pPr>
        <w:spacing w:line="276" w:lineRule="auto"/>
        <w:rPr>
          <w:ins w:id="65" w:author="Artin" w:date="2023-08-27T16:16:00Z"/>
          <w:sz w:val="24"/>
          <w:szCs w:val="24"/>
        </w:rPr>
      </w:pPr>
    </w:p>
    <w:p w14:paraId="0B975E6F" w14:textId="79D8B581" w:rsidR="00CA6F40" w:rsidRPr="00B702A1" w:rsidRDefault="00CA6F40" w:rsidP="00B702A1">
      <w:pPr>
        <w:spacing w:line="276" w:lineRule="auto"/>
        <w:rPr>
          <w:sz w:val="24"/>
          <w:szCs w:val="24"/>
          <w:rPrChange w:id="66" w:author="Artin" w:date="2023-08-27T16:16:00Z">
            <w:rPr>
              <w:rFonts w:asciiTheme="minorHAnsi" w:hAnsiTheme="minorHAnsi"/>
              <w:color w:val="000000" w:themeColor="text1"/>
            </w:rPr>
          </w:rPrChange>
        </w:rPr>
      </w:pPr>
      <w:r w:rsidRPr="00B702A1">
        <w:rPr>
          <w:sz w:val="24"/>
          <w:szCs w:val="24"/>
          <w:rPrChange w:id="67" w:author="Artin" w:date="2023-08-27T16:16:00Z">
            <w:rPr>
              <w:rFonts w:asciiTheme="minorHAnsi" w:hAnsiTheme="minorHAnsi"/>
              <w:color w:val="000000" w:themeColor="text1"/>
            </w:rPr>
          </w:rPrChange>
        </w:rPr>
        <w:t>This paper aims to tackle the challenges of multi-label classification by introducing a hierarchical framework that incorporates the relationships between different classes to provide a more accurate classification framework. We propose one approach termed as ``loss-based'' for scenarios where ground truth is available, in which the proposed technique is applied to the loss function of a network (e.g., a classification or segmentation network such as DenseNet121~\cite{huang_Densely_2017} or U-Net~\cite{ronneberger_UNet_2015}). For scenarios where ground truth is not available, we propose an alternative approach termed as ``logit-</w:t>
      </w:r>
      <w:proofErr w:type="gramStart"/>
      <w:r w:rsidRPr="00B702A1">
        <w:rPr>
          <w:sz w:val="24"/>
          <w:szCs w:val="24"/>
          <w:rPrChange w:id="68" w:author="Artin" w:date="2023-08-27T16:16:00Z">
            <w:rPr>
              <w:rFonts w:asciiTheme="minorHAnsi" w:hAnsiTheme="minorHAnsi"/>
              <w:color w:val="000000" w:themeColor="text1"/>
            </w:rPr>
          </w:rPrChange>
        </w:rPr>
        <w:t>based''</w:t>
      </w:r>
      <w:proofErr w:type="gramEnd"/>
      <w:r w:rsidRPr="00B702A1">
        <w:rPr>
          <w:sz w:val="24"/>
          <w:szCs w:val="24"/>
          <w:rPrChange w:id="69" w:author="Artin" w:date="2023-08-27T16:16:00Z">
            <w:rPr>
              <w:rFonts w:asciiTheme="minorHAnsi" w:hAnsiTheme="minorHAnsi"/>
              <w:color w:val="000000" w:themeColor="text1"/>
            </w:rPr>
          </w:rPrChange>
        </w:rPr>
        <w:t xml:space="preserve">, where the hierarchical framework is applied to the logit values of an existing pre-trained network. Logits are the output of the last layer of a neural network before applying the activation function. For multi-class problems with $K$ classes, the number of logits is $K$, and the value of each logit represents the </w:t>
      </w:r>
      <w:del w:id="70" w:author="Artin" w:date="2023-08-27T16:16:00Z">
        <w:r w:rsidR="00217555" w:rsidRPr="00B702A1">
          <w:rPr>
            <w:rFonts w:cstheme="minorHAnsi"/>
            <w:color w:val="000000" w:themeColor="text1"/>
            <w:sz w:val="24"/>
            <w:szCs w:val="24"/>
          </w:rPr>
          <w:delText>model’s</w:delText>
        </w:r>
      </w:del>
      <w:ins w:id="71" w:author="Artin" w:date="2023-08-27T16:16:00Z">
        <w:r w:rsidRPr="00B702A1">
          <w:rPr>
            <w:sz w:val="24"/>
            <w:szCs w:val="24"/>
          </w:rPr>
          <w:t>model's</w:t>
        </w:r>
      </w:ins>
      <w:r w:rsidRPr="00B702A1">
        <w:rPr>
          <w:sz w:val="24"/>
          <w:szCs w:val="24"/>
          <w:rPrChange w:id="72" w:author="Artin" w:date="2023-08-27T16:16:00Z">
            <w:rPr>
              <w:rFonts w:asciiTheme="minorHAnsi" w:hAnsiTheme="minorHAnsi"/>
              <w:color w:val="000000" w:themeColor="text1"/>
            </w:rPr>
          </w:rPrChange>
        </w:rPr>
        <w:t xml:space="preserve"> confidence in the $k$-th class being positive. For example, consider a binary classification problem where one needs to determine if an email is spam. In that case, the logit will be a single value representing the confidence that </w:t>
      </w:r>
      <w:proofErr w:type="gramStart"/>
      <w:r w:rsidRPr="00B702A1">
        <w:rPr>
          <w:sz w:val="24"/>
          <w:szCs w:val="24"/>
          <w:rPrChange w:id="73" w:author="Artin" w:date="2023-08-27T16:16:00Z">
            <w:rPr>
              <w:rFonts w:asciiTheme="minorHAnsi" w:hAnsiTheme="minorHAnsi"/>
              <w:color w:val="000000" w:themeColor="text1"/>
            </w:rPr>
          </w:rPrChange>
        </w:rPr>
        <w:t>the email</w:t>
      </w:r>
      <w:proofErr w:type="gramEnd"/>
      <w:r w:rsidRPr="00B702A1">
        <w:rPr>
          <w:sz w:val="24"/>
          <w:szCs w:val="24"/>
          <w:rPrChange w:id="74" w:author="Artin" w:date="2023-08-27T16:16:00Z">
            <w:rPr>
              <w:rFonts w:asciiTheme="minorHAnsi" w:hAnsiTheme="minorHAnsi"/>
              <w:color w:val="000000" w:themeColor="text1"/>
            </w:rPr>
          </w:rPrChange>
        </w:rPr>
        <w:t xml:space="preserve"> is spam. The higher the value of the logit, the more confident the model is that the email is spam.</w:t>
      </w:r>
    </w:p>
    <w:p w14:paraId="490E8730" w14:textId="77777777" w:rsidR="00CA6F40" w:rsidRPr="00B702A1" w:rsidRDefault="00CA6F40" w:rsidP="00B702A1">
      <w:pPr>
        <w:spacing w:line="276" w:lineRule="auto"/>
        <w:rPr>
          <w:ins w:id="75" w:author="Artin" w:date="2023-08-27T16:16:00Z"/>
          <w:sz w:val="24"/>
          <w:szCs w:val="24"/>
        </w:rPr>
      </w:pPr>
    </w:p>
    <w:p w14:paraId="4D65257D" w14:textId="77777777" w:rsidR="00CA6F40" w:rsidRPr="00B702A1" w:rsidRDefault="00CA6F40" w:rsidP="00B702A1">
      <w:pPr>
        <w:spacing w:line="276" w:lineRule="auto"/>
        <w:rPr>
          <w:sz w:val="24"/>
          <w:szCs w:val="24"/>
          <w:rPrChange w:id="76" w:author="Artin" w:date="2023-08-27T16:16:00Z">
            <w:rPr>
              <w:rFonts w:asciiTheme="minorHAnsi" w:hAnsiTheme="minorHAnsi"/>
              <w:color w:val="000000" w:themeColor="text1"/>
            </w:rPr>
          </w:rPrChange>
        </w:rPr>
      </w:pPr>
      <w:r w:rsidRPr="00B702A1">
        <w:rPr>
          <w:sz w:val="24"/>
          <w:szCs w:val="24"/>
          <w:rPrChange w:id="77" w:author="Artin" w:date="2023-08-27T16:16:00Z">
            <w:rPr>
              <w:rFonts w:asciiTheme="minorHAnsi" w:hAnsiTheme="minorHAnsi"/>
              <w:color w:val="000000" w:themeColor="text1"/>
            </w:rPr>
          </w:rPrChange>
        </w:rPr>
        <w:t>The logit-based technique provides a transfer learning approach that improves classification accuracy without necessitating an extensive computational investment. The rest of this paper is structured as follows. Section~\</w:t>
      </w:r>
      <w:r w:rsidRPr="00B702A1">
        <w:rPr>
          <w:sz w:val="24"/>
          <w:szCs w:val="24"/>
          <w:rPrChange w:id="78" w:author="Artin" w:date="2023-08-27T16:16:00Z">
            <w:rPr>
              <w:rFonts w:asciiTheme="minorHAnsi" w:hAnsiTheme="minorHAnsi"/>
              <w:b/>
              <w:color w:val="000000" w:themeColor="text1"/>
            </w:rPr>
          </w:rPrChange>
        </w:rPr>
        <w:t>ref</w:t>
      </w:r>
      <w:r w:rsidRPr="00B702A1">
        <w:rPr>
          <w:sz w:val="24"/>
          <w:szCs w:val="24"/>
          <w:rPrChange w:id="79" w:author="Artin" w:date="2023-08-27T16:16:00Z">
            <w:rPr>
              <w:rFonts w:asciiTheme="minorHAnsi" w:hAnsiTheme="minorHAnsi"/>
              <w:color w:val="000000" w:themeColor="text1"/>
            </w:rPr>
          </w:rPrChange>
        </w:rPr>
        <w:t>{</w:t>
      </w:r>
      <w:proofErr w:type="spellStart"/>
      <w:proofErr w:type="gramStart"/>
      <w:r w:rsidRPr="00B702A1">
        <w:rPr>
          <w:sz w:val="24"/>
          <w:szCs w:val="24"/>
          <w:rPrChange w:id="80" w:author="Artin" w:date="2023-08-27T16:16:00Z">
            <w:rPr>
              <w:rFonts w:asciiTheme="minorHAnsi" w:hAnsiTheme="minorHAnsi"/>
              <w:color w:val="000000" w:themeColor="text1"/>
            </w:rPr>
          </w:rPrChange>
        </w:rPr>
        <w:t>sec:taxonomy</w:t>
      </w:r>
      <w:proofErr w:type="gramEnd"/>
      <w:r w:rsidRPr="00B702A1">
        <w:rPr>
          <w:sz w:val="24"/>
          <w:szCs w:val="24"/>
          <w:rPrChange w:id="81" w:author="Artin" w:date="2023-08-27T16:16:00Z">
            <w:rPr>
              <w:rFonts w:asciiTheme="minorHAnsi" w:hAnsiTheme="minorHAnsi"/>
              <w:color w:val="000000" w:themeColor="text1"/>
            </w:rPr>
          </w:rPrChange>
        </w:rPr>
        <w:t>.relatedwork</w:t>
      </w:r>
      <w:proofErr w:type="spellEnd"/>
      <w:r w:rsidRPr="00B702A1">
        <w:rPr>
          <w:sz w:val="24"/>
          <w:szCs w:val="24"/>
          <w:rPrChange w:id="82" w:author="Artin" w:date="2023-08-27T16:16:00Z">
            <w:rPr>
              <w:rFonts w:asciiTheme="minorHAnsi" w:hAnsiTheme="minorHAnsi"/>
              <w:color w:val="000000" w:themeColor="text1"/>
            </w:rPr>
          </w:rPrChange>
        </w:rPr>
        <w:t>} discusses related work on multi-label classification and hierarchical loss functions; Section~\</w:t>
      </w:r>
      <w:r w:rsidRPr="00B702A1">
        <w:rPr>
          <w:sz w:val="24"/>
          <w:szCs w:val="24"/>
          <w:rPrChange w:id="83" w:author="Artin" w:date="2023-08-27T16:16:00Z">
            <w:rPr>
              <w:rFonts w:asciiTheme="minorHAnsi" w:hAnsiTheme="minorHAnsi"/>
              <w:b/>
              <w:color w:val="000000" w:themeColor="text1"/>
            </w:rPr>
          </w:rPrChange>
        </w:rPr>
        <w:t>ref</w:t>
      </w:r>
      <w:r w:rsidRPr="00B702A1">
        <w:rPr>
          <w:sz w:val="24"/>
          <w:szCs w:val="24"/>
          <w:rPrChange w:id="84" w:author="Artin" w:date="2023-08-27T16:16:00Z">
            <w:rPr>
              <w:rFonts w:asciiTheme="minorHAnsi" w:hAnsiTheme="minorHAnsi"/>
              <w:color w:val="000000" w:themeColor="text1"/>
            </w:rPr>
          </w:rPrChange>
        </w:rPr>
        <w:t>{</w:t>
      </w:r>
      <w:proofErr w:type="spellStart"/>
      <w:r w:rsidRPr="00B702A1">
        <w:rPr>
          <w:sz w:val="24"/>
          <w:szCs w:val="24"/>
          <w:rPrChange w:id="85" w:author="Artin" w:date="2023-08-27T16:16:00Z">
            <w:rPr>
              <w:rFonts w:asciiTheme="minorHAnsi" w:hAnsiTheme="minorHAnsi"/>
              <w:color w:val="000000" w:themeColor="text1"/>
            </w:rPr>
          </w:rPrChange>
        </w:rPr>
        <w:t>sec:taxonomy.methods</w:t>
      </w:r>
      <w:proofErr w:type="spellEnd"/>
      <w:r w:rsidRPr="00B702A1">
        <w:rPr>
          <w:sz w:val="24"/>
          <w:szCs w:val="24"/>
          <w:rPrChange w:id="86" w:author="Artin" w:date="2023-08-27T16:16:00Z">
            <w:rPr>
              <w:rFonts w:asciiTheme="minorHAnsi" w:hAnsiTheme="minorHAnsi"/>
              <w:color w:val="000000" w:themeColor="text1"/>
            </w:rPr>
          </w:rPrChange>
        </w:rPr>
        <w:t>} describes the proposed techniques for integrating label hierarchy into multi-label classification techniques; Section~\</w:t>
      </w:r>
      <w:r w:rsidRPr="00B702A1">
        <w:rPr>
          <w:sz w:val="24"/>
          <w:szCs w:val="24"/>
          <w:rPrChange w:id="87" w:author="Artin" w:date="2023-08-27T16:16:00Z">
            <w:rPr>
              <w:rFonts w:asciiTheme="minorHAnsi" w:hAnsiTheme="minorHAnsi"/>
              <w:b/>
              <w:color w:val="000000" w:themeColor="text1"/>
            </w:rPr>
          </w:rPrChange>
        </w:rPr>
        <w:t>ref</w:t>
      </w:r>
      <w:r w:rsidRPr="00B702A1">
        <w:rPr>
          <w:sz w:val="24"/>
          <w:szCs w:val="24"/>
          <w:rPrChange w:id="88" w:author="Artin" w:date="2023-08-27T16:16:00Z">
            <w:rPr>
              <w:rFonts w:asciiTheme="minorHAnsi" w:hAnsiTheme="minorHAnsi"/>
              <w:color w:val="000000" w:themeColor="text1"/>
            </w:rPr>
          </w:rPrChange>
        </w:rPr>
        <w:t>{</w:t>
      </w:r>
      <w:proofErr w:type="spellStart"/>
      <w:r w:rsidRPr="00B702A1">
        <w:rPr>
          <w:sz w:val="24"/>
          <w:szCs w:val="24"/>
          <w:rPrChange w:id="89" w:author="Artin" w:date="2023-08-27T16:16:00Z">
            <w:rPr>
              <w:rFonts w:asciiTheme="minorHAnsi" w:hAnsiTheme="minorHAnsi"/>
              <w:color w:val="000000" w:themeColor="text1"/>
            </w:rPr>
          </w:rPrChange>
        </w:rPr>
        <w:t>sec:taxonomy.results</w:t>
      </w:r>
      <w:proofErr w:type="spellEnd"/>
      <w:r w:rsidRPr="00B702A1">
        <w:rPr>
          <w:sz w:val="24"/>
          <w:szCs w:val="24"/>
          <w:rPrChange w:id="90" w:author="Artin" w:date="2023-08-27T16:16:00Z">
            <w:rPr>
              <w:rFonts w:asciiTheme="minorHAnsi" w:hAnsiTheme="minorHAnsi"/>
              <w:color w:val="000000" w:themeColor="text1"/>
            </w:rPr>
          </w:rPrChange>
        </w:rPr>
        <w:t>} presents experimental results using the chest radiograph dataset; and Section~\</w:t>
      </w:r>
      <w:r w:rsidRPr="00B702A1">
        <w:rPr>
          <w:sz w:val="24"/>
          <w:szCs w:val="24"/>
          <w:rPrChange w:id="91" w:author="Artin" w:date="2023-08-27T16:16:00Z">
            <w:rPr>
              <w:rFonts w:asciiTheme="minorHAnsi" w:hAnsiTheme="minorHAnsi"/>
              <w:b/>
              <w:color w:val="000000" w:themeColor="text1"/>
            </w:rPr>
          </w:rPrChange>
        </w:rPr>
        <w:t>ref</w:t>
      </w:r>
      <w:r w:rsidRPr="00B702A1">
        <w:rPr>
          <w:sz w:val="24"/>
          <w:szCs w:val="24"/>
          <w:rPrChange w:id="92" w:author="Artin" w:date="2023-08-27T16:16:00Z">
            <w:rPr>
              <w:rFonts w:asciiTheme="minorHAnsi" w:hAnsiTheme="minorHAnsi"/>
              <w:color w:val="000000" w:themeColor="text1"/>
            </w:rPr>
          </w:rPrChange>
        </w:rPr>
        <w:t>{</w:t>
      </w:r>
      <w:proofErr w:type="spellStart"/>
      <w:r w:rsidRPr="00B702A1">
        <w:rPr>
          <w:sz w:val="24"/>
          <w:szCs w:val="24"/>
          <w:rPrChange w:id="93" w:author="Artin" w:date="2023-08-27T16:16:00Z">
            <w:rPr>
              <w:rFonts w:asciiTheme="minorHAnsi" w:hAnsiTheme="minorHAnsi"/>
              <w:color w:val="000000" w:themeColor="text1"/>
            </w:rPr>
          </w:rPrChange>
        </w:rPr>
        <w:t>sec:taxonomy.discussion</w:t>
      </w:r>
      <w:proofErr w:type="spellEnd"/>
      <w:r w:rsidRPr="00B702A1">
        <w:rPr>
          <w:sz w:val="24"/>
          <w:szCs w:val="24"/>
          <w:rPrChange w:id="94" w:author="Artin" w:date="2023-08-27T16:16:00Z">
            <w:rPr>
              <w:rFonts w:asciiTheme="minorHAnsi" w:hAnsiTheme="minorHAnsi"/>
              <w:color w:val="000000" w:themeColor="text1"/>
            </w:rPr>
          </w:rPrChange>
        </w:rPr>
        <w:t>} concludes the paper and outlines future research directions.</w:t>
      </w:r>
    </w:p>
    <w:p w14:paraId="3C5BF936" w14:textId="77777777" w:rsidR="00CA6F40" w:rsidRPr="00B702A1" w:rsidRDefault="00CA6F40" w:rsidP="00B702A1">
      <w:pPr>
        <w:spacing w:line="276" w:lineRule="auto"/>
        <w:rPr>
          <w:ins w:id="95" w:author="Artin" w:date="2023-08-27T16:16:00Z"/>
          <w:sz w:val="24"/>
          <w:szCs w:val="24"/>
        </w:rPr>
      </w:pPr>
    </w:p>
    <w:p w14:paraId="2F746D6D" w14:textId="77777777" w:rsidR="00CA6F40" w:rsidRPr="00B702A1" w:rsidRDefault="00CA6F40" w:rsidP="00B702A1">
      <w:pPr>
        <w:spacing w:line="276" w:lineRule="auto"/>
        <w:rPr>
          <w:sz w:val="24"/>
          <w:szCs w:val="24"/>
          <w:rPrChange w:id="96" w:author="Artin" w:date="2023-08-27T16:16:00Z">
            <w:rPr>
              <w:rFonts w:asciiTheme="minorHAnsi" w:hAnsiTheme="minorHAnsi"/>
              <w:color w:val="000000" w:themeColor="text1"/>
            </w:rPr>
          </w:rPrChange>
        </w:rPr>
      </w:pPr>
      <w:r w:rsidRPr="00B702A1">
        <w:rPr>
          <w:sz w:val="24"/>
          <w:szCs w:val="24"/>
          <w:rPrChange w:id="97" w:author="Artin" w:date="2023-08-27T16:16:00Z">
            <w:rPr>
              <w:rFonts w:asciiTheme="minorHAnsi" w:hAnsiTheme="minorHAnsi"/>
              <w:color w:val="000000" w:themeColor="text1"/>
            </w:rPr>
          </w:rPrChange>
        </w:rPr>
        <w:t>\</w:t>
      </w:r>
      <w:proofErr w:type="gramStart"/>
      <w:r w:rsidRPr="00B702A1">
        <w:rPr>
          <w:sz w:val="24"/>
          <w:szCs w:val="24"/>
          <w:rPrChange w:id="98" w:author="Artin" w:date="2023-08-27T16:16:00Z">
            <w:rPr>
              <w:rFonts w:asciiTheme="minorHAnsi" w:hAnsiTheme="minorHAnsi"/>
              <w:color w:val="000000" w:themeColor="text1"/>
            </w:rPr>
          </w:rPrChange>
        </w:rPr>
        <w:t>section{</w:t>
      </w:r>
      <w:proofErr w:type="gramEnd"/>
      <w:r w:rsidRPr="00B702A1">
        <w:rPr>
          <w:sz w:val="24"/>
          <w:szCs w:val="24"/>
          <w:rPrChange w:id="99" w:author="Artin" w:date="2023-08-27T16:16:00Z">
            <w:rPr>
              <w:rFonts w:asciiTheme="minorHAnsi" w:hAnsiTheme="minorHAnsi"/>
              <w:color w:val="000000" w:themeColor="text1"/>
            </w:rPr>
          </w:rPrChange>
        </w:rPr>
        <w:t>Related Work}\label{</w:t>
      </w:r>
      <w:proofErr w:type="spellStart"/>
      <w:r w:rsidRPr="00B702A1">
        <w:rPr>
          <w:sz w:val="24"/>
          <w:szCs w:val="24"/>
          <w:rPrChange w:id="100" w:author="Artin" w:date="2023-08-27T16:16:00Z">
            <w:rPr>
              <w:rFonts w:asciiTheme="minorHAnsi" w:hAnsiTheme="minorHAnsi"/>
              <w:color w:val="000000" w:themeColor="text1"/>
            </w:rPr>
          </w:rPrChange>
        </w:rPr>
        <w:t>sec:taxonomy.relatedwork</w:t>
      </w:r>
      <w:proofErr w:type="spellEnd"/>
      <w:r w:rsidRPr="00B702A1">
        <w:rPr>
          <w:sz w:val="24"/>
          <w:szCs w:val="24"/>
          <w:rPrChange w:id="101" w:author="Artin" w:date="2023-08-27T16:16:00Z">
            <w:rPr>
              <w:rFonts w:asciiTheme="minorHAnsi" w:hAnsiTheme="minorHAnsi"/>
              <w:color w:val="000000" w:themeColor="text1"/>
            </w:rPr>
          </w:rPrChange>
        </w:rPr>
        <w:t>}</w:t>
      </w:r>
    </w:p>
    <w:p w14:paraId="2096BC27" w14:textId="77777777" w:rsidR="00CA6F40" w:rsidRPr="00B702A1" w:rsidRDefault="00CA6F40" w:rsidP="00B702A1">
      <w:pPr>
        <w:spacing w:line="276" w:lineRule="auto"/>
        <w:rPr>
          <w:sz w:val="24"/>
          <w:szCs w:val="24"/>
          <w:rPrChange w:id="102" w:author="Artin" w:date="2023-08-27T16:16:00Z">
            <w:rPr>
              <w:rFonts w:asciiTheme="minorHAnsi" w:hAnsiTheme="minorHAnsi"/>
              <w:color w:val="000000" w:themeColor="text1"/>
            </w:rPr>
          </w:rPrChange>
        </w:rPr>
      </w:pPr>
      <w:r w:rsidRPr="00B702A1">
        <w:rPr>
          <w:sz w:val="24"/>
          <w:szCs w:val="24"/>
          <w:rPrChange w:id="103" w:author="Artin" w:date="2023-08-27T16:16:00Z">
            <w:rPr>
              <w:rFonts w:asciiTheme="minorHAnsi" w:hAnsiTheme="minorHAnsi"/>
              <w:color w:val="000000" w:themeColor="text1"/>
            </w:rPr>
          </w:rPrChange>
        </w:rPr>
        <w:t>The introduction of the ChestX-ray8 dataset and its associated model~\cite{</w:t>
      </w:r>
      <w:proofErr w:type="gramStart"/>
      <w:r w:rsidRPr="00B702A1">
        <w:rPr>
          <w:sz w:val="24"/>
          <w:szCs w:val="24"/>
          <w:rPrChange w:id="104" w:author="Artin" w:date="2023-08-27T16:16:00Z">
            <w:rPr>
              <w:rFonts w:asciiTheme="minorHAnsi" w:hAnsiTheme="minorHAnsi"/>
              <w:color w:val="000000" w:themeColor="text1"/>
            </w:rPr>
          </w:rPrChange>
        </w:rPr>
        <w:t>wang</w:t>
      </w:r>
      <w:proofErr w:type="gramEnd"/>
      <w:r w:rsidRPr="00B702A1">
        <w:rPr>
          <w:sz w:val="24"/>
          <w:szCs w:val="24"/>
          <w:rPrChange w:id="105" w:author="Artin" w:date="2023-08-27T16:16:00Z">
            <w:rPr>
              <w:rFonts w:asciiTheme="minorHAnsi" w:hAnsiTheme="minorHAnsi"/>
              <w:color w:val="000000" w:themeColor="text1"/>
            </w:rPr>
          </w:rPrChange>
        </w:rPr>
        <w:t>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w:t>
      </w:r>
      <w:proofErr w:type="gramStart"/>
      <w:r w:rsidRPr="00B702A1">
        <w:rPr>
          <w:sz w:val="24"/>
          <w:szCs w:val="24"/>
          <w:rPrChange w:id="106" w:author="Artin" w:date="2023-08-27T16:16:00Z">
            <w:rPr>
              <w:rFonts w:asciiTheme="minorHAnsi" w:hAnsiTheme="minorHAnsi"/>
              <w:color w:val="000000" w:themeColor="text1"/>
            </w:rPr>
          </w:rPrChange>
        </w:rPr>
        <w:t>2018,liu</w:t>
      </w:r>
      <w:proofErr w:type="gramEnd"/>
      <w:r w:rsidRPr="00B702A1">
        <w:rPr>
          <w:sz w:val="24"/>
          <w:szCs w:val="24"/>
          <w:rPrChange w:id="107" w:author="Artin" w:date="2023-08-27T16:16:00Z">
            <w:rPr>
              <w:rFonts w:asciiTheme="minorHAnsi" w:hAnsiTheme="minorHAnsi"/>
              <w:color w:val="000000" w:themeColor="text1"/>
            </w:rPr>
          </w:rPrChange>
        </w:rPr>
        <w:t xml:space="preserve">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w:t>
      </w:r>
      <w:proofErr w:type="gramStart"/>
      <w:r w:rsidRPr="00B702A1">
        <w:rPr>
          <w:sz w:val="24"/>
          <w:szCs w:val="24"/>
          <w:rPrChange w:id="108" w:author="Artin" w:date="2023-08-27T16:16:00Z">
            <w:rPr>
              <w:rFonts w:asciiTheme="minorHAnsi" w:hAnsiTheme="minorHAnsi"/>
              <w:color w:val="000000" w:themeColor="text1"/>
            </w:rPr>
          </w:rPrChange>
        </w:rPr>
        <w:t>in a given</w:t>
      </w:r>
      <w:proofErr w:type="gramEnd"/>
      <w:r w:rsidRPr="00B702A1">
        <w:rPr>
          <w:sz w:val="24"/>
          <w:szCs w:val="24"/>
          <w:rPrChange w:id="109" w:author="Artin" w:date="2023-08-27T16:16:00Z">
            <w:rPr>
              <w:rFonts w:asciiTheme="minorHAnsi" w:hAnsiTheme="minorHAnsi"/>
              <w:color w:val="000000" w:themeColor="text1"/>
            </w:rPr>
          </w:rPrChange>
        </w:rPr>
        <w:t xml:space="preserve"> instance the presence or absence of one label may impact another, or marginal (dataset-specific label dependence) where certain labels may co-occur more frequently~\cite{dembczynski_Label_2012}.</w:t>
      </w:r>
    </w:p>
    <w:p w14:paraId="51BCD791" w14:textId="77777777" w:rsidR="00CA6F40" w:rsidRPr="00B702A1" w:rsidRDefault="00CA6F40" w:rsidP="00B702A1">
      <w:pPr>
        <w:spacing w:line="276" w:lineRule="auto"/>
        <w:rPr>
          <w:ins w:id="110" w:author="Artin" w:date="2023-08-27T16:16:00Z"/>
          <w:sz w:val="24"/>
          <w:szCs w:val="24"/>
        </w:rPr>
      </w:pPr>
    </w:p>
    <w:p w14:paraId="54A6C6BE" w14:textId="09B815C5" w:rsidR="00CA6F40" w:rsidRPr="00B702A1" w:rsidRDefault="00CA6F40" w:rsidP="00B702A1">
      <w:pPr>
        <w:spacing w:line="276" w:lineRule="auto"/>
        <w:rPr>
          <w:sz w:val="24"/>
          <w:szCs w:val="24"/>
          <w:rPrChange w:id="111" w:author="Artin" w:date="2023-08-27T16:16:00Z">
            <w:rPr>
              <w:rFonts w:asciiTheme="minorHAnsi" w:hAnsiTheme="minorHAnsi"/>
              <w:color w:val="000000" w:themeColor="text1"/>
            </w:rPr>
          </w:rPrChange>
        </w:rPr>
      </w:pPr>
      <w:r w:rsidRPr="00B702A1">
        <w:rPr>
          <w:sz w:val="24"/>
          <w:szCs w:val="24"/>
          <w:rPrChange w:id="112" w:author="Artin" w:date="2023-08-27T16:16:00Z">
            <w:rPr>
              <w:rFonts w:asciiTheme="minorHAnsi" w:hAnsiTheme="minorHAnsi"/>
              <w:color w:val="000000" w:themeColor="text1"/>
            </w:rPr>
          </w:rPrChange>
        </w:rPr>
        <w:t>Multi-label classification, unlike multi-class methods, classifies instances into multiple categories simultaneously. For example, a single chest radiograph image can have both edema and cardiomegaly~\cite{harvey_Standardised_</w:t>
      </w:r>
      <w:proofErr w:type="gramStart"/>
      <w:r w:rsidRPr="00B702A1">
        <w:rPr>
          <w:sz w:val="24"/>
          <w:szCs w:val="24"/>
          <w:rPrChange w:id="113" w:author="Artin" w:date="2023-08-27T16:16:00Z">
            <w:rPr>
              <w:rFonts w:asciiTheme="minorHAnsi" w:hAnsiTheme="minorHAnsi"/>
              <w:color w:val="000000" w:themeColor="text1"/>
            </w:rPr>
          </w:rPrChange>
        </w:rPr>
        <w:t>2019,tsoumakas</w:t>
      </w:r>
      <w:proofErr w:type="gramEnd"/>
      <w:r w:rsidRPr="00B702A1">
        <w:rPr>
          <w:sz w:val="24"/>
          <w:szCs w:val="24"/>
          <w:rPrChange w:id="114" w:author="Artin" w:date="2023-08-27T16:16:00Z">
            <w:rPr>
              <w:rFonts w:asciiTheme="minorHAnsi" w:hAnsiTheme="minorHAnsi"/>
              <w:color w:val="000000" w:themeColor="text1"/>
            </w:rPr>
          </w:rPrChange>
        </w:rPr>
        <w:t xml:space="preserve">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w:t>
      </w:r>
      <w:proofErr w:type="gramStart"/>
      <w:r w:rsidRPr="00B702A1">
        <w:rPr>
          <w:sz w:val="24"/>
          <w:szCs w:val="24"/>
          <w:rPrChange w:id="115" w:author="Artin" w:date="2023-08-27T16:16:00Z">
            <w:rPr>
              <w:rFonts w:asciiTheme="minorHAnsi" w:hAnsiTheme="minorHAnsi"/>
              <w:color w:val="000000" w:themeColor="text1"/>
            </w:rPr>
          </w:rPrChange>
        </w:rPr>
        <w:t>nearest-neighbor</w:t>
      </w:r>
      <w:proofErr w:type="gramEnd"/>
      <w:r w:rsidRPr="00B702A1">
        <w:rPr>
          <w:sz w:val="24"/>
          <w:szCs w:val="24"/>
          <w:rPrChange w:id="116" w:author="Artin" w:date="2023-08-27T16:16:00Z">
            <w:rPr>
              <w:rFonts w:asciiTheme="minorHAnsi" w:hAnsiTheme="minorHAnsi"/>
              <w:color w:val="000000" w:themeColor="text1"/>
            </w:rPr>
          </w:rPrChange>
        </w:rPr>
        <w:t xml:space="preserve"> or multi-layer perceptron~\cite{pourghassem_ContentBased_2008} and decision trees~\cite{dimitrovski_Hierarchical_2011}. With the rise of deep learning, the adaptation of convolutional neural networks (CNN) for hierarchical classification has gained increasing attention~\cite{guo_CNNRNN_</w:t>
      </w:r>
      <w:proofErr w:type="gramStart"/>
      <w:r w:rsidRPr="00B702A1">
        <w:rPr>
          <w:sz w:val="24"/>
          <w:szCs w:val="24"/>
          <w:rPrChange w:id="117" w:author="Artin" w:date="2023-08-27T16:16:00Z">
            <w:rPr>
              <w:rFonts w:asciiTheme="minorHAnsi" w:hAnsiTheme="minorHAnsi"/>
              <w:color w:val="000000" w:themeColor="text1"/>
            </w:rPr>
          </w:rPrChange>
        </w:rPr>
        <w:t>2018,kowsari</w:t>
      </w:r>
      <w:proofErr w:type="gramEnd"/>
      <w:r w:rsidRPr="00B702A1">
        <w:rPr>
          <w:sz w:val="24"/>
          <w:szCs w:val="24"/>
          <w:rPrChange w:id="118" w:author="Artin" w:date="2023-08-27T16:16:00Z">
            <w:rPr>
              <w:rFonts w:asciiTheme="minorHAnsi" w:hAnsiTheme="minorHAnsi"/>
              <w:color w:val="000000" w:themeColor="text1"/>
            </w:rPr>
          </w:rPrChange>
        </w:rPr>
        <w:t>_HDLTex_2017,redmon_YOLO9000_2017,roy_TreeCNN_2020}.</w:t>
      </w:r>
      <w:del w:id="119" w:author="Artin" w:date="2023-08-27T16:16:00Z">
        <w:r w:rsidR="00217555" w:rsidRPr="00B702A1">
          <w:rPr>
            <w:rFonts w:cstheme="minorHAnsi"/>
            <w:color w:val="000000" w:themeColor="text1"/>
            <w:sz w:val="24"/>
            <w:szCs w:val="24"/>
          </w:rPr>
          <w:delText xml:space="preserve"> \\</w:delText>
        </w:r>
      </w:del>
    </w:p>
    <w:p w14:paraId="7627DC70" w14:textId="77777777" w:rsidR="00217555" w:rsidRPr="00B702A1" w:rsidRDefault="00217555" w:rsidP="00B702A1">
      <w:pPr>
        <w:spacing w:after="0" w:line="276" w:lineRule="auto"/>
        <w:rPr>
          <w:del w:id="120" w:author="Artin" w:date="2023-08-27T16:16:00Z"/>
          <w:rFonts w:cstheme="minorHAnsi"/>
          <w:color w:val="000000" w:themeColor="text1"/>
          <w:sz w:val="24"/>
          <w:szCs w:val="24"/>
        </w:rPr>
      </w:pPr>
      <w:del w:id="121" w:author="Artin" w:date="2023-08-27T16:16:00Z">
        <w:r w:rsidRPr="00B702A1">
          <w:rPr>
            <w:rFonts w:cstheme="minorHAnsi"/>
            <w:color w:val="000000" w:themeColor="text1"/>
            <w:sz w:val="24"/>
            <w:szCs w:val="24"/>
          </w:rPr>
          <w:delText>%</w:delText>
        </w:r>
      </w:del>
    </w:p>
    <w:p w14:paraId="1D234489" w14:textId="7240A587" w:rsidR="00CA6F40" w:rsidRPr="00B702A1" w:rsidRDefault="00217555" w:rsidP="00B702A1">
      <w:pPr>
        <w:spacing w:line="276" w:lineRule="auto"/>
        <w:rPr>
          <w:ins w:id="122" w:author="Artin" w:date="2023-08-27T16:16:00Z"/>
          <w:sz w:val="24"/>
          <w:szCs w:val="24"/>
        </w:rPr>
      </w:pPr>
      <w:del w:id="123" w:author="Artin" w:date="2023-08-27T16:16:00Z">
        <w:r w:rsidRPr="00B702A1">
          <w:rPr>
            <w:rFonts w:cstheme="minorHAnsi"/>
            <w:color w:val="000000" w:themeColor="text1"/>
            <w:sz w:val="24"/>
            <w:szCs w:val="24"/>
          </w:rPr>
          <w:delText>\</w:delText>
        </w:r>
        <w:r w:rsidR="00FC5919" w:rsidRPr="00B702A1">
          <w:rPr>
            <w:rFonts w:cstheme="minorHAnsi"/>
            <w:color w:val="000000" w:themeColor="text1"/>
            <w:sz w:val="24"/>
            <w:szCs w:val="24"/>
          </w:rPr>
          <w:delText>paragraph</w:delText>
        </w:r>
      </w:del>
    </w:p>
    <w:p w14:paraId="6D09099E" w14:textId="77777777" w:rsidR="00CA6F40" w:rsidRPr="00B702A1" w:rsidRDefault="00CA6F40" w:rsidP="00B702A1">
      <w:pPr>
        <w:spacing w:line="276" w:lineRule="auto"/>
        <w:rPr>
          <w:sz w:val="24"/>
          <w:szCs w:val="24"/>
          <w:rPrChange w:id="124" w:author="Artin" w:date="2023-08-27T16:16:00Z">
            <w:rPr>
              <w:rFonts w:asciiTheme="minorHAnsi" w:hAnsiTheme="minorHAnsi"/>
              <w:color w:val="000000" w:themeColor="text1"/>
            </w:rPr>
          </w:rPrChange>
        </w:rPr>
      </w:pPr>
      <w:ins w:id="125" w:author="Artin" w:date="2023-08-27T16:16:00Z">
        <w:r w:rsidRPr="00B702A1">
          <w:rPr>
            <w:sz w:val="24"/>
            <w:szCs w:val="24"/>
          </w:rPr>
          <w:t>\</w:t>
        </w:r>
        <w:proofErr w:type="spellStart"/>
        <w:proofErr w:type="gramStart"/>
        <w:r w:rsidRPr="00B702A1">
          <w:rPr>
            <w:sz w:val="24"/>
            <w:szCs w:val="24"/>
          </w:rPr>
          <w:t>textit</w:t>
        </w:r>
      </w:ins>
      <w:proofErr w:type="spellEnd"/>
      <w:r w:rsidRPr="00B702A1">
        <w:rPr>
          <w:sz w:val="24"/>
          <w:szCs w:val="24"/>
          <w:rPrChange w:id="126" w:author="Artin" w:date="2023-08-27T16:16:00Z">
            <w:rPr>
              <w:rFonts w:asciiTheme="minorHAnsi" w:hAnsiTheme="minorHAnsi"/>
              <w:color w:val="000000" w:themeColor="text1"/>
            </w:rPr>
          </w:rPrChange>
        </w:rPr>
        <w:t>{</w:t>
      </w:r>
      <w:proofErr w:type="gramEnd"/>
      <w:r w:rsidRPr="00B702A1">
        <w:rPr>
          <w:sz w:val="24"/>
          <w:szCs w:val="24"/>
          <w:rPrChange w:id="127" w:author="Artin" w:date="2023-08-27T16:16:00Z">
            <w:rPr>
              <w:rFonts w:asciiTheme="minorHAnsi" w:hAnsiTheme="minorHAnsi"/>
              <w:color w:val="000000" w:themeColor="text1"/>
            </w:rPr>
          </w:rPrChange>
        </w:rPr>
        <w:t>Hierarchical Multi-Label Classification Technique: }</w:t>
      </w:r>
    </w:p>
    <w:p w14:paraId="0EC2E80A" w14:textId="351B1B2A" w:rsidR="00CA6F40" w:rsidRPr="00B702A1" w:rsidRDefault="00CA6F40" w:rsidP="00B702A1">
      <w:pPr>
        <w:spacing w:line="276" w:lineRule="auto"/>
        <w:rPr>
          <w:sz w:val="24"/>
          <w:szCs w:val="24"/>
          <w:rPrChange w:id="128" w:author="Artin" w:date="2023-08-27T16:16:00Z">
            <w:rPr>
              <w:rFonts w:asciiTheme="minorHAnsi" w:hAnsiTheme="minorHAnsi"/>
              <w:color w:val="000000" w:themeColor="text1"/>
            </w:rPr>
          </w:rPrChange>
        </w:rPr>
      </w:pPr>
      <w:r w:rsidRPr="00B702A1">
        <w:rPr>
          <w:sz w:val="24"/>
          <w:szCs w:val="24"/>
          <w:rPrChange w:id="129" w:author="Artin" w:date="2023-08-27T16:16:00Z">
            <w:rPr>
              <w:rFonts w:asciiTheme="minorHAnsi" w:hAnsiTheme="minorHAnsi"/>
              <w:color w:val="000000" w:themeColor="text1"/>
            </w:rPr>
          </w:rPrChange>
        </w:rPr>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w:t>
      </w:r>
      <w:proofErr w:type="gramStart"/>
      <w:r w:rsidRPr="00B702A1">
        <w:rPr>
          <w:sz w:val="24"/>
          <w:szCs w:val="24"/>
          <w:rPrChange w:id="130" w:author="Artin" w:date="2023-08-27T16:16:00Z">
            <w:rPr>
              <w:rFonts w:asciiTheme="minorHAnsi" w:hAnsiTheme="minorHAnsi"/>
              <w:color w:val="000000" w:themeColor="text1"/>
            </w:rPr>
          </w:rPrChange>
        </w:rPr>
        <w:t>CXR\@</w:t>
      </w:r>
      <w:proofErr w:type="gramEnd"/>
      <w:r w:rsidRPr="00B702A1">
        <w:rPr>
          <w:sz w:val="24"/>
          <w:szCs w:val="24"/>
          <w:rPrChange w:id="131" w:author="Artin" w:date="2023-08-27T16:16:00Z">
            <w:rPr>
              <w:rFonts w:asciiTheme="minorHAnsi" w:hAnsiTheme="minorHAnsi"/>
              <w:color w:val="000000" w:themeColor="text1"/>
            </w:rPr>
          </w:rPrChange>
        </w:rPr>
        <w:t xml:space="preserve">. Consequently, it is possible to make more accurate diagnoses by </w:t>
      </w:r>
      <w:proofErr w:type="gramStart"/>
      <w:r w:rsidRPr="00B702A1">
        <w:rPr>
          <w:sz w:val="24"/>
          <w:szCs w:val="24"/>
          <w:rPrChange w:id="132" w:author="Artin" w:date="2023-08-27T16:16:00Z">
            <w:rPr>
              <w:rFonts w:asciiTheme="minorHAnsi" w:hAnsiTheme="minorHAnsi"/>
              <w:color w:val="000000" w:themeColor="text1"/>
            </w:rPr>
          </w:rPrChange>
        </w:rPr>
        <w:t>taking into account</w:t>
      </w:r>
      <w:proofErr w:type="gramEnd"/>
      <w:r w:rsidRPr="00B702A1">
        <w:rPr>
          <w:sz w:val="24"/>
          <w:szCs w:val="24"/>
          <w:rPrChange w:id="133" w:author="Artin" w:date="2023-08-27T16:16:00Z">
            <w:rPr>
              <w:rFonts w:asciiTheme="minorHAnsi" w:hAnsiTheme="minorHAnsi"/>
              <w:color w:val="000000" w:themeColor="text1"/>
            </w:rPr>
          </w:rPrChange>
        </w:rPr>
        <w:t xml:space="preserve"> the relationship between </w:t>
      </w:r>
      <w:proofErr w:type="gramStart"/>
      <w:r w:rsidRPr="00B702A1">
        <w:rPr>
          <w:sz w:val="24"/>
          <w:szCs w:val="24"/>
          <w:rPrChange w:id="134" w:author="Artin" w:date="2023-08-27T16:16:00Z">
            <w:rPr>
              <w:rFonts w:asciiTheme="minorHAnsi" w:hAnsiTheme="minorHAnsi"/>
              <w:color w:val="000000" w:themeColor="text1"/>
            </w:rPr>
          </w:rPrChange>
        </w:rPr>
        <w:t>labels\@</w:t>
      </w:r>
      <w:proofErr w:type="gramEnd"/>
      <w:r w:rsidRPr="00B702A1">
        <w:rPr>
          <w:sz w:val="24"/>
          <w:szCs w:val="24"/>
          <w:rPrChange w:id="135" w:author="Artin" w:date="2023-08-27T16:16:00Z">
            <w:rPr>
              <w:rFonts w:asciiTheme="minorHAnsi" w:hAnsiTheme="minorHAnsi"/>
              <w:color w:val="000000" w:themeColor="text1"/>
            </w:rPr>
          </w:rPrChange>
        </w:rPr>
        <w:t xml:space="preserve">.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w:t>
      </w:r>
      <w:proofErr w:type="gramStart"/>
      <w:r w:rsidRPr="00B702A1">
        <w:rPr>
          <w:sz w:val="24"/>
          <w:szCs w:val="24"/>
          <w:rPrChange w:id="136" w:author="Artin" w:date="2023-08-27T16:16:00Z">
            <w:rPr>
              <w:rFonts w:asciiTheme="minorHAnsi" w:hAnsiTheme="minorHAnsi"/>
              <w:color w:val="000000" w:themeColor="text1"/>
            </w:rPr>
          </w:rPrChange>
        </w:rPr>
        <w:t>CXR\@</w:t>
      </w:r>
      <w:proofErr w:type="gramEnd"/>
      <w:r w:rsidRPr="00B702A1">
        <w:rPr>
          <w:sz w:val="24"/>
          <w:szCs w:val="24"/>
          <w:rPrChange w:id="137" w:author="Artin" w:date="2023-08-27T16:16:00Z">
            <w:rPr>
              <w:rFonts w:asciiTheme="minorHAnsi" w:hAnsiTheme="minorHAnsi"/>
              <w:color w:val="000000" w:themeColor="text1"/>
            </w:rPr>
          </w:rPrChange>
        </w:rPr>
        <w:t>.</w:t>
      </w:r>
      <w:del w:id="138" w:author="Artin" w:date="2023-08-27T16:16:00Z">
        <w:r w:rsidR="00217555" w:rsidRPr="00B702A1">
          <w:rPr>
            <w:rFonts w:cstheme="minorHAnsi"/>
            <w:color w:val="000000" w:themeColor="text1"/>
            <w:sz w:val="24"/>
            <w:szCs w:val="24"/>
          </w:rPr>
          <w:delText xml:space="preserve"> \\</w:delText>
        </w:r>
      </w:del>
    </w:p>
    <w:p w14:paraId="664C8200" w14:textId="6BEDDC1E" w:rsidR="00CA6F40" w:rsidRPr="00B702A1" w:rsidRDefault="00217555" w:rsidP="00B702A1">
      <w:pPr>
        <w:spacing w:line="276" w:lineRule="auto"/>
        <w:rPr>
          <w:sz w:val="24"/>
          <w:szCs w:val="24"/>
          <w:rPrChange w:id="139" w:author="Artin" w:date="2023-08-27T16:16:00Z">
            <w:rPr>
              <w:rFonts w:asciiTheme="minorHAnsi" w:hAnsiTheme="minorHAnsi"/>
              <w:color w:val="000000" w:themeColor="text1"/>
            </w:rPr>
          </w:rPrChange>
        </w:rPr>
      </w:pPr>
      <w:del w:id="140" w:author="Artin" w:date="2023-08-27T16:16:00Z">
        <w:r w:rsidRPr="00B702A1">
          <w:rPr>
            <w:rFonts w:cstheme="minorHAnsi"/>
            <w:color w:val="000000" w:themeColor="text1"/>
            <w:sz w:val="24"/>
            <w:szCs w:val="24"/>
          </w:rPr>
          <w:delText>%</w:delText>
        </w:r>
      </w:del>
    </w:p>
    <w:p w14:paraId="202426F3" w14:textId="77777777" w:rsidR="00CA6F40" w:rsidRPr="00B702A1" w:rsidRDefault="00CA6F40" w:rsidP="00B702A1">
      <w:pPr>
        <w:spacing w:line="276" w:lineRule="auto"/>
        <w:rPr>
          <w:sz w:val="24"/>
          <w:szCs w:val="24"/>
          <w:rPrChange w:id="141" w:author="Artin" w:date="2023-08-27T16:16:00Z">
            <w:rPr>
              <w:rFonts w:asciiTheme="minorHAnsi" w:hAnsiTheme="minorHAnsi"/>
              <w:color w:val="000000" w:themeColor="text1"/>
            </w:rPr>
          </w:rPrChange>
        </w:rPr>
      </w:pPr>
      <w:r w:rsidRPr="00B702A1">
        <w:rPr>
          <w:sz w:val="24"/>
          <w:szCs w:val="24"/>
          <w:rPrChange w:id="142" w:author="Artin" w:date="2023-08-27T16:16:00Z">
            <w:rPr>
              <w:rFonts w:asciiTheme="minorHAnsi" w:hAnsiTheme="minorHAnsi"/>
              <w:color w:val="000000" w:themeColor="text1"/>
            </w:rPr>
          </w:rPrChange>
        </w:rPr>
        <w:t xml:space="preserve">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w:t>
      </w:r>
      <w:proofErr w:type="gramStart"/>
      <w:r w:rsidRPr="00B702A1">
        <w:rPr>
          <w:sz w:val="24"/>
          <w:szCs w:val="24"/>
          <w:rPrChange w:id="143" w:author="Artin" w:date="2023-08-27T16:16:00Z">
            <w:rPr>
              <w:rFonts w:asciiTheme="minorHAnsi" w:hAnsiTheme="minorHAnsi"/>
              <w:color w:val="000000" w:themeColor="text1"/>
            </w:rPr>
          </w:rPrChange>
        </w:rPr>
        <w:t>dataset</w:t>
      </w:r>
      <w:proofErr w:type="gramEnd"/>
      <w:r w:rsidRPr="00B702A1">
        <w:rPr>
          <w:sz w:val="24"/>
          <w:szCs w:val="24"/>
          <w:rPrChange w:id="144" w:author="Artin" w:date="2023-08-27T16:16:00Z">
            <w:rPr>
              <w:rFonts w:asciiTheme="minorHAnsi" w:hAnsiTheme="minorHAnsi"/>
              <w:color w:val="000000" w:themeColor="text1"/>
            </w:rPr>
          </w:rPrChange>
        </w:rPr>
        <w:t xml:space="preserve">. This makes </w:t>
      </w:r>
      <w:proofErr w:type="gramStart"/>
      <w:r w:rsidRPr="00B702A1">
        <w:rPr>
          <w:sz w:val="24"/>
          <w:szCs w:val="24"/>
          <w:rPrChange w:id="145" w:author="Artin" w:date="2023-08-27T16:16:00Z">
            <w:rPr>
              <w:rFonts w:asciiTheme="minorHAnsi" w:hAnsiTheme="minorHAnsi"/>
              <w:color w:val="000000" w:themeColor="text1"/>
            </w:rPr>
          </w:rPrChange>
        </w:rPr>
        <w:t>them</w:t>
      </w:r>
      <w:proofErr w:type="gramEnd"/>
      <w:r w:rsidRPr="00B702A1">
        <w:rPr>
          <w:sz w:val="24"/>
          <w:szCs w:val="24"/>
          <w:rPrChange w:id="146" w:author="Artin" w:date="2023-08-27T16:16:00Z">
            <w:rPr>
              <w:rFonts w:asciiTheme="minorHAnsi" w:hAnsiTheme="minorHAnsi"/>
              <w:color w:val="000000" w:themeColor="text1"/>
            </w:rPr>
          </w:rPrChange>
        </w:rPr>
        <w:t xml:space="preserve">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rsidRPr="00B702A1">
        <w:rPr>
          <w:sz w:val="24"/>
          <w:szCs w:val="24"/>
          <w:rPrChange w:id="147" w:author="Artin" w:date="2023-08-27T16:16:00Z">
            <w:rPr>
              <w:rFonts w:asciiTheme="minorHAnsi" w:hAnsiTheme="minorHAnsi"/>
              <w:color w:val="000000" w:themeColor="text1"/>
            </w:rPr>
          </w:rPrChange>
        </w:rPr>
        <w:t>amount</w:t>
      </w:r>
      <w:proofErr w:type="gramEnd"/>
      <w:r w:rsidRPr="00B702A1">
        <w:rPr>
          <w:sz w:val="24"/>
          <w:szCs w:val="24"/>
          <w:rPrChange w:id="148" w:author="Artin" w:date="2023-08-27T16:16:00Z">
            <w:rPr>
              <w:rFonts w:asciiTheme="minorHAnsi" w:hAnsiTheme="minorHAnsi"/>
              <w:color w:val="000000" w:themeColor="text1"/>
            </w:rPr>
          </w:rPrChange>
        </w:rPr>
        <w:t xml:space="preserve"> of computational resources. Other existing deep learning-based approaches often use complex combinations of CNNs and recurrent neural networks (RNNs)~\cite{guo_CNNRNN_</w:t>
      </w:r>
      <w:proofErr w:type="gramStart"/>
      <w:r w:rsidRPr="00B702A1">
        <w:rPr>
          <w:sz w:val="24"/>
          <w:szCs w:val="24"/>
          <w:rPrChange w:id="149" w:author="Artin" w:date="2023-08-27T16:16:00Z">
            <w:rPr>
              <w:rFonts w:asciiTheme="minorHAnsi" w:hAnsiTheme="minorHAnsi"/>
              <w:color w:val="000000" w:themeColor="text1"/>
            </w:rPr>
          </w:rPrChange>
        </w:rPr>
        <w:t>2018,kowsari</w:t>
      </w:r>
      <w:proofErr w:type="gramEnd"/>
      <w:r w:rsidRPr="00B702A1">
        <w:rPr>
          <w:sz w:val="24"/>
          <w:szCs w:val="24"/>
          <w:rPrChange w:id="150" w:author="Artin" w:date="2023-08-27T16:16:00Z">
            <w:rPr>
              <w:rFonts w:asciiTheme="minorHAnsi" w:hAnsiTheme="minorHAnsi"/>
              <w:color w:val="000000" w:themeColor="text1"/>
            </w:rPr>
          </w:rPrChange>
        </w:rPr>
        <w:t>_HDLTex_2017}.</w:t>
      </w:r>
    </w:p>
    <w:p w14:paraId="25F6EFCD" w14:textId="77777777" w:rsidR="00CA6F40" w:rsidRPr="00B702A1" w:rsidRDefault="00CA6F40" w:rsidP="00B702A1">
      <w:pPr>
        <w:spacing w:line="276" w:lineRule="auto"/>
        <w:rPr>
          <w:ins w:id="151" w:author="Artin" w:date="2023-08-27T16:16:00Z"/>
          <w:sz w:val="24"/>
          <w:szCs w:val="24"/>
        </w:rPr>
      </w:pPr>
    </w:p>
    <w:p w14:paraId="0D5A55CE" w14:textId="77777777" w:rsidR="00CA6F40" w:rsidRPr="00B702A1" w:rsidRDefault="00CA6F40" w:rsidP="00B702A1">
      <w:pPr>
        <w:spacing w:line="276" w:lineRule="auto"/>
        <w:rPr>
          <w:sz w:val="24"/>
          <w:szCs w:val="24"/>
          <w:rPrChange w:id="152" w:author="Artin" w:date="2023-08-27T16:16:00Z">
            <w:rPr>
              <w:rFonts w:asciiTheme="minorHAnsi" w:hAnsiTheme="minorHAnsi"/>
              <w:color w:val="000000" w:themeColor="text1"/>
            </w:rPr>
          </w:rPrChange>
        </w:rPr>
      </w:pPr>
      <w:r w:rsidRPr="00B702A1">
        <w:rPr>
          <w:sz w:val="24"/>
          <w:szCs w:val="24"/>
          <w:rPrChange w:id="153" w:author="Artin" w:date="2023-08-27T16:16:00Z">
            <w:rPr>
              <w:rFonts w:asciiTheme="minorHAnsi" w:hAnsiTheme="minorHAnsi"/>
              <w:color w:val="000000" w:themeColor="text1"/>
            </w:rPr>
          </w:rPrChange>
        </w:rPr>
        <w:t>\</w:t>
      </w:r>
      <w:proofErr w:type="gramStart"/>
      <w:r w:rsidRPr="00B702A1">
        <w:rPr>
          <w:sz w:val="24"/>
          <w:szCs w:val="24"/>
          <w:rPrChange w:id="154" w:author="Artin" w:date="2023-08-27T16:16:00Z">
            <w:rPr>
              <w:rFonts w:asciiTheme="minorHAnsi" w:hAnsiTheme="minorHAnsi"/>
              <w:color w:val="000000" w:themeColor="text1"/>
            </w:rPr>
          </w:rPrChange>
        </w:rPr>
        <w:t>section{</w:t>
      </w:r>
      <w:proofErr w:type="gramEnd"/>
      <w:r w:rsidRPr="00B702A1">
        <w:rPr>
          <w:sz w:val="24"/>
          <w:szCs w:val="24"/>
          <w:rPrChange w:id="155" w:author="Artin" w:date="2023-08-27T16:16:00Z">
            <w:rPr>
              <w:rFonts w:asciiTheme="minorHAnsi" w:hAnsiTheme="minorHAnsi"/>
              <w:color w:val="000000" w:themeColor="text1"/>
            </w:rPr>
          </w:rPrChange>
        </w:rPr>
        <w:t>Methods}\label{</w:t>
      </w:r>
      <w:proofErr w:type="spellStart"/>
      <w:r w:rsidRPr="00B702A1">
        <w:rPr>
          <w:sz w:val="24"/>
          <w:szCs w:val="24"/>
          <w:rPrChange w:id="156" w:author="Artin" w:date="2023-08-27T16:16:00Z">
            <w:rPr>
              <w:rFonts w:asciiTheme="minorHAnsi" w:hAnsiTheme="minorHAnsi"/>
              <w:color w:val="000000" w:themeColor="text1"/>
            </w:rPr>
          </w:rPrChange>
        </w:rPr>
        <w:t>sec:taxonomy.methods</w:t>
      </w:r>
      <w:proofErr w:type="spellEnd"/>
      <w:r w:rsidRPr="00B702A1">
        <w:rPr>
          <w:sz w:val="24"/>
          <w:szCs w:val="24"/>
          <w:rPrChange w:id="157" w:author="Artin" w:date="2023-08-27T16:16:00Z">
            <w:rPr>
              <w:rFonts w:asciiTheme="minorHAnsi" w:hAnsiTheme="minorHAnsi"/>
              <w:color w:val="000000" w:themeColor="text1"/>
            </w:rPr>
          </w:rPrChange>
        </w:rPr>
        <w:t>}</w:t>
      </w:r>
    </w:p>
    <w:p w14:paraId="5D9A7A81" w14:textId="77777777" w:rsidR="00CA6F40" w:rsidRPr="00B702A1" w:rsidRDefault="00CA6F40" w:rsidP="00B702A1">
      <w:pPr>
        <w:spacing w:line="276" w:lineRule="auto"/>
        <w:rPr>
          <w:sz w:val="24"/>
          <w:szCs w:val="24"/>
          <w:rPrChange w:id="158" w:author="Artin" w:date="2023-08-27T16:16:00Z">
            <w:rPr>
              <w:rFonts w:asciiTheme="minorHAnsi" w:hAnsiTheme="minorHAnsi"/>
              <w:color w:val="000000" w:themeColor="text1"/>
            </w:rPr>
          </w:rPrChange>
        </w:rPr>
      </w:pPr>
      <w:r w:rsidRPr="00B702A1">
        <w:rPr>
          <w:sz w:val="24"/>
          <w:szCs w:val="24"/>
          <w:rPrChange w:id="159" w:author="Artin" w:date="2023-08-27T16:16:00Z">
            <w:rPr>
              <w:rFonts w:asciiTheme="minorHAnsi" w:hAnsiTheme="minorHAnsi"/>
              <w:color w:val="000000" w:themeColor="text1"/>
            </w:rPr>
          </w:rPrChange>
        </w:rPr>
        <w:t>In this study, we introduce a unique method that improves the accuracy and interpretability of multi-label classification, with potential applications in areas such as chest radiography. We propose two distinct strategies. The first strategy termed as ``loss-</w:t>
      </w:r>
      <w:proofErr w:type="gramStart"/>
      <w:r w:rsidRPr="00B702A1">
        <w:rPr>
          <w:sz w:val="24"/>
          <w:szCs w:val="24"/>
          <w:rPrChange w:id="160" w:author="Artin" w:date="2023-08-27T16:16:00Z">
            <w:rPr>
              <w:rFonts w:asciiTheme="minorHAnsi" w:hAnsiTheme="minorHAnsi"/>
              <w:color w:val="000000" w:themeColor="text1"/>
            </w:rPr>
          </w:rPrChange>
        </w:rPr>
        <w:t>based''</w:t>
      </w:r>
      <w:proofErr w:type="gramEnd"/>
      <w:r w:rsidRPr="00B702A1">
        <w:rPr>
          <w:sz w:val="24"/>
          <w:szCs w:val="24"/>
          <w:rPrChange w:id="161" w:author="Artin" w:date="2023-08-27T16:16:00Z">
            <w:rPr>
              <w:rFonts w:asciiTheme="minorHAnsi" w:hAnsiTheme="minorHAnsi"/>
              <w:color w:val="000000" w:themeColor="text1"/>
            </w:rPr>
          </w:rPrChange>
        </w:rPr>
        <w:t>, requiring the availability of ground truth labels, incorporates the hierarchical relationships among different classes directly into the loss function. In contrast, the second strategy termed as ``logit-</w:t>
      </w:r>
      <w:proofErr w:type="gramStart"/>
      <w:r w:rsidRPr="00B702A1">
        <w:rPr>
          <w:sz w:val="24"/>
          <w:szCs w:val="24"/>
          <w:rPrChange w:id="162" w:author="Artin" w:date="2023-08-27T16:16:00Z">
            <w:rPr>
              <w:rFonts w:asciiTheme="minorHAnsi" w:hAnsiTheme="minorHAnsi"/>
              <w:color w:val="000000" w:themeColor="text1"/>
            </w:rPr>
          </w:rPrChange>
        </w:rPr>
        <w:t>based''</w:t>
      </w:r>
      <w:proofErr w:type="gramEnd"/>
      <w:r w:rsidRPr="00B702A1">
        <w:rPr>
          <w:sz w:val="24"/>
          <w:szCs w:val="24"/>
          <w:rPrChange w:id="163" w:author="Artin" w:date="2023-08-27T16:16:00Z">
            <w:rPr>
              <w:rFonts w:asciiTheme="minorHAnsi" w:hAnsiTheme="minorHAnsi"/>
              <w:color w:val="000000" w:themeColor="text1"/>
            </w:rPr>
          </w:rPrChange>
        </w:rPr>
        <w:t xml:space="preserve">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14:paraId="0A5A8953" w14:textId="77777777" w:rsidR="00CA6F40" w:rsidRPr="00B702A1" w:rsidRDefault="00CA6F40" w:rsidP="00B702A1">
      <w:pPr>
        <w:spacing w:line="276" w:lineRule="auto"/>
        <w:rPr>
          <w:sz w:val="24"/>
          <w:szCs w:val="24"/>
          <w:rPrChange w:id="164" w:author="Artin" w:date="2023-08-27T16:16:00Z">
            <w:rPr>
              <w:rFonts w:asciiTheme="minorHAnsi" w:hAnsiTheme="minorHAnsi"/>
              <w:color w:val="000000" w:themeColor="text1"/>
            </w:rPr>
          </w:rPrChange>
        </w:rPr>
      </w:pPr>
      <w:r w:rsidRPr="00B702A1">
        <w:rPr>
          <w:sz w:val="24"/>
          <w:szCs w:val="24"/>
          <w:rPrChange w:id="165" w:author="Artin" w:date="2023-08-27T16:16:00Z">
            <w:rPr>
              <w:rFonts w:asciiTheme="minorHAnsi" w:hAnsiTheme="minorHAnsi"/>
              <w:color w:val="000000" w:themeColor="text1"/>
            </w:rPr>
          </w:rPrChange>
        </w:rPr>
        <w:t>The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14:paraId="4E52DC30" w14:textId="1F225E24" w:rsidR="00CA6F40" w:rsidRPr="00B702A1" w:rsidRDefault="00CA6F40" w:rsidP="00B702A1">
      <w:pPr>
        <w:spacing w:line="276" w:lineRule="auto"/>
        <w:rPr>
          <w:sz w:val="24"/>
          <w:szCs w:val="24"/>
          <w:rPrChange w:id="166" w:author="Artin" w:date="2023-08-27T16:16:00Z">
            <w:rPr>
              <w:rFonts w:asciiTheme="minorHAnsi" w:hAnsiTheme="minorHAnsi"/>
              <w:color w:val="000000" w:themeColor="text1"/>
            </w:rPr>
          </w:rPrChange>
        </w:rPr>
      </w:pPr>
      <w:r w:rsidRPr="00B702A1">
        <w:rPr>
          <w:sz w:val="24"/>
          <w:szCs w:val="24"/>
          <w:rPrChange w:id="167" w:author="Artin" w:date="2023-08-27T16:16:00Z">
            <w:rPr>
              <w:rFonts w:asciiTheme="minorHAnsi" w:hAnsiTheme="minorHAnsi"/>
              <w:color w:val="000000" w:themeColor="text1"/>
            </w:rPr>
          </w:rPrChange>
        </w:rPr>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del w:id="168" w:author="Artin" w:date="2023-08-27T16:16:00Z">
        <w:r w:rsidR="00B93E79" w:rsidRPr="00B702A1">
          <w:rPr>
            <w:rFonts w:cstheme="minorHAnsi"/>
            <w:color w:val="000000" w:themeColor="text1"/>
            <w:sz w:val="24"/>
            <w:szCs w:val="24"/>
          </w:rPr>
          <w:delText xml:space="preserve"> </w:delText>
        </w:r>
      </w:del>
    </w:p>
    <w:p w14:paraId="5BD60FA0" w14:textId="77777777" w:rsidR="00CA6F40" w:rsidRPr="00B702A1" w:rsidRDefault="00CA6F40" w:rsidP="00B702A1">
      <w:pPr>
        <w:spacing w:line="276" w:lineRule="auto"/>
        <w:rPr>
          <w:sz w:val="24"/>
          <w:szCs w:val="24"/>
          <w:rPrChange w:id="169" w:author="Artin" w:date="2023-08-27T16:16:00Z">
            <w:rPr>
              <w:rFonts w:asciiTheme="minorHAnsi" w:hAnsiTheme="minorHAnsi"/>
              <w:color w:val="000000" w:themeColor="text1"/>
            </w:rPr>
          </w:rPrChange>
        </w:rPr>
      </w:pPr>
      <w:r w:rsidRPr="00B702A1">
        <w:rPr>
          <w:sz w:val="24"/>
          <w:szCs w:val="24"/>
          <w:rPrChange w:id="170" w:author="Artin" w:date="2023-08-27T16:16:00Z">
            <w:rPr>
              <w:rFonts w:asciiTheme="minorHAnsi" w:hAnsiTheme="minorHAnsi"/>
              <w:color w:val="000000" w:themeColor="text1"/>
            </w:rPr>
          </w:rPrChange>
        </w:rPr>
        <w:t xml:space="preserve">This additional layer of interpretability can help radiologists in understanding the reasoning behind the model's predictions, fostering trust in the model's output and facilitate its integration into clinical workflows. Furthermore, the hierarchical nature of </w:t>
      </w:r>
      <w:proofErr w:type="gramStart"/>
      <w:r w:rsidRPr="00B702A1">
        <w:rPr>
          <w:sz w:val="24"/>
          <w:szCs w:val="24"/>
          <w:rPrChange w:id="171" w:author="Artin" w:date="2023-08-27T16:16:00Z">
            <w:rPr>
              <w:rFonts w:asciiTheme="minorHAnsi" w:hAnsiTheme="minorHAnsi"/>
              <w:color w:val="000000" w:themeColor="text1"/>
            </w:rPr>
          </w:rPrChange>
        </w:rPr>
        <w:t>the taxonomy</w:t>
      </w:r>
      <w:proofErr w:type="gramEnd"/>
      <w:r w:rsidRPr="00B702A1">
        <w:rPr>
          <w:sz w:val="24"/>
          <w:szCs w:val="24"/>
          <w:rPrChange w:id="172" w:author="Artin" w:date="2023-08-27T16:16:00Z">
            <w:rPr>
              <w:rFonts w:asciiTheme="minorHAnsi" w:hAnsiTheme="minorHAnsi"/>
              <w:color w:val="000000" w:themeColor="text1"/>
            </w:rPr>
          </w:rPrChange>
        </w:rPr>
        <w:t xml:space="preserve"> allows radiologists to explore predictions at various levels of granularity, depending on the level of detail required for a specific case.</w:t>
      </w:r>
    </w:p>
    <w:p w14:paraId="3E22666F" w14:textId="04824CA5" w:rsidR="00CA6F40" w:rsidRPr="00B702A1" w:rsidRDefault="00B93E79" w:rsidP="00B702A1">
      <w:pPr>
        <w:spacing w:line="276" w:lineRule="auto"/>
        <w:rPr>
          <w:sz w:val="24"/>
          <w:szCs w:val="24"/>
          <w:rPrChange w:id="173" w:author="Artin" w:date="2023-08-27T16:16:00Z">
            <w:rPr>
              <w:rFonts w:asciiTheme="minorHAnsi" w:hAnsiTheme="minorHAnsi"/>
              <w:color w:val="000000" w:themeColor="text1"/>
            </w:rPr>
          </w:rPrChange>
        </w:rPr>
      </w:pPr>
      <w:del w:id="174" w:author="Artin" w:date="2023-08-27T16:16:00Z">
        <w:r w:rsidRPr="00B702A1">
          <w:rPr>
            <w:rFonts w:cstheme="minorHAnsi"/>
            <w:color w:val="000000" w:themeColor="text1"/>
            <w:sz w:val="24"/>
            <w:szCs w:val="24"/>
          </w:rPr>
          <w:delText>%</w:delText>
        </w:r>
      </w:del>
    </w:p>
    <w:p w14:paraId="48C08D16" w14:textId="77777777" w:rsidR="00CA6F40" w:rsidRPr="00B702A1" w:rsidRDefault="00CA6F40" w:rsidP="00B702A1">
      <w:pPr>
        <w:spacing w:line="276" w:lineRule="auto"/>
        <w:rPr>
          <w:sz w:val="24"/>
          <w:szCs w:val="24"/>
          <w:rPrChange w:id="175" w:author="Artin" w:date="2023-08-27T16:16:00Z">
            <w:rPr>
              <w:rFonts w:asciiTheme="minorHAnsi" w:hAnsiTheme="minorHAnsi"/>
              <w:color w:val="000000" w:themeColor="text1"/>
            </w:rPr>
          </w:rPrChange>
        </w:rPr>
      </w:pPr>
      <w:r w:rsidRPr="00B702A1">
        <w:rPr>
          <w:sz w:val="24"/>
          <w:szCs w:val="24"/>
          <w:rPrChange w:id="176" w:author="Artin" w:date="2023-08-27T16:16:00Z">
            <w:rPr>
              <w:rFonts w:asciiTheme="minorHAnsi" w:hAnsiTheme="minorHAnsi"/>
              <w:color w:val="000000" w:themeColor="text1"/>
            </w:rPr>
          </w:rPrChange>
        </w:rPr>
        <w:t>\</w:t>
      </w:r>
      <w:proofErr w:type="gramStart"/>
      <w:r w:rsidRPr="00B702A1">
        <w:rPr>
          <w:sz w:val="24"/>
          <w:szCs w:val="24"/>
          <w:rPrChange w:id="177" w:author="Artin" w:date="2023-08-27T16:16:00Z">
            <w:rPr>
              <w:rFonts w:asciiTheme="minorHAnsi" w:hAnsiTheme="minorHAnsi"/>
              <w:color w:val="000000" w:themeColor="text1"/>
            </w:rPr>
          </w:rPrChange>
        </w:rPr>
        <w:t>subsection{</w:t>
      </w:r>
      <w:proofErr w:type="gramEnd"/>
      <w:r w:rsidRPr="00B702A1">
        <w:rPr>
          <w:sz w:val="24"/>
          <w:szCs w:val="24"/>
          <w:rPrChange w:id="178" w:author="Artin" w:date="2023-08-27T16:16:00Z">
            <w:rPr>
              <w:rFonts w:asciiTheme="minorHAnsi" w:hAnsiTheme="minorHAnsi"/>
              <w:color w:val="000000" w:themeColor="text1"/>
            </w:rPr>
          </w:rPrChange>
        </w:rPr>
        <w:t>Problem Formulation}\label{</w:t>
      </w:r>
      <w:proofErr w:type="spellStart"/>
      <w:r w:rsidRPr="00B702A1">
        <w:rPr>
          <w:sz w:val="24"/>
          <w:szCs w:val="24"/>
          <w:rPrChange w:id="179" w:author="Artin" w:date="2023-08-27T16:16:00Z">
            <w:rPr>
              <w:rFonts w:asciiTheme="minorHAnsi" w:hAnsiTheme="minorHAnsi"/>
              <w:color w:val="000000" w:themeColor="text1"/>
            </w:rPr>
          </w:rPrChange>
        </w:rPr>
        <w:t>subsec:taxonomy.problem_formulation</w:t>
      </w:r>
      <w:proofErr w:type="spellEnd"/>
      <w:r w:rsidRPr="00B702A1">
        <w:rPr>
          <w:sz w:val="24"/>
          <w:szCs w:val="24"/>
          <w:rPrChange w:id="180" w:author="Artin" w:date="2023-08-27T16:16:00Z">
            <w:rPr>
              <w:rFonts w:asciiTheme="minorHAnsi" w:hAnsiTheme="minorHAnsi"/>
              <w:color w:val="000000" w:themeColor="text1"/>
            </w:rPr>
          </w:rPrChange>
        </w:rPr>
        <w:t>}</w:t>
      </w:r>
    </w:p>
    <w:p w14:paraId="1DF159E3" w14:textId="77777777" w:rsidR="00CA6F40" w:rsidRPr="00B702A1" w:rsidRDefault="00CA6F40" w:rsidP="00B702A1">
      <w:pPr>
        <w:spacing w:line="276" w:lineRule="auto"/>
        <w:rPr>
          <w:ins w:id="181" w:author="Artin" w:date="2023-08-27T16:16:00Z"/>
          <w:sz w:val="24"/>
          <w:szCs w:val="24"/>
        </w:rPr>
      </w:pPr>
    </w:p>
    <w:p w14:paraId="4F122B96" w14:textId="77777777" w:rsidR="00CA6F40" w:rsidRPr="00B702A1" w:rsidRDefault="00CA6F40" w:rsidP="00B702A1">
      <w:pPr>
        <w:spacing w:line="276" w:lineRule="auto"/>
        <w:rPr>
          <w:sz w:val="24"/>
          <w:szCs w:val="24"/>
          <w:rPrChange w:id="182" w:author="Artin" w:date="2023-08-27T16:16:00Z">
            <w:rPr>
              <w:rFonts w:asciiTheme="minorHAnsi" w:hAnsiTheme="minorHAnsi"/>
              <w:color w:val="000000" w:themeColor="text1"/>
            </w:rPr>
          </w:rPrChange>
        </w:rPr>
      </w:pPr>
      <w:r w:rsidRPr="00B702A1">
        <w:rPr>
          <w:sz w:val="24"/>
          <w:szCs w:val="24"/>
          <w:rPrChange w:id="183" w:author="Artin" w:date="2023-08-27T16:16:00Z">
            <w:rPr>
              <w:rFonts w:asciiTheme="minorHAnsi" w:hAnsiTheme="minorHAnsi"/>
              <w:color w:val="000000" w:themeColor="text1"/>
            </w:rPr>
          </w:rPrChange>
        </w:rPr>
        <w:t>\</w:t>
      </w:r>
      <w:proofErr w:type="gramStart"/>
      <w:r w:rsidRPr="00B702A1">
        <w:rPr>
          <w:sz w:val="24"/>
          <w:szCs w:val="24"/>
          <w:rPrChange w:id="184" w:author="Artin" w:date="2023-08-27T16:16:00Z">
            <w:rPr>
              <w:rFonts w:asciiTheme="minorHAnsi" w:hAnsiTheme="minorHAnsi"/>
              <w:color w:val="000000" w:themeColor="text1"/>
            </w:rPr>
          </w:rPrChange>
        </w:rPr>
        <w:t>subsubsection{</w:t>
      </w:r>
      <w:proofErr w:type="gramEnd"/>
      <w:r w:rsidRPr="00B702A1">
        <w:rPr>
          <w:sz w:val="24"/>
          <w:szCs w:val="24"/>
          <w:rPrChange w:id="185" w:author="Artin" w:date="2023-08-27T16:16:00Z">
            <w:rPr>
              <w:rFonts w:asciiTheme="minorHAnsi" w:hAnsiTheme="minorHAnsi"/>
              <w:color w:val="000000" w:themeColor="text1"/>
            </w:rPr>
          </w:rPrChange>
        </w:rPr>
        <w:t>Mathematical Formulation of Sigmoid Function}</w:t>
      </w:r>
    </w:p>
    <w:p w14:paraId="071EF655" w14:textId="15C306F3" w:rsidR="00CA6F40" w:rsidRPr="00B702A1" w:rsidRDefault="00CA6F40" w:rsidP="00B702A1">
      <w:pPr>
        <w:spacing w:line="276" w:lineRule="auto"/>
        <w:rPr>
          <w:sz w:val="24"/>
          <w:szCs w:val="24"/>
          <w:rPrChange w:id="186" w:author="Artin" w:date="2023-08-27T16:16:00Z">
            <w:rPr>
              <w:rFonts w:asciiTheme="minorHAnsi" w:hAnsiTheme="minorHAnsi"/>
              <w:color w:val="000000" w:themeColor="text1"/>
            </w:rPr>
          </w:rPrChange>
        </w:rPr>
      </w:pPr>
      <w:r w:rsidRPr="00B702A1">
        <w:rPr>
          <w:sz w:val="24"/>
          <w:szCs w:val="24"/>
          <w:rPrChange w:id="187" w:author="Artin" w:date="2023-08-27T16:16:00Z">
            <w:rPr>
              <w:rFonts w:asciiTheme="minorHAnsi" w:hAnsiTheme="minorHAnsi"/>
              <w:color w:val="000000" w:themeColor="text1"/>
            </w:rPr>
          </w:rPrChange>
        </w:rPr>
        <w:t>In the context of neural networks, a logit refers to the raw, unscaled output of a neuron. This output is obtained at the last layer of a neural network model prior to the application of the sigmoid layer</w:t>
      </w:r>
      <w:del w:id="188" w:author="Artin" w:date="2023-08-27T16:16:00Z">
        <w:r w:rsidR="001C30D6" w:rsidRPr="00B702A1">
          <w:rPr>
            <w:rFonts w:cstheme="minorHAnsi"/>
            <w:color w:val="000000" w:themeColor="text1"/>
            <w:sz w:val="24"/>
            <w:szCs w:val="24"/>
          </w:rPr>
          <w:delText xml:space="preserve"> </w:delText>
        </w:r>
      </w:del>
      <w:r w:rsidRPr="00B702A1">
        <w:rPr>
          <w:sz w:val="24"/>
          <w:szCs w:val="24"/>
          <w:rPrChange w:id="189" w:author="Artin" w:date="2023-08-27T16:16:00Z">
            <w:rPr>
              <w:rFonts w:asciiTheme="minorHAnsi" w:hAnsiTheme="minorHAnsi"/>
              <w:color w:val="000000" w:themeColor="text1"/>
            </w:rPr>
          </w:rPrChange>
        </w:rPr>
        <w:t xml:space="preserve">~\cite{furnieles_Sigmoid_2022}. Logit values can range from negative to positive infinity. The term ``logit''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w:t>
      </w:r>
      <w:proofErr w:type="gramStart"/>
      <w:r w:rsidRPr="00B702A1">
        <w:rPr>
          <w:sz w:val="24"/>
          <w:szCs w:val="24"/>
          <w:rPrChange w:id="190" w:author="Artin" w:date="2023-08-27T16:16:00Z">
            <w:rPr>
              <w:rFonts w:asciiTheme="minorHAnsi" w:hAnsiTheme="minorHAnsi"/>
              <w:color w:val="000000" w:themeColor="text1"/>
            </w:rPr>
          </w:rPrChange>
        </w:rPr>
        <w:t>\(</w:t>
      </w:r>
      <w:proofErr w:type="gramEnd"/>
      <w:r w:rsidRPr="00B702A1">
        <w:rPr>
          <w:sz w:val="24"/>
          <w:szCs w:val="24"/>
          <w:rPrChange w:id="191" w:author="Artin" w:date="2023-08-27T16:16:00Z">
            <w:rPr>
              <w:rFonts w:asciiTheme="minorHAnsi" w:hAnsiTheme="minorHAnsi"/>
              <w:color w:val="000000" w:themeColor="text1"/>
            </w:rPr>
          </w:rPrChange>
        </w:rPr>
        <w:t>[0,1]\).</w:t>
      </w:r>
    </w:p>
    <w:p w14:paraId="49DCD061" w14:textId="77777777" w:rsidR="00CA6F40" w:rsidRPr="00B702A1" w:rsidRDefault="00CA6F40" w:rsidP="00B702A1">
      <w:pPr>
        <w:spacing w:line="276" w:lineRule="auto"/>
        <w:rPr>
          <w:sz w:val="24"/>
          <w:szCs w:val="24"/>
          <w:rPrChange w:id="192" w:author="Artin" w:date="2023-08-27T16:16:00Z">
            <w:rPr>
              <w:rFonts w:asciiTheme="minorHAnsi" w:hAnsiTheme="minorHAnsi"/>
              <w:color w:val="000000" w:themeColor="text1"/>
            </w:rPr>
          </w:rPrChange>
        </w:rPr>
      </w:pPr>
      <w:r w:rsidRPr="00B702A1">
        <w:rPr>
          <w:sz w:val="24"/>
          <w:szCs w:val="24"/>
          <w:rPrChange w:id="193" w:author="Artin" w:date="2023-08-27T16:16:00Z">
            <w:rPr>
              <w:rFonts w:asciiTheme="minorHAnsi" w:hAnsiTheme="minorHAnsi"/>
              <w:color w:val="000000" w:themeColor="text1"/>
            </w:rPr>
          </w:rPrChange>
        </w:rPr>
        <w:t>The equation representing the sigmoid function is:</w:t>
      </w:r>
    </w:p>
    <w:p w14:paraId="3732E73D" w14:textId="77777777" w:rsidR="00CA6F40" w:rsidRPr="00B702A1" w:rsidRDefault="00CA6F40" w:rsidP="00B702A1">
      <w:pPr>
        <w:spacing w:line="276" w:lineRule="auto"/>
        <w:rPr>
          <w:sz w:val="24"/>
          <w:szCs w:val="24"/>
          <w:rPrChange w:id="194" w:author="Artin" w:date="2023-08-27T16:16:00Z">
            <w:rPr>
              <w:rFonts w:asciiTheme="minorHAnsi" w:hAnsiTheme="minorHAnsi"/>
              <w:color w:val="000000" w:themeColor="text1"/>
            </w:rPr>
          </w:rPrChange>
        </w:rPr>
      </w:pPr>
      <w:r w:rsidRPr="00B702A1">
        <w:rPr>
          <w:sz w:val="24"/>
          <w:szCs w:val="24"/>
          <w:rPrChange w:id="195" w:author="Artin" w:date="2023-08-27T16:16:00Z">
            <w:rPr>
              <w:rFonts w:asciiTheme="minorHAnsi" w:hAnsiTheme="minorHAnsi"/>
              <w:color w:val="000000" w:themeColor="text1"/>
            </w:rPr>
          </w:rPrChange>
        </w:rPr>
        <w:t>\</w:t>
      </w:r>
      <w:proofErr w:type="gramStart"/>
      <w:r w:rsidRPr="00B702A1">
        <w:rPr>
          <w:sz w:val="24"/>
          <w:szCs w:val="24"/>
          <w:rPrChange w:id="196" w:author="Artin" w:date="2023-08-27T16:16:00Z">
            <w:rPr>
              <w:rFonts w:asciiTheme="minorHAnsi" w:hAnsiTheme="minorHAnsi"/>
              <w:color w:val="000000" w:themeColor="text1"/>
            </w:rPr>
          </w:rPrChange>
        </w:rPr>
        <w:t>begin</w:t>
      </w:r>
      <w:proofErr w:type="gramEnd"/>
      <w:r w:rsidRPr="00B702A1">
        <w:rPr>
          <w:sz w:val="24"/>
          <w:szCs w:val="24"/>
          <w:rPrChange w:id="197" w:author="Artin" w:date="2023-08-27T16:16:00Z">
            <w:rPr>
              <w:rFonts w:asciiTheme="minorHAnsi" w:hAnsiTheme="minorHAnsi"/>
              <w:color w:val="000000" w:themeColor="text1"/>
            </w:rPr>
          </w:rPrChange>
        </w:rPr>
        <w:t>{equation}</w:t>
      </w:r>
    </w:p>
    <w:p w14:paraId="36DDEC5F" w14:textId="50AC4A7E" w:rsidR="00CA6F40" w:rsidRPr="00B702A1" w:rsidRDefault="00CA6F40" w:rsidP="00B702A1">
      <w:pPr>
        <w:spacing w:line="276" w:lineRule="auto"/>
        <w:rPr>
          <w:sz w:val="24"/>
          <w:szCs w:val="24"/>
          <w:rPrChange w:id="198" w:author="Artin" w:date="2023-08-27T16:16:00Z">
            <w:rPr>
              <w:rFonts w:asciiTheme="minorHAnsi" w:hAnsiTheme="minorHAnsi"/>
              <w:color w:val="000000" w:themeColor="text1"/>
            </w:rPr>
          </w:rPrChange>
        </w:rPr>
      </w:pPr>
      <w:ins w:id="199" w:author="Artin" w:date="2023-08-27T16:16:00Z">
        <w:r w:rsidRPr="00B702A1">
          <w:rPr>
            <w:sz w:val="24"/>
            <w:szCs w:val="24"/>
          </w:rPr>
          <w:t xml:space="preserve">    </w:t>
        </w:r>
      </w:ins>
      <w:r w:rsidRPr="00B702A1">
        <w:rPr>
          <w:sz w:val="24"/>
          <w:szCs w:val="24"/>
          <w:rPrChange w:id="200" w:author="Artin" w:date="2023-08-27T16:16:00Z">
            <w:rPr>
              <w:rFonts w:asciiTheme="minorHAnsi" w:hAnsiTheme="minorHAnsi"/>
              <w:color w:val="000000" w:themeColor="text1"/>
            </w:rPr>
          </w:rPrChange>
        </w:rPr>
        <w:t>p = \text{{sigmoid</w:t>
      </w:r>
      <w:proofErr w:type="gramStart"/>
      <w:r w:rsidRPr="00B702A1">
        <w:rPr>
          <w:sz w:val="24"/>
          <w:szCs w:val="24"/>
          <w:rPrChange w:id="201" w:author="Artin" w:date="2023-08-27T16:16:00Z">
            <w:rPr>
              <w:rFonts w:asciiTheme="minorHAnsi" w:hAnsiTheme="minorHAnsi"/>
              <w:color w:val="000000" w:themeColor="text1"/>
            </w:rPr>
          </w:rPrChange>
        </w:rPr>
        <w:t>}}(</w:t>
      </w:r>
      <w:proofErr w:type="gramEnd"/>
      <w:del w:id="202" w:author="Artin" w:date="2023-08-27T16:16:00Z">
        <w:r w:rsidR="00217555" w:rsidRPr="00B702A1">
          <w:rPr>
            <w:rFonts w:cstheme="minorHAnsi"/>
            <w:color w:val="000000" w:themeColor="text1"/>
            <w:sz w:val="24"/>
            <w:szCs w:val="24"/>
          </w:rPr>
          <w:delText>x</w:delText>
        </w:r>
      </w:del>
      <w:ins w:id="203" w:author="Artin" w:date="2023-08-27T16:16:00Z">
        <w:r w:rsidRPr="00B702A1">
          <w:rPr>
            <w:sz w:val="24"/>
            <w:szCs w:val="24"/>
          </w:rPr>
          <w:t>q</w:t>
        </w:r>
      </w:ins>
      <w:r w:rsidRPr="00B702A1">
        <w:rPr>
          <w:sz w:val="24"/>
          <w:szCs w:val="24"/>
          <w:rPrChange w:id="204" w:author="Artin" w:date="2023-08-27T16:16:00Z">
            <w:rPr>
              <w:rFonts w:asciiTheme="minorHAnsi" w:hAnsiTheme="minorHAnsi"/>
              <w:color w:val="000000" w:themeColor="text1"/>
            </w:rPr>
          </w:rPrChange>
        </w:rPr>
        <w:t>) = \frac{1}{1 + e^{-</w:t>
      </w:r>
      <w:del w:id="205" w:author="Artin" w:date="2023-08-27T16:16:00Z">
        <w:r w:rsidR="00217555" w:rsidRPr="00B702A1">
          <w:rPr>
            <w:rFonts w:cstheme="minorHAnsi"/>
            <w:color w:val="000000" w:themeColor="text1"/>
            <w:sz w:val="24"/>
            <w:szCs w:val="24"/>
          </w:rPr>
          <w:delText>x</w:delText>
        </w:r>
      </w:del>
      <w:ins w:id="206" w:author="Artin" w:date="2023-08-27T16:16:00Z">
        <w:r w:rsidRPr="00B702A1">
          <w:rPr>
            <w:sz w:val="24"/>
            <w:szCs w:val="24"/>
          </w:rPr>
          <w:t>q</w:t>
        </w:r>
      </w:ins>
      <w:r w:rsidRPr="00B702A1">
        <w:rPr>
          <w:sz w:val="24"/>
          <w:szCs w:val="24"/>
          <w:rPrChange w:id="207" w:author="Artin" w:date="2023-08-27T16:16:00Z">
            <w:rPr>
              <w:rFonts w:asciiTheme="minorHAnsi" w:hAnsiTheme="minorHAnsi"/>
              <w:color w:val="000000" w:themeColor="text1"/>
            </w:rPr>
          </w:rPrChange>
        </w:rPr>
        <w:t>}}</w:t>
      </w:r>
    </w:p>
    <w:p w14:paraId="7AC1D0D9" w14:textId="77777777" w:rsidR="00CA6F40" w:rsidRPr="00B702A1" w:rsidRDefault="00CA6F40" w:rsidP="00B702A1">
      <w:pPr>
        <w:spacing w:line="276" w:lineRule="auto"/>
        <w:rPr>
          <w:sz w:val="24"/>
          <w:szCs w:val="24"/>
          <w:rPrChange w:id="208" w:author="Artin" w:date="2023-08-27T16:16:00Z">
            <w:rPr>
              <w:rFonts w:asciiTheme="minorHAnsi" w:hAnsiTheme="minorHAnsi"/>
              <w:color w:val="000000" w:themeColor="text1"/>
            </w:rPr>
          </w:rPrChange>
        </w:rPr>
      </w:pPr>
      <w:r w:rsidRPr="00B702A1">
        <w:rPr>
          <w:sz w:val="24"/>
          <w:szCs w:val="24"/>
          <w:rPrChange w:id="209" w:author="Artin" w:date="2023-08-27T16:16:00Z">
            <w:rPr>
              <w:rFonts w:asciiTheme="minorHAnsi" w:hAnsiTheme="minorHAnsi"/>
              <w:color w:val="000000" w:themeColor="text1"/>
            </w:rPr>
          </w:rPrChange>
        </w:rPr>
        <w:t>\</w:t>
      </w:r>
      <w:proofErr w:type="gramStart"/>
      <w:r w:rsidRPr="00B702A1">
        <w:rPr>
          <w:sz w:val="24"/>
          <w:szCs w:val="24"/>
          <w:rPrChange w:id="210" w:author="Artin" w:date="2023-08-27T16:16:00Z">
            <w:rPr>
              <w:rFonts w:asciiTheme="minorHAnsi" w:hAnsiTheme="minorHAnsi"/>
              <w:color w:val="000000" w:themeColor="text1"/>
            </w:rPr>
          </w:rPrChange>
        </w:rPr>
        <w:t>end</w:t>
      </w:r>
      <w:proofErr w:type="gramEnd"/>
      <w:r w:rsidRPr="00B702A1">
        <w:rPr>
          <w:sz w:val="24"/>
          <w:szCs w:val="24"/>
          <w:rPrChange w:id="211" w:author="Artin" w:date="2023-08-27T16:16:00Z">
            <w:rPr>
              <w:rFonts w:asciiTheme="minorHAnsi" w:hAnsiTheme="minorHAnsi"/>
              <w:color w:val="000000" w:themeColor="text1"/>
            </w:rPr>
          </w:rPrChange>
        </w:rPr>
        <w:t>{equation}</w:t>
      </w:r>
    </w:p>
    <w:p w14:paraId="78761AF3" w14:textId="77777777" w:rsidR="00CA6F40" w:rsidRPr="00B702A1" w:rsidRDefault="00CA6F40" w:rsidP="00B702A1">
      <w:pPr>
        <w:spacing w:line="276" w:lineRule="auto"/>
        <w:rPr>
          <w:sz w:val="24"/>
          <w:szCs w:val="24"/>
          <w:rPrChange w:id="212" w:author="Artin" w:date="2023-08-27T16:16:00Z">
            <w:rPr>
              <w:rFonts w:asciiTheme="minorHAnsi" w:hAnsiTheme="minorHAnsi"/>
              <w:color w:val="000000" w:themeColor="text1"/>
            </w:rPr>
          </w:rPrChange>
        </w:rPr>
      </w:pPr>
      <w:r w:rsidRPr="00B702A1">
        <w:rPr>
          <w:sz w:val="24"/>
          <w:szCs w:val="24"/>
          <w:rPrChange w:id="213" w:author="Artin" w:date="2023-08-27T16:16:00Z">
            <w:rPr>
              <w:rFonts w:asciiTheme="minorHAnsi" w:hAnsiTheme="minorHAnsi"/>
              <w:color w:val="000000" w:themeColor="text1"/>
            </w:rPr>
          </w:rPrChange>
        </w:rP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14:paraId="65F4E1DF" w14:textId="77777777" w:rsidR="00CA6F40" w:rsidRPr="00B702A1" w:rsidRDefault="00CA6F40" w:rsidP="00B702A1">
      <w:pPr>
        <w:spacing w:line="276" w:lineRule="auto"/>
        <w:rPr>
          <w:sz w:val="24"/>
          <w:szCs w:val="24"/>
          <w:rPrChange w:id="214" w:author="Artin" w:date="2023-08-27T16:16:00Z">
            <w:rPr>
              <w:rFonts w:asciiTheme="minorHAnsi" w:hAnsiTheme="minorHAnsi"/>
              <w:color w:val="000000" w:themeColor="text1"/>
            </w:rPr>
          </w:rPrChange>
        </w:rPr>
      </w:pPr>
      <w:r w:rsidRPr="00B702A1">
        <w:rPr>
          <w:sz w:val="24"/>
          <w:szCs w:val="24"/>
          <w:rPrChange w:id="215" w:author="Artin" w:date="2023-08-27T16:16:00Z">
            <w:rPr>
              <w:rFonts w:asciiTheme="minorHAnsi" w:hAnsiTheme="minorHAnsi"/>
              <w:color w:val="000000" w:themeColor="text1"/>
            </w:rPr>
          </w:rPrChange>
        </w:rPr>
        <w:t xml:space="preserve">In a binary classification scenarios, if we apply the sigmoid function to the logit value and obtain output </w:t>
      </w:r>
      <w:proofErr w:type="gramStart"/>
      <w:r w:rsidRPr="00B702A1">
        <w:rPr>
          <w:sz w:val="24"/>
          <w:szCs w:val="24"/>
          <w:rPrChange w:id="216" w:author="Artin" w:date="2023-08-27T16:16:00Z">
            <w:rPr>
              <w:rFonts w:asciiTheme="minorHAnsi" w:hAnsiTheme="minorHAnsi"/>
              <w:color w:val="000000" w:themeColor="text1"/>
            </w:rPr>
          </w:rPrChange>
        </w:rPr>
        <w:t>\( p</w:t>
      </w:r>
      <w:proofErr w:type="gramEnd"/>
      <w:r w:rsidRPr="00B702A1">
        <w:rPr>
          <w:sz w:val="24"/>
          <w:szCs w:val="24"/>
          <w:rPrChange w:id="217" w:author="Artin" w:date="2023-08-27T16:16:00Z">
            <w:rPr>
              <w:rFonts w:asciiTheme="minorHAnsi" w:hAnsiTheme="minorHAnsi"/>
              <w:color w:val="000000" w:themeColor="text1"/>
            </w:rPr>
          </w:rPrChange>
        </w:rPr>
        <w:t xml:space="preserve"> \), we interpret this as the model's estimated probability that the input belongs to the class.</w:t>
      </w:r>
    </w:p>
    <w:p w14:paraId="7E8A231E" w14:textId="77777777" w:rsidR="00CA6F40" w:rsidRPr="00B702A1" w:rsidRDefault="00CA6F40" w:rsidP="00B702A1">
      <w:pPr>
        <w:spacing w:line="276" w:lineRule="auto"/>
        <w:rPr>
          <w:sz w:val="24"/>
          <w:szCs w:val="24"/>
          <w:rPrChange w:id="218" w:author="Artin" w:date="2023-08-27T16:16:00Z">
            <w:rPr>
              <w:rFonts w:asciiTheme="minorHAnsi" w:hAnsiTheme="minorHAnsi"/>
              <w:color w:val="000000" w:themeColor="text1"/>
            </w:rPr>
          </w:rPrChange>
        </w:rPr>
      </w:pPr>
      <w:r w:rsidRPr="00B702A1">
        <w:rPr>
          <w:sz w:val="24"/>
          <w:szCs w:val="24"/>
          <w:rPrChange w:id="219" w:author="Artin" w:date="2023-08-27T16:16:00Z">
            <w:rPr>
              <w:rFonts w:asciiTheme="minorHAnsi" w:hAnsiTheme="minorHAnsi"/>
              <w:color w:val="000000" w:themeColor="text1"/>
            </w:rPr>
          </w:rPrChange>
        </w:rPr>
        <w:t>Finally, the equation for the logit (also known as the log-odds) can be given as</w:t>
      </w:r>
    </w:p>
    <w:p w14:paraId="14722073" w14:textId="77777777" w:rsidR="00CA6F40" w:rsidRPr="00B702A1" w:rsidRDefault="00CA6F40" w:rsidP="00B702A1">
      <w:pPr>
        <w:spacing w:line="276" w:lineRule="auto"/>
        <w:rPr>
          <w:sz w:val="24"/>
          <w:szCs w:val="24"/>
          <w:rPrChange w:id="220" w:author="Artin" w:date="2023-08-27T16:16:00Z">
            <w:rPr>
              <w:rFonts w:asciiTheme="minorHAnsi" w:hAnsiTheme="minorHAnsi"/>
              <w:color w:val="000000" w:themeColor="text1"/>
            </w:rPr>
          </w:rPrChange>
        </w:rPr>
      </w:pPr>
      <w:r w:rsidRPr="00B702A1">
        <w:rPr>
          <w:sz w:val="24"/>
          <w:szCs w:val="24"/>
          <w:rPrChange w:id="221" w:author="Artin" w:date="2023-08-27T16:16:00Z">
            <w:rPr>
              <w:rFonts w:asciiTheme="minorHAnsi" w:hAnsiTheme="minorHAnsi"/>
              <w:color w:val="000000" w:themeColor="text1"/>
            </w:rPr>
          </w:rPrChange>
        </w:rPr>
        <w:t>\</w:t>
      </w:r>
      <w:proofErr w:type="gramStart"/>
      <w:r w:rsidRPr="00B702A1">
        <w:rPr>
          <w:sz w:val="24"/>
          <w:szCs w:val="24"/>
          <w:rPrChange w:id="222" w:author="Artin" w:date="2023-08-27T16:16:00Z">
            <w:rPr>
              <w:rFonts w:asciiTheme="minorHAnsi" w:hAnsiTheme="minorHAnsi"/>
              <w:color w:val="000000" w:themeColor="text1"/>
            </w:rPr>
          </w:rPrChange>
        </w:rPr>
        <w:t>begin</w:t>
      </w:r>
      <w:proofErr w:type="gramEnd"/>
      <w:r w:rsidRPr="00B702A1">
        <w:rPr>
          <w:sz w:val="24"/>
          <w:szCs w:val="24"/>
          <w:rPrChange w:id="223" w:author="Artin" w:date="2023-08-27T16:16:00Z">
            <w:rPr>
              <w:rFonts w:asciiTheme="minorHAnsi" w:hAnsiTheme="minorHAnsi"/>
              <w:color w:val="000000" w:themeColor="text1"/>
            </w:rPr>
          </w:rPrChange>
        </w:rPr>
        <w:t>{equation}</w:t>
      </w:r>
    </w:p>
    <w:p w14:paraId="79539AA4" w14:textId="7CB2ABFF" w:rsidR="00CA6F40" w:rsidRPr="00B702A1" w:rsidRDefault="002B6C80" w:rsidP="00B702A1">
      <w:pPr>
        <w:spacing w:line="276" w:lineRule="auto"/>
        <w:rPr>
          <w:sz w:val="24"/>
          <w:szCs w:val="24"/>
          <w:rPrChange w:id="224" w:author="Artin" w:date="2023-08-27T16:16:00Z">
            <w:rPr>
              <w:rFonts w:asciiTheme="minorHAnsi" w:hAnsiTheme="minorHAnsi"/>
              <w:color w:val="000000" w:themeColor="text1"/>
            </w:rPr>
          </w:rPrChange>
        </w:rPr>
      </w:pPr>
      <w:del w:id="225" w:author="Artin" w:date="2023-08-27T16:16:00Z">
        <w:r w:rsidRPr="00B702A1">
          <w:rPr>
            <w:rFonts w:cstheme="minorHAnsi"/>
            <w:color w:val="000000" w:themeColor="text1"/>
            <w:sz w:val="24"/>
            <w:szCs w:val="24"/>
          </w:rPr>
          <w:delText>x</w:delText>
        </w:r>
      </w:del>
      <w:ins w:id="226" w:author="Artin" w:date="2023-08-27T16:16:00Z">
        <w:r w:rsidR="00CA6F40" w:rsidRPr="00B702A1">
          <w:rPr>
            <w:sz w:val="24"/>
            <w:szCs w:val="24"/>
          </w:rPr>
          <w:t xml:space="preserve">    q</w:t>
        </w:r>
      </w:ins>
      <w:r w:rsidR="00CA6F40" w:rsidRPr="00B702A1">
        <w:rPr>
          <w:sz w:val="24"/>
          <w:szCs w:val="24"/>
          <w:rPrChange w:id="227" w:author="Artin" w:date="2023-08-27T16:16:00Z">
            <w:rPr>
              <w:rFonts w:asciiTheme="minorHAnsi" w:hAnsiTheme="minorHAnsi"/>
              <w:color w:val="000000" w:themeColor="text1"/>
            </w:rPr>
          </w:rPrChange>
        </w:rPr>
        <w:t xml:space="preserve"> = \text{{logit</w:t>
      </w:r>
      <w:proofErr w:type="gramStart"/>
      <w:r w:rsidR="00CA6F40" w:rsidRPr="00B702A1">
        <w:rPr>
          <w:sz w:val="24"/>
          <w:szCs w:val="24"/>
          <w:rPrChange w:id="228" w:author="Artin" w:date="2023-08-27T16:16:00Z">
            <w:rPr>
              <w:rFonts w:asciiTheme="minorHAnsi" w:hAnsiTheme="minorHAnsi"/>
              <w:color w:val="000000" w:themeColor="text1"/>
            </w:rPr>
          </w:rPrChange>
        </w:rPr>
        <w:t>}}(</w:t>
      </w:r>
      <w:proofErr w:type="gramEnd"/>
      <w:r w:rsidR="00CA6F40" w:rsidRPr="00B702A1">
        <w:rPr>
          <w:sz w:val="24"/>
          <w:szCs w:val="24"/>
          <w:rPrChange w:id="229" w:author="Artin" w:date="2023-08-27T16:16:00Z">
            <w:rPr>
              <w:rFonts w:asciiTheme="minorHAnsi" w:hAnsiTheme="minorHAnsi"/>
              <w:color w:val="000000" w:themeColor="text1"/>
            </w:rPr>
          </w:rPrChange>
        </w:rPr>
        <w:t>p) = \log \left( \frac{p}{1 - p} \right)</w:t>
      </w:r>
    </w:p>
    <w:p w14:paraId="17606EA1" w14:textId="77777777" w:rsidR="00CA6F40" w:rsidRPr="00B702A1" w:rsidRDefault="00CA6F40" w:rsidP="00B702A1">
      <w:pPr>
        <w:spacing w:line="276" w:lineRule="auto"/>
        <w:rPr>
          <w:sz w:val="24"/>
          <w:szCs w:val="24"/>
          <w:rPrChange w:id="230" w:author="Artin" w:date="2023-08-27T16:16:00Z">
            <w:rPr>
              <w:rFonts w:asciiTheme="minorHAnsi" w:hAnsiTheme="minorHAnsi"/>
              <w:color w:val="000000" w:themeColor="text1"/>
            </w:rPr>
          </w:rPrChange>
        </w:rPr>
      </w:pPr>
      <w:r w:rsidRPr="00B702A1">
        <w:rPr>
          <w:sz w:val="24"/>
          <w:szCs w:val="24"/>
          <w:rPrChange w:id="231" w:author="Artin" w:date="2023-08-27T16:16:00Z">
            <w:rPr>
              <w:rFonts w:asciiTheme="minorHAnsi" w:hAnsiTheme="minorHAnsi"/>
              <w:color w:val="000000" w:themeColor="text1"/>
            </w:rPr>
          </w:rPrChange>
        </w:rPr>
        <w:t>\</w:t>
      </w:r>
      <w:proofErr w:type="gramStart"/>
      <w:r w:rsidRPr="00B702A1">
        <w:rPr>
          <w:sz w:val="24"/>
          <w:szCs w:val="24"/>
          <w:rPrChange w:id="232" w:author="Artin" w:date="2023-08-27T16:16:00Z">
            <w:rPr>
              <w:rFonts w:asciiTheme="minorHAnsi" w:hAnsiTheme="minorHAnsi"/>
              <w:color w:val="000000" w:themeColor="text1"/>
            </w:rPr>
          </w:rPrChange>
        </w:rPr>
        <w:t>end</w:t>
      </w:r>
      <w:proofErr w:type="gramEnd"/>
      <w:r w:rsidRPr="00B702A1">
        <w:rPr>
          <w:sz w:val="24"/>
          <w:szCs w:val="24"/>
          <w:rPrChange w:id="233" w:author="Artin" w:date="2023-08-27T16:16:00Z">
            <w:rPr>
              <w:rFonts w:asciiTheme="minorHAnsi" w:hAnsiTheme="minorHAnsi"/>
              <w:color w:val="000000" w:themeColor="text1"/>
            </w:rPr>
          </w:rPrChange>
        </w:rPr>
        <w:t>{equation}</w:t>
      </w:r>
    </w:p>
    <w:p w14:paraId="6980E370" w14:textId="77777777" w:rsidR="00CA6F40" w:rsidRPr="00B702A1" w:rsidRDefault="00CA6F40" w:rsidP="00B702A1">
      <w:pPr>
        <w:spacing w:line="276" w:lineRule="auto"/>
        <w:rPr>
          <w:sz w:val="24"/>
          <w:szCs w:val="24"/>
          <w:rPrChange w:id="234" w:author="Artin" w:date="2023-08-27T16:16:00Z">
            <w:rPr>
              <w:rFonts w:asciiTheme="minorHAnsi" w:hAnsiTheme="minorHAnsi"/>
              <w:color w:val="000000" w:themeColor="text1"/>
            </w:rPr>
          </w:rPrChange>
        </w:rPr>
      </w:pPr>
      <w:r w:rsidRPr="00B702A1">
        <w:rPr>
          <w:sz w:val="24"/>
          <w:szCs w:val="24"/>
          <w:rPrChange w:id="235" w:author="Artin" w:date="2023-08-27T16:16:00Z">
            <w:rPr>
              <w:rFonts w:asciiTheme="minorHAnsi" w:hAnsiTheme="minorHAnsi"/>
              <w:color w:val="000000" w:themeColor="text1"/>
            </w:rPr>
          </w:rPrChange>
        </w:rPr>
        <w:t xml:space="preserve">where </w:t>
      </w:r>
      <w:proofErr w:type="gramStart"/>
      <w:r w:rsidRPr="00B702A1">
        <w:rPr>
          <w:sz w:val="24"/>
          <w:szCs w:val="24"/>
          <w:rPrChange w:id="236" w:author="Artin" w:date="2023-08-27T16:16:00Z">
            <w:rPr>
              <w:rFonts w:asciiTheme="minorHAnsi" w:hAnsiTheme="minorHAnsi"/>
              <w:color w:val="000000" w:themeColor="text1"/>
            </w:rPr>
          </w:rPrChange>
        </w:rPr>
        <w:t>\( p</w:t>
      </w:r>
      <w:proofErr w:type="gramEnd"/>
      <w:r w:rsidRPr="00B702A1">
        <w:rPr>
          <w:sz w:val="24"/>
          <w:szCs w:val="24"/>
          <w:rPrChange w:id="237" w:author="Artin" w:date="2023-08-27T16:16:00Z">
            <w:rPr>
              <w:rFonts w:asciiTheme="minorHAnsi" w:hAnsiTheme="minorHAnsi"/>
              <w:color w:val="000000" w:themeColor="text1"/>
            </w:rPr>
          </w:rPrChange>
        </w:rPr>
        <w:t xml:space="preserve"> \) is the probability of a positive event. This function maps a probability </w:t>
      </w:r>
      <w:proofErr w:type="gramStart"/>
      <w:r w:rsidRPr="00B702A1">
        <w:rPr>
          <w:sz w:val="24"/>
          <w:szCs w:val="24"/>
          <w:rPrChange w:id="238" w:author="Artin" w:date="2023-08-27T16:16:00Z">
            <w:rPr>
              <w:rFonts w:asciiTheme="minorHAnsi" w:hAnsiTheme="minorHAnsi"/>
              <w:color w:val="000000" w:themeColor="text1"/>
            </w:rPr>
          </w:rPrChange>
        </w:rPr>
        <w:t>\( p</w:t>
      </w:r>
      <w:proofErr w:type="gramEnd"/>
      <w:r w:rsidRPr="00B702A1">
        <w:rPr>
          <w:sz w:val="24"/>
          <w:szCs w:val="24"/>
          <w:rPrChange w:id="239" w:author="Artin" w:date="2023-08-27T16:16:00Z">
            <w:rPr>
              <w:rFonts w:asciiTheme="minorHAnsi" w:hAnsiTheme="minorHAnsi"/>
              <w:color w:val="000000" w:themeColor="text1"/>
            </w:rPr>
          </w:rPrChange>
        </w:rPr>
        <w:t xml:space="preserve"> \) from the interval \((0,1)\) to any real number.</w:t>
      </w:r>
    </w:p>
    <w:p w14:paraId="10A22E6F" w14:textId="6D7D48E0" w:rsidR="00CA6F40" w:rsidRPr="00B702A1" w:rsidRDefault="00217555" w:rsidP="00B702A1">
      <w:pPr>
        <w:spacing w:line="276" w:lineRule="auto"/>
        <w:rPr>
          <w:sz w:val="24"/>
          <w:szCs w:val="24"/>
          <w:rPrChange w:id="240" w:author="Artin" w:date="2023-08-27T16:16:00Z">
            <w:rPr>
              <w:rFonts w:asciiTheme="minorHAnsi" w:hAnsiTheme="minorHAnsi"/>
              <w:color w:val="000000" w:themeColor="text1"/>
            </w:rPr>
          </w:rPrChange>
        </w:rPr>
      </w:pPr>
      <w:del w:id="241" w:author="Artin" w:date="2023-08-27T16:16:00Z">
        <w:r w:rsidRPr="00B702A1">
          <w:rPr>
            <w:rFonts w:cstheme="minorHAnsi"/>
            <w:color w:val="000000" w:themeColor="text1"/>
            <w:sz w:val="24"/>
            <w:szCs w:val="24"/>
          </w:rPr>
          <w:delText>%</w:delText>
        </w:r>
      </w:del>
    </w:p>
    <w:p w14:paraId="38DC1DA2" w14:textId="77777777" w:rsidR="00CA6F40" w:rsidRPr="00B702A1" w:rsidRDefault="00CA6F40" w:rsidP="00B702A1">
      <w:pPr>
        <w:spacing w:line="276" w:lineRule="auto"/>
        <w:rPr>
          <w:sz w:val="24"/>
          <w:szCs w:val="24"/>
          <w:rPrChange w:id="242" w:author="Artin" w:date="2023-08-27T16:16:00Z">
            <w:rPr>
              <w:rFonts w:asciiTheme="minorHAnsi" w:hAnsiTheme="minorHAnsi"/>
              <w:color w:val="000000" w:themeColor="text1"/>
            </w:rPr>
          </w:rPrChange>
        </w:rPr>
      </w:pPr>
      <w:r w:rsidRPr="00B702A1">
        <w:rPr>
          <w:sz w:val="24"/>
          <w:szCs w:val="24"/>
          <w:rPrChange w:id="243" w:author="Artin" w:date="2023-08-27T16:16:00Z">
            <w:rPr>
              <w:rFonts w:asciiTheme="minorHAnsi" w:hAnsiTheme="minorHAnsi"/>
              <w:color w:val="000000" w:themeColor="text1"/>
            </w:rPr>
          </w:rPrChange>
        </w:rPr>
        <w:t>\</w:t>
      </w:r>
      <w:proofErr w:type="gramStart"/>
      <w:r w:rsidRPr="00B702A1">
        <w:rPr>
          <w:sz w:val="24"/>
          <w:szCs w:val="24"/>
          <w:rPrChange w:id="244" w:author="Artin" w:date="2023-08-27T16:16:00Z">
            <w:rPr>
              <w:rFonts w:asciiTheme="minorHAnsi" w:hAnsiTheme="minorHAnsi"/>
              <w:color w:val="000000" w:themeColor="text1"/>
            </w:rPr>
          </w:rPrChange>
        </w:rPr>
        <w:t>subsubsection{</w:t>
      </w:r>
      <w:proofErr w:type="gramEnd"/>
      <w:r w:rsidRPr="00B702A1">
        <w:rPr>
          <w:sz w:val="24"/>
          <w:szCs w:val="24"/>
          <w:rPrChange w:id="245" w:author="Artin" w:date="2023-08-27T16:16:00Z">
            <w:rPr>
              <w:rFonts w:asciiTheme="minorHAnsi" w:hAnsiTheme="minorHAnsi"/>
              <w:color w:val="000000" w:themeColor="text1"/>
            </w:rPr>
          </w:rPrChange>
        </w:rPr>
        <w:t>Glossary of Symbols}\label{</w:t>
      </w:r>
      <w:proofErr w:type="spellStart"/>
      <w:r w:rsidRPr="00B702A1">
        <w:rPr>
          <w:sz w:val="24"/>
          <w:szCs w:val="24"/>
          <w:rPrChange w:id="246" w:author="Artin" w:date="2023-08-27T16:16:00Z">
            <w:rPr>
              <w:rFonts w:asciiTheme="minorHAnsi" w:hAnsiTheme="minorHAnsi"/>
              <w:color w:val="000000" w:themeColor="text1"/>
            </w:rPr>
          </w:rPrChange>
        </w:rPr>
        <w:t>subsubsec:notations</w:t>
      </w:r>
      <w:proofErr w:type="spellEnd"/>
      <w:r w:rsidRPr="00B702A1">
        <w:rPr>
          <w:sz w:val="24"/>
          <w:szCs w:val="24"/>
          <w:rPrChange w:id="247" w:author="Artin" w:date="2023-08-27T16:16:00Z">
            <w:rPr>
              <w:rFonts w:asciiTheme="minorHAnsi" w:hAnsiTheme="minorHAnsi"/>
              <w:color w:val="000000" w:themeColor="text1"/>
            </w:rPr>
          </w:rPrChange>
        </w:rPr>
        <w:t>}</w:t>
      </w:r>
    </w:p>
    <w:p w14:paraId="6F69AA5D" w14:textId="77777777" w:rsidR="00CA6F40" w:rsidRPr="00B702A1" w:rsidRDefault="00CA6F40" w:rsidP="00B702A1">
      <w:pPr>
        <w:spacing w:line="276" w:lineRule="auto"/>
        <w:rPr>
          <w:sz w:val="24"/>
          <w:szCs w:val="24"/>
          <w:rPrChange w:id="248" w:author="Artin" w:date="2023-08-27T16:16:00Z">
            <w:rPr>
              <w:rFonts w:asciiTheme="minorHAnsi" w:hAnsiTheme="minorHAnsi"/>
              <w:color w:val="000000" w:themeColor="text1"/>
            </w:rPr>
          </w:rPrChange>
        </w:rPr>
      </w:pPr>
      <w:r w:rsidRPr="00B702A1">
        <w:rPr>
          <w:sz w:val="24"/>
          <w:szCs w:val="24"/>
          <w:rPrChange w:id="249" w:author="Artin" w:date="2023-08-27T16:16:00Z">
            <w:rPr>
              <w:rFonts w:asciiTheme="minorHAnsi" w:hAnsiTheme="minorHAnsi"/>
              <w:color w:val="000000" w:themeColor="text1"/>
            </w:rPr>
          </w:rPrChange>
        </w:rPr>
        <w:t>Let us define the following parameters:</w:t>
      </w:r>
    </w:p>
    <w:p w14:paraId="43B99BCF" w14:textId="77777777" w:rsidR="00CA6F40" w:rsidRPr="00B702A1" w:rsidRDefault="00CA6F40" w:rsidP="00B702A1">
      <w:pPr>
        <w:spacing w:line="276" w:lineRule="auto"/>
        <w:rPr>
          <w:sz w:val="24"/>
          <w:szCs w:val="24"/>
          <w:rPrChange w:id="250" w:author="Artin" w:date="2023-08-27T16:16:00Z">
            <w:rPr>
              <w:rFonts w:asciiTheme="minorHAnsi" w:hAnsiTheme="minorHAnsi"/>
              <w:color w:val="000000" w:themeColor="text1"/>
            </w:rPr>
          </w:rPrChange>
        </w:rPr>
      </w:pPr>
      <w:r w:rsidRPr="00B702A1">
        <w:rPr>
          <w:sz w:val="24"/>
          <w:szCs w:val="24"/>
          <w:rPrChange w:id="251" w:author="Artin" w:date="2023-08-27T16:16:00Z">
            <w:rPr>
              <w:rFonts w:asciiTheme="minorHAnsi" w:hAnsiTheme="minorHAnsi"/>
              <w:color w:val="000000" w:themeColor="text1"/>
            </w:rPr>
          </w:rPrChange>
        </w:rPr>
        <w:t>\</w:t>
      </w:r>
      <w:proofErr w:type="gramStart"/>
      <w:r w:rsidRPr="00B702A1">
        <w:rPr>
          <w:sz w:val="24"/>
          <w:szCs w:val="24"/>
          <w:rPrChange w:id="252" w:author="Artin" w:date="2023-08-27T16:16:00Z">
            <w:rPr>
              <w:rFonts w:asciiTheme="minorHAnsi" w:hAnsiTheme="minorHAnsi"/>
              <w:color w:val="000000" w:themeColor="text1"/>
            </w:rPr>
          </w:rPrChange>
        </w:rPr>
        <w:t>begin</w:t>
      </w:r>
      <w:proofErr w:type="gramEnd"/>
      <w:r w:rsidRPr="00B702A1">
        <w:rPr>
          <w:sz w:val="24"/>
          <w:szCs w:val="24"/>
          <w:rPrChange w:id="253" w:author="Artin" w:date="2023-08-27T16:16:00Z">
            <w:rPr>
              <w:rFonts w:asciiTheme="minorHAnsi" w:hAnsiTheme="minorHAnsi"/>
              <w:color w:val="000000" w:themeColor="text1"/>
            </w:rPr>
          </w:rPrChange>
        </w:rPr>
        <w:t>{itemize}</w:t>
      </w:r>
    </w:p>
    <w:p w14:paraId="429B2EF0" w14:textId="77777777" w:rsidR="00CA6F40" w:rsidRPr="00B702A1" w:rsidRDefault="00CA6F40" w:rsidP="00B702A1">
      <w:pPr>
        <w:spacing w:line="276" w:lineRule="auto"/>
        <w:rPr>
          <w:sz w:val="24"/>
          <w:szCs w:val="24"/>
          <w:rPrChange w:id="254" w:author="Artin" w:date="2023-08-27T16:16:00Z">
            <w:rPr>
              <w:rFonts w:asciiTheme="minorHAnsi" w:hAnsiTheme="minorHAnsi"/>
              <w:color w:val="000000" w:themeColor="text1"/>
            </w:rPr>
          </w:rPrChange>
        </w:rPr>
      </w:pPr>
      <w:r w:rsidRPr="00B702A1">
        <w:rPr>
          <w:sz w:val="24"/>
          <w:szCs w:val="24"/>
          <w:rPrChange w:id="255" w:author="Artin" w:date="2023-08-27T16:16:00Z">
            <w:rPr>
              <w:rFonts w:asciiTheme="minorHAnsi" w:hAnsiTheme="minorHAnsi"/>
              <w:color w:val="000000" w:themeColor="text1"/>
            </w:rPr>
          </w:rPrChange>
        </w:rPr>
        <w:t xml:space="preserve">    \</w:t>
      </w:r>
      <w:proofErr w:type="gramStart"/>
      <w:r w:rsidRPr="00B702A1">
        <w:rPr>
          <w:sz w:val="24"/>
          <w:szCs w:val="24"/>
          <w:rPrChange w:id="256" w:author="Artin" w:date="2023-08-27T16:16:00Z">
            <w:rPr>
              <w:rFonts w:asciiTheme="minorHAnsi" w:hAnsiTheme="minorHAnsi"/>
              <w:color w:val="000000" w:themeColor="text1"/>
            </w:rPr>
          </w:rPrChange>
        </w:rPr>
        <w:t>item  $</w:t>
      </w:r>
      <w:proofErr w:type="gramEnd"/>
      <w:r w:rsidRPr="00B702A1">
        <w:rPr>
          <w:sz w:val="24"/>
          <w:szCs w:val="24"/>
          <w:rPrChange w:id="257" w:author="Artin" w:date="2023-08-27T16:16:00Z">
            <w:rPr>
              <w:rFonts w:asciiTheme="minorHAnsi" w:hAnsiTheme="minorHAnsi"/>
              <w:color w:val="000000" w:themeColor="text1"/>
            </w:rPr>
          </w:rPrChange>
        </w:rPr>
        <w:t>\</w:t>
      </w:r>
      <w:proofErr w:type="spellStart"/>
      <w:r w:rsidRPr="00B702A1">
        <w:rPr>
          <w:sz w:val="24"/>
          <w:szCs w:val="24"/>
          <w:rPrChange w:id="258" w:author="Artin" w:date="2023-08-27T16:16:00Z">
            <w:rPr>
              <w:rFonts w:asciiTheme="minorHAnsi" w:hAnsiTheme="minorHAnsi"/>
              <w:color w:val="000000" w:themeColor="text1"/>
            </w:rPr>
          </w:rPrChange>
        </w:rPr>
        <w:t>mathcal</w:t>
      </w:r>
      <w:proofErr w:type="spellEnd"/>
      <w:r w:rsidRPr="00B702A1">
        <w:rPr>
          <w:sz w:val="24"/>
          <w:szCs w:val="24"/>
          <w:rPrChange w:id="259" w:author="Artin" w:date="2023-08-27T16:16:00Z">
            <w:rPr>
              <w:rFonts w:asciiTheme="minorHAnsi" w:hAnsiTheme="minorHAnsi"/>
              <w:color w:val="000000" w:themeColor="text1"/>
            </w:rPr>
          </w:rPrChange>
        </w:rPr>
        <w:t>{C} = {\{</w:t>
      </w:r>
      <w:proofErr w:type="spellStart"/>
      <w:r w:rsidRPr="00B702A1">
        <w:rPr>
          <w:sz w:val="24"/>
          <w:szCs w:val="24"/>
          <w:rPrChange w:id="260" w:author="Artin" w:date="2023-08-27T16:16:00Z">
            <w:rPr>
              <w:rFonts w:asciiTheme="minorHAnsi" w:hAnsiTheme="minorHAnsi"/>
              <w:color w:val="000000" w:themeColor="text1"/>
            </w:rPr>
          </w:rPrChange>
        </w:rPr>
        <w:t>c_k</w:t>
      </w:r>
      <w:proofErr w:type="spellEnd"/>
      <w:r w:rsidRPr="00B702A1">
        <w:rPr>
          <w:sz w:val="24"/>
          <w:szCs w:val="24"/>
          <w:rPrChange w:id="261" w:author="Artin" w:date="2023-08-27T16:16:00Z">
            <w:rPr>
              <w:rFonts w:asciiTheme="minorHAnsi" w:hAnsiTheme="minorHAnsi"/>
              <w:color w:val="000000" w:themeColor="text1"/>
            </w:rPr>
          </w:rPrChange>
        </w:rPr>
        <w:t>\}}_{k=1}^{K}  $: the set of classes (categories) in the multi-label dataset, where $</w:t>
      </w:r>
      <w:proofErr w:type="spellStart"/>
      <w:r w:rsidRPr="00B702A1">
        <w:rPr>
          <w:sz w:val="24"/>
          <w:szCs w:val="24"/>
          <w:rPrChange w:id="262" w:author="Artin" w:date="2023-08-27T16:16:00Z">
            <w:rPr>
              <w:rFonts w:asciiTheme="minorHAnsi" w:hAnsiTheme="minorHAnsi"/>
              <w:color w:val="000000" w:themeColor="text1"/>
            </w:rPr>
          </w:rPrChange>
        </w:rPr>
        <w:t>c_k</w:t>
      </w:r>
      <w:proofErr w:type="spellEnd"/>
      <w:r w:rsidRPr="00B702A1">
        <w:rPr>
          <w:sz w:val="24"/>
          <w:szCs w:val="24"/>
          <w:rPrChange w:id="263" w:author="Artin" w:date="2023-08-27T16:16:00Z">
            <w:rPr>
              <w:rFonts w:asciiTheme="minorHAnsi" w:hAnsiTheme="minorHAnsi"/>
              <w:color w:val="000000" w:themeColor="text1"/>
            </w:rPr>
          </w:rPrChange>
        </w:rPr>
        <w:t xml:space="preserve"> $ is the name of the $k $-th class.</w:t>
      </w:r>
    </w:p>
    <w:p w14:paraId="566485C0" w14:textId="77777777" w:rsidR="00CA6F40" w:rsidRPr="00B702A1" w:rsidRDefault="00CA6F40" w:rsidP="00B702A1">
      <w:pPr>
        <w:spacing w:line="276" w:lineRule="auto"/>
        <w:rPr>
          <w:sz w:val="24"/>
          <w:szCs w:val="24"/>
          <w:rPrChange w:id="264" w:author="Artin" w:date="2023-08-27T16:16:00Z">
            <w:rPr>
              <w:rFonts w:asciiTheme="minorHAnsi" w:hAnsiTheme="minorHAnsi"/>
              <w:color w:val="000000" w:themeColor="text1"/>
            </w:rPr>
          </w:rPrChange>
        </w:rPr>
      </w:pPr>
      <w:r w:rsidRPr="00B702A1">
        <w:rPr>
          <w:sz w:val="24"/>
          <w:szCs w:val="24"/>
          <w:rPrChange w:id="265" w:author="Artin" w:date="2023-08-27T16:16:00Z">
            <w:rPr>
              <w:rFonts w:asciiTheme="minorHAnsi" w:hAnsiTheme="minorHAnsi"/>
              <w:color w:val="000000" w:themeColor="text1"/>
            </w:rPr>
          </w:rPrChange>
        </w:rPr>
        <w:t xml:space="preserve">    \</w:t>
      </w:r>
      <w:proofErr w:type="gramStart"/>
      <w:r w:rsidRPr="00B702A1">
        <w:rPr>
          <w:sz w:val="24"/>
          <w:szCs w:val="24"/>
          <w:rPrChange w:id="266" w:author="Artin" w:date="2023-08-27T16:16:00Z">
            <w:rPr>
              <w:rFonts w:asciiTheme="minorHAnsi" w:hAnsiTheme="minorHAnsi"/>
              <w:color w:val="000000" w:themeColor="text1"/>
            </w:rPr>
          </w:rPrChange>
        </w:rPr>
        <w:t>item  $</w:t>
      </w:r>
      <w:proofErr w:type="gramEnd"/>
      <w:r w:rsidRPr="00B702A1">
        <w:rPr>
          <w:sz w:val="24"/>
          <w:szCs w:val="24"/>
          <w:rPrChange w:id="267" w:author="Artin" w:date="2023-08-27T16:16:00Z">
            <w:rPr>
              <w:rFonts w:asciiTheme="minorHAnsi" w:hAnsiTheme="minorHAnsi"/>
              <w:color w:val="000000" w:themeColor="text1"/>
            </w:rPr>
          </w:rPrChange>
        </w:rPr>
        <w:t>\</w:t>
      </w:r>
      <w:proofErr w:type="spellStart"/>
      <w:r w:rsidRPr="00B702A1">
        <w:rPr>
          <w:sz w:val="24"/>
          <w:szCs w:val="24"/>
          <w:rPrChange w:id="268" w:author="Artin" w:date="2023-08-27T16:16:00Z">
            <w:rPr>
              <w:rFonts w:asciiTheme="minorHAnsi" w:hAnsiTheme="minorHAnsi"/>
              <w:color w:val="000000" w:themeColor="text1"/>
            </w:rPr>
          </w:rPrChange>
        </w:rPr>
        <w:t>mathcal</w:t>
      </w:r>
      <w:proofErr w:type="spellEnd"/>
      <w:r w:rsidRPr="00B702A1">
        <w:rPr>
          <w:sz w:val="24"/>
          <w:szCs w:val="24"/>
          <w:rPrChange w:id="269" w:author="Artin" w:date="2023-08-27T16:16:00Z">
            <w:rPr>
              <w:rFonts w:asciiTheme="minorHAnsi" w:hAnsiTheme="minorHAnsi"/>
              <w:color w:val="000000" w:themeColor="text1"/>
            </w:rPr>
          </w:rPrChange>
        </w:rPr>
        <w:t>{E} $: set of edges representing parent-child relationships between classes.</w:t>
      </w:r>
    </w:p>
    <w:p w14:paraId="696C0B69" w14:textId="77777777" w:rsidR="00CA6F40" w:rsidRPr="00B702A1" w:rsidRDefault="00CA6F40" w:rsidP="00B702A1">
      <w:pPr>
        <w:spacing w:line="276" w:lineRule="auto"/>
        <w:rPr>
          <w:sz w:val="24"/>
          <w:szCs w:val="24"/>
          <w:rPrChange w:id="270" w:author="Artin" w:date="2023-08-27T16:16:00Z">
            <w:rPr>
              <w:rFonts w:asciiTheme="minorHAnsi" w:hAnsiTheme="minorHAnsi"/>
              <w:color w:val="000000" w:themeColor="text1"/>
            </w:rPr>
          </w:rPrChange>
        </w:rPr>
      </w:pPr>
      <w:r w:rsidRPr="00B702A1">
        <w:rPr>
          <w:sz w:val="24"/>
          <w:szCs w:val="24"/>
          <w:rPrChange w:id="271" w:author="Artin" w:date="2023-08-27T16:16:00Z">
            <w:rPr>
              <w:rFonts w:asciiTheme="minorHAnsi" w:hAnsiTheme="minorHAnsi"/>
              <w:color w:val="000000" w:themeColor="text1"/>
            </w:rPr>
          </w:rPrChange>
        </w:rPr>
        <w:t xml:space="preserve">    \</w:t>
      </w:r>
      <w:proofErr w:type="gramStart"/>
      <w:r w:rsidRPr="00B702A1">
        <w:rPr>
          <w:sz w:val="24"/>
          <w:szCs w:val="24"/>
          <w:rPrChange w:id="272" w:author="Artin" w:date="2023-08-27T16:16:00Z">
            <w:rPr>
              <w:rFonts w:asciiTheme="minorHAnsi" w:hAnsiTheme="minorHAnsi"/>
              <w:color w:val="000000" w:themeColor="text1"/>
            </w:rPr>
          </w:rPrChange>
        </w:rPr>
        <w:t>item  $</w:t>
      </w:r>
      <w:proofErr w:type="gramEnd"/>
      <w:r w:rsidRPr="00B702A1">
        <w:rPr>
          <w:sz w:val="24"/>
          <w:szCs w:val="24"/>
          <w:rPrChange w:id="273" w:author="Artin" w:date="2023-08-27T16:16:00Z">
            <w:rPr>
              <w:rFonts w:asciiTheme="minorHAnsi" w:hAnsiTheme="minorHAnsi"/>
              <w:color w:val="000000" w:themeColor="text1"/>
            </w:rPr>
          </w:rPrChange>
        </w:rPr>
        <w:t>\</w:t>
      </w:r>
      <w:proofErr w:type="spellStart"/>
      <w:r w:rsidRPr="00B702A1">
        <w:rPr>
          <w:sz w:val="24"/>
          <w:szCs w:val="24"/>
          <w:rPrChange w:id="274" w:author="Artin" w:date="2023-08-27T16:16:00Z">
            <w:rPr>
              <w:rFonts w:asciiTheme="minorHAnsi" w:hAnsiTheme="minorHAnsi"/>
              <w:color w:val="000000" w:themeColor="text1"/>
            </w:rPr>
          </w:rPrChange>
        </w:rPr>
        <w:t>mathcal</w:t>
      </w:r>
      <w:proofErr w:type="spellEnd"/>
      <w:r w:rsidRPr="00B702A1">
        <w:rPr>
          <w:sz w:val="24"/>
          <w:szCs w:val="24"/>
          <w:rPrChange w:id="275" w:author="Artin" w:date="2023-08-27T16:16:00Z">
            <w:rPr>
              <w:rFonts w:asciiTheme="minorHAnsi" w:hAnsiTheme="minorHAnsi"/>
              <w:color w:val="000000" w:themeColor="text1"/>
            </w:rPr>
          </w:rPrChange>
        </w:rPr>
        <w:t>{G}=\left\{\</w:t>
      </w:r>
      <w:proofErr w:type="spellStart"/>
      <w:r w:rsidRPr="00B702A1">
        <w:rPr>
          <w:sz w:val="24"/>
          <w:szCs w:val="24"/>
          <w:rPrChange w:id="276" w:author="Artin" w:date="2023-08-27T16:16:00Z">
            <w:rPr>
              <w:rFonts w:asciiTheme="minorHAnsi" w:hAnsiTheme="minorHAnsi"/>
              <w:color w:val="000000" w:themeColor="text1"/>
            </w:rPr>
          </w:rPrChange>
        </w:rPr>
        <w:t>mathcal</w:t>
      </w:r>
      <w:proofErr w:type="spellEnd"/>
      <w:r w:rsidRPr="00B702A1">
        <w:rPr>
          <w:sz w:val="24"/>
          <w:szCs w:val="24"/>
          <w:rPrChange w:id="277" w:author="Artin" w:date="2023-08-27T16:16:00Z">
            <w:rPr>
              <w:rFonts w:asciiTheme="minorHAnsi" w:hAnsiTheme="minorHAnsi"/>
              <w:color w:val="000000" w:themeColor="text1"/>
            </w:rPr>
          </w:rPrChange>
        </w:rPr>
        <w:t>{C},\</w:t>
      </w:r>
      <w:proofErr w:type="spellStart"/>
      <w:r w:rsidRPr="00B702A1">
        <w:rPr>
          <w:sz w:val="24"/>
          <w:szCs w:val="24"/>
          <w:rPrChange w:id="278" w:author="Artin" w:date="2023-08-27T16:16:00Z">
            <w:rPr>
              <w:rFonts w:asciiTheme="minorHAnsi" w:hAnsiTheme="minorHAnsi"/>
              <w:color w:val="000000" w:themeColor="text1"/>
            </w:rPr>
          </w:rPrChange>
        </w:rPr>
        <w:t>mathcal</w:t>
      </w:r>
      <w:proofErr w:type="spellEnd"/>
      <w:r w:rsidRPr="00B702A1">
        <w:rPr>
          <w:sz w:val="24"/>
          <w:szCs w:val="24"/>
          <w:rPrChange w:id="279" w:author="Artin" w:date="2023-08-27T16:16:00Z">
            <w:rPr>
              <w:rFonts w:asciiTheme="minorHAnsi" w:hAnsiTheme="minorHAnsi"/>
              <w:color w:val="000000" w:themeColor="text1"/>
            </w:rPr>
          </w:rPrChange>
        </w:rPr>
        <w:t>{E}\right\} $:  Graph representing the taxonomy of thoracic diseases.</w:t>
      </w:r>
    </w:p>
    <w:p w14:paraId="70FEB43A" w14:textId="77777777" w:rsidR="00CA6F40" w:rsidRPr="00B702A1" w:rsidRDefault="00CA6F40" w:rsidP="00B702A1">
      <w:pPr>
        <w:spacing w:line="276" w:lineRule="auto"/>
        <w:rPr>
          <w:sz w:val="24"/>
          <w:szCs w:val="24"/>
          <w:rPrChange w:id="280" w:author="Artin" w:date="2023-08-27T16:16:00Z">
            <w:rPr>
              <w:rFonts w:asciiTheme="minorHAnsi" w:hAnsiTheme="minorHAnsi"/>
              <w:color w:val="000000" w:themeColor="text1"/>
            </w:rPr>
          </w:rPrChange>
        </w:rPr>
      </w:pPr>
      <w:r w:rsidRPr="00B702A1">
        <w:rPr>
          <w:sz w:val="24"/>
          <w:szCs w:val="24"/>
          <w:rPrChange w:id="281" w:author="Artin" w:date="2023-08-27T16:16:00Z">
            <w:rPr>
              <w:rFonts w:asciiTheme="minorHAnsi" w:hAnsiTheme="minorHAnsi"/>
              <w:color w:val="000000" w:themeColor="text1"/>
            </w:rPr>
          </w:rPrChange>
        </w:rPr>
        <w:t xml:space="preserve">    \</w:t>
      </w:r>
      <w:proofErr w:type="gramStart"/>
      <w:r w:rsidRPr="00B702A1">
        <w:rPr>
          <w:sz w:val="24"/>
          <w:szCs w:val="24"/>
          <w:rPrChange w:id="282" w:author="Artin" w:date="2023-08-27T16:16:00Z">
            <w:rPr>
              <w:rFonts w:asciiTheme="minorHAnsi" w:hAnsiTheme="minorHAnsi"/>
              <w:color w:val="000000" w:themeColor="text1"/>
            </w:rPr>
          </w:rPrChange>
        </w:rPr>
        <w:t>item  $</w:t>
      </w:r>
      <w:proofErr w:type="spellStart"/>
      <w:proofErr w:type="gramEnd"/>
      <w:r w:rsidRPr="00B702A1">
        <w:rPr>
          <w:sz w:val="24"/>
          <w:szCs w:val="24"/>
          <w:rPrChange w:id="283" w:author="Artin" w:date="2023-08-27T16:16:00Z">
            <w:rPr>
              <w:rFonts w:asciiTheme="minorHAnsi" w:hAnsiTheme="minorHAnsi"/>
              <w:color w:val="000000" w:themeColor="text1"/>
            </w:rPr>
          </w:rPrChange>
        </w:rPr>
        <w:t>c_j</w:t>
      </w:r>
      <w:proofErr w:type="spellEnd"/>
      <w:r w:rsidRPr="00B702A1">
        <w:rPr>
          <w:sz w:val="24"/>
          <w:szCs w:val="24"/>
          <w:rPrChange w:id="284" w:author="Artin" w:date="2023-08-27T16:16:00Z">
            <w:rPr>
              <w:rFonts w:asciiTheme="minorHAnsi" w:hAnsiTheme="minorHAnsi"/>
              <w:color w:val="000000" w:themeColor="text1"/>
            </w:rPr>
          </w:rPrChange>
        </w:rPr>
        <w:t>=\Lambda (</w:t>
      </w:r>
      <w:proofErr w:type="spellStart"/>
      <w:r w:rsidRPr="00B702A1">
        <w:rPr>
          <w:sz w:val="24"/>
          <w:szCs w:val="24"/>
          <w:rPrChange w:id="285" w:author="Artin" w:date="2023-08-27T16:16:00Z">
            <w:rPr>
              <w:rFonts w:asciiTheme="minorHAnsi" w:hAnsiTheme="minorHAnsi"/>
              <w:color w:val="000000" w:themeColor="text1"/>
            </w:rPr>
          </w:rPrChange>
        </w:rPr>
        <w:t>c_k</w:t>
      </w:r>
      <w:proofErr w:type="spellEnd"/>
      <w:r w:rsidRPr="00B702A1">
        <w:rPr>
          <w:sz w:val="24"/>
          <w:szCs w:val="24"/>
          <w:rPrChange w:id="286" w:author="Artin" w:date="2023-08-27T16:16:00Z">
            <w:rPr>
              <w:rFonts w:asciiTheme="minorHAnsi" w:hAnsiTheme="minorHAnsi"/>
              <w:color w:val="000000" w:themeColor="text1"/>
            </w:rPr>
          </w:rPrChange>
        </w:rPr>
        <w:t>) \in \</w:t>
      </w:r>
      <w:proofErr w:type="spellStart"/>
      <w:r w:rsidRPr="00B702A1">
        <w:rPr>
          <w:sz w:val="24"/>
          <w:szCs w:val="24"/>
          <w:rPrChange w:id="287" w:author="Artin" w:date="2023-08-27T16:16:00Z">
            <w:rPr>
              <w:rFonts w:asciiTheme="minorHAnsi" w:hAnsiTheme="minorHAnsi"/>
              <w:color w:val="000000" w:themeColor="text1"/>
            </w:rPr>
          </w:rPrChange>
        </w:rPr>
        <w:t>mathcal</w:t>
      </w:r>
      <w:proofErr w:type="spellEnd"/>
      <w:r w:rsidRPr="00B702A1">
        <w:rPr>
          <w:sz w:val="24"/>
          <w:szCs w:val="24"/>
          <w:rPrChange w:id="288" w:author="Artin" w:date="2023-08-27T16:16:00Z">
            <w:rPr>
              <w:rFonts w:asciiTheme="minorHAnsi" w:hAnsiTheme="minorHAnsi"/>
              <w:color w:val="000000" w:themeColor="text1"/>
            </w:rPr>
          </w:rPrChange>
        </w:rPr>
        <w:t>{C}$: parent class of class $</w:t>
      </w:r>
      <w:proofErr w:type="spellStart"/>
      <w:r w:rsidRPr="00B702A1">
        <w:rPr>
          <w:sz w:val="24"/>
          <w:szCs w:val="24"/>
          <w:rPrChange w:id="289" w:author="Artin" w:date="2023-08-27T16:16:00Z">
            <w:rPr>
              <w:rFonts w:asciiTheme="minorHAnsi" w:hAnsiTheme="minorHAnsi"/>
              <w:color w:val="000000" w:themeColor="text1"/>
            </w:rPr>
          </w:rPrChange>
        </w:rPr>
        <w:t>c_k</w:t>
      </w:r>
      <w:proofErr w:type="spellEnd"/>
      <w:r w:rsidRPr="00B702A1">
        <w:rPr>
          <w:sz w:val="24"/>
          <w:szCs w:val="24"/>
          <w:rPrChange w:id="290" w:author="Artin" w:date="2023-08-27T16:16:00Z">
            <w:rPr>
              <w:rFonts w:asciiTheme="minorHAnsi" w:hAnsiTheme="minorHAnsi"/>
              <w:color w:val="000000" w:themeColor="text1"/>
            </w:rPr>
          </w:rPrChange>
        </w:rPr>
        <w:t xml:space="preserve"> $ in graph $\</w:t>
      </w:r>
      <w:proofErr w:type="spellStart"/>
      <w:r w:rsidRPr="00B702A1">
        <w:rPr>
          <w:sz w:val="24"/>
          <w:szCs w:val="24"/>
          <w:rPrChange w:id="291" w:author="Artin" w:date="2023-08-27T16:16:00Z">
            <w:rPr>
              <w:rFonts w:asciiTheme="minorHAnsi" w:hAnsiTheme="minorHAnsi"/>
              <w:color w:val="000000" w:themeColor="text1"/>
            </w:rPr>
          </w:rPrChange>
        </w:rPr>
        <w:t>mathcal</w:t>
      </w:r>
      <w:proofErr w:type="spellEnd"/>
      <w:r w:rsidRPr="00B702A1">
        <w:rPr>
          <w:sz w:val="24"/>
          <w:szCs w:val="24"/>
          <w:rPrChange w:id="292" w:author="Artin" w:date="2023-08-27T16:16:00Z">
            <w:rPr>
              <w:rFonts w:asciiTheme="minorHAnsi" w:hAnsiTheme="minorHAnsi"/>
              <w:color w:val="000000" w:themeColor="text1"/>
            </w:rPr>
          </w:rPrChange>
        </w:rPr>
        <w:t>{G} $.</w:t>
      </w:r>
    </w:p>
    <w:p w14:paraId="76550349" w14:textId="77777777" w:rsidR="00CA6F40" w:rsidRPr="00B702A1" w:rsidRDefault="00CA6F40" w:rsidP="00B702A1">
      <w:pPr>
        <w:spacing w:line="276" w:lineRule="auto"/>
        <w:rPr>
          <w:sz w:val="24"/>
          <w:szCs w:val="24"/>
          <w:rPrChange w:id="293" w:author="Artin" w:date="2023-08-27T16:16:00Z">
            <w:rPr>
              <w:rFonts w:asciiTheme="minorHAnsi" w:hAnsiTheme="minorHAnsi"/>
              <w:color w:val="000000" w:themeColor="text1"/>
            </w:rPr>
          </w:rPrChange>
        </w:rPr>
      </w:pPr>
      <w:r w:rsidRPr="00B702A1">
        <w:rPr>
          <w:sz w:val="24"/>
          <w:szCs w:val="24"/>
          <w:rPrChange w:id="294" w:author="Artin" w:date="2023-08-27T16:16:00Z">
            <w:rPr>
              <w:rFonts w:asciiTheme="minorHAnsi" w:hAnsiTheme="minorHAnsi"/>
              <w:color w:val="000000" w:themeColor="text1"/>
            </w:rPr>
          </w:rPrChange>
        </w:rPr>
        <w:t xml:space="preserve">    \</w:t>
      </w:r>
      <w:proofErr w:type="gramStart"/>
      <w:r w:rsidRPr="00B702A1">
        <w:rPr>
          <w:sz w:val="24"/>
          <w:szCs w:val="24"/>
          <w:rPrChange w:id="295" w:author="Artin" w:date="2023-08-27T16:16:00Z">
            <w:rPr>
              <w:rFonts w:asciiTheme="minorHAnsi" w:hAnsiTheme="minorHAnsi"/>
              <w:color w:val="000000" w:themeColor="text1"/>
            </w:rPr>
          </w:rPrChange>
        </w:rPr>
        <w:t>item  $</w:t>
      </w:r>
      <w:proofErr w:type="gramEnd"/>
      <w:r w:rsidRPr="00B702A1">
        <w:rPr>
          <w:sz w:val="24"/>
          <w:szCs w:val="24"/>
          <w:rPrChange w:id="296" w:author="Artin" w:date="2023-08-27T16:16:00Z">
            <w:rPr>
              <w:rFonts w:asciiTheme="minorHAnsi" w:hAnsiTheme="minorHAnsi"/>
              <w:color w:val="000000" w:themeColor="text1"/>
            </w:rPr>
          </w:rPrChange>
        </w:rPr>
        <w:t>\</w:t>
      </w:r>
      <w:proofErr w:type="spellStart"/>
      <w:r w:rsidRPr="00B702A1">
        <w:rPr>
          <w:sz w:val="24"/>
          <w:szCs w:val="24"/>
          <w:rPrChange w:id="297" w:author="Artin" w:date="2023-08-27T16:16:00Z">
            <w:rPr>
              <w:rFonts w:asciiTheme="minorHAnsi" w:hAnsiTheme="minorHAnsi"/>
              <w:color w:val="000000" w:themeColor="text1"/>
            </w:rPr>
          </w:rPrChange>
        </w:rPr>
        <w:t>mathcal</w:t>
      </w:r>
      <w:proofErr w:type="spellEnd"/>
      <w:r w:rsidRPr="00B702A1">
        <w:rPr>
          <w:sz w:val="24"/>
          <w:szCs w:val="24"/>
          <w:rPrChange w:id="298" w:author="Artin" w:date="2023-08-27T16:16:00Z">
            <w:rPr>
              <w:rFonts w:asciiTheme="minorHAnsi" w:hAnsiTheme="minorHAnsi"/>
              <w:color w:val="000000" w:themeColor="text1"/>
            </w:rPr>
          </w:rPrChange>
        </w:rPr>
        <w:t>{J}(</w:t>
      </w:r>
      <w:proofErr w:type="spellStart"/>
      <w:r w:rsidRPr="00B702A1">
        <w:rPr>
          <w:sz w:val="24"/>
          <w:szCs w:val="24"/>
          <w:rPrChange w:id="299" w:author="Artin" w:date="2023-08-27T16:16:00Z">
            <w:rPr>
              <w:rFonts w:asciiTheme="minorHAnsi" w:hAnsiTheme="minorHAnsi"/>
              <w:color w:val="000000" w:themeColor="text1"/>
            </w:rPr>
          </w:rPrChange>
        </w:rPr>
        <w:t>c_j</w:t>
      </w:r>
      <w:proofErr w:type="spellEnd"/>
      <w:r w:rsidRPr="00B702A1">
        <w:rPr>
          <w:sz w:val="24"/>
          <w:szCs w:val="24"/>
          <w:rPrChange w:id="300" w:author="Artin" w:date="2023-08-27T16:16:00Z">
            <w:rPr>
              <w:rFonts w:asciiTheme="minorHAnsi" w:hAnsiTheme="minorHAnsi"/>
              <w:color w:val="000000" w:themeColor="text1"/>
            </w:rPr>
          </w:rPrChange>
        </w:rPr>
        <w:t>) \subset \</w:t>
      </w:r>
      <w:proofErr w:type="spellStart"/>
      <w:r w:rsidRPr="00B702A1">
        <w:rPr>
          <w:sz w:val="24"/>
          <w:szCs w:val="24"/>
          <w:rPrChange w:id="301" w:author="Artin" w:date="2023-08-27T16:16:00Z">
            <w:rPr>
              <w:rFonts w:asciiTheme="minorHAnsi" w:hAnsiTheme="minorHAnsi"/>
              <w:color w:val="000000" w:themeColor="text1"/>
            </w:rPr>
          </w:rPrChange>
        </w:rPr>
        <w:t>mathcal</w:t>
      </w:r>
      <w:proofErr w:type="spellEnd"/>
      <w:r w:rsidRPr="00B702A1">
        <w:rPr>
          <w:sz w:val="24"/>
          <w:szCs w:val="24"/>
          <w:rPrChange w:id="302" w:author="Artin" w:date="2023-08-27T16:16:00Z">
            <w:rPr>
              <w:rFonts w:asciiTheme="minorHAnsi" w:hAnsiTheme="minorHAnsi"/>
              <w:color w:val="000000" w:themeColor="text1"/>
            </w:rPr>
          </w:rPrChange>
        </w:rPr>
        <w:t>{C}$: set of child classes of class $</w:t>
      </w:r>
      <w:proofErr w:type="spellStart"/>
      <w:r w:rsidRPr="00B702A1">
        <w:rPr>
          <w:sz w:val="24"/>
          <w:szCs w:val="24"/>
          <w:rPrChange w:id="303" w:author="Artin" w:date="2023-08-27T16:16:00Z">
            <w:rPr>
              <w:rFonts w:asciiTheme="minorHAnsi" w:hAnsiTheme="minorHAnsi"/>
              <w:color w:val="000000" w:themeColor="text1"/>
            </w:rPr>
          </w:rPrChange>
        </w:rPr>
        <w:t>c_j</w:t>
      </w:r>
      <w:proofErr w:type="spellEnd"/>
      <w:r w:rsidRPr="00B702A1">
        <w:rPr>
          <w:sz w:val="24"/>
          <w:szCs w:val="24"/>
          <w:rPrChange w:id="304" w:author="Artin" w:date="2023-08-27T16:16:00Z">
            <w:rPr>
              <w:rFonts w:asciiTheme="minorHAnsi" w:hAnsiTheme="minorHAnsi"/>
              <w:color w:val="000000" w:themeColor="text1"/>
            </w:rPr>
          </w:rPrChange>
        </w:rPr>
        <w:t>$ in graph $\</w:t>
      </w:r>
      <w:proofErr w:type="spellStart"/>
      <w:r w:rsidRPr="00B702A1">
        <w:rPr>
          <w:sz w:val="24"/>
          <w:szCs w:val="24"/>
          <w:rPrChange w:id="305" w:author="Artin" w:date="2023-08-27T16:16:00Z">
            <w:rPr>
              <w:rFonts w:asciiTheme="minorHAnsi" w:hAnsiTheme="minorHAnsi"/>
              <w:color w:val="000000" w:themeColor="text1"/>
            </w:rPr>
          </w:rPrChange>
        </w:rPr>
        <w:t>mathcal</w:t>
      </w:r>
      <w:proofErr w:type="spellEnd"/>
      <w:r w:rsidRPr="00B702A1">
        <w:rPr>
          <w:sz w:val="24"/>
          <w:szCs w:val="24"/>
          <w:rPrChange w:id="306" w:author="Artin" w:date="2023-08-27T16:16:00Z">
            <w:rPr>
              <w:rFonts w:asciiTheme="minorHAnsi" w:hAnsiTheme="minorHAnsi"/>
              <w:color w:val="000000" w:themeColor="text1"/>
            </w:rPr>
          </w:rPrChange>
        </w:rPr>
        <w:t>{G} $</w:t>
      </w:r>
    </w:p>
    <w:p w14:paraId="366C0F37" w14:textId="77777777" w:rsidR="00CA6F40" w:rsidRPr="00B702A1" w:rsidRDefault="00CA6F40" w:rsidP="00B702A1">
      <w:pPr>
        <w:spacing w:line="276" w:lineRule="auto"/>
        <w:rPr>
          <w:sz w:val="24"/>
          <w:szCs w:val="24"/>
          <w:rPrChange w:id="307" w:author="Artin" w:date="2023-08-27T16:16:00Z">
            <w:rPr>
              <w:rFonts w:asciiTheme="minorHAnsi" w:hAnsiTheme="minorHAnsi"/>
              <w:color w:val="000000" w:themeColor="text1"/>
            </w:rPr>
          </w:rPrChange>
        </w:rPr>
      </w:pPr>
      <w:r w:rsidRPr="00B702A1">
        <w:rPr>
          <w:sz w:val="24"/>
          <w:szCs w:val="24"/>
          <w:rPrChange w:id="308" w:author="Artin" w:date="2023-08-27T16:16:00Z">
            <w:rPr>
              <w:rFonts w:asciiTheme="minorHAnsi" w:hAnsiTheme="minorHAnsi"/>
              <w:color w:val="000000" w:themeColor="text1"/>
            </w:rPr>
          </w:rPrChange>
        </w:rPr>
        <w:t xml:space="preserve">    \</w:t>
      </w:r>
      <w:proofErr w:type="gramStart"/>
      <w:r w:rsidRPr="00B702A1">
        <w:rPr>
          <w:sz w:val="24"/>
          <w:szCs w:val="24"/>
          <w:rPrChange w:id="309" w:author="Artin" w:date="2023-08-27T16:16:00Z">
            <w:rPr>
              <w:rFonts w:asciiTheme="minorHAnsi" w:hAnsiTheme="minorHAnsi"/>
              <w:color w:val="000000" w:themeColor="text1"/>
            </w:rPr>
          </w:rPrChange>
        </w:rPr>
        <w:t>item  $</w:t>
      </w:r>
      <w:proofErr w:type="spellStart"/>
      <w:proofErr w:type="gramEnd"/>
      <w:r w:rsidRPr="00B702A1">
        <w:rPr>
          <w:sz w:val="24"/>
          <w:szCs w:val="24"/>
          <w:rPrChange w:id="310" w:author="Artin" w:date="2023-08-27T16:16:00Z">
            <w:rPr>
              <w:rFonts w:asciiTheme="minorHAnsi" w:hAnsiTheme="minorHAnsi"/>
              <w:color w:val="000000" w:themeColor="text1"/>
            </w:rPr>
          </w:rPrChange>
        </w:rPr>
        <w:t>y_k</w:t>
      </w:r>
      <w:proofErr w:type="spellEnd"/>
      <w:proofErr w:type="gramStart"/>
      <w:r w:rsidRPr="00B702A1">
        <w:rPr>
          <w:sz w:val="24"/>
          <w:szCs w:val="24"/>
          <w:rPrChange w:id="311" w:author="Artin" w:date="2023-08-27T16:16:00Z">
            <w:rPr>
              <w:rFonts w:asciiTheme="minorHAnsi" w:hAnsiTheme="minorHAnsi"/>
              <w:color w:val="000000" w:themeColor="text1"/>
            </w:rPr>
          </w:rPrChange>
        </w:rPr>
        <w:t>^{(</w:t>
      </w:r>
      <w:proofErr w:type="gramEnd"/>
      <w:r w:rsidRPr="00B702A1">
        <w:rPr>
          <w:sz w:val="24"/>
          <w:szCs w:val="24"/>
          <w:rPrChange w:id="312" w:author="Artin" w:date="2023-08-27T16:16:00Z">
            <w:rPr>
              <w:rFonts w:asciiTheme="minorHAnsi" w:hAnsiTheme="minorHAnsi"/>
              <w:color w:val="000000" w:themeColor="text1"/>
            </w:rPr>
          </w:rPrChange>
        </w:rPr>
        <w:t>i)} \in \{0,1\} $: true label for the $k $-th class of instance $i $.</w:t>
      </w:r>
    </w:p>
    <w:p w14:paraId="6A908905" w14:textId="77777777" w:rsidR="00CA6F40" w:rsidRPr="00B702A1" w:rsidRDefault="00CA6F40" w:rsidP="00B702A1">
      <w:pPr>
        <w:spacing w:line="276" w:lineRule="auto"/>
        <w:rPr>
          <w:sz w:val="24"/>
          <w:szCs w:val="24"/>
          <w:rPrChange w:id="313" w:author="Artin" w:date="2023-08-27T16:16:00Z">
            <w:rPr>
              <w:rFonts w:asciiTheme="minorHAnsi" w:hAnsiTheme="minorHAnsi"/>
              <w:color w:val="000000" w:themeColor="text1"/>
            </w:rPr>
          </w:rPrChange>
        </w:rPr>
      </w:pPr>
      <w:r w:rsidRPr="00B702A1">
        <w:rPr>
          <w:sz w:val="24"/>
          <w:szCs w:val="24"/>
          <w:rPrChange w:id="314" w:author="Artin" w:date="2023-08-27T16:16:00Z">
            <w:rPr>
              <w:rFonts w:asciiTheme="minorHAnsi" w:hAnsiTheme="minorHAnsi"/>
              <w:color w:val="000000" w:themeColor="text1"/>
            </w:rPr>
          </w:rPrChange>
        </w:rPr>
        <w:t xml:space="preserve">    \</w:t>
      </w:r>
      <w:proofErr w:type="gramStart"/>
      <w:r w:rsidRPr="00B702A1">
        <w:rPr>
          <w:sz w:val="24"/>
          <w:szCs w:val="24"/>
          <w:rPrChange w:id="315" w:author="Artin" w:date="2023-08-27T16:16:00Z">
            <w:rPr>
              <w:rFonts w:asciiTheme="minorHAnsi" w:hAnsiTheme="minorHAnsi"/>
              <w:color w:val="000000" w:themeColor="text1"/>
            </w:rPr>
          </w:rPrChange>
        </w:rPr>
        <w:t>item  $</w:t>
      </w:r>
      <w:proofErr w:type="spellStart"/>
      <w:proofErr w:type="gramEnd"/>
      <w:r w:rsidRPr="00B702A1">
        <w:rPr>
          <w:sz w:val="24"/>
          <w:szCs w:val="24"/>
          <w:rPrChange w:id="316" w:author="Artin" w:date="2023-08-27T16:16:00Z">
            <w:rPr>
              <w:rFonts w:asciiTheme="minorHAnsi" w:hAnsiTheme="minorHAnsi"/>
              <w:color w:val="000000" w:themeColor="text1"/>
            </w:rPr>
          </w:rPrChange>
        </w:rPr>
        <w:t>q_k</w:t>
      </w:r>
      <w:proofErr w:type="spellEnd"/>
      <w:proofErr w:type="gramStart"/>
      <w:r w:rsidRPr="00B702A1">
        <w:rPr>
          <w:sz w:val="24"/>
          <w:szCs w:val="24"/>
          <w:rPrChange w:id="317" w:author="Artin" w:date="2023-08-27T16:16:00Z">
            <w:rPr>
              <w:rFonts w:asciiTheme="minorHAnsi" w:hAnsiTheme="minorHAnsi"/>
              <w:color w:val="000000" w:themeColor="text1"/>
            </w:rPr>
          </w:rPrChange>
        </w:rPr>
        <w:t>^{(</w:t>
      </w:r>
      <w:proofErr w:type="gramEnd"/>
      <w:r w:rsidRPr="00B702A1">
        <w:rPr>
          <w:sz w:val="24"/>
          <w:szCs w:val="24"/>
          <w:rPrChange w:id="318" w:author="Artin" w:date="2023-08-27T16:16:00Z">
            <w:rPr>
              <w:rFonts w:asciiTheme="minorHAnsi" w:hAnsiTheme="minorHAnsi"/>
              <w:color w:val="000000" w:themeColor="text1"/>
            </w:rPr>
          </w:rPrChange>
        </w:rPr>
        <w:t>i)} \in \left( -\infty,0 \right) $: logits obtained in the last layer of the neural network model before the sigmoid layer.</w:t>
      </w:r>
    </w:p>
    <w:p w14:paraId="45E56F11" w14:textId="77777777" w:rsidR="00CA6F40" w:rsidRPr="00B702A1" w:rsidRDefault="00CA6F40" w:rsidP="00B702A1">
      <w:pPr>
        <w:spacing w:line="276" w:lineRule="auto"/>
        <w:rPr>
          <w:sz w:val="24"/>
          <w:szCs w:val="24"/>
          <w:rPrChange w:id="319" w:author="Artin" w:date="2023-08-27T16:16:00Z">
            <w:rPr>
              <w:rFonts w:asciiTheme="minorHAnsi" w:hAnsiTheme="minorHAnsi"/>
              <w:color w:val="000000" w:themeColor="text1"/>
            </w:rPr>
          </w:rPrChange>
        </w:rPr>
      </w:pPr>
      <w:r w:rsidRPr="00B702A1">
        <w:rPr>
          <w:sz w:val="24"/>
          <w:szCs w:val="24"/>
          <w:rPrChange w:id="320" w:author="Artin" w:date="2023-08-27T16:16:00Z">
            <w:rPr>
              <w:rFonts w:asciiTheme="minorHAnsi" w:hAnsiTheme="minorHAnsi"/>
              <w:color w:val="000000" w:themeColor="text1"/>
            </w:rPr>
          </w:rPrChange>
        </w:rPr>
        <w:t xml:space="preserve">    \item  $</w:t>
      </w:r>
      <w:proofErr w:type="spellStart"/>
      <w:r w:rsidRPr="00B702A1">
        <w:rPr>
          <w:sz w:val="24"/>
          <w:szCs w:val="24"/>
          <w:rPrChange w:id="321" w:author="Artin" w:date="2023-08-27T16:16:00Z">
            <w:rPr>
              <w:rFonts w:asciiTheme="minorHAnsi" w:hAnsiTheme="minorHAnsi"/>
              <w:color w:val="000000" w:themeColor="text1"/>
            </w:rPr>
          </w:rPrChange>
        </w:rPr>
        <w:t>p_k</w:t>
      </w:r>
      <w:proofErr w:type="spellEnd"/>
      <w:r w:rsidRPr="00B702A1">
        <w:rPr>
          <w:sz w:val="24"/>
          <w:szCs w:val="24"/>
          <w:rPrChange w:id="322" w:author="Artin" w:date="2023-08-27T16:16:00Z">
            <w:rPr>
              <w:rFonts w:asciiTheme="minorHAnsi" w:hAnsiTheme="minorHAnsi"/>
              <w:color w:val="000000" w:themeColor="text1"/>
            </w:rPr>
          </w:rPrChange>
        </w:rPr>
        <w:t>^{(i)} = \text{sigmoid}\left(</w:t>
      </w:r>
      <w:proofErr w:type="spellStart"/>
      <w:r w:rsidRPr="00B702A1">
        <w:rPr>
          <w:sz w:val="24"/>
          <w:szCs w:val="24"/>
          <w:rPrChange w:id="323" w:author="Artin" w:date="2023-08-27T16:16:00Z">
            <w:rPr>
              <w:rFonts w:asciiTheme="minorHAnsi" w:hAnsiTheme="minorHAnsi"/>
              <w:color w:val="000000" w:themeColor="text1"/>
            </w:rPr>
          </w:rPrChange>
        </w:rPr>
        <w:t>q_k</w:t>
      </w:r>
      <w:proofErr w:type="spellEnd"/>
      <w:r w:rsidRPr="00B702A1">
        <w:rPr>
          <w:sz w:val="24"/>
          <w:szCs w:val="24"/>
          <w:rPrChange w:id="324" w:author="Artin" w:date="2023-08-27T16:16:00Z">
            <w:rPr>
              <w:rFonts w:asciiTheme="minorHAnsi" w:hAnsiTheme="minorHAnsi"/>
              <w:color w:val="000000" w:themeColor="text1"/>
            </w:rPr>
          </w:rPrChange>
        </w:rPr>
        <w:t>^{(i)}\right) = \frac{1}{1+\exp{\left(-</w:t>
      </w:r>
      <w:proofErr w:type="spellStart"/>
      <w:r w:rsidRPr="00B702A1">
        <w:rPr>
          <w:sz w:val="24"/>
          <w:szCs w:val="24"/>
          <w:rPrChange w:id="325" w:author="Artin" w:date="2023-08-27T16:16:00Z">
            <w:rPr>
              <w:rFonts w:asciiTheme="minorHAnsi" w:hAnsiTheme="minorHAnsi"/>
              <w:color w:val="000000" w:themeColor="text1"/>
            </w:rPr>
          </w:rPrChange>
        </w:rPr>
        <w:t>q_k</w:t>
      </w:r>
      <w:proofErr w:type="spellEnd"/>
      <w:r w:rsidRPr="00B702A1">
        <w:rPr>
          <w:sz w:val="24"/>
          <w:szCs w:val="24"/>
          <w:rPrChange w:id="326" w:author="Artin" w:date="2023-08-27T16:16:00Z">
            <w:rPr>
              <w:rFonts w:asciiTheme="minorHAnsi" w:hAnsiTheme="minorHAnsi"/>
              <w:color w:val="000000" w:themeColor="text1"/>
            </w:rPr>
          </w:rPrChange>
        </w:rPr>
        <w:t>^{(i)}\right)}} $: predicted probability for the $k $-th class ($</w:t>
      </w:r>
      <w:proofErr w:type="spellStart"/>
      <w:r w:rsidRPr="00B702A1">
        <w:rPr>
          <w:sz w:val="24"/>
          <w:szCs w:val="24"/>
          <w:rPrChange w:id="327" w:author="Artin" w:date="2023-08-27T16:16:00Z">
            <w:rPr>
              <w:rFonts w:asciiTheme="minorHAnsi" w:hAnsiTheme="minorHAnsi"/>
              <w:color w:val="000000" w:themeColor="text1"/>
            </w:rPr>
          </w:rPrChange>
        </w:rPr>
        <w:t>c_k</w:t>
      </w:r>
      <w:proofErr w:type="spellEnd"/>
      <w:r w:rsidRPr="00B702A1">
        <w:rPr>
          <w:sz w:val="24"/>
          <w:szCs w:val="24"/>
          <w:rPrChange w:id="328" w:author="Artin" w:date="2023-08-27T16:16:00Z">
            <w:rPr>
              <w:rFonts w:asciiTheme="minorHAnsi" w:hAnsiTheme="minorHAnsi"/>
              <w:color w:val="000000" w:themeColor="text1"/>
            </w:rPr>
          </w:rPrChange>
        </w:rPr>
        <w:t>) $ of instance $i $ with a value between 0 and 1. $</w:t>
      </w:r>
      <w:proofErr w:type="spellStart"/>
      <w:r w:rsidRPr="00B702A1">
        <w:rPr>
          <w:sz w:val="24"/>
          <w:szCs w:val="24"/>
          <w:rPrChange w:id="329" w:author="Artin" w:date="2023-08-27T16:16:00Z">
            <w:rPr>
              <w:rFonts w:asciiTheme="minorHAnsi" w:hAnsiTheme="minorHAnsi"/>
              <w:color w:val="000000" w:themeColor="text1"/>
            </w:rPr>
          </w:rPrChange>
        </w:rPr>
        <w:t>p_k</w:t>
      </w:r>
      <w:proofErr w:type="spellEnd"/>
      <w:r w:rsidRPr="00B702A1">
        <w:rPr>
          <w:sz w:val="24"/>
          <w:szCs w:val="24"/>
          <w:rPrChange w:id="330" w:author="Artin" w:date="2023-08-27T16:16:00Z">
            <w:rPr>
              <w:rFonts w:asciiTheme="minorHAnsi" w:hAnsiTheme="minorHAnsi"/>
              <w:color w:val="000000" w:themeColor="text1"/>
            </w:rPr>
          </w:rPrChange>
        </w:rPr>
        <w:t>^{(i)} $ represents the likelihood that class $k $ is present in instance $i $ and is obtained by passing logits $</w:t>
      </w:r>
      <w:proofErr w:type="spellStart"/>
      <w:r w:rsidRPr="00B702A1">
        <w:rPr>
          <w:sz w:val="24"/>
          <w:szCs w:val="24"/>
          <w:rPrChange w:id="331" w:author="Artin" w:date="2023-08-27T16:16:00Z">
            <w:rPr>
              <w:rFonts w:asciiTheme="minorHAnsi" w:hAnsiTheme="minorHAnsi"/>
              <w:color w:val="000000" w:themeColor="text1"/>
            </w:rPr>
          </w:rPrChange>
        </w:rPr>
        <w:t>q_k</w:t>
      </w:r>
      <w:proofErr w:type="spellEnd"/>
      <w:r w:rsidRPr="00B702A1">
        <w:rPr>
          <w:sz w:val="24"/>
          <w:szCs w:val="24"/>
          <w:rPrChange w:id="332" w:author="Artin" w:date="2023-08-27T16:16:00Z">
            <w:rPr>
              <w:rFonts w:asciiTheme="minorHAnsi" w:hAnsiTheme="minorHAnsi"/>
              <w:color w:val="000000" w:themeColor="text1"/>
            </w:rPr>
          </w:rPrChange>
        </w:rPr>
        <w:t>^{(i)} $ through a sigmoid function.</w:t>
      </w:r>
    </w:p>
    <w:p w14:paraId="0DE2A862" w14:textId="77777777" w:rsidR="00CA6F40" w:rsidRPr="00B702A1" w:rsidRDefault="00CA6F40" w:rsidP="00B702A1">
      <w:pPr>
        <w:spacing w:line="276" w:lineRule="auto"/>
        <w:rPr>
          <w:sz w:val="24"/>
          <w:szCs w:val="24"/>
          <w:rPrChange w:id="333" w:author="Artin" w:date="2023-08-27T16:16:00Z">
            <w:rPr>
              <w:rFonts w:asciiTheme="minorHAnsi" w:hAnsiTheme="minorHAnsi"/>
              <w:color w:val="000000" w:themeColor="text1"/>
            </w:rPr>
          </w:rPrChange>
        </w:rPr>
      </w:pPr>
      <w:r w:rsidRPr="00B702A1">
        <w:rPr>
          <w:sz w:val="24"/>
          <w:szCs w:val="24"/>
          <w:rPrChange w:id="334" w:author="Artin" w:date="2023-08-27T16:16:00Z">
            <w:rPr>
              <w:rFonts w:asciiTheme="minorHAnsi" w:hAnsiTheme="minorHAnsi"/>
              <w:color w:val="000000" w:themeColor="text1"/>
            </w:rPr>
          </w:rPrChange>
        </w:rPr>
        <w:t xml:space="preserve">    \</w:t>
      </w:r>
      <w:proofErr w:type="gramStart"/>
      <w:r w:rsidRPr="00B702A1">
        <w:rPr>
          <w:sz w:val="24"/>
          <w:szCs w:val="24"/>
          <w:rPrChange w:id="335" w:author="Artin" w:date="2023-08-27T16:16:00Z">
            <w:rPr>
              <w:rFonts w:asciiTheme="minorHAnsi" w:hAnsiTheme="minorHAnsi"/>
              <w:color w:val="000000" w:themeColor="text1"/>
            </w:rPr>
          </w:rPrChange>
        </w:rPr>
        <w:t>item  $</w:t>
      </w:r>
      <w:proofErr w:type="gramEnd"/>
      <w:r w:rsidRPr="00B702A1">
        <w:rPr>
          <w:sz w:val="24"/>
          <w:szCs w:val="24"/>
          <w:rPrChange w:id="336" w:author="Artin" w:date="2023-08-27T16:16:00Z">
            <w:rPr>
              <w:rFonts w:asciiTheme="minorHAnsi" w:hAnsiTheme="minorHAnsi"/>
              <w:color w:val="000000" w:themeColor="text1"/>
            </w:rPr>
          </w:rPrChange>
        </w:rPr>
        <w:t>\</w:t>
      </w:r>
      <w:proofErr w:type="spellStart"/>
      <w:r w:rsidRPr="00B702A1">
        <w:rPr>
          <w:sz w:val="24"/>
          <w:szCs w:val="24"/>
          <w:rPrChange w:id="337" w:author="Artin" w:date="2023-08-27T16:16:00Z">
            <w:rPr>
              <w:rFonts w:asciiTheme="minorHAnsi" w:hAnsiTheme="minorHAnsi"/>
              <w:color w:val="000000" w:themeColor="text1"/>
            </w:rPr>
          </w:rPrChange>
        </w:rPr>
        <w:t>theta_k</w:t>
      </w:r>
      <w:proofErr w:type="spellEnd"/>
      <w:r w:rsidRPr="00B702A1">
        <w:rPr>
          <w:sz w:val="24"/>
          <w:szCs w:val="24"/>
          <w:rPrChange w:id="338" w:author="Artin" w:date="2023-08-27T16:16:00Z">
            <w:rPr>
              <w:rFonts w:asciiTheme="minorHAnsi" w:hAnsiTheme="minorHAnsi"/>
              <w:color w:val="000000" w:themeColor="text1"/>
            </w:rPr>
          </w:rPrChange>
        </w:rPr>
        <w:t xml:space="preserve">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4B627CD6" w14:textId="7A61A14C" w:rsidR="00CA6F40" w:rsidRPr="00B702A1" w:rsidRDefault="00CA6F40" w:rsidP="00B702A1">
      <w:pPr>
        <w:spacing w:line="276" w:lineRule="auto"/>
        <w:rPr>
          <w:sz w:val="24"/>
          <w:szCs w:val="24"/>
          <w:rPrChange w:id="339" w:author="Artin" w:date="2023-08-27T16:16:00Z">
            <w:rPr>
              <w:rFonts w:asciiTheme="minorHAnsi" w:hAnsiTheme="minorHAnsi"/>
              <w:color w:val="000000" w:themeColor="text1"/>
            </w:rPr>
          </w:rPrChange>
        </w:rPr>
      </w:pPr>
      <w:r w:rsidRPr="00B702A1">
        <w:rPr>
          <w:sz w:val="24"/>
          <w:szCs w:val="24"/>
          <w:rPrChange w:id="340" w:author="Artin" w:date="2023-08-27T16:16:00Z">
            <w:rPr>
              <w:rFonts w:asciiTheme="minorHAnsi" w:hAnsiTheme="minorHAnsi"/>
              <w:color w:val="000000" w:themeColor="text1"/>
            </w:rPr>
          </w:rPrChange>
        </w:rPr>
        <w:t xml:space="preserve">    \</w:t>
      </w:r>
      <w:proofErr w:type="gramStart"/>
      <w:r w:rsidRPr="00B702A1">
        <w:rPr>
          <w:sz w:val="24"/>
          <w:szCs w:val="24"/>
          <w:rPrChange w:id="341" w:author="Artin" w:date="2023-08-27T16:16:00Z">
            <w:rPr>
              <w:rFonts w:asciiTheme="minorHAnsi" w:hAnsiTheme="minorHAnsi"/>
              <w:color w:val="000000" w:themeColor="text1"/>
            </w:rPr>
          </w:rPrChange>
        </w:rPr>
        <w:t>item  $</w:t>
      </w:r>
      <w:proofErr w:type="spellStart"/>
      <w:proofErr w:type="gramEnd"/>
      <w:r w:rsidRPr="00B702A1">
        <w:rPr>
          <w:sz w:val="24"/>
          <w:szCs w:val="24"/>
          <w:rPrChange w:id="342" w:author="Artin" w:date="2023-08-27T16:16:00Z">
            <w:rPr>
              <w:rFonts w:asciiTheme="minorHAnsi" w:hAnsiTheme="minorHAnsi"/>
              <w:color w:val="000000" w:themeColor="text1"/>
            </w:rPr>
          </w:rPrChange>
        </w:rPr>
        <w:t>t_k</w:t>
      </w:r>
      <w:proofErr w:type="spellEnd"/>
      <w:r w:rsidRPr="00B702A1">
        <w:rPr>
          <w:sz w:val="24"/>
          <w:szCs w:val="24"/>
          <w:rPrChange w:id="343" w:author="Artin" w:date="2023-08-27T16:16:00Z">
            <w:rPr>
              <w:rFonts w:asciiTheme="minorHAnsi" w:hAnsiTheme="minorHAnsi"/>
              <w:color w:val="000000" w:themeColor="text1"/>
            </w:rPr>
          </w:rPrChange>
        </w:rPr>
        <w:t>^{(i)}=\left\{\begin{array}{</w:t>
      </w:r>
      <w:proofErr w:type="spellStart"/>
      <w:del w:id="344" w:author="Artin" w:date="2023-08-27T16:16:00Z">
        <w:r w:rsidR="00217555" w:rsidRPr="00B702A1">
          <w:rPr>
            <w:rFonts w:cstheme="minorHAnsi"/>
            <w:color w:val="000000" w:themeColor="text1"/>
            <w:sz w:val="24"/>
            <w:szCs w:val="24"/>
          </w:rPr>
          <w:delText>lc</w:delText>
        </w:r>
      </w:del>
      <w:ins w:id="345" w:author="Artin" w:date="2023-08-27T16:16:00Z">
        <w:r w:rsidRPr="00B702A1">
          <w:rPr>
            <w:sz w:val="24"/>
            <w:szCs w:val="24"/>
          </w:rPr>
          <w:t>ll</w:t>
        </w:r>
      </w:ins>
      <w:proofErr w:type="spellEnd"/>
      <w:r w:rsidRPr="00B702A1">
        <w:rPr>
          <w:sz w:val="24"/>
          <w:szCs w:val="24"/>
          <w:rPrChange w:id="346" w:author="Artin" w:date="2023-08-27T16:16:00Z">
            <w:rPr>
              <w:rFonts w:asciiTheme="minorHAnsi" w:hAnsiTheme="minorHAnsi"/>
              <w:color w:val="000000" w:themeColor="text1"/>
            </w:rPr>
          </w:rPrChange>
        </w:rPr>
        <w:t>}1&amp;\text{if}\;</w:t>
      </w:r>
      <w:proofErr w:type="spellStart"/>
      <w:r w:rsidRPr="00B702A1">
        <w:rPr>
          <w:sz w:val="24"/>
          <w:szCs w:val="24"/>
          <w:rPrChange w:id="347" w:author="Artin" w:date="2023-08-27T16:16:00Z">
            <w:rPr>
              <w:rFonts w:asciiTheme="minorHAnsi" w:hAnsiTheme="minorHAnsi"/>
              <w:color w:val="000000" w:themeColor="text1"/>
            </w:rPr>
          </w:rPrChange>
        </w:rPr>
        <w:t>p_k</w:t>
      </w:r>
      <w:proofErr w:type="spellEnd"/>
      <w:r w:rsidRPr="00B702A1">
        <w:rPr>
          <w:sz w:val="24"/>
          <w:szCs w:val="24"/>
          <w:rPrChange w:id="348" w:author="Artin" w:date="2023-08-27T16:16:00Z">
            <w:rPr>
              <w:rFonts w:asciiTheme="minorHAnsi" w:hAnsiTheme="minorHAnsi"/>
              <w:color w:val="000000" w:themeColor="text1"/>
            </w:rPr>
          </w:rPrChange>
        </w:rPr>
        <w:t>^{(i)} \</w:t>
      </w:r>
      <w:proofErr w:type="spellStart"/>
      <w:r w:rsidRPr="00B702A1">
        <w:rPr>
          <w:sz w:val="24"/>
          <w:szCs w:val="24"/>
          <w:rPrChange w:id="349" w:author="Artin" w:date="2023-08-27T16:16:00Z">
            <w:rPr>
              <w:rFonts w:asciiTheme="minorHAnsi" w:hAnsiTheme="minorHAnsi"/>
              <w:color w:val="000000" w:themeColor="text1"/>
            </w:rPr>
          </w:rPrChange>
        </w:rPr>
        <w:t>geq</w:t>
      </w:r>
      <w:proofErr w:type="spellEnd"/>
      <w:r w:rsidRPr="00B702A1">
        <w:rPr>
          <w:sz w:val="24"/>
          <w:szCs w:val="24"/>
          <w:rPrChange w:id="350" w:author="Artin" w:date="2023-08-27T16:16:00Z">
            <w:rPr>
              <w:rFonts w:asciiTheme="minorHAnsi" w:hAnsiTheme="minorHAnsi"/>
              <w:color w:val="000000" w:themeColor="text1"/>
            </w:rPr>
          </w:rPrChange>
        </w:rPr>
        <w:t xml:space="preserve"> \</w:t>
      </w:r>
      <w:proofErr w:type="spellStart"/>
      <w:r w:rsidRPr="00B702A1">
        <w:rPr>
          <w:sz w:val="24"/>
          <w:szCs w:val="24"/>
          <w:rPrChange w:id="351" w:author="Artin" w:date="2023-08-27T16:16:00Z">
            <w:rPr>
              <w:rFonts w:asciiTheme="minorHAnsi" w:hAnsiTheme="minorHAnsi"/>
              <w:color w:val="000000" w:themeColor="text1"/>
            </w:rPr>
          </w:rPrChange>
        </w:rPr>
        <w:t>theta_k</w:t>
      </w:r>
      <w:proofErr w:type="spellEnd"/>
      <w:r w:rsidRPr="00B702A1">
        <w:rPr>
          <w:sz w:val="24"/>
          <w:szCs w:val="24"/>
          <w:rPrChange w:id="352" w:author="Artin" w:date="2023-08-27T16:16:00Z">
            <w:rPr>
              <w:rFonts w:asciiTheme="minorHAnsi" w:hAnsiTheme="minorHAnsi"/>
              <w:color w:val="000000" w:themeColor="text1"/>
            </w:rPr>
          </w:rPrChange>
        </w:rPr>
        <w:t>\\0&amp;\text{otherwise.}\end{array}\right. $: predicted label obtained by binarizing the $</w:t>
      </w:r>
      <w:proofErr w:type="spellStart"/>
      <w:r w:rsidRPr="00B702A1">
        <w:rPr>
          <w:sz w:val="24"/>
          <w:szCs w:val="24"/>
          <w:rPrChange w:id="353" w:author="Artin" w:date="2023-08-27T16:16:00Z">
            <w:rPr>
              <w:rFonts w:asciiTheme="minorHAnsi" w:hAnsiTheme="minorHAnsi"/>
              <w:color w:val="000000" w:themeColor="text1"/>
            </w:rPr>
          </w:rPrChange>
        </w:rPr>
        <w:t>p_k</w:t>
      </w:r>
      <w:proofErr w:type="spellEnd"/>
      <w:proofErr w:type="gramStart"/>
      <w:r w:rsidRPr="00B702A1">
        <w:rPr>
          <w:sz w:val="24"/>
          <w:szCs w:val="24"/>
          <w:rPrChange w:id="354" w:author="Artin" w:date="2023-08-27T16:16:00Z">
            <w:rPr>
              <w:rFonts w:asciiTheme="minorHAnsi" w:hAnsiTheme="minorHAnsi"/>
              <w:color w:val="000000" w:themeColor="text1"/>
            </w:rPr>
          </w:rPrChange>
        </w:rPr>
        <w:t>^{(</w:t>
      </w:r>
      <w:proofErr w:type="gramEnd"/>
      <w:r w:rsidRPr="00B702A1">
        <w:rPr>
          <w:sz w:val="24"/>
          <w:szCs w:val="24"/>
          <w:rPrChange w:id="355" w:author="Artin" w:date="2023-08-27T16:16:00Z">
            <w:rPr>
              <w:rFonts w:asciiTheme="minorHAnsi" w:hAnsiTheme="minorHAnsi"/>
              <w:color w:val="000000" w:themeColor="text1"/>
            </w:rPr>
          </w:rPrChange>
        </w:rPr>
        <w:t>i)} $</w:t>
      </w:r>
    </w:p>
    <w:p w14:paraId="1C5BF14A" w14:textId="77777777" w:rsidR="00CA6F40" w:rsidRPr="00B702A1" w:rsidRDefault="00CA6F40" w:rsidP="00B702A1">
      <w:pPr>
        <w:spacing w:line="276" w:lineRule="auto"/>
        <w:rPr>
          <w:sz w:val="24"/>
          <w:szCs w:val="24"/>
          <w:rPrChange w:id="356" w:author="Artin" w:date="2023-08-27T16:16:00Z">
            <w:rPr>
              <w:rFonts w:asciiTheme="minorHAnsi" w:hAnsiTheme="minorHAnsi"/>
              <w:color w:val="000000" w:themeColor="text1"/>
            </w:rPr>
          </w:rPrChange>
        </w:rPr>
      </w:pPr>
      <w:r w:rsidRPr="00B702A1">
        <w:rPr>
          <w:sz w:val="24"/>
          <w:szCs w:val="24"/>
          <w:rPrChange w:id="357" w:author="Artin" w:date="2023-08-27T16:16:00Z">
            <w:rPr>
              <w:rFonts w:asciiTheme="minorHAnsi" w:hAnsiTheme="minorHAnsi"/>
              <w:color w:val="000000" w:themeColor="text1"/>
            </w:rPr>
          </w:rPrChange>
        </w:rPr>
        <w:t xml:space="preserve">    \</w:t>
      </w:r>
      <w:proofErr w:type="gramStart"/>
      <w:r w:rsidRPr="00B702A1">
        <w:rPr>
          <w:sz w:val="24"/>
          <w:szCs w:val="24"/>
          <w:rPrChange w:id="358" w:author="Artin" w:date="2023-08-27T16:16:00Z">
            <w:rPr>
              <w:rFonts w:asciiTheme="minorHAnsi" w:hAnsiTheme="minorHAnsi"/>
              <w:color w:val="000000" w:themeColor="text1"/>
            </w:rPr>
          </w:rPrChange>
        </w:rPr>
        <w:t>item  $</w:t>
      </w:r>
      <w:proofErr w:type="gramEnd"/>
      <w:r w:rsidRPr="00B702A1">
        <w:rPr>
          <w:sz w:val="24"/>
          <w:szCs w:val="24"/>
          <w:rPrChange w:id="359" w:author="Artin" w:date="2023-08-27T16:16:00Z">
            <w:rPr>
              <w:rFonts w:asciiTheme="minorHAnsi" w:hAnsiTheme="minorHAnsi"/>
              <w:color w:val="000000" w:themeColor="text1"/>
            </w:rPr>
          </w:rPrChange>
        </w:rPr>
        <w:t>{\</w:t>
      </w:r>
      <w:proofErr w:type="spellStart"/>
      <w:r w:rsidRPr="00B702A1">
        <w:rPr>
          <w:sz w:val="24"/>
          <w:szCs w:val="24"/>
          <w:rPrChange w:id="360" w:author="Artin" w:date="2023-08-27T16:16:00Z">
            <w:rPr>
              <w:rFonts w:asciiTheme="minorHAnsi" w:hAnsiTheme="minorHAnsi"/>
              <w:color w:val="000000" w:themeColor="text1"/>
            </w:rPr>
          </w:rPrChange>
        </w:rPr>
        <w:t>widehat</w:t>
      </w:r>
      <w:proofErr w:type="spellEnd"/>
      <w:r w:rsidRPr="00B702A1">
        <w:rPr>
          <w:sz w:val="24"/>
          <w:szCs w:val="24"/>
          <w:rPrChange w:id="361" w:author="Artin" w:date="2023-08-27T16:16:00Z">
            <w:rPr>
              <w:rFonts w:asciiTheme="minorHAnsi" w:hAnsiTheme="minorHAnsi"/>
              <w:color w:val="000000" w:themeColor="text1"/>
            </w:rPr>
          </w:rPrChange>
        </w:rPr>
        <w:t xml:space="preserve"> p}_k</w:t>
      </w:r>
      <w:proofErr w:type="gramStart"/>
      <w:r w:rsidRPr="00B702A1">
        <w:rPr>
          <w:sz w:val="24"/>
          <w:szCs w:val="24"/>
          <w:rPrChange w:id="362" w:author="Artin" w:date="2023-08-27T16:16:00Z">
            <w:rPr>
              <w:rFonts w:asciiTheme="minorHAnsi" w:hAnsiTheme="minorHAnsi"/>
              <w:color w:val="000000" w:themeColor="text1"/>
            </w:rPr>
          </w:rPrChange>
        </w:rPr>
        <w:t>^{(</w:t>
      </w:r>
      <w:proofErr w:type="gramEnd"/>
      <w:r w:rsidRPr="00B702A1">
        <w:rPr>
          <w:sz w:val="24"/>
          <w:szCs w:val="24"/>
          <w:rPrChange w:id="363" w:author="Artin" w:date="2023-08-27T16:16:00Z">
            <w:rPr>
              <w:rFonts w:asciiTheme="minorHAnsi" w:hAnsiTheme="minorHAnsi"/>
              <w:color w:val="000000" w:themeColor="text1"/>
            </w:rPr>
          </w:rPrChange>
        </w:rPr>
        <w:t>i)} \in (0,1) $: updated predicted probability for the $k $-th class of instance $i $ with a value between 0 and 1.</w:t>
      </w:r>
    </w:p>
    <w:p w14:paraId="0E446BAB" w14:textId="0E75DE6B" w:rsidR="00CA6F40" w:rsidRPr="00B702A1" w:rsidRDefault="00CA6F40" w:rsidP="00B702A1">
      <w:pPr>
        <w:spacing w:line="276" w:lineRule="auto"/>
        <w:rPr>
          <w:sz w:val="24"/>
          <w:szCs w:val="24"/>
          <w:rPrChange w:id="364" w:author="Artin" w:date="2023-08-27T16:16:00Z">
            <w:rPr>
              <w:rFonts w:asciiTheme="minorHAnsi" w:hAnsiTheme="minorHAnsi"/>
              <w:color w:val="000000" w:themeColor="text1"/>
            </w:rPr>
          </w:rPrChange>
        </w:rPr>
      </w:pPr>
      <w:r w:rsidRPr="00B702A1">
        <w:rPr>
          <w:sz w:val="24"/>
          <w:szCs w:val="24"/>
          <w:rPrChange w:id="365" w:author="Artin" w:date="2023-08-27T16:16:00Z">
            <w:rPr>
              <w:rFonts w:asciiTheme="minorHAnsi" w:hAnsiTheme="minorHAnsi"/>
              <w:color w:val="000000" w:themeColor="text1"/>
            </w:rPr>
          </w:rPrChange>
        </w:rPr>
        <w:t xml:space="preserve">    \</w:t>
      </w:r>
      <w:proofErr w:type="gramStart"/>
      <w:r w:rsidRPr="00B702A1">
        <w:rPr>
          <w:sz w:val="24"/>
          <w:szCs w:val="24"/>
          <w:rPrChange w:id="366" w:author="Artin" w:date="2023-08-27T16:16:00Z">
            <w:rPr>
              <w:rFonts w:asciiTheme="minorHAnsi" w:hAnsiTheme="minorHAnsi"/>
              <w:color w:val="000000" w:themeColor="text1"/>
            </w:rPr>
          </w:rPrChange>
        </w:rPr>
        <w:t>item  $</w:t>
      </w:r>
      <w:proofErr w:type="gramEnd"/>
      <w:r w:rsidRPr="00B702A1">
        <w:rPr>
          <w:sz w:val="24"/>
          <w:szCs w:val="24"/>
          <w:rPrChange w:id="367" w:author="Artin" w:date="2023-08-27T16:16:00Z">
            <w:rPr>
              <w:rFonts w:asciiTheme="minorHAnsi" w:hAnsiTheme="minorHAnsi"/>
              <w:color w:val="000000" w:themeColor="text1"/>
            </w:rPr>
          </w:rPrChange>
        </w:rPr>
        <w:t>\widehat{t}_k^{(i)}=\left\{\begin{array}{</w:t>
      </w:r>
      <w:del w:id="368" w:author="Artin" w:date="2023-08-27T16:16:00Z">
        <w:r w:rsidR="00217555" w:rsidRPr="00B702A1">
          <w:rPr>
            <w:rFonts w:cstheme="minorHAnsi"/>
            <w:color w:val="000000" w:themeColor="text1"/>
            <w:sz w:val="24"/>
            <w:szCs w:val="24"/>
          </w:rPr>
          <w:delText>lc</w:delText>
        </w:r>
      </w:del>
      <w:ins w:id="369" w:author="Artin" w:date="2023-08-27T16:16:00Z">
        <w:r w:rsidRPr="00B702A1">
          <w:rPr>
            <w:sz w:val="24"/>
            <w:szCs w:val="24"/>
          </w:rPr>
          <w:t>ll</w:t>
        </w:r>
      </w:ins>
      <w:r w:rsidRPr="00B702A1">
        <w:rPr>
          <w:sz w:val="24"/>
          <w:szCs w:val="24"/>
          <w:rPrChange w:id="370" w:author="Artin" w:date="2023-08-27T16:16:00Z">
            <w:rPr>
              <w:rFonts w:asciiTheme="minorHAnsi" w:hAnsiTheme="minorHAnsi"/>
              <w:color w:val="000000" w:themeColor="text1"/>
            </w:rPr>
          </w:rPrChange>
        </w:rPr>
        <w:t>}1&amp;\text{if}\;\widehat{p}_k^{(i)}\geq\theta_k\\0&amp;\text{otherwise.}\end{array}\right. $: updated predicted label for the $k $-th class of instance $i $.</w:t>
      </w:r>
    </w:p>
    <w:p w14:paraId="71E3330B" w14:textId="77777777" w:rsidR="00CA6F40" w:rsidRPr="00B702A1" w:rsidRDefault="00CA6F40" w:rsidP="00B702A1">
      <w:pPr>
        <w:spacing w:line="276" w:lineRule="auto"/>
        <w:rPr>
          <w:sz w:val="24"/>
          <w:szCs w:val="24"/>
          <w:rPrChange w:id="371" w:author="Artin" w:date="2023-08-27T16:16:00Z">
            <w:rPr>
              <w:rFonts w:asciiTheme="minorHAnsi" w:hAnsiTheme="minorHAnsi"/>
              <w:color w:val="000000" w:themeColor="text1"/>
            </w:rPr>
          </w:rPrChange>
        </w:rPr>
      </w:pPr>
      <w:r w:rsidRPr="00B702A1">
        <w:rPr>
          <w:sz w:val="24"/>
          <w:szCs w:val="24"/>
          <w:rPrChange w:id="372" w:author="Artin" w:date="2023-08-27T16:16:00Z">
            <w:rPr>
              <w:rFonts w:asciiTheme="minorHAnsi" w:hAnsiTheme="minorHAnsi"/>
              <w:color w:val="000000" w:themeColor="text1"/>
            </w:rPr>
          </w:rPrChange>
        </w:rPr>
        <w:t xml:space="preserve">    \item $K $: number of categories (aka classes) in a multi-class, multi-label problem. For example, suppose that we have a dataset that is labeled for the presence of cats, dogs, and rabbits in any given image. If a given image $X</w:t>
      </w:r>
      <w:proofErr w:type="gramStart"/>
      <w:r w:rsidRPr="00B702A1">
        <w:rPr>
          <w:sz w:val="24"/>
          <w:szCs w:val="24"/>
          <w:rPrChange w:id="373" w:author="Artin" w:date="2023-08-27T16:16:00Z">
            <w:rPr>
              <w:rFonts w:asciiTheme="minorHAnsi" w:hAnsiTheme="minorHAnsi"/>
              <w:color w:val="000000" w:themeColor="text1"/>
            </w:rPr>
          </w:rPrChange>
        </w:rPr>
        <w:t>^{(</w:t>
      </w:r>
      <w:proofErr w:type="gramEnd"/>
      <w:r w:rsidRPr="00B702A1">
        <w:rPr>
          <w:sz w:val="24"/>
          <w:szCs w:val="24"/>
          <w:rPrChange w:id="374" w:author="Artin" w:date="2023-08-27T16:16:00Z">
            <w:rPr>
              <w:rFonts w:asciiTheme="minorHAnsi" w:hAnsiTheme="minorHAnsi"/>
              <w:color w:val="000000" w:themeColor="text1"/>
            </w:rPr>
          </w:rPrChange>
        </w:rPr>
        <w:t xml:space="preserve">i)} $ has cats and dogs but not rabbits, then $Y^{(i)} = </w:t>
      </w:r>
      <w:proofErr w:type="gramStart"/>
      <w:r w:rsidRPr="00B702A1">
        <w:rPr>
          <w:sz w:val="24"/>
          <w:szCs w:val="24"/>
          <w:rPrChange w:id="375" w:author="Artin" w:date="2023-08-27T16:16:00Z">
            <w:rPr>
              <w:rFonts w:asciiTheme="minorHAnsi" w:hAnsiTheme="minorHAnsi"/>
              <w:color w:val="000000" w:themeColor="text1"/>
            </w:rPr>
          </w:rPrChange>
        </w:rPr>
        <w:t>\{</w:t>
      </w:r>
      <w:proofErr w:type="gramEnd"/>
      <w:r w:rsidRPr="00B702A1">
        <w:rPr>
          <w:sz w:val="24"/>
          <w:szCs w:val="24"/>
          <w:rPrChange w:id="376" w:author="Artin" w:date="2023-08-27T16:16:00Z">
            <w:rPr>
              <w:rFonts w:asciiTheme="minorHAnsi" w:hAnsiTheme="minorHAnsi"/>
              <w:color w:val="000000" w:themeColor="text1"/>
            </w:rPr>
          </w:rPrChange>
        </w:rPr>
        <w:t>1,1,0\} $.</w:t>
      </w:r>
    </w:p>
    <w:p w14:paraId="342A287B" w14:textId="5AE26172" w:rsidR="00CA6F40" w:rsidRPr="00B702A1" w:rsidRDefault="00CA6F40" w:rsidP="00B702A1">
      <w:pPr>
        <w:spacing w:line="276" w:lineRule="auto"/>
        <w:rPr>
          <w:sz w:val="24"/>
          <w:szCs w:val="24"/>
          <w:rPrChange w:id="377" w:author="Artin" w:date="2023-08-27T16:16:00Z">
            <w:rPr>
              <w:rFonts w:asciiTheme="minorHAnsi" w:hAnsiTheme="minorHAnsi"/>
              <w:color w:val="000000" w:themeColor="text1"/>
            </w:rPr>
          </w:rPrChange>
        </w:rPr>
      </w:pPr>
      <w:r w:rsidRPr="00B702A1">
        <w:rPr>
          <w:sz w:val="24"/>
          <w:szCs w:val="24"/>
          <w:rPrChange w:id="378" w:author="Artin" w:date="2023-08-27T16:16:00Z">
            <w:rPr>
              <w:rFonts w:asciiTheme="minorHAnsi" w:hAnsiTheme="minorHAnsi"/>
              <w:color w:val="000000" w:themeColor="text1"/>
            </w:rPr>
          </w:rPrChange>
        </w:rPr>
        <w:t xml:space="preserve">    \</w:t>
      </w:r>
      <w:proofErr w:type="gramStart"/>
      <w:r w:rsidRPr="00B702A1">
        <w:rPr>
          <w:sz w:val="24"/>
          <w:szCs w:val="24"/>
          <w:rPrChange w:id="379" w:author="Artin" w:date="2023-08-27T16:16:00Z">
            <w:rPr>
              <w:rFonts w:asciiTheme="minorHAnsi" w:hAnsiTheme="minorHAnsi"/>
              <w:color w:val="000000" w:themeColor="text1"/>
            </w:rPr>
          </w:rPrChange>
        </w:rPr>
        <w:t>item</w:t>
      </w:r>
      <w:proofErr w:type="gramEnd"/>
      <w:r w:rsidRPr="00B702A1">
        <w:rPr>
          <w:sz w:val="24"/>
          <w:szCs w:val="24"/>
          <w:rPrChange w:id="380" w:author="Artin" w:date="2023-08-27T16:16:00Z">
            <w:rPr>
              <w:rFonts w:asciiTheme="minorHAnsi" w:hAnsiTheme="minorHAnsi"/>
              <w:color w:val="000000" w:themeColor="text1"/>
            </w:rPr>
          </w:rPrChange>
        </w:rPr>
        <w:t xml:space="preserve"> </w:t>
      </w:r>
      <w:del w:id="381" w:author="Artin" w:date="2023-08-27T16:16:00Z">
        <w:r w:rsidR="00217555" w:rsidRPr="00B702A1">
          <w:rPr>
            <w:rFonts w:cstheme="minorHAnsi"/>
            <w:color w:val="000000" w:themeColor="text1"/>
            <w:sz w:val="24"/>
            <w:szCs w:val="24"/>
          </w:rPr>
          <w:delText xml:space="preserve"> </w:delText>
        </w:r>
      </w:del>
      <w:r w:rsidRPr="00B702A1">
        <w:rPr>
          <w:sz w:val="24"/>
          <w:szCs w:val="24"/>
          <w:rPrChange w:id="382" w:author="Artin" w:date="2023-08-27T16:16:00Z">
            <w:rPr>
              <w:rFonts w:asciiTheme="minorHAnsi" w:hAnsiTheme="minorHAnsi"/>
              <w:color w:val="000000" w:themeColor="text1"/>
            </w:rPr>
          </w:rPrChange>
        </w:rPr>
        <w:t>$N $: Number of instances.</w:t>
      </w:r>
    </w:p>
    <w:p w14:paraId="505FB759" w14:textId="77777777" w:rsidR="00CA6F40" w:rsidRPr="00B702A1" w:rsidRDefault="00CA6F40" w:rsidP="00B702A1">
      <w:pPr>
        <w:spacing w:line="276" w:lineRule="auto"/>
        <w:rPr>
          <w:sz w:val="24"/>
          <w:szCs w:val="24"/>
          <w:rPrChange w:id="383" w:author="Artin" w:date="2023-08-27T16:16:00Z">
            <w:rPr>
              <w:rFonts w:asciiTheme="minorHAnsi" w:hAnsiTheme="minorHAnsi"/>
              <w:color w:val="000000" w:themeColor="text1"/>
            </w:rPr>
          </w:rPrChange>
        </w:rPr>
      </w:pPr>
      <w:r w:rsidRPr="00B702A1">
        <w:rPr>
          <w:sz w:val="24"/>
          <w:szCs w:val="24"/>
          <w:rPrChange w:id="384" w:author="Artin" w:date="2023-08-27T16:16:00Z">
            <w:rPr>
              <w:rFonts w:asciiTheme="minorHAnsi" w:hAnsiTheme="minorHAnsi"/>
              <w:color w:val="000000" w:themeColor="text1"/>
            </w:rPr>
          </w:rPrChange>
        </w:rPr>
        <w:t xml:space="preserve">    \item $X</w:t>
      </w:r>
      <w:proofErr w:type="gramStart"/>
      <w:r w:rsidRPr="00B702A1">
        <w:rPr>
          <w:sz w:val="24"/>
          <w:szCs w:val="24"/>
          <w:rPrChange w:id="385" w:author="Artin" w:date="2023-08-27T16:16:00Z">
            <w:rPr>
              <w:rFonts w:asciiTheme="minorHAnsi" w:hAnsiTheme="minorHAnsi"/>
              <w:color w:val="000000" w:themeColor="text1"/>
            </w:rPr>
          </w:rPrChange>
        </w:rPr>
        <w:t>^{(</w:t>
      </w:r>
      <w:proofErr w:type="gramEnd"/>
      <w:r w:rsidRPr="00B702A1">
        <w:rPr>
          <w:sz w:val="24"/>
          <w:szCs w:val="24"/>
          <w:rPrChange w:id="386" w:author="Artin" w:date="2023-08-27T16:16:00Z">
            <w:rPr>
              <w:rFonts w:asciiTheme="minorHAnsi" w:hAnsiTheme="minorHAnsi"/>
              <w:color w:val="000000" w:themeColor="text1"/>
            </w:rPr>
          </w:rPrChange>
        </w:rPr>
        <w:t>i)} $: Data for instance $i$.</w:t>
      </w:r>
    </w:p>
    <w:p w14:paraId="0309A1CF" w14:textId="39C1438E" w:rsidR="00CA6F40" w:rsidRPr="00B702A1" w:rsidRDefault="00CA6F40" w:rsidP="00B702A1">
      <w:pPr>
        <w:spacing w:line="276" w:lineRule="auto"/>
        <w:rPr>
          <w:sz w:val="24"/>
          <w:szCs w:val="24"/>
          <w:rPrChange w:id="387" w:author="Artin" w:date="2023-08-27T16:16:00Z">
            <w:rPr>
              <w:rFonts w:asciiTheme="minorHAnsi" w:hAnsiTheme="minorHAnsi"/>
              <w:color w:val="000000" w:themeColor="text1"/>
            </w:rPr>
          </w:rPrChange>
        </w:rPr>
      </w:pPr>
      <w:r w:rsidRPr="00B702A1">
        <w:rPr>
          <w:sz w:val="24"/>
          <w:szCs w:val="24"/>
          <w:rPrChange w:id="388" w:author="Artin" w:date="2023-08-27T16:16:00Z">
            <w:rPr>
              <w:rFonts w:asciiTheme="minorHAnsi" w:hAnsiTheme="minorHAnsi"/>
              <w:color w:val="000000" w:themeColor="text1"/>
            </w:rPr>
          </w:rPrChange>
        </w:rPr>
        <w:t xml:space="preserve">    \item</w:t>
      </w:r>
      <w:del w:id="389" w:author="Artin" w:date="2023-08-27T16:16:00Z">
        <w:r w:rsidR="00217555" w:rsidRPr="00B702A1">
          <w:rPr>
            <w:rFonts w:cstheme="minorHAnsi"/>
            <w:color w:val="000000" w:themeColor="text1"/>
            <w:sz w:val="24"/>
            <w:szCs w:val="24"/>
          </w:rPr>
          <w:delText xml:space="preserve">    </w:delText>
        </w:r>
      </w:del>
      <w:r w:rsidRPr="00B702A1">
        <w:rPr>
          <w:sz w:val="24"/>
          <w:szCs w:val="24"/>
          <w:rPrChange w:id="390" w:author="Artin" w:date="2023-08-27T16:16:00Z">
            <w:rPr>
              <w:rFonts w:asciiTheme="minorHAnsi" w:hAnsiTheme="minorHAnsi"/>
              <w:color w:val="000000" w:themeColor="text1"/>
            </w:rPr>
          </w:rPrChange>
        </w:rPr>
        <w:t xml:space="preserve"> $Y</w:t>
      </w:r>
      <w:proofErr w:type="gramStart"/>
      <w:r w:rsidRPr="00B702A1">
        <w:rPr>
          <w:sz w:val="24"/>
          <w:szCs w:val="24"/>
          <w:rPrChange w:id="391" w:author="Artin" w:date="2023-08-27T16:16:00Z">
            <w:rPr>
              <w:rFonts w:asciiTheme="minorHAnsi" w:hAnsiTheme="minorHAnsi"/>
              <w:color w:val="000000" w:themeColor="text1"/>
            </w:rPr>
          </w:rPrChange>
        </w:rPr>
        <w:t>^{(</w:t>
      </w:r>
      <w:proofErr w:type="gramEnd"/>
      <w:r w:rsidRPr="00B702A1">
        <w:rPr>
          <w:sz w:val="24"/>
          <w:szCs w:val="24"/>
          <w:rPrChange w:id="392" w:author="Artin" w:date="2023-08-27T16:16:00Z">
            <w:rPr>
              <w:rFonts w:asciiTheme="minorHAnsi" w:hAnsiTheme="minorHAnsi"/>
              <w:color w:val="000000" w:themeColor="text1"/>
            </w:rPr>
          </w:rPrChange>
        </w:rPr>
        <w:t>i</w:t>
      </w:r>
      <w:proofErr w:type="gramStart"/>
      <w:r w:rsidRPr="00B702A1">
        <w:rPr>
          <w:sz w:val="24"/>
          <w:szCs w:val="24"/>
          <w:rPrChange w:id="393" w:author="Artin" w:date="2023-08-27T16:16:00Z">
            <w:rPr>
              <w:rFonts w:asciiTheme="minorHAnsi" w:hAnsiTheme="minorHAnsi"/>
              <w:color w:val="000000" w:themeColor="text1"/>
            </w:rPr>
          </w:rPrChange>
        </w:rPr>
        <w:t>)}=</w:t>
      </w:r>
      <w:proofErr w:type="gramEnd"/>
      <w:r w:rsidRPr="00B702A1">
        <w:rPr>
          <w:sz w:val="24"/>
          <w:szCs w:val="24"/>
          <w:rPrChange w:id="394" w:author="Artin" w:date="2023-08-27T16:16:00Z">
            <w:rPr>
              <w:rFonts w:asciiTheme="minorHAnsi" w:hAnsiTheme="minorHAnsi"/>
              <w:color w:val="000000" w:themeColor="text1"/>
            </w:rPr>
          </w:rPrChange>
        </w:rPr>
        <w:t>\left\{y_1^{(i)},y_2^{(i)},\;\</w:t>
      </w:r>
      <w:proofErr w:type="spellStart"/>
      <w:r w:rsidRPr="00B702A1">
        <w:rPr>
          <w:sz w:val="24"/>
          <w:szCs w:val="24"/>
          <w:rPrChange w:id="395" w:author="Artin" w:date="2023-08-27T16:16:00Z">
            <w:rPr>
              <w:rFonts w:asciiTheme="minorHAnsi" w:hAnsiTheme="minorHAnsi"/>
              <w:color w:val="000000" w:themeColor="text1"/>
            </w:rPr>
          </w:rPrChange>
        </w:rPr>
        <w:t>dots,y</w:t>
      </w:r>
      <w:proofErr w:type="spellEnd"/>
      <w:r w:rsidRPr="00B702A1">
        <w:rPr>
          <w:sz w:val="24"/>
          <w:szCs w:val="24"/>
          <w:rPrChange w:id="396" w:author="Artin" w:date="2023-08-27T16:16:00Z">
            <w:rPr>
              <w:rFonts w:asciiTheme="minorHAnsi" w:hAnsiTheme="minorHAnsi"/>
              <w:color w:val="000000" w:themeColor="text1"/>
            </w:rPr>
          </w:rPrChange>
        </w:rPr>
        <w:t>_{K}^{(i)}\right\} $: True label set for instance $i $. For example, consider a dataset that is labeled for the presence of cats, dogs, and rabbits in any given instance. If a given instance $X</w:t>
      </w:r>
      <w:proofErr w:type="gramStart"/>
      <w:r w:rsidRPr="00B702A1">
        <w:rPr>
          <w:sz w:val="24"/>
          <w:szCs w:val="24"/>
          <w:rPrChange w:id="397" w:author="Artin" w:date="2023-08-27T16:16:00Z">
            <w:rPr>
              <w:rFonts w:asciiTheme="minorHAnsi" w:hAnsiTheme="minorHAnsi"/>
              <w:color w:val="000000" w:themeColor="text1"/>
            </w:rPr>
          </w:rPrChange>
        </w:rPr>
        <w:t>^{(</w:t>
      </w:r>
      <w:proofErr w:type="gramEnd"/>
      <w:r w:rsidRPr="00B702A1">
        <w:rPr>
          <w:sz w:val="24"/>
          <w:szCs w:val="24"/>
          <w:rPrChange w:id="398" w:author="Artin" w:date="2023-08-27T16:16:00Z">
            <w:rPr>
              <w:rFonts w:asciiTheme="minorHAnsi" w:hAnsiTheme="minorHAnsi"/>
              <w:color w:val="000000" w:themeColor="text1"/>
            </w:rPr>
          </w:rPrChange>
        </w:rPr>
        <w:t>i)} $ has cats and dogs but not rabbits, then $Y^{(i</w:t>
      </w:r>
      <w:proofErr w:type="gramStart"/>
      <w:r w:rsidRPr="00B702A1">
        <w:rPr>
          <w:sz w:val="24"/>
          <w:szCs w:val="24"/>
          <w:rPrChange w:id="399" w:author="Artin" w:date="2023-08-27T16:16:00Z">
            <w:rPr>
              <w:rFonts w:asciiTheme="minorHAnsi" w:hAnsiTheme="minorHAnsi"/>
              <w:color w:val="000000" w:themeColor="text1"/>
            </w:rPr>
          </w:rPrChange>
        </w:rPr>
        <w:t>)}=</w:t>
      </w:r>
      <w:proofErr w:type="gramEnd"/>
      <w:r w:rsidRPr="00B702A1">
        <w:rPr>
          <w:sz w:val="24"/>
          <w:szCs w:val="24"/>
          <w:rPrChange w:id="400" w:author="Artin" w:date="2023-08-27T16:16:00Z">
            <w:rPr>
              <w:rFonts w:asciiTheme="minorHAnsi" w:hAnsiTheme="minorHAnsi"/>
              <w:color w:val="000000" w:themeColor="text1"/>
            </w:rPr>
          </w:rPrChange>
        </w:rPr>
        <w:t>\{1,1,0\} $.</w:t>
      </w:r>
    </w:p>
    <w:p w14:paraId="239138D3" w14:textId="46498311" w:rsidR="00CA6F40" w:rsidRPr="00B702A1" w:rsidRDefault="00CA6F40" w:rsidP="00B702A1">
      <w:pPr>
        <w:spacing w:line="276" w:lineRule="auto"/>
        <w:rPr>
          <w:sz w:val="24"/>
          <w:szCs w:val="24"/>
          <w:rPrChange w:id="401" w:author="Artin" w:date="2023-08-27T16:16:00Z">
            <w:rPr>
              <w:rFonts w:asciiTheme="minorHAnsi" w:hAnsiTheme="minorHAnsi"/>
              <w:color w:val="000000" w:themeColor="text1"/>
            </w:rPr>
          </w:rPrChange>
        </w:rPr>
      </w:pPr>
      <w:r w:rsidRPr="00B702A1">
        <w:rPr>
          <w:sz w:val="24"/>
          <w:szCs w:val="24"/>
          <w:rPrChange w:id="402" w:author="Artin" w:date="2023-08-27T16:16:00Z">
            <w:rPr>
              <w:rFonts w:asciiTheme="minorHAnsi" w:hAnsiTheme="minorHAnsi"/>
              <w:color w:val="000000" w:themeColor="text1"/>
            </w:rPr>
          </w:rPrChange>
        </w:rPr>
        <w:t xml:space="preserve">    \item</w:t>
      </w:r>
      <w:del w:id="403" w:author="Artin" w:date="2023-08-27T16:16:00Z">
        <w:r w:rsidR="00217555" w:rsidRPr="00B702A1">
          <w:rPr>
            <w:rFonts w:cstheme="minorHAnsi"/>
            <w:color w:val="000000" w:themeColor="text1"/>
            <w:sz w:val="24"/>
            <w:szCs w:val="24"/>
          </w:rPr>
          <w:delText xml:space="preserve">    </w:delText>
        </w:r>
      </w:del>
      <w:r w:rsidRPr="00B702A1">
        <w:rPr>
          <w:sz w:val="24"/>
          <w:szCs w:val="24"/>
          <w:rPrChange w:id="404" w:author="Artin" w:date="2023-08-27T16:16:00Z">
            <w:rPr>
              <w:rFonts w:asciiTheme="minorHAnsi" w:hAnsiTheme="minorHAnsi"/>
              <w:color w:val="000000" w:themeColor="text1"/>
            </w:rPr>
          </w:rPrChange>
        </w:rPr>
        <w:t xml:space="preserve"> $P^{(i)} = {</w:t>
      </w:r>
      <w:proofErr w:type="gramStart"/>
      <w:r w:rsidRPr="00B702A1">
        <w:rPr>
          <w:sz w:val="24"/>
          <w:szCs w:val="24"/>
          <w:rPrChange w:id="405" w:author="Artin" w:date="2023-08-27T16:16:00Z">
            <w:rPr>
              <w:rFonts w:asciiTheme="minorHAnsi" w:hAnsiTheme="minorHAnsi"/>
              <w:color w:val="000000" w:themeColor="text1"/>
            </w:rPr>
          </w:rPrChange>
        </w:rPr>
        <w:t xml:space="preserve">\left\{ </w:t>
      </w:r>
      <w:proofErr w:type="spellStart"/>
      <w:r w:rsidRPr="00B702A1">
        <w:rPr>
          <w:sz w:val="24"/>
          <w:szCs w:val="24"/>
          <w:rPrChange w:id="406" w:author="Artin" w:date="2023-08-27T16:16:00Z">
            <w:rPr>
              <w:rFonts w:asciiTheme="minorHAnsi" w:hAnsiTheme="minorHAnsi"/>
              <w:color w:val="000000" w:themeColor="text1"/>
            </w:rPr>
          </w:rPrChange>
        </w:rPr>
        <w:t>p</w:t>
      </w:r>
      <w:proofErr w:type="gramEnd"/>
      <w:r w:rsidRPr="00B702A1">
        <w:rPr>
          <w:sz w:val="24"/>
          <w:szCs w:val="24"/>
          <w:rPrChange w:id="407" w:author="Artin" w:date="2023-08-27T16:16:00Z">
            <w:rPr>
              <w:rFonts w:asciiTheme="minorHAnsi" w:hAnsiTheme="minorHAnsi"/>
              <w:color w:val="000000" w:themeColor="text1"/>
            </w:rPr>
          </w:rPrChange>
        </w:rPr>
        <w:t>_k</w:t>
      </w:r>
      <w:proofErr w:type="spellEnd"/>
      <w:r w:rsidRPr="00B702A1">
        <w:rPr>
          <w:sz w:val="24"/>
          <w:szCs w:val="24"/>
          <w:rPrChange w:id="408" w:author="Artin" w:date="2023-08-27T16:16:00Z">
            <w:rPr>
              <w:rFonts w:asciiTheme="minorHAnsi" w:hAnsiTheme="minorHAnsi"/>
              <w:color w:val="000000" w:themeColor="text1"/>
            </w:rPr>
          </w:rPrChange>
        </w:rPr>
        <w:t>^{(i)} \right\}}_{k=1}^{K} $: Predicted probability set obtained in the output of the classifier $F(\</w:t>
      </w:r>
      <w:proofErr w:type="spellStart"/>
      <w:r w:rsidRPr="00B702A1">
        <w:rPr>
          <w:sz w:val="24"/>
          <w:szCs w:val="24"/>
          <w:rPrChange w:id="409" w:author="Artin" w:date="2023-08-27T16:16:00Z">
            <w:rPr>
              <w:rFonts w:asciiTheme="minorHAnsi" w:hAnsiTheme="minorHAnsi"/>
              <w:color w:val="000000" w:themeColor="text1"/>
            </w:rPr>
          </w:rPrChange>
        </w:rPr>
        <w:t>cdot</w:t>
      </w:r>
      <w:proofErr w:type="spellEnd"/>
      <w:r w:rsidRPr="00B702A1">
        <w:rPr>
          <w:sz w:val="24"/>
          <w:szCs w:val="24"/>
          <w:rPrChange w:id="410" w:author="Artin" w:date="2023-08-27T16:16:00Z">
            <w:rPr>
              <w:rFonts w:asciiTheme="minorHAnsi" w:hAnsiTheme="minorHAnsi"/>
              <w:color w:val="000000" w:themeColor="text1"/>
            </w:rPr>
          </w:rPrChange>
        </w:rPr>
        <w:t>) $ representing the probability that each class $k $ is present in the sample.</w:t>
      </w:r>
    </w:p>
    <w:p w14:paraId="153DBA18" w14:textId="0D35ECE9" w:rsidR="00CA6F40" w:rsidRPr="00B702A1" w:rsidRDefault="00CA6F40" w:rsidP="00B702A1">
      <w:pPr>
        <w:spacing w:line="276" w:lineRule="auto"/>
        <w:rPr>
          <w:sz w:val="24"/>
          <w:szCs w:val="24"/>
          <w:rPrChange w:id="411" w:author="Artin" w:date="2023-08-27T16:16:00Z">
            <w:rPr>
              <w:rFonts w:asciiTheme="minorHAnsi" w:hAnsiTheme="minorHAnsi"/>
              <w:color w:val="000000" w:themeColor="text1"/>
            </w:rPr>
          </w:rPrChange>
        </w:rPr>
      </w:pPr>
      <w:r w:rsidRPr="00B702A1">
        <w:rPr>
          <w:sz w:val="24"/>
          <w:szCs w:val="24"/>
          <w:rPrChange w:id="412" w:author="Artin" w:date="2023-08-27T16:16:00Z">
            <w:rPr>
              <w:rFonts w:asciiTheme="minorHAnsi" w:hAnsiTheme="minorHAnsi"/>
              <w:color w:val="000000" w:themeColor="text1"/>
            </w:rPr>
          </w:rPrChange>
        </w:rPr>
        <w:t xml:space="preserve">    \item</w:t>
      </w:r>
      <w:del w:id="413" w:author="Artin" w:date="2023-08-27T16:16:00Z">
        <w:r w:rsidR="00217555" w:rsidRPr="00B702A1">
          <w:rPr>
            <w:rFonts w:cstheme="minorHAnsi"/>
            <w:color w:val="000000" w:themeColor="text1"/>
            <w:sz w:val="24"/>
            <w:szCs w:val="24"/>
          </w:rPr>
          <w:delText xml:space="preserve"> </w:delText>
        </w:r>
      </w:del>
      <w:r w:rsidRPr="00B702A1">
        <w:rPr>
          <w:sz w:val="24"/>
          <w:szCs w:val="24"/>
          <w:rPrChange w:id="414" w:author="Artin" w:date="2023-08-27T16:16:00Z">
            <w:rPr>
              <w:rFonts w:asciiTheme="minorHAnsi" w:hAnsiTheme="minorHAnsi"/>
              <w:color w:val="000000" w:themeColor="text1"/>
            </w:rPr>
          </w:rPrChange>
        </w:rPr>
        <w:t xml:space="preserve"> $T</w:t>
      </w:r>
      <w:proofErr w:type="gramStart"/>
      <w:r w:rsidRPr="00B702A1">
        <w:rPr>
          <w:sz w:val="24"/>
          <w:szCs w:val="24"/>
          <w:rPrChange w:id="415" w:author="Artin" w:date="2023-08-27T16:16:00Z">
            <w:rPr>
              <w:rFonts w:asciiTheme="minorHAnsi" w:hAnsiTheme="minorHAnsi"/>
              <w:color w:val="000000" w:themeColor="text1"/>
            </w:rPr>
          </w:rPrChange>
        </w:rPr>
        <w:t>^{(</w:t>
      </w:r>
      <w:proofErr w:type="gramEnd"/>
      <w:r w:rsidRPr="00B702A1">
        <w:rPr>
          <w:sz w:val="24"/>
          <w:szCs w:val="24"/>
          <w:rPrChange w:id="416" w:author="Artin" w:date="2023-08-27T16:16:00Z">
            <w:rPr>
              <w:rFonts w:asciiTheme="minorHAnsi" w:hAnsiTheme="minorHAnsi"/>
              <w:color w:val="000000" w:themeColor="text1"/>
            </w:rPr>
          </w:rPrChange>
        </w:rPr>
        <w:t>i)} = {\left\{</w:t>
      </w:r>
      <w:proofErr w:type="spellStart"/>
      <w:r w:rsidRPr="00B702A1">
        <w:rPr>
          <w:sz w:val="24"/>
          <w:szCs w:val="24"/>
          <w:rPrChange w:id="417" w:author="Artin" w:date="2023-08-27T16:16:00Z">
            <w:rPr>
              <w:rFonts w:asciiTheme="minorHAnsi" w:hAnsiTheme="minorHAnsi"/>
              <w:color w:val="000000" w:themeColor="text1"/>
            </w:rPr>
          </w:rPrChange>
        </w:rPr>
        <w:t>t_k</w:t>
      </w:r>
      <w:proofErr w:type="spellEnd"/>
      <w:r w:rsidRPr="00B702A1">
        <w:rPr>
          <w:sz w:val="24"/>
          <w:szCs w:val="24"/>
          <w:rPrChange w:id="418" w:author="Artin" w:date="2023-08-27T16:16:00Z">
            <w:rPr>
              <w:rFonts w:asciiTheme="minorHAnsi" w:hAnsiTheme="minorHAnsi"/>
              <w:color w:val="000000" w:themeColor="text1"/>
            </w:rPr>
          </w:rPrChange>
        </w:rPr>
        <w:t>^{(i</w:t>
      </w:r>
      <w:proofErr w:type="gramStart"/>
      <w:r w:rsidRPr="00B702A1">
        <w:rPr>
          <w:sz w:val="24"/>
          <w:szCs w:val="24"/>
          <w:rPrChange w:id="419" w:author="Artin" w:date="2023-08-27T16:16:00Z">
            <w:rPr>
              <w:rFonts w:asciiTheme="minorHAnsi" w:hAnsiTheme="minorHAnsi"/>
              <w:color w:val="000000" w:themeColor="text1"/>
            </w:rPr>
          </w:rPrChange>
        </w:rPr>
        <w:t>)}\right\</w:t>
      </w:r>
      <w:proofErr w:type="gramEnd"/>
      <w:r w:rsidRPr="00B702A1">
        <w:rPr>
          <w:sz w:val="24"/>
          <w:szCs w:val="24"/>
          <w:rPrChange w:id="420" w:author="Artin" w:date="2023-08-27T16:16:00Z">
            <w:rPr>
              <w:rFonts w:asciiTheme="minorHAnsi" w:hAnsiTheme="minorHAnsi"/>
              <w:color w:val="000000" w:themeColor="text1"/>
            </w:rPr>
          </w:rPrChange>
        </w:rPr>
        <w:t>}}_{k=1}^{K} $: predicted label set for instance $i $.</w:t>
      </w:r>
    </w:p>
    <w:p w14:paraId="7C18E11D" w14:textId="68CE4FEE" w:rsidR="00CA6F40" w:rsidRPr="00B702A1" w:rsidRDefault="00CA6F40" w:rsidP="00B702A1">
      <w:pPr>
        <w:spacing w:line="276" w:lineRule="auto"/>
        <w:rPr>
          <w:sz w:val="24"/>
          <w:szCs w:val="24"/>
          <w:rPrChange w:id="421" w:author="Artin" w:date="2023-08-27T16:16:00Z">
            <w:rPr>
              <w:rFonts w:asciiTheme="minorHAnsi" w:hAnsiTheme="minorHAnsi"/>
              <w:color w:val="000000" w:themeColor="text1"/>
            </w:rPr>
          </w:rPrChange>
        </w:rPr>
      </w:pPr>
      <w:r w:rsidRPr="00B702A1">
        <w:rPr>
          <w:sz w:val="24"/>
          <w:szCs w:val="24"/>
          <w:rPrChange w:id="422" w:author="Artin" w:date="2023-08-27T16:16:00Z">
            <w:rPr>
              <w:rFonts w:asciiTheme="minorHAnsi" w:hAnsiTheme="minorHAnsi"/>
              <w:color w:val="000000" w:themeColor="text1"/>
            </w:rPr>
          </w:rPrChange>
        </w:rPr>
        <w:t xml:space="preserve">    \item </w:t>
      </w:r>
      <w:del w:id="423" w:author="Artin" w:date="2023-08-27T16:16:00Z">
        <w:r w:rsidR="00217555" w:rsidRPr="00B702A1">
          <w:rPr>
            <w:rFonts w:cstheme="minorHAnsi"/>
            <w:color w:val="000000" w:themeColor="text1"/>
            <w:sz w:val="24"/>
            <w:szCs w:val="24"/>
          </w:rPr>
          <w:delText xml:space="preserve"> </w:delText>
        </w:r>
      </w:del>
      <w:r w:rsidRPr="00B702A1">
        <w:rPr>
          <w:sz w:val="24"/>
          <w:szCs w:val="24"/>
          <w:rPrChange w:id="424" w:author="Artin" w:date="2023-08-27T16:16:00Z">
            <w:rPr>
              <w:rFonts w:asciiTheme="minorHAnsi" w:hAnsiTheme="minorHAnsi"/>
              <w:color w:val="000000" w:themeColor="text1"/>
            </w:rPr>
          </w:rPrChange>
        </w:rPr>
        <w:t>$\</w:t>
      </w:r>
      <w:proofErr w:type="spellStart"/>
      <w:r w:rsidRPr="00B702A1">
        <w:rPr>
          <w:sz w:val="24"/>
          <w:szCs w:val="24"/>
          <w:rPrChange w:id="425" w:author="Artin" w:date="2023-08-27T16:16:00Z">
            <w:rPr>
              <w:rFonts w:asciiTheme="minorHAnsi" w:hAnsiTheme="minorHAnsi"/>
              <w:color w:val="000000" w:themeColor="text1"/>
            </w:rPr>
          </w:rPrChange>
        </w:rPr>
        <w:t>mathbb</w:t>
      </w:r>
      <w:proofErr w:type="spellEnd"/>
      <w:r w:rsidRPr="00B702A1">
        <w:rPr>
          <w:sz w:val="24"/>
          <w:szCs w:val="24"/>
          <w:rPrChange w:id="426" w:author="Artin" w:date="2023-08-27T16:16:00Z">
            <w:rPr>
              <w:rFonts w:asciiTheme="minorHAnsi" w:hAnsiTheme="minorHAnsi"/>
              <w:color w:val="000000" w:themeColor="text1"/>
            </w:rPr>
          </w:rPrChange>
        </w:rPr>
        <w:t>{X} = {\left\{X^{(i</w:t>
      </w:r>
      <w:proofErr w:type="gramStart"/>
      <w:r w:rsidRPr="00B702A1">
        <w:rPr>
          <w:sz w:val="24"/>
          <w:szCs w:val="24"/>
          <w:rPrChange w:id="427" w:author="Artin" w:date="2023-08-27T16:16:00Z">
            <w:rPr>
              <w:rFonts w:asciiTheme="minorHAnsi" w:hAnsiTheme="minorHAnsi"/>
              <w:color w:val="000000" w:themeColor="text1"/>
            </w:rPr>
          </w:rPrChange>
        </w:rPr>
        <w:t>)}\right\</w:t>
      </w:r>
      <w:proofErr w:type="gramEnd"/>
      <w:r w:rsidRPr="00B702A1">
        <w:rPr>
          <w:sz w:val="24"/>
          <w:szCs w:val="24"/>
          <w:rPrChange w:id="428" w:author="Artin" w:date="2023-08-27T16:16:00Z">
            <w:rPr>
              <w:rFonts w:asciiTheme="minorHAnsi" w:hAnsiTheme="minorHAnsi"/>
              <w:color w:val="000000" w:themeColor="text1"/>
            </w:rPr>
          </w:rPrChange>
        </w:rPr>
        <w:t>}}_{i=1}^{N} $: Set of all instances.</w:t>
      </w:r>
    </w:p>
    <w:p w14:paraId="618110CA" w14:textId="4DDD3A85" w:rsidR="00CA6F40" w:rsidRPr="00B702A1" w:rsidRDefault="00CA6F40" w:rsidP="00B702A1">
      <w:pPr>
        <w:spacing w:line="276" w:lineRule="auto"/>
        <w:rPr>
          <w:sz w:val="24"/>
          <w:szCs w:val="24"/>
          <w:rPrChange w:id="429" w:author="Artin" w:date="2023-08-27T16:16:00Z">
            <w:rPr>
              <w:rFonts w:asciiTheme="minorHAnsi" w:hAnsiTheme="minorHAnsi"/>
              <w:color w:val="000000" w:themeColor="text1"/>
            </w:rPr>
          </w:rPrChange>
        </w:rPr>
      </w:pPr>
      <w:r w:rsidRPr="00B702A1">
        <w:rPr>
          <w:sz w:val="24"/>
          <w:szCs w:val="24"/>
          <w:rPrChange w:id="430" w:author="Artin" w:date="2023-08-27T16:16:00Z">
            <w:rPr>
              <w:rFonts w:asciiTheme="minorHAnsi" w:hAnsiTheme="minorHAnsi"/>
              <w:color w:val="000000" w:themeColor="text1"/>
            </w:rPr>
          </w:rPrChange>
        </w:rPr>
        <w:t xml:space="preserve">    \item</w:t>
      </w:r>
      <w:del w:id="431" w:author="Artin" w:date="2023-08-27T16:16:00Z">
        <w:r w:rsidR="00217555" w:rsidRPr="00B702A1">
          <w:rPr>
            <w:rFonts w:cstheme="minorHAnsi"/>
            <w:color w:val="000000" w:themeColor="text1"/>
            <w:sz w:val="24"/>
            <w:szCs w:val="24"/>
          </w:rPr>
          <w:delText xml:space="preserve"> </w:delText>
        </w:r>
      </w:del>
      <w:r w:rsidRPr="00B702A1">
        <w:rPr>
          <w:sz w:val="24"/>
          <w:szCs w:val="24"/>
          <w:rPrChange w:id="432" w:author="Artin" w:date="2023-08-27T16:16:00Z">
            <w:rPr>
              <w:rFonts w:asciiTheme="minorHAnsi" w:hAnsiTheme="minorHAnsi"/>
              <w:color w:val="000000" w:themeColor="text1"/>
            </w:rPr>
          </w:rPrChange>
        </w:rPr>
        <w:t xml:space="preserve"> $\</w:t>
      </w:r>
      <w:proofErr w:type="spellStart"/>
      <w:r w:rsidRPr="00B702A1">
        <w:rPr>
          <w:sz w:val="24"/>
          <w:szCs w:val="24"/>
          <w:rPrChange w:id="433" w:author="Artin" w:date="2023-08-27T16:16:00Z">
            <w:rPr>
              <w:rFonts w:asciiTheme="minorHAnsi" w:hAnsiTheme="minorHAnsi"/>
              <w:color w:val="000000" w:themeColor="text1"/>
            </w:rPr>
          </w:rPrChange>
        </w:rPr>
        <w:t>mathbb</w:t>
      </w:r>
      <w:proofErr w:type="spellEnd"/>
      <w:r w:rsidRPr="00B702A1">
        <w:rPr>
          <w:sz w:val="24"/>
          <w:szCs w:val="24"/>
          <w:rPrChange w:id="434" w:author="Artin" w:date="2023-08-27T16:16:00Z">
            <w:rPr>
              <w:rFonts w:asciiTheme="minorHAnsi" w:hAnsiTheme="minorHAnsi"/>
              <w:color w:val="000000" w:themeColor="text1"/>
            </w:rPr>
          </w:rPrChange>
        </w:rPr>
        <w:t>{Y} = {\left\{Y^{(i</w:t>
      </w:r>
      <w:proofErr w:type="gramStart"/>
      <w:r w:rsidRPr="00B702A1">
        <w:rPr>
          <w:sz w:val="24"/>
          <w:szCs w:val="24"/>
          <w:rPrChange w:id="435" w:author="Artin" w:date="2023-08-27T16:16:00Z">
            <w:rPr>
              <w:rFonts w:asciiTheme="minorHAnsi" w:hAnsiTheme="minorHAnsi"/>
              <w:color w:val="000000" w:themeColor="text1"/>
            </w:rPr>
          </w:rPrChange>
        </w:rPr>
        <w:t>)}\right\</w:t>
      </w:r>
      <w:proofErr w:type="gramEnd"/>
      <w:r w:rsidRPr="00B702A1">
        <w:rPr>
          <w:sz w:val="24"/>
          <w:szCs w:val="24"/>
          <w:rPrChange w:id="436" w:author="Artin" w:date="2023-08-27T16:16:00Z">
            <w:rPr>
              <w:rFonts w:asciiTheme="minorHAnsi" w:hAnsiTheme="minorHAnsi"/>
              <w:color w:val="000000" w:themeColor="text1"/>
            </w:rPr>
          </w:rPrChange>
        </w:rPr>
        <w:t>}}_{i=1}^{N} $: Set of all true labels.</w:t>
      </w:r>
    </w:p>
    <w:p w14:paraId="2F6E0DF2" w14:textId="77777777" w:rsidR="00CA6F40" w:rsidRPr="00B702A1" w:rsidRDefault="00CA6F40" w:rsidP="00B702A1">
      <w:pPr>
        <w:spacing w:line="276" w:lineRule="auto"/>
        <w:rPr>
          <w:sz w:val="24"/>
          <w:szCs w:val="24"/>
          <w:rPrChange w:id="437" w:author="Artin" w:date="2023-08-27T16:16:00Z">
            <w:rPr>
              <w:rFonts w:asciiTheme="minorHAnsi" w:hAnsiTheme="minorHAnsi"/>
              <w:color w:val="000000" w:themeColor="text1"/>
            </w:rPr>
          </w:rPrChange>
        </w:rPr>
      </w:pPr>
      <w:r w:rsidRPr="00B702A1">
        <w:rPr>
          <w:sz w:val="24"/>
          <w:szCs w:val="24"/>
          <w:rPrChange w:id="438" w:author="Artin" w:date="2023-08-27T16:16:00Z">
            <w:rPr>
              <w:rFonts w:asciiTheme="minorHAnsi" w:hAnsiTheme="minorHAnsi"/>
              <w:color w:val="000000" w:themeColor="text1"/>
            </w:rPr>
          </w:rPrChange>
        </w:rPr>
        <w:t xml:space="preserve">    \item $\</w:t>
      </w:r>
      <w:proofErr w:type="spellStart"/>
      <w:r w:rsidRPr="00B702A1">
        <w:rPr>
          <w:sz w:val="24"/>
          <w:szCs w:val="24"/>
          <w:rPrChange w:id="439" w:author="Artin" w:date="2023-08-27T16:16:00Z">
            <w:rPr>
              <w:rFonts w:asciiTheme="minorHAnsi" w:hAnsiTheme="minorHAnsi"/>
              <w:color w:val="000000" w:themeColor="text1"/>
            </w:rPr>
          </w:rPrChange>
        </w:rPr>
        <w:t>mathbb</w:t>
      </w:r>
      <w:proofErr w:type="spellEnd"/>
      <w:r w:rsidRPr="00B702A1">
        <w:rPr>
          <w:sz w:val="24"/>
          <w:szCs w:val="24"/>
          <w:rPrChange w:id="440" w:author="Artin" w:date="2023-08-27T16:16:00Z">
            <w:rPr>
              <w:rFonts w:asciiTheme="minorHAnsi" w:hAnsiTheme="minorHAnsi"/>
              <w:color w:val="000000" w:themeColor="text1"/>
            </w:rPr>
          </w:rPrChange>
        </w:rPr>
        <w:t>{D}=\left\{\</w:t>
      </w:r>
      <w:proofErr w:type="spellStart"/>
      <w:r w:rsidRPr="00B702A1">
        <w:rPr>
          <w:sz w:val="24"/>
          <w:szCs w:val="24"/>
          <w:rPrChange w:id="441" w:author="Artin" w:date="2023-08-27T16:16:00Z">
            <w:rPr>
              <w:rFonts w:asciiTheme="minorHAnsi" w:hAnsiTheme="minorHAnsi"/>
              <w:color w:val="000000" w:themeColor="text1"/>
            </w:rPr>
          </w:rPrChange>
        </w:rPr>
        <w:t>mathbb</w:t>
      </w:r>
      <w:proofErr w:type="spellEnd"/>
      <w:r w:rsidRPr="00B702A1">
        <w:rPr>
          <w:sz w:val="24"/>
          <w:szCs w:val="24"/>
          <w:rPrChange w:id="442" w:author="Artin" w:date="2023-08-27T16:16:00Z">
            <w:rPr>
              <w:rFonts w:asciiTheme="minorHAnsi" w:hAnsiTheme="minorHAnsi"/>
              <w:color w:val="000000" w:themeColor="text1"/>
            </w:rPr>
          </w:rPrChange>
        </w:rPr>
        <w:t>{X</w:t>
      </w:r>
      <w:proofErr w:type="gramStart"/>
      <w:r w:rsidRPr="00B702A1">
        <w:rPr>
          <w:sz w:val="24"/>
          <w:szCs w:val="24"/>
          <w:rPrChange w:id="443" w:author="Artin" w:date="2023-08-27T16:16:00Z">
            <w:rPr>
              <w:rFonts w:asciiTheme="minorHAnsi" w:hAnsiTheme="minorHAnsi"/>
              <w:color w:val="000000" w:themeColor="text1"/>
            </w:rPr>
          </w:rPrChange>
        </w:rPr>
        <w:t>},\</w:t>
      </w:r>
      <w:proofErr w:type="spellStart"/>
      <w:proofErr w:type="gramEnd"/>
      <w:r w:rsidRPr="00B702A1">
        <w:rPr>
          <w:sz w:val="24"/>
          <w:szCs w:val="24"/>
          <w:rPrChange w:id="444" w:author="Artin" w:date="2023-08-27T16:16:00Z">
            <w:rPr>
              <w:rFonts w:asciiTheme="minorHAnsi" w:hAnsiTheme="minorHAnsi"/>
              <w:color w:val="000000" w:themeColor="text1"/>
            </w:rPr>
          </w:rPrChange>
        </w:rPr>
        <w:t>mathbb</w:t>
      </w:r>
      <w:proofErr w:type="spellEnd"/>
      <w:r w:rsidRPr="00B702A1">
        <w:rPr>
          <w:sz w:val="24"/>
          <w:szCs w:val="24"/>
          <w:rPrChange w:id="445" w:author="Artin" w:date="2023-08-27T16:16:00Z">
            <w:rPr>
              <w:rFonts w:asciiTheme="minorHAnsi" w:hAnsiTheme="minorHAnsi"/>
              <w:color w:val="000000" w:themeColor="text1"/>
            </w:rPr>
          </w:rPrChange>
        </w:rPr>
        <w:t>{Y}\right\} $: Dataset containing all instances and all true labels.</w:t>
      </w:r>
    </w:p>
    <w:p w14:paraId="3B1AF116" w14:textId="77777777" w:rsidR="00217555" w:rsidRPr="00B702A1" w:rsidRDefault="00CA6F40" w:rsidP="00B702A1">
      <w:pPr>
        <w:spacing w:after="0" w:line="276" w:lineRule="auto"/>
        <w:rPr>
          <w:del w:id="446" w:author="Artin" w:date="2023-08-27T16:16:00Z"/>
          <w:rFonts w:cstheme="minorHAnsi"/>
          <w:color w:val="000000" w:themeColor="text1"/>
          <w:kern w:val="0"/>
          <w:sz w:val="24"/>
          <w:szCs w:val="24"/>
          <w14:ligatures w14:val="none"/>
        </w:rPr>
      </w:pPr>
      <w:r w:rsidRPr="00B702A1">
        <w:rPr>
          <w:sz w:val="24"/>
          <w:szCs w:val="24"/>
          <w:rPrChange w:id="447" w:author="Artin" w:date="2023-08-27T16:16:00Z">
            <w:rPr>
              <w:rFonts w:asciiTheme="minorHAnsi" w:hAnsiTheme="minorHAnsi"/>
              <w:color w:val="000000" w:themeColor="text1"/>
            </w:rPr>
          </w:rPrChange>
        </w:rPr>
        <w:t xml:space="preserve">    </w:t>
      </w:r>
      <w:del w:id="448" w:author="Artin" w:date="2023-08-27T16:16:00Z">
        <w:r w:rsidR="00217555" w:rsidRPr="00B702A1">
          <w:rPr>
            <w:rFonts w:asciiTheme="minorHAnsi" w:hAnsiTheme="minorHAnsi" w:cstheme="minorHAnsi"/>
            <w:color w:val="000000" w:themeColor="text1"/>
            <w:szCs w:val="24"/>
          </w:rPr>
          <w:delText>% \item  $\mathbb{D}_{\text{phase1}},\mathbb{D}_{\text{phase2}} $: randomly selected subsets of the $\mathbb{D} $ dataset used for phase1: training the machine learning model and phase2: applying the proposed taxonomy technique. $\mathbb{D}_{\text{phase1}}\cup\;\mathbb{D}_{\text{phase2}}=\mathbb{D} $ and $\mathbb{D}_{\text{phase1}} \bigcap \mathbb{D}_{\text{phase2}} = \varnothing $</w:delText>
        </w:r>
      </w:del>
    </w:p>
    <w:p w14:paraId="2C19BA5B" w14:textId="18529C6E" w:rsidR="00CA6F40" w:rsidRPr="00B702A1" w:rsidRDefault="00217555" w:rsidP="00B702A1">
      <w:pPr>
        <w:spacing w:line="276" w:lineRule="auto"/>
        <w:rPr>
          <w:sz w:val="24"/>
          <w:szCs w:val="24"/>
          <w:rPrChange w:id="449" w:author="Artin" w:date="2023-08-27T16:16:00Z">
            <w:rPr>
              <w:rFonts w:asciiTheme="minorHAnsi" w:hAnsiTheme="minorHAnsi"/>
              <w:color w:val="000000" w:themeColor="text1"/>
            </w:rPr>
          </w:rPrChange>
        </w:rPr>
      </w:pPr>
      <w:del w:id="450" w:author="Artin" w:date="2023-08-27T16:16:00Z">
        <w:r w:rsidRPr="00B702A1">
          <w:rPr>
            <w:rFonts w:cstheme="minorHAnsi"/>
            <w:color w:val="000000" w:themeColor="text1"/>
            <w:sz w:val="24"/>
            <w:szCs w:val="24"/>
          </w:rPr>
          <w:delText xml:space="preserve">    \item </w:delText>
        </w:r>
      </w:del>
      <w:ins w:id="451" w:author="Artin" w:date="2023-08-27T16:16:00Z">
        <w:r w:rsidR="00CA6F40" w:rsidRPr="00B702A1">
          <w:rPr>
            <w:sz w:val="24"/>
            <w:szCs w:val="24"/>
          </w:rPr>
          <w:t>\item</w:t>
        </w:r>
      </w:ins>
      <w:r w:rsidR="00CA6F40" w:rsidRPr="00B702A1">
        <w:rPr>
          <w:sz w:val="24"/>
          <w:szCs w:val="24"/>
          <w:rPrChange w:id="452" w:author="Artin" w:date="2023-08-27T16:16:00Z">
            <w:rPr>
              <w:rFonts w:asciiTheme="minorHAnsi" w:hAnsiTheme="minorHAnsi"/>
              <w:color w:val="000000" w:themeColor="text1"/>
            </w:rPr>
          </w:rPrChange>
        </w:rPr>
        <w:t xml:space="preserve"> $</w:t>
      </w:r>
      <w:proofErr w:type="spellStart"/>
      <w:r w:rsidR="00CA6F40" w:rsidRPr="00B702A1">
        <w:rPr>
          <w:sz w:val="24"/>
          <w:szCs w:val="24"/>
          <w:rPrChange w:id="453" w:author="Artin" w:date="2023-08-27T16:16:00Z">
            <w:rPr>
              <w:rFonts w:asciiTheme="minorHAnsi" w:hAnsiTheme="minorHAnsi"/>
              <w:color w:val="000000" w:themeColor="text1"/>
            </w:rPr>
          </w:rPrChange>
        </w:rPr>
        <w:t>l_k</w:t>
      </w:r>
      <w:proofErr w:type="spellEnd"/>
      <w:r w:rsidR="00CA6F40" w:rsidRPr="00B702A1">
        <w:rPr>
          <w:sz w:val="24"/>
          <w:szCs w:val="24"/>
          <w:rPrChange w:id="454" w:author="Artin" w:date="2023-08-27T16:16:00Z">
            <w:rPr>
              <w:rFonts w:asciiTheme="minorHAnsi" w:hAnsiTheme="minorHAnsi"/>
              <w:color w:val="000000" w:themeColor="text1"/>
            </w:rPr>
          </w:rPrChange>
        </w:rPr>
        <w:t>^{(i)} = \</w:t>
      </w:r>
      <w:proofErr w:type="spellStart"/>
      <w:r w:rsidR="00CA6F40" w:rsidRPr="00B702A1">
        <w:rPr>
          <w:sz w:val="24"/>
          <w:szCs w:val="24"/>
          <w:rPrChange w:id="455" w:author="Artin" w:date="2023-08-27T16:16:00Z">
            <w:rPr>
              <w:rFonts w:asciiTheme="minorHAnsi" w:hAnsiTheme="minorHAnsi"/>
              <w:color w:val="000000" w:themeColor="text1"/>
            </w:rPr>
          </w:rPrChange>
        </w:rPr>
        <w:t>mathcal</w:t>
      </w:r>
      <w:proofErr w:type="spellEnd"/>
      <w:r w:rsidR="00CA6F40" w:rsidRPr="00B702A1">
        <w:rPr>
          <w:sz w:val="24"/>
          <w:szCs w:val="24"/>
          <w:rPrChange w:id="456" w:author="Artin" w:date="2023-08-27T16:16:00Z">
            <w:rPr>
              <w:rFonts w:asciiTheme="minorHAnsi" w:hAnsiTheme="minorHAnsi"/>
              <w:color w:val="000000" w:themeColor="text1"/>
            </w:rPr>
          </w:rPrChange>
        </w:rPr>
        <w:t>{L} \left(</w:t>
      </w:r>
      <w:proofErr w:type="spellStart"/>
      <w:r w:rsidR="00CA6F40" w:rsidRPr="00B702A1">
        <w:rPr>
          <w:sz w:val="24"/>
          <w:szCs w:val="24"/>
          <w:rPrChange w:id="457" w:author="Artin" w:date="2023-08-27T16:16:00Z">
            <w:rPr>
              <w:rFonts w:asciiTheme="minorHAnsi" w:hAnsiTheme="minorHAnsi"/>
              <w:color w:val="000000" w:themeColor="text1"/>
            </w:rPr>
          </w:rPrChange>
        </w:rPr>
        <w:t>y_k</w:t>
      </w:r>
      <w:proofErr w:type="spellEnd"/>
      <w:r w:rsidR="00CA6F40" w:rsidRPr="00B702A1">
        <w:rPr>
          <w:sz w:val="24"/>
          <w:szCs w:val="24"/>
          <w:rPrChange w:id="458" w:author="Artin" w:date="2023-08-27T16:16:00Z">
            <w:rPr>
              <w:rFonts w:asciiTheme="minorHAnsi" w:hAnsiTheme="minorHAnsi"/>
              <w:color w:val="000000" w:themeColor="text1"/>
            </w:rPr>
          </w:rPrChange>
        </w:rPr>
        <w:t>^{(i)},</w:t>
      </w:r>
      <w:proofErr w:type="spellStart"/>
      <w:r w:rsidR="00CA6F40" w:rsidRPr="00B702A1">
        <w:rPr>
          <w:sz w:val="24"/>
          <w:szCs w:val="24"/>
          <w:rPrChange w:id="459" w:author="Artin" w:date="2023-08-27T16:16:00Z">
            <w:rPr>
              <w:rFonts w:asciiTheme="minorHAnsi" w:hAnsiTheme="minorHAnsi"/>
              <w:color w:val="000000" w:themeColor="text1"/>
            </w:rPr>
          </w:rPrChange>
        </w:rPr>
        <w:t>p_k</w:t>
      </w:r>
      <w:proofErr w:type="spellEnd"/>
      <w:r w:rsidR="00CA6F40" w:rsidRPr="00B702A1">
        <w:rPr>
          <w:sz w:val="24"/>
          <w:szCs w:val="24"/>
          <w:rPrChange w:id="460" w:author="Artin" w:date="2023-08-27T16:16:00Z">
            <w:rPr>
              <w:rFonts w:asciiTheme="minorHAnsi" w:hAnsiTheme="minorHAnsi"/>
              <w:color w:val="000000" w:themeColor="text1"/>
            </w:rPr>
          </w:rPrChange>
        </w:rPr>
        <w:t>^{(i)}\right) $:  $\</w:t>
      </w:r>
      <w:proofErr w:type="spellStart"/>
      <w:r w:rsidR="00CA6F40" w:rsidRPr="00B702A1">
        <w:rPr>
          <w:sz w:val="24"/>
          <w:szCs w:val="24"/>
          <w:rPrChange w:id="461" w:author="Artin" w:date="2023-08-27T16:16:00Z">
            <w:rPr>
              <w:rFonts w:asciiTheme="minorHAnsi" w:hAnsiTheme="minorHAnsi"/>
              <w:color w:val="000000" w:themeColor="text1"/>
            </w:rPr>
          </w:rPrChange>
        </w:rPr>
        <w:t>mathcal</w:t>
      </w:r>
      <w:proofErr w:type="spellEnd"/>
      <w:r w:rsidR="00CA6F40" w:rsidRPr="00B702A1">
        <w:rPr>
          <w:sz w:val="24"/>
          <w:szCs w:val="24"/>
          <w:rPrChange w:id="462" w:author="Artin" w:date="2023-08-27T16:16:00Z">
            <w:rPr>
              <w:rFonts w:asciiTheme="minorHAnsi" w:hAnsiTheme="minorHAnsi"/>
              <w:color w:val="000000" w:themeColor="text1"/>
            </w:rPr>
          </w:rPrChange>
        </w:rPr>
        <w:t>{L</w:t>
      </w:r>
      <w:del w:id="463" w:author="Artin" w:date="2023-08-27T16:16:00Z">
        <w:r w:rsidRPr="00B702A1">
          <w:rPr>
            <w:rFonts w:cstheme="minorHAnsi"/>
            <w:color w:val="000000" w:themeColor="text1"/>
            <w:sz w:val="24"/>
            <w:szCs w:val="24"/>
          </w:rPr>
          <w:delText>}(\</w:delText>
        </w:r>
      </w:del>
      <w:ins w:id="464" w:author="Artin" w:date="2023-08-27T16:16:00Z">
        <w:r w:rsidR="00CA6F40" w:rsidRPr="00B702A1">
          <w:rPr>
            <w:sz w:val="24"/>
            <w:szCs w:val="24"/>
          </w:rPr>
          <w:t>}( \</w:t>
        </w:r>
      </w:ins>
      <w:proofErr w:type="spellStart"/>
      <w:r w:rsidR="00CA6F40" w:rsidRPr="00B702A1">
        <w:rPr>
          <w:sz w:val="24"/>
          <w:szCs w:val="24"/>
          <w:rPrChange w:id="465" w:author="Artin" w:date="2023-08-27T16:16:00Z">
            <w:rPr>
              <w:rFonts w:asciiTheme="minorHAnsi" w:hAnsiTheme="minorHAnsi"/>
              <w:color w:val="000000" w:themeColor="text1"/>
            </w:rPr>
          </w:rPrChange>
        </w:rPr>
        <w:t>cdot</w:t>
      </w:r>
      <w:proofErr w:type="spellEnd"/>
      <w:del w:id="466" w:author="Artin" w:date="2023-08-27T16:16:00Z">
        <w:r w:rsidRPr="00B702A1">
          <w:rPr>
            <w:rFonts w:cstheme="minorHAnsi"/>
            <w:color w:val="000000" w:themeColor="text1"/>
            <w:sz w:val="24"/>
            <w:szCs w:val="24"/>
          </w:rPr>
          <w:delText>)$</w:delText>
        </w:r>
      </w:del>
      <w:ins w:id="467" w:author="Artin" w:date="2023-08-27T16:16:00Z">
        <w:r w:rsidR="00CA6F40" w:rsidRPr="00B702A1">
          <w:rPr>
            <w:sz w:val="24"/>
            <w:szCs w:val="24"/>
          </w:rPr>
          <w:t>) $</w:t>
        </w:r>
      </w:ins>
      <w:r w:rsidR="00CA6F40" w:rsidRPr="00B702A1">
        <w:rPr>
          <w:sz w:val="24"/>
          <w:szCs w:val="24"/>
          <w:rPrChange w:id="468" w:author="Artin" w:date="2023-08-27T16:16:00Z">
            <w:rPr>
              <w:rFonts w:asciiTheme="minorHAnsi" w:hAnsiTheme="minorHAnsi"/>
              <w:color w:val="000000" w:themeColor="text1"/>
            </w:rPr>
          </w:rPrChange>
        </w:rPr>
        <w:t xml:space="preserve"> is an arbitrary loss function (e.g., binary cross entropy) that takes the true label $</w:t>
      </w:r>
      <w:proofErr w:type="spellStart"/>
      <w:r w:rsidR="00CA6F40" w:rsidRPr="00B702A1">
        <w:rPr>
          <w:sz w:val="24"/>
          <w:szCs w:val="24"/>
          <w:rPrChange w:id="469" w:author="Artin" w:date="2023-08-27T16:16:00Z">
            <w:rPr>
              <w:rFonts w:asciiTheme="minorHAnsi" w:hAnsiTheme="minorHAnsi"/>
              <w:color w:val="000000" w:themeColor="text1"/>
            </w:rPr>
          </w:rPrChange>
        </w:rPr>
        <w:t>y_k</w:t>
      </w:r>
      <w:proofErr w:type="spellEnd"/>
      <w:r w:rsidR="00CA6F40" w:rsidRPr="00B702A1">
        <w:rPr>
          <w:sz w:val="24"/>
          <w:szCs w:val="24"/>
          <w:rPrChange w:id="470" w:author="Artin" w:date="2023-08-27T16:16:00Z">
            <w:rPr>
              <w:rFonts w:asciiTheme="minorHAnsi" w:hAnsiTheme="minorHAnsi"/>
              <w:color w:val="000000" w:themeColor="text1"/>
            </w:rPr>
          </w:rPrChange>
        </w:rPr>
        <w:t>^{(i)}$ and predicted probability $</w:t>
      </w:r>
      <w:proofErr w:type="spellStart"/>
      <w:r w:rsidR="00CA6F40" w:rsidRPr="00B702A1">
        <w:rPr>
          <w:sz w:val="24"/>
          <w:szCs w:val="24"/>
          <w:rPrChange w:id="471" w:author="Artin" w:date="2023-08-27T16:16:00Z">
            <w:rPr>
              <w:rFonts w:asciiTheme="minorHAnsi" w:hAnsiTheme="minorHAnsi"/>
              <w:color w:val="000000" w:themeColor="text1"/>
            </w:rPr>
          </w:rPrChange>
        </w:rPr>
        <w:t>p_k</w:t>
      </w:r>
      <w:proofErr w:type="spellEnd"/>
      <w:r w:rsidR="00CA6F40" w:rsidRPr="00B702A1">
        <w:rPr>
          <w:sz w:val="24"/>
          <w:szCs w:val="24"/>
          <w:rPrChange w:id="472" w:author="Artin" w:date="2023-08-27T16:16:00Z">
            <w:rPr>
              <w:rFonts w:asciiTheme="minorHAnsi" w:hAnsiTheme="minorHAnsi"/>
              <w:color w:val="000000" w:themeColor="text1"/>
            </w:rPr>
          </w:rPrChange>
        </w:rPr>
        <w:t>^{(i)}$ for class $k$ and instance $i$ and outputs the loss value $</w:t>
      </w:r>
      <w:proofErr w:type="spellStart"/>
      <w:r w:rsidR="00CA6F40" w:rsidRPr="00B702A1">
        <w:rPr>
          <w:sz w:val="24"/>
          <w:szCs w:val="24"/>
          <w:rPrChange w:id="473" w:author="Artin" w:date="2023-08-27T16:16:00Z">
            <w:rPr>
              <w:rFonts w:asciiTheme="minorHAnsi" w:hAnsiTheme="minorHAnsi"/>
              <w:color w:val="000000" w:themeColor="text1"/>
            </w:rPr>
          </w:rPrChange>
        </w:rPr>
        <w:t>l_k</w:t>
      </w:r>
      <w:proofErr w:type="spellEnd"/>
      <w:r w:rsidR="00CA6F40" w:rsidRPr="00B702A1">
        <w:rPr>
          <w:sz w:val="24"/>
          <w:szCs w:val="24"/>
          <w:rPrChange w:id="474" w:author="Artin" w:date="2023-08-27T16:16:00Z">
            <w:rPr>
              <w:rFonts w:asciiTheme="minorHAnsi" w:hAnsiTheme="minorHAnsi"/>
              <w:color w:val="000000" w:themeColor="text1"/>
            </w:rPr>
          </w:rPrChange>
        </w:rPr>
        <w:t xml:space="preserve">^{(i)} $. We refer to this as the ``base loss </w:t>
      </w:r>
      <w:proofErr w:type="gramStart"/>
      <w:r w:rsidR="00CA6F40" w:rsidRPr="00B702A1">
        <w:rPr>
          <w:sz w:val="24"/>
          <w:szCs w:val="24"/>
          <w:rPrChange w:id="475" w:author="Artin" w:date="2023-08-27T16:16:00Z">
            <w:rPr>
              <w:rFonts w:asciiTheme="minorHAnsi" w:hAnsiTheme="minorHAnsi"/>
              <w:color w:val="000000" w:themeColor="text1"/>
            </w:rPr>
          </w:rPrChange>
        </w:rPr>
        <w:t>function''</w:t>
      </w:r>
      <w:proofErr w:type="gramEnd"/>
      <w:r w:rsidR="00CA6F40" w:rsidRPr="00B702A1">
        <w:rPr>
          <w:sz w:val="24"/>
          <w:szCs w:val="24"/>
          <w:rPrChange w:id="476" w:author="Artin" w:date="2023-08-27T16:16:00Z">
            <w:rPr>
              <w:rFonts w:asciiTheme="minorHAnsi" w:hAnsiTheme="minorHAnsi"/>
              <w:color w:val="000000" w:themeColor="text1"/>
            </w:rPr>
          </w:rPrChange>
        </w:rPr>
        <w:t xml:space="preserve"> throughout this paper.</w:t>
      </w:r>
    </w:p>
    <w:p w14:paraId="720F0CCC" w14:textId="3447F06B" w:rsidR="00CA6F40" w:rsidRPr="00B702A1" w:rsidRDefault="00CA6F40" w:rsidP="00B702A1">
      <w:pPr>
        <w:spacing w:line="276" w:lineRule="auto"/>
        <w:rPr>
          <w:sz w:val="24"/>
          <w:szCs w:val="24"/>
          <w:rPrChange w:id="477" w:author="Artin" w:date="2023-08-27T16:16:00Z">
            <w:rPr>
              <w:rFonts w:asciiTheme="minorHAnsi" w:hAnsiTheme="minorHAnsi"/>
              <w:color w:val="000000" w:themeColor="text1"/>
            </w:rPr>
          </w:rPrChange>
        </w:rPr>
      </w:pPr>
      <w:r w:rsidRPr="00B702A1">
        <w:rPr>
          <w:sz w:val="24"/>
          <w:szCs w:val="24"/>
          <w:rPrChange w:id="478" w:author="Artin" w:date="2023-08-27T16:16:00Z">
            <w:rPr>
              <w:rFonts w:asciiTheme="minorHAnsi" w:hAnsiTheme="minorHAnsi"/>
              <w:color w:val="000000" w:themeColor="text1"/>
            </w:rPr>
          </w:rPrChange>
        </w:rPr>
        <w:t xml:space="preserve">    \item</w:t>
      </w:r>
      <w:del w:id="479" w:author="Artin" w:date="2023-08-27T16:16:00Z">
        <w:r w:rsidR="00217555" w:rsidRPr="00B702A1">
          <w:rPr>
            <w:rFonts w:cstheme="minorHAnsi"/>
            <w:color w:val="000000" w:themeColor="text1"/>
            <w:sz w:val="24"/>
            <w:szCs w:val="24"/>
          </w:rPr>
          <w:delText xml:space="preserve"> </w:delText>
        </w:r>
      </w:del>
      <w:r w:rsidRPr="00B702A1">
        <w:rPr>
          <w:sz w:val="24"/>
          <w:szCs w:val="24"/>
          <w:rPrChange w:id="480" w:author="Artin" w:date="2023-08-27T16:16:00Z">
            <w:rPr>
              <w:rFonts w:asciiTheme="minorHAnsi" w:hAnsiTheme="minorHAnsi"/>
              <w:color w:val="000000" w:themeColor="text1"/>
            </w:rPr>
          </w:rPrChange>
        </w:rPr>
        <w:t xml:space="preserve"> $\</w:t>
      </w:r>
      <w:proofErr w:type="gramStart"/>
      <w:r w:rsidRPr="00B702A1">
        <w:rPr>
          <w:sz w:val="24"/>
          <w:szCs w:val="24"/>
          <w:rPrChange w:id="481" w:author="Artin" w:date="2023-08-27T16:16:00Z">
            <w:rPr>
              <w:rFonts w:asciiTheme="minorHAnsi" w:hAnsiTheme="minorHAnsi"/>
              <w:color w:val="000000" w:themeColor="text1"/>
            </w:rPr>
          </w:rPrChange>
        </w:rPr>
        <w:t>text{</w:t>
      </w:r>
      <w:proofErr w:type="gramEnd"/>
      <w:r w:rsidRPr="00B702A1">
        <w:rPr>
          <w:sz w:val="24"/>
          <w:szCs w:val="24"/>
          <w:rPrChange w:id="482" w:author="Artin" w:date="2023-08-27T16:16:00Z">
            <w:rPr>
              <w:rFonts w:asciiTheme="minorHAnsi" w:hAnsiTheme="minorHAnsi"/>
              <w:color w:val="000000" w:themeColor="text1"/>
            </w:rPr>
          </w:rPrChange>
        </w:rPr>
        <w:t>Loss}(\theta) $: Measured loss for all classes and instances. This value is obtained using a modified version of the base loss function $\</w:t>
      </w:r>
      <w:proofErr w:type="spellStart"/>
      <w:r w:rsidRPr="00B702A1">
        <w:rPr>
          <w:sz w:val="24"/>
          <w:szCs w:val="24"/>
          <w:rPrChange w:id="483" w:author="Artin" w:date="2023-08-27T16:16:00Z">
            <w:rPr>
              <w:rFonts w:asciiTheme="minorHAnsi" w:hAnsiTheme="minorHAnsi"/>
              <w:color w:val="000000" w:themeColor="text1"/>
            </w:rPr>
          </w:rPrChange>
        </w:rPr>
        <w:t>mathcal</w:t>
      </w:r>
      <w:proofErr w:type="spellEnd"/>
      <w:r w:rsidRPr="00B702A1">
        <w:rPr>
          <w:sz w:val="24"/>
          <w:szCs w:val="24"/>
          <w:rPrChange w:id="484" w:author="Artin" w:date="2023-08-27T16:16:00Z">
            <w:rPr>
              <w:rFonts w:asciiTheme="minorHAnsi" w:hAnsiTheme="minorHAnsi"/>
              <w:color w:val="000000" w:themeColor="text1"/>
            </w:rPr>
          </w:rPrChange>
        </w:rPr>
        <w:t>{L}(\</w:t>
      </w:r>
      <w:proofErr w:type="spellStart"/>
      <w:r w:rsidRPr="00B702A1">
        <w:rPr>
          <w:sz w:val="24"/>
          <w:szCs w:val="24"/>
          <w:rPrChange w:id="485" w:author="Artin" w:date="2023-08-27T16:16:00Z">
            <w:rPr>
              <w:rFonts w:asciiTheme="minorHAnsi" w:hAnsiTheme="minorHAnsi"/>
              <w:color w:val="000000" w:themeColor="text1"/>
            </w:rPr>
          </w:rPrChange>
        </w:rPr>
        <w:t>cdot</w:t>
      </w:r>
      <w:proofErr w:type="spellEnd"/>
      <w:r w:rsidRPr="00B702A1">
        <w:rPr>
          <w:sz w:val="24"/>
          <w:szCs w:val="24"/>
          <w:rPrChange w:id="486" w:author="Artin" w:date="2023-08-27T16:16:00Z">
            <w:rPr>
              <w:rFonts w:asciiTheme="minorHAnsi" w:hAnsiTheme="minorHAnsi"/>
              <w:color w:val="000000" w:themeColor="text1"/>
            </w:rPr>
          </w:rPrChange>
        </w:rPr>
        <w:t>) $ (e.g., with added regularization, etc.).</w:t>
      </w:r>
    </w:p>
    <w:p w14:paraId="466AE2D9" w14:textId="46DF0526" w:rsidR="00CA6F40" w:rsidRPr="00B702A1" w:rsidRDefault="00CA6F40" w:rsidP="00B702A1">
      <w:pPr>
        <w:spacing w:line="276" w:lineRule="auto"/>
        <w:rPr>
          <w:sz w:val="24"/>
          <w:szCs w:val="24"/>
          <w:rPrChange w:id="487" w:author="Artin" w:date="2023-08-27T16:16:00Z">
            <w:rPr>
              <w:rFonts w:asciiTheme="minorHAnsi" w:hAnsiTheme="minorHAnsi"/>
              <w:color w:val="000000" w:themeColor="text1"/>
            </w:rPr>
          </w:rPrChange>
        </w:rPr>
      </w:pPr>
      <w:r w:rsidRPr="00B702A1">
        <w:rPr>
          <w:sz w:val="24"/>
          <w:szCs w:val="24"/>
          <w:rPrChange w:id="488" w:author="Artin" w:date="2023-08-27T16:16:00Z">
            <w:rPr>
              <w:rFonts w:asciiTheme="minorHAnsi" w:hAnsiTheme="minorHAnsi"/>
              <w:color w:val="000000" w:themeColor="text1"/>
            </w:rPr>
          </w:rPrChange>
        </w:rPr>
        <w:t xml:space="preserve">    \</w:t>
      </w:r>
      <w:proofErr w:type="gramStart"/>
      <w:r w:rsidRPr="00B702A1">
        <w:rPr>
          <w:sz w:val="24"/>
          <w:szCs w:val="24"/>
          <w:rPrChange w:id="489" w:author="Artin" w:date="2023-08-27T16:16:00Z">
            <w:rPr>
              <w:rFonts w:asciiTheme="minorHAnsi" w:hAnsiTheme="minorHAnsi"/>
              <w:color w:val="000000" w:themeColor="text1"/>
            </w:rPr>
          </w:rPrChange>
        </w:rPr>
        <w:t>item</w:t>
      </w:r>
      <w:proofErr w:type="gramEnd"/>
      <w:del w:id="490" w:author="Artin" w:date="2023-08-27T16:16:00Z">
        <w:r w:rsidR="00217555" w:rsidRPr="00B702A1">
          <w:rPr>
            <w:rFonts w:cstheme="minorHAnsi"/>
            <w:color w:val="000000" w:themeColor="text1"/>
            <w:sz w:val="24"/>
            <w:szCs w:val="24"/>
          </w:rPr>
          <w:delText xml:space="preserve"> </w:delText>
        </w:r>
      </w:del>
      <w:r w:rsidRPr="00B702A1">
        <w:rPr>
          <w:sz w:val="24"/>
          <w:szCs w:val="24"/>
          <w:rPrChange w:id="491" w:author="Artin" w:date="2023-08-27T16:16:00Z">
            <w:rPr>
              <w:rFonts w:asciiTheme="minorHAnsi" w:hAnsiTheme="minorHAnsi"/>
              <w:color w:val="000000" w:themeColor="text1"/>
            </w:rPr>
          </w:rPrChange>
        </w:rPr>
        <w:t xml:space="preserve"> $\</w:t>
      </w:r>
      <w:proofErr w:type="spellStart"/>
      <w:r w:rsidRPr="00B702A1">
        <w:rPr>
          <w:sz w:val="24"/>
          <w:szCs w:val="24"/>
          <w:rPrChange w:id="492" w:author="Artin" w:date="2023-08-27T16:16:00Z">
            <w:rPr>
              <w:rFonts w:asciiTheme="minorHAnsi" w:hAnsiTheme="minorHAnsi"/>
              <w:color w:val="000000" w:themeColor="text1"/>
            </w:rPr>
          </w:rPrChange>
        </w:rPr>
        <w:t>omega_k</w:t>
      </w:r>
      <w:proofErr w:type="spellEnd"/>
      <w:proofErr w:type="gramStart"/>
      <w:r w:rsidRPr="00B702A1">
        <w:rPr>
          <w:sz w:val="24"/>
          <w:szCs w:val="24"/>
          <w:rPrChange w:id="493" w:author="Artin" w:date="2023-08-27T16:16:00Z">
            <w:rPr>
              <w:rFonts w:asciiTheme="minorHAnsi" w:hAnsiTheme="minorHAnsi"/>
              <w:color w:val="000000" w:themeColor="text1"/>
            </w:rPr>
          </w:rPrChange>
        </w:rPr>
        <w:t>^{(</w:t>
      </w:r>
      <w:proofErr w:type="gramEnd"/>
      <w:r w:rsidRPr="00B702A1">
        <w:rPr>
          <w:sz w:val="24"/>
          <w:szCs w:val="24"/>
          <w:rPrChange w:id="494" w:author="Artin" w:date="2023-08-27T16:16:00Z">
            <w:rPr>
              <w:rFonts w:asciiTheme="minorHAnsi" w:hAnsiTheme="minorHAnsi"/>
              <w:color w:val="000000" w:themeColor="text1"/>
            </w:rPr>
          </w:rPrChange>
        </w:rPr>
        <w:t>i)} $: Estimated weight for $k$-th class $</w:t>
      </w:r>
      <w:proofErr w:type="spellStart"/>
      <w:r w:rsidRPr="00B702A1">
        <w:rPr>
          <w:sz w:val="24"/>
          <w:szCs w:val="24"/>
          <w:rPrChange w:id="495" w:author="Artin" w:date="2023-08-27T16:16:00Z">
            <w:rPr>
              <w:rFonts w:asciiTheme="minorHAnsi" w:hAnsiTheme="minorHAnsi"/>
              <w:color w:val="000000" w:themeColor="text1"/>
            </w:rPr>
          </w:rPrChange>
        </w:rPr>
        <w:t>c_k</w:t>
      </w:r>
      <w:proofErr w:type="spellEnd"/>
      <w:r w:rsidRPr="00B702A1">
        <w:rPr>
          <w:sz w:val="24"/>
          <w:szCs w:val="24"/>
          <w:rPrChange w:id="496" w:author="Artin" w:date="2023-08-27T16:16:00Z">
            <w:rPr>
              <w:rFonts w:asciiTheme="minorHAnsi" w:hAnsiTheme="minorHAnsi"/>
              <w:color w:val="000000" w:themeColor="text1"/>
            </w:rPr>
          </w:rPrChange>
        </w:rPr>
        <w:t xml:space="preserve"> $ of instance $i $ with respect to its parent class $\</w:t>
      </w:r>
      <w:proofErr w:type="spellStart"/>
      <w:r w:rsidRPr="00B702A1">
        <w:rPr>
          <w:sz w:val="24"/>
          <w:szCs w:val="24"/>
          <w:rPrChange w:id="497" w:author="Artin" w:date="2023-08-27T16:16:00Z">
            <w:rPr>
              <w:rFonts w:asciiTheme="minorHAnsi" w:hAnsiTheme="minorHAnsi"/>
              <w:color w:val="000000" w:themeColor="text1"/>
            </w:rPr>
          </w:rPrChange>
        </w:rPr>
        <w:t>Gamma_k</w:t>
      </w:r>
      <w:proofErr w:type="spellEnd"/>
      <w:r w:rsidRPr="00B702A1">
        <w:rPr>
          <w:sz w:val="24"/>
          <w:szCs w:val="24"/>
          <w:rPrChange w:id="498" w:author="Artin" w:date="2023-08-27T16:16:00Z">
            <w:rPr>
              <w:rFonts w:asciiTheme="minorHAnsi" w:hAnsiTheme="minorHAnsi"/>
              <w:color w:val="000000" w:themeColor="text1"/>
            </w:rPr>
          </w:rPrChange>
        </w:rPr>
        <w:t xml:space="preserve"> $.</w:t>
      </w:r>
    </w:p>
    <w:p w14:paraId="0D8D78AD" w14:textId="74D55932" w:rsidR="00CA6F40" w:rsidRPr="00B702A1" w:rsidRDefault="00CA6F40" w:rsidP="00B702A1">
      <w:pPr>
        <w:spacing w:line="276" w:lineRule="auto"/>
        <w:rPr>
          <w:sz w:val="24"/>
          <w:szCs w:val="24"/>
          <w:rPrChange w:id="499" w:author="Artin" w:date="2023-08-27T16:16:00Z">
            <w:rPr>
              <w:rFonts w:asciiTheme="minorHAnsi" w:hAnsiTheme="minorHAnsi"/>
              <w:color w:val="000000" w:themeColor="text1"/>
            </w:rPr>
          </w:rPrChange>
        </w:rPr>
      </w:pPr>
      <w:r w:rsidRPr="00B702A1">
        <w:rPr>
          <w:sz w:val="24"/>
          <w:szCs w:val="24"/>
          <w:rPrChange w:id="500" w:author="Artin" w:date="2023-08-27T16:16:00Z">
            <w:rPr>
              <w:rFonts w:asciiTheme="minorHAnsi" w:hAnsiTheme="minorHAnsi"/>
              <w:color w:val="000000" w:themeColor="text1"/>
            </w:rPr>
          </w:rPrChange>
        </w:rPr>
        <w:t xml:space="preserve">    \item</w:t>
      </w:r>
      <w:del w:id="501" w:author="Artin" w:date="2023-08-27T16:16:00Z">
        <w:r w:rsidR="00217555" w:rsidRPr="00B702A1">
          <w:rPr>
            <w:rFonts w:cstheme="minorHAnsi"/>
            <w:color w:val="000000" w:themeColor="text1"/>
            <w:sz w:val="24"/>
            <w:szCs w:val="24"/>
          </w:rPr>
          <w:delText xml:space="preserve"> </w:delText>
        </w:r>
      </w:del>
      <w:r w:rsidRPr="00B702A1">
        <w:rPr>
          <w:sz w:val="24"/>
          <w:szCs w:val="24"/>
          <w:rPrChange w:id="502" w:author="Artin" w:date="2023-08-27T16:16:00Z">
            <w:rPr>
              <w:rFonts w:asciiTheme="minorHAnsi" w:hAnsiTheme="minorHAnsi"/>
              <w:color w:val="000000" w:themeColor="text1"/>
            </w:rPr>
          </w:rPrChange>
        </w:rPr>
        <w:t xml:space="preserve"> ${\</w:t>
      </w:r>
      <w:proofErr w:type="spellStart"/>
      <w:r w:rsidRPr="00B702A1">
        <w:rPr>
          <w:sz w:val="24"/>
          <w:szCs w:val="24"/>
          <w:rPrChange w:id="503" w:author="Artin" w:date="2023-08-27T16:16:00Z">
            <w:rPr>
              <w:rFonts w:asciiTheme="minorHAnsi" w:hAnsiTheme="minorHAnsi"/>
              <w:color w:val="000000" w:themeColor="text1"/>
            </w:rPr>
          </w:rPrChange>
        </w:rPr>
        <w:t>widehat</w:t>
      </w:r>
      <w:proofErr w:type="spellEnd"/>
      <w:r w:rsidRPr="00B702A1">
        <w:rPr>
          <w:sz w:val="24"/>
          <w:szCs w:val="24"/>
          <w:rPrChange w:id="504" w:author="Artin" w:date="2023-08-27T16:16:00Z">
            <w:rPr>
              <w:rFonts w:asciiTheme="minorHAnsi" w:hAnsiTheme="minorHAnsi"/>
              <w:color w:val="000000" w:themeColor="text1"/>
            </w:rPr>
          </w:rPrChange>
        </w:rPr>
        <w:t xml:space="preserve"> </w:t>
      </w:r>
      <w:proofErr w:type="gramStart"/>
      <w:r w:rsidRPr="00B702A1">
        <w:rPr>
          <w:sz w:val="24"/>
          <w:szCs w:val="24"/>
          <w:rPrChange w:id="505" w:author="Artin" w:date="2023-08-27T16:16:00Z">
            <w:rPr>
              <w:rFonts w:asciiTheme="minorHAnsi" w:hAnsiTheme="minorHAnsi"/>
              <w:color w:val="000000" w:themeColor="text1"/>
            </w:rPr>
          </w:rPrChange>
        </w:rPr>
        <w:t>l}_</w:t>
      </w:r>
      <w:proofErr w:type="gramEnd"/>
      <w:r w:rsidRPr="00B702A1">
        <w:rPr>
          <w:sz w:val="24"/>
          <w:szCs w:val="24"/>
          <w:rPrChange w:id="506" w:author="Artin" w:date="2023-08-27T16:16:00Z">
            <w:rPr>
              <w:rFonts w:asciiTheme="minorHAnsi" w:hAnsiTheme="minorHAnsi"/>
              <w:color w:val="000000" w:themeColor="text1"/>
            </w:rPr>
          </w:rPrChange>
        </w:rPr>
        <w:t>k</w:t>
      </w:r>
      <w:proofErr w:type="gramStart"/>
      <w:r w:rsidRPr="00B702A1">
        <w:rPr>
          <w:sz w:val="24"/>
          <w:szCs w:val="24"/>
          <w:rPrChange w:id="507" w:author="Artin" w:date="2023-08-27T16:16:00Z">
            <w:rPr>
              <w:rFonts w:asciiTheme="minorHAnsi" w:hAnsiTheme="minorHAnsi"/>
              <w:color w:val="000000" w:themeColor="text1"/>
            </w:rPr>
          </w:rPrChange>
        </w:rPr>
        <w:t>^{(</w:t>
      </w:r>
      <w:proofErr w:type="gramEnd"/>
      <w:r w:rsidRPr="00B702A1">
        <w:rPr>
          <w:sz w:val="24"/>
          <w:szCs w:val="24"/>
          <w:rPrChange w:id="508" w:author="Artin" w:date="2023-08-27T16:16:00Z">
            <w:rPr>
              <w:rFonts w:asciiTheme="minorHAnsi" w:hAnsiTheme="minorHAnsi"/>
              <w:color w:val="000000" w:themeColor="text1"/>
            </w:rPr>
          </w:rPrChange>
        </w:rPr>
        <w:t>i)} = \</w:t>
      </w:r>
      <w:proofErr w:type="spellStart"/>
      <w:r w:rsidRPr="00B702A1">
        <w:rPr>
          <w:sz w:val="24"/>
          <w:szCs w:val="24"/>
          <w:rPrChange w:id="509" w:author="Artin" w:date="2023-08-27T16:16:00Z">
            <w:rPr>
              <w:rFonts w:asciiTheme="minorHAnsi" w:hAnsiTheme="minorHAnsi"/>
              <w:color w:val="000000" w:themeColor="text1"/>
            </w:rPr>
          </w:rPrChange>
        </w:rPr>
        <w:t>omega_k</w:t>
      </w:r>
      <w:proofErr w:type="spellEnd"/>
      <w:r w:rsidRPr="00B702A1">
        <w:rPr>
          <w:sz w:val="24"/>
          <w:szCs w:val="24"/>
          <w:rPrChange w:id="510" w:author="Artin" w:date="2023-08-27T16:16:00Z">
            <w:rPr>
              <w:rFonts w:asciiTheme="minorHAnsi" w:hAnsiTheme="minorHAnsi"/>
              <w:color w:val="000000" w:themeColor="text1"/>
            </w:rPr>
          </w:rPrChange>
        </w:rPr>
        <w:t xml:space="preserve">^{(i)} \; </w:t>
      </w:r>
      <w:proofErr w:type="spellStart"/>
      <w:r w:rsidRPr="00B702A1">
        <w:rPr>
          <w:sz w:val="24"/>
          <w:szCs w:val="24"/>
          <w:rPrChange w:id="511" w:author="Artin" w:date="2023-08-27T16:16:00Z">
            <w:rPr>
              <w:rFonts w:asciiTheme="minorHAnsi" w:hAnsiTheme="minorHAnsi"/>
              <w:color w:val="000000" w:themeColor="text1"/>
            </w:rPr>
          </w:rPrChange>
        </w:rPr>
        <w:t>l_k</w:t>
      </w:r>
      <w:proofErr w:type="spellEnd"/>
      <w:r w:rsidRPr="00B702A1">
        <w:rPr>
          <w:sz w:val="24"/>
          <w:szCs w:val="24"/>
          <w:rPrChange w:id="512" w:author="Artin" w:date="2023-08-27T16:16:00Z">
            <w:rPr>
              <w:rFonts w:asciiTheme="minorHAnsi" w:hAnsiTheme="minorHAnsi"/>
              <w:color w:val="000000" w:themeColor="text1"/>
            </w:rPr>
          </w:rPrChange>
        </w:rPr>
        <w:t>^{(i)} $: updated loss for class $k $ and instance $i $.</w:t>
      </w:r>
    </w:p>
    <w:p w14:paraId="37CBBD90" w14:textId="77777777" w:rsidR="00217555" w:rsidRPr="00B702A1" w:rsidRDefault="00217555" w:rsidP="00B702A1">
      <w:pPr>
        <w:spacing w:after="0" w:line="276" w:lineRule="auto"/>
        <w:rPr>
          <w:del w:id="513" w:author="Artin" w:date="2023-08-27T16:16:00Z"/>
          <w:rFonts w:cstheme="minorHAnsi"/>
          <w:color w:val="000000" w:themeColor="text1"/>
          <w:sz w:val="24"/>
          <w:szCs w:val="24"/>
        </w:rPr>
      </w:pPr>
      <w:del w:id="514" w:author="Artin" w:date="2023-08-27T16:16:00Z">
        <w:r w:rsidRPr="00B702A1">
          <w:rPr>
            <w:rFonts w:cstheme="minorHAnsi"/>
            <w:color w:val="000000" w:themeColor="text1"/>
            <w:sz w:val="24"/>
            <w:szCs w:val="24"/>
          </w:rPr>
          <w:delText xml:space="preserve">    % \item  ${\widehat p}_k^{(i)}=\omega_k^{(i)}\;p_k^{(i)} $: updated predicted probability for the $k $ -th class.</w:delText>
        </w:r>
      </w:del>
    </w:p>
    <w:p w14:paraId="075B3029" w14:textId="77777777" w:rsidR="00CA6F40" w:rsidRPr="00B702A1" w:rsidRDefault="00CA6F40" w:rsidP="00B702A1">
      <w:pPr>
        <w:spacing w:line="276" w:lineRule="auto"/>
        <w:rPr>
          <w:sz w:val="24"/>
          <w:szCs w:val="24"/>
          <w:rPrChange w:id="515" w:author="Artin" w:date="2023-08-27T16:16:00Z">
            <w:rPr>
              <w:rFonts w:asciiTheme="minorHAnsi" w:hAnsiTheme="minorHAnsi"/>
              <w:color w:val="000000" w:themeColor="text1"/>
            </w:rPr>
          </w:rPrChange>
        </w:rPr>
      </w:pPr>
      <w:r w:rsidRPr="00B702A1">
        <w:rPr>
          <w:sz w:val="24"/>
          <w:szCs w:val="24"/>
          <w:rPrChange w:id="516" w:author="Artin" w:date="2023-08-27T16:16:00Z">
            <w:rPr>
              <w:rFonts w:asciiTheme="minorHAnsi" w:hAnsiTheme="minorHAnsi"/>
              <w:color w:val="000000" w:themeColor="text1"/>
            </w:rPr>
          </w:rPrChange>
        </w:rPr>
        <w:t>\</w:t>
      </w:r>
      <w:proofErr w:type="gramStart"/>
      <w:r w:rsidRPr="00B702A1">
        <w:rPr>
          <w:sz w:val="24"/>
          <w:szCs w:val="24"/>
          <w:rPrChange w:id="517" w:author="Artin" w:date="2023-08-27T16:16:00Z">
            <w:rPr>
              <w:rFonts w:asciiTheme="minorHAnsi" w:hAnsiTheme="minorHAnsi"/>
              <w:color w:val="000000" w:themeColor="text1"/>
            </w:rPr>
          </w:rPrChange>
        </w:rPr>
        <w:t>end</w:t>
      </w:r>
      <w:proofErr w:type="gramEnd"/>
      <w:r w:rsidRPr="00B702A1">
        <w:rPr>
          <w:sz w:val="24"/>
          <w:szCs w:val="24"/>
          <w:rPrChange w:id="518" w:author="Artin" w:date="2023-08-27T16:16:00Z">
            <w:rPr>
              <w:rFonts w:asciiTheme="minorHAnsi" w:hAnsiTheme="minorHAnsi"/>
              <w:color w:val="000000" w:themeColor="text1"/>
            </w:rPr>
          </w:rPrChange>
        </w:rPr>
        <w:t>{itemize}</w:t>
      </w:r>
    </w:p>
    <w:p w14:paraId="505347EC" w14:textId="77777777" w:rsidR="00CA6F40" w:rsidRPr="00B702A1" w:rsidRDefault="00CA6F40" w:rsidP="00B702A1">
      <w:pPr>
        <w:spacing w:line="276" w:lineRule="auto"/>
        <w:rPr>
          <w:ins w:id="519" w:author="Artin" w:date="2023-08-27T16:16:00Z"/>
          <w:sz w:val="24"/>
          <w:szCs w:val="24"/>
        </w:rPr>
      </w:pPr>
      <w:ins w:id="520" w:author="Artin" w:date="2023-08-27T16:16:00Z">
        <w:r w:rsidRPr="00B702A1">
          <w:rPr>
            <w:sz w:val="24"/>
            <w:szCs w:val="24"/>
          </w:rPr>
          <w:t>%</w:t>
        </w:r>
      </w:ins>
    </w:p>
    <w:p w14:paraId="25FAF6F6" w14:textId="77777777" w:rsidR="00CA6F40" w:rsidRPr="00B702A1" w:rsidRDefault="00CA6F40" w:rsidP="00B702A1">
      <w:pPr>
        <w:spacing w:line="276" w:lineRule="auto"/>
        <w:rPr>
          <w:sz w:val="24"/>
          <w:szCs w:val="24"/>
          <w:rPrChange w:id="521" w:author="Artin" w:date="2023-08-27T16:16:00Z">
            <w:rPr>
              <w:rFonts w:asciiTheme="minorHAnsi" w:hAnsiTheme="minorHAnsi"/>
              <w:color w:val="000000" w:themeColor="text1"/>
            </w:rPr>
          </w:rPrChange>
        </w:rPr>
      </w:pPr>
      <w:r w:rsidRPr="00B702A1">
        <w:rPr>
          <w:sz w:val="24"/>
          <w:szCs w:val="24"/>
          <w:rPrChange w:id="522" w:author="Artin" w:date="2023-08-27T16:16:00Z">
            <w:rPr>
              <w:rFonts w:asciiTheme="minorHAnsi" w:hAnsiTheme="minorHAnsi"/>
              <w:color w:val="000000" w:themeColor="text1"/>
            </w:rPr>
          </w:rPrChange>
        </w:rPr>
        <w:t>Let us define the multi-label classification problem as follows. Let $\</w:t>
      </w:r>
      <w:proofErr w:type="spellStart"/>
      <w:r w:rsidRPr="00B702A1">
        <w:rPr>
          <w:sz w:val="24"/>
          <w:szCs w:val="24"/>
          <w:rPrChange w:id="523" w:author="Artin" w:date="2023-08-27T16:16:00Z">
            <w:rPr>
              <w:rFonts w:asciiTheme="minorHAnsi" w:hAnsiTheme="minorHAnsi"/>
              <w:color w:val="000000" w:themeColor="text1"/>
            </w:rPr>
          </w:rPrChange>
        </w:rPr>
        <w:t>mathbb</w:t>
      </w:r>
      <w:proofErr w:type="spellEnd"/>
      <w:r w:rsidRPr="00B702A1">
        <w:rPr>
          <w:sz w:val="24"/>
          <w:szCs w:val="24"/>
          <w:rPrChange w:id="524" w:author="Artin" w:date="2023-08-27T16:16:00Z">
            <w:rPr>
              <w:rFonts w:asciiTheme="minorHAnsi" w:hAnsiTheme="minorHAnsi"/>
              <w:color w:val="000000" w:themeColor="text1"/>
            </w:rPr>
          </w:rPrChange>
        </w:rPr>
        <w:t>{X} = {\left\{X^{(i</w:t>
      </w:r>
      <w:proofErr w:type="gramStart"/>
      <w:r w:rsidRPr="00B702A1">
        <w:rPr>
          <w:sz w:val="24"/>
          <w:szCs w:val="24"/>
          <w:rPrChange w:id="525" w:author="Artin" w:date="2023-08-27T16:16:00Z">
            <w:rPr>
              <w:rFonts w:asciiTheme="minorHAnsi" w:hAnsiTheme="minorHAnsi"/>
              <w:color w:val="000000" w:themeColor="text1"/>
            </w:rPr>
          </w:rPrChange>
        </w:rPr>
        <w:t>)}\right\</w:t>
      </w:r>
      <w:proofErr w:type="gramEnd"/>
      <w:r w:rsidRPr="00B702A1">
        <w:rPr>
          <w:sz w:val="24"/>
          <w:szCs w:val="24"/>
          <w:rPrChange w:id="526" w:author="Artin" w:date="2023-08-27T16:16:00Z">
            <w:rPr>
              <w:rFonts w:asciiTheme="minorHAnsi" w:hAnsiTheme="minorHAnsi"/>
              <w:color w:val="000000" w:themeColor="text1"/>
            </w:rPr>
          </w:rPrChange>
        </w:rPr>
        <w:t>}}_{i=1}^{N} $ be a set of $N $ chest radiograph images and $\</w:t>
      </w:r>
      <w:proofErr w:type="spellStart"/>
      <w:r w:rsidRPr="00B702A1">
        <w:rPr>
          <w:sz w:val="24"/>
          <w:szCs w:val="24"/>
          <w:rPrChange w:id="527" w:author="Artin" w:date="2023-08-27T16:16:00Z">
            <w:rPr>
              <w:rFonts w:asciiTheme="minorHAnsi" w:hAnsiTheme="minorHAnsi"/>
              <w:color w:val="000000" w:themeColor="text1"/>
            </w:rPr>
          </w:rPrChange>
        </w:rPr>
        <w:t>mathbb</w:t>
      </w:r>
      <w:proofErr w:type="spellEnd"/>
      <w:r w:rsidRPr="00B702A1">
        <w:rPr>
          <w:sz w:val="24"/>
          <w:szCs w:val="24"/>
          <w:rPrChange w:id="528" w:author="Artin" w:date="2023-08-27T16:16:00Z">
            <w:rPr>
              <w:rFonts w:asciiTheme="minorHAnsi" w:hAnsiTheme="minorHAnsi"/>
              <w:color w:val="000000" w:themeColor="text1"/>
            </w:rPr>
          </w:rPrChange>
        </w:rPr>
        <w:t>{Y} = {\left\{Y^{(i)}\right\}}_{i=1}^{N} $ be their corresponding ground truth labels. The ground-truth labels for the dataset were provided by experienced radiologists who annotated each image with the corresponding abnormalities.</w:t>
      </w:r>
    </w:p>
    <w:p w14:paraId="27E1071F" w14:textId="77777777" w:rsidR="00CA6F40" w:rsidRPr="00B702A1" w:rsidRDefault="00CA6F40" w:rsidP="00B702A1">
      <w:pPr>
        <w:spacing w:line="276" w:lineRule="auto"/>
        <w:rPr>
          <w:ins w:id="529" w:author="Artin" w:date="2023-08-27T16:16:00Z"/>
          <w:sz w:val="24"/>
          <w:szCs w:val="24"/>
        </w:rPr>
      </w:pPr>
    </w:p>
    <w:p w14:paraId="7EDAFC3C" w14:textId="4F01897F" w:rsidR="00CA6F40" w:rsidRPr="00B702A1" w:rsidRDefault="00CA6F40" w:rsidP="00B702A1">
      <w:pPr>
        <w:spacing w:line="276" w:lineRule="auto"/>
        <w:rPr>
          <w:ins w:id="530" w:author="Artin" w:date="2023-08-27T16:16:00Z"/>
          <w:sz w:val="24"/>
          <w:szCs w:val="24"/>
        </w:rPr>
      </w:pPr>
      <w:r w:rsidRPr="00B702A1">
        <w:rPr>
          <w:sz w:val="24"/>
          <w:szCs w:val="24"/>
          <w:rPrChange w:id="531" w:author="Artin" w:date="2023-08-27T16:16:00Z">
            <w:rPr>
              <w:rFonts w:asciiTheme="minorHAnsi" w:hAnsiTheme="minorHAnsi"/>
              <w:color w:val="000000" w:themeColor="text1"/>
            </w:rPr>
          </w:rPrChange>
        </w:rPr>
        <w:t>Given the set of disease classes $\</w:t>
      </w:r>
      <w:proofErr w:type="spellStart"/>
      <w:r w:rsidRPr="00B702A1">
        <w:rPr>
          <w:sz w:val="24"/>
          <w:szCs w:val="24"/>
          <w:rPrChange w:id="532" w:author="Artin" w:date="2023-08-27T16:16:00Z">
            <w:rPr>
              <w:rFonts w:asciiTheme="minorHAnsi" w:hAnsiTheme="minorHAnsi"/>
              <w:color w:val="000000" w:themeColor="text1"/>
            </w:rPr>
          </w:rPrChange>
        </w:rPr>
        <w:t>mathcal</w:t>
      </w:r>
      <w:proofErr w:type="spellEnd"/>
      <w:r w:rsidRPr="00B702A1">
        <w:rPr>
          <w:sz w:val="24"/>
          <w:szCs w:val="24"/>
          <w:rPrChange w:id="533" w:author="Artin" w:date="2023-08-27T16:16:00Z">
            <w:rPr>
              <w:rFonts w:asciiTheme="minorHAnsi" w:hAnsiTheme="minorHAnsi"/>
              <w:color w:val="000000" w:themeColor="text1"/>
            </w:rPr>
          </w:rPrChange>
        </w:rPr>
        <w:t>{C} = \{c_</w:t>
      </w:r>
      <w:proofErr w:type="gramStart"/>
      <w:r w:rsidRPr="00B702A1">
        <w:rPr>
          <w:sz w:val="24"/>
          <w:szCs w:val="24"/>
          <w:rPrChange w:id="534" w:author="Artin" w:date="2023-08-27T16:16:00Z">
            <w:rPr>
              <w:rFonts w:asciiTheme="minorHAnsi" w:hAnsiTheme="minorHAnsi"/>
              <w:color w:val="000000" w:themeColor="text1"/>
            </w:rPr>
          </w:rPrChange>
        </w:rPr>
        <w:t>1,c</w:t>
      </w:r>
      <w:proofErr w:type="gramEnd"/>
      <w:r w:rsidRPr="00B702A1">
        <w:rPr>
          <w:sz w:val="24"/>
          <w:szCs w:val="24"/>
          <w:rPrChange w:id="535" w:author="Artin" w:date="2023-08-27T16:16:00Z">
            <w:rPr>
              <w:rFonts w:asciiTheme="minorHAnsi" w:hAnsiTheme="minorHAnsi"/>
              <w:color w:val="000000" w:themeColor="text1"/>
            </w:rPr>
          </w:rPrChange>
        </w:rPr>
        <w:t>_2,\</w:t>
      </w:r>
      <w:proofErr w:type="spellStart"/>
      <w:r w:rsidRPr="00B702A1">
        <w:rPr>
          <w:sz w:val="24"/>
          <w:szCs w:val="24"/>
          <w:rPrChange w:id="536" w:author="Artin" w:date="2023-08-27T16:16:00Z">
            <w:rPr>
              <w:rFonts w:asciiTheme="minorHAnsi" w:hAnsiTheme="minorHAnsi"/>
              <w:color w:val="000000" w:themeColor="text1"/>
            </w:rPr>
          </w:rPrChange>
        </w:rPr>
        <w:t>dots,c_K</w:t>
      </w:r>
      <w:proofErr w:type="spellEnd"/>
      <w:r w:rsidRPr="00B702A1">
        <w:rPr>
          <w:sz w:val="24"/>
          <w:szCs w:val="24"/>
          <w:rPrChange w:id="537" w:author="Artin" w:date="2023-08-27T16:16:00Z">
            <w:rPr>
              <w:rFonts w:asciiTheme="minorHAnsi" w:hAnsiTheme="minorHAnsi"/>
              <w:color w:val="000000" w:themeColor="text1"/>
            </w:rPr>
          </w:rPrChange>
        </w:rPr>
        <w:t xml:space="preserve">\} $, let us define a  graph </w:t>
      </w:r>
      <w:r w:rsidRPr="00B702A1">
        <w:rPr>
          <w:szCs w:val="24"/>
          <w:rPrChange w:id="538" w:author="Artin" w:date="2023-08-27T16:16:00Z">
            <w:rPr>
              <w:rFonts w:asciiTheme="minorHAnsi" w:hAnsiTheme="minorHAnsi"/>
              <w:color w:val="000000" w:themeColor="text1"/>
            </w:rPr>
          </w:rPrChange>
        </w:rPr>
        <w:t>$\</w:t>
      </w:r>
      <w:proofErr w:type="spellStart"/>
      <w:r w:rsidRPr="00B702A1">
        <w:rPr>
          <w:sz w:val="24"/>
          <w:szCs w:val="24"/>
          <w:rPrChange w:id="539" w:author="Artin" w:date="2023-08-27T16:16:00Z">
            <w:rPr>
              <w:rFonts w:asciiTheme="minorHAnsi" w:hAnsiTheme="minorHAnsi"/>
              <w:color w:val="000000" w:themeColor="text1"/>
            </w:rPr>
          </w:rPrChange>
        </w:rPr>
        <w:t>mathcal</w:t>
      </w:r>
      <w:proofErr w:type="spellEnd"/>
      <w:r w:rsidRPr="00B702A1">
        <w:rPr>
          <w:sz w:val="24"/>
          <w:szCs w:val="24"/>
          <w:rPrChange w:id="540" w:author="Artin" w:date="2023-08-27T16:16:00Z">
            <w:rPr>
              <w:rFonts w:asciiTheme="minorHAnsi" w:hAnsiTheme="minorHAnsi"/>
              <w:color w:val="000000" w:themeColor="text1"/>
            </w:rPr>
          </w:rPrChange>
        </w:rPr>
        <w:t>{G}=\left\{\</w:t>
      </w:r>
      <w:proofErr w:type="spellStart"/>
      <w:r w:rsidRPr="00B702A1">
        <w:rPr>
          <w:sz w:val="24"/>
          <w:szCs w:val="24"/>
          <w:rPrChange w:id="541" w:author="Artin" w:date="2023-08-27T16:16:00Z">
            <w:rPr>
              <w:rFonts w:asciiTheme="minorHAnsi" w:hAnsiTheme="minorHAnsi"/>
              <w:color w:val="000000" w:themeColor="text1"/>
            </w:rPr>
          </w:rPrChange>
        </w:rPr>
        <w:t>mathcal</w:t>
      </w:r>
      <w:proofErr w:type="spellEnd"/>
      <w:r w:rsidRPr="00B702A1">
        <w:rPr>
          <w:sz w:val="24"/>
          <w:szCs w:val="24"/>
          <w:rPrChange w:id="542" w:author="Artin" w:date="2023-08-27T16:16:00Z">
            <w:rPr>
              <w:rFonts w:asciiTheme="minorHAnsi" w:hAnsiTheme="minorHAnsi"/>
              <w:color w:val="000000" w:themeColor="text1"/>
            </w:rPr>
          </w:rPrChange>
        </w:rPr>
        <w:t>{C},\</w:t>
      </w:r>
      <w:proofErr w:type="spellStart"/>
      <w:r w:rsidRPr="00B702A1">
        <w:rPr>
          <w:sz w:val="24"/>
          <w:szCs w:val="24"/>
          <w:rPrChange w:id="543" w:author="Artin" w:date="2023-08-27T16:16:00Z">
            <w:rPr>
              <w:rFonts w:asciiTheme="minorHAnsi" w:hAnsiTheme="minorHAnsi"/>
              <w:color w:val="000000" w:themeColor="text1"/>
            </w:rPr>
          </w:rPrChange>
        </w:rPr>
        <w:t>mathcal</w:t>
      </w:r>
      <w:proofErr w:type="spellEnd"/>
      <w:r w:rsidRPr="00B702A1">
        <w:rPr>
          <w:sz w:val="24"/>
          <w:szCs w:val="24"/>
          <w:rPrChange w:id="544" w:author="Artin" w:date="2023-08-27T16:16:00Z">
            <w:rPr>
              <w:rFonts w:asciiTheme="minorHAnsi" w:hAnsiTheme="minorHAnsi"/>
              <w:color w:val="000000" w:themeColor="text1"/>
            </w:rPr>
          </w:rPrChange>
        </w:rPr>
        <w:t>{E}\right\} $ representing the taxonomy of thoracic diseases, where $\</w:t>
      </w:r>
      <w:proofErr w:type="spellStart"/>
      <w:r w:rsidRPr="00B702A1">
        <w:rPr>
          <w:sz w:val="24"/>
          <w:szCs w:val="24"/>
          <w:rPrChange w:id="545" w:author="Artin" w:date="2023-08-27T16:16:00Z">
            <w:rPr>
              <w:rFonts w:asciiTheme="minorHAnsi" w:hAnsiTheme="minorHAnsi"/>
              <w:color w:val="000000" w:themeColor="text1"/>
            </w:rPr>
          </w:rPrChange>
        </w:rPr>
        <w:t>mathcal</w:t>
      </w:r>
      <w:proofErr w:type="spellEnd"/>
      <w:r w:rsidRPr="00B702A1">
        <w:rPr>
          <w:sz w:val="24"/>
          <w:szCs w:val="24"/>
          <w:rPrChange w:id="546" w:author="Artin" w:date="2023-08-27T16:16:00Z">
            <w:rPr>
              <w:rFonts w:asciiTheme="minorHAnsi" w:hAnsiTheme="minorHAnsi"/>
              <w:color w:val="000000" w:themeColor="text1"/>
            </w:rPr>
          </w:rPrChange>
        </w:rPr>
        <w:t>{E}$ is the set of edges representing parent-child relationships between these classes. For each node $</w:t>
      </w:r>
      <w:proofErr w:type="spellStart"/>
      <w:r w:rsidRPr="00B702A1">
        <w:rPr>
          <w:sz w:val="24"/>
          <w:szCs w:val="24"/>
          <w:rPrChange w:id="547" w:author="Artin" w:date="2023-08-27T16:16:00Z">
            <w:rPr>
              <w:rFonts w:asciiTheme="minorHAnsi" w:hAnsiTheme="minorHAnsi"/>
              <w:color w:val="000000" w:themeColor="text1"/>
            </w:rPr>
          </w:rPrChange>
        </w:rPr>
        <w:t>c_k</w:t>
      </w:r>
      <w:proofErr w:type="spellEnd"/>
      <w:r w:rsidRPr="00B702A1">
        <w:rPr>
          <w:sz w:val="24"/>
          <w:szCs w:val="24"/>
          <w:rPrChange w:id="548" w:author="Artin" w:date="2023-08-27T16:16:00Z">
            <w:rPr>
              <w:rFonts w:asciiTheme="minorHAnsi" w:hAnsiTheme="minorHAnsi"/>
              <w:color w:val="000000" w:themeColor="text1"/>
            </w:rPr>
          </w:rPrChange>
        </w:rPr>
        <w:t xml:space="preserve"> \in \</w:t>
      </w:r>
      <w:proofErr w:type="spellStart"/>
      <w:r w:rsidRPr="00B702A1">
        <w:rPr>
          <w:sz w:val="24"/>
          <w:szCs w:val="24"/>
          <w:rPrChange w:id="549" w:author="Artin" w:date="2023-08-27T16:16:00Z">
            <w:rPr>
              <w:rFonts w:asciiTheme="minorHAnsi" w:hAnsiTheme="minorHAnsi"/>
              <w:color w:val="000000" w:themeColor="text1"/>
            </w:rPr>
          </w:rPrChange>
        </w:rPr>
        <w:t>mathcal</w:t>
      </w:r>
      <w:proofErr w:type="spellEnd"/>
      <w:r w:rsidRPr="00B702A1">
        <w:rPr>
          <w:sz w:val="24"/>
          <w:szCs w:val="24"/>
          <w:rPrChange w:id="550" w:author="Artin" w:date="2023-08-27T16:16:00Z">
            <w:rPr>
              <w:rFonts w:asciiTheme="minorHAnsi" w:hAnsiTheme="minorHAnsi"/>
              <w:color w:val="000000" w:themeColor="text1"/>
            </w:rPr>
          </w:rPrChange>
        </w:rPr>
        <w:t>{C} $, let $\Lambda</w:t>
      </w:r>
      <w:ins w:id="551" w:author="Artin" w:date="2023-08-27T16:16:00Z">
        <w:r w:rsidRPr="00B702A1">
          <w:rPr>
            <w:szCs w:val="24"/>
          </w:rPr>
          <w:t xml:space="preserve"> (</w:t>
        </w:r>
        <w:proofErr w:type="spellStart"/>
        <w:r w:rsidRPr="00B702A1">
          <w:rPr>
            <w:szCs w:val="24"/>
          </w:rPr>
          <w:t>c</w:t>
        </w:r>
      </w:ins>
      <w:r w:rsidRPr="00B702A1">
        <w:rPr>
          <w:szCs w:val="24"/>
          <w:rPrChange w:id="552" w:author="Artin" w:date="2023-08-27T16:16:00Z">
            <w:rPr>
              <w:rFonts w:asciiTheme="minorHAnsi" w:hAnsiTheme="minorHAnsi"/>
              <w:color w:val="000000" w:themeColor="text1"/>
            </w:rPr>
          </w:rPrChange>
        </w:rPr>
        <w:t>_k</w:t>
      </w:r>
      <w:proofErr w:type="spellEnd"/>
      <w:del w:id="553" w:author="Artin" w:date="2023-08-27T16:16:00Z">
        <w:r w:rsidR="00217555" w:rsidRPr="00B702A1">
          <w:rPr>
            <w:rFonts w:cstheme="minorHAnsi"/>
            <w:color w:val="000000" w:themeColor="text1"/>
            <w:sz w:val="24"/>
            <w:szCs w:val="24"/>
          </w:rPr>
          <w:delText>$</w:delText>
        </w:r>
      </w:del>
      <w:ins w:id="554" w:author="Artin" w:date="2023-08-27T16:16:00Z">
        <w:r w:rsidRPr="00B702A1">
          <w:rPr>
            <w:sz w:val="24"/>
            <w:szCs w:val="24"/>
          </w:rPr>
          <w:t>)$</w:t>
        </w:r>
      </w:ins>
      <w:r w:rsidRPr="00B702A1">
        <w:rPr>
          <w:sz w:val="24"/>
          <w:szCs w:val="24"/>
          <w:rPrChange w:id="555" w:author="Artin" w:date="2023-08-27T16:16:00Z">
            <w:rPr>
              <w:rFonts w:asciiTheme="minorHAnsi" w:hAnsiTheme="minorHAnsi"/>
              <w:color w:val="000000" w:themeColor="text1"/>
            </w:rPr>
          </w:rPrChange>
        </w:rPr>
        <w:t xml:space="preserve"> be the parent node of class $</w:t>
      </w:r>
      <w:proofErr w:type="spellStart"/>
      <w:r w:rsidRPr="00B702A1">
        <w:rPr>
          <w:sz w:val="24"/>
          <w:szCs w:val="24"/>
          <w:rPrChange w:id="556" w:author="Artin" w:date="2023-08-27T16:16:00Z">
            <w:rPr>
              <w:rFonts w:asciiTheme="minorHAnsi" w:hAnsiTheme="minorHAnsi"/>
              <w:color w:val="000000" w:themeColor="text1"/>
            </w:rPr>
          </w:rPrChange>
        </w:rPr>
        <w:t>c_k</w:t>
      </w:r>
      <w:proofErr w:type="spellEnd"/>
      <w:r w:rsidRPr="00B702A1">
        <w:rPr>
          <w:sz w:val="24"/>
          <w:szCs w:val="24"/>
          <w:rPrChange w:id="557" w:author="Artin" w:date="2023-08-27T16:16:00Z">
            <w:rPr>
              <w:rFonts w:asciiTheme="minorHAnsi" w:hAnsiTheme="minorHAnsi"/>
              <w:color w:val="000000" w:themeColor="text1"/>
            </w:rPr>
          </w:rPrChange>
        </w:rPr>
        <w:t xml:space="preserve"> $ and let $\</w:t>
      </w:r>
      <w:proofErr w:type="spellStart"/>
      <w:r w:rsidRPr="00B702A1">
        <w:rPr>
          <w:sz w:val="24"/>
          <w:szCs w:val="24"/>
          <w:rPrChange w:id="558" w:author="Artin" w:date="2023-08-27T16:16:00Z">
            <w:rPr>
              <w:rFonts w:asciiTheme="minorHAnsi" w:hAnsiTheme="minorHAnsi"/>
              <w:color w:val="000000" w:themeColor="text1"/>
            </w:rPr>
          </w:rPrChange>
        </w:rPr>
        <w:t>mathcal</w:t>
      </w:r>
      <w:proofErr w:type="spellEnd"/>
      <w:r w:rsidRPr="00B702A1">
        <w:rPr>
          <w:sz w:val="24"/>
          <w:szCs w:val="24"/>
          <w:rPrChange w:id="559" w:author="Artin" w:date="2023-08-27T16:16:00Z">
            <w:rPr>
              <w:rFonts w:asciiTheme="minorHAnsi" w:hAnsiTheme="minorHAnsi"/>
              <w:color w:val="000000" w:themeColor="text1"/>
            </w:rPr>
          </w:rPrChange>
        </w:rPr>
        <w:t>{J}_k\subset \</w:t>
      </w:r>
      <w:proofErr w:type="spellStart"/>
      <w:r w:rsidRPr="00B702A1">
        <w:rPr>
          <w:sz w:val="24"/>
          <w:szCs w:val="24"/>
          <w:rPrChange w:id="560" w:author="Artin" w:date="2023-08-27T16:16:00Z">
            <w:rPr>
              <w:rFonts w:asciiTheme="minorHAnsi" w:hAnsiTheme="minorHAnsi"/>
              <w:color w:val="000000" w:themeColor="text1"/>
            </w:rPr>
          </w:rPrChange>
        </w:rPr>
        <w:t>mathcal</w:t>
      </w:r>
      <w:proofErr w:type="spellEnd"/>
      <w:r w:rsidRPr="00B702A1">
        <w:rPr>
          <w:sz w:val="24"/>
          <w:szCs w:val="24"/>
          <w:rPrChange w:id="561" w:author="Artin" w:date="2023-08-27T16:16:00Z">
            <w:rPr>
              <w:rFonts w:asciiTheme="minorHAnsi" w:hAnsiTheme="minorHAnsi"/>
              <w:color w:val="000000" w:themeColor="text1"/>
            </w:rPr>
          </w:rPrChange>
        </w:rPr>
        <w:t>{C} $ be the set of child classes of class $</w:t>
      </w:r>
      <w:proofErr w:type="spellStart"/>
      <w:r w:rsidRPr="00B702A1">
        <w:rPr>
          <w:sz w:val="24"/>
          <w:szCs w:val="24"/>
          <w:rPrChange w:id="562" w:author="Artin" w:date="2023-08-27T16:16:00Z">
            <w:rPr>
              <w:rFonts w:asciiTheme="minorHAnsi" w:hAnsiTheme="minorHAnsi"/>
              <w:color w:val="000000" w:themeColor="text1"/>
            </w:rPr>
          </w:rPrChange>
        </w:rPr>
        <w:t>c_k</w:t>
      </w:r>
      <w:proofErr w:type="spellEnd"/>
      <w:r w:rsidRPr="00B702A1">
        <w:rPr>
          <w:sz w:val="24"/>
          <w:szCs w:val="24"/>
          <w:rPrChange w:id="563" w:author="Artin" w:date="2023-08-27T16:16:00Z">
            <w:rPr>
              <w:rFonts w:asciiTheme="minorHAnsi" w:hAnsiTheme="minorHAnsi"/>
              <w:color w:val="000000" w:themeColor="text1"/>
            </w:rPr>
          </w:rPrChange>
        </w:rPr>
        <w:t xml:space="preserve"> $ in graph $\</w:t>
      </w:r>
      <w:proofErr w:type="spellStart"/>
      <w:r w:rsidRPr="00B702A1">
        <w:rPr>
          <w:sz w:val="24"/>
          <w:szCs w:val="24"/>
          <w:rPrChange w:id="564" w:author="Artin" w:date="2023-08-27T16:16:00Z">
            <w:rPr>
              <w:rFonts w:asciiTheme="minorHAnsi" w:hAnsiTheme="minorHAnsi"/>
              <w:color w:val="000000" w:themeColor="text1"/>
            </w:rPr>
          </w:rPrChange>
        </w:rPr>
        <w:t>mathcal</w:t>
      </w:r>
      <w:proofErr w:type="spellEnd"/>
      <w:r w:rsidRPr="00B702A1">
        <w:rPr>
          <w:sz w:val="24"/>
          <w:szCs w:val="24"/>
          <w:rPrChange w:id="565" w:author="Artin" w:date="2023-08-27T16:16:00Z">
            <w:rPr>
              <w:rFonts w:asciiTheme="minorHAnsi" w:hAnsiTheme="minorHAnsi"/>
              <w:color w:val="000000" w:themeColor="text1"/>
            </w:rPr>
          </w:rPrChange>
        </w:rPr>
        <w:t>{G}$.</w:t>
      </w:r>
      <w:del w:id="566" w:author="Artin" w:date="2023-08-27T16:16:00Z">
        <w:r w:rsidR="002508C6" w:rsidRPr="00B702A1">
          <w:rPr>
            <w:rFonts w:asciiTheme="minorHAnsi" w:hAnsiTheme="minorHAnsi" w:cstheme="minorHAnsi"/>
            <w:color w:val="000000" w:themeColor="text1"/>
            <w:szCs w:val="24"/>
          </w:rPr>
          <w:delText xml:space="preserve"> \\</w:delText>
        </w:r>
      </w:del>
    </w:p>
    <w:p w14:paraId="320B910B" w14:textId="77777777" w:rsidR="00CA6F40" w:rsidRPr="00B702A1" w:rsidRDefault="00CA6F40" w:rsidP="00B702A1">
      <w:pPr>
        <w:spacing w:line="276" w:lineRule="auto"/>
        <w:rPr>
          <w:sz w:val="24"/>
          <w:szCs w:val="24"/>
          <w:rPrChange w:id="567" w:author="Artin" w:date="2023-08-27T16:16:00Z">
            <w:rPr>
              <w:rFonts w:asciiTheme="minorHAnsi" w:hAnsiTheme="minorHAnsi"/>
              <w:color w:val="000000" w:themeColor="text1"/>
            </w:rPr>
          </w:rPrChange>
        </w:rPr>
      </w:pPr>
    </w:p>
    <w:p w14:paraId="00C82798" w14:textId="11B1E011" w:rsidR="00CA6F40" w:rsidRPr="00B702A1" w:rsidRDefault="00CA6F40" w:rsidP="00B702A1">
      <w:pPr>
        <w:spacing w:line="276" w:lineRule="auto"/>
        <w:rPr>
          <w:sz w:val="24"/>
          <w:szCs w:val="24"/>
          <w:rPrChange w:id="568" w:author="Artin" w:date="2023-08-27T16:16:00Z">
            <w:rPr>
              <w:rFonts w:asciiTheme="minorHAnsi" w:hAnsiTheme="minorHAnsi"/>
              <w:color w:val="000000" w:themeColor="text1"/>
            </w:rPr>
          </w:rPrChange>
        </w:rPr>
      </w:pPr>
      <w:r w:rsidRPr="00B702A1">
        <w:rPr>
          <w:sz w:val="24"/>
          <w:szCs w:val="24"/>
          <w:rPrChange w:id="569" w:author="Artin" w:date="2023-08-27T16:16:00Z">
            <w:rPr>
              <w:rFonts w:asciiTheme="minorHAnsi" w:hAnsiTheme="minorHAnsi"/>
              <w:color w:val="000000" w:themeColor="text1"/>
            </w:rPr>
          </w:rPrChange>
        </w:rPr>
        <w:t>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$x</w:t>
      </w:r>
      <w:proofErr w:type="gramStart"/>
      <w:r w:rsidRPr="00B702A1">
        <w:rPr>
          <w:sz w:val="24"/>
          <w:szCs w:val="24"/>
          <w:rPrChange w:id="570" w:author="Artin" w:date="2023-08-27T16:16:00Z">
            <w:rPr>
              <w:rFonts w:asciiTheme="minorHAnsi" w:hAnsiTheme="minorHAnsi"/>
              <w:color w:val="000000" w:themeColor="text1"/>
            </w:rPr>
          </w:rPrChange>
        </w:rPr>
        <w:t>^{(</w:t>
      </w:r>
      <w:proofErr w:type="gramEnd"/>
      <w:r w:rsidRPr="00B702A1">
        <w:rPr>
          <w:sz w:val="24"/>
          <w:szCs w:val="24"/>
          <w:rPrChange w:id="571" w:author="Artin" w:date="2023-08-27T16:16:00Z">
            <w:rPr>
              <w:rFonts w:asciiTheme="minorHAnsi" w:hAnsiTheme="minorHAnsi"/>
              <w:color w:val="000000" w:themeColor="text1"/>
            </w:rPr>
          </w:rPrChange>
        </w:rPr>
        <w:t>i</w:t>
      </w:r>
      <w:proofErr w:type="gramStart"/>
      <w:r w:rsidRPr="00B702A1">
        <w:rPr>
          <w:sz w:val="24"/>
          <w:szCs w:val="24"/>
          <w:rPrChange w:id="572" w:author="Artin" w:date="2023-08-27T16:16:00Z">
            <w:rPr>
              <w:rFonts w:asciiTheme="minorHAnsi" w:hAnsiTheme="minorHAnsi"/>
              <w:color w:val="000000" w:themeColor="text1"/>
            </w:rPr>
          </w:rPrChange>
        </w:rPr>
        <w:t>)}$</w:t>
      </w:r>
      <w:proofErr w:type="gramEnd"/>
      <w:r w:rsidRPr="00B702A1">
        <w:rPr>
          <w:sz w:val="24"/>
          <w:szCs w:val="24"/>
          <w:rPrChange w:id="573" w:author="Artin" w:date="2023-08-27T16:16:00Z">
            <w:rPr>
              <w:rFonts w:asciiTheme="minorHAnsi" w:hAnsiTheme="minorHAnsi"/>
              <w:color w:val="000000" w:themeColor="text1"/>
            </w:rPr>
          </w:rPrChange>
        </w:rPr>
        <w:t xml:space="preserve">, which represents </w:t>
      </w:r>
      <w:del w:id="574" w:author="Artin" w:date="2023-08-27T16:16:00Z">
        <w:r w:rsidR="002508C6" w:rsidRPr="00B702A1">
          <w:rPr>
            <w:rFonts w:cstheme="minorHAnsi"/>
            <w:color w:val="000000" w:themeColor="text1"/>
            <w:sz w:val="24"/>
            <w:szCs w:val="24"/>
          </w:rPr>
          <w:delText>the</w:delText>
        </w:r>
      </w:del>
      <w:ins w:id="575" w:author="Artin" w:date="2023-08-27T16:16:00Z">
        <w:r w:rsidRPr="00B702A1">
          <w:rPr>
            <w:sz w:val="24"/>
            <w:szCs w:val="24"/>
          </w:rPr>
          <w:t>data for</w:t>
        </w:r>
      </w:ins>
      <w:r w:rsidRPr="00B702A1">
        <w:rPr>
          <w:sz w:val="24"/>
          <w:szCs w:val="24"/>
          <w:rPrChange w:id="576" w:author="Artin" w:date="2023-08-27T16:16:00Z">
            <w:rPr>
              <w:rFonts w:asciiTheme="minorHAnsi" w:hAnsiTheme="minorHAnsi"/>
              <w:color w:val="000000" w:themeColor="text1"/>
            </w:rPr>
          </w:rPrChange>
        </w:rPr>
        <w:t xml:space="preserve"> instance $i$</w:t>
      </w:r>
      <w:del w:id="577" w:author="Artin" w:date="2023-08-27T16:16:00Z">
        <w:r w:rsidR="002508C6" w:rsidRPr="00B702A1">
          <w:rPr>
            <w:rFonts w:cstheme="minorHAnsi"/>
            <w:color w:val="000000" w:themeColor="text1"/>
            <w:sz w:val="24"/>
            <w:szCs w:val="24"/>
          </w:rPr>
          <w:delText>'s data</w:delText>
        </w:r>
      </w:del>
      <w:r w:rsidRPr="00B702A1">
        <w:rPr>
          <w:sz w:val="24"/>
          <w:szCs w:val="24"/>
          <w:rPrChange w:id="578" w:author="Artin" w:date="2023-08-27T16:16:00Z">
            <w:rPr>
              <w:rFonts w:asciiTheme="minorHAnsi" w:hAnsiTheme="minorHAnsi"/>
              <w:color w:val="000000" w:themeColor="text1"/>
            </w:rPr>
          </w:rPrChange>
        </w:rPr>
        <w:t xml:space="preserve"> (data type can be a 1D feature vector, 2D image, or 3D volume). This network is trained to predict the probabilities for each class being present </w:t>
      </w:r>
      <w:proofErr w:type="gramStart"/>
      <w:r w:rsidRPr="00B702A1">
        <w:rPr>
          <w:sz w:val="24"/>
          <w:szCs w:val="24"/>
          <w:rPrChange w:id="579" w:author="Artin" w:date="2023-08-27T16:16:00Z">
            <w:rPr>
              <w:rFonts w:asciiTheme="minorHAnsi" w:hAnsiTheme="minorHAnsi"/>
              <w:color w:val="000000" w:themeColor="text1"/>
            </w:rPr>
          </w:rPrChange>
        </w:rPr>
        <w:t>in a given</w:t>
      </w:r>
      <w:proofErr w:type="gramEnd"/>
      <w:r w:rsidRPr="00B702A1">
        <w:rPr>
          <w:sz w:val="24"/>
          <w:szCs w:val="24"/>
          <w:rPrChange w:id="580" w:author="Artin" w:date="2023-08-27T16:16:00Z">
            <w:rPr>
              <w:rFonts w:asciiTheme="minorHAnsi" w:hAnsiTheme="minorHAnsi"/>
              <w:color w:val="000000" w:themeColor="text1"/>
            </w:rPr>
          </w:rPrChange>
        </w:rPr>
        <w:t xml:space="preserve"> sample. Hence, the output of the final layer of the neural network for instance $i$ is passed through a sigmoid function to generate a set of values, each ranging from 0 to 1, corresponding to the label set $\</w:t>
      </w:r>
      <w:proofErr w:type="spellStart"/>
      <w:r w:rsidRPr="00B702A1">
        <w:rPr>
          <w:sz w:val="24"/>
          <w:szCs w:val="24"/>
          <w:rPrChange w:id="581" w:author="Artin" w:date="2023-08-27T16:16:00Z">
            <w:rPr>
              <w:rFonts w:asciiTheme="minorHAnsi" w:hAnsiTheme="minorHAnsi"/>
              <w:color w:val="000000" w:themeColor="text1"/>
            </w:rPr>
          </w:rPrChange>
        </w:rPr>
        <w:t>mathcal</w:t>
      </w:r>
      <w:proofErr w:type="spellEnd"/>
      <w:r w:rsidRPr="00B702A1">
        <w:rPr>
          <w:sz w:val="24"/>
          <w:szCs w:val="24"/>
          <w:rPrChange w:id="582" w:author="Artin" w:date="2023-08-27T16:16:00Z">
            <w:rPr>
              <w:rFonts w:asciiTheme="minorHAnsi" w:hAnsiTheme="minorHAnsi"/>
              <w:color w:val="000000" w:themeColor="text1"/>
            </w:rPr>
          </w:rPrChange>
        </w:rPr>
        <w:t>{C} $.</w:t>
      </w:r>
    </w:p>
    <w:p w14:paraId="19A3A878" w14:textId="09B69F7B" w:rsidR="00CA6F40" w:rsidRPr="00B702A1" w:rsidRDefault="00CA6F40" w:rsidP="00B702A1">
      <w:pPr>
        <w:spacing w:line="276" w:lineRule="auto"/>
        <w:rPr>
          <w:sz w:val="24"/>
          <w:szCs w:val="24"/>
          <w:rPrChange w:id="583" w:author="Artin" w:date="2023-08-27T16:16:00Z">
            <w:rPr>
              <w:rFonts w:asciiTheme="minorHAnsi" w:hAnsiTheme="minorHAnsi"/>
              <w:color w:val="000000" w:themeColor="text1"/>
            </w:rPr>
          </w:rPrChange>
        </w:rPr>
      </w:pPr>
      <w:r w:rsidRPr="00B702A1">
        <w:rPr>
          <w:sz w:val="24"/>
          <w:szCs w:val="24"/>
          <w:rPrChange w:id="584" w:author="Artin" w:date="2023-08-27T16:16:00Z">
            <w:rPr>
              <w:rFonts w:asciiTheme="minorHAnsi" w:hAnsiTheme="minorHAnsi"/>
              <w:color w:val="000000" w:themeColor="text1"/>
            </w:rPr>
          </w:rPrChange>
        </w:rPr>
        <w:t>The outcome of this operation is a set of $K $ predicted probabilities $P^{(i</w:t>
      </w:r>
      <w:proofErr w:type="gramStart"/>
      <w:r w:rsidRPr="00B702A1">
        <w:rPr>
          <w:sz w:val="24"/>
          <w:szCs w:val="24"/>
          <w:rPrChange w:id="585" w:author="Artin" w:date="2023-08-27T16:16:00Z">
            <w:rPr>
              <w:rFonts w:asciiTheme="minorHAnsi" w:hAnsiTheme="minorHAnsi"/>
              <w:color w:val="000000" w:themeColor="text1"/>
            </w:rPr>
          </w:rPrChange>
        </w:rPr>
        <w:t>)}=</w:t>
      </w:r>
      <w:proofErr w:type="gramEnd"/>
      <w:r w:rsidRPr="00B702A1">
        <w:rPr>
          <w:sz w:val="24"/>
          <w:szCs w:val="24"/>
          <w:rPrChange w:id="586" w:author="Artin" w:date="2023-08-27T16:16:00Z">
            <w:rPr>
              <w:rFonts w:asciiTheme="minorHAnsi" w:hAnsiTheme="minorHAnsi"/>
              <w:color w:val="000000" w:themeColor="text1"/>
            </w:rPr>
          </w:rPrChange>
        </w:rPr>
        <w:t>{\left</w:t>
      </w:r>
      <w:del w:id="587" w:author="Artin" w:date="2023-08-27T16:16:00Z">
        <w:r w:rsidR="002508C6" w:rsidRPr="00B702A1">
          <w:rPr>
            <w:rFonts w:cstheme="minorHAnsi"/>
            <w:color w:val="000000" w:themeColor="text1"/>
            <w:sz w:val="24"/>
            <w:szCs w:val="24"/>
          </w:rPr>
          <w:delText>{</w:delText>
        </w:r>
      </w:del>
      <w:ins w:id="588" w:author="Artin" w:date="2023-08-27T16:16:00Z">
        <w:r w:rsidRPr="00B702A1">
          <w:rPr>
            <w:sz w:val="24"/>
            <w:szCs w:val="24"/>
          </w:rPr>
          <w:t>\{</w:t>
        </w:r>
      </w:ins>
      <w:proofErr w:type="spellStart"/>
      <w:r w:rsidRPr="00B702A1">
        <w:rPr>
          <w:sz w:val="24"/>
          <w:szCs w:val="24"/>
          <w:rPrChange w:id="589" w:author="Artin" w:date="2023-08-27T16:16:00Z">
            <w:rPr>
              <w:rFonts w:asciiTheme="minorHAnsi" w:hAnsiTheme="minorHAnsi"/>
              <w:color w:val="000000" w:themeColor="text1"/>
            </w:rPr>
          </w:rPrChange>
        </w:rPr>
        <w:t>p_k</w:t>
      </w:r>
      <w:proofErr w:type="spellEnd"/>
      <w:r w:rsidRPr="00B702A1">
        <w:rPr>
          <w:sz w:val="24"/>
          <w:szCs w:val="24"/>
          <w:rPrChange w:id="590" w:author="Artin" w:date="2023-08-27T16:16:00Z">
            <w:rPr>
              <w:rFonts w:asciiTheme="minorHAnsi" w:hAnsiTheme="minorHAnsi"/>
              <w:color w:val="000000" w:themeColor="text1"/>
            </w:rPr>
          </w:rPrChange>
        </w:rPr>
        <w:t>^{(i)}\right</w:t>
      </w:r>
      <w:del w:id="591" w:author="Artin" w:date="2023-08-27T16:16:00Z">
        <w:r w:rsidR="002508C6" w:rsidRPr="00B702A1">
          <w:rPr>
            <w:rFonts w:cstheme="minorHAnsi"/>
            <w:color w:val="000000" w:themeColor="text1"/>
            <w:sz w:val="24"/>
            <w:szCs w:val="24"/>
          </w:rPr>
          <w:delText>}}_{</w:delText>
        </w:r>
      </w:del>
      <w:ins w:id="592" w:author="Artin" w:date="2023-08-27T16:16:00Z">
        <w:r w:rsidRPr="00B702A1">
          <w:rPr>
            <w:sz w:val="24"/>
            <w:szCs w:val="24"/>
          </w:rPr>
          <w:t>\}}_{</w:t>
        </w:r>
      </w:ins>
      <w:r w:rsidRPr="00B702A1">
        <w:rPr>
          <w:sz w:val="24"/>
          <w:szCs w:val="24"/>
          <w:rPrChange w:id="593" w:author="Artin" w:date="2023-08-27T16:16:00Z">
            <w:rPr>
              <w:rFonts w:asciiTheme="minorHAnsi" w:hAnsiTheme="minorHAnsi"/>
              <w:color w:val="000000" w:themeColor="text1"/>
            </w:rPr>
          </w:rPrChange>
        </w:rPr>
        <w:t>k=1}^{K} $. Each of these predicted probabilities, derived from the sigmoid activation function, can be interpreted as the likelihood that the input sample belongs to each class.</w:t>
      </w:r>
    </w:p>
    <w:p w14:paraId="3682CA8E" w14:textId="77777777" w:rsidR="00CA6F40" w:rsidRPr="00B702A1" w:rsidRDefault="00CA6F40" w:rsidP="00B702A1">
      <w:pPr>
        <w:spacing w:line="276" w:lineRule="auto"/>
        <w:rPr>
          <w:ins w:id="594" w:author="Artin" w:date="2023-08-27T16:16:00Z"/>
          <w:sz w:val="24"/>
          <w:szCs w:val="24"/>
        </w:rPr>
      </w:pPr>
    </w:p>
    <w:p w14:paraId="52A16916" w14:textId="3E10F5A5" w:rsidR="00CA6F40" w:rsidRPr="00B702A1" w:rsidRDefault="00CA6F40" w:rsidP="00B702A1">
      <w:pPr>
        <w:spacing w:line="276" w:lineRule="auto"/>
        <w:rPr>
          <w:sz w:val="24"/>
          <w:szCs w:val="24"/>
          <w:rPrChange w:id="595" w:author="Artin" w:date="2023-08-27T16:16:00Z">
            <w:rPr>
              <w:rFonts w:asciiTheme="minorHAnsi" w:hAnsiTheme="minorHAnsi"/>
              <w:color w:val="000000" w:themeColor="text1"/>
            </w:rPr>
          </w:rPrChange>
        </w:rPr>
      </w:pPr>
      <w:r w:rsidRPr="00B702A1">
        <w:rPr>
          <w:sz w:val="24"/>
          <w:szCs w:val="24"/>
          <w:rPrChange w:id="596" w:author="Artin" w:date="2023-08-27T16:16:00Z">
            <w:rPr>
              <w:rFonts w:asciiTheme="minorHAnsi" w:hAnsiTheme="minorHAnsi"/>
              <w:color w:val="000000" w:themeColor="text1"/>
            </w:rPr>
          </w:rPrChange>
        </w:rPr>
        <w:t>Furthermore, let $\</w:t>
      </w:r>
      <w:proofErr w:type="spellStart"/>
      <w:r w:rsidRPr="00B702A1">
        <w:rPr>
          <w:sz w:val="24"/>
          <w:szCs w:val="24"/>
          <w:rPrChange w:id="597" w:author="Artin" w:date="2023-08-27T16:16:00Z">
            <w:rPr>
              <w:rFonts w:asciiTheme="minorHAnsi" w:hAnsiTheme="minorHAnsi"/>
              <w:color w:val="000000" w:themeColor="text1"/>
            </w:rPr>
          </w:rPrChange>
        </w:rPr>
        <w:t>omega_k</w:t>
      </w:r>
      <w:proofErr w:type="spellEnd"/>
      <w:proofErr w:type="gramStart"/>
      <w:r w:rsidRPr="00B702A1">
        <w:rPr>
          <w:sz w:val="24"/>
          <w:szCs w:val="24"/>
          <w:rPrChange w:id="598" w:author="Artin" w:date="2023-08-27T16:16:00Z">
            <w:rPr>
              <w:rFonts w:asciiTheme="minorHAnsi" w:hAnsiTheme="minorHAnsi"/>
              <w:color w:val="000000" w:themeColor="text1"/>
            </w:rPr>
          </w:rPrChange>
        </w:rPr>
        <w:t>^{(</w:t>
      </w:r>
      <w:proofErr w:type="gramEnd"/>
      <w:r w:rsidRPr="00B702A1">
        <w:rPr>
          <w:sz w:val="24"/>
          <w:szCs w:val="24"/>
          <w:rPrChange w:id="599" w:author="Artin" w:date="2023-08-27T16:16:00Z">
            <w:rPr>
              <w:rFonts w:asciiTheme="minorHAnsi" w:hAnsiTheme="minorHAnsi"/>
              <w:color w:val="000000" w:themeColor="text1"/>
            </w:rPr>
          </w:rPrChange>
        </w:rPr>
        <w:t>i)} $ be a scalar weight assigned to the class $</w:t>
      </w:r>
      <w:proofErr w:type="spellStart"/>
      <w:r w:rsidRPr="00B702A1">
        <w:rPr>
          <w:sz w:val="24"/>
          <w:szCs w:val="24"/>
          <w:rPrChange w:id="600" w:author="Artin" w:date="2023-08-27T16:16:00Z">
            <w:rPr>
              <w:rFonts w:asciiTheme="minorHAnsi" w:hAnsiTheme="minorHAnsi"/>
              <w:color w:val="000000" w:themeColor="text1"/>
            </w:rPr>
          </w:rPrChange>
        </w:rPr>
        <w:t>c_k</w:t>
      </w:r>
      <w:proofErr w:type="spellEnd"/>
      <w:r w:rsidRPr="00B702A1">
        <w:rPr>
          <w:sz w:val="24"/>
          <w:szCs w:val="24"/>
          <w:rPrChange w:id="601" w:author="Artin" w:date="2023-08-27T16:16:00Z">
            <w:rPr>
              <w:rFonts w:asciiTheme="minorHAnsi" w:hAnsiTheme="minorHAnsi"/>
              <w:color w:val="000000" w:themeColor="text1"/>
            </w:rPr>
          </w:rPrChange>
        </w:rPr>
        <w:t xml:space="preserve"> $ of instance $i $ with respect to its parent class $\Lambda</w:t>
      </w:r>
      <w:ins w:id="602" w:author="Artin" w:date="2023-08-27T16:16:00Z">
        <w:r w:rsidRPr="00B702A1">
          <w:rPr>
            <w:sz w:val="24"/>
            <w:szCs w:val="24"/>
          </w:rPr>
          <w:t xml:space="preserve"> (</w:t>
        </w:r>
        <w:proofErr w:type="spellStart"/>
        <w:r w:rsidRPr="00B702A1">
          <w:rPr>
            <w:sz w:val="24"/>
            <w:szCs w:val="24"/>
          </w:rPr>
          <w:t>c</w:t>
        </w:r>
      </w:ins>
      <w:r w:rsidRPr="00B702A1">
        <w:rPr>
          <w:sz w:val="24"/>
          <w:szCs w:val="24"/>
          <w:rPrChange w:id="603" w:author="Artin" w:date="2023-08-27T16:16:00Z">
            <w:rPr>
              <w:rFonts w:asciiTheme="minorHAnsi" w:hAnsiTheme="minorHAnsi"/>
              <w:color w:val="000000" w:themeColor="text1"/>
            </w:rPr>
          </w:rPrChange>
        </w:rPr>
        <w:t>_k</w:t>
      </w:r>
      <w:proofErr w:type="spellEnd"/>
      <w:del w:id="604" w:author="Artin" w:date="2023-08-27T16:16:00Z">
        <w:r w:rsidR="00217555" w:rsidRPr="00B702A1">
          <w:rPr>
            <w:rFonts w:cstheme="minorHAnsi"/>
            <w:color w:val="000000" w:themeColor="text1"/>
            <w:sz w:val="24"/>
            <w:szCs w:val="24"/>
          </w:rPr>
          <w:delText xml:space="preserve">$. </w:delText>
        </w:r>
      </w:del>
      <w:ins w:id="605" w:author="Artin" w:date="2023-08-27T16:16:00Z">
        <w:r w:rsidRPr="00B702A1">
          <w:rPr>
            <w:sz w:val="24"/>
            <w:szCs w:val="24"/>
          </w:rPr>
          <w:t>)$.</w:t>
        </w:r>
      </w:ins>
    </w:p>
    <w:p w14:paraId="15495BB1" w14:textId="77777777" w:rsidR="00CA6F40" w:rsidRPr="00B702A1" w:rsidRDefault="00CA6F40" w:rsidP="00B702A1">
      <w:pPr>
        <w:spacing w:line="276" w:lineRule="auto"/>
        <w:rPr>
          <w:sz w:val="24"/>
          <w:szCs w:val="24"/>
          <w:rPrChange w:id="606" w:author="Artin" w:date="2023-08-27T16:16:00Z">
            <w:rPr>
              <w:rFonts w:asciiTheme="minorHAnsi" w:hAnsiTheme="minorHAnsi"/>
              <w:color w:val="000000" w:themeColor="text1"/>
            </w:rPr>
          </w:rPrChange>
        </w:rPr>
      </w:pPr>
      <w:r w:rsidRPr="00B702A1">
        <w:rPr>
          <w:sz w:val="24"/>
          <w:szCs w:val="24"/>
          <w:rPrChange w:id="607" w:author="Artin" w:date="2023-08-27T16:16:00Z">
            <w:rPr>
              <w:rFonts w:asciiTheme="minorHAnsi" w:hAnsiTheme="minorHAnsi"/>
              <w:color w:val="000000" w:themeColor="text1"/>
            </w:rPr>
          </w:rPrChange>
        </w:rPr>
        <w:t>Each of these predicted probabilities, derived from the sigmoid activation function, can be interpreted as the likelihood that the input sample belongs to each class. A loss function is utilized to quantify the similarity between predicted probabilities and true labels. This function guides the learning process of the neural network by providing a measure of the prediction error, which is minimized during the training phase.</w:t>
      </w:r>
    </w:p>
    <w:p w14:paraId="3A4F61F4" w14:textId="77777777" w:rsidR="00CA6F40" w:rsidRPr="00B702A1" w:rsidRDefault="00CA6F40" w:rsidP="00B702A1">
      <w:pPr>
        <w:spacing w:line="276" w:lineRule="auto"/>
        <w:rPr>
          <w:sz w:val="24"/>
          <w:szCs w:val="24"/>
          <w:rPrChange w:id="608" w:author="Artin" w:date="2023-08-27T16:16:00Z">
            <w:rPr>
              <w:rFonts w:asciiTheme="minorHAnsi" w:hAnsiTheme="minorHAnsi"/>
              <w:color w:val="000000" w:themeColor="text1"/>
            </w:rPr>
          </w:rPrChange>
        </w:rPr>
      </w:pPr>
      <w:r w:rsidRPr="00B702A1">
        <w:rPr>
          <w:sz w:val="24"/>
          <w:szCs w:val="24"/>
          <w:rPrChange w:id="609" w:author="Artin" w:date="2023-08-27T16:16:00Z">
            <w:rPr>
              <w:rFonts w:asciiTheme="minorHAnsi" w:hAnsiTheme="minorHAnsi"/>
              <w:color w:val="000000" w:themeColor="text1"/>
            </w:rPr>
          </w:rPrChange>
        </w:rPr>
        <w:t>Let us denote the loss value as $</w:t>
      </w:r>
      <w:proofErr w:type="spellStart"/>
      <w:r w:rsidRPr="00B702A1">
        <w:rPr>
          <w:sz w:val="24"/>
          <w:szCs w:val="24"/>
          <w:rPrChange w:id="610" w:author="Artin" w:date="2023-08-27T16:16:00Z">
            <w:rPr>
              <w:rFonts w:asciiTheme="minorHAnsi" w:hAnsiTheme="minorHAnsi"/>
              <w:color w:val="000000" w:themeColor="text1"/>
            </w:rPr>
          </w:rPrChange>
        </w:rPr>
        <w:t>l_k</w:t>
      </w:r>
      <w:proofErr w:type="spellEnd"/>
      <w:r w:rsidRPr="00B702A1">
        <w:rPr>
          <w:sz w:val="24"/>
          <w:szCs w:val="24"/>
          <w:rPrChange w:id="611" w:author="Artin" w:date="2023-08-27T16:16:00Z">
            <w:rPr>
              <w:rFonts w:asciiTheme="minorHAnsi" w:hAnsiTheme="minorHAnsi"/>
              <w:color w:val="000000" w:themeColor="text1"/>
            </w:rPr>
          </w:rPrChange>
        </w:rPr>
        <w:t xml:space="preserve"> = \</w:t>
      </w:r>
      <w:proofErr w:type="spellStart"/>
      <w:r w:rsidRPr="00B702A1">
        <w:rPr>
          <w:sz w:val="24"/>
          <w:szCs w:val="24"/>
          <w:rPrChange w:id="612" w:author="Artin" w:date="2023-08-27T16:16:00Z">
            <w:rPr>
              <w:rFonts w:asciiTheme="minorHAnsi" w:hAnsiTheme="minorHAnsi"/>
              <w:color w:val="000000" w:themeColor="text1"/>
            </w:rPr>
          </w:rPrChange>
        </w:rPr>
        <w:t>mathcal</w:t>
      </w:r>
      <w:proofErr w:type="spellEnd"/>
      <w:r w:rsidRPr="00B702A1">
        <w:rPr>
          <w:sz w:val="24"/>
          <w:szCs w:val="24"/>
          <w:rPrChange w:id="613" w:author="Artin" w:date="2023-08-27T16:16:00Z">
            <w:rPr>
              <w:rFonts w:asciiTheme="minorHAnsi" w:hAnsiTheme="minorHAnsi"/>
              <w:color w:val="000000" w:themeColor="text1"/>
            </w:rPr>
          </w:rPrChange>
        </w:rPr>
        <w:t>{L} \left(</w:t>
      </w:r>
      <w:proofErr w:type="spellStart"/>
      <w:r w:rsidRPr="00B702A1">
        <w:rPr>
          <w:sz w:val="24"/>
          <w:szCs w:val="24"/>
          <w:rPrChange w:id="614" w:author="Artin" w:date="2023-08-27T16:16:00Z">
            <w:rPr>
              <w:rFonts w:asciiTheme="minorHAnsi" w:hAnsiTheme="minorHAnsi"/>
              <w:color w:val="000000" w:themeColor="text1"/>
            </w:rPr>
          </w:rPrChange>
        </w:rPr>
        <w:t>p_k</w:t>
      </w:r>
      <w:proofErr w:type="spellEnd"/>
      <w:r w:rsidRPr="00B702A1">
        <w:rPr>
          <w:sz w:val="24"/>
          <w:szCs w:val="24"/>
          <w:rPrChange w:id="615" w:author="Artin" w:date="2023-08-27T16:16:00Z">
            <w:rPr>
              <w:rFonts w:asciiTheme="minorHAnsi" w:hAnsiTheme="minorHAnsi"/>
              <w:color w:val="000000" w:themeColor="text1"/>
            </w:rPr>
          </w:rPrChange>
        </w:rPr>
        <w:t>^{(i)},</w:t>
      </w:r>
      <w:proofErr w:type="spellStart"/>
      <w:r w:rsidRPr="00B702A1">
        <w:rPr>
          <w:sz w:val="24"/>
          <w:szCs w:val="24"/>
          <w:rPrChange w:id="616" w:author="Artin" w:date="2023-08-27T16:16:00Z">
            <w:rPr>
              <w:rFonts w:asciiTheme="minorHAnsi" w:hAnsiTheme="minorHAnsi"/>
              <w:color w:val="000000" w:themeColor="text1"/>
            </w:rPr>
          </w:rPrChange>
        </w:rPr>
        <w:t>y_k</w:t>
      </w:r>
      <w:proofErr w:type="spellEnd"/>
      <w:r w:rsidRPr="00B702A1">
        <w:rPr>
          <w:sz w:val="24"/>
          <w:szCs w:val="24"/>
          <w:rPrChange w:id="617" w:author="Artin" w:date="2023-08-27T16:16:00Z">
            <w:rPr>
              <w:rFonts w:asciiTheme="minorHAnsi" w:hAnsiTheme="minorHAnsi"/>
              <w:color w:val="000000" w:themeColor="text1"/>
            </w:rPr>
          </w:rPrChange>
        </w:rPr>
        <w:t>^{(i)}\right),\</w:t>
      </w:r>
      <w:proofErr w:type="spellStart"/>
      <w:r w:rsidRPr="00B702A1">
        <w:rPr>
          <w:sz w:val="24"/>
          <w:szCs w:val="24"/>
          <w:rPrChange w:id="618" w:author="Artin" w:date="2023-08-27T16:16:00Z">
            <w:rPr>
              <w:rFonts w:asciiTheme="minorHAnsi" w:hAnsiTheme="minorHAnsi"/>
              <w:color w:val="000000" w:themeColor="text1"/>
            </w:rPr>
          </w:rPrChange>
        </w:rPr>
        <w:t>hspace</w:t>
      </w:r>
      <w:proofErr w:type="spellEnd"/>
      <w:r w:rsidRPr="00B702A1">
        <w:rPr>
          <w:sz w:val="24"/>
          <w:szCs w:val="24"/>
          <w:rPrChange w:id="619" w:author="Artin" w:date="2023-08-27T16:16:00Z">
            <w:rPr>
              <w:rFonts w:asciiTheme="minorHAnsi" w:hAnsiTheme="minorHAnsi"/>
              <w:color w:val="000000" w:themeColor="text1"/>
            </w:rPr>
          </w:rPrChange>
        </w:rPr>
        <w:t>{0.33em}k \in \{1,2,\</w:t>
      </w:r>
      <w:proofErr w:type="spellStart"/>
      <w:r w:rsidRPr="00B702A1">
        <w:rPr>
          <w:sz w:val="24"/>
          <w:szCs w:val="24"/>
          <w:rPrChange w:id="620" w:author="Artin" w:date="2023-08-27T16:16:00Z">
            <w:rPr>
              <w:rFonts w:asciiTheme="minorHAnsi" w:hAnsiTheme="minorHAnsi"/>
              <w:color w:val="000000" w:themeColor="text1"/>
            </w:rPr>
          </w:rPrChange>
        </w:rPr>
        <w:t>dots,K</w:t>
      </w:r>
      <w:proofErr w:type="spellEnd"/>
      <w:r w:rsidRPr="00B702A1">
        <w:rPr>
          <w:sz w:val="24"/>
          <w:szCs w:val="24"/>
          <w:rPrChange w:id="621" w:author="Artin" w:date="2023-08-27T16:16:00Z">
            <w:rPr>
              <w:rFonts w:asciiTheme="minorHAnsi" w:hAnsiTheme="minorHAnsi"/>
              <w:color w:val="000000" w:themeColor="text1"/>
            </w:rPr>
          </w:rPrChange>
        </w:rPr>
        <w:t>\} $ where $\</w:t>
      </w:r>
      <w:proofErr w:type="spellStart"/>
      <w:r w:rsidRPr="00B702A1">
        <w:rPr>
          <w:sz w:val="24"/>
          <w:szCs w:val="24"/>
          <w:rPrChange w:id="622" w:author="Artin" w:date="2023-08-27T16:16:00Z">
            <w:rPr>
              <w:rFonts w:asciiTheme="minorHAnsi" w:hAnsiTheme="minorHAnsi"/>
              <w:color w:val="000000" w:themeColor="text1"/>
            </w:rPr>
          </w:rPrChange>
        </w:rPr>
        <w:t>mathcal</w:t>
      </w:r>
      <w:proofErr w:type="spellEnd"/>
      <w:r w:rsidRPr="00B702A1">
        <w:rPr>
          <w:sz w:val="24"/>
          <w:szCs w:val="24"/>
          <w:rPrChange w:id="623" w:author="Artin" w:date="2023-08-27T16:16:00Z">
            <w:rPr>
              <w:rFonts w:asciiTheme="minorHAnsi" w:hAnsiTheme="minorHAnsi"/>
              <w:color w:val="000000" w:themeColor="text1"/>
            </w:rPr>
          </w:rPrChange>
        </w:rPr>
        <w:t>{L}(\</w:t>
      </w:r>
      <w:proofErr w:type="spellStart"/>
      <w:r w:rsidRPr="00B702A1">
        <w:rPr>
          <w:sz w:val="24"/>
          <w:szCs w:val="24"/>
          <w:rPrChange w:id="624" w:author="Artin" w:date="2023-08-27T16:16:00Z">
            <w:rPr>
              <w:rFonts w:asciiTheme="minorHAnsi" w:hAnsiTheme="minorHAnsi"/>
              <w:color w:val="000000" w:themeColor="text1"/>
            </w:rPr>
          </w:rPrChange>
        </w:rPr>
        <w:t>cdot</w:t>
      </w:r>
      <w:proofErr w:type="spellEnd"/>
      <w:r w:rsidRPr="00B702A1">
        <w:rPr>
          <w:sz w:val="24"/>
          <w:szCs w:val="24"/>
          <w:rPrChange w:id="625" w:author="Artin" w:date="2023-08-27T16:16:00Z">
            <w:rPr>
              <w:rFonts w:asciiTheme="minorHAnsi" w:hAnsiTheme="minorHAnsi"/>
              <w:color w:val="000000" w:themeColor="text1"/>
            </w:rPr>
          </w:rPrChange>
        </w:rPr>
        <w:t>) $ is an appropriate single-class loss function for the task (e.g., binary cross-entropy, Dice, etc.) that is used to calculate the difference between the predicted probability $</w:t>
      </w:r>
      <w:proofErr w:type="spellStart"/>
      <w:r w:rsidRPr="00B702A1">
        <w:rPr>
          <w:sz w:val="24"/>
          <w:szCs w:val="24"/>
          <w:rPrChange w:id="626" w:author="Artin" w:date="2023-08-27T16:16:00Z">
            <w:rPr>
              <w:rFonts w:asciiTheme="minorHAnsi" w:hAnsiTheme="minorHAnsi"/>
              <w:color w:val="000000" w:themeColor="text1"/>
            </w:rPr>
          </w:rPrChange>
        </w:rPr>
        <w:t>p_k</w:t>
      </w:r>
      <w:proofErr w:type="spellEnd"/>
      <w:r w:rsidRPr="00B702A1">
        <w:rPr>
          <w:sz w:val="24"/>
          <w:szCs w:val="24"/>
          <w:rPrChange w:id="627" w:author="Artin" w:date="2023-08-27T16:16:00Z">
            <w:rPr>
              <w:rFonts w:asciiTheme="minorHAnsi" w:hAnsiTheme="minorHAnsi"/>
              <w:color w:val="000000" w:themeColor="text1"/>
            </w:rPr>
          </w:rPrChange>
        </w:rPr>
        <w:t>^{(i)} $ and the true class label $</w:t>
      </w:r>
      <w:proofErr w:type="spellStart"/>
      <w:r w:rsidRPr="00B702A1">
        <w:rPr>
          <w:sz w:val="24"/>
          <w:szCs w:val="24"/>
          <w:rPrChange w:id="628" w:author="Artin" w:date="2023-08-27T16:16:00Z">
            <w:rPr>
              <w:rFonts w:asciiTheme="minorHAnsi" w:hAnsiTheme="minorHAnsi"/>
              <w:color w:val="000000" w:themeColor="text1"/>
            </w:rPr>
          </w:rPrChange>
        </w:rPr>
        <w:t>y_k</w:t>
      </w:r>
      <w:proofErr w:type="spellEnd"/>
      <w:r w:rsidRPr="00B702A1">
        <w:rPr>
          <w:sz w:val="24"/>
          <w:szCs w:val="24"/>
          <w:rPrChange w:id="629" w:author="Artin" w:date="2023-08-27T16:16:00Z">
            <w:rPr>
              <w:rFonts w:asciiTheme="minorHAnsi" w:hAnsiTheme="minorHAnsi"/>
              <w:color w:val="000000" w:themeColor="text1"/>
            </w:rPr>
          </w:rPrChange>
        </w:rPr>
        <w:t>^{(i)} $ for instance $i$ and class $k $.</w:t>
      </w:r>
    </w:p>
    <w:p w14:paraId="126DA084" w14:textId="77777777" w:rsidR="00CA6F40" w:rsidRPr="00B702A1" w:rsidRDefault="00CA6F40" w:rsidP="00B702A1">
      <w:pPr>
        <w:spacing w:line="276" w:lineRule="auto"/>
        <w:rPr>
          <w:ins w:id="630" w:author="Artin" w:date="2023-08-27T16:16:00Z"/>
          <w:sz w:val="24"/>
          <w:szCs w:val="24"/>
        </w:rPr>
      </w:pPr>
    </w:p>
    <w:p w14:paraId="12B39763" w14:textId="77777777" w:rsidR="00CA6F40" w:rsidRPr="00B702A1" w:rsidRDefault="00CA6F40" w:rsidP="00B702A1">
      <w:pPr>
        <w:spacing w:line="276" w:lineRule="auto"/>
        <w:rPr>
          <w:sz w:val="24"/>
          <w:szCs w:val="24"/>
          <w:rPrChange w:id="631" w:author="Artin" w:date="2023-08-27T16:16:00Z">
            <w:rPr>
              <w:rFonts w:asciiTheme="minorHAnsi" w:hAnsiTheme="minorHAnsi"/>
              <w:color w:val="000000" w:themeColor="text1"/>
            </w:rPr>
          </w:rPrChange>
        </w:rPr>
      </w:pPr>
      <w:r w:rsidRPr="00B702A1">
        <w:rPr>
          <w:sz w:val="24"/>
          <w:szCs w:val="24"/>
          <w:rPrChange w:id="632" w:author="Artin" w:date="2023-08-27T16:16:00Z">
            <w:rPr>
              <w:rFonts w:asciiTheme="minorHAnsi" w:hAnsiTheme="minorHAnsi"/>
              <w:color w:val="000000" w:themeColor="text1"/>
            </w:rPr>
          </w:rPrChange>
        </w:rPr>
        <w:t>\</w:t>
      </w:r>
      <w:proofErr w:type="gramStart"/>
      <w:r w:rsidRPr="00B702A1">
        <w:rPr>
          <w:sz w:val="24"/>
          <w:szCs w:val="24"/>
          <w:rPrChange w:id="633" w:author="Artin" w:date="2023-08-27T16:16:00Z">
            <w:rPr>
              <w:rFonts w:asciiTheme="minorHAnsi" w:hAnsiTheme="minorHAnsi"/>
              <w:color w:val="000000" w:themeColor="text1"/>
            </w:rPr>
          </w:rPrChange>
        </w:rPr>
        <w:t>subsection{</w:t>
      </w:r>
      <w:proofErr w:type="gramEnd"/>
      <w:r w:rsidRPr="00B702A1">
        <w:rPr>
          <w:sz w:val="24"/>
          <w:szCs w:val="24"/>
          <w:rPrChange w:id="634" w:author="Artin" w:date="2023-08-27T16:16:00Z">
            <w:rPr>
              <w:rFonts w:asciiTheme="minorHAnsi" w:hAnsiTheme="minorHAnsi"/>
              <w:color w:val="000000" w:themeColor="text1"/>
            </w:rPr>
          </w:rPrChange>
        </w:rPr>
        <w:t>Label Taxonomy Structure}\label{</w:t>
      </w:r>
      <w:proofErr w:type="spellStart"/>
      <w:r w:rsidRPr="00B702A1">
        <w:rPr>
          <w:sz w:val="24"/>
          <w:szCs w:val="24"/>
          <w:rPrChange w:id="635" w:author="Artin" w:date="2023-08-27T16:16:00Z">
            <w:rPr>
              <w:rFonts w:asciiTheme="minorHAnsi" w:hAnsiTheme="minorHAnsi"/>
              <w:color w:val="000000" w:themeColor="text1"/>
            </w:rPr>
          </w:rPrChange>
        </w:rPr>
        <w:t>subsec:label-taxonomy-and-hierarchy</w:t>
      </w:r>
      <w:proofErr w:type="spellEnd"/>
      <w:r w:rsidRPr="00B702A1">
        <w:rPr>
          <w:sz w:val="24"/>
          <w:szCs w:val="24"/>
          <w:rPrChange w:id="636" w:author="Artin" w:date="2023-08-27T16:16:00Z">
            <w:rPr>
              <w:rFonts w:asciiTheme="minorHAnsi" w:hAnsiTheme="minorHAnsi"/>
              <w:color w:val="000000" w:themeColor="text1"/>
            </w:rPr>
          </w:rPrChange>
        </w:rPr>
        <w:t>}</w:t>
      </w:r>
    </w:p>
    <w:p w14:paraId="0EC3639F" w14:textId="13213EB7" w:rsidR="00CA6F40" w:rsidRPr="00B702A1" w:rsidRDefault="00CA6F40" w:rsidP="00B702A1">
      <w:pPr>
        <w:spacing w:line="276" w:lineRule="auto"/>
        <w:rPr>
          <w:sz w:val="24"/>
          <w:szCs w:val="24"/>
          <w:rPrChange w:id="637" w:author="Artin" w:date="2023-08-27T16:16:00Z">
            <w:rPr>
              <w:rFonts w:asciiTheme="minorHAnsi" w:hAnsiTheme="minorHAnsi"/>
              <w:color w:val="000000" w:themeColor="text1"/>
            </w:rPr>
          </w:rPrChange>
        </w:rPr>
      </w:pPr>
      <w:r w:rsidRPr="00B702A1">
        <w:rPr>
          <w:sz w:val="24"/>
          <w:szCs w:val="24"/>
          <w:rPrChange w:id="638" w:author="Artin" w:date="2023-08-27T16:16:00Z">
            <w:rPr>
              <w:rFonts w:asciiTheme="minorHAnsi" w:hAnsiTheme="minorHAnsi"/>
              <w:color w:val="000000" w:themeColor="text1"/>
            </w:rPr>
          </w:rPrChange>
        </w:rPr>
        <w:t xml:space="preserve">To exploit the hierarchical relationships between </w:t>
      </w:r>
      <w:r w:rsidRPr="00B702A1">
        <w:rPr>
          <w:sz w:val="24"/>
          <w:szCs w:val="24"/>
        </w:rPr>
        <w:t xml:space="preserve">thoracic abnormalities, the first step is to define a disease taxonomy that demonstrates different </w:t>
      </w:r>
      <w:r w:rsidRPr="00B702A1">
        <w:rPr>
          <w:sz w:val="24"/>
          <w:szCs w:val="24"/>
        </w:rPr>
        <w:t>abnormalities'</w:t>
      </w:r>
      <w:r w:rsidRPr="00B702A1">
        <w:rPr>
          <w:sz w:val="24"/>
          <w:szCs w:val="24"/>
        </w:rPr>
        <w:t xml:space="preserve">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$c_1$ has two parent classes $c_3$ and $c_5</w:t>
      </w:r>
      <w:del w:id="639" w:author="Artin" w:date="2023-08-27T16:16:00Z">
        <w:r w:rsidR="002B6313" w:rsidRPr="00B702A1">
          <w:rPr>
            <w:rFonts w:cstheme="minorHAnsi"/>
            <w:color w:val="000000" w:themeColor="text1"/>
            <w:sz w:val="24"/>
            <w:szCs w:val="24"/>
          </w:rPr>
          <w:delText>$ ,</w:delText>
        </w:r>
      </w:del>
      <w:ins w:id="640" w:author="Artin" w:date="2023-08-27T16:16:00Z">
        <w:r w:rsidRPr="00B702A1">
          <w:rPr>
            <w:sz w:val="24"/>
            <w:szCs w:val="24"/>
          </w:rPr>
          <w:t>$,</w:t>
        </w:r>
      </w:ins>
      <w:r w:rsidRPr="00B702A1">
        <w:rPr>
          <w:sz w:val="24"/>
          <w:szCs w:val="24"/>
          <w:rPrChange w:id="641" w:author="Artin" w:date="2023-08-27T16:16:00Z">
            <w:rPr>
              <w:rFonts w:asciiTheme="minorHAnsi" w:hAnsiTheme="minorHAnsi"/>
              <w:color w:val="000000" w:themeColor="text1"/>
            </w:rPr>
          </w:rPrChange>
        </w:rPr>
        <w:t xml:space="preserve"> </w:t>
      </w:r>
      <w:commentRangeStart w:id="642"/>
      <w:r w:rsidRPr="00B702A1">
        <w:rPr>
          <w:sz w:val="24"/>
          <w:szCs w:val="24"/>
          <w:rPrChange w:id="643" w:author="Artin" w:date="2023-08-27T16:16:00Z">
            <w:rPr>
              <w:rFonts w:asciiTheme="minorHAnsi" w:hAnsiTheme="minorHAnsi"/>
              <w:color w:val="000000" w:themeColor="text1"/>
            </w:rPr>
          </w:rPrChange>
        </w:rPr>
        <w:t>while the $c_5$ is also the parent of $c_3$ class</w:t>
      </w:r>
      <w:commentRangeEnd w:id="642"/>
      <w:del w:id="644" w:author="Artin" w:date="2023-08-27T16:16:00Z">
        <w:r w:rsidR="0073230D" w:rsidRPr="00B702A1">
          <w:rPr>
            <w:rStyle w:val="CommentReference"/>
            <w:rFonts w:ascii="PT Sans Narrow" w:hAnsi="PT Sans Narrow" w:cs="Courier New"/>
            <w:sz w:val="18"/>
            <w:szCs w:val="18"/>
          </w:rPr>
          <w:commentReference w:id="642"/>
        </w:r>
        <w:r w:rsidR="002B6313" w:rsidRPr="00B702A1">
          <w:rPr>
            <w:rFonts w:cstheme="minorHAnsi"/>
            <w:color w:val="000000" w:themeColor="text1"/>
            <w:sz w:val="24"/>
            <w:szCs w:val="24"/>
          </w:rPr>
          <w:delText>,</w:delText>
        </w:r>
      </w:del>
      <w:ins w:id="645" w:author="Artin" w:date="2023-08-27T16:16:00Z">
        <w:r w:rsidRPr="00B702A1">
          <w:rPr>
            <w:sz w:val="24"/>
            <w:szCs w:val="24"/>
          </w:rPr>
          <w:t xml:space="preserve"> (it's both the parent and grandparent of $c_1$ class</w:t>
        </w:r>
      </w:ins>
      <w:ins w:id="646" w:author="Artin Majdi" w:date="2023-08-27T16:17:00Z">
        <w:r w:rsidR="00B702A1">
          <w:rPr>
            <w:sz w:val="24"/>
            <w:szCs w:val="24"/>
          </w:rPr>
          <w:t xml:space="preserve"> according to the tax</w:t>
        </w:r>
      </w:ins>
      <w:ins w:id="647" w:author="Artin Majdi" w:date="2023-08-27T16:18:00Z">
        <w:r w:rsidR="00B702A1">
          <w:rPr>
            <w:sz w:val="24"/>
            <w:szCs w:val="24"/>
          </w:rPr>
          <w:t>onomy</w:t>
        </w:r>
      </w:ins>
      <w:ins w:id="648" w:author="Artin" w:date="2023-08-27T16:16:00Z">
        <w:r w:rsidRPr="00B702A1">
          <w:rPr>
            <w:sz w:val="24"/>
            <w:szCs w:val="24"/>
          </w:rPr>
          <w:t>),</w:t>
        </w:r>
      </w:ins>
      <w:r w:rsidRPr="00B702A1">
        <w:rPr>
          <w:sz w:val="24"/>
          <w:szCs w:val="24"/>
          <w:rPrChange w:id="649" w:author="Artin" w:date="2023-08-27T16:16:00Z">
            <w:rPr>
              <w:rFonts w:asciiTheme="minorHAnsi" w:hAnsiTheme="minorHAnsi"/>
              <w:color w:val="000000" w:themeColor="text1"/>
            </w:rPr>
          </w:rPrChange>
        </w:rPr>
        <w:t xml:space="preserve"> in this scenario, we assume $c_5$ as the parent class of both $c_1$ and $c_3</w:t>
      </w:r>
      <w:del w:id="650" w:author="Artin" w:date="2023-08-27T16:16:00Z">
        <w:r w:rsidR="002B6313" w:rsidRPr="00B702A1">
          <w:rPr>
            <w:rFonts w:cstheme="minorHAnsi"/>
            <w:color w:val="000000" w:themeColor="text1"/>
            <w:sz w:val="24"/>
            <w:szCs w:val="24"/>
          </w:rPr>
          <w:delText>$.</w:delText>
        </w:r>
      </w:del>
      <w:ins w:id="651" w:author="Artin" w:date="2023-08-27T16:16:00Z">
        <w:r w:rsidRPr="00B702A1">
          <w:rPr>
            <w:sz w:val="24"/>
            <w:szCs w:val="24"/>
          </w:rPr>
          <w:t>$).</w:t>
        </w:r>
      </w:ins>
    </w:p>
    <w:p w14:paraId="78D17624" w14:textId="77777777" w:rsidR="00CA6F40" w:rsidRPr="00B702A1" w:rsidRDefault="00CA6F40" w:rsidP="00B702A1">
      <w:pPr>
        <w:spacing w:line="276" w:lineRule="auto"/>
        <w:rPr>
          <w:ins w:id="652" w:author="Artin" w:date="2023-08-27T16:16:00Z"/>
          <w:sz w:val="24"/>
          <w:szCs w:val="24"/>
        </w:rPr>
      </w:pPr>
    </w:p>
    <w:p w14:paraId="16AE49CD" w14:textId="7AB826CE" w:rsidR="00CA6F40" w:rsidRPr="00B702A1" w:rsidRDefault="00CA6F40" w:rsidP="00B702A1">
      <w:pPr>
        <w:spacing w:line="276" w:lineRule="auto"/>
        <w:rPr>
          <w:sz w:val="24"/>
          <w:szCs w:val="24"/>
          <w:rPrChange w:id="653" w:author="Artin" w:date="2023-08-27T16:16:00Z">
            <w:rPr>
              <w:rFonts w:asciiTheme="minorHAnsi" w:hAnsiTheme="minorHAnsi"/>
              <w:color w:val="000000" w:themeColor="text1"/>
            </w:rPr>
          </w:rPrChange>
        </w:rPr>
      </w:pPr>
      <w:commentRangeStart w:id="654"/>
      <w:r w:rsidRPr="00B702A1">
        <w:rPr>
          <w:sz w:val="24"/>
          <w:szCs w:val="24"/>
          <w:rPrChange w:id="655" w:author="Artin" w:date="2023-08-27T16:16:00Z">
            <w:rPr>
              <w:rFonts w:asciiTheme="minorHAnsi" w:hAnsiTheme="minorHAnsi"/>
              <w:color w:val="000000" w:themeColor="text1"/>
            </w:rPr>
          </w:rPrChange>
        </w:rPr>
        <w:t>For example, pleural effusion and pneumothorax can be classified as subcategories of pleural abnormalities, whereas atelectasis and consolidation can be classified under pulmonary opacity</w:t>
      </w:r>
      <w:commentRangeEnd w:id="654"/>
      <w:del w:id="656" w:author="Artin" w:date="2023-08-27T16:16:00Z">
        <w:r w:rsidR="005B6565" w:rsidRPr="00B702A1">
          <w:rPr>
            <w:rStyle w:val="CommentReference"/>
            <w:rFonts w:ascii="PT Sans Narrow" w:hAnsi="PT Sans Narrow" w:cs="Courier New"/>
            <w:sz w:val="18"/>
            <w:szCs w:val="18"/>
          </w:rPr>
          <w:commentReference w:id="654"/>
        </w:r>
        <w:r w:rsidR="00217555" w:rsidRPr="00B702A1">
          <w:rPr>
            <w:rFonts w:cstheme="minorHAnsi"/>
            <w:color w:val="000000" w:themeColor="text1"/>
            <w:sz w:val="24"/>
            <w:szCs w:val="24"/>
          </w:rPr>
          <w:delText>.</w:delText>
        </w:r>
      </w:del>
      <w:ins w:id="657" w:author="Artin" w:date="2023-08-27T16:16:00Z">
        <w:r w:rsidRPr="00B702A1">
          <w:rPr>
            <w:sz w:val="24"/>
            <w:szCs w:val="24"/>
          </w:rPr>
          <w:t>~\cite{irvin_CheXpert_2019}.</w:t>
        </w:r>
      </w:ins>
      <w:r w:rsidRPr="00B702A1">
        <w:rPr>
          <w:sz w:val="24"/>
          <w:szCs w:val="24"/>
          <w:rPrChange w:id="658" w:author="Artin" w:date="2023-08-27T16:16:00Z">
            <w:rPr>
              <w:rFonts w:asciiTheme="minorHAnsi" w:hAnsiTheme="minorHAnsi"/>
              <w:color w:val="000000" w:themeColor="text1"/>
            </w:rPr>
          </w:rPrChange>
        </w:rPr>
        <w:t xml:space="preserve"> This hierarchical structure enables the model to take advantage of the relationships between diseases to improve its classification performance.</w:t>
      </w:r>
    </w:p>
    <w:p w14:paraId="375207BA" w14:textId="6B24840A" w:rsidR="00CA6F40" w:rsidRPr="00B702A1" w:rsidRDefault="00CA6F40" w:rsidP="00B702A1">
      <w:pPr>
        <w:spacing w:line="276" w:lineRule="auto"/>
        <w:rPr>
          <w:sz w:val="24"/>
          <w:szCs w:val="24"/>
          <w:rPrChange w:id="659" w:author="Artin" w:date="2023-08-27T16:16:00Z">
            <w:rPr>
              <w:rFonts w:asciiTheme="minorHAnsi" w:hAnsiTheme="minorHAnsi"/>
              <w:color w:val="000000" w:themeColor="text1"/>
            </w:rPr>
          </w:rPrChange>
        </w:rPr>
      </w:pPr>
      <w:r w:rsidRPr="00B702A1">
        <w:rPr>
          <w:sz w:val="24"/>
          <w:szCs w:val="24"/>
          <w:rPrChange w:id="660" w:author="Artin" w:date="2023-08-27T16:16:00Z">
            <w:rPr>
              <w:rFonts w:asciiTheme="minorHAnsi" w:hAnsiTheme="minorHAnsi"/>
              <w:color w:val="000000" w:themeColor="text1"/>
            </w:rPr>
          </w:rPrChange>
        </w:rPr>
        <w:t xml:space="preserve">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w:t>
      </w:r>
      <w:proofErr w:type="gramStart"/>
      <w:r w:rsidRPr="00B702A1">
        <w:rPr>
          <w:sz w:val="24"/>
          <w:szCs w:val="24"/>
          <w:rPrChange w:id="661" w:author="Artin" w:date="2023-08-27T16:16:00Z">
            <w:rPr>
              <w:rFonts w:asciiTheme="minorHAnsi" w:hAnsiTheme="minorHAnsi"/>
              <w:color w:val="000000" w:themeColor="text1"/>
            </w:rPr>
          </w:rPrChange>
        </w:rPr>
        <w:t>a graph</w:t>
      </w:r>
      <w:proofErr w:type="gramEnd"/>
      <w:r w:rsidRPr="00B702A1">
        <w:rPr>
          <w:sz w:val="24"/>
          <w:szCs w:val="24"/>
          <w:rPrChange w:id="662" w:author="Artin" w:date="2023-08-27T16:16:00Z">
            <w:rPr>
              <w:rFonts w:asciiTheme="minorHAnsi" w:hAnsiTheme="minorHAnsi"/>
              <w:color w:val="000000" w:themeColor="text1"/>
            </w:rPr>
          </w:rPrChange>
        </w:rPr>
        <w:t xml:space="preserve"> structure for labels in medical imaging has </w:t>
      </w:r>
      <w:proofErr w:type="gramStart"/>
      <w:r w:rsidRPr="00B702A1">
        <w:rPr>
          <w:sz w:val="24"/>
          <w:szCs w:val="24"/>
          <w:rPrChange w:id="663" w:author="Artin" w:date="2023-08-27T16:16:00Z">
            <w:rPr>
              <w:rFonts w:asciiTheme="minorHAnsi" w:hAnsiTheme="minorHAnsi"/>
              <w:color w:val="000000" w:themeColor="text1"/>
            </w:rPr>
          </w:rPrChange>
        </w:rPr>
        <w:t>a number of</w:t>
      </w:r>
      <w:proofErr w:type="gramEnd"/>
      <w:r w:rsidRPr="00B702A1">
        <w:rPr>
          <w:sz w:val="24"/>
          <w:szCs w:val="24"/>
          <w:rPrChange w:id="664" w:author="Artin" w:date="2023-08-27T16:16:00Z">
            <w:rPr>
              <w:rFonts w:asciiTheme="minorHAnsi" w:hAnsiTheme="minorHAnsi"/>
              <w:color w:val="000000" w:themeColor="text1"/>
            </w:rPr>
          </w:rPrChange>
        </w:rPr>
        <w:t xml:space="preserve">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del w:id="665" w:author="Artin" w:date="2023-08-27T16:16:00Z">
        <w:r w:rsidR="00217555" w:rsidRPr="00B702A1">
          <w:rPr>
            <w:rFonts w:cstheme="minorHAnsi"/>
            <w:color w:val="000000" w:themeColor="text1"/>
            <w:sz w:val="24"/>
            <w:szCs w:val="24"/>
          </w:rPr>
          <w:delText xml:space="preserve"> </w:delText>
        </w:r>
      </w:del>
    </w:p>
    <w:p w14:paraId="60FF44A2" w14:textId="72EA649F" w:rsidR="00CA6F40" w:rsidRPr="00B702A1" w:rsidRDefault="00217555" w:rsidP="00B702A1">
      <w:pPr>
        <w:spacing w:line="276" w:lineRule="auto"/>
        <w:rPr>
          <w:ins w:id="666" w:author="Artin" w:date="2023-08-27T16:16:00Z"/>
          <w:sz w:val="24"/>
          <w:szCs w:val="24"/>
        </w:rPr>
      </w:pPr>
      <w:del w:id="667" w:author="Artin" w:date="2023-08-27T16:16:00Z">
        <w:r w:rsidRPr="00B702A1">
          <w:rPr>
            <w:rFonts w:cstheme="minorHAnsi"/>
            <w:color w:val="000000" w:themeColor="text1"/>
            <w:sz w:val="24"/>
            <w:szCs w:val="24"/>
          </w:rPr>
          <w:delText xml:space="preserve">A comprehensive </w:delText>
        </w:r>
      </w:del>
    </w:p>
    <w:p w14:paraId="3BF8E16E" w14:textId="0630B029" w:rsidR="00CA6F40" w:rsidRPr="00B702A1" w:rsidRDefault="00CA6F40" w:rsidP="00B702A1">
      <w:pPr>
        <w:spacing w:line="276" w:lineRule="auto"/>
        <w:rPr>
          <w:ins w:id="668" w:author="Artin" w:date="2023-08-27T16:16:00Z"/>
          <w:sz w:val="24"/>
          <w:szCs w:val="24"/>
        </w:rPr>
      </w:pPr>
      <w:ins w:id="669" w:author="Artin" w:date="2023-08-27T16:16:00Z">
        <w:r w:rsidRPr="00B702A1">
          <w:rPr>
            <w:sz w:val="24"/>
            <w:szCs w:val="24"/>
          </w:rPr>
          <w:t xml:space="preserve">To create the </w:t>
        </w:r>
      </w:ins>
      <w:r w:rsidRPr="00B702A1">
        <w:rPr>
          <w:sz w:val="24"/>
          <w:szCs w:val="24"/>
          <w:rPrChange w:id="670" w:author="Artin" w:date="2023-08-27T16:16:00Z">
            <w:rPr>
              <w:rFonts w:asciiTheme="minorHAnsi" w:hAnsiTheme="minorHAnsi"/>
              <w:color w:val="000000" w:themeColor="text1"/>
            </w:rPr>
          </w:rPrChange>
        </w:rPr>
        <w:t xml:space="preserve">label taxonomy </w:t>
      </w:r>
      <w:del w:id="671" w:author="Artin" w:date="2023-08-27T16:16:00Z">
        <w:r w:rsidR="00217555" w:rsidRPr="00B702A1">
          <w:rPr>
            <w:rFonts w:asciiTheme="minorHAnsi" w:hAnsiTheme="minorHAnsi" w:cstheme="minorHAnsi"/>
            <w:color w:val="000000" w:themeColor="text1"/>
            <w:szCs w:val="24"/>
          </w:rPr>
          <w:delText>for lung diseases was developed based on</w:delText>
        </w:r>
      </w:del>
      <w:ins w:id="672" w:author="Artin" w:date="2023-08-27T16:16:00Z">
        <w:r w:rsidRPr="00B702A1">
          <w:rPr>
            <w:szCs w:val="24"/>
          </w:rPr>
          <w:t>shown in Figure~\ref{fig:taxonomy.fig.1.taxonomy_structure}, we combined</w:t>
        </w:r>
      </w:ins>
      <w:r w:rsidRPr="00B702A1">
        <w:rPr>
          <w:szCs w:val="24"/>
          <w:rPrChange w:id="673" w:author="Artin" w:date="2023-08-27T16:16:00Z">
            <w:rPr>
              <w:rFonts w:asciiTheme="minorHAnsi" w:hAnsiTheme="minorHAnsi"/>
              <w:color w:val="000000" w:themeColor="text1"/>
            </w:rPr>
          </w:rPrChange>
        </w:rPr>
        <w:t xml:space="preserve"> the taxonomies </w:t>
      </w:r>
      <w:del w:id="674" w:author="Artin" w:date="2023-08-27T16:16:00Z">
        <w:r w:rsidR="00217555" w:rsidRPr="00B702A1">
          <w:rPr>
            <w:rFonts w:asciiTheme="minorHAnsi" w:hAnsiTheme="minorHAnsi" w:cstheme="minorHAnsi"/>
            <w:color w:val="000000" w:themeColor="text1"/>
            <w:szCs w:val="24"/>
          </w:rPr>
          <w:delText>presented</w:delText>
        </w:r>
      </w:del>
      <w:ins w:id="675" w:author="Artin" w:date="2023-08-27T16:16:00Z">
        <w:r w:rsidRPr="00B702A1">
          <w:rPr>
            <w:szCs w:val="24"/>
          </w:rPr>
          <w:t>provided</w:t>
        </w:r>
      </w:ins>
      <w:r w:rsidRPr="00B702A1">
        <w:rPr>
          <w:szCs w:val="24"/>
          <w:rPrChange w:id="676" w:author="Artin" w:date="2023-08-27T16:16:00Z">
            <w:rPr>
              <w:rFonts w:asciiTheme="minorHAnsi" w:hAnsiTheme="minorHAnsi"/>
              <w:color w:val="000000" w:themeColor="text1"/>
            </w:rPr>
          </w:rPrChange>
        </w:rPr>
        <w:t xml:space="preserve"> by Irvin~\cite{irvin_CheXpert_2019} for the CheXpert dataset</w:t>
      </w:r>
      <w:del w:id="677" w:author="Artin" w:date="2023-08-27T16:16:00Z">
        <w:r w:rsidR="00217555" w:rsidRPr="00B702A1">
          <w:rPr>
            <w:rFonts w:asciiTheme="minorHAnsi" w:hAnsiTheme="minorHAnsi" w:cstheme="minorHAnsi"/>
            <w:color w:val="000000" w:themeColor="text1"/>
            <w:szCs w:val="24"/>
          </w:rPr>
          <w:delText xml:space="preserve"> and</w:delText>
        </w:r>
      </w:del>
      <w:ins w:id="678" w:author="Artin" w:date="2023-08-27T16:16:00Z">
        <w:r w:rsidRPr="00B702A1">
          <w:rPr>
            <w:szCs w:val="24"/>
          </w:rPr>
          <w:t>,</w:t>
        </w:r>
      </w:ins>
      <w:r w:rsidRPr="00B702A1">
        <w:rPr>
          <w:szCs w:val="24"/>
          <w:rPrChange w:id="679" w:author="Artin" w:date="2023-08-27T16:16:00Z">
            <w:rPr>
              <w:rFonts w:asciiTheme="minorHAnsi" w:hAnsiTheme="minorHAnsi"/>
              <w:color w:val="000000" w:themeColor="text1"/>
            </w:rPr>
          </w:rPrChange>
        </w:rPr>
        <w:t xml:space="preserve"> Chen~\cite{chen_Deep_2020} for the PADCHEST~\cite{bustos_Padchest_2020} and the CXR </w:t>
      </w:r>
      <w:del w:id="680" w:author="Artin" w:date="2023-08-27T16:16:00Z">
        <w:r w:rsidR="00217555" w:rsidRPr="00B702A1">
          <w:rPr>
            <w:rFonts w:asciiTheme="minorHAnsi" w:hAnsiTheme="minorHAnsi" w:cstheme="minorHAnsi"/>
            <w:color w:val="000000" w:themeColor="text1"/>
            <w:szCs w:val="24"/>
          </w:rPr>
          <w:delText>arm</w:delText>
        </w:r>
      </w:del>
      <w:ins w:id="681" w:author="Artin" w:date="2023-08-27T16:16:00Z">
        <w:r w:rsidRPr="00B702A1">
          <w:rPr>
            <w:szCs w:val="24"/>
          </w:rPr>
          <w:t>portion</w:t>
        </w:r>
      </w:ins>
      <w:r w:rsidRPr="00B702A1">
        <w:rPr>
          <w:szCs w:val="24"/>
          <w:rPrChange w:id="682" w:author="Artin" w:date="2023-08-27T16:16:00Z">
            <w:rPr>
              <w:rFonts w:asciiTheme="minorHAnsi" w:hAnsiTheme="minorHAnsi"/>
              <w:color w:val="000000" w:themeColor="text1"/>
            </w:rPr>
          </w:rPrChange>
        </w:rPr>
        <w:t xml:space="preserve"> of the prostate, lung, colorectal and ovarian (PLCO</w:t>
      </w:r>
      <w:del w:id="683" w:author="Artin" w:date="2023-08-27T16:16:00Z">
        <w:r w:rsidR="00217555" w:rsidRPr="00B702A1">
          <w:rPr>
            <w:rFonts w:asciiTheme="minorHAnsi" w:hAnsiTheme="minorHAnsi" w:cstheme="minorHAnsi"/>
            <w:color w:val="000000" w:themeColor="text1"/>
            <w:szCs w:val="24"/>
          </w:rPr>
          <w:delText>)~\</w:delText>
        </w:r>
      </w:del>
      <w:ins w:id="684" w:author="Artin" w:date="2023-08-27T16:16:00Z">
        <w:r w:rsidRPr="00B702A1">
          <w:rPr>
            <w:szCs w:val="24"/>
          </w:rPr>
          <w:t>) dataset~\</w:t>
        </w:r>
      </w:ins>
      <w:r w:rsidRPr="00B702A1">
        <w:rPr>
          <w:szCs w:val="24"/>
          <w:rPrChange w:id="685" w:author="Artin" w:date="2023-08-27T16:16:00Z">
            <w:rPr>
              <w:rFonts w:asciiTheme="minorHAnsi" w:hAnsiTheme="minorHAnsi"/>
              <w:color w:val="000000" w:themeColor="text1"/>
            </w:rPr>
          </w:rPrChange>
        </w:rPr>
        <w:t>cite{gohagan_Prostate_2000</w:t>
      </w:r>
      <w:del w:id="686" w:author="Artin" w:date="2023-08-27T16:16:00Z">
        <w:r w:rsidR="00217555" w:rsidRPr="00B702A1">
          <w:rPr>
            <w:rFonts w:asciiTheme="minorHAnsi" w:hAnsiTheme="minorHAnsi" w:cstheme="minorHAnsi"/>
            <w:color w:val="000000" w:themeColor="text1"/>
            <w:szCs w:val="24"/>
          </w:rPr>
          <w:delText>} datasets. This unified taxonomical structure</w:delText>
        </w:r>
        <w:r w:rsidR="000C2185" w:rsidRPr="00B702A1">
          <w:rPr>
            <w:rFonts w:asciiTheme="minorHAnsi" w:hAnsiTheme="minorHAnsi" w:cstheme="minorHAnsi"/>
            <w:color w:val="000000" w:themeColor="text1"/>
            <w:szCs w:val="24"/>
          </w:rPr>
          <w:delText xml:space="preserve"> (</w:delText>
        </w:r>
        <w:commentRangeStart w:id="687"/>
        <w:r w:rsidR="000C2185" w:rsidRPr="00B702A1">
          <w:rPr>
            <w:rFonts w:asciiTheme="minorHAnsi" w:hAnsiTheme="minorHAnsi" w:cstheme="minorHAnsi"/>
            <w:color w:val="000000" w:themeColor="text1"/>
            <w:szCs w:val="24"/>
          </w:rPr>
          <w:delText>explained in Section~\ref{subsec:label-taxonomy-and-hierarchy}</w:delText>
        </w:r>
        <w:commentRangeEnd w:id="687"/>
        <w:r w:rsidR="00A67B39" w:rsidRPr="00B702A1">
          <w:rPr>
            <w:rStyle w:val="CommentReference"/>
            <w:rFonts w:ascii="PT Sans Narrow" w:hAnsi="PT Sans Narrow" w:cs="Courier New"/>
            <w:sz w:val="18"/>
            <w:szCs w:val="18"/>
          </w:rPr>
          <w:commentReference w:id="687"/>
        </w:r>
        <w:r w:rsidR="00217555" w:rsidRPr="00B702A1">
          <w:rPr>
            <w:rFonts w:cstheme="minorHAnsi"/>
            <w:color w:val="000000" w:themeColor="text1"/>
            <w:sz w:val="24"/>
            <w:szCs w:val="24"/>
          </w:rPr>
          <w:delText xml:space="preserve"> is designed</w:delText>
        </w:r>
      </w:del>
      <w:ins w:id="688" w:author="Artin" w:date="2023-08-27T16:16:00Z">
        <w:r w:rsidRPr="00B702A1">
          <w:rPr>
            <w:sz w:val="24"/>
            <w:szCs w:val="24"/>
          </w:rPr>
          <w:t>}.</w:t>
        </w:r>
      </w:ins>
    </w:p>
    <w:p w14:paraId="55ED05FC" w14:textId="2AA8DA26" w:rsidR="00CA6F40" w:rsidRPr="00B702A1" w:rsidRDefault="00CA6F40" w:rsidP="00B702A1">
      <w:pPr>
        <w:spacing w:line="276" w:lineRule="auto"/>
        <w:rPr>
          <w:sz w:val="24"/>
          <w:szCs w:val="24"/>
          <w:rPrChange w:id="689" w:author="Artin" w:date="2023-08-27T16:16:00Z">
            <w:rPr>
              <w:rFonts w:asciiTheme="minorHAnsi" w:hAnsiTheme="minorHAnsi"/>
              <w:color w:val="000000" w:themeColor="text1"/>
            </w:rPr>
          </w:rPrChange>
        </w:rPr>
      </w:pPr>
      <w:proofErr w:type="gramStart"/>
      <w:ins w:id="690" w:author="Artin" w:date="2023-08-27T16:16:00Z">
        <w:r w:rsidRPr="00B702A1">
          <w:rPr>
            <w:sz w:val="24"/>
            <w:szCs w:val="24"/>
          </w:rPr>
          <w:t>In order</w:t>
        </w:r>
      </w:ins>
      <w:r w:rsidRPr="00B702A1">
        <w:rPr>
          <w:sz w:val="24"/>
          <w:szCs w:val="24"/>
          <w:rPrChange w:id="691" w:author="Artin" w:date="2023-08-27T16:16:00Z">
            <w:rPr>
              <w:rFonts w:asciiTheme="minorHAnsi" w:hAnsiTheme="minorHAnsi"/>
              <w:color w:val="000000" w:themeColor="text1"/>
            </w:rPr>
          </w:rPrChange>
        </w:rPr>
        <w:t xml:space="preserve"> to</w:t>
      </w:r>
      <w:proofErr w:type="gramEnd"/>
      <w:r w:rsidRPr="00B702A1">
        <w:rPr>
          <w:sz w:val="24"/>
          <w:szCs w:val="24"/>
          <w:rPrChange w:id="692" w:author="Artin" w:date="2023-08-27T16:16:00Z">
            <w:rPr>
              <w:rFonts w:asciiTheme="minorHAnsi" w:hAnsiTheme="minorHAnsi"/>
              <w:color w:val="000000" w:themeColor="text1"/>
            </w:rPr>
          </w:rPrChange>
        </w:rPr>
        <w:t xml:space="preserve"> </w:t>
      </w:r>
      <w:del w:id="693" w:author="Artin" w:date="2023-08-27T16:16:00Z">
        <w:r w:rsidR="00217555" w:rsidRPr="00B702A1">
          <w:rPr>
            <w:rFonts w:cstheme="minorHAnsi"/>
            <w:color w:val="000000" w:themeColor="text1"/>
            <w:sz w:val="24"/>
            <w:szCs w:val="24"/>
          </w:rPr>
          <w:delText>be applied</w:delText>
        </w:r>
      </w:del>
      <w:ins w:id="694" w:author="Artin" w:date="2023-08-27T16:16:00Z">
        <w:r w:rsidRPr="00B702A1">
          <w:rPr>
            <w:sz w:val="24"/>
            <w:szCs w:val="24"/>
          </w:rPr>
          <w:t>maintain uniformity, we adopted the renaming scheme introduced by Cohen~\cite{cohen_TorchXRayVision_2022} for the pathology names. Subsequently, the key pathologies were identified and extracted</w:t>
        </w:r>
      </w:ins>
      <w:r w:rsidRPr="00B702A1">
        <w:rPr>
          <w:sz w:val="24"/>
          <w:szCs w:val="24"/>
          <w:rPrChange w:id="695" w:author="Artin" w:date="2023-08-27T16:16:00Z">
            <w:rPr>
              <w:rFonts w:asciiTheme="minorHAnsi" w:hAnsiTheme="minorHAnsi"/>
              <w:color w:val="000000" w:themeColor="text1"/>
            </w:rPr>
          </w:rPrChange>
        </w:rPr>
        <w:t xml:space="preserve"> to </w:t>
      </w:r>
      <w:del w:id="696" w:author="Artin" w:date="2023-08-27T16:16:00Z">
        <w:r w:rsidR="00217555" w:rsidRPr="00B702A1">
          <w:rPr>
            <w:rFonts w:cstheme="minorHAnsi"/>
            <w:color w:val="000000" w:themeColor="text1"/>
            <w:sz w:val="24"/>
            <w:szCs w:val="24"/>
          </w:rPr>
          <w:delText>various chest radiography datasets. The developed</w:delText>
        </w:r>
      </w:del>
      <w:ins w:id="697" w:author="Artin" w:date="2023-08-27T16:16:00Z">
        <w:r w:rsidRPr="00B702A1">
          <w:rPr>
            <w:sz w:val="24"/>
            <w:szCs w:val="24"/>
          </w:rPr>
          <w:t>build the hierarchical</w:t>
        </w:r>
      </w:ins>
      <w:r w:rsidRPr="00B702A1">
        <w:rPr>
          <w:sz w:val="24"/>
          <w:szCs w:val="24"/>
          <w:rPrChange w:id="698" w:author="Artin" w:date="2023-08-27T16:16:00Z">
            <w:rPr>
              <w:rFonts w:asciiTheme="minorHAnsi" w:hAnsiTheme="minorHAnsi"/>
              <w:color w:val="000000" w:themeColor="text1"/>
            </w:rPr>
          </w:rPrChange>
        </w:rPr>
        <w:t xml:space="preserve"> taxonomy structure </w:t>
      </w:r>
      <w:del w:id="699" w:author="Artin" w:date="2023-08-27T16:16:00Z">
        <w:r w:rsidR="00217555" w:rsidRPr="00B702A1">
          <w:rPr>
            <w:rFonts w:cstheme="minorHAnsi"/>
            <w:color w:val="000000" w:themeColor="text1"/>
            <w:sz w:val="24"/>
            <w:szCs w:val="24"/>
          </w:rPr>
          <w:delText>is depicted</w:delText>
        </w:r>
      </w:del>
      <w:ins w:id="700" w:author="Artin" w:date="2023-08-27T16:16:00Z">
        <w:r w:rsidRPr="00B702A1">
          <w:rPr>
            <w:sz w:val="24"/>
            <w:szCs w:val="24"/>
          </w:rPr>
          <w:t>illustrated</w:t>
        </w:r>
      </w:ins>
      <w:r w:rsidRPr="00B702A1">
        <w:rPr>
          <w:sz w:val="24"/>
          <w:szCs w:val="24"/>
          <w:rPrChange w:id="701" w:author="Artin" w:date="2023-08-27T16:16:00Z">
            <w:rPr>
              <w:rFonts w:asciiTheme="minorHAnsi" w:hAnsiTheme="minorHAnsi"/>
              <w:color w:val="000000" w:themeColor="text1"/>
            </w:rPr>
          </w:rPrChange>
        </w:rPr>
        <w:t xml:space="preserve"> in Figure~\ref{fig:taxonomy.fig.1.taxonomy_structure}.</w:t>
      </w:r>
    </w:p>
    <w:p w14:paraId="010B8A43" w14:textId="77777777" w:rsidR="00CA6F40" w:rsidRPr="00B702A1" w:rsidRDefault="00CA6F40" w:rsidP="00B702A1">
      <w:pPr>
        <w:spacing w:line="276" w:lineRule="auto"/>
        <w:rPr>
          <w:ins w:id="702" w:author="Artin" w:date="2023-08-27T16:16:00Z"/>
          <w:sz w:val="24"/>
          <w:szCs w:val="24"/>
        </w:rPr>
      </w:pPr>
    </w:p>
    <w:p w14:paraId="32C3ED87" w14:textId="2AC59AA7" w:rsidR="00CA6F40" w:rsidRPr="00B702A1" w:rsidRDefault="00CA6F40" w:rsidP="00B702A1">
      <w:pPr>
        <w:spacing w:line="276" w:lineRule="auto"/>
        <w:rPr>
          <w:sz w:val="24"/>
          <w:szCs w:val="24"/>
          <w:rPrChange w:id="703" w:author="Artin" w:date="2023-08-27T16:16:00Z">
            <w:rPr>
              <w:rFonts w:asciiTheme="minorHAnsi" w:hAnsiTheme="minorHAnsi"/>
              <w:color w:val="000000" w:themeColor="text1"/>
            </w:rPr>
          </w:rPrChange>
        </w:rPr>
      </w:pPr>
      <w:r w:rsidRPr="00B702A1">
        <w:rPr>
          <w:sz w:val="24"/>
          <w:szCs w:val="24"/>
          <w:rPrChange w:id="704" w:author="Artin" w:date="2023-08-27T16:16:00Z">
            <w:rPr>
              <w:rFonts w:asciiTheme="minorHAnsi" w:hAnsiTheme="minorHAnsi"/>
              <w:color w:val="000000" w:themeColor="text1"/>
            </w:rPr>
          </w:rPrChange>
        </w:rPr>
        <w:t>\</w:t>
      </w:r>
      <w:proofErr w:type="gramStart"/>
      <w:r w:rsidRPr="00B702A1">
        <w:rPr>
          <w:sz w:val="24"/>
          <w:szCs w:val="24"/>
          <w:rPrChange w:id="705" w:author="Artin" w:date="2023-08-27T16:16:00Z">
            <w:rPr>
              <w:rFonts w:asciiTheme="minorHAnsi" w:hAnsiTheme="minorHAnsi"/>
              <w:color w:val="000000" w:themeColor="text1"/>
            </w:rPr>
          </w:rPrChange>
        </w:rPr>
        <w:t>subsection{</w:t>
      </w:r>
      <w:proofErr w:type="gramEnd"/>
      <w:r w:rsidRPr="00B702A1">
        <w:rPr>
          <w:sz w:val="24"/>
          <w:szCs w:val="24"/>
          <w:rPrChange w:id="706" w:author="Artin" w:date="2023-08-27T16:16:00Z">
            <w:rPr>
              <w:rFonts w:asciiTheme="minorHAnsi" w:hAnsiTheme="minorHAnsi"/>
              <w:color w:val="000000" w:themeColor="text1"/>
            </w:rPr>
          </w:rPrChange>
        </w:rPr>
        <w:t>Approach 1: Conditional Predicted Probability}\label{subsec:taxonomy.method.approach1}</w:t>
      </w:r>
    </w:p>
    <w:p w14:paraId="217C2EEF" w14:textId="77777777" w:rsidR="00CA6F40" w:rsidRPr="00B702A1" w:rsidRDefault="00CA6F40" w:rsidP="00B702A1">
      <w:pPr>
        <w:spacing w:line="276" w:lineRule="auto"/>
        <w:rPr>
          <w:sz w:val="24"/>
          <w:szCs w:val="24"/>
          <w:rPrChange w:id="707" w:author="Artin" w:date="2023-08-27T16:16:00Z">
            <w:rPr>
              <w:rFonts w:asciiTheme="minorHAnsi" w:hAnsiTheme="minorHAnsi"/>
              <w:color w:val="000000" w:themeColor="text1"/>
            </w:rPr>
          </w:rPrChange>
        </w:rPr>
      </w:pPr>
      <w:r w:rsidRPr="00B702A1">
        <w:rPr>
          <w:sz w:val="24"/>
          <w:szCs w:val="24"/>
          <w:rPrChange w:id="708" w:author="Artin" w:date="2023-08-27T16:16:00Z">
            <w:rPr>
              <w:rFonts w:asciiTheme="minorHAnsi" w:hAnsiTheme="minorHAnsi"/>
              <w:color w:val="000000" w:themeColor="text1"/>
            </w:rPr>
          </w:rPrChange>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34215277" w14:textId="77777777" w:rsidR="00CA6F40" w:rsidRPr="00B702A1" w:rsidRDefault="00CA6F40" w:rsidP="00B702A1">
      <w:pPr>
        <w:spacing w:line="276" w:lineRule="auto"/>
        <w:rPr>
          <w:sz w:val="24"/>
          <w:szCs w:val="24"/>
          <w:rPrChange w:id="709" w:author="Artin" w:date="2023-08-27T16:16:00Z">
            <w:rPr>
              <w:rFonts w:asciiTheme="minorHAnsi" w:hAnsiTheme="minorHAnsi"/>
              <w:color w:val="000000" w:themeColor="text1"/>
            </w:rPr>
          </w:rPrChange>
        </w:rPr>
      </w:pPr>
      <w:r w:rsidRPr="00B702A1">
        <w:rPr>
          <w:sz w:val="24"/>
          <w:szCs w:val="24"/>
          <w:rPrChange w:id="710" w:author="Artin" w:date="2023-08-27T16:16:00Z">
            <w:rPr>
              <w:rFonts w:asciiTheme="minorHAnsi" w:hAnsiTheme="minorHAnsi"/>
              <w:color w:val="000000" w:themeColor="text1"/>
            </w:rPr>
          </w:rPrChange>
        </w:rPr>
        <w:t>Directly updating the predicted probabilities presents potential benefits, including the following:</w:t>
      </w:r>
    </w:p>
    <w:p w14:paraId="7D6573EF" w14:textId="77777777" w:rsidR="00CA6F40" w:rsidRPr="00B702A1" w:rsidRDefault="00CA6F40" w:rsidP="00B702A1">
      <w:pPr>
        <w:spacing w:line="276" w:lineRule="auto"/>
        <w:rPr>
          <w:sz w:val="24"/>
          <w:szCs w:val="24"/>
          <w:rPrChange w:id="711" w:author="Artin" w:date="2023-08-27T16:16:00Z">
            <w:rPr>
              <w:rFonts w:asciiTheme="minorHAnsi" w:hAnsiTheme="minorHAnsi"/>
              <w:color w:val="000000" w:themeColor="text1"/>
            </w:rPr>
          </w:rPrChange>
        </w:rPr>
      </w:pPr>
      <w:r w:rsidRPr="00B702A1">
        <w:rPr>
          <w:sz w:val="24"/>
          <w:szCs w:val="24"/>
          <w:rPrChange w:id="712" w:author="Artin" w:date="2023-08-27T16:16:00Z">
            <w:rPr>
              <w:rFonts w:asciiTheme="minorHAnsi" w:hAnsiTheme="minorHAnsi"/>
              <w:color w:val="000000" w:themeColor="text1"/>
            </w:rPr>
          </w:rPrChange>
        </w:rPr>
        <w:t>\</w:t>
      </w:r>
      <w:proofErr w:type="gramStart"/>
      <w:r w:rsidRPr="00B702A1">
        <w:rPr>
          <w:sz w:val="24"/>
          <w:szCs w:val="24"/>
          <w:rPrChange w:id="713" w:author="Artin" w:date="2023-08-27T16:16:00Z">
            <w:rPr>
              <w:rFonts w:asciiTheme="minorHAnsi" w:hAnsiTheme="minorHAnsi"/>
              <w:color w:val="000000" w:themeColor="text1"/>
            </w:rPr>
          </w:rPrChange>
        </w:rPr>
        <w:t>begin</w:t>
      </w:r>
      <w:proofErr w:type="gramEnd"/>
      <w:r w:rsidRPr="00B702A1">
        <w:rPr>
          <w:sz w:val="24"/>
          <w:szCs w:val="24"/>
          <w:rPrChange w:id="714" w:author="Artin" w:date="2023-08-27T16:16:00Z">
            <w:rPr>
              <w:rFonts w:asciiTheme="minorHAnsi" w:hAnsiTheme="minorHAnsi"/>
              <w:color w:val="000000" w:themeColor="text1"/>
            </w:rPr>
          </w:rPrChange>
        </w:rPr>
        <w:t>{itemize}</w:t>
      </w:r>
    </w:p>
    <w:p w14:paraId="381D9212" w14:textId="77777777" w:rsidR="00CA6F40" w:rsidRPr="00B702A1" w:rsidRDefault="00CA6F40" w:rsidP="00B702A1">
      <w:pPr>
        <w:spacing w:line="276" w:lineRule="auto"/>
        <w:rPr>
          <w:sz w:val="24"/>
          <w:szCs w:val="24"/>
          <w:rPrChange w:id="715" w:author="Artin" w:date="2023-08-27T16:16:00Z">
            <w:rPr>
              <w:rFonts w:asciiTheme="minorHAnsi" w:hAnsiTheme="minorHAnsi"/>
              <w:color w:val="000000" w:themeColor="text1"/>
            </w:rPr>
          </w:rPrChange>
        </w:rPr>
      </w:pPr>
      <w:r w:rsidRPr="00B702A1">
        <w:rPr>
          <w:sz w:val="24"/>
          <w:szCs w:val="24"/>
          <w:rPrChange w:id="716" w:author="Artin" w:date="2023-08-27T16:16:00Z">
            <w:rPr>
              <w:rFonts w:asciiTheme="minorHAnsi" w:hAnsiTheme="minorHAnsi"/>
              <w:color w:val="000000" w:themeColor="text1"/>
            </w:rPr>
          </w:rPrChange>
        </w:rPr>
        <w:t xml:space="preserve">    \</w:t>
      </w:r>
      <w:proofErr w:type="gramStart"/>
      <w:r w:rsidRPr="00B702A1">
        <w:rPr>
          <w:sz w:val="24"/>
          <w:szCs w:val="24"/>
          <w:rPrChange w:id="717" w:author="Artin" w:date="2023-08-27T16:16:00Z">
            <w:rPr>
              <w:rFonts w:asciiTheme="minorHAnsi" w:hAnsiTheme="minorHAnsi"/>
              <w:color w:val="000000" w:themeColor="text1"/>
            </w:rPr>
          </w:rPrChange>
        </w:rPr>
        <w:t>item  \</w:t>
      </w:r>
      <w:proofErr w:type="spellStart"/>
      <w:proofErr w:type="gramEnd"/>
      <w:r w:rsidRPr="00B702A1">
        <w:rPr>
          <w:sz w:val="24"/>
          <w:szCs w:val="24"/>
          <w:rPrChange w:id="718" w:author="Artin" w:date="2023-08-27T16:16:00Z">
            <w:rPr>
              <w:rFonts w:asciiTheme="minorHAnsi" w:hAnsiTheme="minorHAnsi"/>
              <w:color w:val="000000" w:themeColor="text1"/>
            </w:rPr>
          </w:rPrChange>
        </w:rPr>
        <w:t>textbf</w:t>
      </w:r>
      <w:proofErr w:type="spellEnd"/>
      <w:r w:rsidRPr="00B702A1">
        <w:rPr>
          <w:sz w:val="24"/>
          <w:szCs w:val="24"/>
          <w:rPrChange w:id="719" w:author="Artin" w:date="2023-08-27T16:16:00Z">
            <w:rPr>
              <w:rFonts w:asciiTheme="minorHAnsi" w:hAnsiTheme="minorHAnsi"/>
              <w:color w:val="000000" w:themeColor="text1"/>
            </w:rPr>
          </w:rPrChange>
        </w:rPr>
        <w:t>{Simplicity:} Direct modification of predicted probabilities eliminates the need for substantial changes to the loss function, thus facilitating implementation.</w:t>
      </w:r>
    </w:p>
    <w:p w14:paraId="1CAEFE31" w14:textId="77777777" w:rsidR="00217555" w:rsidRPr="00B702A1" w:rsidRDefault="00217555" w:rsidP="00B702A1">
      <w:pPr>
        <w:spacing w:after="0" w:line="276" w:lineRule="auto"/>
        <w:rPr>
          <w:del w:id="720" w:author="Artin" w:date="2023-08-27T16:16:00Z"/>
          <w:rFonts w:cstheme="minorHAnsi"/>
          <w:color w:val="000000" w:themeColor="text1"/>
          <w:sz w:val="24"/>
          <w:szCs w:val="24"/>
        </w:rPr>
      </w:pPr>
      <w:del w:id="721" w:author="Artin" w:date="2023-08-27T16:16:00Z">
        <w:r w:rsidRPr="00B702A1">
          <w:rPr>
            <w:rFonts w:cstheme="minorHAnsi"/>
            <w:color w:val="000000" w:themeColor="text1"/>
            <w:sz w:val="24"/>
            <w:szCs w:val="24"/>
          </w:rPr>
          <w:delText xml:space="preserve">    \item  \textbf{Faster convergence:} In some cases, direct updates can accelerate convergence due to a more accurate representation of hierarchical relationships, thus reducing the overall training time.</w:delText>
        </w:r>
      </w:del>
    </w:p>
    <w:p w14:paraId="61799088" w14:textId="77777777" w:rsidR="00CA6F40" w:rsidRPr="00B702A1" w:rsidRDefault="00CA6F40" w:rsidP="00B702A1">
      <w:pPr>
        <w:spacing w:line="276" w:lineRule="auto"/>
        <w:rPr>
          <w:sz w:val="24"/>
          <w:szCs w:val="24"/>
          <w:rPrChange w:id="722" w:author="Artin" w:date="2023-08-27T16:16:00Z">
            <w:rPr>
              <w:rFonts w:asciiTheme="minorHAnsi" w:hAnsiTheme="minorHAnsi"/>
              <w:color w:val="000000" w:themeColor="text1"/>
            </w:rPr>
          </w:rPrChange>
        </w:rPr>
      </w:pPr>
      <w:r w:rsidRPr="00B702A1">
        <w:rPr>
          <w:sz w:val="24"/>
          <w:szCs w:val="24"/>
          <w:rPrChange w:id="723" w:author="Artin" w:date="2023-08-27T16:16:00Z">
            <w:rPr>
              <w:rFonts w:asciiTheme="minorHAnsi" w:hAnsiTheme="minorHAnsi"/>
              <w:color w:val="000000" w:themeColor="text1"/>
            </w:rPr>
          </w:rPrChange>
        </w:rPr>
        <w:t xml:space="preserve">    \</w:t>
      </w:r>
      <w:proofErr w:type="gramStart"/>
      <w:r w:rsidRPr="00B702A1">
        <w:rPr>
          <w:sz w:val="24"/>
          <w:szCs w:val="24"/>
          <w:rPrChange w:id="724" w:author="Artin" w:date="2023-08-27T16:16:00Z">
            <w:rPr>
              <w:rFonts w:asciiTheme="minorHAnsi" w:hAnsiTheme="minorHAnsi"/>
              <w:color w:val="000000" w:themeColor="text1"/>
            </w:rPr>
          </w:rPrChange>
        </w:rPr>
        <w:t>item  \</w:t>
      </w:r>
      <w:proofErr w:type="spellStart"/>
      <w:proofErr w:type="gramEnd"/>
      <w:r w:rsidRPr="00B702A1">
        <w:rPr>
          <w:sz w:val="24"/>
          <w:szCs w:val="24"/>
          <w:rPrChange w:id="725" w:author="Artin" w:date="2023-08-27T16:16:00Z">
            <w:rPr>
              <w:rFonts w:asciiTheme="minorHAnsi" w:hAnsiTheme="minorHAnsi"/>
              <w:color w:val="000000" w:themeColor="text1"/>
            </w:rPr>
          </w:rPrChange>
        </w:rPr>
        <w:t>textbf</w:t>
      </w:r>
      <w:proofErr w:type="spellEnd"/>
      <w:r w:rsidRPr="00B702A1">
        <w:rPr>
          <w:sz w:val="24"/>
          <w:szCs w:val="24"/>
          <w:rPrChange w:id="726" w:author="Artin" w:date="2023-08-27T16:16:00Z">
            <w:rPr>
              <w:rFonts w:asciiTheme="minorHAnsi" w:hAnsiTheme="minorHAnsi"/>
              <w:color w:val="000000" w:themeColor="text1"/>
            </w:rPr>
          </w:rPrChange>
        </w:rPr>
        <w:t>{Improved performance in specific scenarios:} Depending on the problem and dataset, direct updates may provide superior performance in certain circumstances, especially when incorporating class relationships into the loss function is challenging.</w:t>
      </w:r>
    </w:p>
    <w:p w14:paraId="0FAAA300" w14:textId="77777777" w:rsidR="00CA6F40" w:rsidRPr="00B702A1" w:rsidRDefault="00CA6F40" w:rsidP="00B702A1">
      <w:pPr>
        <w:spacing w:line="276" w:lineRule="auto"/>
        <w:rPr>
          <w:sz w:val="24"/>
          <w:szCs w:val="24"/>
          <w:rPrChange w:id="727" w:author="Artin" w:date="2023-08-27T16:16:00Z">
            <w:rPr>
              <w:rFonts w:asciiTheme="minorHAnsi" w:hAnsiTheme="minorHAnsi"/>
              <w:color w:val="000000" w:themeColor="text1"/>
            </w:rPr>
          </w:rPrChange>
        </w:rPr>
      </w:pPr>
      <w:r w:rsidRPr="00B702A1">
        <w:rPr>
          <w:sz w:val="24"/>
          <w:szCs w:val="24"/>
          <w:rPrChange w:id="728" w:author="Artin" w:date="2023-08-27T16:16:00Z">
            <w:rPr>
              <w:rFonts w:asciiTheme="minorHAnsi" w:hAnsiTheme="minorHAnsi"/>
              <w:color w:val="000000" w:themeColor="text1"/>
            </w:rPr>
          </w:rPrChange>
        </w:rPr>
        <w:t xml:space="preserve">    \</w:t>
      </w:r>
      <w:proofErr w:type="gramStart"/>
      <w:r w:rsidRPr="00B702A1">
        <w:rPr>
          <w:sz w:val="24"/>
          <w:szCs w:val="24"/>
          <w:rPrChange w:id="729" w:author="Artin" w:date="2023-08-27T16:16:00Z">
            <w:rPr>
              <w:rFonts w:asciiTheme="minorHAnsi" w:hAnsiTheme="minorHAnsi"/>
              <w:color w:val="000000" w:themeColor="text1"/>
            </w:rPr>
          </w:rPrChange>
        </w:rPr>
        <w:t>item  \</w:t>
      </w:r>
      <w:proofErr w:type="spellStart"/>
      <w:proofErr w:type="gramEnd"/>
      <w:r w:rsidRPr="00B702A1">
        <w:rPr>
          <w:sz w:val="24"/>
          <w:szCs w:val="24"/>
          <w:rPrChange w:id="730" w:author="Artin" w:date="2023-08-27T16:16:00Z">
            <w:rPr>
              <w:rFonts w:asciiTheme="minorHAnsi" w:hAnsiTheme="minorHAnsi"/>
              <w:color w:val="000000" w:themeColor="text1"/>
            </w:rPr>
          </w:rPrChange>
        </w:rPr>
        <w:t>textbf</w:t>
      </w:r>
      <w:proofErr w:type="spellEnd"/>
      <w:r w:rsidRPr="00B702A1">
        <w:rPr>
          <w:sz w:val="24"/>
          <w:szCs w:val="24"/>
          <w:rPrChange w:id="731" w:author="Artin" w:date="2023-08-27T16:16:00Z">
            <w:rPr>
              <w:rFonts w:asciiTheme="minorHAnsi" w:hAnsiTheme="minorHAnsi"/>
              <w:color w:val="000000" w:themeColor="text1"/>
            </w:rPr>
          </w:rPrChange>
        </w:rPr>
        <w:t>{Easier calibration:} Direct modification of predicted probabilities can facilitate calibration of the model output to more closely match the true label distribution.</w:t>
      </w:r>
    </w:p>
    <w:p w14:paraId="203BF891" w14:textId="77777777" w:rsidR="00CA6F40" w:rsidRPr="00B702A1" w:rsidRDefault="00CA6F40" w:rsidP="00B702A1">
      <w:pPr>
        <w:spacing w:line="276" w:lineRule="auto"/>
        <w:rPr>
          <w:sz w:val="24"/>
          <w:szCs w:val="24"/>
          <w:rPrChange w:id="732" w:author="Artin" w:date="2023-08-27T16:16:00Z">
            <w:rPr>
              <w:rFonts w:asciiTheme="minorHAnsi" w:hAnsiTheme="minorHAnsi"/>
              <w:color w:val="000000" w:themeColor="text1"/>
            </w:rPr>
          </w:rPrChange>
        </w:rPr>
      </w:pPr>
      <w:r w:rsidRPr="00B702A1">
        <w:rPr>
          <w:sz w:val="24"/>
          <w:szCs w:val="24"/>
          <w:rPrChange w:id="733" w:author="Artin" w:date="2023-08-27T16:16:00Z">
            <w:rPr>
              <w:rFonts w:asciiTheme="minorHAnsi" w:hAnsiTheme="minorHAnsi"/>
              <w:color w:val="000000" w:themeColor="text1"/>
            </w:rPr>
          </w:rPrChange>
        </w:rPr>
        <w:t>\</w:t>
      </w:r>
      <w:proofErr w:type="gramStart"/>
      <w:r w:rsidRPr="00B702A1">
        <w:rPr>
          <w:sz w:val="24"/>
          <w:szCs w:val="24"/>
          <w:rPrChange w:id="734" w:author="Artin" w:date="2023-08-27T16:16:00Z">
            <w:rPr>
              <w:rFonts w:asciiTheme="minorHAnsi" w:hAnsiTheme="minorHAnsi"/>
              <w:color w:val="000000" w:themeColor="text1"/>
            </w:rPr>
          </w:rPrChange>
        </w:rPr>
        <w:t>end</w:t>
      </w:r>
      <w:proofErr w:type="gramEnd"/>
      <w:r w:rsidRPr="00B702A1">
        <w:rPr>
          <w:sz w:val="24"/>
          <w:szCs w:val="24"/>
          <w:rPrChange w:id="735" w:author="Artin" w:date="2023-08-27T16:16:00Z">
            <w:rPr>
              <w:rFonts w:asciiTheme="minorHAnsi" w:hAnsiTheme="minorHAnsi"/>
              <w:color w:val="000000" w:themeColor="text1"/>
            </w:rPr>
          </w:rPrChange>
        </w:rPr>
        <w:t>{itemize}</w:t>
      </w:r>
    </w:p>
    <w:p w14:paraId="37BB83AE" w14:textId="77777777" w:rsidR="00CA6F40" w:rsidRPr="00B702A1" w:rsidRDefault="00CA6F40" w:rsidP="00B702A1">
      <w:pPr>
        <w:spacing w:line="276" w:lineRule="auto"/>
        <w:rPr>
          <w:ins w:id="736" w:author="Artin" w:date="2023-08-27T16:16:00Z"/>
          <w:sz w:val="24"/>
          <w:szCs w:val="24"/>
        </w:rPr>
      </w:pPr>
    </w:p>
    <w:p w14:paraId="2FB77C1C" w14:textId="77777777" w:rsidR="00CA6F40" w:rsidRPr="00B702A1" w:rsidRDefault="00CA6F40" w:rsidP="00B702A1">
      <w:pPr>
        <w:spacing w:line="276" w:lineRule="auto"/>
        <w:rPr>
          <w:sz w:val="24"/>
          <w:szCs w:val="24"/>
          <w:rPrChange w:id="737" w:author="Artin" w:date="2023-08-27T16:16:00Z">
            <w:rPr>
              <w:rFonts w:asciiTheme="minorHAnsi" w:hAnsiTheme="minorHAnsi"/>
              <w:color w:val="000000" w:themeColor="text1"/>
            </w:rPr>
          </w:rPrChange>
        </w:rPr>
      </w:pPr>
      <w:r w:rsidRPr="00B702A1">
        <w:rPr>
          <w:sz w:val="24"/>
          <w:szCs w:val="24"/>
          <w:rPrChange w:id="738" w:author="Artin" w:date="2023-08-27T16:16:00Z">
            <w:rPr>
              <w:rFonts w:asciiTheme="minorHAnsi" w:hAnsiTheme="minorHAnsi"/>
              <w:color w:val="000000" w:themeColor="text1"/>
            </w:rPr>
          </w:rPrChange>
        </w:rP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w:t>
      </w:r>
      <w:proofErr w:type="gramStart"/>
      <w:r w:rsidRPr="00B702A1">
        <w:rPr>
          <w:sz w:val="24"/>
          <w:szCs w:val="24"/>
          <w:rPrChange w:id="739" w:author="Artin" w:date="2023-08-27T16:16:00Z">
            <w:rPr>
              <w:rFonts w:asciiTheme="minorHAnsi" w:hAnsiTheme="minorHAnsi"/>
              <w:color w:val="000000" w:themeColor="text1"/>
            </w:rPr>
          </w:rPrChange>
        </w:rPr>
        <w:t>taking into account</w:t>
      </w:r>
      <w:proofErr w:type="gramEnd"/>
      <w:r w:rsidRPr="00B702A1">
        <w:rPr>
          <w:sz w:val="24"/>
          <w:szCs w:val="24"/>
          <w:rPrChange w:id="740" w:author="Artin" w:date="2023-08-27T16:16:00Z">
            <w:rPr>
              <w:rFonts w:asciiTheme="minorHAnsi" w:hAnsiTheme="minorHAnsi"/>
              <w:color w:val="000000" w:themeColor="text1"/>
            </w:rPr>
          </w:rPrChange>
        </w:rPr>
        <w:t xml:space="preserve"> the predicted probability of the parent class. We can formalize this by defining a new predicted probability for the $k$-th class $(</w:t>
      </w:r>
      <w:proofErr w:type="spellStart"/>
      <w:r w:rsidRPr="00B702A1">
        <w:rPr>
          <w:sz w:val="24"/>
          <w:szCs w:val="24"/>
          <w:rPrChange w:id="741" w:author="Artin" w:date="2023-08-27T16:16:00Z">
            <w:rPr>
              <w:rFonts w:asciiTheme="minorHAnsi" w:hAnsiTheme="minorHAnsi"/>
              <w:color w:val="000000" w:themeColor="text1"/>
            </w:rPr>
          </w:rPrChange>
        </w:rPr>
        <w:t>c_k</w:t>
      </w:r>
      <w:proofErr w:type="spellEnd"/>
      <w:r w:rsidRPr="00B702A1">
        <w:rPr>
          <w:sz w:val="24"/>
          <w:szCs w:val="24"/>
          <w:rPrChange w:id="742" w:author="Artin" w:date="2023-08-27T16:16:00Z">
            <w:rPr>
              <w:rFonts w:asciiTheme="minorHAnsi" w:hAnsiTheme="minorHAnsi"/>
              <w:color w:val="000000" w:themeColor="text1"/>
            </w:rPr>
          </w:rPrChange>
        </w:rPr>
        <w:t>) $ and instance $i $ as follows.</w:t>
      </w:r>
    </w:p>
    <w:p w14:paraId="2D21061B" w14:textId="77777777" w:rsidR="00CA6F40" w:rsidRPr="00B702A1" w:rsidRDefault="00CA6F40" w:rsidP="00B702A1">
      <w:pPr>
        <w:spacing w:line="276" w:lineRule="auto"/>
        <w:rPr>
          <w:sz w:val="24"/>
          <w:szCs w:val="24"/>
          <w:rPrChange w:id="743" w:author="Artin" w:date="2023-08-27T16:16:00Z">
            <w:rPr>
              <w:rFonts w:asciiTheme="minorHAnsi" w:hAnsiTheme="minorHAnsi"/>
              <w:color w:val="000000" w:themeColor="text1"/>
            </w:rPr>
          </w:rPrChange>
        </w:rPr>
      </w:pPr>
      <w:r w:rsidRPr="00B702A1">
        <w:rPr>
          <w:sz w:val="24"/>
          <w:szCs w:val="24"/>
          <w:rPrChange w:id="744" w:author="Artin" w:date="2023-08-27T16:16:00Z">
            <w:rPr>
              <w:rFonts w:asciiTheme="minorHAnsi" w:hAnsiTheme="minorHAnsi"/>
              <w:color w:val="000000" w:themeColor="text1"/>
            </w:rPr>
          </w:rPrChange>
        </w:rPr>
        <w:t>\</w:t>
      </w:r>
      <w:proofErr w:type="gramStart"/>
      <w:r w:rsidRPr="00B702A1">
        <w:rPr>
          <w:sz w:val="24"/>
          <w:szCs w:val="24"/>
          <w:rPrChange w:id="745" w:author="Artin" w:date="2023-08-27T16:16:00Z">
            <w:rPr>
              <w:rFonts w:asciiTheme="minorHAnsi" w:hAnsiTheme="minorHAnsi"/>
              <w:color w:val="000000" w:themeColor="text1"/>
            </w:rPr>
          </w:rPrChange>
        </w:rPr>
        <w:t>begin</w:t>
      </w:r>
      <w:proofErr w:type="gramEnd"/>
      <w:r w:rsidRPr="00B702A1">
        <w:rPr>
          <w:sz w:val="24"/>
          <w:szCs w:val="24"/>
          <w:rPrChange w:id="746" w:author="Artin" w:date="2023-08-27T16:16:00Z">
            <w:rPr>
              <w:rFonts w:asciiTheme="minorHAnsi" w:hAnsiTheme="minorHAnsi"/>
              <w:color w:val="000000" w:themeColor="text1"/>
            </w:rPr>
          </w:rPrChange>
        </w:rPr>
        <w:t>{equation}</w:t>
      </w:r>
    </w:p>
    <w:p w14:paraId="66F3FBAB" w14:textId="269BE38F" w:rsidR="00CA6F40" w:rsidRPr="00B702A1" w:rsidRDefault="00CA6F40" w:rsidP="00B702A1">
      <w:pPr>
        <w:spacing w:line="276" w:lineRule="auto"/>
        <w:rPr>
          <w:sz w:val="24"/>
          <w:szCs w:val="24"/>
          <w:rPrChange w:id="747" w:author="Artin" w:date="2023-08-27T16:16:00Z">
            <w:rPr>
              <w:rFonts w:asciiTheme="minorHAnsi" w:hAnsiTheme="minorHAnsi"/>
              <w:color w:val="000000" w:themeColor="text1"/>
            </w:rPr>
          </w:rPrChange>
        </w:rPr>
      </w:pPr>
      <w:r w:rsidRPr="00B702A1">
        <w:rPr>
          <w:sz w:val="24"/>
          <w:szCs w:val="24"/>
          <w:rPrChange w:id="748" w:author="Artin" w:date="2023-08-27T16:16:00Z">
            <w:rPr>
              <w:rFonts w:asciiTheme="minorHAnsi" w:hAnsiTheme="minorHAnsi"/>
              <w:color w:val="000000" w:themeColor="text1"/>
            </w:rPr>
          </w:rPrChange>
        </w:rPr>
        <w:t xml:space="preserve">    \</w:t>
      </w:r>
      <w:proofErr w:type="spellStart"/>
      <w:r w:rsidRPr="00B702A1">
        <w:rPr>
          <w:sz w:val="24"/>
          <w:szCs w:val="24"/>
          <w:rPrChange w:id="749" w:author="Artin" w:date="2023-08-27T16:16:00Z">
            <w:rPr>
              <w:rFonts w:asciiTheme="minorHAnsi" w:hAnsiTheme="minorHAnsi"/>
              <w:color w:val="000000" w:themeColor="text1"/>
            </w:rPr>
          </w:rPrChange>
        </w:rPr>
        <w:t>widehat</w:t>
      </w:r>
      <w:proofErr w:type="spellEnd"/>
      <w:r w:rsidRPr="00B702A1">
        <w:rPr>
          <w:sz w:val="24"/>
          <w:szCs w:val="24"/>
          <w:rPrChange w:id="750" w:author="Artin" w:date="2023-08-27T16:16:00Z">
            <w:rPr>
              <w:rFonts w:asciiTheme="minorHAnsi" w:hAnsiTheme="minorHAnsi"/>
              <w:color w:val="000000" w:themeColor="text1"/>
            </w:rPr>
          </w:rPrChange>
        </w:rPr>
        <w:t>{p}_k^{(i)} = \</w:t>
      </w:r>
      <w:proofErr w:type="gramStart"/>
      <w:r w:rsidRPr="00B702A1">
        <w:rPr>
          <w:sz w:val="24"/>
          <w:szCs w:val="24"/>
          <w:rPrChange w:id="751" w:author="Artin" w:date="2023-08-27T16:16:00Z">
            <w:rPr>
              <w:rFonts w:asciiTheme="minorHAnsi" w:hAnsiTheme="minorHAnsi"/>
              <w:color w:val="000000" w:themeColor="text1"/>
            </w:rPr>
          </w:rPrChange>
        </w:rPr>
        <w:t>frac{</w:t>
      </w:r>
      <w:proofErr w:type="gramEnd"/>
      <w:r w:rsidRPr="00B702A1">
        <w:rPr>
          <w:sz w:val="24"/>
          <w:szCs w:val="24"/>
          <w:rPrChange w:id="752" w:author="Artin" w:date="2023-08-27T16:16:00Z">
            <w:rPr>
              <w:rFonts w:asciiTheme="minorHAnsi" w:hAnsiTheme="minorHAnsi"/>
              <w:color w:val="000000" w:themeColor="text1"/>
            </w:rPr>
          </w:rPrChange>
        </w:rPr>
        <w:t>1}{ 1 + \exp \left(-\left(</w:t>
      </w:r>
      <w:proofErr w:type="spellStart"/>
      <w:r w:rsidRPr="00B702A1">
        <w:rPr>
          <w:sz w:val="24"/>
          <w:szCs w:val="24"/>
          <w:rPrChange w:id="753" w:author="Artin" w:date="2023-08-27T16:16:00Z">
            <w:rPr>
              <w:rFonts w:asciiTheme="minorHAnsi" w:hAnsiTheme="minorHAnsi"/>
              <w:color w:val="000000" w:themeColor="text1"/>
            </w:rPr>
          </w:rPrChange>
        </w:rPr>
        <w:t>q_k</w:t>
      </w:r>
      <w:proofErr w:type="spellEnd"/>
      <w:r w:rsidRPr="00B702A1">
        <w:rPr>
          <w:sz w:val="24"/>
          <w:szCs w:val="24"/>
          <w:rPrChange w:id="754" w:author="Artin" w:date="2023-08-27T16:16:00Z">
            <w:rPr>
              <w:rFonts w:asciiTheme="minorHAnsi" w:hAnsiTheme="minorHAnsi"/>
              <w:color w:val="000000" w:themeColor="text1"/>
            </w:rPr>
          </w:rPrChange>
        </w:rPr>
        <w:t>^{(i)} + \</w:t>
      </w:r>
      <w:proofErr w:type="spellStart"/>
      <w:r w:rsidRPr="00B702A1">
        <w:rPr>
          <w:sz w:val="24"/>
          <w:szCs w:val="24"/>
          <w:rPrChange w:id="755" w:author="Artin" w:date="2023-08-27T16:16:00Z">
            <w:rPr>
              <w:rFonts w:asciiTheme="minorHAnsi" w:hAnsiTheme="minorHAnsi"/>
              <w:color w:val="000000" w:themeColor="text1"/>
            </w:rPr>
          </w:rPrChange>
        </w:rPr>
        <w:t>alpha</w:t>
      </w:r>
      <w:del w:id="756" w:author="Artin" w:date="2023-08-27T16:16:00Z">
        <w:r w:rsidR="00217555" w:rsidRPr="00B702A1">
          <w:rPr>
            <w:rFonts w:cstheme="minorHAnsi"/>
            <w:color w:val="000000" w:themeColor="text1"/>
            <w:sz w:val="24"/>
            <w:szCs w:val="24"/>
          </w:rPr>
          <w:delText>_{</w:delText>
        </w:r>
      </w:del>
      <w:ins w:id="757" w:author="Artin" w:date="2023-08-27T16:16:00Z">
        <w:r w:rsidRPr="00B702A1">
          <w:rPr>
            <w:sz w:val="24"/>
            <w:szCs w:val="24"/>
          </w:rPr>
          <w:t>_</w:t>
        </w:r>
      </w:ins>
      <w:r w:rsidRPr="00B702A1">
        <w:rPr>
          <w:sz w:val="24"/>
          <w:szCs w:val="24"/>
          <w:rPrChange w:id="758" w:author="Artin" w:date="2023-08-27T16:16:00Z">
            <w:rPr>
              <w:rFonts w:asciiTheme="minorHAnsi" w:hAnsiTheme="minorHAnsi"/>
              <w:color w:val="000000" w:themeColor="text1"/>
            </w:rPr>
          </w:rPrChange>
        </w:rPr>
        <w:t>k</w:t>
      </w:r>
      <w:proofErr w:type="spellEnd"/>
      <w:del w:id="759" w:author="Artin" w:date="2023-08-27T16:16:00Z">
        <w:r w:rsidR="00217555" w:rsidRPr="00B702A1">
          <w:rPr>
            <w:rFonts w:cstheme="minorHAnsi"/>
            <w:color w:val="000000" w:themeColor="text1"/>
            <w:sz w:val="24"/>
            <w:szCs w:val="24"/>
          </w:rPr>
          <w:delText>,j}</w:delText>
        </w:r>
      </w:del>
      <w:r w:rsidRPr="00B702A1">
        <w:rPr>
          <w:sz w:val="24"/>
          <w:szCs w:val="24"/>
          <w:rPrChange w:id="760" w:author="Artin" w:date="2023-08-27T16:16:00Z">
            <w:rPr>
              <w:rFonts w:asciiTheme="minorHAnsi" w:hAnsiTheme="minorHAnsi"/>
              <w:color w:val="000000" w:themeColor="text1"/>
            </w:rPr>
          </w:rPrChange>
        </w:rPr>
        <w:t xml:space="preserve"> </w:t>
      </w:r>
      <w:proofErr w:type="spellStart"/>
      <w:r w:rsidRPr="00B702A1">
        <w:rPr>
          <w:sz w:val="24"/>
          <w:szCs w:val="24"/>
          <w:rPrChange w:id="761" w:author="Artin" w:date="2023-08-27T16:16:00Z">
            <w:rPr>
              <w:rFonts w:asciiTheme="minorHAnsi" w:hAnsiTheme="minorHAnsi"/>
              <w:color w:val="000000" w:themeColor="text1"/>
            </w:rPr>
          </w:rPrChange>
        </w:rPr>
        <w:t>q_j</w:t>
      </w:r>
      <w:proofErr w:type="spellEnd"/>
      <w:r w:rsidRPr="00B702A1">
        <w:rPr>
          <w:sz w:val="24"/>
          <w:szCs w:val="24"/>
          <w:rPrChange w:id="762" w:author="Artin" w:date="2023-08-27T16:16:00Z">
            <w:rPr>
              <w:rFonts w:asciiTheme="minorHAnsi" w:hAnsiTheme="minorHAnsi"/>
              <w:color w:val="000000" w:themeColor="text1"/>
            </w:rPr>
          </w:rPrChange>
        </w:rPr>
        <w:t>^{(i)} \right)\right) }</w:t>
      </w:r>
    </w:p>
    <w:p w14:paraId="390AC25D" w14:textId="77777777" w:rsidR="00CA6F40" w:rsidRPr="00B702A1" w:rsidRDefault="00CA6F40" w:rsidP="00B702A1">
      <w:pPr>
        <w:spacing w:line="276" w:lineRule="auto"/>
        <w:rPr>
          <w:sz w:val="24"/>
          <w:szCs w:val="24"/>
          <w:rPrChange w:id="763" w:author="Artin" w:date="2023-08-27T16:16:00Z">
            <w:rPr>
              <w:rFonts w:asciiTheme="minorHAnsi" w:hAnsiTheme="minorHAnsi"/>
              <w:color w:val="000000" w:themeColor="text1"/>
            </w:rPr>
          </w:rPrChange>
        </w:rPr>
      </w:pPr>
      <w:r w:rsidRPr="00B702A1">
        <w:rPr>
          <w:sz w:val="24"/>
          <w:szCs w:val="24"/>
          <w:rPrChange w:id="764" w:author="Artin" w:date="2023-08-27T16:16:00Z">
            <w:rPr>
              <w:rFonts w:asciiTheme="minorHAnsi" w:hAnsiTheme="minorHAnsi"/>
              <w:color w:val="000000" w:themeColor="text1"/>
            </w:rPr>
          </w:rPrChange>
        </w:rPr>
        <w:t xml:space="preserve">    \label{</w:t>
      </w:r>
      <w:proofErr w:type="gramStart"/>
      <w:r w:rsidRPr="00B702A1">
        <w:rPr>
          <w:sz w:val="24"/>
          <w:szCs w:val="24"/>
          <w:rPrChange w:id="765" w:author="Artin" w:date="2023-08-27T16:16:00Z">
            <w:rPr>
              <w:rFonts w:asciiTheme="minorHAnsi" w:hAnsiTheme="minorHAnsi"/>
              <w:color w:val="000000" w:themeColor="text1"/>
            </w:rPr>
          </w:rPrChange>
        </w:rPr>
        <w:t>eq:taxonomy.eq.</w:t>
      </w:r>
      <w:proofErr w:type="gramEnd"/>
      <w:r w:rsidRPr="00B702A1">
        <w:rPr>
          <w:sz w:val="24"/>
          <w:szCs w:val="24"/>
          <w:rPrChange w:id="766" w:author="Artin" w:date="2023-08-27T16:16:00Z">
            <w:rPr>
              <w:rFonts w:asciiTheme="minorHAnsi" w:hAnsiTheme="minorHAnsi"/>
              <w:color w:val="000000" w:themeColor="text1"/>
            </w:rPr>
          </w:rPrChange>
        </w:rPr>
        <w:t>1.pred.approach1}</w:t>
      </w:r>
    </w:p>
    <w:p w14:paraId="6CCF2B32" w14:textId="77777777" w:rsidR="00CA6F40" w:rsidRPr="00B702A1" w:rsidRDefault="00CA6F40" w:rsidP="00B702A1">
      <w:pPr>
        <w:spacing w:line="276" w:lineRule="auto"/>
        <w:rPr>
          <w:sz w:val="24"/>
          <w:szCs w:val="24"/>
          <w:rPrChange w:id="767" w:author="Artin" w:date="2023-08-27T16:16:00Z">
            <w:rPr>
              <w:rFonts w:asciiTheme="minorHAnsi" w:hAnsiTheme="minorHAnsi"/>
              <w:color w:val="000000" w:themeColor="text1"/>
            </w:rPr>
          </w:rPrChange>
        </w:rPr>
      </w:pPr>
      <w:r w:rsidRPr="00B702A1">
        <w:rPr>
          <w:sz w:val="24"/>
          <w:szCs w:val="24"/>
          <w:rPrChange w:id="768" w:author="Artin" w:date="2023-08-27T16:16:00Z">
            <w:rPr>
              <w:rFonts w:asciiTheme="minorHAnsi" w:hAnsiTheme="minorHAnsi"/>
              <w:color w:val="000000" w:themeColor="text1"/>
            </w:rPr>
          </w:rPrChange>
        </w:rPr>
        <w:t>\</w:t>
      </w:r>
      <w:proofErr w:type="gramStart"/>
      <w:r w:rsidRPr="00B702A1">
        <w:rPr>
          <w:sz w:val="24"/>
          <w:szCs w:val="24"/>
          <w:rPrChange w:id="769" w:author="Artin" w:date="2023-08-27T16:16:00Z">
            <w:rPr>
              <w:rFonts w:asciiTheme="minorHAnsi" w:hAnsiTheme="minorHAnsi"/>
              <w:color w:val="000000" w:themeColor="text1"/>
            </w:rPr>
          </w:rPrChange>
        </w:rPr>
        <w:t>end</w:t>
      </w:r>
      <w:proofErr w:type="gramEnd"/>
      <w:r w:rsidRPr="00B702A1">
        <w:rPr>
          <w:sz w:val="24"/>
          <w:szCs w:val="24"/>
          <w:rPrChange w:id="770" w:author="Artin" w:date="2023-08-27T16:16:00Z">
            <w:rPr>
              <w:rFonts w:asciiTheme="minorHAnsi" w:hAnsiTheme="minorHAnsi"/>
              <w:color w:val="000000" w:themeColor="text1"/>
            </w:rPr>
          </w:rPrChange>
        </w:rPr>
        <w:t>{equation}</w:t>
      </w:r>
    </w:p>
    <w:p w14:paraId="62B90CF5" w14:textId="16333962" w:rsidR="00CA6F40" w:rsidRPr="00B702A1" w:rsidRDefault="00CA6F40" w:rsidP="00B702A1">
      <w:pPr>
        <w:spacing w:line="276" w:lineRule="auto"/>
        <w:rPr>
          <w:sz w:val="24"/>
          <w:szCs w:val="24"/>
          <w:rPrChange w:id="771" w:author="Artin" w:date="2023-08-27T16:16:00Z">
            <w:rPr>
              <w:rFonts w:asciiTheme="minorHAnsi" w:hAnsiTheme="minorHAnsi"/>
              <w:color w:val="000000" w:themeColor="text1"/>
            </w:rPr>
          </w:rPrChange>
        </w:rPr>
      </w:pPr>
      <w:r w:rsidRPr="00B702A1">
        <w:rPr>
          <w:sz w:val="24"/>
          <w:szCs w:val="24"/>
          <w:rPrChange w:id="772" w:author="Artin" w:date="2023-08-27T16:16:00Z">
            <w:rPr>
              <w:rFonts w:asciiTheme="minorHAnsi" w:hAnsiTheme="minorHAnsi"/>
              <w:color w:val="000000" w:themeColor="text1"/>
            </w:rPr>
          </w:rPrChange>
        </w:rPr>
        <w:t>where $</w:t>
      </w:r>
      <w:proofErr w:type="spellStart"/>
      <w:ins w:id="773" w:author="Artin" w:date="2023-08-27T16:16:00Z">
        <w:r w:rsidRPr="00B702A1">
          <w:rPr>
            <w:sz w:val="24"/>
            <w:szCs w:val="24"/>
          </w:rPr>
          <w:t>c_</w:t>
        </w:r>
      </w:ins>
      <w:r w:rsidRPr="00B702A1">
        <w:rPr>
          <w:sz w:val="24"/>
          <w:szCs w:val="24"/>
          <w:rPrChange w:id="774" w:author="Artin" w:date="2023-08-27T16:16:00Z">
            <w:rPr>
              <w:rFonts w:asciiTheme="minorHAnsi" w:hAnsiTheme="minorHAnsi"/>
              <w:color w:val="000000" w:themeColor="text1"/>
            </w:rPr>
          </w:rPrChange>
        </w:rPr>
        <w:t>j</w:t>
      </w:r>
      <w:proofErr w:type="spellEnd"/>
      <w:del w:id="775" w:author="Artin" w:date="2023-08-27T16:16:00Z">
        <w:r w:rsidR="00217555" w:rsidRPr="00B702A1">
          <w:rPr>
            <w:rFonts w:cstheme="minorHAnsi"/>
            <w:color w:val="000000" w:themeColor="text1"/>
            <w:sz w:val="24"/>
            <w:szCs w:val="24"/>
          </w:rPr>
          <w:delText>=\</w:delText>
        </w:r>
      </w:del>
      <w:ins w:id="776" w:author="Artin" w:date="2023-08-27T16:16:00Z">
        <w:r w:rsidRPr="00B702A1">
          <w:rPr>
            <w:sz w:val="24"/>
            <w:szCs w:val="24"/>
          </w:rPr>
          <w:t xml:space="preserve"> = \</w:t>
        </w:r>
      </w:ins>
      <w:r w:rsidRPr="00B702A1">
        <w:rPr>
          <w:sz w:val="24"/>
          <w:szCs w:val="24"/>
          <w:rPrChange w:id="777" w:author="Artin" w:date="2023-08-27T16:16:00Z">
            <w:rPr>
              <w:rFonts w:asciiTheme="minorHAnsi" w:hAnsiTheme="minorHAnsi"/>
              <w:color w:val="000000" w:themeColor="text1"/>
            </w:rPr>
          </w:rPrChange>
        </w:rPr>
        <w:t>Lambda</w:t>
      </w:r>
      <w:ins w:id="778" w:author="Artin" w:date="2023-08-27T16:16:00Z">
        <w:r w:rsidRPr="00B702A1">
          <w:rPr>
            <w:sz w:val="24"/>
            <w:szCs w:val="24"/>
          </w:rPr>
          <w:t xml:space="preserve"> (</w:t>
        </w:r>
        <w:proofErr w:type="spellStart"/>
        <w:r w:rsidRPr="00B702A1">
          <w:rPr>
            <w:sz w:val="24"/>
            <w:szCs w:val="24"/>
          </w:rPr>
          <w:t>c</w:t>
        </w:r>
      </w:ins>
      <w:r w:rsidRPr="00B702A1">
        <w:rPr>
          <w:sz w:val="24"/>
          <w:szCs w:val="24"/>
          <w:rPrChange w:id="779" w:author="Artin" w:date="2023-08-27T16:16:00Z">
            <w:rPr>
              <w:rFonts w:asciiTheme="minorHAnsi" w:hAnsiTheme="minorHAnsi"/>
              <w:color w:val="000000" w:themeColor="text1"/>
            </w:rPr>
          </w:rPrChange>
        </w:rPr>
        <w:t>_k</w:t>
      </w:r>
      <w:proofErr w:type="spellEnd"/>
      <w:del w:id="780" w:author="Artin" w:date="2023-08-27T16:16:00Z">
        <w:r w:rsidR="00217555" w:rsidRPr="00B702A1">
          <w:rPr>
            <w:rFonts w:cstheme="minorHAnsi"/>
            <w:color w:val="000000" w:themeColor="text1"/>
            <w:sz w:val="24"/>
            <w:szCs w:val="24"/>
          </w:rPr>
          <w:delText>$</w:delText>
        </w:r>
      </w:del>
      <w:ins w:id="781" w:author="Artin" w:date="2023-08-27T16:16:00Z">
        <w:r w:rsidRPr="00B702A1">
          <w:rPr>
            <w:sz w:val="24"/>
            <w:szCs w:val="24"/>
          </w:rPr>
          <w:t>)$</w:t>
        </w:r>
      </w:ins>
      <w:r w:rsidRPr="00B702A1">
        <w:rPr>
          <w:sz w:val="24"/>
          <w:szCs w:val="24"/>
          <w:rPrChange w:id="782" w:author="Artin" w:date="2023-08-27T16:16:00Z">
            <w:rPr>
              <w:rFonts w:asciiTheme="minorHAnsi" w:hAnsiTheme="minorHAnsi"/>
              <w:color w:val="000000" w:themeColor="text1"/>
            </w:rPr>
          </w:rPrChange>
        </w:rPr>
        <w:t xml:space="preserve"> is the index of the parent class of the $k$-th class, and $\</w:t>
      </w:r>
      <w:proofErr w:type="spellStart"/>
      <w:r w:rsidRPr="00B702A1">
        <w:rPr>
          <w:sz w:val="24"/>
          <w:szCs w:val="24"/>
          <w:rPrChange w:id="783" w:author="Artin" w:date="2023-08-27T16:16:00Z">
            <w:rPr>
              <w:rFonts w:asciiTheme="minorHAnsi" w:hAnsiTheme="minorHAnsi"/>
              <w:color w:val="000000" w:themeColor="text1"/>
            </w:rPr>
          </w:rPrChange>
        </w:rPr>
        <w:t>alpha</w:t>
      </w:r>
      <w:del w:id="784" w:author="Artin" w:date="2023-08-27T16:16:00Z">
        <w:r w:rsidR="00217555" w:rsidRPr="00B702A1">
          <w:rPr>
            <w:rFonts w:cstheme="minorHAnsi"/>
            <w:color w:val="000000" w:themeColor="text1"/>
            <w:sz w:val="24"/>
            <w:szCs w:val="24"/>
          </w:rPr>
          <w:delText>_{</w:delText>
        </w:r>
      </w:del>
      <w:ins w:id="785" w:author="Artin" w:date="2023-08-27T16:16:00Z">
        <w:r w:rsidRPr="00B702A1">
          <w:rPr>
            <w:sz w:val="24"/>
            <w:szCs w:val="24"/>
          </w:rPr>
          <w:t>_</w:t>
        </w:r>
      </w:ins>
      <w:r w:rsidRPr="00B702A1">
        <w:rPr>
          <w:sz w:val="24"/>
          <w:szCs w:val="24"/>
          <w:rPrChange w:id="786" w:author="Artin" w:date="2023-08-27T16:16:00Z">
            <w:rPr>
              <w:rFonts w:asciiTheme="minorHAnsi" w:hAnsiTheme="minorHAnsi"/>
              <w:color w:val="000000" w:themeColor="text1"/>
            </w:rPr>
          </w:rPrChange>
        </w:rPr>
        <w:t>k</w:t>
      </w:r>
      <w:proofErr w:type="spellEnd"/>
      <w:del w:id="787" w:author="Artin" w:date="2023-08-27T16:16:00Z">
        <w:r w:rsidR="00217555" w:rsidRPr="00B702A1">
          <w:rPr>
            <w:rFonts w:cstheme="minorHAnsi"/>
            <w:color w:val="000000" w:themeColor="text1"/>
            <w:sz w:val="24"/>
            <w:szCs w:val="24"/>
          </w:rPr>
          <w:delText>,j}</w:delText>
        </w:r>
      </w:del>
      <w:r w:rsidRPr="00B702A1">
        <w:rPr>
          <w:sz w:val="24"/>
          <w:szCs w:val="24"/>
          <w:rPrChange w:id="788" w:author="Artin" w:date="2023-08-27T16:16:00Z">
            <w:rPr>
              <w:rFonts w:asciiTheme="minorHAnsi" w:hAnsiTheme="minorHAnsi"/>
              <w:color w:val="000000" w:themeColor="text1"/>
            </w:rPr>
          </w:rPrChange>
        </w:rPr>
        <w:t xml:space="preserve"> $ is the hyperparameter that controls the influence of different parent class logits on child class logits.</w:t>
      </w:r>
    </w:p>
    <w:p w14:paraId="7032ED24" w14:textId="77777777" w:rsidR="00CA6F40" w:rsidRPr="00B702A1" w:rsidRDefault="00CA6F40" w:rsidP="00B702A1">
      <w:pPr>
        <w:spacing w:line="276" w:lineRule="auto"/>
        <w:rPr>
          <w:ins w:id="789" w:author="Artin" w:date="2023-08-27T16:16:00Z"/>
          <w:sz w:val="24"/>
          <w:szCs w:val="24"/>
        </w:rPr>
      </w:pPr>
    </w:p>
    <w:p w14:paraId="6CC06B9F" w14:textId="4F31B8B3" w:rsidR="00CA6F40" w:rsidRPr="00B702A1" w:rsidRDefault="00CA6F40" w:rsidP="00B702A1">
      <w:pPr>
        <w:spacing w:line="276" w:lineRule="auto"/>
        <w:rPr>
          <w:sz w:val="24"/>
          <w:szCs w:val="24"/>
          <w:rPrChange w:id="790" w:author="Artin" w:date="2023-08-27T16:16:00Z">
            <w:rPr>
              <w:rFonts w:asciiTheme="minorHAnsi" w:hAnsiTheme="minorHAnsi"/>
              <w:color w:val="000000" w:themeColor="text1"/>
            </w:rPr>
          </w:rPrChange>
        </w:rPr>
      </w:pPr>
      <w:r w:rsidRPr="00B702A1">
        <w:rPr>
          <w:sz w:val="24"/>
          <w:szCs w:val="24"/>
          <w:rPrChange w:id="791" w:author="Artin" w:date="2023-08-27T16:16:00Z">
            <w:rPr>
              <w:rFonts w:asciiTheme="minorHAnsi" w:hAnsiTheme="minorHAnsi"/>
              <w:color w:val="000000" w:themeColor="text1"/>
            </w:rPr>
          </w:rPrChange>
        </w:rPr>
        <w:t>When $\</w:t>
      </w:r>
      <w:proofErr w:type="spellStart"/>
      <w:r w:rsidRPr="00B702A1">
        <w:rPr>
          <w:sz w:val="24"/>
          <w:szCs w:val="24"/>
          <w:rPrChange w:id="792" w:author="Artin" w:date="2023-08-27T16:16:00Z">
            <w:rPr>
              <w:rFonts w:asciiTheme="minorHAnsi" w:hAnsiTheme="minorHAnsi"/>
              <w:color w:val="000000" w:themeColor="text1"/>
            </w:rPr>
          </w:rPrChange>
        </w:rPr>
        <w:t>alpha</w:t>
      </w:r>
      <w:del w:id="793" w:author="Artin" w:date="2023-08-27T16:16:00Z">
        <w:r w:rsidR="00217555" w:rsidRPr="00B702A1">
          <w:rPr>
            <w:rFonts w:cstheme="minorHAnsi"/>
            <w:color w:val="000000" w:themeColor="text1"/>
            <w:sz w:val="24"/>
            <w:szCs w:val="24"/>
          </w:rPr>
          <w:delText>_{</w:delText>
        </w:r>
      </w:del>
      <w:ins w:id="794" w:author="Artin" w:date="2023-08-27T16:16:00Z">
        <w:r w:rsidRPr="00B702A1">
          <w:rPr>
            <w:sz w:val="24"/>
            <w:szCs w:val="24"/>
          </w:rPr>
          <w:t>_</w:t>
        </w:r>
      </w:ins>
      <w:r w:rsidRPr="00B702A1">
        <w:rPr>
          <w:sz w:val="24"/>
          <w:szCs w:val="24"/>
          <w:rPrChange w:id="795" w:author="Artin" w:date="2023-08-27T16:16:00Z">
            <w:rPr>
              <w:rFonts w:asciiTheme="minorHAnsi" w:hAnsiTheme="minorHAnsi"/>
              <w:color w:val="000000" w:themeColor="text1"/>
            </w:rPr>
          </w:rPrChange>
        </w:rPr>
        <w:t>k</w:t>
      </w:r>
      <w:proofErr w:type="spellEnd"/>
      <w:del w:id="796" w:author="Artin" w:date="2023-08-27T16:16:00Z">
        <w:r w:rsidR="00217555" w:rsidRPr="00B702A1">
          <w:rPr>
            <w:rFonts w:cstheme="minorHAnsi"/>
            <w:color w:val="000000" w:themeColor="text1"/>
            <w:sz w:val="24"/>
            <w:szCs w:val="24"/>
          </w:rPr>
          <w:delText>,j}=</w:delText>
        </w:r>
      </w:del>
      <w:ins w:id="797" w:author="Artin" w:date="2023-08-27T16:16:00Z">
        <w:r w:rsidRPr="00B702A1">
          <w:rPr>
            <w:sz w:val="24"/>
            <w:szCs w:val="24"/>
          </w:rPr>
          <w:t>=</w:t>
        </w:r>
      </w:ins>
      <w:r w:rsidRPr="00B702A1">
        <w:rPr>
          <w:sz w:val="24"/>
          <w:szCs w:val="24"/>
          <w:rPrChange w:id="798" w:author="Artin" w:date="2023-08-27T16:16:00Z">
            <w:rPr>
              <w:rFonts w:asciiTheme="minorHAnsi" w:hAnsiTheme="minorHAnsi"/>
              <w:color w:val="000000" w:themeColor="text1"/>
            </w:rPr>
          </w:rPrChange>
        </w:rPr>
        <w:t>0 $, there is no influence from the parent class $</w:t>
      </w:r>
      <w:proofErr w:type="spellStart"/>
      <w:r w:rsidRPr="00B702A1">
        <w:rPr>
          <w:sz w:val="24"/>
          <w:szCs w:val="24"/>
          <w:rPrChange w:id="799" w:author="Artin" w:date="2023-08-27T16:16:00Z">
            <w:rPr>
              <w:rFonts w:asciiTheme="minorHAnsi" w:hAnsiTheme="minorHAnsi"/>
              <w:color w:val="000000" w:themeColor="text1"/>
            </w:rPr>
          </w:rPrChange>
        </w:rPr>
        <w:t>c_j</w:t>
      </w:r>
      <w:proofErr w:type="spellEnd"/>
      <w:r w:rsidRPr="00B702A1">
        <w:rPr>
          <w:sz w:val="24"/>
          <w:szCs w:val="24"/>
          <w:rPrChange w:id="800" w:author="Artin" w:date="2023-08-27T16:16:00Z">
            <w:rPr>
              <w:rFonts w:asciiTheme="minorHAnsi" w:hAnsiTheme="minorHAnsi"/>
              <w:color w:val="000000" w:themeColor="text1"/>
            </w:rPr>
          </w:rPrChange>
        </w:rPr>
        <w:t>$ on the child class $</w:t>
      </w:r>
      <w:proofErr w:type="spellStart"/>
      <w:r w:rsidRPr="00B702A1">
        <w:rPr>
          <w:sz w:val="24"/>
          <w:szCs w:val="24"/>
          <w:rPrChange w:id="801" w:author="Artin" w:date="2023-08-27T16:16:00Z">
            <w:rPr>
              <w:rFonts w:asciiTheme="minorHAnsi" w:hAnsiTheme="minorHAnsi"/>
              <w:color w:val="000000" w:themeColor="text1"/>
            </w:rPr>
          </w:rPrChange>
        </w:rPr>
        <w:t>c_k</w:t>
      </w:r>
      <w:proofErr w:type="spellEnd"/>
      <w:r w:rsidRPr="00B702A1">
        <w:rPr>
          <w:sz w:val="24"/>
          <w:szCs w:val="24"/>
          <w:rPrChange w:id="802" w:author="Artin" w:date="2023-08-27T16:16:00Z">
            <w:rPr>
              <w:rFonts w:asciiTheme="minorHAnsi" w:hAnsiTheme="minorHAnsi"/>
              <w:color w:val="000000" w:themeColor="text1"/>
            </w:rPr>
          </w:rPrChange>
        </w:rPr>
        <w:t>$.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2CEDA22E" w14:textId="77777777" w:rsidR="00CA6F40" w:rsidRPr="00B702A1" w:rsidRDefault="00CA6F40" w:rsidP="00B702A1">
      <w:pPr>
        <w:spacing w:line="276" w:lineRule="auto"/>
        <w:rPr>
          <w:ins w:id="803" w:author="Artin" w:date="2023-08-27T16:16:00Z"/>
          <w:sz w:val="24"/>
          <w:szCs w:val="24"/>
        </w:rPr>
      </w:pPr>
    </w:p>
    <w:p w14:paraId="33739C73" w14:textId="77777777" w:rsidR="00CA6F40" w:rsidRPr="00B702A1" w:rsidRDefault="00CA6F40" w:rsidP="00B702A1">
      <w:pPr>
        <w:spacing w:line="276" w:lineRule="auto"/>
        <w:rPr>
          <w:ins w:id="804" w:author="Artin" w:date="2023-08-27T16:16:00Z"/>
          <w:sz w:val="24"/>
          <w:szCs w:val="24"/>
        </w:rPr>
      </w:pPr>
      <w:ins w:id="805" w:author="Artin" w:date="2023-08-27T16:16:00Z">
        <w:r w:rsidRPr="00B702A1">
          <w:rPr>
            <w:sz w:val="24"/>
            <w:szCs w:val="24"/>
          </w:rPr>
          <w:t>\</w:t>
        </w:r>
        <w:proofErr w:type="gramStart"/>
        <w:r w:rsidRPr="00B702A1">
          <w:rPr>
            <w:sz w:val="24"/>
            <w:szCs w:val="24"/>
          </w:rPr>
          <w:t>subsubsection{</w:t>
        </w:r>
        <w:proofErr w:type="gramEnd"/>
        <w:r w:rsidRPr="00B702A1">
          <w:rPr>
            <w:sz w:val="24"/>
            <w:szCs w:val="24"/>
          </w:rPr>
          <w:t>Parameter Selection and Tuning}</w:t>
        </w:r>
      </w:ins>
    </w:p>
    <w:p w14:paraId="418781CB" w14:textId="77777777" w:rsidR="00CA6F40" w:rsidRPr="00B702A1" w:rsidRDefault="00CA6F40" w:rsidP="00B702A1">
      <w:pPr>
        <w:spacing w:line="276" w:lineRule="auto"/>
        <w:rPr>
          <w:moveFrom w:id="806" w:author="Artin" w:date="2023-08-27T16:16:00Z"/>
          <w:sz w:val="24"/>
          <w:szCs w:val="24"/>
          <w:rPrChange w:id="807" w:author="Artin" w:date="2023-08-27T16:16:00Z">
            <w:rPr>
              <w:moveFrom w:id="808" w:author="Artin" w:date="2023-08-27T16:16:00Z"/>
              <w:rFonts w:asciiTheme="minorHAnsi" w:hAnsiTheme="minorHAnsi"/>
              <w:color w:val="000000" w:themeColor="text1"/>
            </w:rPr>
          </w:rPrChange>
        </w:rPr>
      </w:pPr>
      <w:ins w:id="809" w:author="Artin" w:date="2023-08-27T16:16:00Z">
        <w:r w:rsidRPr="00B702A1">
          <w:rPr>
            <w:sz w:val="24"/>
            <w:szCs w:val="24"/>
          </w:rPr>
          <w:t xml:space="preserve">The selection of appropriate hyperparameters is crucial for the effectiveness of the proposed transfer learning technique. </w:t>
        </w:r>
      </w:ins>
      <w:moveFromRangeStart w:id="810" w:author="Artin" w:date="2023-08-27T16:16:00Z" w:name="move144045415"/>
      <w:moveFrom w:id="811" w:author="Artin" w:date="2023-08-27T16:16:00Z">
        <w:r w:rsidRPr="00B702A1">
          <w:rPr>
            <w:sz w:val="24"/>
            <w:szCs w:val="24"/>
            <w:rPrChange w:id="812" w:author="Artin" w:date="2023-08-27T16:16:00Z">
              <w:rPr>
                <w:rFonts w:asciiTheme="minorHAnsi" w:hAnsiTheme="minorHAnsi"/>
                <w:color w:val="000000" w:themeColor="text1"/>
              </w:rPr>
            </w:rPrChange>
          </w:rPr>
          <w:t>\subsubsection{Parameter Selection and Tuning}</w:t>
        </w:r>
      </w:moveFrom>
    </w:p>
    <w:p w14:paraId="7545A42B" w14:textId="67069BAA" w:rsidR="00CA6F40" w:rsidRPr="00B702A1" w:rsidRDefault="00CA6F40" w:rsidP="00B702A1">
      <w:pPr>
        <w:spacing w:line="276" w:lineRule="auto"/>
        <w:rPr>
          <w:sz w:val="24"/>
          <w:szCs w:val="24"/>
          <w:rPrChange w:id="813" w:author="Artin" w:date="2023-08-27T16:16:00Z">
            <w:rPr>
              <w:rFonts w:asciiTheme="minorHAnsi" w:hAnsiTheme="minorHAnsi"/>
              <w:color w:val="000000" w:themeColor="text1"/>
            </w:rPr>
          </w:rPrChange>
        </w:rPr>
      </w:pPr>
      <w:moveFrom w:id="814" w:author="Artin" w:date="2023-08-27T16:16:00Z">
        <w:r w:rsidRPr="00B702A1">
          <w:rPr>
            <w:sz w:val="24"/>
            <w:szCs w:val="24"/>
            <w:rPrChange w:id="815" w:author="Artin" w:date="2023-08-27T16:16:00Z">
              <w:rPr>
                <w:rFonts w:asciiTheme="minorHAnsi" w:hAnsiTheme="minorHAnsi"/>
                <w:color w:val="000000" w:themeColor="text1"/>
              </w:rPr>
            </w:rPrChange>
          </w:rPr>
          <w:t xml:space="preserve">The selection of appropriate hyperparameters is crucial for the effectiveness of the proposed transfer learning technique. </w:t>
        </w:r>
      </w:moveFrom>
      <w:moveFromRangeEnd w:id="810"/>
      <w:r w:rsidRPr="00B702A1">
        <w:rPr>
          <w:sz w:val="24"/>
          <w:szCs w:val="24"/>
          <w:rPrChange w:id="816" w:author="Artin" w:date="2023-08-27T16:16:00Z">
            <w:rPr>
              <w:rFonts w:asciiTheme="minorHAnsi" w:hAnsiTheme="minorHAnsi"/>
              <w:color w:val="000000" w:themeColor="text1"/>
            </w:rPr>
          </w:rPrChange>
        </w:rPr>
        <w:t xml:space="preserve">In this study, we employ a systematic approach to tune the </w:t>
      </w:r>
      <w:del w:id="817" w:author="Artin" w:date="2023-08-27T16:16:00Z">
        <w:r w:rsidR="00217555" w:rsidRPr="00B702A1">
          <w:rPr>
            <w:rFonts w:cstheme="minorHAnsi"/>
            <w:color w:val="000000" w:themeColor="text1"/>
            <w:sz w:val="24"/>
            <w:szCs w:val="24"/>
          </w:rPr>
          <w:delText>hyperparameters $\</w:delText>
        </w:r>
      </w:del>
      <w:ins w:id="818" w:author="Artin" w:date="2023-08-27T16:16:00Z">
        <w:r w:rsidRPr="00B702A1">
          <w:rPr>
            <w:sz w:val="24"/>
            <w:szCs w:val="24"/>
          </w:rPr>
          <w:t>hyperparameter vector ${</w:t>
        </w:r>
        <w:proofErr w:type="gramStart"/>
        <w:r w:rsidRPr="00B702A1">
          <w:rPr>
            <w:sz w:val="24"/>
            <w:szCs w:val="24"/>
          </w:rPr>
          <w:t>\{</w:t>
        </w:r>
        <w:proofErr w:type="gramEnd"/>
        <w:r w:rsidRPr="00B702A1">
          <w:rPr>
            <w:sz w:val="24"/>
            <w:szCs w:val="24"/>
          </w:rPr>
          <w:t>\</w:t>
        </w:r>
      </w:ins>
      <w:proofErr w:type="spellStart"/>
      <w:r w:rsidRPr="00B702A1">
        <w:rPr>
          <w:sz w:val="24"/>
          <w:szCs w:val="24"/>
          <w:rPrChange w:id="819" w:author="Artin" w:date="2023-08-27T16:16:00Z">
            <w:rPr>
              <w:rFonts w:asciiTheme="minorHAnsi" w:hAnsiTheme="minorHAnsi"/>
              <w:color w:val="000000" w:themeColor="text1"/>
            </w:rPr>
          </w:rPrChange>
        </w:rPr>
        <w:t>alpha</w:t>
      </w:r>
      <w:del w:id="820" w:author="Artin" w:date="2023-08-27T16:16:00Z">
        <w:r w:rsidR="00217555" w:rsidRPr="00B702A1">
          <w:rPr>
            <w:rFonts w:cstheme="minorHAnsi"/>
            <w:color w:val="000000" w:themeColor="text1"/>
            <w:sz w:val="24"/>
            <w:szCs w:val="24"/>
          </w:rPr>
          <w:delText>_{</w:delText>
        </w:r>
      </w:del>
      <w:ins w:id="821" w:author="Artin" w:date="2023-08-27T16:16:00Z">
        <w:r w:rsidRPr="00B702A1">
          <w:rPr>
            <w:sz w:val="24"/>
            <w:szCs w:val="24"/>
          </w:rPr>
          <w:t>_</w:t>
        </w:r>
      </w:ins>
      <w:r w:rsidRPr="00B702A1">
        <w:rPr>
          <w:sz w:val="24"/>
          <w:szCs w:val="24"/>
          <w:rPrChange w:id="822" w:author="Artin" w:date="2023-08-27T16:16:00Z">
            <w:rPr>
              <w:rFonts w:asciiTheme="minorHAnsi" w:hAnsiTheme="minorHAnsi"/>
              <w:color w:val="000000" w:themeColor="text1"/>
            </w:rPr>
          </w:rPrChange>
        </w:rPr>
        <w:t>k</w:t>
      </w:r>
      <w:proofErr w:type="spellEnd"/>
      <w:del w:id="823" w:author="Artin" w:date="2023-08-27T16:16:00Z">
        <w:r w:rsidR="00217555" w:rsidRPr="00B702A1">
          <w:rPr>
            <w:rFonts w:cstheme="minorHAnsi"/>
            <w:color w:val="000000" w:themeColor="text1"/>
            <w:sz w:val="24"/>
            <w:szCs w:val="24"/>
          </w:rPr>
          <w:delText xml:space="preserve">,j} </w:delText>
        </w:r>
      </w:del>
      <w:ins w:id="824" w:author="Artin" w:date="2023-08-27T16:16:00Z">
        <w:r w:rsidRPr="00B702A1">
          <w:rPr>
            <w:sz w:val="24"/>
            <w:szCs w:val="24"/>
          </w:rPr>
          <w:t xml:space="preserve"> \}}_{k=1}^K</w:t>
        </w:r>
      </w:ins>
      <w:r w:rsidRPr="00B702A1">
        <w:rPr>
          <w:sz w:val="24"/>
          <w:szCs w:val="24"/>
          <w:rPrChange w:id="825" w:author="Artin" w:date="2023-08-27T16:16:00Z">
            <w:rPr>
              <w:rFonts w:asciiTheme="minorHAnsi" w:hAnsiTheme="minorHAnsi"/>
              <w:color w:val="000000" w:themeColor="text1"/>
            </w:rPr>
          </w:rPrChange>
        </w:rPr>
        <w:t xml:space="preserve">$, which controls the dependency between the predicted probabilities of the child and parent classes. We utilize a grid search method </w:t>
      </w:r>
      <w:del w:id="826" w:author="Artin" w:date="2023-08-27T16:16:00Z">
        <w:r w:rsidR="00217555" w:rsidRPr="00B702A1">
          <w:rPr>
            <w:rFonts w:cstheme="minorHAnsi"/>
            <w:color w:val="000000" w:themeColor="text1"/>
            <w:sz w:val="24"/>
            <w:szCs w:val="24"/>
          </w:rPr>
          <w:delText xml:space="preserve">along with cross-validation </w:delText>
        </w:r>
      </w:del>
      <w:r w:rsidRPr="00B702A1">
        <w:rPr>
          <w:sz w:val="24"/>
          <w:szCs w:val="24"/>
          <w:rPrChange w:id="827" w:author="Artin" w:date="2023-08-27T16:16:00Z">
            <w:rPr>
              <w:rFonts w:asciiTheme="minorHAnsi" w:hAnsiTheme="minorHAnsi"/>
              <w:color w:val="000000" w:themeColor="text1"/>
            </w:rPr>
          </w:rPrChange>
        </w:rPr>
        <w:t xml:space="preserve">to determine the optimal values for these hyperparameters. The search space for </w:t>
      </w:r>
      <w:del w:id="828" w:author="Artin" w:date="2023-08-27T16:16:00Z">
        <w:r w:rsidR="00217555" w:rsidRPr="00B702A1">
          <w:rPr>
            <w:rFonts w:cstheme="minorHAnsi"/>
            <w:color w:val="000000" w:themeColor="text1"/>
            <w:sz w:val="24"/>
            <w:szCs w:val="24"/>
          </w:rPr>
          <w:delText>both</w:delText>
        </w:r>
      </w:del>
      <w:ins w:id="829" w:author="Artin" w:date="2023-08-27T16:16:00Z">
        <w:r w:rsidRPr="00B702A1">
          <w:rPr>
            <w:sz w:val="24"/>
            <w:szCs w:val="24"/>
          </w:rPr>
          <w:t>the</w:t>
        </w:r>
      </w:ins>
      <w:r w:rsidRPr="00B702A1">
        <w:rPr>
          <w:sz w:val="24"/>
          <w:szCs w:val="24"/>
          <w:rPrChange w:id="830" w:author="Artin" w:date="2023-08-27T16:16:00Z">
            <w:rPr>
              <w:rFonts w:asciiTheme="minorHAnsi" w:hAnsiTheme="minorHAnsi"/>
              <w:color w:val="000000" w:themeColor="text1"/>
            </w:rPr>
          </w:rPrChange>
        </w:rPr>
        <w:t xml:space="preserve"> hyperparameters is defined based on preliminary experiments and domain knowledge, ensuring a balance between model complexity and predictive performance.</w:t>
      </w:r>
    </w:p>
    <w:p w14:paraId="0BB7EEE6" w14:textId="77777777" w:rsidR="00CA6F40" w:rsidRPr="00B702A1" w:rsidRDefault="00CA6F40" w:rsidP="00B702A1">
      <w:pPr>
        <w:spacing w:line="276" w:lineRule="auto"/>
        <w:rPr>
          <w:ins w:id="831" w:author="Artin" w:date="2023-08-27T16:16:00Z"/>
          <w:sz w:val="24"/>
          <w:szCs w:val="24"/>
        </w:rPr>
      </w:pPr>
    </w:p>
    <w:p w14:paraId="2A54A8F9" w14:textId="77777777" w:rsidR="00CA6F40" w:rsidRPr="00B702A1" w:rsidRDefault="00CA6F40" w:rsidP="00B702A1">
      <w:pPr>
        <w:spacing w:line="276" w:lineRule="auto"/>
        <w:rPr>
          <w:ins w:id="832" w:author="Artin" w:date="2023-08-27T16:16:00Z"/>
          <w:sz w:val="24"/>
          <w:szCs w:val="24"/>
        </w:rPr>
      </w:pPr>
      <w:ins w:id="833" w:author="Artin" w:date="2023-08-27T16:16:00Z">
        <w:r w:rsidRPr="00B702A1">
          <w:rPr>
            <w:sz w:val="24"/>
            <w:szCs w:val="24"/>
          </w:rPr>
          <w:t>The steps are as follows.</w:t>
        </w:r>
      </w:ins>
    </w:p>
    <w:p w14:paraId="0CE333DF" w14:textId="77777777" w:rsidR="00CA6F40" w:rsidRPr="00B702A1" w:rsidRDefault="00CA6F40" w:rsidP="00B702A1">
      <w:pPr>
        <w:spacing w:line="276" w:lineRule="auto"/>
        <w:rPr>
          <w:ins w:id="834" w:author="Artin" w:date="2023-08-27T16:16:00Z"/>
          <w:sz w:val="24"/>
          <w:szCs w:val="24"/>
        </w:rPr>
      </w:pPr>
      <w:ins w:id="835" w:author="Artin" w:date="2023-08-27T16:16:00Z">
        <w:r w:rsidRPr="00B702A1">
          <w:rPr>
            <w:sz w:val="24"/>
            <w:szCs w:val="24"/>
          </w:rPr>
          <w:t>\</w:t>
        </w:r>
        <w:proofErr w:type="gramStart"/>
        <w:r w:rsidRPr="00B702A1">
          <w:rPr>
            <w:sz w:val="24"/>
            <w:szCs w:val="24"/>
          </w:rPr>
          <w:t>begin</w:t>
        </w:r>
        <w:proofErr w:type="gramEnd"/>
        <w:r w:rsidRPr="00B702A1">
          <w:rPr>
            <w:sz w:val="24"/>
            <w:szCs w:val="24"/>
          </w:rPr>
          <w:t>{enumerate}</w:t>
        </w:r>
      </w:ins>
    </w:p>
    <w:p w14:paraId="0349BC92" w14:textId="77777777" w:rsidR="00CA6F40" w:rsidRPr="00B702A1" w:rsidRDefault="00CA6F40" w:rsidP="00B702A1">
      <w:pPr>
        <w:spacing w:line="276" w:lineRule="auto"/>
        <w:rPr>
          <w:ins w:id="836" w:author="Artin" w:date="2023-08-27T16:16:00Z"/>
          <w:sz w:val="24"/>
          <w:szCs w:val="24"/>
        </w:rPr>
      </w:pPr>
      <w:ins w:id="837" w:author="Artin" w:date="2023-08-27T16:16:00Z">
        <w:r w:rsidRPr="00B702A1">
          <w:rPr>
            <w:sz w:val="24"/>
            <w:szCs w:val="24"/>
          </w:rPr>
          <w:t xml:space="preserve">    \</w:t>
        </w:r>
        <w:proofErr w:type="gramStart"/>
        <w:r w:rsidRPr="00B702A1">
          <w:rPr>
            <w:sz w:val="24"/>
            <w:szCs w:val="24"/>
          </w:rPr>
          <w:t>item</w:t>
        </w:r>
        <w:proofErr w:type="gramEnd"/>
        <w:r w:rsidRPr="00B702A1">
          <w:rPr>
            <w:sz w:val="24"/>
            <w:szCs w:val="24"/>
          </w:rPr>
          <w:t xml:space="preserve"> Pre-process the data. Details shown in Algorithm~\ref{</w:t>
        </w:r>
        <w:proofErr w:type="spellStart"/>
        <w:proofErr w:type="gramStart"/>
        <w:r w:rsidRPr="00B702A1">
          <w:rPr>
            <w:sz w:val="24"/>
            <w:szCs w:val="24"/>
          </w:rPr>
          <w:t>alg:taxonomy</w:t>
        </w:r>
        <w:proofErr w:type="gramEnd"/>
        <w:r w:rsidRPr="00B702A1">
          <w:rPr>
            <w:sz w:val="24"/>
            <w:szCs w:val="24"/>
          </w:rPr>
          <w:t>.dataset</w:t>
        </w:r>
        <w:proofErr w:type="spellEnd"/>
        <w:r w:rsidRPr="00B702A1">
          <w:rPr>
            <w:sz w:val="24"/>
            <w:szCs w:val="24"/>
          </w:rPr>
          <w:t>}</w:t>
        </w:r>
      </w:ins>
    </w:p>
    <w:p w14:paraId="3ED3D640" w14:textId="77777777" w:rsidR="00CA6F40" w:rsidRPr="00B702A1" w:rsidRDefault="00CA6F40" w:rsidP="00B702A1">
      <w:pPr>
        <w:spacing w:line="276" w:lineRule="auto"/>
        <w:rPr>
          <w:ins w:id="838" w:author="Artin" w:date="2023-08-27T16:16:00Z"/>
          <w:sz w:val="24"/>
          <w:szCs w:val="24"/>
        </w:rPr>
      </w:pPr>
      <w:ins w:id="839" w:author="Artin" w:date="2023-08-27T16:16:00Z">
        <w:r w:rsidRPr="00B702A1">
          <w:rPr>
            <w:sz w:val="24"/>
            <w:szCs w:val="24"/>
          </w:rPr>
          <w:t xml:space="preserve">    \</w:t>
        </w:r>
        <w:proofErr w:type="gramStart"/>
        <w:r w:rsidRPr="00B702A1">
          <w:rPr>
            <w:sz w:val="24"/>
            <w:szCs w:val="24"/>
          </w:rPr>
          <w:t>item</w:t>
        </w:r>
        <w:proofErr w:type="gramEnd"/>
        <w:r w:rsidRPr="00B702A1">
          <w:rPr>
            <w:sz w:val="24"/>
            <w:szCs w:val="24"/>
          </w:rPr>
          <w:t xml:space="preserve"> Get logit values. Details shown in Algorithm~\ref{</w:t>
        </w:r>
        <w:proofErr w:type="spellStart"/>
        <w:proofErr w:type="gramStart"/>
        <w:r w:rsidRPr="00B702A1">
          <w:rPr>
            <w:sz w:val="24"/>
            <w:szCs w:val="24"/>
          </w:rPr>
          <w:t>alg:taxonomy</w:t>
        </w:r>
        <w:proofErr w:type="gramEnd"/>
        <w:r w:rsidRPr="00B702A1">
          <w:rPr>
            <w:sz w:val="24"/>
            <w:szCs w:val="24"/>
          </w:rPr>
          <w:t>.logits</w:t>
        </w:r>
        <w:proofErr w:type="spellEnd"/>
        <w:r w:rsidRPr="00B702A1">
          <w:rPr>
            <w:sz w:val="24"/>
            <w:szCs w:val="24"/>
          </w:rPr>
          <w:t>}</w:t>
        </w:r>
      </w:ins>
    </w:p>
    <w:p w14:paraId="5FCF2B58" w14:textId="77777777" w:rsidR="00CA6F40" w:rsidRPr="00B702A1" w:rsidRDefault="00CA6F40" w:rsidP="00B702A1">
      <w:pPr>
        <w:spacing w:line="276" w:lineRule="auto"/>
        <w:rPr>
          <w:ins w:id="840" w:author="Artin" w:date="2023-08-27T16:16:00Z"/>
          <w:sz w:val="24"/>
          <w:szCs w:val="24"/>
        </w:rPr>
      </w:pPr>
      <w:ins w:id="841"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{itemize}</w:t>
        </w:r>
      </w:ins>
    </w:p>
    <w:p w14:paraId="29BEB480" w14:textId="77777777" w:rsidR="00CA6F40" w:rsidRPr="00B702A1" w:rsidRDefault="00CA6F40" w:rsidP="00B702A1">
      <w:pPr>
        <w:spacing w:line="276" w:lineRule="auto"/>
        <w:rPr>
          <w:ins w:id="842" w:author="Artin" w:date="2023-08-27T16:16:00Z"/>
          <w:sz w:val="24"/>
          <w:szCs w:val="24"/>
        </w:rPr>
      </w:pPr>
      <w:ins w:id="843" w:author="Artin" w:date="2023-08-27T16:16:00Z">
        <w:r w:rsidRPr="00B702A1">
          <w:rPr>
            <w:sz w:val="24"/>
            <w:szCs w:val="24"/>
          </w:rPr>
          <w:t xml:space="preserve">        \item Fine Tune $f_1(\</w:t>
        </w:r>
        <w:proofErr w:type="spellStart"/>
        <w:proofErr w:type="gramStart"/>
        <w:r w:rsidRPr="00B702A1">
          <w:rPr>
            <w:sz w:val="24"/>
            <w:szCs w:val="24"/>
          </w:rPr>
          <w:t>cdot</w:t>
        </w:r>
        <w:proofErr w:type="spellEnd"/>
        <w:r w:rsidRPr="00B702A1">
          <w:rPr>
            <w:sz w:val="24"/>
            <w:szCs w:val="24"/>
          </w:rPr>
          <w:t>)$</w:t>
        </w:r>
        <w:proofErr w:type="gramEnd"/>
        <w:r w:rsidRPr="00B702A1">
          <w:rPr>
            <w:sz w:val="24"/>
            <w:szCs w:val="24"/>
          </w:rPr>
          <w:t>, using $\</w:t>
        </w:r>
        <w:proofErr w:type="spellStart"/>
        <w:r w:rsidRPr="00B702A1">
          <w:rPr>
            <w:sz w:val="24"/>
            <w:szCs w:val="24"/>
          </w:rPr>
          <w:t>mathbb</w:t>
        </w:r>
        <w:proofErr w:type="spellEnd"/>
        <w:r w:rsidRPr="00B702A1">
          <w:rPr>
            <w:sz w:val="24"/>
            <w:szCs w:val="24"/>
          </w:rPr>
          <w:t>{D}^{\text{train}}$ and $\</w:t>
        </w:r>
        <w:proofErr w:type="spellStart"/>
        <w:r w:rsidRPr="00B702A1">
          <w:rPr>
            <w:sz w:val="24"/>
            <w:szCs w:val="24"/>
          </w:rPr>
          <w:t>mathbb</w:t>
        </w:r>
        <w:proofErr w:type="spellEnd"/>
        <w:r w:rsidRPr="00B702A1">
          <w:rPr>
            <w:sz w:val="24"/>
            <w:szCs w:val="24"/>
          </w:rPr>
          <w:t>{D}^{\text{valid}}$.</w:t>
        </w:r>
      </w:ins>
    </w:p>
    <w:p w14:paraId="141F4AB3" w14:textId="77777777" w:rsidR="00CA6F40" w:rsidRPr="00B702A1" w:rsidRDefault="00CA6F40" w:rsidP="00B702A1">
      <w:pPr>
        <w:spacing w:line="276" w:lineRule="auto"/>
        <w:rPr>
          <w:ins w:id="844" w:author="Artin" w:date="2023-08-27T16:16:00Z"/>
          <w:sz w:val="24"/>
          <w:szCs w:val="24"/>
        </w:rPr>
      </w:pPr>
      <w:ins w:id="845" w:author="Artin" w:date="2023-08-27T16:16:00Z">
        <w:r w:rsidRPr="00B702A1">
          <w:rPr>
            <w:sz w:val="24"/>
            <w:szCs w:val="24"/>
          </w:rPr>
          <w:t xml:space="preserve">        \item Create a secondary model $f_2 (\</w:t>
        </w:r>
        <w:proofErr w:type="spellStart"/>
        <w:proofErr w:type="gramStart"/>
        <w:r w:rsidRPr="00B702A1">
          <w:rPr>
            <w:sz w:val="24"/>
            <w:szCs w:val="24"/>
          </w:rPr>
          <w:t>cdot</w:t>
        </w:r>
        <w:proofErr w:type="spellEnd"/>
        <w:r w:rsidRPr="00B702A1">
          <w:rPr>
            <w:sz w:val="24"/>
            <w:szCs w:val="24"/>
          </w:rPr>
          <w:t>)$</w:t>
        </w:r>
        <w:proofErr w:type="gramEnd"/>
        <w:r w:rsidRPr="00B702A1">
          <w:rPr>
            <w:sz w:val="24"/>
            <w:szCs w:val="24"/>
          </w:rPr>
          <w:t xml:space="preserve"> identical to $f_1(\</w:t>
        </w:r>
        <w:proofErr w:type="spellStart"/>
        <w:r w:rsidRPr="00B702A1">
          <w:rPr>
            <w:sz w:val="24"/>
            <w:szCs w:val="24"/>
          </w:rPr>
          <w:t>cdot</w:t>
        </w:r>
        <w:proofErr w:type="spellEnd"/>
        <w:r w:rsidRPr="00B702A1">
          <w:rPr>
            <w:sz w:val="24"/>
            <w:szCs w:val="24"/>
          </w:rPr>
          <w:t>)$ except for the last activation layer (sigmoid). Update the weights and biases in the $f_2 (\</w:t>
        </w:r>
        <w:proofErr w:type="spellStart"/>
        <w:proofErr w:type="gramStart"/>
        <w:r w:rsidRPr="00B702A1">
          <w:rPr>
            <w:sz w:val="24"/>
            <w:szCs w:val="24"/>
          </w:rPr>
          <w:t>cdot</w:t>
        </w:r>
        <w:proofErr w:type="spellEnd"/>
        <w:r w:rsidRPr="00B702A1">
          <w:rPr>
            <w:sz w:val="24"/>
            <w:szCs w:val="24"/>
          </w:rPr>
          <w:t>)$</w:t>
        </w:r>
        <w:proofErr w:type="gramEnd"/>
        <w:r w:rsidRPr="00B702A1">
          <w:rPr>
            <w:sz w:val="24"/>
            <w:szCs w:val="24"/>
          </w:rPr>
          <w:t xml:space="preserve"> using their counterparts in $f_1(\</w:t>
        </w:r>
        <w:proofErr w:type="spellStart"/>
        <w:r w:rsidRPr="00B702A1">
          <w:rPr>
            <w:sz w:val="24"/>
            <w:szCs w:val="24"/>
          </w:rPr>
          <w:t>cdot</w:t>
        </w:r>
        <w:proofErr w:type="spellEnd"/>
        <w:r w:rsidRPr="00B702A1">
          <w:rPr>
            <w:sz w:val="24"/>
            <w:szCs w:val="24"/>
          </w:rPr>
          <w:t>)$</w:t>
        </w:r>
      </w:ins>
    </w:p>
    <w:p w14:paraId="0F817159" w14:textId="77777777" w:rsidR="00CA6F40" w:rsidRPr="00B702A1" w:rsidRDefault="00CA6F40" w:rsidP="00B702A1">
      <w:pPr>
        <w:spacing w:line="276" w:lineRule="auto"/>
        <w:rPr>
          <w:ins w:id="846" w:author="Artin" w:date="2023-08-27T16:16:00Z"/>
          <w:sz w:val="24"/>
          <w:szCs w:val="24"/>
        </w:rPr>
      </w:pPr>
      <w:ins w:id="847" w:author="Artin" w:date="2023-08-27T16:16:00Z">
        <w:r w:rsidRPr="00B702A1">
          <w:rPr>
            <w:sz w:val="24"/>
            <w:szCs w:val="24"/>
          </w:rPr>
          <w:t xml:space="preserve">        \</w:t>
        </w:r>
        <w:proofErr w:type="gramStart"/>
        <w:r w:rsidRPr="00B702A1">
          <w:rPr>
            <w:sz w:val="24"/>
            <w:szCs w:val="24"/>
          </w:rPr>
          <w:t>item</w:t>
        </w:r>
        <w:proofErr w:type="gramEnd"/>
        <w:r w:rsidRPr="00B702A1">
          <w:rPr>
            <w:sz w:val="24"/>
            <w:szCs w:val="24"/>
          </w:rPr>
          <w:t xml:space="preserve"> Calculate the logit values</w:t>
        </w:r>
      </w:ins>
    </w:p>
    <w:p w14:paraId="73E61F46" w14:textId="77777777" w:rsidR="00CA6F40" w:rsidRPr="00B702A1" w:rsidRDefault="00CA6F40" w:rsidP="00B702A1">
      <w:pPr>
        <w:spacing w:line="276" w:lineRule="auto"/>
        <w:rPr>
          <w:ins w:id="848" w:author="Artin" w:date="2023-08-27T16:16:00Z"/>
          <w:sz w:val="24"/>
          <w:szCs w:val="24"/>
        </w:rPr>
      </w:pPr>
      <w:ins w:id="849"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{itemize}</w:t>
        </w:r>
      </w:ins>
    </w:p>
    <w:p w14:paraId="5E4AA641" w14:textId="77777777" w:rsidR="00CA6F40" w:rsidRPr="00B702A1" w:rsidRDefault="00CA6F40" w:rsidP="00B702A1">
      <w:pPr>
        <w:spacing w:line="276" w:lineRule="auto"/>
        <w:rPr>
          <w:ins w:id="850" w:author="Artin" w:date="2023-08-27T16:16:00Z"/>
          <w:sz w:val="24"/>
          <w:szCs w:val="24"/>
        </w:rPr>
      </w:pPr>
      <w:ins w:id="851" w:author="Artin" w:date="2023-08-27T16:16:00Z">
        <w:r w:rsidRPr="00B702A1">
          <w:rPr>
            <w:sz w:val="24"/>
            <w:szCs w:val="24"/>
          </w:rPr>
          <w:t xml:space="preserve">    \item Perform Hyper Parameter Tuning to find the ${</w:t>
        </w:r>
        <w:proofErr w:type="gramStart"/>
        <w:r w:rsidRPr="00B702A1">
          <w:rPr>
            <w:sz w:val="24"/>
            <w:szCs w:val="24"/>
          </w:rPr>
          <w:t>\{</w:t>
        </w:r>
        <w:proofErr w:type="gramEnd"/>
        <w:r w:rsidRPr="00B702A1">
          <w:rPr>
            <w:sz w:val="24"/>
            <w:szCs w:val="24"/>
          </w:rPr>
          <w:t>\</w:t>
        </w:r>
        <w:proofErr w:type="spellStart"/>
        <w:r w:rsidRPr="00B702A1">
          <w:rPr>
            <w:sz w:val="24"/>
            <w:szCs w:val="24"/>
          </w:rPr>
          <w:t>alpha_k</w:t>
        </w:r>
        <w:proofErr w:type="spellEnd"/>
        <w:r w:rsidRPr="00B702A1">
          <w:rPr>
            <w:sz w:val="24"/>
            <w:szCs w:val="24"/>
          </w:rPr>
          <w:t xml:space="preserve"> \}}_{k=1}^K$ values. The detail shown in Algorithm~\ref{</w:t>
        </w:r>
        <w:proofErr w:type="spellStart"/>
        <w:proofErr w:type="gramStart"/>
        <w:r w:rsidRPr="00B702A1">
          <w:rPr>
            <w:sz w:val="24"/>
            <w:szCs w:val="24"/>
          </w:rPr>
          <w:t>alg:taxonomy</w:t>
        </w:r>
        <w:proofErr w:type="gramEnd"/>
        <w:r w:rsidRPr="00B702A1">
          <w:rPr>
            <w:sz w:val="24"/>
            <w:szCs w:val="24"/>
          </w:rPr>
          <w:t>.logit.hyperparameter-optimization</w:t>
        </w:r>
        <w:proofErr w:type="spellEnd"/>
        <w:r w:rsidRPr="00B702A1">
          <w:rPr>
            <w:sz w:val="24"/>
            <w:szCs w:val="24"/>
          </w:rPr>
          <w:t>}</w:t>
        </w:r>
      </w:ins>
    </w:p>
    <w:p w14:paraId="70D9061E" w14:textId="77777777" w:rsidR="00CA6F40" w:rsidRPr="00B702A1" w:rsidRDefault="00CA6F40" w:rsidP="00B702A1">
      <w:pPr>
        <w:spacing w:line="276" w:lineRule="auto"/>
        <w:rPr>
          <w:ins w:id="852" w:author="Artin" w:date="2023-08-27T16:16:00Z"/>
          <w:sz w:val="24"/>
          <w:szCs w:val="24"/>
        </w:rPr>
      </w:pPr>
      <w:ins w:id="853"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{itemize}</w:t>
        </w:r>
      </w:ins>
    </w:p>
    <w:p w14:paraId="50CCAC6D" w14:textId="77777777" w:rsidR="00CA6F40" w:rsidRPr="00B702A1" w:rsidRDefault="00CA6F40" w:rsidP="00B702A1">
      <w:pPr>
        <w:spacing w:line="276" w:lineRule="auto"/>
        <w:rPr>
          <w:ins w:id="854" w:author="Artin" w:date="2023-08-27T16:16:00Z"/>
          <w:sz w:val="24"/>
          <w:szCs w:val="24"/>
        </w:rPr>
      </w:pPr>
      <w:ins w:id="855" w:author="Artin" w:date="2023-08-27T16:16:00Z">
        <w:r w:rsidRPr="00B702A1">
          <w:rPr>
            <w:sz w:val="24"/>
            <w:szCs w:val="24"/>
          </w:rPr>
          <w:t xml:space="preserve">        \</w:t>
        </w:r>
        <w:proofErr w:type="gramStart"/>
        <w:r w:rsidRPr="00B702A1">
          <w:rPr>
            <w:sz w:val="24"/>
            <w:szCs w:val="24"/>
          </w:rPr>
          <w:t>item</w:t>
        </w:r>
        <w:proofErr w:type="gramEnd"/>
        <w:r w:rsidRPr="00B702A1">
          <w:rPr>
            <w:sz w:val="24"/>
            <w:szCs w:val="24"/>
          </w:rPr>
          <w:t xml:space="preserve"> Determining the instances of $\</w:t>
        </w:r>
        <w:proofErr w:type="spellStart"/>
        <w:r w:rsidRPr="00B702A1">
          <w:rPr>
            <w:sz w:val="24"/>
            <w:szCs w:val="24"/>
          </w:rPr>
          <w:t>alpha_k</w:t>
        </w:r>
        <w:proofErr w:type="spellEnd"/>
        <w:r w:rsidRPr="00B702A1">
          <w:rPr>
            <w:sz w:val="24"/>
            <w:szCs w:val="24"/>
          </w:rPr>
          <w:t>$ where the Area Under the Curve (AUC) calculated for the instances in train dataset is maximized.</w:t>
        </w:r>
      </w:ins>
    </w:p>
    <w:p w14:paraId="56FFB16E" w14:textId="77777777" w:rsidR="00CA6F40" w:rsidRPr="00B702A1" w:rsidRDefault="00CA6F40" w:rsidP="00B702A1">
      <w:pPr>
        <w:spacing w:line="276" w:lineRule="auto"/>
        <w:rPr>
          <w:ins w:id="856" w:author="Artin" w:date="2023-08-27T16:16:00Z"/>
          <w:sz w:val="24"/>
          <w:szCs w:val="24"/>
        </w:rPr>
      </w:pPr>
      <w:ins w:id="857" w:author="Artin" w:date="2023-08-27T16:16:00Z">
        <w:r w:rsidRPr="00B702A1">
          <w:rPr>
            <w:sz w:val="24"/>
            <w:szCs w:val="24"/>
          </w:rPr>
          <w:t xml:space="preserve">        \</w:t>
        </w:r>
        <w:proofErr w:type="gramStart"/>
        <w:r w:rsidRPr="00B702A1">
          <w:rPr>
            <w:sz w:val="24"/>
            <w:szCs w:val="24"/>
          </w:rPr>
          <w:t>item</w:t>
        </w:r>
        <w:proofErr w:type="gramEnd"/>
        <w:r w:rsidRPr="00B702A1">
          <w:rPr>
            <w:sz w:val="24"/>
            <w:szCs w:val="24"/>
          </w:rPr>
          <w:t xml:space="preserve"> Optimization Algorithm: Tree-structured </w:t>
        </w:r>
        <w:proofErr w:type="spellStart"/>
        <w:r w:rsidRPr="00B702A1">
          <w:rPr>
            <w:sz w:val="24"/>
            <w:szCs w:val="24"/>
          </w:rPr>
          <w:t>Parzen</w:t>
        </w:r>
        <w:proofErr w:type="spellEnd"/>
        <w:r w:rsidRPr="00B702A1">
          <w:rPr>
            <w:sz w:val="24"/>
            <w:szCs w:val="24"/>
          </w:rPr>
          <w:t xml:space="preserve"> Estimator (TPE). TPE is a Sequential Model-Based Optimization (SMBO) method. It builds a hierarchical model of the hyperparameter space to suggest new hyperparameters, making it more efficient than grid and random search, in exploring large, high-dimensional spaces. TPE enhances efficiency by focusing on promising areas of </w:t>
        </w:r>
        <w:proofErr w:type="gramStart"/>
        <w:r w:rsidRPr="00B702A1">
          <w:rPr>
            <w:sz w:val="24"/>
            <w:szCs w:val="24"/>
          </w:rPr>
          <w:t>the parameter</w:t>
        </w:r>
        <w:proofErr w:type="gramEnd"/>
        <w:r w:rsidRPr="00B702A1">
          <w:rPr>
            <w:sz w:val="24"/>
            <w:szCs w:val="24"/>
          </w:rPr>
          <w:t xml:space="preserve"> space, guided by data from previous evaluations.</w:t>
        </w:r>
      </w:ins>
    </w:p>
    <w:p w14:paraId="2A46AF04" w14:textId="77777777" w:rsidR="00CA6F40" w:rsidRPr="00B702A1" w:rsidRDefault="00CA6F40" w:rsidP="00B702A1">
      <w:pPr>
        <w:spacing w:line="276" w:lineRule="auto"/>
        <w:rPr>
          <w:ins w:id="858" w:author="Artin" w:date="2023-08-27T16:16:00Z"/>
          <w:sz w:val="24"/>
          <w:szCs w:val="24"/>
        </w:rPr>
      </w:pPr>
      <w:ins w:id="859" w:author="Artin" w:date="2023-08-27T16:16:00Z">
        <w:r w:rsidRPr="00B702A1">
          <w:rPr>
            <w:sz w:val="24"/>
            <w:szCs w:val="24"/>
          </w:rPr>
          <w:t xml:space="preserve">        \item Use the optimal hyperparameter vector ${\{\</w:t>
        </w:r>
        <w:proofErr w:type="spellStart"/>
        <w:r w:rsidRPr="00B702A1">
          <w:rPr>
            <w:sz w:val="24"/>
            <w:szCs w:val="24"/>
          </w:rPr>
          <w:t>alpha_k</w:t>
        </w:r>
        <w:proofErr w:type="spellEnd"/>
        <w:r w:rsidRPr="00B702A1">
          <w:rPr>
            <w:sz w:val="24"/>
            <w:szCs w:val="24"/>
          </w:rPr>
          <w:t xml:space="preserve"> \}}_{k=1}^K$ calculated in Algorithm~\ref{</w:t>
        </w:r>
        <w:proofErr w:type="spellStart"/>
        <w:r w:rsidRPr="00B702A1">
          <w:rPr>
            <w:sz w:val="24"/>
            <w:szCs w:val="24"/>
          </w:rPr>
          <w:t>alg:taxonomy.logit.hyperparameter-optimization</w:t>
        </w:r>
        <w:proofErr w:type="spellEnd"/>
        <w:r w:rsidRPr="00B702A1">
          <w:rPr>
            <w:sz w:val="24"/>
            <w:szCs w:val="24"/>
          </w:rPr>
          <w:t>}, logit values in $\</w:t>
        </w:r>
        <w:proofErr w:type="spellStart"/>
        <w:r w:rsidRPr="00B702A1">
          <w:rPr>
            <w:sz w:val="24"/>
            <w:szCs w:val="24"/>
          </w:rPr>
          <w:t>mathbb</w:t>
        </w:r>
        <w:proofErr w:type="spellEnd"/>
        <w:r w:rsidRPr="00B702A1">
          <w:rPr>
            <w:sz w:val="24"/>
            <w:szCs w:val="24"/>
          </w:rPr>
          <w:t>{T}^{\text{test}}=\left\{ \</w:t>
        </w:r>
        <w:proofErr w:type="spellStart"/>
        <w:r w:rsidRPr="00B702A1">
          <w:rPr>
            <w:sz w:val="24"/>
            <w:szCs w:val="24"/>
          </w:rPr>
          <w:t>mathbb</w:t>
        </w:r>
        <w:proofErr w:type="spellEnd"/>
        <w:r w:rsidRPr="00B702A1">
          <w:rPr>
            <w:sz w:val="24"/>
            <w:szCs w:val="24"/>
          </w:rPr>
          <w:t>{Y}^{\text{test}}, \</w:t>
        </w:r>
        <w:proofErr w:type="spellStart"/>
        <w:r w:rsidRPr="00B702A1">
          <w:rPr>
            <w:sz w:val="24"/>
            <w:szCs w:val="24"/>
          </w:rPr>
          <w:t>mathbb</w:t>
        </w:r>
        <w:proofErr w:type="spellEnd"/>
        <w:r w:rsidRPr="00B702A1">
          <w:rPr>
            <w:sz w:val="24"/>
            <w:szCs w:val="24"/>
          </w:rPr>
          <w:t>{Q}^{\text{test}} \right\}$, and Eq.~\ref{eq:taxonomy.eq.1.pred.approach1} to calculate the new predicted probabilities for test instances.</w:t>
        </w:r>
      </w:ins>
    </w:p>
    <w:p w14:paraId="74B4EF10" w14:textId="77777777" w:rsidR="00CA6F40" w:rsidRPr="00B702A1" w:rsidRDefault="00CA6F40" w:rsidP="00B702A1">
      <w:pPr>
        <w:spacing w:line="276" w:lineRule="auto"/>
        <w:rPr>
          <w:ins w:id="860" w:author="Artin" w:date="2023-08-27T16:16:00Z"/>
          <w:sz w:val="24"/>
          <w:szCs w:val="24"/>
        </w:rPr>
      </w:pPr>
      <w:ins w:id="861"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{itemize}</w:t>
        </w:r>
      </w:ins>
    </w:p>
    <w:p w14:paraId="5C442502" w14:textId="77777777" w:rsidR="00CA6F40" w:rsidRPr="00B702A1" w:rsidRDefault="00CA6F40" w:rsidP="00B702A1">
      <w:pPr>
        <w:spacing w:line="276" w:lineRule="auto"/>
        <w:rPr>
          <w:ins w:id="862" w:author="Artin" w:date="2023-08-27T16:16:00Z"/>
          <w:sz w:val="24"/>
          <w:szCs w:val="24"/>
        </w:rPr>
      </w:pPr>
      <w:ins w:id="863" w:author="Artin" w:date="2023-08-27T16:16:00Z">
        <w:r w:rsidRPr="00B702A1">
          <w:rPr>
            <w:sz w:val="24"/>
            <w:szCs w:val="24"/>
          </w:rPr>
          <w:t>\</w:t>
        </w:r>
        <w:proofErr w:type="gramStart"/>
        <w:r w:rsidRPr="00B702A1">
          <w:rPr>
            <w:sz w:val="24"/>
            <w:szCs w:val="24"/>
          </w:rPr>
          <w:t>end</w:t>
        </w:r>
        <w:proofErr w:type="gramEnd"/>
        <w:r w:rsidRPr="00B702A1">
          <w:rPr>
            <w:sz w:val="24"/>
            <w:szCs w:val="24"/>
          </w:rPr>
          <w:t>{enumerate}</w:t>
        </w:r>
      </w:ins>
    </w:p>
    <w:p w14:paraId="3D4CA2A8" w14:textId="77777777" w:rsidR="00CA6F40" w:rsidRPr="00B702A1" w:rsidRDefault="00CA6F40" w:rsidP="00B702A1">
      <w:pPr>
        <w:spacing w:line="276" w:lineRule="auto"/>
        <w:rPr>
          <w:ins w:id="864" w:author="Artin" w:date="2023-08-27T16:16:00Z"/>
          <w:sz w:val="24"/>
          <w:szCs w:val="24"/>
        </w:rPr>
      </w:pPr>
    </w:p>
    <w:p w14:paraId="4008D435" w14:textId="77777777" w:rsidR="00CA6F40" w:rsidRPr="00B702A1" w:rsidRDefault="00CA6F40" w:rsidP="00B702A1">
      <w:pPr>
        <w:spacing w:line="276" w:lineRule="auto"/>
        <w:rPr>
          <w:ins w:id="865" w:author="Artin" w:date="2023-08-27T16:16:00Z"/>
          <w:sz w:val="24"/>
          <w:szCs w:val="24"/>
        </w:rPr>
      </w:pPr>
      <w:ins w:id="866" w:author="Artin" w:date="2023-08-27T16:16:00Z">
        <w:r w:rsidRPr="00B702A1">
          <w:rPr>
            <w:sz w:val="24"/>
            <w:szCs w:val="24"/>
          </w:rPr>
          <w:t>\</w:t>
        </w:r>
        <w:proofErr w:type="gramStart"/>
        <w:r w:rsidRPr="00B702A1">
          <w:rPr>
            <w:sz w:val="24"/>
            <w:szCs w:val="24"/>
          </w:rPr>
          <w:t>begin{</w:t>
        </w:r>
        <w:proofErr w:type="spellStart"/>
        <w:proofErr w:type="gramEnd"/>
        <w:r w:rsidRPr="00B702A1">
          <w:rPr>
            <w:sz w:val="24"/>
            <w:szCs w:val="24"/>
          </w:rPr>
          <w:t>SgAlgorithm</w:t>
        </w:r>
        <w:proofErr w:type="spellEnd"/>
        <w:r w:rsidRPr="00B702A1">
          <w:rPr>
            <w:sz w:val="24"/>
            <w:szCs w:val="24"/>
          </w:rPr>
          <w:t>}</w:t>
        </w:r>
      </w:ins>
    </w:p>
    <w:p w14:paraId="2DC1D28B" w14:textId="77777777" w:rsidR="00CA6F40" w:rsidRPr="00B702A1" w:rsidRDefault="00CA6F40" w:rsidP="00B702A1">
      <w:pPr>
        <w:spacing w:line="276" w:lineRule="auto"/>
        <w:rPr>
          <w:ins w:id="867" w:author="Artin" w:date="2023-08-27T16:16:00Z"/>
          <w:sz w:val="24"/>
          <w:szCs w:val="24"/>
        </w:rPr>
      </w:pPr>
      <w:ins w:id="868" w:author="Artin" w:date="2023-08-27T16:16:00Z">
        <w:r w:rsidRPr="00B702A1">
          <w:rPr>
            <w:sz w:val="24"/>
            <w:szCs w:val="24"/>
          </w:rPr>
          <w:t xml:space="preserve">    \</w:t>
        </w:r>
        <w:proofErr w:type="gramStart"/>
        <w:r w:rsidRPr="00B702A1">
          <w:rPr>
            <w:sz w:val="24"/>
            <w:szCs w:val="24"/>
          </w:rPr>
          <w:t>caption{</w:t>
        </w:r>
        <w:proofErr w:type="gramEnd"/>
        <w:r w:rsidRPr="00B702A1">
          <w:rPr>
            <w:sz w:val="24"/>
            <w:szCs w:val="24"/>
          </w:rPr>
          <w:t>Combining and Preprocessing Chest X-ray Datasets}\label{</w:t>
        </w:r>
        <w:proofErr w:type="spellStart"/>
        <w:r w:rsidRPr="00B702A1">
          <w:rPr>
            <w:sz w:val="24"/>
            <w:szCs w:val="24"/>
          </w:rPr>
          <w:t>alg:taxonomy.dataset</w:t>
        </w:r>
        <w:proofErr w:type="spellEnd"/>
        <w:r w:rsidRPr="00B702A1">
          <w:rPr>
            <w:sz w:val="24"/>
            <w:szCs w:val="24"/>
          </w:rPr>
          <w:t>}</w:t>
        </w:r>
      </w:ins>
    </w:p>
    <w:p w14:paraId="7FB6D770" w14:textId="77777777" w:rsidR="00CA6F40" w:rsidRPr="00B702A1" w:rsidRDefault="00CA6F40" w:rsidP="00B702A1">
      <w:pPr>
        <w:spacing w:line="276" w:lineRule="auto"/>
        <w:rPr>
          <w:ins w:id="869" w:author="Artin" w:date="2023-08-27T16:16:00Z"/>
          <w:sz w:val="24"/>
          <w:szCs w:val="24"/>
        </w:rPr>
      </w:pPr>
      <w:ins w:id="870" w:author="Artin" w:date="2023-08-27T16:16:00Z">
        <w:r w:rsidRPr="00B702A1">
          <w:rPr>
            <w:sz w:val="24"/>
            <w:szCs w:val="24"/>
          </w:rPr>
          <w:t xml:space="preserve">    \</w:t>
        </w:r>
        <w:proofErr w:type="spellStart"/>
        <w:proofErr w:type="gramStart"/>
        <w:r w:rsidRPr="00B702A1">
          <w:rPr>
            <w:sz w:val="24"/>
            <w:szCs w:val="24"/>
          </w:rPr>
          <w:t>KwIn</w:t>
        </w:r>
        <w:proofErr w:type="spellEnd"/>
        <w:r w:rsidRPr="00B702A1">
          <w:rPr>
            <w:sz w:val="24"/>
            <w:szCs w:val="24"/>
          </w:rPr>
          <w:t>{</w:t>
        </w:r>
        <w:proofErr w:type="gramEnd"/>
      </w:ins>
    </w:p>
    <w:p w14:paraId="2473E5B1" w14:textId="77777777" w:rsidR="00CA6F40" w:rsidRPr="00B702A1" w:rsidRDefault="00CA6F40" w:rsidP="00B702A1">
      <w:pPr>
        <w:spacing w:line="276" w:lineRule="auto"/>
        <w:rPr>
          <w:ins w:id="871" w:author="Artin" w:date="2023-08-27T16:16:00Z"/>
          <w:sz w:val="24"/>
          <w:szCs w:val="24"/>
        </w:rPr>
      </w:pPr>
      <w:ins w:id="872"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{itemize}</w:t>
        </w:r>
      </w:ins>
    </w:p>
    <w:p w14:paraId="0D3F7079" w14:textId="77777777" w:rsidR="00CA6F40" w:rsidRPr="00B702A1" w:rsidRDefault="00CA6F40" w:rsidP="00B702A1">
      <w:pPr>
        <w:spacing w:line="276" w:lineRule="auto"/>
        <w:rPr>
          <w:ins w:id="873" w:author="Artin" w:date="2023-08-27T16:16:00Z"/>
          <w:sz w:val="24"/>
          <w:szCs w:val="24"/>
        </w:rPr>
      </w:pPr>
      <w:ins w:id="874" w:author="Artin" w:date="2023-08-27T16:16:00Z">
        <w:r w:rsidRPr="00B702A1">
          <w:rPr>
            <w:sz w:val="24"/>
            <w:szCs w:val="24"/>
          </w:rPr>
          <w:t xml:space="preserve">            \item $\</w:t>
        </w:r>
        <w:proofErr w:type="spellStart"/>
        <w:r w:rsidRPr="00B702A1">
          <w:rPr>
            <w:sz w:val="24"/>
            <w:szCs w:val="24"/>
          </w:rPr>
          <w:t>mathbb</w:t>
        </w:r>
        <w:proofErr w:type="spellEnd"/>
        <w:r w:rsidRPr="00B702A1">
          <w:rPr>
            <w:sz w:val="24"/>
            <w:szCs w:val="24"/>
          </w:rPr>
          <w:t>{D}_{\</w:t>
        </w:r>
        <w:proofErr w:type="gramStart"/>
        <w:r w:rsidRPr="00B702A1">
          <w:rPr>
            <w:sz w:val="24"/>
            <w:szCs w:val="24"/>
          </w:rPr>
          <w:t>text{</w:t>
        </w:r>
        <w:proofErr w:type="gramEnd"/>
        <w:r w:rsidRPr="00B702A1">
          <w:rPr>
            <w:sz w:val="24"/>
            <w:szCs w:val="24"/>
          </w:rPr>
          <w:t>NIH}} \gets \text{NIH dataset}$</w:t>
        </w:r>
      </w:ins>
    </w:p>
    <w:p w14:paraId="55CA9C23" w14:textId="77777777" w:rsidR="00CA6F40" w:rsidRPr="00B702A1" w:rsidRDefault="00CA6F40" w:rsidP="00B702A1">
      <w:pPr>
        <w:spacing w:line="276" w:lineRule="auto"/>
        <w:rPr>
          <w:ins w:id="875" w:author="Artin" w:date="2023-08-27T16:16:00Z"/>
          <w:sz w:val="24"/>
          <w:szCs w:val="24"/>
        </w:rPr>
      </w:pPr>
      <w:ins w:id="876" w:author="Artin" w:date="2023-08-27T16:16:00Z">
        <w:r w:rsidRPr="00B702A1">
          <w:rPr>
            <w:sz w:val="24"/>
            <w:szCs w:val="24"/>
          </w:rPr>
          <w:t xml:space="preserve">            \item $\</w:t>
        </w:r>
        <w:proofErr w:type="spellStart"/>
        <w:r w:rsidRPr="00B702A1">
          <w:rPr>
            <w:sz w:val="24"/>
            <w:szCs w:val="24"/>
          </w:rPr>
          <w:t>mathbb</w:t>
        </w:r>
        <w:proofErr w:type="spellEnd"/>
        <w:r w:rsidRPr="00B702A1">
          <w:rPr>
            <w:sz w:val="24"/>
            <w:szCs w:val="24"/>
          </w:rPr>
          <w:t>{D}_{\</w:t>
        </w:r>
        <w:proofErr w:type="gramStart"/>
        <w:r w:rsidRPr="00B702A1">
          <w:rPr>
            <w:sz w:val="24"/>
            <w:szCs w:val="24"/>
          </w:rPr>
          <w:t>text{</w:t>
        </w:r>
        <w:proofErr w:type="spellStart"/>
        <w:proofErr w:type="gramEnd"/>
        <w:r w:rsidRPr="00B702A1">
          <w:rPr>
            <w:sz w:val="24"/>
            <w:szCs w:val="24"/>
          </w:rPr>
          <w:t>Chexpert</w:t>
        </w:r>
        <w:proofErr w:type="spellEnd"/>
        <w:r w:rsidRPr="00B702A1">
          <w:rPr>
            <w:sz w:val="24"/>
            <w:szCs w:val="24"/>
          </w:rPr>
          <w:t>}} \gets \text{CheXpert dataset}$</w:t>
        </w:r>
      </w:ins>
    </w:p>
    <w:p w14:paraId="58D4BDCF" w14:textId="77777777" w:rsidR="00CA6F40" w:rsidRPr="00B702A1" w:rsidRDefault="00CA6F40" w:rsidP="00B702A1">
      <w:pPr>
        <w:spacing w:line="276" w:lineRule="auto"/>
        <w:rPr>
          <w:ins w:id="877" w:author="Artin" w:date="2023-08-27T16:16:00Z"/>
          <w:sz w:val="24"/>
          <w:szCs w:val="24"/>
        </w:rPr>
      </w:pPr>
      <w:ins w:id="878" w:author="Artin" w:date="2023-08-27T16:16:00Z">
        <w:r w:rsidRPr="00B702A1">
          <w:rPr>
            <w:sz w:val="24"/>
            <w:szCs w:val="24"/>
          </w:rPr>
          <w:t xml:space="preserve">            \item $\</w:t>
        </w:r>
        <w:proofErr w:type="spellStart"/>
        <w:r w:rsidRPr="00B702A1">
          <w:rPr>
            <w:sz w:val="24"/>
            <w:szCs w:val="24"/>
          </w:rPr>
          <w:t>mathbb</w:t>
        </w:r>
        <w:proofErr w:type="spellEnd"/>
        <w:r w:rsidRPr="00B702A1">
          <w:rPr>
            <w:sz w:val="24"/>
            <w:szCs w:val="24"/>
          </w:rPr>
          <w:t>{D}_{\</w:t>
        </w:r>
        <w:proofErr w:type="gramStart"/>
        <w:r w:rsidRPr="00B702A1">
          <w:rPr>
            <w:sz w:val="24"/>
            <w:szCs w:val="24"/>
          </w:rPr>
          <w:t>text{</w:t>
        </w:r>
        <w:proofErr w:type="gramEnd"/>
        <w:r w:rsidRPr="00B702A1">
          <w:rPr>
            <w:sz w:val="24"/>
            <w:szCs w:val="24"/>
          </w:rPr>
          <w:t>PADCHEST}} \gets \text{PADCHEST dataset}$</w:t>
        </w:r>
      </w:ins>
    </w:p>
    <w:p w14:paraId="748298E5" w14:textId="77777777" w:rsidR="00CA6F40" w:rsidRPr="00B702A1" w:rsidRDefault="00CA6F40" w:rsidP="00B702A1">
      <w:pPr>
        <w:spacing w:line="276" w:lineRule="auto"/>
        <w:rPr>
          <w:ins w:id="879" w:author="Artin" w:date="2023-08-27T16:16:00Z"/>
          <w:sz w:val="24"/>
          <w:szCs w:val="24"/>
        </w:rPr>
      </w:pPr>
      <w:ins w:id="880"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{itemize}</w:t>
        </w:r>
      </w:ins>
    </w:p>
    <w:p w14:paraId="51307C35" w14:textId="77777777" w:rsidR="00CA6F40" w:rsidRPr="00B702A1" w:rsidRDefault="00CA6F40" w:rsidP="00B702A1">
      <w:pPr>
        <w:spacing w:line="276" w:lineRule="auto"/>
        <w:rPr>
          <w:ins w:id="881" w:author="Artin" w:date="2023-08-27T16:16:00Z"/>
          <w:sz w:val="24"/>
          <w:szCs w:val="24"/>
        </w:rPr>
      </w:pPr>
      <w:ins w:id="882" w:author="Artin" w:date="2023-08-27T16:16:00Z">
        <w:r w:rsidRPr="00B702A1">
          <w:rPr>
            <w:sz w:val="24"/>
            <w:szCs w:val="24"/>
          </w:rPr>
          <w:t xml:space="preserve">    }</w:t>
        </w:r>
      </w:ins>
    </w:p>
    <w:p w14:paraId="4C19D033" w14:textId="77777777" w:rsidR="00CA6F40" w:rsidRPr="00B702A1" w:rsidRDefault="00CA6F40" w:rsidP="00B702A1">
      <w:pPr>
        <w:spacing w:line="276" w:lineRule="auto"/>
        <w:rPr>
          <w:ins w:id="883" w:author="Artin" w:date="2023-08-27T16:16:00Z"/>
          <w:sz w:val="24"/>
          <w:szCs w:val="24"/>
        </w:rPr>
      </w:pPr>
      <w:ins w:id="884"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1555114B" w14:textId="77777777" w:rsidR="00CA6F40" w:rsidRPr="00B702A1" w:rsidRDefault="00CA6F40" w:rsidP="00B702A1">
      <w:pPr>
        <w:spacing w:line="276" w:lineRule="auto"/>
        <w:rPr>
          <w:ins w:id="885" w:author="Artin" w:date="2023-08-27T16:16:00Z"/>
          <w:sz w:val="24"/>
          <w:szCs w:val="24"/>
        </w:rPr>
      </w:pPr>
    </w:p>
    <w:p w14:paraId="7B8518C6" w14:textId="77777777" w:rsidR="00CA6F40" w:rsidRPr="00B702A1" w:rsidRDefault="00CA6F40" w:rsidP="00B702A1">
      <w:pPr>
        <w:spacing w:line="276" w:lineRule="auto"/>
        <w:rPr>
          <w:ins w:id="886" w:author="Artin" w:date="2023-08-27T16:16:00Z"/>
          <w:sz w:val="24"/>
          <w:szCs w:val="24"/>
        </w:rPr>
      </w:pPr>
      <w:ins w:id="887"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}{Data Preprocessing}{:}{end}</w:t>
        </w:r>
      </w:ins>
    </w:p>
    <w:p w14:paraId="3C145C6A" w14:textId="77777777" w:rsidR="00CA6F40" w:rsidRPr="00B702A1" w:rsidRDefault="00CA6F40" w:rsidP="00B702A1">
      <w:pPr>
        <w:spacing w:line="276" w:lineRule="auto"/>
        <w:rPr>
          <w:ins w:id="888" w:author="Artin" w:date="2023-08-27T16:16:00Z"/>
          <w:sz w:val="24"/>
          <w:szCs w:val="24"/>
        </w:rPr>
      </w:pPr>
      <w:ins w:id="889" w:author="Artin" w:date="2023-08-27T16:16:00Z">
        <w:r w:rsidRPr="00B702A1">
          <w:rPr>
            <w:sz w:val="24"/>
            <w:szCs w:val="24"/>
          </w:rPr>
          <w:t xml:space="preserve">    \</w:t>
        </w:r>
        <w:proofErr w:type="spellStart"/>
        <w:proofErr w:type="gramStart"/>
        <w:r w:rsidRPr="00B702A1">
          <w:rPr>
            <w:sz w:val="24"/>
            <w:szCs w:val="24"/>
          </w:rPr>
          <w:t>Fn</w:t>
        </w:r>
        <w:proofErr w:type="spellEnd"/>
        <w:r w:rsidRPr="00B702A1">
          <w:rPr>
            <w:sz w:val="24"/>
            <w:szCs w:val="24"/>
          </w:rPr>
          <w:t>{</w:t>
        </w:r>
        <w:proofErr w:type="gramEnd"/>
        <w:r w:rsidRPr="00B702A1">
          <w:rPr>
            <w:sz w:val="24"/>
            <w:szCs w:val="24"/>
          </w:rPr>
          <w:t>}</w:t>
        </w:r>
      </w:ins>
    </w:p>
    <w:p w14:paraId="742A2B57" w14:textId="77777777" w:rsidR="00CA6F40" w:rsidRPr="00B702A1" w:rsidRDefault="00CA6F40" w:rsidP="00B702A1">
      <w:pPr>
        <w:spacing w:line="276" w:lineRule="auto"/>
        <w:rPr>
          <w:ins w:id="890" w:author="Artin" w:date="2023-08-27T16:16:00Z"/>
          <w:sz w:val="24"/>
          <w:szCs w:val="24"/>
        </w:rPr>
      </w:pPr>
      <w:ins w:id="891" w:author="Artin" w:date="2023-08-27T16:16:00Z">
        <w:r w:rsidRPr="00B702A1">
          <w:rPr>
            <w:sz w:val="24"/>
            <w:szCs w:val="24"/>
          </w:rPr>
          <w:t xml:space="preserve">    {%</w:t>
        </w:r>
      </w:ins>
    </w:p>
    <w:p w14:paraId="10CDAAD6" w14:textId="77777777" w:rsidR="00CA6F40" w:rsidRPr="00B702A1" w:rsidRDefault="00CA6F40" w:rsidP="00B702A1">
      <w:pPr>
        <w:spacing w:line="276" w:lineRule="auto"/>
        <w:rPr>
          <w:ins w:id="892" w:author="Artin" w:date="2023-08-27T16:16:00Z"/>
          <w:sz w:val="24"/>
          <w:szCs w:val="24"/>
        </w:rPr>
      </w:pPr>
      <w:ins w:id="893" w:author="Artin" w:date="2023-08-27T16:16:00Z">
        <w:r w:rsidRPr="00B702A1">
          <w:rPr>
            <w:sz w:val="24"/>
            <w:szCs w:val="24"/>
          </w:rPr>
          <w:t xml:space="preserve">        \For{$\</w:t>
        </w:r>
        <w:proofErr w:type="spellStart"/>
        <w:r w:rsidRPr="00B702A1">
          <w:rPr>
            <w:sz w:val="24"/>
            <w:szCs w:val="24"/>
          </w:rPr>
          <w:t>mathbb</w:t>
        </w:r>
        <w:proofErr w:type="spellEnd"/>
        <w:r w:rsidRPr="00B702A1">
          <w:rPr>
            <w:sz w:val="24"/>
            <w:szCs w:val="24"/>
          </w:rPr>
          <w:t xml:space="preserve">{X} \in </w:t>
        </w:r>
        <w:proofErr w:type="gramStart"/>
        <w:r w:rsidRPr="00B702A1">
          <w:rPr>
            <w:sz w:val="24"/>
            <w:szCs w:val="24"/>
          </w:rPr>
          <w:t>\{ \</w:t>
        </w:r>
        <w:proofErr w:type="spellStart"/>
        <w:proofErr w:type="gramEnd"/>
        <w:r w:rsidRPr="00B702A1">
          <w:rPr>
            <w:sz w:val="24"/>
            <w:szCs w:val="24"/>
          </w:rPr>
          <w:t>mathbb</w:t>
        </w:r>
        <w:proofErr w:type="spellEnd"/>
        <w:r w:rsidRPr="00B702A1">
          <w:rPr>
            <w:sz w:val="24"/>
            <w:szCs w:val="24"/>
          </w:rPr>
          <w:t>{X}_\text{NIH}, \</w:t>
        </w:r>
        <w:proofErr w:type="spellStart"/>
        <w:r w:rsidRPr="00B702A1">
          <w:rPr>
            <w:sz w:val="24"/>
            <w:szCs w:val="24"/>
          </w:rPr>
          <w:t>mathbb</w:t>
        </w:r>
        <w:proofErr w:type="spellEnd"/>
        <w:r w:rsidRPr="00B702A1">
          <w:rPr>
            <w:sz w:val="24"/>
            <w:szCs w:val="24"/>
          </w:rPr>
          <w:t>{X}_\text{</w:t>
        </w:r>
        <w:proofErr w:type="spellStart"/>
        <w:r w:rsidRPr="00B702A1">
          <w:rPr>
            <w:sz w:val="24"/>
            <w:szCs w:val="24"/>
          </w:rPr>
          <w:t>Chexpert</w:t>
        </w:r>
        <w:proofErr w:type="spellEnd"/>
        <w:r w:rsidRPr="00B702A1">
          <w:rPr>
            <w:sz w:val="24"/>
            <w:szCs w:val="24"/>
          </w:rPr>
          <w:t>}, \</w:t>
        </w:r>
        <w:proofErr w:type="spellStart"/>
        <w:r w:rsidRPr="00B702A1">
          <w:rPr>
            <w:sz w:val="24"/>
            <w:szCs w:val="24"/>
          </w:rPr>
          <w:t>mathbb</w:t>
        </w:r>
        <w:proofErr w:type="spellEnd"/>
        <w:r w:rsidRPr="00B702A1">
          <w:rPr>
            <w:sz w:val="24"/>
            <w:szCs w:val="24"/>
          </w:rPr>
          <w:t>{X}_\text{PADCHEST} \}$}</w:t>
        </w:r>
      </w:ins>
    </w:p>
    <w:p w14:paraId="3D1F7B88" w14:textId="77777777" w:rsidR="00CA6F40" w:rsidRPr="00B702A1" w:rsidRDefault="00CA6F40" w:rsidP="00B702A1">
      <w:pPr>
        <w:spacing w:line="276" w:lineRule="auto"/>
        <w:rPr>
          <w:ins w:id="894" w:author="Artin" w:date="2023-08-27T16:16:00Z"/>
          <w:sz w:val="24"/>
          <w:szCs w:val="24"/>
        </w:rPr>
      </w:pPr>
      <w:ins w:id="895" w:author="Artin" w:date="2023-08-27T16:16:00Z">
        <w:r w:rsidRPr="00B702A1">
          <w:rPr>
            <w:sz w:val="24"/>
            <w:szCs w:val="24"/>
          </w:rPr>
          <w:t xml:space="preserve">        {%</w:t>
        </w:r>
      </w:ins>
    </w:p>
    <w:p w14:paraId="7BD2D530" w14:textId="77777777" w:rsidR="00CA6F40" w:rsidRPr="00B702A1" w:rsidRDefault="00CA6F40" w:rsidP="00B702A1">
      <w:pPr>
        <w:spacing w:line="276" w:lineRule="auto"/>
        <w:rPr>
          <w:ins w:id="896" w:author="Artin" w:date="2023-08-27T16:16:00Z"/>
          <w:sz w:val="24"/>
          <w:szCs w:val="24"/>
        </w:rPr>
      </w:pPr>
      <w:ins w:id="897" w:author="Artin" w:date="2023-08-27T16:16:00Z">
        <w:r w:rsidRPr="00B702A1">
          <w:rPr>
            <w:sz w:val="24"/>
            <w:szCs w:val="24"/>
          </w:rPr>
          <w:t xml:space="preserve">            Resize all images $x^{(i)} \in \</w:t>
        </w:r>
        <w:proofErr w:type="spellStart"/>
        <w:r w:rsidRPr="00B702A1">
          <w:rPr>
            <w:sz w:val="24"/>
            <w:szCs w:val="24"/>
          </w:rPr>
          <w:t>mathbb</w:t>
        </w:r>
        <w:proofErr w:type="spellEnd"/>
        <w:r w:rsidRPr="00B702A1">
          <w:rPr>
            <w:sz w:val="24"/>
            <w:szCs w:val="24"/>
          </w:rPr>
          <w:t>{X}$ the resolution of $224 \times 224$ pixels. \;</w:t>
        </w:r>
      </w:ins>
    </w:p>
    <w:p w14:paraId="624988E6" w14:textId="77777777" w:rsidR="00CA6F40" w:rsidRPr="00B702A1" w:rsidRDefault="00CA6F40" w:rsidP="00B702A1">
      <w:pPr>
        <w:spacing w:line="276" w:lineRule="auto"/>
        <w:rPr>
          <w:ins w:id="898" w:author="Artin" w:date="2023-08-27T16:16:00Z"/>
          <w:sz w:val="24"/>
          <w:szCs w:val="24"/>
        </w:rPr>
      </w:pPr>
      <w:ins w:id="899"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3A15C023" w14:textId="77777777" w:rsidR="00CA6F40" w:rsidRPr="00B702A1" w:rsidRDefault="00CA6F40" w:rsidP="00B702A1">
      <w:pPr>
        <w:spacing w:line="276" w:lineRule="auto"/>
        <w:rPr>
          <w:ins w:id="900" w:author="Artin" w:date="2023-08-27T16:16:00Z"/>
          <w:sz w:val="24"/>
          <w:szCs w:val="24"/>
        </w:rPr>
      </w:pPr>
    </w:p>
    <w:p w14:paraId="6F78DDB9" w14:textId="77777777" w:rsidR="00CA6F40" w:rsidRPr="00B702A1" w:rsidRDefault="00CA6F40" w:rsidP="00B702A1">
      <w:pPr>
        <w:spacing w:line="276" w:lineRule="auto"/>
        <w:rPr>
          <w:ins w:id="901" w:author="Artin" w:date="2023-08-27T16:16:00Z"/>
          <w:sz w:val="24"/>
          <w:szCs w:val="24"/>
        </w:rPr>
      </w:pPr>
      <w:ins w:id="902" w:author="Artin" w:date="2023-08-27T16:16:00Z">
        <w:r w:rsidRPr="00B702A1">
          <w:rPr>
            <w:sz w:val="24"/>
            <w:szCs w:val="24"/>
          </w:rPr>
          <w:t xml:space="preserve">            Normalize the pixel intensities to the range of 0 and </w:t>
        </w:r>
        <w:proofErr w:type="gramStart"/>
        <w:r w:rsidRPr="00B702A1">
          <w:rPr>
            <w:sz w:val="24"/>
            <w:szCs w:val="24"/>
          </w:rPr>
          <w:t>1</w:t>
        </w:r>
        <w:proofErr w:type="gramEnd"/>
      </w:ins>
    </w:p>
    <w:p w14:paraId="0ADEE856" w14:textId="77777777" w:rsidR="00CA6F40" w:rsidRPr="00B702A1" w:rsidRDefault="00CA6F40" w:rsidP="00B702A1">
      <w:pPr>
        <w:spacing w:line="276" w:lineRule="auto"/>
        <w:rPr>
          <w:ins w:id="903" w:author="Artin" w:date="2023-08-27T16:16:00Z"/>
          <w:sz w:val="24"/>
          <w:szCs w:val="24"/>
        </w:rPr>
      </w:pPr>
      <w:ins w:id="904" w:author="Artin" w:date="2023-08-27T16:16:00Z">
        <w:r w:rsidRPr="00B702A1">
          <w:rPr>
            <w:sz w:val="24"/>
            <w:szCs w:val="24"/>
          </w:rPr>
          <w:t xml:space="preserve">        }</w:t>
        </w:r>
      </w:ins>
    </w:p>
    <w:p w14:paraId="2483F4E6" w14:textId="77777777" w:rsidR="00CA6F40" w:rsidRPr="00B702A1" w:rsidRDefault="00CA6F40" w:rsidP="00B702A1">
      <w:pPr>
        <w:spacing w:line="276" w:lineRule="auto"/>
        <w:rPr>
          <w:ins w:id="905" w:author="Artin" w:date="2023-08-27T16:16:00Z"/>
          <w:sz w:val="24"/>
          <w:szCs w:val="24"/>
        </w:rPr>
      </w:pPr>
      <w:ins w:id="906" w:author="Artin" w:date="2023-08-27T16:16:00Z">
        <w:r w:rsidRPr="00B702A1">
          <w:rPr>
            <w:sz w:val="24"/>
            <w:szCs w:val="24"/>
          </w:rPr>
          <w:t xml:space="preserve">        \</w:t>
        </w:r>
        <w:proofErr w:type="spellStart"/>
        <w:proofErr w:type="gramStart"/>
        <w:r w:rsidRPr="00B702A1">
          <w:rPr>
            <w:sz w:val="24"/>
            <w:szCs w:val="24"/>
          </w:rPr>
          <w:t>KwRet</w:t>
        </w:r>
        <w:proofErr w:type="spellEnd"/>
        <w:r w:rsidRPr="00B702A1">
          <w:rPr>
            <w:sz w:val="24"/>
            <w:szCs w:val="24"/>
          </w:rPr>
          <w:t>{</w:t>
        </w:r>
        <w:proofErr w:type="gramEnd"/>
        <w:r w:rsidRPr="00B702A1">
          <w:rPr>
            <w:sz w:val="24"/>
            <w:szCs w:val="24"/>
          </w:rPr>
          <w:t>$ \{ \</w:t>
        </w:r>
        <w:proofErr w:type="spellStart"/>
        <w:r w:rsidRPr="00B702A1">
          <w:rPr>
            <w:sz w:val="24"/>
            <w:szCs w:val="24"/>
          </w:rPr>
          <w:t>mathbb</w:t>
        </w:r>
        <w:proofErr w:type="spellEnd"/>
        <w:r w:rsidRPr="00B702A1">
          <w:rPr>
            <w:sz w:val="24"/>
            <w:szCs w:val="24"/>
          </w:rPr>
          <w:t>{X}_\text{NIH}^{*}, \</w:t>
        </w:r>
        <w:proofErr w:type="spellStart"/>
        <w:r w:rsidRPr="00B702A1">
          <w:rPr>
            <w:sz w:val="24"/>
            <w:szCs w:val="24"/>
          </w:rPr>
          <w:t>mathbb</w:t>
        </w:r>
        <w:proofErr w:type="spellEnd"/>
        <w:r w:rsidRPr="00B702A1">
          <w:rPr>
            <w:sz w:val="24"/>
            <w:szCs w:val="24"/>
          </w:rPr>
          <w:t>{X}_\text{</w:t>
        </w:r>
        <w:proofErr w:type="spellStart"/>
        <w:r w:rsidRPr="00B702A1">
          <w:rPr>
            <w:sz w:val="24"/>
            <w:szCs w:val="24"/>
          </w:rPr>
          <w:t>Chexpert</w:t>
        </w:r>
        <w:proofErr w:type="spellEnd"/>
        <w:r w:rsidRPr="00B702A1">
          <w:rPr>
            <w:sz w:val="24"/>
            <w:szCs w:val="24"/>
          </w:rPr>
          <w:t>}^{*}, \</w:t>
        </w:r>
        <w:proofErr w:type="spellStart"/>
        <w:r w:rsidRPr="00B702A1">
          <w:rPr>
            <w:sz w:val="24"/>
            <w:szCs w:val="24"/>
          </w:rPr>
          <w:t>mathbb</w:t>
        </w:r>
        <w:proofErr w:type="spellEnd"/>
        <w:r w:rsidRPr="00B702A1">
          <w:rPr>
            <w:sz w:val="24"/>
            <w:szCs w:val="24"/>
          </w:rPr>
          <w:t>{X}_\text{PADCHEST}^{*} \} $}</w:t>
        </w:r>
      </w:ins>
    </w:p>
    <w:p w14:paraId="7556E43B" w14:textId="77777777" w:rsidR="00CA6F40" w:rsidRPr="00B702A1" w:rsidRDefault="00CA6F40" w:rsidP="00B702A1">
      <w:pPr>
        <w:spacing w:line="276" w:lineRule="auto"/>
        <w:rPr>
          <w:ins w:id="907" w:author="Artin" w:date="2023-08-27T16:16:00Z"/>
          <w:sz w:val="24"/>
          <w:szCs w:val="24"/>
        </w:rPr>
      </w:pPr>
      <w:ins w:id="908" w:author="Artin" w:date="2023-08-27T16:16:00Z">
        <w:r w:rsidRPr="00B702A1">
          <w:rPr>
            <w:sz w:val="24"/>
            <w:szCs w:val="24"/>
          </w:rPr>
          <w:t xml:space="preserve">    }</w:t>
        </w:r>
      </w:ins>
    </w:p>
    <w:p w14:paraId="217EB2FB" w14:textId="77777777" w:rsidR="00CA6F40" w:rsidRPr="00B702A1" w:rsidRDefault="00CA6F40" w:rsidP="00B702A1">
      <w:pPr>
        <w:spacing w:line="276" w:lineRule="auto"/>
        <w:rPr>
          <w:ins w:id="909" w:author="Artin" w:date="2023-08-27T16:16:00Z"/>
          <w:sz w:val="24"/>
          <w:szCs w:val="24"/>
        </w:rPr>
      </w:pPr>
      <w:ins w:id="910"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14A5114A" w14:textId="77777777" w:rsidR="00CA6F40" w:rsidRPr="00B702A1" w:rsidRDefault="00CA6F40" w:rsidP="00B702A1">
      <w:pPr>
        <w:spacing w:line="276" w:lineRule="auto"/>
        <w:rPr>
          <w:ins w:id="911" w:author="Artin" w:date="2023-08-27T16:16:00Z"/>
          <w:sz w:val="24"/>
          <w:szCs w:val="24"/>
        </w:rPr>
      </w:pPr>
    </w:p>
    <w:p w14:paraId="1B951003" w14:textId="77777777" w:rsidR="00CA6F40" w:rsidRPr="00B702A1" w:rsidRDefault="00CA6F40" w:rsidP="00B702A1">
      <w:pPr>
        <w:spacing w:line="276" w:lineRule="auto"/>
        <w:rPr>
          <w:ins w:id="912" w:author="Artin" w:date="2023-08-27T16:16:00Z"/>
          <w:sz w:val="24"/>
          <w:szCs w:val="24"/>
        </w:rPr>
      </w:pPr>
      <w:ins w:id="913"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}{Updating Labels}{:}{end}</w:t>
        </w:r>
      </w:ins>
    </w:p>
    <w:p w14:paraId="40940B8C" w14:textId="77777777" w:rsidR="00CA6F40" w:rsidRPr="00B702A1" w:rsidRDefault="00CA6F40" w:rsidP="00B702A1">
      <w:pPr>
        <w:spacing w:line="276" w:lineRule="auto"/>
        <w:rPr>
          <w:ins w:id="914" w:author="Artin" w:date="2023-08-27T16:16:00Z"/>
          <w:sz w:val="24"/>
          <w:szCs w:val="24"/>
        </w:rPr>
      </w:pPr>
      <w:ins w:id="915" w:author="Artin" w:date="2023-08-27T16:16:00Z">
        <w:r w:rsidRPr="00B702A1">
          <w:rPr>
            <w:sz w:val="24"/>
            <w:szCs w:val="24"/>
          </w:rPr>
          <w:t xml:space="preserve">    \</w:t>
        </w:r>
        <w:proofErr w:type="spellStart"/>
        <w:proofErr w:type="gramStart"/>
        <w:r w:rsidRPr="00B702A1">
          <w:rPr>
            <w:sz w:val="24"/>
            <w:szCs w:val="24"/>
          </w:rPr>
          <w:t>Fn</w:t>
        </w:r>
        <w:proofErr w:type="spellEnd"/>
        <w:r w:rsidRPr="00B702A1">
          <w:rPr>
            <w:sz w:val="24"/>
            <w:szCs w:val="24"/>
          </w:rPr>
          <w:t>{</w:t>
        </w:r>
        <w:proofErr w:type="gramEnd"/>
        <w:r w:rsidRPr="00B702A1">
          <w:rPr>
            <w:sz w:val="24"/>
            <w:szCs w:val="24"/>
          </w:rPr>
          <w:t>}</w:t>
        </w:r>
      </w:ins>
    </w:p>
    <w:p w14:paraId="0A8BC624" w14:textId="77777777" w:rsidR="00CA6F40" w:rsidRPr="00B702A1" w:rsidRDefault="00CA6F40" w:rsidP="00B702A1">
      <w:pPr>
        <w:spacing w:line="276" w:lineRule="auto"/>
        <w:rPr>
          <w:ins w:id="916" w:author="Artin" w:date="2023-08-27T16:16:00Z"/>
          <w:sz w:val="24"/>
          <w:szCs w:val="24"/>
        </w:rPr>
      </w:pPr>
      <w:ins w:id="917" w:author="Artin" w:date="2023-08-27T16:16:00Z">
        <w:r w:rsidRPr="00B702A1">
          <w:rPr>
            <w:sz w:val="24"/>
            <w:szCs w:val="24"/>
          </w:rPr>
          <w:t xml:space="preserve">    {%</w:t>
        </w:r>
      </w:ins>
    </w:p>
    <w:p w14:paraId="2F3D031C" w14:textId="77777777" w:rsidR="00CA6F40" w:rsidRPr="00B702A1" w:rsidRDefault="00CA6F40" w:rsidP="00B702A1">
      <w:pPr>
        <w:spacing w:line="276" w:lineRule="auto"/>
        <w:rPr>
          <w:ins w:id="918" w:author="Artin" w:date="2023-08-27T16:16:00Z"/>
          <w:sz w:val="24"/>
          <w:szCs w:val="24"/>
        </w:rPr>
      </w:pPr>
      <w:ins w:id="919" w:author="Artin" w:date="2023-08-27T16:16:00Z">
        <w:r w:rsidRPr="00B702A1">
          <w:rPr>
            <w:sz w:val="24"/>
            <w:szCs w:val="24"/>
          </w:rPr>
          <w:t xml:space="preserve">        \For{$\</w:t>
        </w:r>
        <w:proofErr w:type="spellStart"/>
        <w:r w:rsidRPr="00B702A1">
          <w:rPr>
            <w:sz w:val="24"/>
            <w:szCs w:val="24"/>
          </w:rPr>
          <w:t>mathbb</w:t>
        </w:r>
        <w:proofErr w:type="spellEnd"/>
        <w:r w:rsidRPr="00B702A1">
          <w:rPr>
            <w:sz w:val="24"/>
            <w:szCs w:val="24"/>
          </w:rPr>
          <w:t xml:space="preserve">{Y} \in </w:t>
        </w:r>
        <w:proofErr w:type="gramStart"/>
        <w:r w:rsidRPr="00B702A1">
          <w:rPr>
            <w:sz w:val="24"/>
            <w:szCs w:val="24"/>
          </w:rPr>
          <w:t>\{ \</w:t>
        </w:r>
        <w:proofErr w:type="spellStart"/>
        <w:proofErr w:type="gramEnd"/>
        <w:r w:rsidRPr="00B702A1">
          <w:rPr>
            <w:sz w:val="24"/>
            <w:szCs w:val="24"/>
          </w:rPr>
          <w:t>mathbb</w:t>
        </w:r>
        <w:proofErr w:type="spellEnd"/>
        <w:r w:rsidRPr="00B702A1">
          <w:rPr>
            <w:sz w:val="24"/>
            <w:szCs w:val="24"/>
          </w:rPr>
          <w:t>{Y}_\text{NIH}, \</w:t>
        </w:r>
        <w:proofErr w:type="spellStart"/>
        <w:r w:rsidRPr="00B702A1">
          <w:rPr>
            <w:sz w:val="24"/>
            <w:szCs w:val="24"/>
          </w:rPr>
          <w:t>mathbb</w:t>
        </w:r>
        <w:proofErr w:type="spellEnd"/>
        <w:r w:rsidRPr="00B702A1">
          <w:rPr>
            <w:sz w:val="24"/>
            <w:szCs w:val="24"/>
          </w:rPr>
          <w:t>{Y}_\text{</w:t>
        </w:r>
        <w:proofErr w:type="spellStart"/>
        <w:r w:rsidRPr="00B702A1">
          <w:rPr>
            <w:sz w:val="24"/>
            <w:szCs w:val="24"/>
          </w:rPr>
          <w:t>Chexpert</w:t>
        </w:r>
        <w:proofErr w:type="spellEnd"/>
        <w:r w:rsidRPr="00B702A1">
          <w:rPr>
            <w:sz w:val="24"/>
            <w:szCs w:val="24"/>
          </w:rPr>
          <w:t>}, \</w:t>
        </w:r>
        <w:proofErr w:type="spellStart"/>
        <w:r w:rsidRPr="00B702A1">
          <w:rPr>
            <w:sz w:val="24"/>
            <w:szCs w:val="24"/>
          </w:rPr>
          <w:t>mathbb</w:t>
        </w:r>
        <w:proofErr w:type="spellEnd"/>
        <w:r w:rsidRPr="00B702A1">
          <w:rPr>
            <w:sz w:val="24"/>
            <w:szCs w:val="24"/>
          </w:rPr>
          <w:t>{Y}_\text{PADCHEST} \}$}</w:t>
        </w:r>
      </w:ins>
    </w:p>
    <w:p w14:paraId="52AD0D35" w14:textId="77777777" w:rsidR="00CA6F40" w:rsidRPr="00B702A1" w:rsidRDefault="00CA6F40" w:rsidP="00B702A1">
      <w:pPr>
        <w:spacing w:line="276" w:lineRule="auto"/>
        <w:rPr>
          <w:ins w:id="920" w:author="Artin" w:date="2023-08-27T16:16:00Z"/>
          <w:sz w:val="24"/>
          <w:szCs w:val="24"/>
        </w:rPr>
      </w:pPr>
      <w:ins w:id="921" w:author="Artin" w:date="2023-08-27T16:16:00Z">
        <w:r w:rsidRPr="00B702A1">
          <w:rPr>
            <w:sz w:val="24"/>
            <w:szCs w:val="24"/>
          </w:rPr>
          <w:t xml:space="preserve">        {%</w:t>
        </w:r>
      </w:ins>
    </w:p>
    <w:p w14:paraId="53E08165" w14:textId="77777777" w:rsidR="00CA6F40" w:rsidRPr="00B702A1" w:rsidRDefault="00CA6F40" w:rsidP="00B702A1">
      <w:pPr>
        <w:spacing w:line="276" w:lineRule="auto"/>
        <w:rPr>
          <w:ins w:id="922" w:author="Artin" w:date="2023-08-27T16:16:00Z"/>
          <w:sz w:val="24"/>
          <w:szCs w:val="24"/>
        </w:rPr>
      </w:pPr>
      <w:ins w:id="923" w:author="Artin" w:date="2023-08-27T16:16:00Z">
        <w:r w:rsidRPr="00B702A1">
          <w:rPr>
            <w:sz w:val="24"/>
            <w:szCs w:val="24"/>
          </w:rPr>
          <w:t xml:space="preserve">            Standardize labels (pathology names) to common schema </w:t>
        </w:r>
        <w:proofErr w:type="gramStart"/>
        <w:r w:rsidRPr="00B702A1">
          <w:rPr>
            <w:sz w:val="24"/>
            <w:szCs w:val="24"/>
          </w:rPr>
          <w:t>\;</w:t>
        </w:r>
        <w:proofErr w:type="gramEnd"/>
      </w:ins>
    </w:p>
    <w:p w14:paraId="66D0E30B" w14:textId="77777777" w:rsidR="00CA6F40" w:rsidRPr="00B702A1" w:rsidRDefault="00CA6F40" w:rsidP="00B702A1">
      <w:pPr>
        <w:spacing w:line="276" w:lineRule="auto"/>
        <w:rPr>
          <w:ins w:id="924" w:author="Artin" w:date="2023-08-27T16:16:00Z"/>
          <w:sz w:val="24"/>
          <w:szCs w:val="24"/>
        </w:rPr>
      </w:pPr>
      <w:ins w:id="925"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76A317A7" w14:textId="77777777" w:rsidR="00CA6F40" w:rsidRPr="00B702A1" w:rsidRDefault="00CA6F40" w:rsidP="00B702A1">
      <w:pPr>
        <w:spacing w:line="276" w:lineRule="auto"/>
        <w:rPr>
          <w:ins w:id="926" w:author="Artin" w:date="2023-08-27T16:16:00Z"/>
          <w:sz w:val="24"/>
          <w:szCs w:val="24"/>
        </w:rPr>
      </w:pPr>
    </w:p>
    <w:p w14:paraId="69CF48C4" w14:textId="77777777" w:rsidR="00CA6F40" w:rsidRPr="00B702A1" w:rsidRDefault="00CA6F40" w:rsidP="00B702A1">
      <w:pPr>
        <w:spacing w:line="276" w:lineRule="auto"/>
        <w:rPr>
          <w:ins w:id="927" w:author="Artin" w:date="2023-08-27T16:16:00Z"/>
          <w:sz w:val="24"/>
          <w:szCs w:val="24"/>
        </w:rPr>
      </w:pPr>
      <w:ins w:id="928" w:author="Artin" w:date="2023-08-27T16:16:00Z">
        <w:r w:rsidRPr="00B702A1">
          <w:rPr>
            <w:sz w:val="24"/>
            <w:szCs w:val="24"/>
          </w:rPr>
          <w:t xml:space="preserve">            Extract 18 common pathologies:</w:t>
        </w:r>
      </w:ins>
    </w:p>
    <w:p w14:paraId="50278502" w14:textId="77777777" w:rsidR="00CA6F40" w:rsidRPr="00B702A1" w:rsidRDefault="00CA6F40" w:rsidP="00B702A1">
      <w:pPr>
        <w:spacing w:line="276" w:lineRule="auto"/>
        <w:rPr>
          <w:ins w:id="929" w:author="Artin" w:date="2023-08-27T16:16:00Z"/>
          <w:sz w:val="24"/>
          <w:szCs w:val="24"/>
        </w:rPr>
      </w:pPr>
      <w:ins w:id="930"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{itemize}</w:t>
        </w:r>
      </w:ins>
    </w:p>
    <w:p w14:paraId="17267698" w14:textId="77777777" w:rsidR="00CA6F40" w:rsidRPr="00B702A1" w:rsidRDefault="00CA6F40" w:rsidP="00B702A1">
      <w:pPr>
        <w:spacing w:line="276" w:lineRule="auto"/>
        <w:rPr>
          <w:ins w:id="931" w:author="Artin" w:date="2023-08-27T16:16:00Z"/>
          <w:sz w:val="24"/>
          <w:szCs w:val="24"/>
        </w:rPr>
      </w:pPr>
      <w:ins w:id="932" w:author="Artin" w:date="2023-08-27T16:16:00Z">
        <w:r w:rsidRPr="00B702A1">
          <w:rPr>
            <w:sz w:val="24"/>
            <w:szCs w:val="24"/>
          </w:rPr>
          <w:t xml:space="preserve">                \</w:t>
        </w:r>
        <w:proofErr w:type="gramStart"/>
        <w:r w:rsidRPr="00B702A1">
          <w:rPr>
            <w:sz w:val="24"/>
            <w:szCs w:val="24"/>
          </w:rPr>
          <w:t>item</w:t>
        </w:r>
        <w:proofErr w:type="gramEnd"/>
        <w:r w:rsidRPr="00B702A1">
          <w:rPr>
            <w:sz w:val="24"/>
            <w:szCs w:val="24"/>
          </w:rPr>
          <w:t xml:space="preserve"> Atelectasis, Consolidation, Infiltration, Pneumothorax, Edema, Emphysema, Fibrosis, Effusion, Pneumonia, Pleural Thickening, Cardiomegaly, Nodule, Mass, Hernia, Lung Lesion, Fracture, Lung Opacity, Enlarged </w:t>
        </w:r>
        <w:proofErr w:type="spellStart"/>
        <w:r w:rsidRPr="00B702A1">
          <w:rPr>
            <w:sz w:val="24"/>
            <w:szCs w:val="24"/>
          </w:rPr>
          <w:t>Cardiomediastinum</w:t>
        </w:r>
        <w:proofErr w:type="spellEnd"/>
      </w:ins>
    </w:p>
    <w:p w14:paraId="39A06908" w14:textId="77777777" w:rsidR="00CA6F40" w:rsidRPr="00B702A1" w:rsidRDefault="00CA6F40" w:rsidP="00B702A1">
      <w:pPr>
        <w:spacing w:line="276" w:lineRule="auto"/>
        <w:rPr>
          <w:ins w:id="933" w:author="Artin" w:date="2023-08-27T16:16:00Z"/>
          <w:sz w:val="24"/>
          <w:szCs w:val="24"/>
        </w:rPr>
      </w:pPr>
      <w:ins w:id="934"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{itemize}</w:t>
        </w:r>
      </w:ins>
    </w:p>
    <w:p w14:paraId="59EA1A24" w14:textId="77777777" w:rsidR="00CA6F40" w:rsidRPr="00B702A1" w:rsidRDefault="00CA6F40" w:rsidP="00B702A1">
      <w:pPr>
        <w:spacing w:line="276" w:lineRule="auto"/>
        <w:rPr>
          <w:ins w:id="935" w:author="Artin" w:date="2023-08-27T16:16:00Z"/>
          <w:sz w:val="24"/>
          <w:szCs w:val="24"/>
        </w:rPr>
      </w:pPr>
      <w:ins w:id="936" w:author="Artin" w:date="2023-08-27T16:16:00Z">
        <w:r w:rsidRPr="00B702A1">
          <w:rPr>
            <w:sz w:val="24"/>
            <w:szCs w:val="24"/>
          </w:rPr>
          <w:t xml:space="preserve">        }</w:t>
        </w:r>
      </w:ins>
    </w:p>
    <w:p w14:paraId="04F9C6CD" w14:textId="77777777" w:rsidR="00CA6F40" w:rsidRPr="00B702A1" w:rsidRDefault="00CA6F40" w:rsidP="00B702A1">
      <w:pPr>
        <w:spacing w:line="276" w:lineRule="auto"/>
        <w:rPr>
          <w:ins w:id="937" w:author="Artin" w:date="2023-08-27T16:16:00Z"/>
          <w:sz w:val="24"/>
          <w:szCs w:val="24"/>
        </w:rPr>
      </w:pPr>
      <w:ins w:id="938" w:author="Artin" w:date="2023-08-27T16:16:00Z">
        <w:r w:rsidRPr="00B702A1">
          <w:rPr>
            <w:sz w:val="24"/>
            <w:szCs w:val="24"/>
          </w:rPr>
          <w:t xml:space="preserve">        \</w:t>
        </w:r>
        <w:proofErr w:type="spellStart"/>
        <w:proofErr w:type="gramStart"/>
        <w:r w:rsidRPr="00B702A1">
          <w:rPr>
            <w:sz w:val="24"/>
            <w:szCs w:val="24"/>
          </w:rPr>
          <w:t>KwRet</w:t>
        </w:r>
        <w:proofErr w:type="spellEnd"/>
        <w:r w:rsidRPr="00B702A1">
          <w:rPr>
            <w:sz w:val="24"/>
            <w:szCs w:val="24"/>
          </w:rPr>
          <w:t>{</w:t>
        </w:r>
        <w:proofErr w:type="gramEnd"/>
        <w:r w:rsidRPr="00B702A1">
          <w:rPr>
            <w:sz w:val="24"/>
            <w:szCs w:val="24"/>
          </w:rPr>
          <w:t>$ \{ \</w:t>
        </w:r>
        <w:proofErr w:type="spellStart"/>
        <w:r w:rsidRPr="00B702A1">
          <w:rPr>
            <w:sz w:val="24"/>
            <w:szCs w:val="24"/>
          </w:rPr>
          <w:t>mathbb</w:t>
        </w:r>
        <w:proofErr w:type="spellEnd"/>
        <w:r w:rsidRPr="00B702A1">
          <w:rPr>
            <w:sz w:val="24"/>
            <w:szCs w:val="24"/>
          </w:rPr>
          <w:t>{Y}_\text{NIH}^{*}, \</w:t>
        </w:r>
        <w:proofErr w:type="spellStart"/>
        <w:r w:rsidRPr="00B702A1">
          <w:rPr>
            <w:sz w:val="24"/>
            <w:szCs w:val="24"/>
          </w:rPr>
          <w:t>mathbb</w:t>
        </w:r>
        <w:proofErr w:type="spellEnd"/>
        <w:r w:rsidRPr="00B702A1">
          <w:rPr>
            <w:sz w:val="24"/>
            <w:szCs w:val="24"/>
          </w:rPr>
          <w:t>{Y}_\text{</w:t>
        </w:r>
        <w:proofErr w:type="spellStart"/>
        <w:r w:rsidRPr="00B702A1">
          <w:rPr>
            <w:sz w:val="24"/>
            <w:szCs w:val="24"/>
          </w:rPr>
          <w:t>Chexpert</w:t>
        </w:r>
        <w:proofErr w:type="spellEnd"/>
        <w:r w:rsidRPr="00B702A1">
          <w:rPr>
            <w:sz w:val="24"/>
            <w:szCs w:val="24"/>
          </w:rPr>
          <w:t>}^{*}, \</w:t>
        </w:r>
        <w:proofErr w:type="spellStart"/>
        <w:r w:rsidRPr="00B702A1">
          <w:rPr>
            <w:sz w:val="24"/>
            <w:szCs w:val="24"/>
          </w:rPr>
          <w:t>mathbb</w:t>
        </w:r>
        <w:proofErr w:type="spellEnd"/>
        <w:r w:rsidRPr="00B702A1">
          <w:rPr>
            <w:sz w:val="24"/>
            <w:szCs w:val="24"/>
          </w:rPr>
          <w:t>{Y}_\text{PADCHEST}^{*} \} $}</w:t>
        </w:r>
      </w:ins>
    </w:p>
    <w:p w14:paraId="7D4C5347" w14:textId="77777777" w:rsidR="00CA6F40" w:rsidRPr="00B702A1" w:rsidRDefault="00CA6F40" w:rsidP="00B702A1">
      <w:pPr>
        <w:spacing w:line="276" w:lineRule="auto"/>
        <w:rPr>
          <w:ins w:id="939" w:author="Artin" w:date="2023-08-27T16:16:00Z"/>
          <w:sz w:val="24"/>
          <w:szCs w:val="24"/>
        </w:rPr>
      </w:pPr>
      <w:ins w:id="940" w:author="Artin" w:date="2023-08-27T16:16:00Z">
        <w:r w:rsidRPr="00B702A1">
          <w:rPr>
            <w:sz w:val="24"/>
            <w:szCs w:val="24"/>
          </w:rPr>
          <w:t xml:space="preserve">    }</w:t>
        </w:r>
      </w:ins>
    </w:p>
    <w:p w14:paraId="7423BC75" w14:textId="77777777" w:rsidR="00CA6F40" w:rsidRPr="00B702A1" w:rsidRDefault="00CA6F40" w:rsidP="00B702A1">
      <w:pPr>
        <w:spacing w:line="276" w:lineRule="auto"/>
        <w:rPr>
          <w:ins w:id="941" w:author="Artin" w:date="2023-08-27T16:16:00Z"/>
          <w:sz w:val="24"/>
          <w:szCs w:val="24"/>
        </w:rPr>
      </w:pPr>
      <w:ins w:id="942"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1A01C37A" w14:textId="77777777" w:rsidR="00CA6F40" w:rsidRPr="00B702A1" w:rsidRDefault="00CA6F40" w:rsidP="00B702A1">
      <w:pPr>
        <w:spacing w:line="276" w:lineRule="auto"/>
        <w:rPr>
          <w:ins w:id="943" w:author="Artin" w:date="2023-08-27T16:16:00Z"/>
          <w:sz w:val="24"/>
          <w:szCs w:val="24"/>
        </w:rPr>
      </w:pPr>
    </w:p>
    <w:p w14:paraId="50B4D33F" w14:textId="77777777" w:rsidR="00CA6F40" w:rsidRPr="00B702A1" w:rsidRDefault="00CA6F40" w:rsidP="00B702A1">
      <w:pPr>
        <w:spacing w:line="276" w:lineRule="auto"/>
        <w:rPr>
          <w:ins w:id="944" w:author="Artin" w:date="2023-08-27T16:16:00Z"/>
          <w:sz w:val="24"/>
          <w:szCs w:val="24"/>
        </w:rPr>
      </w:pPr>
      <w:ins w:id="945"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}{Getting the Dataset}{:}{end}</w:t>
        </w:r>
      </w:ins>
    </w:p>
    <w:p w14:paraId="4418ED01" w14:textId="77777777" w:rsidR="00CA6F40" w:rsidRPr="00B702A1" w:rsidRDefault="00CA6F40" w:rsidP="00B702A1">
      <w:pPr>
        <w:spacing w:line="276" w:lineRule="auto"/>
        <w:rPr>
          <w:ins w:id="946" w:author="Artin" w:date="2023-08-27T16:16:00Z"/>
          <w:sz w:val="24"/>
          <w:szCs w:val="24"/>
        </w:rPr>
      </w:pPr>
      <w:ins w:id="947" w:author="Artin" w:date="2023-08-27T16:16:00Z">
        <w:r w:rsidRPr="00B702A1">
          <w:rPr>
            <w:sz w:val="24"/>
            <w:szCs w:val="24"/>
          </w:rPr>
          <w:t xml:space="preserve">    \</w:t>
        </w:r>
        <w:proofErr w:type="spellStart"/>
        <w:proofErr w:type="gramStart"/>
        <w:r w:rsidRPr="00B702A1">
          <w:rPr>
            <w:sz w:val="24"/>
            <w:szCs w:val="24"/>
          </w:rPr>
          <w:t>Fn</w:t>
        </w:r>
        <w:proofErr w:type="spellEnd"/>
        <w:r w:rsidRPr="00B702A1">
          <w:rPr>
            <w:sz w:val="24"/>
            <w:szCs w:val="24"/>
          </w:rPr>
          <w:t>{</w:t>
        </w:r>
        <w:proofErr w:type="gramEnd"/>
        <w:r w:rsidRPr="00B702A1">
          <w:rPr>
            <w:sz w:val="24"/>
            <w:szCs w:val="24"/>
          </w:rPr>
          <w:t>}</w:t>
        </w:r>
      </w:ins>
    </w:p>
    <w:p w14:paraId="0B492665" w14:textId="77777777" w:rsidR="00CA6F40" w:rsidRPr="00B702A1" w:rsidRDefault="00CA6F40" w:rsidP="00B702A1">
      <w:pPr>
        <w:spacing w:line="276" w:lineRule="auto"/>
        <w:rPr>
          <w:ins w:id="948" w:author="Artin" w:date="2023-08-27T16:16:00Z"/>
          <w:sz w:val="24"/>
          <w:szCs w:val="24"/>
        </w:rPr>
      </w:pPr>
      <w:ins w:id="949" w:author="Artin" w:date="2023-08-27T16:16:00Z">
        <w:r w:rsidRPr="00B702A1">
          <w:rPr>
            <w:sz w:val="24"/>
            <w:szCs w:val="24"/>
          </w:rPr>
          <w:t xml:space="preserve">    {%</w:t>
        </w:r>
      </w:ins>
    </w:p>
    <w:p w14:paraId="10529ACE" w14:textId="77777777" w:rsidR="00CA6F40" w:rsidRPr="00B702A1" w:rsidRDefault="00CA6F40" w:rsidP="00B702A1">
      <w:pPr>
        <w:spacing w:line="276" w:lineRule="auto"/>
        <w:rPr>
          <w:ins w:id="950" w:author="Artin" w:date="2023-08-27T16:16:00Z"/>
          <w:sz w:val="24"/>
          <w:szCs w:val="24"/>
        </w:rPr>
      </w:pPr>
      <w:ins w:id="951" w:author="Artin" w:date="2023-08-27T16:16:00Z">
        <w:r w:rsidRPr="00B702A1">
          <w:rPr>
            <w:sz w:val="24"/>
            <w:szCs w:val="24"/>
          </w:rPr>
          <w:t xml:space="preserve">        Combine datasets: $\</w:t>
        </w:r>
        <w:proofErr w:type="spellStart"/>
        <w:r w:rsidRPr="00B702A1">
          <w:rPr>
            <w:sz w:val="24"/>
            <w:szCs w:val="24"/>
          </w:rPr>
          <w:t>mathbb</w:t>
        </w:r>
        <w:proofErr w:type="spellEnd"/>
        <w:r w:rsidRPr="00B702A1">
          <w:rPr>
            <w:sz w:val="24"/>
            <w:szCs w:val="24"/>
          </w:rPr>
          <w:t xml:space="preserve">{D} = </w:t>
        </w:r>
        <w:proofErr w:type="gramStart"/>
        <w:r w:rsidRPr="00B702A1">
          <w:rPr>
            <w:sz w:val="24"/>
            <w:szCs w:val="24"/>
          </w:rPr>
          <w:t>\{ \</w:t>
        </w:r>
        <w:proofErr w:type="spellStart"/>
        <w:proofErr w:type="gramEnd"/>
        <w:r w:rsidRPr="00B702A1">
          <w:rPr>
            <w:sz w:val="24"/>
            <w:szCs w:val="24"/>
          </w:rPr>
          <w:t>mathbb</w:t>
        </w:r>
        <w:proofErr w:type="spellEnd"/>
        <w:r w:rsidRPr="00B702A1">
          <w:rPr>
            <w:sz w:val="24"/>
            <w:szCs w:val="24"/>
          </w:rPr>
          <w:t>{X}_{\text{NIH}}^{*}, \</w:t>
        </w:r>
        <w:proofErr w:type="spellStart"/>
        <w:r w:rsidRPr="00B702A1">
          <w:rPr>
            <w:sz w:val="24"/>
            <w:szCs w:val="24"/>
          </w:rPr>
          <w:t>mathbb</w:t>
        </w:r>
        <w:proofErr w:type="spellEnd"/>
        <w:r w:rsidRPr="00B702A1">
          <w:rPr>
            <w:sz w:val="24"/>
            <w:szCs w:val="24"/>
          </w:rPr>
          <w:t>{Y}_{\text{NIH}}^{*} \}</w:t>
        </w:r>
      </w:ins>
    </w:p>
    <w:p w14:paraId="4C098775" w14:textId="77777777" w:rsidR="00CA6F40" w:rsidRPr="00B702A1" w:rsidRDefault="00CA6F40" w:rsidP="00B702A1">
      <w:pPr>
        <w:spacing w:line="276" w:lineRule="auto"/>
        <w:rPr>
          <w:ins w:id="952" w:author="Artin" w:date="2023-08-27T16:16:00Z"/>
          <w:sz w:val="24"/>
          <w:szCs w:val="24"/>
        </w:rPr>
      </w:pPr>
      <w:ins w:id="953" w:author="Artin" w:date="2023-08-27T16:16:00Z">
        <w:r w:rsidRPr="00B702A1">
          <w:rPr>
            <w:sz w:val="24"/>
            <w:szCs w:val="24"/>
          </w:rPr>
          <w:t xml:space="preserve">        \</w:t>
        </w:r>
        <w:proofErr w:type="gramStart"/>
        <w:r w:rsidRPr="00B702A1">
          <w:rPr>
            <w:sz w:val="24"/>
            <w:szCs w:val="24"/>
          </w:rPr>
          <w:t>cup</w:t>
        </w:r>
        <w:proofErr w:type="gramEnd"/>
      </w:ins>
    </w:p>
    <w:p w14:paraId="249E7D4E" w14:textId="77777777" w:rsidR="00CA6F40" w:rsidRPr="00B702A1" w:rsidRDefault="00CA6F40" w:rsidP="00B702A1">
      <w:pPr>
        <w:spacing w:line="276" w:lineRule="auto"/>
        <w:rPr>
          <w:ins w:id="954" w:author="Artin" w:date="2023-08-27T16:16:00Z"/>
          <w:sz w:val="24"/>
          <w:szCs w:val="24"/>
        </w:rPr>
      </w:pPr>
      <w:ins w:id="955" w:author="Artin" w:date="2023-08-27T16:16:00Z">
        <w:r w:rsidRPr="00B702A1">
          <w:rPr>
            <w:sz w:val="24"/>
            <w:szCs w:val="24"/>
          </w:rPr>
          <w:t xml:space="preserve">        </w:t>
        </w:r>
        <w:proofErr w:type="gramStart"/>
        <w:r w:rsidRPr="00B702A1">
          <w:rPr>
            <w:sz w:val="24"/>
            <w:szCs w:val="24"/>
          </w:rPr>
          <w:t>\{ \</w:t>
        </w:r>
        <w:proofErr w:type="spellStart"/>
        <w:proofErr w:type="gramEnd"/>
        <w:r w:rsidRPr="00B702A1">
          <w:rPr>
            <w:sz w:val="24"/>
            <w:szCs w:val="24"/>
          </w:rPr>
          <w:t>mathbb</w:t>
        </w:r>
        <w:proofErr w:type="spellEnd"/>
        <w:r w:rsidRPr="00B702A1">
          <w:rPr>
            <w:sz w:val="24"/>
            <w:szCs w:val="24"/>
          </w:rPr>
          <w:t>{X}_{\text{</w:t>
        </w:r>
        <w:proofErr w:type="spellStart"/>
        <w:r w:rsidRPr="00B702A1">
          <w:rPr>
            <w:sz w:val="24"/>
            <w:szCs w:val="24"/>
          </w:rPr>
          <w:t>Chexpert</w:t>
        </w:r>
        <w:proofErr w:type="spellEnd"/>
        <w:r w:rsidRPr="00B702A1">
          <w:rPr>
            <w:sz w:val="24"/>
            <w:szCs w:val="24"/>
          </w:rPr>
          <w:t>}}^{*}, \</w:t>
        </w:r>
        <w:proofErr w:type="spellStart"/>
        <w:r w:rsidRPr="00B702A1">
          <w:rPr>
            <w:sz w:val="24"/>
            <w:szCs w:val="24"/>
          </w:rPr>
          <w:t>mathbb</w:t>
        </w:r>
        <w:proofErr w:type="spellEnd"/>
        <w:r w:rsidRPr="00B702A1">
          <w:rPr>
            <w:sz w:val="24"/>
            <w:szCs w:val="24"/>
          </w:rPr>
          <w:t>{Y}_{\text{</w:t>
        </w:r>
        <w:proofErr w:type="spellStart"/>
        <w:r w:rsidRPr="00B702A1">
          <w:rPr>
            <w:sz w:val="24"/>
            <w:szCs w:val="24"/>
          </w:rPr>
          <w:t>Chexpert</w:t>
        </w:r>
        <w:proofErr w:type="spellEnd"/>
        <w:r w:rsidRPr="00B702A1">
          <w:rPr>
            <w:sz w:val="24"/>
            <w:szCs w:val="24"/>
          </w:rPr>
          <w:t>}}^{*} \}</w:t>
        </w:r>
      </w:ins>
    </w:p>
    <w:p w14:paraId="6F39DF17" w14:textId="77777777" w:rsidR="00CA6F40" w:rsidRPr="00B702A1" w:rsidRDefault="00CA6F40" w:rsidP="00B702A1">
      <w:pPr>
        <w:spacing w:line="276" w:lineRule="auto"/>
        <w:rPr>
          <w:ins w:id="956" w:author="Artin" w:date="2023-08-27T16:16:00Z"/>
          <w:sz w:val="24"/>
          <w:szCs w:val="24"/>
        </w:rPr>
      </w:pPr>
      <w:ins w:id="957" w:author="Artin" w:date="2023-08-27T16:16:00Z">
        <w:r w:rsidRPr="00B702A1">
          <w:rPr>
            <w:sz w:val="24"/>
            <w:szCs w:val="24"/>
          </w:rPr>
          <w:t xml:space="preserve">        \</w:t>
        </w:r>
        <w:proofErr w:type="gramStart"/>
        <w:r w:rsidRPr="00B702A1">
          <w:rPr>
            <w:sz w:val="24"/>
            <w:szCs w:val="24"/>
          </w:rPr>
          <w:t>cup</w:t>
        </w:r>
        <w:proofErr w:type="gramEnd"/>
      </w:ins>
    </w:p>
    <w:p w14:paraId="1A3079AE" w14:textId="77777777" w:rsidR="00CA6F40" w:rsidRPr="00B702A1" w:rsidRDefault="00CA6F40" w:rsidP="00B702A1">
      <w:pPr>
        <w:spacing w:line="276" w:lineRule="auto"/>
        <w:rPr>
          <w:ins w:id="958" w:author="Artin" w:date="2023-08-27T16:16:00Z"/>
          <w:sz w:val="24"/>
          <w:szCs w:val="24"/>
        </w:rPr>
      </w:pPr>
      <w:ins w:id="959" w:author="Artin" w:date="2023-08-27T16:16:00Z">
        <w:r w:rsidRPr="00B702A1">
          <w:rPr>
            <w:sz w:val="24"/>
            <w:szCs w:val="24"/>
          </w:rPr>
          <w:t xml:space="preserve">        </w:t>
        </w:r>
        <w:proofErr w:type="gramStart"/>
        <w:r w:rsidRPr="00B702A1">
          <w:rPr>
            <w:sz w:val="24"/>
            <w:szCs w:val="24"/>
          </w:rPr>
          <w:t>\{ \</w:t>
        </w:r>
        <w:proofErr w:type="spellStart"/>
        <w:proofErr w:type="gramEnd"/>
        <w:r w:rsidRPr="00B702A1">
          <w:rPr>
            <w:sz w:val="24"/>
            <w:szCs w:val="24"/>
          </w:rPr>
          <w:t>mathbb</w:t>
        </w:r>
        <w:proofErr w:type="spellEnd"/>
        <w:r w:rsidRPr="00B702A1">
          <w:rPr>
            <w:sz w:val="24"/>
            <w:szCs w:val="24"/>
          </w:rPr>
          <w:t>{X}_{\text{PADCHEST}}^{*}, \</w:t>
        </w:r>
        <w:proofErr w:type="spellStart"/>
        <w:r w:rsidRPr="00B702A1">
          <w:rPr>
            <w:sz w:val="24"/>
            <w:szCs w:val="24"/>
          </w:rPr>
          <w:t>mathbb</w:t>
        </w:r>
        <w:proofErr w:type="spellEnd"/>
        <w:r w:rsidRPr="00B702A1">
          <w:rPr>
            <w:sz w:val="24"/>
            <w:szCs w:val="24"/>
          </w:rPr>
          <w:t>{Y}_{\text{PADCHEST}}^{*} \}$</w:t>
        </w:r>
      </w:ins>
    </w:p>
    <w:p w14:paraId="50B8D9A8" w14:textId="77777777" w:rsidR="00CA6F40" w:rsidRPr="00B702A1" w:rsidRDefault="00CA6F40" w:rsidP="00B702A1">
      <w:pPr>
        <w:spacing w:line="276" w:lineRule="auto"/>
        <w:rPr>
          <w:ins w:id="960" w:author="Artin" w:date="2023-08-27T16:16:00Z"/>
          <w:sz w:val="24"/>
          <w:szCs w:val="24"/>
        </w:rPr>
      </w:pPr>
      <w:ins w:id="961"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5E82ECE1" w14:textId="77777777" w:rsidR="00CA6F40" w:rsidRPr="00B702A1" w:rsidRDefault="00CA6F40" w:rsidP="00B702A1">
      <w:pPr>
        <w:spacing w:line="276" w:lineRule="auto"/>
        <w:rPr>
          <w:ins w:id="962" w:author="Artin" w:date="2023-08-27T16:16:00Z"/>
          <w:sz w:val="24"/>
          <w:szCs w:val="24"/>
        </w:rPr>
      </w:pPr>
    </w:p>
    <w:p w14:paraId="5FC64E53" w14:textId="77777777" w:rsidR="00CA6F40" w:rsidRPr="00B702A1" w:rsidRDefault="00CA6F40" w:rsidP="00B702A1">
      <w:pPr>
        <w:spacing w:line="276" w:lineRule="auto"/>
        <w:rPr>
          <w:ins w:id="963" w:author="Artin" w:date="2023-08-27T16:16:00Z"/>
          <w:sz w:val="24"/>
          <w:szCs w:val="24"/>
        </w:rPr>
      </w:pPr>
      <w:ins w:id="964" w:author="Artin" w:date="2023-08-27T16:16:00Z">
        <w:r w:rsidRPr="00B702A1">
          <w:rPr>
            <w:sz w:val="24"/>
            <w:szCs w:val="24"/>
          </w:rPr>
          <w:t xml:space="preserve">        Split $\</w:t>
        </w:r>
        <w:proofErr w:type="spellStart"/>
        <w:r w:rsidRPr="00B702A1">
          <w:rPr>
            <w:sz w:val="24"/>
            <w:szCs w:val="24"/>
          </w:rPr>
          <w:t>mathbb</w:t>
        </w:r>
        <w:proofErr w:type="spellEnd"/>
        <w:r w:rsidRPr="00B702A1">
          <w:rPr>
            <w:sz w:val="24"/>
            <w:szCs w:val="24"/>
          </w:rPr>
          <w:t>{D}$ into 3 subsets: $\</w:t>
        </w:r>
        <w:proofErr w:type="spellStart"/>
        <w:r w:rsidRPr="00B702A1">
          <w:rPr>
            <w:sz w:val="24"/>
            <w:szCs w:val="24"/>
          </w:rPr>
          <w:t>mathbb</w:t>
        </w:r>
        <w:proofErr w:type="spellEnd"/>
        <w:r w:rsidRPr="00B702A1">
          <w:rPr>
            <w:sz w:val="24"/>
            <w:szCs w:val="24"/>
          </w:rPr>
          <w:t>{D}^\text{train}, \</w:t>
        </w:r>
        <w:proofErr w:type="spellStart"/>
        <w:r w:rsidRPr="00B702A1">
          <w:rPr>
            <w:sz w:val="24"/>
            <w:szCs w:val="24"/>
          </w:rPr>
          <w:t>mathbb</w:t>
        </w:r>
        <w:proofErr w:type="spellEnd"/>
        <w:r w:rsidRPr="00B702A1">
          <w:rPr>
            <w:sz w:val="24"/>
            <w:szCs w:val="24"/>
          </w:rPr>
          <w:t>{D}^\text{valid}, \</w:t>
        </w:r>
        <w:proofErr w:type="spellStart"/>
        <w:r w:rsidRPr="00B702A1">
          <w:rPr>
            <w:sz w:val="24"/>
            <w:szCs w:val="24"/>
          </w:rPr>
          <w:t>mathbb</w:t>
        </w:r>
        <w:proofErr w:type="spellEnd"/>
        <w:r w:rsidRPr="00B702A1">
          <w:rPr>
            <w:sz w:val="24"/>
            <w:szCs w:val="24"/>
          </w:rPr>
          <w:t xml:space="preserve">{D}^\text{test}$, representing 60\%, 10\%, and 30\% of data </w:t>
        </w:r>
        <w:proofErr w:type="gramStart"/>
        <w:r w:rsidRPr="00B702A1">
          <w:rPr>
            <w:sz w:val="24"/>
            <w:szCs w:val="24"/>
          </w:rPr>
          <w:t>respectively</w:t>
        </w:r>
        <w:proofErr w:type="gramEnd"/>
      </w:ins>
    </w:p>
    <w:p w14:paraId="55B7B725" w14:textId="77777777" w:rsidR="00CA6F40" w:rsidRPr="00B702A1" w:rsidRDefault="00CA6F40" w:rsidP="00B702A1">
      <w:pPr>
        <w:spacing w:line="276" w:lineRule="auto"/>
        <w:rPr>
          <w:ins w:id="965" w:author="Artin" w:date="2023-08-27T16:16:00Z"/>
          <w:sz w:val="24"/>
          <w:szCs w:val="24"/>
        </w:rPr>
      </w:pPr>
      <w:ins w:id="966" w:author="Artin" w:date="2023-08-27T16:16:00Z">
        <w:r w:rsidRPr="00B702A1">
          <w:rPr>
            <w:sz w:val="24"/>
            <w:szCs w:val="24"/>
          </w:rPr>
          <w:t xml:space="preserve">    }</w:t>
        </w:r>
      </w:ins>
    </w:p>
    <w:p w14:paraId="03F9DCFD" w14:textId="77777777" w:rsidR="00CA6F40" w:rsidRPr="00B702A1" w:rsidRDefault="00CA6F40" w:rsidP="00B702A1">
      <w:pPr>
        <w:spacing w:line="276" w:lineRule="auto"/>
        <w:rPr>
          <w:ins w:id="967" w:author="Artin" w:date="2023-08-27T16:16:00Z"/>
          <w:sz w:val="24"/>
          <w:szCs w:val="24"/>
        </w:rPr>
      </w:pPr>
      <w:ins w:id="968"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239F8185" w14:textId="77777777" w:rsidR="00CA6F40" w:rsidRPr="00B702A1" w:rsidRDefault="00CA6F40" w:rsidP="00B702A1">
      <w:pPr>
        <w:spacing w:line="276" w:lineRule="auto"/>
        <w:rPr>
          <w:ins w:id="969" w:author="Artin" w:date="2023-08-27T16:16:00Z"/>
          <w:sz w:val="24"/>
          <w:szCs w:val="24"/>
        </w:rPr>
      </w:pPr>
      <w:ins w:id="970" w:author="Artin" w:date="2023-08-27T16:16:00Z">
        <w:r w:rsidRPr="00B702A1">
          <w:rPr>
            <w:sz w:val="24"/>
            <w:szCs w:val="24"/>
          </w:rPr>
          <w:t xml:space="preserve">    \</w:t>
        </w:r>
        <w:proofErr w:type="spellStart"/>
        <w:r w:rsidRPr="00B702A1">
          <w:rPr>
            <w:sz w:val="24"/>
            <w:szCs w:val="24"/>
          </w:rPr>
          <w:t>KwRet</w:t>
        </w:r>
        <w:proofErr w:type="spellEnd"/>
        <w:r w:rsidRPr="00B702A1">
          <w:rPr>
            <w:sz w:val="24"/>
            <w:szCs w:val="24"/>
          </w:rPr>
          <w:t>{$\</w:t>
        </w:r>
        <w:proofErr w:type="spellStart"/>
        <w:r w:rsidRPr="00B702A1">
          <w:rPr>
            <w:sz w:val="24"/>
            <w:szCs w:val="24"/>
          </w:rPr>
          <w:t>mathbb</w:t>
        </w:r>
        <w:proofErr w:type="spellEnd"/>
        <w:r w:rsidRPr="00B702A1">
          <w:rPr>
            <w:sz w:val="24"/>
            <w:szCs w:val="24"/>
          </w:rPr>
          <w:t>{D}^\text{train}, \</w:t>
        </w:r>
        <w:proofErr w:type="spellStart"/>
        <w:r w:rsidRPr="00B702A1">
          <w:rPr>
            <w:sz w:val="24"/>
            <w:szCs w:val="24"/>
          </w:rPr>
          <w:t>mathbb</w:t>
        </w:r>
        <w:proofErr w:type="spellEnd"/>
        <w:r w:rsidRPr="00B702A1">
          <w:rPr>
            <w:sz w:val="24"/>
            <w:szCs w:val="24"/>
          </w:rPr>
          <w:t>{D}^\text{valid}, \</w:t>
        </w:r>
        <w:proofErr w:type="spellStart"/>
        <w:r w:rsidRPr="00B702A1">
          <w:rPr>
            <w:sz w:val="24"/>
            <w:szCs w:val="24"/>
          </w:rPr>
          <w:t>mathbb</w:t>
        </w:r>
        <w:proofErr w:type="spellEnd"/>
        <w:r w:rsidRPr="00B702A1">
          <w:rPr>
            <w:sz w:val="24"/>
            <w:szCs w:val="24"/>
          </w:rPr>
          <w:t>{D}^\text{test}$}</w:t>
        </w:r>
      </w:ins>
    </w:p>
    <w:p w14:paraId="39389A37" w14:textId="77777777" w:rsidR="00CA6F40" w:rsidRPr="00B702A1" w:rsidRDefault="00CA6F40" w:rsidP="00B702A1">
      <w:pPr>
        <w:spacing w:line="276" w:lineRule="auto"/>
        <w:rPr>
          <w:ins w:id="971" w:author="Artin" w:date="2023-08-27T16:16:00Z"/>
          <w:sz w:val="24"/>
          <w:szCs w:val="24"/>
        </w:rPr>
      </w:pPr>
      <w:ins w:id="972" w:author="Artin" w:date="2023-08-27T16:16:00Z">
        <w:r w:rsidRPr="00B702A1">
          <w:rPr>
            <w:sz w:val="24"/>
            <w:szCs w:val="24"/>
          </w:rPr>
          <w:t>\</w:t>
        </w:r>
        <w:proofErr w:type="gramStart"/>
        <w:r w:rsidRPr="00B702A1">
          <w:rPr>
            <w:sz w:val="24"/>
            <w:szCs w:val="24"/>
          </w:rPr>
          <w:t>end{</w:t>
        </w:r>
        <w:proofErr w:type="spellStart"/>
        <w:proofErr w:type="gramEnd"/>
        <w:r w:rsidRPr="00B702A1">
          <w:rPr>
            <w:sz w:val="24"/>
            <w:szCs w:val="24"/>
          </w:rPr>
          <w:t>SgAlgorithm</w:t>
        </w:r>
        <w:proofErr w:type="spellEnd"/>
        <w:r w:rsidRPr="00B702A1">
          <w:rPr>
            <w:sz w:val="24"/>
            <w:szCs w:val="24"/>
          </w:rPr>
          <w:t>}</w:t>
        </w:r>
      </w:ins>
    </w:p>
    <w:p w14:paraId="4B811416" w14:textId="77777777" w:rsidR="00CA6F40" w:rsidRPr="00B702A1" w:rsidRDefault="00CA6F40" w:rsidP="00B702A1">
      <w:pPr>
        <w:spacing w:line="276" w:lineRule="auto"/>
        <w:rPr>
          <w:ins w:id="973" w:author="Artin" w:date="2023-08-27T16:16:00Z"/>
          <w:sz w:val="24"/>
          <w:szCs w:val="24"/>
        </w:rPr>
      </w:pPr>
    </w:p>
    <w:p w14:paraId="31EC5D3F" w14:textId="77777777" w:rsidR="00CA6F40" w:rsidRPr="00B702A1" w:rsidRDefault="00CA6F40" w:rsidP="00B702A1">
      <w:pPr>
        <w:spacing w:line="276" w:lineRule="auto"/>
        <w:rPr>
          <w:ins w:id="974" w:author="Artin" w:date="2023-08-27T16:16:00Z"/>
          <w:sz w:val="24"/>
          <w:szCs w:val="24"/>
        </w:rPr>
      </w:pPr>
      <w:ins w:id="975" w:author="Artin" w:date="2023-08-27T16:16:00Z">
        <w:r w:rsidRPr="00B702A1">
          <w:rPr>
            <w:sz w:val="24"/>
            <w:szCs w:val="24"/>
          </w:rPr>
          <w:t>\</w:t>
        </w:r>
        <w:proofErr w:type="gramStart"/>
        <w:r w:rsidRPr="00B702A1">
          <w:rPr>
            <w:sz w:val="24"/>
            <w:szCs w:val="24"/>
          </w:rPr>
          <w:t>begin{</w:t>
        </w:r>
        <w:proofErr w:type="spellStart"/>
        <w:proofErr w:type="gramEnd"/>
        <w:r w:rsidRPr="00B702A1">
          <w:rPr>
            <w:sz w:val="24"/>
            <w:szCs w:val="24"/>
          </w:rPr>
          <w:t>SgAlgorithm</w:t>
        </w:r>
        <w:proofErr w:type="spellEnd"/>
        <w:r w:rsidRPr="00B702A1">
          <w:rPr>
            <w:sz w:val="24"/>
            <w:szCs w:val="24"/>
          </w:rPr>
          <w:t>}</w:t>
        </w:r>
      </w:ins>
    </w:p>
    <w:p w14:paraId="53C1F7C7" w14:textId="77777777" w:rsidR="00CA6F40" w:rsidRPr="00B702A1" w:rsidRDefault="00CA6F40" w:rsidP="00B702A1">
      <w:pPr>
        <w:spacing w:line="276" w:lineRule="auto"/>
        <w:rPr>
          <w:ins w:id="976" w:author="Artin" w:date="2023-08-27T16:16:00Z"/>
          <w:sz w:val="24"/>
          <w:szCs w:val="24"/>
        </w:rPr>
      </w:pPr>
      <w:ins w:id="977" w:author="Artin" w:date="2023-08-27T16:16:00Z">
        <w:r w:rsidRPr="00B702A1">
          <w:rPr>
            <w:sz w:val="24"/>
            <w:szCs w:val="24"/>
          </w:rPr>
          <w:t xml:space="preserve">    \</w:t>
        </w:r>
        <w:proofErr w:type="gramStart"/>
        <w:r w:rsidRPr="00B702A1">
          <w:rPr>
            <w:sz w:val="24"/>
            <w:szCs w:val="24"/>
          </w:rPr>
          <w:t>caption{</w:t>
        </w:r>
        <w:proofErr w:type="gramEnd"/>
        <w:r w:rsidRPr="00B702A1">
          <w:rPr>
            <w:sz w:val="24"/>
            <w:szCs w:val="24"/>
          </w:rPr>
          <w:t>Computing Original Logit Values}\label{</w:t>
        </w:r>
        <w:proofErr w:type="spellStart"/>
        <w:r w:rsidRPr="00B702A1">
          <w:rPr>
            <w:sz w:val="24"/>
            <w:szCs w:val="24"/>
          </w:rPr>
          <w:t>alg:taxonomy.logits</w:t>
        </w:r>
        <w:proofErr w:type="spellEnd"/>
        <w:r w:rsidRPr="00B702A1">
          <w:rPr>
            <w:sz w:val="24"/>
            <w:szCs w:val="24"/>
          </w:rPr>
          <w:t>}</w:t>
        </w:r>
      </w:ins>
    </w:p>
    <w:p w14:paraId="534B687B" w14:textId="77777777" w:rsidR="00CA6F40" w:rsidRPr="00B702A1" w:rsidRDefault="00CA6F40" w:rsidP="00B702A1">
      <w:pPr>
        <w:spacing w:line="276" w:lineRule="auto"/>
        <w:rPr>
          <w:ins w:id="978" w:author="Artin" w:date="2023-08-27T16:16:00Z"/>
          <w:sz w:val="24"/>
          <w:szCs w:val="24"/>
        </w:rPr>
      </w:pPr>
      <w:ins w:id="979" w:author="Artin" w:date="2023-08-27T16:16:00Z">
        <w:r w:rsidRPr="00B702A1">
          <w:rPr>
            <w:sz w:val="24"/>
            <w:szCs w:val="24"/>
          </w:rPr>
          <w:t xml:space="preserve">    \</w:t>
        </w:r>
        <w:proofErr w:type="spellStart"/>
        <w:proofErr w:type="gramStart"/>
        <w:r w:rsidRPr="00B702A1">
          <w:rPr>
            <w:sz w:val="24"/>
            <w:szCs w:val="24"/>
          </w:rPr>
          <w:t>KwIn</w:t>
        </w:r>
        <w:proofErr w:type="spellEnd"/>
        <w:r w:rsidRPr="00B702A1">
          <w:rPr>
            <w:sz w:val="24"/>
            <w:szCs w:val="24"/>
          </w:rPr>
          <w:t>{</w:t>
        </w:r>
        <w:proofErr w:type="gramEnd"/>
      </w:ins>
    </w:p>
    <w:p w14:paraId="0EF412B3" w14:textId="77777777" w:rsidR="00CA6F40" w:rsidRPr="00B702A1" w:rsidRDefault="00CA6F40" w:rsidP="00B702A1">
      <w:pPr>
        <w:spacing w:line="276" w:lineRule="auto"/>
        <w:rPr>
          <w:ins w:id="980" w:author="Artin" w:date="2023-08-27T16:16:00Z"/>
          <w:sz w:val="24"/>
          <w:szCs w:val="24"/>
        </w:rPr>
      </w:pPr>
      <w:ins w:id="981"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{itemize}</w:t>
        </w:r>
      </w:ins>
    </w:p>
    <w:p w14:paraId="447E129A" w14:textId="77777777" w:rsidR="00CA6F40" w:rsidRPr="00B702A1" w:rsidRDefault="00CA6F40" w:rsidP="00B702A1">
      <w:pPr>
        <w:spacing w:line="276" w:lineRule="auto"/>
        <w:rPr>
          <w:ins w:id="982" w:author="Artin" w:date="2023-08-27T16:16:00Z"/>
          <w:sz w:val="24"/>
          <w:szCs w:val="24"/>
        </w:rPr>
      </w:pPr>
      <w:ins w:id="983" w:author="Artin" w:date="2023-08-27T16:16:00Z">
        <w:r w:rsidRPr="00B702A1">
          <w:rPr>
            <w:sz w:val="24"/>
            <w:szCs w:val="24"/>
          </w:rPr>
          <w:t xml:space="preserve">            \item $\</w:t>
        </w:r>
        <w:proofErr w:type="spellStart"/>
        <w:r w:rsidRPr="00B702A1">
          <w:rPr>
            <w:sz w:val="24"/>
            <w:szCs w:val="24"/>
          </w:rPr>
          <w:t>mathbb</w:t>
        </w:r>
        <w:proofErr w:type="spellEnd"/>
        <w:r w:rsidRPr="00B702A1">
          <w:rPr>
            <w:sz w:val="24"/>
            <w:szCs w:val="24"/>
          </w:rPr>
          <w:t>{D}^{\text{train}}, \</w:t>
        </w:r>
        <w:proofErr w:type="spellStart"/>
        <w:r w:rsidRPr="00B702A1">
          <w:rPr>
            <w:sz w:val="24"/>
            <w:szCs w:val="24"/>
          </w:rPr>
          <w:t>mathbb</w:t>
        </w:r>
        <w:proofErr w:type="spellEnd"/>
        <w:r w:rsidRPr="00B702A1">
          <w:rPr>
            <w:sz w:val="24"/>
            <w:szCs w:val="24"/>
          </w:rPr>
          <w:t>{D}^{\text{valid}}, \</w:t>
        </w:r>
        <w:proofErr w:type="spellStart"/>
        <w:r w:rsidRPr="00B702A1">
          <w:rPr>
            <w:sz w:val="24"/>
            <w:szCs w:val="24"/>
          </w:rPr>
          <w:t>mathbb</w:t>
        </w:r>
        <w:proofErr w:type="spellEnd"/>
        <w:r w:rsidRPr="00B702A1">
          <w:rPr>
            <w:sz w:val="24"/>
            <w:szCs w:val="24"/>
          </w:rPr>
          <w:t>{D}^{\text{test</w:t>
        </w:r>
        <w:proofErr w:type="gramStart"/>
        <w:r w:rsidRPr="00B702A1">
          <w:rPr>
            <w:sz w:val="24"/>
            <w:szCs w:val="24"/>
          </w:rPr>
          <w:t>}}$</w:t>
        </w:r>
        <w:proofErr w:type="gramEnd"/>
        <w:r w:rsidRPr="00B702A1">
          <w:rPr>
            <w:sz w:val="24"/>
            <w:szCs w:val="24"/>
          </w:rPr>
          <w:t xml:space="preserve"> from Algorithm~\ref{</w:t>
        </w:r>
        <w:proofErr w:type="spellStart"/>
        <w:r w:rsidRPr="00B702A1">
          <w:rPr>
            <w:sz w:val="24"/>
            <w:szCs w:val="24"/>
          </w:rPr>
          <w:t>alg:taxonomy.dataset</w:t>
        </w:r>
        <w:proofErr w:type="spellEnd"/>
        <w:r w:rsidRPr="00B702A1">
          <w:rPr>
            <w:sz w:val="24"/>
            <w:szCs w:val="24"/>
          </w:rPr>
          <w:t>}</w:t>
        </w:r>
      </w:ins>
    </w:p>
    <w:p w14:paraId="339C72EA" w14:textId="77777777" w:rsidR="00CA6F40" w:rsidRPr="00B702A1" w:rsidRDefault="00CA6F40" w:rsidP="00B702A1">
      <w:pPr>
        <w:spacing w:line="276" w:lineRule="auto"/>
        <w:rPr>
          <w:ins w:id="984" w:author="Artin" w:date="2023-08-27T16:16:00Z"/>
          <w:sz w:val="24"/>
          <w:szCs w:val="24"/>
        </w:rPr>
      </w:pPr>
      <w:ins w:id="985" w:author="Artin" w:date="2023-08-27T16:16:00Z">
        <w:r w:rsidRPr="00B702A1">
          <w:rPr>
            <w:sz w:val="24"/>
            <w:szCs w:val="24"/>
          </w:rPr>
          <w:t xml:space="preserve">            \item Baseline model architecture: DenseNet121, $f_1(\</w:t>
        </w:r>
        <w:proofErr w:type="spellStart"/>
        <w:proofErr w:type="gramStart"/>
        <w:r w:rsidRPr="00B702A1">
          <w:rPr>
            <w:sz w:val="24"/>
            <w:szCs w:val="24"/>
          </w:rPr>
          <w:t>cdot</w:t>
        </w:r>
        <w:proofErr w:type="spellEnd"/>
        <w:r w:rsidRPr="00B702A1">
          <w:rPr>
            <w:sz w:val="24"/>
            <w:szCs w:val="24"/>
          </w:rPr>
          <w:t>)$</w:t>
        </w:r>
        <w:proofErr w:type="gramEnd"/>
      </w:ins>
    </w:p>
    <w:p w14:paraId="13F1541A" w14:textId="77777777" w:rsidR="00CA6F40" w:rsidRPr="00B702A1" w:rsidRDefault="00CA6F40" w:rsidP="00B702A1">
      <w:pPr>
        <w:spacing w:line="276" w:lineRule="auto"/>
        <w:rPr>
          <w:ins w:id="986" w:author="Artin" w:date="2023-08-27T16:16:00Z"/>
          <w:sz w:val="24"/>
          <w:szCs w:val="24"/>
        </w:rPr>
      </w:pPr>
      <w:ins w:id="987"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{itemize}</w:t>
        </w:r>
      </w:ins>
    </w:p>
    <w:p w14:paraId="2C341BCC" w14:textId="77777777" w:rsidR="00CA6F40" w:rsidRPr="00B702A1" w:rsidRDefault="00CA6F40" w:rsidP="00B702A1">
      <w:pPr>
        <w:spacing w:line="276" w:lineRule="auto"/>
        <w:rPr>
          <w:ins w:id="988" w:author="Artin" w:date="2023-08-27T16:16:00Z"/>
          <w:sz w:val="24"/>
          <w:szCs w:val="24"/>
        </w:rPr>
      </w:pPr>
      <w:ins w:id="989" w:author="Artin" w:date="2023-08-27T16:16:00Z">
        <w:r w:rsidRPr="00B702A1">
          <w:rPr>
            <w:sz w:val="24"/>
            <w:szCs w:val="24"/>
          </w:rPr>
          <w:t xml:space="preserve">    }</w:t>
        </w:r>
      </w:ins>
    </w:p>
    <w:p w14:paraId="661B3D58" w14:textId="77777777" w:rsidR="00CA6F40" w:rsidRPr="00B702A1" w:rsidRDefault="00CA6F40" w:rsidP="00B702A1">
      <w:pPr>
        <w:spacing w:line="276" w:lineRule="auto"/>
        <w:rPr>
          <w:ins w:id="990" w:author="Artin" w:date="2023-08-27T16:16:00Z"/>
          <w:sz w:val="24"/>
          <w:szCs w:val="24"/>
        </w:rPr>
      </w:pPr>
      <w:ins w:id="991"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3E0D49D0" w14:textId="77777777" w:rsidR="00CA6F40" w:rsidRPr="00B702A1" w:rsidRDefault="00CA6F40" w:rsidP="00B702A1">
      <w:pPr>
        <w:spacing w:line="276" w:lineRule="auto"/>
        <w:rPr>
          <w:ins w:id="992" w:author="Artin" w:date="2023-08-27T16:16:00Z"/>
          <w:sz w:val="24"/>
          <w:szCs w:val="24"/>
        </w:rPr>
      </w:pPr>
    </w:p>
    <w:p w14:paraId="1ED5792C" w14:textId="77777777" w:rsidR="00CA6F40" w:rsidRPr="00B702A1" w:rsidRDefault="00CA6F40" w:rsidP="00B702A1">
      <w:pPr>
        <w:spacing w:line="276" w:lineRule="auto"/>
        <w:rPr>
          <w:ins w:id="993" w:author="Artin" w:date="2023-08-27T16:16:00Z"/>
          <w:sz w:val="24"/>
          <w:szCs w:val="24"/>
        </w:rPr>
      </w:pPr>
      <w:ins w:id="994"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}{Predictor Model}{:}{end}</w:t>
        </w:r>
      </w:ins>
    </w:p>
    <w:p w14:paraId="7E9640D5" w14:textId="77777777" w:rsidR="00CA6F40" w:rsidRPr="00B702A1" w:rsidRDefault="00CA6F40" w:rsidP="00B702A1">
      <w:pPr>
        <w:spacing w:line="276" w:lineRule="auto"/>
        <w:rPr>
          <w:ins w:id="995" w:author="Artin" w:date="2023-08-27T16:16:00Z"/>
          <w:sz w:val="24"/>
          <w:szCs w:val="24"/>
        </w:rPr>
      </w:pPr>
      <w:ins w:id="996" w:author="Artin" w:date="2023-08-27T16:16:00Z">
        <w:r w:rsidRPr="00B702A1">
          <w:rPr>
            <w:sz w:val="24"/>
            <w:szCs w:val="24"/>
          </w:rPr>
          <w:t xml:space="preserve">    \</w:t>
        </w:r>
        <w:proofErr w:type="spellStart"/>
        <w:r w:rsidRPr="00B702A1">
          <w:rPr>
            <w:sz w:val="24"/>
            <w:szCs w:val="24"/>
          </w:rPr>
          <w:t>Fn</w:t>
        </w:r>
        <w:proofErr w:type="spellEnd"/>
        <w:r w:rsidRPr="00B702A1">
          <w:rPr>
            <w:sz w:val="24"/>
            <w:szCs w:val="24"/>
          </w:rPr>
          <w:t>{$f_2(\</w:t>
        </w:r>
        <w:proofErr w:type="spellStart"/>
        <w:proofErr w:type="gramStart"/>
        <w:r w:rsidRPr="00B702A1">
          <w:rPr>
            <w:sz w:val="24"/>
            <w:szCs w:val="24"/>
          </w:rPr>
          <w:t>cdot</w:t>
        </w:r>
        <w:proofErr w:type="spellEnd"/>
        <w:r w:rsidRPr="00B702A1">
          <w:rPr>
            <w:sz w:val="24"/>
            <w:szCs w:val="24"/>
          </w:rPr>
          <w:t>)$</w:t>
        </w:r>
        <w:proofErr w:type="gramEnd"/>
        <w:r w:rsidRPr="00B702A1">
          <w:rPr>
            <w:sz w:val="24"/>
            <w:szCs w:val="24"/>
          </w:rPr>
          <w:t>}</w:t>
        </w:r>
      </w:ins>
    </w:p>
    <w:p w14:paraId="65421FE4" w14:textId="77777777" w:rsidR="00CA6F40" w:rsidRPr="00B702A1" w:rsidRDefault="00CA6F40" w:rsidP="00B702A1">
      <w:pPr>
        <w:spacing w:line="276" w:lineRule="auto"/>
        <w:rPr>
          <w:ins w:id="997" w:author="Artin" w:date="2023-08-27T16:16:00Z"/>
          <w:sz w:val="24"/>
          <w:szCs w:val="24"/>
        </w:rPr>
      </w:pPr>
      <w:ins w:id="998" w:author="Artin" w:date="2023-08-27T16:16:00Z">
        <w:r w:rsidRPr="00B702A1">
          <w:rPr>
            <w:sz w:val="24"/>
            <w:szCs w:val="24"/>
          </w:rPr>
          <w:t xml:space="preserve">    {%</w:t>
        </w:r>
      </w:ins>
    </w:p>
    <w:p w14:paraId="34CE590D" w14:textId="77777777" w:rsidR="00CA6F40" w:rsidRPr="00B702A1" w:rsidRDefault="00CA6F40" w:rsidP="00B702A1">
      <w:pPr>
        <w:spacing w:line="276" w:lineRule="auto"/>
        <w:rPr>
          <w:ins w:id="999" w:author="Artin" w:date="2023-08-27T16:16:00Z"/>
          <w:sz w:val="24"/>
          <w:szCs w:val="24"/>
        </w:rPr>
      </w:pPr>
      <w:ins w:id="1000" w:author="Artin" w:date="2023-08-27T16:16:00Z">
        <w:r w:rsidRPr="00B702A1">
          <w:rPr>
            <w:sz w:val="24"/>
            <w:szCs w:val="24"/>
          </w:rPr>
          <w:t xml:space="preserve">        Optimize model $f_1(\</w:t>
        </w:r>
        <w:proofErr w:type="spellStart"/>
        <w:proofErr w:type="gramStart"/>
        <w:r w:rsidRPr="00B702A1">
          <w:rPr>
            <w:sz w:val="24"/>
            <w:szCs w:val="24"/>
          </w:rPr>
          <w:t>cdot</w:t>
        </w:r>
        <w:proofErr w:type="spellEnd"/>
        <w:r w:rsidRPr="00B702A1">
          <w:rPr>
            <w:sz w:val="24"/>
            <w:szCs w:val="24"/>
          </w:rPr>
          <w:t>)$</w:t>
        </w:r>
        <w:proofErr w:type="gramEnd"/>
        <w:r w:rsidRPr="00B702A1">
          <w:rPr>
            <w:sz w:val="24"/>
            <w:szCs w:val="24"/>
          </w:rPr>
          <w:t xml:space="preserve"> on $\</w:t>
        </w:r>
        <w:proofErr w:type="spellStart"/>
        <w:r w:rsidRPr="00B702A1">
          <w:rPr>
            <w:sz w:val="24"/>
            <w:szCs w:val="24"/>
          </w:rPr>
          <w:t>mathbb</w:t>
        </w:r>
        <w:proofErr w:type="spellEnd"/>
        <w:r w:rsidRPr="00B702A1">
          <w:rPr>
            <w:sz w:val="24"/>
            <w:szCs w:val="24"/>
          </w:rPr>
          <w:t>{D}^{\text{train}}$ and $\</w:t>
        </w:r>
        <w:proofErr w:type="spellStart"/>
        <w:r w:rsidRPr="00B702A1">
          <w:rPr>
            <w:sz w:val="24"/>
            <w:szCs w:val="24"/>
          </w:rPr>
          <w:t>mathbb</w:t>
        </w:r>
        <w:proofErr w:type="spellEnd"/>
        <w:r w:rsidRPr="00B702A1">
          <w:rPr>
            <w:sz w:val="24"/>
            <w:szCs w:val="24"/>
          </w:rPr>
          <w:t>{D}^{\text{valid}}$ \;</w:t>
        </w:r>
      </w:ins>
    </w:p>
    <w:p w14:paraId="6B3B1EC9" w14:textId="77777777" w:rsidR="00CA6F40" w:rsidRPr="00B702A1" w:rsidRDefault="00CA6F40" w:rsidP="00B702A1">
      <w:pPr>
        <w:spacing w:line="276" w:lineRule="auto"/>
        <w:rPr>
          <w:ins w:id="1001" w:author="Artin" w:date="2023-08-27T16:16:00Z"/>
          <w:sz w:val="24"/>
          <w:szCs w:val="24"/>
        </w:rPr>
      </w:pPr>
    </w:p>
    <w:p w14:paraId="561907C5" w14:textId="77777777" w:rsidR="00CA6F40" w:rsidRPr="00B702A1" w:rsidRDefault="00CA6F40" w:rsidP="00B702A1">
      <w:pPr>
        <w:spacing w:line="276" w:lineRule="auto"/>
        <w:rPr>
          <w:ins w:id="1002" w:author="Artin" w:date="2023-08-27T16:16:00Z"/>
          <w:sz w:val="24"/>
          <w:szCs w:val="24"/>
        </w:rPr>
      </w:pPr>
      <w:ins w:id="1003" w:author="Artin" w:date="2023-08-27T16:16:00Z">
        <w:r w:rsidRPr="00B702A1">
          <w:rPr>
            <w:sz w:val="24"/>
            <w:szCs w:val="24"/>
          </w:rPr>
          <w:t xml:space="preserve">        Clone architecture of $f_1(\</w:t>
        </w:r>
        <w:proofErr w:type="spellStart"/>
        <w:proofErr w:type="gramStart"/>
        <w:r w:rsidRPr="00B702A1">
          <w:rPr>
            <w:sz w:val="24"/>
            <w:szCs w:val="24"/>
          </w:rPr>
          <w:t>cdot</w:t>
        </w:r>
        <w:proofErr w:type="spellEnd"/>
        <w:r w:rsidRPr="00B702A1">
          <w:rPr>
            <w:sz w:val="24"/>
            <w:szCs w:val="24"/>
          </w:rPr>
          <w:t>)$</w:t>
        </w:r>
        <w:proofErr w:type="gramEnd"/>
        <w:r w:rsidRPr="00B702A1">
          <w:rPr>
            <w:sz w:val="24"/>
            <w:szCs w:val="24"/>
          </w:rPr>
          <w:t xml:space="preserve"> into $f_2(\</w:t>
        </w:r>
        <w:proofErr w:type="spellStart"/>
        <w:r w:rsidRPr="00B702A1">
          <w:rPr>
            <w:sz w:val="24"/>
            <w:szCs w:val="24"/>
          </w:rPr>
          <w:t>cdot</w:t>
        </w:r>
        <w:proofErr w:type="spellEnd"/>
        <w:r w:rsidRPr="00B702A1">
          <w:rPr>
            <w:sz w:val="24"/>
            <w:szCs w:val="24"/>
          </w:rPr>
          <w:t>)$, without the last sigmoid activation. \;</w:t>
        </w:r>
      </w:ins>
    </w:p>
    <w:p w14:paraId="194BE90F" w14:textId="77777777" w:rsidR="00CA6F40" w:rsidRPr="00B702A1" w:rsidRDefault="00CA6F40" w:rsidP="00B702A1">
      <w:pPr>
        <w:spacing w:line="276" w:lineRule="auto"/>
        <w:rPr>
          <w:ins w:id="1004" w:author="Artin" w:date="2023-08-27T16:16:00Z"/>
          <w:sz w:val="24"/>
          <w:szCs w:val="24"/>
        </w:rPr>
      </w:pPr>
    </w:p>
    <w:p w14:paraId="1038ABC9" w14:textId="77777777" w:rsidR="00CA6F40" w:rsidRPr="00B702A1" w:rsidRDefault="00CA6F40" w:rsidP="00B702A1">
      <w:pPr>
        <w:spacing w:line="276" w:lineRule="auto"/>
        <w:rPr>
          <w:ins w:id="1005" w:author="Artin" w:date="2023-08-27T16:16:00Z"/>
          <w:sz w:val="24"/>
          <w:szCs w:val="24"/>
        </w:rPr>
      </w:pPr>
      <w:ins w:id="1006" w:author="Artin" w:date="2023-08-27T16:16:00Z">
        <w:r w:rsidRPr="00B702A1">
          <w:rPr>
            <w:sz w:val="24"/>
            <w:szCs w:val="24"/>
          </w:rPr>
          <w:t xml:space="preserve">        Update weights of $f_2(\</w:t>
        </w:r>
        <w:proofErr w:type="spellStart"/>
        <w:proofErr w:type="gramStart"/>
        <w:r w:rsidRPr="00B702A1">
          <w:rPr>
            <w:sz w:val="24"/>
            <w:szCs w:val="24"/>
          </w:rPr>
          <w:t>cdot</w:t>
        </w:r>
        <w:proofErr w:type="spellEnd"/>
        <w:r w:rsidRPr="00B702A1">
          <w:rPr>
            <w:sz w:val="24"/>
            <w:szCs w:val="24"/>
          </w:rPr>
          <w:t>)$</w:t>
        </w:r>
        <w:proofErr w:type="gramEnd"/>
        <w:r w:rsidRPr="00B702A1">
          <w:rPr>
            <w:sz w:val="24"/>
            <w:szCs w:val="24"/>
          </w:rPr>
          <w:t xml:space="preserve"> from $f_1(\</w:t>
        </w:r>
        <w:proofErr w:type="spellStart"/>
        <w:r w:rsidRPr="00B702A1">
          <w:rPr>
            <w:sz w:val="24"/>
            <w:szCs w:val="24"/>
          </w:rPr>
          <w:t>cdot</w:t>
        </w:r>
        <w:proofErr w:type="spellEnd"/>
        <w:r w:rsidRPr="00B702A1">
          <w:rPr>
            <w:sz w:val="24"/>
            <w:szCs w:val="24"/>
          </w:rPr>
          <w:t>)$</w:t>
        </w:r>
      </w:ins>
    </w:p>
    <w:p w14:paraId="6922EE7F" w14:textId="77777777" w:rsidR="00CA6F40" w:rsidRPr="00B702A1" w:rsidRDefault="00CA6F40" w:rsidP="00B702A1">
      <w:pPr>
        <w:spacing w:line="276" w:lineRule="auto"/>
        <w:rPr>
          <w:ins w:id="1007" w:author="Artin" w:date="2023-08-27T16:16:00Z"/>
          <w:sz w:val="24"/>
          <w:szCs w:val="24"/>
        </w:rPr>
      </w:pPr>
      <w:ins w:id="1008" w:author="Artin" w:date="2023-08-27T16:16:00Z">
        <w:r w:rsidRPr="00B702A1">
          <w:rPr>
            <w:sz w:val="24"/>
            <w:szCs w:val="24"/>
          </w:rPr>
          <w:t xml:space="preserve">    }</w:t>
        </w:r>
      </w:ins>
    </w:p>
    <w:p w14:paraId="7C246BFA" w14:textId="77777777" w:rsidR="00CA6F40" w:rsidRPr="00B702A1" w:rsidRDefault="00CA6F40" w:rsidP="00B702A1">
      <w:pPr>
        <w:spacing w:line="276" w:lineRule="auto"/>
        <w:rPr>
          <w:ins w:id="1009" w:author="Artin" w:date="2023-08-27T16:16:00Z"/>
          <w:sz w:val="24"/>
          <w:szCs w:val="24"/>
        </w:rPr>
      </w:pPr>
      <w:ins w:id="1010"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1C4F60F7" w14:textId="77777777" w:rsidR="00CA6F40" w:rsidRPr="00B702A1" w:rsidRDefault="00CA6F40" w:rsidP="00B702A1">
      <w:pPr>
        <w:spacing w:line="276" w:lineRule="auto"/>
        <w:rPr>
          <w:ins w:id="1011" w:author="Artin" w:date="2023-08-27T16:16:00Z"/>
          <w:sz w:val="24"/>
          <w:szCs w:val="24"/>
        </w:rPr>
      </w:pPr>
    </w:p>
    <w:p w14:paraId="2C47A30C" w14:textId="77777777" w:rsidR="00CA6F40" w:rsidRPr="00B702A1" w:rsidRDefault="00CA6F40" w:rsidP="00B702A1">
      <w:pPr>
        <w:spacing w:line="276" w:lineRule="auto"/>
        <w:rPr>
          <w:ins w:id="1012" w:author="Artin" w:date="2023-08-27T16:16:00Z"/>
          <w:sz w:val="24"/>
          <w:szCs w:val="24"/>
        </w:rPr>
      </w:pPr>
      <w:ins w:id="1013"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}{Calculating Logits}{:}{end}</w:t>
        </w:r>
      </w:ins>
    </w:p>
    <w:p w14:paraId="5346C97E" w14:textId="77777777" w:rsidR="00CA6F40" w:rsidRPr="00B702A1" w:rsidRDefault="00CA6F40" w:rsidP="00B702A1">
      <w:pPr>
        <w:spacing w:line="276" w:lineRule="auto"/>
        <w:rPr>
          <w:ins w:id="1014" w:author="Artin" w:date="2023-08-27T16:16:00Z"/>
          <w:sz w:val="24"/>
          <w:szCs w:val="24"/>
        </w:rPr>
      </w:pPr>
      <w:ins w:id="1015" w:author="Artin" w:date="2023-08-27T16:16:00Z">
        <w:r w:rsidRPr="00B702A1">
          <w:rPr>
            <w:sz w:val="24"/>
            <w:szCs w:val="24"/>
          </w:rPr>
          <w:t xml:space="preserve">    \</w:t>
        </w:r>
        <w:proofErr w:type="spellStart"/>
        <w:r w:rsidRPr="00B702A1">
          <w:rPr>
            <w:sz w:val="24"/>
            <w:szCs w:val="24"/>
          </w:rPr>
          <w:t>Fn</w:t>
        </w:r>
        <w:proofErr w:type="spellEnd"/>
        <w:r w:rsidRPr="00B702A1">
          <w:rPr>
            <w:sz w:val="24"/>
            <w:szCs w:val="24"/>
          </w:rPr>
          <w:t>{$\text{</w:t>
        </w:r>
        <w:proofErr w:type="spellStart"/>
        <w:r w:rsidRPr="00B702A1">
          <w:rPr>
            <w:sz w:val="24"/>
            <w:szCs w:val="24"/>
          </w:rPr>
          <w:t>getLogit</w:t>
        </w:r>
        <w:proofErr w:type="spellEnd"/>
        <w:r w:rsidRPr="00B702A1">
          <w:rPr>
            <w:sz w:val="24"/>
            <w:szCs w:val="24"/>
          </w:rPr>
          <w:t>}(\</w:t>
        </w:r>
        <w:proofErr w:type="spellStart"/>
        <w:proofErr w:type="gramStart"/>
        <w:r w:rsidRPr="00B702A1">
          <w:rPr>
            <w:sz w:val="24"/>
            <w:szCs w:val="24"/>
          </w:rPr>
          <w:t>cdot</w:t>
        </w:r>
        <w:proofErr w:type="spellEnd"/>
        <w:r w:rsidRPr="00B702A1">
          <w:rPr>
            <w:sz w:val="24"/>
            <w:szCs w:val="24"/>
          </w:rPr>
          <w:t>)$</w:t>
        </w:r>
        <w:proofErr w:type="gramEnd"/>
        <w:r w:rsidRPr="00B702A1">
          <w:rPr>
            <w:sz w:val="24"/>
            <w:szCs w:val="24"/>
          </w:rPr>
          <w:t>}</w:t>
        </w:r>
      </w:ins>
    </w:p>
    <w:p w14:paraId="5DACC136" w14:textId="77777777" w:rsidR="00CA6F40" w:rsidRPr="00B702A1" w:rsidRDefault="00CA6F40" w:rsidP="00B702A1">
      <w:pPr>
        <w:spacing w:line="276" w:lineRule="auto"/>
        <w:rPr>
          <w:ins w:id="1016" w:author="Artin" w:date="2023-08-27T16:16:00Z"/>
          <w:sz w:val="24"/>
          <w:szCs w:val="24"/>
        </w:rPr>
      </w:pPr>
      <w:ins w:id="1017" w:author="Artin" w:date="2023-08-27T16:16:00Z">
        <w:r w:rsidRPr="00B702A1">
          <w:rPr>
            <w:sz w:val="24"/>
            <w:szCs w:val="24"/>
          </w:rPr>
          <w:t xml:space="preserve">    {%</w:t>
        </w:r>
      </w:ins>
    </w:p>
    <w:p w14:paraId="477D17AC" w14:textId="77777777" w:rsidR="00CA6F40" w:rsidRPr="00B702A1" w:rsidRDefault="00CA6F40" w:rsidP="00B702A1">
      <w:pPr>
        <w:spacing w:line="276" w:lineRule="auto"/>
        <w:rPr>
          <w:ins w:id="1018" w:author="Artin" w:date="2023-08-27T16:16:00Z"/>
          <w:sz w:val="24"/>
          <w:szCs w:val="24"/>
        </w:rPr>
      </w:pPr>
      <w:ins w:id="1019" w:author="Artin" w:date="2023-08-27T16:16:00Z">
        <w:r w:rsidRPr="00B702A1">
          <w:rPr>
            <w:sz w:val="24"/>
            <w:szCs w:val="24"/>
          </w:rPr>
          <w:t xml:space="preserve">        \</w:t>
        </w:r>
        <w:proofErr w:type="spellStart"/>
        <w:r w:rsidRPr="00B702A1">
          <w:rPr>
            <w:sz w:val="24"/>
            <w:szCs w:val="24"/>
          </w:rPr>
          <w:t>KwIn</w:t>
        </w:r>
        <w:proofErr w:type="spellEnd"/>
        <w:r w:rsidRPr="00B702A1">
          <w:rPr>
            <w:sz w:val="24"/>
            <w:szCs w:val="24"/>
          </w:rPr>
          <w:t>{$\</w:t>
        </w:r>
        <w:proofErr w:type="spellStart"/>
        <w:r w:rsidRPr="00B702A1">
          <w:rPr>
            <w:sz w:val="24"/>
            <w:szCs w:val="24"/>
          </w:rPr>
          <w:t>mathbb</w:t>
        </w:r>
        <w:proofErr w:type="spellEnd"/>
        <w:r w:rsidRPr="00B702A1">
          <w:rPr>
            <w:sz w:val="24"/>
            <w:szCs w:val="24"/>
          </w:rPr>
          <w:t xml:space="preserve">{D} = </w:t>
        </w:r>
        <w:proofErr w:type="gramStart"/>
        <w:r w:rsidRPr="00B702A1">
          <w:rPr>
            <w:sz w:val="24"/>
            <w:szCs w:val="24"/>
          </w:rPr>
          <w:t>\left\{ \</w:t>
        </w:r>
        <w:proofErr w:type="spellStart"/>
        <w:proofErr w:type="gramEnd"/>
        <w:r w:rsidRPr="00B702A1">
          <w:rPr>
            <w:sz w:val="24"/>
            <w:szCs w:val="24"/>
          </w:rPr>
          <w:t>mathbb</w:t>
        </w:r>
        <w:proofErr w:type="spellEnd"/>
        <w:r w:rsidRPr="00B702A1">
          <w:rPr>
            <w:sz w:val="24"/>
            <w:szCs w:val="24"/>
          </w:rPr>
          <w:t>{X}, \</w:t>
        </w:r>
        <w:proofErr w:type="spellStart"/>
        <w:r w:rsidRPr="00B702A1">
          <w:rPr>
            <w:sz w:val="24"/>
            <w:szCs w:val="24"/>
          </w:rPr>
          <w:t>mathbb</w:t>
        </w:r>
        <w:proofErr w:type="spellEnd"/>
        <w:r w:rsidRPr="00B702A1">
          <w:rPr>
            <w:sz w:val="24"/>
            <w:szCs w:val="24"/>
          </w:rPr>
          <w:t>{Y} \right\}, f_2(\</w:t>
        </w:r>
        <w:proofErr w:type="spellStart"/>
        <w:r w:rsidRPr="00B702A1">
          <w:rPr>
            <w:sz w:val="24"/>
            <w:szCs w:val="24"/>
          </w:rPr>
          <w:t>cdot</w:t>
        </w:r>
        <w:proofErr w:type="spellEnd"/>
        <w:r w:rsidRPr="00B702A1">
          <w:rPr>
            <w:sz w:val="24"/>
            <w:szCs w:val="24"/>
          </w:rPr>
          <w:t>)$}</w:t>
        </w:r>
      </w:ins>
    </w:p>
    <w:p w14:paraId="25020045" w14:textId="77777777" w:rsidR="00CA6F40" w:rsidRPr="00B702A1" w:rsidRDefault="00CA6F40" w:rsidP="00B702A1">
      <w:pPr>
        <w:spacing w:line="276" w:lineRule="auto"/>
        <w:rPr>
          <w:ins w:id="1020" w:author="Artin" w:date="2023-08-27T16:16:00Z"/>
          <w:sz w:val="24"/>
          <w:szCs w:val="24"/>
        </w:rPr>
      </w:pPr>
      <w:ins w:id="1021" w:author="Artin" w:date="2023-08-27T16:16:00Z">
        <w:r w:rsidRPr="00B702A1">
          <w:rPr>
            <w:sz w:val="24"/>
            <w:szCs w:val="24"/>
          </w:rPr>
          <w:t xml:space="preserve">        \</w:t>
        </w:r>
        <w:proofErr w:type="spellStart"/>
        <w:r w:rsidRPr="00B702A1">
          <w:rPr>
            <w:sz w:val="24"/>
            <w:szCs w:val="24"/>
          </w:rPr>
          <w:t>ForEach</w:t>
        </w:r>
        <w:proofErr w:type="spellEnd"/>
        <w:r w:rsidRPr="00B702A1">
          <w:rPr>
            <w:sz w:val="24"/>
            <w:szCs w:val="24"/>
          </w:rPr>
          <w:t>{$x^{(i)} \in \</w:t>
        </w:r>
        <w:proofErr w:type="spellStart"/>
        <w:r w:rsidRPr="00B702A1">
          <w:rPr>
            <w:sz w:val="24"/>
            <w:szCs w:val="24"/>
          </w:rPr>
          <w:t>mathbb</w:t>
        </w:r>
        <w:proofErr w:type="spellEnd"/>
        <w:r w:rsidRPr="00B702A1">
          <w:rPr>
            <w:sz w:val="24"/>
            <w:szCs w:val="24"/>
          </w:rPr>
          <w:t>{X}$}</w:t>
        </w:r>
      </w:ins>
    </w:p>
    <w:p w14:paraId="58D1284A" w14:textId="77777777" w:rsidR="00CA6F40" w:rsidRPr="00B702A1" w:rsidRDefault="00CA6F40" w:rsidP="00B702A1">
      <w:pPr>
        <w:spacing w:line="276" w:lineRule="auto"/>
        <w:rPr>
          <w:ins w:id="1022" w:author="Artin" w:date="2023-08-27T16:16:00Z"/>
          <w:sz w:val="24"/>
          <w:szCs w:val="24"/>
        </w:rPr>
      </w:pPr>
      <w:ins w:id="1023" w:author="Artin" w:date="2023-08-27T16:16:00Z">
        <w:r w:rsidRPr="00B702A1">
          <w:rPr>
            <w:sz w:val="24"/>
            <w:szCs w:val="24"/>
          </w:rPr>
          <w:t xml:space="preserve">        {</w:t>
        </w:r>
      </w:ins>
    </w:p>
    <w:p w14:paraId="6B0374D3" w14:textId="77777777" w:rsidR="00CA6F40" w:rsidRPr="00B702A1" w:rsidRDefault="00CA6F40" w:rsidP="00B702A1">
      <w:pPr>
        <w:spacing w:line="276" w:lineRule="auto"/>
        <w:rPr>
          <w:ins w:id="1024" w:author="Artin" w:date="2023-08-27T16:16:00Z"/>
          <w:sz w:val="24"/>
          <w:szCs w:val="24"/>
        </w:rPr>
      </w:pPr>
      <w:ins w:id="1025" w:author="Artin" w:date="2023-08-27T16:16:00Z">
        <w:r w:rsidRPr="00B702A1">
          <w:rPr>
            <w:sz w:val="24"/>
            <w:szCs w:val="24"/>
          </w:rPr>
          <w:t xml:space="preserve">            Compute logit vector ${</w:t>
        </w:r>
        <w:proofErr w:type="gramStart"/>
        <w:r w:rsidRPr="00B702A1">
          <w:rPr>
            <w:sz w:val="24"/>
            <w:szCs w:val="24"/>
          </w:rPr>
          <w:t xml:space="preserve">\left\{ </w:t>
        </w:r>
        <w:proofErr w:type="spellStart"/>
        <w:r w:rsidRPr="00B702A1">
          <w:rPr>
            <w:sz w:val="24"/>
            <w:szCs w:val="24"/>
          </w:rPr>
          <w:t>q</w:t>
        </w:r>
        <w:proofErr w:type="gramEnd"/>
        <w:r w:rsidRPr="00B702A1">
          <w:rPr>
            <w:sz w:val="24"/>
            <w:szCs w:val="24"/>
          </w:rPr>
          <w:t>_k</w:t>
        </w:r>
        <w:proofErr w:type="spellEnd"/>
        <w:proofErr w:type="gramStart"/>
        <w:r w:rsidRPr="00B702A1">
          <w:rPr>
            <w:sz w:val="24"/>
            <w:szCs w:val="24"/>
          </w:rPr>
          <w:t>^{(</w:t>
        </w:r>
        <w:proofErr w:type="gramEnd"/>
        <w:r w:rsidRPr="00B702A1">
          <w:rPr>
            <w:sz w:val="24"/>
            <w:szCs w:val="24"/>
          </w:rPr>
          <w:t>i)} \right\}}_{k=1}^K = f_2 \left(x^{(i)}\right)$</w:t>
        </w:r>
      </w:ins>
    </w:p>
    <w:p w14:paraId="7EA5A99A" w14:textId="77777777" w:rsidR="00CA6F40" w:rsidRPr="00B702A1" w:rsidRDefault="00CA6F40" w:rsidP="00B702A1">
      <w:pPr>
        <w:spacing w:line="276" w:lineRule="auto"/>
        <w:rPr>
          <w:ins w:id="1026" w:author="Artin" w:date="2023-08-27T16:16:00Z"/>
          <w:sz w:val="24"/>
          <w:szCs w:val="24"/>
        </w:rPr>
      </w:pPr>
      <w:ins w:id="1027" w:author="Artin" w:date="2023-08-27T16:16:00Z">
        <w:r w:rsidRPr="00B702A1">
          <w:rPr>
            <w:sz w:val="24"/>
            <w:szCs w:val="24"/>
          </w:rPr>
          <w:t xml:space="preserve">        }</w:t>
        </w:r>
      </w:ins>
    </w:p>
    <w:p w14:paraId="346868F7" w14:textId="77777777" w:rsidR="00CA6F40" w:rsidRPr="00B702A1" w:rsidRDefault="00CA6F40" w:rsidP="00B702A1">
      <w:pPr>
        <w:spacing w:line="276" w:lineRule="auto"/>
        <w:rPr>
          <w:ins w:id="1028" w:author="Artin" w:date="2023-08-27T16:16:00Z"/>
          <w:sz w:val="24"/>
          <w:szCs w:val="24"/>
        </w:rPr>
      </w:pPr>
      <w:ins w:id="1029"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248F947D" w14:textId="77777777" w:rsidR="00CA6F40" w:rsidRPr="00B702A1" w:rsidRDefault="00CA6F40" w:rsidP="00B702A1">
      <w:pPr>
        <w:spacing w:line="276" w:lineRule="auto"/>
        <w:rPr>
          <w:ins w:id="1030" w:author="Artin" w:date="2023-08-27T16:16:00Z"/>
          <w:sz w:val="24"/>
          <w:szCs w:val="24"/>
        </w:rPr>
      </w:pPr>
      <w:ins w:id="1031" w:author="Artin" w:date="2023-08-27T16:16:00Z">
        <w:r w:rsidRPr="00B702A1">
          <w:rPr>
            <w:sz w:val="24"/>
            <w:szCs w:val="24"/>
          </w:rPr>
          <w:t xml:space="preserve">        ${\</w:t>
        </w:r>
        <w:proofErr w:type="spellStart"/>
        <w:r w:rsidRPr="00B702A1">
          <w:rPr>
            <w:sz w:val="24"/>
            <w:szCs w:val="24"/>
          </w:rPr>
          <w:t>mathbb</w:t>
        </w:r>
        <w:proofErr w:type="spellEnd"/>
        <w:r w:rsidRPr="00B702A1">
          <w:rPr>
            <w:sz w:val="24"/>
            <w:szCs w:val="24"/>
          </w:rPr>
          <w:t>{Q}} = {</w:t>
        </w:r>
        <w:proofErr w:type="gramStart"/>
        <w:r w:rsidRPr="00B702A1">
          <w:rPr>
            <w:sz w:val="24"/>
            <w:szCs w:val="24"/>
          </w:rPr>
          <w:t>\left\{ {</w:t>
        </w:r>
        <w:proofErr w:type="gramEnd"/>
        <w:r w:rsidRPr="00B702A1">
          <w:rPr>
            <w:sz w:val="24"/>
            <w:szCs w:val="24"/>
          </w:rPr>
          <w:t xml:space="preserve">\left\{ </w:t>
        </w:r>
        <w:proofErr w:type="spellStart"/>
        <w:r w:rsidRPr="00B702A1">
          <w:rPr>
            <w:sz w:val="24"/>
            <w:szCs w:val="24"/>
          </w:rPr>
          <w:t>q_k</w:t>
        </w:r>
        <w:proofErr w:type="spellEnd"/>
        <w:r w:rsidRPr="00B702A1">
          <w:rPr>
            <w:sz w:val="24"/>
            <w:szCs w:val="24"/>
          </w:rPr>
          <w:t>^{(i)} \right\}}_{k=1}^K \right\}}_{i=1}^N$</w:t>
        </w:r>
      </w:ins>
    </w:p>
    <w:p w14:paraId="33404133" w14:textId="77777777" w:rsidR="00CA6F40" w:rsidRPr="00B702A1" w:rsidRDefault="00CA6F40" w:rsidP="00B702A1">
      <w:pPr>
        <w:spacing w:line="276" w:lineRule="auto"/>
        <w:rPr>
          <w:ins w:id="1032" w:author="Artin" w:date="2023-08-27T16:16:00Z"/>
          <w:sz w:val="24"/>
          <w:szCs w:val="24"/>
        </w:rPr>
      </w:pPr>
    </w:p>
    <w:p w14:paraId="43120770" w14:textId="77777777" w:rsidR="00CA6F40" w:rsidRPr="00B702A1" w:rsidRDefault="00CA6F40" w:rsidP="00B702A1">
      <w:pPr>
        <w:spacing w:line="276" w:lineRule="auto"/>
        <w:rPr>
          <w:ins w:id="1033" w:author="Artin" w:date="2023-08-27T16:16:00Z"/>
          <w:sz w:val="24"/>
          <w:szCs w:val="24"/>
        </w:rPr>
      </w:pPr>
      <w:ins w:id="1034" w:author="Artin" w:date="2023-08-27T16:16:00Z">
        <w:r w:rsidRPr="00B702A1">
          <w:rPr>
            <w:sz w:val="24"/>
            <w:szCs w:val="24"/>
          </w:rPr>
          <w:t xml:space="preserve">        \</w:t>
        </w:r>
        <w:proofErr w:type="spellStart"/>
        <w:proofErr w:type="gramStart"/>
        <w:r w:rsidRPr="00B702A1">
          <w:rPr>
            <w:sz w:val="24"/>
            <w:szCs w:val="24"/>
          </w:rPr>
          <w:t>KwRet</w:t>
        </w:r>
        <w:proofErr w:type="spellEnd"/>
        <w:r w:rsidRPr="00B702A1">
          <w:rPr>
            <w:sz w:val="24"/>
            <w:szCs w:val="24"/>
          </w:rPr>
          <w:t>{</w:t>
        </w:r>
        <w:proofErr w:type="gramEnd"/>
      </w:ins>
    </w:p>
    <w:p w14:paraId="25B41939" w14:textId="77777777" w:rsidR="00CA6F40" w:rsidRPr="00B702A1" w:rsidRDefault="00CA6F40" w:rsidP="00B702A1">
      <w:pPr>
        <w:spacing w:line="276" w:lineRule="auto"/>
        <w:rPr>
          <w:ins w:id="1035" w:author="Artin" w:date="2023-08-27T16:16:00Z"/>
          <w:sz w:val="24"/>
          <w:szCs w:val="24"/>
        </w:rPr>
      </w:pPr>
      <w:ins w:id="1036" w:author="Artin" w:date="2023-08-27T16:16:00Z">
        <w:r w:rsidRPr="00B702A1">
          <w:rPr>
            <w:sz w:val="24"/>
            <w:szCs w:val="24"/>
          </w:rPr>
          <w:t xml:space="preserve">            $\</w:t>
        </w:r>
        <w:proofErr w:type="spellStart"/>
        <w:r w:rsidRPr="00B702A1">
          <w:rPr>
            <w:sz w:val="24"/>
            <w:szCs w:val="24"/>
          </w:rPr>
          <w:t>mathbb</w:t>
        </w:r>
        <w:proofErr w:type="spellEnd"/>
        <w:r w:rsidRPr="00B702A1">
          <w:rPr>
            <w:sz w:val="24"/>
            <w:szCs w:val="24"/>
          </w:rPr>
          <w:t xml:space="preserve">{T} = </w:t>
        </w:r>
        <w:proofErr w:type="gramStart"/>
        <w:r w:rsidRPr="00B702A1">
          <w:rPr>
            <w:sz w:val="24"/>
            <w:szCs w:val="24"/>
          </w:rPr>
          <w:t>\left\{ \</w:t>
        </w:r>
        <w:proofErr w:type="spellStart"/>
        <w:proofErr w:type="gramEnd"/>
        <w:r w:rsidRPr="00B702A1">
          <w:rPr>
            <w:sz w:val="24"/>
            <w:szCs w:val="24"/>
          </w:rPr>
          <w:t>mathbb</w:t>
        </w:r>
        <w:proofErr w:type="spellEnd"/>
        <w:r w:rsidRPr="00B702A1">
          <w:rPr>
            <w:sz w:val="24"/>
            <w:szCs w:val="24"/>
          </w:rPr>
          <w:t>{Y}, \</w:t>
        </w:r>
        <w:proofErr w:type="spellStart"/>
        <w:r w:rsidRPr="00B702A1">
          <w:rPr>
            <w:sz w:val="24"/>
            <w:szCs w:val="24"/>
          </w:rPr>
          <w:t>mathbb</w:t>
        </w:r>
        <w:proofErr w:type="spellEnd"/>
        <w:r w:rsidRPr="00B702A1">
          <w:rPr>
            <w:sz w:val="24"/>
            <w:szCs w:val="24"/>
          </w:rPr>
          <w:t>{Q} \right\}$</w:t>
        </w:r>
      </w:ins>
    </w:p>
    <w:p w14:paraId="093868C4" w14:textId="77777777" w:rsidR="00CA6F40" w:rsidRPr="00B702A1" w:rsidRDefault="00CA6F40" w:rsidP="00B702A1">
      <w:pPr>
        <w:spacing w:line="276" w:lineRule="auto"/>
        <w:rPr>
          <w:ins w:id="1037" w:author="Artin" w:date="2023-08-27T16:16:00Z"/>
          <w:sz w:val="24"/>
          <w:szCs w:val="24"/>
        </w:rPr>
      </w:pPr>
      <w:ins w:id="1038" w:author="Artin" w:date="2023-08-27T16:16:00Z">
        <w:r w:rsidRPr="00B702A1">
          <w:rPr>
            <w:sz w:val="24"/>
            <w:szCs w:val="24"/>
          </w:rPr>
          <w:t xml:space="preserve">        }</w:t>
        </w:r>
      </w:ins>
    </w:p>
    <w:p w14:paraId="5417DE80" w14:textId="77777777" w:rsidR="00CA6F40" w:rsidRPr="00B702A1" w:rsidRDefault="00CA6F40" w:rsidP="00B702A1">
      <w:pPr>
        <w:spacing w:line="276" w:lineRule="auto"/>
        <w:rPr>
          <w:ins w:id="1039" w:author="Artin" w:date="2023-08-27T16:16:00Z"/>
          <w:sz w:val="24"/>
          <w:szCs w:val="24"/>
        </w:rPr>
      </w:pPr>
      <w:ins w:id="1040" w:author="Artin" w:date="2023-08-27T16:16:00Z">
        <w:r w:rsidRPr="00B702A1">
          <w:rPr>
            <w:sz w:val="24"/>
            <w:szCs w:val="24"/>
          </w:rPr>
          <w:t xml:space="preserve">    }</w:t>
        </w:r>
      </w:ins>
    </w:p>
    <w:p w14:paraId="32BFB04A" w14:textId="77777777" w:rsidR="00CA6F40" w:rsidRPr="00B702A1" w:rsidRDefault="00CA6F40" w:rsidP="00B702A1">
      <w:pPr>
        <w:spacing w:line="276" w:lineRule="auto"/>
        <w:rPr>
          <w:ins w:id="1041" w:author="Artin" w:date="2023-08-27T16:16:00Z"/>
          <w:sz w:val="24"/>
          <w:szCs w:val="24"/>
        </w:rPr>
      </w:pPr>
      <w:ins w:id="1042"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7EDACDE9" w14:textId="77777777" w:rsidR="00CA6F40" w:rsidRPr="00B702A1" w:rsidRDefault="00CA6F40" w:rsidP="00B702A1">
      <w:pPr>
        <w:spacing w:line="276" w:lineRule="auto"/>
        <w:rPr>
          <w:ins w:id="1043" w:author="Artin" w:date="2023-08-27T16:16:00Z"/>
          <w:sz w:val="24"/>
          <w:szCs w:val="24"/>
        </w:rPr>
      </w:pPr>
    </w:p>
    <w:p w14:paraId="2B1A6B57" w14:textId="77777777" w:rsidR="00CA6F40" w:rsidRPr="00B702A1" w:rsidRDefault="00CA6F40" w:rsidP="00B702A1">
      <w:pPr>
        <w:spacing w:line="276" w:lineRule="auto"/>
        <w:rPr>
          <w:ins w:id="1044" w:author="Artin" w:date="2023-08-27T16:16:00Z"/>
          <w:sz w:val="24"/>
          <w:szCs w:val="24"/>
        </w:rPr>
      </w:pPr>
      <w:ins w:id="1045" w:author="Artin" w:date="2023-08-27T16:16:00Z">
        <w:r w:rsidRPr="00B702A1">
          <w:rPr>
            <w:sz w:val="24"/>
            <w:szCs w:val="24"/>
          </w:rPr>
          <w:t xml:space="preserve">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Create New Dataset} \;</w:t>
        </w:r>
      </w:ins>
    </w:p>
    <w:p w14:paraId="2F94C0A6" w14:textId="77777777" w:rsidR="00CA6F40" w:rsidRPr="00B702A1" w:rsidRDefault="00CA6F40" w:rsidP="00B702A1">
      <w:pPr>
        <w:spacing w:line="276" w:lineRule="auto"/>
        <w:rPr>
          <w:ins w:id="1046" w:author="Artin" w:date="2023-08-27T16:16:00Z"/>
          <w:sz w:val="24"/>
          <w:szCs w:val="24"/>
        </w:rPr>
      </w:pPr>
      <w:ins w:id="1047" w:author="Artin" w:date="2023-08-27T16:16:00Z">
        <w:r w:rsidRPr="00B702A1">
          <w:rPr>
            <w:sz w:val="24"/>
            <w:szCs w:val="24"/>
          </w:rPr>
          <w:t xml:space="preserve">    ${\</w:t>
        </w:r>
        <w:proofErr w:type="spellStart"/>
        <w:r w:rsidRPr="00B702A1">
          <w:rPr>
            <w:sz w:val="24"/>
            <w:szCs w:val="24"/>
          </w:rPr>
          <w:t>mathbb</w:t>
        </w:r>
        <w:proofErr w:type="spellEnd"/>
        <w:r w:rsidRPr="00B702A1">
          <w:rPr>
            <w:sz w:val="24"/>
            <w:szCs w:val="24"/>
          </w:rPr>
          <w:t>{T</w:t>
        </w:r>
        <w:proofErr w:type="gramStart"/>
        <w:r w:rsidRPr="00B702A1">
          <w:rPr>
            <w:sz w:val="24"/>
            <w:szCs w:val="24"/>
          </w:rPr>
          <w:t>}}^</w:t>
        </w:r>
        <w:proofErr w:type="gramEnd"/>
        <w:r w:rsidRPr="00B702A1">
          <w:rPr>
            <w:sz w:val="24"/>
            <w:szCs w:val="24"/>
          </w:rPr>
          <w:t>\text{train} = \text{</w:t>
        </w:r>
        <w:proofErr w:type="spellStart"/>
        <w:r w:rsidRPr="00B702A1">
          <w:rPr>
            <w:sz w:val="24"/>
            <w:szCs w:val="24"/>
          </w:rPr>
          <w:t>getLogit</w:t>
        </w:r>
        <w:proofErr w:type="spellEnd"/>
        <w:r w:rsidRPr="00B702A1">
          <w:rPr>
            <w:sz w:val="24"/>
            <w:szCs w:val="24"/>
          </w:rPr>
          <w:t>}(\</w:t>
        </w:r>
        <w:proofErr w:type="spellStart"/>
        <w:r w:rsidRPr="00B702A1">
          <w:rPr>
            <w:sz w:val="24"/>
            <w:szCs w:val="24"/>
          </w:rPr>
          <w:t>mathbb</w:t>
        </w:r>
        <w:proofErr w:type="spellEnd"/>
        <w:r w:rsidRPr="00B702A1">
          <w:rPr>
            <w:sz w:val="24"/>
            <w:szCs w:val="24"/>
          </w:rPr>
          <w:t>{D}^\text{train})$ \;</w:t>
        </w:r>
      </w:ins>
    </w:p>
    <w:p w14:paraId="78AF6430" w14:textId="77777777" w:rsidR="00CA6F40" w:rsidRPr="00B702A1" w:rsidRDefault="00CA6F40" w:rsidP="00B702A1">
      <w:pPr>
        <w:spacing w:line="276" w:lineRule="auto"/>
        <w:rPr>
          <w:ins w:id="1048" w:author="Artin" w:date="2023-08-27T16:16:00Z"/>
          <w:sz w:val="24"/>
          <w:szCs w:val="24"/>
        </w:rPr>
      </w:pPr>
    </w:p>
    <w:p w14:paraId="7BA37501" w14:textId="77777777" w:rsidR="00CA6F40" w:rsidRPr="00B702A1" w:rsidRDefault="00CA6F40" w:rsidP="00B702A1">
      <w:pPr>
        <w:spacing w:line="276" w:lineRule="auto"/>
        <w:rPr>
          <w:ins w:id="1049" w:author="Artin" w:date="2023-08-27T16:16:00Z"/>
          <w:sz w:val="24"/>
          <w:szCs w:val="24"/>
        </w:rPr>
      </w:pPr>
      <w:ins w:id="1050" w:author="Artin" w:date="2023-08-27T16:16:00Z">
        <w:r w:rsidRPr="00B702A1">
          <w:rPr>
            <w:sz w:val="24"/>
            <w:szCs w:val="24"/>
          </w:rPr>
          <w:t xml:space="preserve">    $\</w:t>
        </w:r>
        <w:proofErr w:type="spellStart"/>
        <w:r w:rsidRPr="00B702A1">
          <w:rPr>
            <w:sz w:val="24"/>
            <w:szCs w:val="24"/>
          </w:rPr>
          <w:t>mathbb</w:t>
        </w:r>
        <w:proofErr w:type="spellEnd"/>
        <w:r w:rsidRPr="00B702A1">
          <w:rPr>
            <w:sz w:val="24"/>
            <w:szCs w:val="24"/>
          </w:rPr>
          <w:t>{T}^\text{test} = \text{</w:t>
        </w:r>
        <w:proofErr w:type="spellStart"/>
        <w:r w:rsidRPr="00B702A1">
          <w:rPr>
            <w:sz w:val="24"/>
            <w:szCs w:val="24"/>
          </w:rPr>
          <w:t>getLogit</w:t>
        </w:r>
        <w:proofErr w:type="spellEnd"/>
        <w:r w:rsidRPr="00B702A1">
          <w:rPr>
            <w:sz w:val="24"/>
            <w:szCs w:val="24"/>
          </w:rPr>
          <w:t>}(\</w:t>
        </w:r>
        <w:proofErr w:type="spellStart"/>
        <w:r w:rsidRPr="00B702A1">
          <w:rPr>
            <w:sz w:val="24"/>
            <w:szCs w:val="24"/>
          </w:rPr>
          <w:t>mathbb</w:t>
        </w:r>
        <w:proofErr w:type="spellEnd"/>
        <w:r w:rsidRPr="00B702A1">
          <w:rPr>
            <w:sz w:val="24"/>
            <w:szCs w:val="24"/>
          </w:rPr>
          <w:t>{D}^\text{test</w:t>
        </w:r>
        <w:proofErr w:type="gramStart"/>
        <w:r w:rsidRPr="00B702A1">
          <w:rPr>
            <w:sz w:val="24"/>
            <w:szCs w:val="24"/>
          </w:rPr>
          <w:t>})$</w:t>
        </w:r>
        <w:proofErr w:type="gramEnd"/>
        <w:r w:rsidRPr="00B702A1">
          <w:rPr>
            <w:sz w:val="24"/>
            <w:szCs w:val="24"/>
          </w:rPr>
          <w:t xml:space="preserve"> \;</w:t>
        </w:r>
      </w:ins>
    </w:p>
    <w:p w14:paraId="48CC9309" w14:textId="77777777" w:rsidR="00CA6F40" w:rsidRPr="00B702A1" w:rsidRDefault="00CA6F40" w:rsidP="00B702A1">
      <w:pPr>
        <w:spacing w:line="276" w:lineRule="auto"/>
        <w:rPr>
          <w:ins w:id="1051" w:author="Artin" w:date="2023-08-27T16:16:00Z"/>
          <w:sz w:val="24"/>
          <w:szCs w:val="24"/>
        </w:rPr>
      </w:pPr>
      <w:ins w:id="1052"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6B319ADB" w14:textId="77777777" w:rsidR="00CA6F40" w:rsidRPr="00B702A1" w:rsidRDefault="00CA6F40" w:rsidP="00B702A1">
      <w:pPr>
        <w:spacing w:line="276" w:lineRule="auto"/>
        <w:rPr>
          <w:ins w:id="1053" w:author="Artin" w:date="2023-08-27T16:16:00Z"/>
          <w:sz w:val="24"/>
          <w:szCs w:val="24"/>
        </w:rPr>
      </w:pPr>
    </w:p>
    <w:p w14:paraId="690EB48C" w14:textId="77777777" w:rsidR="00CA6F40" w:rsidRPr="00B702A1" w:rsidRDefault="00CA6F40" w:rsidP="00B702A1">
      <w:pPr>
        <w:spacing w:line="276" w:lineRule="auto"/>
        <w:rPr>
          <w:ins w:id="1054" w:author="Artin" w:date="2023-08-27T16:16:00Z"/>
          <w:sz w:val="24"/>
          <w:szCs w:val="24"/>
        </w:rPr>
      </w:pPr>
      <w:ins w:id="1055" w:author="Artin" w:date="2023-08-27T16:16:00Z">
        <w:r w:rsidRPr="00B702A1">
          <w:rPr>
            <w:sz w:val="24"/>
            <w:szCs w:val="24"/>
          </w:rPr>
          <w:t xml:space="preserve">    \</w:t>
        </w:r>
        <w:proofErr w:type="spellStart"/>
        <w:proofErr w:type="gramStart"/>
        <w:r w:rsidRPr="00B702A1">
          <w:rPr>
            <w:sz w:val="24"/>
            <w:szCs w:val="24"/>
          </w:rPr>
          <w:t>KwRet</w:t>
        </w:r>
        <w:proofErr w:type="spellEnd"/>
        <w:r w:rsidRPr="00B702A1">
          <w:rPr>
            <w:sz w:val="24"/>
            <w:szCs w:val="24"/>
          </w:rPr>
          <w:t>{</w:t>
        </w:r>
        <w:proofErr w:type="gramEnd"/>
      </w:ins>
    </w:p>
    <w:p w14:paraId="74315BC3" w14:textId="77777777" w:rsidR="00CA6F40" w:rsidRPr="00B702A1" w:rsidRDefault="00CA6F40" w:rsidP="00B702A1">
      <w:pPr>
        <w:spacing w:line="276" w:lineRule="auto"/>
        <w:rPr>
          <w:ins w:id="1056" w:author="Artin" w:date="2023-08-27T16:16:00Z"/>
          <w:sz w:val="24"/>
          <w:szCs w:val="24"/>
        </w:rPr>
      </w:pPr>
      <w:ins w:id="1057" w:author="Artin" w:date="2023-08-27T16:16:00Z">
        <w:r w:rsidRPr="00B702A1">
          <w:rPr>
            <w:sz w:val="24"/>
            <w:szCs w:val="24"/>
          </w:rPr>
          <w:t xml:space="preserve">        $\</w:t>
        </w:r>
        <w:proofErr w:type="spellStart"/>
        <w:r w:rsidRPr="00B702A1">
          <w:rPr>
            <w:sz w:val="24"/>
            <w:szCs w:val="24"/>
          </w:rPr>
          <w:t>mathbb</w:t>
        </w:r>
        <w:proofErr w:type="spellEnd"/>
        <w:r w:rsidRPr="00B702A1">
          <w:rPr>
            <w:sz w:val="24"/>
            <w:szCs w:val="24"/>
          </w:rPr>
          <w:t>{T}^\text{train</w:t>
        </w:r>
        <w:proofErr w:type="gramStart"/>
        <w:r w:rsidRPr="00B702A1">
          <w:rPr>
            <w:sz w:val="24"/>
            <w:szCs w:val="24"/>
          </w:rPr>
          <w:t>} ,</w:t>
        </w:r>
        <w:proofErr w:type="gramEnd"/>
        <w:r w:rsidRPr="00B702A1">
          <w:rPr>
            <w:sz w:val="24"/>
            <w:szCs w:val="24"/>
          </w:rPr>
          <w:t xml:space="preserve"> \</w:t>
        </w:r>
        <w:proofErr w:type="spellStart"/>
        <w:r w:rsidRPr="00B702A1">
          <w:rPr>
            <w:sz w:val="24"/>
            <w:szCs w:val="24"/>
          </w:rPr>
          <w:t>mathbb</w:t>
        </w:r>
        <w:proofErr w:type="spellEnd"/>
        <w:r w:rsidRPr="00B702A1">
          <w:rPr>
            <w:sz w:val="24"/>
            <w:szCs w:val="24"/>
          </w:rPr>
          <w:t>{T}^\text{test}$</w:t>
        </w:r>
      </w:ins>
    </w:p>
    <w:p w14:paraId="249A402D" w14:textId="77777777" w:rsidR="00CA6F40" w:rsidRPr="00B702A1" w:rsidRDefault="00CA6F40" w:rsidP="00B702A1">
      <w:pPr>
        <w:spacing w:line="276" w:lineRule="auto"/>
        <w:rPr>
          <w:ins w:id="1058" w:author="Artin" w:date="2023-08-27T16:16:00Z"/>
          <w:sz w:val="24"/>
          <w:szCs w:val="24"/>
        </w:rPr>
      </w:pPr>
      <w:ins w:id="1059" w:author="Artin" w:date="2023-08-27T16:16:00Z">
        <w:r w:rsidRPr="00B702A1">
          <w:rPr>
            <w:sz w:val="24"/>
            <w:szCs w:val="24"/>
          </w:rPr>
          <w:t xml:space="preserve">        }</w:t>
        </w:r>
      </w:ins>
    </w:p>
    <w:p w14:paraId="4C9CCD66" w14:textId="77777777" w:rsidR="00CA6F40" w:rsidRPr="00B702A1" w:rsidRDefault="00CA6F40" w:rsidP="00B702A1">
      <w:pPr>
        <w:spacing w:line="276" w:lineRule="auto"/>
        <w:rPr>
          <w:ins w:id="1060" w:author="Artin" w:date="2023-08-27T16:16:00Z"/>
          <w:sz w:val="24"/>
          <w:szCs w:val="24"/>
        </w:rPr>
      </w:pPr>
    </w:p>
    <w:p w14:paraId="36808DBC" w14:textId="77777777" w:rsidR="00CA6F40" w:rsidRPr="00B702A1" w:rsidRDefault="00CA6F40" w:rsidP="00B702A1">
      <w:pPr>
        <w:spacing w:line="276" w:lineRule="auto"/>
        <w:rPr>
          <w:ins w:id="1061" w:author="Artin" w:date="2023-08-27T16:16:00Z"/>
          <w:sz w:val="24"/>
          <w:szCs w:val="24"/>
        </w:rPr>
      </w:pPr>
      <w:ins w:id="1062" w:author="Artin" w:date="2023-08-27T16:16:00Z">
        <w:r w:rsidRPr="00B702A1">
          <w:rPr>
            <w:sz w:val="24"/>
            <w:szCs w:val="24"/>
          </w:rPr>
          <w:t>\</w:t>
        </w:r>
        <w:proofErr w:type="gramStart"/>
        <w:r w:rsidRPr="00B702A1">
          <w:rPr>
            <w:sz w:val="24"/>
            <w:szCs w:val="24"/>
          </w:rPr>
          <w:t>end{</w:t>
        </w:r>
        <w:proofErr w:type="spellStart"/>
        <w:proofErr w:type="gramEnd"/>
        <w:r w:rsidRPr="00B702A1">
          <w:rPr>
            <w:sz w:val="24"/>
            <w:szCs w:val="24"/>
          </w:rPr>
          <w:t>SgAlgorithm</w:t>
        </w:r>
        <w:proofErr w:type="spellEnd"/>
        <w:r w:rsidRPr="00B702A1">
          <w:rPr>
            <w:sz w:val="24"/>
            <w:szCs w:val="24"/>
          </w:rPr>
          <w:t>}</w:t>
        </w:r>
      </w:ins>
    </w:p>
    <w:p w14:paraId="7CCA2A4D" w14:textId="77777777" w:rsidR="00CA6F40" w:rsidRPr="00B702A1" w:rsidRDefault="00CA6F40" w:rsidP="00B702A1">
      <w:pPr>
        <w:spacing w:line="276" w:lineRule="auto"/>
        <w:rPr>
          <w:ins w:id="1063" w:author="Artin" w:date="2023-08-27T16:16:00Z"/>
          <w:sz w:val="24"/>
          <w:szCs w:val="24"/>
        </w:rPr>
      </w:pPr>
    </w:p>
    <w:p w14:paraId="72C5D756" w14:textId="77777777" w:rsidR="00CA6F40" w:rsidRPr="00B702A1" w:rsidRDefault="00CA6F40" w:rsidP="00B702A1">
      <w:pPr>
        <w:spacing w:line="276" w:lineRule="auto"/>
        <w:rPr>
          <w:ins w:id="1064" w:author="Artin" w:date="2023-08-27T16:16:00Z"/>
          <w:sz w:val="24"/>
          <w:szCs w:val="24"/>
        </w:rPr>
      </w:pPr>
      <w:ins w:id="1065" w:author="Artin" w:date="2023-08-27T16:16:00Z">
        <w:r w:rsidRPr="00B702A1">
          <w:rPr>
            <w:sz w:val="24"/>
            <w:szCs w:val="24"/>
          </w:rPr>
          <w:t>\</w:t>
        </w:r>
        <w:proofErr w:type="gramStart"/>
        <w:r w:rsidRPr="00B702A1">
          <w:rPr>
            <w:sz w:val="24"/>
            <w:szCs w:val="24"/>
          </w:rPr>
          <w:t>begin{</w:t>
        </w:r>
        <w:proofErr w:type="spellStart"/>
        <w:proofErr w:type="gramEnd"/>
        <w:r w:rsidRPr="00B702A1">
          <w:rPr>
            <w:sz w:val="24"/>
            <w:szCs w:val="24"/>
          </w:rPr>
          <w:t>SgAlgorithm</w:t>
        </w:r>
        <w:proofErr w:type="spellEnd"/>
        <w:r w:rsidRPr="00B702A1">
          <w:rPr>
            <w:sz w:val="24"/>
            <w:szCs w:val="24"/>
          </w:rPr>
          <w:t>}</w:t>
        </w:r>
      </w:ins>
    </w:p>
    <w:p w14:paraId="2AE2F8C0" w14:textId="77777777" w:rsidR="00CA6F40" w:rsidRPr="00B702A1" w:rsidRDefault="00CA6F40" w:rsidP="00B702A1">
      <w:pPr>
        <w:spacing w:line="276" w:lineRule="auto"/>
        <w:rPr>
          <w:ins w:id="1066" w:author="Artin" w:date="2023-08-27T16:16:00Z"/>
          <w:sz w:val="24"/>
          <w:szCs w:val="24"/>
        </w:rPr>
      </w:pPr>
      <w:ins w:id="1067" w:author="Artin" w:date="2023-08-27T16:16:00Z">
        <w:r w:rsidRPr="00B702A1">
          <w:rPr>
            <w:sz w:val="24"/>
            <w:szCs w:val="24"/>
          </w:rPr>
          <w:t xml:space="preserve">    \</w:t>
        </w:r>
        <w:proofErr w:type="spellStart"/>
        <w:r w:rsidRPr="00B702A1">
          <w:rPr>
            <w:sz w:val="24"/>
            <w:szCs w:val="24"/>
          </w:rPr>
          <w:t>SetAlgoLined</w:t>
        </w:r>
        <w:proofErr w:type="spellEnd"/>
        <w:r w:rsidRPr="00B702A1">
          <w:rPr>
            <w:sz w:val="24"/>
            <w:szCs w:val="24"/>
          </w:rPr>
          <w:t>%</w:t>
        </w:r>
      </w:ins>
    </w:p>
    <w:p w14:paraId="606DB6FD" w14:textId="77777777" w:rsidR="00CA6F40" w:rsidRPr="00B702A1" w:rsidRDefault="00CA6F40" w:rsidP="00B702A1">
      <w:pPr>
        <w:spacing w:line="276" w:lineRule="auto"/>
        <w:rPr>
          <w:ins w:id="1068" w:author="Artin" w:date="2023-08-27T16:16:00Z"/>
          <w:sz w:val="24"/>
          <w:szCs w:val="24"/>
        </w:rPr>
      </w:pPr>
      <w:ins w:id="1069" w:author="Artin" w:date="2023-08-27T16:16:00Z">
        <w:r w:rsidRPr="00B702A1">
          <w:rPr>
            <w:sz w:val="24"/>
            <w:szCs w:val="24"/>
          </w:rPr>
          <w:t xml:space="preserve">    \</w:t>
        </w:r>
        <w:proofErr w:type="gramStart"/>
        <w:r w:rsidRPr="00B702A1">
          <w:rPr>
            <w:sz w:val="24"/>
            <w:szCs w:val="24"/>
          </w:rPr>
          <w:t>caption{</w:t>
        </w:r>
        <w:proofErr w:type="gramEnd"/>
        <w:r w:rsidRPr="00B702A1">
          <w:rPr>
            <w:sz w:val="24"/>
            <w:szCs w:val="24"/>
          </w:rPr>
          <w:t>Hyper Parameter Optimization for Logit-Base Technique}\label{</w:t>
        </w:r>
        <w:proofErr w:type="spellStart"/>
        <w:r w:rsidRPr="00B702A1">
          <w:rPr>
            <w:sz w:val="24"/>
            <w:szCs w:val="24"/>
          </w:rPr>
          <w:t>alg:taxonomy.logit.hyperparameter-optimization</w:t>
        </w:r>
        <w:proofErr w:type="spellEnd"/>
        <w:r w:rsidRPr="00B702A1">
          <w:rPr>
            <w:sz w:val="24"/>
            <w:szCs w:val="24"/>
          </w:rPr>
          <w:t>}</w:t>
        </w:r>
      </w:ins>
    </w:p>
    <w:p w14:paraId="6C11EE8F" w14:textId="77777777" w:rsidR="00CA6F40" w:rsidRPr="00B702A1" w:rsidRDefault="00CA6F40" w:rsidP="00B702A1">
      <w:pPr>
        <w:spacing w:line="276" w:lineRule="auto"/>
        <w:rPr>
          <w:ins w:id="1070" w:author="Artin" w:date="2023-08-27T16:16:00Z"/>
          <w:sz w:val="24"/>
          <w:szCs w:val="24"/>
        </w:rPr>
      </w:pPr>
      <w:ins w:id="1071" w:author="Artin" w:date="2023-08-27T16:16:00Z">
        <w:r w:rsidRPr="00B702A1">
          <w:rPr>
            <w:sz w:val="24"/>
            <w:szCs w:val="24"/>
          </w:rPr>
          <w:t xml:space="preserve">    \</w:t>
        </w:r>
        <w:proofErr w:type="spellStart"/>
        <w:proofErr w:type="gramStart"/>
        <w:r w:rsidRPr="00B702A1">
          <w:rPr>
            <w:sz w:val="24"/>
            <w:szCs w:val="24"/>
          </w:rPr>
          <w:t>KwIn</w:t>
        </w:r>
        <w:proofErr w:type="spellEnd"/>
        <w:r w:rsidRPr="00B702A1">
          <w:rPr>
            <w:sz w:val="24"/>
            <w:szCs w:val="24"/>
          </w:rPr>
          <w:t>{</w:t>
        </w:r>
        <w:proofErr w:type="gramEnd"/>
        <w:r w:rsidRPr="00B702A1">
          <w:rPr>
            <w:sz w:val="24"/>
            <w:szCs w:val="24"/>
          </w:rPr>
          <w:t>%</w:t>
        </w:r>
      </w:ins>
    </w:p>
    <w:p w14:paraId="06F9DE50" w14:textId="77777777" w:rsidR="00CA6F40" w:rsidRPr="00B702A1" w:rsidRDefault="00CA6F40" w:rsidP="00B702A1">
      <w:pPr>
        <w:spacing w:line="276" w:lineRule="auto"/>
        <w:rPr>
          <w:ins w:id="1072" w:author="Artin" w:date="2023-08-27T16:16:00Z"/>
          <w:sz w:val="24"/>
          <w:szCs w:val="24"/>
        </w:rPr>
      </w:pPr>
      <w:ins w:id="1073"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{itemize}</w:t>
        </w:r>
      </w:ins>
    </w:p>
    <w:p w14:paraId="3AD24801" w14:textId="77777777" w:rsidR="00CA6F40" w:rsidRPr="00B702A1" w:rsidRDefault="00CA6F40" w:rsidP="00B702A1">
      <w:pPr>
        <w:spacing w:line="276" w:lineRule="auto"/>
        <w:rPr>
          <w:ins w:id="1074" w:author="Artin" w:date="2023-08-27T16:16:00Z"/>
          <w:sz w:val="24"/>
          <w:szCs w:val="24"/>
        </w:rPr>
      </w:pPr>
      <w:ins w:id="1075" w:author="Artin" w:date="2023-08-27T16:16:00Z">
        <w:r w:rsidRPr="00B702A1">
          <w:rPr>
            <w:sz w:val="24"/>
            <w:szCs w:val="24"/>
          </w:rPr>
          <w:t xml:space="preserve">            \item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Data} $\</w:t>
        </w:r>
        <w:proofErr w:type="spellStart"/>
        <w:r w:rsidRPr="00B702A1">
          <w:rPr>
            <w:sz w:val="24"/>
            <w:szCs w:val="24"/>
          </w:rPr>
          <w:t>mathbb</w:t>
        </w:r>
        <w:proofErr w:type="spellEnd"/>
        <w:r w:rsidRPr="00B702A1">
          <w:rPr>
            <w:sz w:val="24"/>
            <w:szCs w:val="24"/>
          </w:rPr>
          <w:t>{T}^\text{train} = \left\{ \</w:t>
        </w:r>
        <w:proofErr w:type="spellStart"/>
        <w:r w:rsidRPr="00B702A1">
          <w:rPr>
            <w:sz w:val="24"/>
            <w:szCs w:val="24"/>
          </w:rPr>
          <w:t>mathbb</w:t>
        </w:r>
        <w:proofErr w:type="spellEnd"/>
        <w:r w:rsidRPr="00B702A1">
          <w:rPr>
            <w:sz w:val="24"/>
            <w:szCs w:val="24"/>
          </w:rPr>
          <w:t>{Y}^\text{train} , \</w:t>
        </w:r>
        <w:proofErr w:type="spellStart"/>
        <w:r w:rsidRPr="00B702A1">
          <w:rPr>
            <w:sz w:val="24"/>
            <w:szCs w:val="24"/>
          </w:rPr>
          <w:t>mathbb</w:t>
        </w:r>
        <w:proofErr w:type="spellEnd"/>
        <w:r w:rsidRPr="00B702A1">
          <w:rPr>
            <w:sz w:val="24"/>
            <w:szCs w:val="24"/>
          </w:rPr>
          <w:t>{Q}^\text{train} \right\} $</w:t>
        </w:r>
      </w:ins>
    </w:p>
    <w:p w14:paraId="302116E5" w14:textId="77777777" w:rsidR="00CA6F40" w:rsidRPr="00B702A1" w:rsidRDefault="00CA6F40" w:rsidP="00B702A1">
      <w:pPr>
        <w:spacing w:line="276" w:lineRule="auto"/>
        <w:rPr>
          <w:ins w:id="1076" w:author="Artin" w:date="2023-08-27T16:16:00Z"/>
          <w:sz w:val="24"/>
          <w:szCs w:val="24"/>
        </w:rPr>
      </w:pPr>
      <w:ins w:id="1077" w:author="Artin" w:date="2023-08-27T16:16:00Z">
        <w:r w:rsidRPr="00B702A1">
          <w:rPr>
            <w:sz w:val="24"/>
            <w:szCs w:val="24"/>
          </w:rPr>
          <w:t xml:space="preserve">            \item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Number of iterations:} MAX\_EVALS</w:t>
        </w:r>
      </w:ins>
    </w:p>
    <w:p w14:paraId="00782271" w14:textId="77777777" w:rsidR="00CA6F40" w:rsidRPr="00B702A1" w:rsidRDefault="00CA6F40" w:rsidP="00B702A1">
      <w:pPr>
        <w:spacing w:line="276" w:lineRule="auto"/>
        <w:rPr>
          <w:ins w:id="1078" w:author="Artin" w:date="2023-08-27T16:16:00Z"/>
          <w:sz w:val="24"/>
          <w:szCs w:val="24"/>
        </w:rPr>
      </w:pPr>
      <w:ins w:id="1079" w:author="Artin" w:date="2023-08-27T16:16:00Z">
        <w:r w:rsidRPr="00B702A1">
          <w:rPr>
            <w:sz w:val="24"/>
            <w:szCs w:val="24"/>
          </w:rPr>
          <w:t xml:space="preserve">            \item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Search Space:} $ \</w:t>
        </w:r>
        <w:proofErr w:type="spellStart"/>
        <w:r w:rsidRPr="00B702A1">
          <w:rPr>
            <w:sz w:val="24"/>
            <w:szCs w:val="24"/>
          </w:rPr>
          <w:t>mathcal</w:t>
        </w:r>
        <w:proofErr w:type="spellEnd"/>
        <w:r w:rsidRPr="00B702A1">
          <w:rPr>
            <w:sz w:val="24"/>
            <w:szCs w:val="24"/>
          </w:rPr>
          <w:t>{S} = \text{Uniform}(-1, 1) $</w:t>
        </w:r>
      </w:ins>
    </w:p>
    <w:p w14:paraId="1BCDF4F6" w14:textId="77777777" w:rsidR="00CA6F40" w:rsidRPr="00B702A1" w:rsidRDefault="00CA6F40" w:rsidP="00B702A1">
      <w:pPr>
        <w:spacing w:line="276" w:lineRule="auto"/>
        <w:rPr>
          <w:ins w:id="1080" w:author="Artin" w:date="2023-08-27T16:16:00Z"/>
          <w:sz w:val="24"/>
          <w:szCs w:val="24"/>
        </w:rPr>
      </w:pPr>
      <w:ins w:id="1081" w:author="Artin" w:date="2023-08-27T16:16:00Z">
        <w:r w:rsidRPr="00B702A1">
          <w:rPr>
            <w:sz w:val="24"/>
            <w:szCs w:val="24"/>
          </w:rPr>
          <w:t xml:space="preserve">            \item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Predictor model $f_1(\</w:t>
        </w:r>
        <w:proofErr w:type="spellStart"/>
        <w:r w:rsidRPr="00B702A1">
          <w:rPr>
            <w:sz w:val="24"/>
            <w:szCs w:val="24"/>
          </w:rPr>
          <w:t>cdot</w:t>
        </w:r>
        <w:proofErr w:type="spellEnd"/>
        <w:r w:rsidRPr="00B702A1">
          <w:rPr>
            <w:sz w:val="24"/>
            <w:szCs w:val="24"/>
          </w:rPr>
          <w:t>)$} that is trained on $\</w:t>
        </w:r>
        <w:proofErr w:type="spellStart"/>
        <w:r w:rsidRPr="00B702A1">
          <w:rPr>
            <w:sz w:val="24"/>
            <w:szCs w:val="24"/>
          </w:rPr>
          <w:t>mathbb</w:t>
        </w:r>
        <w:proofErr w:type="spellEnd"/>
        <w:r w:rsidRPr="00B702A1">
          <w:rPr>
            <w:sz w:val="24"/>
            <w:szCs w:val="24"/>
          </w:rPr>
          <w:t>{D}^\text{train} = \left\{ \</w:t>
        </w:r>
        <w:proofErr w:type="spellStart"/>
        <w:r w:rsidRPr="00B702A1">
          <w:rPr>
            <w:sz w:val="24"/>
            <w:szCs w:val="24"/>
          </w:rPr>
          <w:t>mathbb</w:t>
        </w:r>
        <w:proofErr w:type="spellEnd"/>
        <w:r w:rsidRPr="00B702A1">
          <w:rPr>
            <w:sz w:val="24"/>
            <w:szCs w:val="24"/>
          </w:rPr>
          <w:t>{X}^\text{train} , \</w:t>
        </w:r>
        <w:proofErr w:type="spellStart"/>
        <w:r w:rsidRPr="00B702A1">
          <w:rPr>
            <w:sz w:val="24"/>
            <w:szCs w:val="24"/>
          </w:rPr>
          <w:t>mathbb</w:t>
        </w:r>
        <w:proofErr w:type="spellEnd"/>
        <w:r w:rsidRPr="00B702A1">
          <w:rPr>
            <w:sz w:val="24"/>
            <w:szCs w:val="24"/>
          </w:rPr>
          <w:t>{Y}^\text{train} \right\} $.</w:t>
        </w:r>
      </w:ins>
    </w:p>
    <w:p w14:paraId="473B45C7" w14:textId="77777777" w:rsidR="00CA6F40" w:rsidRPr="00B702A1" w:rsidRDefault="00CA6F40" w:rsidP="00B702A1">
      <w:pPr>
        <w:spacing w:line="276" w:lineRule="auto"/>
        <w:rPr>
          <w:ins w:id="1082" w:author="Artin" w:date="2023-08-27T16:16:00Z"/>
          <w:sz w:val="24"/>
          <w:szCs w:val="24"/>
        </w:rPr>
      </w:pPr>
      <w:ins w:id="1083"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{itemize}</w:t>
        </w:r>
      </w:ins>
    </w:p>
    <w:p w14:paraId="47F0C26A" w14:textId="77777777" w:rsidR="00CA6F40" w:rsidRPr="00B702A1" w:rsidRDefault="00CA6F40" w:rsidP="00B702A1">
      <w:pPr>
        <w:spacing w:line="276" w:lineRule="auto"/>
        <w:rPr>
          <w:ins w:id="1084" w:author="Artin" w:date="2023-08-27T16:16:00Z"/>
          <w:sz w:val="24"/>
          <w:szCs w:val="24"/>
        </w:rPr>
      </w:pPr>
      <w:ins w:id="1085" w:author="Artin" w:date="2023-08-27T16:16:00Z">
        <w:r w:rsidRPr="00B702A1">
          <w:rPr>
            <w:sz w:val="24"/>
            <w:szCs w:val="24"/>
          </w:rPr>
          <w:t xml:space="preserve">    }</w:t>
        </w:r>
      </w:ins>
    </w:p>
    <w:p w14:paraId="7A5F39DD" w14:textId="77777777" w:rsidR="00CA6F40" w:rsidRPr="00B702A1" w:rsidRDefault="00CA6F40" w:rsidP="00B702A1">
      <w:pPr>
        <w:spacing w:line="276" w:lineRule="auto"/>
        <w:rPr>
          <w:ins w:id="1086" w:author="Artin" w:date="2023-08-27T16:16:00Z"/>
          <w:sz w:val="24"/>
          <w:szCs w:val="24"/>
        </w:rPr>
      </w:pPr>
      <w:ins w:id="1087"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323BDFED" w14:textId="77777777" w:rsidR="00CA6F40" w:rsidRPr="00B702A1" w:rsidRDefault="00CA6F40" w:rsidP="00B702A1">
      <w:pPr>
        <w:spacing w:line="276" w:lineRule="auto"/>
        <w:rPr>
          <w:ins w:id="1088" w:author="Artin" w:date="2023-08-27T16:16:00Z"/>
          <w:sz w:val="24"/>
          <w:szCs w:val="24"/>
        </w:rPr>
      </w:pPr>
      <w:ins w:id="1089"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w:t>
        </w:r>
        <w:proofErr w:type="spellStart"/>
        <w:r w:rsidRPr="00B702A1">
          <w:rPr>
            <w:sz w:val="24"/>
            <w:szCs w:val="24"/>
          </w:rPr>
          <w:t>ObjectiveFunction</w:t>
        </w:r>
        <w:proofErr w:type="spellEnd"/>
        <w:r w:rsidRPr="00B702A1">
          <w:rPr>
            <w:sz w:val="24"/>
            <w:szCs w:val="24"/>
          </w:rPr>
          <w:t>}{:}{end}</w:t>
        </w:r>
      </w:ins>
    </w:p>
    <w:p w14:paraId="3E0A5EB0" w14:textId="77777777" w:rsidR="00CA6F40" w:rsidRPr="00B702A1" w:rsidRDefault="00CA6F40" w:rsidP="00B702A1">
      <w:pPr>
        <w:spacing w:line="276" w:lineRule="auto"/>
        <w:rPr>
          <w:ins w:id="1090" w:author="Artin" w:date="2023-08-27T16:16:00Z"/>
          <w:sz w:val="24"/>
          <w:szCs w:val="24"/>
        </w:rPr>
      </w:pPr>
      <w:ins w:id="1091" w:author="Artin" w:date="2023-08-27T16:16:00Z">
        <w:r w:rsidRPr="00B702A1">
          <w:rPr>
            <w:sz w:val="24"/>
            <w:szCs w:val="24"/>
          </w:rPr>
          <w:t xml:space="preserve">    \</w:t>
        </w:r>
        <w:proofErr w:type="spellStart"/>
        <w:r w:rsidRPr="00B702A1">
          <w:rPr>
            <w:sz w:val="24"/>
            <w:szCs w:val="24"/>
          </w:rPr>
          <w:t>Fn</w:t>
        </w:r>
        <w:proofErr w:type="spellEnd"/>
        <w:r w:rsidRPr="00B702A1">
          <w:rPr>
            <w:sz w:val="24"/>
            <w:szCs w:val="24"/>
          </w:rPr>
          <w:t>{$\</w:t>
        </w:r>
        <w:proofErr w:type="spellStart"/>
        <w:r w:rsidRPr="00B702A1">
          <w:rPr>
            <w:sz w:val="24"/>
            <w:szCs w:val="24"/>
          </w:rPr>
          <w:t>mathcal</w:t>
        </w:r>
        <w:proofErr w:type="spellEnd"/>
        <w:r w:rsidRPr="00B702A1">
          <w:rPr>
            <w:sz w:val="24"/>
            <w:szCs w:val="24"/>
          </w:rPr>
          <w:t>{O}$}</w:t>
        </w:r>
      </w:ins>
    </w:p>
    <w:p w14:paraId="2EDF6CBE" w14:textId="77777777" w:rsidR="00CA6F40" w:rsidRPr="00B702A1" w:rsidRDefault="00CA6F40" w:rsidP="00B702A1">
      <w:pPr>
        <w:spacing w:line="276" w:lineRule="auto"/>
        <w:rPr>
          <w:ins w:id="1092" w:author="Artin" w:date="2023-08-27T16:16:00Z"/>
          <w:sz w:val="24"/>
          <w:szCs w:val="24"/>
        </w:rPr>
      </w:pPr>
      <w:ins w:id="1093" w:author="Artin" w:date="2023-08-27T16:16:00Z">
        <w:r w:rsidRPr="00B702A1">
          <w:rPr>
            <w:sz w:val="24"/>
            <w:szCs w:val="24"/>
          </w:rPr>
          <w:t xml:space="preserve">    {%</w:t>
        </w:r>
      </w:ins>
    </w:p>
    <w:p w14:paraId="4C5B7097" w14:textId="77777777" w:rsidR="00CA6F40" w:rsidRPr="00B702A1" w:rsidRDefault="00CA6F40" w:rsidP="00B702A1">
      <w:pPr>
        <w:spacing w:line="276" w:lineRule="auto"/>
        <w:rPr>
          <w:ins w:id="1094" w:author="Artin" w:date="2023-08-27T16:16:00Z"/>
          <w:sz w:val="24"/>
          <w:szCs w:val="24"/>
        </w:rPr>
      </w:pPr>
      <w:ins w:id="1095" w:author="Artin" w:date="2023-08-27T16:16:00Z">
        <w:r w:rsidRPr="00B702A1">
          <w:rPr>
            <w:sz w:val="24"/>
            <w:szCs w:val="24"/>
          </w:rPr>
          <w:t xml:space="preserve">        \</w:t>
        </w:r>
        <w:proofErr w:type="spellStart"/>
        <w:proofErr w:type="gramStart"/>
        <w:r w:rsidRPr="00B702A1">
          <w:rPr>
            <w:sz w:val="24"/>
            <w:szCs w:val="24"/>
          </w:rPr>
          <w:t>KwIn</w:t>
        </w:r>
        <w:proofErr w:type="spellEnd"/>
        <w:r w:rsidRPr="00B702A1">
          <w:rPr>
            <w:sz w:val="24"/>
            <w:szCs w:val="24"/>
          </w:rPr>
          <w:t>{</w:t>
        </w:r>
        <w:proofErr w:type="gramEnd"/>
        <w:r w:rsidRPr="00B702A1">
          <w:rPr>
            <w:sz w:val="24"/>
            <w:szCs w:val="24"/>
          </w:rPr>
          <w:t>$k, \</w:t>
        </w:r>
        <w:proofErr w:type="spellStart"/>
        <w:r w:rsidRPr="00B702A1">
          <w:rPr>
            <w:sz w:val="24"/>
            <w:szCs w:val="24"/>
          </w:rPr>
          <w:t>alpha_k</w:t>
        </w:r>
        <w:proofErr w:type="spellEnd"/>
        <w:r w:rsidRPr="00B702A1">
          <w:rPr>
            <w:sz w:val="24"/>
            <w:szCs w:val="24"/>
          </w:rPr>
          <w:t>, \</w:t>
        </w:r>
        <w:proofErr w:type="spellStart"/>
        <w:r w:rsidRPr="00B702A1">
          <w:rPr>
            <w:sz w:val="24"/>
            <w:szCs w:val="24"/>
          </w:rPr>
          <w:t>mathbb</w:t>
        </w:r>
        <w:proofErr w:type="spellEnd"/>
        <w:r w:rsidRPr="00B702A1">
          <w:rPr>
            <w:sz w:val="24"/>
            <w:szCs w:val="24"/>
          </w:rPr>
          <w:t>{Q}^\text{train}, \</w:t>
        </w:r>
        <w:proofErr w:type="spellStart"/>
        <w:r w:rsidRPr="00B702A1">
          <w:rPr>
            <w:sz w:val="24"/>
            <w:szCs w:val="24"/>
          </w:rPr>
          <w:t>mathbb</w:t>
        </w:r>
        <w:proofErr w:type="spellEnd"/>
        <w:r w:rsidRPr="00B702A1">
          <w:rPr>
            <w:sz w:val="24"/>
            <w:szCs w:val="24"/>
          </w:rPr>
          <w:t>{Y}^\text{train}$}</w:t>
        </w:r>
      </w:ins>
    </w:p>
    <w:p w14:paraId="6AFB3A34" w14:textId="77777777" w:rsidR="00CA6F40" w:rsidRPr="00B702A1" w:rsidRDefault="00CA6F40" w:rsidP="00B702A1">
      <w:pPr>
        <w:spacing w:line="276" w:lineRule="auto"/>
        <w:rPr>
          <w:ins w:id="1096" w:author="Artin" w:date="2023-08-27T16:16:00Z"/>
          <w:sz w:val="24"/>
          <w:szCs w:val="24"/>
        </w:rPr>
      </w:pPr>
      <w:ins w:id="1097" w:author="Artin" w:date="2023-08-27T16:16:00Z">
        <w:r w:rsidRPr="00B702A1">
          <w:rPr>
            <w:sz w:val="24"/>
            <w:szCs w:val="24"/>
          </w:rPr>
          <w:t xml:space="preserve">        $ j \gets (</w:t>
        </w:r>
        <w:proofErr w:type="spellStart"/>
        <w:r w:rsidRPr="00B702A1">
          <w:rPr>
            <w:sz w:val="24"/>
            <w:szCs w:val="24"/>
          </w:rPr>
          <w:t>c_j</w:t>
        </w:r>
        <w:proofErr w:type="spellEnd"/>
        <w:r w:rsidRPr="00B702A1">
          <w:rPr>
            <w:sz w:val="24"/>
            <w:szCs w:val="24"/>
          </w:rPr>
          <w:t xml:space="preserve"> = \Lambda(</w:t>
        </w:r>
        <w:proofErr w:type="spellStart"/>
        <w:r w:rsidRPr="00B702A1">
          <w:rPr>
            <w:sz w:val="24"/>
            <w:szCs w:val="24"/>
          </w:rPr>
          <w:t>c_k</w:t>
        </w:r>
        <w:proofErr w:type="spellEnd"/>
        <w:r w:rsidRPr="00B702A1">
          <w:rPr>
            <w:sz w:val="24"/>
            <w:szCs w:val="24"/>
          </w:rPr>
          <w:t xml:space="preserve">)) $ </w:t>
        </w:r>
        <w:proofErr w:type="gramStart"/>
        <w:r w:rsidRPr="00B702A1">
          <w:rPr>
            <w:sz w:val="24"/>
            <w:szCs w:val="24"/>
          </w:rPr>
          <w:t>\;</w:t>
        </w:r>
        <w:proofErr w:type="gramEnd"/>
      </w:ins>
    </w:p>
    <w:p w14:paraId="42F4C591" w14:textId="77777777" w:rsidR="00CA6F40" w:rsidRPr="00B702A1" w:rsidRDefault="00CA6F40" w:rsidP="00B702A1">
      <w:pPr>
        <w:spacing w:line="276" w:lineRule="auto"/>
        <w:rPr>
          <w:ins w:id="1098" w:author="Artin" w:date="2023-08-27T16:16:00Z"/>
          <w:sz w:val="24"/>
          <w:szCs w:val="24"/>
        </w:rPr>
      </w:pPr>
      <w:ins w:id="1099" w:author="Artin" w:date="2023-08-27T16:16:00Z">
        <w:r w:rsidRPr="00B702A1">
          <w:rPr>
            <w:sz w:val="24"/>
            <w:szCs w:val="24"/>
          </w:rPr>
          <w:t xml:space="preserve">        \</w:t>
        </w:r>
        <w:proofErr w:type="spellStart"/>
        <w:proofErr w:type="gramStart"/>
        <w:r w:rsidRPr="00B702A1">
          <w:rPr>
            <w:sz w:val="24"/>
            <w:szCs w:val="24"/>
          </w:rPr>
          <w:t>ForEach</w:t>
        </w:r>
        <w:proofErr w:type="spellEnd"/>
        <w:r w:rsidRPr="00B702A1">
          <w:rPr>
            <w:sz w:val="24"/>
            <w:szCs w:val="24"/>
          </w:rPr>
          <w:t>{ $</w:t>
        </w:r>
        <w:proofErr w:type="gramEnd"/>
        <w:r w:rsidRPr="00B702A1">
          <w:rPr>
            <w:sz w:val="24"/>
            <w:szCs w:val="24"/>
          </w:rPr>
          <w:t>i, k$ }</w:t>
        </w:r>
      </w:ins>
    </w:p>
    <w:p w14:paraId="434C1C13" w14:textId="77777777" w:rsidR="00CA6F40" w:rsidRPr="00B702A1" w:rsidRDefault="00CA6F40" w:rsidP="00B702A1">
      <w:pPr>
        <w:spacing w:line="276" w:lineRule="auto"/>
        <w:rPr>
          <w:ins w:id="1100" w:author="Artin" w:date="2023-08-27T16:16:00Z"/>
          <w:sz w:val="24"/>
          <w:szCs w:val="24"/>
        </w:rPr>
      </w:pPr>
      <w:ins w:id="1101" w:author="Artin" w:date="2023-08-27T16:16:00Z">
        <w:r w:rsidRPr="00B702A1">
          <w:rPr>
            <w:sz w:val="24"/>
            <w:szCs w:val="24"/>
          </w:rPr>
          <w:t xml:space="preserve">        {</w:t>
        </w:r>
      </w:ins>
    </w:p>
    <w:p w14:paraId="59DDDAEB" w14:textId="77777777" w:rsidR="00CA6F40" w:rsidRPr="00B702A1" w:rsidRDefault="00CA6F40" w:rsidP="00B702A1">
      <w:pPr>
        <w:spacing w:line="276" w:lineRule="auto"/>
        <w:rPr>
          <w:ins w:id="1102" w:author="Artin" w:date="2023-08-27T16:16:00Z"/>
          <w:sz w:val="24"/>
          <w:szCs w:val="24"/>
        </w:rPr>
      </w:pPr>
      <w:ins w:id="1103" w:author="Artin" w:date="2023-08-27T16:16:00Z">
        <w:r w:rsidRPr="00B702A1">
          <w:rPr>
            <w:sz w:val="24"/>
            <w:szCs w:val="24"/>
          </w:rPr>
          <w:t xml:space="preserve">            $ \</w:t>
        </w:r>
        <w:proofErr w:type="spellStart"/>
        <w:r w:rsidRPr="00B702A1">
          <w:rPr>
            <w:sz w:val="24"/>
            <w:szCs w:val="24"/>
          </w:rPr>
          <w:t>widehat</w:t>
        </w:r>
        <w:proofErr w:type="spellEnd"/>
        <w:r w:rsidRPr="00B702A1">
          <w:rPr>
            <w:sz w:val="24"/>
            <w:szCs w:val="24"/>
          </w:rPr>
          <w:t>{p}_k^{(i)} = \</w:t>
        </w:r>
        <w:proofErr w:type="gramStart"/>
        <w:r w:rsidRPr="00B702A1">
          <w:rPr>
            <w:sz w:val="24"/>
            <w:szCs w:val="24"/>
          </w:rPr>
          <w:t>frac{</w:t>
        </w:r>
        <w:proofErr w:type="gramEnd"/>
        <w:r w:rsidRPr="00B702A1">
          <w:rPr>
            <w:sz w:val="24"/>
            <w:szCs w:val="24"/>
          </w:rPr>
          <w:t>1}{ 1 + \exp \left(-\left(</w:t>
        </w:r>
        <w:proofErr w:type="spellStart"/>
        <w:r w:rsidRPr="00B702A1">
          <w:rPr>
            <w:sz w:val="24"/>
            <w:szCs w:val="24"/>
          </w:rPr>
          <w:t>q_k</w:t>
        </w:r>
        <w:proofErr w:type="spellEnd"/>
        <w:r w:rsidRPr="00B702A1">
          <w:rPr>
            <w:sz w:val="24"/>
            <w:szCs w:val="24"/>
          </w:rPr>
          <w:t>^{(i)} + \</w:t>
        </w:r>
        <w:proofErr w:type="spellStart"/>
        <w:r w:rsidRPr="00B702A1">
          <w:rPr>
            <w:sz w:val="24"/>
            <w:szCs w:val="24"/>
          </w:rPr>
          <w:t>alpha_k</w:t>
        </w:r>
        <w:proofErr w:type="spellEnd"/>
        <w:r w:rsidRPr="00B702A1">
          <w:rPr>
            <w:sz w:val="24"/>
            <w:szCs w:val="24"/>
          </w:rPr>
          <w:t xml:space="preserve"> </w:t>
        </w:r>
        <w:proofErr w:type="spellStart"/>
        <w:r w:rsidRPr="00B702A1">
          <w:rPr>
            <w:sz w:val="24"/>
            <w:szCs w:val="24"/>
          </w:rPr>
          <w:t>q_j</w:t>
        </w:r>
        <w:proofErr w:type="spellEnd"/>
        <w:r w:rsidRPr="00B702A1">
          <w:rPr>
            <w:sz w:val="24"/>
            <w:szCs w:val="24"/>
          </w:rPr>
          <w:t>^{(i)} \right)\right) } $ (Eq.~\ref{eq:taxonomy.eq.1.pred.approach1})</w:t>
        </w:r>
      </w:ins>
    </w:p>
    <w:p w14:paraId="2F24574B" w14:textId="77777777" w:rsidR="00CA6F40" w:rsidRPr="00B702A1" w:rsidRDefault="00CA6F40" w:rsidP="00B702A1">
      <w:pPr>
        <w:spacing w:line="276" w:lineRule="auto"/>
        <w:rPr>
          <w:ins w:id="1104" w:author="Artin" w:date="2023-08-27T16:16:00Z"/>
          <w:sz w:val="24"/>
          <w:szCs w:val="24"/>
        </w:rPr>
      </w:pPr>
      <w:ins w:id="1105" w:author="Artin" w:date="2023-08-27T16:16:00Z">
        <w:r w:rsidRPr="00B702A1">
          <w:rPr>
            <w:sz w:val="24"/>
            <w:szCs w:val="24"/>
          </w:rPr>
          <w:t xml:space="preserve">        }</w:t>
        </w:r>
      </w:ins>
    </w:p>
    <w:p w14:paraId="20359DA2" w14:textId="77777777" w:rsidR="00CA6F40" w:rsidRPr="00B702A1" w:rsidRDefault="00CA6F40" w:rsidP="00B702A1">
      <w:pPr>
        <w:spacing w:line="276" w:lineRule="auto"/>
        <w:rPr>
          <w:ins w:id="1106" w:author="Artin" w:date="2023-08-27T16:16:00Z"/>
          <w:sz w:val="24"/>
          <w:szCs w:val="24"/>
        </w:rPr>
      </w:pPr>
      <w:ins w:id="1107" w:author="Artin" w:date="2023-08-27T16:16:00Z">
        <w:r w:rsidRPr="00B702A1">
          <w:rPr>
            <w:sz w:val="24"/>
            <w:szCs w:val="24"/>
          </w:rPr>
          <w:t xml:space="preserve">        \</w:t>
        </w:r>
        <w:proofErr w:type="spellStart"/>
        <w:proofErr w:type="gramStart"/>
        <w:r w:rsidRPr="00B702A1">
          <w:rPr>
            <w:sz w:val="24"/>
            <w:szCs w:val="24"/>
          </w:rPr>
          <w:t>KwRet</w:t>
        </w:r>
        <w:proofErr w:type="spellEnd"/>
        <w:r w:rsidRPr="00B702A1">
          <w:rPr>
            <w:sz w:val="24"/>
            <w:szCs w:val="24"/>
          </w:rPr>
          <w:t>{ $</w:t>
        </w:r>
        <w:proofErr w:type="gramEnd"/>
        <w:r w:rsidRPr="00B702A1">
          <w:rPr>
            <w:sz w:val="24"/>
            <w:szCs w:val="24"/>
          </w:rPr>
          <w:t xml:space="preserve"> 1 - \text{AUC} \left( {\left\{ \</w:t>
        </w:r>
        <w:proofErr w:type="spellStart"/>
        <w:r w:rsidRPr="00B702A1">
          <w:rPr>
            <w:sz w:val="24"/>
            <w:szCs w:val="24"/>
          </w:rPr>
          <w:t>widehat</w:t>
        </w:r>
        <w:proofErr w:type="spellEnd"/>
        <w:r w:rsidRPr="00B702A1">
          <w:rPr>
            <w:sz w:val="24"/>
            <w:szCs w:val="24"/>
          </w:rPr>
          <w:t xml:space="preserve">{p}_k^{(i)} \right\}}_{i=1}^N, {\left\{ </w:t>
        </w:r>
        <w:proofErr w:type="spellStart"/>
        <w:r w:rsidRPr="00B702A1">
          <w:rPr>
            <w:sz w:val="24"/>
            <w:szCs w:val="24"/>
          </w:rPr>
          <w:t>y_k</w:t>
        </w:r>
        <w:proofErr w:type="spellEnd"/>
        <w:r w:rsidRPr="00B702A1">
          <w:rPr>
            <w:sz w:val="24"/>
            <w:szCs w:val="24"/>
          </w:rPr>
          <w:t>^{(i)} \right\}}_{i=1}^N \right) $ }</w:t>
        </w:r>
      </w:ins>
    </w:p>
    <w:p w14:paraId="43ED0AF8" w14:textId="77777777" w:rsidR="00CA6F40" w:rsidRPr="00B702A1" w:rsidRDefault="00CA6F40" w:rsidP="00B702A1">
      <w:pPr>
        <w:spacing w:line="276" w:lineRule="auto"/>
        <w:rPr>
          <w:ins w:id="1108" w:author="Artin" w:date="2023-08-27T16:16:00Z"/>
          <w:sz w:val="24"/>
          <w:szCs w:val="24"/>
        </w:rPr>
      </w:pPr>
      <w:ins w:id="1109" w:author="Artin" w:date="2023-08-27T16:16:00Z">
        <w:r w:rsidRPr="00B702A1">
          <w:rPr>
            <w:sz w:val="24"/>
            <w:szCs w:val="24"/>
          </w:rPr>
          <w:t xml:space="preserve">    }</w:t>
        </w:r>
      </w:ins>
    </w:p>
    <w:p w14:paraId="77CAB1FE" w14:textId="77777777" w:rsidR="00CA6F40" w:rsidRPr="00B702A1" w:rsidRDefault="00CA6F40" w:rsidP="00B702A1">
      <w:pPr>
        <w:spacing w:line="276" w:lineRule="auto"/>
        <w:rPr>
          <w:ins w:id="1110" w:author="Artin" w:date="2023-08-27T16:16:00Z"/>
          <w:sz w:val="24"/>
          <w:szCs w:val="24"/>
        </w:rPr>
      </w:pPr>
      <w:ins w:id="1111"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361B5EAD" w14:textId="77777777" w:rsidR="00CA6F40" w:rsidRPr="00B702A1" w:rsidRDefault="00CA6F40" w:rsidP="00B702A1">
      <w:pPr>
        <w:spacing w:line="276" w:lineRule="auto"/>
        <w:rPr>
          <w:ins w:id="1112" w:author="Artin" w:date="2023-08-27T16:16:00Z"/>
          <w:sz w:val="24"/>
          <w:szCs w:val="24"/>
        </w:rPr>
      </w:pPr>
      <w:ins w:id="1113"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w:t>
        </w:r>
        <w:proofErr w:type="spellStart"/>
        <w:r w:rsidRPr="00B702A1">
          <w:rPr>
            <w:sz w:val="24"/>
            <w:szCs w:val="24"/>
          </w:rPr>
          <w:t>EstimatorFunction</w:t>
        </w:r>
        <w:proofErr w:type="spellEnd"/>
        <w:r w:rsidRPr="00B702A1">
          <w:rPr>
            <w:sz w:val="24"/>
            <w:szCs w:val="24"/>
          </w:rPr>
          <w:t>}{:}{end}</w:t>
        </w:r>
      </w:ins>
    </w:p>
    <w:p w14:paraId="530BE0FF" w14:textId="77777777" w:rsidR="00CA6F40" w:rsidRPr="00B702A1" w:rsidRDefault="00CA6F40" w:rsidP="00B702A1">
      <w:pPr>
        <w:spacing w:line="276" w:lineRule="auto"/>
        <w:rPr>
          <w:ins w:id="1114" w:author="Artin" w:date="2023-08-27T16:16:00Z"/>
          <w:sz w:val="24"/>
          <w:szCs w:val="24"/>
        </w:rPr>
      </w:pPr>
      <w:ins w:id="1115" w:author="Artin" w:date="2023-08-27T16:16:00Z">
        <w:r w:rsidRPr="00B702A1">
          <w:rPr>
            <w:sz w:val="24"/>
            <w:szCs w:val="24"/>
          </w:rPr>
          <w:t xml:space="preserve">    \</w:t>
        </w:r>
        <w:proofErr w:type="spellStart"/>
        <w:proofErr w:type="gramStart"/>
        <w:r w:rsidRPr="00B702A1">
          <w:rPr>
            <w:sz w:val="24"/>
            <w:szCs w:val="24"/>
          </w:rPr>
          <w:t>Fn</w:t>
        </w:r>
        <w:proofErr w:type="spellEnd"/>
        <w:r w:rsidRPr="00B702A1">
          <w:rPr>
            <w:sz w:val="24"/>
            <w:szCs w:val="24"/>
          </w:rPr>
          <w:t>{</w:t>
        </w:r>
        <w:proofErr w:type="gramEnd"/>
        <w:r w:rsidRPr="00B702A1">
          <w:rPr>
            <w:sz w:val="24"/>
            <w:szCs w:val="24"/>
          </w:rPr>
          <w:t>TPE}</w:t>
        </w:r>
      </w:ins>
    </w:p>
    <w:p w14:paraId="09C381CA" w14:textId="77777777" w:rsidR="00CA6F40" w:rsidRPr="00B702A1" w:rsidRDefault="00CA6F40" w:rsidP="00B702A1">
      <w:pPr>
        <w:spacing w:line="276" w:lineRule="auto"/>
        <w:rPr>
          <w:ins w:id="1116" w:author="Artin" w:date="2023-08-27T16:16:00Z"/>
          <w:sz w:val="24"/>
          <w:szCs w:val="24"/>
        </w:rPr>
      </w:pPr>
      <w:ins w:id="1117" w:author="Artin" w:date="2023-08-27T16:16:00Z">
        <w:r w:rsidRPr="00B702A1">
          <w:rPr>
            <w:sz w:val="24"/>
            <w:szCs w:val="24"/>
          </w:rPr>
          <w:t xml:space="preserve">    {%</w:t>
        </w:r>
      </w:ins>
    </w:p>
    <w:p w14:paraId="2C56CC1F" w14:textId="77777777" w:rsidR="00CA6F40" w:rsidRPr="00B702A1" w:rsidRDefault="00CA6F40" w:rsidP="00B702A1">
      <w:pPr>
        <w:spacing w:line="276" w:lineRule="auto"/>
        <w:rPr>
          <w:ins w:id="1118" w:author="Artin" w:date="2023-08-27T16:16:00Z"/>
          <w:sz w:val="24"/>
          <w:szCs w:val="24"/>
        </w:rPr>
      </w:pPr>
      <w:ins w:id="1119" w:author="Artin" w:date="2023-08-27T16:16:00Z">
        <w:r w:rsidRPr="00B702A1">
          <w:rPr>
            <w:sz w:val="24"/>
            <w:szCs w:val="24"/>
          </w:rPr>
          <w:t xml:space="preserve">        \</w:t>
        </w:r>
        <w:proofErr w:type="spellStart"/>
        <w:proofErr w:type="gramStart"/>
        <w:r w:rsidRPr="00B702A1">
          <w:rPr>
            <w:sz w:val="24"/>
            <w:szCs w:val="24"/>
          </w:rPr>
          <w:t>KwIn</w:t>
        </w:r>
        <w:proofErr w:type="spellEnd"/>
        <w:r w:rsidRPr="00B702A1">
          <w:rPr>
            <w:sz w:val="24"/>
            <w:szCs w:val="24"/>
          </w:rPr>
          <w:t>{</w:t>
        </w:r>
        <w:proofErr w:type="gramEnd"/>
        <w:r w:rsidRPr="00B702A1">
          <w:rPr>
            <w:sz w:val="24"/>
            <w:szCs w:val="24"/>
          </w:rPr>
          <w:t>$\alpha_k^0, \</w:t>
        </w:r>
        <w:proofErr w:type="spellStart"/>
        <w:r w:rsidRPr="00B702A1">
          <w:rPr>
            <w:sz w:val="24"/>
            <w:szCs w:val="24"/>
          </w:rPr>
          <w:t>mathcal</w:t>
        </w:r>
        <w:proofErr w:type="spellEnd"/>
        <w:r w:rsidRPr="00B702A1">
          <w:rPr>
            <w:sz w:val="24"/>
            <w:szCs w:val="24"/>
          </w:rPr>
          <w:t>{S}, \text{MAX\_EVALS}, k, \</w:t>
        </w:r>
        <w:proofErr w:type="spellStart"/>
        <w:r w:rsidRPr="00B702A1">
          <w:rPr>
            <w:sz w:val="24"/>
            <w:szCs w:val="24"/>
          </w:rPr>
          <w:t>mathbb</w:t>
        </w:r>
        <w:proofErr w:type="spellEnd"/>
        <w:r w:rsidRPr="00B702A1">
          <w:rPr>
            <w:sz w:val="24"/>
            <w:szCs w:val="24"/>
          </w:rPr>
          <w:t>{Q}^\text{train}, \</w:t>
        </w:r>
        <w:proofErr w:type="spellStart"/>
        <w:r w:rsidRPr="00B702A1">
          <w:rPr>
            <w:sz w:val="24"/>
            <w:szCs w:val="24"/>
          </w:rPr>
          <w:t>mathbb</w:t>
        </w:r>
        <w:proofErr w:type="spellEnd"/>
        <w:r w:rsidRPr="00B702A1">
          <w:rPr>
            <w:sz w:val="24"/>
            <w:szCs w:val="24"/>
          </w:rPr>
          <w:t>{Y}^\text{train}, \</w:t>
        </w:r>
        <w:proofErr w:type="spellStart"/>
        <w:r w:rsidRPr="00B702A1">
          <w:rPr>
            <w:sz w:val="24"/>
            <w:szCs w:val="24"/>
          </w:rPr>
          <w:t>mathcal</w:t>
        </w:r>
        <w:proofErr w:type="spellEnd"/>
        <w:r w:rsidRPr="00B702A1">
          <w:rPr>
            <w:sz w:val="24"/>
            <w:szCs w:val="24"/>
          </w:rPr>
          <w:t>{O}(\</w:t>
        </w:r>
        <w:proofErr w:type="spellStart"/>
        <w:r w:rsidRPr="00B702A1">
          <w:rPr>
            <w:sz w:val="24"/>
            <w:szCs w:val="24"/>
          </w:rPr>
          <w:t>cdot</w:t>
        </w:r>
        <w:proofErr w:type="spellEnd"/>
        <w:r w:rsidRPr="00B702A1">
          <w:rPr>
            <w:sz w:val="24"/>
            <w:szCs w:val="24"/>
          </w:rPr>
          <w:t>) $}</w:t>
        </w:r>
      </w:ins>
    </w:p>
    <w:p w14:paraId="18E17B69" w14:textId="77777777" w:rsidR="00CA6F40" w:rsidRPr="00B702A1" w:rsidRDefault="00CA6F40" w:rsidP="00B702A1">
      <w:pPr>
        <w:spacing w:line="276" w:lineRule="auto"/>
        <w:rPr>
          <w:ins w:id="1120" w:author="Artin" w:date="2023-08-27T16:16:00Z"/>
          <w:sz w:val="24"/>
          <w:szCs w:val="24"/>
        </w:rPr>
      </w:pPr>
      <w:ins w:id="1121" w:author="Artin" w:date="2023-08-27T16:16:00Z">
        <w:r w:rsidRPr="00B702A1">
          <w:rPr>
            <w:sz w:val="24"/>
            <w:szCs w:val="24"/>
          </w:rPr>
          <w:t xml:space="preserve">        \</w:t>
        </w:r>
        <w:proofErr w:type="gramStart"/>
        <w:r w:rsidRPr="00B702A1">
          <w:rPr>
            <w:sz w:val="24"/>
            <w:szCs w:val="24"/>
          </w:rPr>
          <w:t>dots</w:t>
        </w:r>
        <w:proofErr w:type="gramEnd"/>
        <w:r w:rsidRPr="00B702A1">
          <w:rPr>
            <w:sz w:val="24"/>
            <w:szCs w:val="24"/>
          </w:rPr>
          <w:t xml:space="preserve"> Tree-structured </w:t>
        </w:r>
        <w:proofErr w:type="spellStart"/>
        <w:r w:rsidRPr="00B702A1">
          <w:rPr>
            <w:sz w:val="24"/>
            <w:szCs w:val="24"/>
          </w:rPr>
          <w:t>Parzen</w:t>
        </w:r>
        <w:proofErr w:type="spellEnd"/>
        <w:r w:rsidRPr="00B702A1">
          <w:rPr>
            <w:sz w:val="24"/>
            <w:szCs w:val="24"/>
          </w:rPr>
          <w:t xml:space="preserve"> Estimator (TPE) \dots \;</w:t>
        </w:r>
      </w:ins>
    </w:p>
    <w:p w14:paraId="1D481CD3" w14:textId="77777777" w:rsidR="00CA6F40" w:rsidRPr="00B702A1" w:rsidRDefault="00CA6F40" w:rsidP="00B702A1">
      <w:pPr>
        <w:spacing w:line="276" w:lineRule="auto"/>
        <w:rPr>
          <w:ins w:id="1122" w:author="Artin" w:date="2023-08-27T16:16:00Z"/>
          <w:sz w:val="24"/>
          <w:szCs w:val="24"/>
        </w:rPr>
      </w:pPr>
      <w:ins w:id="1123" w:author="Artin" w:date="2023-08-27T16:16:00Z">
        <w:r w:rsidRPr="00B702A1">
          <w:rPr>
            <w:sz w:val="24"/>
            <w:szCs w:val="24"/>
          </w:rPr>
          <w:t xml:space="preserve">        \</w:t>
        </w:r>
        <w:proofErr w:type="spellStart"/>
        <w:proofErr w:type="gramStart"/>
        <w:r w:rsidRPr="00B702A1">
          <w:rPr>
            <w:sz w:val="24"/>
            <w:szCs w:val="24"/>
          </w:rPr>
          <w:t>KwRet</w:t>
        </w:r>
        <w:proofErr w:type="spellEnd"/>
        <w:r w:rsidRPr="00B702A1">
          <w:rPr>
            <w:sz w:val="24"/>
            <w:szCs w:val="24"/>
          </w:rPr>
          <w:t>{ $</w:t>
        </w:r>
        <w:proofErr w:type="gramEnd"/>
        <w:r w:rsidRPr="00B702A1">
          <w:rPr>
            <w:sz w:val="24"/>
            <w:szCs w:val="24"/>
          </w:rPr>
          <w:t xml:space="preserve"> \</w:t>
        </w:r>
        <w:proofErr w:type="spellStart"/>
        <w:r w:rsidRPr="00B702A1">
          <w:rPr>
            <w:sz w:val="24"/>
            <w:szCs w:val="24"/>
          </w:rPr>
          <w:t>alpha_k</w:t>
        </w:r>
        <w:proofErr w:type="spellEnd"/>
        <w:r w:rsidRPr="00B702A1">
          <w:rPr>
            <w:sz w:val="24"/>
            <w:szCs w:val="24"/>
          </w:rPr>
          <w:t>^* $ }</w:t>
        </w:r>
      </w:ins>
    </w:p>
    <w:p w14:paraId="72868E89" w14:textId="77777777" w:rsidR="00CA6F40" w:rsidRPr="00B702A1" w:rsidRDefault="00CA6F40" w:rsidP="00B702A1">
      <w:pPr>
        <w:spacing w:line="276" w:lineRule="auto"/>
        <w:rPr>
          <w:ins w:id="1124" w:author="Artin" w:date="2023-08-27T16:16:00Z"/>
          <w:sz w:val="24"/>
          <w:szCs w:val="24"/>
        </w:rPr>
      </w:pPr>
      <w:ins w:id="1125" w:author="Artin" w:date="2023-08-27T16:16:00Z">
        <w:r w:rsidRPr="00B702A1">
          <w:rPr>
            <w:sz w:val="24"/>
            <w:szCs w:val="24"/>
          </w:rPr>
          <w:t xml:space="preserve">    }</w:t>
        </w:r>
      </w:ins>
    </w:p>
    <w:p w14:paraId="2F170D57" w14:textId="77777777" w:rsidR="00CA6F40" w:rsidRPr="00B702A1" w:rsidRDefault="00CA6F40" w:rsidP="00B702A1">
      <w:pPr>
        <w:spacing w:line="276" w:lineRule="auto"/>
        <w:rPr>
          <w:ins w:id="1126" w:author="Artin" w:date="2023-08-27T16:16:00Z"/>
          <w:sz w:val="24"/>
          <w:szCs w:val="24"/>
        </w:rPr>
      </w:pPr>
      <w:ins w:id="1127"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226787EB" w14:textId="77777777" w:rsidR="00CA6F40" w:rsidRPr="00B702A1" w:rsidRDefault="00CA6F40" w:rsidP="00B702A1">
      <w:pPr>
        <w:spacing w:line="276" w:lineRule="auto"/>
        <w:rPr>
          <w:ins w:id="1128" w:author="Artin" w:date="2023-08-27T16:16:00Z"/>
          <w:sz w:val="24"/>
          <w:szCs w:val="24"/>
        </w:rPr>
      </w:pPr>
    </w:p>
    <w:p w14:paraId="78D5F685" w14:textId="77777777" w:rsidR="00CA6F40" w:rsidRPr="00B702A1" w:rsidRDefault="00CA6F40" w:rsidP="00B702A1">
      <w:pPr>
        <w:spacing w:line="276" w:lineRule="auto"/>
        <w:rPr>
          <w:ins w:id="1129" w:author="Artin" w:date="2023-08-27T16:16:00Z"/>
          <w:sz w:val="24"/>
          <w:szCs w:val="24"/>
        </w:rPr>
      </w:pPr>
      <w:ins w:id="1130" w:author="Artin" w:date="2023-08-27T16:16:00Z">
        <w:r w:rsidRPr="00B702A1">
          <w:rPr>
            <w:sz w:val="24"/>
            <w:szCs w:val="24"/>
          </w:rPr>
          <w:t xml:space="preserve">    \</w:t>
        </w:r>
        <w:proofErr w:type="spellStart"/>
        <w:proofErr w:type="gramStart"/>
        <w:r w:rsidRPr="00B702A1">
          <w:rPr>
            <w:sz w:val="24"/>
            <w:szCs w:val="24"/>
          </w:rPr>
          <w:t>textit</w:t>
        </w:r>
        <w:proofErr w:type="spellEnd"/>
        <w:r w:rsidRPr="00B702A1">
          <w:rPr>
            <w:sz w:val="24"/>
            <w:szCs w:val="24"/>
          </w:rPr>
          <w:t>{</w:t>
        </w:r>
        <w:proofErr w:type="gramEnd"/>
        <w:r w:rsidRPr="00B702A1">
          <w:rPr>
            <w:sz w:val="24"/>
            <w:szCs w:val="24"/>
          </w:rPr>
          <w:t>Optimization:} \;</w:t>
        </w:r>
      </w:ins>
    </w:p>
    <w:p w14:paraId="435F3657" w14:textId="77777777" w:rsidR="00CA6F40" w:rsidRPr="00B702A1" w:rsidRDefault="00CA6F40" w:rsidP="00B702A1">
      <w:pPr>
        <w:spacing w:line="276" w:lineRule="auto"/>
        <w:rPr>
          <w:ins w:id="1131" w:author="Artin" w:date="2023-08-27T16:16:00Z"/>
          <w:sz w:val="24"/>
          <w:szCs w:val="24"/>
        </w:rPr>
      </w:pPr>
      <w:ins w:id="1132" w:author="Artin" w:date="2023-08-27T16:16:00Z">
        <w:r w:rsidRPr="00B702A1">
          <w:rPr>
            <w:sz w:val="24"/>
            <w:szCs w:val="24"/>
          </w:rPr>
          <w:t xml:space="preserve">    \</w:t>
        </w:r>
        <w:proofErr w:type="gramStart"/>
        <w:r w:rsidRPr="00B702A1">
          <w:rPr>
            <w:sz w:val="24"/>
            <w:szCs w:val="24"/>
          </w:rPr>
          <w:t>For{ $</w:t>
        </w:r>
        <w:proofErr w:type="gramEnd"/>
        <w:r w:rsidRPr="00B702A1">
          <w:rPr>
            <w:sz w:val="24"/>
            <w:szCs w:val="24"/>
          </w:rPr>
          <w:t>k=1$ \</w:t>
        </w:r>
        <w:proofErr w:type="spellStart"/>
        <w:r w:rsidRPr="00B702A1">
          <w:rPr>
            <w:sz w:val="24"/>
            <w:szCs w:val="24"/>
          </w:rPr>
          <w:t>KwTo</w:t>
        </w:r>
        <w:proofErr w:type="spellEnd"/>
        <w:r w:rsidRPr="00B702A1">
          <w:rPr>
            <w:sz w:val="24"/>
            <w:szCs w:val="24"/>
          </w:rPr>
          <w:t>~$K$}</w:t>
        </w:r>
      </w:ins>
    </w:p>
    <w:p w14:paraId="36B48258" w14:textId="77777777" w:rsidR="00CA6F40" w:rsidRPr="00B702A1" w:rsidRDefault="00CA6F40" w:rsidP="00B702A1">
      <w:pPr>
        <w:spacing w:line="276" w:lineRule="auto"/>
        <w:rPr>
          <w:ins w:id="1133" w:author="Artin" w:date="2023-08-27T16:16:00Z"/>
          <w:sz w:val="24"/>
          <w:szCs w:val="24"/>
        </w:rPr>
      </w:pPr>
      <w:ins w:id="1134" w:author="Artin" w:date="2023-08-27T16:16:00Z">
        <w:r w:rsidRPr="00B702A1">
          <w:rPr>
            <w:sz w:val="24"/>
            <w:szCs w:val="24"/>
          </w:rPr>
          <w:t xml:space="preserve">    {%</w:t>
        </w:r>
      </w:ins>
    </w:p>
    <w:p w14:paraId="45F94289" w14:textId="77777777" w:rsidR="00CA6F40" w:rsidRPr="00B702A1" w:rsidRDefault="00CA6F40" w:rsidP="00B702A1">
      <w:pPr>
        <w:spacing w:line="276" w:lineRule="auto"/>
        <w:rPr>
          <w:ins w:id="1135" w:author="Artin" w:date="2023-08-27T16:16:00Z"/>
          <w:sz w:val="24"/>
          <w:szCs w:val="24"/>
        </w:rPr>
      </w:pPr>
      <w:ins w:id="1136" w:author="Artin" w:date="2023-08-27T16:16:00Z">
        <w:r w:rsidRPr="00B702A1">
          <w:rPr>
            <w:sz w:val="24"/>
            <w:szCs w:val="24"/>
          </w:rPr>
          <w:t xml:space="preserve">        $ \</w:t>
        </w:r>
        <w:proofErr w:type="spellStart"/>
        <w:r w:rsidRPr="00B702A1">
          <w:rPr>
            <w:sz w:val="24"/>
            <w:szCs w:val="24"/>
          </w:rPr>
          <w:t>alpha_k</w:t>
        </w:r>
        <w:proofErr w:type="spellEnd"/>
        <w:r w:rsidRPr="00B702A1">
          <w:rPr>
            <w:sz w:val="24"/>
            <w:szCs w:val="24"/>
          </w:rPr>
          <w:t xml:space="preserve"> = 0 $ </w:t>
        </w:r>
        <w:proofErr w:type="gramStart"/>
        <w:r w:rsidRPr="00B702A1">
          <w:rPr>
            <w:sz w:val="24"/>
            <w:szCs w:val="24"/>
          </w:rPr>
          <w:t>\;</w:t>
        </w:r>
        <w:proofErr w:type="gramEnd"/>
      </w:ins>
    </w:p>
    <w:p w14:paraId="067A5013" w14:textId="77777777" w:rsidR="00CA6F40" w:rsidRPr="00B702A1" w:rsidRDefault="00CA6F40" w:rsidP="00B702A1">
      <w:pPr>
        <w:spacing w:line="276" w:lineRule="auto"/>
        <w:rPr>
          <w:ins w:id="1137" w:author="Artin" w:date="2023-08-27T16:16:00Z"/>
          <w:sz w:val="24"/>
          <w:szCs w:val="24"/>
        </w:rPr>
      </w:pPr>
      <w:ins w:id="1138" w:author="Artin" w:date="2023-08-27T16:16:00Z">
        <w:r w:rsidRPr="00B702A1">
          <w:rPr>
            <w:sz w:val="24"/>
            <w:szCs w:val="24"/>
          </w:rPr>
          <w:t xml:space="preserve">        \</w:t>
        </w:r>
        <w:proofErr w:type="gramStart"/>
        <w:r w:rsidRPr="00B702A1">
          <w:rPr>
            <w:sz w:val="24"/>
            <w:szCs w:val="24"/>
          </w:rPr>
          <w:t>If{</w:t>
        </w:r>
        <w:proofErr w:type="gramEnd"/>
        <w:r w:rsidRPr="00B702A1">
          <w:rPr>
            <w:sz w:val="24"/>
            <w:szCs w:val="24"/>
          </w:rPr>
          <w:t>$ \Lambda(</w:t>
        </w:r>
        <w:proofErr w:type="spellStart"/>
        <w:r w:rsidRPr="00B702A1">
          <w:rPr>
            <w:sz w:val="24"/>
            <w:szCs w:val="24"/>
          </w:rPr>
          <w:t>c_k</w:t>
        </w:r>
        <w:proofErr w:type="spellEnd"/>
        <w:r w:rsidRPr="00B702A1">
          <w:rPr>
            <w:sz w:val="24"/>
            <w:szCs w:val="24"/>
          </w:rPr>
          <w:t>) \</w:t>
        </w:r>
        <w:proofErr w:type="spellStart"/>
        <w:r w:rsidRPr="00B702A1">
          <w:rPr>
            <w:sz w:val="24"/>
            <w:szCs w:val="24"/>
          </w:rPr>
          <w:t>neq</w:t>
        </w:r>
        <w:proofErr w:type="spellEnd"/>
        <w:r w:rsidRPr="00B702A1">
          <w:rPr>
            <w:sz w:val="24"/>
            <w:szCs w:val="24"/>
          </w:rPr>
          <w:t xml:space="preserve"> \</w:t>
        </w:r>
        <w:proofErr w:type="spellStart"/>
        <w:r w:rsidRPr="00B702A1">
          <w:rPr>
            <w:sz w:val="24"/>
            <w:szCs w:val="24"/>
          </w:rPr>
          <w:t>varnothing</w:t>
        </w:r>
        <w:proofErr w:type="spellEnd"/>
        <w:r w:rsidRPr="00B702A1">
          <w:rPr>
            <w:sz w:val="24"/>
            <w:szCs w:val="24"/>
          </w:rPr>
          <w:t xml:space="preserve"> $}</w:t>
        </w:r>
      </w:ins>
    </w:p>
    <w:p w14:paraId="1D5E9543" w14:textId="77777777" w:rsidR="00CA6F40" w:rsidRPr="00B702A1" w:rsidRDefault="00CA6F40" w:rsidP="00B702A1">
      <w:pPr>
        <w:spacing w:line="276" w:lineRule="auto"/>
        <w:rPr>
          <w:ins w:id="1139" w:author="Artin" w:date="2023-08-27T16:16:00Z"/>
          <w:sz w:val="24"/>
          <w:szCs w:val="24"/>
        </w:rPr>
      </w:pPr>
      <w:ins w:id="1140" w:author="Artin" w:date="2023-08-27T16:16:00Z">
        <w:r w:rsidRPr="00B702A1">
          <w:rPr>
            <w:sz w:val="24"/>
            <w:szCs w:val="24"/>
          </w:rPr>
          <w:t xml:space="preserve">        {%</w:t>
        </w:r>
      </w:ins>
    </w:p>
    <w:p w14:paraId="5090F332" w14:textId="77777777" w:rsidR="00CA6F40" w:rsidRPr="00B702A1" w:rsidRDefault="00CA6F40" w:rsidP="00B702A1">
      <w:pPr>
        <w:spacing w:line="276" w:lineRule="auto"/>
        <w:rPr>
          <w:ins w:id="1141" w:author="Artin" w:date="2023-08-27T16:16:00Z"/>
          <w:sz w:val="24"/>
          <w:szCs w:val="24"/>
        </w:rPr>
      </w:pPr>
      <w:ins w:id="1142" w:author="Artin" w:date="2023-08-27T16:16:00Z">
        <w:r w:rsidRPr="00B702A1">
          <w:rPr>
            <w:sz w:val="24"/>
            <w:szCs w:val="24"/>
          </w:rPr>
          <w:t xml:space="preserve">            $ \</w:t>
        </w:r>
        <w:proofErr w:type="spellStart"/>
        <w:r w:rsidRPr="00B702A1">
          <w:rPr>
            <w:sz w:val="24"/>
            <w:szCs w:val="24"/>
          </w:rPr>
          <w:t>alpha_k</w:t>
        </w:r>
        <w:proofErr w:type="spellEnd"/>
        <w:r w:rsidRPr="00B702A1">
          <w:rPr>
            <w:sz w:val="24"/>
            <w:szCs w:val="24"/>
          </w:rPr>
          <w:t xml:space="preserve"> =$ TPE ($\</w:t>
        </w:r>
        <w:proofErr w:type="spellStart"/>
        <w:r w:rsidRPr="00B702A1">
          <w:rPr>
            <w:sz w:val="24"/>
            <w:szCs w:val="24"/>
          </w:rPr>
          <w:t>alpha_k</w:t>
        </w:r>
        <w:proofErr w:type="spellEnd"/>
        <w:r w:rsidRPr="00B702A1">
          <w:rPr>
            <w:sz w:val="24"/>
            <w:szCs w:val="24"/>
          </w:rPr>
          <w:t>$, $\</w:t>
        </w:r>
        <w:proofErr w:type="spellStart"/>
        <w:r w:rsidRPr="00B702A1">
          <w:rPr>
            <w:sz w:val="24"/>
            <w:szCs w:val="24"/>
          </w:rPr>
          <w:t>mathcal</w:t>
        </w:r>
        <w:proofErr w:type="spellEnd"/>
        <w:r w:rsidRPr="00B702A1">
          <w:rPr>
            <w:sz w:val="24"/>
            <w:szCs w:val="24"/>
          </w:rPr>
          <w:t>{S}$, $\</w:t>
        </w:r>
        <w:proofErr w:type="spellStart"/>
        <w:r w:rsidRPr="00B702A1">
          <w:rPr>
            <w:sz w:val="24"/>
            <w:szCs w:val="24"/>
          </w:rPr>
          <w:t>mathcal</w:t>
        </w:r>
        <w:proofErr w:type="spellEnd"/>
        <w:r w:rsidRPr="00B702A1">
          <w:rPr>
            <w:sz w:val="24"/>
            <w:szCs w:val="24"/>
          </w:rPr>
          <w:t>{O}(\dots) $, MAX\_EVALS)</w:t>
        </w:r>
      </w:ins>
    </w:p>
    <w:p w14:paraId="63CEA66B" w14:textId="77777777" w:rsidR="00CA6F40" w:rsidRPr="00B702A1" w:rsidRDefault="00CA6F40" w:rsidP="00B702A1">
      <w:pPr>
        <w:spacing w:line="276" w:lineRule="auto"/>
        <w:rPr>
          <w:ins w:id="1143" w:author="Artin" w:date="2023-08-27T16:16:00Z"/>
          <w:sz w:val="24"/>
          <w:szCs w:val="24"/>
        </w:rPr>
      </w:pPr>
      <w:ins w:id="1144" w:author="Artin" w:date="2023-08-27T16:16:00Z">
        <w:r w:rsidRPr="00B702A1">
          <w:rPr>
            <w:sz w:val="24"/>
            <w:szCs w:val="24"/>
          </w:rPr>
          <w:t xml:space="preserve">        }</w:t>
        </w:r>
      </w:ins>
    </w:p>
    <w:p w14:paraId="09D34E3C" w14:textId="77777777" w:rsidR="00CA6F40" w:rsidRPr="00B702A1" w:rsidRDefault="00CA6F40" w:rsidP="00B702A1">
      <w:pPr>
        <w:spacing w:line="276" w:lineRule="auto"/>
        <w:rPr>
          <w:ins w:id="1145" w:author="Artin" w:date="2023-08-27T16:16:00Z"/>
          <w:sz w:val="24"/>
          <w:szCs w:val="24"/>
        </w:rPr>
      </w:pPr>
      <w:ins w:id="1146" w:author="Artin" w:date="2023-08-27T16:16:00Z">
        <w:r w:rsidRPr="00B702A1">
          <w:rPr>
            <w:sz w:val="24"/>
            <w:szCs w:val="24"/>
          </w:rPr>
          <w:t xml:space="preserve">    }</w:t>
        </w:r>
      </w:ins>
    </w:p>
    <w:p w14:paraId="0A6D14D7" w14:textId="77777777" w:rsidR="00CA6F40" w:rsidRPr="00B702A1" w:rsidRDefault="00CA6F40" w:rsidP="00B702A1">
      <w:pPr>
        <w:spacing w:line="276" w:lineRule="auto"/>
        <w:rPr>
          <w:ins w:id="1147" w:author="Artin" w:date="2023-08-27T16:16:00Z"/>
          <w:sz w:val="24"/>
          <w:szCs w:val="24"/>
        </w:rPr>
      </w:pPr>
      <w:ins w:id="1148"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15C522B2" w14:textId="77777777" w:rsidR="00CA6F40" w:rsidRPr="00B702A1" w:rsidRDefault="00CA6F40" w:rsidP="00B702A1">
      <w:pPr>
        <w:spacing w:line="276" w:lineRule="auto"/>
        <w:rPr>
          <w:ins w:id="1149" w:author="Artin" w:date="2023-08-27T16:16:00Z"/>
          <w:sz w:val="24"/>
          <w:szCs w:val="24"/>
        </w:rPr>
      </w:pPr>
    </w:p>
    <w:p w14:paraId="46D0CF0B" w14:textId="77777777" w:rsidR="00CA6F40" w:rsidRPr="00B702A1" w:rsidRDefault="00CA6F40" w:rsidP="00B702A1">
      <w:pPr>
        <w:spacing w:line="276" w:lineRule="auto"/>
        <w:rPr>
          <w:ins w:id="1150" w:author="Artin" w:date="2023-08-27T16:16:00Z"/>
          <w:sz w:val="24"/>
          <w:szCs w:val="24"/>
        </w:rPr>
      </w:pPr>
      <w:ins w:id="1151" w:author="Artin" w:date="2023-08-27T16:16:00Z">
        <w:r w:rsidRPr="00B702A1">
          <w:rPr>
            <w:sz w:val="24"/>
            <w:szCs w:val="24"/>
          </w:rPr>
          <w:t xml:space="preserve">    \</w:t>
        </w:r>
        <w:proofErr w:type="spellStart"/>
        <w:proofErr w:type="gramStart"/>
        <w:r w:rsidRPr="00B702A1">
          <w:rPr>
            <w:sz w:val="24"/>
            <w:szCs w:val="24"/>
          </w:rPr>
          <w:t>KwRet</w:t>
        </w:r>
        <w:proofErr w:type="spellEnd"/>
        <w:r w:rsidRPr="00B702A1">
          <w:rPr>
            <w:sz w:val="24"/>
            <w:szCs w:val="24"/>
          </w:rPr>
          <w:t>{</w:t>
        </w:r>
        <w:proofErr w:type="gramEnd"/>
        <w:r w:rsidRPr="00B702A1">
          <w:rPr>
            <w:sz w:val="24"/>
            <w:szCs w:val="24"/>
          </w:rPr>
          <w:t>Optimal hyperparameters $ {\{ \alpha_{k} \}}_{k=1}^K $ }</w:t>
        </w:r>
      </w:ins>
    </w:p>
    <w:p w14:paraId="53A3C4AB" w14:textId="77777777" w:rsidR="00CA6F40" w:rsidRPr="00B702A1" w:rsidRDefault="00CA6F40" w:rsidP="00B702A1">
      <w:pPr>
        <w:spacing w:line="276" w:lineRule="auto"/>
        <w:rPr>
          <w:ins w:id="1152" w:author="Artin" w:date="2023-08-27T16:16:00Z"/>
          <w:sz w:val="24"/>
          <w:szCs w:val="24"/>
        </w:rPr>
      </w:pPr>
      <w:ins w:id="1153" w:author="Artin" w:date="2023-08-27T16:16:00Z">
        <w:r w:rsidRPr="00B702A1">
          <w:rPr>
            <w:sz w:val="24"/>
            <w:szCs w:val="24"/>
          </w:rPr>
          <w:t>\</w:t>
        </w:r>
        <w:proofErr w:type="gramStart"/>
        <w:r w:rsidRPr="00B702A1">
          <w:rPr>
            <w:sz w:val="24"/>
            <w:szCs w:val="24"/>
          </w:rPr>
          <w:t>end{</w:t>
        </w:r>
        <w:proofErr w:type="spellStart"/>
        <w:proofErr w:type="gramEnd"/>
        <w:r w:rsidRPr="00B702A1">
          <w:rPr>
            <w:sz w:val="24"/>
            <w:szCs w:val="24"/>
          </w:rPr>
          <w:t>SgAlgorithm</w:t>
        </w:r>
        <w:proofErr w:type="spellEnd"/>
        <w:r w:rsidRPr="00B702A1">
          <w:rPr>
            <w:sz w:val="24"/>
            <w:szCs w:val="24"/>
          </w:rPr>
          <w:t>}</w:t>
        </w:r>
      </w:ins>
    </w:p>
    <w:p w14:paraId="4CBCAEA2" w14:textId="77777777" w:rsidR="00CA6F40" w:rsidRPr="00B702A1" w:rsidRDefault="00CA6F40" w:rsidP="00B702A1">
      <w:pPr>
        <w:spacing w:line="276" w:lineRule="auto"/>
        <w:rPr>
          <w:ins w:id="1154" w:author="Artin" w:date="2023-08-27T16:16:00Z"/>
          <w:sz w:val="24"/>
          <w:szCs w:val="24"/>
        </w:rPr>
      </w:pPr>
    </w:p>
    <w:p w14:paraId="7D8466DF" w14:textId="77777777" w:rsidR="00CA6F40" w:rsidRPr="00B702A1" w:rsidRDefault="00CA6F40" w:rsidP="00B702A1">
      <w:pPr>
        <w:spacing w:line="276" w:lineRule="auto"/>
        <w:rPr>
          <w:sz w:val="24"/>
          <w:szCs w:val="24"/>
          <w:rPrChange w:id="1155" w:author="Artin" w:date="2023-08-27T16:16:00Z">
            <w:rPr>
              <w:rFonts w:asciiTheme="minorHAnsi" w:hAnsiTheme="minorHAnsi"/>
              <w:color w:val="000000" w:themeColor="text1"/>
            </w:rPr>
          </w:rPrChange>
        </w:rPr>
      </w:pPr>
      <w:r w:rsidRPr="00B702A1">
        <w:rPr>
          <w:sz w:val="24"/>
          <w:szCs w:val="24"/>
          <w:rPrChange w:id="1156" w:author="Artin" w:date="2023-08-27T16:16:00Z">
            <w:rPr>
              <w:rFonts w:asciiTheme="minorHAnsi" w:hAnsiTheme="minorHAnsi"/>
              <w:color w:val="000000" w:themeColor="text1"/>
            </w:rPr>
          </w:rPrChange>
        </w:rPr>
        <w:t>\</w:t>
      </w:r>
      <w:proofErr w:type="gramStart"/>
      <w:r w:rsidRPr="00B702A1">
        <w:rPr>
          <w:sz w:val="24"/>
          <w:szCs w:val="24"/>
          <w:rPrChange w:id="1157" w:author="Artin" w:date="2023-08-27T16:16:00Z">
            <w:rPr>
              <w:rFonts w:asciiTheme="minorHAnsi" w:hAnsiTheme="minorHAnsi"/>
              <w:color w:val="000000" w:themeColor="text1"/>
            </w:rPr>
          </w:rPrChange>
        </w:rPr>
        <w:t>subsection{</w:t>
      </w:r>
      <w:proofErr w:type="gramEnd"/>
      <w:r w:rsidRPr="00B702A1">
        <w:rPr>
          <w:sz w:val="24"/>
          <w:szCs w:val="24"/>
          <w:rPrChange w:id="1158" w:author="Artin" w:date="2023-08-27T16:16:00Z">
            <w:rPr>
              <w:rFonts w:asciiTheme="minorHAnsi" w:hAnsiTheme="minorHAnsi"/>
              <w:color w:val="000000" w:themeColor="text1"/>
            </w:rPr>
          </w:rPrChange>
        </w:rPr>
        <w:t>Approach 2: Conditional Loss}\label{subsec:taxonomy.method.approach2}</w:t>
      </w:r>
    </w:p>
    <w:p w14:paraId="038EC3A5" w14:textId="77777777" w:rsidR="00217555" w:rsidRPr="00B702A1" w:rsidRDefault="00CA6F40" w:rsidP="00B702A1">
      <w:pPr>
        <w:spacing w:after="0" w:line="276" w:lineRule="auto"/>
        <w:rPr>
          <w:del w:id="1159" w:author="Artin" w:date="2023-08-27T16:16:00Z"/>
          <w:rFonts w:cstheme="minorHAnsi"/>
          <w:color w:val="000000" w:themeColor="text1"/>
          <w:kern w:val="0"/>
          <w:sz w:val="24"/>
          <w:szCs w:val="24"/>
          <w14:ligatures w14:val="none"/>
        </w:rPr>
      </w:pPr>
      <w:r w:rsidRPr="00B702A1">
        <w:rPr>
          <w:sz w:val="24"/>
          <w:szCs w:val="24"/>
          <w:rPrChange w:id="1160" w:author="Artin" w:date="2023-08-27T16:16:00Z">
            <w:rPr>
              <w:rFonts w:asciiTheme="minorHAnsi" w:hAnsiTheme="minorHAnsi"/>
              <w:color w:val="000000" w:themeColor="text1"/>
            </w:rPr>
          </w:rPrChange>
        </w:rPr>
        <w:t xml:space="preserve">In a second approach, we propose a similar concept to the approach discussed in </w:t>
      </w:r>
      <w:r w:rsidRPr="00B702A1">
        <w:rPr>
          <w:szCs w:val="24"/>
          <w:rPrChange w:id="1161" w:author="Artin" w:date="2023-08-27T16:16:00Z">
            <w:rPr>
              <w:rFonts w:asciiTheme="minorHAnsi" w:hAnsiTheme="minorHAnsi"/>
              <w:color w:val="000000" w:themeColor="text1"/>
            </w:rPr>
          </w:rPrChange>
        </w:rPr>
        <w:t>S</w:t>
      </w:r>
      <w:r w:rsidRPr="00B702A1">
        <w:rPr>
          <w:sz w:val="24"/>
          <w:szCs w:val="24"/>
          <w:rPrChange w:id="1162" w:author="Artin" w:date="2023-08-27T16:16:00Z">
            <w:rPr>
              <w:rFonts w:asciiTheme="minorHAnsi" w:hAnsiTheme="minorHAnsi"/>
              <w:color w:val="000000" w:themeColor="text1"/>
            </w:rPr>
          </w:rPrChange>
        </w:rPr>
        <w:t>ection~\ref{subsec:taxonomy.method.approach1}</w:t>
      </w:r>
      <w:r w:rsidRPr="00B702A1">
        <w:rPr>
          <w:szCs w:val="24"/>
          <w:rPrChange w:id="1163" w:author="Artin" w:date="2023-08-27T16:16:00Z">
            <w:rPr>
              <w:rFonts w:asciiTheme="minorHAnsi" w:hAnsiTheme="minorHAnsi"/>
              <w:color w:val="000000" w:themeColor="text1"/>
            </w:rPr>
          </w:rPrChange>
        </w:rPr>
        <w:t>;</w:t>
      </w:r>
      <w:r w:rsidRPr="00B702A1">
        <w:rPr>
          <w:sz w:val="24"/>
          <w:szCs w:val="24"/>
          <w:rPrChange w:id="1164" w:author="Artin" w:date="2023-08-27T16:16:00Z">
            <w:rPr>
              <w:rFonts w:asciiTheme="minorHAnsi" w:hAnsiTheme="minorHAnsi"/>
              <w:color w:val="000000" w:themeColor="text1"/>
            </w:rPr>
          </w:rPrChange>
        </w:rPr>
        <w:t xml:space="preserve"> however, rather than directly updating the predicted probability of each class, we instead update the loss value of each class based on the loss values of its parent classes. </w:t>
      </w:r>
      <w:del w:id="1165" w:author="Artin" w:date="2023-08-27T16:16:00Z">
        <w:r w:rsidR="00217555" w:rsidRPr="00B702A1">
          <w:rPr>
            <w:rFonts w:asciiTheme="minorHAnsi" w:hAnsiTheme="minorHAnsi" w:cstheme="minorHAnsi"/>
            <w:color w:val="000000" w:themeColor="text1"/>
            <w:szCs w:val="24"/>
          </w:rPr>
          <w:delText>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delText>
        </w:r>
      </w:del>
    </w:p>
    <w:p w14:paraId="16F44039" w14:textId="77777777" w:rsidR="00217555" w:rsidRPr="00B702A1" w:rsidRDefault="00217555" w:rsidP="00B702A1">
      <w:pPr>
        <w:spacing w:after="0" w:line="276" w:lineRule="auto"/>
        <w:rPr>
          <w:del w:id="1166" w:author="Artin" w:date="2023-08-27T16:16:00Z"/>
          <w:rFonts w:cstheme="minorHAnsi"/>
          <w:color w:val="000000" w:themeColor="text1"/>
          <w:sz w:val="24"/>
          <w:szCs w:val="24"/>
        </w:rPr>
      </w:pPr>
      <w:del w:id="1167" w:author="Artin" w:date="2023-08-27T16:16:00Z">
        <w:r w:rsidRPr="00B702A1">
          <w:rPr>
            <w:rFonts w:cstheme="minorHAnsi"/>
            <w:color w:val="000000" w:themeColor="text1"/>
            <w:sz w:val="24"/>
            <w:szCs w:val="24"/>
          </w:rPr>
          <w:delText>\begin{itemize}</w:delText>
        </w:r>
      </w:del>
    </w:p>
    <w:p w14:paraId="335095C9" w14:textId="77777777" w:rsidR="00217555" w:rsidRPr="00B702A1" w:rsidRDefault="00217555" w:rsidP="00B702A1">
      <w:pPr>
        <w:spacing w:after="0" w:line="276" w:lineRule="auto"/>
        <w:rPr>
          <w:del w:id="1168" w:author="Artin" w:date="2023-08-27T16:16:00Z"/>
          <w:rFonts w:cstheme="minorHAnsi"/>
          <w:color w:val="000000" w:themeColor="text1"/>
          <w:sz w:val="24"/>
          <w:szCs w:val="24"/>
        </w:rPr>
      </w:pPr>
      <w:del w:id="1169" w:author="Artin" w:date="2023-08-27T16:16:00Z">
        <w:r w:rsidRPr="00B702A1">
          <w:rPr>
            <w:rFonts w:cstheme="minorHAnsi"/>
            <w:color w:val="000000" w:themeColor="text1"/>
            <w:sz w:val="24"/>
            <w:szCs w:val="24"/>
          </w:rPr>
          <w:delText xml:space="preserve">    \item \textbf{Inconsistency with the optimization process:} Direct updating of predicted probabilities can misalign with the optimization procedure, which typically minimizes the loss function, potentially resulting in learning inconsistencies.</w:delText>
        </w:r>
      </w:del>
    </w:p>
    <w:p w14:paraId="358F1A02" w14:textId="77777777" w:rsidR="00217555" w:rsidRPr="00B702A1" w:rsidRDefault="00217555" w:rsidP="00B702A1">
      <w:pPr>
        <w:spacing w:after="0" w:line="276" w:lineRule="auto"/>
        <w:rPr>
          <w:del w:id="1170" w:author="Artin" w:date="2023-08-27T16:16:00Z"/>
          <w:rFonts w:cstheme="minorHAnsi"/>
          <w:color w:val="000000" w:themeColor="text1"/>
          <w:sz w:val="24"/>
          <w:szCs w:val="24"/>
        </w:rPr>
      </w:pPr>
      <w:del w:id="1171" w:author="Artin" w:date="2023-08-27T16:16:00Z">
        <w:r w:rsidRPr="00B702A1">
          <w:rPr>
            <w:rFonts w:cstheme="minorHAnsi"/>
            <w:color w:val="000000" w:themeColor="text1"/>
            <w:sz w:val="24"/>
            <w:szCs w:val="24"/>
          </w:rPr>
          <w:delText xml:space="preserve">    \item \textbf{Difficulty in fine-tuning:} Direct updates can complicate fine-tuning the method's impact on the model, whereas adjusting the influence of various components is often simpler when updating the loss value through weighting factors or hyperparameters.</w:delText>
        </w:r>
      </w:del>
    </w:p>
    <w:p w14:paraId="4DE59E56" w14:textId="77777777" w:rsidR="00217555" w:rsidRPr="00B702A1" w:rsidRDefault="00217555" w:rsidP="00B702A1">
      <w:pPr>
        <w:spacing w:after="0" w:line="276" w:lineRule="auto"/>
        <w:rPr>
          <w:del w:id="1172" w:author="Artin" w:date="2023-08-27T16:16:00Z"/>
          <w:rFonts w:cstheme="minorHAnsi"/>
          <w:color w:val="000000" w:themeColor="text1"/>
          <w:sz w:val="24"/>
          <w:szCs w:val="24"/>
        </w:rPr>
      </w:pPr>
      <w:del w:id="1173" w:author="Artin" w:date="2023-08-27T16:16:00Z">
        <w:r w:rsidRPr="00B702A1">
          <w:rPr>
            <w:rFonts w:cstheme="minorHAnsi"/>
            <w:color w:val="000000" w:themeColor="text1"/>
            <w:sz w:val="24"/>
            <w:szCs w:val="24"/>
          </w:rPr>
          <w:delText xml:space="preserve">    \item \textbf{Potential overfitting:} Direct modification of predicted probabilities could inadvertently overfit the model to particular hierarchical relationships in the training data, thus hindering generalization to unseen data.</w:delText>
        </w:r>
      </w:del>
    </w:p>
    <w:p w14:paraId="7CF81A63" w14:textId="77777777" w:rsidR="00217555" w:rsidRPr="00B702A1" w:rsidRDefault="00217555" w:rsidP="00B702A1">
      <w:pPr>
        <w:spacing w:after="0" w:line="276" w:lineRule="auto"/>
        <w:rPr>
          <w:del w:id="1174" w:author="Artin" w:date="2023-08-27T16:16:00Z"/>
          <w:rFonts w:cstheme="minorHAnsi"/>
          <w:color w:val="000000" w:themeColor="text1"/>
          <w:sz w:val="24"/>
          <w:szCs w:val="24"/>
        </w:rPr>
      </w:pPr>
      <w:del w:id="1175" w:author="Artin" w:date="2023-08-27T16:16:00Z">
        <w:r w:rsidRPr="00B702A1">
          <w:rPr>
            <w:rFonts w:cstheme="minorHAnsi"/>
            <w:color w:val="000000" w:themeColor="text1"/>
            <w:sz w:val="24"/>
            <w:szCs w:val="24"/>
          </w:rPr>
          <w:delText>\end{itemize}</w:delText>
        </w:r>
      </w:del>
    </w:p>
    <w:p w14:paraId="5B6B7A09" w14:textId="55193D4D" w:rsidR="00CA6F40" w:rsidRPr="00B702A1" w:rsidRDefault="00CA6F40" w:rsidP="00B702A1">
      <w:pPr>
        <w:spacing w:line="276" w:lineRule="auto"/>
        <w:rPr>
          <w:sz w:val="24"/>
          <w:szCs w:val="24"/>
          <w:rPrChange w:id="1176" w:author="Artin" w:date="2023-08-27T16:16:00Z">
            <w:rPr>
              <w:rFonts w:asciiTheme="minorHAnsi" w:hAnsiTheme="minorHAnsi"/>
              <w:color w:val="000000" w:themeColor="text1"/>
            </w:rPr>
          </w:rPrChange>
        </w:rPr>
      </w:pPr>
      <w:r w:rsidRPr="00B702A1">
        <w:rPr>
          <w:sz w:val="24"/>
          <w:szCs w:val="24"/>
          <w:rPrChange w:id="1177" w:author="Artin" w:date="2023-08-27T16:16:00Z">
            <w:rPr>
              <w:rFonts w:asciiTheme="minorHAnsi" w:hAnsiTheme="minorHAnsi"/>
              <w:color w:val="000000" w:themeColor="text1"/>
            </w:rPr>
          </w:rPrChange>
        </w:rPr>
        <w:t>The utilization of the loss function approach can prove advantageous in certain scenarios, particularly in the context of multi-label classification tasks that involve hierarchical relationships, as it offers numerous benefits:</w:t>
      </w:r>
    </w:p>
    <w:p w14:paraId="4535A361" w14:textId="77777777" w:rsidR="00CA6F40" w:rsidRPr="00B702A1" w:rsidRDefault="00CA6F40" w:rsidP="00B702A1">
      <w:pPr>
        <w:spacing w:line="276" w:lineRule="auto"/>
        <w:rPr>
          <w:sz w:val="24"/>
          <w:szCs w:val="24"/>
          <w:rPrChange w:id="1178" w:author="Artin" w:date="2023-08-27T16:16:00Z">
            <w:rPr>
              <w:rFonts w:asciiTheme="minorHAnsi" w:hAnsiTheme="minorHAnsi"/>
              <w:color w:val="000000" w:themeColor="text1"/>
            </w:rPr>
          </w:rPrChange>
        </w:rPr>
      </w:pPr>
      <w:r w:rsidRPr="00B702A1">
        <w:rPr>
          <w:sz w:val="24"/>
          <w:szCs w:val="24"/>
          <w:rPrChange w:id="1179" w:author="Artin" w:date="2023-08-27T16:16:00Z">
            <w:rPr>
              <w:rFonts w:asciiTheme="minorHAnsi" w:hAnsiTheme="minorHAnsi"/>
              <w:color w:val="000000" w:themeColor="text1"/>
            </w:rPr>
          </w:rPrChange>
        </w:rPr>
        <w:t>\</w:t>
      </w:r>
      <w:proofErr w:type="gramStart"/>
      <w:r w:rsidRPr="00B702A1">
        <w:rPr>
          <w:sz w:val="24"/>
          <w:szCs w:val="24"/>
          <w:rPrChange w:id="1180" w:author="Artin" w:date="2023-08-27T16:16:00Z">
            <w:rPr>
              <w:rFonts w:asciiTheme="minorHAnsi" w:hAnsiTheme="minorHAnsi"/>
              <w:color w:val="000000" w:themeColor="text1"/>
            </w:rPr>
          </w:rPrChange>
        </w:rPr>
        <w:t>begin</w:t>
      </w:r>
      <w:proofErr w:type="gramEnd"/>
      <w:r w:rsidRPr="00B702A1">
        <w:rPr>
          <w:sz w:val="24"/>
          <w:szCs w:val="24"/>
          <w:rPrChange w:id="1181" w:author="Artin" w:date="2023-08-27T16:16:00Z">
            <w:rPr>
              <w:rFonts w:asciiTheme="minorHAnsi" w:hAnsiTheme="minorHAnsi"/>
              <w:color w:val="000000" w:themeColor="text1"/>
            </w:rPr>
          </w:rPrChange>
        </w:rPr>
        <w:t>{itemize}</w:t>
      </w:r>
    </w:p>
    <w:p w14:paraId="35C9A099" w14:textId="2E602AB5" w:rsidR="00CA6F40" w:rsidRPr="00B702A1" w:rsidRDefault="00CA6F40" w:rsidP="00B702A1">
      <w:pPr>
        <w:spacing w:line="276" w:lineRule="auto"/>
        <w:rPr>
          <w:sz w:val="24"/>
          <w:szCs w:val="24"/>
          <w:rPrChange w:id="1182" w:author="Artin" w:date="2023-08-27T16:16:00Z">
            <w:rPr>
              <w:rFonts w:asciiTheme="minorHAnsi" w:hAnsiTheme="minorHAnsi"/>
              <w:color w:val="000000" w:themeColor="text1"/>
            </w:rPr>
          </w:rPrChange>
        </w:rPr>
      </w:pPr>
      <w:r w:rsidRPr="00B702A1">
        <w:rPr>
          <w:sz w:val="24"/>
          <w:szCs w:val="24"/>
          <w:rPrChange w:id="1183" w:author="Artin" w:date="2023-08-27T16:16:00Z">
            <w:rPr>
              <w:rFonts w:asciiTheme="minorHAnsi" w:hAnsiTheme="minorHAnsi"/>
              <w:color w:val="000000" w:themeColor="text1"/>
            </w:rPr>
          </w:rPrChange>
        </w:rPr>
        <w:t xml:space="preserve">    \item \</w:t>
      </w:r>
      <w:proofErr w:type="spellStart"/>
      <w:proofErr w:type="gramStart"/>
      <w:r w:rsidRPr="00B702A1">
        <w:rPr>
          <w:sz w:val="24"/>
          <w:szCs w:val="24"/>
          <w:rPrChange w:id="1184" w:author="Artin" w:date="2023-08-27T16:16:00Z">
            <w:rPr>
              <w:rFonts w:asciiTheme="minorHAnsi" w:hAnsiTheme="minorHAnsi"/>
              <w:color w:val="000000" w:themeColor="text1"/>
            </w:rPr>
          </w:rPrChange>
        </w:rPr>
        <w:t>textbf</w:t>
      </w:r>
      <w:proofErr w:type="spellEnd"/>
      <w:r w:rsidRPr="00B702A1">
        <w:rPr>
          <w:sz w:val="24"/>
          <w:szCs w:val="24"/>
          <w:rPrChange w:id="1185" w:author="Artin" w:date="2023-08-27T16:16:00Z">
            <w:rPr>
              <w:rFonts w:asciiTheme="minorHAnsi" w:hAnsiTheme="minorHAnsi"/>
              <w:color w:val="000000" w:themeColor="text1"/>
            </w:rPr>
          </w:rPrChange>
        </w:rPr>
        <w:t>{</w:t>
      </w:r>
      <w:proofErr w:type="gramEnd"/>
      <w:r w:rsidRPr="00B702A1">
        <w:rPr>
          <w:sz w:val="24"/>
          <w:szCs w:val="24"/>
          <w:rPrChange w:id="1186" w:author="Artin" w:date="2023-08-27T16:16:00Z">
            <w:rPr>
              <w:rFonts w:asciiTheme="minorHAnsi" w:hAnsiTheme="minorHAnsi"/>
              <w:color w:val="000000" w:themeColor="text1"/>
            </w:rPr>
          </w:rPrChange>
        </w:rPr>
        <w:t xml:space="preserve">Emphasis on error minimization:} The loss values </w:t>
      </w:r>
      <w:del w:id="1187" w:author="Artin" w:date="2023-08-27T16:16:00Z">
        <w:r w:rsidR="00217555" w:rsidRPr="00B702A1">
          <w:rPr>
            <w:rFonts w:cstheme="minorHAnsi"/>
            <w:color w:val="000000" w:themeColor="text1"/>
            <w:sz w:val="24"/>
            <w:szCs w:val="24"/>
          </w:rPr>
          <w:delText>represent</w:delText>
        </w:r>
      </w:del>
      <w:ins w:id="1188" w:author="Artin" w:date="2023-08-27T16:16:00Z">
        <w:r w:rsidRPr="00B702A1">
          <w:rPr>
            <w:sz w:val="24"/>
            <w:szCs w:val="24"/>
          </w:rPr>
          <w:t>quantify</w:t>
        </w:r>
      </w:ins>
      <w:r w:rsidRPr="00B702A1">
        <w:rPr>
          <w:sz w:val="24"/>
          <w:szCs w:val="24"/>
          <w:rPrChange w:id="1189" w:author="Artin" w:date="2023-08-27T16:16:00Z">
            <w:rPr>
              <w:rFonts w:asciiTheme="minorHAnsi" w:hAnsiTheme="minorHAnsi"/>
              <w:color w:val="000000" w:themeColor="text1"/>
            </w:rPr>
          </w:rPrChange>
        </w:rPr>
        <w:t xml:space="preserve"> the </w:t>
      </w:r>
      <w:del w:id="1190" w:author="Artin" w:date="2023-08-27T16:16:00Z">
        <w:r w:rsidR="00217555" w:rsidRPr="00B702A1">
          <w:rPr>
            <w:rFonts w:cstheme="minorHAnsi"/>
            <w:color w:val="000000" w:themeColor="text1"/>
            <w:sz w:val="24"/>
            <w:szCs w:val="24"/>
          </w:rPr>
          <w:delText>difference</w:delText>
        </w:r>
      </w:del>
      <w:ins w:id="1191" w:author="Artin" w:date="2023-08-27T16:16:00Z">
        <w:r w:rsidRPr="00B702A1">
          <w:rPr>
            <w:sz w:val="24"/>
            <w:szCs w:val="24"/>
          </w:rPr>
          <w:t>divergence</w:t>
        </w:r>
      </w:ins>
      <w:r w:rsidRPr="00B702A1">
        <w:rPr>
          <w:sz w:val="24"/>
          <w:szCs w:val="24"/>
          <w:rPrChange w:id="1192" w:author="Artin" w:date="2023-08-27T16:16:00Z">
            <w:rPr>
              <w:rFonts w:asciiTheme="minorHAnsi" w:hAnsiTheme="minorHAnsi"/>
              <w:color w:val="000000" w:themeColor="text1"/>
            </w:rPr>
          </w:rPrChange>
        </w:rPr>
        <w:t xml:space="preserve"> between the predictions made by the model and the actual labels provided as ground truth. </w:t>
      </w:r>
      <w:del w:id="1193" w:author="Artin" w:date="2023-08-27T16:16:00Z">
        <w:r w:rsidR="00217555" w:rsidRPr="00B702A1">
          <w:rPr>
            <w:rFonts w:cstheme="minorHAnsi"/>
            <w:color w:val="000000" w:themeColor="text1"/>
            <w:sz w:val="24"/>
            <w:szCs w:val="24"/>
          </w:rPr>
          <w:delText>Incorporating</w:delText>
        </w:r>
      </w:del>
      <w:ins w:id="1194" w:author="Artin" w:date="2023-08-27T16:16:00Z">
        <w:r w:rsidRPr="00B702A1">
          <w:rPr>
            <w:sz w:val="24"/>
            <w:szCs w:val="24"/>
          </w:rPr>
          <w:t>Integrating</w:t>
        </w:r>
      </w:ins>
      <w:r w:rsidRPr="00B702A1">
        <w:rPr>
          <w:sz w:val="24"/>
          <w:szCs w:val="24"/>
          <w:rPrChange w:id="1195" w:author="Artin" w:date="2023-08-27T16:16:00Z">
            <w:rPr>
              <w:rFonts w:asciiTheme="minorHAnsi" w:hAnsiTheme="minorHAnsi"/>
              <w:color w:val="000000" w:themeColor="text1"/>
            </w:rPr>
          </w:rPrChange>
        </w:rPr>
        <w:t xml:space="preserve"> parent class loss values into child class loss calculations aims to minimize errors throughout the hierarchy, </w:t>
      </w:r>
      <w:del w:id="1196" w:author="Artin" w:date="2023-08-27T16:16:00Z">
        <w:r w:rsidR="00217555" w:rsidRPr="00B702A1">
          <w:rPr>
            <w:rFonts w:cstheme="minorHAnsi"/>
            <w:color w:val="000000" w:themeColor="text1"/>
            <w:sz w:val="24"/>
            <w:szCs w:val="24"/>
          </w:rPr>
          <w:delText xml:space="preserve">thereby </w:delText>
        </w:r>
        <w:commentRangeStart w:id="1197"/>
        <w:r w:rsidR="00217555" w:rsidRPr="00B702A1">
          <w:rPr>
            <w:rFonts w:cstheme="minorHAnsi"/>
            <w:color w:val="000000" w:themeColor="text1"/>
            <w:sz w:val="24"/>
            <w:szCs w:val="24"/>
          </w:rPr>
          <w:delText>assuring</w:delText>
        </w:r>
        <w:commentRangeEnd w:id="1197"/>
        <w:r w:rsidR="007E21AA" w:rsidRPr="00B702A1">
          <w:rPr>
            <w:rStyle w:val="CommentReference"/>
            <w:rFonts w:ascii="PT Sans Narrow" w:hAnsi="PT Sans Narrow" w:cs="Courier New"/>
            <w:sz w:val="18"/>
            <w:szCs w:val="18"/>
          </w:rPr>
          <w:commentReference w:id="1197"/>
        </w:r>
        <w:r w:rsidR="00217555" w:rsidRPr="00B702A1">
          <w:rPr>
            <w:rFonts w:cstheme="minorHAnsi"/>
            <w:color w:val="000000" w:themeColor="text1"/>
            <w:sz w:val="24"/>
            <w:szCs w:val="24"/>
          </w:rPr>
          <w:delText xml:space="preserve"> accurate predictions</w:delText>
        </w:r>
      </w:del>
      <w:ins w:id="1198" w:author="Artin" w:date="2023-08-27T16:16:00Z">
        <w:r w:rsidRPr="00B702A1">
          <w:rPr>
            <w:sz w:val="24"/>
            <w:szCs w:val="24"/>
          </w:rPr>
          <w:t>with the goal of improving prediction accuracy</w:t>
        </w:r>
      </w:ins>
      <w:r w:rsidRPr="00B702A1">
        <w:rPr>
          <w:sz w:val="24"/>
          <w:szCs w:val="24"/>
          <w:rPrChange w:id="1199" w:author="Artin" w:date="2023-08-27T16:16:00Z">
            <w:rPr>
              <w:rFonts w:asciiTheme="minorHAnsi" w:hAnsiTheme="minorHAnsi"/>
              <w:color w:val="000000" w:themeColor="text1"/>
            </w:rPr>
          </w:rPrChange>
        </w:rPr>
        <w:t xml:space="preserve"> for both parent and child classes.</w:t>
      </w:r>
    </w:p>
    <w:p w14:paraId="1322D7B0" w14:textId="2991796F" w:rsidR="00CA6F40" w:rsidRPr="00B702A1" w:rsidRDefault="00CA6F40" w:rsidP="00B702A1">
      <w:pPr>
        <w:spacing w:line="276" w:lineRule="auto"/>
        <w:rPr>
          <w:sz w:val="24"/>
          <w:szCs w:val="24"/>
          <w:rPrChange w:id="1200" w:author="Artin" w:date="2023-08-27T16:16:00Z">
            <w:rPr>
              <w:rFonts w:asciiTheme="minorHAnsi" w:hAnsiTheme="minorHAnsi"/>
              <w:color w:val="000000" w:themeColor="text1"/>
            </w:rPr>
          </w:rPrChange>
        </w:rPr>
      </w:pPr>
      <w:r w:rsidRPr="00B702A1">
        <w:rPr>
          <w:sz w:val="24"/>
          <w:szCs w:val="24"/>
          <w:rPrChange w:id="1201" w:author="Artin" w:date="2023-08-27T16:16:00Z">
            <w:rPr>
              <w:rFonts w:asciiTheme="minorHAnsi" w:hAnsiTheme="minorHAnsi"/>
              <w:color w:val="000000" w:themeColor="text1"/>
            </w:rPr>
          </w:rPrChange>
        </w:rPr>
        <w:t xml:space="preserve">    \item \</w:t>
      </w:r>
      <w:proofErr w:type="spellStart"/>
      <w:proofErr w:type="gramStart"/>
      <w:r w:rsidRPr="00B702A1">
        <w:rPr>
          <w:sz w:val="24"/>
          <w:szCs w:val="24"/>
          <w:rPrChange w:id="1202" w:author="Artin" w:date="2023-08-27T16:16:00Z">
            <w:rPr>
              <w:rFonts w:asciiTheme="minorHAnsi" w:hAnsiTheme="minorHAnsi"/>
              <w:color w:val="000000" w:themeColor="text1"/>
            </w:rPr>
          </w:rPrChange>
        </w:rPr>
        <w:t>textbf</w:t>
      </w:r>
      <w:proofErr w:type="spellEnd"/>
      <w:r w:rsidRPr="00B702A1">
        <w:rPr>
          <w:sz w:val="24"/>
          <w:szCs w:val="24"/>
          <w:rPrChange w:id="1203" w:author="Artin" w:date="2023-08-27T16:16:00Z">
            <w:rPr>
              <w:rFonts w:asciiTheme="minorHAnsi" w:hAnsiTheme="minorHAnsi"/>
              <w:color w:val="000000" w:themeColor="text1"/>
            </w:rPr>
          </w:rPrChange>
        </w:rPr>
        <w:t>{</w:t>
      </w:r>
      <w:proofErr w:type="gramEnd"/>
      <w:r w:rsidRPr="00B702A1">
        <w:rPr>
          <w:sz w:val="24"/>
          <w:szCs w:val="24"/>
          <w:rPrChange w:id="1204" w:author="Artin" w:date="2023-08-27T16:16:00Z">
            <w:rPr>
              <w:rFonts w:asciiTheme="minorHAnsi" w:hAnsiTheme="minorHAnsi"/>
              <w:color w:val="000000" w:themeColor="text1"/>
            </w:rPr>
          </w:rPrChange>
        </w:rPr>
        <w:t xml:space="preserve">Enhanced gradient propagation:} During the training </w:t>
      </w:r>
      <w:ins w:id="1205" w:author="Artin" w:date="2023-08-27T16:16:00Z">
        <w:r w:rsidRPr="00B702A1">
          <w:rPr>
            <w:sz w:val="24"/>
            <w:szCs w:val="24"/>
          </w:rPr>
          <w:t xml:space="preserve">process </w:t>
        </w:r>
      </w:ins>
      <w:r w:rsidRPr="00B702A1">
        <w:rPr>
          <w:sz w:val="24"/>
          <w:szCs w:val="24"/>
          <w:rPrChange w:id="1206" w:author="Artin" w:date="2023-08-27T16:16:00Z">
            <w:rPr>
              <w:rFonts w:asciiTheme="minorHAnsi" w:hAnsiTheme="minorHAnsi"/>
              <w:color w:val="000000" w:themeColor="text1"/>
            </w:rPr>
          </w:rPrChange>
        </w:rPr>
        <w:t xml:space="preserve">of deep learning models, the model parameters are updated by backpropagating gradients through layers. Incorporating the loss values of the parent class through the calculation of the loss for the child </w:t>
      </w:r>
      <w:del w:id="1207" w:author="Artin" w:date="2023-08-27T16:16:00Z">
        <w:r w:rsidR="00217555" w:rsidRPr="00B702A1">
          <w:rPr>
            <w:rFonts w:cstheme="minorHAnsi"/>
            <w:color w:val="000000" w:themeColor="text1"/>
            <w:sz w:val="24"/>
            <w:szCs w:val="24"/>
          </w:rPr>
          <w:delText>class improves</w:delText>
        </w:r>
      </w:del>
      <w:ins w:id="1208" w:author="Artin" w:date="2023-08-27T16:16:00Z">
        <w:r w:rsidRPr="00B702A1">
          <w:rPr>
            <w:sz w:val="24"/>
            <w:szCs w:val="24"/>
          </w:rPr>
          <w:t>classes can improve</w:t>
        </w:r>
      </w:ins>
      <w:r w:rsidRPr="00B702A1">
        <w:rPr>
          <w:sz w:val="24"/>
          <w:szCs w:val="24"/>
          <w:rPrChange w:id="1209" w:author="Artin" w:date="2023-08-27T16:16:00Z">
            <w:rPr>
              <w:rFonts w:asciiTheme="minorHAnsi" w:hAnsiTheme="minorHAnsi"/>
              <w:color w:val="000000" w:themeColor="text1"/>
            </w:rPr>
          </w:rPrChange>
        </w:rPr>
        <w:t xml:space="preserve"> the </w:t>
      </w:r>
      <w:del w:id="1210" w:author="Artin" w:date="2023-08-27T16:16:00Z">
        <w:r w:rsidR="00217555" w:rsidRPr="00B702A1">
          <w:rPr>
            <w:rFonts w:cstheme="minorHAnsi"/>
            <w:color w:val="000000" w:themeColor="text1"/>
            <w:sz w:val="24"/>
            <w:szCs w:val="24"/>
          </w:rPr>
          <w:delText xml:space="preserve">connections </w:delText>
        </w:r>
      </w:del>
      <w:ins w:id="1211" w:author="Artin" w:date="2023-08-27T16:16:00Z">
        <w:r w:rsidRPr="00B702A1">
          <w:rPr>
            <w:sz w:val="24"/>
            <w:szCs w:val="24"/>
          </w:rPr>
          <w:t xml:space="preserve">gradient propagation </w:t>
        </w:r>
      </w:ins>
      <w:r w:rsidRPr="00B702A1">
        <w:rPr>
          <w:sz w:val="24"/>
          <w:szCs w:val="24"/>
          <w:rPrChange w:id="1212" w:author="Artin" w:date="2023-08-27T16:16:00Z">
            <w:rPr>
              <w:rFonts w:asciiTheme="minorHAnsi" w:hAnsiTheme="minorHAnsi"/>
              <w:color w:val="000000" w:themeColor="text1"/>
            </w:rPr>
          </w:rPrChange>
        </w:rPr>
        <w:t>between the parent and child classes</w:t>
      </w:r>
      <w:del w:id="1213" w:author="Artin" w:date="2023-08-27T16:16:00Z">
        <w:r w:rsidR="00217555" w:rsidRPr="00B702A1">
          <w:rPr>
            <w:rFonts w:cstheme="minorHAnsi"/>
            <w:color w:val="000000" w:themeColor="text1"/>
            <w:sz w:val="24"/>
            <w:szCs w:val="24"/>
          </w:rPr>
          <w:delText xml:space="preserve"> with respect to the propagation of gradients.</w:delText>
        </w:r>
      </w:del>
      <w:ins w:id="1214" w:author="Artin" w:date="2023-08-27T16:16:00Z">
        <w:r w:rsidRPr="00B702A1">
          <w:rPr>
            <w:sz w:val="24"/>
            <w:szCs w:val="24"/>
          </w:rPr>
          <w:t>.</w:t>
        </w:r>
      </w:ins>
      <w:r w:rsidRPr="00B702A1">
        <w:rPr>
          <w:sz w:val="24"/>
          <w:szCs w:val="24"/>
          <w:rPrChange w:id="1215" w:author="Artin" w:date="2023-08-27T16:16:00Z">
            <w:rPr>
              <w:rFonts w:asciiTheme="minorHAnsi" w:hAnsiTheme="minorHAnsi"/>
              <w:color w:val="000000" w:themeColor="text1"/>
            </w:rPr>
          </w:rPrChange>
        </w:rPr>
        <w:t xml:space="preserve"> This may lead to more effective </w:t>
      </w:r>
      <w:del w:id="1216" w:author="Artin" w:date="2023-08-27T16:16:00Z">
        <w:r w:rsidR="00217555" w:rsidRPr="00B702A1">
          <w:rPr>
            <w:rFonts w:cstheme="minorHAnsi"/>
            <w:color w:val="000000" w:themeColor="text1"/>
            <w:sz w:val="24"/>
            <w:szCs w:val="24"/>
          </w:rPr>
          <w:delText>acquisition</w:delText>
        </w:r>
      </w:del>
      <w:ins w:id="1217" w:author="Artin" w:date="2023-08-27T16:16:00Z">
        <w:r w:rsidRPr="00B702A1">
          <w:rPr>
            <w:sz w:val="24"/>
            <w:szCs w:val="24"/>
          </w:rPr>
          <w:t>learning</w:t>
        </w:r>
      </w:ins>
      <w:r w:rsidRPr="00B702A1">
        <w:rPr>
          <w:sz w:val="24"/>
          <w:szCs w:val="24"/>
          <w:rPrChange w:id="1218" w:author="Artin" w:date="2023-08-27T16:16:00Z">
            <w:rPr>
              <w:rFonts w:asciiTheme="minorHAnsi" w:hAnsiTheme="minorHAnsi"/>
              <w:color w:val="000000" w:themeColor="text1"/>
            </w:rPr>
          </w:rPrChange>
        </w:rPr>
        <w:t xml:space="preserve"> of hierarchical associations and </w:t>
      </w:r>
      <w:del w:id="1219" w:author="Artin" w:date="2023-08-27T16:16:00Z">
        <w:r w:rsidR="00217555" w:rsidRPr="00B702A1">
          <w:rPr>
            <w:rFonts w:cstheme="minorHAnsi"/>
            <w:color w:val="000000" w:themeColor="text1"/>
            <w:sz w:val="24"/>
            <w:szCs w:val="24"/>
          </w:rPr>
          <w:delText>expedited</w:delText>
        </w:r>
      </w:del>
      <w:ins w:id="1220" w:author="Artin" w:date="2023-08-27T16:16:00Z">
        <w:r w:rsidRPr="00B702A1">
          <w:rPr>
            <w:sz w:val="24"/>
            <w:szCs w:val="24"/>
          </w:rPr>
          <w:t>speed up the training</w:t>
        </w:r>
      </w:ins>
      <w:r w:rsidRPr="00B702A1">
        <w:rPr>
          <w:sz w:val="24"/>
          <w:szCs w:val="24"/>
          <w:rPrChange w:id="1221" w:author="Artin" w:date="2023-08-27T16:16:00Z">
            <w:rPr>
              <w:rFonts w:asciiTheme="minorHAnsi" w:hAnsiTheme="minorHAnsi"/>
              <w:color w:val="000000" w:themeColor="text1"/>
            </w:rPr>
          </w:rPrChange>
        </w:rPr>
        <w:t xml:space="preserve"> convergence</w:t>
      </w:r>
      <w:del w:id="1222" w:author="Artin" w:date="2023-08-27T16:16:00Z">
        <w:r w:rsidR="00217555" w:rsidRPr="00B702A1">
          <w:rPr>
            <w:rFonts w:cstheme="minorHAnsi"/>
            <w:color w:val="000000" w:themeColor="text1"/>
            <w:sz w:val="24"/>
            <w:szCs w:val="24"/>
          </w:rPr>
          <w:delText xml:space="preserve"> in the course of training</w:delText>
        </w:r>
      </w:del>
      <w:r w:rsidRPr="00B702A1">
        <w:rPr>
          <w:sz w:val="24"/>
          <w:szCs w:val="24"/>
          <w:rPrChange w:id="1223" w:author="Artin" w:date="2023-08-27T16:16:00Z">
            <w:rPr>
              <w:rFonts w:asciiTheme="minorHAnsi" w:hAnsiTheme="minorHAnsi"/>
              <w:color w:val="000000" w:themeColor="text1"/>
            </w:rPr>
          </w:rPrChange>
        </w:rPr>
        <w:t>.</w:t>
      </w:r>
    </w:p>
    <w:p w14:paraId="3AB94711" w14:textId="70CFED11" w:rsidR="00CA6F40" w:rsidRPr="00B702A1" w:rsidRDefault="00CA6F40" w:rsidP="00B702A1">
      <w:pPr>
        <w:spacing w:line="276" w:lineRule="auto"/>
        <w:rPr>
          <w:sz w:val="24"/>
          <w:szCs w:val="24"/>
          <w:rPrChange w:id="1224" w:author="Artin" w:date="2023-08-27T16:16:00Z">
            <w:rPr>
              <w:rFonts w:asciiTheme="minorHAnsi" w:hAnsiTheme="minorHAnsi"/>
              <w:color w:val="000000" w:themeColor="text1"/>
            </w:rPr>
          </w:rPrChange>
        </w:rPr>
      </w:pPr>
      <w:r w:rsidRPr="00B702A1">
        <w:rPr>
          <w:sz w:val="24"/>
          <w:szCs w:val="24"/>
          <w:rPrChange w:id="1225" w:author="Artin" w:date="2023-08-27T16:16:00Z">
            <w:rPr>
              <w:rFonts w:asciiTheme="minorHAnsi" w:hAnsiTheme="minorHAnsi"/>
              <w:color w:val="000000" w:themeColor="text1"/>
            </w:rPr>
          </w:rPrChange>
        </w:rPr>
        <w:t xml:space="preserve">    \item \</w:t>
      </w:r>
      <w:proofErr w:type="spellStart"/>
      <w:proofErr w:type="gramStart"/>
      <w:r w:rsidRPr="00B702A1">
        <w:rPr>
          <w:sz w:val="24"/>
          <w:szCs w:val="24"/>
          <w:rPrChange w:id="1226" w:author="Artin" w:date="2023-08-27T16:16:00Z">
            <w:rPr>
              <w:rFonts w:asciiTheme="minorHAnsi" w:hAnsiTheme="minorHAnsi"/>
              <w:color w:val="000000" w:themeColor="text1"/>
            </w:rPr>
          </w:rPrChange>
        </w:rPr>
        <w:t>textbf</w:t>
      </w:r>
      <w:proofErr w:type="spellEnd"/>
      <w:r w:rsidRPr="00B702A1">
        <w:rPr>
          <w:sz w:val="24"/>
          <w:szCs w:val="24"/>
          <w:rPrChange w:id="1227" w:author="Artin" w:date="2023-08-27T16:16:00Z">
            <w:rPr>
              <w:rFonts w:asciiTheme="minorHAnsi" w:hAnsiTheme="minorHAnsi"/>
              <w:color w:val="000000" w:themeColor="text1"/>
            </w:rPr>
          </w:rPrChange>
        </w:rPr>
        <w:t>{</w:t>
      </w:r>
      <w:proofErr w:type="gramEnd"/>
      <w:r w:rsidRPr="00B702A1">
        <w:rPr>
          <w:sz w:val="24"/>
          <w:szCs w:val="24"/>
          <w:rPrChange w:id="1228" w:author="Artin" w:date="2023-08-27T16:16:00Z">
            <w:rPr>
              <w:rFonts w:asciiTheme="minorHAnsi" w:hAnsiTheme="minorHAnsi"/>
              <w:color w:val="000000" w:themeColor="text1"/>
            </w:rPr>
          </w:rPrChange>
        </w:rPr>
        <w:t xml:space="preserve">Robustness to label noise:} Real-world datasets may exhibit inconsistencies or noise in their ground truth labels. The inclusion of loss values from parent classes in the computation of loss values for child classes </w:t>
      </w:r>
      <w:del w:id="1229" w:author="Artin" w:date="2023-08-27T16:16:00Z">
        <w:r w:rsidR="00217555" w:rsidRPr="00B702A1">
          <w:rPr>
            <w:rFonts w:cstheme="minorHAnsi"/>
            <w:color w:val="000000" w:themeColor="text1"/>
            <w:sz w:val="24"/>
            <w:szCs w:val="24"/>
          </w:rPr>
          <w:delText>enhances</w:delText>
        </w:r>
      </w:del>
      <w:ins w:id="1230" w:author="Artin" w:date="2023-08-27T16:16:00Z">
        <w:r w:rsidRPr="00B702A1">
          <w:rPr>
            <w:sz w:val="24"/>
            <w:szCs w:val="24"/>
          </w:rPr>
          <w:t>can enhance</w:t>
        </w:r>
      </w:ins>
      <w:r w:rsidRPr="00B702A1">
        <w:rPr>
          <w:sz w:val="24"/>
          <w:szCs w:val="24"/>
          <w:rPrChange w:id="1231" w:author="Artin" w:date="2023-08-27T16:16:00Z">
            <w:rPr>
              <w:rFonts w:asciiTheme="minorHAnsi" w:hAnsiTheme="minorHAnsi"/>
              <w:color w:val="000000" w:themeColor="text1"/>
            </w:rPr>
          </w:rPrChange>
        </w:rPr>
        <w:t xml:space="preserve"> the consistency of the hierarchy by penalizing deviations from </w:t>
      </w:r>
      <w:del w:id="1232" w:author="Artin" w:date="2023-08-27T16:16:00Z">
        <w:r w:rsidR="00217555" w:rsidRPr="00B702A1">
          <w:rPr>
            <w:rFonts w:cstheme="minorHAnsi"/>
            <w:color w:val="000000" w:themeColor="text1"/>
            <w:sz w:val="24"/>
            <w:szCs w:val="24"/>
          </w:rPr>
          <w:delText>anticipated</w:delText>
        </w:r>
      </w:del>
      <w:ins w:id="1233" w:author="Artin" w:date="2023-08-27T16:16:00Z">
        <w:r w:rsidRPr="00B702A1">
          <w:rPr>
            <w:sz w:val="24"/>
            <w:szCs w:val="24"/>
          </w:rPr>
          <w:t>expected</w:t>
        </w:r>
      </w:ins>
      <w:r w:rsidRPr="00B702A1">
        <w:rPr>
          <w:sz w:val="24"/>
          <w:szCs w:val="24"/>
          <w:rPrChange w:id="1234" w:author="Artin" w:date="2023-08-27T16:16:00Z">
            <w:rPr>
              <w:rFonts w:asciiTheme="minorHAnsi" w:hAnsiTheme="minorHAnsi"/>
              <w:color w:val="000000" w:themeColor="text1"/>
            </w:rPr>
          </w:rPrChange>
        </w:rPr>
        <w:t xml:space="preserve"> parent-child associations. This approach </w:t>
      </w:r>
      <w:del w:id="1235" w:author="Artin" w:date="2023-08-27T16:16:00Z">
        <w:r w:rsidR="00217555" w:rsidRPr="00B702A1">
          <w:rPr>
            <w:rFonts w:cstheme="minorHAnsi"/>
            <w:color w:val="000000" w:themeColor="text1"/>
            <w:sz w:val="24"/>
            <w:szCs w:val="24"/>
          </w:rPr>
          <w:delText>improves</w:delText>
        </w:r>
      </w:del>
      <w:ins w:id="1236" w:author="Artin" w:date="2023-08-27T16:16:00Z">
        <w:r w:rsidRPr="00B702A1">
          <w:rPr>
            <w:sz w:val="24"/>
            <w:szCs w:val="24"/>
          </w:rPr>
          <w:t>can result in improvement in</w:t>
        </w:r>
      </w:ins>
      <w:r w:rsidRPr="00B702A1">
        <w:rPr>
          <w:sz w:val="24"/>
          <w:szCs w:val="24"/>
          <w:rPrChange w:id="1237" w:author="Artin" w:date="2023-08-27T16:16:00Z">
            <w:rPr>
              <w:rFonts w:asciiTheme="minorHAnsi" w:hAnsiTheme="minorHAnsi"/>
              <w:color w:val="000000" w:themeColor="text1"/>
            </w:rPr>
          </w:rPrChange>
        </w:rPr>
        <w:t xml:space="preserve"> the model's resilience to </w:t>
      </w:r>
      <w:del w:id="1238" w:author="Artin" w:date="2023-08-27T16:16:00Z">
        <w:r w:rsidR="00217555" w:rsidRPr="00B702A1">
          <w:rPr>
            <w:rFonts w:cstheme="minorHAnsi"/>
            <w:color w:val="000000" w:themeColor="text1"/>
            <w:sz w:val="24"/>
            <w:szCs w:val="24"/>
          </w:rPr>
          <w:delText>possible</w:delText>
        </w:r>
      </w:del>
      <w:ins w:id="1239" w:author="Artin" w:date="2023-08-27T16:16:00Z">
        <w:r w:rsidRPr="00B702A1">
          <w:rPr>
            <w:sz w:val="24"/>
            <w:szCs w:val="24"/>
          </w:rPr>
          <w:t>potential</w:t>
        </w:r>
      </w:ins>
      <w:r w:rsidRPr="00B702A1">
        <w:rPr>
          <w:sz w:val="24"/>
          <w:szCs w:val="24"/>
          <w:rPrChange w:id="1240" w:author="Artin" w:date="2023-08-27T16:16:00Z">
            <w:rPr>
              <w:rFonts w:asciiTheme="minorHAnsi" w:hAnsiTheme="minorHAnsi"/>
              <w:color w:val="000000" w:themeColor="text1"/>
            </w:rPr>
          </w:rPrChange>
        </w:rPr>
        <w:t xml:space="preserve"> label inaccuracies in the dataset.</w:t>
      </w:r>
    </w:p>
    <w:p w14:paraId="70E81FA1" w14:textId="06F283EE" w:rsidR="00CA6F40" w:rsidRPr="00B702A1" w:rsidRDefault="00CA6F40" w:rsidP="00B702A1">
      <w:pPr>
        <w:spacing w:line="276" w:lineRule="auto"/>
        <w:rPr>
          <w:sz w:val="24"/>
          <w:szCs w:val="24"/>
          <w:rPrChange w:id="1241" w:author="Artin" w:date="2023-08-27T16:16:00Z">
            <w:rPr>
              <w:rFonts w:asciiTheme="minorHAnsi" w:hAnsiTheme="minorHAnsi"/>
              <w:color w:val="000000" w:themeColor="text1"/>
            </w:rPr>
          </w:rPrChange>
        </w:rPr>
      </w:pPr>
      <w:r w:rsidRPr="00B702A1">
        <w:rPr>
          <w:sz w:val="24"/>
          <w:szCs w:val="24"/>
          <w:rPrChange w:id="1242" w:author="Artin" w:date="2023-08-27T16:16:00Z">
            <w:rPr>
              <w:rFonts w:asciiTheme="minorHAnsi" w:hAnsiTheme="minorHAnsi"/>
              <w:color w:val="000000" w:themeColor="text1"/>
            </w:rPr>
          </w:rPrChange>
        </w:rPr>
        <w:t xml:space="preserve">    \item \</w:t>
      </w:r>
      <w:proofErr w:type="spellStart"/>
      <w:proofErr w:type="gramStart"/>
      <w:r w:rsidRPr="00B702A1">
        <w:rPr>
          <w:sz w:val="24"/>
          <w:szCs w:val="24"/>
          <w:rPrChange w:id="1243" w:author="Artin" w:date="2023-08-27T16:16:00Z">
            <w:rPr>
              <w:rFonts w:asciiTheme="minorHAnsi" w:hAnsiTheme="minorHAnsi"/>
              <w:color w:val="000000" w:themeColor="text1"/>
            </w:rPr>
          </w:rPrChange>
        </w:rPr>
        <w:t>textbf</w:t>
      </w:r>
      <w:proofErr w:type="spellEnd"/>
      <w:r w:rsidRPr="00B702A1">
        <w:rPr>
          <w:sz w:val="24"/>
          <w:szCs w:val="24"/>
          <w:rPrChange w:id="1244" w:author="Artin" w:date="2023-08-27T16:16:00Z">
            <w:rPr>
              <w:rFonts w:asciiTheme="minorHAnsi" w:hAnsiTheme="minorHAnsi"/>
              <w:color w:val="000000" w:themeColor="text1"/>
            </w:rPr>
          </w:rPrChange>
        </w:rPr>
        <w:t>{</w:t>
      </w:r>
      <w:proofErr w:type="gramEnd"/>
      <w:r w:rsidRPr="00B702A1">
        <w:rPr>
          <w:sz w:val="24"/>
          <w:szCs w:val="24"/>
          <w:rPrChange w:id="1245" w:author="Artin" w:date="2023-08-27T16:16:00Z">
            <w:rPr>
              <w:rFonts w:asciiTheme="minorHAnsi" w:hAnsiTheme="minorHAnsi"/>
              <w:color w:val="000000" w:themeColor="text1"/>
            </w:rPr>
          </w:rPrChange>
        </w:rPr>
        <w:t xml:space="preserve">Improved interpretability:} </w:t>
      </w:r>
      <w:del w:id="1246" w:author="Artin" w:date="2023-08-27T16:16:00Z">
        <w:r w:rsidR="00217555" w:rsidRPr="00B702A1">
          <w:rPr>
            <w:rFonts w:cstheme="minorHAnsi"/>
            <w:color w:val="000000" w:themeColor="text1"/>
            <w:sz w:val="24"/>
            <w:szCs w:val="24"/>
          </w:rPr>
          <w:delText>Employing</w:delText>
        </w:r>
      </w:del>
      <w:ins w:id="1247" w:author="Artin" w:date="2023-08-27T16:16:00Z">
        <w:r w:rsidRPr="00B702A1">
          <w:rPr>
            <w:sz w:val="24"/>
            <w:szCs w:val="24"/>
          </w:rPr>
          <w:t>The use of</w:t>
        </w:r>
      </w:ins>
      <w:r w:rsidRPr="00B702A1">
        <w:rPr>
          <w:sz w:val="24"/>
          <w:szCs w:val="24"/>
          <w:rPrChange w:id="1248" w:author="Artin" w:date="2023-08-27T16:16:00Z">
            <w:rPr>
              <w:rFonts w:asciiTheme="minorHAnsi" w:hAnsiTheme="minorHAnsi"/>
              <w:color w:val="000000" w:themeColor="text1"/>
            </w:rPr>
          </w:rPrChange>
        </w:rPr>
        <w:t xml:space="preserve"> loss values </w:t>
      </w:r>
      <w:del w:id="1249" w:author="Artin" w:date="2023-08-27T16:16:00Z">
        <w:r w:rsidR="00217555" w:rsidRPr="00B702A1">
          <w:rPr>
            <w:rFonts w:cstheme="minorHAnsi"/>
            <w:color w:val="000000" w:themeColor="text1"/>
            <w:sz w:val="24"/>
            <w:szCs w:val="24"/>
          </w:rPr>
          <w:delText>instead of</w:delText>
        </w:r>
      </w:del>
      <w:ins w:id="1250" w:author="Artin" w:date="2023-08-27T16:16:00Z">
        <w:r w:rsidRPr="00B702A1">
          <w:rPr>
            <w:sz w:val="24"/>
            <w:szCs w:val="24"/>
          </w:rPr>
          <w:t>rather than</w:t>
        </w:r>
      </w:ins>
      <w:r w:rsidRPr="00B702A1">
        <w:rPr>
          <w:sz w:val="24"/>
          <w:szCs w:val="24"/>
          <w:rPrChange w:id="1251" w:author="Artin" w:date="2023-08-27T16:16:00Z">
            <w:rPr>
              <w:rFonts w:asciiTheme="minorHAnsi" w:hAnsiTheme="minorHAnsi"/>
              <w:color w:val="000000" w:themeColor="text1"/>
            </w:rPr>
          </w:rPrChange>
        </w:rPr>
        <w:t xml:space="preserve"> predicted probabilities </w:t>
      </w:r>
      <w:del w:id="1252" w:author="Artin" w:date="2023-08-27T16:16:00Z">
        <w:r w:rsidR="00217555" w:rsidRPr="00B702A1">
          <w:rPr>
            <w:rFonts w:cstheme="minorHAnsi"/>
            <w:color w:val="000000" w:themeColor="text1"/>
            <w:sz w:val="24"/>
            <w:szCs w:val="24"/>
          </w:rPr>
          <w:delText>facilitates</w:delText>
        </w:r>
      </w:del>
      <w:ins w:id="1253" w:author="Artin" w:date="2023-08-27T16:16:00Z">
        <w:r w:rsidRPr="00B702A1">
          <w:rPr>
            <w:sz w:val="24"/>
            <w:szCs w:val="24"/>
          </w:rPr>
          <w:t>enables</w:t>
        </w:r>
      </w:ins>
      <w:r w:rsidRPr="00B702A1">
        <w:rPr>
          <w:sz w:val="24"/>
          <w:szCs w:val="24"/>
          <w:rPrChange w:id="1254" w:author="Artin" w:date="2023-08-27T16:16:00Z">
            <w:rPr>
              <w:rFonts w:asciiTheme="minorHAnsi" w:hAnsiTheme="minorHAnsi"/>
              <w:color w:val="000000" w:themeColor="text1"/>
            </w:rPr>
          </w:rPrChange>
        </w:rPr>
        <w:t xml:space="preserve"> a more straightforward </w:t>
      </w:r>
      <w:del w:id="1255" w:author="Artin" w:date="2023-08-27T16:16:00Z">
        <w:r w:rsidR="00217555" w:rsidRPr="00B702A1">
          <w:rPr>
            <w:rFonts w:cstheme="minorHAnsi"/>
            <w:color w:val="000000" w:themeColor="text1"/>
            <w:sz w:val="24"/>
            <w:szCs w:val="24"/>
          </w:rPr>
          <w:delText>comprehension</w:delText>
        </w:r>
      </w:del>
      <w:ins w:id="1256" w:author="Artin" w:date="2023-08-27T16:16:00Z">
        <w:r w:rsidRPr="00B702A1">
          <w:rPr>
            <w:sz w:val="24"/>
            <w:szCs w:val="24"/>
          </w:rPr>
          <w:t>understanding</w:t>
        </w:r>
      </w:ins>
      <w:r w:rsidRPr="00B702A1">
        <w:rPr>
          <w:sz w:val="24"/>
          <w:szCs w:val="24"/>
          <w:rPrChange w:id="1257" w:author="Artin" w:date="2023-08-27T16:16:00Z">
            <w:rPr>
              <w:rFonts w:asciiTheme="minorHAnsi" w:hAnsiTheme="minorHAnsi"/>
              <w:color w:val="000000" w:themeColor="text1"/>
            </w:rPr>
          </w:rPrChange>
        </w:rPr>
        <w:t xml:space="preserve"> of the model's ability to capture hierarchical </w:t>
      </w:r>
      <w:del w:id="1258" w:author="Artin" w:date="2023-08-27T16:16:00Z">
        <w:r w:rsidR="00217555" w:rsidRPr="00B702A1">
          <w:rPr>
            <w:rFonts w:cstheme="minorHAnsi"/>
            <w:color w:val="000000" w:themeColor="text1"/>
            <w:sz w:val="24"/>
            <w:szCs w:val="24"/>
          </w:rPr>
          <w:delText>interrelationships</w:delText>
        </w:r>
      </w:del>
      <w:ins w:id="1259" w:author="Artin" w:date="2023-08-27T16:16:00Z">
        <w:r w:rsidRPr="00B702A1">
          <w:rPr>
            <w:sz w:val="24"/>
            <w:szCs w:val="24"/>
          </w:rPr>
          <w:t>relationships</w:t>
        </w:r>
      </w:ins>
      <w:r w:rsidRPr="00B702A1">
        <w:rPr>
          <w:sz w:val="24"/>
          <w:szCs w:val="24"/>
          <w:rPrChange w:id="1260" w:author="Artin" w:date="2023-08-27T16:16:00Z">
            <w:rPr>
              <w:rFonts w:asciiTheme="minorHAnsi" w:hAnsiTheme="minorHAnsi"/>
              <w:color w:val="000000" w:themeColor="text1"/>
            </w:rPr>
          </w:rPrChange>
        </w:rPr>
        <w:t xml:space="preserve"> among classes. </w:t>
      </w:r>
      <w:del w:id="1261" w:author="Artin" w:date="2023-08-27T16:16:00Z">
        <w:r w:rsidR="00217555" w:rsidRPr="00B702A1">
          <w:rPr>
            <w:rFonts w:cstheme="minorHAnsi"/>
            <w:color w:val="000000" w:themeColor="text1"/>
            <w:sz w:val="24"/>
            <w:szCs w:val="24"/>
          </w:rPr>
          <w:delText xml:space="preserve">The impact of </w:delText>
        </w:r>
      </w:del>
      <w:ins w:id="1262" w:author="Artin" w:date="2023-08-27T16:16:00Z">
        <w:r w:rsidRPr="00B702A1">
          <w:rPr>
            <w:sz w:val="24"/>
            <w:szCs w:val="24"/>
          </w:rPr>
          <w:t xml:space="preserve">When parent classes have </w:t>
        </w:r>
      </w:ins>
      <w:r w:rsidRPr="00B702A1">
        <w:rPr>
          <w:sz w:val="24"/>
          <w:szCs w:val="24"/>
          <w:rPrChange w:id="1263" w:author="Artin" w:date="2023-08-27T16:16:00Z">
            <w:rPr>
              <w:rFonts w:asciiTheme="minorHAnsi" w:hAnsiTheme="minorHAnsi"/>
              <w:color w:val="000000" w:themeColor="text1"/>
            </w:rPr>
          </w:rPrChange>
        </w:rPr>
        <w:t>high loss values</w:t>
      </w:r>
      <w:del w:id="1264" w:author="Artin" w:date="2023-08-27T16:16:00Z">
        <w:r w:rsidR="00217555" w:rsidRPr="00B702A1">
          <w:rPr>
            <w:rFonts w:cstheme="minorHAnsi"/>
            <w:color w:val="000000" w:themeColor="text1"/>
            <w:sz w:val="24"/>
            <w:szCs w:val="24"/>
          </w:rPr>
          <w:delText xml:space="preserve"> on parent classes is </w:delText>
        </w:r>
        <w:commentRangeStart w:id="1265"/>
        <w:r w:rsidR="00217555" w:rsidRPr="00B702A1">
          <w:rPr>
            <w:rFonts w:cstheme="minorHAnsi"/>
            <w:color w:val="000000" w:themeColor="text1"/>
            <w:sz w:val="24"/>
            <w:szCs w:val="24"/>
          </w:rPr>
          <w:delText>more pronounced</w:delText>
        </w:r>
        <w:commentRangeEnd w:id="1265"/>
        <w:r w:rsidR="007E21AA" w:rsidRPr="00B702A1">
          <w:rPr>
            <w:rStyle w:val="CommentReference"/>
            <w:rFonts w:ascii="PT Sans Narrow" w:hAnsi="PT Sans Narrow" w:cs="Courier New"/>
            <w:sz w:val="18"/>
            <w:szCs w:val="18"/>
          </w:rPr>
          <w:commentReference w:id="1265"/>
        </w:r>
        <w:r w:rsidR="00217555" w:rsidRPr="00B702A1">
          <w:rPr>
            <w:rFonts w:cstheme="minorHAnsi"/>
            <w:color w:val="000000" w:themeColor="text1"/>
            <w:sz w:val="24"/>
            <w:szCs w:val="24"/>
          </w:rPr>
          <w:delText xml:space="preserve"> on the </w:delText>
        </w:r>
      </w:del>
      <w:ins w:id="1266" w:author="Artin" w:date="2023-08-27T16:16:00Z">
        <w:r w:rsidRPr="00B702A1">
          <w:rPr>
            <w:sz w:val="24"/>
            <w:szCs w:val="24"/>
          </w:rPr>
          <w:t xml:space="preserve">, these </w:t>
        </w:r>
      </w:ins>
      <w:r w:rsidRPr="00B702A1">
        <w:rPr>
          <w:sz w:val="24"/>
          <w:szCs w:val="24"/>
          <w:rPrChange w:id="1267" w:author="Artin" w:date="2023-08-27T16:16:00Z">
            <w:rPr>
              <w:rFonts w:asciiTheme="minorHAnsi" w:hAnsiTheme="minorHAnsi"/>
              <w:color w:val="000000" w:themeColor="text1"/>
            </w:rPr>
          </w:rPrChange>
        </w:rPr>
        <w:t xml:space="preserve">losses </w:t>
      </w:r>
      <w:del w:id="1268" w:author="Artin" w:date="2023-08-27T16:16:00Z">
        <w:r w:rsidR="00217555" w:rsidRPr="00B702A1">
          <w:rPr>
            <w:rFonts w:cstheme="minorHAnsi"/>
            <w:color w:val="000000" w:themeColor="text1"/>
            <w:sz w:val="24"/>
            <w:szCs w:val="24"/>
          </w:rPr>
          <w:delText>of</w:delText>
        </w:r>
      </w:del>
      <w:ins w:id="1269" w:author="Artin" w:date="2023-08-27T16:16:00Z">
        <w:r w:rsidRPr="00B702A1">
          <w:rPr>
            <w:sz w:val="24"/>
            <w:szCs w:val="24"/>
          </w:rPr>
          <w:t>influence</w:t>
        </w:r>
      </w:ins>
      <w:r w:rsidRPr="00B702A1">
        <w:rPr>
          <w:sz w:val="24"/>
          <w:szCs w:val="24"/>
          <w:rPrChange w:id="1270" w:author="Artin" w:date="2023-08-27T16:16:00Z">
            <w:rPr>
              <w:rFonts w:asciiTheme="minorHAnsi" w:hAnsiTheme="minorHAnsi"/>
              <w:color w:val="000000" w:themeColor="text1"/>
            </w:rPr>
          </w:rPrChange>
        </w:rPr>
        <w:t xml:space="preserve"> their corresponding child </w:t>
      </w:r>
      <w:del w:id="1271" w:author="Artin" w:date="2023-08-27T16:16:00Z">
        <w:r w:rsidR="00217555" w:rsidRPr="00B702A1">
          <w:rPr>
            <w:rFonts w:cstheme="minorHAnsi"/>
            <w:color w:val="000000" w:themeColor="text1"/>
            <w:sz w:val="24"/>
            <w:szCs w:val="24"/>
          </w:rPr>
          <w:delText>classes, indicating</w:delText>
        </w:r>
      </w:del>
      <w:ins w:id="1272" w:author="Artin" w:date="2023-08-27T16:16:00Z">
        <w:r w:rsidRPr="00B702A1">
          <w:rPr>
            <w:sz w:val="24"/>
            <w:szCs w:val="24"/>
          </w:rPr>
          <w:t>classes' losses, underscoring the importance of improving</w:t>
        </w:r>
      </w:ins>
      <w:r w:rsidRPr="00B702A1">
        <w:rPr>
          <w:sz w:val="24"/>
          <w:szCs w:val="24"/>
          <w:rPrChange w:id="1273" w:author="Artin" w:date="2023-08-27T16:16:00Z">
            <w:rPr>
              <w:rFonts w:asciiTheme="minorHAnsi" w:hAnsiTheme="minorHAnsi"/>
              <w:color w:val="000000" w:themeColor="text1"/>
            </w:rPr>
          </w:rPrChange>
        </w:rPr>
        <w:t xml:space="preserve"> the </w:t>
      </w:r>
      <w:commentRangeStart w:id="1274"/>
      <w:del w:id="1275" w:author="Artin" w:date="2023-08-27T16:16:00Z">
        <w:r w:rsidR="00217555" w:rsidRPr="00B702A1">
          <w:rPr>
            <w:rFonts w:cstheme="minorHAnsi"/>
            <w:color w:val="000000" w:themeColor="text1"/>
            <w:sz w:val="24"/>
            <w:szCs w:val="24"/>
          </w:rPr>
          <w:delText>necessity to improve specific areas</w:delText>
        </w:r>
        <w:commentRangeEnd w:id="1274"/>
        <w:r w:rsidR="007E21AA" w:rsidRPr="00B702A1">
          <w:rPr>
            <w:rStyle w:val="CommentReference"/>
            <w:rFonts w:ascii="PT Sans Narrow" w:hAnsi="PT Sans Narrow" w:cs="Courier New"/>
            <w:sz w:val="18"/>
            <w:szCs w:val="18"/>
          </w:rPr>
          <w:commentReference w:id="1274"/>
        </w:r>
      </w:del>
      <w:ins w:id="1276" w:author="Artin" w:date="2023-08-27T16:16:00Z">
        <w:r w:rsidRPr="00B702A1">
          <w:rPr>
            <w:sz w:val="24"/>
            <w:szCs w:val="24"/>
          </w:rPr>
          <w:t>underlying model architecture and parameters</w:t>
        </w:r>
      </w:ins>
      <w:r w:rsidRPr="00B702A1">
        <w:rPr>
          <w:sz w:val="24"/>
          <w:szCs w:val="24"/>
          <w:rPrChange w:id="1277" w:author="Artin" w:date="2023-08-27T16:16:00Z">
            <w:rPr>
              <w:rFonts w:asciiTheme="minorHAnsi" w:hAnsiTheme="minorHAnsi"/>
              <w:color w:val="000000" w:themeColor="text1"/>
            </w:rPr>
          </w:rPrChange>
        </w:rPr>
        <w:t xml:space="preserve"> to better </w:t>
      </w:r>
      <w:del w:id="1278" w:author="Artin" w:date="2023-08-27T16:16:00Z">
        <w:r w:rsidR="00217555" w:rsidRPr="00B702A1">
          <w:rPr>
            <w:rFonts w:cstheme="minorHAnsi"/>
            <w:color w:val="000000" w:themeColor="text1"/>
            <w:sz w:val="24"/>
            <w:szCs w:val="24"/>
          </w:rPr>
          <w:delText>reflect</w:delText>
        </w:r>
      </w:del>
      <w:ins w:id="1279" w:author="Artin" w:date="2023-08-27T16:16:00Z">
        <w:r w:rsidRPr="00B702A1">
          <w:rPr>
            <w:sz w:val="24"/>
            <w:szCs w:val="24"/>
          </w:rPr>
          <w:t>present</w:t>
        </w:r>
      </w:ins>
      <w:r w:rsidRPr="00B702A1">
        <w:rPr>
          <w:sz w:val="24"/>
          <w:szCs w:val="24"/>
          <w:rPrChange w:id="1280" w:author="Artin" w:date="2023-08-27T16:16:00Z">
            <w:rPr>
              <w:rFonts w:asciiTheme="minorHAnsi" w:hAnsiTheme="minorHAnsi"/>
              <w:color w:val="000000" w:themeColor="text1"/>
            </w:rPr>
          </w:rPrChange>
        </w:rPr>
        <w:t xml:space="preserve"> these </w:t>
      </w:r>
      <w:ins w:id="1281" w:author="Artin" w:date="2023-08-27T16:16:00Z">
        <w:r w:rsidRPr="00B702A1">
          <w:rPr>
            <w:sz w:val="24"/>
            <w:szCs w:val="24"/>
          </w:rPr>
          <w:t xml:space="preserve">hierarchical </w:t>
        </w:r>
      </w:ins>
      <w:r w:rsidRPr="00B702A1">
        <w:rPr>
          <w:sz w:val="24"/>
          <w:szCs w:val="24"/>
          <w:rPrChange w:id="1282" w:author="Artin" w:date="2023-08-27T16:16:00Z">
            <w:rPr>
              <w:rFonts w:asciiTheme="minorHAnsi" w:hAnsiTheme="minorHAnsi"/>
              <w:color w:val="000000" w:themeColor="text1"/>
            </w:rPr>
          </w:rPrChange>
        </w:rPr>
        <w:t>associations.</w:t>
      </w:r>
    </w:p>
    <w:p w14:paraId="14125622" w14:textId="77777777" w:rsidR="00CA6F40" w:rsidRPr="00B702A1" w:rsidRDefault="00CA6F40" w:rsidP="00B702A1">
      <w:pPr>
        <w:spacing w:line="276" w:lineRule="auto"/>
        <w:rPr>
          <w:ins w:id="1283" w:author="Artin" w:date="2023-08-27T16:16:00Z"/>
          <w:sz w:val="24"/>
          <w:szCs w:val="24"/>
        </w:rPr>
      </w:pPr>
      <w:r w:rsidRPr="00B702A1">
        <w:rPr>
          <w:sz w:val="24"/>
          <w:szCs w:val="24"/>
          <w:rPrChange w:id="1284" w:author="Artin" w:date="2023-08-27T16:16:00Z">
            <w:rPr>
              <w:rFonts w:asciiTheme="minorHAnsi" w:hAnsiTheme="minorHAnsi"/>
              <w:color w:val="000000" w:themeColor="text1"/>
            </w:rPr>
          </w:rPrChange>
        </w:rPr>
        <w:t>\</w:t>
      </w:r>
      <w:proofErr w:type="gramStart"/>
      <w:r w:rsidRPr="00B702A1">
        <w:rPr>
          <w:sz w:val="24"/>
          <w:szCs w:val="24"/>
          <w:rPrChange w:id="1285" w:author="Artin" w:date="2023-08-27T16:16:00Z">
            <w:rPr>
              <w:rFonts w:asciiTheme="minorHAnsi" w:hAnsiTheme="minorHAnsi"/>
              <w:color w:val="000000" w:themeColor="text1"/>
            </w:rPr>
          </w:rPrChange>
        </w:rPr>
        <w:t>end</w:t>
      </w:r>
      <w:proofErr w:type="gramEnd"/>
      <w:r w:rsidRPr="00B702A1">
        <w:rPr>
          <w:sz w:val="24"/>
          <w:szCs w:val="24"/>
          <w:rPrChange w:id="1286" w:author="Artin" w:date="2023-08-27T16:16:00Z">
            <w:rPr>
              <w:rFonts w:asciiTheme="minorHAnsi" w:hAnsiTheme="minorHAnsi"/>
              <w:color w:val="000000" w:themeColor="text1"/>
            </w:rPr>
          </w:rPrChange>
        </w:rPr>
        <w:t>{itemize}</w:t>
      </w:r>
    </w:p>
    <w:p w14:paraId="1E7F0688" w14:textId="77777777" w:rsidR="00CA6F40" w:rsidRPr="00B702A1" w:rsidRDefault="00CA6F40" w:rsidP="00B702A1">
      <w:pPr>
        <w:spacing w:line="276" w:lineRule="auto"/>
        <w:rPr>
          <w:sz w:val="24"/>
          <w:szCs w:val="24"/>
          <w:rPrChange w:id="1287" w:author="Artin" w:date="2023-08-27T16:16:00Z">
            <w:rPr>
              <w:rFonts w:asciiTheme="minorHAnsi" w:hAnsiTheme="minorHAnsi"/>
              <w:color w:val="000000" w:themeColor="text1"/>
            </w:rPr>
          </w:rPrChange>
        </w:rPr>
      </w:pPr>
    </w:p>
    <w:p w14:paraId="0A2A6162" w14:textId="77777777" w:rsidR="00CA6F40" w:rsidRPr="00B702A1" w:rsidRDefault="00CA6F40" w:rsidP="00B702A1">
      <w:pPr>
        <w:spacing w:line="276" w:lineRule="auto"/>
        <w:rPr>
          <w:sz w:val="24"/>
          <w:szCs w:val="24"/>
          <w:rPrChange w:id="1288" w:author="Artin" w:date="2023-08-27T16:16:00Z">
            <w:rPr>
              <w:rFonts w:asciiTheme="minorHAnsi" w:hAnsiTheme="minorHAnsi"/>
              <w:color w:val="000000" w:themeColor="text1"/>
            </w:rPr>
          </w:rPrChange>
        </w:rPr>
      </w:pPr>
      <w:r w:rsidRPr="00B702A1">
        <w:rPr>
          <w:sz w:val="24"/>
          <w:szCs w:val="24"/>
          <w:rPrChange w:id="1289" w:author="Artin" w:date="2023-08-27T16:16:00Z">
            <w:rPr>
              <w:rFonts w:asciiTheme="minorHAnsi" w:hAnsiTheme="minorHAnsi"/>
              <w:color w:val="000000" w:themeColor="text1"/>
            </w:rPr>
          </w:rPrChange>
        </w:rPr>
        <w:t>\</w:t>
      </w:r>
      <w:proofErr w:type="gramStart"/>
      <w:r w:rsidRPr="00B702A1">
        <w:rPr>
          <w:sz w:val="24"/>
          <w:szCs w:val="24"/>
          <w:rPrChange w:id="1290" w:author="Artin" w:date="2023-08-27T16:16:00Z">
            <w:rPr>
              <w:rFonts w:asciiTheme="minorHAnsi" w:hAnsiTheme="minorHAnsi"/>
              <w:color w:val="000000" w:themeColor="text1"/>
            </w:rPr>
          </w:rPrChange>
        </w:rPr>
        <w:t>subsubsection{</w:t>
      </w:r>
      <w:proofErr w:type="gramEnd"/>
      <w:r w:rsidRPr="00B702A1">
        <w:rPr>
          <w:sz w:val="24"/>
          <w:szCs w:val="24"/>
          <w:rPrChange w:id="1291" w:author="Artin" w:date="2023-08-27T16:16:00Z">
            <w:rPr>
              <w:rFonts w:asciiTheme="minorHAnsi" w:hAnsiTheme="minorHAnsi"/>
              <w:color w:val="000000" w:themeColor="text1"/>
            </w:rPr>
          </w:rPrChange>
        </w:rPr>
        <w:t>Formulation of the Proposed Technique}</w:t>
      </w:r>
    </w:p>
    <w:p w14:paraId="16E69524" w14:textId="77777777" w:rsidR="00CA6F40" w:rsidRPr="00B702A1" w:rsidRDefault="00CA6F40" w:rsidP="00B702A1">
      <w:pPr>
        <w:spacing w:line="276" w:lineRule="auto"/>
        <w:rPr>
          <w:sz w:val="24"/>
          <w:szCs w:val="24"/>
          <w:rPrChange w:id="1292" w:author="Artin" w:date="2023-08-27T16:16:00Z">
            <w:rPr>
              <w:rFonts w:asciiTheme="minorHAnsi" w:hAnsiTheme="minorHAnsi"/>
              <w:color w:val="000000" w:themeColor="text1"/>
            </w:rPr>
          </w:rPrChange>
        </w:rPr>
      </w:pPr>
      <w:r w:rsidRPr="00B702A1">
        <w:rPr>
          <w:sz w:val="24"/>
          <w:szCs w:val="24"/>
          <w:rPrChange w:id="1293" w:author="Artin" w:date="2023-08-27T16:16:00Z">
            <w:rPr>
              <w:rFonts w:asciiTheme="minorHAnsi" w:hAnsiTheme="minorHAnsi"/>
              <w:color w:val="000000" w:themeColor="text1"/>
            </w:rPr>
          </w:rPrChange>
        </w:rP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14:paraId="26F443D2" w14:textId="77777777" w:rsidR="00CA6F40" w:rsidRPr="00B702A1" w:rsidRDefault="00CA6F40" w:rsidP="00B702A1">
      <w:pPr>
        <w:spacing w:line="276" w:lineRule="auto"/>
        <w:rPr>
          <w:sz w:val="24"/>
          <w:szCs w:val="24"/>
          <w:rPrChange w:id="1294" w:author="Artin" w:date="2023-08-27T16:16:00Z">
            <w:rPr>
              <w:rFonts w:asciiTheme="minorHAnsi" w:hAnsiTheme="minorHAnsi"/>
              <w:color w:val="000000" w:themeColor="text1"/>
            </w:rPr>
          </w:rPrChange>
        </w:rPr>
      </w:pPr>
      <w:r w:rsidRPr="00B702A1">
        <w:rPr>
          <w:sz w:val="24"/>
          <w:szCs w:val="24"/>
          <w:rPrChange w:id="1295" w:author="Artin" w:date="2023-08-27T16:16:00Z">
            <w:rPr>
              <w:rFonts w:asciiTheme="minorHAnsi" w:hAnsiTheme="minorHAnsi"/>
              <w:color w:val="000000" w:themeColor="text1"/>
            </w:rPr>
          </w:rPrChange>
        </w:rPr>
        <w:t>\</w:t>
      </w:r>
      <w:proofErr w:type="gramStart"/>
      <w:r w:rsidRPr="00B702A1">
        <w:rPr>
          <w:sz w:val="24"/>
          <w:szCs w:val="24"/>
          <w:rPrChange w:id="1296" w:author="Artin" w:date="2023-08-27T16:16:00Z">
            <w:rPr>
              <w:rFonts w:asciiTheme="minorHAnsi" w:hAnsiTheme="minorHAnsi"/>
              <w:color w:val="000000" w:themeColor="text1"/>
            </w:rPr>
          </w:rPrChange>
        </w:rPr>
        <w:t>begin</w:t>
      </w:r>
      <w:proofErr w:type="gramEnd"/>
      <w:r w:rsidRPr="00B702A1">
        <w:rPr>
          <w:sz w:val="24"/>
          <w:szCs w:val="24"/>
          <w:rPrChange w:id="1297" w:author="Artin" w:date="2023-08-27T16:16:00Z">
            <w:rPr>
              <w:rFonts w:asciiTheme="minorHAnsi" w:hAnsiTheme="minorHAnsi"/>
              <w:color w:val="000000" w:themeColor="text1"/>
            </w:rPr>
          </w:rPrChange>
        </w:rPr>
        <w:t>{equation}</w:t>
      </w:r>
    </w:p>
    <w:p w14:paraId="03DA9C8B" w14:textId="20BBFB3C" w:rsidR="00CA6F40" w:rsidRPr="00B702A1" w:rsidRDefault="00CA6F40" w:rsidP="00B702A1">
      <w:pPr>
        <w:spacing w:line="276" w:lineRule="auto"/>
        <w:rPr>
          <w:sz w:val="24"/>
          <w:szCs w:val="24"/>
          <w:rPrChange w:id="1298" w:author="Artin" w:date="2023-08-27T16:16:00Z">
            <w:rPr>
              <w:rFonts w:asciiTheme="minorHAnsi" w:hAnsiTheme="minorHAnsi"/>
              <w:color w:val="000000" w:themeColor="text1"/>
            </w:rPr>
          </w:rPrChange>
        </w:rPr>
      </w:pPr>
      <w:r w:rsidRPr="00B702A1">
        <w:rPr>
          <w:sz w:val="24"/>
          <w:szCs w:val="24"/>
          <w:rPrChange w:id="1299" w:author="Artin" w:date="2023-08-27T16:16:00Z">
            <w:rPr>
              <w:rFonts w:asciiTheme="minorHAnsi" w:hAnsiTheme="minorHAnsi"/>
              <w:color w:val="000000" w:themeColor="text1"/>
            </w:rPr>
          </w:rPrChange>
        </w:rPr>
        <w:t xml:space="preserve">    </w:t>
      </w:r>
      <w:proofErr w:type="spellStart"/>
      <w:r w:rsidRPr="00B702A1">
        <w:rPr>
          <w:sz w:val="24"/>
          <w:szCs w:val="24"/>
          <w:rPrChange w:id="1300" w:author="Artin" w:date="2023-08-27T16:16:00Z">
            <w:rPr>
              <w:rFonts w:asciiTheme="minorHAnsi" w:hAnsiTheme="minorHAnsi"/>
              <w:color w:val="000000" w:themeColor="text1"/>
            </w:rPr>
          </w:rPrChange>
        </w:rPr>
        <w:t>l_k</w:t>
      </w:r>
      <w:proofErr w:type="spellEnd"/>
      <w:r w:rsidRPr="00B702A1">
        <w:rPr>
          <w:sz w:val="24"/>
          <w:szCs w:val="24"/>
          <w:rPrChange w:id="1301" w:author="Artin" w:date="2023-08-27T16:16:00Z">
            <w:rPr>
              <w:rFonts w:asciiTheme="minorHAnsi" w:hAnsiTheme="minorHAnsi"/>
              <w:color w:val="000000" w:themeColor="text1"/>
            </w:rPr>
          </w:rPrChange>
        </w:rPr>
        <w:t xml:space="preserve"> </w:t>
      </w:r>
      <w:del w:id="1302" w:author="Artin" w:date="2023-08-27T16:16:00Z">
        <w:r w:rsidR="00217555" w:rsidRPr="00B702A1">
          <w:rPr>
            <w:rFonts w:cstheme="minorHAnsi"/>
            <w:color w:val="000000" w:themeColor="text1"/>
            <w:sz w:val="24"/>
            <w:szCs w:val="24"/>
          </w:rPr>
          <w:delText>=</w:delText>
        </w:r>
      </w:del>
      <w:ins w:id="1303" w:author="Artin" w:date="2023-08-27T16:16:00Z">
        <w:r w:rsidRPr="00B702A1">
          <w:rPr>
            <w:sz w:val="24"/>
            <w:szCs w:val="24"/>
          </w:rPr>
          <w:t>\</w:t>
        </w:r>
        <w:proofErr w:type="spellStart"/>
        <w:r w:rsidRPr="00B702A1">
          <w:rPr>
            <w:sz w:val="24"/>
            <w:szCs w:val="24"/>
          </w:rPr>
          <w:t>textcolor</w:t>
        </w:r>
        <w:proofErr w:type="spellEnd"/>
        <w:r w:rsidRPr="00B702A1">
          <w:rPr>
            <w:sz w:val="24"/>
            <w:szCs w:val="24"/>
          </w:rPr>
          <w:t>{gray}{\; = \; \</w:t>
        </w:r>
        <w:proofErr w:type="spellStart"/>
        <w:r w:rsidRPr="00B702A1">
          <w:rPr>
            <w:sz w:val="24"/>
            <w:szCs w:val="24"/>
          </w:rPr>
          <w:t>mathcal</w:t>
        </w:r>
        <w:proofErr w:type="spellEnd"/>
        <w:r w:rsidRPr="00B702A1">
          <w:rPr>
            <w:sz w:val="24"/>
            <w:szCs w:val="24"/>
          </w:rPr>
          <w:t>{L} \left(</w:t>
        </w:r>
        <w:proofErr w:type="spellStart"/>
        <w:r w:rsidRPr="00B702A1">
          <w:rPr>
            <w:sz w:val="24"/>
            <w:szCs w:val="24"/>
          </w:rPr>
          <w:t>y_k</w:t>
        </w:r>
        <w:proofErr w:type="spellEnd"/>
        <w:r w:rsidRPr="00B702A1">
          <w:rPr>
            <w:sz w:val="24"/>
            <w:szCs w:val="24"/>
          </w:rPr>
          <w:t>^{(i)},</w:t>
        </w:r>
        <w:proofErr w:type="spellStart"/>
        <w:r w:rsidRPr="00B702A1">
          <w:rPr>
            <w:sz w:val="24"/>
            <w:szCs w:val="24"/>
          </w:rPr>
          <w:t>p_k</w:t>
        </w:r>
        <w:proofErr w:type="spellEnd"/>
        <w:r w:rsidRPr="00B702A1">
          <w:rPr>
            <w:sz w:val="24"/>
            <w:szCs w:val="24"/>
          </w:rPr>
          <w:t>^{(i)}\right)} \; = \;</w:t>
        </w:r>
      </w:ins>
      <w:r w:rsidRPr="00B702A1">
        <w:rPr>
          <w:sz w:val="24"/>
          <w:szCs w:val="24"/>
          <w:rPrChange w:id="1304" w:author="Artin" w:date="2023-08-27T16:16:00Z">
            <w:rPr>
              <w:rFonts w:asciiTheme="minorHAnsi" w:hAnsiTheme="minorHAnsi"/>
              <w:color w:val="000000" w:themeColor="text1"/>
            </w:rPr>
          </w:rPrChange>
        </w:rPr>
        <w:t xml:space="preserve"> -\left(</w:t>
      </w:r>
      <w:proofErr w:type="spellStart"/>
      <w:r w:rsidRPr="00B702A1">
        <w:rPr>
          <w:sz w:val="24"/>
          <w:szCs w:val="24"/>
          <w:rPrChange w:id="1305" w:author="Artin" w:date="2023-08-27T16:16:00Z">
            <w:rPr>
              <w:rFonts w:asciiTheme="minorHAnsi" w:hAnsiTheme="minorHAnsi"/>
              <w:color w:val="000000" w:themeColor="text1"/>
            </w:rPr>
          </w:rPrChange>
        </w:rPr>
        <w:t>y_k</w:t>
      </w:r>
      <w:proofErr w:type="spellEnd"/>
      <w:r w:rsidRPr="00B702A1">
        <w:rPr>
          <w:sz w:val="24"/>
          <w:szCs w:val="24"/>
          <w:rPrChange w:id="1306" w:author="Artin" w:date="2023-08-27T16:16:00Z">
            <w:rPr>
              <w:rFonts w:asciiTheme="minorHAnsi" w:hAnsiTheme="minorHAnsi"/>
              <w:color w:val="000000" w:themeColor="text1"/>
            </w:rPr>
          </w:rPrChange>
        </w:rPr>
        <w:t>^{(i)}\log(</w:t>
      </w:r>
      <w:proofErr w:type="spellStart"/>
      <w:r w:rsidRPr="00B702A1">
        <w:rPr>
          <w:sz w:val="24"/>
          <w:szCs w:val="24"/>
          <w:rPrChange w:id="1307" w:author="Artin" w:date="2023-08-27T16:16:00Z">
            <w:rPr>
              <w:rFonts w:asciiTheme="minorHAnsi" w:hAnsiTheme="minorHAnsi"/>
              <w:color w:val="000000" w:themeColor="text1"/>
            </w:rPr>
          </w:rPrChange>
        </w:rPr>
        <w:t>p_k</w:t>
      </w:r>
      <w:proofErr w:type="spellEnd"/>
      <w:r w:rsidRPr="00B702A1">
        <w:rPr>
          <w:sz w:val="24"/>
          <w:szCs w:val="24"/>
          <w:rPrChange w:id="1308" w:author="Artin" w:date="2023-08-27T16:16:00Z">
            <w:rPr>
              <w:rFonts w:asciiTheme="minorHAnsi" w:hAnsiTheme="minorHAnsi"/>
              <w:color w:val="000000" w:themeColor="text1"/>
            </w:rPr>
          </w:rPrChange>
        </w:rPr>
        <w:t xml:space="preserve">^{(i)}) + (1 - </w:t>
      </w:r>
      <w:proofErr w:type="spellStart"/>
      <w:r w:rsidRPr="00B702A1">
        <w:rPr>
          <w:sz w:val="24"/>
          <w:szCs w:val="24"/>
          <w:rPrChange w:id="1309" w:author="Artin" w:date="2023-08-27T16:16:00Z">
            <w:rPr>
              <w:rFonts w:asciiTheme="minorHAnsi" w:hAnsiTheme="minorHAnsi"/>
              <w:color w:val="000000" w:themeColor="text1"/>
            </w:rPr>
          </w:rPrChange>
        </w:rPr>
        <w:t>y_k</w:t>
      </w:r>
      <w:proofErr w:type="spellEnd"/>
      <w:r w:rsidRPr="00B702A1">
        <w:rPr>
          <w:sz w:val="24"/>
          <w:szCs w:val="24"/>
          <w:rPrChange w:id="1310" w:author="Artin" w:date="2023-08-27T16:16:00Z">
            <w:rPr>
              <w:rFonts w:asciiTheme="minorHAnsi" w:hAnsiTheme="minorHAnsi"/>
              <w:color w:val="000000" w:themeColor="text1"/>
            </w:rPr>
          </w:rPrChange>
        </w:rPr>
        <w:t xml:space="preserve">^{(i)})\log(1 - </w:t>
      </w:r>
      <w:proofErr w:type="spellStart"/>
      <w:r w:rsidRPr="00B702A1">
        <w:rPr>
          <w:sz w:val="24"/>
          <w:szCs w:val="24"/>
          <w:rPrChange w:id="1311" w:author="Artin" w:date="2023-08-27T16:16:00Z">
            <w:rPr>
              <w:rFonts w:asciiTheme="minorHAnsi" w:hAnsiTheme="minorHAnsi"/>
              <w:color w:val="000000" w:themeColor="text1"/>
            </w:rPr>
          </w:rPrChange>
        </w:rPr>
        <w:t>p_k</w:t>
      </w:r>
      <w:proofErr w:type="spellEnd"/>
      <w:r w:rsidRPr="00B702A1">
        <w:rPr>
          <w:sz w:val="24"/>
          <w:szCs w:val="24"/>
          <w:rPrChange w:id="1312" w:author="Artin" w:date="2023-08-27T16:16:00Z">
            <w:rPr>
              <w:rFonts w:asciiTheme="minorHAnsi" w:hAnsiTheme="minorHAnsi"/>
              <w:color w:val="000000" w:themeColor="text1"/>
            </w:rPr>
          </w:rPrChange>
        </w:rPr>
        <w:t>^{(i)})\right)</w:t>
      </w:r>
    </w:p>
    <w:p w14:paraId="74B43E62" w14:textId="77777777" w:rsidR="00CA6F40" w:rsidRPr="00B702A1" w:rsidRDefault="00CA6F40" w:rsidP="00B702A1">
      <w:pPr>
        <w:spacing w:line="276" w:lineRule="auto"/>
        <w:rPr>
          <w:sz w:val="24"/>
          <w:szCs w:val="24"/>
          <w:rPrChange w:id="1313" w:author="Artin" w:date="2023-08-27T16:16:00Z">
            <w:rPr>
              <w:rFonts w:asciiTheme="minorHAnsi" w:hAnsiTheme="minorHAnsi"/>
              <w:color w:val="000000" w:themeColor="text1"/>
            </w:rPr>
          </w:rPrChange>
        </w:rPr>
      </w:pPr>
      <w:r w:rsidRPr="00B702A1">
        <w:rPr>
          <w:sz w:val="24"/>
          <w:szCs w:val="24"/>
          <w:rPrChange w:id="1314" w:author="Artin" w:date="2023-08-27T16:16:00Z">
            <w:rPr>
              <w:rFonts w:asciiTheme="minorHAnsi" w:hAnsiTheme="minorHAnsi"/>
              <w:color w:val="000000" w:themeColor="text1"/>
            </w:rPr>
          </w:rPrChange>
        </w:rPr>
        <w:t xml:space="preserve">    \label{</w:t>
      </w:r>
      <w:proofErr w:type="gramStart"/>
      <w:r w:rsidRPr="00B702A1">
        <w:rPr>
          <w:sz w:val="24"/>
          <w:szCs w:val="24"/>
          <w:rPrChange w:id="1315" w:author="Artin" w:date="2023-08-27T16:16:00Z">
            <w:rPr>
              <w:rFonts w:asciiTheme="minorHAnsi" w:hAnsiTheme="minorHAnsi"/>
              <w:color w:val="000000" w:themeColor="text1"/>
            </w:rPr>
          </w:rPrChange>
        </w:rPr>
        <w:t>eq:taxonomy.eq.</w:t>
      </w:r>
      <w:proofErr w:type="gramEnd"/>
      <w:r w:rsidRPr="00B702A1">
        <w:rPr>
          <w:sz w:val="24"/>
          <w:szCs w:val="24"/>
          <w:rPrChange w:id="1316" w:author="Artin" w:date="2023-08-27T16:16:00Z">
            <w:rPr>
              <w:rFonts w:asciiTheme="minorHAnsi" w:hAnsiTheme="minorHAnsi"/>
              <w:color w:val="000000" w:themeColor="text1"/>
            </w:rPr>
          </w:rPrChange>
        </w:rPr>
        <w:t>2.loss}</w:t>
      </w:r>
    </w:p>
    <w:p w14:paraId="41CA3727" w14:textId="77777777" w:rsidR="00CA6F40" w:rsidRPr="00B702A1" w:rsidRDefault="00CA6F40" w:rsidP="00B702A1">
      <w:pPr>
        <w:spacing w:line="276" w:lineRule="auto"/>
        <w:rPr>
          <w:sz w:val="24"/>
          <w:szCs w:val="24"/>
          <w:rPrChange w:id="1317" w:author="Artin" w:date="2023-08-27T16:16:00Z">
            <w:rPr>
              <w:rFonts w:asciiTheme="minorHAnsi" w:hAnsiTheme="minorHAnsi"/>
              <w:color w:val="000000" w:themeColor="text1"/>
            </w:rPr>
          </w:rPrChange>
        </w:rPr>
      </w:pPr>
      <w:r w:rsidRPr="00B702A1">
        <w:rPr>
          <w:sz w:val="24"/>
          <w:szCs w:val="24"/>
          <w:rPrChange w:id="1318" w:author="Artin" w:date="2023-08-27T16:16:00Z">
            <w:rPr>
              <w:rFonts w:asciiTheme="minorHAnsi" w:hAnsiTheme="minorHAnsi"/>
              <w:color w:val="000000" w:themeColor="text1"/>
            </w:rPr>
          </w:rPrChange>
        </w:rPr>
        <w:t>\</w:t>
      </w:r>
      <w:proofErr w:type="gramStart"/>
      <w:r w:rsidRPr="00B702A1">
        <w:rPr>
          <w:sz w:val="24"/>
          <w:szCs w:val="24"/>
          <w:rPrChange w:id="1319" w:author="Artin" w:date="2023-08-27T16:16:00Z">
            <w:rPr>
              <w:rFonts w:asciiTheme="minorHAnsi" w:hAnsiTheme="minorHAnsi"/>
              <w:color w:val="000000" w:themeColor="text1"/>
            </w:rPr>
          </w:rPrChange>
        </w:rPr>
        <w:t>end</w:t>
      </w:r>
      <w:proofErr w:type="gramEnd"/>
      <w:r w:rsidRPr="00B702A1">
        <w:rPr>
          <w:sz w:val="24"/>
          <w:szCs w:val="24"/>
          <w:rPrChange w:id="1320" w:author="Artin" w:date="2023-08-27T16:16:00Z">
            <w:rPr>
              <w:rFonts w:asciiTheme="minorHAnsi" w:hAnsiTheme="minorHAnsi"/>
              <w:color w:val="000000" w:themeColor="text1"/>
            </w:rPr>
          </w:rPrChange>
        </w:rPr>
        <w:t>{equation}</w:t>
      </w:r>
    </w:p>
    <w:p w14:paraId="05B2AF42" w14:textId="77777777" w:rsidR="00CA6F40" w:rsidRPr="00B702A1" w:rsidRDefault="00CA6F40" w:rsidP="00B702A1">
      <w:pPr>
        <w:spacing w:line="276" w:lineRule="auto"/>
        <w:rPr>
          <w:sz w:val="24"/>
          <w:szCs w:val="24"/>
          <w:rPrChange w:id="1321" w:author="Artin" w:date="2023-08-27T16:16:00Z">
            <w:rPr>
              <w:rFonts w:asciiTheme="minorHAnsi" w:hAnsiTheme="minorHAnsi"/>
              <w:color w:val="000000" w:themeColor="text1"/>
            </w:rPr>
          </w:rPrChange>
        </w:rPr>
      </w:pPr>
      <w:r w:rsidRPr="00B702A1">
        <w:rPr>
          <w:sz w:val="24"/>
          <w:szCs w:val="24"/>
          <w:rPrChange w:id="1322" w:author="Artin" w:date="2023-08-27T16:16:00Z">
            <w:rPr>
              <w:rFonts w:asciiTheme="minorHAnsi" w:hAnsiTheme="minorHAnsi"/>
              <w:color w:val="000000" w:themeColor="text1"/>
            </w:rPr>
          </w:rPrChange>
        </w:rPr>
        <w:t>\</w:t>
      </w:r>
      <w:proofErr w:type="gramStart"/>
      <w:r w:rsidRPr="00B702A1">
        <w:rPr>
          <w:sz w:val="24"/>
          <w:szCs w:val="24"/>
          <w:rPrChange w:id="1323" w:author="Artin" w:date="2023-08-27T16:16:00Z">
            <w:rPr>
              <w:rFonts w:asciiTheme="minorHAnsi" w:hAnsiTheme="minorHAnsi"/>
              <w:color w:val="000000" w:themeColor="text1"/>
            </w:rPr>
          </w:rPrChange>
        </w:rPr>
        <w:t>begin</w:t>
      </w:r>
      <w:proofErr w:type="gramEnd"/>
      <w:r w:rsidRPr="00B702A1">
        <w:rPr>
          <w:sz w:val="24"/>
          <w:szCs w:val="24"/>
          <w:rPrChange w:id="1324" w:author="Artin" w:date="2023-08-27T16:16:00Z">
            <w:rPr>
              <w:rFonts w:asciiTheme="minorHAnsi" w:hAnsiTheme="minorHAnsi"/>
              <w:color w:val="000000" w:themeColor="text1"/>
            </w:rPr>
          </w:rPrChange>
        </w:rPr>
        <w:t>{equation}</w:t>
      </w:r>
    </w:p>
    <w:p w14:paraId="32FA3385" w14:textId="77777777" w:rsidR="00CA6F40" w:rsidRPr="00B702A1" w:rsidRDefault="00CA6F40" w:rsidP="00B702A1">
      <w:pPr>
        <w:spacing w:line="276" w:lineRule="auto"/>
        <w:rPr>
          <w:sz w:val="24"/>
          <w:szCs w:val="24"/>
          <w:rPrChange w:id="1325" w:author="Artin" w:date="2023-08-27T16:16:00Z">
            <w:rPr>
              <w:rFonts w:asciiTheme="minorHAnsi" w:hAnsiTheme="minorHAnsi"/>
              <w:color w:val="000000" w:themeColor="text1"/>
            </w:rPr>
          </w:rPrChange>
        </w:rPr>
      </w:pPr>
      <w:r w:rsidRPr="00B702A1">
        <w:rPr>
          <w:sz w:val="24"/>
          <w:szCs w:val="24"/>
          <w:rPrChange w:id="1326" w:author="Artin" w:date="2023-08-27T16:16:00Z">
            <w:rPr>
              <w:rFonts w:asciiTheme="minorHAnsi" w:hAnsiTheme="minorHAnsi"/>
              <w:color w:val="000000" w:themeColor="text1"/>
            </w:rPr>
          </w:rPrChange>
        </w:rPr>
        <w:t xml:space="preserve">    \</w:t>
      </w:r>
      <w:proofErr w:type="gramStart"/>
      <w:r w:rsidRPr="00B702A1">
        <w:rPr>
          <w:sz w:val="24"/>
          <w:szCs w:val="24"/>
          <w:rPrChange w:id="1327" w:author="Artin" w:date="2023-08-27T16:16:00Z">
            <w:rPr>
              <w:rFonts w:asciiTheme="minorHAnsi" w:hAnsiTheme="minorHAnsi"/>
              <w:color w:val="000000" w:themeColor="text1"/>
            </w:rPr>
          </w:rPrChange>
        </w:rPr>
        <w:t>text{</w:t>
      </w:r>
      <w:proofErr w:type="gramEnd"/>
      <w:r w:rsidRPr="00B702A1">
        <w:rPr>
          <w:sz w:val="24"/>
          <w:szCs w:val="24"/>
          <w:rPrChange w:id="1328" w:author="Artin" w:date="2023-08-27T16:16:00Z">
            <w:rPr>
              <w:rFonts w:asciiTheme="minorHAnsi" w:hAnsiTheme="minorHAnsi"/>
              <w:color w:val="000000" w:themeColor="text1"/>
            </w:rPr>
          </w:rPrChange>
        </w:rPr>
        <w:t>Loss}(\theta) = \sum_{i=1}^{N}\sum_{k=1}^{K}</w:t>
      </w:r>
      <w:proofErr w:type="spellStart"/>
      <w:r w:rsidRPr="00B702A1">
        <w:rPr>
          <w:sz w:val="24"/>
          <w:szCs w:val="24"/>
          <w:rPrChange w:id="1329" w:author="Artin" w:date="2023-08-27T16:16:00Z">
            <w:rPr>
              <w:rFonts w:asciiTheme="minorHAnsi" w:hAnsiTheme="minorHAnsi"/>
              <w:color w:val="000000" w:themeColor="text1"/>
            </w:rPr>
          </w:rPrChange>
        </w:rPr>
        <w:t>l_k</w:t>
      </w:r>
      <w:proofErr w:type="spellEnd"/>
    </w:p>
    <w:p w14:paraId="4397462A" w14:textId="77777777" w:rsidR="00CA6F40" w:rsidRPr="00B702A1" w:rsidRDefault="00CA6F40" w:rsidP="00B702A1">
      <w:pPr>
        <w:spacing w:line="276" w:lineRule="auto"/>
        <w:rPr>
          <w:sz w:val="24"/>
          <w:szCs w:val="24"/>
          <w:rPrChange w:id="1330" w:author="Artin" w:date="2023-08-27T16:16:00Z">
            <w:rPr>
              <w:rFonts w:asciiTheme="minorHAnsi" w:hAnsiTheme="minorHAnsi"/>
              <w:color w:val="000000" w:themeColor="text1"/>
            </w:rPr>
          </w:rPrChange>
        </w:rPr>
      </w:pPr>
      <w:r w:rsidRPr="00B702A1">
        <w:rPr>
          <w:sz w:val="24"/>
          <w:szCs w:val="24"/>
          <w:rPrChange w:id="1331" w:author="Artin" w:date="2023-08-27T16:16:00Z">
            <w:rPr>
              <w:rFonts w:asciiTheme="minorHAnsi" w:hAnsiTheme="minorHAnsi"/>
              <w:color w:val="000000" w:themeColor="text1"/>
            </w:rPr>
          </w:rPrChange>
        </w:rPr>
        <w:t xml:space="preserve">    \label{</w:t>
      </w:r>
      <w:proofErr w:type="gramStart"/>
      <w:r w:rsidRPr="00B702A1">
        <w:rPr>
          <w:sz w:val="24"/>
          <w:szCs w:val="24"/>
          <w:rPrChange w:id="1332" w:author="Artin" w:date="2023-08-27T16:16:00Z">
            <w:rPr>
              <w:rFonts w:asciiTheme="minorHAnsi" w:hAnsiTheme="minorHAnsi"/>
              <w:color w:val="000000" w:themeColor="text1"/>
            </w:rPr>
          </w:rPrChange>
        </w:rPr>
        <w:t>eq:taxonomy.eq.</w:t>
      </w:r>
      <w:proofErr w:type="gramEnd"/>
      <w:r w:rsidRPr="00B702A1">
        <w:rPr>
          <w:sz w:val="24"/>
          <w:szCs w:val="24"/>
          <w:rPrChange w:id="1333" w:author="Artin" w:date="2023-08-27T16:16:00Z">
            <w:rPr>
              <w:rFonts w:asciiTheme="minorHAnsi" w:hAnsiTheme="minorHAnsi"/>
              <w:color w:val="000000" w:themeColor="text1"/>
            </w:rPr>
          </w:rPrChange>
        </w:rPr>
        <w:t>3.totalloss}</w:t>
      </w:r>
    </w:p>
    <w:p w14:paraId="1D6B92BA" w14:textId="77777777" w:rsidR="00CA6F40" w:rsidRPr="00B702A1" w:rsidRDefault="00CA6F40" w:rsidP="00B702A1">
      <w:pPr>
        <w:spacing w:line="276" w:lineRule="auto"/>
        <w:rPr>
          <w:sz w:val="24"/>
          <w:szCs w:val="24"/>
          <w:rPrChange w:id="1334" w:author="Artin" w:date="2023-08-27T16:16:00Z">
            <w:rPr>
              <w:rFonts w:asciiTheme="minorHAnsi" w:hAnsiTheme="minorHAnsi"/>
              <w:color w:val="000000" w:themeColor="text1"/>
            </w:rPr>
          </w:rPrChange>
        </w:rPr>
      </w:pPr>
      <w:r w:rsidRPr="00B702A1">
        <w:rPr>
          <w:sz w:val="24"/>
          <w:szCs w:val="24"/>
          <w:rPrChange w:id="1335" w:author="Artin" w:date="2023-08-27T16:16:00Z">
            <w:rPr>
              <w:rFonts w:asciiTheme="minorHAnsi" w:hAnsiTheme="minorHAnsi"/>
              <w:color w:val="000000" w:themeColor="text1"/>
            </w:rPr>
          </w:rPrChange>
        </w:rPr>
        <w:t>\</w:t>
      </w:r>
      <w:proofErr w:type="gramStart"/>
      <w:r w:rsidRPr="00B702A1">
        <w:rPr>
          <w:sz w:val="24"/>
          <w:szCs w:val="24"/>
          <w:rPrChange w:id="1336" w:author="Artin" w:date="2023-08-27T16:16:00Z">
            <w:rPr>
              <w:rFonts w:asciiTheme="minorHAnsi" w:hAnsiTheme="minorHAnsi"/>
              <w:color w:val="000000" w:themeColor="text1"/>
            </w:rPr>
          </w:rPrChange>
        </w:rPr>
        <w:t>end</w:t>
      </w:r>
      <w:proofErr w:type="gramEnd"/>
      <w:r w:rsidRPr="00B702A1">
        <w:rPr>
          <w:sz w:val="24"/>
          <w:szCs w:val="24"/>
          <w:rPrChange w:id="1337" w:author="Artin" w:date="2023-08-27T16:16:00Z">
            <w:rPr>
              <w:rFonts w:asciiTheme="minorHAnsi" w:hAnsiTheme="minorHAnsi"/>
              <w:color w:val="000000" w:themeColor="text1"/>
            </w:rPr>
          </w:rPrChange>
        </w:rPr>
        <w:t>{equation}</w:t>
      </w:r>
    </w:p>
    <w:p w14:paraId="42E89867" w14:textId="77777777" w:rsidR="00CA6F40" w:rsidRPr="00B702A1" w:rsidRDefault="00CA6F40" w:rsidP="00B702A1">
      <w:pPr>
        <w:spacing w:line="276" w:lineRule="auto"/>
        <w:rPr>
          <w:ins w:id="1338" w:author="Artin" w:date="2023-08-27T16:16:00Z"/>
          <w:sz w:val="24"/>
          <w:szCs w:val="24"/>
        </w:rPr>
      </w:pPr>
    </w:p>
    <w:p w14:paraId="702B6F0C" w14:textId="66A1E1FE" w:rsidR="00CA6F40" w:rsidRPr="00B702A1" w:rsidRDefault="00CA6F40" w:rsidP="00B702A1">
      <w:pPr>
        <w:spacing w:line="276" w:lineRule="auto"/>
        <w:rPr>
          <w:ins w:id="1339" w:author="Artin" w:date="2023-08-27T16:16:00Z"/>
          <w:rFonts w:ascii="Arial Narrow" w:hAnsi="Arial Narrow"/>
          <w:kern w:val="0"/>
          <w:sz w:val="24"/>
          <w:szCs w:val="24"/>
          <w14:ligatures w14:val="none"/>
        </w:rPr>
      </w:pPr>
      <w:r w:rsidRPr="00B702A1">
        <w:rPr>
          <w:sz w:val="24"/>
          <w:szCs w:val="24"/>
          <w:rPrChange w:id="1340" w:author="Artin" w:date="2023-08-27T16:16:00Z">
            <w:rPr>
              <w:rFonts w:asciiTheme="minorHAnsi" w:hAnsiTheme="minorHAnsi"/>
              <w:color w:val="000000" w:themeColor="text1"/>
            </w:rPr>
          </w:rPrChange>
        </w:rPr>
        <w:t xml:space="preserve">In this formulation, the objective is to minimize the loss function with respect to the </w:t>
      </w:r>
      <w:r w:rsidRPr="00B702A1">
        <w:rPr>
          <w:szCs w:val="24"/>
          <w:rPrChange w:id="1341" w:author="Artin" w:date="2023-08-27T16:16:00Z">
            <w:rPr>
              <w:rFonts w:asciiTheme="minorHAnsi" w:hAnsiTheme="minorHAnsi"/>
              <w:color w:val="000000" w:themeColor="text1"/>
            </w:rPr>
          </w:rPrChange>
        </w:rPr>
        <w:t>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w:t>
      </w:r>
      <w:del w:id="1342" w:author="Artin" w:date="2023-08-27T16:16:00Z">
        <w:r w:rsidR="00217555" w:rsidRPr="00B702A1">
          <w:rPr>
            <w:rFonts w:asciiTheme="minorHAnsi" w:hAnsiTheme="minorHAnsi" w:cstheme="minorHAnsi"/>
            <w:color w:val="000000" w:themeColor="text1"/>
            <w:szCs w:val="24"/>
          </w:rPr>
          <w:delText xml:space="preserve"> We use a</w:delText>
        </w:r>
      </w:del>
    </w:p>
    <w:p w14:paraId="4D501213" w14:textId="77777777" w:rsidR="00CA6F40" w:rsidRPr="00B702A1" w:rsidRDefault="00CA6F40" w:rsidP="00B702A1">
      <w:pPr>
        <w:spacing w:line="276" w:lineRule="auto"/>
        <w:rPr>
          <w:ins w:id="1343" w:author="Artin" w:date="2023-08-27T16:16:00Z"/>
          <w:sz w:val="24"/>
          <w:szCs w:val="24"/>
        </w:rPr>
      </w:pPr>
    </w:p>
    <w:p w14:paraId="13D24057" w14:textId="080ED553" w:rsidR="00CA6F40" w:rsidRPr="00B702A1" w:rsidRDefault="00CA6F40" w:rsidP="00B702A1">
      <w:pPr>
        <w:spacing w:line="276" w:lineRule="auto"/>
        <w:rPr>
          <w:sz w:val="24"/>
          <w:szCs w:val="24"/>
          <w:rPrChange w:id="1344" w:author="Artin" w:date="2023-08-27T16:16:00Z">
            <w:rPr>
              <w:rFonts w:asciiTheme="minorHAnsi" w:hAnsiTheme="minorHAnsi"/>
              <w:color w:val="000000" w:themeColor="text1"/>
            </w:rPr>
          </w:rPrChange>
        </w:rPr>
      </w:pPr>
      <w:ins w:id="1345" w:author="Artin" w:date="2023-08-27T16:16:00Z">
        <w:r w:rsidRPr="00B702A1">
          <w:rPr>
            <w:sz w:val="24"/>
            <w:szCs w:val="24"/>
          </w:rPr>
          <w:t>Let's denote $\</w:t>
        </w:r>
        <w:proofErr w:type="spellStart"/>
        <w:r w:rsidRPr="00B702A1">
          <w:rPr>
            <w:sz w:val="24"/>
            <w:szCs w:val="24"/>
          </w:rPr>
          <w:t>beta_k</w:t>
        </w:r>
        <w:proofErr w:type="spellEnd"/>
        <w:r w:rsidRPr="00B702A1">
          <w:rPr>
            <w:sz w:val="24"/>
            <w:szCs w:val="24"/>
          </w:rPr>
          <w:t>$ as the</w:t>
        </w:r>
      </w:ins>
      <w:r w:rsidRPr="00B702A1">
        <w:rPr>
          <w:sz w:val="24"/>
          <w:szCs w:val="24"/>
          <w:rPrChange w:id="1346" w:author="Artin" w:date="2023-08-27T16:16:00Z">
            <w:rPr>
              <w:rFonts w:asciiTheme="minorHAnsi" w:hAnsiTheme="minorHAnsi"/>
              <w:color w:val="000000" w:themeColor="text1"/>
            </w:rPr>
          </w:rPrChange>
        </w:rPr>
        <w:t xml:space="preserve"> regularization term </w:t>
      </w:r>
      <w:del w:id="1347" w:author="Artin" w:date="2023-08-27T16:16:00Z">
        <w:r w:rsidR="00217555" w:rsidRPr="00B702A1">
          <w:rPr>
            <w:rFonts w:cstheme="minorHAnsi"/>
            <w:color w:val="000000" w:themeColor="text1"/>
            <w:sz w:val="24"/>
            <w:szCs w:val="24"/>
          </w:rPr>
          <w:delText>$\beta_k$  to penalize</w:delText>
        </w:r>
      </w:del>
      <w:ins w:id="1348" w:author="Artin" w:date="2023-08-27T16:16:00Z">
        <w:r w:rsidRPr="00B702A1">
          <w:rPr>
            <w:sz w:val="24"/>
            <w:szCs w:val="24"/>
          </w:rPr>
          <w:t>that penalizes</w:t>
        </w:r>
      </w:ins>
      <w:r w:rsidRPr="00B702A1">
        <w:rPr>
          <w:sz w:val="24"/>
          <w:szCs w:val="24"/>
          <w:rPrChange w:id="1349" w:author="Artin" w:date="2023-08-27T16:16:00Z">
            <w:rPr>
              <w:rFonts w:asciiTheme="minorHAnsi" w:hAnsiTheme="minorHAnsi"/>
              <w:color w:val="000000" w:themeColor="text1"/>
            </w:rPr>
          </w:rPrChange>
        </w:rPr>
        <w:t xml:space="preserve"> the loss for class $</w:t>
      </w:r>
      <w:proofErr w:type="spellStart"/>
      <w:r w:rsidRPr="00B702A1">
        <w:rPr>
          <w:sz w:val="24"/>
          <w:szCs w:val="24"/>
          <w:rPrChange w:id="1350" w:author="Artin" w:date="2023-08-27T16:16:00Z">
            <w:rPr>
              <w:rFonts w:asciiTheme="minorHAnsi" w:hAnsiTheme="minorHAnsi"/>
              <w:color w:val="000000" w:themeColor="text1"/>
            </w:rPr>
          </w:rPrChange>
        </w:rPr>
        <w:t>c_k</w:t>
      </w:r>
      <w:proofErr w:type="spellEnd"/>
      <w:r w:rsidRPr="00B702A1">
        <w:rPr>
          <w:sz w:val="24"/>
          <w:szCs w:val="24"/>
          <w:rPrChange w:id="1351" w:author="Artin" w:date="2023-08-27T16:16:00Z">
            <w:rPr>
              <w:rFonts w:asciiTheme="minorHAnsi" w:hAnsiTheme="minorHAnsi"/>
              <w:color w:val="000000" w:themeColor="text1"/>
            </w:rPr>
          </w:rPrChange>
        </w:rPr>
        <w:t>$ for each instance $i $ in which there is a low probability that it also belongs to parent class $</w:t>
      </w:r>
      <w:proofErr w:type="spellStart"/>
      <w:r w:rsidRPr="00B702A1">
        <w:rPr>
          <w:sz w:val="24"/>
          <w:szCs w:val="24"/>
          <w:rPrChange w:id="1352" w:author="Artin" w:date="2023-08-27T16:16:00Z">
            <w:rPr>
              <w:rFonts w:asciiTheme="minorHAnsi" w:hAnsiTheme="minorHAnsi"/>
              <w:color w:val="000000" w:themeColor="text1"/>
            </w:rPr>
          </w:rPrChange>
        </w:rPr>
        <w:t>c_j</w:t>
      </w:r>
      <w:proofErr w:type="spellEnd"/>
      <w:del w:id="1353" w:author="Artin" w:date="2023-08-27T16:16:00Z">
        <w:r w:rsidR="00217555" w:rsidRPr="00B702A1">
          <w:rPr>
            <w:rFonts w:cstheme="minorHAnsi"/>
            <w:color w:val="000000" w:themeColor="text1"/>
            <w:sz w:val="24"/>
            <w:szCs w:val="24"/>
          </w:rPr>
          <w:delText>$ .</w:delText>
        </w:r>
      </w:del>
      <w:ins w:id="1354" w:author="Artin" w:date="2023-08-27T16:16:00Z">
        <w:r w:rsidRPr="00B702A1">
          <w:rPr>
            <w:sz w:val="24"/>
            <w:szCs w:val="24"/>
          </w:rPr>
          <w:t>$.</w:t>
        </w:r>
      </w:ins>
      <w:r w:rsidRPr="00B702A1">
        <w:rPr>
          <w:sz w:val="24"/>
          <w:szCs w:val="24"/>
          <w:rPrChange w:id="1355" w:author="Artin" w:date="2023-08-27T16:16:00Z">
            <w:rPr>
              <w:rFonts w:asciiTheme="minorHAnsi" w:hAnsiTheme="minorHAnsi"/>
              <w:color w:val="000000" w:themeColor="text1"/>
            </w:rPr>
          </w:rPrChange>
        </w:rPr>
        <w:t xml:space="preserve"> This can be represented mathematically by adding a hierarchical penalty term $</w:t>
      </w:r>
      <w:proofErr w:type="gramStart"/>
      <w:r w:rsidRPr="00B702A1">
        <w:rPr>
          <w:sz w:val="24"/>
          <w:szCs w:val="24"/>
          <w:rPrChange w:id="1356" w:author="Artin" w:date="2023-08-27T16:16:00Z">
            <w:rPr>
              <w:rFonts w:asciiTheme="minorHAnsi" w:hAnsiTheme="minorHAnsi"/>
              <w:color w:val="000000" w:themeColor="text1"/>
            </w:rPr>
          </w:rPrChange>
        </w:rPr>
        <w:t>H(</w:t>
      </w:r>
      <w:proofErr w:type="spellStart"/>
      <w:proofErr w:type="gramEnd"/>
      <w:r w:rsidRPr="00B702A1">
        <w:rPr>
          <w:sz w:val="24"/>
          <w:szCs w:val="24"/>
          <w:rPrChange w:id="1357" w:author="Artin" w:date="2023-08-27T16:16:00Z">
            <w:rPr>
              <w:rFonts w:asciiTheme="minorHAnsi" w:hAnsiTheme="minorHAnsi"/>
              <w:color w:val="000000" w:themeColor="text1"/>
            </w:rPr>
          </w:rPrChange>
        </w:rPr>
        <w:t>c_k</w:t>
      </w:r>
      <w:proofErr w:type="spellEnd"/>
      <w:r w:rsidRPr="00B702A1">
        <w:rPr>
          <w:sz w:val="24"/>
          <w:szCs w:val="24"/>
          <w:rPrChange w:id="1358" w:author="Artin" w:date="2023-08-27T16:16:00Z">
            <w:rPr>
              <w:rFonts w:asciiTheme="minorHAnsi" w:hAnsiTheme="minorHAnsi"/>
              <w:color w:val="000000" w:themeColor="text1"/>
            </w:rPr>
          </w:rPrChange>
        </w:rPr>
        <w:t xml:space="preserve"> \vert </w:t>
      </w:r>
      <w:proofErr w:type="spellStart"/>
      <w:r w:rsidRPr="00B702A1">
        <w:rPr>
          <w:sz w:val="24"/>
          <w:szCs w:val="24"/>
          <w:rPrChange w:id="1359" w:author="Artin" w:date="2023-08-27T16:16:00Z">
            <w:rPr>
              <w:rFonts w:asciiTheme="minorHAnsi" w:hAnsiTheme="minorHAnsi"/>
              <w:color w:val="000000" w:themeColor="text1"/>
            </w:rPr>
          </w:rPrChange>
        </w:rPr>
        <w:t>c_j</w:t>
      </w:r>
      <w:proofErr w:type="spellEnd"/>
      <w:r w:rsidRPr="00B702A1">
        <w:rPr>
          <w:sz w:val="24"/>
          <w:szCs w:val="24"/>
          <w:rPrChange w:id="1360" w:author="Artin" w:date="2023-08-27T16:16:00Z">
            <w:rPr>
              <w:rFonts w:asciiTheme="minorHAnsi" w:hAnsiTheme="minorHAnsi"/>
              <w:color w:val="000000" w:themeColor="text1"/>
            </w:rPr>
          </w:rPrChange>
        </w:rPr>
        <w:t>)$ for the class $</w:t>
      </w:r>
      <w:proofErr w:type="spellStart"/>
      <w:r w:rsidRPr="00B702A1">
        <w:rPr>
          <w:sz w:val="24"/>
          <w:szCs w:val="24"/>
          <w:rPrChange w:id="1361" w:author="Artin" w:date="2023-08-27T16:16:00Z">
            <w:rPr>
              <w:rFonts w:asciiTheme="minorHAnsi" w:hAnsiTheme="minorHAnsi"/>
              <w:color w:val="000000" w:themeColor="text1"/>
            </w:rPr>
          </w:rPrChange>
        </w:rPr>
        <w:t>c_k</w:t>
      </w:r>
      <w:proofErr w:type="spellEnd"/>
      <w:r w:rsidRPr="00B702A1">
        <w:rPr>
          <w:sz w:val="24"/>
          <w:szCs w:val="24"/>
          <w:rPrChange w:id="1362" w:author="Artin" w:date="2023-08-27T16:16:00Z">
            <w:rPr>
              <w:rFonts w:asciiTheme="minorHAnsi" w:hAnsiTheme="minorHAnsi"/>
              <w:color w:val="000000" w:themeColor="text1"/>
            </w:rPr>
          </w:rPrChange>
        </w:rPr>
        <w:t>$ with respect to its corresponding parent class $</w:t>
      </w:r>
      <w:proofErr w:type="spellStart"/>
      <w:r w:rsidRPr="00B702A1">
        <w:rPr>
          <w:sz w:val="24"/>
          <w:szCs w:val="24"/>
          <w:rPrChange w:id="1363" w:author="Artin" w:date="2023-08-27T16:16:00Z">
            <w:rPr>
              <w:rFonts w:asciiTheme="minorHAnsi" w:hAnsiTheme="minorHAnsi"/>
              <w:color w:val="000000" w:themeColor="text1"/>
            </w:rPr>
          </w:rPrChange>
        </w:rPr>
        <w:t>c_j</w:t>
      </w:r>
      <w:proofErr w:type="spellEnd"/>
      <w:r w:rsidRPr="00B702A1">
        <w:rPr>
          <w:sz w:val="24"/>
          <w:szCs w:val="24"/>
          <w:rPrChange w:id="1364" w:author="Artin" w:date="2023-08-27T16:16:00Z">
            <w:rPr>
              <w:rFonts w:asciiTheme="minorHAnsi" w:hAnsiTheme="minorHAnsi"/>
              <w:color w:val="000000" w:themeColor="text1"/>
            </w:rPr>
          </w:rPrChange>
        </w:rPr>
        <w:t>$ as follows:</w:t>
      </w:r>
    </w:p>
    <w:p w14:paraId="03FB107E" w14:textId="77777777" w:rsidR="00CA6F40" w:rsidRPr="00B702A1" w:rsidRDefault="00CA6F40" w:rsidP="00B702A1">
      <w:pPr>
        <w:spacing w:line="276" w:lineRule="auto"/>
        <w:rPr>
          <w:sz w:val="24"/>
          <w:szCs w:val="24"/>
          <w:rPrChange w:id="1365" w:author="Artin" w:date="2023-08-27T16:16:00Z">
            <w:rPr>
              <w:rFonts w:asciiTheme="minorHAnsi" w:hAnsiTheme="minorHAnsi"/>
              <w:color w:val="000000" w:themeColor="text1"/>
            </w:rPr>
          </w:rPrChange>
        </w:rPr>
      </w:pPr>
      <w:r w:rsidRPr="00B702A1">
        <w:rPr>
          <w:sz w:val="24"/>
          <w:szCs w:val="24"/>
          <w:rPrChange w:id="1366" w:author="Artin" w:date="2023-08-27T16:16:00Z">
            <w:rPr>
              <w:rFonts w:asciiTheme="minorHAnsi" w:hAnsiTheme="minorHAnsi"/>
              <w:color w:val="000000" w:themeColor="text1"/>
            </w:rPr>
          </w:rPrChange>
        </w:rPr>
        <w:t>\</w:t>
      </w:r>
      <w:proofErr w:type="gramStart"/>
      <w:r w:rsidRPr="00B702A1">
        <w:rPr>
          <w:sz w:val="24"/>
          <w:szCs w:val="24"/>
          <w:rPrChange w:id="1367" w:author="Artin" w:date="2023-08-27T16:16:00Z">
            <w:rPr>
              <w:rFonts w:asciiTheme="minorHAnsi" w:hAnsiTheme="minorHAnsi"/>
              <w:color w:val="000000" w:themeColor="text1"/>
            </w:rPr>
          </w:rPrChange>
        </w:rPr>
        <w:t>begin</w:t>
      </w:r>
      <w:proofErr w:type="gramEnd"/>
      <w:r w:rsidRPr="00B702A1">
        <w:rPr>
          <w:sz w:val="24"/>
          <w:szCs w:val="24"/>
          <w:rPrChange w:id="1368" w:author="Artin" w:date="2023-08-27T16:16:00Z">
            <w:rPr>
              <w:rFonts w:asciiTheme="minorHAnsi" w:hAnsiTheme="minorHAnsi"/>
              <w:color w:val="000000" w:themeColor="text1"/>
            </w:rPr>
          </w:rPrChange>
        </w:rPr>
        <w:t>{equation}</w:t>
      </w:r>
    </w:p>
    <w:p w14:paraId="51B45ECE" w14:textId="77777777" w:rsidR="00CA6F40" w:rsidRPr="00B702A1" w:rsidRDefault="00CA6F40" w:rsidP="00B702A1">
      <w:pPr>
        <w:spacing w:line="276" w:lineRule="auto"/>
        <w:rPr>
          <w:sz w:val="24"/>
          <w:szCs w:val="24"/>
          <w:rPrChange w:id="1369" w:author="Artin" w:date="2023-08-27T16:16:00Z">
            <w:rPr>
              <w:rFonts w:asciiTheme="minorHAnsi" w:hAnsiTheme="minorHAnsi"/>
              <w:color w:val="000000" w:themeColor="text1"/>
            </w:rPr>
          </w:rPrChange>
        </w:rPr>
      </w:pPr>
      <w:r w:rsidRPr="00B702A1">
        <w:rPr>
          <w:sz w:val="24"/>
          <w:szCs w:val="24"/>
          <w:rPrChange w:id="1370" w:author="Artin" w:date="2023-08-27T16:16:00Z">
            <w:rPr>
              <w:rFonts w:asciiTheme="minorHAnsi" w:hAnsiTheme="minorHAnsi"/>
              <w:color w:val="000000" w:themeColor="text1"/>
            </w:rPr>
          </w:rPrChange>
        </w:rPr>
        <w:t xml:space="preserve">    \</w:t>
      </w:r>
      <w:proofErr w:type="spellStart"/>
      <w:r w:rsidRPr="00B702A1">
        <w:rPr>
          <w:sz w:val="24"/>
          <w:szCs w:val="24"/>
          <w:rPrChange w:id="1371" w:author="Artin" w:date="2023-08-27T16:16:00Z">
            <w:rPr>
              <w:rFonts w:asciiTheme="minorHAnsi" w:hAnsiTheme="minorHAnsi"/>
              <w:color w:val="000000" w:themeColor="text1"/>
            </w:rPr>
          </w:rPrChange>
        </w:rPr>
        <w:t>widehat</w:t>
      </w:r>
      <w:proofErr w:type="spellEnd"/>
      <w:r w:rsidRPr="00B702A1">
        <w:rPr>
          <w:sz w:val="24"/>
          <w:szCs w:val="24"/>
          <w:rPrChange w:id="1372" w:author="Artin" w:date="2023-08-27T16:16:00Z">
            <w:rPr>
              <w:rFonts w:asciiTheme="minorHAnsi" w:hAnsiTheme="minorHAnsi"/>
              <w:color w:val="000000" w:themeColor="text1"/>
            </w:rPr>
          </w:rPrChange>
        </w:rPr>
        <w:t>{l}_{k}^{(i)} = l_{k}^{(i</w:t>
      </w:r>
      <w:proofErr w:type="gramStart"/>
      <w:r w:rsidRPr="00B702A1">
        <w:rPr>
          <w:sz w:val="24"/>
          <w:szCs w:val="24"/>
          <w:rPrChange w:id="1373" w:author="Artin" w:date="2023-08-27T16:16:00Z">
            <w:rPr>
              <w:rFonts w:asciiTheme="minorHAnsi" w:hAnsiTheme="minorHAnsi"/>
              <w:color w:val="000000" w:themeColor="text1"/>
            </w:rPr>
          </w:rPrChange>
        </w:rPr>
        <w:t>)}+</w:t>
      </w:r>
      <w:proofErr w:type="gramEnd"/>
      <w:r w:rsidRPr="00B702A1">
        <w:rPr>
          <w:sz w:val="24"/>
          <w:szCs w:val="24"/>
          <w:rPrChange w:id="1374" w:author="Artin" w:date="2023-08-27T16:16:00Z">
            <w:rPr>
              <w:rFonts w:asciiTheme="minorHAnsi" w:hAnsiTheme="minorHAnsi"/>
              <w:color w:val="000000" w:themeColor="text1"/>
            </w:rPr>
          </w:rPrChange>
        </w:rPr>
        <w:t>\</w:t>
      </w:r>
      <w:proofErr w:type="spellStart"/>
      <w:r w:rsidRPr="00B702A1">
        <w:rPr>
          <w:sz w:val="24"/>
          <w:szCs w:val="24"/>
          <w:rPrChange w:id="1375" w:author="Artin" w:date="2023-08-27T16:16:00Z">
            <w:rPr>
              <w:rFonts w:asciiTheme="minorHAnsi" w:hAnsiTheme="minorHAnsi"/>
              <w:color w:val="000000" w:themeColor="text1"/>
            </w:rPr>
          </w:rPrChange>
        </w:rPr>
        <w:t>beta_k</w:t>
      </w:r>
      <w:proofErr w:type="spellEnd"/>
      <w:r w:rsidRPr="00B702A1">
        <w:rPr>
          <w:sz w:val="24"/>
          <w:szCs w:val="24"/>
          <w:rPrChange w:id="1376" w:author="Artin" w:date="2023-08-27T16:16:00Z">
            <w:rPr>
              <w:rFonts w:asciiTheme="minorHAnsi" w:hAnsiTheme="minorHAnsi"/>
              <w:color w:val="000000" w:themeColor="text1"/>
            </w:rPr>
          </w:rPrChange>
        </w:rPr>
        <w:t xml:space="preserve"> H \left(</w:t>
      </w:r>
      <w:proofErr w:type="spellStart"/>
      <w:r w:rsidRPr="00B702A1">
        <w:rPr>
          <w:sz w:val="24"/>
          <w:szCs w:val="24"/>
          <w:rPrChange w:id="1377" w:author="Artin" w:date="2023-08-27T16:16:00Z">
            <w:rPr>
              <w:rFonts w:asciiTheme="minorHAnsi" w:hAnsiTheme="minorHAnsi"/>
              <w:color w:val="000000" w:themeColor="text1"/>
            </w:rPr>
          </w:rPrChange>
        </w:rPr>
        <w:t>c_k</w:t>
      </w:r>
      <w:proofErr w:type="spellEnd"/>
      <w:r w:rsidRPr="00B702A1">
        <w:rPr>
          <w:sz w:val="24"/>
          <w:szCs w:val="24"/>
          <w:rPrChange w:id="1378" w:author="Artin" w:date="2023-08-27T16:16:00Z">
            <w:rPr>
              <w:rFonts w:asciiTheme="minorHAnsi" w:hAnsiTheme="minorHAnsi"/>
              <w:color w:val="000000" w:themeColor="text1"/>
            </w:rPr>
          </w:rPrChange>
        </w:rPr>
        <w:t xml:space="preserve"> \vert </w:t>
      </w:r>
      <w:proofErr w:type="spellStart"/>
      <w:r w:rsidRPr="00B702A1">
        <w:rPr>
          <w:sz w:val="24"/>
          <w:szCs w:val="24"/>
          <w:rPrChange w:id="1379" w:author="Artin" w:date="2023-08-27T16:16:00Z">
            <w:rPr>
              <w:rFonts w:asciiTheme="minorHAnsi" w:hAnsiTheme="minorHAnsi"/>
              <w:color w:val="000000" w:themeColor="text1"/>
            </w:rPr>
          </w:rPrChange>
        </w:rPr>
        <w:t>c_j</w:t>
      </w:r>
      <w:proofErr w:type="spellEnd"/>
      <w:r w:rsidRPr="00B702A1">
        <w:rPr>
          <w:sz w:val="24"/>
          <w:szCs w:val="24"/>
          <w:rPrChange w:id="1380" w:author="Artin" w:date="2023-08-27T16:16:00Z">
            <w:rPr>
              <w:rFonts w:asciiTheme="minorHAnsi" w:hAnsiTheme="minorHAnsi"/>
              <w:color w:val="000000" w:themeColor="text1"/>
            </w:rPr>
          </w:rPrChange>
        </w:rPr>
        <w:t xml:space="preserve"> \right)</w:t>
      </w:r>
    </w:p>
    <w:p w14:paraId="0FA5E50C" w14:textId="77777777" w:rsidR="00CA6F40" w:rsidRPr="00B702A1" w:rsidRDefault="00CA6F40" w:rsidP="00B702A1">
      <w:pPr>
        <w:spacing w:line="276" w:lineRule="auto"/>
        <w:rPr>
          <w:sz w:val="24"/>
          <w:szCs w:val="24"/>
          <w:rPrChange w:id="1381" w:author="Artin" w:date="2023-08-27T16:16:00Z">
            <w:rPr>
              <w:rFonts w:asciiTheme="minorHAnsi" w:hAnsiTheme="minorHAnsi"/>
              <w:color w:val="000000" w:themeColor="text1"/>
            </w:rPr>
          </w:rPrChange>
        </w:rPr>
      </w:pPr>
      <w:r w:rsidRPr="00B702A1">
        <w:rPr>
          <w:sz w:val="24"/>
          <w:szCs w:val="24"/>
          <w:rPrChange w:id="1382" w:author="Artin" w:date="2023-08-27T16:16:00Z">
            <w:rPr>
              <w:rFonts w:asciiTheme="minorHAnsi" w:hAnsiTheme="minorHAnsi"/>
              <w:color w:val="000000" w:themeColor="text1"/>
            </w:rPr>
          </w:rPrChange>
        </w:rPr>
        <w:t xml:space="preserve">    \label{</w:t>
      </w:r>
      <w:proofErr w:type="gramStart"/>
      <w:r w:rsidRPr="00B702A1">
        <w:rPr>
          <w:sz w:val="24"/>
          <w:szCs w:val="24"/>
          <w:rPrChange w:id="1383" w:author="Artin" w:date="2023-08-27T16:16:00Z">
            <w:rPr>
              <w:rFonts w:asciiTheme="minorHAnsi" w:hAnsiTheme="minorHAnsi"/>
              <w:color w:val="000000" w:themeColor="text1"/>
            </w:rPr>
          </w:rPrChange>
        </w:rPr>
        <w:t>eq:taxonomy.eq.</w:t>
      </w:r>
      <w:proofErr w:type="gramEnd"/>
      <w:r w:rsidRPr="00B702A1">
        <w:rPr>
          <w:sz w:val="24"/>
          <w:szCs w:val="24"/>
          <w:rPrChange w:id="1384" w:author="Artin" w:date="2023-08-27T16:16:00Z">
            <w:rPr>
              <w:rFonts w:asciiTheme="minorHAnsi" w:hAnsiTheme="minorHAnsi"/>
              <w:color w:val="000000" w:themeColor="text1"/>
            </w:rPr>
          </w:rPrChange>
        </w:rPr>
        <w:t>3.newloss}</w:t>
      </w:r>
    </w:p>
    <w:p w14:paraId="6A50B986" w14:textId="77777777" w:rsidR="00CA6F40" w:rsidRPr="00B702A1" w:rsidRDefault="00CA6F40" w:rsidP="00B702A1">
      <w:pPr>
        <w:spacing w:line="276" w:lineRule="auto"/>
        <w:rPr>
          <w:sz w:val="24"/>
          <w:szCs w:val="24"/>
          <w:rPrChange w:id="1385" w:author="Artin" w:date="2023-08-27T16:16:00Z">
            <w:rPr>
              <w:rFonts w:asciiTheme="minorHAnsi" w:hAnsiTheme="minorHAnsi"/>
              <w:color w:val="000000" w:themeColor="text1"/>
            </w:rPr>
          </w:rPrChange>
        </w:rPr>
      </w:pPr>
      <w:r w:rsidRPr="00B702A1">
        <w:rPr>
          <w:sz w:val="24"/>
          <w:szCs w:val="24"/>
          <w:rPrChange w:id="1386" w:author="Artin" w:date="2023-08-27T16:16:00Z">
            <w:rPr>
              <w:rFonts w:asciiTheme="minorHAnsi" w:hAnsiTheme="minorHAnsi"/>
              <w:color w:val="000000" w:themeColor="text1"/>
            </w:rPr>
          </w:rPrChange>
        </w:rPr>
        <w:t>\</w:t>
      </w:r>
      <w:proofErr w:type="gramStart"/>
      <w:r w:rsidRPr="00B702A1">
        <w:rPr>
          <w:sz w:val="24"/>
          <w:szCs w:val="24"/>
          <w:rPrChange w:id="1387" w:author="Artin" w:date="2023-08-27T16:16:00Z">
            <w:rPr>
              <w:rFonts w:asciiTheme="minorHAnsi" w:hAnsiTheme="minorHAnsi"/>
              <w:color w:val="000000" w:themeColor="text1"/>
            </w:rPr>
          </w:rPrChange>
        </w:rPr>
        <w:t>end</w:t>
      </w:r>
      <w:proofErr w:type="gramEnd"/>
      <w:r w:rsidRPr="00B702A1">
        <w:rPr>
          <w:sz w:val="24"/>
          <w:szCs w:val="24"/>
          <w:rPrChange w:id="1388" w:author="Artin" w:date="2023-08-27T16:16:00Z">
            <w:rPr>
              <w:rFonts w:asciiTheme="minorHAnsi" w:hAnsiTheme="minorHAnsi"/>
              <w:color w:val="000000" w:themeColor="text1"/>
            </w:rPr>
          </w:rPrChange>
        </w:rPr>
        <w:t>{equation}</w:t>
      </w:r>
    </w:p>
    <w:p w14:paraId="35EA446A" w14:textId="3C1A81A2" w:rsidR="00CA6F40" w:rsidRPr="00B702A1" w:rsidRDefault="00CA6F40" w:rsidP="00B702A1">
      <w:pPr>
        <w:spacing w:line="276" w:lineRule="auto"/>
        <w:rPr>
          <w:ins w:id="1389" w:author="Artin" w:date="2023-08-27T16:16:00Z"/>
          <w:sz w:val="24"/>
          <w:szCs w:val="24"/>
        </w:rPr>
      </w:pPr>
      <w:r w:rsidRPr="00B702A1">
        <w:rPr>
          <w:sz w:val="24"/>
          <w:szCs w:val="24"/>
          <w:rPrChange w:id="1390" w:author="Artin" w:date="2023-08-27T16:16:00Z">
            <w:rPr>
              <w:rFonts w:asciiTheme="minorHAnsi" w:hAnsiTheme="minorHAnsi"/>
              <w:color w:val="000000" w:themeColor="text1"/>
            </w:rPr>
          </w:rPrChange>
        </w:rPr>
        <w:t>where $</w:t>
      </w:r>
      <w:proofErr w:type="spellStart"/>
      <w:r w:rsidRPr="00B702A1">
        <w:rPr>
          <w:sz w:val="24"/>
          <w:szCs w:val="24"/>
          <w:rPrChange w:id="1391" w:author="Artin" w:date="2023-08-27T16:16:00Z">
            <w:rPr>
              <w:rFonts w:asciiTheme="minorHAnsi" w:hAnsiTheme="minorHAnsi"/>
              <w:color w:val="000000" w:themeColor="text1"/>
            </w:rPr>
          </w:rPrChange>
        </w:rPr>
        <w:t>c_j</w:t>
      </w:r>
      <w:proofErr w:type="spellEnd"/>
      <w:r w:rsidRPr="00B702A1">
        <w:rPr>
          <w:sz w:val="24"/>
          <w:szCs w:val="24"/>
          <w:rPrChange w:id="1392" w:author="Artin" w:date="2023-08-27T16:16:00Z">
            <w:rPr>
              <w:rFonts w:asciiTheme="minorHAnsi" w:hAnsiTheme="minorHAnsi"/>
              <w:color w:val="000000" w:themeColor="text1"/>
            </w:rPr>
          </w:rPrChange>
        </w:rPr>
        <w:t>=\Lambda(</w:t>
      </w:r>
      <w:proofErr w:type="spellStart"/>
      <w:r w:rsidRPr="00B702A1">
        <w:rPr>
          <w:sz w:val="24"/>
          <w:szCs w:val="24"/>
          <w:rPrChange w:id="1393" w:author="Artin" w:date="2023-08-27T16:16:00Z">
            <w:rPr>
              <w:rFonts w:asciiTheme="minorHAnsi" w:hAnsiTheme="minorHAnsi"/>
              <w:color w:val="000000" w:themeColor="text1"/>
            </w:rPr>
          </w:rPrChange>
        </w:rPr>
        <w:t>c_</w:t>
      </w:r>
      <w:proofErr w:type="gramStart"/>
      <w:r w:rsidRPr="00B702A1">
        <w:rPr>
          <w:sz w:val="24"/>
          <w:szCs w:val="24"/>
          <w:rPrChange w:id="1394" w:author="Artin" w:date="2023-08-27T16:16:00Z">
            <w:rPr>
              <w:rFonts w:asciiTheme="minorHAnsi" w:hAnsiTheme="minorHAnsi"/>
              <w:color w:val="000000" w:themeColor="text1"/>
            </w:rPr>
          </w:rPrChange>
        </w:rPr>
        <w:t>k</w:t>
      </w:r>
      <w:proofErr w:type="spellEnd"/>
      <w:r w:rsidRPr="00B702A1">
        <w:rPr>
          <w:sz w:val="24"/>
          <w:szCs w:val="24"/>
          <w:rPrChange w:id="1395" w:author="Artin" w:date="2023-08-27T16:16:00Z">
            <w:rPr>
              <w:rFonts w:asciiTheme="minorHAnsi" w:hAnsiTheme="minorHAnsi"/>
              <w:color w:val="000000" w:themeColor="text1"/>
            </w:rPr>
          </w:rPrChange>
        </w:rPr>
        <w:t>)$</w:t>
      </w:r>
      <w:proofErr w:type="gramEnd"/>
      <w:r w:rsidRPr="00B702A1">
        <w:rPr>
          <w:sz w:val="24"/>
          <w:szCs w:val="24"/>
          <w:rPrChange w:id="1396" w:author="Artin" w:date="2023-08-27T16:16:00Z">
            <w:rPr>
              <w:rFonts w:asciiTheme="minorHAnsi" w:hAnsiTheme="minorHAnsi"/>
              <w:color w:val="000000" w:themeColor="text1"/>
            </w:rPr>
          </w:rPrChange>
        </w:rPr>
        <w:t>, and $\</w:t>
      </w:r>
      <w:proofErr w:type="spellStart"/>
      <w:r w:rsidRPr="00B702A1">
        <w:rPr>
          <w:sz w:val="24"/>
          <w:szCs w:val="24"/>
          <w:rPrChange w:id="1397" w:author="Artin" w:date="2023-08-27T16:16:00Z">
            <w:rPr>
              <w:rFonts w:asciiTheme="minorHAnsi" w:hAnsiTheme="minorHAnsi"/>
              <w:color w:val="000000" w:themeColor="text1"/>
            </w:rPr>
          </w:rPrChange>
        </w:rPr>
        <w:t>beta_k</w:t>
      </w:r>
      <w:proofErr w:type="spellEnd"/>
      <w:r w:rsidRPr="00B702A1">
        <w:rPr>
          <w:sz w:val="24"/>
          <w:szCs w:val="24"/>
          <w:rPrChange w:id="1398" w:author="Artin" w:date="2023-08-27T16:16:00Z">
            <w:rPr>
              <w:rFonts w:asciiTheme="minorHAnsi" w:hAnsiTheme="minorHAnsi"/>
              <w:color w:val="000000" w:themeColor="text1"/>
            </w:rPr>
          </w:rPrChange>
        </w:rPr>
        <w:t xml:space="preserve"> $ is the hyperparameter that balances the contributions of class </w:t>
      </w:r>
      <w:r w:rsidRPr="00B702A1">
        <w:rPr>
          <w:szCs w:val="24"/>
          <w:rPrChange w:id="1399" w:author="Artin" w:date="2023-08-27T16:16:00Z">
            <w:rPr>
              <w:rFonts w:asciiTheme="minorHAnsi" w:hAnsiTheme="minorHAnsi"/>
              <w:color w:val="000000" w:themeColor="text1"/>
            </w:rPr>
          </w:rPrChange>
        </w:rPr>
        <w:t>$</w:t>
      </w:r>
      <w:proofErr w:type="spellStart"/>
      <w:r w:rsidRPr="00B702A1">
        <w:rPr>
          <w:sz w:val="24"/>
          <w:szCs w:val="24"/>
          <w:rPrChange w:id="1400" w:author="Artin" w:date="2023-08-27T16:16:00Z">
            <w:rPr>
              <w:rFonts w:asciiTheme="minorHAnsi" w:hAnsiTheme="minorHAnsi"/>
              <w:color w:val="000000" w:themeColor="text1"/>
            </w:rPr>
          </w:rPrChange>
        </w:rPr>
        <w:t>k$</w:t>
      </w:r>
      <w:r w:rsidRPr="00B702A1">
        <w:rPr>
          <w:szCs w:val="24"/>
          <w:rPrChange w:id="1401" w:author="Artin" w:date="2023-08-27T16:16:00Z">
            <w:rPr>
              <w:rFonts w:asciiTheme="minorHAnsi" w:hAnsiTheme="minorHAnsi"/>
              <w:color w:val="000000" w:themeColor="text1"/>
            </w:rPr>
          </w:rPrChange>
        </w:rPr>
        <w:t>'s</w:t>
      </w:r>
      <w:proofErr w:type="spellEnd"/>
      <w:r w:rsidRPr="00B702A1">
        <w:rPr>
          <w:sz w:val="24"/>
          <w:szCs w:val="24"/>
          <w:rPrChange w:id="1402" w:author="Artin" w:date="2023-08-27T16:16:00Z">
            <w:rPr>
              <w:rFonts w:asciiTheme="minorHAnsi" w:hAnsiTheme="minorHAnsi"/>
              <w:color w:val="000000" w:themeColor="text1"/>
            </w:rPr>
          </w:rPrChange>
        </w:rPr>
        <w:t xml:space="preserve"> own loss value and its parent </w:t>
      </w:r>
      <w:del w:id="1403" w:author="Artin" w:date="2023-08-27T16:16:00Z">
        <w:r w:rsidR="007E21AA" w:rsidRPr="00B702A1">
          <w:rPr>
            <w:rFonts w:asciiTheme="minorHAnsi" w:hAnsiTheme="minorHAnsi" w:cstheme="minorHAnsi"/>
            <w:color w:val="000000" w:themeColor="text1"/>
            <w:szCs w:val="24"/>
          </w:rPr>
          <w:delText>class’s</w:delText>
        </w:r>
      </w:del>
      <w:ins w:id="1404" w:author="Artin" w:date="2023-08-27T16:16:00Z">
        <w:r w:rsidRPr="00B702A1">
          <w:rPr>
            <w:szCs w:val="24"/>
          </w:rPr>
          <w:t>class's</w:t>
        </w:r>
      </w:ins>
      <w:r w:rsidRPr="00B702A1">
        <w:rPr>
          <w:szCs w:val="24"/>
          <w:rPrChange w:id="1405" w:author="Artin" w:date="2023-08-27T16:16:00Z">
            <w:rPr>
              <w:rFonts w:asciiTheme="minorHAnsi" w:hAnsiTheme="minorHAnsi"/>
              <w:color w:val="000000" w:themeColor="text1"/>
            </w:rPr>
          </w:rPrChange>
        </w:rPr>
        <w:t xml:space="preserve"> loss values.</w:t>
      </w:r>
    </w:p>
    <w:p w14:paraId="774F5E36" w14:textId="77777777" w:rsidR="00CA6F40" w:rsidRPr="00B702A1" w:rsidRDefault="00CA6F40" w:rsidP="00B702A1">
      <w:pPr>
        <w:spacing w:line="276" w:lineRule="auto"/>
        <w:rPr>
          <w:sz w:val="24"/>
          <w:szCs w:val="24"/>
          <w:rPrChange w:id="1406" w:author="Artin" w:date="2023-08-27T16:16:00Z">
            <w:rPr>
              <w:rFonts w:asciiTheme="minorHAnsi" w:hAnsiTheme="minorHAnsi"/>
              <w:color w:val="000000" w:themeColor="text1"/>
            </w:rPr>
          </w:rPrChange>
        </w:rPr>
      </w:pPr>
    </w:p>
    <w:p w14:paraId="3ADE374D" w14:textId="78B000A8" w:rsidR="00CA6F40" w:rsidRPr="00B702A1" w:rsidRDefault="00CA6F40" w:rsidP="00B702A1">
      <w:pPr>
        <w:spacing w:line="276" w:lineRule="auto"/>
        <w:rPr>
          <w:sz w:val="24"/>
          <w:szCs w:val="24"/>
          <w:rPrChange w:id="1407" w:author="Artin" w:date="2023-08-27T16:16:00Z">
            <w:rPr>
              <w:rFonts w:asciiTheme="minorHAnsi" w:hAnsiTheme="minorHAnsi"/>
              <w:color w:val="000000" w:themeColor="text1"/>
            </w:rPr>
          </w:rPrChange>
        </w:rPr>
      </w:pPr>
      <w:r w:rsidRPr="00B702A1">
        <w:rPr>
          <w:sz w:val="24"/>
          <w:szCs w:val="24"/>
          <w:rPrChange w:id="1408" w:author="Artin" w:date="2023-08-27T16:16:00Z">
            <w:rPr>
              <w:rFonts w:asciiTheme="minorHAnsi" w:hAnsiTheme="minorHAnsi"/>
              <w:color w:val="000000" w:themeColor="text1"/>
            </w:rPr>
          </w:rPrChange>
        </w:rPr>
        <w:t>There are multiple ways to define the hierarchical penalty. For example, we can define it as the loss value of the parent class $</w:t>
      </w:r>
      <w:commentRangeStart w:id="1409"/>
      <w:commentRangeStart w:id="1410"/>
      <w:proofErr w:type="spellStart"/>
      <w:r w:rsidRPr="00B702A1">
        <w:rPr>
          <w:sz w:val="24"/>
          <w:szCs w:val="24"/>
          <w:rPrChange w:id="1411" w:author="Artin" w:date="2023-08-27T16:16:00Z">
            <w:rPr>
              <w:rFonts w:asciiTheme="minorHAnsi" w:hAnsiTheme="minorHAnsi"/>
              <w:color w:val="000000" w:themeColor="text1"/>
            </w:rPr>
          </w:rPrChange>
        </w:rPr>
        <w:t>l_j</w:t>
      </w:r>
      <w:proofErr w:type="spellEnd"/>
      <w:del w:id="1412" w:author="Artin" w:date="2023-08-27T16:16:00Z">
        <w:r w:rsidR="00217555" w:rsidRPr="00B702A1">
          <w:rPr>
            <w:rFonts w:cstheme="minorHAnsi"/>
            <w:color w:val="000000" w:themeColor="text1"/>
            <w:sz w:val="24"/>
            <w:szCs w:val="24"/>
          </w:rPr>
          <w:delText>=</w:delText>
        </w:r>
      </w:del>
      <w:ins w:id="1413" w:author="Artin" w:date="2023-08-27T16:16:00Z">
        <w:r w:rsidRPr="00B702A1">
          <w:rPr>
            <w:sz w:val="24"/>
            <w:szCs w:val="24"/>
          </w:rPr>
          <w:t>=\</w:t>
        </w:r>
        <w:proofErr w:type="spellStart"/>
        <w:r w:rsidRPr="00B702A1">
          <w:rPr>
            <w:sz w:val="24"/>
            <w:szCs w:val="24"/>
          </w:rPr>
          <w:t>mathcal</w:t>
        </w:r>
        <w:proofErr w:type="spellEnd"/>
        <w:r w:rsidRPr="00B702A1">
          <w:rPr>
            <w:sz w:val="24"/>
            <w:szCs w:val="24"/>
          </w:rPr>
          <w:t>{</w:t>
        </w:r>
      </w:ins>
      <w:r w:rsidRPr="00B702A1">
        <w:rPr>
          <w:sz w:val="24"/>
          <w:szCs w:val="24"/>
          <w:rPrChange w:id="1414" w:author="Artin" w:date="2023-08-27T16:16:00Z">
            <w:rPr>
              <w:rFonts w:asciiTheme="minorHAnsi" w:hAnsiTheme="minorHAnsi"/>
              <w:color w:val="000000" w:themeColor="text1"/>
            </w:rPr>
          </w:rPrChange>
        </w:rPr>
        <w:t>L</w:t>
      </w:r>
      <w:commentRangeEnd w:id="1409"/>
      <w:r w:rsidR="00782ECB" w:rsidRPr="00B702A1">
        <w:rPr>
          <w:rStyle w:val="CommentReference"/>
          <w:rFonts w:ascii="PT Sans Narrow" w:hAnsi="PT Sans Narrow" w:cs="Courier New"/>
          <w:sz w:val="18"/>
          <w:szCs w:val="18"/>
        </w:rPr>
        <w:commentReference w:id="1409"/>
      </w:r>
      <w:commentRangeEnd w:id="1410"/>
      <w:r w:rsidR="00B702A1">
        <w:rPr>
          <w:rStyle w:val="CommentReference"/>
          <w:rFonts w:ascii="PT Sans Narrow" w:hAnsi="PT Sans Narrow" w:cs="Courier New"/>
          <w:kern w:val="0"/>
          <w14:ligatures w14:val="none"/>
        </w:rPr>
        <w:commentReference w:id="1410"/>
      </w:r>
      <w:ins w:id="1415" w:author="Artin" w:date="2023-08-27T16:16:00Z">
        <w:r w:rsidRPr="00B702A1">
          <w:rPr>
            <w:sz w:val="24"/>
            <w:szCs w:val="24"/>
          </w:rPr>
          <w:t xml:space="preserve">} </w:t>
        </w:r>
      </w:ins>
      <w:r w:rsidRPr="00B702A1">
        <w:rPr>
          <w:sz w:val="24"/>
          <w:szCs w:val="24"/>
          <w:rPrChange w:id="1416" w:author="Artin" w:date="2023-08-27T16:16:00Z">
            <w:rPr>
              <w:rFonts w:asciiTheme="minorHAnsi" w:hAnsiTheme="minorHAnsi"/>
              <w:color w:val="000000" w:themeColor="text1"/>
            </w:rPr>
          </w:rPrChange>
        </w:rPr>
        <w:t>\left(</w:t>
      </w:r>
      <w:proofErr w:type="spellStart"/>
      <w:r w:rsidRPr="00B702A1">
        <w:rPr>
          <w:sz w:val="24"/>
          <w:szCs w:val="24"/>
          <w:rPrChange w:id="1417" w:author="Artin" w:date="2023-08-27T16:16:00Z">
            <w:rPr>
              <w:rFonts w:asciiTheme="minorHAnsi" w:hAnsiTheme="minorHAnsi"/>
              <w:color w:val="000000" w:themeColor="text1"/>
            </w:rPr>
          </w:rPrChange>
        </w:rPr>
        <w:t>y_j</w:t>
      </w:r>
      <w:proofErr w:type="spellEnd"/>
      <w:r w:rsidRPr="00B702A1">
        <w:rPr>
          <w:sz w:val="24"/>
          <w:szCs w:val="24"/>
          <w:rPrChange w:id="1418" w:author="Artin" w:date="2023-08-27T16:16:00Z">
            <w:rPr>
              <w:rFonts w:asciiTheme="minorHAnsi" w:hAnsiTheme="minorHAnsi"/>
              <w:color w:val="000000" w:themeColor="text1"/>
            </w:rPr>
          </w:rPrChange>
        </w:rPr>
        <w:t>^{(i)</w:t>
      </w:r>
      <w:proofErr w:type="gramStart"/>
      <w:r w:rsidRPr="00B702A1">
        <w:rPr>
          <w:sz w:val="24"/>
          <w:szCs w:val="24"/>
          <w:rPrChange w:id="1419" w:author="Artin" w:date="2023-08-27T16:16:00Z">
            <w:rPr>
              <w:rFonts w:asciiTheme="minorHAnsi" w:hAnsiTheme="minorHAnsi"/>
              <w:color w:val="000000" w:themeColor="text1"/>
            </w:rPr>
          </w:rPrChange>
        </w:rPr>
        <w:t>},</w:t>
      </w:r>
      <w:proofErr w:type="spellStart"/>
      <w:r w:rsidRPr="00B702A1">
        <w:rPr>
          <w:sz w:val="24"/>
          <w:szCs w:val="24"/>
          <w:rPrChange w:id="1420" w:author="Artin" w:date="2023-08-27T16:16:00Z">
            <w:rPr>
              <w:rFonts w:asciiTheme="minorHAnsi" w:hAnsiTheme="minorHAnsi"/>
              <w:color w:val="000000" w:themeColor="text1"/>
            </w:rPr>
          </w:rPrChange>
        </w:rPr>
        <w:t>p</w:t>
      </w:r>
      <w:proofErr w:type="gramEnd"/>
      <w:r w:rsidRPr="00B702A1">
        <w:rPr>
          <w:sz w:val="24"/>
          <w:szCs w:val="24"/>
          <w:rPrChange w:id="1421" w:author="Artin" w:date="2023-08-27T16:16:00Z">
            <w:rPr>
              <w:rFonts w:asciiTheme="minorHAnsi" w:hAnsiTheme="minorHAnsi"/>
              <w:color w:val="000000" w:themeColor="text1"/>
            </w:rPr>
          </w:rPrChange>
        </w:rPr>
        <w:t>_j</w:t>
      </w:r>
      <w:proofErr w:type="spellEnd"/>
      <w:r w:rsidRPr="00B702A1">
        <w:rPr>
          <w:sz w:val="24"/>
          <w:szCs w:val="24"/>
          <w:rPrChange w:id="1422" w:author="Artin" w:date="2023-08-27T16:16:00Z">
            <w:rPr>
              <w:rFonts w:asciiTheme="minorHAnsi" w:hAnsiTheme="minorHAnsi"/>
              <w:color w:val="000000" w:themeColor="text1"/>
            </w:rPr>
          </w:rPrChange>
        </w:rPr>
        <w:t>^{(i)}\right) $ as follows:</w:t>
      </w:r>
    </w:p>
    <w:p w14:paraId="79FC5E36" w14:textId="77777777" w:rsidR="00CA6F40" w:rsidRPr="00B702A1" w:rsidRDefault="00CA6F40" w:rsidP="00B702A1">
      <w:pPr>
        <w:spacing w:line="276" w:lineRule="auto"/>
        <w:rPr>
          <w:sz w:val="24"/>
          <w:szCs w:val="24"/>
          <w:rPrChange w:id="1423" w:author="Artin" w:date="2023-08-27T16:16:00Z">
            <w:rPr>
              <w:rFonts w:asciiTheme="minorHAnsi" w:hAnsiTheme="minorHAnsi"/>
              <w:color w:val="000000" w:themeColor="text1"/>
            </w:rPr>
          </w:rPrChange>
        </w:rPr>
      </w:pPr>
      <w:r w:rsidRPr="00B702A1">
        <w:rPr>
          <w:sz w:val="24"/>
          <w:szCs w:val="24"/>
          <w:rPrChange w:id="1424" w:author="Artin" w:date="2023-08-27T16:16:00Z">
            <w:rPr>
              <w:rFonts w:asciiTheme="minorHAnsi" w:hAnsiTheme="minorHAnsi"/>
              <w:color w:val="000000" w:themeColor="text1"/>
            </w:rPr>
          </w:rPrChange>
        </w:rPr>
        <w:t>\</w:t>
      </w:r>
      <w:proofErr w:type="gramStart"/>
      <w:r w:rsidRPr="00B702A1">
        <w:rPr>
          <w:sz w:val="24"/>
          <w:szCs w:val="24"/>
          <w:rPrChange w:id="1425" w:author="Artin" w:date="2023-08-27T16:16:00Z">
            <w:rPr>
              <w:rFonts w:asciiTheme="minorHAnsi" w:hAnsiTheme="minorHAnsi"/>
              <w:color w:val="000000" w:themeColor="text1"/>
            </w:rPr>
          </w:rPrChange>
        </w:rPr>
        <w:t>begin</w:t>
      </w:r>
      <w:proofErr w:type="gramEnd"/>
      <w:r w:rsidRPr="00B702A1">
        <w:rPr>
          <w:sz w:val="24"/>
          <w:szCs w:val="24"/>
          <w:rPrChange w:id="1426" w:author="Artin" w:date="2023-08-27T16:16:00Z">
            <w:rPr>
              <w:rFonts w:asciiTheme="minorHAnsi" w:hAnsiTheme="minorHAnsi"/>
              <w:color w:val="000000" w:themeColor="text1"/>
            </w:rPr>
          </w:rPrChange>
        </w:rPr>
        <w:t>{equation}</w:t>
      </w:r>
    </w:p>
    <w:p w14:paraId="61B72444" w14:textId="77777777" w:rsidR="00CA6F40" w:rsidRPr="00B702A1" w:rsidRDefault="00CA6F40" w:rsidP="00B702A1">
      <w:pPr>
        <w:spacing w:line="276" w:lineRule="auto"/>
        <w:rPr>
          <w:sz w:val="24"/>
          <w:szCs w:val="24"/>
          <w:rPrChange w:id="1427" w:author="Artin" w:date="2023-08-27T16:16:00Z">
            <w:rPr>
              <w:rFonts w:asciiTheme="minorHAnsi" w:hAnsiTheme="minorHAnsi"/>
              <w:color w:val="000000" w:themeColor="text1"/>
            </w:rPr>
          </w:rPrChange>
        </w:rPr>
      </w:pPr>
      <w:r w:rsidRPr="00B702A1">
        <w:rPr>
          <w:sz w:val="24"/>
          <w:szCs w:val="24"/>
          <w:rPrChange w:id="1428" w:author="Artin" w:date="2023-08-27T16:16:00Z">
            <w:rPr>
              <w:rFonts w:asciiTheme="minorHAnsi" w:hAnsiTheme="minorHAnsi"/>
              <w:color w:val="000000" w:themeColor="text1"/>
            </w:rPr>
          </w:rPrChange>
        </w:rPr>
        <w:t xml:space="preserve">    </w:t>
      </w:r>
      <w:proofErr w:type="gramStart"/>
      <w:r w:rsidRPr="00B702A1">
        <w:rPr>
          <w:sz w:val="24"/>
          <w:szCs w:val="24"/>
          <w:rPrChange w:id="1429" w:author="Artin" w:date="2023-08-27T16:16:00Z">
            <w:rPr>
              <w:rFonts w:asciiTheme="minorHAnsi" w:hAnsiTheme="minorHAnsi"/>
              <w:color w:val="000000" w:themeColor="text1"/>
            </w:rPr>
          </w:rPrChange>
        </w:rPr>
        <w:t>H(</w:t>
      </w:r>
      <w:proofErr w:type="gramEnd"/>
      <w:r w:rsidRPr="00B702A1">
        <w:rPr>
          <w:sz w:val="24"/>
          <w:szCs w:val="24"/>
          <w:rPrChange w:id="1430" w:author="Artin" w:date="2023-08-27T16:16:00Z">
            <w:rPr>
              <w:rFonts w:asciiTheme="minorHAnsi" w:hAnsiTheme="minorHAnsi"/>
              <w:color w:val="000000" w:themeColor="text1"/>
            </w:rPr>
          </w:rPrChange>
        </w:rPr>
        <w:t>k \vert j)=\</w:t>
      </w:r>
      <w:proofErr w:type="spellStart"/>
      <w:r w:rsidRPr="00B702A1">
        <w:rPr>
          <w:sz w:val="24"/>
          <w:szCs w:val="24"/>
          <w:rPrChange w:id="1431" w:author="Artin" w:date="2023-08-27T16:16:00Z">
            <w:rPr>
              <w:rFonts w:asciiTheme="minorHAnsi" w:hAnsiTheme="minorHAnsi"/>
              <w:color w:val="000000" w:themeColor="text1"/>
            </w:rPr>
          </w:rPrChange>
        </w:rPr>
        <w:t>mathcal</w:t>
      </w:r>
      <w:proofErr w:type="spellEnd"/>
      <w:r w:rsidRPr="00B702A1">
        <w:rPr>
          <w:sz w:val="24"/>
          <w:szCs w:val="24"/>
          <w:rPrChange w:id="1432" w:author="Artin" w:date="2023-08-27T16:16:00Z">
            <w:rPr>
              <w:rFonts w:asciiTheme="minorHAnsi" w:hAnsiTheme="minorHAnsi"/>
              <w:color w:val="000000" w:themeColor="text1"/>
            </w:rPr>
          </w:rPrChange>
        </w:rPr>
        <w:t>{L} \left(</w:t>
      </w:r>
      <w:proofErr w:type="spellStart"/>
      <w:r w:rsidRPr="00B702A1">
        <w:rPr>
          <w:sz w:val="24"/>
          <w:szCs w:val="24"/>
          <w:rPrChange w:id="1433" w:author="Artin" w:date="2023-08-27T16:16:00Z">
            <w:rPr>
              <w:rFonts w:asciiTheme="minorHAnsi" w:hAnsiTheme="minorHAnsi"/>
              <w:color w:val="000000" w:themeColor="text1"/>
            </w:rPr>
          </w:rPrChange>
        </w:rPr>
        <w:t>y_j</w:t>
      </w:r>
      <w:proofErr w:type="spellEnd"/>
      <w:r w:rsidRPr="00B702A1">
        <w:rPr>
          <w:sz w:val="24"/>
          <w:szCs w:val="24"/>
          <w:rPrChange w:id="1434" w:author="Artin" w:date="2023-08-27T16:16:00Z">
            <w:rPr>
              <w:rFonts w:asciiTheme="minorHAnsi" w:hAnsiTheme="minorHAnsi"/>
              <w:color w:val="000000" w:themeColor="text1"/>
            </w:rPr>
          </w:rPrChange>
        </w:rPr>
        <w:t>^{(i)},</w:t>
      </w:r>
      <w:proofErr w:type="spellStart"/>
      <w:r w:rsidRPr="00B702A1">
        <w:rPr>
          <w:sz w:val="24"/>
          <w:szCs w:val="24"/>
          <w:rPrChange w:id="1435" w:author="Artin" w:date="2023-08-27T16:16:00Z">
            <w:rPr>
              <w:rFonts w:asciiTheme="minorHAnsi" w:hAnsiTheme="minorHAnsi"/>
              <w:color w:val="000000" w:themeColor="text1"/>
            </w:rPr>
          </w:rPrChange>
        </w:rPr>
        <w:t>p_j</w:t>
      </w:r>
      <w:proofErr w:type="spellEnd"/>
      <w:r w:rsidRPr="00B702A1">
        <w:rPr>
          <w:sz w:val="24"/>
          <w:szCs w:val="24"/>
          <w:rPrChange w:id="1436" w:author="Artin" w:date="2023-08-27T16:16:00Z">
            <w:rPr>
              <w:rFonts w:asciiTheme="minorHAnsi" w:hAnsiTheme="minorHAnsi"/>
              <w:color w:val="000000" w:themeColor="text1"/>
            </w:rPr>
          </w:rPrChange>
        </w:rPr>
        <w:t>^{(i)}\right)</w:t>
      </w:r>
    </w:p>
    <w:p w14:paraId="49F73F36" w14:textId="77777777" w:rsidR="00CA6F40" w:rsidRPr="00B702A1" w:rsidRDefault="00CA6F40" w:rsidP="00B702A1">
      <w:pPr>
        <w:spacing w:line="276" w:lineRule="auto"/>
        <w:rPr>
          <w:sz w:val="24"/>
          <w:szCs w:val="24"/>
          <w:rPrChange w:id="1437" w:author="Artin" w:date="2023-08-27T16:16:00Z">
            <w:rPr>
              <w:rFonts w:asciiTheme="minorHAnsi" w:hAnsiTheme="minorHAnsi"/>
              <w:color w:val="000000" w:themeColor="text1"/>
            </w:rPr>
          </w:rPrChange>
        </w:rPr>
      </w:pPr>
      <w:r w:rsidRPr="00B702A1">
        <w:rPr>
          <w:sz w:val="24"/>
          <w:szCs w:val="24"/>
          <w:rPrChange w:id="1438" w:author="Artin" w:date="2023-08-27T16:16:00Z">
            <w:rPr>
              <w:rFonts w:asciiTheme="minorHAnsi" w:hAnsiTheme="minorHAnsi"/>
              <w:color w:val="000000" w:themeColor="text1"/>
            </w:rPr>
          </w:rPrChange>
        </w:rPr>
        <w:t xml:space="preserve">    \label{</w:t>
      </w:r>
      <w:proofErr w:type="gramStart"/>
      <w:r w:rsidRPr="00B702A1">
        <w:rPr>
          <w:sz w:val="24"/>
          <w:szCs w:val="24"/>
          <w:rPrChange w:id="1439" w:author="Artin" w:date="2023-08-27T16:16:00Z">
            <w:rPr>
              <w:rFonts w:asciiTheme="minorHAnsi" w:hAnsiTheme="minorHAnsi"/>
              <w:color w:val="000000" w:themeColor="text1"/>
            </w:rPr>
          </w:rPrChange>
        </w:rPr>
        <w:t>eq:taxonomy.eq.</w:t>
      </w:r>
      <w:proofErr w:type="gramEnd"/>
      <w:r w:rsidRPr="00B702A1">
        <w:rPr>
          <w:sz w:val="24"/>
          <w:szCs w:val="24"/>
          <w:rPrChange w:id="1440" w:author="Artin" w:date="2023-08-27T16:16:00Z">
            <w:rPr>
              <w:rFonts w:asciiTheme="minorHAnsi" w:hAnsiTheme="minorHAnsi"/>
              <w:color w:val="000000" w:themeColor="text1"/>
            </w:rPr>
          </w:rPrChange>
        </w:rPr>
        <w:t>4.hierarchical_penalty1}</w:t>
      </w:r>
    </w:p>
    <w:p w14:paraId="2D40D3C9" w14:textId="77777777" w:rsidR="00CA6F40" w:rsidRPr="00B702A1" w:rsidRDefault="00CA6F40" w:rsidP="00B702A1">
      <w:pPr>
        <w:spacing w:line="276" w:lineRule="auto"/>
        <w:rPr>
          <w:sz w:val="24"/>
          <w:szCs w:val="24"/>
          <w:rPrChange w:id="1441" w:author="Artin" w:date="2023-08-27T16:16:00Z">
            <w:rPr>
              <w:rFonts w:asciiTheme="minorHAnsi" w:hAnsiTheme="minorHAnsi"/>
              <w:color w:val="000000" w:themeColor="text1"/>
            </w:rPr>
          </w:rPrChange>
        </w:rPr>
      </w:pPr>
      <w:r w:rsidRPr="00B702A1">
        <w:rPr>
          <w:sz w:val="24"/>
          <w:szCs w:val="24"/>
          <w:rPrChange w:id="1442" w:author="Artin" w:date="2023-08-27T16:16:00Z">
            <w:rPr>
              <w:rFonts w:asciiTheme="minorHAnsi" w:hAnsiTheme="minorHAnsi"/>
              <w:color w:val="000000" w:themeColor="text1"/>
            </w:rPr>
          </w:rPrChange>
        </w:rPr>
        <w:t>\</w:t>
      </w:r>
      <w:proofErr w:type="gramStart"/>
      <w:r w:rsidRPr="00B702A1">
        <w:rPr>
          <w:sz w:val="24"/>
          <w:szCs w:val="24"/>
          <w:rPrChange w:id="1443" w:author="Artin" w:date="2023-08-27T16:16:00Z">
            <w:rPr>
              <w:rFonts w:asciiTheme="minorHAnsi" w:hAnsiTheme="minorHAnsi"/>
              <w:color w:val="000000" w:themeColor="text1"/>
            </w:rPr>
          </w:rPrChange>
        </w:rPr>
        <w:t>end</w:t>
      </w:r>
      <w:proofErr w:type="gramEnd"/>
      <w:r w:rsidRPr="00B702A1">
        <w:rPr>
          <w:sz w:val="24"/>
          <w:szCs w:val="24"/>
          <w:rPrChange w:id="1444" w:author="Artin" w:date="2023-08-27T16:16:00Z">
            <w:rPr>
              <w:rFonts w:asciiTheme="minorHAnsi" w:hAnsiTheme="minorHAnsi"/>
              <w:color w:val="000000" w:themeColor="text1"/>
            </w:rPr>
          </w:rPrChange>
        </w:rPr>
        <w:t>{equation}</w:t>
      </w:r>
    </w:p>
    <w:p w14:paraId="2B097F57" w14:textId="77777777" w:rsidR="00CA6F40" w:rsidRPr="00B702A1" w:rsidRDefault="00CA6F40" w:rsidP="00B702A1">
      <w:pPr>
        <w:spacing w:line="276" w:lineRule="auto"/>
        <w:rPr>
          <w:ins w:id="1445" w:author="Artin" w:date="2023-08-27T16:16:00Z"/>
          <w:sz w:val="24"/>
          <w:szCs w:val="24"/>
        </w:rPr>
      </w:pPr>
    </w:p>
    <w:p w14:paraId="266704B9" w14:textId="77777777" w:rsidR="00CA6F40" w:rsidRPr="00B702A1" w:rsidRDefault="00CA6F40" w:rsidP="00B702A1">
      <w:pPr>
        <w:spacing w:line="276" w:lineRule="auto"/>
        <w:rPr>
          <w:sz w:val="24"/>
          <w:szCs w:val="24"/>
          <w:rPrChange w:id="1446" w:author="Artin" w:date="2023-08-27T16:16:00Z">
            <w:rPr>
              <w:rFonts w:asciiTheme="minorHAnsi" w:hAnsiTheme="minorHAnsi"/>
              <w:color w:val="000000" w:themeColor="text1"/>
            </w:rPr>
          </w:rPrChange>
        </w:rPr>
      </w:pPr>
      <w:r w:rsidRPr="00B702A1">
        <w:rPr>
          <w:sz w:val="24"/>
          <w:szCs w:val="24"/>
          <w:rPrChange w:id="1447" w:author="Artin" w:date="2023-08-27T16:16:00Z">
            <w:rPr>
              <w:rFonts w:asciiTheme="minorHAnsi" w:hAnsiTheme="minorHAnsi"/>
              <w:color w:val="000000" w:themeColor="text1"/>
            </w:rPr>
          </w:rPrChange>
        </w:rPr>
        <w:t>Another approach to incorporating the interdependence between different classes into the loss function is to apply the loss function $\</w:t>
      </w:r>
      <w:proofErr w:type="spellStart"/>
      <w:r w:rsidRPr="00B702A1">
        <w:rPr>
          <w:sz w:val="24"/>
          <w:szCs w:val="24"/>
          <w:rPrChange w:id="1448" w:author="Artin" w:date="2023-08-27T16:16:00Z">
            <w:rPr>
              <w:rFonts w:asciiTheme="minorHAnsi" w:hAnsiTheme="minorHAnsi"/>
              <w:color w:val="000000" w:themeColor="text1"/>
            </w:rPr>
          </w:rPrChange>
        </w:rPr>
        <w:t>mathcal</w:t>
      </w:r>
      <w:proofErr w:type="spellEnd"/>
      <w:r w:rsidRPr="00B702A1">
        <w:rPr>
          <w:sz w:val="24"/>
          <w:szCs w:val="24"/>
          <w:rPrChange w:id="1449" w:author="Artin" w:date="2023-08-27T16:16:00Z">
            <w:rPr>
              <w:rFonts w:asciiTheme="minorHAnsi" w:hAnsiTheme="minorHAnsi"/>
              <w:color w:val="000000" w:themeColor="text1"/>
            </w:rPr>
          </w:rPrChange>
        </w:rPr>
        <w:t>{L} $ to the true label of the parent class and the predicted probability of the child class as follows.</w:t>
      </w:r>
    </w:p>
    <w:p w14:paraId="592CF80F" w14:textId="77777777" w:rsidR="00CA6F40" w:rsidRPr="00B702A1" w:rsidRDefault="00CA6F40" w:rsidP="00B702A1">
      <w:pPr>
        <w:spacing w:line="276" w:lineRule="auto"/>
        <w:rPr>
          <w:sz w:val="24"/>
          <w:szCs w:val="24"/>
          <w:rPrChange w:id="1450" w:author="Artin" w:date="2023-08-27T16:16:00Z">
            <w:rPr>
              <w:rFonts w:asciiTheme="minorHAnsi" w:hAnsiTheme="minorHAnsi"/>
              <w:color w:val="000000" w:themeColor="text1"/>
            </w:rPr>
          </w:rPrChange>
        </w:rPr>
      </w:pPr>
      <w:r w:rsidRPr="00B702A1">
        <w:rPr>
          <w:sz w:val="24"/>
          <w:szCs w:val="24"/>
          <w:rPrChange w:id="1451" w:author="Artin" w:date="2023-08-27T16:16:00Z">
            <w:rPr>
              <w:rFonts w:asciiTheme="minorHAnsi" w:hAnsiTheme="minorHAnsi"/>
              <w:color w:val="000000" w:themeColor="text1"/>
            </w:rPr>
          </w:rPrChange>
        </w:rPr>
        <w:t>\</w:t>
      </w:r>
      <w:proofErr w:type="gramStart"/>
      <w:r w:rsidRPr="00B702A1">
        <w:rPr>
          <w:sz w:val="24"/>
          <w:szCs w:val="24"/>
          <w:rPrChange w:id="1452" w:author="Artin" w:date="2023-08-27T16:16:00Z">
            <w:rPr>
              <w:rFonts w:asciiTheme="minorHAnsi" w:hAnsiTheme="minorHAnsi"/>
              <w:color w:val="000000" w:themeColor="text1"/>
            </w:rPr>
          </w:rPrChange>
        </w:rPr>
        <w:t>begin</w:t>
      </w:r>
      <w:proofErr w:type="gramEnd"/>
      <w:r w:rsidRPr="00B702A1">
        <w:rPr>
          <w:sz w:val="24"/>
          <w:szCs w:val="24"/>
          <w:rPrChange w:id="1453" w:author="Artin" w:date="2023-08-27T16:16:00Z">
            <w:rPr>
              <w:rFonts w:asciiTheme="minorHAnsi" w:hAnsiTheme="minorHAnsi"/>
              <w:color w:val="000000" w:themeColor="text1"/>
            </w:rPr>
          </w:rPrChange>
        </w:rPr>
        <w:t>{equation}</w:t>
      </w:r>
    </w:p>
    <w:p w14:paraId="2D3542E6" w14:textId="46073F40" w:rsidR="00CA6F40" w:rsidRPr="00B702A1" w:rsidRDefault="00CA6F40" w:rsidP="00B702A1">
      <w:pPr>
        <w:spacing w:line="276" w:lineRule="auto"/>
        <w:rPr>
          <w:sz w:val="24"/>
          <w:szCs w:val="24"/>
          <w:rPrChange w:id="1454" w:author="Artin" w:date="2023-08-27T16:16:00Z">
            <w:rPr>
              <w:rFonts w:asciiTheme="minorHAnsi" w:hAnsiTheme="minorHAnsi"/>
              <w:color w:val="000000" w:themeColor="text1"/>
            </w:rPr>
          </w:rPrChange>
        </w:rPr>
      </w:pPr>
      <w:r w:rsidRPr="00B702A1">
        <w:rPr>
          <w:sz w:val="24"/>
          <w:szCs w:val="24"/>
          <w:rPrChange w:id="1455" w:author="Artin" w:date="2023-08-27T16:16:00Z">
            <w:rPr>
              <w:rFonts w:asciiTheme="minorHAnsi" w:hAnsiTheme="minorHAnsi"/>
              <w:color w:val="000000" w:themeColor="text1"/>
            </w:rPr>
          </w:rPrChange>
        </w:rPr>
        <w:t xml:space="preserve">    </w:t>
      </w:r>
      <w:proofErr w:type="gramStart"/>
      <w:r w:rsidRPr="00B702A1">
        <w:rPr>
          <w:sz w:val="24"/>
          <w:szCs w:val="24"/>
          <w:rPrChange w:id="1456" w:author="Artin" w:date="2023-08-27T16:16:00Z">
            <w:rPr>
              <w:rFonts w:asciiTheme="minorHAnsi" w:hAnsiTheme="minorHAnsi"/>
              <w:color w:val="000000" w:themeColor="text1"/>
            </w:rPr>
          </w:rPrChange>
        </w:rPr>
        <w:t>H(</w:t>
      </w:r>
      <w:proofErr w:type="gramEnd"/>
      <w:r w:rsidRPr="00B702A1">
        <w:rPr>
          <w:sz w:val="24"/>
          <w:szCs w:val="24"/>
          <w:rPrChange w:id="1457" w:author="Artin" w:date="2023-08-27T16:16:00Z">
            <w:rPr>
              <w:rFonts w:asciiTheme="minorHAnsi" w:hAnsiTheme="minorHAnsi"/>
              <w:color w:val="000000" w:themeColor="text1"/>
            </w:rPr>
          </w:rPrChange>
        </w:rPr>
        <w:t>k</w:t>
      </w:r>
      <w:ins w:id="1458" w:author="Artin Majdi" w:date="2023-08-27T16:22:00Z">
        <w:r w:rsidR="00B702A1">
          <w:rPr>
            <w:sz w:val="24"/>
            <w:szCs w:val="24"/>
          </w:rPr>
          <w:t xml:space="preserve"> </w:t>
        </w:r>
      </w:ins>
      <w:r w:rsidRPr="00B702A1">
        <w:rPr>
          <w:sz w:val="24"/>
          <w:szCs w:val="24"/>
          <w:rPrChange w:id="1459" w:author="Artin" w:date="2023-08-27T16:16:00Z">
            <w:rPr>
              <w:rFonts w:asciiTheme="minorHAnsi" w:hAnsiTheme="minorHAnsi"/>
              <w:color w:val="000000" w:themeColor="text1"/>
            </w:rPr>
          </w:rPrChange>
        </w:rPr>
        <w:t>\vert j</w:t>
      </w:r>
      <w:commentRangeStart w:id="1460"/>
      <w:r w:rsidRPr="00B702A1">
        <w:rPr>
          <w:sz w:val="24"/>
          <w:szCs w:val="24"/>
          <w:rPrChange w:id="1461" w:author="Artin" w:date="2023-08-27T16:16:00Z">
            <w:rPr>
              <w:rFonts w:asciiTheme="minorHAnsi" w:hAnsiTheme="minorHAnsi"/>
              <w:color w:val="000000" w:themeColor="text1"/>
            </w:rPr>
          </w:rPrChange>
        </w:rPr>
        <w:t>)</w:t>
      </w:r>
      <w:commentRangeEnd w:id="1460"/>
      <w:r w:rsidR="00782ECB" w:rsidRPr="00B702A1">
        <w:rPr>
          <w:rStyle w:val="CommentReference"/>
          <w:rFonts w:ascii="PT Sans Narrow" w:hAnsi="PT Sans Narrow" w:cs="Courier New"/>
          <w:sz w:val="18"/>
          <w:szCs w:val="18"/>
        </w:rPr>
        <w:commentReference w:id="1460"/>
      </w:r>
      <w:ins w:id="1462" w:author="Artin" w:date="2023-08-27T16:16:00Z">
        <w:r w:rsidRPr="00B702A1">
          <w:rPr>
            <w:sz w:val="24"/>
            <w:szCs w:val="24"/>
          </w:rPr>
          <w:t xml:space="preserve"> </w:t>
        </w:r>
      </w:ins>
      <w:r w:rsidRPr="00B702A1">
        <w:rPr>
          <w:sz w:val="24"/>
          <w:szCs w:val="24"/>
          <w:rPrChange w:id="1463" w:author="Artin" w:date="2023-08-27T16:16:00Z">
            <w:rPr>
              <w:rFonts w:asciiTheme="minorHAnsi" w:hAnsiTheme="minorHAnsi"/>
              <w:color w:val="000000" w:themeColor="text1"/>
            </w:rPr>
          </w:rPrChange>
        </w:rPr>
        <w:t xml:space="preserve"> = \</w:t>
      </w:r>
      <w:proofErr w:type="spellStart"/>
      <w:r w:rsidRPr="00B702A1">
        <w:rPr>
          <w:sz w:val="24"/>
          <w:szCs w:val="24"/>
          <w:rPrChange w:id="1464" w:author="Artin" w:date="2023-08-27T16:16:00Z">
            <w:rPr>
              <w:rFonts w:asciiTheme="minorHAnsi" w:hAnsiTheme="minorHAnsi"/>
              <w:color w:val="000000" w:themeColor="text1"/>
            </w:rPr>
          </w:rPrChange>
        </w:rPr>
        <w:t>mathcal</w:t>
      </w:r>
      <w:proofErr w:type="spellEnd"/>
      <w:r w:rsidRPr="00B702A1">
        <w:rPr>
          <w:sz w:val="24"/>
          <w:szCs w:val="24"/>
          <w:rPrChange w:id="1465" w:author="Artin" w:date="2023-08-27T16:16:00Z">
            <w:rPr>
              <w:rFonts w:asciiTheme="minorHAnsi" w:hAnsiTheme="minorHAnsi"/>
              <w:color w:val="000000" w:themeColor="text1"/>
            </w:rPr>
          </w:rPrChange>
        </w:rPr>
        <w:t>{L} \left(</w:t>
      </w:r>
      <w:proofErr w:type="spellStart"/>
      <w:r w:rsidRPr="00B702A1">
        <w:rPr>
          <w:sz w:val="24"/>
          <w:szCs w:val="24"/>
          <w:rPrChange w:id="1466" w:author="Artin" w:date="2023-08-27T16:16:00Z">
            <w:rPr>
              <w:rFonts w:asciiTheme="minorHAnsi" w:hAnsiTheme="minorHAnsi"/>
              <w:color w:val="000000" w:themeColor="text1"/>
            </w:rPr>
          </w:rPrChange>
        </w:rPr>
        <w:t>y_j</w:t>
      </w:r>
      <w:proofErr w:type="spellEnd"/>
      <w:r w:rsidRPr="00B702A1">
        <w:rPr>
          <w:sz w:val="24"/>
          <w:szCs w:val="24"/>
          <w:rPrChange w:id="1467" w:author="Artin" w:date="2023-08-27T16:16:00Z">
            <w:rPr>
              <w:rFonts w:asciiTheme="minorHAnsi" w:hAnsiTheme="minorHAnsi"/>
              <w:color w:val="000000" w:themeColor="text1"/>
            </w:rPr>
          </w:rPrChange>
        </w:rPr>
        <w:t>^{(i)},</w:t>
      </w:r>
      <w:proofErr w:type="spellStart"/>
      <w:r w:rsidRPr="00B702A1">
        <w:rPr>
          <w:sz w:val="24"/>
          <w:szCs w:val="24"/>
          <w:rPrChange w:id="1468" w:author="Artin" w:date="2023-08-27T16:16:00Z">
            <w:rPr>
              <w:rFonts w:asciiTheme="minorHAnsi" w:hAnsiTheme="minorHAnsi"/>
              <w:color w:val="000000" w:themeColor="text1"/>
            </w:rPr>
          </w:rPrChange>
        </w:rPr>
        <w:t>p_k</w:t>
      </w:r>
      <w:proofErr w:type="spellEnd"/>
      <w:r w:rsidRPr="00B702A1">
        <w:rPr>
          <w:sz w:val="24"/>
          <w:szCs w:val="24"/>
          <w:rPrChange w:id="1469" w:author="Artin" w:date="2023-08-27T16:16:00Z">
            <w:rPr>
              <w:rFonts w:asciiTheme="minorHAnsi" w:hAnsiTheme="minorHAnsi"/>
              <w:color w:val="000000" w:themeColor="text1"/>
            </w:rPr>
          </w:rPrChange>
        </w:rPr>
        <w:t>^{(i)}\right)</w:t>
      </w:r>
    </w:p>
    <w:p w14:paraId="6F543729" w14:textId="77777777" w:rsidR="00CA6F40" w:rsidRPr="00B702A1" w:rsidRDefault="00CA6F40" w:rsidP="00B702A1">
      <w:pPr>
        <w:spacing w:line="276" w:lineRule="auto"/>
        <w:rPr>
          <w:sz w:val="24"/>
          <w:szCs w:val="24"/>
          <w:rPrChange w:id="1470" w:author="Artin" w:date="2023-08-27T16:16:00Z">
            <w:rPr>
              <w:rFonts w:asciiTheme="minorHAnsi" w:hAnsiTheme="minorHAnsi"/>
              <w:color w:val="000000" w:themeColor="text1"/>
            </w:rPr>
          </w:rPrChange>
        </w:rPr>
      </w:pPr>
      <w:r w:rsidRPr="00B702A1">
        <w:rPr>
          <w:sz w:val="24"/>
          <w:szCs w:val="24"/>
          <w:rPrChange w:id="1471" w:author="Artin" w:date="2023-08-27T16:16:00Z">
            <w:rPr>
              <w:rFonts w:asciiTheme="minorHAnsi" w:hAnsiTheme="minorHAnsi"/>
              <w:color w:val="000000" w:themeColor="text1"/>
            </w:rPr>
          </w:rPrChange>
        </w:rPr>
        <w:t xml:space="preserve">    \label{</w:t>
      </w:r>
      <w:proofErr w:type="gramStart"/>
      <w:r w:rsidRPr="00B702A1">
        <w:rPr>
          <w:sz w:val="24"/>
          <w:szCs w:val="24"/>
          <w:rPrChange w:id="1472" w:author="Artin" w:date="2023-08-27T16:16:00Z">
            <w:rPr>
              <w:rFonts w:asciiTheme="minorHAnsi" w:hAnsiTheme="minorHAnsi"/>
              <w:color w:val="000000" w:themeColor="text1"/>
            </w:rPr>
          </w:rPrChange>
        </w:rPr>
        <w:t>eq:taxonomy.eq.</w:t>
      </w:r>
      <w:proofErr w:type="gramEnd"/>
      <w:r w:rsidRPr="00B702A1">
        <w:rPr>
          <w:sz w:val="24"/>
          <w:szCs w:val="24"/>
          <w:rPrChange w:id="1473" w:author="Artin" w:date="2023-08-27T16:16:00Z">
            <w:rPr>
              <w:rFonts w:asciiTheme="minorHAnsi" w:hAnsiTheme="minorHAnsi"/>
              <w:color w:val="000000" w:themeColor="text1"/>
            </w:rPr>
          </w:rPrChange>
        </w:rPr>
        <w:t>5.hierarchical_penalty2}</w:t>
      </w:r>
    </w:p>
    <w:p w14:paraId="0CD51649" w14:textId="77777777" w:rsidR="00CA6F40" w:rsidRPr="00B702A1" w:rsidRDefault="00CA6F40" w:rsidP="00B702A1">
      <w:pPr>
        <w:spacing w:line="276" w:lineRule="auto"/>
        <w:rPr>
          <w:sz w:val="24"/>
          <w:szCs w:val="24"/>
          <w:rPrChange w:id="1474" w:author="Artin" w:date="2023-08-27T16:16:00Z">
            <w:rPr>
              <w:rFonts w:asciiTheme="minorHAnsi" w:hAnsiTheme="minorHAnsi"/>
              <w:color w:val="000000" w:themeColor="text1"/>
            </w:rPr>
          </w:rPrChange>
        </w:rPr>
      </w:pPr>
      <w:r w:rsidRPr="00B702A1">
        <w:rPr>
          <w:sz w:val="24"/>
          <w:szCs w:val="24"/>
          <w:rPrChange w:id="1475" w:author="Artin" w:date="2023-08-27T16:16:00Z">
            <w:rPr>
              <w:rFonts w:asciiTheme="minorHAnsi" w:hAnsiTheme="minorHAnsi"/>
              <w:color w:val="000000" w:themeColor="text1"/>
            </w:rPr>
          </w:rPrChange>
        </w:rPr>
        <w:t>\</w:t>
      </w:r>
      <w:proofErr w:type="gramStart"/>
      <w:r w:rsidRPr="00B702A1">
        <w:rPr>
          <w:sz w:val="24"/>
          <w:szCs w:val="24"/>
          <w:rPrChange w:id="1476" w:author="Artin" w:date="2023-08-27T16:16:00Z">
            <w:rPr>
              <w:rFonts w:asciiTheme="minorHAnsi" w:hAnsiTheme="minorHAnsi"/>
              <w:color w:val="000000" w:themeColor="text1"/>
            </w:rPr>
          </w:rPrChange>
        </w:rPr>
        <w:t>end</w:t>
      </w:r>
      <w:proofErr w:type="gramEnd"/>
      <w:r w:rsidRPr="00B702A1">
        <w:rPr>
          <w:sz w:val="24"/>
          <w:szCs w:val="24"/>
          <w:rPrChange w:id="1477" w:author="Artin" w:date="2023-08-27T16:16:00Z">
            <w:rPr>
              <w:rFonts w:asciiTheme="minorHAnsi" w:hAnsiTheme="minorHAnsi"/>
              <w:color w:val="000000" w:themeColor="text1"/>
            </w:rPr>
          </w:rPrChange>
        </w:rPr>
        <w:t>{equation}</w:t>
      </w:r>
    </w:p>
    <w:p w14:paraId="65C4A1B2" w14:textId="34F0400B" w:rsidR="00CA6F40" w:rsidRPr="00B702A1" w:rsidRDefault="00217555" w:rsidP="00B702A1">
      <w:pPr>
        <w:spacing w:line="276" w:lineRule="auto"/>
        <w:rPr>
          <w:ins w:id="1478" w:author="Artin" w:date="2023-08-27T16:16:00Z"/>
          <w:sz w:val="24"/>
          <w:szCs w:val="24"/>
        </w:rPr>
      </w:pPr>
      <w:del w:id="1479" w:author="Artin" w:date="2023-08-27T16:16:00Z">
        <w:r w:rsidRPr="00B702A1">
          <w:rPr>
            <w:rFonts w:cstheme="minorHAnsi"/>
            <w:color w:val="000000" w:themeColor="text1"/>
            <w:sz w:val="24"/>
            <w:szCs w:val="24"/>
          </w:rPr>
          <w:delText>In both</w:delText>
        </w:r>
      </w:del>
    </w:p>
    <w:p w14:paraId="437C05D3" w14:textId="7EF7DFFA" w:rsidR="00CA6F40" w:rsidRPr="00B702A1" w:rsidRDefault="00CA6F40" w:rsidP="00B702A1">
      <w:pPr>
        <w:spacing w:line="276" w:lineRule="auto"/>
        <w:rPr>
          <w:sz w:val="24"/>
          <w:szCs w:val="24"/>
          <w:rPrChange w:id="1480" w:author="Artin" w:date="2023-08-27T16:16:00Z">
            <w:rPr>
              <w:rFonts w:asciiTheme="minorHAnsi" w:hAnsiTheme="minorHAnsi"/>
              <w:color w:val="000000" w:themeColor="text1"/>
            </w:rPr>
          </w:rPrChange>
        </w:rPr>
      </w:pPr>
      <w:ins w:id="1481" w:author="Artin" w:date="2023-08-27T16:16:00Z">
        <w:r w:rsidRPr="00B702A1">
          <w:rPr>
            <w:sz w:val="24"/>
            <w:szCs w:val="24"/>
          </w:rPr>
          <w:t>The penalization term in</w:t>
        </w:r>
      </w:ins>
      <w:r w:rsidRPr="00B702A1">
        <w:rPr>
          <w:sz w:val="24"/>
          <w:szCs w:val="24"/>
          <w:rPrChange w:id="1482" w:author="Artin" w:date="2023-08-27T16:16:00Z">
            <w:rPr>
              <w:rFonts w:asciiTheme="minorHAnsi" w:hAnsiTheme="minorHAnsi"/>
              <w:color w:val="000000" w:themeColor="text1"/>
            </w:rPr>
          </w:rPrChange>
        </w:rPr>
        <w:t xml:space="preserve"> Equations~(\ref{eq:taxonomy.eq.4.hierarchical_penalty1}) and~(\ref{eq:taxonomy.eq.5.hierarchical_penalty2}) </w:t>
      </w:r>
      <w:del w:id="1483" w:author="Artin" w:date="2023-08-27T16:16:00Z">
        <w:r w:rsidR="00217555" w:rsidRPr="00B702A1">
          <w:rPr>
            <w:rFonts w:cstheme="minorHAnsi"/>
            <w:color w:val="000000" w:themeColor="text1"/>
            <w:sz w:val="24"/>
            <w:szCs w:val="24"/>
          </w:rPr>
          <w:delText xml:space="preserve">the penalization term </w:delText>
        </w:r>
      </w:del>
      <w:r w:rsidRPr="00B702A1">
        <w:rPr>
          <w:sz w:val="24"/>
          <w:szCs w:val="24"/>
          <w:rPrChange w:id="1484" w:author="Artin" w:date="2023-08-27T16:16:00Z">
            <w:rPr>
              <w:rFonts w:asciiTheme="minorHAnsi" w:hAnsiTheme="minorHAnsi"/>
              <w:color w:val="000000" w:themeColor="text1"/>
            </w:rPr>
          </w:rPrChange>
        </w:rPr>
        <w:t xml:space="preserve">encourages the model to correctly predict the corresponding parent class when predicting the child class, </w:t>
      </w:r>
      <w:ins w:id="1485" w:author="Artin" w:date="2023-08-27T16:16:00Z">
        <w:r w:rsidRPr="00B702A1">
          <w:rPr>
            <w:sz w:val="24"/>
            <w:szCs w:val="24"/>
          </w:rPr>
          <w:t xml:space="preserve">hence </w:t>
        </w:r>
      </w:ins>
      <w:r w:rsidRPr="00B702A1">
        <w:rPr>
          <w:sz w:val="24"/>
          <w:szCs w:val="24"/>
          <w:rPrChange w:id="1486" w:author="Artin" w:date="2023-08-27T16:16:00Z">
            <w:rPr>
              <w:rFonts w:asciiTheme="minorHAnsi" w:hAnsiTheme="minorHAnsi"/>
              <w:color w:val="000000" w:themeColor="text1"/>
            </w:rPr>
          </w:rPrChange>
        </w:rPr>
        <w:t xml:space="preserve">ensuring that the predicted </w:t>
      </w:r>
      <w:del w:id="1487" w:author="Artin" w:date="2023-08-27T16:16:00Z">
        <w:r w:rsidR="00217555" w:rsidRPr="00B702A1">
          <w:rPr>
            <w:rFonts w:cstheme="minorHAnsi"/>
            <w:color w:val="000000" w:themeColor="text1"/>
            <w:sz w:val="24"/>
            <w:szCs w:val="24"/>
          </w:rPr>
          <w:delText>label set adheres to</w:delText>
        </w:r>
      </w:del>
      <w:ins w:id="1488" w:author="Artin" w:date="2023-08-27T16:16:00Z">
        <w:r w:rsidRPr="00B702A1">
          <w:rPr>
            <w:sz w:val="24"/>
            <w:szCs w:val="24"/>
          </w:rPr>
          <w:t>labels  align well with</w:t>
        </w:r>
      </w:ins>
      <w:r w:rsidRPr="00B702A1">
        <w:rPr>
          <w:sz w:val="24"/>
          <w:szCs w:val="24"/>
          <w:rPrChange w:id="1489" w:author="Artin" w:date="2023-08-27T16:16:00Z">
            <w:rPr>
              <w:rFonts w:asciiTheme="minorHAnsi" w:hAnsiTheme="minorHAnsi"/>
              <w:color w:val="000000" w:themeColor="text1"/>
            </w:rPr>
          </w:rPrChange>
        </w:rPr>
        <w:t xml:space="preserve"> the hierarchical structure. </w:t>
      </w:r>
      <w:del w:id="1490" w:author="Artin" w:date="2023-08-27T16:16:00Z">
        <w:r w:rsidR="00217555" w:rsidRPr="00B702A1">
          <w:rPr>
            <w:rFonts w:cstheme="minorHAnsi"/>
            <w:color w:val="000000" w:themeColor="text1"/>
            <w:sz w:val="24"/>
            <w:szCs w:val="24"/>
          </w:rPr>
          <w:delText>In the</w:delText>
        </w:r>
      </w:del>
      <w:ins w:id="1491" w:author="Artin" w:date="2023-08-27T16:16:00Z">
        <w:r w:rsidRPr="00B702A1">
          <w:rPr>
            <w:sz w:val="24"/>
            <w:szCs w:val="24"/>
          </w:rPr>
          <w:t>The</w:t>
        </w:r>
      </w:ins>
      <w:r w:rsidRPr="00B702A1">
        <w:rPr>
          <w:sz w:val="24"/>
          <w:szCs w:val="24"/>
          <w:rPrChange w:id="1492" w:author="Artin" w:date="2023-08-27T16:16:00Z">
            <w:rPr>
              <w:rFonts w:asciiTheme="minorHAnsi" w:hAnsiTheme="minorHAnsi"/>
              <w:color w:val="000000" w:themeColor="text1"/>
            </w:rPr>
          </w:rPrChange>
        </w:rPr>
        <w:t xml:space="preserve"> </w:t>
      </w:r>
      <w:proofErr w:type="gramStart"/>
      <w:r w:rsidRPr="00B702A1">
        <w:rPr>
          <w:sz w:val="24"/>
          <w:szCs w:val="24"/>
          <w:rPrChange w:id="1493" w:author="Artin" w:date="2023-08-27T16:16:00Z">
            <w:rPr>
              <w:rFonts w:asciiTheme="minorHAnsi" w:hAnsiTheme="minorHAnsi"/>
              <w:color w:val="000000" w:themeColor="text1"/>
            </w:rPr>
          </w:rPrChange>
        </w:rPr>
        <w:t>aforementioned approach</w:t>
      </w:r>
      <w:proofErr w:type="gramEnd"/>
      <w:r w:rsidRPr="00B702A1">
        <w:rPr>
          <w:sz w:val="24"/>
          <w:szCs w:val="24"/>
          <w:rPrChange w:id="1494" w:author="Artin" w:date="2023-08-27T16:16:00Z">
            <w:rPr>
              <w:rFonts w:asciiTheme="minorHAnsi" w:hAnsiTheme="minorHAnsi"/>
              <w:color w:val="000000" w:themeColor="text1"/>
            </w:rPr>
          </w:rPrChange>
        </w:rPr>
        <w:t xml:space="preserve">, </w:t>
      </w:r>
      <w:commentRangeStart w:id="1495"/>
      <w:del w:id="1496" w:author="Artin" w:date="2023-08-27T16:16:00Z">
        <w:r w:rsidR="00217555" w:rsidRPr="00B702A1">
          <w:rPr>
            <w:rFonts w:cstheme="minorHAnsi"/>
            <w:color w:val="000000" w:themeColor="text1"/>
            <w:sz w:val="24"/>
            <w:szCs w:val="24"/>
          </w:rPr>
          <w:delText>we assume</w:delText>
        </w:r>
      </w:del>
      <w:ins w:id="1497" w:author="Artin" w:date="2023-08-27T16:16:00Z">
        <w:r w:rsidRPr="00B702A1">
          <w:rPr>
            <w:sz w:val="24"/>
            <w:szCs w:val="24"/>
          </w:rPr>
          <w:t>assumes</w:t>
        </w:r>
      </w:ins>
      <w:r w:rsidRPr="00B702A1">
        <w:rPr>
          <w:sz w:val="24"/>
          <w:szCs w:val="24"/>
          <w:rPrChange w:id="1498" w:author="Artin" w:date="2023-08-27T16:16:00Z">
            <w:rPr>
              <w:rFonts w:asciiTheme="minorHAnsi" w:hAnsiTheme="minorHAnsi"/>
              <w:color w:val="000000" w:themeColor="text1"/>
            </w:rPr>
          </w:rPrChange>
        </w:rPr>
        <w:t xml:space="preserve"> a linear relationship</w:t>
      </w:r>
      <w:commentRangeEnd w:id="1495"/>
      <w:r w:rsidR="00782ECB" w:rsidRPr="00B702A1">
        <w:rPr>
          <w:rStyle w:val="CommentReference"/>
          <w:rFonts w:ascii="PT Sans Narrow" w:hAnsi="PT Sans Narrow" w:cs="Courier New"/>
          <w:sz w:val="18"/>
          <w:szCs w:val="18"/>
        </w:rPr>
        <w:commentReference w:id="1495"/>
      </w:r>
      <w:ins w:id="1499" w:author="Artin" w:date="2023-08-27T16:16:00Z">
        <w:r w:rsidRPr="00B702A1">
          <w:rPr>
            <w:sz w:val="24"/>
            <w:szCs w:val="24"/>
          </w:rPr>
          <w:t xml:space="preserve"> </w:t>
        </w:r>
      </w:ins>
      <w:r w:rsidRPr="00B702A1">
        <w:rPr>
          <w:sz w:val="24"/>
          <w:szCs w:val="24"/>
          <w:rPrChange w:id="1500" w:author="Artin" w:date="2023-08-27T16:16:00Z">
            <w:rPr>
              <w:rFonts w:asciiTheme="minorHAnsi" w:hAnsiTheme="minorHAnsi"/>
              <w:color w:val="000000" w:themeColor="text1"/>
            </w:rPr>
          </w:rPrChange>
        </w:rPr>
        <w:t xml:space="preserve"> between </w:t>
      </w:r>
      <w:ins w:id="1501" w:author="Artin" w:date="2023-08-27T16:16:00Z">
        <w:r w:rsidRPr="00B702A1">
          <w:rPr>
            <w:sz w:val="24"/>
            <w:szCs w:val="24"/>
          </w:rPr>
          <w:t xml:space="preserve">the </w:t>
        </w:r>
      </w:ins>
      <w:r w:rsidRPr="00B702A1">
        <w:rPr>
          <w:sz w:val="24"/>
          <w:szCs w:val="24"/>
          <w:rPrChange w:id="1502" w:author="Artin" w:date="2023-08-27T16:16:00Z">
            <w:rPr>
              <w:rFonts w:asciiTheme="minorHAnsi" w:hAnsiTheme="minorHAnsi"/>
              <w:color w:val="000000" w:themeColor="text1"/>
            </w:rPr>
          </w:rPrChange>
        </w:rPr>
        <w:t>child and parent losses</w:t>
      </w:r>
      <w:del w:id="1503" w:author="Artin" w:date="2023-08-27T16:16:00Z">
        <w:r w:rsidR="00217555" w:rsidRPr="00B702A1">
          <w:rPr>
            <w:rFonts w:cstheme="minorHAnsi"/>
            <w:color w:val="000000" w:themeColor="text1"/>
            <w:sz w:val="24"/>
            <w:szCs w:val="24"/>
          </w:rPr>
          <w:delText>, which can simplify the optimization process</w:delText>
        </w:r>
      </w:del>
      <w:r w:rsidRPr="00B702A1">
        <w:rPr>
          <w:sz w:val="24"/>
          <w:szCs w:val="24"/>
          <w:rPrChange w:id="1504" w:author="Artin" w:date="2023-08-27T16:16:00Z">
            <w:rPr>
              <w:rFonts w:asciiTheme="minorHAnsi" w:hAnsiTheme="minorHAnsi"/>
              <w:color w:val="000000" w:themeColor="text1"/>
            </w:rPr>
          </w:rPrChange>
        </w:rPr>
        <w:t xml:space="preserve">. However, this may not always accurately capture the relationship between the parent-child classes, as the relationship may not </w:t>
      </w:r>
      <w:del w:id="1505" w:author="Artin" w:date="2023-08-27T16:16:00Z">
        <w:r w:rsidR="00217555" w:rsidRPr="00B702A1">
          <w:rPr>
            <w:rFonts w:cstheme="minorHAnsi"/>
            <w:color w:val="000000" w:themeColor="text1"/>
            <w:sz w:val="24"/>
            <w:szCs w:val="24"/>
          </w:rPr>
          <w:delText>always be linear. Furthermore, the impact of the parent's loss on the total loss could be less significant, particularly if the child's loss is considerably greater than the parent's loss</w:delText>
        </w:r>
      </w:del>
      <w:ins w:id="1506" w:author="Artin" w:date="2023-08-27T16:16:00Z">
        <w:r w:rsidRPr="00B702A1">
          <w:rPr>
            <w:sz w:val="24"/>
            <w:szCs w:val="24"/>
          </w:rPr>
          <w:t>necessarily be linear</w:t>
        </w:r>
      </w:ins>
      <w:r w:rsidRPr="00B702A1">
        <w:rPr>
          <w:sz w:val="24"/>
          <w:szCs w:val="24"/>
          <w:rPrChange w:id="1507" w:author="Artin" w:date="2023-08-27T16:16:00Z">
            <w:rPr>
              <w:rFonts w:asciiTheme="minorHAnsi" w:hAnsiTheme="minorHAnsi"/>
              <w:color w:val="000000" w:themeColor="text1"/>
            </w:rPr>
          </w:rPrChange>
        </w:rPr>
        <w:t>.</w:t>
      </w:r>
    </w:p>
    <w:p w14:paraId="07F85988" w14:textId="06587801" w:rsidR="00CA6F40" w:rsidRPr="00B702A1" w:rsidRDefault="00217555" w:rsidP="00B702A1">
      <w:pPr>
        <w:spacing w:line="276" w:lineRule="auto"/>
        <w:rPr>
          <w:ins w:id="1508" w:author="Artin" w:date="2023-08-27T16:16:00Z"/>
          <w:sz w:val="24"/>
          <w:szCs w:val="24"/>
        </w:rPr>
      </w:pPr>
      <w:del w:id="1509" w:author="Artin" w:date="2023-08-27T16:16:00Z">
        <w:r w:rsidRPr="00B702A1">
          <w:rPr>
            <w:rFonts w:cstheme="minorHAnsi"/>
            <w:color w:val="000000" w:themeColor="text1"/>
            <w:sz w:val="24"/>
            <w:szCs w:val="24"/>
          </w:rPr>
          <w:delText>To address this problem</w:delText>
        </w:r>
      </w:del>
    </w:p>
    <w:p w14:paraId="5D8F5CC5" w14:textId="77777777" w:rsidR="00CA6F40" w:rsidRPr="00B702A1" w:rsidRDefault="00CA6F40" w:rsidP="00B702A1">
      <w:pPr>
        <w:spacing w:line="276" w:lineRule="auto"/>
        <w:rPr>
          <w:ins w:id="1510" w:author="Artin" w:date="2023-08-27T16:16:00Z"/>
          <w:sz w:val="24"/>
          <w:szCs w:val="24"/>
        </w:rPr>
      </w:pPr>
      <w:ins w:id="1511" w:author="Artin" w:date="2023-08-27T16:16:00Z">
        <w:r w:rsidRPr="00B702A1">
          <w:rPr>
            <w:sz w:val="24"/>
            <w:szCs w:val="24"/>
          </w:rPr>
          <w:t>The approach of multiplying losses introduces a greater adaptability in the representation of relationships between parent and child classes, as it can encapsulate both linear and potentially complex interrelations. Under the constraints of our problem --- where the absence of a parent class guarantees the absence of its child class --- both parent and child loss values would simultaneously increase or decrease (if the parent class is absent). In such a scenario, their summation or product would correspondingly escalate or diminish, thus demonstrating a linear relationship.</w:t>
        </w:r>
      </w:ins>
    </w:p>
    <w:p w14:paraId="5FE6CB67" w14:textId="77777777" w:rsidR="00CA6F40" w:rsidRPr="00B702A1" w:rsidRDefault="00CA6F40" w:rsidP="00B702A1">
      <w:pPr>
        <w:spacing w:line="276" w:lineRule="auto"/>
        <w:rPr>
          <w:ins w:id="1512" w:author="Artin" w:date="2023-08-27T16:16:00Z"/>
          <w:sz w:val="24"/>
          <w:szCs w:val="24"/>
        </w:rPr>
      </w:pPr>
    </w:p>
    <w:p w14:paraId="34162674" w14:textId="77777777" w:rsidR="00CA6F40" w:rsidRPr="00B702A1" w:rsidRDefault="00CA6F40" w:rsidP="00B702A1">
      <w:pPr>
        <w:spacing w:line="276" w:lineRule="auto"/>
        <w:rPr>
          <w:sz w:val="24"/>
          <w:szCs w:val="24"/>
          <w:rPrChange w:id="1513" w:author="Artin" w:date="2023-08-27T16:16:00Z">
            <w:rPr>
              <w:rFonts w:asciiTheme="minorHAnsi" w:hAnsiTheme="minorHAnsi"/>
              <w:color w:val="000000" w:themeColor="text1"/>
            </w:rPr>
          </w:rPrChange>
        </w:rPr>
      </w:pPr>
      <w:ins w:id="1514" w:author="Artin" w:date="2023-08-27T16:16:00Z">
        <w:r w:rsidRPr="00B702A1">
          <w:rPr>
            <w:sz w:val="24"/>
            <w:szCs w:val="24"/>
          </w:rPr>
          <w:t xml:space="preserve">However, the complexity arises when we consider the scenario where the parent's loss value is significantly low in comparison to the child's loss. Here, a simple additive model might undervalue the parent's loss impact, as adding a small parent loss value to a considerably larger child loss value might not significantly alter the new updated loss for that child class. On the contrary, a multiplicative model amplifies the influence of each parent loss on the total, even if the parent's loss is relatively small. By defining the new loss for child classes in such </w:t>
        </w:r>
        <w:proofErr w:type="gramStart"/>
        <w:r w:rsidRPr="00B702A1">
          <w:rPr>
            <w:sz w:val="24"/>
            <w:szCs w:val="24"/>
          </w:rPr>
          <w:t>way</w:t>
        </w:r>
        <w:proofErr w:type="gramEnd"/>
        <w:r w:rsidRPr="00B702A1">
          <w:rPr>
            <w:sz w:val="24"/>
            <w:szCs w:val="24"/>
          </w:rPr>
          <w:t xml:space="preserve"> that their updated loss values are proportional to their corresponding parent's losses, we may enhance the hierarchical relationships' portrayal. To define such a loss value measurement scheme</w:t>
        </w:r>
      </w:ins>
      <w:r w:rsidRPr="00B702A1">
        <w:rPr>
          <w:sz w:val="24"/>
          <w:szCs w:val="24"/>
          <w:rPrChange w:id="1515" w:author="Artin" w:date="2023-08-27T16:16:00Z">
            <w:rPr>
              <w:rFonts w:asciiTheme="minorHAnsi" w:hAnsiTheme="minorHAnsi"/>
              <w:color w:val="000000" w:themeColor="text1"/>
            </w:rPr>
          </w:rPrChange>
        </w:rPr>
        <w:t>, we can modify the loss measurements presented in Equations~(\ref{</w:t>
      </w:r>
      <w:proofErr w:type="gramStart"/>
      <w:r w:rsidRPr="00B702A1">
        <w:rPr>
          <w:sz w:val="24"/>
          <w:szCs w:val="24"/>
          <w:rPrChange w:id="1516" w:author="Artin" w:date="2023-08-27T16:16:00Z">
            <w:rPr>
              <w:rFonts w:asciiTheme="minorHAnsi" w:hAnsiTheme="minorHAnsi"/>
              <w:color w:val="000000" w:themeColor="text1"/>
            </w:rPr>
          </w:rPrChange>
        </w:rPr>
        <w:t>eq:taxonomy.eq.</w:t>
      </w:r>
      <w:proofErr w:type="gramEnd"/>
      <w:r w:rsidRPr="00B702A1">
        <w:rPr>
          <w:sz w:val="24"/>
          <w:szCs w:val="24"/>
          <w:rPrChange w:id="1517" w:author="Artin" w:date="2023-08-27T16:16:00Z">
            <w:rPr>
              <w:rFonts w:asciiTheme="minorHAnsi" w:hAnsiTheme="minorHAnsi"/>
              <w:color w:val="000000" w:themeColor="text1"/>
            </w:rPr>
          </w:rPrChange>
        </w:rPr>
        <w:t>4.hierarchical_penalty1}) and~(\ref{eq:taxonomy.eq.5.hierarchical_penalty2}) to be based on the multiplication of losses rather than their addition.</w:t>
      </w:r>
    </w:p>
    <w:p w14:paraId="0B006D59" w14:textId="77777777" w:rsidR="00217555" w:rsidRPr="00B702A1" w:rsidRDefault="00217555" w:rsidP="00B702A1">
      <w:pPr>
        <w:spacing w:after="0" w:line="276" w:lineRule="auto"/>
        <w:rPr>
          <w:del w:id="1518" w:author="Artin" w:date="2023-08-27T16:16:00Z"/>
          <w:rFonts w:cstheme="minorHAnsi"/>
          <w:color w:val="000000" w:themeColor="text1"/>
          <w:sz w:val="24"/>
          <w:szCs w:val="24"/>
        </w:rPr>
      </w:pPr>
      <w:del w:id="1519" w:author="Artin" w:date="2023-08-27T16:16:00Z">
        <w:r w:rsidRPr="00B702A1">
          <w:rPr>
            <w:rFonts w:cstheme="minorHAnsi"/>
            <w:color w:val="000000" w:themeColor="text1"/>
            <w:sz w:val="24"/>
            <w:szCs w:val="24"/>
          </w:rPr>
          <w:delText xml:space="preserve">Multiplying losses allows for a more flexible relationship between the child and parent classes, as </w:delText>
        </w:r>
        <w:commentRangeStart w:id="1520"/>
        <w:r w:rsidRPr="00B702A1">
          <w:rPr>
            <w:rFonts w:cstheme="minorHAnsi"/>
            <w:color w:val="000000" w:themeColor="text1"/>
            <w:sz w:val="24"/>
            <w:szCs w:val="24"/>
          </w:rPr>
          <w:delText>it can model both linear and nonlinear relationships</w:delText>
        </w:r>
        <w:commentRangeEnd w:id="1520"/>
        <w:r w:rsidR="00BB337D" w:rsidRPr="00B702A1">
          <w:rPr>
            <w:rStyle w:val="CommentReference"/>
            <w:rFonts w:ascii="PT Sans Narrow" w:hAnsi="PT Sans Narrow" w:cs="Courier New"/>
            <w:sz w:val="18"/>
            <w:szCs w:val="18"/>
          </w:rPr>
          <w:commentReference w:id="1520"/>
        </w:r>
        <w:r w:rsidRPr="00B702A1">
          <w:rPr>
            <w:rFonts w:cstheme="minorHAnsi"/>
            <w:color w:val="000000" w:themeColor="text1"/>
            <w:sz w:val="24"/>
            <w:szCs w:val="24"/>
          </w:rPr>
          <w:delText>. Furthermore, the parent's loss can have a more significant impact on the total loss, since it is multiplied by the child's loss, ensuring that the hierarchical relationships are better captured. To achieve this, we can define the new loss as follows</w:delText>
        </w:r>
        <w:r w:rsidR="00BB337D" w:rsidRPr="00B702A1">
          <w:rPr>
            <w:rFonts w:cstheme="minorHAnsi"/>
            <w:color w:val="000000" w:themeColor="text1"/>
            <w:sz w:val="24"/>
            <w:szCs w:val="24"/>
          </w:rPr>
          <w:delText>:</w:delText>
        </w:r>
      </w:del>
    </w:p>
    <w:p w14:paraId="50CE0988" w14:textId="77777777" w:rsidR="00CA6F40" w:rsidRPr="00B702A1" w:rsidRDefault="00CA6F40" w:rsidP="00B702A1">
      <w:pPr>
        <w:spacing w:line="276" w:lineRule="auto"/>
        <w:rPr>
          <w:sz w:val="24"/>
          <w:szCs w:val="24"/>
          <w:rPrChange w:id="1521" w:author="Artin" w:date="2023-08-27T16:16:00Z">
            <w:rPr>
              <w:rFonts w:asciiTheme="minorHAnsi" w:hAnsiTheme="minorHAnsi"/>
              <w:color w:val="000000" w:themeColor="text1"/>
            </w:rPr>
          </w:rPrChange>
        </w:rPr>
      </w:pPr>
      <w:r w:rsidRPr="00B702A1">
        <w:rPr>
          <w:sz w:val="24"/>
          <w:szCs w:val="24"/>
          <w:rPrChange w:id="1522" w:author="Artin" w:date="2023-08-27T16:16:00Z">
            <w:rPr>
              <w:rFonts w:asciiTheme="minorHAnsi" w:hAnsiTheme="minorHAnsi"/>
              <w:color w:val="000000" w:themeColor="text1"/>
            </w:rPr>
          </w:rPrChange>
        </w:rPr>
        <w:t>\</w:t>
      </w:r>
      <w:proofErr w:type="gramStart"/>
      <w:r w:rsidRPr="00B702A1">
        <w:rPr>
          <w:sz w:val="24"/>
          <w:szCs w:val="24"/>
          <w:rPrChange w:id="1523" w:author="Artin" w:date="2023-08-27T16:16:00Z">
            <w:rPr>
              <w:rFonts w:asciiTheme="minorHAnsi" w:hAnsiTheme="minorHAnsi"/>
              <w:color w:val="000000" w:themeColor="text1"/>
            </w:rPr>
          </w:rPrChange>
        </w:rPr>
        <w:t>begin</w:t>
      </w:r>
      <w:proofErr w:type="gramEnd"/>
      <w:r w:rsidRPr="00B702A1">
        <w:rPr>
          <w:sz w:val="24"/>
          <w:szCs w:val="24"/>
          <w:rPrChange w:id="1524" w:author="Artin" w:date="2023-08-27T16:16:00Z">
            <w:rPr>
              <w:rFonts w:asciiTheme="minorHAnsi" w:hAnsiTheme="minorHAnsi"/>
              <w:color w:val="000000" w:themeColor="text1"/>
            </w:rPr>
          </w:rPrChange>
        </w:rPr>
        <w:t>{equation}</w:t>
      </w:r>
    </w:p>
    <w:p w14:paraId="0B5074A3" w14:textId="77777777" w:rsidR="00CA6F40" w:rsidRPr="00B702A1" w:rsidRDefault="00CA6F40" w:rsidP="00B702A1">
      <w:pPr>
        <w:spacing w:line="276" w:lineRule="auto"/>
        <w:rPr>
          <w:sz w:val="24"/>
          <w:szCs w:val="24"/>
          <w:rPrChange w:id="1525" w:author="Artin" w:date="2023-08-27T16:16:00Z">
            <w:rPr>
              <w:rFonts w:asciiTheme="minorHAnsi" w:hAnsiTheme="minorHAnsi"/>
              <w:color w:val="000000" w:themeColor="text1"/>
            </w:rPr>
          </w:rPrChange>
        </w:rPr>
      </w:pPr>
      <w:r w:rsidRPr="00B702A1">
        <w:rPr>
          <w:sz w:val="24"/>
          <w:szCs w:val="24"/>
          <w:rPrChange w:id="1526" w:author="Artin" w:date="2023-08-27T16:16:00Z">
            <w:rPr>
              <w:rFonts w:asciiTheme="minorHAnsi" w:hAnsiTheme="minorHAnsi"/>
              <w:color w:val="000000" w:themeColor="text1"/>
            </w:rPr>
          </w:rPrChange>
        </w:rPr>
        <w:t xml:space="preserve">    \label{</w:t>
      </w:r>
      <w:proofErr w:type="gramStart"/>
      <w:r w:rsidRPr="00B702A1">
        <w:rPr>
          <w:sz w:val="24"/>
          <w:szCs w:val="24"/>
          <w:rPrChange w:id="1527" w:author="Artin" w:date="2023-08-27T16:16:00Z">
            <w:rPr>
              <w:rFonts w:asciiTheme="minorHAnsi" w:hAnsiTheme="minorHAnsi"/>
              <w:color w:val="000000" w:themeColor="text1"/>
            </w:rPr>
          </w:rPrChange>
        </w:rPr>
        <w:t>eq:taxonomy.eq.</w:t>
      </w:r>
      <w:proofErr w:type="gramEnd"/>
      <w:r w:rsidRPr="00B702A1">
        <w:rPr>
          <w:sz w:val="24"/>
          <w:szCs w:val="24"/>
          <w:rPrChange w:id="1528" w:author="Artin" w:date="2023-08-27T16:16:00Z">
            <w:rPr>
              <w:rFonts w:asciiTheme="minorHAnsi" w:hAnsiTheme="minorHAnsi"/>
              <w:color w:val="000000" w:themeColor="text1"/>
            </w:rPr>
          </w:rPrChange>
        </w:rPr>
        <w:t>7.newloss}</w:t>
      </w:r>
    </w:p>
    <w:p w14:paraId="2897369B" w14:textId="00BADF08" w:rsidR="00CA6F40" w:rsidRPr="00B702A1" w:rsidRDefault="00CA6F40" w:rsidP="00B702A1">
      <w:pPr>
        <w:spacing w:line="276" w:lineRule="auto"/>
        <w:rPr>
          <w:sz w:val="24"/>
          <w:szCs w:val="24"/>
          <w:rPrChange w:id="1529" w:author="Artin" w:date="2023-08-27T16:16:00Z">
            <w:rPr>
              <w:rFonts w:asciiTheme="minorHAnsi" w:hAnsiTheme="minorHAnsi"/>
              <w:color w:val="000000" w:themeColor="text1"/>
            </w:rPr>
          </w:rPrChange>
        </w:rPr>
      </w:pPr>
      <w:r w:rsidRPr="00B702A1">
        <w:rPr>
          <w:sz w:val="24"/>
          <w:szCs w:val="24"/>
          <w:rPrChange w:id="1530"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1531" w:author="Artin" w:date="2023-08-27T16:16:00Z">
            <w:rPr>
              <w:rFonts w:asciiTheme="minorHAnsi" w:hAnsiTheme="minorHAnsi"/>
              <w:color w:val="000000" w:themeColor="text1"/>
            </w:rPr>
          </w:rPrChange>
        </w:rPr>
        <w:t>widehat</w:t>
      </w:r>
      <w:proofErr w:type="spellEnd"/>
      <w:proofErr w:type="gramEnd"/>
      <w:r w:rsidRPr="00B702A1">
        <w:rPr>
          <w:sz w:val="24"/>
          <w:szCs w:val="24"/>
          <w:rPrChange w:id="1532" w:author="Artin" w:date="2023-08-27T16:16:00Z">
            <w:rPr>
              <w:rFonts w:asciiTheme="minorHAnsi" w:hAnsiTheme="minorHAnsi"/>
              <w:color w:val="000000" w:themeColor="text1"/>
            </w:rPr>
          </w:rPrChange>
        </w:rPr>
        <w:t xml:space="preserve">{l}_k^{(i)} = </w:t>
      </w:r>
      <w:proofErr w:type="spellStart"/>
      <w:r w:rsidRPr="00B702A1">
        <w:rPr>
          <w:sz w:val="24"/>
          <w:szCs w:val="24"/>
          <w:rPrChange w:id="1533" w:author="Artin" w:date="2023-08-27T16:16:00Z">
            <w:rPr>
              <w:rFonts w:asciiTheme="minorHAnsi" w:hAnsiTheme="minorHAnsi"/>
              <w:color w:val="000000" w:themeColor="text1"/>
            </w:rPr>
          </w:rPrChange>
        </w:rPr>
        <w:t>l_k</w:t>
      </w:r>
      <w:proofErr w:type="spellEnd"/>
      <w:r w:rsidRPr="00B702A1">
        <w:rPr>
          <w:sz w:val="24"/>
          <w:szCs w:val="24"/>
          <w:rPrChange w:id="1534" w:author="Artin" w:date="2023-08-27T16:16:00Z">
            <w:rPr>
              <w:rFonts w:asciiTheme="minorHAnsi" w:hAnsiTheme="minorHAnsi"/>
              <w:color w:val="000000" w:themeColor="text1"/>
            </w:rPr>
          </w:rPrChange>
        </w:rPr>
        <w:t>^{(i)} H</w:t>
      </w:r>
      <w:del w:id="1535" w:author="Artin" w:date="2023-08-27T16:16:00Z">
        <w:r w:rsidR="00217555" w:rsidRPr="00B702A1">
          <w:rPr>
            <w:rFonts w:cstheme="minorHAnsi"/>
            <w:color w:val="000000" w:themeColor="text1"/>
            <w:sz w:val="24"/>
            <w:szCs w:val="24"/>
          </w:rPr>
          <w:delText xml:space="preserve"> \left( c_</w:delText>
        </w:r>
      </w:del>
      <w:ins w:id="1536" w:author="Artin" w:date="2023-08-27T16:16:00Z">
        <w:r w:rsidRPr="00B702A1">
          <w:rPr>
            <w:sz w:val="24"/>
            <w:szCs w:val="24"/>
          </w:rPr>
          <w:t xml:space="preserve">( </w:t>
        </w:r>
      </w:ins>
      <w:r w:rsidRPr="00B702A1">
        <w:rPr>
          <w:sz w:val="24"/>
          <w:szCs w:val="24"/>
          <w:rPrChange w:id="1537" w:author="Artin" w:date="2023-08-27T16:16:00Z">
            <w:rPr>
              <w:rFonts w:asciiTheme="minorHAnsi" w:hAnsiTheme="minorHAnsi"/>
              <w:color w:val="000000" w:themeColor="text1"/>
            </w:rPr>
          </w:rPrChange>
        </w:rPr>
        <w:t xml:space="preserve">k \vert </w:t>
      </w:r>
      <w:del w:id="1538" w:author="Artin" w:date="2023-08-27T16:16:00Z">
        <w:r w:rsidR="00217555" w:rsidRPr="00B702A1">
          <w:rPr>
            <w:rFonts w:cstheme="minorHAnsi"/>
            <w:color w:val="000000" w:themeColor="text1"/>
            <w:sz w:val="24"/>
            <w:szCs w:val="24"/>
          </w:rPr>
          <w:delText>c_</w:delText>
        </w:r>
      </w:del>
      <w:r w:rsidRPr="00B702A1">
        <w:rPr>
          <w:sz w:val="24"/>
          <w:szCs w:val="24"/>
          <w:rPrChange w:id="1539" w:author="Artin" w:date="2023-08-27T16:16:00Z">
            <w:rPr>
              <w:rFonts w:asciiTheme="minorHAnsi" w:hAnsiTheme="minorHAnsi"/>
              <w:color w:val="000000" w:themeColor="text1"/>
            </w:rPr>
          </w:rPrChange>
        </w:rPr>
        <w:t>j</w:t>
      </w:r>
      <w:del w:id="1540" w:author="Artin" w:date="2023-08-27T16:16:00Z">
        <w:r w:rsidR="00217555" w:rsidRPr="00B702A1">
          <w:rPr>
            <w:rFonts w:cstheme="minorHAnsi"/>
            <w:color w:val="000000" w:themeColor="text1"/>
            <w:sz w:val="24"/>
            <w:szCs w:val="24"/>
          </w:rPr>
          <w:delText xml:space="preserve"> \right</w:delText>
        </w:r>
      </w:del>
      <w:r w:rsidRPr="00B702A1">
        <w:rPr>
          <w:sz w:val="24"/>
          <w:szCs w:val="24"/>
          <w:rPrChange w:id="1541" w:author="Artin" w:date="2023-08-27T16:16:00Z">
            <w:rPr>
              <w:rFonts w:asciiTheme="minorHAnsi" w:hAnsiTheme="minorHAnsi"/>
              <w:color w:val="000000" w:themeColor="text1"/>
            </w:rPr>
          </w:rPrChange>
        </w:rPr>
        <w:t>)</w:t>
      </w:r>
    </w:p>
    <w:p w14:paraId="4C16A449" w14:textId="77777777" w:rsidR="00CA6F40" w:rsidRPr="00B702A1" w:rsidRDefault="00CA6F40" w:rsidP="00B702A1">
      <w:pPr>
        <w:spacing w:line="276" w:lineRule="auto"/>
        <w:rPr>
          <w:sz w:val="24"/>
          <w:szCs w:val="24"/>
          <w:rPrChange w:id="1542" w:author="Artin" w:date="2023-08-27T16:16:00Z">
            <w:rPr>
              <w:rFonts w:asciiTheme="minorHAnsi" w:hAnsiTheme="minorHAnsi"/>
              <w:color w:val="000000" w:themeColor="text1"/>
            </w:rPr>
          </w:rPrChange>
        </w:rPr>
      </w:pPr>
      <w:r w:rsidRPr="00B702A1">
        <w:rPr>
          <w:sz w:val="24"/>
          <w:szCs w:val="24"/>
          <w:rPrChange w:id="1543" w:author="Artin" w:date="2023-08-27T16:16:00Z">
            <w:rPr>
              <w:rFonts w:asciiTheme="minorHAnsi" w:hAnsiTheme="minorHAnsi"/>
              <w:color w:val="000000" w:themeColor="text1"/>
            </w:rPr>
          </w:rPrChange>
        </w:rPr>
        <w:t>\</w:t>
      </w:r>
      <w:proofErr w:type="gramStart"/>
      <w:r w:rsidRPr="00B702A1">
        <w:rPr>
          <w:sz w:val="24"/>
          <w:szCs w:val="24"/>
          <w:rPrChange w:id="1544" w:author="Artin" w:date="2023-08-27T16:16:00Z">
            <w:rPr>
              <w:rFonts w:asciiTheme="minorHAnsi" w:hAnsiTheme="minorHAnsi"/>
              <w:color w:val="000000" w:themeColor="text1"/>
            </w:rPr>
          </w:rPrChange>
        </w:rPr>
        <w:t>end</w:t>
      </w:r>
      <w:proofErr w:type="gramEnd"/>
      <w:r w:rsidRPr="00B702A1">
        <w:rPr>
          <w:sz w:val="24"/>
          <w:szCs w:val="24"/>
          <w:rPrChange w:id="1545" w:author="Artin" w:date="2023-08-27T16:16:00Z">
            <w:rPr>
              <w:rFonts w:asciiTheme="minorHAnsi" w:hAnsiTheme="minorHAnsi"/>
              <w:color w:val="000000" w:themeColor="text1"/>
            </w:rPr>
          </w:rPrChange>
        </w:rPr>
        <w:t>{equation}</w:t>
      </w:r>
    </w:p>
    <w:p w14:paraId="1BA96568" w14:textId="77777777" w:rsidR="00CA6F40" w:rsidRPr="00B702A1" w:rsidRDefault="00CA6F40" w:rsidP="00B702A1">
      <w:pPr>
        <w:spacing w:line="276" w:lineRule="auto"/>
        <w:rPr>
          <w:sz w:val="24"/>
          <w:szCs w:val="24"/>
          <w:rPrChange w:id="1546" w:author="Artin" w:date="2023-08-27T16:16:00Z">
            <w:rPr>
              <w:rFonts w:asciiTheme="minorHAnsi" w:hAnsiTheme="minorHAnsi"/>
              <w:color w:val="000000" w:themeColor="text1"/>
            </w:rPr>
          </w:rPrChange>
        </w:rPr>
      </w:pPr>
      <w:r w:rsidRPr="00B702A1">
        <w:rPr>
          <w:sz w:val="24"/>
          <w:szCs w:val="24"/>
          <w:rPrChange w:id="1547" w:author="Artin" w:date="2023-08-27T16:16:00Z">
            <w:rPr>
              <w:rFonts w:asciiTheme="minorHAnsi" w:hAnsiTheme="minorHAnsi"/>
              <w:color w:val="000000" w:themeColor="text1"/>
            </w:rPr>
          </w:rPrChange>
        </w:rPr>
        <w:t>where the hierarchical penalty term is</w:t>
      </w:r>
    </w:p>
    <w:p w14:paraId="4CA3F4F0" w14:textId="77777777" w:rsidR="00CA6F40" w:rsidRPr="00B702A1" w:rsidRDefault="00CA6F40" w:rsidP="00B702A1">
      <w:pPr>
        <w:spacing w:line="276" w:lineRule="auto"/>
        <w:rPr>
          <w:ins w:id="1548" w:author="Artin" w:date="2023-08-27T16:16:00Z"/>
          <w:sz w:val="24"/>
          <w:szCs w:val="24"/>
        </w:rPr>
      </w:pPr>
    </w:p>
    <w:p w14:paraId="48F870D5" w14:textId="77777777" w:rsidR="00CA6F40" w:rsidRPr="00B702A1" w:rsidRDefault="00CA6F40" w:rsidP="00B702A1">
      <w:pPr>
        <w:spacing w:line="276" w:lineRule="auto"/>
        <w:rPr>
          <w:sz w:val="24"/>
          <w:szCs w:val="24"/>
          <w:rPrChange w:id="1549" w:author="Artin" w:date="2023-08-27T16:16:00Z">
            <w:rPr>
              <w:rFonts w:asciiTheme="minorHAnsi" w:hAnsiTheme="minorHAnsi"/>
              <w:color w:val="000000" w:themeColor="text1"/>
            </w:rPr>
          </w:rPrChange>
        </w:rPr>
      </w:pPr>
      <w:r w:rsidRPr="00B702A1">
        <w:rPr>
          <w:sz w:val="24"/>
          <w:szCs w:val="24"/>
          <w:rPrChange w:id="1550" w:author="Artin" w:date="2023-08-27T16:16:00Z">
            <w:rPr>
              <w:rFonts w:asciiTheme="minorHAnsi" w:hAnsiTheme="minorHAnsi"/>
              <w:color w:val="000000" w:themeColor="text1"/>
            </w:rPr>
          </w:rPrChange>
        </w:rPr>
        <w:t>\</w:t>
      </w:r>
      <w:proofErr w:type="gramStart"/>
      <w:r w:rsidRPr="00B702A1">
        <w:rPr>
          <w:sz w:val="24"/>
          <w:szCs w:val="24"/>
          <w:rPrChange w:id="1551" w:author="Artin" w:date="2023-08-27T16:16:00Z">
            <w:rPr>
              <w:rFonts w:asciiTheme="minorHAnsi" w:hAnsiTheme="minorHAnsi"/>
              <w:color w:val="000000" w:themeColor="text1"/>
            </w:rPr>
          </w:rPrChange>
        </w:rPr>
        <w:t>begin</w:t>
      </w:r>
      <w:proofErr w:type="gramEnd"/>
      <w:r w:rsidRPr="00B702A1">
        <w:rPr>
          <w:sz w:val="24"/>
          <w:szCs w:val="24"/>
          <w:rPrChange w:id="1552" w:author="Artin" w:date="2023-08-27T16:16:00Z">
            <w:rPr>
              <w:rFonts w:asciiTheme="minorHAnsi" w:hAnsiTheme="minorHAnsi"/>
              <w:color w:val="000000" w:themeColor="text1"/>
            </w:rPr>
          </w:rPrChange>
        </w:rPr>
        <w:t>{equation}</w:t>
      </w:r>
    </w:p>
    <w:p w14:paraId="7E0D6674" w14:textId="77777777" w:rsidR="00CA6F40" w:rsidRPr="00B702A1" w:rsidRDefault="00CA6F40" w:rsidP="00B702A1">
      <w:pPr>
        <w:spacing w:line="276" w:lineRule="auto"/>
        <w:rPr>
          <w:sz w:val="24"/>
          <w:szCs w:val="24"/>
          <w:rPrChange w:id="1553" w:author="Artin" w:date="2023-08-27T16:16:00Z">
            <w:rPr>
              <w:rFonts w:asciiTheme="minorHAnsi" w:hAnsiTheme="minorHAnsi"/>
              <w:color w:val="000000" w:themeColor="text1"/>
            </w:rPr>
          </w:rPrChange>
        </w:rPr>
      </w:pPr>
      <w:r w:rsidRPr="00B702A1">
        <w:rPr>
          <w:sz w:val="24"/>
          <w:szCs w:val="24"/>
          <w:rPrChange w:id="1554" w:author="Artin" w:date="2023-08-27T16:16:00Z">
            <w:rPr>
              <w:rFonts w:asciiTheme="minorHAnsi" w:hAnsiTheme="minorHAnsi"/>
              <w:color w:val="000000" w:themeColor="text1"/>
            </w:rPr>
          </w:rPrChange>
        </w:rPr>
        <w:t xml:space="preserve">    \label{</w:t>
      </w:r>
      <w:proofErr w:type="gramStart"/>
      <w:r w:rsidRPr="00B702A1">
        <w:rPr>
          <w:sz w:val="24"/>
          <w:szCs w:val="24"/>
          <w:rPrChange w:id="1555" w:author="Artin" w:date="2023-08-27T16:16:00Z">
            <w:rPr>
              <w:rFonts w:asciiTheme="minorHAnsi" w:hAnsiTheme="minorHAnsi"/>
              <w:color w:val="000000" w:themeColor="text1"/>
            </w:rPr>
          </w:rPrChange>
        </w:rPr>
        <w:t>eq:taxonomy.eq.</w:t>
      </w:r>
      <w:proofErr w:type="gramEnd"/>
      <w:r w:rsidRPr="00B702A1">
        <w:rPr>
          <w:sz w:val="24"/>
          <w:szCs w:val="24"/>
          <w:rPrChange w:id="1556" w:author="Artin" w:date="2023-08-27T16:16:00Z">
            <w:rPr>
              <w:rFonts w:asciiTheme="minorHAnsi" w:hAnsiTheme="minorHAnsi"/>
              <w:color w:val="000000" w:themeColor="text1"/>
            </w:rPr>
          </w:rPrChange>
        </w:rPr>
        <w:t>8.hierarchical_penalty.loss}</w:t>
      </w:r>
    </w:p>
    <w:p w14:paraId="6320707E" w14:textId="77777777" w:rsidR="00CA6F40" w:rsidRPr="00B702A1" w:rsidRDefault="00CA6F40" w:rsidP="00B702A1">
      <w:pPr>
        <w:spacing w:line="276" w:lineRule="auto"/>
        <w:rPr>
          <w:ins w:id="1557" w:author="Artin" w:date="2023-08-27T16:16:00Z"/>
          <w:sz w:val="24"/>
          <w:szCs w:val="24"/>
        </w:rPr>
      </w:pPr>
      <w:r w:rsidRPr="00B702A1">
        <w:rPr>
          <w:sz w:val="24"/>
          <w:szCs w:val="24"/>
          <w:rPrChange w:id="1558" w:author="Artin" w:date="2023-08-27T16:16:00Z">
            <w:rPr>
              <w:rFonts w:asciiTheme="minorHAnsi" w:hAnsiTheme="minorHAnsi"/>
              <w:color w:val="000000" w:themeColor="text1"/>
            </w:rPr>
          </w:rPrChange>
        </w:rPr>
        <w:t xml:space="preserve">    </w:t>
      </w:r>
      <w:proofErr w:type="gramStart"/>
      <w:r w:rsidRPr="00B702A1">
        <w:rPr>
          <w:sz w:val="24"/>
          <w:szCs w:val="24"/>
          <w:rPrChange w:id="1559" w:author="Artin" w:date="2023-08-27T16:16:00Z">
            <w:rPr>
              <w:rFonts w:asciiTheme="minorHAnsi" w:hAnsiTheme="minorHAnsi"/>
              <w:color w:val="000000" w:themeColor="text1"/>
            </w:rPr>
          </w:rPrChange>
        </w:rPr>
        <w:t>H(</w:t>
      </w:r>
      <w:proofErr w:type="gramEnd"/>
      <w:r w:rsidRPr="00B702A1">
        <w:rPr>
          <w:sz w:val="24"/>
          <w:szCs w:val="24"/>
          <w:rPrChange w:id="1560" w:author="Artin" w:date="2023-08-27T16:16:00Z">
            <w:rPr>
              <w:rFonts w:asciiTheme="minorHAnsi" w:hAnsiTheme="minorHAnsi"/>
              <w:color w:val="000000" w:themeColor="text1"/>
            </w:rPr>
          </w:rPrChange>
        </w:rPr>
        <w:t>k \vert j) =</w:t>
      </w:r>
    </w:p>
    <w:p w14:paraId="6E887174" w14:textId="1C0ADE85" w:rsidR="00CA6F40" w:rsidRPr="00B702A1" w:rsidRDefault="00CA6F40" w:rsidP="00B702A1">
      <w:pPr>
        <w:spacing w:line="276" w:lineRule="auto"/>
        <w:rPr>
          <w:ins w:id="1561" w:author="Artin" w:date="2023-08-27T16:16:00Z"/>
          <w:sz w:val="24"/>
          <w:szCs w:val="24"/>
        </w:rPr>
      </w:pPr>
      <w:ins w:id="1562" w:author="Artin" w:date="2023-08-27T16:16:00Z">
        <w:r w:rsidRPr="00B702A1">
          <w:rPr>
            <w:sz w:val="24"/>
            <w:szCs w:val="24"/>
          </w:rPr>
          <w:t xml:space="preserve">   </w:t>
        </w:r>
      </w:ins>
      <w:r w:rsidRPr="00B702A1">
        <w:rPr>
          <w:sz w:val="24"/>
          <w:szCs w:val="24"/>
          <w:rPrChange w:id="1563" w:author="Artin" w:date="2023-08-27T16:16:00Z">
            <w:rPr>
              <w:rFonts w:asciiTheme="minorHAnsi" w:hAnsiTheme="minorHAnsi"/>
              <w:color w:val="000000" w:themeColor="text1"/>
            </w:rPr>
          </w:rPrChange>
        </w:rPr>
        <w:t xml:space="preserve"> </w:t>
      </w:r>
      <w:proofErr w:type="gramStart"/>
      <w:r w:rsidRPr="00B702A1">
        <w:rPr>
          <w:sz w:val="24"/>
          <w:szCs w:val="24"/>
          <w:rPrChange w:id="1564" w:author="Artin" w:date="2023-08-27T16:16:00Z">
            <w:rPr>
              <w:rFonts w:asciiTheme="minorHAnsi" w:hAnsiTheme="minorHAnsi"/>
              <w:color w:val="000000" w:themeColor="text1"/>
            </w:rPr>
          </w:rPrChange>
        </w:rPr>
        <w:t>\left\{ \</w:t>
      </w:r>
      <w:proofErr w:type="gramEnd"/>
      <w:r w:rsidRPr="00B702A1">
        <w:rPr>
          <w:sz w:val="24"/>
          <w:szCs w:val="24"/>
          <w:rPrChange w:id="1565" w:author="Artin" w:date="2023-08-27T16:16:00Z">
            <w:rPr>
              <w:rFonts w:asciiTheme="minorHAnsi" w:hAnsiTheme="minorHAnsi"/>
              <w:color w:val="000000" w:themeColor="text1"/>
            </w:rPr>
          </w:rPrChange>
        </w:rPr>
        <w:t>begin{array}{</w:t>
      </w:r>
      <w:proofErr w:type="spellStart"/>
      <w:del w:id="1566" w:author="Artin" w:date="2023-08-27T16:16:00Z">
        <w:r w:rsidR="00217555" w:rsidRPr="00B702A1">
          <w:rPr>
            <w:rFonts w:cstheme="minorHAnsi"/>
            <w:color w:val="000000" w:themeColor="text1"/>
            <w:sz w:val="24"/>
            <w:szCs w:val="24"/>
          </w:rPr>
          <w:delText>lc}</w:delText>
        </w:r>
      </w:del>
      <w:ins w:id="1567" w:author="Artin" w:date="2023-08-27T16:16:00Z">
        <w:r w:rsidRPr="00B702A1">
          <w:rPr>
            <w:sz w:val="24"/>
            <w:szCs w:val="24"/>
          </w:rPr>
          <w:t>ll</w:t>
        </w:r>
        <w:proofErr w:type="spellEnd"/>
        <w:r w:rsidRPr="00B702A1">
          <w:rPr>
            <w:sz w:val="24"/>
            <w:szCs w:val="24"/>
          </w:rPr>
          <w:t>}</w:t>
        </w:r>
      </w:ins>
    </w:p>
    <w:p w14:paraId="03756DA0" w14:textId="68075906" w:rsidR="00CA6F40" w:rsidRPr="00B702A1" w:rsidRDefault="00CA6F40" w:rsidP="00B702A1">
      <w:pPr>
        <w:spacing w:line="276" w:lineRule="auto"/>
        <w:rPr>
          <w:ins w:id="1568" w:author="Artin" w:date="2023-08-27T16:16:00Z"/>
          <w:sz w:val="24"/>
          <w:szCs w:val="24"/>
        </w:rPr>
      </w:pPr>
      <w:ins w:id="1569" w:author="Artin" w:date="2023-08-27T16:16:00Z">
        <w:r w:rsidRPr="00B702A1">
          <w:rPr>
            <w:sz w:val="24"/>
            <w:szCs w:val="24"/>
          </w:rPr>
          <w:t xml:space="preserve">    </w:t>
        </w:r>
      </w:ins>
      <w:r w:rsidRPr="00B702A1">
        <w:rPr>
          <w:sz w:val="24"/>
          <w:szCs w:val="24"/>
          <w:rPrChange w:id="1570" w:author="Artin" w:date="2023-08-27T16:16:00Z">
            <w:rPr>
              <w:rFonts w:asciiTheme="minorHAnsi" w:hAnsiTheme="minorHAnsi"/>
              <w:color w:val="000000" w:themeColor="text1"/>
            </w:rPr>
          </w:rPrChange>
        </w:rPr>
        <w:t>1 &amp; \text{otherwise.}</w:t>
      </w:r>
      <w:del w:id="1571" w:author="Artin" w:date="2023-08-27T16:16:00Z">
        <w:r w:rsidR="00217555" w:rsidRPr="00B702A1">
          <w:rPr>
            <w:rFonts w:asciiTheme="minorHAnsi" w:hAnsiTheme="minorHAnsi" w:cstheme="minorHAnsi"/>
            <w:color w:val="000000" w:themeColor="text1"/>
            <w:szCs w:val="24"/>
          </w:rPr>
          <w:delText xml:space="preserve"> \\ a</w:delText>
        </w:r>
      </w:del>
    </w:p>
    <w:p w14:paraId="4AFB379D" w14:textId="77777777" w:rsidR="00CA6F40" w:rsidRPr="00B702A1" w:rsidRDefault="00CA6F40" w:rsidP="00B702A1">
      <w:pPr>
        <w:spacing w:line="276" w:lineRule="auto"/>
        <w:rPr>
          <w:ins w:id="1572" w:author="Artin" w:date="2023-08-27T16:16:00Z"/>
          <w:sz w:val="24"/>
          <w:szCs w:val="24"/>
        </w:rPr>
      </w:pPr>
      <w:ins w:id="1573" w:author="Artin" w:date="2023-08-27T16:16:00Z">
        <w:r w:rsidRPr="00B702A1">
          <w:rPr>
            <w:sz w:val="24"/>
            <w:szCs w:val="24"/>
          </w:rPr>
          <w:t xml:space="preserve">    \\</w:t>
        </w:r>
      </w:ins>
    </w:p>
    <w:p w14:paraId="22916D7C" w14:textId="7FFE2938" w:rsidR="00CA6F40" w:rsidRPr="00B702A1" w:rsidRDefault="00CA6F40" w:rsidP="00B702A1">
      <w:pPr>
        <w:spacing w:line="276" w:lineRule="auto"/>
        <w:rPr>
          <w:ins w:id="1574" w:author="Artin" w:date="2023-08-27T16:16:00Z"/>
          <w:sz w:val="24"/>
          <w:szCs w:val="24"/>
        </w:rPr>
      </w:pPr>
      <w:ins w:id="1575" w:author="Artin" w:date="2023-08-27T16:16:00Z">
        <w:r w:rsidRPr="00B702A1">
          <w:rPr>
            <w:sz w:val="24"/>
            <w:szCs w:val="24"/>
          </w:rPr>
          <w:t xml:space="preserve">    \</w:t>
        </w:r>
        <w:proofErr w:type="spellStart"/>
        <w:r w:rsidRPr="00B702A1">
          <w:rPr>
            <w:sz w:val="24"/>
            <w:szCs w:val="24"/>
          </w:rPr>
          <w:t>alpha</w:t>
        </w:r>
      </w:ins>
      <w:r w:rsidRPr="00B702A1">
        <w:rPr>
          <w:sz w:val="24"/>
          <w:szCs w:val="24"/>
          <w:rPrChange w:id="1576" w:author="Artin" w:date="2023-08-27T16:16:00Z">
            <w:rPr>
              <w:rFonts w:asciiTheme="minorHAnsi" w:hAnsiTheme="minorHAnsi"/>
              <w:color w:val="000000" w:themeColor="text1"/>
            </w:rPr>
          </w:rPrChange>
        </w:rPr>
        <w:t>_k</w:t>
      </w:r>
      <w:proofErr w:type="spellEnd"/>
      <w:r w:rsidRPr="00B702A1">
        <w:rPr>
          <w:sz w:val="24"/>
          <w:szCs w:val="24"/>
          <w:rPrChange w:id="1577" w:author="Artin" w:date="2023-08-27T16:16:00Z">
            <w:rPr>
              <w:rFonts w:asciiTheme="minorHAnsi" w:hAnsiTheme="minorHAnsi"/>
              <w:color w:val="000000" w:themeColor="text1"/>
            </w:rPr>
          </w:rPrChange>
        </w:rPr>
        <w:t xml:space="preserve"> </w:t>
      </w:r>
      <w:proofErr w:type="spellStart"/>
      <w:r w:rsidRPr="00B702A1">
        <w:rPr>
          <w:sz w:val="24"/>
          <w:szCs w:val="24"/>
          <w:rPrChange w:id="1578" w:author="Artin" w:date="2023-08-27T16:16:00Z">
            <w:rPr>
              <w:rFonts w:asciiTheme="minorHAnsi" w:hAnsiTheme="minorHAnsi"/>
              <w:color w:val="000000" w:themeColor="text1"/>
            </w:rPr>
          </w:rPrChange>
        </w:rPr>
        <w:t>l_j</w:t>
      </w:r>
      <w:proofErr w:type="spellEnd"/>
      <w:proofErr w:type="gramStart"/>
      <w:r w:rsidRPr="00B702A1">
        <w:rPr>
          <w:sz w:val="24"/>
          <w:szCs w:val="24"/>
          <w:rPrChange w:id="1579" w:author="Artin" w:date="2023-08-27T16:16:00Z">
            <w:rPr>
              <w:rFonts w:asciiTheme="minorHAnsi" w:hAnsiTheme="minorHAnsi"/>
              <w:color w:val="000000" w:themeColor="text1"/>
            </w:rPr>
          </w:rPrChange>
        </w:rPr>
        <w:t>^{(</w:t>
      </w:r>
      <w:proofErr w:type="gramEnd"/>
      <w:r w:rsidRPr="00B702A1">
        <w:rPr>
          <w:sz w:val="24"/>
          <w:szCs w:val="24"/>
          <w:rPrChange w:id="1580" w:author="Artin" w:date="2023-08-27T16:16:00Z">
            <w:rPr>
              <w:rFonts w:asciiTheme="minorHAnsi" w:hAnsiTheme="minorHAnsi"/>
              <w:color w:val="000000" w:themeColor="text1"/>
            </w:rPr>
          </w:rPrChange>
        </w:rPr>
        <w:t>i)} + \</w:t>
      </w:r>
      <w:proofErr w:type="spellStart"/>
      <w:r w:rsidRPr="00B702A1">
        <w:rPr>
          <w:sz w:val="24"/>
          <w:szCs w:val="24"/>
          <w:rPrChange w:id="1581" w:author="Artin" w:date="2023-08-27T16:16:00Z">
            <w:rPr>
              <w:rFonts w:asciiTheme="minorHAnsi" w:hAnsiTheme="minorHAnsi"/>
              <w:color w:val="000000" w:themeColor="text1"/>
            </w:rPr>
          </w:rPrChange>
        </w:rPr>
        <w:t>beta_k</w:t>
      </w:r>
      <w:proofErr w:type="spellEnd"/>
      <w:r w:rsidRPr="00B702A1">
        <w:rPr>
          <w:sz w:val="24"/>
          <w:szCs w:val="24"/>
          <w:rPrChange w:id="1582" w:author="Artin" w:date="2023-08-27T16:16:00Z">
            <w:rPr>
              <w:rFonts w:asciiTheme="minorHAnsi" w:hAnsiTheme="minorHAnsi"/>
              <w:color w:val="000000" w:themeColor="text1"/>
            </w:rPr>
          </w:rPrChange>
        </w:rPr>
        <w:t xml:space="preserve"> &amp; </w:t>
      </w:r>
      <w:proofErr w:type="spellStart"/>
      <w:r w:rsidRPr="00B702A1">
        <w:rPr>
          <w:sz w:val="24"/>
          <w:szCs w:val="24"/>
          <w:rPrChange w:id="1583" w:author="Artin" w:date="2023-08-27T16:16:00Z">
            <w:rPr>
              <w:rFonts w:asciiTheme="minorHAnsi" w:hAnsiTheme="minorHAnsi"/>
              <w:color w:val="000000" w:themeColor="text1"/>
            </w:rPr>
          </w:rPrChange>
        </w:rPr>
        <w:t>c_j</w:t>
      </w:r>
      <w:proofErr w:type="spellEnd"/>
      <w:r w:rsidRPr="00B702A1">
        <w:rPr>
          <w:sz w:val="24"/>
          <w:szCs w:val="24"/>
          <w:rPrChange w:id="1584" w:author="Artin" w:date="2023-08-27T16:16:00Z">
            <w:rPr>
              <w:rFonts w:asciiTheme="minorHAnsi" w:hAnsiTheme="minorHAnsi"/>
              <w:color w:val="000000" w:themeColor="text1"/>
            </w:rPr>
          </w:rPrChange>
        </w:rPr>
        <w:t xml:space="preserve"> \text{ </w:t>
      </w:r>
      <w:del w:id="1585" w:author="Artin" w:date="2023-08-27T16:16:00Z">
        <w:r w:rsidR="00217555" w:rsidRPr="00B702A1">
          <w:rPr>
            <w:rFonts w:asciiTheme="minorHAnsi" w:hAnsiTheme="minorHAnsi" w:cstheme="minorHAnsi"/>
            <w:color w:val="000000" w:themeColor="text1"/>
            <w:szCs w:val="24"/>
          </w:rPr>
          <w:delText>has a</w:delText>
        </w:r>
      </w:del>
      <w:ins w:id="1586" w:author="Artin" w:date="2023-08-27T16:16:00Z">
        <w:r w:rsidRPr="00B702A1">
          <w:rPr>
            <w:szCs w:val="24"/>
          </w:rPr>
          <w:t>is</w:t>
        </w:r>
      </w:ins>
      <w:r w:rsidRPr="00B702A1">
        <w:rPr>
          <w:szCs w:val="24"/>
          <w:rPrChange w:id="1587" w:author="Artin" w:date="2023-08-27T16:16:00Z">
            <w:rPr>
              <w:rFonts w:asciiTheme="minorHAnsi" w:hAnsiTheme="minorHAnsi"/>
              <w:color w:val="000000" w:themeColor="text1"/>
            </w:rPr>
          </w:rPrChange>
        </w:rPr>
        <w:t xml:space="preserve"> parent</w:t>
      </w:r>
      <w:del w:id="1588" w:author="Artin" w:date="2023-08-27T16:16:00Z">
        <w:r w:rsidR="00217555" w:rsidRPr="00B702A1">
          <w:rPr>
            <w:rFonts w:asciiTheme="minorHAnsi" w:hAnsiTheme="minorHAnsi" w:cstheme="minorHAnsi"/>
            <w:color w:val="000000" w:themeColor="text1"/>
            <w:szCs w:val="24"/>
          </w:rPr>
          <w:delText>}</w:delText>
        </w:r>
      </w:del>
      <w:ins w:id="1589" w:author="Artin" w:date="2023-08-27T16:16:00Z">
        <w:r w:rsidRPr="00B702A1">
          <w:rPr>
            <w:szCs w:val="24"/>
          </w:rPr>
          <w:t xml:space="preserve"> </w:t>
        </w:r>
        <w:proofErr w:type="gramStart"/>
        <w:r w:rsidRPr="00B702A1">
          <w:rPr>
            <w:szCs w:val="24"/>
          </w:rPr>
          <w:t>of }</w:t>
        </w:r>
        <w:proofErr w:type="gramEnd"/>
        <w:r w:rsidRPr="00B702A1">
          <w:rPr>
            <w:szCs w:val="24"/>
          </w:rPr>
          <w:t xml:space="preserve"> </w:t>
        </w:r>
        <w:proofErr w:type="spellStart"/>
        <w:r w:rsidRPr="00B702A1">
          <w:rPr>
            <w:szCs w:val="24"/>
          </w:rPr>
          <w:t>c_k</w:t>
        </w:r>
        <w:proofErr w:type="spellEnd"/>
      </w:ins>
    </w:p>
    <w:p w14:paraId="4021F3A8" w14:textId="77777777" w:rsidR="00CA6F40" w:rsidRPr="00B702A1" w:rsidRDefault="00CA6F40" w:rsidP="00B702A1">
      <w:pPr>
        <w:spacing w:line="276" w:lineRule="auto"/>
        <w:rPr>
          <w:sz w:val="24"/>
          <w:szCs w:val="24"/>
          <w:rPrChange w:id="1590" w:author="Artin" w:date="2023-08-27T16:16:00Z">
            <w:rPr>
              <w:rFonts w:asciiTheme="minorHAnsi" w:hAnsiTheme="minorHAnsi"/>
              <w:color w:val="000000" w:themeColor="text1"/>
            </w:rPr>
          </w:rPrChange>
        </w:rPr>
      </w:pPr>
      <w:ins w:id="1591" w:author="Artin" w:date="2023-08-27T16:16:00Z">
        <w:r w:rsidRPr="00B702A1">
          <w:rPr>
            <w:sz w:val="24"/>
            <w:szCs w:val="24"/>
          </w:rPr>
          <w:t xml:space="preserve">   </w:t>
        </w:r>
      </w:ins>
      <w:r w:rsidRPr="00B702A1">
        <w:rPr>
          <w:sz w:val="24"/>
          <w:szCs w:val="24"/>
          <w:rPrChange w:id="1592" w:author="Artin" w:date="2023-08-27T16:16:00Z">
            <w:rPr>
              <w:rFonts w:asciiTheme="minorHAnsi" w:hAnsiTheme="minorHAnsi"/>
              <w:color w:val="000000" w:themeColor="text1"/>
            </w:rPr>
          </w:rPrChange>
        </w:rPr>
        <w:t xml:space="preserve"> \</w:t>
      </w:r>
      <w:proofErr w:type="gramStart"/>
      <w:r w:rsidRPr="00B702A1">
        <w:rPr>
          <w:sz w:val="24"/>
          <w:szCs w:val="24"/>
          <w:rPrChange w:id="1593" w:author="Artin" w:date="2023-08-27T16:16:00Z">
            <w:rPr>
              <w:rFonts w:asciiTheme="minorHAnsi" w:hAnsiTheme="minorHAnsi"/>
              <w:color w:val="000000" w:themeColor="text1"/>
            </w:rPr>
          </w:rPrChange>
        </w:rPr>
        <w:t>end</w:t>
      </w:r>
      <w:proofErr w:type="gramEnd"/>
      <w:r w:rsidRPr="00B702A1">
        <w:rPr>
          <w:sz w:val="24"/>
          <w:szCs w:val="24"/>
          <w:rPrChange w:id="1594" w:author="Artin" w:date="2023-08-27T16:16:00Z">
            <w:rPr>
              <w:rFonts w:asciiTheme="minorHAnsi" w:hAnsiTheme="minorHAnsi"/>
              <w:color w:val="000000" w:themeColor="text1"/>
            </w:rPr>
          </w:rPrChange>
        </w:rPr>
        <w:t>{array} \right.</w:t>
      </w:r>
    </w:p>
    <w:p w14:paraId="718D440D" w14:textId="77777777" w:rsidR="00CA6F40" w:rsidRPr="00B702A1" w:rsidRDefault="00CA6F40" w:rsidP="00B702A1">
      <w:pPr>
        <w:spacing w:line="276" w:lineRule="auto"/>
        <w:rPr>
          <w:sz w:val="24"/>
          <w:szCs w:val="24"/>
          <w:rPrChange w:id="1595" w:author="Artin" w:date="2023-08-27T16:16:00Z">
            <w:rPr>
              <w:rFonts w:asciiTheme="minorHAnsi" w:hAnsiTheme="minorHAnsi"/>
              <w:color w:val="000000" w:themeColor="text1"/>
            </w:rPr>
          </w:rPrChange>
        </w:rPr>
      </w:pPr>
      <w:r w:rsidRPr="00B702A1">
        <w:rPr>
          <w:sz w:val="24"/>
          <w:szCs w:val="24"/>
          <w:rPrChange w:id="1596" w:author="Artin" w:date="2023-08-27T16:16:00Z">
            <w:rPr>
              <w:rFonts w:asciiTheme="minorHAnsi" w:hAnsiTheme="minorHAnsi"/>
              <w:color w:val="000000" w:themeColor="text1"/>
            </w:rPr>
          </w:rPrChange>
        </w:rPr>
        <w:t>\</w:t>
      </w:r>
      <w:proofErr w:type="gramStart"/>
      <w:r w:rsidRPr="00B702A1">
        <w:rPr>
          <w:sz w:val="24"/>
          <w:szCs w:val="24"/>
          <w:rPrChange w:id="1597" w:author="Artin" w:date="2023-08-27T16:16:00Z">
            <w:rPr>
              <w:rFonts w:asciiTheme="minorHAnsi" w:hAnsiTheme="minorHAnsi"/>
              <w:color w:val="000000" w:themeColor="text1"/>
            </w:rPr>
          </w:rPrChange>
        </w:rPr>
        <w:t>end</w:t>
      </w:r>
      <w:proofErr w:type="gramEnd"/>
      <w:r w:rsidRPr="00B702A1">
        <w:rPr>
          <w:sz w:val="24"/>
          <w:szCs w:val="24"/>
          <w:rPrChange w:id="1598" w:author="Artin" w:date="2023-08-27T16:16:00Z">
            <w:rPr>
              <w:rFonts w:asciiTheme="minorHAnsi" w:hAnsiTheme="minorHAnsi"/>
              <w:color w:val="000000" w:themeColor="text1"/>
            </w:rPr>
          </w:rPrChange>
        </w:rPr>
        <w:t>{equation}</w:t>
      </w:r>
    </w:p>
    <w:p w14:paraId="5378A6A0" w14:textId="339227A5" w:rsidR="00CA6F40" w:rsidRPr="00B702A1" w:rsidRDefault="00CA6F40" w:rsidP="00B702A1">
      <w:pPr>
        <w:spacing w:line="276" w:lineRule="auto"/>
        <w:rPr>
          <w:sz w:val="24"/>
          <w:szCs w:val="24"/>
          <w:rPrChange w:id="1599" w:author="Artin" w:date="2023-08-27T16:16:00Z">
            <w:rPr>
              <w:rFonts w:asciiTheme="minorHAnsi" w:hAnsiTheme="minorHAnsi"/>
              <w:color w:val="000000" w:themeColor="text1"/>
            </w:rPr>
          </w:rPrChange>
        </w:rPr>
      </w:pPr>
      <w:r w:rsidRPr="00B702A1">
        <w:rPr>
          <w:sz w:val="24"/>
          <w:szCs w:val="24"/>
          <w:rPrChange w:id="1600" w:author="Artin" w:date="2023-08-27T16:16:00Z">
            <w:rPr>
              <w:rFonts w:asciiTheme="minorHAnsi" w:hAnsiTheme="minorHAnsi"/>
              <w:color w:val="000000" w:themeColor="text1"/>
            </w:rPr>
          </w:rPrChange>
        </w:rPr>
        <w:t>where $</w:t>
      </w:r>
      <w:proofErr w:type="spellStart"/>
      <w:r w:rsidRPr="00B702A1">
        <w:rPr>
          <w:sz w:val="24"/>
          <w:szCs w:val="24"/>
          <w:rPrChange w:id="1601" w:author="Artin" w:date="2023-08-27T16:16:00Z">
            <w:rPr>
              <w:rFonts w:asciiTheme="minorHAnsi" w:hAnsiTheme="minorHAnsi"/>
              <w:color w:val="000000" w:themeColor="text1"/>
            </w:rPr>
          </w:rPrChange>
        </w:rPr>
        <w:t>c_j</w:t>
      </w:r>
      <w:proofErr w:type="spellEnd"/>
      <w:del w:id="1602" w:author="Artin" w:date="2023-08-27T16:16:00Z">
        <w:r w:rsidR="00217555" w:rsidRPr="00B702A1">
          <w:rPr>
            <w:rFonts w:cstheme="minorHAnsi"/>
            <w:color w:val="000000" w:themeColor="text1"/>
            <w:sz w:val="24"/>
            <w:szCs w:val="24"/>
          </w:rPr>
          <w:delText xml:space="preserve"> </w:delText>
        </w:r>
      </w:del>
      <w:r w:rsidRPr="00B702A1">
        <w:rPr>
          <w:sz w:val="24"/>
          <w:szCs w:val="24"/>
          <w:rPrChange w:id="1603" w:author="Artin" w:date="2023-08-27T16:16:00Z">
            <w:rPr>
              <w:rFonts w:asciiTheme="minorHAnsi" w:hAnsiTheme="minorHAnsi"/>
              <w:color w:val="000000" w:themeColor="text1"/>
            </w:rPr>
          </w:rPrChange>
        </w:rPr>
        <w:t xml:space="preserve">$ is the parent class of the </w:t>
      </w:r>
      <w:del w:id="1604" w:author="Artin" w:date="2023-08-27T16:16:00Z">
        <w:r w:rsidR="00217555" w:rsidRPr="00B702A1">
          <w:rPr>
            <w:rFonts w:cstheme="minorHAnsi"/>
            <w:color w:val="000000" w:themeColor="text1"/>
            <w:sz w:val="24"/>
            <w:szCs w:val="24"/>
          </w:rPr>
          <w:delText>$c_k $</w:delText>
        </w:r>
      </w:del>
      <w:ins w:id="1605" w:author="Artin" w:date="2023-08-27T16:16:00Z">
        <w:r w:rsidRPr="00B702A1">
          <w:rPr>
            <w:sz w:val="24"/>
            <w:szCs w:val="24"/>
          </w:rPr>
          <w:t>child</w:t>
        </w:r>
      </w:ins>
      <w:r w:rsidRPr="00B702A1">
        <w:rPr>
          <w:sz w:val="24"/>
          <w:szCs w:val="24"/>
          <w:rPrChange w:id="1606" w:author="Artin" w:date="2023-08-27T16:16:00Z">
            <w:rPr>
              <w:rFonts w:asciiTheme="minorHAnsi" w:hAnsiTheme="minorHAnsi"/>
              <w:color w:val="000000" w:themeColor="text1"/>
            </w:rPr>
          </w:rPrChange>
        </w:rPr>
        <w:t xml:space="preserve"> class</w:t>
      </w:r>
      <w:del w:id="1607" w:author="Artin" w:date="2023-08-27T16:16:00Z">
        <w:r w:rsidR="00217555" w:rsidRPr="00B702A1">
          <w:rPr>
            <w:rFonts w:cstheme="minorHAnsi"/>
            <w:color w:val="000000" w:themeColor="text1"/>
            <w:sz w:val="24"/>
            <w:szCs w:val="24"/>
          </w:rPr>
          <w:delText>,</w:delText>
        </w:r>
      </w:del>
      <w:ins w:id="1608" w:author="Artin" w:date="2023-08-27T16:16:00Z">
        <w:r w:rsidRPr="00B702A1">
          <w:rPr>
            <w:sz w:val="24"/>
            <w:szCs w:val="24"/>
          </w:rPr>
          <w:t xml:space="preserve"> $</w:t>
        </w:r>
        <w:proofErr w:type="spellStart"/>
        <w:r w:rsidRPr="00B702A1">
          <w:rPr>
            <w:sz w:val="24"/>
            <w:szCs w:val="24"/>
          </w:rPr>
          <w:t>c_k</w:t>
        </w:r>
        <w:proofErr w:type="spellEnd"/>
        <w:r w:rsidRPr="00B702A1">
          <w:rPr>
            <w:sz w:val="24"/>
            <w:szCs w:val="24"/>
          </w:rPr>
          <w:t>$,</w:t>
        </w:r>
      </w:ins>
      <w:r w:rsidRPr="00B702A1">
        <w:rPr>
          <w:sz w:val="24"/>
          <w:szCs w:val="24"/>
          <w:rPrChange w:id="1609" w:author="Artin" w:date="2023-08-27T16:16:00Z">
            <w:rPr>
              <w:rFonts w:asciiTheme="minorHAnsi" w:hAnsiTheme="minorHAnsi"/>
              <w:color w:val="000000" w:themeColor="text1"/>
            </w:rPr>
          </w:rPrChange>
        </w:rPr>
        <w:t xml:space="preserve"> and $</w:t>
      </w:r>
      <w:proofErr w:type="spellStart"/>
      <w:r w:rsidRPr="00B702A1">
        <w:rPr>
          <w:sz w:val="24"/>
          <w:szCs w:val="24"/>
          <w:rPrChange w:id="1610" w:author="Artin" w:date="2023-08-27T16:16:00Z">
            <w:rPr>
              <w:rFonts w:asciiTheme="minorHAnsi" w:hAnsiTheme="minorHAnsi"/>
              <w:color w:val="000000" w:themeColor="text1"/>
            </w:rPr>
          </w:rPrChange>
        </w:rPr>
        <w:t>l_j</w:t>
      </w:r>
      <w:proofErr w:type="spellEnd"/>
      <w:del w:id="1611" w:author="Artin" w:date="2023-08-27T16:16:00Z">
        <w:r w:rsidR="00217555" w:rsidRPr="00B702A1">
          <w:rPr>
            <w:rFonts w:cstheme="minorHAnsi"/>
            <w:color w:val="000000" w:themeColor="text1"/>
            <w:sz w:val="24"/>
            <w:szCs w:val="24"/>
          </w:rPr>
          <w:delText xml:space="preserve"> </w:delText>
        </w:r>
      </w:del>
      <w:r w:rsidRPr="00B702A1">
        <w:rPr>
          <w:sz w:val="24"/>
          <w:szCs w:val="24"/>
          <w:rPrChange w:id="1612" w:author="Artin" w:date="2023-08-27T16:16:00Z">
            <w:rPr>
              <w:rFonts w:asciiTheme="minorHAnsi" w:hAnsiTheme="minorHAnsi"/>
              <w:color w:val="000000" w:themeColor="text1"/>
            </w:rPr>
          </w:rPrChange>
        </w:rPr>
        <w:t>$ is the parent loss value for instance $i</w:t>
      </w:r>
      <w:del w:id="1613" w:author="Artin" w:date="2023-08-27T16:16:00Z">
        <w:r w:rsidR="00217555" w:rsidRPr="00B702A1">
          <w:rPr>
            <w:rFonts w:cstheme="minorHAnsi"/>
            <w:color w:val="000000" w:themeColor="text1"/>
            <w:sz w:val="24"/>
            <w:szCs w:val="24"/>
          </w:rPr>
          <w:delText xml:space="preserve"> $.</w:delText>
        </w:r>
      </w:del>
      <w:ins w:id="1614" w:author="Artin" w:date="2023-08-27T16:16:00Z">
        <w:r w:rsidRPr="00B702A1">
          <w:rPr>
            <w:sz w:val="24"/>
            <w:szCs w:val="24"/>
          </w:rPr>
          <w:t>$. \\</w:t>
        </w:r>
      </w:ins>
    </w:p>
    <w:p w14:paraId="569D245C" w14:textId="0907B545" w:rsidR="00CA6F40" w:rsidRPr="00B702A1" w:rsidRDefault="00217555" w:rsidP="00B702A1">
      <w:pPr>
        <w:spacing w:line="276" w:lineRule="auto"/>
        <w:rPr>
          <w:ins w:id="1615" w:author="Artin" w:date="2023-08-27T16:16:00Z"/>
          <w:sz w:val="24"/>
          <w:szCs w:val="24"/>
        </w:rPr>
      </w:pPr>
      <w:del w:id="1616" w:author="Artin" w:date="2023-08-27T16:16:00Z">
        <w:r w:rsidRPr="00B702A1">
          <w:rPr>
            <w:rFonts w:cstheme="minorHAnsi"/>
            <w:color w:val="000000" w:themeColor="text1"/>
            <w:sz w:val="24"/>
            <w:szCs w:val="24"/>
          </w:rPr>
          <w:delText>The modified loss function</w:delText>
        </w:r>
      </w:del>
    </w:p>
    <w:p w14:paraId="6588CE43" w14:textId="72D7430A" w:rsidR="00CA6F40" w:rsidRPr="00B702A1" w:rsidRDefault="00CA6F40" w:rsidP="00B702A1">
      <w:pPr>
        <w:spacing w:line="276" w:lineRule="auto"/>
        <w:rPr>
          <w:ins w:id="1617" w:author="Artin" w:date="2023-08-27T16:16:00Z"/>
          <w:sz w:val="24"/>
          <w:szCs w:val="24"/>
        </w:rPr>
      </w:pPr>
      <w:ins w:id="1618" w:author="Artin" w:date="2023-08-27T16:16:00Z">
        <w:r w:rsidRPr="00B702A1">
          <w:rPr>
            <w:sz w:val="24"/>
            <w:szCs w:val="24"/>
          </w:rPr>
          <w:t>In Equation~(\ref{eq:taxonomy.eq.7.newloss}), $\</w:t>
        </w:r>
        <w:proofErr w:type="spellStart"/>
        <w:r w:rsidRPr="00B702A1">
          <w:rPr>
            <w:sz w:val="24"/>
            <w:szCs w:val="24"/>
          </w:rPr>
          <w:t>widehat</w:t>
        </w:r>
        <w:proofErr w:type="spellEnd"/>
        <w:r w:rsidRPr="00B702A1">
          <w:rPr>
            <w:sz w:val="24"/>
            <w:szCs w:val="24"/>
          </w:rPr>
          <w:t>{l}_k^{(i)}$ represents the new loss value that we calculate by multiplying the original loss value $</w:t>
        </w:r>
        <w:proofErr w:type="spellStart"/>
        <w:r w:rsidRPr="00B702A1">
          <w:rPr>
            <w:sz w:val="24"/>
            <w:szCs w:val="24"/>
          </w:rPr>
          <w:t>l_k</w:t>
        </w:r>
        <w:proofErr w:type="spellEnd"/>
        <w:r w:rsidRPr="00B702A1">
          <w:rPr>
            <w:sz w:val="24"/>
            <w:szCs w:val="24"/>
          </w:rPr>
          <w:t>^{(i)}$ for child class $k$ and instance $i$ with the hierarchical penalty term $H(k \vert j)$ which is calculated based on the parent class $j$. The hierarchical penalty term $H(k \vert j)$, defined</w:t>
        </w:r>
      </w:ins>
      <w:r w:rsidRPr="00B702A1">
        <w:rPr>
          <w:sz w:val="24"/>
          <w:szCs w:val="24"/>
          <w:rPrChange w:id="1619" w:author="Artin" w:date="2023-08-27T16:16:00Z">
            <w:rPr>
              <w:rFonts w:asciiTheme="minorHAnsi" w:hAnsiTheme="minorHAnsi"/>
              <w:color w:val="000000" w:themeColor="text1"/>
            </w:rPr>
          </w:rPrChange>
        </w:rPr>
        <w:t xml:space="preserve"> in Equation~(\ref{eq:taxonomy.eq.</w:t>
      </w:r>
      <w:del w:id="1620" w:author="Artin" w:date="2023-08-27T16:16:00Z">
        <w:r w:rsidR="00217555" w:rsidRPr="00B702A1">
          <w:rPr>
            <w:rFonts w:asciiTheme="minorHAnsi" w:hAnsiTheme="minorHAnsi" w:cstheme="minorHAnsi"/>
            <w:color w:val="000000" w:themeColor="text1"/>
            <w:szCs w:val="24"/>
          </w:rPr>
          <w:delText>7.newloss}) aims to ensure that predictions adhere to</w:delText>
        </w:r>
      </w:del>
      <w:ins w:id="1621" w:author="Artin" w:date="2023-08-27T16:16:00Z">
        <w:r w:rsidRPr="00B702A1">
          <w:rPr>
            <w:szCs w:val="24"/>
          </w:rPr>
          <w:t>8.hierarchical_penalty.loss}), adjusts based on the</w:t>
        </w:r>
      </w:ins>
      <w:r w:rsidRPr="00B702A1">
        <w:rPr>
          <w:szCs w:val="24"/>
          <w:rPrChange w:id="1622" w:author="Artin" w:date="2023-08-27T16:16:00Z">
            <w:rPr>
              <w:rFonts w:asciiTheme="minorHAnsi" w:hAnsiTheme="minorHAnsi"/>
              <w:color w:val="000000" w:themeColor="text1"/>
            </w:rPr>
          </w:rPrChange>
        </w:rPr>
        <w:t xml:space="preserve"> hierarchical relationships between classes</w:t>
      </w:r>
      <w:del w:id="1623" w:author="Artin" w:date="2023-08-27T16:16:00Z">
        <w:r w:rsidR="00217555" w:rsidRPr="00B702A1">
          <w:rPr>
            <w:rFonts w:asciiTheme="minorHAnsi" w:hAnsiTheme="minorHAnsi" w:cstheme="minorHAnsi"/>
            <w:color w:val="000000" w:themeColor="text1"/>
            <w:szCs w:val="24"/>
          </w:rPr>
          <w:delText xml:space="preserve"> by penalizing deviations from these established relationships. By adjusting the parameters </w:delText>
        </w:r>
      </w:del>
      <w:ins w:id="1624" w:author="Artin" w:date="2023-08-27T16:16:00Z">
        <w:r w:rsidRPr="00B702A1">
          <w:rPr>
            <w:szCs w:val="24"/>
          </w:rPr>
          <w:t xml:space="preserve">. The terms </w:t>
        </w:r>
      </w:ins>
      <w:r w:rsidRPr="00B702A1">
        <w:rPr>
          <w:szCs w:val="24"/>
          <w:rPrChange w:id="1625" w:author="Artin" w:date="2023-08-27T16:16:00Z">
            <w:rPr>
              <w:rFonts w:asciiTheme="minorHAnsi" w:hAnsiTheme="minorHAnsi"/>
              <w:color w:val="000000" w:themeColor="text1"/>
            </w:rPr>
          </w:rPrChange>
        </w:rPr>
        <w:t>$\alpha</w:t>
      </w:r>
      <w:ins w:id="1626" w:author="Artin" w:date="2023-08-27T16:16:00Z">
        <w:r w:rsidRPr="00B702A1">
          <w:rPr>
            <w:szCs w:val="24"/>
          </w:rPr>
          <w:t xml:space="preserve"> </w:t>
        </w:r>
      </w:ins>
      <w:r w:rsidRPr="00B702A1">
        <w:rPr>
          <w:szCs w:val="24"/>
          <w:rPrChange w:id="1627" w:author="Artin" w:date="2023-08-27T16:16:00Z">
            <w:rPr>
              <w:rFonts w:asciiTheme="minorHAnsi" w:hAnsiTheme="minorHAnsi"/>
              <w:color w:val="000000" w:themeColor="text1"/>
            </w:rPr>
          </w:rPrChange>
        </w:rPr>
        <w:t>_k</w:t>
      </w:r>
      <w:del w:id="1628" w:author="Artin" w:date="2023-08-27T16:16:00Z">
        <w:r w:rsidR="00217555" w:rsidRPr="00B702A1">
          <w:rPr>
            <w:rFonts w:asciiTheme="minorHAnsi" w:hAnsiTheme="minorHAnsi" w:cstheme="minorHAnsi"/>
            <w:color w:val="000000" w:themeColor="text1"/>
            <w:szCs w:val="24"/>
          </w:rPr>
          <w:delText xml:space="preserve"> </w:delText>
        </w:r>
      </w:del>
      <w:r w:rsidRPr="00B702A1">
        <w:rPr>
          <w:szCs w:val="24"/>
          <w:rPrChange w:id="1629" w:author="Artin" w:date="2023-08-27T16:16:00Z">
            <w:rPr>
              <w:rFonts w:asciiTheme="minorHAnsi" w:hAnsiTheme="minorHAnsi"/>
              <w:color w:val="000000" w:themeColor="text1"/>
            </w:rPr>
          </w:rPrChange>
        </w:rPr>
        <w:t>$ and $\</w:t>
      </w:r>
      <w:proofErr w:type="spellStart"/>
      <w:r w:rsidRPr="00B702A1">
        <w:rPr>
          <w:sz w:val="24"/>
          <w:szCs w:val="24"/>
          <w:rPrChange w:id="1630" w:author="Artin" w:date="2023-08-27T16:16:00Z">
            <w:rPr>
              <w:rFonts w:asciiTheme="minorHAnsi" w:hAnsiTheme="minorHAnsi"/>
              <w:color w:val="000000" w:themeColor="text1"/>
            </w:rPr>
          </w:rPrChange>
        </w:rPr>
        <w:t>beta_k</w:t>
      </w:r>
      <w:proofErr w:type="spellEnd"/>
      <w:del w:id="1631" w:author="Artin" w:date="2023-08-27T16:16:00Z">
        <w:r w:rsidR="00217555" w:rsidRPr="00B702A1">
          <w:rPr>
            <w:rFonts w:cstheme="minorHAnsi"/>
            <w:color w:val="000000" w:themeColor="text1"/>
            <w:sz w:val="24"/>
            <w:szCs w:val="24"/>
          </w:rPr>
          <w:delText xml:space="preserve"> $, we </w:delText>
        </w:r>
      </w:del>
      <w:ins w:id="1632" w:author="Artin" w:date="2023-08-27T16:16:00Z">
        <w:r w:rsidRPr="00B702A1">
          <w:rPr>
            <w:sz w:val="24"/>
            <w:szCs w:val="24"/>
          </w:rPr>
          <w:t xml:space="preserve">$ are parameters that </w:t>
        </w:r>
      </w:ins>
      <w:r w:rsidRPr="00B702A1">
        <w:rPr>
          <w:sz w:val="24"/>
          <w:szCs w:val="24"/>
          <w:rPrChange w:id="1633" w:author="Artin" w:date="2023-08-27T16:16:00Z">
            <w:rPr>
              <w:rFonts w:asciiTheme="minorHAnsi" w:hAnsiTheme="minorHAnsi"/>
              <w:color w:val="000000" w:themeColor="text1"/>
            </w:rPr>
          </w:rPrChange>
        </w:rPr>
        <w:t xml:space="preserve">can </w:t>
      </w:r>
      <w:commentRangeStart w:id="1634"/>
      <w:del w:id="1635" w:author="Artin" w:date="2023-08-27T16:16:00Z">
        <w:r w:rsidR="00217555" w:rsidRPr="00B702A1">
          <w:rPr>
            <w:rFonts w:cstheme="minorHAnsi"/>
            <w:color w:val="000000" w:themeColor="text1"/>
            <w:sz w:val="24"/>
            <w:szCs w:val="24"/>
          </w:rPr>
          <w:delText xml:space="preserve">regulate </w:delText>
        </w:r>
        <w:commentRangeEnd w:id="1634"/>
        <w:r w:rsidR="00BB337D" w:rsidRPr="00B702A1">
          <w:rPr>
            <w:rStyle w:val="CommentReference"/>
            <w:rFonts w:ascii="PT Sans Narrow" w:hAnsi="PT Sans Narrow" w:cs="Courier New"/>
            <w:sz w:val="18"/>
            <w:szCs w:val="18"/>
          </w:rPr>
          <w:commentReference w:id="1634"/>
        </w:r>
      </w:del>
      <w:ins w:id="1636" w:author="Artin" w:date="2023-08-27T16:16:00Z">
        <w:r w:rsidRPr="00B702A1">
          <w:rPr>
            <w:sz w:val="24"/>
            <w:szCs w:val="24"/>
          </w:rPr>
          <w:t>be adjusted to control the degree of influence the hierarchical relationships have on the learning process.</w:t>
        </w:r>
      </w:ins>
    </w:p>
    <w:p w14:paraId="4C5DCF4F" w14:textId="77777777" w:rsidR="00CA6F40" w:rsidRPr="00B702A1" w:rsidRDefault="00CA6F40" w:rsidP="00B702A1">
      <w:pPr>
        <w:spacing w:line="276" w:lineRule="auto"/>
        <w:rPr>
          <w:ins w:id="1637" w:author="Artin" w:date="2023-08-27T16:16:00Z"/>
          <w:sz w:val="24"/>
          <w:szCs w:val="24"/>
        </w:rPr>
      </w:pPr>
    </w:p>
    <w:p w14:paraId="45E6E3EA" w14:textId="77777777" w:rsidR="00CA6F40" w:rsidRPr="00B702A1" w:rsidRDefault="00CA6F40" w:rsidP="00B702A1">
      <w:pPr>
        <w:spacing w:line="276" w:lineRule="auto"/>
        <w:rPr>
          <w:ins w:id="1638" w:author="Artin" w:date="2023-08-27T16:16:00Z"/>
          <w:sz w:val="24"/>
          <w:szCs w:val="24"/>
        </w:rPr>
      </w:pPr>
      <w:ins w:id="1639" w:author="Artin" w:date="2023-08-27T16:16:00Z">
        <w:r w:rsidRPr="00B702A1">
          <w:rPr>
            <w:sz w:val="24"/>
            <w:szCs w:val="24"/>
          </w:rPr>
          <w:t>The parameter $\alpha _k$ directly scales the parent's loss $</w:t>
        </w:r>
        <w:proofErr w:type="spellStart"/>
        <w:r w:rsidRPr="00B702A1">
          <w:rPr>
            <w:sz w:val="24"/>
            <w:szCs w:val="24"/>
          </w:rPr>
          <w:t>l_j</w:t>
        </w:r>
        <w:proofErr w:type="spellEnd"/>
        <w:proofErr w:type="gramStart"/>
        <w:r w:rsidRPr="00B702A1">
          <w:rPr>
            <w:sz w:val="24"/>
            <w:szCs w:val="24"/>
          </w:rPr>
          <w:t>^{(</w:t>
        </w:r>
        <w:proofErr w:type="gramEnd"/>
        <w:r w:rsidRPr="00B702A1">
          <w:rPr>
            <w:sz w:val="24"/>
            <w:szCs w:val="24"/>
          </w:rPr>
          <w:t>i</w:t>
        </w:r>
        <w:proofErr w:type="gramStart"/>
        <w:r w:rsidRPr="00B702A1">
          <w:rPr>
            <w:sz w:val="24"/>
            <w:szCs w:val="24"/>
          </w:rPr>
          <w:t>)}$</w:t>
        </w:r>
        <w:proofErr w:type="gramEnd"/>
        <w:r w:rsidRPr="00B702A1">
          <w:rPr>
            <w:sz w:val="24"/>
            <w:szCs w:val="24"/>
          </w:rPr>
          <w:t>. If $\alpha _k$ is increased, the penalty term becomes larger, and thus the updated loss $\</w:t>
        </w:r>
        <w:proofErr w:type="spellStart"/>
        <w:r w:rsidRPr="00B702A1">
          <w:rPr>
            <w:sz w:val="24"/>
            <w:szCs w:val="24"/>
          </w:rPr>
          <w:t>widehat</w:t>
        </w:r>
        <w:proofErr w:type="spellEnd"/>
        <w:r w:rsidRPr="00B702A1">
          <w:rPr>
            <w:sz w:val="24"/>
            <w:szCs w:val="24"/>
          </w:rPr>
          <w:t>{l}_k^{(i</w:t>
        </w:r>
        <w:proofErr w:type="gramStart"/>
        <w:r w:rsidRPr="00B702A1">
          <w:rPr>
            <w:sz w:val="24"/>
            <w:szCs w:val="24"/>
          </w:rPr>
          <w:t>)}$</w:t>
        </w:r>
        <w:proofErr w:type="gramEnd"/>
        <w:r w:rsidRPr="00B702A1">
          <w:rPr>
            <w:sz w:val="24"/>
            <w:szCs w:val="24"/>
          </w:rPr>
          <w:t xml:space="preserve"> becomes more sensitive to the parent's loss. This, in effect, increases the degree of influence that hierarchical information has on the learning process. The parameter $\</w:t>
        </w:r>
        <w:proofErr w:type="spellStart"/>
        <w:r w:rsidRPr="00B702A1">
          <w:rPr>
            <w:sz w:val="24"/>
            <w:szCs w:val="24"/>
          </w:rPr>
          <w:t>beta_k</w:t>
        </w:r>
        <w:proofErr w:type="spellEnd"/>
        <w:proofErr w:type="gramStart"/>
        <w:r w:rsidRPr="00B702A1">
          <w:rPr>
            <w:sz w:val="24"/>
            <w:szCs w:val="24"/>
          </w:rPr>
          <w:t>$ serves</w:t>
        </w:r>
        <w:proofErr w:type="gramEnd"/>
        <w:r w:rsidRPr="00B702A1">
          <w:rPr>
            <w:sz w:val="24"/>
            <w:szCs w:val="24"/>
          </w:rPr>
          <w:t xml:space="preserve"> as a baseline or offset. If $\</w:t>
        </w:r>
        <w:proofErr w:type="spellStart"/>
        <w:r w:rsidRPr="00B702A1">
          <w:rPr>
            <w:sz w:val="24"/>
            <w:szCs w:val="24"/>
          </w:rPr>
          <w:t>beta_k</w:t>
        </w:r>
        <w:proofErr w:type="spellEnd"/>
        <w:r w:rsidRPr="00B702A1">
          <w:rPr>
            <w:sz w:val="24"/>
            <w:szCs w:val="24"/>
          </w:rPr>
          <w:t>$ is increased, the penalty term increases irrespective of the parent's loss value. This means that even if the parent's loss is low, the updated loss $\</w:t>
        </w:r>
        <w:proofErr w:type="spellStart"/>
        <w:r w:rsidRPr="00B702A1">
          <w:rPr>
            <w:sz w:val="24"/>
            <w:szCs w:val="24"/>
          </w:rPr>
          <w:t>widehat</w:t>
        </w:r>
        <w:proofErr w:type="spellEnd"/>
        <w:r w:rsidRPr="00B702A1">
          <w:rPr>
            <w:sz w:val="24"/>
            <w:szCs w:val="24"/>
          </w:rPr>
          <w:t>{l}_k^{(i</w:t>
        </w:r>
        <w:proofErr w:type="gramStart"/>
        <w:r w:rsidRPr="00B702A1">
          <w:rPr>
            <w:sz w:val="24"/>
            <w:szCs w:val="24"/>
          </w:rPr>
          <w:t>)}$</w:t>
        </w:r>
        <w:proofErr w:type="gramEnd"/>
        <w:r w:rsidRPr="00B702A1">
          <w:rPr>
            <w:sz w:val="24"/>
            <w:szCs w:val="24"/>
          </w:rPr>
          <w:t xml:space="preserve"> can still be high, thus maintaining the influence of hierarchical information in the learning process. However, if $\</w:t>
        </w:r>
        <w:proofErr w:type="spellStart"/>
        <w:r w:rsidRPr="00B702A1">
          <w:rPr>
            <w:sz w:val="24"/>
            <w:szCs w:val="24"/>
          </w:rPr>
          <w:t>beta_k</w:t>
        </w:r>
        <w:proofErr w:type="spellEnd"/>
        <w:r w:rsidRPr="00B702A1">
          <w:rPr>
            <w:sz w:val="24"/>
            <w:szCs w:val="24"/>
          </w:rPr>
          <w:t>$ is set too high, it may lead to an overemphasis on hierarchy, possibly at the expense of other important learning elements. The regulation of parameters $\</w:t>
        </w:r>
        <w:proofErr w:type="spellStart"/>
        <w:r w:rsidRPr="00B702A1">
          <w:rPr>
            <w:sz w:val="24"/>
            <w:szCs w:val="24"/>
          </w:rPr>
          <w:t>alpha_k</w:t>
        </w:r>
        <w:proofErr w:type="spellEnd"/>
        <w:r w:rsidRPr="00B702A1">
          <w:rPr>
            <w:sz w:val="24"/>
            <w:szCs w:val="24"/>
          </w:rPr>
          <w:t>$ and $\</w:t>
        </w:r>
        <w:proofErr w:type="spellStart"/>
        <w:r w:rsidRPr="00B702A1">
          <w:rPr>
            <w:sz w:val="24"/>
            <w:szCs w:val="24"/>
          </w:rPr>
          <w:t>beta_k</w:t>
        </w:r>
        <w:proofErr w:type="spellEnd"/>
        <w:r w:rsidRPr="00B702A1">
          <w:rPr>
            <w:sz w:val="24"/>
            <w:szCs w:val="24"/>
          </w:rPr>
          <w:t xml:space="preserve">$ allow us to balance </w:t>
        </w:r>
      </w:ins>
      <w:r w:rsidRPr="00B702A1">
        <w:rPr>
          <w:sz w:val="24"/>
          <w:szCs w:val="24"/>
          <w:rPrChange w:id="1640" w:author="Artin" w:date="2023-08-27T16:16:00Z">
            <w:rPr>
              <w:rFonts w:asciiTheme="minorHAnsi" w:hAnsiTheme="minorHAnsi"/>
              <w:color w:val="000000" w:themeColor="text1"/>
            </w:rPr>
          </w:rPrChange>
        </w:rPr>
        <w:t>the degree to which hierarchical information influences the learning process</w:t>
      </w:r>
      <w:ins w:id="1641" w:author="Artin" w:date="2023-08-27T16:16:00Z">
        <w:r w:rsidRPr="00B702A1">
          <w:rPr>
            <w:szCs w:val="24"/>
          </w:rPr>
          <w:t>, thus improving the reflection of the hierarchical structure in the model outputs, while remaining flexible to diverse learning scenarios.</w:t>
        </w:r>
      </w:ins>
    </w:p>
    <w:p w14:paraId="45C25628" w14:textId="77777777" w:rsidR="00CA6F40" w:rsidRPr="00B702A1" w:rsidRDefault="00CA6F40" w:rsidP="00B702A1">
      <w:pPr>
        <w:spacing w:line="276" w:lineRule="auto"/>
        <w:rPr>
          <w:ins w:id="1642" w:author="Artin" w:date="2023-08-27T16:16:00Z"/>
          <w:sz w:val="24"/>
          <w:szCs w:val="24"/>
        </w:rPr>
      </w:pPr>
    </w:p>
    <w:p w14:paraId="4B7027AE" w14:textId="77777777" w:rsidR="00CA6F40" w:rsidRPr="00B702A1" w:rsidRDefault="00CA6F40" w:rsidP="00B702A1">
      <w:pPr>
        <w:spacing w:line="276" w:lineRule="auto"/>
        <w:rPr>
          <w:moveTo w:id="1643" w:author="Artin" w:date="2023-08-27T16:16:00Z"/>
          <w:sz w:val="24"/>
          <w:szCs w:val="24"/>
          <w:rPrChange w:id="1644" w:author="Artin" w:date="2023-08-27T16:16:00Z">
            <w:rPr>
              <w:moveTo w:id="1645" w:author="Artin" w:date="2023-08-27T16:16:00Z"/>
              <w:rFonts w:asciiTheme="minorHAnsi" w:hAnsiTheme="minorHAnsi"/>
              <w:color w:val="000000" w:themeColor="text1"/>
            </w:rPr>
          </w:rPrChange>
        </w:rPr>
      </w:pPr>
      <w:moveToRangeStart w:id="1646" w:author="Artin" w:date="2023-08-27T16:16:00Z" w:name="move144045415"/>
      <w:moveTo w:id="1647" w:author="Artin" w:date="2023-08-27T16:16:00Z">
        <w:r w:rsidRPr="00B702A1">
          <w:rPr>
            <w:sz w:val="24"/>
            <w:szCs w:val="24"/>
            <w:rPrChange w:id="1648" w:author="Artin" w:date="2023-08-27T16:16:00Z">
              <w:rPr>
                <w:rFonts w:asciiTheme="minorHAnsi" w:hAnsiTheme="minorHAnsi"/>
                <w:color w:val="000000" w:themeColor="text1"/>
              </w:rPr>
            </w:rPrChange>
          </w:rPr>
          <w:t>\</w:t>
        </w:r>
        <w:proofErr w:type="gramStart"/>
        <w:r w:rsidRPr="00B702A1">
          <w:rPr>
            <w:sz w:val="24"/>
            <w:szCs w:val="24"/>
            <w:rPrChange w:id="1649" w:author="Artin" w:date="2023-08-27T16:16:00Z">
              <w:rPr>
                <w:rFonts w:asciiTheme="minorHAnsi" w:hAnsiTheme="minorHAnsi"/>
                <w:color w:val="000000" w:themeColor="text1"/>
              </w:rPr>
            </w:rPrChange>
          </w:rPr>
          <w:t>subsubsection{</w:t>
        </w:r>
        <w:proofErr w:type="gramEnd"/>
        <w:r w:rsidRPr="00B702A1">
          <w:rPr>
            <w:sz w:val="24"/>
            <w:szCs w:val="24"/>
            <w:rPrChange w:id="1650" w:author="Artin" w:date="2023-08-27T16:16:00Z">
              <w:rPr>
                <w:rFonts w:asciiTheme="minorHAnsi" w:hAnsiTheme="minorHAnsi"/>
                <w:color w:val="000000" w:themeColor="text1"/>
              </w:rPr>
            </w:rPrChange>
          </w:rPr>
          <w:t>Parameter Selection and Tuning}</w:t>
        </w:r>
      </w:moveTo>
    </w:p>
    <w:p w14:paraId="28AF0E50" w14:textId="14E5F871" w:rsidR="00CA6F40" w:rsidRPr="00B702A1" w:rsidRDefault="00CA6F40" w:rsidP="00B702A1">
      <w:pPr>
        <w:spacing w:line="276" w:lineRule="auto"/>
        <w:rPr>
          <w:ins w:id="1651" w:author="Artin" w:date="2023-08-27T16:16:00Z"/>
          <w:sz w:val="24"/>
          <w:szCs w:val="24"/>
        </w:rPr>
      </w:pPr>
      <w:moveTo w:id="1652" w:author="Artin" w:date="2023-08-27T16:16:00Z">
        <w:r w:rsidRPr="00B702A1">
          <w:rPr>
            <w:sz w:val="24"/>
            <w:szCs w:val="24"/>
            <w:rPrChange w:id="1653" w:author="Artin" w:date="2023-08-27T16:16:00Z">
              <w:rPr>
                <w:rFonts w:asciiTheme="minorHAnsi" w:hAnsiTheme="minorHAnsi"/>
                <w:color w:val="000000" w:themeColor="text1"/>
              </w:rPr>
            </w:rPrChange>
          </w:rPr>
          <w:t xml:space="preserve">The selection of appropriate hyperparameters is crucial for the effectiveness of the proposed transfer learning technique. </w:t>
        </w:r>
      </w:moveTo>
      <w:moveToRangeEnd w:id="1646"/>
      <w:del w:id="1654" w:author="Artin" w:date="2023-08-27T16:16:00Z">
        <w:r w:rsidR="00217555" w:rsidRPr="00B702A1">
          <w:rPr>
            <w:rFonts w:cstheme="minorHAnsi"/>
            <w:color w:val="000000" w:themeColor="text1"/>
            <w:sz w:val="24"/>
            <w:szCs w:val="24"/>
          </w:rPr>
          <w:delText>.</w:delText>
        </w:r>
      </w:del>
      <w:ins w:id="1655" w:author="Artin" w:date="2023-08-27T16:16:00Z">
        <w:r w:rsidRPr="00B702A1">
          <w:rPr>
            <w:sz w:val="24"/>
            <w:szCs w:val="24"/>
          </w:rPr>
          <w:t>In this study, we employ a systematic approach to tune the two hyperparameter vectors $\</w:t>
        </w:r>
        <w:proofErr w:type="spellStart"/>
        <w:r w:rsidRPr="00B702A1">
          <w:rPr>
            <w:sz w:val="24"/>
            <w:szCs w:val="24"/>
          </w:rPr>
          <w:t>alpha_k</w:t>
        </w:r>
        <w:proofErr w:type="spellEnd"/>
        <w:r w:rsidRPr="00B702A1">
          <w:rPr>
            <w:sz w:val="24"/>
            <w:szCs w:val="24"/>
          </w:rPr>
          <w:t xml:space="preserve"> $, and $\</w:t>
        </w:r>
        <w:proofErr w:type="spellStart"/>
        <w:r w:rsidRPr="00B702A1">
          <w:rPr>
            <w:sz w:val="24"/>
            <w:szCs w:val="24"/>
          </w:rPr>
          <w:t>beta_k</w:t>
        </w:r>
        <w:proofErr w:type="spellEnd"/>
        <w:r w:rsidRPr="00B702A1">
          <w:rPr>
            <w:sz w:val="24"/>
            <w:szCs w:val="24"/>
          </w:rPr>
          <w:t>$, which controls the dependency between the predicted probabilities of the child and parent classes. We utilize a grid search method to determine the optimal values for these hyperparameters. The search space for the hyperparameters is defined based on preliminary experiments and domain knowledge, ensuring a balance between model complexity and predictive performance.</w:t>
        </w:r>
      </w:ins>
    </w:p>
    <w:p w14:paraId="5EC4CD35" w14:textId="77777777" w:rsidR="00CA6F40" w:rsidRPr="00B702A1" w:rsidRDefault="00CA6F40" w:rsidP="00B702A1">
      <w:pPr>
        <w:spacing w:line="276" w:lineRule="auto"/>
        <w:rPr>
          <w:ins w:id="1656" w:author="Artin" w:date="2023-08-27T16:16:00Z"/>
          <w:sz w:val="24"/>
          <w:szCs w:val="24"/>
        </w:rPr>
      </w:pPr>
    </w:p>
    <w:p w14:paraId="3F01424C" w14:textId="77777777" w:rsidR="00CA6F40" w:rsidRPr="00B702A1" w:rsidRDefault="00CA6F40" w:rsidP="00B702A1">
      <w:pPr>
        <w:spacing w:line="276" w:lineRule="auto"/>
        <w:rPr>
          <w:ins w:id="1657" w:author="Artin" w:date="2023-08-27T16:16:00Z"/>
          <w:sz w:val="24"/>
          <w:szCs w:val="24"/>
        </w:rPr>
      </w:pPr>
      <w:ins w:id="1658" w:author="Artin" w:date="2023-08-27T16:16:00Z">
        <w:r w:rsidRPr="00B702A1">
          <w:rPr>
            <w:sz w:val="24"/>
            <w:szCs w:val="24"/>
          </w:rPr>
          <w:t>The steps are as follows.</w:t>
        </w:r>
      </w:ins>
    </w:p>
    <w:p w14:paraId="2E59217F" w14:textId="77777777" w:rsidR="00CA6F40" w:rsidRPr="00B702A1" w:rsidRDefault="00CA6F40" w:rsidP="00B702A1">
      <w:pPr>
        <w:spacing w:line="276" w:lineRule="auto"/>
        <w:rPr>
          <w:ins w:id="1659" w:author="Artin" w:date="2023-08-27T16:16:00Z"/>
          <w:sz w:val="24"/>
          <w:szCs w:val="24"/>
        </w:rPr>
      </w:pPr>
      <w:ins w:id="1660" w:author="Artin" w:date="2023-08-27T16:16:00Z">
        <w:r w:rsidRPr="00B702A1">
          <w:rPr>
            <w:sz w:val="24"/>
            <w:szCs w:val="24"/>
          </w:rPr>
          <w:t>\</w:t>
        </w:r>
        <w:proofErr w:type="gramStart"/>
        <w:r w:rsidRPr="00B702A1">
          <w:rPr>
            <w:sz w:val="24"/>
            <w:szCs w:val="24"/>
          </w:rPr>
          <w:t>begin</w:t>
        </w:r>
        <w:proofErr w:type="gramEnd"/>
        <w:r w:rsidRPr="00B702A1">
          <w:rPr>
            <w:sz w:val="24"/>
            <w:szCs w:val="24"/>
          </w:rPr>
          <w:t>{enumerate}</w:t>
        </w:r>
      </w:ins>
    </w:p>
    <w:p w14:paraId="2C66CE58" w14:textId="77777777" w:rsidR="00CA6F40" w:rsidRPr="00B702A1" w:rsidRDefault="00CA6F40" w:rsidP="00B702A1">
      <w:pPr>
        <w:spacing w:line="276" w:lineRule="auto"/>
        <w:rPr>
          <w:ins w:id="1661" w:author="Artin" w:date="2023-08-27T16:16:00Z"/>
          <w:sz w:val="24"/>
          <w:szCs w:val="24"/>
        </w:rPr>
      </w:pPr>
      <w:ins w:id="1662" w:author="Artin" w:date="2023-08-27T16:16:00Z">
        <w:r w:rsidRPr="00B702A1">
          <w:rPr>
            <w:sz w:val="24"/>
            <w:szCs w:val="24"/>
          </w:rPr>
          <w:t xml:space="preserve">    \</w:t>
        </w:r>
        <w:proofErr w:type="gramStart"/>
        <w:r w:rsidRPr="00B702A1">
          <w:rPr>
            <w:sz w:val="24"/>
            <w:szCs w:val="24"/>
          </w:rPr>
          <w:t>item</w:t>
        </w:r>
        <w:proofErr w:type="gramEnd"/>
        <w:r w:rsidRPr="00B702A1">
          <w:rPr>
            <w:sz w:val="24"/>
            <w:szCs w:val="24"/>
          </w:rPr>
          <w:t xml:space="preserve"> Pre-process the data. Details shown in Algorithm~\ref{</w:t>
        </w:r>
        <w:proofErr w:type="spellStart"/>
        <w:proofErr w:type="gramStart"/>
        <w:r w:rsidRPr="00B702A1">
          <w:rPr>
            <w:sz w:val="24"/>
            <w:szCs w:val="24"/>
          </w:rPr>
          <w:t>alg:taxonomy</w:t>
        </w:r>
        <w:proofErr w:type="gramEnd"/>
        <w:r w:rsidRPr="00B702A1">
          <w:rPr>
            <w:sz w:val="24"/>
            <w:szCs w:val="24"/>
          </w:rPr>
          <w:t>.dataset</w:t>
        </w:r>
        <w:proofErr w:type="spellEnd"/>
        <w:r w:rsidRPr="00B702A1">
          <w:rPr>
            <w:sz w:val="24"/>
            <w:szCs w:val="24"/>
          </w:rPr>
          <w:t>}</w:t>
        </w:r>
      </w:ins>
    </w:p>
    <w:p w14:paraId="7F06CB33" w14:textId="77777777" w:rsidR="00CA6F40" w:rsidRPr="00B702A1" w:rsidRDefault="00CA6F40" w:rsidP="00B702A1">
      <w:pPr>
        <w:spacing w:line="276" w:lineRule="auto"/>
        <w:rPr>
          <w:ins w:id="1663" w:author="Artin" w:date="2023-08-27T16:16:00Z"/>
          <w:sz w:val="24"/>
          <w:szCs w:val="24"/>
        </w:rPr>
      </w:pPr>
      <w:ins w:id="1664" w:author="Artin" w:date="2023-08-27T16:16:00Z">
        <w:r w:rsidRPr="00B702A1">
          <w:rPr>
            <w:sz w:val="24"/>
            <w:szCs w:val="24"/>
          </w:rPr>
          <w:t xml:space="preserve">    \</w:t>
        </w:r>
        <w:proofErr w:type="gramStart"/>
        <w:r w:rsidRPr="00B702A1">
          <w:rPr>
            <w:sz w:val="24"/>
            <w:szCs w:val="24"/>
          </w:rPr>
          <w:t>item</w:t>
        </w:r>
        <w:proofErr w:type="gramEnd"/>
        <w:r w:rsidRPr="00B702A1">
          <w:rPr>
            <w:sz w:val="24"/>
            <w:szCs w:val="24"/>
          </w:rPr>
          <w:t xml:space="preserve"> Get loss values. Details shown in Algorithm~\ref{</w:t>
        </w:r>
        <w:proofErr w:type="spellStart"/>
        <w:proofErr w:type="gramStart"/>
        <w:r w:rsidRPr="00B702A1">
          <w:rPr>
            <w:sz w:val="24"/>
            <w:szCs w:val="24"/>
          </w:rPr>
          <w:t>alg:taxonomy</w:t>
        </w:r>
        <w:proofErr w:type="gramEnd"/>
        <w:r w:rsidRPr="00B702A1">
          <w:rPr>
            <w:sz w:val="24"/>
            <w:szCs w:val="24"/>
          </w:rPr>
          <w:t>.loss.original</w:t>
        </w:r>
        <w:proofErr w:type="spellEnd"/>
        <w:r w:rsidRPr="00B702A1">
          <w:rPr>
            <w:sz w:val="24"/>
            <w:szCs w:val="24"/>
          </w:rPr>
          <w:t>}</w:t>
        </w:r>
      </w:ins>
    </w:p>
    <w:p w14:paraId="42AE5D70" w14:textId="77777777" w:rsidR="00CA6F40" w:rsidRPr="00B702A1" w:rsidRDefault="00CA6F40" w:rsidP="00B702A1">
      <w:pPr>
        <w:spacing w:line="276" w:lineRule="auto"/>
        <w:rPr>
          <w:ins w:id="1665" w:author="Artin" w:date="2023-08-27T16:16:00Z"/>
          <w:sz w:val="24"/>
          <w:szCs w:val="24"/>
        </w:rPr>
      </w:pPr>
      <w:ins w:id="1666" w:author="Artin" w:date="2023-08-27T16:16:00Z">
        <w:r w:rsidRPr="00B702A1">
          <w:rPr>
            <w:sz w:val="24"/>
            <w:szCs w:val="24"/>
          </w:rPr>
          <w:t xml:space="preserve">    \item Perform Hyper Parameter Tuning to find the ${</w:t>
        </w:r>
        <w:proofErr w:type="gramStart"/>
        <w:r w:rsidRPr="00B702A1">
          <w:rPr>
            <w:sz w:val="24"/>
            <w:szCs w:val="24"/>
          </w:rPr>
          <w:t>\{</w:t>
        </w:r>
        <w:proofErr w:type="gramEnd"/>
        <w:r w:rsidRPr="00B702A1">
          <w:rPr>
            <w:sz w:val="24"/>
            <w:szCs w:val="24"/>
          </w:rPr>
          <w:t>\</w:t>
        </w:r>
        <w:proofErr w:type="spellStart"/>
        <w:r w:rsidRPr="00B702A1">
          <w:rPr>
            <w:sz w:val="24"/>
            <w:szCs w:val="24"/>
          </w:rPr>
          <w:t>alpha_k</w:t>
        </w:r>
        <w:proofErr w:type="spellEnd"/>
        <w:r w:rsidRPr="00B702A1">
          <w:rPr>
            <w:sz w:val="24"/>
            <w:szCs w:val="24"/>
          </w:rPr>
          <w:t xml:space="preserve"> \}}_{k=1}^K$, and ${\{\</w:t>
        </w:r>
        <w:proofErr w:type="spellStart"/>
        <w:r w:rsidRPr="00B702A1">
          <w:rPr>
            <w:sz w:val="24"/>
            <w:szCs w:val="24"/>
          </w:rPr>
          <w:t>beta_k</w:t>
        </w:r>
        <w:proofErr w:type="spellEnd"/>
        <w:r w:rsidRPr="00B702A1">
          <w:rPr>
            <w:sz w:val="24"/>
            <w:szCs w:val="24"/>
          </w:rPr>
          <w:t xml:space="preserve"> \}}_{k=1}^K$ hyperparameter vectors. The detail shown in Algorithm~\ref{</w:t>
        </w:r>
        <w:proofErr w:type="spellStart"/>
        <w:proofErr w:type="gramStart"/>
        <w:r w:rsidRPr="00B702A1">
          <w:rPr>
            <w:sz w:val="24"/>
            <w:szCs w:val="24"/>
          </w:rPr>
          <w:t>alg:taxonomy</w:t>
        </w:r>
        <w:proofErr w:type="gramEnd"/>
        <w:r w:rsidRPr="00B702A1">
          <w:rPr>
            <w:sz w:val="24"/>
            <w:szCs w:val="24"/>
          </w:rPr>
          <w:t>.loss.hyperparameter-optimization</w:t>
        </w:r>
        <w:proofErr w:type="spellEnd"/>
        <w:r w:rsidRPr="00B702A1">
          <w:rPr>
            <w:sz w:val="24"/>
            <w:szCs w:val="24"/>
          </w:rPr>
          <w:t>}.</w:t>
        </w:r>
      </w:ins>
    </w:p>
    <w:p w14:paraId="3643598B" w14:textId="77777777" w:rsidR="00CA6F40" w:rsidRPr="00B702A1" w:rsidRDefault="00CA6F40" w:rsidP="00B702A1">
      <w:pPr>
        <w:spacing w:line="276" w:lineRule="auto"/>
        <w:rPr>
          <w:ins w:id="1667" w:author="Artin" w:date="2023-08-27T16:16:00Z"/>
          <w:sz w:val="24"/>
          <w:szCs w:val="24"/>
        </w:rPr>
      </w:pPr>
      <w:ins w:id="1668" w:author="Artin" w:date="2023-08-27T16:16:00Z">
        <w:r w:rsidRPr="00B702A1">
          <w:rPr>
            <w:sz w:val="24"/>
            <w:szCs w:val="24"/>
          </w:rPr>
          <w:t>\</w:t>
        </w:r>
        <w:proofErr w:type="gramStart"/>
        <w:r w:rsidRPr="00B702A1">
          <w:rPr>
            <w:sz w:val="24"/>
            <w:szCs w:val="24"/>
          </w:rPr>
          <w:t>end</w:t>
        </w:r>
        <w:proofErr w:type="gramEnd"/>
        <w:r w:rsidRPr="00B702A1">
          <w:rPr>
            <w:sz w:val="24"/>
            <w:szCs w:val="24"/>
          </w:rPr>
          <w:t>{enumerate}</w:t>
        </w:r>
      </w:ins>
    </w:p>
    <w:p w14:paraId="50CF0AC1" w14:textId="77777777" w:rsidR="00CA6F40" w:rsidRPr="00B702A1" w:rsidRDefault="00CA6F40" w:rsidP="00B702A1">
      <w:pPr>
        <w:spacing w:line="276" w:lineRule="auto"/>
        <w:rPr>
          <w:ins w:id="1669" w:author="Artin" w:date="2023-08-27T16:16:00Z"/>
          <w:sz w:val="24"/>
          <w:szCs w:val="24"/>
        </w:rPr>
      </w:pPr>
    </w:p>
    <w:p w14:paraId="31DC5F1D" w14:textId="77777777" w:rsidR="00CA6F40" w:rsidRPr="00B702A1" w:rsidRDefault="00CA6F40" w:rsidP="00B702A1">
      <w:pPr>
        <w:spacing w:line="276" w:lineRule="auto"/>
        <w:rPr>
          <w:ins w:id="1670" w:author="Artin" w:date="2023-08-27T16:16:00Z"/>
          <w:sz w:val="24"/>
          <w:szCs w:val="24"/>
        </w:rPr>
      </w:pPr>
      <w:ins w:id="1671" w:author="Artin" w:date="2023-08-27T16:16:00Z">
        <w:r w:rsidRPr="00B702A1">
          <w:rPr>
            <w:sz w:val="24"/>
            <w:szCs w:val="24"/>
          </w:rPr>
          <w:t>\</w:t>
        </w:r>
        <w:proofErr w:type="gramStart"/>
        <w:r w:rsidRPr="00B702A1">
          <w:rPr>
            <w:sz w:val="24"/>
            <w:szCs w:val="24"/>
          </w:rPr>
          <w:t>begin{</w:t>
        </w:r>
        <w:proofErr w:type="spellStart"/>
        <w:proofErr w:type="gramEnd"/>
        <w:r w:rsidRPr="00B702A1">
          <w:rPr>
            <w:sz w:val="24"/>
            <w:szCs w:val="24"/>
          </w:rPr>
          <w:t>SgAlgorithm</w:t>
        </w:r>
        <w:proofErr w:type="spellEnd"/>
        <w:r w:rsidRPr="00B702A1">
          <w:rPr>
            <w:sz w:val="24"/>
            <w:szCs w:val="24"/>
          </w:rPr>
          <w:t>}</w:t>
        </w:r>
      </w:ins>
    </w:p>
    <w:p w14:paraId="6E399C92" w14:textId="77777777" w:rsidR="00CA6F40" w:rsidRPr="00B702A1" w:rsidRDefault="00CA6F40" w:rsidP="00B702A1">
      <w:pPr>
        <w:spacing w:line="276" w:lineRule="auto"/>
        <w:rPr>
          <w:ins w:id="1672" w:author="Artin" w:date="2023-08-27T16:16:00Z"/>
          <w:sz w:val="24"/>
          <w:szCs w:val="24"/>
        </w:rPr>
      </w:pPr>
      <w:ins w:id="1673" w:author="Artin" w:date="2023-08-27T16:16:00Z">
        <w:r w:rsidRPr="00B702A1">
          <w:rPr>
            <w:sz w:val="24"/>
            <w:szCs w:val="24"/>
          </w:rPr>
          <w:t xml:space="preserve">    \</w:t>
        </w:r>
        <w:proofErr w:type="gramStart"/>
        <w:r w:rsidRPr="00B702A1">
          <w:rPr>
            <w:sz w:val="24"/>
            <w:szCs w:val="24"/>
          </w:rPr>
          <w:t>caption{</w:t>
        </w:r>
        <w:proofErr w:type="gramEnd"/>
        <w:r w:rsidRPr="00B702A1">
          <w:rPr>
            <w:sz w:val="24"/>
            <w:szCs w:val="24"/>
          </w:rPr>
          <w:t>Computing Original Loss Values}\label{</w:t>
        </w:r>
        <w:proofErr w:type="spellStart"/>
        <w:r w:rsidRPr="00B702A1">
          <w:rPr>
            <w:sz w:val="24"/>
            <w:szCs w:val="24"/>
          </w:rPr>
          <w:t>alg:taxonomy.loss.original</w:t>
        </w:r>
        <w:proofErr w:type="spellEnd"/>
        <w:r w:rsidRPr="00B702A1">
          <w:rPr>
            <w:sz w:val="24"/>
            <w:szCs w:val="24"/>
          </w:rPr>
          <w:t>}</w:t>
        </w:r>
      </w:ins>
    </w:p>
    <w:p w14:paraId="3338805B" w14:textId="77777777" w:rsidR="00CA6F40" w:rsidRPr="00B702A1" w:rsidRDefault="00CA6F40" w:rsidP="00B702A1">
      <w:pPr>
        <w:spacing w:line="276" w:lineRule="auto"/>
        <w:rPr>
          <w:ins w:id="1674" w:author="Artin" w:date="2023-08-27T16:16:00Z"/>
          <w:sz w:val="24"/>
          <w:szCs w:val="24"/>
        </w:rPr>
      </w:pPr>
      <w:ins w:id="1675" w:author="Artin" w:date="2023-08-27T16:16:00Z">
        <w:r w:rsidRPr="00B702A1">
          <w:rPr>
            <w:sz w:val="24"/>
            <w:szCs w:val="24"/>
          </w:rPr>
          <w:t xml:space="preserve">    \</w:t>
        </w:r>
        <w:proofErr w:type="spellStart"/>
        <w:proofErr w:type="gramStart"/>
        <w:r w:rsidRPr="00B702A1">
          <w:rPr>
            <w:sz w:val="24"/>
            <w:szCs w:val="24"/>
          </w:rPr>
          <w:t>KwIn</w:t>
        </w:r>
        <w:proofErr w:type="spellEnd"/>
        <w:r w:rsidRPr="00B702A1">
          <w:rPr>
            <w:sz w:val="24"/>
            <w:szCs w:val="24"/>
          </w:rPr>
          <w:t>{</w:t>
        </w:r>
        <w:proofErr w:type="gramEnd"/>
      </w:ins>
    </w:p>
    <w:p w14:paraId="19A0EB84" w14:textId="77777777" w:rsidR="00CA6F40" w:rsidRPr="00B702A1" w:rsidRDefault="00CA6F40" w:rsidP="00B702A1">
      <w:pPr>
        <w:spacing w:line="276" w:lineRule="auto"/>
        <w:rPr>
          <w:ins w:id="1676" w:author="Artin" w:date="2023-08-27T16:16:00Z"/>
          <w:sz w:val="24"/>
          <w:szCs w:val="24"/>
        </w:rPr>
      </w:pPr>
      <w:ins w:id="1677"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{itemize}</w:t>
        </w:r>
      </w:ins>
    </w:p>
    <w:p w14:paraId="4D77F33B" w14:textId="77777777" w:rsidR="00CA6F40" w:rsidRPr="00B702A1" w:rsidRDefault="00CA6F40" w:rsidP="00B702A1">
      <w:pPr>
        <w:spacing w:line="276" w:lineRule="auto"/>
        <w:rPr>
          <w:ins w:id="1678" w:author="Artin" w:date="2023-08-27T16:16:00Z"/>
          <w:sz w:val="24"/>
          <w:szCs w:val="24"/>
        </w:rPr>
      </w:pPr>
      <w:ins w:id="1679" w:author="Artin" w:date="2023-08-27T16:16:00Z">
        <w:r w:rsidRPr="00B702A1">
          <w:rPr>
            <w:sz w:val="24"/>
            <w:szCs w:val="24"/>
          </w:rPr>
          <w:t xml:space="preserve">            \item $\</w:t>
        </w:r>
        <w:proofErr w:type="spellStart"/>
        <w:r w:rsidRPr="00B702A1">
          <w:rPr>
            <w:sz w:val="24"/>
            <w:szCs w:val="24"/>
          </w:rPr>
          <w:t>mathbb</w:t>
        </w:r>
        <w:proofErr w:type="spellEnd"/>
        <w:r w:rsidRPr="00B702A1">
          <w:rPr>
            <w:sz w:val="24"/>
            <w:szCs w:val="24"/>
          </w:rPr>
          <w:t>{D}^{\text{train}}, \</w:t>
        </w:r>
        <w:proofErr w:type="spellStart"/>
        <w:r w:rsidRPr="00B702A1">
          <w:rPr>
            <w:sz w:val="24"/>
            <w:szCs w:val="24"/>
          </w:rPr>
          <w:t>mathbb</w:t>
        </w:r>
        <w:proofErr w:type="spellEnd"/>
        <w:r w:rsidRPr="00B702A1">
          <w:rPr>
            <w:sz w:val="24"/>
            <w:szCs w:val="24"/>
          </w:rPr>
          <w:t>{D}^{\text{valid}}, \</w:t>
        </w:r>
        <w:proofErr w:type="spellStart"/>
        <w:r w:rsidRPr="00B702A1">
          <w:rPr>
            <w:sz w:val="24"/>
            <w:szCs w:val="24"/>
          </w:rPr>
          <w:t>mathbb</w:t>
        </w:r>
        <w:proofErr w:type="spellEnd"/>
        <w:r w:rsidRPr="00B702A1">
          <w:rPr>
            <w:sz w:val="24"/>
            <w:szCs w:val="24"/>
          </w:rPr>
          <w:t>{D}^{\text{test</w:t>
        </w:r>
        <w:proofErr w:type="gramStart"/>
        <w:r w:rsidRPr="00B702A1">
          <w:rPr>
            <w:sz w:val="24"/>
            <w:szCs w:val="24"/>
          </w:rPr>
          <w:t>}}$</w:t>
        </w:r>
        <w:proofErr w:type="gramEnd"/>
        <w:r w:rsidRPr="00B702A1">
          <w:rPr>
            <w:sz w:val="24"/>
            <w:szCs w:val="24"/>
          </w:rPr>
          <w:t xml:space="preserve"> from Algorithm~\ref{</w:t>
        </w:r>
        <w:proofErr w:type="spellStart"/>
        <w:r w:rsidRPr="00B702A1">
          <w:rPr>
            <w:sz w:val="24"/>
            <w:szCs w:val="24"/>
          </w:rPr>
          <w:t>alg:taxonomy.dataset</w:t>
        </w:r>
        <w:proofErr w:type="spellEnd"/>
        <w:r w:rsidRPr="00B702A1">
          <w:rPr>
            <w:sz w:val="24"/>
            <w:szCs w:val="24"/>
          </w:rPr>
          <w:t>}</w:t>
        </w:r>
      </w:ins>
    </w:p>
    <w:p w14:paraId="0DBAF4D4" w14:textId="77777777" w:rsidR="00CA6F40" w:rsidRPr="00B702A1" w:rsidRDefault="00CA6F40" w:rsidP="00B702A1">
      <w:pPr>
        <w:spacing w:line="276" w:lineRule="auto"/>
        <w:rPr>
          <w:ins w:id="1680" w:author="Artin" w:date="2023-08-27T16:16:00Z"/>
          <w:sz w:val="24"/>
          <w:szCs w:val="24"/>
        </w:rPr>
      </w:pPr>
      <w:ins w:id="1681" w:author="Artin" w:date="2023-08-27T16:16:00Z">
        <w:r w:rsidRPr="00B702A1">
          <w:rPr>
            <w:sz w:val="24"/>
            <w:szCs w:val="24"/>
          </w:rPr>
          <w:t xml:space="preserve">            \item Baseline model architecture: DenseNet121, $f_1(\</w:t>
        </w:r>
        <w:proofErr w:type="spellStart"/>
        <w:proofErr w:type="gramStart"/>
        <w:r w:rsidRPr="00B702A1">
          <w:rPr>
            <w:sz w:val="24"/>
            <w:szCs w:val="24"/>
          </w:rPr>
          <w:t>cdot</w:t>
        </w:r>
        <w:proofErr w:type="spellEnd"/>
        <w:r w:rsidRPr="00B702A1">
          <w:rPr>
            <w:sz w:val="24"/>
            <w:szCs w:val="24"/>
          </w:rPr>
          <w:t>)$</w:t>
        </w:r>
        <w:proofErr w:type="gramEnd"/>
      </w:ins>
    </w:p>
    <w:p w14:paraId="584F2D0D" w14:textId="77777777" w:rsidR="00CA6F40" w:rsidRPr="00B702A1" w:rsidRDefault="00CA6F40" w:rsidP="00B702A1">
      <w:pPr>
        <w:spacing w:line="276" w:lineRule="auto"/>
        <w:rPr>
          <w:ins w:id="1682" w:author="Artin" w:date="2023-08-27T16:16:00Z"/>
          <w:sz w:val="24"/>
          <w:szCs w:val="24"/>
        </w:rPr>
      </w:pPr>
      <w:ins w:id="1683" w:author="Artin" w:date="2023-08-27T16:16:00Z">
        <w:r w:rsidRPr="00B702A1">
          <w:rPr>
            <w:sz w:val="24"/>
            <w:szCs w:val="24"/>
          </w:rPr>
          <w:t xml:space="preserve">            \item Baseline Loss Function: $\</w:t>
        </w:r>
        <w:proofErr w:type="spellStart"/>
        <w:r w:rsidRPr="00B702A1">
          <w:rPr>
            <w:sz w:val="24"/>
            <w:szCs w:val="24"/>
          </w:rPr>
          <w:t>mathcal</w:t>
        </w:r>
        <w:proofErr w:type="spellEnd"/>
        <w:r w:rsidRPr="00B702A1">
          <w:rPr>
            <w:sz w:val="24"/>
            <w:szCs w:val="24"/>
          </w:rPr>
          <w:t>{L}(\</w:t>
        </w:r>
        <w:proofErr w:type="spellStart"/>
        <w:proofErr w:type="gramStart"/>
        <w:r w:rsidRPr="00B702A1">
          <w:rPr>
            <w:sz w:val="24"/>
            <w:szCs w:val="24"/>
          </w:rPr>
          <w:t>cdot</w:t>
        </w:r>
        <w:proofErr w:type="spellEnd"/>
        <w:r w:rsidRPr="00B702A1">
          <w:rPr>
            <w:sz w:val="24"/>
            <w:szCs w:val="24"/>
          </w:rPr>
          <w:t>)$</w:t>
        </w:r>
        <w:proofErr w:type="gramEnd"/>
      </w:ins>
    </w:p>
    <w:p w14:paraId="708022DD" w14:textId="77777777" w:rsidR="00CA6F40" w:rsidRPr="00B702A1" w:rsidRDefault="00CA6F40" w:rsidP="00B702A1">
      <w:pPr>
        <w:spacing w:line="276" w:lineRule="auto"/>
        <w:rPr>
          <w:ins w:id="1684" w:author="Artin" w:date="2023-08-27T16:16:00Z"/>
          <w:sz w:val="24"/>
          <w:szCs w:val="24"/>
        </w:rPr>
      </w:pPr>
      <w:ins w:id="1685"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{itemize}</w:t>
        </w:r>
      </w:ins>
    </w:p>
    <w:p w14:paraId="7EC65BA3" w14:textId="77777777" w:rsidR="00CA6F40" w:rsidRPr="00B702A1" w:rsidRDefault="00CA6F40" w:rsidP="00B702A1">
      <w:pPr>
        <w:spacing w:line="276" w:lineRule="auto"/>
        <w:rPr>
          <w:ins w:id="1686" w:author="Artin" w:date="2023-08-27T16:16:00Z"/>
          <w:sz w:val="24"/>
          <w:szCs w:val="24"/>
        </w:rPr>
      </w:pPr>
      <w:ins w:id="1687" w:author="Artin" w:date="2023-08-27T16:16:00Z">
        <w:r w:rsidRPr="00B702A1">
          <w:rPr>
            <w:sz w:val="24"/>
            <w:szCs w:val="24"/>
          </w:rPr>
          <w:t xml:space="preserve">    }</w:t>
        </w:r>
      </w:ins>
    </w:p>
    <w:p w14:paraId="1AB67706" w14:textId="77777777" w:rsidR="00CA6F40" w:rsidRPr="00B702A1" w:rsidRDefault="00CA6F40" w:rsidP="00B702A1">
      <w:pPr>
        <w:spacing w:line="276" w:lineRule="auto"/>
        <w:rPr>
          <w:ins w:id="1688" w:author="Artin" w:date="2023-08-27T16:16:00Z"/>
          <w:sz w:val="24"/>
          <w:szCs w:val="24"/>
        </w:rPr>
      </w:pPr>
      <w:ins w:id="1689"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6500EFED" w14:textId="77777777" w:rsidR="00CA6F40" w:rsidRPr="00B702A1" w:rsidRDefault="00CA6F40" w:rsidP="00B702A1">
      <w:pPr>
        <w:spacing w:line="276" w:lineRule="auto"/>
        <w:rPr>
          <w:ins w:id="1690" w:author="Artin" w:date="2023-08-27T16:16:00Z"/>
          <w:sz w:val="24"/>
          <w:szCs w:val="24"/>
        </w:rPr>
      </w:pPr>
    </w:p>
    <w:p w14:paraId="700153A0" w14:textId="77777777" w:rsidR="00CA6F40" w:rsidRPr="00B702A1" w:rsidRDefault="00CA6F40" w:rsidP="00B702A1">
      <w:pPr>
        <w:spacing w:line="276" w:lineRule="auto"/>
        <w:rPr>
          <w:ins w:id="1691" w:author="Artin" w:date="2023-08-27T16:16:00Z"/>
          <w:sz w:val="24"/>
          <w:szCs w:val="24"/>
        </w:rPr>
      </w:pPr>
      <w:ins w:id="1692"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}{Predictor Model}{:}{}</w:t>
        </w:r>
      </w:ins>
    </w:p>
    <w:p w14:paraId="7DF21CFA" w14:textId="77777777" w:rsidR="00CA6F40" w:rsidRPr="00B702A1" w:rsidRDefault="00CA6F40" w:rsidP="00B702A1">
      <w:pPr>
        <w:spacing w:line="276" w:lineRule="auto"/>
        <w:rPr>
          <w:ins w:id="1693" w:author="Artin" w:date="2023-08-27T16:16:00Z"/>
          <w:sz w:val="24"/>
          <w:szCs w:val="24"/>
        </w:rPr>
      </w:pPr>
      <w:ins w:id="1694" w:author="Artin" w:date="2023-08-27T16:16:00Z">
        <w:r w:rsidRPr="00B702A1">
          <w:rPr>
            <w:sz w:val="24"/>
            <w:szCs w:val="24"/>
          </w:rPr>
          <w:t xml:space="preserve">    \</w:t>
        </w:r>
        <w:proofErr w:type="spellStart"/>
        <w:r w:rsidRPr="00B702A1">
          <w:rPr>
            <w:sz w:val="24"/>
            <w:szCs w:val="24"/>
          </w:rPr>
          <w:t>Fn</w:t>
        </w:r>
        <w:proofErr w:type="spellEnd"/>
        <w:r w:rsidRPr="00B702A1">
          <w:rPr>
            <w:sz w:val="24"/>
            <w:szCs w:val="24"/>
          </w:rPr>
          <w:t>{$f_2(\</w:t>
        </w:r>
        <w:proofErr w:type="spellStart"/>
        <w:proofErr w:type="gramStart"/>
        <w:r w:rsidRPr="00B702A1">
          <w:rPr>
            <w:sz w:val="24"/>
            <w:szCs w:val="24"/>
          </w:rPr>
          <w:t>cdot</w:t>
        </w:r>
        <w:proofErr w:type="spellEnd"/>
        <w:r w:rsidRPr="00B702A1">
          <w:rPr>
            <w:sz w:val="24"/>
            <w:szCs w:val="24"/>
          </w:rPr>
          <w:t>)$</w:t>
        </w:r>
        <w:proofErr w:type="gramEnd"/>
        <w:r w:rsidRPr="00B702A1">
          <w:rPr>
            <w:sz w:val="24"/>
            <w:szCs w:val="24"/>
          </w:rPr>
          <w:t>}</w:t>
        </w:r>
      </w:ins>
    </w:p>
    <w:p w14:paraId="4C4EACC3" w14:textId="77777777" w:rsidR="00CA6F40" w:rsidRPr="00B702A1" w:rsidRDefault="00CA6F40" w:rsidP="00B702A1">
      <w:pPr>
        <w:spacing w:line="276" w:lineRule="auto"/>
        <w:rPr>
          <w:ins w:id="1695" w:author="Artin" w:date="2023-08-27T16:16:00Z"/>
          <w:sz w:val="24"/>
          <w:szCs w:val="24"/>
        </w:rPr>
      </w:pPr>
      <w:ins w:id="1696" w:author="Artin" w:date="2023-08-27T16:16:00Z">
        <w:r w:rsidRPr="00B702A1">
          <w:rPr>
            <w:sz w:val="24"/>
            <w:szCs w:val="24"/>
          </w:rPr>
          <w:t xml:space="preserve">    {%</w:t>
        </w:r>
      </w:ins>
    </w:p>
    <w:p w14:paraId="01469E1E" w14:textId="77777777" w:rsidR="00CA6F40" w:rsidRPr="00B702A1" w:rsidRDefault="00CA6F40" w:rsidP="00B702A1">
      <w:pPr>
        <w:spacing w:line="276" w:lineRule="auto"/>
        <w:rPr>
          <w:ins w:id="1697" w:author="Artin" w:date="2023-08-27T16:16:00Z"/>
          <w:sz w:val="24"/>
          <w:szCs w:val="24"/>
        </w:rPr>
      </w:pPr>
      <w:ins w:id="1698" w:author="Artin" w:date="2023-08-27T16:16:00Z">
        <w:r w:rsidRPr="00B702A1">
          <w:rPr>
            <w:sz w:val="24"/>
            <w:szCs w:val="24"/>
          </w:rPr>
          <w:t xml:space="preserve">        Optimize model $f_1(\</w:t>
        </w:r>
        <w:proofErr w:type="spellStart"/>
        <w:proofErr w:type="gramStart"/>
        <w:r w:rsidRPr="00B702A1">
          <w:rPr>
            <w:sz w:val="24"/>
            <w:szCs w:val="24"/>
          </w:rPr>
          <w:t>cdot</w:t>
        </w:r>
        <w:proofErr w:type="spellEnd"/>
        <w:r w:rsidRPr="00B702A1">
          <w:rPr>
            <w:sz w:val="24"/>
            <w:szCs w:val="24"/>
          </w:rPr>
          <w:t>)$</w:t>
        </w:r>
        <w:proofErr w:type="gramEnd"/>
        <w:r w:rsidRPr="00B702A1">
          <w:rPr>
            <w:sz w:val="24"/>
            <w:szCs w:val="24"/>
          </w:rPr>
          <w:t xml:space="preserve"> on $\</w:t>
        </w:r>
        <w:proofErr w:type="spellStart"/>
        <w:r w:rsidRPr="00B702A1">
          <w:rPr>
            <w:sz w:val="24"/>
            <w:szCs w:val="24"/>
          </w:rPr>
          <w:t>mathbb</w:t>
        </w:r>
        <w:proofErr w:type="spellEnd"/>
        <w:r w:rsidRPr="00B702A1">
          <w:rPr>
            <w:sz w:val="24"/>
            <w:szCs w:val="24"/>
          </w:rPr>
          <w:t>{D}^{\text{train}}$ and $\</w:t>
        </w:r>
        <w:proofErr w:type="spellStart"/>
        <w:r w:rsidRPr="00B702A1">
          <w:rPr>
            <w:sz w:val="24"/>
            <w:szCs w:val="24"/>
          </w:rPr>
          <w:t>mathbb</w:t>
        </w:r>
        <w:proofErr w:type="spellEnd"/>
        <w:r w:rsidRPr="00B702A1">
          <w:rPr>
            <w:sz w:val="24"/>
            <w:szCs w:val="24"/>
          </w:rPr>
          <w:t>{D}^{\text{valid}}$ \;</w:t>
        </w:r>
      </w:ins>
    </w:p>
    <w:p w14:paraId="0D2CA03F" w14:textId="77777777" w:rsidR="00CA6F40" w:rsidRPr="00B702A1" w:rsidRDefault="00CA6F40" w:rsidP="00B702A1">
      <w:pPr>
        <w:spacing w:line="276" w:lineRule="auto"/>
        <w:rPr>
          <w:ins w:id="1699" w:author="Artin" w:date="2023-08-27T16:16:00Z"/>
          <w:sz w:val="24"/>
          <w:szCs w:val="24"/>
        </w:rPr>
      </w:pPr>
    </w:p>
    <w:p w14:paraId="040C3EF9" w14:textId="77777777" w:rsidR="00CA6F40" w:rsidRPr="00B702A1" w:rsidRDefault="00CA6F40" w:rsidP="00B702A1">
      <w:pPr>
        <w:spacing w:line="276" w:lineRule="auto"/>
        <w:rPr>
          <w:ins w:id="1700" w:author="Artin" w:date="2023-08-27T16:16:00Z"/>
          <w:sz w:val="24"/>
          <w:szCs w:val="24"/>
        </w:rPr>
      </w:pPr>
      <w:ins w:id="1701" w:author="Artin" w:date="2023-08-27T16:16:00Z">
        <w:r w:rsidRPr="00B702A1">
          <w:rPr>
            <w:sz w:val="24"/>
            <w:szCs w:val="24"/>
          </w:rPr>
          <w:t xml:space="preserve">        Clone $f_1(\</w:t>
        </w:r>
        <w:proofErr w:type="spellStart"/>
        <w:proofErr w:type="gramStart"/>
        <w:r w:rsidRPr="00B702A1">
          <w:rPr>
            <w:sz w:val="24"/>
            <w:szCs w:val="24"/>
          </w:rPr>
          <w:t>cdot</w:t>
        </w:r>
        <w:proofErr w:type="spellEnd"/>
        <w:r w:rsidRPr="00B702A1">
          <w:rPr>
            <w:sz w:val="24"/>
            <w:szCs w:val="24"/>
          </w:rPr>
          <w:t>)$</w:t>
        </w:r>
        <w:proofErr w:type="gramEnd"/>
        <w:r w:rsidRPr="00B702A1">
          <w:rPr>
            <w:sz w:val="24"/>
            <w:szCs w:val="24"/>
          </w:rPr>
          <w:t xml:space="preserve"> into $f_2(\</w:t>
        </w:r>
        <w:proofErr w:type="spellStart"/>
        <w:r w:rsidRPr="00B702A1">
          <w:rPr>
            <w:sz w:val="24"/>
            <w:szCs w:val="24"/>
          </w:rPr>
          <w:t>cdot</w:t>
        </w:r>
        <w:proofErr w:type="spellEnd"/>
        <w:r w:rsidRPr="00B702A1">
          <w:rPr>
            <w:sz w:val="24"/>
            <w:szCs w:val="24"/>
          </w:rPr>
          <w:t>)$.</w:t>
        </w:r>
      </w:ins>
    </w:p>
    <w:p w14:paraId="64D88A45" w14:textId="77777777" w:rsidR="00CA6F40" w:rsidRPr="00B702A1" w:rsidRDefault="00CA6F40" w:rsidP="00B702A1">
      <w:pPr>
        <w:spacing w:line="276" w:lineRule="auto"/>
        <w:rPr>
          <w:ins w:id="1702" w:author="Artin" w:date="2023-08-27T16:16:00Z"/>
          <w:sz w:val="24"/>
          <w:szCs w:val="24"/>
        </w:rPr>
      </w:pPr>
      <w:ins w:id="1703" w:author="Artin" w:date="2023-08-27T16:16:00Z">
        <w:r w:rsidRPr="00B702A1">
          <w:rPr>
            <w:sz w:val="24"/>
            <w:szCs w:val="24"/>
          </w:rPr>
          <w:t xml:space="preserve">    }</w:t>
        </w:r>
      </w:ins>
    </w:p>
    <w:p w14:paraId="623D56EA" w14:textId="77777777" w:rsidR="00CA6F40" w:rsidRPr="00B702A1" w:rsidRDefault="00CA6F40" w:rsidP="00B702A1">
      <w:pPr>
        <w:spacing w:line="276" w:lineRule="auto"/>
        <w:rPr>
          <w:ins w:id="1704" w:author="Artin" w:date="2023-08-27T16:16:00Z"/>
          <w:sz w:val="24"/>
          <w:szCs w:val="24"/>
        </w:rPr>
      </w:pPr>
      <w:ins w:id="1705"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663C2912" w14:textId="77777777" w:rsidR="00CA6F40" w:rsidRPr="00B702A1" w:rsidRDefault="00CA6F40" w:rsidP="00B702A1">
      <w:pPr>
        <w:spacing w:line="276" w:lineRule="auto"/>
        <w:rPr>
          <w:ins w:id="1706" w:author="Artin" w:date="2023-08-27T16:16:00Z"/>
          <w:sz w:val="24"/>
          <w:szCs w:val="24"/>
        </w:rPr>
      </w:pPr>
    </w:p>
    <w:p w14:paraId="2D007E1E" w14:textId="77777777" w:rsidR="00CA6F40" w:rsidRPr="00B702A1" w:rsidRDefault="00CA6F40" w:rsidP="00B702A1">
      <w:pPr>
        <w:spacing w:line="276" w:lineRule="auto"/>
        <w:rPr>
          <w:ins w:id="1707" w:author="Artin" w:date="2023-08-27T16:16:00Z"/>
          <w:sz w:val="24"/>
          <w:szCs w:val="24"/>
        </w:rPr>
      </w:pPr>
      <w:ins w:id="1708"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}{Calculating Pred Values}{:}{}</w:t>
        </w:r>
      </w:ins>
    </w:p>
    <w:p w14:paraId="06F311EE" w14:textId="77777777" w:rsidR="00CA6F40" w:rsidRPr="00B702A1" w:rsidRDefault="00CA6F40" w:rsidP="00B702A1">
      <w:pPr>
        <w:spacing w:line="276" w:lineRule="auto"/>
        <w:rPr>
          <w:ins w:id="1709" w:author="Artin" w:date="2023-08-27T16:16:00Z"/>
          <w:sz w:val="24"/>
          <w:szCs w:val="24"/>
        </w:rPr>
      </w:pPr>
      <w:ins w:id="1710" w:author="Artin" w:date="2023-08-27T16:16:00Z">
        <w:r w:rsidRPr="00B702A1">
          <w:rPr>
            <w:sz w:val="24"/>
            <w:szCs w:val="24"/>
          </w:rPr>
          <w:t xml:space="preserve">    \</w:t>
        </w:r>
        <w:proofErr w:type="spellStart"/>
        <w:r w:rsidRPr="00B702A1">
          <w:rPr>
            <w:sz w:val="24"/>
            <w:szCs w:val="24"/>
          </w:rPr>
          <w:t>Fn</w:t>
        </w:r>
        <w:proofErr w:type="spellEnd"/>
        <w:r w:rsidRPr="00B702A1">
          <w:rPr>
            <w:sz w:val="24"/>
            <w:szCs w:val="24"/>
          </w:rPr>
          <w:t>{$\text{</w:t>
        </w:r>
        <w:proofErr w:type="spellStart"/>
        <w:r w:rsidRPr="00B702A1">
          <w:rPr>
            <w:sz w:val="24"/>
            <w:szCs w:val="24"/>
          </w:rPr>
          <w:t>getPred</w:t>
        </w:r>
        <w:proofErr w:type="spellEnd"/>
        <w:r w:rsidRPr="00B702A1">
          <w:rPr>
            <w:sz w:val="24"/>
            <w:szCs w:val="24"/>
          </w:rPr>
          <w:t>}(\</w:t>
        </w:r>
        <w:proofErr w:type="spellStart"/>
        <w:r w:rsidRPr="00B702A1">
          <w:rPr>
            <w:sz w:val="24"/>
            <w:szCs w:val="24"/>
          </w:rPr>
          <w:t>mathbb</w:t>
        </w:r>
        <w:proofErr w:type="spellEnd"/>
        <w:r w:rsidRPr="00B702A1">
          <w:rPr>
            <w:sz w:val="24"/>
            <w:szCs w:val="24"/>
          </w:rPr>
          <w:t>{X</w:t>
        </w:r>
        <w:proofErr w:type="gramStart"/>
        <w:r w:rsidRPr="00B702A1">
          <w:rPr>
            <w:sz w:val="24"/>
            <w:szCs w:val="24"/>
          </w:rPr>
          <w:t>})$</w:t>
        </w:r>
        <w:proofErr w:type="gramEnd"/>
        <w:r w:rsidRPr="00B702A1">
          <w:rPr>
            <w:sz w:val="24"/>
            <w:szCs w:val="24"/>
          </w:rPr>
          <w:t>}</w:t>
        </w:r>
      </w:ins>
    </w:p>
    <w:p w14:paraId="36038073" w14:textId="77777777" w:rsidR="00CA6F40" w:rsidRPr="00B702A1" w:rsidRDefault="00CA6F40" w:rsidP="00B702A1">
      <w:pPr>
        <w:spacing w:line="276" w:lineRule="auto"/>
        <w:rPr>
          <w:ins w:id="1711" w:author="Artin" w:date="2023-08-27T16:16:00Z"/>
          <w:sz w:val="24"/>
          <w:szCs w:val="24"/>
        </w:rPr>
      </w:pPr>
      <w:ins w:id="1712" w:author="Artin" w:date="2023-08-27T16:16:00Z">
        <w:r w:rsidRPr="00B702A1">
          <w:rPr>
            <w:sz w:val="24"/>
            <w:szCs w:val="24"/>
          </w:rPr>
          <w:t xml:space="preserve">    {%</w:t>
        </w:r>
      </w:ins>
    </w:p>
    <w:p w14:paraId="3F637CF7" w14:textId="77777777" w:rsidR="00CA6F40" w:rsidRPr="00B702A1" w:rsidRDefault="00CA6F40" w:rsidP="00B702A1">
      <w:pPr>
        <w:spacing w:line="276" w:lineRule="auto"/>
        <w:rPr>
          <w:ins w:id="1713" w:author="Artin" w:date="2023-08-27T16:16:00Z"/>
          <w:sz w:val="24"/>
          <w:szCs w:val="24"/>
        </w:rPr>
      </w:pPr>
      <w:ins w:id="1714" w:author="Artin" w:date="2023-08-27T16:16:00Z">
        <w:r w:rsidRPr="00B702A1">
          <w:rPr>
            <w:sz w:val="24"/>
            <w:szCs w:val="24"/>
          </w:rPr>
          <w:t xml:space="preserve">        \</w:t>
        </w:r>
        <w:proofErr w:type="spellStart"/>
        <w:r w:rsidRPr="00B702A1">
          <w:rPr>
            <w:sz w:val="24"/>
            <w:szCs w:val="24"/>
          </w:rPr>
          <w:t>ForEach</w:t>
        </w:r>
        <w:proofErr w:type="spellEnd"/>
        <w:r w:rsidRPr="00B702A1">
          <w:rPr>
            <w:sz w:val="24"/>
            <w:szCs w:val="24"/>
          </w:rPr>
          <w:t>{$x^{(i)} \in \</w:t>
        </w:r>
        <w:proofErr w:type="spellStart"/>
        <w:r w:rsidRPr="00B702A1">
          <w:rPr>
            <w:sz w:val="24"/>
            <w:szCs w:val="24"/>
          </w:rPr>
          <w:t>mathbb</w:t>
        </w:r>
        <w:proofErr w:type="spellEnd"/>
        <w:r w:rsidRPr="00B702A1">
          <w:rPr>
            <w:sz w:val="24"/>
            <w:szCs w:val="24"/>
          </w:rPr>
          <w:t>{X}$}</w:t>
        </w:r>
      </w:ins>
    </w:p>
    <w:p w14:paraId="66BDEA9E" w14:textId="77777777" w:rsidR="00CA6F40" w:rsidRPr="00B702A1" w:rsidRDefault="00CA6F40" w:rsidP="00B702A1">
      <w:pPr>
        <w:spacing w:line="276" w:lineRule="auto"/>
        <w:rPr>
          <w:ins w:id="1715" w:author="Artin" w:date="2023-08-27T16:16:00Z"/>
          <w:sz w:val="24"/>
          <w:szCs w:val="24"/>
        </w:rPr>
      </w:pPr>
      <w:ins w:id="1716" w:author="Artin" w:date="2023-08-27T16:16:00Z">
        <w:r w:rsidRPr="00B702A1">
          <w:rPr>
            <w:sz w:val="24"/>
            <w:szCs w:val="24"/>
          </w:rPr>
          <w:t xml:space="preserve">        {</w:t>
        </w:r>
      </w:ins>
    </w:p>
    <w:p w14:paraId="1EDE95E7" w14:textId="77777777" w:rsidR="00CA6F40" w:rsidRPr="00B702A1" w:rsidRDefault="00CA6F40" w:rsidP="00B702A1">
      <w:pPr>
        <w:spacing w:line="276" w:lineRule="auto"/>
        <w:rPr>
          <w:ins w:id="1717" w:author="Artin" w:date="2023-08-27T16:16:00Z"/>
          <w:sz w:val="24"/>
          <w:szCs w:val="24"/>
        </w:rPr>
      </w:pPr>
      <w:ins w:id="1718" w:author="Artin" w:date="2023-08-27T16:16:00Z">
        <w:r w:rsidRPr="00B702A1">
          <w:rPr>
            <w:sz w:val="24"/>
            <w:szCs w:val="24"/>
          </w:rPr>
          <w:t xml:space="preserve">            ${</w:t>
        </w:r>
        <w:proofErr w:type="gramStart"/>
        <w:r w:rsidRPr="00B702A1">
          <w:rPr>
            <w:sz w:val="24"/>
            <w:szCs w:val="24"/>
          </w:rPr>
          <w:t xml:space="preserve">\left\{ </w:t>
        </w:r>
        <w:proofErr w:type="spellStart"/>
        <w:r w:rsidRPr="00B702A1">
          <w:rPr>
            <w:sz w:val="24"/>
            <w:szCs w:val="24"/>
          </w:rPr>
          <w:t>p</w:t>
        </w:r>
        <w:proofErr w:type="gramEnd"/>
        <w:r w:rsidRPr="00B702A1">
          <w:rPr>
            <w:sz w:val="24"/>
            <w:szCs w:val="24"/>
          </w:rPr>
          <w:t>_k</w:t>
        </w:r>
        <w:proofErr w:type="spellEnd"/>
        <w:proofErr w:type="gramStart"/>
        <w:r w:rsidRPr="00B702A1">
          <w:rPr>
            <w:sz w:val="24"/>
            <w:szCs w:val="24"/>
          </w:rPr>
          <w:t>^{(</w:t>
        </w:r>
        <w:proofErr w:type="gramEnd"/>
        <w:r w:rsidRPr="00B702A1">
          <w:rPr>
            <w:sz w:val="24"/>
            <w:szCs w:val="24"/>
          </w:rPr>
          <w:t>i)} \right\}}_{k=1}^K = f_2 \left(x^{(i)}\right)$</w:t>
        </w:r>
      </w:ins>
    </w:p>
    <w:p w14:paraId="5C2984F9" w14:textId="77777777" w:rsidR="00CA6F40" w:rsidRPr="00B702A1" w:rsidRDefault="00CA6F40" w:rsidP="00B702A1">
      <w:pPr>
        <w:spacing w:line="276" w:lineRule="auto"/>
        <w:rPr>
          <w:ins w:id="1719" w:author="Artin" w:date="2023-08-27T16:16:00Z"/>
          <w:sz w:val="24"/>
          <w:szCs w:val="24"/>
        </w:rPr>
      </w:pPr>
      <w:ins w:id="1720" w:author="Artin" w:date="2023-08-27T16:16:00Z">
        <w:r w:rsidRPr="00B702A1">
          <w:rPr>
            <w:sz w:val="24"/>
            <w:szCs w:val="24"/>
          </w:rPr>
          <w:t xml:space="preserve">        }</w:t>
        </w:r>
      </w:ins>
    </w:p>
    <w:p w14:paraId="3FDF3E4A" w14:textId="77777777" w:rsidR="00CA6F40" w:rsidRPr="00B702A1" w:rsidRDefault="00CA6F40" w:rsidP="00B702A1">
      <w:pPr>
        <w:spacing w:line="276" w:lineRule="auto"/>
        <w:rPr>
          <w:ins w:id="1721" w:author="Artin" w:date="2023-08-27T16:16:00Z"/>
          <w:sz w:val="24"/>
          <w:szCs w:val="24"/>
        </w:rPr>
      </w:pPr>
      <w:ins w:id="1722" w:author="Artin" w:date="2023-08-27T16:16:00Z">
        <w:r w:rsidRPr="00B702A1">
          <w:rPr>
            <w:sz w:val="24"/>
            <w:szCs w:val="24"/>
          </w:rPr>
          <w:t xml:space="preserve">        \</w:t>
        </w:r>
        <w:proofErr w:type="spellStart"/>
        <w:r w:rsidRPr="00B702A1">
          <w:rPr>
            <w:sz w:val="24"/>
            <w:szCs w:val="24"/>
          </w:rPr>
          <w:t>KwRet</w:t>
        </w:r>
        <w:proofErr w:type="spellEnd"/>
        <w:r w:rsidRPr="00B702A1">
          <w:rPr>
            <w:sz w:val="24"/>
            <w:szCs w:val="24"/>
          </w:rPr>
          <w:t>{$\</w:t>
        </w:r>
        <w:proofErr w:type="spellStart"/>
        <w:r w:rsidRPr="00B702A1">
          <w:rPr>
            <w:sz w:val="24"/>
            <w:szCs w:val="24"/>
          </w:rPr>
          <w:t>mathbb</w:t>
        </w:r>
        <w:proofErr w:type="spellEnd"/>
        <w:r w:rsidRPr="00B702A1">
          <w:rPr>
            <w:sz w:val="24"/>
            <w:szCs w:val="24"/>
          </w:rPr>
          <w:t>{P} = {</w:t>
        </w:r>
        <w:proofErr w:type="gramStart"/>
        <w:r w:rsidRPr="00B702A1">
          <w:rPr>
            <w:sz w:val="24"/>
            <w:szCs w:val="24"/>
          </w:rPr>
          <w:t>\left\{ {</w:t>
        </w:r>
        <w:proofErr w:type="gramEnd"/>
        <w:r w:rsidRPr="00B702A1">
          <w:rPr>
            <w:sz w:val="24"/>
            <w:szCs w:val="24"/>
          </w:rPr>
          <w:t xml:space="preserve">\left\{ </w:t>
        </w:r>
        <w:proofErr w:type="spellStart"/>
        <w:r w:rsidRPr="00B702A1">
          <w:rPr>
            <w:sz w:val="24"/>
            <w:szCs w:val="24"/>
          </w:rPr>
          <w:t>p_k</w:t>
        </w:r>
        <w:proofErr w:type="spellEnd"/>
        <w:r w:rsidRPr="00B702A1">
          <w:rPr>
            <w:sz w:val="24"/>
            <w:szCs w:val="24"/>
          </w:rPr>
          <w:t>^{(i)} \right\}}_{k=1}^K \right\}}_{i=1}^N $}</w:t>
        </w:r>
      </w:ins>
    </w:p>
    <w:p w14:paraId="7265840E" w14:textId="77777777" w:rsidR="00CA6F40" w:rsidRPr="00B702A1" w:rsidRDefault="00CA6F40" w:rsidP="00B702A1">
      <w:pPr>
        <w:spacing w:line="276" w:lineRule="auto"/>
        <w:rPr>
          <w:ins w:id="1723" w:author="Artin" w:date="2023-08-27T16:16:00Z"/>
          <w:sz w:val="24"/>
          <w:szCs w:val="24"/>
        </w:rPr>
      </w:pPr>
      <w:ins w:id="1724" w:author="Artin" w:date="2023-08-27T16:16:00Z">
        <w:r w:rsidRPr="00B702A1">
          <w:rPr>
            <w:sz w:val="24"/>
            <w:szCs w:val="24"/>
          </w:rPr>
          <w:t xml:space="preserve">    }</w:t>
        </w:r>
      </w:ins>
    </w:p>
    <w:p w14:paraId="3B8811DC" w14:textId="77777777" w:rsidR="00CA6F40" w:rsidRPr="00B702A1" w:rsidRDefault="00CA6F40" w:rsidP="00B702A1">
      <w:pPr>
        <w:spacing w:line="276" w:lineRule="auto"/>
        <w:rPr>
          <w:ins w:id="1725" w:author="Artin" w:date="2023-08-27T16:16:00Z"/>
          <w:sz w:val="24"/>
          <w:szCs w:val="24"/>
        </w:rPr>
      </w:pPr>
      <w:ins w:id="1726"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6E21F9AA" w14:textId="77777777" w:rsidR="00CA6F40" w:rsidRPr="00B702A1" w:rsidRDefault="00CA6F40" w:rsidP="00B702A1">
      <w:pPr>
        <w:spacing w:line="276" w:lineRule="auto"/>
        <w:rPr>
          <w:ins w:id="1727" w:author="Artin" w:date="2023-08-27T16:16:00Z"/>
          <w:sz w:val="24"/>
          <w:szCs w:val="24"/>
        </w:rPr>
      </w:pPr>
    </w:p>
    <w:p w14:paraId="2873D94F" w14:textId="77777777" w:rsidR="00CA6F40" w:rsidRPr="00B702A1" w:rsidRDefault="00CA6F40" w:rsidP="00B702A1">
      <w:pPr>
        <w:spacing w:line="276" w:lineRule="auto"/>
        <w:rPr>
          <w:ins w:id="1728" w:author="Artin" w:date="2023-08-27T16:16:00Z"/>
          <w:sz w:val="24"/>
          <w:szCs w:val="24"/>
        </w:rPr>
      </w:pPr>
      <w:ins w:id="1729"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}{Calculating Threshold Values}{:}{}</w:t>
        </w:r>
      </w:ins>
    </w:p>
    <w:p w14:paraId="7F646A8F" w14:textId="77777777" w:rsidR="00CA6F40" w:rsidRPr="00B702A1" w:rsidRDefault="00CA6F40" w:rsidP="00B702A1">
      <w:pPr>
        <w:spacing w:line="276" w:lineRule="auto"/>
        <w:rPr>
          <w:ins w:id="1730" w:author="Artin" w:date="2023-08-27T16:16:00Z"/>
          <w:sz w:val="24"/>
          <w:szCs w:val="24"/>
        </w:rPr>
      </w:pPr>
      <w:ins w:id="1731" w:author="Artin" w:date="2023-08-27T16:16:00Z">
        <w:r w:rsidRPr="00B702A1">
          <w:rPr>
            <w:sz w:val="24"/>
            <w:szCs w:val="24"/>
          </w:rPr>
          <w:t xml:space="preserve">    \</w:t>
        </w:r>
        <w:proofErr w:type="spellStart"/>
        <w:r w:rsidRPr="00B702A1">
          <w:rPr>
            <w:sz w:val="24"/>
            <w:szCs w:val="24"/>
          </w:rPr>
          <w:t>Fn</w:t>
        </w:r>
        <w:proofErr w:type="spellEnd"/>
        <w:r w:rsidRPr="00B702A1">
          <w:rPr>
            <w:sz w:val="24"/>
            <w:szCs w:val="24"/>
          </w:rPr>
          <w:t>{$\text{</w:t>
        </w:r>
        <w:proofErr w:type="spellStart"/>
        <w:r w:rsidRPr="00B702A1">
          <w:rPr>
            <w:sz w:val="24"/>
            <w:szCs w:val="24"/>
          </w:rPr>
          <w:t>getThreshold</w:t>
        </w:r>
        <w:proofErr w:type="spellEnd"/>
        <w:r w:rsidRPr="00B702A1">
          <w:rPr>
            <w:sz w:val="24"/>
            <w:szCs w:val="24"/>
          </w:rPr>
          <w:t>}(\</w:t>
        </w:r>
        <w:proofErr w:type="spellStart"/>
        <w:r w:rsidRPr="00B702A1">
          <w:rPr>
            <w:sz w:val="24"/>
            <w:szCs w:val="24"/>
          </w:rPr>
          <w:t>mathbb</w:t>
        </w:r>
        <w:proofErr w:type="spellEnd"/>
        <w:r w:rsidRPr="00B702A1">
          <w:rPr>
            <w:sz w:val="24"/>
            <w:szCs w:val="24"/>
          </w:rPr>
          <w:t>{P}^\text{train}, \</w:t>
        </w:r>
        <w:proofErr w:type="spellStart"/>
        <w:r w:rsidRPr="00B702A1">
          <w:rPr>
            <w:sz w:val="24"/>
            <w:szCs w:val="24"/>
          </w:rPr>
          <w:t>mathbb</w:t>
        </w:r>
        <w:proofErr w:type="spellEnd"/>
        <w:r w:rsidRPr="00B702A1">
          <w:rPr>
            <w:sz w:val="24"/>
            <w:szCs w:val="24"/>
          </w:rPr>
          <w:t>{Y}^\text{train</w:t>
        </w:r>
        <w:proofErr w:type="gramStart"/>
        <w:r w:rsidRPr="00B702A1">
          <w:rPr>
            <w:sz w:val="24"/>
            <w:szCs w:val="24"/>
          </w:rPr>
          <w:t>})$</w:t>
        </w:r>
        <w:proofErr w:type="gramEnd"/>
        <w:r w:rsidRPr="00B702A1">
          <w:rPr>
            <w:sz w:val="24"/>
            <w:szCs w:val="24"/>
          </w:rPr>
          <w:t>}</w:t>
        </w:r>
      </w:ins>
    </w:p>
    <w:p w14:paraId="4A58FF5D" w14:textId="77777777" w:rsidR="00CA6F40" w:rsidRPr="00B702A1" w:rsidRDefault="00CA6F40" w:rsidP="00B702A1">
      <w:pPr>
        <w:spacing w:line="276" w:lineRule="auto"/>
        <w:rPr>
          <w:ins w:id="1732" w:author="Artin" w:date="2023-08-27T16:16:00Z"/>
          <w:sz w:val="24"/>
          <w:szCs w:val="24"/>
        </w:rPr>
      </w:pPr>
      <w:ins w:id="1733" w:author="Artin" w:date="2023-08-27T16:16:00Z">
        <w:r w:rsidRPr="00B702A1">
          <w:rPr>
            <w:sz w:val="24"/>
            <w:szCs w:val="24"/>
          </w:rPr>
          <w:t xml:space="preserve">    {%</w:t>
        </w:r>
      </w:ins>
    </w:p>
    <w:p w14:paraId="53495FBC" w14:textId="77777777" w:rsidR="00CA6F40" w:rsidRPr="00B702A1" w:rsidRDefault="00CA6F40" w:rsidP="00B702A1">
      <w:pPr>
        <w:spacing w:line="276" w:lineRule="auto"/>
        <w:rPr>
          <w:ins w:id="1734" w:author="Artin" w:date="2023-08-27T16:16:00Z"/>
          <w:sz w:val="24"/>
          <w:szCs w:val="24"/>
        </w:rPr>
      </w:pPr>
      <w:ins w:id="1735" w:author="Artin" w:date="2023-08-27T16:16:00Z">
        <w:r w:rsidRPr="00B702A1">
          <w:rPr>
            <w:sz w:val="24"/>
            <w:szCs w:val="24"/>
          </w:rPr>
          <w:t xml:space="preserve">        ${</w:t>
        </w:r>
        <w:proofErr w:type="gramStart"/>
        <w:r w:rsidRPr="00B702A1">
          <w:rPr>
            <w:sz w:val="24"/>
            <w:szCs w:val="24"/>
          </w:rPr>
          <w:t>\left\{ \</w:t>
        </w:r>
        <w:proofErr w:type="spellStart"/>
        <w:proofErr w:type="gramEnd"/>
        <w:r w:rsidRPr="00B702A1">
          <w:rPr>
            <w:sz w:val="24"/>
            <w:szCs w:val="24"/>
          </w:rPr>
          <w:t>theta_k</w:t>
        </w:r>
        <w:proofErr w:type="spellEnd"/>
        <w:r w:rsidRPr="00B702A1">
          <w:rPr>
            <w:sz w:val="24"/>
            <w:szCs w:val="24"/>
          </w:rPr>
          <w:t xml:space="preserve"> \right\}}_{k=1}^K \gets {\left\{ \</w:t>
        </w:r>
        <w:proofErr w:type="spellStart"/>
        <w:r w:rsidRPr="00B702A1">
          <w:rPr>
            <w:sz w:val="24"/>
            <w:szCs w:val="24"/>
          </w:rPr>
          <w:t>mathbb</w:t>
        </w:r>
        <w:proofErr w:type="spellEnd"/>
        <w:r w:rsidRPr="00B702A1">
          <w:rPr>
            <w:sz w:val="24"/>
            <w:szCs w:val="24"/>
          </w:rPr>
          <w:t>{P}^\text{train}, \</w:t>
        </w:r>
        <w:proofErr w:type="spellStart"/>
        <w:r w:rsidRPr="00B702A1">
          <w:rPr>
            <w:sz w:val="24"/>
            <w:szCs w:val="24"/>
          </w:rPr>
          <w:t>mathbb</w:t>
        </w:r>
        <w:proofErr w:type="spellEnd"/>
        <w:r w:rsidRPr="00B702A1">
          <w:rPr>
            <w:sz w:val="24"/>
            <w:szCs w:val="24"/>
          </w:rPr>
          <w:t>{Y}^\text{train} \right\}}$ Using some thresholding technique (</w:t>
        </w:r>
        <w:proofErr w:type="spellStart"/>
        <w:r w:rsidRPr="00B702A1">
          <w:rPr>
            <w:sz w:val="24"/>
            <w:szCs w:val="24"/>
          </w:rPr>
          <w:t>eg</w:t>
        </w:r>
        <w:proofErr w:type="spellEnd"/>
        <w:r w:rsidRPr="00B702A1">
          <w:rPr>
            <w:sz w:val="24"/>
            <w:szCs w:val="24"/>
          </w:rPr>
          <w:t>, ROC, 0.5, AUC)</w:t>
        </w:r>
      </w:ins>
    </w:p>
    <w:p w14:paraId="40EA9E0B" w14:textId="77777777" w:rsidR="00CA6F40" w:rsidRPr="00B702A1" w:rsidRDefault="00CA6F40" w:rsidP="00B702A1">
      <w:pPr>
        <w:spacing w:line="276" w:lineRule="auto"/>
        <w:rPr>
          <w:ins w:id="1736" w:author="Artin" w:date="2023-08-27T16:16:00Z"/>
          <w:sz w:val="24"/>
          <w:szCs w:val="24"/>
        </w:rPr>
      </w:pPr>
      <w:ins w:id="1737" w:author="Artin" w:date="2023-08-27T16:16:00Z">
        <w:r w:rsidRPr="00B702A1">
          <w:rPr>
            <w:sz w:val="24"/>
            <w:szCs w:val="24"/>
          </w:rPr>
          <w:t xml:space="preserve">    }</w:t>
        </w:r>
      </w:ins>
    </w:p>
    <w:p w14:paraId="03BDD14F" w14:textId="77777777" w:rsidR="00CA6F40" w:rsidRPr="00B702A1" w:rsidRDefault="00CA6F40" w:rsidP="00B702A1">
      <w:pPr>
        <w:spacing w:line="276" w:lineRule="auto"/>
        <w:rPr>
          <w:ins w:id="1738" w:author="Artin" w:date="2023-08-27T16:16:00Z"/>
          <w:sz w:val="24"/>
          <w:szCs w:val="24"/>
        </w:rPr>
      </w:pPr>
      <w:ins w:id="1739"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241377DA" w14:textId="77777777" w:rsidR="00CA6F40" w:rsidRPr="00B702A1" w:rsidRDefault="00CA6F40" w:rsidP="00B702A1">
      <w:pPr>
        <w:spacing w:line="276" w:lineRule="auto"/>
        <w:rPr>
          <w:ins w:id="1740" w:author="Artin" w:date="2023-08-27T16:16:00Z"/>
          <w:sz w:val="24"/>
          <w:szCs w:val="24"/>
        </w:rPr>
      </w:pPr>
    </w:p>
    <w:p w14:paraId="19E9A9DC" w14:textId="77777777" w:rsidR="00CA6F40" w:rsidRPr="00B702A1" w:rsidRDefault="00CA6F40" w:rsidP="00B702A1">
      <w:pPr>
        <w:spacing w:line="276" w:lineRule="auto"/>
        <w:rPr>
          <w:ins w:id="1741" w:author="Artin" w:date="2023-08-27T16:16:00Z"/>
          <w:sz w:val="24"/>
          <w:szCs w:val="24"/>
        </w:rPr>
      </w:pPr>
      <w:ins w:id="1742"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}{Calculating Loss Values}{:}{}</w:t>
        </w:r>
      </w:ins>
    </w:p>
    <w:p w14:paraId="34261139" w14:textId="77777777" w:rsidR="00CA6F40" w:rsidRPr="00B702A1" w:rsidRDefault="00CA6F40" w:rsidP="00B702A1">
      <w:pPr>
        <w:spacing w:line="276" w:lineRule="auto"/>
        <w:rPr>
          <w:ins w:id="1743" w:author="Artin" w:date="2023-08-27T16:16:00Z"/>
          <w:sz w:val="24"/>
          <w:szCs w:val="24"/>
        </w:rPr>
      </w:pPr>
      <w:ins w:id="1744" w:author="Artin" w:date="2023-08-27T16:16:00Z">
        <w:r w:rsidRPr="00B702A1">
          <w:rPr>
            <w:sz w:val="24"/>
            <w:szCs w:val="24"/>
          </w:rPr>
          <w:t xml:space="preserve">    \</w:t>
        </w:r>
        <w:proofErr w:type="spellStart"/>
        <w:r w:rsidRPr="00B702A1">
          <w:rPr>
            <w:sz w:val="24"/>
            <w:szCs w:val="24"/>
          </w:rPr>
          <w:t>Fn</w:t>
        </w:r>
        <w:proofErr w:type="spellEnd"/>
        <w:r w:rsidRPr="00B702A1">
          <w:rPr>
            <w:sz w:val="24"/>
            <w:szCs w:val="24"/>
          </w:rPr>
          <w:t>{$\text{</w:t>
        </w:r>
        <w:proofErr w:type="spellStart"/>
        <w:r w:rsidRPr="00B702A1">
          <w:rPr>
            <w:sz w:val="24"/>
            <w:szCs w:val="24"/>
          </w:rPr>
          <w:t>getLoss</w:t>
        </w:r>
        <w:proofErr w:type="spellEnd"/>
        <w:r w:rsidRPr="00B702A1">
          <w:rPr>
            <w:sz w:val="24"/>
            <w:szCs w:val="24"/>
          </w:rPr>
          <w:t>}(\</w:t>
        </w:r>
        <w:proofErr w:type="spellStart"/>
        <w:r w:rsidRPr="00B702A1">
          <w:rPr>
            <w:sz w:val="24"/>
            <w:szCs w:val="24"/>
          </w:rPr>
          <w:t>mathbb</w:t>
        </w:r>
        <w:proofErr w:type="spellEnd"/>
        <w:r w:rsidRPr="00B702A1">
          <w:rPr>
            <w:sz w:val="24"/>
            <w:szCs w:val="24"/>
          </w:rPr>
          <w:t>{P}, \</w:t>
        </w:r>
        <w:proofErr w:type="spellStart"/>
        <w:r w:rsidRPr="00B702A1">
          <w:rPr>
            <w:sz w:val="24"/>
            <w:szCs w:val="24"/>
          </w:rPr>
          <w:t>mathbb</w:t>
        </w:r>
        <w:proofErr w:type="spellEnd"/>
        <w:r w:rsidRPr="00B702A1">
          <w:rPr>
            <w:sz w:val="24"/>
            <w:szCs w:val="24"/>
          </w:rPr>
          <w:t>{Y</w:t>
        </w:r>
        <w:proofErr w:type="gramStart"/>
        <w:r w:rsidRPr="00B702A1">
          <w:rPr>
            <w:sz w:val="24"/>
            <w:szCs w:val="24"/>
          </w:rPr>
          <w:t>})$</w:t>
        </w:r>
        <w:proofErr w:type="gramEnd"/>
        <w:r w:rsidRPr="00B702A1">
          <w:rPr>
            <w:sz w:val="24"/>
            <w:szCs w:val="24"/>
          </w:rPr>
          <w:t>}</w:t>
        </w:r>
      </w:ins>
    </w:p>
    <w:p w14:paraId="336F894E" w14:textId="77777777" w:rsidR="00CA6F40" w:rsidRPr="00B702A1" w:rsidRDefault="00CA6F40" w:rsidP="00B702A1">
      <w:pPr>
        <w:spacing w:line="276" w:lineRule="auto"/>
        <w:rPr>
          <w:ins w:id="1745" w:author="Artin" w:date="2023-08-27T16:16:00Z"/>
          <w:sz w:val="24"/>
          <w:szCs w:val="24"/>
        </w:rPr>
      </w:pPr>
      <w:ins w:id="1746" w:author="Artin" w:date="2023-08-27T16:16:00Z">
        <w:r w:rsidRPr="00B702A1">
          <w:rPr>
            <w:sz w:val="24"/>
            <w:szCs w:val="24"/>
          </w:rPr>
          <w:t xml:space="preserve">    {%</w:t>
        </w:r>
      </w:ins>
    </w:p>
    <w:p w14:paraId="58F347C2" w14:textId="77777777" w:rsidR="00CA6F40" w:rsidRPr="00B702A1" w:rsidRDefault="00CA6F40" w:rsidP="00B702A1">
      <w:pPr>
        <w:spacing w:line="276" w:lineRule="auto"/>
        <w:rPr>
          <w:ins w:id="1747" w:author="Artin" w:date="2023-08-27T16:16:00Z"/>
          <w:sz w:val="24"/>
          <w:szCs w:val="24"/>
        </w:rPr>
      </w:pPr>
      <w:ins w:id="1748" w:author="Artin" w:date="2023-08-27T16:16:00Z">
        <w:r w:rsidRPr="00B702A1">
          <w:rPr>
            <w:sz w:val="24"/>
            <w:szCs w:val="24"/>
          </w:rPr>
          <w:t xml:space="preserve">        \</w:t>
        </w:r>
        <w:proofErr w:type="spellStart"/>
        <w:proofErr w:type="gramStart"/>
        <w:r w:rsidRPr="00B702A1">
          <w:rPr>
            <w:sz w:val="24"/>
            <w:szCs w:val="24"/>
          </w:rPr>
          <w:t>ForEach</w:t>
        </w:r>
        <w:proofErr w:type="spellEnd"/>
        <w:r w:rsidRPr="00B702A1">
          <w:rPr>
            <w:sz w:val="24"/>
            <w:szCs w:val="24"/>
          </w:rPr>
          <w:t>{</w:t>
        </w:r>
        <w:proofErr w:type="gramEnd"/>
        <w:r w:rsidRPr="00B702A1">
          <w:rPr>
            <w:sz w:val="24"/>
            <w:szCs w:val="24"/>
          </w:rPr>
          <w:t>$i, k$}</w:t>
        </w:r>
      </w:ins>
    </w:p>
    <w:p w14:paraId="0814AFD4" w14:textId="77777777" w:rsidR="00CA6F40" w:rsidRPr="00B702A1" w:rsidRDefault="00CA6F40" w:rsidP="00B702A1">
      <w:pPr>
        <w:spacing w:line="276" w:lineRule="auto"/>
        <w:rPr>
          <w:ins w:id="1749" w:author="Artin" w:date="2023-08-27T16:16:00Z"/>
          <w:sz w:val="24"/>
          <w:szCs w:val="24"/>
        </w:rPr>
      </w:pPr>
      <w:ins w:id="1750" w:author="Artin" w:date="2023-08-27T16:16:00Z">
        <w:r w:rsidRPr="00B702A1">
          <w:rPr>
            <w:sz w:val="24"/>
            <w:szCs w:val="24"/>
          </w:rPr>
          <w:t xml:space="preserve">        {</w:t>
        </w:r>
      </w:ins>
    </w:p>
    <w:p w14:paraId="1CA9FD08" w14:textId="77777777" w:rsidR="00CA6F40" w:rsidRPr="00B702A1" w:rsidRDefault="00CA6F40" w:rsidP="00B702A1">
      <w:pPr>
        <w:spacing w:line="276" w:lineRule="auto"/>
        <w:rPr>
          <w:ins w:id="1751" w:author="Artin" w:date="2023-08-27T16:16:00Z"/>
          <w:sz w:val="24"/>
          <w:szCs w:val="24"/>
        </w:rPr>
      </w:pPr>
      <w:ins w:id="1752" w:author="Artin" w:date="2023-08-27T16:16:00Z">
        <w:r w:rsidRPr="00B702A1">
          <w:rPr>
            <w:sz w:val="24"/>
            <w:szCs w:val="24"/>
          </w:rPr>
          <w:t xml:space="preserve">            $</w:t>
        </w:r>
        <w:proofErr w:type="spellStart"/>
        <w:r w:rsidRPr="00B702A1">
          <w:rPr>
            <w:sz w:val="24"/>
            <w:szCs w:val="24"/>
          </w:rPr>
          <w:t>l_k</w:t>
        </w:r>
        <w:proofErr w:type="spellEnd"/>
        <w:r w:rsidRPr="00B702A1">
          <w:rPr>
            <w:sz w:val="24"/>
            <w:szCs w:val="24"/>
          </w:rPr>
          <w:t>^{(i)} = \</w:t>
        </w:r>
        <w:proofErr w:type="spellStart"/>
        <w:r w:rsidRPr="00B702A1">
          <w:rPr>
            <w:sz w:val="24"/>
            <w:szCs w:val="24"/>
          </w:rPr>
          <w:t>mathcal</w:t>
        </w:r>
        <w:proofErr w:type="spellEnd"/>
        <w:r w:rsidRPr="00B702A1">
          <w:rPr>
            <w:sz w:val="24"/>
            <w:szCs w:val="24"/>
          </w:rPr>
          <w:t>{L}\left(</w:t>
        </w:r>
        <w:proofErr w:type="spellStart"/>
        <w:r w:rsidRPr="00B702A1">
          <w:rPr>
            <w:sz w:val="24"/>
            <w:szCs w:val="24"/>
          </w:rPr>
          <w:t>y_k</w:t>
        </w:r>
        <w:proofErr w:type="spellEnd"/>
        <w:r w:rsidRPr="00B702A1">
          <w:rPr>
            <w:sz w:val="24"/>
            <w:szCs w:val="24"/>
          </w:rPr>
          <w:t xml:space="preserve">^{(i)}, </w:t>
        </w:r>
        <w:proofErr w:type="spellStart"/>
        <w:r w:rsidRPr="00B702A1">
          <w:rPr>
            <w:sz w:val="24"/>
            <w:szCs w:val="24"/>
          </w:rPr>
          <w:t>p_k</w:t>
        </w:r>
        <w:proofErr w:type="spellEnd"/>
        <w:r w:rsidRPr="00B702A1">
          <w:rPr>
            <w:sz w:val="24"/>
            <w:szCs w:val="24"/>
          </w:rPr>
          <w:t xml:space="preserve">^{(i)} &gt; </w:t>
        </w:r>
        <w:proofErr w:type="gramStart"/>
        <w:r w:rsidRPr="00B702A1">
          <w:rPr>
            <w:sz w:val="24"/>
            <w:szCs w:val="24"/>
          </w:rPr>
          <w:t>\</w:t>
        </w:r>
        <w:proofErr w:type="spellStart"/>
        <w:r w:rsidRPr="00B702A1">
          <w:rPr>
            <w:sz w:val="24"/>
            <w:szCs w:val="24"/>
          </w:rPr>
          <w:t>theta_k</w:t>
        </w:r>
        <w:proofErr w:type="spellEnd"/>
        <w:r w:rsidRPr="00B702A1">
          <w:rPr>
            <w:sz w:val="24"/>
            <w:szCs w:val="24"/>
          </w:rPr>
          <w:t>\right)$</w:t>
        </w:r>
        <w:proofErr w:type="gramEnd"/>
      </w:ins>
    </w:p>
    <w:p w14:paraId="405CEB68" w14:textId="77777777" w:rsidR="00CA6F40" w:rsidRPr="00B702A1" w:rsidRDefault="00CA6F40" w:rsidP="00B702A1">
      <w:pPr>
        <w:spacing w:line="276" w:lineRule="auto"/>
        <w:rPr>
          <w:ins w:id="1753" w:author="Artin" w:date="2023-08-27T16:16:00Z"/>
          <w:sz w:val="24"/>
          <w:szCs w:val="24"/>
        </w:rPr>
      </w:pPr>
      <w:ins w:id="1754" w:author="Artin" w:date="2023-08-27T16:16:00Z">
        <w:r w:rsidRPr="00B702A1">
          <w:rPr>
            <w:sz w:val="24"/>
            <w:szCs w:val="24"/>
          </w:rPr>
          <w:t xml:space="preserve">        }</w:t>
        </w:r>
      </w:ins>
    </w:p>
    <w:p w14:paraId="47BFC3E8" w14:textId="77777777" w:rsidR="00CA6F40" w:rsidRPr="00B702A1" w:rsidRDefault="00CA6F40" w:rsidP="00B702A1">
      <w:pPr>
        <w:spacing w:line="276" w:lineRule="auto"/>
        <w:rPr>
          <w:ins w:id="1755" w:author="Artin" w:date="2023-08-27T16:16:00Z"/>
          <w:sz w:val="24"/>
          <w:szCs w:val="24"/>
        </w:rPr>
      </w:pPr>
      <w:ins w:id="1756" w:author="Artin" w:date="2023-08-27T16:16:00Z">
        <w:r w:rsidRPr="00B702A1">
          <w:rPr>
            <w:sz w:val="24"/>
            <w:szCs w:val="24"/>
          </w:rPr>
          <w:t xml:space="preserve">        \</w:t>
        </w:r>
        <w:proofErr w:type="spellStart"/>
        <w:proofErr w:type="gramStart"/>
        <w:r w:rsidRPr="00B702A1">
          <w:rPr>
            <w:sz w:val="24"/>
            <w:szCs w:val="24"/>
          </w:rPr>
          <w:t>KwRet</w:t>
        </w:r>
        <w:proofErr w:type="spellEnd"/>
        <w:r w:rsidRPr="00B702A1">
          <w:rPr>
            <w:sz w:val="24"/>
            <w:szCs w:val="24"/>
          </w:rPr>
          <w:t>{</w:t>
        </w:r>
        <w:proofErr w:type="gramEnd"/>
      </w:ins>
    </w:p>
    <w:p w14:paraId="22CB6DEE" w14:textId="77777777" w:rsidR="00CA6F40" w:rsidRPr="00B702A1" w:rsidRDefault="00CA6F40" w:rsidP="00B702A1">
      <w:pPr>
        <w:spacing w:line="276" w:lineRule="auto"/>
        <w:rPr>
          <w:ins w:id="1757" w:author="Artin" w:date="2023-08-27T16:16:00Z"/>
          <w:sz w:val="24"/>
          <w:szCs w:val="24"/>
        </w:rPr>
      </w:pPr>
      <w:ins w:id="1758" w:author="Artin" w:date="2023-08-27T16:16:00Z">
        <w:r w:rsidRPr="00B702A1">
          <w:rPr>
            <w:sz w:val="24"/>
            <w:szCs w:val="24"/>
          </w:rPr>
          <w:t xml:space="preserve">            ${\</w:t>
        </w:r>
        <w:proofErr w:type="spellStart"/>
        <w:r w:rsidRPr="00B702A1">
          <w:rPr>
            <w:sz w:val="24"/>
            <w:szCs w:val="24"/>
          </w:rPr>
          <w:t>mathbb</w:t>
        </w:r>
        <w:proofErr w:type="spellEnd"/>
        <w:r w:rsidRPr="00B702A1">
          <w:rPr>
            <w:sz w:val="24"/>
            <w:szCs w:val="24"/>
          </w:rPr>
          <w:t>{Q}} = {</w:t>
        </w:r>
        <w:proofErr w:type="gramStart"/>
        <w:r w:rsidRPr="00B702A1">
          <w:rPr>
            <w:sz w:val="24"/>
            <w:szCs w:val="24"/>
          </w:rPr>
          <w:t>\left\{ {</w:t>
        </w:r>
        <w:proofErr w:type="gramEnd"/>
        <w:r w:rsidRPr="00B702A1">
          <w:rPr>
            <w:sz w:val="24"/>
            <w:szCs w:val="24"/>
          </w:rPr>
          <w:t xml:space="preserve">\left\{ </w:t>
        </w:r>
        <w:proofErr w:type="spellStart"/>
        <w:r w:rsidRPr="00B702A1">
          <w:rPr>
            <w:sz w:val="24"/>
            <w:szCs w:val="24"/>
          </w:rPr>
          <w:t>l_k</w:t>
        </w:r>
        <w:proofErr w:type="spellEnd"/>
        <w:r w:rsidRPr="00B702A1">
          <w:rPr>
            <w:sz w:val="24"/>
            <w:szCs w:val="24"/>
          </w:rPr>
          <w:t>^{(i)} \right\}}_{k=1}^K \right\}}_{i=1}^N$</w:t>
        </w:r>
      </w:ins>
    </w:p>
    <w:p w14:paraId="71450459" w14:textId="77777777" w:rsidR="00CA6F40" w:rsidRPr="00B702A1" w:rsidRDefault="00CA6F40" w:rsidP="00B702A1">
      <w:pPr>
        <w:spacing w:line="276" w:lineRule="auto"/>
        <w:rPr>
          <w:ins w:id="1759" w:author="Artin" w:date="2023-08-27T16:16:00Z"/>
          <w:sz w:val="24"/>
          <w:szCs w:val="24"/>
        </w:rPr>
      </w:pPr>
      <w:ins w:id="1760" w:author="Artin" w:date="2023-08-27T16:16:00Z">
        <w:r w:rsidRPr="00B702A1">
          <w:rPr>
            <w:sz w:val="24"/>
            <w:szCs w:val="24"/>
          </w:rPr>
          <w:t xml:space="preserve">            }</w:t>
        </w:r>
      </w:ins>
    </w:p>
    <w:p w14:paraId="7FC4AFB5" w14:textId="77777777" w:rsidR="00CA6F40" w:rsidRPr="00B702A1" w:rsidRDefault="00CA6F40" w:rsidP="00B702A1">
      <w:pPr>
        <w:spacing w:line="276" w:lineRule="auto"/>
        <w:rPr>
          <w:ins w:id="1761" w:author="Artin" w:date="2023-08-27T16:16:00Z"/>
          <w:sz w:val="24"/>
          <w:szCs w:val="24"/>
        </w:rPr>
      </w:pPr>
      <w:ins w:id="1762" w:author="Artin" w:date="2023-08-27T16:16:00Z">
        <w:r w:rsidRPr="00B702A1">
          <w:rPr>
            <w:sz w:val="24"/>
            <w:szCs w:val="24"/>
          </w:rPr>
          <w:t xml:space="preserve">    }</w:t>
        </w:r>
      </w:ins>
    </w:p>
    <w:p w14:paraId="3795A9D1" w14:textId="77777777" w:rsidR="00CA6F40" w:rsidRPr="00B702A1" w:rsidRDefault="00CA6F40" w:rsidP="00B702A1">
      <w:pPr>
        <w:spacing w:line="276" w:lineRule="auto"/>
        <w:rPr>
          <w:ins w:id="1763" w:author="Artin" w:date="2023-08-27T16:16:00Z"/>
          <w:sz w:val="24"/>
          <w:szCs w:val="24"/>
        </w:rPr>
      </w:pPr>
      <w:ins w:id="1764"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03A08288" w14:textId="77777777" w:rsidR="00CA6F40" w:rsidRPr="00B702A1" w:rsidRDefault="00CA6F40" w:rsidP="00B702A1">
      <w:pPr>
        <w:spacing w:line="276" w:lineRule="auto"/>
        <w:rPr>
          <w:ins w:id="1765" w:author="Artin" w:date="2023-08-27T16:16:00Z"/>
          <w:sz w:val="24"/>
          <w:szCs w:val="24"/>
        </w:rPr>
      </w:pPr>
    </w:p>
    <w:p w14:paraId="3FBC5972" w14:textId="77777777" w:rsidR="00CA6F40" w:rsidRPr="00B702A1" w:rsidRDefault="00CA6F40" w:rsidP="00B702A1">
      <w:pPr>
        <w:spacing w:line="276" w:lineRule="auto"/>
        <w:rPr>
          <w:ins w:id="1766" w:author="Artin" w:date="2023-08-27T16:16:00Z"/>
          <w:sz w:val="24"/>
          <w:szCs w:val="24"/>
        </w:rPr>
      </w:pPr>
      <w:ins w:id="1767" w:author="Artin" w:date="2023-08-27T16:16:00Z">
        <w:r w:rsidRPr="00B702A1">
          <w:rPr>
            <w:sz w:val="24"/>
            <w:szCs w:val="24"/>
          </w:rPr>
          <w:t xml:space="preserve">    \</w:t>
        </w:r>
        <w:proofErr w:type="spellStart"/>
        <w:r w:rsidRPr="00B702A1">
          <w:rPr>
            <w:sz w:val="24"/>
            <w:szCs w:val="24"/>
          </w:rPr>
          <w:t>KwRet</w:t>
        </w:r>
        <w:proofErr w:type="spellEnd"/>
        <w:r w:rsidRPr="00B702A1">
          <w:rPr>
            <w:sz w:val="24"/>
            <w:szCs w:val="24"/>
          </w:rPr>
          <w:t>{$\</w:t>
        </w:r>
        <w:proofErr w:type="spellStart"/>
        <w:r w:rsidRPr="00B702A1">
          <w:rPr>
            <w:sz w:val="24"/>
            <w:szCs w:val="24"/>
          </w:rPr>
          <w:t>mathbb</w:t>
        </w:r>
        <w:proofErr w:type="spellEnd"/>
        <w:r w:rsidRPr="00B702A1">
          <w:rPr>
            <w:sz w:val="24"/>
            <w:szCs w:val="24"/>
          </w:rPr>
          <w:t>{Q}^\text{test} = \text{</w:t>
        </w:r>
        <w:proofErr w:type="spellStart"/>
        <w:r w:rsidRPr="00B702A1">
          <w:rPr>
            <w:sz w:val="24"/>
            <w:szCs w:val="24"/>
          </w:rPr>
          <w:t>getLoss</w:t>
        </w:r>
        <w:proofErr w:type="spellEnd"/>
        <w:r w:rsidRPr="00B702A1">
          <w:rPr>
            <w:sz w:val="24"/>
            <w:szCs w:val="24"/>
          </w:rPr>
          <w:t>}(\</w:t>
        </w:r>
        <w:proofErr w:type="spellStart"/>
        <w:r w:rsidRPr="00B702A1">
          <w:rPr>
            <w:sz w:val="24"/>
            <w:szCs w:val="24"/>
          </w:rPr>
          <w:t>mathbb</w:t>
        </w:r>
        <w:proofErr w:type="spellEnd"/>
        <w:r w:rsidRPr="00B702A1">
          <w:rPr>
            <w:sz w:val="24"/>
            <w:szCs w:val="24"/>
          </w:rPr>
          <w:t>{P}^\text{test}, \</w:t>
        </w:r>
        <w:proofErr w:type="spellStart"/>
        <w:r w:rsidRPr="00B702A1">
          <w:rPr>
            <w:sz w:val="24"/>
            <w:szCs w:val="24"/>
          </w:rPr>
          <w:t>mathbb</w:t>
        </w:r>
        <w:proofErr w:type="spellEnd"/>
        <w:r w:rsidRPr="00B702A1">
          <w:rPr>
            <w:sz w:val="24"/>
            <w:szCs w:val="24"/>
          </w:rPr>
          <w:t>{Y}^\text{test</w:t>
        </w:r>
        <w:proofErr w:type="gramStart"/>
        <w:r w:rsidRPr="00B702A1">
          <w:rPr>
            <w:sz w:val="24"/>
            <w:szCs w:val="24"/>
          </w:rPr>
          <w:t>})$</w:t>
        </w:r>
        <w:proofErr w:type="gramEnd"/>
        <w:r w:rsidRPr="00B702A1">
          <w:rPr>
            <w:sz w:val="24"/>
            <w:szCs w:val="24"/>
          </w:rPr>
          <w:t>}</w:t>
        </w:r>
      </w:ins>
    </w:p>
    <w:p w14:paraId="37C0538A" w14:textId="77777777" w:rsidR="00CA6F40" w:rsidRPr="00B702A1" w:rsidRDefault="00CA6F40" w:rsidP="00B702A1">
      <w:pPr>
        <w:spacing w:line="276" w:lineRule="auto"/>
        <w:rPr>
          <w:ins w:id="1768" w:author="Artin" w:date="2023-08-27T16:16:00Z"/>
          <w:sz w:val="24"/>
          <w:szCs w:val="24"/>
        </w:rPr>
      </w:pPr>
    </w:p>
    <w:p w14:paraId="6851A8E7" w14:textId="77777777" w:rsidR="00CA6F40" w:rsidRPr="00B702A1" w:rsidRDefault="00CA6F40" w:rsidP="00B702A1">
      <w:pPr>
        <w:spacing w:line="276" w:lineRule="auto"/>
        <w:rPr>
          <w:ins w:id="1769" w:author="Artin" w:date="2023-08-27T16:16:00Z"/>
          <w:sz w:val="24"/>
          <w:szCs w:val="24"/>
        </w:rPr>
      </w:pPr>
      <w:ins w:id="1770" w:author="Artin" w:date="2023-08-27T16:16:00Z">
        <w:r w:rsidRPr="00B702A1">
          <w:rPr>
            <w:sz w:val="24"/>
            <w:szCs w:val="24"/>
          </w:rPr>
          <w:t>\</w:t>
        </w:r>
        <w:proofErr w:type="gramStart"/>
        <w:r w:rsidRPr="00B702A1">
          <w:rPr>
            <w:sz w:val="24"/>
            <w:szCs w:val="24"/>
          </w:rPr>
          <w:t>end{</w:t>
        </w:r>
        <w:proofErr w:type="spellStart"/>
        <w:proofErr w:type="gramEnd"/>
        <w:r w:rsidRPr="00B702A1">
          <w:rPr>
            <w:sz w:val="24"/>
            <w:szCs w:val="24"/>
          </w:rPr>
          <w:t>SgAlgorithm</w:t>
        </w:r>
        <w:proofErr w:type="spellEnd"/>
        <w:r w:rsidRPr="00B702A1">
          <w:rPr>
            <w:sz w:val="24"/>
            <w:szCs w:val="24"/>
          </w:rPr>
          <w:t>}</w:t>
        </w:r>
      </w:ins>
    </w:p>
    <w:p w14:paraId="1FC9829B" w14:textId="77777777" w:rsidR="00CA6F40" w:rsidRPr="00B702A1" w:rsidRDefault="00CA6F40" w:rsidP="00B702A1">
      <w:pPr>
        <w:spacing w:line="276" w:lineRule="auto"/>
        <w:rPr>
          <w:ins w:id="1771" w:author="Artin" w:date="2023-08-27T16:16:00Z"/>
          <w:sz w:val="24"/>
          <w:szCs w:val="24"/>
        </w:rPr>
      </w:pPr>
    </w:p>
    <w:p w14:paraId="10A4423D" w14:textId="77777777" w:rsidR="00CA6F40" w:rsidRPr="00B702A1" w:rsidRDefault="00CA6F40" w:rsidP="00B702A1">
      <w:pPr>
        <w:spacing w:line="276" w:lineRule="auto"/>
        <w:rPr>
          <w:ins w:id="1772" w:author="Artin" w:date="2023-08-27T16:16:00Z"/>
          <w:sz w:val="24"/>
          <w:szCs w:val="24"/>
        </w:rPr>
      </w:pPr>
      <w:ins w:id="1773" w:author="Artin" w:date="2023-08-27T16:16:00Z">
        <w:r w:rsidRPr="00B702A1">
          <w:rPr>
            <w:sz w:val="24"/>
            <w:szCs w:val="24"/>
          </w:rPr>
          <w:t>\</w:t>
        </w:r>
        <w:proofErr w:type="gramStart"/>
        <w:r w:rsidRPr="00B702A1">
          <w:rPr>
            <w:sz w:val="24"/>
            <w:szCs w:val="24"/>
          </w:rPr>
          <w:t>begin{</w:t>
        </w:r>
        <w:proofErr w:type="spellStart"/>
        <w:proofErr w:type="gramEnd"/>
        <w:r w:rsidRPr="00B702A1">
          <w:rPr>
            <w:sz w:val="24"/>
            <w:szCs w:val="24"/>
          </w:rPr>
          <w:t>SgAlgorithm</w:t>
        </w:r>
        <w:proofErr w:type="spellEnd"/>
        <w:r w:rsidRPr="00B702A1">
          <w:rPr>
            <w:sz w:val="24"/>
            <w:szCs w:val="24"/>
          </w:rPr>
          <w:t>}</w:t>
        </w:r>
      </w:ins>
    </w:p>
    <w:p w14:paraId="088DCE0B" w14:textId="77777777" w:rsidR="00CA6F40" w:rsidRPr="00B702A1" w:rsidRDefault="00CA6F40" w:rsidP="00B702A1">
      <w:pPr>
        <w:spacing w:line="276" w:lineRule="auto"/>
        <w:rPr>
          <w:ins w:id="1774" w:author="Artin" w:date="2023-08-27T16:16:00Z"/>
          <w:sz w:val="24"/>
          <w:szCs w:val="24"/>
        </w:rPr>
      </w:pPr>
      <w:ins w:id="1775" w:author="Artin" w:date="2023-08-27T16:16:00Z">
        <w:r w:rsidRPr="00B702A1">
          <w:rPr>
            <w:sz w:val="24"/>
            <w:szCs w:val="24"/>
          </w:rPr>
          <w:t xml:space="preserve">    \</w:t>
        </w:r>
        <w:proofErr w:type="spellStart"/>
        <w:r w:rsidRPr="00B702A1">
          <w:rPr>
            <w:sz w:val="24"/>
            <w:szCs w:val="24"/>
          </w:rPr>
          <w:t>SetAlgoLined</w:t>
        </w:r>
        <w:proofErr w:type="spellEnd"/>
        <w:r w:rsidRPr="00B702A1">
          <w:rPr>
            <w:sz w:val="24"/>
            <w:szCs w:val="24"/>
          </w:rPr>
          <w:t>%</w:t>
        </w:r>
      </w:ins>
    </w:p>
    <w:p w14:paraId="43263218" w14:textId="77777777" w:rsidR="00CA6F40" w:rsidRPr="00B702A1" w:rsidRDefault="00CA6F40" w:rsidP="00B702A1">
      <w:pPr>
        <w:spacing w:line="276" w:lineRule="auto"/>
        <w:rPr>
          <w:ins w:id="1776" w:author="Artin" w:date="2023-08-27T16:16:00Z"/>
          <w:sz w:val="24"/>
          <w:szCs w:val="24"/>
        </w:rPr>
      </w:pPr>
      <w:ins w:id="1777" w:author="Artin" w:date="2023-08-27T16:16:00Z">
        <w:r w:rsidRPr="00B702A1">
          <w:rPr>
            <w:sz w:val="24"/>
            <w:szCs w:val="24"/>
          </w:rPr>
          <w:t xml:space="preserve">    \</w:t>
        </w:r>
        <w:proofErr w:type="gramStart"/>
        <w:r w:rsidRPr="00B702A1">
          <w:rPr>
            <w:sz w:val="24"/>
            <w:szCs w:val="24"/>
          </w:rPr>
          <w:t>caption{</w:t>
        </w:r>
        <w:proofErr w:type="gramEnd"/>
        <w:r w:rsidRPr="00B702A1">
          <w:rPr>
            <w:sz w:val="24"/>
            <w:szCs w:val="24"/>
          </w:rPr>
          <w:t>Hyper Parameter Optimization for Loss-Base Technique}\label{</w:t>
        </w:r>
        <w:proofErr w:type="spellStart"/>
        <w:r w:rsidRPr="00B702A1">
          <w:rPr>
            <w:sz w:val="24"/>
            <w:szCs w:val="24"/>
          </w:rPr>
          <w:t>alg:taxonomy.loss.hyperparameter-optimization</w:t>
        </w:r>
        <w:proofErr w:type="spellEnd"/>
        <w:r w:rsidRPr="00B702A1">
          <w:rPr>
            <w:sz w:val="24"/>
            <w:szCs w:val="24"/>
          </w:rPr>
          <w:t>}</w:t>
        </w:r>
      </w:ins>
    </w:p>
    <w:p w14:paraId="2B5CA21B" w14:textId="77777777" w:rsidR="00CA6F40" w:rsidRPr="00B702A1" w:rsidRDefault="00CA6F40" w:rsidP="00B702A1">
      <w:pPr>
        <w:spacing w:line="276" w:lineRule="auto"/>
        <w:rPr>
          <w:ins w:id="1778" w:author="Artin" w:date="2023-08-27T16:16:00Z"/>
          <w:sz w:val="24"/>
          <w:szCs w:val="24"/>
        </w:rPr>
      </w:pPr>
      <w:ins w:id="1779" w:author="Artin" w:date="2023-08-27T16:16:00Z">
        <w:r w:rsidRPr="00B702A1">
          <w:rPr>
            <w:sz w:val="24"/>
            <w:szCs w:val="24"/>
          </w:rPr>
          <w:t xml:space="preserve">    \</w:t>
        </w:r>
        <w:proofErr w:type="spellStart"/>
        <w:proofErr w:type="gramStart"/>
        <w:r w:rsidRPr="00B702A1">
          <w:rPr>
            <w:sz w:val="24"/>
            <w:szCs w:val="24"/>
          </w:rPr>
          <w:t>KwIn</w:t>
        </w:r>
        <w:proofErr w:type="spellEnd"/>
        <w:r w:rsidRPr="00B702A1">
          <w:rPr>
            <w:sz w:val="24"/>
            <w:szCs w:val="24"/>
          </w:rPr>
          <w:t>{</w:t>
        </w:r>
        <w:proofErr w:type="gramEnd"/>
        <w:r w:rsidRPr="00B702A1">
          <w:rPr>
            <w:sz w:val="24"/>
            <w:szCs w:val="24"/>
          </w:rPr>
          <w:t>%</w:t>
        </w:r>
      </w:ins>
    </w:p>
    <w:p w14:paraId="1BC3A20E" w14:textId="77777777" w:rsidR="00CA6F40" w:rsidRPr="00B702A1" w:rsidRDefault="00CA6F40" w:rsidP="00B702A1">
      <w:pPr>
        <w:spacing w:line="276" w:lineRule="auto"/>
        <w:rPr>
          <w:ins w:id="1780" w:author="Artin" w:date="2023-08-27T16:16:00Z"/>
          <w:sz w:val="24"/>
          <w:szCs w:val="24"/>
        </w:rPr>
      </w:pPr>
      <w:ins w:id="1781"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{itemize}</w:t>
        </w:r>
      </w:ins>
    </w:p>
    <w:p w14:paraId="3B2CA810" w14:textId="77777777" w:rsidR="00CA6F40" w:rsidRPr="00B702A1" w:rsidRDefault="00CA6F40" w:rsidP="00B702A1">
      <w:pPr>
        <w:spacing w:line="276" w:lineRule="auto"/>
        <w:rPr>
          <w:ins w:id="1782" w:author="Artin" w:date="2023-08-27T16:16:00Z"/>
          <w:sz w:val="24"/>
          <w:szCs w:val="24"/>
        </w:rPr>
      </w:pPr>
      <w:ins w:id="1783" w:author="Artin" w:date="2023-08-27T16:16:00Z">
        <w:r w:rsidRPr="00B702A1">
          <w:rPr>
            <w:sz w:val="24"/>
            <w:szCs w:val="24"/>
          </w:rPr>
          <w:t xml:space="preserve">            \item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Number of iterations:} MAX\_EVALS</w:t>
        </w:r>
      </w:ins>
    </w:p>
    <w:p w14:paraId="3B383166" w14:textId="77777777" w:rsidR="00CA6F40" w:rsidRPr="00B702A1" w:rsidRDefault="00CA6F40" w:rsidP="00B702A1">
      <w:pPr>
        <w:spacing w:line="276" w:lineRule="auto"/>
        <w:rPr>
          <w:ins w:id="1784" w:author="Artin" w:date="2023-08-27T16:16:00Z"/>
          <w:sz w:val="24"/>
          <w:szCs w:val="24"/>
        </w:rPr>
      </w:pPr>
      <w:ins w:id="1785" w:author="Artin" w:date="2023-08-27T16:16:00Z">
        <w:r w:rsidRPr="00B702A1">
          <w:rPr>
            <w:sz w:val="24"/>
            <w:szCs w:val="24"/>
          </w:rPr>
          <w:t xml:space="preserve">            \item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Search Space:} $ \</w:t>
        </w:r>
        <w:proofErr w:type="spellStart"/>
        <w:r w:rsidRPr="00B702A1">
          <w:rPr>
            <w:sz w:val="24"/>
            <w:szCs w:val="24"/>
          </w:rPr>
          <w:t>mathcal</w:t>
        </w:r>
        <w:proofErr w:type="spellEnd"/>
        <w:r w:rsidRPr="00B702A1">
          <w:rPr>
            <w:sz w:val="24"/>
            <w:szCs w:val="24"/>
          </w:rPr>
          <w:t>{S}_\alpha = \text{Uniform}(-1, 1)  ,  \</w:t>
        </w:r>
        <w:proofErr w:type="spellStart"/>
        <w:r w:rsidRPr="00B702A1">
          <w:rPr>
            <w:sz w:val="24"/>
            <w:szCs w:val="24"/>
          </w:rPr>
          <w:t>mathcal</w:t>
        </w:r>
        <w:proofErr w:type="spellEnd"/>
        <w:r w:rsidRPr="00B702A1">
          <w:rPr>
            <w:sz w:val="24"/>
            <w:szCs w:val="24"/>
          </w:rPr>
          <w:t>{S}_\beta = \text{Uniform}(-4, 4) $</w:t>
        </w:r>
      </w:ins>
    </w:p>
    <w:p w14:paraId="75CBE9BF" w14:textId="77777777" w:rsidR="00CA6F40" w:rsidRPr="00B702A1" w:rsidRDefault="00CA6F40" w:rsidP="00B702A1">
      <w:pPr>
        <w:spacing w:line="276" w:lineRule="auto"/>
        <w:rPr>
          <w:ins w:id="1786" w:author="Artin" w:date="2023-08-27T16:16:00Z"/>
          <w:sz w:val="24"/>
          <w:szCs w:val="24"/>
        </w:rPr>
      </w:pPr>
      <w:ins w:id="1787" w:author="Artin" w:date="2023-08-27T16:16:00Z">
        <w:r w:rsidRPr="00B702A1">
          <w:rPr>
            <w:sz w:val="24"/>
            <w:szCs w:val="24"/>
          </w:rPr>
          <w:t xml:space="preserve">            \item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Original Values for $\</w:t>
        </w:r>
        <w:proofErr w:type="spellStart"/>
        <w:r w:rsidRPr="00B702A1">
          <w:rPr>
            <w:sz w:val="24"/>
            <w:szCs w:val="24"/>
          </w:rPr>
          <w:t>mathbb</w:t>
        </w:r>
        <w:proofErr w:type="spellEnd"/>
        <w:r w:rsidRPr="00B702A1">
          <w:rPr>
            <w:sz w:val="24"/>
            <w:szCs w:val="24"/>
          </w:rPr>
          <w:t>{D}^\text{train}$:} $\</w:t>
        </w:r>
        <w:proofErr w:type="spellStart"/>
        <w:r w:rsidRPr="00B702A1">
          <w:rPr>
            <w:sz w:val="24"/>
            <w:szCs w:val="24"/>
          </w:rPr>
          <w:t>mathbb</w:t>
        </w:r>
        <w:proofErr w:type="spellEnd"/>
        <w:r w:rsidRPr="00B702A1">
          <w:rPr>
            <w:sz w:val="24"/>
            <w:szCs w:val="24"/>
          </w:rPr>
          <w:t>{Q}^\text{train}, \</w:t>
        </w:r>
        <w:proofErr w:type="spellStart"/>
        <w:r w:rsidRPr="00B702A1">
          <w:rPr>
            <w:sz w:val="24"/>
            <w:szCs w:val="24"/>
          </w:rPr>
          <w:t>mathbb</w:t>
        </w:r>
        <w:proofErr w:type="spellEnd"/>
        <w:r w:rsidRPr="00B702A1">
          <w:rPr>
            <w:sz w:val="24"/>
            <w:szCs w:val="24"/>
          </w:rPr>
          <w:t>{P}^\text{train} ,\Theta^\text{train} \</w:t>
        </w:r>
        <w:proofErr w:type="spellStart"/>
        <w:r w:rsidRPr="00B702A1">
          <w:rPr>
            <w:sz w:val="24"/>
            <w:szCs w:val="24"/>
          </w:rPr>
          <w:t>leftarrow</w:t>
        </w:r>
        <w:proofErr w:type="spellEnd"/>
        <w:r w:rsidRPr="00B702A1">
          <w:rPr>
            <w:sz w:val="24"/>
            <w:szCs w:val="24"/>
          </w:rPr>
          <w:t xml:space="preserve"> \text{Algorithm~\ref{</w:t>
        </w:r>
        <w:proofErr w:type="spellStart"/>
        <w:r w:rsidRPr="00B702A1">
          <w:rPr>
            <w:sz w:val="24"/>
            <w:szCs w:val="24"/>
          </w:rPr>
          <w:t>alg:taxonomy.loss.original</w:t>
        </w:r>
        <w:proofErr w:type="spellEnd"/>
        <w:r w:rsidRPr="00B702A1">
          <w:rPr>
            <w:sz w:val="24"/>
            <w:szCs w:val="24"/>
          </w:rPr>
          <w:t>}} (\</w:t>
        </w:r>
        <w:proofErr w:type="spellStart"/>
        <w:r w:rsidRPr="00B702A1">
          <w:rPr>
            <w:sz w:val="24"/>
            <w:szCs w:val="24"/>
          </w:rPr>
          <w:t>mathbb</w:t>
        </w:r>
        <w:proofErr w:type="spellEnd"/>
        <w:r w:rsidRPr="00B702A1">
          <w:rPr>
            <w:sz w:val="24"/>
            <w:szCs w:val="24"/>
          </w:rPr>
          <w:t>{D}_\text{train})$</w:t>
        </w:r>
      </w:ins>
    </w:p>
    <w:p w14:paraId="2AD34078" w14:textId="77777777" w:rsidR="00CA6F40" w:rsidRPr="00B702A1" w:rsidRDefault="00CA6F40" w:rsidP="00B702A1">
      <w:pPr>
        <w:spacing w:line="276" w:lineRule="auto"/>
        <w:rPr>
          <w:ins w:id="1788" w:author="Artin" w:date="2023-08-27T16:16:00Z"/>
          <w:sz w:val="24"/>
          <w:szCs w:val="24"/>
        </w:rPr>
      </w:pPr>
      <w:ins w:id="1789" w:author="Artin" w:date="2023-08-27T16:16:00Z">
        <w:r w:rsidRPr="00B702A1">
          <w:rPr>
            <w:sz w:val="24"/>
            <w:szCs w:val="24"/>
          </w:rPr>
          <w:t xml:space="preserve">            \item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Original Values for $\</w:t>
        </w:r>
        <w:proofErr w:type="spellStart"/>
        <w:r w:rsidRPr="00B702A1">
          <w:rPr>
            <w:sz w:val="24"/>
            <w:szCs w:val="24"/>
          </w:rPr>
          <w:t>mathbb</w:t>
        </w:r>
        <w:proofErr w:type="spellEnd"/>
        <w:r w:rsidRPr="00B702A1">
          <w:rPr>
            <w:sz w:val="24"/>
            <w:szCs w:val="24"/>
          </w:rPr>
          <w:t>{D}^\text{test}$:} $\</w:t>
        </w:r>
        <w:proofErr w:type="spellStart"/>
        <w:r w:rsidRPr="00B702A1">
          <w:rPr>
            <w:sz w:val="24"/>
            <w:szCs w:val="24"/>
          </w:rPr>
          <w:t>mathbb</w:t>
        </w:r>
        <w:proofErr w:type="spellEnd"/>
        <w:r w:rsidRPr="00B702A1">
          <w:rPr>
            <w:sz w:val="24"/>
            <w:szCs w:val="24"/>
          </w:rPr>
          <w:t>{Q}^\text{test}, \</w:t>
        </w:r>
        <w:proofErr w:type="spellStart"/>
        <w:r w:rsidRPr="00B702A1">
          <w:rPr>
            <w:sz w:val="24"/>
            <w:szCs w:val="24"/>
          </w:rPr>
          <w:t>mathbb</w:t>
        </w:r>
        <w:proofErr w:type="spellEnd"/>
        <w:r w:rsidRPr="00B702A1">
          <w:rPr>
            <w:sz w:val="24"/>
            <w:szCs w:val="24"/>
          </w:rPr>
          <w:t>{P}^\text{test} , \_  \</w:t>
        </w:r>
        <w:proofErr w:type="spellStart"/>
        <w:r w:rsidRPr="00B702A1">
          <w:rPr>
            <w:sz w:val="24"/>
            <w:szCs w:val="24"/>
          </w:rPr>
          <w:t>qquad</w:t>
        </w:r>
        <w:proofErr w:type="spellEnd"/>
        <w:r w:rsidRPr="00B702A1">
          <w:rPr>
            <w:sz w:val="24"/>
            <w:szCs w:val="24"/>
          </w:rPr>
          <w:t xml:space="preserve"> \</w:t>
        </w:r>
        <w:proofErr w:type="spellStart"/>
        <w:r w:rsidRPr="00B702A1">
          <w:rPr>
            <w:sz w:val="24"/>
            <w:szCs w:val="24"/>
          </w:rPr>
          <w:t>leftarrow</w:t>
        </w:r>
        <w:proofErr w:type="spellEnd"/>
        <w:r w:rsidRPr="00B702A1">
          <w:rPr>
            <w:sz w:val="24"/>
            <w:szCs w:val="24"/>
          </w:rPr>
          <w:t xml:space="preserve"> \text{Algorithm~\ref{</w:t>
        </w:r>
        <w:proofErr w:type="spellStart"/>
        <w:r w:rsidRPr="00B702A1">
          <w:rPr>
            <w:sz w:val="24"/>
            <w:szCs w:val="24"/>
          </w:rPr>
          <w:t>alg:taxonomy.loss.original</w:t>
        </w:r>
        <w:proofErr w:type="spellEnd"/>
        <w:r w:rsidRPr="00B702A1">
          <w:rPr>
            <w:sz w:val="24"/>
            <w:szCs w:val="24"/>
          </w:rPr>
          <w:t>}} (\</w:t>
        </w:r>
        <w:proofErr w:type="spellStart"/>
        <w:r w:rsidRPr="00B702A1">
          <w:rPr>
            <w:sz w:val="24"/>
            <w:szCs w:val="24"/>
          </w:rPr>
          <w:t>mathbb</w:t>
        </w:r>
        <w:proofErr w:type="spellEnd"/>
        <w:r w:rsidRPr="00B702A1">
          <w:rPr>
            <w:sz w:val="24"/>
            <w:szCs w:val="24"/>
          </w:rPr>
          <w:t>{D}_\text{test})$</w:t>
        </w:r>
      </w:ins>
    </w:p>
    <w:p w14:paraId="055D0DA5" w14:textId="77777777" w:rsidR="00CA6F40" w:rsidRPr="00B702A1" w:rsidRDefault="00CA6F40" w:rsidP="00B702A1">
      <w:pPr>
        <w:spacing w:line="276" w:lineRule="auto"/>
        <w:rPr>
          <w:ins w:id="1790" w:author="Artin" w:date="2023-08-27T16:16:00Z"/>
          <w:sz w:val="24"/>
          <w:szCs w:val="24"/>
        </w:rPr>
      </w:pPr>
      <w:ins w:id="1791" w:author="Artin" w:date="2023-08-27T16:16:00Z">
        <w:r w:rsidRPr="00B702A1">
          <w:rPr>
            <w:sz w:val="24"/>
            <w:szCs w:val="24"/>
          </w:rPr>
          <w:t xml:space="preserve">            \item \</w:t>
        </w:r>
        <w:proofErr w:type="spellStart"/>
        <w:r w:rsidRPr="00B702A1">
          <w:rPr>
            <w:sz w:val="24"/>
            <w:szCs w:val="24"/>
          </w:rPr>
          <w:t>textbf</w:t>
        </w:r>
        <w:proofErr w:type="spellEnd"/>
        <w:r w:rsidRPr="00B702A1">
          <w:rPr>
            <w:sz w:val="24"/>
            <w:szCs w:val="24"/>
          </w:rPr>
          <w:t>{stage:} Optimization, or Inference</w:t>
        </w:r>
      </w:ins>
    </w:p>
    <w:p w14:paraId="5DE12272" w14:textId="77777777" w:rsidR="00CA6F40" w:rsidRPr="00B702A1" w:rsidRDefault="00CA6F40" w:rsidP="00B702A1">
      <w:pPr>
        <w:spacing w:line="276" w:lineRule="auto"/>
        <w:rPr>
          <w:ins w:id="1792" w:author="Artin" w:date="2023-08-27T16:16:00Z"/>
          <w:sz w:val="24"/>
          <w:szCs w:val="24"/>
        </w:rPr>
      </w:pPr>
      <w:ins w:id="1793"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{itemize}</w:t>
        </w:r>
      </w:ins>
    </w:p>
    <w:p w14:paraId="20F34F66" w14:textId="77777777" w:rsidR="00CA6F40" w:rsidRPr="00B702A1" w:rsidRDefault="00CA6F40" w:rsidP="00B702A1">
      <w:pPr>
        <w:spacing w:line="276" w:lineRule="auto"/>
        <w:rPr>
          <w:ins w:id="1794" w:author="Artin" w:date="2023-08-27T16:16:00Z"/>
          <w:sz w:val="24"/>
          <w:szCs w:val="24"/>
        </w:rPr>
      </w:pPr>
      <w:ins w:id="1795" w:author="Artin" w:date="2023-08-27T16:16:00Z">
        <w:r w:rsidRPr="00B702A1">
          <w:rPr>
            <w:sz w:val="24"/>
            <w:szCs w:val="24"/>
          </w:rPr>
          <w:t xml:space="preserve">    }</w:t>
        </w:r>
      </w:ins>
    </w:p>
    <w:p w14:paraId="3139C9AE" w14:textId="77777777" w:rsidR="00CA6F40" w:rsidRPr="00B702A1" w:rsidRDefault="00CA6F40" w:rsidP="00B702A1">
      <w:pPr>
        <w:spacing w:line="276" w:lineRule="auto"/>
        <w:rPr>
          <w:ins w:id="1796" w:author="Artin" w:date="2023-08-27T16:16:00Z"/>
          <w:sz w:val="24"/>
          <w:szCs w:val="24"/>
        </w:rPr>
      </w:pPr>
      <w:ins w:id="1797" w:author="Artin" w:date="2023-08-27T16:16:00Z">
        <w:r w:rsidRPr="00B702A1">
          <w:rPr>
            <w:sz w:val="24"/>
            <w:szCs w:val="24"/>
          </w:rPr>
          <w:t xml:space="preserve">    % \</w:t>
        </w:r>
        <w:proofErr w:type="spellStart"/>
        <w:r w:rsidRPr="00B702A1">
          <w:rPr>
            <w:sz w:val="24"/>
            <w:szCs w:val="24"/>
          </w:rPr>
          <w:t>BlankLine</w:t>
        </w:r>
        <w:proofErr w:type="spellEnd"/>
        <w:r w:rsidRPr="00B702A1">
          <w:rPr>
            <w:sz w:val="24"/>
            <w:szCs w:val="24"/>
          </w:rPr>
          <w:t>%</w:t>
        </w:r>
      </w:ins>
    </w:p>
    <w:p w14:paraId="10FAF8F2" w14:textId="77777777" w:rsidR="00CA6F40" w:rsidRPr="00B702A1" w:rsidRDefault="00CA6F40" w:rsidP="00B702A1">
      <w:pPr>
        <w:spacing w:line="276" w:lineRule="auto"/>
        <w:rPr>
          <w:ins w:id="1798" w:author="Artin" w:date="2023-08-27T16:16:00Z"/>
          <w:sz w:val="24"/>
          <w:szCs w:val="24"/>
        </w:rPr>
      </w:pPr>
    </w:p>
    <w:p w14:paraId="072D2280" w14:textId="77777777" w:rsidR="00CA6F40" w:rsidRPr="00B702A1" w:rsidRDefault="00CA6F40" w:rsidP="00B702A1">
      <w:pPr>
        <w:spacing w:line="276" w:lineRule="auto"/>
        <w:rPr>
          <w:ins w:id="1799" w:author="Artin" w:date="2023-08-27T16:16:00Z"/>
          <w:sz w:val="24"/>
          <w:szCs w:val="24"/>
        </w:rPr>
      </w:pPr>
      <w:ins w:id="1800"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w:t>
        </w:r>
        <w:proofErr w:type="spellStart"/>
        <w:r w:rsidRPr="00B702A1">
          <w:rPr>
            <w:sz w:val="24"/>
            <w:szCs w:val="24"/>
          </w:rPr>
          <w:t>getCondition</w:t>
        </w:r>
        <w:proofErr w:type="spellEnd"/>
        <w:r w:rsidRPr="00B702A1">
          <w:rPr>
            <w:sz w:val="24"/>
            <w:szCs w:val="24"/>
          </w:rPr>
          <w:t>}{:}{}</w:t>
        </w:r>
      </w:ins>
    </w:p>
    <w:p w14:paraId="69914005" w14:textId="77777777" w:rsidR="00CA6F40" w:rsidRPr="00B702A1" w:rsidRDefault="00CA6F40" w:rsidP="00B702A1">
      <w:pPr>
        <w:spacing w:line="276" w:lineRule="auto"/>
        <w:rPr>
          <w:ins w:id="1801" w:author="Artin" w:date="2023-08-27T16:16:00Z"/>
          <w:sz w:val="24"/>
          <w:szCs w:val="24"/>
        </w:rPr>
      </w:pPr>
      <w:ins w:id="1802" w:author="Artin" w:date="2023-08-27T16:16:00Z">
        <w:r w:rsidRPr="00B702A1">
          <w:rPr>
            <w:sz w:val="24"/>
            <w:szCs w:val="24"/>
          </w:rPr>
          <w:t xml:space="preserve">    \</w:t>
        </w:r>
        <w:proofErr w:type="spellStart"/>
        <w:proofErr w:type="gramStart"/>
        <w:r w:rsidRPr="00B702A1">
          <w:rPr>
            <w:sz w:val="24"/>
            <w:szCs w:val="24"/>
          </w:rPr>
          <w:t>Fn</w:t>
        </w:r>
        <w:proofErr w:type="spellEnd"/>
        <w:r w:rsidRPr="00B702A1">
          <w:rPr>
            <w:sz w:val="24"/>
            <w:szCs w:val="24"/>
          </w:rPr>
          <w:t>{</w:t>
        </w:r>
        <w:proofErr w:type="gramEnd"/>
        <w:r w:rsidRPr="00B702A1">
          <w:rPr>
            <w:sz w:val="24"/>
            <w:szCs w:val="24"/>
          </w:rPr>
          <w:t>}</w:t>
        </w:r>
      </w:ins>
    </w:p>
    <w:p w14:paraId="0451F083" w14:textId="77777777" w:rsidR="00CA6F40" w:rsidRPr="00B702A1" w:rsidRDefault="00CA6F40" w:rsidP="00B702A1">
      <w:pPr>
        <w:spacing w:line="276" w:lineRule="auto"/>
        <w:rPr>
          <w:ins w:id="1803" w:author="Artin" w:date="2023-08-27T16:16:00Z"/>
          <w:sz w:val="24"/>
          <w:szCs w:val="24"/>
        </w:rPr>
      </w:pPr>
      <w:ins w:id="1804" w:author="Artin" w:date="2023-08-27T16:16:00Z">
        <w:r w:rsidRPr="00B702A1">
          <w:rPr>
            <w:sz w:val="24"/>
            <w:szCs w:val="24"/>
          </w:rPr>
          <w:t xml:space="preserve">    {%</w:t>
        </w:r>
      </w:ins>
    </w:p>
    <w:p w14:paraId="56848C42" w14:textId="77777777" w:rsidR="00CA6F40" w:rsidRPr="00B702A1" w:rsidRDefault="00CA6F40" w:rsidP="00B702A1">
      <w:pPr>
        <w:spacing w:line="276" w:lineRule="auto"/>
        <w:rPr>
          <w:ins w:id="1805" w:author="Artin" w:date="2023-08-27T16:16:00Z"/>
          <w:sz w:val="24"/>
          <w:szCs w:val="24"/>
        </w:rPr>
      </w:pPr>
      <w:ins w:id="1806" w:author="Artin" w:date="2023-08-27T16:16:00Z">
        <w:r w:rsidRPr="00B702A1">
          <w:rPr>
            <w:sz w:val="24"/>
            <w:szCs w:val="24"/>
          </w:rPr>
          <w:t xml:space="preserve">        \</w:t>
        </w:r>
        <w:proofErr w:type="spellStart"/>
        <w:proofErr w:type="gramStart"/>
        <w:r w:rsidRPr="00B702A1">
          <w:rPr>
            <w:sz w:val="24"/>
            <w:szCs w:val="24"/>
          </w:rPr>
          <w:t>eIf</w:t>
        </w:r>
        <w:proofErr w:type="spellEnd"/>
        <w:r w:rsidRPr="00B702A1">
          <w:rPr>
            <w:sz w:val="24"/>
            <w:szCs w:val="24"/>
          </w:rPr>
          <w:t>{</w:t>
        </w:r>
        <w:proofErr w:type="gramEnd"/>
        <w:r w:rsidRPr="00B702A1">
          <w:rPr>
            <w:sz w:val="24"/>
            <w:szCs w:val="24"/>
          </w:rPr>
          <w:t>stage \</w:t>
        </w:r>
        <w:proofErr w:type="spellStart"/>
        <w:r w:rsidRPr="00B702A1">
          <w:rPr>
            <w:sz w:val="24"/>
            <w:szCs w:val="24"/>
          </w:rPr>
          <w:t>textbf</w:t>
        </w:r>
        <w:proofErr w:type="spellEnd"/>
        <w:r w:rsidRPr="00B702A1">
          <w:rPr>
            <w:sz w:val="24"/>
            <w:szCs w:val="24"/>
          </w:rPr>
          <w:t>{is} Optimization}</w:t>
        </w:r>
      </w:ins>
    </w:p>
    <w:p w14:paraId="3605A26F" w14:textId="77777777" w:rsidR="00CA6F40" w:rsidRPr="00B702A1" w:rsidRDefault="00CA6F40" w:rsidP="00B702A1">
      <w:pPr>
        <w:spacing w:line="276" w:lineRule="auto"/>
        <w:rPr>
          <w:ins w:id="1807" w:author="Artin" w:date="2023-08-27T16:16:00Z"/>
          <w:sz w:val="24"/>
          <w:szCs w:val="24"/>
        </w:rPr>
      </w:pPr>
      <w:ins w:id="1808" w:author="Artin" w:date="2023-08-27T16:16:00Z">
        <w:r w:rsidRPr="00B702A1">
          <w:rPr>
            <w:sz w:val="24"/>
            <w:szCs w:val="24"/>
          </w:rPr>
          <w:t xml:space="preserve">        {</w:t>
        </w:r>
      </w:ins>
    </w:p>
    <w:p w14:paraId="113549BA" w14:textId="77777777" w:rsidR="00CA6F40" w:rsidRPr="00B702A1" w:rsidRDefault="00CA6F40" w:rsidP="00B702A1">
      <w:pPr>
        <w:spacing w:line="276" w:lineRule="auto"/>
        <w:rPr>
          <w:ins w:id="1809" w:author="Artin" w:date="2023-08-27T16:16:00Z"/>
          <w:sz w:val="24"/>
          <w:szCs w:val="24"/>
        </w:rPr>
      </w:pPr>
      <w:ins w:id="1810" w:author="Artin" w:date="2023-08-27T16:16:00Z">
        <w:r w:rsidRPr="00B702A1">
          <w:rPr>
            <w:sz w:val="24"/>
            <w:szCs w:val="24"/>
          </w:rPr>
          <w:t xml:space="preserve">            &lt;condition&gt; $ = \</w:t>
        </w:r>
        <w:proofErr w:type="gramStart"/>
        <w:r w:rsidRPr="00B702A1">
          <w:rPr>
            <w:sz w:val="24"/>
            <w:szCs w:val="24"/>
          </w:rPr>
          <w:t>left(</w:t>
        </w:r>
        <w:proofErr w:type="gramEnd"/>
        <w:r w:rsidRPr="00B702A1">
          <w:rPr>
            <w:sz w:val="24"/>
            <w:szCs w:val="24"/>
          </w:rPr>
          <w:t>\frac{\partial \</w:t>
        </w:r>
        <w:proofErr w:type="spellStart"/>
        <w:r w:rsidRPr="00B702A1">
          <w:rPr>
            <w:sz w:val="24"/>
            <w:szCs w:val="24"/>
          </w:rPr>
          <w:t>mathcal</w:t>
        </w:r>
        <w:proofErr w:type="spellEnd"/>
        <w:r w:rsidRPr="00B702A1">
          <w:rPr>
            <w:sz w:val="24"/>
            <w:szCs w:val="24"/>
          </w:rPr>
          <w:t>{L}(\</w:t>
        </w:r>
        <w:proofErr w:type="spellStart"/>
        <w:r w:rsidRPr="00B702A1">
          <w:rPr>
            <w:sz w:val="24"/>
            <w:szCs w:val="24"/>
          </w:rPr>
          <w:t>widehat</w:t>
        </w:r>
        <w:proofErr w:type="spellEnd"/>
        <w:r w:rsidRPr="00B702A1">
          <w:rPr>
            <w:sz w:val="24"/>
            <w:szCs w:val="24"/>
          </w:rPr>
          <w:t xml:space="preserve">{p}_k^{(i)}, </w:t>
        </w:r>
        <w:proofErr w:type="spellStart"/>
        <w:r w:rsidRPr="00B702A1">
          <w:rPr>
            <w:sz w:val="24"/>
            <w:szCs w:val="24"/>
          </w:rPr>
          <w:t>y_k</w:t>
        </w:r>
        <w:proofErr w:type="spellEnd"/>
        <w:r w:rsidRPr="00B702A1">
          <w:rPr>
            <w:sz w:val="24"/>
            <w:szCs w:val="24"/>
          </w:rPr>
          <w:t>^{(i)})}{\partial {\</w:t>
        </w:r>
        <w:proofErr w:type="spellStart"/>
        <w:r w:rsidRPr="00B702A1">
          <w:rPr>
            <w:sz w:val="24"/>
            <w:szCs w:val="24"/>
          </w:rPr>
          <w:t>widehat</w:t>
        </w:r>
        <w:proofErr w:type="spellEnd"/>
        <w:r w:rsidRPr="00B702A1">
          <w:rPr>
            <w:sz w:val="24"/>
            <w:szCs w:val="24"/>
          </w:rPr>
          <w:t>{p}_k^{(i)}}} \</w:t>
        </w:r>
        <w:proofErr w:type="spellStart"/>
        <w:r w:rsidRPr="00B702A1">
          <w:rPr>
            <w:sz w:val="24"/>
            <w:szCs w:val="24"/>
          </w:rPr>
          <w:t>geq</w:t>
        </w:r>
        <w:proofErr w:type="spellEnd"/>
        <w:r w:rsidRPr="00B702A1">
          <w:rPr>
            <w:sz w:val="24"/>
            <w:szCs w:val="24"/>
          </w:rPr>
          <w:t xml:space="preserve"> 0 \right)$</w:t>
        </w:r>
      </w:ins>
    </w:p>
    <w:p w14:paraId="445A3066" w14:textId="77777777" w:rsidR="00CA6F40" w:rsidRPr="00B702A1" w:rsidRDefault="00CA6F40" w:rsidP="00B702A1">
      <w:pPr>
        <w:spacing w:line="276" w:lineRule="auto"/>
        <w:rPr>
          <w:ins w:id="1811" w:author="Artin" w:date="2023-08-27T16:16:00Z"/>
          <w:sz w:val="24"/>
          <w:szCs w:val="24"/>
        </w:rPr>
      </w:pPr>
      <w:ins w:id="1812" w:author="Artin" w:date="2023-08-27T16:16:00Z">
        <w:r w:rsidRPr="00B702A1">
          <w:rPr>
            <w:sz w:val="24"/>
            <w:szCs w:val="24"/>
          </w:rPr>
          <w:t xml:space="preserve">        }</w:t>
        </w:r>
      </w:ins>
    </w:p>
    <w:p w14:paraId="52FF8C00" w14:textId="77777777" w:rsidR="00CA6F40" w:rsidRPr="00B702A1" w:rsidRDefault="00CA6F40" w:rsidP="00B702A1">
      <w:pPr>
        <w:spacing w:line="276" w:lineRule="auto"/>
        <w:rPr>
          <w:ins w:id="1813" w:author="Artin" w:date="2023-08-27T16:16:00Z"/>
          <w:sz w:val="24"/>
          <w:szCs w:val="24"/>
        </w:rPr>
      </w:pPr>
      <w:ins w:id="1814" w:author="Artin" w:date="2023-08-27T16:16:00Z">
        <w:r w:rsidRPr="00B702A1">
          <w:rPr>
            <w:sz w:val="24"/>
            <w:szCs w:val="24"/>
          </w:rPr>
          <w:t xml:space="preserve">        {</w:t>
        </w:r>
      </w:ins>
    </w:p>
    <w:p w14:paraId="30AAB8C3" w14:textId="77777777" w:rsidR="00CA6F40" w:rsidRPr="00B702A1" w:rsidRDefault="00CA6F40" w:rsidP="00B702A1">
      <w:pPr>
        <w:spacing w:line="276" w:lineRule="auto"/>
        <w:rPr>
          <w:ins w:id="1815" w:author="Artin" w:date="2023-08-27T16:16:00Z"/>
          <w:sz w:val="24"/>
          <w:szCs w:val="24"/>
        </w:rPr>
      </w:pPr>
      <w:ins w:id="1816" w:author="Artin" w:date="2023-08-27T16:16:00Z">
        <w:r w:rsidRPr="00B702A1">
          <w:rPr>
            <w:sz w:val="24"/>
            <w:szCs w:val="24"/>
          </w:rPr>
          <w:t xml:space="preserve">            &lt;condition&gt; $ = (</w:t>
        </w:r>
        <w:proofErr w:type="spellStart"/>
        <w:r w:rsidRPr="00B702A1">
          <w:rPr>
            <w:sz w:val="24"/>
            <w:szCs w:val="24"/>
          </w:rPr>
          <w:t>p_k</w:t>
        </w:r>
        <w:proofErr w:type="spellEnd"/>
        <w:proofErr w:type="gramStart"/>
        <w:r w:rsidRPr="00B702A1">
          <w:rPr>
            <w:sz w:val="24"/>
            <w:szCs w:val="24"/>
          </w:rPr>
          <w:t>^{(</w:t>
        </w:r>
        <w:proofErr w:type="gramEnd"/>
        <w:r w:rsidRPr="00B702A1">
          <w:rPr>
            <w:sz w:val="24"/>
            <w:szCs w:val="24"/>
          </w:rPr>
          <w:t>i)} &gt; \</w:t>
        </w:r>
        <w:proofErr w:type="spellStart"/>
        <w:r w:rsidRPr="00B702A1">
          <w:rPr>
            <w:sz w:val="24"/>
            <w:szCs w:val="24"/>
          </w:rPr>
          <w:t>theta_k</w:t>
        </w:r>
        <w:proofErr w:type="spellEnd"/>
        <w:r w:rsidRPr="00B702A1">
          <w:rPr>
            <w:sz w:val="24"/>
            <w:szCs w:val="24"/>
          </w:rPr>
          <w:t>) \; \&amp; \; (</w:t>
        </w:r>
        <w:proofErr w:type="spellStart"/>
        <w:r w:rsidRPr="00B702A1">
          <w:rPr>
            <w:sz w:val="24"/>
            <w:szCs w:val="24"/>
          </w:rPr>
          <w:t>p_j</w:t>
        </w:r>
        <w:proofErr w:type="spellEnd"/>
        <w:r w:rsidRPr="00B702A1">
          <w:rPr>
            <w:sz w:val="24"/>
            <w:szCs w:val="24"/>
          </w:rPr>
          <w:t>^{(i)} &gt; \</w:t>
        </w:r>
        <w:proofErr w:type="spellStart"/>
        <w:r w:rsidRPr="00B702A1">
          <w:rPr>
            <w:sz w:val="24"/>
            <w:szCs w:val="24"/>
          </w:rPr>
          <w:t>theta_</w:t>
        </w:r>
        <w:proofErr w:type="gramStart"/>
        <w:r w:rsidRPr="00B702A1">
          <w:rPr>
            <w:sz w:val="24"/>
            <w:szCs w:val="24"/>
          </w:rPr>
          <w:t>j</w:t>
        </w:r>
        <w:proofErr w:type="spellEnd"/>
        <w:r w:rsidRPr="00B702A1">
          <w:rPr>
            <w:sz w:val="24"/>
            <w:szCs w:val="24"/>
          </w:rPr>
          <w:t>)$</w:t>
        </w:r>
        <w:proofErr w:type="gramEnd"/>
      </w:ins>
    </w:p>
    <w:p w14:paraId="207EE5BC" w14:textId="77777777" w:rsidR="00CA6F40" w:rsidRPr="00B702A1" w:rsidRDefault="00CA6F40" w:rsidP="00B702A1">
      <w:pPr>
        <w:spacing w:line="276" w:lineRule="auto"/>
        <w:rPr>
          <w:ins w:id="1817" w:author="Artin" w:date="2023-08-27T16:16:00Z"/>
          <w:sz w:val="24"/>
          <w:szCs w:val="24"/>
        </w:rPr>
      </w:pPr>
      <w:ins w:id="1818" w:author="Artin" w:date="2023-08-27T16:16:00Z">
        <w:r w:rsidRPr="00B702A1">
          <w:rPr>
            <w:sz w:val="24"/>
            <w:szCs w:val="24"/>
          </w:rPr>
          <w:t xml:space="preserve">        }</w:t>
        </w:r>
      </w:ins>
    </w:p>
    <w:p w14:paraId="3F402F6B" w14:textId="77777777" w:rsidR="00CA6F40" w:rsidRPr="00B702A1" w:rsidRDefault="00CA6F40" w:rsidP="00B702A1">
      <w:pPr>
        <w:spacing w:line="276" w:lineRule="auto"/>
        <w:rPr>
          <w:ins w:id="1819" w:author="Artin" w:date="2023-08-27T16:16:00Z"/>
          <w:sz w:val="24"/>
          <w:szCs w:val="24"/>
        </w:rPr>
      </w:pPr>
      <w:ins w:id="1820" w:author="Artin" w:date="2023-08-27T16:16:00Z">
        <w:r w:rsidRPr="00B702A1">
          <w:rPr>
            <w:sz w:val="24"/>
            <w:szCs w:val="24"/>
          </w:rPr>
          <w:t xml:space="preserve">    }</w:t>
        </w:r>
      </w:ins>
    </w:p>
    <w:p w14:paraId="1C67F8B6" w14:textId="77777777" w:rsidR="00CA6F40" w:rsidRPr="00B702A1" w:rsidRDefault="00CA6F40" w:rsidP="00B702A1">
      <w:pPr>
        <w:spacing w:line="276" w:lineRule="auto"/>
        <w:rPr>
          <w:ins w:id="1821" w:author="Artin" w:date="2023-08-27T16:16:00Z"/>
          <w:sz w:val="24"/>
          <w:szCs w:val="24"/>
        </w:rPr>
      </w:pPr>
    </w:p>
    <w:p w14:paraId="5BBD139D" w14:textId="77777777" w:rsidR="00CA6F40" w:rsidRPr="00B702A1" w:rsidRDefault="00CA6F40" w:rsidP="00B702A1">
      <w:pPr>
        <w:spacing w:line="276" w:lineRule="auto"/>
        <w:rPr>
          <w:ins w:id="1822" w:author="Artin" w:date="2023-08-27T16:16:00Z"/>
          <w:sz w:val="24"/>
          <w:szCs w:val="24"/>
        </w:rPr>
      </w:pPr>
      <w:ins w:id="1823"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w:t>
        </w:r>
        <w:proofErr w:type="spellStart"/>
        <w:r w:rsidRPr="00B702A1">
          <w:rPr>
            <w:sz w:val="24"/>
            <w:szCs w:val="24"/>
          </w:rPr>
          <w:t>ObjectiveFunction</w:t>
        </w:r>
        <w:proofErr w:type="spellEnd"/>
        <w:r w:rsidRPr="00B702A1">
          <w:rPr>
            <w:sz w:val="24"/>
            <w:szCs w:val="24"/>
          </w:rPr>
          <w:t>}{:}{}</w:t>
        </w:r>
      </w:ins>
    </w:p>
    <w:p w14:paraId="7FA66265" w14:textId="77777777" w:rsidR="00CA6F40" w:rsidRPr="00B702A1" w:rsidRDefault="00CA6F40" w:rsidP="00B702A1">
      <w:pPr>
        <w:spacing w:line="276" w:lineRule="auto"/>
        <w:rPr>
          <w:ins w:id="1824" w:author="Artin" w:date="2023-08-27T16:16:00Z"/>
          <w:sz w:val="24"/>
          <w:szCs w:val="24"/>
        </w:rPr>
      </w:pPr>
      <w:ins w:id="1825" w:author="Artin" w:date="2023-08-27T16:16:00Z">
        <w:r w:rsidRPr="00B702A1">
          <w:rPr>
            <w:sz w:val="24"/>
            <w:szCs w:val="24"/>
          </w:rPr>
          <w:t xml:space="preserve">    \</w:t>
        </w:r>
        <w:proofErr w:type="spellStart"/>
        <w:r w:rsidRPr="00B702A1">
          <w:rPr>
            <w:sz w:val="24"/>
            <w:szCs w:val="24"/>
          </w:rPr>
          <w:t>Fn</w:t>
        </w:r>
        <w:proofErr w:type="spellEnd"/>
        <w:r w:rsidRPr="00B702A1">
          <w:rPr>
            <w:sz w:val="24"/>
            <w:szCs w:val="24"/>
          </w:rPr>
          <w:t>{$\</w:t>
        </w:r>
        <w:proofErr w:type="spellStart"/>
        <w:r w:rsidRPr="00B702A1">
          <w:rPr>
            <w:sz w:val="24"/>
            <w:szCs w:val="24"/>
          </w:rPr>
          <w:t>mathcal</w:t>
        </w:r>
        <w:proofErr w:type="spellEnd"/>
        <w:r w:rsidRPr="00B702A1">
          <w:rPr>
            <w:sz w:val="24"/>
            <w:szCs w:val="24"/>
          </w:rPr>
          <w:t>{O</w:t>
        </w:r>
        <w:proofErr w:type="gramStart"/>
        <w:r w:rsidRPr="00B702A1">
          <w:rPr>
            <w:sz w:val="24"/>
            <w:szCs w:val="24"/>
          </w:rPr>
          <w:t>}(</w:t>
        </w:r>
        <w:proofErr w:type="gramEnd"/>
        <w:r w:rsidRPr="00B702A1">
          <w:rPr>
            <w:sz w:val="24"/>
            <w:szCs w:val="24"/>
          </w:rPr>
          <w:t>k, \</w:t>
        </w:r>
        <w:proofErr w:type="spellStart"/>
        <w:r w:rsidRPr="00B702A1">
          <w:rPr>
            <w:sz w:val="24"/>
            <w:szCs w:val="24"/>
          </w:rPr>
          <w:t>alpha_k</w:t>
        </w:r>
        <w:proofErr w:type="spellEnd"/>
        <w:r w:rsidRPr="00B702A1">
          <w:rPr>
            <w:sz w:val="24"/>
            <w:szCs w:val="24"/>
          </w:rPr>
          <w:t>, \</w:t>
        </w:r>
        <w:proofErr w:type="spellStart"/>
        <w:r w:rsidRPr="00B702A1">
          <w:rPr>
            <w:sz w:val="24"/>
            <w:szCs w:val="24"/>
          </w:rPr>
          <w:t>mathbb</w:t>
        </w:r>
        <w:proofErr w:type="spellEnd"/>
        <w:r w:rsidRPr="00B702A1">
          <w:rPr>
            <w:sz w:val="24"/>
            <w:szCs w:val="24"/>
          </w:rPr>
          <w:t>{Q}^\text{train}, \</w:t>
        </w:r>
        <w:proofErr w:type="spellStart"/>
        <w:r w:rsidRPr="00B702A1">
          <w:rPr>
            <w:sz w:val="24"/>
            <w:szCs w:val="24"/>
          </w:rPr>
          <w:t>mathbb</w:t>
        </w:r>
        <w:proofErr w:type="spellEnd"/>
        <w:r w:rsidRPr="00B702A1">
          <w:rPr>
            <w:sz w:val="24"/>
            <w:szCs w:val="24"/>
          </w:rPr>
          <w:t>{Y}^\text{train})$}</w:t>
        </w:r>
      </w:ins>
    </w:p>
    <w:p w14:paraId="2D19C044" w14:textId="77777777" w:rsidR="00CA6F40" w:rsidRPr="00B702A1" w:rsidRDefault="00CA6F40" w:rsidP="00B702A1">
      <w:pPr>
        <w:spacing w:line="276" w:lineRule="auto"/>
        <w:rPr>
          <w:ins w:id="1826" w:author="Artin" w:date="2023-08-27T16:16:00Z"/>
          <w:sz w:val="24"/>
          <w:szCs w:val="24"/>
        </w:rPr>
      </w:pPr>
      <w:ins w:id="1827" w:author="Artin" w:date="2023-08-27T16:16:00Z">
        <w:r w:rsidRPr="00B702A1">
          <w:rPr>
            <w:sz w:val="24"/>
            <w:szCs w:val="24"/>
          </w:rPr>
          <w:t xml:space="preserve">    {%</w:t>
        </w:r>
      </w:ins>
    </w:p>
    <w:p w14:paraId="4FF1C90B" w14:textId="77777777" w:rsidR="00CA6F40" w:rsidRPr="00B702A1" w:rsidRDefault="00CA6F40" w:rsidP="00B702A1">
      <w:pPr>
        <w:spacing w:line="276" w:lineRule="auto"/>
        <w:rPr>
          <w:ins w:id="1828" w:author="Artin" w:date="2023-08-27T16:16:00Z"/>
          <w:sz w:val="24"/>
          <w:szCs w:val="24"/>
        </w:rPr>
      </w:pPr>
      <w:ins w:id="1829" w:author="Artin" w:date="2023-08-27T16:16:00Z">
        <w:r w:rsidRPr="00B702A1">
          <w:rPr>
            <w:sz w:val="24"/>
            <w:szCs w:val="24"/>
          </w:rPr>
          <w:t xml:space="preserve">        $ j \gets (</w:t>
        </w:r>
        <w:proofErr w:type="spellStart"/>
        <w:r w:rsidRPr="00B702A1">
          <w:rPr>
            <w:sz w:val="24"/>
            <w:szCs w:val="24"/>
          </w:rPr>
          <w:t>c_j</w:t>
        </w:r>
        <w:proofErr w:type="spellEnd"/>
        <w:r w:rsidRPr="00B702A1">
          <w:rPr>
            <w:sz w:val="24"/>
            <w:szCs w:val="24"/>
          </w:rPr>
          <w:t xml:space="preserve"> = \Lambda(</w:t>
        </w:r>
        <w:proofErr w:type="spellStart"/>
        <w:r w:rsidRPr="00B702A1">
          <w:rPr>
            <w:sz w:val="24"/>
            <w:szCs w:val="24"/>
          </w:rPr>
          <w:t>c_k</w:t>
        </w:r>
        <w:proofErr w:type="spellEnd"/>
        <w:r w:rsidRPr="00B702A1">
          <w:rPr>
            <w:sz w:val="24"/>
            <w:szCs w:val="24"/>
          </w:rPr>
          <w:t xml:space="preserve">)) $ </w:t>
        </w:r>
        <w:proofErr w:type="gramStart"/>
        <w:r w:rsidRPr="00B702A1">
          <w:rPr>
            <w:sz w:val="24"/>
            <w:szCs w:val="24"/>
          </w:rPr>
          <w:t>\;</w:t>
        </w:r>
        <w:proofErr w:type="gramEnd"/>
      </w:ins>
    </w:p>
    <w:p w14:paraId="09BA8AC2" w14:textId="77777777" w:rsidR="00CA6F40" w:rsidRPr="00B702A1" w:rsidRDefault="00CA6F40" w:rsidP="00B702A1">
      <w:pPr>
        <w:spacing w:line="276" w:lineRule="auto"/>
        <w:rPr>
          <w:ins w:id="1830" w:author="Artin" w:date="2023-08-27T16:16:00Z"/>
          <w:sz w:val="24"/>
          <w:szCs w:val="24"/>
        </w:rPr>
      </w:pPr>
    </w:p>
    <w:p w14:paraId="5469ED32" w14:textId="77777777" w:rsidR="00CA6F40" w:rsidRPr="00B702A1" w:rsidRDefault="00CA6F40" w:rsidP="00B702A1">
      <w:pPr>
        <w:spacing w:line="276" w:lineRule="auto"/>
        <w:rPr>
          <w:ins w:id="1831" w:author="Artin" w:date="2023-08-27T16:16:00Z"/>
          <w:sz w:val="24"/>
          <w:szCs w:val="24"/>
        </w:rPr>
      </w:pPr>
      <w:ins w:id="1832" w:author="Artin" w:date="2023-08-27T16:16:00Z">
        <w:r w:rsidRPr="00B702A1">
          <w:rPr>
            <w:sz w:val="24"/>
            <w:szCs w:val="24"/>
          </w:rPr>
          <w:t xml:space="preserve">        \</w:t>
        </w:r>
        <w:proofErr w:type="spellStart"/>
        <w:proofErr w:type="gramStart"/>
        <w:r w:rsidRPr="00B702A1">
          <w:rPr>
            <w:sz w:val="24"/>
            <w:szCs w:val="24"/>
          </w:rPr>
          <w:t>ForEach</w:t>
        </w:r>
        <w:proofErr w:type="spellEnd"/>
        <w:r w:rsidRPr="00B702A1">
          <w:rPr>
            <w:sz w:val="24"/>
            <w:szCs w:val="24"/>
          </w:rPr>
          <w:t>{ $</w:t>
        </w:r>
        <w:proofErr w:type="gramEnd"/>
        <w:r w:rsidRPr="00B702A1">
          <w:rPr>
            <w:sz w:val="24"/>
            <w:szCs w:val="24"/>
          </w:rPr>
          <w:t>i, k$ }</w:t>
        </w:r>
      </w:ins>
    </w:p>
    <w:p w14:paraId="7EBD8442" w14:textId="77777777" w:rsidR="00CA6F40" w:rsidRPr="00B702A1" w:rsidRDefault="00CA6F40" w:rsidP="00B702A1">
      <w:pPr>
        <w:spacing w:line="276" w:lineRule="auto"/>
        <w:rPr>
          <w:ins w:id="1833" w:author="Artin" w:date="2023-08-27T16:16:00Z"/>
          <w:sz w:val="24"/>
          <w:szCs w:val="24"/>
        </w:rPr>
      </w:pPr>
      <w:ins w:id="1834" w:author="Artin" w:date="2023-08-27T16:16:00Z">
        <w:r w:rsidRPr="00B702A1">
          <w:rPr>
            <w:sz w:val="24"/>
            <w:szCs w:val="24"/>
          </w:rPr>
          <w:t xml:space="preserve">        {</w:t>
        </w:r>
      </w:ins>
    </w:p>
    <w:p w14:paraId="4787C3CC" w14:textId="77777777" w:rsidR="00CA6F40" w:rsidRPr="00B702A1" w:rsidRDefault="00CA6F40" w:rsidP="00B702A1">
      <w:pPr>
        <w:spacing w:line="276" w:lineRule="auto"/>
        <w:rPr>
          <w:ins w:id="1835" w:author="Artin" w:date="2023-08-27T16:16:00Z"/>
          <w:sz w:val="24"/>
          <w:szCs w:val="24"/>
        </w:rPr>
      </w:pPr>
      <w:ins w:id="1836" w:author="Artin" w:date="2023-08-27T16:16:00Z">
        <w:r w:rsidRPr="00B702A1">
          <w:rPr>
            <w:sz w:val="24"/>
            <w:szCs w:val="24"/>
          </w:rPr>
          <w:t xml:space="preserve">            $\</w:t>
        </w:r>
        <w:proofErr w:type="spellStart"/>
        <w:r w:rsidRPr="00B702A1">
          <w:rPr>
            <w:sz w:val="24"/>
            <w:szCs w:val="24"/>
          </w:rPr>
          <w:t>widehat</w:t>
        </w:r>
        <w:proofErr w:type="spellEnd"/>
        <w:r w:rsidRPr="00B702A1">
          <w:rPr>
            <w:sz w:val="24"/>
            <w:szCs w:val="24"/>
          </w:rPr>
          <w:t xml:space="preserve">{l}_k^{(i)} = </w:t>
        </w:r>
        <w:proofErr w:type="spellStart"/>
        <w:r w:rsidRPr="00B702A1">
          <w:rPr>
            <w:sz w:val="24"/>
            <w:szCs w:val="24"/>
          </w:rPr>
          <w:t>l_k</w:t>
        </w:r>
        <w:proofErr w:type="spellEnd"/>
        <w:r w:rsidRPr="00B702A1">
          <w:rPr>
            <w:sz w:val="24"/>
            <w:szCs w:val="24"/>
          </w:rPr>
          <w:t>^{(i)} \</w:t>
        </w:r>
        <w:proofErr w:type="gramStart"/>
        <w:r w:rsidRPr="00B702A1">
          <w:rPr>
            <w:sz w:val="24"/>
            <w:szCs w:val="24"/>
          </w:rPr>
          <w:t>left( \</w:t>
        </w:r>
        <w:proofErr w:type="spellStart"/>
        <w:proofErr w:type="gramEnd"/>
        <w:r w:rsidRPr="00B702A1">
          <w:rPr>
            <w:sz w:val="24"/>
            <w:szCs w:val="24"/>
          </w:rPr>
          <w:t>alpha_k</w:t>
        </w:r>
        <w:proofErr w:type="spellEnd"/>
        <w:r w:rsidRPr="00B702A1">
          <w:rPr>
            <w:sz w:val="24"/>
            <w:szCs w:val="24"/>
          </w:rPr>
          <w:t xml:space="preserve"> </w:t>
        </w:r>
        <w:proofErr w:type="spellStart"/>
        <w:r w:rsidRPr="00B702A1">
          <w:rPr>
            <w:sz w:val="24"/>
            <w:szCs w:val="24"/>
          </w:rPr>
          <w:t>l_j</w:t>
        </w:r>
        <w:proofErr w:type="spellEnd"/>
        <w:r w:rsidRPr="00B702A1">
          <w:rPr>
            <w:sz w:val="24"/>
            <w:szCs w:val="24"/>
          </w:rPr>
          <w:t>^{(i)} + \</w:t>
        </w:r>
        <w:proofErr w:type="spellStart"/>
        <w:r w:rsidRPr="00B702A1">
          <w:rPr>
            <w:sz w:val="24"/>
            <w:szCs w:val="24"/>
          </w:rPr>
          <w:t>beta_k</w:t>
        </w:r>
        <w:proofErr w:type="spellEnd"/>
        <w:r w:rsidRPr="00B702A1">
          <w:rPr>
            <w:sz w:val="24"/>
            <w:szCs w:val="24"/>
          </w:rPr>
          <w:t xml:space="preserve"> \right)$ (Eq.~\ref{eq:taxonomy.eq.7.newloss} and Eq.~\ref{eq:taxonomy.eq.8.hierarchical_penalty.loss})</w:t>
        </w:r>
      </w:ins>
    </w:p>
    <w:p w14:paraId="3E6F51A2" w14:textId="77777777" w:rsidR="00CA6F40" w:rsidRPr="00B702A1" w:rsidRDefault="00CA6F40" w:rsidP="00B702A1">
      <w:pPr>
        <w:spacing w:line="276" w:lineRule="auto"/>
        <w:rPr>
          <w:ins w:id="1837" w:author="Artin" w:date="2023-08-27T16:16:00Z"/>
          <w:sz w:val="24"/>
          <w:szCs w:val="24"/>
        </w:rPr>
      </w:pPr>
    </w:p>
    <w:p w14:paraId="4F9B9C9A" w14:textId="77777777" w:rsidR="00CA6F40" w:rsidRPr="00B702A1" w:rsidRDefault="00CA6F40" w:rsidP="00B702A1">
      <w:pPr>
        <w:spacing w:line="276" w:lineRule="auto"/>
        <w:rPr>
          <w:ins w:id="1838" w:author="Artin" w:date="2023-08-27T16:16:00Z"/>
          <w:sz w:val="24"/>
          <w:szCs w:val="24"/>
        </w:rPr>
      </w:pPr>
      <w:ins w:id="1839" w:author="Artin" w:date="2023-08-27T16:16:00Z">
        <w:r w:rsidRPr="00B702A1">
          <w:rPr>
            <w:sz w:val="24"/>
            <w:szCs w:val="24"/>
          </w:rPr>
          <w:t xml:space="preserve">            $\</w:t>
        </w:r>
        <w:proofErr w:type="spellStart"/>
        <w:r w:rsidRPr="00B702A1">
          <w:rPr>
            <w:sz w:val="24"/>
            <w:szCs w:val="24"/>
          </w:rPr>
          <w:t>widehat</w:t>
        </w:r>
        <w:proofErr w:type="spellEnd"/>
        <w:r w:rsidRPr="00B702A1">
          <w:rPr>
            <w:sz w:val="24"/>
            <w:szCs w:val="24"/>
          </w:rPr>
          <w:t>{p}_k^{(i)} =</w:t>
        </w:r>
      </w:ins>
    </w:p>
    <w:p w14:paraId="1FD3973D" w14:textId="77777777" w:rsidR="00CA6F40" w:rsidRPr="00B702A1" w:rsidRDefault="00CA6F40" w:rsidP="00B702A1">
      <w:pPr>
        <w:spacing w:line="276" w:lineRule="auto"/>
        <w:rPr>
          <w:ins w:id="1840" w:author="Artin" w:date="2023-08-27T16:16:00Z"/>
          <w:sz w:val="24"/>
          <w:szCs w:val="24"/>
        </w:rPr>
      </w:pPr>
      <w:ins w:id="1841"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{cases}</w:t>
        </w:r>
      </w:ins>
    </w:p>
    <w:p w14:paraId="135DCA17" w14:textId="77777777" w:rsidR="00CA6F40" w:rsidRPr="00B702A1" w:rsidRDefault="00CA6F40" w:rsidP="00B702A1">
      <w:pPr>
        <w:spacing w:line="276" w:lineRule="auto"/>
        <w:rPr>
          <w:ins w:id="1842" w:author="Artin" w:date="2023-08-27T16:16:00Z"/>
          <w:sz w:val="24"/>
          <w:szCs w:val="24"/>
        </w:rPr>
      </w:pPr>
      <w:ins w:id="1843" w:author="Artin" w:date="2023-08-27T16:16:00Z">
        <w:r w:rsidRPr="00B702A1">
          <w:rPr>
            <w:sz w:val="24"/>
            <w:szCs w:val="24"/>
          </w:rPr>
          <w:t xml:space="preserve">                    \, \exp(-\</w:t>
        </w:r>
        <w:proofErr w:type="spellStart"/>
        <w:r w:rsidRPr="00B702A1">
          <w:rPr>
            <w:sz w:val="24"/>
            <w:szCs w:val="24"/>
          </w:rPr>
          <w:t>widehat</w:t>
        </w:r>
        <w:proofErr w:type="spellEnd"/>
        <w:r w:rsidRPr="00B702A1">
          <w:rPr>
            <w:sz w:val="24"/>
            <w:szCs w:val="24"/>
          </w:rPr>
          <w:t>{l}_k^{(i)</w:t>
        </w:r>
        <w:proofErr w:type="gramStart"/>
        <w:r w:rsidRPr="00B702A1">
          <w:rPr>
            <w:sz w:val="24"/>
            <w:szCs w:val="24"/>
          </w:rPr>
          <w:t>})  &amp;</w:t>
        </w:r>
        <w:proofErr w:type="gramEnd"/>
        <w:r w:rsidRPr="00B702A1">
          <w:rPr>
            <w:sz w:val="24"/>
            <w:szCs w:val="24"/>
          </w:rPr>
          <w:t xml:space="preserve"> \</w:t>
        </w:r>
        <w:proofErr w:type="spellStart"/>
        <w:r w:rsidRPr="00B702A1">
          <w:rPr>
            <w:sz w:val="24"/>
            <w:szCs w:val="24"/>
          </w:rPr>
          <w:t>textbf</w:t>
        </w:r>
        <w:proofErr w:type="spellEnd"/>
        <w:r w:rsidRPr="00B702A1">
          <w:rPr>
            <w:sz w:val="24"/>
            <w:szCs w:val="24"/>
          </w:rPr>
          <w:t>{if} \, &lt;condition&gt;</w:t>
        </w:r>
      </w:ins>
    </w:p>
    <w:p w14:paraId="101EA069" w14:textId="77777777" w:rsidR="00CA6F40" w:rsidRPr="00B702A1" w:rsidRDefault="00CA6F40" w:rsidP="00B702A1">
      <w:pPr>
        <w:spacing w:line="276" w:lineRule="auto"/>
        <w:rPr>
          <w:ins w:id="1844" w:author="Artin" w:date="2023-08-27T16:16:00Z"/>
          <w:sz w:val="24"/>
          <w:szCs w:val="24"/>
        </w:rPr>
      </w:pPr>
      <w:ins w:id="1845" w:author="Artin" w:date="2023-08-27T16:16:00Z">
        <w:r w:rsidRPr="00B702A1">
          <w:rPr>
            <w:sz w:val="24"/>
            <w:szCs w:val="24"/>
          </w:rPr>
          <w:t xml:space="preserve">                    \\</w:t>
        </w:r>
      </w:ins>
    </w:p>
    <w:p w14:paraId="01FC9DA3" w14:textId="77777777" w:rsidR="00CA6F40" w:rsidRPr="00B702A1" w:rsidRDefault="00CA6F40" w:rsidP="00B702A1">
      <w:pPr>
        <w:spacing w:line="276" w:lineRule="auto"/>
        <w:rPr>
          <w:ins w:id="1846" w:author="Artin" w:date="2023-08-27T16:16:00Z"/>
          <w:sz w:val="24"/>
          <w:szCs w:val="24"/>
        </w:rPr>
      </w:pPr>
      <w:ins w:id="1847" w:author="Artin" w:date="2023-08-27T16:16:00Z">
        <w:r w:rsidRPr="00B702A1">
          <w:rPr>
            <w:sz w:val="24"/>
            <w:szCs w:val="24"/>
          </w:rPr>
          <w:t xml:space="preserve">                    \, 1 - \exp(-\</w:t>
        </w:r>
        <w:proofErr w:type="spellStart"/>
        <w:r w:rsidRPr="00B702A1">
          <w:rPr>
            <w:sz w:val="24"/>
            <w:szCs w:val="24"/>
          </w:rPr>
          <w:t>widehat</w:t>
        </w:r>
        <w:proofErr w:type="spellEnd"/>
        <w:r w:rsidRPr="00B702A1">
          <w:rPr>
            <w:sz w:val="24"/>
            <w:szCs w:val="24"/>
          </w:rPr>
          <w:t>{l}_k^{(i)}) &amp; \text{otherwise}</w:t>
        </w:r>
      </w:ins>
    </w:p>
    <w:p w14:paraId="53382040" w14:textId="77777777" w:rsidR="00CA6F40" w:rsidRPr="00B702A1" w:rsidRDefault="00CA6F40" w:rsidP="00B702A1">
      <w:pPr>
        <w:spacing w:line="276" w:lineRule="auto"/>
        <w:rPr>
          <w:ins w:id="1848" w:author="Artin" w:date="2023-08-27T16:16:00Z"/>
          <w:sz w:val="24"/>
          <w:szCs w:val="24"/>
        </w:rPr>
      </w:pPr>
      <w:ins w:id="1849"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{cases}$</w:t>
        </w:r>
      </w:ins>
    </w:p>
    <w:p w14:paraId="2B3A0D46" w14:textId="77777777" w:rsidR="00CA6F40" w:rsidRPr="00B702A1" w:rsidRDefault="00CA6F40" w:rsidP="00B702A1">
      <w:pPr>
        <w:spacing w:line="276" w:lineRule="auto"/>
        <w:rPr>
          <w:ins w:id="1850" w:author="Artin" w:date="2023-08-27T16:16:00Z"/>
          <w:sz w:val="24"/>
          <w:szCs w:val="24"/>
        </w:rPr>
      </w:pPr>
      <w:ins w:id="1851" w:author="Artin" w:date="2023-08-27T16:16:00Z">
        <w:r w:rsidRPr="00B702A1">
          <w:rPr>
            <w:sz w:val="24"/>
            <w:szCs w:val="24"/>
          </w:rPr>
          <w:t xml:space="preserve">        }</w:t>
        </w:r>
      </w:ins>
    </w:p>
    <w:p w14:paraId="6D1BEEA0" w14:textId="77777777" w:rsidR="00CA6F40" w:rsidRPr="00B702A1" w:rsidRDefault="00CA6F40" w:rsidP="00B702A1">
      <w:pPr>
        <w:spacing w:line="276" w:lineRule="auto"/>
        <w:rPr>
          <w:ins w:id="1852" w:author="Artin" w:date="2023-08-27T16:16:00Z"/>
          <w:sz w:val="24"/>
          <w:szCs w:val="24"/>
        </w:rPr>
      </w:pPr>
      <w:ins w:id="1853" w:author="Artin" w:date="2023-08-27T16:16:00Z">
        <w:r w:rsidRPr="00B702A1">
          <w:rPr>
            <w:sz w:val="24"/>
            <w:szCs w:val="24"/>
          </w:rPr>
          <w:t xml:space="preserve">        \</w:t>
        </w:r>
        <w:proofErr w:type="spellStart"/>
        <w:proofErr w:type="gramStart"/>
        <w:r w:rsidRPr="00B702A1">
          <w:rPr>
            <w:sz w:val="24"/>
            <w:szCs w:val="24"/>
          </w:rPr>
          <w:t>KwRet</w:t>
        </w:r>
        <w:proofErr w:type="spellEnd"/>
        <w:r w:rsidRPr="00B702A1">
          <w:rPr>
            <w:sz w:val="24"/>
            <w:szCs w:val="24"/>
          </w:rPr>
          <w:t>{ $</w:t>
        </w:r>
        <w:proofErr w:type="gramEnd"/>
        <w:r w:rsidRPr="00B702A1">
          <w:rPr>
            <w:sz w:val="24"/>
            <w:szCs w:val="24"/>
          </w:rPr>
          <w:t xml:space="preserve"> 1 - \text{AUC} \left( {\left\{ \</w:t>
        </w:r>
        <w:proofErr w:type="spellStart"/>
        <w:r w:rsidRPr="00B702A1">
          <w:rPr>
            <w:sz w:val="24"/>
            <w:szCs w:val="24"/>
          </w:rPr>
          <w:t>widehat</w:t>
        </w:r>
        <w:proofErr w:type="spellEnd"/>
        <w:r w:rsidRPr="00B702A1">
          <w:rPr>
            <w:sz w:val="24"/>
            <w:szCs w:val="24"/>
          </w:rPr>
          <w:t xml:space="preserve">{p}_k^{(i)} \right\}}_{i=1}^N, {\left\{ </w:t>
        </w:r>
        <w:proofErr w:type="spellStart"/>
        <w:r w:rsidRPr="00B702A1">
          <w:rPr>
            <w:sz w:val="24"/>
            <w:szCs w:val="24"/>
          </w:rPr>
          <w:t>y_k</w:t>
        </w:r>
        <w:proofErr w:type="spellEnd"/>
        <w:r w:rsidRPr="00B702A1">
          <w:rPr>
            <w:sz w:val="24"/>
            <w:szCs w:val="24"/>
          </w:rPr>
          <w:t>^{(i)} \right\}}_{i=1}^N \right) $ }</w:t>
        </w:r>
      </w:ins>
    </w:p>
    <w:p w14:paraId="639E52CE" w14:textId="77777777" w:rsidR="00CA6F40" w:rsidRPr="00B702A1" w:rsidRDefault="00CA6F40" w:rsidP="00B702A1">
      <w:pPr>
        <w:spacing w:line="276" w:lineRule="auto"/>
        <w:rPr>
          <w:ins w:id="1854" w:author="Artin" w:date="2023-08-27T16:16:00Z"/>
          <w:sz w:val="24"/>
          <w:szCs w:val="24"/>
        </w:rPr>
      </w:pPr>
      <w:ins w:id="1855" w:author="Artin" w:date="2023-08-27T16:16:00Z">
        <w:r w:rsidRPr="00B702A1">
          <w:rPr>
            <w:sz w:val="24"/>
            <w:szCs w:val="24"/>
          </w:rPr>
          <w:t xml:space="preserve">    }</w:t>
        </w:r>
      </w:ins>
    </w:p>
    <w:p w14:paraId="4BDB8B37" w14:textId="77777777" w:rsidR="00CA6F40" w:rsidRPr="00B702A1" w:rsidRDefault="00CA6F40" w:rsidP="00B702A1">
      <w:pPr>
        <w:spacing w:line="276" w:lineRule="auto"/>
        <w:rPr>
          <w:ins w:id="1856" w:author="Artin" w:date="2023-08-27T16:16:00Z"/>
          <w:sz w:val="24"/>
          <w:szCs w:val="24"/>
        </w:rPr>
      </w:pPr>
      <w:ins w:id="1857"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4078A9C7" w14:textId="77777777" w:rsidR="00CA6F40" w:rsidRPr="00B702A1" w:rsidRDefault="00CA6F40" w:rsidP="00B702A1">
      <w:pPr>
        <w:spacing w:line="276" w:lineRule="auto"/>
        <w:rPr>
          <w:ins w:id="1858" w:author="Artin" w:date="2023-08-27T16:16:00Z"/>
          <w:sz w:val="24"/>
          <w:szCs w:val="24"/>
        </w:rPr>
      </w:pPr>
      <w:ins w:id="1859"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w:t>
        </w:r>
        <w:proofErr w:type="spellStart"/>
        <w:r w:rsidRPr="00B702A1">
          <w:rPr>
            <w:sz w:val="24"/>
            <w:szCs w:val="24"/>
          </w:rPr>
          <w:t>EstimatorFunction</w:t>
        </w:r>
        <w:proofErr w:type="spellEnd"/>
        <w:r w:rsidRPr="00B702A1">
          <w:rPr>
            <w:sz w:val="24"/>
            <w:szCs w:val="24"/>
          </w:rPr>
          <w:t>}{:}{}</w:t>
        </w:r>
      </w:ins>
    </w:p>
    <w:p w14:paraId="7016073D" w14:textId="77777777" w:rsidR="00CA6F40" w:rsidRPr="00B702A1" w:rsidRDefault="00CA6F40" w:rsidP="00B702A1">
      <w:pPr>
        <w:spacing w:line="276" w:lineRule="auto"/>
        <w:rPr>
          <w:ins w:id="1860" w:author="Artin" w:date="2023-08-27T16:16:00Z"/>
          <w:sz w:val="24"/>
          <w:szCs w:val="24"/>
        </w:rPr>
      </w:pPr>
      <w:ins w:id="1861" w:author="Artin" w:date="2023-08-27T16:16:00Z">
        <w:r w:rsidRPr="00B702A1">
          <w:rPr>
            <w:sz w:val="24"/>
            <w:szCs w:val="24"/>
          </w:rPr>
          <w:t xml:space="preserve">    \</w:t>
        </w:r>
        <w:proofErr w:type="spellStart"/>
        <w:r w:rsidRPr="00B702A1">
          <w:rPr>
            <w:sz w:val="24"/>
            <w:szCs w:val="24"/>
          </w:rPr>
          <w:t>Fn</w:t>
        </w:r>
        <w:proofErr w:type="spellEnd"/>
        <w:r w:rsidRPr="00B702A1">
          <w:rPr>
            <w:sz w:val="24"/>
            <w:szCs w:val="24"/>
          </w:rPr>
          <w:t>{$\</w:t>
        </w:r>
        <w:proofErr w:type="gramStart"/>
        <w:r w:rsidRPr="00B702A1">
          <w:rPr>
            <w:sz w:val="24"/>
            <w:szCs w:val="24"/>
          </w:rPr>
          <w:t>text{</w:t>
        </w:r>
        <w:proofErr w:type="gramEnd"/>
        <w:r w:rsidRPr="00B702A1">
          <w:rPr>
            <w:sz w:val="24"/>
            <w:szCs w:val="24"/>
          </w:rPr>
          <w:t>TPE} (\alpha_k^0, \beta_k^0, \</w:t>
        </w:r>
        <w:proofErr w:type="spellStart"/>
        <w:r w:rsidRPr="00B702A1">
          <w:rPr>
            <w:sz w:val="24"/>
            <w:szCs w:val="24"/>
          </w:rPr>
          <w:t>mathcal</w:t>
        </w:r>
        <w:proofErr w:type="spellEnd"/>
        <w:r w:rsidRPr="00B702A1">
          <w:rPr>
            <w:sz w:val="24"/>
            <w:szCs w:val="24"/>
          </w:rPr>
          <w:t>{S}_\alpha, \</w:t>
        </w:r>
        <w:proofErr w:type="spellStart"/>
        <w:r w:rsidRPr="00B702A1">
          <w:rPr>
            <w:sz w:val="24"/>
            <w:szCs w:val="24"/>
          </w:rPr>
          <w:t>mathcal</w:t>
        </w:r>
        <w:proofErr w:type="spellEnd"/>
        <w:r w:rsidRPr="00B702A1">
          <w:rPr>
            <w:sz w:val="24"/>
            <w:szCs w:val="24"/>
          </w:rPr>
          <w:t>{S}_\beta, k, \</w:t>
        </w:r>
        <w:proofErr w:type="spellStart"/>
        <w:r w:rsidRPr="00B702A1">
          <w:rPr>
            <w:sz w:val="24"/>
            <w:szCs w:val="24"/>
          </w:rPr>
          <w:t>mathbb</w:t>
        </w:r>
        <w:proofErr w:type="spellEnd"/>
        <w:r w:rsidRPr="00B702A1">
          <w:rPr>
            <w:sz w:val="24"/>
            <w:szCs w:val="24"/>
          </w:rPr>
          <w:t>{L}^\text{train}, \</w:t>
        </w:r>
        <w:proofErr w:type="spellStart"/>
        <w:r w:rsidRPr="00B702A1">
          <w:rPr>
            <w:sz w:val="24"/>
            <w:szCs w:val="24"/>
          </w:rPr>
          <w:t>mathbb</w:t>
        </w:r>
        <w:proofErr w:type="spellEnd"/>
        <w:r w:rsidRPr="00B702A1">
          <w:rPr>
            <w:sz w:val="24"/>
            <w:szCs w:val="24"/>
          </w:rPr>
          <w:t>{Y}^\text{train}, \</w:t>
        </w:r>
        <w:proofErr w:type="spellStart"/>
        <w:r w:rsidRPr="00B702A1">
          <w:rPr>
            <w:sz w:val="24"/>
            <w:szCs w:val="24"/>
          </w:rPr>
          <w:t>mathcal</w:t>
        </w:r>
        <w:proofErr w:type="spellEnd"/>
        <w:r w:rsidRPr="00B702A1">
          <w:rPr>
            <w:sz w:val="24"/>
            <w:szCs w:val="24"/>
          </w:rPr>
          <w:t>{O}(\</w:t>
        </w:r>
        <w:proofErr w:type="spellStart"/>
        <w:r w:rsidRPr="00B702A1">
          <w:rPr>
            <w:sz w:val="24"/>
            <w:szCs w:val="24"/>
          </w:rPr>
          <w:t>cdot</w:t>
        </w:r>
        <w:proofErr w:type="spellEnd"/>
        <w:r w:rsidRPr="00B702A1">
          <w:rPr>
            <w:sz w:val="24"/>
            <w:szCs w:val="24"/>
          </w:rPr>
          <w:t>),\text{MAX\_EVALS})$}</w:t>
        </w:r>
      </w:ins>
    </w:p>
    <w:p w14:paraId="1820A819" w14:textId="77777777" w:rsidR="00CA6F40" w:rsidRPr="00B702A1" w:rsidRDefault="00CA6F40" w:rsidP="00B702A1">
      <w:pPr>
        <w:spacing w:line="276" w:lineRule="auto"/>
        <w:rPr>
          <w:ins w:id="1862" w:author="Artin" w:date="2023-08-27T16:16:00Z"/>
          <w:sz w:val="24"/>
          <w:szCs w:val="24"/>
        </w:rPr>
      </w:pPr>
      <w:ins w:id="1863" w:author="Artin" w:date="2023-08-27T16:16:00Z">
        <w:r w:rsidRPr="00B702A1">
          <w:rPr>
            <w:sz w:val="24"/>
            <w:szCs w:val="24"/>
          </w:rPr>
          <w:t xml:space="preserve">    {%</w:t>
        </w:r>
      </w:ins>
    </w:p>
    <w:p w14:paraId="37DD8127" w14:textId="77777777" w:rsidR="00CA6F40" w:rsidRPr="00B702A1" w:rsidRDefault="00CA6F40" w:rsidP="00B702A1">
      <w:pPr>
        <w:spacing w:line="276" w:lineRule="auto"/>
        <w:rPr>
          <w:ins w:id="1864" w:author="Artin" w:date="2023-08-27T16:16:00Z"/>
          <w:sz w:val="24"/>
          <w:szCs w:val="24"/>
        </w:rPr>
      </w:pPr>
      <w:ins w:id="1865" w:author="Artin" w:date="2023-08-27T16:16:00Z">
        <w:r w:rsidRPr="00B702A1">
          <w:rPr>
            <w:sz w:val="24"/>
            <w:szCs w:val="24"/>
          </w:rPr>
          <w:t xml:space="preserve">        \</w:t>
        </w:r>
        <w:proofErr w:type="gramStart"/>
        <w:r w:rsidRPr="00B702A1">
          <w:rPr>
            <w:sz w:val="24"/>
            <w:szCs w:val="24"/>
          </w:rPr>
          <w:t>dots</w:t>
        </w:r>
        <w:proofErr w:type="gramEnd"/>
        <w:r w:rsidRPr="00B702A1">
          <w:rPr>
            <w:sz w:val="24"/>
            <w:szCs w:val="24"/>
          </w:rPr>
          <w:t xml:space="preserve"> Tree-structured </w:t>
        </w:r>
        <w:proofErr w:type="spellStart"/>
        <w:r w:rsidRPr="00B702A1">
          <w:rPr>
            <w:sz w:val="24"/>
            <w:szCs w:val="24"/>
          </w:rPr>
          <w:t>Parzen</w:t>
        </w:r>
        <w:proofErr w:type="spellEnd"/>
        <w:r w:rsidRPr="00B702A1">
          <w:rPr>
            <w:sz w:val="24"/>
            <w:szCs w:val="24"/>
          </w:rPr>
          <w:t xml:space="preserve"> Estimator (TPE) \dots \;</w:t>
        </w:r>
      </w:ins>
    </w:p>
    <w:p w14:paraId="47B0863E" w14:textId="77777777" w:rsidR="00CA6F40" w:rsidRPr="00B702A1" w:rsidRDefault="00CA6F40" w:rsidP="00B702A1">
      <w:pPr>
        <w:spacing w:line="276" w:lineRule="auto"/>
        <w:rPr>
          <w:ins w:id="1866" w:author="Artin" w:date="2023-08-27T16:16:00Z"/>
          <w:sz w:val="24"/>
          <w:szCs w:val="24"/>
        </w:rPr>
      </w:pPr>
      <w:ins w:id="1867" w:author="Artin" w:date="2023-08-27T16:16:00Z">
        <w:r w:rsidRPr="00B702A1">
          <w:rPr>
            <w:sz w:val="24"/>
            <w:szCs w:val="24"/>
          </w:rPr>
          <w:t xml:space="preserve">        \</w:t>
        </w:r>
        <w:proofErr w:type="spellStart"/>
        <w:proofErr w:type="gramStart"/>
        <w:r w:rsidRPr="00B702A1">
          <w:rPr>
            <w:sz w:val="24"/>
            <w:szCs w:val="24"/>
          </w:rPr>
          <w:t>KwRet</w:t>
        </w:r>
        <w:proofErr w:type="spellEnd"/>
        <w:r w:rsidRPr="00B702A1">
          <w:rPr>
            <w:sz w:val="24"/>
            <w:szCs w:val="24"/>
          </w:rPr>
          <w:t>{ $</w:t>
        </w:r>
        <w:proofErr w:type="gramEnd"/>
        <w:r w:rsidRPr="00B702A1">
          <w:rPr>
            <w:sz w:val="24"/>
            <w:szCs w:val="24"/>
          </w:rPr>
          <w:t xml:space="preserve"> \</w:t>
        </w:r>
        <w:proofErr w:type="spellStart"/>
        <w:r w:rsidRPr="00B702A1">
          <w:rPr>
            <w:sz w:val="24"/>
            <w:szCs w:val="24"/>
          </w:rPr>
          <w:t>alpha_k</w:t>
        </w:r>
        <w:proofErr w:type="spellEnd"/>
        <w:r w:rsidRPr="00B702A1">
          <w:rPr>
            <w:sz w:val="24"/>
            <w:szCs w:val="24"/>
          </w:rPr>
          <w:t>^* , \</w:t>
        </w:r>
        <w:proofErr w:type="spellStart"/>
        <w:r w:rsidRPr="00B702A1">
          <w:rPr>
            <w:sz w:val="24"/>
            <w:szCs w:val="24"/>
          </w:rPr>
          <w:t>beta_k</w:t>
        </w:r>
        <w:proofErr w:type="spellEnd"/>
        <w:r w:rsidRPr="00B702A1">
          <w:rPr>
            <w:sz w:val="24"/>
            <w:szCs w:val="24"/>
          </w:rPr>
          <w:t>^* $ }</w:t>
        </w:r>
      </w:ins>
    </w:p>
    <w:p w14:paraId="5A1AC087" w14:textId="77777777" w:rsidR="00CA6F40" w:rsidRPr="00B702A1" w:rsidRDefault="00CA6F40" w:rsidP="00B702A1">
      <w:pPr>
        <w:spacing w:line="276" w:lineRule="auto"/>
        <w:rPr>
          <w:ins w:id="1868" w:author="Artin" w:date="2023-08-27T16:16:00Z"/>
          <w:sz w:val="24"/>
          <w:szCs w:val="24"/>
        </w:rPr>
      </w:pPr>
      <w:ins w:id="1869" w:author="Artin" w:date="2023-08-27T16:16:00Z">
        <w:r w:rsidRPr="00B702A1">
          <w:rPr>
            <w:sz w:val="24"/>
            <w:szCs w:val="24"/>
          </w:rPr>
          <w:t xml:space="preserve">    }</w:t>
        </w:r>
      </w:ins>
    </w:p>
    <w:p w14:paraId="4F58EA3C" w14:textId="77777777" w:rsidR="00CA6F40" w:rsidRPr="00B702A1" w:rsidRDefault="00CA6F40" w:rsidP="00B702A1">
      <w:pPr>
        <w:spacing w:line="276" w:lineRule="auto"/>
        <w:rPr>
          <w:ins w:id="1870" w:author="Artin" w:date="2023-08-27T16:16:00Z"/>
          <w:sz w:val="24"/>
          <w:szCs w:val="24"/>
        </w:rPr>
      </w:pPr>
      <w:ins w:id="1871" w:author="Artin" w:date="2023-08-27T16:16:00Z">
        <w:r w:rsidRPr="00B702A1">
          <w:rPr>
            <w:sz w:val="24"/>
            <w:szCs w:val="24"/>
          </w:rPr>
          <w:t xml:space="preserve">    % \</w:t>
        </w:r>
        <w:proofErr w:type="spellStart"/>
        <w:r w:rsidRPr="00B702A1">
          <w:rPr>
            <w:sz w:val="24"/>
            <w:szCs w:val="24"/>
          </w:rPr>
          <w:t>BlankLine</w:t>
        </w:r>
        <w:proofErr w:type="spellEnd"/>
        <w:r w:rsidRPr="00B702A1">
          <w:rPr>
            <w:sz w:val="24"/>
            <w:szCs w:val="24"/>
          </w:rPr>
          <w:t>%</w:t>
        </w:r>
      </w:ins>
    </w:p>
    <w:p w14:paraId="211EEEEB" w14:textId="77777777" w:rsidR="00CA6F40" w:rsidRPr="00B702A1" w:rsidRDefault="00CA6F40" w:rsidP="00B702A1">
      <w:pPr>
        <w:spacing w:line="276" w:lineRule="auto"/>
        <w:rPr>
          <w:ins w:id="1872" w:author="Artin" w:date="2023-08-27T16:16:00Z"/>
          <w:sz w:val="24"/>
          <w:szCs w:val="24"/>
        </w:rPr>
      </w:pPr>
      <w:ins w:id="1873" w:author="Artin" w:date="2023-08-27T16:16:00Z">
        <w:r w:rsidRPr="00B702A1">
          <w:rPr>
            <w:sz w:val="24"/>
            <w:szCs w:val="24"/>
          </w:rPr>
          <w:t xml:space="preserve">    \</w:t>
        </w:r>
        <w:proofErr w:type="spellStart"/>
        <w:proofErr w:type="gramStart"/>
        <w:r w:rsidRPr="00B702A1">
          <w:rPr>
            <w:sz w:val="24"/>
            <w:szCs w:val="24"/>
          </w:rPr>
          <w:t>SetKwProg</w:t>
        </w:r>
        <w:proofErr w:type="spellEnd"/>
        <w:r w:rsidRPr="00B702A1">
          <w:rPr>
            <w:sz w:val="24"/>
            <w:szCs w:val="24"/>
          </w:rPr>
          <w:t>{</w:t>
        </w:r>
        <w:proofErr w:type="spellStart"/>
        <w:proofErr w:type="gramEnd"/>
        <w:r w:rsidRPr="00B702A1">
          <w:rPr>
            <w:sz w:val="24"/>
            <w:szCs w:val="24"/>
          </w:rPr>
          <w:t>Fn</w:t>
        </w:r>
        <w:proofErr w:type="spellEnd"/>
        <w:r w:rsidRPr="00B702A1">
          <w:rPr>
            <w:sz w:val="24"/>
            <w:szCs w:val="24"/>
          </w:rPr>
          <w:t>}{Optimization}{:}{}</w:t>
        </w:r>
      </w:ins>
    </w:p>
    <w:p w14:paraId="3AC06F29" w14:textId="77777777" w:rsidR="00CA6F40" w:rsidRPr="00B702A1" w:rsidRDefault="00CA6F40" w:rsidP="00B702A1">
      <w:pPr>
        <w:spacing w:line="276" w:lineRule="auto"/>
        <w:rPr>
          <w:ins w:id="1874" w:author="Artin" w:date="2023-08-27T16:16:00Z"/>
          <w:sz w:val="24"/>
          <w:szCs w:val="24"/>
        </w:rPr>
      </w:pPr>
      <w:ins w:id="1875" w:author="Artin" w:date="2023-08-27T16:16:00Z">
        <w:r w:rsidRPr="00B702A1">
          <w:rPr>
            <w:sz w:val="24"/>
            <w:szCs w:val="24"/>
          </w:rPr>
          <w:t xml:space="preserve">    \</w:t>
        </w:r>
        <w:proofErr w:type="spellStart"/>
        <w:proofErr w:type="gramStart"/>
        <w:r w:rsidRPr="00B702A1">
          <w:rPr>
            <w:sz w:val="24"/>
            <w:szCs w:val="24"/>
          </w:rPr>
          <w:t>Fn</w:t>
        </w:r>
        <w:proofErr w:type="spellEnd"/>
        <w:r w:rsidRPr="00B702A1">
          <w:rPr>
            <w:sz w:val="24"/>
            <w:szCs w:val="24"/>
          </w:rPr>
          <w:t>{</w:t>
        </w:r>
        <w:proofErr w:type="gramEnd"/>
        <w:r w:rsidRPr="00B702A1">
          <w:rPr>
            <w:sz w:val="24"/>
            <w:szCs w:val="24"/>
          </w:rPr>
          <w:t>}</w:t>
        </w:r>
      </w:ins>
    </w:p>
    <w:p w14:paraId="03753DCF" w14:textId="77777777" w:rsidR="00CA6F40" w:rsidRPr="00B702A1" w:rsidRDefault="00CA6F40" w:rsidP="00B702A1">
      <w:pPr>
        <w:spacing w:line="276" w:lineRule="auto"/>
        <w:rPr>
          <w:ins w:id="1876" w:author="Artin" w:date="2023-08-27T16:16:00Z"/>
          <w:sz w:val="24"/>
          <w:szCs w:val="24"/>
        </w:rPr>
      </w:pPr>
      <w:ins w:id="1877" w:author="Artin" w:date="2023-08-27T16:16:00Z">
        <w:r w:rsidRPr="00B702A1">
          <w:rPr>
            <w:sz w:val="24"/>
            <w:szCs w:val="24"/>
          </w:rPr>
          <w:t xml:space="preserve">    {</w:t>
        </w:r>
      </w:ins>
    </w:p>
    <w:p w14:paraId="43D0CD5F" w14:textId="77777777" w:rsidR="00CA6F40" w:rsidRPr="00B702A1" w:rsidRDefault="00CA6F40" w:rsidP="00B702A1">
      <w:pPr>
        <w:spacing w:line="276" w:lineRule="auto"/>
        <w:rPr>
          <w:ins w:id="1878" w:author="Artin" w:date="2023-08-27T16:16:00Z"/>
          <w:sz w:val="24"/>
          <w:szCs w:val="24"/>
        </w:rPr>
      </w:pPr>
      <w:ins w:id="1879" w:author="Artin" w:date="2023-08-27T16:16:00Z">
        <w:r w:rsidRPr="00B702A1">
          <w:rPr>
            <w:sz w:val="24"/>
            <w:szCs w:val="24"/>
          </w:rPr>
          <w:t xml:space="preserve">        \</w:t>
        </w:r>
        <w:proofErr w:type="spellStart"/>
        <w:proofErr w:type="gramStart"/>
        <w:r w:rsidRPr="00B702A1">
          <w:rPr>
            <w:sz w:val="24"/>
            <w:szCs w:val="24"/>
          </w:rPr>
          <w:t>ForEach</w:t>
        </w:r>
        <w:proofErr w:type="spellEnd"/>
        <w:r w:rsidRPr="00B702A1">
          <w:rPr>
            <w:sz w:val="24"/>
            <w:szCs w:val="24"/>
          </w:rPr>
          <w:t>{ $</w:t>
        </w:r>
        <w:proofErr w:type="gramEnd"/>
        <w:r w:rsidRPr="00B702A1">
          <w:rPr>
            <w:sz w:val="24"/>
            <w:szCs w:val="24"/>
          </w:rPr>
          <w:t>k$}</w:t>
        </w:r>
      </w:ins>
    </w:p>
    <w:p w14:paraId="3C637E91" w14:textId="77777777" w:rsidR="00CA6F40" w:rsidRPr="00B702A1" w:rsidRDefault="00CA6F40" w:rsidP="00B702A1">
      <w:pPr>
        <w:spacing w:line="276" w:lineRule="auto"/>
        <w:rPr>
          <w:ins w:id="1880" w:author="Artin" w:date="2023-08-27T16:16:00Z"/>
          <w:sz w:val="24"/>
          <w:szCs w:val="24"/>
        </w:rPr>
      </w:pPr>
      <w:ins w:id="1881" w:author="Artin" w:date="2023-08-27T16:16:00Z">
        <w:r w:rsidRPr="00B702A1">
          <w:rPr>
            <w:sz w:val="24"/>
            <w:szCs w:val="24"/>
          </w:rPr>
          <w:t xml:space="preserve">        {%</w:t>
        </w:r>
      </w:ins>
    </w:p>
    <w:p w14:paraId="4FFB5E56" w14:textId="77777777" w:rsidR="00CA6F40" w:rsidRPr="00B702A1" w:rsidRDefault="00CA6F40" w:rsidP="00B702A1">
      <w:pPr>
        <w:spacing w:line="276" w:lineRule="auto"/>
        <w:rPr>
          <w:ins w:id="1882" w:author="Artin" w:date="2023-08-27T16:16:00Z"/>
          <w:sz w:val="24"/>
          <w:szCs w:val="24"/>
        </w:rPr>
      </w:pPr>
      <w:ins w:id="1883" w:author="Artin" w:date="2023-08-27T16:16:00Z">
        <w:r w:rsidRPr="00B702A1">
          <w:rPr>
            <w:sz w:val="24"/>
            <w:szCs w:val="24"/>
          </w:rPr>
          <w:t xml:space="preserve">            $ \</w:t>
        </w:r>
        <w:proofErr w:type="spellStart"/>
        <w:r w:rsidRPr="00B702A1">
          <w:rPr>
            <w:sz w:val="24"/>
            <w:szCs w:val="24"/>
          </w:rPr>
          <w:t>alpha_k</w:t>
        </w:r>
        <w:proofErr w:type="spellEnd"/>
        <w:r w:rsidRPr="00B702A1">
          <w:rPr>
            <w:sz w:val="24"/>
            <w:szCs w:val="24"/>
          </w:rPr>
          <w:t xml:space="preserve"> = 0 \</w:t>
        </w:r>
        <w:proofErr w:type="gramStart"/>
        <w:r w:rsidRPr="00B702A1">
          <w:rPr>
            <w:sz w:val="24"/>
            <w:szCs w:val="24"/>
          </w:rPr>
          <w:t>, ,</w:t>
        </w:r>
        <w:proofErr w:type="gramEnd"/>
        <w:r w:rsidRPr="00B702A1">
          <w:rPr>
            <w:sz w:val="24"/>
            <w:szCs w:val="24"/>
          </w:rPr>
          <w:t xml:space="preserve"> \</w:t>
        </w:r>
        <w:proofErr w:type="spellStart"/>
        <w:r w:rsidRPr="00B702A1">
          <w:rPr>
            <w:sz w:val="24"/>
            <w:szCs w:val="24"/>
          </w:rPr>
          <w:t>beta_k</w:t>
        </w:r>
        <w:proofErr w:type="spellEnd"/>
        <w:r w:rsidRPr="00B702A1">
          <w:rPr>
            <w:sz w:val="24"/>
            <w:szCs w:val="24"/>
          </w:rPr>
          <w:t xml:space="preserve"> = 1$ \;</w:t>
        </w:r>
      </w:ins>
    </w:p>
    <w:p w14:paraId="795EE507" w14:textId="77777777" w:rsidR="00CA6F40" w:rsidRPr="00B702A1" w:rsidRDefault="00CA6F40" w:rsidP="00B702A1">
      <w:pPr>
        <w:spacing w:line="276" w:lineRule="auto"/>
        <w:rPr>
          <w:ins w:id="1884" w:author="Artin" w:date="2023-08-27T16:16:00Z"/>
          <w:sz w:val="24"/>
          <w:szCs w:val="24"/>
        </w:rPr>
      </w:pPr>
      <w:ins w:id="1885" w:author="Artin" w:date="2023-08-27T16:16:00Z">
        <w:r w:rsidRPr="00B702A1">
          <w:rPr>
            <w:sz w:val="24"/>
            <w:szCs w:val="24"/>
          </w:rPr>
          <w:t xml:space="preserve">            \</w:t>
        </w:r>
        <w:proofErr w:type="gramStart"/>
        <w:r w:rsidRPr="00B702A1">
          <w:rPr>
            <w:sz w:val="24"/>
            <w:szCs w:val="24"/>
          </w:rPr>
          <w:t>If{</w:t>
        </w:r>
        <w:proofErr w:type="gramEnd"/>
        <w:r w:rsidRPr="00B702A1">
          <w:rPr>
            <w:sz w:val="24"/>
            <w:szCs w:val="24"/>
          </w:rPr>
          <w:t>$ \Lambda(</w:t>
        </w:r>
        <w:proofErr w:type="spellStart"/>
        <w:r w:rsidRPr="00B702A1">
          <w:rPr>
            <w:sz w:val="24"/>
            <w:szCs w:val="24"/>
          </w:rPr>
          <w:t>c_k</w:t>
        </w:r>
        <w:proofErr w:type="spellEnd"/>
        <w:r w:rsidRPr="00B702A1">
          <w:rPr>
            <w:sz w:val="24"/>
            <w:szCs w:val="24"/>
          </w:rPr>
          <w:t>) \</w:t>
        </w:r>
        <w:proofErr w:type="spellStart"/>
        <w:r w:rsidRPr="00B702A1">
          <w:rPr>
            <w:sz w:val="24"/>
            <w:szCs w:val="24"/>
          </w:rPr>
          <w:t>neq</w:t>
        </w:r>
        <w:proofErr w:type="spellEnd"/>
        <w:r w:rsidRPr="00B702A1">
          <w:rPr>
            <w:sz w:val="24"/>
            <w:szCs w:val="24"/>
          </w:rPr>
          <w:t xml:space="preserve"> \</w:t>
        </w:r>
        <w:proofErr w:type="spellStart"/>
        <w:r w:rsidRPr="00B702A1">
          <w:rPr>
            <w:sz w:val="24"/>
            <w:szCs w:val="24"/>
          </w:rPr>
          <w:t>varnothing</w:t>
        </w:r>
        <w:proofErr w:type="spellEnd"/>
        <w:r w:rsidRPr="00B702A1">
          <w:rPr>
            <w:sz w:val="24"/>
            <w:szCs w:val="24"/>
          </w:rPr>
          <w:t xml:space="preserve"> $}</w:t>
        </w:r>
      </w:ins>
    </w:p>
    <w:p w14:paraId="48852AF0" w14:textId="77777777" w:rsidR="00CA6F40" w:rsidRPr="00B702A1" w:rsidRDefault="00CA6F40" w:rsidP="00B702A1">
      <w:pPr>
        <w:spacing w:line="276" w:lineRule="auto"/>
        <w:rPr>
          <w:ins w:id="1886" w:author="Artin" w:date="2023-08-27T16:16:00Z"/>
          <w:sz w:val="24"/>
          <w:szCs w:val="24"/>
        </w:rPr>
      </w:pPr>
      <w:ins w:id="1887" w:author="Artin" w:date="2023-08-27T16:16:00Z">
        <w:r w:rsidRPr="00B702A1">
          <w:rPr>
            <w:sz w:val="24"/>
            <w:szCs w:val="24"/>
          </w:rPr>
          <w:t xml:space="preserve">            {%</w:t>
        </w:r>
      </w:ins>
    </w:p>
    <w:p w14:paraId="37CD1A85" w14:textId="77777777" w:rsidR="00CA6F40" w:rsidRPr="00B702A1" w:rsidRDefault="00CA6F40" w:rsidP="00B702A1">
      <w:pPr>
        <w:spacing w:line="276" w:lineRule="auto"/>
        <w:rPr>
          <w:ins w:id="1888" w:author="Artin" w:date="2023-08-27T16:16:00Z"/>
          <w:sz w:val="24"/>
          <w:szCs w:val="24"/>
        </w:rPr>
      </w:pPr>
      <w:ins w:id="1889" w:author="Artin" w:date="2023-08-27T16:16:00Z">
        <w:r w:rsidRPr="00B702A1">
          <w:rPr>
            <w:sz w:val="24"/>
            <w:szCs w:val="24"/>
          </w:rPr>
          <w:t xml:space="preserve">                $ \</w:t>
        </w:r>
        <w:proofErr w:type="spellStart"/>
        <w:r w:rsidRPr="00B702A1">
          <w:rPr>
            <w:sz w:val="24"/>
            <w:szCs w:val="24"/>
          </w:rPr>
          <w:t>alpha_k</w:t>
        </w:r>
        <w:proofErr w:type="spellEnd"/>
        <w:r w:rsidRPr="00B702A1">
          <w:rPr>
            <w:sz w:val="24"/>
            <w:szCs w:val="24"/>
          </w:rPr>
          <w:t>, \</w:t>
        </w:r>
        <w:proofErr w:type="spellStart"/>
        <w:proofErr w:type="gramStart"/>
        <w:r w:rsidRPr="00B702A1">
          <w:rPr>
            <w:sz w:val="24"/>
            <w:szCs w:val="24"/>
          </w:rPr>
          <w:t>beta</w:t>
        </w:r>
        <w:proofErr w:type="gramEnd"/>
        <w:r w:rsidRPr="00B702A1">
          <w:rPr>
            <w:sz w:val="24"/>
            <w:szCs w:val="24"/>
          </w:rPr>
          <w:t>_k</w:t>
        </w:r>
        <w:proofErr w:type="spellEnd"/>
        <w:r w:rsidRPr="00B702A1">
          <w:rPr>
            <w:sz w:val="24"/>
            <w:szCs w:val="24"/>
          </w:rPr>
          <w:t xml:space="preserve"> =$ TPE ($\dots$)</w:t>
        </w:r>
      </w:ins>
    </w:p>
    <w:p w14:paraId="527F3848" w14:textId="77777777" w:rsidR="00CA6F40" w:rsidRPr="00B702A1" w:rsidRDefault="00CA6F40" w:rsidP="00B702A1">
      <w:pPr>
        <w:spacing w:line="276" w:lineRule="auto"/>
        <w:rPr>
          <w:ins w:id="1890" w:author="Artin" w:date="2023-08-27T16:16:00Z"/>
          <w:sz w:val="24"/>
          <w:szCs w:val="24"/>
        </w:rPr>
      </w:pPr>
      <w:ins w:id="1891" w:author="Artin" w:date="2023-08-27T16:16:00Z">
        <w:r w:rsidRPr="00B702A1">
          <w:rPr>
            <w:sz w:val="24"/>
            <w:szCs w:val="24"/>
          </w:rPr>
          <w:t xml:space="preserve">            }</w:t>
        </w:r>
      </w:ins>
    </w:p>
    <w:p w14:paraId="759F056F" w14:textId="77777777" w:rsidR="00CA6F40" w:rsidRPr="00B702A1" w:rsidRDefault="00CA6F40" w:rsidP="00B702A1">
      <w:pPr>
        <w:spacing w:line="276" w:lineRule="auto"/>
        <w:rPr>
          <w:ins w:id="1892" w:author="Artin" w:date="2023-08-27T16:16:00Z"/>
          <w:sz w:val="24"/>
          <w:szCs w:val="24"/>
        </w:rPr>
      </w:pPr>
      <w:ins w:id="1893" w:author="Artin" w:date="2023-08-27T16:16:00Z">
        <w:r w:rsidRPr="00B702A1">
          <w:rPr>
            <w:sz w:val="24"/>
            <w:szCs w:val="24"/>
          </w:rPr>
          <w:t xml:space="preserve">        }</w:t>
        </w:r>
      </w:ins>
    </w:p>
    <w:p w14:paraId="70A06703" w14:textId="77777777" w:rsidR="00CA6F40" w:rsidRPr="00B702A1" w:rsidRDefault="00CA6F40" w:rsidP="00B702A1">
      <w:pPr>
        <w:spacing w:line="276" w:lineRule="auto"/>
        <w:rPr>
          <w:ins w:id="1894" w:author="Artin" w:date="2023-08-27T16:16:00Z"/>
          <w:sz w:val="24"/>
          <w:szCs w:val="24"/>
        </w:rPr>
      </w:pPr>
      <w:ins w:id="1895" w:author="Artin" w:date="2023-08-27T16:16:00Z">
        <w:r w:rsidRPr="00B702A1">
          <w:rPr>
            <w:sz w:val="24"/>
            <w:szCs w:val="24"/>
          </w:rPr>
          <w:t xml:space="preserve">    }</w:t>
        </w:r>
      </w:ins>
    </w:p>
    <w:p w14:paraId="549CC950" w14:textId="77777777" w:rsidR="00CA6F40" w:rsidRPr="00B702A1" w:rsidRDefault="00CA6F40" w:rsidP="00B702A1">
      <w:pPr>
        <w:spacing w:line="276" w:lineRule="auto"/>
        <w:rPr>
          <w:ins w:id="1896" w:author="Artin" w:date="2023-08-27T16:16:00Z"/>
          <w:sz w:val="24"/>
          <w:szCs w:val="24"/>
        </w:rPr>
      </w:pPr>
      <w:ins w:id="1897" w:author="Artin" w:date="2023-08-27T16:16:00Z">
        <w:r w:rsidRPr="00B702A1">
          <w:rPr>
            <w:sz w:val="24"/>
            <w:szCs w:val="24"/>
          </w:rPr>
          <w:t xml:space="preserve">    \</w:t>
        </w:r>
        <w:proofErr w:type="spellStart"/>
        <w:r w:rsidRPr="00B702A1">
          <w:rPr>
            <w:sz w:val="24"/>
            <w:szCs w:val="24"/>
          </w:rPr>
          <w:t>BlankLine</w:t>
        </w:r>
        <w:proofErr w:type="spellEnd"/>
        <w:r w:rsidRPr="00B702A1">
          <w:rPr>
            <w:sz w:val="24"/>
            <w:szCs w:val="24"/>
          </w:rPr>
          <w:t>%</w:t>
        </w:r>
      </w:ins>
    </w:p>
    <w:p w14:paraId="1DE3D935" w14:textId="77777777" w:rsidR="00CA6F40" w:rsidRPr="00B702A1" w:rsidRDefault="00CA6F40" w:rsidP="00B702A1">
      <w:pPr>
        <w:spacing w:line="276" w:lineRule="auto"/>
        <w:rPr>
          <w:ins w:id="1898" w:author="Artin" w:date="2023-08-27T16:16:00Z"/>
          <w:sz w:val="24"/>
          <w:szCs w:val="24"/>
        </w:rPr>
      </w:pPr>
      <w:ins w:id="1899" w:author="Artin" w:date="2023-08-27T16:16:00Z">
        <w:r w:rsidRPr="00B702A1">
          <w:rPr>
            <w:sz w:val="24"/>
            <w:szCs w:val="24"/>
          </w:rPr>
          <w:t xml:space="preserve">    \</w:t>
        </w:r>
        <w:proofErr w:type="spellStart"/>
        <w:proofErr w:type="gramStart"/>
        <w:r w:rsidRPr="00B702A1">
          <w:rPr>
            <w:sz w:val="24"/>
            <w:szCs w:val="24"/>
          </w:rPr>
          <w:t>KwOut</w:t>
        </w:r>
        <w:proofErr w:type="spellEnd"/>
        <w:r w:rsidRPr="00B702A1">
          <w:rPr>
            <w:sz w:val="24"/>
            <w:szCs w:val="24"/>
          </w:rPr>
          <w:t>{</w:t>
        </w:r>
        <w:proofErr w:type="gramEnd"/>
        <w:r w:rsidRPr="00B702A1">
          <w:rPr>
            <w:sz w:val="24"/>
            <w:szCs w:val="24"/>
          </w:rPr>
          <w:t>$ {\{ \</w:t>
        </w:r>
        <w:proofErr w:type="spellStart"/>
        <w:r w:rsidRPr="00B702A1">
          <w:rPr>
            <w:sz w:val="24"/>
            <w:szCs w:val="24"/>
          </w:rPr>
          <w:t>alpha_k</w:t>
        </w:r>
        <w:proofErr w:type="spellEnd"/>
        <w:r w:rsidRPr="00B702A1">
          <w:rPr>
            <w:sz w:val="24"/>
            <w:szCs w:val="24"/>
          </w:rPr>
          <w:t xml:space="preserve"> \}}_{k=1}^K , {\{ \</w:t>
        </w:r>
        <w:proofErr w:type="spellStart"/>
        <w:r w:rsidRPr="00B702A1">
          <w:rPr>
            <w:sz w:val="24"/>
            <w:szCs w:val="24"/>
          </w:rPr>
          <w:t>beta_k</w:t>
        </w:r>
        <w:proofErr w:type="spellEnd"/>
        <w:r w:rsidRPr="00B702A1">
          <w:rPr>
            <w:sz w:val="24"/>
            <w:szCs w:val="24"/>
          </w:rPr>
          <w:t xml:space="preserve"> \}}_{k=1}^K $ }</w:t>
        </w:r>
      </w:ins>
    </w:p>
    <w:p w14:paraId="4910833F" w14:textId="77777777" w:rsidR="00CA6F40" w:rsidRPr="00B702A1" w:rsidRDefault="00CA6F40" w:rsidP="00B702A1">
      <w:pPr>
        <w:spacing w:line="276" w:lineRule="auto"/>
        <w:rPr>
          <w:ins w:id="1900" w:author="Artin" w:date="2023-08-27T16:16:00Z"/>
          <w:sz w:val="24"/>
          <w:szCs w:val="24"/>
        </w:rPr>
      </w:pPr>
      <w:ins w:id="1901" w:author="Artin" w:date="2023-08-27T16:16:00Z">
        <w:r w:rsidRPr="00B702A1">
          <w:rPr>
            <w:sz w:val="24"/>
            <w:szCs w:val="24"/>
          </w:rPr>
          <w:t>\</w:t>
        </w:r>
        <w:proofErr w:type="gramStart"/>
        <w:r w:rsidRPr="00B702A1">
          <w:rPr>
            <w:sz w:val="24"/>
            <w:szCs w:val="24"/>
          </w:rPr>
          <w:t>end{</w:t>
        </w:r>
        <w:proofErr w:type="spellStart"/>
        <w:proofErr w:type="gramEnd"/>
        <w:r w:rsidRPr="00B702A1">
          <w:rPr>
            <w:sz w:val="24"/>
            <w:szCs w:val="24"/>
          </w:rPr>
          <w:t>SgAlgorithm</w:t>
        </w:r>
        <w:proofErr w:type="spellEnd"/>
        <w:r w:rsidRPr="00B702A1">
          <w:rPr>
            <w:sz w:val="24"/>
            <w:szCs w:val="24"/>
          </w:rPr>
          <w:t>}</w:t>
        </w:r>
      </w:ins>
    </w:p>
    <w:p w14:paraId="1987DC2F" w14:textId="77777777" w:rsidR="00CA6F40" w:rsidRPr="00B702A1" w:rsidRDefault="00CA6F40" w:rsidP="00B702A1">
      <w:pPr>
        <w:spacing w:line="276" w:lineRule="auto"/>
        <w:rPr>
          <w:sz w:val="24"/>
          <w:szCs w:val="24"/>
          <w:rPrChange w:id="1902" w:author="Artin" w:date="2023-08-27T16:16:00Z">
            <w:rPr>
              <w:rFonts w:asciiTheme="minorHAnsi" w:hAnsiTheme="minorHAnsi"/>
              <w:color w:val="000000" w:themeColor="text1"/>
            </w:rPr>
          </w:rPrChange>
        </w:rPr>
      </w:pPr>
    </w:p>
    <w:p w14:paraId="0C16B7D1" w14:textId="77777777" w:rsidR="00CA6F40" w:rsidRPr="00B702A1" w:rsidRDefault="00CA6F40" w:rsidP="00B702A1">
      <w:pPr>
        <w:spacing w:line="276" w:lineRule="auto"/>
        <w:rPr>
          <w:sz w:val="24"/>
          <w:szCs w:val="24"/>
          <w:rPrChange w:id="1903" w:author="Artin" w:date="2023-08-27T16:16:00Z">
            <w:rPr>
              <w:rFonts w:asciiTheme="minorHAnsi" w:hAnsiTheme="minorHAnsi"/>
              <w:color w:val="000000" w:themeColor="text1"/>
            </w:rPr>
          </w:rPrChange>
        </w:rPr>
      </w:pPr>
      <w:r w:rsidRPr="00B702A1">
        <w:rPr>
          <w:sz w:val="24"/>
          <w:szCs w:val="24"/>
          <w:rPrChange w:id="1904" w:author="Artin" w:date="2023-08-27T16:16:00Z">
            <w:rPr>
              <w:rFonts w:asciiTheme="minorHAnsi" w:hAnsiTheme="minorHAnsi"/>
              <w:color w:val="000000" w:themeColor="text1"/>
            </w:rPr>
          </w:rPrChange>
        </w:rPr>
        <w:t>\</w:t>
      </w:r>
      <w:proofErr w:type="gramStart"/>
      <w:r w:rsidRPr="00B702A1">
        <w:rPr>
          <w:sz w:val="24"/>
          <w:szCs w:val="24"/>
          <w:rPrChange w:id="1905" w:author="Artin" w:date="2023-08-27T16:16:00Z">
            <w:rPr>
              <w:rFonts w:asciiTheme="minorHAnsi" w:hAnsiTheme="minorHAnsi"/>
              <w:color w:val="000000" w:themeColor="text1"/>
            </w:rPr>
          </w:rPrChange>
        </w:rPr>
        <w:t>subsection{</w:t>
      </w:r>
      <w:proofErr w:type="gramEnd"/>
      <w:r w:rsidRPr="00B702A1">
        <w:rPr>
          <w:sz w:val="24"/>
          <w:szCs w:val="24"/>
          <w:rPrChange w:id="1906" w:author="Artin" w:date="2023-08-27T16:16:00Z">
            <w:rPr>
              <w:rFonts w:asciiTheme="minorHAnsi" w:hAnsiTheme="minorHAnsi"/>
              <w:color w:val="000000" w:themeColor="text1"/>
            </w:rPr>
          </w:rPrChange>
        </w:rPr>
        <w:t>Updating Loss Values and Predicted Probabilities}\label{subsec:updating-loss-values-and-predicted-probabilities}</w:t>
      </w:r>
    </w:p>
    <w:p w14:paraId="5E967E01" w14:textId="77777777" w:rsidR="00CA6F40" w:rsidRPr="00B702A1" w:rsidRDefault="00CA6F40" w:rsidP="00B702A1">
      <w:pPr>
        <w:spacing w:line="276" w:lineRule="auto"/>
        <w:rPr>
          <w:sz w:val="24"/>
          <w:szCs w:val="24"/>
          <w:rPrChange w:id="1907" w:author="Artin" w:date="2023-08-27T16:16:00Z">
            <w:rPr>
              <w:rFonts w:asciiTheme="minorHAnsi" w:hAnsiTheme="minorHAnsi"/>
              <w:color w:val="000000" w:themeColor="text1"/>
            </w:rPr>
          </w:rPrChange>
        </w:rPr>
      </w:pPr>
      <w:r w:rsidRPr="00B702A1">
        <w:rPr>
          <w:sz w:val="24"/>
          <w:szCs w:val="24"/>
          <w:rPrChange w:id="1908" w:author="Artin" w:date="2023-08-27T16:16:00Z">
            <w:rPr>
              <w:rFonts w:asciiTheme="minorHAnsi" w:hAnsiTheme="minorHAnsi"/>
              <w:color w:val="000000" w:themeColor="text1"/>
            </w:rPr>
          </w:rPrChange>
        </w:rP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can be achieved by focusing on updating the loss values (approach 2 shown in Section~\ref{</w:t>
      </w:r>
      <w:proofErr w:type="gramStart"/>
      <w:r w:rsidRPr="00B702A1">
        <w:rPr>
          <w:sz w:val="24"/>
          <w:szCs w:val="24"/>
          <w:rPrChange w:id="1909" w:author="Artin" w:date="2023-08-27T16:16:00Z">
            <w:rPr>
              <w:rFonts w:asciiTheme="minorHAnsi" w:hAnsiTheme="minorHAnsi"/>
              <w:color w:val="000000" w:themeColor="text1"/>
            </w:rPr>
          </w:rPrChange>
        </w:rPr>
        <w:t>subsec:taxonomy</w:t>
      </w:r>
      <w:proofErr w:type="gramEnd"/>
      <w:r w:rsidRPr="00B702A1">
        <w:rPr>
          <w:sz w:val="24"/>
          <w:szCs w:val="24"/>
          <w:rPrChange w:id="1910" w:author="Artin" w:date="2023-08-27T16:16:00Z">
            <w:rPr>
              <w:rFonts w:asciiTheme="minorHAnsi" w:hAnsiTheme="minorHAnsi"/>
              <w:color w:val="000000" w:themeColor="text1"/>
            </w:rPr>
          </w:rPrChange>
        </w:rPr>
        <w:t>.method.approach2}) and predicted probabilities (approach 1 shown in Section~\ref{subsec:taxonomy.method.approach1}) to incorporate the hierarchical relationships present in the taxonomy structure.</w:t>
      </w:r>
    </w:p>
    <w:p w14:paraId="4E6CC53A" w14:textId="77777777" w:rsidR="00CA6F40" w:rsidRPr="00B702A1" w:rsidRDefault="00CA6F40" w:rsidP="00B702A1">
      <w:pPr>
        <w:spacing w:line="276" w:lineRule="auto"/>
        <w:rPr>
          <w:sz w:val="24"/>
          <w:szCs w:val="24"/>
          <w:rPrChange w:id="1911" w:author="Artin" w:date="2023-08-27T16:16:00Z">
            <w:rPr>
              <w:rFonts w:asciiTheme="minorHAnsi" w:hAnsiTheme="minorHAnsi"/>
              <w:color w:val="000000" w:themeColor="text1"/>
            </w:rPr>
          </w:rPrChange>
        </w:rPr>
      </w:pPr>
      <w:r w:rsidRPr="00B702A1">
        <w:rPr>
          <w:sz w:val="24"/>
          <w:szCs w:val="24"/>
          <w:rPrChange w:id="1912" w:author="Artin" w:date="2023-08-27T16:16:00Z">
            <w:rPr>
              <w:rFonts w:asciiTheme="minorHAnsi" w:hAnsiTheme="minorHAnsi"/>
              <w:color w:val="000000" w:themeColor="text1"/>
            </w:rPr>
          </w:rPrChange>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3DD72C3F" w14:textId="5578B7E7" w:rsidR="00CA6F40" w:rsidRPr="00B702A1" w:rsidRDefault="00CA6F40" w:rsidP="00B702A1">
      <w:pPr>
        <w:spacing w:line="276" w:lineRule="auto"/>
        <w:rPr>
          <w:sz w:val="24"/>
          <w:szCs w:val="24"/>
          <w:rPrChange w:id="1913" w:author="Artin" w:date="2023-08-27T16:16:00Z">
            <w:rPr>
              <w:rFonts w:asciiTheme="minorHAnsi" w:hAnsiTheme="minorHAnsi"/>
              <w:color w:val="000000" w:themeColor="text1"/>
            </w:rPr>
          </w:rPrChange>
        </w:rPr>
      </w:pPr>
      <w:r w:rsidRPr="00B702A1">
        <w:rPr>
          <w:sz w:val="24"/>
          <w:szCs w:val="24"/>
          <w:rPrChange w:id="1914" w:author="Artin" w:date="2023-08-27T16:16:00Z">
            <w:rPr>
              <w:rFonts w:asciiTheme="minorHAnsi" w:hAnsiTheme="minorHAnsi"/>
              <w:color w:val="000000" w:themeColor="text1"/>
            </w:rPr>
          </w:rPrChange>
        </w:rPr>
        <w:t>In the following, we show how to calculate the updated predicted probabilities from their updated loss values obtained from Equation~(\ref{</w:t>
      </w:r>
      <w:proofErr w:type="gramStart"/>
      <w:r w:rsidRPr="00B702A1">
        <w:rPr>
          <w:sz w:val="24"/>
          <w:szCs w:val="24"/>
          <w:rPrChange w:id="1915" w:author="Artin" w:date="2023-08-27T16:16:00Z">
            <w:rPr>
              <w:rFonts w:asciiTheme="minorHAnsi" w:hAnsiTheme="minorHAnsi"/>
              <w:color w:val="000000" w:themeColor="text1"/>
            </w:rPr>
          </w:rPrChange>
        </w:rPr>
        <w:t>eq:taxonomy.eq.</w:t>
      </w:r>
      <w:proofErr w:type="gramEnd"/>
      <w:r w:rsidRPr="00B702A1">
        <w:rPr>
          <w:sz w:val="24"/>
          <w:szCs w:val="24"/>
          <w:rPrChange w:id="1916" w:author="Artin" w:date="2023-08-27T16:16:00Z">
            <w:rPr>
              <w:rFonts w:asciiTheme="minorHAnsi" w:hAnsiTheme="minorHAnsi"/>
              <w:color w:val="000000" w:themeColor="text1"/>
            </w:rPr>
          </w:rPrChange>
        </w:rPr>
        <w:t>7.newloss}) without re-doing the optimization process. Let us assume that binary cross entropy is used for the choice of the loss function $\</w:t>
      </w:r>
      <w:proofErr w:type="spellStart"/>
      <w:r w:rsidRPr="00B702A1">
        <w:rPr>
          <w:sz w:val="24"/>
          <w:szCs w:val="24"/>
          <w:rPrChange w:id="1917" w:author="Artin" w:date="2023-08-27T16:16:00Z">
            <w:rPr>
              <w:rFonts w:asciiTheme="minorHAnsi" w:hAnsiTheme="minorHAnsi"/>
              <w:color w:val="000000" w:themeColor="text1"/>
            </w:rPr>
          </w:rPrChange>
        </w:rPr>
        <w:t>mathcal</w:t>
      </w:r>
      <w:proofErr w:type="spellEnd"/>
      <w:r w:rsidRPr="00B702A1">
        <w:rPr>
          <w:sz w:val="24"/>
          <w:szCs w:val="24"/>
          <w:rPrChange w:id="1918" w:author="Artin" w:date="2023-08-27T16:16:00Z">
            <w:rPr>
              <w:rFonts w:asciiTheme="minorHAnsi" w:hAnsiTheme="minorHAnsi"/>
              <w:color w:val="000000" w:themeColor="text1"/>
            </w:rPr>
          </w:rPrChange>
        </w:rPr>
        <w:t>{L}(\</w:t>
      </w:r>
      <w:proofErr w:type="spellStart"/>
      <w:r w:rsidRPr="00B702A1">
        <w:rPr>
          <w:sz w:val="24"/>
          <w:szCs w:val="24"/>
          <w:rPrChange w:id="1919" w:author="Artin" w:date="2023-08-27T16:16:00Z">
            <w:rPr>
              <w:rFonts w:asciiTheme="minorHAnsi" w:hAnsiTheme="minorHAnsi"/>
              <w:color w:val="000000" w:themeColor="text1"/>
            </w:rPr>
          </w:rPrChange>
        </w:rPr>
        <w:t>cdot</w:t>
      </w:r>
      <w:proofErr w:type="spellEnd"/>
      <w:r w:rsidRPr="00B702A1">
        <w:rPr>
          <w:sz w:val="24"/>
          <w:szCs w:val="24"/>
          <w:rPrChange w:id="1920" w:author="Artin" w:date="2023-08-27T16:16:00Z">
            <w:rPr>
              <w:rFonts w:asciiTheme="minorHAnsi" w:hAnsiTheme="minorHAnsi"/>
              <w:color w:val="000000" w:themeColor="text1"/>
            </w:rPr>
          </w:rPrChange>
        </w:rPr>
        <w:t>) $. Let us denote $\</w:t>
      </w:r>
      <w:proofErr w:type="spellStart"/>
      <w:r w:rsidRPr="00B702A1">
        <w:rPr>
          <w:sz w:val="24"/>
          <w:szCs w:val="24"/>
          <w:rPrChange w:id="1921" w:author="Artin" w:date="2023-08-27T16:16:00Z">
            <w:rPr>
              <w:rFonts w:asciiTheme="minorHAnsi" w:hAnsiTheme="minorHAnsi"/>
              <w:color w:val="000000" w:themeColor="text1"/>
            </w:rPr>
          </w:rPrChange>
        </w:rPr>
        <w:t>widehat</w:t>
      </w:r>
      <w:proofErr w:type="spellEnd"/>
      <w:r w:rsidRPr="00B702A1">
        <w:rPr>
          <w:sz w:val="24"/>
          <w:szCs w:val="24"/>
          <w:rPrChange w:id="1922" w:author="Artin" w:date="2023-08-27T16:16:00Z">
            <w:rPr>
              <w:rFonts w:asciiTheme="minorHAnsi" w:hAnsiTheme="minorHAnsi"/>
              <w:color w:val="000000" w:themeColor="text1"/>
            </w:rPr>
          </w:rPrChange>
        </w:rPr>
        <w:t>{q}_k^{(i</w:t>
      </w:r>
      <w:del w:id="1923" w:author="Artin" w:date="2023-08-27T16:16:00Z">
        <w:r w:rsidR="00217555" w:rsidRPr="00B702A1">
          <w:rPr>
            <w:rFonts w:cstheme="minorHAnsi"/>
            <w:color w:val="000000" w:themeColor="text1"/>
            <w:sz w:val="24"/>
            <w:szCs w:val="24"/>
          </w:rPr>
          <w:delText>)} ,</w:delText>
        </w:r>
      </w:del>
      <w:ins w:id="1924" w:author="Artin" w:date="2023-08-27T16:16:00Z">
        <w:r w:rsidRPr="00B702A1">
          <w:rPr>
            <w:sz w:val="24"/>
            <w:szCs w:val="24"/>
          </w:rPr>
          <w:t>)},</w:t>
        </w:r>
      </w:ins>
      <w:r w:rsidRPr="00B702A1">
        <w:rPr>
          <w:sz w:val="24"/>
          <w:szCs w:val="24"/>
          <w:rPrChange w:id="1925" w:author="Artin" w:date="2023-08-27T16:16:00Z">
            <w:rPr>
              <w:rFonts w:asciiTheme="minorHAnsi" w:hAnsiTheme="minorHAnsi"/>
              <w:color w:val="000000" w:themeColor="text1"/>
            </w:rPr>
          </w:rPrChange>
        </w:rPr>
        <w:t xml:space="preserve"> \</w:t>
      </w:r>
      <w:proofErr w:type="spellStart"/>
      <w:r w:rsidRPr="00B702A1">
        <w:rPr>
          <w:sz w:val="24"/>
          <w:szCs w:val="24"/>
          <w:rPrChange w:id="1926" w:author="Artin" w:date="2023-08-27T16:16:00Z">
            <w:rPr>
              <w:rFonts w:asciiTheme="minorHAnsi" w:hAnsiTheme="minorHAnsi"/>
              <w:color w:val="000000" w:themeColor="text1"/>
            </w:rPr>
          </w:rPrChange>
        </w:rPr>
        <w:t>widehat</w:t>
      </w:r>
      <w:proofErr w:type="spellEnd"/>
      <w:r w:rsidRPr="00B702A1">
        <w:rPr>
          <w:sz w:val="24"/>
          <w:szCs w:val="24"/>
          <w:rPrChange w:id="1927" w:author="Artin" w:date="2023-08-27T16:16:00Z">
            <w:rPr>
              <w:rFonts w:asciiTheme="minorHAnsi" w:hAnsiTheme="minorHAnsi"/>
              <w:color w:val="000000" w:themeColor="text1"/>
            </w:rPr>
          </w:rPrChange>
        </w:rPr>
        <w:t xml:space="preserve">{p}_k^{(i)} $ as the updated values for logit and predicted probability of class $k $ and instance $i $ after applying the proposed technique. As previously discussed, to calculate the predicted probabilities, we need to pass the logits </w:t>
      </w:r>
      <w:proofErr w:type="gramStart"/>
      <w:r w:rsidRPr="00B702A1">
        <w:rPr>
          <w:sz w:val="24"/>
          <w:szCs w:val="24"/>
          <w:rPrChange w:id="1928" w:author="Artin" w:date="2023-08-27T16:16:00Z">
            <w:rPr>
              <w:rFonts w:asciiTheme="minorHAnsi" w:hAnsiTheme="minorHAnsi"/>
              <w:color w:val="000000" w:themeColor="text1"/>
            </w:rPr>
          </w:rPrChange>
        </w:rPr>
        <w:t>${\</w:t>
      </w:r>
      <w:proofErr w:type="spellStart"/>
      <w:proofErr w:type="gramEnd"/>
      <w:r w:rsidRPr="00B702A1">
        <w:rPr>
          <w:sz w:val="24"/>
          <w:szCs w:val="24"/>
          <w:rPrChange w:id="1929" w:author="Artin" w:date="2023-08-27T16:16:00Z">
            <w:rPr>
              <w:rFonts w:asciiTheme="minorHAnsi" w:hAnsiTheme="minorHAnsi"/>
              <w:color w:val="000000" w:themeColor="text1"/>
            </w:rPr>
          </w:rPrChange>
        </w:rPr>
        <w:t>widehat</w:t>
      </w:r>
      <w:proofErr w:type="spellEnd"/>
      <w:r w:rsidRPr="00B702A1">
        <w:rPr>
          <w:sz w:val="24"/>
          <w:szCs w:val="24"/>
          <w:rPrChange w:id="1930" w:author="Artin" w:date="2023-08-27T16:16:00Z">
            <w:rPr>
              <w:rFonts w:asciiTheme="minorHAnsi" w:hAnsiTheme="minorHAnsi"/>
              <w:color w:val="000000" w:themeColor="text1"/>
            </w:rPr>
          </w:rPrChange>
        </w:rPr>
        <w:t xml:space="preserve"> </w:t>
      </w:r>
      <w:proofErr w:type="gramStart"/>
      <w:r w:rsidRPr="00B702A1">
        <w:rPr>
          <w:sz w:val="24"/>
          <w:szCs w:val="24"/>
          <w:rPrChange w:id="1931" w:author="Artin" w:date="2023-08-27T16:16:00Z">
            <w:rPr>
              <w:rFonts w:asciiTheme="minorHAnsi" w:hAnsiTheme="minorHAnsi"/>
              <w:color w:val="000000" w:themeColor="text1"/>
            </w:rPr>
          </w:rPrChange>
        </w:rPr>
        <w:t>q}_</w:t>
      </w:r>
      <w:proofErr w:type="gramEnd"/>
      <w:r w:rsidRPr="00B702A1">
        <w:rPr>
          <w:sz w:val="24"/>
          <w:szCs w:val="24"/>
          <w:rPrChange w:id="1932" w:author="Artin" w:date="2023-08-27T16:16:00Z">
            <w:rPr>
              <w:rFonts w:asciiTheme="minorHAnsi" w:hAnsiTheme="minorHAnsi"/>
              <w:color w:val="000000" w:themeColor="text1"/>
            </w:rPr>
          </w:rPrChange>
        </w:rPr>
        <w:t>k^{(i)} $ into a sigmoid function:</w:t>
      </w:r>
    </w:p>
    <w:p w14:paraId="02C92F21" w14:textId="77777777" w:rsidR="00CA6F40" w:rsidRPr="00B702A1" w:rsidRDefault="00CA6F40" w:rsidP="00B702A1">
      <w:pPr>
        <w:spacing w:line="276" w:lineRule="auto"/>
        <w:rPr>
          <w:sz w:val="24"/>
          <w:szCs w:val="24"/>
          <w:rPrChange w:id="1933" w:author="Artin" w:date="2023-08-27T16:16:00Z">
            <w:rPr>
              <w:rFonts w:asciiTheme="minorHAnsi" w:hAnsiTheme="minorHAnsi"/>
              <w:color w:val="000000" w:themeColor="text1"/>
            </w:rPr>
          </w:rPrChange>
        </w:rPr>
      </w:pPr>
      <w:r w:rsidRPr="00B702A1">
        <w:rPr>
          <w:sz w:val="24"/>
          <w:szCs w:val="24"/>
          <w:rPrChange w:id="1934" w:author="Artin" w:date="2023-08-27T16:16:00Z">
            <w:rPr>
              <w:rFonts w:asciiTheme="minorHAnsi" w:hAnsiTheme="minorHAnsi"/>
              <w:color w:val="000000" w:themeColor="text1"/>
            </w:rPr>
          </w:rPrChange>
        </w:rPr>
        <w:t>\</w:t>
      </w:r>
      <w:proofErr w:type="gramStart"/>
      <w:r w:rsidRPr="00B702A1">
        <w:rPr>
          <w:sz w:val="24"/>
          <w:szCs w:val="24"/>
          <w:rPrChange w:id="1935" w:author="Artin" w:date="2023-08-27T16:16:00Z">
            <w:rPr>
              <w:rFonts w:asciiTheme="minorHAnsi" w:hAnsiTheme="minorHAnsi"/>
              <w:color w:val="000000" w:themeColor="text1"/>
            </w:rPr>
          </w:rPrChange>
        </w:rPr>
        <w:t>begin</w:t>
      </w:r>
      <w:proofErr w:type="gramEnd"/>
      <w:r w:rsidRPr="00B702A1">
        <w:rPr>
          <w:sz w:val="24"/>
          <w:szCs w:val="24"/>
          <w:rPrChange w:id="1936" w:author="Artin" w:date="2023-08-27T16:16:00Z">
            <w:rPr>
              <w:rFonts w:asciiTheme="minorHAnsi" w:hAnsiTheme="minorHAnsi"/>
              <w:color w:val="000000" w:themeColor="text1"/>
            </w:rPr>
          </w:rPrChange>
        </w:rPr>
        <w:t>{equation}</w:t>
      </w:r>
    </w:p>
    <w:p w14:paraId="7B21A7FA" w14:textId="77777777" w:rsidR="00CA6F40" w:rsidRPr="00B702A1" w:rsidRDefault="00CA6F40" w:rsidP="00B702A1">
      <w:pPr>
        <w:spacing w:line="276" w:lineRule="auto"/>
        <w:rPr>
          <w:sz w:val="24"/>
          <w:szCs w:val="24"/>
          <w:rPrChange w:id="1937" w:author="Artin" w:date="2023-08-27T16:16:00Z">
            <w:rPr>
              <w:rFonts w:asciiTheme="minorHAnsi" w:hAnsiTheme="minorHAnsi"/>
              <w:color w:val="000000" w:themeColor="text1"/>
            </w:rPr>
          </w:rPrChange>
        </w:rPr>
      </w:pPr>
      <w:r w:rsidRPr="00B702A1">
        <w:rPr>
          <w:sz w:val="24"/>
          <w:szCs w:val="24"/>
          <w:rPrChange w:id="1938" w:author="Artin" w:date="2023-08-27T16:16:00Z">
            <w:rPr>
              <w:rFonts w:asciiTheme="minorHAnsi" w:hAnsiTheme="minorHAnsi"/>
              <w:color w:val="000000" w:themeColor="text1"/>
            </w:rPr>
          </w:rPrChange>
        </w:rPr>
        <w:t xml:space="preserve">    \label{</w:t>
      </w:r>
      <w:proofErr w:type="gramStart"/>
      <w:r w:rsidRPr="00B702A1">
        <w:rPr>
          <w:sz w:val="24"/>
          <w:szCs w:val="24"/>
          <w:rPrChange w:id="1939" w:author="Artin" w:date="2023-08-27T16:16:00Z">
            <w:rPr>
              <w:rFonts w:asciiTheme="minorHAnsi" w:hAnsiTheme="minorHAnsi"/>
              <w:color w:val="000000" w:themeColor="text1"/>
            </w:rPr>
          </w:rPrChange>
        </w:rPr>
        <w:t>eq:taxonomy.eq.</w:t>
      </w:r>
      <w:proofErr w:type="gramEnd"/>
      <w:r w:rsidRPr="00B702A1">
        <w:rPr>
          <w:sz w:val="24"/>
          <w:szCs w:val="24"/>
          <w:rPrChange w:id="1940" w:author="Artin" w:date="2023-08-27T16:16:00Z">
            <w:rPr>
              <w:rFonts w:asciiTheme="minorHAnsi" w:hAnsiTheme="minorHAnsi"/>
              <w:color w:val="000000" w:themeColor="text1"/>
            </w:rPr>
          </w:rPrChange>
        </w:rPr>
        <w:t>9.sigmoid}</w:t>
      </w:r>
    </w:p>
    <w:p w14:paraId="55361B5B" w14:textId="77777777" w:rsidR="00CA6F40" w:rsidRPr="00B702A1" w:rsidRDefault="00CA6F40" w:rsidP="00B702A1">
      <w:pPr>
        <w:spacing w:line="276" w:lineRule="auto"/>
        <w:rPr>
          <w:sz w:val="24"/>
          <w:szCs w:val="24"/>
          <w:rPrChange w:id="1941" w:author="Artin" w:date="2023-08-27T16:16:00Z">
            <w:rPr>
              <w:rFonts w:asciiTheme="minorHAnsi" w:hAnsiTheme="minorHAnsi"/>
              <w:color w:val="000000" w:themeColor="text1"/>
            </w:rPr>
          </w:rPrChange>
        </w:rPr>
      </w:pPr>
      <w:r w:rsidRPr="00B702A1">
        <w:rPr>
          <w:sz w:val="24"/>
          <w:szCs w:val="24"/>
          <w:rPrChange w:id="1942" w:author="Artin" w:date="2023-08-27T16:16:00Z">
            <w:rPr>
              <w:rFonts w:asciiTheme="minorHAnsi" w:hAnsiTheme="minorHAnsi"/>
              <w:color w:val="000000" w:themeColor="text1"/>
            </w:rPr>
          </w:rPrChange>
        </w:rPr>
        <w:t xml:space="preserve">    \widehat{p}_k^{(i</w:t>
      </w:r>
      <w:proofErr w:type="gramStart"/>
      <w:r w:rsidRPr="00B702A1">
        <w:rPr>
          <w:sz w:val="24"/>
          <w:szCs w:val="24"/>
          <w:rPrChange w:id="1943" w:author="Artin" w:date="2023-08-27T16:16:00Z">
            <w:rPr>
              <w:rFonts w:asciiTheme="minorHAnsi" w:hAnsiTheme="minorHAnsi"/>
              <w:color w:val="000000" w:themeColor="text1"/>
            </w:rPr>
          </w:rPrChange>
        </w:rPr>
        <w:t>)}=</w:t>
      </w:r>
      <w:proofErr w:type="gramEnd"/>
      <w:r w:rsidRPr="00B702A1">
        <w:rPr>
          <w:sz w:val="24"/>
          <w:szCs w:val="24"/>
          <w:rPrChange w:id="1944" w:author="Artin" w:date="2023-08-27T16:16:00Z">
            <w:rPr>
              <w:rFonts w:asciiTheme="minorHAnsi" w:hAnsiTheme="minorHAnsi"/>
              <w:color w:val="000000" w:themeColor="text1"/>
            </w:rPr>
          </w:rPrChange>
        </w:rPr>
        <w:t>\text{sigmoid}\left(\widehat{q}_k^{(i)}\right)=\frac1{1+\exp\left(-\widehat{q}_k^{(i)}\right)}</w:t>
      </w:r>
    </w:p>
    <w:p w14:paraId="17C45471" w14:textId="77777777" w:rsidR="00CA6F40" w:rsidRPr="00B702A1" w:rsidRDefault="00CA6F40" w:rsidP="00B702A1">
      <w:pPr>
        <w:spacing w:line="276" w:lineRule="auto"/>
        <w:rPr>
          <w:sz w:val="24"/>
          <w:szCs w:val="24"/>
          <w:rPrChange w:id="1945" w:author="Artin" w:date="2023-08-27T16:16:00Z">
            <w:rPr>
              <w:rFonts w:asciiTheme="minorHAnsi" w:hAnsiTheme="minorHAnsi"/>
              <w:color w:val="000000" w:themeColor="text1"/>
            </w:rPr>
          </w:rPrChange>
        </w:rPr>
      </w:pPr>
      <w:r w:rsidRPr="00B702A1">
        <w:rPr>
          <w:sz w:val="24"/>
          <w:szCs w:val="24"/>
          <w:rPrChange w:id="1946" w:author="Artin" w:date="2023-08-27T16:16:00Z">
            <w:rPr>
              <w:rFonts w:asciiTheme="minorHAnsi" w:hAnsiTheme="minorHAnsi"/>
              <w:color w:val="000000" w:themeColor="text1"/>
            </w:rPr>
          </w:rPrChange>
        </w:rPr>
        <w:t>\</w:t>
      </w:r>
      <w:proofErr w:type="gramStart"/>
      <w:r w:rsidRPr="00B702A1">
        <w:rPr>
          <w:sz w:val="24"/>
          <w:szCs w:val="24"/>
          <w:rPrChange w:id="1947" w:author="Artin" w:date="2023-08-27T16:16:00Z">
            <w:rPr>
              <w:rFonts w:asciiTheme="minorHAnsi" w:hAnsiTheme="minorHAnsi"/>
              <w:color w:val="000000" w:themeColor="text1"/>
            </w:rPr>
          </w:rPrChange>
        </w:rPr>
        <w:t>end</w:t>
      </w:r>
      <w:proofErr w:type="gramEnd"/>
      <w:r w:rsidRPr="00B702A1">
        <w:rPr>
          <w:sz w:val="24"/>
          <w:szCs w:val="24"/>
          <w:rPrChange w:id="1948" w:author="Artin" w:date="2023-08-27T16:16:00Z">
            <w:rPr>
              <w:rFonts w:asciiTheme="minorHAnsi" w:hAnsiTheme="minorHAnsi"/>
              <w:color w:val="000000" w:themeColor="text1"/>
            </w:rPr>
          </w:rPrChange>
        </w:rPr>
        <w:t>{equation}</w:t>
      </w:r>
    </w:p>
    <w:p w14:paraId="61E8397B" w14:textId="77777777" w:rsidR="00CA6F40" w:rsidRPr="00B702A1" w:rsidRDefault="00CA6F40" w:rsidP="00B702A1">
      <w:pPr>
        <w:spacing w:line="276" w:lineRule="auto"/>
        <w:rPr>
          <w:ins w:id="1949" w:author="Artin" w:date="2023-08-27T16:16:00Z"/>
          <w:sz w:val="24"/>
          <w:szCs w:val="24"/>
        </w:rPr>
      </w:pPr>
    </w:p>
    <w:p w14:paraId="24F219FF" w14:textId="77777777" w:rsidR="00CA6F40" w:rsidRPr="00B702A1" w:rsidRDefault="00CA6F40" w:rsidP="00B702A1">
      <w:pPr>
        <w:spacing w:line="276" w:lineRule="auto"/>
        <w:rPr>
          <w:sz w:val="24"/>
          <w:szCs w:val="24"/>
          <w:rPrChange w:id="1950" w:author="Artin" w:date="2023-08-27T16:16:00Z">
            <w:rPr>
              <w:rFonts w:asciiTheme="minorHAnsi" w:hAnsiTheme="minorHAnsi"/>
              <w:color w:val="000000" w:themeColor="text1"/>
            </w:rPr>
          </w:rPrChange>
        </w:rPr>
      </w:pPr>
      <w:r w:rsidRPr="00B702A1">
        <w:rPr>
          <w:sz w:val="24"/>
          <w:szCs w:val="24"/>
          <w:rPrChange w:id="1951" w:author="Artin" w:date="2023-08-27T16:16:00Z">
            <w:rPr>
              <w:rFonts w:asciiTheme="minorHAnsi" w:hAnsiTheme="minorHAnsi"/>
              <w:color w:val="000000" w:themeColor="text1"/>
            </w:rPr>
          </w:rPrChange>
        </w:rPr>
        <w:t>The sigmoid activation function maps any value to a number ranging from zero to one. The gradient of the sigmoid function (shown below) provides the direction in which the predicted probability must be updated.</w:t>
      </w:r>
    </w:p>
    <w:p w14:paraId="76DC1E34" w14:textId="77777777" w:rsidR="00CA6F40" w:rsidRPr="00B702A1" w:rsidRDefault="00CA6F40" w:rsidP="00B702A1">
      <w:pPr>
        <w:spacing w:line="276" w:lineRule="auto"/>
        <w:rPr>
          <w:ins w:id="1952" w:author="Artin" w:date="2023-08-27T16:16:00Z"/>
          <w:sz w:val="24"/>
          <w:szCs w:val="24"/>
        </w:rPr>
      </w:pPr>
    </w:p>
    <w:p w14:paraId="757FB789" w14:textId="1334033F" w:rsidR="00CA6F40" w:rsidRPr="00B702A1" w:rsidRDefault="00CA6F40" w:rsidP="00B702A1">
      <w:pPr>
        <w:spacing w:line="276" w:lineRule="auto"/>
        <w:rPr>
          <w:sz w:val="24"/>
          <w:szCs w:val="24"/>
          <w:rPrChange w:id="1953" w:author="Artin" w:date="2023-08-27T16:16:00Z">
            <w:rPr>
              <w:rFonts w:asciiTheme="minorHAnsi" w:hAnsiTheme="minorHAnsi"/>
              <w:color w:val="000000" w:themeColor="text1"/>
            </w:rPr>
          </w:rPrChange>
        </w:rPr>
      </w:pPr>
      <w:r w:rsidRPr="00B702A1">
        <w:rPr>
          <w:sz w:val="24"/>
          <w:szCs w:val="24"/>
          <w:rPrChange w:id="1954" w:author="Artin" w:date="2023-08-27T16:16:00Z">
            <w:rPr>
              <w:rFonts w:asciiTheme="minorHAnsi" w:hAnsiTheme="minorHAnsi"/>
              <w:color w:val="000000" w:themeColor="text1"/>
            </w:rPr>
          </w:rPrChange>
        </w:rPr>
        <w:t>\</w:t>
      </w:r>
      <w:proofErr w:type="gramStart"/>
      <w:r w:rsidRPr="00B702A1">
        <w:rPr>
          <w:sz w:val="24"/>
          <w:szCs w:val="24"/>
          <w:rPrChange w:id="1955" w:author="Artin" w:date="2023-08-27T16:16:00Z">
            <w:rPr>
              <w:rFonts w:asciiTheme="minorHAnsi" w:hAnsiTheme="minorHAnsi"/>
              <w:color w:val="000000" w:themeColor="text1"/>
            </w:rPr>
          </w:rPrChange>
        </w:rPr>
        <w:t>begin</w:t>
      </w:r>
      <w:proofErr w:type="gramEnd"/>
      <w:r w:rsidRPr="00B702A1">
        <w:rPr>
          <w:sz w:val="24"/>
          <w:szCs w:val="24"/>
          <w:rPrChange w:id="1956" w:author="Artin" w:date="2023-08-27T16:16:00Z">
            <w:rPr>
              <w:rFonts w:asciiTheme="minorHAnsi" w:hAnsiTheme="minorHAnsi"/>
              <w:color w:val="000000" w:themeColor="text1"/>
            </w:rPr>
          </w:rPrChange>
        </w:rPr>
        <w:t>{</w:t>
      </w:r>
      <w:del w:id="1957" w:author="Artin" w:date="2023-08-27T16:16:00Z">
        <w:r w:rsidR="00217555" w:rsidRPr="00B702A1">
          <w:rPr>
            <w:rFonts w:cstheme="minorHAnsi"/>
            <w:color w:val="000000" w:themeColor="text1"/>
            <w:sz w:val="24"/>
            <w:szCs w:val="24"/>
          </w:rPr>
          <w:delText>equation</w:delText>
        </w:r>
      </w:del>
      <w:ins w:id="1958" w:author="Artin" w:date="2023-08-27T16:16:00Z">
        <w:r w:rsidRPr="00B702A1">
          <w:rPr>
            <w:sz w:val="24"/>
            <w:szCs w:val="24"/>
          </w:rPr>
          <w:t>align</w:t>
        </w:r>
      </w:ins>
      <w:r w:rsidRPr="00B702A1">
        <w:rPr>
          <w:sz w:val="24"/>
          <w:szCs w:val="24"/>
          <w:rPrChange w:id="1959" w:author="Artin" w:date="2023-08-27T16:16:00Z">
            <w:rPr>
              <w:rFonts w:asciiTheme="minorHAnsi" w:hAnsiTheme="minorHAnsi"/>
              <w:color w:val="000000" w:themeColor="text1"/>
            </w:rPr>
          </w:rPrChange>
        </w:rPr>
        <w:t>}</w:t>
      </w:r>
    </w:p>
    <w:p w14:paraId="3FB0EC58" w14:textId="77777777" w:rsidR="00CA6F40" w:rsidRPr="00B702A1" w:rsidRDefault="00CA6F40" w:rsidP="00B702A1">
      <w:pPr>
        <w:spacing w:line="276" w:lineRule="auto"/>
        <w:rPr>
          <w:sz w:val="24"/>
          <w:szCs w:val="24"/>
          <w:rPrChange w:id="1960" w:author="Artin" w:date="2023-08-27T16:16:00Z">
            <w:rPr>
              <w:rFonts w:asciiTheme="minorHAnsi" w:hAnsiTheme="minorHAnsi"/>
              <w:color w:val="000000" w:themeColor="text1"/>
            </w:rPr>
          </w:rPrChange>
        </w:rPr>
      </w:pPr>
      <w:r w:rsidRPr="00B702A1">
        <w:rPr>
          <w:sz w:val="24"/>
          <w:szCs w:val="24"/>
          <w:rPrChange w:id="1961" w:author="Artin" w:date="2023-08-27T16:16:00Z">
            <w:rPr>
              <w:rFonts w:asciiTheme="minorHAnsi" w:hAnsiTheme="minorHAnsi"/>
              <w:color w:val="000000" w:themeColor="text1"/>
            </w:rPr>
          </w:rPrChange>
        </w:rPr>
        <w:t xml:space="preserve">    \label{</w:t>
      </w:r>
      <w:proofErr w:type="gramStart"/>
      <w:r w:rsidRPr="00B702A1">
        <w:rPr>
          <w:sz w:val="24"/>
          <w:szCs w:val="24"/>
          <w:rPrChange w:id="1962" w:author="Artin" w:date="2023-08-27T16:16:00Z">
            <w:rPr>
              <w:rFonts w:asciiTheme="minorHAnsi" w:hAnsiTheme="minorHAnsi"/>
              <w:color w:val="000000" w:themeColor="text1"/>
            </w:rPr>
          </w:rPrChange>
        </w:rPr>
        <w:t>eq:taxonomy.eq.</w:t>
      </w:r>
      <w:proofErr w:type="gramEnd"/>
      <w:r w:rsidRPr="00B702A1">
        <w:rPr>
          <w:sz w:val="24"/>
          <w:szCs w:val="24"/>
          <w:rPrChange w:id="1963" w:author="Artin" w:date="2023-08-27T16:16:00Z">
            <w:rPr>
              <w:rFonts w:asciiTheme="minorHAnsi" w:hAnsiTheme="minorHAnsi"/>
              <w:color w:val="000000" w:themeColor="text1"/>
            </w:rPr>
          </w:rPrChange>
        </w:rPr>
        <w:t>10.sigmoidprime}</w:t>
      </w:r>
    </w:p>
    <w:p w14:paraId="0167C344" w14:textId="4D6D31B2" w:rsidR="00CA6F40" w:rsidRPr="00B702A1" w:rsidRDefault="00CA6F40" w:rsidP="00B702A1">
      <w:pPr>
        <w:spacing w:line="276" w:lineRule="auto"/>
        <w:rPr>
          <w:ins w:id="1964" w:author="Artin" w:date="2023-08-27T16:16:00Z"/>
          <w:sz w:val="24"/>
          <w:szCs w:val="24"/>
        </w:rPr>
      </w:pPr>
      <w:r w:rsidRPr="00B702A1">
        <w:rPr>
          <w:sz w:val="24"/>
          <w:szCs w:val="24"/>
          <w:rPrChange w:id="1965" w:author="Artin" w:date="2023-08-27T16:16:00Z">
            <w:rPr>
              <w:rFonts w:asciiTheme="minorHAnsi" w:hAnsiTheme="minorHAnsi"/>
              <w:color w:val="000000" w:themeColor="text1"/>
            </w:rPr>
          </w:rPrChange>
        </w:rPr>
        <w:t xml:space="preserve">    \frac{\partial{\text{sigmoid}</w:t>
      </w:r>
      <w:proofErr w:type="gramStart"/>
      <w:r w:rsidRPr="00B702A1">
        <w:rPr>
          <w:sz w:val="24"/>
          <w:szCs w:val="24"/>
          <w:rPrChange w:id="1966" w:author="Artin" w:date="2023-08-27T16:16:00Z">
            <w:rPr>
              <w:rFonts w:asciiTheme="minorHAnsi" w:hAnsiTheme="minorHAnsi"/>
              <w:color w:val="000000" w:themeColor="text1"/>
            </w:rPr>
          </w:rPrChange>
        </w:rPr>
        <w:t>}}{</w:t>
      </w:r>
      <w:proofErr w:type="gramEnd"/>
      <w:r w:rsidRPr="00B702A1">
        <w:rPr>
          <w:sz w:val="24"/>
          <w:szCs w:val="24"/>
          <w:rPrChange w:id="1967" w:author="Artin" w:date="2023-08-27T16:16:00Z">
            <w:rPr>
              <w:rFonts w:asciiTheme="minorHAnsi" w:hAnsiTheme="minorHAnsi"/>
              <w:color w:val="000000" w:themeColor="text1"/>
            </w:rPr>
          </w:rPrChange>
        </w:rPr>
        <w:t>\partial{\</w:t>
      </w:r>
      <w:proofErr w:type="spellStart"/>
      <w:r w:rsidRPr="00B702A1">
        <w:rPr>
          <w:sz w:val="24"/>
          <w:szCs w:val="24"/>
          <w:rPrChange w:id="1968" w:author="Artin" w:date="2023-08-27T16:16:00Z">
            <w:rPr>
              <w:rFonts w:asciiTheme="minorHAnsi" w:hAnsiTheme="minorHAnsi"/>
              <w:color w:val="000000" w:themeColor="text1"/>
            </w:rPr>
          </w:rPrChange>
        </w:rPr>
        <w:t>widehat</w:t>
      </w:r>
      <w:proofErr w:type="spellEnd"/>
      <w:r w:rsidRPr="00B702A1">
        <w:rPr>
          <w:sz w:val="24"/>
          <w:szCs w:val="24"/>
          <w:rPrChange w:id="1969" w:author="Artin" w:date="2023-08-27T16:16:00Z">
            <w:rPr>
              <w:rFonts w:asciiTheme="minorHAnsi" w:hAnsiTheme="minorHAnsi"/>
              <w:color w:val="000000" w:themeColor="text1"/>
            </w:rPr>
          </w:rPrChange>
        </w:rPr>
        <w:t>{q}_k^{(i</w:t>
      </w:r>
      <w:del w:id="1970" w:author="Artin" w:date="2023-08-27T16:16:00Z">
        <w:r w:rsidR="0062597C" w:rsidRPr="00B702A1">
          <w:rPr>
            <w:rFonts w:asciiTheme="minorHAnsi" w:hAnsiTheme="minorHAnsi" w:cstheme="minorHAnsi"/>
            <w:color w:val="000000" w:themeColor="text1"/>
            <w:szCs w:val="24"/>
          </w:rPr>
          <w:delText>)}</w:delText>
        </w:r>
        <w:r w:rsidR="00217555" w:rsidRPr="00B702A1">
          <w:rPr>
            <w:rFonts w:asciiTheme="minorHAnsi" w:hAnsiTheme="minorHAnsi" w:cstheme="minorHAnsi"/>
            <w:color w:val="000000" w:themeColor="text1"/>
            <w:szCs w:val="24"/>
          </w:rPr>
          <w:delText>}}</w:delText>
        </w:r>
        <w:commentRangeStart w:id="1971"/>
        <w:r w:rsidR="00217555" w:rsidRPr="00B702A1">
          <w:rPr>
            <w:rFonts w:asciiTheme="minorHAnsi" w:hAnsiTheme="minorHAnsi" w:cstheme="minorHAnsi"/>
            <w:color w:val="000000" w:themeColor="text1"/>
            <w:szCs w:val="24"/>
          </w:rPr>
          <w:delText>=</w:delText>
        </w:r>
        <w:commentRangeEnd w:id="1971"/>
        <w:r w:rsidR="0062597C" w:rsidRPr="00B702A1">
          <w:rPr>
            <w:rStyle w:val="CommentReference"/>
            <w:rFonts w:ascii="PT Sans Narrow" w:hAnsi="PT Sans Narrow" w:cs="Courier New"/>
            <w:sz w:val="18"/>
            <w:szCs w:val="18"/>
          </w:rPr>
          <w:commentReference w:id="1971"/>
        </w:r>
        <w:r w:rsidR="00217555" w:rsidRPr="00B702A1">
          <w:rPr>
            <w:rFonts w:cstheme="minorHAnsi"/>
            <w:color w:val="000000" w:themeColor="text1"/>
            <w:sz w:val="24"/>
            <w:szCs w:val="24"/>
          </w:rPr>
          <w:delText>\</w:delText>
        </w:r>
      </w:del>
      <w:ins w:id="1972" w:author="Artin" w:date="2023-08-27T16:16:00Z">
        <w:r w:rsidRPr="00B702A1">
          <w:rPr>
            <w:sz w:val="24"/>
            <w:szCs w:val="24"/>
          </w:rPr>
          <w:t>)}}}</w:t>
        </w:r>
      </w:ins>
    </w:p>
    <w:p w14:paraId="04BAAC46" w14:textId="1C30B7BE" w:rsidR="00CA6F40" w:rsidRPr="00B702A1" w:rsidRDefault="00CA6F40" w:rsidP="00B702A1">
      <w:pPr>
        <w:spacing w:line="276" w:lineRule="auto"/>
        <w:rPr>
          <w:ins w:id="1973" w:author="Artin" w:date="2023-08-27T16:16:00Z"/>
          <w:sz w:val="24"/>
          <w:szCs w:val="24"/>
        </w:rPr>
      </w:pPr>
      <w:ins w:id="1974" w:author="Artin" w:date="2023-08-27T16:16:00Z">
        <w:r w:rsidRPr="00B702A1">
          <w:rPr>
            <w:sz w:val="24"/>
            <w:szCs w:val="24"/>
          </w:rPr>
          <w:t xml:space="preserve">    &amp; = \textcolor{gray}{\</w:t>
        </w:r>
      </w:ins>
      <w:r w:rsidRPr="00B702A1">
        <w:rPr>
          <w:sz w:val="24"/>
          <w:szCs w:val="24"/>
          <w:rPrChange w:id="1975" w:author="Artin" w:date="2023-08-27T16:16:00Z">
            <w:rPr>
              <w:rFonts w:asciiTheme="minorHAnsi" w:hAnsiTheme="minorHAnsi"/>
              <w:color w:val="000000" w:themeColor="text1"/>
            </w:rPr>
          </w:rPrChange>
        </w:rPr>
        <w:t>text{sigmoid}\left(\widehat{q}_k^{(i</w:t>
      </w:r>
      <w:proofErr w:type="gramStart"/>
      <w:r w:rsidRPr="00B702A1">
        <w:rPr>
          <w:sz w:val="24"/>
          <w:szCs w:val="24"/>
          <w:rPrChange w:id="1976" w:author="Artin" w:date="2023-08-27T16:16:00Z">
            <w:rPr>
              <w:rFonts w:asciiTheme="minorHAnsi" w:hAnsiTheme="minorHAnsi"/>
              <w:color w:val="000000" w:themeColor="text1"/>
            </w:rPr>
          </w:rPrChange>
        </w:rPr>
        <w:t>)}\</w:t>
      </w:r>
      <w:proofErr w:type="gramEnd"/>
      <w:r w:rsidRPr="00B702A1">
        <w:rPr>
          <w:sz w:val="24"/>
          <w:szCs w:val="24"/>
          <w:rPrChange w:id="1977" w:author="Artin" w:date="2023-08-27T16:16:00Z">
            <w:rPr>
              <w:rFonts w:asciiTheme="minorHAnsi" w:hAnsiTheme="minorHAnsi"/>
              <w:color w:val="000000" w:themeColor="text1"/>
            </w:rPr>
          </w:rPrChange>
        </w:rPr>
        <w:t>right)\left(1-\text{sigmoid}\left(\widehat{q}_k^{(i)}\right)\right</w:t>
      </w:r>
      <w:del w:id="1978" w:author="Artin" w:date="2023-08-27T16:16:00Z">
        <w:r w:rsidR="00217555" w:rsidRPr="00B702A1">
          <w:rPr>
            <w:rFonts w:asciiTheme="minorHAnsi" w:hAnsiTheme="minorHAnsi" w:cstheme="minorHAnsi"/>
            <w:color w:val="000000" w:themeColor="text1"/>
            <w:szCs w:val="24"/>
          </w:rPr>
          <w:delText>)=\</w:delText>
        </w:r>
      </w:del>
      <w:ins w:id="1979" w:author="Artin" w:date="2023-08-27T16:16:00Z">
        <w:r w:rsidRPr="00B702A1">
          <w:rPr>
            <w:szCs w:val="24"/>
          </w:rPr>
          <w:t>)}</w:t>
        </w:r>
      </w:ins>
    </w:p>
    <w:p w14:paraId="086F9F20" w14:textId="77777777" w:rsidR="00CA6F40" w:rsidRPr="00B702A1" w:rsidRDefault="00CA6F40" w:rsidP="00B702A1">
      <w:pPr>
        <w:spacing w:line="276" w:lineRule="auto"/>
        <w:rPr>
          <w:ins w:id="1980" w:author="Artin" w:date="2023-08-27T16:16:00Z"/>
          <w:sz w:val="24"/>
          <w:szCs w:val="24"/>
        </w:rPr>
      </w:pPr>
      <w:ins w:id="1981" w:author="Artin" w:date="2023-08-27T16:16:00Z">
        <w:r w:rsidRPr="00B702A1">
          <w:rPr>
            <w:sz w:val="24"/>
            <w:szCs w:val="24"/>
          </w:rPr>
          <w:t xml:space="preserve">    \\</w:t>
        </w:r>
      </w:ins>
    </w:p>
    <w:p w14:paraId="3D38353F" w14:textId="77777777" w:rsidR="00CA6F40" w:rsidRPr="00B702A1" w:rsidRDefault="00CA6F40" w:rsidP="00B702A1">
      <w:pPr>
        <w:spacing w:line="276" w:lineRule="auto"/>
        <w:rPr>
          <w:sz w:val="24"/>
          <w:szCs w:val="24"/>
          <w:rPrChange w:id="1982" w:author="Artin" w:date="2023-08-27T16:16:00Z">
            <w:rPr>
              <w:rFonts w:asciiTheme="minorHAnsi" w:hAnsiTheme="minorHAnsi"/>
              <w:color w:val="000000" w:themeColor="text1"/>
            </w:rPr>
          </w:rPrChange>
        </w:rPr>
      </w:pPr>
      <w:ins w:id="1983" w:author="Artin" w:date="2023-08-27T16:16:00Z">
        <w:r w:rsidRPr="00B702A1">
          <w:rPr>
            <w:sz w:val="24"/>
            <w:szCs w:val="24"/>
          </w:rPr>
          <w:t xml:space="preserve">    &amp; = \</w:t>
        </w:r>
      </w:ins>
      <w:proofErr w:type="spellStart"/>
      <w:r w:rsidRPr="00B702A1">
        <w:rPr>
          <w:sz w:val="24"/>
          <w:szCs w:val="24"/>
          <w:rPrChange w:id="1984" w:author="Artin" w:date="2023-08-27T16:16:00Z">
            <w:rPr>
              <w:rFonts w:asciiTheme="minorHAnsi" w:hAnsiTheme="minorHAnsi"/>
              <w:color w:val="000000" w:themeColor="text1"/>
            </w:rPr>
          </w:rPrChange>
        </w:rPr>
        <w:t>widehat</w:t>
      </w:r>
      <w:proofErr w:type="spellEnd"/>
      <w:r w:rsidRPr="00B702A1">
        <w:rPr>
          <w:sz w:val="24"/>
          <w:szCs w:val="24"/>
          <w:rPrChange w:id="1985" w:author="Artin" w:date="2023-08-27T16:16:00Z">
            <w:rPr>
              <w:rFonts w:asciiTheme="minorHAnsi" w:hAnsiTheme="minorHAnsi"/>
              <w:color w:val="000000" w:themeColor="text1"/>
            </w:rPr>
          </w:rPrChange>
        </w:rPr>
        <w:t>{p}_k^{(i</w:t>
      </w:r>
      <w:proofErr w:type="gramStart"/>
      <w:r w:rsidRPr="00B702A1">
        <w:rPr>
          <w:sz w:val="24"/>
          <w:szCs w:val="24"/>
          <w:rPrChange w:id="1986" w:author="Artin" w:date="2023-08-27T16:16:00Z">
            <w:rPr>
              <w:rFonts w:asciiTheme="minorHAnsi" w:hAnsiTheme="minorHAnsi"/>
              <w:color w:val="000000" w:themeColor="text1"/>
            </w:rPr>
          </w:rPrChange>
        </w:rPr>
        <w:t>)}\</w:t>
      </w:r>
      <w:proofErr w:type="gramEnd"/>
      <w:r w:rsidRPr="00B702A1">
        <w:rPr>
          <w:sz w:val="24"/>
          <w:szCs w:val="24"/>
          <w:rPrChange w:id="1987" w:author="Artin" w:date="2023-08-27T16:16:00Z">
            <w:rPr>
              <w:rFonts w:asciiTheme="minorHAnsi" w:hAnsiTheme="minorHAnsi"/>
              <w:color w:val="000000" w:themeColor="text1"/>
            </w:rPr>
          </w:rPrChange>
        </w:rPr>
        <w:t>left(1-\</w:t>
      </w:r>
      <w:proofErr w:type="spellStart"/>
      <w:r w:rsidRPr="00B702A1">
        <w:rPr>
          <w:sz w:val="24"/>
          <w:szCs w:val="24"/>
          <w:rPrChange w:id="1988" w:author="Artin" w:date="2023-08-27T16:16:00Z">
            <w:rPr>
              <w:rFonts w:asciiTheme="minorHAnsi" w:hAnsiTheme="minorHAnsi"/>
              <w:color w:val="000000" w:themeColor="text1"/>
            </w:rPr>
          </w:rPrChange>
        </w:rPr>
        <w:t>widehat</w:t>
      </w:r>
      <w:proofErr w:type="spellEnd"/>
      <w:r w:rsidRPr="00B702A1">
        <w:rPr>
          <w:sz w:val="24"/>
          <w:szCs w:val="24"/>
          <w:rPrChange w:id="1989" w:author="Artin" w:date="2023-08-27T16:16:00Z">
            <w:rPr>
              <w:rFonts w:asciiTheme="minorHAnsi" w:hAnsiTheme="minorHAnsi"/>
              <w:color w:val="000000" w:themeColor="text1"/>
            </w:rPr>
          </w:rPrChange>
        </w:rPr>
        <w:t>{p}_k^{(i)}\right)</w:t>
      </w:r>
    </w:p>
    <w:p w14:paraId="305F8950" w14:textId="1405A541" w:rsidR="00CA6F40" w:rsidRPr="00B702A1" w:rsidRDefault="00CA6F40" w:rsidP="00B702A1">
      <w:pPr>
        <w:spacing w:line="276" w:lineRule="auto"/>
        <w:rPr>
          <w:ins w:id="1990" w:author="Artin" w:date="2023-08-27T16:16:00Z"/>
          <w:sz w:val="24"/>
          <w:szCs w:val="24"/>
        </w:rPr>
      </w:pPr>
      <w:r w:rsidRPr="00B702A1">
        <w:rPr>
          <w:sz w:val="24"/>
          <w:szCs w:val="24"/>
          <w:rPrChange w:id="1991" w:author="Artin" w:date="2023-08-27T16:16:00Z">
            <w:rPr>
              <w:rFonts w:asciiTheme="minorHAnsi" w:hAnsiTheme="minorHAnsi"/>
              <w:color w:val="000000" w:themeColor="text1"/>
            </w:rPr>
          </w:rPrChange>
        </w:rPr>
        <w:t>\</w:t>
      </w:r>
      <w:proofErr w:type="gramStart"/>
      <w:r w:rsidRPr="00B702A1">
        <w:rPr>
          <w:sz w:val="24"/>
          <w:szCs w:val="24"/>
          <w:rPrChange w:id="1992" w:author="Artin" w:date="2023-08-27T16:16:00Z">
            <w:rPr>
              <w:rFonts w:asciiTheme="minorHAnsi" w:hAnsiTheme="minorHAnsi"/>
              <w:color w:val="000000" w:themeColor="text1"/>
            </w:rPr>
          </w:rPrChange>
        </w:rPr>
        <w:t>end</w:t>
      </w:r>
      <w:proofErr w:type="gramEnd"/>
      <w:r w:rsidRPr="00B702A1">
        <w:rPr>
          <w:sz w:val="24"/>
          <w:szCs w:val="24"/>
          <w:rPrChange w:id="1993" w:author="Artin" w:date="2023-08-27T16:16:00Z">
            <w:rPr>
              <w:rFonts w:asciiTheme="minorHAnsi" w:hAnsiTheme="minorHAnsi"/>
              <w:color w:val="000000" w:themeColor="text1"/>
            </w:rPr>
          </w:rPrChange>
        </w:rPr>
        <w:t>{</w:t>
      </w:r>
      <w:del w:id="1994" w:author="Artin" w:date="2023-08-27T16:16:00Z">
        <w:r w:rsidR="00217555" w:rsidRPr="00B702A1">
          <w:rPr>
            <w:rFonts w:cstheme="minorHAnsi"/>
            <w:color w:val="000000" w:themeColor="text1"/>
            <w:sz w:val="24"/>
            <w:szCs w:val="24"/>
          </w:rPr>
          <w:delText>equation}</w:delText>
        </w:r>
      </w:del>
      <w:ins w:id="1995" w:author="Artin" w:date="2023-08-27T16:16:00Z">
        <w:r w:rsidRPr="00B702A1">
          <w:rPr>
            <w:sz w:val="24"/>
            <w:szCs w:val="24"/>
          </w:rPr>
          <w:t>align}</w:t>
        </w:r>
      </w:ins>
    </w:p>
    <w:p w14:paraId="5C237C6E" w14:textId="77777777" w:rsidR="00CA6F40" w:rsidRPr="00B702A1" w:rsidRDefault="00CA6F40" w:rsidP="00B702A1">
      <w:pPr>
        <w:spacing w:line="276" w:lineRule="auto"/>
        <w:rPr>
          <w:sz w:val="24"/>
          <w:szCs w:val="24"/>
          <w:rPrChange w:id="1996" w:author="Artin" w:date="2023-08-27T16:16:00Z">
            <w:rPr>
              <w:rFonts w:asciiTheme="minorHAnsi" w:hAnsiTheme="minorHAnsi"/>
              <w:color w:val="000000" w:themeColor="text1"/>
            </w:rPr>
          </w:rPrChange>
        </w:rPr>
      </w:pPr>
    </w:p>
    <w:p w14:paraId="586974E8" w14:textId="77777777" w:rsidR="00CA6F40" w:rsidRPr="00B702A1" w:rsidRDefault="00CA6F40" w:rsidP="00B702A1">
      <w:pPr>
        <w:spacing w:line="276" w:lineRule="auto"/>
        <w:rPr>
          <w:sz w:val="24"/>
          <w:szCs w:val="24"/>
          <w:rPrChange w:id="1997" w:author="Artin" w:date="2023-08-27T16:16:00Z">
            <w:rPr>
              <w:rFonts w:asciiTheme="minorHAnsi" w:hAnsiTheme="minorHAnsi"/>
              <w:color w:val="000000" w:themeColor="text1"/>
            </w:rPr>
          </w:rPrChange>
        </w:rPr>
      </w:pPr>
      <w:r w:rsidRPr="00B702A1">
        <w:rPr>
          <w:sz w:val="24"/>
          <w:szCs w:val="24"/>
          <w:rPrChange w:id="1998" w:author="Artin" w:date="2023-08-27T16:16:00Z">
            <w:rPr>
              <w:rFonts w:asciiTheme="minorHAnsi" w:hAnsiTheme="minorHAnsi"/>
              <w:color w:val="000000" w:themeColor="text1"/>
            </w:rPr>
          </w:rPrChange>
        </w:rPr>
        <w:t>The loss gradient gives us the direction in which the predicted probability needs to be updated to minimize the loss. The gradient of the binary cross-entropy loss is calculated as follows:</w:t>
      </w:r>
    </w:p>
    <w:p w14:paraId="60B6C62A" w14:textId="77777777" w:rsidR="00CA6F40" w:rsidRPr="00B702A1" w:rsidRDefault="00CA6F40" w:rsidP="00B702A1">
      <w:pPr>
        <w:spacing w:line="276" w:lineRule="auto"/>
        <w:rPr>
          <w:sz w:val="24"/>
          <w:szCs w:val="24"/>
          <w:rPrChange w:id="1999" w:author="Artin" w:date="2023-08-27T16:16:00Z">
            <w:rPr>
              <w:rFonts w:asciiTheme="minorHAnsi" w:hAnsiTheme="minorHAnsi"/>
              <w:color w:val="000000" w:themeColor="text1"/>
            </w:rPr>
          </w:rPrChange>
        </w:rPr>
      </w:pPr>
      <w:r w:rsidRPr="00B702A1">
        <w:rPr>
          <w:sz w:val="24"/>
          <w:szCs w:val="24"/>
          <w:rPrChange w:id="2000" w:author="Artin" w:date="2023-08-27T16:16:00Z">
            <w:rPr>
              <w:rFonts w:asciiTheme="minorHAnsi" w:hAnsiTheme="minorHAnsi"/>
              <w:color w:val="000000" w:themeColor="text1"/>
            </w:rPr>
          </w:rPrChange>
        </w:rPr>
        <w:t>\</w:t>
      </w:r>
      <w:proofErr w:type="gramStart"/>
      <w:r w:rsidRPr="00B702A1">
        <w:rPr>
          <w:sz w:val="24"/>
          <w:szCs w:val="24"/>
          <w:rPrChange w:id="2001" w:author="Artin" w:date="2023-08-27T16:16:00Z">
            <w:rPr>
              <w:rFonts w:asciiTheme="minorHAnsi" w:hAnsiTheme="minorHAnsi"/>
              <w:color w:val="000000" w:themeColor="text1"/>
            </w:rPr>
          </w:rPrChange>
        </w:rPr>
        <w:t>begin</w:t>
      </w:r>
      <w:proofErr w:type="gramEnd"/>
      <w:r w:rsidRPr="00B702A1">
        <w:rPr>
          <w:sz w:val="24"/>
          <w:szCs w:val="24"/>
          <w:rPrChange w:id="2002" w:author="Artin" w:date="2023-08-27T16:16:00Z">
            <w:rPr>
              <w:rFonts w:asciiTheme="minorHAnsi" w:hAnsiTheme="minorHAnsi"/>
              <w:color w:val="000000" w:themeColor="text1"/>
            </w:rPr>
          </w:rPrChange>
        </w:rPr>
        <w:t>{equation}</w:t>
      </w:r>
    </w:p>
    <w:p w14:paraId="5EDD29F3" w14:textId="77777777" w:rsidR="00CA6F40" w:rsidRPr="00B702A1" w:rsidRDefault="00CA6F40" w:rsidP="00B702A1">
      <w:pPr>
        <w:spacing w:line="276" w:lineRule="auto"/>
        <w:rPr>
          <w:sz w:val="24"/>
          <w:szCs w:val="24"/>
          <w:rPrChange w:id="2003" w:author="Artin" w:date="2023-08-27T16:16:00Z">
            <w:rPr>
              <w:rFonts w:asciiTheme="minorHAnsi" w:hAnsiTheme="minorHAnsi"/>
              <w:color w:val="000000" w:themeColor="text1"/>
            </w:rPr>
          </w:rPrChange>
        </w:rPr>
      </w:pPr>
      <w:r w:rsidRPr="00B702A1">
        <w:rPr>
          <w:sz w:val="24"/>
          <w:szCs w:val="24"/>
          <w:rPrChange w:id="2004" w:author="Artin" w:date="2023-08-27T16:16:00Z">
            <w:rPr>
              <w:rFonts w:asciiTheme="minorHAnsi" w:hAnsiTheme="minorHAnsi"/>
              <w:color w:val="000000" w:themeColor="text1"/>
            </w:rPr>
          </w:rPrChange>
        </w:rPr>
        <w:t xml:space="preserve">    \label{</w:t>
      </w:r>
      <w:proofErr w:type="gramStart"/>
      <w:r w:rsidRPr="00B702A1">
        <w:rPr>
          <w:sz w:val="24"/>
          <w:szCs w:val="24"/>
          <w:rPrChange w:id="2005" w:author="Artin" w:date="2023-08-27T16:16:00Z">
            <w:rPr>
              <w:rFonts w:asciiTheme="minorHAnsi" w:hAnsiTheme="minorHAnsi"/>
              <w:color w:val="000000" w:themeColor="text1"/>
            </w:rPr>
          </w:rPrChange>
        </w:rPr>
        <w:t>eq:taxonomy.eq.</w:t>
      </w:r>
      <w:proofErr w:type="gramEnd"/>
      <w:r w:rsidRPr="00B702A1">
        <w:rPr>
          <w:sz w:val="24"/>
          <w:szCs w:val="24"/>
          <w:rPrChange w:id="2006" w:author="Artin" w:date="2023-08-27T16:16:00Z">
            <w:rPr>
              <w:rFonts w:asciiTheme="minorHAnsi" w:hAnsiTheme="minorHAnsi"/>
              <w:color w:val="000000" w:themeColor="text1"/>
            </w:rPr>
          </w:rPrChange>
        </w:rPr>
        <w:t>11.lossgradient}</w:t>
      </w:r>
    </w:p>
    <w:p w14:paraId="659F304F" w14:textId="37A17A8E" w:rsidR="00CA6F40" w:rsidRPr="00B702A1" w:rsidRDefault="00CA6F40" w:rsidP="00B702A1">
      <w:pPr>
        <w:spacing w:line="276" w:lineRule="auto"/>
        <w:rPr>
          <w:sz w:val="24"/>
          <w:szCs w:val="24"/>
          <w:rPrChange w:id="2007" w:author="Artin" w:date="2023-08-27T16:16:00Z">
            <w:rPr>
              <w:rFonts w:asciiTheme="minorHAnsi" w:hAnsiTheme="minorHAnsi"/>
              <w:color w:val="000000" w:themeColor="text1"/>
            </w:rPr>
          </w:rPrChange>
        </w:rPr>
      </w:pPr>
      <w:r w:rsidRPr="00B702A1">
        <w:rPr>
          <w:sz w:val="24"/>
          <w:szCs w:val="24"/>
          <w:rPrChange w:id="2008" w:author="Artin" w:date="2023-08-27T16:16:00Z">
            <w:rPr>
              <w:rFonts w:asciiTheme="minorHAnsi" w:hAnsiTheme="minorHAnsi"/>
              <w:color w:val="000000" w:themeColor="text1"/>
            </w:rPr>
          </w:rPrChange>
        </w:rPr>
        <w:t xml:space="preserve">    \frac{\partial \</w:t>
      </w:r>
      <w:proofErr w:type="spellStart"/>
      <w:r w:rsidRPr="00B702A1">
        <w:rPr>
          <w:sz w:val="24"/>
          <w:szCs w:val="24"/>
          <w:rPrChange w:id="2009" w:author="Artin" w:date="2023-08-27T16:16:00Z">
            <w:rPr>
              <w:rFonts w:asciiTheme="minorHAnsi" w:hAnsiTheme="minorHAnsi"/>
              <w:color w:val="000000" w:themeColor="text1"/>
            </w:rPr>
          </w:rPrChange>
        </w:rPr>
        <w:t>mathcal</w:t>
      </w:r>
      <w:proofErr w:type="spellEnd"/>
      <w:r w:rsidRPr="00B702A1">
        <w:rPr>
          <w:sz w:val="24"/>
          <w:szCs w:val="24"/>
          <w:rPrChange w:id="2010" w:author="Artin" w:date="2023-08-27T16:16:00Z">
            <w:rPr>
              <w:rFonts w:asciiTheme="minorHAnsi" w:hAnsiTheme="minorHAnsi"/>
              <w:color w:val="000000" w:themeColor="text1"/>
            </w:rPr>
          </w:rPrChange>
        </w:rPr>
        <w:t>{L} \left( \</w:t>
      </w:r>
      <w:proofErr w:type="spellStart"/>
      <w:r w:rsidRPr="00B702A1">
        <w:rPr>
          <w:sz w:val="24"/>
          <w:szCs w:val="24"/>
          <w:rPrChange w:id="2011" w:author="Artin" w:date="2023-08-27T16:16:00Z">
            <w:rPr>
              <w:rFonts w:asciiTheme="minorHAnsi" w:hAnsiTheme="minorHAnsi"/>
              <w:color w:val="000000" w:themeColor="text1"/>
            </w:rPr>
          </w:rPrChange>
        </w:rPr>
        <w:t>widehat</w:t>
      </w:r>
      <w:proofErr w:type="spellEnd"/>
      <w:r w:rsidRPr="00B702A1">
        <w:rPr>
          <w:sz w:val="24"/>
          <w:szCs w:val="24"/>
          <w:rPrChange w:id="2012" w:author="Artin" w:date="2023-08-27T16:16:00Z">
            <w:rPr>
              <w:rFonts w:asciiTheme="minorHAnsi" w:hAnsiTheme="minorHAnsi"/>
              <w:color w:val="000000" w:themeColor="text1"/>
            </w:rPr>
          </w:rPrChange>
        </w:rPr>
        <w:t>{p}_k^{(i)},\;</w:t>
      </w:r>
      <w:proofErr w:type="spellStart"/>
      <w:r w:rsidRPr="00B702A1">
        <w:rPr>
          <w:sz w:val="24"/>
          <w:szCs w:val="24"/>
          <w:rPrChange w:id="2013" w:author="Artin" w:date="2023-08-27T16:16:00Z">
            <w:rPr>
              <w:rFonts w:asciiTheme="minorHAnsi" w:hAnsiTheme="minorHAnsi"/>
              <w:color w:val="000000" w:themeColor="text1"/>
            </w:rPr>
          </w:rPrChange>
        </w:rPr>
        <w:t>y_k</w:t>
      </w:r>
      <w:proofErr w:type="spellEnd"/>
      <w:r w:rsidRPr="00B702A1">
        <w:rPr>
          <w:sz w:val="24"/>
          <w:szCs w:val="24"/>
          <w:rPrChange w:id="2014" w:author="Artin" w:date="2023-08-27T16:16:00Z">
            <w:rPr>
              <w:rFonts w:asciiTheme="minorHAnsi" w:hAnsiTheme="minorHAnsi"/>
              <w:color w:val="000000" w:themeColor="text1"/>
            </w:rPr>
          </w:rPrChange>
        </w:rPr>
        <w:t>^{(i)}\right)}{\partial \</w:t>
      </w:r>
      <w:proofErr w:type="spellStart"/>
      <w:r w:rsidRPr="00B702A1">
        <w:rPr>
          <w:sz w:val="24"/>
          <w:szCs w:val="24"/>
          <w:rPrChange w:id="2015" w:author="Artin" w:date="2023-08-27T16:16:00Z">
            <w:rPr>
              <w:rFonts w:asciiTheme="minorHAnsi" w:hAnsiTheme="minorHAnsi"/>
              <w:color w:val="000000" w:themeColor="text1"/>
            </w:rPr>
          </w:rPrChange>
        </w:rPr>
        <w:t>widehat</w:t>
      </w:r>
      <w:proofErr w:type="spellEnd"/>
      <w:r w:rsidRPr="00B702A1">
        <w:rPr>
          <w:sz w:val="24"/>
          <w:szCs w:val="24"/>
          <w:rPrChange w:id="2016" w:author="Artin" w:date="2023-08-27T16:16:00Z">
            <w:rPr>
              <w:rFonts w:asciiTheme="minorHAnsi" w:hAnsiTheme="minorHAnsi"/>
              <w:color w:val="000000" w:themeColor="text1"/>
            </w:rPr>
          </w:rPrChange>
        </w:rPr>
        <w:t>{p}</w:t>
      </w:r>
      <w:commentRangeStart w:id="2017"/>
      <w:r w:rsidRPr="00B702A1">
        <w:rPr>
          <w:sz w:val="24"/>
          <w:szCs w:val="24"/>
          <w:rPrChange w:id="2018" w:author="Artin" w:date="2023-08-27T16:16:00Z">
            <w:rPr>
              <w:rFonts w:asciiTheme="minorHAnsi" w:hAnsiTheme="minorHAnsi"/>
              <w:color w:val="000000" w:themeColor="text1"/>
            </w:rPr>
          </w:rPrChange>
        </w:rPr>
        <w:t>_k^{(i)}</w:t>
      </w:r>
      <w:commentRangeEnd w:id="2017"/>
      <w:r w:rsidR="0062597C" w:rsidRPr="00B702A1">
        <w:rPr>
          <w:rStyle w:val="CommentReference"/>
          <w:rFonts w:ascii="PT Sans Narrow" w:hAnsi="PT Sans Narrow" w:cs="Courier New"/>
          <w:sz w:val="18"/>
          <w:szCs w:val="18"/>
        </w:rPr>
        <w:commentReference w:id="2017"/>
      </w:r>
      <w:ins w:id="2019" w:author="Artin" w:date="2023-08-27T16:16:00Z">
        <w:r w:rsidRPr="00B702A1">
          <w:rPr>
            <w:sz w:val="24"/>
            <w:szCs w:val="24"/>
          </w:rPr>
          <w:t xml:space="preserve"> </w:t>
        </w:r>
      </w:ins>
      <w:r w:rsidRPr="00B702A1">
        <w:rPr>
          <w:sz w:val="24"/>
          <w:szCs w:val="24"/>
          <w:rPrChange w:id="2020" w:author="Artin" w:date="2023-08-27T16:16:00Z">
            <w:rPr>
              <w:rFonts w:asciiTheme="minorHAnsi" w:hAnsiTheme="minorHAnsi"/>
              <w:color w:val="000000" w:themeColor="text1"/>
            </w:rPr>
          </w:rPrChange>
        </w:rPr>
        <w:t>}=\frac{y_k^{(i)}}{\widehat{p}_k^{(i)}}-\frac{1-y_k^{(i)}}{1-\widehat{p}_k^{(i)}}</w:t>
      </w:r>
    </w:p>
    <w:p w14:paraId="079B9B09" w14:textId="77777777" w:rsidR="00CA6F40" w:rsidRPr="00B702A1" w:rsidRDefault="00CA6F40" w:rsidP="00B702A1">
      <w:pPr>
        <w:spacing w:line="276" w:lineRule="auto"/>
        <w:rPr>
          <w:moveFrom w:id="2021" w:author="Artin" w:date="2023-08-27T16:16:00Z"/>
          <w:sz w:val="24"/>
          <w:szCs w:val="24"/>
          <w:rPrChange w:id="2022" w:author="Artin" w:date="2023-08-27T16:16:00Z">
            <w:rPr>
              <w:moveFrom w:id="2023" w:author="Artin" w:date="2023-08-27T16:16:00Z"/>
              <w:rFonts w:asciiTheme="minorHAnsi" w:hAnsiTheme="minorHAnsi"/>
              <w:color w:val="000000" w:themeColor="text1"/>
            </w:rPr>
          </w:rPrChange>
        </w:rPr>
      </w:pPr>
      <w:moveFromRangeStart w:id="2024" w:author="Artin" w:date="2023-08-27T16:16:00Z" w:name="move144045416"/>
      <w:moveFrom w:id="2025" w:author="Artin" w:date="2023-08-27T16:16:00Z">
        <w:r w:rsidRPr="00B702A1">
          <w:rPr>
            <w:sz w:val="24"/>
            <w:szCs w:val="24"/>
            <w:rPrChange w:id="2026" w:author="Artin" w:date="2023-08-27T16:16:00Z">
              <w:rPr>
                <w:rFonts w:asciiTheme="minorHAnsi" w:hAnsiTheme="minorHAnsi"/>
                <w:color w:val="000000" w:themeColor="text1"/>
              </w:rPr>
            </w:rPrChange>
          </w:rPr>
          <w:t>\end{equation}</w:t>
        </w:r>
      </w:moveFrom>
    </w:p>
    <w:moveFromRangeEnd w:id="2024"/>
    <w:p w14:paraId="270D2928" w14:textId="77777777" w:rsidR="00CA6F40" w:rsidRPr="00B702A1" w:rsidRDefault="00CA6F40" w:rsidP="00B702A1">
      <w:pPr>
        <w:spacing w:line="276" w:lineRule="auto"/>
        <w:rPr>
          <w:ins w:id="2027" w:author="Artin" w:date="2023-08-27T16:16:00Z"/>
          <w:sz w:val="24"/>
          <w:szCs w:val="24"/>
        </w:rPr>
      </w:pPr>
      <w:ins w:id="2028" w:author="Artin" w:date="2023-08-27T16:16:00Z">
        <w:r w:rsidRPr="00B702A1">
          <w:rPr>
            <w:sz w:val="24"/>
            <w:szCs w:val="24"/>
          </w:rPr>
          <w:t>\</w:t>
        </w:r>
        <w:proofErr w:type="gramStart"/>
        <w:r w:rsidRPr="00B702A1">
          <w:rPr>
            <w:sz w:val="24"/>
            <w:szCs w:val="24"/>
          </w:rPr>
          <w:t>end</w:t>
        </w:r>
        <w:proofErr w:type="gramEnd"/>
        <w:r w:rsidRPr="00B702A1">
          <w:rPr>
            <w:sz w:val="24"/>
            <w:szCs w:val="24"/>
          </w:rPr>
          <w:t>{equation}</w:t>
        </w:r>
      </w:ins>
    </w:p>
    <w:p w14:paraId="3EF0B0EF" w14:textId="037F6D62" w:rsidR="00CA6F40" w:rsidRPr="00B702A1" w:rsidRDefault="00CA6F40" w:rsidP="00B702A1">
      <w:pPr>
        <w:spacing w:line="276" w:lineRule="auto"/>
        <w:rPr>
          <w:sz w:val="24"/>
          <w:szCs w:val="24"/>
          <w:rPrChange w:id="2029" w:author="Artin" w:date="2023-08-27T16:16:00Z">
            <w:rPr>
              <w:rFonts w:asciiTheme="minorHAnsi" w:hAnsiTheme="minorHAnsi"/>
              <w:color w:val="000000" w:themeColor="text1"/>
            </w:rPr>
          </w:rPrChange>
        </w:rPr>
      </w:pPr>
      <w:r w:rsidRPr="00B702A1">
        <w:rPr>
          <w:sz w:val="24"/>
          <w:szCs w:val="24"/>
          <w:rPrChange w:id="2030" w:author="Artin" w:date="2023-08-27T16:16:00Z">
            <w:rPr>
              <w:rFonts w:asciiTheme="minorHAnsi" w:hAnsiTheme="minorHAnsi"/>
              <w:color w:val="000000" w:themeColor="text1"/>
            </w:rPr>
          </w:rPrChange>
        </w:rPr>
        <w:t>where $</w:t>
      </w:r>
      <w:proofErr w:type="spellStart"/>
      <w:r w:rsidRPr="00B702A1">
        <w:rPr>
          <w:sz w:val="24"/>
          <w:szCs w:val="24"/>
          <w:rPrChange w:id="2031" w:author="Artin" w:date="2023-08-27T16:16:00Z">
            <w:rPr>
              <w:rFonts w:asciiTheme="minorHAnsi" w:hAnsiTheme="minorHAnsi"/>
              <w:color w:val="000000" w:themeColor="text1"/>
            </w:rPr>
          </w:rPrChange>
        </w:rPr>
        <w:t>y_k</w:t>
      </w:r>
      <w:proofErr w:type="spellEnd"/>
      <w:r w:rsidRPr="00B702A1">
        <w:rPr>
          <w:sz w:val="24"/>
          <w:szCs w:val="24"/>
          <w:rPrChange w:id="2032" w:author="Artin" w:date="2023-08-27T16:16:00Z">
            <w:rPr>
              <w:rFonts w:asciiTheme="minorHAnsi" w:hAnsiTheme="minorHAnsi"/>
              <w:color w:val="000000" w:themeColor="text1"/>
            </w:rPr>
          </w:rPrChange>
        </w:rPr>
        <w:t>^{(i</w:t>
      </w:r>
      <w:proofErr w:type="gramStart"/>
      <w:r w:rsidRPr="00B702A1">
        <w:rPr>
          <w:sz w:val="24"/>
          <w:szCs w:val="24"/>
          <w:rPrChange w:id="2033" w:author="Artin" w:date="2023-08-27T16:16:00Z">
            <w:rPr>
              <w:rFonts w:asciiTheme="minorHAnsi" w:hAnsiTheme="minorHAnsi"/>
              <w:color w:val="000000" w:themeColor="text1"/>
            </w:rPr>
          </w:rPrChange>
        </w:rPr>
        <w:t>)}\</w:t>
      </w:r>
      <w:proofErr w:type="gramEnd"/>
      <w:r w:rsidRPr="00B702A1">
        <w:rPr>
          <w:sz w:val="24"/>
          <w:szCs w:val="24"/>
          <w:rPrChange w:id="2034" w:author="Artin" w:date="2023-08-27T16:16:00Z">
            <w:rPr>
              <w:rFonts w:asciiTheme="minorHAnsi" w:hAnsiTheme="minorHAnsi"/>
              <w:color w:val="000000" w:themeColor="text1"/>
            </w:rPr>
          </w:rPrChange>
        </w:rPr>
        <w:t xml:space="preserve">; $and </w:t>
      </w:r>
      <w:del w:id="2035" w:author="Artin" w:date="2023-08-27T16:16:00Z">
        <w:r w:rsidR="00217555" w:rsidRPr="00B702A1">
          <w:rPr>
            <w:rFonts w:cstheme="minorHAnsi"/>
            <w:color w:val="000000" w:themeColor="text1"/>
            <w:sz w:val="24"/>
            <w:szCs w:val="24"/>
          </w:rPr>
          <w:delText>${\</w:delText>
        </w:r>
      </w:del>
      <w:ins w:id="2036" w:author="Artin" w:date="2023-08-27T16:16:00Z">
        <w:r w:rsidRPr="00B702A1">
          <w:rPr>
            <w:sz w:val="24"/>
            <w:szCs w:val="24"/>
          </w:rPr>
          <w:t>$\</w:t>
        </w:r>
      </w:ins>
      <w:proofErr w:type="spellStart"/>
      <w:r w:rsidRPr="00B702A1">
        <w:rPr>
          <w:sz w:val="24"/>
          <w:szCs w:val="24"/>
          <w:rPrChange w:id="2037" w:author="Artin" w:date="2023-08-27T16:16:00Z">
            <w:rPr>
              <w:rFonts w:asciiTheme="minorHAnsi" w:hAnsiTheme="minorHAnsi"/>
              <w:color w:val="000000" w:themeColor="text1"/>
            </w:rPr>
          </w:rPrChange>
        </w:rPr>
        <w:t>widehat</w:t>
      </w:r>
      <w:proofErr w:type="spellEnd"/>
      <w:del w:id="2038" w:author="Artin" w:date="2023-08-27T16:16:00Z">
        <w:r w:rsidR="00217555" w:rsidRPr="00B702A1">
          <w:rPr>
            <w:rFonts w:cstheme="minorHAnsi"/>
            <w:color w:val="000000" w:themeColor="text1"/>
            <w:sz w:val="24"/>
            <w:szCs w:val="24"/>
          </w:rPr>
          <w:delText xml:space="preserve"> </w:delText>
        </w:r>
      </w:del>
      <w:ins w:id="2039" w:author="Artin" w:date="2023-08-27T16:16:00Z">
        <w:r w:rsidRPr="00B702A1">
          <w:rPr>
            <w:sz w:val="24"/>
            <w:szCs w:val="24"/>
          </w:rPr>
          <w:t>{</w:t>
        </w:r>
      </w:ins>
      <w:r w:rsidRPr="00B702A1">
        <w:rPr>
          <w:sz w:val="24"/>
          <w:szCs w:val="24"/>
          <w:rPrChange w:id="2040" w:author="Artin" w:date="2023-08-27T16:16:00Z">
            <w:rPr>
              <w:rFonts w:asciiTheme="minorHAnsi" w:hAnsiTheme="minorHAnsi"/>
              <w:color w:val="000000" w:themeColor="text1"/>
            </w:rPr>
          </w:rPrChange>
        </w:rPr>
        <w:t>p}_k^{(i)}\; $ are the true label and predicted probability, respectively, for instance $i $ and class $k $.</w:t>
      </w:r>
    </w:p>
    <w:p w14:paraId="32C08CA7" w14:textId="77777777" w:rsidR="00CA6F40" w:rsidRPr="00B702A1" w:rsidRDefault="00CA6F40" w:rsidP="00B702A1">
      <w:pPr>
        <w:spacing w:line="276" w:lineRule="auto"/>
        <w:rPr>
          <w:ins w:id="2041" w:author="Artin" w:date="2023-08-27T16:16:00Z"/>
          <w:sz w:val="24"/>
          <w:szCs w:val="24"/>
        </w:rPr>
      </w:pPr>
    </w:p>
    <w:p w14:paraId="1FE0B59E" w14:textId="4A93FE2D" w:rsidR="00CA6F40" w:rsidRPr="00B702A1" w:rsidRDefault="00CA6F40" w:rsidP="00B702A1">
      <w:pPr>
        <w:spacing w:line="276" w:lineRule="auto"/>
        <w:rPr>
          <w:sz w:val="24"/>
          <w:szCs w:val="24"/>
          <w:rPrChange w:id="2042" w:author="Artin" w:date="2023-08-27T16:16:00Z">
            <w:rPr>
              <w:rFonts w:asciiTheme="minorHAnsi" w:hAnsiTheme="minorHAnsi"/>
              <w:color w:val="000000" w:themeColor="text1"/>
            </w:rPr>
          </w:rPrChange>
        </w:rPr>
      </w:pPr>
      <w:r w:rsidRPr="00B702A1">
        <w:rPr>
          <w:sz w:val="24"/>
          <w:szCs w:val="24"/>
          <w:rPrChange w:id="2043" w:author="Artin" w:date="2023-08-27T16:16:00Z">
            <w:rPr>
              <w:rFonts w:asciiTheme="minorHAnsi" w:hAnsiTheme="minorHAnsi"/>
              <w:color w:val="000000" w:themeColor="text1"/>
            </w:rPr>
          </w:rPrChange>
        </w:rPr>
        <w:t>We now show how we can use the predicted probability, the gradient loss shown in Equation~(\ref{</w:t>
      </w:r>
      <w:proofErr w:type="gramStart"/>
      <w:r w:rsidRPr="00B702A1">
        <w:rPr>
          <w:sz w:val="24"/>
          <w:szCs w:val="24"/>
          <w:rPrChange w:id="2044" w:author="Artin" w:date="2023-08-27T16:16:00Z">
            <w:rPr>
              <w:rFonts w:asciiTheme="minorHAnsi" w:hAnsiTheme="minorHAnsi"/>
              <w:color w:val="000000" w:themeColor="text1"/>
            </w:rPr>
          </w:rPrChange>
        </w:rPr>
        <w:t>eq:taxonomy.eq.</w:t>
      </w:r>
      <w:proofErr w:type="gramEnd"/>
      <w:r w:rsidRPr="00B702A1">
        <w:rPr>
          <w:sz w:val="24"/>
          <w:szCs w:val="24"/>
          <w:rPrChange w:id="2045" w:author="Artin" w:date="2023-08-27T16:16:00Z">
            <w:rPr>
              <w:rFonts w:asciiTheme="minorHAnsi" w:hAnsiTheme="minorHAnsi"/>
              <w:color w:val="000000" w:themeColor="text1"/>
            </w:rPr>
          </w:rPrChange>
        </w:rPr>
        <w:t>11.lossgradient}) and the derivative of the sigmoid function shown in Equation~(\ref{eq:taxonomy.eq.10.sigmoidprime}) to calculate the updated predicted probability</w:t>
      </w:r>
      <w:del w:id="2046" w:author="Artin" w:date="2023-08-27T16:16:00Z">
        <w:r w:rsidR="00217555" w:rsidRPr="00B702A1">
          <w:rPr>
            <w:rFonts w:cstheme="minorHAnsi"/>
            <w:color w:val="000000" w:themeColor="text1"/>
            <w:sz w:val="24"/>
            <w:szCs w:val="24"/>
          </w:rPr>
          <w:delText>.</w:delText>
        </w:r>
      </w:del>
      <w:ins w:id="2047" w:author="Artin" w:date="2023-08-27T16:16:00Z">
        <w:r w:rsidRPr="00B702A1">
          <w:rPr>
            <w:sz w:val="24"/>
            <w:szCs w:val="24"/>
          </w:rPr>
          <w:t xml:space="preserve"> as follows:</w:t>
        </w:r>
      </w:ins>
    </w:p>
    <w:p w14:paraId="0AA424CD" w14:textId="2A8AD951" w:rsidR="00CA6F40" w:rsidRPr="00B702A1" w:rsidRDefault="00CA6F40" w:rsidP="00B702A1">
      <w:pPr>
        <w:spacing w:line="276" w:lineRule="auto"/>
        <w:rPr>
          <w:sz w:val="24"/>
          <w:szCs w:val="24"/>
          <w:rPrChange w:id="2048" w:author="Artin" w:date="2023-08-27T16:16:00Z">
            <w:rPr>
              <w:rFonts w:asciiTheme="minorHAnsi" w:hAnsiTheme="minorHAnsi"/>
              <w:color w:val="000000" w:themeColor="text1"/>
            </w:rPr>
          </w:rPrChange>
        </w:rPr>
      </w:pPr>
      <w:commentRangeStart w:id="2049"/>
      <w:r w:rsidRPr="00B702A1">
        <w:rPr>
          <w:sz w:val="24"/>
          <w:szCs w:val="24"/>
          <w:rPrChange w:id="2050" w:author="Artin" w:date="2023-08-27T16:16:00Z">
            <w:rPr>
              <w:rFonts w:asciiTheme="minorHAnsi" w:hAnsiTheme="minorHAnsi"/>
              <w:color w:val="000000" w:themeColor="text1"/>
            </w:rPr>
          </w:rPrChange>
        </w:rPr>
        <w:t>\</w:t>
      </w:r>
      <w:proofErr w:type="gramStart"/>
      <w:r w:rsidRPr="00B702A1">
        <w:rPr>
          <w:sz w:val="24"/>
          <w:szCs w:val="24"/>
          <w:rPrChange w:id="2051" w:author="Artin" w:date="2023-08-27T16:16:00Z">
            <w:rPr>
              <w:rFonts w:asciiTheme="minorHAnsi" w:hAnsiTheme="minorHAnsi"/>
              <w:color w:val="000000" w:themeColor="text1"/>
            </w:rPr>
          </w:rPrChange>
        </w:rPr>
        <w:t>begin</w:t>
      </w:r>
      <w:proofErr w:type="gramEnd"/>
      <w:r w:rsidRPr="00B702A1">
        <w:rPr>
          <w:sz w:val="24"/>
          <w:szCs w:val="24"/>
          <w:rPrChange w:id="2052" w:author="Artin" w:date="2023-08-27T16:16:00Z">
            <w:rPr>
              <w:rFonts w:asciiTheme="minorHAnsi" w:hAnsiTheme="minorHAnsi"/>
              <w:color w:val="000000" w:themeColor="text1"/>
            </w:rPr>
          </w:rPrChange>
        </w:rPr>
        <w:t>{</w:t>
      </w:r>
      <w:del w:id="2053" w:author="Artin" w:date="2023-08-27T16:16:00Z">
        <w:r w:rsidR="00217555" w:rsidRPr="00B702A1">
          <w:rPr>
            <w:rFonts w:cstheme="minorHAnsi"/>
            <w:color w:val="000000" w:themeColor="text1"/>
            <w:sz w:val="24"/>
            <w:szCs w:val="24"/>
          </w:rPr>
          <w:delText>equation}</w:delText>
        </w:r>
        <w:commentRangeEnd w:id="2049"/>
        <w:r w:rsidR="0062597C" w:rsidRPr="00B702A1">
          <w:rPr>
            <w:rStyle w:val="CommentReference"/>
            <w:rFonts w:ascii="PT Sans Narrow" w:hAnsi="PT Sans Narrow" w:cs="Courier New"/>
            <w:sz w:val="18"/>
            <w:szCs w:val="18"/>
          </w:rPr>
          <w:commentReference w:id="2049"/>
        </w:r>
      </w:del>
      <w:ins w:id="2054" w:author="Artin" w:date="2023-08-27T16:16:00Z">
        <w:r w:rsidRPr="00B702A1">
          <w:rPr>
            <w:sz w:val="24"/>
            <w:szCs w:val="24"/>
          </w:rPr>
          <w:t>align}</w:t>
        </w:r>
      </w:ins>
    </w:p>
    <w:p w14:paraId="56247B01" w14:textId="77777777" w:rsidR="00CA6F40" w:rsidRPr="00B702A1" w:rsidRDefault="00CA6F40" w:rsidP="00B702A1">
      <w:pPr>
        <w:spacing w:line="276" w:lineRule="auto"/>
        <w:rPr>
          <w:sz w:val="24"/>
          <w:szCs w:val="24"/>
          <w:rPrChange w:id="2055" w:author="Artin" w:date="2023-08-27T16:16:00Z">
            <w:rPr>
              <w:rFonts w:asciiTheme="minorHAnsi" w:hAnsiTheme="minorHAnsi"/>
              <w:color w:val="000000" w:themeColor="text1"/>
            </w:rPr>
          </w:rPrChange>
        </w:rPr>
      </w:pPr>
      <w:ins w:id="2056" w:author="Artin" w:date="2023-08-27T16:16:00Z">
        <w:r w:rsidRPr="00B702A1">
          <w:rPr>
            <w:sz w:val="24"/>
            <w:szCs w:val="24"/>
          </w:rPr>
          <w:t xml:space="preserve">    </w:t>
        </w:r>
      </w:ins>
      <w:r w:rsidRPr="00B702A1">
        <w:rPr>
          <w:sz w:val="24"/>
          <w:szCs w:val="24"/>
          <w:rPrChange w:id="2057" w:author="Artin" w:date="2023-08-27T16:16:00Z">
            <w:rPr>
              <w:rFonts w:asciiTheme="minorHAnsi" w:hAnsiTheme="minorHAnsi"/>
              <w:color w:val="000000" w:themeColor="text1"/>
            </w:rPr>
          </w:rPrChange>
        </w:rPr>
        <w:t>\label{</w:t>
      </w:r>
      <w:proofErr w:type="gramStart"/>
      <w:r w:rsidRPr="00B702A1">
        <w:rPr>
          <w:sz w:val="24"/>
          <w:szCs w:val="24"/>
          <w:rPrChange w:id="2058" w:author="Artin" w:date="2023-08-27T16:16:00Z">
            <w:rPr>
              <w:rFonts w:asciiTheme="minorHAnsi" w:hAnsiTheme="minorHAnsi"/>
              <w:color w:val="000000" w:themeColor="text1"/>
            </w:rPr>
          </w:rPrChange>
        </w:rPr>
        <w:t>eq:taxonomy.eq.</w:t>
      </w:r>
      <w:proofErr w:type="gramEnd"/>
      <w:r w:rsidRPr="00B702A1">
        <w:rPr>
          <w:sz w:val="24"/>
          <w:szCs w:val="24"/>
          <w:rPrChange w:id="2059" w:author="Artin" w:date="2023-08-27T16:16:00Z">
            <w:rPr>
              <w:rFonts w:asciiTheme="minorHAnsi" w:hAnsiTheme="minorHAnsi"/>
              <w:color w:val="000000" w:themeColor="text1"/>
            </w:rPr>
          </w:rPrChange>
        </w:rPr>
        <w:t>12.newpredelement}</w:t>
      </w:r>
    </w:p>
    <w:p w14:paraId="508FA77C" w14:textId="75E5F960" w:rsidR="00CA6F40" w:rsidRPr="00B702A1" w:rsidRDefault="00CA6F40" w:rsidP="00B702A1">
      <w:pPr>
        <w:spacing w:line="276" w:lineRule="auto"/>
        <w:rPr>
          <w:ins w:id="2060" w:author="Artin" w:date="2023-08-27T16:16:00Z"/>
          <w:sz w:val="24"/>
          <w:szCs w:val="24"/>
        </w:rPr>
      </w:pPr>
      <w:ins w:id="2061" w:author="Artin" w:date="2023-08-27T16:16:00Z">
        <w:r w:rsidRPr="00B702A1">
          <w:rPr>
            <w:sz w:val="24"/>
            <w:szCs w:val="24"/>
          </w:rPr>
          <w:t xml:space="preserve">    </w:t>
        </w:r>
      </w:ins>
      <w:r w:rsidRPr="00B702A1">
        <w:rPr>
          <w:sz w:val="24"/>
          <w:szCs w:val="24"/>
          <w:rPrChange w:id="2062" w:author="Artin" w:date="2023-08-27T16:16:00Z">
            <w:rPr>
              <w:rFonts w:asciiTheme="minorHAnsi" w:hAnsiTheme="minorHAnsi"/>
              <w:color w:val="000000" w:themeColor="text1"/>
            </w:rPr>
          </w:rPrChange>
        </w:rPr>
        <w:t>\frac{\partial \</w:t>
      </w:r>
      <w:proofErr w:type="spellStart"/>
      <w:r w:rsidRPr="00B702A1">
        <w:rPr>
          <w:sz w:val="24"/>
          <w:szCs w:val="24"/>
          <w:rPrChange w:id="2063" w:author="Artin" w:date="2023-08-27T16:16:00Z">
            <w:rPr>
              <w:rFonts w:asciiTheme="minorHAnsi" w:hAnsiTheme="minorHAnsi"/>
              <w:color w:val="000000" w:themeColor="text1"/>
            </w:rPr>
          </w:rPrChange>
        </w:rPr>
        <w:t>mathcal</w:t>
      </w:r>
      <w:proofErr w:type="spellEnd"/>
      <w:r w:rsidRPr="00B702A1">
        <w:rPr>
          <w:sz w:val="24"/>
          <w:szCs w:val="24"/>
          <w:rPrChange w:id="2064" w:author="Artin" w:date="2023-08-27T16:16:00Z">
            <w:rPr>
              <w:rFonts w:asciiTheme="minorHAnsi" w:hAnsiTheme="minorHAnsi"/>
              <w:color w:val="000000" w:themeColor="text1"/>
            </w:rPr>
          </w:rPrChange>
        </w:rPr>
        <w:t>{L}\left(</w:t>
      </w:r>
      <w:proofErr w:type="spellStart"/>
      <w:r w:rsidRPr="00B702A1">
        <w:rPr>
          <w:sz w:val="24"/>
          <w:szCs w:val="24"/>
          <w:rPrChange w:id="2065" w:author="Artin" w:date="2023-08-27T16:16:00Z">
            <w:rPr>
              <w:rFonts w:asciiTheme="minorHAnsi" w:hAnsiTheme="minorHAnsi"/>
              <w:color w:val="000000" w:themeColor="text1"/>
            </w:rPr>
          </w:rPrChange>
        </w:rPr>
        <w:t>p_k</w:t>
      </w:r>
      <w:proofErr w:type="spellEnd"/>
      <w:r w:rsidRPr="00B702A1">
        <w:rPr>
          <w:sz w:val="24"/>
          <w:szCs w:val="24"/>
          <w:rPrChange w:id="2066" w:author="Artin" w:date="2023-08-27T16:16:00Z">
            <w:rPr>
              <w:rFonts w:asciiTheme="minorHAnsi" w:hAnsiTheme="minorHAnsi"/>
              <w:color w:val="000000" w:themeColor="text1"/>
            </w:rPr>
          </w:rPrChange>
        </w:rPr>
        <w:t xml:space="preserve">^{(i)},\; </w:t>
      </w:r>
      <w:proofErr w:type="spellStart"/>
      <w:r w:rsidRPr="00B702A1">
        <w:rPr>
          <w:sz w:val="24"/>
          <w:szCs w:val="24"/>
          <w:rPrChange w:id="2067" w:author="Artin" w:date="2023-08-27T16:16:00Z">
            <w:rPr>
              <w:rFonts w:asciiTheme="minorHAnsi" w:hAnsiTheme="minorHAnsi"/>
              <w:color w:val="000000" w:themeColor="text1"/>
            </w:rPr>
          </w:rPrChange>
        </w:rPr>
        <w:t>y_k</w:t>
      </w:r>
      <w:proofErr w:type="spellEnd"/>
      <w:r w:rsidRPr="00B702A1">
        <w:rPr>
          <w:sz w:val="24"/>
          <w:szCs w:val="24"/>
          <w:rPrChange w:id="2068" w:author="Artin" w:date="2023-08-27T16:16:00Z">
            <w:rPr>
              <w:rFonts w:asciiTheme="minorHAnsi" w:hAnsiTheme="minorHAnsi"/>
              <w:color w:val="000000" w:themeColor="text1"/>
            </w:rPr>
          </w:rPrChange>
        </w:rPr>
        <w:t xml:space="preserve">^{(i)}\right)}{\partial </w:t>
      </w:r>
      <w:ins w:id="2069" w:author="Artin" w:date="2023-08-27T16:16:00Z">
        <w:r w:rsidRPr="00B702A1">
          <w:rPr>
            <w:szCs w:val="24"/>
          </w:rPr>
          <w:t>\</w:t>
        </w:r>
        <w:proofErr w:type="spellStart"/>
        <w:r w:rsidRPr="00B702A1">
          <w:rPr>
            <w:szCs w:val="24"/>
          </w:rPr>
          <w:t>widehat</w:t>
        </w:r>
        <w:proofErr w:type="spellEnd"/>
        <w:r w:rsidRPr="00B702A1">
          <w:rPr>
            <w:szCs w:val="24"/>
          </w:rPr>
          <w:t>{</w:t>
        </w:r>
      </w:ins>
      <w:r w:rsidRPr="00B702A1">
        <w:rPr>
          <w:szCs w:val="24"/>
          <w:rPrChange w:id="2070" w:author="Artin" w:date="2023-08-27T16:16:00Z">
            <w:rPr>
              <w:rFonts w:asciiTheme="minorHAnsi" w:hAnsiTheme="minorHAnsi"/>
              <w:color w:val="000000" w:themeColor="text1"/>
            </w:rPr>
          </w:rPrChange>
        </w:rPr>
        <w:t>p</w:t>
      </w:r>
      <w:del w:id="2071" w:author="Artin" w:date="2023-08-27T16:16:00Z">
        <w:r w:rsidR="00217555" w:rsidRPr="00B702A1">
          <w:rPr>
            <w:rFonts w:cstheme="minorHAnsi"/>
            <w:color w:val="000000" w:themeColor="text1"/>
            <w:sz w:val="24"/>
            <w:szCs w:val="24"/>
          </w:rPr>
          <w:delText>}\;\</w:delText>
        </w:r>
      </w:del>
      <w:ins w:id="2072" w:author="Artin" w:date="2023-08-27T16:16:00Z">
        <w:r w:rsidRPr="00B702A1">
          <w:rPr>
            <w:sz w:val="24"/>
            <w:szCs w:val="24"/>
          </w:rPr>
          <w:t>}_k^{(i)} }\; \frac{\partial{\</w:t>
        </w:r>
      </w:ins>
      <w:r w:rsidRPr="00B702A1">
        <w:rPr>
          <w:sz w:val="24"/>
          <w:szCs w:val="24"/>
          <w:rPrChange w:id="2073" w:author="Artin" w:date="2023-08-27T16:16:00Z">
            <w:rPr>
              <w:rFonts w:asciiTheme="minorHAnsi" w:hAnsiTheme="minorHAnsi"/>
              <w:color w:val="000000" w:themeColor="text1"/>
            </w:rPr>
          </w:rPrChange>
        </w:rPr>
        <w:t>text{sigmoid</w:t>
      </w:r>
      <w:del w:id="2074" w:author="Artin" w:date="2023-08-27T16:16:00Z">
        <w:r w:rsidR="00217555" w:rsidRPr="00B702A1">
          <w:rPr>
            <w:rFonts w:asciiTheme="minorHAnsi" w:hAnsiTheme="minorHAnsi" w:cstheme="minorHAnsi"/>
            <w:color w:val="000000" w:themeColor="text1"/>
            <w:szCs w:val="24"/>
          </w:rPr>
          <w:delText>}^{'}\left(\</w:delText>
        </w:r>
      </w:del>
      <w:ins w:id="2075" w:author="Artin" w:date="2023-08-27T16:16:00Z">
        <w:r w:rsidRPr="00B702A1">
          <w:rPr>
            <w:szCs w:val="24"/>
          </w:rPr>
          <w:t>}}}{\partial{\</w:t>
        </w:r>
      </w:ins>
      <w:proofErr w:type="spellStart"/>
      <w:r w:rsidRPr="00B702A1">
        <w:rPr>
          <w:szCs w:val="24"/>
          <w:rPrChange w:id="2076" w:author="Artin" w:date="2023-08-27T16:16:00Z">
            <w:rPr>
              <w:rFonts w:asciiTheme="minorHAnsi" w:hAnsiTheme="minorHAnsi"/>
              <w:color w:val="000000" w:themeColor="text1"/>
            </w:rPr>
          </w:rPrChange>
        </w:rPr>
        <w:t>widehat</w:t>
      </w:r>
      <w:proofErr w:type="spellEnd"/>
      <w:r w:rsidRPr="00B702A1">
        <w:rPr>
          <w:sz w:val="24"/>
          <w:szCs w:val="24"/>
          <w:rPrChange w:id="2077" w:author="Artin" w:date="2023-08-27T16:16:00Z">
            <w:rPr>
              <w:rFonts w:asciiTheme="minorHAnsi" w:hAnsiTheme="minorHAnsi"/>
              <w:color w:val="000000" w:themeColor="text1"/>
            </w:rPr>
          </w:rPrChange>
        </w:rPr>
        <w:t>{q}_k^{(i</w:t>
      </w:r>
      <w:del w:id="2078" w:author="Artin" w:date="2023-08-27T16:16:00Z">
        <w:r w:rsidR="00217555" w:rsidRPr="00B702A1">
          <w:rPr>
            <w:rFonts w:asciiTheme="minorHAnsi" w:hAnsiTheme="minorHAnsi" w:cstheme="minorHAnsi"/>
            <w:color w:val="000000" w:themeColor="text1"/>
            <w:szCs w:val="24"/>
          </w:rPr>
          <w:delText>)}\right)=\</w:delText>
        </w:r>
      </w:del>
      <w:ins w:id="2079" w:author="Artin" w:date="2023-08-27T16:16:00Z">
        <w:r w:rsidRPr="00B702A1">
          <w:rPr>
            <w:szCs w:val="24"/>
          </w:rPr>
          <w:t>)}}}</w:t>
        </w:r>
      </w:ins>
    </w:p>
    <w:p w14:paraId="32191CE2" w14:textId="129CBC35" w:rsidR="00CA6F40" w:rsidRPr="00B702A1" w:rsidRDefault="00CA6F40" w:rsidP="00B702A1">
      <w:pPr>
        <w:spacing w:line="276" w:lineRule="auto"/>
        <w:rPr>
          <w:ins w:id="2080" w:author="Artin" w:date="2023-08-27T16:16:00Z"/>
          <w:sz w:val="24"/>
          <w:szCs w:val="24"/>
        </w:rPr>
      </w:pPr>
      <w:ins w:id="2081" w:author="Artin" w:date="2023-08-27T16:16:00Z">
        <w:r w:rsidRPr="00B702A1">
          <w:rPr>
            <w:sz w:val="24"/>
            <w:szCs w:val="24"/>
          </w:rPr>
          <w:t xml:space="preserve">    &amp; \; = \; \textcolor{gray}{\</w:t>
        </w:r>
      </w:ins>
      <w:r w:rsidRPr="00B702A1">
        <w:rPr>
          <w:sz w:val="24"/>
          <w:szCs w:val="24"/>
          <w:rPrChange w:id="2082" w:author="Artin" w:date="2023-08-27T16:16:00Z">
            <w:rPr>
              <w:rFonts w:asciiTheme="minorHAnsi" w:hAnsiTheme="minorHAnsi"/>
              <w:color w:val="000000" w:themeColor="text1"/>
            </w:rPr>
          </w:rPrChange>
        </w:rPr>
        <w:t>left(\frac{y_k^{(i)}}{\widehat{p}_k^{(i)}}-\frac{1-y_k^{(i)}}{1-\widehat{p}_k^{(i)}}\right)\widehat{p}_k^{(i)}\left(1-\widehat{p}_k^{(i)}\right</w:t>
      </w:r>
      <w:del w:id="2083" w:author="Artin" w:date="2023-08-27T16:16:00Z">
        <w:r w:rsidR="00217555" w:rsidRPr="00B702A1">
          <w:rPr>
            <w:rFonts w:asciiTheme="minorHAnsi" w:hAnsiTheme="minorHAnsi" w:cstheme="minorHAnsi"/>
            <w:color w:val="000000" w:themeColor="text1"/>
            <w:szCs w:val="24"/>
          </w:rPr>
          <w:delText>)=</w:delText>
        </w:r>
      </w:del>
      <w:ins w:id="2084" w:author="Artin" w:date="2023-08-27T16:16:00Z">
        <w:r w:rsidRPr="00B702A1">
          <w:rPr>
            <w:szCs w:val="24"/>
          </w:rPr>
          <w:t>) }</w:t>
        </w:r>
      </w:ins>
    </w:p>
    <w:p w14:paraId="0875E5F8" w14:textId="77777777" w:rsidR="00CA6F40" w:rsidRPr="00B702A1" w:rsidRDefault="00CA6F40" w:rsidP="00B702A1">
      <w:pPr>
        <w:spacing w:line="276" w:lineRule="auto"/>
        <w:rPr>
          <w:ins w:id="2085" w:author="Artin" w:date="2023-08-27T16:16:00Z"/>
          <w:sz w:val="24"/>
          <w:szCs w:val="24"/>
        </w:rPr>
      </w:pPr>
      <w:ins w:id="2086" w:author="Artin" w:date="2023-08-27T16:16:00Z">
        <w:r w:rsidRPr="00B702A1">
          <w:rPr>
            <w:sz w:val="24"/>
            <w:szCs w:val="24"/>
          </w:rPr>
          <w:t xml:space="preserve">    \\</w:t>
        </w:r>
      </w:ins>
    </w:p>
    <w:p w14:paraId="2E0402BB" w14:textId="77777777" w:rsidR="00CA6F40" w:rsidRPr="00B702A1" w:rsidRDefault="00CA6F40" w:rsidP="00B702A1">
      <w:pPr>
        <w:spacing w:line="276" w:lineRule="auto"/>
        <w:rPr>
          <w:sz w:val="24"/>
          <w:szCs w:val="24"/>
          <w:rPrChange w:id="2087" w:author="Artin" w:date="2023-08-27T16:16:00Z">
            <w:rPr>
              <w:rFonts w:asciiTheme="minorHAnsi" w:hAnsiTheme="minorHAnsi"/>
              <w:color w:val="000000" w:themeColor="text1"/>
            </w:rPr>
          </w:rPrChange>
        </w:rPr>
      </w:pPr>
      <w:ins w:id="2088" w:author="Artin" w:date="2023-08-27T16:16:00Z">
        <w:r w:rsidRPr="00B702A1">
          <w:rPr>
            <w:sz w:val="24"/>
            <w:szCs w:val="24"/>
          </w:rPr>
          <w:t xml:space="preserve">    &amp; \; = \; </w:t>
        </w:r>
      </w:ins>
      <w:proofErr w:type="spellStart"/>
      <w:r w:rsidRPr="00B702A1">
        <w:rPr>
          <w:sz w:val="24"/>
          <w:szCs w:val="24"/>
          <w:rPrChange w:id="2089" w:author="Artin" w:date="2023-08-27T16:16:00Z">
            <w:rPr>
              <w:rFonts w:asciiTheme="minorHAnsi" w:hAnsiTheme="minorHAnsi"/>
              <w:color w:val="000000" w:themeColor="text1"/>
            </w:rPr>
          </w:rPrChange>
        </w:rPr>
        <w:t>y_k</w:t>
      </w:r>
      <w:proofErr w:type="spellEnd"/>
      <w:r w:rsidRPr="00B702A1">
        <w:rPr>
          <w:sz w:val="24"/>
          <w:szCs w:val="24"/>
          <w:rPrChange w:id="2090" w:author="Artin" w:date="2023-08-27T16:16:00Z">
            <w:rPr>
              <w:rFonts w:asciiTheme="minorHAnsi" w:hAnsiTheme="minorHAnsi"/>
              <w:color w:val="000000" w:themeColor="text1"/>
            </w:rPr>
          </w:rPrChange>
        </w:rPr>
        <w:t>^{(i)}-\</w:t>
      </w:r>
      <w:proofErr w:type="spellStart"/>
      <w:r w:rsidRPr="00B702A1">
        <w:rPr>
          <w:sz w:val="24"/>
          <w:szCs w:val="24"/>
          <w:rPrChange w:id="2091" w:author="Artin" w:date="2023-08-27T16:16:00Z">
            <w:rPr>
              <w:rFonts w:asciiTheme="minorHAnsi" w:hAnsiTheme="minorHAnsi"/>
              <w:color w:val="000000" w:themeColor="text1"/>
            </w:rPr>
          </w:rPrChange>
        </w:rPr>
        <w:t>widehat</w:t>
      </w:r>
      <w:proofErr w:type="spellEnd"/>
      <w:r w:rsidRPr="00B702A1">
        <w:rPr>
          <w:sz w:val="24"/>
          <w:szCs w:val="24"/>
          <w:rPrChange w:id="2092" w:author="Artin" w:date="2023-08-27T16:16:00Z">
            <w:rPr>
              <w:rFonts w:asciiTheme="minorHAnsi" w:hAnsiTheme="minorHAnsi"/>
              <w:color w:val="000000" w:themeColor="text1"/>
            </w:rPr>
          </w:rPrChange>
        </w:rPr>
        <w:t>{p}_k^{(i)}</w:t>
      </w:r>
    </w:p>
    <w:p w14:paraId="6AE99D24" w14:textId="21ECF920" w:rsidR="00CA6F40" w:rsidRPr="00B702A1" w:rsidRDefault="00CA6F40" w:rsidP="00B702A1">
      <w:pPr>
        <w:spacing w:line="276" w:lineRule="auto"/>
        <w:rPr>
          <w:ins w:id="2093" w:author="Artin" w:date="2023-08-27T16:16:00Z"/>
          <w:sz w:val="24"/>
          <w:szCs w:val="24"/>
        </w:rPr>
      </w:pPr>
      <w:r w:rsidRPr="00B702A1">
        <w:rPr>
          <w:sz w:val="24"/>
          <w:szCs w:val="24"/>
          <w:rPrChange w:id="2094" w:author="Artin" w:date="2023-08-27T16:16:00Z">
            <w:rPr>
              <w:rFonts w:asciiTheme="minorHAnsi" w:hAnsiTheme="minorHAnsi"/>
              <w:color w:val="000000" w:themeColor="text1"/>
            </w:rPr>
          </w:rPrChange>
        </w:rPr>
        <w:t>\</w:t>
      </w:r>
      <w:proofErr w:type="gramStart"/>
      <w:r w:rsidRPr="00B702A1">
        <w:rPr>
          <w:sz w:val="24"/>
          <w:szCs w:val="24"/>
          <w:rPrChange w:id="2095" w:author="Artin" w:date="2023-08-27T16:16:00Z">
            <w:rPr>
              <w:rFonts w:asciiTheme="minorHAnsi" w:hAnsiTheme="minorHAnsi"/>
              <w:color w:val="000000" w:themeColor="text1"/>
            </w:rPr>
          </w:rPrChange>
        </w:rPr>
        <w:t>end</w:t>
      </w:r>
      <w:proofErr w:type="gramEnd"/>
      <w:r w:rsidRPr="00B702A1">
        <w:rPr>
          <w:sz w:val="24"/>
          <w:szCs w:val="24"/>
          <w:rPrChange w:id="2096" w:author="Artin" w:date="2023-08-27T16:16:00Z">
            <w:rPr>
              <w:rFonts w:asciiTheme="minorHAnsi" w:hAnsiTheme="minorHAnsi"/>
              <w:color w:val="000000" w:themeColor="text1"/>
            </w:rPr>
          </w:rPrChange>
        </w:rPr>
        <w:t>{</w:t>
      </w:r>
      <w:del w:id="2097" w:author="Artin" w:date="2023-08-27T16:16:00Z">
        <w:r w:rsidR="00217555" w:rsidRPr="00B702A1">
          <w:rPr>
            <w:rFonts w:cstheme="minorHAnsi"/>
            <w:color w:val="000000" w:themeColor="text1"/>
            <w:sz w:val="24"/>
            <w:szCs w:val="24"/>
          </w:rPr>
          <w:delText>equation}</w:delText>
        </w:r>
      </w:del>
      <w:ins w:id="2098" w:author="Artin" w:date="2023-08-27T16:16:00Z">
        <w:r w:rsidRPr="00B702A1">
          <w:rPr>
            <w:sz w:val="24"/>
            <w:szCs w:val="24"/>
          </w:rPr>
          <w:t>align}</w:t>
        </w:r>
      </w:ins>
    </w:p>
    <w:p w14:paraId="1F3E6CC9" w14:textId="77777777" w:rsidR="00CA6F40" w:rsidRPr="00B702A1" w:rsidRDefault="00CA6F40" w:rsidP="00B702A1">
      <w:pPr>
        <w:spacing w:line="276" w:lineRule="auto"/>
        <w:rPr>
          <w:sz w:val="24"/>
          <w:szCs w:val="24"/>
          <w:rPrChange w:id="2099" w:author="Artin" w:date="2023-08-27T16:16:00Z">
            <w:rPr>
              <w:rFonts w:asciiTheme="minorHAnsi" w:hAnsiTheme="minorHAnsi"/>
              <w:color w:val="000000" w:themeColor="text1"/>
            </w:rPr>
          </w:rPrChange>
        </w:rPr>
      </w:pPr>
    </w:p>
    <w:p w14:paraId="38E0147E" w14:textId="77777777" w:rsidR="00CA6F40" w:rsidRPr="00B702A1" w:rsidRDefault="00CA6F40" w:rsidP="00B702A1">
      <w:pPr>
        <w:spacing w:line="276" w:lineRule="auto"/>
        <w:rPr>
          <w:sz w:val="24"/>
          <w:szCs w:val="24"/>
          <w:rPrChange w:id="2100" w:author="Artin" w:date="2023-08-27T16:16:00Z">
            <w:rPr>
              <w:rFonts w:asciiTheme="minorHAnsi" w:hAnsiTheme="minorHAnsi"/>
              <w:color w:val="000000" w:themeColor="text1"/>
            </w:rPr>
          </w:rPrChange>
        </w:rPr>
      </w:pPr>
      <w:r w:rsidRPr="00B702A1">
        <w:rPr>
          <w:sz w:val="24"/>
          <w:szCs w:val="24"/>
          <w:rPrChange w:id="2101" w:author="Artin" w:date="2023-08-27T16:16:00Z">
            <w:rPr>
              <w:rFonts w:asciiTheme="minorHAnsi" w:hAnsiTheme="minorHAnsi"/>
              <w:color w:val="000000" w:themeColor="text1"/>
            </w:rPr>
          </w:rPrChange>
        </w:rPr>
        <w:t xml:space="preserve">Hence, we can conclude </w:t>
      </w:r>
      <w:proofErr w:type="gramStart"/>
      <w:r w:rsidRPr="00B702A1">
        <w:rPr>
          <w:sz w:val="24"/>
          <w:szCs w:val="24"/>
          <w:rPrChange w:id="2102" w:author="Artin" w:date="2023-08-27T16:16:00Z">
            <w:rPr>
              <w:rFonts w:asciiTheme="minorHAnsi" w:hAnsiTheme="minorHAnsi"/>
              <w:color w:val="000000" w:themeColor="text1"/>
            </w:rPr>
          </w:rPrChange>
        </w:rPr>
        <w:t>that</w:t>
      </w:r>
      <w:proofErr w:type="gramEnd"/>
    </w:p>
    <w:p w14:paraId="077EE577" w14:textId="77777777" w:rsidR="00CA6F40" w:rsidRPr="00B702A1" w:rsidRDefault="00CA6F40" w:rsidP="00B702A1">
      <w:pPr>
        <w:spacing w:line="276" w:lineRule="auto"/>
        <w:rPr>
          <w:sz w:val="24"/>
          <w:szCs w:val="24"/>
          <w:rPrChange w:id="2103" w:author="Artin" w:date="2023-08-27T16:16:00Z">
            <w:rPr>
              <w:rFonts w:asciiTheme="minorHAnsi" w:hAnsiTheme="minorHAnsi"/>
              <w:color w:val="000000" w:themeColor="text1"/>
            </w:rPr>
          </w:rPrChange>
        </w:rPr>
      </w:pPr>
      <w:r w:rsidRPr="00B702A1">
        <w:rPr>
          <w:sz w:val="24"/>
          <w:szCs w:val="24"/>
          <w:rPrChange w:id="2104" w:author="Artin" w:date="2023-08-27T16:16:00Z">
            <w:rPr>
              <w:rFonts w:asciiTheme="minorHAnsi" w:hAnsiTheme="minorHAnsi"/>
              <w:color w:val="000000" w:themeColor="text1"/>
            </w:rPr>
          </w:rPrChange>
        </w:rPr>
        <w:t>\</w:t>
      </w:r>
      <w:proofErr w:type="gramStart"/>
      <w:r w:rsidRPr="00B702A1">
        <w:rPr>
          <w:sz w:val="24"/>
          <w:szCs w:val="24"/>
          <w:rPrChange w:id="2105" w:author="Artin" w:date="2023-08-27T16:16:00Z">
            <w:rPr>
              <w:rFonts w:asciiTheme="minorHAnsi" w:hAnsiTheme="minorHAnsi"/>
              <w:color w:val="000000" w:themeColor="text1"/>
            </w:rPr>
          </w:rPrChange>
        </w:rPr>
        <w:t>begin</w:t>
      </w:r>
      <w:proofErr w:type="gramEnd"/>
      <w:r w:rsidRPr="00B702A1">
        <w:rPr>
          <w:sz w:val="24"/>
          <w:szCs w:val="24"/>
          <w:rPrChange w:id="2106" w:author="Artin" w:date="2023-08-27T16:16:00Z">
            <w:rPr>
              <w:rFonts w:asciiTheme="minorHAnsi" w:hAnsiTheme="minorHAnsi"/>
              <w:color w:val="000000" w:themeColor="text1"/>
            </w:rPr>
          </w:rPrChange>
        </w:rPr>
        <w:t>{equation}</w:t>
      </w:r>
    </w:p>
    <w:p w14:paraId="2A35C8D8" w14:textId="77777777" w:rsidR="00CA6F40" w:rsidRPr="00B702A1" w:rsidRDefault="00CA6F40" w:rsidP="00B702A1">
      <w:pPr>
        <w:spacing w:line="276" w:lineRule="auto"/>
        <w:rPr>
          <w:sz w:val="24"/>
          <w:szCs w:val="24"/>
          <w:rPrChange w:id="2107" w:author="Artin" w:date="2023-08-27T16:16:00Z">
            <w:rPr>
              <w:rFonts w:asciiTheme="minorHAnsi" w:hAnsiTheme="minorHAnsi"/>
              <w:color w:val="000000" w:themeColor="text1"/>
            </w:rPr>
          </w:rPrChange>
        </w:rPr>
      </w:pPr>
      <w:r w:rsidRPr="00B702A1">
        <w:rPr>
          <w:sz w:val="24"/>
          <w:szCs w:val="24"/>
          <w:rPrChange w:id="2108" w:author="Artin" w:date="2023-08-27T16:16:00Z">
            <w:rPr>
              <w:rFonts w:asciiTheme="minorHAnsi" w:hAnsiTheme="minorHAnsi"/>
              <w:color w:val="000000" w:themeColor="text1"/>
            </w:rPr>
          </w:rPrChange>
        </w:rPr>
        <w:t xml:space="preserve">    \label{</w:t>
      </w:r>
      <w:proofErr w:type="gramStart"/>
      <w:r w:rsidRPr="00B702A1">
        <w:rPr>
          <w:sz w:val="24"/>
          <w:szCs w:val="24"/>
          <w:rPrChange w:id="2109" w:author="Artin" w:date="2023-08-27T16:16:00Z">
            <w:rPr>
              <w:rFonts w:asciiTheme="minorHAnsi" w:hAnsiTheme="minorHAnsi"/>
              <w:color w:val="000000" w:themeColor="text1"/>
            </w:rPr>
          </w:rPrChange>
        </w:rPr>
        <w:t>eq:taxonomy.eq.</w:t>
      </w:r>
      <w:proofErr w:type="gramEnd"/>
      <w:r w:rsidRPr="00B702A1">
        <w:rPr>
          <w:sz w:val="24"/>
          <w:szCs w:val="24"/>
          <w:rPrChange w:id="2110" w:author="Artin" w:date="2023-08-27T16:16:00Z">
            <w:rPr>
              <w:rFonts w:asciiTheme="minorHAnsi" w:hAnsiTheme="minorHAnsi"/>
              <w:color w:val="000000" w:themeColor="text1"/>
            </w:rPr>
          </w:rPrChange>
        </w:rPr>
        <w:t>13.newpred}</w:t>
      </w:r>
    </w:p>
    <w:p w14:paraId="6C66CC4D" w14:textId="1B1DF920" w:rsidR="00CA6F40" w:rsidRPr="00B702A1" w:rsidRDefault="00CA6F40" w:rsidP="00B702A1">
      <w:pPr>
        <w:spacing w:line="276" w:lineRule="auto"/>
        <w:rPr>
          <w:ins w:id="2111" w:author="Artin" w:date="2023-08-27T16:16:00Z"/>
          <w:sz w:val="24"/>
          <w:szCs w:val="24"/>
        </w:rPr>
      </w:pPr>
      <w:r w:rsidRPr="00B702A1">
        <w:rPr>
          <w:sz w:val="24"/>
          <w:szCs w:val="24"/>
          <w:rPrChange w:id="2112" w:author="Artin" w:date="2023-08-27T16:16:00Z">
            <w:rPr>
              <w:rFonts w:asciiTheme="minorHAnsi" w:hAnsiTheme="minorHAnsi"/>
              <w:color w:val="000000" w:themeColor="text1"/>
            </w:rPr>
          </w:rPrChange>
        </w:rPr>
        <w:t xml:space="preserve">    \begin{array}{@</w:t>
      </w:r>
      <w:proofErr w:type="gramStart"/>
      <w:r w:rsidRPr="00B702A1">
        <w:rPr>
          <w:sz w:val="24"/>
          <w:szCs w:val="24"/>
          <w:rPrChange w:id="2113" w:author="Artin" w:date="2023-08-27T16:16:00Z">
            <w:rPr>
              <w:rFonts w:asciiTheme="minorHAnsi" w:hAnsiTheme="minorHAnsi"/>
              <w:color w:val="000000" w:themeColor="text1"/>
            </w:rPr>
          </w:rPrChange>
        </w:rPr>
        <w:t>{}l</w:t>
      </w:r>
      <w:proofErr w:type="gramEnd"/>
      <w:del w:id="2114" w:author="Artin" w:date="2023-08-27T16:16:00Z">
        <w:r w:rsidR="00217555" w:rsidRPr="00B702A1">
          <w:rPr>
            <w:rFonts w:cstheme="minorHAnsi"/>
            <w:color w:val="000000" w:themeColor="text1"/>
            <w:sz w:val="24"/>
            <w:szCs w:val="24"/>
          </w:rPr>
          <w:delText>}\</w:delText>
        </w:r>
      </w:del>
      <w:ins w:id="2115" w:author="Artin" w:date="2023-08-27T16:16:00Z">
        <w:r w:rsidRPr="00B702A1">
          <w:rPr>
            <w:sz w:val="24"/>
            <w:szCs w:val="24"/>
          </w:rPr>
          <w:t>}</w:t>
        </w:r>
      </w:ins>
    </w:p>
    <w:p w14:paraId="3EB88AE7" w14:textId="67EAF273" w:rsidR="00CA6F40" w:rsidRPr="00B702A1" w:rsidRDefault="00CA6F40" w:rsidP="00B702A1">
      <w:pPr>
        <w:spacing w:line="276" w:lineRule="auto"/>
        <w:rPr>
          <w:ins w:id="2116" w:author="Artin" w:date="2023-08-27T16:16:00Z"/>
          <w:sz w:val="24"/>
          <w:szCs w:val="24"/>
        </w:rPr>
      </w:pPr>
      <w:ins w:id="2117" w:author="Artin" w:date="2023-08-27T16:16:00Z">
        <w:r w:rsidRPr="00B702A1">
          <w:rPr>
            <w:sz w:val="24"/>
            <w:szCs w:val="24"/>
          </w:rPr>
          <w:t xml:space="preserve">    \</w:t>
        </w:r>
      </w:ins>
      <w:r w:rsidRPr="00B702A1">
        <w:rPr>
          <w:sz w:val="24"/>
          <w:szCs w:val="24"/>
          <w:rPrChange w:id="2118" w:author="Artin" w:date="2023-08-27T16:16:00Z">
            <w:rPr>
              <w:rFonts w:asciiTheme="minorHAnsi" w:hAnsiTheme="minorHAnsi"/>
              <w:color w:val="000000" w:themeColor="text1"/>
            </w:rPr>
          </w:rPrChange>
        </w:rPr>
        <w:t>hat{p}_{k}^{(i)} = \left</w:t>
      </w:r>
      <w:del w:id="2119" w:author="Artin" w:date="2023-08-27T16:16:00Z">
        <w:r w:rsidR="00217555" w:rsidRPr="00B702A1">
          <w:rPr>
            <w:rFonts w:asciiTheme="minorHAnsi" w:hAnsiTheme="minorHAnsi" w:cstheme="minorHAnsi"/>
            <w:color w:val="000000" w:themeColor="text1"/>
            <w:szCs w:val="24"/>
          </w:rPr>
          <w:delText>\{\</w:delText>
        </w:r>
      </w:del>
      <w:proofErr w:type="gramStart"/>
      <w:ins w:id="2120" w:author="Artin" w:date="2023-08-27T16:16:00Z">
        <w:r w:rsidRPr="00B702A1">
          <w:rPr>
            <w:szCs w:val="24"/>
          </w:rPr>
          <w:t>\{</w:t>
        </w:r>
        <w:proofErr w:type="gramEnd"/>
      </w:ins>
    </w:p>
    <w:p w14:paraId="48B58D2B" w14:textId="3B641DF7" w:rsidR="00CA6F40" w:rsidRPr="00B702A1" w:rsidRDefault="00CA6F40" w:rsidP="00B702A1">
      <w:pPr>
        <w:spacing w:line="276" w:lineRule="auto"/>
        <w:rPr>
          <w:ins w:id="2121" w:author="Artin" w:date="2023-08-27T16:16:00Z"/>
          <w:sz w:val="24"/>
          <w:szCs w:val="24"/>
        </w:rPr>
      </w:pPr>
      <w:ins w:id="2122" w:author="Artin" w:date="2023-08-27T16:16:00Z">
        <w:r w:rsidRPr="00B702A1">
          <w:rPr>
            <w:sz w:val="24"/>
            <w:szCs w:val="24"/>
          </w:rPr>
          <w:t xml:space="preserve">        \</w:t>
        </w:r>
      </w:ins>
      <w:proofErr w:type="gramStart"/>
      <w:r w:rsidRPr="00B702A1">
        <w:rPr>
          <w:sz w:val="24"/>
          <w:szCs w:val="24"/>
          <w:rPrChange w:id="2123" w:author="Artin" w:date="2023-08-27T16:16:00Z">
            <w:rPr>
              <w:rFonts w:asciiTheme="minorHAnsi" w:hAnsiTheme="minorHAnsi"/>
              <w:color w:val="000000" w:themeColor="text1"/>
            </w:rPr>
          </w:rPrChange>
        </w:rPr>
        <w:t>begin</w:t>
      </w:r>
      <w:proofErr w:type="gramEnd"/>
      <w:r w:rsidRPr="00B702A1">
        <w:rPr>
          <w:sz w:val="24"/>
          <w:szCs w:val="24"/>
          <w:rPrChange w:id="2124" w:author="Artin" w:date="2023-08-27T16:16:00Z">
            <w:rPr>
              <w:rFonts w:asciiTheme="minorHAnsi" w:hAnsiTheme="minorHAnsi"/>
              <w:color w:val="000000" w:themeColor="text1"/>
            </w:rPr>
          </w:rPrChange>
        </w:rPr>
        <w:t>{array}{</w:t>
      </w:r>
      <w:commentRangeStart w:id="2125"/>
      <w:proofErr w:type="spellStart"/>
      <w:del w:id="2126" w:author="Artin" w:date="2023-08-27T16:16:00Z">
        <w:r w:rsidR="00217555" w:rsidRPr="00B702A1">
          <w:rPr>
            <w:rFonts w:cstheme="minorHAnsi"/>
            <w:color w:val="000000" w:themeColor="text1"/>
            <w:sz w:val="24"/>
            <w:szCs w:val="24"/>
          </w:rPr>
          <w:delText>lc</w:delText>
        </w:r>
        <w:commentRangeEnd w:id="2125"/>
        <w:r w:rsidR="00EC44DD" w:rsidRPr="00B702A1">
          <w:rPr>
            <w:rStyle w:val="CommentReference"/>
            <w:rFonts w:ascii="PT Sans Narrow" w:hAnsi="PT Sans Narrow" w:cs="Courier New"/>
            <w:sz w:val="18"/>
            <w:szCs w:val="18"/>
          </w:rPr>
          <w:commentReference w:id="2125"/>
        </w:r>
        <w:r w:rsidR="00217555" w:rsidRPr="00B702A1">
          <w:rPr>
            <w:rFonts w:cstheme="minorHAnsi"/>
            <w:color w:val="000000" w:themeColor="text1"/>
            <w:sz w:val="24"/>
            <w:szCs w:val="24"/>
          </w:rPr>
          <w:delText>}-</w:delText>
        </w:r>
        <w:commentRangeStart w:id="2127"/>
        <w:r w:rsidR="00EC44DD" w:rsidRPr="00B702A1">
          <w:rPr>
            <w:rFonts w:cstheme="minorHAnsi"/>
            <w:color w:val="000000" w:themeColor="text1"/>
            <w:sz w:val="24"/>
            <w:szCs w:val="24"/>
          </w:rPr>
          <w:delText>\,</w:delText>
        </w:r>
        <w:commentRangeEnd w:id="2127"/>
        <w:r w:rsidR="00EC44DD" w:rsidRPr="00B702A1">
          <w:rPr>
            <w:rStyle w:val="CommentReference"/>
            <w:rFonts w:ascii="PT Sans Narrow" w:hAnsi="PT Sans Narrow" w:cs="Courier New"/>
            <w:sz w:val="18"/>
            <w:szCs w:val="18"/>
          </w:rPr>
          <w:commentReference w:id="2127"/>
        </w:r>
      </w:del>
      <w:ins w:id="2128" w:author="Artin" w:date="2023-08-27T16:16:00Z">
        <w:r w:rsidRPr="00B702A1">
          <w:rPr>
            <w:sz w:val="24"/>
            <w:szCs w:val="24"/>
          </w:rPr>
          <w:t>ll</w:t>
        </w:r>
        <w:proofErr w:type="spellEnd"/>
        <w:r w:rsidRPr="00B702A1">
          <w:rPr>
            <w:sz w:val="24"/>
            <w:szCs w:val="24"/>
          </w:rPr>
          <w:t>}</w:t>
        </w:r>
      </w:ins>
    </w:p>
    <w:p w14:paraId="77F58EDF" w14:textId="41D62947" w:rsidR="00CA6F40" w:rsidRPr="00B702A1" w:rsidRDefault="00CA6F40" w:rsidP="00B702A1">
      <w:pPr>
        <w:spacing w:line="276" w:lineRule="auto"/>
        <w:rPr>
          <w:ins w:id="2129" w:author="Artin" w:date="2023-08-27T16:16:00Z"/>
          <w:sz w:val="24"/>
          <w:szCs w:val="24"/>
        </w:rPr>
      </w:pPr>
      <w:ins w:id="2130" w:author="Artin" w:date="2023-08-27T16:16:00Z">
        <w:r w:rsidRPr="00B702A1">
          <w:rPr>
            <w:sz w:val="24"/>
            <w:szCs w:val="24"/>
          </w:rPr>
          <w:t xml:space="preserve">            -\, </w:t>
        </w:r>
      </w:ins>
      <w:r w:rsidRPr="00B702A1">
        <w:rPr>
          <w:sz w:val="24"/>
          <w:szCs w:val="24"/>
          <w:rPrChange w:id="2131" w:author="Artin" w:date="2023-08-27T16:16:00Z">
            <w:rPr>
              <w:rFonts w:asciiTheme="minorHAnsi" w:hAnsiTheme="minorHAnsi"/>
              <w:color w:val="000000" w:themeColor="text1"/>
            </w:rPr>
          </w:rPrChange>
        </w:rPr>
        <w:t>\frac{\partial \</w:t>
      </w:r>
      <w:proofErr w:type="spellStart"/>
      <w:r w:rsidRPr="00B702A1">
        <w:rPr>
          <w:sz w:val="24"/>
          <w:szCs w:val="24"/>
          <w:rPrChange w:id="2132" w:author="Artin" w:date="2023-08-27T16:16:00Z">
            <w:rPr>
              <w:rFonts w:asciiTheme="minorHAnsi" w:hAnsiTheme="minorHAnsi"/>
              <w:color w:val="000000" w:themeColor="text1"/>
            </w:rPr>
          </w:rPrChange>
        </w:rPr>
        <w:t>mathcal</w:t>
      </w:r>
      <w:proofErr w:type="spellEnd"/>
      <w:r w:rsidRPr="00B702A1">
        <w:rPr>
          <w:sz w:val="24"/>
          <w:szCs w:val="24"/>
          <w:rPrChange w:id="2133" w:author="Artin" w:date="2023-08-27T16:16:00Z">
            <w:rPr>
              <w:rFonts w:asciiTheme="minorHAnsi" w:hAnsiTheme="minorHAnsi"/>
              <w:color w:val="000000" w:themeColor="text1"/>
            </w:rPr>
          </w:rPrChange>
        </w:rPr>
        <w:t>{L}\left(</w:t>
      </w:r>
      <w:proofErr w:type="spellStart"/>
      <w:r w:rsidRPr="00B702A1">
        <w:rPr>
          <w:sz w:val="24"/>
          <w:szCs w:val="24"/>
          <w:rPrChange w:id="2134" w:author="Artin" w:date="2023-08-27T16:16:00Z">
            <w:rPr>
              <w:rFonts w:asciiTheme="minorHAnsi" w:hAnsiTheme="minorHAnsi"/>
              <w:color w:val="000000" w:themeColor="text1"/>
            </w:rPr>
          </w:rPrChange>
        </w:rPr>
        <w:t>p_k</w:t>
      </w:r>
      <w:proofErr w:type="spellEnd"/>
      <w:r w:rsidRPr="00B702A1">
        <w:rPr>
          <w:sz w:val="24"/>
          <w:szCs w:val="24"/>
          <w:rPrChange w:id="2135" w:author="Artin" w:date="2023-08-27T16:16:00Z">
            <w:rPr>
              <w:rFonts w:asciiTheme="minorHAnsi" w:hAnsiTheme="minorHAnsi"/>
              <w:color w:val="000000" w:themeColor="text1"/>
            </w:rPr>
          </w:rPrChange>
        </w:rPr>
        <w:t>^{(i)},\;</w:t>
      </w:r>
      <w:proofErr w:type="spellStart"/>
      <w:r w:rsidRPr="00B702A1">
        <w:rPr>
          <w:sz w:val="24"/>
          <w:szCs w:val="24"/>
          <w:rPrChange w:id="2136" w:author="Artin" w:date="2023-08-27T16:16:00Z">
            <w:rPr>
              <w:rFonts w:asciiTheme="minorHAnsi" w:hAnsiTheme="minorHAnsi"/>
              <w:color w:val="000000" w:themeColor="text1"/>
            </w:rPr>
          </w:rPrChange>
        </w:rPr>
        <w:t>y_k</w:t>
      </w:r>
      <w:proofErr w:type="spellEnd"/>
      <w:r w:rsidRPr="00B702A1">
        <w:rPr>
          <w:sz w:val="24"/>
          <w:szCs w:val="24"/>
          <w:rPrChange w:id="2137" w:author="Artin" w:date="2023-08-27T16:16:00Z">
            <w:rPr>
              <w:rFonts w:asciiTheme="minorHAnsi" w:hAnsiTheme="minorHAnsi"/>
              <w:color w:val="000000" w:themeColor="text1"/>
            </w:rPr>
          </w:rPrChange>
        </w:rPr>
        <w:t xml:space="preserve">^{(i)}\right)}{\partial </w:t>
      </w:r>
      <w:ins w:id="2138" w:author="Artin" w:date="2023-08-27T16:16:00Z">
        <w:r w:rsidRPr="00B702A1">
          <w:rPr>
            <w:szCs w:val="24"/>
          </w:rPr>
          <w:t>\</w:t>
        </w:r>
        <w:proofErr w:type="spellStart"/>
        <w:r w:rsidRPr="00B702A1">
          <w:rPr>
            <w:szCs w:val="24"/>
          </w:rPr>
          <w:t>widehat</w:t>
        </w:r>
        <w:proofErr w:type="spellEnd"/>
        <w:r w:rsidRPr="00B702A1">
          <w:rPr>
            <w:szCs w:val="24"/>
          </w:rPr>
          <w:t>{</w:t>
        </w:r>
      </w:ins>
      <w:r w:rsidRPr="00B702A1">
        <w:rPr>
          <w:szCs w:val="24"/>
          <w:rPrChange w:id="2139" w:author="Artin" w:date="2023-08-27T16:16:00Z">
            <w:rPr>
              <w:rFonts w:asciiTheme="minorHAnsi" w:hAnsiTheme="minorHAnsi"/>
              <w:color w:val="000000" w:themeColor="text1"/>
            </w:rPr>
          </w:rPrChange>
        </w:rPr>
        <w:t>p</w:t>
      </w:r>
      <w:del w:id="2140" w:author="Artin" w:date="2023-08-27T16:16:00Z">
        <w:r w:rsidR="00217555" w:rsidRPr="00B702A1">
          <w:rPr>
            <w:rFonts w:cstheme="minorHAnsi"/>
            <w:color w:val="000000" w:themeColor="text1"/>
            <w:sz w:val="24"/>
            <w:szCs w:val="24"/>
          </w:rPr>
          <w:delText>}\;\</w:delText>
        </w:r>
      </w:del>
      <w:ins w:id="2141" w:author="Artin" w:date="2023-08-27T16:16:00Z">
        <w:r w:rsidRPr="00B702A1">
          <w:rPr>
            <w:sz w:val="24"/>
            <w:szCs w:val="24"/>
          </w:rPr>
          <w:t>}_k^{(i)} }\;{ \frac{\partial{\</w:t>
        </w:r>
      </w:ins>
      <w:r w:rsidRPr="00B702A1">
        <w:rPr>
          <w:sz w:val="24"/>
          <w:szCs w:val="24"/>
          <w:rPrChange w:id="2142" w:author="Artin" w:date="2023-08-27T16:16:00Z">
            <w:rPr>
              <w:rFonts w:asciiTheme="minorHAnsi" w:hAnsiTheme="minorHAnsi"/>
              <w:color w:val="000000" w:themeColor="text1"/>
            </w:rPr>
          </w:rPrChange>
        </w:rPr>
        <w:t>text{sigmoid</w:t>
      </w:r>
      <w:del w:id="2143" w:author="Artin" w:date="2023-08-27T16:16:00Z">
        <w:r w:rsidR="00217555" w:rsidRPr="00B702A1">
          <w:rPr>
            <w:rFonts w:asciiTheme="minorHAnsi" w:hAnsiTheme="minorHAnsi" w:cstheme="minorHAnsi"/>
            <w:color w:val="000000" w:themeColor="text1"/>
            <w:szCs w:val="24"/>
          </w:rPr>
          <w:delText>}^{'}\left(\</w:delText>
        </w:r>
      </w:del>
      <w:ins w:id="2144" w:author="Artin" w:date="2023-08-27T16:16:00Z">
        <w:r w:rsidRPr="00B702A1">
          <w:rPr>
            <w:szCs w:val="24"/>
          </w:rPr>
          <w:t>}}}{\partial{\</w:t>
        </w:r>
      </w:ins>
      <w:proofErr w:type="spellStart"/>
      <w:r w:rsidRPr="00B702A1">
        <w:rPr>
          <w:szCs w:val="24"/>
          <w:rPrChange w:id="2145" w:author="Artin" w:date="2023-08-27T16:16:00Z">
            <w:rPr>
              <w:rFonts w:asciiTheme="minorHAnsi" w:hAnsiTheme="minorHAnsi"/>
              <w:color w:val="000000" w:themeColor="text1"/>
            </w:rPr>
          </w:rPrChange>
        </w:rPr>
        <w:t>widehat</w:t>
      </w:r>
      <w:proofErr w:type="spellEnd"/>
      <w:r w:rsidRPr="00B702A1">
        <w:rPr>
          <w:sz w:val="24"/>
          <w:szCs w:val="24"/>
          <w:rPrChange w:id="2146" w:author="Artin" w:date="2023-08-27T16:16:00Z">
            <w:rPr>
              <w:rFonts w:asciiTheme="minorHAnsi" w:hAnsiTheme="minorHAnsi"/>
              <w:color w:val="000000" w:themeColor="text1"/>
            </w:rPr>
          </w:rPrChange>
        </w:rPr>
        <w:t>{q}_k^{(i</w:t>
      </w:r>
      <w:del w:id="2147" w:author="Artin" w:date="2023-08-27T16:16:00Z">
        <w:r w:rsidR="00217555" w:rsidRPr="00B702A1">
          <w:rPr>
            <w:rFonts w:asciiTheme="minorHAnsi" w:hAnsiTheme="minorHAnsi" w:cstheme="minorHAnsi"/>
            <w:color w:val="000000" w:themeColor="text1"/>
            <w:szCs w:val="24"/>
          </w:rPr>
          <w:delText>)}\right)\text{+1} &amp;</w:delText>
        </w:r>
      </w:del>
      <w:ins w:id="2148" w:author="Artin" w:date="2023-08-27T16:16:00Z">
        <w:r w:rsidRPr="00B702A1">
          <w:rPr>
            <w:szCs w:val="24"/>
          </w:rPr>
          <w:t>)}}}}</w:t>
        </w:r>
      </w:ins>
    </w:p>
    <w:p w14:paraId="22770291" w14:textId="77777777" w:rsidR="00CA6F40" w:rsidRPr="00B702A1" w:rsidRDefault="00CA6F40" w:rsidP="00B702A1">
      <w:pPr>
        <w:spacing w:line="276" w:lineRule="auto"/>
        <w:rPr>
          <w:ins w:id="2149" w:author="Artin" w:date="2023-08-27T16:16:00Z"/>
          <w:sz w:val="24"/>
          <w:szCs w:val="24"/>
        </w:rPr>
      </w:pPr>
      <w:ins w:id="2150" w:author="Artin" w:date="2023-08-27T16:16:00Z">
        <w:r w:rsidRPr="00B702A1">
          <w:rPr>
            <w:sz w:val="24"/>
            <w:szCs w:val="24"/>
          </w:rPr>
          <w:t xml:space="preserve">            &amp;</w:t>
        </w:r>
      </w:ins>
    </w:p>
    <w:p w14:paraId="4AAA2A66" w14:textId="54C90576" w:rsidR="00CA6F40" w:rsidRPr="00B702A1" w:rsidRDefault="00CA6F40" w:rsidP="00B702A1">
      <w:pPr>
        <w:spacing w:line="276" w:lineRule="auto"/>
        <w:rPr>
          <w:ins w:id="2151" w:author="Artin" w:date="2023-08-27T16:16:00Z"/>
          <w:sz w:val="24"/>
          <w:szCs w:val="24"/>
        </w:rPr>
      </w:pPr>
      <w:ins w:id="2152" w:author="Artin" w:date="2023-08-27T16:16:00Z">
        <w:r w:rsidRPr="00B702A1">
          <w:rPr>
            <w:sz w:val="24"/>
            <w:szCs w:val="24"/>
          </w:rPr>
          <w:t xml:space="preserve">           </w:t>
        </w:r>
      </w:ins>
      <w:r w:rsidRPr="00B702A1">
        <w:rPr>
          <w:sz w:val="24"/>
          <w:szCs w:val="24"/>
          <w:rPrChange w:id="2153" w:author="Artin" w:date="2023-08-27T16:16:00Z">
            <w:rPr>
              <w:rFonts w:asciiTheme="minorHAnsi" w:hAnsiTheme="minorHAnsi"/>
              <w:color w:val="000000" w:themeColor="text1"/>
            </w:rPr>
          </w:rPrChange>
        </w:rPr>
        <w:t xml:space="preserve"> </w:t>
      </w:r>
      <w:proofErr w:type="spellStart"/>
      <w:r w:rsidRPr="00B702A1">
        <w:rPr>
          <w:sz w:val="24"/>
          <w:szCs w:val="24"/>
          <w:rPrChange w:id="2154" w:author="Artin" w:date="2023-08-27T16:16:00Z">
            <w:rPr>
              <w:rFonts w:asciiTheme="minorHAnsi" w:hAnsiTheme="minorHAnsi"/>
              <w:color w:val="000000" w:themeColor="text1"/>
            </w:rPr>
          </w:rPrChange>
        </w:rPr>
        <w:t>y</w:t>
      </w:r>
      <w:del w:id="2155" w:author="Artin" w:date="2023-08-27T16:16:00Z">
        <w:r w:rsidR="00217555" w:rsidRPr="00B702A1">
          <w:rPr>
            <w:rFonts w:cstheme="minorHAnsi"/>
            <w:color w:val="000000" w:themeColor="text1"/>
            <w:sz w:val="24"/>
            <w:szCs w:val="24"/>
          </w:rPr>
          <w:delText>=</w:delText>
        </w:r>
      </w:del>
      <w:ins w:id="2156" w:author="Artin" w:date="2023-08-27T16:16:00Z">
        <w:r w:rsidRPr="00B702A1">
          <w:rPr>
            <w:sz w:val="24"/>
            <w:szCs w:val="24"/>
          </w:rPr>
          <w:t>_k</w:t>
        </w:r>
        <w:proofErr w:type="spellEnd"/>
        <w:proofErr w:type="gramStart"/>
        <w:r w:rsidRPr="00B702A1">
          <w:rPr>
            <w:sz w:val="24"/>
            <w:szCs w:val="24"/>
          </w:rPr>
          <w:t>^{(</w:t>
        </w:r>
        <w:proofErr w:type="gramEnd"/>
        <w:r w:rsidRPr="00B702A1">
          <w:rPr>
            <w:sz w:val="24"/>
            <w:szCs w:val="24"/>
          </w:rPr>
          <w:t>i</w:t>
        </w:r>
        <w:proofErr w:type="gramStart"/>
        <w:r w:rsidRPr="00B702A1">
          <w:rPr>
            <w:sz w:val="24"/>
            <w:szCs w:val="24"/>
          </w:rPr>
          <w:t>)}=</w:t>
        </w:r>
      </w:ins>
      <w:proofErr w:type="gramEnd"/>
      <w:r w:rsidRPr="00B702A1">
        <w:rPr>
          <w:sz w:val="24"/>
          <w:szCs w:val="24"/>
          <w:rPrChange w:id="2157" w:author="Artin" w:date="2023-08-27T16:16:00Z">
            <w:rPr>
              <w:rFonts w:asciiTheme="minorHAnsi" w:hAnsiTheme="minorHAnsi"/>
              <w:color w:val="000000" w:themeColor="text1"/>
            </w:rPr>
          </w:rPrChange>
        </w:rPr>
        <w:t>1</w:t>
      </w:r>
      <w:del w:id="2158" w:author="Artin" w:date="2023-08-27T16:16:00Z">
        <w:r w:rsidR="00217555" w:rsidRPr="00B702A1">
          <w:rPr>
            <w:rFonts w:cstheme="minorHAnsi"/>
            <w:color w:val="000000" w:themeColor="text1"/>
            <w:sz w:val="24"/>
            <w:szCs w:val="24"/>
          </w:rPr>
          <w:delText>\\-</w:delText>
        </w:r>
        <w:r w:rsidR="00EC44DD" w:rsidRPr="00B702A1">
          <w:rPr>
            <w:rFonts w:cstheme="minorHAnsi"/>
            <w:color w:val="000000" w:themeColor="text1"/>
            <w:sz w:val="24"/>
            <w:szCs w:val="24"/>
          </w:rPr>
          <w:delText>\,</w:delText>
        </w:r>
        <w:r w:rsidR="00217555" w:rsidRPr="00B702A1">
          <w:rPr>
            <w:rFonts w:cstheme="minorHAnsi"/>
            <w:color w:val="000000" w:themeColor="text1"/>
            <w:sz w:val="24"/>
            <w:szCs w:val="24"/>
          </w:rPr>
          <w:delText>\</w:delText>
        </w:r>
      </w:del>
    </w:p>
    <w:p w14:paraId="7D296DF5" w14:textId="77777777" w:rsidR="00CA6F40" w:rsidRPr="00B702A1" w:rsidRDefault="00CA6F40" w:rsidP="00B702A1">
      <w:pPr>
        <w:spacing w:line="276" w:lineRule="auto"/>
        <w:rPr>
          <w:ins w:id="2159" w:author="Artin" w:date="2023-08-27T16:16:00Z"/>
          <w:sz w:val="24"/>
          <w:szCs w:val="24"/>
        </w:rPr>
      </w:pPr>
      <w:ins w:id="2160" w:author="Artin" w:date="2023-08-27T16:16:00Z">
        <w:r w:rsidRPr="00B702A1">
          <w:rPr>
            <w:sz w:val="24"/>
            <w:szCs w:val="24"/>
          </w:rPr>
          <w:t xml:space="preserve">            \\</w:t>
        </w:r>
      </w:ins>
    </w:p>
    <w:p w14:paraId="396C4737" w14:textId="1C22FB3A" w:rsidR="00CA6F40" w:rsidRPr="00B702A1" w:rsidRDefault="00CA6F40" w:rsidP="00B702A1">
      <w:pPr>
        <w:spacing w:line="276" w:lineRule="auto"/>
        <w:rPr>
          <w:ins w:id="2161" w:author="Artin" w:date="2023-08-27T16:16:00Z"/>
          <w:sz w:val="24"/>
          <w:szCs w:val="24"/>
        </w:rPr>
      </w:pPr>
      <w:ins w:id="2162" w:author="Artin" w:date="2023-08-27T16:16:00Z">
        <w:r w:rsidRPr="00B702A1">
          <w:rPr>
            <w:sz w:val="24"/>
            <w:szCs w:val="24"/>
          </w:rPr>
          <w:t xml:space="preserve">            -\,\</w:t>
        </w:r>
      </w:ins>
      <w:r w:rsidRPr="00B702A1">
        <w:rPr>
          <w:sz w:val="24"/>
          <w:szCs w:val="24"/>
          <w:rPrChange w:id="2163" w:author="Artin" w:date="2023-08-27T16:16:00Z">
            <w:rPr>
              <w:rFonts w:asciiTheme="minorHAnsi" w:hAnsiTheme="minorHAnsi"/>
              <w:color w:val="000000" w:themeColor="text1"/>
            </w:rPr>
          </w:rPrChange>
        </w:rPr>
        <w:t>frac{\partial \</w:t>
      </w:r>
      <w:proofErr w:type="spellStart"/>
      <w:r w:rsidRPr="00B702A1">
        <w:rPr>
          <w:sz w:val="24"/>
          <w:szCs w:val="24"/>
          <w:rPrChange w:id="2164" w:author="Artin" w:date="2023-08-27T16:16:00Z">
            <w:rPr>
              <w:rFonts w:asciiTheme="minorHAnsi" w:hAnsiTheme="minorHAnsi"/>
              <w:color w:val="000000" w:themeColor="text1"/>
            </w:rPr>
          </w:rPrChange>
        </w:rPr>
        <w:t>mathcal</w:t>
      </w:r>
      <w:proofErr w:type="spellEnd"/>
      <w:r w:rsidRPr="00B702A1">
        <w:rPr>
          <w:sz w:val="24"/>
          <w:szCs w:val="24"/>
          <w:rPrChange w:id="2165" w:author="Artin" w:date="2023-08-27T16:16:00Z">
            <w:rPr>
              <w:rFonts w:asciiTheme="minorHAnsi" w:hAnsiTheme="minorHAnsi"/>
              <w:color w:val="000000" w:themeColor="text1"/>
            </w:rPr>
          </w:rPrChange>
        </w:rPr>
        <w:t>{L}\left(</w:t>
      </w:r>
      <w:proofErr w:type="spellStart"/>
      <w:r w:rsidRPr="00B702A1">
        <w:rPr>
          <w:sz w:val="24"/>
          <w:szCs w:val="24"/>
          <w:rPrChange w:id="2166" w:author="Artin" w:date="2023-08-27T16:16:00Z">
            <w:rPr>
              <w:rFonts w:asciiTheme="minorHAnsi" w:hAnsiTheme="minorHAnsi"/>
              <w:color w:val="000000" w:themeColor="text1"/>
            </w:rPr>
          </w:rPrChange>
        </w:rPr>
        <w:t>p_k</w:t>
      </w:r>
      <w:proofErr w:type="spellEnd"/>
      <w:r w:rsidRPr="00B702A1">
        <w:rPr>
          <w:sz w:val="24"/>
          <w:szCs w:val="24"/>
          <w:rPrChange w:id="2167" w:author="Artin" w:date="2023-08-27T16:16:00Z">
            <w:rPr>
              <w:rFonts w:asciiTheme="minorHAnsi" w:hAnsiTheme="minorHAnsi"/>
              <w:color w:val="000000" w:themeColor="text1"/>
            </w:rPr>
          </w:rPrChange>
        </w:rPr>
        <w:t>^{(i)},\;</w:t>
      </w:r>
      <w:proofErr w:type="spellStart"/>
      <w:r w:rsidRPr="00B702A1">
        <w:rPr>
          <w:sz w:val="24"/>
          <w:szCs w:val="24"/>
          <w:rPrChange w:id="2168" w:author="Artin" w:date="2023-08-27T16:16:00Z">
            <w:rPr>
              <w:rFonts w:asciiTheme="minorHAnsi" w:hAnsiTheme="minorHAnsi"/>
              <w:color w:val="000000" w:themeColor="text1"/>
            </w:rPr>
          </w:rPrChange>
        </w:rPr>
        <w:t>y_k</w:t>
      </w:r>
      <w:proofErr w:type="spellEnd"/>
      <w:r w:rsidRPr="00B702A1">
        <w:rPr>
          <w:sz w:val="24"/>
          <w:szCs w:val="24"/>
          <w:rPrChange w:id="2169" w:author="Artin" w:date="2023-08-27T16:16:00Z">
            <w:rPr>
              <w:rFonts w:asciiTheme="minorHAnsi" w:hAnsiTheme="minorHAnsi"/>
              <w:color w:val="000000" w:themeColor="text1"/>
            </w:rPr>
          </w:rPrChange>
        </w:rPr>
        <w:t xml:space="preserve">^{(i)}\right)}{\partial </w:t>
      </w:r>
      <w:ins w:id="2170" w:author="Artin" w:date="2023-08-27T16:16:00Z">
        <w:r w:rsidRPr="00B702A1">
          <w:rPr>
            <w:szCs w:val="24"/>
          </w:rPr>
          <w:t>\</w:t>
        </w:r>
        <w:proofErr w:type="spellStart"/>
        <w:r w:rsidRPr="00B702A1">
          <w:rPr>
            <w:szCs w:val="24"/>
          </w:rPr>
          <w:t>widehat</w:t>
        </w:r>
        <w:proofErr w:type="spellEnd"/>
        <w:r w:rsidRPr="00B702A1">
          <w:rPr>
            <w:szCs w:val="24"/>
          </w:rPr>
          <w:t>{</w:t>
        </w:r>
      </w:ins>
      <w:r w:rsidRPr="00B702A1">
        <w:rPr>
          <w:szCs w:val="24"/>
          <w:rPrChange w:id="2171" w:author="Artin" w:date="2023-08-27T16:16:00Z">
            <w:rPr>
              <w:rFonts w:asciiTheme="minorHAnsi" w:hAnsiTheme="minorHAnsi"/>
              <w:color w:val="000000" w:themeColor="text1"/>
            </w:rPr>
          </w:rPrChange>
        </w:rPr>
        <w:t>p</w:t>
      </w:r>
      <w:del w:id="2172" w:author="Artin" w:date="2023-08-27T16:16:00Z">
        <w:r w:rsidR="00217555" w:rsidRPr="00B702A1">
          <w:rPr>
            <w:rFonts w:cstheme="minorHAnsi"/>
            <w:color w:val="000000" w:themeColor="text1"/>
            <w:sz w:val="24"/>
            <w:szCs w:val="24"/>
          </w:rPr>
          <w:delText>}\;\</w:delText>
        </w:r>
      </w:del>
      <w:ins w:id="2173" w:author="Artin" w:date="2023-08-27T16:16:00Z">
        <w:r w:rsidRPr="00B702A1">
          <w:rPr>
            <w:sz w:val="24"/>
            <w:szCs w:val="24"/>
          </w:rPr>
          <w:t>}_k^{(i)} }\; {\frac{\partial{\</w:t>
        </w:r>
      </w:ins>
      <w:r w:rsidRPr="00B702A1">
        <w:rPr>
          <w:sz w:val="24"/>
          <w:szCs w:val="24"/>
          <w:rPrChange w:id="2174" w:author="Artin" w:date="2023-08-27T16:16:00Z">
            <w:rPr>
              <w:rFonts w:asciiTheme="minorHAnsi" w:hAnsiTheme="minorHAnsi"/>
              <w:color w:val="000000" w:themeColor="text1"/>
            </w:rPr>
          </w:rPrChange>
        </w:rPr>
        <w:t>text{sigmoid</w:t>
      </w:r>
      <w:del w:id="2175" w:author="Artin" w:date="2023-08-27T16:16:00Z">
        <w:r w:rsidR="00217555" w:rsidRPr="00B702A1">
          <w:rPr>
            <w:rFonts w:asciiTheme="minorHAnsi" w:hAnsiTheme="minorHAnsi" w:cstheme="minorHAnsi"/>
            <w:color w:val="000000" w:themeColor="text1"/>
            <w:szCs w:val="24"/>
          </w:rPr>
          <w:delText>}^{'}\left(\</w:delText>
        </w:r>
      </w:del>
      <w:ins w:id="2176" w:author="Artin" w:date="2023-08-27T16:16:00Z">
        <w:r w:rsidRPr="00B702A1">
          <w:rPr>
            <w:szCs w:val="24"/>
          </w:rPr>
          <w:t>}}}{\partial{\</w:t>
        </w:r>
      </w:ins>
      <w:proofErr w:type="spellStart"/>
      <w:r w:rsidRPr="00B702A1">
        <w:rPr>
          <w:szCs w:val="24"/>
          <w:rPrChange w:id="2177" w:author="Artin" w:date="2023-08-27T16:16:00Z">
            <w:rPr>
              <w:rFonts w:asciiTheme="minorHAnsi" w:hAnsiTheme="minorHAnsi"/>
              <w:color w:val="000000" w:themeColor="text1"/>
            </w:rPr>
          </w:rPrChange>
        </w:rPr>
        <w:t>widehat</w:t>
      </w:r>
      <w:proofErr w:type="spellEnd"/>
      <w:r w:rsidRPr="00B702A1">
        <w:rPr>
          <w:sz w:val="24"/>
          <w:szCs w:val="24"/>
          <w:rPrChange w:id="2178" w:author="Artin" w:date="2023-08-27T16:16:00Z">
            <w:rPr>
              <w:rFonts w:asciiTheme="minorHAnsi" w:hAnsiTheme="minorHAnsi"/>
              <w:color w:val="000000" w:themeColor="text1"/>
            </w:rPr>
          </w:rPrChange>
        </w:rPr>
        <w:t>{q}_k^{(i</w:t>
      </w:r>
      <w:del w:id="2179" w:author="Artin" w:date="2023-08-27T16:16:00Z">
        <w:r w:rsidR="00217555" w:rsidRPr="00B702A1">
          <w:rPr>
            <w:rFonts w:asciiTheme="minorHAnsi" w:hAnsiTheme="minorHAnsi" w:cstheme="minorHAnsi"/>
            <w:color w:val="000000" w:themeColor="text1"/>
            <w:szCs w:val="24"/>
          </w:rPr>
          <w:delText>)}\right) &amp;</w:delText>
        </w:r>
      </w:del>
      <w:ins w:id="2180" w:author="Artin" w:date="2023-08-27T16:16:00Z">
        <w:r w:rsidRPr="00B702A1">
          <w:rPr>
            <w:szCs w:val="24"/>
          </w:rPr>
          <w:t>)}}}}</w:t>
        </w:r>
      </w:ins>
    </w:p>
    <w:p w14:paraId="09F4E286" w14:textId="77777777" w:rsidR="00CA6F40" w:rsidRPr="00B702A1" w:rsidRDefault="00CA6F40" w:rsidP="00B702A1">
      <w:pPr>
        <w:spacing w:line="276" w:lineRule="auto"/>
        <w:rPr>
          <w:ins w:id="2181" w:author="Artin" w:date="2023-08-27T16:16:00Z"/>
          <w:sz w:val="24"/>
          <w:szCs w:val="24"/>
        </w:rPr>
      </w:pPr>
      <w:ins w:id="2182" w:author="Artin" w:date="2023-08-27T16:16:00Z">
        <w:r w:rsidRPr="00B702A1">
          <w:rPr>
            <w:sz w:val="24"/>
            <w:szCs w:val="24"/>
          </w:rPr>
          <w:t xml:space="preserve">            &amp;</w:t>
        </w:r>
      </w:ins>
    </w:p>
    <w:p w14:paraId="12A2E47B" w14:textId="77777777" w:rsidR="00CA6F40" w:rsidRPr="00B702A1" w:rsidRDefault="00CA6F40" w:rsidP="00B702A1">
      <w:pPr>
        <w:spacing w:line="276" w:lineRule="auto"/>
        <w:rPr>
          <w:ins w:id="2183" w:author="Artin" w:date="2023-08-27T16:16:00Z"/>
          <w:sz w:val="24"/>
          <w:szCs w:val="24"/>
        </w:rPr>
      </w:pPr>
      <w:ins w:id="2184" w:author="Artin" w:date="2023-08-27T16:16:00Z">
        <w:r w:rsidRPr="00B702A1">
          <w:rPr>
            <w:sz w:val="24"/>
            <w:szCs w:val="24"/>
          </w:rPr>
          <w:t xml:space="preserve">           </w:t>
        </w:r>
      </w:ins>
      <w:r w:rsidRPr="00B702A1">
        <w:rPr>
          <w:sz w:val="24"/>
          <w:szCs w:val="24"/>
          <w:rPrChange w:id="2185" w:author="Artin" w:date="2023-08-27T16:16:00Z">
            <w:rPr>
              <w:rFonts w:asciiTheme="minorHAnsi" w:hAnsiTheme="minorHAnsi"/>
              <w:color w:val="000000" w:themeColor="text1"/>
            </w:rPr>
          </w:rPrChange>
        </w:rPr>
        <w:t xml:space="preserve"> \</w:t>
      </w:r>
      <w:proofErr w:type="gramStart"/>
      <w:r w:rsidRPr="00B702A1">
        <w:rPr>
          <w:sz w:val="24"/>
          <w:szCs w:val="24"/>
          <w:rPrChange w:id="2186" w:author="Artin" w:date="2023-08-27T16:16:00Z">
            <w:rPr>
              <w:rFonts w:asciiTheme="minorHAnsi" w:hAnsiTheme="minorHAnsi"/>
              <w:color w:val="000000" w:themeColor="text1"/>
            </w:rPr>
          </w:rPrChange>
        </w:rPr>
        <w:t>text</w:t>
      </w:r>
      <w:proofErr w:type="gramEnd"/>
      <w:r w:rsidRPr="00B702A1">
        <w:rPr>
          <w:sz w:val="24"/>
          <w:szCs w:val="24"/>
          <w:rPrChange w:id="2187" w:author="Artin" w:date="2023-08-27T16:16:00Z">
            <w:rPr>
              <w:rFonts w:asciiTheme="minorHAnsi" w:hAnsiTheme="minorHAnsi"/>
              <w:color w:val="000000" w:themeColor="text1"/>
            </w:rPr>
          </w:rPrChange>
        </w:rPr>
        <w:t>{otherwise.}</w:t>
      </w:r>
    </w:p>
    <w:p w14:paraId="0E240633" w14:textId="050CA289" w:rsidR="00CA6F40" w:rsidRPr="00B702A1" w:rsidRDefault="00CA6F40" w:rsidP="00B702A1">
      <w:pPr>
        <w:spacing w:line="276" w:lineRule="auto"/>
        <w:rPr>
          <w:ins w:id="2188" w:author="Artin" w:date="2023-08-27T16:16:00Z"/>
          <w:sz w:val="24"/>
          <w:szCs w:val="24"/>
        </w:rPr>
      </w:pPr>
      <w:ins w:id="2189" w:author="Artin" w:date="2023-08-27T16:16:00Z">
        <w:r w:rsidRPr="00B702A1">
          <w:rPr>
            <w:sz w:val="24"/>
            <w:szCs w:val="24"/>
          </w:rPr>
          <w:t xml:space="preserve">       </w:t>
        </w:r>
      </w:ins>
      <w:r w:rsidRPr="00B702A1">
        <w:rPr>
          <w:sz w:val="24"/>
          <w:szCs w:val="24"/>
          <w:rPrChange w:id="2190" w:author="Artin" w:date="2023-08-27T16:16:00Z">
            <w:rPr>
              <w:rFonts w:asciiTheme="minorHAnsi" w:hAnsiTheme="minorHAnsi"/>
              <w:color w:val="000000" w:themeColor="text1"/>
            </w:rPr>
          </w:rPrChange>
        </w:rPr>
        <w:t xml:space="preserve"> \</w:t>
      </w:r>
      <w:proofErr w:type="gramStart"/>
      <w:r w:rsidRPr="00B702A1">
        <w:rPr>
          <w:sz w:val="24"/>
          <w:szCs w:val="24"/>
          <w:rPrChange w:id="2191" w:author="Artin" w:date="2023-08-27T16:16:00Z">
            <w:rPr>
              <w:rFonts w:asciiTheme="minorHAnsi" w:hAnsiTheme="minorHAnsi"/>
              <w:color w:val="000000" w:themeColor="text1"/>
            </w:rPr>
          </w:rPrChange>
        </w:rPr>
        <w:t>end</w:t>
      </w:r>
      <w:proofErr w:type="gramEnd"/>
      <w:r w:rsidRPr="00B702A1">
        <w:rPr>
          <w:sz w:val="24"/>
          <w:szCs w:val="24"/>
          <w:rPrChange w:id="2192" w:author="Artin" w:date="2023-08-27T16:16:00Z">
            <w:rPr>
              <w:rFonts w:asciiTheme="minorHAnsi" w:hAnsiTheme="minorHAnsi"/>
              <w:color w:val="000000" w:themeColor="text1"/>
            </w:rPr>
          </w:rPrChange>
        </w:rPr>
        <w:t>{array}\right</w:t>
      </w:r>
      <w:del w:id="2193" w:author="Artin" w:date="2023-08-27T16:16:00Z">
        <w:r w:rsidR="00217555" w:rsidRPr="00B702A1">
          <w:rPr>
            <w:rFonts w:asciiTheme="minorHAnsi" w:hAnsiTheme="minorHAnsi" w:cstheme="minorHAnsi"/>
            <w:color w:val="000000" w:themeColor="text1"/>
            <w:szCs w:val="24"/>
          </w:rPr>
          <w:delText>.\</w:delText>
        </w:r>
      </w:del>
      <w:ins w:id="2194" w:author="Artin" w:date="2023-08-27T16:16:00Z">
        <w:r w:rsidRPr="00B702A1">
          <w:rPr>
            <w:szCs w:val="24"/>
          </w:rPr>
          <w:t>.</w:t>
        </w:r>
      </w:ins>
    </w:p>
    <w:p w14:paraId="170E78E5" w14:textId="77777777" w:rsidR="00CA6F40" w:rsidRPr="00B702A1" w:rsidRDefault="00CA6F40" w:rsidP="00B702A1">
      <w:pPr>
        <w:spacing w:line="276" w:lineRule="auto"/>
        <w:rPr>
          <w:sz w:val="24"/>
          <w:szCs w:val="24"/>
          <w:rPrChange w:id="2195" w:author="Artin" w:date="2023-08-27T16:16:00Z">
            <w:rPr>
              <w:rFonts w:asciiTheme="minorHAnsi" w:hAnsiTheme="minorHAnsi"/>
              <w:color w:val="000000" w:themeColor="text1"/>
            </w:rPr>
          </w:rPrChange>
        </w:rPr>
      </w:pPr>
      <w:ins w:id="2196" w:author="Artin" w:date="2023-08-27T16:16:00Z">
        <w:r w:rsidRPr="00B702A1">
          <w:rPr>
            <w:sz w:val="24"/>
            <w:szCs w:val="24"/>
          </w:rPr>
          <w:t xml:space="preserve">    \</w:t>
        </w:r>
      </w:ins>
      <w:proofErr w:type="gramStart"/>
      <w:r w:rsidRPr="00B702A1">
        <w:rPr>
          <w:sz w:val="24"/>
          <w:szCs w:val="24"/>
          <w:rPrChange w:id="2197" w:author="Artin" w:date="2023-08-27T16:16:00Z">
            <w:rPr>
              <w:rFonts w:asciiTheme="minorHAnsi" w:hAnsiTheme="minorHAnsi"/>
              <w:color w:val="000000" w:themeColor="text1"/>
            </w:rPr>
          </w:rPrChange>
        </w:rPr>
        <w:t>end</w:t>
      </w:r>
      <w:proofErr w:type="gramEnd"/>
      <w:r w:rsidRPr="00B702A1">
        <w:rPr>
          <w:sz w:val="24"/>
          <w:szCs w:val="24"/>
          <w:rPrChange w:id="2198" w:author="Artin" w:date="2023-08-27T16:16:00Z">
            <w:rPr>
              <w:rFonts w:asciiTheme="minorHAnsi" w:hAnsiTheme="minorHAnsi"/>
              <w:color w:val="000000" w:themeColor="text1"/>
            </w:rPr>
          </w:rPrChange>
        </w:rPr>
        <w:t>{array}</w:t>
      </w:r>
    </w:p>
    <w:p w14:paraId="21409CAB" w14:textId="77777777" w:rsidR="00CA6F40" w:rsidRPr="00B702A1" w:rsidRDefault="00CA6F40" w:rsidP="00B702A1">
      <w:pPr>
        <w:spacing w:line="276" w:lineRule="auto"/>
        <w:rPr>
          <w:moveTo w:id="2199" w:author="Artin" w:date="2023-08-27T16:16:00Z"/>
          <w:sz w:val="24"/>
          <w:szCs w:val="24"/>
          <w:rPrChange w:id="2200" w:author="Artin" w:date="2023-08-27T16:16:00Z">
            <w:rPr>
              <w:moveTo w:id="2201" w:author="Artin" w:date="2023-08-27T16:16:00Z"/>
              <w:rFonts w:asciiTheme="minorHAnsi" w:hAnsiTheme="minorHAnsi"/>
              <w:color w:val="000000" w:themeColor="text1"/>
            </w:rPr>
          </w:rPrChange>
        </w:rPr>
      </w:pPr>
      <w:moveToRangeStart w:id="2202" w:author="Artin" w:date="2023-08-27T16:16:00Z" w:name="move144045416"/>
      <w:moveTo w:id="2203" w:author="Artin" w:date="2023-08-27T16:16:00Z">
        <w:r w:rsidRPr="00B702A1">
          <w:rPr>
            <w:sz w:val="24"/>
            <w:szCs w:val="24"/>
            <w:rPrChange w:id="2204" w:author="Artin" w:date="2023-08-27T16:16:00Z">
              <w:rPr>
                <w:rFonts w:asciiTheme="minorHAnsi" w:hAnsiTheme="minorHAnsi"/>
                <w:color w:val="000000" w:themeColor="text1"/>
              </w:rPr>
            </w:rPrChange>
          </w:rPr>
          <w:t>\</w:t>
        </w:r>
        <w:proofErr w:type="gramStart"/>
        <w:r w:rsidRPr="00B702A1">
          <w:rPr>
            <w:sz w:val="24"/>
            <w:szCs w:val="24"/>
            <w:rPrChange w:id="2205" w:author="Artin" w:date="2023-08-27T16:16:00Z">
              <w:rPr>
                <w:rFonts w:asciiTheme="minorHAnsi" w:hAnsiTheme="minorHAnsi"/>
                <w:color w:val="000000" w:themeColor="text1"/>
              </w:rPr>
            </w:rPrChange>
          </w:rPr>
          <w:t>end</w:t>
        </w:r>
        <w:proofErr w:type="gramEnd"/>
        <w:r w:rsidRPr="00B702A1">
          <w:rPr>
            <w:sz w:val="24"/>
            <w:szCs w:val="24"/>
            <w:rPrChange w:id="2206" w:author="Artin" w:date="2023-08-27T16:16:00Z">
              <w:rPr>
                <w:rFonts w:asciiTheme="minorHAnsi" w:hAnsiTheme="minorHAnsi"/>
                <w:color w:val="000000" w:themeColor="text1"/>
              </w:rPr>
            </w:rPrChange>
          </w:rPr>
          <w:t>{equation}</w:t>
        </w:r>
      </w:moveTo>
    </w:p>
    <w:p w14:paraId="46C71DCB" w14:textId="50C419AA" w:rsidR="00CA6F40" w:rsidRPr="00B702A1" w:rsidRDefault="00CA6F40" w:rsidP="00B702A1">
      <w:pPr>
        <w:spacing w:line="276" w:lineRule="auto"/>
        <w:rPr>
          <w:sz w:val="24"/>
          <w:szCs w:val="24"/>
          <w:rPrChange w:id="2207" w:author="Artin" w:date="2023-08-27T16:16:00Z">
            <w:rPr>
              <w:rFonts w:asciiTheme="minorHAnsi" w:hAnsiTheme="minorHAnsi"/>
              <w:color w:val="000000" w:themeColor="text1"/>
            </w:rPr>
          </w:rPrChange>
        </w:rPr>
      </w:pPr>
      <w:moveFromRangeStart w:id="2208" w:author="Artin" w:date="2023-08-27T16:16:00Z" w:name="move144045417"/>
      <w:moveToRangeEnd w:id="2202"/>
      <w:moveFrom w:id="2209" w:author="Artin" w:date="2023-08-27T16:16:00Z">
        <w:r w:rsidRPr="00B702A1">
          <w:rPr>
            <w:sz w:val="24"/>
            <w:szCs w:val="24"/>
            <w:rPrChange w:id="2210" w:author="Artin" w:date="2023-08-27T16:16:00Z">
              <w:rPr>
                <w:rFonts w:asciiTheme="minorHAnsi" w:hAnsiTheme="minorHAnsi"/>
                <w:color w:val="000000" w:themeColor="text1"/>
              </w:rPr>
            </w:rPrChange>
          </w:rPr>
          <w:t>\end{equation}</w:t>
        </w:r>
      </w:moveFrom>
      <w:moveFromRangeEnd w:id="2208"/>
    </w:p>
    <w:p w14:paraId="5FCECE22" w14:textId="0E197BEF" w:rsidR="00CA6F40" w:rsidRPr="00B702A1" w:rsidRDefault="00CA6F40" w:rsidP="00B702A1">
      <w:pPr>
        <w:spacing w:line="276" w:lineRule="auto"/>
        <w:rPr>
          <w:sz w:val="24"/>
          <w:szCs w:val="24"/>
          <w:rPrChange w:id="2211" w:author="Artin" w:date="2023-08-27T16:16:00Z">
            <w:rPr>
              <w:rFonts w:asciiTheme="minorHAnsi" w:hAnsiTheme="minorHAnsi"/>
              <w:color w:val="000000" w:themeColor="text1"/>
            </w:rPr>
          </w:rPrChange>
        </w:rPr>
      </w:pPr>
      <w:r w:rsidRPr="00B702A1">
        <w:rPr>
          <w:sz w:val="24"/>
          <w:szCs w:val="24"/>
          <w:rPrChange w:id="2212" w:author="Artin" w:date="2023-08-27T16:16:00Z">
            <w:rPr>
              <w:rFonts w:asciiTheme="minorHAnsi" w:hAnsiTheme="minorHAnsi"/>
              <w:color w:val="000000" w:themeColor="text1"/>
            </w:rPr>
          </w:rPrChange>
        </w:rPr>
        <w:t>We would like to modify this equation so that it does not directly depend on the true value and instead rely on the gradient loss. If we simplify the loss gradient shown in Equation~(\ref{</w:t>
      </w:r>
      <w:proofErr w:type="gramStart"/>
      <w:r w:rsidRPr="00B702A1">
        <w:rPr>
          <w:sz w:val="24"/>
          <w:szCs w:val="24"/>
          <w:rPrChange w:id="2213" w:author="Artin" w:date="2023-08-27T16:16:00Z">
            <w:rPr>
              <w:rFonts w:asciiTheme="minorHAnsi" w:hAnsiTheme="minorHAnsi"/>
              <w:color w:val="000000" w:themeColor="text1"/>
            </w:rPr>
          </w:rPrChange>
        </w:rPr>
        <w:t>eq:taxonomy.eq.</w:t>
      </w:r>
      <w:proofErr w:type="gramEnd"/>
      <w:r w:rsidRPr="00B702A1">
        <w:rPr>
          <w:sz w:val="24"/>
          <w:szCs w:val="24"/>
          <w:rPrChange w:id="2214" w:author="Artin" w:date="2023-08-27T16:16:00Z">
            <w:rPr>
              <w:rFonts w:asciiTheme="minorHAnsi" w:hAnsiTheme="minorHAnsi"/>
              <w:color w:val="000000" w:themeColor="text1"/>
            </w:rPr>
          </w:rPrChange>
        </w:rPr>
        <w:t xml:space="preserve">11.lossgradient}) </w:t>
      </w:r>
      <w:del w:id="2215" w:author="Artin" w:date="2023-08-27T16:16:00Z">
        <w:r w:rsidR="00217555" w:rsidRPr="00B702A1">
          <w:rPr>
            <w:rFonts w:cstheme="minorHAnsi"/>
            <w:color w:val="000000" w:themeColor="text1"/>
            <w:sz w:val="24"/>
            <w:szCs w:val="24"/>
          </w:rPr>
          <w:delText xml:space="preserve"> </w:delText>
        </w:r>
      </w:del>
      <w:r w:rsidRPr="00B702A1">
        <w:rPr>
          <w:sz w:val="24"/>
          <w:szCs w:val="24"/>
          <w:rPrChange w:id="2216" w:author="Artin" w:date="2023-08-27T16:16:00Z">
            <w:rPr>
              <w:rFonts w:asciiTheme="minorHAnsi" w:hAnsiTheme="minorHAnsi"/>
              <w:color w:val="000000" w:themeColor="text1"/>
            </w:rPr>
          </w:rPrChange>
        </w:rPr>
        <w:t>we obtain the following:</w:t>
      </w:r>
    </w:p>
    <w:p w14:paraId="1BC6E2F1" w14:textId="02B425E4" w:rsidR="00CA6F40" w:rsidRPr="00B702A1" w:rsidRDefault="00CA6F40" w:rsidP="00B702A1">
      <w:pPr>
        <w:spacing w:line="276" w:lineRule="auto"/>
        <w:rPr>
          <w:sz w:val="24"/>
          <w:szCs w:val="24"/>
          <w:rPrChange w:id="2217" w:author="Artin" w:date="2023-08-27T16:16:00Z">
            <w:rPr>
              <w:rFonts w:asciiTheme="minorHAnsi" w:hAnsiTheme="minorHAnsi"/>
              <w:color w:val="000000" w:themeColor="text1"/>
            </w:rPr>
          </w:rPrChange>
        </w:rPr>
      </w:pPr>
      <w:r w:rsidRPr="00B702A1">
        <w:rPr>
          <w:sz w:val="24"/>
          <w:szCs w:val="24"/>
          <w:rPrChange w:id="2218" w:author="Artin" w:date="2023-08-27T16:16:00Z">
            <w:rPr>
              <w:rFonts w:asciiTheme="minorHAnsi" w:hAnsiTheme="minorHAnsi"/>
              <w:color w:val="000000" w:themeColor="text1"/>
            </w:rPr>
          </w:rPrChange>
        </w:rPr>
        <w:t>\</w:t>
      </w:r>
      <w:proofErr w:type="gramStart"/>
      <w:r w:rsidRPr="00B702A1">
        <w:rPr>
          <w:sz w:val="24"/>
          <w:szCs w:val="24"/>
          <w:rPrChange w:id="2219" w:author="Artin" w:date="2023-08-27T16:16:00Z">
            <w:rPr>
              <w:rFonts w:asciiTheme="minorHAnsi" w:hAnsiTheme="minorHAnsi"/>
              <w:color w:val="000000" w:themeColor="text1"/>
            </w:rPr>
          </w:rPrChange>
        </w:rPr>
        <w:t>begin</w:t>
      </w:r>
      <w:proofErr w:type="gramEnd"/>
      <w:r w:rsidRPr="00B702A1">
        <w:rPr>
          <w:sz w:val="24"/>
          <w:szCs w:val="24"/>
          <w:rPrChange w:id="2220" w:author="Artin" w:date="2023-08-27T16:16:00Z">
            <w:rPr>
              <w:rFonts w:asciiTheme="minorHAnsi" w:hAnsiTheme="minorHAnsi"/>
              <w:color w:val="000000" w:themeColor="text1"/>
            </w:rPr>
          </w:rPrChange>
        </w:rPr>
        <w:t>{</w:t>
      </w:r>
      <w:del w:id="2221" w:author="Artin" w:date="2023-08-27T16:16:00Z">
        <w:r w:rsidR="00217555" w:rsidRPr="00B702A1">
          <w:rPr>
            <w:rFonts w:cstheme="minorHAnsi"/>
            <w:color w:val="000000" w:themeColor="text1"/>
            <w:sz w:val="24"/>
            <w:szCs w:val="24"/>
          </w:rPr>
          <w:delText>equation</w:delText>
        </w:r>
      </w:del>
      <w:ins w:id="2222" w:author="Artin" w:date="2023-08-27T16:16:00Z">
        <w:r w:rsidRPr="00B702A1">
          <w:rPr>
            <w:sz w:val="24"/>
            <w:szCs w:val="24"/>
          </w:rPr>
          <w:t>align</w:t>
        </w:r>
      </w:ins>
      <w:r w:rsidRPr="00B702A1">
        <w:rPr>
          <w:sz w:val="24"/>
          <w:szCs w:val="24"/>
          <w:rPrChange w:id="2223" w:author="Artin" w:date="2023-08-27T16:16:00Z">
            <w:rPr>
              <w:rFonts w:asciiTheme="minorHAnsi" w:hAnsiTheme="minorHAnsi"/>
              <w:color w:val="000000" w:themeColor="text1"/>
            </w:rPr>
          </w:rPrChange>
        </w:rPr>
        <w:t>}</w:t>
      </w:r>
    </w:p>
    <w:p w14:paraId="37FD034E" w14:textId="77777777" w:rsidR="00CA6F40" w:rsidRPr="00B702A1" w:rsidRDefault="00CA6F40" w:rsidP="00B702A1">
      <w:pPr>
        <w:spacing w:line="276" w:lineRule="auto"/>
        <w:rPr>
          <w:sz w:val="24"/>
          <w:szCs w:val="24"/>
          <w:rPrChange w:id="2224" w:author="Artin" w:date="2023-08-27T16:16:00Z">
            <w:rPr>
              <w:rFonts w:asciiTheme="minorHAnsi" w:hAnsiTheme="minorHAnsi"/>
              <w:color w:val="000000" w:themeColor="text1"/>
            </w:rPr>
          </w:rPrChange>
        </w:rPr>
      </w:pPr>
      <w:r w:rsidRPr="00B702A1">
        <w:rPr>
          <w:sz w:val="24"/>
          <w:szCs w:val="24"/>
          <w:rPrChange w:id="2225" w:author="Artin" w:date="2023-08-27T16:16:00Z">
            <w:rPr>
              <w:rFonts w:asciiTheme="minorHAnsi" w:hAnsiTheme="minorHAnsi"/>
              <w:color w:val="000000" w:themeColor="text1"/>
            </w:rPr>
          </w:rPrChange>
        </w:rPr>
        <w:t xml:space="preserve">    \label{</w:t>
      </w:r>
      <w:proofErr w:type="gramStart"/>
      <w:r w:rsidRPr="00B702A1">
        <w:rPr>
          <w:sz w:val="24"/>
          <w:szCs w:val="24"/>
          <w:rPrChange w:id="2226" w:author="Artin" w:date="2023-08-27T16:16:00Z">
            <w:rPr>
              <w:rFonts w:asciiTheme="minorHAnsi" w:hAnsiTheme="minorHAnsi"/>
              <w:color w:val="000000" w:themeColor="text1"/>
            </w:rPr>
          </w:rPrChange>
        </w:rPr>
        <w:t>eq:taxonomy.eq.</w:t>
      </w:r>
      <w:proofErr w:type="gramEnd"/>
      <w:r w:rsidRPr="00B702A1">
        <w:rPr>
          <w:sz w:val="24"/>
          <w:szCs w:val="24"/>
          <w:rPrChange w:id="2227" w:author="Artin" w:date="2023-08-27T16:16:00Z">
            <w:rPr>
              <w:rFonts w:asciiTheme="minorHAnsi" w:hAnsiTheme="minorHAnsi"/>
              <w:color w:val="000000" w:themeColor="text1"/>
            </w:rPr>
          </w:rPrChange>
        </w:rPr>
        <w:t>14.newlossgradient}</w:t>
      </w:r>
    </w:p>
    <w:p w14:paraId="00749351" w14:textId="541E59CB" w:rsidR="00CA6F40" w:rsidRPr="00B702A1" w:rsidRDefault="00CA6F40" w:rsidP="00B702A1">
      <w:pPr>
        <w:spacing w:line="276" w:lineRule="auto"/>
        <w:rPr>
          <w:ins w:id="2228" w:author="Artin" w:date="2023-08-27T16:16:00Z"/>
          <w:sz w:val="24"/>
          <w:szCs w:val="24"/>
        </w:rPr>
      </w:pPr>
      <w:r w:rsidRPr="00B702A1">
        <w:rPr>
          <w:sz w:val="24"/>
          <w:szCs w:val="24"/>
          <w:rPrChange w:id="2229" w:author="Artin" w:date="2023-08-27T16:16:00Z">
            <w:rPr>
              <w:rFonts w:asciiTheme="minorHAnsi" w:hAnsiTheme="minorHAnsi"/>
              <w:color w:val="000000" w:themeColor="text1"/>
            </w:rPr>
          </w:rPrChange>
        </w:rPr>
        <w:t xml:space="preserve">    \</w:t>
      </w:r>
      <w:proofErr w:type="gramStart"/>
      <w:r w:rsidRPr="00B702A1">
        <w:rPr>
          <w:sz w:val="24"/>
          <w:szCs w:val="24"/>
          <w:rPrChange w:id="2230" w:author="Artin" w:date="2023-08-27T16:16:00Z">
            <w:rPr>
              <w:rFonts w:asciiTheme="minorHAnsi" w:hAnsiTheme="minorHAnsi"/>
              <w:color w:val="000000" w:themeColor="text1"/>
            </w:rPr>
          </w:rPrChange>
        </w:rPr>
        <w:t>frac{</w:t>
      </w:r>
      <w:proofErr w:type="gramEnd"/>
      <w:r w:rsidRPr="00B702A1">
        <w:rPr>
          <w:sz w:val="24"/>
          <w:szCs w:val="24"/>
          <w:rPrChange w:id="2231" w:author="Artin" w:date="2023-08-27T16:16:00Z">
            <w:rPr>
              <w:rFonts w:asciiTheme="minorHAnsi" w:hAnsiTheme="minorHAnsi"/>
              <w:color w:val="000000" w:themeColor="text1"/>
            </w:rPr>
          </w:rPrChange>
        </w:rPr>
        <w:t>\partial \</w:t>
      </w:r>
      <w:proofErr w:type="spellStart"/>
      <w:r w:rsidRPr="00B702A1">
        <w:rPr>
          <w:sz w:val="24"/>
          <w:szCs w:val="24"/>
          <w:rPrChange w:id="2232" w:author="Artin" w:date="2023-08-27T16:16:00Z">
            <w:rPr>
              <w:rFonts w:asciiTheme="minorHAnsi" w:hAnsiTheme="minorHAnsi"/>
              <w:color w:val="000000" w:themeColor="text1"/>
            </w:rPr>
          </w:rPrChange>
        </w:rPr>
        <w:t>mathcal</w:t>
      </w:r>
      <w:proofErr w:type="spellEnd"/>
      <w:r w:rsidRPr="00B702A1">
        <w:rPr>
          <w:sz w:val="24"/>
          <w:szCs w:val="24"/>
          <w:rPrChange w:id="2233" w:author="Artin" w:date="2023-08-27T16:16:00Z">
            <w:rPr>
              <w:rFonts w:asciiTheme="minorHAnsi" w:hAnsiTheme="minorHAnsi"/>
              <w:color w:val="000000" w:themeColor="text1"/>
            </w:rPr>
          </w:rPrChange>
        </w:rPr>
        <w:t>{L}(\</w:t>
      </w:r>
      <w:proofErr w:type="spellStart"/>
      <w:r w:rsidRPr="00B702A1">
        <w:rPr>
          <w:sz w:val="24"/>
          <w:szCs w:val="24"/>
          <w:rPrChange w:id="2234" w:author="Artin" w:date="2023-08-27T16:16:00Z">
            <w:rPr>
              <w:rFonts w:asciiTheme="minorHAnsi" w:hAnsiTheme="minorHAnsi"/>
              <w:color w:val="000000" w:themeColor="text1"/>
            </w:rPr>
          </w:rPrChange>
        </w:rPr>
        <w:t>widehat</w:t>
      </w:r>
      <w:proofErr w:type="spellEnd"/>
      <w:r w:rsidRPr="00B702A1">
        <w:rPr>
          <w:sz w:val="24"/>
          <w:szCs w:val="24"/>
          <w:rPrChange w:id="2235" w:author="Artin" w:date="2023-08-27T16:16:00Z">
            <w:rPr>
              <w:rFonts w:asciiTheme="minorHAnsi" w:hAnsiTheme="minorHAnsi"/>
              <w:color w:val="000000" w:themeColor="text1"/>
            </w:rPr>
          </w:rPrChange>
        </w:rPr>
        <w:t xml:space="preserve">{p}_k^{(i)}, </w:t>
      </w:r>
      <w:proofErr w:type="spellStart"/>
      <w:r w:rsidRPr="00B702A1">
        <w:rPr>
          <w:sz w:val="24"/>
          <w:szCs w:val="24"/>
          <w:rPrChange w:id="2236" w:author="Artin" w:date="2023-08-27T16:16:00Z">
            <w:rPr>
              <w:rFonts w:asciiTheme="minorHAnsi" w:hAnsiTheme="minorHAnsi"/>
              <w:color w:val="000000" w:themeColor="text1"/>
            </w:rPr>
          </w:rPrChange>
        </w:rPr>
        <w:t>y_k</w:t>
      </w:r>
      <w:proofErr w:type="spellEnd"/>
      <w:r w:rsidRPr="00B702A1">
        <w:rPr>
          <w:sz w:val="24"/>
          <w:szCs w:val="24"/>
          <w:rPrChange w:id="2237" w:author="Artin" w:date="2023-08-27T16:16:00Z">
            <w:rPr>
              <w:rFonts w:asciiTheme="minorHAnsi" w:hAnsiTheme="minorHAnsi"/>
              <w:color w:val="000000" w:themeColor="text1"/>
            </w:rPr>
          </w:rPrChange>
        </w:rPr>
        <w:t>^{(i)})}{\partial \</w:t>
      </w:r>
      <w:proofErr w:type="spellStart"/>
      <w:r w:rsidRPr="00B702A1">
        <w:rPr>
          <w:sz w:val="24"/>
          <w:szCs w:val="24"/>
          <w:rPrChange w:id="2238" w:author="Artin" w:date="2023-08-27T16:16:00Z">
            <w:rPr>
              <w:rFonts w:asciiTheme="minorHAnsi" w:hAnsiTheme="minorHAnsi"/>
              <w:color w:val="000000" w:themeColor="text1"/>
            </w:rPr>
          </w:rPrChange>
        </w:rPr>
        <w:t>widehat</w:t>
      </w:r>
      <w:proofErr w:type="spellEnd"/>
      <w:r w:rsidRPr="00B702A1">
        <w:rPr>
          <w:sz w:val="24"/>
          <w:szCs w:val="24"/>
          <w:rPrChange w:id="2239" w:author="Artin" w:date="2023-08-27T16:16:00Z">
            <w:rPr>
              <w:rFonts w:asciiTheme="minorHAnsi" w:hAnsiTheme="minorHAnsi"/>
              <w:color w:val="000000" w:themeColor="text1"/>
            </w:rPr>
          </w:rPrChange>
        </w:rPr>
        <w:t>{p</w:t>
      </w:r>
      <w:del w:id="2240" w:author="Artin" w:date="2023-08-27T16:16:00Z">
        <w:r w:rsidR="00217555" w:rsidRPr="00B702A1">
          <w:rPr>
            <w:rFonts w:asciiTheme="minorHAnsi" w:hAnsiTheme="minorHAnsi" w:cstheme="minorHAnsi"/>
            <w:color w:val="000000" w:themeColor="text1"/>
            <w:szCs w:val="24"/>
          </w:rPr>
          <w:delText>}} = \</w:delText>
        </w:r>
      </w:del>
      <w:ins w:id="2241" w:author="Artin" w:date="2023-08-27T16:16:00Z">
        <w:r w:rsidRPr="00B702A1">
          <w:rPr>
            <w:szCs w:val="24"/>
          </w:rPr>
          <w:t>}_k^{(i)}}</w:t>
        </w:r>
      </w:ins>
    </w:p>
    <w:p w14:paraId="134444F3" w14:textId="2B67A2E8" w:rsidR="00CA6F40" w:rsidRPr="00B702A1" w:rsidRDefault="00CA6F40" w:rsidP="00B702A1">
      <w:pPr>
        <w:spacing w:line="276" w:lineRule="auto"/>
        <w:rPr>
          <w:ins w:id="2242" w:author="Artin" w:date="2023-08-27T16:16:00Z"/>
          <w:sz w:val="24"/>
          <w:szCs w:val="24"/>
        </w:rPr>
      </w:pPr>
      <w:ins w:id="2243" w:author="Artin" w:date="2023-08-27T16:16:00Z">
        <w:r w:rsidRPr="00B702A1">
          <w:rPr>
            <w:sz w:val="24"/>
            <w:szCs w:val="24"/>
          </w:rPr>
          <w:t xml:space="preserve">    &amp; \; = \; \</w:t>
        </w:r>
        <w:proofErr w:type="spellStart"/>
        <w:r w:rsidRPr="00B702A1">
          <w:rPr>
            <w:sz w:val="24"/>
            <w:szCs w:val="24"/>
          </w:rPr>
          <w:t>textcolor</w:t>
        </w:r>
        <w:proofErr w:type="spellEnd"/>
        <w:r w:rsidRPr="00B702A1">
          <w:rPr>
            <w:sz w:val="24"/>
            <w:szCs w:val="24"/>
          </w:rPr>
          <w:t>{gray}{\</w:t>
        </w:r>
      </w:ins>
      <w:r w:rsidRPr="00B702A1">
        <w:rPr>
          <w:sz w:val="24"/>
          <w:szCs w:val="24"/>
          <w:rPrChange w:id="2244" w:author="Artin" w:date="2023-08-27T16:16:00Z">
            <w:rPr>
              <w:rFonts w:asciiTheme="minorHAnsi" w:hAnsiTheme="minorHAnsi"/>
              <w:color w:val="000000" w:themeColor="text1"/>
            </w:rPr>
          </w:rPrChange>
        </w:rPr>
        <w:t>frac{</w:t>
      </w:r>
      <w:proofErr w:type="spellStart"/>
      <w:r w:rsidRPr="00B702A1">
        <w:rPr>
          <w:sz w:val="24"/>
          <w:szCs w:val="24"/>
          <w:rPrChange w:id="2245" w:author="Artin" w:date="2023-08-27T16:16:00Z">
            <w:rPr>
              <w:rFonts w:asciiTheme="minorHAnsi" w:hAnsiTheme="minorHAnsi"/>
              <w:color w:val="000000" w:themeColor="text1"/>
            </w:rPr>
          </w:rPrChange>
        </w:rPr>
        <w:t>y_k</w:t>
      </w:r>
      <w:proofErr w:type="spellEnd"/>
      <w:r w:rsidRPr="00B702A1">
        <w:rPr>
          <w:sz w:val="24"/>
          <w:szCs w:val="24"/>
          <w:rPrChange w:id="2246" w:author="Artin" w:date="2023-08-27T16:16:00Z">
            <w:rPr>
              <w:rFonts w:asciiTheme="minorHAnsi" w:hAnsiTheme="minorHAnsi"/>
              <w:color w:val="000000" w:themeColor="text1"/>
            </w:rPr>
          </w:rPrChange>
        </w:rPr>
        <w:t>^{(i)</w:t>
      </w:r>
      <w:proofErr w:type="gramStart"/>
      <w:r w:rsidRPr="00B702A1">
        <w:rPr>
          <w:sz w:val="24"/>
          <w:szCs w:val="24"/>
          <w:rPrChange w:id="2247" w:author="Artin" w:date="2023-08-27T16:16:00Z">
            <w:rPr>
              <w:rFonts w:asciiTheme="minorHAnsi" w:hAnsiTheme="minorHAnsi"/>
              <w:color w:val="000000" w:themeColor="text1"/>
            </w:rPr>
          </w:rPrChange>
        </w:rPr>
        <w:t>}}{</w:t>
      </w:r>
      <w:proofErr w:type="gramEnd"/>
      <w:r w:rsidRPr="00B702A1">
        <w:rPr>
          <w:sz w:val="24"/>
          <w:szCs w:val="24"/>
          <w:rPrChange w:id="2248" w:author="Artin" w:date="2023-08-27T16:16:00Z">
            <w:rPr>
              <w:rFonts w:asciiTheme="minorHAnsi" w:hAnsiTheme="minorHAnsi"/>
              <w:color w:val="000000" w:themeColor="text1"/>
            </w:rPr>
          </w:rPrChange>
        </w:rPr>
        <w:t>\</w:t>
      </w:r>
      <w:proofErr w:type="spellStart"/>
      <w:r w:rsidRPr="00B702A1">
        <w:rPr>
          <w:sz w:val="24"/>
          <w:szCs w:val="24"/>
          <w:rPrChange w:id="2249" w:author="Artin" w:date="2023-08-27T16:16:00Z">
            <w:rPr>
              <w:rFonts w:asciiTheme="minorHAnsi" w:hAnsiTheme="minorHAnsi"/>
              <w:color w:val="000000" w:themeColor="text1"/>
            </w:rPr>
          </w:rPrChange>
        </w:rPr>
        <w:t>widehat</w:t>
      </w:r>
      <w:proofErr w:type="spellEnd"/>
      <w:r w:rsidRPr="00B702A1">
        <w:rPr>
          <w:sz w:val="24"/>
          <w:szCs w:val="24"/>
          <w:rPrChange w:id="2250" w:author="Artin" w:date="2023-08-27T16:16:00Z">
            <w:rPr>
              <w:rFonts w:asciiTheme="minorHAnsi" w:hAnsiTheme="minorHAnsi"/>
              <w:color w:val="000000" w:themeColor="text1"/>
            </w:rPr>
          </w:rPrChange>
        </w:rPr>
        <w:t xml:space="preserve">{p}_k^{(i)}} - \frac{1 - </w:t>
      </w:r>
      <w:proofErr w:type="spellStart"/>
      <w:r w:rsidRPr="00B702A1">
        <w:rPr>
          <w:sz w:val="24"/>
          <w:szCs w:val="24"/>
          <w:rPrChange w:id="2251" w:author="Artin" w:date="2023-08-27T16:16:00Z">
            <w:rPr>
              <w:rFonts w:asciiTheme="minorHAnsi" w:hAnsiTheme="minorHAnsi"/>
              <w:color w:val="000000" w:themeColor="text1"/>
            </w:rPr>
          </w:rPrChange>
        </w:rPr>
        <w:t>y_k</w:t>
      </w:r>
      <w:proofErr w:type="spellEnd"/>
      <w:r w:rsidRPr="00B702A1">
        <w:rPr>
          <w:sz w:val="24"/>
          <w:szCs w:val="24"/>
          <w:rPrChange w:id="2252" w:author="Artin" w:date="2023-08-27T16:16:00Z">
            <w:rPr>
              <w:rFonts w:asciiTheme="minorHAnsi" w:hAnsiTheme="minorHAnsi"/>
              <w:color w:val="000000" w:themeColor="text1"/>
            </w:rPr>
          </w:rPrChange>
        </w:rPr>
        <w:t>^{(i)}}{1 - \</w:t>
      </w:r>
      <w:proofErr w:type="spellStart"/>
      <w:r w:rsidRPr="00B702A1">
        <w:rPr>
          <w:sz w:val="24"/>
          <w:szCs w:val="24"/>
          <w:rPrChange w:id="2253" w:author="Artin" w:date="2023-08-27T16:16:00Z">
            <w:rPr>
              <w:rFonts w:asciiTheme="minorHAnsi" w:hAnsiTheme="minorHAnsi"/>
              <w:color w:val="000000" w:themeColor="text1"/>
            </w:rPr>
          </w:rPrChange>
        </w:rPr>
        <w:t>widehat</w:t>
      </w:r>
      <w:proofErr w:type="spellEnd"/>
      <w:r w:rsidRPr="00B702A1">
        <w:rPr>
          <w:sz w:val="24"/>
          <w:szCs w:val="24"/>
          <w:rPrChange w:id="2254" w:author="Artin" w:date="2023-08-27T16:16:00Z">
            <w:rPr>
              <w:rFonts w:asciiTheme="minorHAnsi" w:hAnsiTheme="minorHAnsi"/>
              <w:color w:val="000000" w:themeColor="text1"/>
            </w:rPr>
          </w:rPrChange>
        </w:rPr>
        <w:t xml:space="preserve">{p}_k^{(i)}} </w:t>
      </w:r>
      <w:del w:id="2255" w:author="Artin" w:date="2023-08-27T16:16:00Z">
        <w:r w:rsidR="00217555" w:rsidRPr="00B702A1">
          <w:rPr>
            <w:rFonts w:asciiTheme="minorHAnsi" w:hAnsiTheme="minorHAnsi" w:cstheme="minorHAnsi"/>
            <w:color w:val="000000" w:themeColor="text1"/>
            <w:szCs w:val="24"/>
          </w:rPr>
          <w:delText>=</w:delText>
        </w:r>
      </w:del>
      <w:ins w:id="2256" w:author="Artin" w:date="2023-08-27T16:16:00Z">
        <w:r w:rsidRPr="00B702A1">
          <w:rPr>
            <w:szCs w:val="24"/>
          </w:rPr>
          <w:t>}</w:t>
        </w:r>
      </w:ins>
    </w:p>
    <w:p w14:paraId="3D15CC6F" w14:textId="77777777" w:rsidR="00CA6F40" w:rsidRPr="00B702A1" w:rsidRDefault="00CA6F40" w:rsidP="00B702A1">
      <w:pPr>
        <w:spacing w:line="276" w:lineRule="auto"/>
        <w:rPr>
          <w:ins w:id="2257" w:author="Artin" w:date="2023-08-27T16:16:00Z"/>
          <w:sz w:val="24"/>
          <w:szCs w:val="24"/>
        </w:rPr>
      </w:pPr>
      <w:ins w:id="2258" w:author="Artin" w:date="2023-08-27T16:16:00Z">
        <w:r w:rsidRPr="00B702A1">
          <w:rPr>
            <w:sz w:val="24"/>
            <w:szCs w:val="24"/>
          </w:rPr>
          <w:t xml:space="preserve">    \\</w:t>
        </w:r>
      </w:ins>
    </w:p>
    <w:p w14:paraId="08509F79" w14:textId="7F320CCE" w:rsidR="00CA6F40" w:rsidRPr="00B702A1" w:rsidRDefault="00CA6F40" w:rsidP="00B702A1">
      <w:pPr>
        <w:spacing w:line="276" w:lineRule="auto"/>
        <w:rPr>
          <w:sz w:val="24"/>
          <w:szCs w:val="24"/>
          <w:rPrChange w:id="2259" w:author="Artin" w:date="2023-08-27T16:16:00Z">
            <w:rPr>
              <w:rFonts w:asciiTheme="minorHAnsi" w:hAnsiTheme="minorHAnsi"/>
              <w:color w:val="000000" w:themeColor="text1"/>
            </w:rPr>
          </w:rPrChange>
        </w:rPr>
      </w:pPr>
      <w:ins w:id="2260" w:author="Artin" w:date="2023-08-27T16:16:00Z">
        <w:r w:rsidRPr="00B702A1">
          <w:rPr>
            <w:sz w:val="24"/>
            <w:szCs w:val="24"/>
          </w:rPr>
          <w:t xml:space="preserve">    &amp; \; = \;</w:t>
        </w:r>
      </w:ins>
      <w:r w:rsidRPr="00B702A1">
        <w:rPr>
          <w:sz w:val="24"/>
          <w:szCs w:val="24"/>
          <w:rPrChange w:id="2261" w:author="Artin" w:date="2023-08-27T16:16:00Z">
            <w:rPr>
              <w:rFonts w:asciiTheme="minorHAnsi" w:hAnsiTheme="minorHAnsi"/>
              <w:color w:val="000000" w:themeColor="text1"/>
            </w:rPr>
          </w:rPrChange>
        </w:rPr>
        <w:t xml:space="preserve"> \frac{</w:t>
      </w:r>
      <w:proofErr w:type="spellStart"/>
      <w:r w:rsidRPr="00B702A1">
        <w:rPr>
          <w:sz w:val="24"/>
          <w:szCs w:val="24"/>
          <w:rPrChange w:id="2262" w:author="Artin" w:date="2023-08-27T16:16:00Z">
            <w:rPr>
              <w:rFonts w:asciiTheme="minorHAnsi" w:hAnsiTheme="minorHAnsi"/>
              <w:color w:val="000000" w:themeColor="text1"/>
            </w:rPr>
          </w:rPrChange>
        </w:rPr>
        <w:t>y_k</w:t>
      </w:r>
      <w:proofErr w:type="spellEnd"/>
      <w:r w:rsidRPr="00B702A1">
        <w:rPr>
          <w:sz w:val="24"/>
          <w:szCs w:val="24"/>
          <w:rPrChange w:id="2263" w:author="Artin" w:date="2023-08-27T16:16:00Z">
            <w:rPr>
              <w:rFonts w:asciiTheme="minorHAnsi" w:hAnsiTheme="minorHAnsi"/>
              <w:color w:val="000000" w:themeColor="text1"/>
            </w:rPr>
          </w:rPrChange>
        </w:rPr>
        <w:t>^{(i)} - \</w:t>
      </w:r>
      <w:proofErr w:type="spellStart"/>
      <w:r w:rsidRPr="00B702A1">
        <w:rPr>
          <w:sz w:val="24"/>
          <w:szCs w:val="24"/>
          <w:rPrChange w:id="2264" w:author="Artin" w:date="2023-08-27T16:16:00Z">
            <w:rPr>
              <w:rFonts w:asciiTheme="minorHAnsi" w:hAnsiTheme="minorHAnsi"/>
              <w:color w:val="000000" w:themeColor="text1"/>
            </w:rPr>
          </w:rPrChange>
        </w:rPr>
        <w:t>widehat</w:t>
      </w:r>
      <w:proofErr w:type="spellEnd"/>
      <w:r w:rsidRPr="00B702A1">
        <w:rPr>
          <w:sz w:val="24"/>
          <w:szCs w:val="24"/>
          <w:rPrChange w:id="2265" w:author="Artin" w:date="2023-08-27T16:16:00Z">
            <w:rPr>
              <w:rFonts w:asciiTheme="minorHAnsi" w:hAnsiTheme="minorHAnsi"/>
              <w:color w:val="000000" w:themeColor="text1"/>
            </w:rPr>
          </w:rPrChange>
        </w:rPr>
        <w:t>{p}_k^{(i)</w:t>
      </w:r>
      <w:proofErr w:type="gramStart"/>
      <w:r w:rsidRPr="00B702A1">
        <w:rPr>
          <w:sz w:val="24"/>
          <w:szCs w:val="24"/>
          <w:rPrChange w:id="2266" w:author="Artin" w:date="2023-08-27T16:16:00Z">
            <w:rPr>
              <w:rFonts w:asciiTheme="minorHAnsi" w:hAnsiTheme="minorHAnsi"/>
              <w:color w:val="000000" w:themeColor="text1"/>
            </w:rPr>
          </w:rPrChange>
        </w:rPr>
        <w:t>}}{</w:t>
      </w:r>
      <w:proofErr w:type="gramEnd"/>
      <w:r w:rsidRPr="00B702A1">
        <w:rPr>
          <w:sz w:val="24"/>
          <w:szCs w:val="24"/>
          <w:rPrChange w:id="2267" w:author="Artin" w:date="2023-08-27T16:16:00Z">
            <w:rPr>
              <w:rFonts w:asciiTheme="minorHAnsi" w:hAnsiTheme="minorHAnsi"/>
              <w:color w:val="000000" w:themeColor="text1"/>
            </w:rPr>
          </w:rPrChange>
        </w:rPr>
        <w:t>\</w:t>
      </w:r>
      <w:proofErr w:type="spellStart"/>
      <w:r w:rsidRPr="00B702A1">
        <w:rPr>
          <w:sz w:val="24"/>
          <w:szCs w:val="24"/>
          <w:rPrChange w:id="2268" w:author="Artin" w:date="2023-08-27T16:16:00Z">
            <w:rPr>
              <w:rFonts w:asciiTheme="minorHAnsi" w:hAnsiTheme="minorHAnsi"/>
              <w:color w:val="000000" w:themeColor="text1"/>
            </w:rPr>
          </w:rPrChange>
        </w:rPr>
        <w:t>widehat</w:t>
      </w:r>
      <w:proofErr w:type="spellEnd"/>
      <w:r w:rsidRPr="00B702A1">
        <w:rPr>
          <w:sz w:val="24"/>
          <w:szCs w:val="24"/>
          <w:rPrChange w:id="2269" w:author="Artin" w:date="2023-08-27T16:16:00Z">
            <w:rPr>
              <w:rFonts w:asciiTheme="minorHAnsi" w:hAnsiTheme="minorHAnsi"/>
              <w:color w:val="000000" w:themeColor="text1"/>
            </w:rPr>
          </w:rPrChange>
        </w:rPr>
        <w:t>{p}_k^{(i</w:t>
      </w:r>
      <w:del w:id="2270" w:author="Artin" w:date="2023-08-27T16:16:00Z">
        <w:r w:rsidR="00217555" w:rsidRPr="00B702A1">
          <w:rPr>
            <w:rFonts w:cstheme="minorHAnsi"/>
            <w:color w:val="000000" w:themeColor="text1"/>
            <w:sz w:val="24"/>
            <w:szCs w:val="24"/>
          </w:rPr>
          <w:delText>)}(</w:delText>
        </w:r>
      </w:del>
      <w:ins w:id="2271" w:author="Artin" w:date="2023-08-27T16:16:00Z">
        <w:r w:rsidRPr="00B702A1">
          <w:rPr>
            <w:sz w:val="24"/>
            <w:szCs w:val="24"/>
          </w:rPr>
          <w:t>)}{\left(</w:t>
        </w:r>
      </w:ins>
      <w:r w:rsidRPr="00B702A1">
        <w:rPr>
          <w:sz w:val="24"/>
          <w:szCs w:val="24"/>
          <w:rPrChange w:id="2272" w:author="Artin" w:date="2023-08-27T16:16:00Z">
            <w:rPr>
              <w:rFonts w:asciiTheme="minorHAnsi" w:hAnsiTheme="minorHAnsi"/>
              <w:color w:val="000000" w:themeColor="text1"/>
            </w:rPr>
          </w:rPrChange>
        </w:rPr>
        <w:t>1 - \</w:t>
      </w:r>
      <w:proofErr w:type="spellStart"/>
      <w:r w:rsidRPr="00B702A1">
        <w:rPr>
          <w:sz w:val="24"/>
          <w:szCs w:val="24"/>
          <w:rPrChange w:id="2273" w:author="Artin" w:date="2023-08-27T16:16:00Z">
            <w:rPr>
              <w:rFonts w:asciiTheme="minorHAnsi" w:hAnsiTheme="minorHAnsi"/>
              <w:color w:val="000000" w:themeColor="text1"/>
            </w:rPr>
          </w:rPrChange>
        </w:rPr>
        <w:t>widehat</w:t>
      </w:r>
      <w:proofErr w:type="spellEnd"/>
      <w:r w:rsidRPr="00B702A1">
        <w:rPr>
          <w:sz w:val="24"/>
          <w:szCs w:val="24"/>
          <w:rPrChange w:id="2274" w:author="Artin" w:date="2023-08-27T16:16:00Z">
            <w:rPr>
              <w:rFonts w:asciiTheme="minorHAnsi" w:hAnsiTheme="minorHAnsi"/>
              <w:color w:val="000000" w:themeColor="text1"/>
            </w:rPr>
          </w:rPrChange>
        </w:rPr>
        <w:t>{p}_k^{(i</w:t>
      </w:r>
      <w:del w:id="2275" w:author="Artin" w:date="2023-08-27T16:16:00Z">
        <w:r w:rsidR="00217555" w:rsidRPr="00B702A1">
          <w:rPr>
            <w:rFonts w:cstheme="minorHAnsi"/>
            <w:color w:val="000000" w:themeColor="text1"/>
            <w:sz w:val="24"/>
            <w:szCs w:val="24"/>
          </w:rPr>
          <w:delText>)})}</w:delText>
        </w:r>
      </w:del>
      <w:ins w:id="2276" w:author="Artin" w:date="2023-08-27T16:16:00Z">
        <w:r w:rsidRPr="00B702A1">
          <w:rPr>
            <w:sz w:val="24"/>
            <w:szCs w:val="24"/>
          </w:rPr>
          <w:t>)}\right)}}</w:t>
        </w:r>
      </w:ins>
    </w:p>
    <w:p w14:paraId="1802985C" w14:textId="3E223379" w:rsidR="00CA6F40" w:rsidRPr="00B702A1" w:rsidRDefault="00CA6F40" w:rsidP="00B702A1">
      <w:pPr>
        <w:spacing w:line="276" w:lineRule="auto"/>
        <w:rPr>
          <w:ins w:id="2277" w:author="Artin" w:date="2023-08-27T16:16:00Z"/>
          <w:sz w:val="24"/>
          <w:szCs w:val="24"/>
        </w:rPr>
      </w:pPr>
      <w:r w:rsidRPr="00B702A1">
        <w:rPr>
          <w:sz w:val="24"/>
          <w:szCs w:val="24"/>
          <w:rPrChange w:id="2278" w:author="Artin" w:date="2023-08-27T16:16:00Z">
            <w:rPr>
              <w:rFonts w:asciiTheme="minorHAnsi" w:hAnsiTheme="minorHAnsi"/>
              <w:color w:val="000000" w:themeColor="text1"/>
            </w:rPr>
          </w:rPrChange>
        </w:rPr>
        <w:t>\</w:t>
      </w:r>
      <w:proofErr w:type="gramStart"/>
      <w:r w:rsidRPr="00B702A1">
        <w:rPr>
          <w:sz w:val="24"/>
          <w:szCs w:val="24"/>
          <w:rPrChange w:id="2279" w:author="Artin" w:date="2023-08-27T16:16:00Z">
            <w:rPr>
              <w:rFonts w:asciiTheme="minorHAnsi" w:hAnsiTheme="minorHAnsi"/>
              <w:color w:val="000000" w:themeColor="text1"/>
            </w:rPr>
          </w:rPrChange>
        </w:rPr>
        <w:t>end</w:t>
      </w:r>
      <w:proofErr w:type="gramEnd"/>
      <w:r w:rsidRPr="00B702A1">
        <w:rPr>
          <w:sz w:val="24"/>
          <w:szCs w:val="24"/>
          <w:rPrChange w:id="2280" w:author="Artin" w:date="2023-08-27T16:16:00Z">
            <w:rPr>
              <w:rFonts w:asciiTheme="minorHAnsi" w:hAnsiTheme="minorHAnsi"/>
              <w:color w:val="000000" w:themeColor="text1"/>
            </w:rPr>
          </w:rPrChange>
        </w:rPr>
        <w:t>{</w:t>
      </w:r>
      <w:del w:id="2281" w:author="Artin" w:date="2023-08-27T16:16:00Z">
        <w:r w:rsidR="00217555" w:rsidRPr="00B702A1">
          <w:rPr>
            <w:rFonts w:cstheme="minorHAnsi"/>
            <w:color w:val="000000" w:themeColor="text1"/>
            <w:sz w:val="24"/>
            <w:szCs w:val="24"/>
          </w:rPr>
          <w:delText>equation}</w:delText>
        </w:r>
      </w:del>
      <w:ins w:id="2282" w:author="Artin" w:date="2023-08-27T16:16:00Z">
        <w:r w:rsidRPr="00B702A1">
          <w:rPr>
            <w:sz w:val="24"/>
            <w:szCs w:val="24"/>
          </w:rPr>
          <w:t>align}</w:t>
        </w:r>
      </w:ins>
    </w:p>
    <w:p w14:paraId="369BCC20" w14:textId="77777777" w:rsidR="00CA6F40" w:rsidRPr="00B702A1" w:rsidRDefault="00CA6F40" w:rsidP="00B702A1">
      <w:pPr>
        <w:spacing w:line="276" w:lineRule="auto"/>
        <w:rPr>
          <w:sz w:val="24"/>
          <w:szCs w:val="24"/>
          <w:rPrChange w:id="2283" w:author="Artin" w:date="2023-08-27T16:16:00Z">
            <w:rPr>
              <w:rFonts w:asciiTheme="minorHAnsi" w:hAnsiTheme="minorHAnsi"/>
              <w:color w:val="000000" w:themeColor="text1"/>
            </w:rPr>
          </w:rPrChange>
        </w:rPr>
      </w:pPr>
    </w:p>
    <w:p w14:paraId="11F2C523" w14:textId="77777777" w:rsidR="00CA6F40" w:rsidRPr="00B702A1" w:rsidRDefault="00CA6F40" w:rsidP="00B702A1">
      <w:pPr>
        <w:spacing w:line="276" w:lineRule="auto"/>
        <w:rPr>
          <w:sz w:val="24"/>
          <w:szCs w:val="24"/>
          <w:rPrChange w:id="2284" w:author="Artin" w:date="2023-08-27T16:16:00Z">
            <w:rPr>
              <w:rFonts w:asciiTheme="minorHAnsi" w:hAnsiTheme="minorHAnsi"/>
              <w:color w:val="000000" w:themeColor="text1"/>
            </w:rPr>
          </w:rPrChange>
        </w:rPr>
      </w:pPr>
      <w:r w:rsidRPr="00B702A1">
        <w:rPr>
          <w:sz w:val="24"/>
          <w:szCs w:val="24"/>
          <w:rPrChange w:id="2285" w:author="Artin" w:date="2023-08-27T16:16:00Z">
            <w:rPr>
              <w:rFonts w:asciiTheme="minorHAnsi" w:hAnsiTheme="minorHAnsi"/>
              <w:color w:val="000000" w:themeColor="text1"/>
            </w:rPr>
          </w:rPrChange>
        </w:rPr>
        <w:t>In this equation, we see that when the true label is positive $\left(</w:t>
      </w:r>
      <w:proofErr w:type="spellStart"/>
      <w:r w:rsidRPr="00B702A1">
        <w:rPr>
          <w:sz w:val="24"/>
          <w:szCs w:val="24"/>
          <w:rPrChange w:id="2286" w:author="Artin" w:date="2023-08-27T16:16:00Z">
            <w:rPr>
              <w:rFonts w:asciiTheme="minorHAnsi" w:hAnsiTheme="minorHAnsi"/>
              <w:color w:val="000000" w:themeColor="text1"/>
            </w:rPr>
          </w:rPrChange>
        </w:rPr>
        <w:t>y_k</w:t>
      </w:r>
      <w:proofErr w:type="spellEnd"/>
      <w:proofErr w:type="gramStart"/>
      <w:r w:rsidRPr="00B702A1">
        <w:rPr>
          <w:sz w:val="24"/>
          <w:szCs w:val="24"/>
          <w:rPrChange w:id="2287" w:author="Artin" w:date="2023-08-27T16:16:00Z">
            <w:rPr>
              <w:rFonts w:asciiTheme="minorHAnsi" w:hAnsiTheme="minorHAnsi"/>
              <w:color w:val="000000" w:themeColor="text1"/>
            </w:rPr>
          </w:rPrChange>
        </w:rPr>
        <w:t>^{(</w:t>
      </w:r>
      <w:proofErr w:type="gramEnd"/>
      <w:r w:rsidRPr="00B702A1">
        <w:rPr>
          <w:sz w:val="24"/>
          <w:szCs w:val="24"/>
          <w:rPrChange w:id="2288" w:author="Artin" w:date="2023-08-27T16:16:00Z">
            <w:rPr>
              <w:rFonts w:asciiTheme="minorHAnsi" w:hAnsiTheme="minorHAnsi"/>
              <w:color w:val="000000" w:themeColor="text1"/>
            </w:rPr>
          </w:rPrChange>
        </w:rPr>
        <w:t>i</w:t>
      </w:r>
      <w:proofErr w:type="gramStart"/>
      <w:r w:rsidRPr="00B702A1">
        <w:rPr>
          <w:sz w:val="24"/>
          <w:szCs w:val="24"/>
          <w:rPrChange w:id="2289" w:author="Artin" w:date="2023-08-27T16:16:00Z">
            <w:rPr>
              <w:rFonts w:asciiTheme="minorHAnsi" w:hAnsiTheme="minorHAnsi"/>
              <w:color w:val="000000" w:themeColor="text1"/>
            </w:rPr>
          </w:rPrChange>
        </w:rPr>
        <w:t>)}=</w:t>
      </w:r>
      <w:proofErr w:type="gramEnd"/>
      <w:r w:rsidRPr="00B702A1">
        <w:rPr>
          <w:sz w:val="24"/>
          <w:szCs w:val="24"/>
          <w:rPrChange w:id="2290" w:author="Artin" w:date="2023-08-27T16:16:00Z">
            <w:rPr>
              <w:rFonts w:asciiTheme="minorHAnsi" w:hAnsiTheme="minorHAnsi"/>
              <w:color w:val="000000" w:themeColor="text1"/>
            </w:rPr>
          </w:rPrChange>
        </w:rPr>
        <w:t>1\right) $, the loss gradient can only be 0 or a positive number. Similarly, when zero $\left(</w:t>
      </w:r>
      <w:proofErr w:type="spellStart"/>
      <w:r w:rsidRPr="00B702A1">
        <w:rPr>
          <w:sz w:val="24"/>
          <w:szCs w:val="24"/>
          <w:rPrChange w:id="2291" w:author="Artin" w:date="2023-08-27T16:16:00Z">
            <w:rPr>
              <w:rFonts w:asciiTheme="minorHAnsi" w:hAnsiTheme="minorHAnsi"/>
              <w:color w:val="000000" w:themeColor="text1"/>
            </w:rPr>
          </w:rPrChange>
        </w:rPr>
        <w:t>y_k</w:t>
      </w:r>
      <w:proofErr w:type="spellEnd"/>
      <w:proofErr w:type="gramStart"/>
      <w:r w:rsidRPr="00B702A1">
        <w:rPr>
          <w:sz w:val="24"/>
          <w:szCs w:val="24"/>
          <w:rPrChange w:id="2292" w:author="Artin" w:date="2023-08-27T16:16:00Z">
            <w:rPr>
              <w:rFonts w:asciiTheme="minorHAnsi" w:hAnsiTheme="minorHAnsi"/>
              <w:color w:val="000000" w:themeColor="text1"/>
            </w:rPr>
          </w:rPrChange>
        </w:rPr>
        <w:t>^{(</w:t>
      </w:r>
      <w:proofErr w:type="gramEnd"/>
      <w:r w:rsidRPr="00B702A1">
        <w:rPr>
          <w:sz w:val="24"/>
          <w:szCs w:val="24"/>
          <w:rPrChange w:id="2293" w:author="Artin" w:date="2023-08-27T16:16:00Z">
            <w:rPr>
              <w:rFonts w:asciiTheme="minorHAnsi" w:hAnsiTheme="minorHAnsi"/>
              <w:color w:val="000000" w:themeColor="text1"/>
            </w:rPr>
          </w:rPrChange>
        </w:rPr>
        <w:t>i</w:t>
      </w:r>
      <w:proofErr w:type="gramStart"/>
      <w:r w:rsidRPr="00B702A1">
        <w:rPr>
          <w:sz w:val="24"/>
          <w:szCs w:val="24"/>
          <w:rPrChange w:id="2294" w:author="Artin" w:date="2023-08-27T16:16:00Z">
            <w:rPr>
              <w:rFonts w:asciiTheme="minorHAnsi" w:hAnsiTheme="minorHAnsi"/>
              <w:color w:val="000000" w:themeColor="text1"/>
            </w:rPr>
          </w:rPrChange>
        </w:rPr>
        <w:t>)}=</w:t>
      </w:r>
      <w:proofErr w:type="gramEnd"/>
      <w:r w:rsidRPr="00B702A1">
        <w:rPr>
          <w:sz w:val="24"/>
          <w:szCs w:val="24"/>
          <w:rPrChange w:id="2295" w:author="Artin" w:date="2023-08-27T16:16:00Z">
            <w:rPr>
              <w:rFonts w:asciiTheme="minorHAnsi" w:hAnsiTheme="minorHAnsi"/>
              <w:color w:val="000000" w:themeColor="text1"/>
            </w:rPr>
          </w:rPrChange>
        </w:rPr>
        <w:t>0\right) $, the loss gradient can only take the value 0 or a negative number. Thus, we can modify Equation~(\ref{</w:t>
      </w:r>
      <w:proofErr w:type="gramStart"/>
      <w:r w:rsidRPr="00B702A1">
        <w:rPr>
          <w:sz w:val="24"/>
          <w:szCs w:val="24"/>
          <w:rPrChange w:id="2296" w:author="Artin" w:date="2023-08-27T16:16:00Z">
            <w:rPr>
              <w:rFonts w:asciiTheme="minorHAnsi" w:hAnsiTheme="minorHAnsi"/>
              <w:color w:val="000000" w:themeColor="text1"/>
            </w:rPr>
          </w:rPrChange>
        </w:rPr>
        <w:t>eq:taxonomy.eq.</w:t>
      </w:r>
      <w:proofErr w:type="gramEnd"/>
      <w:r w:rsidRPr="00B702A1">
        <w:rPr>
          <w:sz w:val="24"/>
          <w:szCs w:val="24"/>
          <w:rPrChange w:id="2297" w:author="Artin" w:date="2023-08-27T16:16:00Z">
            <w:rPr>
              <w:rFonts w:asciiTheme="minorHAnsi" w:hAnsiTheme="minorHAnsi"/>
              <w:color w:val="000000" w:themeColor="text1"/>
            </w:rPr>
          </w:rPrChange>
        </w:rPr>
        <w:t>13.newpred})  as follows:</w:t>
      </w:r>
    </w:p>
    <w:p w14:paraId="29819D91" w14:textId="77777777" w:rsidR="00CA6F40" w:rsidRPr="00B702A1" w:rsidRDefault="00CA6F40" w:rsidP="00B702A1">
      <w:pPr>
        <w:spacing w:line="276" w:lineRule="auto"/>
        <w:rPr>
          <w:sz w:val="24"/>
          <w:szCs w:val="24"/>
          <w:rPrChange w:id="2298" w:author="Artin" w:date="2023-08-27T16:16:00Z">
            <w:rPr>
              <w:rFonts w:asciiTheme="minorHAnsi" w:hAnsiTheme="minorHAnsi"/>
              <w:color w:val="000000" w:themeColor="text1"/>
            </w:rPr>
          </w:rPrChange>
        </w:rPr>
      </w:pPr>
      <w:r w:rsidRPr="00B702A1">
        <w:rPr>
          <w:sz w:val="24"/>
          <w:szCs w:val="24"/>
          <w:rPrChange w:id="2299" w:author="Artin" w:date="2023-08-27T16:16:00Z">
            <w:rPr>
              <w:rFonts w:asciiTheme="minorHAnsi" w:hAnsiTheme="minorHAnsi"/>
              <w:color w:val="000000" w:themeColor="text1"/>
            </w:rPr>
          </w:rPrChange>
        </w:rPr>
        <w:t>\</w:t>
      </w:r>
      <w:proofErr w:type="gramStart"/>
      <w:r w:rsidRPr="00B702A1">
        <w:rPr>
          <w:sz w:val="24"/>
          <w:szCs w:val="24"/>
          <w:rPrChange w:id="2300" w:author="Artin" w:date="2023-08-27T16:16:00Z">
            <w:rPr>
              <w:rFonts w:asciiTheme="minorHAnsi" w:hAnsiTheme="minorHAnsi"/>
              <w:color w:val="000000" w:themeColor="text1"/>
            </w:rPr>
          </w:rPrChange>
        </w:rPr>
        <w:t>begin</w:t>
      </w:r>
      <w:proofErr w:type="gramEnd"/>
      <w:r w:rsidRPr="00B702A1">
        <w:rPr>
          <w:sz w:val="24"/>
          <w:szCs w:val="24"/>
          <w:rPrChange w:id="2301" w:author="Artin" w:date="2023-08-27T16:16:00Z">
            <w:rPr>
              <w:rFonts w:asciiTheme="minorHAnsi" w:hAnsiTheme="minorHAnsi"/>
              <w:color w:val="000000" w:themeColor="text1"/>
            </w:rPr>
          </w:rPrChange>
        </w:rPr>
        <w:t>{equation}</w:t>
      </w:r>
    </w:p>
    <w:p w14:paraId="6C8692F3" w14:textId="77777777" w:rsidR="00CA6F40" w:rsidRPr="00B702A1" w:rsidRDefault="00CA6F40" w:rsidP="00B702A1">
      <w:pPr>
        <w:spacing w:line="276" w:lineRule="auto"/>
        <w:rPr>
          <w:sz w:val="24"/>
          <w:szCs w:val="24"/>
          <w:rPrChange w:id="2302" w:author="Artin" w:date="2023-08-27T16:16:00Z">
            <w:rPr>
              <w:rFonts w:asciiTheme="minorHAnsi" w:hAnsiTheme="minorHAnsi"/>
              <w:color w:val="000000" w:themeColor="text1"/>
            </w:rPr>
          </w:rPrChange>
        </w:rPr>
      </w:pPr>
      <w:r w:rsidRPr="00B702A1">
        <w:rPr>
          <w:sz w:val="24"/>
          <w:szCs w:val="24"/>
          <w:rPrChange w:id="2303" w:author="Artin" w:date="2023-08-27T16:16:00Z">
            <w:rPr>
              <w:rFonts w:asciiTheme="minorHAnsi" w:hAnsiTheme="minorHAnsi"/>
              <w:color w:val="000000" w:themeColor="text1"/>
            </w:rPr>
          </w:rPrChange>
        </w:rPr>
        <w:t xml:space="preserve">    \label{</w:t>
      </w:r>
      <w:proofErr w:type="gramStart"/>
      <w:r w:rsidRPr="00B702A1">
        <w:rPr>
          <w:sz w:val="24"/>
          <w:szCs w:val="24"/>
          <w:rPrChange w:id="2304" w:author="Artin" w:date="2023-08-27T16:16:00Z">
            <w:rPr>
              <w:rFonts w:asciiTheme="minorHAnsi" w:hAnsiTheme="minorHAnsi"/>
              <w:color w:val="000000" w:themeColor="text1"/>
            </w:rPr>
          </w:rPrChange>
        </w:rPr>
        <w:t>eq:taxonomy.eq.</w:t>
      </w:r>
      <w:proofErr w:type="gramEnd"/>
      <w:r w:rsidRPr="00B702A1">
        <w:rPr>
          <w:sz w:val="24"/>
          <w:szCs w:val="24"/>
          <w:rPrChange w:id="2305" w:author="Artin" w:date="2023-08-27T16:16:00Z">
            <w:rPr>
              <w:rFonts w:asciiTheme="minorHAnsi" w:hAnsiTheme="minorHAnsi"/>
              <w:color w:val="000000" w:themeColor="text1"/>
            </w:rPr>
          </w:rPrChange>
        </w:rPr>
        <w:t>15.newpred}</w:t>
      </w:r>
    </w:p>
    <w:p w14:paraId="01C054DD" w14:textId="77777777" w:rsidR="00CA6F40" w:rsidRPr="00B702A1" w:rsidRDefault="00CA6F40" w:rsidP="00B702A1">
      <w:pPr>
        <w:spacing w:line="276" w:lineRule="auto"/>
        <w:rPr>
          <w:sz w:val="24"/>
          <w:szCs w:val="24"/>
          <w:rPrChange w:id="2306" w:author="Artin" w:date="2023-08-27T16:16:00Z">
            <w:rPr>
              <w:rFonts w:asciiTheme="minorHAnsi" w:hAnsiTheme="minorHAnsi"/>
              <w:color w:val="000000" w:themeColor="text1"/>
            </w:rPr>
          </w:rPrChange>
        </w:rPr>
      </w:pPr>
      <w:r w:rsidRPr="00B702A1">
        <w:rPr>
          <w:sz w:val="24"/>
          <w:szCs w:val="24"/>
          <w:rPrChange w:id="2307"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2308" w:author="Artin" w:date="2023-08-27T16:16:00Z">
            <w:rPr>
              <w:rFonts w:asciiTheme="minorHAnsi" w:hAnsiTheme="minorHAnsi"/>
              <w:color w:val="000000" w:themeColor="text1"/>
            </w:rPr>
          </w:rPrChange>
        </w:rPr>
        <w:t>widehat</w:t>
      </w:r>
      <w:proofErr w:type="spellEnd"/>
      <w:proofErr w:type="gramEnd"/>
      <w:r w:rsidRPr="00B702A1">
        <w:rPr>
          <w:sz w:val="24"/>
          <w:szCs w:val="24"/>
          <w:rPrChange w:id="2309" w:author="Artin" w:date="2023-08-27T16:16:00Z">
            <w:rPr>
              <w:rFonts w:asciiTheme="minorHAnsi" w:hAnsiTheme="minorHAnsi"/>
              <w:color w:val="000000" w:themeColor="text1"/>
            </w:rPr>
          </w:rPrChange>
        </w:rPr>
        <w:t>{p}_k^{(i)} =</w:t>
      </w:r>
    </w:p>
    <w:p w14:paraId="4A845B01" w14:textId="77777777" w:rsidR="00CA6F40" w:rsidRPr="00B702A1" w:rsidRDefault="00CA6F40" w:rsidP="00B702A1">
      <w:pPr>
        <w:spacing w:line="276" w:lineRule="auto"/>
        <w:rPr>
          <w:sz w:val="24"/>
          <w:szCs w:val="24"/>
          <w:rPrChange w:id="2310" w:author="Artin" w:date="2023-08-27T16:16:00Z">
            <w:rPr>
              <w:rFonts w:asciiTheme="minorHAnsi" w:hAnsiTheme="minorHAnsi"/>
              <w:color w:val="000000" w:themeColor="text1"/>
            </w:rPr>
          </w:rPrChange>
        </w:rPr>
      </w:pPr>
      <w:r w:rsidRPr="00B702A1">
        <w:rPr>
          <w:sz w:val="24"/>
          <w:szCs w:val="24"/>
          <w:rPrChange w:id="2311" w:author="Artin" w:date="2023-08-27T16:16:00Z">
            <w:rPr>
              <w:rFonts w:asciiTheme="minorHAnsi" w:hAnsiTheme="minorHAnsi"/>
              <w:color w:val="000000" w:themeColor="text1"/>
            </w:rPr>
          </w:rPrChange>
        </w:rPr>
        <w:t xml:space="preserve">    \</w:t>
      </w:r>
      <w:proofErr w:type="gramStart"/>
      <w:r w:rsidRPr="00B702A1">
        <w:rPr>
          <w:sz w:val="24"/>
          <w:szCs w:val="24"/>
          <w:rPrChange w:id="2312" w:author="Artin" w:date="2023-08-27T16:16:00Z">
            <w:rPr>
              <w:rFonts w:asciiTheme="minorHAnsi" w:hAnsiTheme="minorHAnsi"/>
              <w:color w:val="000000" w:themeColor="text1"/>
            </w:rPr>
          </w:rPrChange>
        </w:rPr>
        <w:t>begin</w:t>
      </w:r>
      <w:proofErr w:type="gramEnd"/>
      <w:r w:rsidRPr="00B702A1">
        <w:rPr>
          <w:sz w:val="24"/>
          <w:szCs w:val="24"/>
          <w:rPrChange w:id="2313" w:author="Artin" w:date="2023-08-27T16:16:00Z">
            <w:rPr>
              <w:rFonts w:asciiTheme="minorHAnsi" w:hAnsiTheme="minorHAnsi"/>
              <w:color w:val="000000" w:themeColor="text1"/>
            </w:rPr>
          </w:rPrChange>
        </w:rPr>
        <w:t>{cases}</w:t>
      </w:r>
    </w:p>
    <w:p w14:paraId="52A42276" w14:textId="195505FB" w:rsidR="00CA6F40" w:rsidRPr="00B702A1" w:rsidRDefault="00CA6F40" w:rsidP="00B702A1">
      <w:pPr>
        <w:spacing w:line="276" w:lineRule="auto"/>
        <w:rPr>
          <w:ins w:id="2314" w:author="Artin" w:date="2023-08-27T16:16:00Z"/>
          <w:rFonts w:ascii="Arial Narrow" w:hAnsi="Arial Narrow"/>
          <w:kern w:val="0"/>
          <w:sz w:val="24"/>
          <w:szCs w:val="24"/>
          <w14:ligatures w14:val="none"/>
        </w:rPr>
      </w:pPr>
      <w:r w:rsidRPr="00B702A1">
        <w:rPr>
          <w:sz w:val="24"/>
          <w:szCs w:val="24"/>
          <w:rPrChange w:id="2315" w:author="Artin" w:date="2023-08-27T16:16:00Z">
            <w:rPr>
              <w:rFonts w:asciiTheme="minorHAnsi" w:hAnsiTheme="minorHAnsi"/>
              <w:color w:val="000000" w:themeColor="text1"/>
            </w:rPr>
          </w:rPrChange>
        </w:rPr>
        <w:t xml:space="preserve">        </w:t>
      </w:r>
      <w:del w:id="2316" w:author="Artin" w:date="2023-08-27T16:16:00Z">
        <w:r w:rsidR="00217555" w:rsidRPr="00B702A1">
          <w:rPr>
            <w:rFonts w:asciiTheme="minorHAnsi" w:hAnsiTheme="minorHAnsi" w:cstheme="minorHAnsi"/>
            <w:color w:val="000000" w:themeColor="text1"/>
            <w:szCs w:val="24"/>
          </w:rPr>
          <w:delText>-\</w:delText>
        </w:r>
      </w:del>
      <w:ins w:id="2317" w:author="Artin" w:date="2023-08-27T16:16:00Z">
        <w:r w:rsidRPr="00B702A1">
          <w:rPr>
            <w:szCs w:val="24"/>
          </w:rPr>
          <w:t>-\, \</w:t>
        </w:r>
      </w:ins>
      <w:r w:rsidRPr="00B702A1">
        <w:rPr>
          <w:szCs w:val="24"/>
          <w:rPrChange w:id="2318" w:author="Artin" w:date="2023-08-27T16:16:00Z">
            <w:rPr>
              <w:rFonts w:asciiTheme="minorHAnsi" w:hAnsiTheme="minorHAnsi"/>
              <w:color w:val="000000" w:themeColor="text1"/>
            </w:rPr>
          </w:rPrChange>
        </w:rPr>
        <w:t>frac{\partial \</w:t>
      </w:r>
      <w:proofErr w:type="spellStart"/>
      <w:r w:rsidRPr="00B702A1">
        <w:rPr>
          <w:sz w:val="24"/>
          <w:szCs w:val="24"/>
          <w:rPrChange w:id="2319" w:author="Artin" w:date="2023-08-27T16:16:00Z">
            <w:rPr>
              <w:rFonts w:asciiTheme="minorHAnsi" w:hAnsiTheme="minorHAnsi"/>
              <w:color w:val="000000" w:themeColor="text1"/>
            </w:rPr>
          </w:rPrChange>
        </w:rPr>
        <w:t>mathcal</w:t>
      </w:r>
      <w:proofErr w:type="spellEnd"/>
      <w:r w:rsidRPr="00B702A1">
        <w:rPr>
          <w:sz w:val="24"/>
          <w:szCs w:val="24"/>
          <w:rPrChange w:id="2320" w:author="Artin" w:date="2023-08-27T16:16:00Z">
            <w:rPr>
              <w:rFonts w:asciiTheme="minorHAnsi" w:hAnsiTheme="minorHAnsi"/>
              <w:color w:val="000000" w:themeColor="text1"/>
            </w:rPr>
          </w:rPrChange>
        </w:rPr>
        <w:t>{L}(\</w:t>
      </w:r>
      <w:proofErr w:type="spellStart"/>
      <w:r w:rsidRPr="00B702A1">
        <w:rPr>
          <w:sz w:val="24"/>
          <w:szCs w:val="24"/>
          <w:rPrChange w:id="2321" w:author="Artin" w:date="2023-08-27T16:16:00Z">
            <w:rPr>
              <w:rFonts w:asciiTheme="minorHAnsi" w:hAnsiTheme="minorHAnsi"/>
              <w:color w:val="000000" w:themeColor="text1"/>
            </w:rPr>
          </w:rPrChange>
        </w:rPr>
        <w:t>widehat</w:t>
      </w:r>
      <w:proofErr w:type="spellEnd"/>
      <w:r w:rsidRPr="00B702A1">
        <w:rPr>
          <w:sz w:val="24"/>
          <w:szCs w:val="24"/>
          <w:rPrChange w:id="2322" w:author="Artin" w:date="2023-08-27T16:16:00Z">
            <w:rPr>
              <w:rFonts w:asciiTheme="minorHAnsi" w:hAnsiTheme="minorHAnsi"/>
              <w:color w:val="000000" w:themeColor="text1"/>
            </w:rPr>
          </w:rPrChange>
        </w:rPr>
        <w:t xml:space="preserve">{p}_k^{(i)}, </w:t>
      </w:r>
      <w:proofErr w:type="spellStart"/>
      <w:r w:rsidRPr="00B702A1">
        <w:rPr>
          <w:sz w:val="24"/>
          <w:szCs w:val="24"/>
          <w:rPrChange w:id="2323" w:author="Artin" w:date="2023-08-27T16:16:00Z">
            <w:rPr>
              <w:rFonts w:asciiTheme="minorHAnsi" w:hAnsiTheme="minorHAnsi"/>
              <w:color w:val="000000" w:themeColor="text1"/>
            </w:rPr>
          </w:rPrChange>
        </w:rPr>
        <w:t>y_k</w:t>
      </w:r>
      <w:proofErr w:type="spellEnd"/>
      <w:r w:rsidRPr="00B702A1">
        <w:rPr>
          <w:sz w:val="24"/>
          <w:szCs w:val="24"/>
          <w:rPrChange w:id="2324" w:author="Artin" w:date="2023-08-27T16:16:00Z">
            <w:rPr>
              <w:rFonts w:asciiTheme="minorHAnsi" w:hAnsiTheme="minorHAnsi"/>
              <w:color w:val="000000" w:themeColor="text1"/>
            </w:rPr>
          </w:rPrChange>
        </w:rPr>
        <w:t xml:space="preserve">^{(i)})}{\partial </w:t>
      </w:r>
      <w:del w:id="2325" w:author="Artin" w:date="2023-08-27T16:16:00Z">
        <w:r w:rsidR="00217555" w:rsidRPr="00B702A1">
          <w:rPr>
            <w:rFonts w:asciiTheme="minorHAnsi" w:hAnsiTheme="minorHAnsi" w:cstheme="minorHAnsi"/>
            <w:color w:val="000000" w:themeColor="text1"/>
            <w:szCs w:val="24"/>
          </w:rPr>
          <w:delText>\</w:delText>
        </w:r>
      </w:del>
      <w:ins w:id="2326" w:author="Artin" w:date="2023-08-27T16:16:00Z">
        <w:r w:rsidRPr="00B702A1">
          <w:rPr>
            <w:szCs w:val="24"/>
          </w:rPr>
          <w:t>{\</w:t>
        </w:r>
      </w:ins>
      <w:proofErr w:type="spellStart"/>
      <w:r w:rsidRPr="00B702A1">
        <w:rPr>
          <w:szCs w:val="24"/>
          <w:rPrChange w:id="2327" w:author="Artin" w:date="2023-08-27T16:16:00Z">
            <w:rPr>
              <w:rFonts w:asciiTheme="minorHAnsi" w:hAnsiTheme="minorHAnsi"/>
              <w:color w:val="000000" w:themeColor="text1"/>
            </w:rPr>
          </w:rPrChange>
        </w:rPr>
        <w:t>widehat</w:t>
      </w:r>
      <w:proofErr w:type="spellEnd"/>
      <w:del w:id="2328" w:author="Artin" w:date="2023-08-27T16:16:00Z">
        <w:r w:rsidR="00217555" w:rsidRPr="00B702A1">
          <w:rPr>
            <w:rFonts w:cstheme="minorHAnsi"/>
            <w:color w:val="000000" w:themeColor="text1"/>
            <w:sz w:val="24"/>
            <w:szCs w:val="24"/>
          </w:rPr>
          <w:delText>{</w:delText>
        </w:r>
      </w:del>
      <w:ins w:id="2329" w:author="Artin" w:date="2023-08-27T16:16:00Z">
        <w:r w:rsidRPr="00B702A1">
          <w:rPr>
            <w:sz w:val="24"/>
            <w:szCs w:val="24"/>
          </w:rPr>
          <w:t xml:space="preserve"> </w:t>
        </w:r>
      </w:ins>
      <w:r w:rsidRPr="00B702A1">
        <w:rPr>
          <w:sz w:val="24"/>
          <w:szCs w:val="24"/>
          <w:rPrChange w:id="2330" w:author="Artin" w:date="2023-08-27T16:16:00Z">
            <w:rPr>
              <w:rFonts w:asciiTheme="minorHAnsi" w:hAnsiTheme="minorHAnsi"/>
              <w:color w:val="000000" w:themeColor="text1"/>
            </w:rPr>
          </w:rPrChange>
        </w:rPr>
        <w:t>p</w:t>
      </w:r>
      <w:del w:id="2331" w:author="Artin" w:date="2023-08-27T16:16:00Z">
        <w:r w:rsidR="00217555" w:rsidRPr="00B702A1">
          <w:rPr>
            <w:rFonts w:cstheme="minorHAnsi"/>
            <w:color w:val="000000" w:themeColor="text1"/>
            <w:sz w:val="24"/>
            <w:szCs w:val="24"/>
          </w:rPr>
          <w:delText>}} \, \</w:delText>
        </w:r>
      </w:del>
      <w:ins w:id="2332" w:author="Artin" w:date="2023-08-27T16:16:00Z">
        <w:r w:rsidRPr="00B702A1">
          <w:rPr>
            <w:sz w:val="24"/>
            <w:szCs w:val="24"/>
          </w:rPr>
          <w:t>}_k^{(i)}} \, \frac{\partial{\</w:t>
        </w:r>
      </w:ins>
      <w:r w:rsidRPr="00B702A1">
        <w:rPr>
          <w:sz w:val="24"/>
          <w:szCs w:val="24"/>
          <w:rPrChange w:id="2333" w:author="Artin" w:date="2023-08-27T16:16:00Z">
            <w:rPr>
              <w:rFonts w:asciiTheme="minorHAnsi" w:hAnsiTheme="minorHAnsi"/>
              <w:color w:val="000000" w:themeColor="text1"/>
            </w:rPr>
          </w:rPrChange>
        </w:rPr>
        <w:t>text{sigmoid</w:t>
      </w:r>
      <w:del w:id="2334" w:author="Artin" w:date="2023-08-27T16:16:00Z">
        <w:r w:rsidR="00217555" w:rsidRPr="00B702A1">
          <w:rPr>
            <w:rFonts w:asciiTheme="minorHAnsi" w:hAnsiTheme="minorHAnsi" w:cstheme="minorHAnsi"/>
            <w:color w:val="000000" w:themeColor="text1"/>
            <w:szCs w:val="24"/>
          </w:rPr>
          <w:delText>}^{\prime}(</w:delText>
        </w:r>
      </w:del>
      <w:ins w:id="2335" w:author="Artin" w:date="2023-08-27T16:16:00Z">
        <w:r w:rsidRPr="00B702A1">
          <w:rPr>
            <w:szCs w:val="24"/>
          </w:rPr>
          <w:t>}}}{\partial{\</w:t>
        </w:r>
        <w:proofErr w:type="spellStart"/>
        <w:r w:rsidRPr="00B702A1">
          <w:rPr>
            <w:szCs w:val="24"/>
          </w:rPr>
          <w:t>widehat</w:t>
        </w:r>
        <w:proofErr w:type="spellEnd"/>
        <w:r w:rsidRPr="00B702A1">
          <w:rPr>
            <w:szCs w:val="24"/>
          </w:rPr>
          <w:t>{</w:t>
        </w:r>
      </w:ins>
      <w:r w:rsidRPr="00B702A1">
        <w:rPr>
          <w:szCs w:val="24"/>
          <w:rPrChange w:id="2336" w:author="Artin" w:date="2023-08-27T16:16:00Z">
            <w:rPr>
              <w:rFonts w:asciiTheme="minorHAnsi" w:hAnsiTheme="minorHAnsi"/>
              <w:color w:val="000000" w:themeColor="text1"/>
            </w:rPr>
          </w:rPrChange>
        </w:rPr>
        <w:t>q</w:t>
      </w:r>
      <w:del w:id="2337" w:author="Artin" w:date="2023-08-27T16:16:00Z">
        <w:r w:rsidR="00217555" w:rsidRPr="00B702A1">
          <w:rPr>
            <w:rFonts w:cstheme="minorHAnsi"/>
            <w:color w:val="000000" w:themeColor="text1"/>
            <w:sz w:val="24"/>
            <w:szCs w:val="24"/>
          </w:rPr>
          <w:delText>_</w:delText>
        </w:r>
      </w:del>
      <w:ins w:id="2338" w:author="Artin" w:date="2023-08-27T16:16:00Z">
        <w:r w:rsidRPr="00B702A1">
          <w:rPr>
            <w:sz w:val="24"/>
            <w:szCs w:val="24"/>
          </w:rPr>
          <w:t>}_</w:t>
        </w:r>
      </w:ins>
      <w:r w:rsidRPr="00B702A1">
        <w:rPr>
          <w:sz w:val="24"/>
          <w:szCs w:val="24"/>
          <w:rPrChange w:id="2339" w:author="Artin" w:date="2023-08-27T16:16:00Z">
            <w:rPr>
              <w:rFonts w:asciiTheme="minorHAnsi" w:hAnsiTheme="minorHAnsi"/>
              <w:color w:val="000000" w:themeColor="text1"/>
            </w:rPr>
          </w:rPrChange>
        </w:rPr>
        <w:t>k^{(i</w:t>
      </w:r>
      <w:del w:id="2340" w:author="Artin" w:date="2023-08-27T16:16:00Z">
        <w:r w:rsidR="00217555" w:rsidRPr="00B702A1">
          <w:rPr>
            <w:rFonts w:asciiTheme="minorHAnsi" w:hAnsiTheme="minorHAnsi" w:cstheme="minorHAnsi"/>
            <w:color w:val="000000" w:themeColor="text1"/>
            <w:szCs w:val="24"/>
          </w:rPr>
          <w:delText>)})</w:delText>
        </w:r>
      </w:del>
      <w:ins w:id="2341" w:author="Artin" w:date="2023-08-27T16:16:00Z">
        <w:r w:rsidRPr="00B702A1">
          <w:rPr>
            <w:szCs w:val="24"/>
          </w:rPr>
          <w:t>)}}}</w:t>
        </w:r>
      </w:ins>
      <w:r w:rsidRPr="00B702A1">
        <w:rPr>
          <w:szCs w:val="24"/>
          <w:rPrChange w:id="2342" w:author="Artin" w:date="2023-08-27T16:16:00Z">
            <w:rPr>
              <w:rFonts w:asciiTheme="minorHAnsi" w:hAnsiTheme="minorHAnsi"/>
              <w:color w:val="000000" w:themeColor="text1"/>
            </w:rPr>
          </w:rPrChange>
        </w:rPr>
        <w:t xml:space="preserve"> + 1</w:t>
      </w:r>
      <w:del w:id="2343" w:author="Artin" w:date="2023-08-27T16:16:00Z">
        <w:r w:rsidR="00217555" w:rsidRPr="00B702A1">
          <w:rPr>
            <w:rFonts w:asciiTheme="minorHAnsi" w:hAnsiTheme="minorHAnsi" w:cstheme="minorHAnsi"/>
            <w:color w:val="000000" w:themeColor="text1"/>
            <w:szCs w:val="24"/>
          </w:rPr>
          <w:delText xml:space="preserve"> &amp;</w:delText>
        </w:r>
      </w:del>
    </w:p>
    <w:p w14:paraId="7DCAE553" w14:textId="77777777" w:rsidR="00CA6F40" w:rsidRPr="00B702A1" w:rsidRDefault="00CA6F40" w:rsidP="00B702A1">
      <w:pPr>
        <w:spacing w:line="276" w:lineRule="auto"/>
        <w:rPr>
          <w:ins w:id="2344" w:author="Artin" w:date="2023-08-27T16:16:00Z"/>
          <w:sz w:val="24"/>
          <w:szCs w:val="24"/>
        </w:rPr>
      </w:pPr>
      <w:ins w:id="2345" w:author="Artin" w:date="2023-08-27T16:16:00Z">
        <w:r w:rsidRPr="00B702A1">
          <w:rPr>
            <w:sz w:val="24"/>
            <w:szCs w:val="24"/>
          </w:rPr>
          <w:t xml:space="preserve">        &amp;</w:t>
        </w:r>
      </w:ins>
    </w:p>
    <w:p w14:paraId="6BCCA6E6" w14:textId="7557A878" w:rsidR="00CA6F40" w:rsidRPr="00B702A1" w:rsidRDefault="00CA6F40" w:rsidP="00B702A1">
      <w:pPr>
        <w:spacing w:line="276" w:lineRule="auto"/>
        <w:rPr>
          <w:sz w:val="24"/>
          <w:szCs w:val="24"/>
          <w:rPrChange w:id="2346" w:author="Artin" w:date="2023-08-27T16:16:00Z">
            <w:rPr>
              <w:rFonts w:asciiTheme="minorHAnsi" w:hAnsiTheme="minorHAnsi"/>
              <w:color w:val="000000" w:themeColor="text1"/>
            </w:rPr>
          </w:rPrChange>
        </w:rPr>
      </w:pPr>
      <w:ins w:id="2347" w:author="Artin" w:date="2023-08-27T16:16:00Z">
        <w:r w:rsidRPr="00B702A1">
          <w:rPr>
            <w:sz w:val="24"/>
            <w:szCs w:val="24"/>
          </w:rPr>
          <w:t xml:space="preserve">       </w:t>
        </w:r>
      </w:ins>
      <w:r w:rsidRPr="00B702A1">
        <w:rPr>
          <w:sz w:val="24"/>
          <w:szCs w:val="24"/>
          <w:rPrChange w:id="2348" w:author="Artin" w:date="2023-08-27T16:16:00Z">
            <w:rPr>
              <w:rFonts w:asciiTheme="minorHAnsi" w:hAnsiTheme="minorHAnsi"/>
              <w:color w:val="000000" w:themeColor="text1"/>
            </w:rPr>
          </w:rPrChange>
        </w:rPr>
        <w:t xml:space="preserve"> \text{if} \quad \</w:t>
      </w:r>
      <w:proofErr w:type="gramStart"/>
      <w:r w:rsidRPr="00B702A1">
        <w:rPr>
          <w:sz w:val="24"/>
          <w:szCs w:val="24"/>
          <w:rPrChange w:id="2349" w:author="Artin" w:date="2023-08-27T16:16:00Z">
            <w:rPr>
              <w:rFonts w:asciiTheme="minorHAnsi" w:hAnsiTheme="minorHAnsi"/>
              <w:color w:val="000000" w:themeColor="text1"/>
            </w:rPr>
          </w:rPrChange>
        </w:rPr>
        <w:t>frac{</w:t>
      </w:r>
      <w:proofErr w:type="gramEnd"/>
      <w:r w:rsidRPr="00B702A1">
        <w:rPr>
          <w:sz w:val="24"/>
          <w:szCs w:val="24"/>
          <w:rPrChange w:id="2350" w:author="Artin" w:date="2023-08-27T16:16:00Z">
            <w:rPr>
              <w:rFonts w:asciiTheme="minorHAnsi" w:hAnsiTheme="minorHAnsi"/>
              <w:color w:val="000000" w:themeColor="text1"/>
            </w:rPr>
          </w:rPrChange>
        </w:rPr>
        <w:t>\partial \</w:t>
      </w:r>
      <w:proofErr w:type="spellStart"/>
      <w:r w:rsidRPr="00B702A1">
        <w:rPr>
          <w:sz w:val="24"/>
          <w:szCs w:val="24"/>
          <w:rPrChange w:id="2351" w:author="Artin" w:date="2023-08-27T16:16:00Z">
            <w:rPr>
              <w:rFonts w:asciiTheme="minorHAnsi" w:hAnsiTheme="minorHAnsi"/>
              <w:color w:val="000000" w:themeColor="text1"/>
            </w:rPr>
          </w:rPrChange>
        </w:rPr>
        <w:t>mathcal</w:t>
      </w:r>
      <w:proofErr w:type="spellEnd"/>
      <w:r w:rsidRPr="00B702A1">
        <w:rPr>
          <w:sz w:val="24"/>
          <w:szCs w:val="24"/>
          <w:rPrChange w:id="2352" w:author="Artin" w:date="2023-08-27T16:16:00Z">
            <w:rPr>
              <w:rFonts w:asciiTheme="minorHAnsi" w:hAnsiTheme="minorHAnsi"/>
              <w:color w:val="000000" w:themeColor="text1"/>
            </w:rPr>
          </w:rPrChange>
        </w:rPr>
        <w:t>{L}(\</w:t>
      </w:r>
      <w:proofErr w:type="spellStart"/>
      <w:r w:rsidRPr="00B702A1">
        <w:rPr>
          <w:sz w:val="24"/>
          <w:szCs w:val="24"/>
          <w:rPrChange w:id="2353" w:author="Artin" w:date="2023-08-27T16:16:00Z">
            <w:rPr>
              <w:rFonts w:asciiTheme="minorHAnsi" w:hAnsiTheme="minorHAnsi"/>
              <w:color w:val="000000" w:themeColor="text1"/>
            </w:rPr>
          </w:rPrChange>
        </w:rPr>
        <w:t>widehat</w:t>
      </w:r>
      <w:proofErr w:type="spellEnd"/>
      <w:r w:rsidRPr="00B702A1">
        <w:rPr>
          <w:sz w:val="24"/>
          <w:szCs w:val="24"/>
          <w:rPrChange w:id="2354" w:author="Artin" w:date="2023-08-27T16:16:00Z">
            <w:rPr>
              <w:rFonts w:asciiTheme="minorHAnsi" w:hAnsiTheme="minorHAnsi"/>
              <w:color w:val="000000" w:themeColor="text1"/>
            </w:rPr>
          </w:rPrChange>
        </w:rPr>
        <w:t xml:space="preserve">{p}_k^{(i)}, </w:t>
      </w:r>
      <w:proofErr w:type="spellStart"/>
      <w:r w:rsidRPr="00B702A1">
        <w:rPr>
          <w:sz w:val="24"/>
          <w:szCs w:val="24"/>
          <w:rPrChange w:id="2355" w:author="Artin" w:date="2023-08-27T16:16:00Z">
            <w:rPr>
              <w:rFonts w:asciiTheme="minorHAnsi" w:hAnsiTheme="minorHAnsi"/>
              <w:color w:val="000000" w:themeColor="text1"/>
            </w:rPr>
          </w:rPrChange>
        </w:rPr>
        <w:t>y_k</w:t>
      </w:r>
      <w:proofErr w:type="spellEnd"/>
      <w:r w:rsidRPr="00B702A1">
        <w:rPr>
          <w:sz w:val="24"/>
          <w:szCs w:val="24"/>
          <w:rPrChange w:id="2356" w:author="Artin" w:date="2023-08-27T16:16:00Z">
            <w:rPr>
              <w:rFonts w:asciiTheme="minorHAnsi" w:hAnsiTheme="minorHAnsi"/>
              <w:color w:val="000000" w:themeColor="text1"/>
            </w:rPr>
          </w:rPrChange>
        </w:rPr>
        <w:t xml:space="preserve">^{(i)})}{\partial </w:t>
      </w:r>
      <w:del w:id="2357" w:author="Artin" w:date="2023-08-27T16:16:00Z">
        <w:r w:rsidR="00217555" w:rsidRPr="00B702A1">
          <w:rPr>
            <w:rFonts w:cstheme="minorHAnsi"/>
            <w:color w:val="000000" w:themeColor="text1"/>
            <w:sz w:val="24"/>
            <w:szCs w:val="24"/>
          </w:rPr>
          <w:delText>\</w:delText>
        </w:r>
      </w:del>
      <w:ins w:id="2358" w:author="Artin" w:date="2023-08-27T16:16:00Z">
        <w:r w:rsidRPr="00B702A1">
          <w:rPr>
            <w:sz w:val="24"/>
            <w:szCs w:val="24"/>
          </w:rPr>
          <w:t>{\</w:t>
        </w:r>
      </w:ins>
      <w:proofErr w:type="spellStart"/>
      <w:r w:rsidRPr="00B702A1">
        <w:rPr>
          <w:sz w:val="24"/>
          <w:szCs w:val="24"/>
          <w:rPrChange w:id="2359" w:author="Artin" w:date="2023-08-27T16:16:00Z">
            <w:rPr>
              <w:rFonts w:asciiTheme="minorHAnsi" w:hAnsiTheme="minorHAnsi"/>
              <w:color w:val="000000" w:themeColor="text1"/>
            </w:rPr>
          </w:rPrChange>
        </w:rPr>
        <w:t>widehat</w:t>
      </w:r>
      <w:proofErr w:type="spellEnd"/>
      <w:del w:id="2360" w:author="Artin" w:date="2023-08-27T16:16:00Z">
        <w:r w:rsidR="00217555" w:rsidRPr="00B702A1">
          <w:rPr>
            <w:rFonts w:cstheme="minorHAnsi"/>
            <w:color w:val="000000" w:themeColor="text1"/>
            <w:sz w:val="24"/>
            <w:szCs w:val="24"/>
          </w:rPr>
          <w:delText>{</w:delText>
        </w:r>
      </w:del>
      <w:ins w:id="2361" w:author="Artin" w:date="2023-08-27T16:16:00Z">
        <w:r w:rsidRPr="00B702A1">
          <w:rPr>
            <w:sz w:val="24"/>
            <w:szCs w:val="24"/>
          </w:rPr>
          <w:t xml:space="preserve"> </w:t>
        </w:r>
      </w:ins>
      <w:r w:rsidRPr="00B702A1">
        <w:rPr>
          <w:sz w:val="24"/>
          <w:szCs w:val="24"/>
          <w:rPrChange w:id="2362" w:author="Artin" w:date="2023-08-27T16:16:00Z">
            <w:rPr>
              <w:rFonts w:asciiTheme="minorHAnsi" w:hAnsiTheme="minorHAnsi"/>
              <w:color w:val="000000" w:themeColor="text1"/>
            </w:rPr>
          </w:rPrChange>
        </w:rPr>
        <w:t>p</w:t>
      </w:r>
      <w:del w:id="2363" w:author="Artin" w:date="2023-08-27T16:16:00Z">
        <w:r w:rsidR="00217555" w:rsidRPr="00B702A1">
          <w:rPr>
            <w:rFonts w:cstheme="minorHAnsi"/>
            <w:color w:val="000000" w:themeColor="text1"/>
            <w:sz w:val="24"/>
            <w:szCs w:val="24"/>
          </w:rPr>
          <w:delText>}}</w:delText>
        </w:r>
      </w:del>
      <w:ins w:id="2364" w:author="Artin" w:date="2023-08-27T16:16:00Z">
        <w:r w:rsidRPr="00B702A1">
          <w:rPr>
            <w:sz w:val="24"/>
            <w:szCs w:val="24"/>
          </w:rPr>
          <w:t>}_k^{(i)}}</w:t>
        </w:r>
      </w:ins>
      <w:r w:rsidRPr="00B702A1">
        <w:rPr>
          <w:sz w:val="24"/>
          <w:szCs w:val="24"/>
          <w:rPrChange w:id="2365" w:author="Artin" w:date="2023-08-27T16:16:00Z">
            <w:rPr>
              <w:rFonts w:asciiTheme="minorHAnsi" w:hAnsiTheme="minorHAnsi"/>
              <w:color w:val="000000" w:themeColor="text1"/>
            </w:rPr>
          </w:rPrChange>
        </w:rPr>
        <w:t xml:space="preserve"> \</w:t>
      </w:r>
      <w:proofErr w:type="spellStart"/>
      <w:r w:rsidRPr="00B702A1">
        <w:rPr>
          <w:sz w:val="24"/>
          <w:szCs w:val="24"/>
          <w:rPrChange w:id="2366" w:author="Artin" w:date="2023-08-27T16:16:00Z">
            <w:rPr>
              <w:rFonts w:asciiTheme="minorHAnsi" w:hAnsiTheme="minorHAnsi"/>
              <w:color w:val="000000" w:themeColor="text1"/>
            </w:rPr>
          </w:rPrChange>
        </w:rPr>
        <w:t>geq</w:t>
      </w:r>
      <w:proofErr w:type="spellEnd"/>
      <w:r w:rsidRPr="00B702A1">
        <w:rPr>
          <w:sz w:val="24"/>
          <w:szCs w:val="24"/>
          <w:rPrChange w:id="2367" w:author="Artin" w:date="2023-08-27T16:16:00Z">
            <w:rPr>
              <w:rFonts w:asciiTheme="minorHAnsi" w:hAnsiTheme="minorHAnsi"/>
              <w:color w:val="000000" w:themeColor="text1"/>
            </w:rPr>
          </w:rPrChange>
        </w:rPr>
        <w:t xml:space="preserve"> 0</w:t>
      </w:r>
      <w:del w:id="2368" w:author="Artin" w:date="2023-08-27T16:16:00Z">
        <w:r w:rsidR="00217555" w:rsidRPr="00B702A1">
          <w:rPr>
            <w:rFonts w:cstheme="minorHAnsi"/>
            <w:color w:val="000000" w:themeColor="text1"/>
            <w:sz w:val="24"/>
            <w:szCs w:val="24"/>
          </w:rPr>
          <w:delText xml:space="preserve"> \\</w:delText>
        </w:r>
      </w:del>
    </w:p>
    <w:p w14:paraId="252BA83D" w14:textId="3EE6FF27" w:rsidR="00CA6F40" w:rsidRPr="00B702A1" w:rsidRDefault="00CA6F40" w:rsidP="00B702A1">
      <w:pPr>
        <w:spacing w:line="276" w:lineRule="auto"/>
        <w:rPr>
          <w:ins w:id="2369" w:author="Artin" w:date="2023-08-27T16:16:00Z"/>
          <w:rFonts w:ascii="Arial Narrow" w:hAnsi="Arial Narrow"/>
          <w:kern w:val="0"/>
          <w:sz w:val="24"/>
          <w:szCs w:val="24"/>
          <w14:ligatures w14:val="none"/>
        </w:rPr>
      </w:pPr>
      <w:r w:rsidRPr="00B702A1">
        <w:rPr>
          <w:sz w:val="24"/>
          <w:szCs w:val="24"/>
          <w:rPrChange w:id="2370" w:author="Artin" w:date="2023-08-27T16:16:00Z">
            <w:rPr>
              <w:rFonts w:asciiTheme="minorHAnsi" w:hAnsiTheme="minorHAnsi"/>
              <w:color w:val="000000" w:themeColor="text1"/>
            </w:rPr>
          </w:rPrChange>
        </w:rPr>
        <w:t xml:space="preserve">        </w:t>
      </w:r>
      <w:del w:id="2371" w:author="Artin" w:date="2023-08-27T16:16:00Z">
        <w:r w:rsidR="00217555" w:rsidRPr="00B702A1">
          <w:rPr>
            <w:rFonts w:asciiTheme="minorHAnsi" w:hAnsiTheme="minorHAnsi" w:cstheme="minorHAnsi"/>
            <w:color w:val="000000" w:themeColor="text1"/>
            <w:szCs w:val="24"/>
          </w:rPr>
          <w:delText>-\</w:delText>
        </w:r>
      </w:del>
      <w:ins w:id="2372" w:author="Artin" w:date="2023-08-27T16:16:00Z">
        <w:r w:rsidRPr="00B702A1">
          <w:rPr>
            <w:szCs w:val="24"/>
          </w:rPr>
          <w:t>\\</w:t>
        </w:r>
      </w:ins>
    </w:p>
    <w:p w14:paraId="16E1E82E" w14:textId="05D3E080" w:rsidR="00CA6F40" w:rsidRPr="00B702A1" w:rsidRDefault="00CA6F40" w:rsidP="00B702A1">
      <w:pPr>
        <w:spacing w:line="276" w:lineRule="auto"/>
        <w:rPr>
          <w:ins w:id="2373" w:author="Artin" w:date="2023-08-27T16:16:00Z"/>
          <w:sz w:val="24"/>
          <w:szCs w:val="24"/>
        </w:rPr>
      </w:pPr>
      <w:ins w:id="2374" w:author="Artin" w:date="2023-08-27T16:16:00Z">
        <w:r w:rsidRPr="00B702A1">
          <w:rPr>
            <w:sz w:val="24"/>
            <w:szCs w:val="24"/>
          </w:rPr>
          <w:t xml:space="preserve">        -\, \</w:t>
        </w:r>
      </w:ins>
      <w:r w:rsidRPr="00B702A1">
        <w:rPr>
          <w:sz w:val="24"/>
          <w:szCs w:val="24"/>
          <w:rPrChange w:id="2375" w:author="Artin" w:date="2023-08-27T16:16:00Z">
            <w:rPr>
              <w:rFonts w:asciiTheme="minorHAnsi" w:hAnsiTheme="minorHAnsi"/>
              <w:color w:val="000000" w:themeColor="text1"/>
            </w:rPr>
          </w:rPrChange>
        </w:rPr>
        <w:t>frac{\partial \</w:t>
      </w:r>
      <w:proofErr w:type="spellStart"/>
      <w:r w:rsidRPr="00B702A1">
        <w:rPr>
          <w:sz w:val="24"/>
          <w:szCs w:val="24"/>
          <w:rPrChange w:id="2376" w:author="Artin" w:date="2023-08-27T16:16:00Z">
            <w:rPr>
              <w:rFonts w:asciiTheme="minorHAnsi" w:hAnsiTheme="minorHAnsi"/>
              <w:color w:val="000000" w:themeColor="text1"/>
            </w:rPr>
          </w:rPrChange>
        </w:rPr>
        <w:t>mathcal</w:t>
      </w:r>
      <w:proofErr w:type="spellEnd"/>
      <w:r w:rsidRPr="00B702A1">
        <w:rPr>
          <w:sz w:val="24"/>
          <w:szCs w:val="24"/>
          <w:rPrChange w:id="2377" w:author="Artin" w:date="2023-08-27T16:16:00Z">
            <w:rPr>
              <w:rFonts w:asciiTheme="minorHAnsi" w:hAnsiTheme="minorHAnsi"/>
              <w:color w:val="000000" w:themeColor="text1"/>
            </w:rPr>
          </w:rPrChange>
        </w:rPr>
        <w:t>{L}(\</w:t>
      </w:r>
      <w:proofErr w:type="spellStart"/>
      <w:r w:rsidRPr="00B702A1">
        <w:rPr>
          <w:sz w:val="24"/>
          <w:szCs w:val="24"/>
          <w:rPrChange w:id="2378" w:author="Artin" w:date="2023-08-27T16:16:00Z">
            <w:rPr>
              <w:rFonts w:asciiTheme="minorHAnsi" w:hAnsiTheme="minorHAnsi"/>
              <w:color w:val="000000" w:themeColor="text1"/>
            </w:rPr>
          </w:rPrChange>
        </w:rPr>
        <w:t>widehat</w:t>
      </w:r>
      <w:proofErr w:type="spellEnd"/>
      <w:r w:rsidRPr="00B702A1">
        <w:rPr>
          <w:sz w:val="24"/>
          <w:szCs w:val="24"/>
          <w:rPrChange w:id="2379" w:author="Artin" w:date="2023-08-27T16:16:00Z">
            <w:rPr>
              <w:rFonts w:asciiTheme="minorHAnsi" w:hAnsiTheme="minorHAnsi"/>
              <w:color w:val="000000" w:themeColor="text1"/>
            </w:rPr>
          </w:rPrChange>
        </w:rPr>
        <w:t xml:space="preserve">{p}_k^{(i)}, </w:t>
      </w:r>
      <w:proofErr w:type="spellStart"/>
      <w:r w:rsidRPr="00B702A1">
        <w:rPr>
          <w:sz w:val="24"/>
          <w:szCs w:val="24"/>
          <w:rPrChange w:id="2380" w:author="Artin" w:date="2023-08-27T16:16:00Z">
            <w:rPr>
              <w:rFonts w:asciiTheme="minorHAnsi" w:hAnsiTheme="minorHAnsi"/>
              <w:color w:val="000000" w:themeColor="text1"/>
            </w:rPr>
          </w:rPrChange>
        </w:rPr>
        <w:t>y_k</w:t>
      </w:r>
      <w:proofErr w:type="spellEnd"/>
      <w:r w:rsidRPr="00B702A1">
        <w:rPr>
          <w:sz w:val="24"/>
          <w:szCs w:val="24"/>
          <w:rPrChange w:id="2381" w:author="Artin" w:date="2023-08-27T16:16:00Z">
            <w:rPr>
              <w:rFonts w:asciiTheme="minorHAnsi" w:hAnsiTheme="minorHAnsi"/>
              <w:color w:val="000000" w:themeColor="text1"/>
            </w:rPr>
          </w:rPrChange>
        </w:rPr>
        <w:t xml:space="preserve">^{(i)})}{\partial </w:t>
      </w:r>
      <w:del w:id="2382" w:author="Artin" w:date="2023-08-27T16:16:00Z">
        <w:r w:rsidR="00217555" w:rsidRPr="00B702A1">
          <w:rPr>
            <w:rFonts w:asciiTheme="minorHAnsi" w:hAnsiTheme="minorHAnsi" w:cstheme="minorHAnsi"/>
            <w:color w:val="000000" w:themeColor="text1"/>
            <w:szCs w:val="24"/>
          </w:rPr>
          <w:delText>\</w:delText>
        </w:r>
      </w:del>
      <w:ins w:id="2383" w:author="Artin" w:date="2023-08-27T16:16:00Z">
        <w:r w:rsidRPr="00B702A1">
          <w:rPr>
            <w:szCs w:val="24"/>
          </w:rPr>
          <w:t>{\</w:t>
        </w:r>
      </w:ins>
      <w:proofErr w:type="spellStart"/>
      <w:r w:rsidRPr="00B702A1">
        <w:rPr>
          <w:szCs w:val="24"/>
          <w:rPrChange w:id="2384" w:author="Artin" w:date="2023-08-27T16:16:00Z">
            <w:rPr>
              <w:rFonts w:asciiTheme="minorHAnsi" w:hAnsiTheme="minorHAnsi"/>
              <w:color w:val="000000" w:themeColor="text1"/>
            </w:rPr>
          </w:rPrChange>
        </w:rPr>
        <w:t>widehat</w:t>
      </w:r>
      <w:proofErr w:type="spellEnd"/>
      <w:del w:id="2385" w:author="Artin" w:date="2023-08-27T16:16:00Z">
        <w:r w:rsidR="00217555" w:rsidRPr="00B702A1">
          <w:rPr>
            <w:rFonts w:cstheme="minorHAnsi"/>
            <w:color w:val="000000" w:themeColor="text1"/>
            <w:sz w:val="24"/>
            <w:szCs w:val="24"/>
          </w:rPr>
          <w:delText>{</w:delText>
        </w:r>
      </w:del>
      <w:ins w:id="2386" w:author="Artin" w:date="2023-08-27T16:16:00Z">
        <w:r w:rsidRPr="00B702A1">
          <w:rPr>
            <w:sz w:val="24"/>
            <w:szCs w:val="24"/>
          </w:rPr>
          <w:t xml:space="preserve"> </w:t>
        </w:r>
      </w:ins>
      <w:r w:rsidRPr="00B702A1">
        <w:rPr>
          <w:sz w:val="24"/>
          <w:szCs w:val="24"/>
          <w:rPrChange w:id="2387" w:author="Artin" w:date="2023-08-27T16:16:00Z">
            <w:rPr>
              <w:rFonts w:asciiTheme="minorHAnsi" w:hAnsiTheme="minorHAnsi"/>
              <w:color w:val="000000" w:themeColor="text1"/>
            </w:rPr>
          </w:rPrChange>
        </w:rPr>
        <w:t>p</w:t>
      </w:r>
      <w:del w:id="2388" w:author="Artin" w:date="2023-08-27T16:16:00Z">
        <w:r w:rsidR="00217555" w:rsidRPr="00B702A1">
          <w:rPr>
            <w:rFonts w:cstheme="minorHAnsi"/>
            <w:color w:val="000000" w:themeColor="text1"/>
            <w:sz w:val="24"/>
            <w:szCs w:val="24"/>
          </w:rPr>
          <w:delText>}} \, \</w:delText>
        </w:r>
      </w:del>
      <w:ins w:id="2389" w:author="Artin" w:date="2023-08-27T16:16:00Z">
        <w:r w:rsidRPr="00B702A1">
          <w:rPr>
            <w:sz w:val="24"/>
            <w:szCs w:val="24"/>
          </w:rPr>
          <w:t>}_k^{(i)}} \, \frac{\partial{\</w:t>
        </w:r>
      </w:ins>
      <w:r w:rsidRPr="00B702A1">
        <w:rPr>
          <w:sz w:val="24"/>
          <w:szCs w:val="24"/>
          <w:rPrChange w:id="2390" w:author="Artin" w:date="2023-08-27T16:16:00Z">
            <w:rPr>
              <w:rFonts w:asciiTheme="minorHAnsi" w:hAnsiTheme="minorHAnsi"/>
              <w:color w:val="000000" w:themeColor="text1"/>
            </w:rPr>
          </w:rPrChange>
        </w:rPr>
        <w:t>text{sigmoid</w:t>
      </w:r>
      <w:del w:id="2391" w:author="Artin" w:date="2023-08-27T16:16:00Z">
        <w:r w:rsidR="00217555" w:rsidRPr="00B702A1">
          <w:rPr>
            <w:rFonts w:asciiTheme="minorHAnsi" w:hAnsiTheme="minorHAnsi" w:cstheme="minorHAnsi"/>
            <w:color w:val="000000" w:themeColor="text1"/>
            <w:szCs w:val="24"/>
          </w:rPr>
          <w:delText>}^{\prime}(</w:delText>
        </w:r>
      </w:del>
      <w:ins w:id="2392" w:author="Artin" w:date="2023-08-27T16:16:00Z">
        <w:r w:rsidRPr="00B702A1">
          <w:rPr>
            <w:szCs w:val="24"/>
          </w:rPr>
          <w:t>}}}{\partial{\</w:t>
        </w:r>
        <w:proofErr w:type="spellStart"/>
        <w:r w:rsidRPr="00B702A1">
          <w:rPr>
            <w:szCs w:val="24"/>
          </w:rPr>
          <w:t>widehat</w:t>
        </w:r>
        <w:proofErr w:type="spellEnd"/>
        <w:r w:rsidRPr="00B702A1">
          <w:rPr>
            <w:szCs w:val="24"/>
          </w:rPr>
          <w:t>{</w:t>
        </w:r>
      </w:ins>
      <w:r w:rsidRPr="00B702A1">
        <w:rPr>
          <w:szCs w:val="24"/>
          <w:rPrChange w:id="2393" w:author="Artin" w:date="2023-08-27T16:16:00Z">
            <w:rPr>
              <w:rFonts w:asciiTheme="minorHAnsi" w:hAnsiTheme="minorHAnsi"/>
              <w:color w:val="000000" w:themeColor="text1"/>
            </w:rPr>
          </w:rPrChange>
        </w:rPr>
        <w:t>q</w:t>
      </w:r>
      <w:del w:id="2394" w:author="Artin" w:date="2023-08-27T16:16:00Z">
        <w:r w:rsidR="00217555" w:rsidRPr="00B702A1">
          <w:rPr>
            <w:rFonts w:cstheme="minorHAnsi"/>
            <w:color w:val="000000" w:themeColor="text1"/>
            <w:sz w:val="24"/>
            <w:szCs w:val="24"/>
          </w:rPr>
          <w:delText>_</w:delText>
        </w:r>
      </w:del>
      <w:ins w:id="2395" w:author="Artin" w:date="2023-08-27T16:16:00Z">
        <w:r w:rsidRPr="00B702A1">
          <w:rPr>
            <w:sz w:val="24"/>
            <w:szCs w:val="24"/>
          </w:rPr>
          <w:t>}_</w:t>
        </w:r>
      </w:ins>
      <w:r w:rsidRPr="00B702A1">
        <w:rPr>
          <w:sz w:val="24"/>
          <w:szCs w:val="24"/>
          <w:rPrChange w:id="2396" w:author="Artin" w:date="2023-08-27T16:16:00Z">
            <w:rPr>
              <w:rFonts w:asciiTheme="minorHAnsi" w:hAnsiTheme="minorHAnsi"/>
              <w:color w:val="000000" w:themeColor="text1"/>
            </w:rPr>
          </w:rPrChange>
        </w:rPr>
        <w:t>k^{(i</w:t>
      </w:r>
      <w:del w:id="2397" w:author="Artin" w:date="2023-08-27T16:16:00Z">
        <w:r w:rsidR="00217555" w:rsidRPr="00B702A1">
          <w:rPr>
            <w:rFonts w:asciiTheme="minorHAnsi" w:hAnsiTheme="minorHAnsi" w:cstheme="minorHAnsi"/>
            <w:color w:val="000000" w:themeColor="text1"/>
            <w:szCs w:val="24"/>
          </w:rPr>
          <w:delText>)}) &amp;</w:delText>
        </w:r>
      </w:del>
      <w:ins w:id="2398" w:author="Artin" w:date="2023-08-27T16:16:00Z">
        <w:r w:rsidRPr="00B702A1">
          <w:rPr>
            <w:szCs w:val="24"/>
          </w:rPr>
          <w:t>)}}}</w:t>
        </w:r>
      </w:ins>
    </w:p>
    <w:p w14:paraId="7394F324" w14:textId="77777777" w:rsidR="00CA6F40" w:rsidRPr="00B702A1" w:rsidRDefault="00CA6F40" w:rsidP="00B702A1">
      <w:pPr>
        <w:spacing w:line="276" w:lineRule="auto"/>
        <w:rPr>
          <w:ins w:id="2399" w:author="Artin" w:date="2023-08-27T16:16:00Z"/>
          <w:sz w:val="24"/>
          <w:szCs w:val="24"/>
        </w:rPr>
      </w:pPr>
      <w:ins w:id="2400" w:author="Artin" w:date="2023-08-27T16:16:00Z">
        <w:r w:rsidRPr="00B702A1">
          <w:rPr>
            <w:sz w:val="24"/>
            <w:szCs w:val="24"/>
          </w:rPr>
          <w:t xml:space="preserve">        &amp;</w:t>
        </w:r>
      </w:ins>
    </w:p>
    <w:p w14:paraId="3440A264" w14:textId="77777777" w:rsidR="00CA6F40" w:rsidRPr="00B702A1" w:rsidRDefault="00CA6F40" w:rsidP="00B702A1">
      <w:pPr>
        <w:spacing w:line="276" w:lineRule="auto"/>
        <w:rPr>
          <w:sz w:val="24"/>
          <w:szCs w:val="24"/>
          <w:rPrChange w:id="2401" w:author="Artin" w:date="2023-08-27T16:16:00Z">
            <w:rPr>
              <w:rFonts w:asciiTheme="minorHAnsi" w:hAnsiTheme="minorHAnsi"/>
              <w:color w:val="000000" w:themeColor="text1"/>
            </w:rPr>
          </w:rPrChange>
        </w:rPr>
      </w:pPr>
      <w:ins w:id="2402" w:author="Artin" w:date="2023-08-27T16:16:00Z">
        <w:r w:rsidRPr="00B702A1">
          <w:rPr>
            <w:sz w:val="24"/>
            <w:szCs w:val="24"/>
          </w:rPr>
          <w:t xml:space="preserve">       </w:t>
        </w:r>
      </w:ins>
      <w:r w:rsidRPr="00B702A1">
        <w:rPr>
          <w:sz w:val="24"/>
          <w:szCs w:val="24"/>
          <w:rPrChange w:id="2403" w:author="Artin" w:date="2023-08-27T16:16:00Z">
            <w:rPr>
              <w:rFonts w:asciiTheme="minorHAnsi" w:hAnsiTheme="minorHAnsi"/>
              <w:color w:val="000000" w:themeColor="text1"/>
            </w:rPr>
          </w:rPrChange>
        </w:rPr>
        <w:t xml:space="preserve"> \</w:t>
      </w:r>
      <w:proofErr w:type="gramStart"/>
      <w:r w:rsidRPr="00B702A1">
        <w:rPr>
          <w:sz w:val="24"/>
          <w:szCs w:val="24"/>
          <w:rPrChange w:id="2404" w:author="Artin" w:date="2023-08-27T16:16:00Z">
            <w:rPr>
              <w:rFonts w:asciiTheme="minorHAnsi" w:hAnsiTheme="minorHAnsi"/>
              <w:color w:val="000000" w:themeColor="text1"/>
            </w:rPr>
          </w:rPrChange>
        </w:rPr>
        <w:t>text</w:t>
      </w:r>
      <w:proofErr w:type="gramEnd"/>
      <w:r w:rsidRPr="00B702A1">
        <w:rPr>
          <w:sz w:val="24"/>
          <w:szCs w:val="24"/>
          <w:rPrChange w:id="2405" w:author="Artin" w:date="2023-08-27T16:16:00Z">
            <w:rPr>
              <w:rFonts w:asciiTheme="minorHAnsi" w:hAnsiTheme="minorHAnsi"/>
              <w:color w:val="000000" w:themeColor="text1"/>
            </w:rPr>
          </w:rPrChange>
        </w:rPr>
        <w:t>{otherwise.}</w:t>
      </w:r>
    </w:p>
    <w:p w14:paraId="2C585010" w14:textId="77777777" w:rsidR="00CA6F40" w:rsidRPr="00B702A1" w:rsidRDefault="00CA6F40" w:rsidP="00B702A1">
      <w:pPr>
        <w:spacing w:line="276" w:lineRule="auto"/>
        <w:rPr>
          <w:moveFrom w:id="2406" w:author="Artin" w:date="2023-08-27T16:16:00Z"/>
          <w:sz w:val="24"/>
          <w:szCs w:val="24"/>
          <w:rPrChange w:id="2407" w:author="Artin" w:date="2023-08-27T16:16:00Z">
            <w:rPr>
              <w:moveFrom w:id="2408" w:author="Artin" w:date="2023-08-27T16:16:00Z"/>
              <w:rFonts w:asciiTheme="minorHAnsi" w:hAnsiTheme="minorHAnsi"/>
              <w:color w:val="000000" w:themeColor="text1"/>
            </w:rPr>
          </w:rPrChange>
        </w:rPr>
      </w:pPr>
      <w:moveFromRangeStart w:id="2409" w:author="Artin" w:date="2023-08-27T16:16:00Z" w:name="move144045418"/>
      <w:moveFrom w:id="2410" w:author="Artin" w:date="2023-08-27T16:16:00Z">
        <w:r w:rsidRPr="00B702A1">
          <w:rPr>
            <w:sz w:val="24"/>
            <w:szCs w:val="24"/>
            <w:rPrChange w:id="2411" w:author="Artin" w:date="2023-08-27T16:16:00Z">
              <w:rPr>
                <w:rFonts w:asciiTheme="minorHAnsi" w:hAnsiTheme="minorHAnsi"/>
                <w:color w:val="000000" w:themeColor="text1"/>
              </w:rPr>
            </w:rPrChange>
          </w:rPr>
          <w:t xml:space="preserve">    \end{cases}</w:t>
        </w:r>
      </w:moveFrom>
    </w:p>
    <w:p w14:paraId="53044D2E" w14:textId="77777777" w:rsidR="00CA6F40" w:rsidRPr="00B702A1" w:rsidRDefault="00CA6F40" w:rsidP="00B702A1">
      <w:pPr>
        <w:spacing w:line="276" w:lineRule="auto"/>
        <w:rPr>
          <w:moveFrom w:id="2412" w:author="Artin" w:date="2023-08-27T16:16:00Z"/>
          <w:sz w:val="24"/>
          <w:szCs w:val="24"/>
          <w:rPrChange w:id="2413" w:author="Artin" w:date="2023-08-27T16:16:00Z">
            <w:rPr>
              <w:moveFrom w:id="2414" w:author="Artin" w:date="2023-08-27T16:16:00Z"/>
              <w:rFonts w:asciiTheme="minorHAnsi" w:hAnsiTheme="minorHAnsi"/>
              <w:color w:val="000000" w:themeColor="text1"/>
            </w:rPr>
          </w:rPrChange>
        </w:rPr>
      </w:pPr>
      <w:moveFrom w:id="2415" w:author="Artin" w:date="2023-08-27T16:16:00Z">
        <w:r w:rsidRPr="00B702A1">
          <w:rPr>
            <w:sz w:val="24"/>
            <w:szCs w:val="24"/>
            <w:rPrChange w:id="2416" w:author="Artin" w:date="2023-08-27T16:16:00Z">
              <w:rPr>
                <w:rFonts w:asciiTheme="minorHAnsi" w:hAnsiTheme="minorHAnsi"/>
                <w:color w:val="000000" w:themeColor="text1"/>
              </w:rPr>
            </w:rPrChange>
          </w:rPr>
          <w:t>\end{equation}</w:t>
        </w:r>
      </w:moveFrom>
    </w:p>
    <w:moveFromRangeEnd w:id="2409"/>
    <w:p w14:paraId="2EA2A8FA" w14:textId="77777777" w:rsidR="00CA6F40" w:rsidRPr="00B702A1" w:rsidRDefault="00CA6F40" w:rsidP="00B702A1">
      <w:pPr>
        <w:spacing w:line="276" w:lineRule="auto"/>
        <w:rPr>
          <w:ins w:id="2417" w:author="Artin" w:date="2023-08-27T16:16:00Z"/>
          <w:sz w:val="24"/>
          <w:szCs w:val="24"/>
        </w:rPr>
      </w:pPr>
      <w:ins w:id="2418"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{cases}</w:t>
        </w:r>
      </w:ins>
    </w:p>
    <w:p w14:paraId="31393FB6" w14:textId="77777777" w:rsidR="00CA6F40" w:rsidRPr="00B702A1" w:rsidRDefault="00CA6F40" w:rsidP="00B702A1">
      <w:pPr>
        <w:spacing w:line="276" w:lineRule="auto"/>
        <w:rPr>
          <w:ins w:id="2419" w:author="Artin" w:date="2023-08-27T16:16:00Z"/>
          <w:sz w:val="24"/>
          <w:szCs w:val="24"/>
        </w:rPr>
      </w:pPr>
      <w:ins w:id="2420" w:author="Artin" w:date="2023-08-27T16:16:00Z">
        <w:r w:rsidRPr="00B702A1">
          <w:rPr>
            <w:sz w:val="24"/>
            <w:szCs w:val="24"/>
          </w:rPr>
          <w:t>\</w:t>
        </w:r>
        <w:proofErr w:type="gramStart"/>
        <w:r w:rsidRPr="00B702A1">
          <w:rPr>
            <w:sz w:val="24"/>
            <w:szCs w:val="24"/>
          </w:rPr>
          <w:t>end</w:t>
        </w:r>
        <w:proofErr w:type="gramEnd"/>
        <w:r w:rsidRPr="00B702A1">
          <w:rPr>
            <w:sz w:val="24"/>
            <w:szCs w:val="24"/>
          </w:rPr>
          <w:t>{equation}</w:t>
        </w:r>
      </w:ins>
    </w:p>
    <w:p w14:paraId="7C4DE821" w14:textId="77777777" w:rsidR="00CA6F40" w:rsidRPr="00B702A1" w:rsidRDefault="00CA6F40" w:rsidP="00B702A1">
      <w:pPr>
        <w:spacing w:line="276" w:lineRule="auto"/>
        <w:rPr>
          <w:ins w:id="2421" w:author="Artin" w:date="2023-08-27T16:16:00Z"/>
          <w:sz w:val="24"/>
          <w:szCs w:val="24"/>
        </w:rPr>
      </w:pPr>
    </w:p>
    <w:p w14:paraId="53CF30F9" w14:textId="77777777" w:rsidR="00CA6F40" w:rsidRPr="00B702A1" w:rsidRDefault="00CA6F40" w:rsidP="00B702A1">
      <w:pPr>
        <w:spacing w:line="276" w:lineRule="auto"/>
        <w:rPr>
          <w:sz w:val="24"/>
          <w:szCs w:val="24"/>
          <w:rPrChange w:id="2422" w:author="Artin" w:date="2023-08-27T16:16:00Z">
            <w:rPr>
              <w:rFonts w:asciiTheme="minorHAnsi" w:hAnsiTheme="minorHAnsi"/>
              <w:color w:val="000000" w:themeColor="text1"/>
            </w:rPr>
          </w:rPrChange>
        </w:rPr>
      </w:pPr>
      <w:r w:rsidRPr="00B702A1">
        <w:rPr>
          <w:sz w:val="24"/>
          <w:szCs w:val="24"/>
          <w:rPrChange w:id="2423" w:author="Artin" w:date="2023-08-27T16:16:00Z">
            <w:rPr>
              <w:rFonts w:asciiTheme="minorHAnsi" w:hAnsiTheme="minorHAnsi"/>
              <w:color w:val="000000" w:themeColor="text1"/>
            </w:rPr>
          </w:rPrChange>
        </w:rPr>
        <w:t>Finally, Equation~(\ref{</w:t>
      </w:r>
      <w:proofErr w:type="gramStart"/>
      <w:r w:rsidRPr="00B702A1">
        <w:rPr>
          <w:sz w:val="24"/>
          <w:szCs w:val="24"/>
          <w:rPrChange w:id="2424" w:author="Artin" w:date="2023-08-27T16:16:00Z">
            <w:rPr>
              <w:rFonts w:asciiTheme="minorHAnsi" w:hAnsiTheme="minorHAnsi"/>
              <w:color w:val="000000" w:themeColor="text1"/>
            </w:rPr>
          </w:rPrChange>
        </w:rPr>
        <w:t>eq:taxonomy.eq.</w:t>
      </w:r>
      <w:proofErr w:type="gramEnd"/>
      <w:r w:rsidRPr="00B702A1">
        <w:rPr>
          <w:sz w:val="24"/>
          <w:szCs w:val="24"/>
          <w:rPrChange w:id="2425" w:author="Artin" w:date="2023-08-27T16:16:00Z">
            <w:rPr>
              <w:rFonts w:asciiTheme="minorHAnsi" w:hAnsiTheme="minorHAnsi"/>
              <w:color w:val="000000" w:themeColor="text1"/>
            </w:rPr>
          </w:rPrChange>
        </w:rPr>
        <w:t>15.newpred}) can be simplified as follows:</w:t>
      </w:r>
    </w:p>
    <w:p w14:paraId="4E96AB61" w14:textId="77777777" w:rsidR="00CA6F40" w:rsidRPr="00B702A1" w:rsidRDefault="00CA6F40" w:rsidP="00B702A1">
      <w:pPr>
        <w:spacing w:line="276" w:lineRule="auto"/>
        <w:rPr>
          <w:sz w:val="24"/>
          <w:szCs w:val="24"/>
          <w:rPrChange w:id="2426" w:author="Artin" w:date="2023-08-27T16:16:00Z">
            <w:rPr>
              <w:rFonts w:asciiTheme="minorHAnsi" w:hAnsiTheme="minorHAnsi"/>
              <w:color w:val="000000" w:themeColor="text1"/>
            </w:rPr>
          </w:rPrChange>
        </w:rPr>
      </w:pPr>
      <w:r w:rsidRPr="00B702A1">
        <w:rPr>
          <w:sz w:val="24"/>
          <w:szCs w:val="24"/>
          <w:rPrChange w:id="2427" w:author="Artin" w:date="2023-08-27T16:16:00Z">
            <w:rPr>
              <w:rFonts w:asciiTheme="minorHAnsi" w:hAnsiTheme="minorHAnsi"/>
              <w:color w:val="000000" w:themeColor="text1"/>
            </w:rPr>
          </w:rPrChange>
        </w:rPr>
        <w:t>\</w:t>
      </w:r>
      <w:proofErr w:type="gramStart"/>
      <w:r w:rsidRPr="00B702A1">
        <w:rPr>
          <w:sz w:val="24"/>
          <w:szCs w:val="24"/>
          <w:rPrChange w:id="2428" w:author="Artin" w:date="2023-08-27T16:16:00Z">
            <w:rPr>
              <w:rFonts w:asciiTheme="minorHAnsi" w:hAnsiTheme="minorHAnsi"/>
              <w:color w:val="000000" w:themeColor="text1"/>
            </w:rPr>
          </w:rPrChange>
        </w:rPr>
        <w:t>begin</w:t>
      </w:r>
      <w:proofErr w:type="gramEnd"/>
      <w:r w:rsidRPr="00B702A1">
        <w:rPr>
          <w:sz w:val="24"/>
          <w:szCs w:val="24"/>
          <w:rPrChange w:id="2429" w:author="Artin" w:date="2023-08-27T16:16:00Z">
            <w:rPr>
              <w:rFonts w:asciiTheme="minorHAnsi" w:hAnsiTheme="minorHAnsi"/>
              <w:color w:val="000000" w:themeColor="text1"/>
            </w:rPr>
          </w:rPrChange>
        </w:rPr>
        <w:t>{equation}</w:t>
      </w:r>
    </w:p>
    <w:p w14:paraId="053989CD" w14:textId="77777777" w:rsidR="00CA6F40" w:rsidRPr="00B702A1" w:rsidRDefault="00CA6F40" w:rsidP="00B702A1">
      <w:pPr>
        <w:spacing w:line="276" w:lineRule="auto"/>
        <w:rPr>
          <w:sz w:val="24"/>
          <w:szCs w:val="24"/>
          <w:rPrChange w:id="2430" w:author="Artin" w:date="2023-08-27T16:16:00Z">
            <w:rPr>
              <w:rFonts w:asciiTheme="minorHAnsi" w:hAnsiTheme="minorHAnsi"/>
              <w:color w:val="000000" w:themeColor="text1"/>
            </w:rPr>
          </w:rPrChange>
        </w:rPr>
      </w:pPr>
      <w:r w:rsidRPr="00B702A1">
        <w:rPr>
          <w:sz w:val="24"/>
          <w:szCs w:val="24"/>
          <w:rPrChange w:id="2431" w:author="Artin" w:date="2023-08-27T16:16:00Z">
            <w:rPr>
              <w:rFonts w:asciiTheme="minorHAnsi" w:hAnsiTheme="minorHAnsi"/>
              <w:color w:val="000000" w:themeColor="text1"/>
            </w:rPr>
          </w:rPrChange>
        </w:rPr>
        <w:t xml:space="preserve">    \label{</w:t>
      </w:r>
      <w:proofErr w:type="gramStart"/>
      <w:r w:rsidRPr="00B702A1">
        <w:rPr>
          <w:sz w:val="24"/>
          <w:szCs w:val="24"/>
          <w:rPrChange w:id="2432" w:author="Artin" w:date="2023-08-27T16:16:00Z">
            <w:rPr>
              <w:rFonts w:asciiTheme="minorHAnsi" w:hAnsiTheme="minorHAnsi"/>
              <w:color w:val="000000" w:themeColor="text1"/>
            </w:rPr>
          </w:rPrChange>
        </w:rPr>
        <w:t>eq:taxonomy.eq.</w:t>
      </w:r>
      <w:proofErr w:type="gramEnd"/>
      <w:r w:rsidRPr="00B702A1">
        <w:rPr>
          <w:sz w:val="24"/>
          <w:szCs w:val="24"/>
          <w:rPrChange w:id="2433" w:author="Artin" w:date="2023-08-27T16:16:00Z">
            <w:rPr>
              <w:rFonts w:asciiTheme="minorHAnsi" w:hAnsiTheme="minorHAnsi"/>
              <w:color w:val="000000" w:themeColor="text1"/>
            </w:rPr>
          </w:rPrChange>
        </w:rPr>
        <w:t>16.newpred}</w:t>
      </w:r>
    </w:p>
    <w:p w14:paraId="0B681D9F" w14:textId="77777777" w:rsidR="00CA6F40" w:rsidRPr="00B702A1" w:rsidRDefault="00CA6F40" w:rsidP="00B702A1">
      <w:pPr>
        <w:spacing w:line="276" w:lineRule="auto"/>
        <w:rPr>
          <w:sz w:val="24"/>
          <w:szCs w:val="24"/>
          <w:rPrChange w:id="2434" w:author="Artin" w:date="2023-08-27T16:16:00Z">
            <w:rPr>
              <w:rFonts w:asciiTheme="minorHAnsi" w:hAnsiTheme="minorHAnsi"/>
              <w:color w:val="000000" w:themeColor="text1"/>
            </w:rPr>
          </w:rPrChange>
        </w:rPr>
      </w:pPr>
      <w:r w:rsidRPr="00B702A1">
        <w:rPr>
          <w:sz w:val="24"/>
          <w:szCs w:val="24"/>
          <w:rPrChange w:id="2435"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2436" w:author="Artin" w:date="2023-08-27T16:16:00Z">
            <w:rPr>
              <w:rFonts w:asciiTheme="minorHAnsi" w:hAnsiTheme="minorHAnsi"/>
              <w:color w:val="000000" w:themeColor="text1"/>
            </w:rPr>
          </w:rPrChange>
        </w:rPr>
        <w:t>widehat</w:t>
      </w:r>
      <w:proofErr w:type="spellEnd"/>
      <w:proofErr w:type="gramEnd"/>
      <w:r w:rsidRPr="00B702A1">
        <w:rPr>
          <w:sz w:val="24"/>
          <w:szCs w:val="24"/>
          <w:rPrChange w:id="2437" w:author="Artin" w:date="2023-08-27T16:16:00Z">
            <w:rPr>
              <w:rFonts w:asciiTheme="minorHAnsi" w:hAnsiTheme="minorHAnsi"/>
              <w:color w:val="000000" w:themeColor="text1"/>
            </w:rPr>
          </w:rPrChange>
        </w:rPr>
        <w:t>{p}_k^{(i)} =</w:t>
      </w:r>
    </w:p>
    <w:p w14:paraId="34450D51" w14:textId="77777777" w:rsidR="00CA6F40" w:rsidRPr="00B702A1" w:rsidRDefault="00CA6F40" w:rsidP="00B702A1">
      <w:pPr>
        <w:spacing w:line="276" w:lineRule="auto"/>
        <w:rPr>
          <w:sz w:val="24"/>
          <w:szCs w:val="24"/>
          <w:rPrChange w:id="2438" w:author="Artin" w:date="2023-08-27T16:16:00Z">
            <w:rPr>
              <w:rFonts w:asciiTheme="minorHAnsi" w:hAnsiTheme="minorHAnsi"/>
              <w:color w:val="000000" w:themeColor="text1"/>
            </w:rPr>
          </w:rPrChange>
        </w:rPr>
      </w:pPr>
      <w:r w:rsidRPr="00B702A1">
        <w:rPr>
          <w:sz w:val="24"/>
          <w:szCs w:val="24"/>
          <w:rPrChange w:id="2439" w:author="Artin" w:date="2023-08-27T16:16:00Z">
            <w:rPr>
              <w:rFonts w:asciiTheme="minorHAnsi" w:hAnsiTheme="minorHAnsi"/>
              <w:color w:val="000000" w:themeColor="text1"/>
            </w:rPr>
          </w:rPrChange>
        </w:rPr>
        <w:t xml:space="preserve">    \</w:t>
      </w:r>
      <w:proofErr w:type="gramStart"/>
      <w:r w:rsidRPr="00B702A1">
        <w:rPr>
          <w:sz w:val="24"/>
          <w:szCs w:val="24"/>
          <w:rPrChange w:id="2440" w:author="Artin" w:date="2023-08-27T16:16:00Z">
            <w:rPr>
              <w:rFonts w:asciiTheme="minorHAnsi" w:hAnsiTheme="minorHAnsi"/>
              <w:color w:val="000000" w:themeColor="text1"/>
            </w:rPr>
          </w:rPrChange>
        </w:rPr>
        <w:t>begin</w:t>
      </w:r>
      <w:proofErr w:type="gramEnd"/>
      <w:r w:rsidRPr="00B702A1">
        <w:rPr>
          <w:sz w:val="24"/>
          <w:szCs w:val="24"/>
          <w:rPrChange w:id="2441" w:author="Artin" w:date="2023-08-27T16:16:00Z">
            <w:rPr>
              <w:rFonts w:asciiTheme="minorHAnsi" w:hAnsiTheme="minorHAnsi"/>
              <w:color w:val="000000" w:themeColor="text1"/>
            </w:rPr>
          </w:rPrChange>
        </w:rPr>
        <w:t>{cases}</w:t>
      </w:r>
    </w:p>
    <w:p w14:paraId="581CAAE0" w14:textId="6711AF9B" w:rsidR="00CA6F40" w:rsidRPr="00B702A1" w:rsidRDefault="00CA6F40" w:rsidP="00B702A1">
      <w:pPr>
        <w:spacing w:line="276" w:lineRule="auto"/>
        <w:rPr>
          <w:ins w:id="2442" w:author="Artin" w:date="2023-08-27T16:16:00Z"/>
          <w:rFonts w:ascii="Arial Narrow" w:hAnsi="Arial Narrow"/>
          <w:kern w:val="0"/>
          <w:sz w:val="24"/>
          <w:szCs w:val="24"/>
          <w14:ligatures w14:val="none"/>
        </w:rPr>
      </w:pPr>
      <w:r w:rsidRPr="00B702A1">
        <w:rPr>
          <w:sz w:val="24"/>
          <w:szCs w:val="24"/>
          <w:rPrChange w:id="2443" w:author="Artin" w:date="2023-08-27T16:16:00Z">
            <w:rPr>
              <w:rFonts w:asciiTheme="minorHAnsi" w:hAnsiTheme="minorHAnsi"/>
              <w:color w:val="000000" w:themeColor="text1"/>
            </w:rPr>
          </w:rPrChange>
        </w:rPr>
        <w:t xml:space="preserve">        </w:t>
      </w:r>
      <w:ins w:id="2444" w:author="Artin" w:date="2023-08-27T16:16:00Z">
        <w:r w:rsidRPr="00B702A1">
          <w:rPr>
            <w:szCs w:val="24"/>
          </w:rPr>
          <w:t xml:space="preserve">\, </w:t>
        </w:r>
      </w:ins>
      <w:r w:rsidRPr="00B702A1">
        <w:rPr>
          <w:szCs w:val="24"/>
          <w:rPrChange w:id="2445" w:author="Artin" w:date="2023-08-27T16:16:00Z">
            <w:rPr>
              <w:rFonts w:asciiTheme="minorHAnsi" w:hAnsiTheme="minorHAnsi"/>
              <w:color w:val="000000" w:themeColor="text1"/>
            </w:rPr>
          </w:rPrChange>
        </w:rPr>
        <w:t>\exp(-\</w:t>
      </w:r>
      <w:proofErr w:type="spellStart"/>
      <w:r w:rsidRPr="00B702A1">
        <w:rPr>
          <w:sz w:val="24"/>
          <w:szCs w:val="24"/>
          <w:rPrChange w:id="2446" w:author="Artin" w:date="2023-08-27T16:16:00Z">
            <w:rPr>
              <w:rFonts w:asciiTheme="minorHAnsi" w:hAnsiTheme="minorHAnsi"/>
              <w:color w:val="000000" w:themeColor="text1"/>
            </w:rPr>
          </w:rPrChange>
        </w:rPr>
        <w:t>widehat</w:t>
      </w:r>
      <w:proofErr w:type="spellEnd"/>
      <w:r w:rsidRPr="00B702A1">
        <w:rPr>
          <w:sz w:val="24"/>
          <w:szCs w:val="24"/>
          <w:rPrChange w:id="2447" w:author="Artin" w:date="2023-08-27T16:16:00Z">
            <w:rPr>
              <w:rFonts w:asciiTheme="minorHAnsi" w:hAnsiTheme="minorHAnsi"/>
              <w:color w:val="000000" w:themeColor="text1"/>
            </w:rPr>
          </w:rPrChange>
        </w:rPr>
        <w:t>{l}_k^{(i)})</w:t>
      </w:r>
      <w:del w:id="2448" w:author="Artin" w:date="2023-08-27T16:16:00Z">
        <w:r w:rsidR="00217555" w:rsidRPr="00B702A1">
          <w:rPr>
            <w:rFonts w:asciiTheme="minorHAnsi" w:hAnsiTheme="minorHAnsi" w:cstheme="minorHAnsi"/>
            <w:color w:val="000000" w:themeColor="text1"/>
            <w:szCs w:val="24"/>
          </w:rPr>
          <w:delText xml:space="preserve"> &amp;</w:delText>
        </w:r>
      </w:del>
    </w:p>
    <w:p w14:paraId="5ED43408" w14:textId="77777777" w:rsidR="00CA6F40" w:rsidRPr="00B702A1" w:rsidRDefault="00CA6F40" w:rsidP="00B702A1">
      <w:pPr>
        <w:spacing w:line="276" w:lineRule="auto"/>
        <w:rPr>
          <w:ins w:id="2449" w:author="Artin" w:date="2023-08-27T16:16:00Z"/>
          <w:sz w:val="24"/>
          <w:szCs w:val="24"/>
        </w:rPr>
      </w:pPr>
      <w:ins w:id="2450" w:author="Artin" w:date="2023-08-27T16:16:00Z">
        <w:r w:rsidRPr="00B702A1">
          <w:rPr>
            <w:sz w:val="24"/>
            <w:szCs w:val="24"/>
          </w:rPr>
          <w:t xml:space="preserve">        &amp;</w:t>
        </w:r>
      </w:ins>
    </w:p>
    <w:p w14:paraId="0DDCFCE3" w14:textId="182BB6B3" w:rsidR="00CA6F40" w:rsidRPr="00B702A1" w:rsidRDefault="00CA6F40" w:rsidP="00B702A1">
      <w:pPr>
        <w:spacing w:line="276" w:lineRule="auto"/>
        <w:rPr>
          <w:sz w:val="24"/>
          <w:szCs w:val="24"/>
          <w:rPrChange w:id="2451" w:author="Artin" w:date="2023-08-27T16:16:00Z">
            <w:rPr>
              <w:rFonts w:asciiTheme="minorHAnsi" w:hAnsiTheme="minorHAnsi"/>
              <w:color w:val="000000" w:themeColor="text1"/>
            </w:rPr>
          </w:rPrChange>
        </w:rPr>
      </w:pPr>
      <w:ins w:id="2452" w:author="Artin" w:date="2023-08-27T16:16:00Z">
        <w:r w:rsidRPr="00B702A1">
          <w:rPr>
            <w:sz w:val="24"/>
            <w:szCs w:val="24"/>
          </w:rPr>
          <w:t xml:space="preserve">       </w:t>
        </w:r>
      </w:ins>
      <w:r w:rsidRPr="00B702A1">
        <w:rPr>
          <w:sz w:val="24"/>
          <w:szCs w:val="24"/>
          <w:rPrChange w:id="2453" w:author="Artin" w:date="2023-08-27T16:16:00Z">
            <w:rPr>
              <w:rFonts w:asciiTheme="minorHAnsi" w:hAnsiTheme="minorHAnsi"/>
              <w:color w:val="000000" w:themeColor="text1"/>
            </w:rPr>
          </w:rPrChange>
        </w:rPr>
        <w:t xml:space="preserve"> \text{if} \quad \</w:t>
      </w:r>
      <w:proofErr w:type="gramStart"/>
      <w:r w:rsidRPr="00B702A1">
        <w:rPr>
          <w:sz w:val="24"/>
          <w:szCs w:val="24"/>
          <w:rPrChange w:id="2454" w:author="Artin" w:date="2023-08-27T16:16:00Z">
            <w:rPr>
              <w:rFonts w:asciiTheme="minorHAnsi" w:hAnsiTheme="minorHAnsi"/>
              <w:color w:val="000000" w:themeColor="text1"/>
            </w:rPr>
          </w:rPrChange>
        </w:rPr>
        <w:t>frac{</w:t>
      </w:r>
      <w:proofErr w:type="gramEnd"/>
      <w:r w:rsidRPr="00B702A1">
        <w:rPr>
          <w:sz w:val="24"/>
          <w:szCs w:val="24"/>
          <w:rPrChange w:id="2455" w:author="Artin" w:date="2023-08-27T16:16:00Z">
            <w:rPr>
              <w:rFonts w:asciiTheme="minorHAnsi" w:hAnsiTheme="minorHAnsi"/>
              <w:color w:val="000000" w:themeColor="text1"/>
            </w:rPr>
          </w:rPrChange>
        </w:rPr>
        <w:t>\partial \</w:t>
      </w:r>
      <w:proofErr w:type="spellStart"/>
      <w:r w:rsidRPr="00B702A1">
        <w:rPr>
          <w:sz w:val="24"/>
          <w:szCs w:val="24"/>
          <w:rPrChange w:id="2456" w:author="Artin" w:date="2023-08-27T16:16:00Z">
            <w:rPr>
              <w:rFonts w:asciiTheme="minorHAnsi" w:hAnsiTheme="minorHAnsi"/>
              <w:color w:val="000000" w:themeColor="text1"/>
            </w:rPr>
          </w:rPrChange>
        </w:rPr>
        <w:t>mathcal</w:t>
      </w:r>
      <w:proofErr w:type="spellEnd"/>
      <w:r w:rsidRPr="00B702A1">
        <w:rPr>
          <w:sz w:val="24"/>
          <w:szCs w:val="24"/>
          <w:rPrChange w:id="2457" w:author="Artin" w:date="2023-08-27T16:16:00Z">
            <w:rPr>
              <w:rFonts w:asciiTheme="minorHAnsi" w:hAnsiTheme="minorHAnsi"/>
              <w:color w:val="000000" w:themeColor="text1"/>
            </w:rPr>
          </w:rPrChange>
        </w:rPr>
        <w:t>{L}(\</w:t>
      </w:r>
      <w:proofErr w:type="spellStart"/>
      <w:r w:rsidRPr="00B702A1">
        <w:rPr>
          <w:sz w:val="24"/>
          <w:szCs w:val="24"/>
          <w:rPrChange w:id="2458" w:author="Artin" w:date="2023-08-27T16:16:00Z">
            <w:rPr>
              <w:rFonts w:asciiTheme="minorHAnsi" w:hAnsiTheme="minorHAnsi"/>
              <w:color w:val="000000" w:themeColor="text1"/>
            </w:rPr>
          </w:rPrChange>
        </w:rPr>
        <w:t>widehat</w:t>
      </w:r>
      <w:proofErr w:type="spellEnd"/>
      <w:r w:rsidRPr="00B702A1">
        <w:rPr>
          <w:sz w:val="24"/>
          <w:szCs w:val="24"/>
          <w:rPrChange w:id="2459" w:author="Artin" w:date="2023-08-27T16:16:00Z">
            <w:rPr>
              <w:rFonts w:asciiTheme="minorHAnsi" w:hAnsiTheme="minorHAnsi"/>
              <w:color w:val="000000" w:themeColor="text1"/>
            </w:rPr>
          </w:rPrChange>
        </w:rPr>
        <w:t xml:space="preserve">{p}_k^{(i)}, </w:t>
      </w:r>
      <w:proofErr w:type="spellStart"/>
      <w:r w:rsidRPr="00B702A1">
        <w:rPr>
          <w:sz w:val="24"/>
          <w:szCs w:val="24"/>
          <w:rPrChange w:id="2460" w:author="Artin" w:date="2023-08-27T16:16:00Z">
            <w:rPr>
              <w:rFonts w:asciiTheme="minorHAnsi" w:hAnsiTheme="minorHAnsi"/>
              <w:color w:val="000000" w:themeColor="text1"/>
            </w:rPr>
          </w:rPrChange>
        </w:rPr>
        <w:t>y_k</w:t>
      </w:r>
      <w:proofErr w:type="spellEnd"/>
      <w:r w:rsidRPr="00B702A1">
        <w:rPr>
          <w:sz w:val="24"/>
          <w:szCs w:val="24"/>
          <w:rPrChange w:id="2461" w:author="Artin" w:date="2023-08-27T16:16:00Z">
            <w:rPr>
              <w:rFonts w:asciiTheme="minorHAnsi" w:hAnsiTheme="minorHAnsi"/>
              <w:color w:val="000000" w:themeColor="text1"/>
            </w:rPr>
          </w:rPrChange>
        </w:rPr>
        <w:t xml:space="preserve">^{(i)})}{\partial </w:t>
      </w:r>
      <w:del w:id="2462" w:author="Artin" w:date="2023-08-27T16:16:00Z">
        <w:r w:rsidR="00217555" w:rsidRPr="00B702A1">
          <w:rPr>
            <w:rFonts w:cstheme="minorHAnsi"/>
            <w:color w:val="000000" w:themeColor="text1"/>
            <w:sz w:val="24"/>
            <w:szCs w:val="24"/>
          </w:rPr>
          <w:delText>\</w:delText>
        </w:r>
      </w:del>
      <w:ins w:id="2463" w:author="Artin" w:date="2023-08-27T16:16:00Z">
        <w:r w:rsidRPr="00B702A1">
          <w:rPr>
            <w:sz w:val="24"/>
            <w:szCs w:val="24"/>
          </w:rPr>
          <w:t>{\</w:t>
        </w:r>
      </w:ins>
      <w:proofErr w:type="spellStart"/>
      <w:r w:rsidRPr="00B702A1">
        <w:rPr>
          <w:sz w:val="24"/>
          <w:szCs w:val="24"/>
          <w:rPrChange w:id="2464" w:author="Artin" w:date="2023-08-27T16:16:00Z">
            <w:rPr>
              <w:rFonts w:asciiTheme="minorHAnsi" w:hAnsiTheme="minorHAnsi"/>
              <w:color w:val="000000" w:themeColor="text1"/>
            </w:rPr>
          </w:rPrChange>
        </w:rPr>
        <w:t>widehat</w:t>
      </w:r>
      <w:proofErr w:type="spellEnd"/>
      <w:del w:id="2465" w:author="Artin" w:date="2023-08-27T16:16:00Z">
        <w:r w:rsidR="00217555" w:rsidRPr="00B702A1">
          <w:rPr>
            <w:rFonts w:cstheme="minorHAnsi"/>
            <w:color w:val="000000" w:themeColor="text1"/>
            <w:sz w:val="24"/>
            <w:szCs w:val="24"/>
          </w:rPr>
          <w:delText>{</w:delText>
        </w:r>
      </w:del>
      <w:ins w:id="2466" w:author="Artin" w:date="2023-08-27T16:16:00Z">
        <w:r w:rsidRPr="00B702A1">
          <w:rPr>
            <w:sz w:val="24"/>
            <w:szCs w:val="24"/>
          </w:rPr>
          <w:t xml:space="preserve"> </w:t>
        </w:r>
      </w:ins>
      <w:r w:rsidRPr="00B702A1">
        <w:rPr>
          <w:sz w:val="24"/>
          <w:szCs w:val="24"/>
          <w:rPrChange w:id="2467" w:author="Artin" w:date="2023-08-27T16:16:00Z">
            <w:rPr>
              <w:rFonts w:asciiTheme="minorHAnsi" w:hAnsiTheme="minorHAnsi"/>
              <w:color w:val="000000" w:themeColor="text1"/>
            </w:rPr>
          </w:rPrChange>
        </w:rPr>
        <w:t>p</w:t>
      </w:r>
      <w:del w:id="2468" w:author="Artin" w:date="2023-08-27T16:16:00Z">
        <w:r w:rsidR="00217555" w:rsidRPr="00B702A1">
          <w:rPr>
            <w:rFonts w:cstheme="minorHAnsi"/>
            <w:color w:val="000000" w:themeColor="text1"/>
            <w:sz w:val="24"/>
            <w:szCs w:val="24"/>
          </w:rPr>
          <w:delText>}}</w:delText>
        </w:r>
      </w:del>
      <w:ins w:id="2469" w:author="Artin" w:date="2023-08-27T16:16:00Z">
        <w:r w:rsidRPr="00B702A1">
          <w:rPr>
            <w:sz w:val="24"/>
            <w:szCs w:val="24"/>
          </w:rPr>
          <w:t>}_k^{(i)}}</w:t>
        </w:r>
      </w:ins>
      <w:r w:rsidRPr="00B702A1">
        <w:rPr>
          <w:sz w:val="24"/>
          <w:szCs w:val="24"/>
          <w:rPrChange w:id="2470" w:author="Artin" w:date="2023-08-27T16:16:00Z">
            <w:rPr>
              <w:rFonts w:asciiTheme="minorHAnsi" w:hAnsiTheme="minorHAnsi"/>
              <w:color w:val="000000" w:themeColor="text1"/>
            </w:rPr>
          </w:rPrChange>
        </w:rPr>
        <w:t xml:space="preserve"> \</w:t>
      </w:r>
      <w:proofErr w:type="spellStart"/>
      <w:r w:rsidRPr="00B702A1">
        <w:rPr>
          <w:sz w:val="24"/>
          <w:szCs w:val="24"/>
          <w:rPrChange w:id="2471" w:author="Artin" w:date="2023-08-27T16:16:00Z">
            <w:rPr>
              <w:rFonts w:asciiTheme="minorHAnsi" w:hAnsiTheme="minorHAnsi"/>
              <w:color w:val="000000" w:themeColor="text1"/>
            </w:rPr>
          </w:rPrChange>
        </w:rPr>
        <w:t>geq</w:t>
      </w:r>
      <w:proofErr w:type="spellEnd"/>
      <w:r w:rsidRPr="00B702A1">
        <w:rPr>
          <w:sz w:val="24"/>
          <w:szCs w:val="24"/>
          <w:rPrChange w:id="2472" w:author="Artin" w:date="2023-08-27T16:16:00Z">
            <w:rPr>
              <w:rFonts w:asciiTheme="minorHAnsi" w:hAnsiTheme="minorHAnsi"/>
              <w:color w:val="000000" w:themeColor="text1"/>
            </w:rPr>
          </w:rPrChange>
        </w:rPr>
        <w:t xml:space="preserve"> 0</w:t>
      </w:r>
      <w:del w:id="2473" w:author="Artin" w:date="2023-08-27T16:16:00Z">
        <w:r w:rsidR="00217555" w:rsidRPr="00B702A1">
          <w:rPr>
            <w:rFonts w:cstheme="minorHAnsi"/>
            <w:color w:val="000000" w:themeColor="text1"/>
            <w:sz w:val="24"/>
            <w:szCs w:val="24"/>
          </w:rPr>
          <w:delText xml:space="preserve"> \\</w:delText>
        </w:r>
      </w:del>
    </w:p>
    <w:p w14:paraId="71DE4C1B" w14:textId="77777777" w:rsidR="00CA6F40" w:rsidRPr="00B702A1" w:rsidRDefault="00CA6F40" w:rsidP="00B702A1">
      <w:pPr>
        <w:spacing w:line="276" w:lineRule="auto"/>
        <w:rPr>
          <w:ins w:id="2474" w:author="Artin" w:date="2023-08-27T16:16:00Z"/>
          <w:rFonts w:ascii="Arial Narrow" w:hAnsi="Arial Narrow"/>
          <w:kern w:val="0"/>
          <w:sz w:val="24"/>
          <w:szCs w:val="24"/>
          <w14:ligatures w14:val="none"/>
        </w:rPr>
      </w:pPr>
      <w:r w:rsidRPr="00B702A1">
        <w:rPr>
          <w:sz w:val="24"/>
          <w:szCs w:val="24"/>
          <w:rPrChange w:id="2475" w:author="Artin" w:date="2023-08-27T16:16:00Z">
            <w:rPr>
              <w:rFonts w:asciiTheme="minorHAnsi" w:hAnsiTheme="minorHAnsi"/>
              <w:color w:val="000000" w:themeColor="text1"/>
            </w:rPr>
          </w:rPrChange>
        </w:rPr>
        <w:t xml:space="preserve">       </w:t>
      </w:r>
      <w:ins w:id="2476" w:author="Artin" w:date="2023-08-27T16:16:00Z">
        <w:r w:rsidRPr="00B702A1">
          <w:rPr>
            <w:szCs w:val="24"/>
          </w:rPr>
          <w:t xml:space="preserve"> \\</w:t>
        </w:r>
      </w:ins>
    </w:p>
    <w:p w14:paraId="781A981F" w14:textId="600CBA75" w:rsidR="00CA6F40" w:rsidRPr="00B702A1" w:rsidRDefault="00CA6F40" w:rsidP="00B702A1">
      <w:pPr>
        <w:spacing w:line="276" w:lineRule="auto"/>
        <w:rPr>
          <w:ins w:id="2477" w:author="Artin" w:date="2023-08-27T16:16:00Z"/>
          <w:sz w:val="24"/>
          <w:szCs w:val="24"/>
        </w:rPr>
      </w:pPr>
      <w:ins w:id="2478" w:author="Artin" w:date="2023-08-27T16:16:00Z">
        <w:r w:rsidRPr="00B702A1">
          <w:rPr>
            <w:sz w:val="24"/>
            <w:szCs w:val="24"/>
          </w:rPr>
          <w:t xml:space="preserve">        \,</w:t>
        </w:r>
      </w:ins>
      <w:r w:rsidRPr="00B702A1">
        <w:rPr>
          <w:sz w:val="24"/>
          <w:szCs w:val="24"/>
          <w:rPrChange w:id="2479" w:author="Artin" w:date="2023-08-27T16:16:00Z">
            <w:rPr>
              <w:rFonts w:asciiTheme="minorHAnsi" w:hAnsiTheme="minorHAnsi"/>
              <w:color w:val="000000" w:themeColor="text1"/>
            </w:rPr>
          </w:rPrChange>
        </w:rPr>
        <w:t xml:space="preserve"> 1 - \exp(-\</w:t>
      </w:r>
      <w:proofErr w:type="spellStart"/>
      <w:r w:rsidRPr="00B702A1">
        <w:rPr>
          <w:sz w:val="24"/>
          <w:szCs w:val="24"/>
          <w:rPrChange w:id="2480" w:author="Artin" w:date="2023-08-27T16:16:00Z">
            <w:rPr>
              <w:rFonts w:asciiTheme="minorHAnsi" w:hAnsiTheme="minorHAnsi"/>
              <w:color w:val="000000" w:themeColor="text1"/>
            </w:rPr>
          </w:rPrChange>
        </w:rPr>
        <w:t>widehat</w:t>
      </w:r>
      <w:proofErr w:type="spellEnd"/>
      <w:r w:rsidRPr="00B702A1">
        <w:rPr>
          <w:sz w:val="24"/>
          <w:szCs w:val="24"/>
          <w:rPrChange w:id="2481" w:author="Artin" w:date="2023-08-27T16:16:00Z">
            <w:rPr>
              <w:rFonts w:asciiTheme="minorHAnsi" w:hAnsiTheme="minorHAnsi"/>
              <w:color w:val="000000" w:themeColor="text1"/>
            </w:rPr>
          </w:rPrChange>
        </w:rPr>
        <w:t>{l}_k^{(i)})</w:t>
      </w:r>
      <w:del w:id="2482" w:author="Artin" w:date="2023-08-27T16:16:00Z">
        <w:r w:rsidR="00217555" w:rsidRPr="00B702A1">
          <w:rPr>
            <w:rFonts w:asciiTheme="minorHAnsi" w:hAnsiTheme="minorHAnsi" w:cstheme="minorHAnsi"/>
            <w:color w:val="000000" w:themeColor="text1"/>
            <w:szCs w:val="24"/>
          </w:rPr>
          <w:delText xml:space="preserve"> &amp;</w:delText>
        </w:r>
      </w:del>
    </w:p>
    <w:p w14:paraId="2F4AE841" w14:textId="77777777" w:rsidR="00CA6F40" w:rsidRPr="00B702A1" w:rsidRDefault="00CA6F40" w:rsidP="00B702A1">
      <w:pPr>
        <w:spacing w:line="276" w:lineRule="auto"/>
        <w:rPr>
          <w:ins w:id="2483" w:author="Artin" w:date="2023-08-27T16:16:00Z"/>
          <w:sz w:val="24"/>
          <w:szCs w:val="24"/>
        </w:rPr>
      </w:pPr>
      <w:ins w:id="2484" w:author="Artin" w:date="2023-08-27T16:16:00Z">
        <w:r w:rsidRPr="00B702A1">
          <w:rPr>
            <w:sz w:val="24"/>
            <w:szCs w:val="24"/>
          </w:rPr>
          <w:t xml:space="preserve">        &amp;</w:t>
        </w:r>
      </w:ins>
    </w:p>
    <w:p w14:paraId="67BCDD5A" w14:textId="77777777" w:rsidR="00CA6F40" w:rsidRPr="00B702A1" w:rsidRDefault="00CA6F40" w:rsidP="00B702A1">
      <w:pPr>
        <w:spacing w:line="276" w:lineRule="auto"/>
        <w:rPr>
          <w:sz w:val="24"/>
          <w:szCs w:val="24"/>
          <w:rPrChange w:id="2485" w:author="Artin" w:date="2023-08-27T16:16:00Z">
            <w:rPr>
              <w:rFonts w:asciiTheme="minorHAnsi" w:hAnsiTheme="minorHAnsi"/>
              <w:color w:val="000000" w:themeColor="text1"/>
            </w:rPr>
          </w:rPrChange>
        </w:rPr>
      </w:pPr>
      <w:ins w:id="2486" w:author="Artin" w:date="2023-08-27T16:16:00Z">
        <w:r w:rsidRPr="00B702A1">
          <w:rPr>
            <w:sz w:val="24"/>
            <w:szCs w:val="24"/>
          </w:rPr>
          <w:t xml:space="preserve">       </w:t>
        </w:r>
      </w:ins>
      <w:r w:rsidRPr="00B702A1">
        <w:rPr>
          <w:sz w:val="24"/>
          <w:szCs w:val="24"/>
          <w:rPrChange w:id="2487" w:author="Artin" w:date="2023-08-27T16:16:00Z">
            <w:rPr>
              <w:rFonts w:asciiTheme="minorHAnsi" w:hAnsiTheme="minorHAnsi"/>
              <w:color w:val="000000" w:themeColor="text1"/>
            </w:rPr>
          </w:rPrChange>
        </w:rPr>
        <w:t xml:space="preserve"> \</w:t>
      </w:r>
      <w:proofErr w:type="gramStart"/>
      <w:r w:rsidRPr="00B702A1">
        <w:rPr>
          <w:sz w:val="24"/>
          <w:szCs w:val="24"/>
          <w:rPrChange w:id="2488" w:author="Artin" w:date="2023-08-27T16:16:00Z">
            <w:rPr>
              <w:rFonts w:asciiTheme="minorHAnsi" w:hAnsiTheme="minorHAnsi"/>
              <w:color w:val="000000" w:themeColor="text1"/>
            </w:rPr>
          </w:rPrChange>
        </w:rPr>
        <w:t>text</w:t>
      </w:r>
      <w:proofErr w:type="gramEnd"/>
      <w:r w:rsidRPr="00B702A1">
        <w:rPr>
          <w:sz w:val="24"/>
          <w:szCs w:val="24"/>
          <w:rPrChange w:id="2489" w:author="Artin" w:date="2023-08-27T16:16:00Z">
            <w:rPr>
              <w:rFonts w:asciiTheme="minorHAnsi" w:hAnsiTheme="minorHAnsi"/>
              <w:color w:val="000000" w:themeColor="text1"/>
            </w:rPr>
          </w:rPrChange>
        </w:rPr>
        <w:t>{otherwise}</w:t>
      </w:r>
    </w:p>
    <w:p w14:paraId="6359F4A4" w14:textId="77777777" w:rsidR="00CA6F40" w:rsidRPr="00B702A1" w:rsidRDefault="00CA6F40" w:rsidP="00B702A1">
      <w:pPr>
        <w:spacing w:line="276" w:lineRule="auto"/>
        <w:rPr>
          <w:moveFrom w:id="2490" w:author="Artin" w:date="2023-08-27T16:16:00Z"/>
          <w:sz w:val="24"/>
          <w:szCs w:val="24"/>
          <w:rPrChange w:id="2491" w:author="Artin" w:date="2023-08-27T16:16:00Z">
            <w:rPr>
              <w:moveFrom w:id="2492" w:author="Artin" w:date="2023-08-27T16:16:00Z"/>
              <w:rFonts w:asciiTheme="minorHAnsi" w:hAnsiTheme="minorHAnsi"/>
              <w:color w:val="000000" w:themeColor="text1"/>
            </w:rPr>
          </w:rPrChange>
        </w:rPr>
      </w:pPr>
      <w:moveFromRangeStart w:id="2493" w:author="Artin" w:date="2023-08-27T16:16:00Z" w:name="move144045419"/>
      <w:moveFrom w:id="2494" w:author="Artin" w:date="2023-08-27T16:16:00Z">
        <w:r w:rsidRPr="00B702A1">
          <w:rPr>
            <w:sz w:val="24"/>
            <w:szCs w:val="24"/>
            <w:rPrChange w:id="2495" w:author="Artin" w:date="2023-08-27T16:16:00Z">
              <w:rPr>
                <w:rFonts w:asciiTheme="minorHAnsi" w:hAnsiTheme="minorHAnsi"/>
                <w:color w:val="000000" w:themeColor="text1"/>
              </w:rPr>
            </w:rPrChange>
          </w:rPr>
          <w:t xml:space="preserve">    \end{cases}</w:t>
        </w:r>
      </w:moveFrom>
    </w:p>
    <w:p w14:paraId="0D0B2520" w14:textId="77777777" w:rsidR="00CA6F40" w:rsidRPr="00B702A1" w:rsidRDefault="00CA6F40" w:rsidP="00B702A1">
      <w:pPr>
        <w:spacing w:line="276" w:lineRule="auto"/>
        <w:rPr>
          <w:moveFrom w:id="2496" w:author="Artin" w:date="2023-08-27T16:16:00Z"/>
          <w:sz w:val="24"/>
          <w:szCs w:val="24"/>
          <w:rPrChange w:id="2497" w:author="Artin" w:date="2023-08-27T16:16:00Z">
            <w:rPr>
              <w:moveFrom w:id="2498" w:author="Artin" w:date="2023-08-27T16:16:00Z"/>
              <w:rFonts w:asciiTheme="minorHAnsi" w:hAnsiTheme="minorHAnsi"/>
              <w:color w:val="000000" w:themeColor="text1"/>
            </w:rPr>
          </w:rPrChange>
        </w:rPr>
      </w:pPr>
      <w:moveFrom w:id="2499" w:author="Artin" w:date="2023-08-27T16:16:00Z">
        <w:r w:rsidRPr="00B702A1">
          <w:rPr>
            <w:sz w:val="24"/>
            <w:szCs w:val="24"/>
            <w:rPrChange w:id="2500" w:author="Artin" w:date="2023-08-27T16:16:00Z">
              <w:rPr>
                <w:rFonts w:asciiTheme="minorHAnsi" w:hAnsiTheme="minorHAnsi"/>
                <w:color w:val="000000" w:themeColor="text1"/>
              </w:rPr>
            </w:rPrChange>
          </w:rPr>
          <w:t>\end{equation}</w:t>
        </w:r>
      </w:moveFrom>
    </w:p>
    <w:moveFromRangeEnd w:id="2493"/>
    <w:p w14:paraId="5384BA6F" w14:textId="77777777" w:rsidR="00CA6F40" w:rsidRPr="00B702A1" w:rsidRDefault="00CA6F40" w:rsidP="00B702A1">
      <w:pPr>
        <w:spacing w:line="276" w:lineRule="auto"/>
        <w:rPr>
          <w:ins w:id="2501" w:author="Artin" w:date="2023-08-27T16:16:00Z"/>
          <w:sz w:val="24"/>
          <w:szCs w:val="24"/>
        </w:rPr>
      </w:pPr>
      <w:ins w:id="2502"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{cases}</w:t>
        </w:r>
      </w:ins>
    </w:p>
    <w:p w14:paraId="25F10E04" w14:textId="77777777" w:rsidR="00CA6F40" w:rsidRPr="00B702A1" w:rsidRDefault="00CA6F40" w:rsidP="00B702A1">
      <w:pPr>
        <w:spacing w:line="276" w:lineRule="auto"/>
        <w:rPr>
          <w:ins w:id="2503" w:author="Artin" w:date="2023-08-27T16:16:00Z"/>
          <w:sz w:val="24"/>
          <w:szCs w:val="24"/>
        </w:rPr>
      </w:pPr>
      <w:ins w:id="2504" w:author="Artin" w:date="2023-08-27T16:16:00Z">
        <w:r w:rsidRPr="00B702A1">
          <w:rPr>
            <w:sz w:val="24"/>
            <w:szCs w:val="24"/>
          </w:rPr>
          <w:t>\</w:t>
        </w:r>
        <w:proofErr w:type="gramStart"/>
        <w:r w:rsidRPr="00B702A1">
          <w:rPr>
            <w:sz w:val="24"/>
            <w:szCs w:val="24"/>
          </w:rPr>
          <w:t>end</w:t>
        </w:r>
        <w:proofErr w:type="gramEnd"/>
        <w:r w:rsidRPr="00B702A1">
          <w:rPr>
            <w:sz w:val="24"/>
            <w:szCs w:val="24"/>
          </w:rPr>
          <w:t>{equation}</w:t>
        </w:r>
      </w:ins>
    </w:p>
    <w:p w14:paraId="2BB37331" w14:textId="77777777" w:rsidR="00CA6F40" w:rsidRPr="00B702A1" w:rsidRDefault="00CA6F40" w:rsidP="00B702A1">
      <w:pPr>
        <w:spacing w:line="276" w:lineRule="auto"/>
        <w:rPr>
          <w:sz w:val="24"/>
          <w:szCs w:val="24"/>
          <w:rPrChange w:id="2505" w:author="Artin" w:date="2023-08-27T16:16:00Z">
            <w:rPr>
              <w:rFonts w:asciiTheme="minorHAnsi" w:hAnsiTheme="minorHAnsi"/>
              <w:color w:val="000000" w:themeColor="text1"/>
            </w:rPr>
          </w:rPrChange>
        </w:rPr>
      </w:pPr>
      <w:r w:rsidRPr="00B702A1">
        <w:rPr>
          <w:sz w:val="24"/>
          <w:szCs w:val="24"/>
          <w:rPrChange w:id="2506" w:author="Artin" w:date="2023-08-27T16:16:00Z">
            <w:rPr>
              <w:rFonts w:asciiTheme="minorHAnsi" w:hAnsiTheme="minorHAnsi"/>
              <w:color w:val="000000" w:themeColor="text1"/>
            </w:rPr>
          </w:rPrChange>
        </w:rPr>
        <w:t xml:space="preserve">where, </w:t>
      </w:r>
      <w:proofErr w:type="gramStart"/>
      <w:r w:rsidRPr="00B702A1">
        <w:rPr>
          <w:sz w:val="24"/>
          <w:szCs w:val="24"/>
          <w:rPrChange w:id="2507" w:author="Artin" w:date="2023-08-27T16:16:00Z">
            <w:rPr>
              <w:rFonts w:asciiTheme="minorHAnsi" w:hAnsiTheme="minorHAnsi"/>
              <w:color w:val="000000" w:themeColor="text1"/>
            </w:rPr>
          </w:rPrChange>
        </w:rPr>
        <w:t>${\</w:t>
      </w:r>
      <w:proofErr w:type="spellStart"/>
      <w:proofErr w:type="gramEnd"/>
      <w:r w:rsidRPr="00B702A1">
        <w:rPr>
          <w:sz w:val="24"/>
          <w:szCs w:val="24"/>
          <w:rPrChange w:id="2508" w:author="Artin" w:date="2023-08-27T16:16:00Z">
            <w:rPr>
              <w:rFonts w:asciiTheme="minorHAnsi" w:hAnsiTheme="minorHAnsi"/>
              <w:color w:val="000000" w:themeColor="text1"/>
            </w:rPr>
          </w:rPrChange>
        </w:rPr>
        <w:t>widehat</w:t>
      </w:r>
      <w:proofErr w:type="spellEnd"/>
      <w:r w:rsidRPr="00B702A1">
        <w:rPr>
          <w:sz w:val="24"/>
          <w:szCs w:val="24"/>
          <w:rPrChange w:id="2509" w:author="Artin" w:date="2023-08-27T16:16:00Z">
            <w:rPr>
              <w:rFonts w:asciiTheme="minorHAnsi" w:hAnsiTheme="minorHAnsi"/>
              <w:color w:val="000000" w:themeColor="text1"/>
            </w:rPr>
          </w:rPrChange>
        </w:rPr>
        <w:t xml:space="preserve"> </w:t>
      </w:r>
      <w:proofErr w:type="gramStart"/>
      <w:r w:rsidRPr="00B702A1">
        <w:rPr>
          <w:sz w:val="24"/>
          <w:szCs w:val="24"/>
          <w:rPrChange w:id="2510" w:author="Artin" w:date="2023-08-27T16:16:00Z">
            <w:rPr>
              <w:rFonts w:asciiTheme="minorHAnsi" w:hAnsiTheme="minorHAnsi"/>
              <w:color w:val="000000" w:themeColor="text1"/>
            </w:rPr>
          </w:rPrChange>
        </w:rPr>
        <w:t>l}_</w:t>
      </w:r>
      <w:proofErr w:type="gramEnd"/>
      <w:r w:rsidRPr="00B702A1">
        <w:rPr>
          <w:sz w:val="24"/>
          <w:szCs w:val="24"/>
          <w:rPrChange w:id="2511" w:author="Artin" w:date="2023-08-27T16:16:00Z">
            <w:rPr>
              <w:rFonts w:asciiTheme="minorHAnsi" w:hAnsiTheme="minorHAnsi"/>
              <w:color w:val="000000" w:themeColor="text1"/>
            </w:rPr>
          </w:rPrChange>
        </w:rPr>
        <w:t>k^{(i)} $ is the updated loss for class $k $ and instance $i $.</w:t>
      </w:r>
    </w:p>
    <w:p w14:paraId="1E56DA12" w14:textId="77777777" w:rsidR="00CA6F40" w:rsidRPr="00B702A1" w:rsidRDefault="00CA6F40" w:rsidP="00B702A1">
      <w:pPr>
        <w:spacing w:line="276" w:lineRule="auto"/>
        <w:rPr>
          <w:ins w:id="2512" w:author="Artin" w:date="2023-08-27T16:16:00Z"/>
          <w:sz w:val="24"/>
          <w:szCs w:val="24"/>
        </w:rPr>
      </w:pPr>
    </w:p>
    <w:p w14:paraId="04F8B205" w14:textId="77777777" w:rsidR="00CA6F40" w:rsidRPr="00B702A1" w:rsidRDefault="00CA6F40" w:rsidP="00B702A1">
      <w:pPr>
        <w:spacing w:line="276" w:lineRule="auto"/>
        <w:rPr>
          <w:ins w:id="2513" w:author="Artin" w:date="2023-08-27T16:16:00Z"/>
          <w:sz w:val="24"/>
          <w:szCs w:val="24"/>
        </w:rPr>
      </w:pPr>
      <w:ins w:id="2514" w:author="Artin" w:date="2023-08-27T16:16:00Z">
        <w:r w:rsidRPr="00B702A1">
          <w:rPr>
            <w:sz w:val="24"/>
            <w:szCs w:val="24"/>
          </w:rPr>
          <w:t>Alternatively, we can substitute condition factor in Eq~\ref{</w:t>
        </w:r>
        <w:proofErr w:type="gramStart"/>
        <w:r w:rsidRPr="00B702A1">
          <w:rPr>
            <w:sz w:val="24"/>
            <w:szCs w:val="24"/>
          </w:rPr>
          <w:t>eq:taxonomy.eq.</w:t>
        </w:r>
        <w:proofErr w:type="gramEnd"/>
        <w:r w:rsidRPr="00B702A1">
          <w:rPr>
            <w:sz w:val="24"/>
            <w:szCs w:val="24"/>
          </w:rPr>
          <w:t>16.newpred} to have.</w:t>
        </w:r>
      </w:ins>
    </w:p>
    <w:p w14:paraId="53D2163F" w14:textId="77777777" w:rsidR="00CA6F40" w:rsidRPr="00B702A1" w:rsidRDefault="00CA6F40" w:rsidP="00B702A1">
      <w:pPr>
        <w:spacing w:line="276" w:lineRule="auto"/>
        <w:rPr>
          <w:ins w:id="2515" w:author="Artin" w:date="2023-08-27T16:16:00Z"/>
          <w:sz w:val="24"/>
          <w:szCs w:val="24"/>
        </w:rPr>
      </w:pPr>
      <w:ins w:id="2516" w:author="Artin" w:date="2023-08-27T16:16:00Z">
        <w:r w:rsidRPr="00B702A1">
          <w:rPr>
            <w:sz w:val="24"/>
            <w:szCs w:val="24"/>
          </w:rPr>
          <w:t>\</w:t>
        </w:r>
        <w:proofErr w:type="gramStart"/>
        <w:r w:rsidRPr="00B702A1">
          <w:rPr>
            <w:sz w:val="24"/>
            <w:szCs w:val="24"/>
          </w:rPr>
          <w:t>begin</w:t>
        </w:r>
        <w:proofErr w:type="gramEnd"/>
        <w:r w:rsidRPr="00B702A1">
          <w:rPr>
            <w:sz w:val="24"/>
            <w:szCs w:val="24"/>
          </w:rPr>
          <w:t>{equation}</w:t>
        </w:r>
      </w:ins>
    </w:p>
    <w:p w14:paraId="3DAC6413" w14:textId="77777777" w:rsidR="00CA6F40" w:rsidRPr="00B702A1" w:rsidRDefault="00CA6F40" w:rsidP="00B702A1">
      <w:pPr>
        <w:spacing w:line="276" w:lineRule="auto"/>
        <w:rPr>
          <w:ins w:id="2517" w:author="Artin" w:date="2023-08-27T16:16:00Z"/>
          <w:sz w:val="24"/>
          <w:szCs w:val="24"/>
        </w:rPr>
      </w:pPr>
      <w:ins w:id="2518" w:author="Artin" w:date="2023-08-27T16:16:00Z">
        <w:r w:rsidRPr="00B702A1">
          <w:rPr>
            <w:sz w:val="24"/>
            <w:szCs w:val="24"/>
          </w:rPr>
          <w:t xml:space="preserve">    \label{</w:t>
        </w:r>
        <w:proofErr w:type="spellStart"/>
        <w:proofErr w:type="gramStart"/>
        <w:r w:rsidRPr="00B702A1">
          <w:rPr>
            <w:sz w:val="24"/>
            <w:szCs w:val="24"/>
          </w:rPr>
          <w:t>eq:taxonomy</w:t>
        </w:r>
        <w:proofErr w:type="gramEnd"/>
        <w:r w:rsidRPr="00B702A1">
          <w:rPr>
            <w:sz w:val="24"/>
            <w:szCs w:val="24"/>
          </w:rPr>
          <w:t>.loss.newpred_based_on_loss</w:t>
        </w:r>
        <w:proofErr w:type="spellEnd"/>
        <w:r w:rsidRPr="00B702A1">
          <w:rPr>
            <w:sz w:val="24"/>
            <w:szCs w:val="24"/>
          </w:rPr>
          <w:t>}</w:t>
        </w:r>
      </w:ins>
    </w:p>
    <w:p w14:paraId="19880A0A" w14:textId="77777777" w:rsidR="00CA6F40" w:rsidRPr="00B702A1" w:rsidRDefault="00CA6F40" w:rsidP="00B702A1">
      <w:pPr>
        <w:spacing w:line="276" w:lineRule="auto"/>
        <w:rPr>
          <w:ins w:id="2519" w:author="Artin" w:date="2023-08-27T16:16:00Z"/>
          <w:sz w:val="24"/>
          <w:szCs w:val="24"/>
        </w:rPr>
      </w:pPr>
      <w:ins w:id="2520" w:author="Artin" w:date="2023-08-27T16:16:00Z">
        <w:r w:rsidRPr="00B702A1">
          <w:rPr>
            <w:sz w:val="24"/>
            <w:szCs w:val="24"/>
          </w:rPr>
          <w:t xml:space="preserve">    \</w:t>
        </w:r>
        <w:proofErr w:type="spellStart"/>
        <w:proofErr w:type="gramStart"/>
        <w:r w:rsidRPr="00B702A1">
          <w:rPr>
            <w:sz w:val="24"/>
            <w:szCs w:val="24"/>
          </w:rPr>
          <w:t>widehat</w:t>
        </w:r>
        <w:proofErr w:type="spellEnd"/>
        <w:proofErr w:type="gramEnd"/>
        <w:r w:rsidRPr="00B702A1">
          <w:rPr>
            <w:sz w:val="24"/>
            <w:szCs w:val="24"/>
          </w:rPr>
          <w:t>{p}_k^{(i)} =</w:t>
        </w:r>
      </w:ins>
    </w:p>
    <w:p w14:paraId="12F5F302" w14:textId="77777777" w:rsidR="00CA6F40" w:rsidRPr="00B702A1" w:rsidRDefault="00CA6F40" w:rsidP="00B702A1">
      <w:pPr>
        <w:spacing w:line="276" w:lineRule="auto"/>
        <w:rPr>
          <w:ins w:id="2521" w:author="Artin" w:date="2023-08-27T16:16:00Z"/>
          <w:sz w:val="24"/>
          <w:szCs w:val="24"/>
        </w:rPr>
      </w:pPr>
      <w:ins w:id="2522"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{cases}</w:t>
        </w:r>
      </w:ins>
    </w:p>
    <w:p w14:paraId="0078513F" w14:textId="77777777" w:rsidR="00CA6F40" w:rsidRPr="00B702A1" w:rsidRDefault="00CA6F40" w:rsidP="00B702A1">
      <w:pPr>
        <w:spacing w:line="276" w:lineRule="auto"/>
        <w:rPr>
          <w:ins w:id="2523" w:author="Artin" w:date="2023-08-27T16:16:00Z"/>
          <w:sz w:val="24"/>
          <w:szCs w:val="24"/>
        </w:rPr>
      </w:pPr>
      <w:ins w:id="2524" w:author="Artin" w:date="2023-08-27T16:16:00Z">
        <w:r w:rsidRPr="00B702A1">
          <w:rPr>
            <w:sz w:val="24"/>
            <w:szCs w:val="24"/>
          </w:rPr>
          <w:t xml:space="preserve">        \, \exp(-\</w:t>
        </w:r>
        <w:proofErr w:type="spellStart"/>
        <w:r w:rsidRPr="00B702A1">
          <w:rPr>
            <w:sz w:val="24"/>
            <w:szCs w:val="24"/>
          </w:rPr>
          <w:t>widehat</w:t>
        </w:r>
        <w:proofErr w:type="spellEnd"/>
        <w:r w:rsidRPr="00B702A1">
          <w:rPr>
            <w:sz w:val="24"/>
            <w:szCs w:val="24"/>
          </w:rPr>
          <w:t>{l}_k^{(i)})</w:t>
        </w:r>
      </w:ins>
    </w:p>
    <w:p w14:paraId="22D1963C" w14:textId="77777777" w:rsidR="00CA6F40" w:rsidRPr="00B702A1" w:rsidRDefault="00CA6F40" w:rsidP="00B702A1">
      <w:pPr>
        <w:spacing w:line="276" w:lineRule="auto"/>
        <w:rPr>
          <w:ins w:id="2525" w:author="Artin" w:date="2023-08-27T16:16:00Z"/>
          <w:sz w:val="24"/>
          <w:szCs w:val="24"/>
        </w:rPr>
      </w:pPr>
      <w:ins w:id="2526" w:author="Artin" w:date="2023-08-27T16:16:00Z">
        <w:r w:rsidRPr="00B702A1">
          <w:rPr>
            <w:sz w:val="24"/>
            <w:szCs w:val="24"/>
          </w:rPr>
          <w:t xml:space="preserve">        &amp;</w:t>
        </w:r>
      </w:ins>
    </w:p>
    <w:p w14:paraId="5D7D460D" w14:textId="77777777" w:rsidR="00CA6F40" w:rsidRPr="00B702A1" w:rsidRDefault="00CA6F40" w:rsidP="00B702A1">
      <w:pPr>
        <w:spacing w:line="276" w:lineRule="auto"/>
        <w:rPr>
          <w:ins w:id="2527" w:author="Artin" w:date="2023-08-27T16:16:00Z"/>
          <w:sz w:val="24"/>
          <w:szCs w:val="24"/>
        </w:rPr>
      </w:pPr>
      <w:ins w:id="2528" w:author="Artin" w:date="2023-08-27T16:16:00Z">
        <w:r w:rsidRPr="00B702A1">
          <w:rPr>
            <w:sz w:val="24"/>
            <w:szCs w:val="24"/>
          </w:rPr>
          <w:t xml:space="preserve">        \text{if} \quad y_{k}^{(i</w:t>
        </w:r>
        <w:proofErr w:type="gramStart"/>
        <w:r w:rsidRPr="00B702A1">
          <w:rPr>
            <w:sz w:val="24"/>
            <w:szCs w:val="24"/>
          </w:rPr>
          <w:t>)}=</w:t>
        </w:r>
        <w:proofErr w:type="gramEnd"/>
        <w:r w:rsidRPr="00B702A1">
          <w:rPr>
            <w:sz w:val="24"/>
            <w:szCs w:val="24"/>
          </w:rPr>
          <w:t>1</w:t>
        </w:r>
      </w:ins>
    </w:p>
    <w:p w14:paraId="29F5464A" w14:textId="77777777" w:rsidR="00CA6F40" w:rsidRPr="00B702A1" w:rsidRDefault="00CA6F40" w:rsidP="00B702A1">
      <w:pPr>
        <w:spacing w:line="276" w:lineRule="auto"/>
        <w:rPr>
          <w:ins w:id="2529" w:author="Artin" w:date="2023-08-27T16:16:00Z"/>
          <w:sz w:val="24"/>
          <w:szCs w:val="24"/>
        </w:rPr>
      </w:pPr>
      <w:ins w:id="2530" w:author="Artin" w:date="2023-08-27T16:16:00Z">
        <w:r w:rsidRPr="00B702A1">
          <w:rPr>
            <w:sz w:val="24"/>
            <w:szCs w:val="24"/>
          </w:rPr>
          <w:t xml:space="preserve">        \\</w:t>
        </w:r>
      </w:ins>
    </w:p>
    <w:p w14:paraId="419653B5" w14:textId="77777777" w:rsidR="00CA6F40" w:rsidRPr="00B702A1" w:rsidRDefault="00CA6F40" w:rsidP="00B702A1">
      <w:pPr>
        <w:spacing w:line="276" w:lineRule="auto"/>
        <w:rPr>
          <w:ins w:id="2531" w:author="Artin" w:date="2023-08-27T16:16:00Z"/>
          <w:sz w:val="24"/>
          <w:szCs w:val="24"/>
        </w:rPr>
      </w:pPr>
      <w:ins w:id="2532" w:author="Artin" w:date="2023-08-27T16:16:00Z">
        <w:r w:rsidRPr="00B702A1">
          <w:rPr>
            <w:sz w:val="24"/>
            <w:szCs w:val="24"/>
          </w:rPr>
          <w:t xml:space="preserve">        \, 1 - \exp(-\</w:t>
        </w:r>
        <w:proofErr w:type="spellStart"/>
        <w:r w:rsidRPr="00B702A1">
          <w:rPr>
            <w:sz w:val="24"/>
            <w:szCs w:val="24"/>
          </w:rPr>
          <w:t>widehat</w:t>
        </w:r>
        <w:proofErr w:type="spellEnd"/>
        <w:r w:rsidRPr="00B702A1">
          <w:rPr>
            <w:sz w:val="24"/>
            <w:szCs w:val="24"/>
          </w:rPr>
          <w:t>{l}_k^{(i)})</w:t>
        </w:r>
      </w:ins>
    </w:p>
    <w:p w14:paraId="3F1623E4" w14:textId="77777777" w:rsidR="00CA6F40" w:rsidRPr="00B702A1" w:rsidRDefault="00CA6F40" w:rsidP="00B702A1">
      <w:pPr>
        <w:spacing w:line="276" w:lineRule="auto"/>
        <w:rPr>
          <w:ins w:id="2533" w:author="Artin" w:date="2023-08-27T16:16:00Z"/>
          <w:sz w:val="24"/>
          <w:szCs w:val="24"/>
        </w:rPr>
      </w:pPr>
      <w:ins w:id="2534" w:author="Artin" w:date="2023-08-27T16:16:00Z">
        <w:r w:rsidRPr="00B702A1">
          <w:rPr>
            <w:sz w:val="24"/>
            <w:szCs w:val="24"/>
          </w:rPr>
          <w:t xml:space="preserve">        &amp;</w:t>
        </w:r>
      </w:ins>
    </w:p>
    <w:p w14:paraId="4F6BB333" w14:textId="77777777" w:rsidR="00CA6F40" w:rsidRPr="00B702A1" w:rsidRDefault="00CA6F40" w:rsidP="00B702A1">
      <w:pPr>
        <w:spacing w:line="276" w:lineRule="auto"/>
        <w:rPr>
          <w:ins w:id="2535" w:author="Artin" w:date="2023-08-27T16:16:00Z"/>
          <w:sz w:val="24"/>
          <w:szCs w:val="24"/>
        </w:rPr>
      </w:pPr>
      <w:ins w:id="2536" w:author="Artin" w:date="2023-08-27T16:16:00Z">
        <w:r w:rsidRPr="00B702A1">
          <w:rPr>
            <w:sz w:val="24"/>
            <w:szCs w:val="24"/>
          </w:rPr>
          <w:t xml:space="preserve">        \</w:t>
        </w:r>
        <w:proofErr w:type="gramStart"/>
        <w:r w:rsidRPr="00B702A1">
          <w:rPr>
            <w:sz w:val="24"/>
            <w:szCs w:val="24"/>
          </w:rPr>
          <w:t>text</w:t>
        </w:r>
        <w:proofErr w:type="gramEnd"/>
        <w:r w:rsidRPr="00B702A1">
          <w:rPr>
            <w:sz w:val="24"/>
            <w:szCs w:val="24"/>
          </w:rPr>
          <w:t>{otherwise}</w:t>
        </w:r>
      </w:ins>
    </w:p>
    <w:p w14:paraId="71C68F67" w14:textId="77777777" w:rsidR="00CA6F40" w:rsidRPr="00B702A1" w:rsidRDefault="00CA6F40" w:rsidP="00B702A1">
      <w:pPr>
        <w:spacing w:line="276" w:lineRule="auto"/>
        <w:rPr>
          <w:ins w:id="2537" w:author="Artin" w:date="2023-08-27T16:16:00Z"/>
          <w:sz w:val="24"/>
          <w:szCs w:val="24"/>
        </w:rPr>
      </w:pPr>
      <w:ins w:id="2538" w:author="Artin" w:date="2023-08-27T16:16:00Z">
        <w:r w:rsidRPr="00B702A1">
          <w:rPr>
            <w:sz w:val="24"/>
            <w:szCs w:val="24"/>
          </w:rPr>
          <w:t xml:space="preserve">    \</w:t>
        </w:r>
        <w:proofErr w:type="gramStart"/>
        <w:r w:rsidRPr="00B702A1">
          <w:rPr>
            <w:sz w:val="24"/>
            <w:szCs w:val="24"/>
          </w:rPr>
          <w:t>end</w:t>
        </w:r>
        <w:proofErr w:type="gramEnd"/>
        <w:r w:rsidRPr="00B702A1">
          <w:rPr>
            <w:sz w:val="24"/>
            <w:szCs w:val="24"/>
          </w:rPr>
          <w:t>{cases}</w:t>
        </w:r>
      </w:ins>
    </w:p>
    <w:p w14:paraId="6978677D" w14:textId="77777777" w:rsidR="00CA6F40" w:rsidRPr="00B702A1" w:rsidRDefault="00CA6F40" w:rsidP="00B702A1">
      <w:pPr>
        <w:spacing w:line="276" w:lineRule="auto"/>
        <w:rPr>
          <w:ins w:id="2539" w:author="Artin" w:date="2023-08-27T16:16:00Z"/>
          <w:sz w:val="24"/>
          <w:szCs w:val="24"/>
        </w:rPr>
      </w:pPr>
      <w:moveToRangeStart w:id="2540" w:author="Artin" w:date="2023-08-27T16:16:00Z" w:name="move144045417"/>
      <w:moveTo w:id="2541" w:author="Artin" w:date="2023-08-27T16:16:00Z">
        <w:r w:rsidRPr="00B702A1">
          <w:rPr>
            <w:sz w:val="24"/>
            <w:szCs w:val="24"/>
            <w:rPrChange w:id="2542" w:author="Artin" w:date="2023-08-27T16:16:00Z">
              <w:rPr>
                <w:rFonts w:asciiTheme="minorHAnsi" w:hAnsiTheme="minorHAnsi"/>
                <w:color w:val="000000" w:themeColor="text1"/>
              </w:rPr>
            </w:rPrChange>
          </w:rPr>
          <w:t>\</w:t>
        </w:r>
        <w:proofErr w:type="gramStart"/>
        <w:r w:rsidRPr="00B702A1">
          <w:rPr>
            <w:sz w:val="24"/>
            <w:szCs w:val="24"/>
            <w:rPrChange w:id="2543" w:author="Artin" w:date="2023-08-27T16:16:00Z">
              <w:rPr>
                <w:rFonts w:asciiTheme="minorHAnsi" w:hAnsiTheme="minorHAnsi"/>
                <w:color w:val="000000" w:themeColor="text1"/>
              </w:rPr>
            </w:rPrChange>
          </w:rPr>
          <w:t>end</w:t>
        </w:r>
        <w:proofErr w:type="gramEnd"/>
        <w:r w:rsidRPr="00B702A1">
          <w:rPr>
            <w:sz w:val="24"/>
            <w:szCs w:val="24"/>
            <w:rPrChange w:id="2544" w:author="Artin" w:date="2023-08-27T16:16:00Z">
              <w:rPr>
                <w:rFonts w:asciiTheme="minorHAnsi" w:hAnsiTheme="minorHAnsi"/>
                <w:color w:val="000000" w:themeColor="text1"/>
              </w:rPr>
            </w:rPrChange>
          </w:rPr>
          <w:t>{equation}</w:t>
        </w:r>
      </w:moveTo>
      <w:moveToRangeEnd w:id="2540"/>
    </w:p>
    <w:p w14:paraId="4B271707" w14:textId="77777777" w:rsidR="00CA6F40" w:rsidRPr="00B702A1" w:rsidRDefault="00CA6F40" w:rsidP="00B702A1">
      <w:pPr>
        <w:spacing w:line="276" w:lineRule="auto"/>
        <w:rPr>
          <w:ins w:id="2545" w:author="Artin" w:date="2023-08-27T16:16:00Z"/>
          <w:sz w:val="24"/>
          <w:szCs w:val="24"/>
        </w:rPr>
      </w:pPr>
    </w:p>
    <w:p w14:paraId="35AB419C" w14:textId="77777777" w:rsidR="00CA6F40" w:rsidRPr="00B702A1" w:rsidRDefault="00CA6F40" w:rsidP="00B702A1">
      <w:pPr>
        <w:spacing w:line="276" w:lineRule="auto"/>
        <w:rPr>
          <w:ins w:id="2546" w:author="Artin" w:date="2023-08-27T16:16:00Z"/>
          <w:sz w:val="24"/>
          <w:szCs w:val="24"/>
        </w:rPr>
      </w:pPr>
      <w:ins w:id="2547" w:author="Artin" w:date="2023-08-27T16:16:00Z">
        <w:r w:rsidRPr="00B702A1">
          <w:rPr>
            <w:sz w:val="24"/>
            <w:szCs w:val="24"/>
          </w:rPr>
          <w:t>In order to utilize this during inference time, we can substitute the $</w:t>
        </w:r>
        <w:proofErr w:type="gramStart"/>
        <w:r w:rsidRPr="00B702A1">
          <w:rPr>
            <w:sz w:val="24"/>
            <w:szCs w:val="24"/>
          </w:rPr>
          <w:t>y_{</w:t>
        </w:r>
        <w:proofErr w:type="gramEnd"/>
        <w:r w:rsidRPr="00B702A1">
          <w:rPr>
            <w:sz w:val="24"/>
            <w:szCs w:val="24"/>
          </w:rPr>
          <w:t>k}^{(i</w:t>
        </w:r>
        <w:proofErr w:type="gramStart"/>
        <w:r w:rsidRPr="00B702A1">
          <w:rPr>
            <w:sz w:val="24"/>
            <w:szCs w:val="24"/>
          </w:rPr>
          <w:t>)}=</w:t>
        </w:r>
        <w:proofErr w:type="gramEnd"/>
        <w:r w:rsidRPr="00B702A1">
          <w:rPr>
            <w:sz w:val="24"/>
            <w:szCs w:val="24"/>
          </w:rPr>
          <w:t>1$ condition with the predicted presence of both child and parent class.</w:t>
        </w:r>
      </w:ins>
    </w:p>
    <w:p w14:paraId="0600BDE4" w14:textId="77777777" w:rsidR="00CA6F40" w:rsidRPr="00B702A1" w:rsidRDefault="00CA6F40" w:rsidP="00B702A1">
      <w:pPr>
        <w:spacing w:line="276" w:lineRule="auto"/>
        <w:rPr>
          <w:ins w:id="2548" w:author="Artin" w:date="2023-08-27T16:16:00Z"/>
          <w:sz w:val="24"/>
          <w:szCs w:val="24"/>
        </w:rPr>
      </w:pPr>
      <w:ins w:id="2549" w:author="Artin" w:date="2023-08-27T16:16:00Z">
        <w:r w:rsidRPr="00B702A1">
          <w:rPr>
            <w:sz w:val="24"/>
            <w:szCs w:val="24"/>
          </w:rPr>
          <w:t>\</w:t>
        </w:r>
        <w:proofErr w:type="gramStart"/>
        <w:r w:rsidRPr="00B702A1">
          <w:rPr>
            <w:sz w:val="24"/>
            <w:szCs w:val="24"/>
          </w:rPr>
          <w:t>begin</w:t>
        </w:r>
        <w:proofErr w:type="gramEnd"/>
        <w:r w:rsidRPr="00B702A1">
          <w:rPr>
            <w:sz w:val="24"/>
            <w:szCs w:val="24"/>
          </w:rPr>
          <w:t>{equation}</w:t>
        </w:r>
      </w:ins>
    </w:p>
    <w:p w14:paraId="65817A7D" w14:textId="77777777" w:rsidR="00CA6F40" w:rsidRPr="00B702A1" w:rsidRDefault="00CA6F40" w:rsidP="00B702A1">
      <w:pPr>
        <w:spacing w:line="276" w:lineRule="auto"/>
        <w:rPr>
          <w:ins w:id="2550" w:author="Artin" w:date="2023-08-27T16:16:00Z"/>
          <w:sz w:val="24"/>
          <w:szCs w:val="24"/>
        </w:rPr>
      </w:pPr>
      <w:ins w:id="2551" w:author="Artin" w:date="2023-08-27T16:16:00Z">
        <w:r w:rsidRPr="00B702A1">
          <w:rPr>
            <w:sz w:val="24"/>
            <w:szCs w:val="24"/>
          </w:rPr>
          <w:t xml:space="preserve">    \label{</w:t>
        </w:r>
        <w:proofErr w:type="spellStart"/>
        <w:proofErr w:type="gramStart"/>
        <w:r w:rsidRPr="00B702A1">
          <w:rPr>
            <w:sz w:val="24"/>
            <w:szCs w:val="24"/>
          </w:rPr>
          <w:t>eq:taxonomy</w:t>
        </w:r>
        <w:proofErr w:type="gramEnd"/>
        <w:r w:rsidRPr="00B702A1">
          <w:rPr>
            <w:sz w:val="24"/>
            <w:szCs w:val="24"/>
          </w:rPr>
          <w:t>.loss.newpred_based_on_loss_inference</w:t>
        </w:r>
        <w:proofErr w:type="spellEnd"/>
        <w:r w:rsidRPr="00B702A1">
          <w:rPr>
            <w:sz w:val="24"/>
            <w:szCs w:val="24"/>
          </w:rPr>
          <w:t>}</w:t>
        </w:r>
      </w:ins>
    </w:p>
    <w:p w14:paraId="33450320" w14:textId="77777777" w:rsidR="00CA6F40" w:rsidRPr="00B702A1" w:rsidRDefault="00CA6F40" w:rsidP="00B702A1">
      <w:pPr>
        <w:spacing w:line="276" w:lineRule="auto"/>
        <w:rPr>
          <w:ins w:id="2552" w:author="Artin" w:date="2023-08-27T16:16:00Z"/>
          <w:sz w:val="24"/>
          <w:szCs w:val="24"/>
        </w:rPr>
      </w:pPr>
      <w:ins w:id="2553" w:author="Artin" w:date="2023-08-27T16:16:00Z">
        <w:r w:rsidRPr="00B702A1">
          <w:rPr>
            <w:sz w:val="24"/>
            <w:szCs w:val="24"/>
          </w:rPr>
          <w:t xml:space="preserve">    \</w:t>
        </w:r>
        <w:proofErr w:type="spellStart"/>
        <w:proofErr w:type="gramStart"/>
        <w:r w:rsidRPr="00B702A1">
          <w:rPr>
            <w:sz w:val="24"/>
            <w:szCs w:val="24"/>
          </w:rPr>
          <w:t>widehat</w:t>
        </w:r>
        <w:proofErr w:type="spellEnd"/>
        <w:proofErr w:type="gramEnd"/>
        <w:r w:rsidRPr="00B702A1">
          <w:rPr>
            <w:sz w:val="24"/>
            <w:szCs w:val="24"/>
          </w:rPr>
          <w:t>{p}_k^{(i)} =</w:t>
        </w:r>
      </w:ins>
    </w:p>
    <w:p w14:paraId="7995A3CF" w14:textId="77777777" w:rsidR="00CA6F40" w:rsidRPr="00B702A1" w:rsidRDefault="00CA6F40" w:rsidP="00B702A1">
      <w:pPr>
        <w:spacing w:line="276" w:lineRule="auto"/>
        <w:rPr>
          <w:ins w:id="2554" w:author="Artin" w:date="2023-08-27T16:16:00Z"/>
          <w:sz w:val="24"/>
          <w:szCs w:val="24"/>
        </w:rPr>
      </w:pPr>
      <w:ins w:id="2555"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{cases}</w:t>
        </w:r>
      </w:ins>
    </w:p>
    <w:p w14:paraId="7CBA3D72" w14:textId="77777777" w:rsidR="00CA6F40" w:rsidRPr="00B702A1" w:rsidRDefault="00CA6F40" w:rsidP="00B702A1">
      <w:pPr>
        <w:spacing w:line="276" w:lineRule="auto"/>
        <w:rPr>
          <w:ins w:id="2556" w:author="Artin" w:date="2023-08-27T16:16:00Z"/>
          <w:sz w:val="24"/>
          <w:szCs w:val="24"/>
        </w:rPr>
      </w:pPr>
      <w:ins w:id="2557" w:author="Artin" w:date="2023-08-27T16:16:00Z">
        <w:r w:rsidRPr="00B702A1">
          <w:rPr>
            <w:sz w:val="24"/>
            <w:szCs w:val="24"/>
          </w:rPr>
          <w:t xml:space="preserve">        \, \exp(-\</w:t>
        </w:r>
        <w:proofErr w:type="spellStart"/>
        <w:r w:rsidRPr="00B702A1">
          <w:rPr>
            <w:sz w:val="24"/>
            <w:szCs w:val="24"/>
          </w:rPr>
          <w:t>widehat</w:t>
        </w:r>
        <w:proofErr w:type="spellEnd"/>
        <w:r w:rsidRPr="00B702A1">
          <w:rPr>
            <w:sz w:val="24"/>
            <w:szCs w:val="24"/>
          </w:rPr>
          <w:t>{l}_k^{(i)})</w:t>
        </w:r>
      </w:ins>
    </w:p>
    <w:p w14:paraId="0FD44B5C" w14:textId="77777777" w:rsidR="00CA6F40" w:rsidRPr="00B702A1" w:rsidRDefault="00CA6F40" w:rsidP="00B702A1">
      <w:pPr>
        <w:spacing w:line="276" w:lineRule="auto"/>
        <w:rPr>
          <w:ins w:id="2558" w:author="Artin" w:date="2023-08-27T16:16:00Z"/>
          <w:sz w:val="24"/>
          <w:szCs w:val="24"/>
        </w:rPr>
      </w:pPr>
      <w:ins w:id="2559" w:author="Artin" w:date="2023-08-27T16:16:00Z">
        <w:r w:rsidRPr="00B702A1">
          <w:rPr>
            <w:sz w:val="24"/>
            <w:szCs w:val="24"/>
          </w:rPr>
          <w:t xml:space="preserve">        &amp;</w:t>
        </w:r>
      </w:ins>
    </w:p>
    <w:p w14:paraId="5E5BAF29" w14:textId="77777777" w:rsidR="00CA6F40" w:rsidRPr="00B702A1" w:rsidRDefault="00CA6F40" w:rsidP="00B702A1">
      <w:pPr>
        <w:spacing w:line="276" w:lineRule="auto"/>
        <w:rPr>
          <w:ins w:id="2560" w:author="Artin" w:date="2023-08-27T16:16:00Z"/>
          <w:sz w:val="24"/>
          <w:szCs w:val="24"/>
        </w:rPr>
      </w:pPr>
      <w:ins w:id="2561" w:author="Artin" w:date="2023-08-27T16:16:00Z">
        <w:r w:rsidRPr="00B702A1">
          <w:rPr>
            <w:sz w:val="24"/>
            <w:szCs w:val="24"/>
          </w:rPr>
          <w:t xml:space="preserve">        \</w:t>
        </w:r>
        <w:proofErr w:type="gramStart"/>
        <w:r w:rsidRPr="00B702A1">
          <w:rPr>
            <w:sz w:val="24"/>
            <w:szCs w:val="24"/>
          </w:rPr>
          <w:t>text</w:t>
        </w:r>
        <w:proofErr w:type="gramEnd"/>
        <w:r w:rsidRPr="00B702A1">
          <w:rPr>
            <w:sz w:val="24"/>
            <w:szCs w:val="24"/>
          </w:rPr>
          <w:t>{if} \quad (</w:t>
        </w:r>
        <w:proofErr w:type="spellStart"/>
        <w:r w:rsidRPr="00B702A1">
          <w:rPr>
            <w:sz w:val="24"/>
            <w:szCs w:val="24"/>
          </w:rPr>
          <w:t>p_k</w:t>
        </w:r>
        <w:proofErr w:type="spellEnd"/>
        <w:r w:rsidRPr="00B702A1">
          <w:rPr>
            <w:sz w:val="24"/>
            <w:szCs w:val="24"/>
          </w:rPr>
          <w:t>^{(i)} &gt; \</w:t>
        </w:r>
        <w:proofErr w:type="spellStart"/>
        <w:r w:rsidRPr="00B702A1">
          <w:rPr>
            <w:sz w:val="24"/>
            <w:szCs w:val="24"/>
          </w:rPr>
          <w:t>theta_k</w:t>
        </w:r>
        <w:proofErr w:type="spellEnd"/>
        <w:r w:rsidRPr="00B702A1">
          <w:rPr>
            <w:sz w:val="24"/>
            <w:szCs w:val="24"/>
          </w:rPr>
          <w:t>) \; \&amp; \; (</w:t>
        </w:r>
        <w:proofErr w:type="spellStart"/>
        <w:r w:rsidRPr="00B702A1">
          <w:rPr>
            <w:sz w:val="24"/>
            <w:szCs w:val="24"/>
          </w:rPr>
          <w:t>p_j</w:t>
        </w:r>
        <w:proofErr w:type="spellEnd"/>
        <w:r w:rsidRPr="00B702A1">
          <w:rPr>
            <w:sz w:val="24"/>
            <w:szCs w:val="24"/>
          </w:rPr>
          <w:t>^{(i)} &gt; \</w:t>
        </w:r>
        <w:proofErr w:type="spellStart"/>
        <w:r w:rsidRPr="00B702A1">
          <w:rPr>
            <w:sz w:val="24"/>
            <w:szCs w:val="24"/>
          </w:rPr>
          <w:t>theta_j</w:t>
        </w:r>
        <w:proofErr w:type="spellEnd"/>
        <w:r w:rsidRPr="00B702A1">
          <w:rPr>
            <w:sz w:val="24"/>
            <w:szCs w:val="24"/>
          </w:rPr>
          <w:t>)</w:t>
        </w:r>
      </w:ins>
    </w:p>
    <w:p w14:paraId="7E5B8E35" w14:textId="77777777" w:rsidR="00CA6F40" w:rsidRPr="00B702A1" w:rsidRDefault="00CA6F40" w:rsidP="00B702A1">
      <w:pPr>
        <w:spacing w:line="276" w:lineRule="auto"/>
        <w:rPr>
          <w:ins w:id="2562" w:author="Artin" w:date="2023-08-27T16:16:00Z"/>
          <w:sz w:val="24"/>
          <w:szCs w:val="24"/>
        </w:rPr>
      </w:pPr>
      <w:ins w:id="2563" w:author="Artin" w:date="2023-08-27T16:16:00Z">
        <w:r w:rsidRPr="00B702A1">
          <w:rPr>
            <w:sz w:val="24"/>
            <w:szCs w:val="24"/>
          </w:rPr>
          <w:t xml:space="preserve">        \\</w:t>
        </w:r>
      </w:ins>
    </w:p>
    <w:p w14:paraId="196B910D" w14:textId="77777777" w:rsidR="00CA6F40" w:rsidRPr="00B702A1" w:rsidRDefault="00CA6F40" w:rsidP="00B702A1">
      <w:pPr>
        <w:spacing w:line="276" w:lineRule="auto"/>
        <w:rPr>
          <w:ins w:id="2564" w:author="Artin" w:date="2023-08-27T16:16:00Z"/>
          <w:sz w:val="24"/>
          <w:szCs w:val="24"/>
        </w:rPr>
      </w:pPr>
      <w:ins w:id="2565" w:author="Artin" w:date="2023-08-27T16:16:00Z">
        <w:r w:rsidRPr="00B702A1">
          <w:rPr>
            <w:sz w:val="24"/>
            <w:szCs w:val="24"/>
          </w:rPr>
          <w:t xml:space="preserve">        \, 1 - \exp(-\</w:t>
        </w:r>
        <w:proofErr w:type="spellStart"/>
        <w:r w:rsidRPr="00B702A1">
          <w:rPr>
            <w:sz w:val="24"/>
            <w:szCs w:val="24"/>
          </w:rPr>
          <w:t>widehat</w:t>
        </w:r>
        <w:proofErr w:type="spellEnd"/>
        <w:r w:rsidRPr="00B702A1">
          <w:rPr>
            <w:sz w:val="24"/>
            <w:szCs w:val="24"/>
          </w:rPr>
          <w:t>{l}_k^{(i)})</w:t>
        </w:r>
      </w:ins>
    </w:p>
    <w:p w14:paraId="4EA854B2" w14:textId="77777777" w:rsidR="00CA6F40" w:rsidRPr="00B702A1" w:rsidRDefault="00CA6F40" w:rsidP="00B702A1">
      <w:pPr>
        <w:spacing w:line="276" w:lineRule="auto"/>
        <w:rPr>
          <w:ins w:id="2566" w:author="Artin" w:date="2023-08-27T16:16:00Z"/>
          <w:sz w:val="24"/>
          <w:szCs w:val="24"/>
        </w:rPr>
      </w:pPr>
      <w:ins w:id="2567" w:author="Artin" w:date="2023-08-27T16:16:00Z">
        <w:r w:rsidRPr="00B702A1">
          <w:rPr>
            <w:sz w:val="24"/>
            <w:szCs w:val="24"/>
          </w:rPr>
          <w:t xml:space="preserve">        &amp;</w:t>
        </w:r>
      </w:ins>
    </w:p>
    <w:p w14:paraId="2AC61A9D" w14:textId="77777777" w:rsidR="00CA6F40" w:rsidRPr="00B702A1" w:rsidRDefault="00CA6F40" w:rsidP="00B702A1">
      <w:pPr>
        <w:spacing w:line="276" w:lineRule="auto"/>
        <w:rPr>
          <w:ins w:id="2568" w:author="Artin" w:date="2023-08-27T16:16:00Z"/>
          <w:sz w:val="24"/>
          <w:szCs w:val="24"/>
        </w:rPr>
      </w:pPr>
      <w:ins w:id="2569" w:author="Artin" w:date="2023-08-27T16:16:00Z">
        <w:r w:rsidRPr="00B702A1">
          <w:rPr>
            <w:sz w:val="24"/>
            <w:szCs w:val="24"/>
          </w:rPr>
          <w:t xml:space="preserve">        \</w:t>
        </w:r>
        <w:proofErr w:type="gramStart"/>
        <w:r w:rsidRPr="00B702A1">
          <w:rPr>
            <w:sz w:val="24"/>
            <w:szCs w:val="24"/>
          </w:rPr>
          <w:t>text</w:t>
        </w:r>
        <w:proofErr w:type="gramEnd"/>
        <w:r w:rsidRPr="00B702A1">
          <w:rPr>
            <w:sz w:val="24"/>
            <w:szCs w:val="24"/>
          </w:rPr>
          <w:t>{otherwise}</w:t>
        </w:r>
      </w:ins>
    </w:p>
    <w:p w14:paraId="0CF7CCBC" w14:textId="77777777" w:rsidR="00CA6F40" w:rsidRPr="00B702A1" w:rsidRDefault="00CA6F40" w:rsidP="00B702A1">
      <w:pPr>
        <w:spacing w:line="276" w:lineRule="auto"/>
        <w:rPr>
          <w:moveTo w:id="2570" w:author="Artin" w:date="2023-08-27T16:16:00Z"/>
          <w:sz w:val="24"/>
          <w:szCs w:val="24"/>
          <w:rPrChange w:id="2571" w:author="Artin" w:date="2023-08-27T16:16:00Z">
            <w:rPr>
              <w:moveTo w:id="2572" w:author="Artin" w:date="2023-08-27T16:16:00Z"/>
              <w:rFonts w:asciiTheme="minorHAnsi" w:hAnsiTheme="minorHAnsi"/>
              <w:color w:val="000000" w:themeColor="text1"/>
            </w:rPr>
          </w:rPrChange>
        </w:rPr>
      </w:pPr>
      <w:moveToRangeStart w:id="2573" w:author="Artin" w:date="2023-08-27T16:16:00Z" w:name="move144045418"/>
      <w:moveTo w:id="2574" w:author="Artin" w:date="2023-08-27T16:16:00Z">
        <w:r w:rsidRPr="00B702A1">
          <w:rPr>
            <w:sz w:val="24"/>
            <w:szCs w:val="24"/>
            <w:rPrChange w:id="2575" w:author="Artin" w:date="2023-08-27T16:16:00Z">
              <w:rPr>
                <w:rFonts w:asciiTheme="minorHAnsi" w:hAnsiTheme="minorHAnsi"/>
                <w:color w:val="000000" w:themeColor="text1"/>
              </w:rPr>
            </w:rPrChange>
          </w:rPr>
          <w:t xml:space="preserve">    \</w:t>
        </w:r>
        <w:proofErr w:type="gramStart"/>
        <w:r w:rsidRPr="00B702A1">
          <w:rPr>
            <w:sz w:val="24"/>
            <w:szCs w:val="24"/>
            <w:rPrChange w:id="2576" w:author="Artin" w:date="2023-08-27T16:16:00Z">
              <w:rPr>
                <w:rFonts w:asciiTheme="minorHAnsi" w:hAnsiTheme="minorHAnsi"/>
                <w:color w:val="000000" w:themeColor="text1"/>
              </w:rPr>
            </w:rPrChange>
          </w:rPr>
          <w:t>end</w:t>
        </w:r>
        <w:proofErr w:type="gramEnd"/>
        <w:r w:rsidRPr="00B702A1">
          <w:rPr>
            <w:sz w:val="24"/>
            <w:szCs w:val="24"/>
            <w:rPrChange w:id="2577" w:author="Artin" w:date="2023-08-27T16:16:00Z">
              <w:rPr>
                <w:rFonts w:asciiTheme="minorHAnsi" w:hAnsiTheme="minorHAnsi"/>
                <w:color w:val="000000" w:themeColor="text1"/>
              </w:rPr>
            </w:rPrChange>
          </w:rPr>
          <w:t>{cases}</w:t>
        </w:r>
      </w:moveTo>
    </w:p>
    <w:p w14:paraId="1975F7A7" w14:textId="77777777" w:rsidR="00CA6F40" w:rsidRPr="00B702A1" w:rsidRDefault="00CA6F40" w:rsidP="00B702A1">
      <w:pPr>
        <w:spacing w:line="276" w:lineRule="auto"/>
        <w:rPr>
          <w:moveTo w:id="2578" w:author="Artin" w:date="2023-08-27T16:16:00Z"/>
          <w:sz w:val="24"/>
          <w:szCs w:val="24"/>
          <w:rPrChange w:id="2579" w:author="Artin" w:date="2023-08-27T16:16:00Z">
            <w:rPr>
              <w:moveTo w:id="2580" w:author="Artin" w:date="2023-08-27T16:16:00Z"/>
              <w:rFonts w:asciiTheme="minorHAnsi" w:hAnsiTheme="minorHAnsi"/>
              <w:color w:val="000000" w:themeColor="text1"/>
            </w:rPr>
          </w:rPrChange>
        </w:rPr>
      </w:pPr>
      <w:moveTo w:id="2581" w:author="Artin" w:date="2023-08-27T16:16:00Z">
        <w:r w:rsidRPr="00B702A1">
          <w:rPr>
            <w:sz w:val="24"/>
            <w:szCs w:val="24"/>
            <w:rPrChange w:id="2582" w:author="Artin" w:date="2023-08-27T16:16:00Z">
              <w:rPr>
                <w:rFonts w:asciiTheme="minorHAnsi" w:hAnsiTheme="minorHAnsi"/>
                <w:color w:val="000000" w:themeColor="text1"/>
              </w:rPr>
            </w:rPrChange>
          </w:rPr>
          <w:t>\</w:t>
        </w:r>
        <w:proofErr w:type="gramStart"/>
        <w:r w:rsidRPr="00B702A1">
          <w:rPr>
            <w:sz w:val="24"/>
            <w:szCs w:val="24"/>
            <w:rPrChange w:id="2583" w:author="Artin" w:date="2023-08-27T16:16:00Z">
              <w:rPr>
                <w:rFonts w:asciiTheme="minorHAnsi" w:hAnsiTheme="minorHAnsi"/>
                <w:color w:val="000000" w:themeColor="text1"/>
              </w:rPr>
            </w:rPrChange>
          </w:rPr>
          <w:t>end</w:t>
        </w:r>
        <w:proofErr w:type="gramEnd"/>
        <w:r w:rsidRPr="00B702A1">
          <w:rPr>
            <w:sz w:val="24"/>
            <w:szCs w:val="24"/>
            <w:rPrChange w:id="2584" w:author="Artin" w:date="2023-08-27T16:16:00Z">
              <w:rPr>
                <w:rFonts w:asciiTheme="minorHAnsi" w:hAnsiTheme="minorHAnsi"/>
                <w:color w:val="000000" w:themeColor="text1"/>
              </w:rPr>
            </w:rPrChange>
          </w:rPr>
          <w:t>{equation}</w:t>
        </w:r>
      </w:moveTo>
    </w:p>
    <w:moveToRangeEnd w:id="2573"/>
    <w:p w14:paraId="5DAA93B7" w14:textId="77777777" w:rsidR="00CA6F40" w:rsidRPr="00B702A1" w:rsidRDefault="00CA6F40" w:rsidP="00B702A1">
      <w:pPr>
        <w:spacing w:line="276" w:lineRule="auto"/>
        <w:rPr>
          <w:ins w:id="2585" w:author="Artin" w:date="2023-08-27T16:16:00Z"/>
          <w:sz w:val="24"/>
          <w:szCs w:val="24"/>
        </w:rPr>
      </w:pPr>
      <w:ins w:id="2586" w:author="Artin" w:date="2023-08-27T16:16:00Z">
        <w:r w:rsidRPr="00B702A1">
          <w:rPr>
            <w:sz w:val="24"/>
            <w:szCs w:val="24"/>
          </w:rPr>
          <w:t>where $\</w:t>
        </w:r>
        <w:proofErr w:type="spellStart"/>
        <w:r w:rsidRPr="00B702A1">
          <w:rPr>
            <w:sz w:val="24"/>
            <w:szCs w:val="24"/>
          </w:rPr>
          <w:t>theta_k</w:t>
        </w:r>
        <w:proofErr w:type="spellEnd"/>
        <w:r w:rsidRPr="00B702A1">
          <w:rPr>
            <w:sz w:val="24"/>
            <w:szCs w:val="24"/>
          </w:rPr>
          <w:t>$, and $\</w:t>
        </w:r>
        <w:proofErr w:type="spellStart"/>
        <w:r w:rsidRPr="00B702A1">
          <w:rPr>
            <w:sz w:val="24"/>
            <w:szCs w:val="24"/>
          </w:rPr>
          <w:t>theta_j</w:t>
        </w:r>
        <w:proofErr w:type="spellEnd"/>
        <w:r w:rsidRPr="00B702A1">
          <w:rPr>
            <w:sz w:val="24"/>
            <w:szCs w:val="24"/>
          </w:rPr>
          <w:t>$ are binarization threshold values for child and parent classes respectively.</w:t>
        </w:r>
      </w:ins>
    </w:p>
    <w:p w14:paraId="73F1A958" w14:textId="77777777" w:rsidR="00CA6F40" w:rsidRPr="00B702A1" w:rsidRDefault="00CA6F40" w:rsidP="00B702A1">
      <w:pPr>
        <w:spacing w:line="276" w:lineRule="auto"/>
        <w:rPr>
          <w:ins w:id="2587" w:author="Artin" w:date="2023-08-27T16:16:00Z"/>
          <w:sz w:val="24"/>
          <w:szCs w:val="24"/>
        </w:rPr>
      </w:pPr>
    </w:p>
    <w:p w14:paraId="18FA9B51" w14:textId="77777777" w:rsidR="00CA6F40" w:rsidRPr="00B702A1" w:rsidRDefault="00CA6F40" w:rsidP="00B702A1">
      <w:pPr>
        <w:spacing w:line="276" w:lineRule="auto"/>
        <w:rPr>
          <w:ins w:id="2588" w:author="Artin" w:date="2023-08-27T16:16:00Z"/>
          <w:sz w:val="24"/>
          <w:szCs w:val="24"/>
        </w:rPr>
      </w:pPr>
      <w:ins w:id="2589" w:author="Artin" w:date="2023-08-27T16:16:00Z">
        <w:r w:rsidRPr="00B702A1">
          <w:rPr>
            <w:sz w:val="24"/>
            <w:szCs w:val="24"/>
          </w:rPr>
          <w:t>\</w:t>
        </w:r>
        <w:proofErr w:type="gramStart"/>
        <w:r w:rsidRPr="00B702A1">
          <w:rPr>
            <w:sz w:val="24"/>
            <w:szCs w:val="24"/>
          </w:rPr>
          <w:t>subsubsection{</w:t>
        </w:r>
        <w:proofErr w:type="gramEnd"/>
        <w:r w:rsidRPr="00B702A1">
          <w:rPr>
            <w:sz w:val="24"/>
            <w:szCs w:val="24"/>
          </w:rPr>
          <w:t>Updated Predicted Probabilities with Respect to Original Values}</w:t>
        </w:r>
      </w:ins>
    </w:p>
    <w:p w14:paraId="61254020" w14:textId="7F9C0587" w:rsidR="00CA6F40" w:rsidRPr="00B702A1" w:rsidRDefault="00CA6F40" w:rsidP="00B702A1">
      <w:pPr>
        <w:spacing w:line="276" w:lineRule="auto"/>
        <w:rPr>
          <w:sz w:val="24"/>
          <w:szCs w:val="24"/>
          <w:rPrChange w:id="2590" w:author="Artin" w:date="2023-08-27T16:16:00Z">
            <w:rPr>
              <w:rFonts w:asciiTheme="minorHAnsi" w:hAnsiTheme="minorHAnsi"/>
              <w:color w:val="000000" w:themeColor="text1"/>
            </w:rPr>
          </w:rPrChange>
        </w:rPr>
      </w:pPr>
      <w:r w:rsidRPr="00B702A1">
        <w:rPr>
          <w:sz w:val="24"/>
          <w:szCs w:val="24"/>
          <w:rPrChange w:id="2591" w:author="Artin" w:date="2023-08-27T16:16:00Z">
            <w:rPr>
              <w:rFonts w:asciiTheme="minorHAnsi" w:hAnsiTheme="minorHAnsi"/>
              <w:color w:val="000000" w:themeColor="text1"/>
            </w:rPr>
          </w:rPrChange>
        </w:rPr>
        <w:t>The following demonstrates Equation~(\ref{</w:t>
      </w:r>
      <w:proofErr w:type="gramStart"/>
      <w:r w:rsidRPr="00B702A1">
        <w:rPr>
          <w:sz w:val="24"/>
          <w:szCs w:val="24"/>
          <w:rPrChange w:id="2592" w:author="Artin" w:date="2023-08-27T16:16:00Z">
            <w:rPr>
              <w:rFonts w:asciiTheme="minorHAnsi" w:hAnsiTheme="minorHAnsi"/>
              <w:color w:val="000000" w:themeColor="text1"/>
            </w:rPr>
          </w:rPrChange>
        </w:rPr>
        <w:t>eq:taxonomy.eq.</w:t>
      </w:r>
      <w:proofErr w:type="gramEnd"/>
      <w:r w:rsidRPr="00B702A1">
        <w:rPr>
          <w:sz w:val="24"/>
          <w:szCs w:val="24"/>
          <w:rPrChange w:id="2593" w:author="Artin" w:date="2023-08-27T16:16:00Z">
            <w:rPr>
              <w:rFonts w:asciiTheme="minorHAnsi" w:hAnsiTheme="minorHAnsi"/>
              <w:color w:val="000000" w:themeColor="text1"/>
            </w:rPr>
          </w:rPrChange>
        </w:rPr>
        <w:t>16.newpred}) based on predicted probability to demonstrate its similarity to Equation~(\ref{eq:taxonomy.eq.1.pred.approach1}) in Approach 1 (Section~\ref{subsec:taxonomy.method.approach1}). From Equation~(\ref{</w:t>
      </w:r>
      <w:proofErr w:type="gramStart"/>
      <w:r w:rsidRPr="00B702A1">
        <w:rPr>
          <w:sz w:val="24"/>
          <w:szCs w:val="24"/>
          <w:rPrChange w:id="2594" w:author="Artin" w:date="2023-08-27T16:16:00Z">
            <w:rPr>
              <w:rFonts w:asciiTheme="minorHAnsi" w:hAnsiTheme="minorHAnsi"/>
              <w:color w:val="000000" w:themeColor="text1"/>
            </w:rPr>
          </w:rPrChange>
        </w:rPr>
        <w:t>eq:taxonomy.eq.</w:t>
      </w:r>
      <w:proofErr w:type="gramEnd"/>
      <w:r w:rsidRPr="00B702A1">
        <w:rPr>
          <w:sz w:val="24"/>
          <w:szCs w:val="24"/>
          <w:rPrChange w:id="2595" w:author="Artin" w:date="2023-08-27T16:16:00Z">
            <w:rPr>
              <w:rFonts w:asciiTheme="minorHAnsi" w:hAnsiTheme="minorHAnsi"/>
              <w:color w:val="000000" w:themeColor="text1"/>
            </w:rPr>
          </w:rPrChange>
        </w:rPr>
        <w:t>8.hierarchical_penalty.loss}) we have $\hat{l}_k^{(i)}=l_k^{(i)}\left(\alpha_k\;l_j^{(i)}+\beta_k\right) $. By substituting that into $\exp{\left(-\</w:t>
      </w:r>
      <w:proofErr w:type="spellStart"/>
      <w:r w:rsidRPr="00B702A1">
        <w:rPr>
          <w:sz w:val="24"/>
          <w:szCs w:val="24"/>
          <w:rPrChange w:id="2596" w:author="Artin" w:date="2023-08-27T16:16:00Z">
            <w:rPr>
              <w:rFonts w:asciiTheme="minorHAnsi" w:hAnsiTheme="minorHAnsi"/>
              <w:color w:val="000000" w:themeColor="text1"/>
            </w:rPr>
          </w:rPrChange>
        </w:rPr>
        <w:t>widehat</w:t>
      </w:r>
      <w:proofErr w:type="spellEnd"/>
      <w:r w:rsidRPr="00B702A1">
        <w:rPr>
          <w:sz w:val="24"/>
          <w:szCs w:val="24"/>
          <w:rPrChange w:id="2597" w:author="Artin" w:date="2023-08-27T16:16:00Z">
            <w:rPr>
              <w:rFonts w:asciiTheme="minorHAnsi" w:hAnsiTheme="minorHAnsi"/>
              <w:color w:val="000000" w:themeColor="text1"/>
            </w:rPr>
          </w:rPrChange>
        </w:rPr>
        <w:t>{l}_{k}^{(i</w:t>
      </w:r>
      <w:proofErr w:type="gramStart"/>
      <w:r w:rsidRPr="00B702A1">
        <w:rPr>
          <w:sz w:val="24"/>
          <w:szCs w:val="24"/>
          <w:rPrChange w:id="2598" w:author="Artin" w:date="2023-08-27T16:16:00Z">
            <w:rPr>
              <w:rFonts w:asciiTheme="minorHAnsi" w:hAnsiTheme="minorHAnsi"/>
              <w:color w:val="000000" w:themeColor="text1"/>
            </w:rPr>
          </w:rPrChange>
        </w:rPr>
        <w:t>)}\</w:t>
      </w:r>
      <w:proofErr w:type="gramEnd"/>
      <w:r w:rsidRPr="00B702A1">
        <w:rPr>
          <w:sz w:val="24"/>
          <w:szCs w:val="24"/>
          <w:rPrChange w:id="2599" w:author="Artin" w:date="2023-08-27T16:16:00Z">
            <w:rPr>
              <w:rFonts w:asciiTheme="minorHAnsi" w:hAnsiTheme="minorHAnsi"/>
              <w:color w:val="000000" w:themeColor="text1"/>
            </w:rPr>
          </w:rPrChange>
        </w:rPr>
        <w:t xml:space="preserve">right)}, \text{for } y_{k}^{(i)}=1 $ we </w:t>
      </w:r>
      <w:del w:id="2600" w:author="Artin" w:date="2023-08-27T16:16:00Z">
        <w:r w:rsidR="00EC44DD" w:rsidRPr="00B702A1">
          <w:rPr>
            <w:rFonts w:cstheme="minorHAnsi"/>
            <w:color w:val="000000" w:themeColor="text1"/>
            <w:sz w:val="24"/>
            <w:szCs w:val="24"/>
          </w:rPr>
          <w:delText>:</w:delText>
        </w:r>
      </w:del>
      <w:r w:rsidRPr="00B702A1">
        <w:rPr>
          <w:sz w:val="24"/>
          <w:szCs w:val="24"/>
          <w:rPrChange w:id="2601" w:author="Artin" w:date="2023-08-27T16:16:00Z">
            <w:rPr>
              <w:rFonts w:asciiTheme="minorHAnsi" w:hAnsiTheme="minorHAnsi"/>
              <w:color w:val="000000" w:themeColor="text1"/>
            </w:rPr>
          </w:rPrChange>
        </w:rPr>
        <w:t>obtain</w:t>
      </w:r>
      <w:ins w:id="2602" w:author="Artin" w:date="2023-08-27T16:16:00Z">
        <w:r w:rsidRPr="00B702A1">
          <w:rPr>
            <w:sz w:val="24"/>
            <w:szCs w:val="24"/>
          </w:rPr>
          <w:t>:</w:t>
        </w:r>
      </w:ins>
    </w:p>
    <w:p w14:paraId="6D19F353" w14:textId="77777777" w:rsidR="00CA6F40" w:rsidRPr="00B702A1" w:rsidRDefault="00CA6F40" w:rsidP="00B702A1">
      <w:pPr>
        <w:spacing w:line="276" w:lineRule="auto"/>
        <w:rPr>
          <w:ins w:id="2603" w:author="Artin" w:date="2023-08-27T16:16:00Z"/>
          <w:sz w:val="24"/>
          <w:szCs w:val="24"/>
        </w:rPr>
      </w:pPr>
      <w:ins w:id="2604" w:author="Artin" w:date="2023-08-27T16:16:00Z">
        <w:r w:rsidRPr="00B702A1">
          <w:rPr>
            <w:sz w:val="24"/>
            <w:szCs w:val="24"/>
          </w:rPr>
          <w:t>\</w:t>
        </w:r>
        <w:proofErr w:type="gramStart"/>
        <w:r w:rsidRPr="00B702A1">
          <w:rPr>
            <w:sz w:val="24"/>
            <w:szCs w:val="24"/>
          </w:rPr>
          <w:t>begin</w:t>
        </w:r>
        <w:proofErr w:type="gramEnd"/>
        <w:r w:rsidRPr="00B702A1">
          <w:rPr>
            <w:sz w:val="24"/>
            <w:szCs w:val="24"/>
          </w:rPr>
          <w:t>{align}</w:t>
        </w:r>
      </w:ins>
    </w:p>
    <w:p w14:paraId="1F8D0222" w14:textId="77777777" w:rsidR="00CA6F40" w:rsidRPr="00B702A1" w:rsidRDefault="00CA6F40" w:rsidP="00B702A1">
      <w:pPr>
        <w:spacing w:line="276" w:lineRule="auto"/>
        <w:rPr>
          <w:moveFrom w:id="2605" w:author="Artin" w:date="2023-08-27T16:16:00Z"/>
          <w:sz w:val="24"/>
          <w:szCs w:val="24"/>
          <w:rPrChange w:id="2606" w:author="Artin" w:date="2023-08-27T16:16:00Z">
            <w:rPr>
              <w:moveFrom w:id="2607" w:author="Artin" w:date="2023-08-27T16:16:00Z"/>
              <w:rFonts w:asciiTheme="minorHAnsi" w:hAnsiTheme="minorHAnsi"/>
              <w:color w:val="000000" w:themeColor="text1"/>
            </w:rPr>
          </w:rPrChange>
        </w:rPr>
      </w:pPr>
      <w:moveFromRangeStart w:id="2608" w:author="Artin" w:date="2023-08-27T16:16:00Z" w:name="move144045420"/>
      <w:moveFrom w:id="2609" w:author="Artin" w:date="2023-08-27T16:16:00Z">
        <w:r w:rsidRPr="00B702A1">
          <w:rPr>
            <w:sz w:val="24"/>
            <w:szCs w:val="24"/>
            <w:rPrChange w:id="2610" w:author="Artin" w:date="2023-08-27T16:16:00Z">
              <w:rPr>
                <w:rFonts w:asciiTheme="minorHAnsi" w:hAnsiTheme="minorHAnsi"/>
                <w:color w:val="000000" w:themeColor="text1"/>
              </w:rPr>
            </w:rPrChange>
          </w:rPr>
          <w:t>\begin{equation}</w:t>
        </w:r>
      </w:moveFrom>
    </w:p>
    <w:moveFromRangeEnd w:id="2608"/>
    <w:p w14:paraId="17989FFB" w14:textId="77777777" w:rsidR="00CA6F40" w:rsidRPr="00B702A1" w:rsidRDefault="00CA6F40" w:rsidP="00B702A1">
      <w:pPr>
        <w:spacing w:line="276" w:lineRule="auto"/>
        <w:rPr>
          <w:sz w:val="24"/>
          <w:szCs w:val="24"/>
          <w:rPrChange w:id="2611" w:author="Artin" w:date="2023-08-27T16:16:00Z">
            <w:rPr>
              <w:rFonts w:asciiTheme="minorHAnsi" w:hAnsiTheme="minorHAnsi"/>
              <w:color w:val="000000" w:themeColor="text1"/>
            </w:rPr>
          </w:rPrChange>
        </w:rPr>
      </w:pPr>
      <w:r w:rsidRPr="00B702A1">
        <w:rPr>
          <w:sz w:val="24"/>
          <w:szCs w:val="24"/>
          <w:rPrChange w:id="2612" w:author="Artin" w:date="2023-08-27T16:16:00Z">
            <w:rPr>
              <w:rFonts w:asciiTheme="minorHAnsi" w:hAnsiTheme="minorHAnsi"/>
              <w:color w:val="000000" w:themeColor="text1"/>
            </w:rPr>
          </w:rPrChange>
        </w:rPr>
        <w:t xml:space="preserve">    \label{</w:t>
      </w:r>
      <w:proofErr w:type="gramStart"/>
      <w:r w:rsidRPr="00B702A1">
        <w:rPr>
          <w:sz w:val="24"/>
          <w:szCs w:val="24"/>
          <w:rPrChange w:id="2613" w:author="Artin" w:date="2023-08-27T16:16:00Z">
            <w:rPr>
              <w:rFonts w:asciiTheme="minorHAnsi" w:hAnsiTheme="minorHAnsi"/>
              <w:color w:val="000000" w:themeColor="text1"/>
            </w:rPr>
          </w:rPrChange>
        </w:rPr>
        <w:t>eq:taxonomy.eq.</w:t>
      </w:r>
      <w:proofErr w:type="gramEnd"/>
      <w:r w:rsidRPr="00B702A1">
        <w:rPr>
          <w:sz w:val="24"/>
          <w:szCs w:val="24"/>
          <w:rPrChange w:id="2614" w:author="Artin" w:date="2023-08-27T16:16:00Z">
            <w:rPr>
              <w:rFonts w:asciiTheme="minorHAnsi" w:hAnsiTheme="minorHAnsi"/>
              <w:color w:val="000000" w:themeColor="text1"/>
            </w:rPr>
          </w:rPrChange>
        </w:rPr>
        <w:t>17}</w:t>
      </w:r>
    </w:p>
    <w:p w14:paraId="553E1827" w14:textId="7F979004" w:rsidR="00CA6F40" w:rsidRPr="00B702A1" w:rsidRDefault="00CA6F40" w:rsidP="00B702A1">
      <w:pPr>
        <w:spacing w:line="276" w:lineRule="auto"/>
        <w:rPr>
          <w:ins w:id="2615" w:author="Artin" w:date="2023-08-27T16:16:00Z"/>
          <w:sz w:val="24"/>
          <w:szCs w:val="24"/>
        </w:rPr>
      </w:pPr>
      <w:r w:rsidRPr="00B702A1">
        <w:rPr>
          <w:sz w:val="24"/>
          <w:szCs w:val="24"/>
          <w:rPrChange w:id="2616" w:author="Artin" w:date="2023-08-27T16:16:00Z">
            <w:rPr>
              <w:rFonts w:asciiTheme="minorHAnsi" w:hAnsiTheme="minorHAnsi"/>
              <w:color w:val="000000" w:themeColor="text1"/>
            </w:rPr>
          </w:rPrChange>
        </w:rPr>
        <w:t xml:space="preserve">    \</w:t>
      </w:r>
      <w:proofErr w:type="gramStart"/>
      <w:r w:rsidRPr="00B702A1">
        <w:rPr>
          <w:sz w:val="24"/>
          <w:szCs w:val="24"/>
          <w:rPrChange w:id="2617" w:author="Artin" w:date="2023-08-27T16:16:00Z">
            <w:rPr>
              <w:rFonts w:asciiTheme="minorHAnsi" w:hAnsiTheme="minorHAnsi"/>
              <w:color w:val="000000" w:themeColor="text1"/>
            </w:rPr>
          </w:rPrChange>
        </w:rPr>
        <w:t>exp{</w:t>
      </w:r>
      <w:proofErr w:type="gramEnd"/>
      <w:r w:rsidRPr="00B702A1">
        <w:rPr>
          <w:sz w:val="24"/>
          <w:szCs w:val="24"/>
          <w:rPrChange w:id="2618" w:author="Artin" w:date="2023-08-27T16:16:00Z">
            <w:rPr>
              <w:rFonts w:asciiTheme="minorHAnsi" w:hAnsiTheme="minorHAnsi"/>
              <w:color w:val="000000" w:themeColor="text1"/>
            </w:rPr>
          </w:rPrChange>
        </w:rPr>
        <w:t>\left(-{\</w:t>
      </w:r>
      <w:proofErr w:type="spellStart"/>
      <w:r w:rsidRPr="00B702A1">
        <w:rPr>
          <w:sz w:val="24"/>
          <w:szCs w:val="24"/>
          <w:rPrChange w:id="2619" w:author="Artin" w:date="2023-08-27T16:16:00Z">
            <w:rPr>
              <w:rFonts w:asciiTheme="minorHAnsi" w:hAnsiTheme="minorHAnsi"/>
              <w:color w:val="000000" w:themeColor="text1"/>
            </w:rPr>
          </w:rPrChange>
        </w:rPr>
        <w:t>widehat</w:t>
      </w:r>
      <w:proofErr w:type="spellEnd"/>
      <w:r w:rsidRPr="00B702A1">
        <w:rPr>
          <w:sz w:val="24"/>
          <w:szCs w:val="24"/>
          <w:rPrChange w:id="2620" w:author="Artin" w:date="2023-08-27T16:16:00Z">
            <w:rPr>
              <w:rFonts w:asciiTheme="minorHAnsi" w:hAnsiTheme="minorHAnsi"/>
              <w:color w:val="000000" w:themeColor="text1"/>
            </w:rPr>
          </w:rPrChange>
        </w:rPr>
        <w:t xml:space="preserve"> l}_k^{(i)}\right</w:t>
      </w:r>
      <w:del w:id="2621" w:author="Artin" w:date="2023-08-27T16:16:00Z">
        <w:r w:rsidR="00217555" w:rsidRPr="00B702A1">
          <w:rPr>
            <w:rFonts w:asciiTheme="minorHAnsi" w:hAnsiTheme="minorHAnsi" w:cstheme="minorHAnsi"/>
            <w:color w:val="000000" w:themeColor="text1"/>
            <w:szCs w:val="24"/>
          </w:rPr>
          <w:delText>)}=\</w:delText>
        </w:r>
      </w:del>
      <w:ins w:id="2622" w:author="Artin" w:date="2023-08-27T16:16:00Z">
        <w:r w:rsidRPr="00B702A1">
          <w:rPr>
            <w:szCs w:val="24"/>
          </w:rPr>
          <w:t>)}</w:t>
        </w:r>
      </w:ins>
    </w:p>
    <w:p w14:paraId="4A31844E" w14:textId="742E659B" w:rsidR="00CA6F40" w:rsidRPr="00B702A1" w:rsidRDefault="00CA6F40" w:rsidP="00B702A1">
      <w:pPr>
        <w:spacing w:line="276" w:lineRule="auto"/>
        <w:rPr>
          <w:ins w:id="2623" w:author="Artin" w:date="2023-08-27T16:16:00Z"/>
          <w:sz w:val="24"/>
          <w:szCs w:val="24"/>
        </w:rPr>
      </w:pPr>
      <w:ins w:id="2624" w:author="Artin" w:date="2023-08-27T16:16:00Z">
        <w:r w:rsidRPr="00B702A1">
          <w:rPr>
            <w:sz w:val="24"/>
            <w:szCs w:val="24"/>
          </w:rPr>
          <w:t xml:space="preserve">    &amp; \; = \; \</w:t>
        </w:r>
        <w:proofErr w:type="spellStart"/>
        <w:r w:rsidRPr="00B702A1">
          <w:rPr>
            <w:sz w:val="24"/>
            <w:szCs w:val="24"/>
          </w:rPr>
          <w:t>textcolor</w:t>
        </w:r>
        <w:proofErr w:type="spellEnd"/>
        <w:r w:rsidRPr="00B702A1">
          <w:rPr>
            <w:sz w:val="24"/>
            <w:szCs w:val="24"/>
          </w:rPr>
          <w:t>{gray}{\</w:t>
        </w:r>
      </w:ins>
      <w:r w:rsidRPr="00B702A1">
        <w:rPr>
          <w:sz w:val="24"/>
          <w:szCs w:val="24"/>
          <w:rPrChange w:id="2625" w:author="Artin" w:date="2023-08-27T16:16:00Z">
            <w:rPr>
              <w:rFonts w:asciiTheme="minorHAnsi" w:hAnsiTheme="minorHAnsi"/>
              <w:color w:val="000000" w:themeColor="text1"/>
            </w:rPr>
          </w:rPrChange>
        </w:rPr>
        <w:t>exp{\left(-</w:t>
      </w:r>
      <w:proofErr w:type="spellStart"/>
      <w:r w:rsidRPr="00B702A1">
        <w:rPr>
          <w:sz w:val="24"/>
          <w:szCs w:val="24"/>
          <w:rPrChange w:id="2626" w:author="Artin" w:date="2023-08-27T16:16:00Z">
            <w:rPr>
              <w:rFonts w:asciiTheme="minorHAnsi" w:hAnsiTheme="minorHAnsi"/>
              <w:color w:val="000000" w:themeColor="text1"/>
            </w:rPr>
          </w:rPrChange>
        </w:rPr>
        <w:t>l_k</w:t>
      </w:r>
      <w:proofErr w:type="spellEnd"/>
      <w:r w:rsidRPr="00B702A1">
        <w:rPr>
          <w:sz w:val="24"/>
          <w:szCs w:val="24"/>
          <w:rPrChange w:id="2627" w:author="Artin" w:date="2023-08-27T16:16:00Z">
            <w:rPr>
              <w:rFonts w:asciiTheme="minorHAnsi" w:hAnsiTheme="minorHAnsi"/>
              <w:color w:val="000000" w:themeColor="text1"/>
            </w:rPr>
          </w:rPrChange>
        </w:rPr>
        <w:t>^{(i</w:t>
      </w:r>
      <w:proofErr w:type="gramStart"/>
      <w:r w:rsidRPr="00B702A1">
        <w:rPr>
          <w:sz w:val="24"/>
          <w:szCs w:val="24"/>
          <w:rPrChange w:id="2628" w:author="Artin" w:date="2023-08-27T16:16:00Z">
            <w:rPr>
              <w:rFonts w:asciiTheme="minorHAnsi" w:hAnsiTheme="minorHAnsi"/>
              <w:color w:val="000000" w:themeColor="text1"/>
            </w:rPr>
          </w:rPrChange>
        </w:rPr>
        <w:t>)}\</w:t>
      </w:r>
      <w:proofErr w:type="gramEnd"/>
      <w:r w:rsidRPr="00B702A1">
        <w:rPr>
          <w:sz w:val="24"/>
          <w:szCs w:val="24"/>
          <w:rPrChange w:id="2629" w:author="Artin" w:date="2023-08-27T16:16:00Z">
            <w:rPr>
              <w:rFonts w:asciiTheme="minorHAnsi" w:hAnsiTheme="minorHAnsi"/>
              <w:color w:val="000000" w:themeColor="text1"/>
            </w:rPr>
          </w:rPrChange>
        </w:rPr>
        <w:t>left(\</w:t>
      </w:r>
      <w:proofErr w:type="spellStart"/>
      <w:r w:rsidRPr="00B702A1">
        <w:rPr>
          <w:sz w:val="24"/>
          <w:szCs w:val="24"/>
          <w:rPrChange w:id="2630" w:author="Artin" w:date="2023-08-27T16:16:00Z">
            <w:rPr>
              <w:rFonts w:asciiTheme="minorHAnsi" w:hAnsiTheme="minorHAnsi"/>
              <w:color w:val="000000" w:themeColor="text1"/>
            </w:rPr>
          </w:rPrChange>
        </w:rPr>
        <w:t>alpha_k</w:t>
      </w:r>
      <w:proofErr w:type="spellEnd"/>
      <w:del w:id="2631" w:author="Artin" w:date="2023-08-27T16:16:00Z">
        <w:r w:rsidR="00217555" w:rsidRPr="00B702A1">
          <w:rPr>
            <w:rFonts w:cstheme="minorHAnsi"/>
            <w:color w:val="000000" w:themeColor="text1"/>
            <w:sz w:val="24"/>
            <w:szCs w:val="24"/>
          </w:rPr>
          <w:delText>\;</w:delText>
        </w:r>
      </w:del>
      <w:ins w:id="2632" w:author="Artin" w:date="2023-08-27T16:16:00Z">
        <w:r w:rsidRPr="00B702A1">
          <w:rPr>
            <w:sz w:val="24"/>
            <w:szCs w:val="24"/>
          </w:rPr>
          <w:t xml:space="preserve"> \; </w:t>
        </w:r>
      </w:ins>
      <w:proofErr w:type="spellStart"/>
      <w:r w:rsidRPr="00B702A1">
        <w:rPr>
          <w:sz w:val="24"/>
          <w:szCs w:val="24"/>
          <w:rPrChange w:id="2633" w:author="Artin" w:date="2023-08-27T16:16:00Z">
            <w:rPr>
              <w:rFonts w:asciiTheme="minorHAnsi" w:hAnsiTheme="minorHAnsi"/>
              <w:color w:val="000000" w:themeColor="text1"/>
            </w:rPr>
          </w:rPrChange>
        </w:rPr>
        <w:t>l_j</w:t>
      </w:r>
      <w:proofErr w:type="spellEnd"/>
      <w:r w:rsidRPr="00B702A1">
        <w:rPr>
          <w:sz w:val="24"/>
          <w:szCs w:val="24"/>
          <w:rPrChange w:id="2634" w:author="Artin" w:date="2023-08-27T16:16:00Z">
            <w:rPr>
              <w:rFonts w:asciiTheme="minorHAnsi" w:hAnsiTheme="minorHAnsi"/>
              <w:color w:val="000000" w:themeColor="text1"/>
            </w:rPr>
          </w:rPrChange>
        </w:rPr>
        <w:t>^{(i)}+\</w:t>
      </w:r>
      <w:proofErr w:type="spellStart"/>
      <w:r w:rsidRPr="00B702A1">
        <w:rPr>
          <w:sz w:val="24"/>
          <w:szCs w:val="24"/>
          <w:rPrChange w:id="2635" w:author="Artin" w:date="2023-08-27T16:16:00Z">
            <w:rPr>
              <w:rFonts w:asciiTheme="minorHAnsi" w:hAnsiTheme="minorHAnsi"/>
              <w:color w:val="000000" w:themeColor="text1"/>
            </w:rPr>
          </w:rPrChange>
        </w:rPr>
        <w:t>beta_k</w:t>
      </w:r>
      <w:proofErr w:type="spellEnd"/>
      <w:r w:rsidRPr="00B702A1">
        <w:rPr>
          <w:sz w:val="24"/>
          <w:szCs w:val="24"/>
          <w:rPrChange w:id="2636" w:author="Artin" w:date="2023-08-27T16:16:00Z">
            <w:rPr>
              <w:rFonts w:asciiTheme="minorHAnsi" w:hAnsiTheme="minorHAnsi"/>
              <w:color w:val="000000" w:themeColor="text1"/>
            </w:rPr>
          </w:rPrChange>
        </w:rPr>
        <w:t>\right)\right</w:t>
      </w:r>
      <w:del w:id="2637" w:author="Artin" w:date="2023-08-27T16:16:00Z">
        <w:r w:rsidR="00217555" w:rsidRPr="00B702A1">
          <w:rPr>
            <w:rFonts w:asciiTheme="minorHAnsi" w:hAnsiTheme="minorHAnsi" w:cstheme="minorHAnsi"/>
            <w:color w:val="000000" w:themeColor="text1"/>
            <w:szCs w:val="24"/>
          </w:rPr>
          <w:delText>)}={\</w:delText>
        </w:r>
      </w:del>
      <w:ins w:id="2638" w:author="Artin" w:date="2023-08-27T16:16:00Z">
        <w:r w:rsidRPr="00B702A1">
          <w:rPr>
            <w:szCs w:val="24"/>
          </w:rPr>
          <w:t>)}}</w:t>
        </w:r>
      </w:ins>
    </w:p>
    <w:p w14:paraId="68AD9301" w14:textId="77777777" w:rsidR="00CA6F40" w:rsidRPr="00B702A1" w:rsidRDefault="00CA6F40" w:rsidP="00B702A1">
      <w:pPr>
        <w:spacing w:line="276" w:lineRule="auto"/>
        <w:rPr>
          <w:ins w:id="2639" w:author="Artin" w:date="2023-08-27T16:16:00Z"/>
          <w:sz w:val="24"/>
          <w:szCs w:val="24"/>
        </w:rPr>
      </w:pPr>
      <w:ins w:id="2640" w:author="Artin" w:date="2023-08-27T16:16:00Z">
        <w:r w:rsidRPr="00B702A1">
          <w:rPr>
            <w:sz w:val="24"/>
            <w:szCs w:val="24"/>
          </w:rPr>
          <w:t xml:space="preserve">    \\</w:t>
        </w:r>
      </w:ins>
    </w:p>
    <w:p w14:paraId="65ED7211" w14:textId="77777777" w:rsidR="00CA6F40" w:rsidRPr="00B702A1" w:rsidRDefault="00CA6F40" w:rsidP="00B702A1">
      <w:pPr>
        <w:spacing w:line="276" w:lineRule="auto"/>
        <w:rPr>
          <w:sz w:val="24"/>
          <w:szCs w:val="24"/>
          <w:rPrChange w:id="2641" w:author="Artin" w:date="2023-08-27T16:16:00Z">
            <w:rPr>
              <w:rFonts w:asciiTheme="minorHAnsi" w:hAnsiTheme="minorHAnsi"/>
              <w:color w:val="000000" w:themeColor="text1"/>
            </w:rPr>
          </w:rPrChange>
        </w:rPr>
      </w:pPr>
      <w:ins w:id="2642" w:author="Artin" w:date="2023-08-27T16:16:00Z">
        <w:r w:rsidRPr="00B702A1">
          <w:rPr>
            <w:sz w:val="24"/>
            <w:szCs w:val="24"/>
          </w:rPr>
          <w:t xml:space="preserve">    &amp; \; = \; {\</w:t>
        </w:r>
      </w:ins>
      <w:r w:rsidRPr="00B702A1">
        <w:rPr>
          <w:sz w:val="24"/>
          <w:szCs w:val="24"/>
          <w:rPrChange w:id="2643" w:author="Artin" w:date="2023-08-27T16:16:00Z">
            <w:rPr>
              <w:rFonts w:asciiTheme="minorHAnsi" w:hAnsiTheme="minorHAnsi"/>
              <w:color w:val="000000" w:themeColor="text1"/>
            </w:rPr>
          </w:rPrChange>
        </w:rPr>
        <w:t>left(p_k^{(i</w:t>
      </w:r>
      <w:proofErr w:type="gramStart"/>
      <w:r w:rsidRPr="00B702A1">
        <w:rPr>
          <w:sz w:val="24"/>
          <w:szCs w:val="24"/>
          <w:rPrChange w:id="2644" w:author="Artin" w:date="2023-08-27T16:16:00Z">
            <w:rPr>
              <w:rFonts w:asciiTheme="minorHAnsi" w:hAnsiTheme="minorHAnsi"/>
              <w:color w:val="000000" w:themeColor="text1"/>
            </w:rPr>
          </w:rPrChange>
        </w:rPr>
        <w:t>)}\</w:t>
      </w:r>
      <w:proofErr w:type="gramEnd"/>
      <w:r w:rsidRPr="00B702A1">
        <w:rPr>
          <w:sz w:val="24"/>
          <w:szCs w:val="24"/>
          <w:rPrChange w:id="2645" w:author="Artin" w:date="2023-08-27T16:16:00Z">
            <w:rPr>
              <w:rFonts w:asciiTheme="minorHAnsi" w:hAnsiTheme="minorHAnsi"/>
              <w:color w:val="000000" w:themeColor="text1"/>
            </w:rPr>
          </w:rPrChange>
        </w:rPr>
        <w:t>right)}^{-\alpha_k{\log{\left(p_j^{(i)}\right)}}+\beta_k}</w:t>
      </w:r>
    </w:p>
    <w:p w14:paraId="32FCD422" w14:textId="77777777" w:rsidR="00CA6F40" w:rsidRPr="00B702A1" w:rsidRDefault="00CA6F40" w:rsidP="00B702A1">
      <w:pPr>
        <w:spacing w:line="276" w:lineRule="auto"/>
        <w:rPr>
          <w:moveFrom w:id="2646" w:author="Artin" w:date="2023-08-27T16:16:00Z"/>
          <w:sz w:val="24"/>
          <w:szCs w:val="24"/>
          <w:rPrChange w:id="2647" w:author="Artin" w:date="2023-08-27T16:16:00Z">
            <w:rPr>
              <w:moveFrom w:id="2648" w:author="Artin" w:date="2023-08-27T16:16:00Z"/>
              <w:rFonts w:asciiTheme="minorHAnsi" w:hAnsiTheme="minorHAnsi"/>
              <w:color w:val="000000" w:themeColor="text1"/>
            </w:rPr>
          </w:rPrChange>
        </w:rPr>
      </w:pPr>
      <w:moveFromRangeStart w:id="2649" w:author="Artin" w:date="2023-08-27T16:16:00Z" w:name="move144045421"/>
      <w:moveFrom w:id="2650" w:author="Artin" w:date="2023-08-27T16:16:00Z">
        <w:r w:rsidRPr="00B702A1">
          <w:rPr>
            <w:sz w:val="24"/>
            <w:szCs w:val="24"/>
            <w:rPrChange w:id="2651" w:author="Artin" w:date="2023-08-27T16:16:00Z">
              <w:rPr>
                <w:rFonts w:asciiTheme="minorHAnsi" w:hAnsiTheme="minorHAnsi"/>
                <w:color w:val="000000" w:themeColor="text1"/>
              </w:rPr>
            </w:rPrChange>
          </w:rPr>
          <w:t>\end{equation}</w:t>
        </w:r>
      </w:moveFrom>
    </w:p>
    <w:moveFromRangeEnd w:id="2649"/>
    <w:p w14:paraId="613DD4CF" w14:textId="77777777" w:rsidR="00CA6F40" w:rsidRPr="00B702A1" w:rsidRDefault="00CA6F40" w:rsidP="00B702A1">
      <w:pPr>
        <w:spacing w:line="276" w:lineRule="auto"/>
        <w:rPr>
          <w:ins w:id="2652" w:author="Artin" w:date="2023-08-27T16:16:00Z"/>
          <w:sz w:val="24"/>
          <w:szCs w:val="24"/>
        </w:rPr>
      </w:pPr>
      <w:ins w:id="2653" w:author="Artin" w:date="2023-08-27T16:16:00Z">
        <w:r w:rsidRPr="00B702A1">
          <w:rPr>
            <w:sz w:val="24"/>
            <w:szCs w:val="24"/>
          </w:rPr>
          <w:t>\</w:t>
        </w:r>
        <w:proofErr w:type="gramStart"/>
        <w:r w:rsidRPr="00B702A1">
          <w:rPr>
            <w:sz w:val="24"/>
            <w:szCs w:val="24"/>
          </w:rPr>
          <w:t>end</w:t>
        </w:r>
        <w:proofErr w:type="gramEnd"/>
        <w:r w:rsidRPr="00B702A1">
          <w:rPr>
            <w:sz w:val="24"/>
            <w:szCs w:val="24"/>
          </w:rPr>
          <w:t>{align}</w:t>
        </w:r>
      </w:ins>
    </w:p>
    <w:p w14:paraId="1C19F2DA" w14:textId="77777777" w:rsidR="00CA6F40" w:rsidRPr="00B702A1" w:rsidRDefault="00CA6F40" w:rsidP="00B702A1">
      <w:pPr>
        <w:spacing w:line="276" w:lineRule="auto"/>
        <w:rPr>
          <w:ins w:id="2654" w:author="Artin" w:date="2023-08-27T16:16:00Z"/>
          <w:sz w:val="24"/>
          <w:szCs w:val="24"/>
        </w:rPr>
      </w:pPr>
    </w:p>
    <w:p w14:paraId="2A864D05" w14:textId="2862FAB0" w:rsidR="00CA6F40" w:rsidRPr="00B702A1" w:rsidRDefault="00CA6F40" w:rsidP="00B702A1">
      <w:pPr>
        <w:spacing w:line="276" w:lineRule="auto"/>
        <w:rPr>
          <w:sz w:val="24"/>
          <w:szCs w:val="24"/>
          <w:rPrChange w:id="2655" w:author="Artin" w:date="2023-08-27T16:16:00Z">
            <w:rPr>
              <w:rFonts w:asciiTheme="minorHAnsi" w:hAnsiTheme="minorHAnsi"/>
              <w:color w:val="000000" w:themeColor="text1"/>
            </w:rPr>
          </w:rPrChange>
        </w:rPr>
      </w:pPr>
      <w:r w:rsidRPr="00B702A1">
        <w:rPr>
          <w:sz w:val="24"/>
          <w:szCs w:val="24"/>
          <w:rPrChange w:id="2656" w:author="Artin" w:date="2023-08-27T16:16:00Z">
            <w:rPr>
              <w:rFonts w:asciiTheme="minorHAnsi" w:hAnsiTheme="minorHAnsi"/>
              <w:color w:val="000000" w:themeColor="text1"/>
            </w:rPr>
          </w:rPrChange>
        </w:rPr>
        <w:t>Furthermore, $1-\</w:t>
      </w:r>
      <w:proofErr w:type="gramStart"/>
      <w:r w:rsidRPr="00B702A1">
        <w:rPr>
          <w:sz w:val="24"/>
          <w:szCs w:val="24"/>
          <w:rPrChange w:id="2657" w:author="Artin" w:date="2023-08-27T16:16:00Z">
            <w:rPr>
              <w:rFonts w:asciiTheme="minorHAnsi" w:hAnsiTheme="minorHAnsi"/>
              <w:color w:val="000000" w:themeColor="text1"/>
            </w:rPr>
          </w:rPrChange>
        </w:rPr>
        <w:t>exp{</w:t>
      </w:r>
      <w:proofErr w:type="gramEnd"/>
      <w:r w:rsidRPr="00B702A1">
        <w:rPr>
          <w:sz w:val="24"/>
          <w:szCs w:val="24"/>
          <w:rPrChange w:id="2658" w:author="Artin" w:date="2023-08-27T16:16:00Z">
            <w:rPr>
              <w:rFonts w:asciiTheme="minorHAnsi" w:hAnsiTheme="minorHAnsi"/>
              <w:color w:val="000000" w:themeColor="text1"/>
            </w:rPr>
          </w:rPrChange>
        </w:rPr>
        <w:t>\left(-{\</w:t>
      </w:r>
      <w:proofErr w:type="spellStart"/>
      <w:r w:rsidRPr="00B702A1">
        <w:rPr>
          <w:sz w:val="24"/>
          <w:szCs w:val="24"/>
          <w:rPrChange w:id="2659" w:author="Artin" w:date="2023-08-27T16:16:00Z">
            <w:rPr>
              <w:rFonts w:asciiTheme="minorHAnsi" w:hAnsiTheme="minorHAnsi"/>
              <w:color w:val="000000" w:themeColor="text1"/>
            </w:rPr>
          </w:rPrChange>
        </w:rPr>
        <w:t>widehat</w:t>
      </w:r>
      <w:proofErr w:type="spellEnd"/>
      <w:r w:rsidRPr="00B702A1">
        <w:rPr>
          <w:sz w:val="24"/>
          <w:szCs w:val="24"/>
          <w:rPrChange w:id="2660" w:author="Artin" w:date="2023-08-27T16:16:00Z">
            <w:rPr>
              <w:rFonts w:asciiTheme="minorHAnsi" w:hAnsiTheme="minorHAnsi"/>
              <w:color w:val="000000" w:themeColor="text1"/>
            </w:rPr>
          </w:rPrChange>
        </w:rPr>
        <w:t xml:space="preserve"> l}_k^{(i)}\right)},\text{for</w:t>
      </w:r>
      <w:del w:id="2661" w:author="Artin" w:date="2023-08-27T16:16:00Z">
        <w:r w:rsidR="00217555" w:rsidRPr="00B702A1">
          <w:rPr>
            <w:rFonts w:cstheme="minorHAnsi"/>
            <w:color w:val="000000" w:themeColor="text1"/>
            <w:sz w:val="24"/>
            <w:szCs w:val="24"/>
          </w:rPr>
          <w:delText xml:space="preserve"> }</w:delText>
        </w:r>
      </w:del>
      <w:ins w:id="2662" w:author="Artin" w:date="2023-08-27T16:16:00Z">
        <w:r w:rsidRPr="00B702A1">
          <w:rPr>
            <w:sz w:val="24"/>
            <w:szCs w:val="24"/>
          </w:rPr>
          <w:t>}\;</w:t>
        </w:r>
      </w:ins>
      <w:r w:rsidRPr="00B702A1">
        <w:rPr>
          <w:sz w:val="24"/>
          <w:szCs w:val="24"/>
          <w:rPrChange w:id="2663" w:author="Artin" w:date="2023-08-27T16:16:00Z">
            <w:rPr>
              <w:rFonts w:asciiTheme="minorHAnsi" w:hAnsiTheme="minorHAnsi"/>
              <w:color w:val="000000" w:themeColor="text1"/>
            </w:rPr>
          </w:rPrChange>
        </w:rPr>
        <w:t xml:space="preserve"> </w:t>
      </w:r>
      <w:proofErr w:type="spellStart"/>
      <w:r w:rsidRPr="00B702A1">
        <w:rPr>
          <w:sz w:val="24"/>
          <w:szCs w:val="24"/>
          <w:rPrChange w:id="2664" w:author="Artin" w:date="2023-08-27T16:16:00Z">
            <w:rPr>
              <w:rFonts w:asciiTheme="minorHAnsi" w:hAnsiTheme="minorHAnsi"/>
              <w:color w:val="000000" w:themeColor="text1"/>
            </w:rPr>
          </w:rPrChange>
        </w:rPr>
        <w:t>y_k</w:t>
      </w:r>
      <w:proofErr w:type="spellEnd"/>
      <w:r w:rsidRPr="00B702A1">
        <w:rPr>
          <w:sz w:val="24"/>
          <w:szCs w:val="24"/>
          <w:rPrChange w:id="2665" w:author="Artin" w:date="2023-08-27T16:16:00Z">
            <w:rPr>
              <w:rFonts w:asciiTheme="minorHAnsi" w:hAnsiTheme="minorHAnsi"/>
              <w:color w:val="000000" w:themeColor="text1"/>
            </w:rPr>
          </w:rPrChange>
        </w:rPr>
        <w:t>^{(i)}=0 $ is as follows:</w:t>
      </w:r>
    </w:p>
    <w:p w14:paraId="7D4578A7" w14:textId="7837FFB6" w:rsidR="00CA6F40" w:rsidRPr="00B702A1" w:rsidRDefault="00CA6F40" w:rsidP="00B702A1">
      <w:pPr>
        <w:spacing w:line="276" w:lineRule="auto"/>
        <w:rPr>
          <w:sz w:val="24"/>
          <w:szCs w:val="24"/>
          <w:rPrChange w:id="2666" w:author="Artin" w:date="2023-08-27T16:16:00Z">
            <w:rPr>
              <w:rFonts w:asciiTheme="minorHAnsi" w:hAnsiTheme="minorHAnsi"/>
              <w:color w:val="000000" w:themeColor="text1"/>
            </w:rPr>
          </w:rPrChange>
        </w:rPr>
      </w:pPr>
      <w:r w:rsidRPr="00B702A1">
        <w:rPr>
          <w:sz w:val="24"/>
          <w:szCs w:val="24"/>
          <w:rPrChange w:id="2667" w:author="Artin" w:date="2023-08-27T16:16:00Z">
            <w:rPr>
              <w:rFonts w:asciiTheme="minorHAnsi" w:hAnsiTheme="minorHAnsi"/>
              <w:color w:val="000000" w:themeColor="text1"/>
            </w:rPr>
          </w:rPrChange>
        </w:rPr>
        <w:t>\</w:t>
      </w:r>
      <w:proofErr w:type="gramStart"/>
      <w:r w:rsidRPr="00B702A1">
        <w:rPr>
          <w:sz w:val="24"/>
          <w:szCs w:val="24"/>
          <w:rPrChange w:id="2668" w:author="Artin" w:date="2023-08-27T16:16:00Z">
            <w:rPr>
              <w:rFonts w:asciiTheme="minorHAnsi" w:hAnsiTheme="minorHAnsi"/>
              <w:color w:val="000000" w:themeColor="text1"/>
            </w:rPr>
          </w:rPrChange>
        </w:rPr>
        <w:t>begin</w:t>
      </w:r>
      <w:proofErr w:type="gramEnd"/>
      <w:r w:rsidRPr="00B702A1">
        <w:rPr>
          <w:sz w:val="24"/>
          <w:szCs w:val="24"/>
          <w:rPrChange w:id="2669" w:author="Artin" w:date="2023-08-27T16:16:00Z">
            <w:rPr>
              <w:rFonts w:asciiTheme="minorHAnsi" w:hAnsiTheme="minorHAnsi"/>
              <w:color w:val="000000" w:themeColor="text1"/>
            </w:rPr>
          </w:rPrChange>
        </w:rPr>
        <w:t>{</w:t>
      </w:r>
      <w:commentRangeStart w:id="2670"/>
      <w:del w:id="2671" w:author="Artin" w:date="2023-08-27T16:16:00Z">
        <w:r w:rsidR="00217555" w:rsidRPr="00B702A1">
          <w:rPr>
            <w:rFonts w:cstheme="minorHAnsi"/>
            <w:color w:val="000000" w:themeColor="text1"/>
            <w:sz w:val="24"/>
            <w:szCs w:val="24"/>
          </w:rPr>
          <w:delText>equation</w:delText>
        </w:r>
        <w:commentRangeEnd w:id="2670"/>
        <w:r w:rsidR="00EC44DD" w:rsidRPr="00B702A1">
          <w:rPr>
            <w:rStyle w:val="CommentReference"/>
            <w:rFonts w:ascii="PT Sans Narrow" w:hAnsi="PT Sans Narrow" w:cs="Courier New"/>
            <w:sz w:val="18"/>
            <w:szCs w:val="18"/>
          </w:rPr>
          <w:commentReference w:id="2670"/>
        </w:r>
      </w:del>
      <w:ins w:id="2672" w:author="Artin" w:date="2023-08-27T16:16:00Z">
        <w:r w:rsidRPr="00B702A1">
          <w:rPr>
            <w:sz w:val="24"/>
            <w:szCs w:val="24"/>
          </w:rPr>
          <w:t>align</w:t>
        </w:r>
      </w:ins>
      <w:r w:rsidRPr="00B702A1">
        <w:rPr>
          <w:sz w:val="24"/>
          <w:szCs w:val="24"/>
          <w:rPrChange w:id="2673" w:author="Artin" w:date="2023-08-27T16:16:00Z">
            <w:rPr>
              <w:rFonts w:asciiTheme="minorHAnsi" w:hAnsiTheme="minorHAnsi"/>
              <w:color w:val="000000" w:themeColor="text1"/>
            </w:rPr>
          </w:rPrChange>
        </w:rPr>
        <w:t>}</w:t>
      </w:r>
    </w:p>
    <w:p w14:paraId="6D329594" w14:textId="77777777" w:rsidR="00CA6F40" w:rsidRPr="00B702A1" w:rsidRDefault="00CA6F40" w:rsidP="00B702A1">
      <w:pPr>
        <w:spacing w:line="276" w:lineRule="auto"/>
        <w:rPr>
          <w:sz w:val="24"/>
          <w:szCs w:val="24"/>
          <w:rPrChange w:id="2674" w:author="Artin" w:date="2023-08-27T16:16:00Z">
            <w:rPr>
              <w:rFonts w:asciiTheme="minorHAnsi" w:hAnsiTheme="minorHAnsi"/>
              <w:color w:val="000000" w:themeColor="text1"/>
            </w:rPr>
          </w:rPrChange>
        </w:rPr>
      </w:pPr>
      <w:r w:rsidRPr="00B702A1">
        <w:rPr>
          <w:sz w:val="24"/>
          <w:szCs w:val="24"/>
          <w:rPrChange w:id="2675" w:author="Artin" w:date="2023-08-27T16:16:00Z">
            <w:rPr>
              <w:rFonts w:asciiTheme="minorHAnsi" w:hAnsiTheme="minorHAnsi"/>
              <w:color w:val="000000" w:themeColor="text1"/>
            </w:rPr>
          </w:rPrChange>
        </w:rPr>
        <w:t xml:space="preserve">    \label{</w:t>
      </w:r>
      <w:proofErr w:type="gramStart"/>
      <w:r w:rsidRPr="00B702A1">
        <w:rPr>
          <w:sz w:val="24"/>
          <w:szCs w:val="24"/>
          <w:rPrChange w:id="2676" w:author="Artin" w:date="2023-08-27T16:16:00Z">
            <w:rPr>
              <w:rFonts w:asciiTheme="minorHAnsi" w:hAnsiTheme="minorHAnsi"/>
              <w:color w:val="000000" w:themeColor="text1"/>
            </w:rPr>
          </w:rPrChange>
        </w:rPr>
        <w:t>eq:taxonomy.eq.</w:t>
      </w:r>
      <w:proofErr w:type="gramEnd"/>
      <w:r w:rsidRPr="00B702A1">
        <w:rPr>
          <w:sz w:val="24"/>
          <w:szCs w:val="24"/>
          <w:rPrChange w:id="2677" w:author="Artin" w:date="2023-08-27T16:16:00Z">
            <w:rPr>
              <w:rFonts w:asciiTheme="minorHAnsi" w:hAnsiTheme="minorHAnsi"/>
              <w:color w:val="000000" w:themeColor="text1"/>
            </w:rPr>
          </w:rPrChange>
        </w:rPr>
        <w:t>18}</w:t>
      </w:r>
    </w:p>
    <w:p w14:paraId="48A132CB" w14:textId="63F5B3E4" w:rsidR="00CA6F40" w:rsidRPr="00B702A1" w:rsidRDefault="00CA6F40" w:rsidP="00B702A1">
      <w:pPr>
        <w:spacing w:line="276" w:lineRule="auto"/>
        <w:rPr>
          <w:ins w:id="2678" w:author="Artin" w:date="2023-08-27T16:16:00Z"/>
          <w:sz w:val="24"/>
          <w:szCs w:val="24"/>
        </w:rPr>
      </w:pPr>
      <w:r w:rsidRPr="00B702A1">
        <w:rPr>
          <w:sz w:val="24"/>
          <w:szCs w:val="24"/>
          <w:rPrChange w:id="2679" w:author="Artin" w:date="2023-08-27T16:16:00Z">
            <w:rPr>
              <w:rFonts w:asciiTheme="minorHAnsi" w:hAnsiTheme="minorHAnsi"/>
              <w:color w:val="000000" w:themeColor="text1"/>
            </w:rPr>
          </w:rPrChange>
        </w:rPr>
        <w:t xml:space="preserve">    1-\</w:t>
      </w:r>
      <w:proofErr w:type="gramStart"/>
      <w:r w:rsidRPr="00B702A1">
        <w:rPr>
          <w:sz w:val="24"/>
          <w:szCs w:val="24"/>
          <w:rPrChange w:id="2680" w:author="Artin" w:date="2023-08-27T16:16:00Z">
            <w:rPr>
              <w:rFonts w:asciiTheme="minorHAnsi" w:hAnsiTheme="minorHAnsi"/>
              <w:color w:val="000000" w:themeColor="text1"/>
            </w:rPr>
          </w:rPrChange>
        </w:rPr>
        <w:t>exp{</w:t>
      </w:r>
      <w:proofErr w:type="gramEnd"/>
      <w:r w:rsidRPr="00B702A1">
        <w:rPr>
          <w:sz w:val="24"/>
          <w:szCs w:val="24"/>
          <w:rPrChange w:id="2681" w:author="Artin" w:date="2023-08-27T16:16:00Z">
            <w:rPr>
              <w:rFonts w:asciiTheme="minorHAnsi" w:hAnsiTheme="minorHAnsi"/>
              <w:color w:val="000000" w:themeColor="text1"/>
            </w:rPr>
          </w:rPrChange>
        </w:rPr>
        <w:t>\left(-{\</w:t>
      </w:r>
      <w:proofErr w:type="spellStart"/>
      <w:r w:rsidRPr="00B702A1">
        <w:rPr>
          <w:sz w:val="24"/>
          <w:szCs w:val="24"/>
          <w:rPrChange w:id="2682" w:author="Artin" w:date="2023-08-27T16:16:00Z">
            <w:rPr>
              <w:rFonts w:asciiTheme="minorHAnsi" w:hAnsiTheme="minorHAnsi"/>
              <w:color w:val="000000" w:themeColor="text1"/>
            </w:rPr>
          </w:rPrChange>
        </w:rPr>
        <w:t>widehat</w:t>
      </w:r>
      <w:proofErr w:type="spellEnd"/>
      <w:r w:rsidRPr="00B702A1">
        <w:rPr>
          <w:sz w:val="24"/>
          <w:szCs w:val="24"/>
          <w:rPrChange w:id="2683" w:author="Artin" w:date="2023-08-27T16:16:00Z">
            <w:rPr>
              <w:rFonts w:asciiTheme="minorHAnsi" w:hAnsiTheme="minorHAnsi"/>
              <w:color w:val="000000" w:themeColor="text1"/>
            </w:rPr>
          </w:rPrChange>
        </w:rPr>
        <w:t xml:space="preserve"> l}_k^{(i)}\right</w:t>
      </w:r>
      <w:del w:id="2684" w:author="Artin" w:date="2023-08-27T16:16:00Z">
        <w:r w:rsidR="00217555" w:rsidRPr="00B702A1">
          <w:rPr>
            <w:rFonts w:asciiTheme="minorHAnsi" w:hAnsiTheme="minorHAnsi" w:cstheme="minorHAnsi"/>
            <w:color w:val="000000" w:themeColor="text1"/>
            <w:szCs w:val="24"/>
          </w:rPr>
          <w:delText>)}=</w:delText>
        </w:r>
      </w:del>
      <w:ins w:id="2685" w:author="Artin" w:date="2023-08-27T16:16:00Z">
        <w:r w:rsidRPr="00B702A1">
          <w:rPr>
            <w:szCs w:val="24"/>
          </w:rPr>
          <w:t>)}</w:t>
        </w:r>
      </w:ins>
    </w:p>
    <w:p w14:paraId="6B268277" w14:textId="64030C44" w:rsidR="00CA6F40" w:rsidRPr="00B702A1" w:rsidRDefault="00CA6F40" w:rsidP="00B702A1">
      <w:pPr>
        <w:spacing w:line="276" w:lineRule="auto"/>
        <w:rPr>
          <w:ins w:id="2686" w:author="Artin" w:date="2023-08-27T16:16:00Z"/>
          <w:sz w:val="24"/>
          <w:szCs w:val="24"/>
        </w:rPr>
      </w:pPr>
      <w:ins w:id="2687" w:author="Artin" w:date="2023-08-27T16:16:00Z">
        <w:r w:rsidRPr="00B702A1">
          <w:rPr>
            <w:sz w:val="24"/>
            <w:szCs w:val="24"/>
          </w:rPr>
          <w:t xml:space="preserve">    &amp; \; = \; \textcolor{gray}{</w:t>
        </w:r>
      </w:ins>
      <w:r w:rsidRPr="00B702A1">
        <w:rPr>
          <w:sz w:val="24"/>
          <w:szCs w:val="24"/>
          <w:rPrChange w:id="2688" w:author="Artin" w:date="2023-08-27T16:16:00Z">
            <w:rPr>
              <w:rFonts w:asciiTheme="minorHAnsi" w:hAnsiTheme="minorHAnsi"/>
              <w:color w:val="000000" w:themeColor="text1"/>
            </w:rPr>
          </w:rPrChange>
        </w:rPr>
        <w:t>1-\exp{\left(-l_k^{(i</w:t>
      </w:r>
      <w:proofErr w:type="gramStart"/>
      <w:r w:rsidRPr="00B702A1">
        <w:rPr>
          <w:sz w:val="24"/>
          <w:szCs w:val="24"/>
          <w:rPrChange w:id="2689" w:author="Artin" w:date="2023-08-27T16:16:00Z">
            <w:rPr>
              <w:rFonts w:asciiTheme="minorHAnsi" w:hAnsiTheme="minorHAnsi"/>
              <w:color w:val="000000" w:themeColor="text1"/>
            </w:rPr>
          </w:rPrChange>
        </w:rPr>
        <w:t>)}\</w:t>
      </w:r>
      <w:proofErr w:type="gramEnd"/>
      <w:r w:rsidRPr="00B702A1">
        <w:rPr>
          <w:sz w:val="24"/>
          <w:szCs w:val="24"/>
          <w:rPrChange w:id="2690" w:author="Artin" w:date="2023-08-27T16:16:00Z">
            <w:rPr>
              <w:rFonts w:asciiTheme="minorHAnsi" w:hAnsiTheme="minorHAnsi"/>
              <w:color w:val="000000" w:themeColor="text1"/>
            </w:rPr>
          </w:rPrChange>
        </w:rPr>
        <w:t>left(\alpha_k\;l_j^{(i)}+\beta_k\right)\right</w:t>
      </w:r>
      <w:del w:id="2691" w:author="Artin" w:date="2023-08-27T16:16:00Z">
        <w:r w:rsidR="00217555" w:rsidRPr="00B702A1">
          <w:rPr>
            <w:rFonts w:asciiTheme="minorHAnsi" w:hAnsiTheme="minorHAnsi" w:cstheme="minorHAnsi"/>
            <w:color w:val="000000" w:themeColor="text1"/>
            <w:szCs w:val="24"/>
          </w:rPr>
          <w:delText>)}={</w:delText>
        </w:r>
      </w:del>
      <w:ins w:id="2692" w:author="Artin" w:date="2023-08-27T16:16:00Z">
        <w:r w:rsidRPr="00B702A1">
          <w:rPr>
            <w:szCs w:val="24"/>
          </w:rPr>
          <w:t>)} \</w:t>
        </w:r>
        <w:proofErr w:type="spellStart"/>
        <w:r w:rsidRPr="00B702A1">
          <w:rPr>
            <w:szCs w:val="24"/>
          </w:rPr>
          <w:t>nonumber</w:t>
        </w:r>
        <w:proofErr w:type="spellEnd"/>
        <w:r w:rsidRPr="00B702A1">
          <w:rPr>
            <w:szCs w:val="24"/>
          </w:rPr>
          <w:t>}</w:t>
        </w:r>
      </w:ins>
    </w:p>
    <w:p w14:paraId="3F67FE93" w14:textId="77777777" w:rsidR="00CA6F40" w:rsidRPr="00B702A1" w:rsidRDefault="00CA6F40" w:rsidP="00B702A1">
      <w:pPr>
        <w:spacing w:line="276" w:lineRule="auto"/>
        <w:rPr>
          <w:ins w:id="2693" w:author="Artin" w:date="2023-08-27T16:16:00Z"/>
          <w:sz w:val="24"/>
          <w:szCs w:val="24"/>
        </w:rPr>
      </w:pPr>
      <w:ins w:id="2694" w:author="Artin" w:date="2023-08-27T16:16:00Z">
        <w:r w:rsidRPr="00B702A1">
          <w:rPr>
            <w:sz w:val="24"/>
            <w:szCs w:val="24"/>
          </w:rPr>
          <w:t xml:space="preserve">    \\</w:t>
        </w:r>
      </w:ins>
    </w:p>
    <w:p w14:paraId="139E243F" w14:textId="77777777" w:rsidR="00CA6F40" w:rsidRPr="00B702A1" w:rsidRDefault="00CA6F40" w:rsidP="00B702A1">
      <w:pPr>
        <w:spacing w:line="276" w:lineRule="auto"/>
        <w:rPr>
          <w:sz w:val="24"/>
          <w:szCs w:val="24"/>
          <w:rPrChange w:id="2695" w:author="Artin" w:date="2023-08-27T16:16:00Z">
            <w:rPr>
              <w:rFonts w:asciiTheme="minorHAnsi" w:hAnsiTheme="minorHAnsi"/>
              <w:color w:val="000000" w:themeColor="text1"/>
            </w:rPr>
          </w:rPrChange>
        </w:rPr>
      </w:pPr>
      <w:ins w:id="2696" w:author="Artin" w:date="2023-08-27T16:16:00Z">
        <w:r w:rsidRPr="00B702A1">
          <w:rPr>
            <w:sz w:val="24"/>
            <w:szCs w:val="24"/>
          </w:rPr>
          <w:t xml:space="preserve">    &amp; \; = \; {</w:t>
        </w:r>
      </w:ins>
      <w:r w:rsidRPr="00B702A1">
        <w:rPr>
          <w:sz w:val="24"/>
          <w:szCs w:val="24"/>
          <w:rPrChange w:id="2697" w:author="Artin" w:date="2023-08-27T16:16:00Z">
            <w:rPr>
              <w:rFonts w:asciiTheme="minorHAnsi" w:hAnsiTheme="minorHAnsi"/>
              <w:color w:val="000000" w:themeColor="text1"/>
            </w:rPr>
          </w:rPrChange>
        </w:rPr>
        <w:t>1-\left(1-p_k^{(i</w:t>
      </w:r>
      <w:proofErr w:type="gramStart"/>
      <w:r w:rsidRPr="00B702A1">
        <w:rPr>
          <w:sz w:val="24"/>
          <w:szCs w:val="24"/>
          <w:rPrChange w:id="2698" w:author="Artin" w:date="2023-08-27T16:16:00Z">
            <w:rPr>
              <w:rFonts w:asciiTheme="minorHAnsi" w:hAnsiTheme="minorHAnsi"/>
              <w:color w:val="000000" w:themeColor="text1"/>
            </w:rPr>
          </w:rPrChange>
        </w:rPr>
        <w:t>)}\</w:t>
      </w:r>
      <w:proofErr w:type="gramEnd"/>
      <w:r w:rsidRPr="00B702A1">
        <w:rPr>
          <w:sz w:val="24"/>
          <w:szCs w:val="24"/>
          <w:rPrChange w:id="2699" w:author="Artin" w:date="2023-08-27T16:16:00Z">
            <w:rPr>
              <w:rFonts w:asciiTheme="minorHAnsi" w:hAnsiTheme="minorHAnsi"/>
              <w:color w:val="000000" w:themeColor="text1"/>
            </w:rPr>
          </w:rPrChange>
        </w:rPr>
        <w:t>right)}^{-\alpha_k{\log{\left(1-p_j^{(i)}\right)}}+\beta_k}</w:t>
      </w:r>
    </w:p>
    <w:p w14:paraId="34E14C5F" w14:textId="63FA6FC2" w:rsidR="00CA6F40" w:rsidRPr="00B702A1" w:rsidRDefault="00CA6F40" w:rsidP="00B702A1">
      <w:pPr>
        <w:spacing w:line="276" w:lineRule="auto"/>
        <w:rPr>
          <w:ins w:id="2700" w:author="Artin" w:date="2023-08-27T16:16:00Z"/>
          <w:sz w:val="24"/>
          <w:szCs w:val="24"/>
        </w:rPr>
      </w:pPr>
      <w:r w:rsidRPr="00B702A1">
        <w:rPr>
          <w:sz w:val="24"/>
          <w:szCs w:val="24"/>
          <w:rPrChange w:id="2701" w:author="Artin" w:date="2023-08-27T16:16:00Z">
            <w:rPr>
              <w:rFonts w:asciiTheme="minorHAnsi" w:hAnsiTheme="minorHAnsi"/>
              <w:color w:val="000000" w:themeColor="text1"/>
            </w:rPr>
          </w:rPrChange>
        </w:rPr>
        <w:t>\</w:t>
      </w:r>
      <w:proofErr w:type="gramStart"/>
      <w:r w:rsidRPr="00B702A1">
        <w:rPr>
          <w:sz w:val="24"/>
          <w:szCs w:val="24"/>
          <w:rPrChange w:id="2702" w:author="Artin" w:date="2023-08-27T16:16:00Z">
            <w:rPr>
              <w:rFonts w:asciiTheme="minorHAnsi" w:hAnsiTheme="minorHAnsi"/>
              <w:color w:val="000000" w:themeColor="text1"/>
            </w:rPr>
          </w:rPrChange>
        </w:rPr>
        <w:t>end</w:t>
      </w:r>
      <w:proofErr w:type="gramEnd"/>
      <w:r w:rsidRPr="00B702A1">
        <w:rPr>
          <w:sz w:val="24"/>
          <w:szCs w:val="24"/>
          <w:rPrChange w:id="2703" w:author="Artin" w:date="2023-08-27T16:16:00Z">
            <w:rPr>
              <w:rFonts w:asciiTheme="minorHAnsi" w:hAnsiTheme="minorHAnsi"/>
              <w:color w:val="000000" w:themeColor="text1"/>
            </w:rPr>
          </w:rPrChange>
        </w:rPr>
        <w:t>{</w:t>
      </w:r>
      <w:del w:id="2704" w:author="Artin" w:date="2023-08-27T16:16:00Z">
        <w:r w:rsidR="00217555" w:rsidRPr="00B702A1">
          <w:rPr>
            <w:rFonts w:cstheme="minorHAnsi"/>
            <w:color w:val="000000" w:themeColor="text1"/>
            <w:sz w:val="24"/>
            <w:szCs w:val="24"/>
          </w:rPr>
          <w:delText>equation}</w:delText>
        </w:r>
      </w:del>
      <w:ins w:id="2705" w:author="Artin" w:date="2023-08-27T16:16:00Z">
        <w:r w:rsidRPr="00B702A1">
          <w:rPr>
            <w:sz w:val="24"/>
            <w:szCs w:val="24"/>
          </w:rPr>
          <w:t>align}</w:t>
        </w:r>
      </w:ins>
    </w:p>
    <w:p w14:paraId="423B96ED" w14:textId="77777777" w:rsidR="00CA6F40" w:rsidRPr="00B702A1" w:rsidRDefault="00CA6F40" w:rsidP="00B702A1">
      <w:pPr>
        <w:spacing w:line="276" w:lineRule="auto"/>
        <w:rPr>
          <w:sz w:val="24"/>
          <w:szCs w:val="24"/>
          <w:rPrChange w:id="2706" w:author="Artin" w:date="2023-08-27T16:16:00Z">
            <w:rPr>
              <w:rFonts w:asciiTheme="minorHAnsi" w:hAnsiTheme="minorHAnsi"/>
              <w:color w:val="000000" w:themeColor="text1"/>
            </w:rPr>
          </w:rPrChange>
        </w:rPr>
      </w:pPr>
    </w:p>
    <w:p w14:paraId="0319E7B4" w14:textId="77777777" w:rsidR="00CA6F40" w:rsidRPr="00B702A1" w:rsidRDefault="00CA6F40" w:rsidP="00B702A1">
      <w:pPr>
        <w:spacing w:line="276" w:lineRule="auto"/>
        <w:rPr>
          <w:sz w:val="24"/>
          <w:szCs w:val="24"/>
          <w:rPrChange w:id="2707" w:author="Artin" w:date="2023-08-27T16:16:00Z">
            <w:rPr>
              <w:rFonts w:asciiTheme="minorHAnsi" w:hAnsiTheme="minorHAnsi"/>
              <w:color w:val="000000" w:themeColor="text1"/>
            </w:rPr>
          </w:rPrChange>
        </w:rPr>
      </w:pPr>
      <w:r w:rsidRPr="00B702A1">
        <w:rPr>
          <w:sz w:val="24"/>
          <w:szCs w:val="24"/>
          <w:rPrChange w:id="2708" w:author="Artin" w:date="2023-08-27T16:16:00Z">
            <w:rPr>
              <w:rFonts w:asciiTheme="minorHAnsi" w:hAnsiTheme="minorHAnsi"/>
              <w:color w:val="000000" w:themeColor="text1"/>
            </w:rPr>
          </w:rPrChange>
        </w:rPr>
        <w:t>By substituting Equations~(\ref{</w:t>
      </w:r>
      <w:proofErr w:type="gramStart"/>
      <w:r w:rsidRPr="00B702A1">
        <w:rPr>
          <w:sz w:val="24"/>
          <w:szCs w:val="24"/>
          <w:rPrChange w:id="2709" w:author="Artin" w:date="2023-08-27T16:16:00Z">
            <w:rPr>
              <w:rFonts w:asciiTheme="minorHAnsi" w:hAnsiTheme="minorHAnsi"/>
              <w:color w:val="000000" w:themeColor="text1"/>
            </w:rPr>
          </w:rPrChange>
        </w:rPr>
        <w:t>eq:taxonomy.eq.</w:t>
      </w:r>
      <w:proofErr w:type="gramEnd"/>
      <w:r w:rsidRPr="00B702A1">
        <w:rPr>
          <w:sz w:val="24"/>
          <w:szCs w:val="24"/>
          <w:rPrChange w:id="2710" w:author="Artin" w:date="2023-08-27T16:16:00Z">
            <w:rPr>
              <w:rFonts w:asciiTheme="minorHAnsi" w:hAnsiTheme="minorHAnsi"/>
              <w:color w:val="000000" w:themeColor="text1"/>
            </w:rPr>
          </w:rPrChange>
        </w:rPr>
        <w:t>17}) and~(\ref{eq:taxonomy.eq.18})  into Equation~(\ref{eq:taxonomy.eq.16.newpred})  we obtain</w:t>
      </w:r>
    </w:p>
    <w:p w14:paraId="13DAA38F" w14:textId="77777777" w:rsidR="00CA6F40" w:rsidRPr="00B702A1" w:rsidRDefault="00CA6F40" w:rsidP="00B702A1">
      <w:pPr>
        <w:spacing w:line="276" w:lineRule="auto"/>
        <w:rPr>
          <w:sz w:val="24"/>
          <w:szCs w:val="24"/>
          <w:rPrChange w:id="2711" w:author="Artin" w:date="2023-08-27T16:16:00Z">
            <w:rPr>
              <w:rFonts w:asciiTheme="minorHAnsi" w:hAnsiTheme="minorHAnsi"/>
              <w:color w:val="000000" w:themeColor="text1"/>
            </w:rPr>
          </w:rPrChange>
        </w:rPr>
      </w:pPr>
      <w:r w:rsidRPr="00B702A1">
        <w:rPr>
          <w:sz w:val="24"/>
          <w:szCs w:val="24"/>
          <w:rPrChange w:id="2712" w:author="Artin" w:date="2023-08-27T16:16:00Z">
            <w:rPr>
              <w:rFonts w:asciiTheme="minorHAnsi" w:hAnsiTheme="minorHAnsi"/>
              <w:color w:val="000000" w:themeColor="text1"/>
            </w:rPr>
          </w:rPrChange>
        </w:rPr>
        <w:t>\</w:t>
      </w:r>
      <w:proofErr w:type="gramStart"/>
      <w:r w:rsidRPr="00B702A1">
        <w:rPr>
          <w:sz w:val="24"/>
          <w:szCs w:val="24"/>
          <w:rPrChange w:id="2713" w:author="Artin" w:date="2023-08-27T16:16:00Z">
            <w:rPr>
              <w:rFonts w:asciiTheme="minorHAnsi" w:hAnsiTheme="minorHAnsi"/>
              <w:color w:val="000000" w:themeColor="text1"/>
            </w:rPr>
          </w:rPrChange>
        </w:rPr>
        <w:t>begin</w:t>
      </w:r>
      <w:proofErr w:type="gramEnd"/>
      <w:r w:rsidRPr="00B702A1">
        <w:rPr>
          <w:sz w:val="24"/>
          <w:szCs w:val="24"/>
          <w:rPrChange w:id="2714" w:author="Artin" w:date="2023-08-27T16:16:00Z">
            <w:rPr>
              <w:rFonts w:asciiTheme="minorHAnsi" w:hAnsiTheme="minorHAnsi"/>
              <w:color w:val="000000" w:themeColor="text1"/>
            </w:rPr>
          </w:rPrChange>
        </w:rPr>
        <w:t>{equation}</w:t>
      </w:r>
    </w:p>
    <w:p w14:paraId="45C15D26" w14:textId="77777777" w:rsidR="00CA6F40" w:rsidRPr="00B702A1" w:rsidRDefault="00CA6F40" w:rsidP="00B702A1">
      <w:pPr>
        <w:spacing w:line="276" w:lineRule="auto"/>
        <w:rPr>
          <w:sz w:val="24"/>
          <w:szCs w:val="24"/>
          <w:rPrChange w:id="2715" w:author="Artin" w:date="2023-08-27T16:16:00Z">
            <w:rPr>
              <w:rFonts w:asciiTheme="minorHAnsi" w:hAnsiTheme="minorHAnsi"/>
              <w:color w:val="000000" w:themeColor="text1"/>
            </w:rPr>
          </w:rPrChange>
        </w:rPr>
      </w:pPr>
      <w:r w:rsidRPr="00B702A1">
        <w:rPr>
          <w:sz w:val="24"/>
          <w:szCs w:val="24"/>
          <w:rPrChange w:id="2716" w:author="Artin" w:date="2023-08-27T16:16:00Z">
            <w:rPr>
              <w:rFonts w:asciiTheme="minorHAnsi" w:hAnsiTheme="minorHAnsi"/>
              <w:color w:val="000000" w:themeColor="text1"/>
            </w:rPr>
          </w:rPrChange>
        </w:rPr>
        <w:t xml:space="preserve">    \label{</w:t>
      </w:r>
      <w:proofErr w:type="gramStart"/>
      <w:r w:rsidRPr="00B702A1">
        <w:rPr>
          <w:sz w:val="24"/>
          <w:szCs w:val="24"/>
          <w:rPrChange w:id="2717" w:author="Artin" w:date="2023-08-27T16:16:00Z">
            <w:rPr>
              <w:rFonts w:asciiTheme="minorHAnsi" w:hAnsiTheme="minorHAnsi"/>
              <w:color w:val="000000" w:themeColor="text1"/>
            </w:rPr>
          </w:rPrChange>
        </w:rPr>
        <w:t>eq:taxonomy.eq.</w:t>
      </w:r>
      <w:proofErr w:type="gramEnd"/>
      <w:r w:rsidRPr="00B702A1">
        <w:rPr>
          <w:sz w:val="24"/>
          <w:szCs w:val="24"/>
          <w:rPrChange w:id="2718" w:author="Artin" w:date="2023-08-27T16:16:00Z">
            <w:rPr>
              <w:rFonts w:asciiTheme="minorHAnsi" w:hAnsiTheme="minorHAnsi"/>
              <w:color w:val="000000" w:themeColor="text1"/>
            </w:rPr>
          </w:rPrChange>
        </w:rPr>
        <w:t>19.newpred}</w:t>
      </w:r>
    </w:p>
    <w:p w14:paraId="261F4E20" w14:textId="77777777" w:rsidR="00CA6F40" w:rsidRPr="00B702A1" w:rsidRDefault="00CA6F40" w:rsidP="00B702A1">
      <w:pPr>
        <w:spacing w:line="276" w:lineRule="auto"/>
        <w:rPr>
          <w:sz w:val="24"/>
          <w:szCs w:val="24"/>
          <w:rPrChange w:id="2719" w:author="Artin" w:date="2023-08-27T16:16:00Z">
            <w:rPr>
              <w:rFonts w:asciiTheme="minorHAnsi" w:hAnsiTheme="minorHAnsi"/>
              <w:color w:val="000000" w:themeColor="text1"/>
            </w:rPr>
          </w:rPrChange>
        </w:rPr>
      </w:pPr>
      <w:r w:rsidRPr="00B702A1">
        <w:rPr>
          <w:sz w:val="24"/>
          <w:szCs w:val="24"/>
          <w:rPrChange w:id="2720"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2721" w:author="Artin" w:date="2023-08-27T16:16:00Z">
            <w:rPr>
              <w:rFonts w:asciiTheme="minorHAnsi" w:hAnsiTheme="minorHAnsi"/>
              <w:color w:val="000000" w:themeColor="text1"/>
            </w:rPr>
          </w:rPrChange>
        </w:rPr>
        <w:t>widehat</w:t>
      </w:r>
      <w:proofErr w:type="spellEnd"/>
      <w:proofErr w:type="gramEnd"/>
      <w:r w:rsidRPr="00B702A1">
        <w:rPr>
          <w:sz w:val="24"/>
          <w:szCs w:val="24"/>
          <w:rPrChange w:id="2722" w:author="Artin" w:date="2023-08-27T16:16:00Z">
            <w:rPr>
              <w:rFonts w:asciiTheme="minorHAnsi" w:hAnsiTheme="minorHAnsi"/>
              <w:color w:val="000000" w:themeColor="text1"/>
            </w:rPr>
          </w:rPrChange>
        </w:rPr>
        <w:t>{p}_k^{(i)} =</w:t>
      </w:r>
    </w:p>
    <w:p w14:paraId="1A04FADE" w14:textId="77777777" w:rsidR="00CA6F40" w:rsidRPr="00B702A1" w:rsidRDefault="00CA6F40" w:rsidP="00B702A1">
      <w:pPr>
        <w:spacing w:line="276" w:lineRule="auto"/>
        <w:rPr>
          <w:sz w:val="24"/>
          <w:szCs w:val="24"/>
          <w:rPrChange w:id="2723" w:author="Artin" w:date="2023-08-27T16:16:00Z">
            <w:rPr>
              <w:rFonts w:asciiTheme="minorHAnsi" w:hAnsiTheme="minorHAnsi"/>
              <w:color w:val="000000" w:themeColor="text1"/>
            </w:rPr>
          </w:rPrChange>
        </w:rPr>
      </w:pPr>
      <w:r w:rsidRPr="00B702A1">
        <w:rPr>
          <w:sz w:val="24"/>
          <w:szCs w:val="24"/>
          <w:rPrChange w:id="2724" w:author="Artin" w:date="2023-08-27T16:16:00Z">
            <w:rPr>
              <w:rFonts w:asciiTheme="minorHAnsi" w:hAnsiTheme="minorHAnsi"/>
              <w:color w:val="000000" w:themeColor="text1"/>
            </w:rPr>
          </w:rPrChange>
        </w:rPr>
        <w:t xml:space="preserve">    \</w:t>
      </w:r>
      <w:proofErr w:type="gramStart"/>
      <w:r w:rsidRPr="00B702A1">
        <w:rPr>
          <w:sz w:val="24"/>
          <w:szCs w:val="24"/>
          <w:rPrChange w:id="2725" w:author="Artin" w:date="2023-08-27T16:16:00Z">
            <w:rPr>
              <w:rFonts w:asciiTheme="minorHAnsi" w:hAnsiTheme="minorHAnsi"/>
              <w:color w:val="000000" w:themeColor="text1"/>
            </w:rPr>
          </w:rPrChange>
        </w:rPr>
        <w:t>begin</w:t>
      </w:r>
      <w:proofErr w:type="gramEnd"/>
      <w:r w:rsidRPr="00B702A1">
        <w:rPr>
          <w:sz w:val="24"/>
          <w:szCs w:val="24"/>
          <w:rPrChange w:id="2726" w:author="Artin" w:date="2023-08-27T16:16:00Z">
            <w:rPr>
              <w:rFonts w:asciiTheme="minorHAnsi" w:hAnsiTheme="minorHAnsi"/>
              <w:color w:val="000000" w:themeColor="text1"/>
            </w:rPr>
          </w:rPrChange>
        </w:rPr>
        <w:t>{cases}</w:t>
      </w:r>
    </w:p>
    <w:p w14:paraId="4C18D6F0" w14:textId="199E4443" w:rsidR="00CA6F40" w:rsidRPr="00B702A1" w:rsidRDefault="00CA6F40" w:rsidP="00B702A1">
      <w:pPr>
        <w:spacing w:line="276" w:lineRule="auto"/>
        <w:rPr>
          <w:ins w:id="2727" w:author="Artin" w:date="2023-08-27T16:16:00Z"/>
          <w:sz w:val="24"/>
          <w:szCs w:val="24"/>
        </w:rPr>
      </w:pPr>
      <w:r w:rsidRPr="00B702A1">
        <w:rPr>
          <w:sz w:val="24"/>
          <w:szCs w:val="24"/>
          <w:rPrChange w:id="2728" w:author="Artin" w:date="2023-08-27T16:16:00Z">
            <w:rPr>
              <w:rFonts w:asciiTheme="minorHAnsi" w:hAnsiTheme="minorHAnsi"/>
              <w:color w:val="000000" w:themeColor="text1"/>
            </w:rPr>
          </w:rPrChange>
        </w:rPr>
        <w:t xml:space="preserve">        </w:t>
      </w:r>
      <w:proofErr w:type="gramStart"/>
      <w:ins w:id="2729" w:author="Artin" w:date="2023-08-27T16:16:00Z">
        <w:r w:rsidRPr="00B702A1">
          <w:rPr>
            <w:sz w:val="24"/>
            <w:szCs w:val="24"/>
          </w:rPr>
          <w:t xml:space="preserve">\, </w:t>
        </w:r>
      </w:ins>
      <w:r w:rsidRPr="00B702A1">
        <w:rPr>
          <w:sz w:val="24"/>
          <w:szCs w:val="24"/>
          <w:rPrChange w:id="2730" w:author="Artin" w:date="2023-08-27T16:16:00Z">
            <w:rPr>
              <w:rFonts w:asciiTheme="minorHAnsi" w:hAnsiTheme="minorHAnsi"/>
              <w:color w:val="000000" w:themeColor="text1"/>
            </w:rPr>
          </w:rPrChange>
        </w:rPr>
        <w:t>{</w:t>
      </w:r>
      <w:proofErr w:type="gramEnd"/>
      <w:r w:rsidRPr="00B702A1">
        <w:rPr>
          <w:sz w:val="24"/>
          <w:szCs w:val="24"/>
          <w:rPrChange w:id="2731" w:author="Artin" w:date="2023-08-27T16:16:00Z">
            <w:rPr>
              <w:rFonts w:asciiTheme="minorHAnsi" w:hAnsiTheme="minorHAnsi"/>
              <w:color w:val="000000" w:themeColor="text1"/>
            </w:rPr>
          </w:rPrChange>
        </w:rPr>
        <w:t>\</w:t>
      </w:r>
      <w:proofErr w:type="gramStart"/>
      <w:r w:rsidRPr="00B702A1">
        <w:rPr>
          <w:sz w:val="24"/>
          <w:szCs w:val="24"/>
          <w:rPrChange w:id="2732" w:author="Artin" w:date="2023-08-27T16:16:00Z">
            <w:rPr>
              <w:rFonts w:asciiTheme="minorHAnsi" w:hAnsiTheme="minorHAnsi"/>
              <w:color w:val="000000" w:themeColor="text1"/>
            </w:rPr>
          </w:rPrChange>
        </w:rPr>
        <w:t xml:space="preserve">left( </w:t>
      </w:r>
      <w:proofErr w:type="spellStart"/>
      <w:r w:rsidRPr="00B702A1">
        <w:rPr>
          <w:sz w:val="24"/>
          <w:szCs w:val="24"/>
          <w:rPrChange w:id="2733" w:author="Artin" w:date="2023-08-27T16:16:00Z">
            <w:rPr>
              <w:rFonts w:asciiTheme="minorHAnsi" w:hAnsiTheme="minorHAnsi"/>
              <w:color w:val="000000" w:themeColor="text1"/>
            </w:rPr>
          </w:rPrChange>
        </w:rPr>
        <w:t>p</w:t>
      </w:r>
      <w:proofErr w:type="gramEnd"/>
      <w:r w:rsidRPr="00B702A1">
        <w:rPr>
          <w:sz w:val="24"/>
          <w:szCs w:val="24"/>
          <w:rPrChange w:id="2734" w:author="Artin" w:date="2023-08-27T16:16:00Z">
            <w:rPr>
              <w:rFonts w:asciiTheme="minorHAnsi" w:hAnsiTheme="minorHAnsi"/>
              <w:color w:val="000000" w:themeColor="text1"/>
            </w:rPr>
          </w:rPrChange>
        </w:rPr>
        <w:t>_k</w:t>
      </w:r>
      <w:proofErr w:type="spellEnd"/>
      <w:r w:rsidRPr="00B702A1">
        <w:rPr>
          <w:sz w:val="24"/>
          <w:szCs w:val="24"/>
          <w:rPrChange w:id="2735" w:author="Artin" w:date="2023-08-27T16:16:00Z">
            <w:rPr>
              <w:rFonts w:asciiTheme="minorHAnsi" w:hAnsiTheme="minorHAnsi"/>
              <w:color w:val="000000" w:themeColor="text1"/>
            </w:rPr>
          </w:rPrChange>
        </w:rPr>
        <w:t>^{(i)} \right)}^{-\</w:t>
      </w:r>
      <w:proofErr w:type="spellStart"/>
      <w:r w:rsidRPr="00B702A1">
        <w:rPr>
          <w:sz w:val="24"/>
          <w:szCs w:val="24"/>
          <w:rPrChange w:id="2736" w:author="Artin" w:date="2023-08-27T16:16:00Z">
            <w:rPr>
              <w:rFonts w:asciiTheme="minorHAnsi" w:hAnsiTheme="minorHAnsi"/>
              <w:color w:val="000000" w:themeColor="text1"/>
            </w:rPr>
          </w:rPrChange>
        </w:rPr>
        <w:t>alpha_k</w:t>
      </w:r>
      <w:proofErr w:type="spellEnd"/>
      <w:r w:rsidRPr="00B702A1">
        <w:rPr>
          <w:sz w:val="24"/>
          <w:szCs w:val="24"/>
          <w:rPrChange w:id="2737" w:author="Artin" w:date="2023-08-27T16:16:00Z">
            <w:rPr>
              <w:rFonts w:asciiTheme="minorHAnsi" w:hAnsiTheme="minorHAnsi"/>
              <w:color w:val="000000" w:themeColor="text1"/>
            </w:rPr>
          </w:rPrChange>
        </w:rPr>
        <w:t xml:space="preserve"> \log(</w:t>
      </w:r>
      <w:proofErr w:type="spellStart"/>
      <w:r w:rsidRPr="00B702A1">
        <w:rPr>
          <w:sz w:val="24"/>
          <w:szCs w:val="24"/>
          <w:rPrChange w:id="2738" w:author="Artin" w:date="2023-08-27T16:16:00Z">
            <w:rPr>
              <w:rFonts w:asciiTheme="minorHAnsi" w:hAnsiTheme="minorHAnsi"/>
              <w:color w:val="000000" w:themeColor="text1"/>
            </w:rPr>
          </w:rPrChange>
        </w:rPr>
        <w:t>p_j</w:t>
      </w:r>
      <w:proofErr w:type="spellEnd"/>
      <w:r w:rsidRPr="00B702A1">
        <w:rPr>
          <w:sz w:val="24"/>
          <w:szCs w:val="24"/>
          <w:rPrChange w:id="2739" w:author="Artin" w:date="2023-08-27T16:16:00Z">
            <w:rPr>
              <w:rFonts w:asciiTheme="minorHAnsi" w:hAnsiTheme="minorHAnsi"/>
              <w:color w:val="000000" w:themeColor="text1"/>
            </w:rPr>
          </w:rPrChange>
        </w:rPr>
        <w:t>^{(i)}) + \</w:t>
      </w:r>
      <w:proofErr w:type="spellStart"/>
      <w:r w:rsidRPr="00B702A1">
        <w:rPr>
          <w:sz w:val="24"/>
          <w:szCs w:val="24"/>
          <w:rPrChange w:id="2740" w:author="Artin" w:date="2023-08-27T16:16:00Z">
            <w:rPr>
              <w:rFonts w:asciiTheme="minorHAnsi" w:hAnsiTheme="minorHAnsi"/>
              <w:color w:val="000000" w:themeColor="text1"/>
            </w:rPr>
          </w:rPrChange>
        </w:rPr>
        <w:t>beta_k</w:t>
      </w:r>
      <w:proofErr w:type="spellEnd"/>
      <w:r w:rsidRPr="00B702A1">
        <w:rPr>
          <w:sz w:val="24"/>
          <w:szCs w:val="24"/>
          <w:rPrChange w:id="2741" w:author="Artin" w:date="2023-08-27T16:16:00Z">
            <w:rPr>
              <w:rFonts w:asciiTheme="minorHAnsi" w:hAnsiTheme="minorHAnsi"/>
              <w:color w:val="000000" w:themeColor="text1"/>
            </w:rPr>
          </w:rPrChange>
        </w:rPr>
        <w:t>}</w:t>
      </w:r>
      <w:del w:id="2742" w:author="Artin" w:date="2023-08-27T16:16:00Z">
        <w:r w:rsidR="00217555" w:rsidRPr="00B702A1">
          <w:rPr>
            <w:rFonts w:cstheme="minorHAnsi"/>
            <w:color w:val="000000" w:themeColor="text1"/>
            <w:sz w:val="24"/>
            <w:szCs w:val="24"/>
          </w:rPr>
          <w:delText xml:space="preserve"> &amp;</w:delText>
        </w:r>
      </w:del>
    </w:p>
    <w:p w14:paraId="6FFA892E" w14:textId="77777777" w:rsidR="00CA6F40" w:rsidRPr="00B702A1" w:rsidRDefault="00CA6F40" w:rsidP="00B702A1">
      <w:pPr>
        <w:spacing w:line="276" w:lineRule="auto"/>
        <w:rPr>
          <w:ins w:id="2743" w:author="Artin" w:date="2023-08-27T16:16:00Z"/>
          <w:sz w:val="24"/>
          <w:szCs w:val="24"/>
        </w:rPr>
      </w:pPr>
      <w:ins w:id="2744" w:author="Artin" w:date="2023-08-27T16:16:00Z">
        <w:r w:rsidRPr="00B702A1">
          <w:rPr>
            <w:sz w:val="24"/>
            <w:szCs w:val="24"/>
          </w:rPr>
          <w:t xml:space="preserve">        &amp;</w:t>
        </w:r>
      </w:ins>
    </w:p>
    <w:p w14:paraId="796D9B4D" w14:textId="67AD8F8F" w:rsidR="00CA6F40" w:rsidRPr="00B702A1" w:rsidRDefault="00CA6F40" w:rsidP="00B702A1">
      <w:pPr>
        <w:spacing w:line="276" w:lineRule="auto"/>
        <w:rPr>
          <w:sz w:val="24"/>
          <w:szCs w:val="24"/>
          <w:rPrChange w:id="2745" w:author="Artin" w:date="2023-08-27T16:16:00Z">
            <w:rPr>
              <w:rFonts w:asciiTheme="minorHAnsi" w:hAnsiTheme="minorHAnsi"/>
              <w:color w:val="000000" w:themeColor="text1"/>
            </w:rPr>
          </w:rPrChange>
        </w:rPr>
      </w:pPr>
      <w:ins w:id="2746" w:author="Artin" w:date="2023-08-27T16:16:00Z">
        <w:r w:rsidRPr="00B702A1">
          <w:rPr>
            <w:sz w:val="24"/>
            <w:szCs w:val="24"/>
          </w:rPr>
          <w:t xml:space="preserve">       </w:t>
        </w:r>
      </w:ins>
      <w:r w:rsidRPr="00B702A1">
        <w:rPr>
          <w:sz w:val="24"/>
          <w:szCs w:val="24"/>
          <w:rPrChange w:id="2747" w:author="Artin" w:date="2023-08-27T16:16:00Z">
            <w:rPr>
              <w:rFonts w:asciiTheme="minorHAnsi" w:hAnsiTheme="minorHAnsi"/>
              <w:color w:val="000000" w:themeColor="text1"/>
            </w:rPr>
          </w:rPrChange>
        </w:rPr>
        <w:t xml:space="preserve"> \</w:t>
      </w:r>
      <w:proofErr w:type="gramStart"/>
      <w:r w:rsidRPr="00B702A1">
        <w:rPr>
          <w:sz w:val="24"/>
          <w:szCs w:val="24"/>
          <w:rPrChange w:id="2748" w:author="Artin" w:date="2023-08-27T16:16:00Z">
            <w:rPr>
              <w:rFonts w:asciiTheme="minorHAnsi" w:hAnsiTheme="minorHAnsi"/>
              <w:color w:val="000000" w:themeColor="text1"/>
            </w:rPr>
          </w:rPrChange>
        </w:rPr>
        <w:t>text</w:t>
      </w:r>
      <w:proofErr w:type="gramEnd"/>
      <w:r w:rsidRPr="00B702A1">
        <w:rPr>
          <w:sz w:val="24"/>
          <w:szCs w:val="24"/>
          <w:rPrChange w:id="2749" w:author="Artin" w:date="2023-08-27T16:16:00Z">
            <w:rPr>
              <w:rFonts w:asciiTheme="minorHAnsi" w:hAnsiTheme="minorHAnsi"/>
              <w:color w:val="000000" w:themeColor="text1"/>
            </w:rPr>
          </w:rPrChange>
        </w:rPr>
        <w:t xml:space="preserve">{if} \quad </w:t>
      </w:r>
      <w:proofErr w:type="spellStart"/>
      <w:r w:rsidRPr="00B702A1">
        <w:rPr>
          <w:sz w:val="24"/>
          <w:szCs w:val="24"/>
          <w:rPrChange w:id="2750" w:author="Artin" w:date="2023-08-27T16:16:00Z">
            <w:rPr>
              <w:rFonts w:asciiTheme="minorHAnsi" w:hAnsiTheme="minorHAnsi"/>
              <w:color w:val="000000" w:themeColor="text1"/>
            </w:rPr>
          </w:rPrChange>
        </w:rPr>
        <w:t>y_k</w:t>
      </w:r>
      <w:proofErr w:type="spellEnd"/>
      <w:r w:rsidRPr="00B702A1">
        <w:rPr>
          <w:sz w:val="24"/>
          <w:szCs w:val="24"/>
          <w:rPrChange w:id="2751" w:author="Artin" w:date="2023-08-27T16:16:00Z">
            <w:rPr>
              <w:rFonts w:asciiTheme="minorHAnsi" w:hAnsiTheme="minorHAnsi"/>
              <w:color w:val="000000" w:themeColor="text1"/>
            </w:rPr>
          </w:rPrChange>
        </w:rPr>
        <w:t>^{(i)} = 1</w:t>
      </w:r>
      <w:del w:id="2752" w:author="Artin" w:date="2023-08-27T16:16:00Z">
        <w:r w:rsidR="00217555" w:rsidRPr="00B702A1">
          <w:rPr>
            <w:rFonts w:cstheme="minorHAnsi"/>
            <w:color w:val="000000" w:themeColor="text1"/>
            <w:sz w:val="24"/>
            <w:szCs w:val="24"/>
          </w:rPr>
          <w:delText xml:space="preserve"> \\</w:delText>
        </w:r>
      </w:del>
    </w:p>
    <w:p w14:paraId="7CEBC0E5" w14:textId="77777777" w:rsidR="00CA6F40" w:rsidRPr="00B702A1" w:rsidRDefault="00CA6F40" w:rsidP="00B702A1">
      <w:pPr>
        <w:spacing w:line="276" w:lineRule="auto"/>
        <w:rPr>
          <w:ins w:id="2753" w:author="Artin" w:date="2023-08-27T16:16:00Z"/>
          <w:rFonts w:ascii="Arial Narrow" w:hAnsi="Arial Narrow"/>
          <w:kern w:val="0"/>
          <w:sz w:val="24"/>
          <w:szCs w:val="24"/>
          <w14:ligatures w14:val="none"/>
        </w:rPr>
      </w:pPr>
      <w:r w:rsidRPr="00B702A1">
        <w:rPr>
          <w:sz w:val="24"/>
          <w:szCs w:val="24"/>
          <w:rPrChange w:id="2754" w:author="Artin" w:date="2023-08-27T16:16:00Z">
            <w:rPr>
              <w:rFonts w:asciiTheme="minorHAnsi" w:hAnsiTheme="minorHAnsi"/>
              <w:color w:val="000000" w:themeColor="text1"/>
            </w:rPr>
          </w:rPrChange>
        </w:rPr>
        <w:t xml:space="preserve">       </w:t>
      </w:r>
      <w:ins w:id="2755" w:author="Artin" w:date="2023-08-27T16:16:00Z">
        <w:r w:rsidRPr="00B702A1">
          <w:rPr>
            <w:szCs w:val="24"/>
          </w:rPr>
          <w:t xml:space="preserve"> \\</w:t>
        </w:r>
      </w:ins>
    </w:p>
    <w:p w14:paraId="7B540EFE" w14:textId="08695D42" w:rsidR="00CA6F40" w:rsidRPr="00B702A1" w:rsidRDefault="00CA6F40" w:rsidP="00B702A1">
      <w:pPr>
        <w:spacing w:line="276" w:lineRule="auto"/>
        <w:rPr>
          <w:ins w:id="2756" w:author="Artin" w:date="2023-08-27T16:16:00Z"/>
          <w:sz w:val="24"/>
          <w:szCs w:val="24"/>
        </w:rPr>
      </w:pPr>
      <w:ins w:id="2757" w:author="Artin" w:date="2023-08-27T16:16:00Z">
        <w:r w:rsidRPr="00B702A1">
          <w:rPr>
            <w:sz w:val="24"/>
            <w:szCs w:val="24"/>
          </w:rPr>
          <w:t xml:space="preserve">        \,</w:t>
        </w:r>
      </w:ins>
      <w:r w:rsidRPr="00B702A1">
        <w:rPr>
          <w:sz w:val="24"/>
          <w:szCs w:val="24"/>
          <w:rPrChange w:id="2758" w:author="Artin" w:date="2023-08-27T16:16:00Z">
            <w:rPr>
              <w:rFonts w:asciiTheme="minorHAnsi" w:hAnsiTheme="minorHAnsi"/>
              <w:color w:val="000000" w:themeColor="text1"/>
            </w:rPr>
          </w:rPrChange>
        </w:rPr>
        <w:t xml:space="preserve"> 1 - {\</w:t>
      </w:r>
      <w:proofErr w:type="gramStart"/>
      <w:r w:rsidRPr="00B702A1">
        <w:rPr>
          <w:sz w:val="24"/>
          <w:szCs w:val="24"/>
          <w:rPrChange w:id="2759" w:author="Artin" w:date="2023-08-27T16:16:00Z">
            <w:rPr>
              <w:rFonts w:asciiTheme="minorHAnsi" w:hAnsiTheme="minorHAnsi"/>
              <w:color w:val="000000" w:themeColor="text1"/>
            </w:rPr>
          </w:rPrChange>
        </w:rPr>
        <w:t>left( 1</w:t>
      </w:r>
      <w:proofErr w:type="gramEnd"/>
      <w:r w:rsidRPr="00B702A1">
        <w:rPr>
          <w:sz w:val="24"/>
          <w:szCs w:val="24"/>
          <w:rPrChange w:id="2760" w:author="Artin" w:date="2023-08-27T16:16:00Z">
            <w:rPr>
              <w:rFonts w:asciiTheme="minorHAnsi" w:hAnsiTheme="minorHAnsi"/>
              <w:color w:val="000000" w:themeColor="text1"/>
            </w:rPr>
          </w:rPrChange>
        </w:rPr>
        <w:t xml:space="preserve"> - </w:t>
      </w:r>
      <w:proofErr w:type="spellStart"/>
      <w:r w:rsidRPr="00B702A1">
        <w:rPr>
          <w:sz w:val="24"/>
          <w:szCs w:val="24"/>
          <w:rPrChange w:id="2761" w:author="Artin" w:date="2023-08-27T16:16:00Z">
            <w:rPr>
              <w:rFonts w:asciiTheme="minorHAnsi" w:hAnsiTheme="minorHAnsi"/>
              <w:color w:val="000000" w:themeColor="text1"/>
            </w:rPr>
          </w:rPrChange>
        </w:rPr>
        <w:t>p_k</w:t>
      </w:r>
      <w:proofErr w:type="spellEnd"/>
      <w:r w:rsidRPr="00B702A1">
        <w:rPr>
          <w:sz w:val="24"/>
          <w:szCs w:val="24"/>
          <w:rPrChange w:id="2762" w:author="Artin" w:date="2023-08-27T16:16:00Z">
            <w:rPr>
              <w:rFonts w:asciiTheme="minorHAnsi" w:hAnsiTheme="minorHAnsi"/>
              <w:color w:val="000000" w:themeColor="text1"/>
            </w:rPr>
          </w:rPrChange>
        </w:rPr>
        <w:t>^{(i)} \right)}^{-\</w:t>
      </w:r>
      <w:proofErr w:type="spellStart"/>
      <w:r w:rsidRPr="00B702A1">
        <w:rPr>
          <w:sz w:val="24"/>
          <w:szCs w:val="24"/>
          <w:rPrChange w:id="2763" w:author="Artin" w:date="2023-08-27T16:16:00Z">
            <w:rPr>
              <w:rFonts w:asciiTheme="minorHAnsi" w:hAnsiTheme="minorHAnsi"/>
              <w:color w:val="000000" w:themeColor="text1"/>
            </w:rPr>
          </w:rPrChange>
        </w:rPr>
        <w:t>alpha_k</w:t>
      </w:r>
      <w:proofErr w:type="spellEnd"/>
      <w:r w:rsidRPr="00B702A1">
        <w:rPr>
          <w:sz w:val="24"/>
          <w:szCs w:val="24"/>
          <w:rPrChange w:id="2764" w:author="Artin" w:date="2023-08-27T16:16:00Z">
            <w:rPr>
              <w:rFonts w:asciiTheme="minorHAnsi" w:hAnsiTheme="minorHAnsi"/>
              <w:color w:val="000000" w:themeColor="text1"/>
            </w:rPr>
          </w:rPrChange>
        </w:rPr>
        <w:t xml:space="preserve"> \log{\left( 1 - </w:t>
      </w:r>
      <w:proofErr w:type="spellStart"/>
      <w:r w:rsidRPr="00B702A1">
        <w:rPr>
          <w:sz w:val="24"/>
          <w:szCs w:val="24"/>
          <w:rPrChange w:id="2765" w:author="Artin" w:date="2023-08-27T16:16:00Z">
            <w:rPr>
              <w:rFonts w:asciiTheme="minorHAnsi" w:hAnsiTheme="minorHAnsi"/>
              <w:color w:val="000000" w:themeColor="text1"/>
            </w:rPr>
          </w:rPrChange>
        </w:rPr>
        <w:t>p_j</w:t>
      </w:r>
      <w:proofErr w:type="spellEnd"/>
      <w:r w:rsidRPr="00B702A1">
        <w:rPr>
          <w:sz w:val="24"/>
          <w:szCs w:val="24"/>
          <w:rPrChange w:id="2766" w:author="Artin" w:date="2023-08-27T16:16:00Z">
            <w:rPr>
              <w:rFonts w:asciiTheme="minorHAnsi" w:hAnsiTheme="minorHAnsi"/>
              <w:color w:val="000000" w:themeColor="text1"/>
            </w:rPr>
          </w:rPrChange>
        </w:rPr>
        <w:t>^{(i)} \right)} + \</w:t>
      </w:r>
      <w:proofErr w:type="spellStart"/>
      <w:r w:rsidRPr="00B702A1">
        <w:rPr>
          <w:sz w:val="24"/>
          <w:szCs w:val="24"/>
          <w:rPrChange w:id="2767" w:author="Artin" w:date="2023-08-27T16:16:00Z">
            <w:rPr>
              <w:rFonts w:asciiTheme="minorHAnsi" w:hAnsiTheme="minorHAnsi"/>
              <w:color w:val="000000" w:themeColor="text1"/>
            </w:rPr>
          </w:rPrChange>
        </w:rPr>
        <w:t>beta_k</w:t>
      </w:r>
      <w:proofErr w:type="spellEnd"/>
      <w:r w:rsidRPr="00B702A1">
        <w:rPr>
          <w:sz w:val="24"/>
          <w:szCs w:val="24"/>
          <w:rPrChange w:id="2768" w:author="Artin" w:date="2023-08-27T16:16:00Z">
            <w:rPr>
              <w:rFonts w:asciiTheme="minorHAnsi" w:hAnsiTheme="minorHAnsi"/>
              <w:color w:val="000000" w:themeColor="text1"/>
            </w:rPr>
          </w:rPrChange>
        </w:rPr>
        <w:t>}</w:t>
      </w:r>
      <w:del w:id="2769" w:author="Artin" w:date="2023-08-27T16:16:00Z">
        <w:r w:rsidR="00217555" w:rsidRPr="00B702A1">
          <w:rPr>
            <w:rFonts w:cstheme="minorHAnsi"/>
            <w:color w:val="000000" w:themeColor="text1"/>
            <w:sz w:val="24"/>
            <w:szCs w:val="24"/>
          </w:rPr>
          <w:delText xml:space="preserve"> &amp;</w:delText>
        </w:r>
      </w:del>
    </w:p>
    <w:p w14:paraId="62D02593" w14:textId="77777777" w:rsidR="00CA6F40" w:rsidRPr="00B702A1" w:rsidRDefault="00CA6F40" w:rsidP="00B702A1">
      <w:pPr>
        <w:spacing w:line="276" w:lineRule="auto"/>
        <w:rPr>
          <w:ins w:id="2770" w:author="Artin" w:date="2023-08-27T16:16:00Z"/>
          <w:sz w:val="24"/>
          <w:szCs w:val="24"/>
        </w:rPr>
      </w:pPr>
      <w:ins w:id="2771" w:author="Artin" w:date="2023-08-27T16:16:00Z">
        <w:r w:rsidRPr="00B702A1">
          <w:rPr>
            <w:sz w:val="24"/>
            <w:szCs w:val="24"/>
          </w:rPr>
          <w:t xml:space="preserve">        &amp;</w:t>
        </w:r>
      </w:ins>
    </w:p>
    <w:p w14:paraId="663E699E" w14:textId="77777777" w:rsidR="00CA6F40" w:rsidRPr="00B702A1" w:rsidRDefault="00CA6F40" w:rsidP="00B702A1">
      <w:pPr>
        <w:spacing w:line="276" w:lineRule="auto"/>
        <w:rPr>
          <w:sz w:val="24"/>
          <w:szCs w:val="24"/>
          <w:rPrChange w:id="2772" w:author="Artin" w:date="2023-08-27T16:16:00Z">
            <w:rPr>
              <w:rFonts w:asciiTheme="minorHAnsi" w:hAnsiTheme="minorHAnsi"/>
              <w:color w:val="000000" w:themeColor="text1"/>
            </w:rPr>
          </w:rPrChange>
        </w:rPr>
      </w:pPr>
      <w:ins w:id="2773" w:author="Artin" w:date="2023-08-27T16:16:00Z">
        <w:r w:rsidRPr="00B702A1">
          <w:rPr>
            <w:sz w:val="24"/>
            <w:szCs w:val="24"/>
          </w:rPr>
          <w:t xml:space="preserve">       </w:t>
        </w:r>
      </w:ins>
      <w:r w:rsidRPr="00B702A1">
        <w:rPr>
          <w:sz w:val="24"/>
          <w:szCs w:val="24"/>
          <w:rPrChange w:id="2774" w:author="Artin" w:date="2023-08-27T16:16:00Z">
            <w:rPr>
              <w:rFonts w:asciiTheme="minorHAnsi" w:hAnsiTheme="minorHAnsi"/>
              <w:color w:val="000000" w:themeColor="text1"/>
            </w:rPr>
          </w:rPrChange>
        </w:rPr>
        <w:t xml:space="preserve"> \</w:t>
      </w:r>
      <w:proofErr w:type="gramStart"/>
      <w:r w:rsidRPr="00B702A1">
        <w:rPr>
          <w:sz w:val="24"/>
          <w:szCs w:val="24"/>
          <w:rPrChange w:id="2775" w:author="Artin" w:date="2023-08-27T16:16:00Z">
            <w:rPr>
              <w:rFonts w:asciiTheme="minorHAnsi" w:hAnsiTheme="minorHAnsi"/>
              <w:color w:val="000000" w:themeColor="text1"/>
            </w:rPr>
          </w:rPrChange>
        </w:rPr>
        <w:t>text</w:t>
      </w:r>
      <w:proofErr w:type="gramEnd"/>
      <w:r w:rsidRPr="00B702A1">
        <w:rPr>
          <w:sz w:val="24"/>
          <w:szCs w:val="24"/>
          <w:rPrChange w:id="2776" w:author="Artin" w:date="2023-08-27T16:16:00Z">
            <w:rPr>
              <w:rFonts w:asciiTheme="minorHAnsi" w:hAnsiTheme="minorHAnsi"/>
              <w:color w:val="000000" w:themeColor="text1"/>
            </w:rPr>
          </w:rPrChange>
        </w:rPr>
        <w:t>{otherwise.}</w:t>
      </w:r>
    </w:p>
    <w:p w14:paraId="0366BDDA" w14:textId="77777777" w:rsidR="00CA6F40" w:rsidRPr="00B702A1" w:rsidRDefault="00CA6F40" w:rsidP="00B702A1">
      <w:pPr>
        <w:spacing w:line="276" w:lineRule="auto"/>
        <w:rPr>
          <w:moveTo w:id="2777" w:author="Artin" w:date="2023-08-27T16:16:00Z"/>
          <w:sz w:val="24"/>
          <w:szCs w:val="24"/>
          <w:rPrChange w:id="2778" w:author="Artin" w:date="2023-08-27T16:16:00Z">
            <w:rPr>
              <w:moveTo w:id="2779" w:author="Artin" w:date="2023-08-27T16:16:00Z"/>
              <w:rFonts w:asciiTheme="minorHAnsi" w:hAnsiTheme="minorHAnsi"/>
              <w:color w:val="000000" w:themeColor="text1"/>
            </w:rPr>
          </w:rPrChange>
        </w:rPr>
      </w:pPr>
      <w:moveToRangeStart w:id="2780" w:author="Artin" w:date="2023-08-27T16:16:00Z" w:name="move144045419"/>
      <w:moveTo w:id="2781" w:author="Artin" w:date="2023-08-27T16:16:00Z">
        <w:r w:rsidRPr="00B702A1">
          <w:rPr>
            <w:sz w:val="24"/>
            <w:szCs w:val="24"/>
            <w:rPrChange w:id="2782" w:author="Artin" w:date="2023-08-27T16:16:00Z">
              <w:rPr>
                <w:rFonts w:asciiTheme="minorHAnsi" w:hAnsiTheme="minorHAnsi"/>
                <w:color w:val="000000" w:themeColor="text1"/>
              </w:rPr>
            </w:rPrChange>
          </w:rPr>
          <w:t xml:space="preserve">    \</w:t>
        </w:r>
        <w:proofErr w:type="gramStart"/>
        <w:r w:rsidRPr="00B702A1">
          <w:rPr>
            <w:sz w:val="24"/>
            <w:szCs w:val="24"/>
            <w:rPrChange w:id="2783" w:author="Artin" w:date="2023-08-27T16:16:00Z">
              <w:rPr>
                <w:rFonts w:asciiTheme="minorHAnsi" w:hAnsiTheme="minorHAnsi"/>
                <w:color w:val="000000" w:themeColor="text1"/>
              </w:rPr>
            </w:rPrChange>
          </w:rPr>
          <w:t>end</w:t>
        </w:r>
        <w:proofErr w:type="gramEnd"/>
        <w:r w:rsidRPr="00B702A1">
          <w:rPr>
            <w:sz w:val="24"/>
            <w:szCs w:val="24"/>
            <w:rPrChange w:id="2784" w:author="Artin" w:date="2023-08-27T16:16:00Z">
              <w:rPr>
                <w:rFonts w:asciiTheme="minorHAnsi" w:hAnsiTheme="minorHAnsi"/>
                <w:color w:val="000000" w:themeColor="text1"/>
              </w:rPr>
            </w:rPrChange>
          </w:rPr>
          <w:t>{cases}</w:t>
        </w:r>
      </w:moveTo>
    </w:p>
    <w:p w14:paraId="178DF371" w14:textId="77777777" w:rsidR="00CA6F40" w:rsidRPr="00B702A1" w:rsidRDefault="00CA6F40" w:rsidP="00B702A1">
      <w:pPr>
        <w:spacing w:line="276" w:lineRule="auto"/>
        <w:rPr>
          <w:moveTo w:id="2785" w:author="Artin" w:date="2023-08-27T16:16:00Z"/>
          <w:sz w:val="24"/>
          <w:szCs w:val="24"/>
          <w:rPrChange w:id="2786" w:author="Artin" w:date="2023-08-27T16:16:00Z">
            <w:rPr>
              <w:moveTo w:id="2787" w:author="Artin" w:date="2023-08-27T16:16:00Z"/>
              <w:rFonts w:asciiTheme="minorHAnsi" w:hAnsiTheme="minorHAnsi"/>
              <w:color w:val="000000" w:themeColor="text1"/>
            </w:rPr>
          </w:rPrChange>
        </w:rPr>
      </w:pPr>
      <w:moveTo w:id="2788" w:author="Artin" w:date="2023-08-27T16:16:00Z">
        <w:r w:rsidRPr="00B702A1">
          <w:rPr>
            <w:sz w:val="24"/>
            <w:szCs w:val="24"/>
            <w:rPrChange w:id="2789" w:author="Artin" w:date="2023-08-27T16:16:00Z">
              <w:rPr>
                <w:rFonts w:asciiTheme="minorHAnsi" w:hAnsiTheme="minorHAnsi"/>
                <w:color w:val="000000" w:themeColor="text1"/>
              </w:rPr>
            </w:rPrChange>
          </w:rPr>
          <w:t>\</w:t>
        </w:r>
        <w:proofErr w:type="gramStart"/>
        <w:r w:rsidRPr="00B702A1">
          <w:rPr>
            <w:sz w:val="24"/>
            <w:szCs w:val="24"/>
            <w:rPrChange w:id="2790" w:author="Artin" w:date="2023-08-27T16:16:00Z">
              <w:rPr>
                <w:rFonts w:asciiTheme="minorHAnsi" w:hAnsiTheme="minorHAnsi"/>
                <w:color w:val="000000" w:themeColor="text1"/>
              </w:rPr>
            </w:rPrChange>
          </w:rPr>
          <w:t>end</w:t>
        </w:r>
        <w:proofErr w:type="gramEnd"/>
        <w:r w:rsidRPr="00B702A1">
          <w:rPr>
            <w:sz w:val="24"/>
            <w:szCs w:val="24"/>
            <w:rPrChange w:id="2791" w:author="Artin" w:date="2023-08-27T16:16:00Z">
              <w:rPr>
                <w:rFonts w:asciiTheme="minorHAnsi" w:hAnsiTheme="minorHAnsi"/>
                <w:color w:val="000000" w:themeColor="text1"/>
              </w:rPr>
            </w:rPrChange>
          </w:rPr>
          <w:t>{equation}</w:t>
        </w:r>
      </w:moveTo>
    </w:p>
    <w:moveToRangeEnd w:id="2780"/>
    <w:p w14:paraId="3BC10613" w14:textId="77777777" w:rsidR="00CA6F40" w:rsidRPr="00B702A1" w:rsidRDefault="00CA6F40" w:rsidP="00B702A1">
      <w:pPr>
        <w:spacing w:line="276" w:lineRule="auto"/>
        <w:rPr>
          <w:ins w:id="2792" w:author="Artin" w:date="2023-08-27T16:16:00Z"/>
          <w:sz w:val="24"/>
          <w:szCs w:val="24"/>
        </w:rPr>
      </w:pPr>
    </w:p>
    <w:p w14:paraId="7712E070" w14:textId="77777777" w:rsidR="00CA6F40" w:rsidRPr="00B702A1" w:rsidRDefault="00CA6F40" w:rsidP="00B702A1">
      <w:pPr>
        <w:spacing w:line="276" w:lineRule="auto"/>
        <w:rPr>
          <w:ins w:id="2793" w:author="Artin" w:date="2023-08-27T16:16:00Z"/>
          <w:sz w:val="24"/>
          <w:szCs w:val="24"/>
        </w:rPr>
      </w:pPr>
      <w:ins w:id="2794" w:author="Artin" w:date="2023-08-27T16:16:00Z">
        <w:r w:rsidRPr="00B702A1">
          <w:rPr>
            <w:sz w:val="24"/>
            <w:szCs w:val="24"/>
          </w:rPr>
          <w:t>In order to make this work on new test instances, we can substitute the $</w:t>
        </w:r>
        <w:proofErr w:type="gramStart"/>
        <w:r w:rsidRPr="00B702A1">
          <w:rPr>
            <w:sz w:val="24"/>
            <w:szCs w:val="24"/>
          </w:rPr>
          <w:t>y_{</w:t>
        </w:r>
        <w:proofErr w:type="gramEnd"/>
        <w:r w:rsidRPr="00B702A1">
          <w:rPr>
            <w:sz w:val="24"/>
            <w:szCs w:val="24"/>
          </w:rPr>
          <w:t>k}^{(i</w:t>
        </w:r>
        <w:proofErr w:type="gramStart"/>
        <w:r w:rsidRPr="00B702A1">
          <w:rPr>
            <w:sz w:val="24"/>
            <w:szCs w:val="24"/>
          </w:rPr>
          <w:t>)}=</w:t>
        </w:r>
        <w:proofErr w:type="gramEnd"/>
        <w:r w:rsidRPr="00B702A1">
          <w:rPr>
            <w:sz w:val="24"/>
            <w:szCs w:val="24"/>
          </w:rPr>
          <w:t>1$ condition with the predicted presence of both child and parent class.</w:t>
        </w:r>
      </w:ins>
    </w:p>
    <w:p w14:paraId="2A392B37" w14:textId="77777777" w:rsidR="00CA6F40" w:rsidRPr="00B702A1" w:rsidRDefault="00CA6F40" w:rsidP="00B702A1">
      <w:pPr>
        <w:spacing w:line="276" w:lineRule="auto"/>
        <w:rPr>
          <w:moveTo w:id="2795" w:author="Artin" w:date="2023-08-27T16:16:00Z"/>
          <w:sz w:val="24"/>
          <w:szCs w:val="24"/>
          <w:rPrChange w:id="2796" w:author="Artin" w:date="2023-08-27T16:16:00Z">
            <w:rPr>
              <w:moveTo w:id="2797" w:author="Artin" w:date="2023-08-27T16:16:00Z"/>
              <w:rFonts w:asciiTheme="minorHAnsi" w:hAnsiTheme="minorHAnsi"/>
              <w:color w:val="000000" w:themeColor="text1"/>
            </w:rPr>
          </w:rPrChange>
        </w:rPr>
      </w:pPr>
      <w:moveToRangeStart w:id="2798" w:author="Artin" w:date="2023-08-27T16:16:00Z" w:name="move144045420"/>
      <w:moveTo w:id="2799" w:author="Artin" w:date="2023-08-27T16:16:00Z">
        <w:r w:rsidRPr="00B702A1">
          <w:rPr>
            <w:sz w:val="24"/>
            <w:szCs w:val="24"/>
            <w:rPrChange w:id="2800" w:author="Artin" w:date="2023-08-27T16:16:00Z">
              <w:rPr>
                <w:rFonts w:asciiTheme="minorHAnsi" w:hAnsiTheme="minorHAnsi"/>
                <w:color w:val="000000" w:themeColor="text1"/>
              </w:rPr>
            </w:rPrChange>
          </w:rPr>
          <w:t>\</w:t>
        </w:r>
        <w:proofErr w:type="gramStart"/>
        <w:r w:rsidRPr="00B702A1">
          <w:rPr>
            <w:sz w:val="24"/>
            <w:szCs w:val="24"/>
            <w:rPrChange w:id="2801" w:author="Artin" w:date="2023-08-27T16:16:00Z">
              <w:rPr>
                <w:rFonts w:asciiTheme="minorHAnsi" w:hAnsiTheme="minorHAnsi"/>
                <w:color w:val="000000" w:themeColor="text1"/>
              </w:rPr>
            </w:rPrChange>
          </w:rPr>
          <w:t>begin</w:t>
        </w:r>
        <w:proofErr w:type="gramEnd"/>
        <w:r w:rsidRPr="00B702A1">
          <w:rPr>
            <w:sz w:val="24"/>
            <w:szCs w:val="24"/>
            <w:rPrChange w:id="2802" w:author="Artin" w:date="2023-08-27T16:16:00Z">
              <w:rPr>
                <w:rFonts w:asciiTheme="minorHAnsi" w:hAnsiTheme="minorHAnsi"/>
                <w:color w:val="000000" w:themeColor="text1"/>
              </w:rPr>
            </w:rPrChange>
          </w:rPr>
          <w:t>{equation}</w:t>
        </w:r>
      </w:moveTo>
    </w:p>
    <w:moveToRangeEnd w:id="2798"/>
    <w:p w14:paraId="6E3BA0A3" w14:textId="77777777" w:rsidR="00CA6F40" w:rsidRPr="00B702A1" w:rsidRDefault="00CA6F40" w:rsidP="00B702A1">
      <w:pPr>
        <w:spacing w:line="276" w:lineRule="auto"/>
        <w:rPr>
          <w:ins w:id="2803" w:author="Artin" w:date="2023-08-27T16:16:00Z"/>
          <w:sz w:val="24"/>
          <w:szCs w:val="24"/>
        </w:rPr>
      </w:pPr>
      <w:ins w:id="2804" w:author="Artin" w:date="2023-08-27T16:16:00Z">
        <w:r w:rsidRPr="00B702A1">
          <w:rPr>
            <w:sz w:val="24"/>
            <w:szCs w:val="24"/>
          </w:rPr>
          <w:t xml:space="preserve">    \label{</w:t>
        </w:r>
        <w:proofErr w:type="gramStart"/>
        <w:r w:rsidRPr="00B702A1">
          <w:rPr>
            <w:sz w:val="24"/>
            <w:szCs w:val="24"/>
          </w:rPr>
          <w:t>eq:taxonomy.eq.</w:t>
        </w:r>
        <w:proofErr w:type="gramEnd"/>
        <w:r w:rsidRPr="00B702A1">
          <w:rPr>
            <w:sz w:val="24"/>
            <w:szCs w:val="24"/>
          </w:rPr>
          <w:t>19.newpred_wo_groundtruth}</w:t>
        </w:r>
      </w:ins>
    </w:p>
    <w:p w14:paraId="008E8E3F" w14:textId="77777777" w:rsidR="00CA6F40" w:rsidRPr="00B702A1" w:rsidRDefault="00CA6F40" w:rsidP="00B702A1">
      <w:pPr>
        <w:spacing w:line="276" w:lineRule="auto"/>
        <w:rPr>
          <w:ins w:id="2805" w:author="Artin" w:date="2023-08-27T16:16:00Z"/>
          <w:sz w:val="24"/>
          <w:szCs w:val="24"/>
        </w:rPr>
      </w:pPr>
      <w:ins w:id="2806" w:author="Artin" w:date="2023-08-27T16:16:00Z">
        <w:r w:rsidRPr="00B702A1">
          <w:rPr>
            <w:sz w:val="24"/>
            <w:szCs w:val="24"/>
          </w:rPr>
          <w:t xml:space="preserve">    \</w:t>
        </w:r>
        <w:proofErr w:type="spellStart"/>
        <w:proofErr w:type="gramStart"/>
        <w:r w:rsidRPr="00B702A1">
          <w:rPr>
            <w:sz w:val="24"/>
            <w:szCs w:val="24"/>
          </w:rPr>
          <w:t>widehat</w:t>
        </w:r>
        <w:proofErr w:type="spellEnd"/>
        <w:proofErr w:type="gramEnd"/>
        <w:r w:rsidRPr="00B702A1">
          <w:rPr>
            <w:sz w:val="24"/>
            <w:szCs w:val="24"/>
          </w:rPr>
          <w:t>{p}_k^{(i)} =</w:t>
        </w:r>
      </w:ins>
    </w:p>
    <w:p w14:paraId="77F3B244" w14:textId="77777777" w:rsidR="00CA6F40" w:rsidRPr="00B702A1" w:rsidRDefault="00CA6F40" w:rsidP="00B702A1">
      <w:pPr>
        <w:spacing w:line="276" w:lineRule="auto"/>
        <w:rPr>
          <w:ins w:id="2807" w:author="Artin" w:date="2023-08-27T16:16:00Z"/>
          <w:sz w:val="24"/>
          <w:szCs w:val="24"/>
        </w:rPr>
      </w:pPr>
      <w:ins w:id="2808" w:author="Artin" w:date="2023-08-27T16:16:00Z">
        <w:r w:rsidRPr="00B702A1">
          <w:rPr>
            <w:sz w:val="24"/>
            <w:szCs w:val="24"/>
          </w:rPr>
          <w:t xml:space="preserve">    \</w:t>
        </w:r>
        <w:proofErr w:type="gramStart"/>
        <w:r w:rsidRPr="00B702A1">
          <w:rPr>
            <w:sz w:val="24"/>
            <w:szCs w:val="24"/>
          </w:rPr>
          <w:t>begin</w:t>
        </w:r>
        <w:proofErr w:type="gramEnd"/>
        <w:r w:rsidRPr="00B702A1">
          <w:rPr>
            <w:sz w:val="24"/>
            <w:szCs w:val="24"/>
          </w:rPr>
          <w:t>{cases}</w:t>
        </w:r>
      </w:ins>
    </w:p>
    <w:p w14:paraId="5B0AE16D" w14:textId="77777777" w:rsidR="00CA6F40" w:rsidRPr="00B702A1" w:rsidRDefault="00CA6F40" w:rsidP="00B702A1">
      <w:pPr>
        <w:spacing w:line="276" w:lineRule="auto"/>
        <w:rPr>
          <w:ins w:id="2809" w:author="Artin" w:date="2023-08-27T16:16:00Z"/>
          <w:sz w:val="24"/>
          <w:szCs w:val="24"/>
        </w:rPr>
      </w:pPr>
      <w:ins w:id="2810" w:author="Artin" w:date="2023-08-27T16:16:00Z">
        <w:r w:rsidRPr="00B702A1">
          <w:rPr>
            <w:sz w:val="24"/>
            <w:szCs w:val="24"/>
          </w:rPr>
          <w:t xml:space="preserve">        </w:t>
        </w:r>
        <w:proofErr w:type="gramStart"/>
        <w:r w:rsidRPr="00B702A1">
          <w:rPr>
            <w:sz w:val="24"/>
            <w:szCs w:val="24"/>
          </w:rPr>
          <w:t>\, {</w:t>
        </w:r>
        <w:proofErr w:type="gramEnd"/>
        <w:r w:rsidRPr="00B702A1">
          <w:rPr>
            <w:sz w:val="24"/>
            <w:szCs w:val="24"/>
          </w:rPr>
          <w:t>\</w:t>
        </w:r>
        <w:proofErr w:type="gramStart"/>
        <w:r w:rsidRPr="00B702A1">
          <w:rPr>
            <w:sz w:val="24"/>
            <w:szCs w:val="24"/>
          </w:rPr>
          <w:t xml:space="preserve">left( </w:t>
        </w:r>
        <w:proofErr w:type="spellStart"/>
        <w:r w:rsidRPr="00B702A1">
          <w:rPr>
            <w:sz w:val="24"/>
            <w:szCs w:val="24"/>
          </w:rPr>
          <w:t>p</w:t>
        </w:r>
        <w:proofErr w:type="gramEnd"/>
        <w:r w:rsidRPr="00B702A1">
          <w:rPr>
            <w:sz w:val="24"/>
            <w:szCs w:val="24"/>
          </w:rPr>
          <w:t>_k</w:t>
        </w:r>
        <w:proofErr w:type="spellEnd"/>
        <w:r w:rsidRPr="00B702A1">
          <w:rPr>
            <w:sz w:val="24"/>
            <w:szCs w:val="24"/>
          </w:rPr>
          <w:t>^{(i)} \right)}^{-\</w:t>
        </w:r>
        <w:proofErr w:type="spellStart"/>
        <w:r w:rsidRPr="00B702A1">
          <w:rPr>
            <w:sz w:val="24"/>
            <w:szCs w:val="24"/>
          </w:rPr>
          <w:t>alpha_k</w:t>
        </w:r>
        <w:proofErr w:type="spellEnd"/>
        <w:r w:rsidRPr="00B702A1">
          <w:rPr>
            <w:sz w:val="24"/>
            <w:szCs w:val="24"/>
          </w:rPr>
          <w:t xml:space="preserve"> \log(</w:t>
        </w:r>
        <w:proofErr w:type="spellStart"/>
        <w:r w:rsidRPr="00B702A1">
          <w:rPr>
            <w:sz w:val="24"/>
            <w:szCs w:val="24"/>
          </w:rPr>
          <w:t>p_j</w:t>
        </w:r>
        <w:proofErr w:type="spellEnd"/>
        <w:r w:rsidRPr="00B702A1">
          <w:rPr>
            <w:sz w:val="24"/>
            <w:szCs w:val="24"/>
          </w:rPr>
          <w:t>^{(i)}) + \</w:t>
        </w:r>
        <w:proofErr w:type="spellStart"/>
        <w:r w:rsidRPr="00B702A1">
          <w:rPr>
            <w:sz w:val="24"/>
            <w:szCs w:val="24"/>
          </w:rPr>
          <w:t>beta_k</w:t>
        </w:r>
        <w:proofErr w:type="spellEnd"/>
        <w:r w:rsidRPr="00B702A1">
          <w:rPr>
            <w:sz w:val="24"/>
            <w:szCs w:val="24"/>
          </w:rPr>
          <w:t>}</w:t>
        </w:r>
      </w:ins>
    </w:p>
    <w:p w14:paraId="4B76E83E" w14:textId="77777777" w:rsidR="00CA6F40" w:rsidRPr="00B702A1" w:rsidRDefault="00CA6F40" w:rsidP="00B702A1">
      <w:pPr>
        <w:spacing w:line="276" w:lineRule="auto"/>
        <w:rPr>
          <w:ins w:id="2811" w:author="Artin" w:date="2023-08-27T16:16:00Z"/>
          <w:sz w:val="24"/>
          <w:szCs w:val="24"/>
        </w:rPr>
      </w:pPr>
      <w:ins w:id="2812" w:author="Artin" w:date="2023-08-27T16:16:00Z">
        <w:r w:rsidRPr="00B702A1">
          <w:rPr>
            <w:sz w:val="24"/>
            <w:szCs w:val="24"/>
          </w:rPr>
          <w:t xml:space="preserve">        &amp;</w:t>
        </w:r>
      </w:ins>
    </w:p>
    <w:p w14:paraId="2BB85D9A" w14:textId="77777777" w:rsidR="00CA6F40" w:rsidRPr="00B702A1" w:rsidRDefault="00CA6F40" w:rsidP="00B702A1">
      <w:pPr>
        <w:spacing w:line="276" w:lineRule="auto"/>
        <w:rPr>
          <w:ins w:id="2813" w:author="Artin" w:date="2023-08-27T16:16:00Z"/>
          <w:sz w:val="24"/>
          <w:szCs w:val="24"/>
        </w:rPr>
      </w:pPr>
      <w:ins w:id="2814" w:author="Artin" w:date="2023-08-27T16:16:00Z">
        <w:r w:rsidRPr="00B702A1">
          <w:rPr>
            <w:sz w:val="24"/>
            <w:szCs w:val="24"/>
          </w:rPr>
          <w:t xml:space="preserve">        \</w:t>
        </w:r>
        <w:proofErr w:type="gramStart"/>
        <w:r w:rsidRPr="00B702A1">
          <w:rPr>
            <w:sz w:val="24"/>
            <w:szCs w:val="24"/>
          </w:rPr>
          <w:t>text</w:t>
        </w:r>
        <w:proofErr w:type="gramEnd"/>
        <w:r w:rsidRPr="00B702A1">
          <w:rPr>
            <w:sz w:val="24"/>
            <w:szCs w:val="24"/>
          </w:rPr>
          <w:t>{if} \quad (</w:t>
        </w:r>
        <w:proofErr w:type="spellStart"/>
        <w:r w:rsidRPr="00B702A1">
          <w:rPr>
            <w:sz w:val="24"/>
            <w:szCs w:val="24"/>
          </w:rPr>
          <w:t>p_k</w:t>
        </w:r>
        <w:proofErr w:type="spellEnd"/>
        <w:r w:rsidRPr="00B702A1">
          <w:rPr>
            <w:sz w:val="24"/>
            <w:szCs w:val="24"/>
          </w:rPr>
          <w:t>^{(i)} &gt; 0.5) \; \&amp; \; (</w:t>
        </w:r>
        <w:proofErr w:type="spellStart"/>
        <w:r w:rsidRPr="00B702A1">
          <w:rPr>
            <w:sz w:val="24"/>
            <w:szCs w:val="24"/>
          </w:rPr>
          <w:t>p_j</w:t>
        </w:r>
        <w:proofErr w:type="spellEnd"/>
        <w:r w:rsidRPr="00B702A1">
          <w:rPr>
            <w:sz w:val="24"/>
            <w:szCs w:val="24"/>
          </w:rPr>
          <w:t>^{(i)} &gt; 0.5)</w:t>
        </w:r>
      </w:ins>
    </w:p>
    <w:p w14:paraId="5AEBB6EF" w14:textId="77777777" w:rsidR="00CA6F40" w:rsidRPr="00B702A1" w:rsidRDefault="00CA6F40" w:rsidP="00B702A1">
      <w:pPr>
        <w:spacing w:line="276" w:lineRule="auto"/>
        <w:rPr>
          <w:ins w:id="2815" w:author="Artin" w:date="2023-08-27T16:16:00Z"/>
          <w:sz w:val="24"/>
          <w:szCs w:val="24"/>
        </w:rPr>
      </w:pPr>
      <w:ins w:id="2816" w:author="Artin" w:date="2023-08-27T16:16:00Z">
        <w:r w:rsidRPr="00B702A1">
          <w:rPr>
            <w:sz w:val="24"/>
            <w:szCs w:val="24"/>
          </w:rPr>
          <w:t xml:space="preserve">        \\</w:t>
        </w:r>
      </w:ins>
    </w:p>
    <w:p w14:paraId="1FD5CE6F" w14:textId="77777777" w:rsidR="00CA6F40" w:rsidRPr="00B702A1" w:rsidRDefault="00CA6F40" w:rsidP="00B702A1">
      <w:pPr>
        <w:spacing w:line="276" w:lineRule="auto"/>
        <w:rPr>
          <w:ins w:id="2817" w:author="Artin" w:date="2023-08-27T16:16:00Z"/>
          <w:sz w:val="24"/>
          <w:szCs w:val="24"/>
        </w:rPr>
      </w:pPr>
      <w:ins w:id="2818" w:author="Artin" w:date="2023-08-27T16:16:00Z">
        <w:r w:rsidRPr="00B702A1">
          <w:rPr>
            <w:sz w:val="24"/>
            <w:szCs w:val="24"/>
          </w:rPr>
          <w:t xml:space="preserve">        \, 1 - {\</w:t>
        </w:r>
        <w:proofErr w:type="gramStart"/>
        <w:r w:rsidRPr="00B702A1">
          <w:rPr>
            <w:sz w:val="24"/>
            <w:szCs w:val="24"/>
          </w:rPr>
          <w:t>left( 1</w:t>
        </w:r>
        <w:proofErr w:type="gramEnd"/>
        <w:r w:rsidRPr="00B702A1">
          <w:rPr>
            <w:sz w:val="24"/>
            <w:szCs w:val="24"/>
          </w:rPr>
          <w:t xml:space="preserve"> - </w:t>
        </w:r>
        <w:proofErr w:type="spellStart"/>
        <w:r w:rsidRPr="00B702A1">
          <w:rPr>
            <w:sz w:val="24"/>
            <w:szCs w:val="24"/>
          </w:rPr>
          <w:t>p_k</w:t>
        </w:r>
        <w:proofErr w:type="spellEnd"/>
        <w:r w:rsidRPr="00B702A1">
          <w:rPr>
            <w:sz w:val="24"/>
            <w:szCs w:val="24"/>
          </w:rPr>
          <w:t>^{(i)} \right)}^{-\</w:t>
        </w:r>
        <w:proofErr w:type="spellStart"/>
        <w:r w:rsidRPr="00B702A1">
          <w:rPr>
            <w:sz w:val="24"/>
            <w:szCs w:val="24"/>
          </w:rPr>
          <w:t>alpha_k</w:t>
        </w:r>
        <w:proofErr w:type="spellEnd"/>
        <w:r w:rsidRPr="00B702A1">
          <w:rPr>
            <w:sz w:val="24"/>
            <w:szCs w:val="24"/>
          </w:rPr>
          <w:t xml:space="preserve"> \log{\left( 1 - </w:t>
        </w:r>
        <w:proofErr w:type="spellStart"/>
        <w:r w:rsidRPr="00B702A1">
          <w:rPr>
            <w:sz w:val="24"/>
            <w:szCs w:val="24"/>
          </w:rPr>
          <w:t>p_j</w:t>
        </w:r>
        <w:proofErr w:type="spellEnd"/>
        <w:r w:rsidRPr="00B702A1">
          <w:rPr>
            <w:sz w:val="24"/>
            <w:szCs w:val="24"/>
          </w:rPr>
          <w:t>^{(i)} \right)} + \</w:t>
        </w:r>
        <w:proofErr w:type="spellStart"/>
        <w:r w:rsidRPr="00B702A1">
          <w:rPr>
            <w:sz w:val="24"/>
            <w:szCs w:val="24"/>
          </w:rPr>
          <w:t>beta_k</w:t>
        </w:r>
        <w:proofErr w:type="spellEnd"/>
        <w:r w:rsidRPr="00B702A1">
          <w:rPr>
            <w:sz w:val="24"/>
            <w:szCs w:val="24"/>
          </w:rPr>
          <w:t>}</w:t>
        </w:r>
      </w:ins>
    </w:p>
    <w:p w14:paraId="685D4978" w14:textId="77777777" w:rsidR="00CA6F40" w:rsidRPr="00B702A1" w:rsidRDefault="00CA6F40" w:rsidP="00B702A1">
      <w:pPr>
        <w:spacing w:line="276" w:lineRule="auto"/>
        <w:rPr>
          <w:ins w:id="2819" w:author="Artin" w:date="2023-08-27T16:16:00Z"/>
          <w:sz w:val="24"/>
          <w:szCs w:val="24"/>
        </w:rPr>
      </w:pPr>
      <w:ins w:id="2820" w:author="Artin" w:date="2023-08-27T16:16:00Z">
        <w:r w:rsidRPr="00B702A1">
          <w:rPr>
            <w:sz w:val="24"/>
            <w:szCs w:val="24"/>
          </w:rPr>
          <w:t xml:space="preserve">        &amp;</w:t>
        </w:r>
      </w:ins>
    </w:p>
    <w:p w14:paraId="5DD875EE" w14:textId="77777777" w:rsidR="00CA6F40" w:rsidRPr="00B702A1" w:rsidRDefault="00CA6F40" w:rsidP="00B702A1">
      <w:pPr>
        <w:spacing w:line="276" w:lineRule="auto"/>
        <w:rPr>
          <w:ins w:id="2821" w:author="Artin" w:date="2023-08-27T16:16:00Z"/>
          <w:sz w:val="24"/>
          <w:szCs w:val="24"/>
        </w:rPr>
      </w:pPr>
      <w:ins w:id="2822" w:author="Artin" w:date="2023-08-27T16:16:00Z">
        <w:r w:rsidRPr="00B702A1">
          <w:rPr>
            <w:sz w:val="24"/>
            <w:szCs w:val="24"/>
          </w:rPr>
          <w:t xml:space="preserve">        \</w:t>
        </w:r>
        <w:proofErr w:type="gramStart"/>
        <w:r w:rsidRPr="00B702A1">
          <w:rPr>
            <w:sz w:val="24"/>
            <w:szCs w:val="24"/>
          </w:rPr>
          <w:t>text</w:t>
        </w:r>
        <w:proofErr w:type="gramEnd"/>
        <w:r w:rsidRPr="00B702A1">
          <w:rPr>
            <w:sz w:val="24"/>
            <w:szCs w:val="24"/>
          </w:rPr>
          <w:t>{otherwise.}</w:t>
        </w:r>
      </w:ins>
    </w:p>
    <w:p w14:paraId="54311688" w14:textId="77777777" w:rsidR="00CA6F40" w:rsidRPr="00B702A1" w:rsidRDefault="00CA6F40" w:rsidP="00B702A1">
      <w:pPr>
        <w:spacing w:line="276" w:lineRule="auto"/>
        <w:rPr>
          <w:sz w:val="24"/>
          <w:szCs w:val="24"/>
          <w:rPrChange w:id="2823" w:author="Artin" w:date="2023-08-27T16:16:00Z">
            <w:rPr>
              <w:rFonts w:asciiTheme="minorHAnsi" w:hAnsiTheme="minorHAnsi"/>
              <w:color w:val="000000" w:themeColor="text1"/>
            </w:rPr>
          </w:rPrChange>
        </w:rPr>
      </w:pPr>
      <w:r w:rsidRPr="00B702A1">
        <w:rPr>
          <w:sz w:val="24"/>
          <w:szCs w:val="24"/>
          <w:rPrChange w:id="2824" w:author="Artin" w:date="2023-08-27T16:16:00Z">
            <w:rPr>
              <w:rFonts w:asciiTheme="minorHAnsi" w:hAnsiTheme="minorHAnsi"/>
              <w:color w:val="000000" w:themeColor="text1"/>
            </w:rPr>
          </w:rPrChange>
        </w:rPr>
        <w:t xml:space="preserve">    \</w:t>
      </w:r>
      <w:proofErr w:type="gramStart"/>
      <w:r w:rsidRPr="00B702A1">
        <w:rPr>
          <w:sz w:val="24"/>
          <w:szCs w:val="24"/>
          <w:rPrChange w:id="2825" w:author="Artin" w:date="2023-08-27T16:16:00Z">
            <w:rPr>
              <w:rFonts w:asciiTheme="minorHAnsi" w:hAnsiTheme="minorHAnsi"/>
              <w:color w:val="000000" w:themeColor="text1"/>
            </w:rPr>
          </w:rPrChange>
        </w:rPr>
        <w:t>end</w:t>
      </w:r>
      <w:proofErr w:type="gramEnd"/>
      <w:r w:rsidRPr="00B702A1">
        <w:rPr>
          <w:sz w:val="24"/>
          <w:szCs w:val="24"/>
          <w:rPrChange w:id="2826" w:author="Artin" w:date="2023-08-27T16:16:00Z">
            <w:rPr>
              <w:rFonts w:asciiTheme="minorHAnsi" w:hAnsiTheme="minorHAnsi"/>
              <w:color w:val="000000" w:themeColor="text1"/>
            </w:rPr>
          </w:rPrChange>
        </w:rPr>
        <w:t>{cases}</w:t>
      </w:r>
    </w:p>
    <w:p w14:paraId="7A3A4EE5" w14:textId="77777777" w:rsidR="00CA6F40" w:rsidRPr="00B702A1" w:rsidRDefault="00CA6F40" w:rsidP="00B702A1">
      <w:pPr>
        <w:spacing w:line="276" w:lineRule="auto"/>
        <w:rPr>
          <w:moveTo w:id="2827" w:author="Artin" w:date="2023-08-27T16:16:00Z"/>
          <w:sz w:val="24"/>
          <w:szCs w:val="24"/>
          <w:rPrChange w:id="2828" w:author="Artin" w:date="2023-08-27T16:16:00Z">
            <w:rPr>
              <w:moveTo w:id="2829" w:author="Artin" w:date="2023-08-27T16:16:00Z"/>
              <w:rFonts w:asciiTheme="minorHAnsi" w:hAnsiTheme="minorHAnsi"/>
              <w:color w:val="000000" w:themeColor="text1"/>
            </w:rPr>
          </w:rPrChange>
        </w:rPr>
      </w:pPr>
      <w:moveToRangeStart w:id="2830" w:author="Artin" w:date="2023-08-27T16:16:00Z" w:name="move144045421"/>
      <w:moveTo w:id="2831" w:author="Artin" w:date="2023-08-27T16:16:00Z">
        <w:r w:rsidRPr="00B702A1">
          <w:rPr>
            <w:sz w:val="24"/>
            <w:szCs w:val="24"/>
            <w:rPrChange w:id="2832" w:author="Artin" w:date="2023-08-27T16:16:00Z">
              <w:rPr>
                <w:rFonts w:asciiTheme="minorHAnsi" w:hAnsiTheme="minorHAnsi"/>
                <w:color w:val="000000" w:themeColor="text1"/>
              </w:rPr>
            </w:rPrChange>
          </w:rPr>
          <w:t>\</w:t>
        </w:r>
        <w:proofErr w:type="gramStart"/>
        <w:r w:rsidRPr="00B702A1">
          <w:rPr>
            <w:sz w:val="24"/>
            <w:szCs w:val="24"/>
            <w:rPrChange w:id="2833" w:author="Artin" w:date="2023-08-27T16:16:00Z">
              <w:rPr>
                <w:rFonts w:asciiTheme="minorHAnsi" w:hAnsiTheme="minorHAnsi"/>
                <w:color w:val="000000" w:themeColor="text1"/>
              </w:rPr>
            </w:rPrChange>
          </w:rPr>
          <w:t>end</w:t>
        </w:r>
        <w:proofErr w:type="gramEnd"/>
        <w:r w:rsidRPr="00B702A1">
          <w:rPr>
            <w:sz w:val="24"/>
            <w:szCs w:val="24"/>
            <w:rPrChange w:id="2834" w:author="Artin" w:date="2023-08-27T16:16:00Z">
              <w:rPr>
                <w:rFonts w:asciiTheme="minorHAnsi" w:hAnsiTheme="minorHAnsi"/>
                <w:color w:val="000000" w:themeColor="text1"/>
              </w:rPr>
            </w:rPrChange>
          </w:rPr>
          <w:t>{equation}</w:t>
        </w:r>
      </w:moveTo>
    </w:p>
    <w:moveToRangeEnd w:id="2830"/>
    <w:p w14:paraId="4D2B6D90" w14:textId="77777777" w:rsidR="00217555" w:rsidRPr="00B702A1" w:rsidRDefault="00217555" w:rsidP="00B702A1">
      <w:pPr>
        <w:spacing w:after="0" w:line="276" w:lineRule="auto"/>
        <w:rPr>
          <w:del w:id="2835" w:author="Artin" w:date="2023-08-27T16:16:00Z"/>
          <w:rFonts w:cstheme="minorHAnsi"/>
          <w:color w:val="000000" w:themeColor="text1"/>
          <w:sz w:val="24"/>
          <w:szCs w:val="24"/>
        </w:rPr>
      </w:pPr>
      <w:del w:id="2836" w:author="Artin" w:date="2023-08-27T16:16:00Z">
        <w:r w:rsidRPr="00B702A1">
          <w:rPr>
            <w:rFonts w:cstheme="minorHAnsi"/>
            <w:color w:val="000000" w:themeColor="text1"/>
            <w:sz w:val="24"/>
            <w:szCs w:val="24"/>
          </w:rPr>
          <w:delText>\end{equation}</w:delText>
        </w:r>
      </w:del>
    </w:p>
    <w:p w14:paraId="29F1B22F" w14:textId="77777777" w:rsidR="00CA6F40" w:rsidRPr="00B702A1" w:rsidRDefault="00CA6F40" w:rsidP="00B702A1">
      <w:pPr>
        <w:spacing w:line="276" w:lineRule="auto"/>
        <w:rPr>
          <w:ins w:id="2837" w:author="Artin" w:date="2023-08-27T16:16:00Z"/>
          <w:sz w:val="24"/>
          <w:szCs w:val="24"/>
        </w:rPr>
      </w:pPr>
    </w:p>
    <w:p w14:paraId="384D8CD1" w14:textId="16171D2F" w:rsidR="00CA6F40" w:rsidRPr="00B702A1" w:rsidRDefault="00CA6F40" w:rsidP="00B702A1">
      <w:pPr>
        <w:spacing w:line="276" w:lineRule="auto"/>
        <w:rPr>
          <w:sz w:val="24"/>
          <w:szCs w:val="24"/>
          <w:rPrChange w:id="2838" w:author="Artin" w:date="2023-08-27T16:16:00Z">
            <w:rPr>
              <w:rFonts w:asciiTheme="minorHAnsi" w:hAnsiTheme="minorHAnsi"/>
              <w:color w:val="000000" w:themeColor="text1"/>
            </w:rPr>
          </w:rPrChange>
        </w:rPr>
      </w:pPr>
      <w:r w:rsidRPr="00B702A1">
        <w:rPr>
          <w:sz w:val="24"/>
          <w:szCs w:val="24"/>
          <w:rPrChange w:id="2839" w:author="Artin" w:date="2023-08-27T16:16:00Z">
            <w:rPr>
              <w:rFonts w:asciiTheme="minorHAnsi" w:hAnsiTheme="minorHAnsi"/>
              <w:color w:val="000000" w:themeColor="text1"/>
            </w:rPr>
          </w:rPrChange>
        </w:rPr>
        <w:t>\</w:t>
      </w:r>
      <w:proofErr w:type="gramStart"/>
      <w:r w:rsidRPr="00B702A1">
        <w:rPr>
          <w:sz w:val="24"/>
          <w:szCs w:val="24"/>
          <w:rPrChange w:id="2840" w:author="Artin" w:date="2023-08-27T16:16:00Z">
            <w:rPr>
              <w:rFonts w:asciiTheme="minorHAnsi" w:hAnsiTheme="minorHAnsi"/>
              <w:color w:val="000000" w:themeColor="text1"/>
            </w:rPr>
          </w:rPrChange>
        </w:rPr>
        <w:t>subsection{</w:t>
      </w:r>
      <w:commentRangeStart w:id="2841"/>
      <w:proofErr w:type="gramEnd"/>
      <w:r w:rsidRPr="00B702A1">
        <w:rPr>
          <w:sz w:val="24"/>
          <w:szCs w:val="24"/>
          <w:rPrChange w:id="2842" w:author="Artin" w:date="2023-08-27T16:16:00Z">
            <w:rPr>
              <w:rFonts w:asciiTheme="minorHAnsi" w:hAnsiTheme="minorHAnsi"/>
              <w:color w:val="000000" w:themeColor="text1"/>
            </w:rPr>
          </w:rPrChange>
        </w:rPr>
        <w:t>Experimental Setup</w:t>
      </w:r>
      <w:commentRangeEnd w:id="2841"/>
      <w:r w:rsidR="0065281D" w:rsidRPr="00B702A1">
        <w:rPr>
          <w:rStyle w:val="CommentReference"/>
          <w:rFonts w:ascii="PT Sans Narrow" w:hAnsi="PT Sans Narrow" w:cs="Courier New"/>
          <w:sz w:val="18"/>
          <w:szCs w:val="18"/>
        </w:rPr>
        <w:commentReference w:id="2841"/>
      </w:r>
      <w:r w:rsidRPr="00B702A1">
        <w:rPr>
          <w:sz w:val="24"/>
          <w:szCs w:val="24"/>
          <w:rPrChange w:id="2843" w:author="Artin" w:date="2023-08-27T16:16:00Z">
            <w:rPr>
              <w:rFonts w:asciiTheme="minorHAnsi" w:hAnsiTheme="minorHAnsi"/>
              <w:color w:val="000000" w:themeColor="text1"/>
            </w:rPr>
          </w:rPrChange>
        </w:rPr>
        <w:t>}</w:t>
      </w:r>
    </w:p>
    <w:p w14:paraId="121FFC4E" w14:textId="77777777" w:rsidR="00CA6F40" w:rsidRPr="00B702A1" w:rsidRDefault="00CA6F40" w:rsidP="00B702A1">
      <w:pPr>
        <w:spacing w:line="276" w:lineRule="auto"/>
        <w:rPr>
          <w:sz w:val="24"/>
          <w:szCs w:val="24"/>
          <w:rPrChange w:id="2844" w:author="Artin" w:date="2023-08-27T16:16:00Z">
            <w:rPr>
              <w:rFonts w:asciiTheme="minorHAnsi" w:hAnsiTheme="minorHAnsi"/>
              <w:color w:val="000000" w:themeColor="text1"/>
            </w:rPr>
          </w:rPrChange>
        </w:rPr>
      </w:pPr>
      <w:r w:rsidRPr="00B702A1">
        <w:rPr>
          <w:sz w:val="24"/>
          <w:szCs w:val="24"/>
          <w:rPrChange w:id="2845" w:author="Artin" w:date="2023-08-27T16:16:00Z">
            <w:rPr>
              <w:rFonts w:asciiTheme="minorHAnsi" w:hAnsiTheme="minorHAnsi"/>
              <w:color w:val="000000" w:themeColor="text1"/>
            </w:rPr>
          </w:rPrChange>
        </w:rPr>
        <w:t>\</w:t>
      </w:r>
      <w:proofErr w:type="gramStart"/>
      <w:r w:rsidRPr="00B702A1">
        <w:rPr>
          <w:sz w:val="24"/>
          <w:szCs w:val="24"/>
          <w:rPrChange w:id="2846" w:author="Artin" w:date="2023-08-27T16:16:00Z">
            <w:rPr>
              <w:rFonts w:asciiTheme="minorHAnsi" w:hAnsiTheme="minorHAnsi"/>
              <w:color w:val="000000" w:themeColor="text1"/>
            </w:rPr>
          </w:rPrChange>
        </w:rPr>
        <w:t>subsubsection{</w:t>
      </w:r>
      <w:proofErr w:type="gramEnd"/>
      <w:r w:rsidRPr="00B702A1">
        <w:rPr>
          <w:sz w:val="24"/>
          <w:szCs w:val="24"/>
          <w:rPrChange w:id="2847" w:author="Artin" w:date="2023-08-27T16:16:00Z">
            <w:rPr>
              <w:rFonts w:asciiTheme="minorHAnsi" w:hAnsiTheme="minorHAnsi"/>
              <w:color w:val="000000" w:themeColor="text1"/>
            </w:rPr>
          </w:rPrChange>
        </w:rPr>
        <w:t>Datasets}</w:t>
      </w:r>
    </w:p>
    <w:p w14:paraId="701EEFA9" w14:textId="3429DEC9" w:rsidR="00CA6F40" w:rsidRPr="00B702A1" w:rsidRDefault="00CA6F40" w:rsidP="00B702A1">
      <w:pPr>
        <w:spacing w:line="276" w:lineRule="auto"/>
        <w:rPr>
          <w:sz w:val="24"/>
          <w:szCs w:val="24"/>
          <w:rPrChange w:id="2848" w:author="Artin" w:date="2023-08-27T16:16:00Z">
            <w:rPr>
              <w:rFonts w:asciiTheme="minorHAnsi" w:hAnsiTheme="minorHAnsi"/>
              <w:color w:val="000000" w:themeColor="text1"/>
            </w:rPr>
          </w:rPrChange>
        </w:rPr>
      </w:pPr>
      <w:r w:rsidRPr="00B702A1">
        <w:rPr>
          <w:sz w:val="24"/>
          <w:szCs w:val="24"/>
          <w:rPrChange w:id="2849" w:author="Artin" w:date="2023-08-27T16:16:00Z">
            <w:rPr>
              <w:rFonts w:asciiTheme="minorHAnsi" w:hAnsiTheme="minorHAnsi"/>
              <w:color w:val="000000" w:themeColor="text1"/>
            </w:rPr>
          </w:rPrChange>
        </w:rPr>
        <w:t>Three diverse and publicly available datasets are used</w:t>
      </w:r>
      <w:del w:id="2850" w:author="Artin" w:date="2023-08-27T16:16:00Z">
        <w:r w:rsidR="00217555" w:rsidRPr="00B702A1">
          <w:rPr>
            <w:rFonts w:cstheme="minorHAnsi"/>
            <w:color w:val="000000" w:themeColor="text1"/>
            <w:sz w:val="24"/>
            <w:szCs w:val="24"/>
          </w:rPr>
          <w:delText xml:space="preserve"> </w:delText>
        </w:r>
      </w:del>
      <w:r w:rsidRPr="00B702A1">
        <w:rPr>
          <w:sz w:val="24"/>
          <w:szCs w:val="24"/>
          <w:rPrChange w:id="2851" w:author="Artin" w:date="2023-08-27T16:16:00Z">
            <w:rPr>
              <w:rFonts w:asciiTheme="minorHAnsi" w:hAnsiTheme="minorHAnsi"/>
              <w:color w:val="000000" w:themeColor="text1"/>
            </w:rPr>
          </w:rPrChange>
        </w:rPr>
        <w:t xml:space="preserve"> to evaluate the proposed hierarchical multi-label classification techniques: CheXpert~\cite{irvin_CheXpert_2019}, PADCHEST~\cite{bustos_Padchest_2020}, and </w:t>
      </w:r>
      <w:del w:id="2852" w:author="Artin" w:date="2023-08-27T16:16:00Z">
        <w:r w:rsidR="00217555" w:rsidRPr="00B702A1">
          <w:rPr>
            <w:rFonts w:cstheme="minorHAnsi"/>
            <w:color w:val="000000" w:themeColor="text1"/>
            <w:sz w:val="24"/>
            <w:szCs w:val="24"/>
          </w:rPr>
          <w:delText>VinDr-CXR</w:delText>
        </w:r>
      </w:del>
      <w:ins w:id="2853" w:author="Artin" w:date="2023-08-27T16:16:00Z">
        <w:r w:rsidRPr="00B702A1">
          <w:rPr>
            <w:sz w:val="24"/>
            <w:szCs w:val="24"/>
          </w:rPr>
          <w:t>NIH</w:t>
        </w:r>
      </w:ins>
      <w:r w:rsidRPr="00B702A1">
        <w:rPr>
          <w:sz w:val="24"/>
          <w:szCs w:val="24"/>
          <w:rPrChange w:id="2854" w:author="Artin" w:date="2023-08-27T16:16:00Z">
            <w:rPr>
              <w:rFonts w:asciiTheme="minorHAnsi" w:hAnsiTheme="minorHAnsi"/>
              <w:color w:val="000000" w:themeColor="text1"/>
            </w:rPr>
          </w:rPrChange>
        </w:rPr>
        <w:t>~\cite{</w:t>
      </w:r>
      <w:del w:id="2855" w:author="Artin" w:date="2023-08-27T16:16:00Z">
        <w:r w:rsidR="00217555" w:rsidRPr="00B702A1">
          <w:rPr>
            <w:rFonts w:cstheme="minorHAnsi"/>
            <w:color w:val="000000" w:themeColor="text1"/>
            <w:sz w:val="24"/>
            <w:szCs w:val="24"/>
          </w:rPr>
          <w:delText>nguyen_VinDrCXR_2022</w:delText>
        </w:r>
      </w:del>
      <w:proofErr w:type="gramStart"/>
      <w:ins w:id="2856" w:author="Artin" w:date="2023-08-27T16:16:00Z">
        <w:r w:rsidRPr="00B702A1">
          <w:rPr>
            <w:sz w:val="24"/>
            <w:szCs w:val="24"/>
          </w:rPr>
          <w:t>wang</w:t>
        </w:r>
        <w:proofErr w:type="gramEnd"/>
        <w:r w:rsidRPr="00B702A1">
          <w:rPr>
            <w:sz w:val="24"/>
            <w:szCs w:val="24"/>
          </w:rPr>
          <w:t>_ChestXRay8_2017</w:t>
        </w:r>
      </w:ins>
      <w:r w:rsidRPr="00B702A1">
        <w:rPr>
          <w:sz w:val="24"/>
          <w:szCs w:val="24"/>
          <w:rPrChange w:id="2857" w:author="Artin" w:date="2023-08-27T16:16:00Z">
            <w:rPr>
              <w:rFonts w:asciiTheme="minorHAnsi" w:hAnsiTheme="minorHAnsi"/>
              <w:color w:val="000000" w:themeColor="text1"/>
            </w:rPr>
          </w:rPrChange>
        </w:rPr>
        <w:t>}. These datasets contain a diverse range of chest radiographic images covering various thoracic diseases, providing a comprehensive evaluation of the effectiveness of our method. The description of the three datasets are as follows.</w:t>
      </w:r>
    </w:p>
    <w:p w14:paraId="6DDD107E" w14:textId="77777777" w:rsidR="00CA6F40" w:rsidRPr="00B702A1" w:rsidRDefault="00CA6F40" w:rsidP="00B702A1">
      <w:pPr>
        <w:spacing w:line="276" w:lineRule="auto"/>
        <w:rPr>
          <w:sz w:val="24"/>
          <w:szCs w:val="24"/>
          <w:rPrChange w:id="2858" w:author="Artin" w:date="2023-08-27T16:16:00Z">
            <w:rPr>
              <w:rFonts w:asciiTheme="minorHAnsi" w:hAnsiTheme="minorHAnsi"/>
              <w:color w:val="000000" w:themeColor="text1"/>
            </w:rPr>
          </w:rPrChange>
        </w:rPr>
      </w:pPr>
      <w:r w:rsidRPr="00B702A1">
        <w:rPr>
          <w:sz w:val="24"/>
          <w:szCs w:val="24"/>
          <w:rPrChange w:id="2859" w:author="Artin" w:date="2023-08-27T16:16:00Z">
            <w:rPr>
              <w:rFonts w:asciiTheme="minorHAnsi" w:hAnsiTheme="minorHAnsi"/>
              <w:color w:val="000000" w:themeColor="text1"/>
            </w:rPr>
          </w:rPrChange>
        </w:rPr>
        <w:t>\</w:t>
      </w:r>
      <w:proofErr w:type="gramStart"/>
      <w:r w:rsidRPr="00B702A1">
        <w:rPr>
          <w:sz w:val="24"/>
          <w:szCs w:val="24"/>
          <w:rPrChange w:id="2860" w:author="Artin" w:date="2023-08-27T16:16:00Z">
            <w:rPr>
              <w:rFonts w:asciiTheme="minorHAnsi" w:hAnsiTheme="minorHAnsi"/>
              <w:color w:val="000000" w:themeColor="text1"/>
            </w:rPr>
          </w:rPrChange>
        </w:rPr>
        <w:t>begin</w:t>
      </w:r>
      <w:proofErr w:type="gramEnd"/>
      <w:r w:rsidRPr="00B702A1">
        <w:rPr>
          <w:sz w:val="24"/>
          <w:szCs w:val="24"/>
          <w:rPrChange w:id="2861" w:author="Artin" w:date="2023-08-27T16:16:00Z">
            <w:rPr>
              <w:rFonts w:asciiTheme="minorHAnsi" w:hAnsiTheme="minorHAnsi"/>
              <w:color w:val="000000" w:themeColor="text1"/>
            </w:rPr>
          </w:rPrChange>
        </w:rPr>
        <w:t>{itemize}</w:t>
      </w:r>
    </w:p>
    <w:p w14:paraId="54CE9367" w14:textId="77777777" w:rsidR="00CA6F40" w:rsidRPr="00B702A1" w:rsidRDefault="00CA6F40" w:rsidP="00B702A1">
      <w:pPr>
        <w:spacing w:line="276" w:lineRule="auto"/>
        <w:rPr>
          <w:sz w:val="24"/>
          <w:szCs w:val="24"/>
          <w:rPrChange w:id="2862" w:author="Artin" w:date="2023-08-27T16:16:00Z">
            <w:rPr>
              <w:rFonts w:asciiTheme="minorHAnsi" w:hAnsiTheme="minorHAnsi"/>
              <w:color w:val="000000" w:themeColor="text1"/>
            </w:rPr>
          </w:rPrChange>
        </w:rPr>
      </w:pPr>
      <w:r w:rsidRPr="00B702A1">
        <w:rPr>
          <w:sz w:val="24"/>
          <w:szCs w:val="24"/>
          <w:rPrChange w:id="2863" w:author="Artin" w:date="2023-08-27T16:16:00Z">
            <w:rPr>
              <w:rFonts w:asciiTheme="minorHAnsi" w:hAnsiTheme="minorHAnsi"/>
              <w:color w:val="000000" w:themeColor="text1"/>
            </w:rPr>
          </w:rPrChange>
        </w:rPr>
        <w:t xml:space="preserve">    \</w:t>
      </w:r>
      <w:proofErr w:type="gramStart"/>
      <w:r w:rsidRPr="00B702A1">
        <w:rPr>
          <w:sz w:val="24"/>
          <w:szCs w:val="24"/>
          <w:rPrChange w:id="2864" w:author="Artin" w:date="2023-08-27T16:16:00Z">
            <w:rPr>
              <w:rFonts w:asciiTheme="minorHAnsi" w:hAnsiTheme="minorHAnsi"/>
              <w:color w:val="000000" w:themeColor="text1"/>
            </w:rPr>
          </w:rPrChange>
        </w:rPr>
        <w:t>item  \</w:t>
      </w:r>
      <w:proofErr w:type="spellStart"/>
      <w:proofErr w:type="gramEnd"/>
      <w:r w:rsidRPr="00B702A1">
        <w:rPr>
          <w:sz w:val="24"/>
          <w:szCs w:val="24"/>
          <w:rPrChange w:id="2865" w:author="Artin" w:date="2023-08-27T16:16:00Z">
            <w:rPr>
              <w:rFonts w:asciiTheme="minorHAnsi" w:hAnsiTheme="minorHAnsi"/>
              <w:color w:val="000000" w:themeColor="text1"/>
            </w:rPr>
          </w:rPrChange>
        </w:rPr>
        <w:t>textbf</w:t>
      </w:r>
      <w:proofErr w:type="spellEnd"/>
      <w:r w:rsidRPr="00B702A1">
        <w:rPr>
          <w:sz w:val="24"/>
          <w:szCs w:val="24"/>
          <w:rPrChange w:id="2866" w:author="Artin" w:date="2023-08-27T16:16:00Z">
            <w:rPr>
              <w:rFonts w:asciiTheme="minorHAnsi" w:hAnsiTheme="minorHAnsi"/>
              <w:color w:val="000000" w:themeColor="text1"/>
            </w:rPr>
          </w:rPrChange>
        </w:rPr>
        <w:t>{CheXpert}~\cite{irvin_CheXpert_2019} is a large-scale dataset containing 224,316 chest radiographs of 65,240 patients, labeled with 14 radiographic findings.</w:t>
      </w:r>
    </w:p>
    <w:p w14:paraId="13F9CA56" w14:textId="77777777" w:rsidR="00CA6F40" w:rsidRPr="00B702A1" w:rsidRDefault="00CA6F40" w:rsidP="00B702A1">
      <w:pPr>
        <w:spacing w:line="276" w:lineRule="auto"/>
        <w:rPr>
          <w:sz w:val="24"/>
          <w:szCs w:val="24"/>
          <w:rPrChange w:id="2867" w:author="Artin" w:date="2023-08-27T16:16:00Z">
            <w:rPr>
              <w:rFonts w:asciiTheme="minorHAnsi" w:hAnsiTheme="minorHAnsi"/>
              <w:color w:val="000000" w:themeColor="text1"/>
            </w:rPr>
          </w:rPrChange>
        </w:rPr>
      </w:pPr>
      <w:r w:rsidRPr="00B702A1">
        <w:rPr>
          <w:sz w:val="24"/>
          <w:szCs w:val="24"/>
          <w:rPrChange w:id="2868" w:author="Artin" w:date="2023-08-27T16:16:00Z">
            <w:rPr>
              <w:rFonts w:asciiTheme="minorHAnsi" w:hAnsiTheme="minorHAnsi"/>
              <w:color w:val="000000" w:themeColor="text1"/>
            </w:rPr>
          </w:rPrChange>
        </w:rPr>
        <w:t xml:space="preserve">    \item \</w:t>
      </w:r>
      <w:proofErr w:type="spellStart"/>
      <w:proofErr w:type="gramStart"/>
      <w:r w:rsidRPr="00B702A1">
        <w:rPr>
          <w:sz w:val="24"/>
          <w:szCs w:val="24"/>
          <w:rPrChange w:id="2869" w:author="Artin" w:date="2023-08-27T16:16:00Z">
            <w:rPr>
              <w:rFonts w:asciiTheme="minorHAnsi" w:hAnsiTheme="minorHAnsi"/>
              <w:color w:val="000000" w:themeColor="text1"/>
            </w:rPr>
          </w:rPrChange>
        </w:rPr>
        <w:t>textbf</w:t>
      </w:r>
      <w:proofErr w:type="spellEnd"/>
      <w:r w:rsidRPr="00B702A1">
        <w:rPr>
          <w:sz w:val="24"/>
          <w:szCs w:val="24"/>
          <w:rPrChange w:id="2870" w:author="Artin" w:date="2023-08-27T16:16:00Z">
            <w:rPr>
              <w:rFonts w:asciiTheme="minorHAnsi" w:hAnsiTheme="minorHAnsi"/>
              <w:color w:val="000000" w:themeColor="text1"/>
            </w:rPr>
          </w:rPrChange>
        </w:rPr>
        <w:t>{</w:t>
      </w:r>
      <w:proofErr w:type="gramEnd"/>
      <w:r w:rsidRPr="00B702A1">
        <w:rPr>
          <w:sz w:val="24"/>
          <w:szCs w:val="24"/>
          <w:rPrChange w:id="2871" w:author="Artin" w:date="2023-08-27T16:16:00Z">
            <w:rPr>
              <w:rFonts w:asciiTheme="minorHAnsi" w:hAnsiTheme="minorHAnsi"/>
              <w:color w:val="000000" w:themeColor="text1"/>
            </w:rPr>
          </w:rPrChange>
        </w:rPr>
        <w:t>PADCHEST}~\cite{bustos_Padchest_2020} consists of 160,000 chest radiographs of 67,000 patients, annotated with 174 radiographic findings. This dataset is highly diverse and includes a wide variety of thoracic diseases.</w:t>
      </w:r>
    </w:p>
    <w:p w14:paraId="70D3F8A4" w14:textId="4554A17B" w:rsidR="00CA6F40" w:rsidRPr="00B702A1" w:rsidRDefault="00CA6F40" w:rsidP="00B702A1">
      <w:pPr>
        <w:spacing w:line="276" w:lineRule="auto"/>
        <w:rPr>
          <w:sz w:val="24"/>
          <w:szCs w:val="24"/>
          <w:rPrChange w:id="2872" w:author="Artin" w:date="2023-08-27T16:16:00Z">
            <w:rPr>
              <w:rFonts w:asciiTheme="minorHAnsi" w:hAnsiTheme="minorHAnsi"/>
              <w:color w:val="000000" w:themeColor="text1"/>
            </w:rPr>
          </w:rPrChange>
        </w:rPr>
      </w:pPr>
      <w:r w:rsidRPr="00B702A1">
        <w:rPr>
          <w:sz w:val="24"/>
          <w:szCs w:val="24"/>
          <w:rPrChange w:id="2873" w:author="Artin" w:date="2023-08-27T16:16:00Z">
            <w:rPr>
              <w:rFonts w:asciiTheme="minorHAnsi" w:hAnsiTheme="minorHAnsi"/>
              <w:color w:val="000000" w:themeColor="text1"/>
            </w:rPr>
          </w:rPrChange>
        </w:rPr>
        <w:t xml:space="preserve">    \item \</w:t>
      </w:r>
      <w:proofErr w:type="spellStart"/>
      <w:proofErr w:type="gramStart"/>
      <w:r w:rsidRPr="00B702A1">
        <w:rPr>
          <w:sz w:val="24"/>
          <w:szCs w:val="24"/>
          <w:rPrChange w:id="2874" w:author="Artin" w:date="2023-08-27T16:16:00Z">
            <w:rPr>
              <w:rFonts w:asciiTheme="minorHAnsi" w:hAnsiTheme="minorHAnsi"/>
              <w:color w:val="000000" w:themeColor="text1"/>
            </w:rPr>
          </w:rPrChange>
        </w:rPr>
        <w:t>textbf</w:t>
      </w:r>
      <w:proofErr w:type="spellEnd"/>
      <w:r w:rsidRPr="00B702A1">
        <w:rPr>
          <w:sz w:val="24"/>
          <w:szCs w:val="24"/>
          <w:rPrChange w:id="2875" w:author="Artin" w:date="2023-08-27T16:16:00Z">
            <w:rPr>
              <w:rFonts w:asciiTheme="minorHAnsi" w:hAnsiTheme="minorHAnsi"/>
              <w:color w:val="000000" w:themeColor="text1"/>
            </w:rPr>
          </w:rPrChange>
        </w:rPr>
        <w:t>{</w:t>
      </w:r>
      <w:proofErr w:type="gramEnd"/>
      <w:r w:rsidRPr="00B702A1">
        <w:rPr>
          <w:sz w:val="24"/>
          <w:szCs w:val="24"/>
          <w:rPrChange w:id="2876" w:author="Artin" w:date="2023-08-27T16:16:00Z">
            <w:rPr>
              <w:rFonts w:asciiTheme="minorHAnsi" w:hAnsiTheme="minorHAnsi"/>
              <w:color w:val="000000" w:themeColor="text1"/>
            </w:rPr>
          </w:rPrChange>
        </w:rPr>
        <w:t>NIH</w:t>
      </w:r>
      <w:del w:id="2877" w:author="Artin" w:date="2023-08-27T16:16:00Z">
        <w:r w:rsidR="00217555" w:rsidRPr="00B702A1">
          <w:rPr>
            <w:rFonts w:cstheme="minorHAnsi"/>
            <w:color w:val="000000" w:themeColor="text1"/>
            <w:sz w:val="24"/>
            <w:szCs w:val="24"/>
          </w:rPr>
          <w:delText xml:space="preserve"> </w:delText>
        </w:r>
      </w:del>
      <w:r w:rsidRPr="00B702A1">
        <w:rPr>
          <w:sz w:val="24"/>
          <w:szCs w:val="24"/>
          <w:rPrChange w:id="2878" w:author="Artin" w:date="2023-08-27T16:16:00Z">
            <w:rPr>
              <w:rFonts w:asciiTheme="minorHAnsi" w:hAnsiTheme="minorHAnsi"/>
              <w:color w:val="000000" w:themeColor="text1"/>
            </w:rPr>
          </w:rPrChange>
        </w:rPr>
        <w:t>}~\cite{wang_ChestXRay8_2017} includes 112,120 chest radiographs of 30,805 patients labeled with 14 categories of thoracic diseases.</w:t>
      </w:r>
    </w:p>
    <w:p w14:paraId="0EF69CA6" w14:textId="77777777" w:rsidR="00CA6F40" w:rsidRPr="00B702A1" w:rsidRDefault="00CA6F40" w:rsidP="00B702A1">
      <w:pPr>
        <w:spacing w:line="276" w:lineRule="auto"/>
        <w:rPr>
          <w:sz w:val="24"/>
          <w:szCs w:val="24"/>
          <w:rPrChange w:id="2879" w:author="Artin" w:date="2023-08-27T16:16:00Z">
            <w:rPr>
              <w:rFonts w:asciiTheme="minorHAnsi" w:hAnsiTheme="minorHAnsi"/>
              <w:color w:val="000000" w:themeColor="text1"/>
            </w:rPr>
          </w:rPrChange>
        </w:rPr>
      </w:pPr>
      <w:r w:rsidRPr="00B702A1">
        <w:rPr>
          <w:sz w:val="24"/>
          <w:szCs w:val="24"/>
          <w:rPrChange w:id="2880" w:author="Artin" w:date="2023-08-27T16:16:00Z">
            <w:rPr>
              <w:rFonts w:asciiTheme="minorHAnsi" w:hAnsiTheme="minorHAnsi"/>
              <w:color w:val="000000" w:themeColor="text1"/>
            </w:rPr>
          </w:rPrChange>
        </w:rPr>
        <w:t>\</w:t>
      </w:r>
      <w:proofErr w:type="gramStart"/>
      <w:r w:rsidRPr="00B702A1">
        <w:rPr>
          <w:sz w:val="24"/>
          <w:szCs w:val="24"/>
          <w:rPrChange w:id="2881" w:author="Artin" w:date="2023-08-27T16:16:00Z">
            <w:rPr>
              <w:rFonts w:asciiTheme="minorHAnsi" w:hAnsiTheme="minorHAnsi"/>
              <w:color w:val="000000" w:themeColor="text1"/>
            </w:rPr>
          </w:rPrChange>
        </w:rPr>
        <w:t>end</w:t>
      </w:r>
      <w:proofErr w:type="gramEnd"/>
      <w:r w:rsidRPr="00B702A1">
        <w:rPr>
          <w:sz w:val="24"/>
          <w:szCs w:val="24"/>
          <w:rPrChange w:id="2882" w:author="Artin" w:date="2023-08-27T16:16:00Z">
            <w:rPr>
              <w:rFonts w:asciiTheme="minorHAnsi" w:hAnsiTheme="minorHAnsi"/>
              <w:color w:val="000000" w:themeColor="text1"/>
            </w:rPr>
          </w:rPrChange>
        </w:rPr>
        <w:t>{itemize}</w:t>
      </w:r>
    </w:p>
    <w:p w14:paraId="25E44387" w14:textId="5AC3CB11" w:rsidR="00CA6F40" w:rsidRPr="00B702A1" w:rsidRDefault="00217555" w:rsidP="00B702A1">
      <w:pPr>
        <w:spacing w:line="276" w:lineRule="auto"/>
        <w:rPr>
          <w:ins w:id="2883" w:author="Artin" w:date="2023-08-27T16:16:00Z"/>
          <w:sz w:val="24"/>
          <w:szCs w:val="24"/>
        </w:rPr>
      </w:pPr>
      <w:del w:id="2884" w:author="Artin" w:date="2023-08-27T16:16:00Z">
        <w:r w:rsidRPr="00B702A1">
          <w:rPr>
            <w:rFonts w:cstheme="minorHAnsi"/>
            <w:color w:val="000000" w:themeColor="text1"/>
            <w:sz w:val="24"/>
            <w:szCs w:val="24"/>
          </w:rPr>
          <w:delText>\</w:delText>
        </w:r>
        <w:r w:rsidR="00FC5919" w:rsidRPr="00B702A1">
          <w:rPr>
            <w:rFonts w:cstheme="minorHAnsi"/>
            <w:color w:val="000000" w:themeColor="text1"/>
            <w:sz w:val="24"/>
            <w:szCs w:val="24"/>
          </w:rPr>
          <w:delText>paragraph</w:delText>
        </w:r>
      </w:del>
    </w:p>
    <w:p w14:paraId="40FF66DD" w14:textId="24522DC9" w:rsidR="00CA6F40" w:rsidRPr="00B702A1" w:rsidRDefault="00CA6F40" w:rsidP="00B702A1">
      <w:pPr>
        <w:spacing w:line="276" w:lineRule="auto"/>
        <w:rPr>
          <w:ins w:id="2885" w:author="Artin" w:date="2023-08-27T16:16:00Z"/>
          <w:sz w:val="24"/>
          <w:szCs w:val="24"/>
        </w:rPr>
      </w:pPr>
      <w:ins w:id="2886" w:author="Artin" w:date="2023-08-27T16:16:00Z">
        <w:r w:rsidRPr="00B702A1">
          <w:rPr>
            <w:sz w:val="24"/>
            <w:szCs w:val="24"/>
          </w:rPr>
          <w:t>\</w:t>
        </w:r>
        <w:proofErr w:type="spellStart"/>
        <w:proofErr w:type="gramStart"/>
        <w:r w:rsidRPr="00B702A1">
          <w:rPr>
            <w:sz w:val="24"/>
            <w:szCs w:val="24"/>
          </w:rPr>
          <w:t>textit</w:t>
        </w:r>
      </w:ins>
      <w:proofErr w:type="spellEnd"/>
      <w:r w:rsidRPr="00B702A1">
        <w:rPr>
          <w:sz w:val="24"/>
          <w:szCs w:val="24"/>
          <w:rPrChange w:id="2887" w:author="Artin" w:date="2023-08-27T16:16:00Z">
            <w:rPr>
              <w:rFonts w:asciiTheme="minorHAnsi" w:hAnsiTheme="minorHAnsi"/>
              <w:color w:val="000000" w:themeColor="text1"/>
            </w:rPr>
          </w:rPrChange>
        </w:rPr>
        <w:t>{</w:t>
      </w:r>
      <w:proofErr w:type="gramEnd"/>
      <w:r w:rsidRPr="00B702A1">
        <w:rPr>
          <w:sz w:val="24"/>
          <w:szCs w:val="24"/>
          <w:rPrChange w:id="2888" w:author="Artin" w:date="2023-08-27T16:16:00Z">
            <w:rPr>
              <w:rFonts w:asciiTheme="minorHAnsi" w:hAnsiTheme="minorHAnsi"/>
              <w:color w:val="000000" w:themeColor="text1"/>
            </w:rPr>
          </w:rPrChange>
        </w:rPr>
        <w:t>Preprocessing: }</w:t>
      </w:r>
      <w:del w:id="2889" w:author="Artin" w:date="2023-08-27T16:16:00Z">
        <w:r w:rsidR="00217555" w:rsidRPr="00B702A1">
          <w:rPr>
            <w:rFonts w:asciiTheme="minorHAnsi" w:hAnsiTheme="minorHAnsi" w:cstheme="minorHAnsi"/>
            <w:color w:val="000000" w:themeColor="text1"/>
            <w:szCs w:val="24"/>
          </w:rPr>
          <w:delText xml:space="preserve"> </w:delText>
        </w:r>
      </w:del>
    </w:p>
    <w:p w14:paraId="2119F771" w14:textId="77777777" w:rsidR="00CA6F40" w:rsidRPr="00B702A1" w:rsidRDefault="00CA6F40" w:rsidP="00B702A1">
      <w:pPr>
        <w:spacing w:line="276" w:lineRule="auto"/>
        <w:rPr>
          <w:sz w:val="24"/>
          <w:szCs w:val="24"/>
          <w:rPrChange w:id="2890" w:author="Artin" w:date="2023-08-27T16:16:00Z">
            <w:rPr>
              <w:rFonts w:asciiTheme="minorHAnsi" w:hAnsiTheme="minorHAnsi"/>
              <w:color w:val="000000" w:themeColor="text1"/>
            </w:rPr>
          </w:rPrChange>
        </w:rPr>
      </w:pPr>
      <w:r w:rsidRPr="00B702A1">
        <w:rPr>
          <w:sz w:val="24"/>
          <w:szCs w:val="24"/>
          <w:rPrChange w:id="2891" w:author="Artin" w:date="2023-08-27T16:16:00Z">
            <w:rPr>
              <w:rFonts w:asciiTheme="minorHAnsi" w:hAnsiTheme="minorHAnsi"/>
              <w:color w:val="000000" w:themeColor="text1"/>
            </w:rPr>
          </w:rPrChange>
        </w:rPr>
        <w:t>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7C3664A4" w14:textId="77777777" w:rsidR="00CA6F40" w:rsidRPr="00B702A1" w:rsidRDefault="00CA6F40" w:rsidP="00B702A1">
      <w:pPr>
        <w:spacing w:line="276" w:lineRule="auto"/>
        <w:rPr>
          <w:ins w:id="2892" w:author="Artin" w:date="2023-08-27T16:16:00Z"/>
          <w:sz w:val="24"/>
          <w:szCs w:val="24"/>
        </w:rPr>
      </w:pPr>
    </w:p>
    <w:p w14:paraId="4DBFE96E" w14:textId="77777777" w:rsidR="00CA6F40" w:rsidRPr="00B702A1" w:rsidRDefault="00CA6F40" w:rsidP="00B702A1">
      <w:pPr>
        <w:spacing w:line="276" w:lineRule="auto"/>
        <w:rPr>
          <w:sz w:val="24"/>
          <w:szCs w:val="24"/>
          <w:rPrChange w:id="2893" w:author="Artin" w:date="2023-08-27T16:16:00Z">
            <w:rPr>
              <w:rFonts w:asciiTheme="minorHAnsi" w:hAnsiTheme="minorHAnsi"/>
              <w:color w:val="000000" w:themeColor="text1"/>
            </w:rPr>
          </w:rPrChange>
        </w:rPr>
      </w:pPr>
      <w:r w:rsidRPr="00B702A1">
        <w:rPr>
          <w:sz w:val="24"/>
          <w:szCs w:val="24"/>
          <w:rPrChange w:id="2894" w:author="Artin" w:date="2023-08-27T16:16:00Z">
            <w:rPr>
              <w:rFonts w:asciiTheme="minorHAnsi" w:hAnsiTheme="minorHAnsi"/>
              <w:color w:val="000000" w:themeColor="text1"/>
            </w:rPr>
          </w:rPrChange>
        </w:rPr>
        <w:t>\</w:t>
      </w:r>
      <w:proofErr w:type="gramStart"/>
      <w:r w:rsidRPr="00B702A1">
        <w:rPr>
          <w:sz w:val="24"/>
          <w:szCs w:val="24"/>
          <w:rPrChange w:id="2895" w:author="Artin" w:date="2023-08-27T16:16:00Z">
            <w:rPr>
              <w:rFonts w:asciiTheme="minorHAnsi" w:hAnsiTheme="minorHAnsi"/>
              <w:color w:val="000000" w:themeColor="text1"/>
            </w:rPr>
          </w:rPrChange>
        </w:rPr>
        <w:t>subsubsection{</w:t>
      </w:r>
      <w:proofErr w:type="gramEnd"/>
      <w:r w:rsidRPr="00B702A1">
        <w:rPr>
          <w:sz w:val="24"/>
          <w:szCs w:val="24"/>
          <w:rPrChange w:id="2896" w:author="Artin" w:date="2023-08-27T16:16:00Z">
            <w:rPr>
              <w:rFonts w:asciiTheme="minorHAnsi" w:hAnsiTheme="minorHAnsi"/>
              <w:color w:val="000000" w:themeColor="text1"/>
            </w:rPr>
          </w:rPrChange>
        </w:rPr>
        <w:t>Model Optimization}</w:t>
      </w:r>
    </w:p>
    <w:p w14:paraId="566AF28F" w14:textId="77777777" w:rsidR="00CA6F40" w:rsidRPr="00B702A1" w:rsidRDefault="00CA6F40" w:rsidP="00B702A1">
      <w:pPr>
        <w:spacing w:line="276" w:lineRule="auto"/>
        <w:rPr>
          <w:sz w:val="24"/>
          <w:szCs w:val="24"/>
          <w:rPrChange w:id="2897" w:author="Artin" w:date="2023-08-27T16:16:00Z">
            <w:rPr>
              <w:rFonts w:asciiTheme="minorHAnsi" w:hAnsiTheme="minorHAnsi"/>
              <w:color w:val="000000" w:themeColor="text1"/>
            </w:rPr>
          </w:rPrChange>
        </w:rPr>
      </w:pPr>
      <w:r w:rsidRPr="00B702A1">
        <w:rPr>
          <w:sz w:val="24"/>
          <w:szCs w:val="24"/>
          <w:rPrChange w:id="2898" w:author="Artin" w:date="2023-08-27T16:16:00Z">
            <w:rPr>
              <w:rFonts w:asciiTheme="minorHAnsi" w:hAnsiTheme="minorHAnsi"/>
              <w:color w:val="000000" w:themeColor="text1"/>
            </w:rPr>
          </w:rPrChange>
        </w:rPr>
        <w:t>The DenseNet121~\cite{huang_Densely_2017} architecture and the pre-trained weights provided by Cohen~\cite{cohen_TorchXRayVision_2022} was used as the baseline model. The model was fine-tuned on a subset of CheXpert~\cite{irvin_CheXpert_2019}, NIH~\cite{</w:t>
      </w:r>
      <w:proofErr w:type="gramStart"/>
      <w:r w:rsidRPr="00B702A1">
        <w:rPr>
          <w:sz w:val="24"/>
          <w:szCs w:val="24"/>
          <w:rPrChange w:id="2899" w:author="Artin" w:date="2023-08-27T16:16:00Z">
            <w:rPr>
              <w:rFonts w:asciiTheme="minorHAnsi" w:hAnsiTheme="minorHAnsi"/>
              <w:color w:val="000000" w:themeColor="text1"/>
            </w:rPr>
          </w:rPrChange>
        </w:rPr>
        <w:t>wang</w:t>
      </w:r>
      <w:proofErr w:type="gramEnd"/>
      <w:r w:rsidRPr="00B702A1">
        <w:rPr>
          <w:sz w:val="24"/>
          <w:szCs w:val="24"/>
          <w:rPrChange w:id="2900" w:author="Artin" w:date="2023-08-27T16:16:00Z">
            <w:rPr>
              <w:rFonts w:asciiTheme="minorHAnsi" w:hAnsiTheme="minorHAnsi"/>
              <w:color w:val="000000" w:themeColor="text1"/>
            </w:rPr>
          </w:rPrChange>
        </w:rPr>
        <w:t>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5FE82A5E" w14:textId="7FB32CFE" w:rsidR="00CA6F40" w:rsidRPr="00B702A1" w:rsidRDefault="00217555" w:rsidP="00B702A1">
      <w:pPr>
        <w:spacing w:line="276" w:lineRule="auto"/>
        <w:rPr>
          <w:ins w:id="2901" w:author="Artin" w:date="2023-08-27T16:16:00Z"/>
          <w:sz w:val="24"/>
          <w:szCs w:val="24"/>
        </w:rPr>
      </w:pPr>
      <w:del w:id="2902" w:author="Artin" w:date="2023-08-27T16:16:00Z">
        <w:r w:rsidRPr="00B702A1">
          <w:rPr>
            <w:rFonts w:cstheme="minorHAnsi"/>
            <w:color w:val="000000" w:themeColor="text1"/>
            <w:sz w:val="24"/>
            <w:szCs w:val="24"/>
          </w:rPr>
          <w:delText>\</w:delText>
        </w:r>
        <w:r w:rsidR="00FC5919" w:rsidRPr="00B702A1">
          <w:rPr>
            <w:rFonts w:cstheme="minorHAnsi"/>
            <w:color w:val="000000" w:themeColor="text1"/>
            <w:sz w:val="24"/>
            <w:szCs w:val="24"/>
          </w:rPr>
          <w:delText>paragraph</w:delText>
        </w:r>
      </w:del>
    </w:p>
    <w:p w14:paraId="68AE50DB" w14:textId="17D1F63A" w:rsidR="00CA6F40" w:rsidRPr="00B702A1" w:rsidRDefault="00CA6F40" w:rsidP="00B702A1">
      <w:pPr>
        <w:spacing w:line="276" w:lineRule="auto"/>
        <w:rPr>
          <w:ins w:id="2903" w:author="Artin" w:date="2023-08-27T16:16:00Z"/>
          <w:sz w:val="24"/>
          <w:szCs w:val="24"/>
        </w:rPr>
      </w:pPr>
      <w:ins w:id="2904" w:author="Artin" w:date="2023-08-27T16:16:00Z">
        <w:r w:rsidRPr="00B702A1">
          <w:rPr>
            <w:sz w:val="24"/>
            <w:szCs w:val="24"/>
          </w:rPr>
          <w:t>\</w:t>
        </w:r>
        <w:proofErr w:type="gramStart"/>
        <w:r w:rsidRPr="00B702A1">
          <w:rPr>
            <w:sz w:val="24"/>
            <w:szCs w:val="24"/>
          </w:rPr>
          <w:t>subsubsection</w:t>
        </w:r>
      </w:ins>
      <w:r w:rsidRPr="00B702A1">
        <w:rPr>
          <w:sz w:val="24"/>
          <w:szCs w:val="24"/>
          <w:rPrChange w:id="2905" w:author="Artin" w:date="2023-08-27T16:16:00Z">
            <w:rPr>
              <w:rFonts w:asciiTheme="minorHAnsi" w:hAnsiTheme="minorHAnsi"/>
              <w:color w:val="000000" w:themeColor="text1"/>
            </w:rPr>
          </w:rPrChange>
        </w:rPr>
        <w:t>{</w:t>
      </w:r>
      <w:proofErr w:type="gramEnd"/>
      <w:r w:rsidRPr="00B702A1">
        <w:rPr>
          <w:sz w:val="24"/>
          <w:szCs w:val="24"/>
          <w:rPrChange w:id="2906" w:author="Artin" w:date="2023-08-27T16:16:00Z">
            <w:rPr>
              <w:rFonts w:asciiTheme="minorHAnsi" w:hAnsiTheme="minorHAnsi"/>
              <w:color w:val="000000" w:themeColor="text1"/>
            </w:rPr>
          </w:rPrChange>
        </w:rPr>
        <w:t>Parallelization for multiple CPU cores</w:t>
      </w:r>
      <w:del w:id="2907" w:author="Artin" w:date="2023-08-27T16:16:00Z">
        <w:r w:rsidR="00217555" w:rsidRPr="00B702A1">
          <w:rPr>
            <w:rFonts w:asciiTheme="minorHAnsi" w:hAnsiTheme="minorHAnsi" w:cstheme="minorHAnsi"/>
            <w:color w:val="000000" w:themeColor="text1"/>
            <w:szCs w:val="24"/>
          </w:rPr>
          <w:delText xml:space="preserve">: } </w:delText>
        </w:r>
      </w:del>
      <w:ins w:id="2908" w:author="Artin" w:date="2023-08-27T16:16:00Z">
        <w:r w:rsidRPr="00B702A1">
          <w:rPr>
            <w:szCs w:val="24"/>
          </w:rPr>
          <w:t>:}</w:t>
        </w:r>
      </w:ins>
    </w:p>
    <w:p w14:paraId="0260D34E" w14:textId="77777777" w:rsidR="00CA6F40" w:rsidRPr="00B702A1" w:rsidRDefault="00CA6F40" w:rsidP="00B702A1">
      <w:pPr>
        <w:spacing w:line="276" w:lineRule="auto"/>
        <w:rPr>
          <w:sz w:val="24"/>
          <w:szCs w:val="24"/>
          <w:rPrChange w:id="2909" w:author="Artin" w:date="2023-08-27T16:16:00Z">
            <w:rPr>
              <w:rFonts w:asciiTheme="minorHAnsi" w:hAnsiTheme="minorHAnsi"/>
              <w:color w:val="000000" w:themeColor="text1"/>
            </w:rPr>
          </w:rPrChange>
        </w:rPr>
      </w:pPr>
      <w:r w:rsidRPr="00B702A1">
        <w:rPr>
          <w:sz w:val="24"/>
          <w:szCs w:val="24"/>
          <w:rPrChange w:id="2910" w:author="Artin" w:date="2023-08-27T16:16:00Z">
            <w:rPr>
              <w:rFonts w:asciiTheme="minorHAnsi" w:hAnsiTheme="minorHAnsi"/>
              <w:color w:val="000000" w:themeColor="text1"/>
            </w:rPr>
          </w:rPrChange>
        </w:rPr>
        <w:t xml:space="preserve">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rsidRPr="00B702A1">
        <w:rPr>
          <w:sz w:val="24"/>
          <w:szCs w:val="24"/>
          <w:rPrChange w:id="2911" w:author="Artin" w:date="2023-08-27T16:16:00Z">
            <w:rPr>
              <w:rFonts w:asciiTheme="minorHAnsi" w:hAnsiTheme="minorHAnsi"/>
              <w:color w:val="000000" w:themeColor="text1"/>
            </w:rPr>
          </w:rPrChange>
        </w:rPr>
        <w:t>joblib</w:t>
      </w:r>
      <w:proofErr w:type="spellEnd"/>
      <w:r w:rsidRPr="00B702A1">
        <w:rPr>
          <w:sz w:val="24"/>
          <w:szCs w:val="24"/>
          <w:rPrChange w:id="2912" w:author="Artin" w:date="2023-08-27T16:16:00Z">
            <w:rPr>
              <w:rFonts w:asciiTheme="minorHAnsi" w:hAnsiTheme="minorHAnsi"/>
              <w:color w:val="000000" w:themeColor="text1"/>
            </w:rPr>
          </w:rPrChange>
        </w:rPr>
        <w:t xml:space="preserve"> and Python multiprocessing, were employed to facilitate the implementation of parallelism, ensuring seamless integration with existing frameworks and offering a scalable and hardware-adaptable solution.</w:t>
      </w:r>
    </w:p>
    <w:p w14:paraId="57970078" w14:textId="6CDFBC8D" w:rsidR="00CA6F40" w:rsidRPr="00B702A1" w:rsidRDefault="00217555" w:rsidP="00B702A1">
      <w:pPr>
        <w:spacing w:line="276" w:lineRule="auto"/>
        <w:rPr>
          <w:ins w:id="2913" w:author="Artin" w:date="2023-08-27T16:16:00Z"/>
          <w:sz w:val="24"/>
          <w:szCs w:val="24"/>
        </w:rPr>
      </w:pPr>
      <w:del w:id="2914" w:author="Artin" w:date="2023-08-27T16:16:00Z">
        <w:r w:rsidRPr="00B702A1">
          <w:rPr>
            <w:rFonts w:cstheme="minorHAnsi"/>
            <w:color w:val="000000" w:themeColor="text1"/>
            <w:sz w:val="24"/>
            <w:szCs w:val="24"/>
          </w:rPr>
          <w:delText>\</w:delText>
        </w:r>
        <w:r w:rsidR="00FC5919" w:rsidRPr="00B702A1">
          <w:rPr>
            <w:rFonts w:cstheme="minorHAnsi"/>
            <w:color w:val="000000" w:themeColor="text1"/>
            <w:sz w:val="24"/>
            <w:szCs w:val="24"/>
          </w:rPr>
          <w:delText>paragraph</w:delText>
        </w:r>
      </w:del>
    </w:p>
    <w:p w14:paraId="56F9F115" w14:textId="5E5150E0" w:rsidR="00CA6F40" w:rsidRPr="00B702A1" w:rsidRDefault="00CA6F40" w:rsidP="00B702A1">
      <w:pPr>
        <w:spacing w:line="276" w:lineRule="auto"/>
        <w:rPr>
          <w:ins w:id="2915" w:author="Artin" w:date="2023-08-27T16:16:00Z"/>
          <w:sz w:val="24"/>
          <w:szCs w:val="24"/>
        </w:rPr>
      </w:pPr>
      <w:ins w:id="2916" w:author="Artin" w:date="2023-08-27T16:16:00Z">
        <w:r w:rsidRPr="00B702A1">
          <w:rPr>
            <w:sz w:val="24"/>
            <w:szCs w:val="24"/>
          </w:rPr>
          <w:t>\</w:t>
        </w:r>
        <w:proofErr w:type="gramStart"/>
        <w:r w:rsidRPr="00B702A1">
          <w:rPr>
            <w:sz w:val="24"/>
            <w:szCs w:val="24"/>
          </w:rPr>
          <w:t>subsubsection</w:t>
        </w:r>
      </w:ins>
      <w:r w:rsidRPr="00B702A1">
        <w:rPr>
          <w:sz w:val="24"/>
          <w:szCs w:val="24"/>
          <w:rPrChange w:id="2917" w:author="Artin" w:date="2023-08-27T16:16:00Z">
            <w:rPr>
              <w:rFonts w:asciiTheme="minorHAnsi" w:hAnsiTheme="minorHAnsi"/>
              <w:color w:val="000000" w:themeColor="text1"/>
            </w:rPr>
          </w:rPrChange>
        </w:rPr>
        <w:t>{</w:t>
      </w:r>
      <w:proofErr w:type="gramEnd"/>
      <w:r w:rsidRPr="00B702A1">
        <w:rPr>
          <w:sz w:val="24"/>
          <w:szCs w:val="24"/>
          <w:rPrChange w:id="2918" w:author="Artin" w:date="2023-08-27T16:16:00Z">
            <w:rPr>
              <w:rFonts w:asciiTheme="minorHAnsi" w:hAnsiTheme="minorHAnsi"/>
              <w:color w:val="000000" w:themeColor="text1"/>
            </w:rPr>
          </w:rPrChange>
        </w:rPr>
        <w:t>Optimum Threshold Determination</w:t>
      </w:r>
      <w:del w:id="2919" w:author="Artin" w:date="2023-08-27T16:16:00Z">
        <w:r w:rsidR="00217555" w:rsidRPr="00B702A1">
          <w:rPr>
            <w:rFonts w:asciiTheme="minorHAnsi" w:hAnsiTheme="minorHAnsi" w:cstheme="minorHAnsi"/>
            <w:color w:val="000000" w:themeColor="text1"/>
            <w:szCs w:val="24"/>
          </w:rPr>
          <w:delText xml:space="preserve">: } </w:delText>
        </w:r>
      </w:del>
      <w:ins w:id="2920" w:author="Artin" w:date="2023-08-27T16:16:00Z">
        <w:r w:rsidRPr="00B702A1">
          <w:rPr>
            <w:szCs w:val="24"/>
          </w:rPr>
          <w:t>:}</w:t>
        </w:r>
      </w:ins>
    </w:p>
    <w:p w14:paraId="4DA29C47" w14:textId="77777777" w:rsidR="00CA6F40" w:rsidRPr="00B702A1" w:rsidRDefault="00CA6F40" w:rsidP="00B702A1">
      <w:pPr>
        <w:spacing w:line="276" w:lineRule="auto"/>
        <w:rPr>
          <w:sz w:val="24"/>
          <w:szCs w:val="24"/>
          <w:rPrChange w:id="2921" w:author="Artin" w:date="2023-08-27T16:16:00Z">
            <w:rPr>
              <w:rFonts w:asciiTheme="minorHAnsi" w:hAnsiTheme="minorHAnsi"/>
              <w:color w:val="000000" w:themeColor="text1"/>
            </w:rPr>
          </w:rPrChange>
        </w:rPr>
      </w:pPr>
      <w:r w:rsidRPr="00B702A1">
        <w:rPr>
          <w:sz w:val="24"/>
          <w:szCs w:val="24"/>
          <w:rPrChange w:id="2922" w:author="Artin" w:date="2023-08-27T16:16:00Z">
            <w:rPr>
              <w:rFonts w:asciiTheme="minorHAnsi" w:hAnsiTheme="minorHAnsi"/>
              <w:color w:val="000000" w:themeColor="text1"/>
            </w:rPr>
          </w:rPrChange>
        </w:rPr>
        <w:t>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72522DFA" w14:textId="709891B1" w:rsidR="00CA6F40" w:rsidRPr="00B702A1" w:rsidRDefault="00217555" w:rsidP="00B702A1">
      <w:pPr>
        <w:spacing w:line="276" w:lineRule="auto"/>
        <w:rPr>
          <w:ins w:id="2923" w:author="Artin" w:date="2023-08-27T16:16:00Z"/>
          <w:sz w:val="24"/>
          <w:szCs w:val="24"/>
        </w:rPr>
      </w:pPr>
      <w:del w:id="2924" w:author="Artin" w:date="2023-08-27T16:16:00Z">
        <w:r w:rsidRPr="00B702A1">
          <w:rPr>
            <w:rFonts w:cstheme="minorHAnsi"/>
            <w:color w:val="000000" w:themeColor="text1"/>
            <w:sz w:val="24"/>
            <w:szCs w:val="24"/>
          </w:rPr>
          <w:delText>\</w:delText>
        </w:r>
        <w:r w:rsidR="00FC5919" w:rsidRPr="00B702A1">
          <w:rPr>
            <w:rFonts w:cstheme="minorHAnsi"/>
            <w:color w:val="000000" w:themeColor="text1"/>
            <w:sz w:val="24"/>
            <w:szCs w:val="24"/>
          </w:rPr>
          <w:delText>paragraph</w:delText>
        </w:r>
      </w:del>
    </w:p>
    <w:p w14:paraId="55BAB606" w14:textId="281A17DB" w:rsidR="00CA6F40" w:rsidRPr="00B702A1" w:rsidRDefault="00CA6F40" w:rsidP="00B702A1">
      <w:pPr>
        <w:spacing w:line="276" w:lineRule="auto"/>
        <w:rPr>
          <w:ins w:id="2925" w:author="Artin" w:date="2023-08-27T16:16:00Z"/>
          <w:sz w:val="24"/>
          <w:szCs w:val="24"/>
        </w:rPr>
      </w:pPr>
      <w:ins w:id="2926" w:author="Artin" w:date="2023-08-27T16:16:00Z">
        <w:r w:rsidRPr="00B702A1">
          <w:rPr>
            <w:sz w:val="24"/>
            <w:szCs w:val="24"/>
          </w:rPr>
          <w:t>\</w:t>
        </w:r>
        <w:proofErr w:type="gramStart"/>
        <w:r w:rsidRPr="00B702A1">
          <w:rPr>
            <w:sz w:val="24"/>
            <w:szCs w:val="24"/>
          </w:rPr>
          <w:t>subsubsection</w:t>
        </w:r>
      </w:ins>
      <w:r w:rsidRPr="00B702A1">
        <w:rPr>
          <w:sz w:val="24"/>
          <w:szCs w:val="24"/>
          <w:rPrChange w:id="2927" w:author="Artin" w:date="2023-08-27T16:16:00Z">
            <w:rPr>
              <w:rFonts w:asciiTheme="minorHAnsi" w:hAnsiTheme="minorHAnsi"/>
              <w:color w:val="000000" w:themeColor="text1"/>
            </w:rPr>
          </w:rPrChange>
        </w:rPr>
        <w:t>{</w:t>
      </w:r>
      <w:proofErr w:type="gramEnd"/>
      <w:r w:rsidRPr="00B702A1">
        <w:rPr>
          <w:sz w:val="24"/>
          <w:szCs w:val="24"/>
          <w:rPrChange w:id="2928" w:author="Artin" w:date="2023-08-27T16:16:00Z">
            <w:rPr>
              <w:rFonts w:asciiTheme="minorHAnsi" w:hAnsiTheme="minorHAnsi"/>
              <w:color w:val="000000" w:themeColor="text1"/>
            </w:rPr>
          </w:rPrChange>
        </w:rPr>
        <w:t>Evaluation</w:t>
      </w:r>
      <w:del w:id="2929" w:author="Artin" w:date="2023-08-27T16:16:00Z">
        <w:r w:rsidR="00217555" w:rsidRPr="00B702A1">
          <w:rPr>
            <w:rFonts w:asciiTheme="minorHAnsi" w:hAnsiTheme="minorHAnsi" w:cstheme="minorHAnsi"/>
            <w:color w:val="000000" w:themeColor="text1"/>
            <w:szCs w:val="24"/>
          </w:rPr>
          <w:delText xml:space="preserve">: } </w:delText>
        </w:r>
      </w:del>
      <w:ins w:id="2930" w:author="Artin" w:date="2023-08-27T16:16:00Z">
        <w:r w:rsidRPr="00B702A1">
          <w:rPr>
            <w:szCs w:val="24"/>
          </w:rPr>
          <w:t>:}</w:t>
        </w:r>
      </w:ins>
    </w:p>
    <w:p w14:paraId="76E5D4B9" w14:textId="77777777" w:rsidR="00CA6F40" w:rsidRPr="00B702A1" w:rsidRDefault="00CA6F40" w:rsidP="00B702A1">
      <w:pPr>
        <w:spacing w:line="276" w:lineRule="auto"/>
        <w:rPr>
          <w:sz w:val="24"/>
          <w:szCs w:val="24"/>
          <w:rPrChange w:id="2931" w:author="Artin" w:date="2023-08-27T16:16:00Z">
            <w:rPr>
              <w:rFonts w:asciiTheme="minorHAnsi" w:hAnsiTheme="minorHAnsi"/>
              <w:color w:val="000000" w:themeColor="text1"/>
            </w:rPr>
          </w:rPrChange>
        </w:rPr>
      </w:pPr>
      <w:r w:rsidRPr="00B702A1">
        <w:rPr>
          <w:sz w:val="24"/>
          <w:szCs w:val="24"/>
          <w:rPrChange w:id="2932" w:author="Artin" w:date="2023-08-27T16:16:00Z">
            <w:rPr>
              <w:rFonts w:asciiTheme="minorHAnsi" w:hAnsiTheme="minorHAnsi"/>
              <w:color w:val="000000" w:themeColor="text1"/>
            </w:rPr>
          </w:rPrChange>
        </w:rPr>
        <w:t>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6A1EC786" w14:textId="77777777" w:rsidR="00CA6F40" w:rsidRPr="00B702A1" w:rsidRDefault="00CA6F40" w:rsidP="00B702A1">
      <w:pPr>
        <w:spacing w:line="276" w:lineRule="auto"/>
        <w:rPr>
          <w:sz w:val="24"/>
          <w:szCs w:val="24"/>
          <w:rPrChange w:id="2933" w:author="Artin" w:date="2023-08-27T16:16:00Z">
            <w:rPr>
              <w:rFonts w:asciiTheme="minorHAnsi" w:hAnsiTheme="minorHAnsi"/>
              <w:color w:val="000000" w:themeColor="text1"/>
            </w:rPr>
          </w:rPrChange>
        </w:rPr>
      </w:pPr>
      <w:r w:rsidRPr="00B702A1">
        <w:rPr>
          <w:sz w:val="24"/>
          <w:szCs w:val="24"/>
          <w:rPrChange w:id="2934" w:author="Artin" w:date="2023-08-27T16:16:00Z">
            <w:rPr>
              <w:rFonts w:asciiTheme="minorHAnsi" w:hAnsiTheme="minorHAnsi"/>
              <w:color w:val="000000" w:themeColor="text1"/>
            </w:rPr>
          </w:rPrChange>
        </w:rPr>
        <w:t>\</w:t>
      </w:r>
      <w:proofErr w:type="gramStart"/>
      <w:r w:rsidRPr="00B702A1">
        <w:rPr>
          <w:sz w:val="24"/>
          <w:szCs w:val="24"/>
          <w:rPrChange w:id="2935" w:author="Artin" w:date="2023-08-27T16:16:00Z">
            <w:rPr>
              <w:rFonts w:asciiTheme="minorHAnsi" w:hAnsiTheme="minorHAnsi"/>
              <w:color w:val="000000" w:themeColor="text1"/>
            </w:rPr>
          </w:rPrChange>
        </w:rPr>
        <w:t>begin</w:t>
      </w:r>
      <w:proofErr w:type="gramEnd"/>
      <w:r w:rsidRPr="00B702A1">
        <w:rPr>
          <w:sz w:val="24"/>
          <w:szCs w:val="24"/>
          <w:rPrChange w:id="2936" w:author="Artin" w:date="2023-08-27T16:16:00Z">
            <w:rPr>
              <w:rFonts w:asciiTheme="minorHAnsi" w:hAnsiTheme="minorHAnsi"/>
              <w:color w:val="000000" w:themeColor="text1"/>
            </w:rPr>
          </w:rPrChange>
        </w:rPr>
        <w:t>{itemize}</w:t>
      </w:r>
    </w:p>
    <w:p w14:paraId="39D94582" w14:textId="77777777" w:rsidR="00CA6F40" w:rsidRPr="00B702A1" w:rsidRDefault="00CA6F40" w:rsidP="00B702A1">
      <w:pPr>
        <w:spacing w:line="276" w:lineRule="auto"/>
        <w:rPr>
          <w:sz w:val="24"/>
          <w:szCs w:val="24"/>
          <w:rPrChange w:id="2937" w:author="Artin" w:date="2023-08-27T16:16:00Z">
            <w:rPr>
              <w:rFonts w:asciiTheme="minorHAnsi" w:hAnsiTheme="minorHAnsi"/>
              <w:color w:val="000000" w:themeColor="text1"/>
            </w:rPr>
          </w:rPrChange>
        </w:rPr>
      </w:pPr>
      <w:r w:rsidRPr="00B702A1">
        <w:rPr>
          <w:sz w:val="24"/>
          <w:szCs w:val="24"/>
          <w:rPrChange w:id="2938" w:author="Artin" w:date="2023-08-27T16:16:00Z">
            <w:rPr>
              <w:rFonts w:asciiTheme="minorHAnsi" w:hAnsiTheme="minorHAnsi"/>
              <w:color w:val="000000" w:themeColor="text1"/>
            </w:rPr>
          </w:rPrChange>
        </w:rPr>
        <w:t xml:space="preserve">    \item \</w:t>
      </w:r>
      <w:proofErr w:type="spellStart"/>
      <w:proofErr w:type="gramStart"/>
      <w:r w:rsidRPr="00B702A1">
        <w:rPr>
          <w:sz w:val="24"/>
          <w:szCs w:val="24"/>
          <w:rPrChange w:id="2939" w:author="Artin" w:date="2023-08-27T16:16:00Z">
            <w:rPr>
              <w:rFonts w:asciiTheme="minorHAnsi" w:hAnsiTheme="minorHAnsi"/>
              <w:color w:val="000000" w:themeColor="text1"/>
            </w:rPr>
          </w:rPrChange>
        </w:rPr>
        <w:t>textbf</w:t>
      </w:r>
      <w:proofErr w:type="spellEnd"/>
      <w:r w:rsidRPr="00B702A1">
        <w:rPr>
          <w:sz w:val="24"/>
          <w:szCs w:val="24"/>
          <w:rPrChange w:id="2940" w:author="Artin" w:date="2023-08-27T16:16:00Z">
            <w:rPr>
              <w:rFonts w:asciiTheme="minorHAnsi" w:hAnsiTheme="minorHAnsi"/>
              <w:color w:val="000000" w:themeColor="text1"/>
            </w:rPr>
          </w:rPrChange>
        </w:rPr>
        <w:t>{</w:t>
      </w:r>
      <w:proofErr w:type="gramEnd"/>
      <w:r w:rsidRPr="00B702A1">
        <w:rPr>
          <w:sz w:val="24"/>
          <w:szCs w:val="24"/>
          <w:rPrChange w:id="2941" w:author="Artin" w:date="2023-08-27T16:16:00Z">
            <w:rPr>
              <w:rFonts w:asciiTheme="minorHAnsi" w:hAnsiTheme="minorHAnsi"/>
              <w:color w:val="000000" w:themeColor="text1"/>
            </w:rPr>
          </w:rPrChange>
        </w:rPr>
        <w:t>Accuracy} measures the proportion of correctly classified samples to the total number of samples.</w:t>
      </w:r>
    </w:p>
    <w:p w14:paraId="5F4C604B" w14:textId="77777777" w:rsidR="00CA6F40" w:rsidRPr="00B702A1" w:rsidRDefault="00CA6F40" w:rsidP="00B702A1">
      <w:pPr>
        <w:spacing w:line="276" w:lineRule="auto"/>
        <w:rPr>
          <w:sz w:val="24"/>
          <w:szCs w:val="24"/>
          <w:rPrChange w:id="2942" w:author="Artin" w:date="2023-08-27T16:16:00Z">
            <w:rPr>
              <w:rFonts w:asciiTheme="minorHAnsi" w:hAnsiTheme="minorHAnsi"/>
              <w:color w:val="000000" w:themeColor="text1"/>
            </w:rPr>
          </w:rPrChange>
        </w:rPr>
      </w:pPr>
      <w:r w:rsidRPr="00B702A1">
        <w:rPr>
          <w:sz w:val="24"/>
          <w:szCs w:val="24"/>
          <w:rPrChange w:id="2943" w:author="Artin" w:date="2023-08-27T16:16:00Z">
            <w:rPr>
              <w:rFonts w:asciiTheme="minorHAnsi" w:hAnsiTheme="minorHAnsi"/>
              <w:color w:val="000000" w:themeColor="text1"/>
            </w:rPr>
          </w:rPrChange>
        </w:rPr>
        <w:t xml:space="preserve">    \item \</w:t>
      </w:r>
      <w:proofErr w:type="spellStart"/>
      <w:r w:rsidRPr="00B702A1">
        <w:rPr>
          <w:sz w:val="24"/>
          <w:szCs w:val="24"/>
          <w:rPrChange w:id="2944" w:author="Artin" w:date="2023-08-27T16:16:00Z">
            <w:rPr>
              <w:rFonts w:asciiTheme="minorHAnsi" w:hAnsiTheme="minorHAnsi"/>
              <w:color w:val="000000" w:themeColor="text1"/>
            </w:rPr>
          </w:rPrChange>
        </w:rPr>
        <w:t>textbf</w:t>
      </w:r>
      <w:proofErr w:type="spellEnd"/>
      <w:r w:rsidRPr="00B702A1">
        <w:rPr>
          <w:sz w:val="24"/>
          <w:szCs w:val="24"/>
          <w:rPrChange w:id="2945" w:author="Artin" w:date="2023-08-27T16:16:00Z">
            <w:rPr>
              <w:rFonts w:asciiTheme="minorHAnsi" w:hAnsiTheme="minorHAnsi"/>
              <w:color w:val="000000" w:themeColor="text1"/>
            </w:rPr>
          </w:rPrChange>
        </w:rPr>
        <w:t>{F1-score} is the harmonic mean of precision and recall, providing a balanced assessment of the method's performance.</w:t>
      </w:r>
    </w:p>
    <w:p w14:paraId="101715CF" w14:textId="77777777" w:rsidR="00CA6F40" w:rsidRPr="00B702A1" w:rsidRDefault="00CA6F40" w:rsidP="00B702A1">
      <w:pPr>
        <w:spacing w:line="276" w:lineRule="auto"/>
        <w:rPr>
          <w:sz w:val="24"/>
          <w:szCs w:val="24"/>
          <w:rPrChange w:id="2946" w:author="Artin" w:date="2023-08-27T16:16:00Z">
            <w:rPr>
              <w:rFonts w:asciiTheme="minorHAnsi" w:hAnsiTheme="minorHAnsi"/>
              <w:color w:val="000000" w:themeColor="text1"/>
            </w:rPr>
          </w:rPrChange>
        </w:rPr>
      </w:pPr>
      <w:r w:rsidRPr="00B702A1">
        <w:rPr>
          <w:sz w:val="24"/>
          <w:szCs w:val="24"/>
          <w:rPrChange w:id="2947" w:author="Artin" w:date="2023-08-27T16:16:00Z">
            <w:rPr>
              <w:rFonts w:asciiTheme="minorHAnsi" w:hAnsiTheme="minorHAnsi"/>
              <w:color w:val="000000" w:themeColor="text1"/>
            </w:rPr>
          </w:rPrChange>
        </w:rPr>
        <w:t xml:space="preserve">    \item \</w:t>
      </w:r>
      <w:proofErr w:type="spellStart"/>
      <w:proofErr w:type="gramStart"/>
      <w:r w:rsidRPr="00B702A1">
        <w:rPr>
          <w:sz w:val="24"/>
          <w:szCs w:val="24"/>
          <w:rPrChange w:id="2948" w:author="Artin" w:date="2023-08-27T16:16:00Z">
            <w:rPr>
              <w:rFonts w:asciiTheme="minorHAnsi" w:hAnsiTheme="minorHAnsi"/>
              <w:color w:val="000000" w:themeColor="text1"/>
            </w:rPr>
          </w:rPrChange>
        </w:rPr>
        <w:t>textbf</w:t>
      </w:r>
      <w:proofErr w:type="spellEnd"/>
      <w:r w:rsidRPr="00B702A1">
        <w:rPr>
          <w:sz w:val="24"/>
          <w:szCs w:val="24"/>
          <w:rPrChange w:id="2949" w:author="Artin" w:date="2023-08-27T16:16:00Z">
            <w:rPr>
              <w:rFonts w:asciiTheme="minorHAnsi" w:hAnsiTheme="minorHAnsi"/>
              <w:color w:val="000000" w:themeColor="text1"/>
            </w:rPr>
          </w:rPrChange>
        </w:rPr>
        <w:t>{</w:t>
      </w:r>
      <w:proofErr w:type="gramEnd"/>
      <w:r w:rsidRPr="00B702A1">
        <w:rPr>
          <w:sz w:val="24"/>
          <w:szCs w:val="24"/>
          <w:rPrChange w:id="2950" w:author="Artin" w:date="2023-08-27T16:16:00Z">
            <w:rPr>
              <w:rFonts w:asciiTheme="minorHAnsi" w:hAnsiTheme="minorHAnsi"/>
              <w:color w:val="000000" w:themeColor="text1"/>
            </w:rPr>
          </w:rPrChange>
        </w:rP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60AC63A4" w14:textId="77777777" w:rsidR="00CA6F40" w:rsidRPr="00B702A1" w:rsidRDefault="00CA6F40" w:rsidP="00B702A1">
      <w:pPr>
        <w:spacing w:line="276" w:lineRule="auto"/>
        <w:rPr>
          <w:sz w:val="24"/>
          <w:szCs w:val="24"/>
          <w:rPrChange w:id="2951" w:author="Artin" w:date="2023-08-27T16:16:00Z">
            <w:rPr>
              <w:rFonts w:asciiTheme="minorHAnsi" w:hAnsiTheme="minorHAnsi"/>
              <w:color w:val="000000" w:themeColor="text1"/>
            </w:rPr>
          </w:rPrChange>
        </w:rPr>
      </w:pPr>
      <w:r w:rsidRPr="00B702A1">
        <w:rPr>
          <w:sz w:val="24"/>
          <w:szCs w:val="24"/>
          <w:rPrChange w:id="2952" w:author="Artin" w:date="2023-08-27T16:16:00Z">
            <w:rPr>
              <w:rFonts w:asciiTheme="minorHAnsi" w:hAnsiTheme="minorHAnsi"/>
              <w:color w:val="000000" w:themeColor="text1"/>
            </w:rPr>
          </w:rPrChange>
        </w:rPr>
        <w:t xml:space="preserve">    \item \</w:t>
      </w:r>
      <w:proofErr w:type="spellStart"/>
      <w:proofErr w:type="gramStart"/>
      <w:r w:rsidRPr="00B702A1">
        <w:rPr>
          <w:sz w:val="24"/>
          <w:szCs w:val="24"/>
          <w:rPrChange w:id="2953" w:author="Artin" w:date="2023-08-27T16:16:00Z">
            <w:rPr>
              <w:rFonts w:asciiTheme="minorHAnsi" w:hAnsiTheme="minorHAnsi"/>
              <w:color w:val="000000" w:themeColor="text1"/>
            </w:rPr>
          </w:rPrChange>
        </w:rPr>
        <w:t>textbf</w:t>
      </w:r>
      <w:proofErr w:type="spellEnd"/>
      <w:r w:rsidRPr="00B702A1">
        <w:rPr>
          <w:sz w:val="24"/>
          <w:szCs w:val="24"/>
          <w:rPrChange w:id="2954" w:author="Artin" w:date="2023-08-27T16:16:00Z">
            <w:rPr>
              <w:rFonts w:asciiTheme="minorHAnsi" w:hAnsiTheme="minorHAnsi"/>
              <w:color w:val="000000" w:themeColor="text1"/>
            </w:rPr>
          </w:rPrChange>
        </w:rPr>
        <w:t>{</w:t>
      </w:r>
      <w:proofErr w:type="gramEnd"/>
      <w:r w:rsidRPr="00B702A1">
        <w:rPr>
          <w:sz w:val="24"/>
          <w:szCs w:val="24"/>
          <w:rPrChange w:id="2955" w:author="Artin" w:date="2023-08-27T16:16:00Z">
            <w:rPr>
              <w:rFonts w:asciiTheme="minorHAnsi" w:hAnsiTheme="minorHAnsi"/>
              <w:color w:val="000000" w:themeColor="text1"/>
            </w:rPr>
          </w:rPrChange>
        </w:rPr>
        <w:t xml:space="preserve">t-stat (t-statistic)} is a measurement of the magnitude of the difference relative to the variance in sample data. The t-value quantifies the statistical significance of the difference. It is used to test hypotheses regarding the </w:t>
      </w:r>
      <w:proofErr w:type="gramStart"/>
      <w:r w:rsidRPr="00B702A1">
        <w:rPr>
          <w:sz w:val="24"/>
          <w:szCs w:val="24"/>
          <w:rPrChange w:id="2956" w:author="Artin" w:date="2023-08-27T16:16:00Z">
            <w:rPr>
              <w:rFonts w:asciiTheme="minorHAnsi" w:hAnsiTheme="minorHAnsi"/>
              <w:color w:val="000000" w:themeColor="text1"/>
            </w:rPr>
          </w:rPrChange>
        </w:rPr>
        <w:t>mean</w:t>
      </w:r>
      <w:proofErr w:type="gramEnd"/>
      <w:r w:rsidRPr="00B702A1">
        <w:rPr>
          <w:sz w:val="24"/>
          <w:szCs w:val="24"/>
          <w:rPrChange w:id="2957" w:author="Artin" w:date="2023-08-27T16:16:00Z">
            <w:rPr>
              <w:rFonts w:asciiTheme="minorHAnsi" w:hAnsiTheme="minorHAnsi"/>
              <w:color w:val="000000" w:themeColor="text1"/>
            </w:rPr>
          </w:rPrChange>
        </w:rPr>
        <w:t xml:space="preserve"> or the difference between two means when the standard deviation of the population is unknown.</w:t>
      </w:r>
    </w:p>
    <w:p w14:paraId="50776252" w14:textId="77777777" w:rsidR="00CA6F40" w:rsidRPr="00B702A1" w:rsidRDefault="00CA6F40" w:rsidP="00B702A1">
      <w:pPr>
        <w:spacing w:line="276" w:lineRule="auto"/>
        <w:rPr>
          <w:sz w:val="24"/>
          <w:szCs w:val="24"/>
          <w:rPrChange w:id="2958" w:author="Artin" w:date="2023-08-27T16:16:00Z">
            <w:rPr>
              <w:rFonts w:asciiTheme="minorHAnsi" w:hAnsiTheme="minorHAnsi"/>
              <w:color w:val="000000" w:themeColor="text1"/>
            </w:rPr>
          </w:rPrChange>
        </w:rPr>
      </w:pPr>
      <w:r w:rsidRPr="00B702A1">
        <w:rPr>
          <w:sz w:val="24"/>
          <w:szCs w:val="24"/>
          <w:rPrChange w:id="2959" w:author="Artin" w:date="2023-08-27T16:16:00Z">
            <w:rPr>
              <w:rFonts w:asciiTheme="minorHAnsi" w:hAnsiTheme="minorHAnsi"/>
              <w:color w:val="000000" w:themeColor="text1"/>
            </w:rPr>
          </w:rPrChange>
        </w:rPr>
        <w:t xml:space="preserve">    \item \</w:t>
      </w:r>
      <w:proofErr w:type="spellStart"/>
      <w:r w:rsidRPr="00B702A1">
        <w:rPr>
          <w:sz w:val="24"/>
          <w:szCs w:val="24"/>
          <w:rPrChange w:id="2960" w:author="Artin" w:date="2023-08-27T16:16:00Z">
            <w:rPr>
              <w:rFonts w:asciiTheme="minorHAnsi" w:hAnsiTheme="minorHAnsi"/>
              <w:color w:val="000000" w:themeColor="text1"/>
            </w:rPr>
          </w:rPrChange>
        </w:rPr>
        <w:t>textbf</w:t>
      </w:r>
      <w:proofErr w:type="spellEnd"/>
      <w:r w:rsidRPr="00B702A1">
        <w:rPr>
          <w:sz w:val="24"/>
          <w:szCs w:val="24"/>
          <w:rPrChange w:id="2961" w:author="Artin" w:date="2023-08-27T16:16:00Z">
            <w:rPr>
              <w:rFonts w:asciiTheme="minorHAnsi" w:hAnsiTheme="minorHAnsi"/>
              <w:color w:val="000000" w:themeColor="text1"/>
            </w:rPr>
          </w:rPrChange>
        </w:rP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0F03B22B" w14:textId="77777777" w:rsidR="00CA6F40" w:rsidRPr="00B702A1" w:rsidRDefault="00CA6F40" w:rsidP="00B702A1">
      <w:pPr>
        <w:spacing w:line="276" w:lineRule="auto"/>
        <w:rPr>
          <w:sz w:val="24"/>
          <w:szCs w:val="24"/>
          <w:rPrChange w:id="2962" w:author="Artin" w:date="2023-08-27T16:16:00Z">
            <w:rPr>
              <w:rFonts w:asciiTheme="minorHAnsi" w:hAnsiTheme="minorHAnsi"/>
              <w:color w:val="000000" w:themeColor="text1"/>
            </w:rPr>
          </w:rPrChange>
        </w:rPr>
      </w:pPr>
      <w:r w:rsidRPr="00B702A1">
        <w:rPr>
          <w:sz w:val="24"/>
          <w:szCs w:val="24"/>
          <w:rPrChange w:id="2963" w:author="Artin" w:date="2023-08-27T16:16:00Z">
            <w:rPr>
              <w:rFonts w:asciiTheme="minorHAnsi" w:hAnsiTheme="minorHAnsi"/>
              <w:color w:val="000000" w:themeColor="text1"/>
            </w:rPr>
          </w:rPrChange>
        </w:rPr>
        <w:t xml:space="preserve">    \item \</w:t>
      </w:r>
      <w:proofErr w:type="spellStart"/>
      <w:proofErr w:type="gramStart"/>
      <w:r w:rsidRPr="00B702A1">
        <w:rPr>
          <w:sz w:val="24"/>
          <w:szCs w:val="24"/>
          <w:rPrChange w:id="2964" w:author="Artin" w:date="2023-08-27T16:16:00Z">
            <w:rPr>
              <w:rFonts w:asciiTheme="minorHAnsi" w:hAnsiTheme="minorHAnsi"/>
              <w:color w:val="000000" w:themeColor="text1"/>
            </w:rPr>
          </w:rPrChange>
        </w:rPr>
        <w:t>textbf</w:t>
      </w:r>
      <w:proofErr w:type="spellEnd"/>
      <w:r w:rsidRPr="00B702A1">
        <w:rPr>
          <w:sz w:val="24"/>
          <w:szCs w:val="24"/>
          <w:rPrChange w:id="2965" w:author="Artin" w:date="2023-08-27T16:16:00Z">
            <w:rPr>
              <w:rFonts w:asciiTheme="minorHAnsi" w:hAnsiTheme="minorHAnsi"/>
              <w:color w:val="000000" w:themeColor="text1"/>
            </w:rPr>
          </w:rPrChange>
        </w:rPr>
        <w:t>{</w:t>
      </w:r>
      <w:proofErr w:type="gramEnd"/>
      <w:r w:rsidRPr="00B702A1">
        <w:rPr>
          <w:sz w:val="24"/>
          <w:szCs w:val="24"/>
          <w:rPrChange w:id="2966" w:author="Artin" w:date="2023-08-27T16:16:00Z">
            <w:rPr>
              <w:rFonts w:asciiTheme="minorHAnsi" w:hAnsiTheme="minorHAnsi"/>
              <w:color w:val="000000" w:themeColor="text1"/>
            </w:rPr>
          </w:rPrChange>
        </w:rPr>
        <w:t xml:space="preserve">Cohen's Kappa} measures the concordance between two raters who classify items into mutually exclusive categories. Primarily, it is used to determine the degree of agreement between two raters. The Kappa score </w:t>
      </w:r>
      <w:proofErr w:type="gramStart"/>
      <w:r w:rsidRPr="00B702A1">
        <w:rPr>
          <w:sz w:val="24"/>
          <w:szCs w:val="24"/>
          <w:rPrChange w:id="2967" w:author="Artin" w:date="2023-08-27T16:16:00Z">
            <w:rPr>
              <w:rFonts w:asciiTheme="minorHAnsi" w:hAnsiTheme="minorHAnsi"/>
              <w:color w:val="000000" w:themeColor="text1"/>
            </w:rPr>
          </w:rPrChange>
        </w:rPr>
        <w:t>takes into account</w:t>
      </w:r>
      <w:proofErr w:type="gramEnd"/>
      <w:r w:rsidRPr="00B702A1">
        <w:rPr>
          <w:sz w:val="24"/>
          <w:szCs w:val="24"/>
          <w:rPrChange w:id="2968" w:author="Artin" w:date="2023-08-27T16:16:00Z">
            <w:rPr>
              <w:rFonts w:asciiTheme="minorHAnsi" w:hAnsiTheme="minorHAnsi"/>
              <w:color w:val="000000" w:themeColor="text1"/>
            </w:rPr>
          </w:rPrChange>
        </w:rPr>
        <w:t xml:space="preserve">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1BD6CEF3" w14:textId="77777777" w:rsidR="00CA6F40" w:rsidRPr="00B702A1" w:rsidRDefault="00CA6F40" w:rsidP="00B702A1">
      <w:pPr>
        <w:spacing w:line="276" w:lineRule="auto"/>
        <w:rPr>
          <w:sz w:val="24"/>
          <w:szCs w:val="24"/>
          <w:rPrChange w:id="2969" w:author="Artin" w:date="2023-08-27T16:16:00Z">
            <w:rPr>
              <w:rFonts w:asciiTheme="minorHAnsi" w:hAnsiTheme="minorHAnsi"/>
              <w:color w:val="000000" w:themeColor="text1"/>
            </w:rPr>
          </w:rPrChange>
        </w:rPr>
      </w:pPr>
      <w:r w:rsidRPr="00B702A1">
        <w:rPr>
          <w:sz w:val="24"/>
          <w:szCs w:val="24"/>
          <w:rPrChange w:id="2970" w:author="Artin" w:date="2023-08-27T16:16:00Z">
            <w:rPr>
              <w:rFonts w:asciiTheme="minorHAnsi" w:hAnsiTheme="minorHAnsi"/>
              <w:color w:val="000000" w:themeColor="text1"/>
            </w:rPr>
          </w:rPrChange>
        </w:rPr>
        <w:t xml:space="preserve">    \item \</w:t>
      </w:r>
      <w:proofErr w:type="spellStart"/>
      <w:proofErr w:type="gramStart"/>
      <w:r w:rsidRPr="00B702A1">
        <w:rPr>
          <w:sz w:val="24"/>
          <w:szCs w:val="24"/>
          <w:rPrChange w:id="2971" w:author="Artin" w:date="2023-08-27T16:16:00Z">
            <w:rPr>
              <w:rFonts w:asciiTheme="minorHAnsi" w:hAnsiTheme="minorHAnsi"/>
              <w:color w:val="000000" w:themeColor="text1"/>
            </w:rPr>
          </w:rPrChange>
        </w:rPr>
        <w:t>textbf</w:t>
      </w:r>
      <w:proofErr w:type="spellEnd"/>
      <w:r w:rsidRPr="00B702A1">
        <w:rPr>
          <w:sz w:val="24"/>
          <w:szCs w:val="24"/>
          <w:rPrChange w:id="2972" w:author="Artin" w:date="2023-08-27T16:16:00Z">
            <w:rPr>
              <w:rFonts w:asciiTheme="minorHAnsi" w:hAnsiTheme="minorHAnsi"/>
              <w:color w:val="000000" w:themeColor="text1"/>
            </w:rPr>
          </w:rPrChange>
        </w:rPr>
        <w:t>{</w:t>
      </w:r>
      <w:proofErr w:type="gramEnd"/>
      <w:r w:rsidRPr="00B702A1">
        <w:rPr>
          <w:sz w:val="24"/>
          <w:szCs w:val="24"/>
          <w:rPrChange w:id="2973" w:author="Artin" w:date="2023-08-27T16:16:00Z">
            <w:rPr>
              <w:rFonts w:asciiTheme="minorHAnsi" w:hAnsiTheme="minorHAnsi"/>
              <w:color w:val="000000" w:themeColor="text1"/>
            </w:rPr>
          </w:rPrChange>
        </w:rP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1ACE0404" w14:textId="77777777" w:rsidR="00CA6F40" w:rsidRPr="00B702A1" w:rsidRDefault="00CA6F40" w:rsidP="00B702A1">
      <w:pPr>
        <w:spacing w:line="276" w:lineRule="auto"/>
        <w:rPr>
          <w:sz w:val="24"/>
          <w:szCs w:val="24"/>
          <w:rPrChange w:id="2974" w:author="Artin" w:date="2023-08-27T16:16:00Z">
            <w:rPr>
              <w:rFonts w:asciiTheme="minorHAnsi" w:hAnsiTheme="minorHAnsi"/>
              <w:color w:val="000000" w:themeColor="text1"/>
            </w:rPr>
          </w:rPrChange>
        </w:rPr>
      </w:pPr>
      <w:r w:rsidRPr="00B702A1">
        <w:rPr>
          <w:sz w:val="24"/>
          <w:szCs w:val="24"/>
          <w:rPrChange w:id="2975" w:author="Artin" w:date="2023-08-27T16:16:00Z">
            <w:rPr>
              <w:rFonts w:asciiTheme="minorHAnsi" w:hAnsiTheme="minorHAnsi"/>
              <w:color w:val="000000" w:themeColor="text1"/>
            </w:rPr>
          </w:rPrChange>
        </w:rPr>
        <w:t xml:space="preserve">    \item \</w:t>
      </w:r>
      <w:proofErr w:type="spellStart"/>
      <w:proofErr w:type="gramStart"/>
      <w:r w:rsidRPr="00B702A1">
        <w:rPr>
          <w:sz w:val="24"/>
          <w:szCs w:val="24"/>
          <w:rPrChange w:id="2976" w:author="Artin" w:date="2023-08-27T16:16:00Z">
            <w:rPr>
              <w:rFonts w:asciiTheme="minorHAnsi" w:hAnsiTheme="minorHAnsi"/>
              <w:color w:val="000000" w:themeColor="text1"/>
            </w:rPr>
          </w:rPrChange>
        </w:rPr>
        <w:t>textbf</w:t>
      </w:r>
      <w:proofErr w:type="spellEnd"/>
      <w:r w:rsidRPr="00B702A1">
        <w:rPr>
          <w:sz w:val="24"/>
          <w:szCs w:val="24"/>
          <w:rPrChange w:id="2977" w:author="Artin" w:date="2023-08-27T16:16:00Z">
            <w:rPr>
              <w:rFonts w:asciiTheme="minorHAnsi" w:hAnsiTheme="minorHAnsi"/>
              <w:color w:val="000000" w:themeColor="text1"/>
            </w:rPr>
          </w:rPrChange>
        </w:rPr>
        <w:t>{</w:t>
      </w:r>
      <w:proofErr w:type="gramEnd"/>
      <w:r w:rsidRPr="00B702A1">
        <w:rPr>
          <w:sz w:val="24"/>
          <w:szCs w:val="24"/>
          <w:rPrChange w:id="2978" w:author="Artin" w:date="2023-08-27T16:16:00Z">
            <w:rPr>
              <w:rFonts w:asciiTheme="minorHAnsi" w:hAnsiTheme="minorHAnsi"/>
              <w:color w:val="000000" w:themeColor="text1"/>
            </w:rPr>
          </w:rPrChange>
        </w:rP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6C7CC8B8" w14:textId="77777777" w:rsidR="00CA6F40" w:rsidRPr="00B702A1" w:rsidRDefault="00CA6F40" w:rsidP="00B702A1">
      <w:pPr>
        <w:spacing w:line="276" w:lineRule="auto"/>
        <w:rPr>
          <w:sz w:val="24"/>
          <w:szCs w:val="24"/>
          <w:rPrChange w:id="2979" w:author="Artin" w:date="2023-08-27T16:16:00Z">
            <w:rPr>
              <w:rFonts w:asciiTheme="minorHAnsi" w:hAnsiTheme="minorHAnsi"/>
              <w:color w:val="000000" w:themeColor="text1"/>
            </w:rPr>
          </w:rPrChange>
        </w:rPr>
      </w:pPr>
      <w:r w:rsidRPr="00B702A1">
        <w:rPr>
          <w:sz w:val="24"/>
          <w:szCs w:val="24"/>
          <w:rPrChange w:id="2980" w:author="Artin" w:date="2023-08-27T16:16:00Z">
            <w:rPr>
              <w:rFonts w:asciiTheme="minorHAnsi" w:hAnsiTheme="minorHAnsi"/>
              <w:color w:val="000000" w:themeColor="text1"/>
            </w:rPr>
          </w:rPrChange>
        </w:rPr>
        <w:t xml:space="preserve">    \item \</w:t>
      </w:r>
      <w:proofErr w:type="spellStart"/>
      <w:proofErr w:type="gramStart"/>
      <w:r w:rsidRPr="00B702A1">
        <w:rPr>
          <w:sz w:val="24"/>
          <w:szCs w:val="24"/>
          <w:rPrChange w:id="2981" w:author="Artin" w:date="2023-08-27T16:16:00Z">
            <w:rPr>
              <w:rFonts w:asciiTheme="minorHAnsi" w:hAnsiTheme="minorHAnsi"/>
              <w:color w:val="000000" w:themeColor="text1"/>
            </w:rPr>
          </w:rPrChange>
        </w:rPr>
        <w:t>textbf</w:t>
      </w:r>
      <w:proofErr w:type="spellEnd"/>
      <w:r w:rsidRPr="00B702A1">
        <w:rPr>
          <w:sz w:val="24"/>
          <w:szCs w:val="24"/>
          <w:rPrChange w:id="2982" w:author="Artin" w:date="2023-08-27T16:16:00Z">
            <w:rPr>
              <w:rFonts w:asciiTheme="minorHAnsi" w:hAnsiTheme="minorHAnsi"/>
              <w:color w:val="000000" w:themeColor="text1"/>
            </w:rPr>
          </w:rPrChange>
        </w:rPr>
        <w:t>{</w:t>
      </w:r>
      <w:proofErr w:type="gramEnd"/>
      <w:r w:rsidRPr="00B702A1">
        <w:rPr>
          <w:sz w:val="24"/>
          <w:szCs w:val="24"/>
          <w:rPrChange w:id="2983" w:author="Artin" w:date="2023-08-27T16:16:00Z">
            <w:rPr>
              <w:rFonts w:asciiTheme="minorHAnsi" w:hAnsiTheme="minorHAnsi"/>
              <w:color w:val="000000" w:themeColor="text1"/>
            </w:rPr>
          </w:rPrChange>
        </w:rPr>
        <w:t>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0A2D2EB0" w14:textId="77777777" w:rsidR="00CA6F40" w:rsidRPr="00B702A1" w:rsidRDefault="00CA6F40" w:rsidP="00B702A1">
      <w:pPr>
        <w:spacing w:line="276" w:lineRule="auto"/>
        <w:rPr>
          <w:sz w:val="24"/>
          <w:szCs w:val="24"/>
          <w:rPrChange w:id="2984" w:author="Artin" w:date="2023-08-27T16:16:00Z">
            <w:rPr>
              <w:rFonts w:asciiTheme="minorHAnsi" w:hAnsiTheme="minorHAnsi"/>
              <w:color w:val="000000" w:themeColor="text1"/>
            </w:rPr>
          </w:rPrChange>
        </w:rPr>
      </w:pPr>
      <w:r w:rsidRPr="00B702A1">
        <w:rPr>
          <w:sz w:val="24"/>
          <w:szCs w:val="24"/>
          <w:rPrChange w:id="2985" w:author="Artin" w:date="2023-08-27T16:16:00Z">
            <w:rPr>
              <w:rFonts w:asciiTheme="minorHAnsi" w:hAnsiTheme="minorHAnsi"/>
              <w:color w:val="000000" w:themeColor="text1"/>
            </w:rPr>
          </w:rPrChange>
        </w:rPr>
        <w:t>\</w:t>
      </w:r>
      <w:proofErr w:type="gramStart"/>
      <w:r w:rsidRPr="00B702A1">
        <w:rPr>
          <w:sz w:val="24"/>
          <w:szCs w:val="24"/>
          <w:rPrChange w:id="2986" w:author="Artin" w:date="2023-08-27T16:16:00Z">
            <w:rPr>
              <w:rFonts w:asciiTheme="minorHAnsi" w:hAnsiTheme="minorHAnsi"/>
              <w:color w:val="000000" w:themeColor="text1"/>
            </w:rPr>
          </w:rPrChange>
        </w:rPr>
        <w:t>end</w:t>
      </w:r>
      <w:proofErr w:type="gramEnd"/>
      <w:r w:rsidRPr="00B702A1">
        <w:rPr>
          <w:sz w:val="24"/>
          <w:szCs w:val="24"/>
          <w:rPrChange w:id="2987" w:author="Artin" w:date="2023-08-27T16:16:00Z">
            <w:rPr>
              <w:rFonts w:asciiTheme="minorHAnsi" w:hAnsiTheme="minorHAnsi"/>
              <w:color w:val="000000" w:themeColor="text1"/>
            </w:rPr>
          </w:rPrChange>
        </w:rPr>
        <w:t>{itemize}</w:t>
      </w:r>
    </w:p>
    <w:p w14:paraId="0264C286" w14:textId="0C11FD69" w:rsidR="00CA6F40" w:rsidRPr="00B702A1" w:rsidRDefault="00217555" w:rsidP="00B702A1">
      <w:pPr>
        <w:spacing w:line="276" w:lineRule="auto"/>
        <w:rPr>
          <w:ins w:id="2988" w:author="Artin" w:date="2023-08-27T16:16:00Z"/>
          <w:sz w:val="24"/>
          <w:szCs w:val="24"/>
        </w:rPr>
      </w:pPr>
      <w:del w:id="2989" w:author="Artin" w:date="2023-08-27T16:16:00Z">
        <w:r w:rsidRPr="00B702A1">
          <w:rPr>
            <w:rFonts w:cstheme="minorHAnsi"/>
            <w:color w:val="000000" w:themeColor="text1"/>
            <w:sz w:val="24"/>
            <w:szCs w:val="24"/>
          </w:rPr>
          <w:delText>\</w:delText>
        </w:r>
        <w:r w:rsidR="00FC5919" w:rsidRPr="00B702A1">
          <w:rPr>
            <w:rFonts w:cstheme="minorHAnsi"/>
            <w:color w:val="000000" w:themeColor="text1"/>
            <w:sz w:val="24"/>
            <w:szCs w:val="24"/>
          </w:rPr>
          <w:delText>paragraph</w:delText>
        </w:r>
      </w:del>
    </w:p>
    <w:p w14:paraId="6E874513" w14:textId="77777777" w:rsidR="00CA6F40" w:rsidRPr="00B702A1" w:rsidRDefault="00CA6F40" w:rsidP="00B702A1">
      <w:pPr>
        <w:spacing w:line="276" w:lineRule="auto"/>
        <w:rPr>
          <w:sz w:val="24"/>
          <w:szCs w:val="24"/>
          <w:rPrChange w:id="2990" w:author="Artin" w:date="2023-08-27T16:16:00Z">
            <w:rPr>
              <w:rFonts w:asciiTheme="minorHAnsi" w:hAnsiTheme="minorHAnsi"/>
              <w:color w:val="000000" w:themeColor="text1"/>
            </w:rPr>
          </w:rPrChange>
        </w:rPr>
      </w:pPr>
      <w:ins w:id="2991" w:author="Artin" w:date="2023-08-27T16:16:00Z">
        <w:r w:rsidRPr="00B702A1">
          <w:rPr>
            <w:sz w:val="24"/>
            <w:szCs w:val="24"/>
          </w:rPr>
          <w:t>\</w:t>
        </w:r>
        <w:proofErr w:type="spellStart"/>
        <w:proofErr w:type="gramStart"/>
        <w:r w:rsidRPr="00B702A1">
          <w:rPr>
            <w:sz w:val="24"/>
            <w:szCs w:val="24"/>
          </w:rPr>
          <w:t>textit</w:t>
        </w:r>
      </w:ins>
      <w:proofErr w:type="spellEnd"/>
      <w:r w:rsidRPr="00B702A1">
        <w:rPr>
          <w:sz w:val="24"/>
          <w:szCs w:val="24"/>
          <w:rPrChange w:id="2992" w:author="Artin" w:date="2023-08-27T16:16:00Z">
            <w:rPr>
              <w:rFonts w:asciiTheme="minorHAnsi" w:hAnsiTheme="minorHAnsi"/>
              <w:color w:val="000000" w:themeColor="text1"/>
            </w:rPr>
          </w:rPrChange>
        </w:rPr>
        <w:t>{</w:t>
      </w:r>
      <w:proofErr w:type="gramEnd"/>
      <w:r w:rsidRPr="00B702A1">
        <w:rPr>
          <w:sz w:val="24"/>
          <w:szCs w:val="24"/>
          <w:rPrChange w:id="2993" w:author="Artin" w:date="2023-08-27T16:16:00Z">
            <w:rPr>
              <w:rFonts w:asciiTheme="minorHAnsi" w:hAnsiTheme="minorHAnsi"/>
              <w:color w:val="000000" w:themeColor="text1"/>
            </w:rPr>
          </w:rPrChange>
        </w:rPr>
        <w:t>Some limitations of these metrics are as follows.}</w:t>
      </w:r>
    </w:p>
    <w:p w14:paraId="5671E529" w14:textId="77777777" w:rsidR="00CA6F40" w:rsidRPr="00B702A1" w:rsidRDefault="00CA6F40" w:rsidP="00B702A1">
      <w:pPr>
        <w:spacing w:line="276" w:lineRule="auto"/>
        <w:rPr>
          <w:sz w:val="24"/>
          <w:szCs w:val="24"/>
          <w:rPrChange w:id="2994" w:author="Artin" w:date="2023-08-27T16:16:00Z">
            <w:rPr>
              <w:rFonts w:asciiTheme="minorHAnsi" w:hAnsiTheme="minorHAnsi"/>
              <w:color w:val="000000" w:themeColor="text1"/>
            </w:rPr>
          </w:rPrChange>
        </w:rPr>
      </w:pPr>
      <w:r w:rsidRPr="00B702A1">
        <w:rPr>
          <w:sz w:val="24"/>
          <w:szCs w:val="24"/>
          <w:rPrChange w:id="2995" w:author="Artin" w:date="2023-08-27T16:16:00Z">
            <w:rPr>
              <w:rFonts w:asciiTheme="minorHAnsi" w:hAnsiTheme="minorHAnsi"/>
              <w:color w:val="000000" w:themeColor="text1"/>
            </w:rPr>
          </w:rPrChange>
        </w:rPr>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rsidRPr="00B702A1">
        <w:rPr>
          <w:sz w:val="24"/>
          <w:szCs w:val="24"/>
          <w:rPrChange w:id="2996" w:author="Artin" w:date="2023-08-27T16:16:00Z">
            <w:rPr>
              <w:rFonts w:asciiTheme="minorHAnsi" w:hAnsiTheme="minorHAnsi"/>
              <w:color w:val="000000" w:themeColor="text1"/>
            </w:rPr>
          </w:rPrChange>
        </w:rPr>
        <w:t>have an effect on</w:t>
      </w:r>
      <w:proofErr w:type="gramEnd"/>
      <w:r w:rsidRPr="00B702A1">
        <w:rPr>
          <w:sz w:val="24"/>
          <w:szCs w:val="24"/>
          <w:rPrChange w:id="2997" w:author="Artin" w:date="2023-08-27T16:16:00Z">
            <w:rPr>
              <w:rFonts w:asciiTheme="minorHAnsi" w:hAnsiTheme="minorHAnsi"/>
              <w:color w:val="000000" w:themeColor="text1"/>
            </w:rPr>
          </w:rPrChange>
        </w:rPr>
        <w:t xml:space="preserve"> the power.</w:t>
      </w:r>
    </w:p>
    <w:p w14:paraId="6A713F04" w14:textId="77777777" w:rsidR="00CA6F40" w:rsidRPr="00B702A1" w:rsidRDefault="00CA6F40" w:rsidP="00B702A1">
      <w:pPr>
        <w:spacing w:line="276" w:lineRule="auto"/>
        <w:rPr>
          <w:ins w:id="2998" w:author="Artin" w:date="2023-08-27T16:16:00Z"/>
          <w:sz w:val="24"/>
          <w:szCs w:val="24"/>
        </w:rPr>
      </w:pPr>
    </w:p>
    <w:p w14:paraId="158B7697" w14:textId="77777777" w:rsidR="00CA6F40" w:rsidRPr="00B702A1" w:rsidRDefault="00CA6F40" w:rsidP="00B702A1">
      <w:pPr>
        <w:spacing w:line="276" w:lineRule="auto"/>
        <w:rPr>
          <w:sz w:val="24"/>
          <w:szCs w:val="24"/>
          <w:rPrChange w:id="2999" w:author="Artin" w:date="2023-08-27T16:16:00Z">
            <w:rPr>
              <w:rFonts w:asciiTheme="minorHAnsi" w:hAnsiTheme="minorHAnsi"/>
              <w:color w:val="000000" w:themeColor="text1"/>
            </w:rPr>
          </w:rPrChange>
        </w:rPr>
      </w:pPr>
      <w:r w:rsidRPr="00B702A1">
        <w:rPr>
          <w:sz w:val="24"/>
          <w:szCs w:val="24"/>
          <w:rPrChange w:id="3000" w:author="Artin" w:date="2023-08-27T16:16:00Z">
            <w:rPr>
              <w:rFonts w:asciiTheme="minorHAnsi" w:hAnsiTheme="minorHAnsi"/>
              <w:color w:val="000000" w:themeColor="text1"/>
            </w:rPr>
          </w:rPrChange>
        </w:rPr>
        <w:t>\</w:t>
      </w:r>
      <w:proofErr w:type="gramStart"/>
      <w:r w:rsidRPr="00B702A1">
        <w:rPr>
          <w:sz w:val="24"/>
          <w:szCs w:val="24"/>
          <w:rPrChange w:id="3001" w:author="Artin" w:date="2023-08-27T16:16:00Z">
            <w:rPr>
              <w:rFonts w:asciiTheme="minorHAnsi" w:hAnsiTheme="minorHAnsi"/>
              <w:color w:val="000000" w:themeColor="text1"/>
            </w:rPr>
          </w:rPrChange>
        </w:rPr>
        <w:t>section{</w:t>
      </w:r>
      <w:proofErr w:type="gramEnd"/>
      <w:r w:rsidRPr="00B702A1">
        <w:rPr>
          <w:sz w:val="24"/>
          <w:szCs w:val="24"/>
          <w:rPrChange w:id="3002" w:author="Artin" w:date="2023-08-27T16:16:00Z">
            <w:rPr>
              <w:rFonts w:asciiTheme="minorHAnsi" w:hAnsiTheme="minorHAnsi"/>
              <w:color w:val="000000" w:themeColor="text1"/>
            </w:rPr>
          </w:rPrChange>
        </w:rPr>
        <w:t>Results}\label{</w:t>
      </w:r>
      <w:proofErr w:type="spellStart"/>
      <w:r w:rsidRPr="00B702A1">
        <w:rPr>
          <w:sz w:val="24"/>
          <w:szCs w:val="24"/>
          <w:rPrChange w:id="3003" w:author="Artin" w:date="2023-08-27T16:16:00Z">
            <w:rPr>
              <w:rFonts w:asciiTheme="minorHAnsi" w:hAnsiTheme="minorHAnsi"/>
              <w:color w:val="000000" w:themeColor="text1"/>
            </w:rPr>
          </w:rPrChange>
        </w:rPr>
        <w:t>sec:taxonomy.results</w:t>
      </w:r>
      <w:proofErr w:type="spellEnd"/>
      <w:r w:rsidRPr="00B702A1">
        <w:rPr>
          <w:sz w:val="24"/>
          <w:szCs w:val="24"/>
          <w:rPrChange w:id="3004" w:author="Artin" w:date="2023-08-27T16:16:00Z">
            <w:rPr>
              <w:rFonts w:asciiTheme="minorHAnsi" w:hAnsiTheme="minorHAnsi"/>
              <w:color w:val="000000" w:themeColor="text1"/>
            </w:rPr>
          </w:rPrChange>
        </w:rPr>
        <w:t>}</w:t>
      </w:r>
    </w:p>
    <w:p w14:paraId="2251352E" w14:textId="77777777" w:rsidR="00CA6F40" w:rsidRPr="00B702A1" w:rsidRDefault="00CA6F40" w:rsidP="00B702A1">
      <w:pPr>
        <w:spacing w:line="276" w:lineRule="auto"/>
        <w:rPr>
          <w:ins w:id="3005" w:author="Artin" w:date="2023-08-27T16:16:00Z"/>
          <w:sz w:val="24"/>
          <w:szCs w:val="24"/>
        </w:rPr>
      </w:pPr>
    </w:p>
    <w:p w14:paraId="2071F3A3" w14:textId="77777777" w:rsidR="00CA6F40" w:rsidRPr="00B702A1" w:rsidRDefault="00CA6F40" w:rsidP="00B702A1">
      <w:pPr>
        <w:spacing w:line="276" w:lineRule="auto"/>
        <w:rPr>
          <w:ins w:id="3006" w:author="Artin" w:date="2023-08-27T16:16:00Z"/>
          <w:sz w:val="24"/>
          <w:szCs w:val="24"/>
        </w:rPr>
      </w:pPr>
      <w:ins w:id="3007" w:author="Artin" w:date="2023-08-27T16:16:00Z">
        <w:r w:rsidRPr="00B702A1">
          <w:rPr>
            <w:sz w:val="24"/>
            <w:szCs w:val="24"/>
          </w:rPr>
          <w:t>\</w:t>
        </w:r>
        <w:proofErr w:type="gramStart"/>
        <w:r w:rsidRPr="00B702A1">
          <w:rPr>
            <w:sz w:val="24"/>
            <w:szCs w:val="24"/>
          </w:rPr>
          <w:t>subsection{</w:t>
        </w:r>
        <w:proofErr w:type="gramEnd"/>
        <w:r w:rsidRPr="00B702A1">
          <w:rPr>
            <w:sz w:val="24"/>
            <w:szCs w:val="24"/>
          </w:rPr>
          <w:t>Taxonomy Structure}</w:t>
        </w:r>
      </w:ins>
    </w:p>
    <w:p w14:paraId="4E9C8A75" w14:textId="0338D406" w:rsidR="00CA6F40" w:rsidRPr="00B702A1" w:rsidRDefault="00CA6F40" w:rsidP="00B702A1">
      <w:pPr>
        <w:spacing w:line="276" w:lineRule="auto"/>
        <w:rPr>
          <w:sz w:val="24"/>
          <w:szCs w:val="24"/>
          <w:rPrChange w:id="3008" w:author="Artin" w:date="2023-08-27T16:16:00Z">
            <w:rPr>
              <w:rFonts w:asciiTheme="minorHAnsi" w:hAnsiTheme="minorHAnsi"/>
              <w:color w:val="000000" w:themeColor="text1"/>
            </w:rPr>
          </w:rPrChange>
        </w:rPr>
      </w:pPr>
      <w:ins w:id="3009" w:author="Artin" w:date="2023-08-27T16:16:00Z">
        <w:r w:rsidRPr="00B702A1">
          <w:rPr>
            <w:sz w:val="24"/>
            <w:szCs w:val="24"/>
          </w:rPr>
          <w:t xml:space="preserve">In this study, we devised a detailed taxonomy, depicted in </w:t>
        </w:r>
      </w:ins>
      <w:r w:rsidRPr="00B702A1">
        <w:rPr>
          <w:sz w:val="24"/>
          <w:szCs w:val="24"/>
          <w:rPrChange w:id="3010" w:author="Artin" w:date="2023-08-27T16:16:00Z">
            <w:rPr>
              <w:rFonts w:asciiTheme="minorHAnsi" w:hAnsiTheme="minorHAnsi"/>
              <w:color w:val="000000" w:themeColor="text1"/>
            </w:rPr>
          </w:rPrChange>
        </w:rPr>
        <w:t>Figure~\ref{fig:taxonomy.fig.1.taxonomy_structure</w:t>
      </w:r>
      <w:del w:id="3011" w:author="Artin" w:date="2023-08-27T16:16:00Z">
        <w:r w:rsidR="00217555" w:rsidRPr="00B702A1">
          <w:rPr>
            <w:rFonts w:cstheme="minorHAnsi"/>
            <w:color w:val="000000" w:themeColor="text1"/>
            <w:sz w:val="24"/>
            <w:szCs w:val="24"/>
          </w:rPr>
          <w:delText xml:space="preserve">} shows the created taxonomy structure. This comprehensive </w:delText>
        </w:r>
      </w:del>
      <w:ins w:id="3012" w:author="Artin" w:date="2023-08-27T16:16:00Z">
        <w:r w:rsidRPr="00B702A1">
          <w:rPr>
            <w:sz w:val="24"/>
            <w:szCs w:val="24"/>
          </w:rPr>
          <w:t xml:space="preserve">}, to classify various lung pathologies observable in chest radiographs. This </w:t>
        </w:r>
      </w:ins>
      <w:r w:rsidRPr="00B702A1">
        <w:rPr>
          <w:sz w:val="24"/>
          <w:szCs w:val="24"/>
          <w:rPrChange w:id="3013" w:author="Artin" w:date="2023-08-27T16:16:00Z">
            <w:rPr>
              <w:rFonts w:asciiTheme="minorHAnsi" w:hAnsiTheme="minorHAnsi"/>
              <w:color w:val="000000" w:themeColor="text1"/>
            </w:rPr>
          </w:rPrChange>
        </w:rPr>
        <w:t>classification system</w:t>
      </w:r>
      <w:del w:id="3014" w:author="Artin" w:date="2023-08-27T16:16:00Z">
        <w:r w:rsidR="00217555" w:rsidRPr="00B702A1">
          <w:rPr>
            <w:rFonts w:cstheme="minorHAnsi"/>
            <w:color w:val="000000" w:themeColor="text1"/>
            <w:sz w:val="24"/>
            <w:szCs w:val="24"/>
          </w:rPr>
          <w:delText xml:space="preserve"> accumulated using taxonomy graphs in </w:delText>
        </w:r>
      </w:del>
      <w:ins w:id="3015" w:author="Artin" w:date="2023-08-27T16:16:00Z">
        <w:r w:rsidRPr="00B702A1">
          <w:rPr>
            <w:sz w:val="24"/>
            <w:szCs w:val="24"/>
          </w:rPr>
          <w:t xml:space="preserve">, inspired by the works of </w:t>
        </w:r>
      </w:ins>
      <w:r w:rsidRPr="00B702A1">
        <w:rPr>
          <w:sz w:val="24"/>
          <w:szCs w:val="24"/>
          <w:rPrChange w:id="3016" w:author="Artin" w:date="2023-08-27T16:16:00Z">
            <w:rPr>
              <w:rFonts w:asciiTheme="minorHAnsi" w:hAnsiTheme="minorHAnsi"/>
              <w:color w:val="000000" w:themeColor="text1"/>
            </w:rPr>
          </w:rPrChange>
        </w:rPr>
        <w:t xml:space="preserve">Irvin~\cite{irvin_CheXpert_2019}, </w:t>
      </w:r>
      <w:del w:id="3017" w:author="Artin" w:date="2023-08-27T16:16:00Z">
        <w:r w:rsidR="00217555" w:rsidRPr="00B702A1">
          <w:rPr>
            <w:rFonts w:cstheme="minorHAnsi"/>
            <w:color w:val="000000" w:themeColor="text1"/>
            <w:sz w:val="24"/>
            <w:szCs w:val="24"/>
          </w:rPr>
          <w:delText xml:space="preserve">and </w:delText>
        </w:r>
      </w:del>
      <w:r w:rsidRPr="00B702A1">
        <w:rPr>
          <w:sz w:val="24"/>
          <w:szCs w:val="24"/>
          <w:rPrChange w:id="3018" w:author="Artin" w:date="2023-08-27T16:16:00Z">
            <w:rPr>
              <w:rFonts w:asciiTheme="minorHAnsi" w:hAnsiTheme="minorHAnsi"/>
              <w:color w:val="000000" w:themeColor="text1"/>
            </w:rPr>
          </w:rPrChange>
        </w:rPr>
        <w:t>Chen~\cite{chen_Deep_2020</w:t>
      </w:r>
      <w:del w:id="3019" w:author="Artin" w:date="2023-08-27T16:16:00Z">
        <w:r w:rsidR="00217555" w:rsidRPr="00B702A1">
          <w:rPr>
            <w:rFonts w:cstheme="minorHAnsi"/>
            <w:color w:val="000000" w:themeColor="text1"/>
            <w:sz w:val="24"/>
            <w:szCs w:val="24"/>
          </w:rPr>
          <w:delText xml:space="preserve">} helps categorize various </w:delText>
        </w:r>
      </w:del>
      <w:ins w:id="3020" w:author="Artin" w:date="2023-08-27T16:16:00Z">
        <w:r w:rsidRPr="00B702A1">
          <w:rPr>
            <w:sz w:val="24"/>
            <w:szCs w:val="24"/>
          </w:rPr>
          <w:t xml:space="preserve">}, and </w:t>
        </w:r>
        <w:proofErr w:type="spellStart"/>
        <w:r w:rsidRPr="00B702A1">
          <w:rPr>
            <w:sz w:val="24"/>
            <w:szCs w:val="24"/>
          </w:rPr>
          <w:t>Gohagan</w:t>
        </w:r>
        <w:proofErr w:type="spellEnd"/>
        <w:r w:rsidRPr="00B702A1">
          <w:rPr>
            <w:sz w:val="24"/>
            <w:szCs w:val="24"/>
          </w:rPr>
          <w:t xml:space="preserve">~\cite{gohagan_Prostate_2000}, integrates prevalent </w:t>
        </w:r>
      </w:ins>
      <w:r w:rsidRPr="00B702A1">
        <w:rPr>
          <w:sz w:val="24"/>
          <w:szCs w:val="24"/>
          <w:rPrChange w:id="3021" w:author="Artin" w:date="2023-08-27T16:16:00Z">
            <w:rPr>
              <w:rFonts w:asciiTheme="minorHAnsi" w:hAnsiTheme="minorHAnsi"/>
              <w:color w:val="000000" w:themeColor="text1"/>
            </w:rPr>
          </w:rPrChange>
        </w:rPr>
        <w:t xml:space="preserve">disease manifestations </w:t>
      </w:r>
      <w:del w:id="3022" w:author="Artin" w:date="2023-08-27T16:16:00Z">
        <w:r w:rsidR="00217555" w:rsidRPr="00B702A1">
          <w:rPr>
            <w:rFonts w:cstheme="minorHAnsi"/>
            <w:color w:val="000000" w:themeColor="text1"/>
            <w:sz w:val="24"/>
            <w:szCs w:val="24"/>
          </w:rPr>
          <w:delText>observed</w:delText>
        </w:r>
      </w:del>
      <w:ins w:id="3023" w:author="Artin" w:date="2023-08-27T16:16:00Z">
        <w:r w:rsidRPr="00B702A1">
          <w:rPr>
            <w:sz w:val="24"/>
            <w:szCs w:val="24"/>
          </w:rPr>
          <w:t>evident</w:t>
        </w:r>
      </w:ins>
      <w:r w:rsidRPr="00B702A1">
        <w:rPr>
          <w:sz w:val="24"/>
          <w:szCs w:val="24"/>
          <w:rPrChange w:id="3024" w:author="Artin" w:date="2023-08-27T16:16:00Z">
            <w:rPr>
              <w:rFonts w:asciiTheme="minorHAnsi" w:hAnsiTheme="minorHAnsi"/>
              <w:color w:val="000000" w:themeColor="text1"/>
            </w:rPr>
          </w:rPrChange>
        </w:rPr>
        <w:t xml:space="preserve"> in </w:t>
      </w:r>
      <w:del w:id="3025" w:author="Artin" w:date="2023-08-27T16:16:00Z">
        <w:r w:rsidR="00217555" w:rsidRPr="00B702A1">
          <w:rPr>
            <w:rFonts w:cstheme="minorHAnsi"/>
            <w:color w:val="000000" w:themeColor="text1"/>
            <w:sz w:val="24"/>
            <w:szCs w:val="24"/>
          </w:rPr>
          <w:delText>public</w:delText>
        </w:r>
      </w:del>
      <w:ins w:id="3026" w:author="Artin" w:date="2023-08-27T16:16:00Z">
        <w:r w:rsidRPr="00B702A1">
          <w:rPr>
            <w:sz w:val="24"/>
            <w:szCs w:val="24"/>
          </w:rPr>
          <w:t>widely used</w:t>
        </w:r>
      </w:ins>
      <w:r w:rsidRPr="00B702A1">
        <w:rPr>
          <w:sz w:val="24"/>
          <w:szCs w:val="24"/>
          <w:rPrChange w:id="3027" w:author="Artin" w:date="2023-08-27T16:16:00Z">
            <w:rPr>
              <w:rFonts w:asciiTheme="minorHAnsi" w:hAnsiTheme="minorHAnsi"/>
              <w:color w:val="000000" w:themeColor="text1"/>
            </w:rPr>
          </w:rPrChange>
        </w:rPr>
        <w:t xml:space="preserve"> datasets</w:t>
      </w:r>
      <w:del w:id="3028" w:author="Artin" w:date="2023-08-27T16:16:00Z">
        <w:r w:rsidR="00217555" w:rsidRPr="00B702A1">
          <w:rPr>
            <w:rFonts w:cstheme="minorHAnsi"/>
            <w:color w:val="000000" w:themeColor="text1"/>
            <w:sz w:val="24"/>
            <w:szCs w:val="24"/>
          </w:rPr>
          <w:delText>, such as</w:delText>
        </w:r>
      </w:del>
      <w:ins w:id="3029" w:author="Artin" w:date="2023-08-27T16:16:00Z">
        <w:r w:rsidRPr="00B702A1">
          <w:rPr>
            <w:sz w:val="24"/>
            <w:szCs w:val="24"/>
          </w:rPr>
          <w:t xml:space="preserve"> like</w:t>
        </w:r>
      </w:ins>
      <w:r w:rsidRPr="00B702A1">
        <w:rPr>
          <w:sz w:val="24"/>
          <w:szCs w:val="24"/>
          <w:rPrChange w:id="3030" w:author="Artin" w:date="2023-08-27T16:16:00Z">
            <w:rPr>
              <w:rFonts w:asciiTheme="minorHAnsi" w:hAnsiTheme="minorHAnsi"/>
              <w:color w:val="000000" w:themeColor="text1"/>
            </w:rPr>
          </w:rPrChange>
        </w:rPr>
        <w:t xml:space="preserve"> CheXpert</w:t>
      </w:r>
      <w:del w:id="3031" w:author="Artin" w:date="2023-08-27T16:16:00Z">
        <w:r w:rsidR="00217555" w:rsidRPr="00B702A1">
          <w:rPr>
            <w:rFonts w:cstheme="minorHAnsi"/>
            <w:color w:val="000000" w:themeColor="text1"/>
            <w:sz w:val="24"/>
            <w:szCs w:val="24"/>
          </w:rPr>
          <w:delText>,</w:delText>
        </w:r>
      </w:del>
      <w:ins w:id="3032" w:author="Artin" w:date="2023-08-27T16:16:00Z">
        <w:r w:rsidRPr="00B702A1">
          <w:rPr>
            <w:sz w:val="24"/>
            <w:szCs w:val="24"/>
          </w:rPr>
          <w:t>~\cite{irvin_CheXpert_2019},</w:t>
        </w:r>
      </w:ins>
      <w:r w:rsidRPr="00B702A1">
        <w:rPr>
          <w:sz w:val="24"/>
          <w:szCs w:val="24"/>
          <w:rPrChange w:id="3033" w:author="Artin" w:date="2023-08-27T16:16:00Z">
            <w:rPr>
              <w:rFonts w:asciiTheme="minorHAnsi" w:hAnsiTheme="minorHAnsi"/>
              <w:color w:val="000000" w:themeColor="text1"/>
            </w:rPr>
          </w:rPrChange>
        </w:rPr>
        <w:t xml:space="preserve"> PADCHEST</w:t>
      </w:r>
      <w:ins w:id="3034" w:author="Artin" w:date="2023-08-27T16:16:00Z">
        <w:r w:rsidRPr="00B702A1">
          <w:rPr>
            <w:sz w:val="24"/>
            <w:szCs w:val="24"/>
          </w:rPr>
          <w:t>~\cite{bustos_Padchest_2020},</w:t>
        </w:r>
      </w:ins>
      <w:r w:rsidRPr="00B702A1">
        <w:rPr>
          <w:sz w:val="24"/>
          <w:szCs w:val="24"/>
          <w:rPrChange w:id="3035" w:author="Artin" w:date="2023-08-27T16:16:00Z">
            <w:rPr>
              <w:rFonts w:asciiTheme="minorHAnsi" w:hAnsiTheme="minorHAnsi"/>
              <w:color w:val="000000" w:themeColor="text1"/>
            </w:rPr>
          </w:rPrChange>
        </w:rPr>
        <w:t xml:space="preserve"> and NIH</w:t>
      </w:r>
      <w:ins w:id="3036" w:author="Artin" w:date="2023-08-27T16:16:00Z">
        <w:r w:rsidRPr="00B702A1">
          <w:rPr>
            <w:sz w:val="24"/>
            <w:szCs w:val="24"/>
          </w:rPr>
          <w:t>~\cite{wang_ChestXRay8_2017}. The taxonomy provides a structured approach to categorize these disease manifestations</w:t>
        </w:r>
      </w:ins>
      <w:r w:rsidRPr="00B702A1">
        <w:rPr>
          <w:sz w:val="24"/>
          <w:szCs w:val="24"/>
          <w:rPrChange w:id="3037" w:author="Artin" w:date="2023-08-27T16:16:00Z">
            <w:rPr>
              <w:rFonts w:asciiTheme="minorHAnsi" w:hAnsiTheme="minorHAnsi"/>
              <w:color w:val="000000" w:themeColor="text1"/>
            </w:rPr>
          </w:rPrChange>
        </w:rPr>
        <w:t xml:space="preserve"> and </w:t>
      </w:r>
      <w:del w:id="3038" w:author="Artin" w:date="2023-08-27T16:16:00Z">
        <w:r w:rsidR="00217555" w:rsidRPr="00B702A1">
          <w:rPr>
            <w:rFonts w:cstheme="minorHAnsi"/>
            <w:color w:val="000000" w:themeColor="text1"/>
            <w:sz w:val="24"/>
            <w:szCs w:val="24"/>
          </w:rPr>
          <w:delText>serves as</w:delText>
        </w:r>
      </w:del>
      <w:ins w:id="3039" w:author="Artin" w:date="2023-08-27T16:16:00Z">
        <w:r w:rsidRPr="00B702A1">
          <w:rPr>
            <w:sz w:val="24"/>
            <w:szCs w:val="24"/>
          </w:rPr>
          <w:t>offers</w:t>
        </w:r>
      </w:ins>
      <w:r w:rsidRPr="00B702A1">
        <w:rPr>
          <w:sz w:val="24"/>
          <w:szCs w:val="24"/>
          <w:rPrChange w:id="3040" w:author="Artin" w:date="2023-08-27T16:16:00Z">
            <w:rPr>
              <w:rFonts w:asciiTheme="minorHAnsi" w:hAnsiTheme="minorHAnsi"/>
              <w:color w:val="000000" w:themeColor="text1"/>
            </w:rPr>
          </w:rPrChange>
        </w:rPr>
        <w:t xml:space="preserve"> a framework </w:t>
      </w:r>
      <w:del w:id="3041" w:author="Artin" w:date="2023-08-27T16:16:00Z">
        <w:r w:rsidR="00217555" w:rsidRPr="00B702A1">
          <w:rPr>
            <w:rFonts w:cstheme="minorHAnsi"/>
            <w:color w:val="000000" w:themeColor="text1"/>
            <w:sz w:val="24"/>
            <w:szCs w:val="24"/>
          </w:rPr>
          <w:delText>for understanding</w:delText>
        </w:r>
      </w:del>
      <w:ins w:id="3042" w:author="Artin" w:date="2023-08-27T16:16:00Z">
        <w:r w:rsidRPr="00B702A1">
          <w:rPr>
            <w:sz w:val="24"/>
            <w:szCs w:val="24"/>
          </w:rPr>
          <w:t>to facilitate the comprehension</w:t>
        </w:r>
      </w:ins>
      <w:r w:rsidRPr="00B702A1">
        <w:rPr>
          <w:sz w:val="24"/>
          <w:szCs w:val="24"/>
          <w:rPrChange w:id="3043" w:author="Artin" w:date="2023-08-27T16:16:00Z">
            <w:rPr>
              <w:rFonts w:asciiTheme="minorHAnsi" w:hAnsiTheme="minorHAnsi"/>
              <w:color w:val="000000" w:themeColor="text1"/>
            </w:rPr>
          </w:rPrChange>
        </w:rPr>
        <w:t xml:space="preserve"> and </w:t>
      </w:r>
      <w:del w:id="3044" w:author="Artin" w:date="2023-08-27T16:16:00Z">
        <w:r w:rsidR="00217555" w:rsidRPr="00B702A1">
          <w:rPr>
            <w:rFonts w:cstheme="minorHAnsi"/>
            <w:color w:val="000000" w:themeColor="text1"/>
            <w:sz w:val="24"/>
            <w:szCs w:val="24"/>
          </w:rPr>
          <w:delText>analyzing chest radiograph</w:delText>
        </w:r>
      </w:del>
      <w:ins w:id="3045" w:author="Artin" w:date="2023-08-27T16:16:00Z">
        <w:r w:rsidRPr="00B702A1">
          <w:rPr>
            <w:sz w:val="24"/>
            <w:szCs w:val="24"/>
          </w:rPr>
          <w:t>analysis of</w:t>
        </w:r>
      </w:ins>
      <w:r w:rsidRPr="00B702A1">
        <w:rPr>
          <w:sz w:val="24"/>
          <w:szCs w:val="24"/>
          <w:rPrChange w:id="3046" w:author="Artin" w:date="2023-08-27T16:16:00Z">
            <w:rPr>
              <w:rFonts w:asciiTheme="minorHAnsi" w:hAnsiTheme="minorHAnsi"/>
              <w:color w:val="000000" w:themeColor="text1"/>
            </w:rPr>
          </w:rPrChange>
        </w:rPr>
        <w:t xml:space="preserve"> abnormalities</w:t>
      </w:r>
      <w:ins w:id="3047" w:author="Artin" w:date="2023-08-27T16:16:00Z">
        <w:r w:rsidRPr="00B702A1">
          <w:rPr>
            <w:sz w:val="24"/>
            <w:szCs w:val="24"/>
          </w:rPr>
          <w:t xml:space="preserve"> in chest </w:t>
        </w:r>
        <w:proofErr w:type="gramStart"/>
        <w:r w:rsidRPr="00B702A1">
          <w:rPr>
            <w:sz w:val="24"/>
            <w:szCs w:val="24"/>
          </w:rPr>
          <w:t>radiographs</w:t>
        </w:r>
      </w:ins>
      <w:proofErr w:type="gramEnd"/>
      <w:r w:rsidRPr="00B702A1">
        <w:rPr>
          <w:sz w:val="24"/>
          <w:szCs w:val="24"/>
          <w:rPrChange w:id="3048" w:author="Artin" w:date="2023-08-27T16:16:00Z">
            <w:rPr>
              <w:rFonts w:asciiTheme="minorHAnsi" w:hAnsiTheme="minorHAnsi"/>
              <w:color w:val="000000" w:themeColor="text1"/>
            </w:rPr>
          </w:rPrChange>
        </w:rPr>
        <w:t>.</w:t>
      </w:r>
    </w:p>
    <w:p w14:paraId="667886F7" w14:textId="362AA8BF" w:rsidR="00CA6F40" w:rsidRPr="00B702A1" w:rsidRDefault="00CA6F40" w:rsidP="00B702A1">
      <w:pPr>
        <w:spacing w:line="276" w:lineRule="auto"/>
        <w:rPr>
          <w:sz w:val="24"/>
          <w:szCs w:val="24"/>
          <w:rPrChange w:id="3049" w:author="Artin" w:date="2023-08-27T16:16:00Z">
            <w:rPr>
              <w:rFonts w:asciiTheme="minorHAnsi" w:hAnsiTheme="minorHAnsi"/>
              <w:color w:val="000000" w:themeColor="text1"/>
            </w:rPr>
          </w:rPrChange>
        </w:rPr>
      </w:pPr>
      <w:r w:rsidRPr="00B702A1">
        <w:rPr>
          <w:sz w:val="24"/>
          <w:szCs w:val="24"/>
          <w:rPrChange w:id="3050" w:author="Artin" w:date="2023-08-27T16:16:00Z">
            <w:rPr>
              <w:rFonts w:asciiTheme="minorHAnsi" w:hAnsiTheme="minorHAnsi"/>
              <w:color w:val="000000" w:themeColor="text1"/>
            </w:rPr>
          </w:rPrChange>
        </w:rPr>
        <w:t>\</w:t>
      </w:r>
      <w:proofErr w:type="gramStart"/>
      <w:r w:rsidRPr="00B702A1">
        <w:rPr>
          <w:sz w:val="24"/>
          <w:szCs w:val="24"/>
          <w:rPrChange w:id="3051" w:author="Artin" w:date="2023-08-27T16:16:00Z">
            <w:rPr>
              <w:rFonts w:asciiTheme="minorHAnsi" w:hAnsiTheme="minorHAnsi"/>
              <w:color w:val="000000" w:themeColor="text1"/>
            </w:rPr>
          </w:rPrChange>
        </w:rPr>
        <w:t>begin</w:t>
      </w:r>
      <w:proofErr w:type="gramEnd"/>
      <w:r w:rsidRPr="00B702A1">
        <w:rPr>
          <w:sz w:val="24"/>
          <w:szCs w:val="24"/>
          <w:rPrChange w:id="3052" w:author="Artin" w:date="2023-08-27T16:16:00Z">
            <w:rPr>
              <w:rFonts w:asciiTheme="minorHAnsi" w:hAnsiTheme="minorHAnsi"/>
              <w:color w:val="000000" w:themeColor="text1"/>
            </w:rPr>
          </w:rPrChange>
        </w:rPr>
        <w:t>{figure}[</w:t>
      </w:r>
      <w:proofErr w:type="spellStart"/>
      <w:del w:id="3053" w:author="Artin" w:date="2023-08-27T16:16:00Z">
        <w:r w:rsidR="00217555" w:rsidRPr="00B702A1">
          <w:rPr>
            <w:rFonts w:cstheme="minorHAnsi"/>
            <w:color w:val="000000" w:themeColor="text1"/>
            <w:sz w:val="24"/>
            <w:szCs w:val="24"/>
          </w:rPr>
          <w:delText>H</w:delText>
        </w:r>
      </w:del>
      <w:ins w:id="3054" w:author="Artin" w:date="2023-08-27T16:16:00Z">
        <w:r w:rsidRPr="00B702A1">
          <w:rPr>
            <w:sz w:val="24"/>
            <w:szCs w:val="24"/>
          </w:rPr>
          <w:t>htbp</w:t>
        </w:r>
      </w:ins>
      <w:proofErr w:type="spellEnd"/>
      <w:r w:rsidRPr="00B702A1">
        <w:rPr>
          <w:sz w:val="24"/>
          <w:szCs w:val="24"/>
          <w:rPrChange w:id="3055" w:author="Artin" w:date="2023-08-27T16:16:00Z">
            <w:rPr>
              <w:rFonts w:asciiTheme="minorHAnsi" w:hAnsiTheme="minorHAnsi"/>
              <w:color w:val="000000" w:themeColor="text1"/>
            </w:rPr>
          </w:rPrChange>
        </w:rPr>
        <w:t>]</w:t>
      </w:r>
    </w:p>
    <w:p w14:paraId="38DE911D" w14:textId="77777777" w:rsidR="00CA6F40" w:rsidRPr="00B702A1" w:rsidRDefault="00CA6F40" w:rsidP="00B702A1">
      <w:pPr>
        <w:spacing w:line="276" w:lineRule="auto"/>
        <w:rPr>
          <w:sz w:val="24"/>
          <w:szCs w:val="24"/>
          <w:rPrChange w:id="3056" w:author="Artin" w:date="2023-08-27T16:16:00Z">
            <w:rPr>
              <w:rFonts w:asciiTheme="minorHAnsi" w:hAnsiTheme="minorHAnsi"/>
              <w:color w:val="000000" w:themeColor="text1"/>
            </w:rPr>
          </w:rPrChange>
        </w:rPr>
      </w:pPr>
      <w:r w:rsidRPr="00B702A1">
        <w:rPr>
          <w:sz w:val="24"/>
          <w:szCs w:val="24"/>
          <w:rPrChange w:id="3057" w:author="Artin" w:date="2023-08-27T16:16:00Z">
            <w:rPr>
              <w:rFonts w:asciiTheme="minorHAnsi" w:hAnsiTheme="minorHAnsi"/>
              <w:color w:val="000000" w:themeColor="text1"/>
            </w:rPr>
          </w:rPrChange>
        </w:rPr>
        <w:t xml:space="preserve">    \</w:t>
      </w:r>
      <w:proofErr w:type="gramStart"/>
      <w:r w:rsidRPr="00B702A1">
        <w:rPr>
          <w:sz w:val="24"/>
          <w:szCs w:val="24"/>
          <w:rPrChange w:id="3058" w:author="Artin" w:date="2023-08-27T16:16:00Z">
            <w:rPr>
              <w:rFonts w:asciiTheme="minorHAnsi" w:hAnsiTheme="minorHAnsi"/>
              <w:color w:val="000000" w:themeColor="text1"/>
            </w:rPr>
          </w:rPrChange>
        </w:rPr>
        <w:t>centering</w:t>
      </w:r>
      <w:proofErr w:type="gramEnd"/>
    </w:p>
    <w:p w14:paraId="4D71E824" w14:textId="1D987491" w:rsidR="00CA6F40" w:rsidRPr="00B702A1" w:rsidRDefault="00CA6F40" w:rsidP="00B702A1">
      <w:pPr>
        <w:spacing w:line="276" w:lineRule="auto"/>
        <w:rPr>
          <w:sz w:val="24"/>
          <w:szCs w:val="24"/>
          <w:rPrChange w:id="3059" w:author="Artin" w:date="2023-08-27T16:16:00Z">
            <w:rPr>
              <w:rFonts w:asciiTheme="minorHAnsi" w:hAnsiTheme="minorHAnsi"/>
              <w:color w:val="000000" w:themeColor="text1"/>
            </w:rPr>
          </w:rPrChange>
        </w:rPr>
      </w:pPr>
      <w:r w:rsidRPr="00B702A1">
        <w:rPr>
          <w:sz w:val="24"/>
          <w:szCs w:val="24"/>
          <w:rPrChange w:id="3060" w:author="Artin" w:date="2023-08-27T16:16:00Z">
            <w:rPr>
              <w:rFonts w:asciiTheme="minorHAnsi" w:hAnsiTheme="minorHAnsi"/>
              <w:color w:val="000000" w:themeColor="text1"/>
            </w:rPr>
          </w:rPrChange>
        </w:rPr>
        <w:t xml:space="preserve">    \includegraphics[width=\</w:t>
      </w:r>
      <w:proofErr w:type="gramStart"/>
      <w:r w:rsidRPr="00B702A1">
        <w:rPr>
          <w:sz w:val="24"/>
          <w:szCs w:val="24"/>
          <w:rPrChange w:id="3061" w:author="Artin" w:date="2023-08-27T16:16:00Z">
            <w:rPr>
              <w:rFonts w:asciiTheme="minorHAnsi" w:hAnsiTheme="minorHAnsi"/>
              <w:color w:val="000000" w:themeColor="text1"/>
            </w:rPr>
          </w:rPrChange>
        </w:rPr>
        <w:t>textwidth]{</w:t>
      </w:r>
      <w:proofErr w:type="gramEnd"/>
      <w:r w:rsidRPr="00B702A1">
        <w:rPr>
          <w:sz w:val="24"/>
          <w:szCs w:val="24"/>
          <w:rPrChange w:id="3062" w:author="Artin" w:date="2023-08-27T16:16:00Z">
            <w:rPr>
              <w:rFonts w:asciiTheme="minorHAnsi" w:hAnsiTheme="minorHAnsi"/>
              <w:color w:val="000000" w:themeColor="text1"/>
            </w:rPr>
          </w:rPrChange>
        </w:rPr>
        <w:t>\figurepath{taxonomy_structure/taxonomy_structure</w:t>
      </w:r>
      <w:del w:id="3063" w:author="Artin" w:date="2023-08-27T16:16:00Z">
        <w:r w:rsidR="00217555" w:rsidRPr="00B702A1">
          <w:rPr>
            <w:rFonts w:cstheme="minorHAnsi"/>
            <w:color w:val="000000" w:themeColor="text1"/>
            <w:sz w:val="24"/>
            <w:szCs w:val="24"/>
          </w:rPr>
          <w:delText>.pdf</w:delText>
        </w:r>
      </w:del>
      <w:r w:rsidRPr="00B702A1">
        <w:rPr>
          <w:sz w:val="24"/>
          <w:szCs w:val="24"/>
          <w:rPrChange w:id="3064" w:author="Artin" w:date="2023-08-27T16:16:00Z">
            <w:rPr>
              <w:rFonts w:asciiTheme="minorHAnsi" w:hAnsiTheme="minorHAnsi"/>
              <w:color w:val="000000" w:themeColor="text1"/>
            </w:rPr>
          </w:rPrChange>
        </w:rPr>
        <w:t>}}</w:t>
      </w:r>
    </w:p>
    <w:p w14:paraId="6D36662F" w14:textId="77777777" w:rsidR="00217555" w:rsidRPr="00B702A1" w:rsidRDefault="00CA6F40" w:rsidP="00B702A1">
      <w:pPr>
        <w:spacing w:after="0" w:line="276" w:lineRule="auto"/>
        <w:rPr>
          <w:del w:id="3065" w:author="Artin" w:date="2023-08-27T16:16:00Z"/>
          <w:rFonts w:cstheme="minorHAnsi"/>
          <w:color w:val="000000" w:themeColor="text1"/>
          <w:kern w:val="0"/>
          <w:sz w:val="24"/>
          <w:szCs w:val="24"/>
          <w14:ligatures w14:val="none"/>
        </w:rPr>
      </w:pPr>
      <w:r w:rsidRPr="00B702A1">
        <w:rPr>
          <w:sz w:val="24"/>
          <w:szCs w:val="24"/>
          <w:rPrChange w:id="3066" w:author="Artin" w:date="2023-08-27T16:16:00Z">
            <w:rPr>
              <w:rFonts w:asciiTheme="minorHAnsi" w:hAnsiTheme="minorHAnsi"/>
              <w:color w:val="000000" w:themeColor="text1"/>
            </w:rPr>
          </w:rPrChange>
        </w:rPr>
        <w:t xml:space="preserve">    \caption</w:t>
      </w:r>
      <w:del w:id="3067" w:author="Artin" w:date="2023-08-27T16:16:00Z">
        <w:r w:rsidR="00217555" w:rsidRPr="00B702A1">
          <w:rPr>
            <w:rFonts w:asciiTheme="minorHAnsi" w:hAnsiTheme="minorHAnsi" w:cstheme="minorHAnsi"/>
            <w:color w:val="000000" w:themeColor="text1"/>
            <w:szCs w:val="24"/>
          </w:rPr>
          <w:delText>{</w:delText>
        </w:r>
      </w:del>
      <w:ins w:id="3068" w:author="Artin" w:date="2023-08-27T16:16:00Z">
        <w:r w:rsidRPr="00B702A1">
          <w:rPr>
            <w:szCs w:val="24"/>
          </w:rPr>
          <w:t xml:space="preserve">[Taxonomy Structure of Lung Pathologies in Chest </w:t>
        </w:r>
        <w:proofErr w:type="gramStart"/>
        <w:r w:rsidRPr="00B702A1">
          <w:rPr>
            <w:szCs w:val="24"/>
          </w:rPr>
          <w:t>Radiographs]{</w:t>
        </w:r>
      </w:ins>
      <w:proofErr w:type="gramEnd"/>
      <w:r w:rsidRPr="00B702A1">
        <w:rPr>
          <w:szCs w:val="24"/>
          <w:rPrChange w:id="3069" w:author="Artin" w:date="2023-08-27T16:16:00Z">
            <w:rPr>
              <w:rFonts w:asciiTheme="minorHAnsi" w:hAnsiTheme="minorHAnsi"/>
              <w:color w:val="000000" w:themeColor="text1"/>
            </w:rPr>
          </w:rPrChange>
        </w:rPr>
        <w:t>Taxonomy structure of lung pathologies in chest radiographs</w:t>
      </w:r>
      <w:del w:id="3070" w:author="Artin" w:date="2023-08-27T16:16:00Z">
        <w:r w:rsidR="00217555" w:rsidRPr="00B702A1">
          <w:rPr>
            <w:rFonts w:asciiTheme="minorHAnsi" w:hAnsiTheme="minorHAnsi" w:cstheme="minorHAnsi"/>
            <w:color w:val="000000" w:themeColor="text1"/>
            <w:szCs w:val="24"/>
          </w:rPr>
          <w:delText>.}%</w:delText>
        </w:r>
      </w:del>
    </w:p>
    <w:p w14:paraId="25E3886B" w14:textId="5AFB1BF9" w:rsidR="00CA6F40" w:rsidRPr="00B702A1" w:rsidRDefault="00217555" w:rsidP="00B702A1">
      <w:pPr>
        <w:spacing w:line="276" w:lineRule="auto"/>
        <w:rPr>
          <w:sz w:val="24"/>
          <w:szCs w:val="24"/>
          <w:rPrChange w:id="3071" w:author="Artin" w:date="2023-08-27T16:16:00Z">
            <w:rPr>
              <w:rFonts w:asciiTheme="minorHAnsi" w:hAnsiTheme="minorHAnsi"/>
              <w:color w:val="000000" w:themeColor="text1"/>
            </w:rPr>
          </w:rPrChange>
        </w:rPr>
      </w:pPr>
      <w:del w:id="3072" w:author="Artin" w:date="2023-08-27T16:16:00Z">
        <w:r w:rsidRPr="00B702A1">
          <w:rPr>
            <w:rFonts w:cstheme="minorHAnsi"/>
            <w:color w:val="000000" w:themeColor="text1"/>
            <w:sz w:val="24"/>
            <w:szCs w:val="24"/>
          </w:rPr>
          <w:delText xml:space="preserve">    \</w:delText>
        </w:r>
      </w:del>
      <w:proofErr w:type="gramStart"/>
      <w:ins w:id="3073" w:author="Artin" w:date="2023-08-27T16:16:00Z">
        <w:r w:rsidR="00CA6F40" w:rsidRPr="00B702A1">
          <w:rPr>
            <w:sz w:val="24"/>
            <w:szCs w:val="24"/>
          </w:rPr>
          <w:t>.}\</w:t>
        </w:r>
      </w:ins>
      <w:proofErr w:type="gramEnd"/>
      <w:r w:rsidR="00CA6F40" w:rsidRPr="00B702A1">
        <w:rPr>
          <w:sz w:val="24"/>
          <w:szCs w:val="24"/>
          <w:rPrChange w:id="3074" w:author="Artin" w:date="2023-08-27T16:16:00Z">
            <w:rPr>
              <w:rFonts w:asciiTheme="minorHAnsi" w:hAnsiTheme="minorHAnsi"/>
              <w:color w:val="000000" w:themeColor="text1"/>
            </w:rPr>
          </w:rPrChange>
        </w:rPr>
        <w:t>label{fig:taxonomy.fig.1.taxonomy_structure}</w:t>
      </w:r>
    </w:p>
    <w:p w14:paraId="24F53475" w14:textId="77777777" w:rsidR="00CA6F40" w:rsidRPr="00B702A1" w:rsidRDefault="00CA6F40" w:rsidP="00B702A1">
      <w:pPr>
        <w:spacing w:line="276" w:lineRule="auto"/>
        <w:rPr>
          <w:sz w:val="24"/>
          <w:szCs w:val="24"/>
          <w:rPrChange w:id="3075" w:author="Artin" w:date="2023-08-27T16:16:00Z">
            <w:rPr>
              <w:rFonts w:asciiTheme="minorHAnsi" w:hAnsiTheme="minorHAnsi"/>
              <w:color w:val="000000" w:themeColor="text1"/>
            </w:rPr>
          </w:rPrChange>
        </w:rPr>
      </w:pPr>
      <w:r w:rsidRPr="00B702A1">
        <w:rPr>
          <w:sz w:val="24"/>
          <w:szCs w:val="24"/>
          <w:rPrChange w:id="3076" w:author="Artin" w:date="2023-08-27T16:16:00Z">
            <w:rPr>
              <w:rFonts w:asciiTheme="minorHAnsi" w:hAnsiTheme="minorHAnsi"/>
              <w:color w:val="000000" w:themeColor="text1"/>
            </w:rPr>
          </w:rPrChange>
        </w:rPr>
        <w:t>\</w:t>
      </w:r>
      <w:proofErr w:type="gramStart"/>
      <w:r w:rsidRPr="00B702A1">
        <w:rPr>
          <w:sz w:val="24"/>
          <w:szCs w:val="24"/>
          <w:rPrChange w:id="3077" w:author="Artin" w:date="2023-08-27T16:16:00Z">
            <w:rPr>
              <w:rFonts w:asciiTheme="minorHAnsi" w:hAnsiTheme="minorHAnsi"/>
              <w:color w:val="000000" w:themeColor="text1"/>
            </w:rPr>
          </w:rPrChange>
        </w:rPr>
        <w:t>end</w:t>
      </w:r>
      <w:proofErr w:type="gramEnd"/>
      <w:r w:rsidRPr="00B702A1">
        <w:rPr>
          <w:sz w:val="24"/>
          <w:szCs w:val="24"/>
          <w:rPrChange w:id="3078" w:author="Artin" w:date="2023-08-27T16:16:00Z">
            <w:rPr>
              <w:rFonts w:asciiTheme="minorHAnsi" w:hAnsiTheme="minorHAnsi"/>
              <w:color w:val="000000" w:themeColor="text1"/>
            </w:rPr>
          </w:rPrChange>
        </w:rPr>
        <w:t>{figure}</w:t>
      </w:r>
    </w:p>
    <w:p w14:paraId="6DEA4032" w14:textId="6E6D05E2" w:rsidR="00CA6F40" w:rsidRPr="00B702A1" w:rsidRDefault="00217555" w:rsidP="00B702A1">
      <w:pPr>
        <w:spacing w:line="276" w:lineRule="auto"/>
        <w:rPr>
          <w:ins w:id="3079" w:author="Artin" w:date="2023-08-27T16:16:00Z"/>
          <w:sz w:val="24"/>
          <w:szCs w:val="24"/>
        </w:rPr>
      </w:pPr>
      <w:del w:id="3080" w:author="Artin" w:date="2023-08-27T16:16:00Z">
        <w:r w:rsidRPr="00B702A1">
          <w:rPr>
            <w:rFonts w:cstheme="minorHAnsi"/>
            <w:color w:val="000000" w:themeColor="text1"/>
            <w:sz w:val="24"/>
            <w:szCs w:val="24"/>
          </w:rPr>
          <w:delText>In this study, we investigated the frequency</w:delText>
        </w:r>
      </w:del>
    </w:p>
    <w:p w14:paraId="4EADBA3F" w14:textId="77777777" w:rsidR="00CA6F40" w:rsidRPr="00B702A1" w:rsidRDefault="00CA6F40" w:rsidP="00B702A1">
      <w:pPr>
        <w:spacing w:line="276" w:lineRule="auto"/>
        <w:rPr>
          <w:ins w:id="3081" w:author="Artin" w:date="2023-08-27T16:16:00Z"/>
          <w:sz w:val="24"/>
          <w:szCs w:val="24"/>
        </w:rPr>
      </w:pPr>
      <w:ins w:id="3082" w:author="Artin" w:date="2023-08-27T16:16:00Z">
        <w:r w:rsidRPr="00B702A1">
          <w:rPr>
            <w:sz w:val="24"/>
            <w:szCs w:val="24"/>
          </w:rPr>
          <w:t>\</w:t>
        </w:r>
        <w:proofErr w:type="gramStart"/>
        <w:r w:rsidRPr="00B702A1">
          <w:rPr>
            <w:sz w:val="24"/>
            <w:szCs w:val="24"/>
          </w:rPr>
          <w:t>subsection{</w:t>
        </w:r>
        <w:proofErr w:type="gramEnd"/>
        <w:r w:rsidRPr="00B702A1">
          <w:rPr>
            <w:sz w:val="24"/>
            <w:szCs w:val="24"/>
          </w:rPr>
          <w:t>Datasets}</w:t>
        </w:r>
      </w:ins>
    </w:p>
    <w:p w14:paraId="79CED4EE" w14:textId="52CC1F5F" w:rsidR="00CA6F40" w:rsidRPr="00B702A1" w:rsidRDefault="00CA6F40" w:rsidP="00B702A1">
      <w:pPr>
        <w:spacing w:line="276" w:lineRule="auto"/>
        <w:rPr>
          <w:sz w:val="24"/>
          <w:szCs w:val="24"/>
          <w:rPrChange w:id="3083" w:author="Artin" w:date="2023-08-27T16:16:00Z">
            <w:rPr>
              <w:rFonts w:asciiTheme="minorHAnsi" w:hAnsiTheme="minorHAnsi"/>
              <w:color w:val="000000" w:themeColor="text1"/>
            </w:rPr>
          </w:rPrChange>
        </w:rPr>
      </w:pPr>
      <w:ins w:id="3084" w:author="Artin" w:date="2023-08-27T16:16:00Z">
        <w:r w:rsidRPr="00B702A1">
          <w:rPr>
            <w:sz w:val="24"/>
            <w:szCs w:val="24"/>
          </w:rPr>
          <w:t>The prevalence</w:t>
        </w:r>
      </w:ins>
      <w:r w:rsidRPr="00B702A1">
        <w:rPr>
          <w:sz w:val="24"/>
          <w:szCs w:val="24"/>
          <w:rPrChange w:id="3085" w:author="Artin" w:date="2023-08-27T16:16:00Z">
            <w:rPr>
              <w:rFonts w:asciiTheme="minorHAnsi" w:hAnsiTheme="minorHAnsi"/>
              <w:color w:val="000000" w:themeColor="text1"/>
            </w:rPr>
          </w:rPrChange>
        </w:rPr>
        <w:t xml:space="preserve"> of </w:t>
      </w:r>
      <w:del w:id="3086" w:author="Artin" w:date="2023-08-27T16:16:00Z">
        <w:r w:rsidR="00217555" w:rsidRPr="00B702A1">
          <w:rPr>
            <w:rFonts w:cstheme="minorHAnsi"/>
            <w:color w:val="000000" w:themeColor="text1"/>
            <w:sz w:val="24"/>
            <w:szCs w:val="24"/>
          </w:rPr>
          <w:delText xml:space="preserve">various pathological </w:delText>
        </w:r>
      </w:del>
      <w:ins w:id="3087" w:author="Artin" w:date="2023-08-27T16:16:00Z">
        <w:r w:rsidRPr="00B702A1">
          <w:rPr>
            <w:sz w:val="24"/>
            <w:szCs w:val="24"/>
          </w:rPr>
          <w:t xml:space="preserve">different pathology </w:t>
        </w:r>
      </w:ins>
      <w:r w:rsidRPr="00B702A1">
        <w:rPr>
          <w:sz w:val="24"/>
          <w:szCs w:val="24"/>
          <w:rPrChange w:id="3088" w:author="Artin" w:date="2023-08-27T16:16:00Z">
            <w:rPr>
              <w:rFonts w:asciiTheme="minorHAnsi" w:hAnsiTheme="minorHAnsi"/>
              <w:color w:val="000000" w:themeColor="text1"/>
            </w:rPr>
          </w:rPrChange>
        </w:rPr>
        <w:t xml:space="preserve">labels </w:t>
      </w:r>
      <w:del w:id="3089" w:author="Artin" w:date="2023-08-27T16:16:00Z">
        <w:r w:rsidR="00217555" w:rsidRPr="00B702A1">
          <w:rPr>
            <w:rFonts w:cstheme="minorHAnsi"/>
            <w:color w:val="000000" w:themeColor="text1"/>
            <w:sz w:val="24"/>
            <w:szCs w:val="24"/>
          </w:rPr>
          <w:delText>in</w:delText>
        </w:r>
      </w:del>
      <w:ins w:id="3090" w:author="Artin" w:date="2023-08-27T16:16:00Z">
        <w:r w:rsidRPr="00B702A1">
          <w:rPr>
            <w:sz w:val="24"/>
            <w:szCs w:val="24"/>
          </w:rPr>
          <w:t>across</w:t>
        </w:r>
      </w:ins>
      <w:r w:rsidRPr="00B702A1">
        <w:rPr>
          <w:sz w:val="24"/>
          <w:szCs w:val="24"/>
          <w:rPrChange w:id="3091" w:author="Artin" w:date="2023-08-27T16:16:00Z">
            <w:rPr>
              <w:rFonts w:asciiTheme="minorHAnsi" w:hAnsiTheme="minorHAnsi"/>
              <w:color w:val="000000" w:themeColor="text1"/>
            </w:rPr>
          </w:rPrChange>
        </w:rPr>
        <w:t xml:space="preserve"> three distinct medical imaging datasets: </w:t>
      </w:r>
      <w:del w:id="3092" w:author="Artin" w:date="2023-08-27T16:16:00Z">
        <w:r w:rsidR="00217555" w:rsidRPr="00B702A1">
          <w:rPr>
            <w:rFonts w:cstheme="minorHAnsi"/>
            <w:color w:val="000000" w:themeColor="text1"/>
            <w:sz w:val="24"/>
            <w:szCs w:val="24"/>
          </w:rPr>
          <w:delText>CheX</w:delText>
        </w:r>
      </w:del>
      <w:ins w:id="3093" w:author="Artin" w:date="2023-08-27T16:16:00Z">
        <w:r w:rsidRPr="00B702A1">
          <w:rPr>
            <w:sz w:val="24"/>
            <w:szCs w:val="24"/>
          </w:rPr>
          <w:t>CheXpert</w:t>
        </w:r>
      </w:ins>
      <w:r w:rsidRPr="00B702A1">
        <w:rPr>
          <w:sz w:val="24"/>
          <w:szCs w:val="24"/>
          <w:rPrChange w:id="3094" w:author="Artin" w:date="2023-08-27T16:16:00Z">
            <w:rPr>
              <w:rFonts w:asciiTheme="minorHAnsi" w:hAnsiTheme="minorHAnsi"/>
              <w:color w:val="000000" w:themeColor="text1"/>
            </w:rPr>
          </w:rPrChange>
        </w:rPr>
        <w:t xml:space="preserve">~\cite{irvin_CheXpert_2019}, PADCHEST~\cite{bustos_Padchest_2020}, </w:t>
      </w:r>
      <w:ins w:id="3095" w:author="Artin" w:date="2023-08-27T16:16:00Z">
        <w:r w:rsidRPr="00B702A1">
          <w:rPr>
            <w:sz w:val="24"/>
            <w:szCs w:val="24"/>
          </w:rPr>
          <w:t xml:space="preserve">and </w:t>
        </w:r>
      </w:ins>
      <w:r w:rsidRPr="00B702A1">
        <w:rPr>
          <w:sz w:val="24"/>
          <w:szCs w:val="24"/>
          <w:rPrChange w:id="3096" w:author="Artin" w:date="2023-08-27T16:16:00Z">
            <w:rPr>
              <w:rFonts w:asciiTheme="minorHAnsi" w:hAnsiTheme="minorHAnsi"/>
              <w:color w:val="000000" w:themeColor="text1"/>
            </w:rPr>
          </w:rPrChange>
        </w:rPr>
        <w:t>NIH~\cite{</w:t>
      </w:r>
      <w:proofErr w:type="gramStart"/>
      <w:r w:rsidRPr="00B702A1">
        <w:rPr>
          <w:sz w:val="24"/>
          <w:szCs w:val="24"/>
          <w:rPrChange w:id="3097" w:author="Artin" w:date="2023-08-27T16:16:00Z">
            <w:rPr>
              <w:rFonts w:asciiTheme="minorHAnsi" w:hAnsiTheme="minorHAnsi"/>
              <w:color w:val="000000" w:themeColor="text1"/>
            </w:rPr>
          </w:rPrChange>
        </w:rPr>
        <w:t>wang</w:t>
      </w:r>
      <w:proofErr w:type="gramEnd"/>
      <w:r w:rsidRPr="00B702A1">
        <w:rPr>
          <w:sz w:val="24"/>
          <w:szCs w:val="24"/>
          <w:rPrChange w:id="3098" w:author="Artin" w:date="2023-08-27T16:16:00Z">
            <w:rPr>
              <w:rFonts w:asciiTheme="minorHAnsi" w:hAnsiTheme="minorHAnsi"/>
              <w:color w:val="000000" w:themeColor="text1"/>
            </w:rPr>
          </w:rPrChange>
        </w:rPr>
        <w:t>_ChestXRay8_2017</w:t>
      </w:r>
      <w:del w:id="3099" w:author="Artin" w:date="2023-08-27T16:16:00Z">
        <w:r w:rsidR="00217555" w:rsidRPr="00B702A1">
          <w:rPr>
            <w:rFonts w:cstheme="minorHAnsi"/>
            <w:color w:val="000000" w:themeColor="text1"/>
            <w:sz w:val="24"/>
            <w:szCs w:val="24"/>
          </w:rPr>
          <w:delText>}.</w:delText>
        </w:r>
      </w:del>
      <w:ins w:id="3100" w:author="Artin" w:date="2023-08-27T16:16:00Z">
        <w:r w:rsidRPr="00B702A1">
          <w:rPr>
            <w:sz w:val="24"/>
            <w:szCs w:val="24"/>
          </w:rPr>
          <w:t>} are examined.</w:t>
        </w:r>
      </w:ins>
      <w:r w:rsidRPr="00B702A1">
        <w:rPr>
          <w:sz w:val="24"/>
          <w:szCs w:val="24"/>
          <w:rPrChange w:id="3101" w:author="Artin" w:date="2023-08-27T16:16:00Z">
            <w:rPr>
              <w:rFonts w:asciiTheme="minorHAnsi" w:hAnsiTheme="minorHAnsi"/>
              <w:color w:val="000000" w:themeColor="text1"/>
            </w:rPr>
          </w:rPrChange>
        </w:rPr>
        <w:t xml:space="preserve"> Table~\ref{</w:t>
      </w:r>
      <w:proofErr w:type="gramStart"/>
      <w:r w:rsidRPr="00B702A1">
        <w:rPr>
          <w:sz w:val="24"/>
          <w:szCs w:val="24"/>
          <w:rPrChange w:id="3102" w:author="Artin" w:date="2023-08-27T16:16:00Z">
            <w:rPr>
              <w:rFonts w:asciiTheme="minorHAnsi" w:hAnsiTheme="minorHAnsi"/>
              <w:color w:val="000000" w:themeColor="text1"/>
            </w:rPr>
          </w:rPrChange>
        </w:rPr>
        <w:t>tab:taxonomy</w:t>
      </w:r>
      <w:proofErr w:type="gramEnd"/>
      <w:r w:rsidRPr="00B702A1">
        <w:rPr>
          <w:sz w:val="24"/>
          <w:szCs w:val="24"/>
          <w:rPrChange w:id="3103" w:author="Artin" w:date="2023-08-27T16:16:00Z">
            <w:rPr>
              <w:rFonts w:asciiTheme="minorHAnsi" w:hAnsiTheme="minorHAnsi"/>
              <w:color w:val="000000" w:themeColor="text1"/>
            </w:rPr>
          </w:rPrChange>
        </w:rPr>
        <w:t xml:space="preserve">.table.1.datasets.pathologies} </w:t>
      </w:r>
      <w:del w:id="3104" w:author="Artin" w:date="2023-08-27T16:16:00Z">
        <w:r w:rsidR="00217555" w:rsidRPr="00B702A1">
          <w:rPr>
            <w:rFonts w:cstheme="minorHAnsi"/>
            <w:color w:val="000000" w:themeColor="text1"/>
            <w:sz w:val="24"/>
            <w:szCs w:val="24"/>
          </w:rPr>
          <w:delText>depicts the presence</w:delText>
        </w:r>
      </w:del>
      <w:ins w:id="3105" w:author="Artin" w:date="2023-08-27T16:16:00Z">
        <w:r w:rsidRPr="00B702A1">
          <w:rPr>
            <w:sz w:val="24"/>
            <w:szCs w:val="24"/>
          </w:rPr>
          <w:t>provides an overview</w:t>
        </w:r>
      </w:ins>
      <w:r w:rsidRPr="00B702A1">
        <w:rPr>
          <w:sz w:val="24"/>
          <w:szCs w:val="24"/>
          <w:rPrChange w:id="3106" w:author="Artin" w:date="2023-08-27T16:16:00Z">
            <w:rPr>
              <w:rFonts w:asciiTheme="minorHAnsi" w:hAnsiTheme="minorHAnsi"/>
              <w:color w:val="000000" w:themeColor="text1"/>
            </w:rPr>
          </w:rPrChange>
        </w:rPr>
        <w:t xml:space="preserve"> of each pathology </w:t>
      </w:r>
      <w:del w:id="3107" w:author="Artin" w:date="2023-08-27T16:16:00Z">
        <w:r w:rsidR="00217555" w:rsidRPr="00B702A1">
          <w:rPr>
            <w:rFonts w:cstheme="minorHAnsi"/>
            <w:color w:val="000000" w:themeColor="text1"/>
            <w:sz w:val="24"/>
            <w:szCs w:val="24"/>
          </w:rPr>
          <w:delText>label</w:delText>
        </w:r>
      </w:del>
      <w:ins w:id="3108" w:author="Artin" w:date="2023-08-27T16:16:00Z">
        <w:r w:rsidRPr="00B702A1">
          <w:rPr>
            <w:sz w:val="24"/>
            <w:szCs w:val="24"/>
          </w:rPr>
          <w:t>label's prevalence</w:t>
        </w:r>
      </w:ins>
      <w:r w:rsidRPr="00B702A1">
        <w:rPr>
          <w:sz w:val="24"/>
          <w:szCs w:val="24"/>
          <w:rPrChange w:id="3109" w:author="Artin" w:date="2023-08-27T16:16:00Z">
            <w:rPr>
              <w:rFonts w:asciiTheme="minorHAnsi" w:hAnsiTheme="minorHAnsi"/>
              <w:color w:val="000000" w:themeColor="text1"/>
            </w:rPr>
          </w:rPrChange>
        </w:rPr>
        <w:t xml:space="preserve"> across these datasets. To </w:t>
      </w:r>
      <w:del w:id="3110" w:author="Artin" w:date="2023-08-27T16:16:00Z">
        <w:r w:rsidR="00217555" w:rsidRPr="00B702A1">
          <w:rPr>
            <w:rFonts w:cstheme="minorHAnsi"/>
            <w:color w:val="000000" w:themeColor="text1"/>
            <w:sz w:val="24"/>
            <w:szCs w:val="24"/>
          </w:rPr>
          <w:delText>conform to cohen~\cite{cohen_</w:delText>
        </w:r>
      </w:del>
      <w:ins w:id="3111" w:author="Artin" w:date="2023-08-27T16:16:00Z">
        <w:r w:rsidRPr="00B702A1">
          <w:rPr>
            <w:sz w:val="24"/>
            <w:szCs w:val="24"/>
          </w:rPr>
          <w:t xml:space="preserve">utilize the </w:t>
        </w:r>
      </w:ins>
      <w:proofErr w:type="spellStart"/>
      <w:r w:rsidRPr="00B702A1">
        <w:rPr>
          <w:sz w:val="24"/>
          <w:szCs w:val="24"/>
          <w:rPrChange w:id="3112" w:author="Artin" w:date="2023-08-27T16:16:00Z">
            <w:rPr>
              <w:rFonts w:asciiTheme="minorHAnsi" w:hAnsiTheme="minorHAnsi"/>
              <w:color w:val="000000" w:themeColor="text1"/>
            </w:rPr>
          </w:rPrChange>
        </w:rPr>
        <w:t>TorchXRayVision</w:t>
      </w:r>
      <w:proofErr w:type="spellEnd"/>
      <w:del w:id="3113" w:author="Artin" w:date="2023-08-27T16:16:00Z">
        <w:r w:rsidR="00217555" w:rsidRPr="00B702A1">
          <w:rPr>
            <w:rFonts w:cstheme="minorHAnsi"/>
            <w:color w:val="000000" w:themeColor="text1"/>
            <w:sz w:val="24"/>
            <w:szCs w:val="24"/>
          </w:rPr>
          <w:delText>_2022} work, the same 18 pathologies selected by Cohen</w:delText>
        </w:r>
      </w:del>
      <w:ins w:id="3114" w:author="Artin" w:date="2023-08-27T16:16:00Z">
        <w:r w:rsidRPr="00B702A1">
          <w:rPr>
            <w:sz w:val="24"/>
            <w:szCs w:val="24"/>
          </w:rPr>
          <w:t xml:space="preserve"> software</w:t>
        </w:r>
      </w:ins>
      <w:r w:rsidRPr="00B702A1">
        <w:rPr>
          <w:sz w:val="24"/>
          <w:szCs w:val="24"/>
          <w:rPrChange w:id="3115" w:author="Artin" w:date="2023-08-27T16:16:00Z">
            <w:rPr>
              <w:rFonts w:asciiTheme="minorHAnsi" w:hAnsiTheme="minorHAnsi"/>
              <w:color w:val="000000" w:themeColor="text1"/>
            </w:rPr>
          </w:rPrChange>
        </w:rPr>
        <w:t>~\cite{cohen_TorchXRayVision_2022</w:t>
      </w:r>
      <w:del w:id="3116" w:author="Artin" w:date="2023-08-27T16:16:00Z">
        <w:r w:rsidR="00217555" w:rsidRPr="00B702A1">
          <w:rPr>
            <w:rFonts w:cstheme="minorHAnsi"/>
            <w:color w:val="000000" w:themeColor="text1"/>
            <w:sz w:val="24"/>
            <w:szCs w:val="24"/>
          </w:rPr>
          <w:delText>} are used</w:delText>
        </w:r>
      </w:del>
      <w:ins w:id="3117" w:author="Artin" w:date="2023-08-27T16:16:00Z">
        <w:r w:rsidRPr="00B702A1">
          <w:rPr>
            <w:sz w:val="24"/>
            <w:szCs w:val="24"/>
          </w:rPr>
          <w:t>}, the same 18 pathologies as their work, were chosen</w:t>
        </w:r>
      </w:ins>
      <w:r w:rsidRPr="00B702A1">
        <w:rPr>
          <w:sz w:val="24"/>
          <w:szCs w:val="24"/>
          <w:rPrChange w:id="3118" w:author="Artin" w:date="2023-08-27T16:16:00Z">
            <w:rPr>
              <w:rFonts w:asciiTheme="minorHAnsi" w:hAnsiTheme="minorHAnsi"/>
              <w:color w:val="000000" w:themeColor="text1"/>
            </w:rPr>
          </w:rPrChange>
        </w:rPr>
        <w:t xml:space="preserve"> for model </w:t>
      </w:r>
      <w:del w:id="3119" w:author="Artin" w:date="2023-08-27T16:16:00Z">
        <w:r w:rsidR="00217555" w:rsidRPr="00B702A1">
          <w:rPr>
            <w:rFonts w:cstheme="minorHAnsi"/>
            <w:color w:val="000000" w:themeColor="text1"/>
            <w:sz w:val="24"/>
            <w:szCs w:val="24"/>
          </w:rPr>
          <w:delText>optimization. Special consideration is given to</w:delText>
        </w:r>
      </w:del>
      <w:ins w:id="3120" w:author="Artin" w:date="2023-08-27T16:16:00Z">
        <w:r w:rsidRPr="00B702A1">
          <w:rPr>
            <w:sz w:val="24"/>
            <w:szCs w:val="24"/>
          </w:rPr>
          <w:t>fine-tuning. For the purpose of assessing</w:t>
        </w:r>
      </w:ins>
      <w:r w:rsidRPr="00B702A1">
        <w:rPr>
          <w:sz w:val="24"/>
          <w:szCs w:val="24"/>
          <w:rPrChange w:id="3121" w:author="Artin" w:date="2023-08-27T16:16:00Z">
            <w:rPr>
              <w:rFonts w:asciiTheme="minorHAnsi" w:hAnsiTheme="minorHAnsi"/>
              <w:color w:val="000000" w:themeColor="text1"/>
            </w:rPr>
          </w:rPrChange>
        </w:rPr>
        <w:t xml:space="preserve"> the </w:t>
      </w:r>
      <w:ins w:id="3122" w:author="Artin" w:date="2023-08-27T16:16:00Z">
        <w:r w:rsidRPr="00B702A1">
          <w:rPr>
            <w:sz w:val="24"/>
            <w:szCs w:val="24"/>
          </w:rPr>
          <w:t xml:space="preserve">proposed methodologies, particular emphasis is placed on </w:t>
        </w:r>
      </w:ins>
      <w:r w:rsidRPr="00B702A1">
        <w:rPr>
          <w:sz w:val="24"/>
          <w:szCs w:val="24"/>
          <w:rPrChange w:id="3123" w:author="Artin" w:date="2023-08-27T16:16:00Z">
            <w:rPr>
              <w:rFonts w:asciiTheme="minorHAnsi" w:hAnsiTheme="minorHAnsi"/>
              <w:color w:val="000000" w:themeColor="text1"/>
            </w:rPr>
          </w:rPrChange>
        </w:rPr>
        <w:t xml:space="preserve">pathologies that </w:t>
      </w:r>
      <w:ins w:id="3124" w:author="Artin" w:date="2023-08-27T16:16:00Z">
        <w:r w:rsidRPr="00B702A1">
          <w:rPr>
            <w:sz w:val="24"/>
            <w:szCs w:val="24"/>
          </w:rPr>
          <w:t>are recurrent across different datasets (</w:t>
        </w:r>
      </w:ins>
      <w:r w:rsidRPr="00B702A1">
        <w:rPr>
          <w:sz w:val="24"/>
          <w:szCs w:val="24"/>
          <w:rPrChange w:id="3125" w:author="Artin" w:date="2023-08-27T16:16:00Z">
            <w:rPr>
              <w:rFonts w:asciiTheme="minorHAnsi" w:hAnsiTheme="minorHAnsi"/>
              <w:color w:val="000000" w:themeColor="text1"/>
            </w:rPr>
          </w:rPrChange>
        </w:rPr>
        <w:t>appear in at least two of the three datasets</w:t>
      </w:r>
      <w:ins w:id="3126" w:author="Artin" w:date="2023-08-27T16:16:00Z">
        <w:r w:rsidRPr="00B702A1">
          <w:rPr>
            <w:sz w:val="24"/>
            <w:szCs w:val="24"/>
          </w:rPr>
          <w:t>)</w:t>
        </w:r>
      </w:ins>
      <w:r w:rsidRPr="00B702A1">
        <w:rPr>
          <w:sz w:val="24"/>
          <w:szCs w:val="24"/>
          <w:rPrChange w:id="3127" w:author="Artin" w:date="2023-08-27T16:16:00Z">
            <w:rPr>
              <w:rFonts w:asciiTheme="minorHAnsi" w:hAnsiTheme="minorHAnsi"/>
              <w:color w:val="000000" w:themeColor="text1"/>
            </w:rPr>
          </w:rPrChange>
        </w:rPr>
        <w:t xml:space="preserve"> and are included in our </w:t>
      </w:r>
      <w:ins w:id="3128" w:author="Artin" w:date="2023-08-27T16:16:00Z">
        <w:r w:rsidRPr="00B702A1">
          <w:rPr>
            <w:sz w:val="24"/>
            <w:szCs w:val="24"/>
          </w:rPr>
          <w:t xml:space="preserve">formulated </w:t>
        </w:r>
      </w:ins>
      <w:r w:rsidRPr="00B702A1">
        <w:rPr>
          <w:sz w:val="24"/>
          <w:szCs w:val="24"/>
          <w:rPrChange w:id="3129" w:author="Artin" w:date="2023-08-27T16:16:00Z">
            <w:rPr>
              <w:rFonts w:asciiTheme="minorHAnsi" w:hAnsiTheme="minorHAnsi"/>
              <w:color w:val="000000" w:themeColor="text1"/>
            </w:rPr>
          </w:rPrChange>
        </w:rPr>
        <w:t xml:space="preserve">taxonomy. </w:t>
      </w:r>
      <w:del w:id="3130" w:author="Artin" w:date="2023-08-27T16:16:00Z">
        <w:r w:rsidR="00217555" w:rsidRPr="00B702A1">
          <w:rPr>
            <w:rFonts w:cstheme="minorHAnsi"/>
            <w:color w:val="000000" w:themeColor="text1"/>
            <w:sz w:val="24"/>
            <w:szCs w:val="24"/>
          </w:rPr>
          <w:delText>These pathologies are marked with a \colorbox{mygreen}{green} color in the table and include \textbf{Atelectasis}, \textbf{Consolidation}, \textbf{Infiltration}, \textbf{Edema}, \textbf{Pneumonia}, \textbf{Cardiomegaly}, \textbf{Lung Lesion}, \textbf{Lung Opacity}, \textbf{Enlarged Cardiomediastinum}. This selection is significant because it reflects the pathologies that not only manifest more frequently across multiple data sources, but are also reflected in the hierarchical taxonomy used in our study. The study's analysis and conclusions are focused on these specific pathologies due to their consistent presence and relevance within the taxonomy structure. Further</w:delText>
        </w:r>
      </w:del>
      <w:ins w:id="3131" w:author="Artin" w:date="2023-08-27T16:16:00Z">
        <w:r w:rsidRPr="00B702A1">
          <w:rPr>
            <w:sz w:val="24"/>
            <w:szCs w:val="24"/>
          </w:rPr>
          <w:t>Furthermore</w:t>
        </w:r>
      </w:ins>
      <w:r w:rsidRPr="00B702A1">
        <w:rPr>
          <w:sz w:val="24"/>
          <w:szCs w:val="24"/>
          <w:rPrChange w:id="3132" w:author="Artin" w:date="2023-08-27T16:16:00Z">
            <w:rPr>
              <w:rFonts w:asciiTheme="minorHAnsi" w:hAnsiTheme="minorHAnsi"/>
              <w:color w:val="000000" w:themeColor="text1"/>
            </w:rPr>
          </w:rPrChange>
        </w:rPr>
        <w:t xml:space="preserve">, the cross-dataset presence of these pathologies enhances the generalizability of our study, as the developed models are validated on multiple independent datasets. </w:t>
      </w:r>
      <w:ins w:id="3133" w:author="Artin" w:date="2023-08-27T16:16:00Z">
        <w:r w:rsidRPr="00B702A1">
          <w:rPr>
            <w:sz w:val="24"/>
            <w:szCs w:val="24"/>
          </w:rPr>
          <w:t>These pathologies, highlighted in \</w:t>
        </w:r>
        <w:proofErr w:type="spellStart"/>
        <w:r w:rsidRPr="00B702A1">
          <w:rPr>
            <w:sz w:val="24"/>
            <w:szCs w:val="24"/>
          </w:rPr>
          <w:t>colorbox</w:t>
        </w:r>
        <w:proofErr w:type="spellEnd"/>
        <w:r w:rsidRPr="00B702A1">
          <w:rPr>
            <w:sz w:val="24"/>
            <w:szCs w:val="24"/>
          </w:rPr>
          <w:t>{</w:t>
        </w:r>
        <w:proofErr w:type="spellStart"/>
        <w:r w:rsidRPr="00B702A1">
          <w:rPr>
            <w:sz w:val="24"/>
            <w:szCs w:val="24"/>
          </w:rPr>
          <w:t>mygreen</w:t>
        </w:r>
        <w:proofErr w:type="spellEnd"/>
        <w:r w:rsidRPr="00B702A1">
          <w:rPr>
            <w:sz w:val="24"/>
            <w:szCs w:val="24"/>
          </w:rPr>
          <w:t>}{green} in the table, comprise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Atelectasis}, \</w:t>
        </w:r>
        <w:proofErr w:type="spellStart"/>
        <w:r w:rsidRPr="00B702A1">
          <w:rPr>
            <w:sz w:val="24"/>
            <w:szCs w:val="24"/>
          </w:rPr>
          <w:t>textbf</w:t>
        </w:r>
        <w:proofErr w:type="spellEnd"/>
        <w:r w:rsidRPr="00B702A1">
          <w:rPr>
            <w:sz w:val="24"/>
            <w:szCs w:val="24"/>
          </w:rPr>
          <w:t>{Consolidation}, \</w:t>
        </w:r>
        <w:proofErr w:type="spellStart"/>
        <w:r w:rsidRPr="00B702A1">
          <w:rPr>
            <w:sz w:val="24"/>
            <w:szCs w:val="24"/>
          </w:rPr>
          <w:t>textbf</w:t>
        </w:r>
        <w:proofErr w:type="spellEnd"/>
        <w:r w:rsidRPr="00B702A1">
          <w:rPr>
            <w:sz w:val="24"/>
            <w:szCs w:val="24"/>
          </w:rPr>
          <w:t>{Infiltration}, \</w:t>
        </w:r>
        <w:proofErr w:type="spellStart"/>
        <w:r w:rsidRPr="00B702A1">
          <w:rPr>
            <w:sz w:val="24"/>
            <w:szCs w:val="24"/>
          </w:rPr>
          <w:t>textbf</w:t>
        </w:r>
        <w:proofErr w:type="spellEnd"/>
        <w:r w:rsidRPr="00B702A1">
          <w:rPr>
            <w:sz w:val="24"/>
            <w:szCs w:val="24"/>
          </w:rPr>
          <w:t>{Edema}, \</w:t>
        </w:r>
        <w:proofErr w:type="spellStart"/>
        <w:r w:rsidRPr="00B702A1">
          <w:rPr>
            <w:sz w:val="24"/>
            <w:szCs w:val="24"/>
          </w:rPr>
          <w:t>textbf</w:t>
        </w:r>
        <w:proofErr w:type="spellEnd"/>
        <w:r w:rsidRPr="00B702A1">
          <w:rPr>
            <w:sz w:val="24"/>
            <w:szCs w:val="24"/>
          </w:rPr>
          <w:t>{Pneumonia}, \</w:t>
        </w:r>
        <w:proofErr w:type="spellStart"/>
        <w:r w:rsidRPr="00B702A1">
          <w:rPr>
            <w:sz w:val="24"/>
            <w:szCs w:val="24"/>
          </w:rPr>
          <w:t>textbf</w:t>
        </w:r>
        <w:proofErr w:type="spellEnd"/>
        <w:r w:rsidRPr="00B702A1">
          <w:rPr>
            <w:sz w:val="24"/>
            <w:szCs w:val="24"/>
          </w:rPr>
          <w:t>{Cardiomegaly}, \</w:t>
        </w:r>
        <w:proofErr w:type="spellStart"/>
        <w:r w:rsidRPr="00B702A1">
          <w:rPr>
            <w:sz w:val="24"/>
            <w:szCs w:val="24"/>
          </w:rPr>
          <w:t>textbf</w:t>
        </w:r>
        <w:proofErr w:type="spellEnd"/>
        <w:r w:rsidRPr="00B702A1">
          <w:rPr>
            <w:sz w:val="24"/>
            <w:szCs w:val="24"/>
          </w:rPr>
          <w:t>{Lung Lesion}, \</w:t>
        </w:r>
        <w:proofErr w:type="spellStart"/>
        <w:r w:rsidRPr="00B702A1">
          <w:rPr>
            <w:sz w:val="24"/>
            <w:szCs w:val="24"/>
          </w:rPr>
          <w:t>textbf</w:t>
        </w:r>
        <w:proofErr w:type="spellEnd"/>
        <w:r w:rsidRPr="00B702A1">
          <w:rPr>
            <w:sz w:val="24"/>
            <w:szCs w:val="24"/>
          </w:rPr>
          <w:t>{Lung Opacity}, and \</w:t>
        </w:r>
        <w:proofErr w:type="spellStart"/>
        <w:r w:rsidRPr="00B702A1">
          <w:rPr>
            <w:sz w:val="24"/>
            <w:szCs w:val="24"/>
          </w:rPr>
          <w:t>textbf</w:t>
        </w:r>
        <w:proofErr w:type="spellEnd"/>
        <w:r w:rsidRPr="00B702A1">
          <w:rPr>
            <w:sz w:val="24"/>
            <w:szCs w:val="24"/>
          </w:rPr>
          <w:t xml:space="preserve">{Enlarged </w:t>
        </w:r>
        <w:proofErr w:type="spellStart"/>
        <w:r w:rsidRPr="00B702A1">
          <w:rPr>
            <w:sz w:val="24"/>
            <w:szCs w:val="24"/>
          </w:rPr>
          <w:t>Cardiomediastinum</w:t>
        </w:r>
        <w:proofErr w:type="spellEnd"/>
        <w:r w:rsidRPr="00B702A1">
          <w:rPr>
            <w:sz w:val="24"/>
            <w:szCs w:val="24"/>
          </w:rPr>
          <w:t xml:space="preserve">}. </w:t>
        </w:r>
      </w:ins>
      <w:r w:rsidRPr="00B702A1">
        <w:rPr>
          <w:sz w:val="24"/>
          <w:szCs w:val="24"/>
          <w:rPrChange w:id="3134" w:author="Artin" w:date="2023-08-27T16:16:00Z">
            <w:rPr>
              <w:rFonts w:asciiTheme="minorHAnsi" w:hAnsiTheme="minorHAnsi"/>
              <w:color w:val="000000" w:themeColor="text1"/>
            </w:rPr>
          </w:rPrChange>
        </w:rPr>
        <w:t xml:space="preserve">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w:t>
      </w:r>
      <w:del w:id="3135" w:author="Artin" w:date="2023-08-27T16:16:00Z">
        <w:r w:rsidR="00217555" w:rsidRPr="00B702A1">
          <w:rPr>
            <w:rFonts w:cstheme="minorHAnsi"/>
            <w:color w:val="000000" w:themeColor="text1"/>
            <w:sz w:val="24"/>
            <w:szCs w:val="24"/>
          </w:rPr>
          <w:delText xml:space="preserve">studied </w:delText>
        </w:r>
      </w:del>
      <w:r w:rsidRPr="00B702A1">
        <w:rPr>
          <w:sz w:val="24"/>
          <w:szCs w:val="24"/>
          <w:rPrChange w:id="3136" w:author="Artin" w:date="2023-08-27T16:16:00Z">
            <w:rPr>
              <w:rFonts w:asciiTheme="minorHAnsi" w:hAnsiTheme="minorHAnsi"/>
              <w:color w:val="000000" w:themeColor="text1"/>
            </w:rPr>
          </w:rPrChange>
        </w:rPr>
        <w:t>taxonomy structure</w:t>
      </w:r>
      <w:ins w:id="3137" w:author="Artin" w:date="2023-08-27T16:16:00Z">
        <w:r w:rsidRPr="00B702A1">
          <w:rPr>
            <w:sz w:val="24"/>
            <w:szCs w:val="24"/>
          </w:rPr>
          <w:t xml:space="preserve"> studied</w:t>
        </w:r>
      </w:ins>
      <w:r w:rsidRPr="00B702A1">
        <w:rPr>
          <w:sz w:val="24"/>
          <w:szCs w:val="24"/>
          <w:rPrChange w:id="3138" w:author="Artin" w:date="2023-08-27T16:16:00Z">
            <w:rPr>
              <w:rFonts w:asciiTheme="minorHAnsi" w:hAnsiTheme="minorHAnsi"/>
              <w:color w:val="000000" w:themeColor="text1"/>
            </w:rPr>
          </w:rPrChange>
        </w:rPr>
        <w:t>.</w:t>
      </w:r>
    </w:p>
    <w:p w14:paraId="0ECBAAB2" w14:textId="77777777" w:rsidR="00CA6F40" w:rsidRPr="00B702A1" w:rsidRDefault="00CA6F40" w:rsidP="00B702A1">
      <w:pPr>
        <w:spacing w:line="276" w:lineRule="auto"/>
        <w:rPr>
          <w:sz w:val="24"/>
          <w:szCs w:val="24"/>
          <w:rPrChange w:id="3139" w:author="Artin" w:date="2023-08-27T16:16:00Z">
            <w:rPr>
              <w:rFonts w:asciiTheme="minorHAnsi" w:hAnsiTheme="minorHAnsi"/>
              <w:color w:val="000000" w:themeColor="text1"/>
            </w:rPr>
          </w:rPrChange>
        </w:rPr>
      </w:pPr>
      <w:r w:rsidRPr="00B702A1">
        <w:rPr>
          <w:sz w:val="24"/>
          <w:szCs w:val="24"/>
          <w:rPrChange w:id="3140" w:author="Artin" w:date="2023-08-27T16:16:00Z">
            <w:rPr>
              <w:rFonts w:asciiTheme="minorHAnsi" w:hAnsiTheme="minorHAnsi"/>
              <w:color w:val="000000" w:themeColor="text1"/>
            </w:rPr>
          </w:rPrChange>
        </w:rPr>
        <w:t>\</w:t>
      </w:r>
      <w:proofErr w:type="gramStart"/>
      <w:r w:rsidRPr="00B702A1">
        <w:rPr>
          <w:sz w:val="24"/>
          <w:szCs w:val="24"/>
          <w:rPrChange w:id="3141" w:author="Artin" w:date="2023-08-27T16:16:00Z">
            <w:rPr>
              <w:rFonts w:asciiTheme="minorHAnsi" w:hAnsiTheme="minorHAnsi"/>
              <w:color w:val="000000" w:themeColor="text1"/>
            </w:rPr>
          </w:rPrChange>
        </w:rPr>
        <w:t>begin</w:t>
      </w:r>
      <w:proofErr w:type="gramEnd"/>
      <w:r w:rsidRPr="00B702A1">
        <w:rPr>
          <w:sz w:val="24"/>
          <w:szCs w:val="24"/>
          <w:rPrChange w:id="3142" w:author="Artin" w:date="2023-08-27T16:16:00Z">
            <w:rPr>
              <w:rFonts w:asciiTheme="minorHAnsi" w:hAnsiTheme="minorHAnsi"/>
              <w:color w:val="000000" w:themeColor="text1"/>
            </w:rPr>
          </w:rPrChange>
        </w:rPr>
        <w:t>{table}[</w:t>
      </w:r>
      <w:proofErr w:type="spellStart"/>
      <w:r w:rsidRPr="00B702A1">
        <w:rPr>
          <w:sz w:val="24"/>
          <w:szCs w:val="24"/>
          <w:rPrChange w:id="3143" w:author="Artin" w:date="2023-08-27T16:16:00Z">
            <w:rPr>
              <w:rFonts w:asciiTheme="minorHAnsi" w:hAnsiTheme="minorHAnsi"/>
              <w:color w:val="000000" w:themeColor="text1"/>
            </w:rPr>
          </w:rPrChange>
        </w:rPr>
        <w:t>htbp</w:t>
      </w:r>
      <w:proofErr w:type="spellEnd"/>
      <w:r w:rsidRPr="00B702A1">
        <w:rPr>
          <w:sz w:val="24"/>
          <w:szCs w:val="24"/>
          <w:rPrChange w:id="3144" w:author="Artin" w:date="2023-08-27T16:16:00Z">
            <w:rPr>
              <w:rFonts w:asciiTheme="minorHAnsi" w:hAnsiTheme="minorHAnsi"/>
              <w:color w:val="000000" w:themeColor="text1"/>
            </w:rPr>
          </w:rPrChange>
        </w:rPr>
        <w:t>]</w:t>
      </w:r>
    </w:p>
    <w:p w14:paraId="3660286F" w14:textId="77777777" w:rsidR="00CA6F40" w:rsidRPr="00B702A1" w:rsidRDefault="00CA6F40" w:rsidP="00B702A1">
      <w:pPr>
        <w:spacing w:line="276" w:lineRule="auto"/>
        <w:rPr>
          <w:sz w:val="24"/>
          <w:szCs w:val="24"/>
          <w:rPrChange w:id="3145" w:author="Artin" w:date="2023-08-27T16:16:00Z">
            <w:rPr>
              <w:rFonts w:asciiTheme="minorHAnsi" w:hAnsiTheme="minorHAnsi"/>
              <w:color w:val="000000" w:themeColor="text1"/>
            </w:rPr>
          </w:rPrChange>
        </w:rPr>
      </w:pPr>
      <w:ins w:id="3146" w:author="Artin" w:date="2023-08-27T16:16:00Z">
        <w:r w:rsidRPr="00B702A1">
          <w:rPr>
            <w:sz w:val="24"/>
            <w:szCs w:val="24"/>
          </w:rPr>
          <w:t xml:space="preserve">    </w:t>
        </w:r>
      </w:ins>
      <w:r w:rsidRPr="00B702A1">
        <w:rPr>
          <w:sz w:val="24"/>
          <w:szCs w:val="24"/>
          <w:rPrChange w:id="3147" w:author="Artin" w:date="2023-08-27T16:16:00Z">
            <w:rPr>
              <w:rFonts w:asciiTheme="minorHAnsi" w:hAnsiTheme="minorHAnsi"/>
              <w:color w:val="000000" w:themeColor="text1"/>
            </w:rPr>
          </w:rPrChange>
        </w:rPr>
        <w:t>\</w:t>
      </w:r>
      <w:proofErr w:type="gramStart"/>
      <w:r w:rsidRPr="00B702A1">
        <w:rPr>
          <w:sz w:val="24"/>
          <w:szCs w:val="24"/>
          <w:rPrChange w:id="3148" w:author="Artin" w:date="2023-08-27T16:16:00Z">
            <w:rPr>
              <w:rFonts w:asciiTheme="minorHAnsi" w:hAnsiTheme="minorHAnsi"/>
              <w:color w:val="000000" w:themeColor="text1"/>
            </w:rPr>
          </w:rPrChange>
        </w:rPr>
        <w:t>centering</w:t>
      </w:r>
      <w:proofErr w:type="gramEnd"/>
    </w:p>
    <w:p w14:paraId="21FC05E4" w14:textId="50177AF6" w:rsidR="00CA6F40" w:rsidRPr="00B702A1" w:rsidRDefault="00CA6F40" w:rsidP="00B702A1">
      <w:pPr>
        <w:spacing w:line="276" w:lineRule="auto"/>
        <w:rPr>
          <w:sz w:val="24"/>
          <w:szCs w:val="24"/>
          <w:rPrChange w:id="3149" w:author="Artin" w:date="2023-08-27T16:16:00Z">
            <w:rPr>
              <w:rFonts w:asciiTheme="minorHAnsi" w:hAnsiTheme="minorHAnsi"/>
              <w:color w:val="000000" w:themeColor="text1"/>
            </w:rPr>
          </w:rPrChange>
        </w:rPr>
      </w:pPr>
      <w:ins w:id="3150" w:author="Artin" w:date="2023-08-27T16:16:00Z">
        <w:r w:rsidRPr="00B702A1">
          <w:rPr>
            <w:sz w:val="24"/>
            <w:szCs w:val="24"/>
          </w:rPr>
          <w:t xml:space="preserve">    </w:t>
        </w:r>
      </w:ins>
      <w:r w:rsidRPr="00B702A1">
        <w:rPr>
          <w:sz w:val="24"/>
          <w:szCs w:val="24"/>
          <w:rPrChange w:id="3151" w:author="Artin" w:date="2023-08-27T16:16:00Z">
            <w:rPr>
              <w:rFonts w:asciiTheme="minorHAnsi" w:hAnsiTheme="minorHAnsi"/>
              <w:color w:val="000000" w:themeColor="text1"/>
            </w:rPr>
          </w:rPrChange>
        </w:rPr>
        <w:t>\caption</w:t>
      </w:r>
      <w:del w:id="3152" w:author="Artin" w:date="2023-08-27T16:16:00Z">
        <w:r w:rsidR="00217555" w:rsidRPr="00B702A1">
          <w:rPr>
            <w:rFonts w:cstheme="minorHAnsi"/>
            <w:color w:val="000000" w:themeColor="text1"/>
            <w:sz w:val="24"/>
            <w:szCs w:val="24"/>
          </w:rPr>
          <w:delText>{</w:delText>
        </w:r>
      </w:del>
      <w:ins w:id="3153" w:author="Artin" w:date="2023-08-27T16:16:00Z">
        <w:r w:rsidRPr="00B702A1">
          <w:rPr>
            <w:sz w:val="24"/>
            <w:szCs w:val="24"/>
          </w:rPr>
          <w:t xml:space="preserve">[Representation of </w:t>
        </w:r>
      </w:ins>
      <w:r w:rsidRPr="00B702A1">
        <w:rPr>
          <w:sz w:val="24"/>
          <w:szCs w:val="24"/>
          <w:rPrChange w:id="3154" w:author="Artin" w:date="2023-08-27T16:16:00Z">
            <w:rPr>
              <w:rFonts w:asciiTheme="minorHAnsi" w:hAnsiTheme="minorHAnsi"/>
              <w:color w:val="000000" w:themeColor="text1"/>
            </w:rPr>
          </w:rPrChange>
        </w:rPr>
        <w:t xml:space="preserve">Pathologies </w:t>
      </w:r>
      <w:del w:id="3155" w:author="Artin" w:date="2023-08-27T16:16:00Z">
        <w:r w:rsidR="00217555" w:rsidRPr="00B702A1">
          <w:rPr>
            <w:rFonts w:cstheme="minorHAnsi"/>
            <w:color w:val="000000" w:themeColor="text1"/>
            <w:sz w:val="24"/>
            <w:szCs w:val="24"/>
          </w:rPr>
          <w:delText>present in each dataset</w:delText>
        </w:r>
      </w:del>
      <w:ins w:id="3156" w:author="Artin" w:date="2023-08-27T16:16:00Z">
        <w:r w:rsidRPr="00B702A1">
          <w:rPr>
            <w:sz w:val="24"/>
            <w:szCs w:val="24"/>
          </w:rPr>
          <w:t xml:space="preserve">Across </w:t>
        </w:r>
        <w:proofErr w:type="gramStart"/>
        <w:r w:rsidRPr="00B702A1">
          <w:rPr>
            <w:sz w:val="24"/>
            <w:szCs w:val="24"/>
          </w:rPr>
          <w:t>Datasets]{</w:t>
        </w:r>
        <w:proofErr w:type="gramEnd"/>
        <w:r w:rsidRPr="00B702A1">
          <w:rPr>
            <w:sz w:val="24"/>
            <w:szCs w:val="24"/>
          </w:rPr>
          <w:t xml:space="preserve">Representation of </w:t>
        </w:r>
        <w:proofErr w:type="gramStart"/>
        <w:r w:rsidRPr="00B702A1">
          <w:rPr>
            <w:sz w:val="24"/>
            <w:szCs w:val="24"/>
          </w:rPr>
          <w:t>pathologies</w:t>
        </w:r>
        <w:proofErr w:type="gramEnd"/>
        <w:r w:rsidRPr="00B702A1">
          <w:rPr>
            <w:sz w:val="24"/>
            <w:szCs w:val="24"/>
          </w:rPr>
          <w:t xml:space="preserve"> across datasets</w:t>
        </w:r>
      </w:ins>
      <w:r w:rsidRPr="00B702A1">
        <w:rPr>
          <w:sz w:val="24"/>
          <w:szCs w:val="24"/>
          <w:rPrChange w:id="3157" w:author="Artin" w:date="2023-08-27T16:16:00Z">
            <w:rPr>
              <w:rFonts w:asciiTheme="minorHAnsi" w:hAnsiTheme="minorHAnsi"/>
              <w:color w:val="000000" w:themeColor="text1"/>
            </w:rPr>
          </w:rPrChange>
        </w:rPr>
        <w:t>}%</w:t>
      </w:r>
    </w:p>
    <w:p w14:paraId="5C7AADF4" w14:textId="77777777" w:rsidR="00CA6F40" w:rsidRPr="00B702A1" w:rsidRDefault="00CA6F40" w:rsidP="00B702A1">
      <w:pPr>
        <w:spacing w:line="276" w:lineRule="auto"/>
        <w:rPr>
          <w:sz w:val="24"/>
          <w:szCs w:val="24"/>
          <w:rPrChange w:id="3158" w:author="Artin" w:date="2023-08-27T16:16:00Z">
            <w:rPr>
              <w:rFonts w:asciiTheme="minorHAnsi" w:hAnsiTheme="minorHAnsi"/>
              <w:color w:val="000000" w:themeColor="text1"/>
            </w:rPr>
          </w:rPrChange>
        </w:rPr>
      </w:pPr>
      <w:ins w:id="3159" w:author="Artin" w:date="2023-08-27T16:16:00Z">
        <w:r w:rsidRPr="00B702A1">
          <w:rPr>
            <w:sz w:val="24"/>
            <w:szCs w:val="24"/>
          </w:rPr>
          <w:t xml:space="preserve">    </w:t>
        </w:r>
      </w:ins>
      <w:r w:rsidRPr="00B702A1">
        <w:rPr>
          <w:sz w:val="24"/>
          <w:szCs w:val="24"/>
          <w:rPrChange w:id="3160" w:author="Artin" w:date="2023-08-27T16:16:00Z">
            <w:rPr>
              <w:rFonts w:asciiTheme="minorHAnsi" w:hAnsiTheme="minorHAnsi"/>
              <w:color w:val="000000" w:themeColor="text1"/>
            </w:rPr>
          </w:rPrChange>
        </w:rPr>
        <w:t>\label{</w:t>
      </w:r>
      <w:proofErr w:type="gramStart"/>
      <w:r w:rsidRPr="00B702A1">
        <w:rPr>
          <w:sz w:val="24"/>
          <w:szCs w:val="24"/>
          <w:rPrChange w:id="3161" w:author="Artin" w:date="2023-08-27T16:16:00Z">
            <w:rPr>
              <w:rFonts w:asciiTheme="minorHAnsi" w:hAnsiTheme="minorHAnsi"/>
              <w:color w:val="000000" w:themeColor="text1"/>
            </w:rPr>
          </w:rPrChange>
        </w:rPr>
        <w:t>tab:taxonomy</w:t>
      </w:r>
      <w:proofErr w:type="gramEnd"/>
      <w:r w:rsidRPr="00B702A1">
        <w:rPr>
          <w:sz w:val="24"/>
          <w:szCs w:val="24"/>
          <w:rPrChange w:id="3162" w:author="Artin" w:date="2023-08-27T16:16:00Z">
            <w:rPr>
              <w:rFonts w:asciiTheme="minorHAnsi" w:hAnsiTheme="minorHAnsi"/>
              <w:color w:val="000000" w:themeColor="text1"/>
            </w:rPr>
          </w:rPrChange>
        </w:rPr>
        <w:t>.table.1.datasets.pathologies}</w:t>
      </w:r>
    </w:p>
    <w:p w14:paraId="69705755" w14:textId="1ADA8769" w:rsidR="00CA6F40" w:rsidRPr="00B702A1" w:rsidRDefault="00217555" w:rsidP="00B702A1">
      <w:pPr>
        <w:spacing w:line="276" w:lineRule="auto"/>
        <w:rPr>
          <w:sz w:val="24"/>
          <w:szCs w:val="24"/>
          <w:rPrChange w:id="3163" w:author="Artin" w:date="2023-08-27T16:16:00Z">
            <w:rPr>
              <w:rFonts w:asciiTheme="minorHAnsi" w:hAnsiTheme="minorHAnsi"/>
              <w:color w:val="000000" w:themeColor="text1"/>
            </w:rPr>
          </w:rPrChange>
        </w:rPr>
      </w:pPr>
      <w:del w:id="3164" w:author="Artin" w:date="2023-08-27T16:16:00Z">
        <w:r w:rsidRPr="00B702A1">
          <w:rPr>
            <w:rFonts w:cstheme="minorHAnsi"/>
            <w:color w:val="000000" w:themeColor="text1"/>
            <w:sz w:val="24"/>
            <w:szCs w:val="24"/>
          </w:rPr>
          <w:delText>\resizebox{\textwidth}{!}{\</w:delText>
        </w:r>
      </w:del>
      <w:ins w:id="3165" w:author="Artin" w:date="2023-08-27T16:16:00Z">
        <w:r w:rsidR="00CA6F40" w:rsidRPr="00B702A1">
          <w:rPr>
            <w:sz w:val="24"/>
            <w:szCs w:val="24"/>
          </w:rPr>
          <w:t xml:space="preserve">    \</w:t>
        </w:r>
      </w:ins>
      <w:proofErr w:type="gramStart"/>
      <w:r w:rsidR="00CA6F40" w:rsidRPr="00B702A1">
        <w:rPr>
          <w:sz w:val="24"/>
          <w:szCs w:val="24"/>
          <w:rPrChange w:id="3166" w:author="Artin" w:date="2023-08-27T16:16:00Z">
            <w:rPr>
              <w:rFonts w:asciiTheme="minorHAnsi" w:hAnsiTheme="minorHAnsi"/>
              <w:color w:val="000000" w:themeColor="text1"/>
            </w:rPr>
          </w:rPrChange>
        </w:rPr>
        <w:t>begin</w:t>
      </w:r>
      <w:proofErr w:type="gramEnd"/>
      <w:r w:rsidR="00CA6F40" w:rsidRPr="00B702A1">
        <w:rPr>
          <w:sz w:val="24"/>
          <w:szCs w:val="24"/>
          <w:rPrChange w:id="3167" w:author="Artin" w:date="2023-08-27T16:16:00Z">
            <w:rPr>
              <w:rFonts w:asciiTheme="minorHAnsi" w:hAnsiTheme="minorHAnsi"/>
              <w:color w:val="000000" w:themeColor="text1"/>
            </w:rPr>
          </w:rPrChange>
        </w:rPr>
        <w:t>{tabular}{</w:t>
      </w:r>
      <w:proofErr w:type="spellStart"/>
      <w:del w:id="3168" w:author="Artin" w:date="2023-08-27T16:16:00Z">
        <w:r w:rsidRPr="00B702A1">
          <w:rPr>
            <w:rFonts w:cstheme="minorHAnsi"/>
            <w:color w:val="000000" w:themeColor="text1"/>
            <w:sz w:val="24"/>
            <w:szCs w:val="24"/>
          </w:rPr>
          <w:delText>lcccrlccc</w:delText>
        </w:r>
      </w:del>
      <w:ins w:id="3169" w:author="Artin" w:date="2023-08-27T16:16:00Z">
        <w:r w:rsidR="00CA6F40" w:rsidRPr="00B702A1">
          <w:rPr>
            <w:sz w:val="24"/>
            <w:szCs w:val="24"/>
          </w:rPr>
          <w:t>lccc</w:t>
        </w:r>
      </w:ins>
      <w:proofErr w:type="spellEnd"/>
      <w:r w:rsidR="00CA6F40" w:rsidRPr="00B702A1">
        <w:rPr>
          <w:sz w:val="24"/>
          <w:szCs w:val="24"/>
          <w:rPrChange w:id="3170" w:author="Artin" w:date="2023-08-27T16:16:00Z">
            <w:rPr>
              <w:rFonts w:asciiTheme="minorHAnsi" w:hAnsiTheme="minorHAnsi"/>
              <w:color w:val="000000" w:themeColor="text1"/>
            </w:rPr>
          </w:rPrChange>
        </w:rPr>
        <w:t>}</w:t>
      </w:r>
    </w:p>
    <w:p w14:paraId="15D35516" w14:textId="4C89900D" w:rsidR="00CA6F40" w:rsidRPr="00B702A1" w:rsidRDefault="00CA6F40" w:rsidP="00B702A1">
      <w:pPr>
        <w:spacing w:line="276" w:lineRule="auto"/>
        <w:rPr>
          <w:ins w:id="3171" w:author="Artin" w:date="2023-08-27T16:16:00Z"/>
          <w:sz w:val="24"/>
          <w:szCs w:val="24"/>
        </w:rPr>
      </w:pPr>
      <w:ins w:id="3172" w:author="Artin" w:date="2023-08-27T16:16:00Z">
        <w:r w:rsidRPr="00B702A1">
          <w:rPr>
            <w:sz w:val="24"/>
            <w:szCs w:val="24"/>
          </w:rPr>
          <w:t xml:space="preserve">        </w:t>
        </w:r>
      </w:ins>
      <w:r w:rsidRPr="00B702A1">
        <w:rPr>
          <w:sz w:val="24"/>
          <w:szCs w:val="24"/>
          <w:rPrChange w:id="3173" w:author="Artin" w:date="2023-08-27T16:16:00Z">
            <w:rPr>
              <w:rFonts w:asciiTheme="minorHAnsi" w:hAnsiTheme="minorHAnsi"/>
              <w:color w:val="000000" w:themeColor="text1"/>
            </w:rPr>
          </w:rPrChange>
        </w:rPr>
        <w:t>\</w:t>
      </w:r>
      <w:proofErr w:type="spellStart"/>
      <w:r w:rsidRPr="00B702A1">
        <w:rPr>
          <w:sz w:val="24"/>
          <w:szCs w:val="24"/>
          <w:rPrChange w:id="3174" w:author="Artin" w:date="2023-08-27T16:16:00Z">
            <w:rPr>
              <w:rFonts w:asciiTheme="minorHAnsi" w:hAnsiTheme="minorHAnsi"/>
              <w:color w:val="000000" w:themeColor="text1"/>
            </w:rPr>
          </w:rPrChange>
        </w:rPr>
        <w:t>cellcolor</w:t>
      </w:r>
      <w:proofErr w:type="spellEnd"/>
      <w:del w:id="3175" w:author="Artin" w:date="2023-08-27T16:16:00Z">
        <w:r w:rsidR="00217555" w:rsidRPr="00B702A1">
          <w:rPr>
            <w:rFonts w:cstheme="minorHAnsi"/>
            <w:color w:val="000000" w:themeColor="text1"/>
            <w:sz w:val="24"/>
            <w:szCs w:val="24"/>
          </w:rPr>
          <w:delText>[HTML]{79A8A4}{\color[HTML]{FFFFFF} \</w:delText>
        </w:r>
      </w:del>
      <w:ins w:id="3176" w:author="Artin" w:date="2023-08-27T16:16:00Z">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gramEnd"/>
        <w:r w:rsidRPr="00B702A1">
          <w:rPr>
            <w:sz w:val="24"/>
            <w:szCs w:val="24"/>
          </w:rPr>
          <w:t>\</w:t>
        </w:r>
      </w:ins>
      <w:proofErr w:type="spellStart"/>
      <w:r w:rsidRPr="00B702A1">
        <w:rPr>
          <w:sz w:val="24"/>
          <w:szCs w:val="24"/>
          <w:rPrChange w:id="3177" w:author="Artin" w:date="2023-08-27T16:16:00Z">
            <w:rPr>
              <w:rFonts w:asciiTheme="minorHAnsi" w:hAnsiTheme="minorHAnsi"/>
              <w:color w:val="000000" w:themeColor="text1"/>
            </w:rPr>
          </w:rPrChange>
        </w:rPr>
        <w:t>textbf</w:t>
      </w:r>
      <w:proofErr w:type="spellEnd"/>
      <w:r w:rsidRPr="00B702A1">
        <w:rPr>
          <w:sz w:val="24"/>
          <w:szCs w:val="24"/>
          <w:rPrChange w:id="3178" w:author="Artin" w:date="2023-08-27T16:16:00Z">
            <w:rPr>
              <w:rFonts w:asciiTheme="minorHAnsi" w:hAnsiTheme="minorHAnsi"/>
              <w:color w:val="000000" w:themeColor="text1"/>
            </w:rPr>
          </w:rPrChange>
        </w:rPr>
        <w:t>{Pathologies}} &amp;</w:t>
      </w:r>
    </w:p>
    <w:p w14:paraId="6773F479" w14:textId="37988372" w:rsidR="00CA6F40" w:rsidRPr="00B702A1" w:rsidRDefault="00CA6F40" w:rsidP="00B702A1">
      <w:pPr>
        <w:spacing w:line="276" w:lineRule="auto"/>
        <w:rPr>
          <w:ins w:id="3179" w:author="Artin" w:date="2023-08-27T16:16:00Z"/>
          <w:sz w:val="24"/>
          <w:szCs w:val="24"/>
        </w:rPr>
      </w:pPr>
      <w:ins w:id="3180" w:author="Artin" w:date="2023-08-27T16:16:00Z">
        <w:r w:rsidRPr="00B702A1">
          <w:rPr>
            <w:sz w:val="24"/>
            <w:szCs w:val="24"/>
          </w:rPr>
          <w:t xml:space="preserve">       </w:t>
        </w:r>
      </w:ins>
      <w:r w:rsidRPr="00B702A1">
        <w:rPr>
          <w:sz w:val="24"/>
          <w:szCs w:val="24"/>
          <w:rPrChange w:id="3181" w:author="Artin" w:date="2023-08-27T16:16:00Z">
            <w:rPr>
              <w:rFonts w:asciiTheme="minorHAnsi" w:hAnsiTheme="minorHAnsi"/>
              <w:color w:val="000000" w:themeColor="text1"/>
            </w:rPr>
          </w:rPrChange>
        </w:rPr>
        <w:t xml:space="preserve"> \</w:t>
      </w:r>
      <w:proofErr w:type="spellStart"/>
      <w:r w:rsidRPr="00B702A1">
        <w:rPr>
          <w:sz w:val="24"/>
          <w:szCs w:val="24"/>
          <w:rPrChange w:id="3182" w:author="Artin" w:date="2023-08-27T16:16:00Z">
            <w:rPr>
              <w:rFonts w:asciiTheme="minorHAnsi" w:hAnsiTheme="minorHAnsi"/>
              <w:color w:val="000000" w:themeColor="text1"/>
            </w:rPr>
          </w:rPrChange>
        </w:rPr>
        <w:t>cellcolor</w:t>
      </w:r>
      <w:proofErr w:type="spellEnd"/>
      <w:del w:id="3183" w:author="Artin" w:date="2023-08-27T16:16:00Z">
        <w:r w:rsidR="00217555" w:rsidRPr="00B702A1">
          <w:rPr>
            <w:rFonts w:cstheme="minorHAnsi"/>
            <w:color w:val="000000" w:themeColor="text1"/>
            <w:sz w:val="24"/>
            <w:szCs w:val="24"/>
          </w:rPr>
          <w:delText>[HTML]{79A8A4}{\color[HTML]{FFFFFF} \</w:delText>
        </w:r>
      </w:del>
      <w:ins w:id="3184" w:author="Artin" w:date="2023-08-27T16:16:00Z">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gramEnd"/>
        <w:r w:rsidRPr="00B702A1">
          <w:rPr>
            <w:sz w:val="24"/>
            <w:szCs w:val="24"/>
          </w:rPr>
          <w:t>\</w:t>
        </w:r>
      </w:ins>
      <w:proofErr w:type="spellStart"/>
      <w:r w:rsidRPr="00B702A1">
        <w:rPr>
          <w:sz w:val="24"/>
          <w:szCs w:val="24"/>
          <w:rPrChange w:id="3185" w:author="Artin" w:date="2023-08-27T16:16:00Z">
            <w:rPr>
              <w:rFonts w:asciiTheme="minorHAnsi" w:hAnsiTheme="minorHAnsi"/>
              <w:color w:val="000000" w:themeColor="text1"/>
            </w:rPr>
          </w:rPrChange>
        </w:rPr>
        <w:t>textbf</w:t>
      </w:r>
      <w:proofErr w:type="spellEnd"/>
      <w:r w:rsidRPr="00B702A1">
        <w:rPr>
          <w:sz w:val="24"/>
          <w:szCs w:val="24"/>
          <w:rPrChange w:id="3186" w:author="Artin" w:date="2023-08-27T16:16:00Z">
            <w:rPr>
              <w:rFonts w:asciiTheme="minorHAnsi" w:hAnsiTheme="minorHAnsi"/>
              <w:color w:val="000000" w:themeColor="text1"/>
            </w:rPr>
          </w:rPrChange>
        </w:rPr>
        <w:t xml:space="preserve">{NIH}} </w:t>
      </w:r>
      <w:del w:id="3187" w:author="Artin" w:date="2023-08-27T16:16:00Z">
        <w:r w:rsidR="00217555" w:rsidRPr="00B702A1">
          <w:rPr>
            <w:rFonts w:asciiTheme="minorHAnsi" w:hAnsiTheme="minorHAnsi" w:cstheme="minorHAnsi"/>
            <w:color w:val="000000" w:themeColor="text1"/>
            <w:szCs w:val="24"/>
          </w:rPr>
          <w:delText>&amp;</w:delText>
        </w:r>
      </w:del>
      <w:ins w:id="3188" w:author="Artin" w:date="2023-08-27T16:16:00Z">
        <w:r w:rsidRPr="00B702A1">
          <w:rPr>
            <w:szCs w:val="24"/>
          </w:rPr>
          <w:t xml:space="preserve">        &amp;</w:t>
        </w:r>
      </w:ins>
    </w:p>
    <w:p w14:paraId="6676AABC" w14:textId="5FF7FF0A" w:rsidR="00CA6F40" w:rsidRPr="00B702A1" w:rsidRDefault="00CA6F40" w:rsidP="00B702A1">
      <w:pPr>
        <w:spacing w:line="276" w:lineRule="auto"/>
        <w:rPr>
          <w:ins w:id="3189" w:author="Artin" w:date="2023-08-27T16:16:00Z"/>
          <w:sz w:val="24"/>
          <w:szCs w:val="24"/>
        </w:rPr>
      </w:pPr>
      <w:ins w:id="3190" w:author="Artin" w:date="2023-08-27T16:16:00Z">
        <w:r w:rsidRPr="00B702A1">
          <w:rPr>
            <w:sz w:val="24"/>
            <w:szCs w:val="24"/>
          </w:rPr>
          <w:t xml:space="preserve">       </w:t>
        </w:r>
      </w:ins>
      <w:r w:rsidRPr="00B702A1">
        <w:rPr>
          <w:sz w:val="24"/>
          <w:szCs w:val="24"/>
          <w:rPrChange w:id="3191" w:author="Artin" w:date="2023-08-27T16:16:00Z">
            <w:rPr>
              <w:rFonts w:asciiTheme="minorHAnsi" w:hAnsiTheme="minorHAnsi"/>
              <w:color w:val="000000" w:themeColor="text1"/>
            </w:rPr>
          </w:rPrChange>
        </w:rPr>
        <w:t xml:space="preserve"> \</w:t>
      </w:r>
      <w:proofErr w:type="spellStart"/>
      <w:r w:rsidRPr="00B702A1">
        <w:rPr>
          <w:sz w:val="24"/>
          <w:szCs w:val="24"/>
          <w:rPrChange w:id="3192" w:author="Artin" w:date="2023-08-27T16:16:00Z">
            <w:rPr>
              <w:rFonts w:asciiTheme="minorHAnsi" w:hAnsiTheme="minorHAnsi"/>
              <w:color w:val="000000" w:themeColor="text1"/>
            </w:rPr>
          </w:rPrChange>
        </w:rPr>
        <w:t>cellcolor</w:t>
      </w:r>
      <w:proofErr w:type="spellEnd"/>
      <w:del w:id="3193" w:author="Artin" w:date="2023-08-27T16:16:00Z">
        <w:r w:rsidR="00217555" w:rsidRPr="00B702A1">
          <w:rPr>
            <w:rFonts w:cstheme="minorHAnsi"/>
            <w:color w:val="000000" w:themeColor="text1"/>
            <w:sz w:val="24"/>
            <w:szCs w:val="24"/>
          </w:rPr>
          <w:delText>[HTML]{79A8A4}{\color[HTML]{FFFFFF} \</w:delText>
        </w:r>
      </w:del>
      <w:ins w:id="3194" w:author="Artin" w:date="2023-08-27T16:16:00Z">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gramEnd"/>
        <w:r w:rsidRPr="00B702A1">
          <w:rPr>
            <w:sz w:val="24"/>
            <w:szCs w:val="24"/>
          </w:rPr>
          <w:t>\</w:t>
        </w:r>
      </w:ins>
      <w:proofErr w:type="spellStart"/>
      <w:r w:rsidRPr="00B702A1">
        <w:rPr>
          <w:sz w:val="24"/>
          <w:szCs w:val="24"/>
          <w:rPrChange w:id="3195" w:author="Artin" w:date="2023-08-27T16:16:00Z">
            <w:rPr>
              <w:rFonts w:asciiTheme="minorHAnsi" w:hAnsiTheme="minorHAnsi"/>
              <w:color w:val="000000" w:themeColor="text1"/>
            </w:rPr>
          </w:rPrChange>
        </w:rPr>
        <w:t>textbf</w:t>
      </w:r>
      <w:proofErr w:type="spellEnd"/>
      <w:r w:rsidRPr="00B702A1">
        <w:rPr>
          <w:sz w:val="24"/>
          <w:szCs w:val="24"/>
          <w:rPrChange w:id="3196" w:author="Artin" w:date="2023-08-27T16:16:00Z">
            <w:rPr>
              <w:rFonts w:asciiTheme="minorHAnsi" w:hAnsiTheme="minorHAnsi"/>
              <w:color w:val="000000" w:themeColor="text1"/>
            </w:rPr>
          </w:rPrChange>
        </w:rPr>
        <w:t xml:space="preserve">{PADCHEST}} </w:t>
      </w:r>
      <w:del w:id="3197" w:author="Artin" w:date="2023-08-27T16:16:00Z">
        <w:r w:rsidR="00217555" w:rsidRPr="00B702A1">
          <w:rPr>
            <w:rFonts w:asciiTheme="minorHAnsi" w:hAnsiTheme="minorHAnsi" w:cstheme="minorHAnsi"/>
            <w:color w:val="000000" w:themeColor="text1"/>
            <w:szCs w:val="24"/>
          </w:rPr>
          <w:delText>&amp;</w:delText>
        </w:r>
      </w:del>
      <w:ins w:id="3198" w:author="Artin" w:date="2023-08-27T16:16:00Z">
        <w:r w:rsidRPr="00B702A1">
          <w:rPr>
            <w:szCs w:val="24"/>
          </w:rPr>
          <w:t xml:space="preserve">   &amp;</w:t>
        </w:r>
      </w:ins>
    </w:p>
    <w:p w14:paraId="7180D3E6" w14:textId="42ADBDD2" w:rsidR="00CA6F40" w:rsidRPr="00B702A1" w:rsidRDefault="00CA6F40" w:rsidP="00B702A1">
      <w:pPr>
        <w:spacing w:line="276" w:lineRule="auto"/>
        <w:rPr>
          <w:sz w:val="24"/>
          <w:szCs w:val="24"/>
          <w:rPrChange w:id="3199" w:author="Artin" w:date="2023-08-27T16:16:00Z">
            <w:rPr>
              <w:rFonts w:asciiTheme="minorHAnsi" w:hAnsiTheme="minorHAnsi"/>
              <w:color w:val="000000" w:themeColor="text1"/>
            </w:rPr>
          </w:rPrChange>
        </w:rPr>
      </w:pPr>
      <w:ins w:id="3200" w:author="Artin" w:date="2023-08-27T16:16:00Z">
        <w:r w:rsidRPr="00B702A1">
          <w:rPr>
            <w:sz w:val="24"/>
            <w:szCs w:val="24"/>
          </w:rPr>
          <w:t xml:space="preserve">       </w:t>
        </w:r>
      </w:ins>
      <w:r w:rsidRPr="00B702A1">
        <w:rPr>
          <w:sz w:val="24"/>
          <w:szCs w:val="24"/>
          <w:rPrChange w:id="3201" w:author="Artin" w:date="2023-08-27T16:16:00Z">
            <w:rPr>
              <w:rFonts w:asciiTheme="minorHAnsi" w:hAnsiTheme="minorHAnsi"/>
              <w:color w:val="000000" w:themeColor="text1"/>
            </w:rPr>
          </w:rPrChange>
        </w:rPr>
        <w:t xml:space="preserve"> \</w:t>
      </w:r>
      <w:proofErr w:type="spellStart"/>
      <w:r w:rsidRPr="00B702A1">
        <w:rPr>
          <w:sz w:val="24"/>
          <w:szCs w:val="24"/>
          <w:rPrChange w:id="3202" w:author="Artin" w:date="2023-08-27T16:16:00Z">
            <w:rPr>
              <w:rFonts w:asciiTheme="minorHAnsi" w:hAnsiTheme="minorHAnsi"/>
              <w:color w:val="000000" w:themeColor="text1"/>
            </w:rPr>
          </w:rPrChange>
        </w:rPr>
        <w:t>cellcolor</w:t>
      </w:r>
      <w:proofErr w:type="spellEnd"/>
      <w:del w:id="3203" w:author="Artin" w:date="2023-08-27T16:16:00Z">
        <w:r w:rsidR="00217555" w:rsidRPr="00B702A1">
          <w:rPr>
            <w:rFonts w:cstheme="minorHAnsi"/>
            <w:color w:val="000000" w:themeColor="text1"/>
            <w:sz w:val="24"/>
            <w:szCs w:val="24"/>
          </w:rPr>
          <w:delText>[HTML]{79A8A4}{\color[HTML]{FFFFFF} \</w:delText>
        </w:r>
      </w:del>
      <w:ins w:id="3204" w:author="Artin" w:date="2023-08-27T16:16:00Z">
        <w:r w:rsidRPr="00B702A1">
          <w:rPr>
            <w:sz w:val="24"/>
            <w:szCs w:val="24"/>
          </w:rPr>
          <w:t>{</w:t>
        </w:r>
        <w:proofErr w:type="spellStart"/>
        <w:r w:rsidRPr="00B702A1">
          <w:rPr>
            <w:sz w:val="24"/>
            <w:szCs w:val="24"/>
          </w:rPr>
          <w:t>table_title</w:t>
        </w:r>
        <w:proofErr w:type="spellEnd"/>
        <w:r w:rsidRPr="00B702A1">
          <w:rPr>
            <w:sz w:val="24"/>
            <w:szCs w:val="24"/>
          </w:rPr>
          <w:t>}{\</w:t>
        </w:r>
      </w:ins>
      <w:proofErr w:type="spellStart"/>
      <w:r w:rsidRPr="00B702A1">
        <w:rPr>
          <w:sz w:val="24"/>
          <w:szCs w:val="24"/>
          <w:rPrChange w:id="3205" w:author="Artin" w:date="2023-08-27T16:16:00Z">
            <w:rPr>
              <w:rFonts w:asciiTheme="minorHAnsi" w:hAnsiTheme="minorHAnsi"/>
              <w:color w:val="000000" w:themeColor="text1"/>
            </w:rPr>
          </w:rPrChange>
        </w:rPr>
        <w:t>textbf</w:t>
      </w:r>
      <w:proofErr w:type="spellEnd"/>
      <w:r w:rsidRPr="00B702A1">
        <w:rPr>
          <w:sz w:val="24"/>
          <w:szCs w:val="24"/>
          <w:rPrChange w:id="3206" w:author="Artin" w:date="2023-08-27T16:16:00Z">
            <w:rPr>
              <w:rFonts w:asciiTheme="minorHAnsi" w:hAnsiTheme="minorHAnsi"/>
              <w:color w:val="000000" w:themeColor="text1"/>
            </w:rPr>
          </w:rPrChange>
        </w:rPr>
        <w:t>{</w:t>
      </w:r>
      <w:proofErr w:type="spellStart"/>
      <w:r w:rsidRPr="00B702A1">
        <w:rPr>
          <w:sz w:val="24"/>
          <w:szCs w:val="24"/>
          <w:rPrChange w:id="3207" w:author="Artin" w:date="2023-08-27T16:16:00Z">
            <w:rPr>
              <w:rFonts w:asciiTheme="minorHAnsi" w:hAnsiTheme="minorHAnsi"/>
              <w:color w:val="000000" w:themeColor="text1"/>
            </w:rPr>
          </w:rPrChange>
        </w:rPr>
        <w:t>CheX</w:t>
      </w:r>
      <w:proofErr w:type="spellEnd"/>
      <w:r w:rsidRPr="00B702A1">
        <w:rPr>
          <w:sz w:val="24"/>
          <w:szCs w:val="24"/>
          <w:rPrChange w:id="3208" w:author="Artin" w:date="2023-08-27T16:16:00Z">
            <w:rPr>
              <w:rFonts w:asciiTheme="minorHAnsi" w:hAnsiTheme="minorHAnsi"/>
              <w:color w:val="000000" w:themeColor="text1"/>
            </w:rPr>
          </w:rPrChange>
        </w:rPr>
        <w:t xml:space="preserve">}} </w:t>
      </w:r>
      <w:del w:id="3209" w:author="Artin" w:date="2023-08-27T16:16:00Z">
        <w:r w:rsidR="00217555" w:rsidRPr="00B702A1">
          <w:rPr>
            <w:rFonts w:cstheme="minorHAnsi"/>
            <w:color w:val="000000" w:themeColor="text1"/>
            <w:sz w:val="24"/>
            <w:szCs w:val="24"/>
          </w:rPr>
          <w:delText>&amp; \textbf{} &amp; \cellcolor[HTML]{79A8A4}{\color[HTML]{FFFFFF} \textbf{Pathologies}} &amp; \cellcolor[HTML]{79A8A4}{\color[HTML]{FFFFFF} \textbf{NIH}} &amp; \cellcolor[HTML]{79A8A4}{\color[HTML]{FFFFFF} \textbf{PADCHEST}} &amp; \cellcolor[HTML]{79A8A4}{\color[HTML]{FFFFFF} \textbf{CheX}}</w:delText>
        </w:r>
      </w:del>
      <w:ins w:id="3210" w:author="Artin" w:date="2023-08-27T16:16:00Z">
        <w:r w:rsidRPr="00B702A1">
          <w:rPr>
            <w:sz w:val="24"/>
            <w:szCs w:val="24"/>
          </w:rPr>
          <w:t xml:space="preserve">      </w:t>
        </w:r>
      </w:ins>
      <w:r w:rsidRPr="00B702A1">
        <w:rPr>
          <w:sz w:val="24"/>
          <w:szCs w:val="24"/>
          <w:rPrChange w:id="3211" w:author="Artin" w:date="2023-08-27T16:16:00Z">
            <w:rPr>
              <w:rFonts w:asciiTheme="minorHAnsi" w:hAnsiTheme="minorHAnsi"/>
              <w:color w:val="000000" w:themeColor="text1"/>
            </w:rPr>
          </w:rPrChange>
        </w:rPr>
        <w:t xml:space="preserve"> \\</w:t>
      </w:r>
    </w:p>
    <w:p w14:paraId="764E0414" w14:textId="6751E3A6" w:rsidR="00CA6F40" w:rsidRPr="00B702A1" w:rsidRDefault="00217555" w:rsidP="00B702A1">
      <w:pPr>
        <w:spacing w:line="276" w:lineRule="auto"/>
        <w:rPr>
          <w:sz w:val="24"/>
          <w:szCs w:val="24"/>
          <w:rPrChange w:id="3212" w:author="Artin" w:date="2023-08-27T16:16:00Z">
            <w:rPr>
              <w:rFonts w:asciiTheme="minorHAnsi" w:hAnsiTheme="minorHAnsi"/>
              <w:color w:val="000000" w:themeColor="text1"/>
            </w:rPr>
          </w:rPrChange>
        </w:rPr>
      </w:pPr>
      <w:del w:id="3213" w:author="Artin" w:date="2023-08-27T16:16:00Z">
        <w:r w:rsidRPr="00B702A1">
          <w:rPr>
            <w:rFonts w:cstheme="minorHAnsi"/>
            <w:color w:val="000000" w:themeColor="text1"/>
            <w:sz w:val="24"/>
            <w:szCs w:val="24"/>
          </w:rPr>
          <w:delText>{</w:delText>
        </w:r>
      </w:del>
      <w:ins w:id="3214" w:author="Artin" w:date="2023-08-27T16:16:00Z">
        <w:r w:rsidR="00CA6F40" w:rsidRPr="00B702A1">
          <w:rPr>
            <w:sz w:val="24"/>
            <w:szCs w:val="24"/>
          </w:rPr>
          <w:t xml:space="preserve">        </w:t>
        </w:r>
      </w:ins>
      <w:r w:rsidR="00CA6F40" w:rsidRPr="00B702A1">
        <w:rPr>
          <w:sz w:val="24"/>
          <w:szCs w:val="24"/>
          <w:rPrChange w:id="3215" w:author="Artin" w:date="2023-08-27T16:16:00Z">
            <w:rPr>
              <w:rFonts w:asciiTheme="minorHAnsi" w:hAnsiTheme="minorHAnsi"/>
              <w:color w:val="000000" w:themeColor="text1"/>
            </w:rPr>
          </w:rPrChange>
        </w:rPr>
        <w:t xml:space="preserve">Air </w:t>
      </w:r>
      <w:ins w:id="3216" w:author="Artin" w:date="2023-08-27T16:16:00Z">
        <w:r w:rsidR="00CA6F40" w:rsidRPr="00B702A1">
          <w:rPr>
            <w:sz w:val="24"/>
            <w:szCs w:val="24"/>
          </w:rPr>
          <w:t xml:space="preserve">   </w:t>
        </w:r>
      </w:ins>
      <w:r w:rsidR="00CA6F40" w:rsidRPr="00B702A1">
        <w:rPr>
          <w:sz w:val="24"/>
          <w:szCs w:val="24"/>
          <w:rPrChange w:id="3217" w:author="Artin" w:date="2023-08-27T16:16:00Z">
            <w:rPr>
              <w:rFonts w:asciiTheme="minorHAnsi" w:hAnsiTheme="minorHAnsi"/>
              <w:color w:val="000000" w:themeColor="text1"/>
            </w:rPr>
          </w:rPrChange>
        </w:rPr>
        <w:t>Trapping</w:t>
      </w:r>
      <w:del w:id="3218" w:author="Artin" w:date="2023-08-27T16:16:00Z">
        <w:r w:rsidRPr="00B702A1">
          <w:rPr>
            <w:rFonts w:cstheme="minorHAnsi"/>
            <w:color w:val="000000" w:themeColor="text1"/>
            <w:sz w:val="24"/>
            <w:szCs w:val="24"/>
          </w:rPr>
          <w:delText xml:space="preserve">} &amp; </w:delText>
        </w:r>
      </w:del>
      <w:ins w:id="3219" w:author="Artin" w:date="2023-08-27T16:16:00Z">
        <w:r w:rsidR="00CA6F40" w:rsidRPr="00B702A1">
          <w:rPr>
            <w:sz w:val="24"/>
            <w:szCs w:val="24"/>
          </w:rPr>
          <w:t xml:space="preserve">      &amp;</w:t>
        </w:r>
      </w:ins>
      <w:r w:rsidR="00CA6F40" w:rsidRPr="00B702A1">
        <w:rPr>
          <w:sz w:val="24"/>
          <w:szCs w:val="24"/>
          <w:rPrChange w:id="3220" w:author="Artin" w:date="2023-08-27T16:16:00Z">
            <w:rPr>
              <w:rFonts w:asciiTheme="minorHAnsi" w:hAnsiTheme="minorHAnsi"/>
              <w:color w:val="000000" w:themeColor="text1"/>
            </w:rPr>
          </w:rPrChange>
        </w:rPr>
        <w:t xml:space="preserve"> &amp; X &amp; </w:t>
      </w:r>
      <w:del w:id="3221" w:author="Artin" w:date="2023-08-27T16:16:00Z">
        <w:r w:rsidRPr="00B702A1">
          <w:rPr>
            <w:rFonts w:cstheme="minorHAnsi"/>
            <w:color w:val="000000" w:themeColor="text1"/>
            <w:sz w:val="24"/>
            <w:szCs w:val="24"/>
          </w:rPr>
          <w:delText xml:space="preserve"> &amp;  &amp; {Hemidiaphragm Elevation} &amp;  &amp; X &amp;  \\</w:delText>
        </w:r>
      </w:del>
      <w:ins w:id="3222" w:author="Artin" w:date="2023-08-27T16:16:00Z">
        <w:r w:rsidR="00CA6F40" w:rsidRPr="00B702A1">
          <w:rPr>
            <w:sz w:val="24"/>
            <w:szCs w:val="24"/>
          </w:rPr>
          <w:t>\\</w:t>
        </w:r>
      </w:ins>
    </w:p>
    <w:p w14:paraId="29FF7844" w14:textId="753435B1" w:rsidR="00CA6F40" w:rsidRPr="00B702A1" w:rsidRDefault="00217555" w:rsidP="00B702A1">
      <w:pPr>
        <w:spacing w:line="276" w:lineRule="auto"/>
        <w:rPr>
          <w:sz w:val="24"/>
          <w:szCs w:val="24"/>
          <w:rPrChange w:id="3223" w:author="Artin" w:date="2023-08-27T16:16:00Z">
            <w:rPr>
              <w:rFonts w:asciiTheme="minorHAnsi" w:hAnsiTheme="minorHAnsi"/>
              <w:color w:val="000000" w:themeColor="text1"/>
            </w:rPr>
          </w:rPrChange>
        </w:rPr>
      </w:pPr>
      <w:del w:id="3224" w:author="Artin" w:date="2023-08-27T16:16:00Z">
        <w:r w:rsidRPr="00B702A1">
          <w:rPr>
            <w:rFonts w:cstheme="minorHAnsi"/>
            <w:color w:val="000000" w:themeColor="text1"/>
            <w:sz w:val="24"/>
            <w:szCs w:val="24"/>
          </w:rPr>
          <w:delText>{</w:delText>
        </w:r>
      </w:del>
      <w:ins w:id="3225" w:author="Artin" w:date="2023-08-27T16:16:00Z">
        <w:r w:rsidR="00CA6F40" w:rsidRPr="00B702A1">
          <w:rPr>
            <w:sz w:val="24"/>
            <w:szCs w:val="24"/>
          </w:rPr>
          <w:t xml:space="preserve">        </w:t>
        </w:r>
      </w:ins>
      <w:r w:rsidR="00CA6F40" w:rsidRPr="00B702A1">
        <w:rPr>
          <w:sz w:val="24"/>
          <w:szCs w:val="24"/>
          <w:rPrChange w:id="3226" w:author="Artin" w:date="2023-08-27T16:16:00Z">
            <w:rPr>
              <w:rFonts w:asciiTheme="minorHAnsi" w:hAnsiTheme="minorHAnsi"/>
              <w:color w:val="000000" w:themeColor="text1"/>
            </w:rPr>
          </w:rPrChange>
        </w:rPr>
        <w:t xml:space="preserve">Aortic </w:t>
      </w:r>
      <w:del w:id="3227" w:author="Artin" w:date="2023-08-27T16:16:00Z">
        <w:r w:rsidRPr="00B702A1">
          <w:rPr>
            <w:rFonts w:cstheme="minorHAnsi"/>
            <w:color w:val="000000" w:themeColor="text1"/>
            <w:sz w:val="24"/>
            <w:szCs w:val="24"/>
          </w:rPr>
          <w:delText xml:space="preserve">  </w:delText>
        </w:r>
      </w:del>
      <w:proofErr w:type="spellStart"/>
      <w:r w:rsidR="00CA6F40" w:rsidRPr="00B702A1">
        <w:rPr>
          <w:sz w:val="24"/>
          <w:szCs w:val="24"/>
          <w:rPrChange w:id="3228" w:author="Artin" w:date="2023-08-27T16:16:00Z">
            <w:rPr>
              <w:rFonts w:asciiTheme="minorHAnsi" w:hAnsiTheme="minorHAnsi"/>
              <w:color w:val="000000" w:themeColor="text1"/>
            </w:rPr>
          </w:rPrChange>
        </w:rPr>
        <w:t>Atheromatosis</w:t>
      </w:r>
      <w:proofErr w:type="spellEnd"/>
      <w:del w:id="3229" w:author="Artin" w:date="2023-08-27T16:16:00Z">
        <w:r w:rsidRPr="00B702A1">
          <w:rPr>
            <w:rFonts w:cstheme="minorHAnsi"/>
            <w:color w:val="000000" w:themeColor="text1"/>
            <w:sz w:val="24"/>
            <w:szCs w:val="24"/>
          </w:rPr>
          <w:delText xml:space="preserve">} &amp; </w:delText>
        </w:r>
      </w:del>
      <w:ins w:id="3230" w:author="Artin" w:date="2023-08-27T16:16:00Z">
        <w:r w:rsidR="00CA6F40" w:rsidRPr="00B702A1">
          <w:rPr>
            <w:sz w:val="24"/>
            <w:szCs w:val="24"/>
          </w:rPr>
          <w:t xml:space="preserve"> &amp;</w:t>
        </w:r>
      </w:ins>
      <w:r w:rsidR="00CA6F40" w:rsidRPr="00B702A1">
        <w:rPr>
          <w:sz w:val="24"/>
          <w:szCs w:val="24"/>
          <w:rPrChange w:id="3231" w:author="Artin" w:date="2023-08-27T16:16:00Z">
            <w:rPr>
              <w:rFonts w:asciiTheme="minorHAnsi" w:hAnsiTheme="minorHAnsi"/>
              <w:color w:val="000000" w:themeColor="text1"/>
            </w:rPr>
          </w:rPrChange>
        </w:rPr>
        <w:t xml:space="preserve"> &amp; X &amp;</w:t>
      </w:r>
      <w:del w:id="3232" w:author="Artin" w:date="2023-08-27T16:16:00Z">
        <w:r w:rsidRPr="00B702A1">
          <w:rPr>
            <w:rFonts w:cstheme="minorHAnsi"/>
            <w:color w:val="000000" w:themeColor="text1"/>
            <w:sz w:val="24"/>
            <w:szCs w:val="24"/>
          </w:rPr>
          <w:delText xml:space="preserve">  &amp;  &amp; \textbf{Hernia} &amp; X &amp; X &amp; </w:delText>
        </w:r>
      </w:del>
      <w:r w:rsidR="00CA6F40" w:rsidRPr="00B702A1">
        <w:rPr>
          <w:sz w:val="24"/>
          <w:szCs w:val="24"/>
          <w:rPrChange w:id="3233" w:author="Artin" w:date="2023-08-27T16:16:00Z">
            <w:rPr>
              <w:rFonts w:asciiTheme="minorHAnsi" w:hAnsiTheme="minorHAnsi"/>
              <w:color w:val="000000" w:themeColor="text1"/>
            </w:rPr>
          </w:rPrChange>
        </w:rPr>
        <w:t xml:space="preserve"> \\</w:t>
      </w:r>
    </w:p>
    <w:p w14:paraId="48B58C10" w14:textId="7C238AA8" w:rsidR="00CA6F40" w:rsidRPr="00B702A1" w:rsidRDefault="00217555" w:rsidP="00B702A1">
      <w:pPr>
        <w:spacing w:line="276" w:lineRule="auto"/>
        <w:rPr>
          <w:sz w:val="24"/>
          <w:szCs w:val="24"/>
          <w:rPrChange w:id="3234" w:author="Artin" w:date="2023-08-27T16:16:00Z">
            <w:rPr>
              <w:rFonts w:asciiTheme="minorHAnsi" w:hAnsiTheme="minorHAnsi"/>
              <w:color w:val="000000" w:themeColor="text1"/>
            </w:rPr>
          </w:rPrChange>
        </w:rPr>
      </w:pPr>
      <w:del w:id="3235" w:author="Artin" w:date="2023-08-27T16:16:00Z">
        <w:r w:rsidRPr="00B702A1">
          <w:rPr>
            <w:rFonts w:cstheme="minorHAnsi"/>
            <w:color w:val="000000" w:themeColor="text1"/>
            <w:sz w:val="24"/>
            <w:szCs w:val="24"/>
          </w:rPr>
          <w:delText>{</w:delText>
        </w:r>
      </w:del>
      <w:ins w:id="3236" w:author="Artin" w:date="2023-08-27T16:16:00Z">
        <w:r w:rsidR="00CA6F40" w:rsidRPr="00B702A1">
          <w:rPr>
            <w:sz w:val="24"/>
            <w:szCs w:val="24"/>
          </w:rPr>
          <w:t xml:space="preserve">        </w:t>
        </w:r>
      </w:ins>
      <w:r w:rsidR="00CA6F40" w:rsidRPr="00B702A1">
        <w:rPr>
          <w:sz w:val="24"/>
          <w:szCs w:val="24"/>
          <w:rPrChange w:id="3237" w:author="Artin" w:date="2023-08-27T16:16:00Z">
            <w:rPr>
              <w:rFonts w:asciiTheme="minorHAnsi" w:hAnsiTheme="minorHAnsi"/>
              <w:color w:val="000000" w:themeColor="text1"/>
            </w:rPr>
          </w:rPrChange>
        </w:rPr>
        <w:t>Aortic Elongation</w:t>
      </w:r>
      <w:del w:id="3238" w:author="Artin" w:date="2023-08-27T16:16:00Z">
        <w:r w:rsidRPr="00B702A1">
          <w:rPr>
            <w:rFonts w:cstheme="minorHAnsi"/>
            <w:color w:val="000000" w:themeColor="text1"/>
            <w:sz w:val="24"/>
            <w:szCs w:val="24"/>
          </w:rPr>
          <w:delText xml:space="preserve">} &amp; </w:delText>
        </w:r>
      </w:del>
      <w:ins w:id="3239" w:author="Artin" w:date="2023-08-27T16:16:00Z">
        <w:r w:rsidR="00CA6F40" w:rsidRPr="00B702A1">
          <w:rPr>
            <w:sz w:val="24"/>
            <w:szCs w:val="24"/>
          </w:rPr>
          <w:t xml:space="preserve">    &amp;</w:t>
        </w:r>
      </w:ins>
      <w:r w:rsidR="00CA6F40" w:rsidRPr="00B702A1">
        <w:rPr>
          <w:sz w:val="24"/>
          <w:szCs w:val="24"/>
          <w:rPrChange w:id="3240" w:author="Artin" w:date="2023-08-27T16:16:00Z">
            <w:rPr>
              <w:rFonts w:asciiTheme="minorHAnsi" w:hAnsiTheme="minorHAnsi"/>
              <w:color w:val="000000" w:themeColor="text1"/>
            </w:rPr>
          </w:rPrChange>
        </w:rPr>
        <w:t xml:space="preserve"> &amp; X &amp;</w:t>
      </w:r>
      <w:del w:id="3241" w:author="Artin" w:date="2023-08-27T16:16:00Z">
        <w:r w:rsidRPr="00B702A1">
          <w:rPr>
            <w:rFonts w:cstheme="minorHAnsi"/>
            <w:color w:val="000000" w:themeColor="text1"/>
            <w:sz w:val="24"/>
            <w:szCs w:val="24"/>
          </w:rPr>
          <w:delText xml:space="preserve">  &amp;  &amp; {Hilar Enlargement} &amp;  &amp; X &amp; </w:delText>
        </w:r>
      </w:del>
      <w:r w:rsidR="00CA6F40" w:rsidRPr="00B702A1">
        <w:rPr>
          <w:sz w:val="24"/>
          <w:szCs w:val="24"/>
          <w:rPrChange w:id="3242" w:author="Artin" w:date="2023-08-27T16:16:00Z">
            <w:rPr>
              <w:rFonts w:asciiTheme="minorHAnsi" w:hAnsiTheme="minorHAnsi"/>
              <w:color w:val="000000" w:themeColor="text1"/>
            </w:rPr>
          </w:rPrChange>
        </w:rPr>
        <w:t xml:space="preserve"> \\</w:t>
      </w:r>
    </w:p>
    <w:p w14:paraId="77CB26F6" w14:textId="67AEB26D" w:rsidR="00CA6F40" w:rsidRPr="00B702A1" w:rsidRDefault="00217555" w:rsidP="00B702A1">
      <w:pPr>
        <w:spacing w:line="276" w:lineRule="auto"/>
        <w:rPr>
          <w:sz w:val="24"/>
          <w:szCs w:val="24"/>
          <w:rPrChange w:id="3243" w:author="Artin" w:date="2023-08-27T16:16:00Z">
            <w:rPr>
              <w:rFonts w:asciiTheme="minorHAnsi" w:hAnsiTheme="minorHAnsi"/>
              <w:color w:val="000000" w:themeColor="text1"/>
            </w:rPr>
          </w:rPrChange>
        </w:rPr>
      </w:pPr>
      <w:del w:id="3244" w:author="Artin" w:date="2023-08-27T16:16:00Z">
        <w:r w:rsidRPr="00B702A1">
          <w:rPr>
            <w:rFonts w:cstheme="minorHAnsi"/>
            <w:color w:val="000000" w:themeColor="text1"/>
            <w:sz w:val="24"/>
            <w:szCs w:val="24"/>
          </w:rPr>
          <w:delText>{</w:delText>
        </w:r>
      </w:del>
      <w:ins w:id="3245" w:author="Artin" w:date="2023-08-27T16:16:00Z">
        <w:r w:rsidR="00CA6F40" w:rsidRPr="00B702A1">
          <w:rPr>
            <w:sz w:val="24"/>
            <w:szCs w:val="24"/>
          </w:rPr>
          <w:t xml:space="preserve">        </w:t>
        </w:r>
      </w:ins>
      <w:r w:rsidR="00CA6F40" w:rsidRPr="00B702A1">
        <w:rPr>
          <w:sz w:val="24"/>
          <w:szCs w:val="24"/>
          <w:rPrChange w:id="3246" w:author="Artin" w:date="2023-08-27T16:16:00Z">
            <w:rPr>
              <w:rFonts w:asciiTheme="minorHAnsi" w:hAnsiTheme="minorHAnsi"/>
              <w:color w:val="000000" w:themeColor="text1"/>
            </w:rPr>
          </w:rPrChange>
        </w:rPr>
        <w:t xml:space="preserve">Aortic </w:t>
      </w:r>
      <w:del w:id="3247" w:author="Artin" w:date="2023-08-27T16:16:00Z">
        <w:r w:rsidRPr="00B702A1">
          <w:rPr>
            <w:rFonts w:cstheme="minorHAnsi"/>
            <w:color w:val="000000" w:themeColor="text1"/>
            <w:sz w:val="24"/>
            <w:szCs w:val="24"/>
          </w:rPr>
          <w:delText xml:space="preserve">  </w:delText>
        </w:r>
      </w:del>
      <w:r w:rsidR="00CA6F40" w:rsidRPr="00B702A1">
        <w:rPr>
          <w:sz w:val="24"/>
          <w:szCs w:val="24"/>
          <w:rPrChange w:id="3248" w:author="Artin" w:date="2023-08-27T16:16:00Z">
            <w:rPr>
              <w:rFonts w:asciiTheme="minorHAnsi" w:hAnsiTheme="minorHAnsi"/>
              <w:color w:val="000000" w:themeColor="text1"/>
            </w:rPr>
          </w:rPrChange>
        </w:rPr>
        <w:t>Enlargement</w:t>
      </w:r>
      <w:del w:id="3249" w:author="Artin" w:date="2023-08-27T16:16:00Z">
        <w:r w:rsidRPr="00B702A1">
          <w:rPr>
            <w:rFonts w:cstheme="minorHAnsi"/>
            <w:color w:val="000000" w:themeColor="text1"/>
            <w:sz w:val="24"/>
            <w:szCs w:val="24"/>
          </w:rPr>
          <w:delText xml:space="preserve">} &amp;  &amp;  &amp;  &amp;  &amp; {ILD} &amp;  &amp;  &amp; </w:delText>
        </w:r>
      </w:del>
      <w:ins w:id="3250" w:author="Artin" w:date="2023-08-27T16:16:00Z">
        <w:r w:rsidR="00CA6F40" w:rsidRPr="00B702A1">
          <w:rPr>
            <w:sz w:val="24"/>
            <w:szCs w:val="24"/>
          </w:rPr>
          <w:t xml:space="preserve">   &amp; &amp;   &amp;</w:t>
        </w:r>
      </w:ins>
      <w:r w:rsidR="00CA6F40" w:rsidRPr="00B702A1">
        <w:rPr>
          <w:sz w:val="24"/>
          <w:szCs w:val="24"/>
          <w:rPrChange w:id="3251" w:author="Artin" w:date="2023-08-27T16:16:00Z">
            <w:rPr>
              <w:rFonts w:asciiTheme="minorHAnsi" w:hAnsiTheme="minorHAnsi"/>
              <w:color w:val="000000" w:themeColor="text1"/>
            </w:rPr>
          </w:rPrChange>
        </w:rPr>
        <w:t xml:space="preserve"> \\</w:t>
      </w:r>
    </w:p>
    <w:p w14:paraId="47A2B3D0" w14:textId="33FFEB0C" w:rsidR="00CA6F40" w:rsidRPr="00B702A1" w:rsidRDefault="00CA6F40" w:rsidP="00B702A1">
      <w:pPr>
        <w:spacing w:line="276" w:lineRule="auto"/>
        <w:rPr>
          <w:ins w:id="3252" w:author="Artin" w:date="2023-08-27T16:16:00Z"/>
          <w:sz w:val="24"/>
          <w:szCs w:val="24"/>
        </w:rPr>
      </w:pPr>
      <w:ins w:id="3253" w:author="Artin" w:date="2023-08-27T16:16:00Z">
        <w:r w:rsidRPr="00B702A1">
          <w:rPr>
            <w:sz w:val="24"/>
            <w:szCs w:val="24"/>
          </w:rPr>
          <w:t xml:space="preserve">        </w:t>
        </w:r>
      </w:ins>
      <w:r w:rsidRPr="00B702A1">
        <w:rPr>
          <w:sz w:val="24"/>
          <w:szCs w:val="24"/>
          <w:rPrChange w:id="3254" w:author="Artin" w:date="2023-08-27T16:16:00Z">
            <w:rPr>
              <w:rFonts w:asciiTheme="minorHAnsi" w:hAnsiTheme="minorHAnsi"/>
              <w:color w:val="000000" w:themeColor="text1"/>
            </w:rPr>
          </w:rPrChange>
        </w:rPr>
        <w:t>\</w:t>
      </w:r>
      <w:proofErr w:type="spellStart"/>
      <w:r w:rsidRPr="00B702A1">
        <w:rPr>
          <w:sz w:val="24"/>
          <w:szCs w:val="24"/>
          <w:rPrChange w:id="3255" w:author="Artin" w:date="2023-08-27T16:16:00Z">
            <w:rPr>
              <w:rFonts w:asciiTheme="minorHAnsi" w:hAnsiTheme="minorHAnsi"/>
              <w:color w:val="000000" w:themeColor="text1"/>
            </w:rPr>
          </w:rPrChange>
        </w:rPr>
        <w:t>cellcolor</w:t>
      </w:r>
      <w:proofErr w:type="spellEnd"/>
      <w:del w:id="3256" w:author="Artin" w:date="2023-08-27T16:16:00Z">
        <w:r w:rsidR="00217555" w:rsidRPr="00B702A1">
          <w:rPr>
            <w:rFonts w:cstheme="minorHAnsi"/>
            <w:color w:val="000000" w:themeColor="text1"/>
            <w:sz w:val="24"/>
            <w:szCs w:val="24"/>
          </w:rPr>
          <w:delText>[HTML]{E9ECE6</w:delText>
        </w:r>
      </w:del>
      <w:ins w:id="3257" w:author="Artin" w:date="2023-08-27T16:16:00Z">
        <w:r w:rsidRPr="00B702A1">
          <w:rPr>
            <w:sz w:val="24"/>
            <w:szCs w:val="24"/>
          </w:rPr>
          <w:t>{</w:t>
        </w:r>
        <w:proofErr w:type="spellStart"/>
        <w:r w:rsidRPr="00B702A1">
          <w:rPr>
            <w:sz w:val="24"/>
            <w:szCs w:val="24"/>
          </w:rPr>
          <w:t>table_row_</w:t>
        </w:r>
        <w:proofErr w:type="gramStart"/>
        <w:r w:rsidRPr="00B702A1">
          <w:rPr>
            <w:sz w:val="24"/>
            <w:szCs w:val="24"/>
          </w:rPr>
          <w:t>highlight</w:t>
        </w:r>
      </w:ins>
      <w:proofErr w:type="spellEnd"/>
      <w:r w:rsidRPr="00B702A1">
        <w:rPr>
          <w:sz w:val="24"/>
          <w:szCs w:val="24"/>
          <w:rPrChange w:id="3258" w:author="Artin" w:date="2023-08-27T16:16:00Z">
            <w:rPr>
              <w:rFonts w:asciiTheme="minorHAnsi" w:hAnsiTheme="minorHAnsi"/>
              <w:color w:val="000000" w:themeColor="text1"/>
            </w:rPr>
          </w:rPrChange>
        </w:rPr>
        <w:t>}\</w:t>
      </w:r>
      <w:proofErr w:type="spellStart"/>
      <w:proofErr w:type="gramEnd"/>
      <w:r w:rsidRPr="00B702A1">
        <w:rPr>
          <w:sz w:val="24"/>
          <w:szCs w:val="24"/>
          <w:rPrChange w:id="3259" w:author="Artin" w:date="2023-08-27T16:16:00Z">
            <w:rPr>
              <w:rFonts w:asciiTheme="minorHAnsi" w:hAnsiTheme="minorHAnsi"/>
              <w:color w:val="000000" w:themeColor="text1"/>
            </w:rPr>
          </w:rPrChange>
        </w:rPr>
        <w:t>textbf</w:t>
      </w:r>
      <w:proofErr w:type="spellEnd"/>
      <w:r w:rsidRPr="00B702A1">
        <w:rPr>
          <w:sz w:val="24"/>
          <w:szCs w:val="24"/>
          <w:rPrChange w:id="3260" w:author="Artin" w:date="2023-08-27T16:16:00Z">
            <w:rPr>
              <w:rFonts w:asciiTheme="minorHAnsi" w:hAnsiTheme="minorHAnsi"/>
              <w:color w:val="000000" w:themeColor="text1"/>
            </w:rPr>
          </w:rPrChange>
        </w:rPr>
        <w:t>{Atelectasis} &amp;</w:t>
      </w:r>
    </w:p>
    <w:p w14:paraId="47D9038F" w14:textId="7BE8F0F7" w:rsidR="00CA6F40" w:rsidRPr="00B702A1" w:rsidRDefault="00CA6F40" w:rsidP="00B702A1">
      <w:pPr>
        <w:spacing w:line="276" w:lineRule="auto"/>
        <w:rPr>
          <w:ins w:id="3261" w:author="Artin" w:date="2023-08-27T16:16:00Z"/>
          <w:sz w:val="24"/>
          <w:szCs w:val="24"/>
        </w:rPr>
      </w:pPr>
      <w:ins w:id="3262" w:author="Artin" w:date="2023-08-27T16:16:00Z">
        <w:r w:rsidRPr="00B702A1">
          <w:rPr>
            <w:sz w:val="24"/>
            <w:szCs w:val="24"/>
          </w:rPr>
          <w:t xml:space="preserve">       </w:t>
        </w:r>
      </w:ins>
      <w:r w:rsidRPr="00B702A1">
        <w:rPr>
          <w:sz w:val="24"/>
          <w:szCs w:val="24"/>
          <w:rPrChange w:id="3263"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3264" w:author="Artin" w:date="2023-08-27T16:16:00Z">
            <w:rPr>
              <w:rFonts w:asciiTheme="minorHAnsi" w:hAnsiTheme="minorHAnsi"/>
              <w:color w:val="000000" w:themeColor="text1"/>
            </w:rPr>
          </w:rPrChange>
        </w:rPr>
        <w:t>cellcolor</w:t>
      </w:r>
      <w:proofErr w:type="spellEnd"/>
      <w:proofErr w:type="gramEnd"/>
      <w:del w:id="3265" w:author="Artin" w:date="2023-08-27T16:16:00Z">
        <w:r w:rsidR="00217555" w:rsidRPr="00B702A1">
          <w:rPr>
            <w:rFonts w:cstheme="minorHAnsi"/>
            <w:color w:val="000000" w:themeColor="text1"/>
            <w:sz w:val="24"/>
            <w:szCs w:val="24"/>
          </w:rPr>
          <w:delText>[HTML]{E9ECE6}</w:delText>
        </w:r>
      </w:del>
      <w:ins w:id="3266" w:author="Artin" w:date="2023-08-27T16:16:00Z">
        <w:r w:rsidRPr="00B702A1">
          <w:rPr>
            <w:sz w:val="24"/>
            <w:szCs w:val="24"/>
          </w:rPr>
          <w:t>{</w:t>
        </w:r>
        <w:proofErr w:type="spellStart"/>
        <w:r w:rsidRPr="00B702A1">
          <w:rPr>
            <w:sz w:val="24"/>
            <w:szCs w:val="24"/>
          </w:rPr>
          <w:t>table_row_highlight</w:t>
        </w:r>
        <w:proofErr w:type="spellEnd"/>
        <w:r w:rsidRPr="00B702A1">
          <w:rPr>
            <w:sz w:val="24"/>
            <w:szCs w:val="24"/>
          </w:rPr>
          <w:t xml:space="preserve">} </w:t>
        </w:r>
      </w:ins>
      <w:r w:rsidRPr="00B702A1">
        <w:rPr>
          <w:sz w:val="24"/>
          <w:szCs w:val="24"/>
          <w:rPrChange w:id="3267" w:author="Artin" w:date="2023-08-27T16:16:00Z">
            <w:rPr>
              <w:rFonts w:asciiTheme="minorHAnsi" w:hAnsiTheme="minorHAnsi"/>
              <w:color w:val="000000" w:themeColor="text1"/>
            </w:rPr>
          </w:rPrChange>
        </w:rPr>
        <w:t>X &amp;</w:t>
      </w:r>
    </w:p>
    <w:p w14:paraId="6B6A6C59" w14:textId="32712A1E" w:rsidR="00CA6F40" w:rsidRPr="00B702A1" w:rsidRDefault="00CA6F40" w:rsidP="00B702A1">
      <w:pPr>
        <w:spacing w:line="276" w:lineRule="auto"/>
        <w:rPr>
          <w:ins w:id="3268" w:author="Artin" w:date="2023-08-27T16:16:00Z"/>
          <w:sz w:val="24"/>
          <w:szCs w:val="24"/>
        </w:rPr>
      </w:pPr>
      <w:ins w:id="3269" w:author="Artin" w:date="2023-08-27T16:16:00Z">
        <w:r w:rsidRPr="00B702A1">
          <w:rPr>
            <w:sz w:val="24"/>
            <w:szCs w:val="24"/>
          </w:rPr>
          <w:t xml:space="preserve">       </w:t>
        </w:r>
      </w:ins>
      <w:r w:rsidRPr="00B702A1">
        <w:rPr>
          <w:sz w:val="24"/>
          <w:szCs w:val="24"/>
          <w:rPrChange w:id="3270"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3271" w:author="Artin" w:date="2023-08-27T16:16:00Z">
            <w:rPr>
              <w:rFonts w:asciiTheme="minorHAnsi" w:hAnsiTheme="minorHAnsi"/>
              <w:color w:val="000000" w:themeColor="text1"/>
            </w:rPr>
          </w:rPrChange>
        </w:rPr>
        <w:t>cellcolor</w:t>
      </w:r>
      <w:proofErr w:type="spellEnd"/>
      <w:proofErr w:type="gramEnd"/>
      <w:del w:id="3272" w:author="Artin" w:date="2023-08-27T16:16:00Z">
        <w:r w:rsidR="00217555" w:rsidRPr="00B702A1">
          <w:rPr>
            <w:rFonts w:cstheme="minorHAnsi"/>
            <w:color w:val="000000" w:themeColor="text1"/>
            <w:sz w:val="24"/>
            <w:szCs w:val="24"/>
          </w:rPr>
          <w:delText>[HTML]{E9ECE6}</w:delText>
        </w:r>
      </w:del>
      <w:ins w:id="3273" w:author="Artin" w:date="2023-08-27T16:16:00Z">
        <w:r w:rsidRPr="00B702A1">
          <w:rPr>
            <w:sz w:val="24"/>
            <w:szCs w:val="24"/>
          </w:rPr>
          <w:t>{</w:t>
        </w:r>
        <w:proofErr w:type="spellStart"/>
        <w:r w:rsidRPr="00B702A1">
          <w:rPr>
            <w:sz w:val="24"/>
            <w:szCs w:val="24"/>
          </w:rPr>
          <w:t>table_row_highlight</w:t>
        </w:r>
        <w:proofErr w:type="spellEnd"/>
        <w:r w:rsidRPr="00B702A1">
          <w:rPr>
            <w:sz w:val="24"/>
            <w:szCs w:val="24"/>
          </w:rPr>
          <w:t xml:space="preserve">} </w:t>
        </w:r>
      </w:ins>
      <w:r w:rsidRPr="00B702A1">
        <w:rPr>
          <w:sz w:val="24"/>
          <w:szCs w:val="24"/>
          <w:rPrChange w:id="3274" w:author="Artin" w:date="2023-08-27T16:16:00Z">
            <w:rPr>
              <w:rFonts w:asciiTheme="minorHAnsi" w:hAnsiTheme="minorHAnsi"/>
              <w:color w:val="000000" w:themeColor="text1"/>
            </w:rPr>
          </w:rPrChange>
        </w:rPr>
        <w:t>X &amp;</w:t>
      </w:r>
    </w:p>
    <w:p w14:paraId="6CCB85A5" w14:textId="005696DA" w:rsidR="00CA6F40" w:rsidRPr="00B702A1" w:rsidRDefault="00CA6F40" w:rsidP="00B702A1">
      <w:pPr>
        <w:spacing w:line="276" w:lineRule="auto"/>
        <w:rPr>
          <w:sz w:val="24"/>
          <w:szCs w:val="24"/>
          <w:rPrChange w:id="3275" w:author="Artin" w:date="2023-08-27T16:16:00Z">
            <w:rPr>
              <w:rFonts w:asciiTheme="minorHAnsi" w:hAnsiTheme="minorHAnsi"/>
              <w:color w:val="000000" w:themeColor="text1"/>
            </w:rPr>
          </w:rPrChange>
        </w:rPr>
      </w:pPr>
      <w:ins w:id="3276" w:author="Artin" w:date="2023-08-27T16:16:00Z">
        <w:r w:rsidRPr="00B702A1">
          <w:rPr>
            <w:sz w:val="24"/>
            <w:szCs w:val="24"/>
          </w:rPr>
          <w:t xml:space="preserve">       </w:t>
        </w:r>
      </w:ins>
      <w:r w:rsidRPr="00B702A1">
        <w:rPr>
          <w:sz w:val="24"/>
          <w:szCs w:val="24"/>
          <w:rPrChange w:id="3277" w:author="Artin" w:date="2023-08-27T16:16:00Z">
            <w:rPr>
              <w:rFonts w:asciiTheme="minorHAnsi" w:hAnsiTheme="minorHAnsi"/>
              <w:color w:val="000000" w:themeColor="text1"/>
            </w:rPr>
          </w:rPrChange>
        </w:rPr>
        <w:t xml:space="preserve"> \</w:t>
      </w:r>
      <w:proofErr w:type="spellStart"/>
      <w:r w:rsidRPr="00B702A1">
        <w:rPr>
          <w:sz w:val="24"/>
          <w:szCs w:val="24"/>
          <w:rPrChange w:id="3278" w:author="Artin" w:date="2023-08-27T16:16:00Z">
            <w:rPr>
              <w:rFonts w:asciiTheme="minorHAnsi" w:hAnsiTheme="minorHAnsi"/>
              <w:color w:val="000000" w:themeColor="text1"/>
            </w:rPr>
          </w:rPrChange>
        </w:rPr>
        <w:t>cellcolor</w:t>
      </w:r>
      <w:proofErr w:type="spellEnd"/>
      <w:del w:id="3279" w:author="Artin" w:date="2023-08-27T16:16:00Z">
        <w:r w:rsidR="00217555" w:rsidRPr="00B702A1">
          <w:rPr>
            <w:rFonts w:cstheme="minorHAnsi"/>
            <w:color w:val="000000" w:themeColor="text1"/>
            <w:sz w:val="24"/>
            <w:szCs w:val="24"/>
          </w:rPr>
          <w:delText>[HTML]{E9ECE6}</w:delText>
        </w:r>
      </w:del>
      <w:ins w:id="3280" w:author="Artin" w:date="2023-08-27T16:16:00Z">
        <w:r w:rsidRPr="00B702A1">
          <w:rPr>
            <w:sz w:val="24"/>
            <w:szCs w:val="24"/>
          </w:rPr>
          <w:t>{</w:t>
        </w:r>
        <w:proofErr w:type="spellStart"/>
        <w:r w:rsidRPr="00B702A1">
          <w:rPr>
            <w:sz w:val="24"/>
            <w:szCs w:val="24"/>
          </w:rPr>
          <w:t>table_row_highlight</w:t>
        </w:r>
        <w:proofErr w:type="spellEnd"/>
        <w:r w:rsidRPr="00B702A1">
          <w:rPr>
            <w:sz w:val="24"/>
            <w:szCs w:val="24"/>
          </w:rPr>
          <w:t xml:space="preserve">} </w:t>
        </w:r>
      </w:ins>
      <w:r w:rsidRPr="00B702A1">
        <w:rPr>
          <w:sz w:val="24"/>
          <w:szCs w:val="24"/>
          <w:rPrChange w:id="3281" w:author="Artin" w:date="2023-08-27T16:16:00Z">
            <w:rPr>
              <w:rFonts w:asciiTheme="minorHAnsi" w:hAnsiTheme="minorHAnsi"/>
              <w:color w:val="000000" w:themeColor="text1"/>
            </w:rPr>
          </w:rPrChange>
        </w:rPr>
        <w:t xml:space="preserve">X </w:t>
      </w:r>
      <w:del w:id="3282" w:author="Artin" w:date="2023-08-27T16:16:00Z">
        <w:r w:rsidR="00217555" w:rsidRPr="00B702A1">
          <w:rPr>
            <w:rFonts w:cstheme="minorHAnsi"/>
            <w:color w:val="000000" w:themeColor="text1"/>
            <w:sz w:val="24"/>
            <w:szCs w:val="24"/>
          </w:rPr>
          <w:delText>&amp;  &amp; \cellcolor[HTML]{E9ECE6}\textbf{Infiltration} &amp; \cellcolor[HTML]{E9ECE6}X &amp; \cellcolor[HTML]{E9ECE6}X &amp; \cellcolor[HTML]{E9ECE6} \\</w:delText>
        </w:r>
      </w:del>
      <w:ins w:id="3283" w:author="Artin" w:date="2023-08-27T16:16:00Z">
        <w:r w:rsidRPr="00B702A1">
          <w:rPr>
            <w:sz w:val="24"/>
            <w:szCs w:val="24"/>
          </w:rPr>
          <w:t>\\</w:t>
        </w:r>
      </w:ins>
    </w:p>
    <w:p w14:paraId="14E5ECB5" w14:textId="77777777" w:rsidR="00217555" w:rsidRPr="00B702A1" w:rsidRDefault="00217555" w:rsidP="00B702A1">
      <w:pPr>
        <w:spacing w:after="0" w:line="276" w:lineRule="auto"/>
        <w:rPr>
          <w:del w:id="3284" w:author="Artin" w:date="2023-08-27T16:16:00Z"/>
          <w:rFonts w:cstheme="minorHAnsi"/>
          <w:color w:val="000000" w:themeColor="text1"/>
          <w:sz w:val="24"/>
          <w:szCs w:val="24"/>
        </w:rPr>
      </w:pPr>
      <w:del w:id="3285" w:author="Artin" w:date="2023-08-27T16:16:00Z">
        <w:r w:rsidRPr="00B702A1">
          <w:rPr>
            <w:rFonts w:cstheme="minorHAnsi"/>
            <w:color w:val="000000" w:themeColor="text1"/>
            <w:sz w:val="24"/>
            <w:szCs w:val="24"/>
          </w:rPr>
          <w:delText>{Bronchiectasis} &amp;  &amp; X &amp;  &amp;  &amp; \cellcolor[HTML]{E9ECE6}\textbf{Lung Lesion} &amp; \cellcolor[HTML]{E9ECE6} &amp; \cellcolor[HTML]{E9ECE6} &amp; \cellcolor[HTML]{E9ECE6}X \\</w:delText>
        </w:r>
      </w:del>
    </w:p>
    <w:p w14:paraId="53B6A87B" w14:textId="77777777" w:rsidR="00217555" w:rsidRPr="00B702A1" w:rsidRDefault="00217555" w:rsidP="00B702A1">
      <w:pPr>
        <w:spacing w:after="0" w:line="276" w:lineRule="auto"/>
        <w:rPr>
          <w:del w:id="3286" w:author="Artin" w:date="2023-08-27T16:16:00Z"/>
          <w:rFonts w:cstheme="minorHAnsi"/>
          <w:color w:val="000000" w:themeColor="text1"/>
          <w:sz w:val="24"/>
          <w:szCs w:val="24"/>
        </w:rPr>
      </w:pPr>
      <w:del w:id="3287" w:author="Artin" w:date="2023-08-27T16:16:00Z">
        <w:r w:rsidRPr="00B702A1">
          <w:rPr>
            <w:rFonts w:cstheme="minorHAnsi"/>
            <w:color w:val="000000" w:themeColor="text1"/>
            <w:sz w:val="24"/>
            <w:szCs w:val="24"/>
          </w:rPr>
          <w:delText>{Calcification} &amp;  &amp;  &amp;  &amp;  &amp; \cellcolor[HTML]{E9ECE6}\textbf{Lung Opacity} &amp; \cellcolor[HTML]{E9ECE6} &amp; \cellcolor[HTML]{E9ECE6} &amp; \cellcolor[HTML]{E9ECE6}X \\</w:delText>
        </w:r>
      </w:del>
    </w:p>
    <w:p w14:paraId="56D2F9C2" w14:textId="216A5EE4" w:rsidR="00CA6F40" w:rsidRPr="00B702A1" w:rsidRDefault="00217555" w:rsidP="00B702A1">
      <w:pPr>
        <w:spacing w:line="276" w:lineRule="auto"/>
        <w:rPr>
          <w:ins w:id="3288" w:author="Artin" w:date="2023-08-27T16:16:00Z"/>
          <w:sz w:val="24"/>
          <w:szCs w:val="24"/>
        </w:rPr>
      </w:pPr>
      <w:del w:id="3289" w:author="Artin" w:date="2023-08-27T16:16:00Z">
        <w:r w:rsidRPr="00B702A1">
          <w:rPr>
            <w:rFonts w:cstheme="minorHAnsi"/>
            <w:color w:val="000000" w:themeColor="text1"/>
            <w:sz w:val="24"/>
            <w:szCs w:val="24"/>
          </w:rPr>
          <w:delText>{</w:delText>
        </w:r>
      </w:del>
      <w:ins w:id="3290" w:author="Artin" w:date="2023-08-27T16:16:00Z">
        <w:r w:rsidR="00CA6F40" w:rsidRPr="00B702A1">
          <w:rPr>
            <w:sz w:val="24"/>
            <w:szCs w:val="24"/>
          </w:rPr>
          <w:t xml:space="preserve">        Bronchiectasis           &amp; &amp; X &amp; \\</w:t>
        </w:r>
      </w:ins>
    </w:p>
    <w:p w14:paraId="76C47A30" w14:textId="77777777" w:rsidR="00CA6F40" w:rsidRPr="00B702A1" w:rsidRDefault="00CA6F40" w:rsidP="00B702A1">
      <w:pPr>
        <w:spacing w:line="276" w:lineRule="auto"/>
        <w:rPr>
          <w:ins w:id="3291" w:author="Artin" w:date="2023-08-27T16:16:00Z"/>
          <w:sz w:val="24"/>
          <w:szCs w:val="24"/>
        </w:rPr>
      </w:pPr>
      <w:ins w:id="3292" w:author="Artin" w:date="2023-08-27T16:16:00Z">
        <w:r w:rsidRPr="00B702A1">
          <w:rPr>
            <w:sz w:val="24"/>
            <w:szCs w:val="24"/>
          </w:rPr>
          <w:t xml:space="preserve">        Calcification            &amp; &amp;   &amp; \\</w:t>
        </w:r>
      </w:ins>
    </w:p>
    <w:p w14:paraId="6A908729" w14:textId="5AF93C96" w:rsidR="00CA6F40" w:rsidRPr="00B702A1" w:rsidRDefault="00CA6F40" w:rsidP="00B702A1">
      <w:pPr>
        <w:spacing w:line="276" w:lineRule="auto"/>
        <w:rPr>
          <w:sz w:val="24"/>
          <w:szCs w:val="24"/>
          <w:rPrChange w:id="3293" w:author="Artin" w:date="2023-08-27T16:16:00Z">
            <w:rPr>
              <w:rFonts w:asciiTheme="minorHAnsi" w:hAnsiTheme="minorHAnsi"/>
              <w:color w:val="000000" w:themeColor="text1"/>
            </w:rPr>
          </w:rPrChange>
        </w:rPr>
      </w:pPr>
      <w:ins w:id="3294" w:author="Artin" w:date="2023-08-27T16:16:00Z">
        <w:r w:rsidRPr="00B702A1">
          <w:rPr>
            <w:sz w:val="24"/>
            <w:szCs w:val="24"/>
          </w:rPr>
          <w:t xml:space="preserve">        </w:t>
        </w:r>
      </w:ins>
      <w:r w:rsidRPr="00B702A1">
        <w:rPr>
          <w:sz w:val="24"/>
          <w:szCs w:val="24"/>
          <w:rPrChange w:id="3295" w:author="Artin" w:date="2023-08-27T16:16:00Z">
            <w:rPr>
              <w:rFonts w:asciiTheme="minorHAnsi" w:hAnsiTheme="minorHAnsi"/>
              <w:color w:val="000000" w:themeColor="text1"/>
            </w:rPr>
          </w:rPrChange>
        </w:rPr>
        <w:t xml:space="preserve">Calcified </w:t>
      </w:r>
      <w:del w:id="3296" w:author="Artin" w:date="2023-08-27T16:16:00Z">
        <w:r w:rsidR="00217555" w:rsidRPr="00B702A1">
          <w:rPr>
            <w:rFonts w:cstheme="minorHAnsi"/>
            <w:color w:val="000000" w:themeColor="text1"/>
            <w:sz w:val="24"/>
            <w:szCs w:val="24"/>
          </w:rPr>
          <w:delText xml:space="preserve">  </w:delText>
        </w:r>
      </w:del>
      <w:r w:rsidRPr="00B702A1">
        <w:rPr>
          <w:sz w:val="24"/>
          <w:szCs w:val="24"/>
          <w:rPrChange w:id="3297" w:author="Artin" w:date="2023-08-27T16:16:00Z">
            <w:rPr>
              <w:rFonts w:asciiTheme="minorHAnsi" w:hAnsiTheme="minorHAnsi"/>
              <w:color w:val="000000" w:themeColor="text1"/>
            </w:rPr>
          </w:rPrChange>
        </w:rPr>
        <w:t>Granuloma</w:t>
      </w:r>
      <w:del w:id="3298" w:author="Artin" w:date="2023-08-27T16:16:00Z">
        <w:r w:rsidR="00217555" w:rsidRPr="00B702A1">
          <w:rPr>
            <w:rFonts w:cstheme="minorHAnsi"/>
            <w:color w:val="000000" w:themeColor="text1"/>
            <w:sz w:val="24"/>
            <w:szCs w:val="24"/>
          </w:rPr>
          <w:delText>} &amp;  &amp;  &amp;  &amp;  &amp; \textbf{Mass} &amp; X &amp; X</w:delText>
        </w:r>
      </w:del>
      <w:ins w:id="3299" w:author="Artin" w:date="2023-08-27T16:16:00Z">
        <w:r w:rsidRPr="00B702A1">
          <w:rPr>
            <w:sz w:val="24"/>
            <w:szCs w:val="24"/>
          </w:rPr>
          <w:t xml:space="preserve">      &amp; &amp;  </w:t>
        </w:r>
      </w:ins>
      <w:r w:rsidRPr="00B702A1">
        <w:rPr>
          <w:sz w:val="24"/>
          <w:szCs w:val="24"/>
          <w:rPrChange w:id="3300" w:author="Artin" w:date="2023-08-27T16:16:00Z">
            <w:rPr>
              <w:rFonts w:asciiTheme="minorHAnsi" w:hAnsiTheme="minorHAnsi"/>
              <w:color w:val="000000" w:themeColor="text1"/>
            </w:rPr>
          </w:rPrChange>
        </w:rPr>
        <w:t xml:space="preserve"> &amp; \\</w:t>
      </w:r>
    </w:p>
    <w:p w14:paraId="459E1652" w14:textId="6A125B26" w:rsidR="00CA6F40" w:rsidRPr="00B702A1" w:rsidRDefault="00CA6F40" w:rsidP="00B702A1">
      <w:pPr>
        <w:spacing w:line="276" w:lineRule="auto"/>
        <w:rPr>
          <w:sz w:val="24"/>
          <w:szCs w:val="24"/>
          <w:rPrChange w:id="3301" w:author="Artin" w:date="2023-08-27T16:16:00Z">
            <w:rPr>
              <w:rFonts w:asciiTheme="minorHAnsi" w:hAnsiTheme="minorHAnsi"/>
              <w:color w:val="000000" w:themeColor="text1"/>
            </w:rPr>
          </w:rPrChange>
        </w:rPr>
      </w:pPr>
      <w:ins w:id="3302" w:author="Artin" w:date="2023-08-27T16:16:00Z">
        <w:r w:rsidRPr="00B702A1">
          <w:rPr>
            <w:sz w:val="24"/>
            <w:szCs w:val="24"/>
          </w:rPr>
          <w:t xml:space="preserve">        </w:t>
        </w:r>
      </w:ins>
      <w:r w:rsidRPr="00B702A1">
        <w:rPr>
          <w:sz w:val="24"/>
          <w:szCs w:val="24"/>
          <w:rPrChange w:id="3303" w:author="Artin" w:date="2023-08-27T16:16:00Z">
            <w:rPr>
              <w:rFonts w:asciiTheme="minorHAnsi" w:hAnsiTheme="minorHAnsi"/>
              <w:color w:val="000000" w:themeColor="text1"/>
            </w:rPr>
          </w:rPrChange>
        </w:rPr>
        <w:t>\</w:t>
      </w:r>
      <w:proofErr w:type="spellStart"/>
      <w:r w:rsidRPr="00B702A1">
        <w:rPr>
          <w:sz w:val="24"/>
          <w:szCs w:val="24"/>
          <w:rPrChange w:id="3304" w:author="Artin" w:date="2023-08-27T16:16:00Z">
            <w:rPr>
              <w:rFonts w:asciiTheme="minorHAnsi" w:hAnsiTheme="minorHAnsi"/>
              <w:color w:val="000000" w:themeColor="text1"/>
            </w:rPr>
          </w:rPrChange>
        </w:rPr>
        <w:t>cellcolor</w:t>
      </w:r>
      <w:proofErr w:type="spellEnd"/>
      <w:del w:id="3305" w:author="Artin" w:date="2023-08-27T16:16:00Z">
        <w:r w:rsidR="00217555" w:rsidRPr="00B702A1">
          <w:rPr>
            <w:rFonts w:cstheme="minorHAnsi"/>
            <w:color w:val="000000" w:themeColor="text1"/>
            <w:sz w:val="24"/>
            <w:szCs w:val="24"/>
          </w:rPr>
          <w:delText>[HTML]{E9ECE6</w:delText>
        </w:r>
      </w:del>
      <w:ins w:id="3306" w:author="Artin" w:date="2023-08-27T16:16:00Z">
        <w:r w:rsidRPr="00B702A1">
          <w:rPr>
            <w:sz w:val="24"/>
            <w:szCs w:val="24"/>
          </w:rPr>
          <w:t>{</w:t>
        </w:r>
        <w:proofErr w:type="spellStart"/>
        <w:r w:rsidRPr="00B702A1">
          <w:rPr>
            <w:sz w:val="24"/>
            <w:szCs w:val="24"/>
          </w:rPr>
          <w:t>table_row_highlight</w:t>
        </w:r>
      </w:ins>
      <w:proofErr w:type="spellEnd"/>
      <w:r w:rsidRPr="00B702A1">
        <w:rPr>
          <w:sz w:val="24"/>
          <w:szCs w:val="24"/>
          <w:rPrChange w:id="3307" w:author="Artin" w:date="2023-08-27T16:16:00Z">
            <w:rPr>
              <w:rFonts w:asciiTheme="minorHAnsi" w:hAnsiTheme="minorHAnsi"/>
              <w:color w:val="000000" w:themeColor="text1"/>
            </w:rPr>
          </w:rPrChange>
        </w:rPr>
        <w:t>}\</w:t>
      </w:r>
      <w:proofErr w:type="spellStart"/>
      <w:r w:rsidRPr="00B702A1">
        <w:rPr>
          <w:sz w:val="24"/>
          <w:szCs w:val="24"/>
          <w:rPrChange w:id="3308" w:author="Artin" w:date="2023-08-27T16:16:00Z">
            <w:rPr>
              <w:rFonts w:asciiTheme="minorHAnsi" w:hAnsiTheme="minorHAnsi"/>
              <w:color w:val="000000" w:themeColor="text1"/>
            </w:rPr>
          </w:rPrChange>
        </w:rPr>
        <w:t>textbf</w:t>
      </w:r>
      <w:proofErr w:type="spellEnd"/>
      <w:r w:rsidRPr="00B702A1">
        <w:rPr>
          <w:sz w:val="24"/>
          <w:szCs w:val="24"/>
          <w:rPrChange w:id="3309" w:author="Artin" w:date="2023-08-27T16:16:00Z">
            <w:rPr>
              <w:rFonts w:asciiTheme="minorHAnsi" w:hAnsiTheme="minorHAnsi"/>
              <w:color w:val="000000" w:themeColor="text1"/>
            </w:rPr>
          </w:rPrChange>
        </w:rPr>
        <w:t>{Cardiomegaly} &amp;</w:t>
      </w:r>
      <w:del w:id="3310" w:author="Artin" w:date="2023-08-27T16:16:00Z">
        <w:r w:rsidR="00217555" w:rsidRPr="00B702A1">
          <w:rPr>
            <w:rFonts w:cstheme="minorHAnsi"/>
            <w:color w:val="000000" w:themeColor="text1"/>
            <w:sz w:val="24"/>
            <w:szCs w:val="24"/>
          </w:rPr>
          <w:delText xml:space="preserve"> \cellcolor[HTML]{E9ECE6}X &amp; \cellcolor[HTML]{E9ECE6}X &amp; \cellcolor[HTML]{E9ECE6}X &amp;  &amp; {Nodule/Mass} &amp;  &amp;  &amp;  \\</w:delText>
        </w:r>
      </w:del>
    </w:p>
    <w:p w14:paraId="5CCB2D3E" w14:textId="5D3FBC36" w:rsidR="00CA6F40" w:rsidRPr="00B702A1" w:rsidRDefault="00CA6F40" w:rsidP="00B702A1">
      <w:pPr>
        <w:spacing w:line="276" w:lineRule="auto"/>
        <w:rPr>
          <w:ins w:id="3311" w:author="Artin" w:date="2023-08-27T16:16:00Z"/>
          <w:sz w:val="24"/>
          <w:szCs w:val="24"/>
        </w:rPr>
      </w:pPr>
      <w:ins w:id="3312" w:author="Artin" w:date="2023-08-27T16:16:00Z">
        <w:r w:rsidRPr="00B702A1">
          <w:rPr>
            <w:sz w:val="24"/>
            <w:szCs w:val="24"/>
          </w:rPr>
          <w:t xml:space="preserve">        </w:t>
        </w:r>
      </w:ins>
      <w:r w:rsidRPr="00B702A1">
        <w:rPr>
          <w:sz w:val="24"/>
          <w:szCs w:val="24"/>
          <w:rPrChange w:id="3313" w:author="Artin" w:date="2023-08-27T16:16:00Z">
            <w:rPr>
              <w:rFonts w:asciiTheme="minorHAnsi" w:hAnsiTheme="minorHAnsi"/>
              <w:color w:val="000000" w:themeColor="text1"/>
            </w:rPr>
          </w:rPrChange>
        </w:rPr>
        <w:t>\</w:t>
      </w:r>
      <w:proofErr w:type="spellStart"/>
      <w:proofErr w:type="gramStart"/>
      <w:r w:rsidRPr="00B702A1">
        <w:rPr>
          <w:sz w:val="24"/>
          <w:szCs w:val="24"/>
          <w:rPrChange w:id="3314" w:author="Artin" w:date="2023-08-27T16:16:00Z">
            <w:rPr>
              <w:rFonts w:asciiTheme="minorHAnsi" w:hAnsiTheme="minorHAnsi"/>
              <w:color w:val="000000" w:themeColor="text1"/>
            </w:rPr>
          </w:rPrChange>
        </w:rPr>
        <w:t>cellcolor</w:t>
      </w:r>
      <w:proofErr w:type="spellEnd"/>
      <w:proofErr w:type="gramEnd"/>
      <w:del w:id="3315" w:author="Artin" w:date="2023-08-27T16:16:00Z">
        <w:r w:rsidR="00217555" w:rsidRPr="00B702A1">
          <w:rPr>
            <w:rFonts w:cstheme="minorHAnsi"/>
            <w:color w:val="000000" w:themeColor="text1"/>
            <w:sz w:val="24"/>
            <w:szCs w:val="24"/>
          </w:rPr>
          <w:delText>[HTML]{E9ECE6</w:delText>
        </w:r>
      </w:del>
      <w:ins w:id="3316" w:author="Artin" w:date="2023-08-27T16:16:00Z">
        <w:r w:rsidRPr="00B702A1">
          <w:rPr>
            <w:sz w:val="24"/>
            <w:szCs w:val="24"/>
          </w:rPr>
          <w:t>{</w:t>
        </w:r>
        <w:proofErr w:type="spellStart"/>
        <w:r w:rsidRPr="00B702A1">
          <w:rPr>
            <w:sz w:val="24"/>
            <w:szCs w:val="24"/>
          </w:rPr>
          <w:t>table_row_highlight</w:t>
        </w:r>
        <w:proofErr w:type="spellEnd"/>
        <w:r w:rsidRPr="00B702A1">
          <w:rPr>
            <w:sz w:val="24"/>
            <w:szCs w:val="24"/>
          </w:rPr>
          <w:t>} X &amp;</w:t>
        </w:r>
      </w:ins>
    </w:p>
    <w:p w14:paraId="79937B1D" w14:textId="77777777" w:rsidR="00CA6F40" w:rsidRPr="00B702A1" w:rsidRDefault="00CA6F40" w:rsidP="00B702A1">
      <w:pPr>
        <w:spacing w:line="276" w:lineRule="auto"/>
        <w:rPr>
          <w:ins w:id="3317" w:author="Artin" w:date="2023-08-27T16:16:00Z"/>
          <w:sz w:val="24"/>
          <w:szCs w:val="24"/>
        </w:rPr>
      </w:pPr>
      <w:ins w:id="3318"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X &amp;</w:t>
        </w:r>
      </w:ins>
    </w:p>
    <w:p w14:paraId="29E6EE57" w14:textId="77777777" w:rsidR="00CA6F40" w:rsidRPr="00B702A1" w:rsidRDefault="00CA6F40" w:rsidP="00B702A1">
      <w:pPr>
        <w:spacing w:line="276" w:lineRule="auto"/>
        <w:rPr>
          <w:ins w:id="3319" w:author="Artin" w:date="2023-08-27T16:16:00Z"/>
          <w:sz w:val="24"/>
          <w:szCs w:val="24"/>
        </w:rPr>
      </w:pPr>
      <w:ins w:id="3320"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X \\</w:t>
        </w:r>
      </w:ins>
    </w:p>
    <w:p w14:paraId="1B523B2D" w14:textId="712443AC" w:rsidR="00CA6F40" w:rsidRPr="00B702A1" w:rsidRDefault="00CA6F40" w:rsidP="00B702A1">
      <w:pPr>
        <w:spacing w:line="276" w:lineRule="auto"/>
        <w:rPr>
          <w:sz w:val="24"/>
          <w:szCs w:val="24"/>
          <w:rPrChange w:id="3321" w:author="Artin" w:date="2023-08-27T16:16:00Z">
            <w:rPr>
              <w:rFonts w:asciiTheme="minorHAnsi" w:hAnsiTheme="minorHAnsi"/>
              <w:color w:val="000000" w:themeColor="text1"/>
            </w:rPr>
          </w:rPrChange>
        </w:rPr>
      </w:pPr>
      <w:ins w:id="3322" w:author="Artin" w:date="2023-08-27T16:16:00Z">
        <w:r w:rsidRPr="00B702A1">
          <w:rPr>
            <w:sz w:val="24"/>
            <w:szCs w:val="24"/>
          </w:rPr>
          <w:t xml:space="preserve">        \</w:t>
        </w:r>
        <w:proofErr w:type="spellStart"/>
        <w:r w:rsidRPr="00B702A1">
          <w:rPr>
            <w:sz w:val="24"/>
            <w:szCs w:val="24"/>
          </w:rPr>
          <w:t>cellcolor</w:t>
        </w:r>
        <w:proofErr w:type="spellEnd"/>
        <w:r w:rsidRPr="00B702A1">
          <w:rPr>
            <w:sz w:val="24"/>
            <w:szCs w:val="24"/>
          </w:rPr>
          <w:t>{</w:t>
        </w:r>
        <w:proofErr w:type="spellStart"/>
        <w:r w:rsidRPr="00B702A1">
          <w:rPr>
            <w:sz w:val="24"/>
            <w:szCs w:val="24"/>
          </w:rPr>
          <w:t>table_row_highlight</w:t>
        </w:r>
      </w:ins>
      <w:proofErr w:type="spellEnd"/>
      <w:r w:rsidRPr="00B702A1">
        <w:rPr>
          <w:sz w:val="24"/>
          <w:szCs w:val="24"/>
          <w:rPrChange w:id="3323" w:author="Artin" w:date="2023-08-27T16:16:00Z">
            <w:rPr>
              <w:rFonts w:asciiTheme="minorHAnsi" w:hAnsiTheme="minorHAnsi"/>
              <w:color w:val="000000" w:themeColor="text1"/>
            </w:rPr>
          </w:rPrChange>
        </w:rPr>
        <w:t>}\</w:t>
      </w:r>
      <w:proofErr w:type="spellStart"/>
      <w:r w:rsidRPr="00B702A1">
        <w:rPr>
          <w:sz w:val="24"/>
          <w:szCs w:val="24"/>
          <w:rPrChange w:id="3324" w:author="Artin" w:date="2023-08-27T16:16:00Z">
            <w:rPr>
              <w:rFonts w:asciiTheme="minorHAnsi" w:hAnsiTheme="minorHAnsi"/>
              <w:color w:val="000000" w:themeColor="text1"/>
            </w:rPr>
          </w:rPrChange>
        </w:rPr>
        <w:t>textbf</w:t>
      </w:r>
      <w:proofErr w:type="spellEnd"/>
      <w:r w:rsidRPr="00B702A1">
        <w:rPr>
          <w:sz w:val="24"/>
          <w:szCs w:val="24"/>
          <w:rPrChange w:id="3325" w:author="Artin" w:date="2023-08-27T16:16:00Z">
            <w:rPr>
              <w:rFonts w:asciiTheme="minorHAnsi" w:hAnsiTheme="minorHAnsi"/>
              <w:color w:val="000000" w:themeColor="text1"/>
            </w:rPr>
          </w:rPrChange>
        </w:rPr>
        <w:t>{Consolidation} &amp;</w:t>
      </w:r>
      <w:del w:id="3326" w:author="Artin" w:date="2023-08-27T16:16:00Z">
        <w:r w:rsidR="00217555" w:rsidRPr="00B702A1">
          <w:rPr>
            <w:rFonts w:cstheme="minorHAnsi"/>
            <w:color w:val="000000" w:themeColor="text1"/>
            <w:sz w:val="24"/>
            <w:szCs w:val="24"/>
          </w:rPr>
          <w:delText xml:space="preserve"> \cellcolor[HTML]{E9ECE6} &amp; \cellcolor[HTML]{E9ECE6}X &amp; \cellcolor[HTML]{E9ECE6}X &amp;  &amp; \textbf{Nodule} &amp; X &amp; X &amp; \\</w:delText>
        </w:r>
      </w:del>
    </w:p>
    <w:p w14:paraId="3CB4F056" w14:textId="17451872" w:rsidR="00CA6F40" w:rsidRPr="00B702A1" w:rsidRDefault="00217555" w:rsidP="00B702A1">
      <w:pPr>
        <w:spacing w:line="276" w:lineRule="auto"/>
        <w:rPr>
          <w:ins w:id="3327" w:author="Artin" w:date="2023-08-27T16:16:00Z"/>
          <w:sz w:val="24"/>
          <w:szCs w:val="24"/>
        </w:rPr>
      </w:pPr>
      <w:del w:id="3328" w:author="Artin" w:date="2023-08-27T16:16:00Z">
        <w:r w:rsidRPr="00B702A1">
          <w:rPr>
            <w:rFonts w:cstheme="minorHAnsi"/>
            <w:color w:val="000000" w:themeColor="text1"/>
            <w:sz w:val="24"/>
            <w:szCs w:val="24"/>
          </w:rPr>
          <w:delText>{</w:delText>
        </w:r>
      </w:del>
      <w:ins w:id="3329" w:author="Artin" w:date="2023-08-27T16:16:00Z">
        <w:r w:rsidR="00CA6F40" w:rsidRPr="00B702A1">
          <w:rPr>
            <w:sz w:val="24"/>
            <w:szCs w:val="24"/>
          </w:rPr>
          <w:t xml:space="preserve">        \</w:t>
        </w:r>
        <w:proofErr w:type="spellStart"/>
        <w:proofErr w:type="gramStart"/>
        <w:r w:rsidR="00CA6F40" w:rsidRPr="00B702A1">
          <w:rPr>
            <w:sz w:val="24"/>
            <w:szCs w:val="24"/>
          </w:rPr>
          <w:t>cellcolor</w:t>
        </w:r>
        <w:proofErr w:type="spellEnd"/>
        <w:proofErr w:type="gramEnd"/>
        <w:r w:rsidR="00CA6F40" w:rsidRPr="00B702A1">
          <w:rPr>
            <w:sz w:val="24"/>
            <w:szCs w:val="24"/>
          </w:rPr>
          <w:t>{</w:t>
        </w:r>
        <w:proofErr w:type="spellStart"/>
        <w:r w:rsidR="00CA6F40" w:rsidRPr="00B702A1">
          <w:rPr>
            <w:sz w:val="24"/>
            <w:szCs w:val="24"/>
          </w:rPr>
          <w:t>table_row_highlight</w:t>
        </w:r>
        <w:proofErr w:type="spellEnd"/>
        <w:r w:rsidR="00CA6F40" w:rsidRPr="00B702A1">
          <w:rPr>
            <w:sz w:val="24"/>
            <w:szCs w:val="24"/>
          </w:rPr>
          <w:t>} &amp;</w:t>
        </w:r>
      </w:ins>
    </w:p>
    <w:p w14:paraId="0474D58F" w14:textId="77777777" w:rsidR="00CA6F40" w:rsidRPr="00B702A1" w:rsidRDefault="00CA6F40" w:rsidP="00B702A1">
      <w:pPr>
        <w:spacing w:line="276" w:lineRule="auto"/>
        <w:rPr>
          <w:ins w:id="3330" w:author="Artin" w:date="2023-08-27T16:16:00Z"/>
          <w:sz w:val="24"/>
          <w:szCs w:val="24"/>
        </w:rPr>
      </w:pPr>
      <w:ins w:id="3331"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X &amp;</w:t>
        </w:r>
      </w:ins>
    </w:p>
    <w:p w14:paraId="113178EA" w14:textId="77777777" w:rsidR="00CA6F40" w:rsidRPr="00B702A1" w:rsidRDefault="00CA6F40" w:rsidP="00B702A1">
      <w:pPr>
        <w:spacing w:line="276" w:lineRule="auto"/>
        <w:rPr>
          <w:ins w:id="3332" w:author="Artin" w:date="2023-08-27T16:16:00Z"/>
          <w:sz w:val="24"/>
          <w:szCs w:val="24"/>
        </w:rPr>
      </w:pPr>
      <w:ins w:id="3333"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X \\</w:t>
        </w:r>
      </w:ins>
    </w:p>
    <w:p w14:paraId="31F851B2" w14:textId="0930CBBD" w:rsidR="00CA6F40" w:rsidRPr="00B702A1" w:rsidRDefault="00CA6F40" w:rsidP="00B702A1">
      <w:pPr>
        <w:spacing w:line="276" w:lineRule="auto"/>
        <w:rPr>
          <w:sz w:val="24"/>
          <w:szCs w:val="24"/>
          <w:rPrChange w:id="3334" w:author="Artin" w:date="2023-08-27T16:16:00Z">
            <w:rPr>
              <w:rFonts w:asciiTheme="minorHAnsi" w:hAnsiTheme="minorHAnsi"/>
              <w:color w:val="000000" w:themeColor="text1"/>
            </w:rPr>
          </w:rPrChange>
        </w:rPr>
      </w:pPr>
      <w:ins w:id="3335" w:author="Artin" w:date="2023-08-27T16:16:00Z">
        <w:r w:rsidRPr="00B702A1">
          <w:rPr>
            <w:sz w:val="24"/>
            <w:szCs w:val="24"/>
          </w:rPr>
          <w:t xml:space="preserve">        </w:t>
        </w:r>
      </w:ins>
      <w:r w:rsidRPr="00B702A1">
        <w:rPr>
          <w:sz w:val="24"/>
          <w:szCs w:val="24"/>
          <w:rPrChange w:id="3336" w:author="Artin" w:date="2023-08-27T16:16:00Z">
            <w:rPr>
              <w:rFonts w:asciiTheme="minorHAnsi" w:hAnsiTheme="minorHAnsi"/>
              <w:color w:val="000000" w:themeColor="text1"/>
            </w:rPr>
          </w:rPrChange>
        </w:rPr>
        <w:t xml:space="preserve">Costophrenic </w:t>
      </w:r>
      <w:del w:id="3337" w:author="Artin" w:date="2023-08-27T16:16:00Z">
        <w:r w:rsidR="00217555" w:rsidRPr="00B702A1">
          <w:rPr>
            <w:rFonts w:cstheme="minorHAnsi"/>
            <w:color w:val="000000" w:themeColor="text1"/>
            <w:sz w:val="24"/>
            <w:szCs w:val="24"/>
          </w:rPr>
          <w:delText xml:space="preserve">  </w:delText>
        </w:r>
      </w:del>
      <w:r w:rsidRPr="00B702A1">
        <w:rPr>
          <w:sz w:val="24"/>
          <w:szCs w:val="24"/>
          <w:rPrChange w:id="3338" w:author="Artin" w:date="2023-08-27T16:16:00Z">
            <w:rPr>
              <w:rFonts w:asciiTheme="minorHAnsi" w:hAnsiTheme="minorHAnsi"/>
              <w:color w:val="000000" w:themeColor="text1"/>
            </w:rPr>
          </w:rPrChange>
        </w:rPr>
        <w:t>Angle Blunting</w:t>
      </w:r>
      <w:del w:id="3339" w:author="Artin" w:date="2023-08-27T16:16:00Z">
        <w:r w:rsidR="00217555" w:rsidRPr="00B702A1">
          <w:rPr>
            <w:rFonts w:cstheme="minorHAnsi"/>
            <w:color w:val="000000" w:themeColor="text1"/>
            <w:sz w:val="24"/>
            <w:szCs w:val="24"/>
          </w:rPr>
          <w:delText>}</w:delText>
        </w:r>
      </w:del>
      <w:r w:rsidRPr="00B702A1">
        <w:rPr>
          <w:sz w:val="24"/>
          <w:szCs w:val="24"/>
          <w:rPrChange w:id="3340" w:author="Artin" w:date="2023-08-27T16:16:00Z">
            <w:rPr>
              <w:rFonts w:asciiTheme="minorHAnsi" w:hAnsiTheme="minorHAnsi"/>
              <w:color w:val="000000" w:themeColor="text1"/>
            </w:rPr>
          </w:rPrChange>
        </w:rPr>
        <w:t xml:space="preserve"> </w:t>
      </w:r>
      <w:proofErr w:type="gramStart"/>
      <w:r w:rsidRPr="00B702A1">
        <w:rPr>
          <w:sz w:val="24"/>
          <w:szCs w:val="24"/>
          <w:rPrChange w:id="3341" w:author="Artin" w:date="2023-08-27T16:16:00Z">
            <w:rPr>
              <w:rFonts w:asciiTheme="minorHAnsi" w:hAnsiTheme="minorHAnsi"/>
              <w:color w:val="000000" w:themeColor="text1"/>
            </w:rPr>
          </w:rPrChange>
        </w:rPr>
        <w:t>&amp;  &amp;</w:t>
      </w:r>
      <w:proofErr w:type="gramEnd"/>
      <w:r w:rsidRPr="00B702A1">
        <w:rPr>
          <w:sz w:val="24"/>
          <w:szCs w:val="24"/>
          <w:rPrChange w:id="3342" w:author="Artin" w:date="2023-08-27T16:16:00Z">
            <w:rPr>
              <w:rFonts w:asciiTheme="minorHAnsi" w:hAnsiTheme="minorHAnsi"/>
              <w:color w:val="000000" w:themeColor="text1"/>
            </w:rPr>
          </w:rPrChange>
        </w:rPr>
        <w:t xml:space="preserve"> X &amp; </w:t>
      </w:r>
      <w:del w:id="3343" w:author="Artin" w:date="2023-08-27T16:16:00Z">
        <w:r w:rsidR="00217555" w:rsidRPr="00B702A1">
          <w:rPr>
            <w:rFonts w:cstheme="minorHAnsi"/>
            <w:color w:val="000000" w:themeColor="text1"/>
            <w:sz w:val="24"/>
            <w:szCs w:val="24"/>
          </w:rPr>
          <w:delText xml:space="preserve"> &amp; \multicolumn{1}{l}{} &amp; \textbf{Pleural Other} &amp;  &amp;  &amp; X</w:delText>
        </w:r>
      </w:del>
      <w:r w:rsidRPr="00B702A1">
        <w:rPr>
          <w:sz w:val="24"/>
          <w:szCs w:val="24"/>
          <w:rPrChange w:id="3344" w:author="Artin" w:date="2023-08-27T16:16:00Z">
            <w:rPr>
              <w:rFonts w:asciiTheme="minorHAnsi" w:hAnsiTheme="minorHAnsi"/>
              <w:color w:val="000000" w:themeColor="text1"/>
            </w:rPr>
          </w:rPrChange>
        </w:rPr>
        <w:t xml:space="preserve"> \\</w:t>
      </w:r>
    </w:p>
    <w:p w14:paraId="1E62E558" w14:textId="3004C7C2" w:rsidR="00CA6F40" w:rsidRPr="00B702A1" w:rsidRDefault="00CA6F40" w:rsidP="00B702A1">
      <w:pPr>
        <w:spacing w:line="276" w:lineRule="auto"/>
        <w:rPr>
          <w:ins w:id="3345" w:author="Artin" w:date="2023-08-27T16:16:00Z"/>
          <w:sz w:val="24"/>
          <w:szCs w:val="24"/>
        </w:rPr>
      </w:pPr>
      <w:ins w:id="3346" w:author="Artin" w:date="2023-08-27T16:16:00Z">
        <w:r w:rsidRPr="00B702A1">
          <w:rPr>
            <w:sz w:val="24"/>
            <w:szCs w:val="24"/>
          </w:rPr>
          <w:t xml:space="preserve">        </w:t>
        </w:r>
      </w:ins>
      <w:r w:rsidRPr="00B702A1">
        <w:rPr>
          <w:sz w:val="24"/>
          <w:szCs w:val="24"/>
          <w:rPrChange w:id="3347" w:author="Artin" w:date="2023-08-27T16:16:00Z">
            <w:rPr>
              <w:rFonts w:asciiTheme="minorHAnsi" w:hAnsiTheme="minorHAnsi"/>
              <w:color w:val="000000" w:themeColor="text1"/>
            </w:rPr>
          </w:rPrChange>
        </w:rPr>
        <w:t>\</w:t>
      </w:r>
      <w:proofErr w:type="spellStart"/>
      <w:r w:rsidRPr="00B702A1">
        <w:rPr>
          <w:sz w:val="24"/>
          <w:szCs w:val="24"/>
          <w:rPrChange w:id="3348" w:author="Artin" w:date="2023-08-27T16:16:00Z">
            <w:rPr>
              <w:rFonts w:asciiTheme="minorHAnsi" w:hAnsiTheme="minorHAnsi"/>
              <w:color w:val="000000" w:themeColor="text1"/>
            </w:rPr>
          </w:rPrChange>
        </w:rPr>
        <w:t>cellcolor</w:t>
      </w:r>
      <w:proofErr w:type="spellEnd"/>
      <w:del w:id="3349" w:author="Artin" w:date="2023-08-27T16:16:00Z">
        <w:r w:rsidR="00217555" w:rsidRPr="00B702A1">
          <w:rPr>
            <w:rFonts w:cstheme="minorHAnsi"/>
            <w:color w:val="000000" w:themeColor="text1"/>
            <w:sz w:val="24"/>
            <w:szCs w:val="24"/>
          </w:rPr>
          <w:delText>[HTML]{E9ECE6</w:delText>
        </w:r>
      </w:del>
      <w:ins w:id="3350" w:author="Artin" w:date="2023-08-27T16:16:00Z">
        <w:r w:rsidRPr="00B702A1">
          <w:rPr>
            <w:sz w:val="24"/>
            <w:szCs w:val="24"/>
          </w:rPr>
          <w:t>{</w:t>
        </w:r>
        <w:proofErr w:type="spellStart"/>
        <w:r w:rsidRPr="00B702A1">
          <w:rPr>
            <w:sz w:val="24"/>
            <w:szCs w:val="24"/>
          </w:rPr>
          <w:t>table_row_</w:t>
        </w:r>
        <w:proofErr w:type="gramStart"/>
        <w:r w:rsidRPr="00B702A1">
          <w:rPr>
            <w:sz w:val="24"/>
            <w:szCs w:val="24"/>
          </w:rPr>
          <w:t>highlight</w:t>
        </w:r>
      </w:ins>
      <w:proofErr w:type="spellEnd"/>
      <w:r w:rsidRPr="00B702A1">
        <w:rPr>
          <w:sz w:val="24"/>
          <w:szCs w:val="24"/>
          <w:rPrChange w:id="3351" w:author="Artin" w:date="2023-08-27T16:16:00Z">
            <w:rPr>
              <w:rFonts w:asciiTheme="minorHAnsi" w:hAnsiTheme="minorHAnsi"/>
              <w:color w:val="000000" w:themeColor="text1"/>
            </w:rPr>
          </w:rPrChange>
        </w:rPr>
        <w:t>}\</w:t>
      </w:r>
      <w:proofErr w:type="spellStart"/>
      <w:proofErr w:type="gramEnd"/>
      <w:r w:rsidRPr="00B702A1">
        <w:rPr>
          <w:sz w:val="24"/>
          <w:szCs w:val="24"/>
          <w:rPrChange w:id="3352" w:author="Artin" w:date="2023-08-27T16:16:00Z">
            <w:rPr>
              <w:rFonts w:asciiTheme="minorHAnsi" w:hAnsiTheme="minorHAnsi"/>
              <w:color w:val="000000" w:themeColor="text1"/>
            </w:rPr>
          </w:rPrChange>
        </w:rPr>
        <w:t>textbf</w:t>
      </w:r>
      <w:proofErr w:type="spellEnd"/>
      <w:r w:rsidRPr="00B702A1">
        <w:rPr>
          <w:sz w:val="24"/>
          <w:szCs w:val="24"/>
          <w:rPrChange w:id="3353" w:author="Artin" w:date="2023-08-27T16:16:00Z">
            <w:rPr>
              <w:rFonts w:asciiTheme="minorHAnsi" w:hAnsiTheme="minorHAnsi"/>
              <w:color w:val="000000" w:themeColor="text1"/>
            </w:rPr>
          </w:rPrChange>
        </w:rPr>
        <w:t>{Edema} &amp;</w:t>
      </w:r>
    </w:p>
    <w:p w14:paraId="530525FA" w14:textId="66DBA687" w:rsidR="00CA6F40" w:rsidRPr="00B702A1" w:rsidRDefault="00CA6F40" w:rsidP="00B702A1">
      <w:pPr>
        <w:spacing w:line="276" w:lineRule="auto"/>
        <w:rPr>
          <w:ins w:id="3354" w:author="Artin" w:date="2023-08-27T16:16:00Z"/>
          <w:sz w:val="24"/>
          <w:szCs w:val="24"/>
        </w:rPr>
      </w:pPr>
      <w:ins w:id="3355" w:author="Artin" w:date="2023-08-27T16:16:00Z">
        <w:r w:rsidRPr="00B702A1">
          <w:rPr>
            <w:sz w:val="24"/>
            <w:szCs w:val="24"/>
          </w:rPr>
          <w:t xml:space="preserve">       </w:t>
        </w:r>
      </w:ins>
      <w:r w:rsidRPr="00B702A1">
        <w:rPr>
          <w:sz w:val="24"/>
          <w:szCs w:val="24"/>
          <w:rPrChange w:id="3356"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3357" w:author="Artin" w:date="2023-08-27T16:16:00Z">
            <w:rPr>
              <w:rFonts w:asciiTheme="minorHAnsi" w:hAnsiTheme="minorHAnsi"/>
              <w:color w:val="000000" w:themeColor="text1"/>
            </w:rPr>
          </w:rPrChange>
        </w:rPr>
        <w:t>cellcolor</w:t>
      </w:r>
      <w:proofErr w:type="spellEnd"/>
      <w:proofErr w:type="gramEnd"/>
      <w:del w:id="3358" w:author="Artin" w:date="2023-08-27T16:16:00Z">
        <w:r w:rsidR="00217555" w:rsidRPr="00B702A1">
          <w:rPr>
            <w:rFonts w:cstheme="minorHAnsi"/>
            <w:color w:val="000000" w:themeColor="text1"/>
            <w:sz w:val="24"/>
            <w:szCs w:val="24"/>
          </w:rPr>
          <w:delText>[HTML]{E9ECE6}</w:delText>
        </w:r>
      </w:del>
      <w:ins w:id="3359" w:author="Artin" w:date="2023-08-27T16:16:00Z">
        <w:r w:rsidRPr="00B702A1">
          <w:rPr>
            <w:sz w:val="24"/>
            <w:szCs w:val="24"/>
          </w:rPr>
          <w:t>{</w:t>
        </w:r>
        <w:proofErr w:type="spellStart"/>
        <w:r w:rsidRPr="00B702A1">
          <w:rPr>
            <w:sz w:val="24"/>
            <w:szCs w:val="24"/>
          </w:rPr>
          <w:t>table_row_highlight</w:t>
        </w:r>
        <w:proofErr w:type="spellEnd"/>
        <w:r w:rsidRPr="00B702A1">
          <w:rPr>
            <w:sz w:val="24"/>
            <w:szCs w:val="24"/>
          </w:rPr>
          <w:t xml:space="preserve">} </w:t>
        </w:r>
      </w:ins>
      <w:r w:rsidRPr="00B702A1">
        <w:rPr>
          <w:sz w:val="24"/>
          <w:szCs w:val="24"/>
          <w:rPrChange w:id="3360" w:author="Artin" w:date="2023-08-27T16:16:00Z">
            <w:rPr>
              <w:rFonts w:asciiTheme="minorHAnsi" w:hAnsiTheme="minorHAnsi"/>
              <w:color w:val="000000" w:themeColor="text1"/>
            </w:rPr>
          </w:rPrChange>
        </w:rPr>
        <w:t xml:space="preserve">X </w:t>
      </w:r>
      <w:del w:id="3361" w:author="Artin" w:date="2023-08-27T16:16:00Z">
        <w:r w:rsidR="00217555" w:rsidRPr="00B702A1">
          <w:rPr>
            <w:rFonts w:asciiTheme="minorHAnsi" w:hAnsiTheme="minorHAnsi" w:cstheme="minorHAnsi"/>
            <w:color w:val="000000" w:themeColor="text1"/>
            <w:szCs w:val="24"/>
          </w:rPr>
          <w:delText>&amp;</w:delText>
        </w:r>
      </w:del>
      <w:ins w:id="3362" w:author="Artin" w:date="2023-08-27T16:16:00Z">
        <w:r w:rsidRPr="00B702A1">
          <w:rPr>
            <w:szCs w:val="24"/>
          </w:rPr>
          <w:t xml:space="preserve">     &amp;</w:t>
        </w:r>
      </w:ins>
    </w:p>
    <w:p w14:paraId="078ECCD4" w14:textId="2567C730" w:rsidR="00CA6F40" w:rsidRPr="00B702A1" w:rsidRDefault="00CA6F40" w:rsidP="00B702A1">
      <w:pPr>
        <w:spacing w:line="276" w:lineRule="auto"/>
        <w:rPr>
          <w:ins w:id="3363" w:author="Artin" w:date="2023-08-27T16:16:00Z"/>
          <w:sz w:val="24"/>
          <w:szCs w:val="24"/>
        </w:rPr>
      </w:pPr>
      <w:ins w:id="3364" w:author="Artin" w:date="2023-08-27T16:16:00Z">
        <w:r w:rsidRPr="00B702A1">
          <w:rPr>
            <w:sz w:val="24"/>
            <w:szCs w:val="24"/>
          </w:rPr>
          <w:t xml:space="preserve">       </w:t>
        </w:r>
      </w:ins>
      <w:r w:rsidRPr="00B702A1">
        <w:rPr>
          <w:sz w:val="24"/>
          <w:szCs w:val="24"/>
          <w:rPrChange w:id="3365"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3366" w:author="Artin" w:date="2023-08-27T16:16:00Z">
            <w:rPr>
              <w:rFonts w:asciiTheme="minorHAnsi" w:hAnsiTheme="minorHAnsi"/>
              <w:color w:val="000000" w:themeColor="text1"/>
            </w:rPr>
          </w:rPrChange>
        </w:rPr>
        <w:t>cellcolor</w:t>
      </w:r>
      <w:proofErr w:type="spellEnd"/>
      <w:proofErr w:type="gramEnd"/>
      <w:del w:id="3367" w:author="Artin" w:date="2023-08-27T16:16:00Z">
        <w:r w:rsidR="00217555" w:rsidRPr="00B702A1">
          <w:rPr>
            <w:rFonts w:cstheme="minorHAnsi"/>
            <w:color w:val="000000" w:themeColor="text1"/>
            <w:sz w:val="24"/>
            <w:szCs w:val="24"/>
          </w:rPr>
          <w:delText>[HTML]{E9ECE6}</w:delText>
        </w:r>
      </w:del>
      <w:ins w:id="3368" w:author="Artin" w:date="2023-08-27T16:16:00Z">
        <w:r w:rsidRPr="00B702A1">
          <w:rPr>
            <w:sz w:val="24"/>
            <w:szCs w:val="24"/>
          </w:rPr>
          <w:t>{</w:t>
        </w:r>
        <w:proofErr w:type="spellStart"/>
        <w:r w:rsidRPr="00B702A1">
          <w:rPr>
            <w:sz w:val="24"/>
            <w:szCs w:val="24"/>
          </w:rPr>
          <w:t>table_row_highlight</w:t>
        </w:r>
        <w:proofErr w:type="spellEnd"/>
        <w:r w:rsidRPr="00B702A1">
          <w:rPr>
            <w:sz w:val="24"/>
            <w:szCs w:val="24"/>
          </w:rPr>
          <w:t xml:space="preserve">} </w:t>
        </w:r>
      </w:ins>
      <w:r w:rsidRPr="00B702A1">
        <w:rPr>
          <w:sz w:val="24"/>
          <w:szCs w:val="24"/>
          <w:rPrChange w:id="3369" w:author="Artin" w:date="2023-08-27T16:16:00Z">
            <w:rPr>
              <w:rFonts w:asciiTheme="minorHAnsi" w:hAnsiTheme="minorHAnsi"/>
              <w:color w:val="000000" w:themeColor="text1"/>
            </w:rPr>
          </w:rPrChange>
        </w:rPr>
        <w:t xml:space="preserve">X </w:t>
      </w:r>
      <w:del w:id="3370" w:author="Artin" w:date="2023-08-27T16:16:00Z">
        <w:r w:rsidR="00217555" w:rsidRPr="00B702A1">
          <w:rPr>
            <w:rFonts w:asciiTheme="minorHAnsi" w:hAnsiTheme="minorHAnsi" w:cstheme="minorHAnsi"/>
            <w:color w:val="000000" w:themeColor="text1"/>
            <w:szCs w:val="24"/>
          </w:rPr>
          <w:delText>&amp;</w:delText>
        </w:r>
      </w:del>
      <w:ins w:id="3371" w:author="Artin" w:date="2023-08-27T16:16:00Z">
        <w:r w:rsidRPr="00B702A1">
          <w:rPr>
            <w:szCs w:val="24"/>
          </w:rPr>
          <w:t xml:space="preserve">     &amp;</w:t>
        </w:r>
      </w:ins>
    </w:p>
    <w:p w14:paraId="0C548ECD" w14:textId="5F7BFE11" w:rsidR="00CA6F40" w:rsidRPr="00B702A1" w:rsidRDefault="00CA6F40" w:rsidP="00B702A1">
      <w:pPr>
        <w:spacing w:line="276" w:lineRule="auto"/>
        <w:rPr>
          <w:ins w:id="3372" w:author="Artin" w:date="2023-08-27T16:16:00Z"/>
          <w:sz w:val="24"/>
          <w:szCs w:val="24"/>
        </w:rPr>
      </w:pPr>
      <w:ins w:id="3373" w:author="Artin" w:date="2023-08-27T16:16:00Z">
        <w:r w:rsidRPr="00B702A1">
          <w:rPr>
            <w:sz w:val="24"/>
            <w:szCs w:val="24"/>
          </w:rPr>
          <w:t xml:space="preserve">       </w:t>
        </w:r>
      </w:ins>
      <w:r w:rsidRPr="00B702A1">
        <w:rPr>
          <w:sz w:val="24"/>
          <w:szCs w:val="24"/>
          <w:rPrChange w:id="3374"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3375" w:author="Artin" w:date="2023-08-27T16:16:00Z">
            <w:rPr>
              <w:rFonts w:asciiTheme="minorHAnsi" w:hAnsiTheme="minorHAnsi"/>
              <w:color w:val="000000" w:themeColor="text1"/>
            </w:rPr>
          </w:rPrChange>
        </w:rPr>
        <w:t>cellcolor</w:t>
      </w:r>
      <w:proofErr w:type="spellEnd"/>
      <w:proofErr w:type="gramEnd"/>
      <w:del w:id="3376" w:author="Artin" w:date="2023-08-27T16:16:00Z">
        <w:r w:rsidR="00217555" w:rsidRPr="00B702A1">
          <w:rPr>
            <w:rFonts w:cstheme="minorHAnsi"/>
            <w:color w:val="000000" w:themeColor="text1"/>
            <w:sz w:val="24"/>
            <w:szCs w:val="24"/>
          </w:rPr>
          <w:delText>[HTML]{E9ECE6}</w:delText>
        </w:r>
      </w:del>
      <w:ins w:id="3377" w:author="Artin" w:date="2023-08-27T16:16:00Z">
        <w:r w:rsidRPr="00B702A1">
          <w:rPr>
            <w:sz w:val="24"/>
            <w:szCs w:val="24"/>
          </w:rPr>
          <w:t>{</w:t>
        </w:r>
        <w:proofErr w:type="spellStart"/>
        <w:r w:rsidRPr="00B702A1">
          <w:rPr>
            <w:sz w:val="24"/>
            <w:szCs w:val="24"/>
          </w:rPr>
          <w:t>table_row_highlight</w:t>
        </w:r>
        <w:proofErr w:type="spellEnd"/>
        <w:r w:rsidRPr="00B702A1">
          <w:rPr>
            <w:sz w:val="24"/>
            <w:szCs w:val="24"/>
          </w:rPr>
          <w:t xml:space="preserve">} </w:t>
        </w:r>
      </w:ins>
      <w:r w:rsidRPr="00B702A1">
        <w:rPr>
          <w:sz w:val="24"/>
          <w:szCs w:val="24"/>
          <w:rPrChange w:id="3378" w:author="Artin" w:date="2023-08-27T16:16:00Z">
            <w:rPr>
              <w:rFonts w:asciiTheme="minorHAnsi" w:hAnsiTheme="minorHAnsi"/>
              <w:color w:val="000000" w:themeColor="text1"/>
            </w:rPr>
          </w:rPrChange>
        </w:rPr>
        <w:t xml:space="preserve">X </w:t>
      </w:r>
      <w:del w:id="3379" w:author="Artin" w:date="2023-08-27T16:16:00Z">
        <w:r w:rsidR="00217555" w:rsidRPr="00B702A1">
          <w:rPr>
            <w:rFonts w:asciiTheme="minorHAnsi" w:hAnsiTheme="minorHAnsi" w:cstheme="minorHAnsi"/>
            <w:color w:val="000000" w:themeColor="text1"/>
            <w:szCs w:val="24"/>
          </w:rPr>
          <w:delText>&amp;  &amp;</w:delText>
        </w:r>
      </w:del>
      <w:ins w:id="3380" w:author="Artin" w:date="2023-08-27T16:16:00Z">
        <w:r w:rsidRPr="00B702A1">
          <w:rPr>
            <w:szCs w:val="24"/>
          </w:rPr>
          <w:t xml:space="preserve">     \\</w:t>
        </w:r>
      </w:ins>
    </w:p>
    <w:p w14:paraId="22F70147" w14:textId="32CECA96" w:rsidR="00CA6F40" w:rsidRPr="00B702A1" w:rsidRDefault="00CA6F40" w:rsidP="00B702A1">
      <w:pPr>
        <w:spacing w:line="276" w:lineRule="auto"/>
        <w:rPr>
          <w:sz w:val="24"/>
          <w:szCs w:val="24"/>
          <w:rPrChange w:id="3381" w:author="Artin" w:date="2023-08-27T16:16:00Z">
            <w:rPr>
              <w:rFonts w:asciiTheme="minorHAnsi" w:hAnsiTheme="minorHAnsi"/>
              <w:color w:val="000000" w:themeColor="text1"/>
            </w:rPr>
          </w:rPrChange>
        </w:rPr>
      </w:pPr>
      <w:ins w:id="3382" w:author="Artin" w:date="2023-08-27T16:16:00Z">
        <w:r w:rsidRPr="00B702A1">
          <w:rPr>
            <w:sz w:val="24"/>
            <w:szCs w:val="24"/>
          </w:rPr>
          <w:t xml:space="preserve">       </w:t>
        </w:r>
      </w:ins>
      <w:r w:rsidRPr="00B702A1">
        <w:rPr>
          <w:sz w:val="24"/>
          <w:szCs w:val="24"/>
          <w:rPrChange w:id="3383"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3384" w:author="Artin" w:date="2023-08-27T16:16:00Z">
            <w:rPr>
              <w:rFonts w:asciiTheme="minorHAnsi" w:hAnsiTheme="minorHAnsi"/>
              <w:color w:val="000000" w:themeColor="text1"/>
            </w:rPr>
          </w:rPrChange>
        </w:rPr>
        <w:t>textbf</w:t>
      </w:r>
      <w:proofErr w:type="spellEnd"/>
      <w:proofErr w:type="gramEnd"/>
      <w:r w:rsidRPr="00B702A1">
        <w:rPr>
          <w:sz w:val="24"/>
          <w:szCs w:val="24"/>
          <w:rPrChange w:id="3385" w:author="Artin" w:date="2023-08-27T16:16:00Z">
            <w:rPr>
              <w:rFonts w:asciiTheme="minorHAnsi" w:hAnsiTheme="minorHAnsi"/>
              <w:color w:val="000000" w:themeColor="text1"/>
            </w:rPr>
          </w:rPrChange>
        </w:rPr>
        <w:t>{</w:t>
      </w:r>
      <w:del w:id="3386" w:author="Artin" w:date="2023-08-27T16:16:00Z">
        <w:r w:rsidR="00217555" w:rsidRPr="00B702A1">
          <w:rPr>
            <w:rFonts w:cstheme="minorHAnsi"/>
            <w:color w:val="000000" w:themeColor="text1"/>
            <w:sz w:val="24"/>
            <w:szCs w:val="24"/>
          </w:rPr>
          <w:delText>Pleural Thickening</w:delText>
        </w:r>
      </w:del>
      <w:ins w:id="3387" w:author="Artin" w:date="2023-08-27T16:16:00Z">
        <w:r w:rsidRPr="00B702A1">
          <w:rPr>
            <w:sz w:val="24"/>
            <w:szCs w:val="24"/>
          </w:rPr>
          <w:t>Effusion</w:t>
        </w:r>
      </w:ins>
      <w:r w:rsidRPr="00B702A1">
        <w:rPr>
          <w:sz w:val="24"/>
          <w:szCs w:val="24"/>
          <w:rPrChange w:id="3388" w:author="Artin" w:date="2023-08-27T16:16:00Z">
            <w:rPr>
              <w:rFonts w:asciiTheme="minorHAnsi" w:hAnsiTheme="minorHAnsi"/>
              <w:color w:val="000000" w:themeColor="text1"/>
            </w:rPr>
          </w:rPrChange>
        </w:rPr>
        <w:t xml:space="preserve">} &amp; X &amp; X &amp; </w:t>
      </w:r>
      <w:ins w:id="3389" w:author="Artin" w:date="2023-08-27T16:16:00Z">
        <w:r w:rsidRPr="00B702A1">
          <w:rPr>
            <w:sz w:val="24"/>
            <w:szCs w:val="24"/>
          </w:rPr>
          <w:t>X</w:t>
        </w:r>
      </w:ins>
      <w:r w:rsidRPr="00B702A1">
        <w:rPr>
          <w:sz w:val="24"/>
          <w:szCs w:val="24"/>
          <w:rPrChange w:id="3390" w:author="Artin" w:date="2023-08-27T16:16:00Z">
            <w:rPr>
              <w:rFonts w:asciiTheme="minorHAnsi" w:hAnsiTheme="minorHAnsi"/>
              <w:color w:val="000000" w:themeColor="text1"/>
            </w:rPr>
          </w:rPrChange>
        </w:rPr>
        <w:t xml:space="preserve"> \\</w:t>
      </w:r>
    </w:p>
    <w:p w14:paraId="423EB25C" w14:textId="77777777" w:rsidR="00217555" w:rsidRPr="00B702A1" w:rsidRDefault="00217555" w:rsidP="00B702A1">
      <w:pPr>
        <w:spacing w:after="0" w:line="276" w:lineRule="auto"/>
        <w:rPr>
          <w:del w:id="3391" w:author="Artin" w:date="2023-08-27T16:16:00Z"/>
          <w:rFonts w:cstheme="minorHAnsi"/>
          <w:color w:val="000000" w:themeColor="text1"/>
          <w:sz w:val="24"/>
          <w:szCs w:val="24"/>
        </w:rPr>
      </w:pPr>
      <w:del w:id="3392" w:author="Artin" w:date="2023-08-27T16:16:00Z">
        <w:r w:rsidRPr="00B702A1">
          <w:rPr>
            <w:rFonts w:cstheme="minorHAnsi"/>
            <w:color w:val="000000" w:themeColor="text1"/>
            <w:sz w:val="24"/>
            <w:szCs w:val="24"/>
          </w:rPr>
          <w:delText>\textbf{Effusion} &amp; X &amp; X &amp; X &amp;  &amp; \cellcolor[HTML]{E9ECE6}\textbf{Pneumonia} &amp; \cellcolor[HTML]{E9ECE6}X &amp; \cellcolor[HTML]{E9ECE6}X &amp; \cellcolor[HTML]{E9ECE6}X \\</w:delText>
        </w:r>
      </w:del>
    </w:p>
    <w:p w14:paraId="78F8BA1C" w14:textId="7A4D5367" w:rsidR="00CA6F40" w:rsidRPr="00B702A1" w:rsidRDefault="00CA6F40" w:rsidP="00B702A1">
      <w:pPr>
        <w:spacing w:line="276" w:lineRule="auto"/>
        <w:rPr>
          <w:sz w:val="24"/>
          <w:szCs w:val="24"/>
          <w:rPrChange w:id="3393" w:author="Artin" w:date="2023-08-27T16:16:00Z">
            <w:rPr>
              <w:rFonts w:asciiTheme="minorHAnsi" w:hAnsiTheme="minorHAnsi"/>
              <w:color w:val="000000" w:themeColor="text1"/>
            </w:rPr>
          </w:rPrChange>
        </w:rPr>
      </w:pPr>
      <w:ins w:id="3394" w:author="Artin" w:date="2023-08-27T16:16:00Z">
        <w:r w:rsidRPr="00B702A1">
          <w:rPr>
            <w:sz w:val="24"/>
            <w:szCs w:val="24"/>
          </w:rPr>
          <w:t xml:space="preserve">        </w:t>
        </w:r>
      </w:ins>
      <w:r w:rsidRPr="00B702A1">
        <w:rPr>
          <w:sz w:val="24"/>
          <w:szCs w:val="24"/>
          <w:rPrChange w:id="3395" w:author="Artin" w:date="2023-08-27T16:16:00Z">
            <w:rPr>
              <w:rFonts w:asciiTheme="minorHAnsi" w:hAnsiTheme="minorHAnsi"/>
              <w:color w:val="000000" w:themeColor="text1"/>
            </w:rPr>
          </w:rPrChange>
        </w:rPr>
        <w:t>\</w:t>
      </w:r>
      <w:proofErr w:type="spellStart"/>
      <w:proofErr w:type="gramStart"/>
      <w:r w:rsidRPr="00B702A1">
        <w:rPr>
          <w:sz w:val="24"/>
          <w:szCs w:val="24"/>
          <w:rPrChange w:id="3396" w:author="Artin" w:date="2023-08-27T16:16:00Z">
            <w:rPr>
              <w:rFonts w:asciiTheme="minorHAnsi" w:hAnsiTheme="minorHAnsi"/>
              <w:color w:val="000000" w:themeColor="text1"/>
            </w:rPr>
          </w:rPrChange>
        </w:rPr>
        <w:t>textbf</w:t>
      </w:r>
      <w:proofErr w:type="spellEnd"/>
      <w:r w:rsidRPr="00B702A1">
        <w:rPr>
          <w:sz w:val="24"/>
          <w:szCs w:val="24"/>
          <w:rPrChange w:id="3397" w:author="Artin" w:date="2023-08-27T16:16:00Z">
            <w:rPr>
              <w:rFonts w:asciiTheme="minorHAnsi" w:hAnsiTheme="minorHAnsi"/>
              <w:color w:val="000000" w:themeColor="text1"/>
            </w:rPr>
          </w:rPrChange>
        </w:rPr>
        <w:t>{</w:t>
      </w:r>
      <w:proofErr w:type="gramEnd"/>
      <w:r w:rsidRPr="00B702A1">
        <w:rPr>
          <w:sz w:val="24"/>
          <w:szCs w:val="24"/>
          <w:rPrChange w:id="3398" w:author="Artin" w:date="2023-08-27T16:16:00Z">
            <w:rPr>
              <w:rFonts w:asciiTheme="minorHAnsi" w:hAnsiTheme="minorHAnsi"/>
              <w:color w:val="000000" w:themeColor="text1"/>
            </w:rPr>
          </w:rPrChange>
        </w:rPr>
        <w:t xml:space="preserve">Emphysema} &amp; X &amp; X &amp;  </w:t>
      </w:r>
      <w:del w:id="3399" w:author="Artin" w:date="2023-08-27T16:16:00Z">
        <w:r w:rsidR="00217555" w:rsidRPr="00B702A1">
          <w:rPr>
            <w:rFonts w:cstheme="minorHAnsi"/>
            <w:color w:val="000000" w:themeColor="text1"/>
            <w:sz w:val="24"/>
            <w:szCs w:val="24"/>
          </w:rPr>
          <w:delText>&amp;  &amp; \textbf{Pneumothorax} &amp; X &amp; X &amp; X \\</w:delText>
        </w:r>
      </w:del>
      <w:ins w:id="3400" w:author="Artin" w:date="2023-08-27T16:16:00Z">
        <w:r w:rsidRPr="00B702A1">
          <w:rPr>
            <w:sz w:val="24"/>
            <w:szCs w:val="24"/>
          </w:rPr>
          <w:t>\\</w:t>
        </w:r>
      </w:ins>
    </w:p>
    <w:p w14:paraId="7908C2A6" w14:textId="351B9884" w:rsidR="00CA6F40" w:rsidRPr="00B702A1" w:rsidRDefault="00CA6F40" w:rsidP="00B702A1">
      <w:pPr>
        <w:spacing w:line="276" w:lineRule="auto"/>
        <w:rPr>
          <w:ins w:id="3401" w:author="Artin" w:date="2023-08-27T16:16:00Z"/>
          <w:sz w:val="24"/>
          <w:szCs w:val="24"/>
        </w:rPr>
      </w:pPr>
      <w:ins w:id="3402" w:author="Artin" w:date="2023-08-27T16:16:00Z">
        <w:r w:rsidRPr="00B702A1">
          <w:rPr>
            <w:sz w:val="24"/>
            <w:szCs w:val="24"/>
          </w:rPr>
          <w:t xml:space="preserve">        </w:t>
        </w:r>
      </w:ins>
      <w:r w:rsidRPr="00B702A1">
        <w:rPr>
          <w:sz w:val="24"/>
          <w:szCs w:val="24"/>
          <w:rPrChange w:id="3403" w:author="Artin" w:date="2023-08-27T16:16:00Z">
            <w:rPr>
              <w:rFonts w:asciiTheme="minorHAnsi" w:hAnsiTheme="minorHAnsi"/>
              <w:color w:val="000000" w:themeColor="text1"/>
            </w:rPr>
          </w:rPrChange>
        </w:rPr>
        <w:t>\</w:t>
      </w:r>
      <w:proofErr w:type="spellStart"/>
      <w:r w:rsidRPr="00B702A1">
        <w:rPr>
          <w:sz w:val="24"/>
          <w:szCs w:val="24"/>
          <w:rPrChange w:id="3404" w:author="Artin" w:date="2023-08-27T16:16:00Z">
            <w:rPr>
              <w:rFonts w:asciiTheme="minorHAnsi" w:hAnsiTheme="minorHAnsi"/>
              <w:color w:val="000000" w:themeColor="text1"/>
            </w:rPr>
          </w:rPrChange>
        </w:rPr>
        <w:t>cellcolor</w:t>
      </w:r>
      <w:proofErr w:type="spellEnd"/>
      <w:del w:id="3405" w:author="Artin" w:date="2023-08-27T16:16:00Z">
        <w:r w:rsidR="00217555" w:rsidRPr="00B702A1">
          <w:rPr>
            <w:rFonts w:cstheme="minorHAnsi"/>
            <w:color w:val="000000" w:themeColor="text1"/>
            <w:sz w:val="24"/>
            <w:szCs w:val="24"/>
          </w:rPr>
          <w:delText>[HTML]{E9ECE6</w:delText>
        </w:r>
      </w:del>
      <w:ins w:id="3406" w:author="Artin" w:date="2023-08-27T16:16:00Z">
        <w:r w:rsidRPr="00B702A1">
          <w:rPr>
            <w:sz w:val="24"/>
            <w:szCs w:val="24"/>
          </w:rPr>
          <w:t>{</w:t>
        </w:r>
        <w:proofErr w:type="spellStart"/>
        <w:r w:rsidRPr="00B702A1">
          <w:rPr>
            <w:sz w:val="24"/>
            <w:szCs w:val="24"/>
          </w:rPr>
          <w:t>table_row_</w:t>
        </w:r>
        <w:proofErr w:type="gramStart"/>
        <w:r w:rsidRPr="00B702A1">
          <w:rPr>
            <w:sz w:val="24"/>
            <w:szCs w:val="24"/>
          </w:rPr>
          <w:t>highlight</w:t>
        </w:r>
      </w:ins>
      <w:proofErr w:type="spellEnd"/>
      <w:r w:rsidRPr="00B702A1">
        <w:rPr>
          <w:sz w:val="24"/>
          <w:szCs w:val="24"/>
          <w:rPrChange w:id="3407" w:author="Artin" w:date="2023-08-27T16:16:00Z">
            <w:rPr>
              <w:rFonts w:asciiTheme="minorHAnsi" w:hAnsiTheme="minorHAnsi"/>
              <w:color w:val="000000" w:themeColor="text1"/>
            </w:rPr>
          </w:rPrChange>
        </w:rPr>
        <w:t>}\</w:t>
      </w:r>
      <w:proofErr w:type="spellStart"/>
      <w:proofErr w:type="gramEnd"/>
      <w:r w:rsidRPr="00B702A1">
        <w:rPr>
          <w:sz w:val="24"/>
          <w:szCs w:val="24"/>
          <w:rPrChange w:id="3408" w:author="Artin" w:date="2023-08-27T16:16:00Z">
            <w:rPr>
              <w:rFonts w:asciiTheme="minorHAnsi" w:hAnsiTheme="minorHAnsi"/>
              <w:color w:val="000000" w:themeColor="text1"/>
            </w:rPr>
          </w:rPrChange>
        </w:rPr>
        <w:t>textbf</w:t>
      </w:r>
      <w:proofErr w:type="spellEnd"/>
      <w:r w:rsidRPr="00B702A1">
        <w:rPr>
          <w:sz w:val="24"/>
          <w:szCs w:val="24"/>
          <w:rPrChange w:id="3409" w:author="Artin" w:date="2023-08-27T16:16:00Z">
            <w:rPr>
              <w:rFonts w:asciiTheme="minorHAnsi" w:hAnsiTheme="minorHAnsi"/>
              <w:color w:val="000000" w:themeColor="text1"/>
            </w:rPr>
          </w:rPrChange>
        </w:rPr>
        <w:t xml:space="preserve">{Enlarged </w:t>
      </w:r>
      <w:del w:id="3410" w:author="Artin" w:date="2023-08-27T16:16:00Z">
        <w:r w:rsidR="00217555" w:rsidRPr="00B702A1">
          <w:rPr>
            <w:rFonts w:asciiTheme="minorHAnsi" w:hAnsiTheme="minorHAnsi" w:cstheme="minorHAnsi"/>
            <w:color w:val="000000" w:themeColor="text1"/>
            <w:szCs w:val="24"/>
          </w:rPr>
          <w:delText xml:space="preserve">  </w:delText>
        </w:r>
      </w:del>
      <w:proofErr w:type="spellStart"/>
      <w:r w:rsidRPr="00B702A1">
        <w:rPr>
          <w:szCs w:val="24"/>
          <w:rPrChange w:id="3411" w:author="Artin" w:date="2023-08-27T16:16:00Z">
            <w:rPr>
              <w:rFonts w:asciiTheme="minorHAnsi" w:hAnsiTheme="minorHAnsi"/>
              <w:color w:val="000000" w:themeColor="text1"/>
            </w:rPr>
          </w:rPrChange>
        </w:rPr>
        <w:t>Cardiomediastinum</w:t>
      </w:r>
      <w:proofErr w:type="spellEnd"/>
      <w:r w:rsidRPr="00B702A1">
        <w:rPr>
          <w:sz w:val="24"/>
          <w:szCs w:val="24"/>
          <w:rPrChange w:id="3412" w:author="Artin" w:date="2023-08-27T16:16:00Z">
            <w:rPr>
              <w:rFonts w:asciiTheme="minorHAnsi" w:hAnsiTheme="minorHAnsi"/>
              <w:color w:val="000000" w:themeColor="text1"/>
            </w:rPr>
          </w:rPrChange>
        </w:rPr>
        <w:t>} &amp;</w:t>
      </w:r>
    </w:p>
    <w:p w14:paraId="60204B85" w14:textId="7EB6C688" w:rsidR="00CA6F40" w:rsidRPr="00B702A1" w:rsidRDefault="00CA6F40" w:rsidP="00B702A1">
      <w:pPr>
        <w:spacing w:line="276" w:lineRule="auto"/>
        <w:rPr>
          <w:ins w:id="3413" w:author="Artin" w:date="2023-08-27T16:16:00Z"/>
          <w:sz w:val="24"/>
          <w:szCs w:val="24"/>
        </w:rPr>
      </w:pPr>
      <w:ins w:id="3414" w:author="Artin" w:date="2023-08-27T16:16:00Z">
        <w:r w:rsidRPr="00B702A1">
          <w:rPr>
            <w:sz w:val="24"/>
            <w:szCs w:val="24"/>
          </w:rPr>
          <w:t xml:space="preserve">       </w:t>
        </w:r>
      </w:ins>
      <w:r w:rsidRPr="00B702A1">
        <w:rPr>
          <w:sz w:val="24"/>
          <w:szCs w:val="24"/>
          <w:rPrChange w:id="3415"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3416" w:author="Artin" w:date="2023-08-27T16:16:00Z">
            <w:rPr>
              <w:rFonts w:asciiTheme="minorHAnsi" w:hAnsiTheme="minorHAnsi"/>
              <w:color w:val="000000" w:themeColor="text1"/>
            </w:rPr>
          </w:rPrChange>
        </w:rPr>
        <w:t>cellcolor</w:t>
      </w:r>
      <w:proofErr w:type="spellEnd"/>
      <w:proofErr w:type="gramEnd"/>
      <w:del w:id="3417" w:author="Artin" w:date="2023-08-27T16:16:00Z">
        <w:r w:rsidR="00217555" w:rsidRPr="00B702A1">
          <w:rPr>
            <w:rFonts w:cstheme="minorHAnsi"/>
            <w:color w:val="000000" w:themeColor="text1"/>
            <w:sz w:val="24"/>
            <w:szCs w:val="24"/>
          </w:rPr>
          <w:delText>[HTML]{E9ECE6} &amp;</w:delText>
        </w:r>
      </w:del>
      <w:ins w:id="3418" w:author="Artin" w:date="2023-08-27T16:16:00Z">
        <w:r w:rsidRPr="00B702A1">
          <w:rPr>
            <w:sz w:val="24"/>
            <w:szCs w:val="24"/>
          </w:rPr>
          <w:t>{</w:t>
        </w:r>
        <w:proofErr w:type="spellStart"/>
        <w:r w:rsidRPr="00B702A1">
          <w:rPr>
            <w:sz w:val="24"/>
            <w:szCs w:val="24"/>
          </w:rPr>
          <w:t>table_row_highlight</w:t>
        </w:r>
        <w:proofErr w:type="spellEnd"/>
        <w:r w:rsidRPr="00B702A1">
          <w:rPr>
            <w:sz w:val="24"/>
            <w:szCs w:val="24"/>
          </w:rPr>
          <w:t>} &amp;</w:t>
        </w:r>
      </w:ins>
    </w:p>
    <w:p w14:paraId="51FE18D6" w14:textId="44EB53A8" w:rsidR="00CA6F40" w:rsidRPr="00B702A1" w:rsidRDefault="00CA6F40" w:rsidP="00B702A1">
      <w:pPr>
        <w:spacing w:line="276" w:lineRule="auto"/>
        <w:rPr>
          <w:ins w:id="3419" w:author="Artin" w:date="2023-08-27T16:16:00Z"/>
          <w:sz w:val="24"/>
          <w:szCs w:val="24"/>
        </w:rPr>
      </w:pPr>
      <w:ins w:id="3420" w:author="Artin" w:date="2023-08-27T16:16:00Z">
        <w:r w:rsidRPr="00B702A1">
          <w:rPr>
            <w:sz w:val="24"/>
            <w:szCs w:val="24"/>
          </w:rPr>
          <w:t xml:space="preserve">       </w:t>
        </w:r>
      </w:ins>
      <w:r w:rsidRPr="00B702A1">
        <w:rPr>
          <w:sz w:val="24"/>
          <w:szCs w:val="24"/>
          <w:rPrChange w:id="3421"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3422" w:author="Artin" w:date="2023-08-27T16:16:00Z">
            <w:rPr>
              <w:rFonts w:asciiTheme="minorHAnsi" w:hAnsiTheme="minorHAnsi"/>
              <w:color w:val="000000" w:themeColor="text1"/>
            </w:rPr>
          </w:rPrChange>
        </w:rPr>
        <w:t>cellcolor</w:t>
      </w:r>
      <w:proofErr w:type="spellEnd"/>
      <w:proofErr w:type="gramEnd"/>
      <w:del w:id="3423" w:author="Artin" w:date="2023-08-27T16:16:00Z">
        <w:r w:rsidR="00217555" w:rsidRPr="00B702A1">
          <w:rPr>
            <w:rFonts w:cstheme="minorHAnsi"/>
            <w:color w:val="000000" w:themeColor="text1"/>
            <w:sz w:val="24"/>
            <w:szCs w:val="24"/>
          </w:rPr>
          <w:delText>[HTML]{E9ECE6} &amp;</w:delText>
        </w:r>
      </w:del>
      <w:ins w:id="3424" w:author="Artin" w:date="2023-08-27T16:16:00Z">
        <w:r w:rsidRPr="00B702A1">
          <w:rPr>
            <w:sz w:val="24"/>
            <w:szCs w:val="24"/>
          </w:rPr>
          <w:t>{</w:t>
        </w:r>
        <w:proofErr w:type="spellStart"/>
        <w:r w:rsidRPr="00B702A1">
          <w:rPr>
            <w:sz w:val="24"/>
            <w:szCs w:val="24"/>
          </w:rPr>
          <w:t>table_row_highlight</w:t>
        </w:r>
        <w:proofErr w:type="spellEnd"/>
        <w:r w:rsidRPr="00B702A1">
          <w:rPr>
            <w:sz w:val="24"/>
            <w:szCs w:val="24"/>
          </w:rPr>
          <w:t>} &amp;</w:t>
        </w:r>
      </w:ins>
    </w:p>
    <w:p w14:paraId="1C0BBCAF" w14:textId="609D7053" w:rsidR="00CA6F40" w:rsidRPr="00B702A1" w:rsidRDefault="00CA6F40" w:rsidP="00B702A1">
      <w:pPr>
        <w:spacing w:line="276" w:lineRule="auto"/>
        <w:rPr>
          <w:ins w:id="3425" w:author="Artin" w:date="2023-08-27T16:16:00Z"/>
          <w:sz w:val="24"/>
          <w:szCs w:val="24"/>
        </w:rPr>
      </w:pPr>
      <w:ins w:id="3426" w:author="Artin" w:date="2023-08-27T16:16:00Z">
        <w:r w:rsidRPr="00B702A1">
          <w:rPr>
            <w:sz w:val="24"/>
            <w:szCs w:val="24"/>
          </w:rPr>
          <w:t xml:space="preserve">       </w:t>
        </w:r>
      </w:ins>
      <w:r w:rsidRPr="00B702A1">
        <w:rPr>
          <w:sz w:val="24"/>
          <w:szCs w:val="24"/>
          <w:rPrChange w:id="3427"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3428" w:author="Artin" w:date="2023-08-27T16:16:00Z">
            <w:rPr>
              <w:rFonts w:asciiTheme="minorHAnsi" w:hAnsiTheme="minorHAnsi"/>
              <w:color w:val="000000" w:themeColor="text1"/>
            </w:rPr>
          </w:rPrChange>
        </w:rPr>
        <w:t>cellcolor</w:t>
      </w:r>
      <w:proofErr w:type="spellEnd"/>
      <w:proofErr w:type="gramEnd"/>
      <w:del w:id="3429" w:author="Artin" w:date="2023-08-27T16:16:00Z">
        <w:r w:rsidR="00217555" w:rsidRPr="00B702A1">
          <w:rPr>
            <w:rFonts w:cstheme="minorHAnsi"/>
            <w:color w:val="000000" w:themeColor="text1"/>
            <w:sz w:val="24"/>
            <w:szCs w:val="24"/>
          </w:rPr>
          <w:delText>[HTML]{E9ECE6}</w:delText>
        </w:r>
      </w:del>
      <w:ins w:id="3430" w:author="Artin" w:date="2023-08-27T16:16:00Z">
        <w:r w:rsidRPr="00B702A1">
          <w:rPr>
            <w:sz w:val="24"/>
            <w:szCs w:val="24"/>
          </w:rPr>
          <w:t>{</w:t>
        </w:r>
        <w:proofErr w:type="spellStart"/>
        <w:r w:rsidRPr="00B702A1">
          <w:rPr>
            <w:sz w:val="24"/>
            <w:szCs w:val="24"/>
          </w:rPr>
          <w:t>table_row_highlight</w:t>
        </w:r>
        <w:proofErr w:type="spellEnd"/>
        <w:r w:rsidRPr="00B702A1">
          <w:rPr>
            <w:sz w:val="24"/>
            <w:szCs w:val="24"/>
          </w:rPr>
          <w:t xml:space="preserve">} </w:t>
        </w:r>
      </w:ins>
      <w:r w:rsidRPr="00B702A1">
        <w:rPr>
          <w:sz w:val="24"/>
          <w:szCs w:val="24"/>
          <w:rPrChange w:id="3431" w:author="Artin" w:date="2023-08-27T16:16:00Z">
            <w:rPr>
              <w:rFonts w:asciiTheme="minorHAnsi" w:hAnsiTheme="minorHAnsi"/>
              <w:color w:val="000000" w:themeColor="text1"/>
            </w:rPr>
          </w:rPrChange>
        </w:rPr>
        <w:t xml:space="preserve">X </w:t>
      </w:r>
      <w:del w:id="3432" w:author="Artin" w:date="2023-08-27T16:16:00Z">
        <w:r w:rsidR="00217555" w:rsidRPr="00B702A1">
          <w:rPr>
            <w:rFonts w:asciiTheme="minorHAnsi" w:hAnsiTheme="minorHAnsi" w:cstheme="minorHAnsi"/>
            <w:color w:val="000000" w:themeColor="text1"/>
            <w:szCs w:val="24"/>
          </w:rPr>
          <w:delText xml:space="preserve">&amp; \multicolumn{1}{l}{} &amp; {Pulmonary </w:delText>
        </w:r>
      </w:del>
      <w:ins w:id="3433" w:author="Artin" w:date="2023-08-27T16:16:00Z">
        <w:r w:rsidRPr="00B702A1">
          <w:rPr>
            <w:szCs w:val="24"/>
          </w:rPr>
          <w:t>\\</w:t>
        </w:r>
      </w:ins>
    </w:p>
    <w:p w14:paraId="0952517B" w14:textId="12EAFE7D" w:rsidR="00CA6F40" w:rsidRPr="00B702A1" w:rsidRDefault="00CA6F40" w:rsidP="00B702A1">
      <w:pPr>
        <w:spacing w:line="276" w:lineRule="auto"/>
        <w:rPr>
          <w:sz w:val="24"/>
          <w:szCs w:val="24"/>
          <w:rPrChange w:id="3434" w:author="Artin" w:date="2023-08-27T16:16:00Z">
            <w:rPr>
              <w:rFonts w:asciiTheme="minorHAnsi" w:hAnsiTheme="minorHAnsi"/>
              <w:color w:val="000000" w:themeColor="text1"/>
            </w:rPr>
          </w:rPrChange>
        </w:rPr>
      </w:pPr>
      <w:ins w:id="3435" w:author="Artin" w:date="2023-08-27T16:16:00Z">
        <w:r w:rsidRPr="00B702A1">
          <w:rPr>
            <w:sz w:val="24"/>
            <w:szCs w:val="24"/>
          </w:rPr>
          <w:t xml:space="preserve">        \</w:t>
        </w:r>
        <w:proofErr w:type="spellStart"/>
        <w:proofErr w:type="gramStart"/>
        <w:r w:rsidRPr="00B702A1">
          <w:rPr>
            <w:sz w:val="24"/>
            <w:szCs w:val="24"/>
          </w:rPr>
          <w:t>textbf</w:t>
        </w:r>
        <w:proofErr w:type="spellEnd"/>
        <w:r w:rsidRPr="00B702A1">
          <w:rPr>
            <w:sz w:val="24"/>
            <w:szCs w:val="24"/>
          </w:rPr>
          <w:t>{</w:t>
        </w:r>
      </w:ins>
      <w:proofErr w:type="gramEnd"/>
      <w:r w:rsidRPr="00B702A1">
        <w:rPr>
          <w:sz w:val="24"/>
          <w:szCs w:val="24"/>
          <w:rPrChange w:id="3436" w:author="Artin" w:date="2023-08-27T16:16:00Z">
            <w:rPr>
              <w:rFonts w:asciiTheme="minorHAnsi" w:hAnsiTheme="minorHAnsi"/>
              <w:color w:val="000000" w:themeColor="text1"/>
            </w:rPr>
          </w:rPrChange>
        </w:rPr>
        <w:t xml:space="preserve">Fibrosis} </w:t>
      </w:r>
      <w:del w:id="3437" w:author="Artin" w:date="2023-08-27T16:16:00Z">
        <w:r w:rsidR="00217555" w:rsidRPr="00B702A1">
          <w:rPr>
            <w:rFonts w:cstheme="minorHAnsi"/>
            <w:color w:val="000000" w:themeColor="text1"/>
            <w:sz w:val="24"/>
            <w:szCs w:val="24"/>
          </w:rPr>
          <w:delText>&amp;  &amp;  &amp;</w:delText>
        </w:r>
      </w:del>
      <w:ins w:id="3438" w:author="Artin" w:date="2023-08-27T16:16:00Z">
        <w:r w:rsidRPr="00B702A1">
          <w:rPr>
            <w:sz w:val="24"/>
            <w:szCs w:val="24"/>
          </w:rPr>
          <w:t xml:space="preserve">        &amp; X &amp; X &amp; </w:t>
        </w:r>
      </w:ins>
      <w:r w:rsidRPr="00B702A1">
        <w:rPr>
          <w:sz w:val="24"/>
          <w:szCs w:val="24"/>
          <w:rPrChange w:id="3439" w:author="Artin" w:date="2023-08-27T16:16:00Z">
            <w:rPr>
              <w:rFonts w:asciiTheme="minorHAnsi" w:hAnsiTheme="minorHAnsi"/>
              <w:color w:val="000000" w:themeColor="text1"/>
            </w:rPr>
          </w:rPrChange>
        </w:rPr>
        <w:t xml:space="preserve">  \\</w:t>
      </w:r>
    </w:p>
    <w:p w14:paraId="5C31CF2F" w14:textId="77777777" w:rsidR="00217555" w:rsidRPr="00B702A1" w:rsidRDefault="00217555" w:rsidP="00B702A1">
      <w:pPr>
        <w:spacing w:after="0" w:line="276" w:lineRule="auto"/>
        <w:rPr>
          <w:del w:id="3440" w:author="Artin" w:date="2023-08-27T16:16:00Z"/>
          <w:rFonts w:cstheme="minorHAnsi"/>
          <w:color w:val="000000" w:themeColor="text1"/>
          <w:sz w:val="24"/>
          <w:szCs w:val="24"/>
        </w:rPr>
      </w:pPr>
      <w:del w:id="3441" w:author="Artin" w:date="2023-08-27T16:16:00Z">
        <w:r w:rsidRPr="00B702A1">
          <w:rPr>
            <w:rFonts w:cstheme="minorHAnsi"/>
            <w:color w:val="000000" w:themeColor="text1"/>
            <w:sz w:val="24"/>
            <w:szCs w:val="24"/>
          </w:rPr>
          <w:delText>\textbf{Fibrosis} &amp; X &amp; X &amp;  &amp;  &amp; {Scoliosis} &amp;  &amp; X &amp;  \\</w:delText>
        </w:r>
      </w:del>
    </w:p>
    <w:p w14:paraId="360C8F3C" w14:textId="51179B8B" w:rsidR="00CA6F40" w:rsidRPr="00B702A1" w:rsidRDefault="00217555" w:rsidP="00B702A1">
      <w:pPr>
        <w:spacing w:line="276" w:lineRule="auto"/>
        <w:rPr>
          <w:sz w:val="24"/>
          <w:szCs w:val="24"/>
          <w:rPrChange w:id="3442" w:author="Artin" w:date="2023-08-27T16:16:00Z">
            <w:rPr>
              <w:rFonts w:asciiTheme="minorHAnsi" w:hAnsiTheme="minorHAnsi"/>
              <w:color w:val="000000" w:themeColor="text1"/>
            </w:rPr>
          </w:rPrChange>
        </w:rPr>
      </w:pPr>
      <w:del w:id="3443" w:author="Artin" w:date="2023-08-27T16:16:00Z">
        <w:r w:rsidRPr="00B702A1">
          <w:rPr>
            <w:rFonts w:cstheme="minorHAnsi"/>
            <w:color w:val="000000" w:themeColor="text1"/>
            <w:sz w:val="24"/>
            <w:szCs w:val="24"/>
          </w:rPr>
          <w:delText>{</w:delText>
        </w:r>
      </w:del>
      <w:ins w:id="3444" w:author="Artin" w:date="2023-08-27T16:16:00Z">
        <w:r w:rsidR="00CA6F40" w:rsidRPr="00B702A1">
          <w:rPr>
            <w:sz w:val="24"/>
            <w:szCs w:val="24"/>
          </w:rPr>
          <w:t xml:space="preserve">        </w:t>
        </w:r>
      </w:ins>
      <w:r w:rsidR="00CA6F40" w:rsidRPr="00B702A1">
        <w:rPr>
          <w:sz w:val="24"/>
          <w:szCs w:val="24"/>
          <w:rPrChange w:id="3445" w:author="Artin" w:date="2023-08-27T16:16:00Z">
            <w:rPr>
              <w:rFonts w:asciiTheme="minorHAnsi" w:hAnsiTheme="minorHAnsi"/>
              <w:color w:val="000000" w:themeColor="text1"/>
            </w:rPr>
          </w:rPrChange>
        </w:rPr>
        <w:t xml:space="preserve">Flattened </w:t>
      </w:r>
      <w:del w:id="3446" w:author="Artin" w:date="2023-08-27T16:16:00Z">
        <w:r w:rsidRPr="00B702A1">
          <w:rPr>
            <w:rFonts w:cstheme="minorHAnsi"/>
            <w:color w:val="000000" w:themeColor="text1"/>
            <w:sz w:val="24"/>
            <w:szCs w:val="24"/>
          </w:rPr>
          <w:delText xml:space="preserve">  </w:delText>
        </w:r>
      </w:del>
      <w:r w:rsidR="00CA6F40" w:rsidRPr="00B702A1">
        <w:rPr>
          <w:sz w:val="24"/>
          <w:szCs w:val="24"/>
          <w:rPrChange w:id="3447" w:author="Artin" w:date="2023-08-27T16:16:00Z">
            <w:rPr>
              <w:rFonts w:asciiTheme="minorHAnsi" w:hAnsiTheme="minorHAnsi"/>
              <w:color w:val="000000" w:themeColor="text1"/>
            </w:rPr>
          </w:rPrChange>
        </w:rPr>
        <w:t>Diaphragm</w:t>
      </w:r>
      <w:del w:id="3448" w:author="Artin" w:date="2023-08-27T16:16:00Z">
        <w:r w:rsidRPr="00B702A1">
          <w:rPr>
            <w:rFonts w:cstheme="minorHAnsi"/>
            <w:color w:val="000000" w:themeColor="text1"/>
            <w:sz w:val="24"/>
            <w:szCs w:val="24"/>
          </w:rPr>
          <w:delText>} &amp;</w:delText>
        </w:r>
      </w:del>
      <w:ins w:id="3449" w:author="Artin" w:date="2023-08-27T16:16:00Z">
        <w:r w:rsidR="00CA6F40" w:rsidRPr="00B702A1">
          <w:rPr>
            <w:sz w:val="24"/>
            <w:szCs w:val="24"/>
          </w:rPr>
          <w:t xml:space="preserve">       &amp; </w:t>
        </w:r>
      </w:ins>
      <w:r w:rsidR="00CA6F40" w:rsidRPr="00B702A1">
        <w:rPr>
          <w:sz w:val="24"/>
          <w:szCs w:val="24"/>
          <w:rPrChange w:id="3450" w:author="Artin" w:date="2023-08-27T16:16:00Z">
            <w:rPr>
              <w:rFonts w:asciiTheme="minorHAnsi" w:hAnsiTheme="minorHAnsi"/>
              <w:color w:val="000000" w:themeColor="text1"/>
            </w:rPr>
          </w:rPrChange>
        </w:rPr>
        <w:t xml:space="preserve">  &amp; X &amp; </w:t>
      </w:r>
      <w:del w:id="3451" w:author="Artin" w:date="2023-08-27T16:16:00Z">
        <w:r w:rsidRPr="00B702A1">
          <w:rPr>
            <w:rFonts w:cstheme="minorHAnsi"/>
            <w:color w:val="000000" w:themeColor="text1"/>
            <w:sz w:val="24"/>
            <w:szCs w:val="24"/>
          </w:rPr>
          <w:delText xml:space="preserve"> &amp;  &amp; {Tuberculosis} &amp;  &amp; X &amp;</w:delText>
        </w:r>
      </w:del>
      <w:r w:rsidR="00CA6F40" w:rsidRPr="00B702A1">
        <w:rPr>
          <w:sz w:val="24"/>
          <w:szCs w:val="24"/>
          <w:rPrChange w:id="3452" w:author="Artin" w:date="2023-08-27T16:16:00Z">
            <w:rPr>
              <w:rFonts w:asciiTheme="minorHAnsi" w:hAnsiTheme="minorHAnsi"/>
              <w:color w:val="000000" w:themeColor="text1"/>
            </w:rPr>
          </w:rPrChange>
        </w:rPr>
        <w:t xml:space="preserve">  \\</w:t>
      </w:r>
    </w:p>
    <w:p w14:paraId="1ADFC971" w14:textId="36452578" w:rsidR="00CA6F40" w:rsidRPr="00B702A1" w:rsidRDefault="00217555" w:rsidP="00B702A1">
      <w:pPr>
        <w:spacing w:line="276" w:lineRule="auto"/>
        <w:rPr>
          <w:sz w:val="24"/>
          <w:szCs w:val="24"/>
          <w:rPrChange w:id="3453" w:author="Artin" w:date="2023-08-27T16:16:00Z">
            <w:rPr>
              <w:rFonts w:asciiTheme="minorHAnsi" w:hAnsiTheme="minorHAnsi"/>
              <w:color w:val="000000" w:themeColor="text1"/>
            </w:rPr>
          </w:rPrChange>
        </w:rPr>
      </w:pPr>
      <w:del w:id="3454" w:author="Artin" w:date="2023-08-27T16:16:00Z">
        <w:r w:rsidRPr="00B702A1">
          <w:rPr>
            <w:rFonts w:cstheme="minorHAnsi"/>
            <w:color w:val="000000" w:themeColor="text1"/>
            <w:sz w:val="24"/>
            <w:szCs w:val="24"/>
          </w:rPr>
          <w:delText>{</w:delText>
        </w:r>
      </w:del>
      <w:ins w:id="3455" w:author="Artin" w:date="2023-08-27T16:16:00Z">
        <w:r w:rsidR="00CA6F40" w:rsidRPr="00B702A1">
          <w:rPr>
            <w:sz w:val="24"/>
            <w:szCs w:val="24"/>
          </w:rPr>
          <w:t xml:space="preserve">        </w:t>
        </w:r>
      </w:ins>
      <w:r w:rsidR="00CA6F40" w:rsidRPr="00B702A1">
        <w:rPr>
          <w:sz w:val="24"/>
          <w:szCs w:val="24"/>
          <w:rPrChange w:id="3456" w:author="Artin" w:date="2023-08-27T16:16:00Z">
            <w:rPr>
              <w:rFonts w:asciiTheme="minorHAnsi" w:hAnsiTheme="minorHAnsi"/>
              <w:color w:val="000000" w:themeColor="text1"/>
            </w:rPr>
          </w:rPrChange>
        </w:rPr>
        <w:t>Fracture</w:t>
      </w:r>
      <w:del w:id="3457" w:author="Artin" w:date="2023-08-27T16:16:00Z">
        <w:r w:rsidRPr="00B702A1">
          <w:rPr>
            <w:rFonts w:cstheme="minorHAnsi"/>
            <w:color w:val="000000" w:themeColor="text1"/>
            <w:sz w:val="24"/>
            <w:szCs w:val="24"/>
          </w:rPr>
          <w:delText>} &amp;</w:delText>
        </w:r>
      </w:del>
      <w:ins w:id="3458" w:author="Artin" w:date="2023-08-27T16:16:00Z">
        <w:r w:rsidR="00CA6F40" w:rsidRPr="00B702A1">
          <w:rPr>
            <w:sz w:val="24"/>
            <w:szCs w:val="24"/>
          </w:rPr>
          <w:t xml:space="preserve">                  &amp; </w:t>
        </w:r>
      </w:ins>
      <w:r w:rsidR="00CA6F40" w:rsidRPr="00B702A1">
        <w:rPr>
          <w:sz w:val="24"/>
          <w:szCs w:val="24"/>
          <w:rPrChange w:id="3459" w:author="Artin" w:date="2023-08-27T16:16:00Z">
            <w:rPr>
              <w:rFonts w:asciiTheme="minorHAnsi" w:hAnsiTheme="minorHAnsi"/>
              <w:color w:val="000000" w:themeColor="text1"/>
            </w:rPr>
          </w:rPrChange>
        </w:rPr>
        <w:t xml:space="preserve">  &amp; X &amp; X</w:t>
      </w:r>
      <w:del w:id="3460" w:author="Artin" w:date="2023-08-27T16:16:00Z">
        <w:r w:rsidRPr="00B702A1">
          <w:rPr>
            <w:rFonts w:cstheme="minorHAnsi"/>
            <w:color w:val="000000" w:themeColor="text1"/>
            <w:sz w:val="24"/>
            <w:szCs w:val="24"/>
          </w:rPr>
          <w:delText xml:space="preserve"> &amp;  &amp; {Tube} &amp;  &amp; X &amp; </w:delText>
        </w:r>
      </w:del>
      <w:r w:rsidR="00CA6F40" w:rsidRPr="00B702A1">
        <w:rPr>
          <w:sz w:val="24"/>
          <w:szCs w:val="24"/>
          <w:rPrChange w:id="3461" w:author="Artin" w:date="2023-08-27T16:16:00Z">
            <w:rPr>
              <w:rFonts w:asciiTheme="minorHAnsi" w:hAnsiTheme="minorHAnsi"/>
              <w:color w:val="000000" w:themeColor="text1"/>
            </w:rPr>
          </w:rPrChange>
        </w:rPr>
        <w:t xml:space="preserve"> \\</w:t>
      </w:r>
    </w:p>
    <w:p w14:paraId="163FA2F5" w14:textId="198B3A61" w:rsidR="00CA6F40" w:rsidRPr="00B702A1" w:rsidRDefault="00217555" w:rsidP="00B702A1">
      <w:pPr>
        <w:spacing w:line="276" w:lineRule="auto"/>
        <w:rPr>
          <w:sz w:val="24"/>
          <w:szCs w:val="24"/>
          <w:rPrChange w:id="3462" w:author="Artin" w:date="2023-08-27T16:16:00Z">
            <w:rPr>
              <w:rFonts w:asciiTheme="minorHAnsi" w:hAnsiTheme="minorHAnsi"/>
              <w:color w:val="000000" w:themeColor="text1"/>
            </w:rPr>
          </w:rPrChange>
        </w:rPr>
      </w:pPr>
      <w:del w:id="3463" w:author="Artin" w:date="2023-08-27T16:16:00Z">
        <w:r w:rsidRPr="00B702A1">
          <w:rPr>
            <w:rFonts w:cstheme="minorHAnsi"/>
            <w:color w:val="000000" w:themeColor="text1"/>
            <w:sz w:val="24"/>
            <w:szCs w:val="24"/>
          </w:rPr>
          <w:delText>{</w:delText>
        </w:r>
      </w:del>
      <w:ins w:id="3464" w:author="Artin" w:date="2023-08-27T16:16:00Z">
        <w:r w:rsidR="00CA6F40" w:rsidRPr="00B702A1">
          <w:rPr>
            <w:sz w:val="24"/>
            <w:szCs w:val="24"/>
          </w:rPr>
          <w:t xml:space="preserve">        </w:t>
        </w:r>
      </w:ins>
      <w:r w:rsidR="00CA6F40" w:rsidRPr="00B702A1">
        <w:rPr>
          <w:sz w:val="24"/>
          <w:szCs w:val="24"/>
          <w:rPrChange w:id="3465" w:author="Artin" w:date="2023-08-27T16:16:00Z">
            <w:rPr>
              <w:rFonts w:asciiTheme="minorHAnsi" w:hAnsiTheme="minorHAnsi"/>
              <w:color w:val="000000" w:themeColor="text1"/>
            </w:rPr>
          </w:rPrChange>
        </w:rPr>
        <w:t>Granuloma</w:t>
      </w:r>
      <w:del w:id="3466" w:author="Artin" w:date="2023-08-27T16:16:00Z">
        <w:r w:rsidRPr="00B702A1">
          <w:rPr>
            <w:rFonts w:cstheme="minorHAnsi"/>
            <w:color w:val="000000" w:themeColor="text1"/>
            <w:sz w:val="24"/>
            <w:szCs w:val="24"/>
          </w:rPr>
          <w:delText>} &amp;</w:delText>
        </w:r>
      </w:del>
      <w:ins w:id="3467" w:author="Artin" w:date="2023-08-27T16:16:00Z">
        <w:r w:rsidR="00CA6F40" w:rsidRPr="00B702A1">
          <w:rPr>
            <w:sz w:val="24"/>
            <w:szCs w:val="24"/>
          </w:rPr>
          <w:t xml:space="preserve">                 &amp; </w:t>
        </w:r>
      </w:ins>
      <w:r w:rsidR="00CA6F40" w:rsidRPr="00B702A1">
        <w:rPr>
          <w:sz w:val="24"/>
          <w:szCs w:val="24"/>
          <w:rPrChange w:id="3468" w:author="Artin" w:date="2023-08-27T16:16:00Z">
            <w:rPr>
              <w:rFonts w:asciiTheme="minorHAnsi" w:hAnsiTheme="minorHAnsi"/>
              <w:color w:val="000000" w:themeColor="text1"/>
            </w:rPr>
          </w:rPrChange>
        </w:rPr>
        <w:t xml:space="preserve">  &amp; X &amp;  </w:t>
      </w:r>
      <w:del w:id="3469" w:author="Artin" w:date="2023-08-27T16:16:00Z">
        <w:r w:rsidRPr="00B702A1">
          <w:rPr>
            <w:rFonts w:cstheme="minorHAnsi"/>
            <w:color w:val="000000" w:themeColor="text1"/>
            <w:sz w:val="24"/>
            <w:szCs w:val="24"/>
          </w:rPr>
          <w:delText>&amp;  &amp;  &amp; \multicolumn{1}{l}{} &amp; \multicolumn{1}{l}{} &amp; \multicolumn{1}{l}{}</w:delText>
        </w:r>
      </w:del>
      <w:ins w:id="3470" w:author="Artin" w:date="2023-08-27T16:16:00Z">
        <w:r w:rsidR="00CA6F40" w:rsidRPr="00B702A1">
          <w:rPr>
            <w:sz w:val="24"/>
            <w:szCs w:val="24"/>
          </w:rPr>
          <w:t xml:space="preserve"> \\</w:t>
        </w:r>
      </w:ins>
    </w:p>
    <w:p w14:paraId="225B5F9B" w14:textId="77777777" w:rsidR="00CA6F40" w:rsidRPr="00B702A1" w:rsidRDefault="00CA6F40" w:rsidP="00B702A1">
      <w:pPr>
        <w:spacing w:line="276" w:lineRule="auto"/>
        <w:rPr>
          <w:ins w:id="3471" w:author="Artin" w:date="2023-08-27T16:16:00Z"/>
          <w:sz w:val="24"/>
          <w:szCs w:val="24"/>
        </w:rPr>
      </w:pPr>
      <w:ins w:id="3472" w:author="Artin" w:date="2023-08-27T16:16:00Z">
        <w:r w:rsidRPr="00B702A1">
          <w:rPr>
            <w:sz w:val="24"/>
            <w:szCs w:val="24"/>
          </w:rPr>
          <w:t xml:space="preserve">        Hemidiaphragm Elevation   &amp;   &amp; X &amp;   \\</w:t>
        </w:r>
      </w:ins>
    </w:p>
    <w:p w14:paraId="266F858B" w14:textId="77777777" w:rsidR="00CA6F40" w:rsidRPr="00B702A1" w:rsidRDefault="00CA6F40" w:rsidP="00B702A1">
      <w:pPr>
        <w:spacing w:line="276" w:lineRule="auto"/>
        <w:rPr>
          <w:ins w:id="3473" w:author="Artin" w:date="2023-08-27T16:16:00Z"/>
          <w:sz w:val="24"/>
          <w:szCs w:val="24"/>
        </w:rPr>
      </w:pPr>
      <w:ins w:id="3474" w:author="Artin" w:date="2023-08-27T16:16:00Z">
        <w:r w:rsidRPr="00B702A1">
          <w:rPr>
            <w:sz w:val="24"/>
            <w:szCs w:val="24"/>
          </w:rPr>
          <w:t xml:space="preserve">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Hernia}           &amp; X &amp; X &amp;   \\</w:t>
        </w:r>
      </w:ins>
    </w:p>
    <w:p w14:paraId="1F62DCDF" w14:textId="77777777" w:rsidR="00CA6F40" w:rsidRPr="00B702A1" w:rsidRDefault="00CA6F40" w:rsidP="00B702A1">
      <w:pPr>
        <w:spacing w:line="276" w:lineRule="auto"/>
        <w:rPr>
          <w:ins w:id="3475" w:author="Artin" w:date="2023-08-27T16:16:00Z"/>
          <w:sz w:val="24"/>
          <w:szCs w:val="24"/>
        </w:rPr>
      </w:pPr>
      <w:ins w:id="3476" w:author="Artin" w:date="2023-08-27T16:16:00Z">
        <w:r w:rsidRPr="00B702A1">
          <w:rPr>
            <w:sz w:val="24"/>
            <w:szCs w:val="24"/>
          </w:rPr>
          <w:t xml:space="preserve">        Hilar Enlargement         &amp;   &amp; X &amp;   \\</w:t>
        </w:r>
      </w:ins>
    </w:p>
    <w:p w14:paraId="2EC01368" w14:textId="77777777" w:rsidR="00CA6F40" w:rsidRPr="00B702A1" w:rsidRDefault="00CA6F40" w:rsidP="00B702A1">
      <w:pPr>
        <w:spacing w:line="276" w:lineRule="auto"/>
        <w:rPr>
          <w:ins w:id="3477" w:author="Artin" w:date="2023-08-27T16:16:00Z"/>
          <w:sz w:val="24"/>
          <w:szCs w:val="24"/>
        </w:rPr>
      </w:pPr>
      <w:ins w:id="3478" w:author="Artin" w:date="2023-08-27T16:16:00Z">
        <w:r w:rsidRPr="00B702A1">
          <w:rPr>
            <w:sz w:val="24"/>
            <w:szCs w:val="24"/>
          </w:rPr>
          <w:t xml:space="preserve">        ILD                       &amp;   &amp;   &amp;   \\</w:t>
        </w:r>
      </w:ins>
    </w:p>
    <w:p w14:paraId="19B53FB2" w14:textId="77777777" w:rsidR="00CA6F40" w:rsidRPr="00B702A1" w:rsidRDefault="00CA6F40" w:rsidP="00B702A1">
      <w:pPr>
        <w:spacing w:line="276" w:lineRule="auto"/>
        <w:rPr>
          <w:ins w:id="3479" w:author="Artin" w:date="2023-08-27T16:16:00Z"/>
          <w:sz w:val="24"/>
          <w:szCs w:val="24"/>
        </w:rPr>
      </w:pPr>
      <w:ins w:id="3480" w:author="Artin" w:date="2023-08-27T16:16:00Z">
        <w:r w:rsidRPr="00B702A1">
          <w:rPr>
            <w:sz w:val="24"/>
            <w:szCs w:val="24"/>
          </w:rPr>
          <w:t xml:space="preserve">        \</w:t>
        </w:r>
        <w:proofErr w:type="spellStart"/>
        <w:r w:rsidRPr="00B702A1">
          <w:rPr>
            <w:sz w:val="24"/>
            <w:szCs w:val="24"/>
          </w:rPr>
          <w:t>cellcolor</w:t>
        </w:r>
        <w:proofErr w:type="spellEnd"/>
        <w:r w:rsidRPr="00B702A1">
          <w:rPr>
            <w:sz w:val="24"/>
            <w:szCs w:val="24"/>
          </w:rPr>
          <w:t>{</w:t>
        </w:r>
        <w:proofErr w:type="spellStart"/>
        <w:r w:rsidRPr="00B702A1">
          <w:rPr>
            <w:sz w:val="24"/>
            <w:szCs w:val="24"/>
          </w:rPr>
          <w:t>table_row_</w:t>
        </w:r>
        <w:proofErr w:type="gramStart"/>
        <w:r w:rsidRPr="00B702A1">
          <w:rPr>
            <w:sz w:val="24"/>
            <w:szCs w:val="24"/>
          </w:rPr>
          <w:t>highlight</w:t>
        </w:r>
        <w:proofErr w:type="spellEnd"/>
        <w:r w:rsidRPr="00B702A1">
          <w:rPr>
            <w:sz w:val="24"/>
            <w:szCs w:val="24"/>
          </w:rPr>
          <w:t>}\</w:t>
        </w:r>
        <w:proofErr w:type="spellStart"/>
        <w:proofErr w:type="gramEnd"/>
        <w:r w:rsidRPr="00B702A1">
          <w:rPr>
            <w:sz w:val="24"/>
            <w:szCs w:val="24"/>
          </w:rPr>
          <w:t>textbf</w:t>
        </w:r>
        <w:proofErr w:type="spellEnd"/>
        <w:r w:rsidRPr="00B702A1">
          <w:rPr>
            <w:sz w:val="24"/>
            <w:szCs w:val="24"/>
          </w:rPr>
          <w:t>{Infiltration} &amp;</w:t>
        </w:r>
      </w:ins>
    </w:p>
    <w:p w14:paraId="59594B02" w14:textId="77777777" w:rsidR="00CA6F40" w:rsidRPr="00B702A1" w:rsidRDefault="00CA6F40" w:rsidP="00B702A1">
      <w:pPr>
        <w:spacing w:line="276" w:lineRule="auto"/>
        <w:rPr>
          <w:ins w:id="3481" w:author="Artin" w:date="2023-08-27T16:16:00Z"/>
          <w:sz w:val="24"/>
          <w:szCs w:val="24"/>
        </w:rPr>
      </w:pPr>
      <w:ins w:id="3482"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X &amp;</w:t>
        </w:r>
      </w:ins>
    </w:p>
    <w:p w14:paraId="519F602C" w14:textId="77777777" w:rsidR="00CA6F40" w:rsidRPr="00B702A1" w:rsidRDefault="00CA6F40" w:rsidP="00B702A1">
      <w:pPr>
        <w:spacing w:line="276" w:lineRule="auto"/>
        <w:rPr>
          <w:ins w:id="3483" w:author="Artin" w:date="2023-08-27T16:16:00Z"/>
          <w:sz w:val="24"/>
          <w:szCs w:val="24"/>
        </w:rPr>
      </w:pPr>
      <w:ins w:id="3484"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X &amp;</w:t>
        </w:r>
      </w:ins>
    </w:p>
    <w:p w14:paraId="6A3946A8" w14:textId="77777777" w:rsidR="00CA6F40" w:rsidRPr="00B702A1" w:rsidRDefault="00CA6F40" w:rsidP="00B702A1">
      <w:pPr>
        <w:spacing w:line="276" w:lineRule="auto"/>
        <w:rPr>
          <w:ins w:id="3485" w:author="Artin" w:date="2023-08-27T16:16:00Z"/>
          <w:sz w:val="24"/>
          <w:szCs w:val="24"/>
        </w:rPr>
      </w:pPr>
      <w:ins w:id="3486"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w:t>
        </w:r>
      </w:ins>
    </w:p>
    <w:p w14:paraId="32589098" w14:textId="77777777" w:rsidR="00CA6F40" w:rsidRPr="00B702A1" w:rsidRDefault="00CA6F40" w:rsidP="00B702A1">
      <w:pPr>
        <w:spacing w:line="276" w:lineRule="auto"/>
        <w:rPr>
          <w:ins w:id="3487" w:author="Artin" w:date="2023-08-27T16:16:00Z"/>
          <w:sz w:val="24"/>
          <w:szCs w:val="24"/>
        </w:rPr>
      </w:pPr>
      <w:ins w:id="3488" w:author="Artin" w:date="2023-08-27T16:16:00Z">
        <w:r w:rsidRPr="00B702A1">
          <w:rPr>
            <w:sz w:val="24"/>
            <w:szCs w:val="24"/>
          </w:rPr>
          <w:t xml:space="preserve">        \</w:t>
        </w:r>
        <w:proofErr w:type="spellStart"/>
        <w:r w:rsidRPr="00B702A1">
          <w:rPr>
            <w:sz w:val="24"/>
            <w:szCs w:val="24"/>
          </w:rPr>
          <w:t>cellcolor</w:t>
        </w:r>
        <w:proofErr w:type="spellEnd"/>
        <w:r w:rsidRPr="00B702A1">
          <w:rPr>
            <w:sz w:val="24"/>
            <w:szCs w:val="24"/>
          </w:rPr>
          <w:t>{</w:t>
        </w:r>
        <w:proofErr w:type="spellStart"/>
        <w:r w:rsidRPr="00B702A1">
          <w:rPr>
            <w:sz w:val="24"/>
            <w:szCs w:val="24"/>
          </w:rPr>
          <w:t>table_row_</w:t>
        </w:r>
        <w:proofErr w:type="gramStart"/>
        <w:r w:rsidRPr="00B702A1">
          <w:rPr>
            <w:sz w:val="24"/>
            <w:szCs w:val="24"/>
          </w:rPr>
          <w:t>highlight</w:t>
        </w:r>
        <w:proofErr w:type="spellEnd"/>
        <w:r w:rsidRPr="00B702A1">
          <w:rPr>
            <w:sz w:val="24"/>
            <w:szCs w:val="24"/>
          </w:rPr>
          <w:t>}\</w:t>
        </w:r>
        <w:proofErr w:type="spellStart"/>
        <w:proofErr w:type="gramEnd"/>
        <w:r w:rsidRPr="00B702A1">
          <w:rPr>
            <w:sz w:val="24"/>
            <w:szCs w:val="24"/>
          </w:rPr>
          <w:t>textbf</w:t>
        </w:r>
        <w:proofErr w:type="spellEnd"/>
        <w:r w:rsidRPr="00B702A1">
          <w:rPr>
            <w:sz w:val="24"/>
            <w:szCs w:val="24"/>
          </w:rPr>
          <w:t>{Lung Lesion} &amp;</w:t>
        </w:r>
      </w:ins>
    </w:p>
    <w:p w14:paraId="0AAFF0D6" w14:textId="77777777" w:rsidR="00CA6F40" w:rsidRPr="00B702A1" w:rsidRDefault="00CA6F40" w:rsidP="00B702A1">
      <w:pPr>
        <w:spacing w:line="276" w:lineRule="auto"/>
        <w:rPr>
          <w:ins w:id="3489" w:author="Artin" w:date="2023-08-27T16:16:00Z"/>
          <w:sz w:val="24"/>
          <w:szCs w:val="24"/>
        </w:rPr>
      </w:pPr>
      <w:ins w:id="3490"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&amp;</w:t>
        </w:r>
      </w:ins>
    </w:p>
    <w:p w14:paraId="1AB6FE83" w14:textId="77777777" w:rsidR="00CA6F40" w:rsidRPr="00B702A1" w:rsidRDefault="00CA6F40" w:rsidP="00B702A1">
      <w:pPr>
        <w:spacing w:line="276" w:lineRule="auto"/>
        <w:rPr>
          <w:ins w:id="3491" w:author="Artin" w:date="2023-08-27T16:16:00Z"/>
          <w:sz w:val="24"/>
          <w:szCs w:val="24"/>
        </w:rPr>
      </w:pPr>
      <w:ins w:id="3492"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&amp;</w:t>
        </w:r>
      </w:ins>
    </w:p>
    <w:p w14:paraId="794EA6FA" w14:textId="77777777" w:rsidR="00CA6F40" w:rsidRPr="00B702A1" w:rsidRDefault="00CA6F40" w:rsidP="00B702A1">
      <w:pPr>
        <w:spacing w:line="276" w:lineRule="auto"/>
        <w:rPr>
          <w:ins w:id="3493" w:author="Artin" w:date="2023-08-27T16:16:00Z"/>
          <w:sz w:val="24"/>
          <w:szCs w:val="24"/>
        </w:rPr>
      </w:pPr>
      <w:ins w:id="3494"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X \\</w:t>
        </w:r>
      </w:ins>
    </w:p>
    <w:p w14:paraId="5968B849" w14:textId="77777777" w:rsidR="00CA6F40" w:rsidRPr="00B702A1" w:rsidRDefault="00CA6F40" w:rsidP="00B702A1">
      <w:pPr>
        <w:spacing w:line="276" w:lineRule="auto"/>
        <w:rPr>
          <w:ins w:id="3495" w:author="Artin" w:date="2023-08-27T16:16:00Z"/>
          <w:sz w:val="24"/>
          <w:szCs w:val="24"/>
        </w:rPr>
      </w:pPr>
      <w:ins w:id="3496" w:author="Artin" w:date="2023-08-27T16:16:00Z">
        <w:r w:rsidRPr="00B702A1">
          <w:rPr>
            <w:sz w:val="24"/>
            <w:szCs w:val="24"/>
          </w:rPr>
          <w:t xml:space="preserve">        \</w:t>
        </w:r>
        <w:proofErr w:type="spellStart"/>
        <w:r w:rsidRPr="00B702A1">
          <w:rPr>
            <w:sz w:val="24"/>
            <w:szCs w:val="24"/>
          </w:rPr>
          <w:t>cellcolor</w:t>
        </w:r>
        <w:proofErr w:type="spellEnd"/>
        <w:r w:rsidRPr="00B702A1">
          <w:rPr>
            <w:sz w:val="24"/>
            <w:szCs w:val="24"/>
          </w:rPr>
          <w:t>{</w:t>
        </w:r>
        <w:proofErr w:type="spellStart"/>
        <w:r w:rsidRPr="00B702A1">
          <w:rPr>
            <w:sz w:val="24"/>
            <w:szCs w:val="24"/>
          </w:rPr>
          <w:t>table_row_</w:t>
        </w:r>
        <w:proofErr w:type="gramStart"/>
        <w:r w:rsidRPr="00B702A1">
          <w:rPr>
            <w:sz w:val="24"/>
            <w:szCs w:val="24"/>
          </w:rPr>
          <w:t>highlight</w:t>
        </w:r>
        <w:proofErr w:type="spellEnd"/>
        <w:r w:rsidRPr="00B702A1">
          <w:rPr>
            <w:sz w:val="24"/>
            <w:szCs w:val="24"/>
          </w:rPr>
          <w:t>}\</w:t>
        </w:r>
        <w:proofErr w:type="spellStart"/>
        <w:proofErr w:type="gramEnd"/>
        <w:r w:rsidRPr="00B702A1">
          <w:rPr>
            <w:sz w:val="24"/>
            <w:szCs w:val="24"/>
          </w:rPr>
          <w:t>textbf</w:t>
        </w:r>
        <w:proofErr w:type="spellEnd"/>
        <w:r w:rsidRPr="00B702A1">
          <w:rPr>
            <w:sz w:val="24"/>
            <w:szCs w:val="24"/>
          </w:rPr>
          <w:t>{Lung Opacity} &amp;</w:t>
        </w:r>
      </w:ins>
    </w:p>
    <w:p w14:paraId="21729EEA" w14:textId="77777777" w:rsidR="00CA6F40" w:rsidRPr="00B702A1" w:rsidRDefault="00CA6F40" w:rsidP="00B702A1">
      <w:pPr>
        <w:spacing w:line="276" w:lineRule="auto"/>
        <w:rPr>
          <w:ins w:id="3497" w:author="Artin" w:date="2023-08-27T16:16:00Z"/>
          <w:sz w:val="24"/>
          <w:szCs w:val="24"/>
        </w:rPr>
      </w:pPr>
      <w:ins w:id="3498"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&amp;</w:t>
        </w:r>
      </w:ins>
    </w:p>
    <w:p w14:paraId="45473B0B" w14:textId="77777777" w:rsidR="00CA6F40" w:rsidRPr="00B702A1" w:rsidRDefault="00CA6F40" w:rsidP="00B702A1">
      <w:pPr>
        <w:spacing w:line="276" w:lineRule="auto"/>
        <w:rPr>
          <w:ins w:id="3499" w:author="Artin" w:date="2023-08-27T16:16:00Z"/>
          <w:sz w:val="24"/>
          <w:szCs w:val="24"/>
        </w:rPr>
      </w:pPr>
      <w:ins w:id="3500"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&amp;</w:t>
        </w:r>
      </w:ins>
    </w:p>
    <w:p w14:paraId="58B0EC23" w14:textId="77777777" w:rsidR="00CA6F40" w:rsidRPr="00B702A1" w:rsidRDefault="00CA6F40" w:rsidP="00B702A1">
      <w:pPr>
        <w:spacing w:line="276" w:lineRule="auto"/>
        <w:rPr>
          <w:ins w:id="3501" w:author="Artin" w:date="2023-08-27T16:16:00Z"/>
          <w:sz w:val="24"/>
          <w:szCs w:val="24"/>
        </w:rPr>
      </w:pPr>
      <w:ins w:id="3502"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X \\</w:t>
        </w:r>
      </w:ins>
    </w:p>
    <w:p w14:paraId="165FDE13" w14:textId="77777777" w:rsidR="00CA6F40" w:rsidRPr="00B702A1" w:rsidRDefault="00CA6F40" w:rsidP="00B702A1">
      <w:pPr>
        <w:spacing w:line="276" w:lineRule="auto"/>
        <w:rPr>
          <w:ins w:id="3503" w:author="Artin" w:date="2023-08-27T16:16:00Z"/>
          <w:sz w:val="24"/>
          <w:szCs w:val="24"/>
        </w:rPr>
      </w:pPr>
      <w:ins w:id="3504" w:author="Artin" w:date="2023-08-27T16:16:00Z">
        <w:r w:rsidRPr="00B702A1">
          <w:rPr>
            <w:sz w:val="24"/>
            <w:szCs w:val="24"/>
          </w:rPr>
          <w:t xml:space="preserve">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Mass}               &amp; X &amp; X &amp;   \\</w:t>
        </w:r>
      </w:ins>
    </w:p>
    <w:p w14:paraId="76D72CD5" w14:textId="77777777" w:rsidR="00CA6F40" w:rsidRPr="00B702A1" w:rsidRDefault="00CA6F40" w:rsidP="00B702A1">
      <w:pPr>
        <w:spacing w:line="276" w:lineRule="auto"/>
        <w:rPr>
          <w:ins w:id="3505" w:author="Artin" w:date="2023-08-27T16:16:00Z"/>
          <w:sz w:val="24"/>
          <w:szCs w:val="24"/>
        </w:rPr>
      </w:pPr>
      <w:ins w:id="3506" w:author="Artin" w:date="2023-08-27T16:16:00Z">
        <w:r w:rsidRPr="00B702A1">
          <w:rPr>
            <w:sz w:val="24"/>
            <w:szCs w:val="24"/>
          </w:rPr>
          <w:t xml:space="preserve">        Nodule/Mass                 &amp;   &amp;   &amp;   \\</w:t>
        </w:r>
      </w:ins>
    </w:p>
    <w:p w14:paraId="37DFCE7B" w14:textId="77777777" w:rsidR="00CA6F40" w:rsidRPr="00B702A1" w:rsidRDefault="00CA6F40" w:rsidP="00B702A1">
      <w:pPr>
        <w:spacing w:line="276" w:lineRule="auto"/>
        <w:rPr>
          <w:ins w:id="3507" w:author="Artin" w:date="2023-08-27T16:16:00Z"/>
          <w:sz w:val="24"/>
          <w:szCs w:val="24"/>
        </w:rPr>
      </w:pPr>
      <w:ins w:id="3508" w:author="Artin" w:date="2023-08-27T16:16:00Z">
        <w:r w:rsidRPr="00B702A1">
          <w:rPr>
            <w:sz w:val="24"/>
            <w:szCs w:val="24"/>
          </w:rPr>
          <w:t xml:space="preserve">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Nodule}             &amp; X &amp; X &amp;   \\</w:t>
        </w:r>
      </w:ins>
    </w:p>
    <w:p w14:paraId="20011C21" w14:textId="77777777" w:rsidR="00CA6F40" w:rsidRPr="00B702A1" w:rsidRDefault="00CA6F40" w:rsidP="00B702A1">
      <w:pPr>
        <w:spacing w:line="276" w:lineRule="auto"/>
        <w:rPr>
          <w:ins w:id="3509" w:author="Artin" w:date="2023-08-27T16:16:00Z"/>
          <w:sz w:val="24"/>
          <w:szCs w:val="24"/>
        </w:rPr>
      </w:pPr>
      <w:ins w:id="3510" w:author="Artin" w:date="2023-08-27T16:16:00Z">
        <w:r w:rsidRPr="00B702A1">
          <w:rPr>
            <w:sz w:val="24"/>
            <w:szCs w:val="24"/>
          </w:rPr>
          <w:t xml:space="preserve">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Pleural Other}      &amp;   &amp;   &amp; X \\</w:t>
        </w:r>
      </w:ins>
    </w:p>
    <w:p w14:paraId="65A0D07D" w14:textId="77777777" w:rsidR="00CA6F40" w:rsidRPr="00B702A1" w:rsidRDefault="00CA6F40" w:rsidP="00B702A1">
      <w:pPr>
        <w:spacing w:line="276" w:lineRule="auto"/>
        <w:rPr>
          <w:ins w:id="3511" w:author="Artin" w:date="2023-08-27T16:16:00Z"/>
          <w:sz w:val="24"/>
          <w:szCs w:val="24"/>
        </w:rPr>
      </w:pPr>
      <w:ins w:id="3512" w:author="Artin" w:date="2023-08-27T16:16:00Z">
        <w:r w:rsidRPr="00B702A1">
          <w:rPr>
            <w:sz w:val="24"/>
            <w:szCs w:val="24"/>
          </w:rPr>
          <w:t xml:space="preserve">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Pleural Thickening} &amp; X &amp; X &amp;   \\</w:t>
        </w:r>
      </w:ins>
    </w:p>
    <w:p w14:paraId="656B3595" w14:textId="77777777" w:rsidR="00CA6F40" w:rsidRPr="00B702A1" w:rsidRDefault="00CA6F40" w:rsidP="00B702A1">
      <w:pPr>
        <w:spacing w:line="276" w:lineRule="auto"/>
        <w:rPr>
          <w:ins w:id="3513" w:author="Artin" w:date="2023-08-27T16:16:00Z"/>
          <w:sz w:val="24"/>
          <w:szCs w:val="24"/>
        </w:rPr>
      </w:pPr>
      <w:ins w:id="3514" w:author="Artin" w:date="2023-08-27T16:16:00Z">
        <w:r w:rsidRPr="00B702A1">
          <w:rPr>
            <w:sz w:val="24"/>
            <w:szCs w:val="24"/>
          </w:rPr>
          <w:t xml:space="preserve">        \</w:t>
        </w:r>
        <w:proofErr w:type="spellStart"/>
        <w:r w:rsidRPr="00B702A1">
          <w:rPr>
            <w:sz w:val="24"/>
            <w:szCs w:val="24"/>
          </w:rPr>
          <w:t>cellcolor</w:t>
        </w:r>
        <w:proofErr w:type="spellEnd"/>
        <w:r w:rsidRPr="00B702A1">
          <w:rPr>
            <w:sz w:val="24"/>
            <w:szCs w:val="24"/>
          </w:rPr>
          <w:t>{</w:t>
        </w:r>
        <w:proofErr w:type="spellStart"/>
        <w:r w:rsidRPr="00B702A1">
          <w:rPr>
            <w:sz w:val="24"/>
            <w:szCs w:val="24"/>
          </w:rPr>
          <w:t>table_row_</w:t>
        </w:r>
        <w:proofErr w:type="gramStart"/>
        <w:r w:rsidRPr="00B702A1">
          <w:rPr>
            <w:sz w:val="24"/>
            <w:szCs w:val="24"/>
          </w:rPr>
          <w:t>highlight</w:t>
        </w:r>
        <w:proofErr w:type="spellEnd"/>
        <w:r w:rsidRPr="00B702A1">
          <w:rPr>
            <w:sz w:val="24"/>
            <w:szCs w:val="24"/>
          </w:rPr>
          <w:t>}\</w:t>
        </w:r>
        <w:proofErr w:type="spellStart"/>
        <w:proofErr w:type="gramEnd"/>
        <w:r w:rsidRPr="00B702A1">
          <w:rPr>
            <w:sz w:val="24"/>
            <w:szCs w:val="24"/>
          </w:rPr>
          <w:t>textbf</w:t>
        </w:r>
        <w:proofErr w:type="spellEnd"/>
        <w:r w:rsidRPr="00B702A1">
          <w:rPr>
            <w:sz w:val="24"/>
            <w:szCs w:val="24"/>
          </w:rPr>
          <w:t>{Pneumonia} &amp;</w:t>
        </w:r>
      </w:ins>
    </w:p>
    <w:p w14:paraId="5CF37DBA" w14:textId="77777777" w:rsidR="00CA6F40" w:rsidRPr="00B702A1" w:rsidRDefault="00CA6F40" w:rsidP="00B702A1">
      <w:pPr>
        <w:spacing w:line="276" w:lineRule="auto"/>
        <w:rPr>
          <w:ins w:id="3515" w:author="Artin" w:date="2023-08-27T16:16:00Z"/>
          <w:sz w:val="24"/>
          <w:szCs w:val="24"/>
        </w:rPr>
      </w:pPr>
      <w:ins w:id="3516"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X         &amp;</w:t>
        </w:r>
      </w:ins>
    </w:p>
    <w:p w14:paraId="042B384B" w14:textId="77777777" w:rsidR="00CA6F40" w:rsidRPr="00B702A1" w:rsidRDefault="00CA6F40" w:rsidP="00B702A1">
      <w:pPr>
        <w:spacing w:line="276" w:lineRule="auto"/>
        <w:rPr>
          <w:ins w:id="3517" w:author="Artin" w:date="2023-08-27T16:16:00Z"/>
          <w:sz w:val="24"/>
          <w:szCs w:val="24"/>
        </w:rPr>
      </w:pPr>
      <w:ins w:id="3518"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X         &amp;</w:t>
        </w:r>
      </w:ins>
    </w:p>
    <w:p w14:paraId="091B420F" w14:textId="77777777" w:rsidR="00CA6F40" w:rsidRPr="00B702A1" w:rsidRDefault="00CA6F40" w:rsidP="00B702A1">
      <w:pPr>
        <w:spacing w:line="276" w:lineRule="auto"/>
        <w:rPr>
          <w:ins w:id="3519" w:author="Artin" w:date="2023-08-27T16:16:00Z"/>
          <w:sz w:val="24"/>
          <w:szCs w:val="24"/>
        </w:rPr>
      </w:pPr>
      <w:ins w:id="3520" w:author="Artin" w:date="2023-08-27T16:16:00Z">
        <w:r w:rsidRPr="00B702A1">
          <w:rPr>
            <w:sz w:val="24"/>
            <w:szCs w:val="24"/>
          </w:rPr>
          <w:t xml:space="preserve">        \</w:t>
        </w:r>
        <w:proofErr w:type="spellStart"/>
        <w:proofErr w:type="gramStart"/>
        <w:r w:rsidRPr="00B702A1">
          <w:rPr>
            <w:sz w:val="24"/>
            <w:szCs w:val="24"/>
          </w:rPr>
          <w:t>cellcolor</w:t>
        </w:r>
        <w:proofErr w:type="spellEnd"/>
        <w:proofErr w:type="gramEnd"/>
        <w:r w:rsidRPr="00B702A1">
          <w:rPr>
            <w:sz w:val="24"/>
            <w:szCs w:val="24"/>
          </w:rPr>
          <w:t>{</w:t>
        </w:r>
        <w:proofErr w:type="spellStart"/>
        <w:r w:rsidRPr="00B702A1">
          <w:rPr>
            <w:sz w:val="24"/>
            <w:szCs w:val="24"/>
          </w:rPr>
          <w:t>table_row_highlight</w:t>
        </w:r>
        <w:proofErr w:type="spellEnd"/>
        <w:r w:rsidRPr="00B702A1">
          <w:rPr>
            <w:sz w:val="24"/>
            <w:szCs w:val="24"/>
          </w:rPr>
          <w:t>} X         \\</w:t>
        </w:r>
      </w:ins>
    </w:p>
    <w:p w14:paraId="75C1DE63" w14:textId="77777777" w:rsidR="00CA6F40" w:rsidRPr="00B702A1" w:rsidRDefault="00CA6F40" w:rsidP="00B702A1">
      <w:pPr>
        <w:spacing w:line="276" w:lineRule="auto"/>
        <w:rPr>
          <w:ins w:id="3521" w:author="Artin" w:date="2023-08-27T16:16:00Z"/>
          <w:sz w:val="24"/>
          <w:szCs w:val="24"/>
        </w:rPr>
      </w:pPr>
      <w:ins w:id="3522" w:author="Artin" w:date="2023-08-27T16:16:00Z">
        <w:r w:rsidRPr="00B702A1">
          <w:rPr>
            <w:sz w:val="24"/>
            <w:szCs w:val="24"/>
          </w:rPr>
          <w:t xml:space="preserve">        \</w:t>
        </w:r>
        <w:proofErr w:type="spellStart"/>
        <w:proofErr w:type="gramStart"/>
        <w:r w:rsidRPr="00B702A1">
          <w:rPr>
            <w:sz w:val="24"/>
            <w:szCs w:val="24"/>
          </w:rPr>
          <w:t>textbf</w:t>
        </w:r>
        <w:proofErr w:type="spellEnd"/>
        <w:r w:rsidRPr="00B702A1">
          <w:rPr>
            <w:sz w:val="24"/>
            <w:szCs w:val="24"/>
          </w:rPr>
          <w:t>{</w:t>
        </w:r>
        <w:proofErr w:type="gramEnd"/>
        <w:r w:rsidRPr="00B702A1">
          <w:rPr>
            <w:sz w:val="24"/>
            <w:szCs w:val="24"/>
          </w:rPr>
          <w:t>Pneumothorax}      &amp; X &amp; X &amp; X \\</w:t>
        </w:r>
      </w:ins>
    </w:p>
    <w:p w14:paraId="297D6ADC" w14:textId="77777777" w:rsidR="00CA6F40" w:rsidRPr="00B702A1" w:rsidRDefault="00CA6F40" w:rsidP="00B702A1">
      <w:pPr>
        <w:spacing w:line="276" w:lineRule="auto"/>
        <w:rPr>
          <w:ins w:id="3523" w:author="Artin" w:date="2023-08-27T16:16:00Z"/>
          <w:sz w:val="24"/>
          <w:szCs w:val="24"/>
        </w:rPr>
      </w:pPr>
      <w:ins w:id="3524" w:author="Artin" w:date="2023-08-27T16:16:00Z">
        <w:r w:rsidRPr="00B702A1">
          <w:rPr>
            <w:sz w:val="24"/>
            <w:szCs w:val="24"/>
          </w:rPr>
          <w:t xml:space="preserve">        Pulmonar Fibrosis          &amp;   &amp;   &amp;   \\</w:t>
        </w:r>
      </w:ins>
    </w:p>
    <w:p w14:paraId="4B794D2B" w14:textId="77777777" w:rsidR="00CA6F40" w:rsidRPr="00B702A1" w:rsidRDefault="00CA6F40" w:rsidP="00B702A1">
      <w:pPr>
        <w:spacing w:line="276" w:lineRule="auto"/>
        <w:rPr>
          <w:ins w:id="3525" w:author="Artin" w:date="2023-08-27T16:16:00Z"/>
          <w:sz w:val="24"/>
          <w:szCs w:val="24"/>
        </w:rPr>
      </w:pPr>
      <w:ins w:id="3526" w:author="Artin" w:date="2023-08-27T16:16:00Z">
        <w:r w:rsidRPr="00B702A1">
          <w:rPr>
            <w:sz w:val="24"/>
            <w:szCs w:val="24"/>
          </w:rPr>
          <w:t xml:space="preserve">        Scoliosis                  &amp;   &amp; X &amp;   \\</w:t>
        </w:r>
      </w:ins>
    </w:p>
    <w:p w14:paraId="07923CE5" w14:textId="77777777" w:rsidR="00CA6F40" w:rsidRPr="00B702A1" w:rsidRDefault="00CA6F40" w:rsidP="00B702A1">
      <w:pPr>
        <w:spacing w:line="276" w:lineRule="auto"/>
        <w:rPr>
          <w:ins w:id="3527" w:author="Artin" w:date="2023-08-27T16:16:00Z"/>
          <w:sz w:val="24"/>
          <w:szCs w:val="24"/>
        </w:rPr>
      </w:pPr>
      <w:ins w:id="3528" w:author="Artin" w:date="2023-08-27T16:16:00Z">
        <w:r w:rsidRPr="00B702A1">
          <w:rPr>
            <w:sz w:val="24"/>
            <w:szCs w:val="24"/>
          </w:rPr>
          <w:t xml:space="preserve">        Tuberculosis               &amp;   &amp; X &amp;   \\</w:t>
        </w:r>
      </w:ins>
    </w:p>
    <w:p w14:paraId="1036E19B" w14:textId="77777777" w:rsidR="00CA6F40" w:rsidRPr="00B702A1" w:rsidRDefault="00CA6F40" w:rsidP="00B702A1">
      <w:pPr>
        <w:spacing w:line="276" w:lineRule="auto"/>
        <w:rPr>
          <w:ins w:id="3529" w:author="Artin" w:date="2023-08-27T16:16:00Z"/>
          <w:sz w:val="24"/>
          <w:szCs w:val="24"/>
        </w:rPr>
      </w:pPr>
      <w:ins w:id="3530" w:author="Artin" w:date="2023-08-27T16:16:00Z">
        <w:r w:rsidRPr="00B702A1">
          <w:rPr>
            <w:sz w:val="24"/>
            <w:szCs w:val="24"/>
          </w:rPr>
          <w:t xml:space="preserve">        Tube                       &amp;   &amp; X &amp;   \\</w:t>
        </w:r>
      </w:ins>
    </w:p>
    <w:p w14:paraId="2479A491" w14:textId="0D4B4EF1" w:rsidR="00CA6F40" w:rsidRPr="00B702A1" w:rsidRDefault="00CA6F40" w:rsidP="00B702A1">
      <w:pPr>
        <w:spacing w:line="276" w:lineRule="auto"/>
        <w:rPr>
          <w:sz w:val="24"/>
          <w:szCs w:val="24"/>
          <w:rPrChange w:id="3531" w:author="Artin" w:date="2023-08-27T16:16:00Z">
            <w:rPr>
              <w:rFonts w:asciiTheme="minorHAnsi" w:hAnsiTheme="minorHAnsi"/>
              <w:color w:val="000000" w:themeColor="text1"/>
            </w:rPr>
          </w:rPrChange>
        </w:rPr>
      </w:pPr>
      <w:ins w:id="3532" w:author="Artin" w:date="2023-08-27T16:16:00Z">
        <w:r w:rsidRPr="00B702A1">
          <w:rPr>
            <w:sz w:val="24"/>
            <w:szCs w:val="24"/>
          </w:rPr>
          <w:t xml:space="preserve">    </w:t>
        </w:r>
      </w:ins>
      <w:r w:rsidRPr="00B702A1">
        <w:rPr>
          <w:sz w:val="24"/>
          <w:szCs w:val="24"/>
          <w:rPrChange w:id="3533" w:author="Artin" w:date="2023-08-27T16:16:00Z">
            <w:rPr>
              <w:rFonts w:asciiTheme="minorHAnsi" w:hAnsiTheme="minorHAnsi"/>
              <w:color w:val="000000" w:themeColor="text1"/>
            </w:rPr>
          </w:rPrChange>
        </w:rPr>
        <w:t>\</w:t>
      </w:r>
      <w:proofErr w:type="gramStart"/>
      <w:r w:rsidRPr="00B702A1">
        <w:rPr>
          <w:sz w:val="24"/>
          <w:szCs w:val="24"/>
          <w:rPrChange w:id="3534" w:author="Artin" w:date="2023-08-27T16:16:00Z">
            <w:rPr>
              <w:rFonts w:asciiTheme="minorHAnsi" w:hAnsiTheme="minorHAnsi"/>
              <w:color w:val="000000" w:themeColor="text1"/>
            </w:rPr>
          </w:rPrChange>
        </w:rPr>
        <w:t>end</w:t>
      </w:r>
      <w:proofErr w:type="gramEnd"/>
      <w:r w:rsidRPr="00B702A1">
        <w:rPr>
          <w:sz w:val="24"/>
          <w:szCs w:val="24"/>
          <w:rPrChange w:id="3535" w:author="Artin" w:date="2023-08-27T16:16:00Z">
            <w:rPr>
              <w:rFonts w:asciiTheme="minorHAnsi" w:hAnsiTheme="minorHAnsi"/>
              <w:color w:val="000000" w:themeColor="text1"/>
            </w:rPr>
          </w:rPrChange>
        </w:rPr>
        <w:t>{tabular</w:t>
      </w:r>
      <w:del w:id="3536" w:author="Artin" w:date="2023-08-27T16:16:00Z">
        <w:r w:rsidR="00217555" w:rsidRPr="00B702A1">
          <w:rPr>
            <w:rFonts w:cstheme="minorHAnsi"/>
            <w:color w:val="000000" w:themeColor="text1"/>
            <w:sz w:val="24"/>
            <w:szCs w:val="24"/>
          </w:rPr>
          <w:delText>}}</w:delText>
        </w:r>
      </w:del>
      <w:ins w:id="3537" w:author="Artin" w:date="2023-08-27T16:16:00Z">
        <w:r w:rsidRPr="00B702A1">
          <w:rPr>
            <w:sz w:val="24"/>
            <w:szCs w:val="24"/>
          </w:rPr>
          <w:t>}</w:t>
        </w:r>
      </w:ins>
    </w:p>
    <w:p w14:paraId="69AB1D6C" w14:textId="77777777" w:rsidR="00CA6F40" w:rsidRPr="00B702A1" w:rsidRDefault="00CA6F40" w:rsidP="00B702A1">
      <w:pPr>
        <w:spacing w:line="276" w:lineRule="auto"/>
        <w:rPr>
          <w:sz w:val="24"/>
          <w:szCs w:val="24"/>
          <w:rPrChange w:id="3538" w:author="Artin" w:date="2023-08-27T16:16:00Z">
            <w:rPr>
              <w:rFonts w:asciiTheme="minorHAnsi" w:hAnsiTheme="minorHAnsi"/>
              <w:color w:val="000000" w:themeColor="text1"/>
            </w:rPr>
          </w:rPrChange>
        </w:rPr>
      </w:pPr>
      <w:r w:rsidRPr="00B702A1">
        <w:rPr>
          <w:sz w:val="24"/>
          <w:szCs w:val="24"/>
          <w:rPrChange w:id="3539" w:author="Artin" w:date="2023-08-27T16:16:00Z">
            <w:rPr>
              <w:rFonts w:asciiTheme="minorHAnsi" w:hAnsiTheme="minorHAnsi"/>
              <w:color w:val="000000" w:themeColor="text1"/>
            </w:rPr>
          </w:rPrChange>
        </w:rPr>
        <w:t>\</w:t>
      </w:r>
      <w:proofErr w:type="gramStart"/>
      <w:r w:rsidRPr="00B702A1">
        <w:rPr>
          <w:sz w:val="24"/>
          <w:szCs w:val="24"/>
          <w:rPrChange w:id="3540" w:author="Artin" w:date="2023-08-27T16:16:00Z">
            <w:rPr>
              <w:rFonts w:asciiTheme="minorHAnsi" w:hAnsiTheme="minorHAnsi"/>
              <w:color w:val="000000" w:themeColor="text1"/>
            </w:rPr>
          </w:rPrChange>
        </w:rPr>
        <w:t>end</w:t>
      </w:r>
      <w:proofErr w:type="gramEnd"/>
      <w:r w:rsidRPr="00B702A1">
        <w:rPr>
          <w:sz w:val="24"/>
          <w:szCs w:val="24"/>
          <w:rPrChange w:id="3541" w:author="Artin" w:date="2023-08-27T16:16:00Z">
            <w:rPr>
              <w:rFonts w:asciiTheme="minorHAnsi" w:hAnsiTheme="minorHAnsi"/>
              <w:color w:val="000000" w:themeColor="text1"/>
            </w:rPr>
          </w:rPrChange>
        </w:rPr>
        <w:t>{table}</w:t>
      </w:r>
    </w:p>
    <w:p w14:paraId="6494B4C3" w14:textId="77777777" w:rsidR="00CA6F40" w:rsidRPr="00B702A1" w:rsidRDefault="00CA6F40" w:rsidP="00B702A1">
      <w:pPr>
        <w:spacing w:line="276" w:lineRule="auto"/>
        <w:rPr>
          <w:ins w:id="3542" w:author="Artin" w:date="2023-08-27T16:16:00Z"/>
          <w:sz w:val="24"/>
          <w:szCs w:val="24"/>
        </w:rPr>
      </w:pPr>
    </w:p>
    <w:p w14:paraId="37E798B2" w14:textId="4C59C37B" w:rsidR="00CA6F40" w:rsidRPr="00B702A1" w:rsidRDefault="00CA6F40" w:rsidP="00B702A1">
      <w:pPr>
        <w:spacing w:line="276" w:lineRule="auto"/>
        <w:rPr>
          <w:sz w:val="24"/>
          <w:szCs w:val="24"/>
          <w:rPrChange w:id="3543" w:author="Artin" w:date="2023-08-27T16:16:00Z">
            <w:rPr>
              <w:rFonts w:asciiTheme="minorHAnsi" w:hAnsiTheme="minorHAnsi"/>
              <w:color w:val="000000" w:themeColor="text1"/>
            </w:rPr>
          </w:rPrChange>
        </w:rPr>
      </w:pPr>
      <w:ins w:id="3544" w:author="Artin" w:date="2023-08-27T16:16:00Z">
        <w:r w:rsidRPr="00B702A1">
          <w:rPr>
            <w:sz w:val="24"/>
            <w:szCs w:val="24"/>
          </w:rPr>
          <w:t xml:space="preserve">The distribution of samples per pathology in each dataset is presented in </w:t>
        </w:r>
      </w:ins>
      <w:r w:rsidRPr="00B702A1">
        <w:rPr>
          <w:sz w:val="24"/>
          <w:szCs w:val="24"/>
          <w:rPrChange w:id="3545" w:author="Artin" w:date="2023-08-27T16:16:00Z">
            <w:rPr>
              <w:rFonts w:asciiTheme="minorHAnsi" w:hAnsiTheme="minorHAnsi"/>
              <w:color w:val="000000" w:themeColor="text1"/>
            </w:rPr>
          </w:rPrChange>
        </w:rPr>
        <w:t>Table~\ref{tab:taxonomy.table.2.datasets.ninstances</w:t>
      </w:r>
      <w:del w:id="3546" w:author="Artin" w:date="2023-08-27T16:16:00Z">
        <w:r w:rsidR="00217555" w:rsidRPr="00B702A1">
          <w:rPr>
            <w:rFonts w:cstheme="minorHAnsi"/>
            <w:color w:val="000000" w:themeColor="text1"/>
            <w:sz w:val="24"/>
            <w:szCs w:val="24"/>
          </w:rPr>
          <w:delText>} shows the number of instances that has a specific pathology in each of the three studied datasets (CheX~\cite{irvin_CheXpert_2019}, PADCHEST~\cite{bustos_Padchest_2020}, NIH~\cite{wang_ChestXRay8_2017}). Prior to</w:delText>
        </w:r>
      </w:del>
      <w:ins w:id="3547" w:author="Artin" w:date="2023-08-27T16:16:00Z">
        <w:r w:rsidRPr="00B702A1">
          <w:rPr>
            <w:sz w:val="24"/>
            <w:szCs w:val="24"/>
          </w:rPr>
          <w:t>}. Before</w:t>
        </w:r>
      </w:ins>
      <w:r w:rsidRPr="00B702A1">
        <w:rPr>
          <w:sz w:val="24"/>
          <w:szCs w:val="24"/>
          <w:rPrChange w:id="3548" w:author="Artin" w:date="2023-08-27T16:16:00Z">
            <w:rPr>
              <w:rFonts w:asciiTheme="minorHAnsi" w:hAnsiTheme="minorHAnsi"/>
              <w:color w:val="000000" w:themeColor="text1"/>
            </w:rPr>
          </w:rPrChange>
        </w:rPr>
        <w:t xml:space="preserve"> applying the proposed technique</w:t>
      </w:r>
      <w:ins w:id="3549" w:author="Artin" w:date="2023-08-27T16:16:00Z">
        <w:r w:rsidRPr="00B702A1">
          <w:rPr>
            <w:sz w:val="24"/>
            <w:szCs w:val="24"/>
          </w:rPr>
          <w:t>,</w:t>
        </w:r>
      </w:ins>
      <w:r w:rsidRPr="00B702A1">
        <w:rPr>
          <w:sz w:val="24"/>
          <w:szCs w:val="24"/>
          <w:rPrChange w:id="3550" w:author="Artin" w:date="2023-08-27T16:16:00Z">
            <w:rPr>
              <w:rFonts w:asciiTheme="minorHAnsi" w:hAnsiTheme="minorHAnsi"/>
              <w:color w:val="000000" w:themeColor="text1"/>
            </w:rPr>
          </w:rPrChange>
        </w:rPr>
        <w:t xml:space="preserve"> a </w:t>
      </w:r>
      <w:del w:id="3551" w:author="Artin" w:date="2023-08-27T16:16:00Z">
        <w:r w:rsidR="00217555" w:rsidRPr="00B702A1">
          <w:rPr>
            <w:rFonts w:cstheme="minorHAnsi"/>
            <w:color w:val="000000" w:themeColor="text1"/>
            <w:sz w:val="24"/>
            <w:szCs w:val="24"/>
          </w:rPr>
          <w:delText>set</w:delText>
        </w:r>
      </w:del>
      <w:ins w:id="3552" w:author="Artin" w:date="2023-08-27T16:16:00Z">
        <w:r w:rsidRPr="00B702A1">
          <w:rPr>
            <w:sz w:val="24"/>
            <w:szCs w:val="24"/>
          </w:rPr>
          <w:t>series</w:t>
        </w:r>
      </w:ins>
      <w:r w:rsidRPr="00B702A1">
        <w:rPr>
          <w:sz w:val="24"/>
          <w:szCs w:val="24"/>
          <w:rPrChange w:id="3553" w:author="Artin" w:date="2023-08-27T16:16:00Z">
            <w:rPr>
              <w:rFonts w:asciiTheme="minorHAnsi" w:hAnsiTheme="minorHAnsi"/>
              <w:color w:val="000000" w:themeColor="text1"/>
            </w:rPr>
          </w:rPrChange>
        </w:rPr>
        <w:t xml:space="preserve"> of preprocessing steps are </w:t>
      </w:r>
      <w:del w:id="3554" w:author="Artin" w:date="2023-08-27T16:16:00Z">
        <w:r w:rsidR="00217555" w:rsidRPr="00B702A1">
          <w:rPr>
            <w:rFonts w:cstheme="minorHAnsi"/>
            <w:color w:val="000000" w:themeColor="text1"/>
            <w:sz w:val="24"/>
            <w:szCs w:val="24"/>
          </w:rPr>
          <w:delText xml:space="preserve">applied to </w:delText>
        </w:r>
      </w:del>
      <w:ins w:id="3555" w:author="Artin" w:date="2023-08-27T16:16:00Z">
        <w:r w:rsidRPr="00B702A1">
          <w:rPr>
            <w:sz w:val="24"/>
            <w:szCs w:val="24"/>
          </w:rPr>
          <w:t xml:space="preserve">performed on the </w:t>
        </w:r>
      </w:ins>
      <w:r w:rsidRPr="00B702A1">
        <w:rPr>
          <w:sz w:val="24"/>
          <w:szCs w:val="24"/>
          <w:rPrChange w:id="3556" w:author="Artin" w:date="2023-08-27T16:16:00Z">
            <w:rPr>
              <w:rFonts w:asciiTheme="minorHAnsi" w:hAnsiTheme="minorHAnsi"/>
              <w:color w:val="000000" w:themeColor="text1"/>
            </w:rPr>
          </w:rPrChange>
        </w:rPr>
        <w:t xml:space="preserve">ground truth label set. In </w:t>
      </w:r>
      <w:ins w:id="3557" w:author="Artin" w:date="2023-08-27T16:16:00Z">
        <w:r w:rsidRPr="00B702A1">
          <w:rPr>
            <w:sz w:val="24"/>
            <w:szCs w:val="24"/>
          </w:rPr>
          <w:t xml:space="preserve">the context of </w:t>
        </w:r>
      </w:ins>
      <w:r w:rsidRPr="00B702A1">
        <w:rPr>
          <w:sz w:val="24"/>
          <w:szCs w:val="24"/>
          <w:rPrChange w:id="3558" w:author="Artin" w:date="2023-08-27T16:16:00Z">
            <w:rPr>
              <w:rFonts w:asciiTheme="minorHAnsi" w:hAnsiTheme="minorHAnsi"/>
              <w:color w:val="000000" w:themeColor="text1"/>
            </w:rPr>
          </w:rPrChange>
        </w:rPr>
        <w:t xml:space="preserve">medical images </w:t>
      </w:r>
      <w:del w:id="3559" w:author="Artin" w:date="2023-08-27T16:16:00Z">
        <w:r w:rsidR="00217555" w:rsidRPr="00B702A1">
          <w:rPr>
            <w:rFonts w:cstheme="minorHAnsi"/>
            <w:color w:val="000000" w:themeColor="text1"/>
            <w:sz w:val="24"/>
            <w:szCs w:val="24"/>
          </w:rPr>
          <w:delText>with</w:delText>
        </w:r>
      </w:del>
      <w:ins w:id="3560" w:author="Artin" w:date="2023-08-27T16:16:00Z">
        <w:r w:rsidRPr="00B702A1">
          <w:rPr>
            <w:sz w:val="24"/>
            <w:szCs w:val="24"/>
          </w:rPr>
          <w:t>containing</w:t>
        </w:r>
      </w:ins>
      <w:r w:rsidRPr="00B702A1">
        <w:rPr>
          <w:sz w:val="24"/>
          <w:szCs w:val="24"/>
          <w:rPrChange w:id="3561" w:author="Artin" w:date="2023-08-27T16:16:00Z">
            <w:rPr>
              <w:rFonts w:asciiTheme="minorHAnsi" w:hAnsiTheme="minorHAnsi"/>
              <w:color w:val="000000" w:themeColor="text1"/>
            </w:rPr>
          </w:rPrChange>
        </w:rPr>
        <w:t xml:space="preserve"> multiple classes, it is </w:t>
      </w:r>
      <w:del w:id="3562" w:author="Artin" w:date="2023-08-27T16:16:00Z">
        <w:r w:rsidR="00217555" w:rsidRPr="00B702A1">
          <w:rPr>
            <w:rFonts w:cstheme="minorHAnsi"/>
            <w:color w:val="000000" w:themeColor="text1"/>
            <w:sz w:val="24"/>
            <w:szCs w:val="24"/>
          </w:rPr>
          <w:delText>common</w:delText>
        </w:r>
      </w:del>
      <w:ins w:id="3563" w:author="Artin" w:date="2023-08-27T16:16:00Z">
        <w:r w:rsidRPr="00B702A1">
          <w:rPr>
            <w:sz w:val="24"/>
            <w:szCs w:val="24"/>
          </w:rPr>
          <w:t>a prevailing practice</w:t>
        </w:r>
      </w:ins>
      <w:r w:rsidRPr="00B702A1">
        <w:rPr>
          <w:sz w:val="24"/>
          <w:szCs w:val="24"/>
          <w:rPrChange w:id="3564" w:author="Artin" w:date="2023-08-27T16:16:00Z">
            <w:rPr>
              <w:rFonts w:asciiTheme="minorHAnsi" w:hAnsiTheme="minorHAnsi"/>
              <w:color w:val="000000" w:themeColor="text1"/>
            </w:rPr>
          </w:rPrChange>
        </w:rPr>
        <w:t xml:space="preserve"> for the </w:t>
      </w:r>
      <w:del w:id="3565" w:author="Artin" w:date="2023-08-27T16:16:00Z">
        <w:r w:rsidR="00217555" w:rsidRPr="00B702A1">
          <w:rPr>
            <w:rFonts w:cstheme="minorHAnsi"/>
            <w:color w:val="000000" w:themeColor="text1"/>
            <w:sz w:val="24"/>
            <w:szCs w:val="24"/>
          </w:rPr>
          <w:delText>labeler to only label</w:delText>
        </w:r>
      </w:del>
      <w:ins w:id="3566" w:author="Artin" w:date="2023-08-27T16:16:00Z">
        <w:r w:rsidRPr="00B702A1">
          <w:rPr>
            <w:sz w:val="24"/>
            <w:szCs w:val="24"/>
          </w:rPr>
          <w:t>individual responsible for labeling to solely annotate</w:t>
        </w:r>
      </w:ins>
      <w:r w:rsidRPr="00B702A1">
        <w:rPr>
          <w:sz w:val="24"/>
          <w:szCs w:val="24"/>
          <w:rPrChange w:id="3567" w:author="Artin" w:date="2023-08-27T16:16:00Z">
            <w:rPr>
              <w:rFonts w:asciiTheme="minorHAnsi" w:hAnsiTheme="minorHAnsi"/>
              <w:color w:val="000000" w:themeColor="text1"/>
            </w:rPr>
          </w:rPrChange>
        </w:rPr>
        <w:t xml:space="preserve"> the pathologies that </w:t>
      </w:r>
      <w:ins w:id="3568" w:author="Artin" w:date="2023-08-27T16:16:00Z">
        <w:r w:rsidRPr="00B702A1">
          <w:rPr>
            <w:sz w:val="24"/>
            <w:szCs w:val="24"/>
          </w:rPr>
          <w:t xml:space="preserve">are pertinent to </w:t>
        </w:r>
      </w:ins>
      <w:r w:rsidRPr="00B702A1">
        <w:rPr>
          <w:sz w:val="24"/>
          <w:szCs w:val="24"/>
          <w:rPrChange w:id="3569" w:author="Artin" w:date="2023-08-27T16:16:00Z">
            <w:rPr>
              <w:rFonts w:asciiTheme="minorHAnsi" w:hAnsiTheme="minorHAnsi"/>
              <w:color w:val="000000" w:themeColor="text1"/>
            </w:rPr>
          </w:rPrChange>
        </w:rPr>
        <w:t xml:space="preserve">their </w:t>
      </w:r>
      <w:ins w:id="3570" w:author="Artin" w:date="2023-08-27T16:16:00Z">
        <w:r w:rsidRPr="00B702A1">
          <w:rPr>
            <w:sz w:val="24"/>
            <w:szCs w:val="24"/>
          </w:rPr>
          <w:t xml:space="preserve">specific </w:t>
        </w:r>
      </w:ins>
      <w:r w:rsidRPr="00B702A1">
        <w:rPr>
          <w:sz w:val="24"/>
          <w:szCs w:val="24"/>
          <w:rPrChange w:id="3571" w:author="Artin" w:date="2023-08-27T16:16:00Z">
            <w:rPr>
              <w:rFonts w:asciiTheme="minorHAnsi" w:hAnsiTheme="minorHAnsi"/>
              <w:color w:val="000000" w:themeColor="text1"/>
            </w:rPr>
          </w:rPrChange>
        </w:rPr>
        <w:t xml:space="preserve">study </w:t>
      </w:r>
      <w:del w:id="3572" w:author="Artin" w:date="2023-08-27T16:16:00Z">
        <w:r w:rsidR="00217555" w:rsidRPr="00B702A1">
          <w:rPr>
            <w:rFonts w:cstheme="minorHAnsi"/>
            <w:color w:val="000000" w:themeColor="text1"/>
            <w:sz w:val="24"/>
            <w:szCs w:val="24"/>
          </w:rPr>
          <w:delText xml:space="preserve">requires. This sometimes result in </w:delText>
        </w:r>
      </w:del>
      <w:ins w:id="3573" w:author="Artin" w:date="2023-08-27T16:16:00Z">
        <w:r w:rsidRPr="00B702A1">
          <w:rPr>
            <w:sz w:val="24"/>
            <w:szCs w:val="24"/>
          </w:rPr>
          <w:t xml:space="preserve">requirements. Occasionally, there are </w:t>
        </w:r>
      </w:ins>
      <w:r w:rsidRPr="00B702A1">
        <w:rPr>
          <w:sz w:val="24"/>
          <w:szCs w:val="24"/>
          <w:rPrChange w:id="3574" w:author="Artin" w:date="2023-08-27T16:16:00Z">
            <w:rPr>
              <w:rFonts w:asciiTheme="minorHAnsi" w:hAnsiTheme="minorHAnsi"/>
              <w:color w:val="000000" w:themeColor="text1"/>
            </w:rPr>
          </w:rPrChange>
        </w:rPr>
        <w:t xml:space="preserve">situations </w:t>
      </w:r>
      <w:del w:id="3575" w:author="Artin" w:date="2023-08-27T16:16:00Z">
        <w:r w:rsidR="00217555" w:rsidRPr="00B702A1">
          <w:rPr>
            <w:rFonts w:cstheme="minorHAnsi"/>
            <w:color w:val="000000" w:themeColor="text1"/>
            <w:sz w:val="24"/>
            <w:szCs w:val="24"/>
          </w:rPr>
          <w:delText>where some</w:delText>
        </w:r>
      </w:del>
      <w:ins w:id="3576" w:author="Artin" w:date="2023-08-27T16:16:00Z">
        <w:r w:rsidRPr="00B702A1">
          <w:rPr>
            <w:sz w:val="24"/>
            <w:szCs w:val="24"/>
          </w:rPr>
          <w:t>wherein certain</w:t>
        </w:r>
      </w:ins>
      <w:r w:rsidRPr="00B702A1">
        <w:rPr>
          <w:sz w:val="24"/>
          <w:szCs w:val="24"/>
          <w:rPrChange w:id="3577" w:author="Artin" w:date="2023-08-27T16:16:00Z">
            <w:rPr>
              <w:rFonts w:asciiTheme="minorHAnsi" w:hAnsiTheme="minorHAnsi"/>
              <w:color w:val="000000" w:themeColor="text1"/>
            </w:rPr>
          </w:rPrChange>
        </w:rPr>
        <w:t xml:space="preserve"> instances of data are </w:t>
      </w:r>
      <w:del w:id="3578" w:author="Artin" w:date="2023-08-27T16:16:00Z">
        <w:r w:rsidR="00217555" w:rsidRPr="00B702A1">
          <w:rPr>
            <w:rFonts w:cstheme="minorHAnsi"/>
            <w:color w:val="000000" w:themeColor="text1"/>
            <w:sz w:val="24"/>
            <w:szCs w:val="24"/>
          </w:rPr>
          <w:delText xml:space="preserve">labeled for the presence of some of the </w:delText>
        </w:r>
      </w:del>
      <w:ins w:id="3579" w:author="Artin" w:date="2023-08-27T16:16:00Z">
        <w:r w:rsidRPr="00B702A1">
          <w:rPr>
            <w:sz w:val="24"/>
            <w:szCs w:val="24"/>
          </w:rPr>
          <w:t xml:space="preserve">classified as having specific </w:t>
        </w:r>
      </w:ins>
      <w:r w:rsidRPr="00B702A1">
        <w:rPr>
          <w:sz w:val="24"/>
          <w:szCs w:val="24"/>
          <w:rPrChange w:id="3580" w:author="Artin" w:date="2023-08-27T16:16:00Z">
            <w:rPr>
              <w:rFonts w:asciiTheme="minorHAnsi" w:hAnsiTheme="minorHAnsi"/>
              <w:color w:val="000000" w:themeColor="text1"/>
            </w:rPr>
          </w:rPrChange>
        </w:rPr>
        <w:t>child pathologies</w:t>
      </w:r>
      <w:ins w:id="3581" w:author="Artin" w:date="2023-08-27T16:16:00Z">
        <w:r w:rsidRPr="00B702A1">
          <w:rPr>
            <w:sz w:val="24"/>
            <w:szCs w:val="24"/>
          </w:rPr>
          <w:t>,</w:t>
        </w:r>
      </w:ins>
      <w:r w:rsidRPr="00B702A1">
        <w:rPr>
          <w:sz w:val="24"/>
          <w:szCs w:val="24"/>
          <w:rPrChange w:id="3582" w:author="Artin" w:date="2023-08-27T16:16:00Z">
            <w:rPr>
              <w:rFonts w:asciiTheme="minorHAnsi" w:hAnsiTheme="minorHAnsi"/>
              <w:color w:val="000000" w:themeColor="text1"/>
            </w:rPr>
          </w:rPrChange>
        </w:rPr>
        <w:t xml:space="preserve"> but not their corresponding parent pathologies. </w:t>
      </w:r>
      <w:del w:id="3583" w:author="Artin" w:date="2023-08-27T16:16:00Z">
        <w:r w:rsidR="00217555" w:rsidRPr="00B702A1">
          <w:rPr>
            <w:rFonts w:cstheme="minorHAnsi"/>
            <w:color w:val="000000" w:themeColor="text1"/>
            <w:sz w:val="24"/>
            <w:szCs w:val="24"/>
          </w:rPr>
          <w:delText>To compensate</w:delText>
        </w:r>
      </w:del>
      <w:ins w:id="3584" w:author="Artin" w:date="2023-08-27T16:16:00Z">
        <w:r w:rsidRPr="00B702A1">
          <w:rPr>
            <w:sz w:val="24"/>
            <w:szCs w:val="24"/>
          </w:rPr>
          <w:t>In order to address the absence of labels</w:t>
        </w:r>
      </w:ins>
      <w:r w:rsidRPr="00B702A1">
        <w:rPr>
          <w:sz w:val="24"/>
          <w:szCs w:val="24"/>
          <w:rPrChange w:id="3585" w:author="Artin" w:date="2023-08-27T16:16:00Z">
            <w:rPr>
              <w:rFonts w:asciiTheme="minorHAnsi" w:hAnsiTheme="minorHAnsi"/>
              <w:color w:val="000000" w:themeColor="text1"/>
            </w:rPr>
          </w:rPrChange>
        </w:rPr>
        <w:t xml:space="preserve"> for </w:t>
      </w:r>
      <w:del w:id="3586" w:author="Artin" w:date="2023-08-27T16:16:00Z">
        <w:r w:rsidR="00217555" w:rsidRPr="00B702A1">
          <w:rPr>
            <w:rFonts w:cstheme="minorHAnsi"/>
            <w:color w:val="000000" w:themeColor="text1"/>
            <w:sz w:val="24"/>
            <w:szCs w:val="24"/>
          </w:rPr>
          <w:delText>this lack of labeling for some</w:delText>
        </w:r>
      </w:del>
      <w:ins w:id="3587" w:author="Artin" w:date="2023-08-27T16:16:00Z">
        <w:r w:rsidRPr="00B702A1">
          <w:rPr>
            <w:sz w:val="24"/>
            <w:szCs w:val="24"/>
          </w:rPr>
          <w:t>certain</w:t>
        </w:r>
      </w:ins>
      <w:r w:rsidRPr="00B702A1">
        <w:rPr>
          <w:sz w:val="24"/>
          <w:szCs w:val="24"/>
          <w:rPrChange w:id="3588" w:author="Artin" w:date="2023-08-27T16:16:00Z">
            <w:rPr>
              <w:rFonts w:asciiTheme="minorHAnsi" w:hAnsiTheme="minorHAnsi"/>
              <w:color w:val="000000" w:themeColor="text1"/>
            </w:rPr>
          </w:rPrChange>
        </w:rPr>
        <w:t xml:space="preserve"> parent classes</w:t>
      </w:r>
      <w:ins w:id="3589" w:author="Artin" w:date="2023-08-27T16:16:00Z">
        <w:r w:rsidRPr="00B702A1">
          <w:rPr>
            <w:sz w:val="24"/>
            <w:szCs w:val="24"/>
          </w:rPr>
          <w:t>,</w:t>
        </w:r>
      </w:ins>
      <w:r w:rsidRPr="00B702A1">
        <w:rPr>
          <w:sz w:val="24"/>
          <w:szCs w:val="24"/>
          <w:rPrChange w:id="3590" w:author="Artin" w:date="2023-08-27T16:16:00Z">
            <w:rPr>
              <w:rFonts w:asciiTheme="minorHAnsi" w:hAnsiTheme="minorHAnsi"/>
              <w:color w:val="000000" w:themeColor="text1"/>
            </w:rPr>
          </w:rPrChange>
        </w:rPr>
        <w:t xml:space="preserve"> which is </w:t>
      </w:r>
      <w:del w:id="3591" w:author="Artin" w:date="2023-08-27T16:16:00Z">
        <w:r w:rsidR="00217555" w:rsidRPr="00B702A1">
          <w:rPr>
            <w:rFonts w:cstheme="minorHAnsi"/>
            <w:color w:val="000000" w:themeColor="text1"/>
            <w:sz w:val="24"/>
            <w:szCs w:val="24"/>
          </w:rPr>
          <w:delText>necessary</w:delText>
        </w:r>
      </w:del>
      <w:ins w:id="3592" w:author="Artin" w:date="2023-08-27T16:16:00Z">
        <w:r w:rsidRPr="00B702A1">
          <w:rPr>
            <w:sz w:val="24"/>
            <w:szCs w:val="24"/>
          </w:rPr>
          <w:t>crucial</w:t>
        </w:r>
      </w:ins>
      <w:r w:rsidRPr="00B702A1">
        <w:rPr>
          <w:sz w:val="24"/>
          <w:szCs w:val="24"/>
          <w:rPrChange w:id="3593" w:author="Artin" w:date="2023-08-27T16:16:00Z">
            <w:rPr>
              <w:rFonts w:asciiTheme="minorHAnsi" w:hAnsiTheme="minorHAnsi"/>
              <w:color w:val="000000" w:themeColor="text1"/>
            </w:rPr>
          </w:rPrChange>
        </w:rPr>
        <w:t xml:space="preserve"> for the </w:t>
      </w:r>
      <w:del w:id="3594" w:author="Artin" w:date="2023-08-27T16:16:00Z">
        <w:r w:rsidR="00217555" w:rsidRPr="00B702A1">
          <w:rPr>
            <w:rFonts w:cstheme="minorHAnsi"/>
            <w:color w:val="000000" w:themeColor="text1"/>
            <w:sz w:val="24"/>
            <w:szCs w:val="24"/>
          </w:rPr>
          <w:delText>effectiveness</w:delText>
        </w:r>
      </w:del>
      <w:ins w:id="3595" w:author="Artin" w:date="2023-08-27T16:16:00Z">
        <w:r w:rsidRPr="00B702A1">
          <w:rPr>
            <w:sz w:val="24"/>
            <w:szCs w:val="24"/>
          </w:rPr>
          <w:t>efficacy</w:t>
        </w:r>
      </w:ins>
      <w:r w:rsidRPr="00B702A1">
        <w:rPr>
          <w:sz w:val="24"/>
          <w:szCs w:val="24"/>
          <w:rPrChange w:id="3596" w:author="Artin" w:date="2023-08-27T16:16:00Z">
            <w:rPr>
              <w:rFonts w:asciiTheme="minorHAnsi" w:hAnsiTheme="minorHAnsi"/>
              <w:color w:val="000000" w:themeColor="text1"/>
            </w:rPr>
          </w:rPrChange>
        </w:rPr>
        <w:t xml:space="preserve"> of the proposed techniques, we </w:t>
      </w:r>
      <w:del w:id="3597" w:author="Artin" w:date="2023-08-27T16:16:00Z">
        <w:r w:rsidR="00217555" w:rsidRPr="00B702A1">
          <w:rPr>
            <w:rFonts w:cstheme="minorHAnsi"/>
            <w:color w:val="000000" w:themeColor="text1"/>
            <w:sz w:val="24"/>
            <w:szCs w:val="24"/>
          </w:rPr>
          <w:delText>updated</w:delText>
        </w:r>
      </w:del>
      <w:ins w:id="3598" w:author="Artin" w:date="2023-08-27T16:16:00Z">
        <w:r w:rsidRPr="00B702A1">
          <w:rPr>
            <w:sz w:val="24"/>
            <w:szCs w:val="24"/>
          </w:rPr>
          <w:t>have modified</w:t>
        </w:r>
      </w:ins>
      <w:r w:rsidRPr="00B702A1">
        <w:rPr>
          <w:sz w:val="24"/>
          <w:szCs w:val="24"/>
          <w:rPrChange w:id="3599" w:author="Artin" w:date="2023-08-27T16:16:00Z">
            <w:rPr>
              <w:rFonts w:asciiTheme="minorHAnsi" w:hAnsiTheme="minorHAnsi"/>
              <w:color w:val="000000" w:themeColor="text1"/>
            </w:rPr>
          </w:rPrChange>
        </w:rPr>
        <w:t xml:space="preserve"> the label value </w:t>
      </w:r>
      <w:del w:id="3600" w:author="Artin" w:date="2023-08-27T16:16:00Z">
        <w:r w:rsidR="00217555" w:rsidRPr="00B702A1">
          <w:rPr>
            <w:rFonts w:cstheme="minorHAnsi"/>
            <w:color w:val="000000" w:themeColor="text1"/>
            <w:sz w:val="24"/>
            <w:szCs w:val="24"/>
          </w:rPr>
          <w:delText>indicating</w:delText>
        </w:r>
      </w:del>
      <w:ins w:id="3601" w:author="Artin" w:date="2023-08-27T16:16:00Z">
        <w:r w:rsidRPr="00B702A1">
          <w:rPr>
            <w:sz w:val="24"/>
            <w:szCs w:val="24"/>
          </w:rPr>
          <w:t>to signify</w:t>
        </w:r>
      </w:ins>
      <w:r w:rsidRPr="00B702A1">
        <w:rPr>
          <w:sz w:val="24"/>
          <w:szCs w:val="24"/>
          <w:rPrChange w:id="3602" w:author="Artin" w:date="2023-08-27T16:16:00Z">
            <w:rPr>
              <w:rFonts w:asciiTheme="minorHAnsi" w:hAnsiTheme="minorHAnsi"/>
              <w:color w:val="000000" w:themeColor="text1"/>
            </w:rPr>
          </w:rPrChange>
        </w:rPr>
        <w:t xml:space="preserve"> the presence of classes with at least one child class </w:t>
      </w:r>
      <w:del w:id="3603" w:author="Artin" w:date="2023-08-27T16:16:00Z">
        <w:r w:rsidR="00217555" w:rsidRPr="00B702A1">
          <w:rPr>
            <w:rFonts w:cstheme="minorHAnsi"/>
            <w:color w:val="000000" w:themeColor="text1"/>
            <w:sz w:val="24"/>
            <w:szCs w:val="24"/>
          </w:rPr>
          <w:delText>to</w:delText>
        </w:r>
      </w:del>
      <w:ins w:id="3604" w:author="Artin" w:date="2023-08-27T16:16:00Z">
        <w:r w:rsidRPr="00B702A1">
          <w:rPr>
            <w:sz w:val="24"/>
            <w:szCs w:val="24"/>
          </w:rPr>
          <w:t>as</w:t>
        </w:r>
      </w:ins>
      <w:r w:rsidRPr="00B702A1">
        <w:rPr>
          <w:sz w:val="24"/>
          <w:szCs w:val="24"/>
          <w:rPrChange w:id="3605" w:author="Artin" w:date="2023-08-27T16:16:00Z">
            <w:rPr>
              <w:rFonts w:asciiTheme="minorHAnsi" w:hAnsiTheme="minorHAnsi"/>
              <w:color w:val="000000" w:themeColor="text1"/>
            </w:rPr>
          </w:rPrChange>
        </w:rPr>
        <w:t xml:space="preserve"> \</w:t>
      </w:r>
      <w:proofErr w:type="spellStart"/>
      <w:r w:rsidRPr="00B702A1">
        <w:rPr>
          <w:sz w:val="24"/>
          <w:szCs w:val="24"/>
          <w:rPrChange w:id="3606" w:author="Artin" w:date="2023-08-27T16:16:00Z">
            <w:rPr>
              <w:rFonts w:asciiTheme="minorHAnsi" w:hAnsiTheme="minorHAnsi"/>
              <w:color w:val="000000" w:themeColor="text1"/>
            </w:rPr>
          </w:rPrChange>
        </w:rPr>
        <w:t>textcolor</w:t>
      </w:r>
      <w:proofErr w:type="spellEnd"/>
      <w:r w:rsidRPr="00B702A1">
        <w:rPr>
          <w:sz w:val="24"/>
          <w:szCs w:val="24"/>
          <w:rPrChange w:id="3607" w:author="Artin" w:date="2023-08-27T16:16:00Z">
            <w:rPr>
              <w:rFonts w:asciiTheme="minorHAnsi" w:hAnsiTheme="minorHAnsi"/>
              <w:color w:val="000000" w:themeColor="text1"/>
            </w:rPr>
          </w:rPrChange>
        </w:rPr>
        <w:t>{blue}{TRUE</w:t>
      </w:r>
      <w:del w:id="3608" w:author="Artin" w:date="2023-08-27T16:16:00Z">
        <w:r w:rsidR="00217555" w:rsidRPr="00B702A1">
          <w:rPr>
            <w:rFonts w:cstheme="minorHAnsi"/>
            <w:color w:val="000000" w:themeColor="text1"/>
            <w:sz w:val="24"/>
            <w:szCs w:val="24"/>
          </w:rPr>
          <w:delText>} (</w:delText>
        </w:r>
      </w:del>
      <w:ins w:id="3609" w:author="Artin" w:date="2023-08-27T16:16:00Z">
        <w:r w:rsidRPr="00B702A1">
          <w:rPr>
            <w:sz w:val="24"/>
            <w:szCs w:val="24"/>
          </w:rPr>
          <w:t xml:space="preserve">}, </w:t>
        </w:r>
      </w:ins>
      <w:r w:rsidRPr="00B702A1">
        <w:rPr>
          <w:sz w:val="24"/>
          <w:szCs w:val="24"/>
          <w:rPrChange w:id="3610" w:author="Artin" w:date="2023-08-27T16:16:00Z">
            <w:rPr>
              <w:rFonts w:asciiTheme="minorHAnsi" w:hAnsiTheme="minorHAnsi"/>
              <w:color w:val="000000" w:themeColor="text1"/>
            </w:rPr>
          </w:rPrChange>
        </w:rPr>
        <w:t xml:space="preserve">indicating </w:t>
      </w:r>
      <w:ins w:id="3611" w:author="Artin" w:date="2023-08-27T16:16:00Z">
        <w:r w:rsidRPr="00B702A1">
          <w:rPr>
            <w:sz w:val="24"/>
            <w:szCs w:val="24"/>
          </w:rPr>
          <w:t xml:space="preserve">the existence of </w:t>
        </w:r>
      </w:ins>
      <w:r w:rsidRPr="00B702A1">
        <w:rPr>
          <w:sz w:val="24"/>
          <w:szCs w:val="24"/>
          <w:rPrChange w:id="3612" w:author="Artin" w:date="2023-08-27T16:16:00Z">
            <w:rPr>
              <w:rFonts w:asciiTheme="minorHAnsi" w:hAnsiTheme="minorHAnsi"/>
              <w:color w:val="000000" w:themeColor="text1"/>
            </w:rPr>
          </w:rPrChange>
        </w:rPr>
        <w:t xml:space="preserve">the class </w:t>
      </w:r>
      <w:del w:id="3613" w:author="Artin" w:date="2023-08-27T16:16:00Z">
        <w:r w:rsidR="00217555" w:rsidRPr="00B702A1">
          <w:rPr>
            <w:rFonts w:cstheme="minorHAnsi"/>
            <w:color w:val="000000" w:themeColor="text1"/>
            <w:sz w:val="24"/>
            <w:szCs w:val="24"/>
          </w:rPr>
          <w:delText xml:space="preserve">exist </w:delText>
        </w:r>
      </w:del>
      <w:r w:rsidRPr="00B702A1">
        <w:rPr>
          <w:sz w:val="24"/>
          <w:szCs w:val="24"/>
          <w:rPrChange w:id="3614" w:author="Artin" w:date="2023-08-27T16:16:00Z">
            <w:rPr>
              <w:rFonts w:asciiTheme="minorHAnsi" w:hAnsiTheme="minorHAnsi"/>
              <w:color w:val="000000" w:themeColor="text1"/>
            </w:rPr>
          </w:rPrChange>
        </w:rPr>
        <w:t xml:space="preserve">in that </w:t>
      </w:r>
      <w:ins w:id="3615" w:author="Artin" w:date="2023-08-27T16:16:00Z">
        <w:r w:rsidRPr="00B702A1">
          <w:rPr>
            <w:sz w:val="24"/>
            <w:szCs w:val="24"/>
          </w:rPr>
          <w:t xml:space="preserve">particular </w:t>
        </w:r>
      </w:ins>
      <w:r w:rsidRPr="00B702A1">
        <w:rPr>
          <w:sz w:val="24"/>
          <w:szCs w:val="24"/>
          <w:rPrChange w:id="3616" w:author="Artin" w:date="2023-08-27T16:16:00Z">
            <w:rPr>
              <w:rFonts w:asciiTheme="minorHAnsi" w:hAnsiTheme="minorHAnsi"/>
              <w:color w:val="000000" w:themeColor="text1"/>
            </w:rPr>
          </w:rPrChange>
        </w:rPr>
        <w:t>instance</w:t>
      </w:r>
      <w:del w:id="3617" w:author="Artin" w:date="2023-08-27T16:16:00Z">
        <w:r w:rsidR="00217555" w:rsidRPr="00B702A1">
          <w:rPr>
            <w:rFonts w:cstheme="minorHAnsi"/>
            <w:color w:val="000000" w:themeColor="text1"/>
            <w:sz w:val="24"/>
            <w:szCs w:val="24"/>
          </w:rPr>
          <w:delText>). This</w:delText>
        </w:r>
      </w:del>
      <w:ins w:id="3618" w:author="Artin" w:date="2023-08-27T16:16:00Z">
        <w:r w:rsidRPr="00B702A1">
          <w:rPr>
            <w:sz w:val="24"/>
            <w:szCs w:val="24"/>
          </w:rPr>
          <w:t>. A</w:t>
        </w:r>
      </w:ins>
      <w:r w:rsidRPr="00B702A1">
        <w:rPr>
          <w:sz w:val="24"/>
          <w:szCs w:val="24"/>
          <w:rPrChange w:id="3619" w:author="Artin" w:date="2023-08-27T16:16:00Z">
            <w:rPr>
              <w:rFonts w:asciiTheme="minorHAnsi" w:hAnsiTheme="minorHAnsi"/>
              <w:color w:val="000000" w:themeColor="text1"/>
            </w:rPr>
          </w:rPrChange>
        </w:rPr>
        <w:t xml:space="preserve"> preprocessing </w:t>
      </w:r>
      <w:ins w:id="3620" w:author="Artin" w:date="2023-08-27T16:16:00Z">
        <w:r w:rsidRPr="00B702A1">
          <w:rPr>
            <w:sz w:val="24"/>
            <w:szCs w:val="24"/>
          </w:rPr>
          <w:t xml:space="preserve">step </w:t>
        </w:r>
      </w:ins>
      <w:r w:rsidRPr="00B702A1">
        <w:rPr>
          <w:sz w:val="24"/>
          <w:szCs w:val="24"/>
          <w:rPrChange w:id="3621" w:author="Artin" w:date="2023-08-27T16:16:00Z">
            <w:rPr>
              <w:rFonts w:asciiTheme="minorHAnsi" w:hAnsiTheme="minorHAnsi"/>
              <w:color w:val="000000" w:themeColor="text1"/>
            </w:rPr>
          </w:rPrChange>
        </w:rPr>
        <w:t xml:space="preserve">is applied to </w:t>
      </w:r>
      <w:del w:id="3622" w:author="Artin" w:date="2023-08-27T16:16:00Z">
        <w:r w:rsidR="00217555" w:rsidRPr="00B702A1">
          <w:rPr>
            <w:rFonts w:cstheme="minorHAnsi"/>
            <w:color w:val="000000" w:themeColor="text1"/>
            <w:sz w:val="24"/>
            <w:szCs w:val="24"/>
          </w:rPr>
          <w:delText xml:space="preserve">all pathologies which are </w:delText>
        </w:r>
      </w:del>
      <w:ins w:id="3623" w:author="Artin" w:date="2023-08-27T16:16:00Z">
        <w:r w:rsidRPr="00B702A1">
          <w:rPr>
            <w:sz w:val="24"/>
            <w:szCs w:val="24"/>
          </w:rPr>
          <w:t xml:space="preserve">classes that do </w:t>
        </w:r>
      </w:ins>
      <w:r w:rsidRPr="00B702A1">
        <w:rPr>
          <w:sz w:val="24"/>
          <w:szCs w:val="24"/>
          <w:rPrChange w:id="3624" w:author="Artin" w:date="2023-08-27T16:16:00Z">
            <w:rPr>
              <w:rFonts w:asciiTheme="minorHAnsi" w:hAnsiTheme="minorHAnsi"/>
              <w:color w:val="000000" w:themeColor="text1"/>
            </w:rPr>
          </w:rPrChange>
        </w:rPr>
        <w:t xml:space="preserve">not </w:t>
      </w:r>
      <w:del w:id="3625" w:author="Artin" w:date="2023-08-27T16:16:00Z">
        <w:r w:rsidR="00217555" w:rsidRPr="00B702A1">
          <w:rPr>
            <w:rFonts w:cstheme="minorHAnsi"/>
            <w:color w:val="000000" w:themeColor="text1"/>
            <w:sz w:val="24"/>
            <w:szCs w:val="24"/>
          </w:rPr>
          <w:delText>labeled</w:delText>
        </w:r>
      </w:del>
      <w:ins w:id="3626" w:author="Artin" w:date="2023-08-27T16:16:00Z">
        <w:r w:rsidRPr="00B702A1">
          <w:rPr>
            <w:sz w:val="24"/>
            <w:szCs w:val="24"/>
          </w:rPr>
          <w:t>have corresponding labels</w:t>
        </w:r>
      </w:ins>
      <w:r w:rsidRPr="00B702A1">
        <w:rPr>
          <w:sz w:val="24"/>
          <w:szCs w:val="24"/>
          <w:rPrChange w:id="3627" w:author="Artin" w:date="2023-08-27T16:16:00Z">
            <w:rPr>
              <w:rFonts w:asciiTheme="minorHAnsi" w:hAnsiTheme="minorHAnsi"/>
              <w:color w:val="000000" w:themeColor="text1"/>
            </w:rPr>
          </w:rPrChange>
        </w:rPr>
        <w:t xml:space="preserve"> in the original ground truth label set. </w:t>
      </w:r>
      <w:del w:id="3628" w:author="Artin" w:date="2023-08-27T16:16:00Z">
        <w:r w:rsidR="00217555" w:rsidRPr="00B702A1">
          <w:rPr>
            <w:rFonts w:cstheme="minorHAnsi"/>
            <w:color w:val="000000" w:themeColor="text1"/>
            <w:sz w:val="24"/>
            <w:szCs w:val="24"/>
          </w:rPr>
          <w:delText>As can be seen in Table~\ref{tab:taxonomy.table.2.datasets.ninstances} (\colorbox{mygreen}{highlighted cells}), while</w:delText>
        </w:r>
      </w:del>
      <w:ins w:id="3629" w:author="Artin" w:date="2023-08-27T16:16:00Z">
        <w:r w:rsidRPr="00B702A1">
          <w:rPr>
            <w:sz w:val="24"/>
            <w:szCs w:val="24"/>
          </w:rPr>
          <w:t>In the context of this study,</w:t>
        </w:r>
      </w:ins>
      <w:r w:rsidRPr="00B702A1">
        <w:rPr>
          <w:sz w:val="24"/>
          <w:szCs w:val="24"/>
          <w:rPrChange w:id="3630" w:author="Artin" w:date="2023-08-27T16:16:00Z">
            <w:rPr>
              <w:rFonts w:asciiTheme="minorHAnsi" w:hAnsiTheme="minorHAnsi"/>
              <w:color w:val="000000" w:themeColor="text1"/>
            </w:rPr>
          </w:rPrChange>
        </w:rPr>
        <w:t xml:space="preserve"> the Lung Opacity and Enlarged </w:t>
      </w:r>
      <w:proofErr w:type="spellStart"/>
      <w:r w:rsidRPr="00B702A1">
        <w:rPr>
          <w:sz w:val="24"/>
          <w:szCs w:val="24"/>
          <w:rPrChange w:id="3631" w:author="Artin" w:date="2023-08-27T16:16:00Z">
            <w:rPr>
              <w:rFonts w:asciiTheme="minorHAnsi" w:hAnsiTheme="minorHAnsi"/>
              <w:color w:val="000000" w:themeColor="text1"/>
            </w:rPr>
          </w:rPrChange>
        </w:rPr>
        <w:t>Cardiomediastinum</w:t>
      </w:r>
      <w:proofErr w:type="spellEnd"/>
      <w:r w:rsidRPr="00B702A1">
        <w:rPr>
          <w:sz w:val="24"/>
          <w:szCs w:val="24"/>
          <w:rPrChange w:id="3632" w:author="Artin" w:date="2023-08-27T16:16:00Z">
            <w:rPr>
              <w:rFonts w:asciiTheme="minorHAnsi" w:hAnsiTheme="minorHAnsi"/>
              <w:color w:val="000000" w:themeColor="text1"/>
            </w:rPr>
          </w:rPrChange>
        </w:rPr>
        <w:t xml:space="preserve"> classes </w:t>
      </w:r>
      <w:del w:id="3633" w:author="Artin" w:date="2023-08-27T16:16:00Z">
        <w:r w:rsidR="00217555" w:rsidRPr="00B702A1">
          <w:rPr>
            <w:rFonts w:cstheme="minorHAnsi"/>
            <w:color w:val="000000" w:themeColor="text1"/>
            <w:sz w:val="24"/>
            <w:szCs w:val="24"/>
          </w:rPr>
          <w:delText>were not present in</w:delText>
        </w:r>
      </w:del>
      <w:ins w:id="3634" w:author="Artin" w:date="2023-08-27T16:16:00Z">
        <w:r w:rsidRPr="00B702A1">
          <w:rPr>
            <w:sz w:val="24"/>
            <w:szCs w:val="24"/>
          </w:rPr>
          <w:t>are absent from</w:t>
        </w:r>
      </w:ins>
      <w:r w:rsidRPr="00B702A1">
        <w:rPr>
          <w:sz w:val="24"/>
          <w:szCs w:val="24"/>
          <w:rPrChange w:id="3635" w:author="Artin" w:date="2023-08-27T16:16:00Z">
            <w:rPr>
              <w:rFonts w:asciiTheme="minorHAnsi" w:hAnsiTheme="minorHAnsi"/>
              <w:color w:val="000000" w:themeColor="text1"/>
            </w:rPr>
          </w:rPrChange>
        </w:rPr>
        <w:t xml:space="preserve"> the original ground truth label sets of </w:t>
      </w:r>
      <w:ins w:id="3636" w:author="Artin" w:date="2023-08-27T16:16:00Z">
        <w:r w:rsidRPr="00B702A1">
          <w:rPr>
            <w:sz w:val="24"/>
            <w:szCs w:val="24"/>
          </w:rPr>
          <w:t xml:space="preserve">the </w:t>
        </w:r>
      </w:ins>
      <w:r w:rsidRPr="00B702A1">
        <w:rPr>
          <w:sz w:val="24"/>
          <w:szCs w:val="24"/>
          <w:rPrChange w:id="3637" w:author="Artin" w:date="2023-08-27T16:16:00Z">
            <w:rPr>
              <w:rFonts w:asciiTheme="minorHAnsi" w:hAnsiTheme="minorHAnsi"/>
              <w:color w:val="000000" w:themeColor="text1"/>
            </w:rPr>
          </w:rPrChange>
        </w:rPr>
        <w:t>NIH and PADCHEST datasets (Table~\ref{</w:t>
      </w:r>
      <w:proofErr w:type="gramStart"/>
      <w:r w:rsidRPr="00B702A1">
        <w:rPr>
          <w:sz w:val="24"/>
          <w:szCs w:val="24"/>
          <w:rPrChange w:id="3638" w:author="Artin" w:date="2023-08-27T16:16:00Z">
            <w:rPr>
              <w:rFonts w:asciiTheme="minorHAnsi" w:hAnsiTheme="minorHAnsi"/>
              <w:color w:val="000000" w:themeColor="text1"/>
            </w:rPr>
          </w:rPrChange>
        </w:rPr>
        <w:t>tab:taxonomy</w:t>
      </w:r>
      <w:proofErr w:type="gramEnd"/>
      <w:r w:rsidRPr="00B702A1">
        <w:rPr>
          <w:sz w:val="24"/>
          <w:szCs w:val="24"/>
          <w:rPrChange w:id="3639" w:author="Artin" w:date="2023-08-27T16:16:00Z">
            <w:rPr>
              <w:rFonts w:asciiTheme="minorHAnsi" w:hAnsiTheme="minorHAnsi"/>
              <w:color w:val="000000" w:themeColor="text1"/>
            </w:rPr>
          </w:rPrChange>
        </w:rPr>
        <w:t>.table.1.datasets.pathologies</w:t>
      </w:r>
      <w:del w:id="3640" w:author="Artin" w:date="2023-08-27T16:16:00Z">
        <w:r w:rsidR="00217555" w:rsidRPr="00B702A1">
          <w:rPr>
            <w:rFonts w:cstheme="minorHAnsi"/>
            <w:color w:val="000000" w:themeColor="text1"/>
            <w:sz w:val="24"/>
            <w:szCs w:val="24"/>
          </w:rPr>
          <w:delText>}), by updating</w:delText>
        </w:r>
      </w:del>
      <w:ins w:id="3641" w:author="Artin" w:date="2023-08-27T16:16:00Z">
        <w:r w:rsidRPr="00B702A1">
          <w:rPr>
            <w:sz w:val="24"/>
            <w:szCs w:val="24"/>
          </w:rPr>
          <w:t>}). By revising</w:t>
        </w:r>
      </w:ins>
      <w:r w:rsidRPr="00B702A1">
        <w:rPr>
          <w:sz w:val="24"/>
          <w:szCs w:val="24"/>
          <w:rPrChange w:id="3642" w:author="Artin" w:date="2023-08-27T16:16:00Z">
            <w:rPr>
              <w:rFonts w:asciiTheme="minorHAnsi" w:hAnsiTheme="minorHAnsi"/>
              <w:color w:val="000000" w:themeColor="text1"/>
            </w:rPr>
          </w:rPrChange>
        </w:rPr>
        <w:t xml:space="preserve"> the ground truth label set</w:t>
      </w:r>
      <w:ins w:id="3643" w:author="Artin" w:date="2023-08-27T16:16:00Z">
        <w:r w:rsidRPr="00B702A1">
          <w:rPr>
            <w:sz w:val="24"/>
            <w:szCs w:val="24"/>
          </w:rPr>
          <w:t>,</w:t>
        </w:r>
      </w:ins>
      <w:r w:rsidRPr="00B702A1">
        <w:rPr>
          <w:sz w:val="24"/>
          <w:szCs w:val="24"/>
          <w:rPrChange w:id="3644" w:author="Artin" w:date="2023-08-27T16:16:00Z">
            <w:rPr>
              <w:rFonts w:asciiTheme="minorHAnsi" w:hAnsiTheme="minorHAnsi"/>
              <w:color w:val="000000" w:themeColor="text1"/>
            </w:rPr>
          </w:rPrChange>
        </w:rPr>
        <w:t xml:space="preserve"> we </w:t>
      </w:r>
      <w:del w:id="3645" w:author="Artin" w:date="2023-08-27T16:16:00Z">
        <w:r w:rsidR="00217555" w:rsidRPr="00B702A1">
          <w:rPr>
            <w:rFonts w:cstheme="minorHAnsi"/>
            <w:color w:val="000000" w:themeColor="text1"/>
            <w:sz w:val="24"/>
            <w:szCs w:val="24"/>
          </w:rPr>
          <w:delText>end up with multiple</w:delText>
        </w:r>
      </w:del>
      <w:ins w:id="3646" w:author="Artin" w:date="2023-08-27T16:16:00Z">
        <w:r w:rsidRPr="00B702A1">
          <w:rPr>
            <w:sz w:val="24"/>
            <w:szCs w:val="24"/>
          </w:rPr>
          <w:t>have identified several</w:t>
        </w:r>
      </w:ins>
      <w:r w:rsidRPr="00B702A1">
        <w:rPr>
          <w:sz w:val="24"/>
          <w:szCs w:val="24"/>
          <w:rPrChange w:id="3647" w:author="Artin" w:date="2023-08-27T16:16:00Z">
            <w:rPr>
              <w:rFonts w:asciiTheme="minorHAnsi" w:hAnsiTheme="minorHAnsi"/>
              <w:color w:val="000000" w:themeColor="text1"/>
            </w:rPr>
          </w:rPrChange>
        </w:rPr>
        <w:t xml:space="preserve"> instances where </w:t>
      </w:r>
      <w:del w:id="3648" w:author="Artin" w:date="2023-08-27T16:16:00Z">
        <w:r w:rsidR="00217555" w:rsidRPr="00B702A1">
          <w:rPr>
            <w:rFonts w:cstheme="minorHAnsi"/>
            <w:color w:val="000000" w:themeColor="text1"/>
            <w:sz w:val="24"/>
            <w:szCs w:val="24"/>
          </w:rPr>
          <w:delText xml:space="preserve">based on the presence of their child classes' presence we have determined </w:delText>
        </w:r>
      </w:del>
      <w:r w:rsidRPr="00B702A1">
        <w:rPr>
          <w:sz w:val="24"/>
          <w:szCs w:val="24"/>
          <w:rPrChange w:id="3649" w:author="Artin" w:date="2023-08-27T16:16:00Z">
            <w:rPr>
              <w:rFonts w:asciiTheme="minorHAnsi" w:hAnsiTheme="minorHAnsi"/>
              <w:color w:val="000000" w:themeColor="text1"/>
            </w:rPr>
          </w:rPrChange>
        </w:rPr>
        <w:t>the presence of the respective parent class</w:t>
      </w:r>
      <w:del w:id="3650" w:author="Artin" w:date="2023-08-27T16:16:00Z">
        <w:r w:rsidR="00217555" w:rsidRPr="00B702A1">
          <w:rPr>
            <w:rFonts w:cstheme="minorHAnsi"/>
            <w:color w:val="000000" w:themeColor="text1"/>
            <w:sz w:val="24"/>
            <w:szCs w:val="24"/>
          </w:rPr>
          <w:delText>.</w:delText>
        </w:r>
      </w:del>
      <w:ins w:id="3651" w:author="Artin" w:date="2023-08-27T16:16:00Z">
        <w:r w:rsidRPr="00B702A1">
          <w:rPr>
            <w:sz w:val="24"/>
            <w:szCs w:val="24"/>
          </w:rPr>
          <w:t xml:space="preserve"> can be inferred based on the presence of their respective child classes as shown in Table~\ref{tab:taxonomy.table.2.datasets.ninstances} (cells highlighted in green).</w:t>
        </w:r>
      </w:ins>
    </w:p>
    <w:p w14:paraId="4AD9C82B" w14:textId="77777777" w:rsidR="00CA6F40" w:rsidRPr="00B702A1" w:rsidRDefault="00CA6F40" w:rsidP="00B702A1">
      <w:pPr>
        <w:spacing w:line="276" w:lineRule="auto"/>
        <w:rPr>
          <w:ins w:id="3652" w:author="Artin" w:date="2023-08-27T16:16:00Z"/>
          <w:sz w:val="24"/>
          <w:szCs w:val="24"/>
        </w:rPr>
      </w:pPr>
    </w:p>
    <w:p w14:paraId="1FE0FBDB" w14:textId="2AAD36C1" w:rsidR="00CA6F40" w:rsidRPr="00B702A1" w:rsidRDefault="00CA6F40" w:rsidP="00B702A1">
      <w:pPr>
        <w:spacing w:line="276" w:lineRule="auto"/>
        <w:rPr>
          <w:sz w:val="24"/>
          <w:szCs w:val="24"/>
          <w:rPrChange w:id="3653" w:author="Artin" w:date="2023-08-27T16:16:00Z">
            <w:rPr>
              <w:rFonts w:asciiTheme="minorHAnsi" w:hAnsiTheme="minorHAnsi"/>
              <w:color w:val="000000" w:themeColor="text1"/>
            </w:rPr>
          </w:rPrChange>
        </w:rPr>
      </w:pPr>
      <w:r w:rsidRPr="00B702A1">
        <w:rPr>
          <w:sz w:val="24"/>
          <w:szCs w:val="24"/>
          <w:rPrChange w:id="3654" w:author="Artin" w:date="2023-08-27T16:16:00Z">
            <w:rPr>
              <w:rFonts w:asciiTheme="minorHAnsi" w:hAnsiTheme="minorHAnsi"/>
              <w:color w:val="000000" w:themeColor="text1"/>
            </w:rPr>
          </w:rPrChange>
        </w:rPr>
        <w:t>\</w:t>
      </w:r>
      <w:proofErr w:type="gramStart"/>
      <w:r w:rsidRPr="00B702A1">
        <w:rPr>
          <w:sz w:val="24"/>
          <w:szCs w:val="24"/>
          <w:rPrChange w:id="3655" w:author="Artin" w:date="2023-08-27T16:16:00Z">
            <w:rPr>
              <w:rFonts w:asciiTheme="minorHAnsi" w:hAnsiTheme="minorHAnsi"/>
              <w:color w:val="000000" w:themeColor="text1"/>
            </w:rPr>
          </w:rPrChange>
        </w:rPr>
        <w:t>begin</w:t>
      </w:r>
      <w:proofErr w:type="gramEnd"/>
      <w:r w:rsidRPr="00B702A1">
        <w:rPr>
          <w:sz w:val="24"/>
          <w:szCs w:val="24"/>
          <w:rPrChange w:id="3656" w:author="Artin" w:date="2023-08-27T16:16:00Z">
            <w:rPr>
              <w:rFonts w:asciiTheme="minorHAnsi" w:hAnsiTheme="minorHAnsi"/>
              <w:color w:val="000000" w:themeColor="text1"/>
            </w:rPr>
          </w:rPrChange>
        </w:rPr>
        <w:t>{table}[</w:t>
      </w:r>
      <w:proofErr w:type="spellStart"/>
      <w:del w:id="3657" w:author="Artin" w:date="2023-08-27T16:16:00Z">
        <w:r w:rsidR="00217555" w:rsidRPr="00B702A1">
          <w:rPr>
            <w:rFonts w:cstheme="minorHAnsi"/>
            <w:color w:val="000000" w:themeColor="text1"/>
            <w:sz w:val="24"/>
            <w:szCs w:val="24"/>
          </w:rPr>
          <w:delText>H</w:delText>
        </w:r>
      </w:del>
      <w:ins w:id="3658" w:author="Artin" w:date="2023-08-27T16:16:00Z">
        <w:r w:rsidRPr="00B702A1">
          <w:rPr>
            <w:sz w:val="24"/>
            <w:szCs w:val="24"/>
          </w:rPr>
          <w:t>htbp</w:t>
        </w:r>
      </w:ins>
      <w:proofErr w:type="spellEnd"/>
      <w:r w:rsidRPr="00B702A1">
        <w:rPr>
          <w:sz w:val="24"/>
          <w:szCs w:val="24"/>
          <w:rPrChange w:id="3659" w:author="Artin" w:date="2023-08-27T16:16:00Z">
            <w:rPr>
              <w:rFonts w:asciiTheme="minorHAnsi" w:hAnsiTheme="minorHAnsi"/>
              <w:color w:val="000000" w:themeColor="text1"/>
            </w:rPr>
          </w:rPrChange>
        </w:rPr>
        <w:t>]</w:t>
      </w:r>
    </w:p>
    <w:p w14:paraId="152AB90F" w14:textId="77777777" w:rsidR="00CA6F40" w:rsidRPr="00B702A1" w:rsidRDefault="00CA6F40" w:rsidP="00B702A1">
      <w:pPr>
        <w:spacing w:line="276" w:lineRule="auto"/>
        <w:rPr>
          <w:sz w:val="24"/>
          <w:szCs w:val="24"/>
          <w:rPrChange w:id="3660" w:author="Artin" w:date="2023-08-27T16:16:00Z">
            <w:rPr>
              <w:rFonts w:asciiTheme="minorHAnsi" w:hAnsiTheme="minorHAnsi"/>
              <w:color w:val="000000" w:themeColor="text1"/>
            </w:rPr>
          </w:rPrChange>
        </w:rPr>
      </w:pPr>
      <w:ins w:id="3661" w:author="Artin" w:date="2023-08-27T16:16:00Z">
        <w:r w:rsidRPr="00B702A1">
          <w:rPr>
            <w:sz w:val="24"/>
            <w:szCs w:val="24"/>
          </w:rPr>
          <w:t xml:space="preserve">    </w:t>
        </w:r>
      </w:ins>
      <w:r w:rsidRPr="00B702A1">
        <w:rPr>
          <w:sz w:val="24"/>
          <w:szCs w:val="24"/>
          <w:rPrChange w:id="3662" w:author="Artin" w:date="2023-08-27T16:16:00Z">
            <w:rPr>
              <w:rFonts w:asciiTheme="minorHAnsi" w:hAnsiTheme="minorHAnsi"/>
              <w:color w:val="000000" w:themeColor="text1"/>
            </w:rPr>
          </w:rPrChange>
        </w:rPr>
        <w:t>\</w:t>
      </w:r>
      <w:proofErr w:type="gramStart"/>
      <w:r w:rsidRPr="00B702A1">
        <w:rPr>
          <w:sz w:val="24"/>
          <w:szCs w:val="24"/>
          <w:rPrChange w:id="3663" w:author="Artin" w:date="2023-08-27T16:16:00Z">
            <w:rPr>
              <w:rFonts w:asciiTheme="minorHAnsi" w:hAnsiTheme="minorHAnsi"/>
              <w:color w:val="000000" w:themeColor="text1"/>
            </w:rPr>
          </w:rPrChange>
        </w:rPr>
        <w:t>centering</w:t>
      </w:r>
      <w:proofErr w:type="gramEnd"/>
    </w:p>
    <w:p w14:paraId="230A2647" w14:textId="77777777" w:rsidR="00CA6F40" w:rsidRPr="00B702A1" w:rsidRDefault="00CA6F40" w:rsidP="00B702A1">
      <w:pPr>
        <w:spacing w:line="276" w:lineRule="auto"/>
        <w:rPr>
          <w:ins w:id="3664" w:author="Artin" w:date="2023-08-27T16:16:00Z"/>
          <w:sz w:val="24"/>
          <w:szCs w:val="24"/>
        </w:rPr>
      </w:pPr>
      <w:ins w:id="3665" w:author="Artin" w:date="2023-08-27T16:16:00Z">
        <w:r w:rsidRPr="00B702A1">
          <w:rPr>
            <w:sz w:val="24"/>
            <w:szCs w:val="24"/>
          </w:rPr>
          <w:t xml:space="preserve">    % \</w:t>
        </w:r>
        <w:proofErr w:type="spellStart"/>
        <w:r w:rsidRPr="00B702A1">
          <w:rPr>
            <w:sz w:val="24"/>
            <w:szCs w:val="24"/>
          </w:rPr>
          <w:t>captionsetup</w:t>
        </w:r>
        <w:proofErr w:type="spellEnd"/>
        <w:r w:rsidRPr="00B702A1">
          <w:rPr>
            <w:sz w:val="24"/>
            <w:szCs w:val="24"/>
          </w:rPr>
          <w:t>{width=0.6\</w:t>
        </w:r>
        <w:proofErr w:type="spellStart"/>
        <w:r w:rsidRPr="00B702A1">
          <w:rPr>
            <w:sz w:val="24"/>
            <w:szCs w:val="24"/>
          </w:rPr>
          <w:t>textwidth</w:t>
        </w:r>
        <w:proofErr w:type="spellEnd"/>
        <w:r w:rsidRPr="00B702A1">
          <w:rPr>
            <w:sz w:val="24"/>
            <w:szCs w:val="24"/>
          </w:rPr>
          <w:t>}</w:t>
        </w:r>
      </w:ins>
    </w:p>
    <w:p w14:paraId="576B439D" w14:textId="54467530" w:rsidR="00CA6F40" w:rsidRPr="00B702A1" w:rsidRDefault="00CA6F40" w:rsidP="00B702A1">
      <w:pPr>
        <w:spacing w:line="276" w:lineRule="auto"/>
        <w:rPr>
          <w:sz w:val="24"/>
          <w:szCs w:val="24"/>
          <w:rPrChange w:id="3666" w:author="Artin" w:date="2023-08-27T16:16:00Z">
            <w:rPr>
              <w:rFonts w:asciiTheme="minorHAnsi" w:hAnsiTheme="minorHAnsi"/>
              <w:color w:val="000000" w:themeColor="text1"/>
            </w:rPr>
          </w:rPrChange>
        </w:rPr>
      </w:pPr>
      <w:ins w:id="3667" w:author="Artin" w:date="2023-08-27T16:16:00Z">
        <w:r w:rsidRPr="00B702A1">
          <w:rPr>
            <w:sz w:val="24"/>
            <w:szCs w:val="24"/>
          </w:rPr>
          <w:t xml:space="preserve">    </w:t>
        </w:r>
      </w:ins>
      <w:r w:rsidRPr="00B702A1">
        <w:rPr>
          <w:sz w:val="24"/>
          <w:szCs w:val="24"/>
          <w:rPrChange w:id="3668" w:author="Artin" w:date="2023-08-27T16:16:00Z">
            <w:rPr>
              <w:rFonts w:asciiTheme="minorHAnsi" w:hAnsiTheme="minorHAnsi"/>
              <w:color w:val="000000" w:themeColor="text1"/>
            </w:rPr>
          </w:rPrChange>
        </w:rPr>
        <w:t>\caption</w:t>
      </w:r>
      <w:del w:id="3669" w:author="Artin" w:date="2023-08-27T16:16:00Z">
        <w:r w:rsidR="00217555" w:rsidRPr="00B702A1">
          <w:rPr>
            <w:rFonts w:cstheme="minorHAnsi"/>
            <w:color w:val="000000" w:themeColor="text1"/>
            <w:sz w:val="24"/>
            <w:szCs w:val="24"/>
          </w:rPr>
          <w:delText xml:space="preserve">{Number of samples present in the </w:delText>
        </w:r>
      </w:del>
      <w:ins w:id="3670" w:author="Artin" w:date="2023-08-27T16:16:00Z">
        <w:r w:rsidRPr="00B702A1">
          <w:rPr>
            <w:sz w:val="24"/>
            <w:szCs w:val="24"/>
          </w:rPr>
          <w:t>[Sample Distribution Per Pathology in Evaluated Datasets (</w:t>
        </w:r>
        <w:proofErr w:type="spellStart"/>
        <w:r w:rsidRPr="00B702A1">
          <w:rPr>
            <w:sz w:val="24"/>
            <w:szCs w:val="24"/>
          </w:rPr>
          <w:t>CheX</w:t>
        </w:r>
        <w:proofErr w:type="spellEnd"/>
        <w:r w:rsidRPr="00B702A1">
          <w:rPr>
            <w:sz w:val="24"/>
            <w:szCs w:val="24"/>
          </w:rPr>
          <w:t>, NIH, and PC</w:t>
        </w:r>
        <w:proofErr w:type="gramStart"/>
        <w:r w:rsidRPr="00B702A1">
          <w:rPr>
            <w:sz w:val="24"/>
            <w:szCs w:val="24"/>
          </w:rPr>
          <w:t>)]{</w:t>
        </w:r>
        <w:proofErr w:type="gramEnd"/>
        <w:r w:rsidRPr="00B702A1">
          <w:rPr>
            <w:sz w:val="24"/>
            <w:szCs w:val="24"/>
          </w:rPr>
          <w:t xml:space="preserve">Sample distribution per pathology in </w:t>
        </w:r>
      </w:ins>
      <w:r w:rsidRPr="00B702A1">
        <w:rPr>
          <w:sz w:val="24"/>
          <w:szCs w:val="24"/>
          <w:rPrChange w:id="3671" w:author="Artin" w:date="2023-08-27T16:16:00Z">
            <w:rPr>
              <w:rFonts w:asciiTheme="minorHAnsi" w:hAnsiTheme="minorHAnsi"/>
              <w:color w:val="000000" w:themeColor="text1"/>
            </w:rPr>
          </w:rPrChange>
        </w:rPr>
        <w:t>evaluated datasets (</w:t>
      </w:r>
      <w:proofErr w:type="spellStart"/>
      <w:r w:rsidRPr="00B702A1">
        <w:rPr>
          <w:sz w:val="24"/>
          <w:szCs w:val="24"/>
          <w:rPrChange w:id="3672" w:author="Artin" w:date="2023-08-27T16:16:00Z">
            <w:rPr>
              <w:rFonts w:asciiTheme="minorHAnsi" w:hAnsiTheme="minorHAnsi"/>
              <w:color w:val="000000" w:themeColor="text1"/>
            </w:rPr>
          </w:rPrChange>
        </w:rPr>
        <w:t>CheX</w:t>
      </w:r>
      <w:proofErr w:type="spellEnd"/>
      <w:r w:rsidRPr="00B702A1">
        <w:rPr>
          <w:sz w:val="24"/>
          <w:szCs w:val="24"/>
          <w:rPrChange w:id="3673" w:author="Artin" w:date="2023-08-27T16:16:00Z">
            <w:rPr>
              <w:rFonts w:asciiTheme="minorHAnsi" w:hAnsiTheme="minorHAnsi"/>
              <w:color w:val="000000" w:themeColor="text1"/>
            </w:rPr>
          </w:rPrChange>
        </w:rPr>
        <w:t>, NIH, and PC</w:t>
      </w:r>
      <w:del w:id="3674" w:author="Artin" w:date="2023-08-27T16:16:00Z">
        <w:r w:rsidR="00217555" w:rsidRPr="00B702A1">
          <w:rPr>
            <w:rFonts w:cstheme="minorHAnsi"/>
            <w:color w:val="000000" w:themeColor="text1"/>
            <w:sz w:val="24"/>
            <w:szCs w:val="24"/>
          </w:rPr>
          <w:delText>) per pathology.}%</w:delText>
        </w:r>
      </w:del>
      <w:ins w:id="3675" w:author="Artin" w:date="2023-08-27T16:16:00Z">
        <w:r w:rsidRPr="00B702A1">
          <w:rPr>
            <w:sz w:val="24"/>
            <w:szCs w:val="24"/>
          </w:rPr>
          <w:t>)}%</w:t>
        </w:r>
      </w:ins>
    </w:p>
    <w:p w14:paraId="490DC55C" w14:textId="77777777" w:rsidR="00CA6F40" w:rsidRPr="00B702A1" w:rsidRDefault="00CA6F40" w:rsidP="00B702A1">
      <w:pPr>
        <w:spacing w:line="276" w:lineRule="auto"/>
        <w:rPr>
          <w:sz w:val="24"/>
          <w:szCs w:val="24"/>
          <w:rPrChange w:id="3676" w:author="Artin" w:date="2023-08-27T16:16:00Z">
            <w:rPr>
              <w:rFonts w:asciiTheme="minorHAnsi" w:hAnsiTheme="minorHAnsi"/>
              <w:color w:val="000000" w:themeColor="text1"/>
            </w:rPr>
          </w:rPrChange>
        </w:rPr>
      </w:pPr>
      <w:ins w:id="3677" w:author="Artin" w:date="2023-08-27T16:16:00Z">
        <w:r w:rsidRPr="00B702A1">
          <w:rPr>
            <w:sz w:val="24"/>
            <w:szCs w:val="24"/>
          </w:rPr>
          <w:t xml:space="preserve">    </w:t>
        </w:r>
      </w:ins>
      <w:r w:rsidRPr="00B702A1">
        <w:rPr>
          <w:sz w:val="24"/>
          <w:szCs w:val="24"/>
          <w:rPrChange w:id="3678" w:author="Artin" w:date="2023-08-27T16:16:00Z">
            <w:rPr>
              <w:rFonts w:asciiTheme="minorHAnsi" w:hAnsiTheme="minorHAnsi"/>
              <w:color w:val="000000" w:themeColor="text1"/>
            </w:rPr>
          </w:rPrChange>
        </w:rPr>
        <w:t>\label{</w:t>
      </w:r>
      <w:proofErr w:type="gramStart"/>
      <w:r w:rsidRPr="00B702A1">
        <w:rPr>
          <w:sz w:val="24"/>
          <w:szCs w:val="24"/>
          <w:rPrChange w:id="3679" w:author="Artin" w:date="2023-08-27T16:16:00Z">
            <w:rPr>
              <w:rFonts w:asciiTheme="minorHAnsi" w:hAnsiTheme="minorHAnsi"/>
              <w:color w:val="000000" w:themeColor="text1"/>
            </w:rPr>
          </w:rPrChange>
        </w:rPr>
        <w:t>tab:taxonomy</w:t>
      </w:r>
      <w:proofErr w:type="gramEnd"/>
      <w:r w:rsidRPr="00B702A1">
        <w:rPr>
          <w:sz w:val="24"/>
          <w:szCs w:val="24"/>
          <w:rPrChange w:id="3680" w:author="Artin" w:date="2023-08-27T16:16:00Z">
            <w:rPr>
              <w:rFonts w:asciiTheme="minorHAnsi" w:hAnsiTheme="minorHAnsi"/>
              <w:color w:val="000000" w:themeColor="text1"/>
            </w:rPr>
          </w:rPrChange>
        </w:rPr>
        <w:t>.table.2.datasets.ninstances}</w:t>
      </w:r>
    </w:p>
    <w:p w14:paraId="305946C5" w14:textId="77777777" w:rsidR="00CA6F40" w:rsidRPr="00B702A1" w:rsidRDefault="00CA6F40" w:rsidP="00B702A1">
      <w:pPr>
        <w:spacing w:line="276" w:lineRule="auto"/>
        <w:rPr>
          <w:sz w:val="24"/>
          <w:szCs w:val="24"/>
          <w:rPrChange w:id="3681" w:author="Artin" w:date="2023-08-27T16:16:00Z">
            <w:rPr>
              <w:rFonts w:asciiTheme="minorHAnsi" w:hAnsiTheme="minorHAnsi"/>
              <w:color w:val="000000" w:themeColor="text1"/>
            </w:rPr>
          </w:rPrChange>
        </w:rPr>
      </w:pPr>
      <w:ins w:id="3682" w:author="Artin" w:date="2023-08-27T16:16:00Z">
        <w:r w:rsidRPr="00B702A1">
          <w:rPr>
            <w:sz w:val="24"/>
            <w:szCs w:val="24"/>
          </w:rPr>
          <w:t xml:space="preserve">    </w:t>
        </w:r>
      </w:ins>
      <w:r w:rsidRPr="00B702A1">
        <w:rPr>
          <w:sz w:val="24"/>
          <w:szCs w:val="24"/>
          <w:rPrChange w:id="3683" w:author="Artin" w:date="2023-08-27T16:16:00Z">
            <w:rPr>
              <w:rFonts w:asciiTheme="minorHAnsi" w:hAnsiTheme="minorHAnsi"/>
              <w:color w:val="000000" w:themeColor="text1"/>
            </w:rPr>
          </w:rPrChange>
        </w:rPr>
        <w:t>\</w:t>
      </w:r>
      <w:proofErr w:type="gramStart"/>
      <w:r w:rsidRPr="00B702A1">
        <w:rPr>
          <w:sz w:val="24"/>
          <w:szCs w:val="24"/>
          <w:rPrChange w:id="3684" w:author="Artin" w:date="2023-08-27T16:16:00Z">
            <w:rPr>
              <w:rFonts w:asciiTheme="minorHAnsi" w:hAnsiTheme="minorHAnsi"/>
              <w:color w:val="000000" w:themeColor="text1"/>
            </w:rPr>
          </w:rPrChange>
        </w:rPr>
        <w:t>begin</w:t>
      </w:r>
      <w:proofErr w:type="gramEnd"/>
      <w:r w:rsidRPr="00B702A1">
        <w:rPr>
          <w:sz w:val="24"/>
          <w:szCs w:val="24"/>
          <w:rPrChange w:id="3685" w:author="Artin" w:date="2023-08-27T16:16:00Z">
            <w:rPr>
              <w:rFonts w:asciiTheme="minorHAnsi" w:hAnsiTheme="minorHAnsi"/>
              <w:color w:val="000000" w:themeColor="text1"/>
            </w:rPr>
          </w:rPrChange>
        </w:rPr>
        <w:t>{tabular}{</w:t>
      </w:r>
      <w:proofErr w:type="spellStart"/>
      <w:r w:rsidRPr="00B702A1">
        <w:rPr>
          <w:sz w:val="24"/>
          <w:szCs w:val="24"/>
          <w:rPrChange w:id="3686" w:author="Artin" w:date="2023-08-27T16:16:00Z">
            <w:rPr>
              <w:rFonts w:asciiTheme="minorHAnsi" w:hAnsiTheme="minorHAnsi"/>
              <w:color w:val="000000" w:themeColor="text1"/>
            </w:rPr>
          </w:rPrChange>
        </w:rPr>
        <w:t>lcccccc</w:t>
      </w:r>
      <w:proofErr w:type="spellEnd"/>
      <w:r w:rsidRPr="00B702A1">
        <w:rPr>
          <w:sz w:val="24"/>
          <w:szCs w:val="24"/>
          <w:rPrChange w:id="3687" w:author="Artin" w:date="2023-08-27T16:16:00Z">
            <w:rPr>
              <w:rFonts w:asciiTheme="minorHAnsi" w:hAnsiTheme="minorHAnsi"/>
              <w:color w:val="000000" w:themeColor="text1"/>
            </w:rPr>
          </w:rPrChange>
        </w:rPr>
        <w:t>}</w:t>
      </w:r>
    </w:p>
    <w:p w14:paraId="6BFCC011" w14:textId="77777777" w:rsidR="00CA6F40" w:rsidRPr="00B702A1" w:rsidRDefault="00CA6F40" w:rsidP="00B702A1">
      <w:pPr>
        <w:spacing w:line="276" w:lineRule="auto"/>
        <w:rPr>
          <w:sz w:val="24"/>
          <w:szCs w:val="24"/>
          <w:rPrChange w:id="3688" w:author="Artin" w:date="2023-08-27T16:16:00Z">
            <w:rPr>
              <w:rFonts w:asciiTheme="minorHAnsi" w:hAnsiTheme="minorHAnsi"/>
              <w:color w:val="000000" w:themeColor="text1"/>
            </w:rPr>
          </w:rPrChange>
        </w:rPr>
      </w:pPr>
      <w:ins w:id="3689" w:author="Artin" w:date="2023-08-27T16:16:00Z">
        <w:r w:rsidRPr="00B702A1">
          <w:rPr>
            <w:sz w:val="24"/>
            <w:szCs w:val="24"/>
          </w:rPr>
          <w:t xml:space="preserve">        </w:t>
        </w:r>
      </w:ins>
      <w:r w:rsidRPr="00B702A1">
        <w:rPr>
          <w:sz w:val="24"/>
          <w:szCs w:val="24"/>
          <w:rPrChange w:id="3690" w:author="Artin" w:date="2023-08-27T16:16:00Z">
            <w:rPr>
              <w:rFonts w:asciiTheme="minorHAnsi" w:hAnsiTheme="minorHAnsi"/>
              <w:color w:val="000000" w:themeColor="text1"/>
            </w:rPr>
          </w:rPrChange>
        </w:rPr>
        <w:t>\</w:t>
      </w:r>
      <w:proofErr w:type="spellStart"/>
      <w:proofErr w:type="gramStart"/>
      <w:r w:rsidRPr="00B702A1">
        <w:rPr>
          <w:sz w:val="24"/>
          <w:szCs w:val="24"/>
          <w:rPrChange w:id="3691" w:author="Artin" w:date="2023-08-27T16:16:00Z">
            <w:rPr>
              <w:rFonts w:asciiTheme="minorHAnsi" w:hAnsiTheme="minorHAnsi"/>
              <w:color w:val="000000" w:themeColor="text1"/>
            </w:rPr>
          </w:rPrChange>
        </w:rPr>
        <w:t>rowcolor</w:t>
      </w:r>
      <w:proofErr w:type="spellEnd"/>
      <w:r w:rsidRPr="00B702A1">
        <w:rPr>
          <w:sz w:val="24"/>
          <w:szCs w:val="24"/>
          <w:rPrChange w:id="3692" w:author="Artin" w:date="2023-08-27T16:16:00Z">
            <w:rPr>
              <w:rFonts w:asciiTheme="minorHAnsi" w:hAnsiTheme="minorHAnsi"/>
              <w:color w:val="000000" w:themeColor="text1"/>
            </w:rPr>
          </w:rPrChange>
        </w:rPr>
        <w:t>[HTML]{</w:t>
      </w:r>
      <w:proofErr w:type="gramEnd"/>
      <w:r w:rsidRPr="00B702A1">
        <w:rPr>
          <w:sz w:val="24"/>
          <w:szCs w:val="24"/>
          <w:rPrChange w:id="3693" w:author="Artin" w:date="2023-08-27T16:16:00Z">
            <w:rPr>
              <w:rFonts w:asciiTheme="minorHAnsi" w:hAnsiTheme="minorHAnsi"/>
              <w:color w:val="000000" w:themeColor="text1"/>
            </w:rPr>
          </w:rPrChange>
        </w:rPr>
        <w:t>79A8A4}</w:t>
      </w:r>
    </w:p>
    <w:p w14:paraId="5A613779" w14:textId="2E0AA814" w:rsidR="00CA6F40" w:rsidRPr="00B702A1" w:rsidRDefault="00CA6F40" w:rsidP="00B702A1">
      <w:pPr>
        <w:spacing w:line="276" w:lineRule="auto"/>
        <w:rPr>
          <w:ins w:id="3694" w:author="Artin" w:date="2023-08-27T16:16:00Z"/>
          <w:sz w:val="24"/>
          <w:szCs w:val="24"/>
        </w:rPr>
      </w:pPr>
      <w:ins w:id="3695" w:author="Artin" w:date="2023-08-27T16:16:00Z">
        <w:r w:rsidRPr="00B702A1">
          <w:rPr>
            <w:sz w:val="24"/>
            <w:szCs w:val="24"/>
          </w:rPr>
          <w:t xml:space="preserve">        </w:t>
        </w:r>
      </w:ins>
      <w:r w:rsidRPr="00B702A1">
        <w:rPr>
          <w:sz w:val="24"/>
          <w:szCs w:val="24"/>
          <w:rPrChange w:id="3696" w:author="Artin" w:date="2023-08-27T16:16:00Z">
            <w:rPr>
              <w:rFonts w:asciiTheme="minorHAnsi" w:hAnsiTheme="minorHAnsi"/>
              <w:color w:val="000000" w:themeColor="text1"/>
            </w:rPr>
          </w:rPrChange>
        </w:rPr>
        <w:t>\multicolumn{1}{</w:t>
      </w:r>
      <w:proofErr w:type="gramStart"/>
      <w:r w:rsidRPr="00B702A1">
        <w:rPr>
          <w:sz w:val="24"/>
          <w:szCs w:val="24"/>
          <w:rPrChange w:id="3697" w:author="Artin" w:date="2023-08-27T16:16:00Z">
            <w:rPr>
              <w:rFonts w:asciiTheme="minorHAnsi" w:hAnsiTheme="minorHAnsi"/>
              <w:color w:val="000000" w:themeColor="text1"/>
            </w:rPr>
          </w:rPrChange>
        </w:rPr>
        <w:t>c}{</w:t>
      </w:r>
      <w:proofErr w:type="gramEnd"/>
      <w:r w:rsidRPr="00B702A1">
        <w:rPr>
          <w:sz w:val="24"/>
          <w:szCs w:val="24"/>
          <w:rPrChange w:id="3698" w:author="Artin" w:date="2023-08-27T16:16:00Z">
            <w:rPr>
              <w:rFonts w:asciiTheme="minorHAnsi" w:hAnsiTheme="minorHAnsi"/>
              <w:color w:val="000000" w:themeColor="text1"/>
            </w:rPr>
          </w:rPrChange>
        </w:rPr>
        <w:t>\</w:t>
      </w:r>
      <w:proofErr w:type="spellStart"/>
      <w:r w:rsidRPr="00B702A1">
        <w:rPr>
          <w:sz w:val="24"/>
          <w:szCs w:val="24"/>
          <w:rPrChange w:id="3699" w:author="Artin" w:date="2023-08-27T16:16:00Z">
            <w:rPr>
              <w:rFonts w:asciiTheme="minorHAnsi" w:hAnsiTheme="minorHAnsi"/>
              <w:color w:val="000000" w:themeColor="text1"/>
            </w:rPr>
          </w:rPrChange>
        </w:rPr>
        <w:t>cellcolor</w:t>
      </w:r>
      <w:proofErr w:type="spellEnd"/>
      <w:del w:id="3700" w:author="Artin" w:date="2023-08-27T16:16:00Z">
        <w:r w:rsidR="00217555" w:rsidRPr="00B702A1">
          <w:rPr>
            <w:rFonts w:cstheme="minorHAnsi"/>
            <w:color w:val="000000" w:themeColor="text1"/>
            <w:sz w:val="24"/>
            <w:szCs w:val="24"/>
          </w:rPr>
          <w:delText>[HTML]{79A8A4}{\color[HTML]{FFFFFF} }} &amp;</w:delText>
        </w:r>
      </w:del>
      <w:ins w:id="3701" w:author="Artin" w:date="2023-08-27T16:16:00Z">
        <w:r w:rsidRPr="00B702A1">
          <w:rPr>
            <w:sz w:val="24"/>
            <w:szCs w:val="24"/>
          </w:rPr>
          <w:t>{</w:t>
        </w:r>
        <w:proofErr w:type="spellStart"/>
        <w:r w:rsidRPr="00B702A1">
          <w:rPr>
            <w:sz w:val="24"/>
            <w:szCs w:val="24"/>
          </w:rPr>
          <w:t>table_title</w:t>
        </w:r>
        <w:proofErr w:type="spellEnd"/>
        <w:r w:rsidRPr="00B702A1">
          <w:rPr>
            <w:sz w:val="24"/>
            <w:szCs w:val="24"/>
          </w:rPr>
          <w:t>}{}} &amp;</w:t>
        </w:r>
      </w:ins>
    </w:p>
    <w:p w14:paraId="5E99FAFE" w14:textId="69DEC17C" w:rsidR="00CA6F40" w:rsidRPr="00B702A1" w:rsidRDefault="00CA6F40" w:rsidP="00B702A1">
      <w:pPr>
        <w:spacing w:line="276" w:lineRule="auto"/>
        <w:rPr>
          <w:ins w:id="3702" w:author="Artin" w:date="2023-08-27T16:16:00Z"/>
          <w:sz w:val="24"/>
          <w:szCs w:val="24"/>
        </w:rPr>
      </w:pPr>
      <w:ins w:id="3703" w:author="Artin" w:date="2023-08-27T16:16:00Z">
        <w:r w:rsidRPr="00B702A1">
          <w:rPr>
            <w:sz w:val="24"/>
            <w:szCs w:val="24"/>
          </w:rPr>
          <w:t xml:space="preserve">       </w:t>
        </w:r>
      </w:ins>
      <w:r w:rsidRPr="00B702A1">
        <w:rPr>
          <w:sz w:val="24"/>
          <w:szCs w:val="24"/>
          <w:rPrChange w:id="3704" w:author="Artin" w:date="2023-08-27T16:16:00Z">
            <w:rPr>
              <w:rFonts w:asciiTheme="minorHAnsi" w:hAnsiTheme="minorHAnsi"/>
              <w:color w:val="000000" w:themeColor="text1"/>
            </w:rPr>
          </w:rPrChange>
        </w:rPr>
        <w:t xml:space="preserve"> \multicolumn{2}{</w:t>
      </w:r>
      <w:proofErr w:type="gramStart"/>
      <w:r w:rsidRPr="00B702A1">
        <w:rPr>
          <w:sz w:val="24"/>
          <w:szCs w:val="24"/>
          <w:rPrChange w:id="3705" w:author="Artin" w:date="2023-08-27T16:16:00Z">
            <w:rPr>
              <w:rFonts w:asciiTheme="minorHAnsi" w:hAnsiTheme="minorHAnsi"/>
              <w:color w:val="000000" w:themeColor="text1"/>
            </w:rPr>
          </w:rPrChange>
        </w:rPr>
        <w:t>c}{</w:t>
      </w:r>
      <w:proofErr w:type="gramEnd"/>
      <w:r w:rsidRPr="00B702A1">
        <w:rPr>
          <w:sz w:val="24"/>
          <w:szCs w:val="24"/>
          <w:rPrChange w:id="3706" w:author="Artin" w:date="2023-08-27T16:16:00Z">
            <w:rPr>
              <w:rFonts w:asciiTheme="minorHAnsi" w:hAnsiTheme="minorHAnsi"/>
              <w:color w:val="000000" w:themeColor="text1"/>
            </w:rPr>
          </w:rPrChange>
        </w:rPr>
        <w:t>\</w:t>
      </w:r>
      <w:proofErr w:type="spellStart"/>
      <w:r w:rsidRPr="00B702A1">
        <w:rPr>
          <w:sz w:val="24"/>
          <w:szCs w:val="24"/>
          <w:rPrChange w:id="3707" w:author="Artin" w:date="2023-08-27T16:16:00Z">
            <w:rPr>
              <w:rFonts w:asciiTheme="minorHAnsi" w:hAnsiTheme="minorHAnsi"/>
              <w:color w:val="000000" w:themeColor="text1"/>
            </w:rPr>
          </w:rPrChange>
        </w:rPr>
        <w:t>cellcolor</w:t>
      </w:r>
      <w:proofErr w:type="spellEnd"/>
      <w:del w:id="3708" w:author="Artin" w:date="2023-08-27T16:16:00Z">
        <w:r w:rsidR="00217555" w:rsidRPr="00B702A1">
          <w:rPr>
            <w:rFonts w:cstheme="minorHAnsi"/>
            <w:color w:val="000000" w:themeColor="text1"/>
            <w:sz w:val="24"/>
            <w:szCs w:val="24"/>
          </w:rPr>
          <w:delText>[HTML]{79A8A4}{\color[HTML]{FFFFFF} \</w:delText>
        </w:r>
      </w:del>
      <w:ins w:id="3709" w:author="Artin" w:date="2023-08-27T16:16:00Z">
        <w:r w:rsidRPr="00B702A1">
          <w:rPr>
            <w:sz w:val="24"/>
            <w:szCs w:val="24"/>
          </w:rPr>
          <w:t>{</w:t>
        </w:r>
        <w:proofErr w:type="spellStart"/>
        <w:r w:rsidRPr="00B702A1">
          <w:rPr>
            <w:sz w:val="24"/>
            <w:szCs w:val="24"/>
          </w:rPr>
          <w:t>table_title</w:t>
        </w:r>
        <w:proofErr w:type="spellEnd"/>
        <w:r w:rsidRPr="00B702A1">
          <w:rPr>
            <w:sz w:val="24"/>
            <w:szCs w:val="24"/>
          </w:rPr>
          <w:t>}{\</w:t>
        </w:r>
      </w:ins>
      <w:proofErr w:type="spellStart"/>
      <w:r w:rsidRPr="00B702A1">
        <w:rPr>
          <w:sz w:val="24"/>
          <w:szCs w:val="24"/>
          <w:rPrChange w:id="3710" w:author="Artin" w:date="2023-08-27T16:16:00Z">
            <w:rPr>
              <w:rFonts w:asciiTheme="minorHAnsi" w:hAnsiTheme="minorHAnsi"/>
              <w:color w:val="000000" w:themeColor="text1"/>
            </w:rPr>
          </w:rPrChange>
        </w:rPr>
        <w:t>textbf</w:t>
      </w:r>
      <w:proofErr w:type="spellEnd"/>
      <w:r w:rsidRPr="00B702A1">
        <w:rPr>
          <w:sz w:val="24"/>
          <w:szCs w:val="24"/>
          <w:rPrChange w:id="3711" w:author="Artin" w:date="2023-08-27T16:16:00Z">
            <w:rPr>
              <w:rFonts w:asciiTheme="minorHAnsi" w:hAnsiTheme="minorHAnsi"/>
              <w:color w:val="000000" w:themeColor="text1"/>
            </w:rPr>
          </w:rPrChange>
        </w:rPr>
        <w:t>{CheXpert}}} &amp;</w:t>
      </w:r>
    </w:p>
    <w:p w14:paraId="543EBA8A" w14:textId="21B1910F" w:rsidR="00CA6F40" w:rsidRPr="00B702A1" w:rsidRDefault="00CA6F40" w:rsidP="00B702A1">
      <w:pPr>
        <w:spacing w:line="276" w:lineRule="auto"/>
        <w:rPr>
          <w:ins w:id="3712" w:author="Artin" w:date="2023-08-27T16:16:00Z"/>
          <w:sz w:val="24"/>
          <w:szCs w:val="24"/>
        </w:rPr>
      </w:pPr>
      <w:ins w:id="3713" w:author="Artin" w:date="2023-08-27T16:16:00Z">
        <w:r w:rsidRPr="00B702A1">
          <w:rPr>
            <w:sz w:val="24"/>
            <w:szCs w:val="24"/>
          </w:rPr>
          <w:t xml:space="preserve">       </w:t>
        </w:r>
      </w:ins>
      <w:r w:rsidRPr="00B702A1">
        <w:rPr>
          <w:sz w:val="24"/>
          <w:szCs w:val="24"/>
          <w:rPrChange w:id="3714" w:author="Artin" w:date="2023-08-27T16:16:00Z">
            <w:rPr>
              <w:rFonts w:asciiTheme="minorHAnsi" w:hAnsiTheme="minorHAnsi"/>
              <w:color w:val="000000" w:themeColor="text1"/>
            </w:rPr>
          </w:rPrChange>
        </w:rPr>
        <w:t xml:space="preserve"> \multicolumn{2}{</w:t>
      </w:r>
      <w:proofErr w:type="gramStart"/>
      <w:r w:rsidRPr="00B702A1">
        <w:rPr>
          <w:sz w:val="24"/>
          <w:szCs w:val="24"/>
          <w:rPrChange w:id="3715" w:author="Artin" w:date="2023-08-27T16:16:00Z">
            <w:rPr>
              <w:rFonts w:asciiTheme="minorHAnsi" w:hAnsiTheme="minorHAnsi"/>
              <w:color w:val="000000" w:themeColor="text1"/>
            </w:rPr>
          </w:rPrChange>
        </w:rPr>
        <w:t>c}{</w:t>
      </w:r>
      <w:proofErr w:type="gramEnd"/>
      <w:r w:rsidRPr="00B702A1">
        <w:rPr>
          <w:sz w:val="24"/>
          <w:szCs w:val="24"/>
          <w:rPrChange w:id="3716" w:author="Artin" w:date="2023-08-27T16:16:00Z">
            <w:rPr>
              <w:rFonts w:asciiTheme="minorHAnsi" w:hAnsiTheme="minorHAnsi"/>
              <w:color w:val="000000" w:themeColor="text1"/>
            </w:rPr>
          </w:rPrChange>
        </w:rPr>
        <w:t>\</w:t>
      </w:r>
      <w:proofErr w:type="spellStart"/>
      <w:r w:rsidRPr="00B702A1">
        <w:rPr>
          <w:sz w:val="24"/>
          <w:szCs w:val="24"/>
          <w:rPrChange w:id="3717" w:author="Artin" w:date="2023-08-27T16:16:00Z">
            <w:rPr>
              <w:rFonts w:asciiTheme="minorHAnsi" w:hAnsiTheme="minorHAnsi"/>
              <w:color w:val="000000" w:themeColor="text1"/>
            </w:rPr>
          </w:rPrChange>
        </w:rPr>
        <w:t>cellcolor</w:t>
      </w:r>
      <w:proofErr w:type="spellEnd"/>
      <w:del w:id="3718" w:author="Artin" w:date="2023-08-27T16:16:00Z">
        <w:r w:rsidR="00217555" w:rsidRPr="00B702A1">
          <w:rPr>
            <w:rFonts w:cstheme="minorHAnsi"/>
            <w:color w:val="000000" w:themeColor="text1"/>
            <w:sz w:val="24"/>
            <w:szCs w:val="24"/>
          </w:rPr>
          <w:delText>[HTML]{79A8A4}{\color[HTML]{FFFFFF} \</w:delText>
        </w:r>
      </w:del>
      <w:ins w:id="3719" w:author="Artin" w:date="2023-08-27T16:16:00Z">
        <w:r w:rsidRPr="00B702A1">
          <w:rPr>
            <w:sz w:val="24"/>
            <w:szCs w:val="24"/>
          </w:rPr>
          <w:t>{</w:t>
        </w:r>
        <w:proofErr w:type="spellStart"/>
        <w:r w:rsidRPr="00B702A1">
          <w:rPr>
            <w:sz w:val="24"/>
            <w:szCs w:val="24"/>
          </w:rPr>
          <w:t>table_title</w:t>
        </w:r>
        <w:proofErr w:type="spellEnd"/>
        <w:r w:rsidRPr="00B702A1">
          <w:rPr>
            <w:sz w:val="24"/>
            <w:szCs w:val="24"/>
          </w:rPr>
          <w:t>}{\</w:t>
        </w:r>
      </w:ins>
      <w:proofErr w:type="spellStart"/>
      <w:r w:rsidRPr="00B702A1">
        <w:rPr>
          <w:sz w:val="24"/>
          <w:szCs w:val="24"/>
          <w:rPrChange w:id="3720" w:author="Artin" w:date="2023-08-27T16:16:00Z">
            <w:rPr>
              <w:rFonts w:asciiTheme="minorHAnsi" w:hAnsiTheme="minorHAnsi"/>
              <w:color w:val="000000" w:themeColor="text1"/>
            </w:rPr>
          </w:rPrChange>
        </w:rPr>
        <w:t>textbf</w:t>
      </w:r>
      <w:proofErr w:type="spellEnd"/>
      <w:r w:rsidRPr="00B702A1">
        <w:rPr>
          <w:sz w:val="24"/>
          <w:szCs w:val="24"/>
          <w:rPrChange w:id="3721" w:author="Artin" w:date="2023-08-27T16:16:00Z">
            <w:rPr>
              <w:rFonts w:asciiTheme="minorHAnsi" w:hAnsiTheme="minorHAnsi"/>
              <w:color w:val="000000" w:themeColor="text1"/>
            </w:rPr>
          </w:rPrChange>
        </w:rPr>
        <w:t>{NIH}}} &amp;</w:t>
      </w:r>
    </w:p>
    <w:p w14:paraId="058718ED" w14:textId="3416AC37" w:rsidR="00CA6F40" w:rsidRPr="00B702A1" w:rsidRDefault="00CA6F40" w:rsidP="00B702A1">
      <w:pPr>
        <w:spacing w:line="276" w:lineRule="auto"/>
        <w:rPr>
          <w:sz w:val="24"/>
          <w:szCs w:val="24"/>
          <w:rPrChange w:id="3722" w:author="Artin" w:date="2023-08-27T16:16:00Z">
            <w:rPr>
              <w:rFonts w:asciiTheme="minorHAnsi" w:hAnsiTheme="minorHAnsi"/>
              <w:color w:val="000000" w:themeColor="text1"/>
            </w:rPr>
          </w:rPrChange>
        </w:rPr>
      </w:pPr>
      <w:ins w:id="3723" w:author="Artin" w:date="2023-08-27T16:16:00Z">
        <w:r w:rsidRPr="00B702A1">
          <w:rPr>
            <w:sz w:val="24"/>
            <w:szCs w:val="24"/>
          </w:rPr>
          <w:t xml:space="preserve">       </w:t>
        </w:r>
      </w:ins>
      <w:r w:rsidRPr="00B702A1">
        <w:rPr>
          <w:sz w:val="24"/>
          <w:szCs w:val="24"/>
          <w:rPrChange w:id="3724" w:author="Artin" w:date="2023-08-27T16:16:00Z">
            <w:rPr>
              <w:rFonts w:asciiTheme="minorHAnsi" w:hAnsiTheme="minorHAnsi"/>
              <w:color w:val="000000" w:themeColor="text1"/>
            </w:rPr>
          </w:rPrChange>
        </w:rPr>
        <w:t xml:space="preserve"> \multicolumn{2}{</w:t>
      </w:r>
      <w:proofErr w:type="gramStart"/>
      <w:r w:rsidRPr="00B702A1">
        <w:rPr>
          <w:sz w:val="24"/>
          <w:szCs w:val="24"/>
          <w:rPrChange w:id="3725" w:author="Artin" w:date="2023-08-27T16:16:00Z">
            <w:rPr>
              <w:rFonts w:asciiTheme="minorHAnsi" w:hAnsiTheme="minorHAnsi"/>
              <w:color w:val="000000" w:themeColor="text1"/>
            </w:rPr>
          </w:rPrChange>
        </w:rPr>
        <w:t>c}{</w:t>
      </w:r>
      <w:proofErr w:type="gramEnd"/>
      <w:r w:rsidRPr="00B702A1">
        <w:rPr>
          <w:sz w:val="24"/>
          <w:szCs w:val="24"/>
          <w:rPrChange w:id="3726" w:author="Artin" w:date="2023-08-27T16:16:00Z">
            <w:rPr>
              <w:rFonts w:asciiTheme="minorHAnsi" w:hAnsiTheme="minorHAnsi"/>
              <w:color w:val="000000" w:themeColor="text1"/>
            </w:rPr>
          </w:rPrChange>
        </w:rPr>
        <w:t>\</w:t>
      </w:r>
      <w:proofErr w:type="spellStart"/>
      <w:r w:rsidRPr="00B702A1">
        <w:rPr>
          <w:sz w:val="24"/>
          <w:szCs w:val="24"/>
          <w:rPrChange w:id="3727" w:author="Artin" w:date="2023-08-27T16:16:00Z">
            <w:rPr>
              <w:rFonts w:asciiTheme="minorHAnsi" w:hAnsiTheme="minorHAnsi"/>
              <w:color w:val="000000" w:themeColor="text1"/>
            </w:rPr>
          </w:rPrChange>
        </w:rPr>
        <w:t>cellcolor</w:t>
      </w:r>
      <w:proofErr w:type="spellEnd"/>
      <w:del w:id="3728" w:author="Artin" w:date="2023-08-27T16:16:00Z">
        <w:r w:rsidR="00217555" w:rsidRPr="00B702A1">
          <w:rPr>
            <w:rFonts w:cstheme="minorHAnsi"/>
            <w:color w:val="000000" w:themeColor="text1"/>
            <w:sz w:val="24"/>
            <w:szCs w:val="24"/>
          </w:rPr>
          <w:delText>[HTML]{79A8A4}{\color[HTML]{FFFFFF} \</w:delText>
        </w:r>
      </w:del>
      <w:ins w:id="3729" w:author="Artin" w:date="2023-08-27T16:16:00Z">
        <w:r w:rsidRPr="00B702A1">
          <w:rPr>
            <w:sz w:val="24"/>
            <w:szCs w:val="24"/>
          </w:rPr>
          <w:t>{</w:t>
        </w:r>
        <w:proofErr w:type="spellStart"/>
        <w:r w:rsidRPr="00B702A1">
          <w:rPr>
            <w:sz w:val="24"/>
            <w:szCs w:val="24"/>
          </w:rPr>
          <w:t>table_title</w:t>
        </w:r>
        <w:proofErr w:type="spellEnd"/>
        <w:r w:rsidRPr="00B702A1">
          <w:rPr>
            <w:sz w:val="24"/>
            <w:szCs w:val="24"/>
          </w:rPr>
          <w:t>}{\</w:t>
        </w:r>
      </w:ins>
      <w:proofErr w:type="spellStart"/>
      <w:r w:rsidRPr="00B702A1">
        <w:rPr>
          <w:sz w:val="24"/>
          <w:szCs w:val="24"/>
          <w:rPrChange w:id="3730" w:author="Artin" w:date="2023-08-27T16:16:00Z">
            <w:rPr>
              <w:rFonts w:asciiTheme="minorHAnsi" w:hAnsiTheme="minorHAnsi"/>
              <w:color w:val="000000" w:themeColor="text1"/>
            </w:rPr>
          </w:rPrChange>
        </w:rPr>
        <w:t>textbf</w:t>
      </w:r>
      <w:proofErr w:type="spellEnd"/>
      <w:r w:rsidRPr="00B702A1">
        <w:rPr>
          <w:sz w:val="24"/>
          <w:szCs w:val="24"/>
          <w:rPrChange w:id="3731" w:author="Artin" w:date="2023-08-27T16:16:00Z">
            <w:rPr>
              <w:rFonts w:asciiTheme="minorHAnsi" w:hAnsiTheme="minorHAnsi"/>
              <w:color w:val="000000" w:themeColor="text1"/>
            </w:rPr>
          </w:rPrChange>
        </w:rPr>
        <w:t>{PADCHEST}}} \\</w:t>
      </w:r>
    </w:p>
    <w:p w14:paraId="2AD3F8F1" w14:textId="77777777" w:rsidR="00CA6F40" w:rsidRPr="00B702A1" w:rsidRDefault="00CA6F40" w:rsidP="00B702A1">
      <w:pPr>
        <w:spacing w:line="276" w:lineRule="auto"/>
        <w:rPr>
          <w:sz w:val="24"/>
          <w:szCs w:val="24"/>
          <w:rPrChange w:id="3732" w:author="Artin" w:date="2023-08-27T16:16:00Z">
            <w:rPr>
              <w:rFonts w:asciiTheme="minorHAnsi" w:hAnsiTheme="minorHAnsi"/>
              <w:color w:val="000000" w:themeColor="text1"/>
            </w:rPr>
          </w:rPrChange>
        </w:rPr>
      </w:pPr>
      <w:ins w:id="3733" w:author="Artin" w:date="2023-08-27T16:16:00Z">
        <w:r w:rsidRPr="00B702A1">
          <w:rPr>
            <w:sz w:val="24"/>
            <w:szCs w:val="24"/>
          </w:rPr>
          <w:t xml:space="preserve">        </w:t>
        </w:r>
      </w:ins>
      <w:r w:rsidRPr="00B702A1">
        <w:rPr>
          <w:sz w:val="24"/>
          <w:szCs w:val="24"/>
          <w:rPrChange w:id="3734" w:author="Artin" w:date="2023-08-27T16:16:00Z">
            <w:rPr>
              <w:rFonts w:asciiTheme="minorHAnsi" w:hAnsiTheme="minorHAnsi"/>
              <w:color w:val="000000" w:themeColor="text1"/>
            </w:rPr>
          </w:rPrChange>
        </w:rPr>
        <w:t>\</w:t>
      </w:r>
      <w:proofErr w:type="spellStart"/>
      <w:proofErr w:type="gramStart"/>
      <w:r w:rsidRPr="00B702A1">
        <w:rPr>
          <w:sz w:val="24"/>
          <w:szCs w:val="24"/>
          <w:rPrChange w:id="3735" w:author="Artin" w:date="2023-08-27T16:16:00Z">
            <w:rPr>
              <w:rFonts w:asciiTheme="minorHAnsi" w:hAnsiTheme="minorHAnsi"/>
              <w:color w:val="000000" w:themeColor="text1"/>
            </w:rPr>
          </w:rPrChange>
        </w:rPr>
        <w:t>rowcolor</w:t>
      </w:r>
      <w:proofErr w:type="spellEnd"/>
      <w:r w:rsidRPr="00B702A1">
        <w:rPr>
          <w:sz w:val="24"/>
          <w:szCs w:val="24"/>
          <w:rPrChange w:id="3736" w:author="Artin" w:date="2023-08-27T16:16:00Z">
            <w:rPr>
              <w:rFonts w:asciiTheme="minorHAnsi" w:hAnsiTheme="minorHAnsi"/>
              <w:color w:val="000000" w:themeColor="text1"/>
            </w:rPr>
          </w:rPrChange>
        </w:rPr>
        <w:t>[HTML]{</w:t>
      </w:r>
      <w:proofErr w:type="gramEnd"/>
      <w:r w:rsidRPr="00B702A1">
        <w:rPr>
          <w:sz w:val="24"/>
          <w:szCs w:val="24"/>
          <w:rPrChange w:id="3737" w:author="Artin" w:date="2023-08-27T16:16:00Z">
            <w:rPr>
              <w:rFonts w:asciiTheme="minorHAnsi" w:hAnsiTheme="minorHAnsi"/>
              <w:color w:val="000000" w:themeColor="text1"/>
            </w:rPr>
          </w:rPrChange>
        </w:rPr>
        <w:t>79A8A4}</w:t>
      </w:r>
    </w:p>
    <w:p w14:paraId="2101FBE9" w14:textId="1CB03650" w:rsidR="00CA6F40" w:rsidRPr="00B702A1" w:rsidRDefault="00CA6F40" w:rsidP="00B702A1">
      <w:pPr>
        <w:spacing w:line="276" w:lineRule="auto"/>
        <w:rPr>
          <w:sz w:val="24"/>
          <w:szCs w:val="24"/>
          <w:rPrChange w:id="3738" w:author="Artin" w:date="2023-08-27T16:16:00Z">
            <w:rPr>
              <w:rFonts w:asciiTheme="minorHAnsi" w:hAnsiTheme="minorHAnsi"/>
              <w:color w:val="000000" w:themeColor="text1"/>
            </w:rPr>
          </w:rPrChange>
        </w:rPr>
      </w:pPr>
      <w:ins w:id="3739" w:author="Artin" w:date="2023-08-27T16:16:00Z">
        <w:r w:rsidRPr="00B702A1">
          <w:rPr>
            <w:sz w:val="24"/>
            <w:szCs w:val="24"/>
          </w:rPr>
          <w:t xml:space="preserve">        </w:t>
        </w:r>
      </w:ins>
      <w:r w:rsidRPr="00B702A1">
        <w:rPr>
          <w:sz w:val="24"/>
          <w:szCs w:val="24"/>
          <w:rPrChange w:id="3740" w:author="Artin" w:date="2023-08-27T16:16:00Z">
            <w:rPr>
              <w:rFonts w:asciiTheme="minorHAnsi" w:hAnsiTheme="minorHAnsi"/>
              <w:color w:val="000000" w:themeColor="text1"/>
            </w:rPr>
          </w:rPrChange>
        </w:rPr>
        <w:t>\multicolumn{1}{c}{\multirow{-2}{*}{\cellcolor</w:t>
      </w:r>
      <w:del w:id="3741" w:author="Artin" w:date="2023-08-27T16:16:00Z">
        <w:r w:rsidR="00217555" w:rsidRPr="00B702A1">
          <w:rPr>
            <w:rFonts w:cstheme="minorHAnsi"/>
            <w:color w:val="000000" w:themeColor="text1"/>
            <w:sz w:val="24"/>
            <w:szCs w:val="24"/>
          </w:rPr>
          <w:delText>[HTML]{79A8A4}{\color[HTML]{FFFFFF} \</w:delText>
        </w:r>
      </w:del>
      <w:ins w:id="3742" w:author="Artin" w:date="2023-08-27T16:16:00Z">
        <w:r w:rsidRPr="00B702A1">
          <w:rPr>
            <w:sz w:val="24"/>
            <w:szCs w:val="24"/>
          </w:rPr>
          <w:t>{table_title}{\</w:t>
        </w:r>
      </w:ins>
      <w:r w:rsidRPr="00B702A1">
        <w:rPr>
          <w:sz w:val="24"/>
          <w:szCs w:val="24"/>
          <w:rPrChange w:id="3743" w:author="Artin" w:date="2023-08-27T16:16:00Z">
            <w:rPr>
              <w:rFonts w:asciiTheme="minorHAnsi" w:hAnsiTheme="minorHAnsi"/>
              <w:color w:val="000000" w:themeColor="text1"/>
            </w:rPr>
          </w:rPrChange>
        </w:rPr>
        <w:t xml:space="preserve">textbf{Pathologies\textbackslash{}Dataset}}}} &amp; </w:t>
      </w:r>
      <w:del w:id="3744" w:author="Artin" w:date="2023-08-27T16:16:00Z">
        <w:r w:rsidR="00217555" w:rsidRPr="00B702A1">
          <w:rPr>
            <w:rFonts w:cstheme="minorHAnsi"/>
            <w:color w:val="000000" w:themeColor="text1"/>
            <w:sz w:val="24"/>
            <w:szCs w:val="24"/>
          </w:rPr>
          <w:delText xml:space="preserve">{\color[HTML]{FFFFFF} </w:delText>
        </w:r>
      </w:del>
      <w:ins w:id="3745" w:author="Artin" w:date="2023-08-27T16:16:00Z">
        <w:r w:rsidRPr="00B702A1">
          <w:rPr>
            <w:sz w:val="24"/>
            <w:szCs w:val="24"/>
          </w:rPr>
          <w:t>{</w:t>
        </w:r>
      </w:ins>
      <w:r w:rsidRPr="00B702A1">
        <w:rPr>
          <w:sz w:val="24"/>
          <w:szCs w:val="24"/>
          <w:rPrChange w:id="3746" w:author="Artin" w:date="2023-08-27T16:16:00Z">
            <w:rPr>
              <w:rFonts w:asciiTheme="minorHAnsi" w:hAnsiTheme="minorHAnsi"/>
              <w:color w:val="000000" w:themeColor="text1"/>
            </w:rPr>
          </w:rPrChange>
        </w:rPr>
        <w:t xml:space="preserve">PA} &amp; </w:t>
      </w:r>
      <w:del w:id="3747" w:author="Artin" w:date="2023-08-27T16:16:00Z">
        <w:r w:rsidR="00217555" w:rsidRPr="00B702A1">
          <w:rPr>
            <w:rFonts w:cstheme="minorHAnsi"/>
            <w:color w:val="000000" w:themeColor="text1"/>
            <w:sz w:val="24"/>
            <w:szCs w:val="24"/>
          </w:rPr>
          <w:delText xml:space="preserve">{\color[HTML]{FFFFFF} </w:delText>
        </w:r>
      </w:del>
      <w:ins w:id="3748" w:author="Artin" w:date="2023-08-27T16:16:00Z">
        <w:r w:rsidRPr="00B702A1">
          <w:rPr>
            <w:sz w:val="24"/>
            <w:szCs w:val="24"/>
          </w:rPr>
          <w:t>{</w:t>
        </w:r>
      </w:ins>
      <w:r w:rsidRPr="00B702A1">
        <w:rPr>
          <w:sz w:val="24"/>
          <w:szCs w:val="24"/>
          <w:rPrChange w:id="3749" w:author="Artin" w:date="2023-08-27T16:16:00Z">
            <w:rPr>
              <w:rFonts w:asciiTheme="minorHAnsi" w:hAnsiTheme="minorHAnsi"/>
              <w:color w:val="000000" w:themeColor="text1"/>
            </w:rPr>
          </w:rPrChange>
        </w:rPr>
        <w:t xml:space="preserve">AP} &amp; </w:t>
      </w:r>
      <w:del w:id="3750" w:author="Artin" w:date="2023-08-27T16:16:00Z">
        <w:r w:rsidR="00217555" w:rsidRPr="00B702A1">
          <w:rPr>
            <w:rFonts w:cstheme="minorHAnsi"/>
            <w:color w:val="000000" w:themeColor="text1"/>
            <w:sz w:val="24"/>
            <w:szCs w:val="24"/>
          </w:rPr>
          <w:delText xml:space="preserve">{\color[HTML]{FFFFFF} </w:delText>
        </w:r>
      </w:del>
      <w:ins w:id="3751" w:author="Artin" w:date="2023-08-27T16:16:00Z">
        <w:r w:rsidRPr="00B702A1">
          <w:rPr>
            <w:sz w:val="24"/>
            <w:szCs w:val="24"/>
          </w:rPr>
          <w:t>{</w:t>
        </w:r>
      </w:ins>
      <w:r w:rsidRPr="00B702A1">
        <w:rPr>
          <w:sz w:val="24"/>
          <w:szCs w:val="24"/>
          <w:rPrChange w:id="3752" w:author="Artin" w:date="2023-08-27T16:16:00Z">
            <w:rPr>
              <w:rFonts w:asciiTheme="minorHAnsi" w:hAnsiTheme="minorHAnsi"/>
              <w:color w:val="000000" w:themeColor="text1"/>
            </w:rPr>
          </w:rPrChange>
        </w:rPr>
        <w:t xml:space="preserve">PA} &amp; </w:t>
      </w:r>
      <w:del w:id="3753" w:author="Artin" w:date="2023-08-27T16:16:00Z">
        <w:r w:rsidR="00217555" w:rsidRPr="00B702A1">
          <w:rPr>
            <w:rFonts w:cstheme="minorHAnsi"/>
            <w:color w:val="000000" w:themeColor="text1"/>
            <w:sz w:val="24"/>
            <w:szCs w:val="24"/>
          </w:rPr>
          <w:delText xml:space="preserve">{\color[HTML]{FFFFFF} </w:delText>
        </w:r>
      </w:del>
      <w:ins w:id="3754" w:author="Artin" w:date="2023-08-27T16:16:00Z">
        <w:r w:rsidRPr="00B702A1">
          <w:rPr>
            <w:sz w:val="24"/>
            <w:szCs w:val="24"/>
          </w:rPr>
          <w:t>{</w:t>
        </w:r>
      </w:ins>
      <w:r w:rsidRPr="00B702A1">
        <w:rPr>
          <w:sz w:val="24"/>
          <w:szCs w:val="24"/>
          <w:rPrChange w:id="3755" w:author="Artin" w:date="2023-08-27T16:16:00Z">
            <w:rPr>
              <w:rFonts w:asciiTheme="minorHAnsi" w:hAnsiTheme="minorHAnsi"/>
              <w:color w:val="000000" w:themeColor="text1"/>
            </w:rPr>
          </w:rPrChange>
        </w:rPr>
        <w:t xml:space="preserve">AP} &amp; </w:t>
      </w:r>
      <w:del w:id="3756" w:author="Artin" w:date="2023-08-27T16:16:00Z">
        <w:r w:rsidR="00217555" w:rsidRPr="00B702A1">
          <w:rPr>
            <w:rFonts w:cstheme="minorHAnsi"/>
            <w:color w:val="000000" w:themeColor="text1"/>
            <w:sz w:val="24"/>
            <w:szCs w:val="24"/>
          </w:rPr>
          <w:delText xml:space="preserve">{\color[HTML]{FFFFFF} </w:delText>
        </w:r>
      </w:del>
      <w:ins w:id="3757" w:author="Artin" w:date="2023-08-27T16:16:00Z">
        <w:r w:rsidRPr="00B702A1">
          <w:rPr>
            <w:sz w:val="24"/>
            <w:szCs w:val="24"/>
          </w:rPr>
          <w:t>{</w:t>
        </w:r>
      </w:ins>
      <w:r w:rsidRPr="00B702A1">
        <w:rPr>
          <w:sz w:val="24"/>
          <w:szCs w:val="24"/>
          <w:rPrChange w:id="3758" w:author="Artin" w:date="2023-08-27T16:16:00Z">
            <w:rPr>
              <w:rFonts w:asciiTheme="minorHAnsi" w:hAnsiTheme="minorHAnsi"/>
              <w:color w:val="000000" w:themeColor="text1"/>
            </w:rPr>
          </w:rPrChange>
        </w:rPr>
        <w:t xml:space="preserve">PA} &amp; </w:t>
      </w:r>
      <w:del w:id="3759" w:author="Artin" w:date="2023-08-27T16:16:00Z">
        <w:r w:rsidR="00217555" w:rsidRPr="00B702A1">
          <w:rPr>
            <w:rFonts w:cstheme="minorHAnsi"/>
            <w:color w:val="000000" w:themeColor="text1"/>
            <w:sz w:val="24"/>
            <w:szCs w:val="24"/>
          </w:rPr>
          <w:delText xml:space="preserve">{\color[HTML]{FFFFFF} </w:delText>
        </w:r>
      </w:del>
      <w:ins w:id="3760" w:author="Artin" w:date="2023-08-27T16:16:00Z">
        <w:r w:rsidRPr="00B702A1">
          <w:rPr>
            <w:sz w:val="24"/>
            <w:szCs w:val="24"/>
          </w:rPr>
          <w:t>{</w:t>
        </w:r>
      </w:ins>
      <w:r w:rsidRPr="00B702A1">
        <w:rPr>
          <w:sz w:val="24"/>
          <w:szCs w:val="24"/>
          <w:rPrChange w:id="3761" w:author="Artin" w:date="2023-08-27T16:16:00Z">
            <w:rPr>
              <w:rFonts w:asciiTheme="minorHAnsi" w:hAnsiTheme="minorHAnsi"/>
              <w:color w:val="000000" w:themeColor="text1"/>
            </w:rPr>
          </w:rPrChange>
        </w:rPr>
        <w:t>AP} \\</w:t>
      </w:r>
    </w:p>
    <w:p w14:paraId="6429E29F" w14:textId="09266B21" w:rsidR="00CA6F40" w:rsidRPr="00B702A1" w:rsidRDefault="00217555" w:rsidP="00B702A1">
      <w:pPr>
        <w:spacing w:line="276" w:lineRule="auto"/>
        <w:rPr>
          <w:sz w:val="24"/>
          <w:szCs w:val="24"/>
          <w:rPrChange w:id="3762" w:author="Artin" w:date="2023-08-27T16:16:00Z">
            <w:rPr>
              <w:rFonts w:asciiTheme="minorHAnsi" w:hAnsiTheme="minorHAnsi"/>
              <w:color w:val="000000" w:themeColor="text1"/>
            </w:rPr>
          </w:rPrChange>
        </w:rPr>
      </w:pPr>
      <w:del w:id="3763" w:author="Artin" w:date="2023-08-27T16:16:00Z">
        <w:r w:rsidRPr="00B702A1">
          <w:rPr>
            <w:rFonts w:cstheme="minorHAnsi"/>
            <w:color w:val="000000" w:themeColor="text1"/>
            <w:sz w:val="24"/>
            <w:szCs w:val="24"/>
          </w:rPr>
          <w:delText>\textbf{</w:delText>
        </w:r>
      </w:del>
      <w:ins w:id="3764" w:author="Artin" w:date="2023-08-27T16:16:00Z">
        <w:r w:rsidR="00CA6F40" w:rsidRPr="00B702A1">
          <w:rPr>
            <w:sz w:val="24"/>
            <w:szCs w:val="24"/>
          </w:rPr>
          <w:t xml:space="preserve">        </w:t>
        </w:r>
      </w:ins>
      <w:r w:rsidR="00CA6F40" w:rsidRPr="00B702A1">
        <w:rPr>
          <w:sz w:val="24"/>
          <w:szCs w:val="24"/>
          <w:rPrChange w:id="3765" w:author="Artin" w:date="2023-08-27T16:16:00Z">
            <w:rPr>
              <w:rFonts w:asciiTheme="minorHAnsi" w:hAnsiTheme="minorHAnsi"/>
              <w:color w:val="000000" w:themeColor="text1"/>
            </w:rPr>
          </w:rPrChange>
        </w:rPr>
        <w:t>Atelectasis</w:t>
      </w:r>
      <w:del w:id="3766" w:author="Artin" w:date="2023-08-27T16:16:00Z">
        <w:r w:rsidRPr="00B702A1">
          <w:rPr>
            <w:rFonts w:cstheme="minorHAnsi"/>
            <w:color w:val="000000" w:themeColor="text1"/>
            <w:sz w:val="24"/>
            <w:szCs w:val="24"/>
          </w:rPr>
          <w:delText>}</w:delText>
        </w:r>
      </w:del>
      <w:ins w:id="3767" w:author="Artin" w:date="2023-08-27T16:16:00Z">
        <w:r w:rsidR="00CA6F40" w:rsidRPr="00B702A1">
          <w:rPr>
            <w:sz w:val="24"/>
            <w:szCs w:val="24"/>
          </w:rPr>
          <w:t xml:space="preserve">       </w:t>
        </w:r>
      </w:ins>
      <w:r w:rsidR="00CA6F40" w:rsidRPr="00B702A1">
        <w:rPr>
          <w:sz w:val="24"/>
          <w:szCs w:val="24"/>
          <w:rPrChange w:id="3768" w:author="Artin" w:date="2023-08-27T16:16:00Z">
            <w:rPr>
              <w:rFonts w:asciiTheme="minorHAnsi" w:hAnsiTheme="minorHAnsi"/>
              <w:color w:val="000000" w:themeColor="text1"/>
            </w:rPr>
          </w:rPrChange>
        </w:rPr>
        <w:t xml:space="preserve"> &amp; 2460 &amp; 11643 &amp; 1557 &amp; 1016 &amp; 2419 &amp; </w:t>
      </w:r>
      <w:proofErr w:type="gramStart"/>
      <w:r w:rsidR="00CA6F40" w:rsidRPr="00B702A1">
        <w:rPr>
          <w:sz w:val="24"/>
          <w:szCs w:val="24"/>
          <w:rPrChange w:id="3769" w:author="Artin" w:date="2023-08-27T16:16:00Z">
            <w:rPr>
              <w:rFonts w:asciiTheme="minorHAnsi" w:hAnsiTheme="minorHAnsi"/>
              <w:color w:val="000000" w:themeColor="text1"/>
            </w:rPr>
          </w:rPrChange>
        </w:rPr>
        <w:t>232 \</w:t>
      </w:r>
      <w:proofErr w:type="gramEnd"/>
      <w:r w:rsidR="00CA6F40" w:rsidRPr="00B702A1">
        <w:rPr>
          <w:sz w:val="24"/>
          <w:szCs w:val="24"/>
          <w:rPrChange w:id="3770" w:author="Artin" w:date="2023-08-27T16:16:00Z">
            <w:rPr>
              <w:rFonts w:asciiTheme="minorHAnsi" w:hAnsiTheme="minorHAnsi"/>
              <w:color w:val="000000" w:themeColor="text1"/>
            </w:rPr>
          </w:rPrChange>
        </w:rPr>
        <w:t>\</w:t>
      </w:r>
    </w:p>
    <w:p w14:paraId="35E7EAD1" w14:textId="7347F735" w:rsidR="00CA6F40" w:rsidRPr="00B702A1" w:rsidRDefault="00217555" w:rsidP="00B702A1">
      <w:pPr>
        <w:spacing w:line="276" w:lineRule="auto"/>
        <w:rPr>
          <w:sz w:val="24"/>
          <w:szCs w:val="24"/>
          <w:rPrChange w:id="3771" w:author="Artin" w:date="2023-08-27T16:16:00Z">
            <w:rPr>
              <w:rFonts w:asciiTheme="minorHAnsi" w:hAnsiTheme="minorHAnsi"/>
              <w:color w:val="000000" w:themeColor="text1"/>
            </w:rPr>
          </w:rPrChange>
        </w:rPr>
      </w:pPr>
      <w:del w:id="3772" w:author="Artin" w:date="2023-08-27T16:16:00Z">
        <w:r w:rsidRPr="00B702A1">
          <w:rPr>
            <w:rFonts w:cstheme="minorHAnsi"/>
            <w:color w:val="000000" w:themeColor="text1"/>
            <w:sz w:val="24"/>
            <w:szCs w:val="24"/>
          </w:rPr>
          <w:delText>\textbf{</w:delText>
        </w:r>
      </w:del>
      <w:ins w:id="3773" w:author="Artin" w:date="2023-08-27T16:16:00Z">
        <w:r w:rsidR="00CA6F40" w:rsidRPr="00B702A1">
          <w:rPr>
            <w:sz w:val="24"/>
            <w:szCs w:val="24"/>
          </w:rPr>
          <w:t xml:space="preserve">        </w:t>
        </w:r>
      </w:ins>
      <w:r w:rsidR="00CA6F40" w:rsidRPr="00B702A1">
        <w:rPr>
          <w:sz w:val="24"/>
          <w:szCs w:val="24"/>
          <w:rPrChange w:id="3774" w:author="Artin" w:date="2023-08-27T16:16:00Z">
            <w:rPr>
              <w:rFonts w:asciiTheme="minorHAnsi" w:hAnsiTheme="minorHAnsi"/>
              <w:color w:val="000000" w:themeColor="text1"/>
            </w:rPr>
          </w:rPrChange>
        </w:rPr>
        <w:t>Consolidation</w:t>
      </w:r>
      <w:del w:id="3775" w:author="Artin" w:date="2023-08-27T16:16:00Z">
        <w:r w:rsidRPr="00B702A1">
          <w:rPr>
            <w:rFonts w:cstheme="minorHAnsi"/>
            <w:color w:val="000000" w:themeColor="text1"/>
            <w:sz w:val="24"/>
            <w:szCs w:val="24"/>
          </w:rPr>
          <w:delText>}</w:delText>
        </w:r>
      </w:del>
      <w:ins w:id="3776" w:author="Artin" w:date="2023-08-27T16:16:00Z">
        <w:r w:rsidR="00CA6F40" w:rsidRPr="00B702A1">
          <w:rPr>
            <w:sz w:val="24"/>
            <w:szCs w:val="24"/>
          </w:rPr>
          <w:t xml:space="preserve">     </w:t>
        </w:r>
      </w:ins>
      <w:r w:rsidR="00CA6F40" w:rsidRPr="00B702A1">
        <w:rPr>
          <w:sz w:val="24"/>
          <w:szCs w:val="24"/>
          <w:rPrChange w:id="3777" w:author="Artin" w:date="2023-08-27T16:16:00Z">
            <w:rPr>
              <w:rFonts w:asciiTheme="minorHAnsi" w:hAnsiTheme="minorHAnsi"/>
              <w:color w:val="000000" w:themeColor="text1"/>
            </w:rPr>
          </w:rPrChange>
        </w:rPr>
        <w:t xml:space="preserve"> &amp; 1125 &amp; </w:t>
      </w:r>
      <w:proofErr w:type="gramStart"/>
      <w:r w:rsidR="00CA6F40" w:rsidRPr="00B702A1">
        <w:rPr>
          <w:sz w:val="24"/>
          <w:szCs w:val="24"/>
          <w:rPrChange w:id="3778" w:author="Artin" w:date="2023-08-27T16:16:00Z">
            <w:rPr>
              <w:rFonts w:asciiTheme="minorHAnsi" w:hAnsiTheme="minorHAnsi"/>
              <w:color w:val="000000" w:themeColor="text1"/>
            </w:rPr>
          </w:rPrChange>
        </w:rPr>
        <w:t xml:space="preserve">4956 </w:t>
      </w:r>
      <w:ins w:id="3779" w:author="Artin" w:date="2023-08-27T16:16:00Z">
        <w:r w:rsidR="00CA6F40" w:rsidRPr="00B702A1">
          <w:rPr>
            <w:sz w:val="24"/>
            <w:szCs w:val="24"/>
          </w:rPr>
          <w:t xml:space="preserve"> </w:t>
        </w:r>
      </w:ins>
      <w:r w:rsidR="00CA6F40" w:rsidRPr="00B702A1">
        <w:rPr>
          <w:sz w:val="24"/>
          <w:szCs w:val="24"/>
          <w:rPrChange w:id="3780" w:author="Artin" w:date="2023-08-27T16:16:00Z">
            <w:rPr>
              <w:rFonts w:asciiTheme="minorHAnsi" w:hAnsiTheme="minorHAnsi"/>
              <w:color w:val="000000" w:themeColor="text1"/>
            </w:rPr>
          </w:rPrChange>
        </w:rPr>
        <w:t>&amp;</w:t>
      </w:r>
      <w:proofErr w:type="gramEnd"/>
      <w:r w:rsidR="00CA6F40" w:rsidRPr="00B702A1">
        <w:rPr>
          <w:sz w:val="24"/>
          <w:szCs w:val="24"/>
          <w:rPrChange w:id="3781" w:author="Artin" w:date="2023-08-27T16:16:00Z">
            <w:rPr>
              <w:rFonts w:asciiTheme="minorHAnsi" w:hAnsiTheme="minorHAnsi"/>
              <w:color w:val="000000" w:themeColor="text1"/>
            </w:rPr>
          </w:rPrChange>
        </w:rPr>
        <w:t xml:space="preserve"> 384 </w:t>
      </w:r>
      <w:ins w:id="3782" w:author="Artin" w:date="2023-08-27T16:16:00Z">
        <w:r w:rsidR="00CA6F40" w:rsidRPr="00B702A1">
          <w:rPr>
            <w:sz w:val="24"/>
            <w:szCs w:val="24"/>
          </w:rPr>
          <w:t xml:space="preserve"> </w:t>
        </w:r>
      </w:ins>
      <w:r w:rsidR="00CA6F40" w:rsidRPr="00B702A1">
        <w:rPr>
          <w:sz w:val="24"/>
          <w:szCs w:val="24"/>
          <w:rPrChange w:id="3783" w:author="Artin" w:date="2023-08-27T16:16:00Z">
            <w:rPr>
              <w:rFonts w:asciiTheme="minorHAnsi" w:hAnsiTheme="minorHAnsi"/>
              <w:color w:val="000000" w:themeColor="text1"/>
            </w:rPr>
          </w:rPrChange>
        </w:rPr>
        <w:t xml:space="preserve">&amp; 253 </w:t>
      </w:r>
      <w:ins w:id="3784" w:author="Artin" w:date="2023-08-27T16:16:00Z">
        <w:r w:rsidR="00CA6F40" w:rsidRPr="00B702A1">
          <w:rPr>
            <w:sz w:val="24"/>
            <w:szCs w:val="24"/>
          </w:rPr>
          <w:t xml:space="preserve"> </w:t>
        </w:r>
      </w:ins>
      <w:r w:rsidR="00CA6F40" w:rsidRPr="00B702A1">
        <w:rPr>
          <w:sz w:val="24"/>
          <w:szCs w:val="24"/>
          <w:rPrChange w:id="3785" w:author="Artin" w:date="2023-08-27T16:16:00Z">
            <w:rPr>
              <w:rFonts w:asciiTheme="minorHAnsi" w:hAnsiTheme="minorHAnsi"/>
              <w:color w:val="000000" w:themeColor="text1"/>
            </w:rPr>
          </w:rPrChange>
        </w:rPr>
        <w:t xml:space="preserve">&amp; 475 </w:t>
      </w:r>
      <w:ins w:id="3786" w:author="Artin" w:date="2023-08-27T16:16:00Z">
        <w:r w:rsidR="00CA6F40" w:rsidRPr="00B702A1">
          <w:rPr>
            <w:sz w:val="24"/>
            <w:szCs w:val="24"/>
          </w:rPr>
          <w:t xml:space="preserve"> </w:t>
        </w:r>
      </w:ins>
      <w:r w:rsidR="00CA6F40" w:rsidRPr="00B702A1">
        <w:rPr>
          <w:sz w:val="24"/>
          <w:szCs w:val="24"/>
          <w:rPrChange w:id="3787" w:author="Artin" w:date="2023-08-27T16:16:00Z">
            <w:rPr>
              <w:rFonts w:asciiTheme="minorHAnsi" w:hAnsiTheme="minorHAnsi"/>
              <w:color w:val="000000" w:themeColor="text1"/>
            </w:rPr>
          </w:rPrChange>
        </w:rPr>
        <w:t xml:space="preserve">&amp; 77 </w:t>
      </w:r>
      <w:ins w:id="3788" w:author="Artin" w:date="2023-08-27T16:16:00Z">
        <w:r w:rsidR="00CA6F40" w:rsidRPr="00B702A1">
          <w:rPr>
            <w:sz w:val="24"/>
            <w:szCs w:val="24"/>
          </w:rPr>
          <w:t xml:space="preserve"> </w:t>
        </w:r>
      </w:ins>
      <w:r w:rsidR="00CA6F40" w:rsidRPr="00B702A1">
        <w:rPr>
          <w:sz w:val="24"/>
          <w:szCs w:val="24"/>
          <w:rPrChange w:id="3789" w:author="Artin" w:date="2023-08-27T16:16:00Z">
            <w:rPr>
              <w:rFonts w:asciiTheme="minorHAnsi" w:hAnsiTheme="minorHAnsi"/>
              <w:color w:val="000000" w:themeColor="text1"/>
            </w:rPr>
          </w:rPrChange>
        </w:rPr>
        <w:t>\\</w:t>
      </w:r>
    </w:p>
    <w:p w14:paraId="1D2833D6" w14:textId="779041F6" w:rsidR="00CA6F40" w:rsidRPr="00B702A1" w:rsidRDefault="00217555" w:rsidP="00B702A1">
      <w:pPr>
        <w:spacing w:line="276" w:lineRule="auto"/>
        <w:rPr>
          <w:sz w:val="24"/>
          <w:szCs w:val="24"/>
          <w:rPrChange w:id="3790" w:author="Artin" w:date="2023-08-27T16:16:00Z">
            <w:rPr>
              <w:rFonts w:asciiTheme="minorHAnsi" w:hAnsiTheme="minorHAnsi"/>
              <w:color w:val="000000" w:themeColor="text1"/>
            </w:rPr>
          </w:rPrChange>
        </w:rPr>
      </w:pPr>
      <w:del w:id="3791" w:author="Artin" w:date="2023-08-27T16:16:00Z">
        <w:r w:rsidRPr="00B702A1">
          <w:rPr>
            <w:rFonts w:cstheme="minorHAnsi"/>
            <w:color w:val="000000" w:themeColor="text1"/>
            <w:sz w:val="24"/>
            <w:szCs w:val="24"/>
          </w:rPr>
          <w:delText>\textbf{</w:delText>
        </w:r>
      </w:del>
      <w:ins w:id="3792" w:author="Artin" w:date="2023-08-27T16:16:00Z">
        <w:r w:rsidR="00CA6F40" w:rsidRPr="00B702A1">
          <w:rPr>
            <w:sz w:val="24"/>
            <w:szCs w:val="24"/>
          </w:rPr>
          <w:t xml:space="preserve">        </w:t>
        </w:r>
      </w:ins>
      <w:r w:rsidR="00CA6F40" w:rsidRPr="00B702A1">
        <w:rPr>
          <w:sz w:val="24"/>
          <w:szCs w:val="24"/>
          <w:rPrChange w:id="3793" w:author="Artin" w:date="2023-08-27T16:16:00Z">
            <w:rPr>
              <w:rFonts w:asciiTheme="minorHAnsi" w:hAnsiTheme="minorHAnsi"/>
              <w:color w:val="000000" w:themeColor="text1"/>
            </w:rPr>
          </w:rPrChange>
        </w:rPr>
        <w:t>Infiltration</w:t>
      </w:r>
      <w:del w:id="3794" w:author="Artin" w:date="2023-08-27T16:16:00Z">
        <w:r w:rsidRPr="00B702A1">
          <w:rPr>
            <w:rFonts w:cstheme="minorHAnsi"/>
            <w:color w:val="000000" w:themeColor="text1"/>
            <w:sz w:val="24"/>
            <w:szCs w:val="24"/>
          </w:rPr>
          <w:delText>} &amp; 0</w:delText>
        </w:r>
      </w:del>
      <w:ins w:id="3795" w:author="Artin" w:date="2023-08-27T16:16:00Z">
        <w:r w:rsidR="00CA6F40" w:rsidRPr="00B702A1">
          <w:rPr>
            <w:sz w:val="24"/>
            <w:szCs w:val="24"/>
          </w:rPr>
          <w:t xml:space="preserve">      </w:t>
        </w:r>
      </w:ins>
      <w:r w:rsidR="00CA6F40" w:rsidRPr="00B702A1">
        <w:rPr>
          <w:sz w:val="24"/>
          <w:szCs w:val="24"/>
          <w:rPrChange w:id="3796" w:author="Artin" w:date="2023-08-27T16:16:00Z">
            <w:rPr>
              <w:rFonts w:asciiTheme="minorHAnsi" w:hAnsiTheme="minorHAnsi"/>
              <w:color w:val="000000" w:themeColor="text1"/>
            </w:rPr>
          </w:rPrChange>
        </w:rPr>
        <w:t xml:space="preserve"> &amp; 0 </w:t>
      </w:r>
      <w:ins w:id="3797" w:author="Artin" w:date="2023-08-27T16:16:00Z">
        <w:r w:rsidR="00CA6F40" w:rsidRPr="00B702A1">
          <w:rPr>
            <w:sz w:val="24"/>
            <w:szCs w:val="24"/>
          </w:rPr>
          <w:t xml:space="preserve">   &amp; 0     </w:t>
        </w:r>
      </w:ins>
      <w:r w:rsidR="00CA6F40" w:rsidRPr="00B702A1">
        <w:rPr>
          <w:sz w:val="24"/>
          <w:szCs w:val="24"/>
          <w:rPrChange w:id="3798" w:author="Artin" w:date="2023-08-27T16:16:00Z">
            <w:rPr>
              <w:rFonts w:asciiTheme="minorHAnsi" w:hAnsiTheme="minorHAnsi"/>
              <w:color w:val="000000" w:themeColor="text1"/>
            </w:rPr>
          </w:rPrChange>
        </w:rPr>
        <w:t>&amp; 3273 &amp; 1131 &amp; 4309 &amp; 587 \\</w:t>
      </w:r>
    </w:p>
    <w:p w14:paraId="2A595F67" w14:textId="3F4E873E" w:rsidR="00CA6F40" w:rsidRPr="00B702A1" w:rsidRDefault="00217555" w:rsidP="00B702A1">
      <w:pPr>
        <w:spacing w:line="276" w:lineRule="auto"/>
        <w:rPr>
          <w:sz w:val="24"/>
          <w:szCs w:val="24"/>
          <w:rPrChange w:id="3799" w:author="Artin" w:date="2023-08-27T16:16:00Z">
            <w:rPr>
              <w:rFonts w:asciiTheme="minorHAnsi" w:hAnsiTheme="minorHAnsi"/>
              <w:color w:val="000000" w:themeColor="text1"/>
            </w:rPr>
          </w:rPrChange>
        </w:rPr>
      </w:pPr>
      <w:del w:id="3800" w:author="Artin" w:date="2023-08-27T16:16:00Z">
        <w:r w:rsidRPr="00B702A1">
          <w:rPr>
            <w:rFonts w:cstheme="minorHAnsi"/>
            <w:color w:val="000000" w:themeColor="text1"/>
            <w:sz w:val="24"/>
            <w:szCs w:val="24"/>
          </w:rPr>
          <w:delText>\textbf{</w:delText>
        </w:r>
      </w:del>
      <w:ins w:id="3801" w:author="Artin" w:date="2023-08-27T16:16:00Z">
        <w:r w:rsidR="00CA6F40" w:rsidRPr="00B702A1">
          <w:rPr>
            <w:sz w:val="24"/>
            <w:szCs w:val="24"/>
          </w:rPr>
          <w:t xml:space="preserve">        </w:t>
        </w:r>
      </w:ins>
      <w:r w:rsidR="00CA6F40" w:rsidRPr="00B702A1">
        <w:rPr>
          <w:sz w:val="24"/>
          <w:szCs w:val="24"/>
          <w:rPrChange w:id="3802" w:author="Artin" w:date="2023-08-27T16:16:00Z">
            <w:rPr>
              <w:rFonts w:asciiTheme="minorHAnsi" w:hAnsiTheme="minorHAnsi"/>
              <w:color w:val="000000" w:themeColor="text1"/>
            </w:rPr>
          </w:rPrChange>
        </w:rPr>
        <w:t>Pneumothorax</w:t>
      </w:r>
      <w:del w:id="3803" w:author="Artin" w:date="2023-08-27T16:16:00Z">
        <w:r w:rsidRPr="00B702A1">
          <w:rPr>
            <w:rFonts w:cstheme="minorHAnsi"/>
            <w:color w:val="000000" w:themeColor="text1"/>
            <w:sz w:val="24"/>
            <w:szCs w:val="24"/>
          </w:rPr>
          <w:delText>}</w:delText>
        </w:r>
      </w:del>
      <w:ins w:id="3804" w:author="Artin" w:date="2023-08-27T16:16:00Z">
        <w:r w:rsidR="00CA6F40" w:rsidRPr="00B702A1">
          <w:rPr>
            <w:sz w:val="24"/>
            <w:szCs w:val="24"/>
          </w:rPr>
          <w:t xml:space="preserve">      </w:t>
        </w:r>
      </w:ins>
      <w:r w:rsidR="00CA6F40" w:rsidRPr="00B702A1">
        <w:rPr>
          <w:sz w:val="24"/>
          <w:szCs w:val="24"/>
          <w:rPrChange w:id="3805" w:author="Artin" w:date="2023-08-27T16:16:00Z">
            <w:rPr>
              <w:rFonts w:asciiTheme="minorHAnsi" w:hAnsiTheme="minorHAnsi"/>
              <w:color w:val="000000" w:themeColor="text1"/>
            </w:rPr>
          </w:rPrChange>
        </w:rPr>
        <w:t xml:space="preserve"> &amp; 1060 &amp; </w:t>
      </w:r>
      <w:proofErr w:type="gramStart"/>
      <w:r w:rsidR="00CA6F40" w:rsidRPr="00B702A1">
        <w:rPr>
          <w:sz w:val="24"/>
          <w:szCs w:val="24"/>
          <w:rPrChange w:id="3806" w:author="Artin" w:date="2023-08-27T16:16:00Z">
            <w:rPr>
              <w:rFonts w:asciiTheme="minorHAnsi" w:hAnsiTheme="minorHAnsi"/>
              <w:color w:val="000000" w:themeColor="text1"/>
            </w:rPr>
          </w:rPrChange>
        </w:rPr>
        <w:t xml:space="preserve">4239 </w:t>
      </w:r>
      <w:ins w:id="3807" w:author="Artin" w:date="2023-08-27T16:16:00Z">
        <w:r w:rsidR="00CA6F40" w:rsidRPr="00B702A1">
          <w:rPr>
            <w:sz w:val="24"/>
            <w:szCs w:val="24"/>
          </w:rPr>
          <w:t xml:space="preserve"> </w:t>
        </w:r>
      </w:ins>
      <w:r w:rsidR="00CA6F40" w:rsidRPr="00B702A1">
        <w:rPr>
          <w:sz w:val="24"/>
          <w:szCs w:val="24"/>
          <w:rPrChange w:id="3808" w:author="Artin" w:date="2023-08-27T16:16:00Z">
            <w:rPr>
              <w:rFonts w:asciiTheme="minorHAnsi" w:hAnsiTheme="minorHAnsi"/>
              <w:color w:val="000000" w:themeColor="text1"/>
            </w:rPr>
          </w:rPrChange>
        </w:rPr>
        <w:t>&amp;</w:t>
      </w:r>
      <w:proofErr w:type="gramEnd"/>
      <w:r w:rsidR="00CA6F40" w:rsidRPr="00B702A1">
        <w:rPr>
          <w:sz w:val="24"/>
          <w:szCs w:val="24"/>
          <w:rPrChange w:id="3809" w:author="Artin" w:date="2023-08-27T16:16:00Z">
            <w:rPr>
              <w:rFonts w:asciiTheme="minorHAnsi" w:hAnsiTheme="minorHAnsi"/>
              <w:color w:val="000000" w:themeColor="text1"/>
            </w:rPr>
          </w:rPrChange>
        </w:rPr>
        <w:t xml:space="preserve"> 243 </w:t>
      </w:r>
      <w:ins w:id="3810" w:author="Artin" w:date="2023-08-27T16:16:00Z">
        <w:r w:rsidR="00CA6F40" w:rsidRPr="00B702A1">
          <w:rPr>
            <w:sz w:val="24"/>
            <w:szCs w:val="24"/>
          </w:rPr>
          <w:t xml:space="preserve"> </w:t>
        </w:r>
      </w:ins>
      <w:r w:rsidR="00CA6F40" w:rsidRPr="00B702A1">
        <w:rPr>
          <w:sz w:val="24"/>
          <w:szCs w:val="24"/>
          <w:rPrChange w:id="3811" w:author="Artin" w:date="2023-08-27T16:16:00Z">
            <w:rPr>
              <w:rFonts w:asciiTheme="minorHAnsi" w:hAnsiTheme="minorHAnsi"/>
              <w:color w:val="000000" w:themeColor="text1"/>
            </w:rPr>
          </w:rPrChange>
        </w:rPr>
        <w:t xml:space="preserve">&amp; 253 </w:t>
      </w:r>
      <w:ins w:id="3812" w:author="Artin" w:date="2023-08-27T16:16:00Z">
        <w:r w:rsidR="00CA6F40" w:rsidRPr="00B702A1">
          <w:rPr>
            <w:sz w:val="24"/>
            <w:szCs w:val="24"/>
          </w:rPr>
          <w:t xml:space="preserve"> </w:t>
        </w:r>
      </w:ins>
      <w:r w:rsidR="00CA6F40" w:rsidRPr="00B702A1">
        <w:rPr>
          <w:sz w:val="24"/>
          <w:szCs w:val="24"/>
          <w:rPrChange w:id="3813" w:author="Artin" w:date="2023-08-27T16:16:00Z">
            <w:rPr>
              <w:rFonts w:asciiTheme="minorHAnsi" w:hAnsiTheme="minorHAnsi"/>
              <w:color w:val="000000" w:themeColor="text1"/>
            </w:rPr>
          </w:rPrChange>
        </w:rPr>
        <w:t xml:space="preserve">&amp; 97 </w:t>
      </w:r>
      <w:ins w:id="3814" w:author="Artin" w:date="2023-08-27T16:16:00Z">
        <w:r w:rsidR="00CA6F40" w:rsidRPr="00B702A1">
          <w:rPr>
            <w:sz w:val="24"/>
            <w:szCs w:val="24"/>
          </w:rPr>
          <w:t xml:space="preserve">  </w:t>
        </w:r>
      </w:ins>
      <w:r w:rsidR="00CA6F40" w:rsidRPr="00B702A1">
        <w:rPr>
          <w:sz w:val="24"/>
          <w:szCs w:val="24"/>
          <w:rPrChange w:id="3815" w:author="Artin" w:date="2023-08-27T16:16:00Z">
            <w:rPr>
              <w:rFonts w:asciiTheme="minorHAnsi" w:hAnsiTheme="minorHAnsi"/>
              <w:color w:val="000000" w:themeColor="text1"/>
            </w:rPr>
          </w:rPrChange>
        </w:rPr>
        <w:t xml:space="preserve">&amp; 15 </w:t>
      </w:r>
      <w:ins w:id="3816" w:author="Artin" w:date="2023-08-27T16:16:00Z">
        <w:r w:rsidR="00CA6F40" w:rsidRPr="00B702A1">
          <w:rPr>
            <w:sz w:val="24"/>
            <w:szCs w:val="24"/>
          </w:rPr>
          <w:t xml:space="preserve"> </w:t>
        </w:r>
      </w:ins>
      <w:r w:rsidR="00CA6F40" w:rsidRPr="00B702A1">
        <w:rPr>
          <w:sz w:val="24"/>
          <w:szCs w:val="24"/>
          <w:rPrChange w:id="3817" w:author="Artin" w:date="2023-08-27T16:16:00Z">
            <w:rPr>
              <w:rFonts w:asciiTheme="minorHAnsi" w:hAnsiTheme="minorHAnsi"/>
              <w:color w:val="000000" w:themeColor="text1"/>
            </w:rPr>
          </w:rPrChange>
        </w:rPr>
        <w:t>\\</w:t>
      </w:r>
    </w:p>
    <w:p w14:paraId="41ADB0E9" w14:textId="20EDEA30" w:rsidR="00CA6F40" w:rsidRPr="00B702A1" w:rsidRDefault="00217555" w:rsidP="00B702A1">
      <w:pPr>
        <w:spacing w:line="276" w:lineRule="auto"/>
        <w:rPr>
          <w:sz w:val="24"/>
          <w:szCs w:val="24"/>
          <w:rPrChange w:id="3818" w:author="Artin" w:date="2023-08-27T16:16:00Z">
            <w:rPr>
              <w:rFonts w:asciiTheme="minorHAnsi" w:hAnsiTheme="minorHAnsi"/>
              <w:color w:val="000000" w:themeColor="text1"/>
            </w:rPr>
          </w:rPrChange>
        </w:rPr>
      </w:pPr>
      <w:del w:id="3819" w:author="Artin" w:date="2023-08-27T16:16:00Z">
        <w:r w:rsidRPr="00B702A1">
          <w:rPr>
            <w:rFonts w:cstheme="minorHAnsi"/>
            <w:color w:val="000000" w:themeColor="text1"/>
            <w:sz w:val="24"/>
            <w:szCs w:val="24"/>
          </w:rPr>
          <w:delText>\textbf{</w:delText>
        </w:r>
      </w:del>
      <w:ins w:id="3820" w:author="Artin" w:date="2023-08-27T16:16:00Z">
        <w:r w:rsidR="00CA6F40" w:rsidRPr="00B702A1">
          <w:rPr>
            <w:sz w:val="24"/>
            <w:szCs w:val="24"/>
          </w:rPr>
          <w:t xml:space="preserve">        </w:t>
        </w:r>
      </w:ins>
      <w:r w:rsidR="00CA6F40" w:rsidRPr="00B702A1">
        <w:rPr>
          <w:sz w:val="24"/>
          <w:szCs w:val="24"/>
          <w:rPrChange w:id="3821" w:author="Artin" w:date="2023-08-27T16:16:00Z">
            <w:rPr>
              <w:rFonts w:asciiTheme="minorHAnsi" w:hAnsiTheme="minorHAnsi"/>
              <w:color w:val="000000" w:themeColor="text1"/>
            </w:rPr>
          </w:rPrChange>
        </w:rPr>
        <w:t>Edema</w:t>
      </w:r>
      <w:del w:id="3822" w:author="Artin" w:date="2023-08-27T16:16:00Z">
        <w:r w:rsidRPr="00B702A1">
          <w:rPr>
            <w:rFonts w:cstheme="minorHAnsi"/>
            <w:color w:val="000000" w:themeColor="text1"/>
            <w:sz w:val="24"/>
            <w:szCs w:val="24"/>
          </w:rPr>
          <w:delText>}</w:delText>
        </w:r>
      </w:del>
      <w:ins w:id="3823" w:author="Artin" w:date="2023-08-27T16:16:00Z">
        <w:r w:rsidR="00CA6F40" w:rsidRPr="00B702A1">
          <w:rPr>
            <w:sz w:val="24"/>
            <w:szCs w:val="24"/>
          </w:rPr>
          <w:t xml:space="preserve">             </w:t>
        </w:r>
      </w:ins>
      <w:r w:rsidR="00CA6F40" w:rsidRPr="00B702A1">
        <w:rPr>
          <w:sz w:val="24"/>
          <w:szCs w:val="24"/>
          <w:rPrChange w:id="3824" w:author="Artin" w:date="2023-08-27T16:16:00Z">
            <w:rPr>
              <w:rFonts w:asciiTheme="minorHAnsi" w:hAnsiTheme="minorHAnsi"/>
              <w:color w:val="000000" w:themeColor="text1"/>
            </w:rPr>
          </w:rPrChange>
        </w:rPr>
        <w:t xml:space="preserve"> &amp; 1330 &amp; 15117 &amp; 39 </w:t>
      </w:r>
      <w:ins w:id="3825" w:author="Artin" w:date="2023-08-27T16:16:00Z">
        <w:r w:rsidR="00CA6F40" w:rsidRPr="00B702A1">
          <w:rPr>
            <w:sz w:val="24"/>
            <w:szCs w:val="24"/>
          </w:rPr>
          <w:t xml:space="preserve">  </w:t>
        </w:r>
      </w:ins>
      <w:r w:rsidR="00CA6F40" w:rsidRPr="00B702A1">
        <w:rPr>
          <w:sz w:val="24"/>
          <w:szCs w:val="24"/>
          <w:rPrChange w:id="3826" w:author="Artin" w:date="2023-08-27T16:16:00Z">
            <w:rPr>
              <w:rFonts w:asciiTheme="minorHAnsi" w:hAnsiTheme="minorHAnsi"/>
              <w:color w:val="000000" w:themeColor="text1"/>
            </w:rPr>
          </w:rPrChange>
        </w:rPr>
        <w:t xml:space="preserve">&amp; </w:t>
      </w:r>
      <w:proofErr w:type="gramStart"/>
      <w:r w:rsidR="00CA6F40" w:rsidRPr="00B702A1">
        <w:rPr>
          <w:sz w:val="24"/>
          <w:szCs w:val="24"/>
          <w:rPrChange w:id="3827" w:author="Artin" w:date="2023-08-27T16:16:00Z">
            <w:rPr>
              <w:rFonts w:asciiTheme="minorHAnsi" w:hAnsiTheme="minorHAnsi"/>
              <w:color w:val="000000" w:themeColor="text1"/>
            </w:rPr>
          </w:rPrChange>
        </w:rPr>
        <w:t xml:space="preserve">237 </w:t>
      </w:r>
      <w:ins w:id="3828" w:author="Artin" w:date="2023-08-27T16:16:00Z">
        <w:r w:rsidR="00CA6F40" w:rsidRPr="00B702A1">
          <w:rPr>
            <w:sz w:val="24"/>
            <w:szCs w:val="24"/>
          </w:rPr>
          <w:t xml:space="preserve"> </w:t>
        </w:r>
      </w:ins>
      <w:r w:rsidR="00CA6F40" w:rsidRPr="00B702A1">
        <w:rPr>
          <w:sz w:val="24"/>
          <w:szCs w:val="24"/>
          <w:rPrChange w:id="3829" w:author="Artin" w:date="2023-08-27T16:16:00Z">
            <w:rPr>
              <w:rFonts w:asciiTheme="minorHAnsi" w:hAnsiTheme="minorHAnsi"/>
              <w:color w:val="000000" w:themeColor="text1"/>
            </w:rPr>
          </w:rPrChange>
        </w:rPr>
        <w:t>&amp;</w:t>
      </w:r>
      <w:proofErr w:type="gramEnd"/>
      <w:r w:rsidR="00CA6F40" w:rsidRPr="00B702A1">
        <w:rPr>
          <w:sz w:val="24"/>
          <w:szCs w:val="24"/>
          <w:rPrChange w:id="3830" w:author="Artin" w:date="2023-08-27T16:16:00Z">
            <w:rPr>
              <w:rFonts w:asciiTheme="minorHAnsi" w:hAnsiTheme="minorHAnsi"/>
              <w:color w:val="000000" w:themeColor="text1"/>
            </w:rPr>
          </w:rPrChange>
        </w:rPr>
        <w:t xml:space="preserve"> 108 </w:t>
      </w:r>
      <w:ins w:id="3831" w:author="Artin" w:date="2023-08-27T16:16:00Z">
        <w:r w:rsidR="00CA6F40" w:rsidRPr="00B702A1">
          <w:rPr>
            <w:sz w:val="24"/>
            <w:szCs w:val="24"/>
          </w:rPr>
          <w:t xml:space="preserve"> </w:t>
        </w:r>
      </w:ins>
      <w:r w:rsidR="00CA6F40" w:rsidRPr="00B702A1">
        <w:rPr>
          <w:sz w:val="24"/>
          <w:szCs w:val="24"/>
          <w:rPrChange w:id="3832" w:author="Artin" w:date="2023-08-27T16:16:00Z">
            <w:rPr>
              <w:rFonts w:asciiTheme="minorHAnsi" w:hAnsiTheme="minorHAnsi"/>
              <w:color w:val="000000" w:themeColor="text1"/>
            </w:rPr>
          </w:rPrChange>
        </w:rPr>
        <w:t xml:space="preserve">&amp; </w:t>
      </w:r>
      <w:proofErr w:type="gramStart"/>
      <w:r w:rsidR="00CA6F40" w:rsidRPr="00B702A1">
        <w:rPr>
          <w:sz w:val="24"/>
          <w:szCs w:val="24"/>
          <w:rPrChange w:id="3833" w:author="Artin" w:date="2023-08-27T16:16:00Z">
            <w:rPr>
              <w:rFonts w:asciiTheme="minorHAnsi" w:hAnsiTheme="minorHAnsi"/>
              <w:color w:val="000000" w:themeColor="text1"/>
            </w:rPr>
          </w:rPrChange>
        </w:rPr>
        <w:t>130 \</w:t>
      </w:r>
      <w:proofErr w:type="gramEnd"/>
      <w:r w:rsidR="00CA6F40" w:rsidRPr="00B702A1">
        <w:rPr>
          <w:sz w:val="24"/>
          <w:szCs w:val="24"/>
          <w:rPrChange w:id="3834" w:author="Artin" w:date="2023-08-27T16:16:00Z">
            <w:rPr>
              <w:rFonts w:asciiTheme="minorHAnsi" w:hAnsiTheme="minorHAnsi"/>
              <w:color w:val="000000" w:themeColor="text1"/>
            </w:rPr>
          </w:rPrChange>
        </w:rPr>
        <w:t>\</w:t>
      </w:r>
    </w:p>
    <w:p w14:paraId="3F68A0DA" w14:textId="7C042E59" w:rsidR="00CA6F40" w:rsidRPr="00B702A1" w:rsidRDefault="00217555" w:rsidP="00B702A1">
      <w:pPr>
        <w:spacing w:line="276" w:lineRule="auto"/>
        <w:rPr>
          <w:sz w:val="24"/>
          <w:szCs w:val="24"/>
          <w:rPrChange w:id="3835" w:author="Artin" w:date="2023-08-27T16:16:00Z">
            <w:rPr>
              <w:rFonts w:asciiTheme="minorHAnsi" w:hAnsiTheme="minorHAnsi"/>
              <w:color w:val="000000" w:themeColor="text1"/>
            </w:rPr>
          </w:rPrChange>
        </w:rPr>
      </w:pPr>
      <w:del w:id="3836" w:author="Artin" w:date="2023-08-27T16:16:00Z">
        <w:r w:rsidRPr="00B702A1">
          <w:rPr>
            <w:rFonts w:cstheme="minorHAnsi"/>
            <w:color w:val="000000" w:themeColor="text1"/>
            <w:sz w:val="24"/>
            <w:szCs w:val="24"/>
          </w:rPr>
          <w:delText>\textbf{</w:delText>
        </w:r>
      </w:del>
      <w:ins w:id="3837" w:author="Artin" w:date="2023-08-27T16:16:00Z">
        <w:r w:rsidR="00CA6F40" w:rsidRPr="00B702A1">
          <w:rPr>
            <w:sz w:val="24"/>
            <w:szCs w:val="24"/>
          </w:rPr>
          <w:t xml:space="preserve">        </w:t>
        </w:r>
      </w:ins>
      <w:r w:rsidR="00CA6F40" w:rsidRPr="00B702A1">
        <w:rPr>
          <w:sz w:val="24"/>
          <w:szCs w:val="24"/>
          <w:rPrChange w:id="3838" w:author="Artin" w:date="2023-08-27T16:16:00Z">
            <w:rPr>
              <w:rFonts w:asciiTheme="minorHAnsi" w:hAnsiTheme="minorHAnsi"/>
              <w:color w:val="000000" w:themeColor="text1"/>
            </w:rPr>
          </w:rPrChange>
        </w:rPr>
        <w:t>Emphysema</w:t>
      </w:r>
      <w:del w:id="3839" w:author="Artin" w:date="2023-08-27T16:16:00Z">
        <w:r w:rsidRPr="00B702A1">
          <w:rPr>
            <w:rFonts w:cstheme="minorHAnsi"/>
            <w:color w:val="000000" w:themeColor="text1"/>
            <w:sz w:val="24"/>
            <w:szCs w:val="24"/>
          </w:rPr>
          <w:delText>} &amp; 0</w:delText>
        </w:r>
      </w:del>
      <w:ins w:id="3840" w:author="Artin" w:date="2023-08-27T16:16:00Z">
        <w:r w:rsidR="00CA6F40" w:rsidRPr="00B702A1">
          <w:rPr>
            <w:sz w:val="24"/>
            <w:szCs w:val="24"/>
          </w:rPr>
          <w:t xml:space="preserve">         </w:t>
        </w:r>
      </w:ins>
      <w:r w:rsidR="00CA6F40" w:rsidRPr="00B702A1">
        <w:rPr>
          <w:sz w:val="24"/>
          <w:szCs w:val="24"/>
          <w:rPrChange w:id="3841" w:author="Artin" w:date="2023-08-27T16:16:00Z">
            <w:rPr>
              <w:rFonts w:asciiTheme="minorHAnsi" w:hAnsiTheme="minorHAnsi"/>
              <w:color w:val="000000" w:themeColor="text1"/>
            </w:rPr>
          </w:rPrChange>
        </w:rPr>
        <w:t xml:space="preserve"> &amp; 0 </w:t>
      </w:r>
      <w:ins w:id="3842" w:author="Artin" w:date="2023-08-27T16:16:00Z">
        <w:r w:rsidR="00CA6F40" w:rsidRPr="00B702A1">
          <w:rPr>
            <w:sz w:val="24"/>
            <w:szCs w:val="24"/>
          </w:rPr>
          <w:t xml:space="preserve">   &amp; 0     </w:t>
        </w:r>
      </w:ins>
      <w:r w:rsidR="00CA6F40" w:rsidRPr="00B702A1">
        <w:rPr>
          <w:sz w:val="24"/>
          <w:szCs w:val="24"/>
          <w:rPrChange w:id="3843" w:author="Artin" w:date="2023-08-27T16:16:00Z">
            <w:rPr>
              <w:rFonts w:asciiTheme="minorHAnsi" w:hAnsiTheme="minorHAnsi"/>
              <w:color w:val="000000" w:themeColor="text1"/>
            </w:rPr>
          </w:rPrChange>
        </w:rPr>
        <w:t xml:space="preserve">&amp; </w:t>
      </w:r>
      <w:proofErr w:type="gramStart"/>
      <w:r w:rsidR="00CA6F40" w:rsidRPr="00B702A1">
        <w:rPr>
          <w:sz w:val="24"/>
          <w:szCs w:val="24"/>
          <w:rPrChange w:id="3844" w:author="Artin" w:date="2023-08-27T16:16:00Z">
            <w:rPr>
              <w:rFonts w:asciiTheme="minorHAnsi" w:hAnsiTheme="minorHAnsi"/>
              <w:color w:val="000000" w:themeColor="text1"/>
            </w:rPr>
          </w:rPrChange>
        </w:rPr>
        <w:t xml:space="preserve">264 </w:t>
      </w:r>
      <w:ins w:id="3845" w:author="Artin" w:date="2023-08-27T16:16:00Z">
        <w:r w:rsidR="00CA6F40" w:rsidRPr="00B702A1">
          <w:rPr>
            <w:sz w:val="24"/>
            <w:szCs w:val="24"/>
          </w:rPr>
          <w:t xml:space="preserve"> </w:t>
        </w:r>
      </w:ins>
      <w:r w:rsidR="00CA6F40" w:rsidRPr="00B702A1">
        <w:rPr>
          <w:sz w:val="24"/>
          <w:szCs w:val="24"/>
          <w:rPrChange w:id="3846" w:author="Artin" w:date="2023-08-27T16:16:00Z">
            <w:rPr>
              <w:rFonts w:asciiTheme="minorHAnsi" w:hAnsiTheme="minorHAnsi"/>
              <w:color w:val="000000" w:themeColor="text1"/>
            </w:rPr>
          </w:rPrChange>
        </w:rPr>
        <w:t>&amp;</w:t>
      </w:r>
      <w:proofErr w:type="gramEnd"/>
      <w:r w:rsidR="00CA6F40" w:rsidRPr="00B702A1">
        <w:rPr>
          <w:sz w:val="24"/>
          <w:szCs w:val="24"/>
          <w:rPrChange w:id="3847" w:author="Artin" w:date="2023-08-27T16:16:00Z">
            <w:rPr>
              <w:rFonts w:asciiTheme="minorHAnsi" w:hAnsiTheme="minorHAnsi"/>
              <w:color w:val="000000" w:themeColor="text1"/>
            </w:rPr>
          </w:rPrChange>
        </w:rPr>
        <w:t xml:space="preserve"> 193 </w:t>
      </w:r>
      <w:ins w:id="3848" w:author="Artin" w:date="2023-08-27T16:16:00Z">
        <w:r w:rsidR="00CA6F40" w:rsidRPr="00B702A1">
          <w:rPr>
            <w:sz w:val="24"/>
            <w:szCs w:val="24"/>
          </w:rPr>
          <w:t xml:space="preserve"> </w:t>
        </w:r>
      </w:ins>
      <w:r w:rsidR="00CA6F40" w:rsidRPr="00B702A1">
        <w:rPr>
          <w:sz w:val="24"/>
          <w:szCs w:val="24"/>
          <w:rPrChange w:id="3849" w:author="Artin" w:date="2023-08-27T16:16:00Z">
            <w:rPr>
              <w:rFonts w:asciiTheme="minorHAnsi" w:hAnsiTheme="minorHAnsi"/>
              <w:color w:val="000000" w:themeColor="text1"/>
            </w:rPr>
          </w:rPrChange>
        </w:rPr>
        <w:t xml:space="preserve">&amp; 546 </w:t>
      </w:r>
      <w:ins w:id="3850" w:author="Artin" w:date="2023-08-27T16:16:00Z">
        <w:r w:rsidR="00CA6F40" w:rsidRPr="00B702A1">
          <w:rPr>
            <w:sz w:val="24"/>
            <w:szCs w:val="24"/>
          </w:rPr>
          <w:t xml:space="preserve"> </w:t>
        </w:r>
      </w:ins>
      <w:r w:rsidR="00CA6F40" w:rsidRPr="00B702A1">
        <w:rPr>
          <w:sz w:val="24"/>
          <w:szCs w:val="24"/>
          <w:rPrChange w:id="3851" w:author="Artin" w:date="2023-08-27T16:16:00Z">
            <w:rPr>
              <w:rFonts w:asciiTheme="minorHAnsi" w:hAnsiTheme="minorHAnsi"/>
              <w:color w:val="000000" w:themeColor="text1"/>
            </w:rPr>
          </w:rPrChange>
        </w:rPr>
        <w:t xml:space="preserve">&amp; 30 </w:t>
      </w:r>
      <w:ins w:id="3852" w:author="Artin" w:date="2023-08-27T16:16:00Z">
        <w:r w:rsidR="00CA6F40" w:rsidRPr="00B702A1">
          <w:rPr>
            <w:sz w:val="24"/>
            <w:szCs w:val="24"/>
          </w:rPr>
          <w:t xml:space="preserve"> </w:t>
        </w:r>
      </w:ins>
      <w:r w:rsidR="00CA6F40" w:rsidRPr="00B702A1">
        <w:rPr>
          <w:sz w:val="24"/>
          <w:szCs w:val="24"/>
          <w:rPrChange w:id="3853" w:author="Artin" w:date="2023-08-27T16:16:00Z">
            <w:rPr>
              <w:rFonts w:asciiTheme="minorHAnsi" w:hAnsiTheme="minorHAnsi"/>
              <w:color w:val="000000" w:themeColor="text1"/>
            </w:rPr>
          </w:rPrChange>
        </w:rPr>
        <w:t>\\</w:t>
      </w:r>
    </w:p>
    <w:p w14:paraId="2BEFAC9B" w14:textId="240531E6" w:rsidR="00CA6F40" w:rsidRPr="00B702A1" w:rsidRDefault="00217555" w:rsidP="00B702A1">
      <w:pPr>
        <w:spacing w:line="276" w:lineRule="auto"/>
        <w:rPr>
          <w:sz w:val="24"/>
          <w:szCs w:val="24"/>
          <w:rPrChange w:id="3854" w:author="Artin" w:date="2023-08-27T16:16:00Z">
            <w:rPr>
              <w:rFonts w:asciiTheme="minorHAnsi" w:hAnsiTheme="minorHAnsi"/>
              <w:color w:val="000000" w:themeColor="text1"/>
            </w:rPr>
          </w:rPrChange>
        </w:rPr>
      </w:pPr>
      <w:del w:id="3855" w:author="Artin" w:date="2023-08-27T16:16:00Z">
        <w:r w:rsidRPr="00B702A1">
          <w:rPr>
            <w:rFonts w:cstheme="minorHAnsi"/>
            <w:color w:val="000000" w:themeColor="text1"/>
            <w:sz w:val="24"/>
            <w:szCs w:val="24"/>
          </w:rPr>
          <w:delText>\textbf{</w:delText>
        </w:r>
      </w:del>
      <w:ins w:id="3856" w:author="Artin" w:date="2023-08-27T16:16:00Z">
        <w:r w:rsidR="00CA6F40" w:rsidRPr="00B702A1">
          <w:rPr>
            <w:sz w:val="24"/>
            <w:szCs w:val="24"/>
          </w:rPr>
          <w:t xml:space="preserve">        </w:t>
        </w:r>
      </w:ins>
      <w:r w:rsidR="00CA6F40" w:rsidRPr="00B702A1">
        <w:rPr>
          <w:sz w:val="24"/>
          <w:szCs w:val="24"/>
          <w:rPrChange w:id="3857" w:author="Artin" w:date="2023-08-27T16:16:00Z">
            <w:rPr>
              <w:rFonts w:asciiTheme="minorHAnsi" w:hAnsiTheme="minorHAnsi"/>
              <w:color w:val="000000" w:themeColor="text1"/>
            </w:rPr>
          </w:rPrChange>
        </w:rPr>
        <w:t>Fibrosis</w:t>
      </w:r>
      <w:del w:id="3858" w:author="Artin" w:date="2023-08-27T16:16:00Z">
        <w:r w:rsidRPr="00B702A1">
          <w:rPr>
            <w:rFonts w:cstheme="minorHAnsi"/>
            <w:color w:val="000000" w:themeColor="text1"/>
            <w:sz w:val="24"/>
            <w:szCs w:val="24"/>
          </w:rPr>
          <w:delText>} &amp; 0</w:delText>
        </w:r>
      </w:del>
      <w:ins w:id="3859" w:author="Artin" w:date="2023-08-27T16:16:00Z">
        <w:r w:rsidR="00CA6F40" w:rsidRPr="00B702A1">
          <w:rPr>
            <w:sz w:val="24"/>
            <w:szCs w:val="24"/>
          </w:rPr>
          <w:t xml:space="preserve">          </w:t>
        </w:r>
      </w:ins>
      <w:r w:rsidR="00CA6F40" w:rsidRPr="00B702A1">
        <w:rPr>
          <w:sz w:val="24"/>
          <w:szCs w:val="24"/>
          <w:rPrChange w:id="3860" w:author="Artin" w:date="2023-08-27T16:16:00Z">
            <w:rPr>
              <w:rFonts w:asciiTheme="minorHAnsi" w:hAnsiTheme="minorHAnsi"/>
              <w:color w:val="000000" w:themeColor="text1"/>
            </w:rPr>
          </w:rPrChange>
        </w:rPr>
        <w:t xml:space="preserve"> &amp; 0 </w:t>
      </w:r>
      <w:ins w:id="3861" w:author="Artin" w:date="2023-08-27T16:16:00Z">
        <w:r w:rsidR="00CA6F40" w:rsidRPr="00B702A1">
          <w:rPr>
            <w:sz w:val="24"/>
            <w:szCs w:val="24"/>
          </w:rPr>
          <w:t xml:space="preserve">   &amp; 0     </w:t>
        </w:r>
      </w:ins>
      <w:r w:rsidR="00CA6F40" w:rsidRPr="00B702A1">
        <w:rPr>
          <w:sz w:val="24"/>
          <w:szCs w:val="24"/>
          <w:rPrChange w:id="3862" w:author="Artin" w:date="2023-08-27T16:16:00Z">
            <w:rPr>
              <w:rFonts w:asciiTheme="minorHAnsi" w:hAnsiTheme="minorHAnsi"/>
              <w:color w:val="000000" w:themeColor="text1"/>
            </w:rPr>
          </w:rPrChange>
        </w:rPr>
        <w:t xml:space="preserve">&amp; </w:t>
      </w:r>
      <w:proofErr w:type="gramStart"/>
      <w:r w:rsidR="00CA6F40" w:rsidRPr="00B702A1">
        <w:rPr>
          <w:sz w:val="24"/>
          <w:szCs w:val="24"/>
          <w:rPrChange w:id="3863" w:author="Artin" w:date="2023-08-27T16:16:00Z">
            <w:rPr>
              <w:rFonts w:asciiTheme="minorHAnsi" w:hAnsiTheme="minorHAnsi"/>
              <w:color w:val="000000" w:themeColor="text1"/>
            </w:rPr>
          </w:rPrChange>
        </w:rPr>
        <w:t xml:space="preserve">556 </w:t>
      </w:r>
      <w:ins w:id="3864" w:author="Artin" w:date="2023-08-27T16:16:00Z">
        <w:r w:rsidR="00CA6F40" w:rsidRPr="00B702A1">
          <w:rPr>
            <w:sz w:val="24"/>
            <w:szCs w:val="24"/>
          </w:rPr>
          <w:t xml:space="preserve"> </w:t>
        </w:r>
      </w:ins>
      <w:r w:rsidR="00CA6F40" w:rsidRPr="00B702A1">
        <w:rPr>
          <w:sz w:val="24"/>
          <w:szCs w:val="24"/>
          <w:rPrChange w:id="3865" w:author="Artin" w:date="2023-08-27T16:16:00Z">
            <w:rPr>
              <w:rFonts w:asciiTheme="minorHAnsi" w:hAnsiTheme="minorHAnsi"/>
              <w:color w:val="000000" w:themeColor="text1"/>
            </w:rPr>
          </w:rPrChange>
        </w:rPr>
        <w:t>&amp;</w:t>
      </w:r>
      <w:proofErr w:type="gramEnd"/>
      <w:r w:rsidR="00CA6F40" w:rsidRPr="00B702A1">
        <w:rPr>
          <w:sz w:val="24"/>
          <w:szCs w:val="24"/>
          <w:rPrChange w:id="3866" w:author="Artin" w:date="2023-08-27T16:16:00Z">
            <w:rPr>
              <w:rFonts w:asciiTheme="minorHAnsi" w:hAnsiTheme="minorHAnsi"/>
              <w:color w:val="000000" w:themeColor="text1"/>
            </w:rPr>
          </w:rPrChange>
        </w:rPr>
        <w:t xml:space="preserve"> 61 </w:t>
      </w:r>
      <w:ins w:id="3867" w:author="Artin" w:date="2023-08-27T16:16:00Z">
        <w:r w:rsidR="00CA6F40" w:rsidRPr="00B702A1">
          <w:rPr>
            <w:sz w:val="24"/>
            <w:szCs w:val="24"/>
          </w:rPr>
          <w:t xml:space="preserve">  </w:t>
        </w:r>
      </w:ins>
      <w:r w:rsidR="00CA6F40" w:rsidRPr="00B702A1">
        <w:rPr>
          <w:sz w:val="24"/>
          <w:szCs w:val="24"/>
          <w:rPrChange w:id="3868" w:author="Artin" w:date="2023-08-27T16:16:00Z">
            <w:rPr>
              <w:rFonts w:asciiTheme="minorHAnsi" w:hAnsiTheme="minorHAnsi"/>
              <w:color w:val="000000" w:themeColor="text1"/>
            </w:rPr>
          </w:rPrChange>
        </w:rPr>
        <w:t xml:space="preserve">&amp; 341 </w:t>
      </w:r>
      <w:ins w:id="3869" w:author="Artin" w:date="2023-08-27T16:16:00Z">
        <w:r w:rsidR="00CA6F40" w:rsidRPr="00B702A1">
          <w:rPr>
            <w:sz w:val="24"/>
            <w:szCs w:val="24"/>
          </w:rPr>
          <w:t xml:space="preserve"> </w:t>
        </w:r>
      </w:ins>
      <w:r w:rsidR="00CA6F40" w:rsidRPr="00B702A1">
        <w:rPr>
          <w:sz w:val="24"/>
          <w:szCs w:val="24"/>
          <w:rPrChange w:id="3870" w:author="Artin" w:date="2023-08-27T16:16:00Z">
            <w:rPr>
              <w:rFonts w:asciiTheme="minorHAnsi" w:hAnsiTheme="minorHAnsi"/>
              <w:color w:val="000000" w:themeColor="text1"/>
            </w:rPr>
          </w:rPrChange>
        </w:rPr>
        <w:t xml:space="preserve">&amp; 8 </w:t>
      </w:r>
      <w:ins w:id="3871" w:author="Artin" w:date="2023-08-27T16:16:00Z">
        <w:r w:rsidR="00CA6F40" w:rsidRPr="00B702A1">
          <w:rPr>
            <w:sz w:val="24"/>
            <w:szCs w:val="24"/>
          </w:rPr>
          <w:t xml:space="preserve">  </w:t>
        </w:r>
      </w:ins>
      <w:r w:rsidR="00CA6F40" w:rsidRPr="00B702A1">
        <w:rPr>
          <w:sz w:val="24"/>
          <w:szCs w:val="24"/>
          <w:rPrChange w:id="3872" w:author="Artin" w:date="2023-08-27T16:16:00Z">
            <w:rPr>
              <w:rFonts w:asciiTheme="minorHAnsi" w:hAnsiTheme="minorHAnsi"/>
              <w:color w:val="000000" w:themeColor="text1"/>
            </w:rPr>
          </w:rPrChange>
        </w:rPr>
        <w:t>\\</w:t>
      </w:r>
    </w:p>
    <w:p w14:paraId="24BD6EE2" w14:textId="28C1B1D9" w:rsidR="00CA6F40" w:rsidRPr="00B702A1" w:rsidRDefault="00217555" w:rsidP="00B702A1">
      <w:pPr>
        <w:spacing w:line="276" w:lineRule="auto"/>
        <w:rPr>
          <w:sz w:val="24"/>
          <w:szCs w:val="24"/>
          <w:rPrChange w:id="3873" w:author="Artin" w:date="2023-08-27T16:16:00Z">
            <w:rPr>
              <w:rFonts w:asciiTheme="minorHAnsi" w:hAnsiTheme="minorHAnsi"/>
              <w:color w:val="000000" w:themeColor="text1"/>
            </w:rPr>
          </w:rPrChange>
        </w:rPr>
      </w:pPr>
      <w:del w:id="3874" w:author="Artin" w:date="2023-08-27T16:16:00Z">
        <w:r w:rsidRPr="00B702A1">
          <w:rPr>
            <w:rFonts w:cstheme="minorHAnsi"/>
            <w:color w:val="000000" w:themeColor="text1"/>
            <w:sz w:val="24"/>
            <w:szCs w:val="24"/>
          </w:rPr>
          <w:delText>\textbf{</w:delText>
        </w:r>
      </w:del>
      <w:ins w:id="3875" w:author="Artin" w:date="2023-08-27T16:16:00Z">
        <w:r w:rsidR="00CA6F40" w:rsidRPr="00B702A1">
          <w:rPr>
            <w:sz w:val="24"/>
            <w:szCs w:val="24"/>
          </w:rPr>
          <w:t xml:space="preserve">        </w:t>
        </w:r>
      </w:ins>
      <w:r w:rsidR="00CA6F40" w:rsidRPr="00B702A1">
        <w:rPr>
          <w:sz w:val="24"/>
          <w:szCs w:val="24"/>
          <w:rPrChange w:id="3876" w:author="Artin" w:date="2023-08-27T16:16:00Z">
            <w:rPr>
              <w:rFonts w:asciiTheme="minorHAnsi" w:hAnsiTheme="minorHAnsi"/>
              <w:color w:val="000000" w:themeColor="text1"/>
            </w:rPr>
          </w:rPrChange>
        </w:rPr>
        <w:t>Effusion</w:t>
      </w:r>
      <w:del w:id="3877" w:author="Artin" w:date="2023-08-27T16:16:00Z">
        <w:r w:rsidRPr="00B702A1">
          <w:rPr>
            <w:rFonts w:cstheme="minorHAnsi"/>
            <w:color w:val="000000" w:themeColor="text1"/>
            <w:sz w:val="24"/>
            <w:szCs w:val="24"/>
          </w:rPr>
          <w:delText>}</w:delText>
        </w:r>
      </w:del>
      <w:ins w:id="3878" w:author="Artin" w:date="2023-08-27T16:16:00Z">
        <w:r w:rsidR="00CA6F40" w:rsidRPr="00B702A1">
          <w:rPr>
            <w:sz w:val="24"/>
            <w:szCs w:val="24"/>
          </w:rPr>
          <w:t xml:space="preserve">          </w:t>
        </w:r>
      </w:ins>
      <w:r w:rsidR="00CA6F40" w:rsidRPr="00B702A1">
        <w:rPr>
          <w:sz w:val="24"/>
          <w:szCs w:val="24"/>
          <w:rPrChange w:id="3879" w:author="Artin" w:date="2023-08-27T16:16:00Z">
            <w:rPr>
              <w:rFonts w:asciiTheme="minorHAnsi" w:hAnsiTheme="minorHAnsi"/>
              <w:color w:val="000000" w:themeColor="text1"/>
            </w:rPr>
          </w:rPrChange>
        </w:rPr>
        <w:t xml:space="preserve"> &amp; 5206 &amp; 19349 &amp; 1269 &amp; </w:t>
      </w:r>
      <w:proofErr w:type="gramStart"/>
      <w:r w:rsidR="00CA6F40" w:rsidRPr="00B702A1">
        <w:rPr>
          <w:sz w:val="24"/>
          <w:szCs w:val="24"/>
          <w:rPrChange w:id="3880" w:author="Artin" w:date="2023-08-27T16:16:00Z">
            <w:rPr>
              <w:rFonts w:asciiTheme="minorHAnsi" w:hAnsiTheme="minorHAnsi"/>
              <w:color w:val="000000" w:themeColor="text1"/>
            </w:rPr>
          </w:rPrChange>
        </w:rPr>
        <w:t xml:space="preserve">654 </w:t>
      </w:r>
      <w:ins w:id="3881" w:author="Artin" w:date="2023-08-27T16:16:00Z">
        <w:r w:rsidR="00CA6F40" w:rsidRPr="00B702A1">
          <w:rPr>
            <w:sz w:val="24"/>
            <w:szCs w:val="24"/>
          </w:rPr>
          <w:t xml:space="preserve"> </w:t>
        </w:r>
      </w:ins>
      <w:r w:rsidR="00CA6F40" w:rsidRPr="00B702A1">
        <w:rPr>
          <w:sz w:val="24"/>
          <w:szCs w:val="24"/>
          <w:rPrChange w:id="3882" w:author="Artin" w:date="2023-08-27T16:16:00Z">
            <w:rPr>
              <w:rFonts w:asciiTheme="minorHAnsi" w:hAnsiTheme="minorHAnsi"/>
              <w:color w:val="000000" w:themeColor="text1"/>
            </w:rPr>
          </w:rPrChange>
        </w:rPr>
        <w:t>&amp;</w:t>
      </w:r>
      <w:proofErr w:type="gramEnd"/>
      <w:r w:rsidR="00CA6F40" w:rsidRPr="00B702A1">
        <w:rPr>
          <w:sz w:val="24"/>
          <w:szCs w:val="24"/>
          <w:rPrChange w:id="3883" w:author="Artin" w:date="2023-08-27T16:16:00Z">
            <w:rPr>
              <w:rFonts w:asciiTheme="minorHAnsi" w:hAnsiTheme="minorHAnsi"/>
              <w:color w:val="000000" w:themeColor="text1"/>
            </w:rPr>
          </w:rPrChange>
        </w:rPr>
        <w:t xml:space="preserve"> 1625 &amp; </w:t>
      </w:r>
      <w:proofErr w:type="gramStart"/>
      <w:r w:rsidR="00CA6F40" w:rsidRPr="00B702A1">
        <w:rPr>
          <w:sz w:val="24"/>
          <w:szCs w:val="24"/>
          <w:rPrChange w:id="3884" w:author="Artin" w:date="2023-08-27T16:16:00Z">
            <w:rPr>
              <w:rFonts w:asciiTheme="minorHAnsi" w:hAnsiTheme="minorHAnsi"/>
              <w:color w:val="000000" w:themeColor="text1"/>
            </w:rPr>
          </w:rPrChange>
        </w:rPr>
        <w:t>311 \</w:t>
      </w:r>
      <w:proofErr w:type="gramEnd"/>
      <w:r w:rsidR="00CA6F40" w:rsidRPr="00B702A1">
        <w:rPr>
          <w:sz w:val="24"/>
          <w:szCs w:val="24"/>
          <w:rPrChange w:id="3885" w:author="Artin" w:date="2023-08-27T16:16:00Z">
            <w:rPr>
              <w:rFonts w:asciiTheme="minorHAnsi" w:hAnsiTheme="minorHAnsi"/>
              <w:color w:val="000000" w:themeColor="text1"/>
            </w:rPr>
          </w:rPrChange>
        </w:rPr>
        <w:t>\</w:t>
      </w:r>
    </w:p>
    <w:p w14:paraId="12538CE6" w14:textId="40043475" w:rsidR="00CA6F40" w:rsidRPr="00B702A1" w:rsidRDefault="00217555" w:rsidP="00B702A1">
      <w:pPr>
        <w:spacing w:line="276" w:lineRule="auto"/>
        <w:rPr>
          <w:sz w:val="24"/>
          <w:szCs w:val="24"/>
          <w:rPrChange w:id="3886" w:author="Artin" w:date="2023-08-27T16:16:00Z">
            <w:rPr>
              <w:rFonts w:asciiTheme="minorHAnsi" w:hAnsiTheme="minorHAnsi"/>
              <w:color w:val="000000" w:themeColor="text1"/>
            </w:rPr>
          </w:rPrChange>
        </w:rPr>
      </w:pPr>
      <w:del w:id="3887" w:author="Artin" w:date="2023-08-27T16:16:00Z">
        <w:r w:rsidRPr="00B702A1">
          <w:rPr>
            <w:rFonts w:cstheme="minorHAnsi"/>
            <w:color w:val="000000" w:themeColor="text1"/>
            <w:sz w:val="24"/>
            <w:szCs w:val="24"/>
          </w:rPr>
          <w:delText>\textbf{</w:delText>
        </w:r>
      </w:del>
      <w:ins w:id="3888" w:author="Artin" w:date="2023-08-27T16:16:00Z">
        <w:r w:rsidR="00CA6F40" w:rsidRPr="00B702A1">
          <w:rPr>
            <w:sz w:val="24"/>
            <w:szCs w:val="24"/>
          </w:rPr>
          <w:t xml:space="preserve">        </w:t>
        </w:r>
      </w:ins>
      <w:r w:rsidR="00CA6F40" w:rsidRPr="00B702A1">
        <w:rPr>
          <w:sz w:val="24"/>
          <w:szCs w:val="24"/>
          <w:rPrChange w:id="3889" w:author="Artin" w:date="2023-08-27T16:16:00Z">
            <w:rPr>
              <w:rFonts w:asciiTheme="minorHAnsi" w:hAnsiTheme="minorHAnsi"/>
              <w:color w:val="000000" w:themeColor="text1"/>
            </w:rPr>
          </w:rPrChange>
        </w:rPr>
        <w:t>Pneumonia</w:t>
      </w:r>
      <w:del w:id="3890" w:author="Artin" w:date="2023-08-27T16:16:00Z">
        <w:r w:rsidRPr="00B702A1">
          <w:rPr>
            <w:rFonts w:cstheme="minorHAnsi"/>
            <w:color w:val="000000" w:themeColor="text1"/>
            <w:sz w:val="24"/>
            <w:szCs w:val="24"/>
          </w:rPr>
          <w:delText>}</w:delText>
        </w:r>
      </w:del>
      <w:ins w:id="3891" w:author="Artin" w:date="2023-08-27T16:16:00Z">
        <w:r w:rsidR="00CA6F40" w:rsidRPr="00B702A1">
          <w:rPr>
            <w:sz w:val="24"/>
            <w:szCs w:val="24"/>
          </w:rPr>
          <w:t xml:space="preserve">         </w:t>
        </w:r>
      </w:ins>
      <w:r w:rsidR="00CA6F40" w:rsidRPr="00B702A1">
        <w:rPr>
          <w:sz w:val="24"/>
          <w:szCs w:val="24"/>
          <w:rPrChange w:id="3892" w:author="Artin" w:date="2023-08-27T16:16:00Z">
            <w:rPr>
              <w:rFonts w:asciiTheme="minorHAnsi" w:hAnsiTheme="minorHAnsi"/>
              <w:color w:val="000000" w:themeColor="text1"/>
            </w:rPr>
          </w:rPrChange>
        </w:rPr>
        <w:t xml:space="preserve"> &amp; </w:t>
      </w:r>
      <w:proofErr w:type="gramStart"/>
      <w:r w:rsidR="00CA6F40" w:rsidRPr="00B702A1">
        <w:rPr>
          <w:sz w:val="24"/>
          <w:szCs w:val="24"/>
          <w:rPrChange w:id="3893" w:author="Artin" w:date="2023-08-27T16:16:00Z">
            <w:rPr>
              <w:rFonts w:asciiTheme="minorHAnsi" w:hAnsiTheme="minorHAnsi"/>
              <w:color w:val="000000" w:themeColor="text1"/>
            </w:rPr>
          </w:rPrChange>
        </w:rPr>
        <w:t xml:space="preserve">992 </w:t>
      </w:r>
      <w:ins w:id="3894" w:author="Artin" w:date="2023-08-27T16:16:00Z">
        <w:r w:rsidR="00CA6F40" w:rsidRPr="00B702A1">
          <w:rPr>
            <w:sz w:val="24"/>
            <w:szCs w:val="24"/>
          </w:rPr>
          <w:t xml:space="preserve"> </w:t>
        </w:r>
      </w:ins>
      <w:r w:rsidR="00CA6F40" w:rsidRPr="00B702A1">
        <w:rPr>
          <w:sz w:val="24"/>
          <w:szCs w:val="24"/>
          <w:rPrChange w:id="3895" w:author="Artin" w:date="2023-08-27T16:16:00Z">
            <w:rPr>
              <w:rFonts w:asciiTheme="minorHAnsi" w:hAnsiTheme="minorHAnsi"/>
              <w:color w:val="000000" w:themeColor="text1"/>
            </w:rPr>
          </w:rPrChange>
        </w:rPr>
        <w:t>&amp;</w:t>
      </w:r>
      <w:proofErr w:type="gramEnd"/>
      <w:r w:rsidR="00CA6F40" w:rsidRPr="00B702A1">
        <w:rPr>
          <w:sz w:val="24"/>
          <w:szCs w:val="24"/>
          <w:rPrChange w:id="3896" w:author="Artin" w:date="2023-08-27T16:16:00Z">
            <w:rPr>
              <w:rFonts w:asciiTheme="minorHAnsi" w:hAnsiTheme="minorHAnsi"/>
              <w:color w:val="000000" w:themeColor="text1"/>
            </w:rPr>
          </w:rPrChange>
        </w:rPr>
        <w:t xml:space="preserve"> 2064 </w:t>
      </w:r>
      <w:ins w:id="3897" w:author="Artin" w:date="2023-08-27T16:16:00Z">
        <w:r w:rsidR="00CA6F40" w:rsidRPr="00B702A1">
          <w:rPr>
            <w:sz w:val="24"/>
            <w:szCs w:val="24"/>
          </w:rPr>
          <w:t xml:space="preserve"> </w:t>
        </w:r>
      </w:ins>
      <w:r w:rsidR="00CA6F40" w:rsidRPr="00B702A1">
        <w:rPr>
          <w:sz w:val="24"/>
          <w:szCs w:val="24"/>
          <w:rPrChange w:id="3898" w:author="Artin" w:date="2023-08-27T16:16:00Z">
            <w:rPr>
              <w:rFonts w:asciiTheme="minorHAnsi" w:hAnsiTheme="minorHAnsi"/>
              <w:color w:val="000000" w:themeColor="text1"/>
            </w:rPr>
          </w:rPrChange>
        </w:rPr>
        <w:t xml:space="preserve">&amp; 175 </w:t>
      </w:r>
      <w:ins w:id="3899" w:author="Artin" w:date="2023-08-27T16:16:00Z">
        <w:r w:rsidR="00CA6F40" w:rsidRPr="00B702A1">
          <w:rPr>
            <w:sz w:val="24"/>
            <w:szCs w:val="24"/>
          </w:rPr>
          <w:t xml:space="preserve"> </w:t>
        </w:r>
      </w:ins>
      <w:r w:rsidR="00CA6F40" w:rsidRPr="00B702A1">
        <w:rPr>
          <w:sz w:val="24"/>
          <w:szCs w:val="24"/>
          <w:rPrChange w:id="3900" w:author="Artin" w:date="2023-08-27T16:16:00Z">
            <w:rPr>
              <w:rFonts w:asciiTheme="minorHAnsi" w:hAnsiTheme="minorHAnsi"/>
              <w:color w:val="000000" w:themeColor="text1"/>
            </w:rPr>
          </w:rPrChange>
        </w:rPr>
        <w:t xml:space="preserve">&amp; 89 </w:t>
      </w:r>
      <w:ins w:id="3901" w:author="Artin" w:date="2023-08-27T16:16:00Z">
        <w:r w:rsidR="00CA6F40" w:rsidRPr="00B702A1">
          <w:rPr>
            <w:sz w:val="24"/>
            <w:szCs w:val="24"/>
          </w:rPr>
          <w:t xml:space="preserve">  </w:t>
        </w:r>
      </w:ins>
      <w:r w:rsidR="00CA6F40" w:rsidRPr="00B702A1">
        <w:rPr>
          <w:sz w:val="24"/>
          <w:szCs w:val="24"/>
          <w:rPrChange w:id="3902" w:author="Artin" w:date="2023-08-27T16:16:00Z">
            <w:rPr>
              <w:rFonts w:asciiTheme="minorHAnsi" w:hAnsiTheme="minorHAnsi"/>
              <w:color w:val="000000" w:themeColor="text1"/>
            </w:rPr>
          </w:rPrChange>
        </w:rPr>
        <w:t>&amp; 1910 &amp; 211 \\</w:t>
      </w:r>
    </w:p>
    <w:p w14:paraId="2A512142" w14:textId="20D675DA" w:rsidR="00CA6F40" w:rsidRPr="00B702A1" w:rsidRDefault="00217555" w:rsidP="00B702A1">
      <w:pPr>
        <w:spacing w:line="276" w:lineRule="auto"/>
        <w:rPr>
          <w:sz w:val="24"/>
          <w:szCs w:val="24"/>
          <w:rPrChange w:id="3903" w:author="Artin" w:date="2023-08-27T16:16:00Z">
            <w:rPr>
              <w:rFonts w:asciiTheme="minorHAnsi" w:hAnsiTheme="minorHAnsi"/>
              <w:color w:val="000000" w:themeColor="text1"/>
            </w:rPr>
          </w:rPrChange>
        </w:rPr>
      </w:pPr>
      <w:del w:id="3904" w:author="Artin" w:date="2023-08-27T16:16:00Z">
        <w:r w:rsidRPr="00B702A1">
          <w:rPr>
            <w:rFonts w:cstheme="minorHAnsi"/>
            <w:color w:val="000000" w:themeColor="text1"/>
            <w:sz w:val="24"/>
            <w:szCs w:val="24"/>
          </w:rPr>
          <w:delText>\textbf{</w:delText>
        </w:r>
      </w:del>
      <w:ins w:id="3905" w:author="Artin" w:date="2023-08-27T16:16:00Z">
        <w:r w:rsidR="00CA6F40" w:rsidRPr="00B702A1">
          <w:rPr>
            <w:sz w:val="24"/>
            <w:szCs w:val="24"/>
          </w:rPr>
          <w:t xml:space="preserve">        </w:t>
        </w:r>
      </w:ins>
      <w:r w:rsidR="00CA6F40" w:rsidRPr="00B702A1">
        <w:rPr>
          <w:sz w:val="24"/>
          <w:szCs w:val="24"/>
          <w:rPrChange w:id="3906" w:author="Artin" w:date="2023-08-27T16:16:00Z">
            <w:rPr>
              <w:rFonts w:asciiTheme="minorHAnsi" w:hAnsiTheme="minorHAnsi"/>
              <w:color w:val="000000" w:themeColor="text1"/>
            </w:rPr>
          </w:rPrChange>
        </w:rPr>
        <w:t>Pleural\_Thickening</w:t>
      </w:r>
      <w:del w:id="3907" w:author="Artin" w:date="2023-08-27T16:16:00Z">
        <w:r w:rsidRPr="00B702A1">
          <w:rPr>
            <w:rFonts w:cstheme="minorHAnsi"/>
            <w:color w:val="000000" w:themeColor="text1"/>
            <w:sz w:val="24"/>
            <w:szCs w:val="24"/>
          </w:rPr>
          <w:delText xml:space="preserve">} &amp; 0 </w:delText>
        </w:r>
      </w:del>
      <w:r w:rsidR="00CA6F40" w:rsidRPr="00B702A1">
        <w:rPr>
          <w:sz w:val="24"/>
          <w:szCs w:val="24"/>
          <w:rPrChange w:id="3908" w:author="Artin" w:date="2023-08-27T16:16:00Z">
            <w:rPr>
              <w:rFonts w:asciiTheme="minorHAnsi" w:hAnsiTheme="minorHAnsi"/>
              <w:color w:val="000000" w:themeColor="text1"/>
            </w:rPr>
          </w:rPrChange>
        </w:rPr>
        <w:t xml:space="preserve">&amp; 0 </w:t>
      </w:r>
      <w:ins w:id="3909" w:author="Artin" w:date="2023-08-27T16:16:00Z">
        <w:r w:rsidR="00CA6F40" w:rsidRPr="00B702A1">
          <w:rPr>
            <w:sz w:val="24"/>
            <w:szCs w:val="24"/>
          </w:rPr>
          <w:t xml:space="preserve">   &amp; 0     </w:t>
        </w:r>
      </w:ins>
      <w:r w:rsidR="00CA6F40" w:rsidRPr="00B702A1">
        <w:rPr>
          <w:sz w:val="24"/>
          <w:szCs w:val="24"/>
          <w:rPrChange w:id="3910" w:author="Artin" w:date="2023-08-27T16:16:00Z">
            <w:rPr>
              <w:rFonts w:asciiTheme="minorHAnsi" w:hAnsiTheme="minorHAnsi"/>
              <w:color w:val="000000" w:themeColor="text1"/>
            </w:rPr>
          </w:rPrChange>
        </w:rPr>
        <w:t xml:space="preserve">&amp; </w:t>
      </w:r>
      <w:proofErr w:type="gramStart"/>
      <w:r w:rsidR="00CA6F40" w:rsidRPr="00B702A1">
        <w:rPr>
          <w:sz w:val="24"/>
          <w:szCs w:val="24"/>
          <w:rPrChange w:id="3911" w:author="Artin" w:date="2023-08-27T16:16:00Z">
            <w:rPr>
              <w:rFonts w:asciiTheme="minorHAnsi" w:hAnsiTheme="minorHAnsi"/>
              <w:color w:val="000000" w:themeColor="text1"/>
            </w:rPr>
          </w:rPrChange>
        </w:rPr>
        <w:t xml:space="preserve">745 </w:t>
      </w:r>
      <w:ins w:id="3912" w:author="Artin" w:date="2023-08-27T16:16:00Z">
        <w:r w:rsidR="00CA6F40" w:rsidRPr="00B702A1">
          <w:rPr>
            <w:sz w:val="24"/>
            <w:szCs w:val="24"/>
          </w:rPr>
          <w:t xml:space="preserve"> </w:t>
        </w:r>
      </w:ins>
      <w:r w:rsidR="00CA6F40" w:rsidRPr="00B702A1">
        <w:rPr>
          <w:sz w:val="24"/>
          <w:szCs w:val="24"/>
          <w:rPrChange w:id="3913" w:author="Artin" w:date="2023-08-27T16:16:00Z">
            <w:rPr>
              <w:rFonts w:asciiTheme="minorHAnsi" w:hAnsiTheme="minorHAnsi"/>
              <w:color w:val="000000" w:themeColor="text1"/>
            </w:rPr>
          </w:rPrChange>
        </w:rPr>
        <w:t>&amp;</w:t>
      </w:r>
      <w:proofErr w:type="gramEnd"/>
      <w:r w:rsidR="00CA6F40" w:rsidRPr="00B702A1">
        <w:rPr>
          <w:sz w:val="24"/>
          <w:szCs w:val="24"/>
          <w:rPrChange w:id="3914" w:author="Artin" w:date="2023-08-27T16:16:00Z">
            <w:rPr>
              <w:rFonts w:asciiTheme="minorHAnsi" w:hAnsiTheme="minorHAnsi"/>
              <w:color w:val="000000" w:themeColor="text1"/>
            </w:rPr>
          </w:rPrChange>
        </w:rPr>
        <w:t xml:space="preserve"> 145 </w:t>
      </w:r>
      <w:ins w:id="3915" w:author="Artin" w:date="2023-08-27T16:16:00Z">
        <w:r w:rsidR="00CA6F40" w:rsidRPr="00B702A1">
          <w:rPr>
            <w:sz w:val="24"/>
            <w:szCs w:val="24"/>
          </w:rPr>
          <w:t xml:space="preserve"> </w:t>
        </w:r>
      </w:ins>
      <w:r w:rsidR="00CA6F40" w:rsidRPr="00B702A1">
        <w:rPr>
          <w:sz w:val="24"/>
          <w:szCs w:val="24"/>
          <w:rPrChange w:id="3916" w:author="Artin" w:date="2023-08-27T16:16:00Z">
            <w:rPr>
              <w:rFonts w:asciiTheme="minorHAnsi" w:hAnsiTheme="minorHAnsi"/>
              <w:color w:val="000000" w:themeColor="text1"/>
            </w:rPr>
          </w:rPrChange>
        </w:rPr>
        <w:t xml:space="preserve">&amp; 2075 &amp; 34 </w:t>
      </w:r>
      <w:ins w:id="3917" w:author="Artin" w:date="2023-08-27T16:16:00Z">
        <w:r w:rsidR="00CA6F40" w:rsidRPr="00B702A1">
          <w:rPr>
            <w:sz w:val="24"/>
            <w:szCs w:val="24"/>
          </w:rPr>
          <w:t xml:space="preserve"> </w:t>
        </w:r>
      </w:ins>
      <w:r w:rsidR="00CA6F40" w:rsidRPr="00B702A1">
        <w:rPr>
          <w:sz w:val="24"/>
          <w:szCs w:val="24"/>
          <w:rPrChange w:id="3918" w:author="Artin" w:date="2023-08-27T16:16:00Z">
            <w:rPr>
              <w:rFonts w:asciiTheme="minorHAnsi" w:hAnsiTheme="minorHAnsi"/>
              <w:color w:val="000000" w:themeColor="text1"/>
            </w:rPr>
          </w:rPrChange>
        </w:rPr>
        <w:t>\\</w:t>
      </w:r>
    </w:p>
    <w:p w14:paraId="0575A251" w14:textId="1F331154" w:rsidR="00CA6F40" w:rsidRPr="00B702A1" w:rsidRDefault="00217555" w:rsidP="00B702A1">
      <w:pPr>
        <w:spacing w:line="276" w:lineRule="auto"/>
        <w:rPr>
          <w:sz w:val="24"/>
          <w:szCs w:val="24"/>
          <w:rPrChange w:id="3919" w:author="Artin" w:date="2023-08-27T16:16:00Z">
            <w:rPr>
              <w:rFonts w:asciiTheme="minorHAnsi" w:hAnsiTheme="minorHAnsi"/>
              <w:color w:val="000000" w:themeColor="text1"/>
            </w:rPr>
          </w:rPrChange>
        </w:rPr>
      </w:pPr>
      <w:del w:id="3920" w:author="Artin" w:date="2023-08-27T16:16:00Z">
        <w:r w:rsidRPr="00B702A1">
          <w:rPr>
            <w:rFonts w:cstheme="minorHAnsi"/>
            <w:color w:val="000000" w:themeColor="text1"/>
            <w:sz w:val="24"/>
            <w:szCs w:val="24"/>
          </w:rPr>
          <w:delText>\textbf{</w:delText>
        </w:r>
      </w:del>
      <w:ins w:id="3921" w:author="Artin" w:date="2023-08-27T16:16:00Z">
        <w:r w:rsidR="00CA6F40" w:rsidRPr="00B702A1">
          <w:rPr>
            <w:sz w:val="24"/>
            <w:szCs w:val="24"/>
          </w:rPr>
          <w:t xml:space="preserve">        </w:t>
        </w:r>
      </w:ins>
      <w:r w:rsidR="00CA6F40" w:rsidRPr="00B702A1">
        <w:rPr>
          <w:sz w:val="24"/>
          <w:szCs w:val="24"/>
          <w:rPrChange w:id="3922" w:author="Artin" w:date="2023-08-27T16:16:00Z">
            <w:rPr>
              <w:rFonts w:asciiTheme="minorHAnsi" w:hAnsiTheme="minorHAnsi"/>
              <w:color w:val="000000" w:themeColor="text1"/>
            </w:rPr>
          </w:rPrChange>
        </w:rPr>
        <w:t>Cardiomegaly</w:t>
      </w:r>
      <w:del w:id="3923" w:author="Artin" w:date="2023-08-27T16:16:00Z">
        <w:r w:rsidRPr="00B702A1">
          <w:rPr>
            <w:rFonts w:cstheme="minorHAnsi"/>
            <w:color w:val="000000" w:themeColor="text1"/>
            <w:sz w:val="24"/>
            <w:szCs w:val="24"/>
          </w:rPr>
          <w:delText>}</w:delText>
        </w:r>
      </w:del>
      <w:ins w:id="3924" w:author="Artin" w:date="2023-08-27T16:16:00Z">
        <w:r w:rsidR="00CA6F40" w:rsidRPr="00B702A1">
          <w:rPr>
            <w:sz w:val="24"/>
            <w:szCs w:val="24"/>
          </w:rPr>
          <w:t xml:space="preserve">      </w:t>
        </w:r>
      </w:ins>
      <w:r w:rsidR="00CA6F40" w:rsidRPr="00B702A1">
        <w:rPr>
          <w:sz w:val="24"/>
          <w:szCs w:val="24"/>
          <w:rPrChange w:id="3925" w:author="Artin" w:date="2023-08-27T16:16:00Z">
            <w:rPr>
              <w:rFonts w:asciiTheme="minorHAnsi" w:hAnsiTheme="minorHAnsi"/>
              <w:color w:val="000000" w:themeColor="text1"/>
            </w:rPr>
          </w:rPrChange>
        </w:rPr>
        <w:t xml:space="preserve"> &amp; 2117 &amp; </w:t>
      </w:r>
      <w:proofErr w:type="gramStart"/>
      <w:r w:rsidR="00CA6F40" w:rsidRPr="00B702A1">
        <w:rPr>
          <w:sz w:val="24"/>
          <w:szCs w:val="24"/>
          <w:rPrChange w:id="3926" w:author="Artin" w:date="2023-08-27T16:16:00Z">
            <w:rPr>
              <w:rFonts w:asciiTheme="minorHAnsi" w:hAnsiTheme="minorHAnsi"/>
              <w:color w:val="000000" w:themeColor="text1"/>
            </w:rPr>
          </w:rPrChange>
        </w:rPr>
        <w:t xml:space="preserve">8284 </w:t>
      </w:r>
      <w:ins w:id="3927" w:author="Artin" w:date="2023-08-27T16:16:00Z">
        <w:r w:rsidR="00CA6F40" w:rsidRPr="00B702A1">
          <w:rPr>
            <w:sz w:val="24"/>
            <w:szCs w:val="24"/>
          </w:rPr>
          <w:t xml:space="preserve"> </w:t>
        </w:r>
      </w:ins>
      <w:r w:rsidR="00CA6F40" w:rsidRPr="00B702A1">
        <w:rPr>
          <w:sz w:val="24"/>
          <w:szCs w:val="24"/>
          <w:rPrChange w:id="3928" w:author="Artin" w:date="2023-08-27T16:16:00Z">
            <w:rPr>
              <w:rFonts w:asciiTheme="minorHAnsi" w:hAnsiTheme="minorHAnsi"/>
              <w:color w:val="000000" w:themeColor="text1"/>
            </w:rPr>
          </w:rPrChange>
        </w:rPr>
        <w:t>&amp;</w:t>
      </w:r>
      <w:proofErr w:type="gramEnd"/>
      <w:r w:rsidR="00CA6F40" w:rsidRPr="00B702A1">
        <w:rPr>
          <w:sz w:val="24"/>
          <w:szCs w:val="24"/>
          <w:rPrChange w:id="3929" w:author="Artin" w:date="2023-08-27T16:16:00Z">
            <w:rPr>
              <w:rFonts w:asciiTheme="minorHAnsi" w:hAnsiTheme="minorHAnsi"/>
              <w:color w:val="000000" w:themeColor="text1"/>
            </w:rPr>
          </w:rPrChange>
        </w:rPr>
        <w:t xml:space="preserve"> 729 </w:t>
      </w:r>
      <w:ins w:id="3930" w:author="Artin" w:date="2023-08-27T16:16:00Z">
        <w:r w:rsidR="00CA6F40" w:rsidRPr="00B702A1">
          <w:rPr>
            <w:sz w:val="24"/>
            <w:szCs w:val="24"/>
          </w:rPr>
          <w:t xml:space="preserve"> </w:t>
        </w:r>
      </w:ins>
      <w:r w:rsidR="00CA6F40" w:rsidRPr="00B702A1">
        <w:rPr>
          <w:sz w:val="24"/>
          <w:szCs w:val="24"/>
          <w:rPrChange w:id="3931" w:author="Artin" w:date="2023-08-27T16:16:00Z">
            <w:rPr>
              <w:rFonts w:asciiTheme="minorHAnsi" w:hAnsiTheme="minorHAnsi"/>
              <w:color w:val="000000" w:themeColor="text1"/>
            </w:rPr>
          </w:rPrChange>
        </w:rPr>
        <w:t xml:space="preserve">&amp; 203 </w:t>
      </w:r>
      <w:ins w:id="3932" w:author="Artin" w:date="2023-08-27T16:16:00Z">
        <w:r w:rsidR="00CA6F40" w:rsidRPr="00B702A1">
          <w:rPr>
            <w:sz w:val="24"/>
            <w:szCs w:val="24"/>
          </w:rPr>
          <w:t xml:space="preserve"> </w:t>
        </w:r>
      </w:ins>
      <w:r w:rsidR="00CA6F40" w:rsidRPr="00B702A1">
        <w:rPr>
          <w:sz w:val="24"/>
          <w:szCs w:val="24"/>
          <w:rPrChange w:id="3933" w:author="Artin" w:date="2023-08-27T16:16:00Z">
            <w:rPr>
              <w:rFonts w:asciiTheme="minorHAnsi" w:hAnsiTheme="minorHAnsi"/>
              <w:color w:val="000000" w:themeColor="text1"/>
            </w:rPr>
          </w:rPrChange>
        </w:rPr>
        <w:t>&amp; 5387 &amp; 261 \\</w:t>
      </w:r>
    </w:p>
    <w:p w14:paraId="0CE0BFE4" w14:textId="1A9AC95F" w:rsidR="00CA6F40" w:rsidRPr="00B702A1" w:rsidRDefault="00217555" w:rsidP="00B702A1">
      <w:pPr>
        <w:spacing w:line="276" w:lineRule="auto"/>
        <w:rPr>
          <w:sz w:val="24"/>
          <w:szCs w:val="24"/>
          <w:rPrChange w:id="3934" w:author="Artin" w:date="2023-08-27T16:16:00Z">
            <w:rPr>
              <w:rFonts w:asciiTheme="minorHAnsi" w:hAnsiTheme="minorHAnsi"/>
              <w:color w:val="000000" w:themeColor="text1"/>
            </w:rPr>
          </w:rPrChange>
        </w:rPr>
      </w:pPr>
      <w:del w:id="3935" w:author="Artin" w:date="2023-08-27T16:16:00Z">
        <w:r w:rsidRPr="00B702A1">
          <w:rPr>
            <w:rFonts w:cstheme="minorHAnsi"/>
            <w:color w:val="000000" w:themeColor="text1"/>
            <w:sz w:val="24"/>
            <w:szCs w:val="24"/>
          </w:rPr>
          <w:delText>\textbf{</w:delText>
        </w:r>
      </w:del>
      <w:ins w:id="3936" w:author="Artin" w:date="2023-08-27T16:16:00Z">
        <w:r w:rsidR="00CA6F40" w:rsidRPr="00B702A1">
          <w:rPr>
            <w:sz w:val="24"/>
            <w:szCs w:val="24"/>
          </w:rPr>
          <w:t xml:space="preserve">        </w:t>
        </w:r>
      </w:ins>
      <w:r w:rsidR="00CA6F40" w:rsidRPr="00B702A1">
        <w:rPr>
          <w:sz w:val="24"/>
          <w:szCs w:val="24"/>
          <w:rPrChange w:id="3937" w:author="Artin" w:date="2023-08-27T16:16:00Z">
            <w:rPr>
              <w:rFonts w:asciiTheme="minorHAnsi" w:hAnsiTheme="minorHAnsi"/>
              <w:color w:val="000000" w:themeColor="text1"/>
            </w:rPr>
          </w:rPrChange>
        </w:rPr>
        <w:t>Nodule</w:t>
      </w:r>
      <w:del w:id="3938" w:author="Artin" w:date="2023-08-27T16:16:00Z">
        <w:r w:rsidRPr="00B702A1">
          <w:rPr>
            <w:rFonts w:cstheme="minorHAnsi"/>
            <w:color w:val="000000" w:themeColor="text1"/>
            <w:sz w:val="24"/>
            <w:szCs w:val="24"/>
          </w:rPr>
          <w:delText>} &amp; 0</w:delText>
        </w:r>
      </w:del>
      <w:ins w:id="3939" w:author="Artin" w:date="2023-08-27T16:16:00Z">
        <w:r w:rsidR="00CA6F40" w:rsidRPr="00B702A1">
          <w:rPr>
            <w:sz w:val="24"/>
            <w:szCs w:val="24"/>
          </w:rPr>
          <w:t xml:space="preserve">            </w:t>
        </w:r>
      </w:ins>
      <w:r w:rsidR="00CA6F40" w:rsidRPr="00B702A1">
        <w:rPr>
          <w:sz w:val="24"/>
          <w:szCs w:val="24"/>
          <w:rPrChange w:id="3940" w:author="Artin" w:date="2023-08-27T16:16:00Z">
            <w:rPr>
              <w:rFonts w:asciiTheme="minorHAnsi" w:hAnsiTheme="minorHAnsi"/>
              <w:color w:val="000000" w:themeColor="text1"/>
            </w:rPr>
          </w:rPrChange>
        </w:rPr>
        <w:t xml:space="preserve"> &amp; 0 </w:t>
      </w:r>
      <w:ins w:id="3941" w:author="Artin" w:date="2023-08-27T16:16:00Z">
        <w:r w:rsidR="00CA6F40" w:rsidRPr="00B702A1">
          <w:rPr>
            <w:sz w:val="24"/>
            <w:szCs w:val="24"/>
          </w:rPr>
          <w:t xml:space="preserve">   &amp; 0     </w:t>
        </w:r>
      </w:ins>
      <w:r w:rsidR="00CA6F40" w:rsidRPr="00B702A1">
        <w:rPr>
          <w:sz w:val="24"/>
          <w:szCs w:val="24"/>
          <w:rPrChange w:id="3942" w:author="Artin" w:date="2023-08-27T16:16:00Z">
            <w:rPr>
              <w:rFonts w:asciiTheme="minorHAnsi" w:hAnsiTheme="minorHAnsi"/>
              <w:color w:val="000000" w:themeColor="text1"/>
            </w:rPr>
          </w:rPrChange>
        </w:rPr>
        <w:t xml:space="preserve">&amp; 1609 &amp; </w:t>
      </w:r>
      <w:proofErr w:type="gramStart"/>
      <w:r w:rsidR="00CA6F40" w:rsidRPr="00B702A1">
        <w:rPr>
          <w:sz w:val="24"/>
          <w:szCs w:val="24"/>
          <w:rPrChange w:id="3943" w:author="Artin" w:date="2023-08-27T16:16:00Z">
            <w:rPr>
              <w:rFonts w:asciiTheme="minorHAnsi" w:hAnsiTheme="minorHAnsi"/>
              <w:color w:val="000000" w:themeColor="text1"/>
            </w:rPr>
          </w:rPrChange>
        </w:rPr>
        <w:t xml:space="preserve">460 </w:t>
      </w:r>
      <w:ins w:id="3944" w:author="Artin" w:date="2023-08-27T16:16:00Z">
        <w:r w:rsidR="00CA6F40" w:rsidRPr="00B702A1">
          <w:rPr>
            <w:sz w:val="24"/>
            <w:szCs w:val="24"/>
          </w:rPr>
          <w:t xml:space="preserve"> </w:t>
        </w:r>
      </w:ins>
      <w:r w:rsidR="00CA6F40" w:rsidRPr="00B702A1">
        <w:rPr>
          <w:sz w:val="24"/>
          <w:szCs w:val="24"/>
          <w:rPrChange w:id="3945" w:author="Artin" w:date="2023-08-27T16:16:00Z">
            <w:rPr>
              <w:rFonts w:asciiTheme="minorHAnsi" w:hAnsiTheme="minorHAnsi"/>
              <w:color w:val="000000" w:themeColor="text1"/>
            </w:rPr>
          </w:rPrChange>
        </w:rPr>
        <w:t>&amp;</w:t>
      </w:r>
      <w:proofErr w:type="gramEnd"/>
      <w:r w:rsidR="00CA6F40" w:rsidRPr="00B702A1">
        <w:rPr>
          <w:sz w:val="24"/>
          <w:szCs w:val="24"/>
          <w:rPrChange w:id="3946" w:author="Artin" w:date="2023-08-27T16:16:00Z">
            <w:rPr>
              <w:rFonts w:asciiTheme="minorHAnsi" w:hAnsiTheme="minorHAnsi"/>
              <w:color w:val="000000" w:themeColor="text1"/>
            </w:rPr>
          </w:rPrChange>
        </w:rPr>
        <w:t xml:space="preserve"> 2190 &amp; 95 </w:t>
      </w:r>
      <w:ins w:id="3947" w:author="Artin" w:date="2023-08-27T16:16:00Z">
        <w:r w:rsidR="00CA6F40" w:rsidRPr="00B702A1">
          <w:rPr>
            <w:sz w:val="24"/>
            <w:szCs w:val="24"/>
          </w:rPr>
          <w:t xml:space="preserve"> </w:t>
        </w:r>
      </w:ins>
      <w:r w:rsidR="00CA6F40" w:rsidRPr="00B702A1">
        <w:rPr>
          <w:sz w:val="24"/>
          <w:szCs w:val="24"/>
          <w:rPrChange w:id="3948" w:author="Artin" w:date="2023-08-27T16:16:00Z">
            <w:rPr>
              <w:rFonts w:asciiTheme="minorHAnsi" w:hAnsiTheme="minorHAnsi"/>
              <w:color w:val="000000" w:themeColor="text1"/>
            </w:rPr>
          </w:rPrChange>
        </w:rPr>
        <w:t>\\</w:t>
      </w:r>
    </w:p>
    <w:p w14:paraId="252E45BA" w14:textId="18283422" w:rsidR="00CA6F40" w:rsidRPr="00B702A1" w:rsidRDefault="00217555" w:rsidP="00B702A1">
      <w:pPr>
        <w:spacing w:line="276" w:lineRule="auto"/>
        <w:rPr>
          <w:sz w:val="24"/>
          <w:szCs w:val="24"/>
          <w:rPrChange w:id="3949" w:author="Artin" w:date="2023-08-27T16:16:00Z">
            <w:rPr>
              <w:rFonts w:asciiTheme="minorHAnsi" w:hAnsiTheme="minorHAnsi"/>
              <w:color w:val="000000" w:themeColor="text1"/>
            </w:rPr>
          </w:rPrChange>
        </w:rPr>
      </w:pPr>
      <w:del w:id="3950" w:author="Artin" w:date="2023-08-27T16:16:00Z">
        <w:r w:rsidRPr="00B702A1">
          <w:rPr>
            <w:rFonts w:cstheme="minorHAnsi"/>
            <w:color w:val="000000" w:themeColor="text1"/>
            <w:sz w:val="24"/>
            <w:szCs w:val="24"/>
          </w:rPr>
          <w:delText>\textbf{</w:delText>
        </w:r>
      </w:del>
      <w:ins w:id="3951" w:author="Artin" w:date="2023-08-27T16:16:00Z">
        <w:r w:rsidR="00CA6F40" w:rsidRPr="00B702A1">
          <w:rPr>
            <w:sz w:val="24"/>
            <w:szCs w:val="24"/>
          </w:rPr>
          <w:t xml:space="preserve">        </w:t>
        </w:r>
      </w:ins>
      <w:r w:rsidR="00CA6F40" w:rsidRPr="00B702A1">
        <w:rPr>
          <w:sz w:val="24"/>
          <w:szCs w:val="24"/>
          <w:rPrChange w:id="3952" w:author="Artin" w:date="2023-08-27T16:16:00Z">
            <w:rPr>
              <w:rFonts w:asciiTheme="minorHAnsi" w:hAnsiTheme="minorHAnsi"/>
              <w:color w:val="000000" w:themeColor="text1"/>
            </w:rPr>
          </w:rPrChange>
        </w:rPr>
        <w:t>Mass</w:t>
      </w:r>
      <w:del w:id="3953" w:author="Artin" w:date="2023-08-27T16:16:00Z">
        <w:r w:rsidRPr="00B702A1">
          <w:rPr>
            <w:rFonts w:cstheme="minorHAnsi"/>
            <w:color w:val="000000" w:themeColor="text1"/>
            <w:sz w:val="24"/>
            <w:szCs w:val="24"/>
          </w:rPr>
          <w:delText xml:space="preserve">} &amp; 0 </w:delText>
        </w:r>
      </w:del>
      <w:ins w:id="3954" w:author="Artin" w:date="2023-08-27T16:16:00Z">
        <w:r w:rsidR="00CA6F40" w:rsidRPr="00B702A1">
          <w:rPr>
            <w:sz w:val="24"/>
            <w:szCs w:val="24"/>
          </w:rPr>
          <w:t xml:space="preserve">               </w:t>
        </w:r>
      </w:ins>
      <w:r w:rsidR="00CA6F40" w:rsidRPr="00B702A1">
        <w:rPr>
          <w:sz w:val="24"/>
          <w:szCs w:val="24"/>
          <w:rPrChange w:id="3955" w:author="Artin" w:date="2023-08-27T16:16:00Z">
            <w:rPr>
              <w:rFonts w:asciiTheme="minorHAnsi" w:hAnsiTheme="minorHAnsi"/>
              <w:color w:val="000000" w:themeColor="text1"/>
            </w:rPr>
          </w:rPrChange>
        </w:rPr>
        <w:t xml:space="preserve">&amp; 0 </w:t>
      </w:r>
      <w:ins w:id="3956" w:author="Artin" w:date="2023-08-27T16:16:00Z">
        <w:r w:rsidR="00CA6F40" w:rsidRPr="00B702A1">
          <w:rPr>
            <w:sz w:val="24"/>
            <w:szCs w:val="24"/>
          </w:rPr>
          <w:t xml:space="preserve">   &amp; 0     </w:t>
        </w:r>
      </w:ins>
      <w:r w:rsidR="00CA6F40" w:rsidRPr="00B702A1">
        <w:rPr>
          <w:sz w:val="24"/>
          <w:szCs w:val="24"/>
          <w:rPrChange w:id="3957" w:author="Artin" w:date="2023-08-27T16:16:00Z">
            <w:rPr>
              <w:rFonts w:asciiTheme="minorHAnsi" w:hAnsiTheme="minorHAnsi"/>
              <w:color w:val="000000" w:themeColor="text1"/>
            </w:rPr>
          </w:rPrChange>
        </w:rPr>
        <w:t xml:space="preserve">&amp; 1213 &amp; </w:t>
      </w:r>
      <w:proofErr w:type="gramStart"/>
      <w:r w:rsidR="00CA6F40" w:rsidRPr="00B702A1">
        <w:rPr>
          <w:sz w:val="24"/>
          <w:szCs w:val="24"/>
          <w:rPrChange w:id="3958" w:author="Artin" w:date="2023-08-27T16:16:00Z">
            <w:rPr>
              <w:rFonts w:asciiTheme="minorHAnsi" w:hAnsiTheme="minorHAnsi"/>
              <w:color w:val="000000" w:themeColor="text1"/>
            </w:rPr>
          </w:rPrChange>
        </w:rPr>
        <w:t xml:space="preserve">493 </w:t>
      </w:r>
      <w:ins w:id="3959" w:author="Artin" w:date="2023-08-27T16:16:00Z">
        <w:r w:rsidR="00CA6F40" w:rsidRPr="00B702A1">
          <w:rPr>
            <w:sz w:val="24"/>
            <w:szCs w:val="24"/>
          </w:rPr>
          <w:t xml:space="preserve"> </w:t>
        </w:r>
      </w:ins>
      <w:r w:rsidR="00CA6F40" w:rsidRPr="00B702A1">
        <w:rPr>
          <w:sz w:val="24"/>
          <w:szCs w:val="24"/>
          <w:rPrChange w:id="3960" w:author="Artin" w:date="2023-08-27T16:16:00Z">
            <w:rPr>
              <w:rFonts w:asciiTheme="minorHAnsi" w:hAnsiTheme="minorHAnsi"/>
              <w:color w:val="000000" w:themeColor="text1"/>
            </w:rPr>
          </w:rPrChange>
        </w:rPr>
        <w:t>&amp;</w:t>
      </w:r>
      <w:proofErr w:type="gramEnd"/>
      <w:r w:rsidR="00CA6F40" w:rsidRPr="00B702A1">
        <w:rPr>
          <w:sz w:val="24"/>
          <w:szCs w:val="24"/>
          <w:rPrChange w:id="3961" w:author="Artin" w:date="2023-08-27T16:16:00Z">
            <w:rPr>
              <w:rFonts w:asciiTheme="minorHAnsi" w:hAnsiTheme="minorHAnsi"/>
              <w:color w:val="000000" w:themeColor="text1"/>
            </w:rPr>
          </w:rPrChange>
        </w:rPr>
        <w:t xml:space="preserve"> 506 </w:t>
      </w:r>
      <w:ins w:id="3962" w:author="Artin" w:date="2023-08-27T16:16:00Z">
        <w:r w:rsidR="00CA6F40" w:rsidRPr="00B702A1">
          <w:rPr>
            <w:sz w:val="24"/>
            <w:szCs w:val="24"/>
          </w:rPr>
          <w:t xml:space="preserve"> </w:t>
        </w:r>
      </w:ins>
      <w:r w:rsidR="00CA6F40" w:rsidRPr="00B702A1">
        <w:rPr>
          <w:sz w:val="24"/>
          <w:szCs w:val="24"/>
          <w:rPrChange w:id="3963" w:author="Artin" w:date="2023-08-27T16:16:00Z">
            <w:rPr>
              <w:rFonts w:asciiTheme="minorHAnsi" w:hAnsiTheme="minorHAnsi"/>
              <w:color w:val="000000" w:themeColor="text1"/>
            </w:rPr>
          </w:rPrChange>
        </w:rPr>
        <w:t xml:space="preserve">&amp; 17 </w:t>
      </w:r>
      <w:ins w:id="3964" w:author="Artin" w:date="2023-08-27T16:16:00Z">
        <w:r w:rsidR="00CA6F40" w:rsidRPr="00B702A1">
          <w:rPr>
            <w:sz w:val="24"/>
            <w:szCs w:val="24"/>
          </w:rPr>
          <w:t xml:space="preserve"> </w:t>
        </w:r>
      </w:ins>
      <w:r w:rsidR="00CA6F40" w:rsidRPr="00B702A1">
        <w:rPr>
          <w:sz w:val="24"/>
          <w:szCs w:val="24"/>
          <w:rPrChange w:id="3965" w:author="Artin" w:date="2023-08-27T16:16:00Z">
            <w:rPr>
              <w:rFonts w:asciiTheme="minorHAnsi" w:hAnsiTheme="minorHAnsi"/>
              <w:color w:val="000000" w:themeColor="text1"/>
            </w:rPr>
          </w:rPrChange>
        </w:rPr>
        <w:t>\\</w:t>
      </w:r>
    </w:p>
    <w:p w14:paraId="7B35B760" w14:textId="061EF0AD" w:rsidR="00CA6F40" w:rsidRPr="00B702A1" w:rsidRDefault="00217555" w:rsidP="00B702A1">
      <w:pPr>
        <w:spacing w:line="276" w:lineRule="auto"/>
        <w:rPr>
          <w:sz w:val="24"/>
          <w:szCs w:val="24"/>
          <w:rPrChange w:id="3966" w:author="Artin" w:date="2023-08-27T16:16:00Z">
            <w:rPr>
              <w:rFonts w:asciiTheme="minorHAnsi" w:hAnsiTheme="minorHAnsi"/>
              <w:color w:val="000000" w:themeColor="text1"/>
            </w:rPr>
          </w:rPrChange>
        </w:rPr>
      </w:pPr>
      <w:del w:id="3967" w:author="Artin" w:date="2023-08-27T16:16:00Z">
        <w:r w:rsidRPr="00B702A1">
          <w:rPr>
            <w:rFonts w:cstheme="minorHAnsi"/>
            <w:color w:val="000000" w:themeColor="text1"/>
            <w:sz w:val="24"/>
            <w:szCs w:val="24"/>
          </w:rPr>
          <w:delText>\textbf{</w:delText>
        </w:r>
      </w:del>
      <w:ins w:id="3968" w:author="Artin" w:date="2023-08-27T16:16:00Z">
        <w:r w:rsidR="00CA6F40" w:rsidRPr="00B702A1">
          <w:rPr>
            <w:sz w:val="24"/>
            <w:szCs w:val="24"/>
          </w:rPr>
          <w:t xml:space="preserve">        </w:t>
        </w:r>
      </w:ins>
      <w:r w:rsidR="00CA6F40" w:rsidRPr="00B702A1">
        <w:rPr>
          <w:sz w:val="24"/>
          <w:szCs w:val="24"/>
          <w:rPrChange w:id="3969" w:author="Artin" w:date="2023-08-27T16:16:00Z">
            <w:rPr>
              <w:rFonts w:asciiTheme="minorHAnsi" w:hAnsiTheme="minorHAnsi"/>
              <w:color w:val="000000" w:themeColor="text1"/>
            </w:rPr>
          </w:rPrChange>
        </w:rPr>
        <w:t>Hernia</w:t>
      </w:r>
      <w:del w:id="3970" w:author="Artin" w:date="2023-08-27T16:16:00Z">
        <w:r w:rsidRPr="00B702A1">
          <w:rPr>
            <w:rFonts w:cstheme="minorHAnsi"/>
            <w:color w:val="000000" w:themeColor="text1"/>
            <w:sz w:val="24"/>
            <w:szCs w:val="24"/>
          </w:rPr>
          <w:delText>} &amp; 0</w:delText>
        </w:r>
      </w:del>
      <w:ins w:id="3971" w:author="Artin" w:date="2023-08-27T16:16:00Z">
        <w:r w:rsidR="00CA6F40" w:rsidRPr="00B702A1">
          <w:rPr>
            <w:sz w:val="24"/>
            <w:szCs w:val="24"/>
          </w:rPr>
          <w:t xml:space="preserve">            </w:t>
        </w:r>
      </w:ins>
      <w:r w:rsidR="00CA6F40" w:rsidRPr="00B702A1">
        <w:rPr>
          <w:sz w:val="24"/>
          <w:szCs w:val="24"/>
          <w:rPrChange w:id="3972" w:author="Artin" w:date="2023-08-27T16:16:00Z">
            <w:rPr>
              <w:rFonts w:asciiTheme="minorHAnsi" w:hAnsiTheme="minorHAnsi"/>
              <w:color w:val="000000" w:themeColor="text1"/>
            </w:rPr>
          </w:rPrChange>
        </w:rPr>
        <w:t xml:space="preserve"> &amp; 0 </w:t>
      </w:r>
      <w:ins w:id="3973" w:author="Artin" w:date="2023-08-27T16:16:00Z">
        <w:r w:rsidR="00CA6F40" w:rsidRPr="00B702A1">
          <w:rPr>
            <w:sz w:val="24"/>
            <w:szCs w:val="24"/>
          </w:rPr>
          <w:t xml:space="preserve">   &amp; 0     </w:t>
        </w:r>
      </w:ins>
      <w:r w:rsidR="00CA6F40" w:rsidRPr="00B702A1">
        <w:rPr>
          <w:sz w:val="24"/>
          <w:szCs w:val="24"/>
          <w:rPrChange w:id="3974" w:author="Artin" w:date="2023-08-27T16:16:00Z">
            <w:rPr>
              <w:rFonts w:asciiTheme="minorHAnsi" w:hAnsiTheme="minorHAnsi"/>
              <w:color w:val="000000" w:themeColor="text1"/>
            </w:rPr>
          </w:rPrChange>
        </w:rPr>
        <w:t xml:space="preserve">&amp; 81 </w:t>
      </w:r>
      <w:ins w:id="3975" w:author="Artin" w:date="2023-08-27T16:16:00Z">
        <w:r w:rsidR="00CA6F40" w:rsidRPr="00B702A1">
          <w:rPr>
            <w:sz w:val="24"/>
            <w:szCs w:val="24"/>
          </w:rPr>
          <w:t xml:space="preserve">  </w:t>
        </w:r>
      </w:ins>
      <w:r w:rsidR="00CA6F40" w:rsidRPr="00B702A1">
        <w:rPr>
          <w:sz w:val="24"/>
          <w:szCs w:val="24"/>
          <w:rPrChange w:id="3976" w:author="Artin" w:date="2023-08-27T16:16:00Z">
            <w:rPr>
              <w:rFonts w:asciiTheme="minorHAnsi" w:hAnsiTheme="minorHAnsi"/>
              <w:color w:val="000000" w:themeColor="text1"/>
            </w:rPr>
          </w:rPrChange>
        </w:rPr>
        <w:t xml:space="preserve">&amp; 13 </w:t>
      </w:r>
      <w:ins w:id="3977" w:author="Artin" w:date="2023-08-27T16:16:00Z">
        <w:r w:rsidR="00CA6F40" w:rsidRPr="00B702A1">
          <w:rPr>
            <w:sz w:val="24"/>
            <w:szCs w:val="24"/>
          </w:rPr>
          <w:t xml:space="preserve">  </w:t>
        </w:r>
      </w:ins>
      <w:r w:rsidR="00CA6F40" w:rsidRPr="00B702A1">
        <w:rPr>
          <w:sz w:val="24"/>
          <w:szCs w:val="24"/>
          <w:rPrChange w:id="3978" w:author="Artin" w:date="2023-08-27T16:16:00Z">
            <w:rPr>
              <w:rFonts w:asciiTheme="minorHAnsi" w:hAnsiTheme="minorHAnsi"/>
              <w:color w:val="000000" w:themeColor="text1"/>
            </w:rPr>
          </w:rPrChange>
        </w:rPr>
        <w:t xml:space="preserve">&amp; </w:t>
      </w:r>
      <w:proofErr w:type="gramStart"/>
      <w:r w:rsidR="00CA6F40" w:rsidRPr="00B702A1">
        <w:rPr>
          <w:sz w:val="24"/>
          <w:szCs w:val="24"/>
          <w:rPrChange w:id="3979" w:author="Artin" w:date="2023-08-27T16:16:00Z">
            <w:rPr>
              <w:rFonts w:asciiTheme="minorHAnsi" w:hAnsiTheme="minorHAnsi"/>
              <w:color w:val="000000" w:themeColor="text1"/>
            </w:rPr>
          </w:rPrChange>
        </w:rPr>
        <w:t xml:space="preserve">988 </w:t>
      </w:r>
      <w:ins w:id="3980" w:author="Artin" w:date="2023-08-27T16:16:00Z">
        <w:r w:rsidR="00CA6F40" w:rsidRPr="00B702A1">
          <w:rPr>
            <w:sz w:val="24"/>
            <w:szCs w:val="24"/>
          </w:rPr>
          <w:t xml:space="preserve"> </w:t>
        </w:r>
      </w:ins>
      <w:r w:rsidR="00CA6F40" w:rsidRPr="00B702A1">
        <w:rPr>
          <w:sz w:val="24"/>
          <w:szCs w:val="24"/>
          <w:rPrChange w:id="3981" w:author="Artin" w:date="2023-08-27T16:16:00Z">
            <w:rPr>
              <w:rFonts w:asciiTheme="minorHAnsi" w:hAnsiTheme="minorHAnsi"/>
              <w:color w:val="000000" w:themeColor="text1"/>
            </w:rPr>
          </w:rPrChange>
        </w:rPr>
        <w:t>&amp;</w:t>
      </w:r>
      <w:proofErr w:type="gramEnd"/>
      <w:r w:rsidR="00CA6F40" w:rsidRPr="00B702A1">
        <w:rPr>
          <w:sz w:val="24"/>
          <w:szCs w:val="24"/>
          <w:rPrChange w:id="3982" w:author="Artin" w:date="2023-08-27T16:16:00Z">
            <w:rPr>
              <w:rFonts w:asciiTheme="minorHAnsi" w:hAnsiTheme="minorHAnsi"/>
              <w:color w:val="000000" w:themeColor="text1"/>
            </w:rPr>
          </w:rPrChange>
        </w:rPr>
        <w:t xml:space="preserve"> 38 </w:t>
      </w:r>
      <w:ins w:id="3983" w:author="Artin" w:date="2023-08-27T16:16:00Z">
        <w:r w:rsidR="00CA6F40" w:rsidRPr="00B702A1">
          <w:rPr>
            <w:sz w:val="24"/>
            <w:szCs w:val="24"/>
          </w:rPr>
          <w:t xml:space="preserve"> </w:t>
        </w:r>
      </w:ins>
      <w:r w:rsidR="00CA6F40" w:rsidRPr="00B702A1">
        <w:rPr>
          <w:sz w:val="24"/>
          <w:szCs w:val="24"/>
          <w:rPrChange w:id="3984" w:author="Artin" w:date="2023-08-27T16:16:00Z">
            <w:rPr>
              <w:rFonts w:asciiTheme="minorHAnsi" w:hAnsiTheme="minorHAnsi"/>
              <w:color w:val="000000" w:themeColor="text1"/>
            </w:rPr>
          </w:rPrChange>
        </w:rPr>
        <w:t>\\</w:t>
      </w:r>
    </w:p>
    <w:p w14:paraId="56C8D0AA" w14:textId="7CD8B8FF" w:rsidR="00CA6F40" w:rsidRPr="00B702A1" w:rsidRDefault="00217555" w:rsidP="00B702A1">
      <w:pPr>
        <w:spacing w:line="276" w:lineRule="auto"/>
        <w:rPr>
          <w:sz w:val="24"/>
          <w:szCs w:val="24"/>
          <w:rPrChange w:id="3985" w:author="Artin" w:date="2023-08-27T16:16:00Z">
            <w:rPr>
              <w:rFonts w:asciiTheme="minorHAnsi" w:hAnsiTheme="minorHAnsi"/>
              <w:color w:val="000000" w:themeColor="text1"/>
            </w:rPr>
          </w:rPrChange>
        </w:rPr>
      </w:pPr>
      <w:del w:id="3986" w:author="Artin" w:date="2023-08-27T16:16:00Z">
        <w:r w:rsidRPr="00B702A1">
          <w:rPr>
            <w:rFonts w:cstheme="minorHAnsi"/>
            <w:color w:val="000000" w:themeColor="text1"/>
            <w:sz w:val="24"/>
            <w:szCs w:val="24"/>
          </w:rPr>
          <w:delText>\textbf{</w:delText>
        </w:r>
      </w:del>
      <w:ins w:id="3987" w:author="Artin" w:date="2023-08-27T16:16:00Z">
        <w:r w:rsidR="00CA6F40" w:rsidRPr="00B702A1">
          <w:rPr>
            <w:sz w:val="24"/>
            <w:szCs w:val="24"/>
          </w:rPr>
          <w:t xml:space="preserve">        </w:t>
        </w:r>
      </w:ins>
      <w:r w:rsidR="00CA6F40" w:rsidRPr="00B702A1">
        <w:rPr>
          <w:sz w:val="24"/>
          <w:szCs w:val="24"/>
          <w:rPrChange w:id="3988" w:author="Artin" w:date="2023-08-27T16:16:00Z">
            <w:rPr>
              <w:rFonts w:asciiTheme="minorHAnsi" w:hAnsiTheme="minorHAnsi"/>
              <w:color w:val="000000" w:themeColor="text1"/>
            </w:rPr>
          </w:rPrChange>
        </w:rPr>
        <w:t>Lung Lesion</w:t>
      </w:r>
      <w:del w:id="3989" w:author="Artin" w:date="2023-08-27T16:16:00Z">
        <w:r w:rsidRPr="00B702A1">
          <w:rPr>
            <w:rFonts w:cstheme="minorHAnsi"/>
            <w:color w:val="000000" w:themeColor="text1"/>
            <w:sz w:val="24"/>
            <w:szCs w:val="24"/>
          </w:rPr>
          <w:delText>}</w:delText>
        </w:r>
      </w:del>
      <w:ins w:id="3990" w:author="Artin" w:date="2023-08-27T16:16:00Z">
        <w:r w:rsidR="00CA6F40" w:rsidRPr="00B702A1">
          <w:rPr>
            <w:sz w:val="24"/>
            <w:szCs w:val="24"/>
          </w:rPr>
          <w:t xml:space="preserve">       </w:t>
        </w:r>
      </w:ins>
      <w:r w:rsidR="00CA6F40" w:rsidRPr="00B702A1">
        <w:rPr>
          <w:sz w:val="24"/>
          <w:szCs w:val="24"/>
          <w:rPrChange w:id="3991" w:author="Artin" w:date="2023-08-27T16:16:00Z">
            <w:rPr>
              <w:rFonts w:asciiTheme="minorHAnsi" w:hAnsiTheme="minorHAnsi"/>
              <w:color w:val="000000" w:themeColor="text1"/>
            </w:rPr>
          </w:rPrChange>
        </w:rPr>
        <w:t xml:space="preserve"> &amp; 1655 &amp; 3110 </w:t>
      </w:r>
      <w:del w:id="3992" w:author="Artin" w:date="2023-08-27T16:16:00Z">
        <w:r w:rsidRPr="00B702A1">
          <w:rPr>
            <w:rFonts w:cstheme="minorHAnsi"/>
            <w:color w:val="000000" w:themeColor="text1"/>
            <w:sz w:val="24"/>
            <w:szCs w:val="24"/>
          </w:rPr>
          <w:delText>&amp; 0</w:delText>
        </w:r>
      </w:del>
      <w:r w:rsidR="00CA6F40" w:rsidRPr="00B702A1">
        <w:rPr>
          <w:sz w:val="24"/>
          <w:szCs w:val="24"/>
          <w:rPrChange w:id="3993" w:author="Artin" w:date="2023-08-27T16:16:00Z">
            <w:rPr>
              <w:rFonts w:asciiTheme="minorHAnsi" w:hAnsiTheme="minorHAnsi"/>
              <w:color w:val="000000" w:themeColor="text1"/>
            </w:rPr>
          </w:rPrChange>
        </w:rPr>
        <w:t xml:space="preserve"> &amp; 0 </w:t>
      </w:r>
      <w:ins w:id="3994" w:author="Artin" w:date="2023-08-27T16:16:00Z">
        <w:r w:rsidR="00CA6F40" w:rsidRPr="00B702A1">
          <w:rPr>
            <w:sz w:val="24"/>
            <w:szCs w:val="24"/>
          </w:rPr>
          <w:t xml:space="preserve">   </w:t>
        </w:r>
      </w:ins>
      <w:r w:rsidR="00CA6F40" w:rsidRPr="00B702A1">
        <w:rPr>
          <w:sz w:val="24"/>
          <w:szCs w:val="24"/>
          <w:rPrChange w:id="3995" w:author="Artin" w:date="2023-08-27T16:16:00Z">
            <w:rPr>
              <w:rFonts w:asciiTheme="minorHAnsi" w:hAnsiTheme="minorHAnsi"/>
              <w:color w:val="000000" w:themeColor="text1"/>
            </w:rPr>
          </w:rPrChange>
        </w:rPr>
        <w:t xml:space="preserve">&amp; 0 </w:t>
      </w:r>
      <w:ins w:id="3996" w:author="Artin" w:date="2023-08-27T16:16:00Z">
        <w:r w:rsidR="00CA6F40" w:rsidRPr="00B702A1">
          <w:rPr>
            <w:sz w:val="24"/>
            <w:szCs w:val="24"/>
          </w:rPr>
          <w:t xml:space="preserve">   </w:t>
        </w:r>
      </w:ins>
      <w:r w:rsidR="00CA6F40" w:rsidRPr="00B702A1">
        <w:rPr>
          <w:sz w:val="24"/>
          <w:szCs w:val="24"/>
          <w:rPrChange w:id="3997" w:author="Artin" w:date="2023-08-27T16:16:00Z">
            <w:rPr>
              <w:rFonts w:asciiTheme="minorHAnsi" w:hAnsiTheme="minorHAnsi"/>
              <w:color w:val="000000" w:themeColor="text1"/>
            </w:rPr>
          </w:rPrChange>
        </w:rPr>
        <w:t xml:space="preserve">&amp; 0 </w:t>
      </w:r>
      <w:ins w:id="3998" w:author="Artin" w:date="2023-08-27T16:16:00Z">
        <w:r w:rsidR="00CA6F40" w:rsidRPr="00B702A1">
          <w:rPr>
            <w:sz w:val="24"/>
            <w:szCs w:val="24"/>
          </w:rPr>
          <w:t xml:space="preserve">   &amp; 0   </w:t>
        </w:r>
      </w:ins>
      <w:r w:rsidR="00CA6F40" w:rsidRPr="00B702A1">
        <w:rPr>
          <w:sz w:val="24"/>
          <w:szCs w:val="24"/>
          <w:rPrChange w:id="3999" w:author="Artin" w:date="2023-08-27T16:16:00Z">
            <w:rPr>
              <w:rFonts w:asciiTheme="minorHAnsi" w:hAnsiTheme="minorHAnsi"/>
              <w:color w:val="000000" w:themeColor="text1"/>
            </w:rPr>
          </w:rPrChange>
        </w:rPr>
        <w:t>\\</w:t>
      </w:r>
    </w:p>
    <w:p w14:paraId="70F9EE16" w14:textId="50C4EC18" w:rsidR="00CA6F40" w:rsidRPr="00B702A1" w:rsidRDefault="00217555" w:rsidP="00B702A1">
      <w:pPr>
        <w:spacing w:line="276" w:lineRule="auto"/>
        <w:rPr>
          <w:sz w:val="24"/>
          <w:szCs w:val="24"/>
          <w:rPrChange w:id="4000" w:author="Artin" w:date="2023-08-27T16:16:00Z">
            <w:rPr>
              <w:rFonts w:asciiTheme="minorHAnsi" w:hAnsiTheme="minorHAnsi"/>
              <w:color w:val="000000" w:themeColor="text1"/>
            </w:rPr>
          </w:rPrChange>
        </w:rPr>
      </w:pPr>
      <w:del w:id="4001" w:author="Artin" w:date="2023-08-27T16:16:00Z">
        <w:r w:rsidRPr="00B702A1">
          <w:rPr>
            <w:rFonts w:cstheme="minorHAnsi"/>
            <w:color w:val="000000" w:themeColor="text1"/>
            <w:sz w:val="24"/>
            <w:szCs w:val="24"/>
          </w:rPr>
          <w:delText>\textbf{</w:delText>
        </w:r>
      </w:del>
      <w:ins w:id="4002" w:author="Artin" w:date="2023-08-27T16:16:00Z">
        <w:r w:rsidR="00CA6F40" w:rsidRPr="00B702A1">
          <w:rPr>
            <w:sz w:val="24"/>
            <w:szCs w:val="24"/>
          </w:rPr>
          <w:t xml:space="preserve">        </w:t>
        </w:r>
      </w:ins>
      <w:r w:rsidR="00CA6F40" w:rsidRPr="00B702A1">
        <w:rPr>
          <w:sz w:val="24"/>
          <w:szCs w:val="24"/>
          <w:rPrChange w:id="4003" w:author="Artin" w:date="2023-08-27T16:16:00Z">
            <w:rPr>
              <w:rFonts w:asciiTheme="minorHAnsi" w:hAnsiTheme="minorHAnsi"/>
              <w:color w:val="000000" w:themeColor="text1"/>
            </w:rPr>
          </w:rPrChange>
        </w:rPr>
        <w:t>Fracture</w:t>
      </w:r>
      <w:del w:id="4004" w:author="Artin" w:date="2023-08-27T16:16:00Z">
        <w:r w:rsidRPr="00B702A1">
          <w:rPr>
            <w:rFonts w:cstheme="minorHAnsi"/>
            <w:color w:val="000000" w:themeColor="text1"/>
            <w:sz w:val="24"/>
            <w:szCs w:val="24"/>
          </w:rPr>
          <w:delText>}</w:delText>
        </w:r>
      </w:del>
      <w:ins w:id="4005" w:author="Artin" w:date="2023-08-27T16:16:00Z">
        <w:r w:rsidR="00CA6F40" w:rsidRPr="00B702A1">
          <w:rPr>
            <w:sz w:val="24"/>
            <w:szCs w:val="24"/>
          </w:rPr>
          <w:t xml:space="preserve">          </w:t>
        </w:r>
      </w:ins>
      <w:r w:rsidR="00CA6F40" w:rsidRPr="00B702A1">
        <w:rPr>
          <w:sz w:val="24"/>
          <w:szCs w:val="24"/>
          <w:rPrChange w:id="4006" w:author="Artin" w:date="2023-08-27T16:16:00Z">
            <w:rPr>
              <w:rFonts w:asciiTheme="minorHAnsi" w:hAnsiTheme="minorHAnsi"/>
              <w:color w:val="000000" w:themeColor="text1"/>
            </w:rPr>
          </w:rPrChange>
        </w:rPr>
        <w:t xml:space="preserve"> &amp; 1115 &amp; 3463 </w:t>
      </w:r>
      <w:del w:id="4007" w:author="Artin" w:date="2023-08-27T16:16:00Z">
        <w:r w:rsidRPr="00B702A1">
          <w:rPr>
            <w:rFonts w:cstheme="minorHAnsi"/>
            <w:color w:val="000000" w:themeColor="text1"/>
            <w:sz w:val="24"/>
            <w:szCs w:val="24"/>
          </w:rPr>
          <w:delText>&amp; 0</w:delText>
        </w:r>
      </w:del>
      <w:r w:rsidR="00CA6F40" w:rsidRPr="00B702A1">
        <w:rPr>
          <w:sz w:val="24"/>
          <w:szCs w:val="24"/>
          <w:rPrChange w:id="4008" w:author="Artin" w:date="2023-08-27T16:16:00Z">
            <w:rPr>
              <w:rFonts w:asciiTheme="minorHAnsi" w:hAnsiTheme="minorHAnsi"/>
              <w:color w:val="000000" w:themeColor="text1"/>
            </w:rPr>
          </w:rPrChange>
        </w:rPr>
        <w:t xml:space="preserve"> &amp; 0 </w:t>
      </w:r>
      <w:ins w:id="4009" w:author="Artin" w:date="2023-08-27T16:16:00Z">
        <w:r w:rsidR="00CA6F40" w:rsidRPr="00B702A1">
          <w:rPr>
            <w:sz w:val="24"/>
            <w:szCs w:val="24"/>
          </w:rPr>
          <w:t xml:space="preserve">   &amp; 0    </w:t>
        </w:r>
      </w:ins>
      <w:r w:rsidR="00CA6F40" w:rsidRPr="00B702A1">
        <w:rPr>
          <w:sz w:val="24"/>
          <w:szCs w:val="24"/>
          <w:rPrChange w:id="4010" w:author="Artin" w:date="2023-08-27T16:16:00Z">
            <w:rPr>
              <w:rFonts w:asciiTheme="minorHAnsi" w:hAnsiTheme="minorHAnsi"/>
              <w:color w:val="000000" w:themeColor="text1"/>
            </w:rPr>
          </w:rPrChange>
        </w:rPr>
        <w:t xml:space="preserve">&amp; 1662 &amp; </w:t>
      </w:r>
      <w:proofErr w:type="gramStart"/>
      <w:r w:rsidR="00CA6F40" w:rsidRPr="00B702A1">
        <w:rPr>
          <w:sz w:val="24"/>
          <w:szCs w:val="24"/>
          <w:rPrChange w:id="4011" w:author="Artin" w:date="2023-08-27T16:16:00Z">
            <w:rPr>
              <w:rFonts w:asciiTheme="minorHAnsi" w:hAnsiTheme="minorHAnsi"/>
              <w:color w:val="000000" w:themeColor="text1"/>
            </w:rPr>
          </w:rPrChange>
        </w:rPr>
        <w:t xml:space="preserve">69 </w:t>
      </w:r>
      <w:ins w:id="4012" w:author="Artin" w:date="2023-08-27T16:16:00Z">
        <w:r w:rsidR="00CA6F40" w:rsidRPr="00B702A1">
          <w:rPr>
            <w:sz w:val="24"/>
            <w:szCs w:val="24"/>
          </w:rPr>
          <w:t xml:space="preserve"> </w:t>
        </w:r>
      </w:ins>
      <w:r w:rsidR="00CA6F40" w:rsidRPr="00B702A1">
        <w:rPr>
          <w:sz w:val="24"/>
          <w:szCs w:val="24"/>
          <w:rPrChange w:id="4013" w:author="Artin" w:date="2023-08-27T16:16:00Z">
            <w:rPr>
              <w:rFonts w:asciiTheme="minorHAnsi" w:hAnsiTheme="minorHAnsi"/>
              <w:color w:val="000000" w:themeColor="text1"/>
            </w:rPr>
          </w:rPrChange>
        </w:rPr>
        <w:t>\</w:t>
      </w:r>
      <w:proofErr w:type="gramEnd"/>
      <w:r w:rsidR="00CA6F40" w:rsidRPr="00B702A1">
        <w:rPr>
          <w:sz w:val="24"/>
          <w:szCs w:val="24"/>
          <w:rPrChange w:id="4014" w:author="Artin" w:date="2023-08-27T16:16:00Z">
            <w:rPr>
              <w:rFonts w:asciiTheme="minorHAnsi" w:hAnsiTheme="minorHAnsi"/>
              <w:color w:val="000000" w:themeColor="text1"/>
            </w:rPr>
          </w:rPrChange>
        </w:rPr>
        <w:t>\</w:t>
      </w:r>
    </w:p>
    <w:p w14:paraId="3F2FA426" w14:textId="44D213BD" w:rsidR="00CA6F40" w:rsidRPr="00B702A1" w:rsidRDefault="00217555" w:rsidP="00B702A1">
      <w:pPr>
        <w:spacing w:line="276" w:lineRule="auto"/>
        <w:rPr>
          <w:ins w:id="4015" w:author="Artin" w:date="2023-08-27T16:16:00Z"/>
          <w:sz w:val="24"/>
          <w:szCs w:val="24"/>
        </w:rPr>
      </w:pPr>
      <w:del w:id="4016" w:author="Artin" w:date="2023-08-27T16:16:00Z">
        <w:r w:rsidRPr="00B702A1">
          <w:rPr>
            <w:rFonts w:cstheme="minorHAnsi"/>
            <w:color w:val="000000" w:themeColor="text1"/>
            <w:sz w:val="24"/>
            <w:szCs w:val="24"/>
          </w:rPr>
          <w:delText>\textbf{</w:delText>
        </w:r>
      </w:del>
      <w:ins w:id="4017" w:author="Artin" w:date="2023-08-27T16:16:00Z">
        <w:r w:rsidR="00CA6F40" w:rsidRPr="00B702A1">
          <w:rPr>
            <w:sz w:val="24"/>
            <w:szCs w:val="24"/>
          </w:rPr>
          <w:t xml:space="preserve">        </w:t>
        </w:r>
      </w:ins>
      <w:r w:rsidR="00CA6F40" w:rsidRPr="00B702A1">
        <w:rPr>
          <w:sz w:val="24"/>
          <w:szCs w:val="24"/>
          <w:rPrChange w:id="4018" w:author="Artin" w:date="2023-08-27T16:16:00Z">
            <w:rPr>
              <w:rFonts w:asciiTheme="minorHAnsi" w:hAnsiTheme="minorHAnsi"/>
              <w:color w:val="000000" w:themeColor="text1"/>
            </w:rPr>
          </w:rPrChange>
        </w:rPr>
        <w:t>Lung Opacity</w:t>
      </w:r>
      <w:del w:id="4019" w:author="Artin" w:date="2023-08-27T16:16:00Z">
        <w:r w:rsidRPr="00B702A1">
          <w:rPr>
            <w:rFonts w:asciiTheme="minorHAnsi" w:hAnsiTheme="minorHAnsi" w:cstheme="minorHAnsi"/>
            <w:color w:val="000000" w:themeColor="text1"/>
            <w:szCs w:val="24"/>
          </w:rPr>
          <w:delText xml:space="preserve">} </w:delText>
        </w:r>
      </w:del>
      <w:r w:rsidR="00CA6F40" w:rsidRPr="00B702A1">
        <w:rPr>
          <w:szCs w:val="24"/>
          <w:rPrChange w:id="4020" w:author="Artin" w:date="2023-08-27T16:16:00Z">
            <w:rPr>
              <w:rFonts w:asciiTheme="minorHAnsi" w:hAnsiTheme="minorHAnsi"/>
              <w:color w:val="000000" w:themeColor="text1"/>
            </w:rPr>
          </w:rPrChange>
        </w:rPr>
        <w:t>&amp; 7006 &amp; 28183 &amp;</w:t>
      </w:r>
    </w:p>
    <w:p w14:paraId="21B91DD9" w14:textId="4A4C0D81" w:rsidR="00CA6F40" w:rsidRPr="00B702A1" w:rsidRDefault="00CA6F40" w:rsidP="00B702A1">
      <w:pPr>
        <w:spacing w:line="276" w:lineRule="auto"/>
        <w:rPr>
          <w:ins w:id="4021" w:author="Artin" w:date="2023-08-27T16:16:00Z"/>
          <w:sz w:val="24"/>
          <w:szCs w:val="24"/>
        </w:rPr>
      </w:pPr>
      <w:ins w:id="4022" w:author="Artin" w:date="2023-08-27T16:16:00Z">
        <w:r w:rsidRPr="00B702A1">
          <w:rPr>
            <w:sz w:val="24"/>
            <w:szCs w:val="24"/>
          </w:rPr>
          <w:t xml:space="preserve">       </w:t>
        </w:r>
      </w:ins>
      <w:r w:rsidRPr="00B702A1">
        <w:rPr>
          <w:sz w:val="24"/>
          <w:szCs w:val="24"/>
          <w:rPrChange w:id="4023"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4024" w:author="Artin" w:date="2023-08-27T16:16:00Z">
            <w:rPr>
              <w:rFonts w:asciiTheme="minorHAnsi" w:hAnsiTheme="minorHAnsi"/>
              <w:color w:val="000000" w:themeColor="text1"/>
            </w:rPr>
          </w:rPrChange>
        </w:rPr>
        <w:t>cellcolor</w:t>
      </w:r>
      <w:proofErr w:type="spellEnd"/>
      <w:proofErr w:type="gramEnd"/>
      <w:del w:id="4025" w:author="Artin" w:date="2023-08-27T16:16:00Z">
        <w:r w:rsidR="00217555" w:rsidRPr="00B702A1">
          <w:rPr>
            <w:rFonts w:cstheme="minorHAnsi"/>
            <w:color w:val="000000" w:themeColor="text1"/>
            <w:sz w:val="24"/>
            <w:szCs w:val="24"/>
          </w:rPr>
          <w:delText>[HTML]{E9ECE6</w:delText>
        </w:r>
      </w:del>
      <w:ins w:id="4026" w:author="Artin" w:date="2023-08-27T16:16:00Z">
        <w:r w:rsidRPr="00B702A1">
          <w:rPr>
            <w:sz w:val="24"/>
            <w:szCs w:val="24"/>
          </w:rPr>
          <w:t>{</w:t>
        </w:r>
        <w:proofErr w:type="spellStart"/>
        <w:r w:rsidRPr="00B702A1">
          <w:rPr>
            <w:sz w:val="24"/>
            <w:szCs w:val="24"/>
          </w:rPr>
          <w:t>table_row_highlight</w:t>
        </w:r>
      </w:ins>
      <w:proofErr w:type="spellEnd"/>
      <w:r w:rsidRPr="00B702A1">
        <w:rPr>
          <w:sz w:val="24"/>
          <w:szCs w:val="24"/>
          <w:rPrChange w:id="4027" w:author="Artin" w:date="2023-08-27T16:16:00Z">
            <w:rPr>
              <w:rFonts w:asciiTheme="minorHAnsi" w:hAnsiTheme="minorHAnsi"/>
              <w:color w:val="000000" w:themeColor="text1"/>
            </w:rPr>
          </w:rPrChange>
        </w:rPr>
        <w:t>}4917 &amp;</w:t>
      </w:r>
    </w:p>
    <w:p w14:paraId="55BAD1B7" w14:textId="62AEF184" w:rsidR="00CA6F40" w:rsidRPr="00B702A1" w:rsidRDefault="00CA6F40" w:rsidP="00B702A1">
      <w:pPr>
        <w:spacing w:line="276" w:lineRule="auto"/>
        <w:rPr>
          <w:ins w:id="4028" w:author="Artin" w:date="2023-08-27T16:16:00Z"/>
          <w:sz w:val="24"/>
          <w:szCs w:val="24"/>
        </w:rPr>
      </w:pPr>
      <w:ins w:id="4029" w:author="Artin" w:date="2023-08-27T16:16:00Z">
        <w:r w:rsidRPr="00B702A1">
          <w:rPr>
            <w:sz w:val="24"/>
            <w:szCs w:val="24"/>
          </w:rPr>
          <w:t xml:space="preserve">       </w:t>
        </w:r>
      </w:ins>
      <w:r w:rsidRPr="00B702A1">
        <w:rPr>
          <w:sz w:val="24"/>
          <w:szCs w:val="24"/>
          <w:rPrChange w:id="4030"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4031" w:author="Artin" w:date="2023-08-27T16:16:00Z">
            <w:rPr>
              <w:rFonts w:asciiTheme="minorHAnsi" w:hAnsiTheme="minorHAnsi"/>
              <w:color w:val="000000" w:themeColor="text1"/>
            </w:rPr>
          </w:rPrChange>
        </w:rPr>
        <w:t>cellcolor</w:t>
      </w:r>
      <w:proofErr w:type="spellEnd"/>
      <w:proofErr w:type="gramEnd"/>
      <w:del w:id="4032" w:author="Artin" w:date="2023-08-27T16:16:00Z">
        <w:r w:rsidR="00217555" w:rsidRPr="00B702A1">
          <w:rPr>
            <w:rFonts w:cstheme="minorHAnsi"/>
            <w:color w:val="000000" w:themeColor="text1"/>
            <w:sz w:val="24"/>
            <w:szCs w:val="24"/>
          </w:rPr>
          <w:delText>[HTML]{E9ECE6</w:delText>
        </w:r>
      </w:del>
      <w:ins w:id="4033" w:author="Artin" w:date="2023-08-27T16:16:00Z">
        <w:r w:rsidRPr="00B702A1">
          <w:rPr>
            <w:sz w:val="24"/>
            <w:szCs w:val="24"/>
          </w:rPr>
          <w:t>{</w:t>
        </w:r>
        <w:proofErr w:type="spellStart"/>
        <w:r w:rsidRPr="00B702A1">
          <w:rPr>
            <w:sz w:val="24"/>
            <w:szCs w:val="24"/>
          </w:rPr>
          <w:t>table_row_highlight</w:t>
        </w:r>
      </w:ins>
      <w:proofErr w:type="spellEnd"/>
      <w:r w:rsidRPr="00B702A1">
        <w:rPr>
          <w:sz w:val="24"/>
          <w:szCs w:val="24"/>
          <w:rPrChange w:id="4034" w:author="Artin" w:date="2023-08-27T16:16:00Z">
            <w:rPr>
              <w:rFonts w:asciiTheme="minorHAnsi" w:hAnsiTheme="minorHAnsi"/>
              <w:color w:val="000000" w:themeColor="text1"/>
            </w:rPr>
          </w:rPrChange>
        </w:rPr>
        <w:t>}2216 &amp;</w:t>
      </w:r>
    </w:p>
    <w:p w14:paraId="7B0C490C" w14:textId="6C74451E" w:rsidR="00CA6F40" w:rsidRPr="00B702A1" w:rsidRDefault="00CA6F40" w:rsidP="00B702A1">
      <w:pPr>
        <w:spacing w:line="276" w:lineRule="auto"/>
        <w:rPr>
          <w:ins w:id="4035" w:author="Artin" w:date="2023-08-27T16:16:00Z"/>
          <w:sz w:val="24"/>
          <w:szCs w:val="24"/>
        </w:rPr>
      </w:pPr>
      <w:ins w:id="4036" w:author="Artin" w:date="2023-08-27T16:16:00Z">
        <w:r w:rsidRPr="00B702A1">
          <w:rPr>
            <w:sz w:val="24"/>
            <w:szCs w:val="24"/>
          </w:rPr>
          <w:t xml:space="preserve">       </w:t>
        </w:r>
      </w:ins>
      <w:r w:rsidRPr="00B702A1">
        <w:rPr>
          <w:sz w:val="24"/>
          <w:szCs w:val="24"/>
          <w:rPrChange w:id="4037"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4038" w:author="Artin" w:date="2023-08-27T16:16:00Z">
            <w:rPr>
              <w:rFonts w:asciiTheme="minorHAnsi" w:hAnsiTheme="minorHAnsi"/>
              <w:color w:val="000000" w:themeColor="text1"/>
            </w:rPr>
          </w:rPrChange>
        </w:rPr>
        <w:t>cellcolor</w:t>
      </w:r>
      <w:proofErr w:type="spellEnd"/>
      <w:proofErr w:type="gramEnd"/>
      <w:del w:id="4039" w:author="Artin" w:date="2023-08-27T16:16:00Z">
        <w:r w:rsidR="00217555" w:rsidRPr="00B702A1">
          <w:rPr>
            <w:rFonts w:cstheme="minorHAnsi"/>
            <w:color w:val="000000" w:themeColor="text1"/>
            <w:sz w:val="24"/>
            <w:szCs w:val="24"/>
          </w:rPr>
          <w:delText>[HTML]{E9ECE6</w:delText>
        </w:r>
      </w:del>
      <w:ins w:id="4040" w:author="Artin" w:date="2023-08-27T16:16:00Z">
        <w:r w:rsidRPr="00B702A1">
          <w:rPr>
            <w:sz w:val="24"/>
            <w:szCs w:val="24"/>
          </w:rPr>
          <w:t>{</w:t>
        </w:r>
        <w:proofErr w:type="spellStart"/>
        <w:r w:rsidRPr="00B702A1">
          <w:rPr>
            <w:sz w:val="24"/>
            <w:szCs w:val="24"/>
          </w:rPr>
          <w:t>table_row_highlight</w:t>
        </w:r>
      </w:ins>
      <w:proofErr w:type="spellEnd"/>
      <w:r w:rsidRPr="00B702A1">
        <w:rPr>
          <w:sz w:val="24"/>
          <w:szCs w:val="24"/>
          <w:rPrChange w:id="4041" w:author="Artin" w:date="2023-08-27T16:16:00Z">
            <w:rPr>
              <w:rFonts w:asciiTheme="minorHAnsi" w:hAnsiTheme="minorHAnsi"/>
              <w:color w:val="000000" w:themeColor="text1"/>
            </w:rPr>
          </w:rPrChange>
        </w:rPr>
        <w:t>}6947 &amp;</w:t>
      </w:r>
    </w:p>
    <w:p w14:paraId="215B3CF5" w14:textId="438C8CE1" w:rsidR="00CA6F40" w:rsidRPr="00B702A1" w:rsidRDefault="00CA6F40" w:rsidP="00B702A1">
      <w:pPr>
        <w:spacing w:line="276" w:lineRule="auto"/>
        <w:rPr>
          <w:sz w:val="24"/>
          <w:szCs w:val="24"/>
          <w:rPrChange w:id="4042" w:author="Artin" w:date="2023-08-27T16:16:00Z">
            <w:rPr>
              <w:rFonts w:asciiTheme="minorHAnsi" w:hAnsiTheme="minorHAnsi"/>
              <w:color w:val="000000" w:themeColor="text1"/>
            </w:rPr>
          </w:rPrChange>
        </w:rPr>
      </w:pPr>
      <w:ins w:id="4043" w:author="Artin" w:date="2023-08-27T16:16:00Z">
        <w:r w:rsidRPr="00B702A1">
          <w:rPr>
            <w:sz w:val="24"/>
            <w:szCs w:val="24"/>
          </w:rPr>
          <w:t xml:space="preserve">       </w:t>
        </w:r>
      </w:ins>
      <w:r w:rsidRPr="00B702A1">
        <w:rPr>
          <w:sz w:val="24"/>
          <w:szCs w:val="24"/>
          <w:rPrChange w:id="4044"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4045" w:author="Artin" w:date="2023-08-27T16:16:00Z">
            <w:rPr>
              <w:rFonts w:asciiTheme="minorHAnsi" w:hAnsiTheme="minorHAnsi"/>
              <w:color w:val="000000" w:themeColor="text1"/>
            </w:rPr>
          </w:rPrChange>
        </w:rPr>
        <w:t>cellcolor</w:t>
      </w:r>
      <w:proofErr w:type="spellEnd"/>
      <w:proofErr w:type="gramEnd"/>
      <w:del w:id="4046" w:author="Artin" w:date="2023-08-27T16:16:00Z">
        <w:r w:rsidR="00217555" w:rsidRPr="00B702A1">
          <w:rPr>
            <w:rFonts w:cstheme="minorHAnsi"/>
            <w:color w:val="000000" w:themeColor="text1"/>
            <w:sz w:val="24"/>
            <w:szCs w:val="24"/>
          </w:rPr>
          <w:delText>[HTML]{E9ECE6</w:delText>
        </w:r>
      </w:del>
      <w:ins w:id="4047" w:author="Artin" w:date="2023-08-27T16:16:00Z">
        <w:r w:rsidRPr="00B702A1">
          <w:rPr>
            <w:sz w:val="24"/>
            <w:szCs w:val="24"/>
          </w:rPr>
          <w:t>{</w:t>
        </w:r>
        <w:proofErr w:type="spellStart"/>
        <w:r w:rsidRPr="00B702A1">
          <w:rPr>
            <w:sz w:val="24"/>
            <w:szCs w:val="24"/>
          </w:rPr>
          <w:t>table_row_highlight</w:t>
        </w:r>
      </w:ins>
      <w:proofErr w:type="spellEnd"/>
      <w:r w:rsidRPr="00B702A1">
        <w:rPr>
          <w:sz w:val="24"/>
          <w:szCs w:val="24"/>
          <w:rPrChange w:id="4048" w:author="Artin" w:date="2023-08-27T16:16:00Z">
            <w:rPr>
              <w:rFonts w:asciiTheme="minorHAnsi" w:hAnsiTheme="minorHAnsi"/>
              <w:color w:val="000000" w:themeColor="text1"/>
            </w:rPr>
          </w:rPrChange>
        </w:rPr>
        <w:t>}861 \\</w:t>
      </w:r>
    </w:p>
    <w:p w14:paraId="443E568D" w14:textId="252719FE" w:rsidR="00CA6F40" w:rsidRPr="00B702A1" w:rsidRDefault="00217555" w:rsidP="00B702A1">
      <w:pPr>
        <w:spacing w:line="276" w:lineRule="auto"/>
        <w:rPr>
          <w:ins w:id="4049" w:author="Artin" w:date="2023-08-27T16:16:00Z"/>
          <w:sz w:val="24"/>
          <w:szCs w:val="24"/>
        </w:rPr>
      </w:pPr>
      <w:del w:id="4050" w:author="Artin" w:date="2023-08-27T16:16:00Z">
        <w:r w:rsidRPr="00B702A1">
          <w:rPr>
            <w:rFonts w:cstheme="minorHAnsi"/>
            <w:color w:val="000000" w:themeColor="text1"/>
            <w:sz w:val="24"/>
            <w:szCs w:val="24"/>
          </w:rPr>
          <w:delText>\textbf{</w:delText>
        </w:r>
      </w:del>
      <w:ins w:id="4051" w:author="Artin" w:date="2023-08-27T16:16:00Z">
        <w:r w:rsidR="00CA6F40" w:rsidRPr="00B702A1">
          <w:rPr>
            <w:sz w:val="24"/>
            <w:szCs w:val="24"/>
          </w:rPr>
          <w:t xml:space="preserve">        </w:t>
        </w:r>
      </w:ins>
      <w:r w:rsidR="00CA6F40" w:rsidRPr="00B702A1">
        <w:rPr>
          <w:sz w:val="24"/>
          <w:szCs w:val="24"/>
          <w:rPrChange w:id="4052" w:author="Artin" w:date="2023-08-27T16:16:00Z">
            <w:rPr>
              <w:rFonts w:asciiTheme="minorHAnsi" w:hAnsiTheme="minorHAnsi"/>
              <w:color w:val="000000" w:themeColor="text1"/>
            </w:rPr>
          </w:rPrChange>
        </w:rPr>
        <w:t xml:space="preserve">Enlarged </w:t>
      </w:r>
      <w:proofErr w:type="spellStart"/>
      <w:r w:rsidR="00CA6F40" w:rsidRPr="00B702A1">
        <w:rPr>
          <w:sz w:val="24"/>
          <w:szCs w:val="24"/>
          <w:rPrChange w:id="4053" w:author="Artin" w:date="2023-08-27T16:16:00Z">
            <w:rPr>
              <w:rFonts w:asciiTheme="minorHAnsi" w:hAnsiTheme="minorHAnsi"/>
              <w:color w:val="000000" w:themeColor="text1"/>
            </w:rPr>
          </w:rPrChange>
        </w:rPr>
        <w:t>Cardiomediastinum</w:t>
      </w:r>
      <w:proofErr w:type="spellEnd"/>
      <w:del w:id="4054" w:author="Artin" w:date="2023-08-27T16:16:00Z">
        <w:r w:rsidRPr="00B702A1">
          <w:rPr>
            <w:rFonts w:cstheme="minorHAnsi"/>
            <w:color w:val="000000" w:themeColor="text1"/>
            <w:sz w:val="24"/>
            <w:szCs w:val="24"/>
          </w:rPr>
          <w:delText>}</w:delText>
        </w:r>
      </w:del>
      <w:r w:rsidR="00CA6F40" w:rsidRPr="00B702A1">
        <w:rPr>
          <w:sz w:val="24"/>
          <w:szCs w:val="24"/>
          <w:rPrChange w:id="4055" w:author="Artin" w:date="2023-08-27T16:16:00Z">
            <w:rPr>
              <w:rFonts w:asciiTheme="minorHAnsi" w:hAnsiTheme="minorHAnsi"/>
              <w:color w:val="000000" w:themeColor="text1"/>
            </w:rPr>
          </w:rPrChange>
        </w:rPr>
        <w:t xml:space="preserve"> &amp; 1100 &amp; 4577 &amp;</w:t>
      </w:r>
    </w:p>
    <w:p w14:paraId="268B2701" w14:textId="681CE364" w:rsidR="00CA6F40" w:rsidRPr="00B702A1" w:rsidRDefault="00CA6F40" w:rsidP="00B702A1">
      <w:pPr>
        <w:spacing w:line="276" w:lineRule="auto"/>
        <w:rPr>
          <w:ins w:id="4056" w:author="Artin" w:date="2023-08-27T16:16:00Z"/>
          <w:sz w:val="24"/>
          <w:szCs w:val="24"/>
        </w:rPr>
      </w:pPr>
      <w:ins w:id="4057" w:author="Artin" w:date="2023-08-27T16:16:00Z">
        <w:r w:rsidRPr="00B702A1">
          <w:rPr>
            <w:sz w:val="24"/>
            <w:szCs w:val="24"/>
          </w:rPr>
          <w:t xml:space="preserve">       </w:t>
        </w:r>
      </w:ins>
      <w:r w:rsidRPr="00B702A1">
        <w:rPr>
          <w:sz w:val="24"/>
          <w:szCs w:val="24"/>
          <w:rPrChange w:id="4058"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4059" w:author="Artin" w:date="2023-08-27T16:16:00Z">
            <w:rPr>
              <w:rFonts w:asciiTheme="minorHAnsi" w:hAnsiTheme="minorHAnsi"/>
              <w:color w:val="000000" w:themeColor="text1"/>
            </w:rPr>
          </w:rPrChange>
        </w:rPr>
        <w:t>cellcolor</w:t>
      </w:r>
      <w:proofErr w:type="spellEnd"/>
      <w:proofErr w:type="gramEnd"/>
      <w:del w:id="4060" w:author="Artin" w:date="2023-08-27T16:16:00Z">
        <w:r w:rsidR="00217555" w:rsidRPr="00B702A1">
          <w:rPr>
            <w:rFonts w:cstheme="minorHAnsi"/>
            <w:color w:val="000000" w:themeColor="text1"/>
            <w:sz w:val="24"/>
            <w:szCs w:val="24"/>
          </w:rPr>
          <w:delText>[HTML]{E9ECE6</w:delText>
        </w:r>
      </w:del>
      <w:ins w:id="4061" w:author="Artin" w:date="2023-08-27T16:16:00Z">
        <w:r w:rsidRPr="00B702A1">
          <w:rPr>
            <w:sz w:val="24"/>
            <w:szCs w:val="24"/>
          </w:rPr>
          <w:t>{</w:t>
        </w:r>
        <w:proofErr w:type="spellStart"/>
        <w:r w:rsidRPr="00B702A1">
          <w:rPr>
            <w:sz w:val="24"/>
            <w:szCs w:val="24"/>
          </w:rPr>
          <w:t>table_row_highlight</w:t>
        </w:r>
      </w:ins>
      <w:proofErr w:type="spellEnd"/>
      <w:r w:rsidRPr="00B702A1">
        <w:rPr>
          <w:sz w:val="24"/>
          <w:szCs w:val="24"/>
          <w:rPrChange w:id="4062" w:author="Artin" w:date="2023-08-27T16:16:00Z">
            <w:rPr>
              <w:rFonts w:asciiTheme="minorHAnsi" w:hAnsiTheme="minorHAnsi"/>
              <w:color w:val="000000" w:themeColor="text1"/>
            </w:rPr>
          </w:rPrChange>
        </w:rPr>
        <w:t>}729 &amp;</w:t>
      </w:r>
    </w:p>
    <w:p w14:paraId="43642BA7" w14:textId="374C5410" w:rsidR="00CA6F40" w:rsidRPr="00B702A1" w:rsidRDefault="00CA6F40" w:rsidP="00B702A1">
      <w:pPr>
        <w:spacing w:line="276" w:lineRule="auto"/>
        <w:rPr>
          <w:ins w:id="4063" w:author="Artin" w:date="2023-08-27T16:16:00Z"/>
          <w:sz w:val="24"/>
          <w:szCs w:val="24"/>
        </w:rPr>
      </w:pPr>
      <w:ins w:id="4064" w:author="Artin" w:date="2023-08-27T16:16:00Z">
        <w:r w:rsidRPr="00B702A1">
          <w:rPr>
            <w:sz w:val="24"/>
            <w:szCs w:val="24"/>
          </w:rPr>
          <w:t xml:space="preserve">       </w:t>
        </w:r>
      </w:ins>
      <w:r w:rsidRPr="00B702A1">
        <w:rPr>
          <w:sz w:val="24"/>
          <w:szCs w:val="24"/>
          <w:rPrChange w:id="4065"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4066" w:author="Artin" w:date="2023-08-27T16:16:00Z">
            <w:rPr>
              <w:rFonts w:asciiTheme="minorHAnsi" w:hAnsiTheme="minorHAnsi"/>
              <w:color w:val="000000" w:themeColor="text1"/>
            </w:rPr>
          </w:rPrChange>
        </w:rPr>
        <w:t>cellcolor</w:t>
      </w:r>
      <w:proofErr w:type="spellEnd"/>
      <w:proofErr w:type="gramEnd"/>
      <w:del w:id="4067" w:author="Artin" w:date="2023-08-27T16:16:00Z">
        <w:r w:rsidR="00217555" w:rsidRPr="00B702A1">
          <w:rPr>
            <w:rFonts w:cstheme="minorHAnsi"/>
            <w:color w:val="000000" w:themeColor="text1"/>
            <w:sz w:val="24"/>
            <w:szCs w:val="24"/>
          </w:rPr>
          <w:delText>[HTML]{E9ECE6</w:delText>
        </w:r>
      </w:del>
      <w:ins w:id="4068" w:author="Artin" w:date="2023-08-27T16:16:00Z">
        <w:r w:rsidRPr="00B702A1">
          <w:rPr>
            <w:sz w:val="24"/>
            <w:szCs w:val="24"/>
          </w:rPr>
          <w:t>{</w:t>
        </w:r>
        <w:proofErr w:type="spellStart"/>
        <w:r w:rsidRPr="00B702A1">
          <w:rPr>
            <w:sz w:val="24"/>
            <w:szCs w:val="24"/>
          </w:rPr>
          <w:t>table_row_highlight</w:t>
        </w:r>
      </w:ins>
      <w:proofErr w:type="spellEnd"/>
      <w:r w:rsidRPr="00B702A1">
        <w:rPr>
          <w:sz w:val="24"/>
          <w:szCs w:val="24"/>
          <w:rPrChange w:id="4069" w:author="Artin" w:date="2023-08-27T16:16:00Z">
            <w:rPr>
              <w:rFonts w:asciiTheme="minorHAnsi" w:hAnsiTheme="minorHAnsi"/>
              <w:color w:val="000000" w:themeColor="text1"/>
            </w:rPr>
          </w:rPrChange>
        </w:rPr>
        <w:t>}203 &amp;</w:t>
      </w:r>
    </w:p>
    <w:p w14:paraId="74EB7AC9" w14:textId="0641B066" w:rsidR="00CA6F40" w:rsidRPr="00B702A1" w:rsidRDefault="00CA6F40" w:rsidP="00B702A1">
      <w:pPr>
        <w:spacing w:line="276" w:lineRule="auto"/>
        <w:rPr>
          <w:ins w:id="4070" w:author="Artin" w:date="2023-08-27T16:16:00Z"/>
          <w:sz w:val="24"/>
          <w:szCs w:val="24"/>
        </w:rPr>
      </w:pPr>
      <w:ins w:id="4071" w:author="Artin" w:date="2023-08-27T16:16:00Z">
        <w:r w:rsidRPr="00B702A1">
          <w:rPr>
            <w:sz w:val="24"/>
            <w:szCs w:val="24"/>
          </w:rPr>
          <w:t xml:space="preserve">       </w:t>
        </w:r>
      </w:ins>
      <w:r w:rsidRPr="00B702A1">
        <w:rPr>
          <w:sz w:val="24"/>
          <w:szCs w:val="24"/>
          <w:rPrChange w:id="4072"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4073" w:author="Artin" w:date="2023-08-27T16:16:00Z">
            <w:rPr>
              <w:rFonts w:asciiTheme="minorHAnsi" w:hAnsiTheme="minorHAnsi"/>
              <w:color w:val="000000" w:themeColor="text1"/>
            </w:rPr>
          </w:rPrChange>
        </w:rPr>
        <w:t>cellcolor</w:t>
      </w:r>
      <w:proofErr w:type="spellEnd"/>
      <w:proofErr w:type="gramEnd"/>
      <w:del w:id="4074" w:author="Artin" w:date="2023-08-27T16:16:00Z">
        <w:r w:rsidR="00217555" w:rsidRPr="00B702A1">
          <w:rPr>
            <w:rFonts w:cstheme="minorHAnsi"/>
            <w:color w:val="000000" w:themeColor="text1"/>
            <w:sz w:val="24"/>
            <w:szCs w:val="24"/>
          </w:rPr>
          <w:delText>[HTML]{E9ECE6</w:delText>
        </w:r>
      </w:del>
      <w:ins w:id="4075" w:author="Artin" w:date="2023-08-27T16:16:00Z">
        <w:r w:rsidRPr="00B702A1">
          <w:rPr>
            <w:sz w:val="24"/>
            <w:szCs w:val="24"/>
          </w:rPr>
          <w:t>{</w:t>
        </w:r>
        <w:proofErr w:type="spellStart"/>
        <w:r w:rsidRPr="00B702A1">
          <w:rPr>
            <w:sz w:val="24"/>
            <w:szCs w:val="24"/>
          </w:rPr>
          <w:t>table_row_highlight</w:t>
        </w:r>
      </w:ins>
      <w:proofErr w:type="spellEnd"/>
      <w:r w:rsidRPr="00B702A1">
        <w:rPr>
          <w:sz w:val="24"/>
          <w:szCs w:val="24"/>
          <w:rPrChange w:id="4076" w:author="Artin" w:date="2023-08-27T16:16:00Z">
            <w:rPr>
              <w:rFonts w:asciiTheme="minorHAnsi" w:hAnsiTheme="minorHAnsi"/>
              <w:color w:val="000000" w:themeColor="text1"/>
            </w:rPr>
          </w:rPrChange>
        </w:rPr>
        <w:t>}5387 &amp;</w:t>
      </w:r>
    </w:p>
    <w:p w14:paraId="08D2580D" w14:textId="2118F094" w:rsidR="00CA6F40" w:rsidRPr="00B702A1" w:rsidRDefault="00CA6F40" w:rsidP="00B702A1">
      <w:pPr>
        <w:spacing w:line="276" w:lineRule="auto"/>
        <w:rPr>
          <w:sz w:val="24"/>
          <w:szCs w:val="24"/>
          <w:rPrChange w:id="4077" w:author="Artin" w:date="2023-08-27T16:16:00Z">
            <w:rPr>
              <w:rFonts w:asciiTheme="minorHAnsi" w:hAnsiTheme="minorHAnsi"/>
              <w:color w:val="000000" w:themeColor="text1"/>
            </w:rPr>
          </w:rPrChange>
        </w:rPr>
      </w:pPr>
      <w:ins w:id="4078" w:author="Artin" w:date="2023-08-27T16:16:00Z">
        <w:r w:rsidRPr="00B702A1">
          <w:rPr>
            <w:sz w:val="24"/>
            <w:szCs w:val="24"/>
          </w:rPr>
          <w:t xml:space="preserve">       </w:t>
        </w:r>
      </w:ins>
      <w:r w:rsidRPr="00B702A1">
        <w:rPr>
          <w:sz w:val="24"/>
          <w:szCs w:val="24"/>
          <w:rPrChange w:id="4079" w:author="Artin" w:date="2023-08-27T16:16:00Z">
            <w:rPr>
              <w:rFonts w:asciiTheme="minorHAnsi" w:hAnsiTheme="minorHAnsi"/>
              <w:color w:val="000000" w:themeColor="text1"/>
            </w:rPr>
          </w:rPrChange>
        </w:rPr>
        <w:t xml:space="preserve"> \</w:t>
      </w:r>
      <w:proofErr w:type="spellStart"/>
      <w:proofErr w:type="gramStart"/>
      <w:r w:rsidRPr="00B702A1">
        <w:rPr>
          <w:sz w:val="24"/>
          <w:szCs w:val="24"/>
          <w:rPrChange w:id="4080" w:author="Artin" w:date="2023-08-27T16:16:00Z">
            <w:rPr>
              <w:rFonts w:asciiTheme="minorHAnsi" w:hAnsiTheme="minorHAnsi"/>
              <w:color w:val="000000" w:themeColor="text1"/>
            </w:rPr>
          </w:rPrChange>
        </w:rPr>
        <w:t>cellcolor</w:t>
      </w:r>
      <w:proofErr w:type="spellEnd"/>
      <w:proofErr w:type="gramEnd"/>
      <w:del w:id="4081" w:author="Artin" w:date="2023-08-27T16:16:00Z">
        <w:r w:rsidR="00217555" w:rsidRPr="00B702A1">
          <w:rPr>
            <w:rFonts w:cstheme="minorHAnsi"/>
            <w:color w:val="000000" w:themeColor="text1"/>
            <w:sz w:val="24"/>
            <w:szCs w:val="24"/>
          </w:rPr>
          <w:delText>[HTML]{E9ECE6</w:delText>
        </w:r>
      </w:del>
      <w:ins w:id="4082" w:author="Artin" w:date="2023-08-27T16:16:00Z">
        <w:r w:rsidRPr="00B702A1">
          <w:rPr>
            <w:sz w:val="24"/>
            <w:szCs w:val="24"/>
          </w:rPr>
          <w:t>{</w:t>
        </w:r>
        <w:proofErr w:type="spellStart"/>
        <w:r w:rsidRPr="00B702A1">
          <w:rPr>
            <w:sz w:val="24"/>
            <w:szCs w:val="24"/>
          </w:rPr>
          <w:t>table_row_highlight</w:t>
        </w:r>
      </w:ins>
      <w:proofErr w:type="spellEnd"/>
      <w:r w:rsidRPr="00B702A1">
        <w:rPr>
          <w:sz w:val="24"/>
          <w:szCs w:val="24"/>
          <w:rPrChange w:id="4083" w:author="Artin" w:date="2023-08-27T16:16:00Z">
            <w:rPr>
              <w:rFonts w:asciiTheme="minorHAnsi" w:hAnsiTheme="minorHAnsi"/>
              <w:color w:val="000000" w:themeColor="text1"/>
            </w:rPr>
          </w:rPrChange>
        </w:rPr>
        <w:t>}261 \\</w:t>
      </w:r>
    </w:p>
    <w:p w14:paraId="088894E9" w14:textId="77777777" w:rsidR="00CA6F40" w:rsidRPr="00B702A1" w:rsidRDefault="00CA6F40" w:rsidP="00B702A1">
      <w:pPr>
        <w:spacing w:line="276" w:lineRule="auto"/>
        <w:rPr>
          <w:sz w:val="24"/>
          <w:szCs w:val="24"/>
          <w:rPrChange w:id="4084" w:author="Artin" w:date="2023-08-27T16:16:00Z">
            <w:rPr>
              <w:rFonts w:asciiTheme="minorHAnsi" w:hAnsiTheme="minorHAnsi"/>
              <w:color w:val="000000" w:themeColor="text1"/>
            </w:rPr>
          </w:rPrChange>
        </w:rPr>
      </w:pPr>
      <w:ins w:id="4085" w:author="Artin" w:date="2023-08-27T16:16:00Z">
        <w:r w:rsidRPr="00B702A1">
          <w:rPr>
            <w:sz w:val="24"/>
            <w:szCs w:val="24"/>
          </w:rPr>
          <w:t xml:space="preserve">        </w:t>
        </w:r>
      </w:ins>
      <w:r w:rsidRPr="00B702A1">
        <w:rPr>
          <w:sz w:val="24"/>
          <w:szCs w:val="24"/>
          <w:rPrChange w:id="4086" w:author="Artin" w:date="2023-08-27T16:16:00Z">
            <w:rPr>
              <w:rFonts w:asciiTheme="minorHAnsi" w:hAnsiTheme="minorHAnsi"/>
              <w:color w:val="000000" w:themeColor="text1"/>
            </w:rPr>
          </w:rPrChange>
        </w:rPr>
        <w:t>\</w:t>
      </w:r>
      <w:proofErr w:type="spellStart"/>
      <w:proofErr w:type="gramStart"/>
      <w:r w:rsidRPr="00B702A1">
        <w:rPr>
          <w:sz w:val="24"/>
          <w:szCs w:val="24"/>
          <w:rPrChange w:id="4087" w:author="Artin" w:date="2023-08-27T16:16:00Z">
            <w:rPr>
              <w:rFonts w:asciiTheme="minorHAnsi" w:hAnsiTheme="minorHAnsi"/>
              <w:color w:val="000000" w:themeColor="text1"/>
            </w:rPr>
          </w:rPrChange>
        </w:rPr>
        <w:t>rowcolor</w:t>
      </w:r>
      <w:proofErr w:type="spellEnd"/>
      <w:r w:rsidRPr="00B702A1">
        <w:rPr>
          <w:sz w:val="24"/>
          <w:szCs w:val="24"/>
          <w:rPrChange w:id="4088" w:author="Artin" w:date="2023-08-27T16:16:00Z">
            <w:rPr>
              <w:rFonts w:asciiTheme="minorHAnsi" w:hAnsiTheme="minorHAnsi"/>
              <w:color w:val="000000" w:themeColor="text1"/>
            </w:rPr>
          </w:rPrChange>
        </w:rPr>
        <w:t>[HTML]{</w:t>
      </w:r>
      <w:proofErr w:type="gramEnd"/>
      <w:r w:rsidRPr="00B702A1">
        <w:rPr>
          <w:sz w:val="24"/>
          <w:szCs w:val="24"/>
          <w:rPrChange w:id="4089" w:author="Artin" w:date="2023-08-27T16:16:00Z">
            <w:rPr>
              <w:rFonts w:asciiTheme="minorHAnsi" w:hAnsiTheme="minorHAnsi"/>
              <w:color w:val="000000" w:themeColor="text1"/>
            </w:rPr>
          </w:rPrChange>
        </w:rPr>
        <w:t>79A8A4}</w:t>
      </w:r>
    </w:p>
    <w:p w14:paraId="7AC56C3B" w14:textId="20770F3E" w:rsidR="00CA6F40" w:rsidRPr="00B702A1" w:rsidRDefault="00217555" w:rsidP="00B702A1">
      <w:pPr>
        <w:spacing w:line="276" w:lineRule="auto"/>
        <w:rPr>
          <w:sz w:val="24"/>
          <w:szCs w:val="24"/>
          <w:rPrChange w:id="4090" w:author="Artin" w:date="2023-08-27T16:16:00Z">
            <w:rPr>
              <w:rFonts w:asciiTheme="minorHAnsi" w:hAnsiTheme="minorHAnsi"/>
              <w:color w:val="000000" w:themeColor="text1"/>
            </w:rPr>
          </w:rPrChange>
        </w:rPr>
      </w:pPr>
      <w:del w:id="4091" w:author="Artin" w:date="2023-08-27T16:16:00Z">
        <w:r w:rsidRPr="00B702A1">
          <w:rPr>
            <w:rFonts w:cstheme="minorHAnsi"/>
            <w:color w:val="000000" w:themeColor="text1"/>
            <w:sz w:val="24"/>
            <w:szCs w:val="24"/>
          </w:rPr>
          <w:delText>{\color[HTML]{FFFFFF}</w:delText>
        </w:r>
      </w:del>
      <w:ins w:id="4092" w:author="Artin" w:date="2023-08-27T16:16:00Z">
        <w:r w:rsidR="00CA6F40" w:rsidRPr="00B702A1">
          <w:rPr>
            <w:sz w:val="24"/>
            <w:szCs w:val="24"/>
          </w:rPr>
          <w:t xml:space="preserve">       </w:t>
        </w:r>
      </w:ins>
      <w:r w:rsidR="00CA6F40" w:rsidRPr="00B702A1">
        <w:rPr>
          <w:sz w:val="24"/>
          <w:szCs w:val="24"/>
          <w:rPrChange w:id="4093" w:author="Artin" w:date="2023-08-27T16:16:00Z">
            <w:rPr>
              <w:rFonts w:asciiTheme="minorHAnsi" w:hAnsiTheme="minorHAnsi"/>
              <w:color w:val="000000" w:themeColor="text1"/>
            </w:rPr>
          </w:rPrChange>
        </w:rPr>
        <w:t xml:space="preserve"> Total</w:t>
      </w:r>
      <w:del w:id="4094" w:author="Artin" w:date="2023-08-27T16:16:00Z">
        <w:r w:rsidRPr="00B702A1">
          <w:rPr>
            <w:rFonts w:cstheme="minorHAnsi"/>
            <w:color w:val="000000" w:themeColor="text1"/>
            <w:sz w:val="24"/>
            <w:szCs w:val="24"/>
          </w:rPr>
          <w:delText>} &amp; {\color[HTML]{FFFFFF}</w:delText>
        </w:r>
      </w:del>
      <w:ins w:id="4095" w:author="Artin" w:date="2023-08-27T16:16:00Z">
        <w:r w:rsidR="00CA6F40" w:rsidRPr="00B702A1">
          <w:rPr>
            <w:sz w:val="24"/>
            <w:szCs w:val="24"/>
          </w:rPr>
          <w:t xml:space="preserve"> &amp;</w:t>
        </w:r>
      </w:ins>
      <w:r w:rsidR="00CA6F40" w:rsidRPr="00B702A1">
        <w:rPr>
          <w:sz w:val="24"/>
          <w:szCs w:val="24"/>
          <w:rPrChange w:id="4096" w:author="Artin" w:date="2023-08-27T16:16:00Z">
            <w:rPr>
              <w:rFonts w:asciiTheme="minorHAnsi" w:hAnsiTheme="minorHAnsi"/>
              <w:color w:val="000000" w:themeColor="text1"/>
            </w:rPr>
          </w:rPrChange>
        </w:rPr>
        <w:t xml:space="preserve"> 20543</w:t>
      </w:r>
      <w:del w:id="4097" w:author="Artin" w:date="2023-08-27T16:16:00Z">
        <w:r w:rsidRPr="00B702A1">
          <w:rPr>
            <w:rFonts w:cstheme="minorHAnsi"/>
            <w:color w:val="000000" w:themeColor="text1"/>
            <w:sz w:val="24"/>
            <w:szCs w:val="24"/>
          </w:rPr>
          <w:delText>} &amp; {\color[HTML]{FFFFFF}</w:delText>
        </w:r>
      </w:del>
      <w:ins w:id="4098" w:author="Artin" w:date="2023-08-27T16:16:00Z">
        <w:r w:rsidR="00CA6F40" w:rsidRPr="00B702A1">
          <w:rPr>
            <w:sz w:val="24"/>
            <w:szCs w:val="24"/>
          </w:rPr>
          <w:t xml:space="preserve"> &amp;</w:t>
        </w:r>
      </w:ins>
      <w:r w:rsidR="00CA6F40" w:rsidRPr="00B702A1">
        <w:rPr>
          <w:sz w:val="24"/>
          <w:szCs w:val="24"/>
          <w:rPrChange w:id="4099" w:author="Artin" w:date="2023-08-27T16:16:00Z">
            <w:rPr>
              <w:rFonts w:asciiTheme="minorHAnsi" w:hAnsiTheme="minorHAnsi"/>
              <w:color w:val="000000" w:themeColor="text1"/>
            </w:rPr>
          </w:rPrChange>
        </w:rPr>
        <w:t xml:space="preserve"> 53359</w:t>
      </w:r>
      <w:del w:id="4100" w:author="Artin" w:date="2023-08-27T16:16:00Z">
        <w:r w:rsidRPr="00B702A1">
          <w:rPr>
            <w:rFonts w:cstheme="minorHAnsi"/>
            <w:color w:val="000000" w:themeColor="text1"/>
            <w:sz w:val="24"/>
            <w:szCs w:val="24"/>
          </w:rPr>
          <w:delText>} &amp; {\color[HTML]{FFFFFF}</w:delText>
        </w:r>
      </w:del>
      <w:ins w:id="4101" w:author="Artin" w:date="2023-08-27T16:16:00Z">
        <w:r w:rsidR="00CA6F40" w:rsidRPr="00B702A1">
          <w:rPr>
            <w:sz w:val="24"/>
            <w:szCs w:val="24"/>
          </w:rPr>
          <w:t xml:space="preserve"> &amp;</w:t>
        </w:r>
      </w:ins>
      <w:r w:rsidR="00CA6F40" w:rsidRPr="00B702A1">
        <w:rPr>
          <w:sz w:val="24"/>
          <w:szCs w:val="24"/>
          <w:rPrChange w:id="4102" w:author="Artin" w:date="2023-08-27T16:16:00Z">
            <w:rPr>
              <w:rFonts w:asciiTheme="minorHAnsi" w:hAnsiTheme="minorHAnsi"/>
              <w:color w:val="000000" w:themeColor="text1"/>
            </w:rPr>
          </w:rPrChange>
        </w:rPr>
        <w:t xml:space="preserve"> 28868</w:t>
      </w:r>
      <w:del w:id="4103" w:author="Artin" w:date="2023-08-27T16:16:00Z">
        <w:r w:rsidRPr="00B702A1">
          <w:rPr>
            <w:rFonts w:cstheme="minorHAnsi"/>
            <w:color w:val="000000" w:themeColor="text1"/>
            <w:sz w:val="24"/>
            <w:szCs w:val="24"/>
          </w:rPr>
          <w:delText>} &amp; {\color[HTML]{FFFFFF}</w:delText>
        </w:r>
      </w:del>
      <w:ins w:id="4104" w:author="Artin" w:date="2023-08-27T16:16:00Z">
        <w:r w:rsidR="00CA6F40" w:rsidRPr="00B702A1">
          <w:rPr>
            <w:sz w:val="24"/>
            <w:szCs w:val="24"/>
          </w:rPr>
          <w:t xml:space="preserve"> &amp;</w:t>
        </w:r>
      </w:ins>
      <w:r w:rsidR="00CA6F40" w:rsidRPr="00B702A1">
        <w:rPr>
          <w:sz w:val="24"/>
          <w:szCs w:val="24"/>
          <w:rPrChange w:id="4105" w:author="Artin" w:date="2023-08-27T16:16:00Z">
            <w:rPr>
              <w:rFonts w:asciiTheme="minorHAnsi" w:hAnsiTheme="minorHAnsi"/>
              <w:color w:val="000000" w:themeColor="text1"/>
            </w:rPr>
          </w:rPrChange>
        </w:rPr>
        <w:t xml:space="preserve"> 9060</w:t>
      </w:r>
      <w:del w:id="4106" w:author="Artin" w:date="2023-08-27T16:16:00Z">
        <w:r w:rsidRPr="00B702A1">
          <w:rPr>
            <w:rFonts w:cstheme="minorHAnsi"/>
            <w:color w:val="000000" w:themeColor="text1"/>
            <w:sz w:val="24"/>
            <w:szCs w:val="24"/>
          </w:rPr>
          <w:delText>} &amp; {\color[HTML]{FFFFFF}</w:delText>
        </w:r>
      </w:del>
      <w:ins w:id="4107" w:author="Artin" w:date="2023-08-27T16:16:00Z">
        <w:r w:rsidR="00CA6F40" w:rsidRPr="00B702A1">
          <w:rPr>
            <w:sz w:val="24"/>
            <w:szCs w:val="24"/>
          </w:rPr>
          <w:t xml:space="preserve"> &amp;</w:t>
        </w:r>
      </w:ins>
      <w:r w:rsidR="00CA6F40" w:rsidRPr="00B702A1">
        <w:rPr>
          <w:sz w:val="24"/>
          <w:szCs w:val="24"/>
          <w:rPrChange w:id="4108" w:author="Artin" w:date="2023-08-27T16:16:00Z">
            <w:rPr>
              <w:rFonts w:asciiTheme="minorHAnsi" w:hAnsiTheme="minorHAnsi"/>
              <w:color w:val="000000" w:themeColor="text1"/>
            </w:rPr>
          </w:rPrChange>
        </w:rPr>
        <w:t xml:space="preserve"> 61692</w:t>
      </w:r>
      <w:del w:id="4109" w:author="Artin" w:date="2023-08-27T16:16:00Z">
        <w:r w:rsidRPr="00B702A1">
          <w:rPr>
            <w:rFonts w:cstheme="minorHAnsi"/>
            <w:color w:val="000000" w:themeColor="text1"/>
            <w:sz w:val="24"/>
            <w:szCs w:val="24"/>
          </w:rPr>
          <w:delText>} &amp; {\color[HTML]{FFFFFF}</w:delText>
        </w:r>
      </w:del>
      <w:ins w:id="4110" w:author="Artin" w:date="2023-08-27T16:16:00Z">
        <w:r w:rsidR="00CA6F40" w:rsidRPr="00B702A1">
          <w:rPr>
            <w:sz w:val="24"/>
            <w:szCs w:val="24"/>
          </w:rPr>
          <w:t xml:space="preserve"> &amp;</w:t>
        </w:r>
      </w:ins>
      <w:r w:rsidR="00CA6F40" w:rsidRPr="00B702A1">
        <w:rPr>
          <w:sz w:val="24"/>
          <w:szCs w:val="24"/>
          <w:rPrChange w:id="4111" w:author="Artin" w:date="2023-08-27T16:16:00Z">
            <w:rPr>
              <w:rFonts w:asciiTheme="minorHAnsi" w:hAnsiTheme="minorHAnsi"/>
              <w:color w:val="000000" w:themeColor="text1"/>
            </w:rPr>
          </w:rPrChange>
        </w:rPr>
        <w:t xml:space="preserve"> 2445</w:t>
      </w:r>
      <w:del w:id="4112" w:author="Artin" w:date="2023-08-27T16:16:00Z">
        <w:r w:rsidRPr="00B702A1">
          <w:rPr>
            <w:rFonts w:cstheme="minorHAnsi"/>
            <w:color w:val="000000" w:themeColor="text1"/>
            <w:sz w:val="24"/>
            <w:szCs w:val="24"/>
          </w:rPr>
          <w:delText>}</w:delText>
        </w:r>
      </w:del>
    </w:p>
    <w:p w14:paraId="02D61F7B" w14:textId="77777777" w:rsidR="00CA6F40" w:rsidRPr="00B702A1" w:rsidRDefault="00CA6F40" w:rsidP="00B702A1">
      <w:pPr>
        <w:spacing w:line="276" w:lineRule="auto"/>
        <w:rPr>
          <w:sz w:val="24"/>
          <w:szCs w:val="24"/>
          <w:rPrChange w:id="4113" w:author="Artin" w:date="2023-08-27T16:16:00Z">
            <w:rPr>
              <w:rFonts w:asciiTheme="minorHAnsi" w:hAnsiTheme="minorHAnsi"/>
              <w:color w:val="000000" w:themeColor="text1"/>
            </w:rPr>
          </w:rPrChange>
        </w:rPr>
      </w:pPr>
      <w:ins w:id="4114" w:author="Artin" w:date="2023-08-27T16:16:00Z">
        <w:r w:rsidRPr="00B702A1">
          <w:rPr>
            <w:sz w:val="24"/>
            <w:szCs w:val="24"/>
          </w:rPr>
          <w:t xml:space="preserve">    </w:t>
        </w:r>
      </w:ins>
      <w:r w:rsidRPr="00B702A1">
        <w:rPr>
          <w:sz w:val="24"/>
          <w:szCs w:val="24"/>
          <w:rPrChange w:id="4115" w:author="Artin" w:date="2023-08-27T16:16:00Z">
            <w:rPr>
              <w:rFonts w:asciiTheme="minorHAnsi" w:hAnsiTheme="minorHAnsi"/>
              <w:color w:val="000000" w:themeColor="text1"/>
            </w:rPr>
          </w:rPrChange>
        </w:rPr>
        <w:t>\</w:t>
      </w:r>
      <w:proofErr w:type="gramStart"/>
      <w:r w:rsidRPr="00B702A1">
        <w:rPr>
          <w:sz w:val="24"/>
          <w:szCs w:val="24"/>
          <w:rPrChange w:id="4116" w:author="Artin" w:date="2023-08-27T16:16:00Z">
            <w:rPr>
              <w:rFonts w:asciiTheme="minorHAnsi" w:hAnsiTheme="minorHAnsi"/>
              <w:color w:val="000000" w:themeColor="text1"/>
            </w:rPr>
          </w:rPrChange>
        </w:rPr>
        <w:t>end</w:t>
      </w:r>
      <w:proofErr w:type="gramEnd"/>
      <w:r w:rsidRPr="00B702A1">
        <w:rPr>
          <w:sz w:val="24"/>
          <w:szCs w:val="24"/>
          <w:rPrChange w:id="4117" w:author="Artin" w:date="2023-08-27T16:16:00Z">
            <w:rPr>
              <w:rFonts w:asciiTheme="minorHAnsi" w:hAnsiTheme="minorHAnsi"/>
              <w:color w:val="000000" w:themeColor="text1"/>
            </w:rPr>
          </w:rPrChange>
        </w:rPr>
        <w:t>{tabular}</w:t>
      </w:r>
    </w:p>
    <w:p w14:paraId="6B825187" w14:textId="77777777" w:rsidR="00CA6F40" w:rsidRPr="00B702A1" w:rsidRDefault="00CA6F40" w:rsidP="00B702A1">
      <w:pPr>
        <w:spacing w:line="276" w:lineRule="auto"/>
        <w:rPr>
          <w:sz w:val="24"/>
          <w:szCs w:val="24"/>
          <w:rPrChange w:id="4118" w:author="Artin" w:date="2023-08-27T16:16:00Z">
            <w:rPr>
              <w:rFonts w:asciiTheme="minorHAnsi" w:hAnsiTheme="minorHAnsi"/>
              <w:color w:val="000000" w:themeColor="text1"/>
            </w:rPr>
          </w:rPrChange>
        </w:rPr>
      </w:pPr>
      <w:r w:rsidRPr="00B702A1">
        <w:rPr>
          <w:sz w:val="24"/>
          <w:szCs w:val="24"/>
          <w:rPrChange w:id="4119" w:author="Artin" w:date="2023-08-27T16:16:00Z">
            <w:rPr>
              <w:rFonts w:asciiTheme="minorHAnsi" w:hAnsiTheme="minorHAnsi"/>
              <w:color w:val="000000" w:themeColor="text1"/>
            </w:rPr>
          </w:rPrChange>
        </w:rPr>
        <w:t>\</w:t>
      </w:r>
      <w:proofErr w:type="gramStart"/>
      <w:r w:rsidRPr="00B702A1">
        <w:rPr>
          <w:sz w:val="24"/>
          <w:szCs w:val="24"/>
          <w:rPrChange w:id="4120" w:author="Artin" w:date="2023-08-27T16:16:00Z">
            <w:rPr>
              <w:rFonts w:asciiTheme="minorHAnsi" w:hAnsiTheme="minorHAnsi"/>
              <w:color w:val="000000" w:themeColor="text1"/>
            </w:rPr>
          </w:rPrChange>
        </w:rPr>
        <w:t>end</w:t>
      </w:r>
      <w:proofErr w:type="gramEnd"/>
      <w:r w:rsidRPr="00B702A1">
        <w:rPr>
          <w:sz w:val="24"/>
          <w:szCs w:val="24"/>
          <w:rPrChange w:id="4121" w:author="Artin" w:date="2023-08-27T16:16:00Z">
            <w:rPr>
              <w:rFonts w:asciiTheme="minorHAnsi" w:hAnsiTheme="minorHAnsi"/>
              <w:color w:val="000000" w:themeColor="text1"/>
            </w:rPr>
          </w:rPrChange>
        </w:rPr>
        <w:t>{table}</w:t>
      </w:r>
    </w:p>
    <w:p w14:paraId="017E8975" w14:textId="12908C20" w:rsidR="00CA6F40" w:rsidRPr="00B702A1" w:rsidRDefault="00217555" w:rsidP="00B702A1">
      <w:pPr>
        <w:spacing w:line="276" w:lineRule="auto"/>
        <w:rPr>
          <w:ins w:id="4122" w:author="Artin" w:date="2023-08-27T16:16:00Z"/>
          <w:sz w:val="24"/>
          <w:szCs w:val="24"/>
        </w:rPr>
      </w:pPr>
      <w:del w:id="4123" w:author="Artin" w:date="2023-08-27T16:16:00Z">
        <w:r w:rsidRPr="00B702A1">
          <w:rPr>
            <w:rFonts w:cstheme="minorHAnsi"/>
            <w:color w:val="000000" w:themeColor="text1"/>
            <w:sz w:val="24"/>
            <w:szCs w:val="24"/>
          </w:rPr>
          <w:delText xml:space="preserve">Figure~\ref{fig:taxonomy.fig.3.roc_curve_all_datasets} presents the </w:delText>
        </w:r>
      </w:del>
      <w:ins w:id="4124" w:author="Artin" w:date="2023-08-27T16:16:00Z">
        <w:r w:rsidR="00CA6F40" w:rsidRPr="00B702A1">
          <w:rPr>
            <w:sz w:val="24"/>
            <w:szCs w:val="24"/>
          </w:rPr>
          <w:t>%</w:t>
        </w:r>
      </w:ins>
    </w:p>
    <w:p w14:paraId="6E6BF6C9" w14:textId="77777777" w:rsidR="00CA6F40" w:rsidRPr="00B702A1" w:rsidRDefault="00CA6F40" w:rsidP="00B702A1">
      <w:pPr>
        <w:spacing w:line="276" w:lineRule="auto"/>
        <w:rPr>
          <w:ins w:id="4125" w:author="Artin" w:date="2023-08-27T16:16:00Z"/>
          <w:sz w:val="24"/>
          <w:szCs w:val="24"/>
        </w:rPr>
      </w:pPr>
    </w:p>
    <w:p w14:paraId="3EE78072" w14:textId="77777777" w:rsidR="00CA6F40" w:rsidRPr="00B702A1" w:rsidRDefault="00CA6F40" w:rsidP="00B702A1">
      <w:pPr>
        <w:spacing w:line="276" w:lineRule="auto"/>
        <w:rPr>
          <w:ins w:id="4126" w:author="Artin" w:date="2023-08-27T16:16:00Z"/>
          <w:sz w:val="24"/>
          <w:szCs w:val="24"/>
        </w:rPr>
      </w:pPr>
      <w:ins w:id="4127" w:author="Artin" w:date="2023-08-27T16:16:00Z">
        <w:r w:rsidRPr="00B702A1">
          <w:rPr>
            <w:sz w:val="24"/>
            <w:szCs w:val="24"/>
          </w:rPr>
          <w:t>\</w:t>
        </w:r>
        <w:proofErr w:type="gramStart"/>
        <w:r w:rsidRPr="00B702A1">
          <w:rPr>
            <w:sz w:val="24"/>
            <w:szCs w:val="24"/>
          </w:rPr>
          <w:t>subsection{</w:t>
        </w:r>
        <w:proofErr w:type="gramEnd"/>
        <w:r w:rsidRPr="00B702A1">
          <w:rPr>
            <w:sz w:val="24"/>
            <w:szCs w:val="24"/>
          </w:rPr>
          <w:t>Techniques Evaluation}</w:t>
        </w:r>
      </w:ins>
    </w:p>
    <w:p w14:paraId="1087A483" w14:textId="77777777" w:rsidR="00CA6F40" w:rsidRPr="00B702A1" w:rsidRDefault="00CA6F40" w:rsidP="00B702A1">
      <w:pPr>
        <w:spacing w:line="276" w:lineRule="auto"/>
        <w:rPr>
          <w:moveFrom w:id="4128" w:author="Artin" w:date="2023-08-27T16:16:00Z"/>
          <w:sz w:val="24"/>
          <w:szCs w:val="24"/>
          <w:rPrChange w:id="4129" w:author="Artin" w:date="2023-08-27T16:16:00Z">
            <w:rPr>
              <w:moveFrom w:id="4130" w:author="Artin" w:date="2023-08-27T16:16:00Z"/>
              <w:rFonts w:asciiTheme="minorHAnsi" w:hAnsiTheme="minorHAnsi"/>
              <w:color w:val="000000" w:themeColor="text1"/>
            </w:rPr>
          </w:rPrChange>
        </w:rPr>
      </w:pPr>
      <w:ins w:id="4131" w:author="Artin" w:date="2023-08-27T16:16:00Z">
        <w:r w:rsidRPr="00B702A1">
          <w:rPr>
            <w:sz w:val="24"/>
            <w:szCs w:val="24"/>
          </w:rPr>
          <w:t xml:space="preserve">The performance </w:t>
        </w:r>
      </w:ins>
      <w:r w:rsidRPr="00B702A1">
        <w:rPr>
          <w:sz w:val="24"/>
          <w:szCs w:val="24"/>
          <w:rPrChange w:id="4132" w:author="Artin" w:date="2023-08-27T16:16:00Z">
            <w:rPr>
              <w:rFonts w:asciiTheme="minorHAnsi" w:hAnsiTheme="minorHAnsi"/>
              <w:color w:val="000000" w:themeColor="text1"/>
            </w:rPr>
          </w:rPrChange>
        </w:rPr>
        <w:t xml:space="preserve">comparison of </w:t>
      </w:r>
      <w:del w:id="4133" w:author="Artin" w:date="2023-08-27T16:16:00Z">
        <w:r w:rsidR="00217555" w:rsidRPr="00B702A1">
          <w:rPr>
            <w:rFonts w:cstheme="minorHAnsi"/>
            <w:color w:val="000000" w:themeColor="text1"/>
            <w:sz w:val="24"/>
            <w:szCs w:val="24"/>
          </w:rPr>
          <w:delText xml:space="preserve">the performance of </w:delText>
        </w:r>
      </w:del>
      <w:r w:rsidRPr="00B702A1">
        <w:rPr>
          <w:sz w:val="24"/>
          <w:szCs w:val="24"/>
          <w:rPrChange w:id="4134" w:author="Artin" w:date="2023-08-27T16:16:00Z">
            <w:rPr>
              <w:rFonts w:asciiTheme="minorHAnsi" w:hAnsiTheme="minorHAnsi"/>
              <w:color w:val="000000" w:themeColor="text1"/>
            </w:rPr>
          </w:rPrChange>
        </w:rPr>
        <w:t xml:space="preserve">our proposed </w:t>
      </w:r>
      <w:del w:id="4135" w:author="Artin" w:date="2023-08-27T16:16:00Z">
        <w:r w:rsidR="00217555" w:rsidRPr="00B702A1">
          <w:rPr>
            <w:rFonts w:cstheme="minorHAnsi"/>
            <w:color w:val="000000" w:themeColor="text1"/>
            <w:sz w:val="24"/>
            <w:szCs w:val="24"/>
          </w:rPr>
          <w:delText xml:space="preserve">techniques </w:delText>
        </w:r>
      </w:del>
      <w:ins w:id="4136" w:author="Artin" w:date="2023-08-27T16:16:00Z">
        <w:r w:rsidRPr="00B702A1">
          <w:rPr>
            <w:sz w:val="24"/>
            <w:szCs w:val="24"/>
          </w:rPr>
          <w:t xml:space="preserve">methods, namely </w:t>
        </w:r>
      </w:ins>
      <w:r w:rsidRPr="00B702A1">
        <w:rPr>
          <w:sz w:val="24"/>
          <w:szCs w:val="24"/>
          <w:rPrChange w:id="4137" w:author="Artin" w:date="2023-08-27T16:16:00Z">
            <w:rPr>
              <w:rFonts w:asciiTheme="minorHAnsi" w:hAnsiTheme="minorHAnsi"/>
              <w:color w:val="000000" w:themeColor="text1"/>
            </w:rPr>
          </w:rPrChange>
        </w:rPr>
        <w:t>``logit'' and ``loss''</w:t>
      </w:r>
      <w:del w:id="4138" w:author="Artin" w:date="2023-08-27T16:16:00Z">
        <w:r w:rsidR="00217555" w:rsidRPr="00B702A1">
          <w:rPr>
            <w:rFonts w:cstheme="minorHAnsi"/>
            <w:color w:val="000000" w:themeColor="text1"/>
            <w:sz w:val="24"/>
            <w:szCs w:val="24"/>
          </w:rPr>
          <w:delText xml:space="preserve"> against</w:delText>
        </w:r>
      </w:del>
      <w:ins w:id="4139" w:author="Artin" w:date="2023-08-27T16:16:00Z">
        <w:r w:rsidRPr="00B702A1">
          <w:rPr>
            <w:sz w:val="24"/>
            <w:szCs w:val="24"/>
          </w:rPr>
          <w:t>, with</w:t>
        </w:r>
      </w:ins>
      <w:r w:rsidRPr="00B702A1">
        <w:rPr>
          <w:sz w:val="24"/>
          <w:szCs w:val="24"/>
          <w:rPrChange w:id="4140" w:author="Artin" w:date="2023-08-27T16:16:00Z">
            <w:rPr>
              <w:rFonts w:asciiTheme="minorHAnsi" w:hAnsiTheme="minorHAnsi"/>
              <w:color w:val="000000" w:themeColor="text1"/>
            </w:rPr>
          </w:rPrChange>
        </w:rPr>
        <w:t xml:space="preserve"> the ``baseline'' technique </w:t>
      </w:r>
      <w:del w:id="4141" w:author="Artin" w:date="2023-08-27T16:16:00Z">
        <w:r w:rsidR="00217555" w:rsidRPr="00B702A1">
          <w:rPr>
            <w:rFonts w:cstheme="minorHAnsi"/>
            <w:color w:val="000000" w:themeColor="text1"/>
            <w:sz w:val="24"/>
            <w:szCs w:val="24"/>
          </w:rPr>
          <w:delText xml:space="preserve">for a series of nine </w:delText>
        </w:r>
      </w:del>
      <w:ins w:id="4142" w:author="Artin" w:date="2023-08-27T16:16:00Z">
        <w:r w:rsidRPr="00B702A1">
          <w:rPr>
            <w:sz w:val="24"/>
            <w:szCs w:val="24"/>
          </w:rPr>
          <w:t xml:space="preserve">is illustrated in Figure~\ref{fig:taxonomy.fig.3.roc_curve_all_datasets}. This comparative analysis centers on nine distinct </w:t>
        </w:r>
      </w:ins>
      <w:r w:rsidRPr="00B702A1">
        <w:rPr>
          <w:sz w:val="24"/>
          <w:szCs w:val="24"/>
          <w:rPrChange w:id="4143" w:author="Artin" w:date="2023-08-27T16:16:00Z">
            <w:rPr>
              <w:rFonts w:asciiTheme="minorHAnsi" w:hAnsiTheme="minorHAnsi"/>
              <w:color w:val="000000" w:themeColor="text1"/>
            </w:rPr>
          </w:rPrChange>
        </w:rPr>
        <w:t xml:space="preserve">medical conditions </w:t>
      </w:r>
      <w:del w:id="4144" w:author="Artin" w:date="2023-08-27T16:16:00Z">
        <w:r w:rsidR="00217555" w:rsidRPr="00B702A1">
          <w:rPr>
            <w:rFonts w:cstheme="minorHAnsi"/>
            <w:color w:val="000000" w:themeColor="text1"/>
            <w:sz w:val="24"/>
            <w:szCs w:val="24"/>
          </w:rPr>
          <w:delText>related to lung</w:delText>
        </w:r>
      </w:del>
      <w:ins w:id="4145" w:author="Artin" w:date="2023-08-27T16:16:00Z">
        <w:r w:rsidRPr="00B702A1">
          <w:rPr>
            <w:sz w:val="24"/>
            <w:szCs w:val="24"/>
          </w:rPr>
          <w:t>associated with pulmonary</w:t>
        </w:r>
      </w:ins>
      <w:r w:rsidRPr="00B702A1">
        <w:rPr>
          <w:sz w:val="24"/>
          <w:szCs w:val="24"/>
          <w:rPrChange w:id="4146" w:author="Artin" w:date="2023-08-27T16:16:00Z">
            <w:rPr>
              <w:rFonts w:asciiTheme="minorHAnsi" w:hAnsiTheme="minorHAnsi"/>
              <w:color w:val="000000" w:themeColor="text1"/>
            </w:rPr>
          </w:rPrChange>
        </w:rPr>
        <w:t xml:space="preserve"> and </w:t>
      </w:r>
      <w:del w:id="4147" w:author="Artin" w:date="2023-08-27T16:16:00Z">
        <w:r w:rsidR="00217555" w:rsidRPr="00B702A1">
          <w:rPr>
            <w:rFonts w:cstheme="minorHAnsi"/>
            <w:color w:val="000000" w:themeColor="text1"/>
            <w:sz w:val="24"/>
            <w:szCs w:val="24"/>
          </w:rPr>
          <w:delText>heart</w:delText>
        </w:r>
      </w:del>
      <w:ins w:id="4148" w:author="Artin" w:date="2023-08-27T16:16:00Z">
        <w:r w:rsidRPr="00B702A1">
          <w:rPr>
            <w:sz w:val="24"/>
            <w:szCs w:val="24"/>
          </w:rPr>
          <w:t>cardiovascular</w:t>
        </w:r>
      </w:ins>
      <w:r w:rsidRPr="00B702A1">
        <w:rPr>
          <w:sz w:val="24"/>
          <w:szCs w:val="24"/>
          <w:rPrChange w:id="4149" w:author="Artin" w:date="2023-08-27T16:16:00Z">
            <w:rPr>
              <w:rFonts w:asciiTheme="minorHAnsi" w:hAnsiTheme="minorHAnsi"/>
              <w:color w:val="000000" w:themeColor="text1"/>
            </w:rPr>
          </w:rPrChange>
        </w:rPr>
        <w:t xml:space="preserve"> diseases </w:t>
      </w:r>
      <w:del w:id="4150" w:author="Artin" w:date="2023-08-27T16:16:00Z">
        <w:r w:rsidR="00217555" w:rsidRPr="00B702A1">
          <w:rPr>
            <w:rFonts w:cstheme="minorHAnsi"/>
            <w:color w:val="000000" w:themeColor="text1"/>
            <w:sz w:val="24"/>
            <w:szCs w:val="24"/>
          </w:rPr>
          <w:delText>on</w:delText>
        </w:r>
      </w:del>
      <w:ins w:id="4151" w:author="Artin" w:date="2023-08-27T16:16:00Z">
        <w:r w:rsidRPr="00B702A1">
          <w:rPr>
            <w:sz w:val="24"/>
            <w:szCs w:val="24"/>
          </w:rPr>
          <w:t>within</w:t>
        </w:r>
      </w:ins>
      <w:r w:rsidRPr="00B702A1">
        <w:rPr>
          <w:sz w:val="24"/>
          <w:szCs w:val="24"/>
          <w:rPrChange w:id="4152" w:author="Artin" w:date="2023-08-27T16:16:00Z">
            <w:rPr>
              <w:rFonts w:asciiTheme="minorHAnsi" w:hAnsiTheme="minorHAnsi"/>
              <w:color w:val="000000" w:themeColor="text1"/>
            </w:rPr>
          </w:rPrChange>
        </w:rPr>
        <w:t xml:space="preserve"> three datasets</w:t>
      </w:r>
      <w:del w:id="4153" w:author="Artin" w:date="2023-08-27T16:16:00Z">
        <w:r w:rsidR="00217555" w:rsidRPr="00B702A1">
          <w:rPr>
            <w:rFonts w:cstheme="minorHAnsi"/>
            <w:color w:val="000000" w:themeColor="text1"/>
            <w:sz w:val="24"/>
            <w:szCs w:val="24"/>
          </w:rPr>
          <w:delText xml:space="preserve"> (CheXpert, PADCHEST, NIH).</w:delText>
        </w:r>
      </w:del>
      <w:ins w:id="4154" w:author="Artin" w:date="2023-08-27T16:16:00Z">
        <w:r w:rsidRPr="00B702A1">
          <w:rPr>
            <w:sz w:val="24"/>
            <w:szCs w:val="24"/>
          </w:rPr>
          <w:t>.</w:t>
        </w:r>
      </w:ins>
      <w:r w:rsidRPr="00B702A1">
        <w:rPr>
          <w:sz w:val="24"/>
          <w:szCs w:val="24"/>
          <w:rPrChange w:id="4155" w:author="Artin" w:date="2023-08-27T16:16:00Z">
            <w:rPr>
              <w:rFonts w:asciiTheme="minorHAnsi" w:hAnsiTheme="minorHAnsi"/>
              <w:color w:val="000000" w:themeColor="text1"/>
            </w:rPr>
          </w:rPrChange>
        </w:rPr>
        <w:t xml:space="preserve"> These nine pathologies </w:t>
      </w:r>
      <w:del w:id="4156" w:author="Artin" w:date="2023-08-27T16:16:00Z">
        <w:r w:rsidR="00217555" w:rsidRPr="00B702A1">
          <w:rPr>
            <w:rFonts w:cstheme="minorHAnsi"/>
            <w:color w:val="000000" w:themeColor="text1"/>
            <w:sz w:val="24"/>
            <w:szCs w:val="24"/>
          </w:rPr>
          <w:delText>include the</w:delText>
        </w:r>
      </w:del>
      <w:ins w:id="4157" w:author="Artin" w:date="2023-08-27T16:16:00Z">
        <w:r w:rsidRPr="00B702A1">
          <w:rPr>
            <w:sz w:val="24"/>
            <w:szCs w:val="24"/>
          </w:rPr>
          <w:t>encompass</w:t>
        </w:r>
      </w:ins>
      <w:r w:rsidRPr="00B702A1">
        <w:rPr>
          <w:sz w:val="24"/>
          <w:szCs w:val="24"/>
          <w:rPrChange w:id="4158" w:author="Artin" w:date="2023-08-27T16:16:00Z">
            <w:rPr>
              <w:rFonts w:asciiTheme="minorHAnsi" w:hAnsiTheme="minorHAnsi"/>
              <w:color w:val="000000" w:themeColor="text1"/>
            </w:rPr>
          </w:rPrChange>
        </w:rPr>
        <w:t xml:space="preserve"> two parent classes (\</w:t>
      </w:r>
      <w:proofErr w:type="spellStart"/>
      <w:proofErr w:type="gramStart"/>
      <w:r w:rsidRPr="00B702A1">
        <w:rPr>
          <w:sz w:val="24"/>
          <w:szCs w:val="24"/>
          <w:rPrChange w:id="4159" w:author="Artin" w:date="2023-08-27T16:16:00Z">
            <w:rPr>
              <w:rFonts w:asciiTheme="minorHAnsi" w:hAnsiTheme="minorHAnsi"/>
              <w:color w:val="000000" w:themeColor="text1"/>
            </w:rPr>
          </w:rPrChange>
        </w:rPr>
        <w:t>textbf</w:t>
      </w:r>
      <w:proofErr w:type="spellEnd"/>
      <w:r w:rsidRPr="00B702A1">
        <w:rPr>
          <w:sz w:val="24"/>
          <w:szCs w:val="24"/>
          <w:rPrChange w:id="4160" w:author="Artin" w:date="2023-08-27T16:16:00Z">
            <w:rPr>
              <w:rFonts w:asciiTheme="minorHAnsi" w:hAnsiTheme="minorHAnsi"/>
              <w:color w:val="000000" w:themeColor="text1"/>
            </w:rPr>
          </w:rPrChange>
        </w:rPr>
        <w:t>{</w:t>
      </w:r>
      <w:proofErr w:type="gramEnd"/>
      <w:r w:rsidRPr="00B702A1">
        <w:rPr>
          <w:sz w:val="24"/>
          <w:szCs w:val="24"/>
          <w:rPrChange w:id="4161" w:author="Artin" w:date="2023-08-27T16:16:00Z">
            <w:rPr>
              <w:rFonts w:asciiTheme="minorHAnsi" w:hAnsiTheme="minorHAnsi"/>
              <w:color w:val="000000" w:themeColor="text1"/>
            </w:rPr>
          </w:rPrChange>
        </w:rPr>
        <w:t>Lung Opacity}, and \</w:t>
      </w:r>
      <w:proofErr w:type="spellStart"/>
      <w:r w:rsidRPr="00B702A1">
        <w:rPr>
          <w:sz w:val="24"/>
          <w:szCs w:val="24"/>
          <w:rPrChange w:id="4162" w:author="Artin" w:date="2023-08-27T16:16:00Z">
            <w:rPr>
              <w:rFonts w:asciiTheme="minorHAnsi" w:hAnsiTheme="minorHAnsi"/>
              <w:color w:val="000000" w:themeColor="text1"/>
            </w:rPr>
          </w:rPrChange>
        </w:rPr>
        <w:t>textbf</w:t>
      </w:r>
      <w:proofErr w:type="spellEnd"/>
      <w:r w:rsidRPr="00B702A1">
        <w:rPr>
          <w:sz w:val="24"/>
          <w:szCs w:val="24"/>
          <w:rPrChange w:id="4163" w:author="Artin" w:date="2023-08-27T16:16:00Z">
            <w:rPr>
              <w:rFonts w:asciiTheme="minorHAnsi" w:hAnsiTheme="minorHAnsi"/>
              <w:color w:val="000000" w:themeColor="text1"/>
            </w:rPr>
          </w:rPrChange>
        </w:rPr>
        <w:t xml:space="preserve">{Enlarged </w:t>
      </w:r>
      <w:proofErr w:type="spellStart"/>
      <w:r w:rsidRPr="00B702A1">
        <w:rPr>
          <w:sz w:val="24"/>
          <w:szCs w:val="24"/>
          <w:rPrChange w:id="4164" w:author="Artin" w:date="2023-08-27T16:16:00Z">
            <w:rPr>
              <w:rFonts w:asciiTheme="minorHAnsi" w:hAnsiTheme="minorHAnsi"/>
              <w:color w:val="000000" w:themeColor="text1"/>
            </w:rPr>
          </w:rPrChange>
        </w:rPr>
        <w:t>Cardiomediastinum</w:t>
      </w:r>
      <w:proofErr w:type="spellEnd"/>
      <w:r w:rsidRPr="00B702A1">
        <w:rPr>
          <w:sz w:val="24"/>
          <w:szCs w:val="24"/>
          <w:rPrChange w:id="4165" w:author="Artin" w:date="2023-08-27T16:16:00Z">
            <w:rPr>
              <w:rFonts w:asciiTheme="minorHAnsi" w:hAnsiTheme="minorHAnsi"/>
              <w:color w:val="000000" w:themeColor="text1"/>
            </w:rPr>
          </w:rPrChange>
        </w:rPr>
        <w:t xml:space="preserve">}) and their </w:t>
      </w:r>
      <w:del w:id="4166" w:author="Artin" w:date="2023-08-27T16:16:00Z">
        <w:r w:rsidR="00217555" w:rsidRPr="00B702A1">
          <w:rPr>
            <w:rFonts w:cstheme="minorHAnsi"/>
            <w:color w:val="000000" w:themeColor="text1"/>
            <w:sz w:val="24"/>
            <w:szCs w:val="24"/>
          </w:rPr>
          <w:delText>corresponding</w:delText>
        </w:r>
      </w:del>
      <w:ins w:id="4167" w:author="Artin" w:date="2023-08-27T16:16:00Z">
        <w:r w:rsidRPr="00B702A1">
          <w:rPr>
            <w:sz w:val="24"/>
            <w:szCs w:val="24"/>
          </w:rPr>
          <w:t>respective</w:t>
        </w:r>
      </w:ins>
      <w:r w:rsidRPr="00B702A1">
        <w:rPr>
          <w:sz w:val="24"/>
          <w:szCs w:val="24"/>
          <w:rPrChange w:id="4168" w:author="Artin" w:date="2023-08-27T16:16:00Z">
            <w:rPr>
              <w:rFonts w:asciiTheme="minorHAnsi" w:hAnsiTheme="minorHAnsi"/>
              <w:color w:val="000000" w:themeColor="text1"/>
            </w:rPr>
          </w:rPrChange>
        </w:rPr>
        <w:t xml:space="preserve"> child classes, as </w:t>
      </w:r>
      <w:del w:id="4169" w:author="Artin" w:date="2023-08-27T16:16:00Z">
        <w:r w:rsidR="00217555" w:rsidRPr="00B702A1">
          <w:rPr>
            <w:rFonts w:cstheme="minorHAnsi"/>
            <w:color w:val="000000" w:themeColor="text1"/>
            <w:sz w:val="24"/>
            <w:szCs w:val="24"/>
          </w:rPr>
          <w:delText>shown</w:delText>
        </w:r>
      </w:del>
      <w:ins w:id="4170" w:author="Artin" w:date="2023-08-27T16:16:00Z">
        <w:r w:rsidRPr="00B702A1">
          <w:rPr>
            <w:sz w:val="24"/>
            <w:szCs w:val="24"/>
          </w:rPr>
          <w:t>illustrated</w:t>
        </w:r>
      </w:ins>
      <w:r w:rsidRPr="00B702A1">
        <w:rPr>
          <w:sz w:val="24"/>
          <w:szCs w:val="24"/>
          <w:rPrChange w:id="4171" w:author="Artin" w:date="2023-08-27T16:16:00Z">
            <w:rPr>
              <w:rFonts w:asciiTheme="minorHAnsi" w:hAnsiTheme="minorHAnsi"/>
              <w:color w:val="000000" w:themeColor="text1"/>
            </w:rPr>
          </w:rPrChange>
        </w:rPr>
        <w:t xml:space="preserve"> in Figure~\ref{fig:taxonomy.fig.1.taxonomy_structure}. </w:t>
      </w:r>
      <w:del w:id="4172" w:author="Artin" w:date="2023-08-27T16:16:00Z">
        <w:r w:rsidR="00217555" w:rsidRPr="00B702A1">
          <w:rPr>
            <w:rFonts w:cstheme="minorHAnsi"/>
            <w:color w:val="000000" w:themeColor="text1"/>
            <w:sz w:val="24"/>
            <w:szCs w:val="24"/>
          </w:rPr>
          <w:delText xml:space="preserve">The individual subplots exhibit overlaid </w:delText>
        </w:r>
      </w:del>
      <w:ins w:id="4173" w:author="Artin" w:date="2023-08-27T16:16:00Z">
        <w:r w:rsidRPr="00B702A1">
          <w:rPr>
            <w:sz w:val="24"/>
            <w:szCs w:val="24"/>
          </w:rPr>
          <w:t xml:space="preserve">Each subplot exhibits the </w:t>
        </w:r>
      </w:ins>
      <w:r w:rsidRPr="00B702A1">
        <w:rPr>
          <w:sz w:val="24"/>
          <w:szCs w:val="24"/>
          <w:rPrChange w:id="4174" w:author="Artin" w:date="2023-08-27T16:16:00Z">
            <w:rPr>
              <w:rFonts w:asciiTheme="minorHAnsi" w:hAnsiTheme="minorHAnsi"/>
              <w:color w:val="000000" w:themeColor="text1"/>
            </w:rPr>
          </w:rPrChange>
        </w:rPr>
        <w:t xml:space="preserve">receiver operating characteristic (ROC) curves </w:t>
      </w:r>
      <w:del w:id="4175" w:author="Artin" w:date="2023-08-27T16:16:00Z">
        <w:r w:rsidR="00217555" w:rsidRPr="00B702A1">
          <w:rPr>
            <w:rFonts w:cstheme="minorHAnsi"/>
            <w:color w:val="000000" w:themeColor="text1"/>
            <w:sz w:val="24"/>
            <w:szCs w:val="24"/>
          </w:rPr>
          <w:delText xml:space="preserve">and </w:delText>
        </w:r>
      </w:del>
      <w:ins w:id="4176" w:author="Artin" w:date="2023-08-27T16:16:00Z">
        <w:r w:rsidRPr="00B702A1">
          <w:rPr>
            <w:sz w:val="24"/>
            <w:szCs w:val="24"/>
          </w:rPr>
          <w:t xml:space="preserve">for each methodology superimposed on one another, accompanied by </w:t>
        </w:r>
      </w:ins>
      <w:r w:rsidRPr="00B702A1">
        <w:rPr>
          <w:sz w:val="24"/>
          <w:szCs w:val="24"/>
          <w:rPrChange w:id="4177" w:author="Artin" w:date="2023-08-27T16:16:00Z">
            <w:rPr>
              <w:rFonts w:asciiTheme="minorHAnsi" w:hAnsiTheme="minorHAnsi"/>
              <w:color w:val="000000" w:themeColor="text1"/>
            </w:rPr>
          </w:rPrChange>
        </w:rPr>
        <w:t xml:space="preserve">their </w:t>
      </w:r>
      <w:del w:id="4178" w:author="Artin" w:date="2023-08-27T16:16:00Z">
        <w:r w:rsidR="00217555" w:rsidRPr="00B702A1">
          <w:rPr>
            <w:rFonts w:cstheme="minorHAnsi"/>
            <w:color w:val="000000" w:themeColor="text1"/>
            <w:sz w:val="24"/>
            <w:szCs w:val="24"/>
          </w:rPr>
          <w:delText>corresponding</w:delText>
        </w:r>
      </w:del>
      <w:ins w:id="4179" w:author="Artin" w:date="2023-08-27T16:16:00Z">
        <w:r w:rsidRPr="00B702A1">
          <w:rPr>
            <w:sz w:val="24"/>
            <w:szCs w:val="24"/>
          </w:rPr>
          <w:t>respective</w:t>
        </w:r>
      </w:ins>
      <w:r w:rsidRPr="00B702A1">
        <w:rPr>
          <w:sz w:val="24"/>
          <w:szCs w:val="24"/>
          <w:rPrChange w:id="4180" w:author="Artin" w:date="2023-08-27T16:16:00Z">
            <w:rPr>
              <w:rFonts w:asciiTheme="minorHAnsi" w:hAnsiTheme="minorHAnsi"/>
              <w:color w:val="000000" w:themeColor="text1"/>
            </w:rPr>
          </w:rPrChange>
        </w:rPr>
        <w:t xml:space="preserve"> AUC </w:t>
      </w:r>
      <w:ins w:id="4181" w:author="Artin" w:date="2023-08-27T16:16:00Z">
        <w:r w:rsidRPr="00B702A1">
          <w:rPr>
            <w:sz w:val="24"/>
            <w:szCs w:val="24"/>
          </w:rPr>
          <w:t xml:space="preserve">(Area Under Curve) </w:t>
        </w:r>
      </w:ins>
      <w:r w:rsidRPr="00B702A1">
        <w:rPr>
          <w:sz w:val="24"/>
          <w:szCs w:val="24"/>
          <w:rPrChange w:id="4182" w:author="Artin" w:date="2023-08-27T16:16:00Z">
            <w:rPr>
              <w:rFonts w:asciiTheme="minorHAnsi" w:hAnsiTheme="minorHAnsi"/>
              <w:color w:val="000000" w:themeColor="text1"/>
            </w:rPr>
          </w:rPrChange>
        </w:rPr>
        <w:t>scores</w:t>
      </w:r>
      <w:del w:id="4183" w:author="Artin" w:date="2023-08-27T16:16:00Z">
        <w:r w:rsidR="00217555" w:rsidRPr="00B702A1">
          <w:rPr>
            <w:rFonts w:cstheme="minorHAnsi"/>
            <w:color w:val="000000" w:themeColor="text1"/>
            <w:sz w:val="24"/>
            <w:szCs w:val="24"/>
          </w:rPr>
          <w:delText>.</w:delText>
        </w:r>
      </w:del>
      <w:moveFromRangeStart w:id="4184" w:author="Artin" w:date="2023-08-27T16:16:00Z" w:name="move144045422"/>
    </w:p>
    <w:p w14:paraId="3C144D74" w14:textId="77777777" w:rsidR="00217555" w:rsidRPr="00B702A1" w:rsidRDefault="00CA6F40" w:rsidP="00B702A1">
      <w:pPr>
        <w:spacing w:after="0" w:line="276" w:lineRule="auto"/>
        <w:rPr>
          <w:del w:id="4185" w:author="Artin" w:date="2023-08-27T16:16:00Z"/>
          <w:rFonts w:cstheme="minorHAnsi"/>
          <w:color w:val="000000" w:themeColor="text1"/>
          <w:sz w:val="24"/>
          <w:szCs w:val="24"/>
        </w:rPr>
      </w:pPr>
      <w:moveFrom w:id="4186" w:author="Artin" w:date="2023-08-27T16:16:00Z">
        <w:r w:rsidRPr="00B702A1">
          <w:rPr>
            <w:sz w:val="24"/>
            <w:szCs w:val="24"/>
            <w:rPrChange w:id="4187" w:author="Artin" w:date="2023-08-27T16:16:00Z">
              <w:rPr>
                <w:rFonts w:asciiTheme="minorHAnsi" w:hAnsiTheme="minorHAnsi"/>
                <w:color w:val="000000" w:themeColor="text1"/>
              </w:rPr>
            </w:rPrChange>
          </w:rPr>
          <w:t>\begin{figure}[</w:t>
        </w:r>
      </w:moveFrom>
      <w:moveFromRangeEnd w:id="4184"/>
      <w:del w:id="4188" w:author="Artin" w:date="2023-08-27T16:16:00Z">
        <w:r w:rsidR="00217555" w:rsidRPr="00B702A1">
          <w:rPr>
            <w:rFonts w:cstheme="minorHAnsi"/>
            <w:color w:val="000000" w:themeColor="text1"/>
            <w:sz w:val="24"/>
            <w:szCs w:val="24"/>
          </w:rPr>
          <w:delText>H]</w:delText>
        </w:r>
      </w:del>
    </w:p>
    <w:p w14:paraId="0C8E604F" w14:textId="77777777" w:rsidR="00CA6F40" w:rsidRPr="00B702A1" w:rsidRDefault="00CA6F40" w:rsidP="00B702A1">
      <w:pPr>
        <w:spacing w:line="276" w:lineRule="auto"/>
        <w:rPr>
          <w:moveFrom w:id="4189" w:author="Artin" w:date="2023-08-27T16:16:00Z"/>
          <w:sz w:val="24"/>
          <w:szCs w:val="24"/>
          <w:rPrChange w:id="4190" w:author="Artin" w:date="2023-08-27T16:16:00Z">
            <w:rPr>
              <w:moveFrom w:id="4191" w:author="Artin" w:date="2023-08-27T16:16:00Z"/>
              <w:rFonts w:asciiTheme="minorHAnsi" w:hAnsiTheme="minorHAnsi"/>
              <w:color w:val="000000" w:themeColor="text1"/>
            </w:rPr>
          </w:rPrChange>
        </w:rPr>
      </w:pPr>
      <w:moveFromRangeStart w:id="4192" w:author="Artin" w:date="2023-08-27T16:16:00Z" w:name="move144045423"/>
      <w:moveFrom w:id="4193" w:author="Artin" w:date="2023-08-27T16:16:00Z">
        <w:r w:rsidRPr="00B702A1">
          <w:rPr>
            <w:sz w:val="24"/>
            <w:szCs w:val="24"/>
            <w:rPrChange w:id="4194" w:author="Artin" w:date="2023-08-27T16:16:00Z">
              <w:rPr>
                <w:rFonts w:asciiTheme="minorHAnsi" w:hAnsiTheme="minorHAnsi"/>
                <w:color w:val="000000" w:themeColor="text1"/>
              </w:rPr>
            </w:rPrChange>
          </w:rPr>
          <w:t xml:space="preserve">    \centering</w:t>
        </w:r>
      </w:moveFrom>
    </w:p>
    <w:moveFromRangeEnd w:id="4192"/>
    <w:p w14:paraId="4D117078" w14:textId="77777777" w:rsidR="00217555" w:rsidRPr="00B702A1" w:rsidRDefault="00217555" w:rsidP="00B702A1">
      <w:pPr>
        <w:spacing w:after="0" w:line="276" w:lineRule="auto"/>
        <w:rPr>
          <w:del w:id="4195" w:author="Artin" w:date="2023-08-27T16:16:00Z"/>
          <w:rFonts w:cstheme="minorHAnsi"/>
          <w:color w:val="000000" w:themeColor="text1"/>
          <w:sz w:val="24"/>
          <w:szCs w:val="24"/>
        </w:rPr>
      </w:pPr>
      <w:del w:id="4196" w:author="Artin" w:date="2023-08-27T16:16:00Z">
        <w:r w:rsidRPr="00B702A1">
          <w:rPr>
            <w:rFonts w:cstheme="minorHAnsi"/>
            <w:color w:val="000000" w:themeColor="text1"/>
            <w:sz w:val="24"/>
            <w:szCs w:val="24"/>
          </w:rPr>
          <w:delText xml:space="preserve">    \includegraphics[width=\textwidth]{\figurepath{roc_curve_all_datasets/ROC/roc_curve_all_datasets.pdf}}</w:delText>
        </w:r>
      </w:del>
    </w:p>
    <w:p w14:paraId="2698C783" w14:textId="77777777" w:rsidR="00217555" w:rsidRPr="00B702A1" w:rsidRDefault="00217555" w:rsidP="00B702A1">
      <w:pPr>
        <w:spacing w:after="0" w:line="276" w:lineRule="auto"/>
        <w:rPr>
          <w:del w:id="4197" w:author="Artin" w:date="2023-08-27T16:16:00Z"/>
          <w:rFonts w:cstheme="minorHAnsi"/>
          <w:color w:val="000000" w:themeColor="text1"/>
          <w:sz w:val="24"/>
          <w:szCs w:val="24"/>
        </w:rPr>
      </w:pPr>
      <w:del w:id="4198" w:author="Artin" w:date="2023-08-27T16:16:00Z">
        <w:r w:rsidRPr="00B702A1">
          <w:rPr>
            <w:rFonts w:cstheme="minorHAnsi"/>
            <w:color w:val="000000" w:themeColor="text1"/>
            <w:sz w:val="24"/>
            <w:szCs w:val="24"/>
          </w:rPr>
          <w:delText xml:space="preserve">    \caption{Comparative analysis of the ROC curves</w:delText>
        </w:r>
      </w:del>
      <w:ins w:id="4199" w:author="Artin" w:date="2023-08-27T16:16:00Z">
        <w:r w:rsidR="00CA6F40" w:rsidRPr="00B702A1">
          <w:rPr>
            <w:sz w:val="24"/>
            <w:szCs w:val="24"/>
          </w:rPr>
          <w:t xml:space="preserve"> annotated. AUC (Area Under the Curve) scores are computed</w:t>
        </w:r>
      </w:ins>
      <w:r w:rsidR="00CA6F40" w:rsidRPr="00B702A1">
        <w:rPr>
          <w:sz w:val="24"/>
          <w:szCs w:val="24"/>
          <w:rPrChange w:id="4200" w:author="Artin" w:date="2023-08-27T16:16:00Z">
            <w:rPr>
              <w:rFonts w:asciiTheme="minorHAnsi" w:hAnsiTheme="minorHAnsi"/>
              <w:color w:val="000000" w:themeColor="text1"/>
            </w:rPr>
          </w:rPrChange>
        </w:rPr>
        <w:t xml:space="preserve"> for </w:t>
      </w:r>
      <w:del w:id="4201" w:author="Artin" w:date="2023-08-27T16:16:00Z">
        <w:r w:rsidRPr="00B702A1">
          <w:rPr>
            <w:rFonts w:asciiTheme="minorHAnsi" w:hAnsiTheme="minorHAnsi" w:cstheme="minorHAnsi"/>
            <w:color w:val="000000" w:themeColor="text1"/>
            <w:szCs w:val="24"/>
          </w:rPr>
          <w:delText xml:space="preserve">nine thoracic pathologies using the ``logit'' and ``loss'' techniques as well as the baseline. The subplots highlighted with a darker background, represent parent </w:delText>
        </w:r>
      </w:del>
      <w:ins w:id="4202" w:author="Artin" w:date="2023-08-27T16:16:00Z">
        <w:r w:rsidR="00CA6F40" w:rsidRPr="00B702A1">
          <w:rPr>
            <w:szCs w:val="24"/>
          </w:rPr>
          <w:t xml:space="preserve">each pathology </w:t>
        </w:r>
      </w:ins>
      <w:r w:rsidR="00CA6F40" w:rsidRPr="00B702A1">
        <w:rPr>
          <w:szCs w:val="24"/>
          <w:rPrChange w:id="4203" w:author="Artin" w:date="2023-08-27T16:16:00Z">
            <w:rPr>
              <w:rFonts w:asciiTheme="minorHAnsi" w:hAnsiTheme="minorHAnsi"/>
              <w:color w:val="000000" w:themeColor="text1"/>
            </w:rPr>
          </w:rPrChange>
        </w:rPr>
        <w:t xml:space="preserve">class </w:t>
      </w:r>
      <w:del w:id="4204" w:author="Artin" w:date="2023-08-27T16:16:00Z">
        <w:r w:rsidRPr="00B702A1">
          <w:rPr>
            <w:rFonts w:asciiTheme="minorHAnsi" w:hAnsiTheme="minorHAnsi" w:cstheme="minorHAnsi"/>
            <w:color w:val="000000" w:themeColor="text1"/>
            <w:szCs w:val="24"/>
          </w:rPr>
          <w:delText>diseases.}%</w:delText>
        </w:r>
      </w:del>
    </w:p>
    <w:p w14:paraId="4E2AC36E" w14:textId="77777777" w:rsidR="00217555" w:rsidRPr="00B702A1" w:rsidRDefault="00217555" w:rsidP="00B702A1">
      <w:pPr>
        <w:spacing w:after="0" w:line="276" w:lineRule="auto"/>
        <w:rPr>
          <w:del w:id="4205" w:author="Artin" w:date="2023-08-27T16:16:00Z"/>
          <w:rFonts w:cstheme="minorHAnsi"/>
          <w:color w:val="000000" w:themeColor="text1"/>
          <w:sz w:val="24"/>
          <w:szCs w:val="24"/>
        </w:rPr>
      </w:pPr>
      <w:del w:id="4206" w:author="Artin" w:date="2023-08-27T16:16:00Z">
        <w:r w:rsidRPr="00B702A1">
          <w:rPr>
            <w:rFonts w:cstheme="minorHAnsi"/>
            <w:color w:val="000000" w:themeColor="text1"/>
            <w:sz w:val="24"/>
            <w:szCs w:val="24"/>
          </w:rPr>
          <w:delText xml:space="preserve">    \label{fig:taxonomy.fig.3.roc_curve_all_datasets}%</w:delText>
        </w:r>
      </w:del>
    </w:p>
    <w:p w14:paraId="40FB039D" w14:textId="77777777" w:rsidR="00CA6F40" w:rsidRPr="00B702A1" w:rsidRDefault="00CA6F40" w:rsidP="00B702A1">
      <w:pPr>
        <w:spacing w:line="276" w:lineRule="auto"/>
        <w:rPr>
          <w:moveFrom w:id="4207" w:author="Artin" w:date="2023-08-27T16:16:00Z"/>
          <w:sz w:val="24"/>
          <w:szCs w:val="24"/>
          <w:rPrChange w:id="4208" w:author="Artin" w:date="2023-08-27T16:16:00Z">
            <w:rPr>
              <w:moveFrom w:id="4209" w:author="Artin" w:date="2023-08-27T16:16:00Z"/>
              <w:rFonts w:asciiTheme="minorHAnsi" w:hAnsiTheme="minorHAnsi"/>
              <w:color w:val="000000" w:themeColor="text1"/>
            </w:rPr>
          </w:rPrChange>
        </w:rPr>
      </w:pPr>
      <w:moveFromRangeStart w:id="4210" w:author="Artin" w:date="2023-08-27T16:16:00Z" w:name="move144045424"/>
      <w:moveFrom w:id="4211" w:author="Artin" w:date="2023-08-27T16:16:00Z">
        <w:r w:rsidRPr="00B702A1">
          <w:rPr>
            <w:sz w:val="24"/>
            <w:szCs w:val="24"/>
            <w:rPrChange w:id="4212" w:author="Artin" w:date="2023-08-27T16:16:00Z">
              <w:rPr>
                <w:rFonts w:asciiTheme="minorHAnsi" w:hAnsiTheme="minorHAnsi"/>
                <w:color w:val="000000" w:themeColor="text1"/>
              </w:rPr>
            </w:rPrChange>
          </w:rPr>
          <w:t>\end{figure}</w:t>
        </w:r>
      </w:moveFrom>
    </w:p>
    <w:moveFromRangeEnd w:id="4210"/>
    <w:p w14:paraId="52376B5B" w14:textId="28DD29DB" w:rsidR="00CA6F40" w:rsidRPr="00B702A1" w:rsidRDefault="00217555" w:rsidP="00B702A1">
      <w:pPr>
        <w:spacing w:line="276" w:lineRule="auto"/>
        <w:rPr>
          <w:sz w:val="24"/>
          <w:szCs w:val="24"/>
          <w:rPrChange w:id="4213" w:author="Artin" w:date="2023-08-27T16:16:00Z">
            <w:rPr>
              <w:rFonts w:asciiTheme="minorHAnsi" w:hAnsiTheme="minorHAnsi"/>
              <w:color w:val="000000" w:themeColor="text1"/>
            </w:rPr>
          </w:rPrChange>
        </w:rPr>
      </w:pPr>
      <w:del w:id="4214" w:author="Artin" w:date="2023-08-27T16:16:00Z">
        <w:r w:rsidRPr="00B702A1">
          <w:rPr>
            <w:rFonts w:cstheme="minorHAnsi"/>
            <w:color w:val="000000" w:themeColor="text1"/>
            <w:sz w:val="24"/>
            <w:szCs w:val="24"/>
          </w:rPr>
          <w:delText xml:space="preserve">Table~\ref{tab:taxonomy.table.3.metrics} presents the comparison of the performance of our proposed techniques ``logit'' and ``loss'' against the ``baseline'' technique for various statistical metrics. The ``logit'' method (upper table), shows a considerable improvement over the ``baseline'' </w:delText>
        </w:r>
      </w:del>
      <w:r w:rsidR="00CA6F40" w:rsidRPr="00B702A1">
        <w:rPr>
          <w:sz w:val="24"/>
          <w:szCs w:val="24"/>
          <w:rPrChange w:id="4215" w:author="Artin" w:date="2023-08-27T16:16:00Z">
            <w:rPr>
              <w:rFonts w:asciiTheme="minorHAnsi" w:hAnsiTheme="minorHAnsi"/>
              <w:color w:val="000000" w:themeColor="text1"/>
            </w:rPr>
          </w:rPrChange>
        </w:rPr>
        <w:t xml:space="preserve">across all </w:t>
      </w:r>
      <w:del w:id="4216" w:author="Artin" w:date="2023-08-27T16:16:00Z">
        <w:r w:rsidRPr="00B702A1">
          <w:rPr>
            <w:rFonts w:cstheme="minorHAnsi"/>
            <w:color w:val="000000" w:themeColor="text1"/>
            <w:sz w:val="24"/>
            <w:szCs w:val="24"/>
          </w:rPr>
          <w:delText>conditions.</w:delText>
        </w:r>
      </w:del>
      <w:ins w:id="4217" w:author="Artin" w:date="2023-08-27T16:16:00Z">
        <w:r w:rsidR="00CA6F40" w:rsidRPr="00B702A1">
          <w:rPr>
            <w:sz w:val="24"/>
            <w:szCs w:val="24"/>
          </w:rPr>
          <w:t>test samples in all studies datasets.</w:t>
        </w:r>
      </w:ins>
      <w:r w:rsidR="00CA6F40" w:rsidRPr="00B702A1">
        <w:rPr>
          <w:sz w:val="24"/>
          <w:szCs w:val="24"/>
          <w:rPrChange w:id="4218" w:author="Artin" w:date="2023-08-27T16:16:00Z">
            <w:rPr>
              <w:rFonts w:asciiTheme="minorHAnsi" w:hAnsiTheme="minorHAnsi"/>
              <w:color w:val="000000" w:themeColor="text1"/>
            </w:rPr>
          </w:rPrChange>
        </w:rPr>
        <w:t xml:space="preserve"> We </w:t>
      </w:r>
      <w:del w:id="4219" w:author="Artin" w:date="2023-08-27T16:16:00Z">
        <w:r w:rsidRPr="00B702A1">
          <w:rPr>
            <w:rFonts w:cstheme="minorHAnsi"/>
            <w:color w:val="000000" w:themeColor="text1"/>
            <w:sz w:val="24"/>
            <w:szCs w:val="24"/>
          </w:rPr>
          <w:delText xml:space="preserve">observe kappa values between 0.495 and 1. The kappa statistic is a measure of agreement between two methods, with a value of 1 indicating perfect agreement. The p-value for all child </w:delText>
        </w:r>
      </w:del>
      <w:ins w:id="4220" w:author="Artin" w:date="2023-08-27T16:16:00Z">
        <w:r w:rsidR="00CA6F40" w:rsidRPr="00B702A1">
          <w:rPr>
            <w:sz w:val="24"/>
            <w:szCs w:val="24"/>
          </w:rPr>
          <w:t xml:space="preserve">can see a notable improvement in AUC scores for all pathologies possessing parent </w:t>
        </w:r>
      </w:ins>
      <w:r w:rsidR="00CA6F40" w:rsidRPr="00B702A1">
        <w:rPr>
          <w:sz w:val="24"/>
          <w:szCs w:val="24"/>
          <w:rPrChange w:id="4221" w:author="Artin" w:date="2023-08-27T16:16:00Z">
            <w:rPr>
              <w:rFonts w:asciiTheme="minorHAnsi" w:hAnsiTheme="minorHAnsi"/>
              <w:color w:val="000000" w:themeColor="text1"/>
            </w:rPr>
          </w:rPrChange>
        </w:rPr>
        <w:t>classes</w:t>
      </w:r>
      <w:del w:id="4222" w:author="Artin" w:date="2023-08-27T16:16:00Z">
        <w:r w:rsidRPr="00B702A1">
          <w:rPr>
            <w:rFonts w:cstheme="minorHAnsi"/>
            <w:color w:val="000000" w:themeColor="text1"/>
            <w:sz w:val="24"/>
            <w:szCs w:val="24"/>
          </w:rPr>
          <w:delText xml:space="preserve">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w:delText>
        </w:r>
      </w:del>
      <w:ins w:id="4223" w:author="Artin" w:date="2023-08-27T16:16:00Z">
        <w:r w:rsidR="00CA6F40" w:rsidRPr="00B702A1">
          <w:rPr>
            <w:sz w:val="24"/>
            <w:szCs w:val="24"/>
          </w:rPr>
          <w:t>. The aforementioned findings serve as compelling</w:t>
        </w:r>
      </w:ins>
      <w:r w:rsidR="00CA6F40" w:rsidRPr="00B702A1">
        <w:rPr>
          <w:sz w:val="24"/>
          <w:szCs w:val="24"/>
          <w:rPrChange w:id="4224" w:author="Artin" w:date="2023-08-27T16:16:00Z">
            <w:rPr>
              <w:rFonts w:asciiTheme="minorHAnsi" w:hAnsiTheme="minorHAnsi"/>
              <w:color w:val="000000" w:themeColor="text1"/>
            </w:rPr>
          </w:rPrChange>
        </w:rPr>
        <w:t xml:space="preserve"> evidence </w:t>
      </w:r>
      <w:del w:id="4225" w:author="Artin" w:date="2023-08-27T16:16:00Z">
        <w:r w:rsidRPr="00B702A1">
          <w:rPr>
            <w:rFonts w:cstheme="minorHAnsi"/>
            <w:color w:val="000000" w:themeColor="text1"/>
            <w:sz w:val="24"/>
            <w:szCs w:val="24"/>
          </w:rPr>
          <w:delText xml:space="preserve">in favor of the ``logit'' method for these conditions. The second </w:delText>
        </w:r>
      </w:del>
      <w:ins w:id="4226" w:author="Artin" w:date="2023-08-27T16:16:00Z">
        <w:r w:rsidR="00CA6F40" w:rsidRPr="00B702A1">
          <w:rPr>
            <w:sz w:val="24"/>
            <w:szCs w:val="24"/>
          </w:rPr>
          <w:t xml:space="preserve">for the effectiveness of the proposed methodologies, as they showcase their ability to improve the accuracy of classification in scenarios involving hierarchical class structures. AUC scores for two parent classes, ``Lung </w:t>
        </w:r>
        <w:proofErr w:type="gramStart"/>
        <w:r w:rsidR="00CA6F40" w:rsidRPr="00B702A1">
          <w:rPr>
            <w:sz w:val="24"/>
            <w:szCs w:val="24"/>
          </w:rPr>
          <w:t>Opacity''</w:t>
        </w:r>
        <w:proofErr w:type="gramEnd"/>
        <w:r w:rsidR="00CA6F40" w:rsidRPr="00B702A1">
          <w:rPr>
            <w:sz w:val="24"/>
            <w:szCs w:val="24"/>
          </w:rPr>
          <w:t xml:space="preserve"> and ``Enlarged </w:t>
        </w:r>
        <w:proofErr w:type="spellStart"/>
        <w:r w:rsidR="00CA6F40" w:rsidRPr="00B702A1">
          <w:rPr>
            <w:sz w:val="24"/>
            <w:szCs w:val="24"/>
          </w:rPr>
          <w:t>Cardiomediastinum</w:t>
        </w:r>
        <w:proofErr w:type="spellEnd"/>
        <w:r w:rsidR="00CA6F40" w:rsidRPr="00B702A1">
          <w:rPr>
            <w:sz w:val="24"/>
            <w:szCs w:val="24"/>
          </w:rPr>
          <w:t xml:space="preserve">'', remain unchanged as expected. The techniques </w:t>
        </w:r>
      </w:ins>
      <w:r w:rsidR="00CA6F40" w:rsidRPr="00B702A1">
        <w:rPr>
          <w:sz w:val="24"/>
          <w:szCs w:val="24"/>
          <w:rPrChange w:id="4227" w:author="Artin" w:date="2023-08-27T16:16:00Z">
            <w:rPr>
              <w:rFonts w:asciiTheme="minorHAnsi" w:hAnsiTheme="minorHAnsi"/>
              <w:color w:val="000000" w:themeColor="text1"/>
            </w:rPr>
          </w:rPrChange>
        </w:rPr>
        <w:t xml:space="preserve">proposed </w:t>
      </w:r>
      <w:del w:id="4228" w:author="Artin" w:date="2023-08-27T16:16:00Z">
        <w:r w:rsidRPr="00B702A1">
          <w:rPr>
            <w:rFonts w:cstheme="minorHAnsi"/>
            <w:color w:val="000000" w:themeColor="text1"/>
            <w:sz w:val="24"/>
            <w:szCs w:val="24"/>
          </w:rPr>
          <w:delText>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w:delText>
        </w:r>
      </w:del>
      <w:ins w:id="4229" w:author="Artin" w:date="2023-08-27T16:16:00Z">
        <w:r w:rsidR="00CA6F40" w:rsidRPr="00B702A1">
          <w:rPr>
            <w:sz w:val="24"/>
            <w:szCs w:val="24"/>
          </w:rPr>
          <w:t>in this study</w:t>
        </w:r>
      </w:ins>
      <w:r w:rsidR="00CA6F40" w:rsidRPr="00B702A1">
        <w:rPr>
          <w:sz w:val="24"/>
          <w:szCs w:val="24"/>
          <w:rPrChange w:id="4230" w:author="Artin" w:date="2023-08-27T16:16:00Z">
            <w:rPr>
              <w:rFonts w:asciiTheme="minorHAnsi" w:hAnsiTheme="minorHAnsi"/>
              <w:color w:val="000000" w:themeColor="text1"/>
            </w:rPr>
          </w:rPrChange>
        </w:rPr>
        <w:t xml:space="preserve"> are </w:t>
      </w:r>
      <w:del w:id="4231" w:author="Artin" w:date="2023-08-27T16:16:00Z">
        <w:r w:rsidRPr="00B702A1">
          <w:rPr>
            <w:rFonts w:cstheme="minorHAnsi"/>
            <w:color w:val="000000" w:themeColor="text1"/>
            <w:sz w:val="24"/>
            <w:szCs w:val="24"/>
          </w:rPr>
          <w:delText>high, and power values are 1 for all conditions except Infiltration and Pneumonia. The cohen-d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w:delText>
        </w:r>
      </w:del>
      <w:ins w:id="4232" w:author="Artin" w:date="2023-08-27T16:16:00Z">
        <w:r w:rsidR="00CA6F40" w:rsidRPr="00B702A1">
          <w:rPr>
            <w:sz w:val="24"/>
            <w:szCs w:val="24"/>
          </w:rPr>
          <w:t>designed to exploit the hierarchical structure of classes, and therefore only bring about</w:t>
        </w:r>
      </w:ins>
      <w:r w:rsidR="00CA6F40" w:rsidRPr="00B702A1">
        <w:rPr>
          <w:sz w:val="24"/>
          <w:szCs w:val="24"/>
          <w:rPrChange w:id="4233" w:author="Artin" w:date="2023-08-27T16:16:00Z">
            <w:rPr>
              <w:rFonts w:asciiTheme="minorHAnsi" w:hAnsiTheme="minorHAnsi"/>
              <w:color w:val="000000" w:themeColor="text1"/>
            </w:rPr>
          </w:rPrChange>
        </w:rPr>
        <w:t xml:space="preserve"> improvements </w:t>
      </w:r>
      <w:del w:id="4234" w:author="Artin" w:date="2023-08-27T16:16:00Z">
        <w:r w:rsidRPr="00B702A1">
          <w:rPr>
            <w:rFonts w:cstheme="minorHAnsi"/>
            <w:color w:val="000000" w:themeColor="text1"/>
            <w:sz w:val="24"/>
            <w:szCs w:val="24"/>
          </w:rPr>
          <w:delText>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delText>
        </w:r>
      </w:del>
      <w:ins w:id="4235" w:author="Artin" w:date="2023-08-27T16:16:00Z">
        <w:r w:rsidR="00CA6F40" w:rsidRPr="00B702A1">
          <w:rPr>
            <w:sz w:val="24"/>
            <w:szCs w:val="24"/>
          </w:rPr>
          <w:t>where a class possesses a parent class</w:t>
        </w:r>
      </w:ins>
      <w:r w:rsidR="00CA6F40" w:rsidRPr="00B702A1">
        <w:rPr>
          <w:sz w:val="24"/>
          <w:szCs w:val="24"/>
          <w:rPrChange w:id="4236" w:author="Artin" w:date="2023-08-27T16:16:00Z">
            <w:rPr>
              <w:rFonts w:asciiTheme="minorHAnsi" w:hAnsiTheme="minorHAnsi"/>
              <w:color w:val="000000" w:themeColor="text1"/>
            </w:rPr>
          </w:rPrChange>
        </w:rPr>
        <w:t>.</w:t>
      </w:r>
    </w:p>
    <w:p w14:paraId="331E6903" w14:textId="77777777" w:rsidR="00CA6F40" w:rsidRPr="00B702A1" w:rsidRDefault="00CA6F40" w:rsidP="00B702A1">
      <w:pPr>
        <w:spacing w:line="276" w:lineRule="auto"/>
        <w:rPr>
          <w:ins w:id="4237" w:author="Artin" w:date="2023-08-27T16:16:00Z"/>
          <w:sz w:val="24"/>
          <w:szCs w:val="24"/>
        </w:rPr>
      </w:pPr>
    </w:p>
    <w:p w14:paraId="30AF6199" w14:textId="479B8383" w:rsidR="00CA6F40" w:rsidRPr="00B702A1" w:rsidRDefault="00CA6F40" w:rsidP="00B702A1">
      <w:pPr>
        <w:spacing w:line="276" w:lineRule="auto"/>
        <w:rPr>
          <w:sz w:val="24"/>
          <w:szCs w:val="24"/>
          <w:rPrChange w:id="4238" w:author="Artin" w:date="2023-08-27T16:16:00Z">
            <w:rPr>
              <w:rFonts w:asciiTheme="minorHAnsi" w:hAnsiTheme="minorHAnsi"/>
              <w:color w:val="000000" w:themeColor="text1"/>
            </w:rPr>
          </w:rPrChange>
        </w:rPr>
      </w:pPr>
      <w:r w:rsidRPr="00B702A1">
        <w:rPr>
          <w:sz w:val="24"/>
          <w:szCs w:val="24"/>
          <w:rPrChange w:id="4239" w:author="Artin" w:date="2023-08-27T16:16:00Z">
            <w:rPr>
              <w:rFonts w:asciiTheme="minorHAnsi" w:hAnsiTheme="minorHAnsi"/>
              <w:color w:val="000000" w:themeColor="text1"/>
            </w:rPr>
          </w:rPrChange>
        </w:rPr>
        <w:t>\</w:t>
      </w:r>
      <w:proofErr w:type="gramStart"/>
      <w:r w:rsidRPr="00B702A1">
        <w:rPr>
          <w:sz w:val="24"/>
          <w:szCs w:val="24"/>
          <w:rPrChange w:id="4240" w:author="Artin" w:date="2023-08-27T16:16:00Z">
            <w:rPr>
              <w:rFonts w:asciiTheme="minorHAnsi" w:hAnsiTheme="minorHAnsi"/>
              <w:color w:val="000000" w:themeColor="text1"/>
            </w:rPr>
          </w:rPrChange>
        </w:rPr>
        <w:t>begin</w:t>
      </w:r>
      <w:proofErr w:type="gramEnd"/>
      <w:r w:rsidRPr="00B702A1">
        <w:rPr>
          <w:sz w:val="24"/>
          <w:szCs w:val="24"/>
          <w:rPrChange w:id="4241" w:author="Artin" w:date="2023-08-27T16:16:00Z">
            <w:rPr>
              <w:rFonts w:asciiTheme="minorHAnsi" w:hAnsiTheme="minorHAnsi"/>
              <w:color w:val="000000" w:themeColor="text1"/>
            </w:rPr>
          </w:rPrChange>
        </w:rPr>
        <w:t>{table}[</w:t>
      </w:r>
      <w:proofErr w:type="spellStart"/>
      <w:del w:id="4242" w:author="Artin" w:date="2023-08-27T16:16:00Z">
        <w:r w:rsidR="00217555" w:rsidRPr="00B702A1">
          <w:rPr>
            <w:rFonts w:cstheme="minorHAnsi"/>
            <w:color w:val="000000" w:themeColor="text1"/>
            <w:sz w:val="24"/>
            <w:szCs w:val="24"/>
          </w:rPr>
          <w:delText>H</w:delText>
        </w:r>
      </w:del>
      <w:ins w:id="4243" w:author="Artin" w:date="2023-08-27T16:16:00Z">
        <w:r w:rsidRPr="00B702A1">
          <w:rPr>
            <w:sz w:val="24"/>
            <w:szCs w:val="24"/>
          </w:rPr>
          <w:t>htbp</w:t>
        </w:r>
      </w:ins>
      <w:proofErr w:type="spellEnd"/>
      <w:r w:rsidRPr="00B702A1">
        <w:rPr>
          <w:sz w:val="24"/>
          <w:szCs w:val="24"/>
          <w:rPrChange w:id="4244" w:author="Artin" w:date="2023-08-27T16:16:00Z">
            <w:rPr>
              <w:rFonts w:asciiTheme="minorHAnsi" w:hAnsiTheme="minorHAnsi"/>
              <w:color w:val="000000" w:themeColor="text1"/>
            </w:rPr>
          </w:rPrChange>
        </w:rPr>
        <w:t>]</w:t>
      </w:r>
    </w:p>
    <w:p w14:paraId="533FE553" w14:textId="77777777" w:rsidR="00CA6F40" w:rsidRPr="00B702A1" w:rsidRDefault="00CA6F40" w:rsidP="00B702A1">
      <w:pPr>
        <w:spacing w:line="276" w:lineRule="auto"/>
        <w:rPr>
          <w:sz w:val="24"/>
          <w:szCs w:val="24"/>
          <w:rPrChange w:id="4245" w:author="Artin" w:date="2023-08-27T16:16:00Z">
            <w:rPr>
              <w:rFonts w:asciiTheme="minorHAnsi" w:hAnsiTheme="minorHAnsi"/>
              <w:color w:val="000000" w:themeColor="text1"/>
            </w:rPr>
          </w:rPrChange>
        </w:rPr>
      </w:pPr>
      <w:r w:rsidRPr="00B702A1">
        <w:rPr>
          <w:sz w:val="24"/>
          <w:szCs w:val="24"/>
          <w:rPrChange w:id="4246" w:author="Artin" w:date="2023-08-27T16:16:00Z">
            <w:rPr>
              <w:rFonts w:asciiTheme="minorHAnsi" w:hAnsiTheme="minorHAnsi"/>
              <w:color w:val="000000" w:themeColor="text1"/>
            </w:rPr>
          </w:rPrChange>
        </w:rPr>
        <w:t>\</w:t>
      </w:r>
      <w:proofErr w:type="gramStart"/>
      <w:r w:rsidRPr="00B702A1">
        <w:rPr>
          <w:sz w:val="24"/>
          <w:szCs w:val="24"/>
          <w:rPrChange w:id="4247" w:author="Artin" w:date="2023-08-27T16:16:00Z">
            <w:rPr>
              <w:rFonts w:asciiTheme="minorHAnsi" w:hAnsiTheme="minorHAnsi"/>
              <w:color w:val="000000" w:themeColor="text1"/>
            </w:rPr>
          </w:rPrChange>
        </w:rPr>
        <w:t>centering</w:t>
      </w:r>
      <w:proofErr w:type="gramEnd"/>
    </w:p>
    <w:p w14:paraId="554D8A93" w14:textId="0B5F15C5" w:rsidR="00CA6F40" w:rsidRPr="00B702A1" w:rsidRDefault="00217555" w:rsidP="00B702A1">
      <w:pPr>
        <w:spacing w:line="276" w:lineRule="auto"/>
        <w:rPr>
          <w:sz w:val="24"/>
          <w:szCs w:val="24"/>
          <w:rPrChange w:id="4248" w:author="Artin" w:date="2023-08-27T16:16:00Z">
            <w:rPr>
              <w:rFonts w:asciiTheme="minorHAnsi" w:hAnsiTheme="minorHAnsi"/>
              <w:color w:val="000000" w:themeColor="text1"/>
            </w:rPr>
          </w:rPrChange>
        </w:rPr>
      </w:pPr>
      <w:del w:id="4249" w:author="Artin" w:date="2023-08-27T16:16:00Z">
        <w:r w:rsidRPr="00B702A1">
          <w:rPr>
            <w:rFonts w:cstheme="minorHAnsi"/>
            <w:color w:val="000000" w:themeColor="text1"/>
            <w:sz w:val="24"/>
            <w:szCs w:val="24"/>
          </w:rPr>
          <w:delText>\caption{</w:delText>
        </w:r>
      </w:del>
      <w:ins w:id="4250" w:author="Artin" w:date="2023-08-27T16:16:00Z">
        <w:r w:rsidR="00CA6F40" w:rsidRPr="00B702A1">
          <w:rPr>
            <w:sz w:val="24"/>
            <w:szCs w:val="24"/>
          </w:rPr>
          <w:t>\</w:t>
        </w:r>
        <w:proofErr w:type="gramStart"/>
        <w:r w:rsidR="00CA6F40" w:rsidRPr="00B702A1">
          <w:rPr>
            <w:sz w:val="24"/>
            <w:szCs w:val="24"/>
          </w:rPr>
          <w:t>caption[</w:t>
        </w:r>
        <w:proofErr w:type="gramEnd"/>
        <w:r w:rsidR="00CA6F40" w:rsidRPr="00B702A1">
          <w:rPr>
            <w:sz w:val="24"/>
            <w:szCs w:val="24"/>
          </w:rPr>
          <w:t>Statistical Performance Comparison of ``Logit'', ``Loss'', and ``Baseline'' Techniques Across Various Pathologies]{</w:t>
        </w:r>
      </w:ins>
      <w:r w:rsidR="00CA6F40" w:rsidRPr="00B702A1">
        <w:rPr>
          <w:sz w:val="24"/>
          <w:szCs w:val="24"/>
          <w:rPrChange w:id="4251" w:author="Artin" w:date="2023-08-27T16:16:00Z">
            <w:rPr>
              <w:rFonts w:asciiTheme="minorHAnsi" w:hAnsiTheme="minorHAnsi"/>
              <w:color w:val="000000" w:themeColor="text1"/>
            </w:rPr>
          </w:rPrChange>
        </w:rP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del w:id="4252" w:author="Artin" w:date="2023-08-27T16:16:00Z">
        <w:r w:rsidRPr="00B702A1">
          <w:rPr>
            <w:rFonts w:cstheme="minorHAnsi"/>
            <w:color w:val="000000" w:themeColor="text1"/>
            <w:sz w:val="24"/>
            <w:szCs w:val="24"/>
          </w:rPr>
          <w:delText>.}%</w:delText>
        </w:r>
      </w:del>
      <w:proofErr w:type="gramStart"/>
      <w:ins w:id="4253" w:author="Artin" w:date="2023-08-27T16:16:00Z">
        <w:r w:rsidR="00CA6F40" w:rsidRPr="00B702A1">
          <w:rPr>
            <w:sz w:val="24"/>
            <w:szCs w:val="24"/>
          </w:rPr>
          <w:t>.}\</w:t>
        </w:r>
        <w:proofErr w:type="gramEnd"/>
        <w:r w:rsidR="00CA6F40" w:rsidRPr="00B702A1">
          <w:rPr>
            <w:sz w:val="24"/>
            <w:szCs w:val="24"/>
          </w:rPr>
          <w:t>label{tab:taxonomy.table.3.metrics}</w:t>
        </w:r>
      </w:ins>
    </w:p>
    <w:p w14:paraId="59D2DAB7" w14:textId="77777777" w:rsidR="00217555" w:rsidRPr="00B702A1" w:rsidRDefault="00217555" w:rsidP="00B702A1">
      <w:pPr>
        <w:spacing w:after="0" w:line="276" w:lineRule="auto"/>
        <w:rPr>
          <w:del w:id="4254" w:author="Artin" w:date="2023-08-27T16:16:00Z"/>
          <w:rFonts w:cstheme="minorHAnsi"/>
          <w:color w:val="000000" w:themeColor="text1"/>
          <w:sz w:val="24"/>
          <w:szCs w:val="24"/>
        </w:rPr>
      </w:pPr>
      <w:del w:id="4255" w:author="Artin" w:date="2023-08-27T16:16:00Z">
        <w:r w:rsidRPr="00B702A1">
          <w:rPr>
            <w:rFonts w:cstheme="minorHAnsi"/>
            <w:color w:val="000000" w:themeColor="text1"/>
            <w:sz w:val="24"/>
            <w:szCs w:val="24"/>
          </w:rPr>
          <w:delText>\label{tab:taxonomy.table.3.metrics}</w:delText>
        </w:r>
      </w:del>
    </w:p>
    <w:p w14:paraId="091D8882" w14:textId="77777777" w:rsidR="00217555" w:rsidRPr="00B702A1" w:rsidRDefault="00217555" w:rsidP="00B702A1">
      <w:pPr>
        <w:spacing w:after="0" w:line="276" w:lineRule="auto"/>
        <w:rPr>
          <w:del w:id="4256" w:author="Artin" w:date="2023-08-27T16:16:00Z"/>
          <w:rFonts w:cstheme="minorHAnsi"/>
          <w:color w:val="000000" w:themeColor="text1"/>
          <w:sz w:val="24"/>
          <w:szCs w:val="24"/>
        </w:rPr>
      </w:pPr>
      <w:del w:id="4257" w:author="Artin" w:date="2023-08-27T16:16:00Z">
        <w:r w:rsidRPr="00B702A1">
          <w:rPr>
            <w:rFonts w:cstheme="minorHAnsi"/>
            <w:color w:val="000000" w:themeColor="text1"/>
            <w:sz w:val="24"/>
            <w:szCs w:val="24"/>
          </w:rPr>
          <w:delText>\resizebox{\textwidth}{!}{%</w:delText>
        </w:r>
      </w:del>
    </w:p>
    <w:p w14:paraId="4D0A9787" w14:textId="77777777" w:rsidR="00217555" w:rsidRPr="00B702A1" w:rsidRDefault="00217555" w:rsidP="00B702A1">
      <w:pPr>
        <w:spacing w:after="0" w:line="276" w:lineRule="auto"/>
        <w:rPr>
          <w:del w:id="4258" w:author="Artin" w:date="2023-08-27T16:16:00Z"/>
          <w:rFonts w:cstheme="minorHAnsi"/>
          <w:color w:val="000000" w:themeColor="text1"/>
          <w:sz w:val="24"/>
          <w:szCs w:val="24"/>
        </w:rPr>
      </w:pPr>
      <w:del w:id="4259" w:author="Artin" w:date="2023-08-27T16:16:00Z">
        <w:r w:rsidRPr="00B702A1">
          <w:rPr>
            <w:rFonts w:cstheme="minorHAnsi"/>
            <w:color w:val="000000" w:themeColor="text1"/>
            <w:sz w:val="24"/>
            <w:szCs w:val="24"/>
          </w:rPr>
          <w:delText>%! suppress = EscapeAmpersand</w:delText>
        </w:r>
      </w:del>
    </w:p>
    <w:p w14:paraId="1ACA190C" w14:textId="77777777" w:rsidR="00CA6F40" w:rsidRPr="00B702A1" w:rsidRDefault="00CA6F40" w:rsidP="00B702A1">
      <w:pPr>
        <w:spacing w:line="276" w:lineRule="auto"/>
        <w:rPr>
          <w:sz w:val="24"/>
          <w:szCs w:val="24"/>
          <w:rPrChange w:id="4260" w:author="Artin" w:date="2023-08-27T16:16:00Z">
            <w:rPr>
              <w:rFonts w:asciiTheme="minorHAnsi" w:hAnsiTheme="minorHAnsi"/>
              <w:color w:val="000000" w:themeColor="text1"/>
            </w:rPr>
          </w:rPrChange>
        </w:rPr>
      </w:pPr>
      <w:r w:rsidRPr="00B702A1">
        <w:rPr>
          <w:sz w:val="24"/>
          <w:szCs w:val="24"/>
          <w:rPrChange w:id="4261" w:author="Artin" w:date="2023-08-27T16:16:00Z">
            <w:rPr>
              <w:rFonts w:asciiTheme="minorHAnsi" w:hAnsiTheme="minorHAnsi"/>
              <w:color w:val="000000" w:themeColor="text1"/>
            </w:rPr>
          </w:rPrChange>
        </w:rPr>
        <w:t>\</w:t>
      </w:r>
      <w:proofErr w:type="gramStart"/>
      <w:r w:rsidRPr="00B702A1">
        <w:rPr>
          <w:sz w:val="24"/>
          <w:szCs w:val="24"/>
          <w:rPrChange w:id="4262" w:author="Artin" w:date="2023-08-27T16:16:00Z">
            <w:rPr>
              <w:rFonts w:asciiTheme="minorHAnsi" w:hAnsiTheme="minorHAnsi"/>
              <w:color w:val="000000" w:themeColor="text1"/>
            </w:rPr>
          </w:rPrChange>
        </w:rPr>
        <w:t>begin</w:t>
      </w:r>
      <w:proofErr w:type="gramEnd"/>
      <w:r w:rsidRPr="00B702A1">
        <w:rPr>
          <w:sz w:val="24"/>
          <w:szCs w:val="24"/>
          <w:rPrChange w:id="4263" w:author="Artin" w:date="2023-08-27T16:16:00Z">
            <w:rPr>
              <w:rFonts w:asciiTheme="minorHAnsi" w:hAnsiTheme="minorHAnsi"/>
              <w:color w:val="000000" w:themeColor="text1"/>
            </w:rPr>
          </w:rPrChange>
        </w:rPr>
        <w:t>{tabular}{</w:t>
      </w:r>
      <w:proofErr w:type="spellStart"/>
      <w:r w:rsidRPr="00B702A1">
        <w:rPr>
          <w:sz w:val="24"/>
          <w:szCs w:val="24"/>
          <w:rPrChange w:id="4264" w:author="Artin" w:date="2023-08-27T16:16:00Z">
            <w:rPr>
              <w:rFonts w:asciiTheme="minorHAnsi" w:hAnsiTheme="minorHAnsi"/>
              <w:color w:val="000000" w:themeColor="text1"/>
            </w:rPr>
          </w:rPrChange>
        </w:rPr>
        <w:t>clrrrrrr</w:t>
      </w:r>
      <w:proofErr w:type="spellEnd"/>
      <w:r w:rsidRPr="00B702A1">
        <w:rPr>
          <w:sz w:val="24"/>
          <w:szCs w:val="24"/>
          <w:rPrChange w:id="4265" w:author="Artin" w:date="2023-08-27T16:16:00Z">
            <w:rPr>
              <w:rFonts w:asciiTheme="minorHAnsi" w:hAnsiTheme="minorHAnsi"/>
              <w:color w:val="000000" w:themeColor="text1"/>
            </w:rPr>
          </w:rPrChange>
        </w:rPr>
        <w:t>}</w:t>
      </w:r>
    </w:p>
    <w:p w14:paraId="562FAD8F" w14:textId="77777777" w:rsidR="00CA6F40" w:rsidRPr="00B702A1" w:rsidRDefault="00CA6F40" w:rsidP="00B702A1">
      <w:pPr>
        <w:spacing w:line="276" w:lineRule="auto"/>
        <w:rPr>
          <w:ins w:id="4266" w:author="Artin" w:date="2023-08-27T16:16:00Z"/>
          <w:sz w:val="24"/>
          <w:szCs w:val="24"/>
        </w:rPr>
      </w:pPr>
      <w:ins w:id="4267" w:author="Artin" w:date="2023-08-27T16:16:00Z">
        <w:r w:rsidRPr="00B702A1">
          <w:rPr>
            <w:sz w:val="24"/>
            <w:szCs w:val="24"/>
          </w:rPr>
          <w:t xml:space="preserve">    &amp;</w:t>
        </w:r>
      </w:ins>
    </w:p>
    <w:p w14:paraId="7E223CBC" w14:textId="2A63E7A4" w:rsidR="00CA6F40" w:rsidRPr="00B702A1" w:rsidRDefault="00CA6F40" w:rsidP="00B702A1">
      <w:pPr>
        <w:spacing w:line="276" w:lineRule="auto"/>
        <w:rPr>
          <w:ins w:id="4268" w:author="Artin" w:date="2023-08-27T16:16:00Z"/>
          <w:sz w:val="24"/>
          <w:szCs w:val="24"/>
        </w:rPr>
      </w:pPr>
      <w:ins w:id="4269" w:author="Artin" w:date="2023-08-27T16:16:00Z">
        <w:r w:rsidRPr="00B702A1">
          <w:rPr>
            <w:sz w:val="24"/>
            <w:szCs w:val="24"/>
          </w:rPr>
          <w:t xml:space="preserve">   </w:t>
        </w:r>
      </w:ins>
      <w:r w:rsidRPr="00B702A1">
        <w:rPr>
          <w:sz w:val="24"/>
          <w:szCs w:val="24"/>
          <w:rPrChange w:id="4270" w:author="Artin" w:date="2023-08-27T16:16:00Z">
            <w:rPr>
              <w:rFonts w:asciiTheme="minorHAnsi" w:hAnsiTheme="minorHAnsi"/>
              <w:color w:val="000000" w:themeColor="text1"/>
            </w:rPr>
          </w:rPrChange>
        </w:rPr>
        <w:t xml:space="preserve"> &amp; \</w:t>
      </w:r>
      <w:proofErr w:type="spellStart"/>
      <w:r w:rsidRPr="00B702A1">
        <w:rPr>
          <w:sz w:val="24"/>
          <w:szCs w:val="24"/>
          <w:rPrChange w:id="4271" w:author="Artin" w:date="2023-08-27T16:16:00Z">
            <w:rPr>
              <w:rFonts w:asciiTheme="minorHAnsi" w:hAnsiTheme="minorHAnsi"/>
              <w:color w:val="000000" w:themeColor="text1"/>
            </w:rPr>
          </w:rPrChange>
        </w:rPr>
        <w:t>cellcolor</w:t>
      </w:r>
      <w:proofErr w:type="spellEnd"/>
      <w:del w:id="4272" w:author="Artin" w:date="2023-08-27T16:16:00Z">
        <w:r w:rsidR="00217555" w:rsidRPr="00B702A1">
          <w:rPr>
            <w:rFonts w:cstheme="minorHAnsi"/>
            <w:color w:val="000000" w:themeColor="text1"/>
            <w:sz w:val="24"/>
            <w:szCs w:val="24"/>
          </w:rPr>
          <w:delText>[HTML]{79A8A4}{\color[HTML]{FFFFFF} }</w:delText>
        </w:r>
      </w:del>
      <w:ins w:id="4273" w:author="Artin" w:date="2023-08-27T16:16:00Z">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gramEnd"/>
        <w:r w:rsidRPr="00B702A1">
          <w:rPr>
            <w:sz w:val="24"/>
            <w:szCs w:val="24"/>
          </w:rPr>
          <w:t>kappa}</w:t>
        </w:r>
      </w:ins>
    </w:p>
    <w:p w14:paraId="0280E6D2" w14:textId="55BA5100" w:rsidR="00CA6F40" w:rsidRPr="00B702A1" w:rsidRDefault="00CA6F40" w:rsidP="00B702A1">
      <w:pPr>
        <w:spacing w:line="276" w:lineRule="auto"/>
        <w:rPr>
          <w:ins w:id="4274" w:author="Artin" w:date="2023-08-27T16:16:00Z"/>
          <w:sz w:val="24"/>
          <w:szCs w:val="24"/>
        </w:rPr>
      </w:pPr>
      <w:ins w:id="4275" w:author="Artin" w:date="2023-08-27T16:16:00Z">
        <w:r w:rsidRPr="00B702A1">
          <w:rPr>
            <w:sz w:val="24"/>
            <w:szCs w:val="24"/>
          </w:rPr>
          <w:t xml:space="preserve">   </w:t>
        </w:r>
      </w:ins>
      <w:r w:rsidRPr="00B702A1">
        <w:rPr>
          <w:sz w:val="24"/>
          <w:szCs w:val="24"/>
          <w:rPrChange w:id="4276" w:author="Artin" w:date="2023-08-27T16:16:00Z">
            <w:rPr>
              <w:rFonts w:asciiTheme="minorHAnsi" w:hAnsiTheme="minorHAnsi"/>
              <w:color w:val="000000" w:themeColor="text1"/>
            </w:rPr>
          </w:rPrChange>
        </w:rPr>
        <w:t xml:space="preserve"> &amp; \</w:t>
      </w:r>
      <w:proofErr w:type="spellStart"/>
      <w:r w:rsidRPr="00B702A1">
        <w:rPr>
          <w:sz w:val="24"/>
          <w:szCs w:val="24"/>
          <w:rPrChange w:id="4277" w:author="Artin" w:date="2023-08-27T16:16:00Z">
            <w:rPr>
              <w:rFonts w:asciiTheme="minorHAnsi" w:hAnsiTheme="minorHAnsi"/>
              <w:color w:val="000000" w:themeColor="text1"/>
            </w:rPr>
          </w:rPrChange>
        </w:rPr>
        <w:t>cellcolor</w:t>
      </w:r>
      <w:proofErr w:type="spellEnd"/>
      <w:del w:id="4278" w:author="Artin" w:date="2023-08-27T16:16:00Z">
        <w:r w:rsidR="00217555" w:rsidRPr="00B702A1">
          <w:rPr>
            <w:rFonts w:cstheme="minorHAnsi"/>
            <w:color w:val="000000" w:themeColor="text1"/>
            <w:sz w:val="24"/>
            <w:szCs w:val="24"/>
          </w:rPr>
          <w:delText>[HTML]{79A8A4}{\color[HTML]{FFFFFF} kappa}</w:delText>
        </w:r>
      </w:del>
      <w:ins w:id="4279" w:author="Artin" w:date="2023-08-27T16:16:00Z">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gramEnd"/>
        <w:r w:rsidRPr="00B702A1">
          <w:rPr>
            <w:sz w:val="24"/>
            <w:szCs w:val="24"/>
          </w:rPr>
          <w:t>p\_value}</w:t>
        </w:r>
      </w:ins>
    </w:p>
    <w:p w14:paraId="2623B6C5" w14:textId="67C23F58" w:rsidR="00CA6F40" w:rsidRPr="00B702A1" w:rsidRDefault="00CA6F40" w:rsidP="00B702A1">
      <w:pPr>
        <w:spacing w:line="276" w:lineRule="auto"/>
        <w:rPr>
          <w:ins w:id="4280" w:author="Artin" w:date="2023-08-27T16:16:00Z"/>
          <w:sz w:val="24"/>
          <w:szCs w:val="24"/>
        </w:rPr>
      </w:pPr>
      <w:ins w:id="4281" w:author="Artin" w:date="2023-08-27T16:16:00Z">
        <w:r w:rsidRPr="00B702A1">
          <w:rPr>
            <w:sz w:val="24"/>
            <w:szCs w:val="24"/>
          </w:rPr>
          <w:t xml:space="preserve">   </w:t>
        </w:r>
      </w:ins>
      <w:r w:rsidRPr="00B702A1">
        <w:rPr>
          <w:sz w:val="24"/>
          <w:szCs w:val="24"/>
          <w:rPrChange w:id="4282" w:author="Artin" w:date="2023-08-27T16:16:00Z">
            <w:rPr>
              <w:rFonts w:asciiTheme="minorHAnsi" w:hAnsiTheme="minorHAnsi"/>
              <w:color w:val="000000" w:themeColor="text1"/>
            </w:rPr>
          </w:rPrChange>
        </w:rPr>
        <w:t xml:space="preserve"> &amp; \</w:t>
      </w:r>
      <w:proofErr w:type="spellStart"/>
      <w:r w:rsidRPr="00B702A1">
        <w:rPr>
          <w:sz w:val="24"/>
          <w:szCs w:val="24"/>
          <w:rPrChange w:id="4283" w:author="Artin" w:date="2023-08-27T16:16:00Z">
            <w:rPr>
              <w:rFonts w:asciiTheme="minorHAnsi" w:hAnsiTheme="minorHAnsi"/>
              <w:color w:val="000000" w:themeColor="text1"/>
            </w:rPr>
          </w:rPrChange>
        </w:rPr>
        <w:t>cellcolor</w:t>
      </w:r>
      <w:proofErr w:type="spellEnd"/>
      <w:del w:id="4284" w:author="Artin" w:date="2023-08-27T16:16:00Z">
        <w:r w:rsidR="00217555" w:rsidRPr="00B702A1">
          <w:rPr>
            <w:rFonts w:cstheme="minorHAnsi"/>
            <w:color w:val="000000" w:themeColor="text1"/>
            <w:sz w:val="24"/>
            <w:szCs w:val="24"/>
          </w:rPr>
          <w:delText>[HTML]{79A8A4}{\color[HTML]{FFFFFF} p\_value}</w:delText>
        </w:r>
      </w:del>
      <w:ins w:id="4285" w:author="Artin" w:date="2023-08-27T16:16:00Z">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gramEnd"/>
        <w:r w:rsidRPr="00B702A1">
          <w:rPr>
            <w:sz w:val="24"/>
            <w:szCs w:val="24"/>
          </w:rPr>
          <w:t>t\_stat}</w:t>
        </w:r>
      </w:ins>
    </w:p>
    <w:p w14:paraId="43276B0D" w14:textId="220504B6" w:rsidR="00CA6F40" w:rsidRPr="00B702A1" w:rsidRDefault="00CA6F40" w:rsidP="00B702A1">
      <w:pPr>
        <w:spacing w:line="276" w:lineRule="auto"/>
        <w:rPr>
          <w:ins w:id="4286" w:author="Artin" w:date="2023-08-27T16:16:00Z"/>
          <w:sz w:val="24"/>
          <w:szCs w:val="24"/>
        </w:rPr>
      </w:pPr>
      <w:ins w:id="4287" w:author="Artin" w:date="2023-08-27T16:16:00Z">
        <w:r w:rsidRPr="00B702A1">
          <w:rPr>
            <w:sz w:val="24"/>
            <w:szCs w:val="24"/>
          </w:rPr>
          <w:t xml:space="preserve">   </w:t>
        </w:r>
      </w:ins>
      <w:r w:rsidRPr="00B702A1">
        <w:rPr>
          <w:sz w:val="24"/>
          <w:szCs w:val="24"/>
          <w:rPrChange w:id="4288" w:author="Artin" w:date="2023-08-27T16:16:00Z">
            <w:rPr>
              <w:rFonts w:asciiTheme="minorHAnsi" w:hAnsiTheme="minorHAnsi"/>
              <w:color w:val="000000" w:themeColor="text1"/>
            </w:rPr>
          </w:rPrChange>
        </w:rPr>
        <w:t xml:space="preserve"> &amp; \</w:t>
      </w:r>
      <w:proofErr w:type="spellStart"/>
      <w:r w:rsidRPr="00B702A1">
        <w:rPr>
          <w:sz w:val="24"/>
          <w:szCs w:val="24"/>
          <w:rPrChange w:id="4289" w:author="Artin" w:date="2023-08-27T16:16:00Z">
            <w:rPr>
              <w:rFonts w:asciiTheme="minorHAnsi" w:hAnsiTheme="minorHAnsi"/>
              <w:color w:val="000000" w:themeColor="text1"/>
            </w:rPr>
          </w:rPrChange>
        </w:rPr>
        <w:t>cellcolor</w:t>
      </w:r>
      <w:proofErr w:type="spellEnd"/>
      <w:del w:id="4290" w:author="Artin" w:date="2023-08-27T16:16:00Z">
        <w:r w:rsidR="00217555" w:rsidRPr="00B702A1">
          <w:rPr>
            <w:rFonts w:cstheme="minorHAnsi"/>
            <w:color w:val="000000" w:themeColor="text1"/>
            <w:sz w:val="24"/>
            <w:szCs w:val="24"/>
          </w:rPr>
          <w:delText>[HTML]{79A8A4}{\color[HTML]{FFFFFF} t\_stat}</w:delText>
        </w:r>
      </w:del>
      <w:ins w:id="4291" w:author="Artin" w:date="2023-08-27T16:16:00Z">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gramEnd"/>
        <w:r w:rsidRPr="00B702A1">
          <w:rPr>
            <w:sz w:val="24"/>
            <w:szCs w:val="24"/>
          </w:rPr>
          <w:t>power}</w:t>
        </w:r>
      </w:ins>
    </w:p>
    <w:p w14:paraId="5A42A724" w14:textId="3592899E" w:rsidR="00CA6F40" w:rsidRPr="00B702A1" w:rsidRDefault="00CA6F40" w:rsidP="00B702A1">
      <w:pPr>
        <w:spacing w:line="276" w:lineRule="auto"/>
        <w:rPr>
          <w:ins w:id="4292" w:author="Artin" w:date="2023-08-27T16:16:00Z"/>
          <w:sz w:val="24"/>
          <w:szCs w:val="24"/>
        </w:rPr>
      </w:pPr>
      <w:ins w:id="4293" w:author="Artin" w:date="2023-08-27T16:16:00Z">
        <w:r w:rsidRPr="00B702A1">
          <w:rPr>
            <w:sz w:val="24"/>
            <w:szCs w:val="24"/>
          </w:rPr>
          <w:t xml:space="preserve">   </w:t>
        </w:r>
      </w:ins>
      <w:r w:rsidRPr="00B702A1">
        <w:rPr>
          <w:sz w:val="24"/>
          <w:szCs w:val="24"/>
          <w:rPrChange w:id="4294" w:author="Artin" w:date="2023-08-27T16:16:00Z">
            <w:rPr>
              <w:rFonts w:asciiTheme="minorHAnsi" w:hAnsiTheme="minorHAnsi"/>
              <w:color w:val="000000" w:themeColor="text1"/>
            </w:rPr>
          </w:rPrChange>
        </w:rPr>
        <w:t xml:space="preserve"> &amp; \</w:t>
      </w:r>
      <w:proofErr w:type="spellStart"/>
      <w:r w:rsidRPr="00B702A1">
        <w:rPr>
          <w:sz w:val="24"/>
          <w:szCs w:val="24"/>
          <w:rPrChange w:id="4295" w:author="Artin" w:date="2023-08-27T16:16:00Z">
            <w:rPr>
              <w:rFonts w:asciiTheme="minorHAnsi" w:hAnsiTheme="minorHAnsi"/>
              <w:color w:val="000000" w:themeColor="text1"/>
            </w:rPr>
          </w:rPrChange>
        </w:rPr>
        <w:t>cellcolor</w:t>
      </w:r>
      <w:proofErr w:type="spellEnd"/>
      <w:del w:id="4296" w:author="Artin" w:date="2023-08-27T16:16:00Z">
        <w:r w:rsidR="00217555" w:rsidRPr="00B702A1">
          <w:rPr>
            <w:rFonts w:cstheme="minorHAnsi"/>
            <w:color w:val="000000" w:themeColor="text1"/>
            <w:sz w:val="24"/>
            <w:szCs w:val="24"/>
          </w:rPr>
          <w:delText>[HTML]{79A8A4}{\color[HTML]{FFFFFF} power}</w:delText>
        </w:r>
      </w:del>
      <w:ins w:id="4297" w:author="Artin" w:date="2023-08-27T16:16:00Z">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spellStart"/>
        <w:proofErr w:type="gramEnd"/>
        <w:r w:rsidRPr="00B702A1">
          <w:rPr>
            <w:sz w:val="24"/>
            <w:szCs w:val="24"/>
          </w:rPr>
          <w:t>cohen</w:t>
        </w:r>
        <w:proofErr w:type="spellEnd"/>
        <w:r w:rsidRPr="00B702A1">
          <w:rPr>
            <w:sz w:val="24"/>
            <w:szCs w:val="24"/>
          </w:rPr>
          <w:t>-d}</w:t>
        </w:r>
      </w:ins>
    </w:p>
    <w:p w14:paraId="4A12EC9D" w14:textId="51B64186" w:rsidR="00CA6F40" w:rsidRPr="00B702A1" w:rsidRDefault="00CA6F40" w:rsidP="00B702A1">
      <w:pPr>
        <w:spacing w:line="276" w:lineRule="auto"/>
        <w:rPr>
          <w:sz w:val="24"/>
          <w:szCs w:val="24"/>
          <w:rPrChange w:id="4298" w:author="Artin" w:date="2023-08-27T16:16:00Z">
            <w:rPr>
              <w:rFonts w:asciiTheme="minorHAnsi" w:hAnsiTheme="minorHAnsi"/>
              <w:color w:val="000000" w:themeColor="text1"/>
            </w:rPr>
          </w:rPrChange>
        </w:rPr>
      </w:pPr>
      <w:ins w:id="4299" w:author="Artin" w:date="2023-08-27T16:16:00Z">
        <w:r w:rsidRPr="00B702A1">
          <w:rPr>
            <w:sz w:val="24"/>
            <w:szCs w:val="24"/>
          </w:rPr>
          <w:t xml:space="preserve">   </w:t>
        </w:r>
      </w:ins>
      <w:r w:rsidRPr="00B702A1">
        <w:rPr>
          <w:sz w:val="24"/>
          <w:szCs w:val="24"/>
          <w:rPrChange w:id="4300" w:author="Artin" w:date="2023-08-27T16:16:00Z">
            <w:rPr>
              <w:rFonts w:asciiTheme="minorHAnsi" w:hAnsiTheme="minorHAnsi"/>
              <w:color w:val="000000" w:themeColor="text1"/>
            </w:rPr>
          </w:rPrChange>
        </w:rPr>
        <w:t xml:space="preserve"> &amp; \</w:t>
      </w:r>
      <w:proofErr w:type="spellStart"/>
      <w:r w:rsidRPr="00B702A1">
        <w:rPr>
          <w:sz w:val="24"/>
          <w:szCs w:val="24"/>
          <w:rPrChange w:id="4301" w:author="Artin" w:date="2023-08-27T16:16:00Z">
            <w:rPr>
              <w:rFonts w:asciiTheme="minorHAnsi" w:hAnsiTheme="minorHAnsi"/>
              <w:color w:val="000000" w:themeColor="text1"/>
            </w:rPr>
          </w:rPrChange>
        </w:rPr>
        <w:t>cellcolor</w:t>
      </w:r>
      <w:proofErr w:type="spellEnd"/>
      <w:del w:id="4302" w:author="Artin" w:date="2023-08-27T16:16:00Z">
        <w:r w:rsidR="00217555" w:rsidRPr="00B702A1">
          <w:rPr>
            <w:rFonts w:cstheme="minorHAnsi"/>
            <w:color w:val="000000" w:themeColor="text1"/>
            <w:sz w:val="24"/>
            <w:szCs w:val="24"/>
          </w:rPr>
          <w:delText xml:space="preserve">[HTML]{79A8A4}{\color[HTML]{FFFFFF} cohen-d} &amp; \cellcolor[HTML]{79A8A4}{\color[HTML]{FFFFFF} </w:delText>
        </w:r>
      </w:del>
      <w:ins w:id="4303" w:author="Artin" w:date="2023-08-27T16:16:00Z">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ins>
      <w:proofErr w:type="gramEnd"/>
      <w:r w:rsidRPr="00B702A1">
        <w:rPr>
          <w:sz w:val="24"/>
          <w:szCs w:val="24"/>
          <w:rPrChange w:id="4304" w:author="Artin" w:date="2023-08-27T16:16:00Z">
            <w:rPr>
              <w:rFonts w:asciiTheme="minorHAnsi" w:hAnsiTheme="minorHAnsi"/>
              <w:color w:val="000000" w:themeColor="text1"/>
            </w:rPr>
          </w:rPrChange>
        </w:rPr>
        <w:t>BF10} \\</w:t>
      </w:r>
    </w:p>
    <w:p w14:paraId="530C2963" w14:textId="0D6D4B68" w:rsidR="00CA6F40" w:rsidRPr="00B702A1" w:rsidRDefault="00CA6F40" w:rsidP="00B702A1">
      <w:pPr>
        <w:spacing w:line="276" w:lineRule="auto"/>
        <w:rPr>
          <w:sz w:val="24"/>
          <w:szCs w:val="24"/>
          <w:rPrChange w:id="4305" w:author="Artin" w:date="2023-08-27T16:16:00Z">
            <w:rPr>
              <w:rFonts w:asciiTheme="minorHAnsi" w:hAnsiTheme="minorHAnsi"/>
              <w:color w:val="000000" w:themeColor="text1"/>
            </w:rPr>
          </w:rPrChange>
        </w:rPr>
      </w:pPr>
      <w:ins w:id="4306" w:author="Artin" w:date="2023-08-27T16:16:00Z">
        <w:r w:rsidRPr="00B702A1">
          <w:rPr>
            <w:sz w:val="24"/>
            <w:szCs w:val="24"/>
          </w:rPr>
          <w:t xml:space="preserve">   </w:t>
        </w:r>
      </w:ins>
      <w:r w:rsidRPr="00B702A1">
        <w:rPr>
          <w:sz w:val="24"/>
          <w:szCs w:val="24"/>
          <w:rPrChange w:id="4307" w:author="Artin" w:date="2023-08-27T16:16:00Z">
            <w:rPr>
              <w:rFonts w:asciiTheme="minorHAnsi" w:hAnsiTheme="minorHAnsi"/>
              <w:color w:val="000000" w:themeColor="text1"/>
            </w:rPr>
          </w:rPrChange>
        </w:rPr>
        <w:t xml:space="preserve"> &amp; Atelectasis </w:t>
      </w:r>
      <w:ins w:id="4308" w:author="Artin" w:date="2023-08-27T16:16:00Z">
        <w:r w:rsidRPr="00B702A1">
          <w:rPr>
            <w:sz w:val="24"/>
            <w:szCs w:val="24"/>
          </w:rPr>
          <w:t xml:space="preserve">   </w:t>
        </w:r>
      </w:ins>
      <w:r w:rsidRPr="00B702A1">
        <w:rPr>
          <w:sz w:val="24"/>
          <w:szCs w:val="24"/>
          <w:rPrChange w:id="4309" w:author="Artin" w:date="2023-08-27T16:16:00Z">
            <w:rPr>
              <w:rFonts w:asciiTheme="minorHAnsi" w:hAnsiTheme="minorHAnsi"/>
              <w:color w:val="000000" w:themeColor="text1"/>
            </w:rPr>
          </w:rPrChange>
        </w:rPr>
        <w:t xml:space="preserve">&amp; 0.495 &amp; </w:t>
      </w:r>
      <w:del w:id="4310" w:author="Artin" w:date="2023-08-27T16:16:00Z">
        <w:r w:rsidR="00217555" w:rsidRPr="00B702A1">
          <w:rPr>
            <w:rFonts w:cstheme="minorHAnsi"/>
            <w:color w:val="000000" w:themeColor="text1"/>
            <w:sz w:val="24"/>
            <w:szCs w:val="24"/>
          </w:rPr>
          <w:delText>2.1E-89</w:delText>
        </w:r>
      </w:del>
      <w:ins w:id="4311" w:author="Artin" w:date="2023-08-27T16:16:00Z">
        <w:r w:rsidRPr="00B702A1">
          <w:rPr>
            <w:sz w:val="24"/>
            <w:szCs w:val="24"/>
          </w:rPr>
          <w:t>0</w:t>
        </w:r>
      </w:ins>
      <w:r w:rsidRPr="00B702A1">
        <w:rPr>
          <w:sz w:val="24"/>
          <w:szCs w:val="24"/>
          <w:rPrChange w:id="4312" w:author="Artin" w:date="2023-08-27T16:16:00Z">
            <w:rPr>
              <w:rFonts w:asciiTheme="minorHAnsi" w:hAnsiTheme="minorHAnsi"/>
              <w:color w:val="000000" w:themeColor="text1"/>
            </w:rPr>
          </w:rPrChange>
        </w:rPr>
        <w:t xml:space="preserve"> &amp; 20.2 &amp; 1 </w:t>
      </w:r>
      <w:ins w:id="4313" w:author="Artin" w:date="2023-08-27T16:16:00Z">
        <w:r w:rsidRPr="00B702A1">
          <w:rPr>
            <w:sz w:val="24"/>
            <w:szCs w:val="24"/>
          </w:rPr>
          <w:t xml:space="preserve">   </w:t>
        </w:r>
      </w:ins>
      <w:r w:rsidRPr="00B702A1">
        <w:rPr>
          <w:sz w:val="24"/>
          <w:szCs w:val="24"/>
          <w:rPrChange w:id="4314" w:author="Artin" w:date="2023-08-27T16:16:00Z">
            <w:rPr>
              <w:rFonts w:asciiTheme="minorHAnsi" w:hAnsiTheme="minorHAnsi"/>
              <w:color w:val="000000" w:themeColor="text1"/>
            </w:rPr>
          </w:rPrChange>
        </w:rPr>
        <w:t xml:space="preserve">&amp; 0.346 &amp; </w:t>
      </w:r>
      <w:del w:id="4315" w:author="Artin" w:date="2023-08-27T16:16:00Z">
        <w:r w:rsidR="00217555" w:rsidRPr="00B702A1">
          <w:rPr>
            <w:rFonts w:cstheme="minorHAnsi"/>
            <w:color w:val="000000" w:themeColor="text1"/>
            <w:sz w:val="24"/>
            <w:szCs w:val="24"/>
          </w:rPr>
          <w:delText>3.0E+85</w:delText>
        </w:r>
      </w:del>
      <w:ins w:id="4316" w:author="Artin" w:date="2023-08-27T16:16:00Z">
        <w:r w:rsidRPr="00B702A1">
          <w:rPr>
            <w:sz w:val="24"/>
            <w:szCs w:val="24"/>
          </w:rPr>
          <w:t>10   +</w:t>
        </w:r>
      </w:ins>
      <w:r w:rsidRPr="00B702A1">
        <w:rPr>
          <w:sz w:val="24"/>
          <w:szCs w:val="24"/>
          <w:rPrChange w:id="4317" w:author="Artin" w:date="2023-08-27T16:16:00Z">
            <w:rPr>
              <w:rFonts w:asciiTheme="minorHAnsi" w:hAnsiTheme="minorHAnsi"/>
              <w:color w:val="000000" w:themeColor="text1"/>
            </w:rPr>
          </w:rPrChange>
        </w:rPr>
        <w:t xml:space="preserve"> \\</w:t>
      </w:r>
    </w:p>
    <w:p w14:paraId="149C9974" w14:textId="591CC9BB" w:rsidR="00CA6F40" w:rsidRPr="00B702A1" w:rsidRDefault="00CA6F40" w:rsidP="00B702A1">
      <w:pPr>
        <w:spacing w:line="276" w:lineRule="auto"/>
        <w:rPr>
          <w:sz w:val="24"/>
          <w:szCs w:val="24"/>
          <w:rPrChange w:id="4318" w:author="Artin" w:date="2023-08-27T16:16:00Z">
            <w:rPr>
              <w:rFonts w:asciiTheme="minorHAnsi" w:hAnsiTheme="minorHAnsi"/>
              <w:color w:val="000000" w:themeColor="text1"/>
            </w:rPr>
          </w:rPrChange>
        </w:rPr>
      </w:pPr>
      <w:ins w:id="4319" w:author="Artin" w:date="2023-08-27T16:16:00Z">
        <w:r w:rsidRPr="00B702A1">
          <w:rPr>
            <w:sz w:val="24"/>
            <w:szCs w:val="24"/>
          </w:rPr>
          <w:t xml:space="preserve">   </w:t>
        </w:r>
      </w:ins>
      <w:r w:rsidRPr="00B702A1">
        <w:rPr>
          <w:sz w:val="24"/>
          <w:szCs w:val="24"/>
          <w:rPrChange w:id="4320" w:author="Artin" w:date="2023-08-27T16:16:00Z">
            <w:rPr>
              <w:rFonts w:asciiTheme="minorHAnsi" w:hAnsiTheme="minorHAnsi"/>
              <w:color w:val="000000" w:themeColor="text1"/>
            </w:rPr>
          </w:rPrChange>
        </w:rPr>
        <w:t xml:space="preserve"> &amp; </w:t>
      </w:r>
      <w:proofErr w:type="gramStart"/>
      <w:r w:rsidRPr="00B702A1">
        <w:rPr>
          <w:sz w:val="24"/>
          <w:szCs w:val="24"/>
          <w:rPrChange w:id="4321" w:author="Artin" w:date="2023-08-27T16:16:00Z">
            <w:rPr>
              <w:rFonts w:asciiTheme="minorHAnsi" w:hAnsiTheme="minorHAnsi"/>
              <w:color w:val="000000" w:themeColor="text1"/>
            </w:rPr>
          </w:rPrChange>
        </w:rPr>
        <w:t xml:space="preserve">Consolidation </w:t>
      </w:r>
      <w:ins w:id="4322" w:author="Artin" w:date="2023-08-27T16:16:00Z">
        <w:r w:rsidRPr="00B702A1">
          <w:rPr>
            <w:sz w:val="24"/>
            <w:szCs w:val="24"/>
          </w:rPr>
          <w:t xml:space="preserve"> </w:t>
        </w:r>
      </w:ins>
      <w:r w:rsidRPr="00B702A1">
        <w:rPr>
          <w:sz w:val="24"/>
          <w:szCs w:val="24"/>
          <w:rPrChange w:id="4323" w:author="Artin" w:date="2023-08-27T16:16:00Z">
            <w:rPr>
              <w:rFonts w:asciiTheme="minorHAnsi" w:hAnsiTheme="minorHAnsi"/>
              <w:color w:val="000000" w:themeColor="text1"/>
            </w:rPr>
          </w:rPrChange>
        </w:rPr>
        <w:t>&amp;</w:t>
      </w:r>
      <w:proofErr w:type="gramEnd"/>
      <w:r w:rsidRPr="00B702A1">
        <w:rPr>
          <w:sz w:val="24"/>
          <w:szCs w:val="24"/>
          <w:rPrChange w:id="4324" w:author="Artin" w:date="2023-08-27T16:16:00Z">
            <w:rPr>
              <w:rFonts w:asciiTheme="minorHAnsi" w:hAnsiTheme="minorHAnsi"/>
              <w:color w:val="000000" w:themeColor="text1"/>
            </w:rPr>
          </w:rPrChange>
        </w:rPr>
        <w:t xml:space="preserve"> 0.508 &amp; </w:t>
      </w:r>
      <w:del w:id="4325" w:author="Artin" w:date="2023-08-27T16:16:00Z">
        <w:r w:rsidR="00217555" w:rsidRPr="00B702A1">
          <w:rPr>
            <w:rFonts w:cstheme="minorHAnsi"/>
            <w:color w:val="000000" w:themeColor="text1"/>
            <w:sz w:val="24"/>
            <w:szCs w:val="24"/>
          </w:rPr>
          <w:delText>2.0E-18</w:delText>
        </w:r>
      </w:del>
      <w:ins w:id="4326" w:author="Artin" w:date="2023-08-27T16:16:00Z">
        <w:r w:rsidRPr="00B702A1">
          <w:rPr>
            <w:sz w:val="24"/>
            <w:szCs w:val="24"/>
          </w:rPr>
          <w:t>0</w:t>
        </w:r>
      </w:ins>
      <w:r w:rsidRPr="00B702A1">
        <w:rPr>
          <w:sz w:val="24"/>
          <w:szCs w:val="24"/>
          <w:rPrChange w:id="4327" w:author="Artin" w:date="2023-08-27T16:16:00Z">
            <w:rPr>
              <w:rFonts w:asciiTheme="minorHAnsi" w:hAnsiTheme="minorHAnsi"/>
              <w:color w:val="000000" w:themeColor="text1"/>
            </w:rPr>
          </w:rPrChange>
        </w:rPr>
        <w:t xml:space="preserve"> &amp; 8.8 </w:t>
      </w:r>
      <w:ins w:id="4328" w:author="Artin" w:date="2023-08-27T16:16:00Z">
        <w:r w:rsidRPr="00B702A1">
          <w:rPr>
            <w:sz w:val="24"/>
            <w:szCs w:val="24"/>
          </w:rPr>
          <w:t xml:space="preserve"> </w:t>
        </w:r>
      </w:ins>
      <w:r w:rsidRPr="00B702A1">
        <w:rPr>
          <w:sz w:val="24"/>
          <w:szCs w:val="24"/>
          <w:rPrChange w:id="4329" w:author="Artin" w:date="2023-08-27T16:16:00Z">
            <w:rPr>
              <w:rFonts w:asciiTheme="minorHAnsi" w:hAnsiTheme="minorHAnsi"/>
              <w:color w:val="000000" w:themeColor="text1"/>
            </w:rPr>
          </w:rPrChange>
        </w:rPr>
        <w:t xml:space="preserve">&amp; 1 </w:t>
      </w:r>
      <w:ins w:id="4330" w:author="Artin" w:date="2023-08-27T16:16:00Z">
        <w:r w:rsidRPr="00B702A1">
          <w:rPr>
            <w:sz w:val="24"/>
            <w:szCs w:val="24"/>
          </w:rPr>
          <w:t xml:space="preserve">   </w:t>
        </w:r>
      </w:ins>
      <w:r w:rsidRPr="00B702A1">
        <w:rPr>
          <w:sz w:val="24"/>
          <w:szCs w:val="24"/>
          <w:rPrChange w:id="4331" w:author="Artin" w:date="2023-08-27T16:16:00Z">
            <w:rPr>
              <w:rFonts w:asciiTheme="minorHAnsi" w:hAnsiTheme="minorHAnsi"/>
              <w:color w:val="000000" w:themeColor="text1"/>
            </w:rPr>
          </w:rPrChange>
        </w:rPr>
        <w:t xml:space="preserve">&amp; 0.150 &amp; </w:t>
      </w:r>
      <w:del w:id="4332" w:author="Artin" w:date="2023-08-27T16:16:00Z">
        <w:r w:rsidR="00217555" w:rsidRPr="00B702A1">
          <w:rPr>
            <w:rFonts w:cstheme="minorHAnsi"/>
            <w:color w:val="000000" w:themeColor="text1"/>
            <w:sz w:val="24"/>
            <w:szCs w:val="24"/>
          </w:rPr>
          <w:delText>8.3E+14</w:delText>
        </w:r>
      </w:del>
      <w:ins w:id="4333" w:author="Artin" w:date="2023-08-27T16:16:00Z">
        <w:r w:rsidRPr="00B702A1">
          <w:rPr>
            <w:sz w:val="24"/>
            <w:szCs w:val="24"/>
          </w:rPr>
          <w:t>10   +</w:t>
        </w:r>
      </w:ins>
      <w:r w:rsidRPr="00B702A1">
        <w:rPr>
          <w:sz w:val="24"/>
          <w:szCs w:val="24"/>
          <w:rPrChange w:id="4334" w:author="Artin" w:date="2023-08-27T16:16:00Z">
            <w:rPr>
              <w:rFonts w:asciiTheme="minorHAnsi" w:hAnsiTheme="minorHAnsi"/>
              <w:color w:val="000000" w:themeColor="text1"/>
            </w:rPr>
          </w:rPrChange>
        </w:rPr>
        <w:t xml:space="preserve"> \\</w:t>
      </w:r>
    </w:p>
    <w:p w14:paraId="56B7AC7D" w14:textId="3BABB41E" w:rsidR="00CA6F40" w:rsidRPr="00B702A1" w:rsidRDefault="00CA6F40" w:rsidP="00B702A1">
      <w:pPr>
        <w:spacing w:line="276" w:lineRule="auto"/>
        <w:rPr>
          <w:sz w:val="24"/>
          <w:szCs w:val="24"/>
          <w:rPrChange w:id="4335" w:author="Artin" w:date="2023-08-27T16:16:00Z">
            <w:rPr>
              <w:rFonts w:asciiTheme="minorHAnsi" w:hAnsiTheme="minorHAnsi"/>
              <w:color w:val="000000" w:themeColor="text1"/>
            </w:rPr>
          </w:rPrChange>
        </w:rPr>
      </w:pPr>
      <w:ins w:id="4336" w:author="Artin" w:date="2023-08-27T16:16:00Z">
        <w:r w:rsidRPr="00B702A1">
          <w:rPr>
            <w:sz w:val="24"/>
            <w:szCs w:val="24"/>
          </w:rPr>
          <w:t xml:space="preserve">   </w:t>
        </w:r>
      </w:ins>
      <w:r w:rsidRPr="00B702A1">
        <w:rPr>
          <w:sz w:val="24"/>
          <w:szCs w:val="24"/>
          <w:rPrChange w:id="4337" w:author="Artin" w:date="2023-08-27T16:16:00Z">
            <w:rPr>
              <w:rFonts w:asciiTheme="minorHAnsi" w:hAnsiTheme="minorHAnsi"/>
              <w:color w:val="000000" w:themeColor="text1"/>
            </w:rPr>
          </w:rPrChange>
        </w:rPr>
        <w:t xml:space="preserve"> &amp; Infiltration </w:t>
      </w:r>
      <w:ins w:id="4338" w:author="Artin" w:date="2023-08-27T16:16:00Z">
        <w:r w:rsidRPr="00B702A1">
          <w:rPr>
            <w:sz w:val="24"/>
            <w:szCs w:val="24"/>
          </w:rPr>
          <w:t xml:space="preserve">  </w:t>
        </w:r>
      </w:ins>
      <w:r w:rsidRPr="00B702A1">
        <w:rPr>
          <w:sz w:val="24"/>
          <w:szCs w:val="24"/>
          <w:rPrChange w:id="4339" w:author="Artin" w:date="2023-08-27T16:16:00Z">
            <w:rPr>
              <w:rFonts w:asciiTheme="minorHAnsi" w:hAnsiTheme="minorHAnsi"/>
              <w:color w:val="000000" w:themeColor="text1"/>
            </w:rPr>
          </w:rPrChange>
        </w:rPr>
        <w:t xml:space="preserve">&amp; 0.620 &amp; </w:t>
      </w:r>
      <w:del w:id="4340" w:author="Artin" w:date="2023-08-27T16:16:00Z">
        <w:r w:rsidR="00217555" w:rsidRPr="00B702A1">
          <w:rPr>
            <w:rFonts w:cstheme="minorHAnsi"/>
            <w:color w:val="000000" w:themeColor="text1"/>
            <w:sz w:val="24"/>
            <w:szCs w:val="24"/>
          </w:rPr>
          <w:delText>2.7E-28</w:delText>
        </w:r>
      </w:del>
      <w:ins w:id="4341" w:author="Artin" w:date="2023-08-27T16:16:00Z">
        <w:r w:rsidRPr="00B702A1">
          <w:rPr>
            <w:sz w:val="24"/>
            <w:szCs w:val="24"/>
          </w:rPr>
          <w:t>0</w:t>
        </w:r>
      </w:ins>
      <w:r w:rsidRPr="00B702A1">
        <w:rPr>
          <w:sz w:val="24"/>
          <w:szCs w:val="24"/>
          <w:rPrChange w:id="4342" w:author="Artin" w:date="2023-08-27T16:16:00Z">
            <w:rPr>
              <w:rFonts w:asciiTheme="minorHAnsi" w:hAnsiTheme="minorHAnsi"/>
              <w:color w:val="000000" w:themeColor="text1"/>
            </w:rPr>
          </w:rPrChange>
        </w:rPr>
        <w:t xml:space="preserve"> &amp; 11.1 &amp; 1 </w:t>
      </w:r>
      <w:ins w:id="4343" w:author="Artin" w:date="2023-08-27T16:16:00Z">
        <w:r w:rsidRPr="00B702A1">
          <w:rPr>
            <w:sz w:val="24"/>
            <w:szCs w:val="24"/>
          </w:rPr>
          <w:t xml:space="preserve">   </w:t>
        </w:r>
      </w:ins>
      <w:r w:rsidRPr="00B702A1">
        <w:rPr>
          <w:sz w:val="24"/>
          <w:szCs w:val="24"/>
          <w:rPrChange w:id="4344" w:author="Artin" w:date="2023-08-27T16:16:00Z">
            <w:rPr>
              <w:rFonts w:asciiTheme="minorHAnsi" w:hAnsiTheme="minorHAnsi"/>
              <w:color w:val="000000" w:themeColor="text1"/>
            </w:rPr>
          </w:rPrChange>
        </w:rPr>
        <w:t xml:space="preserve">&amp; 0.190 &amp; </w:t>
      </w:r>
      <w:del w:id="4345" w:author="Artin" w:date="2023-08-27T16:16:00Z">
        <w:r w:rsidR="00217555" w:rsidRPr="00B702A1">
          <w:rPr>
            <w:rFonts w:cstheme="minorHAnsi"/>
            <w:color w:val="000000" w:themeColor="text1"/>
            <w:sz w:val="24"/>
            <w:szCs w:val="24"/>
          </w:rPr>
          <w:delText>4.9E+24</w:delText>
        </w:r>
      </w:del>
      <w:ins w:id="4346" w:author="Artin" w:date="2023-08-27T16:16:00Z">
        <w:r w:rsidRPr="00B702A1">
          <w:rPr>
            <w:sz w:val="24"/>
            <w:szCs w:val="24"/>
          </w:rPr>
          <w:t>10   +</w:t>
        </w:r>
      </w:ins>
      <w:r w:rsidRPr="00B702A1">
        <w:rPr>
          <w:sz w:val="24"/>
          <w:szCs w:val="24"/>
          <w:rPrChange w:id="4347" w:author="Artin" w:date="2023-08-27T16:16:00Z">
            <w:rPr>
              <w:rFonts w:asciiTheme="minorHAnsi" w:hAnsiTheme="minorHAnsi"/>
              <w:color w:val="000000" w:themeColor="text1"/>
            </w:rPr>
          </w:rPrChange>
        </w:rPr>
        <w:t xml:space="preserve"> \\</w:t>
      </w:r>
    </w:p>
    <w:p w14:paraId="5F611DD6" w14:textId="6A54D1B2" w:rsidR="00CA6F40" w:rsidRPr="00B702A1" w:rsidRDefault="00CA6F40" w:rsidP="00B702A1">
      <w:pPr>
        <w:spacing w:line="276" w:lineRule="auto"/>
        <w:rPr>
          <w:sz w:val="24"/>
          <w:szCs w:val="24"/>
          <w:rPrChange w:id="4348" w:author="Artin" w:date="2023-08-27T16:16:00Z">
            <w:rPr>
              <w:rFonts w:asciiTheme="minorHAnsi" w:hAnsiTheme="minorHAnsi"/>
              <w:color w:val="000000" w:themeColor="text1"/>
            </w:rPr>
          </w:rPrChange>
        </w:rPr>
      </w:pPr>
      <w:ins w:id="4349" w:author="Artin" w:date="2023-08-27T16:16:00Z">
        <w:r w:rsidRPr="00B702A1">
          <w:rPr>
            <w:sz w:val="24"/>
            <w:szCs w:val="24"/>
          </w:rPr>
          <w:t xml:space="preserve">   </w:t>
        </w:r>
      </w:ins>
      <w:r w:rsidRPr="00B702A1">
        <w:rPr>
          <w:sz w:val="24"/>
          <w:szCs w:val="24"/>
          <w:rPrChange w:id="4350" w:author="Artin" w:date="2023-08-27T16:16:00Z">
            <w:rPr>
              <w:rFonts w:asciiTheme="minorHAnsi" w:hAnsiTheme="minorHAnsi"/>
              <w:color w:val="000000" w:themeColor="text1"/>
            </w:rPr>
          </w:rPrChange>
        </w:rPr>
        <w:t xml:space="preserve"> &amp; Edema </w:t>
      </w:r>
      <w:ins w:id="4351" w:author="Artin" w:date="2023-08-27T16:16:00Z">
        <w:r w:rsidRPr="00B702A1">
          <w:rPr>
            <w:sz w:val="24"/>
            <w:szCs w:val="24"/>
          </w:rPr>
          <w:t xml:space="preserve">         </w:t>
        </w:r>
      </w:ins>
      <w:r w:rsidRPr="00B702A1">
        <w:rPr>
          <w:sz w:val="24"/>
          <w:szCs w:val="24"/>
          <w:rPrChange w:id="4352" w:author="Artin" w:date="2023-08-27T16:16:00Z">
            <w:rPr>
              <w:rFonts w:asciiTheme="minorHAnsi" w:hAnsiTheme="minorHAnsi"/>
              <w:color w:val="000000" w:themeColor="text1"/>
            </w:rPr>
          </w:rPrChange>
        </w:rPr>
        <w:t xml:space="preserve">&amp; 0.614 &amp; </w:t>
      </w:r>
      <w:del w:id="4353" w:author="Artin" w:date="2023-08-27T16:16:00Z">
        <w:r w:rsidR="00217555" w:rsidRPr="00B702A1">
          <w:rPr>
            <w:rFonts w:cstheme="minorHAnsi"/>
            <w:color w:val="000000" w:themeColor="text1"/>
            <w:sz w:val="24"/>
            <w:szCs w:val="24"/>
          </w:rPr>
          <w:delText>1.2E-52</w:delText>
        </w:r>
      </w:del>
      <w:ins w:id="4354" w:author="Artin" w:date="2023-08-27T16:16:00Z">
        <w:r w:rsidRPr="00B702A1">
          <w:rPr>
            <w:sz w:val="24"/>
            <w:szCs w:val="24"/>
          </w:rPr>
          <w:t>0</w:t>
        </w:r>
      </w:ins>
      <w:r w:rsidRPr="00B702A1">
        <w:rPr>
          <w:sz w:val="24"/>
          <w:szCs w:val="24"/>
          <w:rPrChange w:id="4355" w:author="Artin" w:date="2023-08-27T16:16:00Z">
            <w:rPr>
              <w:rFonts w:asciiTheme="minorHAnsi" w:hAnsiTheme="minorHAnsi"/>
              <w:color w:val="000000" w:themeColor="text1"/>
            </w:rPr>
          </w:rPrChange>
        </w:rPr>
        <w:t xml:space="preserve"> &amp; 15.3 &amp; 1 </w:t>
      </w:r>
      <w:ins w:id="4356" w:author="Artin" w:date="2023-08-27T16:16:00Z">
        <w:r w:rsidRPr="00B702A1">
          <w:rPr>
            <w:sz w:val="24"/>
            <w:szCs w:val="24"/>
          </w:rPr>
          <w:t xml:space="preserve">   </w:t>
        </w:r>
      </w:ins>
      <w:r w:rsidRPr="00B702A1">
        <w:rPr>
          <w:sz w:val="24"/>
          <w:szCs w:val="24"/>
          <w:rPrChange w:id="4357" w:author="Artin" w:date="2023-08-27T16:16:00Z">
            <w:rPr>
              <w:rFonts w:asciiTheme="minorHAnsi" w:hAnsiTheme="minorHAnsi"/>
              <w:color w:val="000000" w:themeColor="text1"/>
            </w:rPr>
          </w:rPrChange>
        </w:rPr>
        <w:t xml:space="preserve">&amp; 0.263 &amp; </w:t>
      </w:r>
      <w:del w:id="4358" w:author="Artin" w:date="2023-08-27T16:16:00Z">
        <w:r w:rsidR="00217555" w:rsidRPr="00B702A1">
          <w:rPr>
            <w:rFonts w:cstheme="minorHAnsi"/>
            <w:color w:val="000000" w:themeColor="text1"/>
            <w:sz w:val="24"/>
            <w:szCs w:val="24"/>
          </w:rPr>
          <w:delText>7.2E+48</w:delText>
        </w:r>
      </w:del>
      <w:ins w:id="4359" w:author="Artin" w:date="2023-08-27T16:16:00Z">
        <w:r w:rsidRPr="00B702A1">
          <w:rPr>
            <w:sz w:val="24"/>
            <w:szCs w:val="24"/>
          </w:rPr>
          <w:t>10   +</w:t>
        </w:r>
      </w:ins>
      <w:r w:rsidRPr="00B702A1">
        <w:rPr>
          <w:sz w:val="24"/>
          <w:szCs w:val="24"/>
          <w:rPrChange w:id="4360" w:author="Artin" w:date="2023-08-27T16:16:00Z">
            <w:rPr>
              <w:rFonts w:asciiTheme="minorHAnsi" w:hAnsiTheme="minorHAnsi"/>
              <w:color w:val="000000" w:themeColor="text1"/>
            </w:rPr>
          </w:rPrChange>
        </w:rPr>
        <w:t xml:space="preserve"> \\</w:t>
      </w:r>
    </w:p>
    <w:p w14:paraId="2BC28032" w14:textId="644FBEFA" w:rsidR="00CA6F40" w:rsidRPr="00B702A1" w:rsidRDefault="00CA6F40" w:rsidP="00B702A1">
      <w:pPr>
        <w:spacing w:line="276" w:lineRule="auto"/>
        <w:rPr>
          <w:sz w:val="24"/>
          <w:szCs w:val="24"/>
          <w:rPrChange w:id="4361" w:author="Artin" w:date="2023-08-27T16:16:00Z">
            <w:rPr>
              <w:rFonts w:asciiTheme="minorHAnsi" w:hAnsiTheme="minorHAnsi"/>
              <w:color w:val="000000" w:themeColor="text1"/>
            </w:rPr>
          </w:rPrChange>
        </w:rPr>
      </w:pPr>
      <w:ins w:id="4362" w:author="Artin" w:date="2023-08-27T16:16:00Z">
        <w:r w:rsidRPr="00B702A1">
          <w:rPr>
            <w:sz w:val="24"/>
            <w:szCs w:val="24"/>
          </w:rPr>
          <w:t xml:space="preserve">   </w:t>
        </w:r>
      </w:ins>
      <w:r w:rsidRPr="00B702A1">
        <w:rPr>
          <w:sz w:val="24"/>
          <w:szCs w:val="24"/>
          <w:rPrChange w:id="4363" w:author="Artin" w:date="2023-08-27T16:16:00Z">
            <w:rPr>
              <w:rFonts w:asciiTheme="minorHAnsi" w:hAnsiTheme="minorHAnsi"/>
              <w:color w:val="000000" w:themeColor="text1"/>
            </w:rPr>
          </w:rPrChange>
        </w:rPr>
        <w:t xml:space="preserve"> &amp; Pneumonia </w:t>
      </w:r>
      <w:ins w:id="4364" w:author="Artin" w:date="2023-08-27T16:16:00Z">
        <w:r w:rsidRPr="00B702A1">
          <w:rPr>
            <w:sz w:val="24"/>
            <w:szCs w:val="24"/>
          </w:rPr>
          <w:t xml:space="preserve">     </w:t>
        </w:r>
      </w:ins>
      <w:r w:rsidRPr="00B702A1">
        <w:rPr>
          <w:sz w:val="24"/>
          <w:szCs w:val="24"/>
          <w:rPrChange w:id="4365" w:author="Artin" w:date="2023-08-27T16:16:00Z">
            <w:rPr>
              <w:rFonts w:asciiTheme="minorHAnsi" w:hAnsiTheme="minorHAnsi"/>
              <w:color w:val="000000" w:themeColor="text1"/>
            </w:rPr>
          </w:rPrChange>
        </w:rPr>
        <w:t xml:space="preserve">&amp; 0.573 &amp; </w:t>
      </w:r>
      <w:del w:id="4366" w:author="Artin" w:date="2023-08-27T16:16:00Z">
        <w:r w:rsidR="00217555" w:rsidRPr="00B702A1">
          <w:rPr>
            <w:rFonts w:cstheme="minorHAnsi"/>
            <w:color w:val="000000" w:themeColor="text1"/>
            <w:sz w:val="24"/>
            <w:szCs w:val="24"/>
          </w:rPr>
          <w:delText>2.9E-16</w:delText>
        </w:r>
      </w:del>
      <w:ins w:id="4367" w:author="Artin" w:date="2023-08-27T16:16:00Z">
        <w:r w:rsidRPr="00B702A1">
          <w:rPr>
            <w:sz w:val="24"/>
            <w:szCs w:val="24"/>
          </w:rPr>
          <w:t>0</w:t>
        </w:r>
      </w:ins>
      <w:r w:rsidRPr="00B702A1">
        <w:rPr>
          <w:sz w:val="24"/>
          <w:szCs w:val="24"/>
          <w:rPrChange w:id="4368" w:author="Artin" w:date="2023-08-27T16:16:00Z">
            <w:rPr>
              <w:rFonts w:asciiTheme="minorHAnsi" w:hAnsiTheme="minorHAnsi"/>
              <w:color w:val="000000" w:themeColor="text1"/>
            </w:rPr>
          </w:rPrChange>
        </w:rPr>
        <w:t xml:space="preserve"> &amp; </w:t>
      </w:r>
      <w:proofErr w:type="gramStart"/>
      <w:r w:rsidRPr="00B702A1">
        <w:rPr>
          <w:sz w:val="24"/>
          <w:szCs w:val="24"/>
          <w:rPrChange w:id="4369" w:author="Artin" w:date="2023-08-27T16:16:00Z">
            <w:rPr>
              <w:rFonts w:asciiTheme="minorHAnsi" w:hAnsiTheme="minorHAnsi"/>
              <w:color w:val="000000" w:themeColor="text1"/>
            </w:rPr>
          </w:rPrChange>
        </w:rPr>
        <w:t xml:space="preserve">8.2 </w:t>
      </w:r>
      <w:ins w:id="4370" w:author="Artin" w:date="2023-08-27T16:16:00Z">
        <w:r w:rsidRPr="00B702A1">
          <w:rPr>
            <w:sz w:val="24"/>
            <w:szCs w:val="24"/>
          </w:rPr>
          <w:t xml:space="preserve"> </w:t>
        </w:r>
      </w:ins>
      <w:r w:rsidRPr="00B702A1">
        <w:rPr>
          <w:sz w:val="24"/>
          <w:szCs w:val="24"/>
          <w:rPrChange w:id="4371" w:author="Artin" w:date="2023-08-27T16:16:00Z">
            <w:rPr>
              <w:rFonts w:asciiTheme="minorHAnsi" w:hAnsiTheme="minorHAnsi"/>
              <w:color w:val="000000" w:themeColor="text1"/>
            </w:rPr>
          </w:rPrChange>
        </w:rPr>
        <w:t>&amp;</w:t>
      </w:r>
      <w:proofErr w:type="gramEnd"/>
      <w:r w:rsidRPr="00B702A1">
        <w:rPr>
          <w:sz w:val="24"/>
          <w:szCs w:val="24"/>
          <w:rPrChange w:id="4372" w:author="Artin" w:date="2023-08-27T16:16:00Z">
            <w:rPr>
              <w:rFonts w:asciiTheme="minorHAnsi" w:hAnsiTheme="minorHAnsi"/>
              <w:color w:val="000000" w:themeColor="text1"/>
            </w:rPr>
          </w:rPrChange>
        </w:rPr>
        <w:t xml:space="preserve"> 1 </w:t>
      </w:r>
      <w:ins w:id="4373" w:author="Artin" w:date="2023-08-27T16:16:00Z">
        <w:r w:rsidRPr="00B702A1">
          <w:rPr>
            <w:sz w:val="24"/>
            <w:szCs w:val="24"/>
          </w:rPr>
          <w:t xml:space="preserve">   </w:t>
        </w:r>
      </w:ins>
      <w:r w:rsidRPr="00B702A1">
        <w:rPr>
          <w:sz w:val="24"/>
          <w:szCs w:val="24"/>
          <w:rPrChange w:id="4374" w:author="Artin" w:date="2023-08-27T16:16:00Z">
            <w:rPr>
              <w:rFonts w:asciiTheme="minorHAnsi" w:hAnsiTheme="minorHAnsi"/>
              <w:color w:val="000000" w:themeColor="text1"/>
            </w:rPr>
          </w:rPrChange>
        </w:rPr>
        <w:t xml:space="preserve">&amp; 0.140 &amp; </w:t>
      </w:r>
      <w:del w:id="4375" w:author="Artin" w:date="2023-08-27T16:16:00Z">
        <w:r w:rsidR="00217555" w:rsidRPr="00B702A1">
          <w:rPr>
            <w:rFonts w:cstheme="minorHAnsi"/>
            <w:color w:val="000000" w:themeColor="text1"/>
            <w:sz w:val="24"/>
            <w:szCs w:val="24"/>
          </w:rPr>
          <w:delText>6.3E+12</w:delText>
        </w:r>
      </w:del>
      <w:ins w:id="4376" w:author="Artin" w:date="2023-08-27T16:16:00Z">
        <w:r w:rsidRPr="00B702A1">
          <w:rPr>
            <w:sz w:val="24"/>
            <w:szCs w:val="24"/>
          </w:rPr>
          <w:t>10   +</w:t>
        </w:r>
      </w:ins>
      <w:r w:rsidRPr="00B702A1">
        <w:rPr>
          <w:sz w:val="24"/>
          <w:szCs w:val="24"/>
          <w:rPrChange w:id="4377" w:author="Artin" w:date="2023-08-27T16:16:00Z">
            <w:rPr>
              <w:rFonts w:asciiTheme="minorHAnsi" w:hAnsiTheme="minorHAnsi"/>
              <w:color w:val="000000" w:themeColor="text1"/>
            </w:rPr>
          </w:rPrChange>
        </w:rPr>
        <w:t xml:space="preserve"> \\</w:t>
      </w:r>
    </w:p>
    <w:p w14:paraId="5FBCD5C1" w14:textId="5A010E1D" w:rsidR="00CA6F40" w:rsidRPr="00B702A1" w:rsidRDefault="00CA6F40" w:rsidP="00B702A1">
      <w:pPr>
        <w:spacing w:line="276" w:lineRule="auto"/>
        <w:rPr>
          <w:sz w:val="24"/>
          <w:szCs w:val="24"/>
          <w:rPrChange w:id="4378" w:author="Artin" w:date="2023-08-27T16:16:00Z">
            <w:rPr>
              <w:rFonts w:asciiTheme="minorHAnsi" w:hAnsiTheme="minorHAnsi"/>
              <w:color w:val="000000" w:themeColor="text1"/>
            </w:rPr>
          </w:rPrChange>
        </w:rPr>
      </w:pPr>
      <w:ins w:id="4379" w:author="Artin" w:date="2023-08-27T16:16:00Z">
        <w:r w:rsidRPr="00B702A1">
          <w:rPr>
            <w:sz w:val="24"/>
            <w:szCs w:val="24"/>
          </w:rPr>
          <w:t xml:space="preserve">   </w:t>
        </w:r>
      </w:ins>
      <w:r w:rsidRPr="00B702A1">
        <w:rPr>
          <w:sz w:val="24"/>
          <w:szCs w:val="24"/>
          <w:rPrChange w:id="4380" w:author="Artin" w:date="2023-08-27T16:16:00Z">
            <w:rPr>
              <w:rFonts w:asciiTheme="minorHAnsi" w:hAnsiTheme="minorHAnsi"/>
              <w:color w:val="000000" w:themeColor="text1"/>
            </w:rPr>
          </w:rPrChange>
        </w:rPr>
        <w:t xml:space="preserve"> &amp; Cardiomegaly </w:t>
      </w:r>
      <w:ins w:id="4381" w:author="Artin" w:date="2023-08-27T16:16:00Z">
        <w:r w:rsidRPr="00B702A1">
          <w:rPr>
            <w:sz w:val="24"/>
            <w:szCs w:val="24"/>
          </w:rPr>
          <w:t xml:space="preserve">  </w:t>
        </w:r>
      </w:ins>
      <w:r w:rsidRPr="00B702A1">
        <w:rPr>
          <w:sz w:val="24"/>
          <w:szCs w:val="24"/>
          <w:rPrChange w:id="4382" w:author="Artin" w:date="2023-08-27T16:16:00Z">
            <w:rPr>
              <w:rFonts w:asciiTheme="minorHAnsi" w:hAnsiTheme="minorHAnsi"/>
              <w:color w:val="000000" w:themeColor="text1"/>
            </w:rPr>
          </w:rPrChange>
        </w:rPr>
        <w:t xml:space="preserve">&amp; 0.615 &amp; </w:t>
      </w:r>
      <w:ins w:id="4383" w:author="Artin" w:date="2023-08-27T16:16:00Z">
        <w:r w:rsidRPr="00B702A1">
          <w:rPr>
            <w:sz w:val="24"/>
            <w:szCs w:val="24"/>
          </w:rPr>
          <w:t xml:space="preserve">0 &amp; 18.1 &amp; </w:t>
        </w:r>
      </w:ins>
      <w:r w:rsidRPr="00B702A1">
        <w:rPr>
          <w:sz w:val="24"/>
          <w:szCs w:val="24"/>
          <w:rPrChange w:id="4384" w:author="Artin" w:date="2023-08-27T16:16:00Z">
            <w:rPr>
              <w:rFonts w:asciiTheme="minorHAnsi" w:hAnsiTheme="minorHAnsi"/>
              <w:color w:val="000000" w:themeColor="text1"/>
            </w:rPr>
          </w:rPrChange>
        </w:rPr>
        <w:t>1</w:t>
      </w:r>
      <w:del w:id="4385" w:author="Artin" w:date="2023-08-27T16:16:00Z">
        <w:r w:rsidR="00217555" w:rsidRPr="00B702A1">
          <w:rPr>
            <w:rFonts w:cstheme="minorHAnsi"/>
            <w:color w:val="000000" w:themeColor="text1"/>
            <w:sz w:val="24"/>
            <w:szCs w:val="24"/>
          </w:rPr>
          <w:delText xml:space="preserve">.9E-72 &amp; 18.1 &amp; 1 </w:delText>
        </w:r>
      </w:del>
      <w:ins w:id="4386" w:author="Artin" w:date="2023-08-27T16:16:00Z">
        <w:r w:rsidRPr="00B702A1">
          <w:rPr>
            <w:sz w:val="24"/>
            <w:szCs w:val="24"/>
          </w:rPr>
          <w:t xml:space="preserve">    </w:t>
        </w:r>
      </w:ins>
      <w:r w:rsidRPr="00B702A1">
        <w:rPr>
          <w:sz w:val="24"/>
          <w:szCs w:val="24"/>
          <w:rPrChange w:id="4387" w:author="Artin" w:date="2023-08-27T16:16:00Z">
            <w:rPr>
              <w:rFonts w:asciiTheme="minorHAnsi" w:hAnsiTheme="minorHAnsi"/>
              <w:color w:val="000000" w:themeColor="text1"/>
            </w:rPr>
          </w:rPrChange>
        </w:rPr>
        <w:t xml:space="preserve">&amp; 0.310 &amp; </w:t>
      </w:r>
      <w:del w:id="4388" w:author="Artin" w:date="2023-08-27T16:16:00Z">
        <w:r w:rsidR="00217555" w:rsidRPr="00B702A1">
          <w:rPr>
            <w:rFonts w:cstheme="minorHAnsi"/>
            <w:color w:val="000000" w:themeColor="text1"/>
            <w:sz w:val="24"/>
            <w:szCs w:val="24"/>
          </w:rPr>
          <w:delText>3.9E+68</w:delText>
        </w:r>
      </w:del>
      <w:ins w:id="4389" w:author="Artin" w:date="2023-08-27T16:16:00Z">
        <w:r w:rsidRPr="00B702A1">
          <w:rPr>
            <w:sz w:val="24"/>
            <w:szCs w:val="24"/>
          </w:rPr>
          <w:t>10   +</w:t>
        </w:r>
      </w:ins>
      <w:r w:rsidRPr="00B702A1">
        <w:rPr>
          <w:sz w:val="24"/>
          <w:szCs w:val="24"/>
          <w:rPrChange w:id="4390" w:author="Artin" w:date="2023-08-27T16:16:00Z">
            <w:rPr>
              <w:rFonts w:asciiTheme="minorHAnsi" w:hAnsiTheme="minorHAnsi"/>
              <w:color w:val="000000" w:themeColor="text1"/>
            </w:rPr>
          </w:rPrChange>
        </w:rPr>
        <w:t xml:space="preserve"> \\</w:t>
      </w:r>
    </w:p>
    <w:p w14:paraId="6A6133EA" w14:textId="654EB5BF" w:rsidR="00CA6F40" w:rsidRPr="00B702A1" w:rsidRDefault="00CA6F40" w:rsidP="00B702A1">
      <w:pPr>
        <w:spacing w:line="276" w:lineRule="auto"/>
        <w:rPr>
          <w:sz w:val="24"/>
          <w:szCs w:val="24"/>
          <w:rPrChange w:id="4391" w:author="Artin" w:date="2023-08-27T16:16:00Z">
            <w:rPr>
              <w:rFonts w:asciiTheme="minorHAnsi" w:hAnsiTheme="minorHAnsi"/>
              <w:color w:val="000000" w:themeColor="text1"/>
            </w:rPr>
          </w:rPrChange>
        </w:rPr>
      </w:pPr>
      <w:ins w:id="4392" w:author="Artin" w:date="2023-08-27T16:16:00Z">
        <w:r w:rsidRPr="00B702A1">
          <w:rPr>
            <w:sz w:val="24"/>
            <w:szCs w:val="24"/>
          </w:rPr>
          <w:t xml:space="preserve">   </w:t>
        </w:r>
      </w:ins>
      <w:r w:rsidRPr="00B702A1">
        <w:rPr>
          <w:sz w:val="24"/>
          <w:szCs w:val="24"/>
          <w:rPrChange w:id="4393" w:author="Artin" w:date="2023-08-27T16:16:00Z">
            <w:rPr>
              <w:rFonts w:asciiTheme="minorHAnsi" w:hAnsiTheme="minorHAnsi"/>
              <w:color w:val="000000" w:themeColor="text1"/>
            </w:rPr>
          </w:rPrChange>
        </w:rPr>
        <w:t xml:space="preserve"> &amp; Lung Lesion </w:t>
      </w:r>
      <w:ins w:id="4394" w:author="Artin" w:date="2023-08-27T16:16:00Z">
        <w:r w:rsidRPr="00B702A1">
          <w:rPr>
            <w:sz w:val="24"/>
            <w:szCs w:val="24"/>
          </w:rPr>
          <w:t xml:space="preserve">   </w:t>
        </w:r>
      </w:ins>
      <w:r w:rsidRPr="00B702A1">
        <w:rPr>
          <w:sz w:val="24"/>
          <w:szCs w:val="24"/>
          <w:rPrChange w:id="4395" w:author="Artin" w:date="2023-08-27T16:16:00Z">
            <w:rPr>
              <w:rFonts w:asciiTheme="minorHAnsi" w:hAnsiTheme="minorHAnsi"/>
              <w:color w:val="000000" w:themeColor="text1"/>
            </w:rPr>
          </w:rPrChange>
        </w:rPr>
        <w:t xml:space="preserve">&amp; 0.580 &amp; </w:t>
      </w:r>
      <w:del w:id="4396" w:author="Artin" w:date="2023-08-27T16:16:00Z">
        <w:r w:rsidR="00217555" w:rsidRPr="00B702A1">
          <w:rPr>
            <w:rFonts w:cstheme="minorHAnsi"/>
            <w:color w:val="000000" w:themeColor="text1"/>
            <w:sz w:val="24"/>
            <w:szCs w:val="24"/>
          </w:rPr>
          <w:delText>7.0E-23</w:delText>
        </w:r>
      </w:del>
      <w:ins w:id="4397" w:author="Artin" w:date="2023-08-27T16:16:00Z">
        <w:r w:rsidRPr="00B702A1">
          <w:rPr>
            <w:sz w:val="24"/>
            <w:szCs w:val="24"/>
          </w:rPr>
          <w:t>0</w:t>
        </w:r>
      </w:ins>
      <w:r w:rsidRPr="00B702A1">
        <w:rPr>
          <w:sz w:val="24"/>
          <w:szCs w:val="24"/>
          <w:rPrChange w:id="4398" w:author="Artin" w:date="2023-08-27T16:16:00Z">
            <w:rPr>
              <w:rFonts w:asciiTheme="minorHAnsi" w:hAnsiTheme="minorHAnsi"/>
              <w:color w:val="000000" w:themeColor="text1"/>
            </w:rPr>
          </w:rPrChange>
        </w:rPr>
        <w:t xml:space="preserve"> &amp; </w:t>
      </w:r>
      <w:proofErr w:type="gramStart"/>
      <w:r w:rsidRPr="00B702A1">
        <w:rPr>
          <w:sz w:val="24"/>
          <w:szCs w:val="24"/>
          <w:rPrChange w:id="4399" w:author="Artin" w:date="2023-08-27T16:16:00Z">
            <w:rPr>
              <w:rFonts w:asciiTheme="minorHAnsi" w:hAnsiTheme="minorHAnsi"/>
              <w:color w:val="000000" w:themeColor="text1"/>
            </w:rPr>
          </w:rPrChange>
        </w:rPr>
        <w:t xml:space="preserve">9.9 </w:t>
      </w:r>
      <w:ins w:id="4400" w:author="Artin" w:date="2023-08-27T16:16:00Z">
        <w:r w:rsidRPr="00B702A1">
          <w:rPr>
            <w:sz w:val="24"/>
            <w:szCs w:val="24"/>
          </w:rPr>
          <w:t xml:space="preserve"> </w:t>
        </w:r>
      </w:ins>
      <w:r w:rsidRPr="00B702A1">
        <w:rPr>
          <w:sz w:val="24"/>
          <w:szCs w:val="24"/>
          <w:rPrChange w:id="4401" w:author="Artin" w:date="2023-08-27T16:16:00Z">
            <w:rPr>
              <w:rFonts w:asciiTheme="minorHAnsi" w:hAnsiTheme="minorHAnsi"/>
              <w:color w:val="000000" w:themeColor="text1"/>
            </w:rPr>
          </w:rPrChange>
        </w:rPr>
        <w:t>&amp;</w:t>
      </w:r>
      <w:proofErr w:type="gramEnd"/>
      <w:r w:rsidRPr="00B702A1">
        <w:rPr>
          <w:sz w:val="24"/>
          <w:szCs w:val="24"/>
          <w:rPrChange w:id="4402" w:author="Artin" w:date="2023-08-27T16:16:00Z">
            <w:rPr>
              <w:rFonts w:asciiTheme="minorHAnsi" w:hAnsiTheme="minorHAnsi"/>
              <w:color w:val="000000" w:themeColor="text1"/>
            </w:rPr>
          </w:rPrChange>
        </w:rPr>
        <w:t xml:space="preserve"> 1 </w:t>
      </w:r>
      <w:ins w:id="4403" w:author="Artin" w:date="2023-08-27T16:16:00Z">
        <w:r w:rsidRPr="00B702A1">
          <w:rPr>
            <w:sz w:val="24"/>
            <w:szCs w:val="24"/>
          </w:rPr>
          <w:t xml:space="preserve">   </w:t>
        </w:r>
      </w:ins>
      <w:r w:rsidRPr="00B702A1">
        <w:rPr>
          <w:sz w:val="24"/>
          <w:szCs w:val="24"/>
          <w:rPrChange w:id="4404" w:author="Artin" w:date="2023-08-27T16:16:00Z">
            <w:rPr>
              <w:rFonts w:asciiTheme="minorHAnsi" w:hAnsiTheme="minorHAnsi"/>
              <w:color w:val="000000" w:themeColor="text1"/>
            </w:rPr>
          </w:rPrChange>
        </w:rPr>
        <w:t xml:space="preserve">&amp; 0.169 &amp; </w:t>
      </w:r>
      <w:del w:id="4405" w:author="Artin" w:date="2023-08-27T16:16:00Z">
        <w:r w:rsidR="00217555" w:rsidRPr="00B702A1">
          <w:rPr>
            <w:rFonts w:cstheme="minorHAnsi"/>
            <w:color w:val="000000" w:themeColor="text1"/>
            <w:sz w:val="24"/>
            <w:szCs w:val="24"/>
          </w:rPr>
          <w:delText>2.1E+19</w:delText>
        </w:r>
      </w:del>
      <w:ins w:id="4406" w:author="Artin" w:date="2023-08-27T16:16:00Z">
        <w:r w:rsidRPr="00B702A1">
          <w:rPr>
            <w:sz w:val="24"/>
            <w:szCs w:val="24"/>
          </w:rPr>
          <w:t>10   +</w:t>
        </w:r>
      </w:ins>
      <w:r w:rsidRPr="00B702A1">
        <w:rPr>
          <w:sz w:val="24"/>
          <w:szCs w:val="24"/>
          <w:rPrChange w:id="4407" w:author="Artin" w:date="2023-08-27T16:16:00Z">
            <w:rPr>
              <w:rFonts w:asciiTheme="minorHAnsi" w:hAnsiTheme="minorHAnsi"/>
              <w:color w:val="000000" w:themeColor="text1"/>
            </w:rPr>
          </w:rPrChange>
        </w:rPr>
        <w:t xml:space="preserve"> \\</w:t>
      </w:r>
    </w:p>
    <w:p w14:paraId="2E1179F1" w14:textId="77777777" w:rsidR="00CA6F40" w:rsidRPr="00B702A1" w:rsidRDefault="00CA6F40" w:rsidP="00B702A1">
      <w:pPr>
        <w:spacing w:line="276" w:lineRule="auto"/>
        <w:rPr>
          <w:sz w:val="24"/>
          <w:szCs w:val="24"/>
          <w:rPrChange w:id="4408" w:author="Artin" w:date="2023-08-27T16:16:00Z">
            <w:rPr>
              <w:rFonts w:asciiTheme="minorHAnsi" w:hAnsiTheme="minorHAnsi"/>
              <w:color w:val="000000" w:themeColor="text1"/>
            </w:rPr>
          </w:rPrChange>
        </w:rPr>
      </w:pPr>
      <w:ins w:id="4409" w:author="Artin" w:date="2023-08-27T16:16:00Z">
        <w:r w:rsidRPr="00B702A1">
          <w:rPr>
            <w:sz w:val="24"/>
            <w:szCs w:val="24"/>
          </w:rPr>
          <w:t xml:space="preserve">   </w:t>
        </w:r>
      </w:ins>
      <w:r w:rsidRPr="00B702A1">
        <w:rPr>
          <w:sz w:val="24"/>
          <w:szCs w:val="24"/>
          <w:rPrChange w:id="4410" w:author="Artin" w:date="2023-08-27T16:16:00Z">
            <w:rPr>
              <w:rFonts w:asciiTheme="minorHAnsi" w:hAnsiTheme="minorHAnsi"/>
              <w:color w:val="000000" w:themeColor="text1"/>
            </w:rPr>
          </w:rPrChange>
        </w:rPr>
        <w:t xml:space="preserve"> &amp; Lung Opacity </w:t>
      </w:r>
      <w:ins w:id="4411" w:author="Artin" w:date="2023-08-27T16:16:00Z">
        <w:r w:rsidRPr="00B702A1">
          <w:rPr>
            <w:sz w:val="24"/>
            <w:szCs w:val="24"/>
          </w:rPr>
          <w:t xml:space="preserve">  </w:t>
        </w:r>
      </w:ins>
      <w:r w:rsidRPr="00B702A1">
        <w:rPr>
          <w:sz w:val="24"/>
          <w:szCs w:val="24"/>
          <w:rPrChange w:id="4412" w:author="Artin" w:date="2023-08-27T16:16:00Z">
            <w:rPr>
              <w:rFonts w:asciiTheme="minorHAnsi" w:hAnsiTheme="minorHAnsi"/>
              <w:color w:val="000000" w:themeColor="text1"/>
            </w:rPr>
          </w:rPrChange>
        </w:rPr>
        <w:t xml:space="preserve">&amp; 1 </w:t>
      </w:r>
      <w:ins w:id="4413" w:author="Artin" w:date="2023-08-27T16:16:00Z">
        <w:r w:rsidRPr="00B702A1">
          <w:rPr>
            <w:sz w:val="24"/>
            <w:szCs w:val="24"/>
          </w:rPr>
          <w:t xml:space="preserve">    </w:t>
        </w:r>
      </w:ins>
      <w:r w:rsidRPr="00B702A1">
        <w:rPr>
          <w:sz w:val="24"/>
          <w:szCs w:val="24"/>
          <w:rPrChange w:id="4414" w:author="Artin" w:date="2023-08-27T16:16:00Z">
            <w:rPr>
              <w:rFonts w:asciiTheme="minorHAnsi" w:hAnsiTheme="minorHAnsi"/>
              <w:color w:val="000000" w:themeColor="text1"/>
            </w:rPr>
          </w:rPrChange>
        </w:rPr>
        <w:t>&amp; 1 &amp; 0</w:t>
      </w:r>
      <w:ins w:id="4415" w:author="Artin" w:date="2023-08-27T16:16:00Z">
        <w:r w:rsidRPr="00B702A1">
          <w:rPr>
            <w:sz w:val="24"/>
            <w:szCs w:val="24"/>
          </w:rPr>
          <w:t xml:space="preserve">   </w:t>
        </w:r>
      </w:ins>
      <w:r w:rsidRPr="00B702A1">
        <w:rPr>
          <w:sz w:val="24"/>
          <w:szCs w:val="24"/>
          <w:rPrChange w:id="4416" w:author="Artin" w:date="2023-08-27T16:16:00Z">
            <w:rPr>
              <w:rFonts w:asciiTheme="minorHAnsi" w:hAnsiTheme="minorHAnsi"/>
              <w:color w:val="000000" w:themeColor="text1"/>
            </w:rPr>
          </w:rPrChange>
        </w:rPr>
        <w:t xml:space="preserve"> &amp; 0.05 &amp; 0 </w:t>
      </w:r>
      <w:ins w:id="4417" w:author="Artin" w:date="2023-08-27T16:16:00Z">
        <w:r w:rsidRPr="00B702A1">
          <w:rPr>
            <w:sz w:val="24"/>
            <w:szCs w:val="24"/>
          </w:rPr>
          <w:t xml:space="preserve">    </w:t>
        </w:r>
      </w:ins>
      <w:r w:rsidRPr="00B702A1">
        <w:rPr>
          <w:sz w:val="24"/>
          <w:szCs w:val="24"/>
          <w:rPrChange w:id="4418" w:author="Artin" w:date="2023-08-27T16:16:00Z">
            <w:rPr>
              <w:rFonts w:asciiTheme="minorHAnsi" w:hAnsiTheme="minorHAnsi"/>
              <w:color w:val="000000" w:themeColor="text1"/>
            </w:rPr>
          </w:rPrChange>
        </w:rPr>
        <w:t xml:space="preserve">&amp; </w:t>
      </w:r>
      <w:proofErr w:type="gramStart"/>
      <w:r w:rsidRPr="00B702A1">
        <w:rPr>
          <w:sz w:val="24"/>
          <w:szCs w:val="24"/>
          <w:rPrChange w:id="4419" w:author="Artin" w:date="2023-08-27T16:16:00Z">
            <w:rPr>
              <w:rFonts w:asciiTheme="minorHAnsi" w:hAnsiTheme="minorHAnsi"/>
              <w:color w:val="000000" w:themeColor="text1"/>
            </w:rPr>
          </w:rPrChange>
        </w:rPr>
        <w:t xml:space="preserve">0.019 </w:t>
      </w:r>
      <w:ins w:id="4420" w:author="Artin" w:date="2023-08-27T16:16:00Z">
        <w:r w:rsidRPr="00B702A1">
          <w:rPr>
            <w:sz w:val="24"/>
            <w:szCs w:val="24"/>
          </w:rPr>
          <w:t xml:space="preserve"> </w:t>
        </w:r>
      </w:ins>
      <w:r w:rsidRPr="00B702A1">
        <w:rPr>
          <w:sz w:val="24"/>
          <w:szCs w:val="24"/>
          <w:rPrChange w:id="4421" w:author="Artin" w:date="2023-08-27T16:16:00Z">
            <w:rPr>
              <w:rFonts w:asciiTheme="minorHAnsi" w:hAnsiTheme="minorHAnsi"/>
              <w:color w:val="000000" w:themeColor="text1"/>
            </w:rPr>
          </w:rPrChange>
        </w:rPr>
        <w:t>\</w:t>
      </w:r>
      <w:proofErr w:type="gramEnd"/>
      <w:r w:rsidRPr="00B702A1">
        <w:rPr>
          <w:sz w:val="24"/>
          <w:szCs w:val="24"/>
          <w:rPrChange w:id="4422" w:author="Artin" w:date="2023-08-27T16:16:00Z">
            <w:rPr>
              <w:rFonts w:asciiTheme="minorHAnsi" w:hAnsiTheme="minorHAnsi"/>
              <w:color w:val="000000" w:themeColor="text1"/>
            </w:rPr>
          </w:rPrChange>
        </w:rPr>
        <w:t>\</w:t>
      </w:r>
    </w:p>
    <w:p w14:paraId="6F7FD589" w14:textId="77777777" w:rsidR="00CA6F40" w:rsidRPr="00B702A1" w:rsidRDefault="00CA6F40" w:rsidP="00B702A1">
      <w:pPr>
        <w:spacing w:line="276" w:lineRule="auto"/>
        <w:rPr>
          <w:ins w:id="4423" w:author="Artin" w:date="2023-08-27T16:16:00Z"/>
          <w:sz w:val="24"/>
          <w:szCs w:val="24"/>
        </w:rPr>
      </w:pPr>
      <w:ins w:id="4424" w:author="Artin" w:date="2023-08-27T16:16:00Z">
        <w:r w:rsidRPr="00B702A1">
          <w:rPr>
            <w:sz w:val="24"/>
            <w:szCs w:val="24"/>
          </w:rPr>
          <w:t xml:space="preserve">    </w:t>
        </w:r>
      </w:ins>
      <w:r w:rsidRPr="00B702A1">
        <w:rPr>
          <w:sz w:val="24"/>
          <w:szCs w:val="24"/>
          <w:rPrChange w:id="4425" w:author="Artin" w:date="2023-08-27T16:16:00Z">
            <w:rPr>
              <w:rFonts w:asciiTheme="minorHAnsi" w:hAnsiTheme="minorHAnsi"/>
              <w:color w:val="000000" w:themeColor="text1"/>
            </w:rPr>
          </w:rPrChange>
        </w:rPr>
        <w:t>\multirow{-</w:t>
      </w:r>
      <w:proofErr w:type="gramStart"/>
      <w:r w:rsidRPr="00B702A1">
        <w:rPr>
          <w:sz w:val="24"/>
          <w:szCs w:val="24"/>
          <w:rPrChange w:id="4426" w:author="Artin" w:date="2023-08-27T16:16:00Z">
            <w:rPr>
              <w:rFonts w:asciiTheme="minorHAnsi" w:hAnsiTheme="minorHAnsi"/>
              <w:color w:val="000000" w:themeColor="text1"/>
            </w:rPr>
          </w:rPrChange>
        </w:rPr>
        <w:t>10}{</w:t>
      </w:r>
      <w:proofErr w:type="gramEnd"/>
      <w:r w:rsidRPr="00B702A1">
        <w:rPr>
          <w:sz w:val="24"/>
          <w:szCs w:val="24"/>
          <w:rPrChange w:id="4427" w:author="Artin" w:date="2023-08-27T16:16:00Z">
            <w:rPr>
              <w:rFonts w:asciiTheme="minorHAnsi" w:hAnsiTheme="minorHAnsi"/>
              <w:color w:val="000000" w:themeColor="text1"/>
            </w:rPr>
          </w:rPrChange>
        </w:rPr>
        <w:t>*}{\begin{tabular}[c]{@{}c@{}}\\ L\\  \\ O\\ \\ G\\ \\ I\\ \\ T\end{tabular}}</w:t>
      </w:r>
    </w:p>
    <w:p w14:paraId="162FD172" w14:textId="77777777" w:rsidR="00CA6F40" w:rsidRPr="00B702A1" w:rsidRDefault="00CA6F40" w:rsidP="00B702A1">
      <w:pPr>
        <w:spacing w:line="276" w:lineRule="auto"/>
        <w:rPr>
          <w:sz w:val="24"/>
          <w:szCs w:val="24"/>
          <w:rPrChange w:id="4428" w:author="Artin" w:date="2023-08-27T16:16:00Z">
            <w:rPr>
              <w:rFonts w:asciiTheme="minorHAnsi" w:hAnsiTheme="minorHAnsi"/>
              <w:color w:val="000000" w:themeColor="text1"/>
            </w:rPr>
          </w:rPrChange>
        </w:rPr>
      </w:pPr>
      <w:ins w:id="4429" w:author="Artin" w:date="2023-08-27T16:16:00Z">
        <w:r w:rsidRPr="00B702A1">
          <w:rPr>
            <w:sz w:val="24"/>
            <w:szCs w:val="24"/>
          </w:rPr>
          <w:t xml:space="preserve">   </w:t>
        </w:r>
      </w:ins>
      <w:r w:rsidRPr="00B702A1">
        <w:rPr>
          <w:sz w:val="24"/>
          <w:szCs w:val="24"/>
          <w:rPrChange w:id="4430" w:author="Artin" w:date="2023-08-27T16:16:00Z">
            <w:rPr>
              <w:rFonts w:asciiTheme="minorHAnsi" w:hAnsiTheme="minorHAnsi"/>
              <w:color w:val="000000" w:themeColor="text1"/>
            </w:rPr>
          </w:rPrChange>
        </w:rPr>
        <w:t xml:space="preserve"> &amp; Enlarged </w:t>
      </w:r>
      <w:proofErr w:type="spellStart"/>
      <w:r w:rsidRPr="00B702A1">
        <w:rPr>
          <w:sz w:val="24"/>
          <w:szCs w:val="24"/>
          <w:rPrChange w:id="4431" w:author="Artin" w:date="2023-08-27T16:16:00Z">
            <w:rPr>
              <w:rFonts w:asciiTheme="minorHAnsi" w:hAnsiTheme="minorHAnsi"/>
              <w:color w:val="000000" w:themeColor="text1"/>
            </w:rPr>
          </w:rPrChange>
        </w:rPr>
        <w:t>Cardiomediastinum</w:t>
      </w:r>
      <w:proofErr w:type="spellEnd"/>
      <w:r w:rsidRPr="00B702A1">
        <w:rPr>
          <w:sz w:val="24"/>
          <w:szCs w:val="24"/>
          <w:rPrChange w:id="4432" w:author="Artin" w:date="2023-08-27T16:16:00Z">
            <w:rPr>
              <w:rFonts w:asciiTheme="minorHAnsi" w:hAnsiTheme="minorHAnsi"/>
              <w:color w:val="000000" w:themeColor="text1"/>
            </w:rPr>
          </w:rPrChange>
        </w:rPr>
        <w:t xml:space="preserve"> &amp; 1 &amp; 1 &amp; 0 &amp; 0.05 &amp; 0 &amp; </w:t>
      </w:r>
      <w:proofErr w:type="gramStart"/>
      <w:r w:rsidRPr="00B702A1">
        <w:rPr>
          <w:sz w:val="24"/>
          <w:szCs w:val="24"/>
          <w:rPrChange w:id="4433" w:author="Artin" w:date="2023-08-27T16:16:00Z">
            <w:rPr>
              <w:rFonts w:asciiTheme="minorHAnsi" w:hAnsiTheme="minorHAnsi"/>
              <w:color w:val="000000" w:themeColor="text1"/>
            </w:rPr>
          </w:rPrChange>
        </w:rPr>
        <w:t>0.019 \</w:t>
      </w:r>
      <w:proofErr w:type="gramEnd"/>
      <w:r w:rsidRPr="00B702A1">
        <w:rPr>
          <w:sz w:val="24"/>
          <w:szCs w:val="24"/>
          <w:rPrChange w:id="4434" w:author="Artin" w:date="2023-08-27T16:16:00Z">
            <w:rPr>
              <w:rFonts w:asciiTheme="minorHAnsi" w:hAnsiTheme="minorHAnsi"/>
              <w:color w:val="000000" w:themeColor="text1"/>
            </w:rPr>
          </w:rPrChange>
        </w:rPr>
        <w:t>\</w:t>
      </w:r>
    </w:p>
    <w:p w14:paraId="4382D2D0" w14:textId="179F579A" w:rsidR="00CA6F40" w:rsidRPr="00B702A1" w:rsidRDefault="00CA6F40" w:rsidP="00B702A1">
      <w:pPr>
        <w:spacing w:line="276" w:lineRule="auto"/>
        <w:rPr>
          <w:sz w:val="24"/>
          <w:szCs w:val="24"/>
          <w:rPrChange w:id="4435" w:author="Artin" w:date="2023-08-27T16:16:00Z">
            <w:rPr>
              <w:rFonts w:asciiTheme="minorHAnsi" w:hAnsiTheme="minorHAnsi"/>
              <w:color w:val="000000" w:themeColor="text1"/>
            </w:rPr>
          </w:rPrChange>
        </w:rPr>
      </w:pPr>
      <w:ins w:id="4436" w:author="Artin" w:date="2023-08-27T16:16:00Z">
        <w:r w:rsidRPr="00B702A1">
          <w:rPr>
            <w:sz w:val="24"/>
            <w:szCs w:val="24"/>
          </w:rPr>
          <w:t xml:space="preserve">    </w:t>
        </w:r>
      </w:ins>
      <w:r w:rsidRPr="00B702A1">
        <w:rPr>
          <w:sz w:val="24"/>
          <w:szCs w:val="24"/>
          <w:rPrChange w:id="4437" w:author="Artin" w:date="2023-08-27T16:16:00Z">
            <w:rPr>
              <w:rFonts w:asciiTheme="minorHAnsi" w:hAnsiTheme="minorHAnsi"/>
              <w:color w:val="000000" w:themeColor="text1"/>
            </w:rPr>
          </w:rPrChange>
        </w:rPr>
        <w:t>\multicolumn{</w:t>
      </w:r>
      <w:proofErr w:type="gramStart"/>
      <w:r w:rsidRPr="00B702A1">
        <w:rPr>
          <w:sz w:val="24"/>
          <w:szCs w:val="24"/>
          <w:rPrChange w:id="4438" w:author="Artin" w:date="2023-08-27T16:16:00Z">
            <w:rPr>
              <w:rFonts w:asciiTheme="minorHAnsi" w:hAnsiTheme="minorHAnsi"/>
              <w:color w:val="000000" w:themeColor="text1"/>
            </w:rPr>
          </w:rPrChange>
        </w:rPr>
        <w:t>8}{</w:t>
      </w:r>
      <w:proofErr w:type="gramEnd"/>
      <w:r w:rsidRPr="00B702A1">
        <w:rPr>
          <w:sz w:val="24"/>
          <w:szCs w:val="24"/>
          <w:rPrChange w:id="4439" w:author="Artin" w:date="2023-08-27T16:16:00Z">
            <w:rPr>
              <w:rFonts w:asciiTheme="minorHAnsi" w:hAnsiTheme="minorHAnsi"/>
              <w:color w:val="000000" w:themeColor="text1"/>
            </w:rPr>
          </w:rPrChange>
        </w:rPr>
        <w:t>l</w:t>
      </w:r>
      <w:del w:id="4440" w:author="Artin" w:date="2023-08-27T16:16:00Z">
        <w:r w:rsidR="00217555" w:rsidRPr="00B702A1">
          <w:rPr>
            <w:rFonts w:cstheme="minorHAnsi"/>
            <w:color w:val="000000" w:themeColor="text1"/>
            <w:sz w:val="24"/>
            <w:szCs w:val="24"/>
          </w:rPr>
          <w:delText>}{{\color[HTML]{FFFFFF} }}</w:delText>
        </w:r>
      </w:del>
      <w:ins w:id="4441" w:author="Artin" w:date="2023-08-27T16:16:00Z">
        <w:r w:rsidRPr="00B702A1">
          <w:rPr>
            <w:sz w:val="24"/>
            <w:szCs w:val="24"/>
          </w:rPr>
          <w:t>}{{}}</w:t>
        </w:r>
      </w:ins>
      <w:r w:rsidRPr="00B702A1">
        <w:rPr>
          <w:sz w:val="24"/>
          <w:szCs w:val="24"/>
          <w:rPrChange w:id="4442" w:author="Artin" w:date="2023-08-27T16:16:00Z">
            <w:rPr>
              <w:rFonts w:asciiTheme="minorHAnsi" w:hAnsiTheme="minorHAnsi"/>
              <w:color w:val="000000" w:themeColor="text1"/>
            </w:rPr>
          </w:rPrChange>
        </w:rPr>
        <w:t xml:space="preserve"> \\</w:t>
      </w:r>
    </w:p>
    <w:p w14:paraId="0CDE4B95" w14:textId="77777777" w:rsidR="00CA6F40" w:rsidRPr="00B702A1" w:rsidRDefault="00CA6F40" w:rsidP="00B702A1">
      <w:pPr>
        <w:spacing w:line="276" w:lineRule="auto"/>
        <w:rPr>
          <w:ins w:id="4443" w:author="Artin" w:date="2023-08-27T16:16:00Z"/>
          <w:sz w:val="24"/>
          <w:szCs w:val="24"/>
        </w:rPr>
      </w:pPr>
      <w:ins w:id="4444" w:author="Artin" w:date="2023-08-27T16:16:00Z">
        <w:r w:rsidRPr="00B702A1">
          <w:rPr>
            <w:sz w:val="24"/>
            <w:szCs w:val="24"/>
          </w:rPr>
          <w:t xml:space="preserve">    &amp;</w:t>
        </w:r>
      </w:ins>
    </w:p>
    <w:p w14:paraId="47065AAF" w14:textId="77777777" w:rsidR="00CA6F40" w:rsidRPr="00B702A1" w:rsidRDefault="00CA6F40" w:rsidP="00B702A1">
      <w:pPr>
        <w:spacing w:line="276" w:lineRule="auto"/>
        <w:rPr>
          <w:ins w:id="4445" w:author="Artin" w:date="2023-08-27T16:16:00Z"/>
          <w:sz w:val="24"/>
          <w:szCs w:val="24"/>
        </w:rPr>
      </w:pPr>
      <w:ins w:id="4446" w:author="Artin" w:date="2023-08-27T16:16:00Z">
        <w:r w:rsidRPr="00B702A1">
          <w:rPr>
            <w:sz w:val="24"/>
            <w:szCs w:val="24"/>
          </w:rPr>
          <w:t xml:space="preserve">    &amp; \</w:t>
        </w:r>
        <w:proofErr w:type="spellStart"/>
        <w:r w:rsidRPr="00B702A1">
          <w:rPr>
            <w:sz w:val="24"/>
            <w:szCs w:val="24"/>
          </w:rPr>
          <w:t>cellcolor</w:t>
        </w:r>
        <w:proofErr w:type="spellEnd"/>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gramEnd"/>
        <w:r w:rsidRPr="00B702A1">
          <w:rPr>
            <w:sz w:val="24"/>
            <w:szCs w:val="24"/>
          </w:rPr>
          <w:t>kappa}</w:t>
        </w:r>
      </w:ins>
    </w:p>
    <w:p w14:paraId="59D1D752" w14:textId="56F0620C" w:rsidR="00CA6F40" w:rsidRPr="00B702A1" w:rsidRDefault="00CA6F40" w:rsidP="00B702A1">
      <w:pPr>
        <w:spacing w:line="276" w:lineRule="auto"/>
        <w:rPr>
          <w:ins w:id="4447" w:author="Artin" w:date="2023-08-27T16:16:00Z"/>
          <w:sz w:val="24"/>
          <w:szCs w:val="24"/>
        </w:rPr>
      </w:pPr>
      <w:ins w:id="4448" w:author="Artin" w:date="2023-08-27T16:16:00Z">
        <w:r w:rsidRPr="00B702A1">
          <w:rPr>
            <w:sz w:val="24"/>
            <w:szCs w:val="24"/>
          </w:rPr>
          <w:t xml:space="preserve">   </w:t>
        </w:r>
      </w:ins>
      <w:r w:rsidRPr="00B702A1">
        <w:rPr>
          <w:sz w:val="24"/>
          <w:szCs w:val="24"/>
          <w:rPrChange w:id="4449" w:author="Artin" w:date="2023-08-27T16:16:00Z">
            <w:rPr>
              <w:rFonts w:asciiTheme="minorHAnsi" w:hAnsiTheme="minorHAnsi"/>
              <w:color w:val="000000" w:themeColor="text1"/>
            </w:rPr>
          </w:rPrChange>
        </w:rPr>
        <w:t xml:space="preserve"> &amp; \</w:t>
      </w:r>
      <w:proofErr w:type="spellStart"/>
      <w:r w:rsidRPr="00B702A1">
        <w:rPr>
          <w:sz w:val="24"/>
          <w:szCs w:val="24"/>
          <w:rPrChange w:id="4450" w:author="Artin" w:date="2023-08-27T16:16:00Z">
            <w:rPr>
              <w:rFonts w:asciiTheme="minorHAnsi" w:hAnsiTheme="minorHAnsi"/>
              <w:color w:val="000000" w:themeColor="text1"/>
            </w:rPr>
          </w:rPrChange>
        </w:rPr>
        <w:t>cellcolor</w:t>
      </w:r>
      <w:proofErr w:type="spellEnd"/>
      <w:del w:id="4451" w:author="Artin" w:date="2023-08-27T16:16:00Z">
        <w:r w:rsidR="00217555" w:rsidRPr="00B702A1">
          <w:rPr>
            <w:rFonts w:cstheme="minorHAnsi"/>
            <w:color w:val="000000" w:themeColor="text1"/>
            <w:sz w:val="24"/>
            <w:szCs w:val="24"/>
          </w:rPr>
          <w:delText>[HTML]{79A8A4}{\color[HTML]{FFFFFF} }</w:delText>
        </w:r>
      </w:del>
      <w:ins w:id="4452" w:author="Artin" w:date="2023-08-27T16:16:00Z">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gramEnd"/>
        <w:r w:rsidRPr="00B702A1">
          <w:rPr>
            <w:sz w:val="24"/>
            <w:szCs w:val="24"/>
          </w:rPr>
          <w:t>p\_value}</w:t>
        </w:r>
      </w:ins>
    </w:p>
    <w:p w14:paraId="623E4645" w14:textId="5EEE3B8D" w:rsidR="00CA6F40" w:rsidRPr="00B702A1" w:rsidRDefault="00CA6F40" w:rsidP="00B702A1">
      <w:pPr>
        <w:spacing w:line="276" w:lineRule="auto"/>
        <w:rPr>
          <w:ins w:id="4453" w:author="Artin" w:date="2023-08-27T16:16:00Z"/>
          <w:sz w:val="24"/>
          <w:szCs w:val="24"/>
        </w:rPr>
      </w:pPr>
      <w:ins w:id="4454" w:author="Artin" w:date="2023-08-27T16:16:00Z">
        <w:r w:rsidRPr="00B702A1">
          <w:rPr>
            <w:sz w:val="24"/>
            <w:szCs w:val="24"/>
          </w:rPr>
          <w:t xml:space="preserve">   </w:t>
        </w:r>
      </w:ins>
      <w:r w:rsidRPr="00B702A1">
        <w:rPr>
          <w:sz w:val="24"/>
          <w:szCs w:val="24"/>
          <w:rPrChange w:id="4455" w:author="Artin" w:date="2023-08-27T16:16:00Z">
            <w:rPr>
              <w:rFonts w:asciiTheme="minorHAnsi" w:hAnsiTheme="minorHAnsi"/>
              <w:color w:val="000000" w:themeColor="text1"/>
            </w:rPr>
          </w:rPrChange>
        </w:rPr>
        <w:t xml:space="preserve"> &amp; \</w:t>
      </w:r>
      <w:proofErr w:type="spellStart"/>
      <w:r w:rsidRPr="00B702A1">
        <w:rPr>
          <w:sz w:val="24"/>
          <w:szCs w:val="24"/>
          <w:rPrChange w:id="4456" w:author="Artin" w:date="2023-08-27T16:16:00Z">
            <w:rPr>
              <w:rFonts w:asciiTheme="minorHAnsi" w:hAnsiTheme="minorHAnsi"/>
              <w:color w:val="000000" w:themeColor="text1"/>
            </w:rPr>
          </w:rPrChange>
        </w:rPr>
        <w:t>cellcolor</w:t>
      </w:r>
      <w:proofErr w:type="spellEnd"/>
      <w:del w:id="4457" w:author="Artin" w:date="2023-08-27T16:16:00Z">
        <w:r w:rsidR="00217555" w:rsidRPr="00B702A1">
          <w:rPr>
            <w:rFonts w:cstheme="minorHAnsi"/>
            <w:color w:val="000000" w:themeColor="text1"/>
            <w:sz w:val="24"/>
            <w:szCs w:val="24"/>
          </w:rPr>
          <w:delText>[HTML]{79A8A4}{\color[HTML]{FFFFFF} kappa}</w:delText>
        </w:r>
      </w:del>
      <w:ins w:id="4458" w:author="Artin" w:date="2023-08-27T16:16:00Z">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gramEnd"/>
        <w:r w:rsidRPr="00B702A1">
          <w:rPr>
            <w:sz w:val="24"/>
            <w:szCs w:val="24"/>
          </w:rPr>
          <w:t>t\_stat}</w:t>
        </w:r>
      </w:ins>
    </w:p>
    <w:p w14:paraId="0A1AAAF9" w14:textId="746F7E37" w:rsidR="00CA6F40" w:rsidRPr="00B702A1" w:rsidRDefault="00CA6F40" w:rsidP="00B702A1">
      <w:pPr>
        <w:spacing w:line="276" w:lineRule="auto"/>
        <w:rPr>
          <w:ins w:id="4459" w:author="Artin" w:date="2023-08-27T16:16:00Z"/>
          <w:sz w:val="24"/>
          <w:szCs w:val="24"/>
        </w:rPr>
      </w:pPr>
      <w:ins w:id="4460" w:author="Artin" w:date="2023-08-27T16:16:00Z">
        <w:r w:rsidRPr="00B702A1">
          <w:rPr>
            <w:sz w:val="24"/>
            <w:szCs w:val="24"/>
          </w:rPr>
          <w:t xml:space="preserve">   </w:t>
        </w:r>
      </w:ins>
      <w:r w:rsidRPr="00B702A1">
        <w:rPr>
          <w:sz w:val="24"/>
          <w:szCs w:val="24"/>
          <w:rPrChange w:id="4461" w:author="Artin" w:date="2023-08-27T16:16:00Z">
            <w:rPr>
              <w:rFonts w:asciiTheme="minorHAnsi" w:hAnsiTheme="minorHAnsi"/>
              <w:color w:val="000000" w:themeColor="text1"/>
            </w:rPr>
          </w:rPrChange>
        </w:rPr>
        <w:t xml:space="preserve"> &amp; \</w:t>
      </w:r>
      <w:proofErr w:type="spellStart"/>
      <w:r w:rsidRPr="00B702A1">
        <w:rPr>
          <w:sz w:val="24"/>
          <w:szCs w:val="24"/>
          <w:rPrChange w:id="4462" w:author="Artin" w:date="2023-08-27T16:16:00Z">
            <w:rPr>
              <w:rFonts w:asciiTheme="minorHAnsi" w:hAnsiTheme="minorHAnsi"/>
              <w:color w:val="000000" w:themeColor="text1"/>
            </w:rPr>
          </w:rPrChange>
        </w:rPr>
        <w:t>cellcolor</w:t>
      </w:r>
      <w:proofErr w:type="spellEnd"/>
      <w:del w:id="4463" w:author="Artin" w:date="2023-08-27T16:16:00Z">
        <w:r w:rsidR="00217555" w:rsidRPr="00B702A1">
          <w:rPr>
            <w:rFonts w:cstheme="minorHAnsi"/>
            <w:color w:val="000000" w:themeColor="text1"/>
            <w:sz w:val="24"/>
            <w:szCs w:val="24"/>
          </w:rPr>
          <w:delText>[HTML]{79A8A4}{\color[HTML]{FFFFFF} p\_value}</w:delText>
        </w:r>
      </w:del>
      <w:ins w:id="4464" w:author="Artin" w:date="2023-08-27T16:16:00Z">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gramEnd"/>
        <w:r w:rsidRPr="00B702A1">
          <w:rPr>
            <w:sz w:val="24"/>
            <w:szCs w:val="24"/>
          </w:rPr>
          <w:t>power}</w:t>
        </w:r>
      </w:ins>
    </w:p>
    <w:p w14:paraId="3C1DC722" w14:textId="7449F6B1" w:rsidR="00CA6F40" w:rsidRPr="00B702A1" w:rsidRDefault="00CA6F40" w:rsidP="00B702A1">
      <w:pPr>
        <w:spacing w:line="276" w:lineRule="auto"/>
        <w:rPr>
          <w:ins w:id="4465" w:author="Artin" w:date="2023-08-27T16:16:00Z"/>
          <w:sz w:val="24"/>
          <w:szCs w:val="24"/>
        </w:rPr>
      </w:pPr>
      <w:ins w:id="4466" w:author="Artin" w:date="2023-08-27T16:16:00Z">
        <w:r w:rsidRPr="00B702A1">
          <w:rPr>
            <w:sz w:val="24"/>
            <w:szCs w:val="24"/>
          </w:rPr>
          <w:t xml:space="preserve">   </w:t>
        </w:r>
      </w:ins>
      <w:r w:rsidRPr="00B702A1">
        <w:rPr>
          <w:sz w:val="24"/>
          <w:szCs w:val="24"/>
          <w:rPrChange w:id="4467" w:author="Artin" w:date="2023-08-27T16:16:00Z">
            <w:rPr>
              <w:rFonts w:asciiTheme="minorHAnsi" w:hAnsiTheme="minorHAnsi"/>
              <w:color w:val="000000" w:themeColor="text1"/>
            </w:rPr>
          </w:rPrChange>
        </w:rPr>
        <w:t xml:space="preserve"> &amp; \</w:t>
      </w:r>
      <w:proofErr w:type="spellStart"/>
      <w:r w:rsidRPr="00B702A1">
        <w:rPr>
          <w:sz w:val="24"/>
          <w:szCs w:val="24"/>
          <w:rPrChange w:id="4468" w:author="Artin" w:date="2023-08-27T16:16:00Z">
            <w:rPr>
              <w:rFonts w:asciiTheme="minorHAnsi" w:hAnsiTheme="minorHAnsi"/>
              <w:color w:val="000000" w:themeColor="text1"/>
            </w:rPr>
          </w:rPrChange>
        </w:rPr>
        <w:t>cellcolor</w:t>
      </w:r>
      <w:proofErr w:type="spellEnd"/>
      <w:del w:id="4469" w:author="Artin" w:date="2023-08-27T16:16:00Z">
        <w:r w:rsidR="00217555" w:rsidRPr="00B702A1">
          <w:rPr>
            <w:rFonts w:cstheme="minorHAnsi"/>
            <w:color w:val="000000" w:themeColor="text1"/>
            <w:sz w:val="24"/>
            <w:szCs w:val="24"/>
          </w:rPr>
          <w:delText>[HTML]{79A8A4}{\color[HTML]{FFFFFF} t\_stat}</w:delText>
        </w:r>
      </w:del>
      <w:ins w:id="4470" w:author="Artin" w:date="2023-08-27T16:16:00Z">
        <w:r w:rsidRPr="00B702A1">
          <w:rPr>
            <w:sz w:val="24"/>
            <w:szCs w:val="24"/>
          </w:rPr>
          <w:t>{</w:t>
        </w:r>
        <w:proofErr w:type="spellStart"/>
        <w:r w:rsidRPr="00B702A1">
          <w:rPr>
            <w:sz w:val="24"/>
            <w:szCs w:val="24"/>
          </w:rPr>
          <w:t>table_</w:t>
        </w:r>
        <w:proofErr w:type="gramStart"/>
        <w:r w:rsidRPr="00B702A1">
          <w:rPr>
            <w:sz w:val="24"/>
            <w:szCs w:val="24"/>
          </w:rPr>
          <w:t>title</w:t>
        </w:r>
        <w:proofErr w:type="spellEnd"/>
        <w:r w:rsidRPr="00B702A1">
          <w:rPr>
            <w:sz w:val="24"/>
            <w:szCs w:val="24"/>
          </w:rPr>
          <w:t>}{</w:t>
        </w:r>
        <w:proofErr w:type="spellStart"/>
        <w:proofErr w:type="gramEnd"/>
        <w:r w:rsidRPr="00B702A1">
          <w:rPr>
            <w:sz w:val="24"/>
            <w:szCs w:val="24"/>
          </w:rPr>
          <w:t>cohen</w:t>
        </w:r>
        <w:proofErr w:type="spellEnd"/>
        <w:r w:rsidRPr="00B702A1">
          <w:rPr>
            <w:sz w:val="24"/>
            <w:szCs w:val="24"/>
          </w:rPr>
          <w:t>-d}</w:t>
        </w:r>
      </w:ins>
    </w:p>
    <w:p w14:paraId="5D6D316D" w14:textId="5489E819" w:rsidR="00CA6F40" w:rsidRPr="00B702A1" w:rsidRDefault="00CA6F40" w:rsidP="00B702A1">
      <w:pPr>
        <w:spacing w:line="276" w:lineRule="auto"/>
        <w:rPr>
          <w:sz w:val="24"/>
          <w:szCs w:val="24"/>
          <w:rPrChange w:id="4471" w:author="Artin" w:date="2023-08-27T16:16:00Z">
            <w:rPr>
              <w:rFonts w:asciiTheme="minorHAnsi" w:hAnsiTheme="minorHAnsi"/>
              <w:color w:val="000000" w:themeColor="text1"/>
            </w:rPr>
          </w:rPrChange>
        </w:rPr>
      </w:pPr>
      <w:ins w:id="4472" w:author="Artin" w:date="2023-08-27T16:16:00Z">
        <w:r w:rsidRPr="00B702A1">
          <w:rPr>
            <w:sz w:val="24"/>
            <w:szCs w:val="24"/>
          </w:rPr>
          <w:t xml:space="preserve">   </w:t>
        </w:r>
      </w:ins>
      <w:r w:rsidRPr="00B702A1">
        <w:rPr>
          <w:sz w:val="24"/>
          <w:szCs w:val="24"/>
          <w:rPrChange w:id="4473" w:author="Artin" w:date="2023-08-27T16:16:00Z">
            <w:rPr>
              <w:rFonts w:asciiTheme="minorHAnsi" w:hAnsiTheme="minorHAnsi"/>
              <w:color w:val="000000" w:themeColor="text1"/>
            </w:rPr>
          </w:rPrChange>
        </w:rPr>
        <w:t xml:space="preserve"> &amp; \</w:t>
      </w:r>
      <w:proofErr w:type="spellStart"/>
      <w:r w:rsidRPr="00B702A1">
        <w:rPr>
          <w:sz w:val="24"/>
          <w:szCs w:val="24"/>
          <w:rPrChange w:id="4474" w:author="Artin" w:date="2023-08-27T16:16:00Z">
            <w:rPr>
              <w:rFonts w:asciiTheme="minorHAnsi" w:hAnsiTheme="minorHAnsi"/>
              <w:color w:val="000000" w:themeColor="text1"/>
            </w:rPr>
          </w:rPrChange>
        </w:rPr>
        <w:t>cellcolor</w:t>
      </w:r>
      <w:proofErr w:type="spellEnd"/>
      <w:del w:id="4475" w:author="Artin" w:date="2023-08-27T16:16:00Z">
        <w:r w:rsidR="00217555" w:rsidRPr="00B702A1">
          <w:rPr>
            <w:rFonts w:cstheme="minorHAnsi"/>
            <w:color w:val="000000" w:themeColor="text1"/>
            <w:sz w:val="24"/>
            <w:szCs w:val="24"/>
          </w:rPr>
          <w:delText xml:space="preserve">[HTML]{79A8A4}{\color[HTML]{FFFFFF} power} &amp; \cellcolor[HTML]{79A8A4}{\color[HTML]{FFFFFF} cohen-d} &amp; \cellcolor[HTML]{79A8A4}{\color[HTML]{FFFFFF} </w:delText>
        </w:r>
      </w:del>
      <w:ins w:id="4476" w:author="Artin" w:date="2023-08-27T16:16:00Z">
        <w:r w:rsidRPr="00B702A1">
          <w:rPr>
            <w:sz w:val="24"/>
            <w:szCs w:val="24"/>
          </w:rPr>
          <w:t>{</w:t>
        </w:r>
        <w:proofErr w:type="spellStart"/>
        <w:r w:rsidRPr="00B702A1">
          <w:rPr>
            <w:sz w:val="24"/>
            <w:szCs w:val="24"/>
          </w:rPr>
          <w:t>table_title</w:t>
        </w:r>
        <w:proofErr w:type="spellEnd"/>
        <w:r w:rsidRPr="00B702A1">
          <w:rPr>
            <w:sz w:val="24"/>
            <w:szCs w:val="24"/>
          </w:rPr>
          <w:t>}{</w:t>
        </w:r>
      </w:ins>
      <w:r w:rsidRPr="00B702A1">
        <w:rPr>
          <w:sz w:val="24"/>
          <w:szCs w:val="24"/>
          <w:rPrChange w:id="4477" w:author="Artin" w:date="2023-08-27T16:16:00Z">
            <w:rPr>
              <w:rFonts w:asciiTheme="minorHAnsi" w:hAnsiTheme="minorHAnsi"/>
              <w:color w:val="000000" w:themeColor="text1"/>
            </w:rPr>
          </w:rPrChange>
        </w:rPr>
        <w:t>BF10} \\</w:t>
      </w:r>
    </w:p>
    <w:p w14:paraId="410E06C7" w14:textId="3241EDC8" w:rsidR="00CA6F40" w:rsidRPr="00B702A1" w:rsidRDefault="00CA6F40" w:rsidP="00B702A1">
      <w:pPr>
        <w:spacing w:line="276" w:lineRule="auto"/>
        <w:rPr>
          <w:sz w:val="24"/>
          <w:szCs w:val="24"/>
          <w:rPrChange w:id="4478" w:author="Artin" w:date="2023-08-27T16:16:00Z">
            <w:rPr>
              <w:rFonts w:asciiTheme="minorHAnsi" w:hAnsiTheme="minorHAnsi"/>
              <w:color w:val="000000" w:themeColor="text1"/>
            </w:rPr>
          </w:rPrChange>
        </w:rPr>
      </w:pPr>
      <w:ins w:id="4479" w:author="Artin" w:date="2023-08-27T16:16:00Z">
        <w:r w:rsidRPr="00B702A1">
          <w:rPr>
            <w:sz w:val="24"/>
            <w:szCs w:val="24"/>
          </w:rPr>
          <w:t xml:space="preserve">   </w:t>
        </w:r>
      </w:ins>
      <w:r w:rsidRPr="00B702A1">
        <w:rPr>
          <w:sz w:val="24"/>
          <w:szCs w:val="24"/>
          <w:rPrChange w:id="4480" w:author="Artin" w:date="2023-08-27T16:16:00Z">
            <w:rPr>
              <w:rFonts w:asciiTheme="minorHAnsi" w:hAnsiTheme="minorHAnsi"/>
              <w:color w:val="000000" w:themeColor="text1"/>
            </w:rPr>
          </w:rPrChange>
        </w:rPr>
        <w:t xml:space="preserve"> &amp; Atelectasis </w:t>
      </w:r>
      <w:ins w:id="4481" w:author="Artin" w:date="2023-08-27T16:16:00Z">
        <w:r w:rsidRPr="00B702A1">
          <w:rPr>
            <w:sz w:val="24"/>
            <w:szCs w:val="24"/>
          </w:rPr>
          <w:t xml:space="preserve">   </w:t>
        </w:r>
      </w:ins>
      <w:r w:rsidRPr="00B702A1">
        <w:rPr>
          <w:sz w:val="24"/>
          <w:szCs w:val="24"/>
          <w:rPrChange w:id="4482" w:author="Artin" w:date="2023-08-27T16:16:00Z">
            <w:rPr>
              <w:rFonts w:asciiTheme="minorHAnsi" w:hAnsiTheme="minorHAnsi"/>
              <w:color w:val="000000" w:themeColor="text1"/>
            </w:rPr>
          </w:rPrChange>
        </w:rPr>
        <w:t xml:space="preserve">&amp; 0.222 &amp; </w:t>
      </w:r>
      <w:del w:id="4483" w:author="Artin" w:date="2023-08-27T16:16:00Z">
        <w:r w:rsidR="00217555" w:rsidRPr="00B702A1">
          <w:rPr>
            <w:rFonts w:cstheme="minorHAnsi"/>
            <w:color w:val="000000" w:themeColor="text1"/>
            <w:sz w:val="24"/>
            <w:szCs w:val="24"/>
          </w:rPr>
          <w:delText>4.9E-183</w:delText>
        </w:r>
      </w:del>
      <w:ins w:id="4484" w:author="Artin" w:date="2023-08-27T16:16:00Z">
        <w:r w:rsidRPr="00B702A1">
          <w:rPr>
            <w:sz w:val="24"/>
            <w:szCs w:val="24"/>
          </w:rPr>
          <w:t xml:space="preserve">0    </w:t>
        </w:r>
      </w:ins>
      <w:r w:rsidRPr="00B702A1">
        <w:rPr>
          <w:sz w:val="24"/>
          <w:szCs w:val="24"/>
          <w:rPrChange w:id="4485" w:author="Artin" w:date="2023-08-27T16:16:00Z">
            <w:rPr>
              <w:rFonts w:asciiTheme="minorHAnsi" w:hAnsiTheme="minorHAnsi"/>
              <w:color w:val="000000" w:themeColor="text1"/>
            </w:rPr>
          </w:rPrChange>
        </w:rPr>
        <w:t xml:space="preserve"> &amp; 29.3 &amp; 1 </w:t>
      </w:r>
      <w:ins w:id="4486" w:author="Artin" w:date="2023-08-27T16:16:00Z">
        <w:r w:rsidRPr="00B702A1">
          <w:rPr>
            <w:sz w:val="24"/>
            <w:szCs w:val="24"/>
          </w:rPr>
          <w:t xml:space="preserve">   </w:t>
        </w:r>
      </w:ins>
      <w:r w:rsidRPr="00B702A1">
        <w:rPr>
          <w:sz w:val="24"/>
          <w:szCs w:val="24"/>
          <w:rPrChange w:id="4487" w:author="Artin" w:date="2023-08-27T16:16:00Z">
            <w:rPr>
              <w:rFonts w:asciiTheme="minorHAnsi" w:hAnsiTheme="minorHAnsi"/>
              <w:color w:val="000000" w:themeColor="text1"/>
            </w:rPr>
          </w:rPrChange>
        </w:rPr>
        <w:t xml:space="preserve">&amp; 0.502 &amp; </w:t>
      </w:r>
      <w:del w:id="4488" w:author="Artin" w:date="2023-08-27T16:16:00Z">
        <w:r w:rsidR="00217555" w:rsidRPr="00B702A1">
          <w:rPr>
            <w:rFonts w:cstheme="minorHAnsi"/>
            <w:color w:val="000000" w:themeColor="text1"/>
            <w:sz w:val="24"/>
            <w:szCs w:val="24"/>
          </w:rPr>
          <w:delText>7.7E+178</w:delText>
        </w:r>
      </w:del>
      <w:ins w:id="4489" w:author="Artin" w:date="2023-08-27T16:16:00Z">
        <w:r w:rsidRPr="00B702A1">
          <w:rPr>
            <w:sz w:val="24"/>
            <w:szCs w:val="24"/>
          </w:rPr>
          <w:t>10   +</w:t>
        </w:r>
      </w:ins>
      <w:r w:rsidRPr="00B702A1">
        <w:rPr>
          <w:sz w:val="24"/>
          <w:szCs w:val="24"/>
          <w:rPrChange w:id="4490" w:author="Artin" w:date="2023-08-27T16:16:00Z">
            <w:rPr>
              <w:rFonts w:asciiTheme="minorHAnsi" w:hAnsiTheme="minorHAnsi"/>
              <w:color w:val="000000" w:themeColor="text1"/>
            </w:rPr>
          </w:rPrChange>
        </w:rPr>
        <w:t xml:space="preserve"> \\</w:t>
      </w:r>
    </w:p>
    <w:p w14:paraId="5226D483" w14:textId="49EC74EE" w:rsidR="00CA6F40" w:rsidRPr="00B702A1" w:rsidRDefault="00CA6F40" w:rsidP="00B702A1">
      <w:pPr>
        <w:spacing w:line="276" w:lineRule="auto"/>
        <w:rPr>
          <w:sz w:val="24"/>
          <w:szCs w:val="24"/>
          <w:rPrChange w:id="4491" w:author="Artin" w:date="2023-08-27T16:16:00Z">
            <w:rPr>
              <w:rFonts w:asciiTheme="minorHAnsi" w:hAnsiTheme="minorHAnsi"/>
              <w:color w:val="000000" w:themeColor="text1"/>
            </w:rPr>
          </w:rPrChange>
        </w:rPr>
      </w:pPr>
      <w:ins w:id="4492" w:author="Artin" w:date="2023-08-27T16:16:00Z">
        <w:r w:rsidRPr="00B702A1">
          <w:rPr>
            <w:sz w:val="24"/>
            <w:szCs w:val="24"/>
          </w:rPr>
          <w:t xml:space="preserve">   </w:t>
        </w:r>
      </w:ins>
      <w:r w:rsidRPr="00B702A1">
        <w:rPr>
          <w:sz w:val="24"/>
          <w:szCs w:val="24"/>
          <w:rPrChange w:id="4493" w:author="Artin" w:date="2023-08-27T16:16:00Z">
            <w:rPr>
              <w:rFonts w:asciiTheme="minorHAnsi" w:hAnsiTheme="minorHAnsi"/>
              <w:color w:val="000000" w:themeColor="text1"/>
            </w:rPr>
          </w:rPrChange>
        </w:rPr>
        <w:t xml:space="preserve"> &amp; </w:t>
      </w:r>
      <w:proofErr w:type="gramStart"/>
      <w:r w:rsidRPr="00B702A1">
        <w:rPr>
          <w:sz w:val="24"/>
          <w:szCs w:val="24"/>
          <w:rPrChange w:id="4494" w:author="Artin" w:date="2023-08-27T16:16:00Z">
            <w:rPr>
              <w:rFonts w:asciiTheme="minorHAnsi" w:hAnsiTheme="minorHAnsi"/>
              <w:color w:val="000000" w:themeColor="text1"/>
            </w:rPr>
          </w:rPrChange>
        </w:rPr>
        <w:t xml:space="preserve">Consolidation </w:t>
      </w:r>
      <w:ins w:id="4495" w:author="Artin" w:date="2023-08-27T16:16:00Z">
        <w:r w:rsidRPr="00B702A1">
          <w:rPr>
            <w:sz w:val="24"/>
            <w:szCs w:val="24"/>
          </w:rPr>
          <w:t xml:space="preserve"> </w:t>
        </w:r>
      </w:ins>
      <w:r w:rsidRPr="00B702A1">
        <w:rPr>
          <w:sz w:val="24"/>
          <w:szCs w:val="24"/>
          <w:rPrChange w:id="4496" w:author="Artin" w:date="2023-08-27T16:16:00Z">
            <w:rPr>
              <w:rFonts w:asciiTheme="minorHAnsi" w:hAnsiTheme="minorHAnsi"/>
              <w:color w:val="000000" w:themeColor="text1"/>
            </w:rPr>
          </w:rPrChange>
        </w:rPr>
        <w:t>&amp;</w:t>
      </w:r>
      <w:proofErr w:type="gramEnd"/>
      <w:r w:rsidRPr="00B702A1">
        <w:rPr>
          <w:sz w:val="24"/>
          <w:szCs w:val="24"/>
          <w:rPrChange w:id="4497" w:author="Artin" w:date="2023-08-27T16:16:00Z">
            <w:rPr>
              <w:rFonts w:asciiTheme="minorHAnsi" w:hAnsiTheme="minorHAnsi"/>
              <w:color w:val="000000" w:themeColor="text1"/>
            </w:rPr>
          </w:rPrChange>
        </w:rPr>
        <w:t xml:space="preserve"> 0.310 &amp; </w:t>
      </w:r>
      <w:del w:id="4498" w:author="Artin" w:date="2023-08-27T16:16:00Z">
        <w:r w:rsidR="00217555" w:rsidRPr="00B702A1">
          <w:rPr>
            <w:rFonts w:cstheme="minorHAnsi"/>
            <w:color w:val="000000" w:themeColor="text1"/>
            <w:sz w:val="24"/>
            <w:szCs w:val="24"/>
          </w:rPr>
          <w:delText>4.3E-116</w:delText>
        </w:r>
      </w:del>
      <w:ins w:id="4499" w:author="Artin" w:date="2023-08-27T16:16:00Z">
        <w:r w:rsidRPr="00B702A1">
          <w:rPr>
            <w:sz w:val="24"/>
            <w:szCs w:val="24"/>
          </w:rPr>
          <w:t xml:space="preserve">0    </w:t>
        </w:r>
      </w:ins>
      <w:r w:rsidRPr="00B702A1">
        <w:rPr>
          <w:sz w:val="24"/>
          <w:szCs w:val="24"/>
          <w:rPrChange w:id="4500" w:author="Artin" w:date="2023-08-27T16:16:00Z">
            <w:rPr>
              <w:rFonts w:asciiTheme="minorHAnsi" w:hAnsiTheme="minorHAnsi"/>
              <w:color w:val="000000" w:themeColor="text1"/>
            </w:rPr>
          </w:rPrChange>
        </w:rPr>
        <w:t xml:space="preserve"> &amp; 23.1 &amp; 1</w:t>
      </w:r>
      <w:ins w:id="4501" w:author="Artin" w:date="2023-08-27T16:16:00Z">
        <w:r w:rsidRPr="00B702A1">
          <w:rPr>
            <w:sz w:val="24"/>
            <w:szCs w:val="24"/>
          </w:rPr>
          <w:t xml:space="preserve">   </w:t>
        </w:r>
      </w:ins>
      <w:r w:rsidRPr="00B702A1">
        <w:rPr>
          <w:sz w:val="24"/>
          <w:szCs w:val="24"/>
          <w:rPrChange w:id="4502" w:author="Artin" w:date="2023-08-27T16:16:00Z">
            <w:rPr>
              <w:rFonts w:asciiTheme="minorHAnsi" w:hAnsiTheme="minorHAnsi"/>
              <w:color w:val="000000" w:themeColor="text1"/>
            </w:rPr>
          </w:rPrChange>
        </w:rPr>
        <w:t xml:space="preserve"> &amp; 0.396 &amp; </w:t>
      </w:r>
      <w:del w:id="4503" w:author="Artin" w:date="2023-08-27T16:16:00Z">
        <w:r w:rsidR="00217555" w:rsidRPr="00B702A1">
          <w:rPr>
            <w:rFonts w:cstheme="minorHAnsi"/>
            <w:color w:val="000000" w:themeColor="text1"/>
            <w:sz w:val="24"/>
            <w:szCs w:val="24"/>
          </w:rPr>
          <w:delText>1.2E+112</w:delText>
        </w:r>
      </w:del>
      <w:ins w:id="4504" w:author="Artin" w:date="2023-08-27T16:16:00Z">
        <w:r w:rsidRPr="00B702A1">
          <w:rPr>
            <w:sz w:val="24"/>
            <w:szCs w:val="24"/>
          </w:rPr>
          <w:t>10   +</w:t>
        </w:r>
      </w:ins>
      <w:r w:rsidRPr="00B702A1">
        <w:rPr>
          <w:sz w:val="24"/>
          <w:szCs w:val="24"/>
          <w:rPrChange w:id="4505" w:author="Artin" w:date="2023-08-27T16:16:00Z">
            <w:rPr>
              <w:rFonts w:asciiTheme="minorHAnsi" w:hAnsiTheme="minorHAnsi"/>
              <w:color w:val="000000" w:themeColor="text1"/>
            </w:rPr>
          </w:rPrChange>
        </w:rPr>
        <w:t xml:space="preserve"> \\</w:t>
      </w:r>
    </w:p>
    <w:p w14:paraId="36B385B9" w14:textId="5642732A" w:rsidR="00CA6F40" w:rsidRPr="00B702A1" w:rsidRDefault="00CA6F40" w:rsidP="00B702A1">
      <w:pPr>
        <w:spacing w:line="276" w:lineRule="auto"/>
        <w:rPr>
          <w:sz w:val="24"/>
          <w:szCs w:val="24"/>
          <w:rPrChange w:id="4506" w:author="Artin" w:date="2023-08-27T16:16:00Z">
            <w:rPr>
              <w:rFonts w:asciiTheme="minorHAnsi" w:hAnsiTheme="minorHAnsi"/>
              <w:color w:val="000000" w:themeColor="text1"/>
            </w:rPr>
          </w:rPrChange>
        </w:rPr>
      </w:pPr>
      <w:ins w:id="4507" w:author="Artin" w:date="2023-08-27T16:16:00Z">
        <w:r w:rsidRPr="00B702A1">
          <w:rPr>
            <w:sz w:val="24"/>
            <w:szCs w:val="24"/>
          </w:rPr>
          <w:t xml:space="preserve">   </w:t>
        </w:r>
      </w:ins>
      <w:r w:rsidRPr="00B702A1">
        <w:rPr>
          <w:sz w:val="24"/>
          <w:szCs w:val="24"/>
          <w:rPrChange w:id="4508" w:author="Artin" w:date="2023-08-27T16:16:00Z">
            <w:rPr>
              <w:rFonts w:asciiTheme="minorHAnsi" w:hAnsiTheme="minorHAnsi"/>
              <w:color w:val="000000" w:themeColor="text1"/>
            </w:rPr>
          </w:rPrChange>
        </w:rPr>
        <w:t xml:space="preserve"> &amp; Infiltration </w:t>
      </w:r>
      <w:ins w:id="4509" w:author="Artin" w:date="2023-08-27T16:16:00Z">
        <w:r w:rsidRPr="00B702A1">
          <w:rPr>
            <w:sz w:val="24"/>
            <w:szCs w:val="24"/>
          </w:rPr>
          <w:t xml:space="preserve">  </w:t>
        </w:r>
      </w:ins>
      <w:r w:rsidRPr="00B702A1">
        <w:rPr>
          <w:sz w:val="24"/>
          <w:szCs w:val="24"/>
          <w:rPrChange w:id="4510" w:author="Artin" w:date="2023-08-27T16:16:00Z">
            <w:rPr>
              <w:rFonts w:asciiTheme="minorHAnsi" w:hAnsiTheme="minorHAnsi"/>
              <w:color w:val="000000" w:themeColor="text1"/>
            </w:rPr>
          </w:rPrChange>
        </w:rPr>
        <w:t xml:space="preserve">&amp; 0.836 &amp; </w:t>
      </w:r>
      <w:del w:id="4511" w:author="Artin" w:date="2023-08-27T16:16:00Z">
        <w:r w:rsidR="00217555" w:rsidRPr="00B702A1">
          <w:rPr>
            <w:rFonts w:cstheme="minorHAnsi"/>
            <w:color w:val="000000" w:themeColor="text1"/>
            <w:sz w:val="24"/>
            <w:szCs w:val="24"/>
          </w:rPr>
          <w:delText>\multicolumn{1}{l}{</w:delText>
        </w:r>
      </w:del>
      <w:r w:rsidRPr="00B702A1">
        <w:rPr>
          <w:sz w:val="24"/>
          <w:szCs w:val="24"/>
          <w:rPrChange w:id="4512" w:author="Artin" w:date="2023-08-27T16:16:00Z">
            <w:rPr>
              <w:rFonts w:asciiTheme="minorHAnsi" w:hAnsiTheme="minorHAnsi"/>
              <w:color w:val="000000" w:themeColor="text1"/>
            </w:rPr>
          </w:rPrChange>
        </w:rPr>
        <w:t>0.053</w:t>
      </w:r>
      <w:del w:id="4513" w:author="Artin" w:date="2023-08-27T16:16:00Z">
        <w:r w:rsidR="00217555" w:rsidRPr="00B702A1">
          <w:rPr>
            <w:rFonts w:cstheme="minorHAnsi"/>
            <w:color w:val="000000" w:themeColor="text1"/>
            <w:sz w:val="24"/>
            <w:szCs w:val="24"/>
          </w:rPr>
          <w:delText>}</w:delText>
        </w:r>
      </w:del>
      <w:r w:rsidRPr="00B702A1">
        <w:rPr>
          <w:sz w:val="24"/>
          <w:szCs w:val="24"/>
          <w:rPrChange w:id="4514" w:author="Artin" w:date="2023-08-27T16:16:00Z">
            <w:rPr>
              <w:rFonts w:asciiTheme="minorHAnsi" w:hAnsiTheme="minorHAnsi"/>
              <w:color w:val="000000" w:themeColor="text1"/>
            </w:rPr>
          </w:rPrChange>
        </w:rPr>
        <w:t xml:space="preserve"> &amp; </w:t>
      </w:r>
      <w:proofErr w:type="gramStart"/>
      <w:r w:rsidRPr="00B702A1">
        <w:rPr>
          <w:sz w:val="24"/>
          <w:szCs w:val="24"/>
          <w:rPrChange w:id="4515" w:author="Artin" w:date="2023-08-27T16:16:00Z">
            <w:rPr>
              <w:rFonts w:asciiTheme="minorHAnsi" w:hAnsiTheme="minorHAnsi"/>
              <w:color w:val="000000" w:themeColor="text1"/>
            </w:rPr>
          </w:rPrChange>
        </w:rPr>
        <w:t xml:space="preserve">1.9 </w:t>
      </w:r>
      <w:ins w:id="4516" w:author="Artin" w:date="2023-08-27T16:16:00Z">
        <w:r w:rsidRPr="00B702A1">
          <w:rPr>
            <w:sz w:val="24"/>
            <w:szCs w:val="24"/>
          </w:rPr>
          <w:t xml:space="preserve"> </w:t>
        </w:r>
      </w:ins>
      <w:r w:rsidRPr="00B702A1">
        <w:rPr>
          <w:sz w:val="24"/>
          <w:szCs w:val="24"/>
          <w:rPrChange w:id="4517" w:author="Artin" w:date="2023-08-27T16:16:00Z">
            <w:rPr>
              <w:rFonts w:asciiTheme="minorHAnsi" w:hAnsiTheme="minorHAnsi"/>
              <w:color w:val="000000" w:themeColor="text1"/>
            </w:rPr>
          </w:rPrChange>
        </w:rPr>
        <w:t>&amp;</w:t>
      </w:r>
      <w:proofErr w:type="gramEnd"/>
      <w:r w:rsidRPr="00B702A1">
        <w:rPr>
          <w:sz w:val="24"/>
          <w:szCs w:val="24"/>
          <w:rPrChange w:id="4518" w:author="Artin" w:date="2023-08-27T16:16:00Z">
            <w:rPr>
              <w:rFonts w:asciiTheme="minorHAnsi" w:hAnsiTheme="minorHAnsi"/>
              <w:color w:val="000000" w:themeColor="text1"/>
            </w:rPr>
          </w:rPrChange>
        </w:rPr>
        <w:t xml:space="preserve"> 0.49 &amp; 0.033 &amp; 0.125 </w:t>
      </w:r>
      <w:ins w:id="4519" w:author="Artin" w:date="2023-08-27T16:16:00Z">
        <w:r w:rsidRPr="00B702A1">
          <w:rPr>
            <w:sz w:val="24"/>
            <w:szCs w:val="24"/>
          </w:rPr>
          <w:t xml:space="preserve"> </w:t>
        </w:r>
      </w:ins>
      <w:r w:rsidRPr="00B702A1">
        <w:rPr>
          <w:sz w:val="24"/>
          <w:szCs w:val="24"/>
          <w:rPrChange w:id="4520" w:author="Artin" w:date="2023-08-27T16:16:00Z">
            <w:rPr>
              <w:rFonts w:asciiTheme="minorHAnsi" w:hAnsiTheme="minorHAnsi"/>
              <w:color w:val="000000" w:themeColor="text1"/>
            </w:rPr>
          </w:rPrChange>
        </w:rPr>
        <w:t>\\</w:t>
      </w:r>
    </w:p>
    <w:p w14:paraId="201DE5C6" w14:textId="5DE414C5" w:rsidR="00CA6F40" w:rsidRPr="00B702A1" w:rsidRDefault="00CA6F40" w:rsidP="00B702A1">
      <w:pPr>
        <w:spacing w:line="276" w:lineRule="auto"/>
        <w:rPr>
          <w:sz w:val="24"/>
          <w:szCs w:val="24"/>
          <w:rPrChange w:id="4521" w:author="Artin" w:date="2023-08-27T16:16:00Z">
            <w:rPr>
              <w:rFonts w:asciiTheme="minorHAnsi" w:hAnsiTheme="minorHAnsi"/>
              <w:color w:val="000000" w:themeColor="text1"/>
            </w:rPr>
          </w:rPrChange>
        </w:rPr>
      </w:pPr>
      <w:ins w:id="4522" w:author="Artin" w:date="2023-08-27T16:16:00Z">
        <w:r w:rsidRPr="00B702A1">
          <w:rPr>
            <w:sz w:val="24"/>
            <w:szCs w:val="24"/>
          </w:rPr>
          <w:t xml:space="preserve">   </w:t>
        </w:r>
      </w:ins>
      <w:r w:rsidRPr="00B702A1">
        <w:rPr>
          <w:sz w:val="24"/>
          <w:szCs w:val="24"/>
          <w:rPrChange w:id="4523" w:author="Artin" w:date="2023-08-27T16:16:00Z">
            <w:rPr>
              <w:rFonts w:asciiTheme="minorHAnsi" w:hAnsiTheme="minorHAnsi"/>
              <w:color w:val="000000" w:themeColor="text1"/>
            </w:rPr>
          </w:rPrChange>
        </w:rPr>
        <w:t xml:space="preserve"> &amp; Edema </w:t>
      </w:r>
      <w:ins w:id="4524" w:author="Artin" w:date="2023-08-27T16:16:00Z">
        <w:r w:rsidRPr="00B702A1">
          <w:rPr>
            <w:sz w:val="24"/>
            <w:szCs w:val="24"/>
          </w:rPr>
          <w:t xml:space="preserve">         </w:t>
        </w:r>
      </w:ins>
      <w:r w:rsidRPr="00B702A1">
        <w:rPr>
          <w:sz w:val="24"/>
          <w:szCs w:val="24"/>
          <w:rPrChange w:id="4525" w:author="Artin" w:date="2023-08-27T16:16:00Z">
            <w:rPr>
              <w:rFonts w:asciiTheme="minorHAnsi" w:hAnsiTheme="minorHAnsi"/>
              <w:color w:val="000000" w:themeColor="text1"/>
            </w:rPr>
          </w:rPrChange>
        </w:rPr>
        <w:t xml:space="preserve">&amp; 0.343 &amp; </w:t>
      </w:r>
      <w:del w:id="4526" w:author="Artin" w:date="2023-08-27T16:16:00Z">
        <w:r w:rsidR="00217555" w:rsidRPr="00B702A1">
          <w:rPr>
            <w:rFonts w:cstheme="minorHAnsi"/>
            <w:color w:val="000000" w:themeColor="text1"/>
            <w:sz w:val="24"/>
            <w:szCs w:val="24"/>
          </w:rPr>
          <w:delText>4.4E-190</w:delText>
        </w:r>
      </w:del>
      <w:ins w:id="4527" w:author="Artin" w:date="2023-08-27T16:16:00Z">
        <w:r w:rsidRPr="00B702A1">
          <w:rPr>
            <w:sz w:val="24"/>
            <w:szCs w:val="24"/>
          </w:rPr>
          <w:t xml:space="preserve">0    </w:t>
        </w:r>
      </w:ins>
      <w:r w:rsidRPr="00B702A1">
        <w:rPr>
          <w:sz w:val="24"/>
          <w:szCs w:val="24"/>
          <w:rPrChange w:id="4528" w:author="Artin" w:date="2023-08-27T16:16:00Z">
            <w:rPr>
              <w:rFonts w:asciiTheme="minorHAnsi" w:hAnsiTheme="minorHAnsi"/>
              <w:color w:val="000000" w:themeColor="text1"/>
            </w:rPr>
          </w:rPrChange>
        </w:rPr>
        <w:t xml:space="preserve"> &amp; 29.9 &amp; 1 </w:t>
      </w:r>
      <w:ins w:id="4529" w:author="Artin" w:date="2023-08-27T16:16:00Z">
        <w:r w:rsidRPr="00B702A1">
          <w:rPr>
            <w:sz w:val="24"/>
            <w:szCs w:val="24"/>
          </w:rPr>
          <w:t xml:space="preserve">   </w:t>
        </w:r>
      </w:ins>
      <w:r w:rsidRPr="00B702A1">
        <w:rPr>
          <w:sz w:val="24"/>
          <w:szCs w:val="24"/>
          <w:rPrChange w:id="4530" w:author="Artin" w:date="2023-08-27T16:16:00Z">
            <w:rPr>
              <w:rFonts w:asciiTheme="minorHAnsi" w:hAnsiTheme="minorHAnsi"/>
              <w:color w:val="000000" w:themeColor="text1"/>
            </w:rPr>
          </w:rPrChange>
        </w:rPr>
        <w:t xml:space="preserve">&amp; 0.512 &amp; </w:t>
      </w:r>
      <w:del w:id="4531" w:author="Artin" w:date="2023-08-27T16:16:00Z">
        <w:r w:rsidR="00217555" w:rsidRPr="00B702A1">
          <w:rPr>
            <w:rFonts w:cstheme="minorHAnsi"/>
            <w:color w:val="000000" w:themeColor="text1"/>
            <w:sz w:val="24"/>
            <w:szCs w:val="24"/>
          </w:rPr>
          <w:delText>8.2E+185</w:delText>
        </w:r>
      </w:del>
      <w:ins w:id="4532" w:author="Artin" w:date="2023-08-27T16:16:00Z">
        <w:r w:rsidRPr="00B702A1">
          <w:rPr>
            <w:sz w:val="24"/>
            <w:szCs w:val="24"/>
          </w:rPr>
          <w:t>10   +</w:t>
        </w:r>
      </w:ins>
      <w:r w:rsidRPr="00B702A1">
        <w:rPr>
          <w:sz w:val="24"/>
          <w:szCs w:val="24"/>
          <w:rPrChange w:id="4533" w:author="Artin" w:date="2023-08-27T16:16:00Z">
            <w:rPr>
              <w:rFonts w:asciiTheme="minorHAnsi" w:hAnsiTheme="minorHAnsi"/>
              <w:color w:val="000000" w:themeColor="text1"/>
            </w:rPr>
          </w:rPrChange>
        </w:rPr>
        <w:t xml:space="preserve"> \\</w:t>
      </w:r>
    </w:p>
    <w:p w14:paraId="36048F0F" w14:textId="4E2CF384" w:rsidR="00CA6F40" w:rsidRPr="00B702A1" w:rsidRDefault="00CA6F40" w:rsidP="00B702A1">
      <w:pPr>
        <w:spacing w:line="276" w:lineRule="auto"/>
        <w:rPr>
          <w:sz w:val="24"/>
          <w:szCs w:val="24"/>
          <w:rPrChange w:id="4534" w:author="Artin" w:date="2023-08-27T16:16:00Z">
            <w:rPr>
              <w:rFonts w:asciiTheme="minorHAnsi" w:hAnsiTheme="minorHAnsi"/>
              <w:color w:val="000000" w:themeColor="text1"/>
            </w:rPr>
          </w:rPrChange>
        </w:rPr>
      </w:pPr>
      <w:ins w:id="4535" w:author="Artin" w:date="2023-08-27T16:16:00Z">
        <w:r w:rsidRPr="00B702A1">
          <w:rPr>
            <w:sz w:val="24"/>
            <w:szCs w:val="24"/>
          </w:rPr>
          <w:t xml:space="preserve">   </w:t>
        </w:r>
      </w:ins>
      <w:r w:rsidRPr="00B702A1">
        <w:rPr>
          <w:sz w:val="24"/>
          <w:szCs w:val="24"/>
          <w:rPrChange w:id="4536" w:author="Artin" w:date="2023-08-27T16:16:00Z">
            <w:rPr>
              <w:rFonts w:asciiTheme="minorHAnsi" w:hAnsiTheme="minorHAnsi"/>
              <w:color w:val="000000" w:themeColor="text1"/>
            </w:rPr>
          </w:rPrChange>
        </w:rPr>
        <w:t xml:space="preserve"> &amp; Pneumonia </w:t>
      </w:r>
      <w:ins w:id="4537" w:author="Artin" w:date="2023-08-27T16:16:00Z">
        <w:r w:rsidRPr="00B702A1">
          <w:rPr>
            <w:sz w:val="24"/>
            <w:szCs w:val="24"/>
          </w:rPr>
          <w:t xml:space="preserve">     </w:t>
        </w:r>
      </w:ins>
      <w:r w:rsidRPr="00B702A1">
        <w:rPr>
          <w:sz w:val="24"/>
          <w:szCs w:val="24"/>
          <w:rPrChange w:id="4538" w:author="Artin" w:date="2023-08-27T16:16:00Z">
            <w:rPr>
              <w:rFonts w:asciiTheme="minorHAnsi" w:hAnsiTheme="minorHAnsi"/>
              <w:color w:val="000000" w:themeColor="text1"/>
            </w:rPr>
          </w:rPrChange>
        </w:rPr>
        <w:t xml:space="preserve">&amp; 0.394 &amp; </w:t>
      </w:r>
      <w:del w:id="4539" w:author="Artin" w:date="2023-08-27T16:16:00Z">
        <w:r w:rsidR="00217555" w:rsidRPr="00B702A1">
          <w:rPr>
            <w:rFonts w:cstheme="minorHAnsi"/>
            <w:color w:val="000000" w:themeColor="text1"/>
            <w:sz w:val="24"/>
            <w:szCs w:val="24"/>
          </w:rPr>
          <w:delText>\multicolumn{1}{l}{</w:delText>
        </w:r>
      </w:del>
      <w:r w:rsidRPr="00B702A1">
        <w:rPr>
          <w:sz w:val="24"/>
          <w:szCs w:val="24"/>
          <w:rPrChange w:id="4540" w:author="Artin" w:date="2023-08-27T16:16:00Z">
            <w:rPr>
              <w:rFonts w:asciiTheme="minorHAnsi" w:hAnsiTheme="minorHAnsi"/>
              <w:color w:val="000000" w:themeColor="text1"/>
            </w:rPr>
          </w:rPrChange>
        </w:rPr>
        <w:t>0.207</w:t>
      </w:r>
      <w:del w:id="4541" w:author="Artin" w:date="2023-08-27T16:16:00Z">
        <w:r w:rsidR="00217555" w:rsidRPr="00B702A1">
          <w:rPr>
            <w:rFonts w:cstheme="minorHAnsi"/>
            <w:color w:val="000000" w:themeColor="text1"/>
            <w:sz w:val="24"/>
            <w:szCs w:val="24"/>
          </w:rPr>
          <w:delText>}</w:delText>
        </w:r>
      </w:del>
      <w:r w:rsidRPr="00B702A1">
        <w:rPr>
          <w:sz w:val="24"/>
          <w:szCs w:val="24"/>
          <w:rPrChange w:id="4542" w:author="Artin" w:date="2023-08-27T16:16:00Z">
            <w:rPr>
              <w:rFonts w:asciiTheme="minorHAnsi" w:hAnsiTheme="minorHAnsi"/>
              <w:color w:val="000000" w:themeColor="text1"/>
            </w:rPr>
          </w:rPrChange>
        </w:rPr>
        <w:t xml:space="preserve"> &amp; </w:t>
      </w:r>
      <w:proofErr w:type="gramStart"/>
      <w:r w:rsidRPr="00B702A1">
        <w:rPr>
          <w:sz w:val="24"/>
          <w:szCs w:val="24"/>
          <w:rPrChange w:id="4543" w:author="Artin" w:date="2023-08-27T16:16:00Z">
            <w:rPr>
              <w:rFonts w:asciiTheme="minorHAnsi" w:hAnsiTheme="minorHAnsi"/>
              <w:color w:val="000000" w:themeColor="text1"/>
            </w:rPr>
          </w:rPrChange>
        </w:rPr>
        <w:t>1.3</w:t>
      </w:r>
      <w:ins w:id="4544" w:author="Artin" w:date="2023-08-27T16:16:00Z">
        <w:r w:rsidRPr="00B702A1">
          <w:rPr>
            <w:sz w:val="24"/>
            <w:szCs w:val="24"/>
          </w:rPr>
          <w:t xml:space="preserve"> </w:t>
        </w:r>
      </w:ins>
      <w:r w:rsidRPr="00B702A1">
        <w:rPr>
          <w:sz w:val="24"/>
          <w:szCs w:val="24"/>
          <w:rPrChange w:id="4545" w:author="Artin" w:date="2023-08-27T16:16:00Z">
            <w:rPr>
              <w:rFonts w:asciiTheme="minorHAnsi" w:hAnsiTheme="minorHAnsi"/>
              <w:color w:val="000000" w:themeColor="text1"/>
            </w:rPr>
          </w:rPrChange>
        </w:rPr>
        <w:t xml:space="preserve"> &amp;</w:t>
      </w:r>
      <w:proofErr w:type="gramEnd"/>
      <w:r w:rsidRPr="00B702A1">
        <w:rPr>
          <w:sz w:val="24"/>
          <w:szCs w:val="24"/>
          <w:rPrChange w:id="4546" w:author="Artin" w:date="2023-08-27T16:16:00Z">
            <w:rPr>
              <w:rFonts w:asciiTheme="minorHAnsi" w:hAnsiTheme="minorHAnsi"/>
              <w:color w:val="000000" w:themeColor="text1"/>
            </w:rPr>
          </w:rPrChange>
        </w:rPr>
        <w:t xml:space="preserve"> 0.24 &amp; 0.022 &amp; 0.043 </w:t>
      </w:r>
      <w:ins w:id="4547" w:author="Artin" w:date="2023-08-27T16:16:00Z">
        <w:r w:rsidRPr="00B702A1">
          <w:rPr>
            <w:sz w:val="24"/>
            <w:szCs w:val="24"/>
          </w:rPr>
          <w:t xml:space="preserve"> </w:t>
        </w:r>
      </w:ins>
      <w:r w:rsidRPr="00B702A1">
        <w:rPr>
          <w:sz w:val="24"/>
          <w:szCs w:val="24"/>
          <w:rPrChange w:id="4548" w:author="Artin" w:date="2023-08-27T16:16:00Z">
            <w:rPr>
              <w:rFonts w:asciiTheme="minorHAnsi" w:hAnsiTheme="minorHAnsi"/>
              <w:color w:val="000000" w:themeColor="text1"/>
            </w:rPr>
          </w:rPrChange>
        </w:rPr>
        <w:t>\\</w:t>
      </w:r>
    </w:p>
    <w:p w14:paraId="67F0F9C7" w14:textId="2D7AAFF4" w:rsidR="00CA6F40" w:rsidRPr="00B702A1" w:rsidRDefault="00CA6F40" w:rsidP="00B702A1">
      <w:pPr>
        <w:spacing w:line="276" w:lineRule="auto"/>
        <w:rPr>
          <w:sz w:val="24"/>
          <w:szCs w:val="24"/>
          <w:rPrChange w:id="4549" w:author="Artin" w:date="2023-08-27T16:16:00Z">
            <w:rPr>
              <w:rFonts w:asciiTheme="minorHAnsi" w:hAnsiTheme="minorHAnsi"/>
              <w:color w:val="000000" w:themeColor="text1"/>
            </w:rPr>
          </w:rPrChange>
        </w:rPr>
        <w:pPrChange w:id="4550" w:author="Artin" w:date="2023-08-27T16:16:00Z">
          <w:pPr>
            <w:spacing w:after="0"/>
          </w:pPr>
        </w:pPrChange>
      </w:pPr>
      <w:ins w:id="4551" w:author="Artin" w:date="2023-08-27T16:16:00Z">
        <w:r w:rsidRPr="00B702A1">
          <w:rPr>
            <w:sz w:val="24"/>
            <w:szCs w:val="24"/>
          </w:rPr>
          <w:t xml:space="preserve">   </w:t>
        </w:r>
      </w:ins>
      <w:r w:rsidRPr="00B702A1">
        <w:rPr>
          <w:sz w:val="24"/>
          <w:szCs w:val="24"/>
          <w:rPrChange w:id="4552" w:author="Artin" w:date="2023-08-27T16:16:00Z">
            <w:rPr>
              <w:rFonts w:asciiTheme="minorHAnsi" w:hAnsiTheme="minorHAnsi"/>
              <w:color w:val="000000" w:themeColor="text1"/>
            </w:rPr>
          </w:rPrChange>
        </w:rPr>
        <w:t xml:space="preserve"> &amp; Cardiomegaly </w:t>
      </w:r>
      <w:ins w:id="4553" w:author="Artin" w:date="2023-08-27T16:16:00Z">
        <w:r w:rsidRPr="00B702A1">
          <w:rPr>
            <w:sz w:val="24"/>
            <w:szCs w:val="24"/>
          </w:rPr>
          <w:t xml:space="preserve">  </w:t>
        </w:r>
      </w:ins>
      <w:r w:rsidRPr="00B702A1">
        <w:rPr>
          <w:sz w:val="24"/>
          <w:szCs w:val="24"/>
          <w:rPrChange w:id="4554" w:author="Artin" w:date="2023-08-27T16:16:00Z">
            <w:rPr>
              <w:rFonts w:asciiTheme="minorHAnsi" w:hAnsiTheme="minorHAnsi"/>
              <w:color w:val="000000" w:themeColor="text1"/>
            </w:rPr>
          </w:rPrChange>
        </w:rPr>
        <w:t xml:space="preserve">&amp; 0.501 &amp; </w:t>
      </w:r>
      <w:del w:id="4555" w:author="Artin" w:date="2023-08-27T16:16:00Z">
        <w:r w:rsidR="00217555" w:rsidRPr="00B702A1">
          <w:rPr>
            <w:rFonts w:cstheme="minorHAnsi"/>
            <w:color w:val="000000" w:themeColor="text1"/>
            <w:sz w:val="24"/>
            <w:szCs w:val="24"/>
          </w:rPr>
          <w:delText>1.2E-101</w:delText>
        </w:r>
      </w:del>
      <w:ins w:id="4556" w:author="Artin" w:date="2023-08-27T16:16:00Z">
        <w:r w:rsidRPr="00B702A1">
          <w:rPr>
            <w:sz w:val="24"/>
            <w:szCs w:val="24"/>
          </w:rPr>
          <w:t xml:space="preserve">0    </w:t>
        </w:r>
      </w:ins>
      <w:r w:rsidRPr="00B702A1">
        <w:rPr>
          <w:sz w:val="24"/>
          <w:szCs w:val="24"/>
          <w:rPrChange w:id="4557" w:author="Artin" w:date="2023-08-27T16:16:00Z">
            <w:rPr>
              <w:rFonts w:asciiTheme="minorHAnsi" w:hAnsiTheme="minorHAnsi"/>
              <w:color w:val="000000" w:themeColor="text1"/>
            </w:rPr>
          </w:rPrChange>
        </w:rPr>
        <w:t xml:space="preserve"> &amp; 21.6 &amp; 1 </w:t>
      </w:r>
      <w:ins w:id="4558" w:author="Artin" w:date="2023-08-27T16:16:00Z">
        <w:r w:rsidRPr="00B702A1">
          <w:rPr>
            <w:sz w:val="24"/>
            <w:szCs w:val="24"/>
          </w:rPr>
          <w:t xml:space="preserve">   </w:t>
        </w:r>
      </w:ins>
      <w:r w:rsidRPr="00B702A1">
        <w:rPr>
          <w:sz w:val="24"/>
          <w:szCs w:val="24"/>
          <w:rPrChange w:id="4559" w:author="Artin" w:date="2023-08-27T16:16:00Z">
            <w:rPr>
              <w:rFonts w:asciiTheme="minorHAnsi" w:hAnsiTheme="minorHAnsi"/>
              <w:color w:val="000000" w:themeColor="text1"/>
            </w:rPr>
          </w:rPrChange>
        </w:rPr>
        <w:t xml:space="preserve">&amp; 0.370 &amp; </w:t>
      </w:r>
      <w:del w:id="4560" w:author="Artin" w:date="2023-08-27T16:16:00Z">
        <w:r w:rsidR="00217555" w:rsidRPr="00B702A1">
          <w:rPr>
            <w:rFonts w:cstheme="minorHAnsi"/>
            <w:color w:val="000000" w:themeColor="text1"/>
            <w:sz w:val="24"/>
            <w:szCs w:val="24"/>
          </w:rPr>
          <w:delText>4.7E+97</w:delText>
        </w:r>
      </w:del>
      <w:ins w:id="4561" w:author="Artin" w:date="2023-08-27T16:16:00Z">
        <w:r w:rsidRPr="00B702A1">
          <w:rPr>
            <w:sz w:val="24"/>
            <w:szCs w:val="24"/>
          </w:rPr>
          <w:t>10   +</w:t>
        </w:r>
      </w:ins>
      <w:r w:rsidRPr="00B702A1">
        <w:rPr>
          <w:sz w:val="24"/>
          <w:szCs w:val="24"/>
          <w:rPrChange w:id="4562" w:author="Artin" w:date="2023-08-27T16:16:00Z">
            <w:rPr>
              <w:rFonts w:asciiTheme="minorHAnsi" w:hAnsiTheme="minorHAnsi"/>
              <w:color w:val="000000" w:themeColor="text1"/>
            </w:rPr>
          </w:rPrChange>
        </w:rPr>
        <w:t xml:space="preserve"> \\</w:t>
      </w:r>
    </w:p>
    <w:p w14:paraId="22AB4480" w14:textId="267B613A" w:rsidR="00CA6F40" w:rsidRPr="00B702A1" w:rsidRDefault="00CA6F40" w:rsidP="00B702A1">
      <w:pPr>
        <w:spacing w:line="276" w:lineRule="auto"/>
        <w:rPr>
          <w:sz w:val="24"/>
          <w:szCs w:val="24"/>
          <w:rPrChange w:id="4563" w:author="Artin" w:date="2023-08-27T16:16:00Z">
            <w:rPr>
              <w:rFonts w:asciiTheme="minorHAnsi" w:hAnsiTheme="minorHAnsi"/>
              <w:color w:val="000000" w:themeColor="text1"/>
            </w:rPr>
          </w:rPrChange>
        </w:rPr>
        <w:pPrChange w:id="4564" w:author="Artin" w:date="2023-08-27T16:16:00Z">
          <w:pPr>
            <w:spacing w:after="0"/>
          </w:pPr>
        </w:pPrChange>
      </w:pPr>
      <w:ins w:id="4565" w:author="Artin" w:date="2023-08-27T16:16:00Z">
        <w:r w:rsidRPr="00B702A1">
          <w:rPr>
            <w:sz w:val="24"/>
            <w:szCs w:val="24"/>
          </w:rPr>
          <w:t xml:space="preserve">   </w:t>
        </w:r>
      </w:ins>
      <w:r w:rsidRPr="00B702A1">
        <w:rPr>
          <w:sz w:val="24"/>
          <w:szCs w:val="24"/>
          <w:rPrChange w:id="4566" w:author="Artin" w:date="2023-08-27T16:16:00Z">
            <w:rPr>
              <w:rFonts w:asciiTheme="minorHAnsi" w:hAnsiTheme="minorHAnsi"/>
              <w:color w:val="000000" w:themeColor="text1"/>
            </w:rPr>
          </w:rPrChange>
        </w:rPr>
        <w:t xml:space="preserve"> &amp; Lung Lesion </w:t>
      </w:r>
      <w:ins w:id="4567" w:author="Artin" w:date="2023-08-27T16:16:00Z">
        <w:r w:rsidRPr="00B702A1">
          <w:rPr>
            <w:sz w:val="24"/>
            <w:szCs w:val="24"/>
          </w:rPr>
          <w:t xml:space="preserve">   </w:t>
        </w:r>
      </w:ins>
      <w:r w:rsidRPr="00B702A1">
        <w:rPr>
          <w:sz w:val="24"/>
          <w:szCs w:val="24"/>
          <w:rPrChange w:id="4568" w:author="Artin" w:date="2023-08-27T16:16:00Z">
            <w:rPr>
              <w:rFonts w:asciiTheme="minorHAnsi" w:hAnsiTheme="minorHAnsi"/>
              <w:color w:val="000000" w:themeColor="text1"/>
            </w:rPr>
          </w:rPrChange>
        </w:rPr>
        <w:t xml:space="preserve">&amp; 0.059 &amp; </w:t>
      </w:r>
      <w:del w:id="4569" w:author="Artin" w:date="2023-08-27T16:16:00Z">
        <w:r w:rsidR="00217555" w:rsidRPr="00B702A1">
          <w:rPr>
            <w:rFonts w:cstheme="minorHAnsi"/>
            <w:color w:val="000000" w:themeColor="text1"/>
            <w:sz w:val="24"/>
            <w:szCs w:val="24"/>
          </w:rPr>
          <w:delText>1.2E-207</w:delText>
        </w:r>
      </w:del>
      <w:ins w:id="4570" w:author="Artin" w:date="2023-08-27T16:16:00Z">
        <w:r w:rsidRPr="00B702A1">
          <w:rPr>
            <w:sz w:val="24"/>
            <w:szCs w:val="24"/>
          </w:rPr>
          <w:t xml:space="preserve">0    </w:t>
        </w:r>
      </w:ins>
      <w:r w:rsidRPr="00B702A1">
        <w:rPr>
          <w:sz w:val="24"/>
          <w:szCs w:val="24"/>
          <w:rPrChange w:id="4571" w:author="Artin" w:date="2023-08-27T16:16:00Z">
            <w:rPr>
              <w:rFonts w:asciiTheme="minorHAnsi" w:hAnsiTheme="minorHAnsi"/>
              <w:color w:val="000000" w:themeColor="text1"/>
            </w:rPr>
          </w:rPrChange>
        </w:rPr>
        <w:t xml:space="preserve"> &amp; 31.3 &amp; 1 </w:t>
      </w:r>
      <w:ins w:id="4572" w:author="Artin" w:date="2023-08-27T16:16:00Z">
        <w:r w:rsidRPr="00B702A1">
          <w:rPr>
            <w:sz w:val="24"/>
            <w:szCs w:val="24"/>
          </w:rPr>
          <w:t xml:space="preserve">   </w:t>
        </w:r>
      </w:ins>
      <w:r w:rsidRPr="00B702A1">
        <w:rPr>
          <w:sz w:val="24"/>
          <w:szCs w:val="24"/>
          <w:rPrChange w:id="4573" w:author="Artin" w:date="2023-08-27T16:16:00Z">
            <w:rPr>
              <w:rFonts w:asciiTheme="minorHAnsi" w:hAnsiTheme="minorHAnsi"/>
              <w:color w:val="000000" w:themeColor="text1"/>
            </w:rPr>
          </w:rPrChange>
        </w:rPr>
        <w:t xml:space="preserve">&amp; 0.537 &amp; </w:t>
      </w:r>
      <w:del w:id="4574" w:author="Artin" w:date="2023-08-27T16:16:00Z">
        <w:r w:rsidR="00217555" w:rsidRPr="00B702A1">
          <w:rPr>
            <w:rFonts w:cstheme="minorHAnsi"/>
            <w:color w:val="000000" w:themeColor="text1"/>
            <w:sz w:val="24"/>
            <w:szCs w:val="24"/>
          </w:rPr>
          <w:delText>2.9E+203</w:delText>
        </w:r>
      </w:del>
      <w:ins w:id="4575" w:author="Artin" w:date="2023-08-27T16:16:00Z">
        <w:r w:rsidRPr="00B702A1">
          <w:rPr>
            <w:sz w:val="24"/>
            <w:szCs w:val="24"/>
          </w:rPr>
          <w:t>10   +</w:t>
        </w:r>
      </w:ins>
      <w:r w:rsidRPr="00B702A1">
        <w:rPr>
          <w:sz w:val="24"/>
          <w:szCs w:val="24"/>
          <w:rPrChange w:id="4576" w:author="Artin" w:date="2023-08-27T16:16:00Z">
            <w:rPr>
              <w:rFonts w:asciiTheme="minorHAnsi" w:hAnsiTheme="minorHAnsi"/>
              <w:color w:val="000000" w:themeColor="text1"/>
            </w:rPr>
          </w:rPrChange>
        </w:rPr>
        <w:t xml:space="preserve"> \\</w:t>
      </w:r>
    </w:p>
    <w:p w14:paraId="1F6FA9FC" w14:textId="77777777" w:rsidR="00CA6F40" w:rsidRPr="00B702A1" w:rsidRDefault="00CA6F40" w:rsidP="00B702A1">
      <w:pPr>
        <w:spacing w:line="276" w:lineRule="auto"/>
        <w:rPr>
          <w:sz w:val="24"/>
          <w:szCs w:val="24"/>
          <w:rPrChange w:id="4577" w:author="Artin" w:date="2023-08-27T16:16:00Z">
            <w:rPr>
              <w:rFonts w:asciiTheme="minorHAnsi" w:hAnsiTheme="minorHAnsi"/>
              <w:color w:val="000000" w:themeColor="text1"/>
            </w:rPr>
          </w:rPrChange>
        </w:rPr>
        <w:pPrChange w:id="4578" w:author="Artin" w:date="2023-08-27T16:16:00Z">
          <w:pPr>
            <w:spacing w:after="0"/>
          </w:pPr>
        </w:pPrChange>
      </w:pPr>
      <w:ins w:id="4579" w:author="Artin" w:date="2023-08-27T16:16:00Z">
        <w:r w:rsidRPr="00B702A1">
          <w:rPr>
            <w:sz w:val="24"/>
            <w:szCs w:val="24"/>
          </w:rPr>
          <w:t xml:space="preserve">   </w:t>
        </w:r>
      </w:ins>
      <w:r w:rsidRPr="00B702A1">
        <w:rPr>
          <w:sz w:val="24"/>
          <w:szCs w:val="24"/>
          <w:rPrChange w:id="4580" w:author="Artin" w:date="2023-08-27T16:16:00Z">
            <w:rPr>
              <w:rFonts w:asciiTheme="minorHAnsi" w:hAnsiTheme="minorHAnsi"/>
              <w:color w:val="000000" w:themeColor="text1"/>
            </w:rPr>
          </w:rPrChange>
        </w:rPr>
        <w:t xml:space="preserve"> &amp; Lung Opacity </w:t>
      </w:r>
      <w:ins w:id="4581" w:author="Artin" w:date="2023-08-27T16:16:00Z">
        <w:r w:rsidRPr="00B702A1">
          <w:rPr>
            <w:sz w:val="24"/>
            <w:szCs w:val="24"/>
          </w:rPr>
          <w:t xml:space="preserve">  </w:t>
        </w:r>
      </w:ins>
      <w:r w:rsidRPr="00B702A1">
        <w:rPr>
          <w:sz w:val="24"/>
          <w:szCs w:val="24"/>
          <w:rPrChange w:id="4582" w:author="Artin" w:date="2023-08-27T16:16:00Z">
            <w:rPr>
              <w:rFonts w:asciiTheme="minorHAnsi" w:hAnsiTheme="minorHAnsi"/>
              <w:color w:val="000000" w:themeColor="text1"/>
            </w:rPr>
          </w:rPrChange>
        </w:rPr>
        <w:t xml:space="preserve">&amp; 1 </w:t>
      </w:r>
      <w:ins w:id="4583" w:author="Artin" w:date="2023-08-27T16:16:00Z">
        <w:r w:rsidRPr="00B702A1">
          <w:rPr>
            <w:sz w:val="24"/>
            <w:szCs w:val="24"/>
          </w:rPr>
          <w:t xml:space="preserve">    </w:t>
        </w:r>
      </w:ins>
      <w:r w:rsidRPr="00B702A1">
        <w:rPr>
          <w:sz w:val="24"/>
          <w:szCs w:val="24"/>
          <w:rPrChange w:id="4584" w:author="Artin" w:date="2023-08-27T16:16:00Z">
            <w:rPr>
              <w:rFonts w:asciiTheme="minorHAnsi" w:hAnsiTheme="minorHAnsi"/>
              <w:color w:val="000000" w:themeColor="text1"/>
            </w:rPr>
          </w:rPrChange>
        </w:rPr>
        <w:t xml:space="preserve">&amp; 1 </w:t>
      </w:r>
      <w:ins w:id="4585" w:author="Artin" w:date="2023-08-27T16:16:00Z">
        <w:r w:rsidRPr="00B702A1">
          <w:rPr>
            <w:sz w:val="24"/>
            <w:szCs w:val="24"/>
          </w:rPr>
          <w:t xml:space="preserve">    </w:t>
        </w:r>
      </w:ins>
      <w:r w:rsidRPr="00B702A1">
        <w:rPr>
          <w:sz w:val="24"/>
          <w:szCs w:val="24"/>
          <w:rPrChange w:id="4586" w:author="Artin" w:date="2023-08-27T16:16:00Z">
            <w:rPr>
              <w:rFonts w:asciiTheme="minorHAnsi" w:hAnsiTheme="minorHAnsi"/>
              <w:color w:val="000000" w:themeColor="text1"/>
            </w:rPr>
          </w:rPrChange>
        </w:rPr>
        <w:t>&amp; 0</w:t>
      </w:r>
      <w:ins w:id="4587" w:author="Artin" w:date="2023-08-27T16:16:00Z">
        <w:r w:rsidRPr="00B702A1">
          <w:rPr>
            <w:sz w:val="24"/>
            <w:szCs w:val="24"/>
          </w:rPr>
          <w:t xml:space="preserve">   </w:t>
        </w:r>
      </w:ins>
      <w:r w:rsidRPr="00B702A1">
        <w:rPr>
          <w:sz w:val="24"/>
          <w:szCs w:val="24"/>
          <w:rPrChange w:id="4588" w:author="Artin" w:date="2023-08-27T16:16:00Z">
            <w:rPr>
              <w:rFonts w:asciiTheme="minorHAnsi" w:hAnsiTheme="minorHAnsi"/>
              <w:color w:val="000000" w:themeColor="text1"/>
            </w:rPr>
          </w:rPrChange>
        </w:rPr>
        <w:t xml:space="preserve"> &amp; 0.05 &amp; 0 </w:t>
      </w:r>
      <w:ins w:id="4589" w:author="Artin" w:date="2023-08-27T16:16:00Z">
        <w:r w:rsidRPr="00B702A1">
          <w:rPr>
            <w:sz w:val="24"/>
            <w:szCs w:val="24"/>
          </w:rPr>
          <w:t xml:space="preserve">    </w:t>
        </w:r>
      </w:ins>
      <w:r w:rsidRPr="00B702A1">
        <w:rPr>
          <w:sz w:val="24"/>
          <w:szCs w:val="24"/>
          <w:rPrChange w:id="4590" w:author="Artin" w:date="2023-08-27T16:16:00Z">
            <w:rPr>
              <w:rFonts w:asciiTheme="minorHAnsi" w:hAnsiTheme="minorHAnsi"/>
              <w:color w:val="000000" w:themeColor="text1"/>
            </w:rPr>
          </w:rPrChange>
        </w:rPr>
        <w:t xml:space="preserve">&amp; </w:t>
      </w:r>
      <w:proofErr w:type="gramStart"/>
      <w:r w:rsidRPr="00B702A1">
        <w:rPr>
          <w:sz w:val="24"/>
          <w:szCs w:val="24"/>
          <w:rPrChange w:id="4591" w:author="Artin" w:date="2023-08-27T16:16:00Z">
            <w:rPr>
              <w:rFonts w:asciiTheme="minorHAnsi" w:hAnsiTheme="minorHAnsi"/>
              <w:color w:val="000000" w:themeColor="text1"/>
            </w:rPr>
          </w:rPrChange>
        </w:rPr>
        <w:t xml:space="preserve">0.019 </w:t>
      </w:r>
      <w:ins w:id="4592" w:author="Artin" w:date="2023-08-27T16:16:00Z">
        <w:r w:rsidRPr="00B702A1">
          <w:rPr>
            <w:sz w:val="24"/>
            <w:szCs w:val="24"/>
          </w:rPr>
          <w:t xml:space="preserve"> </w:t>
        </w:r>
      </w:ins>
      <w:r w:rsidRPr="00B702A1">
        <w:rPr>
          <w:sz w:val="24"/>
          <w:szCs w:val="24"/>
          <w:rPrChange w:id="4593" w:author="Artin" w:date="2023-08-27T16:16:00Z">
            <w:rPr>
              <w:rFonts w:asciiTheme="minorHAnsi" w:hAnsiTheme="minorHAnsi"/>
              <w:color w:val="000000" w:themeColor="text1"/>
            </w:rPr>
          </w:rPrChange>
        </w:rPr>
        <w:t>\</w:t>
      </w:r>
      <w:proofErr w:type="gramEnd"/>
      <w:r w:rsidRPr="00B702A1">
        <w:rPr>
          <w:sz w:val="24"/>
          <w:szCs w:val="24"/>
          <w:rPrChange w:id="4594" w:author="Artin" w:date="2023-08-27T16:16:00Z">
            <w:rPr>
              <w:rFonts w:asciiTheme="minorHAnsi" w:hAnsiTheme="minorHAnsi"/>
              <w:color w:val="000000" w:themeColor="text1"/>
            </w:rPr>
          </w:rPrChange>
        </w:rPr>
        <w:t>\</w:t>
      </w:r>
    </w:p>
    <w:p w14:paraId="19D8E6F7" w14:textId="77777777" w:rsidR="00CA6F40" w:rsidRPr="00B702A1" w:rsidRDefault="00CA6F40" w:rsidP="00B702A1">
      <w:pPr>
        <w:spacing w:line="276" w:lineRule="auto"/>
        <w:rPr>
          <w:ins w:id="4595" w:author="Artin" w:date="2023-08-27T16:16:00Z"/>
          <w:sz w:val="24"/>
          <w:szCs w:val="24"/>
        </w:rPr>
      </w:pPr>
      <w:ins w:id="4596" w:author="Artin" w:date="2023-08-27T16:16:00Z">
        <w:r w:rsidRPr="00B702A1">
          <w:rPr>
            <w:sz w:val="24"/>
            <w:szCs w:val="24"/>
          </w:rPr>
          <w:t xml:space="preserve">    </w:t>
        </w:r>
      </w:ins>
      <w:r w:rsidRPr="00B702A1">
        <w:rPr>
          <w:sz w:val="24"/>
          <w:szCs w:val="24"/>
          <w:rPrChange w:id="4597" w:author="Artin" w:date="2023-08-27T16:16:00Z">
            <w:rPr>
              <w:rFonts w:asciiTheme="minorHAnsi" w:hAnsiTheme="minorHAnsi"/>
              <w:color w:val="000000" w:themeColor="text1"/>
            </w:rPr>
          </w:rPrChange>
        </w:rPr>
        <w:t>\multirow{-</w:t>
      </w:r>
      <w:proofErr w:type="gramStart"/>
      <w:r w:rsidRPr="00B702A1">
        <w:rPr>
          <w:sz w:val="24"/>
          <w:szCs w:val="24"/>
          <w:rPrChange w:id="4598" w:author="Artin" w:date="2023-08-27T16:16:00Z">
            <w:rPr>
              <w:rFonts w:asciiTheme="minorHAnsi" w:hAnsiTheme="minorHAnsi"/>
              <w:color w:val="000000" w:themeColor="text1"/>
            </w:rPr>
          </w:rPrChange>
        </w:rPr>
        <w:t>10}{</w:t>
      </w:r>
      <w:proofErr w:type="gramEnd"/>
      <w:r w:rsidRPr="00B702A1">
        <w:rPr>
          <w:sz w:val="24"/>
          <w:szCs w:val="24"/>
          <w:rPrChange w:id="4599" w:author="Artin" w:date="2023-08-27T16:16:00Z">
            <w:rPr>
              <w:rFonts w:asciiTheme="minorHAnsi" w:hAnsiTheme="minorHAnsi"/>
              <w:color w:val="000000" w:themeColor="text1"/>
            </w:rPr>
          </w:rPrChange>
        </w:rPr>
        <w:t>*}{\begin{tabular}[c]{@{}c@{}}\\ L\\ \\ O\\ \\ S\\ \\ S\end{tabular}}</w:t>
      </w:r>
    </w:p>
    <w:p w14:paraId="312150F9" w14:textId="77777777" w:rsidR="00CA6F40" w:rsidRPr="00B702A1" w:rsidRDefault="00CA6F40" w:rsidP="00B702A1">
      <w:pPr>
        <w:spacing w:line="276" w:lineRule="auto"/>
        <w:rPr>
          <w:sz w:val="24"/>
          <w:szCs w:val="24"/>
          <w:rPrChange w:id="4600" w:author="Artin" w:date="2023-08-27T16:16:00Z">
            <w:rPr>
              <w:rFonts w:asciiTheme="minorHAnsi" w:hAnsiTheme="minorHAnsi"/>
              <w:color w:val="000000" w:themeColor="text1"/>
            </w:rPr>
          </w:rPrChange>
        </w:rPr>
        <w:pPrChange w:id="4601" w:author="Artin" w:date="2023-08-27T16:16:00Z">
          <w:pPr>
            <w:spacing w:after="0"/>
          </w:pPr>
        </w:pPrChange>
      </w:pPr>
      <w:ins w:id="4602" w:author="Artin" w:date="2023-08-27T16:16:00Z">
        <w:r w:rsidRPr="00B702A1">
          <w:rPr>
            <w:sz w:val="24"/>
            <w:szCs w:val="24"/>
          </w:rPr>
          <w:t xml:space="preserve">   </w:t>
        </w:r>
      </w:ins>
      <w:r w:rsidRPr="00B702A1">
        <w:rPr>
          <w:sz w:val="24"/>
          <w:szCs w:val="24"/>
          <w:rPrChange w:id="4603" w:author="Artin" w:date="2023-08-27T16:16:00Z">
            <w:rPr>
              <w:rFonts w:asciiTheme="minorHAnsi" w:hAnsiTheme="minorHAnsi"/>
              <w:color w:val="000000" w:themeColor="text1"/>
            </w:rPr>
          </w:rPrChange>
        </w:rPr>
        <w:t xml:space="preserve"> &amp; Enlarged </w:t>
      </w:r>
      <w:proofErr w:type="spellStart"/>
      <w:r w:rsidRPr="00B702A1">
        <w:rPr>
          <w:sz w:val="24"/>
          <w:szCs w:val="24"/>
          <w:rPrChange w:id="4604" w:author="Artin" w:date="2023-08-27T16:16:00Z">
            <w:rPr>
              <w:rFonts w:asciiTheme="minorHAnsi" w:hAnsiTheme="minorHAnsi"/>
              <w:color w:val="000000" w:themeColor="text1"/>
            </w:rPr>
          </w:rPrChange>
        </w:rPr>
        <w:t>Cardiomediastinum</w:t>
      </w:r>
      <w:proofErr w:type="spellEnd"/>
      <w:r w:rsidRPr="00B702A1">
        <w:rPr>
          <w:sz w:val="24"/>
          <w:szCs w:val="24"/>
          <w:rPrChange w:id="4605" w:author="Artin" w:date="2023-08-27T16:16:00Z">
            <w:rPr>
              <w:rFonts w:asciiTheme="minorHAnsi" w:hAnsiTheme="minorHAnsi"/>
              <w:color w:val="000000" w:themeColor="text1"/>
            </w:rPr>
          </w:rPrChange>
        </w:rPr>
        <w:t xml:space="preserve"> &amp; 1 &amp; 1 &amp; 0 &amp; 0.05 &amp; 0 &amp; 0.019</w:t>
      </w:r>
    </w:p>
    <w:p w14:paraId="662C1F9F" w14:textId="77777777" w:rsidR="00CA6F40" w:rsidRPr="00B702A1" w:rsidRDefault="00CA6F40" w:rsidP="00B702A1">
      <w:pPr>
        <w:spacing w:line="276" w:lineRule="auto"/>
        <w:rPr>
          <w:sz w:val="24"/>
          <w:szCs w:val="24"/>
          <w:rPrChange w:id="4606" w:author="Artin" w:date="2023-08-27T16:16:00Z">
            <w:rPr>
              <w:rFonts w:asciiTheme="minorHAnsi" w:hAnsiTheme="minorHAnsi"/>
              <w:color w:val="000000" w:themeColor="text1"/>
            </w:rPr>
          </w:rPrChange>
        </w:rPr>
        <w:pPrChange w:id="4607" w:author="Artin" w:date="2023-08-27T16:16:00Z">
          <w:pPr>
            <w:spacing w:after="0"/>
          </w:pPr>
        </w:pPrChange>
      </w:pPr>
      <w:r w:rsidRPr="00B702A1">
        <w:rPr>
          <w:sz w:val="24"/>
          <w:szCs w:val="24"/>
          <w:rPrChange w:id="4608" w:author="Artin" w:date="2023-08-27T16:16:00Z">
            <w:rPr>
              <w:rFonts w:asciiTheme="minorHAnsi" w:hAnsiTheme="minorHAnsi"/>
              <w:color w:val="000000" w:themeColor="text1"/>
            </w:rPr>
          </w:rPrChange>
        </w:rPr>
        <w:t>\</w:t>
      </w:r>
      <w:proofErr w:type="gramStart"/>
      <w:r w:rsidRPr="00B702A1">
        <w:rPr>
          <w:sz w:val="24"/>
          <w:szCs w:val="24"/>
          <w:rPrChange w:id="4609" w:author="Artin" w:date="2023-08-27T16:16:00Z">
            <w:rPr>
              <w:rFonts w:asciiTheme="minorHAnsi" w:hAnsiTheme="minorHAnsi"/>
              <w:color w:val="000000" w:themeColor="text1"/>
            </w:rPr>
          </w:rPrChange>
        </w:rPr>
        <w:t>end</w:t>
      </w:r>
      <w:proofErr w:type="gramEnd"/>
      <w:r w:rsidRPr="00B702A1">
        <w:rPr>
          <w:sz w:val="24"/>
          <w:szCs w:val="24"/>
          <w:rPrChange w:id="4610" w:author="Artin" w:date="2023-08-27T16:16:00Z">
            <w:rPr>
              <w:rFonts w:asciiTheme="minorHAnsi" w:hAnsiTheme="minorHAnsi"/>
              <w:color w:val="000000" w:themeColor="text1"/>
            </w:rPr>
          </w:rPrChange>
        </w:rPr>
        <w:t>{tabular}%</w:t>
      </w:r>
    </w:p>
    <w:p w14:paraId="664DB0AE" w14:textId="77777777" w:rsidR="00217555" w:rsidRPr="00B702A1" w:rsidRDefault="00217555" w:rsidP="00B702A1">
      <w:pPr>
        <w:spacing w:after="0" w:line="276" w:lineRule="auto"/>
        <w:rPr>
          <w:del w:id="4611" w:author="Artin" w:date="2023-08-27T16:16:00Z"/>
          <w:rFonts w:cstheme="minorHAnsi"/>
          <w:color w:val="000000" w:themeColor="text1"/>
          <w:sz w:val="24"/>
          <w:szCs w:val="24"/>
        </w:rPr>
      </w:pPr>
      <w:del w:id="4612" w:author="Artin" w:date="2023-08-27T16:16:00Z">
        <w:r w:rsidRPr="00B702A1">
          <w:rPr>
            <w:rFonts w:cstheme="minorHAnsi"/>
            <w:color w:val="000000" w:themeColor="text1"/>
            <w:sz w:val="24"/>
            <w:szCs w:val="24"/>
          </w:rPr>
          <w:delText>}</w:delText>
        </w:r>
      </w:del>
    </w:p>
    <w:p w14:paraId="45C5F552" w14:textId="77777777" w:rsidR="00CA6F40" w:rsidRPr="00B702A1" w:rsidRDefault="00CA6F40" w:rsidP="00B702A1">
      <w:pPr>
        <w:spacing w:line="276" w:lineRule="auto"/>
        <w:rPr>
          <w:sz w:val="24"/>
          <w:szCs w:val="24"/>
          <w:rPrChange w:id="4613" w:author="Artin" w:date="2023-08-27T16:16:00Z">
            <w:rPr>
              <w:rFonts w:asciiTheme="minorHAnsi" w:hAnsiTheme="minorHAnsi"/>
              <w:color w:val="000000" w:themeColor="text1"/>
            </w:rPr>
          </w:rPrChange>
        </w:rPr>
        <w:pPrChange w:id="4614" w:author="Artin" w:date="2023-08-27T16:16:00Z">
          <w:pPr>
            <w:spacing w:after="0"/>
          </w:pPr>
        </w:pPrChange>
      </w:pPr>
      <w:r w:rsidRPr="00B702A1">
        <w:rPr>
          <w:sz w:val="24"/>
          <w:szCs w:val="24"/>
          <w:rPrChange w:id="4615" w:author="Artin" w:date="2023-08-27T16:16:00Z">
            <w:rPr>
              <w:rFonts w:asciiTheme="minorHAnsi" w:hAnsiTheme="minorHAnsi"/>
              <w:color w:val="000000" w:themeColor="text1"/>
            </w:rPr>
          </w:rPrChange>
        </w:rPr>
        <w:t>\</w:t>
      </w:r>
      <w:proofErr w:type="gramStart"/>
      <w:r w:rsidRPr="00B702A1">
        <w:rPr>
          <w:sz w:val="24"/>
          <w:szCs w:val="24"/>
          <w:rPrChange w:id="4616" w:author="Artin" w:date="2023-08-27T16:16:00Z">
            <w:rPr>
              <w:rFonts w:asciiTheme="minorHAnsi" w:hAnsiTheme="minorHAnsi"/>
              <w:color w:val="000000" w:themeColor="text1"/>
            </w:rPr>
          </w:rPrChange>
        </w:rPr>
        <w:t>end</w:t>
      </w:r>
      <w:proofErr w:type="gramEnd"/>
      <w:r w:rsidRPr="00B702A1">
        <w:rPr>
          <w:sz w:val="24"/>
          <w:szCs w:val="24"/>
          <w:rPrChange w:id="4617" w:author="Artin" w:date="2023-08-27T16:16:00Z">
            <w:rPr>
              <w:rFonts w:asciiTheme="minorHAnsi" w:hAnsiTheme="minorHAnsi"/>
              <w:color w:val="000000" w:themeColor="text1"/>
            </w:rPr>
          </w:rPrChange>
        </w:rPr>
        <w:t>{table}</w:t>
      </w:r>
    </w:p>
    <w:p w14:paraId="56612D78" w14:textId="77777777" w:rsidR="00CA6F40" w:rsidRPr="00B702A1" w:rsidRDefault="00CA6F40" w:rsidP="00B702A1">
      <w:pPr>
        <w:spacing w:line="276" w:lineRule="auto"/>
        <w:rPr>
          <w:ins w:id="4618" w:author="Artin" w:date="2023-08-27T16:16:00Z"/>
          <w:sz w:val="24"/>
          <w:szCs w:val="24"/>
        </w:rPr>
      </w:pPr>
    </w:p>
    <w:p w14:paraId="691A36E6" w14:textId="1F87145C" w:rsidR="00CA6F40" w:rsidRPr="00B702A1" w:rsidRDefault="00CA6F40" w:rsidP="00B702A1">
      <w:pPr>
        <w:spacing w:line="276" w:lineRule="auto"/>
        <w:rPr>
          <w:sz w:val="24"/>
          <w:szCs w:val="24"/>
          <w:rPrChange w:id="4619" w:author="Artin" w:date="2023-08-27T16:16:00Z">
            <w:rPr>
              <w:rFonts w:asciiTheme="minorHAnsi" w:hAnsiTheme="minorHAnsi"/>
              <w:color w:val="000000" w:themeColor="text1"/>
            </w:rPr>
          </w:rPrChange>
        </w:rPr>
        <w:pPrChange w:id="4620" w:author="Artin" w:date="2023-08-27T16:16:00Z">
          <w:pPr>
            <w:spacing w:after="0"/>
          </w:pPr>
        </w:pPrChange>
      </w:pPr>
      <w:ins w:id="4621" w:author="Artin" w:date="2023-08-27T16:16:00Z">
        <w:r w:rsidRPr="00B702A1">
          <w:rPr>
            <w:sz w:val="24"/>
            <w:szCs w:val="24"/>
          </w:rPr>
          <w:t xml:space="preserve">The comparative analysis presented in </w:t>
        </w:r>
      </w:ins>
      <w:r w:rsidRPr="00B702A1">
        <w:rPr>
          <w:sz w:val="24"/>
          <w:szCs w:val="24"/>
          <w:rPrChange w:id="4622" w:author="Artin" w:date="2023-08-27T16:16:00Z">
            <w:rPr>
              <w:rFonts w:asciiTheme="minorHAnsi" w:hAnsiTheme="minorHAnsi"/>
              <w:color w:val="000000" w:themeColor="text1"/>
            </w:rPr>
          </w:rPrChange>
        </w:rPr>
        <w:t xml:space="preserve">Figure~\ref{fig:taxonomy.fig.2.metrics} </w:t>
      </w:r>
      <w:del w:id="4623" w:author="Artin" w:date="2023-08-27T16:16:00Z">
        <w:r w:rsidR="00217555" w:rsidRPr="00B702A1">
          <w:rPr>
            <w:rFonts w:cstheme="minorHAnsi"/>
            <w:color w:val="000000" w:themeColor="text1"/>
            <w:sz w:val="24"/>
            <w:szCs w:val="24"/>
          </w:rPr>
          <w:delText>compares</w:delText>
        </w:r>
      </w:del>
      <w:ins w:id="4624" w:author="Artin" w:date="2023-08-27T16:16:00Z">
        <w:r w:rsidRPr="00B702A1">
          <w:rPr>
            <w:sz w:val="24"/>
            <w:szCs w:val="24"/>
          </w:rPr>
          <w:t>examines</w:t>
        </w:r>
      </w:ins>
      <w:r w:rsidRPr="00B702A1">
        <w:rPr>
          <w:sz w:val="24"/>
          <w:szCs w:val="24"/>
          <w:rPrChange w:id="4625" w:author="Artin" w:date="2023-08-27T16:16:00Z">
            <w:rPr>
              <w:rFonts w:asciiTheme="minorHAnsi" w:hAnsiTheme="minorHAnsi"/>
              <w:color w:val="000000" w:themeColor="text1"/>
            </w:rPr>
          </w:rPrChange>
        </w:rPr>
        <w:t xml:space="preserve"> the performance of the proposed ``loss'' and ``logit'' </w:t>
      </w:r>
      <w:del w:id="4626" w:author="Artin" w:date="2023-08-27T16:16:00Z">
        <w:r w:rsidR="00217555" w:rsidRPr="00B702A1">
          <w:rPr>
            <w:rFonts w:cstheme="minorHAnsi"/>
            <w:color w:val="000000" w:themeColor="text1"/>
            <w:sz w:val="24"/>
            <w:szCs w:val="24"/>
          </w:rPr>
          <w:delText>techniques</w:delText>
        </w:r>
      </w:del>
      <w:ins w:id="4627" w:author="Artin" w:date="2023-08-27T16:16:00Z">
        <w:r w:rsidRPr="00B702A1">
          <w:rPr>
            <w:sz w:val="24"/>
            <w:szCs w:val="24"/>
          </w:rPr>
          <w:t>methods in comparison</w:t>
        </w:r>
      </w:ins>
      <w:r w:rsidRPr="00B702A1">
        <w:rPr>
          <w:sz w:val="24"/>
          <w:szCs w:val="24"/>
          <w:rPrChange w:id="4628" w:author="Artin" w:date="2023-08-27T16:16:00Z">
            <w:rPr>
              <w:rFonts w:asciiTheme="minorHAnsi" w:hAnsiTheme="minorHAnsi"/>
              <w:color w:val="000000" w:themeColor="text1"/>
            </w:rPr>
          </w:rPrChange>
        </w:rPr>
        <w:t xml:space="preserve"> to the ``baseline'' </w:t>
      </w:r>
      <w:ins w:id="4629" w:author="Artin" w:date="2023-08-27T16:16:00Z">
        <w:r w:rsidRPr="00B702A1">
          <w:rPr>
            <w:sz w:val="24"/>
            <w:szCs w:val="24"/>
          </w:rPr>
          <w:t xml:space="preserve">method </w:t>
        </w:r>
      </w:ins>
      <w:r w:rsidRPr="00B702A1">
        <w:rPr>
          <w:sz w:val="24"/>
          <w:szCs w:val="24"/>
          <w:rPrChange w:id="4630" w:author="Artin" w:date="2023-08-27T16:16:00Z">
            <w:rPr>
              <w:rFonts w:asciiTheme="minorHAnsi" w:hAnsiTheme="minorHAnsi"/>
              <w:color w:val="000000" w:themeColor="text1"/>
            </w:rPr>
          </w:rPrChange>
        </w:rPr>
        <w:t xml:space="preserve">across three </w:t>
      </w:r>
      <w:del w:id="4631" w:author="Artin" w:date="2023-08-27T16:16:00Z">
        <w:r w:rsidR="00217555" w:rsidRPr="00B702A1">
          <w:rPr>
            <w:rFonts w:cstheme="minorHAnsi"/>
            <w:color w:val="000000" w:themeColor="text1"/>
            <w:sz w:val="24"/>
            <w:szCs w:val="24"/>
          </w:rPr>
          <w:delText>key</w:delText>
        </w:r>
      </w:del>
      <w:ins w:id="4632" w:author="Artin" w:date="2023-08-27T16:16:00Z">
        <w:r w:rsidRPr="00B702A1">
          <w:rPr>
            <w:sz w:val="24"/>
            <w:szCs w:val="24"/>
          </w:rPr>
          <w:t>important</w:t>
        </w:r>
      </w:ins>
      <w:r w:rsidRPr="00B702A1">
        <w:rPr>
          <w:sz w:val="24"/>
          <w:szCs w:val="24"/>
          <w:rPrChange w:id="4633" w:author="Artin" w:date="2023-08-27T16:16:00Z">
            <w:rPr>
              <w:rFonts w:asciiTheme="minorHAnsi" w:hAnsiTheme="minorHAnsi"/>
              <w:color w:val="000000" w:themeColor="text1"/>
            </w:rPr>
          </w:rPrChange>
        </w:rPr>
        <w:t xml:space="preserve"> metrics: </w:t>
      </w:r>
      <w:del w:id="4634" w:author="Artin" w:date="2023-08-27T16:16:00Z">
        <w:r w:rsidR="00217555" w:rsidRPr="00B702A1">
          <w:rPr>
            <w:rFonts w:cstheme="minorHAnsi"/>
            <w:color w:val="000000" w:themeColor="text1"/>
            <w:sz w:val="24"/>
            <w:szCs w:val="24"/>
          </w:rPr>
          <w:delText>accuracy</w:delText>
        </w:r>
      </w:del>
      <w:ins w:id="4635" w:author="Artin" w:date="2023-08-27T16:16:00Z">
        <w:r w:rsidRPr="00B702A1">
          <w:rPr>
            <w:sz w:val="24"/>
            <w:szCs w:val="24"/>
          </w:rPr>
          <w:t>Accuracy</w:t>
        </w:r>
      </w:ins>
      <w:r w:rsidRPr="00B702A1">
        <w:rPr>
          <w:sz w:val="24"/>
          <w:szCs w:val="24"/>
          <w:rPrChange w:id="4636" w:author="Artin" w:date="2023-08-27T16:16:00Z">
            <w:rPr>
              <w:rFonts w:asciiTheme="minorHAnsi" w:hAnsiTheme="minorHAnsi"/>
              <w:color w:val="000000" w:themeColor="text1"/>
            </w:rPr>
          </w:rPrChange>
        </w:rPr>
        <w:t xml:space="preserve"> (ACC), </w:t>
      </w:r>
      <w:del w:id="4637" w:author="Artin" w:date="2023-08-27T16:16:00Z">
        <w:r w:rsidR="00217555" w:rsidRPr="00B702A1">
          <w:rPr>
            <w:rFonts w:cstheme="minorHAnsi"/>
            <w:color w:val="000000" w:themeColor="text1"/>
            <w:sz w:val="24"/>
            <w:szCs w:val="24"/>
          </w:rPr>
          <w:delText>area under</w:delText>
        </w:r>
      </w:del>
      <w:ins w:id="4638" w:author="Artin" w:date="2023-08-27T16:16:00Z">
        <w:r w:rsidRPr="00B702A1">
          <w:rPr>
            <w:sz w:val="24"/>
            <w:szCs w:val="24"/>
          </w:rPr>
          <w:t>Area Under</w:t>
        </w:r>
      </w:ins>
      <w:r w:rsidRPr="00B702A1">
        <w:rPr>
          <w:sz w:val="24"/>
          <w:szCs w:val="24"/>
          <w:rPrChange w:id="4639" w:author="Artin" w:date="2023-08-27T16:16:00Z">
            <w:rPr>
              <w:rFonts w:asciiTheme="minorHAnsi" w:hAnsiTheme="minorHAnsi"/>
              <w:color w:val="000000" w:themeColor="text1"/>
            </w:rPr>
          </w:rPrChange>
        </w:rPr>
        <w:t xml:space="preserve"> the </w:t>
      </w:r>
      <w:del w:id="4640" w:author="Artin" w:date="2023-08-27T16:16:00Z">
        <w:r w:rsidR="00217555" w:rsidRPr="00B702A1">
          <w:rPr>
            <w:rFonts w:cstheme="minorHAnsi"/>
            <w:color w:val="000000" w:themeColor="text1"/>
            <w:sz w:val="24"/>
            <w:szCs w:val="24"/>
          </w:rPr>
          <w:delText>receiver operating characteristic curve</w:delText>
        </w:r>
      </w:del>
      <w:ins w:id="4641" w:author="Artin" w:date="2023-08-27T16:16:00Z">
        <w:r w:rsidRPr="00B702A1">
          <w:rPr>
            <w:sz w:val="24"/>
            <w:szCs w:val="24"/>
          </w:rPr>
          <w:t>Receiver Operating Characteristic Curve</w:t>
        </w:r>
      </w:ins>
      <w:r w:rsidRPr="00B702A1">
        <w:rPr>
          <w:sz w:val="24"/>
          <w:szCs w:val="24"/>
          <w:rPrChange w:id="4642" w:author="Artin" w:date="2023-08-27T16:16:00Z">
            <w:rPr>
              <w:rFonts w:asciiTheme="minorHAnsi" w:hAnsiTheme="minorHAnsi"/>
              <w:color w:val="000000" w:themeColor="text1"/>
            </w:rPr>
          </w:rPrChange>
        </w:rPr>
        <w:t xml:space="preserve"> (AUC), and F1 score for </w:t>
      </w:r>
      <w:del w:id="4643" w:author="Artin" w:date="2023-08-27T16:16:00Z">
        <w:r w:rsidR="00217555" w:rsidRPr="00B702A1">
          <w:rPr>
            <w:rFonts w:cstheme="minorHAnsi"/>
            <w:color w:val="000000" w:themeColor="text1"/>
            <w:sz w:val="24"/>
            <w:szCs w:val="24"/>
          </w:rPr>
          <w:delText>various</w:delText>
        </w:r>
      </w:del>
      <w:ins w:id="4644" w:author="Artin" w:date="2023-08-27T16:16:00Z">
        <w:r w:rsidRPr="00B702A1">
          <w:rPr>
            <w:sz w:val="24"/>
            <w:szCs w:val="24"/>
          </w:rPr>
          <w:t>different</w:t>
        </w:r>
      </w:ins>
      <w:r w:rsidRPr="00B702A1">
        <w:rPr>
          <w:sz w:val="24"/>
          <w:szCs w:val="24"/>
          <w:rPrChange w:id="4645" w:author="Artin" w:date="2023-08-27T16:16:00Z">
            <w:rPr>
              <w:rFonts w:asciiTheme="minorHAnsi" w:hAnsiTheme="minorHAnsi"/>
              <w:color w:val="000000" w:themeColor="text1"/>
            </w:rPr>
          </w:rPrChange>
        </w:rPr>
        <w:t xml:space="preserve"> pathologies.</w:t>
      </w:r>
    </w:p>
    <w:p w14:paraId="2DB8FB62" w14:textId="1C24D0A3" w:rsidR="00CA6F40" w:rsidRPr="00B702A1" w:rsidRDefault="00217555" w:rsidP="00B702A1">
      <w:pPr>
        <w:spacing w:line="276" w:lineRule="auto"/>
        <w:rPr>
          <w:ins w:id="4646" w:author="Artin" w:date="2023-08-27T16:16:00Z"/>
          <w:sz w:val="24"/>
          <w:szCs w:val="24"/>
        </w:rPr>
      </w:pPr>
      <w:del w:id="4647" w:author="Artin" w:date="2023-08-27T16:16:00Z">
        <w:r w:rsidRPr="00B702A1">
          <w:rPr>
            <w:rFonts w:cstheme="minorHAnsi"/>
            <w:color w:val="000000" w:themeColor="text1"/>
            <w:sz w:val="24"/>
            <w:szCs w:val="24"/>
          </w:rPr>
          <w:delText xml:space="preserve">The accuracy metric presents a clear advantage for the </w:delText>
        </w:r>
      </w:del>
    </w:p>
    <w:p w14:paraId="2C90B2AC" w14:textId="1B353314" w:rsidR="00CA6F40" w:rsidRPr="00B702A1" w:rsidRDefault="00CA6F40" w:rsidP="00B702A1">
      <w:pPr>
        <w:spacing w:line="276" w:lineRule="auto"/>
        <w:rPr>
          <w:sz w:val="24"/>
          <w:szCs w:val="24"/>
          <w:rPrChange w:id="4648" w:author="Artin" w:date="2023-08-27T16:16:00Z">
            <w:rPr>
              <w:rFonts w:asciiTheme="minorHAnsi" w:hAnsiTheme="minorHAnsi"/>
              <w:color w:val="000000" w:themeColor="text1"/>
            </w:rPr>
          </w:rPrChange>
        </w:rPr>
        <w:pPrChange w:id="4649" w:author="Artin" w:date="2023-08-27T16:16:00Z">
          <w:pPr>
            <w:spacing w:after="0"/>
          </w:pPr>
        </w:pPrChange>
      </w:pPr>
      <w:ins w:id="4650" w:author="Artin" w:date="2023-08-27T16:16:00Z">
        <w:r w:rsidRPr="00B702A1">
          <w:rPr>
            <w:sz w:val="24"/>
            <w:szCs w:val="24"/>
          </w:rPr>
          <w:t xml:space="preserve">The </w:t>
        </w:r>
      </w:ins>
      <w:r w:rsidRPr="00B702A1">
        <w:rPr>
          <w:sz w:val="24"/>
          <w:szCs w:val="24"/>
          <w:rPrChange w:id="4651" w:author="Artin" w:date="2023-08-27T16:16:00Z">
            <w:rPr>
              <w:rFonts w:asciiTheme="minorHAnsi" w:hAnsiTheme="minorHAnsi"/>
              <w:color w:val="000000" w:themeColor="text1"/>
            </w:rPr>
          </w:rPrChange>
        </w:rPr>
        <w:t xml:space="preserve">``loss'' and ``logit'' methods </w:t>
      </w:r>
      <w:ins w:id="4652" w:author="Artin" w:date="2023-08-27T16:16:00Z">
        <w:r w:rsidRPr="00B702A1">
          <w:rPr>
            <w:sz w:val="24"/>
            <w:szCs w:val="24"/>
          </w:rPr>
          <w:t xml:space="preserve">exhibit a distinct advantage </w:t>
        </w:r>
      </w:ins>
      <w:r w:rsidRPr="00B702A1">
        <w:rPr>
          <w:sz w:val="24"/>
          <w:szCs w:val="24"/>
          <w:rPrChange w:id="4653" w:author="Artin" w:date="2023-08-27T16:16:00Z">
            <w:rPr>
              <w:rFonts w:asciiTheme="minorHAnsi" w:hAnsiTheme="minorHAnsi"/>
              <w:color w:val="000000" w:themeColor="text1"/>
            </w:rPr>
          </w:rPrChange>
        </w:rPr>
        <w:t xml:space="preserve">over the ``baseline'' </w:t>
      </w:r>
      <w:del w:id="4654" w:author="Artin" w:date="2023-08-27T16:16:00Z">
        <w:r w:rsidR="00217555" w:rsidRPr="00B702A1">
          <w:rPr>
            <w:rFonts w:cstheme="minorHAnsi"/>
            <w:color w:val="000000" w:themeColor="text1"/>
            <w:sz w:val="24"/>
            <w:szCs w:val="24"/>
          </w:rPr>
          <w:delText>for the child classes</w:delText>
        </w:r>
      </w:del>
      <w:ins w:id="4655" w:author="Artin" w:date="2023-08-27T16:16:00Z">
        <w:r w:rsidRPr="00B702A1">
          <w:rPr>
            <w:sz w:val="24"/>
            <w:szCs w:val="24"/>
          </w:rPr>
          <w:t>method in terms</w:t>
        </w:r>
      </w:ins>
      <w:r w:rsidRPr="00B702A1">
        <w:rPr>
          <w:sz w:val="24"/>
          <w:szCs w:val="24"/>
          <w:rPrChange w:id="4656" w:author="Artin" w:date="2023-08-27T16:16:00Z">
            <w:rPr>
              <w:rFonts w:asciiTheme="minorHAnsi" w:hAnsiTheme="minorHAnsi"/>
              <w:color w:val="000000" w:themeColor="text1"/>
            </w:rPr>
          </w:rPrChange>
        </w:rPr>
        <w:t xml:space="preserve"> of </w:t>
      </w:r>
      <w:del w:id="4657" w:author="Artin" w:date="2023-08-27T16:16:00Z">
        <w:r w:rsidR="00217555" w:rsidRPr="00B702A1">
          <w:rPr>
            <w:rFonts w:cstheme="minorHAnsi"/>
            <w:color w:val="000000" w:themeColor="text1"/>
            <w:sz w:val="24"/>
            <w:szCs w:val="24"/>
          </w:rPr>
          <w:delText xml:space="preserve">pathologies, a pattern that is consistent with the kappa statistics presented earlier. For </w:delText>
        </w:r>
        <w:r w:rsidR="000C2185" w:rsidRPr="00B702A1">
          <w:rPr>
            <w:rFonts w:cstheme="minorHAnsi"/>
            <w:color w:val="000000" w:themeColor="text1"/>
            <w:sz w:val="24"/>
            <w:szCs w:val="24"/>
          </w:rPr>
          <w:delText>example</w:delText>
        </w:r>
        <w:r w:rsidR="00217555" w:rsidRPr="00B702A1">
          <w:rPr>
            <w:rFonts w:cstheme="minorHAnsi"/>
            <w:color w:val="000000" w:themeColor="text1"/>
            <w:sz w:val="24"/>
            <w:szCs w:val="24"/>
          </w:rPr>
          <w:delText xml:space="preserve">, in </w:delText>
        </w:r>
      </w:del>
      <w:ins w:id="4658" w:author="Artin" w:date="2023-08-27T16:16:00Z">
        <w:r w:rsidRPr="00B702A1">
          <w:rPr>
            <w:sz w:val="24"/>
            <w:szCs w:val="24"/>
          </w:rPr>
          <w:t xml:space="preserve">accuracy. In the case of </w:t>
        </w:r>
      </w:ins>
      <w:r w:rsidRPr="00B702A1">
        <w:rPr>
          <w:sz w:val="24"/>
          <w:szCs w:val="24"/>
          <w:rPrChange w:id="4659" w:author="Artin" w:date="2023-08-27T16:16:00Z">
            <w:rPr>
              <w:rFonts w:asciiTheme="minorHAnsi" w:hAnsiTheme="minorHAnsi"/>
              <w:color w:val="000000" w:themeColor="text1"/>
            </w:rPr>
          </w:rPrChange>
        </w:rPr>
        <w:t xml:space="preserve">Atelectasis, the ``loss'' method </w:t>
      </w:r>
      <w:del w:id="4660" w:author="Artin" w:date="2023-08-27T16:16:00Z">
        <w:r w:rsidR="00217555" w:rsidRPr="00B702A1">
          <w:rPr>
            <w:rFonts w:cstheme="minorHAnsi"/>
            <w:color w:val="000000" w:themeColor="text1"/>
            <w:sz w:val="24"/>
            <w:szCs w:val="24"/>
          </w:rPr>
          <w:delText>has an</w:delText>
        </w:r>
      </w:del>
      <w:ins w:id="4661" w:author="Artin" w:date="2023-08-27T16:16:00Z">
        <w:r w:rsidRPr="00B702A1">
          <w:rPr>
            <w:sz w:val="24"/>
            <w:szCs w:val="24"/>
          </w:rPr>
          <w:t>demonstrates a notably higher</w:t>
        </w:r>
      </w:ins>
      <w:r w:rsidRPr="00B702A1">
        <w:rPr>
          <w:sz w:val="24"/>
          <w:szCs w:val="24"/>
          <w:rPrChange w:id="4662" w:author="Artin" w:date="2023-08-27T16:16:00Z">
            <w:rPr>
              <w:rFonts w:asciiTheme="minorHAnsi" w:hAnsiTheme="minorHAnsi"/>
              <w:color w:val="000000" w:themeColor="text1"/>
            </w:rPr>
          </w:rPrChange>
        </w:rPr>
        <w:t xml:space="preserve"> accuracy of 0.922 compared to </w:t>
      </w:r>
      <w:del w:id="4663" w:author="Artin" w:date="2023-08-27T16:16:00Z">
        <w:r w:rsidR="00217555" w:rsidRPr="00B702A1">
          <w:rPr>
            <w:rFonts w:cstheme="minorHAnsi"/>
            <w:color w:val="000000" w:themeColor="text1"/>
            <w:sz w:val="24"/>
            <w:szCs w:val="24"/>
          </w:rPr>
          <w:delText xml:space="preserve">0.686 for </w:delText>
        </w:r>
      </w:del>
      <w:r w:rsidRPr="00B702A1">
        <w:rPr>
          <w:sz w:val="24"/>
          <w:szCs w:val="24"/>
          <w:rPrChange w:id="4664" w:author="Artin" w:date="2023-08-27T16:16:00Z">
            <w:rPr>
              <w:rFonts w:asciiTheme="minorHAnsi" w:hAnsiTheme="minorHAnsi"/>
              <w:color w:val="000000" w:themeColor="text1"/>
            </w:rPr>
          </w:rPrChange>
        </w:rPr>
        <w:t>the ``baseline''</w:t>
      </w:r>
      <w:del w:id="4665" w:author="Artin" w:date="2023-08-27T16:16:00Z">
        <w:r w:rsidR="00217555" w:rsidRPr="00B702A1">
          <w:rPr>
            <w:rFonts w:cstheme="minorHAnsi"/>
            <w:color w:val="000000" w:themeColor="text1"/>
            <w:sz w:val="24"/>
            <w:szCs w:val="24"/>
          </w:rPr>
          <w:delText>, while</w:delText>
        </w:r>
      </w:del>
      <w:ins w:id="4666" w:author="Artin" w:date="2023-08-27T16:16:00Z">
        <w:r w:rsidRPr="00B702A1">
          <w:rPr>
            <w:sz w:val="24"/>
            <w:szCs w:val="24"/>
          </w:rPr>
          <w:t xml:space="preserve"> method's accuracy of 0.686. Additionally,</w:t>
        </w:r>
      </w:ins>
      <w:r w:rsidRPr="00B702A1">
        <w:rPr>
          <w:sz w:val="24"/>
          <w:szCs w:val="24"/>
          <w:rPrChange w:id="4667" w:author="Artin" w:date="2023-08-27T16:16:00Z">
            <w:rPr>
              <w:rFonts w:asciiTheme="minorHAnsi" w:hAnsiTheme="minorHAnsi"/>
              <w:color w:val="000000" w:themeColor="text1"/>
            </w:rPr>
          </w:rPrChange>
        </w:rPr>
        <w:t xml:space="preserve"> the ``logit'' method </w:t>
      </w:r>
      <w:del w:id="4668" w:author="Artin" w:date="2023-08-27T16:16:00Z">
        <w:r w:rsidR="00217555" w:rsidRPr="00B702A1">
          <w:rPr>
            <w:rFonts w:cstheme="minorHAnsi"/>
            <w:color w:val="000000" w:themeColor="text1"/>
            <w:sz w:val="24"/>
            <w:szCs w:val="24"/>
          </w:rPr>
          <w:delText>stands at 0.874. As expected, the parent classes, lung opacity and enlarged cardiomediastinum, show no difference between the techniques, with</w:delText>
        </w:r>
      </w:del>
      <w:ins w:id="4669" w:author="Artin" w:date="2023-08-27T16:16:00Z">
        <w:r w:rsidRPr="00B702A1">
          <w:rPr>
            <w:sz w:val="24"/>
            <w:szCs w:val="24"/>
          </w:rPr>
          <w:t>achieves</w:t>
        </w:r>
      </w:ins>
      <w:r w:rsidRPr="00B702A1">
        <w:rPr>
          <w:sz w:val="24"/>
          <w:szCs w:val="24"/>
          <w:rPrChange w:id="4670" w:author="Artin" w:date="2023-08-27T16:16:00Z">
            <w:rPr>
              <w:rFonts w:asciiTheme="minorHAnsi" w:hAnsiTheme="minorHAnsi"/>
              <w:color w:val="000000" w:themeColor="text1"/>
            </w:rPr>
          </w:rPrChange>
        </w:rPr>
        <w:t xml:space="preserve"> an accuracy of 0.</w:t>
      </w:r>
      <w:ins w:id="4671" w:author="Artin" w:date="2023-08-27T16:16:00Z">
        <w:r w:rsidRPr="00B702A1">
          <w:rPr>
            <w:sz w:val="24"/>
            <w:szCs w:val="24"/>
          </w:rPr>
          <w:t xml:space="preserve">874. As predicted, there is no noticeable disparity in accuracy between the methods for the parent classes, Lung Opacity and Enlarged </w:t>
        </w:r>
        <w:proofErr w:type="spellStart"/>
        <w:r w:rsidRPr="00B702A1">
          <w:rPr>
            <w:sz w:val="24"/>
            <w:szCs w:val="24"/>
          </w:rPr>
          <w:t>Cardiomediastinum</w:t>
        </w:r>
        <w:proofErr w:type="spellEnd"/>
        <w:r w:rsidRPr="00B702A1">
          <w:rPr>
            <w:sz w:val="24"/>
            <w:szCs w:val="24"/>
          </w:rPr>
          <w:t>, as indicated by scores of 0.</w:t>
        </w:r>
      </w:ins>
      <w:r w:rsidRPr="00B702A1">
        <w:rPr>
          <w:sz w:val="24"/>
          <w:szCs w:val="24"/>
          <w:rPrChange w:id="4672" w:author="Artin" w:date="2023-08-27T16:16:00Z">
            <w:rPr>
              <w:rFonts w:asciiTheme="minorHAnsi" w:hAnsiTheme="minorHAnsi"/>
              <w:color w:val="000000" w:themeColor="text1"/>
            </w:rPr>
          </w:rPrChange>
        </w:rPr>
        <w:t>663 and 0.696, respectively.</w:t>
      </w:r>
    </w:p>
    <w:p w14:paraId="462342AE" w14:textId="77777777" w:rsidR="00CA6F40" w:rsidRPr="00B702A1" w:rsidRDefault="00CA6F40" w:rsidP="00B702A1">
      <w:pPr>
        <w:spacing w:line="276" w:lineRule="auto"/>
        <w:rPr>
          <w:ins w:id="4673" w:author="Artin" w:date="2023-08-27T16:16:00Z"/>
          <w:sz w:val="24"/>
          <w:szCs w:val="24"/>
        </w:rPr>
      </w:pPr>
    </w:p>
    <w:p w14:paraId="51C1F104" w14:textId="40874AA7" w:rsidR="00CA6F40" w:rsidRPr="00B702A1" w:rsidRDefault="00CA6F40" w:rsidP="00B702A1">
      <w:pPr>
        <w:spacing w:line="276" w:lineRule="auto"/>
        <w:rPr>
          <w:sz w:val="24"/>
          <w:szCs w:val="24"/>
          <w:rPrChange w:id="4674" w:author="Artin" w:date="2023-08-27T16:16:00Z">
            <w:rPr>
              <w:rFonts w:asciiTheme="minorHAnsi" w:hAnsiTheme="minorHAnsi"/>
              <w:color w:val="000000" w:themeColor="text1"/>
            </w:rPr>
          </w:rPrChange>
        </w:rPr>
        <w:pPrChange w:id="4675" w:author="Artin" w:date="2023-08-27T16:16:00Z">
          <w:pPr>
            <w:spacing w:after="0"/>
          </w:pPr>
        </w:pPrChange>
      </w:pPr>
      <w:r w:rsidRPr="00B702A1">
        <w:rPr>
          <w:sz w:val="24"/>
          <w:szCs w:val="24"/>
          <w:rPrChange w:id="4676" w:author="Artin" w:date="2023-08-27T16:16:00Z">
            <w:rPr>
              <w:rFonts w:asciiTheme="minorHAnsi" w:hAnsiTheme="minorHAnsi"/>
              <w:color w:val="000000" w:themeColor="text1"/>
            </w:rPr>
          </w:rPrChange>
        </w:rPr>
        <w:t xml:space="preserve">The AUC, a </w:t>
      </w:r>
      <w:del w:id="4677" w:author="Artin" w:date="2023-08-27T16:16:00Z">
        <w:r w:rsidR="00217555" w:rsidRPr="00B702A1">
          <w:rPr>
            <w:rFonts w:cstheme="minorHAnsi"/>
            <w:color w:val="000000" w:themeColor="text1"/>
            <w:sz w:val="24"/>
            <w:szCs w:val="24"/>
          </w:rPr>
          <w:delText xml:space="preserve">model </w:delText>
        </w:r>
      </w:del>
      <w:r w:rsidRPr="00B702A1">
        <w:rPr>
          <w:sz w:val="24"/>
          <w:szCs w:val="24"/>
          <w:rPrChange w:id="4678" w:author="Artin" w:date="2023-08-27T16:16:00Z">
            <w:rPr>
              <w:rFonts w:asciiTheme="minorHAnsi" w:hAnsiTheme="minorHAnsi"/>
              <w:color w:val="000000" w:themeColor="text1"/>
            </w:rPr>
          </w:rPrChange>
        </w:rPr>
        <w:t xml:space="preserve">performance </w:t>
      </w:r>
      <w:del w:id="4679" w:author="Artin" w:date="2023-08-27T16:16:00Z">
        <w:r w:rsidR="00217555" w:rsidRPr="00B702A1">
          <w:rPr>
            <w:rFonts w:cstheme="minorHAnsi"/>
            <w:color w:val="000000" w:themeColor="text1"/>
            <w:sz w:val="24"/>
            <w:szCs w:val="24"/>
          </w:rPr>
          <w:delText>metric</w:delText>
        </w:r>
      </w:del>
      <w:ins w:id="4680" w:author="Artin" w:date="2023-08-27T16:16:00Z">
        <w:r w:rsidRPr="00B702A1">
          <w:rPr>
            <w:sz w:val="24"/>
            <w:szCs w:val="24"/>
          </w:rPr>
          <w:t>measure</w:t>
        </w:r>
      </w:ins>
      <w:r w:rsidRPr="00B702A1">
        <w:rPr>
          <w:sz w:val="24"/>
          <w:szCs w:val="24"/>
          <w:rPrChange w:id="4681" w:author="Artin" w:date="2023-08-27T16:16:00Z">
            <w:rPr>
              <w:rFonts w:asciiTheme="minorHAnsi" w:hAnsiTheme="minorHAnsi"/>
              <w:color w:val="000000" w:themeColor="text1"/>
            </w:rPr>
          </w:rPrChange>
        </w:rPr>
        <w:t xml:space="preserve"> that </w:t>
      </w:r>
      <w:del w:id="4682" w:author="Artin" w:date="2023-08-27T16:16:00Z">
        <w:r w:rsidR="00217555" w:rsidRPr="00B702A1">
          <w:rPr>
            <w:rFonts w:cstheme="minorHAnsi"/>
            <w:color w:val="000000" w:themeColor="text1"/>
            <w:sz w:val="24"/>
            <w:szCs w:val="24"/>
          </w:rPr>
          <w:delText>accounts for</w:delText>
        </w:r>
      </w:del>
      <w:ins w:id="4683" w:author="Artin" w:date="2023-08-27T16:16:00Z">
        <w:r w:rsidRPr="00B702A1">
          <w:rPr>
            <w:sz w:val="24"/>
            <w:szCs w:val="24"/>
          </w:rPr>
          <w:t>takes into account</w:t>
        </w:r>
      </w:ins>
      <w:r w:rsidRPr="00B702A1">
        <w:rPr>
          <w:sz w:val="24"/>
          <w:szCs w:val="24"/>
          <w:rPrChange w:id="4684" w:author="Artin" w:date="2023-08-27T16:16:00Z">
            <w:rPr>
              <w:rFonts w:asciiTheme="minorHAnsi" w:hAnsiTheme="minorHAnsi"/>
              <w:color w:val="000000" w:themeColor="text1"/>
            </w:rPr>
          </w:rPrChange>
        </w:rPr>
        <w:t xml:space="preserve"> both sensitivity and specificity, </w:t>
      </w:r>
      <w:del w:id="4685" w:author="Artin" w:date="2023-08-27T16:16:00Z">
        <w:r w:rsidR="00217555" w:rsidRPr="00B702A1">
          <w:rPr>
            <w:rFonts w:cstheme="minorHAnsi"/>
            <w:color w:val="000000" w:themeColor="text1"/>
            <w:sz w:val="24"/>
            <w:szCs w:val="24"/>
          </w:rPr>
          <w:delText xml:space="preserve">demonstrates once more that the </w:delText>
        </w:r>
      </w:del>
      <w:ins w:id="4686" w:author="Artin" w:date="2023-08-27T16:16:00Z">
        <w:r w:rsidRPr="00B702A1">
          <w:rPr>
            <w:sz w:val="24"/>
            <w:szCs w:val="24"/>
          </w:rPr>
          <w:t xml:space="preserve">provides further evidence of the superior performance of the </w:t>
        </w:r>
      </w:ins>
      <w:r w:rsidRPr="00B702A1">
        <w:rPr>
          <w:sz w:val="24"/>
          <w:szCs w:val="24"/>
          <w:rPrChange w:id="4687" w:author="Artin" w:date="2023-08-27T16:16:00Z">
            <w:rPr>
              <w:rFonts w:asciiTheme="minorHAnsi" w:hAnsiTheme="minorHAnsi"/>
              <w:color w:val="000000" w:themeColor="text1"/>
            </w:rPr>
          </w:rPrChange>
        </w:rPr>
        <w:t xml:space="preserve">``loss'' and ``logit'' </w:t>
      </w:r>
      <w:del w:id="4688" w:author="Artin" w:date="2023-08-27T16:16:00Z">
        <w:r w:rsidR="00217555" w:rsidRPr="00B702A1">
          <w:rPr>
            <w:rFonts w:cstheme="minorHAnsi"/>
            <w:color w:val="000000" w:themeColor="text1"/>
            <w:sz w:val="24"/>
            <w:szCs w:val="24"/>
          </w:rPr>
          <w:delText>methods for</w:delText>
        </w:r>
      </w:del>
      <w:ins w:id="4689" w:author="Artin" w:date="2023-08-27T16:16:00Z">
        <w:r w:rsidRPr="00B702A1">
          <w:rPr>
            <w:sz w:val="24"/>
            <w:szCs w:val="24"/>
          </w:rPr>
          <w:t>techniques. In the case of Cardiomegaly,</w:t>
        </w:r>
      </w:ins>
      <w:r w:rsidRPr="00B702A1">
        <w:rPr>
          <w:sz w:val="24"/>
          <w:szCs w:val="24"/>
          <w:rPrChange w:id="4690" w:author="Artin" w:date="2023-08-27T16:16:00Z">
            <w:rPr>
              <w:rFonts w:asciiTheme="minorHAnsi" w:hAnsiTheme="minorHAnsi"/>
              <w:color w:val="000000" w:themeColor="text1"/>
            </w:rPr>
          </w:rPrChange>
        </w:rPr>
        <w:t xml:space="preserve"> the </w:t>
      </w:r>
      <w:del w:id="4691" w:author="Artin" w:date="2023-08-27T16:16:00Z">
        <w:r w:rsidR="00217555" w:rsidRPr="00B702A1">
          <w:rPr>
            <w:rFonts w:cstheme="minorHAnsi"/>
            <w:color w:val="000000" w:themeColor="text1"/>
            <w:sz w:val="24"/>
            <w:szCs w:val="24"/>
          </w:rPr>
          <w:delText xml:space="preserve">child classes are superior. For </w:delText>
        </w:r>
        <w:r w:rsidR="000C2185" w:rsidRPr="00B702A1">
          <w:rPr>
            <w:rFonts w:cstheme="minorHAnsi"/>
            <w:color w:val="000000" w:themeColor="text1"/>
            <w:sz w:val="24"/>
            <w:szCs w:val="24"/>
          </w:rPr>
          <w:delText>example</w:delText>
        </w:r>
        <w:r w:rsidR="00217555" w:rsidRPr="00B702A1">
          <w:rPr>
            <w:rFonts w:cstheme="minorHAnsi"/>
            <w:color w:val="000000" w:themeColor="text1"/>
            <w:sz w:val="24"/>
            <w:szCs w:val="24"/>
          </w:rPr>
          <w:delText xml:space="preserve">, in the case of cardiomegaly, the AUC is improved by </w:delText>
        </w:r>
      </w:del>
      <w:ins w:id="4692" w:author="Artin" w:date="2023-08-27T16:16:00Z">
        <w:r w:rsidRPr="00B702A1">
          <w:rPr>
            <w:sz w:val="24"/>
            <w:szCs w:val="24"/>
          </w:rPr>
          <w:t xml:space="preserve">area under the curve (AUC) demonstrates improvements of </w:t>
        </w:r>
      </w:ins>
      <w:r w:rsidRPr="00B702A1">
        <w:rPr>
          <w:sz w:val="24"/>
          <w:szCs w:val="24"/>
          <w:rPrChange w:id="4693" w:author="Artin" w:date="2023-08-27T16:16:00Z">
            <w:rPr>
              <w:rFonts w:asciiTheme="minorHAnsi" w:hAnsiTheme="minorHAnsi"/>
              <w:color w:val="000000" w:themeColor="text1"/>
            </w:rPr>
          </w:rPrChange>
        </w:rPr>
        <w:t xml:space="preserve">21\% and 11\% </w:t>
      </w:r>
      <w:del w:id="4694" w:author="Artin" w:date="2023-08-27T16:16:00Z">
        <w:r w:rsidR="00217555" w:rsidRPr="00B702A1">
          <w:rPr>
            <w:rFonts w:cstheme="minorHAnsi"/>
            <w:color w:val="000000" w:themeColor="text1"/>
            <w:sz w:val="24"/>
            <w:szCs w:val="24"/>
          </w:rPr>
          <w:delText>using</w:delText>
        </w:r>
      </w:del>
      <w:ins w:id="4695" w:author="Artin" w:date="2023-08-27T16:16:00Z">
        <w:r w:rsidRPr="00B702A1">
          <w:rPr>
            <w:sz w:val="24"/>
            <w:szCs w:val="24"/>
          </w:rPr>
          <w:t>when employing</w:t>
        </w:r>
      </w:ins>
      <w:r w:rsidRPr="00B702A1">
        <w:rPr>
          <w:sz w:val="24"/>
          <w:szCs w:val="24"/>
          <w:rPrChange w:id="4696" w:author="Artin" w:date="2023-08-27T16:16:00Z">
            <w:rPr>
              <w:rFonts w:asciiTheme="minorHAnsi" w:hAnsiTheme="minorHAnsi"/>
              <w:color w:val="000000" w:themeColor="text1"/>
            </w:rPr>
          </w:rPrChange>
        </w:rPr>
        <w:t xml:space="preserve"> the loss and logit </w:t>
      </w:r>
      <w:del w:id="4697" w:author="Artin" w:date="2023-08-27T16:16:00Z">
        <w:r w:rsidR="00217555" w:rsidRPr="00B702A1">
          <w:rPr>
            <w:rFonts w:cstheme="minorHAnsi"/>
            <w:color w:val="000000" w:themeColor="text1"/>
            <w:sz w:val="24"/>
            <w:szCs w:val="24"/>
          </w:rPr>
          <w:delText>methods</w:delText>
        </w:r>
      </w:del>
      <w:ins w:id="4698" w:author="Artin" w:date="2023-08-27T16:16:00Z">
        <w:r w:rsidRPr="00B702A1">
          <w:rPr>
            <w:sz w:val="24"/>
            <w:szCs w:val="24"/>
          </w:rPr>
          <w:t>techniques</w:t>
        </w:r>
      </w:ins>
      <w:r w:rsidRPr="00B702A1">
        <w:rPr>
          <w:sz w:val="24"/>
          <w:szCs w:val="24"/>
          <w:rPrChange w:id="4699" w:author="Artin" w:date="2023-08-27T16:16:00Z">
            <w:rPr>
              <w:rFonts w:asciiTheme="minorHAnsi" w:hAnsiTheme="minorHAnsi"/>
              <w:color w:val="000000" w:themeColor="text1"/>
            </w:rPr>
          </w:rPrChange>
        </w:rPr>
        <w:t xml:space="preserve">, respectively. The AUC values for </w:t>
      </w:r>
      <w:del w:id="4700" w:author="Artin" w:date="2023-08-27T16:16:00Z">
        <w:r w:rsidR="00217555" w:rsidRPr="00B702A1">
          <w:rPr>
            <w:rFonts w:cstheme="minorHAnsi"/>
            <w:color w:val="000000" w:themeColor="text1"/>
            <w:sz w:val="24"/>
            <w:szCs w:val="24"/>
          </w:rPr>
          <w:delText xml:space="preserve">lung opacity and an enlarged cardiomediastinum, </w:delText>
        </w:r>
      </w:del>
      <w:r w:rsidRPr="00B702A1">
        <w:rPr>
          <w:sz w:val="24"/>
          <w:szCs w:val="24"/>
          <w:rPrChange w:id="4701" w:author="Artin" w:date="2023-08-27T16:16:00Z">
            <w:rPr>
              <w:rFonts w:asciiTheme="minorHAnsi" w:hAnsiTheme="minorHAnsi"/>
              <w:color w:val="000000" w:themeColor="text1"/>
            </w:rPr>
          </w:rPrChange>
        </w:rPr>
        <w:t xml:space="preserve">the parent classes, </w:t>
      </w:r>
      <w:del w:id="4702" w:author="Artin" w:date="2023-08-27T16:16:00Z">
        <w:r w:rsidR="00217555" w:rsidRPr="00B702A1">
          <w:rPr>
            <w:rFonts w:cstheme="minorHAnsi"/>
            <w:color w:val="000000" w:themeColor="text1"/>
            <w:sz w:val="24"/>
            <w:szCs w:val="24"/>
          </w:rPr>
          <w:delText>are identical for</w:delText>
        </w:r>
      </w:del>
      <w:ins w:id="4703" w:author="Artin" w:date="2023-08-27T16:16:00Z">
        <w:r w:rsidRPr="00B702A1">
          <w:rPr>
            <w:sz w:val="24"/>
            <w:szCs w:val="24"/>
          </w:rPr>
          <w:t xml:space="preserve">Lung Opacity and Enlarged </w:t>
        </w:r>
        <w:proofErr w:type="spellStart"/>
        <w:r w:rsidRPr="00B702A1">
          <w:rPr>
            <w:sz w:val="24"/>
            <w:szCs w:val="24"/>
          </w:rPr>
          <w:t>Cardiomediastinum</w:t>
        </w:r>
        <w:proofErr w:type="spellEnd"/>
        <w:r w:rsidRPr="00B702A1">
          <w:rPr>
            <w:sz w:val="24"/>
            <w:szCs w:val="24"/>
          </w:rPr>
          <w:t>, are consistent across</w:t>
        </w:r>
      </w:ins>
      <w:r w:rsidRPr="00B702A1">
        <w:rPr>
          <w:sz w:val="24"/>
          <w:szCs w:val="24"/>
          <w:rPrChange w:id="4704" w:author="Artin" w:date="2023-08-27T16:16:00Z">
            <w:rPr>
              <w:rFonts w:asciiTheme="minorHAnsi" w:hAnsiTheme="minorHAnsi"/>
              <w:color w:val="000000" w:themeColor="text1"/>
            </w:rPr>
          </w:rPrChange>
        </w:rPr>
        <w:t xml:space="preserve"> all three methods.</w:t>
      </w:r>
    </w:p>
    <w:p w14:paraId="1847FE32" w14:textId="77777777" w:rsidR="00CA6F40" w:rsidRPr="00B702A1" w:rsidRDefault="00CA6F40" w:rsidP="00B702A1">
      <w:pPr>
        <w:spacing w:line="276" w:lineRule="auto"/>
        <w:rPr>
          <w:ins w:id="4705" w:author="Artin" w:date="2023-08-27T16:16:00Z"/>
          <w:sz w:val="24"/>
          <w:szCs w:val="24"/>
        </w:rPr>
      </w:pPr>
    </w:p>
    <w:p w14:paraId="1CEF928B" w14:textId="589CD9AB" w:rsidR="00CA6F40" w:rsidRPr="00B702A1" w:rsidRDefault="00CA6F40" w:rsidP="00B702A1">
      <w:pPr>
        <w:spacing w:line="276" w:lineRule="auto"/>
        <w:rPr>
          <w:sz w:val="24"/>
          <w:szCs w:val="24"/>
          <w:rPrChange w:id="4706" w:author="Artin" w:date="2023-08-27T16:16:00Z">
            <w:rPr>
              <w:rFonts w:asciiTheme="minorHAnsi" w:hAnsiTheme="minorHAnsi"/>
              <w:color w:val="000000" w:themeColor="text1"/>
            </w:rPr>
          </w:rPrChange>
        </w:rPr>
        <w:pPrChange w:id="4707" w:author="Artin" w:date="2023-08-27T16:16:00Z">
          <w:pPr>
            <w:spacing w:after="0"/>
          </w:pPr>
        </w:pPrChange>
      </w:pPr>
      <w:r w:rsidRPr="00B702A1">
        <w:rPr>
          <w:sz w:val="24"/>
          <w:szCs w:val="24"/>
          <w:rPrChange w:id="4708" w:author="Artin" w:date="2023-08-27T16:16:00Z">
            <w:rPr>
              <w:rFonts w:asciiTheme="minorHAnsi" w:hAnsiTheme="minorHAnsi"/>
              <w:color w:val="000000" w:themeColor="text1"/>
            </w:rPr>
          </w:rPrChange>
        </w:rPr>
        <w:t xml:space="preserve">The F1 score, which is </w:t>
      </w:r>
      <w:ins w:id="4709" w:author="Artin" w:date="2023-08-27T16:16:00Z">
        <w:r w:rsidRPr="00B702A1">
          <w:rPr>
            <w:sz w:val="24"/>
            <w:szCs w:val="24"/>
          </w:rPr>
          <w:t xml:space="preserve">calculated as </w:t>
        </w:r>
      </w:ins>
      <w:r w:rsidRPr="00B702A1">
        <w:rPr>
          <w:sz w:val="24"/>
          <w:szCs w:val="24"/>
          <w:rPrChange w:id="4710" w:author="Artin" w:date="2023-08-27T16:16:00Z">
            <w:rPr>
              <w:rFonts w:asciiTheme="minorHAnsi" w:hAnsiTheme="minorHAnsi"/>
              <w:color w:val="000000" w:themeColor="text1"/>
            </w:rPr>
          </w:rPrChange>
        </w:rPr>
        <w:t xml:space="preserve">the harmonic </w:t>
      </w:r>
      <w:del w:id="4711" w:author="Artin" w:date="2023-08-27T16:16:00Z">
        <w:r w:rsidR="00217555" w:rsidRPr="00B702A1">
          <w:rPr>
            <w:rFonts w:cstheme="minorHAnsi"/>
            <w:color w:val="000000" w:themeColor="text1"/>
            <w:sz w:val="24"/>
            <w:szCs w:val="24"/>
          </w:rPr>
          <w:delText>mean</w:delText>
        </w:r>
      </w:del>
      <w:ins w:id="4712" w:author="Artin" w:date="2023-08-27T16:16:00Z">
        <w:r w:rsidRPr="00B702A1">
          <w:rPr>
            <w:sz w:val="24"/>
            <w:szCs w:val="24"/>
          </w:rPr>
          <w:t>means</w:t>
        </w:r>
      </w:ins>
      <w:r w:rsidRPr="00B702A1">
        <w:rPr>
          <w:sz w:val="24"/>
          <w:szCs w:val="24"/>
          <w:rPrChange w:id="4713" w:author="Artin" w:date="2023-08-27T16:16:00Z">
            <w:rPr>
              <w:rFonts w:asciiTheme="minorHAnsi" w:hAnsiTheme="minorHAnsi"/>
              <w:color w:val="000000" w:themeColor="text1"/>
            </w:rPr>
          </w:rPrChange>
        </w:rPr>
        <w:t xml:space="preserve"> of precision and recall, </w:t>
      </w:r>
      <w:del w:id="4714" w:author="Artin" w:date="2023-08-27T16:16:00Z">
        <w:r w:rsidR="00217555" w:rsidRPr="00B702A1">
          <w:rPr>
            <w:rFonts w:cstheme="minorHAnsi"/>
            <w:color w:val="000000" w:themeColor="text1"/>
            <w:sz w:val="24"/>
            <w:szCs w:val="24"/>
          </w:rPr>
          <w:delText>sheds additional light on</w:delText>
        </w:r>
      </w:del>
      <w:ins w:id="4715" w:author="Artin" w:date="2023-08-27T16:16:00Z">
        <w:r w:rsidRPr="00B702A1">
          <w:rPr>
            <w:sz w:val="24"/>
            <w:szCs w:val="24"/>
          </w:rPr>
          <w:t>serves to emphasize</w:t>
        </w:r>
      </w:ins>
      <w:r w:rsidRPr="00B702A1">
        <w:rPr>
          <w:sz w:val="24"/>
          <w:szCs w:val="24"/>
          <w:rPrChange w:id="4716" w:author="Artin" w:date="2023-08-27T16:16:00Z">
            <w:rPr>
              <w:rFonts w:asciiTheme="minorHAnsi" w:hAnsiTheme="minorHAnsi"/>
              <w:color w:val="000000" w:themeColor="text1"/>
            </w:rPr>
          </w:rPrChange>
        </w:rPr>
        <w:t xml:space="preserve"> the </w:t>
      </w:r>
      <w:del w:id="4717" w:author="Artin" w:date="2023-08-27T16:16:00Z">
        <w:r w:rsidR="00217555" w:rsidRPr="00B702A1">
          <w:rPr>
            <w:rFonts w:cstheme="minorHAnsi"/>
            <w:color w:val="000000" w:themeColor="text1"/>
            <w:sz w:val="24"/>
            <w:szCs w:val="24"/>
          </w:rPr>
          <w:delText>enhanced</w:delText>
        </w:r>
      </w:del>
      <w:ins w:id="4718" w:author="Artin" w:date="2023-08-27T16:16:00Z">
        <w:r w:rsidRPr="00B702A1">
          <w:rPr>
            <w:sz w:val="24"/>
            <w:szCs w:val="24"/>
          </w:rPr>
          <w:t>improved</w:t>
        </w:r>
      </w:ins>
      <w:r w:rsidRPr="00B702A1">
        <w:rPr>
          <w:sz w:val="24"/>
          <w:szCs w:val="24"/>
          <w:rPrChange w:id="4719" w:author="Artin" w:date="2023-08-27T16:16:00Z">
            <w:rPr>
              <w:rFonts w:asciiTheme="minorHAnsi" w:hAnsiTheme="minorHAnsi"/>
              <w:color w:val="000000" w:themeColor="text1"/>
            </w:rPr>
          </w:rPrChange>
        </w:rPr>
        <w:t xml:space="preserve"> performance of our proposed </w:t>
      </w:r>
      <w:del w:id="4720" w:author="Artin" w:date="2023-08-27T16:16:00Z">
        <w:r w:rsidR="00217555" w:rsidRPr="00B702A1">
          <w:rPr>
            <w:rFonts w:cstheme="minorHAnsi"/>
            <w:color w:val="000000" w:themeColor="text1"/>
            <w:sz w:val="24"/>
            <w:szCs w:val="24"/>
          </w:rPr>
          <w:delText>techniques. Notably, lung lesion increases</w:delText>
        </w:r>
      </w:del>
      <w:ins w:id="4721" w:author="Artin" w:date="2023-08-27T16:16:00Z">
        <w:r w:rsidRPr="00B702A1">
          <w:rPr>
            <w:sz w:val="24"/>
            <w:szCs w:val="24"/>
          </w:rPr>
          <w:t>methods. Significantly, in the case of Lung Lesion, the F1 score exhibits a notable increase</w:t>
        </w:r>
      </w:ins>
      <w:r w:rsidRPr="00B702A1">
        <w:rPr>
          <w:sz w:val="24"/>
          <w:szCs w:val="24"/>
          <w:rPrChange w:id="4722" w:author="Artin" w:date="2023-08-27T16:16:00Z">
            <w:rPr>
              <w:rFonts w:asciiTheme="minorHAnsi" w:hAnsiTheme="minorHAnsi"/>
              <w:color w:val="000000" w:themeColor="text1"/>
            </w:rPr>
          </w:rPrChange>
        </w:rPr>
        <w:t xml:space="preserve"> from 0.094 in the ``baseline'' </w:t>
      </w:r>
      <w:del w:id="4723" w:author="Artin" w:date="2023-08-27T16:16:00Z">
        <w:r w:rsidR="00217555" w:rsidRPr="00B702A1">
          <w:rPr>
            <w:rFonts w:cstheme="minorHAnsi"/>
            <w:color w:val="000000" w:themeColor="text1"/>
            <w:sz w:val="24"/>
            <w:szCs w:val="24"/>
          </w:rPr>
          <w:delText>method</w:delText>
        </w:r>
      </w:del>
      <w:ins w:id="4724" w:author="Artin" w:date="2023-08-27T16:16:00Z">
        <w:r w:rsidRPr="00B702A1">
          <w:rPr>
            <w:sz w:val="24"/>
            <w:szCs w:val="24"/>
          </w:rPr>
          <w:t>approach</w:t>
        </w:r>
      </w:ins>
      <w:r w:rsidRPr="00B702A1">
        <w:rPr>
          <w:sz w:val="24"/>
          <w:szCs w:val="24"/>
          <w:rPrChange w:id="4725" w:author="Artin" w:date="2023-08-27T16:16:00Z">
            <w:rPr>
              <w:rFonts w:asciiTheme="minorHAnsi" w:hAnsiTheme="minorHAnsi"/>
              <w:color w:val="000000" w:themeColor="text1"/>
            </w:rPr>
          </w:rPrChange>
        </w:rPr>
        <w:t xml:space="preserve"> to 0.982 in the ``loss'' </w:t>
      </w:r>
      <w:del w:id="4726" w:author="Artin" w:date="2023-08-27T16:16:00Z">
        <w:r w:rsidR="00217555" w:rsidRPr="00B702A1">
          <w:rPr>
            <w:rFonts w:cstheme="minorHAnsi"/>
            <w:color w:val="000000" w:themeColor="text1"/>
            <w:sz w:val="24"/>
            <w:szCs w:val="24"/>
          </w:rPr>
          <w:delText>method</w:delText>
        </w:r>
      </w:del>
      <w:ins w:id="4727" w:author="Artin" w:date="2023-08-27T16:16:00Z">
        <w:r w:rsidRPr="00B702A1">
          <w:rPr>
            <w:sz w:val="24"/>
            <w:szCs w:val="24"/>
          </w:rPr>
          <w:t>approach,</w:t>
        </w:r>
      </w:ins>
      <w:r w:rsidRPr="00B702A1">
        <w:rPr>
          <w:sz w:val="24"/>
          <w:szCs w:val="24"/>
          <w:rPrChange w:id="4728" w:author="Artin" w:date="2023-08-27T16:16:00Z">
            <w:rPr>
              <w:rFonts w:asciiTheme="minorHAnsi" w:hAnsiTheme="minorHAnsi"/>
              <w:color w:val="000000" w:themeColor="text1"/>
            </w:rPr>
          </w:rPrChange>
        </w:rPr>
        <w:t xml:space="preserve"> and 0.263 in the ``logit'' </w:t>
      </w:r>
      <w:del w:id="4729" w:author="Artin" w:date="2023-08-27T16:16:00Z">
        <w:r w:rsidR="00217555" w:rsidRPr="00B702A1">
          <w:rPr>
            <w:rFonts w:cstheme="minorHAnsi"/>
            <w:color w:val="000000" w:themeColor="text1"/>
            <w:sz w:val="24"/>
            <w:szCs w:val="24"/>
          </w:rPr>
          <w:delText>method</w:delText>
        </w:r>
      </w:del>
      <w:ins w:id="4730" w:author="Artin" w:date="2023-08-27T16:16:00Z">
        <w:r w:rsidRPr="00B702A1">
          <w:rPr>
            <w:sz w:val="24"/>
            <w:szCs w:val="24"/>
          </w:rPr>
          <w:t>approach</w:t>
        </w:r>
      </w:ins>
      <w:r w:rsidRPr="00B702A1">
        <w:rPr>
          <w:sz w:val="24"/>
          <w:szCs w:val="24"/>
          <w:rPrChange w:id="4731" w:author="Artin" w:date="2023-08-27T16:16:00Z">
            <w:rPr>
              <w:rFonts w:asciiTheme="minorHAnsi" w:hAnsiTheme="minorHAnsi"/>
              <w:color w:val="000000" w:themeColor="text1"/>
            </w:rPr>
          </w:rPrChange>
        </w:rPr>
        <w:t>.</w:t>
      </w:r>
    </w:p>
    <w:p w14:paraId="2DD591D3" w14:textId="145752EF" w:rsidR="00CA6F40" w:rsidRPr="00B702A1" w:rsidRDefault="00217555" w:rsidP="00B702A1">
      <w:pPr>
        <w:spacing w:line="276" w:lineRule="auto"/>
        <w:rPr>
          <w:ins w:id="4732" w:author="Artin" w:date="2023-08-27T16:16:00Z"/>
          <w:sz w:val="24"/>
          <w:szCs w:val="24"/>
        </w:rPr>
      </w:pPr>
      <w:del w:id="4733" w:author="Artin" w:date="2023-08-27T16:16:00Z">
        <w:r w:rsidRPr="00B702A1">
          <w:rPr>
            <w:rFonts w:cstheme="minorHAnsi"/>
            <w:color w:val="000000" w:themeColor="text1"/>
            <w:sz w:val="24"/>
            <w:szCs w:val="24"/>
          </w:rPr>
          <w:delText>These</w:delText>
        </w:r>
      </w:del>
    </w:p>
    <w:p w14:paraId="75480F62" w14:textId="043CB6A7" w:rsidR="00CA6F40" w:rsidRPr="00B702A1" w:rsidRDefault="00CA6F40" w:rsidP="00B702A1">
      <w:pPr>
        <w:spacing w:line="276" w:lineRule="auto"/>
        <w:rPr>
          <w:sz w:val="24"/>
          <w:szCs w:val="24"/>
          <w:rPrChange w:id="4734" w:author="Artin" w:date="2023-08-27T16:16:00Z">
            <w:rPr>
              <w:rFonts w:asciiTheme="minorHAnsi" w:hAnsiTheme="minorHAnsi"/>
              <w:color w:val="000000" w:themeColor="text1"/>
            </w:rPr>
          </w:rPrChange>
        </w:rPr>
        <w:pPrChange w:id="4735" w:author="Artin" w:date="2023-08-27T16:16:00Z">
          <w:pPr>
            <w:spacing w:after="0"/>
          </w:pPr>
        </w:pPrChange>
      </w:pPr>
      <w:ins w:id="4736" w:author="Artin" w:date="2023-08-27T16:16:00Z">
        <w:r w:rsidRPr="00B702A1">
          <w:rPr>
            <w:sz w:val="24"/>
            <w:szCs w:val="24"/>
          </w:rPr>
          <w:t>The obtained</w:t>
        </w:r>
      </w:ins>
      <w:r w:rsidRPr="00B702A1">
        <w:rPr>
          <w:sz w:val="24"/>
          <w:szCs w:val="24"/>
          <w:rPrChange w:id="4737" w:author="Artin" w:date="2023-08-27T16:16:00Z">
            <w:rPr>
              <w:rFonts w:asciiTheme="minorHAnsi" w:hAnsiTheme="minorHAnsi"/>
              <w:color w:val="000000" w:themeColor="text1"/>
            </w:rPr>
          </w:rPrChange>
        </w:rPr>
        <w:t xml:space="preserve"> results </w:t>
      </w:r>
      <w:ins w:id="4738" w:author="Artin" w:date="2023-08-27T16:16:00Z">
        <w:r w:rsidRPr="00B702A1">
          <w:rPr>
            <w:sz w:val="24"/>
            <w:szCs w:val="24"/>
          </w:rPr>
          <w:t xml:space="preserve">provides </w:t>
        </w:r>
      </w:ins>
      <w:r w:rsidRPr="00B702A1">
        <w:rPr>
          <w:sz w:val="24"/>
          <w:szCs w:val="24"/>
          <w:rPrChange w:id="4739" w:author="Artin" w:date="2023-08-27T16:16:00Z">
            <w:rPr>
              <w:rFonts w:asciiTheme="minorHAnsi" w:hAnsiTheme="minorHAnsi"/>
              <w:color w:val="000000" w:themeColor="text1"/>
            </w:rPr>
          </w:rPrChange>
        </w:rPr>
        <w:t xml:space="preserve">further </w:t>
      </w:r>
      <w:del w:id="4740" w:author="Artin" w:date="2023-08-27T16:16:00Z">
        <w:r w:rsidR="00217555" w:rsidRPr="00B702A1">
          <w:rPr>
            <w:rFonts w:cstheme="minorHAnsi"/>
            <w:color w:val="000000" w:themeColor="text1"/>
            <w:sz w:val="24"/>
            <w:szCs w:val="24"/>
          </w:rPr>
          <w:delText>validate</w:delText>
        </w:r>
      </w:del>
      <w:ins w:id="4741" w:author="Artin" w:date="2023-08-27T16:16:00Z">
        <w:r w:rsidRPr="00B702A1">
          <w:rPr>
            <w:sz w:val="24"/>
            <w:szCs w:val="24"/>
          </w:rPr>
          <w:t>support for</w:t>
        </w:r>
      </w:ins>
      <w:r w:rsidRPr="00B702A1">
        <w:rPr>
          <w:sz w:val="24"/>
          <w:szCs w:val="24"/>
          <w:rPrChange w:id="4742" w:author="Artin" w:date="2023-08-27T16:16:00Z">
            <w:rPr>
              <w:rFonts w:asciiTheme="minorHAnsi" w:hAnsiTheme="minorHAnsi"/>
              <w:color w:val="000000" w:themeColor="text1"/>
            </w:rPr>
          </w:rPrChange>
        </w:rPr>
        <w:t xml:space="preserve"> our </w:t>
      </w:r>
      <w:del w:id="4743" w:author="Artin" w:date="2023-08-27T16:16:00Z">
        <w:r w:rsidR="00217555" w:rsidRPr="00B702A1">
          <w:rPr>
            <w:rFonts w:cstheme="minorHAnsi"/>
            <w:color w:val="000000" w:themeColor="text1"/>
            <w:sz w:val="24"/>
            <w:szCs w:val="24"/>
          </w:rPr>
          <w:delText>earlier</w:delText>
        </w:r>
      </w:del>
      <w:ins w:id="4744" w:author="Artin" w:date="2023-08-27T16:16:00Z">
        <w:r w:rsidRPr="00B702A1">
          <w:rPr>
            <w:sz w:val="24"/>
            <w:szCs w:val="24"/>
          </w:rPr>
          <w:t>previous</w:t>
        </w:r>
      </w:ins>
      <w:r w:rsidRPr="00B702A1">
        <w:rPr>
          <w:sz w:val="24"/>
          <w:szCs w:val="24"/>
          <w:rPrChange w:id="4745" w:author="Artin" w:date="2023-08-27T16:16:00Z">
            <w:rPr>
              <w:rFonts w:asciiTheme="minorHAnsi" w:hAnsiTheme="minorHAnsi"/>
              <w:color w:val="000000" w:themeColor="text1"/>
            </w:rPr>
          </w:rPrChange>
        </w:rPr>
        <w:t xml:space="preserve"> findings</w:t>
      </w:r>
      <w:del w:id="4746" w:author="Artin" w:date="2023-08-27T16:16:00Z">
        <w:r w:rsidR="00217555" w:rsidRPr="00B702A1">
          <w:rPr>
            <w:rFonts w:cstheme="minorHAnsi"/>
            <w:color w:val="000000" w:themeColor="text1"/>
            <w:sz w:val="24"/>
            <w:szCs w:val="24"/>
          </w:rPr>
          <w:delText xml:space="preserve"> that</w:delText>
        </w:r>
      </w:del>
      <w:ins w:id="4747" w:author="Artin" w:date="2023-08-27T16:16:00Z">
        <w:r w:rsidRPr="00B702A1">
          <w:rPr>
            <w:sz w:val="24"/>
            <w:szCs w:val="24"/>
          </w:rPr>
          <w:t>, which indicate that the utilization of</w:t>
        </w:r>
      </w:ins>
      <w:r w:rsidRPr="00B702A1">
        <w:rPr>
          <w:sz w:val="24"/>
          <w:szCs w:val="24"/>
          <w:rPrChange w:id="4748" w:author="Artin" w:date="2023-08-27T16:16:00Z">
            <w:rPr>
              <w:rFonts w:asciiTheme="minorHAnsi" w:hAnsiTheme="minorHAnsi"/>
              <w:color w:val="000000" w:themeColor="text1"/>
            </w:rPr>
          </w:rPrChange>
        </w:rPr>
        <w:t xml:space="preserve"> the ``logit'' and ``loss'' methods </w:t>
      </w:r>
      <w:del w:id="4749" w:author="Artin" w:date="2023-08-27T16:16:00Z">
        <w:r w:rsidR="00217555" w:rsidRPr="00B702A1">
          <w:rPr>
            <w:rFonts w:cstheme="minorHAnsi"/>
            <w:color w:val="000000" w:themeColor="text1"/>
            <w:sz w:val="24"/>
            <w:szCs w:val="24"/>
          </w:rPr>
          <w:delText>provide significant</w:delText>
        </w:r>
      </w:del>
      <w:ins w:id="4750" w:author="Artin" w:date="2023-08-27T16:16:00Z">
        <w:r w:rsidRPr="00B702A1">
          <w:rPr>
            <w:sz w:val="24"/>
            <w:szCs w:val="24"/>
          </w:rPr>
          <w:t>leads to substantial improvements in</w:t>
        </w:r>
      </w:ins>
      <w:r w:rsidRPr="00B702A1">
        <w:rPr>
          <w:sz w:val="24"/>
          <w:szCs w:val="24"/>
          <w:rPrChange w:id="4751" w:author="Artin" w:date="2023-08-27T16:16:00Z">
            <w:rPr>
              <w:rFonts w:asciiTheme="minorHAnsi" w:hAnsiTheme="minorHAnsi"/>
              <w:color w:val="000000" w:themeColor="text1"/>
            </w:rPr>
          </w:rPrChange>
        </w:rPr>
        <w:t xml:space="preserve"> performance </w:t>
      </w:r>
      <w:del w:id="4752" w:author="Artin" w:date="2023-08-27T16:16:00Z">
        <w:r w:rsidR="00217555" w:rsidRPr="00B702A1">
          <w:rPr>
            <w:rFonts w:cstheme="minorHAnsi"/>
            <w:color w:val="000000" w:themeColor="text1"/>
            <w:sz w:val="24"/>
            <w:szCs w:val="24"/>
          </w:rPr>
          <w:delText>improvements over</w:delText>
        </w:r>
      </w:del>
      <w:ins w:id="4753" w:author="Artin" w:date="2023-08-27T16:16:00Z">
        <w:r w:rsidRPr="00B702A1">
          <w:rPr>
            <w:sz w:val="24"/>
            <w:szCs w:val="24"/>
          </w:rPr>
          <w:t>compared to</w:t>
        </w:r>
      </w:ins>
      <w:r w:rsidRPr="00B702A1">
        <w:rPr>
          <w:sz w:val="24"/>
          <w:szCs w:val="24"/>
          <w:rPrChange w:id="4754" w:author="Artin" w:date="2023-08-27T16:16:00Z">
            <w:rPr>
              <w:rFonts w:asciiTheme="minorHAnsi" w:hAnsiTheme="minorHAnsi"/>
              <w:color w:val="000000" w:themeColor="text1"/>
            </w:rPr>
          </w:rPrChange>
        </w:rPr>
        <w:t xml:space="preserve"> the ``baseline'' method </w:t>
      </w:r>
      <w:del w:id="4755" w:author="Artin" w:date="2023-08-27T16:16:00Z">
        <w:r w:rsidR="00217555" w:rsidRPr="00B702A1">
          <w:rPr>
            <w:rFonts w:cstheme="minorHAnsi"/>
            <w:color w:val="000000" w:themeColor="text1"/>
            <w:sz w:val="24"/>
            <w:szCs w:val="24"/>
          </w:rPr>
          <w:delText>for the majority of the</w:delText>
        </w:r>
      </w:del>
      <w:ins w:id="4756" w:author="Artin" w:date="2023-08-27T16:16:00Z">
        <w:r w:rsidRPr="00B702A1">
          <w:rPr>
            <w:sz w:val="24"/>
            <w:szCs w:val="24"/>
          </w:rPr>
          <w:t>across most</w:t>
        </w:r>
      </w:ins>
      <w:r w:rsidRPr="00B702A1">
        <w:rPr>
          <w:sz w:val="24"/>
          <w:szCs w:val="24"/>
          <w:rPrChange w:id="4757" w:author="Artin" w:date="2023-08-27T16:16:00Z">
            <w:rPr>
              <w:rFonts w:asciiTheme="minorHAnsi" w:hAnsiTheme="minorHAnsi"/>
              <w:color w:val="000000" w:themeColor="text1"/>
            </w:rPr>
          </w:rPrChange>
        </w:rPr>
        <w:t xml:space="preserve"> child classes. </w:t>
      </w:r>
      <w:del w:id="4758" w:author="Artin" w:date="2023-08-27T16:16:00Z">
        <w:r w:rsidR="00217555" w:rsidRPr="00B702A1">
          <w:rPr>
            <w:rFonts w:cstheme="minorHAnsi"/>
            <w:color w:val="000000" w:themeColor="text1"/>
            <w:sz w:val="24"/>
            <w:szCs w:val="24"/>
          </w:rPr>
          <w:delText>Across</w:delText>
        </w:r>
      </w:del>
      <w:ins w:id="4759" w:author="Artin" w:date="2023-08-27T16:16:00Z">
        <w:r w:rsidRPr="00B702A1">
          <w:rPr>
            <w:sz w:val="24"/>
            <w:szCs w:val="24"/>
          </w:rPr>
          <w:t>In</w:t>
        </w:r>
      </w:ins>
      <w:r w:rsidRPr="00B702A1">
        <w:rPr>
          <w:sz w:val="24"/>
          <w:szCs w:val="24"/>
          <w:rPrChange w:id="4760" w:author="Artin" w:date="2023-08-27T16:16:00Z">
            <w:rPr>
              <w:rFonts w:asciiTheme="minorHAnsi" w:hAnsiTheme="minorHAnsi"/>
              <w:color w:val="000000" w:themeColor="text1"/>
            </w:rPr>
          </w:rPrChange>
        </w:rPr>
        <w:t xml:space="preserve"> all </w:t>
      </w:r>
      <w:del w:id="4761" w:author="Artin" w:date="2023-08-27T16:16:00Z">
        <w:r w:rsidR="00217555" w:rsidRPr="00B702A1">
          <w:rPr>
            <w:rFonts w:cstheme="minorHAnsi"/>
            <w:color w:val="000000" w:themeColor="text1"/>
            <w:sz w:val="24"/>
            <w:szCs w:val="24"/>
          </w:rPr>
          <w:delText>metrics</w:delText>
        </w:r>
      </w:del>
      <w:ins w:id="4762" w:author="Artin" w:date="2023-08-27T16:16:00Z">
        <w:r w:rsidRPr="00B702A1">
          <w:rPr>
            <w:sz w:val="24"/>
            <w:szCs w:val="24"/>
          </w:rPr>
          <w:t>measured aspects</w:t>
        </w:r>
      </w:ins>
      <w:r w:rsidRPr="00B702A1">
        <w:rPr>
          <w:sz w:val="24"/>
          <w:szCs w:val="24"/>
          <w:rPrChange w:id="4763" w:author="Artin" w:date="2023-08-27T16:16:00Z">
            <w:rPr>
              <w:rFonts w:asciiTheme="minorHAnsi" w:hAnsiTheme="minorHAnsi"/>
              <w:color w:val="000000" w:themeColor="text1"/>
            </w:rPr>
          </w:rPrChange>
        </w:rPr>
        <w:t xml:space="preserve"> and </w:t>
      </w:r>
      <w:del w:id="4764" w:author="Artin" w:date="2023-08-27T16:16:00Z">
        <w:r w:rsidR="00217555" w:rsidRPr="00B702A1">
          <w:rPr>
            <w:rFonts w:cstheme="minorHAnsi"/>
            <w:color w:val="000000" w:themeColor="text1"/>
            <w:sz w:val="24"/>
            <w:szCs w:val="24"/>
          </w:rPr>
          <w:delText>conditions</w:delText>
        </w:r>
      </w:del>
      <w:ins w:id="4765" w:author="Artin" w:date="2023-08-27T16:16:00Z">
        <w:r w:rsidRPr="00B702A1">
          <w:rPr>
            <w:sz w:val="24"/>
            <w:szCs w:val="24"/>
          </w:rPr>
          <w:t>scenarios</w:t>
        </w:r>
      </w:ins>
      <w:r w:rsidRPr="00B702A1">
        <w:rPr>
          <w:sz w:val="24"/>
          <w:szCs w:val="24"/>
          <w:rPrChange w:id="4766" w:author="Artin" w:date="2023-08-27T16:16:00Z">
            <w:rPr>
              <w:rFonts w:asciiTheme="minorHAnsi" w:hAnsiTheme="minorHAnsi"/>
              <w:color w:val="000000" w:themeColor="text1"/>
            </w:rPr>
          </w:rPrChange>
        </w:rPr>
        <w:t xml:space="preserve">, the ``loss'' method </w:t>
      </w:r>
      <w:del w:id="4767" w:author="Artin" w:date="2023-08-27T16:16:00Z">
        <w:r w:rsidR="00217555" w:rsidRPr="00B702A1">
          <w:rPr>
            <w:rFonts w:cstheme="minorHAnsi"/>
            <w:color w:val="000000" w:themeColor="text1"/>
            <w:sz w:val="24"/>
            <w:szCs w:val="24"/>
          </w:rPr>
          <w:delText>appears to perform marginally better than</w:delText>
        </w:r>
      </w:del>
      <w:ins w:id="4768" w:author="Artin" w:date="2023-08-27T16:16:00Z">
        <w:r w:rsidRPr="00B702A1">
          <w:rPr>
            <w:sz w:val="24"/>
            <w:szCs w:val="24"/>
          </w:rPr>
          <w:t>exhibits slightly superior performance compared to</w:t>
        </w:r>
      </w:ins>
      <w:r w:rsidRPr="00B702A1">
        <w:rPr>
          <w:sz w:val="24"/>
          <w:szCs w:val="24"/>
          <w:rPrChange w:id="4769" w:author="Artin" w:date="2023-08-27T16:16:00Z">
            <w:rPr>
              <w:rFonts w:asciiTheme="minorHAnsi" w:hAnsiTheme="minorHAnsi"/>
              <w:color w:val="000000" w:themeColor="text1"/>
            </w:rPr>
          </w:rPrChange>
        </w:rPr>
        <w:t xml:space="preserve"> the ``logit'' method.</w:t>
      </w:r>
    </w:p>
    <w:p w14:paraId="68832A98" w14:textId="77777777" w:rsidR="00CA6F40" w:rsidRPr="00B702A1" w:rsidRDefault="00CA6F40" w:rsidP="00B702A1">
      <w:pPr>
        <w:spacing w:line="276" w:lineRule="auto"/>
        <w:rPr>
          <w:ins w:id="4770" w:author="Artin" w:date="2023-08-27T16:16:00Z"/>
          <w:sz w:val="24"/>
          <w:szCs w:val="24"/>
        </w:rPr>
      </w:pPr>
    </w:p>
    <w:p w14:paraId="0B05FD23" w14:textId="2837D419" w:rsidR="00CA6F40" w:rsidRPr="00B702A1" w:rsidRDefault="00CA6F40" w:rsidP="00B702A1">
      <w:pPr>
        <w:spacing w:line="276" w:lineRule="auto"/>
        <w:rPr>
          <w:sz w:val="24"/>
          <w:szCs w:val="24"/>
          <w:rPrChange w:id="4771" w:author="Artin" w:date="2023-08-27T16:16:00Z">
            <w:rPr>
              <w:rFonts w:asciiTheme="minorHAnsi" w:hAnsiTheme="minorHAnsi"/>
              <w:color w:val="000000" w:themeColor="text1"/>
            </w:rPr>
          </w:rPrChange>
        </w:rPr>
        <w:pPrChange w:id="4772" w:author="Artin" w:date="2023-08-27T16:16:00Z">
          <w:pPr>
            <w:spacing w:after="0"/>
          </w:pPr>
        </w:pPrChange>
      </w:pPr>
      <w:r w:rsidRPr="00B702A1">
        <w:rPr>
          <w:sz w:val="24"/>
          <w:szCs w:val="24"/>
          <w:rPrChange w:id="4773" w:author="Artin" w:date="2023-08-27T16:16:00Z">
            <w:rPr>
              <w:rFonts w:asciiTheme="minorHAnsi" w:hAnsiTheme="minorHAnsi"/>
              <w:color w:val="000000" w:themeColor="text1"/>
            </w:rPr>
          </w:rPrChange>
        </w:rPr>
        <w:t>\</w:t>
      </w:r>
      <w:proofErr w:type="gramStart"/>
      <w:r w:rsidRPr="00B702A1">
        <w:rPr>
          <w:sz w:val="24"/>
          <w:szCs w:val="24"/>
          <w:rPrChange w:id="4774" w:author="Artin" w:date="2023-08-27T16:16:00Z">
            <w:rPr>
              <w:rFonts w:asciiTheme="minorHAnsi" w:hAnsiTheme="minorHAnsi"/>
              <w:color w:val="000000" w:themeColor="text1"/>
            </w:rPr>
          </w:rPrChange>
        </w:rPr>
        <w:t>begin</w:t>
      </w:r>
      <w:proofErr w:type="gramEnd"/>
      <w:r w:rsidRPr="00B702A1">
        <w:rPr>
          <w:sz w:val="24"/>
          <w:szCs w:val="24"/>
          <w:rPrChange w:id="4775" w:author="Artin" w:date="2023-08-27T16:16:00Z">
            <w:rPr>
              <w:rFonts w:asciiTheme="minorHAnsi" w:hAnsiTheme="minorHAnsi"/>
              <w:color w:val="000000" w:themeColor="text1"/>
            </w:rPr>
          </w:rPrChange>
        </w:rPr>
        <w:t>{figure}[</w:t>
      </w:r>
      <w:proofErr w:type="spellStart"/>
      <w:del w:id="4776" w:author="Artin" w:date="2023-08-27T16:16:00Z">
        <w:r w:rsidR="00217555" w:rsidRPr="00B702A1">
          <w:rPr>
            <w:rFonts w:cstheme="minorHAnsi"/>
            <w:color w:val="000000" w:themeColor="text1"/>
            <w:sz w:val="24"/>
            <w:szCs w:val="24"/>
          </w:rPr>
          <w:delText>H</w:delText>
        </w:r>
      </w:del>
      <w:ins w:id="4777" w:author="Artin" w:date="2023-08-27T16:16:00Z">
        <w:r w:rsidRPr="00B702A1">
          <w:rPr>
            <w:sz w:val="24"/>
            <w:szCs w:val="24"/>
          </w:rPr>
          <w:t>htbp</w:t>
        </w:r>
      </w:ins>
      <w:proofErr w:type="spellEnd"/>
      <w:r w:rsidRPr="00B702A1">
        <w:rPr>
          <w:sz w:val="24"/>
          <w:szCs w:val="24"/>
          <w:rPrChange w:id="4778" w:author="Artin" w:date="2023-08-27T16:16:00Z">
            <w:rPr>
              <w:rFonts w:asciiTheme="minorHAnsi" w:hAnsiTheme="minorHAnsi"/>
              <w:color w:val="000000" w:themeColor="text1"/>
            </w:rPr>
          </w:rPrChange>
        </w:rPr>
        <w:t>]</w:t>
      </w:r>
    </w:p>
    <w:p w14:paraId="7FCCDB1D" w14:textId="77777777" w:rsidR="00CA6F40" w:rsidRPr="00B702A1" w:rsidRDefault="00CA6F40" w:rsidP="00B702A1">
      <w:pPr>
        <w:spacing w:line="276" w:lineRule="auto"/>
        <w:rPr>
          <w:moveTo w:id="4779" w:author="Artin" w:date="2023-08-27T16:16:00Z"/>
          <w:sz w:val="24"/>
          <w:szCs w:val="24"/>
          <w:rPrChange w:id="4780" w:author="Artin" w:date="2023-08-27T16:16:00Z">
            <w:rPr>
              <w:moveTo w:id="4781" w:author="Artin" w:date="2023-08-27T16:16:00Z"/>
              <w:rFonts w:asciiTheme="minorHAnsi" w:hAnsiTheme="minorHAnsi"/>
              <w:color w:val="000000" w:themeColor="text1"/>
            </w:rPr>
          </w:rPrChange>
        </w:rPr>
        <w:pPrChange w:id="4782" w:author="Artin" w:date="2023-08-27T16:16:00Z">
          <w:pPr>
            <w:spacing w:after="0"/>
          </w:pPr>
        </w:pPrChange>
      </w:pPr>
      <w:moveToRangeStart w:id="4783" w:author="Artin" w:date="2023-08-27T16:16:00Z" w:name="move144045423"/>
      <w:moveTo w:id="4784" w:author="Artin" w:date="2023-08-27T16:16:00Z">
        <w:r w:rsidRPr="00B702A1">
          <w:rPr>
            <w:sz w:val="24"/>
            <w:szCs w:val="24"/>
            <w:rPrChange w:id="4785" w:author="Artin" w:date="2023-08-27T16:16:00Z">
              <w:rPr>
                <w:rFonts w:asciiTheme="minorHAnsi" w:hAnsiTheme="minorHAnsi"/>
                <w:color w:val="000000" w:themeColor="text1"/>
              </w:rPr>
            </w:rPrChange>
          </w:rPr>
          <w:t xml:space="preserve">    \</w:t>
        </w:r>
        <w:proofErr w:type="gramStart"/>
        <w:r w:rsidRPr="00B702A1">
          <w:rPr>
            <w:sz w:val="24"/>
            <w:szCs w:val="24"/>
            <w:rPrChange w:id="4786" w:author="Artin" w:date="2023-08-27T16:16:00Z">
              <w:rPr>
                <w:rFonts w:asciiTheme="minorHAnsi" w:hAnsiTheme="minorHAnsi"/>
                <w:color w:val="000000" w:themeColor="text1"/>
              </w:rPr>
            </w:rPrChange>
          </w:rPr>
          <w:t>centering</w:t>
        </w:r>
        <w:proofErr w:type="gramEnd"/>
      </w:moveTo>
    </w:p>
    <w:p w14:paraId="00D09C1A" w14:textId="77777777" w:rsidR="00CA6F40" w:rsidRPr="00B702A1" w:rsidRDefault="00CA6F40" w:rsidP="00B702A1">
      <w:pPr>
        <w:spacing w:line="276" w:lineRule="auto"/>
        <w:rPr>
          <w:moveFrom w:id="4787" w:author="Artin" w:date="2023-08-27T16:16:00Z"/>
          <w:sz w:val="24"/>
          <w:szCs w:val="24"/>
          <w:rPrChange w:id="4788" w:author="Artin" w:date="2023-08-27T16:16:00Z">
            <w:rPr>
              <w:moveFrom w:id="4789" w:author="Artin" w:date="2023-08-27T16:16:00Z"/>
              <w:rFonts w:asciiTheme="minorHAnsi" w:hAnsiTheme="minorHAnsi"/>
              <w:color w:val="000000" w:themeColor="text1"/>
            </w:rPr>
          </w:rPrChange>
        </w:rPr>
        <w:pPrChange w:id="4790" w:author="Artin" w:date="2023-08-27T16:16:00Z">
          <w:pPr>
            <w:spacing w:after="0"/>
          </w:pPr>
        </w:pPrChange>
      </w:pPr>
      <w:moveFromRangeStart w:id="4791" w:author="Artin" w:date="2023-08-27T16:16:00Z" w:name="move144045425"/>
      <w:moveToRangeEnd w:id="4783"/>
      <w:moveFrom w:id="4792" w:author="Artin" w:date="2023-08-27T16:16:00Z">
        <w:r w:rsidRPr="00B702A1">
          <w:rPr>
            <w:sz w:val="24"/>
            <w:szCs w:val="24"/>
            <w:rPrChange w:id="4793" w:author="Artin" w:date="2023-08-27T16:16:00Z">
              <w:rPr>
                <w:rFonts w:asciiTheme="minorHAnsi" w:hAnsiTheme="minorHAnsi"/>
                <w:color w:val="000000" w:themeColor="text1"/>
              </w:rPr>
            </w:rPrChange>
          </w:rPr>
          <w:t xml:space="preserve">    \centering</w:t>
        </w:r>
      </w:moveFrom>
    </w:p>
    <w:moveFromRangeEnd w:id="4791"/>
    <w:p w14:paraId="70FED899" w14:textId="5E013CD4" w:rsidR="00CA6F40" w:rsidRPr="00B702A1" w:rsidRDefault="00CA6F40" w:rsidP="00B702A1">
      <w:pPr>
        <w:spacing w:line="276" w:lineRule="auto"/>
        <w:rPr>
          <w:sz w:val="24"/>
          <w:szCs w:val="24"/>
          <w:rPrChange w:id="4794" w:author="Artin" w:date="2023-08-27T16:16:00Z">
            <w:rPr>
              <w:rFonts w:asciiTheme="minorHAnsi" w:hAnsiTheme="minorHAnsi"/>
              <w:color w:val="000000" w:themeColor="text1"/>
            </w:rPr>
          </w:rPrChange>
        </w:rPr>
        <w:pPrChange w:id="4795" w:author="Artin" w:date="2023-08-27T16:16:00Z">
          <w:pPr>
            <w:spacing w:after="0"/>
          </w:pPr>
        </w:pPrChange>
      </w:pPr>
      <w:r w:rsidRPr="00B702A1">
        <w:rPr>
          <w:sz w:val="24"/>
          <w:szCs w:val="24"/>
          <w:rPrChange w:id="4796" w:author="Artin" w:date="2023-08-27T16:16:00Z">
            <w:rPr>
              <w:rFonts w:asciiTheme="minorHAnsi" w:hAnsiTheme="minorHAnsi"/>
              <w:color w:val="000000" w:themeColor="text1"/>
            </w:rPr>
          </w:rPrChange>
        </w:rPr>
        <w:t xml:space="preserve">    \includegraphics[width=\</w:t>
      </w:r>
      <w:proofErr w:type="gramStart"/>
      <w:r w:rsidRPr="00B702A1">
        <w:rPr>
          <w:sz w:val="24"/>
          <w:szCs w:val="24"/>
          <w:rPrChange w:id="4797" w:author="Artin" w:date="2023-08-27T16:16:00Z">
            <w:rPr>
              <w:rFonts w:asciiTheme="minorHAnsi" w:hAnsiTheme="minorHAnsi"/>
              <w:color w:val="000000" w:themeColor="text1"/>
            </w:rPr>
          </w:rPrChange>
        </w:rPr>
        <w:t>textwidth]{</w:t>
      </w:r>
      <w:proofErr w:type="gramEnd"/>
      <w:r w:rsidRPr="00B702A1">
        <w:rPr>
          <w:sz w:val="24"/>
          <w:szCs w:val="24"/>
          <w:rPrChange w:id="4798" w:author="Artin" w:date="2023-08-27T16:16:00Z">
            <w:rPr>
              <w:rFonts w:asciiTheme="minorHAnsi" w:hAnsiTheme="minorHAnsi"/>
              <w:color w:val="000000" w:themeColor="text1"/>
            </w:rPr>
          </w:rPrChange>
        </w:rPr>
        <w:t>\figurepath{auc_acc_f1_all_datasets/ROC/metrics_AUC_ACC_F1</w:t>
      </w:r>
      <w:del w:id="4799" w:author="Artin" w:date="2023-08-27T16:16:00Z">
        <w:r w:rsidR="00217555" w:rsidRPr="00B702A1">
          <w:rPr>
            <w:rFonts w:cstheme="minorHAnsi"/>
            <w:color w:val="000000" w:themeColor="text1"/>
            <w:sz w:val="24"/>
            <w:szCs w:val="24"/>
          </w:rPr>
          <w:delText>.pdf</w:delText>
        </w:r>
      </w:del>
      <w:r w:rsidRPr="00B702A1">
        <w:rPr>
          <w:sz w:val="24"/>
          <w:szCs w:val="24"/>
          <w:rPrChange w:id="4800" w:author="Artin" w:date="2023-08-27T16:16:00Z">
            <w:rPr>
              <w:rFonts w:asciiTheme="minorHAnsi" w:hAnsiTheme="minorHAnsi"/>
              <w:color w:val="000000" w:themeColor="text1"/>
            </w:rPr>
          </w:rPrChange>
        </w:rPr>
        <w:t>}}</w:t>
      </w:r>
    </w:p>
    <w:p w14:paraId="7BC86987" w14:textId="7087715F" w:rsidR="00CA6F40" w:rsidRPr="00B702A1" w:rsidRDefault="00217555" w:rsidP="00B702A1">
      <w:pPr>
        <w:spacing w:line="276" w:lineRule="auto"/>
        <w:rPr>
          <w:ins w:id="4801" w:author="Artin" w:date="2023-08-27T16:16:00Z"/>
          <w:sz w:val="24"/>
          <w:szCs w:val="24"/>
        </w:rPr>
      </w:pPr>
      <w:del w:id="4802" w:author="Artin" w:date="2023-08-27T16:16:00Z">
        <w:r w:rsidRPr="00B702A1">
          <w:rPr>
            <w:rFonts w:cstheme="minorHAnsi"/>
            <w:color w:val="000000" w:themeColor="text1"/>
            <w:sz w:val="24"/>
            <w:szCs w:val="24"/>
          </w:rPr>
          <w:delText xml:space="preserve">    \caption{</w:delText>
        </w:r>
      </w:del>
      <w:ins w:id="4803" w:author="Artin" w:date="2023-08-27T16:16:00Z">
        <w:r w:rsidR="00CA6F40" w:rsidRPr="00B702A1">
          <w:rPr>
            <w:sz w:val="24"/>
            <w:szCs w:val="24"/>
          </w:rPr>
          <w:t xml:space="preserve">    % \</w:t>
        </w:r>
        <w:proofErr w:type="spellStart"/>
        <w:r w:rsidR="00CA6F40" w:rsidRPr="00B702A1">
          <w:rPr>
            <w:sz w:val="24"/>
            <w:szCs w:val="24"/>
          </w:rPr>
          <w:t>captionsetup</w:t>
        </w:r>
        <w:proofErr w:type="spellEnd"/>
        <w:r w:rsidR="00CA6F40" w:rsidRPr="00B702A1">
          <w:rPr>
            <w:sz w:val="24"/>
            <w:szCs w:val="24"/>
          </w:rPr>
          <w:t>{width=0.8\</w:t>
        </w:r>
        <w:proofErr w:type="spellStart"/>
        <w:r w:rsidR="00CA6F40" w:rsidRPr="00B702A1">
          <w:rPr>
            <w:sz w:val="24"/>
            <w:szCs w:val="24"/>
          </w:rPr>
          <w:t>textwidth</w:t>
        </w:r>
        <w:proofErr w:type="spellEnd"/>
        <w:r w:rsidR="00CA6F40" w:rsidRPr="00B702A1">
          <w:rPr>
            <w:sz w:val="24"/>
            <w:szCs w:val="24"/>
          </w:rPr>
          <w:t>}</w:t>
        </w:r>
      </w:ins>
    </w:p>
    <w:p w14:paraId="52855B4D" w14:textId="17154572" w:rsidR="00CA6F40" w:rsidRPr="00B702A1" w:rsidRDefault="00CA6F40" w:rsidP="00B702A1">
      <w:pPr>
        <w:spacing w:line="276" w:lineRule="auto"/>
        <w:rPr>
          <w:sz w:val="24"/>
          <w:szCs w:val="24"/>
          <w:rPrChange w:id="4804" w:author="Artin" w:date="2023-08-27T16:16:00Z">
            <w:rPr>
              <w:rFonts w:asciiTheme="minorHAnsi" w:hAnsiTheme="minorHAnsi"/>
              <w:color w:val="000000" w:themeColor="text1"/>
            </w:rPr>
          </w:rPrChange>
        </w:rPr>
        <w:pPrChange w:id="4805" w:author="Artin" w:date="2023-08-27T16:16:00Z">
          <w:pPr>
            <w:spacing w:after="0"/>
          </w:pPr>
        </w:pPrChange>
      </w:pPr>
      <w:ins w:id="4806" w:author="Artin" w:date="2023-08-27T16:16:00Z">
        <w:r w:rsidRPr="00B702A1">
          <w:rPr>
            <w:sz w:val="24"/>
            <w:szCs w:val="24"/>
          </w:rPr>
          <w:t xml:space="preserve">    \</w:t>
        </w:r>
        <w:proofErr w:type="gramStart"/>
        <w:r w:rsidRPr="00B702A1">
          <w:rPr>
            <w:sz w:val="24"/>
            <w:szCs w:val="24"/>
          </w:rPr>
          <w:t>caption[</w:t>
        </w:r>
        <w:proofErr w:type="gramEnd"/>
        <w:r w:rsidRPr="00B702A1">
          <w:rPr>
            <w:sz w:val="24"/>
            <w:szCs w:val="24"/>
          </w:rPr>
          <w:t>Heatmap Visualization of Model Performance Metrics (ACC, AUC, F1) for Different Techniques across Pathologies]{</w:t>
        </w:r>
      </w:ins>
      <w:r w:rsidRPr="00B702A1">
        <w:rPr>
          <w:sz w:val="24"/>
          <w:szCs w:val="24"/>
          <w:rPrChange w:id="4807" w:author="Artin" w:date="2023-08-27T16:16:00Z">
            <w:rPr>
              <w:rFonts w:asciiTheme="minorHAnsi" w:hAnsiTheme="minorHAnsi"/>
              <w:color w:val="000000" w:themeColor="text1"/>
            </w:rPr>
          </w:rPrChange>
        </w:rPr>
        <w:t>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pathology</w:t>
      </w:r>
      <w:del w:id="4808" w:author="Artin" w:date="2023-08-27T16:16:00Z">
        <w:r w:rsidR="00217555" w:rsidRPr="00B702A1">
          <w:rPr>
            <w:rFonts w:cstheme="minorHAnsi"/>
            <w:color w:val="000000" w:themeColor="text1"/>
            <w:sz w:val="24"/>
            <w:szCs w:val="24"/>
          </w:rPr>
          <w:delText>}%</w:delText>
        </w:r>
      </w:del>
      <w:ins w:id="4809" w:author="Artin" w:date="2023-08-27T16:16:00Z">
        <w:r w:rsidRPr="00B702A1">
          <w:rPr>
            <w:sz w:val="24"/>
            <w:szCs w:val="24"/>
          </w:rPr>
          <w:t>}\label{</w:t>
        </w:r>
        <w:proofErr w:type="gramStart"/>
        <w:r w:rsidRPr="00B702A1">
          <w:rPr>
            <w:sz w:val="24"/>
            <w:szCs w:val="24"/>
          </w:rPr>
          <w:t>fig:taxonomy.fig</w:t>
        </w:r>
        <w:proofErr w:type="gramEnd"/>
        <w:r w:rsidRPr="00B702A1">
          <w:rPr>
            <w:sz w:val="24"/>
            <w:szCs w:val="24"/>
          </w:rPr>
          <w:t>.2.metrics}</w:t>
        </w:r>
      </w:ins>
    </w:p>
    <w:p w14:paraId="2615EAAD" w14:textId="77777777" w:rsidR="00217555" w:rsidRPr="00B702A1" w:rsidRDefault="00217555" w:rsidP="00B702A1">
      <w:pPr>
        <w:spacing w:after="0" w:line="276" w:lineRule="auto"/>
        <w:rPr>
          <w:del w:id="4810" w:author="Artin" w:date="2023-08-27T16:16:00Z"/>
          <w:rFonts w:cstheme="minorHAnsi"/>
          <w:color w:val="000000" w:themeColor="text1"/>
          <w:sz w:val="24"/>
          <w:szCs w:val="24"/>
        </w:rPr>
      </w:pPr>
      <w:del w:id="4811" w:author="Artin" w:date="2023-08-27T16:16:00Z">
        <w:r w:rsidRPr="00B702A1">
          <w:rPr>
            <w:rFonts w:cstheme="minorHAnsi"/>
            <w:color w:val="000000" w:themeColor="text1"/>
            <w:sz w:val="24"/>
            <w:szCs w:val="24"/>
          </w:rPr>
          <w:delText xml:space="preserve">    \label{fig:taxonomy.fig.2.metrics}</w:delText>
        </w:r>
      </w:del>
    </w:p>
    <w:p w14:paraId="610C6B2B" w14:textId="77777777" w:rsidR="00CA6F40" w:rsidRPr="00B702A1" w:rsidRDefault="00CA6F40" w:rsidP="00B702A1">
      <w:pPr>
        <w:spacing w:line="276" w:lineRule="auto"/>
        <w:rPr>
          <w:moveTo w:id="4812" w:author="Artin" w:date="2023-08-27T16:16:00Z"/>
          <w:sz w:val="24"/>
          <w:szCs w:val="24"/>
          <w:rPrChange w:id="4813" w:author="Artin" w:date="2023-08-27T16:16:00Z">
            <w:rPr>
              <w:moveTo w:id="4814" w:author="Artin" w:date="2023-08-27T16:16:00Z"/>
              <w:rFonts w:asciiTheme="minorHAnsi" w:hAnsiTheme="minorHAnsi"/>
              <w:color w:val="000000" w:themeColor="text1"/>
            </w:rPr>
          </w:rPrChange>
        </w:rPr>
        <w:pPrChange w:id="4815" w:author="Artin" w:date="2023-08-27T16:16:00Z">
          <w:pPr>
            <w:spacing w:after="0"/>
          </w:pPr>
        </w:pPrChange>
      </w:pPr>
      <w:moveToRangeStart w:id="4816" w:author="Artin" w:date="2023-08-27T16:16:00Z" w:name="move144045424"/>
      <w:moveTo w:id="4817" w:author="Artin" w:date="2023-08-27T16:16:00Z">
        <w:r w:rsidRPr="00B702A1">
          <w:rPr>
            <w:sz w:val="24"/>
            <w:szCs w:val="24"/>
            <w:rPrChange w:id="4818" w:author="Artin" w:date="2023-08-27T16:16:00Z">
              <w:rPr>
                <w:rFonts w:asciiTheme="minorHAnsi" w:hAnsiTheme="minorHAnsi"/>
                <w:color w:val="000000" w:themeColor="text1"/>
              </w:rPr>
            </w:rPrChange>
          </w:rPr>
          <w:t>\</w:t>
        </w:r>
        <w:proofErr w:type="gramStart"/>
        <w:r w:rsidRPr="00B702A1">
          <w:rPr>
            <w:sz w:val="24"/>
            <w:szCs w:val="24"/>
            <w:rPrChange w:id="4819" w:author="Artin" w:date="2023-08-27T16:16:00Z">
              <w:rPr>
                <w:rFonts w:asciiTheme="minorHAnsi" w:hAnsiTheme="minorHAnsi"/>
                <w:color w:val="000000" w:themeColor="text1"/>
              </w:rPr>
            </w:rPrChange>
          </w:rPr>
          <w:t>end</w:t>
        </w:r>
        <w:proofErr w:type="gramEnd"/>
        <w:r w:rsidRPr="00B702A1">
          <w:rPr>
            <w:sz w:val="24"/>
            <w:szCs w:val="24"/>
            <w:rPrChange w:id="4820" w:author="Artin" w:date="2023-08-27T16:16:00Z">
              <w:rPr>
                <w:rFonts w:asciiTheme="minorHAnsi" w:hAnsiTheme="minorHAnsi"/>
                <w:color w:val="000000" w:themeColor="text1"/>
              </w:rPr>
            </w:rPrChange>
          </w:rPr>
          <w:t>{figure}</w:t>
        </w:r>
      </w:moveTo>
    </w:p>
    <w:p w14:paraId="3478346D" w14:textId="77777777" w:rsidR="00CA6F40" w:rsidRPr="00B702A1" w:rsidRDefault="00CA6F40" w:rsidP="00B702A1">
      <w:pPr>
        <w:spacing w:line="276" w:lineRule="auto"/>
        <w:rPr>
          <w:moveTo w:id="4821" w:author="Artin" w:date="2023-08-27T16:16:00Z"/>
          <w:sz w:val="24"/>
          <w:szCs w:val="24"/>
          <w:rPrChange w:id="4822" w:author="Artin" w:date="2023-08-27T16:16:00Z">
            <w:rPr>
              <w:moveTo w:id="4823" w:author="Artin" w:date="2023-08-27T16:16:00Z"/>
              <w:rFonts w:asciiTheme="minorHAnsi" w:hAnsiTheme="minorHAnsi"/>
              <w:color w:val="000000" w:themeColor="text1"/>
            </w:rPr>
          </w:rPrChange>
        </w:rPr>
        <w:pPrChange w:id="4824" w:author="Artin" w:date="2023-08-27T16:16:00Z">
          <w:pPr>
            <w:spacing w:after="0"/>
          </w:pPr>
        </w:pPrChange>
      </w:pPr>
      <w:moveToRangeStart w:id="4825" w:author="Artin" w:date="2023-08-27T16:16:00Z" w:name="move144045422"/>
      <w:moveToRangeEnd w:id="4816"/>
    </w:p>
    <w:p w14:paraId="02801158" w14:textId="77777777" w:rsidR="00CA6F40" w:rsidRPr="00B702A1" w:rsidRDefault="00CA6F40" w:rsidP="00B702A1">
      <w:pPr>
        <w:spacing w:line="276" w:lineRule="auto"/>
        <w:rPr>
          <w:ins w:id="4826" w:author="Artin" w:date="2023-08-27T16:16:00Z"/>
          <w:sz w:val="24"/>
          <w:szCs w:val="24"/>
        </w:rPr>
      </w:pPr>
      <w:moveTo w:id="4827" w:author="Artin" w:date="2023-08-27T16:16:00Z">
        <w:r w:rsidRPr="00B702A1">
          <w:rPr>
            <w:sz w:val="24"/>
            <w:szCs w:val="24"/>
            <w:rPrChange w:id="4828" w:author="Artin" w:date="2023-08-27T16:16:00Z">
              <w:rPr>
                <w:rFonts w:asciiTheme="minorHAnsi" w:hAnsiTheme="minorHAnsi"/>
                <w:color w:val="000000" w:themeColor="text1"/>
              </w:rPr>
            </w:rPrChange>
          </w:rPr>
          <w:t>\</w:t>
        </w:r>
        <w:proofErr w:type="gramStart"/>
        <w:r w:rsidRPr="00B702A1">
          <w:rPr>
            <w:sz w:val="24"/>
            <w:szCs w:val="24"/>
            <w:rPrChange w:id="4829" w:author="Artin" w:date="2023-08-27T16:16:00Z">
              <w:rPr>
                <w:rFonts w:asciiTheme="minorHAnsi" w:hAnsiTheme="minorHAnsi"/>
                <w:color w:val="000000" w:themeColor="text1"/>
              </w:rPr>
            </w:rPrChange>
          </w:rPr>
          <w:t>begin</w:t>
        </w:r>
        <w:proofErr w:type="gramEnd"/>
        <w:r w:rsidRPr="00B702A1">
          <w:rPr>
            <w:sz w:val="24"/>
            <w:szCs w:val="24"/>
            <w:rPrChange w:id="4830" w:author="Artin" w:date="2023-08-27T16:16:00Z">
              <w:rPr>
                <w:rFonts w:asciiTheme="minorHAnsi" w:hAnsiTheme="minorHAnsi"/>
                <w:color w:val="000000" w:themeColor="text1"/>
              </w:rPr>
            </w:rPrChange>
          </w:rPr>
          <w:t>{figure}[</w:t>
        </w:r>
      </w:moveTo>
      <w:moveToRangeEnd w:id="4825"/>
      <w:proofErr w:type="spellStart"/>
      <w:ins w:id="4831" w:author="Artin" w:date="2023-08-27T16:16:00Z">
        <w:r w:rsidRPr="00B702A1">
          <w:rPr>
            <w:sz w:val="24"/>
            <w:szCs w:val="24"/>
          </w:rPr>
          <w:t>htbp</w:t>
        </w:r>
        <w:proofErr w:type="spellEnd"/>
        <w:r w:rsidRPr="00B702A1">
          <w:rPr>
            <w:sz w:val="24"/>
            <w:szCs w:val="24"/>
          </w:rPr>
          <w:t>]</w:t>
        </w:r>
      </w:ins>
    </w:p>
    <w:p w14:paraId="062604FC" w14:textId="77777777" w:rsidR="00CA6F40" w:rsidRPr="00B702A1" w:rsidRDefault="00CA6F40" w:rsidP="00B702A1">
      <w:pPr>
        <w:spacing w:line="276" w:lineRule="auto"/>
        <w:rPr>
          <w:moveTo w:id="4832" w:author="Artin" w:date="2023-08-27T16:16:00Z"/>
          <w:sz w:val="24"/>
          <w:szCs w:val="24"/>
          <w:rPrChange w:id="4833" w:author="Artin" w:date="2023-08-27T16:16:00Z">
            <w:rPr>
              <w:moveTo w:id="4834" w:author="Artin" w:date="2023-08-27T16:16:00Z"/>
              <w:rFonts w:asciiTheme="minorHAnsi" w:hAnsiTheme="minorHAnsi"/>
              <w:color w:val="000000" w:themeColor="text1"/>
            </w:rPr>
          </w:rPrChange>
        </w:rPr>
        <w:pPrChange w:id="4835" w:author="Artin" w:date="2023-08-27T16:16:00Z">
          <w:pPr>
            <w:spacing w:after="0"/>
          </w:pPr>
        </w:pPrChange>
      </w:pPr>
      <w:moveToRangeStart w:id="4836" w:author="Artin" w:date="2023-08-27T16:16:00Z" w:name="move144045425"/>
      <w:moveTo w:id="4837" w:author="Artin" w:date="2023-08-27T16:16:00Z">
        <w:r w:rsidRPr="00B702A1">
          <w:rPr>
            <w:sz w:val="24"/>
            <w:szCs w:val="24"/>
            <w:rPrChange w:id="4838" w:author="Artin" w:date="2023-08-27T16:16:00Z">
              <w:rPr>
                <w:rFonts w:asciiTheme="minorHAnsi" w:hAnsiTheme="minorHAnsi"/>
                <w:color w:val="000000" w:themeColor="text1"/>
              </w:rPr>
            </w:rPrChange>
          </w:rPr>
          <w:t xml:space="preserve">    \</w:t>
        </w:r>
        <w:proofErr w:type="gramStart"/>
        <w:r w:rsidRPr="00B702A1">
          <w:rPr>
            <w:sz w:val="24"/>
            <w:szCs w:val="24"/>
            <w:rPrChange w:id="4839" w:author="Artin" w:date="2023-08-27T16:16:00Z">
              <w:rPr>
                <w:rFonts w:asciiTheme="minorHAnsi" w:hAnsiTheme="minorHAnsi"/>
                <w:color w:val="000000" w:themeColor="text1"/>
              </w:rPr>
            </w:rPrChange>
          </w:rPr>
          <w:t>centering</w:t>
        </w:r>
        <w:proofErr w:type="gramEnd"/>
      </w:moveTo>
    </w:p>
    <w:moveToRangeEnd w:id="4836"/>
    <w:p w14:paraId="7B99EADF" w14:textId="77777777" w:rsidR="00CA6F40" w:rsidRPr="00B702A1" w:rsidRDefault="00CA6F40" w:rsidP="00B702A1">
      <w:pPr>
        <w:spacing w:line="276" w:lineRule="auto"/>
        <w:rPr>
          <w:ins w:id="4840" w:author="Artin" w:date="2023-08-27T16:16:00Z"/>
          <w:sz w:val="24"/>
          <w:szCs w:val="24"/>
        </w:rPr>
      </w:pPr>
      <w:ins w:id="4841" w:author="Artin" w:date="2023-08-27T16:16:00Z">
        <w:r w:rsidRPr="00B702A1">
          <w:rPr>
            <w:sz w:val="24"/>
            <w:szCs w:val="24"/>
          </w:rPr>
          <w:t xml:space="preserve">    \includegraphics[width=\</w:t>
        </w:r>
        <w:proofErr w:type="gramStart"/>
        <w:r w:rsidRPr="00B702A1">
          <w:rPr>
            <w:sz w:val="24"/>
            <w:szCs w:val="24"/>
          </w:rPr>
          <w:t>textwidth]{</w:t>
        </w:r>
        <w:proofErr w:type="gramEnd"/>
        <w:r w:rsidRPr="00B702A1">
          <w:rPr>
            <w:sz w:val="24"/>
            <w:szCs w:val="24"/>
          </w:rPr>
          <w:t>\figurepath{roc_curve_all_datasets/ROC/roc_curve_all_datasets}}</w:t>
        </w:r>
      </w:ins>
    </w:p>
    <w:p w14:paraId="5AD46E1A" w14:textId="77777777" w:rsidR="00CA6F40" w:rsidRPr="00B702A1" w:rsidRDefault="00CA6F40" w:rsidP="00B702A1">
      <w:pPr>
        <w:spacing w:line="276" w:lineRule="auto"/>
        <w:rPr>
          <w:ins w:id="4842" w:author="Artin" w:date="2023-08-27T16:16:00Z"/>
          <w:sz w:val="24"/>
          <w:szCs w:val="24"/>
        </w:rPr>
      </w:pPr>
      <w:ins w:id="4843" w:author="Artin" w:date="2023-08-27T16:16:00Z">
        <w:r w:rsidRPr="00B702A1">
          <w:rPr>
            <w:sz w:val="24"/>
            <w:szCs w:val="24"/>
          </w:rPr>
          <w:t xml:space="preserve">    % \</w:t>
        </w:r>
        <w:proofErr w:type="spellStart"/>
        <w:r w:rsidRPr="00B702A1">
          <w:rPr>
            <w:sz w:val="24"/>
            <w:szCs w:val="24"/>
          </w:rPr>
          <w:t>captionsetup</w:t>
        </w:r>
        <w:proofErr w:type="spellEnd"/>
        <w:r w:rsidRPr="00B702A1">
          <w:rPr>
            <w:sz w:val="24"/>
            <w:szCs w:val="24"/>
          </w:rPr>
          <w:t>{width=0.8\</w:t>
        </w:r>
        <w:proofErr w:type="spellStart"/>
        <w:r w:rsidRPr="00B702A1">
          <w:rPr>
            <w:sz w:val="24"/>
            <w:szCs w:val="24"/>
          </w:rPr>
          <w:t>textwidth</w:t>
        </w:r>
        <w:proofErr w:type="spellEnd"/>
        <w:r w:rsidRPr="00B702A1">
          <w:rPr>
            <w:sz w:val="24"/>
            <w:szCs w:val="24"/>
          </w:rPr>
          <w:t>}</w:t>
        </w:r>
      </w:ins>
    </w:p>
    <w:p w14:paraId="2290CB2A" w14:textId="77777777" w:rsidR="00CA6F40" w:rsidRPr="00B702A1" w:rsidRDefault="00CA6F40" w:rsidP="00B702A1">
      <w:pPr>
        <w:spacing w:line="276" w:lineRule="auto"/>
        <w:rPr>
          <w:ins w:id="4844" w:author="Artin" w:date="2023-08-27T16:16:00Z"/>
          <w:sz w:val="24"/>
          <w:szCs w:val="24"/>
        </w:rPr>
      </w:pPr>
      <w:ins w:id="4845" w:author="Artin" w:date="2023-08-27T16:16:00Z">
        <w:r w:rsidRPr="00B702A1">
          <w:rPr>
            <w:sz w:val="24"/>
            <w:szCs w:val="24"/>
          </w:rPr>
          <w:t xml:space="preserve">    \</w:t>
        </w:r>
        <w:proofErr w:type="gramStart"/>
        <w:r w:rsidRPr="00B702A1">
          <w:rPr>
            <w:sz w:val="24"/>
            <w:szCs w:val="24"/>
          </w:rPr>
          <w:t>caption[</w:t>
        </w:r>
        <w:proofErr w:type="gramEnd"/>
        <w:r w:rsidRPr="00B702A1">
          <w:rPr>
            <w:sz w:val="24"/>
            <w:szCs w:val="24"/>
          </w:rPr>
          <w:t>Comparative Analysis of ROC Curves for Nine Thoracic Pathologies: ``logit'', ``loss'', and ``baseline'' Techniques]{Comparative analysis of the ROC curves for nine thoracic pathologies using the ``logit'' and ``loss'' techniques as well as the baseline. The subplots highlighted with a darker background, represent parent class diseases</w:t>
        </w:r>
        <w:proofErr w:type="gramStart"/>
        <w:r w:rsidRPr="00B702A1">
          <w:rPr>
            <w:sz w:val="24"/>
            <w:szCs w:val="24"/>
          </w:rPr>
          <w:t>.}\</w:t>
        </w:r>
        <w:proofErr w:type="gramEnd"/>
        <w:r w:rsidRPr="00B702A1">
          <w:rPr>
            <w:sz w:val="24"/>
            <w:szCs w:val="24"/>
          </w:rPr>
          <w:t>label{fig:taxonomy.fig.3.roc_curve_all_datasets}</w:t>
        </w:r>
      </w:ins>
    </w:p>
    <w:p w14:paraId="27CEDD6E" w14:textId="77777777" w:rsidR="00CA6F40" w:rsidRPr="00B702A1" w:rsidRDefault="00CA6F40" w:rsidP="00B702A1">
      <w:pPr>
        <w:spacing w:line="276" w:lineRule="auto"/>
        <w:rPr>
          <w:sz w:val="24"/>
          <w:szCs w:val="24"/>
          <w:rPrChange w:id="4846" w:author="Artin" w:date="2023-08-27T16:16:00Z">
            <w:rPr>
              <w:rFonts w:asciiTheme="minorHAnsi" w:hAnsiTheme="minorHAnsi"/>
              <w:color w:val="000000" w:themeColor="text1"/>
            </w:rPr>
          </w:rPrChange>
        </w:rPr>
        <w:pPrChange w:id="4847" w:author="Artin" w:date="2023-08-27T16:16:00Z">
          <w:pPr>
            <w:spacing w:after="0"/>
          </w:pPr>
        </w:pPrChange>
      </w:pPr>
      <w:r w:rsidRPr="00B702A1">
        <w:rPr>
          <w:sz w:val="24"/>
          <w:szCs w:val="24"/>
          <w:rPrChange w:id="4848" w:author="Artin" w:date="2023-08-27T16:16:00Z">
            <w:rPr>
              <w:rFonts w:asciiTheme="minorHAnsi" w:hAnsiTheme="minorHAnsi"/>
              <w:color w:val="000000" w:themeColor="text1"/>
            </w:rPr>
          </w:rPrChange>
        </w:rPr>
        <w:t>\</w:t>
      </w:r>
      <w:proofErr w:type="gramStart"/>
      <w:r w:rsidRPr="00B702A1">
        <w:rPr>
          <w:sz w:val="24"/>
          <w:szCs w:val="24"/>
          <w:rPrChange w:id="4849" w:author="Artin" w:date="2023-08-27T16:16:00Z">
            <w:rPr>
              <w:rFonts w:asciiTheme="minorHAnsi" w:hAnsiTheme="minorHAnsi"/>
              <w:color w:val="000000" w:themeColor="text1"/>
            </w:rPr>
          </w:rPrChange>
        </w:rPr>
        <w:t>end</w:t>
      </w:r>
      <w:proofErr w:type="gramEnd"/>
      <w:r w:rsidRPr="00B702A1">
        <w:rPr>
          <w:sz w:val="24"/>
          <w:szCs w:val="24"/>
          <w:rPrChange w:id="4850" w:author="Artin" w:date="2023-08-27T16:16:00Z">
            <w:rPr>
              <w:rFonts w:asciiTheme="minorHAnsi" w:hAnsiTheme="minorHAnsi"/>
              <w:color w:val="000000" w:themeColor="text1"/>
            </w:rPr>
          </w:rPrChange>
        </w:rPr>
        <w:t>{figure}</w:t>
      </w:r>
    </w:p>
    <w:p w14:paraId="46119044" w14:textId="77777777" w:rsidR="00CA6F40" w:rsidRPr="00B702A1" w:rsidRDefault="00CA6F40" w:rsidP="00B702A1">
      <w:pPr>
        <w:spacing w:line="276" w:lineRule="auto"/>
        <w:rPr>
          <w:ins w:id="4851" w:author="Artin" w:date="2023-08-27T16:16:00Z"/>
          <w:sz w:val="24"/>
          <w:szCs w:val="24"/>
        </w:rPr>
      </w:pPr>
    </w:p>
    <w:p w14:paraId="2AD8493C" w14:textId="77777777" w:rsidR="00CA6F40" w:rsidRPr="00B702A1" w:rsidRDefault="00CA6F40" w:rsidP="00B702A1">
      <w:pPr>
        <w:spacing w:line="276" w:lineRule="auto"/>
        <w:rPr>
          <w:ins w:id="4852" w:author="Artin" w:date="2023-08-27T16:16:00Z"/>
          <w:sz w:val="24"/>
          <w:szCs w:val="24"/>
        </w:rPr>
      </w:pPr>
      <w:ins w:id="4853" w:author="Artin" w:date="2023-08-27T16:16:00Z">
        <w:r w:rsidRPr="00B702A1">
          <w:rPr>
            <w:sz w:val="24"/>
            <w:szCs w:val="24"/>
          </w:rPr>
          <w:t>Table~\ref{</w:t>
        </w:r>
        <w:proofErr w:type="gramStart"/>
        <w:r w:rsidRPr="00B702A1">
          <w:rPr>
            <w:sz w:val="24"/>
            <w:szCs w:val="24"/>
          </w:rPr>
          <w:t>tab:taxonomy</w:t>
        </w:r>
        <w:proofErr w:type="gramEnd"/>
        <w:r w:rsidRPr="00B702A1">
          <w:rPr>
            <w:sz w:val="24"/>
            <w:szCs w:val="24"/>
          </w:rPr>
          <w:t xml:space="preserve">.table.3.metrics} provides a comparative analysis of the performance of our proposed ``logit'' and ``loss'' techniques with the ``baseline'' method, using various statistical metrics. The ``logit'' technique, as indicated in the upper table, </w:t>
        </w:r>
        <w:proofErr w:type="gramStart"/>
        <w:r w:rsidRPr="00B702A1">
          <w:rPr>
            <w:sz w:val="24"/>
            <w:szCs w:val="24"/>
          </w:rPr>
          <w:t>suggest</w:t>
        </w:r>
        <w:proofErr w:type="gramEnd"/>
        <w:r w:rsidRPr="00B702A1">
          <w:rPr>
            <w:sz w:val="24"/>
            <w:szCs w:val="24"/>
          </w:rPr>
          <w:t xml:space="preserve"> a significant performance enhancement compared to the ``baseline'' across all evaluation tests, with kappa values ranging between 0.495 and 1. The kappa statistic is used to measure the level of agreement between two techniques, where a value of 1 signifies perfect alignment. The p-value for all </w:t>
        </w:r>
        <w:proofErr w:type="gramStart"/>
        <w:r w:rsidRPr="00B702A1">
          <w:rPr>
            <w:sz w:val="24"/>
            <w:szCs w:val="24"/>
          </w:rPr>
          <w:t>child</w:t>
        </w:r>
        <w:proofErr w:type="gramEnd"/>
        <w:r w:rsidRPr="00B702A1">
          <w:rPr>
            <w:sz w:val="24"/>
            <w:szCs w:val="24"/>
          </w:rPr>
          <w:t xml:space="preserve"> classes is below 0.05, ranging from 2.1E-89 to 2.9E-16, thereby implying a statistically significant improvement of the ``logit'' method over the ``baseline''. High t-statistics and power values of 1 further underscore the robustness of our technique. The Bayes factor results for the ``logit'' technique are exceptionally strong across all classes, suggesting substantial evidence favoring the ``logit'' method for these scenarios.</w:t>
        </w:r>
      </w:ins>
    </w:p>
    <w:p w14:paraId="467E560B" w14:textId="77777777" w:rsidR="00CA6F40" w:rsidRPr="00B702A1" w:rsidRDefault="00CA6F40" w:rsidP="00B702A1">
      <w:pPr>
        <w:spacing w:line="276" w:lineRule="auto"/>
        <w:rPr>
          <w:ins w:id="4854" w:author="Artin" w:date="2023-08-27T16:16:00Z"/>
          <w:sz w:val="24"/>
          <w:szCs w:val="24"/>
        </w:rPr>
      </w:pPr>
    </w:p>
    <w:p w14:paraId="77B7B644" w14:textId="77777777" w:rsidR="00CA6F40" w:rsidRPr="00B702A1" w:rsidRDefault="00CA6F40" w:rsidP="00B702A1">
      <w:pPr>
        <w:spacing w:line="276" w:lineRule="auto"/>
        <w:rPr>
          <w:ins w:id="4855" w:author="Artin" w:date="2023-08-27T16:16:00Z"/>
          <w:sz w:val="24"/>
          <w:szCs w:val="24"/>
        </w:rPr>
      </w:pPr>
      <w:ins w:id="4856" w:author="Artin" w:date="2023-08-27T16:16:00Z">
        <w:r w:rsidRPr="00B702A1">
          <w:rPr>
            <w:sz w:val="24"/>
            <w:szCs w:val="24"/>
          </w:rPr>
          <w:t xml:space="preserve">The proposed ``loss'' technique demonstrates encouraging results when benchmarked against the ``baseline'', albeit with more variability. Kappa values spanned from a minimum of 0.059 for Lung Lesion to a maximum of 0.836 for Infiltration. While the p-values indicate statistically significant improvement for most conditions, Infiltration and Pneumonia had p-values exceeding 0.05 (0.053 and 0.207, respectively), hinting that the performance improvement over the ``baseline'' for these conditions may not be statistically significant. High t-statistics and power values of 1 were observed for all conditions except Infiltration and Pneumonia. The </w:t>
        </w:r>
        <w:proofErr w:type="spellStart"/>
        <w:r w:rsidRPr="00B702A1">
          <w:rPr>
            <w:sz w:val="24"/>
            <w:szCs w:val="24"/>
          </w:rPr>
          <w:t>cohen</w:t>
        </w:r>
        <w:proofErr w:type="spellEnd"/>
        <w:r w:rsidRPr="00B702A1">
          <w:rPr>
            <w:sz w:val="24"/>
            <w:szCs w:val="24"/>
          </w:rPr>
          <w:t>-d values for the ``loss'' technique were generally larger than those for the ``logit'' technique, signifying a larger effect size. The Bayes factor results for the ``loss'' technique were exceedingly strong for conditions such as Atelectasis and Edema, but considerably lower for conditions like Infiltration and Pneumonia, indicating less evidence supporting the ``loss'' technique for these conditions.</w:t>
        </w:r>
      </w:ins>
    </w:p>
    <w:p w14:paraId="5DD83979" w14:textId="77777777" w:rsidR="00CA6F40" w:rsidRPr="00B702A1" w:rsidRDefault="00CA6F40" w:rsidP="00B702A1">
      <w:pPr>
        <w:spacing w:line="276" w:lineRule="auto"/>
        <w:rPr>
          <w:ins w:id="4857" w:author="Artin" w:date="2023-08-27T16:16:00Z"/>
          <w:sz w:val="24"/>
          <w:szCs w:val="24"/>
        </w:rPr>
      </w:pPr>
    </w:p>
    <w:p w14:paraId="4B21D104" w14:textId="77777777" w:rsidR="00CA6F40" w:rsidRPr="00B702A1" w:rsidRDefault="00CA6F40" w:rsidP="00B702A1">
      <w:pPr>
        <w:spacing w:line="276" w:lineRule="auto"/>
        <w:rPr>
          <w:ins w:id="4858" w:author="Artin" w:date="2023-08-27T16:16:00Z"/>
          <w:sz w:val="24"/>
          <w:szCs w:val="24"/>
        </w:rPr>
      </w:pPr>
      <w:ins w:id="4859" w:author="Artin" w:date="2023-08-27T16:16:00Z">
        <w:r w:rsidRPr="00B702A1">
          <w:rPr>
            <w:sz w:val="24"/>
            <w:szCs w:val="24"/>
          </w:rPr>
          <w:t xml:space="preserve">Both the ``logit'' and ``loss'' techniques </w:t>
        </w:r>
        <w:proofErr w:type="gramStart"/>
        <w:r w:rsidRPr="00B702A1">
          <w:rPr>
            <w:sz w:val="24"/>
            <w:szCs w:val="24"/>
          </w:rPr>
          <w:t>shows</w:t>
        </w:r>
        <w:proofErr w:type="gramEnd"/>
        <w:r w:rsidRPr="00B702A1">
          <w:rPr>
            <w:sz w:val="24"/>
            <w:szCs w:val="24"/>
          </w:rPr>
          <w:t xml:space="preserve"> considerable improvements over the ``baseline'' technique, though the degree of improvement varied. The ``logit'' technique exhibited a more consistent level of improvement across all conditions, whereas the ``loss'' technique showed potential for even larger improvements in certain conditions, albeit with less consistency across the conditions studied.</w:t>
        </w:r>
      </w:ins>
    </w:p>
    <w:p w14:paraId="6B5C5C2B" w14:textId="77777777" w:rsidR="00CA6F40" w:rsidRPr="00B702A1" w:rsidRDefault="00CA6F40" w:rsidP="00B702A1">
      <w:pPr>
        <w:spacing w:line="276" w:lineRule="auto"/>
        <w:rPr>
          <w:ins w:id="4860" w:author="Artin" w:date="2023-08-27T16:16:00Z"/>
          <w:sz w:val="24"/>
          <w:szCs w:val="24"/>
        </w:rPr>
      </w:pPr>
    </w:p>
    <w:p w14:paraId="5148D608" w14:textId="77777777" w:rsidR="00CA6F40" w:rsidRPr="00B702A1" w:rsidRDefault="00CA6F40" w:rsidP="00B702A1">
      <w:pPr>
        <w:spacing w:line="276" w:lineRule="auto"/>
        <w:rPr>
          <w:sz w:val="24"/>
          <w:szCs w:val="24"/>
          <w:rPrChange w:id="4861" w:author="Artin" w:date="2023-08-27T16:16:00Z">
            <w:rPr>
              <w:rFonts w:asciiTheme="minorHAnsi" w:hAnsiTheme="minorHAnsi"/>
              <w:color w:val="000000" w:themeColor="text1"/>
            </w:rPr>
          </w:rPrChange>
        </w:rPr>
        <w:pPrChange w:id="4862" w:author="Artin" w:date="2023-08-27T16:16:00Z">
          <w:pPr>
            <w:spacing w:after="0"/>
          </w:pPr>
        </w:pPrChange>
      </w:pPr>
      <w:r w:rsidRPr="00B702A1">
        <w:rPr>
          <w:sz w:val="24"/>
          <w:szCs w:val="24"/>
          <w:rPrChange w:id="4863" w:author="Artin" w:date="2023-08-27T16:16:00Z">
            <w:rPr>
              <w:rFonts w:asciiTheme="minorHAnsi" w:hAnsiTheme="minorHAnsi"/>
              <w:color w:val="000000" w:themeColor="text1"/>
            </w:rPr>
          </w:rPrChange>
        </w:rPr>
        <w:t>\</w:t>
      </w:r>
      <w:proofErr w:type="gramStart"/>
      <w:r w:rsidRPr="00B702A1">
        <w:rPr>
          <w:sz w:val="24"/>
          <w:szCs w:val="24"/>
          <w:rPrChange w:id="4864" w:author="Artin" w:date="2023-08-27T16:16:00Z">
            <w:rPr>
              <w:rFonts w:asciiTheme="minorHAnsi" w:hAnsiTheme="minorHAnsi"/>
              <w:color w:val="000000" w:themeColor="text1"/>
            </w:rPr>
          </w:rPrChange>
        </w:rPr>
        <w:t>section{</w:t>
      </w:r>
      <w:proofErr w:type="gramEnd"/>
      <w:r w:rsidRPr="00B702A1">
        <w:rPr>
          <w:sz w:val="24"/>
          <w:szCs w:val="24"/>
          <w:rPrChange w:id="4865" w:author="Artin" w:date="2023-08-27T16:16:00Z">
            <w:rPr>
              <w:rFonts w:asciiTheme="minorHAnsi" w:hAnsiTheme="minorHAnsi"/>
              <w:color w:val="000000" w:themeColor="text1"/>
            </w:rPr>
          </w:rPrChange>
        </w:rPr>
        <w:t>Discussion and Conclusion}\label{</w:t>
      </w:r>
      <w:proofErr w:type="spellStart"/>
      <w:r w:rsidRPr="00B702A1">
        <w:rPr>
          <w:sz w:val="24"/>
          <w:szCs w:val="24"/>
          <w:rPrChange w:id="4866" w:author="Artin" w:date="2023-08-27T16:16:00Z">
            <w:rPr>
              <w:rFonts w:asciiTheme="minorHAnsi" w:hAnsiTheme="minorHAnsi"/>
              <w:color w:val="000000" w:themeColor="text1"/>
            </w:rPr>
          </w:rPrChange>
        </w:rPr>
        <w:t>sec:taxonomy.discussion</w:t>
      </w:r>
      <w:proofErr w:type="spellEnd"/>
      <w:r w:rsidRPr="00B702A1">
        <w:rPr>
          <w:sz w:val="24"/>
          <w:szCs w:val="24"/>
          <w:rPrChange w:id="4867" w:author="Artin" w:date="2023-08-27T16:16:00Z">
            <w:rPr>
              <w:rFonts w:asciiTheme="minorHAnsi" w:hAnsiTheme="minorHAnsi"/>
              <w:color w:val="000000" w:themeColor="text1"/>
            </w:rPr>
          </w:rPrChange>
        </w:rPr>
        <w:t>}</w:t>
      </w:r>
    </w:p>
    <w:p w14:paraId="31D8B488" w14:textId="77777777" w:rsidR="00217555" w:rsidRPr="00B702A1" w:rsidRDefault="00217555" w:rsidP="00B702A1">
      <w:pPr>
        <w:spacing w:after="0" w:line="276" w:lineRule="auto"/>
        <w:rPr>
          <w:del w:id="4868" w:author="Artin" w:date="2023-08-27T16:16:00Z"/>
          <w:rFonts w:cstheme="minorHAnsi"/>
          <w:color w:val="000000" w:themeColor="text1"/>
          <w:sz w:val="24"/>
          <w:szCs w:val="24"/>
        </w:rPr>
      </w:pPr>
      <w:del w:id="4869" w:author="Artin" w:date="2023-08-27T16:16:00Z">
        <w:r w:rsidRPr="00B702A1">
          <w:rPr>
            <w:rFonts w:cstheme="minorHAnsi"/>
            <w:color w:val="000000" w:themeColor="text1"/>
            <w:sz w:val="24"/>
            <w:szCs w:val="24"/>
          </w:rPr>
          <w:delTex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delText>
        </w:r>
      </w:del>
    </w:p>
    <w:p w14:paraId="7247C6D9" w14:textId="61929C65" w:rsidR="00CA6F40" w:rsidRPr="00B702A1" w:rsidRDefault="00217555" w:rsidP="00B702A1">
      <w:pPr>
        <w:spacing w:line="276" w:lineRule="auto"/>
        <w:rPr>
          <w:ins w:id="4870" w:author="Artin" w:date="2023-08-27T16:16:00Z"/>
          <w:sz w:val="24"/>
          <w:szCs w:val="24"/>
        </w:rPr>
      </w:pPr>
      <w:del w:id="4871" w:author="Artin" w:date="2023-08-27T16:16:00Z">
        <w:r w:rsidRPr="00B702A1">
          <w:rPr>
            <w:rFonts w:cstheme="minorHAnsi"/>
            <w:color w:val="000000" w:themeColor="text1"/>
            <w:sz w:val="24"/>
            <w:szCs w:val="24"/>
          </w:rPr>
          <w:delText xml:space="preserve">The </w:delText>
        </w:r>
      </w:del>
      <w:ins w:id="4872" w:author="Artin" w:date="2023-08-27T16:16:00Z">
        <w:r w:rsidR="00CA6F40" w:rsidRPr="00B702A1">
          <w:rPr>
            <w:sz w:val="24"/>
            <w:szCs w:val="24"/>
          </w:rPr>
          <w:t>In this research, we introduce two innovative hierarchical multi-label classification techniques designed to increase both the accuracy and understandability of results in applications where a hierarchical structure exists among classes. The techniques are intended to improve classification accuracy, resistance to labeling inaccuracies and enhance alignment with hierarchical class structures. The proposed ``loss'' technique is devised to be integrated into any loss function (e.g., binary cross entropy loss) that is used for optimizing the model parameters, enabling a more refined adjustment of the hierarchical influence through introducing a regularization term in the loss function of the model. The proposed ``logit'' technique offers a straightforward yet potent method to integrate label hierarchy into a model without necessitating considerable changes to the existing structure.</w:t>
        </w:r>
      </w:ins>
    </w:p>
    <w:p w14:paraId="46A459C9" w14:textId="77777777" w:rsidR="00CA6F40" w:rsidRPr="00B702A1" w:rsidRDefault="00CA6F40" w:rsidP="00B702A1">
      <w:pPr>
        <w:spacing w:line="276" w:lineRule="auto"/>
        <w:rPr>
          <w:ins w:id="4873" w:author="Artin" w:date="2023-08-27T16:16:00Z"/>
          <w:sz w:val="24"/>
          <w:szCs w:val="24"/>
        </w:rPr>
      </w:pPr>
    </w:p>
    <w:p w14:paraId="2A153DAD" w14:textId="044945BA" w:rsidR="00CA6F40" w:rsidRPr="00B702A1" w:rsidRDefault="00CA6F40" w:rsidP="00B702A1">
      <w:pPr>
        <w:spacing w:line="276" w:lineRule="auto"/>
        <w:rPr>
          <w:sz w:val="24"/>
          <w:szCs w:val="24"/>
          <w:rPrChange w:id="4874" w:author="Artin" w:date="2023-08-27T16:16:00Z">
            <w:rPr>
              <w:rFonts w:asciiTheme="minorHAnsi" w:hAnsiTheme="minorHAnsi"/>
              <w:color w:val="000000" w:themeColor="text1"/>
            </w:rPr>
          </w:rPrChange>
        </w:rPr>
        <w:pPrChange w:id="4875" w:author="Artin" w:date="2023-08-27T16:16:00Z">
          <w:pPr>
            <w:spacing w:after="0"/>
          </w:pPr>
        </w:pPrChange>
      </w:pPr>
      <w:ins w:id="4876" w:author="Artin" w:date="2023-08-27T16:16:00Z">
        <w:r w:rsidRPr="00B702A1">
          <w:rPr>
            <w:sz w:val="24"/>
            <w:szCs w:val="24"/>
          </w:rPr>
          <w:t xml:space="preserve">Our </w:t>
        </w:r>
      </w:ins>
      <w:r w:rsidRPr="00B702A1">
        <w:rPr>
          <w:sz w:val="24"/>
          <w:szCs w:val="24"/>
          <w:rPrChange w:id="4877" w:author="Artin" w:date="2023-08-27T16:16:00Z">
            <w:rPr>
              <w:rFonts w:asciiTheme="minorHAnsi" w:hAnsiTheme="minorHAnsi"/>
              <w:color w:val="000000" w:themeColor="text1"/>
            </w:rPr>
          </w:rPrChange>
        </w:rPr>
        <w:t xml:space="preserve">results </w:t>
      </w:r>
      <w:del w:id="4878" w:author="Artin" w:date="2023-08-27T16:16:00Z">
        <w:r w:rsidR="00217555" w:rsidRPr="00B702A1">
          <w:rPr>
            <w:rFonts w:cstheme="minorHAnsi"/>
            <w:color w:val="000000" w:themeColor="text1"/>
            <w:sz w:val="24"/>
            <w:szCs w:val="24"/>
          </w:rPr>
          <w:delText>of the study demonstrate</w:delText>
        </w:r>
      </w:del>
      <w:ins w:id="4879" w:author="Artin" w:date="2023-08-27T16:16:00Z">
        <w:r w:rsidRPr="00B702A1">
          <w:rPr>
            <w:sz w:val="24"/>
            <w:szCs w:val="24"/>
          </w:rPr>
          <w:t>affirm</w:t>
        </w:r>
      </w:ins>
      <w:r w:rsidRPr="00B702A1">
        <w:rPr>
          <w:sz w:val="24"/>
          <w:szCs w:val="24"/>
          <w:rPrChange w:id="4880" w:author="Artin" w:date="2023-08-27T16:16:00Z">
            <w:rPr>
              <w:rFonts w:asciiTheme="minorHAnsi" w:hAnsiTheme="minorHAnsi"/>
              <w:color w:val="000000" w:themeColor="text1"/>
            </w:rPr>
          </w:rPrChange>
        </w:rPr>
        <w:t xml:space="preserve"> the effectiveness of </w:t>
      </w:r>
      <w:del w:id="4881" w:author="Artin" w:date="2023-08-27T16:16:00Z">
        <w:r w:rsidR="00217555" w:rsidRPr="00B702A1">
          <w:rPr>
            <w:rFonts w:cstheme="minorHAnsi"/>
            <w:color w:val="000000" w:themeColor="text1"/>
            <w:sz w:val="24"/>
            <w:szCs w:val="24"/>
          </w:rPr>
          <w:delText xml:space="preserve">proposed </w:delText>
        </w:r>
      </w:del>
      <w:ins w:id="4882" w:author="Artin" w:date="2023-08-27T16:16:00Z">
        <w:r w:rsidRPr="00B702A1">
          <w:rPr>
            <w:sz w:val="24"/>
            <w:szCs w:val="24"/>
          </w:rPr>
          <w:t xml:space="preserve">the introduced </w:t>
        </w:r>
      </w:ins>
      <w:r w:rsidRPr="00B702A1">
        <w:rPr>
          <w:sz w:val="24"/>
          <w:szCs w:val="24"/>
          <w:rPrChange w:id="4883" w:author="Artin" w:date="2023-08-27T16:16:00Z">
            <w:rPr>
              <w:rFonts w:asciiTheme="minorHAnsi" w:hAnsiTheme="minorHAnsi"/>
              <w:color w:val="000000" w:themeColor="text1"/>
            </w:rPr>
          </w:rPrChange>
        </w:rPr>
        <w:t xml:space="preserve">hierarchical multi-label classification </w:t>
      </w:r>
      <w:del w:id="4884" w:author="Artin" w:date="2023-08-27T16:16:00Z">
        <w:r w:rsidR="00217555" w:rsidRPr="00B702A1">
          <w:rPr>
            <w:rFonts w:cstheme="minorHAnsi"/>
            <w:color w:val="000000" w:themeColor="text1"/>
            <w:sz w:val="24"/>
            <w:szCs w:val="24"/>
          </w:rPr>
          <w:delText>methodologies</w:delText>
        </w:r>
      </w:del>
      <w:ins w:id="4885" w:author="Artin" w:date="2023-08-27T16:16:00Z">
        <w:r w:rsidRPr="00B702A1">
          <w:rPr>
            <w:sz w:val="24"/>
            <w:szCs w:val="24"/>
          </w:rPr>
          <w:t>techniques</w:t>
        </w:r>
      </w:ins>
      <w:r w:rsidRPr="00B702A1">
        <w:rPr>
          <w:sz w:val="24"/>
          <w:szCs w:val="24"/>
          <w:rPrChange w:id="4886" w:author="Artin" w:date="2023-08-27T16:16:00Z">
            <w:rPr>
              <w:rFonts w:asciiTheme="minorHAnsi" w:hAnsiTheme="minorHAnsi"/>
              <w:color w:val="000000" w:themeColor="text1"/>
            </w:rPr>
          </w:rPrChange>
        </w:rPr>
        <w:t xml:space="preserve"> in </w:t>
      </w:r>
      <w:del w:id="4887" w:author="Artin" w:date="2023-08-27T16:16:00Z">
        <w:r w:rsidR="00217555" w:rsidRPr="00B702A1">
          <w:rPr>
            <w:rFonts w:cstheme="minorHAnsi"/>
            <w:color w:val="000000" w:themeColor="text1"/>
            <w:sz w:val="24"/>
            <w:szCs w:val="24"/>
          </w:rPr>
          <w:delText>improving</w:delText>
        </w:r>
      </w:del>
      <w:ins w:id="4888" w:author="Artin" w:date="2023-08-27T16:16:00Z">
        <w:r w:rsidRPr="00B702A1">
          <w:rPr>
            <w:sz w:val="24"/>
            <w:szCs w:val="24"/>
          </w:rPr>
          <w:t>increasing</w:t>
        </w:r>
      </w:ins>
      <w:r w:rsidRPr="00B702A1">
        <w:rPr>
          <w:sz w:val="24"/>
          <w:szCs w:val="24"/>
          <w:rPrChange w:id="4889" w:author="Artin" w:date="2023-08-27T16:16:00Z">
            <w:rPr>
              <w:rFonts w:asciiTheme="minorHAnsi" w:hAnsiTheme="minorHAnsi"/>
              <w:color w:val="000000" w:themeColor="text1"/>
            </w:rPr>
          </w:rPrChange>
        </w:rPr>
        <w:t xml:space="preserve"> the </w:t>
      </w:r>
      <w:del w:id="4890" w:author="Artin" w:date="2023-08-27T16:16:00Z">
        <w:r w:rsidR="00217555" w:rsidRPr="00B702A1">
          <w:rPr>
            <w:rFonts w:cstheme="minorHAnsi"/>
            <w:color w:val="000000" w:themeColor="text1"/>
            <w:sz w:val="24"/>
            <w:szCs w:val="24"/>
          </w:rPr>
          <w:delText>precision</w:delText>
        </w:r>
      </w:del>
      <w:ins w:id="4891" w:author="Artin" w:date="2023-08-27T16:16:00Z">
        <w:r w:rsidRPr="00B702A1">
          <w:rPr>
            <w:sz w:val="24"/>
            <w:szCs w:val="24"/>
          </w:rPr>
          <w:t>classification accuracy</w:t>
        </w:r>
      </w:ins>
      <w:r w:rsidRPr="00B702A1">
        <w:rPr>
          <w:sz w:val="24"/>
          <w:szCs w:val="24"/>
          <w:rPrChange w:id="4892" w:author="Artin" w:date="2023-08-27T16:16:00Z">
            <w:rPr>
              <w:rFonts w:asciiTheme="minorHAnsi" w:hAnsiTheme="minorHAnsi"/>
              <w:color w:val="000000" w:themeColor="text1"/>
            </w:rPr>
          </w:rPrChange>
        </w:rPr>
        <w:t xml:space="preserve"> of thoracic </w:t>
      </w:r>
      <w:del w:id="4893" w:author="Artin" w:date="2023-08-27T16:16:00Z">
        <w:r w:rsidR="00217555" w:rsidRPr="00B702A1">
          <w:rPr>
            <w:rFonts w:cstheme="minorHAnsi"/>
            <w:color w:val="000000" w:themeColor="text1"/>
            <w:sz w:val="24"/>
            <w:szCs w:val="24"/>
          </w:rPr>
          <w:delText>disease diagnosis. Various</w:delText>
        </w:r>
      </w:del>
      <w:ins w:id="4894" w:author="Artin" w:date="2023-08-27T16:16:00Z">
        <w:r w:rsidRPr="00B702A1">
          <w:rPr>
            <w:sz w:val="24"/>
            <w:szCs w:val="24"/>
          </w:rPr>
          <w:t>diseases. Several</w:t>
        </w:r>
      </w:ins>
      <w:r w:rsidRPr="00B702A1">
        <w:rPr>
          <w:sz w:val="24"/>
          <w:szCs w:val="24"/>
          <w:rPrChange w:id="4895" w:author="Artin" w:date="2023-08-27T16:16:00Z">
            <w:rPr>
              <w:rFonts w:asciiTheme="minorHAnsi" w:hAnsiTheme="minorHAnsi"/>
              <w:color w:val="000000" w:themeColor="text1"/>
            </w:rPr>
          </w:rPrChange>
        </w:rPr>
        <w:t xml:space="preserve"> performance </w:t>
      </w:r>
      <w:del w:id="4896" w:author="Artin" w:date="2023-08-27T16:16:00Z">
        <w:r w:rsidR="00217555" w:rsidRPr="00B702A1">
          <w:rPr>
            <w:rFonts w:cstheme="minorHAnsi"/>
            <w:color w:val="000000" w:themeColor="text1"/>
            <w:sz w:val="24"/>
            <w:szCs w:val="24"/>
          </w:rPr>
          <w:delText>metrics</w:delText>
        </w:r>
      </w:del>
      <w:ins w:id="4897" w:author="Artin" w:date="2023-08-27T16:16:00Z">
        <w:r w:rsidRPr="00B702A1">
          <w:rPr>
            <w:sz w:val="24"/>
            <w:szCs w:val="24"/>
          </w:rPr>
          <w:t>indicators</w:t>
        </w:r>
      </w:ins>
      <w:r w:rsidRPr="00B702A1">
        <w:rPr>
          <w:sz w:val="24"/>
          <w:szCs w:val="24"/>
          <w:rPrChange w:id="4898" w:author="Artin" w:date="2023-08-27T16:16:00Z">
            <w:rPr>
              <w:rFonts w:asciiTheme="minorHAnsi" w:hAnsiTheme="minorHAnsi"/>
              <w:color w:val="000000" w:themeColor="text1"/>
            </w:rPr>
          </w:rPrChange>
        </w:rPr>
        <w:t xml:space="preserve">, including accuracy, AUC, and F1 scores, </w:t>
      </w:r>
      <w:del w:id="4899" w:author="Artin" w:date="2023-08-27T16:16:00Z">
        <w:r w:rsidR="00217555" w:rsidRPr="00B702A1">
          <w:rPr>
            <w:rFonts w:cstheme="minorHAnsi"/>
            <w:color w:val="000000" w:themeColor="text1"/>
            <w:sz w:val="24"/>
            <w:szCs w:val="24"/>
          </w:rPr>
          <w:delText>as well as</w:delText>
        </w:r>
      </w:del>
      <w:ins w:id="4900" w:author="Artin" w:date="2023-08-27T16:16:00Z">
        <w:r w:rsidRPr="00B702A1">
          <w:rPr>
            <w:sz w:val="24"/>
            <w:szCs w:val="24"/>
          </w:rPr>
          <w:t>along with</w:t>
        </w:r>
      </w:ins>
      <w:r w:rsidRPr="00B702A1">
        <w:rPr>
          <w:sz w:val="24"/>
          <w:szCs w:val="24"/>
          <w:rPrChange w:id="4901" w:author="Artin" w:date="2023-08-27T16:16:00Z">
            <w:rPr>
              <w:rFonts w:asciiTheme="minorHAnsi" w:hAnsiTheme="minorHAnsi"/>
              <w:color w:val="000000" w:themeColor="text1"/>
            </w:rPr>
          </w:rPrChange>
        </w:rPr>
        <w:t xml:space="preserve"> Cohen's d, Cohen's kappa, t-statistics, p-value, and Bayes factor, </w:t>
      </w:r>
      <w:del w:id="4902" w:author="Artin" w:date="2023-08-27T16:16:00Z">
        <w:r w:rsidR="00217555" w:rsidRPr="00B702A1">
          <w:rPr>
            <w:rFonts w:cstheme="minorHAnsi"/>
            <w:color w:val="000000" w:themeColor="text1"/>
            <w:sz w:val="24"/>
            <w:szCs w:val="24"/>
          </w:rPr>
          <w:delText>are used</w:delText>
        </w:r>
      </w:del>
      <w:ins w:id="4903" w:author="Artin" w:date="2023-08-27T16:16:00Z">
        <w:r w:rsidRPr="00B702A1">
          <w:rPr>
            <w:sz w:val="24"/>
            <w:szCs w:val="24"/>
          </w:rPr>
          <w:t>attest</w:t>
        </w:r>
      </w:ins>
      <w:r w:rsidRPr="00B702A1">
        <w:rPr>
          <w:sz w:val="24"/>
          <w:szCs w:val="24"/>
          <w:rPrChange w:id="4904" w:author="Artin" w:date="2023-08-27T16:16:00Z">
            <w:rPr>
              <w:rFonts w:asciiTheme="minorHAnsi" w:hAnsiTheme="minorHAnsi"/>
              <w:color w:val="000000" w:themeColor="text1"/>
            </w:rPr>
          </w:rPrChange>
        </w:rPr>
        <w:t xml:space="preserve"> to </w:t>
      </w:r>
      <w:del w:id="4905" w:author="Artin" w:date="2023-08-27T16:16:00Z">
        <w:r w:rsidR="00217555" w:rsidRPr="00B702A1">
          <w:rPr>
            <w:rFonts w:cstheme="minorHAnsi"/>
            <w:color w:val="000000" w:themeColor="text1"/>
            <w:sz w:val="24"/>
            <w:szCs w:val="24"/>
          </w:rPr>
          <w:delText xml:space="preserve">evaluate </w:delText>
        </w:r>
      </w:del>
      <w:r w:rsidRPr="00B702A1">
        <w:rPr>
          <w:sz w:val="24"/>
          <w:szCs w:val="24"/>
          <w:rPrChange w:id="4906" w:author="Artin" w:date="2023-08-27T16:16:00Z">
            <w:rPr>
              <w:rFonts w:asciiTheme="minorHAnsi" w:hAnsiTheme="minorHAnsi"/>
              <w:color w:val="000000" w:themeColor="text1"/>
            </w:rPr>
          </w:rPrChange>
        </w:rPr>
        <w:t xml:space="preserve">the </w:t>
      </w:r>
      <w:ins w:id="4907" w:author="Artin" w:date="2023-08-27T16:16:00Z">
        <w:r w:rsidRPr="00B702A1">
          <w:rPr>
            <w:sz w:val="24"/>
            <w:szCs w:val="24"/>
          </w:rPr>
          <w:t xml:space="preserve">substantial </w:t>
        </w:r>
      </w:ins>
      <w:r w:rsidRPr="00B702A1">
        <w:rPr>
          <w:sz w:val="24"/>
          <w:szCs w:val="24"/>
          <w:rPrChange w:id="4908" w:author="Artin" w:date="2023-08-27T16:16:00Z">
            <w:rPr>
              <w:rFonts w:asciiTheme="minorHAnsi" w:hAnsiTheme="minorHAnsi"/>
              <w:color w:val="000000" w:themeColor="text1"/>
            </w:rPr>
          </w:rPrChange>
        </w:rPr>
        <w:t xml:space="preserve">performance </w:t>
      </w:r>
      <w:ins w:id="4909" w:author="Artin" w:date="2023-08-27T16:16:00Z">
        <w:r w:rsidRPr="00B702A1">
          <w:rPr>
            <w:sz w:val="24"/>
            <w:szCs w:val="24"/>
          </w:rPr>
          <w:t xml:space="preserve">improvements </w:t>
        </w:r>
      </w:ins>
      <w:r w:rsidRPr="00B702A1">
        <w:rPr>
          <w:sz w:val="24"/>
          <w:szCs w:val="24"/>
          <w:rPrChange w:id="4910" w:author="Artin" w:date="2023-08-27T16:16:00Z">
            <w:rPr>
              <w:rFonts w:asciiTheme="minorHAnsi" w:hAnsiTheme="minorHAnsi"/>
              <w:color w:val="000000" w:themeColor="text1"/>
            </w:rPr>
          </w:rPrChange>
        </w:rPr>
        <w:t xml:space="preserve">of </w:t>
      </w:r>
      <w:del w:id="4911" w:author="Artin" w:date="2023-08-27T16:16:00Z">
        <w:r w:rsidR="00217555" w:rsidRPr="00B702A1">
          <w:rPr>
            <w:rFonts w:cstheme="minorHAnsi"/>
            <w:color w:val="000000" w:themeColor="text1"/>
            <w:sz w:val="24"/>
            <w:szCs w:val="24"/>
          </w:rPr>
          <w:delText>the proposed techniques against</w:delText>
        </w:r>
      </w:del>
      <w:ins w:id="4912" w:author="Artin" w:date="2023-08-27T16:16:00Z">
        <w:r w:rsidRPr="00B702A1">
          <w:rPr>
            <w:sz w:val="24"/>
            <w:szCs w:val="24"/>
          </w:rPr>
          <w:t>these methods over</w:t>
        </w:r>
      </w:ins>
      <w:r w:rsidRPr="00B702A1">
        <w:rPr>
          <w:sz w:val="24"/>
          <w:szCs w:val="24"/>
          <w:rPrChange w:id="4913" w:author="Artin" w:date="2023-08-27T16:16:00Z">
            <w:rPr>
              <w:rFonts w:asciiTheme="minorHAnsi" w:hAnsiTheme="minorHAnsi"/>
              <w:color w:val="000000" w:themeColor="text1"/>
            </w:rPr>
          </w:rPrChange>
        </w:rPr>
        <w:t xml:space="preserve"> the baseline </w:t>
      </w:r>
      <w:del w:id="4914" w:author="Artin" w:date="2023-08-27T16:16:00Z">
        <w:r w:rsidR="00217555" w:rsidRPr="00B702A1">
          <w:rPr>
            <w:rFonts w:cstheme="minorHAnsi"/>
            <w:color w:val="000000" w:themeColor="text1"/>
            <w:sz w:val="24"/>
            <w:szCs w:val="24"/>
          </w:rPr>
          <w:delText>on</w:delText>
        </w:r>
      </w:del>
      <w:ins w:id="4915" w:author="Artin" w:date="2023-08-27T16:16:00Z">
        <w:r w:rsidRPr="00B702A1">
          <w:rPr>
            <w:sz w:val="24"/>
            <w:szCs w:val="24"/>
          </w:rPr>
          <w:t>across</w:t>
        </w:r>
      </w:ins>
      <w:r w:rsidRPr="00B702A1">
        <w:rPr>
          <w:sz w:val="24"/>
          <w:szCs w:val="24"/>
          <w:rPrChange w:id="4916" w:author="Artin" w:date="2023-08-27T16:16:00Z">
            <w:rPr>
              <w:rFonts w:asciiTheme="minorHAnsi" w:hAnsiTheme="minorHAnsi"/>
              <w:color w:val="000000" w:themeColor="text1"/>
            </w:rPr>
          </w:rPrChange>
        </w:rPr>
        <w:t xml:space="preserve"> three </w:t>
      </w:r>
      <w:ins w:id="4917" w:author="Artin" w:date="2023-08-27T16:16:00Z">
        <w:r w:rsidRPr="00B702A1">
          <w:rPr>
            <w:sz w:val="24"/>
            <w:szCs w:val="24"/>
          </w:rPr>
          <w:t xml:space="preserve">major </w:t>
        </w:r>
      </w:ins>
      <w:r w:rsidRPr="00B702A1">
        <w:rPr>
          <w:sz w:val="24"/>
          <w:szCs w:val="24"/>
          <w:rPrChange w:id="4918" w:author="Artin" w:date="2023-08-27T16:16:00Z">
            <w:rPr>
              <w:rFonts w:asciiTheme="minorHAnsi" w:hAnsiTheme="minorHAnsi"/>
              <w:color w:val="000000" w:themeColor="text1"/>
            </w:rPr>
          </w:rPrChange>
        </w:rPr>
        <w:t>public datasets (CheXpert</w:t>
      </w:r>
      <w:del w:id="4919" w:author="Artin" w:date="2023-08-27T16:16:00Z">
        <w:r w:rsidR="00217555" w:rsidRPr="00B702A1">
          <w:rPr>
            <w:rFonts w:cstheme="minorHAnsi"/>
            <w:color w:val="000000" w:themeColor="text1"/>
            <w:sz w:val="24"/>
            <w:szCs w:val="24"/>
          </w:rPr>
          <w:delText>~\cite{irvin_CheXpert_2019},</w:delText>
        </w:r>
      </w:del>
      <w:ins w:id="4920" w:author="Artin" w:date="2023-08-27T16:16:00Z">
        <w:r w:rsidRPr="00B702A1">
          <w:rPr>
            <w:sz w:val="24"/>
            <w:szCs w:val="24"/>
          </w:rPr>
          <w:t>,</w:t>
        </w:r>
      </w:ins>
      <w:r w:rsidRPr="00B702A1">
        <w:rPr>
          <w:sz w:val="24"/>
          <w:szCs w:val="24"/>
          <w:rPrChange w:id="4921" w:author="Artin" w:date="2023-08-27T16:16:00Z">
            <w:rPr>
              <w:rFonts w:asciiTheme="minorHAnsi" w:hAnsiTheme="minorHAnsi"/>
              <w:color w:val="000000" w:themeColor="text1"/>
            </w:rPr>
          </w:rPrChange>
        </w:rPr>
        <w:t xml:space="preserve"> PADCHEST</w:t>
      </w:r>
      <w:del w:id="4922" w:author="Artin" w:date="2023-08-27T16:16:00Z">
        <w:r w:rsidR="00217555" w:rsidRPr="00B702A1">
          <w:rPr>
            <w:rFonts w:cstheme="minorHAnsi"/>
            <w:color w:val="000000" w:themeColor="text1"/>
            <w:sz w:val="24"/>
            <w:szCs w:val="24"/>
          </w:rPr>
          <w:delText>~\cite{bustos_Padchest_2020},</w:delText>
        </w:r>
      </w:del>
      <w:ins w:id="4923" w:author="Artin" w:date="2023-08-27T16:16:00Z">
        <w:r w:rsidRPr="00B702A1">
          <w:rPr>
            <w:sz w:val="24"/>
            <w:szCs w:val="24"/>
          </w:rPr>
          <w:t>,</w:t>
        </w:r>
      </w:ins>
      <w:r w:rsidRPr="00B702A1">
        <w:rPr>
          <w:sz w:val="24"/>
          <w:szCs w:val="24"/>
          <w:rPrChange w:id="4924" w:author="Artin" w:date="2023-08-27T16:16:00Z">
            <w:rPr>
              <w:rFonts w:asciiTheme="minorHAnsi" w:hAnsiTheme="minorHAnsi"/>
              <w:color w:val="000000" w:themeColor="text1"/>
            </w:rPr>
          </w:rPrChange>
        </w:rPr>
        <w:t xml:space="preserve"> and NIH</w:t>
      </w:r>
      <w:del w:id="4925" w:author="Artin" w:date="2023-08-27T16:16:00Z">
        <w:r w:rsidR="00217555" w:rsidRPr="00B702A1">
          <w:rPr>
            <w:rFonts w:cstheme="minorHAnsi"/>
            <w:color w:val="000000" w:themeColor="text1"/>
            <w:sz w:val="24"/>
            <w:szCs w:val="24"/>
          </w:rPr>
          <w:delText>~\cite{wang_ChestXRay8_2017}), showing substantial improvements in the proposed techniques against the baseline.</w:delText>
        </w:r>
      </w:del>
      <w:ins w:id="4926" w:author="Artin" w:date="2023-08-27T16:16:00Z">
        <w:r w:rsidRPr="00B702A1">
          <w:rPr>
            <w:sz w:val="24"/>
            <w:szCs w:val="24"/>
          </w:rPr>
          <w:t>).</w:t>
        </w:r>
      </w:ins>
      <w:r w:rsidRPr="00B702A1">
        <w:rPr>
          <w:sz w:val="24"/>
          <w:szCs w:val="24"/>
          <w:rPrChange w:id="4927" w:author="Artin" w:date="2023-08-27T16:16:00Z">
            <w:rPr>
              <w:rFonts w:asciiTheme="minorHAnsi" w:hAnsiTheme="minorHAnsi"/>
              <w:color w:val="000000" w:themeColor="text1"/>
            </w:rPr>
          </w:rPrChange>
        </w:rPr>
        <w:t xml:space="preserve"> These findings suggest that </w:t>
      </w:r>
      <w:del w:id="4928" w:author="Artin" w:date="2023-08-27T16:16:00Z">
        <w:r w:rsidR="00217555" w:rsidRPr="00B702A1">
          <w:rPr>
            <w:rFonts w:cstheme="minorHAnsi"/>
            <w:color w:val="000000" w:themeColor="text1"/>
            <w:sz w:val="24"/>
            <w:szCs w:val="24"/>
          </w:rPr>
          <w:delText>these methods</w:delText>
        </w:r>
      </w:del>
      <w:ins w:id="4929" w:author="Artin" w:date="2023-08-27T16:16:00Z">
        <w:r w:rsidRPr="00B702A1">
          <w:rPr>
            <w:sz w:val="24"/>
            <w:szCs w:val="24"/>
          </w:rPr>
          <w:t>the proposed techniques</w:t>
        </w:r>
      </w:ins>
      <w:r w:rsidRPr="00B702A1">
        <w:rPr>
          <w:sz w:val="24"/>
          <w:szCs w:val="24"/>
          <w:rPrChange w:id="4930" w:author="Artin" w:date="2023-08-27T16:16:00Z">
            <w:rPr>
              <w:rFonts w:asciiTheme="minorHAnsi" w:hAnsiTheme="minorHAnsi"/>
              <w:color w:val="000000" w:themeColor="text1"/>
            </w:rPr>
          </w:rPrChange>
        </w:rPr>
        <w:t xml:space="preserve"> can be </w:t>
      </w:r>
      <w:del w:id="4931" w:author="Artin" w:date="2023-08-27T16:16:00Z">
        <w:r w:rsidR="00217555" w:rsidRPr="00B702A1">
          <w:rPr>
            <w:rFonts w:cstheme="minorHAnsi"/>
            <w:color w:val="000000" w:themeColor="text1"/>
            <w:sz w:val="24"/>
            <w:szCs w:val="24"/>
          </w:rPr>
          <w:delText>used as</w:delText>
        </w:r>
      </w:del>
      <w:ins w:id="4932" w:author="Artin" w:date="2023-08-27T16:16:00Z">
        <w:r w:rsidRPr="00B702A1">
          <w:rPr>
            <w:sz w:val="24"/>
            <w:szCs w:val="24"/>
          </w:rPr>
          <w:t>more</w:t>
        </w:r>
      </w:ins>
      <w:r w:rsidRPr="00B702A1">
        <w:rPr>
          <w:sz w:val="24"/>
          <w:szCs w:val="24"/>
          <w:rPrChange w:id="4933" w:author="Artin" w:date="2023-08-27T16:16:00Z">
            <w:rPr>
              <w:rFonts w:asciiTheme="minorHAnsi" w:hAnsiTheme="minorHAnsi"/>
              <w:color w:val="000000" w:themeColor="text1"/>
            </w:rPr>
          </w:rPrChange>
        </w:rPr>
        <w:t xml:space="preserve"> reliable tools for </w:t>
      </w:r>
      <w:del w:id="4934" w:author="Artin" w:date="2023-08-27T16:16:00Z">
        <w:r w:rsidR="00217555" w:rsidRPr="00B702A1">
          <w:rPr>
            <w:rFonts w:cstheme="minorHAnsi"/>
            <w:color w:val="000000" w:themeColor="text1"/>
            <w:sz w:val="24"/>
            <w:szCs w:val="24"/>
          </w:rPr>
          <w:delText>accurate and efficient diagnosis</w:delText>
        </w:r>
      </w:del>
      <w:ins w:id="4935" w:author="Artin" w:date="2023-08-27T16:16:00Z">
        <w:r w:rsidRPr="00B702A1">
          <w:rPr>
            <w:sz w:val="24"/>
            <w:szCs w:val="24"/>
          </w:rPr>
          <w:t>improving classification accuracy as well as a higher level</w:t>
        </w:r>
      </w:ins>
      <w:r w:rsidRPr="00B702A1">
        <w:rPr>
          <w:sz w:val="24"/>
          <w:szCs w:val="24"/>
          <w:rPrChange w:id="4936" w:author="Artin" w:date="2023-08-27T16:16:00Z">
            <w:rPr>
              <w:rFonts w:asciiTheme="minorHAnsi" w:hAnsiTheme="minorHAnsi"/>
              <w:color w:val="000000" w:themeColor="text1"/>
            </w:rPr>
          </w:rPrChange>
        </w:rPr>
        <w:t xml:space="preserve"> of </w:t>
      </w:r>
      <w:del w:id="4937" w:author="Artin" w:date="2023-08-27T16:16:00Z">
        <w:r w:rsidR="00217555" w:rsidRPr="00B702A1">
          <w:rPr>
            <w:rFonts w:cstheme="minorHAnsi"/>
            <w:color w:val="000000" w:themeColor="text1"/>
            <w:sz w:val="24"/>
            <w:szCs w:val="24"/>
          </w:rPr>
          <w:delText>thoracic diseases. Further research is needed to explore the potential benefits of these methods</w:delText>
        </w:r>
      </w:del>
      <w:ins w:id="4938" w:author="Artin" w:date="2023-08-27T16:16:00Z">
        <w:r w:rsidRPr="00B702A1">
          <w:rPr>
            <w:sz w:val="24"/>
            <w:szCs w:val="24"/>
          </w:rPr>
          <w:t>interpretability</w:t>
        </w:r>
      </w:ins>
      <w:r w:rsidRPr="00B702A1">
        <w:rPr>
          <w:sz w:val="24"/>
          <w:szCs w:val="24"/>
          <w:rPrChange w:id="4939" w:author="Artin" w:date="2023-08-27T16:16:00Z">
            <w:rPr>
              <w:rFonts w:asciiTheme="minorHAnsi" w:hAnsiTheme="minorHAnsi"/>
              <w:color w:val="000000" w:themeColor="text1"/>
            </w:rPr>
          </w:rPrChange>
        </w:rPr>
        <w:t xml:space="preserve"> in </w:t>
      </w:r>
      <w:del w:id="4940" w:author="Artin" w:date="2023-08-27T16:16:00Z">
        <w:r w:rsidR="00217555" w:rsidRPr="00B702A1">
          <w:rPr>
            <w:rFonts w:cstheme="minorHAnsi"/>
            <w:color w:val="000000" w:themeColor="text1"/>
            <w:sz w:val="24"/>
            <w:szCs w:val="24"/>
          </w:rPr>
          <w:delText>clinical practice</w:delText>
        </w:r>
      </w:del>
      <w:ins w:id="4941" w:author="Artin" w:date="2023-08-27T16:16:00Z">
        <w:r w:rsidRPr="00B702A1">
          <w:rPr>
            <w:sz w:val="24"/>
            <w:szCs w:val="24"/>
          </w:rPr>
          <w:t>the findings</w:t>
        </w:r>
      </w:ins>
      <w:r w:rsidRPr="00B702A1">
        <w:rPr>
          <w:sz w:val="24"/>
          <w:szCs w:val="24"/>
          <w:rPrChange w:id="4942" w:author="Artin" w:date="2023-08-27T16:16:00Z">
            <w:rPr>
              <w:rFonts w:asciiTheme="minorHAnsi" w:hAnsiTheme="minorHAnsi"/>
              <w:color w:val="000000" w:themeColor="text1"/>
            </w:rPr>
          </w:rPrChange>
        </w:rPr>
        <w:t>.</w:t>
      </w:r>
    </w:p>
    <w:p w14:paraId="0BEBDE88" w14:textId="77777777" w:rsidR="00CA6F40" w:rsidRPr="00B702A1" w:rsidRDefault="00CA6F40" w:rsidP="00B702A1">
      <w:pPr>
        <w:spacing w:line="276" w:lineRule="auto"/>
        <w:rPr>
          <w:ins w:id="4943" w:author="Artin" w:date="2023-08-27T16:16:00Z"/>
          <w:sz w:val="24"/>
          <w:szCs w:val="24"/>
        </w:rPr>
      </w:pPr>
    </w:p>
    <w:p w14:paraId="0A04AB3E" w14:textId="77777777" w:rsidR="00217555" w:rsidRPr="00B702A1" w:rsidRDefault="00CA6F40" w:rsidP="00B702A1">
      <w:pPr>
        <w:spacing w:after="0" w:line="276" w:lineRule="auto"/>
        <w:rPr>
          <w:del w:id="4944" w:author="Artin" w:date="2023-08-27T16:16:00Z"/>
          <w:rFonts w:cstheme="minorHAnsi"/>
          <w:color w:val="000000" w:themeColor="text1"/>
          <w:kern w:val="0"/>
          <w:sz w:val="24"/>
          <w:szCs w:val="24"/>
          <w14:ligatures w14:val="none"/>
        </w:rPr>
      </w:pPr>
      <w:r w:rsidRPr="00B702A1">
        <w:rPr>
          <w:sz w:val="24"/>
          <w:szCs w:val="24"/>
          <w:rPrChange w:id="4945" w:author="Artin" w:date="2023-08-27T16:16:00Z">
            <w:rPr>
              <w:rFonts w:asciiTheme="minorHAnsi" w:hAnsiTheme="minorHAnsi"/>
              <w:color w:val="000000" w:themeColor="text1"/>
            </w:rPr>
          </w:rPrChange>
        </w:rPr>
        <w:t xml:space="preserve">The </w:t>
      </w:r>
      <w:del w:id="4946" w:author="Artin" w:date="2023-08-27T16:16:00Z">
        <w:r w:rsidR="00217555" w:rsidRPr="00B702A1">
          <w:rPr>
            <w:rFonts w:asciiTheme="minorHAnsi" w:hAnsiTheme="minorHAnsi" w:cstheme="minorHAnsi"/>
            <w:color w:val="000000" w:themeColor="text1"/>
            <w:szCs w:val="24"/>
          </w:rPr>
          <w:delText>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delText>
        </w:r>
      </w:del>
    </w:p>
    <w:p w14:paraId="72C4C239" w14:textId="7B84689D" w:rsidR="00CA6F40" w:rsidRPr="00B702A1" w:rsidRDefault="00217555" w:rsidP="00B702A1">
      <w:pPr>
        <w:spacing w:line="276" w:lineRule="auto"/>
        <w:rPr>
          <w:sz w:val="24"/>
          <w:szCs w:val="24"/>
          <w:rPrChange w:id="4947" w:author="Artin" w:date="2023-08-27T16:16:00Z">
            <w:rPr>
              <w:rFonts w:asciiTheme="minorHAnsi" w:hAnsiTheme="minorHAnsi"/>
              <w:color w:val="000000" w:themeColor="text1"/>
            </w:rPr>
          </w:rPrChange>
        </w:rPr>
        <w:pPrChange w:id="4948" w:author="Artin" w:date="2023-08-27T16:16:00Z">
          <w:pPr>
            <w:spacing w:after="0"/>
          </w:pPr>
        </w:pPrChange>
      </w:pPr>
      <w:del w:id="4949" w:author="Artin" w:date="2023-08-27T16:16:00Z">
        <w:r w:rsidRPr="00B702A1">
          <w:rPr>
            <w:rFonts w:cstheme="minorHAnsi"/>
            <w:color w:val="000000" w:themeColor="text1"/>
            <w:sz w:val="24"/>
            <w:szCs w:val="24"/>
          </w:rPr>
          <w:delText xml:space="preserve">In essence, both the </w:delText>
        </w:r>
      </w:del>
      <w:proofErr w:type="gramStart"/>
      <w:r w:rsidR="00CA6F40" w:rsidRPr="00B702A1">
        <w:rPr>
          <w:sz w:val="24"/>
          <w:szCs w:val="24"/>
          <w:rPrChange w:id="4950" w:author="Artin" w:date="2023-08-27T16:16:00Z">
            <w:rPr>
              <w:rFonts w:asciiTheme="minorHAnsi" w:hAnsiTheme="minorHAnsi"/>
              <w:color w:val="000000" w:themeColor="text1"/>
            </w:rPr>
          </w:rPrChange>
        </w:rPr>
        <w:t>``loss''</w:t>
      </w:r>
      <w:proofErr w:type="gramEnd"/>
      <w:r w:rsidR="00CA6F40" w:rsidRPr="00B702A1">
        <w:rPr>
          <w:sz w:val="24"/>
          <w:szCs w:val="24"/>
          <w:rPrChange w:id="4951" w:author="Artin" w:date="2023-08-27T16:16:00Z">
            <w:rPr>
              <w:rFonts w:asciiTheme="minorHAnsi" w:hAnsiTheme="minorHAnsi"/>
              <w:color w:val="000000" w:themeColor="text1"/>
            </w:rPr>
          </w:rPrChange>
        </w:rPr>
        <w:t xml:space="preserve"> and ``logit'' techniques </w:t>
      </w:r>
      <w:del w:id="4952" w:author="Artin" w:date="2023-08-27T16:16:00Z">
        <w:r w:rsidRPr="00B702A1">
          <w:rPr>
            <w:rFonts w:cstheme="minorHAnsi"/>
            <w:color w:val="000000" w:themeColor="text1"/>
            <w:sz w:val="24"/>
            <w:szCs w:val="24"/>
          </w:rPr>
          <w:delText xml:space="preserve">effectively leverage </w:delText>
        </w:r>
      </w:del>
      <w:ins w:id="4953" w:author="Artin" w:date="2023-08-27T16:16:00Z">
        <w:r w:rsidR="00CA6F40" w:rsidRPr="00B702A1">
          <w:rPr>
            <w:sz w:val="24"/>
            <w:szCs w:val="24"/>
          </w:rPr>
          <w:t xml:space="preserve">harness the </w:t>
        </w:r>
      </w:ins>
      <w:r w:rsidR="00CA6F40" w:rsidRPr="00B702A1">
        <w:rPr>
          <w:sz w:val="24"/>
          <w:szCs w:val="24"/>
          <w:rPrChange w:id="4954" w:author="Artin" w:date="2023-08-27T16:16:00Z">
            <w:rPr>
              <w:rFonts w:asciiTheme="minorHAnsi" w:hAnsiTheme="minorHAnsi"/>
              <w:color w:val="000000" w:themeColor="text1"/>
            </w:rPr>
          </w:rPrChange>
        </w:rPr>
        <w:t xml:space="preserve">disease taxonomy to </w:t>
      </w:r>
      <w:del w:id="4955" w:author="Artin" w:date="2023-08-27T16:16:00Z">
        <w:r w:rsidRPr="00B702A1">
          <w:rPr>
            <w:rFonts w:cstheme="minorHAnsi"/>
            <w:color w:val="000000" w:themeColor="text1"/>
            <w:sz w:val="24"/>
            <w:szCs w:val="24"/>
          </w:rPr>
          <w:delText>bolster</w:delText>
        </w:r>
      </w:del>
      <w:ins w:id="4956" w:author="Artin" w:date="2023-08-27T16:16:00Z">
        <w:r w:rsidR="00CA6F40" w:rsidRPr="00B702A1">
          <w:rPr>
            <w:sz w:val="24"/>
            <w:szCs w:val="24"/>
          </w:rPr>
          <w:t>enhance</w:t>
        </w:r>
      </w:ins>
      <w:r w:rsidR="00CA6F40" w:rsidRPr="00B702A1">
        <w:rPr>
          <w:sz w:val="24"/>
          <w:szCs w:val="24"/>
          <w:rPrChange w:id="4957" w:author="Artin" w:date="2023-08-27T16:16:00Z">
            <w:rPr>
              <w:rFonts w:asciiTheme="minorHAnsi" w:hAnsiTheme="minorHAnsi"/>
              <w:color w:val="000000" w:themeColor="text1"/>
            </w:rPr>
          </w:rPrChange>
        </w:rPr>
        <w:t xml:space="preserve"> classification performance, </w:t>
      </w:r>
      <w:del w:id="4958" w:author="Artin" w:date="2023-08-27T16:16:00Z">
        <w:r w:rsidRPr="00B702A1">
          <w:rPr>
            <w:rFonts w:cstheme="minorHAnsi"/>
            <w:color w:val="000000" w:themeColor="text1"/>
            <w:sz w:val="24"/>
            <w:szCs w:val="24"/>
          </w:rPr>
          <w:delText>reinforcing</w:delText>
        </w:r>
      </w:del>
      <w:ins w:id="4959" w:author="Artin" w:date="2023-08-27T16:16:00Z">
        <w:r w:rsidR="00CA6F40" w:rsidRPr="00B702A1">
          <w:rPr>
            <w:sz w:val="24"/>
            <w:szCs w:val="24"/>
          </w:rPr>
          <w:t>underscoring</w:t>
        </w:r>
      </w:ins>
      <w:r w:rsidR="00CA6F40" w:rsidRPr="00B702A1">
        <w:rPr>
          <w:sz w:val="24"/>
          <w:szCs w:val="24"/>
          <w:rPrChange w:id="4960" w:author="Artin" w:date="2023-08-27T16:16:00Z">
            <w:rPr>
              <w:rFonts w:asciiTheme="minorHAnsi" w:hAnsiTheme="minorHAnsi"/>
              <w:color w:val="000000" w:themeColor="text1"/>
            </w:rPr>
          </w:rPrChange>
        </w:rPr>
        <w:t xml:space="preserve"> the </w:t>
      </w:r>
      <w:del w:id="4961" w:author="Artin" w:date="2023-08-27T16:16:00Z">
        <w:r w:rsidRPr="00B702A1">
          <w:rPr>
            <w:rFonts w:cstheme="minorHAnsi"/>
            <w:color w:val="000000" w:themeColor="text1"/>
            <w:sz w:val="24"/>
            <w:szCs w:val="24"/>
          </w:rPr>
          <w:delText>significance</w:delText>
        </w:r>
      </w:del>
      <w:ins w:id="4962" w:author="Artin" w:date="2023-08-27T16:16:00Z">
        <w:r w:rsidR="00CA6F40" w:rsidRPr="00B702A1">
          <w:rPr>
            <w:sz w:val="24"/>
            <w:szCs w:val="24"/>
          </w:rPr>
          <w:t>value</w:t>
        </w:r>
      </w:ins>
      <w:r w:rsidR="00CA6F40" w:rsidRPr="00B702A1">
        <w:rPr>
          <w:sz w:val="24"/>
          <w:szCs w:val="24"/>
          <w:rPrChange w:id="4963" w:author="Artin" w:date="2023-08-27T16:16:00Z">
            <w:rPr>
              <w:rFonts w:asciiTheme="minorHAnsi" w:hAnsiTheme="minorHAnsi"/>
              <w:color w:val="000000" w:themeColor="text1"/>
            </w:rPr>
          </w:rPrChange>
        </w:rPr>
        <w:t xml:space="preserve"> of </w:t>
      </w:r>
      <w:del w:id="4964" w:author="Artin" w:date="2023-08-27T16:16:00Z">
        <w:r w:rsidRPr="00B702A1">
          <w:rPr>
            <w:rFonts w:cstheme="minorHAnsi"/>
            <w:color w:val="000000" w:themeColor="text1"/>
            <w:sz w:val="24"/>
            <w:szCs w:val="24"/>
          </w:rPr>
          <w:delText>exploiting</w:delText>
        </w:r>
      </w:del>
      <w:ins w:id="4965" w:author="Artin" w:date="2023-08-27T16:16:00Z">
        <w:r w:rsidR="00CA6F40" w:rsidRPr="00B702A1">
          <w:rPr>
            <w:sz w:val="24"/>
            <w:szCs w:val="24"/>
          </w:rPr>
          <w:t>using</w:t>
        </w:r>
      </w:ins>
      <w:r w:rsidR="00CA6F40" w:rsidRPr="00B702A1">
        <w:rPr>
          <w:sz w:val="24"/>
          <w:szCs w:val="24"/>
          <w:rPrChange w:id="4966" w:author="Artin" w:date="2023-08-27T16:16:00Z">
            <w:rPr>
              <w:rFonts w:asciiTheme="minorHAnsi" w:hAnsiTheme="minorHAnsi"/>
              <w:color w:val="000000" w:themeColor="text1"/>
            </w:rPr>
          </w:rPrChange>
        </w:rPr>
        <w:t xml:space="preserve"> label relationships in classification tasks. </w:t>
      </w:r>
      <w:del w:id="4967" w:author="Artin" w:date="2023-08-27T16:16:00Z">
        <w:r w:rsidRPr="00B702A1">
          <w:rPr>
            <w:rFonts w:cstheme="minorHAnsi"/>
            <w:color w:val="000000" w:themeColor="text1"/>
            <w:sz w:val="24"/>
            <w:szCs w:val="24"/>
          </w:rPr>
          <w:delText xml:space="preserve">Moreover, these </w:delText>
        </w:r>
      </w:del>
      <w:ins w:id="4968" w:author="Artin" w:date="2023-08-27T16:16:00Z">
        <w:r w:rsidR="00CA6F40" w:rsidRPr="00B702A1">
          <w:rPr>
            <w:sz w:val="24"/>
            <w:szCs w:val="24"/>
          </w:rPr>
          <w:t xml:space="preserve">These </w:t>
        </w:r>
      </w:ins>
      <w:r w:rsidR="00CA6F40" w:rsidRPr="00B702A1">
        <w:rPr>
          <w:sz w:val="24"/>
          <w:szCs w:val="24"/>
          <w:rPrChange w:id="4969" w:author="Artin" w:date="2023-08-27T16:16:00Z">
            <w:rPr>
              <w:rFonts w:asciiTheme="minorHAnsi" w:hAnsiTheme="minorHAnsi"/>
              <w:color w:val="000000" w:themeColor="text1"/>
            </w:rPr>
          </w:rPrChange>
        </w:rPr>
        <w:t xml:space="preserve">hierarchical techniques </w:t>
      </w:r>
      <w:del w:id="4970" w:author="Artin" w:date="2023-08-27T16:16:00Z">
        <w:r w:rsidRPr="00B702A1">
          <w:rPr>
            <w:rFonts w:cstheme="minorHAnsi"/>
            <w:color w:val="000000" w:themeColor="text1"/>
            <w:sz w:val="24"/>
            <w:szCs w:val="24"/>
          </w:rPr>
          <w:delText>can</w:delText>
        </w:r>
      </w:del>
      <w:ins w:id="4971" w:author="Artin" w:date="2023-08-27T16:16:00Z">
        <w:r w:rsidR="00CA6F40" w:rsidRPr="00B702A1">
          <w:rPr>
            <w:sz w:val="24"/>
            <w:szCs w:val="24"/>
          </w:rPr>
          <w:t>could</w:t>
        </w:r>
      </w:ins>
      <w:r w:rsidR="00CA6F40" w:rsidRPr="00B702A1">
        <w:rPr>
          <w:sz w:val="24"/>
          <w:szCs w:val="24"/>
          <w:rPrChange w:id="4972" w:author="Artin" w:date="2023-08-27T16:16:00Z">
            <w:rPr>
              <w:rFonts w:asciiTheme="minorHAnsi" w:hAnsiTheme="minorHAnsi"/>
              <w:color w:val="000000" w:themeColor="text1"/>
            </w:rPr>
          </w:rPrChange>
        </w:rPr>
        <w:t xml:space="preserve"> potentially aid </w:t>
      </w:r>
      <w:del w:id="4973" w:author="Artin" w:date="2023-08-27T16:16:00Z">
        <w:r w:rsidRPr="00B702A1">
          <w:rPr>
            <w:rFonts w:cstheme="minorHAnsi"/>
            <w:color w:val="000000" w:themeColor="text1"/>
            <w:sz w:val="24"/>
            <w:szCs w:val="24"/>
          </w:rPr>
          <w:delText>clinicians</w:delText>
        </w:r>
      </w:del>
      <w:ins w:id="4974" w:author="Artin" w:date="2023-08-27T16:16:00Z">
        <w:r w:rsidR="00CA6F40" w:rsidRPr="00B702A1">
          <w:rPr>
            <w:sz w:val="24"/>
            <w:szCs w:val="24"/>
          </w:rPr>
          <w:t>healthcare professionals</w:t>
        </w:r>
      </w:ins>
      <w:r w:rsidR="00CA6F40" w:rsidRPr="00B702A1">
        <w:rPr>
          <w:sz w:val="24"/>
          <w:szCs w:val="24"/>
          <w:rPrChange w:id="4975" w:author="Artin" w:date="2023-08-27T16:16:00Z">
            <w:rPr>
              <w:rFonts w:asciiTheme="minorHAnsi" w:hAnsiTheme="minorHAnsi"/>
              <w:color w:val="000000" w:themeColor="text1"/>
            </w:rPr>
          </w:rPrChange>
        </w:rPr>
        <w:t xml:space="preserve"> by </w:t>
      </w:r>
      <w:del w:id="4976" w:author="Artin" w:date="2023-08-27T16:16:00Z">
        <w:r w:rsidRPr="00B702A1">
          <w:rPr>
            <w:rFonts w:cstheme="minorHAnsi"/>
            <w:color w:val="000000" w:themeColor="text1"/>
            <w:sz w:val="24"/>
            <w:szCs w:val="24"/>
          </w:rPr>
          <w:delText>improving</w:delText>
        </w:r>
      </w:del>
      <w:ins w:id="4977" w:author="Artin" w:date="2023-08-27T16:16:00Z">
        <w:r w:rsidR="00CA6F40" w:rsidRPr="00B702A1">
          <w:rPr>
            <w:sz w:val="24"/>
            <w:szCs w:val="24"/>
          </w:rPr>
          <w:t>enhancing</w:t>
        </w:r>
      </w:ins>
      <w:r w:rsidR="00CA6F40" w:rsidRPr="00B702A1">
        <w:rPr>
          <w:sz w:val="24"/>
          <w:szCs w:val="24"/>
          <w:rPrChange w:id="4978" w:author="Artin" w:date="2023-08-27T16:16:00Z">
            <w:rPr>
              <w:rFonts w:asciiTheme="minorHAnsi" w:hAnsiTheme="minorHAnsi"/>
              <w:color w:val="000000" w:themeColor="text1"/>
            </w:rPr>
          </w:rPrChange>
        </w:rPr>
        <w:t xml:space="preserve"> the </w:t>
      </w:r>
      <w:del w:id="4979" w:author="Artin" w:date="2023-08-27T16:16:00Z">
        <w:r w:rsidRPr="00B702A1">
          <w:rPr>
            <w:rFonts w:cstheme="minorHAnsi"/>
            <w:color w:val="000000" w:themeColor="text1"/>
            <w:sz w:val="24"/>
            <w:szCs w:val="24"/>
          </w:rPr>
          <w:delText>interpretability</w:delText>
        </w:r>
      </w:del>
      <w:ins w:id="4980" w:author="Artin" w:date="2023-08-27T16:16:00Z">
        <w:r w:rsidR="00CA6F40" w:rsidRPr="00B702A1">
          <w:rPr>
            <w:sz w:val="24"/>
            <w:szCs w:val="24"/>
          </w:rPr>
          <w:t>comprehensibility</w:t>
        </w:r>
      </w:ins>
      <w:r w:rsidR="00CA6F40" w:rsidRPr="00B702A1">
        <w:rPr>
          <w:sz w:val="24"/>
          <w:szCs w:val="24"/>
          <w:rPrChange w:id="4981" w:author="Artin" w:date="2023-08-27T16:16:00Z">
            <w:rPr>
              <w:rFonts w:asciiTheme="minorHAnsi" w:hAnsiTheme="minorHAnsi"/>
              <w:color w:val="000000" w:themeColor="text1"/>
            </w:rPr>
          </w:rPrChange>
        </w:rPr>
        <w:t xml:space="preserve"> of the </w:t>
      </w:r>
      <w:del w:id="4982" w:author="Artin" w:date="2023-08-27T16:16:00Z">
        <w:r w:rsidRPr="00B702A1">
          <w:rPr>
            <w:rFonts w:cstheme="minorHAnsi"/>
            <w:color w:val="000000" w:themeColor="text1"/>
            <w:sz w:val="24"/>
            <w:szCs w:val="24"/>
          </w:rPr>
          <w:delText>models'</w:delText>
        </w:r>
      </w:del>
      <w:ins w:id="4983" w:author="Artin" w:date="2023-08-27T16:16:00Z">
        <w:r w:rsidR="00CA6F40" w:rsidRPr="00B702A1">
          <w:rPr>
            <w:sz w:val="24"/>
            <w:szCs w:val="24"/>
          </w:rPr>
          <w:t>model's</w:t>
        </w:r>
      </w:ins>
      <w:r w:rsidR="00CA6F40" w:rsidRPr="00B702A1">
        <w:rPr>
          <w:sz w:val="24"/>
          <w:szCs w:val="24"/>
          <w:rPrChange w:id="4984" w:author="Artin" w:date="2023-08-27T16:16:00Z">
            <w:rPr>
              <w:rFonts w:asciiTheme="minorHAnsi" w:hAnsiTheme="minorHAnsi"/>
              <w:color w:val="000000" w:themeColor="text1"/>
            </w:rPr>
          </w:rPrChange>
        </w:rPr>
        <w:t xml:space="preserve"> predictions. </w:t>
      </w:r>
      <w:del w:id="4985" w:author="Artin" w:date="2023-08-27T16:16:00Z">
        <w:r w:rsidRPr="00B702A1">
          <w:rPr>
            <w:rFonts w:cstheme="minorHAnsi"/>
            <w:color w:val="000000" w:themeColor="text1"/>
            <w:sz w:val="24"/>
            <w:szCs w:val="24"/>
          </w:rPr>
          <w:delText>Exploring</w:delText>
        </w:r>
      </w:del>
      <w:ins w:id="4986" w:author="Artin" w:date="2023-08-27T16:16:00Z">
        <w:r w:rsidR="00CA6F40" w:rsidRPr="00B702A1">
          <w:rPr>
            <w:sz w:val="24"/>
            <w:szCs w:val="24"/>
          </w:rPr>
          <w:t>Providing</w:t>
        </w:r>
      </w:ins>
      <w:r w:rsidR="00CA6F40" w:rsidRPr="00B702A1">
        <w:rPr>
          <w:sz w:val="24"/>
          <w:szCs w:val="24"/>
          <w:rPrChange w:id="4987" w:author="Artin" w:date="2023-08-27T16:16:00Z">
            <w:rPr>
              <w:rFonts w:asciiTheme="minorHAnsi" w:hAnsiTheme="minorHAnsi"/>
              <w:color w:val="000000" w:themeColor="text1"/>
            </w:rPr>
          </w:rPrChange>
        </w:rPr>
        <w:t xml:space="preserve"> predictions </w:t>
      </w:r>
      <w:del w:id="4988" w:author="Artin" w:date="2023-08-27T16:16:00Z">
        <w:r w:rsidRPr="00B702A1">
          <w:rPr>
            <w:rFonts w:cstheme="minorHAnsi"/>
            <w:color w:val="000000" w:themeColor="text1"/>
            <w:sz w:val="24"/>
            <w:szCs w:val="24"/>
          </w:rPr>
          <w:delText>at</w:delText>
        </w:r>
      </w:del>
      <w:ins w:id="4989" w:author="Artin" w:date="2023-08-27T16:16:00Z">
        <w:r w:rsidR="00CA6F40" w:rsidRPr="00B702A1">
          <w:rPr>
            <w:sz w:val="24"/>
            <w:szCs w:val="24"/>
          </w:rPr>
          <w:t>with</w:t>
        </w:r>
      </w:ins>
      <w:r w:rsidR="00CA6F40" w:rsidRPr="00B702A1">
        <w:rPr>
          <w:sz w:val="24"/>
          <w:szCs w:val="24"/>
          <w:rPrChange w:id="4990" w:author="Artin" w:date="2023-08-27T16:16:00Z">
            <w:rPr>
              <w:rFonts w:asciiTheme="minorHAnsi" w:hAnsiTheme="minorHAnsi"/>
              <w:color w:val="000000" w:themeColor="text1"/>
            </w:rPr>
          </w:rPrChange>
        </w:rPr>
        <w:t xml:space="preserve"> varying </w:t>
      </w:r>
      <w:ins w:id="4991" w:author="Artin" w:date="2023-08-27T16:16:00Z">
        <w:r w:rsidR="00CA6F40" w:rsidRPr="00B702A1">
          <w:rPr>
            <w:sz w:val="24"/>
            <w:szCs w:val="24"/>
          </w:rPr>
          <w:t xml:space="preserve">detail </w:t>
        </w:r>
      </w:ins>
      <w:r w:rsidR="00CA6F40" w:rsidRPr="00B702A1">
        <w:rPr>
          <w:sz w:val="24"/>
          <w:szCs w:val="24"/>
          <w:rPrChange w:id="4992" w:author="Artin" w:date="2023-08-27T16:16:00Z">
            <w:rPr>
              <w:rFonts w:asciiTheme="minorHAnsi" w:hAnsiTheme="minorHAnsi"/>
              <w:color w:val="000000" w:themeColor="text1"/>
            </w:rPr>
          </w:rPrChange>
        </w:rPr>
        <w:t xml:space="preserve">levels </w:t>
      </w:r>
      <w:del w:id="4993" w:author="Artin" w:date="2023-08-27T16:16:00Z">
        <w:r w:rsidRPr="00B702A1">
          <w:rPr>
            <w:rFonts w:cstheme="minorHAnsi"/>
            <w:color w:val="000000" w:themeColor="text1"/>
            <w:sz w:val="24"/>
            <w:szCs w:val="24"/>
          </w:rPr>
          <w:delText xml:space="preserve">of granularity </w:delText>
        </w:r>
      </w:del>
      <w:r w:rsidR="00CA6F40" w:rsidRPr="00B702A1">
        <w:rPr>
          <w:sz w:val="24"/>
          <w:szCs w:val="24"/>
          <w:rPrChange w:id="4994" w:author="Artin" w:date="2023-08-27T16:16:00Z">
            <w:rPr>
              <w:rFonts w:asciiTheme="minorHAnsi" w:hAnsiTheme="minorHAnsi"/>
              <w:color w:val="000000" w:themeColor="text1"/>
            </w:rPr>
          </w:rPrChange>
        </w:rPr>
        <w:t xml:space="preserve">based on taxonomy could </w:t>
      </w:r>
      <w:del w:id="4995" w:author="Artin" w:date="2023-08-27T16:16:00Z">
        <w:r w:rsidRPr="00B702A1">
          <w:rPr>
            <w:rFonts w:cstheme="minorHAnsi"/>
            <w:color w:val="000000" w:themeColor="text1"/>
            <w:sz w:val="24"/>
            <w:szCs w:val="24"/>
          </w:rPr>
          <w:delText>facilitate</w:delText>
        </w:r>
      </w:del>
      <w:ins w:id="4996" w:author="Artin" w:date="2023-08-27T16:16:00Z">
        <w:r w:rsidR="00CA6F40" w:rsidRPr="00B702A1">
          <w:rPr>
            <w:sz w:val="24"/>
            <w:szCs w:val="24"/>
          </w:rPr>
          <w:t>enable</w:t>
        </w:r>
      </w:ins>
      <w:r w:rsidR="00CA6F40" w:rsidRPr="00B702A1">
        <w:rPr>
          <w:sz w:val="24"/>
          <w:szCs w:val="24"/>
          <w:rPrChange w:id="4997" w:author="Artin" w:date="2023-08-27T16:16:00Z">
            <w:rPr>
              <w:rFonts w:asciiTheme="minorHAnsi" w:hAnsiTheme="minorHAnsi"/>
              <w:color w:val="000000" w:themeColor="text1"/>
            </w:rPr>
          </w:rPrChange>
        </w:rPr>
        <w:t xml:space="preserve"> personalized diagnoses </w:t>
      </w:r>
      <w:del w:id="4998" w:author="Artin" w:date="2023-08-27T16:16:00Z">
        <w:r w:rsidRPr="00B702A1">
          <w:rPr>
            <w:rFonts w:cstheme="minorHAnsi"/>
            <w:color w:val="000000" w:themeColor="text1"/>
            <w:sz w:val="24"/>
            <w:szCs w:val="24"/>
          </w:rPr>
          <w:delText>tailored to</w:delText>
        </w:r>
      </w:del>
      <w:ins w:id="4999" w:author="Artin" w:date="2023-08-27T16:16:00Z">
        <w:r w:rsidR="00CA6F40" w:rsidRPr="00B702A1">
          <w:rPr>
            <w:sz w:val="24"/>
            <w:szCs w:val="24"/>
          </w:rPr>
          <w:t>that better meet</w:t>
        </w:r>
      </w:ins>
      <w:r w:rsidR="00CA6F40" w:rsidRPr="00B702A1">
        <w:rPr>
          <w:sz w:val="24"/>
          <w:szCs w:val="24"/>
          <w:rPrChange w:id="5000" w:author="Artin" w:date="2023-08-27T16:16:00Z">
            <w:rPr>
              <w:rFonts w:asciiTheme="minorHAnsi" w:hAnsiTheme="minorHAnsi"/>
              <w:color w:val="000000" w:themeColor="text1"/>
            </w:rPr>
          </w:rPrChange>
        </w:rPr>
        <w:t xml:space="preserve"> individual clinical needs. </w:t>
      </w:r>
      <w:del w:id="5001" w:author="Artin" w:date="2023-08-27T16:16:00Z">
        <w:r w:rsidRPr="00B702A1">
          <w:rPr>
            <w:rFonts w:cstheme="minorHAnsi"/>
            <w:color w:val="000000" w:themeColor="text1"/>
            <w:sz w:val="24"/>
            <w:szCs w:val="24"/>
          </w:rPr>
          <w:delText xml:space="preserve"> Additionally</w:delText>
        </w:r>
      </w:del>
      <w:ins w:id="5002" w:author="Artin" w:date="2023-08-27T16:16:00Z">
        <w:r w:rsidR="00CA6F40" w:rsidRPr="00B702A1">
          <w:rPr>
            <w:sz w:val="24"/>
            <w:szCs w:val="24"/>
          </w:rPr>
          <w:t>Moreover</w:t>
        </w:r>
      </w:ins>
      <w:r w:rsidR="00CA6F40" w:rsidRPr="00B702A1">
        <w:rPr>
          <w:sz w:val="24"/>
          <w:szCs w:val="24"/>
          <w:rPrChange w:id="5003" w:author="Artin" w:date="2023-08-27T16:16:00Z">
            <w:rPr>
              <w:rFonts w:asciiTheme="minorHAnsi" w:hAnsiTheme="minorHAnsi"/>
              <w:color w:val="000000" w:themeColor="text1"/>
            </w:rPr>
          </w:rPrChange>
        </w:rPr>
        <w:t xml:space="preserve">, the techniques could be integrated into computer-aided diagnosis systems to </w:t>
      </w:r>
      <w:del w:id="5004" w:author="Artin" w:date="2023-08-27T16:16:00Z">
        <w:r w:rsidRPr="00B702A1">
          <w:rPr>
            <w:rFonts w:cstheme="minorHAnsi"/>
            <w:color w:val="000000" w:themeColor="text1"/>
            <w:sz w:val="24"/>
            <w:szCs w:val="24"/>
          </w:rPr>
          <w:delText>provide</w:delText>
        </w:r>
      </w:del>
      <w:ins w:id="5005" w:author="Artin" w:date="2023-08-27T16:16:00Z">
        <w:r w:rsidR="00CA6F40" w:rsidRPr="00B702A1">
          <w:rPr>
            <w:sz w:val="24"/>
            <w:szCs w:val="24"/>
          </w:rPr>
          <w:t>deliver</w:t>
        </w:r>
      </w:ins>
      <w:r w:rsidR="00CA6F40" w:rsidRPr="00B702A1">
        <w:rPr>
          <w:sz w:val="24"/>
          <w:szCs w:val="24"/>
          <w:rPrChange w:id="5006" w:author="Artin" w:date="2023-08-27T16:16:00Z">
            <w:rPr>
              <w:rFonts w:asciiTheme="minorHAnsi" w:hAnsiTheme="minorHAnsi"/>
              <w:color w:val="000000" w:themeColor="text1"/>
            </w:rPr>
          </w:rPrChange>
        </w:rPr>
        <w:t xml:space="preserve"> more </w:t>
      </w:r>
      <w:del w:id="5007" w:author="Artin" w:date="2023-08-27T16:16:00Z">
        <w:r w:rsidRPr="00B702A1">
          <w:rPr>
            <w:rFonts w:cstheme="minorHAnsi"/>
            <w:color w:val="000000" w:themeColor="text1"/>
            <w:sz w:val="24"/>
            <w:szCs w:val="24"/>
          </w:rPr>
          <w:delText>accurate</w:delText>
        </w:r>
      </w:del>
      <w:ins w:id="5008" w:author="Artin" w:date="2023-08-27T16:16:00Z">
        <w:r w:rsidR="00CA6F40" w:rsidRPr="00B702A1">
          <w:rPr>
            <w:sz w:val="24"/>
            <w:szCs w:val="24"/>
          </w:rPr>
          <w:t>precise</w:t>
        </w:r>
      </w:ins>
      <w:r w:rsidR="00CA6F40" w:rsidRPr="00B702A1">
        <w:rPr>
          <w:sz w:val="24"/>
          <w:szCs w:val="24"/>
          <w:rPrChange w:id="5009" w:author="Artin" w:date="2023-08-27T16:16:00Z">
            <w:rPr>
              <w:rFonts w:asciiTheme="minorHAnsi" w:hAnsiTheme="minorHAnsi"/>
              <w:color w:val="000000" w:themeColor="text1"/>
            </w:rPr>
          </w:rPrChange>
        </w:rPr>
        <w:t xml:space="preserve"> and efficient diagnoses, </w:t>
      </w:r>
      <w:del w:id="5010" w:author="Artin" w:date="2023-08-27T16:16:00Z">
        <w:r w:rsidRPr="00B702A1">
          <w:rPr>
            <w:rFonts w:cstheme="minorHAnsi"/>
            <w:color w:val="000000" w:themeColor="text1"/>
            <w:sz w:val="24"/>
            <w:szCs w:val="24"/>
          </w:rPr>
          <w:delText>potentially</w:delText>
        </w:r>
      </w:del>
      <w:ins w:id="5011" w:author="Artin" w:date="2023-08-27T16:16:00Z">
        <w:r w:rsidR="00CA6F40" w:rsidRPr="00B702A1">
          <w:rPr>
            <w:sz w:val="24"/>
            <w:szCs w:val="24"/>
          </w:rPr>
          <w:t>possibly</w:t>
        </w:r>
      </w:ins>
      <w:r w:rsidR="00CA6F40" w:rsidRPr="00B702A1">
        <w:rPr>
          <w:sz w:val="24"/>
          <w:szCs w:val="24"/>
          <w:rPrChange w:id="5012" w:author="Artin" w:date="2023-08-27T16:16:00Z">
            <w:rPr>
              <w:rFonts w:asciiTheme="minorHAnsi" w:hAnsiTheme="minorHAnsi"/>
              <w:color w:val="000000" w:themeColor="text1"/>
            </w:rPr>
          </w:rPrChange>
        </w:rPr>
        <w:t xml:space="preserve"> reducing </w:t>
      </w:r>
      <w:del w:id="5013" w:author="Artin" w:date="2023-08-27T16:16:00Z">
        <w:r w:rsidRPr="00B702A1">
          <w:rPr>
            <w:rFonts w:cstheme="minorHAnsi"/>
            <w:color w:val="000000" w:themeColor="text1"/>
            <w:sz w:val="24"/>
            <w:szCs w:val="24"/>
          </w:rPr>
          <w:delText>the</w:delText>
        </w:r>
      </w:del>
      <w:ins w:id="5014" w:author="Artin" w:date="2023-08-27T16:16:00Z">
        <w:r w:rsidR="00CA6F40" w:rsidRPr="00B702A1">
          <w:rPr>
            <w:sz w:val="24"/>
            <w:szCs w:val="24"/>
          </w:rPr>
          <w:t>clinicians'</w:t>
        </w:r>
      </w:ins>
      <w:r w:rsidR="00CA6F40" w:rsidRPr="00B702A1">
        <w:rPr>
          <w:sz w:val="24"/>
          <w:szCs w:val="24"/>
          <w:rPrChange w:id="5015" w:author="Artin" w:date="2023-08-27T16:16:00Z">
            <w:rPr>
              <w:rFonts w:asciiTheme="minorHAnsi" w:hAnsiTheme="minorHAnsi"/>
              <w:color w:val="000000" w:themeColor="text1"/>
            </w:rPr>
          </w:rPrChange>
        </w:rPr>
        <w:t xml:space="preserve"> workload</w:t>
      </w:r>
      <w:del w:id="5016" w:author="Artin" w:date="2023-08-27T16:16:00Z">
        <w:r w:rsidRPr="00B702A1">
          <w:rPr>
            <w:rFonts w:cstheme="minorHAnsi"/>
            <w:color w:val="000000" w:themeColor="text1"/>
            <w:sz w:val="24"/>
            <w:szCs w:val="24"/>
          </w:rPr>
          <w:delText xml:space="preserve"> of clinicians</w:delText>
        </w:r>
      </w:del>
      <w:r w:rsidR="00CA6F40" w:rsidRPr="00B702A1">
        <w:rPr>
          <w:sz w:val="24"/>
          <w:szCs w:val="24"/>
          <w:rPrChange w:id="5017" w:author="Artin" w:date="2023-08-27T16:16:00Z">
            <w:rPr>
              <w:rFonts w:asciiTheme="minorHAnsi" w:hAnsiTheme="minorHAnsi"/>
              <w:color w:val="000000" w:themeColor="text1"/>
            </w:rPr>
          </w:rPrChange>
        </w:rPr>
        <w:t xml:space="preserve"> and improving patient outcomes.</w:t>
      </w:r>
    </w:p>
    <w:p w14:paraId="015BF51B" w14:textId="21AE4AD2" w:rsidR="00CA6F40" w:rsidRPr="00B702A1" w:rsidRDefault="00217555" w:rsidP="00B702A1">
      <w:pPr>
        <w:spacing w:line="276" w:lineRule="auto"/>
        <w:rPr>
          <w:ins w:id="5018" w:author="Artin" w:date="2023-08-27T16:16:00Z"/>
          <w:sz w:val="24"/>
          <w:szCs w:val="24"/>
        </w:rPr>
      </w:pPr>
      <w:del w:id="5019" w:author="Artin" w:date="2023-08-27T16:16:00Z">
        <w:r w:rsidRPr="00B702A1">
          <w:rPr>
            <w:rFonts w:cstheme="minorHAnsi"/>
            <w:color w:val="000000" w:themeColor="text1"/>
            <w:sz w:val="24"/>
            <w:szCs w:val="24"/>
          </w:rPr>
          <w:delText>However, these methodologies exhibit certain constraints. Extending these methodologies</w:delText>
        </w:r>
      </w:del>
    </w:p>
    <w:p w14:paraId="3FD6AB9B" w14:textId="140AC0A9" w:rsidR="00CA6F40" w:rsidRPr="00B702A1" w:rsidRDefault="00CA6F40" w:rsidP="00B702A1">
      <w:pPr>
        <w:spacing w:line="276" w:lineRule="auto"/>
        <w:rPr>
          <w:sz w:val="24"/>
          <w:szCs w:val="24"/>
          <w:rPrChange w:id="5020" w:author="Artin" w:date="2023-08-27T16:16:00Z">
            <w:rPr>
              <w:rFonts w:asciiTheme="minorHAnsi" w:hAnsiTheme="minorHAnsi"/>
              <w:color w:val="000000" w:themeColor="text1"/>
            </w:rPr>
          </w:rPrChange>
        </w:rPr>
        <w:pPrChange w:id="5021" w:author="Artin" w:date="2023-08-27T16:16:00Z">
          <w:pPr>
            <w:spacing w:after="0"/>
          </w:pPr>
        </w:pPrChange>
      </w:pPr>
      <w:ins w:id="5022" w:author="Artin" w:date="2023-08-27T16:16:00Z">
        <w:r w:rsidRPr="00B702A1">
          <w:rPr>
            <w:sz w:val="24"/>
            <w:szCs w:val="24"/>
          </w:rPr>
          <w:t>However, further research is needed to explore their potential benefits in a clinical setting. There are also some limitations to these methods. For example, applying these techniques</w:t>
        </w:r>
      </w:ins>
      <w:r w:rsidRPr="00B702A1">
        <w:rPr>
          <w:sz w:val="24"/>
          <w:szCs w:val="24"/>
          <w:rPrChange w:id="5023" w:author="Artin" w:date="2023-08-27T16:16:00Z">
            <w:rPr>
              <w:rFonts w:asciiTheme="minorHAnsi" w:hAnsiTheme="minorHAnsi"/>
              <w:color w:val="000000" w:themeColor="text1"/>
            </w:rPr>
          </w:rPrChange>
        </w:rPr>
        <w:t xml:space="preserve"> to other applications would necessitate the </w:t>
      </w:r>
      <w:del w:id="5024" w:author="Artin" w:date="2023-08-27T16:16:00Z">
        <w:r w:rsidR="00217555" w:rsidRPr="00B702A1">
          <w:rPr>
            <w:rFonts w:cstheme="minorHAnsi"/>
            <w:color w:val="000000" w:themeColor="text1"/>
            <w:sz w:val="24"/>
            <w:szCs w:val="24"/>
          </w:rPr>
          <w:delText>development</w:delText>
        </w:r>
      </w:del>
      <w:ins w:id="5025" w:author="Artin" w:date="2023-08-27T16:16:00Z">
        <w:r w:rsidRPr="00B702A1">
          <w:rPr>
            <w:sz w:val="24"/>
            <w:szCs w:val="24"/>
          </w:rPr>
          <w:t>creation</w:t>
        </w:r>
      </w:ins>
      <w:r w:rsidRPr="00B702A1">
        <w:rPr>
          <w:sz w:val="24"/>
          <w:szCs w:val="24"/>
          <w:rPrChange w:id="5026" w:author="Artin" w:date="2023-08-27T16:16:00Z">
            <w:rPr>
              <w:rFonts w:asciiTheme="minorHAnsi" w:hAnsiTheme="minorHAnsi"/>
              <w:color w:val="000000" w:themeColor="text1"/>
            </w:rPr>
          </w:rPrChange>
        </w:rPr>
        <w:t xml:space="preserve"> of a taxonomical structure for the </w:t>
      </w:r>
      <w:del w:id="5027" w:author="Artin" w:date="2023-08-27T16:16:00Z">
        <w:r w:rsidR="00217555" w:rsidRPr="00B702A1">
          <w:rPr>
            <w:rFonts w:cstheme="minorHAnsi"/>
            <w:color w:val="000000" w:themeColor="text1"/>
            <w:sz w:val="24"/>
            <w:szCs w:val="24"/>
          </w:rPr>
          <w:delText xml:space="preserve">labels of the corresponding </w:delText>
        </w:r>
      </w:del>
      <w:r w:rsidRPr="00B702A1">
        <w:rPr>
          <w:sz w:val="24"/>
          <w:szCs w:val="24"/>
          <w:rPrChange w:id="5028" w:author="Artin" w:date="2023-08-27T16:16:00Z">
            <w:rPr>
              <w:rFonts w:asciiTheme="minorHAnsi" w:hAnsiTheme="minorHAnsi"/>
              <w:color w:val="000000" w:themeColor="text1"/>
            </w:rPr>
          </w:rPrChange>
        </w:rPr>
        <w:t>dataset</w:t>
      </w:r>
      <w:del w:id="5029" w:author="Artin" w:date="2023-08-27T16:16:00Z">
        <w:r w:rsidR="00217555" w:rsidRPr="00B702A1">
          <w:rPr>
            <w:rFonts w:cstheme="minorHAnsi"/>
            <w:color w:val="000000" w:themeColor="text1"/>
            <w:sz w:val="24"/>
            <w:szCs w:val="24"/>
          </w:rPr>
          <w:delText>. The construction of such a structure may present difficulties</w:delText>
        </w:r>
      </w:del>
      <w:ins w:id="5030" w:author="Artin" w:date="2023-08-27T16:16:00Z">
        <w:r w:rsidRPr="00B702A1">
          <w:rPr>
            <w:sz w:val="24"/>
            <w:szCs w:val="24"/>
          </w:rPr>
          <w:t xml:space="preserve"> labels, which could be challenging</w:t>
        </w:r>
      </w:ins>
      <w:r w:rsidRPr="00B702A1">
        <w:rPr>
          <w:sz w:val="24"/>
          <w:szCs w:val="24"/>
          <w:rPrChange w:id="5031" w:author="Artin" w:date="2023-08-27T16:16:00Z">
            <w:rPr>
              <w:rFonts w:asciiTheme="minorHAnsi" w:hAnsiTheme="minorHAnsi"/>
              <w:color w:val="000000" w:themeColor="text1"/>
            </w:rPr>
          </w:rPrChange>
        </w:rPr>
        <w:t xml:space="preserve"> for complex applications and </w:t>
      </w:r>
      <w:del w:id="5032" w:author="Artin" w:date="2023-08-27T16:16:00Z">
        <w:r w:rsidR="00217555" w:rsidRPr="00B702A1">
          <w:rPr>
            <w:rFonts w:cstheme="minorHAnsi"/>
            <w:color w:val="000000" w:themeColor="text1"/>
            <w:sz w:val="24"/>
            <w:szCs w:val="24"/>
          </w:rPr>
          <w:delText>typically necessitates the</w:delText>
        </w:r>
      </w:del>
      <w:ins w:id="5033" w:author="Artin" w:date="2023-08-27T16:16:00Z">
        <w:r w:rsidRPr="00B702A1">
          <w:rPr>
            <w:sz w:val="24"/>
            <w:szCs w:val="24"/>
          </w:rPr>
          <w:t>usually requires</w:t>
        </w:r>
      </w:ins>
      <w:r w:rsidRPr="00B702A1">
        <w:rPr>
          <w:sz w:val="24"/>
          <w:szCs w:val="24"/>
          <w:rPrChange w:id="5034" w:author="Artin" w:date="2023-08-27T16:16:00Z">
            <w:rPr>
              <w:rFonts w:asciiTheme="minorHAnsi" w:hAnsiTheme="minorHAnsi"/>
              <w:color w:val="000000" w:themeColor="text1"/>
            </w:rPr>
          </w:rPrChange>
        </w:rPr>
        <w:t xml:space="preserve"> consensus </w:t>
      </w:r>
      <w:del w:id="5035" w:author="Artin" w:date="2023-08-27T16:16:00Z">
        <w:r w:rsidR="00217555" w:rsidRPr="00B702A1">
          <w:rPr>
            <w:rFonts w:cstheme="minorHAnsi"/>
            <w:color w:val="000000" w:themeColor="text1"/>
            <w:sz w:val="24"/>
            <w:szCs w:val="24"/>
          </w:rPr>
          <w:delText>of multiple</w:delText>
        </w:r>
      </w:del>
      <w:ins w:id="5036" w:author="Artin" w:date="2023-08-27T16:16:00Z">
        <w:r w:rsidRPr="00B702A1">
          <w:rPr>
            <w:sz w:val="24"/>
            <w:szCs w:val="24"/>
          </w:rPr>
          <w:t>among several</w:t>
        </w:r>
      </w:ins>
      <w:r w:rsidRPr="00B702A1">
        <w:rPr>
          <w:sz w:val="24"/>
          <w:szCs w:val="24"/>
          <w:rPrChange w:id="5037" w:author="Artin" w:date="2023-08-27T16:16:00Z">
            <w:rPr>
              <w:rFonts w:asciiTheme="minorHAnsi" w:hAnsiTheme="minorHAnsi"/>
              <w:color w:val="000000" w:themeColor="text1"/>
            </w:rPr>
          </w:rPrChange>
        </w:rPr>
        <w:t xml:space="preserve"> domain experts. </w:t>
      </w:r>
      <w:del w:id="5038" w:author="Artin" w:date="2023-08-27T16:16:00Z">
        <w:r w:rsidR="00217555" w:rsidRPr="00B702A1">
          <w:rPr>
            <w:rFonts w:cstheme="minorHAnsi"/>
            <w:color w:val="000000" w:themeColor="text1"/>
            <w:sz w:val="24"/>
            <w:szCs w:val="24"/>
          </w:rPr>
          <w:delText>Additionally</w:delText>
        </w:r>
      </w:del>
      <w:ins w:id="5039" w:author="Artin" w:date="2023-08-27T16:16:00Z">
        <w:r w:rsidRPr="00B702A1">
          <w:rPr>
            <w:sz w:val="24"/>
            <w:szCs w:val="24"/>
          </w:rPr>
          <w:t>Also</w:t>
        </w:r>
      </w:ins>
      <w:r w:rsidRPr="00B702A1">
        <w:rPr>
          <w:sz w:val="24"/>
          <w:szCs w:val="24"/>
          <w:rPrChange w:id="5040" w:author="Artin" w:date="2023-08-27T16:16:00Z">
            <w:rPr>
              <w:rFonts w:asciiTheme="minorHAnsi" w:hAnsiTheme="minorHAnsi"/>
              <w:color w:val="000000" w:themeColor="text1"/>
            </w:rPr>
          </w:rPrChange>
        </w:rPr>
        <w:t xml:space="preserve">, the </w:t>
      </w:r>
      <w:del w:id="5041" w:author="Artin" w:date="2023-08-27T16:16:00Z">
        <w:r w:rsidR="00217555" w:rsidRPr="00B702A1">
          <w:rPr>
            <w:rFonts w:cstheme="minorHAnsi"/>
            <w:color w:val="000000" w:themeColor="text1"/>
            <w:sz w:val="24"/>
            <w:szCs w:val="24"/>
          </w:rPr>
          <w:delText>performance</w:delText>
        </w:r>
      </w:del>
      <w:ins w:id="5042" w:author="Artin" w:date="2023-08-27T16:16:00Z">
        <w:r w:rsidRPr="00B702A1">
          <w:rPr>
            <w:sz w:val="24"/>
            <w:szCs w:val="24"/>
          </w:rPr>
          <w:t>effectiveness</w:t>
        </w:r>
      </w:ins>
      <w:r w:rsidRPr="00B702A1">
        <w:rPr>
          <w:sz w:val="24"/>
          <w:szCs w:val="24"/>
          <w:rPrChange w:id="5043" w:author="Artin" w:date="2023-08-27T16:16:00Z">
            <w:rPr>
              <w:rFonts w:asciiTheme="minorHAnsi" w:hAnsiTheme="minorHAnsi"/>
              <w:color w:val="000000" w:themeColor="text1"/>
            </w:rPr>
          </w:rPrChange>
        </w:rPr>
        <w:t xml:space="preserve"> of the </w:t>
      </w:r>
      <w:del w:id="5044" w:author="Artin" w:date="2023-08-27T16:16:00Z">
        <w:r w:rsidR="00217555" w:rsidRPr="00B702A1">
          <w:rPr>
            <w:rFonts w:cstheme="minorHAnsi"/>
            <w:color w:val="000000" w:themeColor="text1"/>
            <w:sz w:val="24"/>
            <w:szCs w:val="24"/>
          </w:rPr>
          <w:delText>proposed</w:delText>
        </w:r>
      </w:del>
      <w:ins w:id="5045" w:author="Artin" w:date="2023-08-27T16:16:00Z">
        <w:r w:rsidRPr="00B702A1">
          <w:rPr>
            <w:sz w:val="24"/>
            <w:szCs w:val="24"/>
          </w:rPr>
          <w:t>introduced</w:t>
        </w:r>
      </w:ins>
      <w:r w:rsidRPr="00B702A1">
        <w:rPr>
          <w:sz w:val="24"/>
          <w:szCs w:val="24"/>
          <w:rPrChange w:id="5046" w:author="Artin" w:date="2023-08-27T16:16:00Z">
            <w:rPr>
              <w:rFonts w:asciiTheme="minorHAnsi" w:hAnsiTheme="minorHAnsi"/>
              <w:color w:val="000000" w:themeColor="text1"/>
            </w:rPr>
          </w:rPrChange>
        </w:rPr>
        <w:t xml:space="preserve"> techniques </w:t>
      </w:r>
      <w:del w:id="5047" w:author="Artin" w:date="2023-08-27T16:16:00Z">
        <w:r w:rsidR="00217555" w:rsidRPr="00B702A1">
          <w:rPr>
            <w:rFonts w:cstheme="minorHAnsi"/>
            <w:color w:val="000000" w:themeColor="text1"/>
            <w:sz w:val="24"/>
            <w:szCs w:val="24"/>
          </w:rPr>
          <w:delText>may</w:delText>
        </w:r>
      </w:del>
      <w:ins w:id="5048" w:author="Artin" w:date="2023-08-27T16:16:00Z">
        <w:r w:rsidRPr="00B702A1">
          <w:rPr>
            <w:sz w:val="24"/>
            <w:szCs w:val="24"/>
          </w:rPr>
          <w:t>could</w:t>
        </w:r>
      </w:ins>
      <w:r w:rsidRPr="00B702A1">
        <w:rPr>
          <w:sz w:val="24"/>
          <w:szCs w:val="24"/>
          <w:rPrChange w:id="5049" w:author="Artin" w:date="2023-08-27T16:16:00Z">
            <w:rPr>
              <w:rFonts w:asciiTheme="minorHAnsi" w:hAnsiTheme="minorHAnsi"/>
              <w:color w:val="000000" w:themeColor="text1"/>
            </w:rPr>
          </w:rPrChange>
        </w:rPr>
        <w:t xml:space="preserve"> be influenced by the quality and consistency of </w:t>
      </w:r>
      <w:del w:id="5050" w:author="Artin" w:date="2023-08-27T16:16:00Z">
        <w:r w:rsidR="00217555" w:rsidRPr="00B702A1">
          <w:rPr>
            <w:rFonts w:cstheme="minorHAnsi"/>
            <w:color w:val="000000" w:themeColor="text1"/>
            <w:sz w:val="24"/>
            <w:szCs w:val="24"/>
          </w:rPr>
          <w:delText>the</w:delText>
        </w:r>
      </w:del>
      <w:ins w:id="5051" w:author="Artin" w:date="2023-08-27T16:16:00Z">
        <w:r w:rsidRPr="00B702A1">
          <w:rPr>
            <w:sz w:val="24"/>
            <w:szCs w:val="24"/>
          </w:rPr>
          <w:t>dataset</w:t>
        </w:r>
      </w:ins>
      <w:r w:rsidRPr="00B702A1">
        <w:rPr>
          <w:sz w:val="24"/>
          <w:szCs w:val="24"/>
          <w:rPrChange w:id="5052" w:author="Artin" w:date="2023-08-27T16:16:00Z">
            <w:rPr>
              <w:rFonts w:asciiTheme="minorHAnsi" w:hAnsiTheme="minorHAnsi"/>
              <w:color w:val="000000" w:themeColor="text1"/>
            </w:rPr>
          </w:rPrChange>
        </w:rPr>
        <w:t xml:space="preserve"> labeling</w:t>
      </w:r>
      <w:del w:id="5053" w:author="Artin" w:date="2023-08-27T16:16:00Z">
        <w:r w:rsidR="00217555" w:rsidRPr="00B702A1">
          <w:rPr>
            <w:rFonts w:cstheme="minorHAnsi"/>
            <w:color w:val="000000" w:themeColor="text1"/>
            <w:sz w:val="24"/>
            <w:szCs w:val="24"/>
          </w:rPr>
          <w:delText xml:space="preserve"> in the datasets</w:delText>
        </w:r>
      </w:del>
      <w:r w:rsidRPr="00B702A1">
        <w:rPr>
          <w:sz w:val="24"/>
          <w:szCs w:val="24"/>
          <w:rPrChange w:id="5054" w:author="Artin" w:date="2023-08-27T16:16:00Z">
            <w:rPr>
              <w:rFonts w:asciiTheme="minorHAnsi" w:hAnsiTheme="minorHAnsi"/>
              <w:color w:val="000000" w:themeColor="text1"/>
            </w:rPr>
          </w:rPrChange>
        </w:rPr>
        <w:t xml:space="preserve">, which may vary across different sources. Future </w:t>
      </w:r>
      <w:del w:id="5055" w:author="Artin" w:date="2023-08-27T16:16:00Z">
        <w:r w:rsidR="00217555" w:rsidRPr="00B702A1">
          <w:rPr>
            <w:rFonts w:cstheme="minorHAnsi"/>
            <w:color w:val="000000" w:themeColor="text1"/>
            <w:sz w:val="24"/>
            <w:szCs w:val="24"/>
          </w:rPr>
          <w:delText>studies</w:delText>
        </w:r>
      </w:del>
      <w:ins w:id="5056" w:author="Artin" w:date="2023-08-27T16:16:00Z">
        <w:r w:rsidRPr="00B702A1">
          <w:rPr>
            <w:sz w:val="24"/>
            <w:szCs w:val="24"/>
          </w:rPr>
          <w:t>research</w:t>
        </w:r>
      </w:ins>
      <w:r w:rsidRPr="00B702A1">
        <w:rPr>
          <w:sz w:val="24"/>
          <w:szCs w:val="24"/>
          <w:rPrChange w:id="5057" w:author="Artin" w:date="2023-08-27T16:16:00Z">
            <w:rPr>
              <w:rFonts w:asciiTheme="minorHAnsi" w:hAnsiTheme="minorHAnsi"/>
              <w:color w:val="000000" w:themeColor="text1"/>
            </w:rPr>
          </w:rPrChange>
        </w:rPr>
        <w:t xml:space="preserve"> should aim to evaluate </w:t>
      </w:r>
      <w:del w:id="5058" w:author="Artin" w:date="2023-08-27T16:16:00Z">
        <w:r w:rsidR="00217555" w:rsidRPr="00B702A1">
          <w:rPr>
            <w:rFonts w:cstheme="minorHAnsi"/>
            <w:color w:val="000000" w:themeColor="text1"/>
            <w:sz w:val="24"/>
            <w:szCs w:val="24"/>
          </w:rPr>
          <w:delText>the</w:delText>
        </w:r>
      </w:del>
      <w:ins w:id="5059" w:author="Artin" w:date="2023-08-27T16:16:00Z">
        <w:r w:rsidRPr="00B702A1">
          <w:rPr>
            <w:sz w:val="24"/>
            <w:szCs w:val="24"/>
          </w:rPr>
          <w:t>these</w:t>
        </w:r>
      </w:ins>
      <w:r w:rsidRPr="00B702A1">
        <w:rPr>
          <w:sz w:val="24"/>
          <w:szCs w:val="24"/>
          <w:rPrChange w:id="5060" w:author="Artin" w:date="2023-08-27T16:16:00Z">
            <w:rPr>
              <w:rFonts w:asciiTheme="minorHAnsi" w:hAnsiTheme="minorHAnsi"/>
              <w:color w:val="000000" w:themeColor="text1"/>
            </w:rPr>
          </w:rPrChange>
        </w:rPr>
        <w:t xml:space="preserve"> techniques </w:t>
      </w:r>
      <w:del w:id="5061" w:author="Artin" w:date="2023-08-27T16:16:00Z">
        <w:r w:rsidR="00217555" w:rsidRPr="00B702A1">
          <w:rPr>
            <w:rFonts w:cstheme="minorHAnsi"/>
            <w:color w:val="000000" w:themeColor="text1"/>
            <w:sz w:val="24"/>
            <w:szCs w:val="24"/>
          </w:rPr>
          <w:delText>on</w:delText>
        </w:r>
      </w:del>
      <w:ins w:id="5062" w:author="Artin" w:date="2023-08-27T16:16:00Z">
        <w:r w:rsidRPr="00B702A1">
          <w:rPr>
            <w:sz w:val="24"/>
            <w:szCs w:val="24"/>
          </w:rPr>
          <w:t>across</w:t>
        </w:r>
      </w:ins>
      <w:r w:rsidRPr="00B702A1">
        <w:rPr>
          <w:sz w:val="24"/>
          <w:szCs w:val="24"/>
          <w:rPrChange w:id="5063" w:author="Artin" w:date="2023-08-27T16:16:00Z">
            <w:rPr>
              <w:rFonts w:asciiTheme="minorHAnsi" w:hAnsiTheme="minorHAnsi"/>
              <w:color w:val="000000" w:themeColor="text1"/>
            </w:rPr>
          </w:rPrChange>
        </w:rPr>
        <w:t xml:space="preserve"> a broader </w:t>
      </w:r>
      <w:del w:id="5064" w:author="Artin" w:date="2023-08-27T16:16:00Z">
        <w:r w:rsidR="00217555" w:rsidRPr="00B702A1">
          <w:rPr>
            <w:rFonts w:cstheme="minorHAnsi"/>
            <w:color w:val="000000" w:themeColor="text1"/>
            <w:sz w:val="24"/>
            <w:szCs w:val="24"/>
          </w:rPr>
          <w:delText>range</w:delText>
        </w:r>
      </w:del>
      <w:ins w:id="5065" w:author="Artin" w:date="2023-08-27T16:16:00Z">
        <w:r w:rsidRPr="00B702A1">
          <w:rPr>
            <w:sz w:val="24"/>
            <w:szCs w:val="24"/>
          </w:rPr>
          <w:t>array</w:t>
        </w:r>
      </w:ins>
      <w:r w:rsidRPr="00B702A1">
        <w:rPr>
          <w:sz w:val="24"/>
          <w:szCs w:val="24"/>
          <w:rPrChange w:id="5066" w:author="Artin" w:date="2023-08-27T16:16:00Z">
            <w:rPr>
              <w:rFonts w:asciiTheme="minorHAnsi" w:hAnsiTheme="minorHAnsi"/>
              <w:color w:val="000000" w:themeColor="text1"/>
            </w:rPr>
          </w:rPrChange>
        </w:rPr>
        <w:t xml:space="preserve"> of datasets and </w:t>
      </w:r>
      <w:del w:id="5067" w:author="Artin" w:date="2023-08-27T16:16:00Z">
        <w:r w:rsidR="00217555" w:rsidRPr="00B702A1">
          <w:rPr>
            <w:rFonts w:cstheme="minorHAnsi"/>
            <w:color w:val="000000" w:themeColor="text1"/>
            <w:sz w:val="24"/>
            <w:szCs w:val="24"/>
          </w:rPr>
          <w:delText>consider</w:delText>
        </w:r>
      </w:del>
      <w:ins w:id="5068" w:author="Artin" w:date="2023-08-27T16:16:00Z">
        <w:r w:rsidRPr="00B702A1">
          <w:rPr>
            <w:sz w:val="24"/>
            <w:szCs w:val="24"/>
          </w:rPr>
          <w:t>investigate</w:t>
        </w:r>
      </w:ins>
      <w:r w:rsidRPr="00B702A1">
        <w:rPr>
          <w:sz w:val="24"/>
          <w:szCs w:val="24"/>
          <w:rPrChange w:id="5069" w:author="Artin" w:date="2023-08-27T16:16:00Z">
            <w:rPr>
              <w:rFonts w:asciiTheme="minorHAnsi" w:hAnsiTheme="minorHAnsi"/>
              <w:color w:val="000000" w:themeColor="text1"/>
            </w:rPr>
          </w:rPrChange>
        </w:rPr>
        <w:t xml:space="preserve"> the impact of labeling quality on performance.</w:t>
      </w:r>
    </w:p>
    <w:p w14:paraId="298225E3" w14:textId="77777777" w:rsidR="00CA6F40" w:rsidRPr="00B702A1" w:rsidRDefault="00CA6F40" w:rsidP="00B702A1">
      <w:pPr>
        <w:spacing w:line="276" w:lineRule="auto"/>
        <w:rPr>
          <w:ins w:id="5070" w:author="Artin" w:date="2023-08-27T16:16:00Z"/>
          <w:sz w:val="24"/>
          <w:szCs w:val="24"/>
        </w:rPr>
      </w:pPr>
    </w:p>
    <w:p w14:paraId="00F44CD6" w14:textId="7B8DCBE3" w:rsidR="00CA6F40" w:rsidRPr="00B702A1" w:rsidRDefault="00CA6F40" w:rsidP="00B702A1">
      <w:pPr>
        <w:spacing w:line="276" w:lineRule="auto"/>
        <w:rPr>
          <w:sz w:val="24"/>
          <w:szCs w:val="24"/>
          <w:rPrChange w:id="5071" w:author="Artin" w:date="2023-08-27T16:16:00Z">
            <w:rPr>
              <w:rFonts w:asciiTheme="minorHAnsi" w:hAnsiTheme="minorHAnsi"/>
              <w:color w:val="000000" w:themeColor="text1"/>
            </w:rPr>
          </w:rPrChange>
        </w:rPr>
        <w:pPrChange w:id="5072" w:author="Artin" w:date="2023-08-27T16:16:00Z">
          <w:pPr>
            <w:spacing w:after="0"/>
          </w:pPr>
        </w:pPrChange>
      </w:pPr>
      <w:r w:rsidRPr="00B702A1">
        <w:rPr>
          <w:sz w:val="24"/>
          <w:szCs w:val="24"/>
          <w:rPrChange w:id="5073" w:author="Artin" w:date="2023-08-27T16:16:00Z">
            <w:rPr>
              <w:rFonts w:asciiTheme="minorHAnsi" w:hAnsiTheme="minorHAnsi"/>
              <w:color w:val="000000" w:themeColor="text1"/>
            </w:rPr>
          </w:rPrChange>
        </w:rPr>
        <w:t>\section*{</w:t>
      </w:r>
      <w:del w:id="5074" w:author="Artin" w:date="2023-08-27T16:16:00Z">
        <w:r w:rsidR="00217555" w:rsidRPr="00B702A1">
          <w:rPr>
            <w:rFonts w:cstheme="minorHAnsi"/>
            <w:color w:val="000000" w:themeColor="text1"/>
            <w:sz w:val="24"/>
            <w:szCs w:val="24"/>
          </w:rPr>
          <w:delText>Appendices</w:delText>
        </w:r>
      </w:del>
      <w:ins w:id="5075" w:author="Artin" w:date="2023-08-27T16:16:00Z">
        <w:r w:rsidRPr="00B702A1">
          <w:rPr>
            <w:sz w:val="24"/>
            <w:szCs w:val="24"/>
          </w:rPr>
          <w:t>Code Availability</w:t>
        </w:r>
      </w:ins>
      <w:r w:rsidRPr="00B702A1">
        <w:rPr>
          <w:sz w:val="24"/>
          <w:szCs w:val="24"/>
          <w:rPrChange w:id="5076" w:author="Artin" w:date="2023-08-27T16:16:00Z">
            <w:rPr>
              <w:rFonts w:asciiTheme="minorHAnsi" w:hAnsiTheme="minorHAnsi"/>
              <w:color w:val="000000" w:themeColor="text1"/>
            </w:rPr>
          </w:rPrChange>
        </w:rPr>
        <w:t>}</w:t>
      </w:r>
    </w:p>
    <w:p w14:paraId="37345947" w14:textId="09D3C206" w:rsidR="00CA6F40" w:rsidRPr="00B702A1" w:rsidRDefault="00217555" w:rsidP="00B702A1">
      <w:pPr>
        <w:spacing w:line="276" w:lineRule="auto"/>
        <w:rPr>
          <w:ins w:id="5077" w:author="Artin" w:date="2023-08-27T16:16:00Z"/>
          <w:sz w:val="24"/>
          <w:szCs w:val="24"/>
        </w:rPr>
      </w:pPr>
      <w:del w:id="5078" w:author="Artin" w:date="2023-08-27T16:16:00Z">
        <w:r w:rsidRPr="00B702A1">
          <w:rPr>
            <w:rFonts w:cstheme="minorHAnsi"/>
            <w:color w:val="000000" w:themeColor="text1"/>
            <w:sz w:val="24"/>
            <w:szCs w:val="24"/>
          </w:rPr>
          <w:delText>\section*{Acknowledgements}</w:delText>
        </w:r>
      </w:del>
      <w:ins w:id="5079" w:author="Artin" w:date="2023-08-27T16:16:00Z">
        <w:r w:rsidR="00CA6F40" w:rsidRPr="00B702A1">
          <w:rPr>
            <w:sz w:val="24"/>
            <w:szCs w:val="24"/>
          </w:rPr>
          <w:t>The code can be found in \</w:t>
        </w:r>
        <w:proofErr w:type="spellStart"/>
        <w:r w:rsidR="00CA6F40" w:rsidRPr="00B702A1">
          <w:rPr>
            <w:sz w:val="24"/>
            <w:szCs w:val="24"/>
          </w:rPr>
          <w:t>href</w:t>
        </w:r>
        <w:proofErr w:type="spellEnd"/>
        <w:r w:rsidR="00CA6F40" w:rsidRPr="00B702A1">
          <w:rPr>
            <w:sz w:val="24"/>
            <w:szCs w:val="24"/>
          </w:rPr>
          <w:t>{</w:t>
        </w:r>
        <w:proofErr w:type="gramStart"/>
        <w:r w:rsidR="00CA6F40" w:rsidRPr="00B702A1">
          <w:rPr>
            <w:sz w:val="24"/>
            <w:szCs w:val="24"/>
          </w:rPr>
          <w:t>https://github.com/artinmajdi/taxonomyClassifier}{</w:t>
        </w:r>
        <w:proofErr w:type="gramEnd"/>
        <w:r w:rsidR="00CA6F40" w:rsidRPr="00B702A1">
          <w:rPr>
            <w:sz w:val="24"/>
            <w:szCs w:val="24"/>
          </w:rPr>
          <w:t>GitHub: @artinmajdi/taxonomyClassifier}</w:t>
        </w:r>
      </w:ins>
    </w:p>
    <w:p w14:paraId="6E51C0B9" w14:textId="77777777" w:rsidR="00CA6F40" w:rsidRPr="00B702A1" w:rsidRDefault="00CA6F40" w:rsidP="00B702A1">
      <w:pPr>
        <w:spacing w:line="276" w:lineRule="auto"/>
        <w:rPr>
          <w:ins w:id="5080" w:author="Artin" w:date="2023-08-27T16:16:00Z"/>
          <w:sz w:val="24"/>
          <w:szCs w:val="24"/>
        </w:rPr>
      </w:pPr>
    </w:p>
    <w:p w14:paraId="515B6CE5" w14:textId="77777777" w:rsidR="00CA6F40" w:rsidRPr="00B702A1" w:rsidRDefault="00CA6F40" w:rsidP="00B702A1">
      <w:pPr>
        <w:spacing w:line="276" w:lineRule="auto"/>
        <w:rPr>
          <w:ins w:id="5081" w:author="Artin" w:date="2023-08-27T16:16:00Z"/>
          <w:sz w:val="24"/>
          <w:szCs w:val="24"/>
        </w:rPr>
      </w:pPr>
      <w:ins w:id="5082" w:author="Artin" w:date="2023-08-27T16:16:00Z">
        <w:r w:rsidRPr="00B702A1">
          <w:rPr>
            <w:sz w:val="24"/>
            <w:szCs w:val="24"/>
          </w:rPr>
          <w:t>\</w:t>
        </w:r>
        <w:proofErr w:type="spellStart"/>
        <w:proofErr w:type="gramStart"/>
        <w:r w:rsidRPr="00B702A1">
          <w:rPr>
            <w:sz w:val="24"/>
            <w:szCs w:val="24"/>
          </w:rPr>
          <w:t>bibliographystyle</w:t>
        </w:r>
        <w:proofErr w:type="spellEnd"/>
        <w:proofErr w:type="gramEnd"/>
        <w:r w:rsidRPr="00B702A1">
          <w:rPr>
            <w:sz w:val="24"/>
            <w:szCs w:val="24"/>
          </w:rPr>
          <w:t>{</w:t>
        </w:r>
        <w:proofErr w:type="spellStart"/>
        <w:r w:rsidRPr="00B702A1">
          <w:rPr>
            <w:sz w:val="24"/>
            <w:szCs w:val="24"/>
          </w:rPr>
          <w:t>apalike</w:t>
        </w:r>
        <w:proofErr w:type="spellEnd"/>
        <w:r w:rsidRPr="00B702A1">
          <w:rPr>
            <w:sz w:val="24"/>
            <w:szCs w:val="24"/>
          </w:rPr>
          <w:t>}</w:t>
        </w:r>
      </w:ins>
    </w:p>
    <w:p w14:paraId="3B6D786A" w14:textId="77777777" w:rsidR="00CA6F40" w:rsidRPr="00B702A1" w:rsidRDefault="00CA6F40" w:rsidP="00B702A1">
      <w:pPr>
        <w:spacing w:line="276" w:lineRule="auto"/>
        <w:rPr>
          <w:ins w:id="5083" w:author="Artin" w:date="2023-08-27T16:16:00Z"/>
          <w:sz w:val="24"/>
          <w:szCs w:val="24"/>
        </w:rPr>
      </w:pPr>
      <w:ins w:id="5084" w:author="Artin" w:date="2023-08-27T16:16:00Z">
        <w:r w:rsidRPr="00B702A1">
          <w:rPr>
            <w:sz w:val="24"/>
            <w:szCs w:val="24"/>
          </w:rPr>
          <w:t>%\</w:t>
        </w:r>
        <w:proofErr w:type="spellStart"/>
        <w:r w:rsidRPr="00B702A1">
          <w:rPr>
            <w:sz w:val="24"/>
            <w:szCs w:val="24"/>
          </w:rPr>
          <w:t>bibliographystyle</w:t>
        </w:r>
        <w:proofErr w:type="spellEnd"/>
        <w:r w:rsidRPr="00B702A1">
          <w:rPr>
            <w:sz w:val="24"/>
            <w:szCs w:val="24"/>
          </w:rPr>
          <w:t>{</w:t>
        </w:r>
        <w:proofErr w:type="spellStart"/>
        <w:r w:rsidRPr="00B702A1">
          <w:rPr>
            <w:sz w:val="24"/>
            <w:szCs w:val="24"/>
          </w:rPr>
          <w:t>bst</w:t>
        </w:r>
        <w:proofErr w:type="spellEnd"/>
        <w:r w:rsidRPr="00B702A1">
          <w:rPr>
            <w:sz w:val="24"/>
            <w:szCs w:val="24"/>
          </w:rPr>
          <w:t>/</w:t>
        </w:r>
        <w:proofErr w:type="spellStart"/>
        <w:r w:rsidRPr="00B702A1">
          <w:rPr>
            <w:sz w:val="24"/>
            <w:szCs w:val="24"/>
          </w:rPr>
          <w:t>elsarticle-</w:t>
        </w:r>
        <w:proofErr w:type="gramStart"/>
        <w:r w:rsidRPr="00B702A1">
          <w:rPr>
            <w:sz w:val="24"/>
            <w:szCs w:val="24"/>
          </w:rPr>
          <w:t>harv</w:t>
        </w:r>
        <w:proofErr w:type="spellEnd"/>
        <w:r w:rsidRPr="00B702A1">
          <w:rPr>
            <w:sz w:val="24"/>
            <w:szCs w:val="24"/>
          </w:rPr>
          <w:t>}%</w:t>
        </w:r>
        <w:proofErr w:type="spellStart"/>
        <w:proofErr w:type="gramEnd"/>
        <w:r w:rsidRPr="00B702A1">
          <w:rPr>
            <w:sz w:val="24"/>
            <w:szCs w:val="24"/>
          </w:rPr>
          <w:t>elsarticle</w:t>
        </w:r>
        <w:proofErr w:type="spellEnd"/>
        <w:r w:rsidRPr="00B702A1">
          <w:rPr>
            <w:sz w:val="24"/>
            <w:szCs w:val="24"/>
          </w:rPr>
          <w:t>-num</w:t>
        </w:r>
      </w:ins>
    </w:p>
    <w:p w14:paraId="71B15192" w14:textId="77777777" w:rsidR="00CA6F40" w:rsidRPr="00B702A1" w:rsidRDefault="00CA6F40" w:rsidP="00B702A1">
      <w:pPr>
        <w:spacing w:line="276" w:lineRule="auto"/>
        <w:rPr>
          <w:ins w:id="5085" w:author="Artin" w:date="2023-08-27T16:16:00Z"/>
          <w:sz w:val="24"/>
          <w:szCs w:val="24"/>
        </w:rPr>
      </w:pPr>
      <w:ins w:id="5086" w:author="Artin" w:date="2023-08-27T16:16:00Z">
        <w:r w:rsidRPr="00B702A1">
          <w:rPr>
            <w:sz w:val="24"/>
            <w:szCs w:val="24"/>
          </w:rPr>
          <w:t>\</w:t>
        </w:r>
        <w:proofErr w:type="gramStart"/>
        <w:r w:rsidRPr="00B702A1">
          <w:rPr>
            <w:sz w:val="24"/>
            <w:szCs w:val="24"/>
          </w:rPr>
          <w:t>bibliography</w:t>
        </w:r>
        <w:proofErr w:type="gramEnd"/>
        <w:r w:rsidRPr="00B702A1">
          <w:rPr>
            <w:sz w:val="24"/>
            <w:szCs w:val="24"/>
          </w:rPr>
          <w:t>{subfiles/</w:t>
        </w:r>
        <w:proofErr w:type="spellStart"/>
        <w:r w:rsidRPr="00B702A1">
          <w:rPr>
            <w:sz w:val="24"/>
            <w:szCs w:val="24"/>
          </w:rPr>
          <w:t>Better_BibTeX_Zotero</w:t>
        </w:r>
        <w:proofErr w:type="spellEnd"/>
        <w:r w:rsidRPr="00B702A1">
          <w:rPr>
            <w:sz w:val="24"/>
            <w:szCs w:val="24"/>
          </w:rPr>
          <w:t>}</w:t>
        </w:r>
      </w:ins>
    </w:p>
    <w:p w14:paraId="3A9350CA" w14:textId="77777777" w:rsidR="00CA6F40" w:rsidRPr="00B702A1" w:rsidRDefault="00CA6F40" w:rsidP="00B702A1">
      <w:pPr>
        <w:spacing w:line="276" w:lineRule="auto"/>
        <w:rPr>
          <w:ins w:id="5087" w:author="Artin" w:date="2023-08-27T16:16:00Z"/>
          <w:sz w:val="24"/>
          <w:szCs w:val="24"/>
        </w:rPr>
      </w:pPr>
    </w:p>
    <w:p w14:paraId="0566914B" w14:textId="408F2DE0" w:rsidR="00C211AE" w:rsidRPr="00B702A1" w:rsidRDefault="00CA6F40" w:rsidP="00B702A1">
      <w:pPr>
        <w:spacing w:line="276" w:lineRule="auto"/>
        <w:rPr>
          <w:sz w:val="24"/>
          <w:szCs w:val="24"/>
          <w:rPrChange w:id="5088" w:author="Artin" w:date="2023-08-27T16:16:00Z">
            <w:rPr>
              <w:rFonts w:asciiTheme="minorHAnsi" w:hAnsiTheme="minorHAnsi"/>
              <w:color w:val="000000" w:themeColor="text1"/>
            </w:rPr>
          </w:rPrChange>
        </w:rPr>
        <w:pPrChange w:id="5089" w:author="Artin" w:date="2023-08-27T16:16:00Z">
          <w:pPr>
            <w:spacing w:after="0"/>
          </w:pPr>
        </w:pPrChange>
      </w:pPr>
      <w:ins w:id="5090" w:author="Artin" w:date="2023-08-27T16:16:00Z">
        <w:r w:rsidRPr="00B702A1">
          <w:rPr>
            <w:sz w:val="24"/>
            <w:szCs w:val="24"/>
          </w:rPr>
          <w:t>\</w:t>
        </w:r>
        <w:proofErr w:type="gramStart"/>
        <w:r w:rsidRPr="00B702A1">
          <w:rPr>
            <w:sz w:val="24"/>
            <w:szCs w:val="24"/>
          </w:rPr>
          <w:t>end</w:t>
        </w:r>
        <w:proofErr w:type="gramEnd"/>
        <w:r w:rsidRPr="00B702A1">
          <w:rPr>
            <w:sz w:val="24"/>
            <w:szCs w:val="24"/>
          </w:rPr>
          <w:t>{document}</w:t>
        </w:r>
      </w:ins>
    </w:p>
    <w:sectPr w:rsidR="00C211AE" w:rsidRPr="00B702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42" w:author="Rodriguez, Jeffrey J - (jjrodrig)" w:date="2023-07-12T12:42:00Z" w:initials="RJJ(">
    <w:p w14:paraId="5C2BF959" w14:textId="77777777" w:rsidR="0073230D" w:rsidRDefault="0073230D" w:rsidP="00DA0597">
      <w:pPr>
        <w:pStyle w:val="CommentText"/>
        <w:jc w:val="left"/>
      </w:pPr>
      <w:r>
        <w:rPr>
          <w:rStyle w:val="CommentReference"/>
        </w:rPr>
        <w:annotationRef/>
      </w:r>
      <w:r>
        <w:t>False. We cannot conclude that c5 is parent of c3. Reword. A grandparent is not the same as a parent.</w:t>
      </w:r>
    </w:p>
  </w:comment>
  <w:comment w:id="654" w:author="Rodriguez, Jeffrey J - (jjrodrig)" w:date="2023-07-12T11:27:00Z" w:initials="RJJ(">
    <w:p w14:paraId="05B59630" w14:textId="77777777" w:rsidR="005B6565" w:rsidRDefault="005B6565" w:rsidP="003F3B04">
      <w:pPr>
        <w:pStyle w:val="CommentText"/>
        <w:jc w:val="left"/>
      </w:pPr>
      <w:r>
        <w:rPr>
          <w:rStyle w:val="CommentReference"/>
        </w:rPr>
        <w:annotationRef/>
      </w:r>
      <w:r>
        <w:t>Must cite a ref for this. We are not physicians.</w:t>
      </w:r>
    </w:p>
  </w:comment>
  <w:comment w:id="687" w:author="Rodriguez, Jeffrey J - (jjrodrig)" w:date="2023-07-12T11:30:00Z" w:initials="RJJ(">
    <w:p w14:paraId="14E2DB7B" w14:textId="77777777" w:rsidR="00A67B39" w:rsidRDefault="00A67B39" w:rsidP="000A5D10">
      <w:pPr>
        <w:pStyle w:val="CommentText"/>
        <w:jc w:val="left"/>
      </w:pPr>
      <w:r>
        <w:rPr>
          <w:rStyle w:val="CommentReference"/>
        </w:rPr>
        <w:annotationRef/>
      </w:r>
      <w:r>
        <w:t xml:space="preserve">Wrong reference? This is pointing to this same subsection. I cannot find any description that explains how Fig. 1 was generated. How do we know that Fig. 1 is </w:t>
      </w:r>
      <w:r>
        <w:rPr>
          <w:i/>
          <w:iCs/>
        </w:rPr>
        <w:t xml:space="preserve">medically </w:t>
      </w:r>
      <w:r>
        <w:t>correct?</w:t>
      </w:r>
    </w:p>
  </w:comment>
  <w:comment w:id="1197" w:author="Rodriguez, Jeffrey J - (jjrodrig)" w:date="2023-07-12T12:54:00Z" w:initials="RJJ(">
    <w:p w14:paraId="3A53221E" w14:textId="77777777" w:rsidR="007E21AA" w:rsidRDefault="007E21AA" w:rsidP="00E47E41">
      <w:pPr>
        <w:pStyle w:val="CommentText"/>
        <w:jc w:val="left"/>
      </w:pPr>
      <w:r>
        <w:rPr>
          <w:rStyle w:val="CommentReference"/>
        </w:rPr>
        <w:annotationRef/>
      </w:r>
      <w:r>
        <w:t>Reword. This does not guarantee that the predictions will be accurate.</w:t>
      </w:r>
    </w:p>
  </w:comment>
  <w:comment w:id="1265" w:author="Rodriguez, Jeffrey J - (jjrodrig)" w:date="2023-07-12T12:56:00Z" w:initials="RJJ(">
    <w:p w14:paraId="299D8B93" w14:textId="77777777" w:rsidR="007E21AA" w:rsidRDefault="007E21AA" w:rsidP="0069741B">
      <w:pPr>
        <w:pStyle w:val="CommentText"/>
        <w:jc w:val="left"/>
      </w:pPr>
      <w:r>
        <w:rPr>
          <w:rStyle w:val="CommentReference"/>
        </w:rPr>
        <w:annotationRef/>
      </w:r>
      <w:r>
        <w:t>More than what?</w:t>
      </w:r>
    </w:p>
  </w:comment>
  <w:comment w:id="1274" w:author="Rodriguez, Jeffrey J - (jjrodrig)" w:date="2023-07-12T12:56:00Z" w:initials="RJJ(">
    <w:p w14:paraId="5BD8EE2D" w14:textId="77777777" w:rsidR="007E21AA" w:rsidRDefault="007E21AA" w:rsidP="00BE09AB">
      <w:pPr>
        <w:pStyle w:val="CommentText"/>
        <w:jc w:val="left"/>
      </w:pPr>
      <w:r>
        <w:rPr>
          <w:rStyle w:val="CommentReference"/>
        </w:rPr>
        <w:annotationRef/>
      </w:r>
      <w:r>
        <w:t>Vague. Unclear what this means.</w:t>
      </w:r>
    </w:p>
  </w:comment>
  <w:comment w:id="1409" w:author="Rodriguez, Jeffrey J - (jjrodrig)" w:date="2023-07-12T13:08:00Z" w:initials="RJJ(">
    <w:p w14:paraId="131612A3" w14:textId="77777777" w:rsidR="00782ECB" w:rsidRDefault="00782ECB" w:rsidP="00176199">
      <w:pPr>
        <w:pStyle w:val="CommentText"/>
        <w:jc w:val="left"/>
      </w:pPr>
      <w:r>
        <w:rPr>
          <w:rStyle w:val="CommentReference"/>
        </w:rPr>
        <w:annotationRef/>
      </w:r>
      <w:r>
        <w:t>I don't understand the difference between l_j and L and \mathcal{L} and H( ).</w:t>
      </w:r>
    </w:p>
  </w:comment>
  <w:comment w:id="1410" w:author="Artin Majdi" w:date="2023-08-27T16:20:00Z" w:initials="AM">
    <w:p w14:paraId="22B9CE17" w14:textId="745BD5F4" w:rsidR="00B702A1" w:rsidRDefault="00B702A1">
      <w:pPr>
        <w:pStyle w:val="CommentText"/>
        <w:rPr>
          <w:sz w:val="24"/>
          <w:szCs w:val="24"/>
        </w:rPr>
      </w:pPr>
      <w:r>
        <w:rPr>
          <w:rStyle w:val="CommentReference"/>
        </w:rPr>
        <w:annotationRef/>
      </w:r>
      <w:r w:rsidRPr="00B702A1">
        <w:rPr>
          <w:sz w:val="24"/>
          <w:szCs w:val="24"/>
        </w:rPr>
        <w:t>\mathcal{</w:t>
      </w:r>
      <w:r w:rsidRPr="0052348C">
        <w:rPr>
          <w:sz w:val="24"/>
          <w:szCs w:val="24"/>
        </w:rPr>
        <w:t>L</w:t>
      </w:r>
      <w:r w:rsidRPr="00B702A1">
        <w:rPr>
          <w:rStyle w:val="CommentReference"/>
          <w:sz w:val="18"/>
          <w:szCs w:val="18"/>
        </w:rPr>
        <w:annotationRef/>
      </w:r>
      <w:r>
        <w:rPr>
          <w:rStyle w:val="CommentReference"/>
        </w:rPr>
        <w:annotationRef/>
      </w:r>
      <w:r w:rsidRPr="00B702A1">
        <w:rPr>
          <w:sz w:val="24"/>
          <w:szCs w:val="24"/>
        </w:rPr>
        <w:t>}</w:t>
      </w:r>
      <w:r>
        <w:rPr>
          <w:sz w:val="24"/>
          <w:szCs w:val="24"/>
        </w:rPr>
        <w:t xml:space="preserve"> is the actual loss function before taxonomy applied. L_j is the measured loss for class j.</w:t>
      </w:r>
    </w:p>
    <w:p w14:paraId="0305121F" w14:textId="70A5C66A" w:rsidR="00B702A1" w:rsidRDefault="00B702A1">
      <w:pPr>
        <w:pStyle w:val="CommentText"/>
      </w:pPr>
      <w:r>
        <w:rPr>
          <w:sz w:val="24"/>
          <w:szCs w:val="24"/>
        </w:rPr>
        <w:t xml:space="preserve"> </w:t>
      </w:r>
    </w:p>
  </w:comment>
  <w:comment w:id="1460" w:author="Rodriguez, Jeffrey J - (jjrodrig)" w:date="2023-07-12T13:04:00Z" w:initials="RJJ(">
    <w:p w14:paraId="7B731F6C" w14:textId="77777777" w:rsidR="00782ECB" w:rsidRDefault="00782ECB" w:rsidP="00B90C95">
      <w:pPr>
        <w:pStyle w:val="CommentText"/>
        <w:jc w:val="left"/>
      </w:pPr>
      <w:r>
        <w:rPr>
          <w:rStyle w:val="CommentReference"/>
        </w:rPr>
        <w:annotationRef/>
      </w:r>
      <w:r>
        <w:t>Should match the style of the previous eq.</w:t>
      </w:r>
    </w:p>
  </w:comment>
  <w:comment w:id="1495" w:author="Rodriguez, Jeffrey J - (jjrodrig)" w:date="2023-07-12T13:09:00Z" w:initials="RJJ(">
    <w:p w14:paraId="31E64389" w14:textId="77777777" w:rsidR="00782ECB" w:rsidRDefault="00782ECB" w:rsidP="001E54FB">
      <w:pPr>
        <w:pStyle w:val="CommentText"/>
        <w:jc w:val="left"/>
      </w:pPr>
      <w:r>
        <w:rPr>
          <w:rStyle w:val="CommentReference"/>
        </w:rPr>
        <w:annotationRef/>
      </w:r>
      <w:r>
        <w:t>Why? Explain why this simplifies the optimization process. I assume you're saying that l_j = a l_k for some constant a.</w:t>
      </w:r>
    </w:p>
  </w:comment>
  <w:comment w:id="1520" w:author="Rodriguez, Jeffrey J - (jjrodrig)" w:date="2023-07-12T13:13:00Z" w:initials="RJJ(">
    <w:p w14:paraId="2A6F9E8A" w14:textId="77777777" w:rsidR="00BB337D" w:rsidRDefault="00BB337D" w:rsidP="00CA630E">
      <w:pPr>
        <w:pStyle w:val="CommentText"/>
        <w:jc w:val="left"/>
      </w:pPr>
      <w:r>
        <w:rPr>
          <w:rStyle w:val="CommentReference"/>
        </w:rPr>
        <w:annotationRef/>
      </w:r>
      <w:r>
        <w:t>Vague. Show some equations to explain what you mean and to prove that it does this. It seems very strange to say that multiplication is being used to model a linear relationship.</w:t>
      </w:r>
    </w:p>
  </w:comment>
  <w:comment w:id="1634" w:author="Rodriguez, Jeffrey J - (jjrodrig)" w:date="2023-07-12T13:16:00Z" w:initials="RJJ(">
    <w:p w14:paraId="4733D629" w14:textId="77777777" w:rsidR="00BB337D" w:rsidRDefault="00BB337D" w:rsidP="00BC2B28">
      <w:pPr>
        <w:pStyle w:val="CommentText"/>
        <w:jc w:val="left"/>
      </w:pPr>
      <w:r>
        <w:rPr>
          <w:rStyle w:val="CommentReference"/>
        </w:rPr>
        <w:annotationRef/>
      </w:r>
      <w:r>
        <w:t>Explain how. If we increase alpha what happens? If we increase beta what happens? Does this increase or decrease the degree to which hierarchical info influences the learning process?</w:t>
      </w:r>
    </w:p>
  </w:comment>
  <w:comment w:id="1971" w:author="Rodriguez, Jeffrey J - (jjrodrig)" w:date="2023-07-12T13:30:00Z" w:initials="RJJ(">
    <w:p w14:paraId="71186123" w14:textId="77777777" w:rsidR="0062597C" w:rsidRDefault="0062597C" w:rsidP="00EB1A0E">
      <w:pPr>
        <w:pStyle w:val="CommentText"/>
        <w:jc w:val="left"/>
      </w:pPr>
      <w:r>
        <w:rPr>
          <w:rStyle w:val="CommentReference"/>
        </w:rPr>
        <w:annotationRef/>
      </w:r>
      <w:r>
        <w:t>Similarly, change the other occurrences of sigmoid' so that it's clear that we're differentiating w.r.t. \hat{q}_k^i.</w:t>
      </w:r>
    </w:p>
  </w:comment>
  <w:comment w:id="2017" w:author="Rodriguez, Jeffrey J - (jjrodrig)" w:date="2023-07-12T13:31:00Z" w:initials="RJJ(">
    <w:p w14:paraId="48E763CD" w14:textId="77777777" w:rsidR="0062597C" w:rsidRDefault="0062597C" w:rsidP="00AE18AA">
      <w:pPr>
        <w:pStyle w:val="CommentText"/>
        <w:jc w:val="left"/>
      </w:pPr>
      <w:r>
        <w:rPr>
          <w:rStyle w:val="CommentReference"/>
        </w:rPr>
        <w:annotationRef/>
      </w:r>
      <w:r>
        <w:t>Similarly, change the other occurrences below.</w:t>
      </w:r>
    </w:p>
  </w:comment>
  <w:comment w:id="2049" w:author="Rodriguez, Jeffrey J - (jjrodrig)" w:date="2023-07-12T13:32:00Z" w:initials="RJJ(">
    <w:p w14:paraId="2BBFD184" w14:textId="77777777" w:rsidR="0062597C" w:rsidRDefault="0062597C" w:rsidP="002D693A">
      <w:pPr>
        <w:pStyle w:val="CommentText"/>
        <w:jc w:val="left"/>
      </w:pPr>
      <w:r>
        <w:rPr>
          <w:rStyle w:val="CommentReference"/>
        </w:rPr>
        <w:annotationRef/>
      </w:r>
      <w:r>
        <w:t>Orphan equation. Insert a sentence before.</w:t>
      </w:r>
    </w:p>
  </w:comment>
  <w:comment w:id="2125" w:author="Rodriguez, Jeffrey J - (jjrodrig)" w:date="2023-07-12T13:36:00Z" w:initials="RJJ(">
    <w:p w14:paraId="0ADE4DB2" w14:textId="77777777" w:rsidR="00EC44DD" w:rsidRDefault="00EC44DD" w:rsidP="00562928">
      <w:pPr>
        <w:pStyle w:val="CommentText"/>
        <w:jc w:val="left"/>
      </w:pPr>
      <w:r>
        <w:rPr>
          <w:rStyle w:val="CommentReference"/>
        </w:rPr>
        <w:annotationRef/>
      </w:r>
      <w:r>
        <w:t>left-justify the 2nd column</w:t>
      </w:r>
    </w:p>
  </w:comment>
  <w:comment w:id="2127" w:author="Rodriguez, Jeffrey J - (jjrodrig)" w:date="2023-07-12T13:37:00Z" w:initials="RJJ(">
    <w:p w14:paraId="0D576BA7" w14:textId="77777777" w:rsidR="00EC44DD" w:rsidRDefault="00EC44DD" w:rsidP="00945D91">
      <w:pPr>
        <w:pStyle w:val="CommentText"/>
        <w:jc w:val="left"/>
      </w:pPr>
      <w:r>
        <w:rPr>
          <w:rStyle w:val="CommentReference"/>
        </w:rPr>
        <w:annotationRef/>
      </w:r>
      <w:r>
        <w:t>Insert tiny space. Check other eqs too.</w:t>
      </w:r>
    </w:p>
  </w:comment>
  <w:comment w:id="2670" w:author="Rodriguez, Jeffrey J - (jjrodrig)" w:date="2023-07-12T13:42:00Z" w:initials="RJJ(">
    <w:p w14:paraId="1759D7CA" w14:textId="77777777" w:rsidR="00EC44DD" w:rsidRDefault="00EC44DD" w:rsidP="00851889">
      <w:pPr>
        <w:pStyle w:val="CommentText"/>
        <w:jc w:val="left"/>
      </w:pPr>
      <w:r>
        <w:rPr>
          <w:rStyle w:val="CommentReference"/>
        </w:rPr>
        <w:annotationRef/>
      </w:r>
      <w:r>
        <w:t>Split into two lines.</w:t>
      </w:r>
    </w:p>
  </w:comment>
  <w:comment w:id="2841" w:author="Rodriguez, Jeffrey J - (jjrodrig)" w:date="2023-07-12T13:43:00Z" w:initials="RJJ(">
    <w:p w14:paraId="0FC74ED2" w14:textId="77777777" w:rsidR="0065281D" w:rsidRDefault="0065281D" w:rsidP="009F2F4C">
      <w:pPr>
        <w:pStyle w:val="CommentText"/>
        <w:jc w:val="lef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2BF959" w15:done="1"/>
  <w15:commentEx w15:paraId="05B59630" w15:done="1"/>
  <w15:commentEx w15:paraId="14E2DB7B" w15:done="1"/>
  <w15:commentEx w15:paraId="3A53221E" w15:done="1"/>
  <w15:commentEx w15:paraId="299D8B93" w15:done="1"/>
  <w15:commentEx w15:paraId="5BD8EE2D" w15:done="1"/>
  <w15:commentEx w15:paraId="131612A3" w15:done="1"/>
  <w15:commentEx w15:paraId="0305121F" w15:paraIdParent="131612A3" w15:done="0"/>
  <w15:commentEx w15:paraId="7B731F6C" w15:done="1"/>
  <w15:commentEx w15:paraId="31E64389" w15:done="1"/>
  <w15:commentEx w15:paraId="2A6F9E8A" w15:done="1"/>
  <w15:commentEx w15:paraId="4733D629" w15:done="1"/>
  <w15:commentEx w15:paraId="71186123" w15:done="1"/>
  <w15:commentEx w15:paraId="48E763CD" w15:done="1"/>
  <w15:commentEx w15:paraId="2BBFD184" w15:done="1"/>
  <w15:commentEx w15:paraId="0ADE4DB2" w15:done="1"/>
  <w15:commentEx w15:paraId="0D576BA7" w15:done="1"/>
  <w15:commentEx w15:paraId="1759D7CA" w15:done="1"/>
  <w15:commentEx w15:paraId="0FC74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91E2D" w16cex:dateUtc="2023-07-12T19:42:00Z"/>
  <w16cex:commentExtensible w16cex:durableId="28590CB8" w16cex:dateUtc="2023-07-12T18:27:00Z"/>
  <w16cex:commentExtensible w16cex:durableId="28590D49" w16cex:dateUtc="2023-07-12T18:30:00Z"/>
  <w16cex:commentExtensible w16cex:durableId="285920FB" w16cex:dateUtc="2023-07-12T19:54:00Z"/>
  <w16cex:commentExtensible w16cex:durableId="2859216E" w16cex:dateUtc="2023-07-12T19:56:00Z"/>
  <w16cex:commentExtensible w16cex:durableId="28592187" w16cex:dateUtc="2023-07-12T19:56:00Z"/>
  <w16cex:commentExtensible w16cex:durableId="2859244E" w16cex:dateUtc="2023-07-12T20:08:00Z"/>
  <w16cex:commentExtensible w16cex:durableId="614B7C7C" w16cex:dateUtc="2023-08-27T23:20:00Z"/>
  <w16cex:commentExtensible w16cex:durableId="28592372" w16cex:dateUtc="2023-07-12T20:04:00Z"/>
  <w16cex:commentExtensible w16cex:durableId="28592480" w16cex:dateUtc="2023-07-12T20:09:00Z"/>
  <w16cex:commentExtensible w16cex:durableId="28592582" w16cex:dateUtc="2023-07-12T20:13:00Z"/>
  <w16cex:commentExtensible w16cex:durableId="28592627" w16cex:dateUtc="2023-07-12T20:16:00Z"/>
  <w16cex:commentExtensible w16cex:durableId="28592984" w16cex:dateUtc="2023-07-12T20:30:00Z"/>
  <w16cex:commentExtensible w16cex:durableId="285929B9" w16cex:dateUtc="2023-07-12T20:31:00Z"/>
  <w16cex:commentExtensible w16cex:durableId="285929DE" w16cex:dateUtc="2023-07-12T20:32:00Z"/>
  <w16cex:commentExtensible w16cex:durableId="28592ADC" w16cex:dateUtc="2023-07-12T20:36:00Z"/>
  <w16cex:commentExtensible w16cex:durableId="28592B28" w16cex:dateUtc="2023-07-12T20:37:00Z"/>
  <w16cex:commentExtensible w16cex:durableId="28592C3D" w16cex:dateUtc="2023-07-12T20:42:00Z"/>
  <w16cex:commentExtensible w16cex:durableId="28592C6C" w16cex:dateUtc="2023-07-12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2BF959" w16cid:durableId="28591E2D"/>
  <w16cid:commentId w16cid:paraId="05B59630" w16cid:durableId="28590CB8"/>
  <w16cid:commentId w16cid:paraId="14E2DB7B" w16cid:durableId="28590D49"/>
  <w16cid:commentId w16cid:paraId="3A53221E" w16cid:durableId="285920FB"/>
  <w16cid:commentId w16cid:paraId="299D8B93" w16cid:durableId="2859216E"/>
  <w16cid:commentId w16cid:paraId="5BD8EE2D" w16cid:durableId="28592187"/>
  <w16cid:commentId w16cid:paraId="131612A3" w16cid:durableId="2859244E"/>
  <w16cid:commentId w16cid:paraId="0305121F" w16cid:durableId="614B7C7C"/>
  <w16cid:commentId w16cid:paraId="7B731F6C" w16cid:durableId="28592372"/>
  <w16cid:commentId w16cid:paraId="31E64389" w16cid:durableId="28592480"/>
  <w16cid:commentId w16cid:paraId="2A6F9E8A" w16cid:durableId="28592582"/>
  <w16cid:commentId w16cid:paraId="4733D629" w16cid:durableId="28592627"/>
  <w16cid:commentId w16cid:paraId="71186123" w16cid:durableId="28592984"/>
  <w16cid:commentId w16cid:paraId="48E763CD" w16cid:durableId="285929B9"/>
  <w16cid:commentId w16cid:paraId="2BBFD184" w16cid:durableId="285929DE"/>
  <w16cid:commentId w16cid:paraId="0ADE4DB2" w16cid:durableId="28592ADC"/>
  <w16cid:commentId w16cid:paraId="0D576BA7" w16cid:durableId="28592B28"/>
  <w16cid:commentId w16cid:paraId="1759D7CA" w16cid:durableId="28592C3D"/>
  <w16cid:commentId w16cid:paraId="0FC74ED2" w16cid:durableId="28592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568228131">
    <w:abstractNumId w:val="4"/>
  </w:num>
  <w:num w:numId="3" w16cid:durableId="965891889">
    <w:abstractNumId w:val="0"/>
  </w:num>
  <w:num w:numId="4" w16cid:durableId="1991012485">
    <w:abstractNumId w:val="1"/>
  </w:num>
  <w:num w:numId="5"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w15:presenceInfo w15:providerId="AD" w15:userId="S::mohammadsmajdi@arizona.edu::04f1a3b0-755a-455d-bd2f-e8d671d4e963"/>
  </w15:person>
  <w15:person w15:author="Rodriguez, Jeffrey J - (jjrodrig)">
    <w15:presenceInfo w15:providerId="AD" w15:userId="S::jjrodrig@email.arizona.edu::a76a95f3-f4d3-4666-bacf-53cbc198ed42"/>
  </w15:person>
  <w15:person w15:author="Artin Majdi">
    <w15:presenceInfo w15:providerId="AD" w15:userId="S::mohammadsmajdi@arizona.edu::04f1a3b0-755a-455d-bd2f-e8d671d4e9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AE"/>
    <w:rsid w:val="00037A4F"/>
    <w:rsid w:val="000470DA"/>
    <w:rsid w:val="000671D3"/>
    <w:rsid w:val="00067750"/>
    <w:rsid w:val="000746A6"/>
    <w:rsid w:val="0008704C"/>
    <w:rsid w:val="000A1ECD"/>
    <w:rsid w:val="000C2185"/>
    <w:rsid w:val="000F6E72"/>
    <w:rsid w:val="001372F7"/>
    <w:rsid w:val="00152244"/>
    <w:rsid w:val="00185905"/>
    <w:rsid w:val="00186409"/>
    <w:rsid w:val="001C30D6"/>
    <w:rsid w:val="001D20C4"/>
    <w:rsid w:val="001D3ED5"/>
    <w:rsid w:val="00217555"/>
    <w:rsid w:val="00231B7C"/>
    <w:rsid w:val="00234404"/>
    <w:rsid w:val="00247662"/>
    <w:rsid w:val="002508C6"/>
    <w:rsid w:val="00262DA9"/>
    <w:rsid w:val="0028735F"/>
    <w:rsid w:val="002B6313"/>
    <w:rsid w:val="002B6C80"/>
    <w:rsid w:val="00312972"/>
    <w:rsid w:val="003412EE"/>
    <w:rsid w:val="003B3AED"/>
    <w:rsid w:val="003D763A"/>
    <w:rsid w:val="004304CC"/>
    <w:rsid w:val="004401F3"/>
    <w:rsid w:val="004F4F3C"/>
    <w:rsid w:val="0050322B"/>
    <w:rsid w:val="00506DA4"/>
    <w:rsid w:val="00527F33"/>
    <w:rsid w:val="0054189B"/>
    <w:rsid w:val="005571D4"/>
    <w:rsid w:val="005B31D6"/>
    <w:rsid w:val="005B6565"/>
    <w:rsid w:val="005C7515"/>
    <w:rsid w:val="005D20DD"/>
    <w:rsid w:val="00622191"/>
    <w:rsid w:val="0062597C"/>
    <w:rsid w:val="0065281D"/>
    <w:rsid w:val="00654EB3"/>
    <w:rsid w:val="00656E0B"/>
    <w:rsid w:val="00657D37"/>
    <w:rsid w:val="00663FAF"/>
    <w:rsid w:val="00666FD2"/>
    <w:rsid w:val="00695EA3"/>
    <w:rsid w:val="006C06C3"/>
    <w:rsid w:val="00706D5D"/>
    <w:rsid w:val="00731BA5"/>
    <w:rsid w:val="0073230D"/>
    <w:rsid w:val="00740103"/>
    <w:rsid w:val="00745BBC"/>
    <w:rsid w:val="007469CF"/>
    <w:rsid w:val="00782ECB"/>
    <w:rsid w:val="007E21AA"/>
    <w:rsid w:val="007E6263"/>
    <w:rsid w:val="00806851"/>
    <w:rsid w:val="00825192"/>
    <w:rsid w:val="008A55FB"/>
    <w:rsid w:val="008A7F08"/>
    <w:rsid w:val="008B717C"/>
    <w:rsid w:val="00942C83"/>
    <w:rsid w:val="00954AD5"/>
    <w:rsid w:val="00961215"/>
    <w:rsid w:val="0096797A"/>
    <w:rsid w:val="009939F0"/>
    <w:rsid w:val="009B0CDB"/>
    <w:rsid w:val="009D6892"/>
    <w:rsid w:val="009E25F5"/>
    <w:rsid w:val="00A06C62"/>
    <w:rsid w:val="00A4626A"/>
    <w:rsid w:val="00A67B39"/>
    <w:rsid w:val="00A94220"/>
    <w:rsid w:val="00AD6370"/>
    <w:rsid w:val="00B02C16"/>
    <w:rsid w:val="00B635EF"/>
    <w:rsid w:val="00B702A1"/>
    <w:rsid w:val="00B8556C"/>
    <w:rsid w:val="00B93E79"/>
    <w:rsid w:val="00BA3600"/>
    <w:rsid w:val="00BB136C"/>
    <w:rsid w:val="00BB337D"/>
    <w:rsid w:val="00C11184"/>
    <w:rsid w:val="00C211AE"/>
    <w:rsid w:val="00C9190B"/>
    <w:rsid w:val="00C92C03"/>
    <w:rsid w:val="00CA19C0"/>
    <w:rsid w:val="00CA4387"/>
    <w:rsid w:val="00CA6F40"/>
    <w:rsid w:val="00CF5FDE"/>
    <w:rsid w:val="00D51CBA"/>
    <w:rsid w:val="00D87595"/>
    <w:rsid w:val="00DC6E2B"/>
    <w:rsid w:val="00DE2D72"/>
    <w:rsid w:val="00E04D3F"/>
    <w:rsid w:val="00E341E0"/>
    <w:rsid w:val="00E44214"/>
    <w:rsid w:val="00E54DD6"/>
    <w:rsid w:val="00E82071"/>
    <w:rsid w:val="00EC44DD"/>
    <w:rsid w:val="00EF21A2"/>
    <w:rsid w:val="00EF5F4C"/>
    <w:rsid w:val="00F611C0"/>
    <w:rsid w:val="00FC5919"/>
    <w:rsid w:val="00FC75FD"/>
    <w:rsid w:val="00FD6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25BB"/>
  <w15:chartTrackingRefBased/>
  <w15:docId w15:val="{7BF300B7-0F12-49B4-9A06-17B58BB9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default="1" w:styleId="Normal">
    <w:name w:val="Normal"/>
    <w:qFormat/>
    <w:rsid w:val="00B702A1"/>
    <w:pPr>
      <w:pPrChange w:id="0" w:author="Artin" w:date="2023-08-27T16:16:00Z">
        <w:pPr>
          <w:spacing w:after="160" w:line="259" w:lineRule="auto"/>
        </w:pPr>
      </w:pPrChange>
    </w:pPr>
    <w:rPr>
      <w:rPrChange w:id="0" w:author="Artin" w:date="2023-08-27T16:16:00Z">
        <w:rPr>
          <w:rFonts w:ascii="Arial Narrow" w:eastAsiaTheme="minorHAnsi" w:hAnsi="Arial Narrow" w:cstheme="minorBidi"/>
          <w:sz w:val="24"/>
          <w:szCs w:val="22"/>
          <w:lang w:val="en-US" w:eastAsia="en-US" w:bidi="ar-SA"/>
        </w:rPr>
      </w:rPrChange>
    </w:rPr>
  </w:style>
  <w:style w:type="paragraph" w:styleId="Heading1">
    <w:name w:val="heading 1"/>
    <w:basedOn w:val="Normal"/>
    <w:next w:val="Normal"/>
    <w:link w:val="Heading1Char"/>
    <w:uiPriority w:val="9"/>
    <w:qFormat/>
    <w:rsid w:val="00B702A1"/>
    <w:pPr>
      <w:keepNext/>
      <w:keepLines/>
      <w:spacing w:before="360" w:after="80"/>
      <w:outlineLvl w:val="0"/>
      <w:pPrChange w:id="1" w:author="Artin" w:date="2023-08-27T16:16:00Z">
        <w:pPr>
          <w:keepNext/>
          <w:keepLines/>
          <w:numPr>
            <w:numId w:val="4"/>
          </w:numPr>
          <w:pBdr>
            <w:top w:val="single" w:sz="18" w:space="1" w:color="auto"/>
          </w:pBdr>
          <w:spacing w:before="360" w:after="160" w:line="259" w:lineRule="auto"/>
          <w:ind w:left="432" w:hanging="432"/>
          <w:outlineLvl w:val="0"/>
        </w:pPr>
      </w:pPrChange>
    </w:pPr>
    <w:rPr>
      <w:rFonts w:asciiTheme="majorHAnsi" w:eastAsiaTheme="majorEastAsia" w:hAnsiTheme="majorHAnsi" w:cstheme="majorBidi"/>
      <w:color w:val="0F4761" w:themeColor="accent1" w:themeShade="BF"/>
      <w:sz w:val="40"/>
      <w:szCs w:val="40"/>
      <w:rPrChange w:id="1" w:author="Artin" w:date="2023-08-27T16:16:00Z">
        <w:rPr>
          <w:rFonts w:ascii="Arial Narrow" w:eastAsiaTheme="majorEastAsia" w:hAnsi="Arial Narrow" w:cstheme="majorBidi"/>
          <w:b/>
          <w:bCs/>
          <w:caps/>
          <w:color w:val="000000" w:themeColor="text1"/>
          <w:sz w:val="24"/>
          <w:szCs w:val="22"/>
          <w:lang w:val="en-US" w:eastAsia="en-US" w:bidi="ar-SA"/>
        </w:rPr>
      </w:rPrChange>
    </w:rPr>
  </w:style>
  <w:style w:type="paragraph" w:styleId="Heading2">
    <w:name w:val="heading 2"/>
    <w:basedOn w:val="Normal"/>
    <w:next w:val="Normal"/>
    <w:link w:val="Heading2Char"/>
    <w:uiPriority w:val="9"/>
    <w:unhideWhenUsed/>
    <w:qFormat/>
    <w:rsid w:val="00B702A1"/>
    <w:pPr>
      <w:keepNext/>
      <w:keepLines/>
      <w:spacing w:before="160" w:after="80"/>
      <w:outlineLvl w:val="1"/>
      <w:pPrChange w:id="2" w:author="Artin" w:date="2023-08-27T16:16:00Z">
        <w:pPr>
          <w:keepNext/>
          <w:keepLines/>
          <w:numPr>
            <w:ilvl w:val="1"/>
            <w:numId w:val="4"/>
          </w:numPr>
          <w:spacing w:after="160" w:line="259" w:lineRule="auto"/>
          <w:ind w:left="576" w:hanging="576"/>
          <w:outlineLvl w:val="1"/>
        </w:pPr>
      </w:pPrChange>
    </w:pPr>
    <w:rPr>
      <w:rFonts w:asciiTheme="majorHAnsi" w:eastAsiaTheme="majorEastAsia" w:hAnsiTheme="majorHAnsi" w:cstheme="majorBidi"/>
      <w:color w:val="0F4761" w:themeColor="accent1" w:themeShade="BF"/>
      <w:sz w:val="32"/>
      <w:szCs w:val="32"/>
      <w:rPrChange w:id="2" w:author="Artin" w:date="2023-08-27T16:16:00Z">
        <w:rPr>
          <w:rFonts w:ascii="Palatino Linotype" w:eastAsiaTheme="majorEastAsia" w:hAnsi="Palatino Linotype" w:cstheme="majorBidi"/>
          <w:i/>
          <w:iCs/>
          <w:color w:val="000000" w:themeColor="text1"/>
          <w:spacing w:val="-3"/>
          <w:w w:val="105"/>
          <w:sz w:val="24"/>
          <w:szCs w:val="22"/>
          <w:lang w:val="en-US" w:eastAsia="en-US" w:bidi="ar-SA"/>
        </w:rPr>
      </w:rPrChange>
    </w:rPr>
  </w:style>
  <w:style w:type="paragraph" w:styleId="Heading3">
    <w:name w:val="heading 3"/>
    <w:basedOn w:val="Normal"/>
    <w:next w:val="Normal"/>
    <w:link w:val="Heading3Char"/>
    <w:uiPriority w:val="9"/>
    <w:unhideWhenUsed/>
    <w:qFormat/>
    <w:rsid w:val="00B702A1"/>
    <w:pPr>
      <w:keepNext/>
      <w:keepLines/>
      <w:spacing w:before="160" w:after="80"/>
      <w:outlineLvl w:val="2"/>
      <w:pPrChange w:id="3" w:author="Artin" w:date="2023-08-27T16:16:00Z">
        <w:pPr>
          <w:keepNext/>
          <w:keepLines/>
          <w:numPr>
            <w:ilvl w:val="2"/>
            <w:numId w:val="5"/>
          </w:numPr>
          <w:tabs>
            <w:tab w:val="num" w:pos="2160"/>
          </w:tabs>
          <w:spacing w:before="260" w:after="160" w:line="259" w:lineRule="auto"/>
          <w:ind w:left="720" w:hanging="720"/>
          <w:outlineLvl w:val="2"/>
        </w:pPr>
      </w:pPrChange>
    </w:pPr>
    <w:rPr>
      <w:rFonts w:eastAsiaTheme="majorEastAsia" w:cstheme="majorBidi"/>
      <w:color w:val="0F4761" w:themeColor="accent1" w:themeShade="BF"/>
      <w:sz w:val="28"/>
      <w:szCs w:val="28"/>
      <w:rPrChange w:id="3" w:author="Artin" w:date="2023-08-27T16:16:00Z">
        <w:rPr>
          <w:rFonts w:ascii="Palatino Linotype" w:eastAsiaTheme="majorEastAsia" w:hAnsi="Palatino Linotype" w:cstheme="minorBidi"/>
          <w:i/>
          <w:iCs/>
          <w:color w:val="000000" w:themeColor="text1"/>
          <w:sz w:val="24"/>
          <w:szCs w:val="22"/>
          <w:lang w:val="en-US" w:eastAsia="en-US" w:bidi="ar-SA"/>
        </w:rPr>
      </w:rPrChange>
    </w:rPr>
  </w:style>
  <w:style w:type="paragraph" w:styleId="Heading4">
    <w:name w:val="heading 4"/>
    <w:basedOn w:val="Normal"/>
    <w:next w:val="Normal"/>
    <w:link w:val="Heading4Char"/>
    <w:uiPriority w:val="9"/>
    <w:unhideWhenUsed/>
    <w:qFormat/>
    <w:rsid w:val="00B702A1"/>
    <w:pPr>
      <w:keepNext/>
      <w:keepLines/>
      <w:spacing w:before="80" w:after="40"/>
      <w:outlineLvl w:val="3"/>
      <w:pPrChange w:id="4" w:author="Artin" w:date="2023-08-27T16:16:00Z">
        <w:pPr>
          <w:keepNext/>
          <w:keepLines/>
          <w:numPr>
            <w:ilvl w:val="3"/>
            <w:numId w:val="4"/>
          </w:numPr>
          <w:spacing w:before="200" w:after="160" w:line="259" w:lineRule="auto"/>
          <w:ind w:left="864" w:hanging="864"/>
          <w:outlineLvl w:val="3"/>
        </w:pPr>
      </w:pPrChange>
    </w:pPr>
    <w:rPr>
      <w:rFonts w:eastAsiaTheme="majorEastAsia" w:cstheme="majorBidi"/>
      <w:i/>
      <w:iCs/>
      <w:color w:val="0F4761" w:themeColor="accent1" w:themeShade="BF"/>
      <w:rPrChange w:id="4" w:author="Artin" w:date="2023-08-27T16:16:00Z">
        <w:rPr>
          <w:rFonts w:asciiTheme="majorHAnsi" w:eastAsiaTheme="majorEastAsia" w:hAnsiTheme="majorHAnsi" w:cstheme="majorBidi"/>
          <w:b/>
          <w:bCs/>
          <w:i/>
          <w:iCs/>
          <w:color w:val="262626" w:themeColor="text1" w:themeTint="D9"/>
          <w:sz w:val="24"/>
          <w:szCs w:val="22"/>
          <w:lang w:val="en-US" w:eastAsia="en-US" w:bidi="ar-SA"/>
        </w:rPr>
      </w:rPrChange>
    </w:rPr>
  </w:style>
  <w:style w:type="paragraph" w:styleId="Heading5">
    <w:name w:val="heading 5"/>
    <w:basedOn w:val="Normal"/>
    <w:next w:val="Normal"/>
    <w:link w:val="Heading5Char"/>
    <w:uiPriority w:val="9"/>
    <w:semiHidden/>
    <w:unhideWhenUsed/>
    <w:qFormat/>
    <w:rsid w:val="00C211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1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1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1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1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11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11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211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1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1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1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1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1AE"/>
    <w:rPr>
      <w:rFonts w:eastAsiaTheme="majorEastAsia" w:cstheme="majorBidi"/>
      <w:color w:val="272727" w:themeColor="text1" w:themeTint="D8"/>
    </w:rPr>
  </w:style>
  <w:style w:type="paragraph" w:styleId="Title">
    <w:name w:val="Title"/>
    <w:basedOn w:val="Normal"/>
    <w:next w:val="Normal"/>
    <w:link w:val="TitleChar"/>
    <w:uiPriority w:val="10"/>
    <w:qFormat/>
    <w:rsid w:val="00B702A1"/>
    <w:pPr>
      <w:spacing w:after="80" w:line="240" w:lineRule="auto"/>
      <w:contextualSpacing/>
      <w:pPrChange w:id="5" w:author="Artin" w:date="2023-08-27T16:16:00Z">
        <w:pPr>
          <w:spacing w:after="160" w:line="259" w:lineRule="auto"/>
          <w:jc w:val="center"/>
        </w:pPr>
      </w:pPrChange>
    </w:pPr>
    <w:rPr>
      <w:rFonts w:asciiTheme="majorHAnsi" w:eastAsiaTheme="majorEastAsia" w:hAnsiTheme="majorHAnsi" w:cstheme="majorBidi"/>
      <w:spacing w:val="-10"/>
      <w:kern w:val="28"/>
      <w:sz w:val="56"/>
      <w:szCs w:val="56"/>
      <w:rPrChange w:id="5" w:author="Artin" w:date="2023-08-27T16:16:00Z">
        <w:rPr>
          <w:rFonts w:eastAsiaTheme="minorHAnsi" w:cstheme="minorBidi"/>
          <w:w w:val="105"/>
          <w:sz w:val="34"/>
          <w:szCs w:val="34"/>
          <w:lang w:val="en" w:eastAsia="en-US" w:bidi="ar-SA"/>
        </w:rPr>
      </w:rPrChange>
    </w:rPr>
  </w:style>
  <w:style w:type="character" w:customStyle="1" w:styleId="TitleChar">
    <w:name w:val="Title Char"/>
    <w:basedOn w:val="DefaultParagraphFont"/>
    <w:link w:val="Title"/>
    <w:uiPriority w:val="10"/>
    <w:rsid w:val="00C211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2A1"/>
    <w:pPr>
      <w:numPr>
        <w:ilvl w:val="1"/>
      </w:numPr>
      <w:pPrChange w:id="6" w:author="Artin" w:date="2023-08-27T16:16:00Z">
        <w:pPr>
          <w:spacing w:after="160" w:line="259" w:lineRule="auto"/>
          <w:ind w:left="108" w:firstLine="352"/>
          <w:jc w:val="center"/>
        </w:pPr>
      </w:pPrChange>
    </w:pPr>
    <w:rPr>
      <w:rFonts w:eastAsiaTheme="majorEastAsia" w:cstheme="majorBidi"/>
      <w:color w:val="595959" w:themeColor="text1" w:themeTint="A6"/>
      <w:spacing w:val="15"/>
      <w:sz w:val="28"/>
      <w:szCs w:val="28"/>
      <w:rPrChange w:id="6" w:author="Artin" w:date="2023-08-27T16:16:00Z">
        <w:rPr>
          <w:rFonts w:ascii="Arial Narrow" w:eastAsiaTheme="minorHAnsi" w:hAnsi="Arial Narrow" w:cstheme="minorBidi"/>
          <w:color w:val="000000" w:themeColor="text1"/>
          <w:sz w:val="21"/>
          <w:szCs w:val="21"/>
          <w:lang w:val="en-US" w:eastAsia="en-US" w:bidi="ar-SA"/>
        </w:rPr>
      </w:rPrChange>
    </w:rPr>
  </w:style>
  <w:style w:type="character" w:customStyle="1" w:styleId="SubtitleChar">
    <w:name w:val="Subtitle Char"/>
    <w:basedOn w:val="DefaultParagraphFont"/>
    <w:link w:val="Subtitle"/>
    <w:uiPriority w:val="11"/>
    <w:rsid w:val="00C211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1AE"/>
    <w:pPr>
      <w:spacing w:before="160"/>
      <w:jc w:val="center"/>
    </w:pPr>
    <w:rPr>
      <w:i/>
      <w:iCs/>
      <w:color w:val="404040" w:themeColor="text1" w:themeTint="BF"/>
    </w:rPr>
  </w:style>
  <w:style w:type="character" w:customStyle="1" w:styleId="QuoteChar">
    <w:name w:val="Quote Char"/>
    <w:basedOn w:val="DefaultParagraphFont"/>
    <w:link w:val="Quote"/>
    <w:uiPriority w:val="29"/>
    <w:rsid w:val="00C211AE"/>
    <w:rPr>
      <w:i/>
      <w:iCs/>
      <w:color w:val="404040" w:themeColor="text1" w:themeTint="BF"/>
    </w:rPr>
  </w:style>
  <w:style w:type="paragraph" w:styleId="ListParagraph">
    <w:name w:val="List Paragraph"/>
    <w:basedOn w:val="Normal"/>
    <w:uiPriority w:val="34"/>
    <w:qFormat/>
    <w:rsid w:val="00C211AE"/>
    <w:pPr>
      <w:ind w:left="720"/>
      <w:contextualSpacing/>
    </w:pPr>
  </w:style>
  <w:style w:type="character" w:styleId="IntenseEmphasis">
    <w:name w:val="Intense Emphasis"/>
    <w:basedOn w:val="DefaultParagraphFont"/>
    <w:uiPriority w:val="21"/>
    <w:qFormat/>
    <w:rsid w:val="00C211AE"/>
    <w:rPr>
      <w:i/>
      <w:iCs/>
      <w:color w:val="0F4761" w:themeColor="accent1" w:themeShade="BF"/>
    </w:rPr>
  </w:style>
  <w:style w:type="paragraph" w:styleId="IntenseQuote">
    <w:name w:val="Intense Quote"/>
    <w:basedOn w:val="Normal"/>
    <w:next w:val="Normal"/>
    <w:link w:val="IntenseQuoteChar"/>
    <w:uiPriority w:val="30"/>
    <w:qFormat/>
    <w:rsid w:val="00C211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1AE"/>
    <w:rPr>
      <w:i/>
      <w:iCs/>
      <w:color w:val="0F4761" w:themeColor="accent1" w:themeShade="BF"/>
    </w:rPr>
  </w:style>
  <w:style w:type="character" w:styleId="IntenseReference">
    <w:name w:val="Intense Reference"/>
    <w:basedOn w:val="DefaultParagraphFont"/>
    <w:uiPriority w:val="32"/>
    <w:qFormat/>
    <w:rsid w:val="00C211AE"/>
    <w:rPr>
      <w:b/>
      <w:bCs/>
      <w:smallCaps/>
      <w:color w:val="0F4761" w:themeColor="accent1" w:themeShade="BF"/>
      <w:spacing w:val="5"/>
    </w:rPr>
  </w:style>
  <w:style w:type="paragraph" w:customStyle="1" w:styleId="Tables">
    <w:name w:val="Tables"/>
    <w:qFormat/>
    <w:rsid w:val="00B702A1"/>
    <w:pPr>
      <w:pBdr>
        <w:top w:val="nil"/>
        <w:left w:val="nil"/>
        <w:bottom w:val="nil"/>
        <w:right w:val="nil"/>
        <w:between w:val="nil"/>
      </w:pBdr>
      <w:spacing w:after="240" w:line="240" w:lineRule="auto"/>
      <w:ind w:left="115" w:right="245" w:firstLine="346"/>
      <w:jc w:val="center"/>
      <w:pPrChange w:id="7" w:author="Artin" w:date="2023-08-27T16:16:00Z">
        <w:pPr>
          <w:pBdr>
            <w:top w:val="nil"/>
            <w:left w:val="nil"/>
            <w:bottom w:val="nil"/>
            <w:right w:val="nil"/>
            <w:between w:val="nil"/>
          </w:pBdr>
          <w:spacing w:after="240"/>
          <w:ind w:left="115" w:right="245" w:firstLine="346"/>
          <w:jc w:val="center"/>
        </w:pPr>
      </w:pPrChange>
    </w:pPr>
    <w:rPr>
      <w:rFonts w:asciiTheme="minorBidi" w:eastAsia="PT Sans Narrow" w:hAnsiTheme="minorBidi" w:cs="PT Sans Narrow"/>
      <w:bCs/>
      <w:color w:val="000000" w:themeColor="text1"/>
      <w:kern w:val="0"/>
      <w:sz w:val="24"/>
      <w:szCs w:val="18"/>
      <w:lang w:eastAsia="zh-CN"/>
      <w14:ligatures w14:val="none"/>
      <w:rPrChange w:id="7" w:author="Artin" w:date="2023-08-27T16:16:00Z">
        <w:rPr>
          <w:rFonts w:asciiTheme="minorBidi" w:eastAsia="PT Sans Narrow" w:hAnsiTheme="minorBidi" w:cs="PT Sans Narrow"/>
          <w:bCs/>
          <w:color w:val="000000" w:themeColor="text1"/>
          <w:sz w:val="24"/>
          <w:szCs w:val="18"/>
          <w:lang w:val="en-US" w:eastAsia="zh-CN" w:bidi="ar-SA"/>
        </w:rPr>
      </w:rPrChange>
    </w:rPr>
  </w:style>
  <w:style w:type="paragraph" w:styleId="Caption">
    <w:name w:val="caption"/>
    <w:basedOn w:val="Normal"/>
    <w:next w:val="Normal"/>
    <w:unhideWhenUsed/>
    <w:qFormat/>
    <w:rsid w:val="00B702A1"/>
    <w:pPr>
      <w:keepNext/>
      <w:spacing w:line="276" w:lineRule="auto"/>
      <w:ind w:left="630" w:right="360"/>
      <w:jc w:val="center"/>
      <w:pPrChange w:id="8" w:author="Artin" w:date="2023-08-27T16:16:00Z">
        <w:pPr>
          <w:keepNext/>
          <w:spacing w:after="160" w:line="276" w:lineRule="auto"/>
          <w:ind w:left="630" w:right="360"/>
          <w:jc w:val="center"/>
        </w:pPr>
      </w:pPrChange>
    </w:pPr>
    <w:rPr>
      <w:rFonts w:ascii="PT Sans Narrow" w:eastAsia="Times New Roman" w:hAnsi="PT Sans Narrow" w:cstheme="majorBidi"/>
      <w:color w:val="404040" w:themeColor="text1" w:themeTint="BF"/>
      <w:spacing w:val="6"/>
      <w:kern w:val="0"/>
      <w:position w:val="7"/>
      <w:sz w:val="21"/>
      <w:szCs w:val="21"/>
      <w14:ligatures w14:val="none"/>
      <w:rPrChange w:id="8" w:author="Artin" w:date="2023-08-27T16:16:00Z">
        <w:rPr>
          <w:rFonts w:ascii="PT Sans Narrow" w:hAnsi="PT Sans Narrow" w:cstheme="majorBidi"/>
          <w:color w:val="404040" w:themeColor="text1" w:themeTint="BF"/>
          <w:spacing w:val="6"/>
          <w:position w:val="7"/>
          <w:sz w:val="21"/>
          <w:szCs w:val="21"/>
          <w:lang w:val="en-US" w:eastAsia="en-US" w:bidi="ar-SA"/>
        </w:rPr>
      </w:rPrChange>
    </w:rPr>
  </w:style>
  <w:style w:type="paragraph" w:styleId="Bibliography">
    <w:name w:val="Bibliography"/>
    <w:next w:val="Normal"/>
    <w:autoRedefine/>
    <w:uiPriority w:val="37"/>
    <w:unhideWhenUsed/>
    <w:qFormat/>
    <w:rsid w:val="00B702A1"/>
    <w:pPr>
      <w:widowControl w:val="0"/>
      <w:tabs>
        <w:tab w:val="left" w:pos="384"/>
      </w:tabs>
      <w:spacing w:after="0" w:line="480" w:lineRule="auto"/>
      <w:ind w:left="384" w:right="245" w:hanging="384"/>
      <w:jc w:val="both"/>
      <w:pPrChange w:id="9" w:author="Artin" w:date="2023-08-27T16:16:00Z">
        <w:pPr>
          <w:widowControl w:val="0"/>
          <w:tabs>
            <w:tab w:val="left" w:pos="384"/>
          </w:tabs>
          <w:spacing w:line="480" w:lineRule="auto"/>
          <w:ind w:left="384" w:right="245" w:hanging="384"/>
          <w:jc w:val="both"/>
        </w:pPr>
      </w:pPrChange>
    </w:pPr>
    <w:rPr>
      <w:rFonts w:ascii="PT Sans Narrow" w:eastAsia="Georgia" w:hAnsi="PT Sans Narrow" w:cs="Times New Roman"/>
      <w:color w:val="000000"/>
      <w:sz w:val="21"/>
      <w:szCs w:val="21"/>
      <w:lang w:eastAsia="zh-CN" w:bidi="en-US"/>
      <w:rPrChange w:id="9" w:author="Artin" w:date="2023-08-27T16:16:00Z">
        <w:rPr>
          <w:rFonts w:ascii="PT Sans Narrow" w:eastAsia="Georgia" w:hAnsi="PT Sans Narrow"/>
          <w:color w:val="000000"/>
          <w:kern w:val="2"/>
          <w:sz w:val="21"/>
          <w:szCs w:val="21"/>
          <w:lang w:val="en-US" w:eastAsia="zh-CN" w:bidi="en-US"/>
          <w14:ligatures w14:val="standardContextual"/>
        </w:rPr>
      </w:rPrChange>
    </w:rPr>
  </w:style>
  <w:style w:type="character" w:customStyle="1" w:styleId="ListLabel1">
    <w:name w:val="ListLabel 1"/>
    <w:qFormat/>
    <w:rsid w:val="00B702A1"/>
    <w:rPr>
      <w:color w:val="000000" w:themeColor="text1"/>
    </w:rPr>
  </w:style>
  <w:style w:type="paragraph" w:customStyle="1" w:styleId="Figure">
    <w:name w:val="Figure"/>
    <w:basedOn w:val="Normal"/>
    <w:qFormat/>
    <w:rsid w:val="00B702A1"/>
    <w:pPr>
      <w:spacing w:line="276" w:lineRule="auto"/>
      <w:pPrChange w:id="10" w:author="Artin" w:date="2023-08-27T16:16:00Z">
        <w:pPr>
          <w:spacing w:after="160" w:line="276" w:lineRule="auto"/>
        </w:pPr>
      </w:pPrChange>
    </w:pPr>
    <w:rPr>
      <w:rFonts w:ascii="PT Sans Narrow" w:hAnsi="PT Sans Narrow"/>
      <w:noProof/>
      <w:kern w:val="0"/>
      <w:sz w:val="24"/>
      <w14:ligatures w14:val="none"/>
      <w:rPrChange w:id="10" w:author="Artin" w:date="2023-08-27T16:16:00Z">
        <w:rPr>
          <w:rFonts w:ascii="PT Sans Narrow" w:eastAsiaTheme="minorHAnsi" w:hAnsi="PT Sans Narrow" w:cstheme="minorBidi"/>
          <w:noProof/>
          <w:sz w:val="24"/>
          <w:szCs w:val="22"/>
          <w:lang w:val="en-US" w:eastAsia="en-US" w:bidi="ar-SA"/>
        </w:rPr>
      </w:rPrChange>
    </w:rPr>
  </w:style>
  <w:style w:type="paragraph" w:customStyle="1" w:styleId="AlreadyIncorporated">
    <w:name w:val="Already Incorporated"/>
    <w:qFormat/>
    <w:rsid w:val="00B702A1"/>
    <w:pPr>
      <w:widowControl w:val="0"/>
      <w:spacing w:after="240" w:line="360" w:lineRule="auto"/>
      <w:ind w:left="115" w:right="245" w:firstLine="346"/>
      <w:jc w:val="both"/>
      <w:pPrChange w:id="11" w:author="Artin" w:date="2023-08-27T16:16:00Z">
        <w:pPr>
          <w:widowControl w:val="0"/>
          <w:spacing w:after="240" w:line="360" w:lineRule="auto"/>
          <w:ind w:left="115" w:right="245" w:firstLine="346"/>
          <w:jc w:val="both"/>
        </w:pPr>
      </w:pPrChange>
    </w:pPr>
    <w:rPr>
      <w:rFonts w:asciiTheme="majorBidi" w:eastAsia="Georgia" w:hAnsiTheme="majorBidi" w:cs="Times New Roman"/>
      <w:color w:val="A6A6A6" w:themeColor="background1" w:themeShade="A6"/>
      <w:kern w:val="0"/>
      <w:sz w:val="24"/>
      <w:szCs w:val="24"/>
      <w:lang w:bidi="en-US"/>
      <w14:ligatures w14:val="none"/>
      <w:rPrChange w:id="11" w:author="Artin" w:date="2023-08-27T16:16:00Z">
        <w:rPr>
          <w:rFonts w:asciiTheme="majorBidi" w:eastAsia="Georgia" w:hAnsiTheme="majorBidi"/>
          <w:color w:val="A6A6A6" w:themeColor="background1" w:themeShade="A6"/>
          <w:sz w:val="24"/>
          <w:szCs w:val="24"/>
          <w:lang w:val="en-US" w:eastAsia="en-US" w:bidi="en-US"/>
        </w:rPr>
      </w:rPrChange>
    </w:rPr>
  </w:style>
  <w:style w:type="paragraph" w:customStyle="1" w:styleId="Figures">
    <w:name w:val="Figures"/>
    <w:qFormat/>
    <w:rsid w:val="00B702A1"/>
    <w:pPr>
      <w:keepNext/>
      <w:widowControl w:val="0"/>
      <w:spacing w:after="0" w:line="360" w:lineRule="auto"/>
      <w:ind w:left="115" w:right="245" w:firstLine="346"/>
      <w:jc w:val="both"/>
      <w:pPrChange w:id="12" w:author="Artin" w:date="2023-08-27T16:16:00Z">
        <w:pPr>
          <w:keepNext/>
          <w:widowControl w:val="0"/>
          <w:spacing w:line="360" w:lineRule="auto"/>
          <w:ind w:left="115" w:right="245" w:firstLine="346"/>
          <w:jc w:val="both"/>
        </w:pPr>
      </w:pPrChange>
    </w:pPr>
    <w:rPr>
      <w:rFonts w:asciiTheme="majorBidi" w:eastAsia="Georgia" w:hAnsiTheme="majorBidi" w:cs="Times New Roman"/>
      <w:color w:val="000000"/>
      <w:kern w:val="0"/>
      <w:sz w:val="24"/>
      <w:szCs w:val="24"/>
      <w:lang w:eastAsia="zh-CN" w:bidi="en-US"/>
      <w14:ligatures w14:val="none"/>
      <w:rPrChange w:id="12" w:author="Artin" w:date="2023-08-27T16:16:00Z">
        <w:rPr>
          <w:rFonts w:asciiTheme="majorBidi" w:eastAsia="Georgia" w:hAnsiTheme="majorBidi"/>
          <w:color w:val="000000"/>
          <w:sz w:val="24"/>
          <w:szCs w:val="24"/>
          <w:lang w:val="en-US" w:eastAsia="zh-CN" w:bidi="en-US"/>
        </w:rPr>
      </w:rPrChange>
    </w:rPr>
  </w:style>
  <w:style w:type="paragraph" w:customStyle="1" w:styleId="Equations">
    <w:name w:val="Equations"/>
    <w:basedOn w:val="Normal"/>
    <w:next w:val="Normal"/>
    <w:qFormat/>
    <w:rsid w:val="00B702A1"/>
    <w:pPr>
      <w:jc w:val="center"/>
      <w:pPrChange w:id="13" w:author="Artin" w:date="2023-08-27T16:16:00Z">
        <w:pPr>
          <w:spacing w:after="160" w:line="259" w:lineRule="auto"/>
          <w:jc w:val="center"/>
        </w:pPr>
      </w:pPrChange>
    </w:pPr>
    <w:rPr>
      <w:rFonts w:ascii="Cambria Math" w:hAnsi="Cambria Math" w:cs="Calibri"/>
      <w:kern w:val="0"/>
      <w:sz w:val="24"/>
      <w14:ligatures w14:val="none"/>
      <w:rPrChange w:id="13" w:author="Artin" w:date="2023-08-27T16:16:00Z">
        <w:rPr>
          <w:rFonts w:ascii="Cambria Math" w:eastAsiaTheme="minorHAnsi" w:hAnsi="Cambria Math" w:cs="Calibri"/>
          <w:sz w:val="24"/>
          <w:szCs w:val="22"/>
          <w:lang w:val="en-US" w:eastAsia="en-US" w:bidi="ar-SA"/>
        </w:rPr>
      </w:rPrChange>
    </w:rPr>
  </w:style>
  <w:style w:type="paragraph" w:customStyle="1" w:styleId="ParagraphTitle">
    <w:name w:val="Paragraph Title"/>
    <w:basedOn w:val="Normal"/>
    <w:next w:val="Normal"/>
    <w:qFormat/>
    <w:rsid w:val="00B702A1"/>
    <w:pPr>
      <w:spacing w:before="240" w:after="0"/>
      <w:pPrChange w:id="14" w:author="Artin" w:date="2023-08-27T16:16:00Z">
        <w:pPr>
          <w:spacing w:before="240" w:line="259" w:lineRule="auto"/>
        </w:pPr>
      </w:pPrChange>
    </w:pPr>
    <w:rPr>
      <w:rFonts w:asciiTheme="majorBidi" w:hAnsiTheme="majorBidi" w:cs="Times New Roman Bold"/>
      <w:b/>
      <w:color w:val="000000" w:themeColor="text1"/>
      <w:kern w:val="0"/>
      <w:sz w:val="24"/>
      <w14:ligatures w14:val="none"/>
      <w:rPrChange w:id="14" w:author="Artin" w:date="2023-08-27T16:16:00Z">
        <w:rPr>
          <w:rFonts w:asciiTheme="majorBidi" w:eastAsiaTheme="minorHAnsi" w:hAnsiTheme="majorBidi" w:cs="Times New Roman Bold"/>
          <w:b/>
          <w:color w:val="000000" w:themeColor="text1"/>
          <w:sz w:val="24"/>
          <w:szCs w:val="22"/>
          <w:lang w:val="en-US" w:eastAsia="en-US" w:bidi="ar-SA"/>
        </w:rPr>
      </w:rPrChange>
    </w:rPr>
  </w:style>
  <w:style w:type="paragraph" w:customStyle="1" w:styleId="Pat1">
    <w:name w:val="*Pat1"/>
    <w:basedOn w:val="Normal"/>
    <w:qFormat/>
    <w:rsid w:val="00B702A1"/>
    <w:pPr>
      <w:spacing w:after="0" w:line="288" w:lineRule="auto"/>
      <w:ind w:firstLine="360"/>
      <w:jc w:val="both"/>
      <w:pPrChange w:id="15" w:author="Artin" w:date="2023-08-27T16:16:00Z">
        <w:pPr>
          <w:spacing w:line="288" w:lineRule="auto"/>
          <w:ind w:firstLine="360"/>
          <w:jc w:val="both"/>
        </w:pPr>
      </w:pPrChange>
    </w:pPr>
    <w:rPr>
      <w:rFonts w:ascii="Times New Roman" w:hAnsi="Times New Roman" w:cs="Courier New"/>
      <w:kern w:val="0"/>
      <w:sz w:val="24"/>
      <w:szCs w:val="24"/>
      <w14:ligatures w14:val="none"/>
      <w:rPrChange w:id="15" w:author="Artin" w:date="2023-08-27T16:16:00Z">
        <w:rPr>
          <w:rFonts w:eastAsiaTheme="minorHAnsi" w:cs="Courier New"/>
          <w:sz w:val="24"/>
          <w:szCs w:val="24"/>
          <w:lang w:val="en-US" w:eastAsia="en-US" w:bidi="ar-SA"/>
        </w:rPr>
      </w:rPrChange>
    </w:rPr>
  </w:style>
  <w:style w:type="paragraph" w:customStyle="1" w:styleId="Pat2">
    <w:name w:val="*Pat2"/>
    <w:basedOn w:val="Normal"/>
    <w:qFormat/>
    <w:rsid w:val="00B702A1"/>
    <w:pPr>
      <w:spacing w:after="0" w:line="288" w:lineRule="auto"/>
      <w:ind w:left="720" w:hanging="360"/>
      <w:jc w:val="both"/>
      <w:pPrChange w:id="16" w:author="Artin" w:date="2023-08-27T16:16:00Z">
        <w:pPr>
          <w:spacing w:line="288" w:lineRule="auto"/>
          <w:ind w:left="720" w:hanging="360"/>
          <w:jc w:val="both"/>
        </w:pPr>
      </w:pPrChange>
    </w:pPr>
    <w:rPr>
      <w:rFonts w:ascii="Times New Roman" w:hAnsi="Times New Roman" w:cs="Courier New"/>
      <w:kern w:val="0"/>
      <w:sz w:val="24"/>
      <w:szCs w:val="24"/>
      <w14:ligatures w14:val="none"/>
      <w:rPrChange w:id="16" w:author="Artin" w:date="2023-08-27T16:16:00Z">
        <w:rPr>
          <w:rFonts w:eastAsiaTheme="minorHAnsi" w:cs="Courier New"/>
          <w:sz w:val="24"/>
          <w:szCs w:val="24"/>
          <w:lang w:val="en-US" w:eastAsia="en-US" w:bidi="ar-SA"/>
        </w:rPr>
      </w:rPrChange>
    </w:rPr>
  </w:style>
  <w:style w:type="paragraph" w:customStyle="1" w:styleId="Pat3">
    <w:name w:val="*Pat3"/>
    <w:basedOn w:val="Normal"/>
    <w:rsid w:val="00B702A1"/>
    <w:pPr>
      <w:spacing w:after="0" w:line="240" w:lineRule="auto"/>
      <w:ind w:left="1080" w:hanging="360"/>
      <w:jc w:val="both"/>
      <w:pPrChange w:id="17" w:author="Artin" w:date="2023-08-27T16:16:00Z">
        <w:pPr>
          <w:ind w:left="1080" w:hanging="360"/>
          <w:jc w:val="both"/>
        </w:pPr>
      </w:pPrChange>
    </w:pPr>
    <w:rPr>
      <w:rFonts w:ascii="Times New Roman" w:hAnsi="Times New Roman" w:cs="Courier New"/>
      <w:kern w:val="0"/>
      <w:sz w:val="24"/>
      <w:szCs w:val="24"/>
      <w14:ligatures w14:val="none"/>
      <w:rPrChange w:id="17" w:author="Artin" w:date="2023-08-27T16:16:00Z">
        <w:rPr>
          <w:rFonts w:eastAsiaTheme="minorHAnsi" w:cs="Courier New"/>
          <w:sz w:val="24"/>
          <w:szCs w:val="24"/>
          <w:lang w:val="en-US" w:eastAsia="en-US" w:bidi="ar-SA"/>
        </w:rPr>
      </w:rPrChange>
    </w:rPr>
  </w:style>
  <w:style w:type="paragraph" w:customStyle="1" w:styleId="Pat4">
    <w:name w:val="*Pat4"/>
    <w:basedOn w:val="Pat3"/>
    <w:rsid w:val="00B702A1"/>
    <w:pPr>
      <w:ind w:left="1440"/>
    </w:pPr>
  </w:style>
  <w:style w:type="paragraph" w:customStyle="1" w:styleId="Pat5">
    <w:name w:val="*Pat5"/>
    <w:basedOn w:val="Pat4"/>
    <w:rsid w:val="00B702A1"/>
    <w:pPr>
      <w:ind w:left="1800"/>
    </w:pPr>
  </w:style>
  <w:style w:type="paragraph" w:styleId="PlainText">
    <w:name w:val="Plain Text"/>
    <w:basedOn w:val="Normal"/>
    <w:link w:val="PlainTextChar"/>
    <w:uiPriority w:val="99"/>
    <w:unhideWhenUsed/>
    <w:rsid w:val="00B702A1"/>
    <w:pPr>
      <w:spacing w:after="0" w:line="240" w:lineRule="auto"/>
      <w:jc w:val="both"/>
      <w:pPrChange w:id="18" w:author="Artin" w:date="2023-08-27T16:16:00Z">
        <w:pPr>
          <w:jc w:val="both"/>
        </w:pPr>
      </w:pPrChange>
    </w:pPr>
    <w:rPr>
      <w:rFonts w:ascii="Consolas" w:hAnsi="Consolas" w:cs="Courier New"/>
      <w:kern w:val="0"/>
      <w:sz w:val="21"/>
      <w:szCs w:val="21"/>
      <w14:ligatures w14:val="none"/>
      <w:rPrChange w:id="18" w:author="Artin" w:date="2023-08-27T16:16:00Z">
        <w:rPr>
          <w:rFonts w:ascii="Consolas" w:eastAsiaTheme="minorHAnsi" w:hAnsi="Consolas" w:cs="Courier New"/>
          <w:sz w:val="21"/>
          <w:szCs w:val="21"/>
          <w:lang w:val="en-US" w:eastAsia="en-US" w:bidi="ar-SA"/>
        </w:rPr>
      </w:rPrChange>
    </w:rPr>
  </w:style>
  <w:style w:type="character" w:customStyle="1" w:styleId="PlainTextChar">
    <w:name w:val="Plain Text Char"/>
    <w:basedOn w:val="DefaultParagraphFont"/>
    <w:link w:val="PlainText"/>
    <w:uiPriority w:val="99"/>
    <w:rsid w:val="00B702A1"/>
    <w:rPr>
      <w:rFonts w:ascii="Consolas" w:hAnsi="Consolas" w:cs="Courier New"/>
      <w:kern w:val="0"/>
      <w:sz w:val="21"/>
      <w:szCs w:val="21"/>
      <w14:ligatures w14:val="none"/>
    </w:rPr>
  </w:style>
  <w:style w:type="paragraph" w:styleId="Revision">
    <w:name w:val="Revision"/>
    <w:hidden/>
    <w:uiPriority w:val="99"/>
    <w:semiHidden/>
    <w:rsid w:val="00B702A1"/>
    <w:pPr>
      <w:spacing w:after="0" w:line="240" w:lineRule="auto"/>
      <w:pPrChange w:id="19" w:author="Artin" w:date="2023-08-27T16:16:00Z">
        <w:pPr/>
      </w:pPrChange>
    </w:pPr>
    <w:rPr>
      <w:kern w:val="0"/>
      <w:sz w:val="24"/>
      <w14:ligatures w14:val="none"/>
      <w:rPrChange w:id="19" w:author="Artin" w:date="2023-08-27T16:16:00Z">
        <w:rPr>
          <w:rFonts w:asciiTheme="minorHAnsi" w:eastAsiaTheme="minorHAnsi" w:hAnsiTheme="minorHAnsi" w:cstheme="minorBidi"/>
          <w:sz w:val="24"/>
          <w:szCs w:val="22"/>
          <w:lang w:val="en-US" w:eastAsia="en-US" w:bidi="ar-SA"/>
        </w:rPr>
      </w:rPrChange>
    </w:rPr>
  </w:style>
  <w:style w:type="character" w:styleId="CommentReference">
    <w:name w:val="annotation reference"/>
    <w:basedOn w:val="DefaultParagraphFont"/>
    <w:uiPriority w:val="99"/>
    <w:semiHidden/>
    <w:unhideWhenUsed/>
    <w:rsid w:val="00B702A1"/>
    <w:rPr>
      <w:sz w:val="16"/>
      <w:szCs w:val="16"/>
    </w:rPr>
  </w:style>
  <w:style w:type="paragraph" w:styleId="CommentText">
    <w:name w:val="annotation text"/>
    <w:basedOn w:val="Normal"/>
    <w:link w:val="CommentTextChar"/>
    <w:uiPriority w:val="99"/>
    <w:unhideWhenUsed/>
    <w:rsid w:val="00B702A1"/>
    <w:pPr>
      <w:spacing w:after="240" w:line="240" w:lineRule="auto"/>
      <w:jc w:val="both"/>
      <w:pPrChange w:id="20" w:author="Artin" w:date="2023-08-27T16:16:00Z">
        <w:pPr>
          <w:spacing w:after="240"/>
          <w:jc w:val="both"/>
        </w:pPr>
      </w:pPrChange>
    </w:pPr>
    <w:rPr>
      <w:rFonts w:ascii="PT Sans Narrow" w:hAnsi="PT Sans Narrow" w:cs="Courier New"/>
      <w:kern w:val="0"/>
      <w:sz w:val="20"/>
      <w:szCs w:val="20"/>
      <w14:ligatures w14:val="none"/>
      <w:rPrChange w:id="20" w:author="Artin" w:date="2023-08-27T16:16:00Z">
        <w:rPr>
          <w:rFonts w:ascii="PT Sans Narrow" w:eastAsiaTheme="minorHAnsi" w:hAnsi="PT Sans Narrow" w:cs="Courier New"/>
          <w:lang w:val="en-US" w:eastAsia="en-US" w:bidi="ar-SA"/>
        </w:rPr>
      </w:rPrChange>
    </w:rPr>
  </w:style>
  <w:style w:type="character" w:customStyle="1" w:styleId="CommentTextChar">
    <w:name w:val="Comment Text Char"/>
    <w:basedOn w:val="DefaultParagraphFont"/>
    <w:link w:val="CommentText"/>
    <w:uiPriority w:val="99"/>
    <w:rsid w:val="00B702A1"/>
    <w:rPr>
      <w:rFonts w:ascii="PT Sans Narrow" w:hAnsi="PT Sans Narrow" w:cs="Courier New"/>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702A1"/>
    <w:rPr>
      <w:b/>
      <w:bCs/>
    </w:rPr>
  </w:style>
  <w:style w:type="character" w:customStyle="1" w:styleId="CommentSubjectChar">
    <w:name w:val="Comment Subject Char"/>
    <w:basedOn w:val="CommentTextChar"/>
    <w:link w:val="CommentSubject"/>
    <w:uiPriority w:val="99"/>
    <w:semiHidden/>
    <w:rsid w:val="00B702A1"/>
    <w:rPr>
      <w:rFonts w:ascii="PT Sans Narrow" w:hAnsi="PT Sans Narrow" w:cs="Courier New"/>
      <w:b/>
      <w:bCs/>
      <w:kern w:val="0"/>
      <w:sz w:val="20"/>
      <w:szCs w:val="20"/>
      <w14:ligatures w14:val="none"/>
    </w:rPr>
  </w:style>
  <w:style w:type="character" w:styleId="Hyperlink">
    <w:name w:val="Hyperlink"/>
    <w:basedOn w:val="DefaultParagraphFont"/>
    <w:uiPriority w:val="99"/>
    <w:unhideWhenUsed/>
    <w:rsid w:val="00B702A1"/>
    <w:rPr>
      <w:color w:val="467886" w:themeColor="hyperlink"/>
      <w:u w:val="single"/>
    </w:rPr>
  </w:style>
  <w:style w:type="character" w:styleId="UnresolvedMention">
    <w:name w:val="Unresolved Mention"/>
    <w:basedOn w:val="DefaultParagraphFont"/>
    <w:uiPriority w:val="99"/>
    <w:semiHidden/>
    <w:unhideWhenUsed/>
    <w:rsid w:val="00B70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785">
      <w:bodyDiv w:val="1"/>
      <w:marLeft w:val="0"/>
      <w:marRight w:val="0"/>
      <w:marTop w:val="0"/>
      <w:marBottom w:val="0"/>
      <w:divBdr>
        <w:top w:val="none" w:sz="0" w:space="0" w:color="auto"/>
        <w:left w:val="none" w:sz="0" w:space="0" w:color="auto"/>
        <w:bottom w:val="none" w:sz="0" w:space="0" w:color="auto"/>
        <w:right w:val="none" w:sz="0" w:space="0" w:color="auto"/>
      </w:divBdr>
      <w:divsChild>
        <w:div w:id="964390767">
          <w:marLeft w:val="0"/>
          <w:marRight w:val="0"/>
          <w:marTop w:val="0"/>
          <w:marBottom w:val="0"/>
          <w:divBdr>
            <w:top w:val="none" w:sz="0" w:space="0" w:color="auto"/>
            <w:left w:val="none" w:sz="0" w:space="0" w:color="auto"/>
            <w:bottom w:val="none" w:sz="0" w:space="0" w:color="auto"/>
            <w:right w:val="none" w:sz="0" w:space="0" w:color="auto"/>
          </w:divBdr>
          <w:divsChild>
            <w:div w:id="5363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68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72">
          <w:marLeft w:val="0"/>
          <w:marRight w:val="0"/>
          <w:marTop w:val="0"/>
          <w:marBottom w:val="0"/>
          <w:divBdr>
            <w:top w:val="none" w:sz="0" w:space="0" w:color="auto"/>
            <w:left w:val="none" w:sz="0" w:space="0" w:color="auto"/>
            <w:bottom w:val="none" w:sz="0" w:space="0" w:color="auto"/>
            <w:right w:val="none" w:sz="0" w:space="0" w:color="auto"/>
          </w:divBdr>
          <w:divsChild>
            <w:div w:id="2094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882">
      <w:bodyDiv w:val="1"/>
      <w:marLeft w:val="0"/>
      <w:marRight w:val="0"/>
      <w:marTop w:val="0"/>
      <w:marBottom w:val="0"/>
      <w:divBdr>
        <w:top w:val="none" w:sz="0" w:space="0" w:color="auto"/>
        <w:left w:val="none" w:sz="0" w:space="0" w:color="auto"/>
        <w:bottom w:val="none" w:sz="0" w:space="0" w:color="auto"/>
        <w:right w:val="none" w:sz="0" w:space="0" w:color="auto"/>
      </w:divBdr>
      <w:divsChild>
        <w:div w:id="407389184">
          <w:marLeft w:val="0"/>
          <w:marRight w:val="0"/>
          <w:marTop w:val="0"/>
          <w:marBottom w:val="0"/>
          <w:divBdr>
            <w:top w:val="none" w:sz="0" w:space="0" w:color="auto"/>
            <w:left w:val="none" w:sz="0" w:space="0" w:color="auto"/>
            <w:bottom w:val="none" w:sz="0" w:space="0" w:color="auto"/>
            <w:right w:val="none" w:sz="0" w:space="0" w:color="auto"/>
          </w:divBdr>
          <w:divsChild>
            <w:div w:id="7280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5561">
      <w:bodyDiv w:val="1"/>
      <w:marLeft w:val="0"/>
      <w:marRight w:val="0"/>
      <w:marTop w:val="0"/>
      <w:marBottom w:val="0"/>
      <w:divBdr>
        <w:top w:val="none" w:sz="0" w:space="0" w:color="auto"/>
        <w:left w:val="none" w:sz="0" w:space="0" w:color="auto"/>
        <w:bottom w:val="none" w:sz="0" w:space="0" w:color="auto"/>
        <w:right w:val="none" w:sz="0" w:space="0" w:color="auto"/>
      </w:divBdr>
      <w:divsChild>
        <w:div w:id="313149043">
          <w:marLeft w:val="0"/>
          <w:marRight w:val="0"/>
          <w:marTop w:val="0"/>
          <w:marBottom w:val="0"/>
          <w:divBdr>
            <w:top w:val="none" w:sz="0" w:space="0" w:color="auto"/>
            <w:left w:val="none" w:sz="0" w:space="0" w:color="auto"/>
            <w:bottom w:val="none" w:sz="0" w:space="0" w:color="auto"/>
            <w:right w:val="none" w:sz="0" w:space="0" w:color="auto"/>
          </w:divBdr>
          <w:divsChild>
            <w:div w:id="7780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50">
      <w:bodyDiv w:val="1"/>
      <w:marLeft w:val="0"/>
      <w:marRight w:val="0"/>
      <w:marTop w:val="0"/>
      <w:marBottom w:val="0"/>
      <w:divBdr>
        <w:top w:val="none" w:sz="0" w:space="0" w:color="auto"/>
        <w:left w:val="none" w:sz="0" w:space="0" w:color="auto"/>
        <w:bottom w:val="none" w:sz="0" w:space="0" w:color="auto"/>
        <w:right w:val="none" w:sz="0" w:space="0" w:color="auto"/>
      </w:divBdr>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65</Pages>
  <Words>17374</Words>
  <Characters>99038</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Majdi, Artin - (mohammadsmajdi)</cp:lastModifiedBy>
  <cp:revision>2</cp:revision>
  <dcterms:created xsi:type="dcterms:W3CDTF">2023-08-26T02:56:00Z</dcterms:created>
  <dcterms:modified xsi:type="dcterms:W3CDTF">2023-08-27T23:30:00Z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