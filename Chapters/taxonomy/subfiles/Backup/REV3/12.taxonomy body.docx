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3F74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\section</w:t>
      </w:r>
      <w:r w:rsidRPr="003F428E">
        <w:rPr>
          <w:rFonts w:ascii="Fira Code" w:hAnsi="Fira Code" w:cs="Fira Code"/>
          <w:color w:val="5D5D5F"/>
          <w:sz w:val="18"/>
          <w:szCs w:val="18"/>
        </w:rPr>
        <w:t>{</w:t>
      </w:r>
      <w:r w:rsidRPr="003F428E">
        <w:rPr>
          <w:rFonts w:ascii="Fira Code" w:hAnsi="Fira Code" w:cs="Fira Code"/>
          <w:color w:val="626264"/>
          <w:sz w:val="18"/>
          <w:szCs w:val="18"/>
        </w:rPr>
        <w:t>Introduction</w:t>
      </w:r>
      <w:r w:rsidRPr="003F428E">
        <w:rPr>
          <w:rFonts w:ascii="Fira Code" w:hAnsi="Fira Code" w:cs="Fira Code"/>
          <w:color w:val="5D5D5F"/>
          <w:sz w:val="18"/>
          <w:szCs w:val="18"/>
        </w:rPr>
        <w:t>}</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proofErr w:type="spellStart"/>
      <w:r w:rsidRPr="003F428E">
        <w:rPr>
          <w:rFonts w:ascii="Fira Code" w:hAnsi="Fira Code" w:cs="Fira Code"/>
          <w:color w:val="F0AA0B"/>
          <w:sz w:val="18"/>
          <w:szCs w:val="18"/>
        </w:rPr>
        <w:t>sec:taxonomy.introduction</w:t>
      </w:r>
      <w:proofErr w:type="spellEnd"/>
      <w:r w:rsidRPr="003F428E">
        <w:rPr>
          <w:rFonts w:ascii="Fira Code" w:hAnsi="Fira Code" w:cs="Fira Code"/>
          <w:color w:val="5D5D5F"/>
          <w:sz w:val="18"/>
          <w:szCs w:val="18"/>
        </w:rPr>
        <w:t>}</w:t>
      </w:r>
    </w:p>
    <w:p w14:paraId="64D2977D" w14:textId="2D937E1F"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Chest X-ray (CXR) is a prevalent radiological examination for diagnosing lung and heart disorders, constituting a significant share of ordered imaging studies. Fast and accurate detection of different thoracic diseases, such as pneumothorax, is crucial for optimal patient care~</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{bellaviti_Increased_2016}</w:t>
      </w:r>
      <w:r w:rsidRPr="003F428E">
        <w:rPr>
          <w:rFonts w:ascii="Fira Code" w:hAnsi="Fira Code" w:cs="Fira Code"/>
          <w:color w:val="626264"/>
          <w:sz w:val="18"/>
          <w:szCs w:val="18"/>
        </w:rPr>
        <w:t>. However, interpreting CXRs can be challenging due to similarities between different thoracic diseases, which may result in misinterpretation even by experienced radiologists~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{delrue_Difficulties_2011}</w:t>
      </w:r>
      <w:r w:rsidRPr="003F428E">
        <w:rPr>
          <w:rFonts w:ascii="Fira Code" w:hAnsi="Fira Code" w:cs="Fira Code"/>
          <w:color w:val="626264"/>
          <w:sz w:val="18"/>
          <w:szCs w:val="18"/>
        </w:rPr>
        <w:t>. Consequently, devising an accurate system to identify and localize common thoracic diseases can aid radiologists in minimizing diagnostic errors~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{crisp_Global_2014</w:t>
      </w:r>
      <w:r w:rsidRPr="003F428E">
        <w:rPr>
          <w:rFonts w:ascii="Fira Code" w:hAnsi="Fira Code" w:cs="Fira Code"/>
          <w:color w:val="626264"/>
          <w:sz w:val="18"/>
          <w:szCs w:val="18"/>
        </w:rPr>
        <w:t>,</w:t>
      </w:r>
      <w:r w:rsidRPr="003F428E">
        <w:rPr>
          <w:rFonts w:ascii="Fira Code" w:hAnsi="Fira Code" w:cs="Fira Code"/>
          <w:color w:val="5D5D5F"/>
          <w:sz w:val="18"/>
          <w:szCs w:val="18"/>
        </w:rPr>
        <w:t>silverstein_Most_2016}</w:t>
      </w:r>
      <w:r w:rsidRPr="003F428E">
        <w:rPr>
          <w:rFonts w:ascii="Fira Code" w:hAnsi="Fira Code" w:cs="Fira Code"/>
          <w:color w:val="626264"/>
          <w:sz w:val="18"/>
          <w:szCs w:val="18"/>
        </w:rPr>
        <w:t>.</w:t>
      </w:r>
    </w:p>
    <w:p w14:paraId="7E0A8CC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Progress in natural language processing (NLP) has enabled the collection of extensive annotated datasets such as ChestX-ray8~</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{wang_ChestXRay8_2017}</w:t>
      </w:r>
      <w:r w:rsidRPr="003F428E">
        <w:rPr>
          <w:rFonts w:ascii="Fira Code" w:hAnsi="Fira Code" w:cs="Fira Code"/>
          <w:color w:val="626264"/>
          <w:sz w:val="18"/>
          <w:szCs w:val="18"/>
        </w:rPr>
        <w:t>, PADCHEST~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{bustos_Padchest_2020}</w:t>
      </w:r>
      <w:r w:rsidRPr="003F428E">
        <w:rPr>
          <w:rFonts w:ascii="Fira Code" w:hAnsi="Fira Code" w:cs="Fira Code"/>
          <w:color w:val="626264"/>
          <w:sz w:val="18"/>
          <w:szCs w:val="18"/>
        </w:rPr>
        <w:t>, and CheXpert~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{irvin_CheXpert_2019}</w:t>
      </w:r>
      <w:r w:rsidRPr="003F428E">
        <w:rPr>
          <w:rFonts w:ascii="Fira Code" w:hAnsi="Fira Code" w:cs="Fira Code"/>
          <w:color w:val="626264"/>
          <w:sz w:val="18"/>
          <w:szCs w:val="18"/>
        </w:rPr>
        <w:t>, allowing researchers to develop more efficient and robust supervised learning algorithms.</w:t>
      </w:r>
    </w:p>
    <w:p w14:paraId="75C847A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{jaderberg_Spatial_2015}</w:t>
      </w:r>
      <w:r w:rsidRPr="003F428E">
        <w:rPr>
          <w:rFonts w:ascii="Fira Code" w:hAnsi="Fira Code" w:cs="Fira Code"/>
          <w:color w:val="626264"/>
          <w:sz w:val="18"/>
          <w:szCs w:val="18"/>
        </w:rPr>
        <w:t>.</w:t>
      </w:r>
    </w:p>
    <w:p w14:paraId="1F71878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The timely diagnosis and effective treatment of diseases depend on the fast and accurate detection of anomalies in medical images. Deep learning techniques have made substantial progress in the medical imaging domain, exhibiting impressive success across various applications~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{litjens_Survey_2017a</w:t>
      </w:r>
      <w:r w:rsidRPr="003F428E">
        <w:rPr>
          <w:rFonts w:ascii="Fira Code" w:hAnsi="Fira Code" w:cs="Fira Code"/>
          <w:color w:val="626264"/>
          <w:sz w:val="18"/>
          <w:szCs w:val="18"/>
        </w:rPr>
        <w:t>,</w:t>
      </w:r>
      <w:r w:rsidRPr="003F428E">
        <w:rPr>
          <w:rFonts w:ascii="Fira Code" w:hAnsi="Fira Code" w:cs="Fira Code"/>
          <w:color w:val="5D5D5F"/>
          <w:sz w:val="18"/>
          <w:szCs w:val="18"/>
        </w:rPr>
        <w:t>eshghali_Machine_2023}</w:t>
      </w:r>
      <w:r w:rsidRPr="003F428E">
        <w:rPr>
          <w:rFonts w:ascii="Fira Code" w:hAnsi="Fira Code" w:cs="Fira Code"/>
          <w:color w:val="626264"/>
          <w:sz w:val="18"/>
          <w:szCs w:val="18"/>
        </w:rPr>
        <w:t>.  Although recent advances in deep learning have facilitated the creation of CAD systems capable of classifying and localizing prevalent thoracic diseases using CXR images, most of these techniques have concentrated on specific diseases~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{jaiswal_Identifying_2019</w:t>
      </w:r>
      <w:r w:rsidRPr="003F428E">
        <w:rPr>
          <w:rFonts w:ascii="Fira Code" w:hAnsi="Fira Code" w:cs="Fira Code"/>
          <w:color w:val="626264"/>
          <w:sz w:val="18"/>
          <w:szCs w:val="18"/>
        </w:rPr>
        <w:t>,</w:t>
      </w:r>
      <w:r w:rsidRPr="003F428E">
        <w:rPr>
          <w:rFonts w:ascii="Fira Code" w:hAnsi="Fira Code" w:cs="Fira Code"/>
          <w:color w:val="5D5D5F"/>
          <w:sz w:val="18"/>
          <w:szCs w:val="18"/>
        </w:rPr>
        <w:t>lakhani_Deep_2017</w:t>
      </w:r>
      <w:r w:rsidRPr="003F428E">
        <w:rPr>
          <w:rFonts w:ascii="Fira Code" w:hAnsi="Fira Code" w:cs="Fira Code"/>
          <w:color w:val="626264"/>
          <w:sz w:val="18"/>
          <w:szCs w:val="18"/>
        </w:rPr>
        <w:t>,</w:t>
      </w:r>
      <w:r w:rsidRPr="003F428E">
        <w:rPr>
          <w:rFonts w:ascii="Fira Code" w:hAnsi="Fira Code" w:cs="Fira Code"/>
          <w:color w:val="5D5D5F"/>
          <w:sz w:val="18"/>
          <w:szCs w:val="18"/>
        </w:rPr>
        <w:t>pasa_Efficient_2019</w:t>
      </w:r>
      <w:r w:rsidRPr="003F428E">
        <w:rPr>
          <w:rFonts w:ascii="Fira Code" w:hAnsi="Fira Code" w:cs="Fira Code"/>
          <w:color w:val="626264"/>
          <w:sz w:val="18"/>
          <w:szCs w:val="18"/>
        </w:rPr>
        <w:t>,</w:t>
      </w:r>
      <w:r w:rsidRPr="003F428E">
        <w:rPr>
          <w:rFonts w:ascii="Fira Code" w:hAnsi="Fira Code" w:cs="Fira Code"/>
          <w:color w:val="5D5D5F"/>
          <w:sz w:val="18"/>
          <w:szCs w:val="18"/>
        </w:rPr>
        <w:t>ausawalaithong_Automatic_2018}</w:t>
      </w:r>
      <w:r w:rsidRPr="003F428E">
        <w:rPr>
          <w:rFonts w:ascii="Fira Code" w:hAnsi="Fira Code" w:cs="Fira Code"/>
          <w:color w:val="626264"/>
          <w:sz w:val="18"/>
          <w:szCs w:val="18"/>
        </w:rPr>
        <w:t xml:space="preserve">, leaving ample opportunities to investigate a unified deep learning framework that can efficiently detect a broad spectrum of common thoracic diseases. Further, conventional classification methods are primarily designed for single-label predictions and struggle with multi-label classification, which requires predicting multiple labels for each input sample. In multi-label classification, common methods like the One-vs-All (OVA) approach exhibit </w:t>
      </w:r>
      <w:r w:rsidRPr="003F428E">
        <w:rPr>
          <w:rFonts w:ascii="Fira Code" w:hAnsi="Fira Code" w:cs="Fira Code"/>
          <w:color w:val="626264"/>
          <w:sz w:val="18"/>
          <w:szCs w:val="18"/>
        </w:rPr>
        <w:lastRenderedPageBreak/>
        <w:t>limitations, including high computational complexity and an inability to capture intricate label relationships~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{tsoumakas_MultiLabel_2007}</w:t>
      </w:r>
      <w:r w:rsidRPr="003F428E">
        <w:rPr>
          <w:rFonts w:ascii="Fira Code" w:hAnsi="Fira Code" w:cs="Fira Code"/>
          <w:color w:val="626264"/>
          <w:sz w:val="18"/>
          <w:szCs w:val="18"/>
        </w:rPr>
        <w:t>.</w:t>
      </w:r>
    </w:p>
    <w:p w14:paraId="6169AA0C"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This paper aims to tackle the challenges of multi-label classification by introducing a hierarchical framework that incorporates the relationships between different classes to provide a more accurate classification framework. We propose one approach termed as ``loss-based'' for scenarios where ground truth is available, in which the proposed technique is applied to the loss function of a network (e.g., a classification or segmentation network such as DenseNet121~</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{huang_Densely_2017}</w:t>
      </w:r>
      <w:r w:rsidRPr="003F428E">
        <w:rPr>
          <w:rFonts w:ascii="Fira Code" w:hAnsi="Fira Code" w:cs="Fira Code"/>
          <w:color w:val="626264"/>
          <w:sz w:val="18"/>
          <w:szCs w:val="18"/>
        </w:rPr>
        <w:t xml:space="preserve"> or U-Net~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{ronneberger_UNet_2015}</w:t>
      </w:r>
      <w:r w:rsidRPr="003F428E">
        <w:rPr>
          <w:rFonts w:ascii="Fira Code" w:hAnsi="Fira Code" w:cs="Fira Code"/>
          <w:color w:val="626264"/>
          <w:sz w:val="18"/>
          <w:szCs w:val="18"/>
        </w:rPr>
        <w:t xml:space="preserve">). For scenarios where ground truth is not available, we propose an alternative approach termed as ``logit-based'', where the hierarchical framework is applied to the logit values of an existing pre-trained network. Logits are the output of the last layer of a neural network before applying the activation function. For multi-class problems with </w:t>
      </w:r>
      <w:r w:rsidRPr="003F428E">
        <w:rPr>
          <w:rFonts w:ascii="Fira Code" w:hAnsi="Fira Code" w:cs="Fira Code"/>
          <w:color w:val="53A053"/>
          <w:sz w:val="18"/>
          <w:szCs w:val="18"/>
        </w:rPr>
        <w:t>$</w:t>
      </w:r>
      <w:r w:rsidRPr="003F428E">
        <w:rPr>
          <w:rFonts w:ascii="Fira Code" w:hAnsi="Fira Code" w:cs="Fira Code"/>
          <w:color w:val="00BEC4"/>
          <w:sz w:val="18"/>
          <w:szCs w:val="18"/>
        </w:rPr>
        <w:t>K</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classes, the number of logits is </w:t>
      </w:r>
      <w:r w:rsidRPr="003F428E">
        <w:rPr>
          <w:rFonts w:ascii="Fira Code" w:hAnsi="Fira Code" w:cs="Fira Code"/>
          <w:color w:val="53A053"/>
          <w:sz w:val="18"/>
          <w:szCs w:val="18"/>
        </w:rPr>
        <w:t>$</w:t>
      </w:r>
      <w:r w:rsidRPr="003F428E">
        <w:rPr>
          <w:rFonts w:ascii="Fira Code" w:hAnsi="Fira Code" w:cs="Fira Code"/>
          <w:color w:val="00BEC4"/>
          <w:sz w:val="18"/>
          <w:szCs w:val="18"/>
        </w:rPr>
        <w:t>K</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the value of each logit represents the model’s confidence in the </w:t>
      </w:r>
      <w:r w:rsidRPr="003F428E">
        <w:rPr>
          <w:rFonts w:ascii="Fira Code" w:hAnsi="Fira Code" w:cs="Fira Code"/>
          <w:color w:val="53A053"/>
          <w:sz w:val="18"/>
          <w:szCs w:val="18"/>
        </w:rPr>
        <w:t>$</w:t>
      </w:r>
      <w:r w:rsidRPr="003F428E">
        <w:rPr>
          <w:rFonts w:ascii="Fira Code" w:hAnsi="Fira Code" w:cs="Fira Code"/>
          <w:color w:val="00BEC4"/>
          <w:sz w:val="18"/>
          <w:szCs w:val="18"/>
        </w:rPr>
        <w:t>k</w:t>
      </w:r>
      <w:r w:rsidRPr="003F428E">
        <w:rPr>
          <w:rFonts w:ascii="Fira Code" w:hAnsi="Fira Code" w:cs="Fira Code"/>
          <w:color w:val="53A053"/>
          <w:sz w:val="18"/>
          <w:szCs w:val="18"/>
        </w:rPr>
        <w:t>$</w:t>
      </w:r>
      <w:r w:rsidRPr="003F428E">
        <w:rPr>
          <w:rFonts w:ascii="Fira Code" w:hAnsi="Fira Code" w:cs="Fira Code"/>
          <w:color w:val="626264"/>
          <w:sz w:val="18"/>
          <w:szCs w:val="18"/>
        </w:rPr>
        <w:t>-</w:t>
      </w:r>
      <w:proofErr w:type="spellStart"/>
      <w:r w:rsidRPr="003F428E">
        <w:rPr>
          <w:rFonts w:ascii="Fira Code" w:hAnsi="Fira Code" w:cs="Fira Code"/>
          <w:color w:val="626264"/>
          <w:sz w:val="18"/>
          <w:szCs w:val="18"/>
        </w:rPr>
        <w:t>th</w:t>
      </w:r>
      <w:proofErr w:type="spellEnd"/>
      <w:r w:rsidRPr="003F428E">
        <w:rPr>
          <w:rFonts w:ascii="Fira Code" w:hAnsi="Fira Code" w:cs="Fira Code"/>
          <w:color w:val="626264"/>
          <w:sz w:val="18"/>
          <w:szCs w:val="18"/>
        </w:rPr>
        <w:t xml:space="preserve"> class being positive. For example, consider a binary classification problem where one needs to determine if an email is spam. In that case, the logit will be a single value representing the confidence that the email is spam. The higher the value of the logit, the more confident the model is that the email is spam.</w:t>
      </w:r>
    </w:p>
    <w:p w14:paraId="2DAD844C" w14:textId="591134F2"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The logit-based technique provides a transfer learning approach that improves classification accuracy without necessitating an extensive computational investment. The rest of this paper is structured as follows. Section~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proofErr w:type="spellStart"/>
      <w:r w:rsidRPr="003F428E">
        <w:rPr>
          <w:rFonts w:ascii="Fira Code" w:hAnsi="Fira Code" w:cs="Fira Code"/>
          <w:color w:val="FF6D12"/>
          <w:sz w:val="18"/>
          <w:szCs w:val="18"/>
        </w:rPr>
        <w:t>sec:taxonomy.relatedwork</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 xml:space="preserve"> discusses related work on multi-label classification and hierarchical loss functions; Section~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proofErr w:type="spellStart"/>
      <w:r w:rsidRPr="003F428E">
        <w:rPr>
          <w:rFonts w:ascii="Fira Code" w:hAnsi="Fira Code" w:cs="Fira Code"/>
          <w:color w:val="FF6D12"/>
          <w:sz w:val="18"/>
          <w:szCs w:val="18"/>
        </w:rPr>
        <w:t>sec:taxonomy.methods</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 xml:space="preserve"> describes the proposed techniques for integrating label hierarchy into multi-label classification techniques; Section~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proofErr w:type="spellStart"/>
      <w:r w:rsidRPr="003F428E">
        <w:rPr>
          <w:rFonts w:ascii="Fira Code" w:hAnsi="Fira Code" w:cs="Fira Code"/>
          <w:color w:val="FF6D12"/>
          <w:sz w:val="18"/>
          <w:szCs w:val="18"/>
        </w:rPr>
        <w:t>sec:taxonomy.results</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 xml:space="preserve"> presents experimental results using the chest radiograph dataset; and Section~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proofErr w:type="spellStart"/>
      <w:r w:rsidRPr="003F428E">
        <w:rPr>
          <w:rFonts w:ascii="Fira Code" w:hAnsi="Fira Code" w:cs="Fira Code"/>
          <w:color w:val="FF6D12"/>
          <w:sz w:val="18"/>
          <w:szCs w:val="18"/>
        </w:rPr>
        <w:t>sec:taxonomy.discussion</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 xml:space="preserve"> concludes the paper and outlines future research directions.</w:t>
      </w:r>
    </w:p>
    <w:p w14:paraId="74B92DB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\section</w:t>
      </w:r>
      <w:r w:rsidRPr="003F428E">
        <w:rPr>
          <w:rFonts w:ascii="Fira Code" w:hAnsi="Fira Code" w:cs="Fira Code"/>
          <w:color w:val="5D5D5F"/>
          <w:sz w:val="18"/>
          <w:szCs w:val="18"/>
        </w:rPr>
        <w:t>{</w:t>
      </w:r>
      <w:r w:rsidRPr="003F428E">
        <w:rPr>
          <w:rFonts w:ascii="Fira Code" w:hAnsi="Fira Code" w:cs="Fira Code"/>
          <w:color w:val="626264"/>
          <w:sz w:val="18"/>
          <w:szCs w:val="18"/>
        </w:rPr>
        <w:t>Related Work</w:t>
      </w:r>
      <w:r w:rsidRPr="003F428E">
        <w:rPr>
          <w:rFonts w:ascii="Fira Code" w:hAnsi="Fira Code" w:cs="Fira Code"/>
          <w:color w:val="5D5D5F"/>
          <w:sz w:val="18"/>
          <w:szCs w:val="18"/>
        </w:rPr>
        <w:t>}</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proofErr w:type="spellStart"/>
      <w:r w:rsidRPr="003F428E">
        <w:rPr>
          <w:rFonts w:ascii="Fira Code" w:hAnsi="Fira Code" w:cs="Fira Code"/>
          <w:color w:val="F0AA0B"/>
          <w:sz w:val="18"/>
          <w:szCs w:val="18"/>
        </w:rPr>
        <w:t>sec:taxonomy.relatedwork</w:t>
      </w:r>
      <w:proofErr w:type="spellEnd"/>
      <w:r w:rsidRPr="003F428E">
        <w:rPr>
          <w:rFonts w:ascii="Fira Code" w:hAnsi="Fira Code" w:cs="Fira Code"/>
          <w:color w:val="5D5D5F"/>
          <w:sz w:val="18"/>
          <w:szCs w:val="18"/>
        </w:rPr>
        <w:t>}</w:t>
      </w:r>
    </w:p>
    <w:p w14:paraId="7F1B20E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The introduction of the ChestX-ray8 dataset and its associated model~</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{wang_ChestXRay8_2017}</w:t>
      </w:r>
      <w:r w:rsidRPr="003F428E">
        <w:rPr>
          <w:rFonts w:ascii="Fira Code" w:hAnsi="Fira Code" w:cs="Fira Code"/>
          <w:color w:val="626264"/>
          <w:sz w:val="18"/>
          <w:szCs w:val="18"/>
        </w:rPr>
        <w:t xml:space="preserve"> marked a significant advancement in large-scale CXR classification, leading to numerous improvements in both modeling and dataset collection. These enhancements include the integration of ensemble methods~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{islam_Abnormality_2017}</w:t>
      </w:r>
      <w:r w:rsidRPr="003F428E">
        <w:rPr>
          <w:rFonts w:ascii="Fira Code" w:hAnsi="Fira Code" w:cs="Fira Code"/>
          <w:color w:val="626264"/>
          <w:sz w:val="18"/>
          <w:szCs w:val="18"/>
        </w:rPr>
        <w:t>, attention mechanisms~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{guan_Diagnose_2018</w:t>
      </w:r>
      <w:r w:rsidRPr="003F428E">
        <w:rPr>
          <w:rFonts w:ascii="Fira Code" w:hAnsi="Fira Code" w:cs="Fira Code"/>
          <w:color w:val="626264"/>
          <w:sz w:val="18"/>
          <w:szCs w:val="18"/>
        </w:rPr>
        <w:t>,</w:t>
      </w:r>
      <w:r w:rsidRPr="003F428E">
        <w:rPr>
          <w:rFonts w:ascii="Fira Code" w:hAnsi="Fira Code" w:cs="Fira Code"/>
          <w:color w:val="5D5D5F"/>
          <w:sz w:val="18"/>
          <w:szCs w:val="18"/>
        </w:rPr>
        <w:t>liu_SDFN_2019}</w:t>
      </w:r>
      <w:r w:rsidRPr="003F428E">
        <w:rPr>
          <w:rFonts w:ascii="Fira Code" w:hAnsi="Fira Code" w:cs="Fira Code"/>
          <w:color w:val="626264"/>
          <w:sz w:val="18"/>
          <w:szCs w:val="18"/>
        </w:rPr>
        <w:t>, and localization techniques~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{cai_Iterative_2018</w:t>
      </w:r>
      <w:r w:rsidRPr="003F428E">
        <w:rPr>
          <w:rFonts w:ascii="Fira Code" w:hAnsi="Fira Code" w:cs="Fira Code"/>
          <w:color w:val="626264"/>
          <w:sz w:val="18"/>
          <w:szCs w:val="18"/>
        </w:rPr>
        <w:t>,</w:t>
      </w:r>
      <w:r w:rsidRPr="003F428E">
        <w:rPr>
          <w:rFonts w:ascii="Fira Code" w:hAnsi="Fira Code" w:cs="Fira Code"/>
          <w:color w:val="5D5D5F"/>
          <w:sz w:val="18"/>
          <w:szCs w:val="18"/>
        </w:rPr>
        <w:t>guendel_MultiTask_2019</w:t>
      </w:r>
      <w:r w:rsidRPr="003F428E">
        <w:rPr>
          <w:rFonts w:ascii="Fira Code" w:hAnsi="Fira Code" w:cs="Fira Code"/>
          <w:color w:val="626264"/>
          <w:sz w:val="18"/>
          <w:szCs w:val="18"/>
        </w:rPr>
        <w:t>,</w:t>
      </w:r>
      <w:r w:rsidRPr="003F428E">
        <w:rPr>
          <w:rFonts w:ascii="Fira Code" w:hAnsi="Fira Code" w:cs="Fira Code"/>
          <w:color w:val="5D5D5F"/>
          <w:sz w:val="18"/>
          <w:szCs w:val="18"/>
        </w:rPr>
        <w:t>li_Thoracic_2018</w:t>
      </w:r>
      <w:r w:rsidRPr="003F428E">
        <w:rPr>
          <w:rFonts w:ascii="Fira Code" w:hAnsi="Fira Code" w:cs="Fira Code"/>
          <w:color w:val="626264"/>
          <w:sz w:val="18"/>
          <w:szCs w:val="18"/>
        </w:rPr>
        <w:t>,</w:t>
      </w:r>
      <w:r w:rsidRPr="003F428E">
        <w:rPr>
          <w:rFonts w:ascii="Fira Code" w:hAnsi="Fira Code" w:cs="Fira Code"/>
          <w:color w:val="5D5D5F"/>
          <w:sz w:val="18"/>
          <w:szCs w:val="18"/>
        </w:rPr>
        <w:t>yan_Weakly_2018}</w:t>
      </w:r>
      <w:r w:rsidRPr="003F428E">
        <w:rPr>
          <w:rFonts w:ascii="Fira Code" w:hAnsi="Fira Code" w:cs="Fira Code"/>
          <w:color w:val="626264"/>
          <w:sz w:val="18"/>
          <w:szCs w:val="18"/>
        </w:rPr>
        <w:t>. Most early approaches use ``binary relevance'' (BR) learning, which reduces the multi-label classification problem to binary classification by training a binary classifier for each class~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{zhang_Review_2014}</w:t>
      </w:r>
      <w:r w:rsidRPr="003F428E">
        <w:rPr>
          <w:rFonts w:ascii="Fira Code" w:hAnsi="Fira Code" w:cs="Fira Code"/>
          <w:color w:val="626264"/>
          <w:sz w:val="18"/>
          <w:szCs w:val="18"/>
        </w:rPr>
        <w:t>. However, BR-based techniques do not account for label dependence---either conditional (instance-specific label dependence) where in a given instance the presence or absence of one label may impact another, or marginal (dataset-specific label dependence) where certain labels may co-occur more frequently~</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{dembczynski_Label_2012}</w:t>
      </w:r>
      <w:r w:rsidRPr="003F428E">
        <w:rPr>
          <w:rFonts w:ascii="Fira Code" w:hAnsi="Fira Code" w:cs="Fira Code"/>
          <w:color w:val="626264"/>
          <w:sz w:val="18"/>
          <w:szCs w:val="18"/>
        </w:rPr>
        <w:t>.</w:t>
      </w:r>
    </w:p>
    <w:p w14:paraId="4ECA98A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Multi-label classification, unlike multi-class methods, classifies instances into multiple categories simultaneously. For example, a single chest radiograph image can have both edema and cardiomegaly~</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{harvey_Standardised_2019</w:t>
      </w:r>
      <w:r w:rsidRPr="003F428E">
        <w:rPr>
          <w:rFonts w:ascii="Fira Code" w:hAnsi="Fira Code" w:cs="Fira Code"/>
          <w:color w:val="626264"/>
          <w:sz w:val="18"/>
          <w:szCs w:val="18"/>
        </w:rPr>
        <w:t>,</w:t>
      </w:r>
      <w:r w:rsidRPr="003F428E">
        <w:rPr>
          <w:rFonts w:ascii="Fira Code" w:hAnsi="Fira Code" w:cs="Fira Code"/>
          <w:color w:val="5D5D5F"/>
          <w:sz w:val="18"/>
          <w:szCs w:val="18"/>
        </w:rPr>
        <w:t>tsoumakas_MultiLabel_2007}</w:t>
      </w:r>
      <w:r w:rsidRPr="003F428E">
        <w:rPr>
          <w:rFonts w:ascii="Fira Code" w:hAnsi="Fira Code" w:cs="Fira Code"/>
          <w:color w:val="626264"/>
          <w:sz w:val="18"/>
          <w:szCs w:val="18"/>
        </w:rPr>
        <w:t>. Significant research on integrating taxonomies through hierarchical classification was conducted prior to the advent of deep learning by extracting a set of binary hierarchical multi-label classification (HMLC) labels from pseudo-probability predictions~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{bi_BayesOptimal_2015}</w:t>
      </w:r>
      <w:r w:rsidRPr="003F428E">
        <w:rPr>
          <w:rFonts w:ascii="Fira Code" w:hAnsi="Fira Code" w:cs="Fira Code"/>
          <w:color w:val="626264"/>
          <w:sz w:val="18"/>
          <w:szCs w:val="18"/>
        </w:rPr>
        <w:t>. Early methods used hierarchical and multi-label generalizations of traditional algorithms, such as nearest-neighbor or multi-layer perceptron~</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{pourghassem_ContentBased_2008}</w:t>
      </w:r>
      <w:r w:rsidRPr="003F428E">
        <w:rPr>
          <w:rFonts w:ascii="Fira Code" w:hAnsi="Fira Code" w:cs="Fira Code"/>
          <w:color w:val="626264"/>
          <w:sz w:val="18"/>
          <w:szCs w:val="18"/>
        </w:rPr>
        <w:t xml:space="preserve"> and decision trees~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{dimitrovski_Hierarchical_2011}</w:t>
      </w:r>
      <w:r w:rsidRPr="003F428E">
        <w:rPr>
          <w:rFonts w:ascii="Fira Code" w:hAnsi="Fira Code" w:cs="Fira Code"/>
          <w:color w:val="626264"/>
          <w:sz w:val="18"/>
          <w:szCs w:val="18"/>
        </w:rPr>
        <w:t>. With the rise of deep learning, the adaptation of convolutional neural networks (CNN) for hierarchical classification has gained increasing attention~</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{guo_CNNRNN_2018</w:t>
      </w:r>
      <w:r w:rsidRPr="003F428E">
        <w:rPr>
          <w:rFonts w:ascii="Fira Code" w:hAnsi="Fira Code" w:cs="Fira Code"/>
          <w:color w:val="626264"/>
          <w:sz w:val="18"/>
          <w:szCs w:val="18"/>
        </w:rPr>
        <w:t>,</w:t>
      </w:r>
      <w:r w:rsidRPr="003F428E">
        <w:rPr>
          <w:rFonts w:ascii="Fira Code" w:hAnsi="Fira Code" w:cs="Fira Code"/>
          <w:color w:val="5D5D5F"/>
          <w:sz w:val="18"/>
          <w:szCs w:val="18"/>
        </w:rPr>
        <w:t>kowsari_HDLTex_2017</w:t>
      </w:r>
      <w:r w:rsidRPr="003F428E">
        <w:rPr>
          <w:rFonts w:ascii="Fira Code" w:hAnsi="Fira Code" w:cs="Fira Code"/>
          <w:color w:val="626264"/>
          <w:sz w:val="18"/>
          <w:szCs w:val="18"/>
        </w:rPr>
        <w:t>,</w:t>
      </w:r>
      <w:r w:rsidRPr="003F428E">
        <w:rPr>
          <w:rFonts w:ascii="Fira Code" w:hAnsi="Fira Code" w:cs="Fira Code"/>
          <w:color w:val="5D5D5F"/>
          <w:sz w:val="18"/>
          <w:szCs w:val="18"/>
        </w:rPr>
        <w:t>redmon_YOLO9000_2017</w:t>
      </w:r>
      <w:r w:rsidRPr="003F428E">
        <w:rPr>
          <w:rFonts w:ascii="Fira Code" w:hAnsi="Fira Code" w:cs="Fira Code"/>
          <w:color w:val="626264"/>
          <w:sz w:val="18"/>
          <w:szCs w:val="18"/>
        </w:rPr>
        <w:t>,</w:t>
      </w:r>
      <w:r w:rsidRPr="003F428E">
        <w:rPr>
          <w:rFonts w:ascii="Fira Code" w:hAnsi="Fira Code" w:cs="Fira Code"/>
          <w:color w:val="5D5D5F"/>
          <w:sz w:val="18"/>
          <w:szCs w:val="18"/>
        </w:rPr>
        <w:t>roy_TreeCNN_2020}</w:t>
      </w: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p>
    <w:p w14:paraId="4D4E60C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A9A9AA"/>
          <w:sz w:val="18"/>
          <w:szCs w:val="18"/>
        </w:rPr>
        <w:t>%</w:t>
      </w:r>
    </w:p>
    <w:p w14:paraId="52E3C201"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\paragraph</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Hierarchical Multi-Label Classification Technique: </w:t>
      </w:r>
      <w:r w:rsidRPr="003F428E">
        <w:rPr>
          <w:rFonts w:ascii="Fira Code" w:hAnsi="Fira Code" w:cs="Fira Code"/>
          <w:color w:val="5D5D5F"/>
          <w:sz w:val="18"/>
          <w:szCs w:val="18"/>
        </w:rPr>
        <w:t>}</w:t>
      </w:r>
    </w:p>
    <w:p w14:paraId="0696890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In many cases, the diagnosis or observation of a particular condition on a CXR (or other medical imaging data) is dependent on the presence or absence of the parent class~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{vaneeden_Relationship_2012}</w:t>
      </w:r>
      <w:r w:rsidRPr="003F428E">
        <w:rPr>
          <w:rFonts w:ascii="Fira Code" w:hAnsi="Fira Code" w:cs="Fira Code"/>
          <w:color w:val="626264"/>
          <w:sz w:val="18"/>
          <w:szCs w:val="18"/>
        </w:rPr>
        <w:t>. For example, if a radiologist is trying to diagnose pneumonia in a patient, they may first look for evidence of lung consolidation (parent label) in the CXR</w:t>
      </w:r>
      <w:r w:rsidRPr="003F428E">
        <w:rPr>
          <w:rFonts w:ascii="Fira Code" w:hAnsi="Fira Code" w:cs="Fira Code"/>
          <w:color w:val="CD6069"/>
          <w:sz w:val="18"/>
          <w:szCs w:val="18"/>
        </w:rPr>
        <w:t>\@</w:t>
      </w:r>
      <w:r w:rsidRPr="003F428E">
        <w:rPr>
          <w:rFonts w:ascii="Fira Code" w:hAnsi="Fira Code" w:cs="Fira Code"/>
          <w:color w:val="626264"/>
          <w:sz w:val="18"/>
          <w:szCs w:val="18"/>
        </w:rPr>
        <w:t>. Consequently, it is possible to make more accurate diagnoses by taking into account the relationship between labels</w:t>
      </w:r>
      <w:r w:rsidRPr="003F428E">
        <w:rPr>
          <w:rFonts w:ascii="Fira Code" w:hAnsi="Fira Code" w:cs="Fira Code"/>
          <w:color w:val="CD6069"/>
          <w:sz w:val="18"/>
          <w:szCs w:val="18"/>
        </w:rPr>
        <w:t>\@</w:t>
      </w:r>
      <w:r w:rsidRPr="003F428E">
        <w:rPr>
          <w:rFonts w:ascii="Fira Code" w:hAnsi="Fira Code" w:cs="Fira Code"/>
          <w:color w:val="626264"/>
          <w:sz w:val="18"/>
          <w:szCs w:val="18"/>
        </w:rPr>
        <w:t>. However, many existing CXR classification methods do not consider the dependence between labels and instead treat each label independently. These algorithms are known as ``flat classification'' methods~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{alaydie_Exploiting_2012}</w:t>
      </w:r>
      <w:r w:rsidRPr="003F428E">
        <w:rPr>
          <w:rFonts w:ascii="Fira Code" w:hAnsi="Fira Code" w:cs="Fira Code"/>
          <w:color w:val="626264"/>
          <w:sz w:val="18"/>
          <w:szCs w:val="18"/>
        </w:rPr>
        <w:t>.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w:t>
      </w:r>
      <w:r w:rsidRPr="003F428E">
        <w:rPr>
          <w:rFonts w:ascii="Fira Code" w:hAnsi="Fira Code" w:cs="Fira Code"/>
          <w:color w:val="CD6069"/>
          <w:sz w:val="18"/>
          <w:szCs w:val="18"/>
        </w:rPr>
        <w:t>\@</w:t>
      </w: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p>
    <w:p w14:paraId="581414F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A9A9AA"/>
          <w:sz w:val="18"/>
          <w:szCs w:val="18"/>
        </w:rPr>
        <w:t>%</w:t>
      </w:r>
    </w:p>
    <w:p w14:paraId="1574CA0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Hierarchical multi-label classification methods have been successfully implemented in a variety of domains, including text processing~</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{aly_Hierarchical_2019}</w:t>
      </w:r>
      <w:r w:rsidRPr="003F428E">
        <w:rPr>
          <w:rFonts w:ascii="Fira Code" w:hAnsi="Fira Code" w:cs="Fira Code"/>
          <w:color w:val="626264"/>
          <w:sz w:val="18"/>
          <w:szCs w:val="18"/>
        </w:rPr>
        <w:t>, visual recognition~</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{bi_Mandatory_2014}</w:t>
      </w:r>
      <w:r w:rsidRPr="003F428E">
        <w:rPr>
          <w:rFonts w:ascii="Fira Code" w:hAnsi="Fira Code" w:cs="Fira Code"/>
          <w:color w:val="626264"/>
          <w:sz w:val="18"/>
          <w:szCs w:val="18"/>
        </w:rPr>
        <w:t>, and genomic analysis~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{bi_BayesOptimal_2015}</w:t>
      </w:r>
      <w:r w:rsidRPr="003F428E">
        <w:rPr>
          <w:rFonts w:ascii="Fira Code" w:hAnsi="Fira Code" w:cs="Fira Code"/>
          <w:color w:val="626264"/>
          <w:sz w:val="18"/>
          <w:szCs w:val="18"/>
        </w:rPr>
        <w:t>. A common technique~</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{chen_Deep_2019}</w:t>
      </w:r>
      <w:r w:rsidRPr="003F428E">
        <w:rPr>
          <w:rFonts w:ascii="Fira Code" w:hAnsi="Fira Code" w:cs="Fira Code"/>
          <w:color w:val="626264"/>
          <w:sz w:val="18"/>
          <w:szCs w:val="18"/>
        </w:rPr>
        <w:t xml:space="preserve"> for exploiting such a hierarchy is to train a classifier on conditional data while ignoring all samples with negative parent-level labels and then reintroducing these samples to fine-tune the network across the entire dataset~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{chen_Deep_2019}</w:t>
      </w:r>
      <w:r w:rsidRPr="003F428E">
        <w:rPr>
          <w:rFonts w:ascii="Fira Code" w:hAnsi="Fira Code" w:cs="Fira Code"/>
          <w:color w:val="626264"/>
          <w:sz w:val="18"/>
          <w:szCs w:val="18"/>
        </w:rPr>
        <w:t>.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   Another common strategy is a cascading architecture where different classifiers are trained at each level of the hierarchy. Although these techniques enable more granular data analysis (each classifier can focus on a specific level of the hierarchy), they require a substantial amount of computational resources. Other existing deep learning-based approaches often use complex combinations of CNNs and recurrent neural networks (RNNs)~</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{guo_CNNRNN_2018</w:t>
      </w:r>
      <w:r w:rsidRPr="003F428E">
        <w:rPr>
          <w:rFonts w:ascii="Fira Code" w:hAnsi="Fira Code" w:cs="Fira Code"/>
          <w:color w:val="626264"/>
          <w:sz w:val="18"/>
          <w:szCs w:val="18"/>
        </w:rPr>
        <w:t>,</w:t>
      </w:r>
      <w:r w:rsidRPr="003F428E">
        <w:rPr>
          <w:rFonts w:ascii="Fira Code" w:hAnsi="Fira Code" w:cs="Fira Code"/>
          <w:color w:val="5D5D5F"/>
          <w:sz w:val="18"/>
          <w:szCs w:val="18"/>
        </w:rPr>
        <w:t>kowsari_HDLTex_2017}</w:t>
      </w:r>
      <w:r w:rsidRPr="003F428E">
        <w:rPr>
          <w:rFonts w:ascii="Fira Code" w:hAnsi="Fira Code" w:cs="Fira Code"/>
          <w:color w:val="626264"/>
          <w:sz w:val="18"/>
          <w:szCs w:val="18"/>
        </w:rPr>
        <w:t>.</w:t>
      </w:r>
    </w:p>
    <w:p w14:paraId="785C79A5" w14:textId="77777777" w:rsidR="00CD57E6" w:rsidRPr="003F428E" w:rsidRDefault="00CD57E6" w:rsidP="00CD57E6">
      <w:pPr>
        <w:shd w:val="clear" w:color="auto" w:fill="EBEEF5"/>
        <w:spacing w:line="405" w:lineRule="atLeast"/>
        <w:rPr>
          <w:ins w:id="0" w:author="artin majdi" w:date="2023-07-13T18:37:00Z"/>
          <w:rFonts w:ascii="Fira Code" w:hAnsi="Fira Code" w:cs="Fira Code"/>
          <w:sz w:val="18"/>
          <w:szCs w:val="18"/>
        </w:rPr>
      </w:pPr>
    </w:p>
    <w:p w14:paraId="3978DE15" w14:textId="153A4B03"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\section</w:t>
      </w:r>
      <w:r w:rsidRPr="003F428E">
        <w:rPr>
          <w:rFonts w:ascii="Fira Code" w:hAnsi="Fira Code" w:cs="Fira Code"/>
          <w:color w:val="5D5D5F"/>
          <w:sz w:val="18"/>
          <w:szCs w:val="18"/>
        </w:rPr>
        <w:t>{</w:t>
      </w:r>
      <w:r w:rsidRPr="003F428E">
        <w:rPr>
          <w:rFonts w:ascii="Fira Code" w:hAnsi="Fira Code" w:cs="Fira Code"/>
          <w:color w:val="626264"/>
          <w:sz w:val="18"/>
          <w:szCs w:val="18"/>
        </w:rPr>
        <w:t>Methods</w:t>
      </w:r>
      <w:r w:rsidRPr="003F428E">
        <w:rPr>
          <w:rFonts w:ascii="Fira Code" w:hAnsi="Fira Code" w:cs="Fira Code"/>
          <w:color w:val="5D5D5F"/>
          <w:sz w:val="18"/>
          <w:szCs w:val="18"/>
        </w:rPr>
        <w:t>}</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proofErr w:type="spellStart"/>
      <w:r w:rsidRPr="003F428E">
        <w:rPr>
          <w:rFonts w:ascii="Fira Code" w:hAnsi="Fira Code" w:cs="Fira Code"/>
          <w:color w:val="F0AA0B"/>
          <w:sz w:val="18"/>
          <w:szCs w:val="18"/>
        </w:rPr>
        <w:t>sec:taxonomy.methods</w:t>
      </w:r>
      <w:proofErr w:type="spellEnd"/>
      <w:r w:rsidRPr="003F428E">
        <w:rPr>
          <w:rFonts w:ascii="Fira Code" w:hAnsi="Fira Code" w:cs="Fira Code"/>
          <w:color w:val="5D5D5F"/>
          <w:sz w:val="18"/>
          <w:szCs w:val="18"/>
        </w:rPr>
        <w:t>}</w:t>
      </w:r>
    </w:p>
    <w:p w14:paraId="6CECAD8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In this study, we introduce a unique method that improves the accuracy and interpretability of multi-label classification, with potential applications in areas such as chest radiography. We propose two distinct strategies. The first strategy termed as ``loss-based'', requiring the availability of ground truth labels, incorporates the hierarchical relationships among different classes directly into the loss function. In contrast, the second strategy termed as ``logit-based'' utilizes these hierarchical relationships to modify the logit values before calculating the predicted probabilities for each class. These two strategies, which utilize a transfer learning approach, foster the use and fine-tuning of pre-existing models, thereby expanding their adaptability to new tasks. By improving the accuracy of classifying different pathologies, these techniques could potentially enhance disease diagnosis and treatment.</w:t>
      </w:r>
    </w:p>
    <w:p w14:paraId="4ECB304C"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The proposed technique is adaptable to the available computational resources. When ample computational resources are available, the ``loss-based'' strategy can be utilized. Alternatively, in scenarios with limited computational resources, to avoid the need for optimization of the network from scratch, the ``logit-based'' strategy can be utilized.</w:t>
      </w:r>
    </w:p>
    <w:p w14:paraId="6408BC48" w14:textId="0B874224"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One notable advantage of our proposed techniques lies in enhancing interpretability. By categorizing classes into a hierarchical structure and capitalizing on their relationships, the model not only improves classification performance but also provides insights into the relationships among predicted classes.</w:t>
      </w:r>
      <w:del w:id="1" w:author="artin majdi" w:date="2023-07-13T18:37:00Z">
        <w:r w:rsidR="00B93E79" w:rsidRPr="003F428E">
          <w:rPr>
            <w:rFonts w:ascii="Fira Code" w:hAnsi="Fira Code" w:cs="Fira Code"/>
            <w:color w:val="000000" w:themeColor="text1"/>
            <w:sz w:val="18"/>
            <w:szCs w:val="18"/>
          </w:rPr>
          <w:delText xml:space="preserve"> </w:delText>
        </w:r>
      </w:del>
    </w:p>
    <w:p w14:paraId="3E2C0CD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This additional layer of interpretability can help radiologists in understanding the reasoning behind the model's predictions, fostering trust in the model's output and facilitate its integration into clinical workflows. Furthermore, the hierarchical nature of the taxonomy allows radiologists to explore predictions at various levels of granularity, depending on the level of detail required for a specific case.</w:t>
      </w:r>
    </w:p>
    <w:p w14:paraId="3AF5898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A9A9AA"/>
          <w:sz w:val="18"/>
          <w:szCs w:val="18"/>
        </w:rPr>
        <w:t>%</w:t>
      </w:r>
    </w:p>
    <w:p w14:paraId="78A97EF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\subsection</w:t>
      </w:r>
      <w:r w:rsidRPr="003F428E">
        <w:rPr>
          <w:rFonts w:ascii="Fira Code" w:hAnsi="Fira Code" w:cs="Fira Code"/>
          <w:color w:val="5D5D5F"/>
          <w:sz w:val="18"/>
          <w:szCs w:val="18"/>
        </w:rPr>
        <w:t>{</w:t>
      </w:r>
      <w:r w:rsidRPr="003F428E">
        <w:rPr>
          <w:rFonts w:ascii="Fira Code" w:hAnsi="Fira Code" w:cs="Fira Code"/>
          <w:color w:val="626264"/>
          <w:sz w:val="18"/>
          <w:szCs w:val="18"/>
        </w:rPr>
        <w:t>Problem Formulation</w:t>
      </w:r>
      <w:r w:rsidRPr="003F428E">
        <w:rPr>
          <w:rFonts w:ascii="Fira Code" w:hAnsi="Fira Code" w:cs="Fira Code"/>
          <w:color w:val="5D5D5F"/>
          <w:sz w:val="18"/>
          <w:szCs w:val="18"/>
        </w:rPr>
        <w:t>}</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proofErr w:type="spellStart"/>
      <w:r w:rsidRPr="003F428E">
        <w:rPr>
          <w:rFonts w:ascii="Fira Code" w:hAnsi="Fira Code" w:cs="Fira Code"/>
          <w:color w:val="F0AA0B"/>
          <w:sz w:val="18"/>
          <w:szCs w:val="18"/>
        </w:rPr>
        <w:t>subsec:taxonomy.problem_formulation</w:t>
      </w:r>
      <w:proofErr w:type="spellEnd"/>
      <w:r w:rsidRPr="003F428E">
        <w:rPr>
          <w:rFonts w:ascii="Fira Code" w:hAnsi="Fira Code" w:cs="Fira Code"/>
          <w:color w:val="5D5D5F"/>
          <w:sz w:val="18"/>
          <w:szCs w:val="18"/>
        </w:rPr>
        <w:t>}</w:t>
      </w:r>
    </w:p>
    <w:p w14:paraId="1979C1A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\subsubsection</w:t>
      </w:r>
      <w:r w:rsidRPr="003F428E">
        <w:rPr>
          <w:rFonts w:ascii="Fira Code" w:hAnsi="Fira Code" w:cs="Fira Code"/>
          <w:color w:val="5D5D5F"/>
          <w:sz w:val="18"/>
          <w:szCs w:val="18"/>
        </w:rPr>
        <w:t>{</w:t>
      </w:r>
      <w:r w:rsidRPr="003F428E">
        <w:rPr>
          <w:rFonts w:ascii="Fira Code" w:hAnsi="Fira Code" w:cs="Fira Code"/>
          <w:color w:val="626264"/>
          <w:sz w:val="18"/>
          <w:szCs w:val="18"/>
        </w:rPr>
        <w:t>Mathematical Formulation of Sigmoid Function</w:t>
      </w:r>
      <w:r w:rsidRPr="003F428E">
        <w:rPr>
          <w:rFonts w:ascii="Fira Code" w:hAnsi="Fira Code" w:cs="Fira Code"/>
          <w:color w:val="5D5D5F"/>
          <w:sz w:val="18"/>
          <w:szCs w:val="18"/>
        </w:rPr>
        <w:t>}</w:t>
      </w:r>
    </w:p>
    <w:p w14:paraId="6F06BC04" w14:textId="7331960B"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In the context of neural networks, a logit refers to the raw, unscaled output of a neuron. This output is obtained at the last layer of a neural network model prior to the application of the sigmoid layer ~</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{furnieles_Sigmoid_2022}</w:t>
      </w:r>
      <w:r w:rsidRPr="003F428E">
        <w:rPr>
          <w:rFonts w:ascii="Fira Code" w:hAnsi="Fira Code" w:cs="Fira Code"/>
          <w:color w:val="626264"/>
          <w:sz w:val="18"/>
          <w:szCs w:val="18"/>
        </w:rPr>
        <w:t xml:space="preserve">. Logit values can range from negative to positive infinity. The term ``logit'' originally comes from logistic regression, and it is the inverse of the logistic sigmoid function. In machine learning, it's often desirable for our model to produce real numbers ranging from 0 to 1. Applying the sigmoid function to the logit ensures this, as the sigmoid function maps any real number to the interval </w:t>
      </w:r>
      <w:r w:rsidRPr="003F428E">
        <w:rPr>
          <w:rFonts w:ascii="Fira Code" w:hAnsi="Fira Code" w:cs="Fira Code"/>
          <w:color w:val="53A053"/>
          <w:sz w:val="18"/>
          <w:szCs w:val="18"/>
        </w:rPr>
        <w:t>\(</w:t>
      </w:r>
      <w:r w:rsidRPr="003F428E">
        <w:rPr>
          <w:rFonts w:ascii="Fira Code" w:hAnsi="Fira Code" w:cs="Fira Code"/>
          <w:color w:val="5D5D5F"/>
          <w:sz w:val="18"/>
          <w:szCs w:val="18"/>
        </w:rPr>
        <w:t>[</w:t>
      </w:r>
      <w:r w:rsidRPr="003F428E">
        <w:rPr>
          <w:rFonts w:ascii="Fira Code" w:hAnsi="Fira Code" w:cs="Fira Code"/>
          <w:color w:val="FF6D12"/>
          <w:sz w:val="18"/>
          <w:szCs w:val="18"/>
        </w:rPr>
        <w:t>0</w:t>
      </w:r>
      <w:r w:rsidRPr="003F428E">
        <w:rPr>
          <w:rFonts w:ascii="Fira Code" w:hAnsi="Fira Code" w:cs="Fira Code"/>
          <w:color w:val="00BEC4"/>
          <w:sz w:val="18"/>
          <w:szCs w:val="18"/>
        </w:rPr>
        <w:t>,</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7067E6ED" w14:textId="6F29A800"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The equation representing the sigmoid function is:</w:t>
      </w:r>
    </w:p>
    <w:p w14:paraId="5D130D81"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3EF9EDF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p = </w:t>
      </w:r>
      <w:r w:rsidRPr="003F428E">
        <w:rPr>
          <w:rFonts w:ascii="Fira Code" w:hAnsi="Fira Code" w:cs="Fira Code"/>
          <w:color w:val="5D5D5F"/>
          <w:sz w:val="18"/>
          <w:szCs w:val="18"/>
        </w:rPr>
        <w:t>\text</w:t>
      </w:r>
      <w:r w:rsidRPr="003F428E">
        <w:rPr>
          <w:rFonts w:ascii="Fira Code" w:hAnsi="Fira Code" w:cs="Fira Code"/>
          <w:color w:val="888888"/>
          <w:sz w:val="18"/>
          <w:szCs w:val="18"/>
        </w:rPr>
        <w:t>{</w:t>
      </w:r>
      <w:r w:rsidRPr="003F428E">
        <w:rPr>
          <w:rFonts w:ascii="Fira Code" w:hAnsi="Fira Code" w:cs="Fira Code"/>
          <w:color w:val="5D5D5F"/>
          <w:sz w:val="18"/>
          <w:szCs w:val="18"/>
        </w:rPr>
        <w:t>{</w:t>
      </w:r>
      <w:r w:rsidRPr="003F428E">
        <w:rPr>
          <w:rFonts w:ascii="Fira Code" w:hAnsi="Fira Code" w:cs="Fira Code"/>
          <w:color w:val="888888"/>
          <w:sz w:val="18"/>
          <w:szCs w:val="18"/>
        </w:rPr>
        <w:t>sigmoid}</w:t>
      </w:r>
      <w:r w:rsidRPr="003F428E">
        <w:rPr>
          <w:rFonts w:ascii="Fira Code" w:hAnsi="Fira Code" w:cs="Fira Code"/>
          <w:color w:val="5D5D5F"/>
          <w:sz w:val="18"/>
          <w:szCs w:val="18"/>
        </w:rPr>
        <w:t>}(</w:t>
      </w:r>
      <w:r w:rsidRPr="003F428E">
        <w:rPr>
          <w:rFonts w:ascii="Fira Code" w:hAnsi="Fira Code" w:cs="Fira Code"/>
          <w:color w:val="00BEC4"/>
          <w:sz w:val="18"/>
          <w:szCs w:val="18"/>
        </w:rPr>
        <w:t>x</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\frac{</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e^</w:t>
      </w:r>
      <w:r w:rsidRPr="003F428E">
        <w:rPr>
          <w:rFonts w:ascii="Fira Code" w:hAnsi="Fira Code" w:cs="Fira Code"/>
          <w:color w:val="5D5D5F"/>
          <w:sz w:val="18"/>
          <w:szCs w:val="18"/>
        </w:rPr>
        <w:t>{</w:t>
      </w:r>
      <w:r w:rsidRPr="003F428E">
        <w:rPr>
          <w:rFonts w:ascii="Fira Code" w:hAnsi="Fira Code" w:cs="Fira Code"/>
          <w:color w:val="00BEC4"/>
          <w:sz w:val="18"/>
          <w:szCs w:val="18"/>
        </w:rPr>
        <w:t>-x</w:t>
      </w:r>
      <w:r w:rsidRPr="003F428E">
        <w:rPr>
          <w:rFonts w:ascii="Fira Code" w:hAnsi="Fira Code" w:cs="Fira Code"/>
          <w:color w:val="5D5D5F"/>
          <w:sz w:val="18"/>
          <w:szCs w:val="18"/>
        </w:rPr>
        <w:t>}}</w:t>
      </w:r>
    </w:p>
    <w:p w14:paraId="152C2B3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5A821C0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When we apply this sigmoid function to the logit values produced by the neural network, the result is a predicted probability ranging from 0 to 1. This property is particularly useful in binary classification tasks, where the aim is to model the probability of a given input pertaining to a certain class.</w:t>
      </w:r>
    </w:p>
    <w:p w14:paraId="4C79B32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In a binary classification scenarios, if we apply the sigmoid function to the logit value and obtain output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 p </w:t>
      </w:r>
      <w:r w:rsidRPr="003F428E">
        <w:rPr>
          <w:rFonts w:ascii="Fira Code" w:hAnsi="Fira Code" w:cs="Fira Code"/>
          <w:color w:val="53A053"/>
          <w:sz w:val="18"/>
          <w:szCs w:val="18"/>
        </w:rPr>
        <w:t>\)</w:t>
      </w:r>
      <w:r w:rsidRPr="003F428E">
        <w:rPr>
          <w:rFonts w:ascii="Fira Code" w:hAnsi="Fira Code" w:cs="Fira Code"/>
          <w:color w:val="626264"/>
          <w:sz w:val="18"/>
          <w:szCs w:val="18"/>
        </w:rPr>
        <w:t>, we interpret this as the model's estimated probability that the input belongs to the class.</w:t>
      </w:r>
    </w:p>
    <w:p w14:paraId="73DA8FA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Finally, the equation for the logit (also known as the log-odds) can be given as</w:t>
      </w:r>
    </w:p>
    <w:p w14:paraId="22C59AC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11CFF5C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x = </w:t>
      </w:r>
      <w:r w:rsidRPr="003F428E">
        <w:rPr>
          <w:rFonts w:ascii="Fira Code" w:hAnsi="Fira Code" w:cs="Fira Code"/>
          <w:color w:val="5D5D5F"/>
          <w:sz w:val="18"/>
          <w:szCs w:val="18"/>
        </w:rPr>
        <w:t>\text</w:t>
      </w:r>
      <w:r w:rsidRPr="003F428E">
        <w:rPr>
          <w:rFonts w:ascii="Fira Code" w:hAnsi="Fira Code" w:cs="Fira Code"/>
          <w:color w:val="888888"/>
          <w:sz w:val="18"/>
          <w:szCs w:val="18"/>
        </w:rPr>
        <w:t>{</w:t>
      </w:r>
      <w:r w:rsidRPr="003F428E">
        <w:rPr>
          <w:rFonts w:ascii="Fira Code" w:hAnsi="Fira Code" w:cs="Fira Code"/>
          <w:color w:val="5D5D5F"/>
          <w:sz w:val="18"/>
          <w:szCs w:val="18"/>
        </w:rPr>
        <w:t>{</w:t>
      </w:r>
      <w:r w:rsidRPr="003F428E">
        <w:rPr>
          <w:rFonts w:ascii="Fira Code" w:hAnsi="Fira Code" w:cs="Fira Code"/>
          <w:color w:val="888888"/>
          <w:sz w:val="18"/>
          <w:szCs w:val="18"/>
        </w:rPr>
        <w:t>logit}</w:t>
      </w:r>
      <w:r w:rsidRPr="003F428E">
        <w:rPr>
          <w:rFonts w:ascii="Fira Code" w:hAnsi="Fira Code" w:cs="Fira Code"/>
          <w:color w:val="5D5D5F"/>
          <w:sz w:val="18"/>
          <w:szCs w:val="18"/>
        </w:rPr>
        <w: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\log</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\left(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\frac{</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p</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\right)</w:t>
      </w:r>
    </w:p>
    <w:p w14:paraId="721578B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3CC4C3A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where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 p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the probability of a positive event. This function maps a probability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 p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from the interval </w:t>
      </w:r>
      <w:r w:rsidRPr="003F428E">
        <w:rPr>
          <w:rFonts w:ascii="Fira Code" w:hAnsi="Fira Code" w:cs="Fira Code"/>
          <w:color w:val="53A053"/>
          <w:sz w:val="18"/>
          <w:szCs w:val="18"/>
        </w:rPr>
        <w:t>\(</w:t>
      </w:r>
      <w:r w:rsidRPr="003F428E">
        <w:rPr>
          <w:rFonts w:ascii="Fira Code" w:hAnsi="Fira Code" w:cs="Fira Code"/>
          <w:color w:val="5D5D5F"/>
          <w:sz w:val="18"/>
          <w:szCs w:val="18"/>
        </w:rPr>
        <w:t>(</w:t>
      </w:r>
      <w:r w:rsidRPr="003F428E">
        <w:rPr>
          <w:rFonts w:ascii="Fira Code" w:hAnsi="Fira Code" w:cs="Fira Code"/>
          <w:color w:val="FF6D12"/>
          <w:sz w:val="18"/>
          <w:szCs w:val="18"/>
        </w:rPr>
        <w:t>0</w:t>
      </w:r>
      <w:r w:rsidRPr="003F428E">
        <w:rPr>
          <w:rFonts w:ascii="Fira Code" w:hAnsi="Fira Code" w:cs="Fira Code"/>
          <w:color w:val="00BEC4"/>
          <w:sz w:val="18"/>
          <w:szCs w:val="18"/>
        </w:rPr>
        <w:t>,</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to any real number.</w:t>
      </w:r>
    </w:p>
    <w:p w14:paraId="63926F9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A9A9AA"/>
          <w:sz w:val="18"/>
          <w:szCs w:val="18"/>
        </w:rPr>
        <w:t>%</w:t>
      </w:r>
    </w:p>
    <w:p w14:paraId="03CF440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\subsubsection</w:t>
      </w:r>
      <w:r w:rsidRPr="003F428E">
        <w:rPr>
          <w:rFonts w:ascii="Fira Code" w:hAnsi="Fira Code" w:cs="Fira Code"/>
          <w:color w:val="5D5D5F"/>
          <w:sz w:val="18"/>
          <w:szCs w:val="18"/>
        </w:rPr>
        <w:t>{</w:t>
      </w:r>
      <w:r w:rsidRPr="003F428E">
        <w:rPr>
          <w:rFonts w:ascii="Fira Code" w:hAnsi="Fira Code" w:cs="Fira Code"/>
          <w:color w:val="626264"/>
          <w:sz w:val="18"/>
          <w:szCs w:val="18"/>
        </w:rPr>
        <w:t>Glossary of Symbols</w:t>
      </w:r>
      <w:r w:rsidRPr="003F428E">
        <w:rPr>
          <w:rFonts w:ascii="Fira Code" w:hAnsi="Fira Code" w:cs="Fira Code"/>
          <w:color w:val="5D5D5F"/>
          <w:sz w:val="18"/>
          <w:szCs w:val="18"/>
        </w:rPr>
        <w:t>}</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proofErr w:type="spellStart"/>
      <w:r w:rsidRPr="003F428E">
        <w:rPr>
          <w:rFonts w:ascii="Fira Code" w:hAnsi="Fira Code" w:cs="Fira Code"/>
          <w:color w:val="F0AA0B"/>
          <w:sz w:val="18"/>
          <w:szCs w:val="18"/>
        </w:rPr>
        <w:t>subsubsec:notations</w:t>
      </w:r>
      <w:proofErr w:type="spellEnd"/>
      <w:r w:rsidRPr="003F428E">
        <w:rPr>
          <w:rFonts w:ascii="Fira Code" w:hAnsi="Fira Code" w:cs="Fira Code"/>
          <w:color w:val="5D5D5F"/>
          <w:sz w:val="18"/>
          <w:szCs w:val="18"/>
        </w:rPr>
        <w:t>}</w:t>
      </w:r>
    </w:p>
    <w:p w14:paraId="417284E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Let us define the following parameters:</w:t>
      </w:r>
    </w:p>
    <w:p w14:paraId="61619E7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7909CB9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C</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t>
      </w:r>
      <w:r w:rsidRPr="003F428E">
        <w:rPr>
          <w:rFonts w:ascii="Fira Code" w:hAnsi="Fira Code" w:cs="Fira Code"/>
          <w:color w:val="888888"/>
          <w:sz w:val="18"/>
          <w:szCs w:val="18"/>
        </w:rPr>
        <w:t>\{</w:t>
      </w:r>
      <w:proofErr w:type="spellStart"/>
      <w:r w:rsidRPr="003F428E">
        <w:rPr>
          <w:rFonts w:ascii="Fira Code" w:hAnsi="Fira Code" w:cs="Fira Code"/>
          <w:color w:val="00BEC4"/>
          <w:sz w:val="18"/>
          <w:szCs w:val="18"/>
        </w:rPr>
        <w:t>c_k</w:t>
      </w:r>
      <w:proofErr w:type="spellEnd"/>
      <w:r w:rsidRPr="003F428E">
        <w:rPr>
          <w:rFonts w:ascii="Fira Code" w:hAnsi="Fira Code" w:cs="Fira Code"/>
          <w:color w:val="888888"/>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the set of classes (categories) in the multi-label dataset, where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c_k</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the name of the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w:t>
      </w:r>
      <w:proofErr w:type="spellStart"/>
      <w:r w:rsidRPr="003F428E">
        <w:rPr>
          <w:rFonts w:ascii="Fira Code" w:hAnsi="Fira Code" w:cs="Fira Code"/>
          <w:color w:val="626264"/>
          <w:sz w:val="18"/>
          <w:szCs w:val="18"/>
        </w:rPr>
        <w:t>th</w:t>
      </w:r>
      <w:proofErr w:type="spellEnd"/>
      <w:r w:rsidRPr="003F428E">
        <w:rPr>
          <w:rFonts w:ascii="Fira Code" w:hAnsi="Fira Code" w:cs="Fira Code"/>
          <w:color w:val="626264"/>
          <w:sz w:val="18"/>
          <w:szCs w:val="18"/>
        </w:rPr>
        <w:t xml:space="preserve"> class.</w:t>
      </w:r>
    </w:p>
    <w:p w14:paraId="07D46A2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E</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set of edges representing parent-child relationships between classes.</w:t>
      </w:r>
    </w:p>
    <w:p w14:paraId="7AF9FFA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G</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\left</w:t>
      </w:r>
      <w:r w:rsidRPr="003F428E">
        <w:rPr>
          <w:rFonts w:ascii="Fira Code" w:hAnsi="Fira Code" w:cs="Fira Code"/>
          <w:color w:val="888888"/>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C</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E</w:t>
      </w:r>
      <w:r w:rsidRPr="003F428E">
        <w:rPr>
          <w:rFonts w:ascii="Fira Code" w:hAnsi="Fira Code" w:cs="Fira Code"/>
          <w:color w:val="5D5D5F"/>
          <w:sz w:val="18"/>
          <w:szCs w:val="18"/>
        </w:rPr>
        <w:t>}\right</w:t>
      </w:r>
      <w:r w:rsidRPr="003F428E">
        <w:rPr>
          <w:rFonts w:ascii="Fira Code" w:hAnsi="Fira Code" w:cs="Fira Code"/>
          <w:color w:val="888888"/>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Graph representing the taxonomy of thoracic diseases.</w:t>
      </w:r>
    </w:p>
    <w:p w14:paraId="63D1E2E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c_j</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\Lambda</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c_k</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\in</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C</w:t>
      </w:r>
      <w:r w:rsidRPr="003F428E">
        <w:rPr>
          <w:rFonts w:ascii="Fira Code" w:hAnsi="Fira Code" w:cs="Fira Code"/>
          <w:color w:val="5D5D5F"/>
          <w:sz w:val="18"/>
          <w:szCs w:val="18"/>
        </w:rPr>
        <w:t>}</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parent class of class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c_k</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in graph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G</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05FA1F4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J</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c_j</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\subset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C</w:t>
      </w:r>
      <w:r w:rsidRPr="003F428E">
        <w:rPr>
          <w:rFonts w:ascii="Fira Code" w:hAnsi="Fira Code" w:cs="Fira Code"/>
          <w:color w:val="5D5D5F"/>
          <w:sz w:val="18"/>
          <w:szCs w:val="18"/>
        </w:rPr>
        <w:t>}</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set of child classes of class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c_j</w:t>
      </w:r>
      <w:proofErr w:type="spellEnd"/>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in graph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G</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p>
    <w:p w14:paraId="678E56C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y_k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\in</w:t>
      </w:r>
      <w:r w:rsidRPr="003F428E">
        <w:rPr>
          <w:rFonts w:ascii="Fira Code" w:hAnsi="Fira Code" w:cs="Fira Code"/>
          <w:color w:val="00BEC4"/>
          <w:sz w:val="18"/>
          <w:szCs w:val="18"/>
        </w:rPr>
        <w:t xml:space="preserve"> </w:t>
      </w:r>
      <w:r w:rsidRPr="003F428E">
        <w:rPr>
          <w:rFonts w:ascii="Fira Code" w:hAnsi="Fira Code" w:cs="Fira Code"/>
          <w:color w:val="888888"/>
          <w:sz w:val="18"/>
          <w:szCs w:val="18"/>
        </w:rPr>
        <w:t>\{</w:t>
      </w:r>
      <w:r w:rsidRPr="003F428E">
        <w:rPr>
          <w:rFonts w:ascii="Fira Code" w:hAnsi="Fira Code" w:cs="Fira Code"/>
          <w:color w:val="FF6D12"/>
          <w:sz w:val="18"/>
          <w:szCs w:val="18"/>
        </w:rPr>
        <w:t>0</w:t>
      </w:r>
      <w:r w:rsidRPr="003F428E">
        <w:rPr>
          <w:rFonts w:ascii="Fira Code" w:hAnsi="Fira Code" w:cs="Fira Code"/>
          <w:color w:val="00BEC4"/>
          <w:sz w:val="18"/>
          <w:szCs w:val="18"/>
        </w:rPr>
        <w:t>,</w:t>
      </w:r>
      <w:r w:rsidRPr="003F428E">
        <w:rPr>
          <w:rFonts w:ascii="Fira Code" w:hAnsi="Fira Code" w:cs="Fira Code"/>
          <w:color w:val="FF6D12"/>
          <w:sz w:val="18"/>
          <w:szCs w:val="18"/>
        </w:rPr>
        <w:t>1</w:t>
      </w:r>
      <w:r w:rsidRPr="003F428E">
        <w:rPr>
          <w:rFonts w:ascii="Fira Code" w:hAnsi="Fira Code" w:cs="Fira Code"/>
          <w:color w:val="888888"/>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true label for the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w:t>
      </w:r>
      <w:proofErr w:type="spellStart"/>
      <w:r w:rsidRPr="003F428E">
        <w:rPr>
          <w:rFonts w:ascii="Fira Code" w:hAnsi="Fira Code" w:cs="Fira Code"/>
          <w:color w:val="626264"/>
          <w:sz w:val="18"/>
          <w:szCs w:val="18"/>
        </w:rPr>
        <w:t>th</w:t>
      </w:r>
      <w:proofErr w:type="spellEnd"/>
      <w:r w:rsidRPr="003F428E">
        <w:rPr>
          <w:rFonts w:ascii="Fira Code" w:hAnsi="Fira Code" w:cs="Fira Code"/>
          <w:color w:val="626264"/>
          <w:sz w:val="18"/>
          <w:szCs w:val="18"/>
        </w:rPr>
        <w:t xml:space="preserve"> class of instance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5AA32F4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q_k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\in</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\left(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\infty</w:t>
      </w:r>
      <w:r w:rsidRPr="003F428E">
        <w:rPr>
          <w:rFonts w:ascii="Fira Code" w:hAnsi="Fira Code" w:cs="Fira Code"/>
          <w:color w:val="00BEC4"/>
          <w:sz w:val="18"/>
          <w:szCs w:val="18"/>
        </w:rPr>
        <w:t>,</w:t>
      </w:r>
      <w:r w:rsidRPr="003F428E">
        <w:rPr>
          <w:rFonts w:ascii="Fira Code" w:hAnsi="Fira Code" w:cs="Fira Code"/>
          <w:color w:val="FF6D12"/>
          <w:sz w:val="18"/>
          <w:szCs w:val="18"/>
        </w:rPr>
        <w:t>0</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logits obtained in the last layer of the neural network model before the sigmoid layer.</w:t>
      </w:r>
    </w:p>
    <w:p w14:paraId="4158EE9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p_k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\text</w:t>
      </w:r>
      <w:r w:rsidRPr="003F428E">
        <w:rPr>
          <w:rFonts w:ascii="Fira Code" w:hAnsi="Fira Code" w:cs="Fira Code"/>
          <w:color w:val="888888"/>
          <w:sz w:val="18"/>
          <w:szCs w:val="18"/>
        </w:rPr>
        <w:t>{sigmoid}</w:t>
      </w:r>
      <w:r w:rsidRPr="003F428E">
        <w:rPr>
          <w:rFonts w:ascii="Fira Code" w:hAnsi="Fira Code" w:cs="Fira Code"/>
          <w:color w:val="5D5D5F"/>
          <w:sz w:val="18"/>
          <w:szCs w:val="18"/>
        </w:rPr>
        <w:t>\left(</w:t>
      </w:r>
      <w:proofErr w:type="spellStart"/>
      <w:r w:rsidRPr="003F428E">
        <w:rPr>
          <w:rFonts w:ascii="Fira Code" w:hAnsi="Fira Code" w:cs="Fira Code"/>
          <w:color w:val="00BEC4"/>
          <w:sz w:val="18"/>
          <w:szCs w:val="18"/>
        </w:rPr>
        <w:t>q_k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\frac{</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5D5D5F"/>
          <w:sz w:val="18"/>
          <w:szCs w:val="18"/>
        </w:rPr>
        <w:t>\exp{\left(</w:t>
      </w:r>
      <w:r w:rsidRPr="003F428E">
        <w:rPr>
          <w:rFonts w:ascii="Fira Code" w:hAnsi="Fira Code" w:cs="Fira Code"/>
          <w:color w:val="00BEC4"/>
          <w:sz w:val="18"/>
          <w:szCs w:val="18"/>
        </w:rPr>
        <w:t>-</w:t>
      </w:r>
      <w:proofErr w:type="spellStart"/>
      <w:r w:rsidRPr="003F428E">
        <w:rPr>
          <w:rFonts w:ascii="Fira Code" w:hAnsi="Fira Code" w:cs="Fira Code"/>
          <w:color w:val="00BEC4"/>
          <w:sz w:val="18"/>
          <w:szCs w:val="18"/>
        </w:rPr>
        <w:t>q_k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predicted probability for the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w:t>
      </w:r>
      <w:proofErr w:type="spellStart"/>
      <w:r w:rsidRPr="003F428E">
        <w:rPr>
          <w:rFonts w:ascii="Fira Code" w:hAnsi="Fira Code" w:cs="Fira Code"/>
          <w:color w:val="626264"/>
          <w:sz w:val="18"/>
          <w:szCs w:val="18"/>
        </w:rPr>
        <w:t>th</w:t>
      </w:r>
      <w:proofErr w:type="spellEnd"/>
      <w:r w:rsidRPr="003F428E">
        <w:rPr>
          <w:rFonts w:ascii="Fira Code" w:hAnsi="Fira Code" w:cs="Fira Code"/>
          <w:color w:val="626264"/>
          <w:sz w:val="18"/>
          <w:szCs w:val="18"/>
        </w:rPr>
        <w:t xml:space="preserve"> class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c_k</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of instance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with a value between 0 and 1.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p_k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represents the likelihood that class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present in instance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is obtained by passing logits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q_k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through a sigmoid function.</w:t>
      </w:r>
    </w:p>
    <w:p w14:paraId="0BC4E04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theta</w:t>
      </w:r>
      <w:r w:rsidRPr="003F428E">
        <w:rPr>
          <w:rFonts w:ascii="Fira Code" w:hAnsi="Fira Code" w:cs="Fira Code"/>
          <w:color w:val="00BEC4"/>
          <w:sz w:val="18"/>
          <w:szCs w:val="18"/>
        </w:rPr>
        <w:t>_k</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Binarization threshold for class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w:t>
      </w:r>
      <w:r w:rsidRPr="003F428E">
        <w:rPr>
          <w:rFonts w:ascii="Fira Code" w:hAnsi="Fira Code" w:cs="Fira Code"/>
          <w:color w:val="53A053"/>
          <w:sz w:val="18"/>
          <w:szCs w:val="18"/>
        </w:rPr>
        <w:t>$</w:t>
      </w:r>
      <w:r w:rsidRPr="003F428E">
        <w:rPr>
          <w:rFonts w:ascii="Fira Code" w:hAnsi="Fira Code" w:cs="Fira Code"/>
          <w:color w:val="FF6D12"/>
          <w:sz w:val="18"/>
          <w:szCs w:val="18"/>
        </w:rPr>
        <w:t>0.5</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1ADC0491" w14:textId="7F75B491"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t_k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\left</w:t>
      </w:r>
      <w:r w:rsidRPr="003F428E">
        <w:rPr>
          <w:rFonts w:ascii="Fira Code" w:hAnsi="Fira Code" w:cs="Fira Code"/>
          <w:color w:val="888888"/>
          <w:sz w:val="18"/>
          <w:szCs w:val="18"/>
        </w:rPr>
        <w:t>\{</w:t>
      </w:r>
      <w:r w:rsidRPr="003F428E">
        <w:rPr>
          <w:rFonts w:ascii="Fira Code" w:hAnsi="Fira Code" w:cs="Fira Code"/>
          <w:color w:val="CD6069"/>
          <w:sz w:val="18"/>
          <w:szCs w:val="18"/>
        </w:rPr>
        <w:t>\begin</w:t>
      </w:r>
      <w:r w:rsidRPr="003F428E">
        <w:rPr>
          <w:rFonts w:ascii="Fira Code" w:hAnsi="Fira Code" w:cs="Fira Code"/>
          <w:color w:val="5D5D5F"/>
          <w:sz w:val="18"/>
          <w:szCs w:val="18"/>
        </w:rPr>
        <w:t>{</w:t>
      </w:r>
      <w:r w:rsidRPr="003F428E">
        <w:rPr>
          <w:rFonts w:ascii="Fira Code" w:hAnsi="Fira Code" w:cs="Fira Code"/>
          <w:color w:val="00BEC4"/>
          <w:sz w:val="18"/>
          <w:szCs w:val="18"/>
        </w:rPr>
        <w:t>array</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l</w:t>
      </w:r>
      <w:ins w:id="2" w:author="artin majdi" w:date="2023-07-13T19:11:00Z">
        <w:r w:rsidR="00EF6AE9">
          <w:rPr>
            <w:rFonts w:ascii="Fira Code" w:hAnsi="Fira Code" w:cs="Fira Code"/>
            <w:color w:val="00BEC4"/>
            <w:sz w:val="18"/>
            <w:szCs w:val="18"/>
          </w:rPr>
          <w:t>l</w:t>
        </w:r>
      </w:ins>
      <w:proofErr w:type="spellEnd"/>
      <w:del w:id="3" w:author="artin majdi" w:date="2023-07-13T19:11:00Z">
        <w:r w:rsidRPr="003F428E" w:rsidDel="00EF6AE9">
          <w:rPr>
            <w:rFonts w:ascii="Fira Code" w:hAnsi="Fira Code" w:cs="Fira Code"/>
            <w:color w:val="00BEC4"/>
            <w:sz w:val="18"/>
            <w:szCs w:val="18"/>
          </w:rPr>
          <w:delText>c</w:delText>
        </w:r>
      </w:del>
      <w:r w:rsidRPr="003F428E">
        <w:rPr>
          <w:rFonts w:ascii="Fira Code" w:hAnsi="Fira Code" w:cs="Fira Code"/>
          <w:color w:val="5D5D5F"/>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&amp;</w:t>
      </w:r>
      <w:r w:rsidRPr="003F428E">
        <w:rPr>
          <w:rFonts w:ascii="Fira Code" w:hAnsi="Fira Code" w:cs="Fira Code"/>
          <w:color w:val="5D5D5F"/>
          <w:sz w:val="18"/>
          <w:szCs w:val="18"/>
        </w:rPr>
        <w:t>\text</w:t>
      </w:r>
      <w:r w:rsidRPr="003F428E">
        <w:rPr>
          <w:rFonts w:ascii="Fira Code" w:hAnsi="Fira Code" w:cs="Fira Code"/>
          <w:color w:val="888888"/>
          <w:sz w:val="18"/>
          <w:szCs w:val="18"/>
        </w:rPr>
        <w:t>{if}</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p</w:t>
      </w:r>
      <w:r w:rsidRPr="003F428E">
        <w:rPr>
          <w:rFonts w:ascii="Fira Code" w:hAnsi="Fira Code" w:cs="Fira Code"/>
          <w:color w:val="00BEC4"/>
          <w:sz w:val="18"/>
          <w:szCs w:val="18"/>
        </w:rPr>
        <w:t>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geq</w:t>
      </w:r>
      <w:proofErr w:type="spellEnd"/>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theta</w:t>
      </w:r>
      <w:r w:rsidRPr="003F428E">
        <w:rPr>
          <w:rFonts w:ascii="Fira Code" w:hAnsi="Fira Code" w:cs="Fira Code"/>
          <w:color w:val="00BEC4"/>
          <w:sz w:val="18"/>
          <w:szCs w:val="18"/>
        </w:rPr>
        <w:t>_k</w:t>
      </w:r>
      <w:proofErr w:type="spellEnd"/>
      <w:r w:rsidRPr="003F428E">
        <w:rPr>
          <w:rFonts w:ascii="Fira Code" w:hAnsi="Fira Code" w:cs="Fira Code"/>
          <w:color w:val="C838C6"/>
          <w:sz w:val="18"/>
          <w:szCs w:val="18"/>
        </w:rPr>
        <w:t>\\</w:t>
      </w:r>
      <w:r w:rsidRPr="003F428E">
        <w:rPr>
          <w:rFonts w:ascii="Fira Code" w:hAnsi="Fira Code" w:cs="Fira Code"/>
          <w:color w:val="FF6D12"/>
          <w:sz w:val="18"/>
          <w:szCs w:val="18"/>
        </w:rPr>
        <w:t>0</w:t>
      </w:r>
      <w:r w:rsidRPr="003F428E">
        <w:rPr>
          <w:rFonts w:ascii="Fira Code" w:hAnsi="Fira Code" w:cs="Fira Code"/>
          <w:color w:val="00BEC4"/>
          <w:sz w:val="18"/>
          <w:szCs w:val="18"/>
        </w:rPr>
        <w:t>&amp;</w:t>
      </w:r>
      <w:r w:rsidRPr="003F428E">
        <w:rPr>
          <w:rFonts w:ascii="Fira Code" w:hAnsi="Fira Code" w:cs="Fira Code"/>
          <w:color w:val="5D5D5F"/>
          <w:sz w:val="18"/>
          <w:szCs w:val="18"/>
        </w:rPr>
        <w:t>\text</w:t>
      </w:r>
      <w:r w:rsidRPr="003F428E">
        <w:rPr>
          <w:rFonts w:ascii="Fira Code" w:hAnsi="Fira Code" w:cs="Fira Code"/>
          <w:color w:val="888888"/>
          <w:sz w:val="18"/>
          <w:szCs w:val="18"/>
        </w:rPr>
        <w:t>{otherwise.}</w:t>
      </w:r>
      <w:r w:rsidRPr="003F428E">
        <w:rPr>
          <w:rFonts w:ascii="Fira Code" w:hAnsi="Fira Code" w:cs="Fira Code"/>
          <w:color w:val="5D5D5F"/>
          <w:sz w:val="18"/>
          <w:szCs w:val="18"/>
        </w:rPr>
        <w:t>\end{</w:t>
      </w:r>
      <w:r w:rsidRPr="003F428E">
        <w:rPr>
          <w:rFonts w:ascii="Fira Code" w:hAnsi="Fira Code" w:cs="Fira Code"/>
          <w:color w:val="00BEC4"/>
          <w:sz w:val="18"/>
          <w:szCs w:val="18"/>
        </w:rPr>
        <w:t>array</w:t>
      </w:r>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predicted label obtained by binarizing the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p_k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p>
    <w:p w14:paraId="05A7F82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00BEC4"/>
          <w:sz w:val="18"/>
          <w:szCs w:val="18"/>
        </w:rPr>
        <w:t xml:space="preserve"> 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\in</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FF6D12"/>
          <w:sz w:val="18"/>
          <w:szCs w:val="18"/>
        </w:rPr>
        <w:t>0</w:t>
      </w:r>
      <w:r w:rsidRPr="003F428E">
        <w:rPr>
          <w:rFonts w:ascii="Fira Code" w:hAnsi="Fira Code" w:cs="Fira Code"/>
          <w:color w:val="00BEC4"/>
          <w:sz w:val="18"/>
          <w:szCs w:val="18"/>
        </w:rPr>
        <w:t>,</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updated predicted probability for the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w:t>
      </w:r>
      <w:proofErr w:type="spellStart"/>
      <w:r w:rsidRPr="003F428E">
        <w:rPr>
          <w:rFonts w:ascii="Fira Code" w:hAnsi="Fira Code" w:cs="Fira Code"/>
          <w:color w:val="626264"/>
          <w:sz w:val="18"/>
          <w:szCs w:val="18"/>
        </w:rPr>
        <w:t>th</w:t>
      </w:r>
      <w:proofErr w:type="spellEnd"/>
      <w:r w:rsidRPr="003F428E">
        <w:rPr>
          <w:rFonts w:ascii="Fira Code" w:hAnsi="Fira Code" w:cs="Fira Code"/>
          <w:color w:val="626264"/>
          <w:sz w:val="18"/>
          <w:szCs w:val="18"/>
        </w:rPr>
        <w:t xml:space="preserve"> class of instance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with a value between 0 and 1.</w:t>
      </w:r>
    </w:p>
    <w:p w14:paraId="17E8DDD2" w14:textId="3E52601F"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\widehat{</w:t>
      </w:r>
      <w:r w:rsidRPr="003F428E">
        <w:rPr>
          <w:rFonts w:ascii="Fira Code" w:hAnsi="Fira Code" w:cs="Fira Code"/>
          <w:color w:val="00BEC4"/>
          <w:sz w:val="18"/>
          <w:szCs w:val="18"/>
        </w:rPr>
        <w:t>t</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\left</w:t>
      </w:r>
      <w:r w:rsidRPr="003F428E">
        <w:rPr>
          <w:rFonts w:ascii="Fira Code" w:hAnsi="Fira Code" w:cs="Fira Code"/>
          <w:color w:val="888888"/>
          <w:sz w:val="18"/>
          <w:szCs w:val="18"/>
        </w:rPr>
        <w:t>\{</w:t>
      </w:r>
      <w:r w:rsidRPr="003F428E">
        <w:rPr>
          <w:rFonts w:ascii="Fira Code" w:hAnsi="Fira Code" w:cs="Fira Code"/>
          <w:color w:val="CD6069"/>
          <w:sz w:val="18"/>
          <w:szCs w:val="18"/>
        </w:rPr>
        <w:t>\begin</w:t>
      </w:r>
      <w:r w:rsidRPr="003F428E">
        <w:rPr>
          <w:rFonts w:ascii="Fira Code" w:hAnsi="Fira Code" w:cs="Fira Code"/>
          <w:color w:val="5D5D5F"/>
          <w:sz w:val="18"/>
          <w:szCs w:val="18"/>
        </w:rPr>
        <w:t>{</w:t>
      </w:r>
      <w:r w:rsidRPr="003F428E">
        <w:rPr>
          <w:rFonts w:ascii="Fira Code" w:hAnsi="Fira Code" w:cs="Fira Code"/>
          <w:color w:val="00BEC4"/>
          <w:sz w:val="18"/>
          <w:szCs w:val="18"/>
        </w:rPr>
        <w:t>array</w:t>
      </w:r>
      <w:r w:rsidRPr="003F428E">
        <w:rPr>
          <w:rFonts w:ascii="Fira Code" w:hAnsi="Fira Code" w:cs="Fira Code"/>
          <w:color w:val="5D5D5F"/>
          <w:sz w:val="18"/>
          <w:szCs w:val="18"/>
        </w:rPr>
        <w:t>}{</w:t>
      </w:r>
      <w:r w:rsidRPr="003F428E">
        <w:rPr>
          <w:rFonts w:ascii="Fira Code" w:hAnsi="Fira Code" w:cs="Fira Code"/>
          <w:color w:val="00BEC4"/>
          <w:sz w:val="18"/>
          <w:szCs w:val="18"/>
        </w:rPr>
        <w:t>l</w:t>
      </w:r>
      <w:ins w:id="4" w:author="artin majdi" w:date="2023-07-13T19:11:00Z">
        <w:r w:rsidR="00EF6AE9">
          <w:rPr>
            <w:rFonts w:ascii="Fira Code" w:hAnsi="Fira Code" w:cs="Fira Code"/>
            <w:color w:val="00BEC4"/>
            <w:sz w:val="18"/>
            <w:szCs w:val="18"/>
          </w:rPr>
          <w:t>l</w:t>
        </w:r>
      </w:ins>
      <w:del w:id="5" w:author="artin majdi" w:date="2023-07-13T19:11:00Z">
        <w:r w:rsidRPr="003F428E" w:rsidDel="00EF6AE9">
          <w:rPr>
            <w:rFonts w:ascii="Fira Code" w:hAnsi="Fira Code" w:cs="Fira Code"/>
            <w:color w:val="00BEC4"/>
            <w:sz w:val="18"/>
            <w:szCs w:val="18"/>
          </w:rPr>
          <w:delText>c</w:delText>
        </w:r>
      </w:del>
      <w:r w:rsidRPr="003F428E">
        <w:rPr>
          <w:rFonts w:ascii="Fira Code" w:hAnsi="Fira Code" w:cs="Fira Code"/>
          <w:color w:val="5D5D5F"/>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&amp;</w:t>
      </w:r>
      <w:r w:rsidRPr="003F428E">
        <w:rPr>
          <w:rFonts w:ascii="Fira Code" w:hAnsi="Fira Code" w:cs="Fira Code"/>
          <w:color w:val="5D5D5F"/>
          <w:sz w:val="18"/>
          <w:szCs w:val="18"/>
        </w:rPr>
        <w:t>\text</w:t>
      </w:r>
      <w:r w:rsidRPr="003F428E">
        <w:rPr>
          <w:rFonts w:ascii="Fira Code" w:hAnsi="Fira Code" w:cs="Fira Code"/>
          <w:color w:val="888888"/>
          <w:sz w:val="18"/>
          <w:szCs w:val="18"/>
        </w:rPr>
        <w:t>{if}</w:t>
      </w:r>
      <w:r w:rsidRPr="003F428E">
        <w:rPr>
          <w:rFonts w:ascii="Fira Code" w:hAnsi="Fira Code" w:cs="Fira Code"/>
          <w:color w:val="CD6069"/>
          <w:sz w:val="18"/>
          <w:szCs w:val="18"/>
        </w:rPr>
        <w:t>\;</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)}\geq\theta</w:t>
      </w:r>
      <w:r w:rsidRPr="003F428E">
        <w:rPr>
          <w:rFonts w:ascii="Fira Code" w:hAnsi="Fira Code" w:cs="Fira Code"/>
          <w:color w:val="00BEC4"/>
          <w:sz w:val="18"/>
          <w:szCs w:val="18"/>
        </w:rPr>
        <w:t>_k</w:t>
      </w:r>
      <w:r w:rsidRPr="003F428E">
        <w:rPr>
          <w:rFonts w:ascii="Fira Code" w:hAnsi="Fira Code" w:cs="Fira Code"/>
          <w:color w:val="C838C6"/>
          <w:sz w:val="18"/>
          <w:szCs w:val="18"/>
        </w:rPr>
        <w:t>\\</w:t>
      </w:r>
      <w:r w:rsidRPr="003F428E">
        <w:rPr>
          <w:rFonts w:ascii="Fira Code" w:hAnsi="Fira Code" w:cs="Fira Code"/>
          <w:color w:val="FF6D12"/>
          <w:sz w:val="18"/>
          <w:szCs w:val="18"/>
        </w:rPr>
        <w:t>0</w:t>
      </w:r>
      <w:r w:rsidRPr="003F428E">
        <w:rPr>
          <w:rFonts w:ascii="Fira Code" w:hAnsi="Fira Code" w:cs="Fira Code"/>
          <w:color w:val="00BEC4"/>
          <w:sz w:val="18"/>
          <w:szCs w:val="18"/>
        </w:rPr>
        <w:t>&amp;</w:t>
      </w:r>
      <w:r w:rsidRPr="003F428E">
        <w:rPr>
          <w:rFonts w:ascii="Fira Code" w:hAnsi="Fira Code" w:cs="Fira Code"/>
          <w:color w:val="5D5D5F"/>
          <w:sz w:val="18"/>
          <w:szCs w:val="18"/>
        </w:rPr>
        <w:t>\text</w:t>
      </w:r>
      <w:r w:rsidRPr="003F428E">
        <w:rPr>
          <w:rFonts w:ascii="Fira Code" w:hAnsi="Fira Code" w:cs="Fira Code"/>
          <w:color w:val="888888"/>
          <w:sz w:val="18"/>
          <w:szCs w:val="18"/>
        </w:rPr>
        <w:t>{otherwise.}</w:t>
      </w:r>
      <w:r w:rsidRPr="003F428E">
        <w:rPr>
          <w:rFonts w:ascii="Fira Code" w:hAnsi="Fira Code" w:cs="Fira Code"/>
          <w:color w:val="5D5D5F"/>
          <w:sz w:val="18"/>
          <w:szCs w:val="18"/>
        </w:rPr>
        <w:t>\end{</w:t>
      </w:r>
      <w:r w:rsidRPr="003F428E">
        <w:rPr>
          <w:rFonts w:ascii="Fira Code" w:hAnsi="Fira Code" w:cs="Fira Code"/>
          <w:color w:val="00BEC4"/>
          <w:sz w:val="18"/>
          <w:szCs w:val="18"/>
        </w:rPr>
        <w:t>array</w:t>
      </w:r>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updated predicted label for the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w:t>
      </w:r>
      <w:proofErr w:type="spellStart"/>
      <w:r w:rsidRPr="003F428E">
        <w:rPr>
          <w:rFonts w:ascii="Fira Code" w:hAnsi="Fira Code" w:cs="Fira Code"/>
          <w:color w:val="626264"/>
          <w:sz w:val="18"/>
          <w:szCs w:val="18"/>
        </w:rPr>
        <w:t>th</w:t>
      </w:r>
      <w:proofErr w:type="spellEnd"/>
      <w:r w:rsidRPr="003F428E">
        <w:rPr>
          <w:rFonts w:ascii="Fira Code" w:hAnsi="Fira Code" w:cs="Fira Code"/>
          <w:color w:val="626264"/>
          <w:sz w:val="18"/>
          <w:szCs w:val="18"/>
        </w:rPr>
        <w:t xml:space="preserve"> class of instance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5B92845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number of categories (aka classes) in a multi-class, multi-label problem. For example, suppose that we have a dataset that is labeled for the presence of cats, dogs, and rabbits in any given image. If a given image </w:t>
      </w:r>
      <w:r w:rsidRPr="003F428E">
        <w:rPr>
          <w:rFonts w:ascii="Fira Code" w:hAnsi="Fira Code" w:cs="Fira Code"/>
          <w:color w:val="53A053"/>
          <w:sz w:val="18"/>
          <w:szCs w:val="18"/>
        </w:rPr>
        <w:t>$</w:t>
      </w:r>
      <w:r w:rsidRPr="003F428E">
        <w:rPr>
          <w:rFonts w:ascii="Fira Code" w:hAnsi="Fira Code" w:cs="Fira Code"/>
          <w:color w:val="00BEC4"/>
          <w:sz w:val="18"/>
          <w:szCs w:val="18"/>
        </w:rPr>
        <w:t>X^</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has cats and dogs but not rabbits, then </w:t>
      </w:r>
      <w:r w:rsidRPr="003F428E">
        <w:rPr>
          <w:rFonts w:ascii="Fira Code" w:hAnsi="Fira Code" w:cs="Fira Code"/>
          <w:color w:val="53A053"/>
          <w:sz w:val="18"/>
          <w:szCs w:val="18"/>
        </w:rPr>
        <w:t>$</w:t>
      </w:r>
      <w:r w:rsidRPr="003F428E">
        <w:rPr>
          <w:rFonts w:ascii="Fira Code" w:hAnsi="Fira Code" w:cs="Fira Code"/>
          <w:color w:val="00BEC4"/>
          <w:sz w:val="18"/>
          <w:szCs w:val="18"/>
        </w:rPr>
        <w:t>Y^</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888888"/>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FF6D12"/>
          <w:sz w:val="18"/>
          <w:szCs w:val="18"/>
        </w:rPr>
        <w:t>0</w:t>
      </w:r>
      <w:r w:rsidRPr="003F428E">
        <w:rPr>
          <w:rFonts w:ascii="Fira Code" w:hAnsi="Fira Code" w:cs="Fira Code"/>
          <w:color w:val="888888"/>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1EEC39F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N </w:t>
      </w:r>
      <w:r w:rsidRPr="003F428E">
        <w:rPr>
          <w:rFonts w:ascii="Fira Code" w:hAnsi="Fira Code" w:cs="Fira Code"/>
          <w:color w:val="53A053"/>
          <w:sz w:val="18"/>
          <w:szCs w:val="18"/>
        </w:rPr>
        <w:t>$</w:t>
      </w:r>
      <w:r w:rsidRPr="003F428E">
        <w:rPr>
          <w:rFonts w:ascii="Fira Code" w:hAnsi="Fira Code" w:cs="Fira Code"/>
          <w:color w:val="626264"/>
          <w:sz w:val="18"/>
          <w:szCs w:val="18"/>
        </w:rPr>
        <w:t>: Number of instances.</w:t>
      </w:r>
    </w:p>
    <w:p w14:paraId="6778F80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00BEC4"/>
          <w:sz w:val="18"/>
          <w:szCs w:val="18"/>
        </w:rPr>
        <w:t>X^</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Data for instance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26CFCD9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00BEC4"/>
          <w:sz w:val="18"/>
          <w:szCs w:val="18"/>
        </w:rPr>
        <w:t>Y^</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\left</w:t>
      </w:r>
      <w:r w:rsidRPr="003F428E">
        <w:rPr>
          <w:rFonts w:ascii="Fira Code" w:hAnsi="Fira Code" w:cs="Fira Code"/>
          <w:color w:val="888888"/>
          <w:sz w:val="18"/>
          <w:szCs w:val="18"/>
        </w:rPr>
        <w:t>\{</w:t>
      </w:r>
      <w:r w:rsidRPr="003F428E">
        <w:rPr>
          <w:rFonts w:ascii="Fira Code" w:hAnsi="Fira Code" w:cs="Fira Code"/>
          <w:color w:val="00BEC4"/>
          <w:sz w:val="18"/>
          <w:szCs w:val="18"/>
        </w:rPr>
        <w:t>y_</w:t>
      </w:r>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,y_</w:t>
      </w:r>
      <w:r w:rsidRPr="003F428E">
        <w:rPr>
          <w:rFonts w:ascii="Fira Code" w:hAnsi="Fira Code" w:cs="Fira Code"/>
          <w:color w:val="FF6D12"/>
          <w:sz w:val="18"/>
          <w:szCs w:val="18"/>
        </w:rPr>
        <w:t>2</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CD6069"/>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dots</w:t>
      </w:r>
      <w:r w:rsidRPr="003F428E">
        <w:rPr>
          <w:rFonts w:ascii="Fira Code" w:hAnsi="Fira Code" w:cs="Fira Code"/>
          <w:color w:val="00BEC4"/>
          <w:sz w:val="18"/>
          <w:szCs w:val="18"/>
        </w:rPr>
        <w:t>,y</w:t>
      </w:r>
      <w:proofErr w:type="spellEnd"/>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)}\right</w:t>
      </w:r>
      <w:r w:rsidRPr="003F428E">
        <w:rPr>
          <w:rFonts w:ascii="Fira Code" w:hAnsi="Fira Code" w:cs="Fira Code"/>
          <w:color w:val="888888"/>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True label set for instance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For example, consider a dataset that is labeled for the presence of cats, dogs, and rabbits in any given instance. If a given instance </w:t>
      </w:r>
      <w:r w:rsidRPr="003F428E">
        <w:rPr>
          <w:rFonts w:ascii="Fira Code" w:hAnsi="Fira Code" w:cs="Fira Code"/>
          <w:color w:val="53A053"/>
          <w:sz w:val="18"/>
          <w:szCs w:val="18"/>
        </w:rPr>
        <w:t>$</w:t>
      </w:r>
      <w:r w:rsidRPr="003F428E">
        <w:rPr>
          <w:rFonts w:ascii="Fira Code" w:hAnsi="Fira Code" w:cs="Fira Code"/>
          <w:color w:val="00BEC4"/>
          <w:sz w:val="18"/>
          <w:szCs w:val="18"/>
        </w:rPr>
        <w:t>X^</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has cats and dogs but not rabbits, then </w:t>
      </w:r>
      <w:r w:rsidRPr="003F428E">
        <w:rPr>
          <w:rFonts w:ascii="Fira Code" w:hAnsi="Fira Code" w:cs="Fira Code"/>
          <w:color w:val="53A053"/>
          <w:sz w:val="18"/>
          <w:szCs w:val="18"/>
        </w:rPr>
        <w:t>$</w:t>
      </w:r>
      <w:r w:rsidRPr="003F428E">
        <w:rPr>
          <w:rFonts w:ascii="Fira Code" w:hAnsi="Fira Code" w:cs="Fira Code"/>
          <w:color w:val="00BEC4"/>
          <w:sz w:val="18"/>
          <w:szCs w:val="18"/>
        </w:rPr>
        <w:t>Y^</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888888"/>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FF6D12"/>
          <w:sz w:val="18"/>
          <w:szCs w:val="18"/>
        </w:rPr>
        <w:t>0</w:t>
      </w:r>
      <w:r w:rsidRPr="003F428E">
        <w:rPr>
          <w:rFonts w:ascii="Fira Code" w:hAnsi="Fira Code" w:cs="Fira Code"/>
          <w:color w:val="888888"/>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0D0F7B7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00BEC4"/>
          <w:sz w:val="18"/>
          <w:szCs w:val="18"/>
        </w:rPr>
        <w:t>P^</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{\left</w:t>
      </w:r>
      <w:r w:rsidRPr="003F428E">
        <w:rPr>
          <w:rFonts w:ascii="Fira Code" w:hAnsi="Fira Code" w:cs="Fira Code"/>
          <w:color w:val="888888"/>
          <w:sz w:val="18"/>
          <w:szCs w:val="18"/>
        </w:rPr>
        <w:t>\{</w:t>
      </w:r>
      <w:r w:rsidRPr="003F428E">
        <w:rPr>
          <w:rFonts w:ascii="Fira Code" w:hAnsi="Fira Code" w:cs="Fira Code"/>
          <w:color w:val="00BEC4"/>
          <w:sz w:val="18"/>
          <w:szCs w:val="18"/>
        </w:rPr>
        <w:t xml:space="preserve"> </w:t>
      </w:r>
      <w:proofErr w:type="spellStart"/>
      <w:r w:rsidRPr="003F428E">
        <w:rPr>
          <w:rFonts w:ascii="Fira Code" w:hAnsi="Fira Code" w:cs="Fira Code"/>
          <w:color w:val="00BEC4"/>
          <w:sz w:val="18"/>
          <w:szCs w:val="18"/>
        </w:rPr>
        <w:t>p_k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\right</w:t>
      </w:r>
      <w:r w:rsidRPr="003F428E">
        <w:rPr>
          <w:rFonts w:ascii="Fira Code" w:hAnsi="Fira Code" w:cs="Fira Code"/>
          <w:color w:val="888888"/>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Predicted probability set obtained in the output of the classifier </w:t>
      </w:r>
      <w:r w:rsidRPr="003F428E">
        <w:rPr>
          <w:rFonts w:ascii="Fira Code" w:hAnsi="Fira Code" w:cs="Fira Code"/>
          <w:color w:val="53A053"/>
          <w:sz w:val="18"/>
          <w:szCs w:val="18"/>
        </w:rPr>
        <w:t>$</w:t>
      </w:r>
      <w:r w:rsidRPr="003F428E">
        <w:rPr>
          <w:rFonts w:ascii="Fira Code" w:hAnsi="Fira Code" w:cs="Fira Code"/>
          <w:color w:val="00BEC4"/>
          <w:sz w:val="18"/>
          <w:szCs w:val="18"/>
        </w:rPr>
        <w:t>F</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cdot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representing the probability that each class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present in the sample.</w:t>
      </w:r>
    </w:p>
    <w:p w14:paraId="26005B0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00BEC4"/>
          <w:sz w:val="18"/>
          <w:szCs w:val="18"/>
        </w:rPr>
        <w:t>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{\left</w:t>
      </w:r>
      <w:r w:rsidRPr="003F428E">
        <w:rPr>
          <w:rFonts w:ascii="Fira Code" w:hAnsi="Fira Code" w:cs="Fira Code"/>
          <w:color w:val="888888"/>
          <w:sz w:val="18"/>
          <w:szCs w:val="18"/>
        </w:rPr>
        <w:t>\{</w:t>
      </w:r>
      <w:proofErr w:type="spellStart"/>
      <w:r w:rsidRPr="003F428E">
        <w:rPr>
          <w:rFonts w:ascii="Fira Code" w:hAnsi="Fira Code" w:cs="Fira Code"/>
          <w:color w:val="00BEC4"/>
          <w:sz w:val="18"/>
          <w:szCs w:val="18"/>
        </w:rPr>
        <w:t>t_k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)}\right</w:t>
      </w:r>
      <w:r w:rsidRPr="003F428E">
        <w:rPr>
          <w:rFonts w:ascii="Fira Code" w:hAnsi="Fira Code" w:cs="Fira Code"/>
          <w:color w:val="888888"/>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predicted label set for instance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76AFCF8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mathbb</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X</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{\left</w:t>
      </w:r>
      <w:r w:rsidRPr="003F428E">
        <w:rPr>
          <w:rFonts w:ascii="Fira Code" w:hAnsi="Fira Code" w:cs="Fira Code"/>
          <w:color w:val="888888"/>
          <w:sz w:val="18"/>
          <w:szCs w:val="18"/>
        </w:rPr>
        <w:t>\{</w:t>
      </w:r>
      <w:r w:rsidRPr="003F428E">
        <w:rPr>
          <w:rFonts w:ascii="Fira Code" w:hAnsi="Fira Code" w:cs="Fira Code"/>
          <w:color w:val="00BEC4"/>
          <w:sz w:val="18"/>
          <w:szCs w:val="18"/>
        </w:rPr>
        <w:t>X^</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)}\right</w:t>
      </w:r>
      <w:r w:rsidRPr="003F428E">
        <w:rPr>
          <w:rFonts w:ascii="Fira Code" w:hAnsi="Fira Code" w:cs="Fira Code"/>
          <w:color w:val="888888"/>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_</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00BEC4"/>
          <w:sz w:val="18"/>
          <w:szCs w:val="18"/>
        </w:rPr>
        <w:t>=</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N</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Set of all instances.</w:t>
      </w:r>
    </w:p>
    <w:p w14:paraId="51B8BD7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mathbb</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Y</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{\left</w:t>
      </w:r>
      <w:r w:rsidRPr="003F428E">
        <w:rPr>
          <w:rFonts w:ascii="Fira Code" w:hAnsi="Fira Code" w:cs="Fira Code"/>
          <w:color w:val="888888"/>
          <w:sz w:val="18"/>
          <w:szCs w:val="18"/>
        </w:rPr>
        <w:t>\{</w:t>
      </w:r>
      <w:r w:rsidRPr="003F428E">
        <w:rPr>
          <w:rFonts w:ascii="Fira Code" w:hAnsi="Fira Code" w:cs="Fira Code"/>
          <w:color w:val="00BEC4"/>
          <w:sz w:val="18"/>
          <w:szCs w:val="18"/>
        </w:rPr>
        <w:t>Y^</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)}\right</w:t>
      </w:r>
      <w:r w:rsidRPr="003F428E">
        <w:rPr>
          <w:rFonts w:ascii="Fira Code" w:hAnsi="Fira Code" w:cs="Fira Code"/>
          <w:color w:val="888888"/>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_</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00BEC4"/>
          <w:sz w:val="18"/>
          <w:szCs w:val="18"/>
        </w:rPr>
        <w:t>=</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N</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Set of all true labels.</w:t>
      </w:r>
    </w:p>
    <w:p w14:paraId="374A49A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mathbb</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D</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\left</w:t>
      </w:r>
      <w:r w:rsidRPr="003F428E">
        <w:rPr>
          <w:rFonts w:ascii="Fira Code" w:hAnsi="Fira Code" w:cs="Fira Code"/>
          <w:color w:val="888888"/>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mathbb</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X</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mathbb</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Y</w:t>
      </w:r>
      <w:r w:rsidRPr="003F428E">
        <w:rPr>
          <w:rFonts w:ascii="Fira Code" w:hAnsi="Fira Code" w:cs="Fira Code"/>
          <w:color w:val="5D5D5F"/>
          <w:sz w:val="18"/>
          <w:szCs w:val="18"/>
        </w:rPr>
        <w:t>}\right</w:t>
      </w:r>
      <w:r w:rsidRPr="003F428E">
        <w:rPr>
          <w:rFonts w:ascii="Fira Code" w:hAnsi="Fira Code" w:cs="Fira Code"/>
          <w:color w:val="888888"/>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Dataset containing all instances and all true labels.</w:t>
      </w:r>
    </w:p>
    <w:p w14:paraId="37F7DB4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A9A9AA"/>
          <w:sz w:val="18"/>
          <w:szCs w:val="18"/>
        </w:rPr>
        <w:t>%</w:t>
      </w:r>
      <w:r w:rsidRPr="003F428E">
        <w:rPr>
          <w:rFonts w:ascii="Fira Code" w:hAnsi="Fira Code" w:cs="Fira Code"/>
          <w:i/>
          <w:color w:val="A9A9AA"/>
          <w:sz w:val="18"/>
          <w:szCs w:val="18"/>
        </w:rPr>
        <w:t xml:space="preserve"> \item  $\</w:t>
      </w:r>
      <w:proofErr w:type="spellStart"/>
      <w:r w:rsidRPr="003F428E">
        <w:rPr>
          <w:rFonts w:ascii="Fira Code" w:hAnsi="Fira Code" w:cs="Fira Code"/>
          <w:i/>
          <w:color w:val="A9A9AA"/>
          <w:sz w:val="18"/>
          <w:szCs w:val="18"/>
        </w:rPr>
        <w:t>mathbb</w:t>
      </w:r>
      <w:proofErr w:type="spellEnd"/>
      <w:r w:rsidRPr="003F428E">
        <w:rPr>
          <w:rFonts w:ascii="Fira Code" w:hAnsi="Fira Code" w:cs="Fira Code"/>
          <w:i/>
          <w:color w:val="A9A9AA"/>
          <w:sz w:val="18"/>
          <w:szCs w:val="18"/>
        </w:rPr>
        <w:t>{D}_{\text{phase1}},\</w:t>
      </w:r>
      <w:proofErr w:type="spellStart"/>
      <w:r w:rsidRPr="003F428E">
        <w:rPr>
          <w:rFonts w:ascii="Fira Code" w:hAnsi="Fira Code" w:cs="Fira Code"/>
          <w:i/>
          <w:color w:val="A9A9AA"/>
          <w:sz w:val="18"/>
          <w:szCs w:val="18"/>
        </w:rPr>
        <w:t>mathbb</w:t>
      </w:r>
      <w:proofErr w:type="spellEnd"/>
      <w:r w:rsidRPr="003F428E">
        <w:rPr>
          <w:rFonts w:ascii="Fira Code" w:hAnsi="Fira Code" w:cs="Fira Code"/>
          <w:i/>
          <w:color w:val="A9A9AA"/>
          <w:sz w:val="18"/>
          <w:szCs w:val="18"/>
        </w:rPr>
        <w:t>{D}_{\text{phase2}} $: randomly selected subsets of the $\</w:t>
      </w:r>
      <w:proofErr w:type="spellStart"/>
      <w:r w:rsidRPr="003F428E">
        <w:rPr>
          <w:rFonts w:ascii="Fira Code" w:hAnsi="Fira Code" w:cs="Fira Code"/>
          <w:i/>
          <w:color w:val="A9A9AA"/>
          <w:sz w:val="18"/>
          <w:szCs w:val="18"/>
        </w:rPr>
        <w:t>mathbb</w:t>
      </w:r>
      <w:proofErr w:type="spellEnd"/>
      <w:r w:rsidRPr="003F428E">
        <w:rPr>
          <w:rFonts w:ascii="Fira Code" w:hAnsi="Fira Code" w:cs="Fira Code"/>
          <w:i/>
          <w:color w:val="A9A9AA"/>
          <w:sz w:val="18"/>
          <w:szCs w:val="18"/>
        </w:rPr>
        <w:t>{D} $ dataset used for phase1: training the machine learning model and phase2: applying the proposed taxonomy technique. $\mathbb{D}_{\text{phase1}}\cup\;\mathbb{D}_{\text{phase2}}=\mathbb{D} $ and $\</w:t>
      </w:r>
      <w:proofErr w:type="spellStart"/>
      <w:r w:rsidRPr="003F428E">
        <w:rPr>
          <w:rFonts w:ascii="Fira Code" w:hAnsi="Fira Code" w:cs="Fira Code"/>
          <w:i/>
          <w:color w:val="A9A9AA"/>
          <w:sz w:val="18"/>
          <w:szCs w:val="18"/>
        </w:rPr>
        <w:t>mathbb</w:t>
      </w:r>
      <w:proofErr w:type="spellEnd"/>
      <w:r w:rsidRPr="003F428E">
        <w:rPr>
          <w:rFonts w:ascii="Fira Code" w:hAnsi="Fira Code" w:cs="Fira Code"/>
          <w:i/>
          <w:color w:val="A9A9AA"/>
          <w:sz w:val="18"/>
          <w:szCs w:val="18"/>
        </w:rPr>
        <w:t>{D}_{\text{phase1}} \</w:t>
      </w:r>
      <w:proofErr w:type="spellStart"/>
      <w:r w:rsidRPr="003F428E">
        <w:rPr>
          <w:rFonts w:ascii="Fira Code" w:hAnsi="Fira Code" w:cs="Fira Code"/>
          <w:i/>
          <w:color w:val="A9A9AA"/>
          <w:sz w:val="18"/>
          <w:szCs w:val="18"/>
        </w:rPr>
        <w:t>bigcap</w:t>
      </w:r>
      <w:proofErr w:type="spellEnd"/>
      <w:r w:rsidRPr="003F428E">
        <w:rPr>
          <w:rFonts w:ascii="Fira Code" w:hAnsi="Fira Code" w:cs="Fira Code"/>
          <w:i/>
          <w:color w:val="A9A9AA"/>
          <w:sz w:val="18"/>
          <w:szCs w:val="18"/>
        </w:rPr>
        <w:t xml:space="preserve"> \</w:t>
      </w:r>
      <w:proofErr w:type="spellStart"/>
      <w:r w:rsidRPr="003F428E">
        <w:rPr>
          <w:rFonts w:ascii="Fira Code" w:hAnsi="Fira Code" w:cs="Fira Code"/>
          <w:i/>
          <w:color w:val="A9A9AA"/>
          <w:sz w:val="18"/>
          <w:szCs w:val="18"/>
        </w:rPr>
        <w:t>mathbb</w:t>
      </w:r>
      <w:proofErr w:type="spellEnd"/>
      <w:r w:rsidRPr="003F428E">
        <w:rPr>
          <w:rFonts w:ascii="Fira Code" w:hAnsi="Fira Code" w:cs="Fira Code"/>
          <w:i/>
          <w:color w:val="A9A9AA"/>
          <w:sz w:val="18"/>
          <w:szCs w:val="18"/>
        </w:rPr>
        <w:t>{D}_{\text{phase2}} = \</w:t>
      </w:r>
      <w:proofErr w:type="spellStart"/>
      <w:r w:rsidRPr="003F428E">
        <w:rPr>
          <w:rFonts w:ascii="Fira Code" w:hAnsi="Fira Code" w:cs="Fira Code"/>
          <w:i/>
          <w:color w:val="A9A9AA"/>
          <w:sz w:val="18"/>
          <w:szCs w:val="18"/>
        </w:rPr>
        <w:t>varnothing</w:t>
      </w:r>
      <w:proofErr w:type="spellEnd"/>
      <w:r w:rsidRPr="003F428E">
        <w:rPr>
          <w:rFonts w:ascii="Fira Code" w:hAnsi="Fira Code" w:cs="Fira Code"/>
          <w:i/>
          <w:color w:val="A9A9AA"/>
          <w:sz w:val="18"/>
          <w:szCs w:val="18"/>
        </w:rPr>
        <w:t xml:space="preserve"> $</w:t>
      </w:r>
    </w:p>
    <w:p w14:paraId="3AA38C81"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l_k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\left(</w:t>
      </w:r>
      <w:proofErr w:type="spellStart"/>
      <w:r w:rsidRPr="003F428E">
        <w:rPr>
          <w:rFonts w:ascii="Fira Code" w:hAnsi="Fira Code" w:cs="Fira Code"/>
          <w:color w:val="00BEC4"/>
          <w:sz w:val="18"/>
          <w:szCs w:val="18"/>
        </w:rPr>
        <w:t>y_k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w:t>
      </w:r>
      <w:proofErr w:type="spellStart"/>
      <w:r w:rsidRPr="003F428E">
        <w:rPr>
          <w:rFonts w:ascii="Fira Code" w:hAnsi="Fira Code" w:cs="Fira Code"/>
          <w:color w:val="00BEC4"/>
          <w:sz w:val="18"/>
          <w:szCs w:val="18"/>
        </w:rPr>
        <w:t>p_k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L</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cdot</w:t>
      </w:r>
      <w:proofErr w:type="spellEnd"/>
      <w:r w:rsidRPr="003F428E">
        <w:rPr>
          <w:rFonts w:ascii="Fira Code" w:hAnsi="Fira Code" w:cs="Fira Code"/>
          <w:color w:val="5D5D5F"/>
          <w:sz w:val="18"/>
          <w:szCs w:val="18"/>
        </w:rPr>
        <w:t>)</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an arbitrary loss function (e.g., binary cross entropy) that takes the true label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y_k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predicted probability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p_k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for class </w:t>
      </w:r>
      <w:r w:rsidRPr="003F428E">
        <w:rPr>
          <w:rFonts w:ascii="Fira Code" w:hAnsi="Fira Code" w:cs="Fira Code"/>
          <w:color w:val="53A053"/>
          <w:sz w:val="18"/>
          <w:szCs w:val="18"/>
        </w:rPr>
        <w:t>$</w:t>
      </w:r>
      <w:r w:rsidRPr="003F428E">
        <w:rPr>
          <w:rFonts w:ascii="Fira Code" w:hAnsi="Fira Code" w:cs="Fira Code"/>
          <w:color w:val="00BEC4"/>
          <w:sz w:val="18"/>
          <w:szCs w:val="18"/>
        </w:rPr>
        <w:t>k</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instance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outputs the loss value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l_k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We refer to this as the ``base loss function'' throughout this paper.</w:t>
      </w:r>
    </w:p>
    <w:p w14:paraId="2F5211AC"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\text</w:t>
      </w:r>
      <w:r w:rsidRPr="003F428E">
        <w:rPr>
          <w:rFonts w:ascii="Fira Code" w:hAnsi="Fira Code" w:cs="Fira Code"/>
          <w:color w:val="888888"/>
          <w:sz w:val="18"/>
          <w:szCs w:val="18"/>
        </w:rPr>
        <w:t>{Loss}</w:t>
      </w:r>
      <w:r w:rsidRPr="003F428E">
        <w:rPr>
          <w:rFonts w:ascii="Fira Code" w:hAnsi="Fira Code" w:cs="Fira Code"/>
          <w:color w:val="5D5D5F"/>
          <w:sz w:val="18"/>
          <w:szCs w:val="18"/>
        </w:rPr>
        <w:t>(\theta)</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Measured loss for all classes and instances. This value is obtained using a modified version of the base loss function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L</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cdot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(e.g., with added regularization, etc.).</w:t>
      </w:r>
    </w:p>
    <w:p w14:paraId="7A7CC10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omega</w:t>
      </w:r>
      <w:r w:rsidRPr="003F428E">
        <w:rPr>
          <w:rFonts w:ascii="Fira Code" w:hAnsi="Fira Code" w:cs="Fira Code"/>
          <w:color w:val="00BEC4"/>
          <w:sz w:val="18"/>
          <w:szCs w:val="18"/>
        </w:rPr>
        <w:t>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Estimated weight for </w:t>
      </w:r>
      <w:r w:rsidRPr="003F428E">
        <w:rPr>
          <w:rFonts w:ascii="Fira Code" w:hAnsi="Fira Code" w:cs="Fira Code"/>
          <w:color w:val="53A053"/>
          <w:sz w:val="18"/>
          <w:szCs w:val="18"/>
        </w:rPr>
        <w:t>$</w:t>
      </w:r>
      <w:r w:rsidRPr="003F428E">
        <w:rPr>
          <w:rFonts w:ascii="Fira Code" w:hAnsi="Fira Code" w:cs="Fira Code"/>
          <w:color w:val="00BEC4"/>
          <w:sz w:val="18"/>
          <w:szCs w:val="18"/>
        </w:rPr>
        <w:t>k</w:t>
      </w:r>
      <w:r w:rsidRPr="003F428E">
        <w:rPr>
          <w:rFonts w:ascii="Fira Code" w:hAnsi="Fira Code" w:cs="Fira Code"/>
          <w:color w:val="53A053"/>
          <w:sz w:val="18"/>
          <w:szCs w:val="18"/>
        </w:rPr>
        <w:t>$</w:t>
      </w:r>
      <w:r w:rsidRPr="003F428E">
        <w:rPr>
          <w:rFonts w:ascii="Fira Code" w:hAnsi="Fira Code" w:cs="Fira Code"/>
          <w:color w:val="626264"/>
          <w:sz w:val="18"/>
          <w:szCs w:val="18"/>
        </w:rPr>
        <w:t>-</w:t>
      </w:r>
      <w:proofErr w:type="spellStart"/>
      <w:r w:rsidRPr="003F428E">
        <w:rPr>
          <w:rFonts w:ascii="Fira Code" w:hAnsi="Fira Code" w:cs="Fira Code"/>
          <w:color w:val="626264"/>
          <w:sz w:val="18"/>
          <w:szCs w:val="18"/>
        </w:rPr>
        <w:t>th</w:t>
      </w:r>
      <w:proofErr w:type="spellEnd"/>
      <w:r w:rsidRPr="003F428E">
        <w:rPr>
          <w:rFonts w:ascii="Fira Code" w:hAnsi="Fira Code" w:cs="Fira Code"/>
          <w:color w:val="626264"/>
          <w:sz w:val="18"/>
          <w:szCs w:val="18"/>
        </w:rPr>
        <w:t xml:space="preserve"> class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c_k</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of instance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with respect to its parent class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Gamma</w:t>
      </w:r>
      <w:r w:rsidRPr="003F428E">
        <w:rPr>
          <w:rFonts w:ascii="Fira Code" w:hAnsi="Fira Code" w:cs="Fira Code"/>
          <w:color w:val="00BEC4"/>
          <w:sz w:val="18"/>
          <w:szCs w:val="18"/>
        </w:rPr>
        <w:t>_k</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1F06500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00BEC4"/>
          <w:sz w:val="18"/>
          <w:szCs w:val="18"/>
        </w:rPr>
        <w:t xml:space="preserve"> l</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omega</w:t>
      </w:r>
      <w:r w:rsidRPr="003F428E">
        <w:rPr>
          <w:rFonts w:ascii="Fira Code" w:hAnsi="Fira Code" w:cs="Fira Code"/>
          <w:color w:val="00BEC4"/>
          <w:sz w:val="18"/>
          <w:szCs w:val="18"/>
        </w:rPr>
        <w:t>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CD6069"/>
          <w:sz w:val="18"/>
          <w:szCs w:val="18"/>
        </w:rPr>
        <w:t>\;</w:t>
      </w:r>
      <w:r w:rsidRPr="003F428E">
        <w:rPr>
          <w:rFonts w:ascii="Fira Code" w:hAnsi="Fira Code" w:cs="Fira Code"/>
          <w:color w:val="00BEC4"/>
          <w:sz w:val="18"/>
          <w:szCs w:val="18"/>
        </w:rPr>
        <w:t xml:space="preserve"> </w:t>
      </w:r>
      <w:proofErr w:type="spellStart"/>
      <w:r w:rsidRPr="003F428E">
        <w:rPr>
          <w:rFonts w:ascii="Fira Code" w:hAnsi="Fira Code" w:cs="Fira Code"/>
          <w:color w:val="00BEC4"/>
          <w:sz w:val="18"/>
          <w:szCs w:val="18"/>
        </w:rPr>
        <w:t>l_k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updated loss for class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instance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503933F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A9A9AA"/>
          <w:sz w:val="18"/>
          <w:szCs w:val="18"/>
        </w:rPr>
        <w:t>%</w:t>
      </w:r>
      <w:r w:rsidRPr="003F428E">
        <w:rPr>
          <w:rFonts w:ascii="Fira Code" w:hAnsi="Fira Code" w:cs="Fira Code"/>
          <w:i/>
          <w:color w:val="A9A9AA"/>
          <w:sz w:val="18"/>
          <w:szCs w:val="18"/>
        </w:rPr>
        <w:t xml:space="preserve"> \item  ${\</w:t>
      </w:r>
      <w:proofErr w:type="spellStart"/>
      <w:r w:rsidRPr="003F428E">
        <w:rPr>
          <w:rFonts w:ascii="Fira Code" w:hAnsi="Fira Code" w:cs="Fira Code"/>
          <w:i/>
          <w:color w:val="A9A9AA"/>
          <w:sz w:val="18"/>
          <w:szCs w:val="18"/>
        </w:rPr>
        <w:t>widehat</w:t>
      </w:r>
      <w:proofErr w:type="spellEnd"/>
      <w:r w:rsidRPr="003F428E">
        <w:rPr>
          <w:rFonts w:ascii="Fira Code" w:hAnsi="Fira Code" w:cs="Fira Code"/>
          <w:i/>
          <w:color w:val="A9A9AA"/>
          <w:sz w:val="18"/>
          <w:szCs w:val="18"/>
        </w:rPr>
        <w:t xml:space="preserve"> p}_k^{(</w:t>
      </w:r>
      <w:proofErr w:type="spellStart"/>
      <w:r w:rsidRPr="003F428E">
        <w:rPr>
          <w:rFonts w:ascii="Fira Code" w:hAnsi="Fira Code" w:cs="Fira Code"/>
          <w:i/>
          <w:color w:val="A9A9AA"/>
          <w:sz w:val="18"/>
          <w:szCs w:val="18"/>
        </w:rPr>
        <w:t>i</w:t>
      </w:r>
      <w:proofErr w:type="spellEnd"/>
      <w:r w:rsidRPr="003F428E">
        <w:rPr>
          <w:rFonts w:ascii="Fira Code" w:hAnsi="Fira Code" w:cs="Fira Code"/>
          <w:i/>
          <w:color w:val="A9A9AA"/>
          <w:sz w:val="18"/>
          <w:szCs w:val="18"/>
        </w:rPr>
        <w:t>)}=\</w:t>
      </w:r>
      <w:proofErr w:type="spellStart"/>
      <w:r w:rsidRPr="003F428E">
        <w:rPr>
          <w:rFonts w:ascii="Fira Code" w:hAnsi="Fira Code" w:cs="Fira Code"/>
          <w:i/>
          <w:color w:val="A9A9AA"/>
          <w:sz w:val="18"/>
          <w:szCs w:val="18"/>
        </w:rPr>
        <w:t>omega_k</w:t>
      </w:r>
      <w:proofErr w:type="spellEnd"/>
      <w:r w:rsidRPr="003F428E">
        <w:rPr>
          <w:rFonts w:ascii="Fira Code" w:hAnsi="Fira Code" w:cs="Fira Code"/>
          <w:i/>
          <w:color w:val="A9A9AA"/>
          <w:sz w:val="18"/>
          <w:szCs w:val="18"/>
        </w:rPr>
        <w:t>^{(</w:t>
      </w:r>
      <w:proofErr w:type="spellStart"/>
      <w:r w:rsidRPr="003F428E">
        <w:rPr>
          <w:rFonts w:ascii="Fira Code" w:hAnsi="Fira Code" w:cs="Fira Code"/>
          <w:i/>
          <w:color w:val="A9A9AA"/>
          <w:sz w:val="18"/>
          <w:szCs w:val="18"/>
        </w:rPr>
        <w:t>i</w:t>
      </w:r>
      <w:proofErr w:type="spellEnd"/>
      <w:r w:rsidRPr="003F428E">
        <w:rPr>
          <w:rFonts w:ascii="Fira Code" w:hAnsi="Fira Code" w:cs="Fira Code"/>
          <w:i/>
          <w:color w:val="A9A9AA"/>
          <w:sz w:val="18"/>
          <w:szCs w:val="18"/>
        </w:rPr>
        <w:t>)}\;</w:t>
      </w:r>
      <w:proofErr w:type="spellStart"/>
      <w:r w:rsidRPr="003F428E">
        <w:rPr>
          <w:rFonts w:ascii="Fira Code" w:hAnsi="Fira Code" w:cs="Fira Code"/>
          <w:i/>
          <w:color w:val="A9A9AA"/>
          <w:sz w:val="18"/>
          <w:szCs w:val="18"/>
        </w:rPr>
        <w:t>p_k</w:t>
      </w:r>
      <w:proofErr w:type="spellEnd"/>
      <w:r w:rsidRPr="003F428E">
        <w:rPr>
          <w:rFonts w:ascii="Fira Code" w:hAnsi="Fira Code" w:cs="Fira Code"/>
          <w:i/>
          <w:color w:val="A9A9AA"/>
          <w:sz w:val="18"/>
          <w:szCs w:val="18"/>
        </w:rPr>
        <w:t>^{(</w:t>
      </w:r>
      <w:proofErr w:type="spellStart"/>
      <w:r w:rsidRPr="003F428E">
        <w:rPr>
          <w:rFonts w:ascii="Fira Code" w:hAnsi="Fira Code" w:cs="Fira Code"/>
          <w:i/>
          <w:color w:val="A9A9AA"/>
          <w:sz w:val="18"/>
          <w:szCs w:val="18"/>
        </w:rPr>
        <w:t>i</w:t>
      </w:r>
      <w:proofErr w:type="spellEnd"/>
      <w:r w:rsidRPr="003F428E">
        <w:rPr>
          <w:rFonts w:ascii="Fira Code" w:hAnsi="Fira Code" w:cs="Fira Code"/>
          <w:i/>
          <w:color w:val="A9A9AA"/>
          <w:sz w:val="18"/>
          <w:szCs w:val="18"/>
        </w:rPr>
        <w:t>)} $: updated predicted probability for the $k $ -</w:t>
      </w:r>
      <w:proofErr w:type="spellStart"/>
      <w:r w:rsidRPr="003F428E">
        <w:rPr>
          <w:rFonts w:ascii="Fira Code" w:hAnsi="Fira Code" w:cs="Fira Code"/>
          <w:i/>
          <w:color w:val="A9A9AA"/>
          <w:sz w:val="18"/>
          <w:szCs w:val="18"/>
        </w:rPr>
        <w:t>th</w:t>
      </w:r>
      <w:proofErr w:type="spellEnd"/>
      <w:r w:rsidRPr="003F428E">
        <w:rPr>
          <w:rFonts w:ascii="Fira Code" w:hAnsi="Fira Code" w:cs="Fira Code"/>
          <w:i/>
          <w:color w:val="A9A9AA"/>
          <w:sz w:val="18"/>
          <w:szCs w:val="18"/>
        </w:rPr>
        <w:t xml:space="preserve"> class.</w:t>
      </w:r>
    </w:p>
    <w:p w14:paraId="3D8BB4F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33AA5BF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Let us define the multi-label classification problem as follows. Let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mathbb</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X</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{\left</w:t>
      </w:r>
      <w:r w:rsidRPr="003F428E">
        <w:rPr>
          <w:rFonts w:ascii="Fira Code" w:hAnsi="Fira Code" w:cs="Fira Code"/>
          <w:color w:val="888888"/>
          <w:sz w:val="18"/>
          <w:szCs w:val="18"/>
        </w:rPr>
        <w:t>\{</w:t>
      </w:r>
      <w:r w:rsidRPr="003F428E">
        <w:rPr>
          <w:rFonts w:ascii="Fira Code" w:hAnsi="Fira Code" w:cs="Fira Code"/>
          <w:color w:val="00BEC4"/>
          <w:sz w:val="18"/>
          <w:szCs w:val="18"/>
        </w:rPr>
        <w:t>X^</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)}\right</w:t>
      </w:r>
      <w:r w:rsidRPr="003F428E">
        <w:rPr>
          <w:rFonts w:ascii="Fira Code" w:hAnsi="Fira Code" w:cs="Fira Code"/>
          <w:color w:val="888888"/>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_</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00BEC4"/>
          <w:sz w:val="18"/>
          <w:szCs w:val="18"/>
        </w:rPr>
        <w:t>=</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N</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be a set of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N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chest radiograph images and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mathbb</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Y</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{\left</w:t>
      </w:r>
      <w:r w:rsidRPr="003F428E">
        <w:rPr>
          <w:rFonts w:ascii="Fira Code" w:hAnsi="Fira Code" w:cs="Fira Code"/>
          <w:color w:val="888888"/>
          <w:sz w:val="18"/>
          <w:szCs w:val="18"/>
        </w:rPr>
        <w:t>\{</w:t>
      </w:r>
      <w:r w:rsidRPr="003F428E">
        <w:rPr>
          <w:rFonts w:ascii="Fira Code" w:hAnsi="Fira Code" w:cs="Fira Code"/>
          <w:color w:val="00BEC4"/>
          <w:sz w:val="18"/>
          <w:szCs w:val="18"/>
        </w:rPr>
        <w:t>Y^</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)}\right</w:t>
      </w:r>
      <w:r w:rsidRPr="003F428E">
        <w:rPr>
          <w:rFonts w:ascii="Fira Code" w:hAnsi="Fira Code" w:cs="Fira Code"/>
          <w:color w:val="888888"/>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_</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00BEC4"/>
          <w:sz w:val="18"/>
          <w:szCs w:val="18"/>
        </w:rPr>
        <w:t>=</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N</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be their corresponding ground truth labels. The ground-truth labels for the dataset were provided by experienced radiologists who annotated each image with the corresponding abnormalities.</w:t>
      </w:r>
    </w:p>
    <w:p w14:paraId="29962231"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Given the set of disease classes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C</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888888"/>
          <w:sz w:val="18"/>
          <w:szCs w:val="18"/>
        </w:rPr>
        <w:t>\{</w:t>
      </w:r>
      <w:r w:rsidRPr="003F428E">
        <w:rPr>
          <w:rFonts w:ascii="Fira Code" w:hAnsi="Fira Code" w:cs="Fira Code"/>
          <w:color w:val="00BEC4"/>
          <w:sz w:val="18"/>
          <w:szCs w:val="18"/>
        </w:rPr>
        <w:t>c_</w:t>
      </w:r>
      <w:r w:rsidRPr="003F428E">
        <w:rPr>
          <w:rFonts w:ascii="Fira Code" w:hAnsi="Fira Code" w:cs="Fira Code"/>
          <w:color w:val="FF6D12"/>
          <w:sz w:val="18"/>
          <w:szCs w:val="18"/>
        </w:rPr>
        <w:t>1</w:t>
      </w:r>
      <w:r w:rsidRPr="003F428E">
        <w:rPr>
          <w:rFonts w:ascii="Fira Code" w:hAnsi="Fira Code" w:cs="Fira Code"/>
          <w:color w:val="00BEC4"/>
          <w:sz w:val="18"/>
          <w:szCs w:val="18"/>
        </w:rPr>
        <w:t>,c_</w:t>
      </w:r>
      <w:r w:rsidRPr="003F428E">
        <w:rPr>
          <w:rFonts w:ascii="Fira Code" w:hAnsi="Fira Code" w:cs="Fira Code"/>
          <w:color w:val="FF6D12"/>
          <w:sz w:val="18"/>
          <w:szCs w:val="18"/>
        </w:rPr>
        <w:t>2</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dots</w:t>
      </w:r>
      <w:r w:rsidRPr="003F428E">
        <w:rPr>
          <w:rFonts w:ascii="Fira Code" w:hAnsi="Fira Code" w:cs="Fira Code"/>
          <w:color w:val="00BEC4"/>
          <w:sz w:val="18"/>
          <w:szCs w:val="18"/>
        </w:rPr>
        <w:t>,c_K</w:t>
      </w:r>
      <w:proofErr w:type="spellEnd"/>
      <w:r w:rsidRPr="003F428E">
        <w:rPr>
          <w:rFonts w:ascii="Fira Code" w:hAnsi="Fira Code" w:cs="Fira Code"/>
          <w:color w:val="888888"/>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let us define a  graph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G</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\left</w:t>
      </w:r>
      <w:r w:rsidRPr="003F428E">
        <w:rPr>
          <w:rFonts w:ascii="Fira Code" w:hAnsi="Fira Code" w:cs="Fira Code"/>
          <w:color w:val="888888"/>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C</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E</w:t>
      </w:r>
      <w:r w:rsidRPr="003F428E">
        <w:rPr>
          <w:rFonts w:ascii="Fira Code" w:hAnsi="Fira Code" w:cs="Fira Code"/>
          <w:color w:val="5D5D5F"/>
          <w:sz w:val="18"/>
          <w:szCs w:val="18"/>
        </w:rPr>
        <w:t>}\right</w:t>
      </w:r>
      <w:r w:rsidRPr="003F428E">
        <w:rPr>
          <w:rFonts w:ascii="Fira Code" w:hAnsi="Fira Code" w:cs="Fira Code"/>
          <w:color w:val="888888"/>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representing the taxonomy of thoracic diseases, where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E</w:t>
      </w:r>
      <w:r w:rsidRPr="003F428E">
        <w:rPr>
          <w:rFonts w:ascii="Fira Code" w:hAnsi="Fira Code" w:cs="Fira Code"/>
          <w:color w:val="5D5D5F"/>
          <w:sz w:val="18"/>
          <w:szCs w:val="18"/>
        </w:rPr>
        <w:t>}</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the set of edges representing parent-child relationships between these classes. For each node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c_k</w:t>
      </w:r>
      <w:proofErr w:type="spellEnd"/>
      <w:r w:rsidRPr="003F428E">
        <w:rPr>
          <w:rFonts w:ascii="Fira Code" w:hAnsi="Fira Code" w:cs="Fira Code"/>
          <w:color w:val="00BEC4"/>
          <w:sz w:val="18"/>
          <w:szCs w:val="18"/>
        </w:rPr>
        <w:t xml:space="preserve"> </w:t>
      </w:r>
      <w:r w:rsidRPr="003F428E">
        <w:rPr>
          <w:rFonts w:ascii="Fira Code" w:hAnsi="Fira Code" w:cs="Fira Code"/>
          <w:color w:val="5D5D5F"/>
          <w:sz w:val="18"/>
          <w:szCs w:val="18"/>
        </w:rPr>
        <w:t>\in</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C</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let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Lambda</w:t>
      </w:r>
      <w:r w:rsidRPr="003F428E">
        <w:rPr>
          <w:rFonts w:ascii="Fira Code" w:hAnsi="Fira Code" w:cs="Fira Code"/>
          <w:color w:val="00BEC4"/>
          <w:sz w:val="18"/>
          <w:szCs w:val="18"/>
        </w:rPr>
        <w:t>_k</w:t>
      </w:r>
      <w:proofErr w:type="spellEnd"/>
      <w:r w:rsidRPr="003F428E">
        <w:rPr>
          <w:rFonts w:ascii="Fira Code" w:hAnsi="Fira Code" w:cs="Fira Code"/>
          <w:color w:val="53A053"/>
          <w:sz w:val="18"/>
          <w:szCs w:val="18"/>
        </w:rPr>
        <w:t>$</w:t>
      </w:r>
      <w:r w:rsidRPr="003F428E">
        <w:rPr>
          <w:rFonts w:ascii="Fira Code" w:hAnsi="Fira Code" w:cs="Fira Code"/>
          <w:color w:val="626264"/>
          <w:sz w:val="18"/>
          <w:szCs w:val="18"/>
        </w:rPr>
        <w:t xml:space="preserve"> be the parent node of class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c_k</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let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J</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\subset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C</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be the set of child classes of class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c_k</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in graph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G</w:t>
      </w:r>
      <w:r w:rsidRPr="003F428E">
        <w:rPr>
          <w:rFonts w:ascii="Fira Code" w:hAnsi="Fira Code" w:cs="Fira Code"/>
          <w:color w:val="5D5D5F"/>
          <w:sz w:val="18"/>
          <w:szCs w:val="18"/>
        </w:rPr>
        <w:t>}</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p>
    <w:p w14:paraId="7FAA6C04" w14:textId="4B73AE8A"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In the context of multi-label classification problems, each sample may have multiple labels assigned to it simultaneously. To this end, we use a deep neural network, with multiple hidden layers and the sigmoid activation function in the final layer. Let's denote the input to this neural network by </w:t>
      </w:r>
      <w:r w:rsidRPr="003F428E">
        <w:rPr>
          <w:rFonts w:ascii="Fira Code" w:hAnsi="Fira Code" w:cs="Fira Code"/>
          <w:color w:val="53A053"/>
          <w:sz w:val="18"/>
          <w:szCs w:val="18"/>
        </w:rPr>
        <w:t>$</w:t>
      </w:r>
      <w:r w:rsidRPr="003F428E">
        <w:rPr>
          <w:rFonts w:ascii="Fira Code" w:hAnsi="Fira Code" w:cs="Fira Code"/>
          <w:color w:val="00BEC4"/>
          <w:sz w:val="18"/>
          <w:szCs w:val="18"/>
        </w:rPr>
        <w:t>x^</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which represents the instance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3A053"/>
          <w:sz w:val="18"/>
          <w:szCs w:val="18"/>
        </w:rPr>
        <w:t>$</w:t>
      </w:r>
      <w:r w:rsidRPr="003F428E">
        <w:rPr>
          <w:rFonts w:ascii="Fira Code" w:hAnsi="Fira Code" w:cs="Fira Code"/>
          <w:color w:val="626264"/>
          <w:sz w:val="18"/>
          <w:szCs w:val="18"/>
        </w:rPr>
        <w:t xml:space="preserve">'s data (data type can be a 1D feature vector, 2D image, or 3D volume). This network is trained to predict the probabilities for each class being present in a given sample. Hence, the output of the final layer of </w:t>
      </w:r>
      <w:commentRangeStart w:id="6"/>
      <w:r w:rsidRPr="003F428E">
        <w:rPr>
          <w:rFonts w:ascii="Fira Code" w:hAnsi="Fira Code" w:cs="Fira Code"/>
          <w:color w:val="626264"/>
          <w:sz w:val="18"/>
          <w:szCs w:val="18"/>
        </w:rPr>
        <w:t>the neural network</w:t>
      </w:r>
      <w:commentRangeEnd w:id="6"/>
      <w:r w:rsidR="00622191" w:rsidRPr="003F428E">
        <w:rPr>
          <w:rStyle w:val="CommentReference"/>
          <w:rFonts w:ascii="Fira Code" w:hAnsi="Fira Code" w:cs="Fira Code"/>
          <w:color w:val="000000" w:themeColor="text1"/>
          <w:sz w:val="18"/>
          <w:szCs w:val="18"/>
        </w:rPr>
        <w:commentReference w:id="6"/>
      </w:r>
      <w:r w:rsidRPr="003F428E">
        <w:rPr>
          <w:rFonts w:ascii="Fira Code" w:hAnsi="Fira Code" w:cs="Fira Code"/>
          <w:color w:val="626264"/>
          <w:sz w:val="18"/>
          <w:szCs w:val="18"/>
        </w:rPr>
        <w:t xml:space="preserve"> for instance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passed through a sigmoid function to generate a set of values, each ranging from 0 to 1, corresponding to the label set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C</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47FEDAD3" w14:textId="2FCC438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The outcome of this operation is a set of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predicted probabilities </w:t>
      </w:r>
      <w:r w:rsidRPr="003F428E">
        <w:rPr>
          <w:rFonts w:ascii="Fira Code" w:hAnsi="Fira Code" w:cs="Fira Code"/>
          <w:color w:val="53A053"/>
          <w:sz w:val="18"/>
          <w:szCs w:val="18"/>
        </w:rPr>
        <w:t>$</w:t>
      </w:r>
      <w:r w:rsidRPr="003F428E">
        <w:rPr>
          <w:rFonts w:ascii="Fira Code" w:hAnsi="Fira Code" w:cs="Fira Code"/>
          <w:color w:val="00BEC4"/>
          <w:sz w:val="18"/>
          <w:szCs w:val="18"/>
        </w:rPr>
        <w:t>P^</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{\left</w:t>
      </w:r>
      <w:del w:id="7" w:author="artin majdi" w:date="2023-07-13T18:37:00Z">
        <w:r w:rsidR="002508C6" w:rsidRPr="003F428E">
          <w:rPr>
            <w:rFonts w:ascii="Fira Code" w:hAnsi="Fira Code" w:cs="Fira Code"/>
            <w:color w:val="000000" w:themeColor="text1"/>
            <w:sz w:val="18"/>
            <w:szCs w:val="18"/>
          </w:rPr>
          <w:delText>{</w:delText>
        </w:r>
      </w:del>
      <w:ins w:id="8" w:author="artin majdi" w:date="2023-07-13T18:37:00Z">
        <w:r w:rsidRPr="003F428E">
          <w:rPr>
            <w:rFonts w:ascii="Fira Code" w:hAnsi="Fira Code" w:cs="Fira Code"/>
            <w:color w:val="888888"/>
            <w:sz w:val="18"/>
            <w:szCs w:val="18"/>
          </w:rPr>
          <w:t>\{</w:t>
        </w:r>
      </w:ins>
      <w:proofErr w:type="spellStart"/>
      <w:r w:rsidRPr="003F428E">
        <w:rPr>
          <w:rFonts w:ascii="Fira Code" w:hAnsi="Fira Code" w:cs="Fira Code"/>
          <w:color w:val="00BEC4"/>
          <w:sz w:val="18"/>
          <w:szCs w:val="18"/>
        </w:rPr>
        <w:t>p_k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)}\right</w:t>
      </w:r>
      <w:del w:id="9" w:author="artin majdi" w:date="2023-07-13T18:37:00Z">
        <w:r w:rsidR="002508C6" w:rsidRPr="003F428E">
          <w:rPr>
            <w:rFonts w:ascii="Fira Code" w:hAnsi="Fira Code" w:cs="Fira Code"/>
            <w:color w:val="000000" w:themeColor="text1"/>
            <w:sz w:val="18"/>
            <w:szCs w:val="18"/>
          </w:rPr>
          <w:delText>}}_{</w:delText>
        </w:r>
      </w:del>
      <w:ins w:id="10" w:author="artin majdi" w:date="2023-07-13T18:37:00Z">
        <w:r w:rsidRPr="003F428E">
          <w:rPr>
            <w:rFonts w:ascii="Fira Code" w:hAnsi="Fira Code" w:cs="Fira Code"/>
            <w:color w:val="888888"/>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_</w:t>
        </w:r>
        <w:r w:rsidRPr="003F428E">
          <w:rPr>
            <w:rFonts w:ascii="Fira Code" w:hAnsi="Fira Code" w:cs="Fira Code"/>
            <w:color w:val="5D5D5F"/>
            <w:sz w:val="18"/>
            <w:szCs w:val="18"/>
          </w:rPr>
          <w:t>{</w:t>
        </w:r>
      </w:ins>
      <w:r w:rsidRPr="003F428E">
        <w:rPr>
          <w:rFonts w:ascii="Fira Code" w:hAnsi="Fira Code" w:cs="Fira Code"/>
          <w:color w:val="00BEC4"/>
          <w:sz w:val="18"/>
          <w:szCs w:val="18"/>
        </w:rPr>
        <w:t>k=</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Each of these predicted probabilities, derived from the sigmoid activation function, can be interpreted as the likelihood that the input sample belongs to each class.</w:t>
      </w:r>
    </w:p>
    <w:p w14:paraId="171DB6C8" w14:textId="4A474CF0"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Furthermore, let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omega</w:t>
      </w:r>
      <w:r w:rsidRPr="003F428E">
        <w:rPr>
          <w:rFonts w:ascii="Fira Code" w:hAnsi="Fira Code" w:cs="Fira Code"/>
          <w:color w:val="00BEC4"/>
          <w:sz w:val="18"/>
          <w:szCs w:val="18"/>
        </w:rPr>
        <w:t>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be a scalar weight assigned to the class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c_k</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of instance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with respect to its parent class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Lambda</w:t>
      </w:r>
      <w:r w:rsidRPr="003F428E">
        <w:rPr>
          <w:rFonts w:ascii="Fira Code" w:hAnsi="Fira Code" w:cs="Fira Code"/>
          <w:color w:val="00BEC4"/>
          <w:sz w:val="18"/>
          <w:szCs w:val="18"/>
        </w:rPr>
        <w:t>_k</w:t>
      </w:r>
      <w:proofErr w:type="spellEnd"/>
      <w:r w:rsidRPr="003F428E">
        <w:rPr>
          <w:rFonts w:ascii="Fira Code" w:hAnsi="Fira Code" w:cs="Fira Code"/>
          <w:color w:val="53A053"/>
          <w:sz w:val="18"/>
          <w:szCs w:val="18"/>
        </w:rPr>
        <w:t>$</w:t>
      </w:r>
      <w:r w:rsidRPr="003F428E">
        <w:rPr>
          <w:rFonts w:ascii="Fira Code" w:hAnsi="Fira Code" w:cs="Fira Code"/>
          <w:color w:val="626264"/>
          <w:sz w:val="18"/>
          <w:szCs w:val="18"/>
        </w:rPr>
        <w:t>.</w:t>
      </w:r>
      <w:del w:id="11" w:author="artin majdi" w:date="2023-07-13T18:37:00Z">
        <w:r w:rsidR="00217555" w:rsidRPr="003F428E">
          <w:rPr>
            <w:rFonts w:ascii="Fira Code" w:hAnsi="Fira Code" w:cs="Fira Code"/>
            <w:color w:val="000000" w:themeColor="text1"/>
            <w:sz w:val="18"/>
            <w:szCs w:val="18"/>
          </w:rPr>
          <w:delText xml:space="preserve"> </w:delText>
        </w:r>
      </w:del>
    </w:p>
    <w:p w14:paraId="69F9E03C" w14:textId="2C5F6430"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Each of these predicted probabilities, derived from the sigmoid activation function, can be interpreted as the likelihood that the input sample belongs to each class. A loss function is utilized to quantify the similarity between </w:t>
      </w:r>
      <w:commentRangeStart w:id="12"/>
      <w:r w:rsidRPr="003F428E">
        <w:rPr>
          <w:rFonts w:ascii="Fira Code" w:hAnsi="Fira Code" w:cs="Fira Code"/>
          <w:color w:val="626264"/>
          <w:sz w:val="18"/>
          <w:szCs w:val="18"/>
        </w:rPr>
        <w:t>predicted</w:t>
      </w:r>
      <w:commentRangeEnd w:id="12"/>
      <w:r w:rsidR="00622191" w:rsidRPr="003F428E">
        <w:rPr>
          <w:rStyle w:val="CommentReference"/>
          <w:rFonts w:ascii="Fira Code" w:hAnsi="Fira Code" w:cs="Fira Code"/>
          <w:color w:val="000000" w:themeColor="text1"/>
          <w:sz w:val="18"/>
          <w:szCs w:val="18"/>
        </w:rPr>
        <w:commentReference w:id="12"/>
      </w:r>
      <w:r w:rsidRPr="003F428E">
        <w:rPr>
          <w:rFonts w:ascii="Fira Code" w:hAnsi="Fira Code" w:cs="Fira Code"/>
          <w:color w:val="626264"/>
          <w:sz w:val="18"/>
          <w:szCs w:val="18"/>
        </w:rPr>
        <w:t xml:space="preserve"> probabilities and true labels. This function guides the learning process of the neural network by providing a measure of the prediction error, which is minimized during the training phase.</w:t>
      </w:r>
    </w:p>
    <w:p w14:paraId="321C45E0" w14:textId="77777777" w:rsidR="00CD57E6" w:rsidRPr="003F428E" w:rsidRDefault="00CD57E6" w:rsidP="00EF5465">
      <w:pPr>
        <w:shd w:val="clear" w:color="auto" w:fill="EBEEF5"/>
        <w:spacing w:line="405" w:lineRule="atLeast"/>
        <w:rPr>
          <w:rFonts w:ascii="Fira Code" w:hAnsi="Fira Code" w:cs="Fira Code"/>
          <w:color w:val="626264"/>
          <w:sz w:val="18"/>
          <w:szCs w:val="18"/>
        </w:rPr>
      </w:pPr>
      <w:r w:rsidRPr="003F428E">
        <w:rPr>
          <w:rFonts w:ascii="Fira Code" w:hAnsi="Fira Code" w:cs="Fira Code"/>
          <w:color w:val="626264"/>
          <w:sz w:val="18"/>
          <w:szCs w:val="18"/>
        </w:rPr>
        <w:t xml:space="preserve">Let us denote the loss value as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l_k</w:t>
      </w:r>
      <w:proofErr w:type="spellEnd"/>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\left(</w:t>
      </w:r>
      <w:proofErr w:type="spellStart"/>
      <w:r w:rsidRPr="003F428E">
        <w:rPr>
          <w:rFonts w:ascii="Fira Code" w:hAnsi="Fira Code" w:cs="Fira Code"/>
          <w:color w:val="00BEC4"/>
          <w:sz w:val="18"/>
          <w:szCs w:val="18"/>
        </w:rPr>
        <w:t>p_k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w:t>
      </w:r>
      <w:proofErr w:type="spellStart"/>
      <w:r w:rsidRPr="003F428E">
        <w:rPr>
          <w:rFonts w:ascii="Fira Code" w:hAnsi="Fira Code" w:cs="Fira Code"/>
          <w:color w:val="00BEC4"/>
          <w:sz w:val="18"/>
          <w:szCs w:val="18"/>
        </w:rPr>
        <w:t>y_k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)}\right)</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hspace</w:t>
      </w:r>
      <w:proofErr w:type="spellEnd"/>
      <w:r w:rsidRPr="003F428E">
        <w:rPr>
          <w:rFonts w:ascii="Fira Code" w:hAnsi="Fira Code" w:cs="Fira Code"/>
          <w:color w:val="5D5D5F"/>
          <w:sz w:val="18"/>
          <w:szCs w:val="18"/>
        </w:rPr>
        <w:t>{</w:t>
      </w:r>
      <w:r w:rsidRPr="003F428E">
        <w:rPr>
          <w:rFonts w:ascii="Fira Code" w:hAnsi="Fira Code" w:cs="Fira Code"/>
          <w:color w:val="FF6D12"/>
          <w:sz w:val="18"/>
          <w:szCs w:val="18"/>
        </w:rPr>
        <w:t>0.33</w:t>
      </w:r>
      <w:r w:rsidRPr="003F428E">
        <w:rPr>
          <w:rFonts w:ascii="Fira Code" w:hAnsi="Fira Code" w:cs="Fira Code"/>
          <w:color w:val="00BEC4"/>
          <w:sz w:val="18"/>
          <w:szCs w:val="18"/>
        </w:rPr>
        <w:t>em</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D5D5F"/>
          <w:sz w:val="18"/>
          <w:szCs w:val="18"/>
        </w:rPr>
        <w:t>\in</w:t>
      </w:r>
      <w:r w:rsidRPr="003F428E">
        <w:rPr>
          <w:rFonts w:ascii="Fira Code" w:hAnsi="Fira Code" w:cs="Fira Code"/>
          <w:color w:val="00BEC4"/>
          <w:sz w:val="18"/>
          <w:szCs w:val="18"/>
        </w:rPr>
        <w:t xml:space="preserve"> </w:t>
      </w:r>
      <w:r w:rsidRPr="003F428E">
        <w:rPr>
          <w:rFonts w:ascii="Fira Code" w:hAnsi="Fira Code" w:cs="Fira Code"/>
          <w:color w:val="888888"/>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FF6D12"/>
          <w:sz w:val="18"/>
          <w:szCs w:val="18"/>
        </w:rPr>
        <w:t>2</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dots</w:t>
      </w:r>
      <w:r w:rsidRPr="003F428E">
        <w:rPr>
          <w:rFonts w:ascii="Fira Code" w:hAnsi="Fira Code" w:cs="Fira Code"/>
          <w:color w:val="00BEC4"/>
          <w:sz w:val="18"/>
          <w:szCs w:val="18"/>
        </w:rPr>
        <w:t>,K</w:t>
      </w:r>
      <w:proofErr w:type="spellEnd"/>
      <w:r w:rsidRPr="003F428E">
        <w:rPr>
          <w:rFonts w:ascii="Fira Code" w:hAnsi="Fira Code" w:cs="Fira Code"/>
          <w:color w:val="888888"/>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where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L</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cdot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an appropriate single-class loss function for the task (e.g., binary cross-entropy, Dice, etc.) that is used to calculate the difference between the predicted probability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p_k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the true class label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y_k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for instance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class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36E2AFA6" w14:textId="7EA4DDA3" w:rsidR="001C424A" w:rsidRPr="003F428E" w:rsidRDefault="001C424A" w:rsidP="008A6646">
      <w:pPr>
        <w:shd w:val="clear" w:color="auto" w:fill="EBEEF5"/>
        <w:spacing w:line="405" w:lineRule="atLeast"/>
        <w:rPr>
          <w:ins w:id="13" w:author="artin majdi" w:date="2023-07-13T18:37:00Z"/>
          <w:rFonts w:ascii="Fira Code" w:hAnsi="Fira Code" w:cs="Fira Code"/>
          <w:color w:val="5D5D5F"/>
          <w:sz w:val="18"/>
          <w:szCs w:val="18"/>
        </w:rPr>
      </w:pPr>
      <w:ins w:id="14" w:author="artin majdi" w:date="2023-07-13T18:37:00Z">
        <w:r w:rsidRPr="003F428E">
          <w:rPr>
            <w:rFonts w:ascii="Fira Code" w:hAnsi="Fira Code" w:cs="Fira Code"/>
            <w:color w:val="626264"/>
            <w:sz w:val="18"/>
            <w:szCs w:val="18"/>
          </w:rPr>
          <w:t>%</w:t>
        </w:r>
      </w:ins>
    </w:p>
    <w:p w14:paraId="01B1615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\subsection</w:t>
      </w:r>
      <w:r w:rsidRPr="003F428E">
        <w:rPr>
          <w:rFonts w:ascii="Fira Code" w:hAnsi="Fira Code" w:cs="Fira Code"/>
          <w:color w:val="5D5D5F"/>
          <w:sz w:val="18"/>
          <w:szCs w:val="18"/>
        </w:rPr>
        <w:t>{</w:t>
      </w:r>
      <w:r w:rsidRPr="003F428E">
        <w:rPr>
          <w:rFonts w:ascii="Fira Code" w:hAnsi="Fira Code" w:cs="Fira Code"/>
          <w:color w:val="626264"/>
          <w:sz w:val="18"/>
          <w:szCs w:val="18"/>
        </w:rPr>
        <w:t>Label Taxonomy Structure</w:t>
      </w:r>
      <w:r w:rsidRPr="003F428E">
        <w:rPr>
          <w:rFonts w:ascii="Fira Code" w:hAnsi="Fira Code" w:cs="Fira Code"/>
          <w:color w:val="5D5D5F"/>
          <w:sz w:val="18"/>
          <w:szCs w:val="18"/>
        </w:rPr>
        <w:t>}</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proofErr w:type="spellStart"/>
      <w:r w:rsidRPr="003F428E">
        <w:rPr>
          <w:rFonts w:ascii="Fira Code" w:hAnsi="Fira Code" w:cs="Fira Code"/>
          <w:color w:val="F0AA0B"/>
          <w:sz w:val="18"/>
          <w:szCs w:val="18"/>
        </w:rPr>
        <w:t>subsec:label-taxonomy-and-hierarchy</w:t>
      </w:r>
      <w:proofErr w:type="spellEnd"/>
      <w:r w:rsidRPr="003F428E">
        <w:rPr>
          <w:rFonts w:ascii="Fira Code" w:hAnsi="Fira Code" w:cs="Fira Code"/>
          <w:color w:val="5D5D5F"/>
          <w:sz w:val="18"/>
          <w:szCs w:val="18"/>
        </w:rPr>
        <w:t>}</w:t>
      </w:r>
    </w:p>
    <w:p w14:paraId="0CEF2A15" w14:textId="71292132"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To exploit the hierarchical relationships between thoracic abnormalities, the first step is to </w:t>
      </w:r>
      <w:commentRangeStart w:id="15"/>
      <w:r w:rsidRPr="003F428E">
        <w:rPr>
          <w:rFonts w:ascii="Fira Code" w:hAnsi="Fira Code" w:cs="Fira Code"/>
          <w:color w:val="626264"/>
          <w:sz w:val="18"/>
          <w:szCs w:val="18"/>
        </w:rPr>
        <w:t>define a disease taxonomy</w:t>
      </w:r>
      <w:commentRangeEnd w:id="15"/>
      <w:r w:rsidR="00231B7C" w:rsidRPr="003F428E">
        <w:rPr>
          <w:rStyle w:val="CommentReference"/>
          <w:rFonts w:ascii="Fira Code" w:hAnsi="Fira Code" w:cs="Fira Code"/>
          <w:color w:val="000000" w:themeColor="text1"/>
          <w:sz w:val="18"/>
          <w:szCs w:val="18"/>
        </w:rPr>
        <w:commentReference w:id="15"/>
      </w:r>
      <w:r w:rsidRPr="003F428E">
        <w:rPr>
          <w:rFonts w:ascii="Fira Code" w:hAnsi="Fira Code" w:cs="Fira Code"/>
          <w:color w:val="626264"/>
          <w:sz w:val="18"/>
          <w:szCs w:val="18"/>
        </w:rPr>
        <w:t xml:space="preserve"> that demonstrates different abnormalities’ interrelationships. In this taxonomy, diseases are structured hierarchically in a graph, with higher levels representing broader disease categories and lower levels representing more nuanced distinctions between related diseases. The taxonomy is structured such that if a disease is present then its parent disease is also present. Furthermore, in the presence of multiple parent classes for a given child class, the taxonomy structure only utilizes the more dominant parent (e.g., if class </w:t>
      </w:r>
      <w:r w:rsidRPr="003F428E">
        <w:rPr>
          <w:rFonts w:ascii="Fira Code" w:hAnsi="Fira Code" w:cs="Fira Code"/>
          <w:color w:val="53A053"/>
          <w:sz w:val="18"/>
          <w:szCs w:val="18"/>
        </w:rPr>
        <w:t>$</w:t>
      </w:r>
      <w:r w:rsidRPr="003F428E">
        <w:rPr>
          <w:rFonts w:ascii="Fira Code" w:hAnsi="Fira Code" w:cs="Fira Code"/>
          <w:color w:val="00BEC4"/>
          <w:sz w:val="18"/>
          <w:szCs w:val="18"/>
        </w:rPr>
        <w:t>c_</w:t>
      </w:r>
      <w:r w:rsidRPr="003F428E">
        <w:rPr>
          <w:rFonts w:ascii="Fira Code" w:hAnsi="Fira Code" w:cs="Fira Code"/>
          <w:color w:val="FF6D12"/>
          <w:sz w:val="18"/>
          <w:szCs w:val="18"/>
        </w:rPr>
        <w:t>1</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has two parent classes </w:t>
      </w:r>
      <w:r w:rsidRPr="003F428E">
        <w:rPr>
          <w:rFonts w:ascii="Fira Code" w:hAnsi="Fira Code" w:cs="Fira Code"/>
          <w:color w:val="53A053"/>
          <w:sz w:val="18"/>
          <w:szCs w:val="18"/>
        </w:rPr>
        <w:t>$</w:t>
      </w:r>
      <w:r w:rsidRPr="003F428E">
        <w:rPr>
          <w:rFonts w:ascii="Fira Code" w:hAnsi="Fira Code" w:cs="Fira Code"/>
          <w:color w:val="00BEC4"/>
          <w:sz w:val="18"/>
          <w:szCs w:val="18"/>
        </w:rPr>
        <w:t>c_</w:t>
      </w:r>
      <w:r w:rsidRPr="003F428E">
        <w:rPr>
          <w:rFonts w:ascii="Fira Code" w:hAnsi="Fira Code" w:cs="Fira Code"/>
          <w:color w:val="FF6D12"/>
          <w:sz w:val="18"/>
          <w:szCs w:val="18"/>
        </w:rPr>
        <w:t>3</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w:t>
      </w:r>
      <w:r w:rsidRPr="003F428E">
        <w:rPr>
          <w:rFonts w:ascii="Fira Code" w:hAnsi="Fira Code" w:cs="Fira Code"/>
          <w:color w:val="53A053"/>
          <w:sz w:val="18"/>
          <w:szCs w:val="18"/>
        </w:rPr>
        <w:t>$</w:t>
      </w:r>
      <w:r w:rsidRPr="003F428E">
        <w:rPr>
          <w:rFonts w:ascii="Fira Code" w:hAnsi="Fira Code" w:cs="Fira Code"/>
          <w:color w:val="00BEC4"/>
          <w:sz w:val="18"/>
          <w:szCs w:val="18"/>
        </w:rPr>
        <w:t>c_</w:t>
      </w:r>
      <w:r w:rsidRPr="003F428E">
        <w:rPr>
          <w:rFonts w:ascii="Fira Code" w:hAnsi="Fira Code" w:cs="Fira Code"/>
          <w:color w:val="FF6D12"/>
          <w:sz w:val="18"/>
          <w:szCs w:val="18"/>
        </w:rPr>
        <w:t>5</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 </w:t>
      </w:r>
      <w:commentRangeStart w:id="16"/>
      <w:commentRangeStart w:id="17"/>
      <w:r w:rsidRPr="003F428E">
        <w:rPr>
          <w:rFonts w:ascii="Fira Code" w:hAnsi="Fira Code" w:cs="Fira Code"/>
          <w:color w:val="626264"/>
          <w:sz w:val="18"/>
          <w:szCs w:val="18"/>
        </w:rPr>
        <w:t xml:space="preserve">while the </w:t>
      </w:r>
      <w:r w:rsidRPr="003F428E">
        <w:rPr>
          <w:rFonts w:ascii="Fira Code" w:hAnsi="Fira Code" w:cs="Fira Code"/>
          <w:color w:val="53A053"/>
          <w:sz w:val="18"/>
          <w:szCs w:val="18"/>
        </w:rPr>
        <w:t>$</w:t>
      </w:r>
      <w:r w:rsidRPr="003F428E">
        <w:rPr>
          <w:rFonts w:ascii="Fira Code" w:hAnsi="Fira Code" w:cs="Fira Code"/>
          <w:color w:val="00BEC4"/>
          <w:sz w:val="18"/>
          <w:szCs w:val="18"/>
        </w:rPr>
        <w:t>c_</w:t>
      </w:r>
      <w:r w:rsidRPr="003F428E">
        <w:rPr>
          <w:rFonts w:ascii="Fira Code" w:hAnsi="Fira Code" w:cs="Fira Code"/>
          <w:color w:val="FF6D12"/>
          <w:sz w:val="18"/>
          <w:szCs w:val="18"/>
        </w:rPr>
        <w:t>5</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also the parent of </w:t>
      </w:r>
      <w:r w:rsidRPr="003F428E">
        <w:rPr>
          <w:rFonts w:ascii="Fira Code" w:hAnsi="Fira Code" w:cs="Fira Code"/>
          <w:color w:val="53A053"/>
          <w:sz w:val="18"/>
          <w:szCs w:val="18"/>
        </w:rPr>
        <w:t>$</w:t>
      </w:r>
      <w:r w:rsidRPr="003F428E">
        <w:rPr>
          <w:rFonts w:ascii="Fira Code" w:hAnsi="Fira Code" w:cs="Fira Code"/>
          <w:color w:val="00BEC4"/>
          <w:sz w:val="18"/>
          <w:szCs w:val="18"/>
        </w:rPr>
        <w:t>c_</w:t>
      </w:r>
      <w:r w:rsidRPr="003F428E">
        <w:rPr>
          <w:rFonts w:ascii="Fira Code" w:hAnsi="Fira Code" w:cs="Fira Code"/>
          <w:color w:val="FF6D12"/>
          <w:sz w:val="18"/>
          <w:szCs w:val="18"/>
        </w:rPr>
        <w:t>3</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class</w:t>
      </w:r>
      <w:commentRangeEnd w:id="16"/>
      <w:r w:rsidR="0073230D" w:rsidRPr="003F428E">
        <w:rPr>
          <w:rStyle w:val="CommentReference"/>
          <w:rFonts w:ascii="Fira Code" w:hAnsi="Fira Code" w:cs="Fira Code"/>
          <w:sz w:val="18"/>
          <w:szCs w:val="18"/>
        </w:rPr>
        <w:commentReference w:id="16"/>
      </w:r>
      <w:commentRangeEnd w:id="17"/>
      <w:r w:rsidR="001C424A" w:rsidRPr="003F428E">
        <w:rPr>
          <w:rStyle w:val="CommentReference"/>
          <w:rFonts w:ascii="Fira Code" w:hAnsi="Fira Code" w:cs="Fira Code"/>
          <w:sz w:val="18"/>
          <w:szCs w:val="18"/>
        </w:rPr>
        <w:commentReference w:id="17"/>
      </w:r>
      <w:ins w:id="18" w:author="artin majdi" w:date="2023-07-13T18:39:00Z">
        <w:r w:rsidR="0023470A" w:rsidRPr="003F428E">
          <w:rPr>
            <w:rFonts w:ascii="Fira Code" w:hAnsi="Fira Code" w:cs="Fira Code"/>
            <w:color w:val="626264"/>
            <w:sz w:val="18"/>
            <w:szCs w:val="18"/>
          </w:rPr>
          <w:t xml:space="preserve"> (</w:t>
        </w:r>
      </w:ins>
      <w:ins w:id="19" w:author="artin majdi" w:date="2023-07-13T18:40:00Z">
        <w:r w:rsidR="0023470A" w:rsidRPr="003F428E">
          <w:rPr>
            <w:rFonts w:ascii="Fira Code" w:hAnsi="Fira Code" w:cs="Fira Code"/>
            <w:color w:val="626264"/>
            <w:sz w:val="18"/>
            <w:szCs w:val="18"/>
          </w:rPr>
          <w:t>it’s</w:t>
        </w:r>
      </w:ins>
      <w:ins w:id="20" w:author="artin majdi" w:date="2023-07-13T18:39:00Z">
        <w:r w:rsidR="0023470A" w:rsidRPr="003F428E">
          <w:rPr>
            <w:rFonts w:ascii="Fira Code" w:hAnsi="Fira Code" w:cs="Fira Code"/>
            <w:color w:val="626264"/>
            <w:sz w:val="18"/>
            <w:szCs w:val="18"/>
          </w:rPr>
          <w:t xml:space="preserve"> both </w:t>
        </w:r>
      </w:ins>
      <w:ins w:id="21" w:author="artin majdi" w:date="2023-07-13T18:40:00Z">
        <w:r w:rsidR="0023470A" w:rsidRPr="003F428E">
          <w:rPr>
            <w:rFonts w:ascii="Fira Code" w:hAnsi="Fira Code" w:cs="Fira Code"/>
            <w:color w:val="626264"/>
            <w:sz w:val="18"/>
            <w:szCs w:val="18"/>
          </w:rPr>
          <w:t xml:space="preserve">the </w:t>
        </w:r>
      </w:ins>
      <w:ins w:id="22" w:author="artin majdi" w:date="2023-07-13T18:39:00Z">
        <w:r w:rsidR="0023470A" w:rsidRPr="003F428E">
          <w:rPr>
            <w:rFonts w:ascii="Fira Code" w:hAnsi="Fira Code" w:cs="Fira Code"/>
            <w:color w:val="626264"/>
            <w:sz w:val="18"/>
            <w:szCs w:val="18"/>
          </w:rPr>
          <w:t xml:space="preserve">parent and grandparent of </w:t>
        </w:r>
      </w:ins>
      <w:ins w:id="23" w:author="artin majdi" w:date="2023-07-13T18:40:00Z">
        <w:r w:rsidR="0023470A" w:rsidRPr="003F428E">
          <w:rPr>
            <w:rFonts w:ascii="Fira Code" w:hAnsi="Fira Code" w:cs="Fira Code"/>
            <w:color w:val="626264"/>
            <w:sz w:val="18"/>
            <w:szCs w:val="18"/>
          </w:rPr>
          <w:t>$c_1$ class)</w:t>
        </w:r>
      </w:ins>
      <w:r w:rsidRPr="003F428E">
        <w:rPr>
          <w:rFonts w:ascii="Fira Code" w:hAnsi="Fira Code" w:cs="Fira Code"/>
          <w:color w:val="626264"/>
          <w:sz w:val="18"/>
          <w:szCs w:val="18"/>
        </w:rPr>
        <w:t xml:space="preserve">, in this scenario, we assume </w:t>
      </w:r>
      <w:r w:rsidRPr="003F428E">
        <w:rPr>
          <w:rFonts w:ascii="Fira Code" w:hAnsi="Fira Code" w:cs="Fira Code"/>
          <w:color w:val="53A053"/>
          <w:sz w:val="18"/>
          <w:szCs w:val="18"/>
        </w:rPr>
        <w:t>$</w:t>
      </w:r>
      <w:r w:rsidRPr="003F428E">
        <w:rPr>
          <w:rFonts w:ascii="Fira Code" w:hAnsi="Fira Code" w:cs="Fira Code"/>
          <w:color w:val="00BEC4"/>
          <w:sz w:val="18"/>
          <w:szCs w:val="18"/>
        </w:rPr>
        <w:t>c_</w:t>
      </w:r>
      <w:r w:rsidRPr="003F428E">
        <w:rPr>
          <w:rFonts w:ascii="Fira Code" w:hAnsi="Fira Code" w:cs="Fira Code"/>
          <w:color w:val="FF6D12"/>
          <w:sz w:val="18"/>
          <w:szCs w:val="18"/>
        </w:rPr>
        <w:t>5</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as the parent class of both </w:t>
      </w:r>
      <w:r w:rsidRPr="003F428E">
        <w:rPr>
          <w:rFonts w:ascii="Fira Code" w:hAnsi="Fira Code" w:cs="Fira Code"/>
          <w:color w:val="53A053"/>
          <w:sz w:val="18"/>
          <w:szCs w:val="18"/>
        </w:rPr>
        <w:t>$</w:t>
      </w:r>
      <w:r w:rsidRPr="003F428E">
        <w:rPr>
          <w:rFonts w:ascii="Fira Code" w:hAnsi="Fira Code" w:cs="Fira Code"/>
          <w:color w:val="00BEC4"/>
          <w:sz w:val="18"/>
          <w:szCs w:val="18"/>
        </w:rPr>
        <w:t>c_</w:t>
      </w:r>
      <w:r w:rsidRPr="003F428E">
        <w:rPr>
          <w:rFonts w:ascii="Fira Code" w:hAnsi="Fira Code" w:cs="Fira Code"/>
          <w:color w:val="FF6D12"/>
          <w:sz w:val="18"/>
          <w:szCs w:val="18"/>
        </w:rPr>
        <w:t>1</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w:t>
      </w:r>
      <w:r w:rsidRPr="003F428E">
        <w:rPr>
          <w:rFonts w:ascii="Fira Code" w:hAnsi="Fira Code" w:cs="Fira Code"/>
          <w:color w:val="53A053"/>
          <w:sz w:val="18"/>
          <w:szCs w:val="18"/>
        </w:rPr>
        <w:t>$</w:t>
      </w:r>
      <w:r w:rsidRPr="003F428E">
        <w:rPr>
          <w:rFonts w:ascii="Fira Code" w:hAnsi="Fira Code" w:cs="Fira Code"/>
          <w:color w:val="00BEC4"/>
          <w:sz w:val="18"/>
          <w:szCs w:val="18"/>
        </w:rPr>
        <w:t>c_</w:t>
      </w:r>
      <w:r w:rsidRPr="003F428E">
        <w:rPr>
          <w:rFonts w:ascii="Fira Code" w:hAnsi="Fira Code" w:cs="Fira Code"/>
          <w:color w:val="FF6D12"/>
          <w:sz w:val="18"/>
          <w:szCs w:val="18"/>
        </w:rPr>
        <w:t>3</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4E2E3050" w14:textId="57A7282F" w:rsidR="00CD57E6" w:rsidRPr="003F428E" w:rsidRDefault="00CD57E6" w:rsidP="00EF5465">
      <w:pPr>
        <w:shd w:val="clear" w:color="auto" w:fill="EBEEF5"/>
        <w:spacing w:line="405" w:lineRule="atLeast"/>
        <w:rPr>
          <w:rFonts w:ascii="Fira Code" w:hAnsi="Fira Code" w:cs="Fira Code"/>
          <w:color w:val="5D5D5F"/>
          <w:sz w:val="18"/>
          <w:szCs w:val="18"/>
        </w:rPr>
      </w:pPr>
      <w:commentRangeStart w:id="24"/>
      <w:r w:rsidRPr="003F428E">
        <w:rPr>
          <w:rFonts w:ascii="Fira Code" w:hAnsi="Fira Code" w:cs="Fira Code"/>
          <w:color w:val="626264"/>
          <w:sz w:val="18"/>
          <w:szCs w:val="18"/>
        </w:rPr>
        <w:t>For example, pleural effusion and pneumothorax can be classified as subcategories of pleural abnormalities, whereas atelectasis and consolidation can be classified under pulmonary opacity</w:t>
      </w:r>
      <w:commentRangeEnd w:id="24"/>
      <w:r w:rsidR="005B6565" w:rsidRPr="003F428E">
        <w:rPr>
          <w:rStyle w:val="CommentReference"/>
          <w:rFonts w:ascii="Fira Code" w:hAnsi="Fira Code" w:cs="Fira Code"/>
          <w:sz w:val="18"/>
          <w:szCs w:val="18"/>
        </w:rPr>
        <w:commentReference w:id="24"/>
      </w:r>
      <w:del w:id="25" w:author="artin majdi" w:date="2023-07-13T18:37:00Z">
        <w:r w:rsidR="00217555" w:rsidRPr="003F428E">
          <w:rPr>
            <w:rFonts w:ascii="Fira Code" w:hAnsi="Fira Code" w:cs="Fira Code"/>
            <w:color w:val="000000" w:themeColor="text1"/>
            <w:sz w:val="18"/>
            <w:szCs w:val="18"/>
          </w:rPr>
          <w:delText>.</w:delText>
        </w:r>
      </w:del>
      <w:ins w:id="26" w:author="artin majdi" w:date="2023-07-13T18:37:00Z">
        <w:r w:rsidR="009A3F89" w:rsidRPr="003F428E">
          <w:rPr>
            <w:rFonts w:ascii="Fira Code" w:hAnsi="Fira Code" w:cs="Fira Code"/>
            <w:color w:val="626264"/>
            <w:sz w:val="18"/>
            <w:szCs w:val="18"/>
          </w:rPr>
          <w:t xml:space="preserve"> ~</w:t>
        </w:r>
        <w:r w:rsidR="009A3F89" w:rsidRPr="003F428E">
          <w:rPr>
            <w:rFonts w:ascii="Fira Code" w:hAnsi="Fira Code" w:cs="Fira Code"/>
            <w:color w:val="7C4DFF"/>
            <w:sz w:val="18"/>
            <w:szCs w:val="18"/>
          </w:rPr>
          <w:t>\</w:t>
        </w:r>
        <w:r w:rsidR="009A3F89" w:rsidRPr="003F428E">
          <w:rPr>
            <w:rFonts w:ascii="Fira Code" w:hAnsi="Fira Code" w:cs="Fira Code"/>
            <w:b/>
            <w:bCs/>
            <w:color w:val="7C4DFF"/>
            <w:sz w:val="18"/>
            <w:szCs w:val="18"/>
          </w:rPr>
          <w:t>cite</w:t>
        </w:r>
        <w:r w:rsidR="009A3F89" w:rsidRPr="003F428E">
          <w:rPr>
            <w:rFonts w:ascii="Fira Code" w:hAnsi="Fira Code" w:cs="Fira Code"/>
            <w:color w:val="5D5D5F"/>
            <w:sz w:val="18"/>
            <w:szCs w:val="18"/>
          </w:rPr>
          <w:t>{irvin_CheXpert_2019}</w:t>
        </w:r>
        <w:r w:rsidRPr="003F428E">
          <w:rPr>
            <w:rFonts w:ascii="Fira Code" w:hAnsi="Fira Code" w:cs="Fira Code"/>
            <w:color w:val="626264"/>
            <w:sz w:val="18"/>
            <w:szCs w:val="18"/>
          </w:rPr>
          <w:t>.</w:t>
        </w:r>
      </w:ins>
      <w:r w:rsidRPr="003F428E">
        <w:rPr>
          <w:rFonts w:ascii="Fira Code" w:hAnsi="Fira Code" w:cs="Fira Code"/>
          <w:color w:val="626264"/>
          <w:sz w:val="18"/>
          <w:szCs w:val="18"/>
        </w:rPr>
        <w:t xml:space="preserve"> This hierarchical structure enables the model to take advantage of the relationships between diseases to improve its classification performance.</w:t>
      </w:r>
    </w:p>
    <w:p w14:paraId="5D003EE0" w14:textId="42BD8856" w:rsidR="00CD57E6" w:rsidRPr="003F428E" w:rsidRDefault="00CD57E6" w:rsidP="00EF5465">
      <w:pPr>
        <w:shd w:val="clear" w:color="auto" w:fill="EBEEF5"/>
        <w:spacing w:line="405" w:lineRule="atLeast"/>
        <w:rPr>
          <w:rFonts w:ascii="Fira Code" w:hAnsi="Fira Code" w:cs="Fira Code"/>
          <w:color w:val="626264"/>
          <w:sz w:val="18"/>
          <w:szCs w:val="18"/>
        </w:rPr>
      </w:pPr>
      <w:r w:rsidRPr="003F428E">
        <w:rPr>
          <w:rFonts w:ascii="Fira Code" w:hAnsi="Fira Code" w:cs="Fira Code"/>
          <w:color w:val="626264"/>
          <w:sz w:val="18"/>
          <w:szCs w:val="18"/>
        </w:rPr>
        <w:t>In medical imaging, classes are frequently organized as graphs to represent the hierarchical relationships between different classes. For example, a graph can be used to represent the human body's organs, with each node representing a different organ and the edges representing the relationships between organs (e.g., the liver is part of the abdominal cavity). Using a graph structure for labels in medical imaging has a number of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w:t>
      </w:r>
      <w:del w:id="27" w:author="artin majdi" w:date="2023-07-13T18:37:00Z">
        <w:r w:rsidR="00217555" w:rsidRPr="003F428E">
          <w:rPr>
            <w:rFonts w:ascii="Fira Code" w:hAnsi="Fira Code" w:cs="Fira Code"/>
            <w:color w:val="000000" w:themeColor="text1"/>
            <w:sz w:val="18"/>
            <w:szCs w:val="18"/>
          </w:rPr>
          <w:delText xml:space="preserve"> </w:delText>
        </w:r>
      </w:del>
    </w:p>
    <w:p w14:paraId="4860C206" w14:textId="7C242F58" w:rsidR="001C424A" w:rsidRPr="003F428E" w:rsidRDefault="00217555" w:rsidP="008A6646">
      <w:pPr>
        <w:shd w:val="clear" w:color="auto" w:fill="EBEEF5"/>
        <w:spacing w:line="405" w:lineRule="atLeast"/>
        <w:rPr>
          <w:ins w:id="28" w:author="artin majdi" w:date="2023-07-13T18:37:00Z"/>
          <w:rFonts w:ascii="Fira Code" w:hAnsi="Fira Code" w:cs="Fira Code"/>
          <w:color w:val="626264"/>
          <w:sz w:val="18"/>
          <w:szCs w:val="18"/>
        </w:rPr>
      </w:pPr>
      <w:del w:id="29" w:author="artin majdi" w:date="2023-07-13T18:37:00Z">
        <w:r w:rsidRPr="003F428E">
          <w:rPr>
            <w:rFonts w:ascii="Fira Code" w:hAnsi="Fira Code" w:cs="Fira Code"/>
            <w:color w:val="000000" w:themeColor="text1"/>
            <w:sz w:val="18"/>
            <w:szCs w:val="18"/>
          </w:rPr>
          <w:delText xml:space="preserve">A comprehensive </w:delText>
        </w:r>
      </w:del>
      <w:ins w:id="30" w:author="artin majdi" w:date="2023-07-13T18:37:00Z">
        <w:r w:rsidR="001C424A" w:rsidRPr="003F428E">
          <w:rPr>
            <w:rFonts w:ascii="Fira Code" w:hAnsi="Fira Code" w:cs="Fira Code"/>
            <w:color w:val="626264"/>
            <w:sz w:val="18"/>
            <w:szCs w:val="18"/>
          </w:rPr>
          <w:t>%</w:t>
        </w:r>
      </w:ins>
    </w:p>
    <w:p w14:paraId="6D78EF6A" w14:textId="0E2063D4" w:rsidR="00CD57E6" w:rsidRPr="003F428E" w:rsidRDefault="001C424A" w:rsidP="001C424A">
      <w:pPr>
        <w:shd w:val="clear" w:color="auto" w:fill="EBEEF5"/>
        <w:spacing w:line="405" w:lineRule="atLeast"/>
        <w:rPr>
          <w:ins w:id="31" w:author="artin majdi" w:date="2023-07-13T18:37:00Z"/>
          <w:rFonts w:ascii="Fira Code" w:hAnsi="Fira Code" w:cs="Fira Code"/>
          <w:color w:val="626264"/>
          <w:sz w:val="18"/>
          <w:szCs w:val="18"/>
        </w:rPr>
      </w:pPr>
      <w:ins w:id="32" w:author="artin majdi" w:date="2023-07-13T18:37:00Z">
        <w:r w:rsidRPr="003F428E">
          <w:rPr>
            <w:rFonts w:ascii="Fira Code" w:hAnsi="Fira Code" w:cs="Fira Code"/>
            <w:color w:val="5D5D5F"/>
            <w:sz w:val="18"/>
            <w:szCs w:val="18"/>
          </w:rPr>
          <w:t>To create the</w:t>
        </w:r>
        <w:r w:rsidR="000E1EFB" w:rsidRPr="003F428E">
          <w:rPr>
            <w:rFonts w:ascii="Fira Code" w:hAnsi="Fira Code" w:cs="Fira Code"/>
            <w:color w:val="5D5D5F"/>
            <w:sz w:val="18"/>
            <w:szCs w:val="18"/>
          </w:rPr>
          <w:t xml:space="preserve"> </w:t>
        </w:r>
      </w:ins>
      <w:r w:rsidR="000E1EFB" w:rsidRPr="003F428E">
        <w:rPr>
          <w:rFonts w:ascii="Fira Code" w:hAnsi="Fira Code" w:cs="Fira Code"/>
          <w:color w:val="5D5D5F"/>
          <w:sz w:val="18"/>
          <w:szCs w:val="18"/>
        </w:rPr>
        <w:t xml:space="preserve">label taxonomy </w:t>
      </w:r>
      <w:del w:id="33" w:author="artin majdi" w:date="2023-07-13T18:37:00Z">
        <w:r w:rsidR="00217555" w:rsidRPr="003F428E">
          <w:rPr>
            <w:rFonts w:ascii="Fira Code" w:hAnsi="Fira Code" w:cs="Fira Code"/>
            <w:color w:val="000000" w:themeColor="text1"/>
            <w:sz w:val="18"/>
            <w:szCs w:val="18"/>
          </w:rPr>
          <w:delText>for lung diseases was developed based on</w:delText>
        </w:r>
      </w:del>
      <w:ins w:id="34" w:author="artin majdi" w:date="2023-07-13T18:37:00Z">
        <w:r w:rsidRPr="003F428E">
          <w:rPr>
            <w:rFonts w:ascii="Fira Code" w:hAnsi="Fira Code" w:cs="Fira Code"/>
            <w:color w:val="5D5D5F"/>
            <w:sz w:val="18"/>
            <w:szCs w:val="18"/>
          </w:rPr>
          <w:t>shown in Figure~\ref{fig:taxonomy.fig.1.taxonomy_structure}, we c</w:t>
        </w:r>
        <w:r w:rsidR="000E1EFB" w:rsidRPr="003F428E">
          <w:rPr>
            <w:rFonts w:ascii="Fira Code" w:hAnsi="Fira Code" w:cs="Fira Code"/>
            <w:color w:val="5D5D5F"/>
            <w:sz w:val="18"/>
            <w:szCs w:val="18"/>
          </w:rPr>
          <w:t>ombine</w:t>
        </w:r>
        <w:r w:rsidRPr="003F428E">
          <w:rPr>
            <w:rFonts w:ascii="Fira Code" w:hAnsi="Fira Code" w:cs="Fira Code"/>
            <w:color w:val="5D5D5F"/>
            <w:sz w:val="18"/>
            <w:szCs w:val="18"/>
          </w:rPr>
          <w:t>d</w:t>
        </w:r>
      </w:ins>
      <w:r w:rsidRPr="003F428E">
        <w:rPr>
          <w:rFonts w:ascii="Fira Code" w:hAnsi="Fira Code" w:cs="Fira Code"/>
          <w:color w:val="5D5D5F"/>
          <w:sz w:val="18"/>
          <w:szCs w:val="18"/>
        </w:rPr>
        <w:t xml:space="preserve"> the</w:t>
      </w:r>
      <w:r w:rsidR="000E1EFB" w:rsidRPr="003F428E">
        <w:rPr>
          <w:rFonts w:ascii="Fira Code" w:hAnsi="Fira Code" w:cs="Fira Code"/>
          <w:color w:val="5D5D5F"/>
          <w:sz w:val="18"/>
          <w:szCs w:val="18"/>
        </w:rPr>
        <w:t xml:space="preserve"> taxonomies </w:t>
      </w:r>
      <w:del w:id="35" w:author="artin majdi" w:date="2023-07-13T18:37:00Z">
        <w:r w:rsidR="00217555" w:rsidRPr="003F428E">
          <w:rPr>
            <w:rFonts w:ascii="Fira Code" w:hAnsi="Fira Code" w:cs="Fira Code"/>
            <w:color w:val="000000" w:themeColor="text1"/>
            <w:sz w:val="18"/>
            <w:szCs w:val="18"/>
          </w:rPr>
          <w:delText>presented</w:delText>
        </w:r>
      </w:del>
      <w:ins w:id="36" w:author="artin majdi" w:date="2023-07-13T18:37:00Z">
        <w:r w:rsidR="000E1EFB" w:rsidRPr="003F428E">
          <w:rPr>
            <w:rFonts w:ascii="Fira Code" w:hAnsi="Fira Code" w:cs="Fira Code"/>
            <w:color w:val="5D5D5F"/>
            <w:sz w:val="18"/>
            <w:szCs w:val="18"/>
          </w:rPr>
          <w:t>provided</w:t>
        </w:r>
      </w:ins>
      <w:r w:rsidRPr="003F428E">
        <w:rPr>
          <w:rFonts w:ascii="Fira Code" w:hAnsi="Fira Code" w:cs="Fira Code"/>
          <w:color w:val="5D5D5F"/>
          <w:sz w:val="18"/>
          <w:szCs w:val="18"/>
        </w:rPr>
        <w:t xml:space="preserve"> </w:t>
      </w:r>
      <w:r w:rsidR="00CD57E6" w:rsidRPr="003F428E">
        <w:rPr>
          <w:rFonts w:ascii="Fira Code" w:hAnsi="Fira Code" w:cs="Fira Code"/>
          <w:color w:val="626264"/>
          <w:sz w:val="18"/>
          <w:szCs w:val="18"/>
        </w:rPr>
        <w:t>by Irvin~</w:t>
      </w:r>
      <w:r w:rsidR="00CD57E6" w:rsidRPr="003F428E">
        <w:rPr>
          <w:rFonts w:ascii="Fira Code" w:hAnsi="Fira Code" w:cs="Fira Code"/>
          <w:color w:val="7C4DFF"/>
          <w:sz w:val="18"/>
          <w:szCs w:val="18"/>
        </w:rPr>
        <w:t>\</w:t>
      </w:r>
      <w:r w:rsidR="00CD57E6" w:rsidRPr="003F428E">
        <w:rPr>
          <w:rFonts w:ascii="Fira Code" w:hAnsi="Fira Code" w:cs="Fira Code"/>
          <w:b/>
          <w:color w:val="7C4DFF"/>
          <w:sz w:val="18"/>
          <w:szCs w:val="18"/>
        </w:rPr>
        <w:t>cite</w:t>
      </w:r>
      <w:r w:rsidR="00CD57E6" w:rsidRPr="003F428E">
        <w:rPr>
          <w:rFonts w:ascii="Fira Code" w:hAnsi="Fira Code" w:cs="Fira Code"/>
          <w:color w:val="5D5D5F"/>
          <w:sz w:val="18"/>
          <w:szCs w:val="18"/>
        </w:rPr>
        <w:t>{irvin_CheXpert_2019}</w:t>
      </w:r>
      <w:r w:rsidR="00CD57E6" w:rsidRPr="003F428E">
        <w:rPr>
          <w:rFonts w:ascii="Fira Code" w:hAnsi="Fira Code" w:cs="Fira Code"/>
          <w:color w:val="626264"/>
          <w:sz w:val="18"/>
          <w:szCs w:val="18"/>
        </w:rPr>
        <w:t xml:space="preserve"> for the CheXpert dataset</w:t>
      </w:r>
      <w:del w:id="37" w:author="artin majdi" w:date="2023-07-13T18:37:00Z">
        <w:r w:rsidR="00217555" w:rsidRPr="003F428E">
          <w:rPr>
            <w:rFonts w:ascii="Fira Code" w:hAnsi="Fira Code" w:cs="Fira Code"/>
            <w:color w:val="000000" w:themeColor="text1"/>
            <w:sz w:val="18"/>
            <w:szCs w:val="18"/>
          </w:rPr>
          <w:delText xml:space="preserve"> and</w:delText>
        </w:r>
      </w:del>
      <w:ins w:id="38" w:author="artin majdi" w:date="2023-07-13T18:37:00Z">
        <w:r w:rsidRPr="003F428E">
          <w:rPr>
            <w:rFonts w:ascii="Fira Code" w:hAnsi="Fira Code" w:cs="Fira Code"/>
            <w:color w:val="626264"/>
            <w:sz w:val="18"/>
            <w:szCs w:val="18"/>
          </w:rPr>
          <w:t>,</w:t>
        </w:r>
      </w:ins>
      <w:r w:rsidRPr="003F428E">
        <w:rPr>
          <w:rFonts w:ascii="Fira Code" w:hAnsi="Fira Code" w:cs="Fira Code"/>
          <w:color w:val="626264"/>
          <w:sz w:val="18"/>
          <w:szCs w:val="18"/>
        </w:rPr>
        <w:t xml:space="preserve"> </w:t>
      </w:r>
      <w:r w:rsidR="00CD57E6" w:rsidRPr="003F428E">
        <w:rPr>
          <w:rFonts w:ascii="Fira Code" w:hAnsi="Fira Code" w:cs="Fira Code"/>
          <w:color w:val="626264"/>
          <w:sz w:val="18"/>
          <w:szCs w:val="18"/>
        </w:rPr>
        <w:t>Chen~</w:t>
      </w:r>
      <w:r w:rsidR="00CD57E6" w:rsidRPr="003F428E">
        <w:rPr>
          <w:rFonts w:ascii="Fira Code" w:hAnsi="Fira Code" w:cs="Fira Code"/>
          <w:color w:val="7C4DFF"/>
          <w:sz w:val="18"/>
          <w:szCs w:val="18"/>
        </w:rPr>
        <w:t>\</w:t>
      </w:r>
      <w:r w:rsidR="00CD57E6" w:rsidRPr="003F428E">
        <w:rPr>
          <w:rFonts w:ascii="Fira Code" w:hAnsi="Fira Code" w:cs="Fira Code"/>
          <w:b/>
          <w:color w:val="7C4DFF"/>
          <w:sz w:val="18"/>
          <w:szCs w:val="18"/>
        </w:rPr>
        <w:t>cite</w:t>
      </w:r>
      <w:r w:rsidR="00CD57E6" w:rsidRPr="003F428E">
        <w:rPr>
          <w:rFonts w:ascii="Fira Code" w:hAnsi="Fira Code" w:cs="Fira Code"/>
          <w:color w:val="5D5D5F"/>
          <w:sz w:val="18"/>
          <w:szCs w:val="18"/>
        </w:rPr>
        <w:t>{chen_Deep_2020}</w:t>
      </w:r>
      <w:r w:rsidR="00CD57E6" w:rsidRPr="003F428E">
        <w:rPr>
          <w:rFonts w:ascii="Fira Code" w:hAnsi="Fira Code" w:cs="Fira Code"/>
          <w:color w:val="626264"/>
          <w:sz w:val="18"/>
          <w:szCs w:val="18"/>
        </w:rPr>
        <w:t xml:space="preserve"> for the PADCHEST~</w:t>
      </w:r>
      <w:r w:rsidR="00CD57E6" w:rsidRPr="003F428E">
        <w:rPr>
          <w:rFonts w:ascii="Fira Code" w:hAnsi="Fira Code" w:cs="Fira Code"/>
          <w:color w:val="7C4DFF"/>
          <w:sz w:val="18"/>
          <w:szCs w:val="18"/>
        </w:rPr>
        <w:t>\</w:t>
      </w:r>
      <w:r w:rsidR="00CD57E6" w:rsidRPr="003F428E">
        <w:rPr>
          <w:rFonts w:ascii="Fira Code" w:hAnsi="Fira Code" w:cs="Fira Code"/>
          <w:b/>
          <w:color w:val="7C4DFF"/>
          <w:sz w:val="18"/>
          <w:szCs w:val="18"/>
        </w:rPr>
        <w:t>cite</w:t>
      </w:r>
      <w:r w:rsidR="00CD57E6" w:rsidRPr="003F428E">
        <w:rPr>
          <w:rFonts w:ascii="Fira Code" w:hAnsi="Fira Code" w:cs="Fira Code"/>
          <w:color w:val="5D5D5F"/>
          <w:sz w:val="18"/>
          <w:szCs w:val="18"/>
        </w:rPr>
        <w:t>{bustos_Padchest_2020}</w:t>
      </w:r>
      <w:r w:rsidR="00CD57E6" w:rsidRPr="003F428E">
        <w:rPr>
          <w:rFonts w:ascii="Fira Code" w:hAnsi="Fira Code" w:cs="Fira Code"/>
          <w:color w:val="626264"/>
          <w:sz w:val="18"/>
          <w:szCs w:val="18"/>
        </w:rPr>
        <w:t xml:space="preserve"> </w:t>
      </w:r>
      <w:r w:rsidRPr="003F428E">
        <w:rPr>
          <w:rFonts w:ascii="Fira Code" w:hAnsi="Fira Code" w:cs="Fira Code"/>
          <w:color w:val="626264"/>
          <w:sz w:val="18"/>
          <w:szCs w:val="18"/>
        </w:rPr>
        <w:t xml:space="preserve">and </w:t>
      </w:r>
      <w:r w:rsidR="00CD57E6" w:rsidRPr="003F428E">
        <w:rPr>
          <w:rFonts w:ascii="Fira Code" w:hAnsi="Fira Code" w:cs="Fira Code"/>
          <w:color w:val="626264"/>
          <w:sz w:val="18"/>
          <w:szCs w:val="18"/>
        </w:rPr>
        <w:t xml:space="preserve">the CXR </w:t>
      </w:r>
      <w:del w:id="39" w:author="artin majdi" w:date="2023-07-13T18:37:00Z">
        <w:r w:rsidR="00217555" w:rsidRPr="003F428E">
          <w:rPr>
            <w:rFonts w:ascii="Fira Code" w:hAnsi="Fira Code" w:cs="Fira Code"/>
            <w:color w:val="000000" w:themeColor="text1"/>
            <w:sz w:val="18"/>
            <w:szCs w:val="18"/>
          </w:rPr>
          <w:delText>arm</w:delText>
        </w:r>
      </w:del>
      <w:ins w:id="40" w:author="artin majdi" w:date="2023-07-13T18:37:00Z">
        <w:r w:rsidRPr="003F428E">
          <w:rPr>
            <w:rFonts w:ascii="Fira Code" w:hAnsi="Fira Code" w:cs="Fira Code"/>
            <w:color w:val="626264"/>
            <w:sz w:val="18"/>
            <w:szCs w:val="18"/>
          </w:rPr>
          <w:t>portion</w:t>
        </w:r>
      </w:ins>
      <w:r w:rsidRPr="003F428E">
        <w:rPr>
          <w:rFonts w:ascii="Fira Code" w:hAnsi="Fira Code" w:cs="Fira Code"/>
          <w:color w:val="626264"/>
          <w:sz w:val="18"/>
          <w:szCs w:val="18"/>
        </w:rPr>
        <w:t xml:space="preserve"> </w:t>
      </w:r>
      <w:r w:rsidR="00CD57E6" w:rsidRPr="003F428E">
        <w:rPr>
          <w:rFonts w:ascii="Fira Code" w:hAnsi="Fira Code" w:cs="Fira Code"/>
          <w:color w:val="626264"/>
          <w:sz w:val="18"/>
          <w:szCs w:val="18"/>
        </w:rPr>
        <w:t>of the prostate, lung, colorectal and ovarian (PLCO</w:t>
      </w:r>
      <w:del w:id="41" w:author="artin majdi" w:date="2023-07-13T18:37:00Z">
        <w:r w:rsidR="00217555" w:rsidRPr="003F428E">
          <w:rPr>
            <w:rFonts w:ascii="Fira Code" w:hAnsi="Fira Code" w:cs="Fira Code"/>
            <w:color w:val="000000" w:themeColor="text1"/>
            <w:sz w:val="18"/>
            <w:szCs w:val="18"/>
          </w:rPr>
          <w:delText>)~\</w:delText>
        </w:r>
      </w:del>
      <w:ins w:id="42" w:author="artin majdi" w:date="2023-07-13T18:37:00Z">
        <w:r w:rsidR="00CD57E6" w:rsidRPr="003F428E">
          <w:rPr>
            <w:rFonts w:ascii="Fira Code" w:hAnsi="Fira Code" w:cs="Fira Code"/>
            <w:color w:val="626264"/>
            <w:sz w:val="18"/>
            <w:szCs w:val="18"/>
          </w:rPr>
          <w:t>)</w:t>
        </w:r>
        <w:r w:rsidRPr="003F428E">
          <w:rPr>
            <w:rFonts w:ascii="Fira Code" w:hAnsi="Fira Code" w:cs="Fira Code"/>
            <w:color w:val="626264"/>
            <w:sz w:val="18"/>
            <w:szCs w:val="18"/>
          </w:rPr>
          <w:t xml:space="preserve"> dataset</w:t>
        </w:r>
        <w:r w:rsidR="00CD57E6" w:rsidRPr="003F428E">
          <w:rPr>
            <w:rFonts w:ascii="Fira Code" w:hAnsi="Fira Code" w:cs="Fira Code"/>
            <w:color w:val="626264"/>
            <w:sz w:val="18"/>
            <w:szCs w:val="18"/>
          </w:rPr>
          <w:t>~</w:t>
        </w:r>
        <w:r w:rsidR="00CD57E6" w:rsidRPr="003F428E">
          <w:rPr>
            <w:rFonts w:ascii="Fira Code" w:hAnsi="Fira Code" w:cs="Fira Code"/>
            <w:color w:val="7C4DFF"/>
            <w:sz w:val="18"/>
            <w:szCs w:val="18"/>
          </w:rPr>
          <w:t>\</w:t>
        </w:r>
      </w:ins>
      <w:r w:rsidR="00CD57E6" w:rsidRPr="003F428E">
        <w:rPr>
          <w:rFonts w:ascii="Fira Code" w:hAnsi="Fira Code" w:cs="Fira Code"/>
          <w:b/>
          <w:color w:val="7C4DFF"/>
          <w:sz w:val="18"/>
          <w:szCs w:val="18"/>
        </w:rPr>
        <w:t>cite</w:t>
      </w:r>
      <w:r w:rsidR="00CD57E6" w:rsidRPr="003F428E">
        <w:rPr>
          <w:rFonts w:ascii="Fira Code" w:hAnsi="Fira Code" w:cs="Fira Code"/>
          <w:color w:val="5D5D5F"/>
          <w:sz w:val="18"/>
          <w:szCs w:val="18"/>
        </w:rPr>
        <w:t>{gohagan_Prostate_2000</w:t>
      </w:r>
      <w:del w:id="43" w:author="artin majdi" w:date="2023-07-13T18:37:00Z">
        <w:r w:rsidR="00217555" w:rsidRPr="003F428E">
          <w:rPr>
            <w:rFonts w:ascii="Fira Code" w:hAnsi="Fira Code" w:cs="Fira Code"/>
            <w:color w:val="000000" w:themeColor="text1"/>
            <w:sz w:val="18"/>
            <w:szCs w:val="18"/>
          </w:rPr>
          <w:delText>} datasets. This unified taxonomical structure</w:delText>
        </w:r>
        <w:r w:rsidR="000C2185" w:rsidRPr="003F428E">
          <w:rPr>
            <w:rFonts w:ascii="Fira Code" w:hAnsi="Fira Code" w:cs="Fira Code"/>
            <w:color w:val="000000" w:themeColor="text1"/>
            <w:sz w:val="18"/>
            <w:szCs w:val="18"/>
          </w:rPr>
          <w:delText xml:space="preserve"> (</w:delText>
        </w:r>
        <w:commentRangeStart w:id="44"/>
        <w:r w:rsidR="000C2185" w:rsidRPr="003F428E">
          <w:rPr>
            <w:rFonts w:ascii="Fira Code" w:hAnsi="Fira Code" w:cs="Fira Code"/>
            <w:color w:val="000000" w:themeColor="text1"/>
            <w:sz w:val="18"/>
            <w:szCs w:val="18"/>
          </w:rPr>
          <w:delText>explained in Section~\ref{subsec:label-taxonomy-and-hierarchy}</w:delText>
        </w:r>
        <w:commentRangeEnd w:id="44"/>
        <w:r w:rsidR="00A67B39" w:rsidRPr="003F428E">
          <w:rPr>
            <w:rStyle w:val="CommentReference"/>
            <w:rFonts w:ascii="Fira Code" w:hAnsi="Fira Code" w:cs="Fira Code"/>
            <w:sz w:val="18"/>
            <w:szCs w:val="18"/>
          </w:rPr>
          <w:commentReference w:id="44"/>
        </w:r>
        <w:r w:rsidR="00217555" w:rsidRPr="003F428E">
          <w:rPr>
            <w:rFonts w:ascii="Fira Code" w:hAnsi="Fira Code" w:cs="Fira Code"/>
            <w:color w:val="000000" w:themeColor="text1"/>
            <w:sz w:val="18"/>
            <w:szCs w:val="18"/>
          </w:rPr>
          <w:delText xml:space="preserve"> is designed</w:delText>
        </w:r>
      </w:del>
      <w:ins w:id="45" w:author="artin majdi" w:date="2023-07-13T18:37:00Z">
        <w:r w:rsidR="00CD57E6" w:rsidRPr="003F428E">
          <w:rPr>
            <w:rFonts w:ascii="Fira Code" w:hAnsi="Fira Code" w:cs="Fira Code"/>
            <w:color w:val="5D5D5F"/>
            <w:sz w:val="18"/>
            <w:szCs w:val="18"/>
          </w:rPr>
          <w:t>}</w:t>
        </w:r>
        <w:r w:rsidR="00CD57E6" w:rsidRPr="003F428E">
          <w:rPr>
            <w:rFonts w:ascii="Fira Code" w:hAnsi="Fira Code" w:cs="Fira Code"/>
            <w:color w:val="626264"/>
            <w:sz w:val="18"/>
            <w:szCs w:val="18"/>
          </w:rPr>
          <w:t>.</w:t>
        </w:r>
      </w:ins>
    </w:p>
    <w:p w14:paraId="549883A7" w14:textId="28BF830B" w:rsidR="001C424A" w:rsidRPr="003F428E" w:rsidRDefault="001C424A" w:rsidP="00EF5465">
      <w:pPr>
        <w:shd w:val="clear" w:color="auto" w:fill="EBEEF5"/>
        <w:spacing w:line="405" w:lineRule="atLeast"/>
        <w:rPr>
          <w:rFonts w:ascii="Fira Code" w:hAnsi="Fira Code" w:cs="Fira Code"/>
          <w:color w:val="626264"/>
          <w:sz w:val="18"/>
          <w:szCs w:val="18"/>
        </w:rPr>
      </w:pPr>
      <w:ins w:id="46" w:author="artin majdi" w:date="2023-07-13T18:37:00Z">
        <w:r w:rsidRPr="003F428E">
          <w:rPr>
            <w:rFonts w:ascii="Fira Code" w:hAnsi="Fira Code" w:cs="Fira Code"/>
            <w:color w:val="5D5D5F"/>
            <w:sz w:val="18"/>
            <w:szCs w:val="18"/>
          </w:rPr>
          <w:t>In order</w:t>
        </w:r>
      </w:ins>
      <w:r w:rsidRPr="003F428E">
        <w:rPr>
          <w:rFonts w:ascii="Fira Code" w:hAnsi="Fira Code" w:cs="Fira Code"/>
          <w:color w:val="5D5D5F"/>
          <w:sz w:val="18"/>
          <w:szCs w:val="18"/>
        </w:rPr>
        <w:t xml:space="preserve"> to </w:t>
      </w:r>
      <w:del w:id="47" w:author="artin majdi" w:date="2023-07-13T18:37:00Z">
        <w:r w:rsidR="00217555" w:rsidRPr="003F428E">
          <w:rPr>
            <w:rFonts w:ascii="Fira Code" w:hAnsi="Fira Code" w:cs="Fira Code"/>
            <w:color w:val="000000" w:themeColor="text1"/>
            <w:sz w:val="18"/>
            <w:szCs w:val="18"/>
          </w:rPr>
          <w:delText>be applied</w:delText>
        </w:r>
      </w:del>
      <w:ins w:id="48" w:author="artin majdi" w:date="2023-07-13T18:37:00Z">
        <w:r w:rsidRPr="003F428E">
          <w:rPr>
            <w:rFonts w:ascii="Fira Code" w:hAnsi="Fira Code" w:cs="Fira Code"/>
            <w:color w:val="5D5D5F"/>
            <w:sz w:val="18"/>
            <w:szCs w:val="18"/>
          </w:rPr>
          <w:t>maintain uniformity, we adopted the renaming scheme introduced by Cohen~\cite{cohen_TorchXRayVision_2022} for the pathology names. Subsequently, the key pathologies were identified and extracted</w:t>
        </w:r>
      </w:ins>
      <w:r w:rsidRPr="003F428E">
        <w:rPr>
          <w:rFonts w:ascii="Fira Code" w:hAnsi="Fira Code" w:cs="Fira Code"/>
          <w:color w:val="5D5D5F"/>
          <w:sz w:val="18"/>
          <w:szCs w:val="18"/>
        </w:rPr>
        <w:t xml:space="preserve"> to </w:t>
      </w:r>
      <w:del w:id="49" w:author="artin majdi" w:date="2023-07-13T18:37:00Z">
        <w:r w:rsidR="00217555" w:rsidRPr="003F428E">
          <w:rPr>
            <w:rFonts w:ascii="Fira Code" w:hAnsi="Fira Code" w:cs="Fira Code"/>
            <w:color w:val="000000" w:themeColor="text1"/>
            <w:sz w:val="18"/>
            <w:szCs w:val="18"/>
          </w:rPr>
          <w:delText>various chest radiography datasets. The developed</w:delText>
        </w:r>
      </w:del>
      <w:ins w:id="50" w:author="artin majdi" w:date="2023-07-13T18:37:00Z">
        <w:r w:rsidRPr="003F428E">
          <w:rPr>
            <w:rFonts w:ascii="Fira Code" w:hAnsi="Fira Code" w:cs="Fira Code"/>
            <w:color w:val="5D5D5F"/>
            <w:sz w:val="18"/>
            <w:szCs w:val="18"/>
          </w:rPr>
          <w:t>build the hierarchical</w:t>
        </w:r>
      </w:ins>
      <w:r w:rsidRPr="003F428E">
        <w:rPr>
          <w:rFonts w:ascii="Fira Code" w:hAnsi="Fira Code" w:cs="Fira Code"/>
          <w:color w:val="5D5D5F"/>
          <w:sz w:val="18"/>
          <w:szCs w:val="18"/>
        </w:rPr>
        <w:t xml:space="preserve"> taxonomy structure </w:t>
      </w:r>
      <w:del w:id="51" w:author="artin majdi" w:date="2023-07-13T18:37:00Z">
        <w:r w:rsidR="00217555" w:rsidRPr="003F428E">
          <w:rPr>
            <w:rFonts w:ascii="Fira Code" w:hAnsi="Fira Code" w:cs="Fira Code"/>
            <w:color w:val="000000" w:themeColor="text1"/>
            <w:sz w:val="18"/>
            <w:szCs w:val="18"/>
          </w:rPr>
          <w:delText>is depicted</w:delText>
        </w:r>
      </w:del>
      <w:ins w:id="52" w:author="artin majdi" w:date="2023-07-13T18:37:00Z">
        <w:r w:rsidRPr="003F428E">
          <w:rPr>
            <w:rFonts w:ascii="Fira Code" w:hAnsi="Fira Code" w:cs="Fira Code"/>
            <w:color w:val="5D5D5F"/>
            <w:sz w:val="18"/>
            <w:szCs w:val="18"/>
          </w:rPr>
          <w:t>illustrated</w:t>
        </w:r>
      </w:ins>
      <w:r w:rsidRPr="003F428E">
        <w:rPr>
          <w:rFonts w:ascii="Fira Code" w:hAnsi="Fira Code" w:cs="Fira Code"/>
          <w:color w:val="5D5D5F"/>
          <w:sz w:val="18"/>
          <w:szCs w:val="18"/>
        </w:rPr>
        <w:t xml:space="preserve"> in Figure~\ref{fig:taxonomy.fig.1.taxonomy_structure}.</w:t>
      </w:r>
    </w:p>
    <w:p w14:paraId="743BF355" w14:textId="7A7CDA6C" w:rsidR="009A3F89" w:rsidRPr="003F428E" w:rsidRDefault="009A3F89" w:rsidP="008A6646">
      <w:pPr>
        <w:shd w:val="clear" w:color="auto" w:fill="EBEEF5"/>
        <w:spacing w:line="405" w:lineRule="atLeast"/>
        <w:rPr>
          <w:ins w:id="53" w:author="artin majdi" w:date="2023-07-13T18:37:00Z"/>
          <w:rFonts w:ascii="Fira Code" w:hAnsi="Fira Code" w:cs="Fira Code"/>
          <w:color w:val="5D5D5F"/>
          <w:sz w:val="18"/>
          <w:szCs w:val="18"/>
        </w:rPr>
      </w:pPr>
      <w:ins w:id="54" w:author="artin majdi" w:date="2023-07-13T18:37:00Z">
        <w:r w:rsidRPr="003F428E">
          <w:rPr>
            <w:rFonts w:ascii="Fira Code" w:hAnsi="Fira Code" w:cs="Fira Code"/>
            <w:color w:val="626264"/>
            <w:sz w:val="18"/>
            <w:szCs w:val="18"/>
          </w:rPr>
          <w:t>%</w:t>
        </w:r>
      </w:ins>
    </w:p>
    <w:p w14:paraId="53859FC1" w14:textId="56130BBF"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\subsection</w:t>
      </w:r>
      <w:ins w:id="55" w:author="artin majdi" w:date="2023-07-13T18:37:00Z">
        <w:r w:rsidRPr="003F428E">
          <w:rPr>
            <w:rFonts w:ascii="Fira Code" w:hAnsi="Fira Code" w:cs="Fira Code"/>
            <w:color w:val="626264"/>
            <w:sz w:val="18"/>
            <w:szCs w:val="18"/>
          </w:rPr>
          <w:t xml:space="preserve"> </w:t>
        </w:r>
      </w:ins>
      <w:r w:rsidRPr="003F428E">
        <w:rPr>
          <w:rFonts w:ascii="Fira Code" w:hAnsi="Fira Code" w:cs="Fira Code"/>
          <w:color w:val="626264"/>
          <w:sz w:val="18"/>
          <w:szCs w:val="18"/>
        </w:rPr>
        <w:t>{Approach 1: Conditional Predicted</w:t>
      </w:r>
      <w:r w:rsidR="00533390" w:rsidRPr="003F428E">
        <w:rPr>
          <w:rFonts w:ascii="Fira Code" w:hAnsi="Fira Code" w:cs="Fira Code"/>
          <w:color w:val="626264"/>
          <w:sz w:val="18"/>
          <w:szCs w:val="18"/>
        </w:rPr>
        <w:t xml:space="preserve"> </w:t>
      </w:r>
      <w:r w:rsidRPr="003F428E">
        <w:rPr>
          <w:rFonts w:ascii="Fira Code" w:hAnsi="Fira Code" w:cs="Fira Code"/>
          <w:color w:val="626264"/>
          <w:sz w:val="18"/>
          <w:szCs w:val="18"/>
        </w:rPr>
        <w:t>Probability}</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subsec:taxonomy.method.approach1</w:t>
      </w:r>
      <w:r w:rsidRPr="003F428E">
        <w:rPr>
          <w:rFonts w:ascii="Fira Code" w:hAnsi="Fira Code" w:cs="Fira Code"/>
          <w:color w:val="5D5D5F"/>
          <w:sz w:val="18"/>
          <w:szCs w:val="18"/>
        </w:rPr>
        <w:t>}</w:t>
      </w:r>
    </w:p>
    <w:p w14:paraId="484E9EA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0B2A64D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Directly updating the predicted probabilities presents potential benefits, including the following:</w:t>
      </w:r>
    </w:p>
    <w:p w14:paraId="746A2CB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2843632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{Simplicity:} Direct modification of predicted probabilities eliminates the need for substantial changes to the loss function, thus facilitating implementation.</w:t>
      </w:r>
    </w:p>
    <w:p w14:paraId="3C4042E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{Faster convergence:} In some cases, direct updates can accelerate convergence due to a more accurate representation of hierarchical relationships, thus reducing the overall training time.</w:t>
      </w:r>
    </w:p>
    <w:p w14:paraId="0853B9C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{Improved performance in specific scenarios:} Depending on the problem and dataset, direct updates may provide superior performance in certain circumstances, especially when incorporating class relationships into the loss function is challenging.</w:t>
      </w:r>
    </w:p>
    <w:p w14:paraId="0F0A54D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{Easier calibration:} Direct modification of predicted probabilities can facilitate calibration of the model output to more closely match the true label distribution.</w:t>
      </w:r>
    </w:p>
    <w:p w14:paraId="1A66992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6D0D173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instance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taking into account the predicted probability of the parent class. We can formalize this by defining a new predicted probability for the </w:t>
      </w:r>
      <w:r w:rsidRPr="003F428E">
        <w:rPr>
          <w:rFonts w:ascii="Fira Code" w:hAnsi="Fira Code" w:cs="Fira Code"/>
          <w:color w:val="53A053"/>
          <w:sz w:val="18"/>
          <w:szCs w:val="18"/>
        </w:rPr>
        <w:t>$</w:t>
      </w:r>
      <w:r w:rsidRPr="003F428E">
        <w:rPr>
          <w:rFonts w:ascii="Fira Code" w:hAnsi="Fira Code" w:cs="Fira Code"/>
          <w:color w:val="00BEC4"/>
          <w:sz w:val="18"/>
          <w:szCs w:val="18"/>
        </w:rPr>
        <w:t>k</w:t>
      </w:r>
      <w:r w:rsidRPr="003F428E">
        <w:rPr>
          <w:rFonts w:ascii="Fira Code" w:hAnsi="Fira Code" w:cs="Fira Code"/>
          <w:color w:val="53A053"/>
          <w:sz w:val="18"/>
          <w:szCs w:val="18"/>
        </w:rPr>
        <w:t>$</w:t>
      </w:r>
      <w:r w:rsidRPr="003F428E">
        <w:rPr>
          <w:rFonts w:ascii="Fira Code" w:hAnsi="Fira Code" w:cs="Fira Code"/>
          <w:color w:val="626264"/>
          <w:sz w:val="18"/>
          <w:szCs w:val="18"/>
        </w:rPr>
        <w:t>-</w:t>
      </w:r>
      <w:proofErr w:type="spellStart"/>
      <w:r w:rsidRPr="003F428E">
        <w:rPr>
          <w:rFonts w:ascii="Fira Code" w:hAnsi="Fira Code" w:cs="Fira Code"/>
          <w:color w:val="626264"/>
          <w:sz w:val="18"/>
          <w:szCs w:val="18"/>
        </w:rPr>
        <w:t>th</w:t>
      </w:r>
      <w:proofErr w:type="spellEnd"/>
      <w:r w:rsidRPr="003F428E">
        <w:rPr>
          <w:rFonts w:ascii="Fira Code" w:hAnsi="Fira Code" w:cs="Fira Code"/>
          <w:color w:val="626264"/>
          <w:sz w:val="18"/>
          <w:szCs w:val="18"/>
        </w:rPr>
        <w:t xml:space="preserve"> class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c_k</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instance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as follows.</w:t>
      </w:r>
    </w:p>
    <w:p w14:paraId="2A41B5B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35E3E6B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\frac{</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\exp</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\left(</w:t>
      </w:r>
      <w:r w:rsidRPr="003F428E">
        <w:rPr>
          <w:rFonts w:ascii="Fira Code" w:hAnsi="Fira Code" w:cs="Fira Code"/>
          <w:color w:val="00BEC4"/>
          <w:sz w:val="18"/>
          <w:szCs w:val="18"/>
        </w:rPr>
        <w:t>-</w:t>
      </w:r>
      <w:r w:rsidRPr="003F428E">
        <w:rPr>
          <w:rFonts w:ascii="Fira Code" w:hAnsi="Fira Code" w:cs="Fira Code"/>
          <w:color w:val="5D5D5F"/>
          <w:sz w:val="18"/>
          <w:szCs w:val="18"/>
        </w:rPr>
        <w:t>\left(</w:t>
      </w:r>
      <w:proofErr w:type="spellStart"/>
      <w:r w:rsidRPr="003F428E">
        <w:rPr>
          <w:rFonts w:ascii="Fira Code" w:hAnsi="Fira Code" w:cs="Fira Code"/>
          <w:color w:val="00BEC4"/>
          <w:sz w:val="18"/>
          <w:szCs w:val="18"/>
        </w:rPr>
        <w:t>q_k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\alpha</w:t>
      </w:r>
      <w:r w:rsidRPr="003F428E">
        <w:rPr>
          <w:rFonts w:ascii="Fira Code" w:hAnsi="Fira Code" w:cs="Fira Code"/>
          <w:color w:val="00BEC4"/>
          <w:sz w:val="18"/>
          <w:szCs w:val="18"/>
        </w:rPr>
        <w:t>_</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k,j</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proofErr w:type="spellStart"/>
      <w:r w:rsidRPr="003F428E">
        <w:rPr>
          <w:rFonts w:ascii="Fira Code" w:hAnsi="Fira Code" w:cs="Fira Code"/>
          <w:color w:val="00BEC4"/>
          <w:sz w:val="18"/>
          <w:szCs w:val="18"/>
        </w:rPr>
        <w:t>q_j</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\right)\right)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
    <w:p w14:paraId="031618A1"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eq:taxonomy.eq.1.pred.approach1</w:t>
      </w:r>
      <w:r w:rsidRPr="003F428E">
        <w:rPr>
          <w:rFonts w:ascii="Fira Code" w:hAnsi="Fira Code" w:cs="Fira Code"/>
          <w:color w:val="5D5D5F"/>
          <w:sz w:val="18"/>
          <w:szCs w:val="18"/>
        </w:rPr>
        <w:t>}</w:t>
      </w:r>
    </w:p>
    <w:p w14:paraId="01BB836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11ADA32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where </w:t>
      </w:r>
      <w:r w:rsidRPr="003F428E">
        <w:rPr>
          <w:rFonts w:ascii="Fira Code" w:hAnsi="Fira Code" w:cs="Fira Code"/>
          <w:color w:val="53A053"/>
          <w:sz w:val="18"/>
          <w:szCs w:val="18"/>
        </w:rPr>
        <w:t>$</w:t>
      </w:r>
      <w:r w:rsidRPr="003F428E">
        <w:rPr>
          <w:rFonts w:ascii="Fira Code" w:hAnsi="Fira Code" w:cs="Fira Code"/>
          <w:color w:val="00BEC4"/>
          <w:sz w:val="18"/>
          <w:szCs w:val="18"/>
        </w:rPr>
        <w:t>j=</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Lambda</w:t>
      </w:r>
      <w:r w:rsidRPr="003F428E">
        <w:rPr>
          <w:rFonts w:ascii="Fira Code" w:hAnsi="Fira Code" w:cs="Fira Code"/>
          <w:color w:val="00BEC4"/>
          <w:sz w:val="18"/>
          <w:szCs w:val="18"/>
        </w:rPr>
        <w:t>_k</w:t>
      </w:r>
      <w:proofErr w:type="spellEnd"/>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the index of the parent class of the </w:t>
      </w:r>
      <w:r w:rsidRPr="003F428E">
        <w:rPr>
          <w:rFonts w:ascii="Fira Code" w:hAnsi="Fira Code" w:cs="Fira Code"/>
          <w:color w:val="53A053"/>
          <w:sz w:val="18"/>
          <w:szCs w:val="18"/>
        </w:rPr>
        <w:t>$</w:t>
      </w:r>
      <w:r w:rsidRPr="003F428E">
        <w:rPr>
          <w:rFonts w:ascii="Fira Code" w:hAnsi="Fira Code" w:cs="Fira Code"/>
          <w:color w:val="00BEC4"/>
          <w:sz w:val="18"/>
          <w:szCs w:val="18"/>
        </w:rPr>
        <w:t>k</w:t>
      </w:r>
      <w:r w:rsidRPr="003F428E">
        <w:rPr>
          <w:rFonts w:ascii="Fira Code" w:hAnsi="Fira Code" w:cs="Fira Code"/>
          <w:color w:val="53A053"/>
          <w:sz w:val="18"/>
          <w:szCs w:val="18"/>
        </w:rPr>
        <w:t>$</w:t>
      </w:r>
      <w:r w:rsidRPr="003F428E">
        <w:rPr>
          <w:rFonts w:ascii="Fira Code" w:hAnsi="Fira Code" w:cs="Fira Code"/>
          <w:color w:val="626264"/>
          <w:sz w:val="18"/>
          <w:szCs w:val="18"/>
        </w:rPr>
        <w:t>-</w:t>
      </w:r>
      <w:proofErr w:type="spellStart"/>
      <w:r w:rsidRPr="003F428E">
        <w:rPr>
          <w:rFonts w:ascii="Fira Code" w:hAnsi="Fira Code" w:cs="Fira Code"/>
          <w:color w:val="626264"/>
          <w:sz w:val="18"/>
          <w:szCs w:val="18"/>
        </w:rPr>
        <w:t>th</w:t>
      </w:r>
      <w:proofErr w:type="spellEnd"/>
      <w:r w:rsidRPr="003F428E">
        <w:rPr>
          <w:rFonts w:ascii="Fira Code" w:hAnsi="Fira Code" w:cs="Fira Code"/>
          <w:color w:val="626264"/>
          <w:sz w:val="18"/>
          <w:szCs w:val="18"/>
        </w:rPr>
        <w:t xml:space="preserve"> class, and </w:t>
      </w:r>
      <w:r w:rsidRPr="003F428E">
        <w:rPr>
          <w:rFonts w:ascii="Fira Code" w:hAnsi="Fira Code" w:cs="Fira Code"/>
          <w:color w:val="53A053"/>
          <w:sz w:val="18"/>
          <w:szCs w:val="18"/>
        </w:rPr>
        <w:t>$</w:t>
      </w:r>
      <w:r w:rsidRPr="003F428E">
        <w:rPr>
          <w:rFonts w:ascii="Fira Code" w:hAnsi="Fira Code" w:cs="Fira Code"/>
          <w:color w:val="5D5D5F"/>
          <w:sz w:val="18"/>
          <w:szCs w:val="18"/>
        </w:rPr>
        <w:t>\alpha</w:t>
      </w:r>
      <w:r w:rsidRPr="003F428E">
        <w:rPr>
          <w:rFonts w:ascii="Fira Code" w:hAnsi="Fira Code" w:cs="Fira Code"/>
          <w:color w:val="00BEC4"/>
          <w:sz w:val="18"/>
          <w:szCs w:val="18"/>
        </w:rPr>
        <w:t>_</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k,j</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the hyperparameter that controls the influence of different parent class logits on child class logits.</w:t>
      </w:r>
    </w:p>
    <w:p w14:paraId="4D58BC4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When </w:t>
      </w:r>
      <w:r w:rsidRPr="003F428E">
        <w:rPr>
          <w:rFonts w:ascii="Fira Code" w:hAnsi="Fira Code" w:cs="Fira Code"/>
          <w:color w:val="53A053"/>
          <w:sz w:val="18"/>
          <w:szCs w:val="18"/>
        </w:rPr>
        <w:t>$</w:t>
      </w:r>
      <w:r w:rsidRPr="003F428E">
        <w:rPr>
          <w:rFonts w:ascii="Fira Code" w:hAnsi="Fira Code" w:cs="Fira Code"/>
          <w:color w:val="5D5D5F"/>
          <w:sz w:val="18"/>
          <w:szCs w:val="18"/>
        </w:rPr>
        <w:t>\alpha</w:t>
      </w:r>
      <w:r w:rsidRPr="003F428E">
        <w:rPr>
          <w:rFonts w:ascii="Fira Code" w:hAnsi="Fira Code" w:cs="Fira Code"/>
          <w:color w:val="00BEC4"/>
          <w:sz w:val="18"/>
          <w:szCs w:val="18"/>
        </w:rPr>
        <w:t>_</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k,j</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FF6D12"/>
          <w:sz w:val="18"/>
          <w:szCs w:val="18"/>
        </w:rPr>
        <w:t>0</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there is no influence from the parent class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c_j</w:t>
      </w:r>
      <w:proofErr w:type="spellEnd"/>
      <w:r w:rsidRPr="003F428E">
        <w:rPr>
          <w:rFonts w:ascii="Fira Code" w:hAnsi="Fira Code" w:cs="Fira Code"/>
          <w:color w:val="53A053"/>
          <w:sz w:val="18"/>
          <w:szCs w:val="18"/>
        </w:rPr>
        <w:t>$</w:t>
      </w:r>
      <w:r w:rsidRPr="003F428E">
        <w:rPr>
          <w:rFonts w:ascii="Fira Code" w:hAnsi="Fira Code" w:cs="Fira Code"/>
          <w:color w:val="626264"/>
          <w:sz w:val="18"/>
          <w:szCs w:val="18"/>
        </w:rPr>
        <w:t xml:space="preserve"> on the child class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c_k</w:t>
      </w:r>
      <w:proofErr w:type="spellEnd"/>
      <w:r w:rsidRPr="003F428E">
        <w:rPr>
          <w:rFonts w:ascii="Fira Code" w:hAnsi="Fira Code" w:cs="Fira Code"/>
          <w:color w:val="53A053"/>
          <w:sz w:val="18"/>
          <w:szCs w:val="18"/>
        </w:rPr>
        <w:t>$</w:t>
      </w:r>
      <w:r w:rsidRPr="003F428E">
        <w:rPr>
          <w:rFonts w:ascii="Fira Code" w:hAnsi="Fira Code" w:cs="Fira Code"/>
          <w:color w:val="626264"/>
          <w:sz w:val="18"/>
          <w:szCs w:val="18"/>
        </w:rPr>
        <w:t>.  By carefully selecting appropriate hyperparameter values, this transfer learning technique can be employed to effectively adjust the predicted probabilities of each class, considering the hierarchical relationship between classes, and potentially improving classification accuracy.</w:t>
      </w:r>
    </w:p>
    <w:p w14:paraId="603B829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\subsubsection</w:t>
      </w:r>
      <w:r w:rsidRPr="003F428E">
        <w:rPr>
          <w:rFonts w:ascii="Fira Code" w:hAnsi="Fira Code" w:cs="Fira Code"/>
          <w:color w:val="5D5D5F"/>
          <w:sz w:val="18"/>
          <w:szCs w:val="18"/>
        </w:rPr>
        <w:t>{</w:t>
      </w:r>
      <w:r w:rsidRPr="003F428E">
        <w:rPr>
          <w:rFonts w:ascii="Fira Code" w:hAnsi="Fira Code" w:cs="Fira Code"/>
          <w:color w:val="626264"/>
          <w:sz w:val="18"/>
          <w:szCs w:val="18"/>
        </w:rPr>
        <w:t>Parameter Selection and Tuning</w:t>
      </w:r>
      <w:r w:rsidRPr="003F428E">
        <w:rPr>
          <w:rFonts w:ascii="Fira Code" w:hAnsi="Fira Code" w:cs="Fira Code"/>
          <w:color w:val="5D5D5F"/>
          <w:sz w:val="18"/>
          <w:szCs w:val="18"/>
        </w:rPr>
        <w:t>}</w:t>
      </w:r>
    </w:p>
    <w:p w14:paraId="660ED01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The selection of appropriate hyperparameters is crucial for the effectiveness of the proposed transfer learning technique. In this study, we employ a systematic approach to tune the hyperparameters </w:t>
      </w:r>
      <w:r w:rsidRPr="003F428E">
        <w:rPr>
          <w:rFonts w:ascii="Fira Code" w:hAnsi="Fira Code" w:cs="Fira Code"/>
          <w:color w:val="53A053"/>
          <w:sz w:val="18"/>
          <w:szCs w:val="18"/>
        </w:rPr>
        <w:t>$</w:t>
      </w:r>
      <w:r w:rsidRPr="003F428E">
        <w:rPr>
          <w:rFonts w:ascii="Fira Code" w:hAnsi="Fira Code" w:cs="Fira Code"/>
          <w:color w:val="5D5D5F"/>
          <w:sz w:val="18"/>
          <w:szCs w:val="18"/>
        </w:rPr>
        <w:t>\alpha</w:t>
      </w:r>
      <w:r w:rsidRPr="003F428E">
        <w:rPr>
          <w:rFonts w:ascii="Fira Code" w:hAnsi="Fira Code" w:cs="Fira Code"/>
          <w:color w:val="00BEC4"/>
          <w:sz w:val="18"/>
          <w:szCs w:val="18"/>
        </w:rPr>
        <w:t>_</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k,j</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which controls the dependency between the predicted probabilities of the child and parent classes. We utilize a grid search method along with cross-validation to determine the optimal values for these hyperparameters. The search space for both hyperparameters is defined based on preliminary experiments and domain knowledge, ensuring a balance between model complexity and predictive performance.</w:t>
      </w:r>
    </w:p>
    <w:p w14:paraId="6151393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\subsection</w:t>
      </w:r>
      <w:r w:rsidRPr="003F428E">
        <w:rPr>
          <w:rFonts w:ascii="Fira Code" w:hAnsi="Fira Code" w:cs="Fira Code"/>
          <w:color w:val="5D5D5F"/>
          <w:sz w:val="18"/>
          <w:szCs w:val="18"/>
        </w:rPr>
        <w:t>{</w:t>
      </w:r>
      <w:r w:rsidRPr="003F428E">
        <w:rPr>
          <w:rFonts w:ascii="Fira Code" w:hAnsi="Fira Code" w:cs="Fira Code"/>
          <w:color w:val="626264"/>
          <w:sz w:val="18"/>
          <w:szCs w:val="18"/>
        </w:rPr>
        <w:t>Approach 2: Conditional Loss</w:t>
      </w:r>
      <w:r w:rsidRPr="003F428E">
        <w:rPr>
          <w:rFonts w:ascii="Fira Code" w:hAnsi="Fira Code" w:cs="Fira Code"/>
          <w:color w:val="5D5D5F"/>
          <w:sz w:val="18"/>
          <w:szCs w:val="18"/>
        </w:rPr>
        <w:t>}</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subsec:taxonomy.method.approach2</w:t>
      </w:r>
      <w:r w:rsidRPr="003F428E">
        <w:rPr>
          <w:rFonts w:ascii="Fira Code" w:hAnsi="Fira Code" w:cs="Fira Code"/>
          <w:color w:val="5D5D5F"/>
          <w:sz w:val="18"/>
          <w:szCs w:val="18"/>
        </w:rPr>
        <w:t>}</w:t>
      </w:r>
    </w:p>
    <w:p w14:paraId="040D352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In a second approach, we propose a similar concept to the approach discussed in Section~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subsec:taxonomy.method.approach1</w:t>
      </w:r>
      <w:r w:rsidRPr="003F428E">
        <w:rPr>
          <w:rFonts w:ascii="Fira Code" w:hAnsi="Fira Code" w:cs="Fira Code"/>
          <w:color w:val="5D5D5F"/>
          <w:sz w:val="18"/>
          <w:szCs w:val="18"/>
        </w:rPr>
        <w:t>}</w:t>
      </w:r>
      <w:r w:rsidRPr="003F428E">
        <w:rPr>
          <w:rFonts w:ascii="Fira Code" w:hAnsi="Fira Code" w:cs="Fira Code"/>
          <w:color w:val="626264"/>
          <w:sz w:val="18"/>
          <w:szCs w:val="18"/>
        </w:rPr>
        <w:t>; however, rather than directly updating the predicted probability of each class, we instead update the loss value of each class based on the loss values of its parent classes. In the previous approach, we directly updated the predicted probability so that it could be applied unsupervised to existing pre-trained models. Although this method is highly useful during inference time, it presents some challenges if we use it during the optimization phase of our classifier model. Among these disadvantages are the following.</w:t>
      </w:r>
    </w:p>
    <w:p w14:paraId="09BBB1F1"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00A62F9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{Inconsistency with the optimization process:} Direct updating of predicted probabilities can misalign with the optimization procedure, which typically minimizes the loss function, potentially resulting in learning inconsistencies.</w:t>
      </w:r>
    </w:p>
    <w:p w14:paraId="027B65F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{Difficulty in fine-tuning:} Direct updates can complicate fine-tuning the method's impact on the model, whereas adjusting the influence of various components is often simpler when updating the loss value through weighting factors or hyperparameters.</w:t>
      </w:r>
    </w:p>
    <w:p w14:paraId="530315C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{Potential overfitting:} Direct modification of predicted probabilities could inadvertently overfit the model to particular hierarchical relationships in the training data, thus hindering generalization to unseen data.</w:t>
      </w:r>
    </w:p>
    <w:p w14:paraId="3867A4A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7B25A4F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The utilization of the loss function approach can prove advantageous in certain scenarios, particularly in the context of multi-label classification tasks that involve hierarchical relationships, as it offers numerous benefits:</w:t>
      </w:r>
    </w:p>
    <w:p w14:paraId="6E35837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6402BD4C" w14:textId="4E31A2D2" w:rsidR="001C424A" w:rsidRPr="003F428E" w:rsidRDefault="00CD57E6" w:rsidP="00EF5465">
      <w:pPr>
        <w:shd w:val="clear" w:color="auto" w:fill="EBEEF5"/>
        <w:spacing w:line="405" w:lineRule="atLeast"/>
        <w:rPr>
          <w:rFonts w:ascii="Fira Code" w:hAnsi="Fira Code" w:cs="Fira Code"/>
          <w:color w:val="626264"/>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{Emphasis on error minimization:} The loss values </w:t>
      </w:r>
      <w:del w:id="56" w:author="artin majdi" w:date="2023-07-13T18:37:00Z">
        <w:r w:rsidR="00217555" w:rsidRPr="003F428E">
          <w:rPr>
            <w:rFonts w:ascii="Fira Code" w:hAnsi="Fira Code" w:cs="Fira Code"/>
            <w:color w:val="000000" w:themeColor="text1"/>
            <w:sz w:val="18"/>
            <w:szCs w:val="18"/>
          </w:rPr>
          <w:delText>represent</w:delText>
        </w:r>
      </w:del>
      <w:ins w:id="57" w:author="artin majdi" w:date="2023-07-13T18:37:00Z">
        <w:r w:rsidR="00331FD3" w:rsidRPr="003F428E">
          <w:rPr>
            <w:rFonts w:ascii="Fira Code" w:hAnsi="Fira Code" w:cs="Fira Code"/>
            <w:color w:val="626264"/>
            <w:sz w:val="18"/>
            <w:szCs w:val="18"/>
          </w:rPr>
          <w:t>quantify</w:t>
        </w:r>
      </w:ins>
      <w:r w:rsidR="00331FD3" w:rsidRPr="003F428E">
        <w:rPr>
          <w:rFonts w:ascii="Fira Code" w:hAnsi="Fira Code" w:cs="Fira Code"/>
          <w:color w:val="626264"/>
          <w:sz w:val="18"/>
          <w:szCs w:val="18"/>
        </w:rPr>
        <w:t xml:space="preserve"> </w:t>
      </w:r>
      <w:r w:rsidRPr="003F428E">
        <w:rPr>
          <w:rFonts w:ascii="Fira Code" w:hAnsi="Fira Code" w:cs="Fira Code"/>
          <w:color w:val="626264"/>
          <w:sz w:val="18"/>
          <w:szCs w:val="18"/>
        </w:rPr>
        <w:t xml:space="preserve">the </w:t>
      </w:r>
      <w:del w:id="58" w:author="artin majdi" w:date="2023-07-13T18:37:00Z">
        <w:r w:rsidR="00217555" w:rsidRPr="003F428E">
          <w:rPr>
            <w:rFonts w:ascii="Fira Code" w:hAnsi="Fira Code" w:cs="Fira Code"/>
            <w:color w:val="000000" w:themeColor="text1"/>
            <w:sz w:val="18"/>
            <w:szCs w:val="18"/>
          </w:rPr>
          <w:delText>difference</w:delText>
        </w:r>
      </w:del>
      <w:ins w:id="59" w:author="artin majdi" w:date="2023-07-13T18:37:00Z">
        <w:r w:rsidR="00331FD3" w:rsidRPr="003F428E">
          <w:rPr>
            <w:rFonts w:ascii="Fira Code" w:hAnsi="Fira Code" w:cs="Fira Code"/>
            <w:color w:val="626264"/>
            <w:sz w:val="18"/>
            <w:szCs w:val="18"/>
          </w:rPr>
          <w:t>divergence</w:t>
        </w:r>
      </w:ins>
      <w:r w:rsidR="00331FD3" w:rsidRPr="003F428E">
        <w:rPr>
          <w:rFonts w:ascii="Fira Code" w:hAnsi="Fira Code" w:cs="Fira Code"/>
          <w:color w:val="626264"/>
          <w:sz w:val="18"/>
          <w:szCs w:val="18"/>
        </w:rPr>
        <w:t xml:space="preserve"> </w:t>
      </w:r>
      <w:r w:rsidRPr="003F428E">
        <w:rPr>
          <w:rFonts w:ascii="Fira Code" w:hAnsi="Fira Code" w:cs="Fira Code"/>
          <w:color w:val="626264"/>
          <w:sz w:val="18"/>
          <w:szCs w:val="18"/>
        </w:rPr>
        <w:t xml:space="preserve">between the predictions made by the model and the actual labels provided as ground truth. </w:t>
      </w:r>
      <w:del w:id="60" w:author="artin majdi" w:date="2023-07-13T18:37:00Z">
        <w:r w:rsidR="00217555" w:rsidRPr="003F428E">
          <w:rPr>
            <w:rFonts w:ascii="Fira Code" w:hAnsi="Fira Code" w:cs="Fira Code"/>
            <w:color w:val="000000" w:themeColor="text1"/>
            <w:sz w:val="18"/>
            <w:szCs w:val="18"/>
          </w:rPr>
          <w:delText>Incorporating</w:delText>
        </w:r>
      </w:del>
      <w:ins w:id="61" w:author="artin majdi" w:date="2023-07-13T18:37:00Z">
        <w:r w:rsidR="00331FD3" w:rsidRPr="003F428E">
          <w:rPr>
            <w:rFonts w:ascii="Fira Code" w:hAnsi="Fira Code" w:cs="Fira Code"/>
            <w:color w:val="626264"/>
            <w:sz w:val="18"/>
            <w:szCs w:val="18"/>
          </w:rPr>
          <w:t>Integrating</w:t>
        </w:r>
      </w:ins>
      <w:r w:rsidR="00331FD3" w:rsidRPr="003F428E">
        <w:rPr>
          <w:rFonts w:ascii="Fira Code" w:hAnsi="Fira Code" w:cs="Fira Code"/>
          <w:color w:val="626264"/>
          <w:sz w:val="18"/>
          <w:szCs w:val="18"/>
        </w:rPr>
        <w:t xml:space="preserve"> </w:t>
      </w:r>
      <w:r w:rsidRPr="003F428E">
        <w:rPr>
          <w:rFonts w:ascii="Fira Code" w:hAnsi="Fira Code" w:cs="Fira Code"/>
          <w:color w:val="626264"/>
          <w:sz w:val="18"/>
          <w:szCs w:val="18"/>
        </w:rPr>
        <w:t xml:space="preserve">parent class loss values into child class loss calculations aims to minimize errors throughout the hierarchy, </w:t>
      </w:r>
      <w:del w:id="62" w:author="artin majdi" w:date="2023-07-13T18:37:00Z">
        <w:r w:rsidR="00217555" w:rsidRPr="003F428E">
          <w:rPr>
            <w:rFonts w:ascii="Fira Code" w:hAnsi="Fira Code" w:cs="Fira Code"/>
            <w:color w:val="000000" w:themeColor="text1"/>
            <w:sz w:val="18"/>
            <w:szCs w:val="18"/>
          </w:rPr>
          <w:delText xml:space="preserve">thereby </w:delText>
        </w:r>
        <w:commentRangeStart w:id="63"/>
        <w:r w:rsidR="00217555" w:rsidRPr="003F428E">
          <w:rPr>
            <w:rFonts w:ascii="Fira Code" w:hAnsi="Fira Code" w:cs="Fira Code"/>
            <w:color w:val="000000" w:themeColor="text1"/>
            <w:sz w:val="18"/>
            <w:szCs w:val="18"/>
          </w:rPr>
          <w:delText>assuring</w:delText>
        </w:r>
        <w:commentRangeEnd w:id="63"/>
        <w:r w:rsidR="007E21AA" w:rsidRPr="003F428E">
          <w:rPr>
            <w:rStyle w:val="CommentReference"/>
            <w:rFonts w:ascii="Fira Code" w:hAnsi="Fira Code" w:cs="Fira Code"/>
            <w:sz w:val="18"/>
            <w:szCs w:val="18"/>
          </w:rPr>
          <w:commentReference w:id="63"/>
        </w:r>
        <w:r w:rsidR="00217555" w:rsidRPr="003F428E">
          <w:rPr>
            <w:rFonts w:ascii="Fira Code" w:hAnsi="Fira Code" w:cs="Fira Code"/>
            <w:color w:val="000000" w:themeColor="text1"/>
            <w:sz w:val="18"/>
            <w:szCs w:val="18"/>
          </w:rPr>
          <w:delText xml:space="preserve"> accurate predictions</w:delText>
        </w:r>
      </w:del>
      <w:ins w:id="64" w:author="artin majdi" w:date="2023-07-13T18:37:00Z">
        <w:r w:rsidR="001C424A" w:rsidRPr="003F428E">
          <w:rPr>
            <w:rFonts w:ascii="Fira Code" w:hAnsi="Fira Code" w:cs="Fira Code"/>
            <w:color w:val="626264"/>
            <w:sz w:val="18"/>
            <w:szCs w:val="18"/>
          </w:rPr>
          <w:t>with the goal of improving prediction accuracy</w:t>
        </w:r>
      </w:ins>
      <w:r w:rsidR="001C424A" w:rsidRPr="003F428E">
        <w:rPr>
          <w:rFonts w:ascii="Fira Code" w:hAnsi="Fira Code" w:cs="Fira Code"/>
          <w:color w:val="626264"/>
          <w:sz w:val="18"/>
          <w:szCs w:val="18"/>
        </w:rPr>
        <w:t xml:space="preserve"> </w:t>
      </w:r>
      <w:r w:rsidRPr="003F428E">
        <w:rPr>
          <w:rFonts w:ascii="Fira Code" w:hAnsi="Fira Code" w:cs="Fira Code"/>
          <w:color w:val="626264"/>
          <w:sz w:val="18"/>
          <w:szCs w:val="18"/>
        </w:rPr>
        <w:t>for both parent and child classes.</w:t>
      </w:r>
    </w:p>
    <w:p w14:paraId="303ED9ED" w14:textId="2ED813EA" w:rsidR="00CD57E6" w:rsidRPr="003F428E" w:rsidRDefault="00CD57E6" w:rsidP="00EF5465">
      <w:pPr>
        <w:shd w:val="clear" w:color="auto" w:fill="EBEEF5"/>
        <w:spacing w:line="405" w:lineRule="atLeast"/>
        <w:rPr>
          <w:rFonts w:ascii="Fira Code" w:hAnsi="Fira Code" w:cs="Fira Code"/>
          <w:color w:val="626264"/>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{Enhanced gradient propagation:} During the training </w:t>
      </w:r>
      <w:ins w:id="65" w:author="artin majdi" w:date="2023-07-13T18:37:00Z">
        <w:r w:rsidR="00331FD3" w:rsidRPr="003F428E">
          <w:rPr>
            <w:rFonts w:ascii="Fira Code" w:hAnsi="Fira Code" w:cs="Fira Code"/>
            <w:color w:val="626264"/>
            <w:sz w:val="18"/>
            <w:szCs w:val="18"/>
          </w:rPr>
          <w:t xml:space="preserve">process </w:t>
        </w:r>
      </w:ins>
      <w:r w:rsidRPr="003F428E">
        <w:rPr>
          <w:rFonts w:ascii="Fira Code" w:hAnsi="Fira Code" w:cs="Fira Code"/>
          <w:color w:val="626264"/>
          <w:sz w:val="18"/>
          <w:szCs w:val="18"/>
        </w:rPr>
        <w:t xml:space="preserve">of deep learning models, the model parameters are updated by backpropagating gradients through layers. Incorporating the loss values of the parent class through the calculation of the loss for the child </w:t>
      </w:r>
      <w:del w:id="66" w:author="artin majdi" w:date="2023-07-13T18:37:00Z">
        <w:r w:rsidR="00217555" w:rsidRPr="003F428E">
          <w:rPr>
            <w:rFonts w:ascii="Fira Code" w:hAnsi="Fira Code" w:cs="Fira Code"/>
            <w:color w:val="000000" w:themeColor="text1"/>
            <w:sz w:val="18"/>
            <w:szCs w:val="18"/>
          </w:rPr>
          <w:delText>class improves</w:delText>
        </w:r>
      </w:del>
      <w:ins w:id="67" w:author="artin majdi" w:date="2023-07-13T18:37:00Z">
        <w:r w:rsidRPr="003F428E">
          <w:rPr>
            <w:rFonts w:ascii="Fira Code" w:hAnsi="Fira Code" w:cs="Fira Code"/>
            <w:color w:val="626264"/>
            <w:sz w:val="18"/>
            <w:szCs w:val="18"/>
          </w:rPr>
          <w:t>class</w:t>
        </w:r>
        <w:r w:rsidR="00331FD3" w:rsidRPr="003F428E">
          <w:rPr>
            <w:rFonts w:ascii="Fira Code" w:hAnsi="Fira Code" w:cs="Fira Code"/>
            <w:color w:val="626264"/>
            <w:sz w:val="18"/>
            <w:szCs w:val="18"/>
          </w:rPr>
          <w:t>es can</w:t>
        </w:r>
        <w:r w:rsidRPr="003F428E">
          <w:rPr>
            <w:rFonts w:ascii="Fira Code" w:hAnsi="Fira Code" w:cs="Fira Code"/>
            <w:color w:val="626264"/>
            <w:sz w:val="18"/>
            <w:szCs w:val="18"/>
          </w:rPr>
          <w:t xml:space="preserve"> improve</w:t>
        </w:r>
      </w:ins>
      <w:r w:rsidRPr="003F428E">
        <w:rPr>
          <w:rFonts w:ascii="Fira Code" w:hAnsi="Fira Code" w:cs="Fira Code"/>
          <w:color w:val="626264"/>
          <w:sz w:val="18"/>
          <w:szCs w:val="18"/>
        </w:rPr>
        <w:t xml:space="preserve"> the </w:t>
      </w:r>
      <w:del w:id="68" w:author="artin majdi" w:date="2023-07-13T18:37:00Z">
        <w:r w:rsidR="00217555" w:rsidRPr="003F428E">
          <w:rPr>
            <w:rFonts w:ascii="Fira Code" w:hAnsi="Fira Code" w:cs="Fira Code"/>
            <w:color w:val="000000" w:themeColor="text1"/>
            <w:sz w:val="18"/>
            <w:szCs w:val="18"/>
          </w:rPr>
          <w:delText xml:space="preserve">connections </w:delText>
        </w:r>
      </w:del>
      <w:ins w:id="69" w:author="artin majdi" w:date="2023-07-13T18:37:00Z">
        <w:r w:rsidR="00331FD3" w:rsidRPr="003F428E">
          <w:rPr>
            <w:rFonts w:ascii="Fira Code" w:hAnsi="Fira Code" w:cs="Fira Code"/>
            <w:color w:val="626264"/>
            <w:sz w:val="18"/>
            <w:szCs w:val="18"/>
          </w:rPr>
          <w:t xml:space="preserve">gradient propagation </w:t>
        </w:r>
      </w:ins>
      <w:r w:rsidRPr="003F428E">
        <w:rPr>
          <w:rFonts w:ascii="Fira Code" w:hAnsi="Fira Code" w:cs="Fira Code"/>
          <w:color w:val="626264"/>
          <w:sz w:val="18"/>
          <w:szCs w:val="18"/>
        </w:rPr>
        <w:t>between the parent and child classes</w:t>
      </w:r>
      <w:del w:id="70" w:author="artin majdi" w:date="2023-07-13T18:37:00Z">
        <w:r w:rsidR="00217555" w:rsidRPr="003F428E">
          <w:rPr>
            <w:rFonts w:ascii="Fira Code" w:hAnsi="Fira Code" w:cs="Fira Code"/>
            <w:color w:val="000000" w:themeColor="text1"/>
            <w:sz w:val="18"/>
            <w:szCs w:val="18"/>
          </w:rPr>
          <w:delText xml:space="preserve"> with respect to the propagation of gradients.</w:delText>
        </w:r>
      </w:del>
      <w:ins w:id="71" w:author="artin majdi" w:date="2023-07-13T18:37:00Z">
        <w:r w:rsidRPr="003F428E">
          <w:rPr>
            <w:rFonts w:ascii="Fira Code" w:hAnsi="Fira Code" w:cs="Fira Code"/>
            <w:color w:val="626264"/>
            <w:sz w:val="18"/>
            <w:szCs w:val="18"/>
          </w:rPr>
          <w:t>.</w:t>
        </w:r>
      </w:ins>
      <w:r w:rsidRPr="003F428E">
        <w:rPr>
          <w:rFonts w:ascii="Fira Code" w:hAnsi="Fira Code" w:cs="Fira Code"/>
          <w:color w:val="626264"/>
          <w:sz w:val="18"/>
          <w:szCs w:val="18"/>
        </w:rPr>
        <w:t xml:space="preserve"> This may lead to more effective </w:t>
      </w:r>
      <w:del w:id="72" w:author="artin majdi" w:date="2023-07-13T18:37:00Z">
        <w:r w:rsidR="00217555" w:rsidRPr="003F428E">
          <w:rPr>
            <w:rFonts w:ascii="Fira Code" w:hAnsi="Fira Code" w:cs="Fira Code"/>
            <w:color w:val="000000" w:themeColor="text1"/>
            <w:sz w:val="18"/>
            <w:szCs w:val="18"/>
          </w:rPr>
          <w:delText>acquisition</w:delText>
        </w:r>
      </w:del>
      <w:ins w:id="73" w:author="artin majdi" w:date="2023-07-13T18:37:00Z">
        <w:r w:rsidR="00331FD3" w:rsidRPr="003F428E">
          <w:rPr>
            <w:rFonts w:ascii="Fira Code" w:hAnsi="Fira Code" w:cs="Fira Code"/>
            <w:color w:val="626264"/>
            <w:sz w:val="18"/>
            <w:szCs w:val="18"/>
          </w:rPr>
          <w:t>learning</w:t>
        </w:r>
      </w:ins>
      <w:r w:rsidR="00331FD3" w:rsidRPr="003F428E">
        <w:rPr>
          <w:rFonts w:ascii="Fira Code" w:hAnsi="Fira Code" w:cs="Fira Code"/>
          <w:color w:val="626264"/>
          <w:sz w:val="18"/>
          <w:szCs w:val="18"/>
        </w:rPr>
        <w:t xml:space="preserve"> </w:t>
      </w:r>
      <w:r w:rsidRPr="003F428E">
        <w:rPr>
          <w:rFonts w:ascii="Fira Code" w:hAnsi="Fira Code" w:cs="Fira Code"/>
          <w:color w:val="626264"/>
          <w:sz w:val="18"/>
          <w:szCs w:val="18"/>
        </w:rPr>
        <w:t xml:space="preserve">of hierarchical associations and </w:t>
      </w:r>
      <w:del w:id="74" w:author="artin majdi" w:date="2023-07-13T18:37:00Z">
        <w:r w:rsidR="00217555" w:rsidRPr="003F428E">
          <w:rPr>
            <w:rFonts w:ascii="Fira Code" w:hAnsi="Fira Code" w:cs="Fira Code"/>
            <w:color w:val="000000" w:themeColor="text1"/>
            <w:sz w:val="18"/>
            <w:szCs w:val="18"/>
          </w:rPr>
          <w:delText>expedited</w:delText>
        </w:r>
      </w:del>
      <w:ins w:id="75" w:author="artin majdi" w:date="2023-07-13T18:37:00Z">
        <w:r w:rsidR="00331FD3" w:rsidRPr="003F428E">
          <w:rPr>
            <w:rFonts w:ascii="Fira Code" w:hAnsi="Fira Code" w:cs="Fira Code"/>
            <w:color w:val="626264"/>
            <w:sz w:val="18"/>
            <w:szCs w:val="18"/>
          </w:rPr>
          <w:t>speed up the training</w:t>
        </w:r>
      </w:ins>
      <w:r w:rsidR="00331FD3" w:rsidRPr="003F428E">
        <w:rPr>
          <w:rFonts w:ascii="Fira Code" w:hAnsi="Fira Code" w:cs="Fira Code"/>
          <w:color w:val="626264"/>
          <w:sz w:val="18"/>
          <w:szCs w:val="18"/>
        </w:rPr>
        <w:t xml:space="preserve"> </w:t>
      </w:r>
      <w:r w:rsidRPr="003F428E">
        <w:rPr>
          <w:rFonts w:ascii="Fira Code" w:hAnsi="Fira Code" w:cs="Fira Code"/>
          <w:color w:val="626264"/>
          <w:sz w:val="18"/>
          <w:szCs w:val="18"/>
        </w:rPr>
        <w:t>convergence</w:t>
      </w:r>
      <w:del w:id="76" w:author="artin majdi" w:date="2023-07-13T18:37:00Z">
        <w:r w:rsidR="00217555" w:rsidRPr="003F428E">
          <w:rPr>
            <w:rFonts w:ascii="Fira Code" w:hAnsi="Fira Code" w:cs="Fira Code"/>
            <w:color w:val="000000" w:themeColor="text1"/>
            <w:sz w:val="18"/>
            <w:szCs w:val="18"/>
          </w:rPr>
          <w:delText xml:space="preserve"> in the course of training</w:delText>
        </w:r>
      </w:del>
      <w:r w:rsidRPr="003F428E">
        <w:rPr>
          <w:rFonts w:ascii="Fira Code" w:hAnsi="Fira Code" w:cs="Fira Code"/>
          <w:color w:val="626264"/>
          <w:sz w:val="18"/>
          <w:szCs w:val="18"/>
        </w:rPr>
        <w:t>.</w:t>
      </w:r>
    </w:p>
    <w:p w14:paraId="763B28D2" w14:textId="5A896A46" w:rsidR="00CD57E6" w:rsidRPr="003F428E" w:rsidRDefault="00CD57E6" w:rsidP="00EF5465">
      <w:pPr>
        <w:shd w:val="clear" w:color="auto" w:fill="EBEEF5"/>
        <w:spacing w:line="405" w:lineRule="atLeast"/>
        <w:rPr>
          <w:rFonts w:ascii="Fira Code" w:hAnsi="Fira Code" w:cs="Fira Code"/>
          <w:color w:val="626264"/>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{Robustness to label noise:} Real-world datasets </w:t>
      </w:r>
      <w:r w:rsidR="00217555" w:rsidRPr="003F428E">
        <w:rPr>
          <w:rFonts w:ascii="Fira Code" w:hAnsi="Fira Code" w:cs="Fira Code"/>
          <w:color w:val="626264"/>
          <w:sz w:val="18"/>
          <w:szCs w:val="18"/>
        </w:rPr>
        <w:t>may</w:t>
      </w:r>
      <w:r w:rsidR="00331FD3" w:rsidRPr="003F428E">
        <w:rPr>
          <w:rFonts w:ascii="Fira Code" w:hAnsi="Fira Code" w:cs="Fira Code"/>
          <w:color w:val="626264"/>
          <w:sz w:val="18"/>
          <w:szCs w:val="18"/>
        </w:rPr>
        <w:t xml:space="preserve"> </w:t>
      </w:r>
      <w:r w:rsidRPr="003F428E">
        <w:rPr>
          <w:rFonts w:ascii="Fira Code" w:hAnsi="Fira Code" w:cs="Fira Code"/>
          <w:color w:val="626264"/>
          <w:sz w:val="18"/>
          <w:szCs w:val="18"/>
        </w:rPr>
        <w:t xml:space="preserve">exhibit inconsistencies or noise in their ground truth labels. The inclusion of loss values from parent classes in the computation of loss values for child classes </w:t>
      </w:r>
      <w:del w:id="77" w:author="artin majdi" w:date="2023-07-13T18:37:00Z">
        <w:r w:rsidR="00217555" w:rsidRPr="003F428E">
          <w:rPr>
            <w:rFonts w:ascii="Fira Code" w:hAnsi="Fira Code" w:cs="Fira Code"/>
            <w:color w:val="000000" w:themeColor="text1"/>
            <w:sz w:val="18"/>
            <w:szCs w:val="18"/>
          </w:rPr>
          <w:delText>enhances</w:delText>
        </w:r>
      </w:del>
      <w:ins w:id="78" w:author="artin majdi" w:date="2023-07-13T18:37:00Z">
        <w:r w:rsidR="00331FD3" w:rsidRPr="003F428E">
          <w:rPr>
            <w:rFonts w:ascii="Fira Code" w:hAnsi="Fira Code" w:cs="Fira Code"/>
            <w:color w:val="626264"/>
            <w:sz w:val="18"/>
            <w:szCs w:val="18"/>
          </w:rPr>
          <w:t xml:space="preserve">can </w:t>
        </w:r>
        <w:r w:rsidRPr="003F428E">
          <w:rPr>
            <w:rFonts w:ascii="Fira Code" w:hAnsi="Fira Code" w:cs="Fira Code"/>
            <w:color w:val="626264"/>
            <w:sz w:val="18"/>
            <w:szCs w:val="18"/>
          </w:rPr>
          <w:t>enhance</w:t>
        </w:r>
      </w:ins>
      <w:r w:rsidRPr="003F428E">
        <w:rPr>
          <w:rFonts w:ascii="Fira Code" w:hAnsi="Fira Code" w:cs="Fira Code"/>
          <w:color w:val="626264"/>
          <w:sz w:val="18"/>
          <w:szCs w:val="18"/>
        </w:rPr>
        <w:t xml:space="preserve"> the consistency of the hierarchy by penalizing deviations from </w:t>
      </w:r>
      <w:del w:id="79" w:author="artin majdi" w:date="2023-07-13T18:37:00Z">
        <w:r w:rsidR="00217555" w:rsidRPr="003F428E">
          <w:rPr>
            <w:rFonts w:ascii="Fira Code" w:hAnsi="Fira Code" w:cs="Fira Code"/>
            <w:color w:val="000000" w:themeColor="text1"/>
            <w:sz w:val="18"/>
            <w:szCs w:val="18"/>
          </w:rPr>
          <w:delText>anticipated</w:delText>
        </w:r>
      </w:del>
      <w:ins w:id="80" w:author="artin majdi" w:date="2023-07-13T18:37:00Z">
        <w:r w:rsidR="00331FD3" w:rsidRPr="003F428E">
          <w:rPr>
            <w:rFonts w:ascii="Fira Code" w:hAnsi="Fira Code" w:cs="Fira Code"/>
            <w:color w:val="626264"/>
            <w:sz w:val="18"/>
            <w:szCs w:val="18"/>
          </w:rPr>
          <w:t>expected</w:t>
        </w:r>
      </w:ins>
      <w:r w:rsidR="00331FD3" w:rsidRPr="003F428E">
        <w:rPr>
          <w:rFonts w:ascii="Fira Code" w:hAnsi="Fira Code" w:cs="Fira Code"/>
          <w:color w:val="626264"/>
          <w:sz w:val="18"/>
          <w:szCs w:val="18"/>
        </w:rPr>
        <w:t xml:space="preserve"> </w:t>
      </w:r>
      <w:r w:rsidRPr="003F428E">
        <w:rPr>
          <w:rFonts w:ascii="Fira Code" w:hAnsi="Fira Code" w:cs="Fira Code"/>
          <w:color w:val="626264"/>
          <w:sz w:val="18"/>
          <w:szCs w:val="18"/>
        </w:rPr>
        <w:t xml:space="preserve">parent-child </w:t>
      </w:r>
      <w:r w:rsidR="00217555" w:rsidRPr="003F428E">
        <w:rPr>
          <w:rFonts w:ascii="Fira Code" w:hAnsi="Fira Code" w:cs="Fira Code"/>
          <w:color w:val="626264"/>
          <w:sz w:val="18"/>
          <w:szCs w:val="18"/>
        </w:rPr>
        <w:t>associations.</w:t>
      </w:r>
      <w:r w:rsidRPr="003F428E">
        <w:rPr>
          <w:rFonts w:ascii="Fira Code" w:hAnsi="Fira Code" w:cs="Fira Code"/>
          <w:color w:val="626264"/>
          <w:sz w:val="18"/>
          <w:szCs w:val="18"/>
        </w:rPr>
        <w:t xml:space="preserve"> This approach </w:t>
      </w:r>
      <w:del w:id="81" w:author="artin majdi" w:date="2023-07-13T18:37:00Z">
        <w:r w:rsidR="00217555" w:rsidRPr="003F428E">
          <w:rPr>
            <w:rFonts w:ascii="Fira Code" w:hAnsi="Fira Code" w:cs="Fira Code"/>
            <w:color w:val="000000" w:themeColor="text1"/>
            <w:sz w:val="18"/>
            <w:szCs w:val="18"/>
          </w:rPr>
          <w:delText>improves</w:delText>
        </w:r>
      </w:del>
      <w:ins w:id="82" w:author="artin majdi" w:date="2023-07-13T18:37:00Z">
        <w:r w:rsidR="00331FD3" w:rsidRPr="003F428E">
          <w:rPr>
            <w:rFonts w:ascii="Fira Code" w:hAnsi="Fira Code" w:cs="Fira Code"/>
            <w:color w:val="626264"/>
            <w:sz w:val="18"/>
            <w:szCs w:val="18"/>
          </w:rPr>
          <w:t xml:space="preserve">can </w:t>
        </w:r>
        <w:r w:rsidR="00D34746" w:rsidRPr="003F428E">
          <w:rPr>
            <w:rFonts w:ascii="Fira Code" w:hAnsi="Fira Code" w:cs="Fira Code"/>
            <w:color w:val="626264"/>
            <w:sz w:val="18"/>
            <w:szCs w:val="18"/>
          </w:rPr>
          <w:t xml:space="preserve">result in </w:t>
        </w:r>
        <w:r w:rsidRPr="003F428E">
          <w:rPr>
            <w:rFonts w:ascii="Fira Code" w:hAnsi="Fira Code" w:cs="Fira Code"/>
            <w:color w:val="626264"/>
            <w:sz w:val="18"/>
            <w:szCs w:val="18"/>
          </w:rPr>
          <w:t>improve</w:t>
        </w:r>
        <w:r w:rsidR="00D34746" w:rsidRPr="003F428E">
          <w:rPr>
            <w:rFonts w:ascii="Fira Code" w:hAnsi="Fira Code" w:cs="Fira Code"/>
            <w:color w:val="626264"/>
            <w:sz w:val="18"/>
            <w:szCs w:val="18"/>
          </w:rPr>
          <w:t>ment in</w:t>
        </w:r>
      </w:ins>
      <w:r w:rsidRPr="003F428E">
        <w:rPr>
          <w:rFonts w:ascii="Fira Code" w:hAnsi="Fira Code" w:cs="Fira Code"/>
          <w:color w:val="626264"/>
          <w:sz w:val="18"/>
          <w:szCs w:val="18"/>
        </w:rPr>
        <w:t xml:space="preserve"> the model's resilience to </w:t>
      </w:r>
      <w:del w:id="83" w:author="artin majdi" w:date="2023-07-13T18:37:00Z">
        <w:r w:rsidR="00217555" w:rsidRPr="003F428E">
          <w:rPr>
            <w:rFonts w:ascii="Fira Code" w:hAnsi="Fira Code" w:cs="Fira Code"/>
            <w:color w:val="000000" w:themeColor="text1"/>
            <w:sz w:val="18"/>
            <w:szCs w:val="18"/>
          </w:rPr>
          <w:delText>possible</w:delText>
        </w:r>
      </w:del>
      <w:ins w:id="84" w:author="artin majdi" w:date="2023-07-13T18:37:00Z">
        <w:r w:rsidR="00331FD3" w:rsidRPr="003F428E">
          <w:rPr>
            <w:rFonts w:ascii="Fira Code" w:hAnsi="Fira Code" w:cs="Fira Code"/>
            <w:color w:val="626264"/>
            <w:sz w:val="18"/>
            <w:szCs w:val="18"/>
          </w:rPr>
          <w:t>potential</w:t>
        </w:r>
      </w:ins>
      <w:r w:rsidR="00331FD3" w:rsidRPr="003F428E">
        <w:rPr>
          <w:rFonts w:ascii="Fira Code" w:hAnsi="Fira Code" w:cs="Fira Code"/>
          <w:color w:val="626264"/>
          <w:sz w:val="18"/>
          <w:szCs w:val="18"/>
        </w:rPr>
        <w:t xml:space="preserve"> </w:t>
      </w:r>
      <w:r w:rsidRPr="003F428E">
        <w:rPr>
          <w:rFonts w:ascii="Fira Code" w:hAnsi="Fira Code" w:cs="Fira Code"/>
          <w:color w:val="626264"/>
          <w:sz w:val="18"/>
          <w:szCs w:val="18"/>
        </w:rPr>
        <w:t>label inaccuracies in the dataset.</w:t>
      </w:r>
    </w:p>
    <w:p w14:paraId="0232F095" w14:textId="75132263" w:rsidR="00864A95"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{Improved interpretability:} </w:t>
      </w:r>
      <w:del w:id="85" w:author="artin majdi" w:date="2023-07-13T18:37:00Z">
        <w:r w:rsidR="00217555" w:rsidRPr="003F428E">
          <w:rPr>
            <w:rFonts w:ascii="Fira Code" w:hAnsi="Fira Code" w:cs="Fira Code"/>
            <w:color w:val="000000" w:themeColor="text1"/>
            <w:sz w:val="18"/>
            <w:szCs w:val="18"/>
          </w:rPr>
          <w:delText>Employing</w:delText>
        </w:r>
      </w:del>
      <w:ins w:id="86" w:author="artin majdi" w:date="2023-07-13T18:37:00Z">
        <w:r w:rsidR="00864A95" w:rsidRPr="003F428E">
          <w:rPr>
            <w:rFonts w:ascii="Fira Code" w:hAnsi="Fira Code" w:cs="Fira Code"/>
            <w:color w:val="626264"/>
            <w:sz w:val="18"/>
            <w:szCs w:val="18"/>
          </w:rPr>
          <w:t>The use of</w:t>
        </w:r>
      </w:ins>
      <w:r w:rsidR="00864A95" w:rsidRPr="003F428E">
        <w:rPr>
          <w:rFonts w:ascii="Fira Code" w:hAnsi="Fira Code" w:cs="Fira Code"/>
          <w:color w:val="626264"/>
          <w:sz w:val="18"/>
          <w:szCs w:val="18"/>
        </w:rPr>
        <w:t xml:space="preserve"> </w:t>
      </w:r>
      <w:r w:rsidRPr="003F428E">
        <w:rPr>
          <w:rFonts w:ascii="Fira Code" w:hAnsi="Fira Code" w:cs="Fira Code"/>
          <w:color w:val="626264"/>
          <w:sz w:val="18"/>
          <w:szCs w:val="18"/>
        </w:rPr>
        <w:t xml:space="preserve">loss values </w:t>
      </w:r>
      <w:del w:id="87" w:author="artin majdi" w:date="2023-07-13T18:37:00Z">
        <w:r w:rsidR="00217555" w:rsidRPr="003F428E">
          <w:rPr>
            <w:rFonts w:ascii="Fira Code" w:hAnsi="Fira Code" w:cs="Fira Code"/>
            <w:color w:val="000000" w:themeColor="text1"/>
            <w:sz w:val="18"/>
            <w:szCs w:val="18"/>
          </w:rPr>
          <w:delText>instead of</w:delText>
        </w:r>
      </w:del>
      <w:ins w:id="88" w:author="artin majdi" w:date="2023-07-13T18:37:00Z">
        <w:r w:rsidR="00864A95" w:rsidRPr="003F428E">
          <w:rPr>
            <w:rFonts w:ascii="Fira Code" w:hAnsi="Fira Code" w:cs="Fira Code"/>
            <w:color w:val="626264"/>
            <w:sz w:val="18"/>
            <w:szCs w:val="18"/>
          </w:rPr>
          <w:t>rather than</w:t>
        </w:r>
      </w:ins>
      <w:r w:rsidRPr="003F428E">
        <w:rPr>
          <w:rFonts w:ascii="Fira Code" w:hAnsi="Fira Code" w:cs="Fira Code"/>
          <w:color w:val="626264"/>
          <w:sz w:val="18"/>
          <w:szCs w:val="18"/>
        </w:rPr>
        <w:t xml:space="preserve"> predicted probabilities </w:t>
      </w:r>
      <w:del w:id="89" w:author="artin majdi" w:date="2023-07-13T18:37:00Z">
        <w:r w:rsidR="00217555" w:rsidRPr="003F428E">
          <w:rPr>
            <w:rFonts w:ascii="Fira Code" w:hAnsi="Fira Code" w:cs="Fira Code"/>
            <w:color w:val="000000" w:themeColor="text1"/>
            <w:sz w:val="18"/>
            <w:szCs w:val="18"/>
          </w:rPr>
          <w:delText>facilitates</w:delText>
        </w:r>
      </w:del>
      <w:ins w:id="90" w:author="artin majdi" w:date="2023-07-13T18:37:00Z">
        <w:r w:rsidR="00864A95" w:rsidRPr="003F428E">
          <w:rPr>
            <w:rFonts w:ascii="Fira Code" w:hAnsi="Fira Code" w:cs="Fira Code"/>
            <w:color w:val="626264"/>
            <w:sz w:val="18"/>
            <w:szCs w:val="18"/>
          </w:rPr>
          <w:t>enables</w:t>
        </w:r>
      </w:ins>
      <w:r w:rsidR="00864A95" w:rsidRPr="003F428E">
        <w:rPr>
          <w:rFonts w:ascii="Fira Code" w:hAnsi="Fira Code" w:cs="Fira Code"/>
          <w:color w:val="626264"/>
          <w:sz w:val="18"/>
          <w:szCs w:val="18"/>
        </w:rPr>
        <w:t xml:space="preserve"> </w:t>
      </w:r>
      <w:r w:rsidRPr="003F428E">
        <w:rPr>
          <w:rFonts w:ascii="Fira Code" w:hAnsi="Fira Code" w:cs="Fira Code"/>
          <w:color w:val="626264"/>
          <w:sz w:val="18"/>
          <w:szCs w:val="18"/>
        </w:rPr>
        <w:t xml:space="preserve">a more straightforward </w:t>
      </w:r>
      <w:del w:id="91" w:author="artin majdi" w:date="2023-07-13T18:37:00Z">
        <w:r w:rsidR="00217555" w:rsidRPr="003F428E">
          <w:rPr>
            <w:rFonts w:ascii="Fira Code" w:hAnsi="Fira Code" w:cs="Fira Code"/>
            <w:color w:val="000000" w:themeColor="text1"/>
            <w:sz w:val="18"/>
            <w:szCs w:val="18"/>
          </w:rPr>
          <w:delText>comprehension</w:delText>
        </w:r>
      </w:del>
      <w:ins w:id="92" w:author="artin majdi" w:date="2023-07-13T18:37:00Z">
        <w:r w:rsidR="00864A95" w:rsidRPr="003F428E">
          <w:rPr>
            <w:rFonts w:ascii="Fira Code" w:hAnsi="Fira Code" w:cs="Fira Code"/>
            <w:color w:val="626264"/>
            <w:sz w:val="18"/>
            <w:szCs w:val="18"/>
          </w:rPr>
          <w:t>understanding</w:t>
        </w:r>
      </w:ins>
      <w:r w:rsidR="00864A95" w:rsidRPr="003F428E">
        <w:rPr>
          <w:rFonts w:ascii="Fira Code" w:hAnsi="Fira Code" w:cs="Fira Code"/>
          <w:color w:val="626264"/>
          <w:sz w:val="18"/>
          <w:szCs w:val="18"/>
        </w:rPr>
        <w:t xml:space="preserve"> </w:t>
      </w:r>
      <w:r w:rsidRPr="003F428E">
        <w:rPr>
          <w:rFonts w:ascii="Fira Code" w:hAnsi="Fira Code" w:cs="Fira Code"/>
          <w:color w:val="626264"/>
          <w:sz w:val="18"/>
          <w:szCs w:val="18"/>
        </w:rPr>
        <w:t xml:space="preserve">of the model's ability to capture hierarchical </w:t>
      </w:r>
      <w:del w:id="93" w:author="artin majdi" w:date="2023-07-13T18:37:00Z">
        <w:r w:rsidR="00217555" w:rsidRPr="003F428E">
          <w:rPr>
            <w:rFonts w:ascii="Fira Code" w:hAnsi="Fira Code" w:cs="Fira Code"/>
            <w:color w:val="000000" w:themeColor="text1"/>
            <w:sz w:val="18"/>
            <w:szCs w:val="18"/>
          </w:rPr>
          <w:delText>interrelationships</w:delText>
        </w:r>
      </w:del>
      <w:ins w:id="94" w:author="artin majdi" w:date="2023-07-13T18:37:00Z">
        <w:r w:rsidRPr="003F428E">
          <w:rPr>
            <w:rFonts w:ascii="Fira Code" w:hAnsi="Fira Code" w:cs="Fira Code"/>
            <w:color w:val="626264"/>
            <w:sz w:val="18"/>
            <w:szCs w:val="18"/>
          </w:rPr>
          <w:t>relationships</w:t>
        </w:r>
      </w:ins>
      <w:r w:rsidRPr="003F428E">
        <w:rPr>
          <w:rFonts w:ascii="Fira Code" w:hAnsi="Fira Code" w:cs="Fira Code"/>
          <w:color w:val="626264"/>
          <w:sz w:val="18"/>
          <w:szCs w:val="18"/>
        </w:rPr>
        <w:t xml:space="preserve"> among classes. </w:t>
      </w:r>
      <w:del w:id="95" w:author="artin majdi" w:date="2023-07-13T18:37:00Z">
        <w:r w:rsidR="00217555" w:rsidRPr="003F428E">
          <w:rPr>
            <w:rFonts w:ascii="Fira Code" w:hAnsi="Fira Code" w:cs="Fira Code"/>
            <w:color w:val="000000" w:themeColor="text1"/>
            <w:sz w:val="18"/>
            <w:szCs w:val="18"/>
          </w:rPr>
          <w:delText xml:space="preserve">The impact of </w:delText>
        </w:r>
      </w:del>
      <w:ins w:id="96" w:author="artin majdi" w:date="2023-07-13T18:37:00Z">
        <w:r w:rsidR="00864A95" w:rsidRPr="003F428E">
          <w:rPr>
            <w:rFonts w:ascii="Fira Code" w:hAnsi="Fira Code" w:cs="Fira Code"/>
            <w:color w:val="626264"/>
            <w:sz w:val="18"/>
            <w:szCs w:val="18"/>
          </w:rPr>
          <w:t xml:space="preserve">When parent classes have </w:t>
        </w:r>
      </w:ins>
      <w:r w:rsidR="00864A95" w:rsidRPr="003F428E">
        <w:rPr>
          <w:rFonts w:ascii="Fira Code" w:hAnsi="Fira Code" w:cs="Fira Code"/>
          <w:color w:val="626264"/>
          <w:sz w:val="18"/>
          <w:szCs w:val="18"/>
        </w:rPr>
        <w:t>high loss values</w:t>
      </w:r>
      <w:del w:id="97" w:author="artin majdi" w:date="2023-07-13T18:37:00Z">
        <w:r w:rsidR="00217555" w:rsidRPr="003F428E">
          <w:rPr>
            <w:rFonts w:ascii="Fira Code" w:hAnsi="Fira Code" w:cs="Fira Code"/>
            <w:color w:val="000000" w:themeColor="text1"/>
            <w:sz w:val="18"/>
            <w:szCs w:val="18"/>
          </w:rPr>
          <w:delText xml:space="preserve"> on parent classes is </w:delText>
        </w:r>
        <w:commentRangeStart w:id="98"/>
        <w:r w:rsidR="00217555" w:rsidRPr="003F428E">
          <w:rPr>
            <w:rFonts w:ascii="Fira Code" w:hAnsi="Fira Code" w:cs="Fira Code"/>
            <w:color w:val="000000" w:themeColor="text1"/>
            <w:sz w:val="18"/>
            <w:szCs w:val="18"/>
          </w:rPr>
          <w:delText>more pronounced</w:delText>
        </w:r>
        <w:commentRangeEnd w:id="98"/>
        <w:r w:rsidR="007E21AA" w:rsidRPr="003F428E">
          <w:rPr>
            <w:rStyle w:val="CommentReference"/>
            <w:rFonts w:ascii="Fira Code" w:hAnsi="Fira Code" w:cs="Fira Code"/>
            <w:sz w:val="18"/>
            <w:szCs w:val="18"/>
          </w:rPr>
          <w:commentReference w:id="98"/>
        </w:r>
        <w:r w:rsidR="00217555" w:rsidRPr="003F428E">
          <w:rPr>
            <w:rFonts w:ascii="Fira Code" w:hAnsi="Fira Code" w:cs="Fira Code"/>
            <w:color w:val="000000" w:themeColor="text1"/>
            <w:sz w:val="18"/>
            <w:szCs w:val="18"/>
          </w:rPr>
          <w:delText xml:space="preserve"> on the </w:delText>
        </w:r>
      </w:del>
      <w:ins w:id="99" w:author="artin majdi" w:date="2023-07-13T18:37:00Z">
        <w:r w:rsidR="00864A95" w:rsidRPr="003F428E">
          <w:rPr>
            <w:rFonts w:ascii="Fira Code" w:hAnsi="Fira Code" w:cs="Fira Code"/>
            <w:color w:val="626264"/>
            <w:sz w:val="18"/>
            <w:szCs w:val="18"/>
          </w:rPr>
          <w:t xml:space="preserve">, these </w:t>
        </w:r>
      </w:ins>
      <w:r w:rsidR="00864A95" w:rsidRPr="003F428E">
        <w:rPr>
          <w:rFonts w:ascii="Fira Code" w:hAnsi="Fira Code" w:cs="Fira Code"/>
          <w:color w:val="626264"/>
          <w:sz w:val="18"/>
          <w:szCs w:val="18"/>
        </w:rPr>
        <w:t xml:space="preserve">losses </w:t>
      </w:r>
      <w:del w:id="100" w:author="artin majdi" w:date="2023-07-13T18:37:00Z">
        <w:r w:rsidR="00217555" w:rsidRPr="003F428E">
          <w:rPr>
            <w:rFonts w:ascii="Fira Code" w:hAnsi="Fira Code" w:cs="Fira Code"/>
            <w:color w:val="000000" w:themeColor="text1"/>
            <w:sz w:val="18"/>
            <w:szCs w:val="18"/>
          </w:rPr>
          <w:delText>of</w:delText>
        </w:r>
      </w:del>
      <w:ins w:id="101" w:author="artin majdi" w:date="2023-07-13T18:37:00Z">
        <w:r w:rsidR="00864A95" w:rsidRPr="003F428E">
          <w:rPr>
            <w:rFonts w:ascii="Fira Code" w:hAnsi="Fira Code" w:cs="Fira Code"/>
            <w:color w:val="626264"/>
            <w:sz w:val="18"/>
            <w:szCs w:val="18"/>
          </w:rPr>
          <w:t>influence</w:t>
        </w:r>
      </w:ins>
      <w:r w:rsidR="00864A95" w:rsidRPr="003F428E">
        <w:rPr>
          <w:rFonts w:ascii="Fira Code" w:hAnsi="Fira Code" w:cs="Fira Code"/>
          <w:color w:val="626264"/>
          <w:sz w:val="18"/>
          <w:szCs w:val="18"/>
        </w:rPr>
        <w:t xml:space="preserve"> their corresponding child </w:t>
      </w:r>
      <w:del w:id="102" w:author="artin majdi" w:date="2023-07-13T18:37:00Z">
        <w:r w:rsidR="00217555" w:rsidRPr="003F428E">
          <w:rPr>
            <w:rFonts w:ascii="Fira Code" w:hAnsi="Fira Code" w:cs="Fira Code"/>
            <w:color w:val="000000" w:themeColor="text1"/>
            <w:sz w:val="18"/>
            <w:szCs w:val="18"/>
          </w:rPr>
          <w:delText>classes, indicating</w:delText>
        </w:r>
      </w:del>
      <w:ins w:id="103" w:author="artin majdi" w:date="2023-07-13T18:37:00Z">
        <w:r w:rsidR="00864A95" w:rsidRPr="003F428E">
          <w:rPr>
            <w:rFonts w:ascii="Fira Code" w:hAnsi="Fira Code" w:cs="Fira Code"/>
            <w:color w:val="626264"/>
            <w:sz w:val="18"/>
            <w:szCs w:val="18"/>
          </w:rPr>
          <w:t>classes' losses, underscoring the importance of improving</w:t>
        </w:r>
      </w:ins>
      <w:r w:rsidR="00864A95" w:rsidRPr="003F428E">
        <w:rPr>
          <w:rFonts w:ascii="Fira Code" w:hAnsi="Fira Code" w:cs="Fira Code"/>
          <w:color w:val="626264"/>
          <w:sz w:val="18"/>
          <w:szCs w:val="18"/>
        </w:rPr>
        <w:t xml:space="preserve"> the </w:t>
      </w:r>
      <w:commentRangeStart w:id="104"/>
      <w:del w:id="105" w:author="artin majdi" w:date="2023-07-13T18:37:00Z">
        <w:r w:rsidR="00217555" w:rsidRPr="003F428E">
          <w:rPr>
            <w:rFonts w:ascii="Fira Code" w:hAnsi="Fira Code" w:cs="Fira Code"/>
            <w:color w:val="000000" w:themeColor="text1"/>
            <w:sz w:val="18"/>
            <w:szCs w:val="18"/>
          </w:rPr>
          <w:delText>necessity to improve specific areas</w:delText>
        </w:r>
        <w:commentRangeEnd w:id="104"/>
        <w:r w:rsidR="007E21AA" w:rsidRPr="003F428E">
          <w:rPr>
            <w:rStyle w:val="CommentReference"/>
            <w:rFonts w:ascii="Fira Code" w:hAnsi="Fira Code" w:cs="Fira Code"/>
            <w:sz w:val="18"/>
            <w:szCs w:val="18"/>
          </w:rPr>
          <w:commentReference w:id="104"/>
        </w:r>
      </w:del>
      <w:ins w:id="106" w:author="artin majdi" w:date="2023-07-13T18:37:00Z">
        <w:r w:rsidR="00864A95" w:rsidRPr="003F428E">
          <w:rPr>
            <w:rFonts w:ascii="Fira Code" w:hAnsi="Fira Code" w:cs="Fira Code"/>
            <w:color w:val="626264"/>
            <w:sz w:val="18"/>
            <w:szCs w:val="18"/>
          </w:rPr>
          <w:t>underlying model architecture and parameters</w:t>
        </w:r>
      </w:ins>
      <w:r w:rsidR="00864A95" w:rsidRPr="003F428E">
        <w:rPr>
          <w:rFonts w:ascii="Fira Code" w:hAnsi="Fira Code" w:cs="Fira Code"/>
          <w:color w:val="626264"/>
          <w:sz w:val="18"/>
          <w:szCs w:val="18"/>
        </w:rPr>
        <w:t xml:space="preserve"> to better </w:t>
      </w:r>
      <w:del w:id="107" w:author="artin majdi" w:date="2023-07-13T18:37:00Z">
        <w:r w:rsidR="00217555" w:rsidRPr="003F428E">
          <w:rPr>
            <w:rFonts w:ascii="Fira Code" w:hAnsi="Fira Code" w:cs="Fira Code"/>
            <w:color w:val="000000" w:themeColor="text1"/>
            <w:sz w:val="18"/>
            <w:szCs w:val="18"/>
          </w:rPr>
          <w:delText>reflect</w:delText>
        </w:r>
      </w:del>
      <w:ins w:id="108" w:author="artin majdi" w:date="2023-07-13T18:37:00Z">
        <w:r w:rsidR="00864A95" w:rsidRPr="003F428E">
          <w:rPr>
            <w:rFonts w:ascii="Fira Code" w:hAnsi="Fira Code" w:cs="Fira Code"/>
            <w:color w:val="626264"/>
            <w:sz w:val="18"/>
            <w:szCs w:val="18"/>
          </w:rPr>
          <w:t>present</w:t>
        </w:r>
      </w:ins>
      <w:r w:rsidR="00864A95" w:rsidRPr="003F428E">
        <w:rPr>
          <w:rFonts w:ascii="Fira Code" w:hAnsi="Fira Code" w:cs="Fira Code"/>
          <w:color w:val="626264"/>
          <w:sz w:val="18"/>
          <w:szCs w:val="18"/>
        </w:rPr>
        <w:t xml:space="preserve"> these </w:t>
      </w:r>
      <w:ins w:id="109" w:author="artin majdi" w:date="2023-07-13T18:37:00Z">
        <w:r w:rsidR="00864A95" w:rsidRPr="003F428E">
          <w:rPr>
            <w:rFonts w:ascii="Fira Code" w:hAnsi="Fira Code" w:cs="Fira Code"/>
            <w:color w:val="626264"/>
            <w:sz w:val="18"/>
            <w:szCs w:val="18"/>
          </w:rPr>
          <w:t xml:space="preserve">hierarchical </w:t>
        </w:r>
      </w:ins>
      <w:r w:rsidR="00864A95" w:rsidRPr="003F428E">
        <w:rPr>
          <w:rFonts w:ascii="Fira Code" w:hAnsi="Fira Code" w:cs="Fira Code"/>
          <w:color w:val="626264"/>
          <w:sz w:val="18"/>
          <w:szCs w:val="18"/>
        </w:rPr>
        <w:t>associations.</w:t>
      </w:r>
    </w:p>
    <w:p w14:paraId="68D8E42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63B54EC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\subsubsection</w:t>
      </w:r>
      <w:r w:rsidRPr="003F428E">
        <w:rPr>
          <w:rFonts w:ascii="Fira Code" w:hAnsi="Fira Code" w:cs="Fira Code"/>
          <w:color w:val="5D5D5F"/>
          <w:sz w:val="18"/>
          <w:szCs w:val="18"/>
        </w:rPr>
        <w:t>{</w:t>
      </w:r>
      <w:r w:rsidRPr="003F428E">
        <w:rPr>
          <w:rFonts w:ascii="Fira Code" w:hAnsi="Fira Code" w:cs="Fira Code"/>
          <w:color w:val="626264"/>
          <w:sz w:val="18"/>
          <w:szCs w:val="18"/>
        </w:rPr>
        <w:t>Formulation of the Proposed Technique</w:t>
      </w:r>
      <w:r w:rsidRPr="003F428E">
        <w:rPr>
          <w:rFonts w:ascii="Fira Code" w:hAnsi="Fira Code" w:cs="Fira Code"/>
          <w:color w:val="5D5D5F"/>
          <w:sz w:val="18"/>
          <w:szCs w:val="18"/>
        </w:rPr>
        <w:t>}</w:t>
      </w:r>
    </w:p>
    <w:p w14:paraId="3D9C4BB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For example, in the case of cross-entropy loss, we have</w:t>
      </w:r>
    </w:p>
    <w:p w14:paraId="3011650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265D8434" w14:textId="7A1B2D2B"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proofErr w:type="spellStart"/>
      <w:r w:rsidRPr="003F428E">
        <w:rPr>
          <w:rFonts w:ascii="Fira Code" w:hAnsi="Fira Code" w:cs="Fira Code"/>
          <w:color w:val="00BEC4"/>
          <w:sz w:val="18"/>
          <w:szCs w:val="18"/>
        </w:rPr>
        <w:t>l_k</w:t>
      </w:r>
      <w:proofErr w:type="spellEnd"/>
      <w:r w:rsidR="00864A95" w:rsidRPr="003F428E">
        <w:rPr>
          <w:rFonts w:ascii="Fira Code" w:hAnsi="Fira Code" w:cs="Fira Code"/>
          <w:color w:val="00BEC4"/>
          <w:sz w:val="18"/>
          <w:szCs w:val="18"/>
        </w:rPr>
        <w:t xml:space="preserve"> </w:t>
      </w:r>
      <w:del w:id="110" w:author="artin majdi" w:date="2023-07-13T18:37:00Z">
        <w:r w:rsidR="00217555" w:rsidRPr="003F428E">
          <w:rPr>
            <w:rFonts w:ascii="Fira Code" w:hAnsi="Fira Code" w:cs="Fira Code"/>
            <w:color w:val="000000" w:themeColor="text1"/>
            <w:sz w:val="18"/>
            <w:szCs w:val="18"/>
          </w:rPr>
          <w:delText>=</w:delText>
        </w:r>
      </w:del>
      <w:ins w:id="111" w:author="artin majdi" w:date="2023-07-13T18:37:00Z">
        <w:r w:rsidR="00864A95" w:rsidRPr="003F428E">
          <w:rPr>
            <w:rFonts w:ascii="Fira Code" w:hAnsi="Fira Code" w:cs="Fira Code"/>
            <w:color w:val="5D5D5F"/>
            <w:sz w:val="18"/>
            <w:szCs w:val="18"/>
          </w:rPr>
          <w:t>\</w:t>
        </w:r>
        <w:proofErr w:type="spellStart"/>
        <w:r w:rsidR="00864A95" w:rsidRPr="003F428E">
          <w:rPr>
            <w:rFonts w:ascii="Fira Code" w:hAnsi="Fira Code" w:cs="Fira Code"/>
            <w:color w:val="5D5D5F"/>
            <w:sz w:val="18"/>
            <w:szCs w:val="18"/>
          </w:rPr>
          <w:t>textcolor</w:t>
        </w:r>
        <w:proofErr w:type="spellEnd"/>
        <w:r w:rsidR="00864A95" w:rsidRPr="003F428E">
          <w:rPr>
            <w:rFonts w:ascii="Fira Code" w:hAnsi="Fira Code" w:cs="Fira Code"/>
            <w:color w:val="5D5D5F"/>
            <w:sz w:val="18"/>
            <w:szCs w:val="18"/>
          </w:rPr>
          <w:t>{</w:t>
        </w:r>
        <w:r w:rsidR="00864A95" w:rsidRPr="003F428E">
          <w:rPr>
            <w:rFonts w:ascii="Fira Code" w:hAnsi="Fira Code" w:cs="Fira Code"/>
            <w:color w:val="00BEC4"/>
            <w:sz w:val="18"/>
            <w:szCs w:val="18"/>
          </w:rPr>
          <w:t>gray</w:t>
        </w:r>
        <w:r w:rsidR="00864A95" w:rsidRPr="003F428E">
          <w:rPr>
            <w:rFonts w:ascii="Fira Code" w:hAnsi="Fira Code" w:cs="Fira Code"/>
            <w:color w:val="5D5D5F"/>
            <w:sz w:val="18"/>
            <w:szCs w:val="18"/>
          </w:rPr>
          <w:t>}{\</w:t>
        </w:r>
        <w:r w:rsidR="00864A95" w:rsidRPr="003F428E">
          <w:rPr>
            <w:rFonts w:ascii="Fira Code" w:hAnsi="Fira Code" w:cs="Fira Code"/>
            <w:color w:val="A0A1A7"/>
            <w:sz w:val="18"/>
            <w:szCs w:val="18"/>
          </w:rPr>
          <w:t>;</w:t>
        </w:r>
        <w:r w:rsidR="00864A95" w:rsidRPr="003F428E">
          <w:rPr>
            <w:rFonts w:ascii="Fira Code" w:hAnsi="Fira Code" w:cs="Fira Code"/>
            <w:color w:val="00BEC4"/>
            <w:sz w:val="18"/>
            <w:szCs w:val="18"/>
          </w:rPr>
          <w:t xml:space="preserve"> = </w:t>
        </w:r>
        <w:r w:rsidR="00864A95" w:rsidRPr="003F428E">
          <w:rPr>
            <w:rFonts w:ascii="Fira Code" w:hAnsi="Fira Code" w:cs="Fira Code"/>
            <w:color w:val="5D5D5F"/>
            <w:sz w:val="18"/>
            <w:szCs w:val="18"/>
          </w:rPr>
          <w:t>\</w:t>
        </w:r>
        <w:r w:rsidR="00864A95" w:rsidRPr="003F428E">
          <w:rPr>
            <w:rFonts w:ascii="Fira Code" w:hAnsi="Fira Code" w:cs="Fira Code"/>
            <w:color w:val="A0A1A7"/>
            <w:sz w:val="18"/>
            <w:szCs w:val="18"/>
          </w:rPr>
          <w:t>;</w:t>
        </w:r>
        <w:r w:rsidR="00864A95" w:rsidRPr="003F428E">
          <w:rPr>
            <w:rFonts w:ascii="Fira Code" w:hAnsi="Fira Code" w:cs="Fira Code"/>
            <w:color w:val="00BEC4"/>
            <w:sz w:val="18"/>
            <w:szCs w:val="18"/>
          </w:rPr>
          <w:t xml:space="preserve"> </w:t>
        </w:r>
        <w:r w:rsidR="00864A95" w:rsidRPr="003F428E">
          <w:rPr>
            <w:rFonts w:ascii="Fira Code" w:hAnsi="Fira Code" w:cs="Fira Code"/>
            <w:color w:val="5D5D5F"/>
            <w:sz w:val="18"/>
            <w:szCs w:val="18"/>
          </w:rPr>
          <w:t>\</w:t>
        </w:r>
        <w:proofErr w:type="spellStart"/>
        <w:r w:rsidR="00864A95" w:rsidRPr="003F428E">
          <w:rPr>
            <w:rFonts w:ascii="Fira Code" w:hAnsi="Fira Code" w:cs="Fira Code"/>
            <w:color w:val="5D5D5F"/>
            <w:sz w:val="18"/>
            <w:szCs w:val="18"/>
          </w:rPr>
          <w:t>mathcal</w:t>
        </w:r>
        <w:proofErr w:type="spellEnd"/>
        <w:r w:rsidR="00864A95" w:rsidRPr="003F428E">
          <w:rPr>
            <w:rFonts w:ascii="Fira Code" w:hAnsi="Fira Code" w:cs="Fira Code"/>
            <w:color w:val="5D5D5F"/>
            <w:sz w:val="18"/>
            <w:szCs w:val="18"/>
          </w:rPr>
          <w:t>{</w:t>
        </w:r>
        <w:r w:rsidR="00864A95" w:rsidRPr="003F428E">
          <w:rPr>
            <w:rFonts w:ascii="Fira Code" w:hAnsi="Fira Code" w:cs="Fira Code"/>
            <w:color w:val="00BEC4"/>
            <w:sz w:val="18"/>
            <w:szCs w:val="18"/>
          </w:rPr>
          <w:t>L</w:t>
        </w:r>
        <w:r w:rsidR="00864A95" w:rsidRPr="003F428E">
          <w:rPr>
            <w:rFonts w:ascii="Fira Code" w:hAnsi="Fira Code" w:cs="Fira Code"/>
            <w:color w:val="5D5D5F"/>
            <w:sz w:val="18"/>
            <w:szCs w:val="18"/>
          </w:rPr>
          <w:t>}</w:t>
        </w:r>
        <w:r w:rsidR="00864A95" w:rsidRPr="003F428E">
          <w:rPr>
            <w:rFonts w:ascii="Fira Code" w:hAnsi="Fira Code" w:cs="Fira Code"/>
            <w:color w:val="00BEC4"/>
            <w:sz w:val="18"/>
            <w:szCs w:val="18"/>
          </w:rPr>
          <w:t xml:space="preserve"> </w:t>
        </w:r>
        <w:r w:rsidR="00864A95" w:rsidRPr="003F428E">
          <w:rPr>
            <w:rFonts w:ascii="Fira Code" w:hAnsi="Fira Code" w:cs="Fira Code"/>
            <w:color w:val="5D5D5F"/>
            <w:sz w:val="18"/>
            <w:szCs w:val="18"/>
          </w:rPr>
          <w:t>\left(</w:t>
        </w:r>
        <w:proofErr w:type="spellStart"/>
        <w:r w:rsidR="00864A95" w:rsidRPr="003F428E">
          <w:rPr>
            <w:rFonts w:ascii="Fira Code" w:hAnsi="Fira Code" w:cs="Fira Code"/>
            <w:color w:val="00BEC4"/>
            <w:sz w:val="18"/>
            <w:szCs w:val="18"/>
          </w:rPr>
          <w:t>y_k</w:t>
        </w:r>
        <w:proofErr w:type="spellEnd"/>
        <w:r w:rsidR="00864A95" w:rsidRPr="003F428E">
          <w:rPr>
            <w:rFonts w:ascii="Fira Code" w:hAnsi="Fira Code" w:cs="Fira Code"/>
            <w:color w:val="00BEC4"/>
            <w:sz w:val="18"/>
            <w:szCs w:val="18"/>
          </w:rPr>
          <w:t>^</w:t>
        </w:r>
        <w:r w:rsidR="00864A95" w:rsidRPr="003F428E">
          <w:rPr>
            <w:rFonts w:ascii="Fira Code" w:hAnsi="Fira Code" w:cs="Fira Code"/>
            <w:color w:val="5D5D5F"/>
            <w:sz w:val="18"/>
            <w:szCs w:val="18"/>
          </w:rPr>
          <w:t>{(</w:t>
        </w:r>
        <w:proofErr w:type="spellStart"/>
        <w:r w:rsidR="00864A95" w:rsidRPr="003F428E">
          <w:rPr>
            <w:rFonts w:ascii="Fira Code" w:hAnsi="Fira Code" w:cs="Fira Code"/>
            <w:color w:val="00BEC4"/>
            <w:sz w:val="18"/>
            <w:szCs w:val="18"/>
          </w:rPr>
          <w:t>i</w:t>
        </w:r>
        <w:proofErr w:type="spellEnd"/>
        <w:r w:rsidR="00864A95" w:rsidRPr="003F428E">
          <w:rPr>
            <w:rFonts w:ascii="Fira Code" w:hAnsi="Fira Code" w:cs="Fira Code"/>
            <w:color w:val="5D5D5F"/>
            <w:sz w:val="18"/>
            <w:szCs w:val="18"/>
          </w:rPr>
          <w:t>)}</w:t>
        </w:r>
        <w:r w:rsidR="00864A95" w:rsidRPr="003F428E">
          <w:rPr>
            <w:rFonts w:ascii="Fira Code" w:hAnsi="Fira Code" w:cs="Fira Code"/>
            <w:color w:val="00BEC4"/>
            <w:sz w:val="18"/>
            <w:szCs w:val="18"/>
          </w:rPr>
          <w:t>,</w:t>
        </w:r>
        <w:proofErr w:type="spellStart"/>
        <w:r w:rsidR="00864A95" w:rsidRPr="003F428E">
          <w:rPr>
            <w:rFonts w:ascii="Fira Code" w:hAnsi="Fira Code" w:cs="Fira Code"/>
            <w:color w:val="00BEC4"/>
            <w:sz w:val="18"/>
            <w:szCs w:val="18"/>
          </w:rPr>
          <w:t>p_k</w:t>
        </w:r>
        <w:proofErr w:type="spellEnd"/>
        <w:r w:rsidR="00864A95" w:rsidRPr="003F428E">
          <w:rPr>
            <w:rFonts w:ascii="Fira Code" w:hAnsi="Fira Code" w:cs="Fira Code"/>
            <w:color w:val="00BEC4"/>
            <w:sz w:val="18"/>
            <w:szCs w:val="18"/>
          </w:rPr>
          <w:t>^</w:t>
        </w:r>
        <w:r w:rsidR="00864A95" w:rsidRPr="003F428E">
          <w:rPr>
            <w:rFonts w:ascii="Fira Code" w:hAnsi="Fira Code" w:cs="Fira Code"/>
            <w:color w:val="5D5D5F"/>
            <w:sz w:val="18"/>
            <w:szCs w:val="18"/>
          </w:rPr>
          <w:t>{(</w:t>
        </w:r>
        <w:proofErr w:type="spellStart"/>
        <w:r w:rsidR="00864A95" w:rsidRPr="003F428E">
          <w:rPr>
            <w:rFonts w:ascii="Fira Code" w:hAnsi="Fira Code" w:cs="Fira Code"/>
            <w:color w:val="00BEC4"/>
            <w:sz w:val="18"/>
            <w:szCs w:val="18"/>
          </w:rPr>
          <w:t>i</w:t>
        </w:r>
        <w:proofErr w:type="spellEnd"/>
        <w:r w:rsidR="00864A95" w:rsidRPr="003F428E">
          <w:rPr>
            <w:rFonts w:ascii="Fira Code" w:hAnsi="Fira Code" w:cs="Fira Code"/>
            <w:color w:val="5D5D5F"/>
            <w:sz w:val="18"/>
            <w:szCs w:val="18"/>
          </w:rPr>
          <w:t>)}\right)}</w:t>
        </w:r>
        <w:r w:rsidR="00864A95" w:rsidRPr="003F428E">
          <w:rPr>
            <w:rFonts w:ascii="Fira Code" w:hAnsi="Fira Code" w:cs="Fira Code"/>
            <w:color w:val="00BEC4"/>
            <w:sz w:val="18"/>
            <w:szCs w:val="18"/>
          </w:rPr>
          <w:t xml:space="preserve"> </w:t>
        </w:r>
        <w:r w:rsidR="00864A95" w:rsidRPr="003F428E">
          <w:rPr>
            <w:rFonts w:ascii="Fira Code" w:hAnsi="Fira Code" w:cs="Fira Code"/>
            <w:color w:val="5D5D5F"/>
            <w:sz w:val="18"/>
            <w:szCs w:val="18"/>
          </w:rPr>
          <w:t>\</w:t>
        </w:r>
        <w:r w:rsidR="00864A95" w:rsidRPr="003F428E">
          <w:rPr>
            <w:rFonts w:ascii="Fira Code" w:hAnsi="Fira Code" w:cs="Fira Code"/>
            <w:color w:val="A0A1A7"/>
            <w:sz w:val="18"/>
            <w:szCs w:val="18"/>
          </w:rPr>
          <w:t>;</w:t>
        </w:r>
        <w:r w:rsidR="00864A95" w:rsidRPr="003F428E">
          <w:rPr>
            <w:rFonts w:ascii="Fira Code" w:hAnsi="Fira Code" w:cs="Fira Code"/>
            <w:color w:val="00BEC4"/>
            <w:sz w:val="18"/>
            <w:szCs w:val="18"/>
          </w:rPr>
          <w:t xml:space="preserve"> = </w:t>
        </w:r>
        <w:r w:rsidR="00864A95" w:rsidRPr="003F428E">
          <w:rPr>
            <w:rFonts w:ascii="Fira Code" w:hAnsi="Fira Code" w:cs="Fira Code"/>
            <w:color w:val="5D5D5F"/>
            <w:sz w:val="18"/>
            <w:szCs w:val="18"/>
          </w:rPr>
          <w:t>\</w:t>
        </w:r>
        <w:r w:rsidR="00864A95" w:rsidRPr="003F428E">
          <w:rPr>
            <w:rFonts w:ascii="Fira Code" w:hAnsi="Fira Code" w:cs="Fira Code"/>
            <w:color w:val="A0A1A7"/>
            <w:sz w:val="18"/>
            <w:szCs w:val="18"/>
          </w:rPr>
          <w:t>;</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\left(</w:t>
      </w:r>
      <w:proofErr w:type="spellStart"/>
      <w:r w:rsidRPr="003F428E">
        <w:rPr>
          <w:rFonts w:ascii="Fira Code" w:hAnsi="Fira Code" w:cs="Fira Code"/>
          <w:color w:val="00BEC4"/>
          <w:sz w:val="18"/>
          <w:szCs w:val="18"/>
        </w:rPr>
        <w:t>y_k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)}\log(</w:t>
      </w:r>
      <w:proofErr w:type="spellStart"/>
      <w:r w:rsidRPr="003F428E">
        <w:rPr>
          <w:rFonts w:ascii="Fira Code" w:hAnsi="Fira Code" w:cs="Fira Code"/>
          <w:color w:val="00BEC4"/>
          <w:sz w:val="18"/>
          <w:szCs w:val="18"/>
        </w:rPr>
        <w:t>p_k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w:t>
      </w:r>
      <w:proofErr w:type="spellStart"/>
      <w:r w:rsidRPr="003F428E">
        <w:rPr>
          <w:rFonts w:ascii="Fira Code" w:hAnsi="Fira Code" w:cs="Fira Code"/>
          <w:color w:val="00BEC4"/>
          <w:sz w:val="18"/>
          <w:szCs w:val="18"/>
        </w:rPr>
        <w:t>y_k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)})\log(</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w:t>
      </w:r>
      <w:proofErr w:type="spellStart"/>
      <w:r w:rsidRPr="003F428E">
        <w:rPr>
          <w:rFonts w:ascii="Fira Code" w:hAnsi="Fira Code" w:cs="Fira Code"/>
          <w:color w:val="00BEC4"/>
          <w:sz w:val="18"/>
          <w:szCs w:val="18"/>
        </w:rPr>
        <w:t>p_k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)})\right)</w:t>
      </w:r>
    </w:p>
    <w:p w14:paraId="6CA57D61"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eq:taxonomy.eq.2.loss</w:t>
      </w:r>
      <w:r w:rsidRPr="003F428E">
        <w:rPr>
          <w:rFonts w:ascii="Fira Code" w:hAnsi="Fira Code" w:cs="Fira Code"/>
          <w:color w:val="5D5D5F"/>
          <w:sz w:val="18"/>
          <w:szCs w:val="18"/>
        </w:rPr>
        <w:t>}</w:t>
      </w:r>
    </w:p>
    <w:p w14:paraId="23C7DED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45BB8CA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4710D51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\text</w:t>
      </w:r>
      <w:r w:rsidRPr="003F428E">
        <w:rPr>
          <w:rFonts w:ascii="Fira Code" w:hAnsi="Fira Code" w:cs="Fira Code"/>
          <w:color w:val="888888"/>
          <w:sz w:val="18"/>
          <w:szCs w:val="18"/>
        </w:rPr>
        <w:t>{Loss}</w:t>
      </w:r>
      <w:r w:rsidRPr="003F428E">
        <w:rPr>
          <w:rFonts w:ascii="Fira Code" w:hAnsi="Fira Code" w:cs="Fira Code"/>
          <w:color w:val="5D5D5F"/>
          <w:sz w:val="18"/>
          <w:szCs w:val="18"/>
        </w:rPr>
        <w:t>(\theta)</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\sum</w:t>
      </w:r>
      <w:r w:rsidRPr="003F428E">
        <w:rPr>
          <w:rFonts w:ascii="Fira Code" w:hAnsi="Fira Code" w:cs="Fira Code"/>
          <w:color w:val="00BEC4"/>
          <w:sz w:val="18"/>
          <w:szCs w:val="18"/>
        </w:rPr>
        <w:t>_</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00BEC4"/>
          <w:sz w:val="18"/>
          <w:szCs w:val="18"/>
        </w:rPr>
        <w:t>=</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N</w:t>
      </w:r>
      <w:r w:rsidRPr="003F428E">
        <w:rPr>
          <w:rFonts w:ascii="Fira Code" w:hAnsi="Fira Code" w:cs="Fira Code"/>
          <w:color w:val="5D5D5F"/>
          <w:sz w:val="18"/>
          <w:szCs w:val="18"/>
        </w:rPr>
        <w:t>}\sum</w:t>
      </w:r>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l_k</w:t>
      </w:r>
      <w:proofErr w:type="spellEnd"/>
    </w:p>
    <w:p w14:paraId="6BCC949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eq:taxonomy.eq.3.totalloss</w:t>
      </w:r>
      <w:r w:rsidRPr="003F428E">
        <w:rPr>
          <w:rFonts w:ascii="Fira Code" w:hAnsi="Fira Code" w:cs="Fira Code"/>
          <w:color w:val="5D5D5F"/>
          <w:sz w:val="18"/>
          <w:szCs w:val="18"/>
        </w:rPr>
        <w:t>}</w:t>
      </w:r>
    </w:p>
    <w:p w14:paraId="226C997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3B48C18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In this formulation, the objective is to minimize the loss function with respect to the model parameters </w:t>
      </w:r>
      <w:r w:rsidRPr="003F428E">
        <w:rPr>
          <w:rFonts w:ascii="Fira Code" w:hAnsi="Fira Code" w:cs="Fira Code"/>
          <w:color w:val="53A053"/>
          <w:sz w:val="18"/>
          <w:szCs w:val="18"/>
        </w:rPr>
        <w:t>$</w:t>
      </w:r>
      <w:r w:rsidRPr="003F428E">
        <w:rPr>
          <w:rFonts w:ascii="Fira Code" w:hAnsi="Fira Code" w:cs="Fira Code"/>
          <w:color w:val="5D5D5F"/>
          <w:sz w:val="18"/>
          <w:szCs w:val="18"/>
        </w:rPr>
        <w:t>\theta</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resulting in an optimal set of parameters that produce accurate predictions for multi-label classification 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 We use a regularization term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beta</w:t>
      </w:r>
      <w:r w:rsidRPr="003F428E">
        <w:rPr>
          <w:rFonts w:ascii="Fira Code" w:hAnsi="Fira Code" w:cs="Fira Code"/>
          <w:color w:val="00BEC4"/>
          <w:sz w:val="18"/>
          <w:szCs w:val="18"/>
        </w:rPr>
        <w:t>_k</w:t>
      </w:r>
      <w:proofErr w:type="spellEnd"/>
      <w:r w:rsidRPr="003F428E">
        <w:rPr>
          <w:rFonts w:ascii="Fira Code" w:hAnsi="Fira Code" w:cs="Fira Code"/>
          <w:color w:val="53A053"/>
          <w:sz w:val="18"/>
          <w:szCs w:val="18"/>
        </w:rPr>
        <w:t>$</w:t>
      </w:r>
      <w:r w:rsidRPr="003F428E">
        <w:rPr>
          <w:rFonts w:ascii="Fira Code" w:hAnsi="Fira Code" w:cs="Fira Code"/>
          <w:color w:val="626264"/>
          <w:sz w:val="18"/>
          <w:szCs w:val="18"/>
        </w:rPr>
        <w:t xml:space="preserve">  to penalize the loss for class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c_k</w:t>
      </w:r>
      <w:proofErr w:type="spellEnd"/>
      <w:r w:rsidRPr="003F428E">
        <w:rPr>
          <w:rFonts w:ascii="Fira Code" w:hAnsi="Fira Code" w:cs="Fira Code"/>
          <w:color w:val="53A053"/>
          <w:sz w:val="18"/>
          <w:szCs w:val="18"/>
        </w:rPr>
        <w:t>$</w:t>
      </w:r>
      <w:r w:rsidRPr="003F428E">
        <w:rPr>
          <w:rFonts w:ascii="Fira Code" w:hAnsi="Fira Code" w:cs="Fira Code"/>
          <w:color w:val="626264"/>
          <w:sz w:val="18"/>
          <w:szCs w:val="18"/>
        </w:rPr>
        <w:t xml:space="preserve"> for each instance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in which there is a low probability that it also belongs to parent class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c_j</w:t>
      </w:r>
      <w:proofErr w:type="spellEnd"/>
      <w:r w:rsidRPr="003F428E">
        <w:rPr>
          <w:rFonts w:ascii="Fira Code" w:hAnsi="Fira Code" w:cs="Fira Code"/>
          <w:color w:val="53A053"/>
          <w:sz w:val="18"/>
          <w:szCs w:val="18"/>
        </w:rPr>
        <w:t>$</w:t>
      </w:r>
      <w:r w:rsidRPr="003F428E">
        <w:rPr>
          <w:rFonts w:ascii="Fira Code" w:hAnsi="Fira Code" w:cs="Fira Code"/>
          <w:color w:val="626264"/>
          <w:sz w:val="18"/>
          <w:szCs w:val="18"/>
        </w:rPr>
        <w:t xml:space="preserve"> . This can be represented mathematically by adding a hierarchical penalty term </w:t>
      </w:r>
      <w:r w:rsidRPr="003F428E">
        <w:rPr>
          <w:rFonts w:ascii="Fira Code" w:hAnsi="Fira Code" w:cs="Fira Code"/>
          <w:color w:val="53A053"/>
          <w:sz w:val="18"/>
          <w:szCs w:val="18"/>
        </w:rPr>
        <w:t>$</w:t>
      </w:r>
      <w:r w:rsidRPr="003F428E">
        <w:rPr>
          <w:rFonts w:ascii="Fira Code" w:hAnsi="Fira Code" w:cs="Fira Code"/>
          <w:color w:val="00BEC4"/>
          <w:sz w:val="18"/>
          <w:szCs w:val="18"/>
        </w:rPr>
        <w:t>H</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c_k</w:t>
      </w:r>
      <w:proofErr w:type="spellEnd"/>
      <w:r w:rsidRPr="003F428E">
        <w:rPr>
          <w:rFonts w:ascii="Fira Code" w:hAnsi="Fira Code" w:cs="Fira Code"/>
          <w:color w:val="00BEC4"/>
          <w:sz w:val="18"/>
          <w:szCs w:val="18"/>
        </w:rPr>
        <w:t xml:space="preserve"> </w:t>
      </w:r>
      <w:r w:rsidRPr="003F428E">
        <w:rPr>
          <w:rFonts w:ascii="Fira Code" w:hAnsi="Fira Code" w:cs="Fira Code"/>
          <w:color w:val="5D5D5F"/>
          <w:sz w:val="18"/>
          <w:szCs w:val="18"/>
        </w:rPr>
        <w:t>\vert</w:t>
      </w:r>
      <w:r w:rsidRPr="003F428E">
        <w:rPr>
          <w:rFonts w:ascii="Fira Code" w:hAnsi="Fira Code" w:cs="Fira Code"/>
          <w:color w:val="00BEC4"/>
          <w:sz w:val="18"/>
          <w:szCs w:val="18"/>
        </w:rPr>
        <w:t xml:space="preserve"> </w:t>
      </w:r>
      <w:proofErr w:type="spellStart"/>
      <w:r w:rsidRPr="003F428E">
        <w:rPr>
          <w:rFonts w:ascii="Fira Code" w:hAnsi="Fira Code" w:cs="Fira Code"/>
          <w:color w:val="00BEC4"/>
          <w:sz w:val="18"/>
          <w:szCs w:val="18"/>
        </w:rPr>
        <w:t>c_j</w:t>
      </w:r>
      <w:proofErr w:type="spellEnd"/>
      <w:r w:rsidRPr="003F428E">
        <w:rPr>
          <w:rFonts w:ascii="Fira Code" w:hAnsi="Fira Code" w:cs="Fira Code"/>
          <w:color w:val="5D5D5F"/>
          <w:sz w:val="18"/>
          <w:szCs w:val="18"/>
        </w:rPr>
        <w:t>)</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for the class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c_k</w:t>
      </w:r>
      <w:proofErr w:type="spellEnd"/>
      <w:r w:rsidRPr="003F428E">
        <w:rPr>
          <w:rFonts w:ascii="Fira Code" w:hAnsi="Fira Code" w:cs="Fira Code"/>
          <w:color w:val="53A053"/>
          <w:sz w:val="18"/>
          <w:szCs w:val="18"/>
        </w:rPr>
        <w:t>$</w:t>
      </w:r>
      <w:r w:rsidRPr="003F428E">
        <w:rPr>
          <w:rFonts w:ascii="Fira Code" w:hAnsi="Fira Code" w:cs="Fira Code"/>
          <w:color w:val="626264"/>
          <w:sz w:val="18"/>
          <w:szCs w:val="18"/>
        </w:rPr>
        <w:t xml:space="preserve"> with respect to its corresponding parent class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c_j</w:t>
      </w:r>
      <w:proofErr w:type="spellEnd"/>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as follows:</w:t>
      </w:r>
    </w:p>
    <w:p w14:paraId="71341FB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77B1B5F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l_</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beta</w:t>
      </w:r>
      <w:r w:rsidRPr="003F428E">
        <w:rPr>
          <w:rFonts w:ascii="Fira Code" w:hAnsi="Fira Code" w:cs="Fira Code"/>
          <w:color w:val="00BEC4"/>
          <w:sz w:val="18"/>
          <w:szCs w:val="18"/>
        </w:rPr>
        <w:t>_k</w:t>
      </w:r>
      <w:proofErr w:type="spellEnd"/>
      <w:r w:rsidRPr="003F428E">
        <w:rPr>
          <w:rFonts w:ascii="Fira Code" w:hAnsi="Fira Code" w:cs="Fira Code"/>
          <w:color w:val="00BEC4"/>
          <w:sz w:val="18"/>
          <w:szCs w:val="18"/>
        </w:rPr>
        <w:t xml:space="preserve"> H </w:t>
      </w:r>
      <w:r w:rsidRPr="003F428E">
        <w:rPr>
          <w:rFonts w:ascii="Fira Code" w:hAnsi="Fira Code" w:cs="Fira Code"/>
          <w:color w:val="5D5D5F"/>
          <w:sz w:val="18"/>
          <w:szCs w:val="18"/>
        </w:rPr>
        <w:t>\left(</w:t>
      </w:r>
      <w:proofErr w:type="spellStart"/>
      <w:r w:rsidRPr="003F428E">
        <w:rPr>
          <w:rFonts w:ascii="Fira Code" w:hAnsi="Fira Code" w:cs="Fira Code"/>
          <w:color w:val="00BEC4"/>
          <w:sz w:val="18"/>
          <w:szCs w:val="18"/>
        </w:rPr>
        <w:t>c_k</w:t>
      </w:r>
      <w:proofErr w:type="spellEnd"/>
      <w:r w:rsidRPr="003F428E">
        <w:rPr>
          <w:rFonts w:ascii="Fira Code" w:hAnsi="Fira Code" w:cs="Fira Code"/>
          <w:color w:val="00BEC4"/>
          <w:sz w:val="18"/>
          <w:szCs w:val="18"/>
        </w:rPr>
        <w:t xml:space="preserve"> </w:t>
      </w:r>
      <w:r w:rsidRPr="003F428E">
        <w:rPr>
          <w:rFonts w:ascii="Fira Code" w:hAnsi="Fira Code" w:cs="Fira Code"/>
          <w:color w:val="5D5D5F"/>
          <w:sz w:val="18"/>
          <w:szCs w:val="18"/>
        </w:rPr>
        <w:t>\vert</w:t>
      </w:r>
      <w:r w:rsidRPr="003F428E">
        <w:rPr>
          <w:rFonts w:ascii="Fira Code" w:hAnsi="Fira Code" w:cs="Fira Code"/>
          <w:color w:val="00BEC4"/>
          <w:sz w:val="18"/>
          <w:szCs w:val="18"/>
        </w:rPr>
        <w:t xml:space="preserve"> </w:t>
      </w:r>
      <w:proofErr w:type="spellStart"/>
      <w:r w:rsidRPr="003F428E">
        <w:rPr>
          <w:rFonts w:ascii="Fira Code" w:hAnsi="Fira Code" w:cs="Fira Code"/>
          <w:color w:val="00BEC4"/>
          <w:sz w:val="18"/>
          <w:szCs w:val="18"/>
        </w:rPr>
        <w:t>c_j</w:t>
      </w:r>
      <w:proofErr w:type="spellEnd"/>
      <w:r w:rsidRPr="003F428E">
        <w:rPr>
          <w:rFonts w:ascii="Fira Code" w:hAnsi="Fira Code" w:cs="Fira Code"/>
          <w:color w:val="00BEC4"/>
          <w:sz w:val="18"/>
          <w:szCs w:val="18"/>
        </w:rPr>
        <w:t xml:space="preserve"> </w:t>
      </w:r>
      <w:r w:rsidRPr="003F428E">
        <w:rPr>
          <w:rFonts w:ascii="Fira Code" w:hAnsi="Fira Code" w:cs="Fira Code"/>
          <w:color w:val="5D5D5F"/>
          <w:sz w:val="18"/>
          <w:szCs w:val="18"/>
        </w:rPr>
        <w:t>\right)</w:t>
      </w:r>
    </w:p>
    <w:p w14:paraId="779F137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eq:taxonomy.eq.3.newloss</w:t>
      </w:r>
      <w:r w:rsidRPr="003F428E">
        <w:rPr>
          <w:rFonts w:ascii="Fira Code" w:hAnsi="Fira Code" w:cs="Fira Code"/>
          <w:color w:val="5D5D5F"/>
          <w:sz w:val="18"/>
          <w:szCs w:val="18"/>
        </w:rPr>
        <w:t>}</w:t>
      </w:r>
    </w:p>
    <w:p w14:paraId="2CBA4F0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0276FCE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where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c_j</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\Lambda(</w:t>
      </w:r>
      <w:proofErr w:type="spellStart"/>
      <w:r w:rsidRPr="003F428E">
        <w:rPr>
          <w:rFonts w:ascii="Fira Code" w:hAnsi="Fira Code" w:cs="Fira Code"/>
          <w:color w:val="00BEC4"/>
          <w:sz w:val="18"/>
          <w:szCs w:val="18"/>
        </w:rPr>
        <w:t>c_k</w:t>
      </w:r>
      <w:proofErr w:type="spellEnd"/>
      <w:r w:rsidRPr="003F428E">
        <w:rPr>
          <w:rFonts w:ascii="Fira Code" w:hAnsi="Fira Code" w:cs="Fira Code"/>
          <w:color w:val="5D5D5F"/>
          <w:sz w:val="18"/>
          <w:szCs w:val="18"/>
        </w:rPr>
        <w:t>)</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beta</w:t>
      </w:r>
      <w:r w:rsidRPr="003F428E">
        <w:rPr>
          <w:rFonts w:ascii="Fira Code" w:hAnsi="Fira Code" w:cs="Fira Code"/>
          <w:color w:val="00BEC4"/>
          <w:sz w:val="18"/>
          <w:szCs w:val="18"/>
        </w:rPr>
        <w:t>_k</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the hyperparameter that balances the contributions of class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k</w:t>
      </w:r>
      <w:r w:rsidRPr="003F428E">
        <w:rPr>
          <w:rFonts w:ascii="Fira Code" w:hAnsi="Fira Code" w:cs="Fira Code"/>
          <w:color w:val="53A053"/>
          <w:sz w:val="18"/>
          <w:szCs w:val="18"/>
        </w:rPr>
        <w:t>$</w:t>
      </w:r>
      <w:r w:rsidRPr="003F428E">
        <w:rPr>
          <w:rFonts w:ascii="Fira Code" w:hAnsi="Fira Code" w:cs="Fira Code"/>
          <w:color w:val="626264"/>
          <w:sz w:val="18"/>
          <w:szCs w:val="18"/>
        </w:rPr>
        <w:t>'s</w:t>
      </w:r>
      <w:proofErr w:type="spellEnd"/>
      <w:r w:rsidRPr="003F428E">
        <w:rPr>
          <w:rFonts w:ascii="Fira Code" w:hAnsi="Fira Code" w:cs="Fira Code"/>
          <w:color w:val="626264"/>
          <w:sz w:val="18"/>
          <w:szCs w:val="18"/>
        </w:rPr>
        <w:t xml:space="preserve"> own loss value and its parent class’s loss values.</w:t>
      </w:r>
    </w:p>
    <w:p w14:paraId="29D06A88" w14:textId="7FA0B88A"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There are multiple ways to define the hierarchical penalty. For example, we can define it as the loss value of the parent class </w:t>
      </w:r>
      <w:r w:rsidRPr="003F428E">
        <w:rPr>
          <w:rFonts w:ascii="Fira Code" w:hAnsi="Fira Code" w:cs="Fira Code"/>
          <w:color w:val="53A053"/>
          <w:sz w:val="18"/>
          <w:szCs w:val="18"/>
        </w:rPr>
        <w:t>$</w:t>
      </w:r>
      <w:commentRangeStart w:id="112"/>
      <w:commentRangeStart w:id="113"/>
      <w:proofErr w:type="spellStart"/>
      <w:r w:rsidRPr="003F428E">
        <w:rPr>
          <w:rFonts w:ascii="Fira Code" w:hAnsi="Fira Code" w:cs="Fira Code"/>
          <w:color w:val="00BEC4"/>
          <w:sz w:val="18"/>
          <w:szCs w:val="18"/>
        </w:rPr>
        <w:t>l_j</w:t>
      </w:r>
      <w:proofErr w:type="spellEnd"/>
      <w:del w:id="114" w:author="artin majdi" w:date="2023-07-13T18:37:00Z">
        <w:r w:rsidR="00217555" w:rsidRPr="003F428E">
          <w:rPr>
            <w:rFonts w:ascii="Fira Code" w:hAnsi="Fira Code" w:cs="Fira Code"/>
            <w:color w:val="000000" w:themeColor="text1"/>
            <w:sz w:val="18"/>
            <w:szCs w:val="18"/>
          </w:rPr>
          <w:delText>=</w:delText>
        </w:r>
      </w:del>
      <w:ins w:id="115" w:author="artin majdi" w:date="2023-07-13T18:37:00Z">
        <w:r w:rsidRPr="003F428E">
          <w:rPr>
            <w:rFonts w:ascii="Fira Code" w:hAnsi="Fira Code" w:cs="Fira Code"/>
            <w:color w:val="00BEC4"/>
            <w:sz w:val="18"/>
            <w:szCs w:val="18"/>
          </w:rPr>
          <w:t>=</w:t>
        </w:r>
        <w:r w:rsidR="003C3A2F" w:rsidRPr="003F428E">
          <w:rPr>
            <w:rFonts w:ascii="Fira Code" w:hAnsi="Fira Code" w:cs="Fira Code"/>
            <w:color w:val="00BEC4"/>
            <w:sz w:val="18"/>
            <w:szCs w:val="18"/>
          </w:rPr>
          <w:t>\</w:t>
        </w:r>
        <w:proofErr w:type="spellStart"/>
        <w:r w:rsidR="003C3A2F" w:rsidRPr="003F428E">
          <w:rPr>
            <w:rFonts w:ascii="Fira Code" w:hAnsi="Fira Code" w:cs="Fira Code"/>
            <w:color w:val="00BEC4"/>
            <w:sz w:val="18"/>
            <w:szCs w:val="18"/>
          </w:rPr>
          <w:t>mathcal</w:t>
        </w:r>
        <w:proofErr w:type="spellEnd"/>
        <w:r w:rsidR="003C3A2F" w:rsidRPr="003F428E">
          <w:rPr>
            <w:rFonts w:ascii="Fira Code" w:hAnsi="Fira Code" w:cs="Fira Code"/>
            <w:color w:val="00BEC4"/>
            <w:sz w:val="18"/>
            <w:szCs w:val="18"/>
          </w:rPr>
          <w:t>{</w:t>
        </w:r>
      </w:ins>
      <w:r w:rsidRPr="003F428E">
        <w:rPr>
          <w:rFonts w:ascii="Fira Code" w:hAnsi="Fira Code" w:cs="Fira Code"/>
          <w:color w:val="00BEC4"/>
          <w:sz w:val="18"/>
          <w:szCs w:val="18"/>
        </w:rPr>
        <w:t>L</w:t>
      </w:r>
      <w:commentRangeEnd w:id="112"/>
      <w:ins w:id="116" w:author="artin majdi" w:date="2023-07-13T18:37:00Z">
        <w:r w:rsidR="003C3A2F" w:rsidRPr="003F428E">
          <w:rPr>
            <w:rFonts w:ascii="Fira Code" w:hAnsi="Fira Code" w:cs="Fira Code"/>
            <w:color w:val="00BEC4"/>
            <w:sz w:val="18"/>
            <w:szCs w:val="18"/>
          </w:rPr>
          <w:t>}</w:t>
        </w:r>
      </w:ins>
      <w:r w:rsidR="00782ECB" w:rsidRPr="003F428E">
        <w:rPr>
          <w:rStyle w:val="CommentReference"/>
          <w:rFonts w:ascii="Fira Code" w:hAnsi="Fira Code" w:cs="Fira Code"/>
          <w:sz w:val="18"/>
          <w:szCs w:val="18"/>
        </w:rPr>
        <w:commentReference w:id="112"/>
      </w:r>
      <w:commentRangeEnd w:id="113"/>
      <w:ins w:id="117" w:author="artin majdi" w:date="2023-07-13T18:37:00Z">
        <w:r w:rsidR="003C3A2F" w:rsidRPr="003F428E">
          <w:rPr>
            <w:rStyle w:val="CommentReference"/>
            <w:rFonts w:ascii="Fira Code" w:hAnsi="Fira Code" w:cs="Fira Code"/>
            <w:sz w:val="18"/>
            <w:szCs w:val="18"/>
          </w:rPr>
          <w:commentReference w:id="113"/>
        </w:r>
        <w:r w:rsidRPr="003F428E">
          <w:rPr>
            <w:rFonts w:ascii="Fira Code" w:hAnsi="Fira Code" w:cs="Fira Code"/>
            <w:color w:val="00BEC4"/>
            <w:sz w:val="18"/>
            <w:szCs w:val="18"/>
          </w:rPr>
          <w:t xml:space="preserve"> </w:t>
        </w:r>
      </w:ins>
      <w:r w:rsidRPr="003F428E">
        <w:rPr>
          <w:rFonts w:ascii="Fira Code" w:hAnsi="Fira Code" w:cs="Fira Code"/>
          <w:color w:val="5D5D5F"/>
          <w:sz w:val="18"/>
          <w:szCs w:val="18"/>
        </w:rPr>
        <w:t>\left(</w:t>
      </w:r>
      <w:proofErr w:type="spellStart"/>
      <w:r w:rsidRPr="003F428E">
        <w:rPr>
          <w:rFonts w:ascii="Fira Code" w:hAnsi="Fira Code" w:cs="Fira Code"/>
          <w:color w:val="00BEC4"/>
          <w:sz w:val="18"/>
          <w:szCs w:val="18"/>
        </w:rPr>
        <w:t>y_j</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w:t>
      </w:r>
      <w:proofErr w:type="spellStart"/>
      <w:r w:rsidRPr="003F428E">
        <w:rPr>
          <w:rFonts w:ascii="Fira Code" w:hAnsi="Fira Code" w:cs="Fira Code"/>
          <w:color w:val="00BEC4"/>
          <w:sz w:val="18"/>
          <w:szCs w:val="18"/>
        </w:rPr>
        <w:t>p_j</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as follows:</w:t>
      </w:r>
    </w:p>
    <w:p w14:paraId="3B93A39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29F8EEC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H</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D5D5F"/>
          <w:sz w:val="18"/>
          <w:szCs w:val="18"/>
        </w:rPr>
        <w:t>\vert</w:t>
      </w:r>
      <w:r w:rsidRPr="003F428E">
        <w:rPr>
          <w:rFonts w:ascii="Fira Code" w:hAnsi="Fira Code" w:cs="Fira Code"/>
          <w:color w:val="00BEC4"/>
          <w:sz w:val="18"/>
          <w:szCs w:val="18"/>
        </w:rPr>
        <w:t xml:space="preserve"> j</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\left(</w:t>
      </w:r>
      <w:proofErr w:type="spellStart"/>
      <w:r w:rsidRPr="003F428E">
        <w:rPr>
          <w:rFonts w:ascii="Fira Code" w:hAnsi="Fira Code" w:cs="Fira Code"/>
          <w:color w:val="00BEC4"/>
          <w:sz w:val="18"/>
          <w:szCs w:val="18"/>
        </w:rPr>
        <w:t>y_j</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w:t>
      </w:r>
      <w:proofErr w:type="spellStart"/>
      <w:r w:rsidRPr="003F428E">
        <w:rPr>
          <w:rFonts w:ascii="Fira Code" w:hAnsi="Fira Code" w:cs="Fira Code"/>
          <w:color w:val="00BEC4"/>
          <w:sz w:val="18"/>
          <w:szCs w:val="18"/>
        </w:rPr>
        <w:t>p_j</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)}\right)</w:t>
      </w:r>
    </w:p>
    <w:p w14:paraId="4DEDA80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eq:taxonomy.eq.4.hierarchical_penalty1</w:t>
      </w:r>
      <w:r w:rsidRPr="003F428E">
        <w:rPr>
          <w:rFonts w:ascii="Fira Code" w:hAnsi="Fira Code" w:cs="Fira Code"/>
          <w:color w:val="5D5D5F"/>
          <w:sz w:val="18"/>
          <w:szCs w:val="18"/>
        </w:rPr>
        <w:t>}</w:t>
      </w:r>
    </w:p>
    <w:p w14:paraId="3153FCE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7E1A9E2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Another approach to incorporating the interdependence between different classes into the loss function is to apply the loss function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to the true label of the parent class and the predicted probability of the child class as follows.</w:t>
      </w:r>
    </w:p>
    <w:p w14:paraId="5E33509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71A83AEC" w14:textId="1561CD2B"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H</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\vert</w:t>
      </w:r>
      <w:r w:rsidRPr="003F428E">
        <w:rPr>
          <w:rFonts w:ascii="Fira Code" w:hAnsi="Fira Code" w:cs="Fira Code"/>
          <w:color w:val="00BEC4"/>
          <w:sz w:val="18"/>
          <w:szCs w:val="18"/>
        </w:rPr>
        <w:t xml:space="preserve"> j</w:t>
      </w:r>
      <w:commentRangeStart w:id="118"/>
      <w:r w:rsidRPr="003F428E">
        <w:rPr>
          <w:rFonts w:ascii="Fira Code" w:hAnsi="Fira Code" w:cs="Fira Code"/>
          <w:color w:val="5D5D5F"/>
          <w:sz w:val="18"/>
          <w:szCs w:val="18"/>
        </w:rPr>
        <w:t>)</w:t>
      </w:r>
      <w:commentRangeEnd w:id="118"/>
      <w:r w:rsidR="00782ECB" w:rsidRPr="003F428E">
        <w:rPr>
          <w:rStyle w:val="CommentReference"/>
          <w:rFonts w:ascii="Fira Code" w:hAnsi="Fira Code" w:cs="Fira Code"/>
          <w:sz w:val="18"/>
          <w:szCs w:val="18"/>
        </w:rPr>
        <w:commentReference w:id="118"/>
      </w:r>
      <w:r w:rsidRPr="003F428E">
        <w:rPr>
          <w:rFonts w:ascii="Fira Code" w:hAnsi="Fira Code" w:cs="Fira Code"/>
          <w:color w:val="00BEC4"/>
          <w:sz w:val="18"/>
          <w:szCs w:val="18"/>
        </w:rPr>
        <w:t xml:space="preserve"> </w:t>
      </w:r>
      <w:ins w:id="119"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\left(</w:t>
      </w:r>
      <w:proofErr w:type="spellStart"/>
      <w:r w:rsidRPr="003F428E">
        <w:rPr>
          <w:rFonts w:ascii="Fira Code" w:hAnsi="Fira Code" w:cs="Fira Code"/>
          <w:color w:val="00BEC4"/>
          <w:sz w:val="18"/>
          <w:szCs w:val="18"/>
        </w:rPr>
        <w:t>y_j</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w:t>
      </w:r>
      <w:proofErr w:type="spellStart"/>
      <w:r w:rsidRPr="003F428E">
        <w:rPr>
          <w:rFonts w:ascii="Fira Code" w:hAnsi="Fira Code" w:cs="Fira Code"/>
          <w:color w:val="00BEC4"/>
          <w:sz w:val="18"/>
          <w:szCs w:val="18"/>
        </w:rPr>
        <w:t>p_k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)}\right)</w:t>
      </w:r>
    </w:p>
    <w:p w14:paraId="5DE9702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eq:taxonomy.eq.5.hierarchical_penalty2</w:t>
      </w:r>
      <w:r w:rsidRPr="003F428E">
        <w:rPr>
          <w:rFonts w:ascii="Fira Code" w:hAnsi="Fira Code" w:cs="Fira Code"/>
          <w:color w:val="5D5D5F"/>
          <w:sz w:val="18"/>
          <w:szCs w:val="18"/>
        </w:rPr>
        <w:t>}</w:t>
      </w:r>
    </w:p>
    <w:p w14:paraId="5F80BB7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68A4DDFB" w14:textId="5DC21F89" w:rsidR="00CD57E6" w:rsidRPr="003F428E" w:rsidRDefault="00217555" w:rsidP="00EF5465">
      <w:pPr>
        <w:shd w:val="clear" w:color="auto" w:fill="EBEEF5"/>
        <w:spacing w:line="405" w:lineRule="atLeast"/>
        <w:rPr>
          <w:rFonts w:ascii="Fira Code" w:hAnsi="Fira Code" w:cs="Fira Code"/>
          <w:color w:val="626264"/>
          <w:sz w:val="18"/>
          <w:szCs w:val="18"/>
        </w:rPr>
      </w:pPr>
      <w:del w:id="120" w:author="artin majdi" w:date="2023-07-13T18:37:00Z">
        <w:r w:rsidRPr="003F428E">
          <w:rPr>
            <w:rFonts w:ascii="Fira Code" w:hAnsi="Fira Code" w:cs="Fira Code"/>
            <w:color w:val="000000" w:themeColor="text1"/>
            <w:sz w:val="18"/>
            <w:szCs w:val="18"/>
          </w:rPr>
          <w:delText>In both</w:delText>
        </w:r>
      </w:del>
      <w:ins w:id="121" w:author="artin majdi" w:date="2023-07-13T18:37:00Z">
        <w:r w:rsidR="00893595" w:rsidRPr="003F428E">
          <w:rPr>
            <w:rFonts w:ascii="Fira Code" w:hAnsi="Fira Code" w:cs="Fira Code"/>
            <w:color w:val="626264"/>
            <w:sz w:val="18"/>
            <w:szCs w:val="18"/>
          </w:rPr>
          <w:t>The penalization term</w:t>
        </w:r>
        <w:r w:rsidR="00CD57E6" w:rsidRPr="003F428E">
          <w:rPr>
            <w:rFonts w:ascii="Fira Code" w:hAnsi="Fira Code" w:cs="Fira Code"/>
            <w:color w:val="626264"/>
            <w:sz w:val="18"/>
            <w:szCs w:val="18"/>
          </w:rPr>
          <w:t xml:space="preserve"> </w:t>
        </w:r>
        <w:r w:rsidR="00893595" w:rsidRPr="003F428E">
          <w:rPr>
            <w:rFonts w:ascii="Fira Code" w:hAnsi="Fira Code" w:cs="Fira Code"/>
            <w:color w:val="626264"/>
            <w:sz w:val="18"/>
            <w:szCs w:val="18"/>
          </w:rPr>
          <w:t>in</w:t>
        </w:r>
      </w:ins>
      <w:r w:rsidR="00893595" w:rsidRPr="003F428E">
        <w:rPr>
          <w:rFonts w:ascii="Fira Code" w:hAnsi="Fira Code" w:cs="Fira Code"/>
          <w:color w:val="626264"/>
          <w:sz w:val="18"/>
          <w:szCs w:val="18"/>
        </w:rPr>
        <w:t xml:space="preserve"> </w:t>
      </w:r>
      <w:r w:rsidR="00CD57E6" w:rsidRPr="003F428E">
        <w:rPr>
          <w:rFonts w:ascii="Fira Code" w:hAnsi="Fira Code" w:cs="Fira Code"/>
          <w:color w:val="626264"/>
          <w:sz w:val="18"/>
          <w:szCs w:val="18"/>
        </w:rPr>
        <w:t>Equations~(</w:t>
      </w:r>
      <w:r w:rsidR="00CD57E6" w:rsidRPr="003F428E">
        <w:rPr>
          <w:rFonts w:ascii="Fira Code" w:hAnsi="Fira Code" w:cs="Fira Code"/>
          <w:color w:val="7C4DFF"/>
          <w:sz w:val="18"/>
          <w:szCs w:val="18"/>
        </w:rPr>
        <w:t>\</w:t>
      </w:r>
      <w:r w:rsidR="00CD57E6" w:rsidRPr="003F428E">
        <w:rPr>
          <w:rFonts w:ascii="Fira Code" w:hAnsi="Fira Code" w:cs="Fira Code"/>
          <w:b/>
          <w:color w:val="C838C6"/>
          <w:sz w:val="18"/>
          <w:szCs w:val="18"/>
        </w:rPr>
        <w:t>ref</w:t>
      </w:r>
      <w:r w:rsidR="00CD57E6" w:rsidRPr="003F428E">
        <w:rPr>
          <w:rFonts w:ascii="Fira Code" w:hAnsi="Fira Code" w:cs="Fira Code"/>
          <w:color w:val="5D5D5F"/>
          <w:sz w:val="18"/>
          <w:szCs w:val="18"/>
        </w:rPr>
        <w:t>{</w:t>
      </w:r>
      <w:r w:rsidR="00CD57E6" w:rsidRPr="003F428E">
        <w:rPr>
          <w:rFonts w:ascii="Fira Code" w:hAnsi="Fira Code" w:cs="Fira Code"/>
          <w:color w:val="FF6D12"/>
          <w:sz w:val="18"/>
          <w:szCs w:val="18"/>
        </w:rPr>
        <w:t>eq:taxonomy.eq.4.hierarchical_penalty1</w:t>
      </w:r>
      <w:r w:rsidR="00CD57E6" w:rsidRPr="003F428E">
        <w:rPr>
          <w:rFonts w:ascii="Fira Code" w:hAnsi="Fira Code" w:cs="Fira Code"/>
          <w:color w:val="5D5D5F"/>
          <w:sz w:val="18"/>
          <w:szCs w:val="18"/>
        </w:rPr>
        <w:t>}</w:t>
      </w:r>
      <w:r w:rsidR="00CD57E6" w:rsidRPr="003F428E">
        <w:rPr>
          <w:rFonts w:ascii="Fira Code" w:hAnsi="Fira Code" w:cs="Fira Code"/>
          <w:color w:val="626264"/>
          <w:sz w:val="18"/>
          <w:szCs w:val="18"/>
        </w:rPr>
        <w:t>) and~(</w:t>
      </w:r>
      <w:r w:rsidR="00CD57E6" w:rsidRPr="003F428E">
        <w:rPr>
          <w:rFonts w:ascii="Fira Code" w:hAnsi="Fira Code" w:cs="Fira Code"/>
          <w:color w:val="7C4DFF"/>
          <w:sz w:val="18"/>
          <w:szCs w:val="18"/>
        </w:rPr>
        <w:t>\</w:t>
      </w:r>
      <w:r w:rsidR="00CD57E6" w:rsidRPr="003F428E">
        <w:rPr>
          <w:rFonts w:ascii="Fira Code" w:hAnsi="Fira Code" w:cs="Fira Code"/>
          <w:b/>
          <w:color w:val="C838C6"/>
          <w:sz w:val="18"/>
          <w:szCs w:val="18"/>
        </w:rPr>
        <w:t>ref</w:t>
      </w:r>
      <w:r w:rsidR="00CD57E6" w:rsidRPr="003F428E">
        <w:rPr>
          <w:rFonts w:ascii="Fira Code" w:hAnsi="Fira Code" w:cs="Fira Code"/>
          <w:color w:val="5D5D5F"/>
          <w:sz w:val="18"/>
          <w:szCs w:val="18"/>
        </w:rPr>
        <w:t>{</w:t>
      </w:r>
      <w:r w:rsidR="00CD57E6" w:rsidRPr="003F428E">
        <w:rPr>
          <w:rFonts w:ascii="Fira Code" w:hAnsi="Fira Code" w:cs="Fira Code"/>
          <w:color w:val="FF6D12"/>
          <w:sz w:val="18"/>
          <w:szCs w:val="18"/>
        </w:rPr>
        <w:t>eq:taxonomy.eq.5.hierarchical_penalty2</w:t>
      </w:r>
      <w:r w:rsidR="00CD57E6" w:rsidRPr="003F428E">
        <w:rPr>
          <w:rFonts w:ascii="Fira Code" w:hAnsi="Fira Code" w:cs="Fira Code"/>
          <w:color w:val="5D5D5F"/>
          <w:sz w:val="18"/>
          <w:szCs w:val="18"/>
        </w:rPr>
        <w:t>}</w:t>
      </w:r>
      <w:r w:rsidR="00CD57E6" w:rsidRPr="003F428E">
        <w:rPr>
          <w:rFonts w:ascii="Fira Code" w:hAnsi="Fira Code" w:cs="Fira Code"/>
          <w:color w:val="626264"/>
          <w:sz w:val="18"/>
          <w:szCs w:val="18"/>
        </w:rPr>
        <w:t xml:space="preserve">) </w:t>
      </w:r>
      <w:del w:id="122" w:author="artin majdi" w:date="2023-07-13T18:37:00Z">
        <w:r w:rsidRPr="003F428E">
          <w:rPr>
            <w:rFonts w:ascii="Fira Code" w:hAnsi="Fira Code" w:cs="Fira Code"/>
            <w:color w:val="000000" w:themeColor="text1"/>
            <w:sz w:val="18"/>
            <w:szCs w:val="18"/>
          </w:rPr>
          <w:delText xml:space="preserve">the penalization term </w:delText>
        </w:r>
      </w:del>
      <w:r w:rsidR="00CD57E6" w:rsidRPr="003F428E">
        <w:rPr>
          <w:rFonts w:ascii="Fira Code" w:hAnsi="Fira Code" w:cs="Fira Code"/>
          <w:color w:val="626264"/>
          <w:sz w:val="18"/>
          <w:szCs w:val="18"/>
        </w:rPr>
        <w:t xml:space="preserve">encourages the model to correctly predict the corresponding parent class when predicting the child class, </w:t>
      </w:r>
      <w:ins w:id="123" w:author="artin majdi" w:date="2023-07-13T18:37:00Z">
        <w:r w:rsidR="00893595" w:rsidRPr="003F428E">
          <w:rPr>
            <w:rFonts w:ascii="Fira Code" w:hAnsi="Fira Code" w:cs="Fira Code"/>
            <w:color w:val="626264"/>
            <w:sz w:val="18"/>
            <w:szCs w:val="18"/>
          </w:rPr>
          <w:t xml:space="preserve">hence </w:t>
        </w:r>
      </w:ins>
      <w:r w:rsidR="00CD57E6" w:rsidRPr="003F428E">
        <w:rPr>
          <w:rFonts w:ascii="Fira Code" w:hAnsi="Fira Code" w:cs="Fira Code"/>
          <w:color w:val="626264"/>
          <w:sz w:val="18"/>
          <w:szCs w:val="18"/>
        </w:rPr>
        <w:t xml:space="preserve">ensuring that the predicted </w:t>
      </w:r>
      <w:del w:id="124" w:author="artin majdi" w:date="2023-07-13T18:37:00Z">
        <w:r w:rsidRPr="003F428E">
          <w:rPr>
            <w:rFonts w:ascii="Fira Code" w:hAnsi="Fira Code" w:cs="Fira Code"/>
            <w:color w:val="000000" w:themeColor="text1"/>
            <w:sz w:val="18"/>
            <w:szCs w:val="18"/>
          </w:rPr>
          <w:delText>label set adheres to</w:delText>
        </w:r>
      </w:del>
      <w:ins w:id="125" w:author="artin majdi" w:date="2023-07-13T18:37:00Z">
        <w:r w:rsidR="00CD57E6" w:rsidRPr="003F428E">
          <w:rPr>
            <w:rFonts w:ascii="Fira Code" w:hAnsi="Fira Code" w:cs="Fira Code"/>
            <w:color w:val="626264"/>
            <w:sz w:val="18"/>
            <w:szCs w:val="18"/>
          </w:rPr>
          <w:t>label</w:t>
        </w:r>
        <w:r w:rsidR="00893595" w:rsidRPr="003F428E">
          <w:rPr>
            <w:rFonts w:ascii="Fira Code" w:hAnsi="Fira Code" w:cs="Fira Code"/>
            <w:color w:val="626264"/>
            <w:sz w:val="18"/>
            <w:szCs w:val="18"/>
          </w:rPr>
          <w:t xml:space="preserve">s </w:t>
        </w:r>
        <w:r w:rsidR="00CD57E6" w:rsidRPr="003F428E">
          <w:rPr>
            <w:rFonts w:ascii="Fira Code" w:hAnsi="Fira Code" w:cs="Fira Code"/>
            <w:color w:val="626264"/>
            <w:sz w:val="18"/>
            <w:szCs w:val="18"/>
          </w:rPr>
          <w:t xml:space="preserve"> </w:t>
        </w:r>
        <w:r w:rsidR="00893595" w:rsidRPr="003F428E">
          <w:rPr>
            <w:rFonts w:ascii="Fira Code" w:hAnsi="Fira Code" w:cs="Fira Code"/>
            <w:color w:val="626264"/>
            <w:sz w:val="18"/>
            <w:szCs w:val="18"/>
          </w:rPr>
          <w:t>align well with</w:t>
        </w:r>
      </w:ins>
      <w:r w:rsidR="00CD57E6" w:rsidRPr="003F428E">
        <w:rPr>
          <w:rFonts w:ascii="Fira Code" w:hAnsi="Fira Code" w:cs="Fira Code"/>
          <w:color w:val="626264"/>
          <w:sz w:val="18"/>
          <w:szCs w:val="18"/>
        </w:rPr>
        <w:t xml:space="preserve"> the hierarchical structure. </w:t>
      </w:r>
      <w:del w:id="126" w:author="artin majdi" w:date="2023-07-13T18:37:00Z">
        <w:r w:rsidRPr="003F428E">
          <w:rPr>
            <w:rFonts w:ascii="Fira Code" w:hAnsi="Fira Code" w:cs="Fira Code"/>
            <w:color w:val="000000" w:themeColor="text1"/>
            <w:sz w:val="18"/>
            <w:szCs w:val="18"/>
          </w:rPr>
          <w:delText>In the</w:delText>
        </w:r>
      </w:del>
      <w:ins w:id="127" w:author="artin majdi" w:date="2023-07-13T18:37:00Z">
        <w:r w:rsidR="00893595" w:rsidRPr="003F428E">
          <w:rPr>
            <w:rFonts w:ascii="Fira Code" w:hAnsi="Fira Code" w:cs="Fira Code"/>
            <w:color w:val="626264"/>
            <w:sz w:val="18"/>
            <w:szCs w:val="18"/>
          </w:rPr>
          <w:t>T</w:t>
        </w:r>
        <w:r w:rsidR="00CD57E6" w:rsidRPr="003F428E">
          <w:rPr>
            <w:rFonts w:ascii="Fira Code" w:hAnsi="Fira Code" w:cs="Fira Code"/>
            <w:color w:val="626264"/>
            <w:sz w:val="18"/>
            <w:szCs w:val="18"/>
          </w:rPr>
          <w:t>he</w:t>
        </w:r>
      </w:ins>
      <w:r w:rsidR="00CD57E6" w:rsidRPr="003F428E">
        <w:rPr>
          <w:rFonts w:ascii="Fira Code" w:hAnsi="Fira Code" w:cs="Fira Code"/>
          <w:color w:val="626264"/>
          <w:sz w:val="18"/>
          <w:szCs w:val="18"/>
        </w:rPr>
        <w:t xml:space="preserve"> aforementioned approach,</w:t>
      </w:r>
      <w:commentRangeStart w:id="128"/>
      <w:r w:rsidR="00CD57E6" w:rsidRPr="003F428E">
        <w:rPr>
          <w:rFonts w:ascii="Fira Code" w:hAnsi="Fira Code" w:cs="Fira Code"/>
          <w:color w:val="626264"/>
          <w:sz w:val="18"/>
          <w:szCs w:val="18"/>
        </w:rPr>
        <w:t xml:space="preserve"> </w:t>
      </w:r>
      <w:del w:id="129" w:author="artin majdi" w:date="2023-07-13T18:37:00Z">
        <w:r w:rsidRPr="003F428E">
          <w:rPr>
            <w:rFonts w:ascii="Fira Code" w:hAnsi="Fira Code" w:cs="Fira Code"/>
            <w:color w:val="000000" w:themeColor="text1"/>
            <w:sz w:val="18"/>
            <w:szCs w:val="18"/>
          </w:rPr>
          <w:delText>we assume</w:delText>
        </w:r>
      </w:del>
      <w:ins w:id="130" w:author="artin majdi" w:date="2023-07-13T18:37:00Z">
        <w:r w:rsidR="00CD57E6" w:rsidRPr="003F428E">
          <w:rPr>
            <w:rFonts w:ascii="Fira Code" w:hAnsi="Fira Code" w:cs="Fira Code"/>
            <w:color w:val="626264"/>
            <w:sz w:val="18"/>
            <w:szCs w:val="18"/>
          </w:rPr>
          <w:t>assume</w:t>
        </w:r>
        <w:r w:rsidR="00893595" w:rsidRPr="003F428E">
          <w:rPr>
            <w:rFonts w:ascii="Fira Code" w:hAnsi="Fira Code" w:cs="Fira Code"/>
            <w:color w:val="626264"/>
            <w:sz w:val="18"/>
            <w:szCs w:val="18"/>
          </w:rPr>
          <w:t>s</w:t>
        </w:r>
      </w:ins>
      <w:r w:rsidR="00CD57E6" w:rsidRPr="003F428E">
        <w:rPr>
          <w:rFonts w:ascii="Fira Code" w:hAnsi="Fira Code" w:cs="Fira Code"/>
          <w:color w:val="626264"/>
          <w:sz w:val="18"/>
          <w:szCs w:val="18"/>
        </w:rPr>
        <w:t xml:space="preserve"> a linear relationship</w:t>
      </w:r>
      <w:commentRangeEnd w:id="128"/>
      <w:r w:rsidR="00782ECB" w:rsidRPr="003F428E">
        <w:rPr>
          <w:rStyle w:val="CommentReference"/>
          <w:rFonts w:ascii="Fira Code" w:hAnsi="Fira Code" w:cs="Fira Code"/>
          <w:sz w:val="18"/>
          <w:szCs w:val="18"/>
        </w:rPr>
        <w:commentReference w:id="128"/>
      </w:r>
      <w:r w:rsidR="00CD57E6" w:rsidRPr="003F428E">
        <w:rPr>
          <w:rFonts w:ascii="Fira Code" w:hAnsi="Fira Code" w:cs="Fira Code"/>
          <w:color w:val="626264"/>
          <w:sz w:val="18"/>
          <w:szCs w:val="18"/>
        </w:rPr>
        <w:t xml:space="preserve"> </w:t>
      </w:r>
      <w:ins w:id="131" w:author="artin majdi" w:date="2023-07-13T18:37:00Z">
        <w:r w:rsidR="00CD57E6" w:rsidRPr="003F428E">
          <w:rPr>
            <w:rFonts w:ascii="Fira Code" w:hAnsi="Fira Code" w:cs="Fira Code"/>
            <w:color w:val="626264"/>
            <w:sz w:val="18"/>
            <w:szCs w:val="18"/>
          </w:rPr>
          <w:t xml:space="preserve"> </w:t>
        </w:r>
      </w:ins>
      <w:r w:rsidR="00CD57E6" w:rsidRPr="003F428E">
        <w:rPr>
          <w:rFonts w:ascii="Fira Code" w:hAnsi="Fira Code" w:cs="Fira Code"/>
          <w:color w:val="626264"/>
          <w:sz w:val="18"/>
          <w:szCs w:val="18"/>
        </w:rPr>
        <w:t xml:space="preserve">between </w:t>
      </w:r>
      <w:ins w:id="132" w:author="artin majdi" w:date="2023-07-13T18:37:00Z">
        <w:r w:rsidR="00893595" w:rsidRPr="003F428E">
          <w:rPr>
            <w:rFonts w:ascii="Fira Code" w:hAnsi="Fira Code" w:cs="Fira Code"/>
            <w:color w:val="626264"/>
            <w:sz w:val="18"/>
            <w:szCs w:val="18"/>
          </w:rPr>
          <w:t xml:space="preserve">the </w:t>
        </w:r>
      </w:ins>
      <w:r w:rsidR="00CD57E6" w:rsidRPr="003F428E">
        <w:rPr>
          <w:rFonts w:ascii="Fira Code" w:hAnsi="Fira Code" w:cs="Fira Code"/>
          <w:color w:val="626264"/>
          <w:sz w:val="18"/>
          <w:szCs w:val="18"/>
        </w:rPr>
        <w:t>child and parent losses</w:t>
      </w:r>
      <w:del w:id="133" w:author="artin majdi" w:date="2023-07-13T18:37:00Z">
        <w:r w:rsidRPr="003F428E">
          <w:rPr>
            <w:rFonts w:ascii="Fira Code" w:hAnsi="Fira Code" w:cs="Fira Code"/>
            <w:color w:val="000000" w:themeColor="text1"/>
            <w:sz w:val="18"/>
            <w:szCs w:val="18"/>
          </w:rPr>
          <w:delText>, which can simplify the optimization process</w:delText>
        </w:r>
      </w:del>
      <w:r w:rsidR="00CD57E6" w:rsidRPr="003F428E">
        <w:rPr>
          <w:rFonts w:ascii="Fira Code" w:hAnsi="Fira Code" w:cs="Fira Code"/>
          <w:color w:val="626264"/>
          <w:sz w:val="18"/>
          <w:szCs w:val="18"/>
        </w:rPr>
        <w:t xml:space="preserve">. However, this may not always accurately capture the relationship between the parent-child classes, as the relationship may not </w:t>
      </w:r>
      <w:del w:id="134" w:author="artin majdi" w:date="2023-07-13T18:37:00Z">
        <w:r w:rsidRPr="003F428E">
          <w:rPr>
            <w:rFonts w:ascii="Fira Code" w:hAnsi="Fira Code" w:cs="Fira Code"/>
            <w:color w:val="000000" w:themeColor="text1"/>
            <w:sz w:val="18"/>
            <w:szCs w:val="18"/>
          </w:rPr>
          <w:delText>always be linear. Furthermore, the impact of the parent's loss on the total loss could be less significant, particularly if the child's loss is considerably greater than the parent's loss</w:delText>
        </w:r>
      </w:del>
      <w:ins w:id="135" w:author="artin majdi" w:date="2023-07-13T18:37:00Z">
        <w:r w:rsidR="00893595" w:rsidRPr="003F428E">
          <w:rPr>
            <w:rFonts w:ascii="Fira Code" w:hAnsi="Fira Code" w:cs="Fira Code"/>
            <w:color w:val="626264"/>
            <w:sz w:val="18"/>
            <w:szCs w:val="18"/>
          </w:rPr>
          <w:t xml:space="preserve">necessarily </w:t>
        </w:r>
        <w:r w:rsidR="00CD57E6" w:rsidRPr="003F428E">
          <w:rPr>
            <w:rFonts w:ascii="Fira Code" w:hAnsi="Fira Code" w:cs="Fira Code"/>
            <w:color w:val="626264"/>
            <w:sz w:val="18"/>
            <w:szCs w:val="18"/>
          </w:rPr>
          <w:t>be linear</w:t>
        </w:r>
      </w:ins>
      <w:r w:rsidR="00CD57E6" w:rsidRPr="003F428E">
        <w:rPr>
          <w:rFonts w:ascii="Fira Code" w:hAnsi="Fira Code" w:cs="Fira Code"/>
          <w:color w:val="626264"/>
          <w:sz w:val="18"/>
          <w:szCs w:val="18"/>
        </w:rPr>
        <w:t>.</w:t>
      </w:r>
    </w:p>
    <w:p w14:paraId="0AF5E488" w14:textId="387208F9" w:rsidR="00E57189" w:rsidRPr="003F428E" w:rsidRDefault="00217555" w:rsidP="00E57189">
      <w:pPr>
        <w:shd w:val="clear" w:color="auto" w:fill="EBEEF5"/>
        <w:spacing w:line="405" w:lineRule="atLeast"/>
        <w:rPr>
          <w:ins w:id="136" w:author="artin majdi" w:date="2023-07-13T18:37:00Z"/>
          <w:rFonts w:ascii="Fira Code" w:hAnsi="Fira Code" w:cs="Fira Code"/>
          <w:color w:val="5D5D5F"/>
          <w:sz w:val="18"/>
          <w:szCs w:val="18"/>
        </w:rPr>
      </w:pPr>
      <w:del w:id="137" w:author="artin majdi" w:date="2023-07-13T18:37:00Z">
        <w:r w:rsidRPr="003F428E">
          <w:rPr>
            <w:rFonts w:ascii="Fira Code" w:hAnsi="Fira Code" w:cs="Fira Code"/>
            <w:color w:val="000000" w:themeColor="text1"/>
            <w:sz w:val="18"/>
            <w:szCs w:val="18"/>
          </w:rPr>
          <w:delText>To address this problem</w:delText>
        </w:r>
      </w:del>
      <w:ins w:id="138" w:author="artin majdi" w:date="2023-07-13T18:37:00Z">
        <w:r w:rsidR="00E57189" w:rsidRPr="003F428E">
          <w:rPr>
            <w:rFonts w:ascii="Fira Code" w:hAnsi="Fira Code" w:cs="Fira Code"/>
            <w:color w:val="5D5D5F"/>
            <w:sz w:val="18"/>
            <w:szCs w:val="18"/>
          </w:rPr>
          <w:t>The approach of multiplying losses introduces a greater adaptability in the representation of relationships between parent and child classes, as it can encapsulate both linear and potentially complex interrelations. Under the constraints of our problem - where the absence of a parent class guarantees the absence of its child class - both parent and child loss values would simultaneously increase or decrease</w:t>
        </w:r>
      </w:ins>
      <w:ins w:id="139" w:author="artin majdi" w:date="2023-07-13T18:47:00Z">
        <w:r w:rsidR="009E3789">
          <w:rPr>
            <w:rFonts w:ascii="Fira Code" w:hAnsi="Fira Code" w:cs="Fira Code"/>
            <w:color w:val="5D5D5F"/>
            <w:sz w:val="18"/>
            <w:szCs w:val="18"/>
          </w:rPr>
          <w:t xml:space="preserve"> (</w:t>
        </w:r>
      </w:ins>
      <w:ins w:id="140" w:author="artin majdi" w:date="2023-07-13T18:48:00Z">
        <w:r w:rsidR="009E3789">
          <w:rPr>
            <w:rFonts w:ascii="Fira Code" w:hAnsi="Fira Code" w:cs="Fira Code"/>
            <w:color w:val="5D5D5F"/>
            <w:sz w:val="18"/>
            <w:szCs w:val="18"/>
          </w:rPr>
          <w:t>if</w:t>
        </w:r>
      </w:ins>
      <w:ins w:id="141" w:author="artin majdi" w:date="2023-07-13T18:47:00Z">
        <w:r w:rsidR="009E3789">
          <w:rPr>
            <w:rFonts w:ascii="Fira Code" w:hAnsi="Fira Code" w:cs="Fira Code"/>
            <w:color w:val="5D5D5F"/>
            <w:sz w:val="18"/>
            <w:szCs w:val="18"/>
          </w:rPr>
          <w:t xml:space="preserve"> the parent class</w:t>
        </w:r>
      </w:ins>
      <w:ins w:id="142" w:author="artin majdi" w:date="2023-07-13T18:48:00Z">
        <w:r w:rsidR="009E3789">
          <w:rPr>
            <w:rFonts w:ascii="Fira Code" w:hAnsi="Fira Code" w:cs="Fira Code"/>
            <w:color w:val="5D5D5F"/>
            <w:sz w:val="18"/>
            <w:szCs w:val="18"/>
          </w:rPr>
          <w:t xml:space="preserve"> is absent</w:t>
        </w:r>
      </w:ins>
      <w:ins w:id="143" w:author="artin majdi" w:date="2023-07-13T18:47:00Z">
        <w:r w:rsidR="009E3789">
          <w:rPr>
            <w:rFonts w:ascii="Fira Code" w:hAnsi="Fira Code" w:cs="Fira Code"/>
            <w:color w:val="5D5D5F"/>
            <w:sz w:val="18"/>
            <w:szCs w:val="18"/>
          </w:rPr>
          <w:t>)</w:t>
        </w:r>
      </w:ins>
      <w:ins w:id="144" w:author="artin majdi" w:date="2023-07-13T18:37:00Z">
        <w:r w:rsidR="00E57189" w:rsidRPr="003F428E">
          <w:rPr>
            <w:rFonts w:ascii="Fira Code" w:hAnsi="Fira Code" w:cs="Fira Code"/>
            <w:color w:val="5D5D5F"/>
            <w:sz w:val="18"/>
            <w:szCs w:val="18"/>
          </w:rPr>
          <w:t>. In such a scenario, their summation or product would correspondingly escalate or diminish, thus demonstrating a linear relationship.</w:t>
        </w:r>
      </w:ins>
    </w:p>
    <w:p w14:paraId="17E4DBE6" w14:textId="7F460338" w:rsidR="00CD57E6" w:rsidRPr="003F428E" w:rsidRDefault="00E57189" w:rsidP="00EF5465">
      <w:pPr>
        <w:shd w:val="clear" w:color="auto" w:fill="EBEEF5"/>
        <w:spacing w:line="405" w:lineRule="atLeast"/>
        <w:rPr>
          <w:rFonts w:ascii="Fira Code" w:hAnsi="Fira Code" w:cs="Fira Code"/>
          <w:color w:val="626264"/>
          <w:sz w:val="18"/>
          <w:szCs w:val="18"/>
        </w:rPr>
      </w:pPr>
      <w:ins w:id="145" w:author="artin majdi" w:date="2023-07-13T18:37:00Z">
        <w:r w:rsidRPr="003F428E">
          <w:rPr>
            <w:rFonts w:ascii="Fira Code" w:hAnsi="Fira Code" w:cs="Fira Code"/>
            <w:color w:val="5D5D5F"/>
            <w:sz w:val="18"/>
            <w:szCs w:val="18"/>
          </w:rPr>
          <w:t xml:space="preserve">However, the complexity arises when we consider the scenario where the parent's loss value is significantly low in comparison to the child's loss. Here, a simple additive model might undervalue the parent's loss impact, as adding a small parent loss </w:t>
        </w:r>
      </w:ins>
      <w:ins w:id="146" w:author="artin majdi" w:date="2023-07-13T18:49:00Z">
        <w:r w:rsidR="009E3789">
          <w:rPr>
            <w:rFonts w:ascii="Fira Code" w:hAnsi="Fira Code" w:cs="Fira Code"/>
            <w:color w:val="5D5D5F"/>
            <w:sz w:val="18"/>
            <w:szCs w:val="18"/>
          </w:rPr>
          <w:t xml:space="preserve">value </w:t>
        </w:r>
      </w:ins>
      <w:ins w:id="147" w:author="artin majdi" w:date="2023-07-13T18:37:00Z">
        <w:r w:rsidRPr="003F428E">
          <w:rPr>
            <w:rFonts w:ascii="Fira Code" w:hAnsi="Fira Code" w:cs="Fira Code"/>
            <w:color w:val="5D5D5F"/>
            <w:sz w:val="18"/>
            <w:szCs w:val="18"/>
          </w:rPr>
          <w:t xml:space="preserve">to a considerably larger child loss </w:t>
        </w:r>
      </w:ins>
      <w:ins w:id="148" w:author="artin majdi" w:date="2023-07-13T18:49:00Z">
        <w:r w:rsidR="009E3789">
          <w:rPr>
            <w:rFonts w:ascii="Fira Code" w:hAnsi="Fira Code" w:cs="Fira Code"/>
            <w:color w:val="5D5D5F"/>
            <w:sz w:val="18"/>
            <w:szCs w:val="18"/>
          </w:rPr>
          <w:t xml:space="preserve">value </w:t>
        </w:r>
      </w:ins>
      <w:ins w:id="149" w:author="artin majdi" w:date="2023-07-13T18:37:00Z">
        <w:r w:rsidRPr="003F428E">
          <w:rPr>
            <w:rFonts w:ascii="Fira Code" w:hAnsi="Fira Code" w:cs="Fira Code"/>
            <w:color w:val="5D5D5F"/>
            <w:sz w:val="18"/>
            <w:szCs w:val="18"/>
          </w:rPr>
          <w:t xml:space="preserve">might not significantly alter the </w:t>
        </w:r>
      </w:ins>
      <w:ins w:id="150" w:author="artin majdi" w:date="2023-07-13T18:49:00Z">
        <w:r w:rsidR="009E3789">
          <w:rPr>
            <w:rFonts w:ascii="Fira Code" w:hAnsi="Fira Code" w:cs="Fira Code"/>
            <w:color w:val="5D5D5F"/>
            <w:sz w:val="18"/>
            <w:szCs w:val="18"/>
          </w:rPr>
          <w:t>new updated loss for that child class</w:t>
        </w:r>
      </w:ins>
      <w:ins w:id="151" w:author="artin majdi" w:date="2023-07-13T18:37:00Z">
        <w:r w:rsidRPr="003F428E">
          <w:rPr>
            <w:rFonts w:ascii="Fira Code" w:hAnsi="Fira Code" w:cs="Fira Code"/>
            <w:color w:val="5D5D5F"/>
            <w:sz w:val="18"/>
            <w:szCs w:val="18"/>
          </w:rPr>
          <w:t xml:space="preserve">. On the contrary, a multiplicative model amplifies the influence of each parent loss on the total, even if the parent's loss is relatively small. By defining the </w:t>
        </w:r>
      </w:ins>
      <w:ins w:id="152" w:author="artin majdi" w:date="2023-07-13T18:49:00Z">
        <w:r w:rsidR="009E3789">
          <w:rPr>
            <w:rFonts w:ascii="Fira Code" w:hAnsi="Fira Code" w:cs="Fira Code"/>
            <w:color w:val="5D5D5F"/>
            <w:sz w:val="18"/>
            <w:szCs w:val="18"/>
          </w:rPr>
          <w:t>new</w:t>
        </w:r>
      </w:ins>
      <w:ins w:id="153" w:author="artin majdi" w:date="2023-07-13T18:37:00Z">
        <w:r w:rsidRPr="003F428E">
          <w:rPr>
            <w:rFonts w:ascii="Fira Code" w:hAnsi="Fira Code" w:cs="Fira Code"/>
            <w:color w:val="5D5D5F"/>
            <w:sz w:val="18"/>
            <w:szCs w:val="18"/>
          </w:rPr>
          <w:t xml:space="preserve"> loss</w:t>
        </w:r>
      </w:ins>
      <w:ins w:id="154" w:author="artin majdi" w:date="2023-07-13T18:49:00Z">
        <w:r w:rsidR="009E3789">
          <w:rPr>
            <w:rFonts w:ascii="Fira Code" w:hAnsi="Fira Code" w:cs="Fira Code"/>
            <w:color w:val="5D5D5F"/>
            <w:sz w:val="18"/>
            <w:szCs w:val="18"/>
          </w:rPr>
          <w:t xml:space="preserve"> </w:t>
        </w:r>
      </w:ins>
      <w:ins w:id="155" w:author="artin majdi" w:date="2023-07-13T18:50:00Z">
        <w:r w:rsidR="009E3789">
          <w:rPr>
            <w:rFonts w:ascii="Fira Code" w:hAnsi="Fira Code" w:cs="Fira Code"/>
            <w:color w:val="5D5D5F"/>
            <w:sz w:val="18"/>
            <w:szCs w:val="18"/>
          </w:rPr>
          <w:t>for child classes</w:t>
        </w:r>
      </w:ins>
      <w:ins w:id="156" w:author="artin majdi" w:date="2023-07-13T18:37:00Z">
        <w:r w:rsidRPr="003F428E">
          <w:rPr>
            <w:rFonts w:ascii="Fira Code" w:hAnsi="Fira Code" w:cs="Fira Code"/>
            <w:color w:val="5D5D5F"/>
            <w:sz w:val="18"/>
            <w:szCs w:val="18"/>
          </w:rPr>
          <w:t xml:space="preserve"> in such way that </w:t>
        </w:r>
      </w:ins>
      <w:ins w:id="157" w:author="artin majdi" w:date="2023-07-13T18:51:00Z">
        <w:r w:rsidR="009E3789">
          <w:rPr>
            <w:rFonts w:ascii="Fira Code" w:hAnsi="Fira Code" w:cs="Fira Code"/>
            <w:color w:val="5D5D5F"/>
            <w:sz w:val="18"/>
            <w:szCs w:val="18"/>
          </w:rPr>
          <w:t>their updated loss values are</w:t>
        </w:r>
      </w:ins>
      <w:ins w:id="158" w:author="artin majdi" w:date="2023-07-13T18:37:00Z">
        <w:r w:rsidRPr="003F428E">
          <w:rPr>
            <w:rFonts w:ascii="Fira Code" w:hAnsi="Fira Code" w:cs="Fira Code"/>
            <w:color w:val="5D5D5F"/>
            <w:sz w:val="18"/>
            <w:szCs w:val="18"/>
          </w:rPr>
          <w:t xml:space="preserve"> proportional to </w:t>
        </w:r>
      </w:ins>
      <w:ins w:id="159" w:author="artin majdi" w:date="2023-07-13T18:51:00Z">
        <w:r w:rsidR="009E3789" w:rsidRPr="003F428E">
          <w:rPr>
            <w:rFonts w:ascii="Fira Code" w:hAnsi="Fira Code" w:cs="Fira Code"/>
            <w:color w:val="5D5D5F"/>
            <w:sz w:val="18"/>
            <w:szCs w:val="18"/>
          </w:rPr>
          <w:t>their</w:t>
        </w:r>
        <w:r w:rsidR="009E3789">
          <w:rPr>
            <w:rFonts w:ascii="Fira Code" w:hAnsi="Fira Code" w:cs="Fira Code"/>
            <w:color w:val="5D5D5F"/>
            <w:sz w:val="18"/>
            <w:szCs w:val="18"/>
          </w:rPr>
          <w:t xml:space="preserve"> </w:t>
        </w:r>
      </w:ins>
      <w:ins w:id="160" w:author="artin majdi" w:date="2023-07-13T18:52:00Z">
        <w:r w:rsidR="009E3789">
          <w:rPr>
            <w:rFonts w:ascii="Fira Code" w:hAnsi="Fira Code" w:cs="Fira Code"/>
            <w:color w:val="5D5D5F"/>
            <w:sz w:val="18"/>
            <w:szCs w:val="18"/>
          </w:rPr>
          <w:t>corresponding</w:t>
        </w:r>
      </w:ins>
      <w:ins w:id="161" w:author="artin majdi" w:date="2023-07-13T18:51:00Z">
        <w:r w:rsidR="009E3789">
          <w:rPr>
            <w:rFonts w:ascii="Fira Code" w:hAnsi="Fira Code" w:cs="Fira Code"/>
            <w:color w:val="5D5D5F"/>
            <w:sz w:val="18"/>
            <w:szCs w:val="18"/>
          </w:rPr>
          <w:t xml:space="preserve"> </w:t>
        </w:r>
      </w:ins>
      <w:ins w:id="162" w:author="artin majdi" w:date="2023-07-13T18:37:00Z">
        <w:r w:rsidRPr="003F428E">
          <w:rPr>
            <w:rFonts w:ascii="Fira Code" w:hAnsi="Fira Code" w:cs="Fira Code"/>
            <w:color w:val="5D5D5F"/>
            <w:sz w:val="18"/>
            <w:szCs w:val="18"/>
          </w:rPr>
          <w:t>parent's losses, we may enhance the hierarchical relationships' portrayal. To define such a loss</w:t>
        </w:r>
      </w:ins>
      <w:ins w:id="163" w:author="artin majdi" w:date="2023-07-13T18:52:00Z">
        <w:r w:rsidR="009E3789">
          <w:rPr>
            <w:rFonts w:ascii="Fira Code" w:hAnsi="Fira Code" w:cs="Fira Code"/>
            <w:color w:val="5D5D5F"/>
            <w:sz w:val="18"/>
            <w:szCs w:val="18"/>
          </w:rPr>
          <w:t xml:space="preserve"> value measurement scheme</w:t>
        </w:r>
      </w:ins>
      <w:r w:rsidRPr="003F428E">
        <w:rPr>
          <w:rFonts w:ascii="Fira Code" w:hAnsi="Fira Code" w:cs="Fira Code"/>
          <w:color w:val="5D5D5F"/>
          <w:sz w:val="18"/>
          <w:szCs w:val="18"/>
        </w:rPr>
        <w:t xml:space="preserve">, </w:t>
      </w:r>
      <w:r w:rsidR="00CD57E6" w:rsidRPr="003F428E">
        <w:rPr>
          <w:rFonts w:ascii="Fira Code" w:hAnsi="Fira Code" w:cs="Fira Code"/>
          <w:color w:val="626264"/>
          <w:sz w:val="18"/>
          <w:szCs w:val="18"/>
        </w:rPr>
        <w:t>we can modify the loss measurements presented in Equations~(</w:t>
      </w:r>
      <w:r w:rsidR="00CD57E6" w:rsidRPr="003F428E">
        <w:rPr>
          <w:rFonts w:ascii="Fira Code" w:hAnsi="Fira Code" w:cs="Fira Code"/>
          <w:color w:val="7C4DFF"/>
          <w:sz w:val="18"/>
          <w:szCs w:val="18"/>
        </w:rPr>
        <w:t>\</w:t>
      </w:r>
      <w:r w:rsidR="00CD57E6" w:rsidRPr="003F428E">
        <w:rPr>
          <w:rFonts w:ascii="Fira Code" w:hAnsi="Fira Code" w:cs="Fira Code"/>
          <w:b/>
          <w:color w:val="C838C6"/>
          <w:sz w:val="18"/>
          <w:szCs w:val="18"/>
        </w:rPr>
        <w:t>ref</w:t>
      </w:r>
      <w:r w:rsidR="00CD57E6" w:rsidRPr="003F428E">
        <w:rPr>
          <w:rFonts w:ascii="Fira Code" w:hAnsi="Fira Code" w:cs="Fira Code"/>
          <w:color w:val="5D5D5F"/>
          <w:sz w:val="18"/>
          <w:szCs w:val="18"/>
        </w:rPr>
        <w:t>{</w:t>
      </w:r>
      <w:r w:rsidR="00CD57E6" w:rsidRPr="003F428E">
        <w:rPr>
          <w:rFonts w:ascii="Fira Code" w:hAnsi="Fira Code" w:cs="Fira Code"/>
          <w:color w:val="FF6D12"/>
          <w:sz w:val="18"/>
          <w:szCs w:val="18"/>
        </w:rPr>
        <w:t>eq:taxonomy.eq.4.hierarchical_penalty1</w:t>
      </w:r>
      <w:r w:rsidR="00CD57E6" w:rsidRPr="003F428E">
        <w:rPr>
          <w:rFonts w:ascii="Fira Code" w:hAnsi="Fira Code" w:cs="Fira Code"/>
          <w:color w:val="5D5D5F"/>
          <w:sz w:val="18"/>
          <w:szCs w:val="18"/>
        </w:rPr>
        <w:t>}</w:t>
      </w:r>
      <w:r w:rsidR="00CD57E6" w:rsidRPr="003F428E">
        <w:rPr>
          <w:rFonts w:ascii="Fira Code" w:hAnsi="Fira Code" w:cs="Fira Code"/>
          <w:color w:val="626264"/>
          <w:sz w:val="18"/>
          <w:szCs w:val="18"/>
        </w:rPr>
        <w:t>) and~(</w:t>
      </w:r>
      <w:r w:rsidR="00CD57E6" w:rsidRPr="003F428E">
        <w:rPr>
          <w:rFonts w:ascii="Fira Code" w:hAnsi="Fira Code" w:cs="Fira Code"/>
          <w:color w:val="7C4DFF"/>
          <w:sz w:val="18"/>
          <w:szCs w:val="18"/>
        </w:rPr>
        <w:t>\</w:t>
      </w:r>
      <w:r w:rsidR="00CD57E6" w:rsidRPr="003F428E">
        <w:rPr>
          <w:rFonts w:ascii="Fira Code" w:hAnsi="Fira Code" w:cs="Fira Code"/>
          <w:b/>
          <w:color w:val="C838C6"/>
          <w:sz w:val="18"/>
          <w:szCs w:val="18"/>
        </w:rPr>
        <w:t>ref</w:t>
      </w:r>
      <w:r w:rsidR="00CD57E6" w:rsidRPr="003F428E">
        <w:rPr>
          <w:rFonts w:ascii="Fira Code" w:hAnsi="Fira Code" w:cs="Fira Code"/>
          <w:color w:val="5D5D5F"/>
          <w:sz w:val="18"/>
          <w:szCs w:val="18"/>
        </w:rPr>
        <w:t>{</w:t>
      </w:r>
      <w:r w:rsidR="00CD57E6" w:rsidRPr="003F428E">
        <w:rPr>
          <w:rFonts w:ascii="Fira Code" w:hAnsi="Fira Code" w:cs="Fira Code"/>
          <w:color w:val="FF6D12"/>
          <w:sz w:val="18"/>
          <w:szCs w:val="18"/>
        </w:rPr>
        <w:t>eq:taxonomy.eq.5.hierarchical_penalty2</w:t>
      </w:r>
      <w:r w:rsidR="00CD57E6" w:rsidRPr="003F428E">
        <w:rPr>
          <w:rFonts w:ascii="Fira Code" w:hAnsi="Fira Code" w:cs="Fira Code"/>
          <w:color w:val="5D5D5F"/>
          <w:sz w:val="18"/>
          <w:szCs w:val="18"/>
        </w:rPr>
        <w:t>}</w:t>
      </w:r>
      <w:r w:rsidR="00CD57E6" w:rsidRPr="003F428E">
        <w:rPr>
          <w:rFonts w:ascii="Fira Code" w:hAnsi="Fira Code" w:cs="Fira Code"/>
          <w:color w:val="626264"/>
          <w:sz w:val="18"/>
          <w:szCs w:val="18"/>
        </w:rPr>
        <w:t>) to be based on the multiplication of losses rather than their addition.</w:t>
      </w:r>
    </w:p>
    <w:p w14:paraId="7E4D546C" w14:textId="77777777" w:rsidR="00217555" w:rsidRPr="003F428E" w:rsidRDefault="00217555" w:rsidP="004401F3">
      <w:pPr>
        <w:rPr>
          <w:del w:id="164" w:author="artin majdi" w:date="2023-07-13T18:37:00Z"/>
          <w:rFonts w:ascii="Fira Code" w:hAnsi="Fira Code" w:cs="Fira Code"/>
          <w:color w:val="000000" w:themeColor="text1"/>
          <w:sz w:val="18"/>
          <w:szCs w:val="18"/>
        </w:rPr>
      </w:pPr>
      <w:del w:id="165" w:author="artin majdi" w:date="2023-07-13T18:37:00Z">
        <w:r w:rsidRPr="003F428E">
          <w:rPr>
            <w:rFonts w:ascii="Fira Code" w:hAnsi="Fira Code" w:cs="Fira Code"/>
            <w:color w:val="000000" w:themeColor="text1"/>
            <w:sz w:val="18"/>
            <w:szCs w:val="18"/>
          </w:rPr>
          <w:delText xml:space="preserve">Multiplying losses allows for a more flexible relationship between the child and parent classes, as </w:delText>
        </w:r>
        <w:commentRangeStart w:id="166"/>
        <w:r w:rsidRPr="003F428E">
          <w:rPr>
            <w:rFonts w:ascii="Fira Code" w:hAnsi="Fira Code" w:cs="Fira Code"/>
            <w:color w:val="000000" w:themeColor="text1"/>
            <w:sz w:val="18"/>
            <w:szCs w:val="18"/>
          </w:rPr>
          <w:delText>it can model both linear and nonlinear relationships</w:delText>
        </w:r>
        <w:commentRangeEnd w:id="166"/>
        <w:r w:rsidR="00BB337D" w:rsidRPr="003F428E">
          <w:rPr>
            <w:rStyle w:val="CommentReference"/>
            <w:rFonts w:ascii="Fira Code" w:hAnsi="Fira Code" w:cs="Fira Code"/>
            <w:sz w:val="18"/>
            <w:szCs w:val="18"/>
          </w:rPr>
          <w:commentReference w:id="166"/>
        </w:r>
        <w:r w:rsidRPr="003F428E">
          <w:rPr>
            <w:rFonts w:ascii="Fira Code" w:hAnsi="Fira Code" w:cs="Fira Code"/>
            <w:color w:val="000000" w:themeColor="text1"/>
            <w:sz w:val="18"/>
            <w:szCs w:val="18"/>
          </w:rPr>
          <w:delText>. Furthermore, the parent's loss can have a more significant impact on the total loss, since it is multiplied by the child's loss, ensuring that the hierarchical relationships are better captured. To achieve this, we can define the new loss as follows</w:delText>
        </w:r>
        <w:r w:rsidR="00BB337D" w:rsidRPr="003F428E">
          <w:rPr>
            <w:rFonts w:ascii="Fira Code" w:hAnsi="Fira Code" w:cs="Fira Code"/>
            <w:color w:val="000000" w:themeColor="text1"/>
            <w:sz w:val="18"/>
            <w:szCs w:val="18"/>
          </w:rPr>
          <w:delText>:</w:delText>
        </w:r>
      </w:del>
    </w:p>
    <w:p w14:paraId="1AFF9EE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5B80372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eq:taxonomy.eq.7.newloss</w:t>
      </w:r>
      <w:r w:rsidRPr="003F428E">
        <w:rPr>
          <w:rFonts w:ascii="Fira Code" w:hAnsi="Fira Code" w:cs="Fira Code"/>
          <w:color w:val="5D5D5F"/>
          <w:sz w:val="18"/>
          <w:szCs w:val="18"/>
        </w:rPr>
        <w:t>}</w:t>
      </w:r>
    </w:p>
    <w:p w14:paraId="60D072DC" w14:textId="500A5B80"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proofErr w:type="spellStart"/>
      <w:r w:rsidRPr="003F428E">
        <w:rPr>
          <w:rFonts w:ascii="Fira Code" w:hAnsi="Fira Code" w:cs="Fira Code"/>
          <w:color w:val="00BEC4"/>
          <w:sz w:val="18"/>
          <w:szCs w:val="18"/>
        </w:rPr>
        <w:t>l_k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H</w:t>
      </w:r>
      <w:del w:id="167" w:author="artin majdi" w:date="2023-07-13T18:37:00Z">
        <w:r w:rsidR="00217555" w:rsidRPr="003F428E">
          <w:rPr>
            <w:rFonts w:ascii="Fira Code" w:hAnsi="Fira Code" w:cs="Fira Code"/>
            <w:color w:val="000000" w:themeColor="text1"/>
            <w:sz w:val="18"/>
            <w:szCs w:val="18"/>
          </w:rPr>
          <w:delText xml:space="preserve"> \left( c_</w:delText>
        </w:r>
      </w:del>
      <w:ins w:id="168" w:author="artin majdi" w:date="2023-07-13T18:37:00Z">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k </w:t>
      </w:r>
      <w:r w:rsidRPr="003F428E">
        <w:rPr>
          <w:rFonts w:ascii="Fira Code" w:hAnsi="Fira Code" w:cs="Fira Code"/>
          <w:color w:val="5D5D5F"/>
          <w:sz w:val="18"/>
          <w:szCs w:val="18"/>
        </w:rPr>
        <w:t>\vert</w:t>
      </w:r>
      <w:r w:rsidRPr="003F428E">
        <w:rPr>
          <w:rFonts w:ascii="Fira Code" w:hAnsi="Fira Code" w:cs="Fira Code"/>
          <w:color w:val="00BEC4"/>
          <w:sz w:val="18"/>
          <w:szCs w:val="18"/>
        </w:rPr>
        <w:t xml:space="preserve"> </w:t>
      </w:r>
      <w:del w:id="169" w:author="artin majdi" w:date="2023-07-13T18:37:00Z">
        <w:r w:rsidR="00217555" w:rsidRPr="003F428E">
          <w:rPr>
            <w:rFonts w:ascii="Fira Code" w:hAnsi="Fira Code" w:cs="Fira Code"/>
            <w:color w:val="000000" w:themeColor="text1"/>
            <w:sz w:val="18"/>
            <w:szCs w:val="18"/>
          </w:rPr>
          <w:delText>c_</w:delText>
        </w:r>
      </w:del>
      <w:r w:rsidRPr="003F428E">
        <w:rPr>
          <w:rFonts w:ascii="Fira Code" w:hAnsi="Fira Code" w:cs="Fira Code"/>
          <w:color w:val="00BEC4"/>
          <w:sz w:val="18"/>
          <w:szCs w:val="18"/>
        </w:rPr>
        <w:t>j</w:t>
      </w:r>
      <w:del w:id="170" w:author="artin majdi" w:date="2023-07-13T18:37:00Z">
        <w:r w:rsidR="00217555" w:rsidRPr="003F428E">
          <w:rPr>
            <w:rFonts w:ascii="Fira Code" w:hAnsi="Fira Code" w:cs="Fira Code"/>
            <w:color w:val="000000" w:themeColor="text1"/>
            <w:sz w:val="18"/>
            <w:szCs w:val="18"/>
          </w:rPr>
          <w:delText xml:space="preserve"> \right</w:delText>
        </w:r>
      </w:del>
      <w:r w:rsidRPr="003F428E">
        <w:rPr>
          <w:rFonts w:ascii="Fira Code" w:hAnsi="Fira Code" w:cs="Fira Code"/>
          <w:color w:val="5D5D5F"/>
          <w:sz w:val="18"/>
          <w:szCs w:val="18"/>
        </w:rPr>
        <w:t>)</w:t>
      </w:r>
    </w:p>
    <w:p w14:paraId="37D35BC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4273E24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where the hierarchical penalty term is</w:t>
      </w:r>
    </w:p>
    <w:p w14:paraId="72BD0F4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5A0084F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eq:taxonomy.eq.8.hierarchical_penalty.loss</w:t>
      </w:r>
      <w:r w:rsidRPr="003F428E">
        <w:rPr>
          <w:rFonts w:ascii="Fira Code" w:hAnsi="Fira Code" w:cs="Fira Code"/>
          <w:color w:val="5D5D5F"/>
          <w:sz w:val="18"/>
          <w:szCs w:val="18"/>
        </w:rPr>
        <w:t>}</w:t>
      </w:r>
    </w:p>
    <w:p w14:paraId="1B4AD0E2" w14:textId="77777777" w:rsidR="003965CB" w:rsidRPr="003F428E" w:rsidRDefault="00CD57E6" w:rsidP="008A6646">
      <w:pPr>
        <w:shd w:val="clear" w:color="auto" w:fill="EBEEF5"/>
        <w:spacing w:line="405" w:lineRule="atLeast"/>
        <w:rPr>
          <w:ins w:id="171" w:author="artin majdi" w:date="2023-07-13T18:37:00Z"/>
          <w:rFonts w:ascii="Fira Code" w:hAnsi="Fira Code" w:cs="Fira Code"/>
          <w:color w:val="00BEC4"/>
          <w:sz w:val="18"/>
          <w:szCs w:val="18"/>
        </w:rPr>
      </w:pPr>
      <w:r w:rsidRPr="003F428E">
        <w:rPr>
          <w:rFonts w:ascii="Fira Code" w:hAnsi="Fira Code" w:cs="Fira Code"/>
          <w:color w:val="00BEC4"/>
          <w:sz w:val="18"/>
          <w:szCs w:val="18"/>
        </w:rPr>
        <w:t xml:space="preserve">    H</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D5D5F"/>
          <w:sz w:val="18"/>
          <w:szCs w:val="18"/>
        </w:rPr>
        <w:t>\vert</w:t>
      </w:r>
      <w:r w:rsidRPr="003F428E">
        <w:rPr>
          <w:rFonts w:ascii="Fira Code" w:hAnsi="Fira Code" w:cs="Fira Code"/>
          <w:color w:val="00BEC4"/>
          <w:sz w:val="18"/>
          <w:szCs w:val="18"/>
        </w:rPr>
        <w:t xml:space="preserve"> j</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p>
    <w:p w14:paraId="32268193" w14:textId="3865129F" w:rsidR="003965CB" w:rsidRPr="003F428E" w:rsidRDefault="003965CB" w:rsidP="008A6646">
      <w:pPr>
        <w:shd w:val="clear" w:color="auto" w:fill="EBEEF5"/>
        <w:spacing w:line="405" w:lineRule="atLeast"/>
        <w:rPr>
          <w:ins w:id="172" w:author="artin majdi" w:date="2023-07-13T18:37:00Z"/>
          <w:rFonts w:ascii="Fira Code" w:hAnsi="Fira Code" w:cs="Fira Code"/>
          <w:color w:val="5D5D5F"/>
          <w:sz w:val="18"/>
          <w:szCs w:val="18"/>
        </w:rPr>
      </w:pPr>
      <w:ins w:id="173" w:author="artin majdi" w:date="2023-07-13T18:37:00Z">
        <w:r w:rsidRPr="003F428E">
          <w:rPr>
            <w:rFonts w:ascii="Fira Code" w:hAnsi="Fira Code" w:cs="Fira Code"/>
            <w:color w:val="00BEC4"/>
            <w:sz w:val="18"/>
            <w:szCs w:val="18"/>
          </w:rPr>
          <w:t xml:space="preserve">    </w:t>
        </w:r>
      </w:ins>
      <w:r w:rsidR="00CD57E6" w:rsidRPr="003F428E">
        <w:rPr>
          <w:rFonts w:ascii="Fira Code" w:hAnsi="Fira Code" w:cs="Fira Code"/>
          <w:color w:val="5D5D5F"/>
          <w:sz w:val="18"/>
          <w:szCs w:val="18"/>
        </w:rPr>
        <w:t>\left</w:t>
      </w:r>
      <w:r w:rsidR="00CD57E6" w:rsidRPr="003F428E">
        <w:rPr>
          <w:rFonts w:ascii="Fira Code" w:hAnsi="Fira Code" w:cs="Fira Code"/>
          <w:color w:val="888888"/>
          <w:sz w:val="18"/>
          <w:szCs w:val="18"/>
        </w:rPr>
        <w:t>\{</w:t>
      </w:r>
      <w:r w:rsidR="00CD57E6" w:rsidRPr="003F428E">
        <w:rPr>
          <w:rFonts w:ascii="Fira Code" w:hAnsi="Fira Code" w:cs="Fira Code"/>
          <w:color w:val="00BEC4"/>
          <w:sz w:val="18"/>
          <w:szCs w:val="18"/>
        </w:rPr>
        <w:t xml:space="preserve"> </w:t>
      </w:r>
      <w:r w:rsidR="00CD57E6" w:rsidRPr="003F428E">
        <w:rPr>
          <w:rFonts w:ascii="Fira Code" w:hAnsi="Fira Code" w:cs="Fira Code"/>
          <w:color w:val="437AED"/>
          <w:sz w:val="18"/>
          <w:szCs w:val="18"/>
        </w:rPr>
        <w:t>\</w:t>
      </w:r>
      <w:r w:rsidR="00CD57E6" w:rsidRPr="003F428E">
        <w:rPr>
          <w:rFonts w:ascii="Fira Code" w:hAnsi="Fira Code" w:cs="Fira Code"/>
          <w:b/>
          <w:color w:val="437AED"/>
          <w:sz w:val="18"/>
          <w:szCs w:val="18"/>
        </w:rPr>
        <w:t>begin</w:t>
      </w:r>
      <w:r w:rsidR="00CD57E6" w:rsidRPr="003F428E">
        <w:rPr>
          <w:rFonts w:ascii="Fira Code" w:hAnsi="Fira Code" w:cs="Fira Code"/>
          <w:color w:val="5D5D5F"/>
          <w:sz w:val="18"/>
          <w:szCs w:val="18"/>
        </w:rPr>
        <w:t>{</w:t>
      </w:r>
      <w:r w:rsidR="00CD57E6" w:rsidRPr="003F428E">
        <w:rPr>
          <w:rFonts w:ascii="Fira Code" w:hAnsi="Fira Code" w:cs="Fira Code"/>
          <w:color w:val="F0AA0B"/>
          <w:sz w:val="18"/>
          <w:szCs w:val="18"/>
        </w:rPr>
        <w:t>array</w:t>
      </w:r>
      <w:r w:rsidR="00CD57E6" w:rsidRPr="003F428E">
        <w:rPr>
          <w:rFonts w:ascii="Fira Code" w:hAnsi="Fira Code" w:cs="Fira Code"/>
          <w:color w:val="5D5D5F"/>
          <w:sz w:val="18"/>
          <w:szCs w:val="18"/>
        </w:rPr>
        <w:t>}{</w:t>
      </w:r>
      <w:proofErr w:type="spellStart"/>
      <w:del w:id="174" w:author="artin majdi" w:date="2023-07-13T18:37:00Z">
        <w:r w:rsidR="00217555" w:rsidRPr="003F428E">
          <w:rPr>
            <w:rFonts w:ascii="Fira Code" w:hAnsi="Fira Code" w:cs="Fira Code"/>
            <w:color w:val="000000" w:themeColor="text1"/>
            <w:sz w:val="18"/>
            <w:szCs w:val="18"/>
          </w:rPr>
          <w:delText>lc}</w:delText>
        </w:r>
      </w:del>
      <w:ins w:id="175" w:author="artin majdi" w:date="2023-07-13T18:37:00Z">
        <w:r w:rsidR="00CD57E6" w:rsidRPr="003F428E">
          <w:rPr>
            <w:rFonts w:ascii="Fira Code" w:hAnsi="Fira Code" w:cs="Fira Code"/>
            <w:color w:val="00BEC4"/>
            <w:sz w:val="18"/>
            <w:szCs w:val="18"/>
          </w:rPr>
          <w:t>l</w:t>
        </w:r>
        <w:r w:rsidR="00E57189" w:rsidRPr="003F428E">
          <w:rPr>
            <w:rFonts w:ascii="Fira Code" w:hAnsi="Fira Code" w:cs="Fira Code"/>
            <w:color w:val="00BEC4"/>
            <w:sz w:val="18"/>
            <w:szCs w:val="18"/>
          </w:rPr>
          <w:t>l</w:t>
        </w:r>
        <w:proofErr w:type="spellEnd"/>
        <w:r w:rsidR="00CD57E6" w:rsidRPr="003F428E">
          <w:rPr>
            <w:rFonts w:ascii="Fira Code" w:hAnsi="Fira Code" w:cs="Fira Code"/>
            <w:color w:val="5D5D5F"/>
            <w:sz w:val="18"/>
            <w:szCs w:val="18"/>
          </w:rPr>
          <w:t>}</w:t>
        </w:r>
        <w:r w:rsidR="008156F7" w:rsidRPr="003F428E">
          <w:rPr>
            <w:rFonts w:ascii="Fira Code" w:hAnsi="Fira Code" w:cs="Fira Code"/>
            <w:color w:val="5D5D5F"/>
            <w:sz w:val="18"/>
            <w:szCs w:val="18"/>
          </w:rPr>
          <w:t xml:space="preserve"> </w:t>
        </w:r>
      </w:ins>
    </w:p>
    <w:p w14:paraId="0400DAB0" w14:textId="18881E6D" w:rsidR="008156F7" w:rsidRPr="003F428E" w:rsidRDefault="003965CB" w:rsidP="008A6646">
      <w:pPr>
        <w:shd w:val="clear" w:color="auto" w:fill="EBEEF5"/>
        <w:spacing w:line="405" w:lineRule="atLeast"/>
        <w:rPr>
          <w:ins w:id="176" w:author="artin majdi" w:date="2023-07-13T18:37:00Z"/>
          <w:rFonts w:ascii="Fira Code" w:hAnsi="Fira Code" w:cs="Fira Code"/>
          <w:color w:val="00BEC4"/>
          <w:sz w:val="18"/>
          <w:szCs w:val="18"/>
        </w:rPr>
      </w:pPr>
      <w:ins w:id="177" w:author="artin majdi" w:date="2023-07-13T18:37:00Z">
        <w:r w:rsidRPr="003F428E">
          <w:rPr>
            <w:rFonts w:ascii="Fira Code" w:hAnsi="Fira Code" w:cs="Fira Code"/>
            <w:color w:val="00BEC4"/>
            <w:sz w:val="18"/>
            <w:szCs w:val="18"/>
          </w:rPr>
          <w:t xml:space="preserve">    </w:t>
        </w:r>
      </w:ins>
      <w:r w:rsidR="00CD57E6" w:rsidRPr="003F428E">
        <w:rPr>
          <w:rFonts w:ascii="Fira Code" w:hAnsi="Fira Code" w:cs="Fira Code"/>
          <w:color w:val="FF6D12"/>
          <w:sz w:val="18"/>
          <w:szCs w:val="18"/>
        </w:rPr>
        <w:t>1</w:t>
      </w:r>
      <w:r w:rsidR="00CD57E6" w:rsidRPr="003F428E">
        <w:rPr>
          <w:rFonts w:ascii="Fira Code" w:hAnsi="Fira Code" w:cs="Fira Code"/>
          <w:color w:val="00BEC4"/>
          <w:sz w:val="18"/>
          <w:szCs w:val="18"/>
        </w:rPr>
        <w:t xml:space="preserve"> </w:t>
      </w:r>
      <w:r w:rsidR="00CD57E6" w:rsidRPr="003F428E">
        <w:rPr>
          <w:rFonts w:ascii="Fira Code" w:hAnsi="Fira Code" w:cs="Fira Code"/>
          <w:color w:val="7C4DFF"/>
          <w:sz w:val="18"/>
          <w:szCs w:val="18"/>
        </w:rPr>
        <w:t>&amp;</w:t>
      </w:r>
      <w:r w:rsidR="00CD57E6" w:rsidRPr="003F428E">
        <w:rPr>
          <w:rFonts w:ascii="Fira Code" w:hAnsi="Fira Code" w:cs="Fira Code"/>
          <w:color w:val="00BEC4"/>
          <w:sz w:val="18"/>
          <w:szCs w:val="18"/>
        </w:rPr>
        <w:t xml:space="preserve"> </w:t>
      </w:r>
      <w:r w:rsidR="00CD57E6" w:rsidRPr="003F428E">
        <w:rPr>
          <w:rFonts w:ascii="Fira Code" w:hAnsi="Fira Code" w:cs="Fira Code"/>
          <w:color w:val="5D5D5F"/>
          <w:sz w:val="18"/>
          <w:szCs w:val="18"/>
        </w:rPr>
        <w:t>\text</w:t>
      </w:r>
      <w:r w:rsidR="00CD57E6" w:rsidRPr="003F428E">
        <w:rPr>
          <w:rFonts w:ascii="Fira Code" w:hAnsi="Fira Code" w:cs="Fira Code"/>
          <w:color w:val="888888"/>
          <w:sz w:val="18"/>
          <w:szCs w:val="18"/>
        </w:rPr>
        <w:t>{otherwise.}</w:t>
      </w:r>
      <w:r w:rsidR="00CD57E6" w:rsidRPr="003F428E">
        <w:rPr>
          <w:rFonts w:ascii="Fira Code" w:hAnsi="Fira Code" w:cs="Fira Code"/>
          <w:color w:val="00BEC4"/>
          <w:sz w:val="18"/>
          <w:szCs w:val="18"/>
        </w:rPr>
        <w:t xml:space="preserve"> </w:t>
      </w:r>
      <w:del w:id="178" w:author="artin majdi" w:date="2023-07-13T18:37:00Z">
        <w:r w:rsidR="00217555" w:rsidRPr="003F428E">
          <w:rPr>
            <w:rFonts w:ascii="Fira Code" w:hAnsi="Fira Code" w:cs="Fira Code"/>
            <w:color w:val="000000" w:themeColor="text1"/>
            <w:sz w:val="18"/>
            <w:szCs w:val="18"/>
          </w:rPr>
          <w:delText>\\ a</w:delText>
        </w:r>
      </w:del>
    </w:p>
    <w:p w14:paraId="34322D44" w14:textId="260970FD" w:rsidR="008156F7" w:rsidRPr="003F428E" w:rsidRDefault="008156F7" w:rsidP="008A6646">
      <w:pPr>
        <w:shd w:val="clear" w:color="auto" w:fill="EBEEF5"/>
        <w:spacing w:line="405" w:lineRule="atLeast"/>
        <w:rPr>
          <w:ins w:id="179" w:author="artin majdi" w:date="2023-07-13T18:37:00Z"/>
          <w:rFonts w:ascii="Fira Code" w:hAnsi="Fira Code" w:cs="Fira Code"/>
          <w:color w:val="C838C6"/>
          <w:sz w:val="18"/>
          <w:szCs w:val="18"/>
        </w:rPr>
      </w:pPr>
      <w:ins w:id="180" w:author="artin majdi" w:date="2023-07-13T18:37:00Z">
        <w:r w:rsidRPr="003F428E">
          <w:rPr>
            <w:rFonts w:ascii="Fira Code" w:hAnsi="Fira Code" w:cs="Fira Code"/>
            <w:color w:val="00BEC4"/>
            <w:sz w:val="18"/>
            <w:szCs w:val="18"/>
          </w:rPr>
          <w:t xml:space="preserve">    </w:t>
        </w:r>
        <w:r w:rsidR="00CD57E6" w:rsidRPr="003F428E">
          <w:rPr>
            <w:rFonts w:ascii="Fira Code" w:hAnsi="Fira Code" w:cs="Fira Code"/>
            <w:color w:val="C838C6"/>
            <w:sz w:val="18"/>
            <w:szCs w:val="18"/>
          </w:rPr>
          <w:t>\\</w:t>
        </w:r>
      </w:ins>
    </w:p>
    <w:p w14:paraId="24D22DBC" w14:textId="6B4FEB86" w:rsidR="003965CB" w:rsidRPr="003F428E" w:rsidRDefault="008156F7" w:rsidP="008A6646">
      <w:pPr>
        <w:shd w:val="clear" w:color="auto" w:fill="EBEEF5"/>
        <w:spacing w:line="405" w:lineRule="atLeast"/>
        <w:rPr>
          <w:ins w:id="181" w:author="artin majdi" w:date="2023-07-13T18:37:00Z"/>
          <w:rFonts w:ascii="Fira Code" w:hAnsi="Fira Code" w:cs="Fira Code"/>
          <w:color w:val="00BEC4"/>
          <w:sz w:val="18"/>
          <w:szCs w:val="18"/>
        </w:rPr>
      </w:pPr>
      <w:ins w:id="182" w:author="artin majdi" w:date="2023-07-13T18:37:00Z">
        <w:r w:rsidRPr="003F428E">
          <w:rPr>
            <w:rFonts w:ascii="Fira Code" w:hAnsi="Fira Code" w:cs="Fira Code"/>
            <w:color w:val="00BEC4"/>
            <w:sz w:val="18"/>
            <w:szCs w:val="18"/>
          </w:rPr>
          <w:t xml:space="preserve">    </w:t>
        </w:r>
        <w:r w:rsidR="003137DF" w:rsidRPr="003F428E">
          <w:rPr>
            <w:rFonts w:ascii="Fira Code" w:hAnsi="Fira Code" w:cs="Fira Code"/>
            <w:color w:val="5D5D5F"/>
            <w:sz w:val="18"/>
            <w:szCs w:val="18"/>
          </w:rPr>
          <w:t>\</w:t>
        </w:r>
        <w:proofErr w:type="spellStart"/>
        <w:r w:rsidR="003137DF" w:rsidRPr="003F428E">
          <w:rPr>
            <w:rFonts w:ascii="Fira Code" w:hAnsi="Fira Code" w:cs="Fira Code"/>
            <w:color w:val="5D5D5F"/>
            <w:sz w:val="18"/>
            <w:szCs w:val="18"/>
          </w:rPr>
          <w:t>alpha</w:t>
        </w:r>
      </w:ins>
      <w:r w:rsidR="00CD57E6" w:rsidRPr="003F428E">
        <w:rPr>
          <w:rFonts w:ascii="Fira Code" w:hAnsi="Fira Code" w:cs="Fira Code"/>
          <w:color w:val="00BEC4"/>
          <w:sz w:val="18"/>
          <w:szCs w:val="18"/>
        </w:rPr>
        <w:t>_k</w:t>
      </w:r>
      <w:proofErr w:type="spellEnd"/>
      <w:r w:rsidR="00CD57E6" w:rsidRPr="003F428E">
        <w:rPr>
          <w:rFonts w:ascii="Fira Code" w:hAnsi="Fira Code" w:cs="Fira Code"/>
          <w:color w:val="00BEC4"/>
          <w:sz w:val="18"/>
          <w:szCs w:val="18"/>
        </w:rPr>
        <w:t xml:space="preserve"> </w:t>
      </w:r>
      <w:proofErr w:type="spellStart"/>
      <w:r w:rsidR="00CD57E6" w:rsidRPr="003F428E">
        <w:rPr>
          <w:rFonts w:ascii="Fira Code" w:hAnsi="Fira Code" w:cs="Fira Code"/>
          <w:color w:val="00BEC4"/>
          <w:sz w:val="18"/>
          <w:szCs w:val="18"/>
        </w:rPr>
        <w:t>l_j</w:t>
      </w:r>
      <w:proofErr w:type="spellEnd"/>
      <w:r w:rsidR="00CD57E6" w:rsidRPr="003F428E">
        <w:rPr>
          <w:rFonts w:ascii="Fira Code" w:hAnsi="Fira Code" w:cs="Fira Code"/>
          <w:color w:val="00BEC4"/>
          <w:sz w:val="18"/>
          <w:szCs w:val="18"/>
        </w:rPr>
        <w:t>^</w:t>
      </w:r>
      <w:r w:rsidR="00CD57E6" w:rsidRPr="003F428E">
        <w:rPr>
          <w:rFonts w:ascii="Fira Code" w:hAnsi="Fira Code" w:cs="Fira Code"/>
          <w:color w:val="5D5D5F"/>
          <w:sz w:val="18"/>
          <w:szCs w:val="18"/>
        </w:rPr>
        <w:t>{(</w:t>
      </w:r>
      <w:proofErr w:type="spellStart"/>
      <w:r w:rsidR="00CD57E6" w:rsidRPr="003F428E">
        <w:rPr>
          <w:rFonts w:ascii="Fira Code" w:hAnsi="Fira Code" w:cs="Fira Code"/>
          <w:color w:val="00BEC4"/>
          <w:sz w:val="18"/>
          <w:szCs w:val="18"/>
        </w:rPr>
        <w:t>i</w:t>
      </w:r>
      <w:proofErr w:type="spellEnd"/>
      <w:r w:rsidR="00CD57E6" w:rsidRPr="003F428E">
        <w:rPr>
          <w:rFonts w:ascii="Fira Code" w:hAnsi="Fira Code" w:cs="Fira Code"/>
          <w:color w:val="5D5D5F"/>
          <w:sz w:val="18"/>
          <w:szCs w:val="18"/>
        </w:rPr>
        <w:t>)}</w:t>
      </w:r>
      <w:r w:rsidR="00CD57E6" w:rsidRPr="003F428E">
        <w:rPr>
          <w:rFonts w:ascii="Fira Code" w:hAnsi="Fira Code" w:cs="Fira Code"/>
          <w:color w:val="00BEC4"/>
          <w:sz w:val="18"/>
          <w:szCs w:val="18"/>
        </w:rPr>
        <w:t xml:space="preserve"> + </w:t>
      </w:r>
      <w:r w:rsidR="00CD57E6" w:rsidRPr="003F428E">
        <w:rPr>
          <w:rFonts w:ascii="Fira Code" w:hAnsi="Fira Code" w:cs="Fira Code"/>
          <w:color w:val="5D5D5F"/>
          <w:sz w:val="18"/>
          <w:szCs w:val="18"/>
        </w:rPr>
        <w:t>\</w:t>
      </w:r>
      <w:proofErr w:type="spellStart"/>
      <w:r w:rsidR="00CD57E6" w:rsidRPr="003F428E">
        <w:rPr>
          <w:rFonts w:ascii="Fira Code" w:hAnsi="Fira Code" w:cs="Fira Code"/>
          <w:color w:val="5D5D5F"/>
          <w:sz w:val="18"/>
          <w:szCs w:val="18"/>
        </w:rPr>
        <w:t>beta</w:t>
      </w:r>
      <w:r w:rsidR="00CD57E6" w:rsidRPr="003F428E">
        <w:rPr>
          <w:rFonts w:ascii="Fira Code" w:hAnsi="Fira Code" w:cs="Fira Code"/>
          <w:color w:val="00BEC4"/>
          <w:sz w:val="18"/>
          <w:szCs w:val="18"/>
        </w:rPr>
        <w:t>_k</w:t>
      </w:r>
      <w:proofErr w:type="spellEnd"/>
      <w:r w:rsidR="00CD57E6" w:rsidRPr="003F428E">
        <w:rPr>
          <w:rFonts w:ascii="Fira Code" w:hAnsi="Fira Code" w:cs="Fira Code"/>
          <w:color w:val="00BEC4"/>
          <w:sz w:val="18"/>
          <w:szCs w:val="18"/>
        </w:rPr>
        <w:t xml:space="preserve"> </w:t>
      </w:r>
      <w:r w:rsidR="00CD57E6" w:rsidRPr="003F428E">
        <w:rPr>
          <w:rFonts w:ascii="Fira Code" w:hAnsi="Fira Code" w:cs="Fira Code"/>
          <w:color w:val="7C4DFF"/>
          <w:sz w:val="18"/>
          <w:szCs w:val="18"/>
        </w:rPr>
        <w:t>&amp;</w:t>
      </w:r>
      <w:r w:rsidR="00CD57E6" w:rsidRPr="003F428E">
        <w:rPr>
          <w:rFonts w:ascii="Fira Code" w:hAnsi="Fira Code" w:cs="Fira Code"/>
          <w:color w:val="00BEC4"/>
          <w:sz w:val="18"/>
          <w:szCs w:val="18"/>
        </w:rPr>
        <w:t xml:space="preserve"> </w:t>
      </w:r>
      <w:proofErr w:type="spellStart"/>
      <w:r w:rsidR="00CD57E6" w:rsidRPr="003F428E">
        <w:rPr>
          <w:rFonts w:ascii="Fira Code" w:hAnsi="Fira Code" w:cs="Fira Code"/>
          <w:color w:val="00BEC4"/>
          <w:sz w:val="18"/>
          <w:szCs w:val="18"/>
        </w:rPr>
        <w:t>c_</w:t>
      </w:r>
      <w:r w:rsidR="008F64F5" w:rsidRPr="003F428E">
        <w:rPr>
          <w:rFonts w:ascii="Fira Code" w:hAnsi="Fira Code" w:cs="Fira Code"/>
          <w:color w:val="00BEC4"/>
          <w:sz w:val="18"/>
          <w:szCs w:val="18"/>
        </w:rPr>
        <w:t>j</w:t>
      </w:r>
      <w:proofErr w:type="spellEnd"/>
      <w:r w:rsidR="00CD57E6" w:rsidRPr="003F428E">
        <w:rPr>
          <w:rFonts w:ascii="Fira Code" w:hAnsi="Fira Code" w:cs="Fira Code"/>
          <w:color w:val="00BEC4"/>
          <w:sz w:val="18"/>
          <w:szCs w:val="18"/>
        </w:rPr>
        <w:t xml:space="preserve"> </w:t>
      </w:r>
      <w:r w:rsidR="00CD57E6" w:rsidRPr="003F428E">
        <w:rPr>
          <w:rFonts w:ascii="Fira Code" w:hAnsi="Fira Code" w:cs="Fira Code"/>
          <w:color w:val="5D5D5F"/>
          <w:sz w:val="18"/>
          <w:szCs w:val="18"/>
        </w:rPr>
        <w:t>\text</w:t>
      </w:r>
      <w:r w:rsidR="00CD57E6" w:rsidRPr="003F428E">
        <w:rPr>
          <w:rFonts w:ascii="Fira Code" w:hAnsi="Fira Code" w:cs="Fira Code"/>
          <w:color w:val="888888"/>
          <w:sz w:val="18"/>
          <w:szCs w:val="18"/>
        </w:rPr>
        <w:t>{</w:t>
      </w:r>
      <w:r w:rsidR="006C25F7" w:rsidRPr="003F428E">
        <w:rPr>
          <w:rFonts w:ascii="Fira Code" w:hAnsi="Fira Code" w:cs="Fira Code"/>
          <w:color w:val="888888"/>
          <w:sz w:val="18"/>
          <w:szCs w:val="18"/>
        </w:rPr>
        <w:t xml:space="preserve"> </w:t>
      </w:r>
      <w:del w:id="183" w:author="artin majdi" w:date="2023-07-13T18:37:00Z">
        <w:r w:rsidR="00217555" w:rsidRPr="003F428E">
          <w:rPr>
            <w:rFonts w:ascii="Fira Code" w:hAnsi="Fira Code" w:cs="Fira Code"/>
            <w:color w:val="000000" w:themeColor="text1"/>
            <w:sz w:val="18"/>
            <w:szCs w:val="18"/>
          </w:rPr>
          <w:delText>has a</w:delText>
        </w:r>
      </w:del>
      <w:ins w:id="184" w:author="artin majdi" w:date="2023-07-13T18:37:00Z">
        <w:r w:rsidR="008F64F5" w:rsidRPr="003F428E">
          <w:rPr>
            <w:rFonts w:ascii="Fira Code" w:hAnsi="Fira Code" w:cs="Fira Code"/>
            <w:color w:val="888888"/>
            <w:sz w:val="18"/>
            <w:szCs w:val="18"/>
          </w:rPr>
          <w:t>is</w:t>
        </w:r>
      </w:ins>
      <w:r w:rsidR="00CD57E6" w:rsidRPr="003F428E">
        <w:rPr>
          <w:rFonts w:ascii="Fira Code" w:hAnsi="Fira Code" w:cs="Fira Code"/>
          <w:color w:val="888888"/>
          <w:sz w:val="18"/>
          <w:szCs w:val="18"/>
        </w:rPr>
        <w:t xml:space="preserve"> parent</w:t>
      </w:r>
      <w:del w:id="185" w:author="artin majdi" w:date="2023-07-13T18:37:00Z">
        <w:r w:rsidR="00217555" w:rsidRPr="003F428E">
          <w:rPr>
            <w:rFonts w:ascii="Fira Code" w:hAnsi="Fira Code" w:cs="Fira Code"/>
            <w:color w:val="000000" w:themeColor="text1"/>
            <w:sz w:val="18"/>
            <w:szCs w:val="18"/>
          </w:rPr>
          <w:delText>}</w:delText>
        </w:r>
      </w:del>
      <w:ins w:id="186" w:author="artin majdi" w:date="2023-07-13T18:37:00Z">
        <w:r w:rsidR="008F64F5" w:rsidRPr="003F428E">
          <w:rPr>
            <w:rFonts w:ascii="Fira Code" w:hAnsi="Fira Code" w:cs="Fira Code"/>
            <w:color w:val="888888"/>
            <w:sz w:val="18"/>
            <w:szCs w:val="18"/>
          </w:rPr>
          <w:t xml:space="preserve"> of </w:t>
        </w:r>
        <w:r w:rsidR="00CD57E6" w:rsidRPr="003F428E">
          <w:rPr>
            <w:rFonts w:ascii="Fira Code" w:hAnsi="Fira Code" w:cs="Fira Code"/>
            <w:color w:val="888888"/>
            <w:sz w:val="18"/>
            <w:szCs w:val="18"/>
          </w:rPr>
          <w:t>}</w:t>
        </w:r>
        <w:r w:rsidR="008F64F5" w:rsidRPr="003F428E">
          <w:rPr>
            <w:rFonts w:ascii="Fira Code" w:hAnsi="Fira Code" w:cs="Fira Code"/>
            <w:color w:val="888888"/>
            <w:sz w:val="18"/>
            <w:szCs w:val="18"/>
          </w:rPr>
          <w:t xml:space="preserve"> </w:t>
        </w:r>
        <w:proofErr w:type="spellStart"/>
        <w:r w:rsidR="008F64F5" w:rsidRPr="003F428E">
          <w:rPr>
            <w:rFonts w:ascii="Fira Code" w:hAnsi="Fira Code" w:cs="Fira Code"/>
            <w:color w:val="888888"/>
            <w:sz w:val="18"/>
            <w:szCs w:val="18"/>
          </w:rPr>
          <w:t>c_k</w:t>
        </w:r>
        <w:proofErr w:type="spellEnd"/>
        <w:r w:rsidR="00CD57E6" w:rsidRPr="003F428E">
          <w:rPr>
            <w:rFonts w:ascii="Fira Code" w:hAnsi="Fira Code" w:cs="Fira Code"/>
            <w:color w:val="00BEC4"/>
            <w:sz w:val="18"/>
            <w:szCs w:val="18"/>
          </w:rPr>
          <w:t xml:space="preserve"> </w:t>
        </w:r>
      </w:ins>
    </w:p>
    <w:p w14:paraId="60FAC888" w14:textId="2A4A7ADF" w:rsidR="00CD57E6" w:rsidRPr="003F428E" w:rsidRDefault="003965CB" w:rsidP="00EF5465">
      <w:pPr>
        <w:shd w:val="clear" w:color="auto" w:fill="EBEEF5"/>
        <w:spacing w:line="405" w:lineRule="atLeast"/>
        <w:rPr>
          <w:rFonts w:ascii="Fira Code" w:hAnsi="Fira Code" w:cs="Fira Code"/>
          <w:color w:val="5D5D5F"/>
          <w:sz w:val="18"/>
          <w:szCs w:val="18"/>
        </w:rPr>
      </w:pPr>
      <w:ins w:id="187"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 </w:t>
      </w:r>
      <w:r w:rsidR="00CD57E6" w:rsidRPr="003F428E">
        <w:rPr>
          <w:rFonts w:ascii="Fira Code" w:hAnsi="Fira Code" w:cs="Fira Code"/>
          <w:color w:val="437AED"/>
          <w:sz w:val="18"/>
          <w:szCs w:val="18"/>
        </w:rPr>
        <w:t>\</w:t>
      </w:r>
      <w:r w:rsidR="00CD57E6" w:rsidRPr="003F428E">
        <w:rPr>
          <w:rFonts w:ascii="Fira Code" w:hAnsi="Fira Code" w:cs="Fira Code"/>
          <w:b/>
          <w:color w:val="437AED"/>
          <w:sz w:val="18"/>
          <w:szCs w:val="18"/>
        </w:rPr>
        <w:t>end</w:t>
      </w:r>
      <w:r w:rsidR="00CD57E6" w:rsidRPr="003F428E">
        <w:rPr>
          <w:rFonts w:ascii="Fira Code" w:hAnsi="Fira Code" w:cs="Fira Code"/>
          <w:color w:val="5D5D5F"/>
          <w:sz w:val="18"/>
          <w:szCs w:val="18"/>
        </w:rPr>
        <w:t>{</w:t>
      </w:r>
      <w:r w:rsidR="00CD57E6" w:rsidRPr="003F428E">
        <w:rPr>
          <w:rFonts w:ascii="Fira Code" w:hAnsi="Fira Code" w:cs="Fira Code"/>
          <w:color w:val="F0AA0B"/>
          <w:sz w:val="18"/>
          <w:szCs w:val="18"/>
        </w:rPr>
        <w:t>array</w:t>
      </w:r>
      <w:r w:rsidR="00CD57E6" w:rsidRPr="003F428E">
        <w:rPr>
          <w:rFonts w:ascii="Fira Code" w:hAnsi="Fira Code" w:cs="Fira Code"/>
          <w:color w:val="5D5D5F"/>
          <w:sz w:val="18"/>
          <w:szCs w:val="18"/>
        </w:rPr>
        <w:t>}</w:t>
      </w:r>
      <w:r w:rsidR="00CD57E6" w:rsidRPr="003F428E">
        <w:rPr>
          <w:rFonts w:ascii="Fira Code" w:hAnsi="Fira Code" w:cs="Fira Code"/>
          <w:color w:val="00BEC4"/>
          <w:sz w:val="18"/>
          <w:szCs w:val="18"/>
        </w:rPr>
        <w:t xml:space="preserve"> </w:t>
      </w:r>
      <w:r w:rsidR="00CD57E6" w:rsidRPr="003F428E">
        <w:rPr>
          <w:rFonts w:ascii="Fira Code" w:hAnsi="Fira Code" w:cs="Fira Code"/>
          <w:color w:val="5D5D5F"/>
          <w:sz w:val="18"/>
          <w:szCs w:val="18"/>
        </w:rPr>
        <w:t>\right</w:t>
      </w:r>
      <w:r w:rsidR="00CD57E6" w:rsidRPr="003F428E">
        <w:rPr>
          <w:rFonts w:ascii="Fira Code" w:hAnsi="Fira Code" w:cs="Fira Code"/>
          <w:color w:val="00BEC4"/>
          <w:sz w:val="18"/>
          <w:szCs w:val="18"/>
        </w:rPr>
        <w:t>.</w:t>
      </w:r>
    </w:p>
    <w:p w14:paraId="0FEBF57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4539B65C" w14:textId="661EEBA0" w:rsidR="001A781B" w:rsidRPr="003F428E" w:rsidRDefault="00CD57E6" w:rsidP="00E0356D">
      <w:pPr>
        <w:shd w:val="clear" w:color="auto" w:fill="EBEEF5"/>
        <w:spacing w:line="405" w:lineRule="atLeast"/>
        <w:rPr>
          <w:rFonts w:ascii="Fira Code" w:hAnsi="Fira Code" w:cs="Fira Code"/>
          <w:color w:val="626264"/>
          <w:sz w:val="18"/>
          <w:szCs w:val="18"/>
        </w:rPr>
      </w:pPr>
      <w:r w:rsidRPr="003F428E">
        <w:rPr>
          <w:rFonts w:ascii="Fira Code" w:hAnsi="Fira Code" w:cs="Fira Code"/>
          <w:color w:val="626264"/>
          <w:sz w:val="18"/>
          <w:szCs w:val="18"/>
        </w:rPr>
        <w:t xml:space="preserve">where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c_j</w:t>
      </w:r>
      <w:proofErr w:type="spellEnd"/>
      <w:del w:id="188" w:author="artin majdi" w:date="2023-07-13T18:37:00Z">
        <w:r w:rsidR="00217555" w:rsidRPr="003F428E">
          <w:rPr>
            <w:rFonts w:ascii="Fira Code" w:hAnsi="Fira Code" w:cs="Fira Code"/>
            <w:color w:val="000000" w:themeColor="text1"/>
            <w:sz w:val="18"/>
            <w:szCs w:val="18"/>
          </w:rPr>
          <w:delText xml:space="preserve"> </w:delText>
        </w:r>
      </w:del>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the parent class of the </w:t>
      </w:r>
      <w:del w:id="189" w:author="artin majdi" w:date="2023-07-13T18:37:00Z">
        <w:r w:rsidR="00217555" w:rsidRPr="003F428E">
          <w:rPr>
            <w:rFonts w:ascii="Fira Code" w:hAnsi="Fira Code" w:cs="Fira Code"/>
            <w:color w:val="000000" w:themeColor="text1"/>
            <w:sz w:val="18"/>
            <w:szCs w:val="18"/>
          </w:rPr>
          <w:delText>$c_k $</w:delText>
        </w:r>
      </w:del>
      <w:ins w:id="190" w:author="artin majdi" w:date="2023-07-13T18:37:00Z">
        <w:r w:rsidR="008156F7" w:rsidRPr="003F428E">
          <w:rPr>
            <w:rFonts w:ascii="Fira Code" w:hAnsi="Fira Code" w:cs="Fira Code"/>
            <w:color w:val="626264"/>
            <w:sz w:val="18"/>
            <w:szCs w:val="18"/>
          </w:rPr>
          <w:t>child</w:t>
        </w:r>
      </w:ins>
      <w:r w:rsidR="008156F7" w:rsidRPr="003F428E">
        <w:rPr>
          <w:rFonts w:ascii="Fira Code" w:hAnsi="Fira Code" w:cs="Fira Code"/>
          <w:color w:val="626264"/>
          <w:sz w:val="18"/>
          <w:szCs w:val="18"/>
        </w:rPr>
        <w:t xml:space="preserve"> </w:t>
      </w:r>
      <w:r w:rsidRPr="003F428E">
        <w:rPr>
          <w:rFonts w:ascii="Fira Code" w:hAnsi="Fira Code" w:cs="Fira Code"/>
          <w:color w:val="626264"/>
          <w:sz w:val="18"/>
          <w:szCs w:val="18"/>
        </w:rPr>
        <w:t>class</w:t>
      </w:r>
      <w:del w:id="191" w:author="artin majdi" w:date="2023-07-13T18:37:00Z">
        <w:r w:rsidR="00217555" w:rsidRPr="003F428E">
          <w:rPr>
            <w:rFonts w:ascii="Fira Code" w:hAnsi="Fira Code" w:cs="Fira Code"/>
            <w:color w:val="000000" w:themeColor="text1"/>
            <w:sz w:val="18"/>
            <w:szCs w:val="18"/>
          </w:rPr>
          <w:delText>,</w:delText>
        </w:r>
      </w:del>
      <w:ins w:id="192" w:author="artin majdi" w:date="2023-07-13T18:37:00Z">
        <w:r w:rsidR="008156F7" w:rsidRPr="003F428E">
          <w:rPr>
            <w:rFonts w:ascii="Fira Code" w:hAnsi="Fira Code" w:cs="Fira Code"/>
            <w:color w:val="626264"/>
            <w:sz w:val="18"/>
            <w:szCs w:val="18"/>
          </w:rPr>
          <w:t xml:space="preserve"> </w:t>
        </w:r>
        <w:r w:rsidR="008156F7" w:rsidRPr="003F428E">
          <w:rPr>
            <w:rFonts w:ascii="Fira Code" w:hAnsi="Fira Code" w:cs="Fira Code"/>
            <w:color w:val="53A053"/>
            <w:sz w:val="18"/>
            <w:szCs w:val="18"/>
          </w:rPr>
          <w:t>$</w:t>
        </w:r>
        <w:proofErr w:type="spellStart"/>
        <w:r w:rsidR="008156F7" w:rsidRPr="003F428E">
          <w:rPr>
            <w:rFonts w:ascii="Fira Code" w:hAnsi="Fira Code" w:cs="Fira Code"/>
            <w:color w:val="00BEC4"/>
            <w:sz w:val="18"/>
            <w:szCs w:val="18"/>
          </w:rPr>
          <w:t>c_k</w:t>
        </w:r>
        <w:proofErr w:type="spellEnd"/>
        <w:r w:rsidR="008156F7" w:rsidRPr="003F428E">
          <w:rPr>
            <w:rFonts w:ascii="Fira Code" w:hAnsi="Fira Code" w:cs="Fira Code"/>
            <w:color w:val="53A053"/>
            <w:sz w:val="18"/>
            <w:szCs w:val="18"/>
          </w:rPr>
          <w:t>$</w:t>
        </w:r>
        <w:r w:rsidRPr="003F428E">
          <w:rPr>
            <w:rFonts w:ascii="Fira Code" w:hAnsi="Fira Code" w:cs="Fira Code"/>
            <w:color w:val="626264"/>
            <w:sz w:val="18"/>
            <w:szCs w:val="18"/>
          </w:rPr>
          <w:t>,</w:t>
        </w:r>
      </w:ins>
      <w:r w:rsidRPr="003F428E">
        <w:rPr>
          <w:rFonts w:ascii="Fira Code" w:hAnsi="Fira Code" w:cs="Fira Code"/>
          <w:color w:val="626264"/>
          <w:sz w:val="18"/>
          <w:szCs w:val="18"/>
        </w:rPr>
        <w:t xml:space="preserve"> and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l_j</w:t>
      </w:r>
      <w:proofErr w:type="spellEnd"/>
      <w:del w:id="193" w:author="artin majdi" w:date="2023-07-13T18:37:00Z">
        <w:r w:rsidR="00217555" w:rsidRPr="003F428E">
          <w:rPr>
            <w:rFonts w:ascii="Fira Code" w:hAnsi="Fira Code" w:cs="Fira Code"/>
            <w:color w:val="000000" w:themeColor="text1"/>
            <w:sz w:val="18"/>
            <w:szCs w:val="18"/>
          </w:rPr>
          <w:delText xml:space="preserve"> </w:delText>
        </w:r>
      </w:del>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the parent loss value for instance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i</w:t>
      </w:r>
      <w:proofErr w:type="spellEnd"/>
      <w:del w:id="194" w:author="artin majdi" w:date="2023-07-13T18:37:00Z">
        <w:r w:rsidR="00217555" w:rsidRPr="003F428E">
          <w:rPr>
            <w:rFonts w:ascii="Fira Code" w:hAnsi="Fira Code" w:cs="Fira Code"/>
            <w:color w:val="000000" w:themeColor="text1"/>
            <w:sz w:val="18"/>
            <w:szCs w:val="18"/>
          </w:rPr>
          <w:delText xml:space="preserve"> </w:delText>
        </w:r>
      </w:del>
      <w:r w:rsidRPr="003F428E">
        <w:rPr>
          <w:rFonts w:ascii="Fira Code" w:hAnsi="Fira Code" w:cs="Fira Code"/>
          <w:color w:val="53A053"/>
          <w:sz w:val="18"/>
          <w:szCs w:val="18"/>
        </w:rPr>
        <w:t>$</w:t>
      </w:r>
      <w:r w:rsidRPr="003F428E">
        <w:rPr>
          <w:rFonts w:ascii="Fira Code" w:hAnsi="Fira Code" w:cs="Fira Code"/>
          <w:color w:val="626264"/>
          <w:sz w:val="18"/>
          <w:szCs w:val="18"/>
        </w:rPr>
        <w:t>.</w:t>
      </w:r>
      <w:ins w:id="195" w:author="artin majdi" w:date="2023-07-13T19:19:00Z">
        <w:r w:rsidR="00E0356D">
          <w:rPr>
            <w:rFonts w:ascii="Fira Code" w:hAnsi="Fira Code" w:cs="Fira Code"/>
            <w:color w:val="626264"/>
            <w:sz w:val="18"/>
            <w:szCs w:val="18"/>
          </w:rPr>
          <w:t xml:space="preserve"> \\</w:t>
        </w:r>
      </w:ins>
    </w:p>
    <w:p w14:paraId="3A9FE10A" w14:textId="3CD1AA2C" w:rsidR="00E57189" w:rsidRPr="003F428E" w:rsidRDefault="00217555" w:rsidP="008A6646">
      <w:pPr>
        <w:shd w:val="clear" w:color="auto" w:fill="EBEEF5"/>
        <w:spacing w:line="405" w:lineRule="atLeast"/>
        <w:rPr>
          <w:ins w:id="196" w:author="artin majdi" w:date="2023-07-13T18:37:00Z"/>
          <w:rFonts w:ascii="Fira Code" w:hAnsi="Fira Code" w:cs="Fira Code"/>
          <w:color w:val="626264"/>
          <w:sz w:val="18"/>
          <w:szCs w:val="18"/>
        </w:rPr>
      </w:pPr>
      <w:del w:id="197" w:author="artin majdi" w:date="2023-07-13T18:37:00Z">
        <w:r w:rsidRPr="003F428E">
          <w:rPr>
            <w:rFonts w:ascii="Fira Code" w:hAnsi="Fira Code" w:cs="Fira Code"/>
            <w:color w:val="000000" w:themeColor="text1"/>
            <w:sz w:val="18"/>
            <w:szCs w:val="18"/>
          </w:rPr>
          <w:delText>The modified</w:delText>
        </w:r>
      </w:del>
    </w:p>
    <w:p w14:paraId="559C2F7D" w14:textId="39E729C7" w:rsidR="003137DF" w:rsidRPr="003F428E" w:rsidRDefault="00E57189" w:rsidP="003137DF">
      <w:pPr>
        <w:shd w:val="clear" w:color="auto" w:fill="EBEEF5"/>
        <w:spacing w:line="405" w:lineRule="atLeast"/>
        <w:rPr>
          <w:ins w:id="198" w:author="artin majdi" w:date="2023-07-13T18:37:00Z"/>
          <w:rFonts w:ascii="Fira Code" w:hAnsi="Fira Code" w:cs="Fira Code"/>
          <w:color w:val="5D5D5F"/>
          <w:sz w:val="18"/>
          <w:szCs w:val="18"/>
        </w:rPr>
      </w:pPr>
      <w:ins w:id="199" w:author="artin majdi" w:date="2023-07-13T18:37:00Z">
        <w:r w:rsidRPr="003F428E">
          <w:rPr>
            <w:rFonts w:ascii="Fira Code" w:hAnsi="Fira Code" w:cs="Fira Code"/>
            <w:color w:val="5D5D5F"/>
            <w:sz w:val="18"/>
            <w:szCs w:val="18"/>
          </w:rPr>
          <w:t>In Equation~(\ref{eq:taxonomy.eq.7.newloss}), $\</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{l}_k^{(</w:t>
        </w:r>
        <w:proofErr w:type="spellStart"/>
        <w:r w:rsidRPr="003F428E">
          <w:rPr>
            <w:rFonts w:ascii="Fira Code" w:hAnsi="Fira Code" w:cs="Fira Code"/>
            <w:color w:val="5D5D5F"/>
            <w:sz w:val="18"/>
            <w:szCs w:val="18"/>
          </w:rPr>
          <w:t>i</w:t>
        </w:r>
        <w:proofErr w:type="spellEnd"/>
        <w:r w:rsidRPr="003F428E">
          <w:rPr>
            <w:rFonts w:ascii="Fira Code" w:hAnsi="Fira Code" w:cs="Fira Code"/>
            <w:color w:val="5D5D5F"/>
            <w:sz w:val="18"/>
            <w:szCs w:val="18"/>
          </w:rPr>
          <w:t>)}$ represents the new</w:t>
        </w:r>
      </w:ins>
      <w:r w:rsidRPr="003F428E">
        <w:rPr>
          <w:rFonts w:ascii="Fira Code" w:hAnsi="Fira Code" w:cs="Fira Code"/>
          <w:color w:val="5D5D5F"/>
          <w:sz w:val="18"/>
          <w:szCs w:val="18"/>
        </w:rPr>
        <w:t xml:space="preserve"> loss </w:t>
      </w:r>
      <w:del w:id="200" w:author="artin majdi" w:date="2023-07-13T18:37:00Z">
        <w:r w:rsidR="00217555" w:rsidRPr="003F428E">
          <w:rPr>
            <w:rFonts w:ascii="Fira Code" w:hAnsi="Fira Code" w:cs="Fira Code"/>
            <w:color w:val="000000" w:themeColor="text1"/>
            <w:sz w:val="18"/>
            <w:szCs w:val="18"/>
          </w:rPr>
          <w:delText>function</w:delText>
        </w:r>
      </w:del>
      <w:ins w:id="201" w:author="artin majdi" w:date="2023-07-13T18:37:00Z">
        <w:r w:rsidR="003137DF" w:rsidRPr="003F428E">
          <w:rPr>
            <w:rFonts w:ascii="Fira Code" w:hAnsi="Fira Code" w:cs="Fira Code"/>
            <w:color w:val="5D5D5F"/>
            <w:sz w:val="18"/>
            <w:szCs w:val="18"/>
          </w:rPr>
          <w:t>value</w:t>
        </w:r>
        <w:r w:rsidRPr="003F428E">
          <w:rPr>
            <w:rFonts w:ascii="Fira Code" w:hAnsi="Fira Code" w:cs="Fira Code"/>
            <w:color w:val="5D5D5F"/>
            <w:sz w:val="18"/>
            <w:szCs w:val="18"/>
          </w:rPr>
          <w:t xml:space="preserve"> that we calculate by multiplying the original loss value $</w:t>
        </w:r>
        <w:proofErr w:type="spellStart"/>
        <w:r w:rsidRPr="003F428E">
          <w:rPr>
            <w:rFonts w:ascii="Fira Code" w:hAnsi="Fira Code" w:cs="Fira Code"/>
            <w:color w:val="5D5D5F"/>
            <w:sz w:val="18"/>
            <w:szCs w:val="18"/>
          </w:rPr>
          <w:t>l_k</w:t>
        </w:r>
        <w:proofErr w:type="spellEnd"/>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i</w:t>
        </w:r>
        <w:proofErr w:type="spellEnd"/>
        <w:r w:rsidRPr="003F428E">
          <w:rPr>
            <w:rFonts w:ascii="Fira Code" w:hAnsi="Fira Code" w:cs="Fira Code"/>
            <w:color w:val="5D5D5F"/>
            <w:sz w:val="18"/>
            <w:szCs w:val="18"/>
          </w:rPr>
          <w:t>)}$ for child class $k$ and instance $</w:t>
        </w:r>
        <w:proofErr w:type="spellStart"/>
        <w:r w:rsidRPr="003F428E">
          <w:rPr>
            <w:rFonts w:ascii="Fira Code" w:hAnsi="Fira Code" w:cs="Fira Code"/>
            <w:color w:val="5D5D5F"/>
            <w:sz w:val="18"/>
            <w:szCs w:val="18"/>
          </w:rPr>
          <w:t>i</w:t>
        </w:r>
        <w:proofErr w:type="spellEnd"/>
        <w:r w:rsidRPr="003F428E">
          <w:rPr>
            <w:rFonts w:ascii="Fira Code" w:hAnsi="Fira Code" w:cs="Fira Code"/>
            <w:color w:val="5D5D5F"/>
            <w:sz w:val="18"/>
            <w:szCs w:val="18"/>
          </w:rPr>
          <w:t>$ with the hierarchical penalty term $H(k \vert j)$ which is calculated based on the parent class $j$.</w:t>
        </w:r>
        <w:r w:rsidR="003137DF" w:rsidRPr="003F428E">
          <w:rPr>
            <w:rFonts w:ascii="Fira Code" w:hAnsi="Fira Code" w:cs="Fira Code"/>
            <w:color w:val="5D5D5F"/>
            <w:sz w:val="18"/>
            <w:szCs w:val="18"/>
          </w:rPr>
          <w:t xml:space="preserve"> The hierarchical penalty term $H(k \vert j)$, defined</w:t>
        </w:r>
      </w:ins>
      <w:r w:rsidR="003137DF" w:rsidRPr="003F428E">
        <w:rPr>
          <w:rFonts w:ascii="Fira Code" w:hAnsi="Fira Code" w:cs="Fira Code"/>
          <w:color w:val="5D5D5F"/>
          <w:sz w:val="18"/>
          <w:szCs w:val="18"/>
        </w:rPr>
        <w:t xml:space="preserve"> in Equation~(\ref{eq:taxonomy.eq.</w:t>
      </w:r>
      <w:del w:id="202" w:author="artin majdi" w:date="2023-07-13T18:37:00Z">
        <w:r w:rsidR="00217555" w:rsidRPr="003F428E">
          <w:rPr>
            <w:rFonts w:ascii="Fira Code" w:hAnsi="Fira Code" w:cs="Fira Code"/>
            <w:color w:val="000000" w:themeColor="text1"/>
            <w:sz w:val="18"/>
            <w:szCs w:val="18"/>
          </w:rPr>
          <w:delText>7.newloss}) aims to ensure that predictions adhere to</w:delText>
        </w:r>
      </w:del>
      <w:ins w:id="203" w:author="artin majdi" w:date="2023-07-13T18:37:00Z">
        <w:r w:rsidR="003137DF" w:rsidRPr="003F428E">
          <w:rPr>
            <w:rFonts w:ascii="Fira Code" w:hAnsi="Fira Code" w:cs="Fira Code"/>
            <w:color w:val="5D5D5F"/>
            <w:sz w:val="18"/>
            <w:szCs w:val="18"/>
          </w:rPr>
          <w:t>8.hierarchical_penalty.loss}), adjusts based on the</w:t>
        </w:r>
      </w:ins>
      <w:r w:rsidR="003137DF" w:rsidRPr="003F428E">
        <w:rPr>
          <w:rFonts w:ascii="Fira Code" w:hAnsi="Fira Code" w:cs="Fira Code"/>
          <w:color w:val="5D5D5F"/>
          <w:sz w:val="18"/>
          <w:szCs w:val="18"/>
        </w:rPr>
        <w:t xml:space="preserve"> hierarchical relationships between classes</w:t>
      </w:r>
      <w:del w:id="204" w:author="artin majdi" w:date="2023-07-13T18:37:00Z">
        <w:r w:rsidR="00217555" w:rsidRPr="003F428E">
          <w:rPr>
            <w:rFonts w:ascii="Fira Code" w:hAnsi="Fira Code" w:cs="Fira Code"/>
            <w:color w:val="000000" w:themeColor="text1"/>
            <w:sz w:val="18"/>
            <w:szCs w:val="18"/>
          </w:rPr>
          <w:delText xml:space="preserve"> by penalizing deviations from these established</w:delText>
        </w:r>
      </w:del>
      <w:ins w:id="205" w:author="artin majdi" w:date="2023-07-13T18:37:00Z">
        <w:r w:rsidR="003137DF" w:rsidRPr="003F428E">
          <w:rPr>
            <w:rFonts w:ascii="Fira Code" w:hAnsi="Fira Code" w:cs="Fira Code"/>
            <w:color w:val="5D5D5F"/>
            <w:sz w:val="18"/>
            <w:szCs w:val="18"/>
          </w:rPr>
          <w:t>. The terms $\alpha _k$ and $\</w:t>
        </w:r>
        <w:proofErr w:type="spellStart"/>
        <w:r w:rsidR="003137DF" w:rsidRPr="003F428E">
          <w:rPr>
            <w:rFonts w:ascii="Fira Code" w:hAnsi="Fira Code" w:cs="Fira Code"/>
            <w:color w:val="5D5D5F"/>
            <w:sz w:val="18"/>
            <w:szCs w:val="18"/>
          </w:rPr>
          <w:t>beta_k</w:t>
        </w:r>
        <w:proofErr w:type="spellEnd"/>
        <w:r w:rsidR="003137DF" w:rsidRPr="003F428E">
          <w:rPr>
            <w:rFonts w:ascii="Fira Code" w:hAnsi="Fira Code" w:cs="Fira Code"/>
            <w:color w:val="5D5D5F"/>
            <w:sz w:val="18"/>
            <w:szCs w:val="18"/>
          </w:rPr>
          <w:t>$ are parameters that can be adjusted to control the degree of influence the hierarchical</w:t>
        </w:r>
      </w:ins>
      <w:r w:rsidR="003137DF" w:rsidRPr="003F428E">
        <w:rPr>
          <w:rFonts w:ascii="Fira Code" w:hAnsi="Fira Code" w:cs="Fira Code"/>
          <w:color w:val="5D5D5F"/>
          <w:sz w:val="18"/>
          <w:szCs w:val="18"/>
        </w:rPr>
        <w:t xml:space="preserve"> relationships</w:t>
      </w:r>
      <w:del w:id="206" w:author="artin majdi" w:date="2023-07-13T18:37:00Z">
        <w:r w:rsidR="00217555" w:rsidRPr="003F428E">
          <w:rPr>
            <w:rFonts w:ascii="Fira Code" w:hAnsi="Fira Code" w:cs="Fira Code"/>
            <w:color w:val="000000" w:themeColor="text1"/>
            <w:sz w:val="18"/>
            <w:szCs w:val="18"/>
          </w:rPr>
          <w:delText>. By adjusting</w:delText>
        </w:r>
      </w:del>
      <w:ins w:id="207" w:author="artin majdi" w:date="2023-07-13T18:37:00Z">
        <w:r w:rsidR="003137DF" w:rsidRPr="003F428E">
          <w:rPr>
            <w:rFonts w:ascii="Fira Code" w:hAnsi="Fira Code" w:cs="Fira Code"/>
            <w:color w:val="5D5D5F"/>
            <w:sz w:val="18"/>
            <w:szCs w:val="18"/>
          </w:rPr>
          <w:t xml:space="preserve"> have on</w:t>
        </w:r>
      </w:ins>
      <w:r w:rsidR="003137DF" w:rsidRPr="003F428E">
        <w:rPr>
          <w:rFonts w:ascii="Fira Code" w:hAnsi="Fira Code" w:cs="Fira Code"/>
          <w:color w:val="5D5D5F"/>
          <w:sz w:val="18"/>
          <w:szCs w:val="18"/>
        </w:rPr>
        <w:t xml:space="preserve"> the </w:t>
      </w:r>
      <w:ins w:id="208" w:author="artin majdi" w:date="2023-07-13T18:37:00Z">
        <w:r w:rsidR="003137DF" w:rsidRPr="003F428E">
          <w:rPr>
            <w:rFonts w:ascii="Fira Code" w:hAnsi="Fira Code" w:cs="Fira Code"/>
            <w:color w:val="5D5D5F"/>
            <w:sz w:val="18"/>
            <w:szCs w:val="18"/>
          </w:rPr>
          <w:t>learning process.</w:t>
        </w:r>
      </w:ins>
      <w:ins w:id="209" w:author="artin majdi" w:date="2023-07-13T19:19:00Z">
        <w:r w:rsidR="001E5CAA">
          <w:rPr>
            <w:rFonts w:ascii="Fira Code" w:hAnsi="Fira Code" w:cs="Fira Code"/>
            <w:color w:val="5D5D5F"/>
            <w:sz w:val="18"/>
            <w:szCs w:val="18"/>
          </w:rPr>
          <w:t xml:space="preserve"> \\</w:t>
        </w:r>
      </w:ins>
    </w:p>
    <w:p w14:paraId="60B8ACAC" w14:textId="77777777" w:rsidR="00E57189" w:rsidRPr="003F428E" w:rsidRDefault="00E57189" w:rsidP="008A6646">
      <w:pPr>
        <w:shd w:val="clear" w:color="auto" w:fill="EBEEF5"/>
        <w:spacing w:line="405" w:lineRule="atLeast"/>
        <w:rPr>
          <w:ins w:id="210" w:author="artin majdi" w:date="2023-07-13T18:37:00Z"/>
          <w:rFonts w:ascii="Fira Code" w:hAnsi="Fira Code" w:cs="Fira Code"/>
          <w:color w:val="5D5D5F"/>
          <w:sz w:val="18"/>
          <w:szCs w:val="18"/>
        </w:rPr>
      </w:pPr>
    </w:p>
    <w:p w14:paraId="51234B63" w14:textId="082ABAAE" w:rsidR="003137DF" w:rsidRDefault="003137DF" w:rsidP="00EF6AE9">
      <w:pPr>
        <w:shd w:val="clear" w:color="auto" w:fill="EBEEF5"/>
        <w:spacing w:line="405" w:lineRule="atLeast"/>
        <w:rPr>
          <w:ins w:id="211" w:author="artin majdi" w:date="2023-07-13T19:19:00Z"/>
          <w:rFonts w:ascii="Fira Code" w:hAnsi="Fira Code" w:cs="Fira Code"/>
          <w:color w:val="5D5D5F"/>
          <w:sz w:val="18"/>
          <w:szCs w:val="18"/>
        </w:rPr>
      </w:pPr>
      <w:ins w:id="212" w:author="artin majdi" w:date="2023-07-13T18:37:00Z">
        <w:r w:rsidRPr="003F428E">
          <w:rPr>
            <w:rFonts w:ascii="Fira Code" w:hAnsi="Fira Code" w:cs="Fira Code"/>
            <w:color w:val="5D5D5F"/>
            <w:sz w:val="18"/>
            <w:szCs w:val="18"/>
          </w:rPr>
          <w:t>The parameter $\alpha _k$ directly scales the parent's loss $</w:t>
        </w:r>
        <w:proofErr w:type="spellStart"/>
        <w:r w:rsidRPr="003F428E">
          <w:rPr>
            <w:rFonts w:ascii="Fira Code" w:hAnsi="Fira Code" w:cs="Fira Code"/>
            <w:color w:val="5D5D5F"/>
            <w:sz w:val="18"/>
            <w:szCs w:val="18"/>
          </w:rPr>
          <w:t>l_j</w:t>
        </w:r>
        <w:proofErr w:type="spellEnd"/>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i</w:t>
        </w:r>
        <w:proofErr w:type="spellEnd"/>
        <w:r w:rsidRPr="003F428E">
          <w:rPr>
            <w:rFonts w:ascii="Fira Code" w:hAnsi="Fira Code" w:cs="Fira Code"/>
            <w:color w:val="5D5D5F"/>
            <w:sz w:val="18"/>
            <w:szCs w:val="18"/>
          </w:rPr>
          <w:t>)}$. If $\alpha _k$ is increased, the penalty term becomes larger, and thus the total loss $\</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{l}_k^{(</w:t>
        </w:r>
        <w:proofErr w:type="spellStart"/>
        <w:r w:rsidRPr="003F428E">
          <w:rPr>
            <w:rFonts w:ascii="Fira Code" w:hAnsi="Fira Code" w:cs="Fira Code"/>
            <w:color w:val="5D5D5F"/>
            <w:sz w:val="18"/>
            <w:szCs w:val="18"/>
          </w:rPr>
          <w:t>i</w:t>
        </w:r>
        <w:proofErr w:type="spellEnd"/>
        <w:r w:rsidRPr="003F428E">
          <w:rPr>
            <w:rFonts w:ascii="Fira Code" w:hAnsi="Fira Code" w:cs="Fira Code"/>
            <w:color w:val="5D5D5F"/>
            <w:sz w:val="18"/>
            <w:szCs w:val="18"/>
          </w:rPr>
          <w:t>)}$ becomes more sensitive to the parent's loss. This, in effect, increases the degree of influence that hierarchical information has on the learning process. The parameter $\</w:t>
        </w:r>
        <w:proofErr w:type="spellStart"/>
        <w:r w:rsidRPr="003F428E">
          <w:rPr>
            <w:rFonts w:ascii="Fira Code" w:hAnsi="Fira Code" w:cs="Fira Code"/>
            <w:color w:val="5D5D5F"/>
            <w:sz w:val="18"/>
            <w:szCs w:val="18"/>
          </w:rPr>
          <w:t>beta_k</w:t>
        </w:r>
        <w:proofErr w:type="spellEnd"/>
        <w:r w:rsidRPr="003F428E">
          <w:rPr>
            <w:rFonts w:ascii="Fira Code" w:hAnsi="Fira Code" w:cs="Fira Code"/>
            <w:color w:val="5D5D5F"/>
            <w:sz w:val="18"/>
            <w:szCs w:val="18"/>
          </w:rPr>
          <w:t>$ serves as a baseline or offset. If $\</w:t>
        </w:r>
        <w:proofErr w:type="spellStart"/>
        <w:r w:rsidRPr="003F428E">
          <w:rPr>
            <w:rFonts w:ascii="Fira Code" w:hAnsi="Fira Code" w:cs="Fira Code"/>
            <w:color w:val="5D5D5F"/>
            <w:sz w:val="18"/>
            <w:szCs w:val="18"/>
          </w:rPr>
          <w:t>beta_k</w:t>
        </w:r>
        <w:proofErr w:type="spellEnd"/>
        <w:r w:rsidRPr="003F428E">
          <w:rPr>
            <w:rFonts w:ascii="Fira Code" w:hAnsi="Fira Code" w:cs="Fira Code"/>
            <w:color w:val="5D5D5F"/>
            <w:sz w:val="18"/>
            <w:szCs w:val="18"/>
          </w:rPr>
          <w:t>$ is increased, the penalty term increases irrespective of the parent's loss value. This means that even if the parent's loss is low, the total loss $\</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{l}_k^{(</w:t>
        </w:r>
        <w:proofErr w:type="spellStart"/>
        <w:r w:rsidRPr="003F428E">
          <w:rPr>
            <w:rFonts w:ascii="Fira Code" w:hAnsi="Fira Code" w:cs="Fira Code"/>
            <w:color w:val="5D5D5F"/>
            <w:sz w:val="18"/>
            <w:szCs w:val="18"/>
          </w:rPr>
          <w:t>i</w:t>
        </w:r>
        <w:proofErr w:type="spellEnd"/>
        <w:r w:rsidRPr="003F428E">
          <w:rPr>
            <w:rFonts w:ascii="Fira Code" w:hAnsi="Fira Code" w:cs="Fira Code"/>
            <w:color w:val="5D5D5F"/>
            <w:sz w:val="18"/>
            <w:szCs w:val="18"/>
          </w:rPr>
          <w:t>)}$ can still be high, thus maintaining the influence of hierarchical information in the learning process. However, if $\</w:t>
        </w:r>
        <w:proofErr w:type="spellStart"/>
        <w:r w:rsidRPr="003F428E">
          <w:rPr>
            <w:rFonts w:ascii="Fira Code" w:hAnsi="Fira Code" w:cs="Fira Code"/>
            <w:color w:val="5D5D5F"/>
            <w:sz w:val="18"/>
            <w:szCs w:val="18"/>
          </w:rPr>
          <w:t>beta_k</w:t>
        </w:r>
        <w:proofErr w:type="spellEnd"/>
        <w:r w:rsidRPr="003F428E">
          <w:rPr>
            <w:rFonts w:ascii="Fira Code" w:hAnsi="Fira Code" w:cs="Fira Code"/>
            <w:color w:val="5D5D5F"/>
            <w:sz w:val="18"/>
            <w:szCs w:val="18"/>
          </w:rPr>
          <w:t>$ is set too high, it may lead to an overemphasis on hierarchy, possibly at the expense of other important learning elements.</w:t>
        </w:r>
      </w:ins>
      <w:ins w:id="213" w:author="artin majdi" w:date="2023-07-13T19:09:00Z">
        <w:r w:rsidR="00EF6AE9">
          <w:rPr>
            <w:rFonts w:ascii="Fira Code" w:hAnsi="Fira Code" w:cs="Fira Code"/>
            <w:color w:val="5D5D5F"/>
            <w:sz w:val="18"/>
            <w:szCs w:val="18"/>
          </w:rPr>
          <w:t xml:space="preserve"> </w:t>
        </w:r>
      </w:ins>
      <w:ins w:id="214" w:author="artin majdi" w:date="2023-07-13T18:37:00Z">
        <w:r w:rsidRPr="003F428E">
          <w:rPr>
            <w:rFonts w:ascii="Fira Code" w:hAnsi="Fira Code" w:cs="Fira Code"/>
            <w:color w:val="5D5D5F"/>
            <w:sz w:val="18"/>
            <w:szCs w:val="18"/>
          </w:rPr>
          <w:t xml:space="preserve">The regulation of </w:t>
        </w:r>
      </w:ins>
      <w:r w:rsidRPr="003F428E">
        <w:rPr>
          <w:rFonts w:ascii="Fira Code" w:hAnsi="Fira Code" w:cs="Fira Code"/>
          <w:color w:val="5D5D5F"/>
          <w:sz w:val="18"/>
          <w:szCs w:val="18"/>
        </w:rPr>
        <w:t>parameters $\</w:t>
      </w:r>
      <w:proofErr w:type="spellStart"/>
      <w:r w:rsidRPr="003F428E">
        <w:rPr>
          <w:rFonts w:ascii="Fira Code" w:hAnsi="Fira Code" w:cs="Fira Code"/>
          <w:color w:val="5D5D5F"/>
          <w:sz w:val="18"/>
          <w:szCs w:val="18"/>
        </w:rPr>
        <w:t>alpha_k</w:t>
      </w:r>
      <w:proofErr w:type="spellEnd"/>
      <w:del w:id="215" w:author="artin majdi" w:date="2023-07-13T18:37:00Z">
        <w:r w:rsidR="00217555" w:rsidRPr="003F428E">
          <w:rPr>
            <w:rFonts w:ascii="Fira Code" w:hAnsi="Fira Code" w:cs="Fira Code"/>
            <w:color w:val="000000" w:themeColor="text1"/>
            <w:sz w:val="18"/>
            <w:szCs w:val="18"/>
          </w:rPr>
          <w:delText xml:space="preserve"> </w:delText>
        </w:r>
      </w:del>
      <w:r w:rsidRPr="003F428E">
        <w:rPr>
          <w:rFonts w:ascii="Fira Code" w:hAnsi="Fira Code" w:cs="Fira Code"/>
          <w:color w:val="5D5D5F"/>
          <w:sz w:val="18"/>
          <w:szCs w:val="18"/>
        </w:rPr>
        <w:t>$ and $\</w:t>
      </w:r>
      <w:proofErr w:type="spellStart"/>
      <w:r w:rsidRPr="003F428E">
        <w:rPr>
          <w:rFonts w:ascii="Fira Code" w:hAnsi="Fira Code" w:cs="Fira Code"/>
          <w:color w:val="5D5D5F"/>
          <w:sz w:val="18"/>
          <w:szCs w:val="18"/>
        </w:rPr>
        <w:t>beta_k</w:t>
      </w:r>
      <w:proofErr w:type="spellEnd"/>
      <w:del w:id="216" w:author="artin majdi" w:date="2023-07-13T18:37:00Z">
        <w:r w:rsidR="00217555" w:rsidRPr="003F428E">
          <w:rPr>
            <w:rFonts w:ascii="Fira Code" w:hAnsi="Fira Code" w:cs="Fira Code"/>
            <w:color w:val="000000" w:themeColor="text1"/>
            <w:sz w:val="18"/>
            <w:szCs w:val="18"/>
          </w:rPr>
          <w:delText xml:space="preserve"> $, we can </w:delText>
        </w:r>
        <w:commentRangeStart w:id="217"/>
        <w:r w:rsidR="00217555" w:rsidRPr="003F428E">
          <w:rPr>
            <w:rFonts w:ascii="Fira Code" w:hAnsi="Fira Code" w:cs="Fira Code"/>
            <w:color w:val="000000" w:themeColor="text1"/>
            <w:sz w:val="18"/>
            <w:szCs w:val="18"/>
          </w:rPr>
          <w:delText xml:space="preserve">regulate </w:delText>
        </w:r>
        <w:commentRangeEnd w:id="217"/>
        <w:r w:rsidR="00BB337D" w:rsidRPr="003F428E">
          <w:rPr>
            <w:rStyle w:val="CommentReference"/>
            <w:rFonts w:ascii="Fira Code" w:hAnsi="Fira Code" w:cs="Fira Code"/>
            <w:sz w:val="18"/>
            <w:szCs w:val="18"/>
          </w:rPr>
          <w:commentReference w:id="217"/>
        </w:r>
      </w:del>
      <w:ins w:id="218" w:author="artin majdi" w:date="2023-07-13T18:37:00Z">
        <w:r w:rsidRPr="003F428E">
          <w:rPr>
            <w:rFonts w:ascii="Fira Code" w:hAnsi="Fira Code" w:cs="Fira Code"/>
            <w:color w:val="5D5D5F"/>
            <w:sz w:val="18"/>
            <w:szCs w:val="18"/>
          </w:rPr>
          <w:t xml:space="preserve">$ allow us to balance </w:t>
        </w:r>
      </w:ins>
      <w:r w:rsidRPr="003F428E">
        <w:rPr>
          <w:rFonts w:ascii="Fira Code" w:hAnsi="Fira Code" w:cs="Fira Code"/>
          <w:color w:val="5D5D5F"/>
          <w:sz w:val="18"/>
          <w:szCs w:val="18"/>
        </w:rPr>
        <w:t>the degree to which hierarchical information influences the learning process</w:t>
      </w:r>
      <w:ins w:id="219" w:author="artin majdi" w:date="2023-07-13T18:37:00Z">
        <w:r w:rsidRPr="003F428E">
          <w:rPr>
            <w:rFonts w:ascii="Fira Code" w:hAnsi="Fira Code" w:cs="Fira Code"/>
            <w:color w:val="5D5D5F"/>
            <w:sz w:val="18"/>
            <w:szCs w:val="18"/>
          </w:rPr>
          <w:t xml:space="preserve">, </w:t>
        </w:r>
      </w:ins>
      <w:ins w:id="220" w:author="artin majdi" w:date="2023-07-13T18:55:00Z">
        <w:r w:rsidR="001A781B">
          <w:rPr>
            <w:rFonts w:ascii="Fira Code" w:hAnsi="Fira Code" w:cs="Fira Code"/>
            <w:color w:val="5D5D5F"/>
            <w:sz w:val="18"/>
            <w:szCs w:val="18"/>
          </w:rPr>
          <w:t xml:space="preserve">thus </w:t>
        </w:r>
      </w:ins>
      <w:ins w:id="221" w:author="artin majdi" w:date="2023-07-13T18:56:00Z">
        <w:r w:rsidR="001A781B">
          <w:rPr>
            <w:rFonts w:ascii="Fira Code" w:hAnsi="Fira Code" w:cs="Fira Code"/>
            <w:color w:val="5D5D5F"/>
            <w:sz w:val="18"/>
            <w:szCs w:val="18"/>
          </w:rPr>
          <w:t>improving</w:t>
        </w:r>
      </w:ins>
      <w:ins w:id="222" w:author="artin majdi" w:date="2023-07-13T18:55:00Z">
        <w:r w:rsidR="001A781B">
          <w:rPr>
            <w:rFonts w:ascii="Fira Code" w:hAnsi="Fira Code" w:cs="Fira Code"/>
            <w:color w:val="5D5D5F"/>
            <w:sz w:val="18"/>
            <w:szCs w:val="18"/>
          </w:rPr>
          <w:t xml:space="preserve"> the reflection of the hierarchical str</w:t>
        </w:r>
      </w:ins>
      <w:ins w:id="223" w:author="artin majdi" w:date="2023-07-13T18:56:00Z">
        <w:r w:rsidR="001A781B">
          <w:rPr>
            <w:rFonts w:ascii="Fira Code" w:hAnsi="Fira Code" w:cs="Fira Code"/>
            <w:color w:val="5D5D5F"/>
            <w:sz w:val="18"/>
            <w:szCs w:val="18"/>
          </w:rPr>
          <w:t xml:space="preserve">ucture in the model outputs, </w:t>
        </w:r>
      </w:ins>
      <w:ins w:id="224" w:author="artin majdi" w:date="2023-07-13T18:37:00Z">
        <w:r w:rsidRPr="003F428E">
          <w:rPr>
            <w:rFonts w:ascii="Fira Code" w:hAnsi="Fira Code" w:cs="Fira Code"/>
            <w:color w:val="5D5D5F"/>
            <w:sz w:val="18"/>
            <w:szCs w:val="18"/>
          </w:rPr>
          <w:t>while remaining flexible to diverse learning scenarios</w:t>
        </w:r>
      </w:ins>
      <w:r w:rsidRPr="003F428E">
        <w:rPr>
          <w:rFonts w:ascii="Fira Code" w:hAnsi="Fira Code" w:cs="Fira Code"/>
          <w:color w:val="5D5D5F"/>
          <w:sz w:val="18"/>
          <w:szCs w:val="18"/>
        </w:rPr>
        <w:t>.</w:t>
      </w:r>
    </w:p>
    <w:p w14:paraId="1E87682F" w14:textId="73497215" w:rsidR="007A0B59" w:rsidRPr="003F428E" w:rsidRDefault="007A0B59" w:rsidP="00EF6AE9">
      <w:pPr>
        <w:shd w:val="clear" w:color="auto" w:fill="EBEEF5"/>
        <w:spacing w:line="405" w:lineRule="atLeast"/>
        <w:rPr>
          <w:rFonts w:ascii="Fira Code" w:hAnsi="Fira Code" w:cs="Fira Code"/>
          <w:color w:val="5D5D5F"/>
          <w:sz w:val="18"/>
          <w:szCs w:val="18"/>
        </w:rPr>
      </w:pPr>
      <w:ins w:id="225" w:author="artin majdi" w:date="2023-07-13T19:19:00Z">
        <w:r>
          <w:rPr>
            <w:rFonts w:ascii="Fira Code" w:hAnsi="Fira Code" w:cs="Fira Code"/>
            <w:color w:val="5D5D5F"/>
            <w:sz w:val="18"/>
            <w:szCs w:val="18"/>
          </w:rPr>
          <w:t>%</w:t>
        </w:r>
      </w:ins>
    </w:p>
    <w:p w14:paraId="51AF051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\subsection</w:t>
      </w:r>
      <w:r w:rsidRPr="003F428E">
        <w:rPr>
          <w:rFonts w:ascii="Fira Code" w:hAnsi="Fira Code" w:cs="Fira Code"/>
          <w:color w:val="5D5D5F"/>
          <w:sz w:val="18"/>
          <w:szCs w:val="18"/>
        </w:rPr>
        <w:t>{</w:t>
      </w:r>
      <w:r w:rsidRPr="003F428E">
        <w:rPr>
          <w:rFonts w:ascii="Fira Code" w:hAnsi="Fira Code" w:cs="Fira Code"/>
          <w:color w:val="626264"/>
          <w:sz w:val="18"/>
          <w:szCs w:val="18"/>
        </w:rPr>
        <w:t>Updating Loss Values and Predicted Probabilities</w:t>
      </w:r>
      <w:r w:rsidRPr="003F428E">
        <w:rPr>
          <w:rFonts w:ascii="Fira Code" w:hAnsi="Fira Code" w:cs="Fira Code"/>
          <w:color w:val="5D5D5F"/>
          <w:sz w:val="18"/>
          <w:szCs w:val="18"/>
        </w:rPr>
        <w:t>}</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subsec:updating-loss-values-and-predicted-probabilities</w:t>
      </w:r>
      <w:r w:rsidRPr="003F428E">
        <w:rPr>
          <w:rFonts w:ascii="Fira Code" w:hAnsi="Fira Code" w:cs="Fira Code"/>
          <w:color w:val="5D5D5F"/>
          <w:sz w:val="18"/>
          <w:szCs w:val="18"/>
        </w:rPr>
        <w:t>}</w:t>
      </w:r>
    </w:p>
    <w:p w14:paraId="42639CD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In the previous section, we introduced a taxonomy-based loss function with the goal of improving the classification accuracy of multi-class problems. However, one of the main advantages of our proposed technique 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an existing classification framework without the necessity to re-run the optimization phase of the classifier (e.g., DenseNet121). This can be achieved by focusing on updating the loss values (approach 2 shown in Section~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subsec:taxonomy.method.approach2</w:t>
      </w:r>
      <w:r w:rsidRPr="003F428E">
        <w:rPr>
          <w:rFonts w:ascii="Fira Code" w:hAnsi="Fira Code" w:cs="Fira Code"/>
          <w:color w:val="5D5D5F"/>
          <w:sz w:val="18"/>
          <w:szCs w:val="18"/>
        </w:rPr>
        <w:t>}</w:t>
      </w:r>
      <w:r w:rsidRPr="003F428E">
        <w:rPr>
          <w:rFonts w:ascii="Fira Code" w:hAnsi="Fira Code" w:cs="Fira Code"/>
          <w:color w:val="626264"/>
          <w:sz w:val="18"/>
          <w:szCs w:val="18"/>
        </w:rPr>
        <w:t>) and predicted probabilities (approach 1 shown in Section~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subsec:taxonomy.method.approach1</w:t>
      </w:r>
      <w:r w:rsidRPr="003F428E">
        <w:rPr>
          <w:rFonts w:ascii="Fira Code" w:hAnsi="Fira Code" w:cs="Fira Code"/>
          <w:color w:val="5D5D5F"/>
          <w:sz w:val="18"/>
          <w:szCs w:val="18"/>
        </w:rPr>
        <w:t>}</w:t>
      </w:r>
      <w:r w:rsidRPr="003F428E">
        <w:rPr>
          <w:rFonts w:ascii="Fira Code" w:hAnsi="Fira Code" w:cs="Fira Code"/>
          <w:color w:val="626264"/>
          <w:sz w:val="18"/>
          <w:szCs w:val="18"/>
        </w:rPr>
        <w:t>) to incorporate the hierarchical relationships present in the taxonomy structure.</w:t>
      </w:r>
    </w:p>
    <w:p w14:paraId="0285FC7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693338D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In the following, we show how to calculate the updated predicted probabilities from their updated loss values obtained from Equation~(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eq:taxonomy.eq.7.newloss</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without re-doing the optimization process. Let us assume that binary cross entropy is used for the choice of the loss function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L</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cdot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Let us denote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q</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as the updated values for logit and predicted probability of class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instance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after applying the proposed technique. As previously discussed, to calculate the predicted probabilities, we need to pass the logits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00BEC4"/>
          <w:sz w:val="18"/>
          <w:szCs w:val="18"/>
        </w:rPr>
        <w:t xml:space="preserve"> q</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into a sigmoid function:</w:t>
      </w:r>
    </w:p>
    <w:p w14:paraId="6D17B71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41D7E64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eq:taxonomy.eq.9.sigmoid</w:t>
      </w:r>
      <w:r w:rsidRPr="003F428E">
        <w:rPr>
          <w:rFonts w:ascii="Fira Code" w:hAnsi="Fira Code" w:cs="Fira Code"/>
          <w:color w:val="5D5D5F"/>
          <w:sz w:val="18"/>
          <w:szCs w:val="18"/>
        </w:rPr>
        <w:t>}</w:t>
      </w:r>
    </w:p>
    <w:p w14:paraId="12AA852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\text</w:t>
      </w:r>
      <w:r w:rsidRPr="003F428E">
        <w:rPr>
          <w:rFonts w:ascii="Fira Code" w:hAnsi="Fira Code" w:cs="Fira Code"/>
          <w:color w:val="888888"/>
          <w:sz w:val="18"/>
          <w:szCs w:val="18"/>
        </w:rPr>
        <w:t>{sigmoid}</w:t>
      </w:r>
      <w:r w:rsidRPr="003F428E">
        <w:rPr>
          <w:rFonts w:ascii="Fira Code" w:hAnsi="Fira Code" w:cs="Fira Code"/>
          <w:color w:val="5D5D5F"/>
          <w:sz w:val="18"/>
          <w:szCs w:val="18"/>
        </w:rPr>
        <w:t>\left(\widehat{</w:t>
      </w:r>
      <w:r w:rsidRPr="003F428E">
        <w:rPr>
          <w:rFonts w:ascii="Fira Code" w:hAnsi="Fira Code" w:cs="Fira Code"/>
          <w:color w:val="00BEC4"/>
          <w:sz w:val="18"/>
          <w:szCs w:val="18"/>
        </w:rPr>
        <w:t>q</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r w:rsidRPr="003F428E">
        <w:rPr>
          <w:rFonts w:ascii="Fira Code" w:hAnsi="Fira Code" w:cs="Fira Code"/>
          <w:color w:val="00BEC4"/>
          <w:sz w:val="18"/>
          <w:szCs w:val="18"/>
        </w:rPr>
        <w:t>=</w:t>
      </w:r>
      <w:r w:rsidRPr="003F428E">
        <w:rPr>
          <w:rFonts w:ascii="Fira Code" w:hAnsi="Fira Code" w:cs="Fira Code"/>
          <w:color w:val="5D5D5F"/>
          <w:sz w:val="18"/>
          <w:szCs w:val="18"/>
        </w:rPr>
        <w:t>\frac</w:t>
      </w:r>
      <w:r w:rsidRPr="003F428E">
        <w:rPr>
          <w:rFonts w:ascii="Fira Code" w:hAnsi="Fira Code" w:cs="Fira Code"/>
          <w:color w:val="FF6D12"/>
          <w:sz w:val="18"/>
          <w:szCs w:val="18"/>
        </w:rPr>
        <w:t>1</w:t>
      </w:r>
      <w:r w:rsidRPr="003F428E">
        <w:rPr>
          <w:rFonts w:ascii="Fira Code" w:hAnsi="Fira Code" w:cs="Fira Code"/>
          <w:color w:val="5D5D5F"/>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5D5D5F"/>
          <w:sz w:val="18"/>
          <w:szCs w:val="18"/>
        </w:rPr>
        <w:t>\exp\left(</w:t>
      </w:r>
      <w:r w:rsidRPr="003F428E">
        <w:rPr>
          <w:rFonts w:ascii="Fira Code" w:hAnsi="Fira Code" w:cs="Fira Code"/>
          <w:color w:val="00BEC4"/>
          <w:sz w:val="18"/>
          <w:szCs w:val="18"/>
        </w:rPr>
        <w:t>-</w:t>
      </w:r>
      <w:r w:rsidRPr="003F428E">
        <w:rPr>
          <w:rFonts w:ascii="Fira Code" w:hAnsi="Fira Code" w:cs="Fira Code"/>
          <w:color w:val="5D5D5F"/>
          <w:sz w:val="18"/>
          <w:szCs w:val="18"/>
        </w:rPr>
        <w:t>\widehat{</w:t>
      </w:r>
      <w:r w:rsidRPr="003F428E">
        <w:rPr>
          <w:rFonts w:ascii="Fira Code" w:hAnsi="Fira Code" w:cs="Fira Code"/>
          <w:color w:val="00BEC4"/>
          <w:sz w:val="18"/>
          <w:szCs w:val="18"/>
        </w:rPr>
        <w:t>q</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p>
    <w:p w14:paraId="32C385C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11EF33B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The sigmoid activation function maps any value to a number ranging from zero to one. The gradient of the sigmoid function (shown below) provides the direction in which the predicted probability must be updated.</w:t>
      </w:r>
    </w:p>
    <w:p w14:paraId="1BC06543" w14:textId="063D8041" w:rsidR="00C769CB" w:rsidRPr="003F428E" w:rsidRDefault="00C769CB" w:rsidP="00EF5465">
      <w:pPr>
        <w:shd w:val="clear" w:color="auto" w:fill="EBEEF5"/>
        <w:spacing w:line="405" w:lineRule="atLeast"/>
        <w:rPr>
          <w:rFonts w:ascii="Fira Code" w:hAnsi="Fira Code" w:cs="Fira Code"/>
          <w:color w:val="437AED"/>
          <w:sz w:val="18"/>
          <w:szCs w:val="18"/>
        </w:rPr>
      </w:pPr>
      <w:r w:rsidRPr="003F428E">
        <w:rPr>
          <w:rFonts w:ascii="Fira Code" w:hAnsi="Fira Code" w:cs="Fira Code"/>
          <w:color w:val="437AED"/>
          <w:sz w:val="18"/>
          <w:szCs w:val="18"/>
        </w:rPr>
        <w:t>\begin{</w:t>
      </w:r>
      <w:del w:id="226" w:author="artin majdi" w:date="2023-07-13T18:37:00Z">
        <w:r w:rsidR="00217555" w:rsidRPr="003F428E">
          <w:rPr>
            <w:rFonts w:ascii="Fira Code" w:hAnsi="Fira Code" w:cs="Fira Code"/>
            <w:color w:val="000000" w:themeColor="text1"/>
            <w:sz w:val="18"/>
            <w:szCs w:val="18"/>
          </w:rPr>
          <w:delText>equation</w:delText>
        </w:r>
      </w:del>
      <w:ins w:id="227" w:author="artin majdi" w:date="2023-07-13T18:37:00Z">
        <w:r w:rsidRPr="003F428E">
          <w:rPr>
            <w:rFonts w:ascii="Fira Code" w:hAnsi="Fira Code" w:cs="Fira Code"/>
            <w:color w:val="437AED"/>
            <w:sz w:val="18"/>
            <w:szCs w:val="18"/>
          </w:rPr>
          <w:t>align</w:t>
        </w:r>
      </w:ins>
      <w:r w:rsidRPr="003F428E">
        <w:rPr>
          <w:rFonts w:ascii="Fira Code" w:hAnsi="Fira Code" w:cs="Fira Code"/>
          <w:color w:val="437AED"/>
          <w:sz w:val="18"/>
          <w:szCs w:val="18"/>
        </w:rPr>
        <w:t>}</w:t>
      </w:r>
    </w:p>
    <w:p w14:paraId="3EF987D8" w14:textId="77777777" w:rsidR="00C769CB" w:rsidRPr="003F428E" w:rsidRDefault="00C769CB" w:rsidP="00EF5465">
      <w:pPr>
        <w:shd w:val="clear" w:color="auto" w:fill="EBEEF5"/>
        <w:spacing w:line="405" w:lineRule="atLeast"/>
        <w:rPr>
          <w:rFonts w:ascii="Fira Code" w:hAnsi="Fira Code" w:cs="Fira Code"/>
          <w:color w:val="437AED"/>
          <w:sz w:val="18"/>
          <w:szCs w:val="18"/>
        </w:rPr>
      </w:pPr>
      <w:r w:rsidRPr="003F428E">
        <w:rPr>
          <w:rFonts w:ascii="Fira Code" w:hAnsi="Fira Code" w:cs="Fira Code"/>
          <w:color w:val="437AED"/>
          <w:sz w:val="18"/>
          <w:szCs w:val="18"/>
        </w:rPr>
        <w:t xml:space="preserve">    \label{eq:taxonomy.eq.10.sigmoidprime}</w:t>
      </w:r>
    </w:p>
    <w:p w14:paraId="05DD2E68" w14:textId="006DEFAB" w:rsidR="00C769CB" w:rsidRPr="003F428E" w:rsidRDefault="00C769CB" w:rsidP="00C769CB">
      <w:pPr>
        <w:shd w:val="clear" w:color="auto" w:fill="EBEEF5"/>
        <w:spacing w:line="405" w:lineRule="atLeast"/>
        <w:rPr>
          <w:ins w:id="228" w:author="artin majdi" w:date="2023-07-13T18:37:00Z"/>
          <w:rFonts w:ascii="Fira Code" w:hAnsi="Fira Code" w:cs="Fira Code"/>
          <w:color w:val="437AED"/>
          <w:sz w:val="18"/>
          <w:szCs w:val="18"/>
        </w:rPr>
      </w:pPr>
      <w:r w:rsidRPr="003F428E">
        <w:rPr>
          <w:rFonts w:ascii="Fira Code" w:hAnsi="Fira Code" w:cs="Fira Code"/>
          <w:color w:val="437AED"/>
          <w:sz w:val="18"/>
          <w:szCs w:val="18"/>
        </w:rPr>
        <w:t xml:space="preserve">    \frac{\partial{\text{sigmoid}}}{\partial{\</w:t>
      </w:r>
      <w:proofErr w:type="spellStart"/>
      <w:r w:rsidRPr="003F428E">
        <w:rPr>
          <w:rFonts w:ascii="Fira Code" w:hAnsi="Fira Code" w:cs="Fira Code"/>
          <w:color w:val="437AED"/>
          <w:sz w:val="18"/>
          <w:szCs w:val="18"/>
        </w:rPr>
        <w:t>widehat</w:t>
      </w:r>
      <w:proofErr w:type="spellEnd"/>
      <w:r w:rsidRPr="003F428E">
        <w:rPr>
          <w:rFonts w:ascii="Fira Code" w:hAnsi="Fira Code" w:cs="Fira Code"/>
          <w:color w:val="437AED"/>
          <w:sz w:val="18"/>
          <w:szCs w:val="18"/>
        </w:rPr>
        <w:t>{q}_k^{(</w:t>
      </w:r>
      <w:proofErr w:type="spellStart"/>
      <w:r w:rsidRPr="003F428E">
        <w:rPr>
          <w:rFonts w:ascii="Fira Code" w:hAnsi="Fira Code" w:cs="Fira Code"/>
          <w:color w:val="437AED"/>
          <w:sz w:val="18"/>
          <w:szCs w:val="18"/>
        </w:rPr>
        <w:t>i</w:t>
      </w:r>
      <w:proofErr w:type="spellEnd"/>
      <w:del w:id="229" w:author="artin majdi" w:date="2023-07-13T18:37:00Z">
        <w:r w:rsidR="0062597C" w:rsidRPr="003F428E">
          <w:rPr>
            <w:rFonts w:ascii="Fira Code" w:hAnsi="Fira Code" w:cs="Fira Code"/>
            <w:color w:val="000000" w:themeColor="text1"/>
            <w:sz w:val="18"/>
            <w:szCs w:val="18"/>
          </w:rPr>
          <w:delText>)}</w:delText>
        </w:r>
        <w:r w:rsidR="00217555" w:rsidRPr="003F428E">
          <w:rPr>
            <w:rFonts w:ascii="Fira Code" w:hAnsi="Fira Code" w:cs="Fira Code"/>
            <w:color w:val="000000" w:themeColor="text1"/>
            <w:sz w:val="18"/>
            <w:szCs w:val="18"/>
          </w:rPr>
          <w:delText>}}</w:delText>
        </w:r>
        <w:commentRangeStart w:id="230"/>
        <w:r w:rsidR="00217555" w:rsidRPr="003F428E">
          <w:rPr>
            <w:rFonts w:ascii="Fira Code" w:hAnsi="Fira Code" w:cs="Fira Code"/>
            <w:color w:val="000000" w:themeColor="text1"/>
            <w:sz w:val="18"/>
            <w:szCs w:val="18"/>
          </w:rPr>
          <w:delText>=</w:delText>
        </w:r>
        <w:commentRangeEnd w:id="230"/>
        <w:r w:rsidR="0062597C" w:rsidRPr="003F428E">
          <w:rPr>
            <w:rStyle w:val="CommentReference"/>
            <w:rFonts w:ascii="Fira Code" w:hAnsi="Fira Code" w:cs="Fira Code"/>
            <w:sz w:val="18"/>
            <w:szCs w:val="18"/>
          </w:rPr>
          <w:commentReference w:id="230"/>
        </w:r>
        <w:r w:rsidR="00217555" w:rsidRPr="003F428E">
          <w:rPr>
            <w:rFonts w:ascii="Fira Code" w:hAnsi="Fira Code" w:cs="Fira Code"/>
            <w:color w:val="000000" w:themeColor="text1"/>
            <w:sz w:val="18"/>
            <w:szCs w:val="18"/>
          </w:rPr>
          <w:delText>\</w:delText>
        </w:r>
      </w:del>
      <w:ins w:id="231" w:author="artin majdi" w:date="2023-07-13T18:37:00Z">
        <w:r w:rsidRPr="003F428E">
          <w:rPr>
            <w:rFonts w:ascii="Fira Code" w:hAnsi="Fira Code" w:cs="Fira Code"/>
            <w:color w:val="437AED"/>
            <w:sz w:val="18"/>
            <w:szCs w:val="18"/>
          </w:rPr>
          <w:t>)}}}</w:t>
        </w:r>
      </w:ins>
    </w:p>
    <w:p w14:paraId="114A0375" w14:textId="0194EC46" w:rsidR="00C769CB" w:rsidRPr="003F428E" w:rsidRDefault="00C769CB" w:rsidP="00EF5465">
      <w:pPr>
        <w:shd w:val="clear" w:color="auto" w:fill="EBEEF5"/>
        <w:spacing w:line="405" w:lineRule="atLeast"/>
        <w:rPr>
          <w:rFonts w:ascii="Fira Code" w:hAnsi="Fira Code" w:cs="Fira Code"/>
          <w:color w:val="437AED"/>
          <w:sz w:val="18"/>
          <w:szCs w:val="18"/>
        </w:rPr>
      </w:pPr>
      <w:ins w:id="232" w:author="artin majdi" w:date="2023-07-13T18:37:00Z">
        <w:r w:rsidRPr="003F428E">
          <w:rPr>
            <w:rFonts w:ascii="Fira Code" w:hAnsi="Fira Code" w:cs="Fira Code"/>
            <w:color w:val="437AED"/>
            <w:sz w:val="18"/>
            <w:szCs w:val="18"/>
          </w:rPr>
          <w:t xml:space="preserve">    &amp; = \textcolor{gray}{\</w:t>
        </w:r>
      </w:ins>
      <w:r w:rsidRPr="003F428E">
        <w:rPr>
          <w:rFonts w:ascii="Fira Code" w:hAnsi="Fira Code" w:cs="Fira Code"/>
          <w:color w:val="437AED"/>
          <w:sz w:val="18"/>
          <w:szCs w:val="18"/>
        </w:rPr>
        <w:t>text{sigmoid}\left(\widehat{q}_k^{(i)}\right)\left(1-\text{sigmoid}\left(\widehat{q}_k^{(i)}\right)\right</w:t>
      </w:r>
      <w:del w:id="233" w:author="artin majdi" w:date="2023-07-13T18:37:00Z">
        <w:r w:rsidR="00217555" w:rsidRPr="003F428E">
          <w:rPr>
            <w:rFonts w:ascii="Fira Code" w:hAnsi="Fira Code" w:cs="Fira Code"/>
            <w:color w:val="000000" w:themeColor="text1"/>
            <w:sz w:val="18"/>
            <w:szCs w:val="18"/>
          </w:rPr>
          <w:delText>)=\widehat{p}_k^{(i)}\left(1-\widehat{p}_k^{(i)}\right)</w:delText>
        </w:r>
      </w:del>
      <w:ins w:id="234" w:author="artin majdi" w:date="2023-07-13T18:37:00Z">
        <w:r w:rsidRPr="003F428E">
          <w:rPr>
            <w:rFonts w:ascii="Fira Code" w:hAnsi="Fira Code" w:cs="Fira Code"/>
            <w:color w:val="437AED"/>
            <w:sz w:val="18"/>
            <w:szCs w:val="18"/>
          </w:rPr>
          <w:t>)}</w:t>
        </w:r>
      </w:ins>
    </w:p>
    <w:p w14:paraId="5F735168" w14:textId="77777777" w:rsidR="00C769CB" w:rsidRPr="003F428E" w:rsidRDefault="00C769CB" w:rsidP="00C769CB">
      <w:pPr>
        <w:shd w:val="clear" w:color="auto" w:fill="EBEEF5"/>
        <w:spacing w:line="405" w:lineRule="atLeast"/>
        <w:rPr>
          <w:ins w:id="235" w:author="artin majdi" w:date="2023-07-13T18:37:00Z"/>
          <w:rFonts w:ascii="Fira Code" w:hAnsi="Fira Code" w:cs="Fira Code"/>
          <w:color w:val="437AED"/>
          <w:sz w:val="18"/>
          <w:szCs w:val="18"/>
        </w:rPr>
      </w:pPr>
      <w:ins w:id="236" w:author="artin majdi" w:date="2023-07-13T18:37:00Z">
        <w:r w:rsidRPr="003F428E">
          <w:rPr>
            <w:rFonts w:ascii="Fira Code" w:hAnsi="Fira Code" w:cs="Fira Code"/>
            <w:color w:val="437AED"/>
            <w:sz w:val="18"/>
            <w:szCs w:val="18"/>
          </w:rPr>
          <w:t xml:space="preserve">    \\</w:t>
        </w:r>
      </w:ins>
    </w:p>
    <w:p w14:paraId="6606DB92" w14:textId="77777777" w:rsidR="00C769CB" w:rsidRPr="003F428E" w:rsidRDefault="00C769CB" w:rsidP="00C769CB">
      <w:pPr>
        <w:shd w:val="clear" w:color="auto" w:fill="EBEEF5"/>
        <w:spacing w:line="405" w:lineRule="atLeast"/>
        <w:rPr>
          <w:ins w:id="237" w:author="artin majdi" w:date="2023-07-13T18:37:00Z"/>
          <w:rFonts w:ascii="Fira Code" w:hAnsi="Fira Code" w:cs="Fira Code"/>
          <w:color w:val="437AED"/>
          <w:sz w:val="18"/>
          <w:szCs w:val="18"/>
        </w:rPr>
      </w:pPr>
      <w:ins w:id="238" w:author="artin majdi" w:date="2023-07-13T18:37:00Z">
        <w:r w:rsidRPr="003F428E">
          <w:rPr>
            <w:rFonts w:ascii="Fira Code" w:hAnsi="Fira Code" w:cs="Fira Code"/>
            <w:color w:val="437AED"/>
            <w:sz w:val="18"/>
            <w:szCs w:val="18"/>
          </w:rPr>
          <w:t xml:space="preserve">    &amp; = \</w:t>
        </w:r>
        <w:proofErr w:type="spellStart"/>
        <w:r w:rsidRPr="003F428E">
          <w:rPr>
            <w:rFonts w:ascii="Fira Code" w:hAnsi="Fira Code" w:cs="Fira Code"/>
            <w:color w:val="437AED"/>
            <w:sz w:val="18"/>
            <w:szCs w:val="18"/>
          </w:rPr>
          <w:t>widehat</w:t>
        </w:r>
        <w:proofErr w:type="spellEnd"/>
        <w:r w:rsidRPr="003F428E">
          <w:rPr>
            <w:rFonts w:ascii="Fira Code" w:hAnsi="Fira Code" w:cs="Fira Code"/>
            <w:color w:val="437AED"/>
            <w:sz w:val="18"/>
            <w:szCs w:val="18"/>
          </w:rPr>
          <w:t>{p}_k^{(</w:t>
        </w:r>
        <w:proofErr w:type="spellStart"/>
        <w:r w:rsidRPr="003F428E">
          <w:rPr>
            <w:rFonts w:ascii="Fira Code" w:hAnsi="Fira Code" w:cs="Fira Code"/>
            <w:color w:val="437AED"/>
            <w:sz w:val="18"/>
            <w:szCs w:val="18"/>
          </w:rPr>
          <w:t>i</w:t>
        </w:r>
        <w:proofErr w:type="spellEnd"/>
        <w:r w:rsidRPr="003F428E">
          <w:rPr>
            <w:rFonts w:ascii="Fira Code" w:hAnsi="Fira Code" w:cs="Fira Code"/>
            <w:color w:val="437AED"/>
            <w:sz w:val="18"/>
            <w:szCs w:val="18"/>
          </w:rPr>
          <w:t>)}\left(1-\</w:t>
        </w:r>
        <w:proofErr w:type="spellStart"/>
        <w:r w:rsidRPr="003F428E">
          <w:rPr>
            <w:rFonts w:ascii="Fira Code" w:hAnsi="Fira Code" w:cs="Fira Code"/>
            <w:color w:val="437AED"/>
            <w:sz w:val="18"/>
            <w:szCs w:val="18"/>
          </w:rPr>
          <w:t>widehat</w:t>
        </w:r>
        <w:proofErr w:type="spellEnd"/>
        <w:r w:rsidRPr="003F428E">
          <w:rPr>
            <w:rFonts w:ascii="Fira Code" w:hAnsi="Fira Code" w:cs="Fira Code"/>
            <w:color w:val="437AED"/>
            <w:sz w:val="18"/>
            <w:szCs w:val="18"/>
          </w:rPr>
          <w:t>{p}_k^{(</w:t>
        </w:r>
        <w:proofErr w:type="spellStart"/>
        <w:r w:rsidRPr="003F428E">
          <w:rPr>
            <w:rFonts w:ascii="Fira Code" w:hAnsi="Fira Code" w:cs="Fira Code"/>
            <w:color w:val="437AED"/>
            <w:sz w:val="18"/>
            <w:szCs w:val="18"/>
          </w:rPr>
          <w:t>i</w:t>
        </w:r>
        <w:proofErr w:type="spellEnd"/>
        <w:r w:rsidRPr="003F428E">
          <w:rPr>
            <w:rFonts w:ascii="Fira Code" w:hAnsi="Fira Code" w:cs="Fira Code"/>
            <w:color w:val="437AED"/>
            <w:sz w:val="18"/>
            <w:szCs w:val="18"/>
          </w:rPr>
          <w:t>)}\right)</w:t>
        </w:r>
      </w:ins>
    </w:p>
    <w:p w14:paraId="485BF046" w14:textId="77777777" w:rsidR="0052414D" w:rsidRPr="003F428E" w:rsidRDefault="0052414D" w:rsidP="0052414D">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\end{</w:t>
      </w:r>
      <w:del w:id="239" w:author="artin majdi" w:date="2023-07-13T18:37:00Z">
        <w:r w:rsidRPr="003F428E">
          <w:rPr>
            <w:rFonts w:ascii="Fira Code" w:hAnsi="Fira Code" w:cs="Fira Code"/>
            <w:color w:val="000000" w:themeColor="text1"/>
            <w:sz w:val="18"/>
            <w:szCs w:val="18"/>
          </w:rPr>
          <w:delText>equation</w:delText>
        </w:r>
      </w:del>
      <w:ins w:id="240" w:author="artin majdi" w:date="2023-07-13T18:37:00Z">
        <w:r w:rsidRPr="003F428E">
          <w:rPr>
            <w:rFonts w:ascii="Fira Code" w:hAnsi="Fira Code" w:cs="Fira Code"/>
            <w:color w:val="437AED"/>
            <w:sz w:val="18"/>
            <w:szCs w:val="18"/>
          </w:rPr>
          <w:t>align</w:t>
        </w:r>
      </w:ins>
      <w:r w:rsidRPr="003F428E">
        <w:rPr>
          <w:rFonts w:ascii="Fira Code" w:hAnsi="Fira Code" w:cs="Fira Code"/>
          <w:color w:val="437AED"/>
          <w:sz w:val="18"/>
          <w:szCs w:val="18"/>
        </w:rPr>
        <w:t>}</w:t>
      </w:r>
    </w:p>
    <w:p w14:paraId="02F2C63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The loss gradient gives us the direction in which the predicted probability needs to be updated to minimize the loss. The gradient of the binary cross-entropy loss is calculated as follows:</w:t>
      </w:r>
    </w:p>
    <w:p w14:paraId="36AC206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0462D34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eq:taxonomy.eq.11.lossgradient</w:t>
      </w:r>
      <w:r w:rsidRPr="003F428E">
        <w:rPr>
          <w:rFonts w:ascii="Fira Code" w:hAnsi="Fira Code" w:cs="Fira Code"/>
          <w:color w:val="5D5D5F"/>
          <w:sz w:val="18"/>
          <w:szCs w:val="18"/>
        </w:rPr>
        <w:t>}</w:t>
      </w:r>
    </w:p>
    <w:p w14:paraId="5E501173" w14:textId="5AAB3F7B"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\frac{\partial</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\left(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A0A1A7"/>
          <w:sz w:val="18"/>
          <w:szCs w:val="18"/>
        </w:rPr>
        <w:t>;</w:t>
      </w:r>
      <w:proofErr w:type="spellStart"/>
      <w:r w:rsidRPr="003F428E">
        <w:rPr>
          <w:rFonts w:ascii="Fira Code" w:hAnsi="Fira Code" w:cs="Fira Code"/>
          <w:color w:val="A0A1A7"/>
          <w:sz w:val="18"/>
          <w:szCs w:val="18"/>
        </w:rPr>
        <w:t>y</w:t>
      </w:r>
      <w:r w:rsidRPr="003F428E">
        <w:rPr>
          <w:rFonts w:ascii="Fira Code" w:hAnsi="Fira Code" w:cs="Fira Code"/>
          <w:color w:val="00BEC4"/>
          <w:sz w:val="18"/>
          <w:szCs w:val="18"/>
        </w:rPr>
        <w:t>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)}\right)}{\partial</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p</w:t>
      </w:r>
      <w:r w:rsidRPr="003F428E">
        <w:rPr>
          <w:rFonts w:ascii="Fira Code" w:hAnsi="Fira Code" w:cs="Fira Code"/>
          <w:color w:val="5D5D5F"/>
          <w:sz w:val="18"/>
          <w:szCs w:val="18"/>
        </w:rPr>
        <w:t>}</w:t>
      </w:r>
      <w:commentRangeStart w:id="241"/>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commentRangeEnd w:id="241"/>
      <w:r w:rsidR="0062597C" w:rsidRPr="003F428E">
        <w:rPr>
          <w:rStyle w:val="CommentReference"/>
          <w:rFonts w:ascii="Fira Code" w:hAnsi="Fira Code" w:cs="Fira Code"/>
          <w:sz w:val="18"/>
          <w:szCs w:val="18"/>
        </w:rPr>
        <w:commentReference w:id="241"/>
      </w:r>
      <w:ins w:id="242"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\frac{</w:t>
      </w:r>
      <w:r w:rsidRPr="003F428E">
        <w:rPr>
          <w:rFonts w:ascii="Fira Code" w:hAnsi="Fira Code" w:cs="Fira Code"/>
          <w:color w:val="00BEC4"/>
          <w:sz w:val="18"/>
          <w:szCs w:val="18"/>
        </w:rPr>
        <w:t>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\frac{</w:t>
      </w:r>
      <w:r w:rsidRPr="003F428E">
        <w:rPr>
          <w:rFonts w:ascii="Fira Code" w:hAnsi="Fira Code" w:cs="Fira Code"/>
          <w:color w:val="FF6D12"/>
          <w:sz w:val="18"/>
          <w:szCs w:val="18"/>
        </w:rPr>
        <w:t>1</w:t>
      </w:r>
      <w:r w:rsidRPr="003F428E">
        <w:rPr>
          <w:rFonts w:ascii="Fira Code" w:hAnsi="Fira Code" w:cs="Fira Code"/>
          <w:color w:val="00BEC4"/>
          <w:sz w:val="18"/>
          <w:szCs w:val="18"/>
        </w:rPr>
        <w:t>-y_k^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5D5D5F"/>
          <w:sz w:val="18"/>
          <w:szCs w:val="18"/>
        </w:rPr>
        <w:t>\widehat{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p>
    <w:p w14:paraId="40BA4DA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4641060F" w14:textId="6A53313A"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where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y_k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CD6069"/>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and </w:t>
      </w:r>
      <w:del w:id="243" w:author="artin majdi" w:date="2023-07-13T18:37:00Z">
        <w:r w:rsidR="00217555" w:rsidRPr="003F428E">
          <w:rPr>
            <w:rFonts w:ascii="Fira Code" w:hAnsi="Fira Code" w:cs="Fira Code"/>
            <w:color w:val="000000" w:themeColor="text1"/>
            <w:sz w:val="18"/>
            <w:szCs w:val="18"/>
          </w:rPr>
          <w:delText>${\</w:delText>
        </w:r>
      </w:del>
      <w:ins w:id="244" w:author="artin majdi" w:date="2023-07-13T18:37:00Z">
        <w:r w:rsidRPr="003F428E">
          <w:rPr>
            <w:rFonts w:ascii="Fira Code" w:hAnsi="Fira Code" w:cs="Fira Code"/>
            <w:color w:val="53A053"/>
            <w:sz w:val="18"/>
            <w:szCs w:val="18"/>
          </w:rPr>
          <w:t>$</w:t>
        </w:r>
        <w:r w:rsidRPr="003F428E">
          <w:rPr>
            <w:rFonts w:ascii="Fira Code" w:hAnsi="Fira Code" w:cs="Fira Code"/>
            <w:color w:val="5D5D5F"/>
            <w:sz w:val="18"/>
            <w:szCs w:val="18"/>
          </w:rPr>
          <w:t>\</w:t>
        </w:r>
      </w:ins>
      <w:proofErr w:type="spellStart"/>
      <w:r w:rsidRPr="003F428E">
        <w:rPr>
          <w:rFonts w:ascii="Fira Code" w:hAnsi="Fira Code" w:cs="Fira Code"/>
          <w:color w:val="5D5D5F"/>
          <w:sz w:val="18"/>
          <w:szCs w:val="18"/>
        </w:rPr>
        <w:t>widehat</w:t>
      </w:r>
      <w:proofErr w:type="spellEnd"/>
      <w:del w:id="245" w:author="artin majdi" w:date="2023-07-13T18:37:00Z">
        <w:r w:rsidR="00217555" w:rsidRPr="003F428E">
          <w:rPr>
            <w:rFonts w:ascii="Fira Code" w:hAnsi="Fira Code" w:cs="Fira Code"/>
            <w:color w:val="000000" w:themeColor="text1"/>
            <w:sz w:val="18"/>
            <w:szCs w:val="18"/>
          </w:rPr>
          <w:delText xml:space="preserve"> </w:delText>
        </w:r>
      </w:del>
      <w:ins w:id="246" w:author="artin majdi" w:date="2023-07-13T18:37:00Z">
        <w:r w:rsidRPr="003F428E">
          <w:rPr>
            <w:rFonts w:ascii="Fira Code" w:hAnsi="Fira Code" w:cs="Fira Code"/>
            <w:color w:val="5D5D5F"/>
            <w:sz w:val="18"/>
            <w:szCs w:val="18"/>
          </w:rPr>
          <w:t>{</w:t>
        </w:r>
      </w:ins>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CD6069"/>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are the true label and predicted probability, respectively, for instance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class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47924EDB" w14:textId="14947150"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We now show how we can use the predicted probability, the gradient loss shown in Equation~(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eq:taxonomy.eq.11.lossgradient</w:t>
      </w:r>
      <w:r w:rsidRPr="003F428E">
        <w:rPr>
          <w:rFonts w:ascii="Fira Code" w:hAnsi="Fira Code" w:cs="Fira Code"/>
          <w:color w:val="5D5D5F"/>
          <w:sz w:val="18"/>
          <w:szCs w:val="18"/>
        </w:rPr>
        <w:t>}</w:t>
      </w:r>
      <w:r w:rsidRPr="003F428E">
        <w:rPr>
          <w:rFonts w:ascii="Fira Code" w:hAnsi="Fira Code" w:cs="Fira Code"/>
          <w:color w:val="626264"/>
          <w:sz w:val="18"/>
          <w:szCs w:val="18"/>
        </w:rPr>
        <w:t>) and the derivative of the sigmoid function shown in Equation~(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eq:taxonomy.eq.10.sigmoidprime</w:t>
      </w:r>
      <w:r w:rsidRPr="003F428E">
        <w:rPr>
          <w:rFonts w:ascii="Fira Code" w:hAnsi="Fira Code" w:cs="Fira Code"/>
          <w:color w:val="5D5D5F"/>
          <w:sz w:val="18"/>
          <w:szCs w:val="18"/>
        </w:rPr>
        <w:t>}</w:t>
      </w:r>
      <w:r w:rsidRPr="003F428E">
        <w:rPr>
          <w:rFonts w:ascii="Fira Code" w:hAnsi="Fira Code" w:cs="Fira Code"/>
          <w:color w:val="626264"/>
          <w:sz w:val="18"/>
          <w:szCs w:val="18"/>
        </w:rPr>
        <w:t>) to calculate the updated predicted probability</w:t>
      </w:r>
      <w:del w:id="247" w:author="artin majdi" w:date="2023-07-13T18:37:00Z">
        <w:r w:rsidR="00217555" w:rsidRPr="003F428E">
          <w:rPr>
            <w:rFonts w:ascii="Fira Code" w:hAnsi="Fira Code" w:cs="Fira Code"/>
            <w:color w:val="000000" w:themeColor="text1"/>
            <w:sz w:val="18"/>
            <w:szCs w:val="18"/>
          </w:rPr>
          <w:delText>.</w:delText>
        </w:r>
      </w:del>
      <w:ins w:id="248" w:author="artin majdi" w:date="2023-07-13T18:37:00Z">
        <w:r w:rsidRPr="003F428E">
          <w:rPr>
            <w:rFonts w:ascii="Fira Code" w:hAnsi="Fira Code" w:cs="Fira Code"/>
            <w:color w:val="626264"/>
            <w:sz w:val="18"/>
            <w:szCs w:val="18"/>
          </w:rPr>
          <w:t xml:space="preserve"> as follows:</w:t>
        </w:r>
      </w:ins>
    </w:p>
    <w:p w14:paraId="3FB70D5E" w14:textId="1DCBCB7A" w:rsidR="00C769CB" w:rsidRPr="003F428E" w:rsidRDefault="00C769CB" w:rsidP="00EF5465">
      <w:pPr>
        <w:shd w:val="clear" w:color="auto" w:fill="EBEEF5"/>
        <w:spacing w:line="405" w:lineRule="atLeast"/>
        <w:rPr>
          <w:rFonts w:ascii="Fira Code" w:hAnsi="Fira Code" w:cs="Fira Code"/>
          <w:color w:val="437AED"/>
          <w:sz w:val="18"/>
          <w:szCs w:val="18"/>
        </w:rPr>
      </w:pPr>
      <w:commentRangeStart w:id="249"/>
      <w:r w:rsidRPr="003F428E">
        <w:rPr>
          <w:rFonts w:ascii="Fira Code" w:hAnsi="Fira Code" w:cs="Fira Code"/>
          <w:color w:val="437AED"/>
          <w:sz w:val="18"/>
          <w:szCs w:val="18"/>
        </w:rPr>
        <w:t>\begin{</w:t>
      </w:r>
      <w:del w:id="250" w:author="artin majdi" w:date="2023-07-13T18:37:00Z">
        <w:r w:rsidR="00217555" w:rsidRPr="003F428E">
          <w:rPr>
            <w:rFonts w:ascii="Fira Code" w:hAnsi="Fira Code" w:cs="Fira Code"/>
            <w:color w:val="000000" w:themeColor="text1"/>
            <w:sz w:val="18"/>
            <w:szCs w:val="18"/>
          </w:rPr>
          <w:delText>equation}</w:delText>
        </w:r>
        <w:commentRangeEnd w:id="249"/>
        <w:r w:rsidR="0062597C" w:rsidRPr="003F428E">
          <w:rPr>
            <w:rStyle w:val="CommentReference"/>
            <w:rFonts w:ascii="Fira Code" w:hAnsi="Fira Code" w:cs="Fira Code"/>
            <w:sz w:val="18"/>
            <w:szCs w:val="18"/>
          </w:rPr>
          <w:commentReference w:id="249"/>
        </w:r>
      </w:del>
      <w:ins w:id="251" w:author="artin majdi" w:date="2023-07-13T18:37:00Z">
        <w:r w:rsidRPr="003F428E">
          <w:rPr>
            <w:rFonts w:ascii="Fira Code" w:hAnsi="Fira Code" w:cs="Fira Code"/>
            <w:color w:val="437AED"/>
            <w:sz w:val="18"/>
            <w:szCs w:val="18"/>
          </w:rPr>
          <w:t>align}</w:t>
        </w:r>
      </w:ins>
    </w:p>
    <w:p w14:paraId="6C88A444" w14:textId="77777777" w:rsidR="00C769CB" w:rsidRPr="003F428E" w:rsidRDefault="00C769CB" w:rsidP="00EF5465">
      <w:pPr>
        <w:shd w:val="clear" w:color="auto" w:fill="EBEEF5"/>
        <w:spacing w:line="405" w:lineRule="atLeast"/>
        <w:rPr>
          <w:rFonts w:ascii="Fira Code" w:hAnsi="Fira Code" w:cs="Fira Code"/>
          <w:color w:val="437AED"/>
          <w:sz w:val="18"/>
          <w:szCs w:val="18"/>
        </w:rPr>
      </w:pPr>
      <w:ins w:id="252" w:author="artin majdi" w:date="2023-07-13T18:37:00Z">
        <w:r w:rsidRPr="003F428E">
          <w:rPr>
            <w:rFonts w:ascii="Fira Code" w:hAnsi="Fira Code" w:cs="Fira Code"/>
            <w:color w:val="437AED"/>
            <w:sz w:val="18"/>
            <w:szCs w:val="18"/>
          </w:rPr>
          <w:t xml:space="preserve">    </w:t>
        </w:r>
      </w:ins>
      <w:r w:rsidRPr="003F428E">
        <w:rPr>
          <w:rFonts w:ascii="Fira Code" w:hAnsi="Fira Code" w:cs="Fira Code"/>
          <w:color w:val="437AED"/>
          <w:sz w:val="18"/>
          <w:szCs w:val="18"/>
        </w:rPr>
        <w:t>\label{eq:taxonomy.eq.12.newpredelement}</w:t>
      </w:r>
    </w:p>
    <w:p w14:paraId="5112ABBB" w14:textId="4A4ACBF3" w:rsidR="00C769CB" w:rsidRPr="003F428E" w:rsidRDefault="00C769CB" w:rsidP="00C769CB">
      <w:pPr>
        <w:shd w:val="clear" w:color="auto" w:fill="EBEEF5"/>
        <w:spacing w:line="405" w:lineRule="atLeast"/>
        <w:rPr>
          <w:ins w:id="253" w:author="artin majdi" w:date="2023-07-13T18:37:00Z"/>
          <w:rFonts w:ascii="Fira Code" w:hAnsi="Fira Code" w:cs="Fira Code"/>
          <w:color w:val="437AED"/>
          <w:sz w:val="18"/>
          <w:szCs w:val="18"/>
        </w:rPr>
      </w:pPr>
      <w:ins w:id="254" w:author="artin majdi" w:date="2023-07-13T18:37:00Z">
        <w:r w:rsidRPr="003F428E">
          <w:rPr>
            <w:rFonts w:ascii="Fira Code" w:hAnsi="Fira Code" w:cs="Fira Code"/>
            <w:color w:val="437AED"/>
            <w:sz w:val="18"/>
            <w:szCs w:val="18"/>
          </w:rPr>
          <w:t xml:space="preserve">    </w:t>
        </w:r>
      </w:ins>
      <w:r w:rsidRPr="003F428E">
        <w:rPr>
          <w:rFonts w:ascii="Fira Code" w:hAnsi="Fira Code" w:cs="Fira Code"/>
          <w:color w:val="437AED"/>
          <w:sz w:val="18"/>
          <w:szCs w:val="18"/>
        </w:rPr>
        <w:t>\frac{\partial \</w:t>
      </w:r>
      <w:proofErr w:type="spellStart"/>
      <w:r w:rsidRPr="003F428E">
        <w:rPr>
          <w:rFonts w:ascii="Fira Code" w:hAnsi="Fira Code" w:cs="Fira Code"/>
          <w:color w:val="437AED"/>
          <w:sz w:val="18"/>
          <w:szCs w:val="18"/>
        </w:rPr>
        <w:t>mathcal</w:t>
      </w:r>
      <w:proofErr w:type="spellEnd"/>
      <w:r w:rsidRPr="003F428E">
        <w:rPr>
          <w:rFonts w:ascii="Fira Code" w:hAnsi="Fira Code" w:cs="Fira Code"/>
          <w:color w:val="437AED"/>
          <w:sz w:val="18"/>
          <w:szCs w:val="18"/>
        </w:rPr>
        <w:t>{L}\left(</w:t>
      </w:r>
      <w:proofErr w:type="spellStart"/>
      <w:r w:rsidRPr="003F428E">
        <w:rPr>
          <w:rFonts w:ascii="Fira Code" w:hAnsi="Fira Code" w:cs="Fira Code"/>
          <w:color w:val="437AED"/>
          <w:sz w:val="18"/>
          <w:szCs w:val="18"/>
        </w:rPr>
        <w:t>p_k</w:t>
      </w:r>
      <w:proofErr w:type="spellEnd"/>
      <w:r w:rsidRPr="003F428E">
        <w:rPr>
          <w:rFonts w:ascii="Fira Code" w:hAnsi="Fira Code" w:cs="Fira Code"/>
          <w:color w:val="437AED"/>
          <w:sz w:val="18"/>
          <w:szCs w:val="18"/>
        </w:rPr>
        <w:t>^{(</w:t>
      </w:r>
      <w:proofErr w:type="spellStart"/>
      <w:r w:rsidRPr="003F428E">
        <w:rPr>
          <w:rFonts w:ascii="Fira Code" w:hAnsi="Fira Code" w:cs="Fira Code"/>
          <w:color w:val="437AED"/>
          <w:sz w:val="18"/>
          <w:szCs w:val="18"/>
        </w:rPr>
        <w:t>i</w:t>
      </w:r>
      <w:proofErr w:type="spellEnd"/>
      <w:r w:rsidRPr="003F428E">
        <w:rPr>
          <w:rFonts w:ascii="Fira Code" w:hAnsi="Fira Code" w:cs="Fira Code"/>
          <w:color w:val="437AED"/>
          <w:sz w:val="18"/>
          <w:szCs w:val="18"/>
        </w:rPr>
        <w:t xml:space="preserve">)},\; </w:t>
      </w:r>
      <w:proofErr w:type="spellStart"/>
      <w:r w:rsidRPr="003F428E">
        <w:rPr>
          <w:rFonts w:ascii="Fira Code" w:hAnsi="Fira Code" w:cs="Fira Code"/>
          <w:color w:val="437AED"/>
          <w:sz w:val="18"/>
          <w:szCs w:val="18"/>
        </w:rPr>
        <w:t>y_k</w:t>
      </w:r>
      <w:proofErr w:type="spellEnd"/>
      <w:r w:rsidRPr="003F428E">
        <w:rPr>
          <w:rFonts w:ascii="Fira Code" w:hAnsi="Fira Code" w:cs="Fira Code"/>
          <w:color w:val="437AED"/>
          <w:sz w:val="18"/>
          <w:szCs w:val="18"/>
        </w:rPr>
        <w:t>^{(</w:t>
      </w:r>
      <w:proofErr w:type="spellStart"/>
      <w:r w:rsidRPr="003F428E">
        <w:rPr>
          <w:rFonts w:ascii="Fira Code" w:hAnsi="Fira Code" w:cs="Fira Code"/>
          <w:color w:val="437AED"/>
          <w:sz w:val="18"/>
          <w:szCs w:val="18"/>
        </w:rPr>
        <w:t>i</w:t>
      </w:r>
      <w:proofErr w:type="spellEnd"/>
      <w:r w:rsidRPr="003F428E">
        <w:rPr>
          <w:rFonts w:ascii="Fira Code" w:hAnsi="Fira Code" w:cs="Fira Code"/>
          <w:color w:val="437AED"/>
          <w:sz w:val="18"/>
          <w:szCs w:val="18"/>
        </w:rPr>
        <w:t xml:space="preserve">)}\right)}{\partial </w:t>
      </w:r>
      <w:ins w:id="255" w:author="artin majdi" w:date="2023-07-13T18:37:00Z">
        <w:r w:rsidRPr="003F428E">
          <w:rPr>
            <w:rFonts w:ascii="Fira Code" w:hAnsi="Fira Code" w:cs="Fira Code"/>
            <w:color w:val="437AED"/>
            <w:sz w:val="18"/>
            <w:szCs w:val="18"/>
          </w:rPr>
          <w:t>\</w:t>
        </w:r>
        <w:proofErr w:type="spellStart"/>
        <w:r w:rsidRPr="003F428E">
          <w:rPr>
            <w:rFonts w:ascii="Fira Code" w:hAnsi="Fira Code" w:cs="Fira Code"/>
            <w:color w:val="437AED"/>
            <w:sz w:val="18"/>
            <w:szCs w:val="18"/>
          </w:rPr>
          <w:t>widehat</w:t>
        </w:r>
        <w:proofErr w:type="spellEnd"/>
        <w:r w:rsidRPr="003F428E">
          <w:rPr>
            <w:rFonts w:ascii="Fira Code" w:hAnsi="Fira Code" w:cs="Fira Code"/>
            <w:color w:val="437AED"/>
            <w:sz w:val="18"/>
            <w:szCs w:val="18"/>
          </w:rPr>
          <w:t>{</w:t>
        </w:r>
      </w:ins>
      <w:r w:rsidRPr="003F428E">
        <w:rPr>
          <w:rFonts w:ascii="Fira Code" w:hAnsi="Fira Code" w:cs="Fira Code"/>
          <w:color w:val="437AED"/>
          <w:sz w:val="18"/>
          <w:szCs w:val="18"/>
        </w:rPr>
        <w:t>p</w:t>
      </w:r>
      <w:del w:id="256" w:author="artin majdi" w:date="2023-07-13T18:37:00Z">
        <w:r w:rsidR="00217555" w:rsidRPr="003F428E">
          <w:rPr>
            <w:rFonts w:ascii="Fira Code" w:hAnsi="Fira Code" w:cs="Fira Code"/>
            <w:color w:val="000000" w:themeColor="text1"/>
            <w:sz w:val="18"/>
            <w:szCs w:val="18"/>
          </w:rPr>
          <w:delText>}\;\</w:delText>
        </w:r>
      </w:del>
      <w:ins w:id="257" w:author="artin majdi" w:date="2023-07-13T18:37:00Z">
        <w:r w:rsidRPr="003F428E">
          <w:rPr>
            <w:rFonts w:ascii="Fira Code" w:hAnsi="Fira Code" w:cs="Fira Code"/>
            <w:color w:val="437AED"/>
            <w:sz w:val="18"/>
            <w:szCs w:val="18"/>
          </w:rPr>
          <w:t>}_k^{(</w:t>
        </w:r>
        <w:proofErr w:type="spellStart"/>
        <w:r w:rsidRPr="003F428E">
          <w:rPr>
            <w:rFonts w:ascii="Fira Code" w:hAnsi="Fira Code" w:cs="Fira Code"/>
            <w:color w:val="437AED"/>
            <w:sz w:val="18"/>
            <w:szCs w:val="18"/>
          </w:rPr>
          <w:t>i</w:t>
        </w:r>
        <w:proofErr w:type="spellEnd"/>
        <w:r w:rsidRPr="003F428E">
          <w:rPr>
            <w:rFonts w:ascii="Fira Code" w:hAnsi="Fira Code" w:cs="Fira Code"/>
            <w:color w:val="437AED"/>
            <w:sz w:val="18"/>
            <w:szCs w:val="18"/>
          </w:rPr>
          <w:t>)} }\; \frac{\partial{\</w:t>
        </w:r>
      </w:ins>
      <w:r w:rsidRPr="003F428E">
        <w:rPr>
          <w:rFonts w:ascii="Fira Code" w:hAnsi="Fira Code" w:cs="Fira Code"/>
          <w:color w:val="437AED"/>
          <w:sz w:val="18"/>
          <w:szCs w:val="18"/>
        </w:rPr>
        <w:t>text{sigmoid</w:t>
      </w:r>
      <w:del w:id="258" w:author="artin majdi" w:date="2023-07-13T18:37:00Z">
        <w:r w:rsidR="00217555" w:rsidRPr="003F428E">
          <w:rPr>
            <w:rFonts w:ascii="Fira Code" w:hAnsi="Fira Code" w:cs="Fira Code"/>
            <w:color w:val="000000" w:themeColor="text1"/>
            <w:sz w:val="18"/>
            <w:szCs w:val="18"/>
          </w:rPr>
          <w:delText>}^{'}\left(\</w:delText>
        </w:r>
      </w:del>
      <w:ins w:id="259" w:author="artin majdi" w:date="2023-07-13T18:37:00Z">
        <w:r w:rsidRPr="003F428E">
          <w:rPr>
            <w:rFonts w:ascii="Fira Code" w:hAnsi="Fira Code" w:cs="Fira Code"/>
            <w:color w:val="437AED"/>
            <w:sz w:val="18"/>
            <w:szCs w:val="18"/>
          </w:rPr>
          <w:t>}}}{\partial{\</w:t>
        </w:r>
      </w:ins>
      <w:proofErr w:type="spellStart"/>
      <w:r w:rsidRPr="003F428E">
        <w:rPr>
          <w:rFonts w:ascii="Fira Code" w:hAnsi="Fira Code" w:cs="Fira Code"/>
          <w:color w:val="437AED"/>
          <w:sz w:val="18"/>
          <w:szCs w:val="18"/>
        </w:rPr>
        <w:t>widehat</w:t>
      </w:r>
      <w:proofErr w:type="spellEnd"/>
      <w:r w:rsidRPr="003F428E">
        <w:rPr>
          <w:rFonts w:ascii="Fira Code" w:hAnsi="Fira Code" w:cs="Fira Code"/>
          <w:color w:val="437AED"/>
          <w:sz w:val="18"/>
          <w:szCs w:val="18"/>
        </w:rPr>
        <w:t>{q}_k^{(</w:t>
      </w:r>
      <w:proofErr w:type="spellStart"/>
      <w:r w:rsidRPr="003F428E">
        <w:rPr>
          <w:rFonts w:ascii="Fira Code" w:hAnsi="Fira Code" w:cs="Fira Code"/>
          <w:color w:val="437AED"/>
          <w:sz w:val="18"/>
          <w:szCs w:val="18"/>
        </w:rPr>
        <w:t>i</w:t>
      </w:r>
      <w:proofErr w:type="spellEnd"/>
      <w:del w:id="260" w:author="artin majdi" w:date="2023-07-13T18:37:00Z">
        <w:r w:rsidR="00217555" w:rsidRPr="003F428E">
          <w:rPr>
            <w:rFonts w:ascii="Fira Code" w:hAnsi="Fira Code" w:cs="Fira Code"/>
            <w:color w:val="000000" w:themeColor="text1"/>
            <w:sz w:val="18"/>
            <w:szCs w:val="18"/>
          </w:rPr>
          <w:delText>)}\right)=\</w:delText>
        </w:r>
      </w:del>
      <w:ins w:id="261" w:author="artin majdi" w:date="2023-07-13T18:37:00Z">
        <w:r w:rsidRPr="003F428E">
          <w:rPr>
            <w:rFonts w:ascii="Fira Code" w:hAnsi="Fira Code" w:cs="Fira Code"/>
            <w:color w:val="437AED"/>
            <w:sz w:val="18"/>
            <w:szCs w:val="18"/>
          </w:rPr>
          <w:t>)}}}</w:t>
        </w:r>
      </w:ins>
    </w:p>
    <w:p w14:paraId="5452F57B" w14:textId="327EFE66" w:rsidR="00C769CB" w:rsidRPr="003F428E" w:rsidRDefault="00C769CB" w:rsidP="00C769CB">
      <w:pPr>
        <w:shd w:val="clear" w:color="auto" w:fill="EBEEF5"/>
        <w:spacing w:line="405" w:lineRule="atLeast"/>
        <w:rPr>
          <w:ins w:id="262" w:author="artin majdi" w:date="2023-07-13T18:37:00Z"/>
          <w:rFonts w:ascii="Fira Code" w:hAnsi="Fira Code" w:cs="Fira Code"/>
          <w:color w:val="437AED"/>
          <w:sz w:val="18"/>
          <w:szCs w:val="18"/>
        </w:rPr>
      </w:pPr>
      <w:ins w:id="263" w:author="artin majdi" w:date="2023-07-13T18:37:00Z">
        <w:r w:rsidRPr="003F428E">
          <w:rPr>
            <w:rFonts w:ascii="Fira Code" w:hAnsi="Fira Code" w:cs="Fira Code"/>
            <w:color w:val="437AED"/>
            <w:sz w:val="18"/>
            <w:szCs w:val="18"/>
          </w:rPr>
          <w:t xml:space="preserve">    &amp; \; = \; \textcolor{gray}{\</w:t>
        </w:r>
      </w:ins>
      <w:r w:rsidRPr="003F428E">
        <w:rPr>
          <w:rFonts w:ascii="Fira Code" w:hAnsi="Fira Code" w:cs="Fira Code"/>
          <w:color w:val="437AED"/>
          <w:sz w:val="18"/>
          <w:szCs w:val="18"/>
        </w:rPr>
        <w:t>left(\frac{y_k^{(i)}}{\widehat{p}_k^{(i)}}-\frac{1-y_k^{(i)}}{1-\widehat{p}_k^{(i)}}\right)\widehat{p}_k^{(i)}\left(1-\widehat{p}_k^{(i)}\right</w:t>
      </w:r>
      <w:del w:id="264" w:author="artin majdi" w:date="2023-07-13T18:37:00Z">
        <w:r w:rsidR="00217555" w:rsidRPr="003F428E">
          <w:rPr>
            <w:rFonts w:ascii="Fira Code" w:hAnsi="Fira Code" w:cs="Fira Code"/>
            <w:color w:val="000000" w:themeColor="text1"/>
            <w:sz w:val="18"/>
            <w:szCs w:val="18"/>
          </w:rPr>
          <w:delText>)=</w:delText>
        </w:r>
      </w:del>
      <w:ins w:id="265" w:author="artin majdi" w:date="2023-07-13T18:37:00Z">
        <w:r w:rsidRPr="003F428E">
          <w:rPr>
            <w:rFonts w:ascii="Fira Code" w:hAnsi="Fira Code" w:cs="Fira Code"/>
            <w:color w:val="437AED"/>
            <w:sz w:val="18"/>
            <w:szCs w:val="18"/>
          </w:rPr>
          <w:t>) }</w:t>
        </w:r>
      </w:ins>
    </w:p>
    <w:p w14:paraId="0DA053A4" w14:textId="77777777" w:rsidR="00C769CB" w:rsidRPr="003F428E" w:rsidRDefault="00C769CB" w:rsidP="00C769CB">
      <w:pPr>
        <w:shd w:val="clear" w:color="auto" w:fill="EBEEF5"/>
        <w:spacing w:line="405" w:lineRule="atLeast"/>
        <w:rPr>
          <w:ins w:id="266" w:author="artin majdi" w:date="2023-07-13T18:37:00Z"/>
          <w:rFonts w:ascii="Fira Code" w:hAnsi="Fira Code" w:cs="Fira Code"/>
          <w:color w:val="437AED"/>
          <w:sz w:val="18"/>
          <w:szCs w:val="18"/>
        </w:rPr>
      </w:pPr>
      <w:ins w:id="267" w:author="artin majdi" w:date="2023-07-13T18:37:00Z">
        <w:r w:rsidRPr="003F428E">
          <w:rPr>
            <w:rFonts w:ascii="Fira Code" w:hAnsi="Fira Code" w:cs="Fira Code"/>
            <w:color w:val="437AED"/>
            <w:sz w:val="18"/>
            <w:szCs w:val="18"/>
          </w:rPr>
          <w:t xml:space="preserve">    \\</w:t>
        </w:r>
      </w:ins>
    </w:p>
    <w:p w14:paraId="5AB579E4" w14:textId="77777777" w:rsidR="00C769CB" w:rsidRPr="003F428E" w:rsidRDefault="00C769CB" w:rsidP="00EF5465">
      <w:pPr>
        <w:shd w:val="clear" w:color="auto" w:fill="EBEEF5"/>
        <w:spacing w:line="405" w:lineRule="atLeast"/>
        <w:rPr>
          <w:rFonts w:ascii="Fira Code" w:hAnsi="Fira Code" w:cs="Fira Code"/>
          <w:color w:val="437AED"/>
          <w:sz w:val="18"/>
          <w:szCs w:val="18"/>
        </w:rPr>
      </w:pPr>
      <w:ins w:id="268" w:author="artin majdi" w:date="2023-07-13T18:37:00Z">
        <w:r w:rsidRPr="003F428E">
          <w:rPr>
            <w:rFonts w:ascii="Fira Code" w:hAnsi="Fira Code" w:cs="Fira Code"/>
            <w:color w:val="437AED"/>
            <w:sz w:val="18"/>
            <w:szCs w:val="18"/>
          </w:rPr>
          <w:t xml:space="preserve">    &amp; \; = \; </w:t>
        </w:r>
      </w:ins>
      <w:proofErr w:type="spellStart"/>
      <w:r w:rsidRPr="003F428E">
        <w:rPr>
          <w:rFonts w:ascii="Fira Code" w:hAnsi="Fira Code" w:cs="Fira Code"/>
          <w:color w:val="437AED"/>
          <w:sz w:val="18"/>
          <w:szCs w:val="18"/>
        </w:rPr>
        <w:t>y_k</w:t>
      </w:r>
      <w:proofErr w:type="spellEnd"/>
      <w:r w:rsidRPr="003F428E">
        <w:rPr>
          <w:rFonts w:ascii="Fira Code" w:hAnsi="Fira Code" w:cs="Fira Code"/>
          <w:color w:val="437AED"/>
          <w:sz w:val="18"/>
          <w:szCs w:val="18"/>
        </w:rPr>
        <w:t>^{(</w:t>
      </w:r>
      <w:proofErr w:type="spellStart"/>
      <w:r w:rsidRPr="003F428E">
        <w:rPr>
          <w:rFonts w:ascii="Fira Code" w:hAnsi="Fira Code" w:cs="Fira Code"/>
          <w:color w:val="437AED"/>
          <w:sz w:val="18"/>
          <w:szCs w:val="18"/>
        </w:rPr>
        <w:t>i</w:t>
      </w:r>
      <w:proofErr w:type="spellEnd"/>
      <w:r w:rsidRPr="003F428E">
        <w:rPr>
          <w:rFonts w:ascii="Fira Code" w:hAnsi="Fira Code" w:cs="Fira Code"/>
          <w:color w:val="437AED"/>
          <w:sz w:val="18"/>
          <w:szCs w:val="18"/>
        </w:rPr>
        <w:t>)}-\</w:t>
      </w:r>
      <w:proofErr w:type="spellStart"/>
      <w:r w:rsidRPr="003F428E">
        <w:rPr>
          <w:rFonts w:ascii="Fira Code" w:hAnsi="Fira Code" w:cs="Fira Code"/>
          <w:color w:val="437AED"/>
          <w:sz w:val="18"/>
          <w:szCs w:val="18"/>
        </w:rPr>
        <w:t>widehat</w:t>
      </w:r>
      <w:proofErr w:type="spellEnd"/>
      <w:r w:rsidRPr="003F428E">
        <w:rPr>
          <w:rFonts w:ascii="Fira Code" w:hAnsi="Fira Code" w:cs="Fira Code"/>
          <w:color w:val="437AED"/>
          <w:sz w:val="18"/>
          <w:szCs w:val="18"/>
        </w:rPr>
        <w:t>{p}_k^{(</w:t>
      </w:r>
      <w:proofErr w:type="spellStart"/>
      <w:r w:rsidRPr="003F428E">
        <w:rPr>
          <w:rFonts w:ascii="Fira Code" w:hAnsi="Fira Code" w:cs="Fira Code"/>
          <w:color w:val="437AED"/>
          <w:sz w:val="18"/>
          <w:szCs w:val="18"/>
        </w:rPr>
        <w:t>i</w:t>
      </w:r>
      <w:proofErr w:type="spellEnd"/>
      <w:r w:rsidRPr="003F428E">
        <w:rPr>
          <w:rFonts w:ascii="Fira Code" w:hAnsi="Fira Code" w:cs="Fira Code"/>
          <w:color w:val="437AED"/>
          <w:sz w:val="18"/>
          <w:szCs w:val="18"/>
        </w:rPr>
        <w:t>)}</w:t>
      </w:r>
    </w:p>
    <w:p w14:paraId="045F4C53" w14:textId="4CF24FB8" w:rsidR="00C769CB" w:rsidRPr="003F428E" w:rsidRDefault="00C769CB"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\end{</w:t>
      </w:r>
      <w:del w:id="269" w:author="artin majdi" w:date="2023-07-13T18:37:00Z">
        <w:r w:rsidR="00217555" w:rsidRPr="003F428E">
          <w:rPr>
            <w:rFonts w:ascii="Fira Code" w:hAnsi="Fira Code" w:cs="Fira Code"/>
            <w:color w:val="000000" w:themeColor="text1"/>
            <w:sz w:val="18"/>
            <w:szCs w:val="18"/>
          </w:rPr>
          <w:delText>equation</w:delText>
        </w:r>
      </w:del>
      <w:ins w:id="270" w:author="artin majdi" w:date="2023-07-13T18:37:00Z">
        <w:r w:rsidRPr="003F428E">
          <w:rPr>
            <w:rFonts w:ascii="Fira Code" w:hAnsi="Fira Code" w:cs="Fira Code"/>
            <w:color w:val="437AED"/>
            <w:sz w:val="18"/>
            <w:szCs w:val="18"/>
          </w:rPr>
          <w:t>align</w:t>
        </w:r>
      </w:ins>
      <w:r w:rsidRPr="003F428E">
        <w:rPr>
          <w:rFonts w:ascii="Fira Code" w:hAnsi="Fira Code" w:cs="Fira Code"/>
          <w:color w:val="437AED"/>
          <w:sz w:val="18"/>
          <w:szCs w:val="18"/>
        </w:rPr>
        <w:t>}</w:t>
      </w:r>
    </w:p>
    <w:p w14:paraId="3890B38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Hence, we can conclude that</w:t>
      </w:r>
    </w:p>
    <w:p w14:paraId="2244BFD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427FE3C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eq:taxonomy.eq.13.newpred</w:t>
      </w:r>
      <w:r w:rsidRPr="003F428E">
        <w:rPr>
          <w:rFonts w:ascii="Fira Code" w:hAnsi="Fira Code" w:cs="Fira Code"/>
          <w:color w:val="5D5D5F"/>
          <w:sz w:val="18"/>
          <w:szCs w:val="18"/>
        </w:rPr>
        <w:t>}</w:t>
      </w:r>
    </w:p>
    <w:p w14:paraId="3F535417" w14:textId="06E91652" w:rsidR="00CD57E6" w:rsidRPr="003F428E" w:rsidRDefault="00CD57E6" w:rsidP="00CD57E6">
      <w:pPr>
        <w:shd w:val="clear" w:color="auto" w:fill="EBEEF5"/>
        <w:spacing w:line="405" w:lineRule="atLeast"/>
        <w:rPr>
          <w:ins w:id="271" w:author="artin majdi" w:date="2023-07-13T18:37:00Z"/>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array</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l</w:t>
      </w:r>
      <w:del w:id="272" w:author="artin majdi" w:date="2023-07-13T18:37:00Z">
        <w:r w:rsidR="00217555" w:rsidRPr="003F428E">
          <w:rPr>
            <w:rFonts w:ascii="Fira Code" w:hAnsi="Fira Code" w:cs="Fira Code"/>
            <w:color w:val="000000" w:themeColor="text1"/>
            <w:sz w:val="18"/>
            <w:szCs w:val="18"/>
          </w:rPr>
          <w:delText>}\</w:delText>
        </w:r>
      </w:del>
      <w:ins w:id="273" w:author="artin majdi" w:date="2023-07-13T18:37:00Z">
        <w:r w:rsidRPr="003F428E">
          <w:rPr>
            <w:rFonts w:ascii="Fira Code" w:hAnsi="Fira Code" w:cs="Fira Code"/>
            <w:color w:val="5D5D5F"/>
            <w:sz w:val="18"/>
            <w:szCs w:val="18"/>
          </w:rPr>
          <w:t>}</w:t>
        </w:r>
      </w:ins>
    </w:p>
    <w:p w14:paraId="7ACDD2AA" w14:textId="3709FE6A" w:rsidR="00CD57E6" w:rsidRPr="003F428E" w:rsidRDefault="00CD57E6" w:rsidP="00CD57E6">
      <w:pPr>
        <w:shd w:val="clear" w:color="auto" w:fill="EBEEF5"/>
        <w:spacing w:line="405" w:lineRule="atLeast"/>
        <w:rPr>
          <w:ins w:id="274" w:author="artin majdi" w:date="2023-07-13T18:37:00Z"/>
          <w:rFonts w:ascii="Fira Code" w:hAnsi="Fira Code" w:cs="Fira Code"/>
          <w:color w:val="5D5D5F"/>
          <w:sz w:val="18"/>
          <w:szCs w:val="18"/>
        </w:rPr>
      </w:pPr>
      <w:ins w:id="275"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ins>
      <w:r w:rsidRPr="003F428E">
        <w:rPr>
          <w:rFonts w:ascii="Fira Code" w:hAnsi="Fira Code" w:cs="Fira Code"/>
          <w:color w:val="5D5D5F"/>
          <w:sz w:val="18"/>
          <w:szCs w:val="18"/>
        </w:rPr>
        <w:t>hat{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\left</w:t>
      </w:r>
      <w:del w:id="276" w:author="artin majdi" w:date="2023-07-13T18:37:00Z">
        <w:r w:rsidR="00217555" w:rsidRPr="003F428E">
          <w:rPr>
            <w:rFonts w:ascii="Fira Code" w:hAnsi="Fira Code" w:cs="Fira Code"/>
            <w:color w:val="000000" w:themeColor="text1"/>
            <w:sz w:val="18"/>
            <w:szCs w:val="18"/>
          </w:rPr>
          <w:delText>\{\</w:delText>
        </w:r>
      </w:del>
      <w:ins w:id="277" w:author="artin majdi" w:date="2023-07-13T18:37:00Z">
        <w:r w:rsidRPr="003F428E">
          <w:rPr>
            <w:rFonts w:ascii="Fira Code" w:hAnsi="Fira Code" w:cs="Fira Code"/>
            <w:color w:val="888888"/>
            <w:sz w:val="18"/>
            <w:szCs w:val="18"/>
          </w:rPr>
          <w:t>\{</w:t>
        </w:r>
      </w:ins>
    </w:p>
    <w:p w14:paraId="4517BB91" w14:textId="1571EBF2" w:rsidR="00CD57E6" w:rsidRPr="003F428E" w:rsidRDefault="00CD57E6" w:rsidP="00CD57E6">
      <w:pPr>
        <w:shd w:val="clear" w:color="auto" w:fill="EBEEF5"/>
        <w:spacing w:line="405" w:lineRule="atLeast"/>
        <w:rPr>
          <w:ins w:id="278" w:author="artin majdi" w:date="2023-07-13T18:37:00Z"/>
          <w:rFonts w:ascii="Fira Code" w:hAnsi="Fira Code" w:cs="Fira Code"/>
          <w:color w:val="5D5D5F"/>
          <w:sz w:val="18"/>
          <w:szCs w:val="18"/>
        </w:rPr>
      </w:pPr>
      <w:ins w:id="279"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437AED"/>
            <w:sz w:val="18"/>
            <w:szCs w:val="18"/>
          </w:rPr>
          <w:t>\</w:t>
        </w:r>
      </w:ins>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array</w:t>
      </w:r>
      <w:r w:rsidRPr="003F428E">
        <w:rPr>
          <w:rFonts w:ascii="Fira Code" w:hAnsi="Fira Code" w:cs="Fira Code"/>
          <w:color w:val="5D5D5F"/>
          <w:sz w:val="18"/>
          <w:szCs w:val="18"/>
        </w:rPr>
        <w:t>}{</w:t>
      </w:r>
      <w:commentRangeStart w:id="280"/>
      <w:proofErr w:type="spellStart"/>
      <w:del w:id="281" w:author="artin majdi" w:date="2023-07-13T18:37:00Z">
        <w:r w:rsidR="00217555" w:rsidRPr="003F428E">
          <w:rPr>
            <w:rFonts w:ascii="Fira Code" w:hAnsi="Fira Code" w:cs="Fira Code"/>
            <w:color w:val="000000" w:themeColor="text1"/>
            <w:sz w:val="18"/>
            <w:szCs w:val="18"/>
          </w:rPr>
          <w:delText>lc</w:delText>
        </w:r>
        <w:commentRangeEnd w:id="280"/>
        <w:r w:rsidR="00EC44DD" w:rsidRPr="003F428E">
          <w:rPr>
            <w:rStyle w:val="CommentReference"/>
            <w:rFonts w:ascii="Fira Code" w:hAnsi="Fira Code" w:cs="Fira Code"/>
            <w:sz w:val="18"/>
            <w:szCs w:val="18"/>
          </w:rPr>
          <w:commentReference w:id="280"/>
        </w:r>
        <w:r w:rsidR="00217555" w:rsidRPr="003F428E">
          <w:rPr>
            <w:rFonts w:ascii="Fira Code" w:hAnsi="Fira Code" w:cs="Fira Code"/>
            <w:color w:val="000000" w:themeColor="text1"/>
            <w:sz w:val="18"/>
            <w:szCs w:val="18"/>
          </w:rPr>
          <w:delText>}-</w:delText>
        </w:r>
        <w:commentRangeStart w:id="282"/>
        <w:r w:rsidR="00EC44DD" w:rsidRPr="003F428E">
          <w:rPr>
            <w:rFonts w:ascii="Fira Code" w:hAnsi="Fira Code" w:cs="Fira Code"/>
            <w:color w:val="000000" w:themeColor="text1"/>
            <w:sz w:val="18"/>
            <w:szCs w:val="18"/>
          </w:rPr>
          <w:delText>\,</w:delText>
        </w:r>
        <w:commentRangeEnd w:id="282"/>
        <w:r w:rsidR="00EC44DD" w:rsidRPr="003F428E">
          <w:rPr>
            <w:rStyle w:val="CommentReference"/>
            <w:rFonts w:ascii="Fira Code" w:hAnsi="Fira Code" w:cs="Fira Code"/>
            <w:sz w:val="18"/>
            <w:szCs w:val="18"/>
          </w:rPr>
          <w:commentReference w:id="282"/>
        </w:r>
      </w:del>
      <w:ins w:id="283" w:author="artin majdi" w:date="2023-07-13T18:37:00Z">
        <w:r w:rsidRPr="003F428E">
          <w:rPr>
            <w:rFonts w:ascii="Fira Code" w:hAnsi="Fira Code" w:cs="Fira Code"/>
            <w:color w:val="00BEC4"/>
            <w:sz w:val="18"/>
            <w:szCs w:val="18"/>
          </w:rPr>
          <w:t>ll</w:t>
        </w:r>
        <w:proofErr w:type="spellEnd"/>
        <w:r w:rsidRPr="003F428E">
          <w:rPr>
            <w:rFonts w:ascii="Fira Code" w:hAnsi="Fira Code" w:cs="Fira Code"/>
            <w:color w:val="5D5D5F"/>
            <w:sz w:val="18"/>
            <w:szCs w:val="18"/>
          </w:rPr>
          <w:t>}</w:t>
        </w:r>
      </w:ins>
    </w:p>
    <w:p w14:paraId="3A839499" w14:textId="021FFF89" w:rsidR="00CD57E6" w:rsidRPr="003F428E" w:rsidRDefault="00CD57E6" w:rsidP="00CD57E6">
      <w:pPr>
        <w:shd w:val="clear" w:color="auto" w:fill="EBEEF5"/>
        <w:spacing w:line="405" w:lineRule="atLeast"/>
        <w:rPr>
          <w:ins w:id="284" w:author="artin majdi" w:date="2023-07-13T18:37:00Z"/>
          <w:rFonts w:ascii="Fira Code" w:hAnsi="Fira Code" w:cs="Fira Code"/>
          <w:color w:val="5D5D5F"/>
          <w:sz w:val="18"/>
          <w:szCs w:val="18"/>
        </w:rPr>
      </w:pPr>
      <w:ins w:id="285"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ins>
      <w:r w:rsidRPr="003F428E">
        <w:rPr>
          <w:rFonts w:ascii="Fira Code" w:hAnsi="Fira Code" w:cs="Fira Code"/>
          <w:color w:val="5D5D5F"/>
          <w:sz w:val="18"/>
          <w:szCs w:val="18"/>
        </w:rPr>
        <w:t>\frac{\partial</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L</w:t>
      </w:r>
      <w:r w:rsidRPr="003F428E">
        <w:rPr>
          <w:rFonts w:ascii="Fira Code" w:hAnsi="Fira Code" w:cs="Fira Code"/>
          <w:color w:val="5D5D5F"/>
          <w:sz w:val="18"/>
          <w:szCs w:val="18"/>
        </w:rPr>
        <w:t>}\left(</w:t>
      </w:r>
      <w:proofErr w:type="spellStart"/>
      <w:r w:rsidRPr="003F428E">
        <w:rPr>
          <w:rFonts w:ascii="Fira Code" w:hAnsi="Fira Code" w:cs="Fira Code"/>
          <w:color w:val="00BEC4"/>
          <w:sz w:val="18"/>
          <w:szCs w:val="18"/>
        </w:rPr>
        <w:t>p_k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A0A1A7"/>
          <w:sz w:val="18"/>
          <w:szCs w:val="18"/>
        </w:rPr>
        <w:t>;</w:t>
      </w:r>
      <w:proofErr w:type="spellStart"/>
      <w:r w:rsidRPr="003F428E">
        <w:rPr>
          <w:rFonts w:ascii="Fira Code" w:hAnsi="Fira Code" w:cs="Fira Code"/>
          <w:color w:val="A0A1A7"/>
          <w:sz w:val="18"/>
          <w:szCs w:val="18"/>
        </w:rPr>
        <w:t>y</w:t>
      </w:r>
      <w:r w:rsidRPr="003F428E">
        <w:rPr>
          <w:rFonts w:ascii="Fira Code" w:hAnsi="Fira Code" w:cs="Fira Code"/>
          <w:color w:val="00BEC4"/>
          <w:sz w:val="18"/>
          <w:szCs w:val="18"/>
        </w:rPr>
        <w:t>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)}\right)}{\partial</w:t>
      </w:r>
      <w:r w:rsidRPr="003F428E">
        <w:rPr>
          <w:rFonts w:ascii="Fira Code" w:hAnsi="Fira Code" w:cs="Fira Code"/>
          <w:color w:val="00BEC4"/>
          <w:sz w:val="18"/>
          <w:szCs w:val="18"/>
        </w:rPr>
        <w:t xml:space="preserve"> </w:t>
      </w:r>
      <w:ins w:id="286" w:author="artin majdi" w:date="2023-07-13T18:37:00Z">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ins>
      <w:r w:rsidRPr="003F428E">
        <w:rPr>
          <w:rFonts w:ascii="Fira Code" w:hAnsi="Fira Code" w:cs="Fira Code"/>
          <w:color w:val="00BEC4"/>
          <w:sz w:val="18"/>
          <w:szCs w:val="18"/>
        </w:rPr>
        <w:t>p</w:t>
      </w:r>
      <w:del w:id="287" w:author="artin majdi" w:date="2023-07-13T18:37:00Z">
        <w:r w:rsidR="00217555" w:rsidRPr="003F428E">
          <w:rPr>
            <w:rFonts w:ascii="Fira Code" w:hAnsi="Fira Code" w:cs="Fira Code"/>
            <w:color w:val="000000" w:themeColor="text1"/>
            <w:sz w:val="18"/>
            <w:szCs w:val="18"/>
          </w:rPr>
          <w:delText>}\;\</w:delText>
        </w:r>
      </w:del>
      <w:ins w:id="288" w:author="artin majdi" w:date="2023-07-13T18:37:00Z">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\frac{\partial{\</w:t>
        </w:r>
      </w:ins>
      <w:r w:rsidRPr="003F428E">
        <w:rPr>
          <w:rFonts w:ascii="Fira Code" w:hAnsi="Fira Code" w:cs="Fira Code"/>
          <w:color w:val="5D5D5F"/>
          <w:sz w:val="18"/>
          <w:szCs w:val="18"/>
        </w:rPr>
        <w:t>text</w:t>
      </w:r>
      <w:r w:rsidRPr="003F428E">
        <w:rPr>
          <w:rFonts w:ascii="Fira Code" w:hAnsi="Fira Code" w:cs="Fira Code"/>
          <w:color w:val="888888"/>
          <w:sz w:val="18"/>
          <w:szCs w:val="18"/>
        </w:rPr>
        <w:t>{sigmoid</w:t>
      </w:r>
      <w:del w:id="289" w:author="artin majdi" w:date="2023-07-13T18:37:00Z">
        <w:r w:rsidR="00217555" w:rsidRPr="003F428E">
          <w:rPr>
            <w:rFonts w:ascii="Fira Code" w:hAnsi="Fira Code" w:cs="Fira Code"/>
            <w:color w:val="000000" w:themeColor="text1"/>
            <w:sz w:val="18"/>
            <w:szCs w:val="18"/>
          </w:rPr>
          <w:delText>}^{'}\left(\</w:delText>
        </w:r>
      </w:del>
      <w:ins w:id="290" w:author="artin majdi" w:date="2023-07-13T18:37:00Z">
        <w:r w:rsidRPr="003F428E">
          <w:rPr>
            <w:rFonts w:ascii="Fira Code" w:hAnsi="Fira Code" w:cs="Fira Code"/>
            <w:color w:val="888888"/>
            <w:sz w:val="18"/>
            <w:szCs w:val="18"/>
          </w:rPr>
          <w:t>}</w:t>
        </w:r>
        <w:r w:rsidRPr="003F428E">
          <w:rPr>
            <w:rFonts w:ascii="Fira Code" w:hAnsi="Fira Code" w:cs="Fira Code"/>
            <w:color w:val="5D5D5F"/>
            <w:sz w:val="18"/>
            <w:szCs w:val="18"/>
          </w:rPr>
          <w:t>}}{\partial{\</w:t>
        </w:r>
      </w:ins>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q</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del w:id="291" w:author="artin majdi" w:date="2023-07-13T18:37:00Z">
        <w:r w:rsidR="00217555" w:rsidRPr="003F428E">
          <w:rPr>
            <w:rFonts w:ascii="Fira Code" w:hAnsi="Fira Code" w:cs="Fira Code"/>
            <w:color w:val="000000" w:themeColor="text1"/>
            <w:sz w:val="18"/>
            <w:szCs w:val="18"/>
          </w:rPr>
          <w:delText>)}\right)\text{+1} &amp;</w:delText>
        </w:r>
      </w:del>
      <w:ins w:id="292" w:author="artin majdi" w:date="2023-07-13T18:37:00Z">
        <w:r w:rsidRPr="003F428E">
          <w:rPr>
            <w:rFonts w:ascii="Fira Code" w:hAnsi="Fira Code" w:cs="Fira Code"/>
            <w:color w:val="5D5D5F"/>
            <w:sz w:val="18"/>
            <w:szCs w:val="18"/>
          </w:rPr>
          <w:t>)}}}}</w:t>
        </w:r>
      </w:ins>
    </w:p>
    <w:p w14:paraId="64E89323" w14:textId="77777777" w:rsidR="00CD57E6" w:rsidRPr="003F428E" w:rsidRDefault="00CD57E6" w:rsidP="00CD57E6">
      <w:pPr>
        <w:shd w:val="clear" w:color="auto" w:fill="EBEEF5"/>
        <w:spacing w:line="405" w:lineRule="atLeast"/>
        <w:rPr>
          <w:ins w:id="293" w:author="artin majdi" w:date="2023-07-13T18:37:00Z"/>
          <w:rFonts w:ascii="Fira Code" w:hAnsi="Fira Code" w:cs="Fira Code"/>
          <w:color w:val="5D5D5F"/>
          <w:sz w:val="18"/>
          <w:szCs w:val="18"/>
        </w:rPr>
      </w:pPr>
      <w:ins w:id="294"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ins>
    </w:p>
    <w:p w14:paraId="49619296" w14:textId="7177DB1C" w:rsidR="00CD57E6" w:rsidRPr="003F428E" w:rsidRDefault="00CD57E6" w:rsidP="00CD57E6">
      <w:pPr>
        <w:shd w:val="clear" w:color="auto" w:fill="EBEEF5"/>
        <w:spacing w:line="405" w:lineRule="atLeast"/>
        <w:rPr>
          <w:ins w:id="295" w:author="artin majdi" w:date="2023-07-13T18:37:00Z"/>
          <w:rFonts w:ascii="Fira Code" w:hAnsi="Fira Code" w:cs="Fira Code"/>
          <w:color w:val="5D5D5F"/>
          <w:sz w:val="18"/>
          <w:szCs w:val="18"/>
        </w:rPr>
      </w:pPr>
      <w:ins w:id="296"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 </w:t>
      </w:r>
      <w:proofErr w:type="spellStart"/>
      <w:r w:rsidRPr="003F428E">
        <w:rPr>
          <w:rFonts w:ascii="Fira Code" w:hAnsi="Fira Code" w:cs="Fira Code"/>
          <w:color w:val="00BEC4"/>
          <w:sz w:val="18"/>
          <w:szCs w:val="18"/>
        </w:rPr>
        <w:t>y</w:t>
      </w:r>
      <w:del w:id="297" w:author="artin majdi" w:date="2023-07-13T18:37:00Z">
        <w:r w:rsidR="00217555" w:rsidRPr="003F428E">
          <w:rPr>
            <w:rFonts w:ascii="Fira Code" w:hAnsi="Fira Code" w:cs="Fira Code"/>
            <w:color w:val="000000" w:themeColor="text1"/>
            <w:sz w:val="18"/>
            <w:szCs w:val="18"/>
          </w:rPr>
          <w:delText>=</w:delText>
        </w:r>
      </w:del>
      <w:ins w:id="298" w:author="artin majdi" w:date="2023-07-13T18:37:00Z">
        <w:r w:rsidRPr="003F428E">
          <w:rPr>
            <w:rFonts w:ascii="Fira Code" w:hAnsi="Fira Code" w:cs="Fira Code"/>
            <w:color w:val="00BEC4"/>
            <w:sz w:val="18"/>
            <w:szCs w:val="18"/>
          </w:rPr>
          <w:t>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w:t>
        </w:r>
      </w:ins>
      <w:r w:rsidRPr="003F428E">
        <w:rPr>
          <w:rFonts w:ascii="Fira Code" w:hAnsi="Fira Code" w:cs="Fira Code"/>
          <w:color w:val="FF6D12"/>
          <w:sz w:val="18"/>
          <w:szCs w:val="18"/>
        </w:rPr>
        <w:t>1</w:t>
      </w:r>
      <w:del w:id="299" w:author="artin majdi" w:date="2023-07-13T18:37:00Z">
        <w:r w:rsidR="00217555" w:rsidRPr="003F428E">
          <w:rPr>
            <w:rFonts w:ascii="Fira Code" w:hAnsi="Fira Code" w:cs="Fira Code"/>
            <w:color w:val="000000" w:themeColor="text1"/>
            <w:sz w:val="18"/>
            <w:szCs w:val="18"/>
          </w:rPr>
          <w:delText>\\-</w:delText>
        </w:r>
        <w:r w:rsidR="00EC44DD" w:rsidRPr="003F428E">
          <w:rPr>
            <w:rFonts w:ascii="Fira Code" w:hAnsi="Fira Code" w:cs="Fira Code"/>
            <w:color w:val="000000" w:themeColor="text1"/>
            <w:sz w:val="18"/>
            <w:szCs w:val="18"/>
          </w:rPr>
          <w:delText>\,</w:delText>
        </w:r>
        <w:r w:rsidR="00217555" w:rsidRPr="003F428E">
          <w:rPr>
            <w:rFonts w:ascii="Fira Code" w:hAnsi="Fira Code" w:cs="Fira Code"/>
            <w:color w:val="000000" w:themeColor="text1"/>
            <w:sz w:val="18"/>
            <w:szCs w:val="18"/>
          </w:rPr>
          <w:delText>\</w:delText>
        </w:r>
      </w:del>
    </w:p>
    <w:p w14:paraId="3F415B69" w14:textId="77777777" w:rsidR="00CD57E6" w:rsidRPr="003F428E" w:rsidRDefault="00CD57E6" w:rsidP="00CD57E6">
      <w:pPr>
        <w:shd w:val="clear" w:color="auto" w:fill="EBEEF5"/>
        <w:spacing w:line="405" w:lineRule="atLeast"/>
        <w:rPr>
          <w:ins w:id="300" w:author="artin majdi" w:date="2023-07-13T18:37:00Z"/>
          <w:rFonts w:ascii="Fira Code" w:hAnsi="Fira Code" w:cs="Fira Code"/>
          <w:color w:val="5D5D5F"/>
          <w:sz w:val="18"/>
          <w:szCs w:val="18"/>
        </w:rPr>
      </w:pPr>
      <w:ins w:id="301"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C838C6"/>
            <w:sz w:val="18"/>
            <w:szCs w:val="18"/>
          </w:rPr>
          <w:t>\\</w:t>
        </w:r>
      </w:ins>
    </w:p>
    <w:p w14:paraId="495C9998" w14:textId="4D5793F1" w:rsidR="00CD57E6" w:rsidRPr="003F428E" w:rsidRDefault="00CD57E6" w:rsidP="00CD57E6">
      <w:pPr>
        <w:shd w:val="clear" w:color="auto" w:fill="EBEEF5"/>
        <w:spacing w:line="405" w:lineRule="atLeast"/>
        <w:rPr>
          <w:ins w:id="302" w:author="artin majdi" w:date="2023-07-13T18:37:00Z"/>
          <w:rFonts w:ascii="Fira Code" w:hAnsi="Fira Code" w:cs="Fira Code"/>
          <w:color w:val="5D5D5F"/>
          <w:sz w:val="18"/>
          <w:szCs w:val="18"/>
        </w:rPr>
      </w:pPr>
      <w:ins w:id="303"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5D5D5F"/>
            <w:sz w:val="18"/>
            <w:szCs w:val="18"/>
          </w:rPr>
          <w:t>\</w:t>
        </w:r>
      </w:ins>
      <w:r w:rsidRPr="003F428E">
        <w:rPr>
          <w:rFonts w:ascii="Fira Code" w:hAnsi="Fira Code" w:cs="Fira Code"/>
          <w:color w:val="5D5D5F"/>
          <w:sz w:val="18"/>
          <w:szCs w:val="18"/>
        </w:rPr>
        <w:t>frac{\partial</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L</w:t>
      </w:r>
      <w:r w:rsidRPr="003F428E">
        <w:rPr>
          <w:rFonts w:ascii="Fira Code" w:hAnsi="Fira Code" w:cs="Fira Code"/>
          <w:color w:val="5D5D5F"/>
          <w:sz w:val="18"/>
          <w:szCs w:val="18"/>
        </w:rPr>
        <w:t>}\left(</w:t>
      </w:r>
      <w:proofErr w:type="spellStart"/>
      <w:r w:rsidRPr="003F428E">
        <w:rPr>
          <w:rFonts w:ascii="Fira Code" w:hAnsi="Fira Code" w:cs="Fira Code"/>
          <w:color w:val="00BEC4"/>
          <w:sz w:val="18"/>
          <w:szCs w:val="18"/>
        </w:rPr>
        <w:t>p_k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A0A1A7"/>
          <w:sz w:val="18"/>
          <w:szCs w:val="18"/>
        </w:rPr>
        <w:t>;</w:t>
      </w:r>
      <w:proofErr w:type="spellStart"/>
      <w:r w:rsidRPr="003F428E">
        <w:rPr>
          <w:rFonts w:ascii="Fira Code" w:hAnsi="Fira Code" w:cs="Fira Code"/>
          <w:color w:val="A0A1A7"/>
          <w:sz w:val="18"/>
          <w:szCs w:val="18"/>
        </w:rPr>
        <w:t>y</w:t>
      </w:r>
      <w:r w:rsidRPr="003F428E">
        <w:rPr>
          <w:rFonts w:ascii="Fira Code" w:hAnsi="Fira Code" w:cs="Fira Code"/>
          <w:color w:val="00BEC4"/>
          <w:sz w:val="18"/>
          <w:szCs w:val="18"/>
        </w:rPr>
        <w:t>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)}\right)}{\partial</w:t>
      </w:r>
      <w:r w:rsidRPr="003F428E">
        <w:rPr>
          <w:rFonts w:ascii="Fira Code" w:hAnsi="Fira Code" w:cs="Fira Code"/>
          <w:color w:val="00BEC4"/>
          <w:sz w:val="18"/>
          <w:szCs w:val="18"/>
        </w:rPr>
        <w:t xml:space="preserve"> </w:t>
      </w:r>
      <w:ins w:id="304" w:author="artin majdi" w:date="2023-07-13T18:37:00Z">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ins>
      <w:r w:rsidRPr="003F428E">
        <w:rPr>
          <w:rFonts w:ascii="Fira Code" w:hAnsi="Fira Code" w:cs="Fira Code"/>
          <w:color w:val="00BEC4"/>
          <w:sz w:val="18"/>
          <w:szCs w:val="18"/>
        </w:rPr>
        <w:t>p</w:t>
      </w:r>
      <w:del w:id="305" w:author="artin majdi" w:date="2023-07-13T18:37:00Z">
        <w:r w:rsidR="00217555" w:rsidRPr="003F428E">
          <w:rPr>
            <w:rFonts w:ascii="Fira Code" w:hAnsi="Fira Code" w:cs="Fira Code"/>
            <w:color w:val="000000" w:themeColor="text1"/>
            <w:sz w:val="18"/>
            <w:szCs w:val="18"/>
          </w:rPr>
          <w:delText>}\;\</w:delText>
        </w:r>
      </w:del>
      <w:ins w:id="306" w:author="artin majdi" w:date="2023-07-13T18:37:00Z">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{\frac{\partial{\</w:t>
        </w:r>
      </w:ins>
      <w:r w:rsidRPr="003F428E">
        <w:rPr>
          <w:rFonts w:ascii="Fira Code" w:hAnsi="Fira Code" w:cs="Fira Code"/>
          <w:color w:val="5D5D5F"/>
          <w:sz w:val="18"/>
          <w:szCs w:val="18"/>
        </w:rPr>
        <w:t>text</w:t>
      </w:r>
      <w:r w:rsidRPr="003F428E">
        <w:rPr>
          <w:rFonts w:ascii="Fira Code" w:hAnsi="Fira Code" w:cs="Fira Code"/>
          <w:color w:val="888888"/>
          <w:sz w:val="18"/>
          <w:szCs w:val="18"/>
        </w:rPr>
        <w:t>{sigmoid</w:t>
      </w:r>
      <w:del w:id="307" w:author="artin majdi" w:date="2023-07-13T18:37:00Z">
        <w:r w:rsidR="00217555" w:rsidRPr="003F428E">
          <w:rPr>
            <w:rFonts w:ascii="Fira Code" w:hAnsi="Fira Code" w:cs="Fira Code"/>
            <w:color w:val="000000" w:themeColor="text1"/>
            <w:sz w:val="18"/>
            <w:szCs w:val="18"/>
          </w:rPr>
          <w:delText>}^{'}\left(\</w:delText>
        </w:r>
      </w:del>
      <w:ins w:id="308" w:author="artin majdi" w:date="2023-07-13T18:37:00Z">
        <w:r w:rsidRPr="003F428E">
          <w:rPr>
            <w:rFonts w:ascii="Fira Code" w:hAnsi="Fira Code" w:cs="Fira Code"/>
            <w:color w:val="888888"/>
            <w:sz w:val="18"/>
            <w:szCs w:val="18"/>
          </w:rPr>
          <w:t>}</w:t>
        </w:r>
        <w:r w:rsidRPr="003F428E">
          <w:rPr>
            <w:rFonts w:ascii="Fira Code" w:hAnsi="Fira Code" w:cs="Fira Code"/>
            <w:color w:val="5D5D5F"/>
            <w:sz w:val="18"/>
            <w:szCs w:val="18"/>
          </w:rPr>
          <w:t>}}{\partial{\</w:t>
        </w:r>
      </w:ins>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q</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del w:id="309" w:author="artin majdi" w:date="2023-07-13T18:37:00Z">
        <w:r w:rsidR="00217555" w:rsidRPr="003F428E">
          <w:rPr>
            <w:rFonts w:ascii="Fira Code" w:hAnsi="Fira Code" w:cs="Fira Code"/>
            <w:color w:val="000000" w:themeColor="text1"/>
            <w:sz w:val="18"/>
            <w:szCs w:val="18"/>
          </w:rPr>
          <w:delText>)}\right) &amp;</w:delText>
        </w:r>
      </w:del>
      <w:ins w:id="310" w:author="artin majdi" w:date="2023-07-13T18:37:00Z">
        <w:r w:rsidRPr="003F428E">
          <w:rPr>
            <w:rFonts w:ascii="Fira Code" w:hAnsi="Fira Code" w:cs="Fira Code"/>
            <w:color w:val="5D5D5F"/>
            <w:sz w:val="18"/>
            <w:szCs w:val="18"/>
          </w:rPr>
          <w:t>)}}}}</w:t>
        </w:r>
      </w:ins>
    </w:p>
    <w:p w14:paraId="007D3CE1" w14:textId="77777777" w:rsidR="00CD57E6" w:rsidRPr="003F428E" w:rsidRDefault="00CD57E6" w:rsidP="00CD57E6">
      <w:pPr>
        <w:shd w:val="clear" w:color="auto" w:fill="EBEEF5"/>
        <w:spacing w:line="405" w:lineRule="atLeast"/>
        <w:rPr>
          <w:ins w:id="311" w:author="artin majdi" w:date="2023-07-13T18:37:00Z"/>
          <w:rFonts w:ascii="Fira Code" w:hAnsi="Fira Code" w:cs="Fira Code"/>
          <w:color w:val="5D5D5F"/>
          <w:sz w:val="18"/>
          <w:szCs w:val="18"/>
        </w:rPr>
      </w:pPr>
      <w:ins w:id="312"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ins>
    </w:p>
    <w:p w14:paraId="5F95435A" w14:textId="77777777" w:rsidR="00CD57E6" w:rsidRPr="003F428E" w:rsidRDefault="00CD57E6" w:rsidP="00CD57E6">
      <w:pPr>
        <w:shd w:val="clear" w:color="auto" w:fill="EBEEF5"/>
        <w:spacing w:line="405" w:lineRule="atLeast"/>
        <w:rPr>
          <w:ins w:id="313" w:author="artin majdi" w:date="2023-07-13T18:37:00Z"/>
          <w:rFonts w:ascii="Fira Code" w:hAnsi="Fira Code" w:cs="Fira Code"/>
          <w:color w:val="5D5D5F"/>
          <w:sz w:val="18"/>
          <w:szCs w:val="18"/>
        </w:rPr>
      </w:pPr>
      <w:ins w:id="314"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\text</w:t>
      </w:r>
      <w:r w:rsidRPr="003F428E">
        <w:rPr>
          <w:rFonts w:ascii="Fira Code" w:hAnsi="Fira Code" w:cs="Fira Code"/>
          <w:color w:val="888888"/>
          <w:sz w:val="18"/>
          <w:szCs w:val="18"/>
        </w:rPr>
        <w:t>{otherwise.}</w:t>
      </w:r>
    </w:p>
    <w:p w14:paraId="7C45B5B3" w14:textId="33D355D9" w:rsidR="00CD57E6" w:rsidRPr="003F428E" w:rsidRDefault="00CD57E6" w:rsidP="00CD57E6">
      <w:pPr>
        <w:shd w:val="clear" w:color="auto" w:fill="EBEEF5"/>
        <w:spacing w:line="405" w:lineRule="atLeast"/>
        <w:rPr>
          <w:ins w:id="315" w:author="artin majdi" w:date="2023-07-13T18:37:00Z"/>
          <w:rFonts w:ascii="Fira Code" w:hAnsi="Fira Code" w:cs="Fira Code"/>
          <w:color w:val="5D5D5F"/>
          <w:sz w:val="18"/>
          <w:szCs w:val="18"/>
        </w:rPr>
      </w:pPr>
      <w:ins w:id="316"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array</w:t>
      </w:r>
      <w:r w:rsidRPr="003F428E">
        <w:rPr>
          <w:rFonts w:ascii="Fira Code" w:hAnsi="Fira Code" w:cs="Fira Code"/>
          <w:color w:val="5D5D5F"/>
          <w:sz w:val="18"/>
          <w:szCs w:val="18"/>
        </w:rPr>
        <w:t>}\right</w:t>
      </w:r>
      <w:del w:id="317" w:author="artin majdi" w:date="2023-07-13T18:37:00Z">
        <w:r w:rsidR="00217555" w:rsidRPr="003F428E">
          <w:rPr>
            <w:rFonts w:ascii="Fira Code" w:hAnsi="Fira Code" w:cs="Fira Code"/>
            <w:color w:val="000000" w:themeColor="text1"/>
            <w:sz w:val="18"/>
            <w:szCs w:val="18"/>
          </w:rPr>
          <w:delText>.\</w:delText>
        </w:r>
      </w:del>
      <w:ins w:id="318" w:author="artin majdi" w:date="2023-07-13T18:37:00Z">
        <w:r w:rsidRPr="003F428E">
          <w:rPr>
            <w:rFonts w:ascii="Fira Code" w:hAnsi="Fira Code" w:cs="Fira Code"/>
            <w:color w:val="00BEC4"/>
            <w:sz w:val="18"/>
            <w:szCs w:val="18"/>
          </w:rPr>
          <w:t>.</w:t>
        </w:r>
      </w:ins>
    </w:p>
    <w:p w14:paraId="19588FD0" w14:textId="77777777" w:rsidR="00CD57E6" w:rsidRPr="003F428E" w:rsidRDefault="00CD57E6" w:rsidP="00EF5465">
      <w:pPr>
        <w:shd w:val="clear" w:color="auto" w:fill="EBEEF5"/>
        <w:spacing w:line="405" w:lineRule="atLeast"/>
        <w:rPr>
          <w:rFonts w:ascii="Fira Code" w:hAnsi="Fira Code" w:cs="Fira Code"/>
          <w:color w:val="5D5D5F"/>
          <w:sz w:val="18"/>
          <w:szCs w:val="18"/>
        </w:rPr>
      </w:pPr>
      <w:ins w:id="319"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437AED"/>
            <w:sz w:val="18"/>
            <w:szCs w:val="18"/>
          </w:rPr>
          <w:t>\</w:t>
        </w:r>
      </w:ins>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array</w:t>
      </w:r>
      <w:r w:rsidRPr="003F428E">
        <w:rPr>
          <w:rFonts w:ascii="Fira Code" w:hAnsi="Fira Code" w:cs="Fira Code"/>
          <w:color w:val="5D5D5F"/>
          <w:sz w:val="18"/>
          <w:szCs w:val="18"/>
        </w:rPr>
        <w:t>}</w:t>
      </w:r>
    </w:p>
    <w:p w14:paraId="7591D4BC"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769B16A5" w14:textId="77777777" w:rsidR="00CD57E6" w:rsidRPr="003F428E" w:rsidRDefault="00CD57E6" w:rsidP="00EF5465">
      <w:pPr>
        <w:shd w:val="clear" w:color="auto" w:fill="EBEEF5"/>
        <w:spacing w:line="405" w:lineRule="atLeast"/>
        <w:rPr>
          <w:rFonts w:ascii="Fira Code" w:hAnsi="Fira Code" w:cs="Fira Code"/>
          <w:color w:val="626264"/>
          <w:sz w:val="18"/>
          <w:szCs w:val="18"/>
        </w:rPr>
      </w:pPr>
      <w:r w:rsidRPr="003F428E">
        <w:rPr>
          <w:rFonts w:ascii="Fira Code" w:hAnsi="Fira Code" w:cs="Fira Code"/>
          <w:color w:val="626264"/>
          <w:sz w:val="18"/>
          <w:szCs w:val="18"/>
        </w:rPr>
        <w:t>We would like to modify this equation so that it does not directly depend on the true value and instead rely on the gradient loss. If we simplify the loss gradient shown in Equation~(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eq:taxonomy.eq.11.lossgradient</w:t>
      </w:r>
      <w:r w:rsidRPr="003F428E">
        <w:rPr>
          <w:rFonts w:ascii="Fira Code" w:hAnsi="Fira Code" w:cs="Fira Code"/>
          <w:color w:val="5D5D5F"/>
          <w:sz w:val="18"/>
          <w:szCs w:val="18"/>
        </w:rPr>
        <w:t>}</w:t>
      </w:r>
      <w:r w:rsidRPr="003F428E">
        <w:rPr>
          <w:rFonts w:ascii="Fira Code" w:hAnsi="Fira Code" w:cs="Fira Code"/>
          <w:color w:val="626264"/>
          <w:sz w:val="18"/>
          <w:szCs w:val="18"/>
        </w:rPr>
        <w:t>)  we obtain the following:</w:t>
      </w:r>
    </w:p>
    <w:p w14:paraId="7ADC963D" w14:textId="4D9142BE" w:rsidR="00F37FF2" w:rsidRPr="003F428E" w:rsidRDefault="00F37FF2"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del w:id="320" w:author="artin majdi" w:date="2023-07-13T18:37:00Z">
        <w:r w:rsidR="00217555" w:rsidRPr="003F428E">
          <w:rPr>
            <w:rFonts w:ascii="Fira Code" w:hAnsi="Fira Code" w:cs="Fira Code"/>
            <w:color w:val="000000" w:themeColor="text1"/>
            <w:sz w:val="18"/>
            <w:szCs w:val="18"/>
          </w:rPr>
          <w:delText>equation</w:delText>
        </w:r>
      </w:del>
      <w:ins w:id="321" w:author="artin majdi" w:date="2023-07-13T18:37:00Z">
        <w:r w:rsidRPr="00F37FF2">
          <w:rPr>
            <w:rFonts w:ascii="Fira Code" w:hAnsi="Fira Code" w:cs="Fira Code"/>
            <w:color w:val="F0AA0B"/>
            <w:sz w:val="18"/>
            <w:szCs w:val="18"/>
          </w:rPr>
          <w:t>align</w:t>
        </w:r>
      </w:ins>
      <w:r w:rsidRPr="003F428E">
        <w:rPr>
          <w:rFonts w:ascii="Fira Code" w:hAnsi="Fira Code" w:cs="Fira Code"/>
          <w:color w:val="5D5D5F"/>
          <w:sz w:val="18"/>
          <w:szCs w:val="18"/>
        </w:rPr>
        <w:t>}</w:t>
      </w:r>
    </w:p>
    <w:p w14:paraId="7B7CA967" w14:textId="77777777" w:rsidR="00F37FF2" w:rsidRPr="003F428E" w:rsidRDefault="00F37FF2"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eq:taxonomy.eq.14.newlossgradient</w:t>
      </w:r>
      <w:r w:rsidRPr="003F428E">
        <w:rPr>
          <w:rFonts w:ascii="Fira Code" w:hAnsi="Fira Code" w:cs="Fira Code"/>
          <w:color w:val="5D5D5F"/>
          <w:sz w:val="18"/>
          <w:szCs w:val="18"/>
        </w:rPr>
        <w:t>}</w:t>
      </w:r>
    </w:p>
    <w:p w14:paraId="787BCF5F" w14:textId="58BA55DA" w:rsidR="00F37FF2" w:rsidRPr="00F37FF2" w:rsidRDefault="00F37FF2" w:rsidP="00F37FF2">
      <w:pPr>
        <w:shd w:val="clear" w:color="auto" w:fill="EBEEF5"/>
        <w:spacing w:line="405" w:lineRule="atLeast"/>
        <w:rPr>
          <w:ins w:id="322" w:author="artin majdi" w:date="2023-07-13T18:37:00Z"/>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\frac{\partial</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L</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proofErr w:type="spellStart"/>
      <w:r w:rsidRPr="003F428E">
        <w:rPr>
          <w:rFonts w:ascii="Fira Code" w:hAnsi="Fira Code" w:cs="Fira Code"/>
          <w:color w:val="00BEC4"/>
          <w:sz w:val="18"/>
          <w:szCs w:val="18"/>
        </w:rPr>
        <w:t>y_k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)})}{\partial</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p</w:t>
      </w:r>
      <w:del w:id="323" w:author="artin majdi" w:date="2023-07-13T18:37:00Z">
        <w:r w:rsidR="00217555" w:rsidRPr="003F428E">
          <w:rPr>
            <w:rFonts w:ascii="Fira Code" w:hAnsi="Fira Code" w:cs="Fira Code"/>
            <w:color w:val="000000" w:themeColor="text1"/>
            <w:sz w:val="18"/>
            <w:szCs w:val="18"/>
          </w:rPr>
          <w:delText>}} = \</w:delText>
        </w:r>
      </w:del>
      <w:ins w:id="324" w:author="artin majdi" w:date="2023-07-13T18:37:00Z">
        <w:r w:rsidRPr="00F37FF2">
          <w:rPr>
            <w:rFonts w:ascii="Fira Code" w:hAnsi="Fira Code" w:cs="Fira Code"/>
            <w:color w:val="5D5D5F"/>
            <w:sz w:val="18"/>
            <w:szCs w:val="18"/>
          </w:rPr>
          <w:t>}</w:t>
        </w:r>
        <w:r w:rsidRPr="00F37FF2">
          <w:rPr>
            <w:rFonts w:ascii="Fira Code" w:hAnsi="Fira Code" w:cs="Fira Code"/>
            <w:color w:val="00BEC4"/>
            <w:sz w:val="18"/>
            <w:szCs w:val="18"/>
          </w:rPr>
          <w:t>_k^</w:t>
        </w:r>
        <w:r w:rsidRPr="00F37FF2">
          <w:rPr>
            <w:rFonts w:ascii="Fira Code" w:hAnsi="Fira Code" w:cs="Fira Code"/>
            <w:color w:val="5D5D5F"/>
            <w:sz w:val="18"/>
            <w:szCs w:val="18"/>
          </w:rPr>
          <w:t>{(</w:t>
        </w:r>
        <w:proofErr w:type="spellStart"/>
        <w:r w:rsidRPr="00F37FF2">
          <w:rPr>
            <w:rFonts w:ascii="Fira Code" w:hAnsi="Fira Code" w:cs="Fira Code"/>
            <w:color w:val="00BEC4"/>
            <w:sz w:val="18"/>
            <w:szCs w:val="18"/>
          </w:rPr>
          <w:t>i</w:t>
        </w:r>
        <w:proofErr w:type="spellEnd"/>
        <w:r w:rsidRPr="00F37FF2">
          <w:rPr>
            <w:rFonts w:ascii="Fira Code" w:hAnsi="Fira Code" w:cs="Fira Code"/>
            <w:color w:val="5D5D5F"/>
            <w:sz w:val="18"/>
            <w:szCs w:val="18"/>
          </w:rPr>
          <w:t>)}}</w:t>
        </w:r>
      </w:ins>
    </w:p>
    <w:p w14:paraId="40CF7290" w14:textId="7F7C7C6F" w:rsidR="00F37FF2" w:rsidRPr="00F37FF2" w:rsidRDefault="00F37FF2" w:rsidP="00F37FF2">
      <w:pPr>
        <w:shd w:val="clear" w:color="auto" w:fill="EBEEF5"/>
        <w:spacing w:line="405" w:lineRule="atLeast"/>
        <w:rPr>
          <w:ins w:id="325" w:author="artin majdi" w:date="2023-07-13T18:37:00Z"/>
          <w:rFonts w:ascii="Fira Code" w:hAnsi="Fira Code" w:cs="Fira Code"/>
          <w:color w:val="5D5D5F"/>
          <w:sz w:val="18"/>
          <w:szCs w:val="18"/>
        </w:rPr>
      </w:pPr>
      <w:ins w:id="326" w:author="artin majdi" w:date="2023-07-13T18:37:00Z">
        <w:r w:rsidRPr="00F37FF2">
          <w:rPr>
            <w:rFonts w:ascii="Fira Code" w:hAnsi="Fira Code" w:cs="Fira Code"/>
            <w:color w:val="00BEC4"/>
            <w:sz w:val="18"/>
            <w:szCs w:val="18"/>
          </w:rPr>
          <w:t xml:space="preserve">    </w:t>
        </w:r>
        <w:r w:rsidRPr="00F37FF2">
          <w:rPr>
            <w:rFonts w:ascii="Fira Code" w:hAnsi="Fira Code" w:cs="Fira Code"/>
            <w:color w:val="7C4DFF"/>
            <w:sz w:val="18"/>
            <w:szCs w:val="18"/>
          </w:rPr>
          <w:t>&amp;</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proofErr w:type="spellStart"/>
        <w:r w:rsidRPr="00F37FF2">
          <w:rPr>
            <w:rFonts w:ascii="Fira Code" w:hAnsi="Fira Code" w:cs="Fira Code"/>
            <w:color w:val="5D5D5F"/>
            <w:sz w:val="18"/>
            <w:szCs w:val="18"/>
          </w:rPr>
          <w:t>textcolor</w:t>
        </w:r>
        <w:proofErr w:type="spellEnd"/>
        <w:r w:rsidRPr="00F37FF2">
          <w:rPr>
            <w:rFonts w:ascii="Fira Code" w:hAnsi="Fira Code" w:cs="Fira Code"/>
            <w:color w:val="5D5D5F"/>
            <w:sz w:val="18"/>
            <w:szCs w:val="18"/>
          </w:rPr>
          <w:t>{</w:t>
        </w:r>
        <w:r w:rsidRPr="00F37FF2">
          <w:rPr>
            <w:rFonts w:ascii="Fira Code" w:hAnsi="Fira Code" w:cs="Fira Code"/>
            <w:color w:val="00BEC4"/>
            <w:sz w:val="18"/>
            <w:szCs w:val="18"/>
          </w:rPr>
          <w:t>gray</w:t>
        </w:r>
        <w:r w:rsidRPr="00F37FF2">
          <w:rPr>
            <w:rFonts w:ascii="Fira Code" w:hAnsi="Fira Code" w:cs="Fira Code"/>
            <w:color w:val="5D5D5F"/>
            <w:sz w:val="18"/>
            <w:szCs w:val="18"/>
          </w:rPr>
          <w:t>}{\</w:t>
        </w:r>
      </w:ins>
      <w:r w:rsidRPr="003F428E">
        <w:rPr>
          <w:rFonts w:ascii="Fira Code" w:hAnsi="Fira Code" w:cs="Fira Code"/>
          <w:color w:val="5D5D5F"/>
          <w:sz w:val="18"/>
          <w:szCs w:val="18"/>
        </w:rPr>
        <w:t>frac{</w:t>
      </w:r>
      <w:proofErr w:type="spellStart"/>
      <w:r w:rsidRPr="003F428E">
        <w:rPr>
          <w:rFonts w:ascii="Fira Code" w:hAnsi="Fira Code" w:cs="Fira Code"/>
          <w:color w:val="00BEC4"/>
          <w:sz w:val="18"/>
          <w:szCs w:val="18"/>
        </w:rPr>
        <w:t>y_k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\frac{</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w:t>
      </w:r>
      <w:proofErr w:type="spellStart"/>
      <w:r w:rsidRPr="003F428E">
        <w:rPr>
          <w:rFonts w:ascii="Fira Code" w:hAnsi="Fira Code" w:cs="Fira Code"/>
          <w:color w:val="00BEC4"/>
          <w:sz w:val="18"/>
          <w:szCs w:val="18"/>
        </w:rPr>
        <w:t>y_k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del w:id="327" w:author="artin majdi" w:date="2023-07-13T18:37:00Z">
        <w:r w:rsidR="00217555" w:rsidRPr="003F428E">
          <w:rPr>
            <w:rFonts w:ascii="Fira Code" w:hAnsi="Fira Code" w:cs="Fira Code"/>
            <w:color w:val="000000" w:themeColor="text1"/>
            <w:sz w:val="18"/>
            <w:szCs w:val="18"/>
          </w:rPr>
          <w:delText>=</w:delText>
        </w:r>
      </w:del>
      <w:ins w:id="328" w:author="artin majdi" w:date="2023-07-13T18:37:00Z">
        <w:r w:rsidRPr="00F37FF2">
          <w:rPr>
            <w:rFonts w:ascii="Fira Code" w:hAnsi="Fira Code" w:cs="Fira Code"/>
            <w:color w:val="5D5D5F"/>
            <w:sz w:val="18"/>
            <w:szCs w:val="18"/>
          </w:rPr>
          <w:t>}</w:t>
        </w:r>
      </w:ins>
    </w:p>
    <w:p w14:paraId="716ACC4F" w14:textId="77777777" w:rsidR="00F37FF2" w:rsidRPr="00F37FF2" w:rsidRDefault="00F37FF2" w:rsidP="00F37FF2">
      <w:pPr>
        <w:shd w:val="clear" w:color="auto" w:fill="EBEEF5"/>
        <w:spacing w:line="405" w:lineRule="atLeast"/>
        <w:rPr>
          <w:ins w:id="329" w:author="artin majdi" w:date="2023-07-13T18:37:00Z"/>
          <w:rFonts w:ascii="Fira Code" w:hAnsi="Fira Code" w:cs="Fira Code"/>
          <w:color w:val="5D5D5F"/>
          <w:sz w:val="18"/>
          <w:szCs w:val="18"/>
        </w:rPr>
      </w:pPr>
      <w:ins w:id="330" w:author="artin majdi" w:date="2023-07-13T18:37:00Z">
        <w:r w:rsidRPr="00F37FF2">
          <w:rPr>
            <w:rFonts w:ascii="Fira Code" w:hAnsi="Fira Code" w:cs="Fira Code"/>
            <w:color w:val="00BEC4"/>
            <w:sz w:val="18"/>
            <w:szCs w:val="18"/>
          </w:rPr>
          <w:t xml:space="preserve">    </w:t>
        </w:r>
        <w:r w:rsidRPr="00F37FF2">
          <w:rPr>
            <w:rFonts w:ascii="Fira Code" w:hAnsi="Fira Code" w:cs="Fira Code"/>
            <w:color w:val="C838C6"/>
            <w:sz w:val="18"/>
            <w:szCs w:val="18"/>
          </w:rPr>
          <w:t>\\</w:t>
        </w:r>
      </w:ins>
    </w:p>
    <w:p w14:paraId="292CF646" w14:textId="5FC9FC52" w:rsidR="00F37FF2" w:rsidRPr="003F428E" w:rsidRDefault="00F37FF2" w:rsidP="00EF5465">
      <w:pPr>
        <w:shd w:val="clear" w:color="auto" w:fill="EBEEF5"/>
        <w:spacing w:line="405" w:lineRule="atLeast"/>
        <w:rPr>
          <w:rFonts w:ascii="Fira Code" w:hAnsi="Fira Code" w:cs="Fira Code"/>
          <w:color w:val="5D5D5F"/>
          <w:sz w:val="18"/>
          <w:szCs w:val="18"/>
        </w:rPr>
      </w:pPr>
      <w:ins w:id="331" w:author="artin majdi" w:date="2023-07-13T18:37:00Z">
        <w:r w:rsidRPr="00F37FF2">
          <w:rPr>
            <w:rFonts w:ascii="Fira Code" w:hAnsi="Fira Code" w:cs="Fira Code"/>
            <w:color w:val="00BEC4"/>
            <w:sz w:val="18"/>
            <w:szCs w:val="18"/>
          </w:rPr>
          <w:t xml:space="preserve">    </w:t>
        </w:r>
        <w:r w:rsidRPr="00F37FF2">
          <w:rPr>
            <w:rFonts w:ascii="Fira Code" w:hAnsi="Fira Code" w:cs="Fira Code"/>
            <w:color w:val="7C4DFF"/>
            <w:sz w:val="18"/>
            <w:szCs w:val="18"/>
          </w:rPr>
          <w:t>&amp;</w:t>
        </w:r>
        <w:r w:rsidRPr="00F37FF2">
          <w:rPr>
            <w:rFonts w:ascii="Fira Code" w:hAnsi="Fira Code" w:cs="Fira Code"/>
            <w:color w:val="00BEC4"/>
            <w:sz w:val="18"/>
            <w:szCs w:val="18"/>
          </w:rPr>
          <w:t xml:space="preserve"> </w:t>
        </w:r>
        <w:r w:rsidRPr="00F37FF2">
          <w:rPr>
            <w:rFonts w:ascii="Fira Code" w:hAnsi="Fira Code" w:cs="Fira Code"/>
            <w:color w:val="5D5D5F"/>
            <w:sz w:val="18"/>
            <w:szCs w:val="18"/>
          </w:rPr>
          <w:t>\</w:t>
        </w:r>
        <w:r w:rsidRPr="00F37FF2">
          <w:rPr>
            <w:rFonts w:ascii="Fira Code" w:hAnsi="Fira Code" w:cs="Fira Code"/>
            <w:color w:val="A0A1A7"/>
            <w:sz w:val="18"/>
            <w:szCs w:val="18"/>
          </w:rPr>
          <w:t>;</w:t>
        </w:r>
        <w:r w:rsidRPr="00F37FF2">
          <w:rPr>
            <w:rFonts w:ascii="Fira Code" w:hAnsi="Fira Code" w:cs="Fira Code"/>
            <w:color w:val="00BEC4"/>
            <w:sz w:val="18"/>
            <w:szCs w:val="18"/>
          </w:rPr>
          <w:t xml:space="preserve"> = </w:t>
        </w:r>
        <w:r w:rsidRPr="00F37FF2">
          <w:rPr>
            <w:rFonts w:ascii="Fira Code" w:hAnsi="Fira Code" w:cs="Fira Code"/>
            <w:color w:val="5D5D5F"/>
            <w:sz w:val="18"/>
            <w:szCs w:val="18"/>
          </w:rPr>
          <w:t>\</w:t>
        </w:r>
        <w:r w:rsidRPr="00F37FF2">
          <w:rPr>
            <w:rFonts w:ascii="Fira Code" w:hAnsi="Fira Code" w:cs="Fira Code"/>
            <w:color w:val="A0A1A7"/>
            <w:sz w:val="18"/>
            <w:szCs w:val="18"/>
          </w:rPr>
          <w:t>;</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\frac{</w:t>
      </w:r>
      <w:proofErr w:type="spellStart"/>
      <w:r w:rsidRPr="003F428E">
        <w:rPr>
          <w:rFonts w:ascii="Fira Code" w:hAnsi="Fira Code" w:cs="Fira Code"/>
          <w:color w:val="00BEC4"/>
          <w:sz w:val="18"/>
          <w:szCs w:val="18"/>
        </w:rPr>
        <w:t>y_k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del w:id="332" w:author="artin majdi" w:date="2023-07-13T18:37:00Z">
        <w:r w:rsidR="00217555" w:rsidRPr="003F428E">
          <w:rPr>
            <w:rFonts w:ascii="Fira Code" w:hAnsi="Fira Code" w:cs="Fira Code"/>
            <w:color w:val="000000" w:themeColor="text1"/>
            <w:sz w:val="18"/>
            <w:szCs w:val="18"/>
          </w:rPr>
          <w:delText>)}(</w:delText>
        </w:r>
      </w:del>
      <w:ins w:id="333" w:author="artin majdi" w:date="2023-07-13T18:37:00Z">
        <w:r w:rsidRPr="00F37FF2">
          <w:rPr>
            <w:rFonts w:ascii="Fira Code" w:hAnsi="Fira Code" w:cs="Fira Code"/>
            <w:color w:val="5D5D5F"/>
            <w:sz w:val="18"/>
            <w:szCs w:val="18"/>
          </w:rPr>
          <w:t>)}{\left(</w:t>
        </w:r>
      </w:ins>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del w:id="334" w:author="artin majdi" w:date="2023-07-13T18:37:00Z">
        <w:r w:rsidR="00217555" w:rsidRPr="003F428E">
          <w:rPr>
            <w:rFonts w:ascii="Fira Code" w:hAnsi="Fira Code" w:cs="Fira Code"/>
            <w:color w:val="000000" w:themeColor="text1"/>
            <w:sz w:val="18"/>
            <w:szCs w:val="18"/>
          </w:rPr>
          <w:delText>)})}</w:delText>
        </w:r>
      </w:del>
      <w:ins w:id="335" w:author="artin majdi" w:date="2023-07-13T18:37:00Z">
        <w:r w:rsidRPr="00F37FF2">
          <w:rPr>
            <w:rFonts w:ascii="Fira Code" w:hAnsi="Fira Code" w:cs="Fira Code"/>
            <w:color w:val="5D5D5F"/>
            <w:sz w:val="18"/>
            <w:szCs w:val="18"/>
          </w:rPr>
          <w:t>)}\right)}}</w:t>
        </w:r>
      </w:ins>
    </w:p>
    <w:p w14:paraId="3CF0B3C5" w14:textId="62E1CE46" w:rsidR="00F37FF2" w:rsidRPr="003F428E" w:rsidRDefault="00F37FF2"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del w:id="336" w:author="artin majdi" w:date="2023-07-13T18:37:00Z">
        <w:r w:rsidR="00217555" w:rsidRPr="003F428E">
          <w:rPr>
            <w:rFonts w:ascii="Fira Code" w:hAnsi="Fira Code" w:cs="Fira Code"/>
            <w:color w:val="000000" w:themeColor="text1"/>
            <w:sz w:val="18"/>
            <w:szCs w:val="18"/>
          </w:rPr>
          <w:delText>equation</w:delText>
        </w:r>
      </w:del>
      <w:ins w:id="337" w:author="artin majdi" w:date="2023-07-13T18:37:00Z">
        <w:r w:rsidRPr="00F37FF2">
          <w:rPr>
            <w:rFonts w:ascii="Fira Code" w:hAnsi="Fira Code" w:cs="Fira Code"/>
            <w:color w:val="F0AA0B"/>
            <w:sz w:val="18"/>
            <w:szCs w:val="18"/>
          </w:rPr>
          <w:t>align</w:t>
        </w:r>
      </w:ins>
      <w:r w:rsidRPr="003F428E">
        <w:rPr>
          <w:rFonts w:ascii="Fira Code" w:hAnsi="Fira Code" w:cs="Fira Code"/>
          <w:color w:val="5D5D5F"/>
          <w:sz w:val="18"/>
          <w:szCs w:val="18"/>
        </w:rPr>
        <w:t>}</w:t>
      </w:r>
    </w:p>
    <w:p w14:paraId="7C3FA50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In this equation, we see that when the true label is positive </w:t>
      </w:r>
      <w:r w:rsidRPr="003F428E">
        <w:rPr>
          <w:rFonts w:ascii="Fira Code" w:hAnsi="Fira Code" w:cs="Fira Code"/>
          <w:color w:val="53A053"/>
          <w:sz w:val="18"/>
          <w:szCs w:val="18"/>
        </w:rPr>
        <w:t>$</w:t>
      </w:r>
      <w:r w:rsidRPr="003F428E">
        <w:rPr>
          <w:rFonts w:ascii="Fira Code" w:hAnsi="Fira Code" w:cs="Fira Code"/>
          <w:color w:val="5D5D5F"/>
          <w:sz w:val="18"/>
          <w:szCs w:val="18"/>
        </w:rPr>
        <w:t>\left(</w:t>
      </w:r>
      <w:proofErr w:type="spellStart"/>
      <w:r w:rsidRPr="003F428E">
        <w:rPr>
          <w:rFonts w:ascii="Fira Code" w:hAnsi="Fira Code" w:cs="Fira Code"/>
          <w:color w:val="00BEC4"/>
          <w:sz w:val="18"/>
          <w:szCs w:val="18"/>
        </w:rPr>
        <w:t>y_k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FF6D12"/>
          <w:sz w:val="18"/>
          <w:szCs w:val="18"/>
        </w:rPr>
        <w:t>1</w:t>
      </w:r>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the loss gradient can only be 0 or a positive number. Similarly, when zero </w:t>
      </w:r>
      <w:r w:rsidRPr="003F428E">
        <w:rPr>
          <w:rFonts w:ascii="Fira Code" w:hAnsi="Fira Code" w:cs="Fira Code"/>
          <w:color w:val="53A053"/>
          <w:sz w:val="18"/>
          <w:szCs w:val="18"/>
        </w:rPr>
        <w:t>$</w:t>
      </w:r>
      <w:r w:rsidRPr="003F428E">
        <w:rPr>
          <w:rFonts w:ascii="Fira Code" w:hAnsi="Fira Code" w:cs="Fira Code"/>
          <w:color w:val="5D5D5F"/>
          <w:sz w:val="18"/>
          <w:szCs w:val="18"/>
        </w:rPr>
        <w:t>\left(</w:t>
      </w:r>
      <w:proofErr w:type="spellStart"/>
      <w:r w:rsidRPr="003F428E">
        <w:rPr>
          <w:rFonts w:ascii="Fira Code" w:hAnsi="Fira Code" w:cs="Fira Code"/>
          <w:color w:val="00BEC4"/>
          <w:sz w:val="18"/>
          <w:szCs w:val="18"/>
        </w:rPr>
        <w:t>y_k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FF6D12"/>
          <w:sz w:val="18"/>
          <w:szCs w:val="18"/>
        </w:rPr>
        <w:t>0</w:t>
      </w:r>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the loss gradient can only take the value 0 or a negative number. Thus, we can modify Equation~(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eq:taxonomy.eq.13.newpred</w:t>
      </w:r>
      <w:r w:rsidRPr="003F428E">
        <w:rPr>
          <w:rFonts w:ascii="Fira Code" w:hAnsi="Fira Code" w:cs="Fira Code"/>
          <w:color w:val="5D5D5F"/>
          <w:sz w:val="18"/>
          <w:szCs w:val="18"/>
        </w:rPr>
        <w:t>}</w:t>
      </w:r>
      <w:r w:rsidRPr="003F428E">
        <w:rPr>
          <w:rFonts w:ascii="Fira Code" w:hAnsi="Fira Code" w:cs="Fira Code"/>
          <w:color w:val="626264"/>
          <w:sz w:val="18"/>
          <w:szCs w:val="18"/>
        </w:rPr>
        <w:t>)  as follows:</w:t>
      </w:r>
    </w:p>
    <w:p w14:paraId="30AAF77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29E3E50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eq:taxonomy.eq.15.newpred</w:t>
      </w:r>
      <w:r w:rsidRPr="003F428E">
        <w:rPr>
          <w:rFonts w:ascii="Fira Code" w:hAnsi="Fira Code" w:cs="Fira Code"/>
          <w:color w:val="5D5D5F"/>
          <w:sz w:val="18"/>
          <w:szCs w:val="18"/>
        </w:rPr>
        <w:t>}</w:t>
      </w:r>
    </w:p>
    <w:p w14:paraId="26D4EBE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p>
    <w:p w14:paraId="516A813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cases</w:t>
      </w:r>
      <w:r w:rsidRPr="003F428E">
        <w:rPr>
          <w:rFonts w:ascii="Fira Code" w:hAnsi="Fira Code" w:cs="Fira Code"/>
          <w:color w:val="5D5D5F"/>
          <w:sz w:val="18"/>
          <w:szCs w:val="18"/>
        </w:rPr>
        <w:t>}</w:t>
      </w:r>
    </w:p>
    <w:p w14:paraId="7DEAF5D6" w14:textId="0B2F0B5D" w:rsidR="00CD57E6" w:rsidRPr="003F428E" w:rsidRDefault="00CD57E6" w:rsidP="00CD57E6">
      <w:pPr>
        <w:shd w:val="clear" w:color="auto" w:fill="EBEEF5"/>
        <w:spacing w:line="405" w:lineRule="atLeast"/>
        <w:rPr>
          <w:ins w:id="338" w:author="artin majdi" w:date="2023-07-13T18:37:00Z"/>
          <w:rFonts w:ascii="Fira Code" w:hAnsi="Fira Code" w:cs="Fira Code"/>
          <w:color w:val="5D5D5F"/>
          <w:sz w:val="18"/>
          <w:szCs w:val="18"/>
        </w:rPr>
      </w:pPr>
      <w:r w:rsidRPr="003F428E">
        <w:rPr>
          <w:rFonts w:ascii="Fira Code" w:hAnsi="Fira Code" w:cs="Fira Code"/>
          <w:color w:val="00BEC4"/>
          <w:sz w:val="18"/>
          <w:szCs w:val="18"/>
        </w:rPr>
        <w:t xml:space="preserve">        </w:t>
      </w:r>
      <w:del w:id="339" w:author="artin majdi" w:date="2023-07-13T18:37:00Z">
        <w:r w:rsidR="00217555" w:rsidRPr="003F428E">
          <w:rPr>
            <w:rFonts w:ascii="Fira Code" w:hAnsi="Fira Code" w:cs="Fira Code"/>
            <w:color w:val="000000" w:themeColor="text1"/>
            <w:sz w:val="18"/>
            <w:szCs w:val="18"/>
          </w:rPr>
          <w:delText>-\</w:delText>
        </w:r>
      </w:del>
      <w:ins w:id="340" w:author="artin majdi" w:date="2023-07-13T18:37:00Z">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ins>
      <w:r w:rsidRPr="003F428E">
        <w:rPr>
          <w:rFonts w:ascii="Fira Code" w:hAnsi="Fira Code" w:cs="Fira Code"/>
          <w:color w:val="5D5D5F"/>
          <w:sz w:val="18"/>
          <w:szCs w:val="18"/>
        </w:rPr>
        <w:t>frac{\partial</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L</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proofErr w:type="spellStart"/>
      <w:r w:rsidRPr="003F428E">
        <w:rPr>
          <w:rFonts w:ascii="Fira Code" w:hAnsi="Fira Code" w:cs="Fira Code"/>
          <w:color w:val="00BEC4"/>
          <w:sz w:val="18"/>
          <w:szCs w:val="18"/>
        </w:rPr>
        <w:t>y_k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)})}{\partial</w:t>
      </w:r>
      <w:r w:rsidRPr="003F428E">
        <w:rPr>
          <w:rFonts w:ascii="Fira Code" w:hAnsi="Fira Code" w:cs="Fira Code"/>
          <w:color w:val="00BEC4"/>
          <w:sz w:val="18"/>
          <w:szCs w:val="18"/>
        </w:rPr>
        <w:t xml:space="preserve"> </w:t>
      </w:r>
      <w:del w:id="341" w:author="artin majdi" w:date="2023-07-13T18:37:00Z">
        <w:r w:rsidR="00217555" w:rsidRPr="003F428E">
          <w:rPr>
            <w:rFonts w:ascii="Fira Code" w:hAnsi="Fira Code" w:cs="Fira Code"/>
            <w:color w:val="000000" w:themeColor="text1"/>
            <w:sz w:val="18"/>
            <w:szCs w:val="18"/>
          </w:rPr>
          <w:delText>\</w:delText>
        </w:r>
      </w:del>
      <w:ins w:id="342" w:author="artin majdi" w:date="2023-07-13T18:37:00Z">
        <w:r w:rsidRPr="003F428E">
          <w:rPr>
            <w:rFonts w:ascii="Fira Code" w:hAnsi="Fira Code" w:cs="Fira Code"/>
            <w:color w:val="5D5D5F"/>
            <w:sz w:val="18"/>
            <w:szCs w:val="18"/>
          </w:rPr>
          <w:t>{\</w:t>
        </w:r>
      </w:ins>
      <w:proofErr w:type="spellStart"/>
      <w:r w:rsidRPr="003F428E">
        <w:rPr>
          <w:rFonts w:ascii="Fira Code" w:hAnsi="Fira Code" w:cs="Fira Code"/>
          <w:color w:val="5D5D5F"/>
          <w:sz w:val="18"/>
          <w:szCs w:val="18"/>
        </w:rPr>
        <w:t>widehat</w:t>
      </w:r>
      <w:proofErr w:type="spellEnd"/>
      <w:del w:id="343" w:author="artin majdi" w:date="2023-07-13T18:37:00Z">
        <w:r w:rsidR="00217555" w:rsidRPr="003F428E">
          <w:rPr>
            <w:rFonts w:ascii="Fira Code" w:hAnsi="Fira Code" w:cs="Fira Code"/>
            <w:color w:val="000000" w:themeColor="text1"/>
            <w:sz w:val="18"/>
            <w:szCs w:val="18"/>
          </w:rPr>
          <w:delText>{</w:delText>
        </w:r>
      </w:del>
      <w:ins w:id="344"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p</w:t>
      </w:r>
      <w:del w:id="345" w:author="artin majdi" w:date="2023-07-13T18:37:00Z">
        <w:r w:rsidR="00217555" w:rsidRPr="003F428E">
          <w:rPr>
            <w:rFonts w:ascii="Fira Code" w:hAnsi="Fira Code" w:cs="Fira Code"/>
            <w:color w:val="000000" w:themeColor="text1"/>
            <w:sz w:val="18"/>
            <w:szCs w:val="18"/>
          </w:rPr>
          <w:delText>}} \, \</w:delText>
        </w:r>
      </w:del>
      <w:ins w:id="346" w:author="artin majdi" w:date="2023-07-13T18:37:00Z">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\frac{\partial{\</w:t>
        </w:r>
      </w:ins>
      <w:r w:rsidRPr="003F428E">
        <w:rPr>
          <w:rFonts w:ascii="Fira Code" w:hAnsi="Fira Code" w:cs="Fira Code"/>
          <w:color w:val="5D5D5F"/>
          <w:sz w:val="18"/>
          <w:szCs w:val="18"/>
        </w:rPr>
        <w:t>text</w:t>
      </w:r>
      <w:r w:rsidRPr="003F428E">
        <w:rPr>
          <w:rFonts w:ascii="Fira Code" w:hAnsi="Fira Code" w:cs="Fira Code"/>
          <w:color w:val="888888"/>
          <w:sz w:val="18"/>
          <w:szCs w:val="18"/>
        </w:rPr>
        <w:t>{sigmoid</w:t>
      </w:r>
      <w:del w:id="347" w:author="artin majdi" w:date="2023-07-13T18:37:00Z">
        <w:r w:rsidR="00217555" w:rsidRPr="003F428E">
          <w:rPr>
            <w:rFonts w:ascii="Fira Code" w:hAnsi="Fira Code" w:cs="Fira Code"/>
            <w:color w:val="000000" w:themeColor="text1"/>
            <w:sz w:val="18"/>
            <w:szCs w:val="18"/>
          </w:rPr>
          <w:delText>}^{\prime}(</w:delText>
        </w:r>
      </w:del>
      <w:ins w:id="348" w:author="artin majdi" w:date="2023-07-13T18:37:00Z">
        <w:r w:rsidRPr="003F428E">
          <w:rPr>
            <w:rFonts w:ascii="Fira Code" w:hAnsi="Fira Code" w:cs="Fira Code"/>
            <w:color w:val="888888"/>
            <w:sz w:val="18"/>
            <w:szCs w:val="18"/>
          </w:rPr>
          <w:t>}</w:t>
        </w:r>
        <w:r w:rsidRPr="003F428E">
          <w:rPr>
            <w:rFonts w:ascii="Fira Code" w:hAnsi="Fira Code" w:cs="Fira Code"/>
            <w:color w:val="5D5D5F"/>
            <w:sz w:val="18"/>
            <w:szCs w:val="18"/>
          </w:rPr>
          <w:t>}}{\partial{\</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ins>
      <w:r w:rsidRPr="003F428E">
        <w:rPr>
          <w:rFonts w:ascii="Fira Code" w:hAnsi="Fira Code" w:cs="Fira Code"/>
          <w:color w:val="00BEC4"/>
          <w:sz w:val="18"/>
          <w:szCs w:val="18"/>
        </w:rPr>
        <w:t>q</w:t>
      </w:r>
      <w:del w:id="349" w:author="artin majdi" w:date="2023-07-13T18:37:00Z">
        <w:r w:rsidR="00217555" w:rsidRPr="003F428E">
          <w:rPr>
            <w:rFonts w:ascii="Fira Code" w:hAnsi="Fira Code" w:cs="Fira Code"/>
            <w:color w:val="000000" w:themeColor="text1"/>
            <w:sz w:val="18"/>
            <w:szCs w:val="18"/>
          </w:rPr>
          <w:delText>_</w:delText>
        </w:r>
      </w:del>
      <w:ins w:id="350" w:author="artin majdi" w:date="2023-07-13T18:37:00Z">
        <w:r w:rsidRPr="003F428E">
          <w:rPr>
            <w:rFonts w:ascii="Fira Code" w:hAnsi="Fira Code" w:cs="Fira Code"/>
            <w:color w:val="5D5D5F"/>
            <w:sz w:val="18"/>
            <w:szCs w:val="18"/>
          </w:rPr>
          <w:t>}</w:t>
        </w:r>
        <w:r w:rsidRPr="003F428E">
          <w:rPr>
            <w:rFonts w:ascii="Fira Code" w:hAnsi="Fira Code" w:cs="Fira Code"/>
            <w:color w:val="00BEC4"/>
            <w:sz w:val="18"/>
            <w:szCs w:val="18"/>
          </w:rPr>
          <w:t>_</w:t>
        </w:r>
      </w:ins>
      <w:r w:rsidRPr="003F428E">
        <w:rPr>
          <w:rFonts w:ascii="Fira Code" w:hAnsi="Fira Code" w:cs="Fira Code"/>
          <w:color w:val="00BEC4"/>
          <w:sz w:val="18"/>
          <w:szCs w:val="18"/>
        </w:rPr>
        <w:t>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del w:id="351" w:author="artin majdi" w:date="2023-07-13T18:37:00Z">
        <w:r w:rsidR="00217555" w:rsidRPr="003F428E">
          <w:rPr>
            <w:rFonts w:ascii="Fira Code" w:hAnsi="Fira Code" w:cs="Fira Code"/>
            <w:color w:val="000000" w:themeColor="text1"/>
            <w:sz w:val="18"/>
            <w:szCs w:val="18"/>
          </w:rPr>
          <w:delText>)})</w:delText>
        </w:r>
      </w:del>
      <w:ins w:id="352" w:author="artin majdi" w:date="2023-07-13T18:37:00Z">
        <w:r w:rsidRPr="003F428E">
          <w:rPr>
            <w:rFonts w:ascii="Fira Code" w:hAnsi="Fira Code" w:cs="Fira Code"/>
            <w:color w:val="5D5D5F"/>
            <w:sz w:val="18"/>
            <w:szCs w:val="18"/>
          </w:rPr>
          <w:t>)}}}</w:t>
        </w:r>
      </w:ins>
      <w:r w:rsidRPr="003F428E">
        <w:rPr>
          <w:rFonts w:ascii="Fira Code" w:hAnsi="Fira Code" w:cs="Fira Code"/>
          <w:color w:val="00BEC4"/>
          <w:sz w:val="18"/>
          <w:szCs w:val="18"/>
        </w:rPr>
        <w:t xml:space="preserve"> + </w:t>
      </w:r>
      <w:r w:rsidRPr="003F428E">
        <w:rPr>
          <w:rFonts w:ascii="Fira Code" w:hAnsi="Fira Code" w:cs="Fira Code"/>
          <w:color w:val="FF6D12"/>
          <w:sz w:val="18"/>
          <w:szCs w:val="18"/>
        </w:rPr>
        <w:t>1</w:t>
      </w:r>
      <w:del w:id="353" w:author="artin majdi" w:date="2023-07-13T18:37:00Z">
        <w:r w:rsidR="00217555" w:rsidRPr="003F428E">
          <w:rPr>
            <w:rFonts w:ascii="Fira Code" w:hAnsi="Fira Code" w:cs="Fira Code"/>
            <w:color w:val="000000" w:themeColor="text1"/>
            <w:sz w:val="18"/>
            <w:szCs w:val="18"/>
          </w:rPr>
          <w:delText xml:space="preserve"> &amp;</w:delText>
        </w:r>
      </w:del>
    </w:p>
    <w:p w14:paraId="39E6060F" w14:textId="77777777" w:rsidR="00CD57E6" w:rsidRPr="003F428E" w:rsidRDefault="00CD57E6" w:rsidP="00CD57E6">
      <w:pPr>
        <w:shd w:val="clear" w:color="auto" w:fill="EBEEF5"/>
        <w:spacing w:line="405" w:lineRule="atLeast"/>
        <w:rPr>
          <w:ins w:id="354" w:author="artin majdi" w:date="2023-07-13T18:37:00Z"/>
          <w:rFonts w:ascii="Fira Code" w:hAnsi="Fira Code" w:cs="Fira Code"/>
          <w:color w:val="5D5D5F"/>
          <w:sz w:val="18"/>
          <w:szCs w:val="18"/>
        </w:rPr>
      </w:pPr>
      <w:ins w:id="355"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ins>
    </w:p>
    <w:p w14:paraId="488335E8" w14:textId="5CDDC7CF" w:rsidR="00CD57E6" w:rsidRPr="003F428E" w:rsidRDefault="00CD57E6" w:rsidP="00EF5465">
      <w:pPr>
        <w:shd w:val="clear" w:color="auto" w:fill="EBEEF5"/>
        <w:spacing w:line="405" w:lineRule="atLeast"/>
        <w:rPr>
          <w:rFonts w:ascii="Fira Code" w:hAnsi="Fira Code" w:cs="Fira Code"/>
          <w:color w:val="5D5D5F"/>
          <w:sz w:val="18"/>
          <w:szCs w:val="18"/>
        </w:rPr>
      </w:pPr>
      <w:ins w:id="356"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\text</w:t>
      </w:r>
      <w:r w:rsidRPr="003F428E">
        <w:rPr>
          <w:rFonts w:ascii="Fira Code" w:hAnsi="Fira Code" w:cs="Fira Code"/>
          <w:color w:val="888888"/>
          <w:sz w:val="18"/>
          <w:szCs w:val="18"/>
        </w:rPr>
        <w:t>{if}</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\quad</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\frac{\partial</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L</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proofErr w:type="spellStart"/>
      <w:r w:rsidRPr="003F428E">
        <w:rPr>
          <w:rFonts w:ascii="Fira Code" w:hAnsi="Fira Code" w:cs="Fira Code"/>
          <w:color w:val="00BEC4"/>
          <w:sz w:val="18"/>
          <w:szCs w:val="18"/>
        </w:rPr>
        <w:t>y_k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)})}{\partial</w:t>
      </w:r>
      <w:r w:rsidRPr="003F428E">
        <w:rPr>
          <w:rFonts w:ascii="Fira Code" w:hAnsi="Fira Code" w:cs="Fira Code"/>
          <w:color w:val="00BEC4"/>
          <w:sz w:val="18"/>
          <w:szCs w:val="18"/>
        </w:rPr>
        <w:t xml:space="preserve"> </w:t>
      </w:r>
      <w:del w:id="357" w:author="artin majdi" w:date="2023-07-13T18:37:00Z">
        <w:r w:rsidR="00217555" w:rsidRPr="003F428E">
          <w:rPr>
            <w:rFonts w:ascii="Fira Code" w:hAnsi="Fira Code" w:cs="Fira Code"/>
            <w:color w:val="000000" w:themeColor="text1"/>
            <w:sz w:val="18"/>
            <w:szCs w:val="18"/>
          </w:rPr>
          <w:delText>\</w:delText>
        </w:r>
      </w:del>
      <w:ins w:id="358" w:author="artin majdi" w:date="2023-07-13T18:37:00Z">
        <w:r w:rsidRPr="003F428E">
          <w:rPr>
            <w:rFonts w:ascii="Fira Code" w:hAnsi="Fira Code" w:cs="Fira Code"/>
            <w:color w:val="5D5D5F"/>
            <w:sz w:val="18"/>
            <w:szCs w:val="18"/>
          </w:rPr>
          <w:t>{\</w:t>
        </w:r>
      </w:ins>
      <w:proofErr w:type="spellStart"/>
      <w:r w:rsidRPr="003F428E">
        <w:rPr>
          <w:rFonts w:ascii="Fira Code" w:hAnsi="Fira Code" w:cs="Fira Code"/>
          <w:color w:val="5D5D5F"/>
          <w:sz w:val="18"/>
          <w:szCs w:val="18"/>
        </w:rPr>
        <w:t>widehat</w:t>
      </w:r>
      <w:proofErr w:type="spellEnd"/>
      <w:del w:id="359" w:author="artin majdi" w:date="2023-07-13T18:37:00Z">
        <w:r w:rsidR="00217555" w:rsidRPr="003F428E">
          <w:rPr>
            <w:rFonts w:ascii="Fira Code" w:hAnsi="Fira Code" w:cs="Fira Code"/>
            <w:color w:val="000000" w:themeColor="text1"/>
            <w:sz w:val="18"/>
            <w:szCs w:val="18"/>
          </w:rPr>
          <w:delText>{</w:delText>
        </w:r>
      </w:del>
      <w:ins w:id="360"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p</w:t>
      </w:r>
      <w:del w:id="361" w:author="artin majdi" w:date="2023-07-13T18:37:00Z">
        <w:r w:rsidR="00217555" w:rsidRPr="003F428E">
          <w:rPr>
            <w:rFonts w:ascii="Fira Code" w:hAnsi="Fira Code" w:cs="Fira Code"/>
            <w:color w:val="000000" w:themeColor="text1"/>
            <w:sz w:val="18"/>
            <w:szCs w:val="18"/>
          </w:rPr>
          <w:delText>}}</w:delText>
        </w:r>
      </w:del>
      <w:ins w:id="362" w:author="artin majdi" w:date="2023-07-13T18:37:00Z">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geq</w:t>
      </w:r>
      <w:proofErr w:type="spellEnd"/>
      <w:r w:rsidRPr="003F428E">
        <w:rPr>
          <w:rFonts w:ascii="Fira Code" w:hAnsi="Fira Code" w:cs="Fira Code"/>
          <w:color w:val="00BEC4"/>
          <w:sz w:val="18"/>
          <w:szCs w:val="18"/>
        </w:rPr>
        <w:t xml:space="preserve"> </w:t>
      </w:r>
      <w:r w:rsidRPr="003F428E">
        <w:rPr>
          <w:rFonts w:ascii="Fira Code" w:hAnsi="Fira Code" w:cs="Fira Code"/>
          <w:color w:val="FF6D12"/>
          <w:sz w:val="18"/>
          <w:szCs w:val="18"/>
        </w:rPr>
        <w:t>0</w:t>
      </w:r>
      <w:del w:id="363" w:author="artin majdi" w:date="2023-07-13T18:37:00Z">
        <w:r w:rsidR="00217555" w:rsidRPr="003F428E">
          <w:rPr>
            <w:rFonts w:ascii="Fira Code" w:hAnsi="Fira Code" w:cs="Fira Code"/>
            <w:color w:val="000000" w:themeColor="text1"/>
            <w:sz w:val="18"/>
            <w:szCs w:val="18"/>
          </w:rPr>
          <w:delText xml:space="preserve"> \\</w:delText>
        </w:r>
      </w:del>
    </w:p>
    <w:p w14:paraId="6CB7D18E" w14:textId="43474A7B" w:rsidR="00CD57E6" w:rsidRPr="003F428E" w:rsidRDefault="00CD57E6" w:rsidP="00CD57E6">
      <w:pPr>
        <w:shd w:val="clear" w:color="auto" w:fill="EBEEF5"/>
        <w:spacing w:line="405" w:lineRule="atLeast"/>
        <w:rPr>
          <w:ins w:id="364" w:author="artin majdi" w:date="2023-07-13T18:37:00Z"/>
          <w:rFonts w:ascii="Fira Code" w:hAnsi="Fira Code" w:cs="Fira Code"/>
          <w:color w:val="5D5D5F"/>
          <w:sz w:val="18"/>
          <w:szCs w:val="18"/>
        </w:rPr>
      </w:pPr>
      <w:r w:rsidRPr="003F428E">
        <w:rPr>
          <w:rFonts w:ascii="Fira Code" w:hAnsi="Fira Code" w:cs="Fira Code"/>
          <w:color w:val="00BEC4"/>
          <w:sz w:val="18"/>
          <w:szCs w:val="18"/>
        </w:rPr>
        <w:t xml:space="preserve">        </w:t>
      </w:r>
      <w:del w:id="365" w:author="artin majdi" w:date="2023-07-13T18:37:00Z">
        <w:r w:rsidR="00217555" w:rsidRPr="003F428E">
          <w:rPr>
            <w:rFonts w:ascii="Fira Code" w:hAnsi="Fira Code" w:cs="Fira Code"/>
            <w:color w:val="000000" w:themeColor="text1"/>
            <w:sz w:val="18"/>
            <w:szCs w:val="18"/>
          </w:rPr>
          <w:delText>-\</w:delText>
        </w:r>
      </w:del>
      <w:ins w:id="366" w:author="artin majdi" w:date="2023-07-13T18:37:00Z">
        <w:r w:rsidRPr="003F428E">
          <w:rPr>
            <w:rFonts w:ascii="Fira Code" w:hAnsi="Fira Code" w:cs="Fira Code"/>
            <w:color w:val="C838C6"/>
            <w:sz w:val="18"/>
            <w:szCs w:val="18"/>
          </w:rPr>
          <w:t>\\</w:t>
        </w:r>
      </w:ins>
    </w:p>
    <w:p w14:paraId="62EF3157" w14:textId="0D39461B" w:rsidR="00CD57E6" w:rsidRPr="003F428E" w:rsidRDefault="00CD57E6" w:rsidP="00CD57E6">
      <w:pPr>
        <w:shd w:val="clear" w:color="auto" w:fill="EBEEF5"/>
        <w:spacing w:line="405" w:lineRule="atLeast"/>
        <w:rPr>
          <w:ins w:id="367" w:author="artin majdi" w:date="2023-07-13T18:37:00Z"/>
          <w:rFonts w:ascii="Fira Code" w:hAnsi="Fira Code" w:cs="Fira Code"/>
          <w:color w:val="5D5D5F"/>
          <w:sz w:val="18"/>
          <w:szCs w:val="18"/>
        </w:rPr>
      </w:pPr>
      <w:ins w:id="368"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ins>
      <w:r w:rsidRPr="003F428E">
        <w:rPr>
          <w:rFonts w:ascii="Fira Code" w:hAnsi="Fira Code" w:cs="Fira Code"/>
          <w:color w:val="5D5D5F"/>
          <w:sz w:val="18"/>
          <w:szCs w:val="18"/>
        </w:rPr>
        <w:t>frac{\partial</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L</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proofErr w:type="spellStart"/>
      <w:r w:rsidRPr="003F428E">
        <w:rPr>
          <w:rFonts w:ascii="Fira Code" w:hAnsi="Fira Code" w:cs="Fira Code"/>
          <w:color w:val="00BEC4"/>
          <w:sz w:val="18"/>
          <w:szCs w:val="18"/>
        </w:rPr>
        <w:t>y_k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)})}{\partial</w:t>
      </w:r>
      <w:r w:rsidRPr="003F428E">
        <w:rPr>
          <w:rFonts w:ascii="Fira Code" w:hAnsi="Fira Code" w:cs="Fira Code"/>
          <w:color w:val="00BEC4"/>
          <w:sz w:val="18"/>
          <w:szCs w:val="18"/>
        </w:rPr>
        <w:t xml:space="preserve"> </w:t>
      </w:r>
      <w:del w:id="369" w:author="artin majdi" w:date="2023-07-13T18:37:00Z">
        <w:r w:rsidR="00217555" w:rsidRPr="003F428E">
          <w:rPr>
            <w:rFonts w:ascii="Fira Code" w:hAnsi="Fira Code" w:cs="Fira Code"/>
            <w:color w:val="000000" w:themeColor="text1"/>
            <w:sz w:val="18"/>
            <w:szCs w:val="18"/>
          </w:rPr>
          <w:delText>\</w:delText>
        </w:r>
      </w:del>
      <w:ins w:id="370" w:author="artin majdi" w:date="2023-07-13T18:37:00Z">
        <w:r w:rsidRPr="003F428E">
          <w:rPr>
            <w:rFonts w:ascii="Fira Code" w:hAnsi="Fira Code" w:cs="Fira Code"/>
            <w:color w:val="5D5D5F"/>
            <w:sz w:val="18"/>
            <w:szCs w:val="18"/>
          </w:rPr>
          <w:t>{\</w:t>
        </w:r>
      </w:ins>
      <w:proofErr w:type="spellStart"/>
      <w:r w:rsidRPr="003F428E">
        <w:rPr>
          <w:rFonts w:ascii="Fira Code" w:hAnsi="Fira Code" w:cs="Fira Code"/>
          <w:color w:val="5D5D5F"/>
          <w:sz w:val="18"/>
          <w:szCs w:val="18"/>
        </w:rPr>
        <w:t>widehat</w:t>
      </w:r>
      <w:proofErr w:type="spellEnd"/>
      <w:del w:id="371" w:author="artin majdi" w:date="2023-07-13T18:37:00Z">
        <w:r w:rsidR="00217555" w:rsidRPr="003F428E">
          <w:rPr>
            <w:rFonts w:ascii="Fira Code" w:hAnsi="Fira Code" w:cs="Fira Code"/>
            <w:color w:val="000000" w:themeColor="text1"/>
            <w:sz w:val="18"/>
            <w:szCs w:val="18"/>
          </w:rPr>
          <w:delText>{</w:delText>
        </w:r>
      </w:del>
      <w:ins w:id="372"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p</w:t>
      </w:r>
      <w:del w:id="373" w:author="artin majdi" w:date="2023-07-13T18:37:00Z">
        <w:r w:rsidR="00217555" w:rsidRPr="003F428E">
          <w:rPr>
            <w:rFonts w:ascii="Fira Code" w:hAnsi="Fira Code" w:cs="Fira Code"/>
            <w:color w:val="000000" w:themeColor="text1"/>
            <w:sz w:val="18"/>
            <w:szCs w:val="18"/>
          </w:rPr>
          <w:delText>}} \, \</w:delText>
        </w:r>
      </w:del>
      <w:ins w:id="374" w:author="artin majdi" w:date="2023-07-13T18:37:00Z">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\frac{\partial{\</w:t>
        </w:r>
      </w:ins>
      <w:r w:rsidRPr="003F428E">
        <w:rPr>
          <w:rFonts w:ascii="Fira Code" w:hAnsi="Fira Code" w:cs="Fira Code"/>
          <w:color w:val="5D5D5F"/>
          <w:sz w:val="18"/>
          <w:szCs w:val="18"/>
        </w:rPr>
        <w:t>text</w:t>
      </w:r>
      <w:r w:rsidRPr="003F428E">
        <w:rPr>
          <w:rFonts w:ascii="Fira Code" w:hAnsi="Fira Code" w:cs="Fira Code"/>
          <w:color w:val="888888"/>
          <w:sz w:val="18"/>
          <w:szCs w:val="18"/>
        </w:rPr>
        <w:t>{sigmoid</w:t>
      </w:r>
      <w:del w:id="375" w:author="artin majdi" w:date="2023-07-13T18:37:00Z">
        <w:r w:rsidR="00217555" w:rsidRPr="003F428E">
          <w:rPr>
            <w:rFonts w:ascii="Fira Code" w:hAnsi="Fira Code" w:cs="Fira Code"/>
            <w:color w:val="000000" w:themeColor="text1"/>
            <w:sz w:val="18"/>
            <w:szCs w:val="18"/>
          </w:rPr>
          <w:delText>}^{\prime}(</w:delText>
        </w:r>
      </w:del>
      <w:ins w:id="376" w:author="artin majdi" w:date="2023-07-13T18:37:00Z">
        <w:r w:rsidRPr="003F428E">
          <w:rPr>
            <w:rFonts w:ascii="Fira Code" w:hAnsi="Fira Code" w:cs="Fira Code"/>
            <w:color w:val="888888"/>
            <w:sz w:val="18"/>
            <w:szCs w:val="18"/>
          </w:rPr>
          <w:t>}</w:t>
        </w:r>
        <w:r w:rsidRPr="003F428E">
          <w:rPr>
            <w:rFonts w:ascii="Fira Code" w:hAnsi="Fira Code" w:cs="Fira Code"/>
            <w:color w:val="5D5D5F"/>
            <w:sz w:val="18"/>
            <w:szCs w:val="18"/>
          </w:rPr>
          <w:t>}}{\partial{\</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ins>
      <w:r w:rsidRPr="003F428E">
        <w:rPr>
          <w:rFonts w:ascii="Fira Code" w:hAnsi="Fira Code" w:cs="Fira Code"/>
          <w:color w:val="00BEC4"/>
          <w:sz w:val="18"/>
          <w:szCs w:val="18"/>
        </w:rPr>
        <w:t>q</w:t>
      </w:r>
      <w:del w:id="377" w:author="artin majdi" w:date="2023-07-13T18:37:00Z">
        <w:r w:rsidR="00217555" w:rsidRPr="003F428E">
          <w:rPr>
            <w:rFonts w:ascii="Fira Code" w:hAnsi="Fira Code" w:cs="Fira Code"/>
            <w:color w:val="000000" w:themeColor="text1"/>
            <w:sz w:val="18"/>
            <w:szCs w:val="18"/>
          </w:rPr>
          <w:delText>_</w:delText>
        </w:r>
      </w:del>
      <w:ins w:id="378" w:author="artin majdi" w:date="2023-07-13T18:37:00Z">
        <w:r w:rsidRPr="003F428E">
          <w:rPr>
            <w:rFonts w:ascii="Fira Code" w:hAnsi="Fira Code" w:cs="Fira Code"/>
            <w:color w:val="5D5D5F"/>
            <w:sz w:val="18"/>
            <w:szCs w:val="18"/>
          </w:rPr>
          <w:t>}</w:t>
        </w:r>
        <w:r w:rsidRPr="003F428E">
          <w:rPr>
            <w:rFonts w:ascii="Fira Code" w:hAnsi="Fira Code" w:cs="Fira Code"/>
            <w:color w:val="00BEC4"/>
            <w:sz w:val="18"/>
            <w:szCs w:val="18"/>
          </w:rPr>
          <w:t>_</w:t>
        </w:r>
      </w:ins>
      <w:r w:rsidRPr="003F428E">
        <w:rPr>
          <w:rFonts w:ascii="Fira Code" w:hAnsi="Fira Code" w:cs="Fira Code"/>
          <w:color w:val="00BEC4"/>
          <w:sz w:val="18"/>
          <w:szCs w:val="18"/>
        </w:rPr>
        <w:t>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del w:id="379" w:author="artin majdi" w:date="2023-07-13T18:37:00Z">
        <w:r w:rsidR="00217555" w:rsidRPr="003F428E">
          <w:rPr>
            <w:rFonts w:ascii="Fira Code" w:hAnsi="Fira Code" w:cs="Fira Code"/>
            <w:color w:val="000000" w:themeColor="text1"/>
            <w:sz w:val="18"/>
            <w:szCs w:val="18"/>
          </w:rPr>
          <w:delText>)}) &amp;</w:delText>
        </w:r>
      </w:del>
      <w:ins w:id="380" w:author="artin majdi" w:date="2023-07-13T18:37:00Z">
        <w:r w:rsidRPr="003F428E">
          <w:rPr>
            <w:rFonts w:ascii="Fira Code" w:hAnsi="Fira Code" w:cs="Fira Code"/>
            <w:color w:val="5D5D5F"/>
            <w:sz w:val="18"/>
            <w:szCs w:val="18"/>
          </w:rPr>
          <w:t>)}}}</w:t>
        </w:r>
      </w:ins>
    </w:p>
    <w:p w14:paraId="0D44C115" w14:textId="77777777" w:rsidR="00CD57E6" w:rsidRPr="003F428E" w:rsidRDefault="00CD57E6" w:rsidP="00CD57E6">
      <w:pPr>
        <w:shd w:val="clear" w:color="auto" w:fill="EBEEF5"/>
        <w:spacing w:line="405" w:lineRule="atLeast"/>
        <w:rPr>
          <w:ins w:id="381" w:author="artin majdi" w:date="2023-07-13T18:37:00Z"/>
          <w:rFonts w:ascii="Fira Code" w:hAnsi="Fira Code" w:cs="Fira Code"/>
          <w:color w:val="5D5D5F"/>
          <w:sz w:val="18"/>
          <w:szCs w:val="18"/>
        </w:rPr>
      </w:pPr>
      <w:ins w:id="382"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ins>
    </w:p>
    <w:p w14:paraId="21AFFA61" w14:textId="77777777" w:rsidR="00CD57E6" w:rsidRPr="003F428E" w:rsidRDefault="00CD57E6" w:rsidP="00EF5465">
      <w:pPr>
        <w:shd w:val="clear" w:color="auto" w:fill="EBEEF5"/>
        <w:spacing w:line="405" w:lineRule="atLeast"/>
        <w:rPr>
          <w:rFonts w:ascii="Fira Code" w:hAnsi="Fira Code" w:cs="Fira Code"/>
          <w:color w:val="5D5D5F"/>
          <w:sz w:val="18"/>
          <w:szCs w:val="18"/>
        </w:rPr>
      </w:pPr>
      <w:ins w:id="383"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\text</w:t>
      </w:r>
      <w:r w:rsidRPr="003F428E">
        <w:rPr>
          <w:rFonts w:ascii="Fira Code" w:hAnsi="Fira Code" w:cs="Fira Code"/>
          <w:color w:val="888888"/>
          <w:sz w:val="18"/>
          <w:szCs w:val="18"/>
        </w:rPr>
        <w:t>{otherwise.}</w:t>
      </w:r>
    </w:p>
    <w:p w14:paraId="7725141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cases</w:t>
      </w:r>
      <w:r w:rsidRPr="003F428E">
        <w:rPr>
          <w:rFonts w:ascii="Fira Code" w:hAnsi="Fira Code" w:cs="Fira Code"/>
          <w:color w:val="5D5D5F"/>
          <w:sz w:val="18"/>
          <w:szCs w:val="18"/>
        </w:rPr>
        <w:t>}</w:t>
      </w:r>
    </w:p>
    <w:p w14:paraId="64814AD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4F20FDA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Finally, Equation~(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eq:taxonomy.eq.15.newpred</w:t>
      </w:r>
      <w:r w:rsidRPr="003F428E">
        <w:rPr>
          <w:rFonts w:ascii="Fira Code" w:hAnsi="Fira Code" w:cs="Fira Code"/>
          <w:color w:val="5D5D5F"/>
          <w:sz w:val="18"/>
          <w:szCs w:val="18"/>
        </w:rPr>
        <w:t>}</w:t>
      </w:r>
      <w:r w:rsidRPr="003F428E">
        <w:rPr>
          <w:rFonts w:ascii="Fira Code" w:hAnsi="Fira Code" w:cs="Fira Code"/>
          <w:color w:val="626264"/>
          <w:sz w:val="18"/>
          <w:szCs w:val="18"/>
        </w:rPr>
        <w:t>) can be simplified as follows:</w:t>
      </w:r>
    </w:p>
    <w:p w14:paraId="3FB10BC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061D85AC"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eq:taxonomy.eq.16.newpred</w:t>
      </w:r>
      <w:r w:rsidRPr="003F428E">
        <w:rPr>
          <w:rFonts w:ascii="Fira Code" w:hAnsi="Fira Code" w:cs="Fira Code"/>
          <w:color w:val="5D5D5F"/>
          <w:sz w:val="18"/>
          <w:szCs w:val="18"/>
        </w:rPr>
        <w:t>}</w:t>
      </w:r>
    </w:p>
    <w:p w14:paraId="359DC9B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p>
    <w:p w14:paraId="014F333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cases</w:t>
      </w:r>
      <w:r w:rsidRPr="003F428E">
        <w:rPr>
          <w:rFonts w:ascii="Fira Code" w:hAnsi="Fira Code" w:cs="Fira Code"/>
          <w:color w:val="5D5D5F"/>
          <w:sz w:val="18"/>
          <w:szCs w:val="18"/>
        </w:rPr>
        <w:t>}</w:t>
      </w:r>
    </w:p>
    <w:p w14:paraId="566D7DE1" w14:textId="694331ED" w:rsidR="00CD57E6" w:rsidRPr="003F428E" w:rsidRDefault="00CD57E6" w:rsidP="00CD57E6">
      <w:pPr>
        <w:shd w:val="clear" w:color="auto" w:fill="EBEEF5"/>
        <w:spacing w:line="405" w:lineRule="atLeast"/>
        <w:rPr>
          <w:ins w:id="384" w:author="artin majdi" w:date="2023-07-13T18:37:00Z"/>
          <w:rFonts w:ascii="Fira Code" w:hAnsi="Fira Code" w:cs="Fira Code"/>
          <w:color w:val="5D5D5F"/>
          <w:sz w:val="18"/>
          <w:szCs w:val="18"/>
        </w:rPr>
      </w:pPr>
      <w:r w:rsidRPr="003F428E">
        <w:rPr>
          <w:rFonts w:ascii="Fira Code" w:hAnsi="Fira Code" w:cs="Fira Code"/>
          <w:color w:val="00BEC4"/>
          <w:sz w:val="18"/>
          <w:szCs w:val="18"/>
        </w:rPr>
        <w:t xml:space="preserve">        </w:t>
      </w:r>
      <w:ins w:id="385" w:author="artin majdi" w:date="2023-07-13T18:37:00Z">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ins>
      <w:r w:rsidRPr="003F428E">
        <w:rPr>
          <w:rFonts w:ascii="Fira Code" w:hAnsi="Fira Code" w:cs="Fira Code"/>
          <w:color w:val="5D5D5F"/>
          <w:sz w:val="18"/>
          <w:szCs w:val="18"/>
        </w:rPr>
        <w:t>\exp(</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del w:id="386" w:author="artin majdi" w:date="2023-07-13T18:37:00Z">
        <w:r w:rsidR="00217555" w:rsidRPr="003F428E">
          <w:rPr>
            <w:rFonts w:ascii="Fira Code" w:hAnsi="Fira Code" w:cs="Fira Code"/>
            <w:color w:val="000000" w:themeColor="text1"/>
            <w:sz w:val="18"/>
            <w:szCs w:val="18"/>
          </w:rPr>
          <w:delText xml:space="preserve"> &amp;</w:delText>
        </w:r>
      </w:del>
    </w:p>
    <w:p w14:paraId="41830EF6" w14:textId="77777777" w:rsidR="00CD57E6" w:rsidRPr="003F428E" w:rsidRDefault="00CD57E6" w:rsidP="00CD57E6">
      <w:pPr>
        <w:shd w:val="clear" w:color="auto" w:fill="EBEEF5"/>
        <w:spacing w:line="405" w:lineRule="atLeast"/>
        <w:rPr>
          <w:ins w:id="387" w:author="artin majdi" w:date="2023-07-13T18:37:00Z"/>
          <w:rFonts w:ascii="Fira Code" w:hAnsi="Fira Code" w:cs="Fira Code"/>
          <w:color w:val="5D5D5F"/>
          <w:sz w:val="18"/>
          <w:szCs w:val="18"/>
        </w:rPr>
      </w:pPr>
      <w:ins w:id="388"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ins>
    </w:p>
    <w:p w14:paraId="5BE1B9B9" w14:textId="57F8CF2C" w:rsidR="00CD57E6" w:rsidRPr="003F428E" w:rsidRDefault="00CD57E6" w:rsidP="00EF5465">
      <w:pPr>
        <w:shd w:val="clear" w:color="auto" w:fill="EBEEF5"/>
        <w:spacing w:line="405" w:lineRule="atLeast"/>
        <w:rPr>
          <w:rFonts w:ascii="Fira Code" w:hAnsi="Fira Code" w:cs="Fira Code"/>
          <w:color w:val="5D5D5F"/>
          <w:sz w:val="18"/>
          <w:szCs w:val="18"/>
        </w:rPr>
      </w:pPr>
      <w:ins w:id="389"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\text</w:t>
      </w:r>
      <w:r w:rsidRPr="003F428E">
        <w:rPr>
          <w:rFonts w:ascii="Fira Code" w:hAnsi="Fira Code" w:cs="Fira Code"/>
          <w:color w:val="888888"/>
          <w:sz w:val="18"/>
          <w:szCs w:val="18"/>
        </w:rPr>
        <w:t>{if}</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\quad</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\frac{\partial</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mathcal</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L</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proofErr w:type="spellStart"/>
      <w:r w:rsidRPr="003F428E">
        <w:rPr>
          <w:rFonts w:ascii="Fira Code" w:hAnsi="Fira Code" w:cs="Fira Code"/>
          <w:color w:val="00BEC4"/>
          <w:sz w:val="18"/>
          <w:szCs w:val="18"/>
        </w:rPr>
        <w:t>y_k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)})}{\partial</w:t>
      </w:r>
      <w:r w:rsidRPr="003F428E">
        <w:rPr>
          <w:rFonts w:ascii="Fira Code" w:hAnsi="Fira Code" w:cs="Fira Code"/>
          <w:color w:val="00BEC4"/>
          <w:sz w:val="18"/>
          <w:szCs w:val="18"/>
        </w:rPr>
        <w:t xml:space="preserve"> </w:t>
      </w:r>
      <w:del w:id="390" w:author="artin majdi" w:date="2023-07-13T18:37:00Z">
        <w:r w:rsidR="00217555" w:rsidRPr="003F428E">
          <w:rPr>
            <w:rFonts w:ascii="Fira Code" w:hAnsi="Fira Code" w:cs="Fira Code"/>
            <w:color w:val="000000" w:themeColor="text1"/>
            <w:sz w:val="18"/>
            <w:szCs w:val="18"/>
          </w:rPr>
          <w:delText>\</w:delText>
        </w:r>
      </w:del>
      <w:ins w:id="391" w:author="artin majdi" w:date="2023-07-13T18:37:00Z">
        <w:r w:rsidRPr="003F428E">
          <w:rPr>
            <w:rFonts w:ascii="Fira Code" w:hAnsi="Fira Code" w:cs="Fira Code"/>
            <w:color w:val="5D5D5F"/>
            <w:sz w:val="18"/>
            <w:szCs w:val="18"/>
          </w:rPr>
          <w:t>{\</w:t>
        </w:r>
      </w:ins>
      <w:proofErr w:type="spellStart"/>
      <w:r w:rsidRPr="003F428E">
        <w:rPr>
          <w:rFonts w:ascii="Fira Code" w:hAnsi="Fira Code" w:cs="Fira Code"/>
          <w:color w:val="5D5D5F"/>
          <w:sz w:val="18"/>
          <w:szCs w:val="18"/>
        </w:rPr>
        <w:t>widehat</w:t>
      </w:r>
      <w:proofErr w:type="spellEnd"/>
      <w:del w:id="392" w:author="artin majdi" w:date="2023-07-13T18:37:00Z">
        <w:r w:rsidR="00217555" w:rsidRPr="003F428E">
          <w:rPr>
            <w:rFonts w:ascii="Fira Code" w:hAnsi="Fira Code" w:cs="Fira Code"/>
            <w:color w:val="000000" w:themeColor="text1"/>
            <w:sz w:val="18"/>
            <w:szCs w:val="18"/>
          </w:rPr>
          <w:delText>{</w:delText>
        </w:r>
      </w:del>
      <w:ins w:id="393"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p</w:t>
      </w:r>
      <w:del w:id="394" w:author="artin majdi" w:date="2023-07-13T18:37:00Z">
        <w:r w:rsidR="00217555" w:rsidRPr="003F428E">
          <w:rPr>
            <w:rFonts w:ascii="Fira Code" w:hAnsi="Fira Code" w:cs="Fira Code"/>
            <w:color w:val="000000" w:themeColor="text1"/>
            <w:sz w:val="18"/>
            <w:szCs w:val="18"/>
          </w:rPr>
          <w:delText>}}</w:delText>
        </w:r>
      </w:del>
      <w:ins w:id="395" w:author="artin majdi" w:date="2023-07-13T18:37:00Z">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geq</w:t>
      </w:r>
      <w:proofErr w:type="spellEnd"/>
      <w:r w:rsidRPr="003F428E">
        <w:rPr>
          <w:rFonts w:ascii="Fira Code" w:hAnsi="Fira Code" w:cs="Fira Code"/>
          <w:color w:val="00BEC4"/>
          <w:sz w:val="18"/>
          <w:szCs w:val="18"/>
        </w:rPr>
        <w:t xml:space="preserve"> </w:t>
      </w:r>
      <w:r w:rsidRPr="003F428E">
        <w:rPr>
          <w:rFonts w:ascii="Fira Code" w:hAnsi="Fira Code" w:cs="Fira Code"/>
          <w:color w:val="FF6D12"/>
          <w:sz w:val="18"/>
          <w:szCs w:val="18"/>
        </w:rPr>
        <w:t>0</w:t>
      </w:r>
      <w:del w:id="396" w:author="artin majdi" w:date="2023-07-13T18:37:00Z">
        <w:r w:rsidR="00217555" w:rsidRPr="003F428E">
          <w:rPr>
            <w:rFonts w:ascii="Fira Code" w:hAnsi="Fira Code" w:cs="Fira Code"/>
            <w:color w:val="000000" w:themeColor="text1"/>
            <w:sz w:val="18"/>
            <w:szCs w:val="18"/>
          </w:rPr>
          <w:delText xml:space="preserve"> \\</w:delText>
        </w:r>
      </w:del>
    </w:p>
    <w:p w14:paraId="7D9EDD8C" w14:textId="77777777" w:rsidR="00CD57E6" w:rsidRPr="003F428E" w:rsidRDefault="00CD57E6" w:rsidP="00CD57E6">
      <w:pPr>
        <w:shd w:val="clear" w:color="auto" w:fill="EBEEF5"/>
        <w:spacing w:line="405" w:lineRule="atLeast"/>
        <w:rPr>
          <w:ins w:id="397" w:author="artin majdi" w:date="2023-07-13T18:37:00Z"/>
          <w:rFonts w:ascii="Fira Code" w:hAnsi="Fira Code" w:cs="Fira Code"/>
          <w:color w:val="5D5D5F"/>
          <w:sz w:val="18"/>
          <w:szCs w:val="18"/>
        </w:rPr>
      </w:pPr>
      <w:r w:rsidRPr="003F428E">
        <w:rPr>
          <w:rFonts w:ascii="Fira Code" w:hAnsi="Fira Code" w:cs="Fira Code"/>
          <w:color w:val="00BEC4"/>
          <w:sz w:val="18"/>
          <w:szCs w:val="18"/>
        </w:rPr>
        <w:t xml:space="preserve">       </w:t>
      </w:r>
      <w:ins w:id="398"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C838C6"/>
            <w:sz w:val="18"/>
            <w:szCs w:val="18"/>
          </w:rPr>
          <w:t>\\</w:t>
        </w:r>
      </w:ins>
    </w:p>
    <w:p w14:paraId="52A640EA" w14:textId="7F30B1DB" w:rsidR="00CD57E6" w:rsidRPr="003F428E" w:rsidRDefault="00CD57E6" w:rsidP="00CD57E6">
      <w:pPr>
        <w:shd w:val="clear" w:color="auto" w:fill="EBEEF5"/>
        <w:spacing w:line="405" w:lineRule="atLeast"/>
        <w:rPr>
          <w:ins w:id="399" w:author="artin majdi" w:date="2023-07-13T18:37:00Z"/>
          <w:rFonts w:ascii="Fira Code" w:hAnsi="Fira Code" w:cs="Fira Code"/>
          <w:color w:val="5D5D5F"/>
          <w:sz w:val="18"/>
          <w:szCs w:val="18"/>
        </w:rPr>
      </w:pPr>
      <w:ins w:id="400"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ins>
      <w:r w:rsidRPr="003F428E">
        <w:rPr>
          <w:rFonts w:ascii="Fira Code" w:hAnsi="Fira Code" w:cs="Fira Code"/>
          <w:color w:val="00BEC4"/>
          <w:sz w:val="18"/>
          <w:szCs w:val="18"/>
        </w:rPr>
        <w:t xml:space="preserve"> </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\exp(</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del w:id="401" w:author="artin majdi" w:date="2023-07-13T18:37:00Z">
        <w:r w:rsidR="00217555" w:rsidRPr="003F428E">
          <w:rPr>
            <w:rFonts w:ascii="Fira Code" w:hAnsi="Fira Code" w:cs="Fira Code"/>
            <w:color w:val="000000" w:themeColor="text1"/>
            <w:sz w:val="18"/>
            <w:szCs w:val="18"/>
          </w:rPr>
          <w:delText xml:space="preserve"> &amp;</w:delText>
        </w:r>
      </w:del>
    </w:p>
    <w:p w14:paraId="4F1530FE" w14:textId="77777777" w:rsidR="00CD57E6" w:rsidRPr="003F428E" w:rsidRDefault="00CD57E6" w:rsidP="00CD57E6">
      <w:pPr>
        <w:shd w:val="clear" w:color="auto" w:fill="EBEEF5"/>
        <w:spacing w:line="405" w:lineRule="atLeast"/>
        <w:rPr>
          <w:ins w:id="402" w:author="artin majdi" w:date="2023-07-13T18:37:00Z"/>
          <w:rFonts w:ascii="Fira Code" w:hAnsi="Fira Code" w:cs="Fira Code"/>
          <w:color w:val="5D5D5F"/>
          <w:sz w:val="18"/>
          <w:szCs w:val="18"/>
        </w:rPr>
      </w:pPr>
      <w:ins w:id="403"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ins>
    </w:p>
    <w:p w14:paraId="7B054DE5" w14:textId="77777777" w:rsidR="00CD57E6" w:rsidRPr="003F428E" w:rsidRDefault="00CD57E6" w:rsidP="00EF5465">
      <w:pPr>
        <w:shd w:val="clear" w:color="auto" w:fill="EBEEF5"/>
        <w:spacing w:line="405" w:lineRule="atLeast"/>
        <w:rPr>
          <w:rFonts w:ascii="Fira Code" w:hAnsi="Fira Code" w:cs="Fira Code"/>
          <w:color w:val="5D5D5F"/>
          <w:sz w:val="18"/>
          <w:szCs w:val="18"/>
        </w:rPr>
      </w:pPr>
      <w:ins w:id="404"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\text</w:t>
      </w:r>
      <w:r w:rsidRPr="003F428E">
        <w:rPr>
          <w:rFonts w:ascii="Fira Code" w:hAnsi="Fira Code" w:cs="Fira Code"/>
          <w:color w:val="888888"/>
          <w:sz w:val="18"/>
          <w:szCs w:val="18"/>
        </w:rPr>
        <w:t>{otherwise}</w:t>
      </w:r>
    </w:p>
    <w:p w14:paraId="158A514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cases</w:t>
      </w:r>
      <w:r w:rsidRPr="003F428E">
        <w:rPr>
          <w:rFonts w:ascii="Fira Code" w:hAnsi="Fira Code" w:cs="Fira Code"/>
          <w:color w:val="5D5D5F"/>
          <w:sz w:val="18"/>
          <w:szCs w:val="18"/>
        </w:rPr>
        <w:t>}</w:t>
      </w:r>
    </w:p>
    <w:p w14:paraId="765D4A8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740174FC" w14:textId="77777777" w:rsidR="00CD57E6" w:rsidRPr="003F428E" w:rsidRDefault="00CD57E6" w:rsidP="00EF5465">
      <w:pPr>
        <w:shd w:val="clear" w:color="auto" w:fill="EBEEF5"/>
        <w:spacing w:line="405" w:lineRule="atLeast"/>
        <w:rPr>
          <w:rFonts w:ascii="Fira Code" w:hAnsi="Fira Code" w:cs="Fira Code"/>
          <w:color w:val="626264"/>
          <w:sz w:val="18"/>
          <w:szCs w:val="18"/>
        </w:rPr>
      </w:pPr>
      <w:r w:rsidRPr="003F428E">
        <w:rPr>
          <w:rFonts w:ascii="Fira Code" w:hAnsi="Fira Code" w:cs="Fira Code"/>
          <w:color w:val="626264"/>
          <w:sz w:val="18"/>
          <w:szCs w:val="18"/>
        </w:rPr>
        <w:t xml:space="preserve">where, </w:t>
      </w:r>
      <w:r w:rsidRPr="003F428E">
        <w:rPr>
          <w:rFonts w:ascii="Fira Code" w:hAnsi="Fira Code" w:cs="Fira Code"/>
          <w:color w:val="53A053"/>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00BEC4"/>
          <w:sz w:val="18"/>
          <w:szCs w:val="18"/>
        </w:rPr>
        <w:t xml:space="preserve"> l</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the updated loss for class </w:t>
      </w:r>
      <w:r w:rsidRPr="003F428E">
        <w:rPr>
          <w:rFonts w:ascii="Fira Code" w:hAnsi="Fira Code" w:cs="Fira Code"/>
          <w:color w:val="53A053"/>
          <w:sz w:val="18"/>
          <w:szCs w:val="18"/>
        </w:rPr>
        <w:t>$</w:t>
      </w:r>
      <w:r w:rsidRPr="003F428E">
        <w:rPr>
          <w:rFonts w:ascii="Fira Code" w:hAnsi="Fira Code" w:cs="Fira Code"/>
          <w:color w:val="00BEC4"/>
          <w:sz w:val="18"/>
          <w:szCs w:val="18"/>
        </w:rPr>
        <w:t xml:space="preserve">k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and instance </w:t>
      </w:r>
      <w:r w:rsidRPr="003F428E">
        <w:rPr>
          <w:rFonts w:ascii="Fira Code" w:hAnsi="Fira Code" w:cs="Fira Code"/>
          <w:color w:val="53A053"/>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w:t>
      </w:r>
    </w:p>
    <w:p w14:paraId="472A79BF" w14:textId="77777777" w:rsidR="00F37FF2" w:rsidRPr="003F428E" w:rsidRDefault="00F37FF2" w:rsidP="008A6646">
      <w:pPr>
        <w:shd w:val="clear" w:color="auto" w:fill="EBEEF5"/>
        <w:spacing w:line="405" w:lineRule="atLeast"/>
        <w:rPr>
          <w:ins w:id="405" w:author="artin majdi" w:date="2023-07-13T18:37:00Z"/>
          <w:rFonts w:ascii="Fira Code" w:hAnsi="Fira Code" w:cs="Fira Code"/>
          <w:color w:val="5D5D5F"/>
          <w:sz w:val="18"/>
          <w:szCs w:val="18"/>
        </w:rPr>
      </w:pPr>
    </w:p>
    <w:p w14:paraId="76F1D41D" w14:textId="0A242DD3" w:rsidR="00CD57E6" w:rsidRPr="003F428E" w:rsidRDefault="00CD57E6" w:rsidP="00EF5465">
      <w:pPr>
        <w:shd w:val="clear" w:color="auto" w:fill="EBEEF5"/>
        <w:spacing w:line="405" w:lineRule="atLeast"/>
        <w:rPr>
          <w:rFonts w:ascii="Fira Code" w:hAnsi="Fira Code" w:cs="Fira Code"/>
          <w:color w:val="626264"/>
          <w:sz w:val="18"/>
          <w:szCs w:val="18"/>
        </w:rPr>
      </w:pPr>
      <w:r w:rsidRPr="003F428E">
        <w:rPr>
          <w:rFonts w:ascii="Fira Code" w:hAnsi="Fira Code" w:cs="Fira Code"/>
          <w:color w:val="626264"/>
          <w:sz w:val="18"/>
          <w:szCs w:val="18"/>
        </w:rPr>
        <w:t>The following demonstrates Equation~(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eq:taxonomy.eq.16.newpred</w:t>
      </w:r>
      <w:r w:rsidRPr="003F428E">
        <w:rPr>
          <w:rFonts w:ascii="Fira Code" w:hAnsi="Fira Code" w:cs="Fira Code"/>
          <w:color w:val="5D5D5F"/>
          <w:sz w:val="18"/>
          <w:szCs w:val="18"/>
        </w:rPr>
        <w:t>}</w:t>
      </w:r>
      <w:r w:rsidRPr="003F428E">
        <w:rPr>
          <w:rFonts w:ascii="Fira Code" w:hAnsi="Fira Code" w:cs="Fira Code"/>
          <w:color w:val="626264"/>
          <w:sz w:val="18"/>
          <w:szCs w:val="18"/>
        </w:rPr>
        <w:t>) based on predicted probability to demonstrate its similarity to Equation~(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eq:taxonomy.eq.1.pred.approach1</w:t>
      </w:r>
      <w:r w:rsidRPr="003F428E">
        <w:rPr>
          <w:rFonts w:ascii="Fira Code" w:hAnsi="Fira Code" w:cs="Fira Code"/>
          <w:color w:val="5D5D5F"/>
          <w:sz w:val="18"/>
          <w:szCs w:val="18"/>
        </w:rPr>
        <w:t>}</w:t>
      </w:r>
      <w:r w:rsidRPr="003F428E">
        <w:rPr>
          <w:rFonts w:ascii="Fira Code" w:hAnsi="Fira Code" w:cs="Fira Code"/>
          <w:color w:val="626264"/>
          <w:sz w:val="18"/>
          <w:szCs w:val="18"/>
        </w:rPr>
        <w:t>) in Approach 1 (Section~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subsec:taxonomy.method.approach1</w:t>
      </w:r>
      <w:r w:rsidRPr="003F428E">
        <w:rPr>
          <w:rFonts w:ascii="Fira Code" w:hAnsi="Fira Code" w:cs="Fira Code"/>
          <w:color w:val="5D5D5F"/>
          <w:sz w:val="18"/>
          <w:szCs w:val="18"/>
        </w:rPr>
        <w:t>}</w:t>
      </w:r>
      <w:r w:rsidRPr="003F428E">
        <w:rPr>
          <w:rFonts w:ascii="Fira Code" w:hAnsi="Fira Code" w:cs="Fira Code"/>
          <w:color w:val="626264"/>
          <w:sz w:val="18"/>
          <w:szCs w:val="18"/>
        </w:rPr>
        <w:t>). From Equation~(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eq:taxonomy.eq.8.hierarchical_penalty.loss</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we have </w:t>
      </w:r>
      <w:r w:rsidRPr="003F428E">
        <w:rPr>
          <w:rFonts w:ascii="Fira Code" w:hAnsi="Fira Code" w:cs="Fira Code"/>
          <w:color w:val="53A053"/>
          <w:sz w:val="18"/>
          <w:szCs w:val="18"/>
        </w:rPr>
        <w:t>$</w:t>
      </w:r>
      <w:r w:rsidRPr="003F428E">
        <w:rPr>
          <w:rFonts w:ascii="Fira Code" w:hAnsi="Fira Code" w:cs="Fira Code"/>
          <w:color w:val="5D5D5F"/>
          <w:sz w:val="18"/>
          <w:szCs w:val="18"/>
        </w:rPr>
        <w:t>\hat{</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=l_k^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)}\left(\alpha</w:t>
      </w:r>
      <w:r w:rsidRPr="003F428E">
        <w:rPr>
          <w:rFonts w:ascii="Fira Code" w:hAnsi="Fira Code" w:cs="Fira Code"/>
          <w:color w:val="00BEC4"/>
          <w:sz w:val="18"/>
          <w:szCs w:val="18"/>
        </w:rPr>
        <w:t>_k</w:t>
      </w:r>
      <w:r w:rsidRPr="003F428E">
        <w:rPr>
          <w:rFonts w:ascii="Fira Code" w:hAnsi="Fira Code" w:cs="Fira Code"/>
          <w:color w:val="CD6069"/>
          <w:sz w:val="18"/>
          <w:szCs w:val="18"/>
        </w:rPr>
        <w:t>\;l</w:t>
      </w:r>
      <w:r w:rsidRPr="003F428E">
        <w:rPr>
          <w:rFonts w:ascii="Fira Code" w:hAnsi="Fira Code" w:cs="Fira Code"/>
          <w:color w:val="00BEC4"/>
          <w:sz w:val="18"/>
          <w:szCs w:val="18"/>
        </w:rPr>
        <w:t>_j^</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\beta</w:t>
      </w:r>
      <w:r w:rsidRPr="003F428E">
        <w:rPr>
          <w:rFonts w:ascii="Fira Code" w:hAnsi="Fira Code" w:cs="Fira Code"/>
          <w:color w:val="00BEC4"/>
          <w:sz w:val="18"/>
          <w:szCs w:val="18"/>
        </w:rPr>
        <w:t>_k</w:t>
      </w:r>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By substituting that into </w:t>
      </w:r>
      <w:r w:rsidRPr="003F428E">
        <w:rPr>
          <w:rFonts w:ascii="Fira Code" w:hAnsi="Fira Code" w:cs="Fira Code"/>
          <w:color w:val="53A053"/>
          <w:sz w:val="18"/>
          <w:szCs w:val="18"/>
        </w:rPr>
        <w:t>$</w:t>
      </w:r>
      <w:r w:rsidRPr="003F428E">
        <w:rPr>
          <w:rFonts w:ascii="Fira Code" w:hAnsi="Fira Code" w:cs="Fira Code"/>
          <w:color w:val="5D5D5F"/>
          <w:sz w:val="18"/>
          <w:szCs w:val="18"/>
        </w:rPr>
        <w:t>\exp{\left(</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l</w:t>
      </w:r>
      <w:r w:rsidRPr="003F428E">
        <w:rPr>
          <w:rFonts w:ascii="Fira Code" w:hAnsi="Fira Code" w:cs="Fira Code"/>
          <w:color w:val="5D5D5F"/>
          <w:sz w:val="18"/>
          <w:szCs w:val="18"/>
        </w:rPr>
        <w:t>}</w:t>
      </w:r>
      <w:r w:rsidRPr="003F428E">
        <w:rPr>
          <w:rFonts w:ascii="Fira Code" w:hAnsi="Fira Code" w:cs="Fira Code"/>
          <w:color w:val="00BEC4"/>
          <w:sz w:val="18"/>
          <w:szCs w:val="18"/>
        </w:rPr>
        <w:t>_</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\text</w:t>
      </w:r>
      <w:r w:rsidRPr="003F428E">
        <w:rPr>
          <w:rFonts w:ascii="Fira Code" w:hAnsi="Fira Code" w:cs="Fira Code"/>
          <w:color w:val="888888"/>
          <w:sz w:val="18"/>
          <w:szCs w:val="18"/>
        </w:rPr>
        <w:t>{for }</w:t>
      </w:r>
      <w:r w:rsidRPr="003F428E">
        <w:rPr>
          <w:rFonts w:ascii="Fira Code" w:hAnsi="Fira Code" w:cs="Fira Code"/>
          <w:color w:val="00BEC4"/>
          <w:sz w:val="18"/>
          <w:szCs w:val="18"/>
        </w:rPr>
        <w:t xml:space="preserve"> y_</w:t>
      </w:r>
      <w:r w:rsidRPr="003F428E">
        <w:rPr>
          <w:rFonts w:ascii="Fira Code" w:hAnsi="Fira Code" w:cs="Fira Code"/>
          <w:color w:val="5D5D5F"/>
          <w:sz w:val="18"/>
          <w:szCs w:val="18"/>
        </w:rPr>
        <w:t>{</w:t>
      </w:r>
      <w:r w:rsidRPr="003F428E">
        <w:rPr>
          <w:rFonts w:ascii="Fira Code" w:hAnsi="Fira Code" w:cs="Fira Code"/>
          <w:color w:val="00BEC4"/>
          <w:sz w:val="18"/>
          <w:szCs w:val="18"/>
        </w:rPr>
        <w:t>k</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we </w:t>
      </w:r>
      <w:del w:id="406" w:author="artin majdi" w:date="2023-07-13T18:37:00Z">
        <w:r w:rsidR="00EC44DD" w:rsidRPr="003F428E">
          <w:rPr>
            <w:rFonts w:ascii="Fira Code" w:hAnsi="Fira Code" w:cs="Fira Code"/>
            <w:color w:val="000000" w:themeColor="text1"/>
            <w:sz w:val="18"/>
            <w:szCs w:val="18"/>
          </w:rPr>
          <w:delText>:</w:delText>
        </w:r>
      </w:del>
      <w:r w:rsidRPr="003F428E">
        <w:rPr>
          <w:rFonts w:ascii="Fira Code" w:hAnsi="Fira Code" w:cs="Fira Code"/>
          <w:color w:val="626264"/>
          <w:sz w:val="18"/>
          <w:szCs w:val="18"/>
        </w:rPr>
        <w:t>obtain</w:t>
      </w:r>
      <w:ins w:id="407" w:author="artin majdi" w:date="2023-07-13T18:37:00Z">
        <w:r w:rsidR="008A6646" w:rsidRPr="003F428E">
          <w:rPr>
            <w:rFonts w:ascii="Fira Code" w:hAnsi="Fira Code" w:cs="Fira Code"/>
            <w:color w:val="626264"/>
            <w:sz w:val="18"/>
            <w:szCs w:val="18"/>
          </w:rPr>
          <w:t>:</w:t>
        </w:r>
      </w:ins>
    </w:p>
    <w:p w14:paraId="3585B365" w14:textId="28FEB685" w:rsidR="00F37FF2" w:rsidRPr="003F428E" w:rsidRDefault="00F37FF2"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del w:id="408" w:author="artin majdi" w:date="2023-07-13T18:37:00Z">
        <w:r w:rsidR="00217555" w:rsidRPr="003F428E">
          <w:rPr>
            <w:rFonts w:ascii="Fira Code" w:hAnsi="Fira Code" w:cs="Fira Code"/>
            <w:color w:val="000000" w:themeColor="text1"/>
            <w:sz w:val="18"/>
            <w:szCs w:val="18"/>
          </w:rPr>
          <w:delText>equation</w:delText>
        </w:r>
      </w:del>
      <w:ins w:id="409" w:author="artin majdi" w:date="2023-07-13T18:37:00Z">
        <w:r w:rsidRPr="003F428E">
          <w:rPr>
            <w:rFonts w:ascii="Fira Code" w:hAnsi="Fira Code" w:cs="Fira Code"/>
            <w:color w:val="F0AA0B"/>
            <w:sz w:val="18"/>
            <w:szCs w:val="18"/>
          </w:rPr>
          <w:t>align</w:t>
        </w:r>
      </w:ins>
      <w:r w:rsidRPr="003F428E">
        <w:rPr>
          <w:rFonts w:ascii="Fira Code" w:hAnsi="Fira Code" w:cs="Fira Code"/>
          <w:color w:val="5D5D5F"/>
          <w:sz w:val="18"/>
          <w:szCs w:val="18"/>
        </w:rPr>
        <w:t>}</w:t>
      </w:r>
    </w:p>
    <w:p w14:paraId="653FECFA" w14:textId="77777777" w:rsidR="00F37FF2" w:rsidRPr="003F428E" w:rsidRDefault="00F37FF2"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eq:taxonomy.eq.17</w:t>
      </w:r>
      <w:r w:rsidRPr="003F428E">
        <w:rPr>
          <w:rFonts w:ascii="Fira Code" w:hAnsi="Fira Code" w:cs="Fira Code"/>
          <w:color w:val="5D5D5F"/>
          <w:sz w:val="18"/>
          <w:szCs w:val="18"/>
        </w:rPr>
        <w:t>}</w:t>
      </w:r>
    </w:p>
    <w:p w14:paraId="60731101" w14:textId="4EACCF01" w:rsidR="00F37FF2" w:rsidRPr="003F428E" w:rsidRDefault="00F37FF2" w:rsidP="00F37FF2">
      <w:pPr>
        <w:shd w:val="clear" w:color="auto" w:fill="EBEEF5"/>
        <w:spacing w:line="405" w:lineRule="atLeast"/>
        <w:rPr>
          <w:ins w:id="410" w:author="artin majdi" w:date="2023-07-13T18:37:00Z"/>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\exp{\left(</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00BEC4"/>
          <w:sz w:val="18"/>
          <w:szCs w:val="18"/>
        </w:rPr>
        <w:t xml:space="preserve"> l</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)}\right</w:t>
      </w:r>
      <w:del w:id="411" w:author="artin majdi" w:date="2023-07-13T18:37:00Z">
        <w:r w:rsidR="00217555" w:rsidRPr="003F428E">
          <w:rPr>
            <w:rFonts w:ascii="Fira Code" w:hAnsi="Fira Code" w:cs="Fira Code"/>
            <w:color w:val="000000" w:themeColor="text1"/>
            <w:sz w:val="18"/>
            <w:szCs w:val="18"/>
          </w:rPr>
          <w:delText>)}=\</w:delText>
        </w:r>
      </w:del>
      <w:ins w:id="412" w:author="artin majdi" w:date="2023-07-13T18:37:00Z">
        <w:r w:rsidRPr="003F428E">
          <w:rPr>
            <w:rFonts w:ascii="Fira Code" w:hAnsi="Fira Code" w:cs="Fira Code"/>
            <w:color w:val="5D5D5F"/>
            <w:sz w:val="18"/>
            <w:szCs w:val="18"/>
          </w:rPr>
          <w:t>)}</w:t>
        </w:r>
      </w:ins>
    </w:p>
    <w:p w14:paraId="39603991" w14:textId="265AFA11" w:rsidR="00F37FF2" w:rsidRPr="003F428E" w:rsidRDefault="00F37FF2" w:rsidP="00F37FF2">
      <w:pPr>
        <w:shd w:val="clear" w:color="auto" w:fill="EBEEF5"/>
        <w:spacing w:line="405" w:lineRule="atLeast"/>
        <w:rPr>
          <w:ins w:id="413" w:author="artin majdi" w:date="2023-07-13T18:37:00Z"/>
          <w:rFonts w:ascii="Fira Code" w:hAnsi="Fira Code" w:cs="Fira Code"/>
          <w:color w:val="5D5D5F"/>
          <w:sz w:val="18"/>
          <w:szCs w:val="18"/>
        </w:rPr>
      </w:pPr>
      <w:ins w:id="414"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textcolor</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gray</w:t>
        </w:r>
        <w:r w:rsidRPr="003F428E">
          <w:rPr>
            <w:rFonts w:ascii="Fira Code" w:hAnsi="Fira Code" w:cs="Fira Code"/>
            <w:color w:val="5D5D5F"/>
            <w:sz w:val="18"/>
            <w:szCs w:val="18"/>
          </w:rPr>
          <w:t>}{\</w:t>
        </w:r>
      </w:ins>
      <w:r w:rsidRPr="003F428E">
        <w:rPr>
          <w:rFonts w:ascii="Fira Code" w:hAnsi="Fira Code" w:cs="Fira Code"/>
          <w:color w:val="5D5D5F"/>
          <w:sz w:val="18"/>
          <w:szCs w:val="18"/>
        </w:rPr>
        <w:t>exp{\left(</w:t>
      </w:r>
      <w:r w:rsidRPr="003F428E">
        <w:rPr>
          <w:rFonts w:ascii="Fira Code" w:hAnsi="Fira Code" w:cs="Fira Code"/>
          <w:color w:val="00BEC4"/>
          <w:sz w:val="18"/>
          <w:szCs w:val="18"/>
        </w:rPr>
        <w:t>-</w:t>
      </w:r>
      <w:proofErr w:type="spellStart"/>
      <w:r w:rsidRPr="003F428E">
        <w:rPr>
          <w:rFonts w:ascii="Fira Code" w:hAnsi="Fira Code" w:cs="Fira Code"/>
          <w:color w:val="00BEC4"/>
          <w:sz w:val="18"/>
          <w:szCs w:val="18"/>
        </w:rPr>
        <w:t>l_k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)}\left(\</w:t>
      </w:r>
      <w:proofErr w:type="spellStart"/>
      <w:r w:rsidRPr="003F428E">
        <w:rPr>
          <w:rFonts w:ascii="Fira Code" w:hAnsi="Fira Code" w:cs="Fira Code"/>
          <w:color w:val="5D5D5F"/>
          <w:sz w:val="18"/>
          <w:szCs w:val="18"/>
        </w:rPr>
        <w:t>alpha</w:t>
      </w:r>
      <w:r w:rsidRPr="003F428E">
        <w:rPr>
          <w:rFonts w:ascii="Fira Code" w:hAnsi="Fira Code" w:cs="Fira Code"/>
          <w:color w:val="00BEC4"/>
          <w:sz w:val="18"/>
          <w:szCs w:val="18"/>
        </w:rPr>
        <w:t>_k</w:t>
      </w:r>
      <w:proofErr w:type="spellEnd"/>
      <w:del w:id="415" w:author="artin majdi" w:date="2023-07-13T18:37:00Z">
        <w:r w:rsidR="00217555" w:rsidRPr="003F428E">
          <w:rPr>
            <w:rFonts w:ascii="Fira Code" w:hAnsi="Fira Code" w:cs="Fira Code"/>
            <w:color w:val="000000" w:themeColor="text1"/>
            <w:sz w:val="18"/>
            <w:szCs w:val="18"/>
          </w:rPr>
          <w:delText>\;</w:delText>
        </w:r>
      </w:del>
      <w:ins w:id="416"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ins>
      <w:proofErr w:type="spellStart"/>
      <w:r w:rsidRPr="003F428E">
        <w:rPr>
          <w:rFonts w:ascii="Fira Code" w:hAnsi="Fira Code" w:cs="Fira Code"/>
          <w:color w:val="00BEC4"/>
          <w:sz w:val="18"/>
          <w:szCs w:val="18"/>
        </w:rPr>
        <w:t>l_j</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beta</w:t>
      </w:r>
      <w:r w:rsidRPr="003F428E">
        <w:rPr>
          <w:rFonts w:ascii="Fira Code" w:hAnsi="Fira Code" w:cs="Fira Code"/>
          <w:color w:val="00BEC4"/>
          <w:sz w:val="18"/>
          <w:szCs w:val="18"/>
        </w:rPr>
        <w:t>_k</w:t>
      </w:r>
      <w:proofErr w:type="spellEnd"/>
      <w:r w:rsidRPr="003F428E">
        <w:rPr>
          <w:rFonts w:ascii="Fira Code" w:hAnsi="Fira Code" w:cs="Fira Code"/>
          <w:color w:val="5D5D5F"/>
          <w:sz w:val="18"/>
          <w:szCs w:val="18"/>
        </w:rPr>
        <w:t>\right)\right</w:t>
      </w:r>
      <w:del w:id="417" w:author="artin majdi" w:date="2023-07-13T18:37:00Z">
        <w:r w:rsidR="00217555" w:rsidRPr="003F428E">
          <w:rPr>
            <w:rFonts w:ascii="Fira Code" w:hAnsi="Fira Code" w:cs="Fira Code"/>
            <w:color w:val="000000" w:themeColor="text1"/>
            <w:sz w:val="18"/>
            <w:szCs w:val="18"/>
          </w:rPr>
          <w:delText>)}={\</w:delText>
        </w:r>
      </w:del>
      <w:ins w:id="418" w:author="artin majdi" w:date="2023-07-13T18:37:00Z">
        <w:r w:rsidRPr="003F428E">
          <w:rPr>
            <w:rFonts w:ascii="Fira Code" w:hAnsi="Fira Code" w:cs="Fira Code"/>
            <w:color w:val="5D5D5F"/>
            <w:sz w:val="18"/>
            <w:szCs w:val="18"/>
          </w:rPr>
          <w:t>)}}</w:t>
        </w:r>
      </w:ins>
    </w:p>
    <w:p w14:paraId="3B8D4039" w14:textId="77777777" w:rsidR="00F37FF2" w:rsidRPr="003F428E" w:rsidRDefault="00F37FF2" w:rsidP="00F37FF2">
      <w:pPr>
        <w:shd w:val="clear" w:color="auto" w:fill="EBEEF5"/>
        <w:spacing w:line="405" w:lineRule="atLeast"/>
        <w:rPr>
          <w:ins w:id="419" w:author="artin majdi" w:date="2023-07-13T18:37:00Z"/>
          <w:rFonts w:ascii="Fira Code" w:hAnsi="Fira Code" w:cs="Fira Code"/>
          <w:color w:val="5D5D5F"/>
          <w:sz w:val="18"/>
          <w:szCs w:val="18"/>
        </w:rPr>
      </w:pPr>
      <w:ins w:id="420"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C838C6"/>
            <w:sz w:val="18"/>
            <w:szCs w:val="18"/>
          </w:rPr>
          <w:t>\\</w:t>
        </w:r>
      </w:ins>
    </w:p>
    <w:p w14:paraId="34E5AEAA" w14:textId="77777777" w:rsidR="00F37FF2" w:rsidRPr="003F428E" w:rsidRDefault="00F37FF2" w:rsidP="00EF5465">
      <w:pPr>
        <w:shd w:val="clear" w:color="auto" w:fill="EBEEF5"/>
        <w:spacing w:line="405" w:lineRule="atLeast"/>
        <w:rPr>
          <w:rFonts w:ascii="Fira Code" w:hAnsi="Fira Code" w:cs="Fira Code"/>
          <w:color w:val="5D5D5F"/>
          <w:sz w:val="18"/>
          <w:szCs w:val="18"/>
        </w:rPr>
      </w:pPr>
      <w:ins w:id="421"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ins>
      <w:r w:rsidRPr="003F428E">
        <w:rPr>
          <w:rFonts w:ascii="Fira Code" w:hAnsi="Fira Code" w:cs="Fira Code"/>
          <w:color w:val="5D5D5F"/>
          <w:sz w:val="18"/>
          <w:szCs w:val="18"/>
        </w:rPr>
        <w:t>left(</w:t>
      </w:r>
      <w:r w:rsidRPr="003F428E">
        <w:rPr>
          <w:rFonts w:ascii="Fira Code" w:hAnsi="Fira Code" w:cs="Fira Code"/>
          <w:color w:val="00BEC4"/>
          <w:sz w:val="18"/>
          <w:szCs w:val="18"/>
        </w:rPr>
        <w:t>p_k^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\alpha</w:t>
      </w:r>
      <w:r w:rsidRPr="003F428E">
        <w:rPr>
          <w:rFonts w:ascii="Fira Code" w:hAnsi="Fira Code" w:cs="Fira Code"/>
          <w:color w:val="00BEC4"/>
          <w:sz w:val="18"/>
          <w:szCs w:val="18"/>
        </w:rPr>
        <w:t>_k</w:t>
      </w:r>
      <w:r w:rsidRPr="003F428E">
        <w:rPr>
          <w:rFonts w:ascii="Fira Code" w:hAnsi="Fira Code" w:cs="Fira Code"/>
          <w:color w:val="5D5D5F"/>
          <w:sz w:val="18"/>
          <w:szCs w:val="18"/>
        </w:rPr>
        <w:t>{\log{\left(</w:t>
      </w:r>
      <w:r w:rsidRPr="003F428E">
        <w:rPr>
          <w:rFonts w:ascii="Fira Code" w:hAnsi="Fira Code" w:cs="Fira Code"/>
          <w:color w:val="00BEC4"/>
          <w:sz w:val="18"/>
          <w:szCs w:val="18"/>
        </w:rPr>
        <w:t>p_j^</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r w:rsidRPr="003F428E">
        <w:rPr>
          <w:rFonts w:ascii="Fira Code" w:hAnsi="Fira Code" w:cs="Fira Code"/>
          <w:color w:val="00BEC4"/>
          <w:sz w:val="18"/>
          <w:szCs w:val="18"/>
        </w:rPr>
        <w:t>+</w:t>
      </w:r>
      <w:r w:rsidRPr="003F428E">
        <w:rPr>
          <w:rFonts w:ascii="Fira Code" w:hAnsi="Fira Code" w:cs="Fira Code"/>
          <w:color w:val="5D5D5F"/>
          <w:sz w:val="18"/>
          <w:szCs w:val="18"/>
        </w:rPr>
        <w:t>\beta</w:t>
      </w:r>
      <w:r w:rsidRPr="003F428E">
        <w:rPr>
          <w:rFonts w:ascii="Fira Code" w:hAnsi="Fira Code" w:cs="Fira Code"/>
          <w:color w:val="00BEC4"/>
          <w:sz w:val="18"/>
          <w:szCs w:val="18"/>
        </w:rPr>
        <w:t>_k</w:t>
      </w:r>
      <w:r w:rsidRPr="003F428E">
        <w:rPr>
          <w:rFonts w:ascii="Fira Code" w:hAnsi="Fira Code" w:cs="Fira Code"/>
          <w:color w:val="5D5D5F"/>
          <w:sz w:val="18"/>
          <w:szCs w:val="18"/>
        </w:rPr>
        <w:t>}</w:t>
      </w:r>
    </w:p>
    <w:p w14:paraId="6A6A6F12" w14:textId="0B382BBB" w:rsidR="00F37FF2" w:rsidRPr="003F428E" w:rsidRDefault="00F37FF2"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del w:id="422" w:author="artin majdi" w:date="2023-07-13T18:37:00Z">
        <w:r w:rsidR="00217555" w:rsidRPr="003F428E">
          <w:rPr>
            <w:rFonts w:ascii="Fira Code" w:hAnsi="Fira Code" w:cs="Fira Code"/>
            <w:color w:val="000000" w:themeColor="text1"/>
            <w:sz w:val="18"/>
            <w:szCs w:val="18"/>
          </w:rPr>
          <w:delText>equation</w:delText>
        </w:r>
      </w:del>
      <w:ins w:id="423" w:author="artin majdi" w:date="2023-07-13T18:37:00Z">
        <w:r w:rsidRPr="003F428E">
          <w:rPr>
            <w:rFonts w:ascii="Fira Code" w:hAnsi="Fira Code" w:cs="Fira Code"/>
            <w:color w:val="F0AA0B"/>
            <w:sz w:val="18"/>
            <w:szCs w:val="18"/>
          </w:rPr>
          <w:t>align</w:t>
        </w:r>
      </w:ins>
      <w:r w:rsidRPr="003F428E">
        <w:rPr>
          <w:rFonts w:ascii="Fira Code" w:hAnsi="Fira Code" w:cs="Fira Code"/>
          <w:color w:val="5D5D5F"/>
          <w:sz w:val="18"/>
          <w:szCs w:val="18"/>
        </w:rPr>
        <w:t>}</w:t>
      </w:r>
    </w:p>
    <w:p w14:paraId="0088C23A" w14:textId="04F25857" w:rsidR="00CD57E6" w:rsidRPr="003F428E" w:rsidRDefault="00CD57E6" w:rsidP="00EF5465">
      <w:pPr>
        <w:shd w:val="clear" w:color="auto" w:fill="EBEEF5"/>
        <w:spacing w:line="405" w:lineRule="atLeast"/>
        <w:rPr>
          <w:rFonts w:ascii="Fira Code" w:hAnsi="Fira Code" w:cs="Fira Code"/>
          <w:color w:val="626264"/>
          <w:sz w:val="18"/>
          <w:szCs w:val="18"/>
        </w:rPr>
      </w:pPr>
      <w:r w:rsidRPr="003F428E">
        <w:rPr>
          <w:rFonts w:ascii="Fira Code" w:hAnsi="Fira Code" w:cs="Fira Code"/>
          <w:color w:val="626264"/>
          <w:sz w:val="18"/>
          <w:szCs w:val="18"/>
        </w:rPr>
        <w:t xml:space="preserve">Furthermore, </w:t>
      </w:r>
      <w:r w:rsidRPr="003F428E">
        <w:rPr>
          <w:rFonts w:ascii="Fira Code" w:hAnsi="Fira Code" w:cs="Fira Code"/>
          <w:color w:val="53A053"/>
          <w:sz w:val="18"/>
          <w:szCs w:val="18"/>
        </w:rPr>
        <w:t>$</w:t>
      </w:r>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5D5D5F"/>
          <w:sz w:val="18"/>
          <w:szCs w:val="18"/>
        </w:rPr>
        <w:t>\exp{\left(</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00BEC4"/>
          <w:sz w:val="18"/>
          <w:szCs w:val="18"/>
        </w:rPr>
        <w:t xml:space="preserve"> l</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)}\right)}</w:t>
      </w:r>
      <w:r w:rsidRPr="003F428E">
        <w:rPr>
          <w:rFonts w:ascii="Fira Code" w:hAnsi="Fira Code" w:cs="Fira Code"/>
          <w:color w:val="00BEC4"/>
          <w:sz w:val="18"/>
          <w:szCs w:val="18"/>
        </w:rPr>
        <w:t>,</w:t>
      </w:r>
      <w:r w:rsidRPr="003F428E">
        <w:rPr>
          <w:rFonts w:ascii="Fira Code" w:hAnsi="Fira Code" w:cs="Fira Code"/>
          <w:color w:val="5D5D5F"/>
          <w:sz w:val="18"/>
          <w:szCs w:val="18"/>
        </w:rPr>
        <w:t>\text</w:t>
      </w:r>
      <w:r w:rsidRPr="003F428E">
        <w:rPr>
          <w:rFonts w:ascii="Fira Code" w:hAnsi="Fira Code" w:cs="Fira Code"/>
          <w:color w:val="888888"/>
          <w:sz w:val="18"/>
          <w:szCs w:val="18"/>
        </w:rPr>
        <w:t>{for</w:t>
      </w:r>
      <w:del w:id="424" w:author="artin majdi" w:date="2023-07-13T18:37:00Z">
        <w:r w:rsidR="00217555" w:rsidRPr="003F428E">
          <w:rPr>
            <w:rFonts w:ascii="Fira Code" w:hAnsi="Fira Code" w:cs="Fira Code"/>
            <w:color w:val="000000" w:themeColor="text1"/>
            <w:sz w:val="18"/>
            <w:szCs w:val="18"/>
          </w:rPr>
          <w:delText xml:space="preserve"> }</w:delText>
        </w:r>
      </w:del>
      <w:ins w:id="425" w:author="artin majdi" w:date="2023-07-13T18:37:00Z">
        <w:r w:rsidRPr="003F428E">
          <w:rPr>
            <w:rFonts w:ascii="Fira Code" w:hAnsi="Fira Code" w:cs="Fira Code"/>
            <w:color w:val="888888"/>
            <w:sz w:val="18"/>
            <w:szCs w:val="18"/>
          </w:rPr>
          <w:t>}</w:t>
        </w:r>
        <w:r w:rsidRPr="003F428E">
          <w:rPr>
            <w:rFonts w:ascii="Fira Code" w:hAnsi="Fira Code" w:cs="Fira Code"/>
            <w:color w:val="CD6069"/>
            <w:sz w:val="18"/>
            <w:szCs w:val="18"/>
          </w:rPr>
          <w:t>\;</w:t>
        </w:r>
      </w:ins>
      <w:r w:rsidRPr="003F428E">
        <w:rPr>
          <w:rFonts w:ascii="Fira Code" w:hAnsi="Fira Code" w:cs="Fira Code"/>
          <w:color w:val="00BEC4"/>
          <w:sz w:val="18"/>
          <w:szCs w:val="18"/>
        </w:rPr>
        <w:t xml:space="preserve"> </w:t>
      </w:r>
      <w:proofErr w:type="spellStart"/>
      <w:r w:rsidRPr="003F428E">
        <w:rPr>
          <w:rFonts w:ascii="Fira Code" w:hAnsi="Fira Code" w:cs="Fira Code"/>
          <w:color w:val="00BEC4"/>
          <w:sz w:val="18"/>
          <w:szCs w:val="18"/>
        </w:rPr>
        <w:t>y_k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FF6D12"/>
          <w:sz w:val="18"/>
          <w:szCs w:val="18"/>
        </w:rPr>
        <w:t>0</w:t>
      </w:r>
      <w:r w:rsidRPr="003F428E">
        <w:rPr>
          <w:rFonts w:ascii="Fira Code" w:hAnsi="Fira Code" w:cs="Fira Code"/>
          <w:color w:val="00BEC4"/>
          <w:sz w:val="18"/>
          <w:szCs w:val="18"/>
        </w:rPr>
        <w:t xml:space="preserve"> </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is as follows:</w:t>
      </w:r>
    </w:p>
    <w:p w14:paraId="782EE190" w14:textId="6033A5F2" w:rsidR="00F37FF2" w:rsidRPr="003F428E" w:rsidRDefault="00F37FF2"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commentRangeStart w:id="426"/>
      <w:del w:id="427" w:author="artin majdi" w:date="2023-07-13T18:37:00Z">
        <w:r w:rsidR="00217555" w:rsidRPr="003F428E">
          <w:rPr>
            <w:rFonts w:ascii="Fira Code" w:hAnsi="Fira Code" w:cs="Fira Code"/>
            <w:color w:val="000000" w:themeColor="text1"/>
            <w:sz w:val="18"/>
            <w:szCs w:val="18"/>
          </w:rPr>
          <w:delText>equation</w:delText>
        </w:r>
        <w:commentRangeEnd w:id="426"/>
        <w:r w:rsidR="00EC44DD" w:rsidRPr="003F428E">
          <w:rPr>
            <w:rStyle w:val="CommentReference"/>
            <w:rFonts w:ascii="Fira Code" w:hAnsi="Fira Code" w:cs="Fira Code"/>
            <w:sz w:val="18"/>
            <w:szCs w:val="18"/>
          </w:rPr>
          <w:commentReference w:id="426"/>
        </w:r>
      </w:del>
      <w:ins w:id="428" w:author="artin majdi" w:date="2023-07-13T18:37:00Z">
        <w:r w:rsidRPr="003F428E">
          <w:rPr>
            <w:rFonts w:ascii="Fira Code" w:hAnsi="Fira Code" w:cs="Fira Code"/>
            <w:color w:val="F0AA0B"/>
            <w:sz w:val="18"/>
            <w:szCs w:val="18"/>
          </w:rPr>
          <w:t>align</w:t>
        </w:r>
      </w:ins>
      <w:r w:rsidRPr="003F428E">
        <w:rPr>
          <w:rFonts w:ascii="Fira Code" w:hAnsi="Fira Code" w:cs="Fira Code"/>
          <w:color w:val="5D5D5F"/>
          <w:sz w:val="18"/>
          <w:szCs w:val="18"/>
        </w:rPr>
        <w:t>}</w:t>
      </w:r>
    </w:p>
    <w:p w14:paraId="399037E4" w14:textId="77777777" w:rsidR="00F37FF2" w:rsidRPr="003F428E" w:rsidRDefault="00F37FF2"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eq:taxonomy.eq.18</w:t>
      </w:r>
      <w:r w:rsidRPr="003F428E">
        <w:rPr>
          <w:rFonts w:ascii="Fira Code" w:hAnsi="Fira Code" w:cs="Fira Code"/>
          <w:color w:val="5D5D5F"/>
          <w:sz w:val="18"/>
          <w:szCs w:val="18"/>
        </w:rPr>
        <w:t>}</w:t>
      </w:r>
    </w:p>
    <w:p w14:paraId="6CBCF2ED" w14:textId="39FE4244" w:rsidR="00F37FF2" w:rsidRPr="003F428E" w:rsidRDefault="00F37FF2" w:rsidP="00F37FF2">
      <w:pPr>
        <w:shd w:val="clear" w:color="auto" w:fill="EBEEF5"/>
        <w:spacing w:line="405" w:lineRule="atLeast"/>
        <w:rPr>
          <w:ins w:id="429" w:author="artin majdi" w:date="2023-07-13T18:37:00Z"/>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5D5D5F"/>
          <w:sz w:val="18"/>
          <w:szCs w:val="18"/>
        </w:rPr>
        <w:t>\exp{\left(</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00BEC4"/>
          <w:sz w:val="18"/>
          <w:szCs w:val="18"/>
        </w:rPr>
        <w:t xml:space="preserve"> l</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)}\right</w:t>
      </w:r>
      <w:del w:id="430" w:author="artin majdi" w:date="2023-07-13T18:37:00Z">
        <w:r w:rsidR="00217555" w:rsidRPr="003F428E">
          <w:rPr>
            <w:rFonts w:ascii="Fira Code" w:hAnsi="Fira Code" w:cs="Fira Code"/>
            <w:color w:val="000000" w:themeColor="text1"/>
            <w:sz w:val="18"/>
            <w:szCs w:val="18"/>
          </w:rPr>
          <w:delText>)}=</w:delText>
        </w:r>
      </w:del>
      <w:ins w:id="431" w:author="artin majdi" w:date="2023-07-13T18:37:00Z">
        <w:r w:rsidRPr="003F428E">
          <w:rPr>
            <w:rFonts w:ascii="Fira Code" w:hAnsi="Fira Code" w:cs="Fira Code"/>
            <w:color w:val="5D5D5F"/>
            <w:sz w:val="18"/>
            <w:szCs w:val="18"/>
          </w:rPr>
          <w:t>)}</w:t>
        </w:r>
      </w:ins>
    </w:p>
    <w:p w14:paraId="27C06AC8" w14:textId="6A40EB37" w:rsidR="00F37FF2" w:rsidRPr="003F428E" w:rsidRDefault="00F37FF2" w:rsidP="00F37FF2">
      <w:pPr>
        <w:shd w:val="clear" w:color="auto" w:fill="EBEEF5"/>
        <w:spacing w:line="405" w:lineRule="atLeast"/>
        <w:rPr>
          <w:ins w:id="432" w:author="artin majdi" w:date="2023-07-13T18:37:00Z"/>
          <w:rFonts w:ascii="Fira Code" w:hAnsi="Fira Code" w:cs="Fira Code"/>
          <w:color w:val="5D5D5F"/>
          <w:sz w:val="18"/>
          <w:szCs w:val="18"/>
        </w:rPr>
      </w:pPr>
      <w:ins w:id="433"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\textcolor{</w:t>
        </w:r>
        <w:r w:rsidRPr="003F428E">
          <w:rPr>
            <w:rFonts w:ascii="Fira Code" w:hAnsi="Fira Code" w:cs="Fira Code"/>
            <w:color w:val="00BEC4"/>
            <w:sz w:val="18"/>
            <w:szCs w:val="18"/>
          </w:rPr>
          <w:t>gray</w:t>
        </w:r>
        <w:r w:rsidRPr="003F428E">
          <w:rPr>
            <w:rFonts w:ascii="Fira Code" w:hAnsi="Fira Code" w:cs="Fira Code"/>
            <w:color w:val="5D5D5F"/>
            <w:sz w:val="18"/>
            <w:szCs w:val="18"/>
          </w:rPr>
          <w:t>}{</w:t>
        </w:r>
      </w:ins>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5D5D5F"/>
          <w:sz w:val="18"/>
          <w:szCs w:val="18"/>
        </w:rPr>
        <w:t>\exp{\left(</w:t>
      </w:r>
      <w:r w:rsidRPr="003F428E">
        <w:rPr>
          <w:rFonts w:ascii="Fira Code" w:hAnsi="Fira Code" w:cs="Fira Code"/>
          <w:color w:val="00BEC4"/>
          <w:sz w:val="18"/>
          <w:szCs w:val="18"/>
        </w:rPr>
        <w:t>-l_k^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)}\left(\alpha</w:t>
      </w:r>
      <w:r w:rsidRPr="003F428E">
        <w:rPr>
          <w:rFonts w:ascii="Fira Code" w:hAnsi="Fira Code" w:cs="Fira Code"/>
          <w:color w:val="00BEC4"/>
          <w:sz w:val="18"/>
          <w:szCs w:val="18"/>
        </w:rPr>
        <w:t>_k</w:t>
      </w:r>
      <w:r w:rsidRPr="003F428E">
        <w:rPr>
          <w:rFonts w:ascii="Fira Code" w:hAnsi="Fira Code" w:cs="Fira Code"/>
          <w:color w:val="5D5D5F"/>
          <w:sz w:val="18"/>
          <w:szCs w:val="18"/>
        </w:rPr>
        <w:t>\</w:t>
      </w:r>
      <w:r w:rsidRPr="003F428E">
        <w:rPr>
          <w:rFonts w:ascii="Fira Code" w:hAnsi="Fira Code" w:cs="Fira Code"/>
          <w:color w:val="A0A1A7"/>
          <w:sz w:val="18"/>
          <w:szCs w:val="18"/>
        </w:rPr>
        <w:t>;l</w:t>
      </w:r>
      <w:r w:rsidRPr="003F428E">
        <w:rPr>
          <w:rFonts w:ascii="Fira Code" w:hAnsi="Fira Code" w:cs="Fira Code"/>
          <w:color w:val="00BEC4"/>
          <w:sz w:val="18"/>
          <w:szCs w:val="18"/>
        </w:rPr>
        <w:t>_j^</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\beta</w:t>
      </w:r>
      <w:r w:rsidRPr="003F428E">
        <w:rPr>
          <w:rFonts w:ascii="Fira Code" w:hAnsi="Fira Code" w:cs="Fira Code"/>
          <w:color w:val="00BEC4"/>
          <w:sz w:val="18"/>
          <w:szCs w:val="18"/>
        </w:rPr>
        <w:t>_k</w:t>
      </w:r>
      <w:r w:rsidRPr="003F428E">
        <w:rPr>
          <w:rFonts w:ascii="Fira Code" w:hAnsi="Fira Code" w:cs="Fira Code"/>
          <w:color w:val="5D5D5F"/>
          <w:sz w:val="18"/>
          <w:szCs w:val="18"/>
        </w:rPr>
        <w:t>\right)\right</w:t>
      </w:r>
      <w:del w:id="434" w:author="artin majdi" w:date="2023-07-13T18:37:00Z">
        <w:r w:rsidR="00217555" w:rsidRPr="003F428E">
          <w:rPr>
            <w:rFonts w:ascii="Fira Code" w:hAnsi="Fira Code" w:cs="Fira Code"/>
            <w:color w:val="000000" w:themeColor="text1"/>
            <w:sz w:val="18"/>
            <w:szCs w:val="18"/>
          </w:rPr>
          <w:delText>)}={</w:delText>
        </w:r>
      </w:del>
      <w:ins w:id="435" w:author="artin majdi" w:date="2023-07-13T18:37:00Z">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nonumber</w:t>
        </w:r>
        <w:proofErr w:type="spellEnd"/>
        <w:r w:rsidRPr="003F428E">
          <w:rPr>
            <w:rFonts w:ascii="Fira Code" w:hAnsi="Fira Code" w:cs="Fira Code"/>
            <w:color w:val="5D5D5F"/>
            <w:sz w:val="18"/>
            <w:szCs w:val="18"/>
          </w:rPr>
          <w:t>}</w:t>
        </w:r>
      </w:ins>
    </w:p>
    <w:p w14:paraId="1BCD37BA" w14:textId="77777777" w:rsidR="00F37FF2" w:rsidRPr="003F428E" w:rsidRDefault="00F37FF2" w:rsidP="00F37FF2">
      <w:pPr>
        <w:shd w:val="clear" w:color="auto" w:fill="EBEEF5"/>
        <w:spacing w:line="405" w:lineRule="atLeast"/>
        <w:rPr>
          <w:ins w:id="436" w:author="artin majdi" w:date="2023-07-13T18:37:00Z"/>
          <w:rFonts w:ascii="Fira Code" w:hAnsi="Fira Code" w:cs="Fira Code"/>
          <w:color w:val="5D5D5F"/>
          <w:sz w:val="18"/>
          <w:szCs w:val="18"/>
        </w:rPr>
      </w:pPr>
      <w:ins w:id="437"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C838C6"/>
            <w:sz w:val="18"/>
            <w:szCs w:val="18"/>
          </w:rPr>
          <w:t>\\</w:t>
        </w:r>
      </w:ins>
    </w:p>
    <w:p w14:paraId="2ADF8F79" w14:textId="77777777" w:rsidR="00F37FF2" w:rsidRPr="003F428E" w:rsidRDefault="00F37FF2" w:rsidP="00EF5465">
      <w:pPr>
        <w:shd w:val="clear" w:color="auto" w:fill="EBEEF5"/>
        <w:spacing w:line="405" w:lineRule="atLeast"/>
        <w:rPr>
          <w:rFonts w:ascii="Fira Code" w:hAnsi="Fira Code" w:cs="Fira Code"/>
          <w:color w:val="5D5D5F"/>
          <w:sz w:val="18"/>
          <w:szCs w:val="18"/>
        </w:rPr>
      </w:pPr>
      <w:ins w:id="438"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ins>
      <w:r w:rsidRPr="003F428E">
        <w:rPr>
          <w:rFonts w:ascii="Fira Code" w:hAnsi="Fira Code" w:cs="Fira Code"/>
          <w:color w:val="FF6D12"/>
          <w:sz w:val="18"/>
          <w:szCs w:val="18"/>
        </w:rPr>
        <w:t>1</w:t>
      </w:r>
      <w:r w:rsidRPr="003F428E">
        <w:rPr>
          <w:rFonts w:ascii="Fira Code" w:hAnsi="Fira Code" w:cs="Fira Code"/>
          <w:color w:val="00BEC4"/>
          <w:sz w:val="18"/>
          <w:szCs w:val="18"/>
        </w:rPr>
        <w:t>-</w:t>
      </w:r>
      <w:r w:rsidRPr="003F428E">
        <w:rPr>
          <w:rFonts w:ascii="Fira Code" w:hAnsi="Fira Code" w:cs="Fira Code"/>
          <w:color w:val="5D5D5F"/>
          <w:sz w:val="18"/>
          <w:szCs w:val="18"/>
        </w:rPr>
        <w:t>\left(</w:t>
      </w:r>
      <w:r w:rsidRPr="003F428E">
        <w:rPr>
          <w:rFonts w:ascii="Fira Code" w:hAnsi="Fira Code" w:cs="Fira Code"/>
          <w:color w:val="FF6D12"/>
          <w:sz w:val="18"/>
          <w:szCs w:val="18"/>
        </w:rPr>
        <w:t>1</w:t>
      </w:r>
      <w:r w:rsidRPr="003F428E">
        <w:rPr>
          <w:rFonts w:ascii="Fira Code" w:hAnsi="Fira Code" w:cs="Fira Code"/>
          <w:color w:val="00BEC4"/>
          <w:sz w:val="18"/>
          <w:szCs w:val="18"/>
        </w:rPr>
        <w:t>-p_k^</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\alpha</w:t>
      </w:r>
      <w:r w:rsidRPr="003F428E">
        <w:rPr>
          <w:rFonts w:ascii="Fira Code" w:hAnsi="Fira Code" w:cs="Fira Code"/>
          <w:color w:val="00BEC4"/>
          <w:sz w:val="18"/>
          <w:szCs w:val="18"/>
        </w:rPr>
        <w:t>_k</w:t>
      </w:r>
      <w:r w:rsidRPr="003F428E">
        <w:rPr>
          <w:rFonts w:ascii="Fira Code" w:hAnsi="Fira Code" w:cs="Fira Code"/>
          <w:color w:val="5D5D5F"/>
          <w:sz w:val="18"/>
          <w:szCs w:val="18"/>
        </w:rPr>
        <w:t>{\log{\left(</w:t>
      </w:r>
      <w:r w:rsidRPr="003F428E">
        <w:rPr>
          <w:rFonts w:ascii="Fira Code" w:hAnsi="Fira Code" w:cs="Fira Code"/>
          <w:color w:val="FF6D12"/>
          <w:sz w:val="18"/>
          <w:szCs w:val="18"/>
        </w:rPr>
        <w:t>1</w:t>
      </w:r>
      <w:r w:rsidRPr="003F428E">
        <w:rPr>
          <w:rFonts w:ascii="Fira Code" w:hAnsi="Fira Code" w:cs="Fira Code"/>
          <w:color w:val="00BEC4"/>
          <w:sz w:val="18"/>
          <w:szCs w:val="18"/>
        </w:rPr>
        <w:t>-p_j^</w:t>
      </w:r>
      <w:r w:rsidRPr="003F428E">
        <w:rPr>
          <w:rFonts w:ascii="Fira Code" w:hAnsi="Fira Code" w:cs="Fira Code"/>
          <w:color w:val="5D5D5F"/>
          <w:sz w:val="18"/>
          <w:szCs w:val="18"/>
        </w:rPr>
        <w:t>{(</w:t>
      </w:r>
      <w:r w:rsidRPr="003F428E">
        <w:rPr>
          <w:rFonts w:ascii="Fira Code" w:hAnsi="Fira Code" w:cs="Fira Code"/>
          <w:color w:val="00BEC4"/>
          <w:sz w:val="18"/>
          <w:szCs w:val="18"/>
        </w:rPr>
        <w:t>i</w:t>
      </w:r>
      <w:r w:rsidRPr="003F428E">
        <w:rPr>
          <w:rFonts w:ascii="Fira Code" w:hAnsi="Fira Code" w:cs="Fira Code"/>
          <w:color w:val="5D5D5F"/>
          <w:sz w:val="18"/>
          <w:szCs w:val="18"/>
        </w:rPr>
        <w:t>)}\right)}}</w:t>
      </w:r>
      <w:r w:rsidRPr="003F428E">
        <w:rPr>
          <w:rFonts w:ascii="Fira Code" w:hAnsi="Fira Code" w:cs="Fira Code"/>
          <w:color w:val="00BEC4"/>
          <w:sz w:val="18"/>
          <w:szCs w:val="18"/>
        </w:rPr>
        <w:t>+</w:t>
      </w:r>
      <w:r w:rsidRPr="003F428E">
        <w:rPr>
          <w:rFonts w:ascii="Fira Code" w:hAnsi="Fira Code" w:cs="Fira Code"/>
          <w:color w:val="5D5D5F"/>
          <w:sz w:val="18"/>
          <w:szCs w:val="18"/>
        </w:rPr>
        <w:t>\beta</w:t>
      </w:r>
      <w:r w:rsidRPr="003F428E">
        <w:rPr>
          <w:rFonts w:ascii="Fira Code" w:hAnsi="Fira Code" w:cs="Fira Code"/>
          <w:color w:val="00BEC4"/>
          <w:sz w:val="18"/>
          <w:szCs w:val="18"/>
        </w:rPr>
        <w:t>_k</w:t>
      </w:r>
      <w:r w:rsidRPr="003F428E">
        <w:rPr>
          <w:rFonts w:ascii="Fira Code" w:hAnsi="Fira Code" w:cs="Fira Code"/>
          <w:color w:val="5D5D5F"/>
          <w:sz w:val="18"/>
          <w:szCs w:val="18"/>
        </w:rPr>
        <w:t>}</w:t>
      </w:r>
    </w:p>
    <w:p w14:paraId="5D8FD193" w14:textId="578C85E1" w:rsidR="00F37FF2" w:rsidRPr="003F428E" w:rsidRDefault="00F37FF2"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del w:id="439" w:author="artin majdi" w:date="2023-07-13T18:37:00Z">
        <w:r w:rsidR="00217555" w:rsidRPr="003F428E">
          <w:rPr>
            <w:rFonts w:ascii="Fira Code" w:hAnsi="Fira Code" w:cs="Fira Code"/>
            <w:color w:val="000000" w:themeColor="text1"/>
            <w:sz w:val="18"/>
            <w:szCs w:val="18"/>
          </w:rPr>
          <w:delText>equation</w:delText>
        </w:r>
      </w:del>
      <w:ins w:id="440" w:author="artin majdi" w:date="2023-07-13T18:37:00Z">
        <w:r w:rsidRPr="003F428E">
          <w:rPr>
            <w:rFonts w:ascii="Fira Code" w:hAnsi="Fira Code" w:cs="Fira Code"/>
            <w:color w:val="F0AA0B"/>
            <w:sz w:val="18"/>
            <w:szCs w:val="18"/>
          </w:rPr>
          <w:t>align</w:t>
        </w:r>
      </w:ins>
      <w:r w:rsidRPr="003F428E">
        <w:rPr>
          <w:rFonts w:ascii="Fira Code" w:hAnsi="Fira Code" w:cs="Fira Code"/>
          <w:color w:val="5D5D5F"/>
          <w:sz w:val="18"/>
          <w:szCs w:val="18"/>
        </w:rPr>
        <w:t>}</w:t>
      </w:r>
    </w:p>
    <w:p w14:paraId="488E472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By substituting Equations~(</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eq:taxonomy.eq.17</w:t>
      </w:r>
      <w:r w:rsidRPr="003F428E">
        <w:rPr>
          <w:rFonts w:ascii="Fira Code" w:hAnsi="Fira Code" w:cs="Fira Code"/>
          <w:color w:val="5D5D5F"/>
          <w:sz w:val="18"/>
          <w:szCs w:val="18"/>
        </w:rPr>
        <w:t>}</w:t>
      </w:r>
      <w:r w:rsidRPr="003F428E">
        <w:rPr>
          <w:rFonts w:ascii="Fira Code" w:hAnsi="Fira Code" w:cs="Fira Code"/>
          <w:color w:val="626264"/>
          <w:sz w:val="18"/>
          <w:szCs w:val="18"/>
        </w:rPr>
        <w:t>) and~(</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eq:taxonomy.eq.18</w:t>
      </w:r>
      <w:r w:rsidRPr="003F428E">
        <w:rPr>
          <w:rFonts w:ascii="Fira Code" w:hAnsi="Fira Code" w:cs="Fira Code"/>
          <w:color w:val="5D5D5F"/>
          <w:sz w:val="18"/>
          <w:szCs w:val="18"/>
        </w:rPr>
        <w:t>}</w:t>
      </w:r>
      <w:r w:rsidRPr="003F428E">
        <w:rPr>
          <w:rFonts w:ascii="Fira Code" w:hAnsi="Fira Code" w:cs="Fira Code"/>
          <w:color w:val="626264"/>
          <w:sz w:val="18"/>
          <w:szCs w:val="18"/>
        </w:rPr>
        <w:t>)  into Equation~(</w:t>
      </w:r>
      <w:r w:rsidRPr="003F428E">
        <w:rPr>
          <w:rFonts w:ascii="Fira Code" w:hAnsi="Fira Code" w:cs="Fira Code"/>
          <w:color w:val="7C4DFF"/>
          <w:sz w:val="18"/>
          <w:szCs w:val="18"/>
        </w:rPr>
        <w:t>\</w:t>
      </w:r>
      <w:r w:rsidRPr="003F428E">
        <w:rPr>
          <w:rFonts w:ascii="Fira Code" w:hAnsi="Fira Code" w:cs="Fira Code"/>
          <w:b/>
          <w:color w:val="C838C6"/>
          <w:sz w:val="18"/>
          <w:szCs w:val="18"/>
        </w:rPr>
        <w:t>ref</w:t>
      </w:r>
      <w:r w:rsidRPr="003F428E">
        <w:rPr>
          <w:rFonts w:ascii="Fira Code" w:hAnsi="Fira Code" w:cs="Fira Code"/>
          <w:color w:val="5D5D5F"/>
          <w:sz w:val="18"/>
          <w:szCs w:val="18"/>
        </w:rPr>
        <w:t>{</w:t>
      </w:r>
      <w:r w:rsidRPr="003F428E">
        <w:rPr>
          <w:rFonts w:ascii="Fira Code" w:hAnsi="Fira Code" w:cs="Fira Code"/>
          <w:color w:val="FF6D12"/>
          <w:sz w:val="18"/>
          <w:szCs w:val="18"/>
        </w:rPr>
        <w:t>eq:taxonomy.eq.16.newpred</w:t>
      </w:r>
      <w:r w:rsidRPr="003F428E">
        <w:rPr>
          <w:rFonts w:ascii="Fira Code" w:hAnsi="Fira Code" w:cs="Fira Code"/>
          <w:color w:val="5D5D5F"/>
          <w:sz w:val="18"/>
          <w:szCs w:val="18"/>
        </w:rPr>
        <w:t>}</w:t>
      </w:r>
      <w:r w:rsidRPr="003F428E">
        <w:rPr>
          <w:rFonts w:ascii="Fira Code" w:hAnsi="Fira Code" w:cs="Fira Code"/>
          <w:color w:val="626264"/>
          <w:sz w:val="18"/>
          <w:szCs w:val="18"/>
        </w:rPr>
        <w:t>)  we obtain</w:t>
      </w:r>
    </w:p>
    <w:p w14:paraId="154D18C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49BC9A8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eq:taxonomy.eq.19.newpred</w:t>
      </w:r>
      <w:r w:rsidRPr="003F428E">
        <w:rPr>
          <w:rFonts w:ascii="Fira Code" w:hAnsi="Fira Code" w:cs="Fira Code"/>
          <w:color w:val="5D5D5F"/>
          <w:sz w:val="18"/>
          <w:szCs w:val="18"/>
        </w:rPr>
        <w:t>}</w:t>
      </w:r>
    </w:p>
    <w:p w14:paraId="6381202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widehat</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p</w:t>
      </w:r>
      <w:r w:rsidRPr="003F428E">
        <w:rPr>
          <w:rFonts w:ascii="Fira Code" w:hAnsi="Fira Code" w:cs="Fira Code"/>
          <w:color w:val="5D5D5F"/>
          <w:sz w:val="18"/>
          <w:szCs w:val="18"/>
        </w:rPr>
        <w:t>}</w:t>
      </w:r>
      <w:r w:rsidRPr="003F428E">
        <w:rPr>
          <w:rFonts w:ascii="Fira Code" w:hAnsi="Fira Code" w:cs="Fira Code"/>
          <w:color w:val="00BEC4"/>
          <w:sz w:val="18"/>
          <w:szCs w:val="18"/>
        </w:rPr>
        <w:t>_k^</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p>
    <w:p w14:paraId="6BBA923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cases</w:t>
      </w:r>
      <w:r w:rsidRPr="003F428E">
        <w:rPr>
          <w:rFonts w:ascii="Fira Code" w:hAnsi="Fira Code" w:cs="Fira Code"/>
          <w:color w:val="5D5D5F"/>
          <w:sz w:val="18"/>
          <w:szCs w:val="18"/>
        </w:rPr>
        <w:t>}</w:t>
      </w:r>
    </w:p>
    <w:p w14:paraId="6F873378" w14:textId="44F8EDF7" w:rsidR="00CD57E6" w:rsidRPr="003F428E" w:rsidRDefault="00CD57E6" w:rsidP="00CD57E6">
      <w:pPr>
        <w:shd w:val="clear" w:color="auto" w:fill="EBEEF5"/>
        <w:spacing w:line="405" w:lineRule="atLeast"/>
        <w:rPr>
          <w:ins w:id="441" w:author="artin majdi" w:date="2023-07-13T18:37:00Z"/>
          <w:rFonts w:ascii="Fira Code" w:hAnsi="Fira Code" w:cs="Fira Code"/>
          <w:color w:val="5D5D5F"/>
          <w:sz w:val="18"/>
          <w:szCs w:val="18"/>
        </w:rPr>
      </w:pPr>
      <w:r w:rsidRPr="003F428E">
        <w:rPr>
          <w:rFonts w:ascii="Fira Code" w:hAnsi="Fira Code" w:cs="Fira Code"/>
          <w:color w:val="00BEC4"/>
          <w:sz w:val="18"/>
          <w:szCs w:val="18"/>
        </w:rPr>
        <w:t xml:space="preserve">        </w:t>
      </w:r>
      <w:ins w:id="442" w:author="artin majdi" w:date="2023-07-13T18:37:00Z">
        <w:r w:rsidRPr="003F428E">
          <w:rPr>
            <w:rFonts w:ascii="Fira Code" w:hAnsi="Fira Code" w:cs="Fira Code"/>
            <w:color w:val="5D5D5F"/>
            <w:sz w:val="18"/>
            <w:szCs w:val="18"/>
          </w:rPr>
          <w:t>\</w:t>
        </w:r>
        <w:r w:rsidRPr="003F428E">
          <w:rPr>
            <w:rFonts w:ascii="Fira Code" w:hAnsi="Fira Code" w:cs="Fira Code"/>
            <w:color w:val="A0A1A7"/>
            <w:sz w:val="18"/>
            <w:szCs w:val="18"/>
          </w:rPr>
          <w:t>,</w:t>
        </w:r>
        <w:r w:rsidRPr="003F428E">
          <w:rPr>
            <w:rFonts w:ascii="Fira Code" w:hAnsi="Fira Code" w:cs="Fira Code"/>
            <w:color w:val="00BEC4"/>
            <w:sz w:val="18"/>
            <w:szCs w:val="18"/>
          </w:rPr>
          <w:t xml:space="preserve"> </w:t>
        </w:r>
      </w:ins>
      <w:r w:rsidRPr="003F428E">
        <w:rPr>
          <w:rFonts w:ascii="Fira Code" w:hAnsi="Fira Code" w:cs="Fira Code"/>
          <w:color w:val="5D5D5F"/>
          <w:sz w:val="18"/>
          <w:szCs w:val="18"/>
        </w:rPr>
        <w:t>{\left(</w:t>
      </w:r>
      <w:r w:rsidRPr="003F428E">
        <w:rPr>
          <w:rFonts w:ascii="Fira Code" w:hAnsi="Fira Code" w:cs="Fira Code"/>
          <w:color w:val="00BEC4"/>
          <w:sz w:val="18"/>
          <w:szCs w:val="18"/>
        </w:rPr>
        <w:t xml:space="preserve"> </w:t>
      </w:r>
      <w:proofErr w:type="spellStart"/>
      <w:r w:rsidRPr="003F428E">
        <w:rPr>
          <w:rFonts w:ascii="Fira Code" w:hAnsi="Fira Code" w:cs="Fira Code"/>
          <w:color w:val="00BEC4"/>
          <w:sz w:val="18"/>
          <w:szCs w:val="18"/>
        </w:rPr>
        <w:t>p_k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\right)}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alpha</w:t>
      </w:r>
      <w:r w:rsidRPr="003F428E">
        <w:rPr>
          <w:rFonts w:ascii="Fira Code" w:hAnsi="Fira Code" w:cs="Fira Code"/>
          <w:color w:val="00BEC4"/>
          <w:sz w:val="18"/>
          <w:szCs w:val="18"/>
        </w:rPr>
        <w:t>_k</w:t>
      </w:r>
      <w:proofErr w:type="spellEnd"/>
      <w:r w:rsidRPr="003F428E">
        <w:rPr>
          <w:rFonts w:ascii="Fira Code" w:hAnsi="Fira Code" w:cs="Fira Code"/>
          <w:color w:val="00BEC4"/>
          <w:sz w:val="18"/>
          <w:szCs w:val="18"/>
        </w:rPr>
        <w:t xml:space="preserve"> </w:t>
      </w:r>
      <w:r w:rsidRPr="003F428E">
        <w:rPr>
          <w:rFonts w:ascii="Fira Code" w:hAnsi="Fira Code" w:cs="Fira Code"/>
          <w:color w:val="5D5D5F"/>
          <w:sz w:val="18"/>
          <w:szCs w:val="18"/>
        </w:rPr>
        <w:t>\log(</w:t>
      </w:r>
      <w:proofErr w:type="spellStart"/>
      <w:r w:rsidRPr="003F428E">
        <w:rPr>
          <w:rFonts w:ascii="Fira Code" w:hAnsi="Fira Code" w:cs="Fira Code"/>
          <w:color w:val="00BEC4"/>
          <w:sz w:val="18"/>
          <w:szCs w:val="18"/>
        </w:rPr>
        <w:t>p_j</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beta</w:t>
      </w:r>
      <w:r w:rsidRPr="003F428E">
        <w:rPr>
          <w:rFonts w:ascii="Fira Code" w:hAnsi="Fira Code" w:cs="Fira Code"/>
          <w:color w:val="00BEC4"/>
          <w:sz w:val="18"/>
          <w:szCs w:val="18"/>
        </w:rPr>
        <w:t>_k</w:t>
      </w:r>
      <w:proofErr w:type="spellEnd"/>
      <w:r w:rsidRPr="003F428E">
        <w:rPr>
          <w:rFonts w:ascii="Fira Code" w:hAnsi="Fira Code" w:cs="Fira Code"/>
          <w:color w:val="5D5D5F"/>
          <w:sz w:val="18"/>
          <w:szCs w:val="18"/>
        </w:rPr>
        <w:t>}</w:t>
      </w:r>
      <w:del w:id="443" w:author="artin majdi" w:date="2023-07-13T18:37:00Z">
        <w:r w:rsidR="00217555" w:rsidRPr="003F428E">
          <w:rPr>
            <w:rFonts w:ascii="Fira Code" w:hAnsi="Fira Code" w:cs="Fira Code"/>
            <w:color w:val="000000" w:themeColor="text1"/>
            <w:sz w:val="18"/>
            <w:szCs w:val="18"/>
          </w:rPr>
          <w:delText xml:space="preserve"> &amp;</w:delText>
        </w:r>
      </w:del>
    </w:p>
    <w:p w14:paraId="30CE8259" w14:textId="77777777" w:rsidR="00CD57E6" w:rsidRPr="003F428E" w:rsidRDefault="00CD57E6" w:rsidP="00CD57E6">
      <w:pPr>
        <w:shd w:val="clear" w:color="auto" w:fill="EBEEF5"/>
        <w:spacing w:line="405" w:lineRule="atLeast"/>
        <w:rPr>
          <w:ins w:id="444" w:author="artin majdi" w:date="2023-07-13T18:37:00Z"/>
          <w:rFonts w:ascii="Fira Code" w:hAnsi="Fira Code" w:cs="Fira Code"/>
          <w:color w:val="5D5D5F"/>
          <w:sz w:val="18"/>
          <w:szCs w:val="18"/>
        </w:rPr>
      </w:pPr>
      <w:ins w:id="445"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ins>
    </w:p>
    <w:p w14:paraId="7D6B5EA1" w14:textId="1CCE05C8" w:rsidR="00CD57E6" w:rsidRPr="003F428E" w:rsidRDefault="00CD57E6" w:rsidP="00EF5465">
      <w:pPr>
        <w:shd w:val="clear" w:color="auto" w:fill="EBEEF5"/>
        <w:spacing w:line="405" w:lineRule="atLeast"/>
        <w:rPr>
          <w:rFonts w:ascii="Fira Code" w:hAnsi="Fira Code" w:cs="Fira Code"/>
          <w:color w:val="5D5D5F"/>
          <w:sz w:val="18"/>
          <w:szCs w:val="18"/>
        </w:rPr>
      </w:pPr>
      <w:ins w:id="446"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\text</w:t>
      </w:r>
      <w:r w:rsidRPr="003F428E">
        <w:rPr>
          <w:rFonts w:ascii="Fira Code" w:hAnsi="Fira Code" w:cs="Fira Code"/>
          <w:color w:val="888888"/>
          <w:sz w:val="18"/>
          <w:szCs w:val="18"/>
        </w:rPr>
        <w:t>{if}</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\quad</w:t>
      </w:r>
      <w:r w:rsidRPr="003F428E">
        <w:rPr>
          <w:rFonts w:ascii="Fira Code" w:hAnsi="Fira Code" w:cs="Fira Code"/>
          <w:color w:val="00BEC4"/>
          <w:sz w:val="18"/>
          <w:szCs w:val="18"/>
        </w:rPr>
        <w:t xml:space="preserve"> </w:t>
      </w:r>
      <w:proofErr w:type="spellStart"/>
      <w:r w:rsidRPr="003F428E">
        <w:rPr>
          <w:rFonts w:ascii="Fira Code" w:hAnsi="Fira Code" w:cs="Fira Code"/>
          <w:color w:val="00BEC4"/>
          <w:sz w:val="18"/>
          <w:szCs w:val="18"/>
        </w:rPr>
        <w:t>y_k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 </w:t>
      </w:r>
      <w:r w:rsidRPr="003F428E">
        <w:rPr>
          <w:rFonts w:ascii="Fira Code" w:hAnsi="Fira Code" w:cs="Fira Code"/>
          <w:color w:val="FF6D12"/>
          <w:sz w:val="18"/>
          <w:szCs w:val="18"/>
        </w:rPr>
        <w:t>1</w:t>
      </w:r>
      <w:del w:id="447" w:author="artin majdi" w:date="2023-07-13T18:37:00Z">
        <w:r w:rsidR="00217555" w:rsidRPr="003F428E">
          <w:rPr>
            <w:rFonts w:ascii="Fira Code" w:hAnsi="Fira Code" w:cs="Fira Code"/>
            <w:color w:val="000000" w:themeColor="text1"/>
            <w:sz w:val="18"/>
            <w:szCs w:val="18"/>
          </w:rPr>
          <w:delText xml:space="preserve"> \\</w:delText>
        </w:r>
      </w:del>
    </w:p>
    <w:p w14:paraId="1B1A3F93" w14:textId="77777777" w:rsidR="00CD57E6" w:rsidRPr="003F428E" w:rsidRDefault="00CD57E6" w:rsidP="00CD57E6">
      <w:pPr>
        <w:shd w:val="clear" w:color="auto" w:fill="EBEEF5"/>
        <w:spacing w:line="405" w:lineRule="atLeast"/>
        <w:rPr>
          <w:ins w:id="448" w:author="artin majdi" w:date="2023-07-13T18:37:00Z"/>
          <w:rFonts w:ascii="Fira Code" w:hAnsi="Fira Code" w:cs="Fira Code"/>
          <w:color w:val="5D5D5F"/>
          <w:sz w:val="18"/>
          <w:szCs w:val="18"/>
        </w:rPr>
      </w:pPr>
      <w:r w:rsidRPr="003F428E">
        <w:rPr>
          <w:rFonts w:ascii="Fira Code" w:hAnsi="Fira Code" w:cs="Fira Code"/>
          <w:color w:val="00BEC4"/>
          <w:sz w:val="18"/>
          <w:szCs w:val="18"/>
        </w:rPr>
        <w:t xml:space="preserve">       </w:t>
      </w:r>
      <w:ins w:id="449"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C838C6"/>
            <w:sz w:val="18"/>
            <w:szCs w:val="18"/>
          </w:rPr>
          <w:t>\\</w:t>
        </w:r>
      </w:ins>
    </w:p>
    <w:p w14:paraId="5905B242" w14:textId="26C09676" w:rsidR="00CD57E6" w:rsidRPr="003F428E" w:rsidRDefault="00CD57E6" w:rsidP="00CD57E6">
      <w:pPr>
        <w:shd w:val="clear" w:color="auto" w:fill="EBEEF5"/>
        <w:spacing w:line="405" w:lineRule="atLeast"/>
        <w:rPr>
          <w:ins w:id="450" w:author="artin majdi" w:date="2023-07-13T18:37:00Z"/>
          <w:rFonts w:ascii="Fira Code" w:hAnsi="Fira Code" w:cs="Fira Code"/>
          <w:color w:val="5D5D5F"/>
          <w:sz w:val="18"/>
          <w:szCs w:val="18"/>
        </w:rPr>
      </w:pPr>
      <w:ins w:id="451"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5D5D5F"/>
            <w:sz w:val="18"/>
            <w:szCs w:val="18"/>
          </w:rPr>
          <w:t>\</w:t>
        </w:r>
        <w:r w:rsidRPr="003F428E">
          <w:rPr>
            <w:rFonts w:ascii="Fira Code" w:hAnsi="Fira Code" w:cs="Fira Code"/>
            <w:color w:val="A0A1A7"/>
            <w:sz w:val="18"/>
            <w:szCs w:val="18"/>
          </w:rPr>
          <w:t>,</w:t>
        </w:r>
      </w:ins>
      <w:r w:rsidRPr="003F428E">
        <w:rPr>
          <w:rFonts w:ascii="Fira Code" w:hAnsi="Fira Code" w:cs="Fira Code"/>
          <w:color w:val="00BEC4"/>
          <w:sz w:val="18"/>
          <w:szCs w:val="18"/>
        </w:rPr>
        <w:t xml:space="preserve"> </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{\left(</w:t>
      </w:r>
      <w:r w:rsidRPr="003F428E">
        <w:rPr>
          <w:rFonts w:ascii="Fira Code" w:hAnsi="Fira Code" w:cs="Fira Code"/>
          <w:color w:val="00BEC4"/>
          <w:sz w:val="18"/>
          <w:szCs w:val="18"/>
        </w:rPr>
        <w:t xml:space="preserve"> </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w:t>
      </w:r>
      <w:proofErr w:type="spellStart"/>
      <w:r w:rsidRPr="003F428E">
        <w:rPr>
          <w:rFonts w:ascii="Fira Code" w:hAnsi="Fira Code" w:cs="Fira Code"/>
          <w:color w:val="00BEC4"/>
          <w:sz w:val="18"/>
          <w:szCs w:val="18"/>
        </w:rPr>
        <w:t>p_k</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\right)}</w:t>
      </w:r>
      <w:r w:rsidRPr="003F428E">
        <w:rPr>
          <w:rFonts w:ascii="Fira Code" w:hAnsi="Fira Code" w:cs="Fira Code"/>
          <w:color w:val="00BEC4"/>
          <w:sz w:val="18"/>
          <w:szCs w:val="18"/>
        </w:rPr>
        <w:t>^</w:t>
      </w:r>
      <w:r w:rsidRPr="003F428E">
        <w:rPr>
          <w:rFonts w:ascii="Fira Code" w:hAnsi="Fira Code" w:cs="Fira Code"/>
          <w:color w:val="5D5D5F"/>
          <w:sz w:val="18"/>
          <w:szCs w:val="18"/>
        </w:rPr>
        <w:t>{</w:t>
      </w:r>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alpha</w:t>
      </w:r>
      <w:r w:rsidRPr="003F428E">
        <w:rPr>
          <w:rFonts w:ascii="Fira Code" w:hAnsi="Fira Code" w:cs="Fira Code"/>
          <w:color w:val="00BEC4"/>
          <w:sz w:val="18"/>
          <w:szCs w:val="18"/>
        </w:rPr>
        <w:t>_k</w:t>
      </w:r>
      <w:proofErr w:type="spellEnd"/>
      <w:r w:rsidRPr="003F428E">
        <w:rPr>
          <w:rFonts w:ascii="Fira Code" w:hAnsi="Fira Code" w:cs="Fira Code"/>
          <w:color w:val="00BEC4"/>
          <w:sz w:val="18"/>
          <w:szCs w:val="18"/>
        </w:rPr>
        <w:t xml:space="preserve"> </w:t>
      </w:r>
      <w:r w:rsidRPr="003F428E">
        <w:rPr>
          <w:rFonts w:ascii="Fira Code" w:hAnsi="Fira Code" w:cs="Fira Code"/>
          <w:color w:val="5D5D5F"/>
          <w:sz w:val="18"/>
          <w:szCs w:val="18"/>
        </w:rPr>
        <w:t>\log{\left(</w:t>
      </w:r>
      <w:r w:rsidRPr="003F428E">
        <w:rPr>
          <w:rFonts w:ascii="Fira Code" w:hAnsi="Fira Code" w:cs="Fira Code"/>
          <w:color w:val="00BEC4"/>
          <w:sz w:val="18"/>
          <w:szCs w:val="18"/>
        </w:rPr>
        <w:t xml:space="preserve"> </w:t>
      </w:r>
      <w:r w:rsidRPr="003F428E">
        <w:rPr>
          <w:rFonts w:ascii="Fira Code" w:hAnsi="Fira Code" w:cs="Fira Code"/>
          <w:color w:val="FF6D12"/>
          <w:sz w:val="18"/>
          <w:szCs w:val="18"/>
        </w:rPr>
        <w:t>1</w:t>
      </w:r>
      <w:r w:rsidRPr="003F428E">
        <w:rPr>
          <w:rFonts w:ascii="Fira Code" w:hAnsi="Fira Code" w:cs="Fira Code"/>
          <w:color w:val="00BEC4"/>
          <w:sz w:val="18"/>
          <w:szCs w:val="18"/>
        </w:rPr>
        <w:t xml:space="preserve"> - </w:t>
      </w:r>
      <w:proofErr w:type="spellStart"/>
      <w:r w:rsidRPr="003F428E">
        <w:rPr>
          <w:rFonts w:ascii="Fira Code" w:hAnsi="Fira Code" w:cs="Fira Code"/>
          <w:color w:val="00BEC4"/>
          <w:sz w:val="18"/>
          <w:szCs w:val="18"/>
        </w:rPr>
        <w:t>p_j</w:t>
      </w:r>
      <w:proofErr w:type="spellEnd"/>
      <w:r w:rsidRPr="003F428E">
        <w:rPr>
          <w:rFonts w:ascii="Fira Code" w:hAnsi="Fira Code" w:cs="Fira Code"/>
          <w:color w:val="00BEC4"/>
          <w:sz w:val="18"/>
          <w:szCs w:val="18"/>
        </w:rPr>
        <w:t>^</w:t>
      </w:r>
      <w:r w:rsidRPr="003F428E">
        <w:rPr>
          <w:rFonts w:ascii="Fira Code" w:hAnsi="Fira Code" w:cs="Fira Code"/>
          <w:color w:val="5D5D5F"/>
          <w:sz w:val="18"/>
          <w:szCs w:val="18"/>
        </w:rPr>
        <w:t>{(</w:t>
      </w:r>
      <w:proofErr w:type="spellStart"/>
      <w:r w:rsidRPr="003F428E">
        <w:rPr>
          <w:rFonts w:ascii="Fira Code" w:hAnsi="Fira Code" w:cs="Fira Code"/>
          <w:color w:val="00BEC4"/>
          <w:sz w:val="18"/>
          <w:szCs w:val="18"/>
        </w:rPr>
        <w:t>i</w:t>
      </w:r>
      <w:proofErr w:type="spellEnd"/>
      <w:r w:rsidRPr="003F428E">
        <w:rPr>
          <w:rFonts w:ascii="Fira Code" w:hAnsi="Fira Code" w:cs="Fira Code"/>
          <w:color w:val="5D5D5F"/>
          <w:sz w:val="18"/>
          <w:szCs w:val="18"/>
        </w:rPr>
        <w:t>)}</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\right)}</w:t>
      </w:r>
      <w:r w:rsidRPr="003F428E">
        <w:rPr>
          <w:rFonts w:ascii="Fira Code" w:hAnsi="Fira Code" w:cs="Fira Code"/>
          <w:color w:val="00BEC4"/>
          <w:sz w:val="18"/>
          <w:szCs w:val="18"/>
        </w:rPr>
        <w:t xml:space="preserve"> + </w:t>
      </w:r>
      <w:r w:rsidRPr="003F428E">
        <w:rPr>
          <w:rFonts w:ascii="Fira Code" w:hAnsi="Fira Code" w:cs="Fira Code"/>
          <w:color w:val="5D5D5F"/>
          <w:sz w:val="18"/>
          <w:szCs w:val="18"/>
        </w:rPr>
        <w:t>\</w:t>
      </w:r>
      <w:proofErr w:type="spellStart"/>
      <w:r w:rsidRPr="003F428E">
        <w:rPr>
          <w:rFonts w:ascii="Fira Code" w:hAnsi="Fira Code" w:cs="Fira Code"/>
          <w:color w:val="5D5D5F"/>
          <w:sz w:val="18"/>
          <w:szCs w:val="18"/>
        </w:rPr>
        <w:t>beta</w:t>
      </w:r>
      <w:r w:rsidRPr="003F428E">
        <w:rPr>
          <w:rFonts w:ascii="Fira Code" w:hAnsi="Fira Code" w:cs="Fira Code"/>
          <w:color w:val="00BEC4"/>
          <w:sz w:val="18"/>
          <w:szCs w:val="18"/>
        </w:rPr>
        <w:t>_k</w:t>
      </w:r>
      <w:proofErr w:type="spellEnd"/>
      <w:r w:rsidRPr="003F428E">
        <w:rPr>
          <w:rFonts w:ascii="Fira Code" w:hAnsi="Fira Code" w:cs="Fira Code"/>
          <w:color w:val="5D5D5F"/>
          <w:sz w:val="18"/>
          <w:szCs w:val="18"/>
        </w:rPr>
        <w:t>}</w:t>
      </w:r>
      <w:del w:id="452" w:author="artin majdi" w:date="2023-07-13T18:37:00Z">
        <w:r w:rsidR="00217555" w:rsidRPr="003F428E">
          <w:rPr>
            <w:rFonts w:ascii="Fira Code" w:hAnsi="Fira Code" w:cs="Fira Code"/>
            <w:color w:val="000000" w:themeColor="text1"/>
            <w:sz w:val="18"/>
            <w:szCs w:val="18"/>
          </w:rPr>
          <w:delText xml:space="preserve"> &amp;</w:delText>
        </w:r>
      </w:del>
    </w:p>
    <w:p w14:paraId="4A946F3C" w14:textId="77777777" w:rsidR="00CD57E6" w:rsidRPr="003F428E" w:rsidRDefault="00CD57E6" w:rsidP="00CD57E6">
      <w:pPr>
        <w:shd w:val="clear" w:color="auto" w:fill="EBEEF5"/>
        <w:spacing w:line="405" w:lineRule="atLeast"/>
        <w:rPr>
          <w:ins w:id="453" w:author="artin majdi" w:date="2023-07-13T18:37:00Z"/>
          <w:rFonts w:ascii="Fira Code" w:hAnsi="Fira Code" w:cs="Fira Code"/>
          <w:color w:val="5D5D5F"/>
          <w:sz w:val="18"/>
          <w:szCs w:val="18"/>
        </w:rPr>
      </w:pPr>
      <w:ins w:id="454" w:author="artin majdi" w:date="2023-07-13T18:37:00Z">
        <w:r w:rsidRPr="003F428E">
          <w:rPr>
            <w:rFonts w:ascii="Fira Code" w:hAnsi="Fira Code" w:cs="Fira Code"/>
            <w:color w:val="00BEC4"/>
            <w:sz w:val="18"/>
            <w:szCs w:val="18"/>
          </w:rPr>
          <w:t xml:space="preserve">        </w:t>
        </w:r>
        <w:r w:rsidRPr="003F428E">
          <w:rPr>
            <w:rFonts w:ascii="Fira Code" w:hAnsi="Fira Code" w:cs="Fira Code"/>
            <w:color w:val="7C4DFF"/>
            <w:sz w:val="18"/>
            <w:szCs w:val="18"/>
          </w:rPr>
          <w:t>&amp;</w:t>
        </w:r>
      </w:ins>
    </w:p>
    <w:p w14:paraId="3B7C21CC" w14:textId="77777777" w:rsidR="00CD57E6" w:rsidRPr="003F428E" w:rsidRDefault="00CD57E6" w:rsidP="00EF5465">
      <w:pPr>
        <w:shd w:val="clear" w:color="auto" w:fill="EBEEF5"/>
        <w:spacing w:line="405" w:lineRule="atLeast"/>
        <w:rPr>
          <w:rFonts w:ascii="Fira Code" w:hAnsi="Fira Code" w:cs="Fira Code"/>
          <w:color w:val="5D5D5F"/>
          <w:sz w:val="18"/>
          <w:szCs w:val="18"/>
        </w:rPr>
      </w:pPr>
      <w:ins w:id="455" w:author="artin majdi" w:date="2023-07-13T18:37:00Z">
        <w:r w:rsidRPr="003F428E">
          <w:rPr>
            <w:rFonts w:ascii="Fira Code" w:hAnsi="Fira Code" w:cs="Fira Code"/>
            <w:color w:val="00BEC4"/>
            <w:sz w:val="18"/>
            <w:szCs w:val="18"/>
          </w:rPr>
          <w:t xml:space="preserve">       </w:t>
        </w:r>
      </w:ins>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\text</w:t>
      </w:r>
      <w:r w:rsidRPr="003F428E">
        <w:rPr>
          <w:rFonts w:ascii="Fira Code" w:hAnsi="Fira Code" w:cs="Fira Code"/>
          <w:color w:val="888888"/>
          <w:sz w:val="18"/>
          <w:szCs w:val="18"/>
        </w:rPr>
        <w:t>{otherwise.}</w:t>
      </w:r>
    </w:p>
    <w:p w14:paraId="2429502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00BEC4"/>
          <w:sz w:val="18"/>
          <w:szCs w:val="18"/>
        </w:rPr>
        <w:t xml:space="preserve">    </w:t>
      </w: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cases</w:t>
      </w:r>
      <w:r w:rsidRPr="003F428E">
        <w:rPr>
          <w:rFonts w:ascii="Fira Code" w:hAnsi="Fira Code" w:cs="Fira Code"/>
          <w:color w:val="5D5D5F"/>
          <w:sz w:val="18"/>
          <w:szCs w:val="18"/>
        </w:rPr>
        <w:t>}</w:t>
      </w:r>
    </w:p>
    <w:p w14:paraId="5FF48EC1"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equation</w:t>
      </w:r>
      <w:r w:rsidRPr="003F428E">
        <w:rPr>
          <w:rFonts w:ascii="Fira Code" w:hAnsi="Fira Code" w:cs="Fira Code"/>
          <w:color w:val="5D5D5F"/>
          <w:sz w:val="18"/>
          <w:szCs w:val="18"/>
        </w:rPr>
        <w:t>}</w:t>
      </w:r>
    </w:p>
    <w:p w14:paraId="441570DB" w14:textId="74CC3BEE"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\subsection</w:t>
      </w:r>
      <w:r w:rsidRPr="003F428E">
        <w:rPr>
          <w:rFonts w:ascii="Fira Code" w:hAnsi="Fira Code" w:cs="Fira Code"/>
          <w:color w:val="5D5D5F"/>
          <w:sz w:val="18"/>
          <w:szCs w:val="18"/>
        </w:rPr>
        <w:t>{</w:t>
      </w:r>
      <w:commentRangeStart w:id="456"/>
      <w:r w:rsidRPr="003F428E">
        <w:rPr>
          <w:rFonts w:ascii="Fira Code" w:hAnsi="Fira Code" w:cs="Fira Code"/>
          <w:color w:val="626264"/>
          <w:sz w:val="18"/>
          <w:szCs w:val="18"/>
        </w:rPr>
        <w:t>Experimental Setup</w:t>
      </w:r>
      <w:commentRangeEnd w:id="456"/>
      <w:r w:rsidR="0065281D" w:rsidRPr="003F428E">
        <w:rPr>
          <w:rStyle w:val="CommentReference"/>
          <w:rFonts w:ascii="Fira Code" w:hAnsi="Fira Code" w:cs="Fira Code"/>
          <w:sz w:val="18"/>
          <w:szCs w:val="18"/>
        </w:rPr>
        <w:commentReference w:id="456"/>
      </w:r>
      <w:ins w:id="457" w:author="artin majdi" w:date="2023-07-13T18:37:00Z">
        <w:r w:rsidRPr="003F428E">
          <w:rPr>
            <w:rFonts w:ascii="Fira Code" w:hAnsi="Fira Code" w:cs="Fira Code"/>
            <w:color w:val="626264"/>
            <w:sz w:val="18"/>
            <w:szCs w:val="18"/>
          </w:rPr>
          <w:t xml:space="preserve"> </w:t>
        </w:r>
      </w:ins>
      <w:r w:rsidRPr="003F428E">
        <w:rPr>
          <w:rFonts w:ascii="Fira Code" w:hAnsi="Fira Code" w:cs="Fira Code"/>
          <w:color w:val="5D5D5F"/>
          <w:sz w:val="18"/>
          <w:szCs w:val="18"/>
        </w:rPr>
        <w:t>}</w:t>
      </w:r>
    </w:p>
    <w:p w14:paraId="05976D3C"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\subsubsection</w:t>
      </w:r>
      <w:r w:rsidRPr="003F428E">
        <w:rPr>
          <w:rFonts w:ascii="Fira Code" w:hAnsi="Fira Code" w:cs="Fira Code"/>
          <w:color w:val="5D5D5F"/>
          <w:sz w:val="18"/>
          <w:szCs w:val="18"/>
        </w:rPr>
        <w:t>{</w:t>
      </w:r>
      <w:r w:rsidRPr="003F428E">
        <w:rPr>
          <w:rFonts w:ascii="Fira Code" w:hAnsi="Fira Code" w:cs="Fira Code"/>
          <w:color w:val="626264"/>
          <w:sz w:val="18"/>
          <w:szCs w:val="18"/>
        </w:rPr>
        <w:t>Datasets</w:t>
      </w:r>
      <w:r w:rsidRPr="003F428E">
        <w:rPr>
          <w:rFonts w:ascii="Fira Code" w:hAnsi="Fira Code" w:cs="Fira Code"/>
          <w:color w:val="5D5D5F"/>
          <w:sz w:val="18"/>
          <w:szCs w:val="18"/>
        </w:rPr>
        <w:t>}</w:t>
      </w:r>
    </w:p>
    <w:p w14:paraId="1D464AF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Three diverse and publicly available datasets are used  to evaluate the proposed hierarchical multi-label classification techniques: CheXpert~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{irvin_CheXpert_2019}</w:t>
      </w:r>
      <w:r w:rsidRPr="003F428E">
        <w:rPr>
          <w:rFonts w:ascii="Fira Code" w:hAnsi="Fira Code" w:cs="Fira Code"/>
          <w:color w:val="626264"/>
          <w:sz w:val="18"/>
          <w:szCs w:val="18"/>
        </w:rPr>
        <w:t>, PADCHEST~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{bustos_Padchest_2020}</w:t>
      </w:r>
      <w:r w:rsidRPr="003F428E">
        <w:rPr>
          <w:rFonts w:ascii="Fira Code" w:hAnsi="Fira Code" w:cs="Fira Code"/>
          <w:color w:val="626264"/>
          <w:sz w:val="18"/>
          <w:szCs w:val="18"/>
        </w:rPr>
        <w:t xml:space="preserve">, and </w:t>
      </w:r>
      <w:proofErr w:type="spellStart"/>
      <w:r w:rsidRPr="003F428E">
        <w:rPr>
          <w:rFonts w:ascii="Fira Code" w:hAnsi="Fira Code" w:cs="Fira Code"/>
          <w:color w:val="626264"/>
          <w:sz w:val="18"/>
          <w:szCs w:val="18"/>
        </w:rPr>
        <w:t>VinDr</w:t>
      </w:r>
      <w:proofErr w:type="spellEnd"/>
      <w:r w:rsidRPr="003F428E">
        <w:rPr>
          <w:rFonts w:ascii="Fira Code" w:hAnsi="Fira Code" w:cs="Fira Code"/>
          <w:color w:val="626264"/>
          <w:sz w:val="18"/>
          <w:szCs w:val="18"/>
        </w:rPr>
        <w:t>-CXR~</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{nguyen_VinDrCXR_2022}</w:t>
      </w:r>
      <w:r w:rsidRPr="003F428E">
        <w:rPr>
          <w:rFonts w:ascii="Fira Code" w:hAnsi="Fira Code" w:cs="Fira Code"/>
          <w:color w:val="626264"/>
          <w:sz w:val="18"/>
          <w:szCs w:val="18"/>
        </w:rPr>
        <w:t>. These datasets contain a diverse range of chest radiographic images covering various thoracic diseases, providing a comprehensive evaluation of the effectiveness of our method. The description of the three datasets are as follows.</w:t>
      </w:r>
    </w:p>
    <w:p w14:paraId="2CB60FF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5F8E44D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{CheXpert}~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{irvin_CheXpert_2019}</w:t>
      </w:r>
      <w:r w:rsidRPr="003F428E">
        <w:rPr>
          <w:rFonts w:ascii="Fira Code" w:hAnsi="Fira Code" w:cs="Fira Code"/>
          <w:color w:val="626264"/>
          <w:sz w:val="18"/>
          <w:szCs w:val="18"/>
        </w:rPr>
        <w:t xml:space="preserve"> is a large-scale dataset containing 224,316 chest radiographs of 65,240 patients, labeled with 14 radiographic findings.</w:t>
      </w:r>
    </w:p>
    <w:p w14:paraId="6FF430C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{PADCHEST}~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{bustos_Padchest_2020}</w:t>
      </w:r>
      <w:r w:rsidRPr="003F428E">
        <w:rPr>
          <w:rFonts w:ascii="Fira Code" w:hAnsi="Fira Code" w:cs="Fira Code"/>
          <w:color w:val="626264"/>
          <w:sz w:val="18"/>
          <w:szCs w:val="18"/>
        </w:rPr>
        <w:t xml:space="preserve"> consists of 160,000 chest radiographs of 67,000 patients, annotated with 174 radiographic findings. This dataset is highly diverse and includes a wide variety of thoracic diseases.</w:t>
      </w:r>
    </w:p>
    <w:p w14:paraId="0600AE2C"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{NIH }~</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{wang_ChestXRay8_2017}</w:t>
      </w:r>
      <w:r w:rsidRPr="003F428E">
        <w:rPr>
          <w:rFonts w:ascii="Fira Code" w:hAnsi="Fira Code" w:cs="Fira Code"/>
          <w:color w:val="626264"/>
          <w:sz w:val="18"/>
          <w:szCs w:val="18"/>
        </w:rPr>
        <w:t xml:space="preserve"> includes 112,120 chest radiographs of 30,805 patients labeled with 14 categories of thoracic diseases.</w:t>
      </w:r>
    </w:p>
    <w:p w14:paraId="632679F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5621EA7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\paragraph</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Preprocessing: </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The chest radiographs were pre-processed to ensure consistency across the datasets. The images were resized to a resolution of </w:t>
      </w:r>
      <w:r w:rsidRPr="003F428E">
        <w:rPr>
          <w:rFonts w:ascii="Fira Code" w:hAnsi="Fira Code" w:cs="Fira Code"/>
          <w:color w:val="53A053"/>
          <w:sz w:val="18"/>
          <w:szCs w:val="18"/>
        </w:rPr>
        <w:t>$</w:t>
      </w:r>
      <w:r w:rsidRPr="003F428E">
        <w:rPr>
          <w:rFonts w:ascii="Fira Code" w:hAnsi="Fira Code" w:cs="Fira Code"/>
          <w:color w:val="FF6D12"/>
          <w:sz w:val="18"/>
          <w:szCs w:val="18"/>
        </w:rPr>
        <w:t>224</w:t>
      </w:r>
      <w:r w:rsidRPr="003F428E">
        <w:rPr>
          <w:rFonts w:ascii="Fira Code" w:hAnsi="Fira Code" w:cs="Fira Code"/>
          <w:color w:val="00BEC4"/>
          <w:sz w:val="18"/>
          <w:szCs w:val="18"/>
        </w:rPr>
        <w:t xml:space="preserve"> </w:t>
      </w:r>
      <w:r w:rsidRPr="003F428E">
        <w:rPr>
          <w:rFonts w:ascii="Fira Code" w:hAnsi="Fira Code" w:cs="Fira Code"/>
          <w:color w:val="5D5D5F"/>
          <w:sz w:val="18"/>
          <w:szCs w:val="18"/>
        </w:rPr>
        <w:t>\times</w:t>
      </w:r>
      <w:r w:rsidRPr="003F428E">
        <w:rPr>
          <w:rFonts w:ascii="Fira Code" w:hAnsi="Fira Code" w:cs="Fira Code"/>
          <w:color w:val="00BEC4"/>
          <w:sz w:val="18"/>
          <w:szCs w:val="18"/>
        </w:rPr>
        <w:t xml:space="preserve"> </w:t>
      </w:r>
      <w:r w:rsidRPr="003F428E">
        <w:rPr>
          <w:rFonts w:ascii="Fira Code" w:hAnsi="Fira Code" w:cs="Fira Code"/>
          <w:color w:val="FF6D12"/>
          <w:sz w:val="18"/>
          <w:szCs w:val="18"/>
        </w:rPr>
        <w:t>224</w:t>
      </w:r>
      <w:r w:rsidRPr="003F428E">
        <w:rPr>
          <w:rFonts w:ascii="Fira Code" w:hAnsi="Fira Code" w:cs="Fira Code"/>
          <w:color w:val="53A053"/>
          <w:sz w:val="18"/>
          <w:szCs w:val="18"/>
        </w:rPr>
        <w:t>$</w:t>
      </w:r>
      <w:r w:rsidRPr="003F428E">
        <w:rPr>
          <w:rFonts w:ascii="Fira Code" w:hAnsi="Fira Code" w:cs="Fira Code"/>
          <w:color w:val="626264"/>
          <w:sz w:val="18"/>
          <w:szCs w:val="18"/>
        </w:rPr>
        <w:t xml:space="preserve">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6E2CF37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\subsubsection</w:t>
      </w:r>
      <w:r w:rsidRPr="003F428E">
        <w:rPr>
          <w:rFonts w:ascii="Fira Code" w:hAnsi="Fira Code" w:cs="Fira Code"/>
          <w:color w:val="5D5D5F"/>
          <w:sz w:val="18"/>
          <w:szCs w:val="18"/>
        </w:rPr>
        <w:t>{</w:t>
      </w:r>
      <w:r w:rsidRPr="003F428E">
        <w:rPr>
          <w:rFonts w:ascii="Fira Code" w:hAnsi="Fira Code" w:cs="Fira Code"/>
          <w:color w:val="626264"/>
          <w:sz w:val="18"/>
          <w:szCs w:val="18"/>
        </w:rPr>
        <w:t>Model Optimization</w:t>
      </w:r>
      <w:r w:rsidRPr="003F428E">
        <w:rPr>
          <w:rFonts w:ascii="Fira Code" w:hAnsi="Fira Code" w:cs="Fira Code"/>
          <w:color w:val="5D5D5F"/>
          <w:sz w:val="18"/>
          <w:szCs w:val="18"/>
        </w:rPr>
        <w:t>}</w:t>
      </w:r>
    </w:p>
    <w:p w14:paraId="4D849EA1"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The DenseNet121~</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{huang_Densely_2017}</w:t>
      </w:r>
      <w:r w:rsidRPr="003F428E">
        <w:rPr>
          <w:rFonts w:ascii="Fira Code" w:hAnsi="Fira Code" w:cs="Fira Code"/>
          <w:color w:val="626264"/>
          <w:sz w:val="18"/>
          <w:szCs w:val="18"/>
        </w:rPr>
        <w:t xml:space="preserve"> architecture and the pre-trained weights provided by Cohen~</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{cohen_TorchXRayVision_2022}</w:t>
      </w:r>
      <w:r w:rsidRPr="003F428E">
        <w:rPr>
          <w:rFonts w:ascii="Fira Code" w:hAnsi="Fira Code" w:cs="Fira Code"/>
          <w:color w:val="626264"/>
          <w:sz w:val="18"/>
          <w:szCs w:val="18"/>
        </w:rPr>
        <w:t xml:space="preserve"> was used as the baseline model. The model was fine-tuned on a subset of CheXpert~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{irvin_CheXpert_2019}</w:t>
      </w:r>
      <w:r w:rsidRPr="003F428E">
        <w:rPr>
          <w:rFonts w:ascii="Fira Code" w:hAnsi="Fira Code" w:cs="Fira Code"/>
          <w:color w:val="626264"/>
          <w:sz w:val="18"/>
          <w:szCs w:val="18"/>
        </w:rPr>
        <w:t>, NIH~</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{wang_ChestXRay8_2017}</w:t>
      </w:r>
      <w:r w:rsidRPr="003F428E">
        <w:rPr>
          <w:rFonts w:ascii="Fira Code" w:hAnsi="Fira Code" w:cs="Fira Code"/>
          <w:color w:val="626264"/>
          <w:sz w:val="18"/>
          <w:szCs w:val="18"/>
        </w:rPr>
        <w:t>, PADCHEST~</w:t>
      </w:r>
      <w:r w:rsidRPr="003F428E">
        <w:rPr>
          <w:rFonts w:ascii="Fira Code" w:hAnsi="Fira Code" w:cs="Fira Code"/>
          <w:color w:val="7C4DFF"/>
          <w:sz w:val="18"/>
          <w:szCs w:val="18"/>
        </w:rPr>
        <w:t>\</w:t>
      </w:r>
      <w:r w:rsidRPr="003F428E">
        <w:rPr>
          <w:rFonts w:ascii="Fira Code" w:hAnsi="Fira Code" w:cs="Fira Code"/>
          <w:b/>
          <w:color w:val="7C4DFF"/>
          <w:sz w:val="18"/>
          <w:szCs w:val="18"/>
        </w:rPr>
        <w:t>cite</w:t>
      </w:r>
      <w:r w:rsidRPr="003F428E">
        <w:rPr>
          <w:rFonts w:ascii="Fira Code" w:hAnsi="Fira Code" w:cs="Fira Code"/>
          <w:color w:val="5D5D5F"/>
          <w:sz w:val="18"/>
          <w:szCs w:val="18"/>
        </w:rPr>
        <w:t>{bustos_Padchest_2020}</w:t>
      </w:r>
      <w:r w:rsidRPr="003F428E">
        <w:rPr>
          <w:rFonts w:ascii="Fira Code" w:hAnsi="Fira Code" w:cs="Fira Code"/>
          <w:color w:val="626264"/>
          <w:sz w:val="18"/>
          <w:szCs w:val="18"/>
        </w:rPr>
        <w:t xml:space="preserve"> for 18 thoracic diseases. A series of transformations were applied to all train images, including rotation of up to 45 degrees, translation of up to 15</w:t>
      </w:r>
      <w:r w:rsidRPr="003F428E">
        <w:rPr>
          <w:rFonts w:ascii="Fira Code" w:hAnsi="Fira Code" w:cs="Fira Code"/>
          <w:color w:val="888888"/>
          <w:sz w:val="18"/>
          <w:szCs w:val="18"/>
        </w:rPr>
        <w:t>\%</w:t>
      </w:r>
      <w:r w:rsidRPr="003F428E">
        <w:rPr>
          <w:rFonts w:ascii="Fira Code" w:hAnsi="Fira Code" w:cs="Fira Code"/>
          <w:color w:val="626264"/>
          <w:sz w:val="18"/>
          <w:szCs w:val="18"/>
        </w:rPr>
        <w:t>, and scaling up to 10</w:t>
      </w:r>
      <w:r w:rsidRPr="003F428E">
        <w:rPr>
          <w:rFonts w:ascii="Fira Code" w:hAnsi="Fira Code" w:cs="Fira Code"/>
          <w:color w:val="888888"/>
          <w:sz w:val="18"/>
          <w:szCs w:val="18"/>
        </w:rPr>
        <w:t>\%</w:t>
      </w:r>
      <w:r w:rsidRPr="003F428E">
        <w:rPr>
          <w:rFonts w:ascii="Fira Code" w:hAnsi="Fira Code" w:cs="Fira Code"/>
          <w:color w:val="626264"/>
          <w:sz w:val="18"/>
          <w:szCs w:val="18"/>
        </w:rPr>
        <w:t>. Binary cross entropy losses and Adam optimizer were used.</w:t>
      </w:r>
    </w:p>
    <w:p w14:paraId="73C6592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\paragraph</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Parallelization for multiple CPU cores: </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accelerate the optimization procedure, making the method more applicable to large-scale and high-dimensional datasets. Different parallelization libraries, such as </w:t>
      </w:r>
      <w:proofErr w:type="spellStart"/>
      <w:r w:rsidRPr="003F428E">
        <w:rPr>
          <w:rFonts w:ascii="Fira Code" w:hAnsi="Fira Code" w:cs="Fira Code"/>
          <w:color w:val="626264"/>
          <w:sz w:val="18"/>
          <w:szCs w:val="18"/>
        </w:rPr>
        <w:t>joblib</w:t>
      </w:r>
      <w:proofErr w:type="spellEnd"/>
      <w:r w:rsidRPr="003F428E">
        <w:rPr>
          <w:rFonts w:ascii="Fira Code" w:hAnsi="Fira Code" w:cs="Fira Code"/>
          <w:color w:val="626264"/>
          <w:sz w:val="18"/>
          <w:szCs w:val="18"/>
        </w:rPr>
        <w:t xml:space="preserve"> and Python multiprocessing, were employed to facilitate the implementation of parallelism, ensuring seamless integration with existing frameworks and offering a scalable and hardware-adaptable solution.</w:t>
      </w:r>
    </w:p>
    <w:p w14:paraId="1B56549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\paragraph</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Optimum Threshold Determination: </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Determining the optimal threshold is a crucial aspect of evaluating the performance of the proposed method, as it determines the point at which the predictions for multi-label classification tasks are translated into binary class 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14:paraId="59F87D5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\paragraph</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Evaluation: </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2CECA9C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0E39FBD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{Accuracy} measures the proportion of correctly classified samples to the total number of samples.</w:t>
      </w:r>
    </w:p>
    <w:p w14:paraId="617FBBC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{F1-score} is the harmonic mean of precision and recall, providing a balanced assessment of the method's performance.</w:t>
      </w:r>
    </w:p>
    <w:p w14:paraId="7C52A19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090F27A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{t-stat (t-statistic)} is a measurement of the magnitude of the difference relative to the variance in sample data. The t-value quantifies the statistical significance of the difference. It is used to test hypotheses regarding the mean or the difference between two means when the standard deviation of the population is unknown.</w:t>
      </w:r>
    </w:p>
    <w:p w14:paraId="25720CA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235C900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{Cohen's Kappa} measures the concordance between two raters who classify items into mutually exclusive categories. Primarily, it is used to determine the degree of agreement between two raters. The Kappa score takes into account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310F28B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value lower than 1 denotes support for H0. In general, values between 1/3 and 3 are regarded as inconclusive, values above 3 as some evidence for H1, and values below 1/3 as evidence for H0.</w:t>
      </w:r>
    </w:p>
    <w:p w14:paraId="2D993D0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6AC74C3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C838C6"/>
          <w:sz w:val="18"/>
          <w:szCs w:val="18"/>
        </w:rPr>
        <w:t>\</w:t>
      </w:r>
      <w:r w:rsidRPr="003F428E">
        <w:rPr>
          <w:rFonts w:ascii="Fira Code" w:hAnsi="Fira Code" w:cs="Fira Code"/>
          <w:b/>
          <w:color w:val="C838C6"/>
          <w:sz w:val="18"/>
          <w:szCs w:val="18"/>
        </w:rPr>
        <w:t>item</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{Power (Statistical Power)} is the likelihood that a test will correctly reject the null hypothesis when the alternative hypothesis is true (i.e., the test will not make a Type II error). Power is typically desired to be 0.8 or higher, meaning there is an 80</w:t>
      </w:r>
      <w:r w:rsidRPr="003F428E">
        <w:rPr>
          <w:rFonts w:ascii="Fira Code" w:hAnsi="Fira Code" w:cs="Fira Code"/>
          <w:color w:val="888888"/>
          <w:sz w:val="18"/>
          <w:szCs w:val="18"/>
        </w:rPr>
        <w:t>\%</w:t>
      </w:r>
      <w:r w:rsidRPr="003F428E">
        <w:rPr>
          <w:rFonts w:ascii="Fira Code" w:hAnsi="Fira Code" w:cs="Fira Code"/>
          <w:color w:val="626264"/>
          <w:sz w:val="18"/>
          <w:szCs w:val="18"/>
        </w:rPr>
        <w:t xml:space="preserve"> or greater chance of discovering a true effect if it is present. Many variables, such as the effect size, sample size, significance level, and data variability, can have an impact on power. Calculating power can be used to determine the sample size required to detect an effect of a given size when designing a study.</w:t>
      </w:r>
    </w:p>
    <w:p w14:paraId="7AC40B4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itemize</w:t>
      </w:r>
      <w:r w:rsidRPr="003F428E">
        <w:rPr>
          <w:rFonts w:ascii="Fira Code" w:hAnsi="Fira Code" w:cs="Fira Code"/>
          <w:color w:val="5D5D5F"/>
          <w:sz w:val="18"/>
          <w:szCs w:val="18"/>
        </w:rPr>
        <w:t>}</w:t>
      </w:r>
    </w:p>
    <w:p w14:paraId="4DF0DA0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\paragraph</w:t>
      </w:r>
      <w:r w:rsidRPr="003F428E">
        <w:rPr>
          <w:rFonts w:ascii="Fira Code" w:hAnsi="Fira Code" w:cs="Fira Code"/>
          <w:color w:val="5D5D5F"/>
          <w:sz w:val="18"/>
          <w:szCs w:val="18"/>
        </w:rPr>
        <w:t>{</w:t>
      </w:r>
      <w:r w:rsidRPr="003F428E">
        <w:rPr>
          <w:rFonts w:ascii="Fira Code" w:hAnsi="Fira Code" w:cs="Fira Code"/>
          <w:color w:val="626264"/>
          <w:sz w:val="18"/>
          <w:szCs w:val="18"/>
        </w:rPr>
        <w:t>Some limitations of these metrics are as follows.</w:t>
      </w:r>
      <w:r w:rsidRPr="003F428E">
        <w:rPr>
          <w:rFonts w:ascii="Fira Code" w:hAnsi="Fira Code" w:cs="Fira Code"/>
          <w:color w:val="5D5D5F"/>
          <w:sz w:val="18"/>
          <w:szCs w:val="18"/>
        </w:rPr>
        <w:t>}</w:t>
      </w:r>
    </w:p>
    <w:p w14:paraId="2BE97D3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have an effect on the power.</w:t>
      </w:r>
    </w:p>
    <w:p w14:paraId="2ACC0484" w14:textId="449E2B96" w:rsidR="00666FD2" w:rsidRPr="003F428E" w:rsidRDefault="00666FD2" w:rsidP="00CD57E6">
      <w:pPr>
        <w:rPr>
          <w:ins w:id="458" w:author="artin majdi" w:date="2023-07-13T18:37:00Z"/>
          <w:rFonts w:ascii="Fira Code" w:hAnsi="Fira Code" w:cs="Fira Code"/>
          <w:sz w:val="18"/>
          <w:szCs w:val="18"/>
        </w:rPr>
      </w:pPr>
    </w:p>
    <w:p w14:paraId="5BDC0D0E" w14:textId="77777777" w:rsidR="00CD57E6" w:rsidRDefault="00CD57E6" w:rsidP="00EF5465">
      <w:pPr>
        <w:shd w:val="clear" w:color="auto" w:fill="EBEEF5"/>
        <w:spacing w:line="405" w:lineRule="atLeast"/>
        <w:rPr>
          <w:ins w:id="459" w:author="artin majdi" w:date="2023-07-15T14:21:00Z"/>
          <w:rFonts w:ascii="Fira Code" w:hAnsi="Fira Code" w:cs="Fira Code"/>
          <w:color w:val="5D5D5F"/>
          <w:sz w:val="18"/>
          <w:szCs w:val="18"/>
        </w:rPr>
      </w:pPr>
      <w:r w:rsidRPr="003F428E">
        <w:rPr>
          <w:rFonts w:ascii="Fira Code" w:hAnsi="Fira Code" w:cs="Fira Code"/>
          <w:color w:val="CD6069"/>
          <w:sz w:val="18"/>
          <w:szCs w:val="18"/>
        </w:rPr>
        <w:t>\section</w:t>
      </w:r>
      <w:r w:rsidRPr="003F428E">
        <w:rPr>
          <w:rFonts w:ascii="Fira Code" w:hAnsi="Fira Code" w:cs="Fira Code"/>
          <w:color w:val="5D5D5F"/>
          <w:sz w:val="18"/>
          <w:szCs w:val="18"/>
        </w:rPr>
        <w:t>{</w:t>
      </w:r>
      <w:r w:rsidRPr="003F428E">
        <w:rPr>
          <w:rFonts w:ascii="Fira Code" w:hAnsi="Fira Code" w:cs="Fira Code"/>
          <w:color w:val="626264"/>
          <w:sz w:val="18"/>
          <w:szCs w:val="18"/>
        </w:rPr>
        <w:t>Results</w:t>
      </w:r>
      <w:r w:rsidRPr="003F428E">
        <w:rPr>
          <w:rFonts w:ascii="Fira Code" w:hAnsi="Fira Code" w:cs="Fira Code"/>
          <w:color w:val="5D5D5F"/>
          <w:sz w:val="18"/>
          <w:szCs w:val="18"/>
        </w:rPr>
        <w:t>}</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proofErr w:type="spellStart"/>
      <w:r w:rsidRPr="003F428E">
        <w:rPr>
          <w:rFonts w:ascii="Fira Code" w:hAnsi="Fira Code" w:cs="Fira Code"/>
          <w:color w:val="F0AA0B"/>
          <w:sz w:val="18"/>
          <w:szCs w:val="18"/>
        </w:rPr>
        <w:t>sec:taxonomy.results</w:t>
      </w:r>
      <w:proofErr w:type="spellEnd"/>
      <w:r w:rsidRPr="003F428E">
        <w:rPr>
          <w:rFonts w:ascii="Fira Code" w:hAnsi="Fira Code" w:cs="Fira Code"/>
          <w:color w:val="5D5D5F"/>
          <w:sz w:val="18"/>
          <w:szCs w:val="18"/>
        </w:rPr>
        <w:t>}</w:t>
      </w:r>
    </w:p>
    <w:p w14:paraId="24A0DDA2" w14:textId="77777777" w:rsidR="00631492" w:rsidRPr="00631492" w:rsidRDefault="00631492" w:rsidP="00631492">
      <w:pPr>
        <w:shd w:val="clear" w:color="auto" w:fill="EBEEF5"/>
        <w:spacing w:line="405" w:lineRule="atLeast"/>
        <w:rPr>
          <w:ins w:id="460" w:author="artin majdi" w:date="2023-07-15T14:32:00Z"/>
          <w:rFonts w:ascii="Consolas" w:hAnsi="Consolas"/>
          <w:color w:val="5D5D5F"/>
          <w:sz w:val="18"/>
          <w:szCs w:val="18"/>
          <w:rPrChange w:id="461" w:author="artin majdi" w:date="2023-07-15T14:33:00Z">
            <w:rPr>
              <w:ins w:id="462" w:author="artin majdi" w:date="2023-07-15T14:32:00Z"/>
              <w:rFonts w:ascii="Consolas" w:hAnsi="Consolas"/>
              <w:color w:val="5D5D5F"/>
            </w:rPr>
          </w:rPrChange>
        </w:rPr>
      </w:pPr>
      <w:ins w:id="463" w:author="artin majdi" w:date="2023-07-15T14:32:00Z">
        <w:r w:rsidRPr="00631492">
          <w:rPr>
            <w:rFonts w:ascii="Consolas" w:hAnsi="Consolas"/>
            <w:color w:val="626264"/>
            <w:sz w:val="18"/>
            <w:szCs w:val="18"/>
            <w:rPrChange w:id="464" w:author="artin majdi" w:date="2023-07-15T14:33:00Z">
              <w:rPr>
                <w:rFonts w:ascii="Consolas" w:hAnsi="Consolas"/>
                <w:color w:val="626264"/>
              </w:rPr>
            </w:rPrChange>
          </w:rPr>
          <w:t>In this study, we devised a detailed taxonomy, depicted in Figure~</w:t>
        </w:r>
        <w:r w:rsidRPr="00631492">
          <w:rPr>
            <w:rFonts w:ascii="Consolas" w:hAnsi="Consolas"/>
            <w:color w:val="7C4DFF"/>
            <w:sz w:val="18"/>
            <w:szCs w:val="18"/>
            <w:rPrChange w:id="465" w:author="artin majdi" w:date="2023-07-15T14:33:00Z">
              <w:rPr>
                <w:rFonts w:ascii="Consolas" w:hAnsi="Consolas"/>
                <w:color w:val="7C4DFF"/>
              </w:rPr>
            </w:rPrChange>
          </w:rPr>
          <w:t>\</w:t>
        </w:r>
        <w:r w:rsidRPr="00631492">
          <w:rPr>
            <w:rFonts w:ascii="Consolas" w:hAnsi="Consolas"/>
            <w:b/>
            <w:bCs/>
            <w:color w:val="C838C6"/>
            <w:sz w:val="18"/>
            <w:szCs w:val="18"/>
            <w:rPrChange w:id="466" w:author="artin majdi" w:date="2023-07-15T14:33:00Z">
              <w:rPr>
                <w:rFonts w:ascii="Consolas" w:hAnsi="Consolas"/>
                <w:b/>
                <w:bCs/>
                <w:color w:val="C838C6"/>
              </w:rPr>
            </w:rPrChange>
          </w:rPr>
          <w:t>ref</w:t>
        </w:r>
        <w:r w:rsidRPr="00631492">
          <w:rPr>
            <w:rFonts w:ascii="Consolas" w:hAnsi="Consolas"/>
            <w:color w:val="5D5D5F"/>
            <w:sz w:val="18"/>
            <w:szCs w:val="18"/>
            <w:rPrChange w:id="467" w:author="artin majdi" w:date="2023-07-15T14:33:00Z">
              <w:rPr>
                <w:rFonts w:ascii="Consolas" w:hAnsi="Consolas"/>
                <w:color w:val="5D5D5F"/>
              </w:rPr>
            </w:rPrChange>
          </w:rPr>
          <w:t>{</w:t>
        </w:r>
        <w:r w:rsidRPr="00631492">
          <w:rPr>
            <w:rFonts w:ascii="Consolas" w:hAnsi="Consolas"/>
            <w:color w:val="FF6D12"/>
            <w:sz w:val="18"/>
            <w:szCs w:val="18"/>
            <w:rPrChange w:id="468" w:author="artin majdi" w:date="2023-07-15T14:33:00Z">
              <w:rPr>
                <w:rFonts w:ascii="Consolas" w:hAnsi="Consolas"/>
                <w:color w:val="FF6D12"/>
              </w:rPr>
            </w:rPrChange>
          </w:rPr>
          <w:t>fig:taxonomy.fig.1.taxonomy_structure</w:t>
        </w:r>
        <w:r w:rsidRPr="00631492">
          <w:rPr>
            <w:rFonts w:ascii="Consolas" w:hAnsi="Consolas"/>
            <w:color w:val="5D5D5F"/>
            <w:sz w:val="18"/>
            <w:szCs w:val="18"/>
            <w:rPrChange w:id="469" w:author="artin majdi" w:date="2023-07-15T14:33:00Z">
              <w:rPr>
                <w:rFonts w:ascii="Consolas" w:hAnsi="Consolas"/>
                <w:color w:val="5D5D5F"/>
              </w:rPr>
            </w:rPrChange>
          </w:rPr>
          <w:t>}</w:t>
        </w:r>
        <w:r w:rsidRPr="00631492">
          <w:rPr>
            <w:rFonts w:ascii="Consolas" w:hAnsi="Consolas"/>
            <w:color w:val="626264"/>
            <w:sz w:val="18"/>
            <w:szCs w:val="18"/>
            <w:rPrChange w:id="470" w:author="artin majdi" w:date="2023-07-15T14:33:00Z">
              <w:rPr>
                <w:rFonts w:ascii="Consolas" w:hAnsi="Consolas"/>
                <w:color w:val="626264"/>
              </w:rPr>
            </w:rPrChange>
          </w:rPr>
          <w:t>, to classify various lung pathologies observable in chest radiographs. This classification system, inspired by the works of Irvin~</w:t>
        </w:r>
        <w:r w:rsidRPr="00631492">
          <w:rPr>
            <w:rFonts w:ascii="Consolas" w:hAnsi="Consolas"/>
            <w:color w:val="7C4DFF"/>
            <w:sz w:val="18"/>
            <w:szCs w:val="18"/>
            <w:rPrChange w:id="471" w:author="artin majdi" w:date="2023-07-15T14:33:00Z">
              <w:rPr>
                <w:rFonts w:ascii="Consolas" w:hAnsi="Consolas"/>
                <w:color w:val="7C4DFF"/>
              </w:rPr>
            </w:rPrChange>
          </w:rPr>
          <w:t>\</w:t>
        </w:r>
        <w:r w:rsidRPr="00631492">
          <w:rPr>
            <w:rFonts w:ascii="Consolas" w:hAnsi="Consolas"/>
            <w:b/>
            <w:bCs/>
            <w:color w:val="7C4DFF"/>
            <w:sz w:val="18"/>
            <w:szCs w:val="18"/>
            <w:rPrChange w:id="472" w:author="artin majdi" w:date="2023-07-15T14:33:00Z">
              <w:rPr>
                <w:rFonts w:ascii="Consolas" w:hAnsi="Consolas"/>
                <w:b/>
                <w:bCs/>
                <w:color w:val="7C4DFF"/>
              </w:rPr>
            </w:rPrChange>
          </w:rPr>
          <w:t>cite</w:t>
        </w:r>
        <w:r w:rsidRPr="00631492">
          <w:rPr>
            <w:rFonts w:ascii="Consolas" w:hAnsi="Consolas"/>
            <w:color w:val="5D5D5F"/>
            <w:sz w:val="18"/>
            <w:szCs w:val="18"/>
            <w:rPrChange w:id="473" w:author="artin majdi" w:date="2023-07-15T14:33:00Z">
              <w:rPr>
                <w:rFonts w:ascii="Consolas" w:hAnsi="Consolas"/>
                <w:color w:val="5D5D5F"/>
              </w:rPr>
            </w:rPrChange>
          </w:rPr>
          <w:t>{irvin_CheXpert_2019}</w:t>
        </w:r>
        <w:r w:rsidRPr="00631492">
          <w:rPr>
            <w:rFonts w:ascii="Consolas" w:hAnsi="Consolas"/>
            <w:color w:val="626264"/>
            <w:sz w:val="18"/>
            <w:szCs w:val="18"/>
            <w:rPrChange w:id="474" w:author="artin majdi" w:date="2023-07-15T14:33:00Z">
              <w:rPr>
                <w:rFonts w:ascii="Consolas" w:hAnsi="Consolas"/>
                <w:color w:val="626264"/>
              </w:rPr>
            </w:rPrChange>
          </w:rPr>
          <w:t>, Chen~</w:t>
        </w:r>
        <w:r w:rsidRPr="00631492">
          <w:rPr>
            <w:rFonts w:ascii="Consolas" w:hAnsi="Consolas"/>
            <w:color w:val="7C4DFF"/>
            <w:sz w:val="18"/>
            <w:szCs w:val="18"/>
            <w:rPrChange w:id="475" w:author="artin majdi" w:date="2023-07-15T14:33:00Z">
              <w:rPr>
                <w:rFonts w:ascii="Consolas" w:hAnsi="Consolas"/>
                <w:color w:val="7C4DFF"/>
              </w:rPr>
            </w:rPrChange>
          </w:rPr>
          <w:t>\</w:t>
        </w:r>
        <w:r w:rsidRPr="00631492">
          <w:rPr>
            <w:rFonts w:ascii="Consolas" w:hAnsi="Consolas"/>
            <w:b/>
            <w:bCs/>
            <w:color w:val="7C4DFF"/>
            <w:sz w:val="18"/>
            <w:szCs w:val="18"/>
            <w:rPrChange w:id="476" w:author="artin majdi" w:date="2023-07-15T14:33:00Z">
              <w:rPr>
                <w:rFonts w:ascii="Consolas" w:hAnsi="Consolas"/>
                <w:b/>
                <w:bCs/>
                <w:color w:val="7C4DFF"/>
              </w:rPr>
            </w:rPrChange>
          </w:rPr>
          <w:t>cite</w:t>
        </w:r>
        <w:r w:rsidRPr="00631492">
          <w:rPr>
            <w:rFonts w:ascii="Consolas" w:hAnsi="Consolas"/>
            <w:color w:val="5D5D5F"/>
            <w:sz w:val="18"/>
            <w:szCs w:val="18"/>
            <w:rPrChange w:id="477" w:author="artin majdi" w:date="2023-07-15T14:33:00Z">
              <w:rPr>
                <w:rFonts w:ascii="Consolas" w:hAnsi="Consolas"/>
                <w:color w:val="5D5D5F"/>
              </w:rPr>
            </w:rPrChange>
          </w:rPr>
          <w:t>{chen_Deep_2020}</w:t>
        </w:r>
        <w:r w:rsidRPr="00631492">
          <w:rPr>
            <w:rFonts w:ascii="Consolas" w:hAnsi="Consolas"/>
            <w:color w:val="626264"/>
            <w:sz w:val="18"/>
            <w:szCs w:val="18"/>
            <w:rPrChange w:id="478" w:author="artin majdi" w:date="2023-07-15T14:33:00Z">
              <w:rPr>
                <w:rFonts w:ascii="Consolas" w:hAnsi="Consolas"/>
                <w:color w:val="626264"/>
              </w:rPr>
            </w:rPrChange>
          </w:rPr>
          <w:t xml:space="preserve">, and </w:t>
        </w:r>
        <w:proofErr w:type="spellStart"/>
        <w:r w:rsidRPr="00631492">
          <w:rPr>
            <w:rFonts w:ascii="Consolas" w:hAnsi="Consolas"/>
            <w:color w:val="626264"/>
            <w:sz w:val="18"/>
            <w:szCs w:val="18"/>
            <w:rPrChange w:id="479" w:author="artin majdi" w:date="2023-07-15T14:33:00Z">
              <w:rPr>
                <w:rFonts w:ascii="Consolas" w:hAnsi="Consolas"/>
                <w:color w:val="626264"/>
              </w:rPr>
            </w:rPrChange>
          </w:rPr>
          <w:t>Gohagan</w:t>
        </w:r>
        <w:proofErr w:type="spellEnd"/>
        <w:r w:rsidRPr="00631492">
          <w:rPr>
            <w:rFonts w:ascii="Consolas" w:hAnsi="Consolas"/>
            <w:color w:val="626264"/>
            <w:sz w:val="18"/>
            <w:szCs w:val="18"/>
            <w:rPrChange w:id="480" w:author="artin majdi" w:date="2023-07-15T14:33:00Z">
              <w:rPr>
                <w:rFonts w:ascii="Consolas" w:hAnsi="Consolas"/>
                <w:color w:val="626264"/>
              </w:rPr>
            </w:rPrChange>
          </w:rPr>
          <w:t>~</w:t>
        </w:r>
        <w:r w:rsidRPr="00631492">
          <w:rPr>
            <w:rFonts w:ascii="Consolas" w:hAnsi="Consolas"/>
            <w:color w:val="7C4DFF"/>
            <w:sz w:val="18"/>
            <w:szCs w:val="18"/>
            <w:rPrChange w:id="481" w:author="artin majdi" w:date="2023-07-15T14:33:00Z">
              <w:rPr>
                <w:rFonts w:ascii="Consolas" w:hAnsi="Consolas"/>
                <w:color w:val="7C4DFF"/>
              </w:rPr>
            </w:rPrChange>
          </w:rPr>
          <w:t>\</w:t>
        </w:r>
        <w:r w:rsidRPr="00631492">
          <w:rPr>
            <w:rFonts w:ascii="Consolas" w:hAnsi="Consolas"/>
            <w:b/>
            <w:bCs/>
            <w:color w:val="7C4DFF"/>
            <w:sz w:val="18"/>
            <w:szCs w:val="18"/>
            <w:rPrChange w:id="482" w:author="artin majdi" w:date="2023-07-15T14:33:00Z">
              <w:rPr>
                <w:rFonts w:ascii="Consolas" w:hAnsi="Consolas"/>
                <w:b/>
                <w:bCs/>
                <w:color w:val="7C4DFF"/>
              </w:rPr>
            </w:rPrChange>
          </w:rPr>
          <w:t>cite</w:t>
        </w:r>
        <w:r w:rsidRPr="00631492">
          <w:rPr>
            <w:rFonts w:ascii="Consolas" w:hAnsi="Consolas"/>
            <w:color w:val="5D5D5F"/>
            <w:sz w:val="18"/>
            <w:szCs w:val="18"/>
            <w:rPrChange w:id="483" w:author="artin majdi" w:date="2023-07-15T14:33:00Z">
              <w:rPr>
                <w:rFonts w:ascii="Consolas" w:hAnsi="Consolas"/>
                <w:color w:val="5D5D5F"/>
              </w:rPr>
            </w:rPrChange>
          </w:rPr>
          <w:t>{gohagan_Prostate_2000}</w:t>
        </w:r>
        <w:r w:rsidRPr="00631492">
          <w:rPr>
            <w:rFonts w:ascii="Consolas" w:hAnsi="Consolas"/>
            <w:color w:val="626264"/>
            <w:sz w:val="18"/>
            <w:szCs w:val="18"/>
            <w:rPrChange w:id="484" w:author="artin majdi" w:date="2023-07-15T14:33:00Z">
              <w:rPr>
                <w:rFonts w:ascii="Consolas" w:hAnsi="Consolas"/>
                <w:color w:val="626264"/>
              </w:rPr>
            </w:rPrChange>
          </w:rPr>
          <w:t>, integrates prevalent disease manifestations evident in widely used datasets like CheXpert, PADCHEST, and NIH. The taxonomy provides a structured approach to categorize these disease manifestations and offers a framework to facilitate the comprehension and analysis of abnormalities in chest radiographs.</w:t>
        </w:r>
      </w:ins>
    </w:p>
    <w:p w14:paraId="4A635CF4" w14:textId="77777777" w:rsidR="00631492" w:rsidRPr="00631492" w:rsidRDefault="00631492" w:rsidP="00631492">
      <w:pPr>
        <w:shd w:val="clear" w:color="auto" w:fill="EBEEF5"/>
        <w:spacing w:line="405" w:lineRule="atLeast"/>
        <w:rPr>
          <w:ins w:id="485" w:author="artin majdi" w:date="2023-07-15T14:32:00Z"/>
          <w:rFonts w:ascii="Consolas" w:hAnsi="Consolas"/>
          <w:color w:val="5D5D5F"/>
          <w:sz w:val="18"/>
          <w:szCs w:val="18"/>
          <w:rPrChange w:id="486" w:author="artin majdi" w:date="2023-07-15T14:33:00Z">
            <w:rPr>
              <w:ins w:id="487" w:author="artin majdi" w:date="2023-07-15T14:32:00Z"/>
              <w:rFonts w:ascii="Consolas" w:hAnsi="Consolas"/>
              <w:color w:val="5D5D5F"/>
            </w:rPr>
          </w:rPrChange>
        </w:rPr>
      </w:pPr>
      <w:ins w:id="488" w:author="artin majdi" w:date="2023-07-15T14:32:00Z">
        <w:r w:rsidRPr="00631492">
          <w:rPr>
            <w:rFonts w:ascii="Consolas" w:hAnsi="Consolas"/>
            <w:color w:val="437AED"/>
            <w:sz w:val="18"/>
            <w:szCs w:val="18"/>
            <w:rPrChange w:id="489" w:author="artin majdi" w:date="2023-07-15T14:33:00Z">
              <w:rPr>
                <w:rFonts w:ascii="Consolas" w:hAnsi="Consolas"/>
                <w:color w:val="437AED"/>
              </w:rPr>
            </w:rPrChange>
          </w:rPr>
          <w:t>\</w:t>
        </w:r>
        <w:r w:rsidRPr="00631492">
          <w:rPr>
            <w:rFonts w:ascii="Consolas" w:hAnsi="Consolas"/>
            <w:b/>
            <w:bCs/>
            <w:color w:val="437AED"/>
            <w:sz w:val="18"/>
            <w:szCs w:val="18"/>
            <w:rPrChange w:id="490" w:author="artin majdi" w:date="2023-07-15T14:33:00Z">
              <w:rPr>
                <w:rFonts w:ascii="Consolas" w:hAnsi="Consolas"/>
                <w:b/>
                <w:bCs/>
                <w:color w:val="437AED"/>
              </w:rPr>
            </w:rPrChange>
          </w:rPr>
          <w:t>begin</w:t>
        </w:r>
        <w:r w:rsidRPr="00631492">
          <w:rPr>
            <w:rFonts w:ascii="Consolas" w:hAnsi="Consolas"/>
            <w:color w:val="5D5D5F"/>
            <w:sz w:val="18"/>
            <w:szCs w:val="18"/>
            <w:rPrChange w:id="491" w:author="artin majdi" w:date="2023-07-15T14:33:00Z">
              <w:rPr>
                <w:rFonts w:ascii="Consolas" w:hAnsi="Consolas"/>
                <w:color w:val="5D5D5F"/>
              </w:rPr>
            </w:rPrChange>
          </w:rPr>
          <w:t>{</w:t>
        </w:r>
        <w:r w:rsidRPr="00631492">
          <w:rPr>
            <w:rFonts w:ascii="Consolas" w:hAnsi="Consolas"/>
            <w:color w:val="F0AA0B"/>
            <w:sz w:val="18"/>
            <w:szCs w:val="18"/>
            <w:rPrChange w:id="492" w:author="artin majdi" w:date="2023-07-15T14:33:00Z">
              <w:rPr>
                <w:rFonts w:ascii="Consolas" w:hAnsi="Consolas"/>
                <w:color w:val="F0AA0B"/>
              </w:rPr>
            </w:rPrChange>
          </w:rPr>
          <w:t>figure</w:t>
        </w:r>
        <w:r w:rsidRPr="00631492">
          <w:rPr>
            <w:rFonts w:ascii="Consolas" w:hAnsi="Consolas"/>
            <w:color w:val="5D5D5F"/>
            <w:sz w:val="18"/>
            <w:szCs w:val="18"/>
            <w:rPrChange w:id="493" w:author="artin majdi" w:date="2023-07-15T14:33:00Z">
              <w:rPr>
                <w:rFonts w:ascii="Consolas" w:hAnsi="Consolas"/>
                <w:color w:val="5D5D5F"/>
              </w:rPr>
            </w:rPrChange>
          </w:rPr>
          <w:t>}[</w:t>
        </w:r>
        <w:r w:rsidRPr="00631492">
          <w:rPr>
            <w:rFonts w:ascii="Consolas" w:hAnsi="Consolas"/>
            <w:color w:val="626264"/>
            <w:sz w:val="18"/>
            <w:szCs w:val="18"/>
            <w:rPrChange w:id="494" w:author="artin majdi" w:date="2023-07-15T14:33:00Z">
              <w:rPr>
                <w:rFonts w:ascii="Consolas" w:hAnsi="Consolas"/>
                <w:color w:val="626264"/>
              </w:rPr>
            </w:rPrChange>
          </w:rPr>
          <w:t>H</w:t>
        </w:r>
        <w:r w:rsidRPr="00631492">
          <w:rPr>
            <w:rFonts w:ascii="Consolas" w:hAnsi="Consolas"/>
            <w:color w:val="5D5D5F"/>
            <w:sz w:val="18"/>
            <w:szCs w:val="18"/>
            <w:rPrChange w:id="495" w:author="artin majdi" w:date="2023-07-15T14:33:00Z">
              <w:rPr>
                <w:rFonts w:ascii="Consolas" w:hAnsi="Consolas"/>
                <w:color w:val="5D5D5F"/>
              </w:rPr>
            </w:rPrChange>
          </w:rPr>
          <w:t>]</w:t>
        </w:r>
      </w:ins>
    </w:p>
    <w:p w14:paraId="60F1D2F5" w14:textId="77777777" w:rsidR="00631492" w:rsidRPr="00631492" w:rsidRDefault="00631492" w:rsidP="00631492">
      <w:pPr>
        <w:shd w:val="clear" w:color="auto" w:fill="EBEEF5"/>
        <w:spacing w:line="405" w:lineRule="atLeast"/>
        <w:rPr>
          <w:ins w:id="496" w:author="artin majdi" w:date="2023-07-15T14:32:00Z"/>
          <w:rFonts w:ascii="Consolas" w:hAnsi="Consolas"/>
          <w:color w:val="5D5D5F"/>
          <w:sz w:val="18"/>
          <w:szCs w:val="18"/>
          <w:rPrChange w:id="497" w:author="artin majdi" w:date="2023-07-15T14:33:00Z">
            <w:rPr>
              <w:ins w:id="498" w:author="artin majdi" w:date="2023-07-15T14:32:00Z"/>
              <w:rFonts w:ascii="Consolas" w:hAnsi="Consolas"/>
              <w:color w:val="5D5D5F"/>
            </w:rPr>
          </w:rPrChange>
        </w:rPr>
      </w:pPr>
      <w:ins w:id="499" w:author="artin majdi" w:date="2023-07-15T14:32:00Z">
        <w:r w:rsidRPr="00631492">
          <w:rPr>
            <w:rFonts w:ascii="Consolas" w:hAnsi="Consolas"/>
            <w:color w:val="626264"/>
            <w:sz w:val="18"/>
            <w:szCs w:val="18"/>
            <w:rPrChange w:id="500" w:author="artin majdi" w:date="2023-07-15T14:33:00Z">
              <w:rPr>
                <w:rFonts w:ascii="Consolas" w:hAnsi="Consolas"/>
                <w:color w:val="626264"/>
              </w:rPr>
            </w:rPrChange>
          </w:rPr>
          <w:t xml:space="preserve">    </w:t>
        </w:r>
        <w:r w:rsidRPr="00631492">
          <w:rPr>
            <w:rFonts w:ascii="Consolas" w:hAnsi="Consolas"/>
            <w:color w:val="CD6069"/>
            <w:sz w:val="18"/>
            <w:szCs w:val="18"/>
            <w:rPrChange w:id="501" w:author="artin majdi" w:date="2023-07-15T14:33:00Z">
              <w:rPr>
                <w:rFonts w:ascii="Consolas" w:hAnsi="Consolas"/>
                <w:color w:val="CD6069"/>
              </w:rPr>
            </w:rPrChange>
          </w:rPr>
          <w:t>\centering</w:t>
        </w:r>
      </w:ins>
    </w:p>
    <w:p w14:paraId="3836E46F" w14:textId="77777777" w:rsidR="00631492" w:rsidRPr="00631492" w:rsidRDefault="00631492" w:rsidP="00631492">
      <w:pPr>
        <w:shd w:val="clear" w:color="auto" w:fill="EBEEF5"/>
        <w:spacing w:line="405" w:lineRule="atLeast"/>
        <w:rPr>
          <w:ins w:id="502" w:author="artin majdi" w:date="2023-07-15T14:32:00Z"/>
          <w:rFonts w:ascii="Consolas" w:hAnsi="Consolas"/>
          <w:color w:val="5D5D5F"/>
          <w:sz w:val="18"/>
          <w:szCs w:val="18"/>
          <w:rPrChange w:id="503" w:author="artin majdi" w:date="2023-07-15T14:33:00Z">
            <w:rPr>
              <w:ins w:id="504" w:author="artin majdi" w:date="2023-07-15T14:32:00Z"/>
              <w:rFonts w:ascii="Consolas" w:hAnsi="Consolas"/>
              <w:color w:val="5D5D5F"/>
            </w:rPr>
          </w:rPrChange>
        </w:rPr>
      </w:pPr>
      <w:ins w:id="505" w:author="artin majdi" w:date="2023-07-15T14:32:00Z">
        <w:r w:rsidRPr="00631492">
          <w:rPr>
            <w:rFonts w:ascii="Consolas" w:hAnsi="Consolas"/>
            <w:color w:val="626264"/>
            <w:sz w:val="18"/>
            <w:szCs w:val="18"/>
            <w:rPrChange w:id="506" w:author="artin majdi" w:date="2023-07-15T14:33:00Z">
              <w:rPr>
                <w:rFonts w:ascii="Consolas" w:hAnsi="Consolas"/>
                <w:color w:val="626264"/>
              </w:rPr>
            </w:rPrChange>
          </w:rPr>
          <w:t xml:space="preserve">    </w:t>
        </w:r>
        <w:r w:rsidRPr="00631492">
          <w:rPr>
            <w:rFonts w:ascii="Consolas" w:hAnsi="Consolas"/>
            <w:color w:val="CD6069"/>
            <w:sz w:val="18"/>
            <w:szCs w:val="18"/>
            <w:rPrChange w:id="507" w:author="artin majdi" w:date="2023-07-15T14:33:00Z">
              <w:rPr>
                <w:rFonts w:ascii="Consolas" w:hAnsi="Consolas"/>
                <w:color w:val="CD6069"/>
              </w:rPr>
            </w:rPrChange>
          </w:rPr>
          <w:t>\includegraphics</w:t>
        </w:r>
        <w:r w:rsidRPr="00631492">
          <w:rPr>
            <w:rFonts w:ascii="Consolas" w:hAnsi="Consolas"/>
            <w:color w:val="5D5D5F"/>
            <w:sz w:val="18"/>
            <w:szCs w:val="18"/>
            <w:rPrChange w:id="508" w:author="artin majdi" w:date="2023-07-15T14:33:00Z">
              <w:rPr>
                <w:rFonts w:ascii="Consolas" w:hAnsi="Consolas"/>
                <w:color w:val="5D5D5F"/>
              </w:rPr>
            </w:rPrChange>
          </w:rPr>
          <w:t>[</w:t>
        </w:r>
        <w:r w:rsidRPr="00631492">
          <w:rPr>
            <w:rFonts w:ascii="Consolas" w:hAnsi="Consolas"/>
            <w:color w:val="626264"/>
            <w:sz w:val="18"/>
            <w:szCs w:val="18"/>
            <w:rPrChange w:id="509" w:author="artin majdi" w:date="2023-07-15T14:33:00Z">
              <w:rPr>
                <w:rFonts w:ascii="Consolas" w:hAnsi="Consolas"/>
                <w:color w:val="626264"/>
              </w:rPr>
            </w:rPrChange>
          </w:rPr>
          <w:t>width=</w:t>
        </w:r>
        <w:r w:rsidRPr="00631492">
          <w:rPr>
            <w:rFonts w:ascii="Consolas" w:hAnsi="Consolas"/>
            <w:color w:val="CD6069"/>
            <w:sz w:val="18"/>
            <w:szCs w:val="18"/>
            <w:rPrChange w:id="510" w:author="artin majdi" w:date="2023-07-15T14:33:00Z">
              <w:rPr>
                <w:rFonts w:ascii="Consolas" w:hAnsi="Consolas"/>
                <w:color w:val="CD6069"/>
              </w:rPr>
            </w:rPrChange>
          </w:rPr>
          <w:t>\textwidth</w:t>
        </w:r>
        <w:r w:rsidRPr="00631492">
          <w:rPr>
            <w:rFonts w:ascii="Consolas" w:hAnsi="Consolas"/>
            <w:color w:val="5D5D5F"/>
            <w:sz w:val="18"/>
            <w:szCs w:val="18"/>
            <w:rPrChange w:id="511" w:author="artin majdi" w:date="2023-07-15T14:33:00Z">
              <w:rPr>
                <w:rFonts w:ascii="Consolas" w:hAnsi="Consolas"/>
                <w:color w:val="5D5D5F"/>
              </w:rPr>
            </w:rPrChange>
          </w:rPr>
          <w:t>]</w:t>
        </w:r>
        <w:r w:rsidRPr="00631492">
          <w:rPr>
            <w:rFonts w:ascii="Consolas" w:hAnsi="Consolas"/>
            <w:color w:val="626264"/>
            <w:sz w:val="18"/>
            <w:szCs w:val="18"/>
            <w:rPrChange w:id="512" w:author="artin majdi" w:date="2023-07-15T14:33:00Z">
              <w:rPr>
                <w:rFonts w:ascii="Consolas" w:hAnsi="Consolas"/>
                <w:color w:val="626264"/>
              </w:rPr>
            </w:rPrChange>
          </w:rPr>
          <w:t>{</w:t>
        </w:r>
        <w:r w:rsidRPr="00631492">
          <w:rPr>
            <w:rFonts w:ascii="Consolas" w:hAnsi="Consolas"/>
            <w:color w:val="CD6069"/>
            <w:sz w:val="18"/>
            <w:szCs w:val="18"/>
            <w:rPrChange w:id="513" w:author="artin majdi" w:date="2023-07-15T14:33:00Z">
              <w:rPr>
                <w:rFonts w:ascii="Consolas" w:hAnsi="Consolas"/>
                <w:color w:val="CD6069"/>
              </w:rPr>
            </w:rPrChange>
          </w:rPr>
          <w:t>\figurepath</w:t>
        </w:r>
        <w:r w:rsidRPr="00631492">
          <w:rPr>
            <w:rFonts w:ascii="Consolas" w:hAnsi="Consolas"/>
            <w:color w:val="626264"/>
            <w:sz w:val="18"/>
            <w:szCs w:val="18"/>
            <w:rPrChange w:id="514" w:author="artin majdi" w:date="2023-07-15T14:33:00Z">
              <w:rPr>
                <w:rFonts w:ascii="Consolas" w:hAnsi="Consolas"/>
                <w:color w:val="626264"/>
              </w:rPr>
            </w:rPrChange>
          </w:rPr>
          <w:t>{taxonomy_structure/taxonomy_structure.pdf}}</w:t>
        </w:r>
      </w:ins>
    </w:p>
    <w:p w14:paraId="2CE65197" w14:textId="77777777" w:rsidR="00631492" w:rsidRPr="00631492" w:rsidRDefault="00631492" w:rsidP="00631492">
      <w:pPr>
        <w:shd w:val="clear" w:color="auto" w:fill="EBEEF5"/>
        <w:spacing w:line="405" w:lineRule="atLeast"/>
        <w:rPr>
          <w:ins w:id="515" w:author="artin majdi" w:date="2023-07-15T14:32:00Z"/>
          <w:rFonts w:ascii="Consolas" w:hAnsi="Consolas"/>
          <w:color w:val="5D5D5F"/>
          <w:sz w:val="18"/>
          <w:szCs w:val="18"/>
          <w:rPrChange w:id="516" w:author="artin majdi" w:date="2023-07-15T14:33:00Z">
            <w:rPr>
              <w:ins w:id="517" w:author="artin majdi" w:date="2023-07-15T14:32:00Z"/>
              <w:rFonts w:ascii="Consolas" w:hAnsi="Consolas"/>
              <w:color w:val="5D5D5F"/>
            </w:rPr>
          </w:rPrChange>
        </w:rPr>
      </w:pPr>
      <w:ins w:id="518" w:author="artin majdi" w:date="2023-07-15T14:32:00Z">
        <w:r w:rsidRPr="00631492">
          <w:rPr>
            <w:rFonts w:ascii="Consolas" w:hAnsi="Consolas"/>
            <w:color w:val="626264"/>
            <w:sz w:val="18"/>
            <w:szCs w:val="18"/>
            <w:rPrChange w:id="519" w:author="artin majdi" w:date="2023-07-15T14:33:00Z">
              <w:rPr>
                <w:rFonts w:ascii="Consolas" w:hAnsi="Consolas"/>
                <w:color w:val="626264"/>
              </w:rPr>
            </w:rPrChange>
          </w:rPr>
          <w:t xml:space="preserve">    </w:t>
        </w:r>
        <w:r w:rsidRPr="00631492">
          <w:rPr>
            <w:rFonts w:ascii="Consolas" w:hAnsi="Consolas"/>
            <w:color w:val="CD6069"/>
            <w:sz w:val="18"/>
            <w:szCs w:val="18"/>
            <w:rPrChange w:id="520" w:author="artin majdi" w:date="2023-07-15T14:33:00Z">
              <w:rPr>
                <w:rFonts w:ascii="Consolas" w:hAnsi="Consolas"/>
                <w:color w:val="CD6069"/>
              </w:rPr>
            </w:rPrChange>
          </w:rPr>
          <w:t>\caption</w:t>
        </w:r>
        <w:r w:rsidRPr="00631492">
          <w:rPr>
            <w:rFonts w:ascii="Consolas" w:hAnsi="Consolas"/>
            <w:color w:val="5D5D5F"/>
            <w:sz w:val="18"/>
            <w:szCs w:val="18"/>
            <w:rPrChange w:id="521" w:author="artin majdi" w:date="2023-07-15T14:33:00Z">
              <w:rPr>
                <w:rFonts w:ascii="Consolas" w:hAnsi="Consolas"/>
                <w:color w:val="5D5D5F"/>
              </w:rPr>
            </w:rPrChange>
          </w:rPr>
          <w:t>[</w:t>
        </w:r>
        <w:r w:rsidRPr="00631492">
          <w:rPr>
            <w:rFonts w:ascii="Consolas" w:hAnsi="Consolas"/>
            <w:color w:val="626264"/>
            <w:sz w:val="18"/>
            <w:szCs w:val="18"/>
            <w:rPrChange w:id="522" w:author="artin majdi" w:date="2023-07-15T14:33:00Z">
              <w:rPr>
                <w:rFonts w:ascii="Consolas" w:hAnsi="Consolas"/>
                <w:color w:val="626264"/>
              </w:rPr>
            </w:rPrChange>
          </w:rPr>
          <w:t>Taxonomy Structure of Lung Pathologies in Chest Radiographs</w:t>
        </w:r>
        <w:r w:rsidRPr="00631492">
          <w:rPr>
            <w:rFonts w:ascii="Consolas" w:hAnsi="Consolas"/>
            <w:color w:val="5D5D5F"/>
            <w:sz w:val="18"/>
            <w:szCs w:val="18"/>
            <w:rPrChange w:id="523" w:author="artin majdi" w:date="2023-07-15T14:33:00Z">
              <w:rPr>
                <w:rFonts w:ascii="Consolas" w:hAnsi="Consolas"/>
                <w:color w:val="5D5D5F"/>
              </w:rPr>
            </w:rPrChange>
          </w:rPr>
          <w:t>]</w:t>
        </w:r>
        <w:r w:rsidRPr="00631492">
          <w:rPr>
            <w:rFonts w:ascii="Consolas" w:hAnsi="Consolas"/>
            <w:color w:val="626264"/>
            <w:sz w:val="18"/>
            <w:szCs w:val="18"/>
            <w:rPrChange w:id="524" w:author="artin majdi" w:date="2023-07-15T14:33:00Z">
              <w:rPr>
                <w:rFonts w:ascii="Consolas" w:hAnsi="Consolas"/>
                <w:color w:val="626264"/>
              </w:rPr>
            </w:rPrChange>
          </w:rPr>
          <w:t>{Taxonomy structure of lung pathologies in chest radiographs.}</w:t>
        </w:r>
        <w:r w:rsidRPr="00631492">
          <w:rPr>
            <w:rFonts w:ascii="Consolas" w:hAnsi="Consolas"/>
            <w:color w:val="A9A9AA"/>
            <w:sz w:val="18"/>
            <w:szCs w:val="18"/>
            <w:rPrChange w:id="525" w:author="artin majdi" w:date="2023-07-15T14:33:00Z">
              <w:rPr>
                <w:rFonts w:ascii="Consolas" w:hAnsi="Consolas"/>
                <w:color w:val="A9A9AA"/>
              </w:rPr>
            </w:rPrChange>
          </w:rPr>
          <w:t>%</w:t>
        </w:r>
      </w:ins>
    </w:p>
    <w:p w14:paraId="1AD4CA7A" w14:textId="77777777" w:rsidR="00631492" w:rsidRPr="00631492" w:rsidRDefault="00631492" w:rsidP="00631492">
      <w:pPr>
        <w:shd w:val="clear" w:color="auto" w:fill="EBEEF5"/>
        <w:spacing w:line="405" w:lineRule="atLeast"/>
        <w:rPr>
          <w:ins w:id="526" w:author="artin majdi" w:date="2023-07-15T14:32:00Z"/>
          <w:rFonts w:ascii="Consolas" w:hAnsi="Consolas"/>
          <w:color w:val="5D5D5F"/>
          <w:sz w:val="18"/>
          <w:szCs w:val="18"/>
          <w:rPrChange w:id="527" w:author="artin majdi" w:date="2023-07-15T14:33:00Z">
            <w:rPr>
              <w:ins w:id="528" w:author="artin majdi" w:date="2023-07-15T14:32:00Z"/>
              <w:rFonts w:ascii="Consolas" w:hAnsi="Consolas"/>
              <w:color w:val="5D5D5F"/>
            </w:rPr>
          </w:rPrChange>
        </w:rPr>
      </w:pPr>
      <w:ins w:id="529" w:author="artin majdi" w:date="2023-07-15T14:32:00Z">
        <w:r w:rsidRPr="00631492">
          <w:rPr>
            <w:rFonts w:ascii="Consolas" w:hAnsi="Consolas"/>
            <w:color w:val="626264"/>
            <w:sz w:val="18"/>
            <w:szCs w:val="18"/>
            <w:rPrChange w:id="530" w:author="artin majdi" w:date="2023-07-15T14:33:00Z">
              <w:rPr>
                <w:rFonts w:ascii="Consolas" w:hAnsi="Consolas"/>
                <w:color w:val="626264"/>
              </w:rPr>
            </w:rPrChange>
          </w:rPr>
          <w:t xml:space="preserve">    </w:t>
        </w:r>
        <w:r w:rsidRPr="00631492">
          <w:rPr>
            <w:rFonts w:ascii="Consolas" w:hAnsi="Consolas"/>
            <w:color w:val="7C4DFF"/>
            <w:sz w:val="18"/>
            <w:szCs w:val="18"/>
            <w:rPrChange w:id="531" w:author="artin majdi" w:date="2023-07-15T14:33:00Z">
              <w:rPr>
                <w:rFonts w:ascii="Consolas" w:hAnsi="Consolas"/>
                <w:color w:val="7C4DFF"/>
              </w:rPr>
            </w:rPrChange>
          </w:rPr>
          <w:t>\</w:t>
        </w:r>
        <w:r w:rsidRPr="00631492">
          <w:rPr>
            <w:rFonts w:ascii="Consolas" w:hAnsi="Consolas"/>
            <w:b/>
            <w:bCs/>
            <w:color w:val="7C4DFF"/>
            <w:sz w:val="18"/>
            <w:szCs w:val="18"/>
            <w:rPrChange w:id="532" w:author="artin majdi" w:date="2023-07-15T14:33:00Z">
              <w:rPr>
                <w:rFonts w:ascii="Consolas" w:hAnsi="Consolas"/>
                <w:b/>
                <w:bCs/>
                <w:color w:val="7C4DFF"/>
              </w:rPr>
            </w:rPrChange>
          </w:rPr>
          <w:t>label</w:t>
        </w:r>
        <w:r w:rsidRPr="00631492">
          <w:rPr>
            <w:rFonts w:ascii="Consolas" w:hAnsi="Consolas"/>
            <w:color w:val="5D5D5F"/>
            <w:sz w:val="18"/>
            <w:szCs w:val="18"/>
            <w:rPrChange w:id="533" w:author="artin majdi" w:date="2023-07-15T14:33:00Z">
              <w:rPr>
                <w:rFonts w:ascii="Consolas" w:hAnsi="Consolas"/>
                <w:color w:val="5D5D5F"/>
              </w:rPr>
            </w:rPrChange>
          </w:rPr>
          <w:t>{</w:t>
        </w:r>
        <w:r w:rsidRPr="00631492">
          <w:rPr>
            <w:rFonts w:ascii="Consolas" w:hAnsi="Consolas"/>
            <w:color w:val="F0AA0B"/>
            <w:sz w:val="18"/>
            <w:szCs w:val="18"/>
            <w:rPrChange w:id="534" w:author="artin majdi" w:date="2023-07-15T14:33:00Z">
              <w:rPr>
                <w:rFonts w:ascii="Consolas" w:hAnsi="Consolas"/>
                <w:color w:val="F0AA0B"/>
              </w:rPr>
            </w:rPrChange>
          </w:rPr>
          <w:t>fig:taxonomy.fig.1.taxonomy_structure</w:t>
        </w:r>
        <w:r w:rsidRPr="00631492">
          <w:rPr>
            <w:rFonts w:ascii="Consolas" w:hAnsi="Consolas"/>
            <w:color w:val="5D5D5F"/>
            <w:sz w:val="18"/>
            <w:szCs w:val="18"/>
            <w:rPrChange w:id="535" w:author="artin majdi" w:date="2023-07-15T14:33:00Z">
              <w:rPr>
                <w:rFonts w:ascii="Consolas" w:hAnsi="Consolas"/>
                <w:color w:val="5D5D5F"/>
              </w:rPr>
            </w:rPrChange>
          </w:rPr>
          <w:t>}</w:t>
        </w:r>
      </w:ins>
    </w:p>
    <w:p w14:paraId="70685BC5" w14:textId="77777777" w:rsidR="00631492" w:rsidRPr="00631492" w:rsidRDefault="00631492" w:rsidP="00631492">
      <w:pPr>
        <w:shd w:val="clear" w:color="auto" w:fill="EBEEF5"/>
        <w:spacing w:line="405" w:lineRule="atLeast"/>
        <w:rPr>
          <w:ins w:id="536" w:author="artin majdi" w:date="2023-07-15T14:32:00Z"/>
          <w:rFonts w:ascii="Consolas" w:hAnsi="Consolas"/>
          <w:color w:val="5D5D5F"/>
          <w:sz w:val="18"/>
          <w:szCs w:val="18"/>
          <w:rPrChange w:id="537" w:author="artin majdi" w:date="2023-07-15T14:33:00Z">
            <w:rPr>
              <w:ins w:id="538" w:author="artin majdi" w:date="2023-07-15T14:32:00Z"/>
              <w:rFonts w:ascii="Consolas" w:hAnsi="Consolas"/>
              <w:color w:val="5D5D5F"/>
            </w:rPr>
          </w:rPrChange>
        </w:rPr>
      </w:pPr>
      <w:ins w:id="539" w:author="artin majdi" w:date="2023-07-15T14:32:00Z">
        <w:r w:rsidRPr="00631492">
          <w:rPr>
            <w:rFonts w:ascii="Consolas" w:hAnsi="Consolas"/>
            <w:color w:val="437AED"/>
            <w:sz w:val="18"/>
            <w:szCs w:val="18"/>
            <w:rPrChange w:id="540" w:author="artin majdi" w:date="2023-07-15T14:33:00Z">
              <w:rPr>
                <w:rFonts w:ascii="Consolas" w:hAnsi="Consolas"/>
                <w:color w:val="437AED"/>
              </w:rPr>
            </w:rPrChange>
          </w:rPr>
          <w:t>\</w:t>
        </w:r>
        <w:r w:rsidRPr="00631492">
          <w:rPr>
            <w:rFonts w:ascii="Consolas" w:hAnsi="Consolas"/>
            <w:b/>
            <w:bCs/>
            <w:color w:val="437AED"/>
            <w:sz w:val="18"/>
            <w:szCs w:val="18"/>
            <w:rPrChange w:id="541" w:author="artin majdi" w:date="2023-07-15T14:33:00Z">
              <w:rPr>
                <w:rFonts w:ascii="Consolas" w:hAnsi="Consolas"/>
                <w:b/>
                <w:bCs/>
                <w:color w:val="437AED"/>
              </w:rPr>
            </w:rPrChange>
          </w:rPr>
          <w:t>end</w:t>
        </w:r>
        <w:r w:rsidRPr="00631492">
          <w:rPr>
            <w:rFonts w:ascii="Consolas" w:hAnsi="Consolas"/>
            <w:color w:val="5D5D5F"/>
            <w:sz w:val="18"/>
            <w:szCs w:val="18"/>
            <w:rPrChange w:id="542" w:author="artin majdi" w:date="2023-07-15T14:33:00Z">
              <w:rPr>
                <w:rFonts w:ascii="Consolas" w:hAnsi="Consolas"/>
                <w:color w:val="5D5D5F"/>
              </w:rPr>
            </w:rPrChange>
          </w:rPr>
          <w:t>{</w:t>
        </w:r>
        <w:r w:rsidRPr="00631492">
          <w:rPr>
            <w:rFonts w:ascii="Consolas" w:hAnsi="Consolas"/>
            <w:color w:val="F0AA0B"/>
            <w:sz w:val="18"/>
            <w:szCs w:val="18"/>
            <w:rPrChange w:id="543" w:author="artin majdi" w:date="2023-07-15T14:33:00Z">
              <w:rPr>
                <w:rFonts w:ascii="Consolas" w:hAnsi="Consolas"/>
                <w:color w:val="F0AA0B"/>
              </w:rPr>
            </w:rPrChange>
          </w:rPr>
          <w:t>figure</w:t>
        </w:r>
        <w:r w:rsidRPr="00631492">
          <w:rPr>
            <w:rFonts w:ascii="Consolas" w:hAnsi="Consolas"/>
            <w:color w:val="5D5D5F"/>
            <w:sz w:val="18"/>
            <w:szCs w:val="18"/>
            <w:rPrChange w:id="544" w:author="artin majdi" w:date="2023-07-15T14:33:00Z">
              <w:rPr>
                <w:rFonts w:ascii="Consolas" w:hAnsi="Consolas"/>
                <w:color w:val="5D5D5F"/>
              </w:rPr>
            </w:rPrChange>
          </w:rPr>
          <w:t>}</w:t>
        </w:r>
      </w:ins>
    </w:p>
    <w:p w14:paraId="6E959045" w14:textId="77777777" w:rsidR="00631492" w:rsidRPr="00631492" w:rsidRDefault="00631492" w:rsidP="00631492">
      <w:pPr>
        <w:shd w:val="clear" w:color="auto" w:fill="EBEEF5"/>
        <w:spacing w:line="405" w:lineRule="atLeast"/>
        <w:rPr>
          <w:ins w:id="545" w:author="artin majdi" w:date="2023-07-15T14:32:00Z"/>
          <w:rFonts w:ascii="Consolas" w:hAnsi="Consolas"/>
          <w:color w:val="5D5D5F"/>
          <w:sz w:val="18"/>
          <w:szCs w:val="18"/>
          <w:rPrChange w:id="546" w:author="artin majdi" w:date="2023-07-15T14:33:00Z">
            <w:rPr>
              <w:ins w:id="547" w:author="artin majdi" w:date="2023-07-15T14:32:00Z"/>
              <w:rFonts w:ascii="Consolas" w:hAnsi="Consolas"/>
              <w:color w:val="5D5D5F"/>
            </w:rPr>
          </w:rPrChange>
        </w:rPr>
      </w:pPr>
    </w:p>
    <w:p w14:paraId="048A875C" w14:textId="0A26ED47" w:rsidR="00C60CA3" w:rsidRPr="003F428E" w:rsidDel="00631492" w:rsidRDefault="0010067D">
      <w:pPr>
        <w:shd w:val="clear" w:color="auto" w:fill="EBEEF5"/>
        <w:spacing w:line="405" w:lineRule="atLeast"/>
        <w:rPr>
          <w:del w:id="548" w:author="artin majdi" w:date="2023-07-15T14:31:00Z"/>
          <w:rFonts w:ascii="Fira Code" w:hAnsi="Fira Code" w:cs="Fira Code"/>
          <w:color w:val="5D5D5F"/>
          <w:sz w:val="18"/>
          <w:szCs w:val="18"/>
        </w:rPr>
      </w:pPr>
      <w:ins w:id="549" w:author="artin majdi" w:date="2023-07-15T16:21:00Z">
        <w:r>
          <w:rPr>
            <w:rFonts w:ascii="Consolas" w:hAnsi="Consolas"/>
            <w:color w:val="626264"/>
            <w:sz w:val="18"/>
            <w:szCs w:val="18"/>
          </w:rPr>
          <w:t>The</w:t>
        </w:r>
      </w:ins>
      <w:ins w:id="550" w:author="artin majdi" w:date="2023-07-15T14:32:00Z">
        <w:r w:rsidR="00631492" w:rsidRPr="00631492">
          <w:rPr>
            <w:rFonts w:ascii="Consolas" w:hAnsi="Consolas"/>
            <w:color w:val="626264"/>
            <w:sz w:val="18"/>
            <w:szCs w:val="18"/>
            <w:rPrChange w:id="551" w:author="artin majdi" w:date="2023-07-15T14:33:00Z">
              <w:rPr>
                <w:rFonts w:ascii="Consolas" w:hAnsi="Consolas"/>
                <w:color w:val="626264"/>
              </w:rPr>
            </w:rPrChange>
          </w:rPr>
          <w:t xml:space="preserve"> </w:t>
        </w:r>
      </w:ins>
      <w:ins w:id="552" w:author="artin majdi" w:date="2023-07-15T14:34:00Z">
        <w:r w:rsidR="005F1F67" w:rsidRPr="00726319">
          <w:rPr>
            <w:rFonts w:ascii="Consolas" w:hAnsi="Consolas"/>
            <w:color w:val="626264"/>
            <w:sz w:val="18"/>
            <w:szCs w:val="18"/>
          </w:rPr>
          <w:t xml:space="preserve">prevalence of different pathology labels across </w:t>
        </w:r>
      </w:ins>
      <w:ins w:id="553" w:author="artin majdi" w:date="2023-07-15T14:32:00Z">
        <w:r w:rsidR="00631492" w:rsidRPr="00631492">
          <w:rPr>
            <w:rFonts w:ascii="Consolas" w:hAnsi="Consolas"/>
            <w:color w:val="626264"/>
            <w:sz w:val="18"/>
            <w:szCs w:val="18"/>
            <w:rPrChange w:id="554" w:author="artin majdi" w:date="2023-07-15T14:33:00Z">
              <w:rPr>
                <w:rFonts w:ascii="Consolas" w:hAnsi="Consolas"/>
                <w:color w:val="626264"/>
              </w:rPr>
            </w:rPrChange>
          </w:rPr>
          <w:t xml:space="preserve">three distinct medical imaging datasets: </w:t>
        </w:r>
      </w:ins>
      <w:proofErr w:type="spellStart"/>
      <w:ins w:id="555" w:author="artin majdi" w:date="2023-07-15T14:33:00Z">
        <w:r w:rsidR="005F1F67" w:rsidRPr="00726319">
          <w:rPr>
            <w:rFonts w:ascii="Consolas" w:hAnsi="Consolas"/>
            <w:color w:val="626264"/>
            <w:sz w:val="18"/>
            <w:szCs w:val="18"/>
          </w:rPr>
          <w:t>CheX</w:t>
        </w:r>
        <w:proofErr w:type="spellEnd"/>
        <w:r w:rsidR="005F1F67" w:rsidRPr="00726319">
          <w:rPr>
            <w:rFonts w:ascii="Consolas" w:hAnsi="Consolas"/>
            <w:color w:val="626264"/>
            <w:sz w:val="18"/>
            <w:szCs w:val="18"/>
          </w:rPr>
          <w:t>~</w:t>
        </w:r>
        <w:r w:rsidR="005F1F67" w:rsidRPr="00726319">
          <w:rPr>
            <w:rFonts w:ascii="Consolas" w:hAnsi="Consolas"/>
            <w:color w:val="7C4DFF"/>
            <w:sz w:val="18"/>
            <w:szCs w:val="18"/>
          </w:rPr>
          <w:t>\</w:t>
        </w:r>
        <w:r w:rsidR="005F1F67" w:rsidRPr="00726319">
          <w:rPr>
            <w:rFonts w:ascii="Consolas" w:hAnsi="Consolas"/>
            <w:b/>
            <w:bCs/>
            <w:color w:val="7C4DFF"/>
            <w:sz w:val="18"/>
            <w:szCs w:val="18"/>
          </w:rPr>
          <w:t>cite</w:t>
        </w:r>
        <w:r w:rsidR="005F1F67" w:rsidRPr="00726319">
          <w:rPr>
            <w:rFonts w:ascii="Consolas" w:hAnsi="Consolas"/>
            <w:color w:val="5D5D5F"/>
            <w:sz w:val="18"/>
            <w:szCs w:val="18"/>
          </w:rPr>
          <w:t>{irvin_CheXpert_2019}</w:t>
        </w:r>
        <w:r w:rsidR="005F1F67" w:rsidRPr="00726319">
          <w:rPr>
            <w:rFonts w:ascii="Consolas" w:hAnsi="Consolas"/>
            <w:color w:val="626264"/>
            <w:sz w:val="18"/>
            <w:szCs w:val="18"/>
          </w:rPr>
          <w:t>, PADCHEST~</w:t>
        </w:r>
        <w:r w:rsidR="005F1F67" w:rsidRPr="00726319">
          <w:rPr>
            <w:rFonts w:ascii="Consolas" w:hAnsi="Consolas"/>
            <w:color w:val="7C4DFF"/>
            <w:sz w:val="18"/>
            <w:szCs w:val="18"/>
          </w:rPr>
          <w:t>\</w:t>
        </w:r>
        <w:r w:rsidR="005F1F67" w:rsidRPr="00726319">
          <w:rPr>
            <w:rFonts w:ascii="Consolas" w:hAnsi="Consolas"/>
            <w:b/>
            <w:bCs/>
            <w:color w:val="7C4DFF"/>
            <w:sz w:val="18"/>
            <w:szCs w:val="18"/>
          </w:rPr>
          <w:t>cite</w:t>
        </w:r>
        <w:r w:rsidR="005F1F67" w:rsidRPr="00726319">
          <w:rPr>
            <w:rFonts w:ascii="Consolas" w:hAnsi="Consolas"/>
            <w:color w:val="5D5D5F"/>
            <w:sz w:val="18"/>
            <w:szCs w:val="18"/>
          </w:rPr>
          <w:t>{bustos_Padchest_2020}</w:t>
        </w:r>
        <w:r w:rsidR="005F1F67" w:rsidRPr="00726319">
          <w:rPr>
            <w:rFonts w:ascii="Consolas" w:hAnsi="Consolas"/>
            <w:color w:val="626264"/>
            <w:sz w:val="18"/>
            <w:szCs w:val="18"/>
          </w:rPr>
          <w:t>, and NIH~</w:t>
        </w:r>
        <w:r w:rsidR="005F1F67" w:rsidRPr="00726319">
          <w:rPr>
            <w:rFonts w:ascii="Consolas" w:hAnsi="Consolas"/>
            <w:color w:val="7C4DFF"/>
            <w:sz w:val="18"/>
            <w:szCs w:val="18"/>
          </w:rPr>
          <w:t>\</w:t>
        </w:r>
        <w:r w:rsidR="005F1F67" w:rsidRPr="00726319">
          <w:rPr>
            <w:rFonts w:ascii="Consolas" w:hAnsi="Consolas"/>
            <w:b/>
            <w:bCs/>
            <w:color w:val="7C4DFF"/>
            <w:sz w:val="18"/>
            <w:szCs w:val="18"/>
          </w:rPr>
          <w:t>cite</w:t>
        </w:r>
        <w:r w:rsidR="005F1F67" w:rsidRPr="00726319">
          <w:rPr>
            <w:rFonts w:ascii="Consolas" w:hAnsi="Consolas"/>
            <w:color w:val="5D5D5F"/>
            <w:sz w:val="18"/>
            <w:szCs w:val="18"/>
          </w:rPr>
          <w:t>{wang_ChestXRay8_2017}</w:t>
        </w:r>
      </w:ins>
      <w:ins w:id="556" w:author="artin majdi" w:date="2023-07-15T16:21:00Z">
        <w:r>
          <w:rPr>
            <w:rFonts w:ascii="Consolas" w:hAnsi="Consolas"/>
            <w:color w:val="5D5D5F"/>
            <w:sz w:val="18"/>
            <w:szCs w:val="18"/>
          </w:rPr>
          <w:t xml:space="preserve"> are examined</w:t>
        </w:r>
      </w:ins>
      <w:ins w:id="557" w:author="artin majdi" w:date="2023-07-15T14:33:00Z">
        <w:r w:rsidR="005F1F67">
          <w:rPr>
            <w:rFonts w:ascii="Consolas" w:hAnsi="Consolas"/>
            <w:color w:val="5D5D5F"/>
            <w:sz w:val="18"/>
            <w:szCs w:val="18"/>
          </w:rPr>
          <w:t>.</w:t>
        </w:r>
      </w:ins>
      <w:ins w:id="558" w:author="artin majdi" w:date="2023-07-15T14:34:00Z">
        <w:r w:rsidR="005F1F67">
          <w:rPr>
            <w:rFonts w:ascii="Consolas" w:hAnsi="Consolas"/>
            <w:color w:val="5D5D5F"/>
            <w:sz w:val="18"/>
            <w:szCs w:val="18"/>
          </w:rPr>
          <w:t xml:space="preserve"> </w:t>
        </w:r>
      </w:ins>
      <w:ins w:id="559" w:author="artin majdi" w:date="2023-07-15T14:32:00Z">
        <w:r w:rsidR="00631492" w:rsidRPr="00631492">
          <w:rPr>
            <w:rFonts w:ascii="Consolas" w:hAnsi="Consolas"/>
            <w:color w:val="626264"/>
            <w:sz w:val="18"/>
            <w:szCs w:val="18"/>
            <w:rPrChange w:id="560" w:author="artin majdi" w:date="2023-07-15T14:33:00Z">
              <w:rPr>
                <w:rFonts w:ascii="Consolas" w:hAnsi="Consolas"/>
                <w:color w:val="626264"/>
              </w:rPr>
            </w:rPrChange>
          </w:rPr>
          <w:t>Table~</w:t>
        </w:r>
        <w:r w:rsidR="00631492" w:rsidRPr="00631492">
          <w:rPr>
            <w:rFonts w:ascii="Consolas" w:hAnsi="Consolas"/>
            <w:color w:val="7C4DFF"/>
            <w:sz w:val="18"/>
            <w:szCs w:val="18"/>
            <w:rPrChange w:id="561" w:author="artin majdi" w:date="2023-07-15T14:33:00Z">
              <w:rPr>
                <w:rFonts w:ascii="Consolas" w:hAnsi="Consolas"/>
                <w:color w:val="7C4DFF"/>
              </w:rPr>
            </w:rPrChange>
          </w:rPr>
          <w:t>\</w:t>
        </w:r>
        <w:r w:rsidR="00631492" w:rsidRPr="00631492">
          <w:rPr>
            <w:rFonts w:ascii="Consolas" w:hAnsi="Consolas"/>
            <w:b/>
            <w:bCs/>
            <w:color w:val="C838C6"/>
            <w:sz w:val="18"/>
            <w:szCs w:val="18"/>
            <w:rPrChange w:id="562" w:author="artin majdi" w:date="2023-07-15T14:33:00Z">
              <w:rPr>
                <w:rFonts w:ascii="Consolas" w:hAnsi="Consolas"/>
                <w:b/>
                <w:bCs/>
                <w:color w:val="C838C6"/>
              </w:rPr>
            </w:rPrChange>
          </w:rPr>
          <w:t>ref</w:t>
        </w:r>
        <w:r w:rsidR="00631492" w:rsidRPr="00631492">
          <w:rPr>
            <w:rFonts w:ascii="Consolas" w:hAnsi="Consolas"/>
            <w:color w:val="5D5D5F"/>
            <w:sz w:val="18"/>
            <w:szCs w:val="18"/>
            <w:rPrChange w:id="563" w:author="artin majdi" w:date="2023-07-15T14:33:00Z">
              <w:rPr>
                <w:rFonts w:ascii="Consolas" w:hAnsi="Consolas"/>
                <w:color w:val="5D5D5F"/>
              </w:rPr>
            </w:rPrChange>
          </w:rPr>
          <w:t>{</w:t>
        </w:r>
        <w:r w:rsidR="00631492" w:rsidRPr="00631492">
          <w:rPr>
            <w:rFonts w:ascii="Consolas" w:hAnsi="Consolas"/>
            <w:color w:val="FF6D12"/>
            <w:sz w:val="18"/>
            <w:szCs w:val="18"/>
            <w:rPrChange w:id="564" w:author="artin majdi" w:date="2023-07-15T14:33:00Z">
              <w:rPr>
                <w:rFonts w:ascii="Consolas" w:hAnsi="Consolas"/>
                <w:color w:val="FF6D12"/>
              </w:rPr>
            </w:rPrChange>
          </w:rPr>
          <w:t>tab:taxonomy.table.1.datasets.pathologies</w:t>
        </w:r>
        <w:r w:rsidR="00631492" w:rsidRPr="00631492">
          <w:rPr>
            <w:rFonts w:ascii="Consolas" w:hAnsi="Consolas"/>
            <w:color w:val="5D5D5F"/>
            <w:sz w:val="18"/>
            <w:szCs w:val="18"/>
            <w:rPrChange w:id="565" w:author="artin majdi" w:date="2023-07-15T14:33:00Z">
              <w:rPr>
                <w:rFonts w:ascii="Consolas" w:hAnsi="Consolas"/>
                <w:color w:val="5D5D5F"/>
              </w:rPr>
            </w:rPrChange>
          </w:rPr>
          <w:t>}</w:t>
        </w:r>
        <w:r w:rsidR="00631492" w:rsidRPr="00631492">
          <w:rPr>
            <w:rFonts w:ascii="Consolas" w:hAnsi="Consolas"/>
            <w:color w:val="626264"/>
            <w:sz w:val="18"/>
            <w:szCs w:val="18"/>
            <w:rPrChange w:id="566" w:author="artin majdi" w:date="2023-07-15T14:33:00Z">
              <w:rPr>
                <w:rFonts w:ascii="Consolas" w:hAnsi="Consolas"/>
                <w:color w:val="626264"/>
              </w:rPr>
            </w:rPrChange>
          </w:rPr>
          <w:t xml:space="preserve"> provides an overview of each pathology label's prevalence across these datasets. To utilize the </w:t>
        </w:r>
        <w:proofErr w:type="spellStart"/>
        <w:r w:rsidR="00631492" w:rsidRPr="00631492">
          <w:rPr>
            <w:rFonts w:ascii="Consolas" w:hAnsi="Consolas"/>
            <w:color w:val="626264"/>
            <w:sz w:val="18"/>
            <w:szCs w:val="18"/>
            <w:rPrChange w:id="567" w:author="artin majdi" w:date="2023-07-15T14:33:00Z">
              <w:rPr>
                <w:rFonts w:ascii="Consolas" w:hAnsi="Consolas"/>
                <w:color w:val="626264"/>
              </w:rPr>
            </w:rPrChange>
          </w:rPr>
          <w:t>TorchXRayVision</w:t>
        </w:r>
        <w:proofErr w:type="spellEnd"/>
        <w:r w:rsidR="00631492" w:rsidRPr="00631492">
          <w:rPr>
            <w:rFonts w:ascii="Consolas" w:hAnsi="Consolas"/>
            <w:color w:val="626264"/>
            <w:sz w:val="18"/>
            <w:szCs w:val="18"/>
            <w:rPrChange w:id="568" w:author="artin majdi" w:date="2023-07-15T14:33:00Z">
              <w:rPr>
                <w:rFonts w:ascii="Consolas" w:hAnsi="Consolas"/>
                <w:color w:val="626264"/>
              </w:rPr>
            </w:rPrChange>
          </w:rPr>
          <w:t xml:space="preserve"> software~</w:t>
        </w:r>
        <w:r w:rsidR="00631492" w:rsidRPr="00631492">
          <w:rPr>
            <w:rFonts w:ascii="Consolas" w:hAnsi="Consolas"/>
            <w:color w:val="7C4DFF"/>
            <w:sz w:val="18"/>
            <w:szCs w:val="18"/>
            <w:rPrChange w:id="569" w:author="artin majdi" w:date="2023-07-15T14:33:00Z">
              <w:rPr>
                <w:rFonts w:ascii="Consolas" w:hAnsi="Consolas"/>
                <w:color w:val="7C4DFF"/>
              </w:rPr>
            </w:rPrChange>
          </w:rPr>
          <w:t>\</w:t>
        </w:r>
        <w:r w:rsidR="00631492" w:rsidRPr="00631492">
          <w:rPr>
            <w:rFonts w:ascii="Consolas" w:hAnsi="Consolas"/>
            <w:b/>
            <w:bCs/>
            <w:color w:val="7C4DFF"/>
            <w:sz w:val="18"/>
            <w:szCs w:val="18"/>
            <w:rPrChange w:id="570" w:author="artin majdi" w:date="2023-07-15T14:33:00Z">
              <w:rPr>
                <w:rFonts w:ascii="Consolas" w:hAnsi="Consolas"/>
                <w:b/>
                <w:bCs/>
                <w:color w:val="7C4DFF"/>
              </w:rPr>
            </w:rPrChange>
          </w:rPr>
          <w:t>cite</w:t>
        </w:r>
        <w:r w:rsidR="00631492" w:rsidRPr="00631492">
          <w:rPr>
            <w:rFonts w:ascii="Consolas" w:hAnsi="Consolas"/>
            <w:color w:val="5D5D5F"/>
            <w:sz w:val="18"/>
            <w:szCs w:val="18"/>
            <w:rPrChange w:id="571" w:author="artin majdi" w:date="2023-07-15T14:33:00Z">
              <w:rPr>
                <w:rFonts w:ascii="Consolas" w:hAnsi="Consolas"/>
                <w:color w:val="5D5D5F"/>
              </w:rPr>
            </w:rPrChange>
          </w:rPr>
          <w:t>{cohen_TorchXRayVision_2022}</w:t>
        </w:r>
        <w:r w:rsidR="00631492" w:rsidRPr="00631492">
          <w:rPr>
            <w:rFonts w:ascii="Consolas" w:hAnsi="Consolas"/>
            <w:color w:val="626264"/>
            <w:sz w:val="18"/>
            <w:szCs w:val="18"/>
            <w:rPrChange w:id="572" w:author="artin majdi" w:date="2023-07-15T14:33:00Z">
              <w:rPr>
                <w:rFonts w:ascii="Consolas" w:hAnsi="Consolas"/>
                <w:color w:val="626264"/>
              </w:rPr>
            </w:rPrChange>
          </w:rPr>
          <w:t>, the same 18 pathologies as their work, were chosen for model fine-tuning.</w:t>
        </w:r>
      </w:ins>
      <w:ins w:id="573" w:author="artin majdi" w:date="2023-07-15T14:38:00Z">
        <w:r w:rsidR="005F1F67">
          <w:rPr>
            <w:rFonts w:ascii="Consolas" w:hAnsi="Consolas"/>
            <w:color w:val="626264"/>
            <w:sz w:val="18"/>
            <w:szCs w:val="18"/>
          </w:rPr>
          <w:t xml:space="preserve"> </w:t>
        </w:r>
      </w:ins>
      <w:ins w:id="574" w:author="artin majdi" w:date="2023-07-15T14:32:00Z">
        <w:r w:rsidR="00631492" w:rsidRPr="00631492">
          <w:rPr>
            <w:rFonts w:ascii="Consolas" w:hAnsi="Consolas"/>
            <w:color w:val="626264"/>
            <w:sz w:val="18"/>
            <w:szCs w:val="18"/>
            <w:rPrChange w:id="575" w:author="artin majdi" w:date="2023-07-15T14:33:00Z">
              <w:rPr>
                <w:rFonts w:ascii="Consolas" w:hAnsi="Consolas"/>
                <w:color w:val="626264"/>
              </w:rPr>
            </w:rPrChange>
          </w:rPr>
          <w:t xml:space="preserve">For the purpose of assessing </w:t>
        </w:r>
      </w:ins>
      <w:ins w:id="576" w:author="artin majdi" w:date="2023-07-15T16:21:00Z">
        <w:r>
          <w:rPr>
            <w:rFonts w:ascii="Consolas" w:hAnsi="Consolas"/>
            <w:color w:val="626264"/>
            <w:sz w:val="18"/>
            <w:szCs w:val="18"/>
          </w:rPr>
          <w:t>the</w:t>
        </w:r>
      </w:ins>
      <w:ins w:id="577" w:author="artin majdi" w:date="2023-07-15T14:32:00Z">
        <w:r w:rsidR="00631492" w:rsidRPr="00631492">
          <w:rPr>
            <w:rFonts w:ascii="Consolas" w:hAnsi="Consolas"/>
            <w:color w:val="626264"/>
            <w:sz w:val="18"/>
            <w:szCs w:val="18"/>
            <w:rPrChange w:id="578" w:author="artin majdi" w:date="2023-07-15T14:33:00Z">
              <w:rPr>
                <w:rFonts w:ascii="Consolas" w:hAnsi="Consolas"/>
                <w:color w:val="626264"/>
              </w:rPr>
            </w:rPrChange>
          </w:rPr>
          <w:t xml:space="preserve"> proposed methodologies, particular emphasis is placed on pathologies that are recurrent across different datasets </w:t>
        </w:r>
      </w:ins>
      <w:ins w:id="579" w:author="artin majdi" w:date="2023-07-15T14:35:00Z">
        <w:r w:rsidR="005F1F67">
          <w:rPr>
            <w:rFonts w:ascii="Consolas" w:hAnsi="Consolas"/>
            <w:color w:val="626264"/>
            <w:sz w:val="18"/>
            <w:szCs w:val="18"/>
          </w:rPr>
          <w:t>(</w:t>
        </w:r>
        <w:r w:rsidR="005F1F67" w:rsidRPr="00726319">
          <w:rPr>
            <w:rFonts w:ascii="Consolas" w:hAnsi="Consolas"/>
            <w:color w:val="626264"/>
            <w:sz w:val="18"/>
            <w:szCs w:val="18"/>
          </w:rPr>
          <w:t>appear in at least two of the three datasets</w:t>
        </w:r>
        <w:r w:rsidR="005F1F67">
          <w:rPr>
            <w:rFonts w:ascii="Consolas" w:hAnsi="Consolas"/>
            <w:color w:val="626264"/>
            <w:sz w:val="18"/>
            <w:szCs w:val="18"/>
          </w:rPr>
          <w:t xml:space="preserve">) </w:t>
        </w:r>
      </w:ins>
      <w:ins w:id="580" w:author="artin majdi" w:date="2023-07-15T14:32:00Z">
        <w:r w:rsidR="00631492" w:rsidRPr="00631492">
          <w:rPr>
            <w:rFonts w:ascii="Consolas" w:hAnsi="Consolas"/>
            <w:color w:val="626264"/>
            <w:sz w:val="18"/>
            <w:szCs w:val="18"/>
            <w:rPrChange w:id="581" w:author="artin majdi" w:date="2023-07-15T14:33:00Z">
              <w:rPr>
                <w:rFonts w:ascii="Consolas" w:hAnsi="Consolas"/>
                <w:color w:val="626264"/>
              </w:rPr>
            </w:rPrChange>
          </w:rPr>
          <w:t xml:space="preserve">and are included in our formulated taxonomy. </w:t>
        </w:r>
      </w:ins>
      <w:ins w:id="582" w:author="artin majdi" w:date="2023-07-15T14:37:00Z">
        <w:r w:rsidR="005F1F67" w:rsidRPr="003F428E">
          <w:rPr>
            <w:rFonts w:ascii="Fira Code" w:hAnsi="Fira Code" w:cs="Fira Code"/>
            <w:color w:val="626264"/>
            <w:sz w:val="18"/>
            <w:szCs w:val="18"/>
          </w:rPr>
          <w:t>Further</w:t>
        </w:r>
        <w:r w:rsidR="005F1F67">
          <w:rPr>
            <w:rFonts w:ascii="Fira Code" w:hAnsi="Fira Code" w:cs="Fira Code"/>
            <w:color w:val="626264"/>
            <w:sz w:val="18"/>
            <w:szCs w:val="18"/>
          </w:rPr>
          <w:t>more</w:t>
        </w:r>
        <w:r w:rsidR="005F1F67" w:rsidRPr="003F428E">
          <w:rPr>
            <w:rFonts w:ascii="Fira Code" w:hAnsi="Fira Code" w:cs="Fira Code"/>
            <w:color w:val="626264"/>
            <w:sz w:val="18"/>
            <w:szCs w:val="18"/>
          </w:rPr>
          <w:t>, the cross-dataset presence of these pathologies enhances the generalizability of our study, as the developed models are validated on multiple independent datasets.</w:t>
        </w:r>
        <w:r w:rsidR="005F1F67">
          <w:rPr>
            <w:rFonts w:ascii="Fira Code" w:hAnsi="Fira Code" w:cs="Fira Code"/>
            <w:color w:val="626264"/>
            <w:sz w:val="18"/>
            <w:szCs w:val="18"/>
          </w:rPr>
          <w:t xml:space="preserve"> </w:t>
        </w:r>
      </w:ins>
      <w:ins w:id="583" w:author="artin majdi" w:date="2023-07-15T14:32:00Z">
        <w:r w:rsidR="00631492" w:rsidRPr="00631492">
          <w:rPr>
            <w:rFonts w:ascii="Consolas" w:hAnsi="Consolas"/>
            <w:color w:val="626264"/>
            <w:sz w:val="18"/>
            <w:szCs w:val="18"/>
            <w:rPrChange w:id="584" w:author="artin majdi" w:date="2023-07-15T14:33:00Z">
              <w:rPr>
                <w:rFonts w:ascii="Consolas" w:hAnsi="Consolas"/>
                <w:color w:val="626264"/>
              </w:rPr>
            </w:rPrChange>
          </w:rPr>
          <w:t xml:space="preserve">These pathologies, highlighted in </w:t>
        </w:r>
        <w:r w:rsidR="00631492" w:rsidRPr="00631492">
          <w:rPr>
            <w:rFonts w:ascii="Consolas" w:hAnsi="Consolas"/>
            <w:color w:val="CD6069"/>
            <w:sz w:val="18"/>
            <w:szCs w:val="18"/>
            <w:rPrChange w:id="585" w:author="artin majdi" w:date="2023-07-15T14:33:00Z">
              <w:rPr>
                <w:rFonts w:ascii="Consolas" w:hAnsi="Consolas"/>
                <w:color w:val="CD6069"/>
              </w:rPr>
            </w:rPrChange>
          </w:rPr>
          <w:t>\</w:t>
        </w:r>
        <w:proofErr w:type="spellStart"/>
        <w:r w:rsidR="00631492" w:rsidRPr="00631492">
          <w:rPr>
            <w:rFonts w:ascii="Consolas" w:hAnsi="Consolas"/>
            <w:color w:val="CD6069"/>
            <w:sz w:val="18"/>
            <w:szCs w:val="18"/>
            <w:rPrChange w:id="586" w:author="artin majdi" w:date="2023-07-15T14:33:00Z">
              <w:rPr>
                <w:rFonts w:ascii="Consolas" w:hAnsi="Consolas"/>
                <w:color w:val="CD6069"/>
              </w:rPr>
            </w:rPrChange>
          </w:rPr>
          <w:t>colorbox</w:t>
        </w:r>
        <w:proofErr w:type="spellEnd"/>
        <w:r w:rsidR="00631492" w:rsidRPr="00631492">
          <w:rPr>
            <w:rFonts w:ascii="Consolas" w:hAnsi="Consolas"/>
            <w:color w:val="626264"/>
            <w:sz w:val="18"/>
            <w:szCs w:val="18"/>
            <w:rPrChange w:id="587" w:author="artin majdi" w:date="2023-07-15T14:33:00Z">
              <w:rPr>
                <w:rFonts w:ascii="Consolas" w:hAnsi="Consolas"/>
                <w:color w:val="626264"/>
              </w:rPr>
            </w:rPrChange>
          </w:rPr>
          <w:t>{</w:t>
        </w:r>
        <w:proofErr w:type="spellStart"/>
        <w:r w:rsidR="00631492" w:rsidRPr="00631492">
          <w:rPr>
            <w:rFonts w:ascii="Consolas" w:hAnsi="Consolas"/>
            <w:color w:val="626264"/>
            <w:sz w:val="18"/>
            <w:szCs w:val="18"/>
            <w:rPrChange w:id="588" w:author="artin majdi" w:date="2023-07-15T14:33:00Z">
              <w:rPr>
                <w:rFonts w:ascii="Consolas" w:hAnsi="Consolas"/>
                <w:color w:val="626264"/>
              </w:rPr>
            </w:rPrChange>
          </w:rPr>
          <w:t>mygreen</w:t>
        </w:r>
        <w:proofErr w:type="spellEnd"/>
        <w:r w:rsidR="00631492" w:rsidRPr="00631492">
          <w:rPr>
            <w:rFonts w:ascii="Consolas" w:hAnsi="Consolas"/>
            <w:color w:val="626264"/>
            <w:sz w:val="18"/>
            <w:szCs w:val="18"/>
            <w:rPrChange w:id="589" w:author="artin majdi" w:date="2023-07-15T14:33:00Z">
              <w:rPr>
                <w:rFonts w:ascii="Consolas" w:hAnsi="Consolas"/>
                <w:color w:val="626264"/>
              </w:rPr>
            </w:rPrChange>
          </w:rPr>
          <w:t xml:space="preserve">}{green} in the table, comprise </w:t>
        </w:r>
        <w:r w:rsidR="00631492" w:rsidRPr="00631492">
          <w:rPr>
            <w:rFonts w:ascii="Consolas" w:hAnsi="Consolas"/>
            <w:color w:val="437AED"/>
            <w:sz w:val="18"/>
            <w:szCs w:val="18"/>
            <w:rPrChange w:id="590" w:author="artin majdi" w:date="2023-07-15T14:33:00Z">
              <w:rPr>
                <w:rFonts w:ascii="Consolas" w:hAnsi="Consolas"/>
                <w:color w:val="437AED"/>
              </w:rPr>
            </w:rPrChange>
          </w:rPr>
          <w:t>\</w:t>
        </w:r>
        <w:proofErr w:type="spellStart"/>
        <w:r w:rsidR="00631492" w:rsidRPr="00631492">
          <w:rPr>
            <w:rFonts w:ascii="Consolas" w:hAnsi="Consolas"/>
            <w:b/>
            <w:bCs/>
            <w:color w:val="437AED"/>
            <w:sz w:val="18"/>
            <w:szCs w:val="18"/>
            <w:rPrChange w:id="591" w:author="artin majdi" w:date="2023-07-15T14:33:00Z">
              <w:rPr>
                <w:rFonts w:ascii="Consolas" w:hAnsi="Consolas"/>
                <w:b/>
                <w:bCs/>
                <w:color w:val="437AED"/>
              </w:rPr>
            </w:rPrChange>
          </w:rPr>
          <w:t>textbf</w:t>
        </w:r>
        <w:proofErr w:type="spellEnd"/>
        <w:r w:rsidR="00631492" w:rsidRPr="00631492">
          <w:rPr>
            <w:rFonts w:ascii="Consolas" w:hAnsi="Consolas"/>
            <w:color w:val="626264"/>
            <w:sz w:val="18"/>
            <w:szCs w:val="18"/>
            <w:rPrChange w:id="592" w:author="artin majdi" w:date="2023-07-15T14:33:00Z">
              <w:rPr>
                <w:rFonts w:ascii="Consolas" w:hAnsi="Consolas"/>
                <w:color w:val="626264"/>
              </w:rPr>
            </w:rPrChange>
          </w:rPr>
          <w:t xml:space="preserve">{Atelectasis}, </w:t>
        </w:r>
        <w:r w:rsidR="00631492" w:rsidRPr="00631492">
          <w:rPr>
            <w:rFonts w:ascii="Consolas" w:hAnsi="Consolas"/>
            <w:color w:val="437AED"/>
            <w:sz w:val="18"/>
            <w:szCs w:val="18"/>
            <w:rPrChange w:id="593" w:author="artin majdi" w:date="2023-07-15T14:33:00Z">
              <w:rPr>
                <w:rFonts w:ascii="Consolas" w:hAnsi="Consolas"/>
                <w:color w:val="437AED"/>
              </w:rPr>
            </w:rPrChange>
          </w:rPr>
          <w:t>\</w:t>
        </w:r>
        <w:proofErr w:type="spellStart"/>
        <w:r w:rsidR="00631492" w:rsidRPr="00631492">
          <w:rPr>
            <w:rFonts w:ascii="Consolas" w:hAnsi="Consolas"/>
            <w:b/>
            <w:bCs/>
            <w:color w:val="437AED"/>
            <w:sz w:val="18"/>
            <w:szCs w:val="18"/>
            <w:rPrChange w:id="594" w:author="artin majdi" w:date="2023-07-15T14:33:00Z">
              <w:rPr>
                <w:rFonts w:ascii="Consolas" w:hAnsi="Consolas"/>
                <w:b/>
                <w:bCs/>
                <w:color w:val="437AED"/>
              </w:rPr>
            </w:rPrChange>
          </w:rPr>
          <w:t>textbf</w:t>
        </w:r>
        <w:proofErr w:type="spellEnd"/>
        <w:r w:rsidR="00631492" w:rsidRPr="00631492">
          <w:rPr>
            <w:rFonts w:ascii="Consolas" w:hAnsi="Consolas"/>
            <w:color w:val="626264"/>
            <w:sz w:val="18"/>
            <w:szCs w:val="18"/>
            <w:rPrChange w:id="595" w:author="artin majdi" w:date="2023-07-15T14:33:00Z">
              <w:rPr>
                <w:rFonts w:ascii="Consolas" w:hAnsi="Consolas"/>
                <w:color w:val="626264"/>
              </w:rPr>
            </w:rPrChange>
          </w:rPr>
          <w:t xml:space="preserve">{Consolidation}, </w:t>
        </w:r>
        <w:r w:rsidR="00631492" w:rsidRPr="00631492">
          <w:rPr>
            <w:rFonts w:ascii="Consolas" w:hAnsi="Consolas"/>
            <w:color w:val="437AED"/>
            <w:sz w:val="18"/>
            <w:szCs w:val="18"/>
            <w:rPrChange w:id="596" w:author="artin majdi" w:date="2023-07-15T14:33:00Z">
              <w:rPr>
                <w:rFonts w:ascii="Consolas" w:hAnsi="Consolas"/>
                <w:color w:val="437AED"/>
              </w:rPr>
            </w:rPrChange>
          </w:rPr>
          <w:t>\</w:t>
        </w:r>
        <w:proofErr w:type="spellStart"/>
        <w:r w:rsidR="00631492" w:rsidRPr="00631492">
          <w:rPr>
            <w:rFonts w:ascii="Consolas" w:hAnsi="Consolas"/>
            <w:b/>
            <w:bCs/>
            <w:color w:val="437AED"/>
            <w:sz w:val="18"/>
            <w:szCs w:val="18"/>
            <w:rPrChange w:id="597" w:author="artin majdi" w:date="2023-07-15T14:33:00Z">
              <w:rPr>
                <w:rFonts w:ascii="Consolas" w:hAnsi="Consolas"/>
                <w:b/>
                <w:bCs/>
                <w:color w:val="437AED"/>
              </w:rPr>
            </w:rPrChange>
          </w:rPr>
          <w:t>textbf</w:t>
        </w:r>
        <w:proofErr w:type="spellEnd"/>
        <w:r w:rsidR="00631492" w:rsidRPr="00631492">
          <w:rPr>
            <w:rFonts w:ascii="Consolas" w:hAnsi="Consolas"/>
            <w:color w:val="626264"/>
            <w:sz w:val="18"/>
            <w:szCs w:val="18"/>
            <w:rPrChange w:id="598" w:author="artin majdi" w:date="2023-07-15T14:33:00Z">
              <w:rPr>
                <w:rFonts w:ascii="Consolas" w:hAnsi="Consolas"/>
                <w:color w:val="626264"/>
              </w:rPr>
            </w:rPrChange>
          </w:rPr>
          <w:t xml:space="preserve">{Infiltration}, </w:t>
        </w:r>
        <w:r w:rsidR="00631492" w:rsidRPr="00631492">
          <w:rPr>
            <w:rFonts w:ascii="Consolas" w:hAnsi="Consolas"/>
            <w:color w:val="437AED"/>
            <w:sz w:val="18"/>
            <w:szCs w:val="18"/>
            <w:rPrChange w:id="599" w:author="artin majdi" w:date="2023-07-15T14:33:00Z">
              <w:rPr>
                <w:rFonts w:ascii="Consolas" w:hAnsi="Consolas"/>
                <w:color w:val="437AED"/>
              </w:rPr>
            </w:rPrChange>
          </w:rPr>
          <w:t>\</w:t>
        </w:r>
        <w:proofErr w:type="spellStart"/>
        <w:r w:rsidR="00631492" w:rsidRPr="00631492">
          <w:rPr>
            <w:rFonts w:ascii="Consolas" w:hAnsi="Consolas"/>
            <w:b/>
            <w:bCs/>
            <w:color w:val="437AED"/>
            <w:sz w:val="18"/>
            <w:szCs w:val="18"/>
            <w:rPrChange w:id="600" w:author="artin majdi" w:date="2023-07-15T14:33:00Z">
              <w:rPr>
                <w:rFonts w:ascii="Consolas" w:hAnsi="Consolas"/>
                <w:b/>
                <w:bCs/>
                <w:color w:val="437AED"/>
              </w:rPr>
            </w:rPrChange>
          </w:rPr>
          <w:t>textbf</w:t>
        </w:r>
        <w:proofErr w:type="spellEnd"/>
        <w:r w:rsidR="00631492" w:rsidRPr="00631492">
          <w:rPr>
            <w:rFonts w:ascii="Consolas" w:hAnsi="Consolas"/>
            <w:color w:val="626264"/>
            <w:sz w:val="18"/>
            <w:szCs w:val="18"/>
            <w:rPrChange w:id="601" w:author="artin majdi" w:date="2023-07-15T14:33:00Z">
              <w:rPr>
                <w:rFonts w:ascii="Consolas" w:hAnsi="Consolas"/>
                <w:color w:val="626264"/>
              </w:rPr>
            </w:rPrChange>
          </w:rPr>
          <w:t xml:space="preserve">{Edema}, </w:t>
        </w:r>
        <w:r w:rsidR="00631492" w:rsidRPr="00631492">
          <w:rPr>
            <w:rFonts w:ascii="Consolas" w:hAnsi="Consolas"/>
            <w:color w:val="437AED"/>
            <w:sz w:val="18"/>
            <w:szCs w:val="18"/>
            <w:rPrChange w:id="602" w:author="artin majdi" w:date="2023-07-15T14:33:00Z">
              <w:rPr>
                <w:rFonts w:ascii="Consolas" w:hAnsi="Consolas"/>
                <w:color w:val="437AED"/>
              </w:rPr>
            </w:rPrChange>
          </w:rPr>
          <w:t>\</w:t>
        </w:r>
        <w:proofErr w:type="spellStart"/>
        <w:r w:rsidR="00631492" w:rsidRPr="00631492">
          <w:rPr>
            <w:rFonts w:ascii="Consolas" w:hAnsi="Consolas"/>
            <w:b/>
            <w:bCs/>
            <w:color w:val="437AED"/>
            <w:sz w:val="18"/>
            <w:szCs w:val="18"/>
            <w:rPrChange w:id="603" w:author="artin majdi" w:date="2023-07-15T14:33:00Z">
              <w:rPr>
                <w:rFonts w:ascii="Consolas" w:hAnsi="Consolas"/>
                <w:b/>
                <w:bCs/>
                <w:color w:val="437AED"/>
              </w:rPr>
            </w:rPrChange>
          </w:rPr>
          <w:t>textbf</w:t>
        </w:r>
        <w:proofErr w:type="spellEnd"/>
        <w:r w:rsidR="00631492" w:rsidRPr="00631492">
          <w:rPr>
            <w:rFonts w:ascii="Consolas" w:hAnsi="Consolas"/>
            <w:color w:val="626264"/>
            <w:sz w:val="18"/>
            <w:szCs w:val="18"/>
            <w:rPrChange w:id="604" w:author="artin majdi" w:date="2023-07-15T14:33:00Z">
              <w:rPr>
                <w:rFonts w:ascii="Consolas" w:hAnsi="Consolas"/>
                <w:color w:val="626264"/>
              </w:rPr>
            </w:rPrChange>
          </w:rPr>
          <w:t xml:space="preserve">{Pneumonia}, </w:t>
        </w:r>
        <w:r w:rsidR="00631492" w:rsidRPr="00631492">
          <w:rPr>
            <w:rFonts w:ascii="Consolas" w:hAnsi="Consolas"/>
            <w:color w:val="437AED"/>
            <w:sz w:val="18"/>
            <w:szCs w:val="18"/>
            <w:rPrChange w:id="605" w:author="artin majdi" w:date="2023-07-15T14:33:00Z">
              <w:rPr>
                <w:rFonts w:ascii="Consolas" w:hAnsi="Consolas"/>
                <w:color w:val="437AED"/>
              </w:rPr>
            </w:rPrChange>
          </w:rPr>
          <w:t>\</w:t>
        </w:r>
        <w:proofErr w:type="spellStart"/>
        <w:r w:rsidR="00631492" w:rsidRPr="00631492">
          <w:rPr>
            <w:rFonts w:ascii="Consolas" w:hAnsi="Consolas"/>
            <w:b/>
            <w:bCs/>
            <w:color w:val="437AED"/>
            <w:sz w:val="18"/>
            <w:szCs w:val="18"/>
            <w:rPrChange w:id="606" w:author="artin majdi" w:date="2023-07-15T14:33:00Z">
              <w:rPr>
                <w:rFonts w:ascii="Consolas" w:hAnsi="Consolas"/>
                <w:b/>
                <w:bCs/>
                <w:color w:val="437AED"/>
              </w:rPr>
            </w:rPrChange>
          </w:rPr>
          <w:t>textbf</w:t>
        </w:r>
        <w:proofErr w:type="spellEnd"/>
        <w:r w:rsidR="00631492" w:rsidRPr="00631492">
          <w:rPr>
            <w:rFonts w:ascii="Consolas" w:hAnsi="Consolas"/>
            <w:color w:val="626264"/>
            <w:sz w:val="18"/>
            <w:szCs w:val="18"/>
            <w:rPrChange w:id="607" w:author="artin majdi" w:date="2023-07-15T14:33:00Z">
              <w:rPr>
                <w:rFonts w:ascii="Consolas" w:hAnsi="Consolas"/>
                <w:color w:val="626264"/>
              </w:rPr>
            </w:rPrChange>
          </w:rPr>
          <w:t xml:space="preserve">{Cardiomegaly}, </w:t>
        </w:r>
        <w:r w:rsidR="00631492" w:rsidRPr="00631492">
          <w:rPr>
            <w:rFonts w:ascii="Consolas" w:hAnsi="Consolas"/>
            <w:color w:val="437AED"/>
            <w:sz w:val="18"/>
            <w:szCs w:val="18"/>
            <w:rPrChange w:id="608" w:author="artin majdi" w:date="2023-07-15T14:33:00Z">
              <w:rPr>
                <w:rFonts w:ascii="Consolas" w:hAnsi="Consolas"/>
                <w:color w:val="437AED"/>
              </w:rPr>
            </w:rPrChange>
          </w:rPr>
          <w:t>\</w:t>
        </w:r>
        <w:proofErr w:type="spellStart"/>
        <w:r w:rsidR="00631492" w:rsidRPr="00631492">
          <w:rPr>
            <w:rFonts w:ascii="Consolas" w:hAnsi="Consolas"/>
            <w:b/>
            <w:bCs/>
            <w:color w:val="437AED"/>
            <w:sz w:val="18"/>
            <w:szCs w:val="18"/>
            <w:rPrChange w:id="609" w:author="artin majdi" w:date="2023-07-15T14:33:00Z">
              <w:rPr>
                <w:rFonts w:ascii="Consolas" w:hAnsi="Consolas"/>
                <w:b/>
                <w:bCs/>
                <w:color w:val="437AED"/>
              </w:rPr>
            </w:rPrChange>
          </w:rPr>
          <w:t>textbf</w:t>
        </w:r>
        <w:proofErr w:type="spellEnd"/>
        <w:r w:rsidR="00631492" w:rsidRPr="00631492">
          <w:rPr>
            <w:rFonts w:ascii="Consolas" w:hAnsi="Consolas"/>
            <w:color w:val="626264"/>
            <w:sz w:val="18"/>
            <w:szCs w:val="18"/>
            <w:rPrChange w:id="610" w:author="artin majdi" w:date="2023-07-15T14:33:00Z">
              <w:rPr>
                <w:rFonts w:ascii="Consolas" w:hAnsi="Consolas"/>
                <w:color w:val="626264"/>
              </w:rPr>
            </w:rPrChange>
          </w:rPr>
          <w:t xml:space="preserve">{Lung Lesion}, </w:t>
        </w:r>
        <w:r w:rsidR="00631492" w:rsidRPr="00631492">
          <w:rPr>
            <w:rFonts w:ascii="Consolas" w:hAnsi="Consolas"/>
            <w:color w:val="437AED"/>
            <w:sz w:val="18"/>
            <w:szCs w:val="18"/>
            <w:rPrChange w:id="611" w:author="artin majdi" w:date="2023-07-15T14:33:00Z">
              <w:rPr>
                <w:rFonts w:ascii="Consolas" w:hAnsi="Consolas"/>
                <w:color w:val="437AED"/>
              </w:rPr>
            </w:rPrChange>
          </w:rPr>
          <w:t>\</w:t>
        </w:r>
        <w:proofErr w:type="spellStart"/>
        <w:r w:rsidR="00631492" w:rsidRPr="00631492">
          <w:rPr>
            <w:rFonts w:ascii="Consolas" w:hAnsi="Consolas"/>
            <w:b/>
            <w:bCs/>
            <w:color w:val="437AED"/>
            <w:sz w:val="18"/>
            <w:szCs w:val="18"/>
            <w:rPrChange w:id="612" w:author="artin majdi" w:date="2023-07-15T14:33:00Z">
              <w:rPr>
                <w:rFonts w:ascii="Consolas" w:hAnsi="Consolas"/>
                <w:b/>
                <w:bCs/>
                <w:color w:val="437AED"/>
              </w:rPr>
            </w:rPrChange>
          </w:rPr>
          <w:t>textbf</w:t>
        </w:r>
        <w:proofErr w:type="spellEnd"/>
        <w:r w:rsidR="00631492" w:rsidRPr="00631492">
          <w:rPr>
            <w:rFonts w:ascii="Consolas" w:hAnsi="Consolas"/>
            <w:color w:val="626264"/>
            <w:sz w:val="18"/>
            <w:szCs w:val="18"/>
            <w:rPrChange w:id="613" w:author="artin majdi" w:date="2023-07-15T14:33:00Z">
              <w:rPr>
                <w:rFonts w:ascii="Consolas" w:hAnsi="Consolas"/>
                <w:color w:val="626264"/>
              </w:rPr>
            </w:rPrChange>
          </w:rPr>
          <w:t xml:space="preserve">{Lung Opacity}, and </w:t>
        </w:r>
        <w:r w:rsidR="00631492" w:rsidRPr="00631492">
          <w:rPr>
            <w:rFonts w:ascii="Consolas" w:hAnsi="Consolas"/>
            <w:color w:val="437AED"/>
            <w:sz w:val="18"/>
            <w:szCs w:val="18"/>
            <w:rPrChange w:id="614" w:author="artin majdi" w:date="2023-07-15T14:33:00Z">
              <w:rPr>
                <w:rFonts w:ascii="Consolas" w:hAnsi="Consolas"/>
                <w:color w:val="437AED"/>
              </w:rPr>
            </w:rPrChange>
          </w:rPr>
          <w:t>\</w:t>
        </w:r>
        <w:proofErr w:type="spellStart"/>
        <w:r w:rsidR="00631492" w:rsidRPr="00631492">
          <w:rPr>
            <w:rFonts w:ascii="Consolas" w:hAnsi="Consolas"/>
            <w:b/>
            <w:bCs/>
            <w:color w:val="437AED"/>
            <w:sz w:val="18"/>
            <w:szCs w:val="18"/>
            <w:rPrChange w:id="615" w:author="artin majdi" w:date="2023-07-15T14:33:00Z">
              <w:rPr>
                <w:rFonts w:ascii="Consolas" w:hAnsi="Consolas"/>
                <w:b/>
                <w:bCs/>
                <w:color w:val="437AED"/>
              </w:rPr>
            </w:rPrChange>
          </w:rPr>
          <w:t>textbf</w:t>
        </w:r>
        <w:proofErr w:type="spellEnd"/>
        <w:r w:rsidR="00631492" w:rsidRPr="00631492">
          <w:rPr>
            <w:rFonts w:ascii="Consolas" w:hAnsi="Consolas"/>
            <w:color w:val="626264"/>
            <w:sz w:val="18"/>
            <w:szCs w:val="18"/>
            <w:rPrChange w:id="616" w:author="artin majdi" w:date="2023-07-15T14:33:00Z">
              <w:rPr>
                <w:rFonts w:ascii="Consolas" w:hAnsi="Consolas"/>
                <w:color w:val="626264"/>
              </w:rPr>
            </w:rPrChange>
          </w:rPr>
          <w:t xml:space="preserve">{Enlarged </w:t>
        </w:r>
        <w:proofErr w:type="spellStart"/>
        <w:r w:rsidR="00631492" w:rsidRPr="00631492">
          <w:rPr>
            <w:rFonts w:ascii="Consolas" w:hAnsi="Consolas"/>
            <w:color w:val="626264"/>
            <w:sz w:val="18"/>
            <w:szCs w:val="18"/>
            <w:rPrChange w:id="617" w:author="artin majdi" w:date="2023-07-15T14:33:00Z">
              <w:rPr>
                <w:rFonts w:ascii="Consolas" w:hAnsi="Consolas"/>
                <w:color w:val="626264"/>
              </w:rPr>
            </w:rPrChange>
          </w:rPr>
          <w:t>Cardiomediastinum</w:t>
        </w:r>
        <w:proofErr w:type="spellEnd"/>
        <w:r w:rsidR="00631492" w:rsidRPr="00631492">
          <w:rPr>
            <w:rFonts w:ascii="Consolas" w:hAnsi="Consolas"/>
            <w:color w:val="626264"/>
            <w:sz w:val="18"/>
            <w:szCs w:val="18"/>
            <w:rPrChange w:id="618" w:author="artin majdi" w:date="2023-07-15T14:33:00Z">
              <w:rPr>
                <w:rFonts w:ascii="Consolas" w:hAnsi="Consolas"/>
                <w:color w:val="626264"/>
              </w:rPr>
            </w:rPrChange>
          </w:rPr>
          <w:t>}.</w:t>
        </w:r>
      </w:ins>
    </w:p>
    <w:p w14:paraId="23EDAFAC" w14:textId="1BB05D32" w:rsidR="00CD57E6" w:rsidRPr="003F428E" w:rsidDel="00C60CA3" w:rsidRDefault="00CD57E6" w:rsidP="00EF5465">
      <w:pPr>
        <w:shd w:val="clear" w:color="auto" w:fill="EBEEF5"/>
        <w:spacing w:line="405" w:lineRule="atLeast"/>
        <w:rPr>
          <w:del w:id="619" w:author="artin majdi" w:date="2023-07-15T14:21:00Z"/>
          <w:rFonts w:ascii="Fira Code" w:hAnsi="Fira Code" w:cs="Fira Code"/>
          <w:color w:val="5D5D5F"/>
          <w:sz w:val="18"/>
          <w:szCs w:val="18"/>
        </w:rPr>
      </w:pPr>
      <w:del w:id="620" w:author="artin majdi" w:date="2023-07-15T14:21:00Z">
        <w:r w:rsidRPr="003F428E" w:rsidDel="00C60CA3">
          <w:rPr>
            <w:rFonts w:ascii="Fira Code" w:hAnsi="Fira Code" w:cs="Fira Code"/>
            <w:color w:val="626264"/>
            <w:sz w:val="18"/>
            <w:szCs w:val="18"/>
          </w:rPr>
          <w:delText>Figure~</w:delText>
        </w:r>
        <w:r w:rsidRPr="003F428E" w:rsidDel="00C60CA3">
          <w:rPr>
            <w:rFonts w:ascii="Fira Code" w:hAnsi="Fira Code" w:cs="Fira Code"/>
            <w:color w:val="7C4DFF"/>
            <w:sz w:val="18"/>
            <w:szCs w:val="18"/>
          </w:rPr>
          <w:delText>\</w:delText>
        </w:r>
        <w:r w:rsidRPr="003F428E" w:rsidDel="00C60CA3">
          <w:rPr>
            <w:rFonts w:ascii="Fira Code" w:hAnsi="Fira Code" w:cs="Fira Code"/>
            <w:b/>
            <w:color w:val="C838C6"/>
            <w:sz w:val="18"/>
            <w:szCs w:val="18"/>
          </w:rPr>
          <w:delText>ref</w:delText>
        </w:r>
        <w:r w:rsidRPr="003F428E" w:rsidDel="00C60CA3">
          <w:rPr>
            <w:rFonts w:ascii="Fira Code" w:hAnsi="Fira Code" w:cs="Fira Code"/>
            <w:color w:val="5D5D5F"/>
            <w:sz w:val="18"/>
            <w:szCs w:val="18"/>
          </w:rPr>
          <w:delText>{</w:delText>
        </w:r>
        <w:r w:rsidRPr="003F428E" w:rsidDel="00C60CA3">
          <w:rPr>
            <w:rFonts w:ascii="Fira Code" w:hAnsi="Fira Code" w:cs="Fira Code"/>
            <w:color w:val="FF6D12"/>
            <w:sz w:val="18"/>
            <w:szCs w:val="18"/>
          </w:rPr>
          <w:delText>fig:taxonomy.fig.1.taxonomy_structure</w:delText>
        </w:r>
        <w:r w:rsidRPr="003F428E" w:rsidDel="00C60CA3">
          <w:rPr>
            <w:rFonts w:ascii="Fira Code" w:hAnsi="Fira Code" w:cs="Fira Code"/>
            <w:color w:val="5D5D5F"/>
            <w:sz w:val="18"/>
            <w:szCs w:val="18"/>
          </w:rPr>
          <w:delText>}</w:delText>
        </w:r>
        <w:r w:rsidRPr="003F428E" w:rsidDel="00C60CA3">
          <w:rPr>
            <w:rFonts w:ascii="Fira Code" w:hAnsi="Fira Code" w:cs="Fira Code"/>
            <w:color w:val="626264"/>
            <w:sz w:val="18"/>
            <w:szCs w:val="18"/>
          </w:rPr>
          <w:delText xml:space="preserve"> shows the created taxonomy structure. This comprehensive classification system accumulated using taxonomy graphs in Irvin~</w:delText>
        </w:r>
        <w:r w:rsidRPr="003F428E" w:rsidDel="00C60CA3">
          <w:rPr>
            <w:rFonts w:ascii="Fira Code" w:hAnsi="Fira Code" w:cs="Fira Code"/>
            <w:color w:val="7C4DFF"/>
            <w:sz w:val="18"/>
            <w:szCs w:val="18"/>
          </w:rPr>
          <w:delText>\</w:delText>
        </w:r>
        <w:r w:rsidRPr="003F428E" w:rsidDel="00C60CA3">
          <w:rPr>
            <w:rFonts w:ascii="Fira Code" w:hAnsi="Fira Code" w:cs="Fira Code"/>
            <w:b/>
            <w:color w:val="7C4DFF"/>
            <w:sz w:val="18"/>
            <w:szCs w:val="18"/>
          </w:rPr>
          <w:delText>cite</w:delText>
        </w:r>
        <w:r w:rsidRPr="003F428E" w:rsidDel="00C60CA3">
          <w:rPr>
            <w:rFonts w:ascii="Fira Code" w:hAnsi="Fira Code" w:cs="Fira Code"/>
            <w:color w:val="5D5D5F"/>
            <w:sz w:val="18"/>
            <w:szCs w:val="18"/>
          </w:rPr>
          <w:delText>{irvin_CheXpert_2019}</w:delText>
        </w:r>
        <w:r w:rsidRPr="003F428E" w:rsidDel="00C60CA3">
          <w:rPr>
            <w:rFonts w:ascii="Fira Code" w:hAnsi="Fira Code" w:cs="Fira Code"/>
            <w:color w:val="626264"/>
            <w:sz w:val="18"/>
            <w:szCs w:val="18"/>
          </w:rPr>
          <w:delText>, and Chen~</w:delText>
        </w:r>
        <w:r w:rsidRPr="003F428E" w:rsidDel="00C60CA3">
          <w:rPr>
            <w:rFonts w:ascii="Fira Code" w:hAnsi="Fira Code" w:cs="Fira Code"/>
            <w:color w:val="7C4DFF"/>
            <w:sz w:val="18"/>
            <w:szCs w:val="18"/>
          </w:rPr>
          <w:delText>\</w:delText>
        </w:r>
        <w:r w:rsidRPr="003F428E" w:rsidDel="00C60CA3">
          <w:rPr>
            <w:rFonts w:ascii="Fira Code" w:hAnsi="Fira Code" w:cs="Fira Code"/>
            <w:b/>
            <w:color w:val="7C4DFF"/>
            <w:sz w:val="18"/>
            <w:szCs w:val="18"/>
          </w:rPr>
          <w:delText>cite</w:delText>
        </w:r>
        <w:r w:rsidRPr="003F428E" w:rsidDel="00C60CA3">
          <w:rPr>
            <w:rFonts w:ascii="Fira Code" w:hAnsi="Fira Code" w:cs="Fira Code"/>
            <w:color w:val="5D5D5F"/>
            <w:sz w:val="18"/>
            <w:szCs w:val="18"/>
          </w:rPr>
          <w:delText>{chen_Deep_2020}</w:delText>
        </w:r>
        <w:r w:rsidRPr="003F428E" w:rsidDel="00C60CA3">
          <w:rPr>
            <w:rFonts w:ascii="Fira Code" w:hAnsi="Fira Code" w:cs="Fira Code"/>
            <w:color w:val="626264"/>
            <w:sz w:val="18"/>
            <w:szCs w:val="18"/>
          </w:rPr>
          <w:delText xml:space="preserve"> helps categorize various disease manifestations observed in public datasets, such as CheXpert, PADCHEST and NIH and serves as a framework for understanding and analyzing chest radiograph abnormalities.</w:delText>
        </w:r>
      </w:del>
    </w:p>
    <w:p w14:paraId="70792E4D" w14:textId="004FBF66" w:rsidR="00CD57E6" w:rsidRPr="003F428E" w:rsidDel="00631492" w:rsidRDefault="00CD57E6" w:rsidP="00EF5465">
      <w:pPr>
        <w:shd w:val="clear" w:color="auto" w:fill="EBEEF5"/>
        <w:spacing w:line="405" w:lineRule="atLeast"/>
        <w:rPr>
          <w:del w:id="621" w:author="artin majdi" w:date="2023-07-15T14:31:00Z"/>
          <w:rFonts w:ascii="Fira Code" w:hAnsi="Fira Code" w:cs="Fira Code"/>
          <w:color w:val="5D5D5F"/>
          <w:sz w:val="18"/>
          <w:szCs w:val="18"/>
        </w:rPr>
      </w:pPr>
      <w:del w:id="622" w:author="artin majdi" w:date="2023-07-15T14:31:00Z">
        <w:r w:rsidRPr="003F428E" w:rsidDel="00631492">
          <w:rPr>
            <w:rFonts w:ascii="Fira Code" w:hAnsi="Fira Code" w:cs="Fira Code"/>
            <w:color w:val="437AED"/>
            <w:sz w:val="18"/>
            <w:szCs w:val="18"/>
          </w:rPr>
          <w:delText>\</w:delText>
        </w:r>
        <w:r w:rsidRPr="003F428E" w:rsidDel="00631492">
          <w:rPr>
            <w:rFonts w:ascii="Fira Code" w:hAnsi="Fira Code" w:cs="Fira Code"/>
            <w:b/>
            <w:color w:val="437AED"/>
            <w:sz w:val="18"/>
            <w:szCs w:val="18"/>
          </w:rPr>
          <w:delText>begin</w:delText>
        </w:r>
        <w:r w:rsidRPr="003F428E" w:rsidDel="00631492">
          <w:rPr>
            <w:rFonts w:ascii="Fira Code" w:hAnsi="Fira Code" w:cs="Fira Code"/>
            <w:color w:val="5D5D5F"/>
            <w:sz w:val="18"/>
            <w:szCs w:val="18"/>
          </w:rPr>
          <w:delText>{</w:delText>
        </w:r>
        <w:r w:rsidRPr="003F428E" w:rsidDel="00631492">
          <w:rPr>
            <w:rFonts w:ascii="Fira Code" w:hAnsi="Fira Code" w:cs="Fira Code"/>
            <w:color w:val="F0AA0B"/>
            <w:sz w:val="18"/>
            <w:szCs w:val="18"/>
          </w:rPr>
          <w:delText>figure</w:delText>
        </w:r>
        <w:r w:rsidRPr="003F428E" w:rsidDel="00631492">
          <w:rPr>
            <w:rFonts w:ascii="Fira Code" w:hAnsi="Fira Code" w:cs="Fira Code"/>
            <w:color w:val="5D5D5F"/>
            <w:sz w:val="18"/>
            <w:szCs w:val="18"/>
          </w:rPr>
          <w:delText>}[</w:delText>
        </w:r>
        <w:r w:rsidRPr="003F428E" w:rsidDel="00631492">
          <w:rPr>
            <w:rFonts w:ascii="Fira Code" w:hAnsi="Fira Code" w:cs="Fira Code"/>
            <w:color w:val="626264"/>
            <w:sz w:val="18"/>
            <w:szCs w:val="18"/>
          </w:rPr>
          <w:delText>H</w:delText>
        </w:r>
        <w:r w:rsidRPr="003F428E" w:rsidDel="00631492">
          <w:rPr>
            <w:rFonts w:ascii="Fira Code" w:hAnsi="Fira Code" w:cs="Fira Code"/>
            <w:color w:val="5D5D5F"/>
            <w:sz w:val="18"/>
            <w:szCs w:val="18"/>
          </w:rPr>
          <w:delText>]</w:delText>
        </w:r>
      </w:del>
    </w:p>
    <w:p w14:paraId="73F2317C" w14:textId="13D45B2D" w:rsidR="00CD57E6" w:rsidRPr="003F428E" w:rsidDel="00631492" w:rsidRDefault="00CD57E6" w:rsidP="00EF5465">
      <w:pPr>
        <w:shd w:val="clear" w:color="auto" w:fill="EBEEF5"/>
        <w:spacing w:line="405" w:lineRule="atLeast"/>
        <w:rPr>
          <w:del w:id="623" w:author="artin majdi" w:date="2023-07-15T14:31:00Z"/>
          <w:rFonts w:ascii="Fira Code" w:hAnsi="Fira Code" w:cs="Fira Code"/>
          <w:color w:val="5D5D5F"/>
          <w:sz w:val="18"/>
          <w:szCs w:val="18"/>
        </w:rPr>
      </w:pPr>
      <w:del w:id="624" w:author="artin majdi" w:date="2023-07-15T14:31:00Z">
        <w:r w:rsidRPr="003F428E" w:rsidDel="00631492">
          <w:rPr>
            <w:rFonts w:ascii="Fira Code" w:hAnsi="Fira Code" w:cs="Fira Code"/>
            <w:color w:val="626264"/>
            <w:sz w:val="18"/>
            <w:szCs w:val="18"/>
          </w:rPr>
          <w:delText xml:space="preserve">    </w:delText>
        </w:r>
        <w:r w:rsidRPr="003F428E" w:rsidDel="00631492">
          <w:rPr>
            <w:rFonts w:ascii="Fira Code" w:hAnsi="Fira Code" w:cs="Fira Code"/>
            <w:color w:val="CD6069"/>
            <w:sz w:val="18"/>
            <w:szCs w:val="18"/>
          </w:rPr>
          <w:delText>\centering</w:delText>
        </w:r>
      </w:del>
    </w:p>
    <w:p w14:paraId="2D616972" w14:textId="20AD80BB" w:rsidR="00CD57E6" w:rsidRPr="003F428E" w:rsidDel="00631492" w:rsidRDefault="00CD57E6" w:rsidP="00EF5465">
      <w:pPr>
        <w:shd w:val="clear" w:color="auto" w:fill="EBEEF5"/>
        <w:spacing w:line="405" w:lineRule="atLeast"/>
        <w:rPr>
          <w:del w:id="625" w:author="artin majdi" w:date="2023-07-15T14:31:00Z"/>
          <w:rFonts w:ascii="Fira Code" w:hAnsi="Fira Code" w:cs="Fira Code"/>
          <w:color w:val="5D5D5F"/>
          <w:sz w:val="18"/>
          <w:szCs w:val="18"/>
        </w:rPr>
      </w:pPr>
      <w:del w:id="626" w:author="artin majdi" w:date="2023-07-15T14:31:00Z">
        <w:r w:rsidRPr="003F428E" w:rsidDel="00631492">
          <w:rPr>
            <w:rFonts w:ascii="Fira Code" w:hAnsi="Fira Code" w:cs="Fira Code"/>
            <w:color w:val="626264"/>
            <w:sz w:val="18"/>
            <w:szCs w:val="18"/>
          </w:rPr>
          <w:delText xml:space="preserve">    </w:delText>
        </w:r>
        <w:r w:rsidRPr="003F428E" w:rsidDel="00631492">
          <w:rPr>
            <w:rFonts w:ascii="Fira Code" w:hAnsi="Fira Code" w:cs="Fira Code"/>
            <w:color w:val="CD6069"/>
            <w:sz w:val="18"/>
            <w:szCs w:val="18"/>
          </w:rPr>
          <w:delText>\includegraphics</w:delText>
        </w:r>
        <w:r w:rsidRPr="003F428E" w:rsidDel="00631492">
          <w:rPr>
            <w:rFonts w:ascii="Fira Code" w:hAnsi="Fira Code" w:cs="Fira Code"/>
            <w:color w:val="5D5D5F"/>
            <w:sz w:val="18"/>
            <w:szCs w:val="18"/>
          </w:rPr>
          <w:delText>[</w:delText>
        </w:r>
        <w:r w:rsidRPr="003F428E" w:rsidDel="00631492">
          <w:rPr>
            <w:rFonts w:ascii="Fira Code" w:hAnsi="Fira Code" w:cs="Fira Code"/>
            <w:color w:val="626264"/>
            <w:sz w:val="18"/>
            <w:szCs w:val="18"/>
          </w:rPr>
          <w:delText>width=</w:delText>
        </w:r>
        <w:r w:rsidRPr="003F428E" w:rsidDel="00631492">
          <w:rPr>
            <w:rFonts w:ascii="Fira Code" w:hAnsi="Fira Code" w:cs="Fira Code"/>
            <w:color w:val="CD6069"/>
            <w:sz w:val="18"/>
            <w:szCs w:val="18"/>
          </w:rPr>
          <w:delText>\textwidth</w:delText>
        </w:r>
        <w:r w:rsidRPr="003F428E" w:rsidDel="00631492">
          <w:rPr>
            <w:rFonts w:ascii="Fira Code" w:hAnsi="Fira Code" w:cs="Fira Code"/>
            <w:color w:val="5D5D5F"/>
            <w:sz w:val="18"/>
            <w:szCs w:val="18"/>
          </w:rPr>
          <w:delText>]</w:delText>
        </w:r>
        <w:r w:rsidRPr="003F428E" w:rsidDel="00631492">
          <w:rPr>
            <w:rFonts w:ascii="Fira Code" w:hAnsi="Fira Code" w:cs="Fira Code"/>
            <w:color w:val="626264"/>
            <w:sz w:val="18"/>
            <w:szCs w:val="18"/>
          </w:rPr>
          <w:delText>{</w:delText>
        </w:r>
        <w:r w:rsidRPr="003F428E" w:rsidDel="00631492">
          <w:rPr>
            <w:rFonts w:ascii="Fira Code" w:hAnsi="Fira Code" w:cs="Fira Code"/>
            <w:color w:val="CD6069"/>
            <w:sz w:val="18"/>
            <w:szCs w:val="18"/>
          </w:rPr>
          <w:delText>\figurepath</w:delText>
        </w:r>
        <w:r w:rsidRPr="003F428E" w:rsidDel="00631492">
          <w:rPr>
            <w:rFonts w:ascii="Fira Code" w:hAnsi="Fira Code" w:cs="Fira Code"/>
            <w:color w:val="626264"/>
            <w:sz w:val="18"/>
            <w:szCs w:val="18"/>
          </w:rPr>
          <w:delText>{taxonomy_structure/taxonomy_structure.pdf}}</w:delText>
        </w:r>
      </w:del>
    </w:p>
    <w:p w14:paraId="0D16F696" w14:textId="64186D14" w:rsidR="00CD57E6" w:rsidRPr="003F428E" w:rsidDel="00631492" w:rsidRDefault="00CD57E6" w:rsidP="00EF5465">
      <w:pPr>
        <w:shd w:val="clear" w:color="auto" w:fill="EBEEF5"/>
        <w:spacing w:line="405" w:lineRule="atLeast"/>
        <w:rPr>
          <w:del w:id="627" w:author="artin majdi" w:date="2023-07-15T14:31:00Z"/>
          <w:rFonts w:ascii="Fira Code" w:hAnsi="Fira Code" w:cs="Fira Code"/>
          <w:color w:val="5D5D5F"/>
          <w:sz w:val="18"/>
          <w:szCs w:val="18"/>
        </w:rPr>
      </w:pPr>
      <w:del w:id="628" w:author="artin majdi" w:date="2023-07-15T14:31:00Z">
        <w:r w:rsidRPr="003F428E" w:rsidDel="00631492">
          <w:rPr>
            <w:rFonts w:ascii="Fira Code" w:hAnsi="Fira Code" w:cs="Fira Code"/>
            <w:color w:val="626264"/>
            <w:sz w:val="18"/>
            <w:szCs w:val="18"/>
          </w:rPr>
          <w:delText xml:space="preserve">    </w:delText>
        </w:r>
        <w:r w:rsidRPr="003F428E" w:rsidDel="00631492">
          <w:rPr>
            <w:rFonts w:ascii="Fira Code" w:hAnsi="Fira Code" w:cs="Fira Code"/>
            <w:color w:val="CD6069"/>
            <w:sz w:val="18"/>
            <w:szCs w:val="18"/>
          </w:rPr>
          <w:delText>\caption</w:delText>
        </w:r>
        <w:r w:rsidRPr="003F428E" w:rsidDel="00631492">
          <w:rPr>
            <w:rFonts w:ascii="Fira Code" w:hAnsi="Fira Code" w:cs="Fira Code"/>
            <w:color w:val="626264"/>
            <w:sz w:val="18"/>
            <w:szCs w:val="18"/>
          </w:rPr>
          <w:delText>{Taxonomy structure of lung pathologies in chest radiographs.}</w:delText>
        </w:r>
        <w:r w:rsidRPr="003F428E" w:rsidDel="00631492">
          <w:rPr>
            <w:rFonts w:ascii="Fira Code" w:hAnsi="Fira Code" w:cs="Fira Code"/>
            <w:color w:val="A9A9AA"/>
            <w:sz w:val="18"/>
            <w:szCs w:val="18"/>
          </w:rPr>
          <w:delText>%</w:delText>
        </w:r>
      </w:del>
    </w:p>
    <w:p w14:paraId="44FE8680" w14:textId="5DCFBC15" w:rsidR="00CD57E6" w:rsidRPr="003F428E" w:rsidDel="00631492" w:rsidRDefault="00CD57E6" w:rsidP="00EF5465">
      <w:pPr>
        <w:shd w:val="clear" w:color="auto" w:fill="EBEEF5"/>
        <w:spacing w:line="405" w:lineRule="atLeast"/>
        <w:rPr>
          <w:del w:id="629" w:author="artin majdi" w:date="2023-07-15T14:31:00Z"/>
          <w:rFonts w:ascii="Fira Code" w:hAnsi="Fira Code" w:cs="Fira Code"/>
          <w:color w:val="5D5D5F"/>
          <w:sz w:val="18"/>
          <w:szCs w:val="18"/>
        </w:rPr>
      </w:pPr>
      <w:del w:id="630" w:author="artin majdi" w:date="2023-07-15T14:31:00Z">
        <w:r w:rsidRPr="003F428E" w:rsidDel="00631492">
          <w:rPr>
            <w:rFonts w:ascii="Fira Code" w:hAnsi="Fira Code" w:cs="Fira Code"/>
            <w:color w:val="626264"/>
            <w:sz w:val="18"/>
            <w:szCs w:val="18"/>
          </w:rPr>
          <w:delText xml:space="preserve">    </w:delText>
        </w:r>
        <w:r w:rsidRPr="003F428E" w:rsidDel="00631492">
          <w:rPr>
            <w:rFonts w:ascii="Fira Code" w:hAnsi="Fira Code" w:cs="Fira Code"/>
            <w:color w:val="7C4DFF"/>
            <w:sz w:val="18"/>
            <w:szCs w:val="18"/>
          </w:rPr>
          <w:delText>\</w:delText>
        </w:r>
        <w:r w:rsidRPr="003F428E" w:rsidDel="00631492">
          <w:rPr>
            <w:rFonts w:ascii="Fira Code" w:hAnsi="Fira Code" w:cs="Fira Code"/>
            <w:b/>
            <w:color w:val="7C4DFF"/>
            <w:sz w:val="18"/>
            <w:szCs w:val="18"/>
          </w:rPr>
          <w:delText>label</w:delText>
        </w:r>
        <w:r w:rsidRPr="003F428E" w:rsidDel="00631492">
          <w:rPr>
            <w:rFonts w:ascii="Fira Code" w:hAnsi="Fira Code" w:cs="Fira Code"/>
            <w:color w:val="5D5D5F"/>
            <w:sz w:val="18"/>
            <w:szCs w:val="18"/>
          </w:rPr>
          <w:delText>{</w:delText>
        </w:r>
        <w:r w:rsidRPr="003F428E" w:rsidDel="00631492">
          <w:rPr>
            <w:rFonts w:ascii="Fira Code" w:hAnsi="Fira Code" w:cs="Fira Code"/>
            <w:color w:val="F0AA0B"/>
            <w:sz w:val="18"/>
            <w:szCs w:val="18"/>
          </w:rPr>
          <w:delText>fig:taxonomy.fig.1.taxonomy_structure</w:delText>
        </w:r>
        <w:r w:rsidRPr="003F428E" w:rsidDel="00631492">
          <w:rPr>
            <w:rFonts w:ascii="Fira Code" w:hAnsi="Fira Code" w:cs="Fira Code"/>
            <w:color w:val="5D5D5F"/>
            <w:sz w:val="18"/>
            <w:szCs w:val="18"/>
          </w:rPr>
          <w:delText>}</w:delText>
        </w:r>
      </w:del>
    </w:p>
    <w:p w14:paraId="5F3D9C65" w14:textId="6E6019C0" w:rsidR="00C60CA3" w:rsidRPr="003F428E" w:rsidDel="00631492" w:rsidRDefault="00CD57E6">
      <w:pPr>
        <w:shd w:val="clear" w:color="auto" w:fill="EBEEF5"/>
        <w:spacing w:line="405" w:lineRule="atLeast"/>
        <w:rPr>
          <w:del w:id="631" w:author="artin majdi" w:date="2023-07-15T14:31:00Z"/>
          <w:rFonts w:ascii="Fira Code" w:hAnsi="Fira Code" w:cs="Fira Code"/>
          <w:color w:val="5D5D5F"/>
          <w:sz w:val="18"/>
          <w:szCs w:val="18"/>
        </w:rPr>
      </w:pPr>
      <w:del w:id="632" w:author="artin majdi" w:date="2023-07-15T14:31:00Z">
        <w:r w:rsidRPr="003F428E" w:rsidDel="00631492">
          <w:rPr>
            <w:rFonts w:ascii="Fira Code" w:hAnsi="Fira Code" w:cs="Fira Code"/>
            <w:color w:val="437AED"/>
            <w:sz w:val="18"/>
            <w:szCs w:val="18"/>
          </w:rPr>
          <w:delText>\</w:delText>
        </w:r>
        <w:r w:rsidRPr="003F428E" w:rsidDel="00631492">
          <w:rPr>
            <w:rFonts w:ascii="Fira Code" w:hAnsi="Fira Code" w:cs="Fira Code"/>
            <w:b/>
            <w:color w:val="437AED"/>
            <w:sz w:val="18"/>
            <w:szCs w:val="18"/>
          </w:rPr>
          <w:delText>end</w:delText>
        </w:r>
        <w:r w:rsidRPr="003F428E" w:rsidDel="00631492">
          <w:rPr>
            <w:rFonts w:ascii="Fira Code" w:hAnsi="Fira Code" w:cs="Fira Code"/>
            <w:color w:val="5D5D5F"/>
            <w:sz w:val="18"/>
            <w:szCs w:val="18"/>
          </w:rPr>
          <w:delText>{</w:delText>
        </w:r>
        <w:r w:rsidRPr="003F428E" w:rsidDel="00631492">
          <w:rPr>
            <w:rFonts w:ascii="Fira Code" w:hAnsi="Fira Code" w:cs="Fira Code"/>
            <w:color w:val="F0AA0B"/>
            <w:sz w:val="18"/>
            <w:szCs w:val="18"/>
          </w:rPr>
          <w:delText>figure</w:delText>
        </w:r>
        <w:r w:rsidRPr="003F428E" w:rsidDel="00631492">
          <w:rPr>
            <w:rFonts w:ascii="Fira Code" w:hAnsi="Fira Code" w:cs="Fira Code"/>
            <w:color w:val="5D5D5F"/>
            <w:sz w:val="18"/>
            <w:szCs w:val="18"/>
          </w:rPr>
          <w:delText>}</w:delText>
        </w:r>
      </w:del>
    </w:p>
    <w:p w14:paraId="42FA5893" w14:textId="38D21EB0" w:rsidR="00CD57E6" w:rsidRDefault="00CD57E6" w:rsidP="0010067D">
      <w:pPr>
        <w:shd w:val="clear" w:color="auto" w:fill="EBEEF5"/>
        <w:spacing w:line="405" w:lineRule="atLeast"/>
        <w:rPr>
          <w:ins w:id="633" w:author="artin majdi" w:date="2023-07-15T14:38:00Z"/>
          <w:rFonts w:ascii="Fira Code" w:hAnsi="Fira Code" w:cs="Fira Code"/>
          <w:color w:val="626264"/>
          <w:sz w:val="18"/>
          <w:szCs w:val="18"/>
        </w:rPr>
      </w:pPr>
      <w:del w:id="634" w:author="artin majdi" w:date="2023-07-15T14:31:00Z">
        <w:r w:rsidRPr="003F428E" w:rsidDel="00631492">
          <w:rPr>
            <w:rFonts w:ascii="Fira Code" w:hAnsi="Fira Code" w:cs="Fira Code"/>
            <w:color w:val="626264"/>
            <w:sz w:val="18"/>
            <w:szCs w:val="18"/>
          </w:rPr>
          <w:delText>In this study, we investigated the frequency of various pathological labels in three distinct medical imaging datasets: CheX~</w:delText>
        </w:r>
        <w:r w:rsidRPr="003F428E" w:rsidDel="00631492">
          <w:rPr>
            <w:rFonts w:ascii="Fira Code" w:hAnsi="Fira Code" w:cs="Fira Code"/>
            <w:color w:val="7C4DFF"/>
            <w:sz w:val="18"/>
            <w:szCs w:val="18"/>
          </w:rPr>
          <w:delText>\</w:delText>
        </w:r>
        <w:r w:rsidRPr="003F428E" w:rsidDel="00631492">
          <w:rPr>
            <w:rFonts w:ascii="Fira Code" w:hAnsi="Fira Code" w:cs="Fira Code"/>
            <w:b/>
            <w:color w:val="7C4DFF"/>
            <w:sz w:val="18"/>
            <w:szCs w:val="18"/>
          </w:rPr>
          <w:delText>cite</w:delText>
        </w:r>
        <w:r w:rsidRPr="003F428E" w:rsidDel="00631492">
          <w:rPr>
            <w:rFonts w:ascii="Fira Code" w:hAnsi="Fira Code" w:cs="Fira Code"/>
            <w:color w:val="5D5D5F"/>
            <w:sz w:val="18"/>
            <w:szCs w:val="18"/>
          </w:rPr>
          <w:delText>{irvin_CheXpert_2019}</w:delText>
        </w:r>
        <w:r w:rsidRPr="003F428E" w:rsidDel="00631492">
          <w:rPr>
            <w:rFonts w:ascii="Fira Code" w:hAnsi="Fira Code" w:cs="Fira Code"/>
            <w:color w:val="626264"/>
            <w:sz w:val="18"/>
            <w:szCs w:val="18"/>
          </w:rPr>
          <w:delText>, PADCHEST~</w:delText>
        </w:r>
        <w:r w:rsidRPr="003F428E" w:rsidDel="00631492">
          <w:rPr>
            <w:rFonts w:ascii="Fira Code" w:hAnsi="Fira Code" w:cs="Fira Code"/>
            <w:color w:val="7C4DFF"/>
            <w:sz w:val="18"/>
            <w:szCs w:val="18"/>
          </w:rPr>
          <w:delText>\</w:delText>
        </w:r>
        <w:r w:rsidRPr="003F428E" w:rsidDel="00631492">
          <w:rPr>
            <w:rFonts w:ascii="Fira Code" w:hAnsi="Fira Code" w:cs="Fira Code"/>
            <w:b/>
            <w:color w:val="7C4DFF"/>
            <w:sz w:val="18"/>
            <w:szCs w:val="18"/>
          </w:rPr>
          <w:delText>cite</w:delText>
        </w:r>
        <w:r w:rsidRPr="003F428E" w:rsidDel="00631492">
          <w:rPr>
            <w:rFonts w:ascii="Fira Code" w:hAnsi="Fira Code" w:cs="Fira Code"/>
            <w:color w:val="5D5D5F"/>
            <w:sz w:val="18"/>
            <w:szCs w:val="18"/>
          </w:rPr>
          <w:delText>{bustos_Padchest_2020}</w:delText>
        </w:r>
        <w:r w:rsidRPr="003F428E" w:rsidDel="00631492">
          <w:rPr>
            <w:rFonts w:ascii="Fira Code" w:hAnsi="Fira Code" w:cs="Fira Code"/>
            <w:color w:val="626264"/>
            <w:sz w:val="18"/>
            <w:szCs w:val="18"/>
          </w:rPr>
          <w:delText>, NIH~</w:delText>
        </w:r>
        <w:r w:rsidRPr="003F428E" w:rsidDel="00631492">
          <w:rPr>
            <w:rFonts w:ascii="Fira Code" w:hAnsi="Fira Code" w:cs="Fira Code"/>
            <w:color w:val="7C4DFF"/>
            <w:sz w:val="18"/>
            <w:szCs w:val="18"/>
          </w:rPr>
          <w:delText>\</w:delText>
        </w:r>
        <w:r w:rsidRPr="003F428E" w:rsidDel="00631492">
          <w:rPr>
            <w:rFonts w:ascii="Fira Code" w:hAnsi="Fira Code" w:cs="Fira Code"/>
            <w:b/>
            <w:color w:val="7C4DFF"/>
            <w:sz w:val="18"/>
            <w:szCs w:val="18"/>
          </w:rPr>
          <w:delText>cite</w:delText>
        </w:r>
        <w:r w:rsidRPr="003F428E" w:rsidDel="00631492">
          <w:rPr>
            <w:rFonts w:ascii="Fira Code" w:hAnsi="Fira Code" w:cs="Fira Code"/>
            <w:color w:val="5D5D5F"/>
            <w:sz w:val="18"/>
            <w:szCs w:val="18"/>
          </w:rPr>
          <w:delText>{wang_ChestXRay8_2017}</w:delText>
        </w:r>
        <w:r w:rsidRPr="003F428E" w:rsidDel="00631492">
          <w:rPr>
            <w:rFonts w:ascii="Fira Code" w:hAnsi="Fira Code" w:cs="Fira Code"/>
            <w:color w:val="626264"/>
            <w:sz w:val="18"/>
            <w:szCs w:val="18"/>
          </w:rPr>
          <w:delText>. Table~</w:delText>
        </w:r>
        <w:r w:rsidRPr="003F428E" w:rsidDel="00631492">
          <w:rPr>
            <w:rFonts w:ascii="Fira Code" w:hAnsi="Fira Code" w:cs="Fira Code"/>
            <w:color w:val="7C4DFF"/>
            <w:sz w:val="18"/>
            <w:szCs w:val="18"/>
          </w:rPr>
          <w:delText>\</w:delText>
        </w:r>
        <w:r w:rsidRPr="003F428E" w:rsidDel="00631492">
          <w:rPr>
            <w:rFonts w:ascii="Fira Code" w:hAnsi="Fira Code" w:cs="Fira Code"/>
            <w:b/>
            <w:color w:val="C838C6"/>
            <w:sz w:val="18"/>
            <w:szCs w:val="18"/>
          </w:rPr>
          <w:delText>ref</w:delText>
        </w:r>
        <w:r w:rsidRPr="003F428E" w:rsidDel="00631492">
          <w:rPr>
            <w:rFonts w:ascii="Fira Code" w:hAnsi="Fira Code" w:cs="Fira Code"/>
            <w:color w:val="5D5D5F"/>
            <w:sz w:val="18"/>
            <w:szCs w:val="18"/>
          </w:rPr>
          <w:delText>{</w:delText>
        </w:r>
        <w:r w:rsidRPr="003F428E" w:rsidDel="00631492">
          <w:rPr>
            <w:rFonts w:ascii="Fira Code" w:hAnsi="Fira Code" w:cs="Fira Code"/>
            <w:color w:val="FF6D12"/>
            <w:sz w:val="18"/>
            <w:szCs w:val="18"/>
          </w:rPr>
          <w:delText>tab:taxonomy.table.1.datasets.pathologies</w:delText>
        </w:r>
        <w:r w:rsidRPr="003F428E" w:rsidDel="00631492">
          <w:rPr>
            <w:rFonts w:ascii="Fira Code" w:hAnsi="Fira Code" w:cs="Fira Code"/>
            <w:color w:val="5D5D5F"/>
            <w:sz w:val="18"/>
            <w:szCs w:val="18"/>
          </w:rPr>
          <w:delText>}</w:delText>
        </w:r>
        <w:r w:rsidRPr="003F428E" w:rsidDel="00631492">
          <w:rPr>
            <w:rFonts w:ascii="Fira Code" w:hAnsi="Fira Code" w:cs="Fira Code"/>
            <w:color w:val="626264"/>
            <w:sz w:val="18"/>
            <w:szCs w:val="18"/>
          </w:rPr>
          <w:delText xml:space="preserve"> depicts the presence of each pathology label across these datasets. To conform to cohen~</w:delText>
        </w:r>
        <w:r w:rsidRPr="003F428E" w:rsidDel="00631492">
          <w:rPr>
            <w:rFonts w:ascii="Fira Code" w:hAnsi="Fira Code" w:cs="Fira Code"/>
            <w:color w:val="7C4DFF"/>
            <w:sz w:val="18"/>
            <w:szCs w:val="18"/>
          </w:rPr>
          <w:delText>\</w:delText>
        </w:r>
        <w:r w:rsidRPr="003F428E" w:rsidDel="00631492">
          <w:rPr>
            <w:rFonts w:ascii="Fira Code" w:hAnsi="Fira Code" w:cs="Fira Code"/>
            <w:b/>
            <w:color w:val="7C4DFF"/>
            <w:sz w:val="18"/>
            <w:szCs w:val="18"/>
          </w:rPr>
          <w:delText>cite</w:delText>
        </w:r>
        <w:r w:rsidRPr="003F428E" w:rsidDel="00631492">
          <w:rPr>
            <w:rFonts w:ascii="Fira Code" w:hAnsi="Fira Code" w:cs="Fira Code"/>
            <w:color w:val="5D5D5F"/>
            <w:sz w:val="18"/>
            <w:szCs w:val="18"/>
          </w:rPr>
          <w:delText>{cohen_TorchXRayVision_2022}</w:delText>
        </w:r>
        <w:r w:rsidRPr="003F428E" w:rsidDel="00631492">
          <w:rPr>
            <w:rFonts w:ascii="Fira Code" w:hAnsi="Fira Code" w:cs="Fira Code"/>
            <w:color w:val="626264"/>
            <w:sz w:val="18"/>
            <w:szCs w:val="18"/>
          </w:rPr>
          <w:delText xml:space="preserve"> work, the same 18 pathologies selected by Cohen~</w:delText>
        </w:r>
        <w:r w:rsidRPr="003F428E" w:rsidDel="00631492">
          <w:rPr>
            <w:rFonts w:ascii="Fira Code" w:hAnsi="Fira Code" w:cs="Fira Code"/>
            <w:color w:val="7C4DFF"/>
            <w:sz w:val="18"/>
            <w:szCs w:val="18"/>
          </w:rPr>
          <w:delText>\</w:delText>
        </w:r>
        <w:r w:rsidRPr="003F428E" w:rsidDel="00631492">
          <w:rPr>
            <w:rFonts w:ascii="Fira Code" w:hAnsi="Fira Code" w:cs="Fira Code"/>
            <w:b/>
            <w:color w:val="7C4DFF"/>
            <w:sz w:val="18"/>
            <w:szCs w:val="18"/>
          </w:rPr>
          <w:delText>cite</w:delText>
        </w:r>
        <w:r w:rsidRPr="003F428E" w:rsidDel="00631492">
          <w:rPr>
            <w:rFonts w:ascii="Fira Code" w:hAnsi="Fira Code" w:cs="Fira Code"/>
            <w:color w:val="5D5D5F"/>
            <w:sz w:val="18"/>
            <w:szCs w:val="18"/>
          </w:rPr>
          <w:delText>{cohen_TorchXRayVision_2022}</w:delText>
        </w:r>
        <w:r w:rsidRPr="003F428E" w:rsidDel="00631492">
          <w:rPr>
            <w:rFonts w:ascii="Fira Code" w:hAnsi="Fira Code" w:cs="Fira Code"/>
            <w:color w:val="626264"/>
            <w:sz w:val="18"/>
            <w:szCs w:val="18"/>
          </w:rPr>
          <w:delText xml:space="preserve"> are used for model optimization. </w:delText>
        </w:r>
      </w:del>
      <w:del w:id="635" w:author="artin majdi" w:date="2023-07-15T14:24:00Z">
        <w:r w:rsidRPr="003F428E" w:rsidDel="00C60CA3">
          <w:rPr>
            <w:rFonts w:ascii="Fira Code" w:hAnsi="Fira Code" w:cs="Fira Code"/>
            <w:color w:val="626264"/>
            <w:sz w:val="18"/>
            <w:szCs w:val="18"/>
          </w:rPr>
          <w:delText>S</w:delText>
        </w:r>
      </w:del>
      <w:del w:id="636" w:author="artin majdi" w:date="2023-07-15T14:31:00Z">
        <w:r w:rsidRPr="003F428E" w:rsidDel="00631492">
          <w:rPr>
            <w:rFonts w:ascii="Fira Code" w:hAnsi="Fira Code" w:cs="Fira Code"/>
            <w:color w:val="626264"/>
            <w:sz w:val="18"/>
            <w:szCs w:val="18"/>
          </w:rPr>
          <w:delText xml:space="preserve">pecial consideration is given to the pathologies that appear </w:delText>
        </w:r>
      </w:del>
      <w:del w:id="637" w:author="artin majdi" w:date="2023-07-15T14:25:00Z">
        <w:r w:rsidRPr="003F428E" w:rsidDel="00C60CA3">
          <w:rPr>
            <w:rFonts w:ascii="Fira Code" w:hAnsi="Fira Code" w:cs="Fira Code"/>
            <w:color w:val="626264"/>
            <w:sz w:val="18"/>
            <w:szCs w:val="18"/>
          </w:rPr>
          <w:delText xml:space="preserve">in at least two of the three datasets </w:delText>
        </w:r>
      </w:del>
      <w:del w:id="638" w:author="artin majdi" w:date="2023-07-15T14:31:00Z">
        <w:r w:rsidRPr="003F428E" w:rsidDel="00631492">
          <w:rPr>
            <w:rFonts w:ascii="Fira Code" w:hAnsi="Fira Code" w:cs="Fira Code"/>
            <w:color w:val="626264"/>
            <w:sz w:val="18"/>
            <w:szCs w:val="18"/>
          </w:rPr>
          <w:delText xml:space="preserve">and are </w:delText>
        </w:r>
      </w:del>
      <w:del w:id="639" w:author="artin majdi" w:date="2023-07-15T14:25:00Z">
        <w:r w:rsidRPr="003F428E" w:rsidDel="00C60CA3">
          <w:rPr>
            <w:rFonts w:ascii="Fira Code" w:hAnsi="Fira Code" w:cs="Fira Code"/>
            <w:color w:val="626264"/>
            <w:sz w:val="18"/>
            <w:szCs w:val="18"/>
          </w:rPr>
          <w:delText>included in our taxonomy</w:delText>
        </w:r>
      </w:del>
      <w:del w:id="640" w:author="artin majdi" w:date="2023-07-15T14:31:00Z">
        <w:r w:rsidRPr="003F428E" w:rsidDel="00631492">
          <w:rPr>
            <w:rFonts w:ascii="Fira Code" w:hAnsi="Fira Code" w:cs="Fira Code"/>
            <w:color w:val="626264"/>
            <w:sz w:val="18"/>
            <w:szCs w:val="18"/>
          </w:rPr>
          <w:delText xml:space="preserve">. </w:delText>
        </w:r>
      </w:del>
      <w:moveToRangeStart w:id="641" w:author="artin majdi" w:date="2023-07-15T14:25:00Z" w:name="move140323518"/>
      <w:moveTo w:id="642" w:author="artin majdi" w:date="2023-07-15T14:25:00Z">
        <w:del w:id="643" w:author="artin majdi" w:date="2023-07-15T14:26:00Z">
          <w:r w:rsidR="00C60CA3" w:rsidRPr="003F428E" w:rsidDel="00C60CA3">
            <w:rPr>
              <w:rFonts w:ascii="Fira Code" w:hAnsi="Fira Code" w:cs="Fira Code"/>
              <w:color w:val="626264"/>
              <w:sz w:val="18"/>
              <w:szCs w:val="18"/>
            </w:rPr>
            <w:delText>This selection is significant because it reflects the pathologies that not only manifest more</w:delText>
          </w:r>
        </w:del>
        <w:del w:id="644" w:author="artin majdi" w:date="2023-07-15T14:25:00Z">
          <w:r w:rsidR="00C60CA3" w:rsidRPr="003F428E" w:rsidDel="00C60CA3">
            <w:rPr>
              <w:rFonts w:ascii="Fira Code" w:hAnsi="Fira Code" w:cs="Fira Code"/>
              <w:color w:val="626264"/>
              <w:sz w:val="18"/>
              <w:szCs w:val="18"/>
            </w:rPr>
            <w:delText xml:space="preserve"> frequently across multiple data sources</w:delText>
          </w:r>
        </w:del>
        <w:del w:id="645" w:author="artin majdi" w:date="2023-07-15T14:26:00Z">
          <w:r w:rsidR="00C60CA3" w:rsidRPr="003F428E" w:rsidDel="00C60CA3">
            <w:rPr>
              <w:rFonts w:ascii="Fira Code" w:hAnsi="Fira Code" w:cs="Fira Code"/>
              <w:color w:val="626264"/>
              <w:sz w:val="18"/>
              <w:szCs w:val="18"/>
            </w:rPr>
            <w:delText>, but are also</w:delText>
          </w:r>
        </w:del>
        <w:del w:id="646" w:author="artin majdi" w:date="2023-07-15T14:25:00Z">
          <w:r w:rsidR="00C60CA3" w:rsidRPr="003F428E" w:rsidDel="00C60CA3">
            <w:rPr>
              <w:rFonts w:ascii="Fira Code" w:hAnsi="Fira Code" w:cs="Fira Code"/>
              <w:color w:val="626264"/>
              <w:sz w:val="18"/>
              <w:szCs w:val="18"/>
            </w:rPr>
            <w:delText xml:space="preserve"> reflected in the hierarchical taxonomy used in our study</w:delText>
          </w:r>
        </w:del>
        <w:del w:id="647" w:author="artin majdi" w:date="2023-07-15T14:26:00Z">
          <w:r w:rsidR="00C60CA3" w:rsidRPr="003F428E" w:rsidDel="00C60CA3">
            <w:rPr>
              <w:rFonts w:ascii="Fira Code" w:hAnsi="Fira Code" w:cs="Fira Code"/>
              <w:color w:val="626264"/>
              <w:sz w:val="18"/>
              <w:szCs w:val="18"/>
            </w:rPr>
            <w:delText>.</w:delText>
          </w:r>
        </w:del>
      </w:moveTo>
      <w:moveToRangeEnd w:id="641"/>
      <w:del w:id="648" w:author="artin majdi" w:date="2023-07-15T14:31:00Z">
        <w:r w:rsidRPr="003F428E" w:rsidDel="00631492">
          <w:rPr>
            <w:rFonts w:ascii="Fira Code" w:hAnsi="Fira Code" w:cs="Fira Code"/>
            <w:color w:val="626264"/>
            <w:sz w:val="18"/>
            <w:szCs w:val="18"/>
          </w:rPr>
          <w:delText xml:space="preserve">These pathologies are marked with a </w:delText>
        </w:r>
        <w:r w:rsidRPr="003F428E" w:rsidDel="00631492">
          <w:rPr>
            <w:rFonts w:ascii="Fira Code" w:hAnsi="Fira Code" w:cs="Fira Code"/>
            <w:color w:val="CD6069"/>
            <w:sz w:val="18"/>
            <w:szCs w:val="18"/>
          </w:rPr>
          <w:delText>\colorbox</w:delText>
        </w:r>
        <w:r w:rsidRPr="003F428E" w:rsidDel="00631492">
          <w:rPr>
            <w:rFonts w:ascii="Fira Code" w:hAnsi="Fira Code" w:cs="Fira Code"/>
            <w:color w:val="626264"/>
            <w:sz w:val="18"/>
            <w:szCs w:val="18"/>
          </w:rPr>
          <w:delText xml:space="preserve">{mygreen}{green} color in the table and include </w:delText>
        </w:r>
        <w:r w:rsidRPr="003F428E" w:rsidDel="00631492">
          <w:rPr>
            <w:rFonts w:ascii="Fira Code" w:hAnsi="Fira Code" w:cs="Fira Code"/>
            <w:color w:val="437AED"/>
            <w:sz w:val="18"/>
            <w:szCs w:val="18"/>
          </w:rPr>
          <w:delText>\</w:delText>
        </w:r>
        <w:r w:rsidRPr="003F428E" w:rsidDel="00631492">
          <w:rPr>
            <w:rFonts w:ascii="Fira Code" w:hAnsi="Fira Code" w:cs="Fira Code"/>
            <w:b/>
            <w:color w:val="437AED"/>
            <w:sz w:val="18"/>
            <w:szCs w:val="18"/>
          </w:rPr>
          <w:delText>textbf</w:delText>
        </w:r>
        <w:r w:rsidRPr="003F428E" w:rsidDel="00631492">
          <w:rPr>
            <w:rFonts w:ascii="Fira Code" w:hAnsi="Fira Code" w:cs="Fira Code"/>
            <w:color w:val="626264"/>
            <w:sz w:val="18"/>
            <w:szCs w:val="18"/>
          </w:rPr>
          <w:delText xml:space="preserve">{Atelectasis}, </w:delText>
        </w:r>
        <w:r w:rsidRPr="003F428E" w:rsidDel="00631492">
          <w:rPr>
            <w:rFonts w:ascii="Fira Code" w:hAnsi="Fira Code" w:cs="Fira Code"/>
            <w:color w:val="437AED"/>
            <w:sz w:val="18"/>
            <w:szCs w:val="18"/>
          </w:rPr>
          <w:delText>\</w:delText>
        </w:r>
        <w:r w:rsidRPr="003F428E" w:rsidDel="00631492">
          <w:rPr>
            <w:rFonts w:ascii="Fira Code" w:hAnsi="Fira Code" w:cs="Fira Code"/>
            <w:b/>
            <w:color w:val="437AED"/>
            <w:sz w:val="18"/>
            <w:szCs w:val="18"/>
          </w:rPr>
          <w:delText>textbf</w:delText>
        </w:r>
        <w:r w:rsidRPr="003F428E" w:rsidDel="00631492">
          <w:rPr>
            <w:rFonts w:ascii="Fira Code" w:hAnsi="Fira Code" w:cs="Fira Code"/>
            <w:color w:val="626264"/>
            <w:sz w:val="18"/>
            <w:szCs w:val="18"/>
          </w:rPr>
          <w:delText xml:space="preserve">{Consolidation}, </w:delText>
        </w:r>
        <w:r w:rsidRPr="003F428E" w:rsidDel="00631492">
          <w:rPr>
            <w:rFonts w:ascii="Fira Code" w:hAnsi="Fira Code" w:cs="Fira Code"/>
            <w:color w:val="437AED"/>
            <w:sz w:val="18"/>
            <w:szCs w:val="18"/>
          </w:rPr>
          <w:delText>\</w:delText>
        </w:r>
        <w:r w:rsidRPr="003F428E" w:rsidDel="00631492">
          <w:rPr>
            <w:rFonts w:ascii="Fira Code" w:hAnsi="Fira Code" w:cs="Fira Code"/>
            <w:b/>
            <w:color w:val="437AED"/>
            <w:sz w:val="18"/>
            <w:szCs w:val="18"/>
          </w:rPr>
          <w:delText>textbf</w:delText>
        </w:r>
        <w:r w:rsidRPr="003F428E" w:rsidDel="00631492">
          <w:rPr>
            <w:rFonts w:ascii="Fira Code" w:hAnsi="Fira Code" w:cs="Fira Code"/>
            <w:color w:val="626264"/>
            <w:sz w:val="18"/>
            <w:szCs w:val="18"/>
          </w:rPr>
          <w:delText xml:space="preserve">{Infiltration}, </w:delText>
        </w:r>
        <w:r w:rsidRPr="003F428E" w:rsidDel="00631492">
          <w:rPr>
            <w:rFonts w:ascii="Fira Code" w:hAnsi="Fira Code" w:cs="Fira Code"/>
            <w:color w:val="437AED"/>
            <w:sz w:val="18"/>
            <w:szCs w:val="18"/>
          </w:rPr>
          <w:delText>\</w:delText>
        </w:r>
        <w:r w:rsidRPr="003F428E" w:rsidDel="00631492">
          <w:rPr>
            <w:rFonts w:ascii="Fira Code" w:hAnsi="Fira Code" w:cs="Fira Code"/>
            <w:b/>
            <w:color w:val="437AED"/>
            <w:sz w:val="18"/>
            <w:szCs w:val="18"/>
          </w:rPr>
          <w:delText>textbf</w:delText>
        </w:r>
        <w:r w:rsidRPr="003F428E" w:rsidDel="00631492">
          <w:rPr>
            <w:rFonts w:ascii="Fira Code" w:hAnsi="Fira Code" w:cs="Fira Code"/>
            <w:color w:val="626264"/>
            <w:sz w:val="18"/>
            <w:szCs w:val="18"/>
          </w:rPr>
          <w:delText xml:space="preserve">{Edema}, </w:delText>
        </w:r>
        <w:r w:rsidRPr="003F428E" w:rsidDel="00631492">
          <w:rPr>
            <w:rFonts w:ascii="Fira Code" w:hAnsi="Fira Code" w:cs="Fira Code"/>
            <w:color w:val="437AED"/>
            <w:sz w:val="18"/>
            <w:szCs w:val="18"/>
          </w:rPr>
          <w:delText>\</w:delText>
        </w:r>
        <w:r w:rsidRPr="003F428E" w:rsidDel="00631492">
          <w:rPr>
            <w:rFonts w:ascii="Fira Code" w:hAnsi="Fira Code" w:cs="Fira Code"/>
            <w:b/>
            <w:color w:val="437AED"/>
            <w:sz w:val="18"/>
            <w:szCs w:val="18"/>
          </w:rPr>
          <w:delText>textbf</w:delText>
        </w:r>
        <w:r w:rsidRPr="003F428E" w:rsidDel="00631492">
          <w:rPr>
            <w:rFonts w:ascii="Fira Code" w:hAnsi="Fira Code" w:cs="Fira Code"/>
            <w:color w:val="626264"/>
            <w:sz w:val="18"/>
            <w:szCs w:val="18"/>
          </w:rPr>
          <w:delText xml:space="preserve">{Pneumonia}, </w:delText>
        </w:r>
        <w:r w:rsidRPr="003F428E" w:rsidDel="00631492">
          <w:rPr>
            <w:rFonts w:ascii="Fira Code" w:hAnsi="Fira Code" w:cs="Fira Code"/>
            <w:color w:val="437AED"/>
            <w:sz w:val="18"/>
            <w:szCs w:val="18"/>
          </w:rPr>
          <w:delText>\</w:delText>
        </w:r>
        <w:r w:rsidRPr="003F428E" w:rsidDel="00631492">
          <w:rPr>
            <w:rFonts w:ascii="Fira Code" w:hAnsi="Fira Code" w:cs="Fira Code"/>
            <w:b/>
            <w:color w:val="437AED"/>
            <w:sz w:val="18"/>
            <w:szCs w:val="18"/>
          </w:rPr>
          <w:delText>textbf</w:delText>
        </w:r>
        <w:r w:rsidRPr="003F428E" w:rsidDel="00631492">
          <w:rPr>
            <w:rFonts w:ascii="Fira Code" w:hAnsi="Fira Code" w:cs="Fira Code"/>
            <w:color w:val="626264"/>
            <w:sz w:val="18"/>
            <w:szCs w:val="18"/>
          </w:rPr>
          <w:delText xml:space="preserve">{Cardiomegaly}, </w:delText>
        </w:r>
        <w:r w:rsidRPr="003F428E" w:rsidDel="00631492">
          <w:rPr>
            <w:rFonts w:ascii="Fira Code" w:hAnsi="Fira Code" w:cs="Fira Code"/>
            <w:color w:val="437AED"/>
            <w:sz w:val="18"/>
            <w:szCs w:val="18"/>
          </w:rPr>
          <w:delText>\</w:delText>
        </w:r>
        <w:r w:rsidRPr="003F428E" w:rsidDel="00631492">
          <w:rPr>
            <w:rFonts w:ascii="Fira Code" w:hAnsi="Fira Code" w:cs="Fira Code"/>
            <w:b/>
            <w:color w:val="437AED"/>
            <w:sz w:val="18"/>
            <w:szCs w:val="18"/>
          </w:rPr>
          <w:delText>textbf</w:delText>
        </w:r>
        <w:r w:rsidRPr="003F428E" w:rsidDel="00631492">
          <w:rPr>
            <w:rFonts w:ascii="Fira Code" w:hAnsi="Fira Code" w:cs="Fira Code"/>
            <w:color w:val="626264"/>
            <w:sz w:val="18"/>
            <w:szCs w:val="18"/>
          </w:rPr>
          <w:delText xml:space="preserve">{Lung Lesion}, </w:delText>
        </w:r>
        <w:r w:rsidRPr="003F428E" w:rsidDel="00631492">
          <w:rPr>
            <w:rFonts w:ascii="Fira Code" w:hAnsi="Fira Code" w:cs="Fira Code"/>
            <w:color w:val="437AED"/>
            <w:sz w:val="18"/>
            <w:szCs w:val="18"/>
          </w:rPr>
          <w:delText>\</w:delText>
        </w:r>
        <w:r w:rsidRPr="003F428E" w:rsidDel="00631492">
          <w:rPr>
            <w:rFonts w:ascii="Fira Code" w:hAnsi="Fira Code" w:cs="Fira Code"/>
            <w:b/>
            <w:color w:val="437AED"/>
            <w:sz w:val="18"/>
            <w:szCs w:val="18"/>
          </w:rPr>
          <w:delText>textbf</w:delText>
        </w:r>
        <w:r w:rsidRPr="003F428E" w:rsidDel="00631492">
          <w:rPr>
            <w:rFonts w:ascii="Fira Code" w:hAnsi="Fira Code" w:cs="Fira Code"/>
            <w:color w:val="626264"/>
            <w:sz w:val="18"/>
            <w:szCs w:val="18"/>
          </w:rPr>
          <w:delText xml:space="preserve">{Lung Opacity}, </w:delText>
        </w:r>
        <w:r w:rsidRPr="003F428E" w:rsidDel="00631492">
          <w:rPr>
            <w:rFonts w:ascii="Fira Code" w:hAnsi="Fira Code" w:cs="Fira Code"/>
            <w:color w:val="437AED"/>
            <w:sz w:val="18"/>
            <w:szCs w:val="18"/>
          </w:rPr>
          <w:delText>\</w:delText>
        </w:r>
        <w:r w:rsidRPr="003F428E" w:rsidDel="00631492">
          <w:rPr>
            <w:rFonts w:ascii="Fira Code" w:hAnsi="Fira Code" w:cs="Fira Code"/>
            <w:b/>
            <w:color w:val="437AED"/>
            <w:sz w:val="18"/>
            <w:szCs w:val="18"/>
          </w:rPr>
          <w:delText>textbf</w:delText>
        </w:r>
        <w:r w:rsidRPr="003F428E" w:rsidDel="00631492">
          <w:rPr>
            <w:rFonts w:ascii="Fira Code" w:hAnsi="Fira Code" w:cs="Fira Code"/>
            <w:color w:val="626264"/>
            <w:sz w:val="18"/>
            <w:szCs w:val="18"/>
          </w:rPr>
          <w:delText xml:space="preserve">{Enlarged Cardiomediastinum}. </w:delText>
        </w:r>
      </w:del>
      <w:moveFromRangeStart w:id="649" w:author="artin majdi" w:date="2023-07-15T14:25:00Z" w:name="move140323518"/>
      <w:moveFrom w:id="650" w:author="artin majdi" w:date="2023-07-15T14:25:00Z">
        <w:del w:id="651" w:author="artin majdi" w:date="2023-07-15T14:31:00Z">
          <w:r w:rsidRPr="003F428E" w:rsidDel="00631492">
            <w:rPr>
              <w:rFonts w:ascii="Fira Code" w:hAnsi="Fira Code" w:cs="Fira Code"/>
              <w:color w:val="626264"/>
              <w:sz w:val="18"/>
              <w:szCs w:val="18"/>
            </w:rPr>
            <w:delText xml:space="preserve">This selection is significant because it reflects the pathologies that not only manifest more frequently across multiple data sources, but are also reflected in the hierarchical taxonomy used in our study. </w:delText>
          </w:r>
        </w:del>
      </w:moveFrom>
      <w:moveFromRangeEnd w:id="649"/>
      <w:ins w:id="652" w:author="artin majdi" w:date="2023-07-15T16:21:00Z">
        <w:r w:rsidR="0010067D">
          <w:rPr>
            <w:rFonts w:ascii="Fira Code" w:hAnsi="Fira Code" w:cs="Fira Code"/>
            <w:color w:val="626264"/>
            <w:sz w:val="18"/>
            <w:szCs w:val="18"/>
          </w:rPr>
          <w:t xml:space="preserve"> </w:t>
        </w:r>
      </w:ins>
      <w:del w:id="653" w:author="artin majdi" w:date="2023-07-15T14:37:00Z">
        <w:r w:rsidRPr="003F428E" w:rsidDel="005F1F67">
          <w:rPr>
            <w:rFonts w:ascii="Fira Code" w:hAnsi="Fira Code" w:cs="Fira Code"/>
            <w:color w:val="626264"/>
            <w:sz w:val="18"/>
            <w:szCs w:val="18"/>
          </w:rPr>
          <w:delText xml:space="preserve">The study's analysis and conclusions are focused on these specific pathologies due to their consistent presence and relevance within the taxonomy structure. Further, the cross-dataset presence of these pathologies enhances the generalizability of our study, as the developed models are validated on multiple independent datasets. </w:delText>
        </w:r>
      </w:del>
      <w:r w:rsidRPr="003F428E">
        <w:rPr>
          <w:rFonts w:ascii="Fira Code" w:hAnsi="Fira Code" w:cs="Fira Code"/>
          <w:color w:val="626264"/>
          <w:sz w:val="18"/>
          <w:szCs w:val="18"/>
        </w:rPr>
        <w:t xml:space="preserve">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w:t>
      </w:r>
      <w:del w:id="654" w:author="artin majdi" w:date="2023-07-15T14:38:00Z">
        <w:r w:rsidRPr="003F428E" w:rsidDel="005F1F67">
          <w:rPr>
            <w:rFonts w:ascii="Fira Code" w:hAnsi="Fira Code" w:cs="Fira Code"/>
            <w:color w:val="626264"/>
            <w:sz w:val="18"/>
            <w:szCs w:val="18"/>
          </w:rPr>
          <w:delText>studied taxonomy structure</w:delText>
        </w:r>
      </w:del>
      <w:ins w:id="655" w:author="artin majdi" w:date="2023-07-15T14:38:00Z">
        <w:r w:rsidR="005F1F67" w:rsidRPr="003F428E">
          <w:rPr>
            <w:rFonts w:ascii="Fira Code" w:hAnsi="Fira Code" w:cs="Fira Code"/>
            <w:color w:val="626264"/>
            <w:sz w:val="18"/>
            <w:szCs w:val="18"/>
          </w:rPr>
          <w:t>taxonomy structure studied</w:t>
        </w:r>
      </w:ins>
      <w:r w:rsidRPr="003F428E">
        <w:rPr>
          <w:rFonts w:ascii="Fira Code" w:hAnsi="Fira Code" w:cs="Fira Code"/>
          <w:color w:val="626264"/>
          <w:sz w:val="18"/>
          <w:szCs w:val="18"/>
        </w:rPr>
        <w:t>.</w:t>
      </w:r>
    </w:p>
    <w:p w14:paraId="772C0876" w14:textId="77777777" w:rsidR="005F1F67" w:rsidRPr="003F428E" w:rsidRDefault="005F1F67" w:rsidP="005F1F67">
      <w:pPr>
        <w:shd w:val="clear" w:color="auto" w:fill="EBEEF5"/>
        <w:spacing w:line="405" w:lineRule="atLeast"/>
        <w:rPr>
          <w:rFonts w:ascii="Fira Code" w:hAnsi="Fira Code" w:cs="Fira Code"/>
          <w:color w:val="5D5D5F"/>
          <w:sz w:val="18"/>
          <w:szCs w:val="18"/>
        </w:rPr>
      </w:pPr>
    </w:p>
    <w:p w14:paraId="1924D8A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table</w:t>
      </w:r>
      <w:r w:rsidRPr="003F428E">
        <w:rPr>
          <w:rFonts w:ascii="Fira Code" w:hAnsi="Fira Code" w:cs="Fira Code"/>
          <w:color w:val="5D5D5F"/>
          <w:sz w:val="18"/>
          <w:szCs w:val="18"/>
        </w:rPr>
        <w:t>}[</w:t>
      </w:r>
      <w:proofErr w:type="spellStart"/>
      <w:r w:rsidRPr="003F428E">
        <w:rPr>
          <w:rFonts w:ascii="Fira Code" w:hAnsi="Fira Code" w:cs="Fira Code"/>
          <w:color w:val="626264"/>
          <w:sz w:val="18"/>
          <w:szCs w:val="18"/>
        </w:rPr>
        <w:t>htbp</w:t>
      </w:r>
      <w:proofErr w:type="spellEnd"/>
      <w:r w:rsidRPr="003F428E">
        <w:rPr>
          <w:rFonts w:ascii="Fira Code" w:hAnsi="Fira Code" w:cs="Fira Code"/>
          <w:color w:val="5D5D5F"/>
          <w:sz w:val="18"/>
          <w:szCs w:val="18"/>
        </w:rPr>
        <w:t>]</w:t>
      </w:r>
    </w:p>
    <w:p w14:paraId="3597F23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\centering</w:t>
      </w:r>
    </w:p>
    <w:p w14:paraId="2134956E" w14:textId="42A95D0E"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\caption</w:t>
      </w:r>
      <w:ins w:id="656" w:author="artin majdi" w:date="2023-07-13T19:04:00Z">
        <w:r w:rsidR="004E6DB7" w:rsidRPr="004E6DB7">
          <w:rPr>
            <w:rFonts w:ascii="Fira Code" w:hAnsi="Fira Code" w:cs="Fira Code"/>
            <w:color w:val="626264"/>
            <w:sz w:val="18"/>
            <w:szCs w:val="18"/>
          </w:rPr>
          <w:t>[Representation of Pathologies Across Datasets]{Representation of pathologies across datasets}</w:t>
        </w:r>
      </w:ins>
      <w:del w:id="657" w:author="artin majdi" w:date="2023-07-13T19:04:00Z">
        <w:r w:rsidRPr="003F428E" w:rsidDel="004E6DB7">
          <w:rPr>
            <w:rFonts w:ascii="Fira Code" w:hAnsi="Fira Code" w:cs="Fira Code"/>
            <w:color w:val="626264"/>
            <w:sz w:val="18"/>
            <w:szCs w:val="18"/>
          </w:rPr>
          <w:delText>{Pathologies present in each dataset}</w:delText>
        </w:r>
        <w:r w:rsidRPr="003F428E" w:rsidDel="004E6DB7">
          <w:rPr>
            <w:rFonts w:ascii="Fira Code" w:hAnsi="Fira Code" w:cs="Fira Code"/>
            <w:color w:val="A9A9AA"/>
            <w:sz w:val="18"/>
            <w:szCs w:val="18"/>
          </w:rPr>
          <w:delText>%</w:delText>
        </w:r>
      </w:del>
    </w:p>
    <w:p w14:paraId="7955683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tab:taxonomy.table.1.datasets.pathologies</w:t>
      </w:r>
      <w:r w:rsidRPr="003F428E">
        <w:rPr>
          <w:rFonts w:ascii="Fira Code" w:hAnsi="Fira Code" w:cs="Fira Code"/>
          <w:color w:val="5D5D5F"/>
          <w:sz w:val="18"/>
          <w:szCs w:val="18"/>
        </w:rPr>
        <w:t>}</w:t>
      </w:r>
    </w:p>
    <w:p w14:paraId="5C8AE15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resizebox</w:t>
      </w:r>
      <w:proofErr w:type="spellEnd"/>
      <w:r w:rsidRPr="003F428E">
        <w:rPr>
          <w:rFonts w:ascii="Fira Code" w:hAnsi="Fira Code" w:cs="Fira Code"/>
          <w:color w:val="626264"/>
          <w:sz w:val="18"/>
          <w:szCs w:val="18"/>
        </w:rPr>
        <w:t>{</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textwidth</w:t>
      </w:r>
      <w:proofErr w:type="spellEnd"/>
      <w:r w:rsidRPr="003F428E">
        <w:rPr>
          <w:rFonts w:ascii="Fira Code" w:hAnsi="Fira Code" w:cs="Fira Code"/>
          <w:color w:val="626264"/>
          <w:sz w:val="18"/>
          <w:szCs w:val="18"/>
        </w:rPr>
        <w:t>}{!}{</w:t>
      </w: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tabular</w:t>
      </w:r>
      <w:r w:rsidRPr="003F428E">
        <w:rPr>
          <w:rFonts w:ascii="Fira Code" w:hAnsi="Fira Code" w:cs="Fira Code"/>
          <w:color w:val="5D5D5F"/>
          <w:sz w:val="18"/>
          <w:szCs w:val="18"/>
        </w:rPr>
        <w:t>}</w:t>
      </w:r>
      <w:r w:rsidRPr="003F428E">
        <w:rPr>
          <w:rFonts w:ascii="Fira Code" w:hAnsi="Fira Code" w:cs="Fira Code"/>
          <w:color w:val="626264"/>
          <w:sz w:val="18"/>
          <w:szCs w:val="18"/>
        </w:rPr>
        <w:t>{</w:t>
      </w:r>
      <w:proofErr w:type="spellStart"/>
      <w:r w:rsidRPr="003F428E">
        <w:rPr>
          <w:rFonts w:ascii="Fira Code" w:hAnsi="Fira Code" w:cs="Fira Code"/>
          <w:color w:val="626264"/>
          <w:sz w:val="18"/>
          <w:szCs w:val="18"/>
        </w:rPr>
        <w:t>lcccrlccc</w:t>
      </w:r>
      <w:proofErr w:type="spellEnd"/>
      <w:r w:rsidRPr="003F428E">
        <w:rPr>
          <w:rFonts w:ascii="Fira Code" w:hAnsi="Fira Code" w:cs="Fira Code"/>
          <w:color w:val="626264"/>
          <w:sz w:val="18"/>
          <w:szCs w:val="18"/>
        </w:rPr>
        <w:t>}</w:t>
      </w:r>
    </w:p>
    <w:p w14:paraId="56F4843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{Pathologies}}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{NIH}}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{PADCHEST}}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w:t>
      </w:r>
      <w:proofErr w:type="spellStart"/>
      <w:r w:rsidRPr="003F428E">
        <w:rPr>
          <w:rFonts w:ascii="Fira Code" w:hAnsi="Fira Code" w:cs="Fira Code"/>
          <w:color w:val="626264"/>
          <w:sz w:val="18"/>
          <w:szCs w:val="18"/>
        </w:rPr>
        <w:t>CheX</w:t>
      </w:r>
      <w:proofErr w:type="spellEnd"/>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{Pathologies}}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{NIH}}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{PADCHEST}}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w:t>
      </w:r>
      <w:proofErr w:type="spellStart"/>
      <w:r w:rsidRPr="003F428E">
        <w:rPr>
          <w:rFonts w:ascii="Fira Code" w:hAnsi="Fira Code" w:cs="Fira Code"/>
          <w:color w:val="626264"/>
          <w:sz w:val="18"/>
          <w:szCs w:val="18"/>
        </w:rPr>
        <w:t>CheX</w:t>
      </w:r>
      <w:proofErr w:type="spellEnd"/>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7D817DE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{Air Trapping}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{Hemidiaphragm Elevation}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6BC923F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{Aortic   </w:t>
      </w:r>
      <w:proofErr w:type="spellStart"/>
      <w:r w:rsidRPr="003F428E">
        <w:rPr>
          <w:rFonts w:ascii="Fira Code" w:hAnsi="Fira Code" w:cs="Fira Code"/>
          <w:color w:val="626264"/>
          <w:sz w:val="18"/>
          <w:szCs w:val="18"/>
        </w:rPr>
        <w:t>Atheromatosis</w:t>
      </w:r>
      <w:proofErr w:type="spellEnd"/>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{Hernia}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1E76D65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{Aortic Elongation}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{Hilar Enlargement}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50088B7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{Aortic   Enlargement}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{ILD}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72DB03E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{E9ECE6}</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{Atelectasis}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{E9ECE6}</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{Infiltration}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 </w:t>
      </w:r>
      <w:r w:rsidRPr="003F428E">
        <w:rPr>
          <w:rFonts w:ascii="Fira Code" w:hAnsi="Fira Code" w:cs="Fira Code"/>
          <w:b/>
          <w:color w:val="C838C6"/>
          <w:sz w:val="18"/>
          <w:szCs w:val="18"/>
        </w:rPr>
        <w:t>\\</w:t>
      </w:r>
    </w:p>
    <w:p w14:paraId="5730E30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{Bronchiectasis}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{E9ECE6}</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{Lung Lesion}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w:t>
      </w:r>
    </w:p>
    <w:p w14:paraId="098222A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{Calcification}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{E9ECE6}</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{Lung Opacity}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w:t>
      </w:r>
    </w:p>
    <w:p w14:paraId="6077AFA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{Calcified   Granuloma}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{Mass}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6A9AEE8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{E9ECE6}</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{Cardiomegaly}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{Nodule/Mass}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54BDFF8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{E9ECE6}</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{Consolidation}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{Nodule}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1801686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{Costophrenic   Angle Blunting}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\multicolumn</w:t>
      </w:r>
      <w:r w:rsidRPr="003F428E">
        <w:rPr>
          <w:rFonts w:ascii="Fira Code" w:hAnsi="Fira Code" w:cs="Fira Code"/>
          <w:color w:val="626264"/>
          <w:sz w:val="18"/>
          <w:szCs w:val="18"/>
        </w:rPr>
        <w:t xml:space="preserve">{1}{l}{}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{Pleural Other}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w:t>
      </w:r>
    </w:p>
    <w:p w14:paraId="090F7A1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{E9ECE6}</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{Edema}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{Pleural Thickening}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31CB4DB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{Effusion}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{E9ECE6}</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{Pneumonia}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w:t>
      </w:r>
    </w:p>
    <w:p w14:paraId="5F7180B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{Emphysema}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{Pneumothorax}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w:t>
      </w:r>
    </w:p>
    <w:p w14:paraId="20646D9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{E9ECE6}</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{Enlarged   </w:t>
      </w:r>
      <w:proofErr w:type="spellStart"/>
      <w:r w:rsidRPr="003F428E">
        <w:rPr>
          <w:rFonts w:ascii="Fira Code" w:hAnsi="Fira Code" w:cs="Fira Code"/>
          <w:color w:val="626264"/>
          <w:sz w:val="18"/>
          <w:szCs w:val="18"/>
        </w:rPr>
        <w:t>Cardiomediastinum</w:t>
      </w:r>
      <w:proofErr w:type="spellEnd"/>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\multicolumn</w:t>
      </w:r>
      <w:r w:rsidRPr="003F428E">
        <w:rPr>
          <w:rFonts w:ascii="Fira Code" w:hAnsi="Fira Code" w:cs="Fira Code"/>
          <w:color w:val="626264"/>
          <w:sz w:val="18"/>
          <w:szCs w:val="18"/>
        </w:rPr>
        <w:t xml:space="preserve">{1}{l}{}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{Pulmonary Fibrosis}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47CBE8C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{Fibrosis}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{Scoliosis}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74AF093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{Flattened   Diaphragm}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{Tuberculosis}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7A016FC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{Fracture}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{Tube}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p>
    <w:p w14:paraId="2429F53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{Granuloma}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\multicolumn</w:t>
      </w:r>
      <w:r w:rsidRPr="003F428E">
        <w:rPr>
          <w:rFonts w:ascii="Fira Code" w:hAnsi="Fira Code" w:cs="Fira Code"/>
          <w:color w:val="626264"/>
          <w:sz w:val="18"/>
          <w:szCs w:val="18"/>
        </w:rPr>
        <w:t xml:space="preserve">{1}{l}{}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\multicolumn</w:t>
      </w:r>
      <w:r w:rsidRPr="003F428E">
        <w:rPr>
          <w:rFonts w:ascii="Fira Code" w:hAnsi="Fira Code" w:cs="Fira Code"/>
          <w:color w:val="626264"/>
          <w:sz w:val="18"/>
          <w:szCs w:val="18"/>
        </w:rPr>
        <w:t xml:space="preserve">{1}{l}{}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\multicolumn</w:t>
      </w:r>
      <w:r w:rsidRPr="003F428E">
        <w:rPr>
          <w:rFonts w:ascii="Fira Code" w:hAnsi="Fira Code" w:cs="Fira Code"/>
          <w:color w:val="626264"/>
          <w:sz w:val="18"/>
          <w:szCs w:val="18"/>
        </w:rPr>
        <w:t>{1}{l}{}</w:t>
      </w:r>
    </w:p>
    <w:p w14:paraId="78B21E2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tabular</w:t>
      </w:r>
      <w:r w:rsidRPr="003F428E">
        <w:rPr>
          <w:rFonts w:ascii="Fira Code" w:hAnsi="Fira Code" w:cs="Fira Code"/>
          <w:color w:val="5D5D5F"/>
          <w:sz w:val="18"/>
          <w:szCs w:val="18"/>
        </w:rPr>
        <w:t>}</w:t>
      </w:r>
      <w:r w:rsidRPr="003F428E">
        <w:rPr>
          <w:rFonts w:ascii="Fira Code" w:hAnsi="Fira Code" w:cs="Fira Code"/>
          <w:color w:val="626264"/>
          <w:sz w:val="18"/>
          <w:szCs w:val="18"/>
        </w:rPr>
        <w:t>}</w:t>
      </w:r>
    </w:p>
    <w:p w14:paraId="643C3EDF" w14:textId="77777777" w:rsidR="00CD57E6" w:rsidRDefault="00CD57E6" w:rsidP="00EF5465">
      <w:pPr>
        <w:shd w:val="clear" w:color="auto" w:fill="EBEEF5"/>
        <w:spacing w:line="405" w:lineRule="atLeast"/>
        <w:rPr>
          <w:ins w:id="658" w:author="artin majdi" w:date="2023-07-15T14:40:00Z"/>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table</w:t>
      </w:r>
      <w:r w:rsidRPr="003F428E">
        <w:rPr>
          <w:rFonts w:ascii="Fira Code" w:hAnsi="Fira Code" w:cs="Fira Code"/>
          <w:color w:val="5D5D5F"/>
          <w:sz w:val="18"/>
          <w:szCs w:val="18"/>
        </w:rPr>
        <w:t>}</w:t>
      </w:r>
    </w:p>
    <w:p w14:paraId="6610C480" w14:textId="77777777" w:rsidR="00C74F0B" w:rsidRPr="00E36DA7" w:rsidRDefault="00C74F0B" w:rsidP="00C74F0B">
      <w:pPr>
        <w:shd w:val="clear" w:color="auto" w:fill="EBEEF5"/>
        <w:spacing w:line="405" w:lineRule="atLeast"/>
        <w:rPr>
          <w:ins w:id="659" w:author="artin majdi" w:date="2023-07-15T14:47:00Z"/>
          <w:rFonts w:ascii="Consolas" w:hAnsi="Consolas"/>
          <w:color w:val="5D5D5F"/>
          <w:sz w:val="18"/>
          <w:szCs w:val="18"/>
          <w:rPrChange w:id="660" w:author="artin majdi" w:date="2023-07-15T16:30:00Z">
            <w:rPr>
              <w:ins w:id="661" w:author="artin majdi" w:date="2023-07-15T14:47:00Z"/>
              <w:rFonts w:ascii="Consolas" w:hAnsi="Consolas"/>
              <w:color w:val="5D5D5F"/>
            </w:rPr>
          </w:rPrChange>
        </w:rPr>
      </w:pPr>
    </w:p>
    <w:p w14:paraId="1168A71A" w14:textId="77777777" w:rsidR="00E36DA7" w:rsidRPr="00E36DA7" w:rsidRDefault="00E36DA7" w:rsidP="00E36DA7">
      <w:pPr>
        <w:shd w:val="clear" w:color="auto" w:fill="EBEEF5"/>
        <w:spacing w:line="405" w:lineRule="atLeast"/>
        <w:rPr>
          <w:ins w:id="662" w:author="artin majdi" w:date="2023-07-15T16:30:00Z"/>
          <w:rFonts w:ascii="Consolas" w:hAnsi="Consolas"/>
          <w:color w:val="5D5D5F"/>
          <w:sz w:val="18"/>
          <w:szCs w:val="18"/>
          <w:rPrChange w:id="663" w:author="artin majdi" w:date="2023-07-15T16:30:00Z">
            <w:rPr>
              <w:ins w:id="664" w:author="artin majdi" w:date="2023-07-15T16:30:00Z"/>
              <w:rFonts w:ascii="Consolas" w:hAnsi="Consolas"/>
              <w:color w:val="5D5D5F"/>
            </w:rPr>
          </w:rPrChange>
        </w:rPr>
      </w:pPr>
      <w:ins w:id="665" w:author="artin majdi" w:date="2023-07-15T16:30:00Z">
        <w:r w:rsidRPr="00E36DA7">
          <w:rPr>
            <w:rFonts w:ascii="Consolas" w:hAnsi="Consolas"/>
            <w:color w:val="626264"/>
            <w:sz w:val="18"/>
            <w:szCs w:val="18"/>
            <w:rPrChange w:id="666" w:author="artin majdi" w:date="2023-07-15T16:30:00Z">
              <w:rPr>
                <w:rFonts w:ascii="Consolas" w:hAnsi="Consolas"/>
                <w:color w:val="626264"/>
              </w:rPr>
            </w:rPrChange>
          </w:rPr>
          <w:t>The distribution of samples per pathology in each dataset is presented in Table~</w:t>
        </w:r>
        <w:r w:rsidRPr="00E36DA7">
          <w:rPr>
            <w:rFonts w:ascii="Consolas" w:hAnsi="Consolas"/>
            <w:color w:val="7C4DFF"/>
            <w:sz w:val="18"/>
            <w:szCs w:val="18"/>
            <w:rPrChange w:id="667" w:author="artin majdi" w:date="2023-07-15T16:30:00Z">
              <w:rPr>
                <w:rFonts w:ascii="Consolas" w:hAnsi="Consolas"/>
                <w:color w:val="7C4DFF"/>
              </w:rPr>
            </w:rPrChange>
          </w:rPr>
          <w:t>\</w:t>
        </w:r>
        <w:r w:rsidRPr="00E36DA7">
          <w:rPr>
            <w:rFonts w:ascii="Consolas" w:hAnsi="Consolas"/>
            <w:b/>
            <w:bCs/>
            <w:color w:val="C838C6"/>
            <w:sz w:val="18"/>
            <w:szCs w:val="18"/>
            <w:rPrChange w:id="668" w:author="artin majdi" w:date="2023-07-15T16:30:00Z">
              <w:rPr>
                <w:rFonts w:ascii="Consolas" w:hAnsi="Consolas"/>
                <w:b/>
                <w:bCs/>
                <w:color w:val="C838C6"/>
              </w:rPr>
            </w:rPrChange>
          </w:rPr>
          <w:t>ref</w:t>
        </w:r>
        <w:r w:rsidRPr="00E36DA7">
          <w:rPr>
            <w:rFonts w:ascii="Consolas" w:hAnsi="Consolas"/>
            <w:color w:val="5D5D5F"/>
            <w:sz w:val="18"/>
            <w:szCs w:val="18"/>
            <w:rPrChange w:id="669" w:author="artin majdi" w:date="2023-07-15T16:30:00Z">
              <w:rPr>
                <w:rFonts w:ascii="Consolas" w:hAnsi="Consolas"/>
                <w:color w:val="5D5D5F"/>
              </w:rPr>
            </w:rPrChange>
          </w:rPr>
          <w:t>{</w:t>
        </w:r>
        <w:r w:rsidRPr="00E36DA7">
          <w:rPr>
            <w:rFonts w:ascii="Consolas" w:hAnsi="Consolas"/>
            <w:color w:val="FF6D12"/>
            <w:sz w:val="18"/>
            <w:szCs w:val="18"/>
            <w:rPrChange w:id="670" w:author="artin majdi" w:date="2023-07-15T16:30:00Z">
              <w:rPr>
                <w:rFonts w:ascii="Consolas" w:hAnsi="Consolas"/>
                <w:color w:val="FF6D12"/>
              </w:rPr>
            </w:rPrChange>
          </w:rPr>
          <w:t>tab:taxonomy.table.2.datasets.ninstances</w:t>
        </w:r>
        <w:r w:rsidRPr="00E36DA7">
          <w:rPr>
            <w:rFonts w:ascii="Consolas" w:hAnsi="Consolas"/>
            <w:color w:val="5D5D5F"/>
            <w:sz w:val="18"/>
            <w:szCs w:val="18"/>
            <w:rPrChange w:id="671" w:author="artin majdi" w:date="2023-07-15T16:30:00Z">
              <w:rPr>
                <w:rFonts w:ascii="Consolas" w:hAnsi="Consolas"/>
                <w:color w:val="5D5D5F"/>
              </w:rPr>
            </w:rPrChange>
          </w:rPr>
          <w:t>}</w:t>
        </w:r>
        <w:r w:rsidRPr="00E36DA7">
          <w:rPr>
            <w:rFonts w:ascii="Consolas" w:hAnsi="Consolas"/>
            <w:color w:val="626264"/>
            <w:sz w:val="18"/>
            <w:szCs w:val="18"/>
            <w:rPrChange w:id="672" w:author="artin majdi" w:date="2023-07-15T16:30:00Z">
              <w:rPr>
                <w:rFonts w:ascii="Consolas" w:hAnsi="Consolas"/>
                <w:color w:val="626264"/>
              </w:rPr>
            </w:rPrChange>
          </w:rPr>
          <w:t xml:space="preserve">. Before applying the proposed technique, a series of preprocessing steps are performed on the ground truth label set. In the context of medical images containing multiple classes, it is a prevailing practice for the individual responsible for labeling to solely annotate the pathologies that are pertinent to their specific study requirements. Occasionally, there are situations wherein certain instances of data are classified as having specific child pathologies, but not their corresponding parent pathologies. In order to address the absence of labels for certain parent classes, which is crucial for the efficacy of the proposed techniques, we have modified the label value to signify the presence of classes with at least one child class as </w:t>
        </w:r>
        <w:r w:rsidRPr="00E36DA7">
          <w:rPr>
            <w:rFonts w:ascii="Consolas" w:hAnsi="Consolas"/>
            <w:color w:val="CD6069"/>
            <w:sz w:val="18"/>
            <w:szCs w:val="18"/>
            <w:rPrChange w:id="673" w:author="artin majdi" w:date="2023-07-15T16:30:00Z">
              <w:rPr>
                <w:rFonts w:ascii="Consolas" w:hAnsi="Consolas"/>
                <w:color w:val="CD6069"/>
              </w:rPr>
            </w:rPrChange>
          </w:rPr>
          <w:t>\</w:t>
        </w:r>
        <w:proofErr w:type="spellStart"/>
        <w:r w:rsidRPr="00E36DA7">
          <w:rPr>
            <w:rFonts w:ascii="Consolas" w:hAnsi="Consolas"/>
            <w:color w:val="CD6069"/>
            <w:sz w:val="18"/>
            <w:szCs w:val="18"/>
            <w:rPrChange w:id="674" w:author="artin majdi" w:date="2023-07-15T16:30:00Z">
              <w:rPr>
                <w:rFonts w:ascii="Consolas" w:hAnsi="Consolas"/>
                <w:color w:val="CD6069"/>
              </w:rPr>
            </w:rPrChange>
          </w:rPr>
          <w:t>textcolor</w:t>
        </w:r>
        <w:proofErr w:type="spellEnd"/>
        <w:r w:rsidRPr="00E36DA7">
          <w:rPr>
            <w:rFonts w:ascii="Consolas" w:hAnsi="Consolas"/>
            <w:color w:val="626264"/>
            <w:sz w:val="18"/>
            <w:szCs w:val="18"/>
            <w:rPrChange w:id="675" w:author="artin majdi" w:date="2023-07-15T16:30:00Z">
              <w:rPr>
                <w:rFonts w:ascii="Consolas" w:hAnsi="Consolas"/>
                <w:color w:val="626264"/>
              </w:rPr>
            </w:rPrChange>
          </w:rPr>
          <w:t xml:space="preserve">{blue}{TRUE}, indicating the existence of the class in that particular instance. A preprocessing step is applied to classes that do not have corresponding labels in the original ground truth label set. In the context of this study, the Lung Opacity and Enlarged </w:t>
        </w:r>
        <w:proofErr w:type="spellStart"/>
        <w:r w:rsidRPr="00E36DA7">
          <w:rPr>
            <w:rFonts w:ascii="Consolas" w:hAnsi="Consolas"/>
            <w:color w:val="626264"/>
            <w:sz w:val="18"/>
            <w:szCs w:val="18"/>
            <w:rPrChange w:id="676" w:author="artin majdi" w:date="2023-07-15T16:30:00Z">
              <w:rPr>
                <w:rFonts w:ascii="Consolas" w:hAnsi="Consolas"/>
                <w:color w:val="626264"/>
              </w:rPr>
            </w:rPrChange>
          </w:rPr>
          <w:t>Cardiomediastinum</w:t>
        </w:r>
        <w:proofErr w:type="spellEnd"/>
        <w:r w:rsidRPr="00E36DA7">
          <w:rPr>
            <w:rFonts w:ascii="Consolas" w:hAnsi="Consolas"/>
            <w:color w:val="626264"/>
            <w:sz w:val="18"/>
            <w:szCs w:val="18"/>
            <w:rPrChange w:id="677" w:author="artin majdi" w:date="2023-07-15T16:30:00Z">
              <w:rPr>
                <w:rFonts w:ascii="Consolas" w:hAnsi="Consolas"/>
                <w:color w:val="626264"/>
              </w:rPr>
            </w:rPrChange>
          </w:rPr>
          <w:t xml:space="preserve"> classes are absent from the original ground truth label sets of the NIH and PADCHEST datasets (Table~</w:t>
        </w:r>
        <w:r w:rsidRPr="00E36DA7">
          <w:rPr>
            <w:rFonts w:ascii="Consolas" w:hAnsi="Consolas"/>
            <w:color w:val="7C4DFF"/>
            <w:sz w:val="18"/>
            <w:szCs w:val="18"/>
            <w:rPrChange w:id="678" w:author="artin majdi" w:date="2023-07-15T16:30:00Z">
              <w:rPr>
                <w:rFonts w:ascii="Consolas" w:hAnsi="Consolas"/>
                <w:color w:val="7C4DFF"/>
              </w:rPr>
            </w:rPrChange>
          </w:rPr>
          <w:t>\</w:t>
        </w:r>
        <w:r w:rsidRPr="00E36DA7">
          <w:rPr>
            <w:rFonts w:ascii="Consolas" w:hAnsi="Consolas"/>
            <w:b/>
            <w:bCs/>
            <w:color w:val="C838C6"/>
            <w:sz w:val="18"/>
            <w:szCs w:val="18"/>
            <w:rPrChange w:id="679" w:author="artin majdi" w:date="2023-07-15T16:30:00Z">
              <w:rPr>
                <w:rFonts w:ascii="Consolas" w:hAnsi="Consolas"/>
                <w:b/>
                <w:bCs/>
                <w:color w:val="C838C6"/>
              </w:rPr>
            </w:rPrChange>
          </w:rPr>
          <w:t>ref</w:t>
        </w:r>
        <w:r w:rsidRPr="00E36DA7">
          <w:rPr>
            <w:rFonts w:ascii="Consolas" w:hAnsi="Consolas"/>
            <w:color w:val="5D5D5F"/>
            <w:sz w:val="18"/>
            <w:szCs w:val="18"/>
            <w:rPrChange w:id="680" w:author="artin majdi" w:date="2023-07-15T16:30:00Z">
              <w:rPr>
                <w:rFonts w:ascii="Consolas" w:hAnsi="Consolas"/>
                <w:color w:val="5D5D5F"/>
              </w:rPr>
            </w:rPrChange>
          </w:rPr>
          <w:t>{</w:t>
        </w:r>
        <w:r w:rsidRPr="00E36DA7">
          <w:rPr>
            <w:rFonts w:ascii="Consolas" w:hAnsi="Consolas"/>
            <w:color w:val="FF6D12"/>
            <w:sz w:val="18"/>
            <w:szCs w:val="18"/>
            <w:rPrChange w:id="681" w:author="artin majdi" w:date="2023-07-15T16:30:00Z">
              <w:rPr>
                <w:rFonts w:ascii="Consolas" w:hAnsi="Consolas"/>
                <w:color w:val="FF6D12"/>
              </w:rPr>
            </w:rPrChange>
          </w:rPr>
          <w:t>tab:taxonomy.table.1.datasets.pathologies</w:t>
        </w:r>
        <w:r w:rsidRPr="00E36DA7">
          <w:rPr>
            <w:rFonts w:ascii="Consolas" w:hAnsi="Consolas"/>
            <w:color w:val="5D5D5F"/>
            <w:sz w:val="18"/>
            <w:szCs w:val="18"/>
            <w:rPrChange w:id="682" w:author="artin majdi" w:date="2023-07-15T16:30:00Z">
              <w:rPr>
                <w:rFonts w:ascii="Consolas" w:hAnsi="Consolas"/>
                <w:color w:val="5D5D5F"/>
              </w:rPr>
            </w:rPrChange>
          </w:rPr>
          <w:t>}</w:t>
        </w:r>
        <w:r w:rsidRPr="00E36DA7">
          <w:rPr>
            <w:rFonts w:ascii="Consolas" w:hAnsi="Consolas"/>
            <w:color w:val="626264"/>
            <w:sz w:val="18"/>
            <w:szCs w:val="18"/>
            <w:rPrChange w:id="683" w:author="artin majdi" w:date="2023-07-15T16:30:00Z">
              <w:rPr>
                <w:rFonts w:ascii="Consolas" w:hAnsi="Consolas"/>
                <w:color w:val="626264"/>
              </w:rPr>
            </w:rPrChange>
          </w:rPr>
          <w:t>). By revising the ground truth label set, we have identified several instances where the presence of the respective parent class can be inferred based on the presence of their respective child classes as shown in Table~</w:t>
        </w:r>
        <w:r w:rsidRPr="00E36DA7">
          <w:rPr>
            <w:rFonts w:ascii="Consolas" w:hAnsi="Consolas"/>
            <w:color w:val="7C4DFF"/>
            <w:sz w:val="18"/>
            <w:szCs w:val="18"/>
            <w:rPrChange w:id="684" w:author="artin majdi" w:date="2023-07-15T16:30:00Z">
              <w:rPr>
                <w:rFonts w:ascii="Consolas" w:hAnsi="Consolas"/>
                <w:color w:val="7C4DFF"/>
              </w:rPr>
            </w:rPrChange>
          </w:rPr>
          <w:t>\</w:t>
        </w:r>
        <w:r w:rsidRPr="00E36DA7">
          <w:rPr>
            <w:rFonts w:ascii="Consolas" w:hAnsi="Consolas"/>
            <w:b/>
            <w:bCs/>
            <w:color w:val="C838C6"/>
            <w:sz w:val="18"/>
            <w:szCs w:val="18"/>
            <w:rPrChange w:id="685" w:author="artin majdi" w:date="2023-07-15T16:30:00Z">
              <w:rPr>
                <w:rFonts w:ascii="Consolas" w:hAnsi="Consolas"/>
                <w:b/>
                <w:bCs/>
                <w:color w:val="C838C6"/>
              </w:rPr>
            </w:rPrChange>
          </w:rPr>
          <w:t>ref</w:t>
        </w:r>
        <w:r w:rsidRPr="00E36DA7">
          <w:rPr>
            <w:rFonts w:ascii="Consolas" w:hAnsi="Consolas"/>
            <w:color w:val="5D5D5F"/>
            <w:sz w:val="18"/>
            <w:szCs w:val="18"/>
            <w:rPrChange w:id="686" w:author="artin majdi" w:date="2023-07-15T16:30:00Z">
              <w:rPr>
                <w:rFonts w:ascii="Consolas" w:hAnsi="Consolas"/>
                <w:color w:val="5D5D5F"/>
              </w:rPr>
            </w:rPrChange>
          </w:rPr>
          <w:t>{</w:t>
        </w:r>
        <w:r w:rsidRPr="00E36DA7">
          <w:rPr>
            <w:rFonts w:ascii="Consolas" w:hAnsi="Consolas"/>
            <w:color w:val="FF6D12"/>
            <w:sz w:val="18"/>
            <w:szCs w:val="18"/>
            <w:rPrChange w:id="687" w:author="artin majdi" w:date="2023-07-15T16:30:00Z">
              <w:rPr>
                <w:rFonts w:ascii="Consolas" w:hAnsi="Consolas"/>
                <w:color w:val="FF6D12"/>
              </w:rPr>
            </w:rPrChange>
          </w:rPr>
          <w:t>tab:taxonomy.table.2.datasets.ninstances</w:t>
        </w:r>
        <w:r w:rsidRPr="00E36DA7">
          <w:rPr>
            <w:rFonts w:ascii="Consolas" w:hAnsi="Consolas"/>
            <w:color w:val="5D5D5F"/>
            <w:sz w:val="18"/>
            <w:szCs w:val="18"/>
            <w:rPrChange w:id="688" w:author="artin majdi" w:date="2023-07-15T16:30:00Z">
              <w:rPr>
                <w:rFonts w:ascii="Consolas" w:hAnsi="Consolas"/>
                <w:color w:val="5D5D5F"/>
              </w:rPr>
            </w:rPrChange>
          </w:rPr>
          <w:t>}</w:t>
        </w:r>
        <w:r w:rsidRPr="00E36DA7">
          <w:rPr>
            <w:rFonts w:ascii="Consolas" w:hAnsi="Consolas"/>
            <w:color w:val="626264"/>
            <w:sz w:val="18"/>
            <w:szCs w:val="18"/>
            <w:rPrChange w:id="689" w:author="artin majdi" w:date="2023-07-15T16:30:00Z">
              <w:rPr>
                <w:rFonts w:ascii="Consolas" w:hAnsi="Consolas"/>
                <w:color w:val="626264"/>
              </w:rPr>
            </w:rPrChange>
          </w:rPr>
          <w:t xml:space="preserve"> (cells highlighted in green).</w:t>
        </w:r>
      </w:ins>
    </w:p>
    <w:p w14:paraId="2535D039" w14:textId="2524F5D4" w:rsidR="00A766CE" w:rsidRPr="003F428E" w:rsidDel="00A766CE" w:rsidRDefault="00A766CE">
      <w:pPr>
        <w:shd w:val="clear" w:color="auto" w:fill="EBEEF5"/>
        <w:spacing w:line="405" w:lineRule="atLeast"/>
        <w:rPr>
          <w:del w:id="690" w:author="artin majdi" w:date="2023-07-15T14:43:00Z"/>
          <w:rFonts w:ascii="Fira Code" w:hAnsi="Fira Code" w:cs="Fira Code"/>
          <w:color w:val="5D5D5F"/>
          <w:sz w:val="18"/>
          <w:szCs w:val="18"/>
        </w:rPr>
      </w:pPr>
    </w:p>
    <w:p w14:paraId="009D6DF6" w14:textId="4CA40AE8" w:rsidR="00A766CE" w:rsidRPr="001E791B" w:rsidRDefault="00CD57E6" w:rsidP="001E791B">
      <w:pPr>
        <w:shd w:val="clear" w:color="auto" w:fill="EBEEF5"/>
        <w:spacing w:line="405" w:lineRule="atLeast"/>
        <w:rPr>
          <w:rFonts w:ascii="Fira Code" w:hAnsi="Fira Code" w:cs="Fira Code"/>
          <w:color w:val="626264"/>
          <w:sz w:val="18"/>
          <w:szCs w:val="18"/>
          <w:rPrChange w:id="691" w:author="artin majdi" w:date="2023-07-15T14:47:00Z">
            <w:rPr>
              <w:rFonts w:ascii="Fira Code" w:hAnsi="Fira Code" w:cs="Fira Code"/>
              <w:color w:val="5D5D5F"/>
              <w:sz w:val="18"/>
              <w:szCs w:val="18"/>
            </w:rPr>
          </w:rPrChange>
        </w:rPr>
      </w:pPr>
      <w:del w:id="692" w:author="artin majdi" w:date="2023-07-15T14:43:00Z">
        <w:r w:rsidRPr="003F428E" w:rsidDel="00A766CE">
          <w:rPr>
            <w:rFonts w:ascii="Fira Code" w:hAnsi="Fira Code" w:cs="Fira Code"/>
            <w:color w:val="626264"/>
            <w:sz w:val="18"/>
            <w:szCs w:val="18"/>
          </w:rPr>
          <w:delText>Table~</w:delText>
        </w:r>
        <w:r w:rsidRPr="003F428E" w:rsidDel="00A766CE">
          <w:rPr>
            <w:rFonts w:ascii="Fira Code" w:hAnsi="Fira Code" w:cs="Fira Code"/>
            <w:color w:val="7C4DFF"/>
            <w:sz w:val="18"/>
            <w:szCs w:val="18"/>
          </w:rPr>
          <w:delText>\</w:delText>
        </w:r>
        <w:r w:rsidRPr="003F428E" w:rsidDel="00A766CE">
          <w:rPr>
            <w:rFonts w:ascii="Fira Code" w:hAnsi="Fira Code" w:cs="Fira Code"/>
            <w:b/>
            <w:color w:val="C838C6"/>
            <w:sz w:val="18"/>
            <w:szCs w:val="18"/>
          </w:rPr>
          <w:delText>ref</w:delText>
        </w:r>
        <w:r w:rsidRPr="003F428E" w:rsidDel="00A766CE">
          <w:rPr>
            <w:rFonts w:ascii="Fira Code" w:hAnsi="Fira Code" w:cs="Fira Code"/>
            <w:color w:val="5D5D5F"/>
            <w:sz w:val="18"/>
            <w:szCs w:val="18"/>
          </w:rPr>
          <w:delText>{</w:delText>
        </w:r>
        <w:r w:rsidRPr="003F428E" w:rsidDel="00A766CE">
          <w:rPr>
            <w:rFonts w:ascii="Fira Code" w:hAnsi="Fira Code" w:cs="Fira Code"/>
            <w:color w:val="FF6D12"/>
            <w:sz w:val="18"/>
            <w:szCs w:val="18"/>
          </w:rPr>
          <w:delText>tab:taxonomy.table.2.datasets.ninstances</w:delText>
        </w:r>
        <w:r w:rsidRPr="003F428E" w:rsidDel="00A766CE">
          <w:rPr>
            <w:rFonts w:ascii="Fira Code" w:hAnsi="Fira Code" w:cs="Fira Code"/>
            <w:color w:val="5D5D5F"/>
            <w:sz w:val="18"/>
            <w:szCs w:val="18"/>
          </w:rPr>
          <w:delText>}</w:delText>
        </w:r>
        <w:r w:rsidRPr="003F428E" w:rsidDel="00A766CE">
          <w:rPr>
            <w:rFonts w:ascii="Fira Code" w:hAnsi="Fira Code" w:cs="Fira Code"/>
            <w:color w:val="626264"/>
            <w:sz w:val="18"/>
            <w:szCs w:val="18"/>
          </w:rPr>
          <w:delText xml:space="preserve"> shows the number of instances that has a specific pathology in each of the three studied datasets (CheX~</w:delText>
        </w:r>
        <w:r w:rsidRPr="003F428E" w:rsidDel="00A766CE">
          <w:rPr>
            <w:rFonts w:ascii="Fira Code" w:hAnsi="Fira Code" w:cs="Fira Code"/>
            <w:color w:val="7C4DFF"/>
            <w:sz w:val="18"/>
            <w:szCs w:val="18"/>
          </w:rPr>
          <w:delText>\</w:delText>
        </w:r>
        <w:r w:rsidRPr="003F428E" w:rsidDel="00A766CE">
          <w:rPr>
            <w:rFonts w:ascii="Fira Code" w:hAnsi="Fira Code" w:cs="Fira Code"/>
            <w:b/>
            <w:color w:val="7C4DFF"/>
            <w:sz w:val="18"/>
            <w:szCs w:val="18"/>
          </w:rPr>
          <w:delText>cite</w:delText>
        </w:r>
        <w:r w:rsidRPr="003F428E" w:rsidDel="00A766CE">
          <w:rPr>
            <w:rFonts w:ascii="Fira Code" w:hAnsi="Fira Code" w:cs="Fira Code"/>
            <w:color w:val="5D5D5F"/>
            <w:sz w:val="18"/>
            <w:szCs w:val="18"/>
          </w:rPr>
          <w:delText>{irvin_CheXpert_2019}</w:delText>
        </w:r>
        <w:r w:rsidRPr="003F428E" w:rsidDel="00A766CE">
          <w:rPr>
            <w:rFonts w:ascii="Fira Code" w:hAnsi="Fira Code" w:cs="Fira Code"/>
            <w:color w:val="626264"/>
            <w:sz w:val="18"/>
            <w:szCs w:val="18"/>
          </w:rPr>
          <w:delText>, PADCHEST~</w:delText>
        </w:r>
        <w:r w:rsidRPr="003F428E" w:rsidDel="00A766CE">
          <w:rPr>
            <w:rFonts w:ascii="Fira Code" w:hAnsi="Fira Code" w:cs="Fira Code"/>
            <w:color w:val="7C4DFF"/>
            <w:sz w:val="18"/>
            <w:szCs w:val="18"/>
          </w:rPr>
          <w:delText>\</w:delText>
        </w:r>
        <w:r w:rsidRPr="003F428E" w:rsidDel="00A766CE">
          <w:rPr>
            <w:rFonts w:ascii="Fira Code" w:hAnsi="Fira Code" w:cs="Fira Code"/>
            <w:b/>
            <w:color w:val="7C4DFF"/>
            <w:sz w:val="18"/>
            <w:szCs w:val="18"/>
          </w:rPr>
          <w:delText>cite</w:delText>
        </w:r>
        <w:r w:rsidRPr="003F428E" w:rsidDel="00A766CE">
          <w:rPr>
            <w:rFonts w:ascii="Fira Code" w:hAnsi="Fira Code" w:cs="Fira Code"/>
            <w:color w:val="5D5D5F"/>
            <w:sz w:val="18"/>
            <w:szCs w:val="18"/>
          </w:rPr>
          <w:delText>{bustos_Padchest_2020}</w:delText>
        </w:r>
        <w:r w:rsidRPr="003F428E" w:rsidDel="00A766CE">
          <w:rPr>
            <w:rFonts w:ascii="Fira Code" w:hAnsi="Fira Code" w:cs="Fira Code"/>
            <w:color w:val="626264"/>
            <w:sz w:val="18"/>
            <w:szCs w:val="18"/>
          </w:rPr>
          <w:delText>, NIH~</w:delText>
        </w:r>
        <w:r w:rsidRPr="003F428E" w:rsidDel="00A766CE">
          <w:rPr>
            <w:rFonts w:ascii="Fira Code" w:hAnsi="Fira Code" w:cs="Fira Code"/>
            <w:color w:val="7C4DFF"/>
            <w:sz w:val="18"/>
            <w:szCs w:val="18"/>
          </w:rPr>
          <w:delText>\</w:delText>
        </w:r>
        <w:r w:rsidRPr="003F428E" w:rsidDel="00A766CE">
          <w:rPr>
            <w:rFonts w:ascii="Fira Code" w:hAnsi="Fira Code" w:cs="Fira Code"/>
            <w:b/>
            <w:color w:val="7C4DFF"/>
            <w:sz w:val="18"/>
            <w:szCs w:val="18"/>
          </w:rPr>
          <w:delText>cite</w:delText>
        </w:r>
        <w:r w:rsidRPr="003F428E" w:rsidDel="00A766CE">
          <w:rPr>
            <w:rFonts w:ascii="Fira Code" w:hAnsi="Fira Code" w:cs="Fira Code"/>
            <w:color w:val="5D5D5F"/>
            <w:sz w:val="18"/>
            <w:szCs w:val="18"/>
          </w:rPr>
          <w:delText>{wang_ChestXRay8_2017}</w:delText>
        </w:r>
        <w:r w:rsidRPr="003F428E" w:rsidDel="00A766CE">
          <w:rPr>
            <w:rFonts w:ascii="Fira Code" w:hAnsi="Fira Code" w:cs="Fira Code"/>
            <w:color w:val="626264"/>
            <w:sz w:val="18"/>
            <w:szCs w:val="18"/>
          </w:rPr>
          <w:delText xml:space="preserve">). </w:delText>
        </w:r>
      </w:del>
      <w:del w:id="693" w:author="artin majdi" w:date="2023-07-15T14:46:00Z">
        <w:r w:rsidRPr="003F428E" w:rsidDel="00A766CE">
          <w:rPr>
            <w:rFonts w:ascii="Fira Code" w:hAnsi="Fira Code" w:cs="Fira Code"/>
            <w:color w:val="626264"/>
            <w:sz w:val="18"/>
            <w:szCs w:val="18"/>
          </w:rPr>
          <w:delText xml:space="preserve">Prior to applying the proposed technique a set of preprocessing steps are applied to ground truth label set. In medical images with multiple classes, it is common for the labeler to only label the pathologies that their study requires. This sometimes </w:delText>
        </w:r>
      </w:del>
      <w:del w:id="694" w:author="artin majdi" w:date="2023-07-15T14:43:00Z">
        <w:r w:rsidRPr="003F428E" w:rsidDel="00A766CE">
          <w:rPr>
            <w:rFonts w:ascii="Fira Code" w:hAnsi="Fira Code" w:cs="Fira Code"/>
            <w:color w:val="626264"/>
            <w:sz w:val="18"/>
            <w:szCs w:val="18"/>
          </w:rPr>
          <w:delText>result</w:delText>
        </w:r>
      </w:del>
      <w:del w:id="695" w:author="artin majdi" w:date="2023-07-15T14:46:00Z">
        <w:r w:rsidRPr="003F428E" w:rsidDel="00A766CE">
          <w:rPr>
            <w:rFonts w:ascii="Fira Code" w:hAnsi="Fira Code" w:cs="Fira Code"/>
            <w:color w:val="626264"/>
            <w:sz w:val="18"/>
            <w:szCs w:val="18"/>
          </w:rPr>
          <w:delText xml:space="preserve"> in situations where some instances of data are labeled for the presence of some of the child pathologies but not their corresponding parent pathologies. To compensate for this lack of labeling for some parent classes which is necessary for the effectiveness of the proposed techniques, we updated the label value indicating the presence of classes with at least one child class to </w:delText>
        </w:r>
        <w:r w:rsidRPr="003F428E" w:rsidDel="00A766CE">
          <w:rPr>
            <w:rFonts w:ascii="Fira Code" w:hAnsi="Fira Code" w:cs="Fira Code"/>
            <w:color w:val="CD6069"/>
            <w:sz w:val="18"/>
            <w:szCs w:val="18"/>
          </w:rPr>
          <w:delText>\textcolor</w:delText>
        </w:r>
        <w:r w:rsidRPr="003F428E" w:rsidDel="00A766CE">
          <w:rPr>
            <w:rFonts w:ascii="Fira Code" w:hAnsi="Fira Code" w:cs="Fira Code"/>
            <w:color w:val="626264"/>
            <w:sz w:val="18"/>
            <w:szCs w:val="18"/>
          </w:rPr>
          <w:delText>{blue}{TRUE} (indicating the class exist in that instance). This preprocessing is applied to all pathologies which are not labeled in the original ground truth label set. As can be seen in Table~</w:delText>
        </w:r>
        <w:r w:rsidRPr="003F428E" w:rsidDel="00A766CE">
          <w:rPr>
            <w:rFonts w:ascii="Fira Code" w:hAnsi="Fira Code" w:cs="Fira Code"/>
            <w:color w:val="7C4DFF"/>
            <w:sz w:val="18"/>
            <w:szCs w:val="18"/>
          </w:rPr>
          <w:delText>\</w:delText>
        </w:r>
        <w:r w:rsidRPr="003F428E" w:rsidDel="00A766CE">
          <w:rPr>
            <w:rFonts w:ascii="Fira Code" w:hAnsi="Fira Code" w:cs="Fira Code"/>
            <w:b/>
            <w:color w:val="C838C6"/>
            <w:sz w:val="18"/>
            <w:szCs w:val="18"/>
          </w:rPr>
          <w:delText>ref</w:delText>
        </w:r>
        <w:r w:rsidRPr="003F428E" w:rsidDel="00A766CE">
          <w:rPr>
            <w:rFonts w:ascii="Fira Code" w:hAnsi="Fira Code" w:cs="Fira Code"/>
            <w:color w:val="5D5D5F"/>
            <w:sz w:val="18"/>
            <w:szCs w:val="18"/>
          </w:rPr>
          <w:delText>{</w:delText>
        </w:r>
        <w:r w:rsidRPr="003F428E" w:rsidDel="00A766CE">
          <w:rPr>
            <w:rFonts w:ascii="Fira Code" w:hAnsi="Fira Code" w:cs="Fira Code"/>
            <w:color w:val="FF6D12"/>
            <w:sz w:val="18"/>
            <w:szCs w:val="18"/>
          </w:rPr>
          <w:delText>tab:taxonomy.table.2.datasets.ninstances</w:delText>
        </w:r>
        <w:r w:rsidRPr="003F428E" w:rsidDel="00A766CE">
          <w:rPr>
            <w:rFonts w:ascii="Fira Code" w:hAnsi="Fira Code" w:cs="Fira Code"/>
            <w:color w:val="5D5D5F"/>
            <w:sz w:val="18"/>
            <w:szCs w:val="18"/>
          </w:rPr>
          <w:delText>}</w:delText>
        </w:r>
        <w:r w:rsidRPr="003F428E" w:rsidDel="00A766CE">
          <w:rPr>
            <w:rFonts w:ascii="Fira Code" w:hAnsi="Fira Code" w:cs="Fira Code"/>
            <w:color w:val="626264"/>
            <w:sz w:val="18"/>
            <w:szCs w:val="18"/>
          </w:rPr>
          <w:delText xml:space="preserve"> (</w:delText>
        </w:r>
        <w:r w:rsidRPr="003F428E" w:rsidDel="00A766CE">
          <w:rPr>
            <w:rFonts w:ascii="Fira Code" w:hAnsi="Fira Code" w:cs="Fira Code"/>
            <w:color w:val="CD6069"/>
            <w:sz w:val="18"/>
            <w:szCs w:val="18"/>
          </w:rPr>
          <w:delText>\colorbox</w:delText>
        </w:r>
        <w:r w:rsidRPr="003F428E" w:rsidDel="00A766CE">
          <w:rPr>
            <w:rFonts w:ascii="Fira Code" w:hAnsi="Fira Code" w:cs="Fira Code"/>
            <w:color w:val="626264"/>
            <w:sz w:val="18"/>
            <w:szCs w:val="18"/>
          </w:rPr>
          <w:delText>{mygreen}{highlighted cells}), while the Lung Opacity and Enlarged Cardiomediastinum classes were not present in the original ground truth label sets of NIH and PADCHEST datasets (Table~</w:delText>
        </w:r>
        <w:r w:rsidRPr="003F428E" w:rsidDel="00A766CE">
          <w:rPr>
            <w:rFonts w:ascii="Fira Code" w:hAnsi="Fira Code" w:cs="Fira Code"/>
            <w:color w:val="7C4DFF"/>
            <w:sz w:val="18"/>
            <w:szCs w:val="18"/>
          </w:rPr>
          <w:delText>\</w:delText>
        </w:r>
        <w:r w:rsidRPr="003F428E" w:rsidDel="00A766CE">
          <w:rPr>
            <w:rFonts w:ascii="Fira Code" w:hAnsi="Fira Code" w:cs="Fira Code"/>
            <w:b/>
            <w:color w:val="C838C6"/>
            <w:sz w:val="18"/>
            <w:szCs w:val="18"/>
          </w:rPr>
          <w:delText>ref</w:delText>
        </w:r>
        <w:r w:rsidRPr="003F428E" w:rsidDel="00A766CE">
          <w:rPr>
            <w:rFonts w:ascii="Fira Code" w:hAnsi="Fira Code" w:cs="Fira Code"/>
            <w:color w:val="5D5D5F"/>
            <w:sz w:val="18"/>
            <w:szCs w:val="18"/>
          </w:rPr>
          <w:delText>{</w:delText>
        </w:r>
        <w:r w:rsidRPr="003F428E" w:rsidDel="00A766CE">
          <w:rPr>
            <w:rFonts w:ascii="Fira Code" w:hAnsi="Fira Code" w:cs="Fira Code"/>
            <w:color w:val="FF6D12"/>
            <w:sz w:val="18"/>
            <w:szCs w:val="18"/>
          </w:rPr>
          <w:delText>tab:taxonomy.table.1.datasets.pathologies</w:delText>
        </w:r>
        <w:r w:rsidRPr="003F428E" w:rsidDel="00A766CE">
          <w:rPr>
            <w:rFonts w:ascii="Fira Code" w:hAnsi="Fira Code" w:cs="Fira Code"/>
            <w:color w:val="5D5D5F"/>
            <w:sz w:val="18"/>
            <w:szCs w:val="18"/>
          </w:rPr>
          <w:delText>}</w:delText>
        </w:r>
        <w:r w:rsidRPr="003F428E" w:rsidDel="00A766CE">
          <w:rPr>
            <w:rFonts w:ascii="Fira Code" w:hAnsi="Fira Code" w:cs="Fira Code"/>
            <w:color w:val="626264"/>
            <w:sz w:val="18"/>
            <w:szCs w:val="18"/>
          </w:rPr>
          <w:delText>), by updating the ground truth label set we end up with multiple instances where based on the presence of their child classes' presence we have determined the presence of the respective parent class.</w:delText>
        </w:r>
      </w:del>
    </w:p>
    <w:p w14:paraId="49E18AF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table</w:t>
      </w:r>
      <w:r w:rsidRPr="003F428E">
        <w:rPr>
          <w:rFonts w:ascii="Fira Code" w:hAnsi="Fira Code" w:cs="Fira Code"/>
          <w:color w:val="5D5D5F"/>
          <w:sz w:val="18"/>
          <w:szCs w:val="18"/>
        </w:rPr>
        <w:t>}[</w:t>
      </w:r>
      <w:r w:rsidRPr="003F428E">
        <w:rPr>
          <w:rFonts w:ascii="Fira Code" w:hAnsi="Fira Code" w:cs="Fira Code"/>
          <w:color w:val="626264"/>
          <w:sz w:val="18"/>
          <w:szCs w:val="18"/>
        </w:rPr>
        <w:t>H</w:t>
      </w:r>
      <w:r w:rsidRPr="003F428E">
        <w:rPr>
          <w:rFonts w:ascii="Fira Code" w:hAnsi="Fira Code" w:cs="Fira Code"/>
          <w:color w:val="5D5D5F"/>
          <w:sz w:val="18"/>
          <w:szCs w:val="18"/>
        </w:rPr>
        <w:t>]</w:t>
      </w:r>
    </w:p>
    <w:p w14:paraId="6C9C773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\centering</w:t>
      </w:r>
    </w:p>
    <w:p w14:paraId="4995C115" w14:textId="3209CF6B"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\caption</w:t>
      </w:r>
      <w:ins w:id="696" w:author="artin majdi" w:date="2023-07-13T19:05:00Z">
        <w:r w:rsidR="004E6DB7" w:rsidRPr="004E6DB7">
          <w:rPr>
            <w:rFonts w:ascii="Fira Code" w:hAnsi="Fira Code" w:cs="Fira Code"/>
            <w:color w:val="626264"/>
            <w:sz w:val="18"/>
            <w:szCs w:val="18"/>
          </w:rPr>
          <w:t>[Sample Distribution Per Pathology in Evaluated Datasets (</w:t>
        </w:r>
        <w:proofErr w:type="spellStart"/>
        <w:r w:rsidR="004E6DB7" w:rsidRPr="004E6DB7">
          <w:rPr>
            <w:rFonts w:ascii="Fira Code" w:hAnsi="Fira Code" w:cs="Fira Code"/>
            <w:color w:val="626264"/>
            <w:sz w:val="18"/>
            <w:szCs w:val="18"/>
          </w:rPr>
          <w:t>CheX</w:t>
        </w:r>
        <w:proofErr w:type="spellEnd"/>
        <w:r w:rsidR="004E6DB7" w:rsidRPr="004E6DB7">
          <w:rPr>
            <w:rFonts w:ascii="Fira Code" w:hAnsi="Fira Code" w:cs="Fira Code"/>
            <w:color w:val="626264"/>
            <w:sz w:val="18"/>
            <w:szCs w:val="18"/>
          </w:rPr>
          <w:t>, NIH, and PC)]{Sample distribution per pathology in evaluated datasets (</w:t>
        </w:r>
        <w:proofErr w:type="spellStart"/>
        <w:r w:rsidR="004E6DB7" w:rsidRPr="004E6DB7">
          <w:rPr>
            <w:rFonts w:ascii="Fira Code" w:hAnsi="Fira Code" w:cs="Fira Code"/>
            <w:color w:val="626264"/>
            <w:sz w:val="18"/>
            <w:szCs w:val="18"/>
          </w:rPr>
          <w:t>CheX</w:t>
        </w:r>
        <w:proofErr w:type="spellEnd"/>
        <w:r w:rsidR="004E6DB7" w:rsidRPr="004E6DB7">
          <w:rPr>
            <w:rFonts w:ascii="Fira Code" w:hAnsi="Fira Code" w:cs="Fira Code"/>
            <w:color w:val="626264"/>
            <w:sz w:val="18"/>
            <w:szCs w:val="18"/>
          </w:rPr>
          <w:t>, NIH, and PC)}</w:t>
        </w:r>
      </w:ins>
      <w:del w:id="697" w:author="artin majdi" w:date="2023-07-13T19:05:00Z">
        <w:r w:rsidRPr="003F428E" w:rsidDel="004E6DB7">
          <w:rPr>
            <w:rFonts w:ascii="Fira Code" w:hAnsi="Fira Code" w:cs="Fira Code"/>
            <w:color w:val="626264"/>
            <w:sz w:val="18"/>
            <w:szCs w:val="18"/>
          </w:rPr>
          <w:delText>{Number of samples present in the evaluated datasets (CheX, NIH, and PC) per pathology.}</w:delText>
        </w:r>
      </w:del>
      <w:r w:rsidRPr="003F428E">
        <w:rPr>
          <w:rFonts w:ascii="Fira Code" w:hAnsi="Fira Code" w:cs="Fira Code"/>
          <w:color w:val="A9A9AA"/>
          <w:sz w:val="18"/>
          <w:szCs w:val="18"/>
        </w:rPr>
        <w:t>%</w:t>
      </w:r>
    </w:p>
    <w:p w14:paraId="111D2F81"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tab:taxonomy.table.2.datasets.ninstances</w:t>
      </w:r>
      <w:r w:rsidRPr="003F428E">
        <w:rPr>
          <w:rFonts w:ascii="Fira Code" w:hAnsi="Fira Code" w:cs="Fira Code"/>
          <w:color w:val="5D5D5F"/>
          <w:sz w:val="18"/>
          <w:szCs w:val="18"/>
        </w:rPr>
        <w:t>}</w:t>
      </w:r>
    </w:p>
    <w:p w14:paraId="27B4186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tabular</w:t>
      </w:r>
      <w:r w:rsidRPr="003F428E">
        <w:rPr>
          <w:rFonts w:ascii="Fira Code" w:hAnsi="Fira Code" w:cs="Fira Code"/>
          <w:color w:val="5D5D5F"/>
          <w:sz w:val="18"/>
          <w:szCs w:val="18"/>
        </w:rPr>
        <w:t>}</w:t>
      </w:r>
      <w:r w:rsidRPr="003F428E">
        <w:rPr>
          <w:rFonts w:ascii="Fira Code" w:hAnsi="Fira Code" w:cs="Fira Code"/>
          <w:color w:val="626264"/>
          <w:sz w:val="18"/>
          <w:szCs w:val="18"/>
        </w:rPr>
        <w:t>{</w:t>
      </w:r>
      <w:proofErr w:type="spellStart"/>
      <w:r w:rsidRPr="003F428E">
        <w:rPr>
          <w:rFonts w:ascii="Fira Code" w:hAnsi="Fira Code" w:cs="Fira Code"/>
          <w:color w:val="626264"/>
          <w:sz w:val="18"/>
          <w:szCs w:val="18"/>
        </w:rPr>
        <w:t>lcccccc</w:t>
      </w:r>
      <w:proofErr w:type="spellEnd"/>
      <w:r w:rsidRPr="003F428E">
        <w:rPr>
          <w:rFonts w:ascii="Fira Code" w:hAnsi="Fira Code" w:cs="Fira Code"/>
          <w:color w:val="626264"/>
          <w:sz w:val="18"/>
          <w:szCs w:val="18"/>
        </w:rPr>
        <w:t>}</w:t>
      </w:r>
    </w:p>
    <w:p w14:paraId="43198F5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rowcolor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p>
    <w:p w14:paraId="469C1D7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\multicolumn</w:t>
      </w:r>
      <w:r w:rsidRPr="003F428E">
        <w:rPr>
          <w:rFonts w:ascii="Fira Code" w:hAnsi="Fira Code" w:cs="Fira Code"/>
          <w:color w:val="626264"/>
          <w:sz w:val="18"/>
          <w:szCs w:val="18"/>
        </w:rPr>
        <w:t>{1}{c}{</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\multicolumn</w:t>
      </w:r>
      <w:r w:rsidRPr="003F428E">
        <w:rPr>
          <w:rFonts w:ascii="Fira Code" w:hAnsi="Fira Code" w:cs="Fira Code"/>
          <w:color w:val="626264"/>
          <w:sz w:val="18"/>
          <w:szCs w:val="18"/>
        </w:rPr>
        <w:t>{2}{c}{</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{CheXpert}}}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\multicolumn</w:t>
      </w:r>
      <w:r w:rsidRPr="003F428E">
        <w:rPr>
          <w:rFonts w:ascii="Fira Code" w:hAnsi="Fira Code" w:cs="Fira Code"/>
          <w:color w:val="626264"/>
          <w:sz w:val="18"/>
          <w:szCs w:val="18"/>
        </w:rPr>
        <w:t>{2}{c}{</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{NIH}}}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\multicolumn</w:t>
      </w:r>
      <w:r w:rsidRPr="003F428E">
        <w:rPr>
          <w:rFonts w:ascii="Fira Code" w:hAnsi="Fira Code" w:cs="Fira Code"/>
          <w:color w:val="626264"/>
          <w:sz w:val="18"/>
          <w:szCs w:val="18"/>
        </w:rPr>
        <w:t>{2}{c}{</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{PADCHEST}}} </w:t>
      </w:r>
      <w:r w:rsidRPr="003F428E">
        <w:rPr>
          <w:rFonts w:ascii="Fira Code" w:hAnsi="Fira Code" w:cs="Fira Code"/>
          <w:b/>
          <w:color w:val="C838C6"/>
          <w:sz w:val="18"/>
          <w:szCs w:val="18"/>
        </w:rPr>
        <w:t>\\</w:t>
      </w:r>
    </w:p>
    <w:p w14:paraId="6E22846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rowcolor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p>
    <w:p w14:paraId="3D3DD25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\multicolumn</w:t>
      </w:r>
      <w:r w:rsidRPr="003F428E">
        <w:rPr>
          <w:rFonts w:ascii="Fira Code" w:hAnsi="Fira Code" w:cs="Fira Code"/>
          <w:color w:val="626264"/>
          <w:sz w:val="18"/>
          <w:szCs w:val="18"/>
        </w:rPr>
        <w:t>{1}{c}{</w:t>
      </w:r>
      <w:r w:rsidRPr="003F428E">
        <w:rPr>
          <w:rFonts w:ascii="Fira Code" w:hAnsi="Fira Code" w:cs="Fira Code"/>
          <w:color w:val="CD6069"/>
          <w:sz w:val="18"/>
          <w:szCs w:val="18"/>
        </w:rPr>
        <w:t>\multirow</w:t>
      </w:r>
      <w:r w:rsidRPr="003F428E">
        <w:rPr>
          <w:rFonts w:ascii="Fira Code" w:hAnsi="Fira Code" w:cs="Fira Code"/>
          <w:color w:val="626264"/>
          <w:sz w:val="18"/>
          <w:szCs w:val="18"/>
        </w:rPr>
        <w:t>{-2}{*}{</w:t>
      </w:r>
      <w:r w:rsidRPr="003F428E">
        <w:rPr>
          <w:rFonts w:ascii="Fira Code" w:hAnsi="Fira Code" w:cs="Fira Code"/>
          <w:color w:val="CD6069"/>
          <w:sz w:val="18"/>
          <w:szCs w:val="18"/>
        </w:rPr>
        <w:t>\cellcolor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{Pathologies</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textbackslash</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 xml:space="preserve">Dataset}}}}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PA}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AP}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PA}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AP}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PA}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AP} </w:t>
      </w:r>
      <w:r w:rsidRPr="003F428E">
        <w:rPr>
          <w:rFonts w:ascii="Fira Code" w:hAnsi="Fira Code" w:cs="Fira Code"/>
          <w:b/>
          <w:color w:val="C838C6"/>
          <w:sz w:val="18"/>
          <w:szCs w:val="18"/>
        </w:rPr>
        <w:t>\\</w:t>
      </w:r>
    </w:p>
    <w:p w14:paraId="07BAF73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{Atelectasis}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2460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11643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1557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1016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2419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232 </w:t>
      </w:r>
      <w:r w:rsidRPr="003F428E">
        <w:rPr>
          <w:rFonts w:ascii="Fira Code" w:hAnsi="Fira Code" w:cs="Fira Code"/>
          <w:b/>
          <w:color w:val="C838C6"/>
          <w:sz w:val="18"/>
          <w:szCs w:val="18"/>
        </w:rPr>
        <w:t>\\</w:t>
      </w:r>
    </w:p>
    <w:p w14:paraId="2AAA1DB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{Consolidation}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1125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4956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384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253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475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77 </w:t>
      </w:r>
      <w:r w:rsidRPr="003F428E">
        <w:rPr>
          <w:rFonts w:ascii="Fira Code" w:hAnsi="Fira Code" w:cs="Fira Code"/>
          <w:b/>
          <w:color w:val="C838C6"/>
          <w:sz w:val="18"/>
          <w:szCs w:val="18"/>
        </w:rPr>
        <w:t>\\</w:t>
      </w:r>
    </w:p>
    <w:p w14:paraId="5B42EC8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{Infiltration}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3273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1131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4309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587 </w:t>
      </w:r>
      <w:r w:rsidRPr="003F428E">
        <w:rPr>
          <w:rFonts w:ascii="Fira Code" w:hAnsi="Fira Code" w:cs="Fira Code"/>
          <w:b/>
          <w:color w:val="C838C6"/>
          <w:sz w:val="18"/>
          <w:szCs w:val="18"/>
        </w:rPr>
        <w:t>\\</w:t>
      </w:r>
    </w:p>
    <w:p w14:paraId="31795C0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{Pneumothorax}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1060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4239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243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253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97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15 </w:t>
      </w:r>
      <w:r w:rsidRPr="003F428E">
        <w:rPr>
          <w:rFonts w:ascii="Fira Code" w:hAnsi="Fira Code" w:cs="Fira Code"/>
          <w:b/>
          <w:color w:val="C838C6"/>
          <w:sz w:val="18"/>
          <w:szCs w:val="18"/>
        </w:rPr>
        <w:t>\\</w:t>
      </w:r>
    </w:p>
    <w:p w14:paraId="17CC2F9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{Edema}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1330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15117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237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108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130 </w:t>
      </w:r>
      <w:r w:rsidRPr="003F428E">
        <w:rPr>
          <w:rFonts w:ascii="Fira Code" w:hAnsi="Fira Code" w:cs="Fira Code"/>
          <w:b/>
          <w:color w:val="C838C6"/>
          <w:sz w:val="18"/>
          <w:szCs w:val="18"/>
        </w:rPr>
        <w:t>\\</w:t>
      </w:r>
    </w:p>
    <w:p w14:paraId="0F4B8749"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{Emphysema}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264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193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546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30 </w:t>
      </w:r>
      <w:r w:rsidRPr="003F428E">
        <w:rPr>
          <w:rFonts w:ascii="Fira Code" w:hAnsi="Fira Code" w:cs="Fira Code"/>
          <w:b/>
          <w:color w:val="C838C6"/>
          <w:sz w:val="18"/>
          <w:szCs w:val="18"/>
        </w:rPr>
        <w:t>\\</w:t>
      </w:r>
    </w:p>
    <w:p w14:paraId="5F91A88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{Fibrosis}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556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61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341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8 </w:t>
      </w:r>
      <w:r w:rsidRPr="003F428E">
        <w:rPr>
          <w:rFonts w:ascii="Fira Code" w:hAnsi="Fira Code" w:cs="Fira Code"/>
          <w:b/>
          <w:color w:val="C838C6"/>
          <w:sz w:val="18"/>
          <w:szCs w:val="18"/>
        </w:rPr>
        <w:t>\\</w:t>
      </w:r>
    </w:p>
    <w:p w14:paraId="71FC096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{Effusion}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5206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19349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1269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654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1625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311 </w:t>
      </w:r>
      <w:r w:rsidRPr="003F428E">
        <w:rPr>
          <w:rFonts w:ascii="Fira Code" w:hAnsi="Fira Code" w:cs="Fira Code"/>
          <w:b/>
          <w:color w:val="C838C6"/>
          <w:sz w:val="18"/>
          <w:szCs w:val="18"/>
        </w:rPr>
        <w:t>\\</w:t>
      </w:r>
    </w:p>
    <w:p w14:paraId="6D02A37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{Pneumonia}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992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2064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175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89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1910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211 </w:t>
      </w:r>
      <w:r w:rsidRPr="003F428E">
        <w:rPr>
          <w:rFonts w:ascii="Fira Code" w:hAnsi="Fira Code" w:cs="Fira Code"/>
          <w:b/>
          <w:color w:val="C838C6"/>
          <w:sz w:val="18"/>
          <w:szCs w:val="18"/>
        </w:rPr>
        <w:t>\\</w:t>
      </w:r>
    </w:p>
    <w:p w14:paraId="1946ED3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{Pleural</w:t>
      </w:r>
      <w:r w:rsidRPr="003F428E">
        <w:rPr>
          <w:rFonts w:ascii="Fira Code" w:hAnsi="Fira Code" w:cs="Fira Code"/>
          <w:color w:val="888888"/>
          <w:sz w:val="18"/>
          <w:szCs w:val="18"/>
        </w:rPr>
        <w:t>\_</w:t>
      </w:r>
      <w:r w:rsidRPr="003F428E">
        <w:rPr>
          <w:rFonts w:ascii="Fira Code" w:hAnsi="Fira Code" w:cs="Fira Code"/>
          <w:color w:val="626264"/>
          <w:sz w:val="18"/>
          <w:szCs w:val="18"/>
        </w:rPr>
        <w:t xml:space="preserve">Thickening}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745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145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2075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34 </w:t>
      </w:r>
      <w:r w:rsidRPr="003F428E">
        <w:rPr>
          <w:rFonts w:ascii="Fira Code" w:hAnsi="Fira Code" w:cs="Fira Code"/>
          <w:b/>
          <w:color w:val="C838C6"/>
          <w:sz w:val="18"/>
          <w:szCs w:val="18"/>
        </w:rPr>
        <w:t>\\</w:t>
      </w:r>
    </w:p>
    <w:p w14:paraId="51074C1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{Cardiomegaly}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2117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8284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729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203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5387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261 </w:t>
      </w:r>
      <w:r w:rsidRPr="003F428E">
        <w:rPr>
          <w:rFonts w:ascii="Fira Code" w:hAnsi="Fira Code" w:cs="Fira Code"/>
          <w:b/>
          <w:color w:val="C838C6"/>
          <w:sz w:val="18"/>
          <w:szCs w:val="18"/>
        </w:rPr>
        <w:t>\\</w:t>
      </w:r>
    </w:p>
    <w:p w14:paraId="1FFF0AE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{Nodule}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1609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460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2190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95 </w:t>
      </w:r>
      <w:r w:rsidRPr="003F428E">
        <w:rPr>
          <w:rFonts w:ascii="Fira Code" w:hAnsi="Fira Code" w:cs="Fira Code"/>
          <w:b/>
          <w:color w:val="C838C6"/>
          <w:sz w:val="18"/>
          <w:szCs w:val="18"/>
        </w:rPr>
        <w:t>\\</w:t>
      </w:r>
    </w:p>
    <w:p w14:paraId="16517BF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{Mass}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1213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493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506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17 </w:t>
      </w:r>
      <w:r w:rsidRPr="003F428E">
        <w:rPr>
          <w:rFonts w:ascii="Fira Code" w:hAnsi="Fira Code" w:cs="Fira Code"/>
          <w:b/>
          <w:color w:val="C838C6"/>
          <w:sz w:val="18"/>
          <w:szCs w:val="18"/>
        </w:rPr>
        <w:t>\\</w:t>
      </w:r>
    </w:p>
    <w:p w14:paraId="4F0D498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{Hernia}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81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988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38 </w:t>
      </w:r>
      <w:r w:rsidRPr="003F428E">
        <w:rPr>
          <w:rFonts w:ascii="Fira Code" w:hAnsi="Fira Code" w:cs="Fira Code"/>
          <w:b/>
          <w:color w:val="C838C6"/>
          <w:sz w:val="18"/>
          <w:szCs w:val="18"/>
        </w:rPr>
        <w:t>\\</w:t>
      </w:r>
    </w:p>
    <w:p w14:paraId="4BC9E27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{Lung Lesion}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1655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3110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w:t>
      </w:r>
    </w:p>
    <w:p w14:paraId="1B01815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{Fracture}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1115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3463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1662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69 </w:t>
      </w:r>
      <w:r w:rsidRPr="003F428E">
        <w:rPr>
          <w:rFonts w:ascii="Fira Code" w:hAnsi="Fira Code" w:cs="Fira Code"/>
          <w:b/>
          <w:color w:val="C838C6"/>
          <w:sz w:val="18"/>
          <w:szCs w:val="18"/>
        </w:rPr>
        <w:t>\\</w:t>
      </w:r>
    </w:p>
    <w:p w14:paraId="23CCA4F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{Lung Opacity}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7006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28183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{E9ECE6}4917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{E9ECE6}2216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{E9ECE6}6947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{E9ECE6}861 </w:t>
      </w:r>
      <w:r w:rsidRPr="003F428E">
        <w:rPr>
          <w:rFonts w:ascii="Fira Code" w:hAnsi="Fira Code" w:cs="Fira Code"/>
          <w:b/>
          <w:color w:val="C838C6"/>
          <w:sz w:val="18"/>
          <w:szCs w:val="18"/>
        </w:rPr>
        <w:t>\\</w:t>
      </w:r>
    </w:p>
    <w:p w14:paraId="7CE1DCA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proofErr w:type="spellStart"/>
      <w:r w:rsidRPr="003F428E">
        <w:rPr>
          <w:rFonts w:ascii="Fira Code" w:hAnsi="Fira Code" w:cs="Fira Code"/>
          <w:b/>
          <w:color w:val="437AED"/>
          <w:sz w:val="18"/>
          <w:szCs w:val="18"/>
        </w:rPr>
        <w:t>textbf</w:t>
      </w:r>
      <w:proofErr w:type="spellEnd"/>
      <w:r w:rsidRPr="003F428E">
        <w:rPr>
          <w:rFonts w:ascii="Fira Code" w:hAnsi="Fira Code" w:cs="Fira Code"/>
          <w:color w:val="626264"/>
          <w:sz w:val="18"/>
          <w:szCs w:val="18"/>
        </w:rPr>
        <w:t xml:space="preserve">{Enlarged </w:t>
      </w:r>
      <w:proofErr w:type="spellStart"/>
      <w:r w:rsidRPr="003F428E">
        <w:rPr>
          <w:rFonts w:ascii="Fira Code" w:hAnsi="Fira Code" w:cs="Fira Code"/>
          <w:color w:val="626264"/>
          <w:sz w:val="18"/>
          <w:szCs w:val="18"/>
        </w:rPr>
        <w:t>Cardiomediastinum</w:t>
      </w:r>
      <w:proofErr w:type="spellEnd"/>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1100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4577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{E9ECE6}729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{E9ECE6}203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{E9ECE6}5387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{E9ECE6}261 </w:t>
      </w:r>
      <w:r w:rsidRPr="003F428E">
        <w:rPr>
          <w:rFonts w:ascii="Fira Code" w:hAnsi="Fira Code" w:cs="Fira Code"/>
          <w:b/>
          <w:color w:val="C838C6"/>
          <w:sz w:val="18"/>
          <w:szCs w:val="18"/>
        </w:rPr>
        <w:t>\\</w:t>
      </w:r>
    </w:p>
    <w:p w14:paraId="7FDA66E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rowcolor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p>
    <w:p w14:paraId="78AA985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Total}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20543}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53359}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28868}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9060}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61692}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{FFFFFF} 2445}</w:t>
      </w:r>
    </w:p>
    <w:p w14:paraId="43A31527"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tabular</w:t>
      </w:r>
      <w:r w:rsidRPr="003F428E">
        <w:rPr>
          <w:rFonts w:ascii="Fira Code" w:hAnsi="Fira Code" w:cs="Fira Code"/>
          <w:color w:val="5D5D5F"/>
          <w:sz w:val="18"/>
          <w:szCs w:val="18"/>
        </w:rPr>
        <w:t>}</w:t>
      </w:r>
    </w:p>
    <w:p w14:paraId="626F4106" w14:textId="77777777" w:rsidR="00CD57E6" w:rsidRDefault="00CD57E6" w:rsidP="00EF5465">
      <w:pPr>
        <w:shd w:val="clear" w:color="auto" w:fill="EBEEF5"/>
        <w:spacing w:line="405" w:lineRule="atLeast"/>
        <w:rPr>
          <w:ins w:id="698" w:author="artin majdi" w:date="2023-07-15T14:48:00Z"/>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table</w:t>
      </w:r>
      <w:r w:rsidRPr="003F428E">
        <w:rPr>
          <w:rFonts w:ascii="Fira Code" w:hAnsi="Fira Code" w:cs="Fira Code"/>
          <w:color w:val="5D5D5F"/>
          <w:sz w:val="18"/>
          <w:szCs w:val="18"/>
        </w:rPr>
        <w:t>}</w:t>
      </w:r>
    </w:p>
    <w:p w14:paraId="6796C5FE" w14:textId="77777777" w:rsidR="001E791B" w:rsidRDefault="001E791B" w:rsidP="00EF5465">
      <w:pPr>
        <w:shd w:val="clear" w:color="auto" w:fill="EBEEF5"/>
        <w:spacing w:line="405" w:lineRule="atLeast"/>
        <w:rPr>
          <w:ins w:id="699" w:author="artin majdi" w:date="2023-07-15T14:50:00Z"/>
          <w:rFonts w:ascii="Fira Code" w:hAnsi="Fira Code" w:cs="Fira Code"/>
          <w:color w:val="5D5D5F"/>
          <w:sz w:val="18"/>
          <w:szCs w:val="18"/>
        </w:rPr>
      </w:pPr>
    </w:p>
    <w:p w14:paraId="3345E4F5" w14:textId="7C6D340C" w:rsidR="00D402A8" w:rsidDel="00090188" w:rsidRDefault="00D402A8">
      <w:pPr>
        <w:shd w:val="clear" w:color="auto" w:fill="EBEEF5"/>
        <w:spacing w:line="405" w:lineRule="atLeast"/>
        <w:rPr>
          <w:del w:id="700" w:author="artin majdi" w:date="2023-07-15T14:51:00Z"/>
          <w:rFonts w:ascii="Fira Code" w:hAnsi="Fira Code" w:cs="Fira Code"/>
          <w:color w:val="5D5D5F"/>
          <w:sz w:val="18"/>
          <w:szCs w:val="18"/>
        </w:rPr>
      </w:pPr>
      <w:ins w:id="701" w:author="artin majdi" w:date="2023-07-15T14:50:00Z">
        <w:r w:rsidRPr="00D402A8">
          <w:rPr>
            <w:rFonts w:ascii="Fira Code" w:hAnsi="Fira Code" w:cs="Fira Code"/>
            <w:color w:val="5D5D5F"/>
            <w:sz w:val="18"/>
            <w:szCs w:val="18"/>
          </w:rPr>
          <w:t>The performance comparison of our proposed methods, namely "logit" and "loss", with the "baseline" technique is illustrated in Figure~\ref{fig:taxonomy.fig.3.roc_curve_all_datasets}. This comparative analysis centers on nine distinct medical conditions associated with pulmonary and cardiovascular diseases within three datasets. These nine pathologies encompass two parent classes (\</w:t>
        </w:r>
        <w:proofErr w:type="spellStart"/>
        <w:r w:rsidRPr="00D402A8">
          <w:rPr>
            <w:rFonts w:ascii="Fira Code" w:hAnsi="Fira Code" w:cs="Fira Code"/>
            <w:color w:val="5D5D5F"/>
            <w:sz w:val="18"/>
            <w:szCs w:val="18"/>
          </w:rPr>
          <w:t>textbf</w:t>
        </w:r>
        <w:proofErr w:type="spellEnd"/>
        <w:r w:rsidRPr="00D402A8">
          <w:rPr>
            <w:rFonts w:ascii="Fira Code" w:hAnsi="Fira Code" w:cs="Fira Code"/>
            <w:color w:val="5D5D5F"/>
            <w:sz w:val="18"/>
            <w:szCs w:val="18"/>
          </w:rPr>
          <w:t>{Lung Opacity}, and \</w:t>
        </w:r>
        <w:proofErr w:type="spellStart"/>
        <w:r w:rsidRPr="00D402A8">
          <w:rPr>
            <w:rFonts w:ascii="Fira Code" w:hAnsi="Fira Code" w:cs="Fira Code"/>
            <w:color w:val="5D5D5F"/>
            <w:sz w:val="18"/>
            <w:szCs w:val="18"/>
          </w:rPr>
          <w:t>textbf</w:t>
        </w:r>
        <w:proofErr w:type="spellEnd"/>
        <w:r w:rsidRPr="00D402A8">
          <w:rPr>
            <w:rFonts w:ascii="Fira Code" w:hAnsi="Fira Code" w:cs="Fira Code"/>
            <w:color w:val="5D5D5F"/>
            <w:sz w:val="18"/>
            <w:szCs w:val="18"/>
          </w:rPr>
          <w:t xml:space="preserve">{Enlarged </w:t>
        </w:r>
        <w:proofErr w:type="spellStart"/>
        <w:r w:rsidRPr="00D402A8">
          <w:rPr>
            <w:rFonts w:ascii="Fira Code" w:hAnsi="Fira Code" w:cs="Fira Code"/>
            <w:color w:val="5D5D5F"/>
            <w:sz w:val="18"/>
            <w:szCs w:val="18"/>
          </w:rPr>
          <w:t>Cardiomediastinum</w:t>
        </w:r>
        <w:proofErr w:type="spellEnd"/>
        <w:r w:rsidRPr="00D402A8">
          <w:rPr>
            <w:rFonts w:ascii="Fira Code" w:hAnsi="Fira Code" w:cs="Fira Code"/>
            <w:color w:val="5D5D5F"/>
            <w:sz w:val="18"/>
            <w:szCs w:val="18"/>
          </w:rPr>
          <w:t>}) and their respective child classes, as illustrated in Figure~\ref{fig:taxonomy.fig.1.taxonomy_structure}. Each subplot exhibits the receiver operating characteristic (ROC) curves for each methodology superimposed on one another, accompanied by their respective AUC (Area Under Curve) scores annotated.</w:t>
        </w:r>
      </w:ins>
      <w:ins w:id="702" w:author="artin majdi" w:date="2023-07-15T14:58:00Z">
        <w:r>
          <w:rPr>
            <w:rFonts w:ascii="Fira Code" w:hAnsi="Fira Code" w:cs="Fira Code"/>
            <w:color w:val="5D5D5F"/>
            <w:sz w:val="18"/>
            <w:szCs w:val="18"/>
          </w:rPr>
          <w:t xml:space="preserve"> </w:t>
        </w:r>
        <w:r w:rsidRPr="00D402A8">
          <w:rPr>
            <w:rFonts w:ascii="Fira Code" w:hAnsi="Fira Code" w:cs="Fira Code"/>
            <w:color w:val="5D5D5F"/>
            <w:sz w:val="18"/>
            <w:szCs w:val="18"/>
          </w:rPr>
          <w:t xml:space="preserve">AUC (Area Under the Curve) scores </w:t>
        </w:r>
        <w:r>
          <w:rPr>
            <w:rFonts w:ascii="Fira Code" w:hAnsi="Fira Code" w:cs="Fira Code"/>
            <w:color w:val="5D5D5F"/>
            <w:sz w:val="18"/>
            <w:szCs w:val="18"/>
          </w:rPr>
          <w:t xml:space="preserve">are </w:t>
        </w:r>
        <w:r w:rsidRPr="00D402A8">
          <w:rPr>
            <w:rFonts w:ascii="Fira Code" w:hAnsi="Fira Code" w:cs="Fira Code"/>
            <w:color w:val="5D5D5F"/>
            <w:sz w:val="18"/>
            <w:szCs w:val="18"/>
          </w:rPr>
          <w:t xml:space="preserve">computed for each pathology class across all test samples in </w:t>
        </w:r>
        <w:r>
          <w:rPr>
            <w:rFonts w:ascii="Fira Code" w:hAnsi="Fira Code" w:cs="Fira Code"/>
            <w:color w:val="5D5D5F"/>
            <w:sz w:val="18"/>
            <w:szCs w:val="18"/>
          </w:rPr>
          <w:t>all</w:t>
        </w:r>
      </w:ins>
      <w:ins w:id="703" w:author="artin majdi" w:date="2023-07-15T14:59:00Z">
        <w:r>
          <w:rPr>
            <w:rFonts w:ascii="Fira Code" w:hAnsi="Fira Code" w:cs="Fira Code"/>
            <w:color w:val="5D5D5F"/>
            <w:sz w:val="18"/>
            <w:szCs w:val="18"/>
          </w:rPr>
          <w:t xml:space="preserve"> studies</w:t>
        </w:r>
      </w:ins>
      <w:ins w:id="704" w:author="artin majdi" w:date="2023-07-15T14:58:00Z">
        <w:r w:rsidRPr="00D402A8">
          <w:rPr>
            <w:rFonts w:ascii="Fira Code" w:hAnsi="Fira Code" w:cs="Fira Code"/>
            <w:color w:val="5D5D5F"/>
            <w:sz w:val="18"/>
            <w:szCs w:val="18"/>
          </w:rPr>
          <w:t xml:space="preserve"> datasets</w:t>
        </w:r>
      </w:ins>
      <w:ins w:id="705" w:author="artin majdi" w:date="2023-07-15T14:59:00Z">
        <w:r>
          <w:rPr>
            <w:rFonts w:ascii="Fira Code" w:hAnsi="Fira Code" w:cs="Fira Code"/>
            <w:color w:val="5D5D5F"/>
            <w:sz w:val="18"/>
            <w:szCs w:val="18"/>
          </w:rPr>
          <w:t>. We can see</w:t>
        </w:r>
      </w:ins>
      <w:ins w:id="706" w:author="artin majdi" w:date="2023-07-15T14:58:00Z">
        <w:r w:rsidRPr="00D402A8">
          <w:rPr>
            <w:rFonts w:ascii="Fira Code" w:hAnsi="Fira Code" w:cs="Fira Code"/>
            <w:color w:val="5D5D5F"/>
            <w:sz w:val="18"/>
            <w:szCs w:val="18"/>
          </w:rPr>
          <w:t xml:space="preserve"> a </w:t>
        </w:r>
      </w:ins>
      <w:ins w:id="707" w:author="artin majdi" w:date="2023-07-15T15:04:00Z">
        <w:r w:rsidR="00090188" w:rsidRPr="00090188">
          <w:rPr>
            <w:rFonts w:ascii="Fira Code" w:hAnsi="Fira Code" w:cs="Fira Code"/>
            <w:color w:val="5D5D5F"/>
            <w:sz w:val="18"/>
            <w:szCs w:val="18"/>
          </w:rPr>
          <w:t xml:space="preserve">notable </w:t>
        </w:r>
      </w:ins>
      <w:ins w:id="708" w:author="artin majdi" w:date="2023-07-15T14:58:00Z">
        <w:r w:rsidRPr="00D402A8">
          <w:rPr>
            <w:rFonts w:ascii="Fira Code" w:hAnsi="Fira Code" w:cs="Fira Code"/>
            <w:color w:val="5D5D5F"/>
            <w:sz w:val="18"/>
            <w:szCs w:val="18"/>
          </w:rPr>
          <w:t xml:space="preserve">improvement in AUC scores for all pathologies possessing parent classes. </w:t>
        </w:r>
      </w:ins>
      <w:ins w:id="709" w:author="artin majdi" w:date="2023-07-15T15:04:00Z">
        <w:r w:rsidR="00090188" w:rsidRPr="00090188">
          <w:rPr>
            <w:rFonts w:ascii="Fira Code" w:hAnsi="Fira Code" w:cs="Fira Code"/>
            <w:color w:val="5D5D5F"/>
            <w:sz w:val="18"/>
            <w:szCs w:val="18"/>
          </w:rPr>
          <w:t xml:space="preserve">The aforementioned findings serve as compelling evidence for the effectiveness of the proposed methodologies, as they showcase their ability to improve the accuracy of classification in scenarios involving hierarchical class structures. </w:t>
        </w:r>
      </w:ins>
      <w:ins w:id="710" w:author="artin majdi" w:date="2023-07-15T14:59:00Z">
        <w:r w:rsidRPr="00D402A8">
          <w:rPr>
            <w:rFonts w:ascii="Fira Code" w:hAnsi="Fira Code" w:cs="Fira Code"/>
            <w:color w:val="5D5D5F"/>
            <w:sz w:val="18"/>
            <w:szCs w:val="18"/>
          </w:rPr>
          <w:t xml:space="preserve">AUC scores for two </w:t>
        </w:r>
        <w:r>
          <w:rPr>
            <w:rFonts w:ascii="Fira Code" w:hAnsi="Fira Code" w:cs="Fira Code"/>
            <w:color w:val="5D5D5F"/>
            <w:sz w:val="18"/>
            <w:szCs w:val="18"/>
          </w:rPr>
          <w:t>parent</w:t>
        </w:r>
        <w:r w:rsidRPr="00D402A8">
          <w:rPr>
            <w:rFonts w:ascii="Fira Code" w:hAnsi="Fira Code" w:cs="Fira Code"/>
            <w:color w:val="5D5D5F"/>
            <w:sz w:val="18"/>
            <w:szCs w:val="18"/>
          </w:rPr>
          <w:t xml:space="preserve"> classes,</w:t>
        </w:r>
        <w:r>
          <w:rPr>
            <w:rFonts w:ascii="Fira Code" w:hAnsi="Fira Code" w:cs="Fira Code"/>
            <w:color w:val="5D5D5F"/>
            <w:sz w:val="18"/>
            <w:szCs w:val="18"/>
          </w:rPr>
          <w:t xml:space="preserve"> </w:t>
        </w:r>
        <w:r w:rsidRPr="00D402A8">
          <w:rPr>
            <w:rFonts w:ascii="Fira Code" w:hAnsi="Fira Code" w:cs="Fira Code"/>
            <w:color w:val="5D5D5F"/>
            <w:sz w:val="18"/>
            <w:szCs w:val="18"/>
          </w:rPr>
          <w:t xml:space="preserve">"Lung Opacity" and "Enlarged </w:t>
        </w:r>
        <w:proofErr w:type="spellStart"/>
        <w:r w:rsidRPr="00D402A8">
          <w:rPr>
            <w:rFonts w:ascii="Fira Code" w:hAnsi="Fira Code" w:cs="Fira Code"/>
            <w:color w:val="5D5D5F"/>
            <w:sz w:val="18"/>
            <w:szCs w:val="18"/>
          </w:rPr>
          <w:t>Cardiomediastinum</w:t>
        </w:r>
        <w:proofErr w:type="spellEnd"/>
        <w:r w:rsidRPr="00D402A8">
          <w:rPr>
            <w:rFonts w:ascii="Fira Code" w:hAnsi="Fira Code" w:cs="Fira Code"/>
            <w:color w:val="5D5D5F"/>
            <w:sz w:val="18"/>
            <w:szCs w:val="18"/>
          </w:rPr>
          <w:t>", remain unchanged</w:t>
        </w:r>
        <w:r>
          <w:rPr>
            <w:rFonts w:ascii="Fira Code" w:hAnsi="Fira Code" w:cs="Fira Code"/>
            <w:color w:val="5D5D5F"/>
            <w:sz w:val="18"/>
            <w:szCs w:val="18"/>
          </w:rPr>
          <w:t xml:space="preserve"> as expected. </w:t>
        </w:r>
      </w:ins>
      <w:ins w:id="711" w:author="artin majdi" w:date="2023-07-15T15:00:00Z">
        <w:r w:rsidRPr="00D402A8">
          <w:rPr>
            <w:rFonts w:ascii="Fira Code" w:hAnsi="Fira Code" w:cs="Fira Code"/>
            <w:color w:val="5D5D5F"/>
            <w:sz w:val="18"/>
            <w:szCs w:val="18"/>
          </w:rPr>
          <w:t xml:space="preserve">The techniques </w:t>
        </w:r>
      </w:ins>
      <w:ins w:id="712" w:author="artin majdi" w:date="2023-07-15T15:05:00Z">
        <w:r w:rsidR="00090188">
          <w:rPr>
            <w:rFonts w:ascii="Fira Code" w:hAnsi="Fira Code" w:cs="Fira Code"/>
            <w:color w:val="5D5D5F"/>
            <w:sz w:val="18"/>
            <w:szCs w:val="18"/>
          </w:rPr>
          <w:t>proposed</w:t>
        </w:r>
      </w:ins>
      <w:ins w:id="713" w:author="artin majdi" w:date="2023-07-15T15:00:00Z">
        <w:r w:rsidRPr="00D402A8">
          <w:rPr>
            <w:rFonts w:ascii="Fira Code" w:hAnsi="Fira Code" w:cs="Fira Code"/>
            <w:color w:val="5D5D5F"/>
            <w:sz w:val="18"/>
            <w:szCs w:val="18"/>
          </w:rPr>
          <w:t xml:space="preserve"> in this study are designed to exploit the hierarchical structure of classes, and therefore only bring about improvements </w:t>
        </w:r>
      </w:ins>
      <w:ins w:id="714" w:author="artin majdi" w:date="2023-07-15T15:05:00Z">
        <w:r w:rsidR="00090188" w:rsidRPr="00090188">
          <w:rPr>
            <w:rFonts w:ascii="Fira Code" w:hAnsi="Fira Code" w:cs="Fira Code"/>
            <w:color w:val="5D5D5F"/>
            <w:sz w:val="18"/>
            <w:szCs w:val="18"/>
          </w:rPr>
          <w:t>where a class possesses a parent class.</w:t>
        </w:r>
      </w:ins>
    </w:p>
    <w:p w14:paraId="2981D042" w14:textId="77777777" w:rsidR="00090188" w:rsidRDefault="00090188" w:rsidP="00090188">
      <w:pPr>
        <w:shd w:val="clear" w:color="auto" w:fill="EBEEF5"/>
        <w:spacing w:line="405" w:lineRule="atLeast"/>
        <w:rPr>
          <w:ins w:id="715" w:author="artin majdi" w:date="2023-07-15T15:03:00Z"/>
          <w:rFonts w:ascii="Fira Code" w:hAnsi="Fira Code" w:cs="Fira Code"/>
          <w:color w:val="5D5D5F"/>
          <w:sz w:val="18"/>
          <w:szCs w:val="18"/>
        </w:rPr>
      </w:pPr>
    </w:p>
    <w:p w14:paraId="0EB072F2" w14:textId="4659E381" w:rsidR="001E791B" w:rsidRPr="003F428E" w:rsidRDefault="00CD57E6" w:rsidP="00EF5465">
      <w:pPr>
        <w:shd w:val="clear" w:color="auto" w:fill="EBEEF5"/>
        <w:spacing w:line="405" w:lineRule="atLeast"/>
        <w:rPr>
          <w:rFonts w:ascii="Fira Code" w:hAnsi="Fira Code" w:cs="Fira Code"/>
          <w:color w:val="5D5D5F"/>
          <w:sz w:val="18"/>
          <w:szCs w:val="18"/>
        </w:rPr>
      </w:pPr>
      <w:del w:id="716" w:author="artin majdi" w:date="2023-07-15T14:51:00Z">
        <w:r w:rsidRPr="003F428E" w:rsidDel="00D402A8">
          <w:rPr>
            <w:rFonts w:ascii="Fira Code" w:hAnsi="Fira Code" w:cs="Fira Code"/>
            <w:color w:val="626264"/>
            <w:sz w:val="18"/>
            <w:szCs w:val="18"/>
          </w:rPr>
          <w:delText>Figure~</w:delText>
        </w:r>
        <w:r w:rsidRPr="003F428E" w:rsidDel="00D402A8">
          <w:rPr>
            <w:rFonts w:ascii="Fira Code" w:hAnsi="Fira Code" w:cs="Fira Code"/>
            <w:color w:val="7C4DFF"/>
            <w:sz w:val="18"/>
            <w:szCs w:val="18"/>
          </w:rPr>
          <w:delText>\</w:delText>
        </w:r>
        <w:r w:rsidRPr="003F428E" w:rsidDel="00D402A8">
          <w:rPr>
            <w:rFonts w:ascii="Fira Code" w:hAnsi="Fira Code" w:cs="Fira Code"/>
            <w:b/>
            <w:color w:val="C838C6"/>
            <w:sz w:val="18"/>
            <w:szCs w:val="18"/>
          </w:rPr>
          <w:delText>ref</w:delText>
        </w:r>
        <w:r w:rsidRPr="003F428E" w:rsidDel="00D402A8">
          <w:rPr>
            <w:rFonts w:ascii="Fira Code" w:hAnsi="Fira Code" w:cs="Fira Code"/>
            <w:color w:val="5D5D5F"/>
            <w:sz w:val="18"/>
            <w:szCs w:val="18"/>
          </w:rPr>
          <w:delText>{</w:delText>
        </w:r>
        <w:r w:rsidRPr="003F428E" w:rsidDel="00D402A8">
          <w:rPr>
            <w:rFonts w:ascii="Fira Code" w:hAnsi="Fira Code" w:cs="Fira Code"/>
            <w:color w:val="FF6D12"/>
            <w:sz w:val="18"/>
            <w:szCs w:val="18"/>
          </w:rPr>
          <w:delText>fig:taxonomy.fig.3.roc_curve_all_datasets</w:delText>
        </w:r>
        <w:r w:rsidRPr="003F428E" w:rsidDel="00D402A8">
          <w:rPr>
            <w:rFonts w:ascii="Fira Code" w:hAnsi="Fira Code" w:cs="Fira Code"/>
            <w:color w:val="5D5D5F"/>
            <w:sz w:val="18"/>
            <w:szCs w:val="18"/>
          </w:rPr>
          <w:delText>}</w:delText>
        </w:r>
        <w:r w:rsidRPr="003F428E" w:rsidDel="00D402A8">
          <w:rPr>
            <w:rFonts w:ascii="Fira Code" w:hAnsi="Fira Code" w:cs="Fira Code"/>
            <w:color w:val="626264"/>
            <w:sz w:val="18"/>
            <w:szCs w:val="18"/>
          </w:rPr>
          <w:delText xml:space="preserve"> presents the comparison of the performance of our proposed techniques ``logit'' and ``loss'' against the ``baseline'' technique for a series of nine medical conditions related to lung and heart diseases on three datasets (CheXpert, PADCHEST, NIH). These nine pathologies include the two parent classes (</w:delText>
        </w:r>
        <w:r w:rsidRPr="003F428E" w:rsidDel="00D402A8">
          <w:rPr>
            <w:rFonts w:ascii="Fira Code" w:hAnsi="Fira Code" w:cs="Fira Code"/>
            <w:color w:val="437AED"/>
            <w:sz w:val="18"/>
            <w:szCs w:val="18"/>
          </w:rPr>
          <w:delText>\</w:delText>
        </w:r>
        <w:r w:rsidRPr="003F428E" w:rsidDel="00D402A8">
          <w:rPr>
            <w:rFonts w:ascii="Fira Code" w:hAnsi="Fira Code" w:cs="Fira Code"/>
            <w:b/>
            <w:color w:val="437AED"/>
            <w:sz w:val="18"/>
            <w:szCs w:val="18"/>
          </w:rPr>
          <w:delText>textbf</w:delText>
        </w:r>
        <w:r w:rsidRPr="003F428E" w:rsidDel="00D402A8">
          <w:rPr>
            <w:rFonts w:ascii="Fira Code" w:hAnsi="Fira Code" w:cs="Fira Code"/>
            <w:color w:val="626264"/>
            <w:sz w:val="18"/>
            <w:szCs w:val="18"/>
          </w:rPr>
          <w:delText xml:space="preserve">{Lung Opacity}, and </w:delText>
        </w:r>
        <w:r w:rsidRPr="003F428E" w:rsidDel="00D402A8">
          <w:rPr>
            <w:rFonts w:ascii="Fira Code" w:hAnsi="Fira Code" w:cs="Fira Code"/>
            <w:color w:val="437AED"/>
            <w:sz w:val="18"/>
            <w:szCs w:val="18"/>
          </w:rPr>
          <w:delText>\</w:delText>
        </w:r>
        <w:r w:rsidRPr="003F428E" w:rsidDel="00D402A8">
          <w:rPr>
            <w:rFonts w:ascii="Fira Code" w:hAnsi="Fira Code" w:cs="Fira Code"/>
            <w:b/>
            <w:color w:val="437AED"/>
            <w:sz w:val="18"/>
            <w:szCs w:val="18"/>
          </w:rPr>
          <w:delText>textbf</w:delText>
        </w:r>
        <w:r w:rsidRPr="003F428E" w:rsidDel="00D402A8">
          <w:rPr>
            <w:rFonts w:ascii="Fira Code" w:hAnsi="Fira Code" w:cs="Fira Code"/>
            <w:color w:val="626264"/>
            <w:sz w:val="18"/>
            <w:szCs w:val="18"/>
          </w:rPr>
          <w:delText>{Enlarged Cardiomediastinum}) and their corresponding child classes, as shown in Figure~</w:delText>
        </w:r>
        <w:r w:rsidRPr="003F428E" w:rsidDel="00D402A8">
          <w:rPr>
            <w:rFonts w:ascii="Fira Code" w:hAnsi="Fira Code" w:cs="Fira Code"/>
            <w:color w:val="7C4DFF"/>
            <w:sz w:val="18"/>
            <w:szCs w:val="18"/>
          </w:rPr>
          <w:delText>\</w:delText>
        </w:r>
        <w:r w:rsidRPr="003F428E" w:rsidDel="00D402A8">
          <w:rPr>
            <w:rFonts w:ascii="Fira Code" w:hAnsi="Fira Code" w:cs="Fira Code"/>
            <w:b/>
            <w:color w:val="C838C6"/>
            <w:sz w:val="18"/>
            <w:szCs w:val="18"/>
          </w:rPr>
          <w:delText>ref</w:delText>
        </w:r>
        <w:r w:rsidRPr="003F428E" w:rsidDel="00D402A8">
          <w:rPr>
            <w:rFonts w:ascii="Fira Code" w:hAnsi="Fira Code" w:cs="Fira Code"/>
            <w:color w:val="5D5D5F"/>
            <w:sz w:val="18"/>
            <w:szCs w:val="18"/>
          </w:rPr>
          <w:delText>{</w:delText>
        </w:r>
        <w:r w:rsidRPr="003F428E" w:rsidDel="00D402A8">
          <w:rPr>
            <w:rFonts w:ascii="Fira Code" w:hAnsi="Fira Code" w:cs="Fira Code"/>
            <w:color w:val="FF6D12"/>
            <w:sz w:val="18"/>
            <w:szCs w:val="18"/>
          </w:rPr>
          <w:delText>fig:taxonomy.fig.1.taxonomy_structure</w:delText>
        </w:r>
        <w:r w:rsidRPr="003F428E" w:rsidDel="00D402A8">
          <w:rPr>
            <w:rFonts w:ascii="Fira Code" w:hAnsi="Fira Code" w:cs="Fira Code"/>
            <w:color w:val="5D5D5F"/>
            <w:sz w:val="18"/>
            <w:szCs w:val="18"/>
          </w:rPr>
          <w:delText>}</w:delText>
        </w:r>
        <w:r w:rsidRPr="003F428E" w:rsidDel="00D402A8">
          <w:rPr>
            <w:rFonts w:ascii="Fira Code" w:hAnsi="Fira Code" w:cs="Fira Code"/>
            <w:color w:val="626264"/>
            <w:sz w:val="18"/>
            <w:szCs w:val="18"/>
          </w:rPr>
          <w:delText>. The individual subplots exhibit overlaid receiver operating characteristic (ROC) curves and their corresponding AUC scores.</w:delText>
        </w:r>
      </w:del>
    </w:p>
    <w:p w14:paraId="65FFEDAF" w14:textId="338B5E4F" w:rsidR="00CD57E6" w:rsidRPr="003F428E" w:rsidDel="00C96019" w:rsidRDefault="00CD57E6" w:rsidP="00EF5465">
      <w:pPr>
        <w:shd w:val="clear" w:color="auto" w:fill="EBEEF5"/>
        <w:spacing w:line="405" w:lineRule="atLeast"/>
        <w:rPr>
          <w:del w:id="717" w:author="artin majdi" w:date="2023-07-15T15:19:00Z"/>
          <w:rFonts w:ascii="Fira Code" w:hAnsi="Fira Code" w:cs="Fira Code"/>
          <w:color w:val="5D5D5F"/>
          <w:sz w:val="18"/>
          <w:szCs w:val="18"/>
        </w:rPr>
      </w:pPr>
      <w:del w:id="718" w:author="artin majdi" w:date="2023-07-15T15:19:00Z">
        <w:r w:rsidRPr="003F428E" w:rsidDel="00C96019">
          <w:rPr>
            <w:rFonts w:ascii="Fira Code" w:hAnsi="Fira Code" w:cs="Fira Code"/>
            <w:color w:val="437AED"/>
            <w:sz w:val="18"/>
            <w:szCs w:val="18"/>
          </w:rPr>
          <w:delText>\</w:delText>
        </w:r>
        <w:r w:rsidRPr="003F428E" w:rsidDel="00C96019">
          <w:rPr>
            <w:rFonts w:ascii="Fira Code" w:hAnsi="Fira Code" w:cs="Fira Code"/>
            <w:b/>
            <w:color w:val="437AED"/>
            <w:sz w:val="18"/>
            <w:szCs w:val="18"/>
          </w:rPr>
          <w:delText>begin</w:delText>
        </w:r>
        <w:r w:rsidRPr="003F428E" w:rsidDel="00C96019">
          <w:rPr>
            <w:rFonts w:ascii="Fira Code" w:hAnsi="Fira Code" w:cs="Fira Code"/>
            <w:color w:val="5D5D5F"/>
            <w:sz w:val="18"/>
            <w:szCs w:val="18"/>
          </w:rPr>
          <w:delText>{</w:delText>
        </w:r>
        <w:r w:rsidRPr="003F428E" w:rsidDel="00C96019">
          <w:rPr>
            <w:rFonts w:ascii="Fira Code" w:hAnsi="Fira Code" w:cs="Fira Code"/>
            <w:color w:val="F0AA0B"/>
            <w:sz w:val="18"/>
            <w:szCs w:val="18"/>
          </w:rPr>
          <w:delText>figure</w:delText>
        </w:r>
        <w:r w:rsidRPr="003F428E" w:rsidDel="00C96019">
          <w:rPr>
            <w:rFonts w:ascii="Fira Code" w:hAnsi="Fira Code" w:cs="Fira Code"/>
            <w:color w:val="5D5D5F"/>
            <w:sz w:val="18"/>
            <w:szCs w:val="18"/>
          </w:rPr>
          <w:delText>}[</w:delText>
        </w:r>
        <w:r w:rsidRPr="003F428E" w:rsidDel="00C96019">
          <w:rPr>
            <w:rFonts w:ascii="Fira Code" w:hAnsi="Fira Code" w:cs="Fira Code"/>
            <w:color w:val="626264"/>
            <w:sz w:val="18"/>
            <w:szCs w:val="18"/>
          </w:rPr>
          <w:delText>H</w:delText>
        </w:r>
        <w:r w:rsidRPr="003F428E" w:rsidDel="00C96019">
          <w:rPr>
            <w:rFonts w:ascii="Fira Code" w:hAnsi="Fira Code" w:cs="Fira Code"/>
            <w:color w:val="5D5D5F"/>
            <w:sz w:val="18"/>
            <w:szCs w:val="18"/>
          </w:rPr>
          <w:delText>]</w:delText>
        </w:r>
      </w:del>
    </w:p>
    <w:p w14:paraId="264E39FA" w14:textId="04ADBF2A" w:rsidR="00CD57E6" w:rsidDel="001E791B" w:rsidRDefault="00CD57E6" w:rsidP="001E791B">
      <w:pPr>
        <w:shd w:val="clear" w:color="auto" w:fill="EBEEF5"/>
        <w:spacing w:line="405" w:lineRule="atLeast"/>
        <w:rPr>
          <w:del w:id="719" w:author="artin majdi" w:date="2023-07-15T14:48:00Z"/>
          <w:rFonts w:ascii="Fira Code" w:hAnsi="Fira Code" w:cs="Fira Code"/>
          <w:color w:val="626264"/>
          <w:sz w:val="18"/>
          <w:szCs w:val="18"/>
        </w:rPr>
      </w:pPr>
      <w:del w:id="720" w:author="artin majdi" w:date="2023-07-15T14:48:00Z">
        <w:r w:rsidRPr="003F428E" w:rsidDel="001E791B">
          <w:rPr>
            <w:rFonts w:ascii="Fira Code" w:hAnsi="Fira Code" w:cs="Fira Code"/>
            <w:color w:val="626264"/>
            <w:sz w:val="18"/>
            <w:szCs w:val="18"/>
          </w:rPr>
          <w:delText xml:space="preserve">    </w:delText>
        </w:r>
      </w:del>
      <w:del w:id="721" w:author="artin majdi" w:date="2023-07-15T15:19:00Z">
        <w:r w:rsidRPr="003F428E" w:rsidDel="00C96019">
          <w:rPr>
            <w:rFonts w:ascii="Fira Code" w:hAnsi="Fira Code" w:cs="Fira Code"/>
            <w:color w:val="CD6069"/>
            <w:sz w:val="18"/>
            <w:szCs w:val="18"/>
          </w:rPr>
          <w:delText>\centering</w:delText>
        </w:r>
      </w:del>
    </w:p>
    <w:p w14:paraId="2212F8C6" w14:textId="42353B9F" w:rsidR="00CD57E6" w:rsidRPr="003F428E" w:rsidDel="00C96019" w:rsidRDefault="00CD57E6" w:rsidP="001E791B">
      <w:pPr>
        <w:shd w:val="clear" w:color="auto" w:fill="EBEEF5"/>
        <w:spacing w:line="405" w:lineRule="atLeast"/>
        <w:rPr>
          <w:del w:id="722" w:author="artin majdi" w:date="2023-07-15T15:19:00Z"/>
          <w:rFonts w:ascii="Fira Code" w:hAnsi="Fira Code" w:cs="Fira Code"/>
          <w:color w:val="5D5D5F"/>
          <w:sz w:val="18"/>
          <w:szCs w:val="18"/>
        </w:rPr>
      </w:pPr>
      <w:del w:id="723" w:author="artin majdi" w:date="2023-07-15T14:48:00Z">
        <w:r w:rsidRPr="003F428E" w:rsidDel="001E791B">
          <w:rPr>
            <w:rFonts w:ascii="Fira Code" w:hAnsi="Fira Code" w:cs="Fira Code"/>
            <w:color w:val="626264"/>
            <w:sz w:val="18"/>
            <w:szCs w:val="18"/>
          </w:rPr>
          <w:delText xml:space="preserve">    </w:delText>
        </w:r>
      </w:del>
      <w:del w:id="724" w:author="artin majdi" w:date="2023-07-15T15:19:00Z">
        <w:r w:rsidRPr="003F428E" w:rsidDel="00C96019">
          <w:rPr>
            <w:rFonts w:ascii="Fira Code" w:hAnsi="Fira Code" w:cs="Fira Code"/>
            <w:color w:val="CD6069"/>
            <w:sz w:val="18"/>
            <w:szCs w:val="18"/>
          </w:rPr>
          <w:delText>\includegraphics</w:delText>
        </w:r>
        <w:r w:rsidRPr="003F428E" w:rsidDel="00C96019">
          <w:rPr>
            <w:rFonts w:ascii="Fira Code" w:hAnsi="Fira Code" w:cs="Fira Code"/>
            <w:color w:val="5D5D5F"/>
            <w:sz w:val="18"/>
            <w:szCs w:val="18"/>
          </w:rPr>
          <w:delText>[</w:delText>
        </w:r>
        <w:r w:rsidRPr="003F428E" w:rsidDel="00C96019">
          <w:rPr>
            <w:rFonts w:ascii="Fira Code" w:hAnsi="Fira Code" w:cs="Fira Code"/>
            <w:color w:val="626264"/>
            <w:sz w:val="18"/>
            <w:szCs w:val="18"/>
          </w:rPr>
          <w:delText>width=</w:delText>
        </w:r>
        <w:r w:rsidRPr="003F428E" w:rsidDel="00C96019">
          <w:rPr>
            <w:rFonts w:ascii="Fira Code" w:hAnsi="Fira Code" w:cs="Fira Code"/>
            <w:color w:val="CD6069"/>
            <w:sz w:val="18"/>
            <w:szCs w:val="18"/>
          </w:rPr>
          <w:delText>\textwidth</w:delText>
        </w:r>
        <w:r w:rsidRPr="003F428E" w:rsidDel="00C96019">
          <w:rPr>
            <w:rFonts w:ascii="Fira Code" w:hAnsi="Fira Code" w:cs="Fira Code"/>
            <w:color w:val="5D5D5F"/>
            <w:sz w:val="18"/>
            <w:szCs w:val="18"/>
          </w:rPr>
          <w:delText>]</w:delText>
        </w:r>
        <w:r w:rsidRPr="003F428E" w:rsidDel="00C96019">
          <w:rPr>
            <w:rFonts w:ascii="Fira Code" w:hAnsi="Fira Code" w:cs="Fira Code"/>
            <w:color w:val="626264"/>
            <w:sz w:val="18"/>
            <w:szCs w:val="18"/>
          </w:rPr>
          <w:delText>{</w:delText>
        </w:r>
        <w:r w:rsidRPr="003F428E" w:rsidDel="00C96019">
          <w:rPr>
            <w:rFonts w:ascii="Fira Code" w:hAnsi="Fira Code" w:cs="Fira Code"/>
            <w:color w:val="CD6069"/>
            <w:sz w:val="18"/>
            <w:szCs w:val="18"/>
          </w:rPr>
          <w:delText>\figurepath</w:delText>
        </w:r>
        <w:r w:rsidRPr="003F428E" w:rsidDel="00C96019">
          <w:rPr>
            <w:rFonts w:ascii="Fira Code" w:hAnsi="Fira Code" w:cs="Fira Code"/>
            <w:color w:val="626264"/>
            <w:sz w:val="18"/>
            <w:szCs w:val="18"/>
          </w:rPr>
          <w:delText>{roc_curve_all_datasets/ROC/roc_curve_all_datasets.pdf}}</w:delText>
        </w:r>
      </w:del>
    </w:p>
    <w:p w14:paraId="4CDE8C4F" w14:textId="5B673CF5" w:rsidR="00CD57E6" w:rsidRPr="003F428E" w:rsidDel="00C96019" w:rsidRDefault="00CD57E6" w:rsidP="00EF5465">
      <w:pPr>
        <w:shd w:val="clear" w:color="auto" w:fill="EBEEF5"/>
        <w:spacing w:line="405" w:lineRule="atLeast"/>
        <w:rPr>
          <w:del w:id="725" w:author="artin majdi" w:date="2023-07-15T15:19:00Z"/>
          <w:rFonts w:ascii="Fira Code" w:hAnsi="Fira Code" w:cs="Fira Code"/>
          <w:color w:val="5D5D5F"/>
          <w:sz w:val="18"/>
          <w:szCs w:val="18"/>
        </w:rPr>
      </w:pPr>
      <w:del w:id="726" w:author="artin majdi" w:date="2023-07-15T14:48:00Z">
        <w:r w:rsidRPr="003F428E" w:rsidDel="001E791B">
          <w:rPr>
            <w:rFonts w:ascii="Fira Code" w:hAnsi="Fira Code" w:cs="Fira Code"/>
            <w:color w:val="626264"/>
            <w:sz w:val="18"/>
            <w:szCs w:val="18"/>
          </w:rPr>
          <w:delText xml:space="preserve">    </w:delText>
        </w:r>
      </w:del>
      <w:del w:id="727" w:author="artin majdi" w:date="2023-07-15T15:19:00Z">
        <w:r w:rsidRPr="003F428E" w:rsidDel="00C96019">
          <w:rPr>
            <w:rFonts w:ascii="Fira Code" w:hAnsi="Fira Code" w:cs="Fira Code"/>
            <w:color w:val="CD6069"/>
            <w:sz w:val="18"/>
            <w:szCs w:val="18"/>
          </w:rPr>
          <w:delText>\caption</w:delText>
        </w:r>
        <w:r w:rsidRPr="003F428E" w:rsidDel="00C96019">
          <w:rPr>
            <w:rFonts w:ascii="Fira Code" w:hAnsi="Fira Code" w:cs="Fira Code"/>
            <w:color w:val="626264"/>
            <w:sz w:val="18"/>
            <w:szCs w:val="18"/>
          </w:rPr>
          <w:delText>{Comparative analysis of the ROC curves for nine thoracic pathologies using the ``logit'' and ``loss'' techniques as well as the baseline. The subplots highlighted with a darker background, represent parent class diseases.}</w:delText>
        </w:r>
        <w:r w:rsidRPr="003F428E" w:rsidDel="00C96019">
          <w:rPr>
            <w:rFonts w:ascii="Fira Code" w:hAnsi="Fira Code" w:cs="Fira Code"/>
            <w:color w:val="A9A9AA"/>
            <w:sz w:val="18"/>
            <w:szCs w:val="18"/>
          </w:rPr>
          <w:delText>%</w:delText>
        </w:r>
      </w:del>
    </w:p>
    <w:p w14:paraId="10B99E60" w14:textId="377FBE49" w:rsidR="00CD57E6" w:rsidRPr="003F428E" w:rsidDel="00C96019" w:rsidRDefault="00CD57E6" w:rsidP="00EF5465">
      <w:pPr>
        <w:shd w:val="clear" w:color="auto" w:fill="EBEEF5"/>
        <w:spacing w:line="405" w:lineRule="atLeast"/>
        <w:rPr>
          <w:del w:id="728" w:author="artin majdi" w:date="2023-07-15T15:19:00Z"/>
          <w:rFonts w:ascii="Fira Code" w:hAnsi="Fira Code" w:cs="Fira Code"/>
          <w:color w:val="5D5D5F"/>
          <w:sz w:val="18"/>
          <w:szCs w:val="18"/>
        </w:rPr>
      </w:pPr>
      <w:del w:id="729" w:author="artin majdi" w:date="2023-07-15T15:19:00Z">
        <w:r w:rsidRPr="003F428E" w:rsidDel="00C96019">
          <w:rPr>
            <w:rFonts w:ascii="Fira Code" w:hAnsi="Fira Code" w:cs="Fira Code"/>
            <w:color w:val="626264"/>
            <w:sz w:val="18"/>
            <w:szCs w:val="18"/>
          </w:rPr>
          <w:delText xml:space="preserve">    </w:delText>
        </w:r>
        <w:r w:rsidRPr="003F428E" w:rsidDel="00C96019">
          <w:rPr>
            <w:rFonts w:ascii="Fira Code" w:hAnsi="Fira Code" w:cs="Fira Code"/>
            <w:color w:val="7C4DFF"/>
            <w:sz w:val="18"/>
            <w:szCs w:val="18"/>
          </w:rPr>
          <w:delText>\</w:delText>
        </w:r>
        <w:r w:rsidRPr="003F428E" w:rsidDel="00C96019">
          <w:rPr>
            <w:rFonts w:ascii="Fira Code" w:hAnsi="Fira Code" w:cs="Fira Code"/>
            <w:b/>
            <w:color w:val="7C4DFF"/>
            <w:sz w:val="18"/>
            <w:szCs w:val="18"/>
          </w:rPr>
          <w:delText>label</w:delText>
        </w:r>
        <w:r w:rsidRPr="003F428E" w:rsidDel="00C96019">
          <w:rPr>
            <w:rFonts w:ascii="Fira Code" w:hAnsi="Fira Code" w:cs="Fira Code"/>
            <w:color w:val="5D5D5F"/>
            <w:sz w:val="18"/>
            <w:szCs w:val="18"/>
          </w:rPr>
          <w:delText>{</w:delText>
        </w:r>
        <w:r w:rsidRPr="003F428E" w:rsidDel="00C96019">
          <w:rPr>
            <w:rFonts w:ascii="Fira Code" w:hAnsi="Fira Code" w:cs="Fira Code"/>
            <w:color w:val="F0AA0B"/>
            <w:sz w:val="18"/>
            <w:szCs w:val="18"/>
          </w:rPr>
          <w:delText>fig:taxonomy.fig.3.roc_curve_all_datasets</w:delText>
        </w:r>
        <w:r w:rsidRPr="003F428E" w:rsidDel="00C96019">
          <w:rPr>
            <w:rFonts w:ascii="Fira Code" w:hAnsi="Fira Code" w:cs="Fira Code"/>
            <w:color w:val="5D5D5F"/>
            <w:sz w:val="18"/>
            <w:szCs w:val="18"/>
          </w:rPr>
          <w:delText>}</w:delText>
        </w:r>
        <w:r w:rsidRPr="003F428E" w:rsidDel="00C96019">
          <w:rPr>
            <w:rFonts w:ascii="Fira Code" w:hAnsi="Fira Code" w:cs="Fira Code"/>
            <w:color w:val="A9A9AA"/>
            <w:sz w:val="18"/>
            <w:szCs w:val="18"/>
          </w:rPr>
          <w:delText>%</w:delText>
        </w:r>
      </w:del>
    </w:p>
    <w:p w14:paraId="386EE350" w14:textId="1B808792" w:rsidR="00090188" w:rsidDel="00C96019" w:rsidRDefault="00CD57E6" w:rsidP="00EF5465">
      <w:pPr>
        <w:shd w:val="clear" w:color="auto" w:fill="EBEEF5"/>
        <w:spacing w:line="405" w:lineRule="atLeast"/>
        <w:rPr>
          <w:del w:id="730" w:author="artin majdi" w:date="2023-07-15T15:10:00Z"/>
          <w:rFonts w:ascii="Fira Code" w:hAnsi="Fira Code" w:cs="Fira Code"/>
          <w:color w:val="5D5D5F"/>
          <w:sz w:val="18"/>
          <w:szCs w:val="18"/>
        </w:rPr>
      </w:pPr>
      <w:del w:id="731" w:author="artin majdi" w:date="2023-07-15T15:19:00Z">
        <w:r w:rsidRPr="003F428E" w:rsidDel="00C96019">
          <w:rPr>
            <w:rFonts w:ascii="Fira Code" w:hAnsi="Fira Code" w:cs="Fira Code"/>
            <w:color w:val="437AED"/>
            <w:sz w:val="18"/>
            <w:szCs w:val="18"/>
          </w:rPr>
          <w:delText>\</w:delText>
        </w:r>
        <w:r w:rsidRPr="003F428E" w:rsidDel="00C96019">
          <w:rPr>
            <w:rFonts w:ascii="Fira Code" w:hAnsi="Fira Code" w:cs="Fira Code"/>
            <w:b/>
            <w:color w:val="437AED"/>
            <w:sz w:val="18"/>
            <w:szCs w:val="18"/>
          </w:rPr>
          <w:delText>end</w:delText>
        </w:r>
        <w:r w:rsidRPr="003F428E" w:rsidDel="00C96019">
          <w:rPr>
            <w:rFonts w:ascii="Fira Code" w:hAnsi="Fira Code" w:cs="Fira Code"/>
            <w:color w:val="5D5D5F"/>
            <w:sz w:val="18"/>
            <w:szCs w:val="18"/>
          </w:rPr>
          <w:delText>{</w:delText>
        </w:r>
        <w:r w:rsidRPr="003F428E" w:rsidDel="00C96019">
          <w:rPr>
            <w:rFonts w:ascii="Fira Code" w:hAnsi="Fira Code" w:cs="Fira Code"/>
            <w:color w:val="F0AA0B"/>
            <w:sz w:val="18"/>
            <w:szCs w:val="18"/>
          </w:rPr>
          <w:delText>figure</w:delText>
        </w:r>
        <w:r w:rsidRPr="003F428E" w:rsidDel="00C96019">
          <w:rPr>
            <w:rFonts w:ascii="Fira Code" w:hAnsi="Fira Code" w:cs="Fira Code"/>
            <w:color w:val="5D5D5F"/>
            <w:sz w:val="18"/>
            <w:szCs w:val="18"/>
          </w:rPr>
          <w:delText>}</w:delText>
        </w:r>
      </w:del>
    </w:p>
    <w:p w14:paraId="4710E996" w14:textId="37AE949A" w:rsidR="00090188" w:rsidRPr="00C96019" w:rsidRDefault="00CD57E6" w:rsidP="00C96019">
      <w:pPr>
        <w:shd w:val="clear" w:color="auto" w:fill="EBEEF5"/>
        <w:spacing w:line="405" w:lineRule="atLeast"/>
        <w:rPr>
          <w:rFonts w:ascii="Fira Code" w:hAnsi="Fira Code" w:cs="Fira Code"/>
          <w:color w:val="626264"/>
          <w:sz w:val="18"/>
          <w:szCs w:val="18"/>
          <w:rPrChange w:id="732" w:author="artin majdi" w:date="2023-07-15T15:12:00Z">
            <w:rPr>
              <w:rFonts w:ascii="Fira Code" w:hAnsi="Fira Code" w:cs="Fira Code"/>
              <w:color w:val="5D5D5F"/>
              <w:sz w:val="18"/>
              <w:szCs w:val="18"/>
            </w:rPr>
          </w:rPrChange>
        </w:rPr>
      </w:pPr>
      <w:del w:id="733" w:author="artin majdi" w:date="2023-07-15T15:10:00Z">
        <w:r w:rsidRPr="003F428E" w:rsidDel="00090188">
          <w:rPr>
            <w:rFonts w:ascii="Fira Code" w:hAnsi="Fira Code" w:cs="Fira Code"/>
            <w:color w:val="626264"/>
            <w:sz w:val="18"/>
            <w:szCs w:val="18"/>
          </w:rPr>
          <w:delText>Table~</w:delText>
        </w:r>
        <w:r w:rsidRPr="003F428E" w:rsidDel="00090188">
          <w:rPr>
            <w:rFonts w:ascii="Fira Code" w:hAnsi="Fira Code" w:cs="Fira Code"/>
            <w:color w:val="7C4DFF"/>
            <w:sz w:val="18"/>
            <w:szCs w:val="18"/>
          </w:rPr>
          <w:delText>\</w:delText>
        </w:r>
        <w:r w:rsidRPr="003F428E" w:rsidDel="00090188">
          <w:rPr>
            <w:rFonts w:ascii="Fira Code" w:hAnsi="Fira Code" w:cs="Fira Code"/>
            <w:b/>
            <w:color w:val="C838C6"/>
            <w:sz w:val="18"/>
            <w:szCs w:val="18"/>
          </w:rPr>
          <w:delText>ref</w:delText>
        </w:r>
        <w:r w:rsidRPr="003F428E" w:rsidDel="00090188">
          <w:rPr>
            <w:rFonts w:ascii="Fira Code" w:hAnsi="Fira Code" w:cs="Fira Code"/>
            <w:color w:val="5D5D5F"/>
            <w:sz w:val="18"/>
            <w:szCs w:val="18"/>
          </w:rPr>
          <w:delText>{</w:delText>
        </w:r>
        <w:r w:rsidRPr="003F428E" w:rsidDel="00090188">
          <w:rPr>
            <w:rFonts w:ascii="Fira Code" w:hAnsi="Fira Code" w:cs="Fira Code"/>
            <w:color w:val="FF6D12"/>
            <w:sz w:val="18"/>
            <w:szCs w:val="18"/>
          </w:rPr>
          <w:delText>tab:taxonomy.table.3.metrics</w:delText>
        </w:r>
        <w:r w:rsidRPr="003F428E" w:rsidDel="00090188">
          <w:rPr>
            <w:rFonts w:ascii="Fira Code" w:hAnsi="Fira Code" w:cs="Fira Code"/>
            <w:color w:val="5D5D5F"/>
            <w:sz w:val="18"/>
            <w:szCs w:val="18"/>
          </w:rPr>
          <w:delText>}</w:delText>
        </w:r>
        <w:r w:rsidRPr="003F428E" w:rsidDel="00090188">
          <w:rPr>
            <w:rFonts w:ascii="Fira Code" w:hAnsi="Fira Code" w:cs="Fira Code"/>
            <w:color w:val="626264"/>
            <w:sz w:val="18"/>
            <w:szCs w:val="18"/>
          </w:rPr>
          <w:delText xml:space="preserve"> presents the comparison of the performance of our proposed techniques ``logit'' and ``loss'' against the ``baseline'' technique for various statistical metrics. The ``logit'' method (upper table), shows a considerable improvement over the ``baseline'' across all conditions. We observe kappa values between 0.495 and 1. The kappa statistic is a measure of agreement between two methods, with a value of 1 indicating perfect agreement. The p-value for all child classes </w:delText>
        </w:r>
      </w:del>
      <w:del w:id="734" w:author="artin majdi" w:date="2023-07-15T15:08:00Z">
        <w:r w:rsidRPr="003F428E" w:rsidDel="00090188">
          <w:rPr>
            <w:rFonts w:ascii="Fira Code" w:hAnsi="Fira Code" w:cs="Fira Code"/>
            <w:color w:val="626264"/>
            <w:sz w:val="18"/>
            <w:szCs w:val="18"/>
          </w:rPr>
          <w:delText>show</w:delText>
        </w:r>
      </w:del>
      <w:del w:id="735" w:author="artin majdi" w:date="2023-07-15T15:10:00Z">
        <w:r w:rsidRPr="003F428E" w:rsidDel="00090188">
          <w:rPr>
            <w:rFonts w:ascii="Fira Code" w:hAnsi="Fira Code" w:cs="Fira Code"/>
            <w:color w:val="626264"/>
            <w:sz w:val="18"/>
            <w:szCs w:val="18"/>
          </w:rPr>
          <w:delText xml:space="preserve"> a value less than 0.05 (ranging from 2.1E-89 to 2.9E-16), which indicates the statistically significant </w:delText>
        </w:r>
      </w:del>
      <w:del w:id="736" w:author="artin majdi" w:date="2023-07-15T15:08:00Z">
        <w:r w:rsidRPr="003F428E" w:rsidDel="00090188">
          <w:rPr>
            <w:rFonts w:ascii="Fira Code" w:hAnsi="Fira Code" w:cs="Fira Code"/>
            <w:color w:val="626264"/>
            <w:sz w:val="18"/>
            <w:szCs w:val="18"/>
          </w:rPr>
          <w:delText xml:space="preserve">superiority </w:delText>
        </w:r>
      </w:del>
      <w:del w:id="737" w:author="artin majdi" w:date="2023-07-15T15:10:00Z">
        <w:r w:rsidRPr="003F428E" w:rsidDel="00090188">
          <w:rPr>
            <w:rFonts w:ascii="Fira Code" w:hAnsi="Fira Code" w:cs="Fira Code"/>
            <w:color w:val="626264"/>
            <w:sz w:val="18"/>
            <w:szCs w:val="18"/>
          </w:rPr>
          <w:delText xml:space="preserve">of the ``logit'' method over the ``Baseline''. High t-statistics and power values of 1 further confirm the robustness of our method. In terms of Bayes factor, results for the ``logit'' method are extremely strong for all conditions suggesting a high amount of evidence in favor of the ``logit'' method for these conditions. </w:delText>
        </w:r>
      </w:del>
      <w:del w:id="738" w:author="artin majdi" w:date="2023-07-15T15:12:00Z">
        <w:r w:rsidRPr="003F428E" w:rsidDel="00C96019">
          <w:rPr>
            <w:rFonts w:ascii="Fira Code" w:hAnsi="Fira Code" w:cs="Fira Code"/>
            <w:color w:val="626264"/>
            <w:sz w:val="18"/>
            <w:szCs w:val="18"/>
          </w:rPr>
          <w:delText>The second proposed method, ``loss'', also presents promising results when compared to the ``baseline'', but with more variation. Kappa values ranged from a low of 0.059 for Lung Lesion to a high of 0.836 for Infiltration. The p-values indicate statistically significant differences for most conditions, although Infiltration and Pneumonia present p-values greater than 0.05 (0.053 and 0.207 respectively), suggesting that the performance improvement over the ``baseline'' for these conditions may not be statistically significant. T-statistics are high, and power values are 1 for all conditions except Infiltration and Pneumonia. The cohen-d values for this method are generally larger than those in the ``logit'' method, indicating a larger effect size. In terms of Bayes factor, results for the ``loss'' method are extremely strong for conditions such as Atelectasis and Edema, while being much lower for conditions like Infiltration and Pneumonia, suggesting a reduced amount of evidence in favor of the ``loss'' method for these conditions. Both the ``logit'' and ``loss'' methods show significant improvements over the ``baseline'' method in the diagnosis of several heart and lung conditions, albeit with some variance in the degree of improvement. While the ``logit'' method demonstrates a more consistent level of improvement across all conditions, the ``loss'' method shows potential for even greater improvement in certain conditions but with less consistency across the conditions studied.</w:delText>
        </w:r>
      </w:del>
    </w:p>
    <w:p w14:paraId="7E495A8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table</w:t>
      </w:r>
      <w:r w:rsidRPr="003F428E">
        <w:rPr>
          <w:rFonts w:ascii="Fira Code" w:hAnsi="Fira Code" w:cs="Fira Code"/>
          <w:color w:val="5D5D5F"/>
          <w:sz w:val="18"/>
          <w:szCs w:val="18"/>
        </w:rPr>
        <w:t>}[</w:t>
      </w:r>
      <w:r w:rsidRPr="003F428E">
        <w:rPr>
          <w:rFonts w:ascii="Fira Code" w:hAnsi="Fira Code" w:cs="Fira Code"/>
          <w:color w:val="626264"/>
          <w:sz w:val="18"/>
          <w:szCs w:val="18"/>
        </w:rPr>
        <w:t>H</w:t>
      </w:r>
      <w:r w:rsidRPr="003F428E">
        <w:rPr>
          <w:rFonts w:ascii="Fira Code" w:hAnsi="Fira Code" w:cs="Fira Code"/>
          <w:color w:val="5D5D5F"/>
          <w:sz w:val="18"/>
          <w:szCs w:val="18"/>
        </w:rPr>
        <w:t>]</w:t>
      </w:r>
    </w:p>
    <w:p w14:paraId="5F23CB2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\centering</w:t>
      </w:r>
    </w:p>
    <w:p w14:paraId="06478B92" w14:textId="5EC575DE" w:rsidR="004E6DB7" w:rsidRPr="004E6DB7" w:rsidRDefault="00CD57E6" w:rsidP="004E6DB7">
      <w:pPr>
        <w:shd w:val="clear" w:color="auto" w:fill="EBEEF5"/>
        <w:spacing w:line="405" w:lineRule="atLeast"/>
        <w:rPr>
          <w:ins w:id="739" w:author="artin majdi" w:date="2023-07-13T19:06:00Z"/>
          <w:rFonts w:ascii="Fira Code" w:hAnsi="Fira Code" w:cs="Fira Code"/>
          <w:color w:val="A9A9AA"/>
          <w:sz w:val="18"/>
          <w:szCs w:val="18"/>
          <w:rPrChange w:id="740" w:author="artin majdi" w:date="2023-07-13T19:07:00Z">
            <w:rPr>
              <w:ins w:id="741" w:author="artin majdi" w:date="2023-07-13T19:06:00Z"/>
              <w:rFonts w:ascii="Fira Code" w:hAnsi="Fira Code" w:cs="Fira Code"/>
              <w:color w:val="5D5D5F"/>
            </w:rPr>
          </w:rPrChange>
        </w:rPr>
      </w:pPr>
      <w:r w:rsidRPr="003F428E">
        <w:rPr>
          <w:rFonts w:ascii="Fira Code" w:hAnsi="Fira Code" w:cs="Fira Code"/>
          <w:color w:val="CD6069"/>
          <w:sz w:val="18"/>
          <w:szCs w:val="18"/>
        </w:rPr>
        <w:t>\caption</w:t>
      </w:r>
      <w:ins w:id="742" w:author="artin majdi" w:date="2023-07-13T19:07:00Z">
        <w:r w:rsidR="004E6DB7" w:rsidRPr="004E6DB7">
          <w:rPr>
            <w:rFonts w:ascii="Fira Code" w:hAnsi="Fira Code" w:cs="Fira Code"/>
            <w:color w:val="CD6069"/>
            <w:sz w:val="18"/>
            <w:szCs w:val="18"/>
          </w:rPr>
          <w:t xml:space="preserve">[Statistical Performance Comparison of ``Logit'', ``Loss'', and </w:t>
        </w:r>
        <w:r w:rsidR="00F16F19">
          <w:rPr>
            <w:rFonts w:ascii="Fira Code" w:hAnsi="Fira Code" w:cs="Fira Code"/>
            <w:color w:val="CD6069"/>
            <w:sz w:val="18"/>
            <w:szCs w:val="18"/>
          </w:rPr>
          <w:t>``</w:t>
        </w:r>
        <w:r w:rsidR="004E6DB7" w:rsidRPr="004E6DB7">
          <w:rPr>
            <w:rFonts w:ascii="Fira Code" w:hAnsi="Fira Code" w:cs="Fira Code"/>
            <w:color w:val="CD6069"/>
            <w:sz w:val="18"/>
            <w:szCs w:val="18"/>
          </w:rPr>
          <w:t>Baseline</w:t>
        </w:r>
        <w:r w:rsidR="00F16F19">
          <w:rPr>
            <w:rFonts w:ascii="Fira Code" w:hAnsi="Fira Code" w:cs="Fira Code"/>
            <w:color w:val="CD6069"/>
            <w:sz w:val="18"/>
            <w:szCs w:val="18"/>
          </w:rPr>
          <w:t>''</w:t>
        </w:r>
        <w:r w:rsidR="004E6DB7" w:rsidRPr="004E6DB7">
          <w:rPr>
            <w:rFonts w:ascii="Fira Code" w:hAnsi="Fira Code" w:cs="Fira Code"/>
            <w:color w:val="CD6069"/>
            <w:sz w:val="18"/>
            <w:szCs w:val="18"/>
          </w:rPr>
          <w:t xml:space="preserve"> Techniques Across Various Pathologies]</w:t>
        </w:r>
      </w:ins>
      <w:r w:rsidRPr="003F428E">
        <w:rPr>
          <w:rFonts w:ascii="Fira Code" w:hAnsi="Fira Code" w:cs="Fira Code"/>
          <w:color w:val="626264"/>
          <w:sz w:val="18"/>
          <w:szCs w:val="18"/>
        </w:rPr>
        <w:t>{Statistical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w:t>
      </w:r>
      <w:r w:rsidRPr="003F428E">
        <w:rPr>
          <w:rFonts w:ascii="Fira Code" w:hAnsi="Fira Code" w:cs="Fira Code"/>
          <w:color w:val="A9A9AA"/>
          <w:sz w:val="18"/>
          <w:szCs w:val="18"/>
        </w:rPr>
        <w:t>%</w:t>
      </w:r>
    </w:p>
    <w:p w14:paraId="7921665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tab:taxonomy.table.3.metrics</w:t>
      </w:r>
      <w:r w:rsidRPr="003F428E">
        <w:rPr>
          <w:rFonts w:ascii="Fira Code" w:hAnsi="Fira Code" w:cs="Fira Code"/>
          <w:color w:val="5D5D5F"/>
          <w:sz w:val="18"/>
          <w:szCs w:val="18"/>
        </w:rPr>
        <w:t>}</w:t>
      </w:r>
    </w:p>
    <w:p w14:paraId="1160785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resizebox</w:t>
      </w:r>
      <w:proofErr w:type="spellEnd"/>
      <w:r w:rsidRPr="003F428E">
        <w:rPr>
          <w:rFonts w:ascii="Fira Code" w:hAnsi="Fira Code" w:cs="Fira Code"/>
          <w:color w:val="626264"/>
          <w:sz w:val="18"/>
          <w:szCs w:val="18"/>
        </w:rPr>
        <w:t>{</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textwidth</w:t>
      </w:r>
      <w:proofErr w:type="spellEnd"/>
      <w:r w:rsidRPr="003F428E">
        <w:rPr>
          <w:rFonts w:ascii="Fira Code" w:hAnsi="Fira Code" w:cs="Fira Code"/>
          <w:color w:val="626264"/>
          <w:sz w:val="18"/>
          <w:szCs w:val="18"/>
        </w:rPr>
        <w:t>}{!}{</w:t>
      </w:r>
      <w:r w:rsidRPr="003F428E">
        <w:rPr>
          <w:rFonts w:ascii="Fira Code" w:hAnsi="Fira Code" w:cs="Fira Code"/>
          <w:color w:val="A9A9AA"/>
          <w:sz w:val="18"/>
          <w:szCs w:val="18"/>
        </w:rPr>
        <w:t>%</w:t>
      </w:r>
    </w:p>
    <w:p w14:paraId="3CF48B6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A9A9AA"/>
          <w:sz w:val="18"/>
          <w:szCs w:val="18"/>
        </w:rPr>
        <w:t>%</w:t>
      </w:r>
      <w:r w:rsidRPr="003F428E">
        <w:rPr>
          <w:rFonts w:ascii="Fira Code" w:hAnsi="Fira Code" w:cs="Fira Code"/>
          <w:i/>
          <w:color w:val="A9A9AA"/>
          <w:sz w:val="18"/>
          <w:szCs w:val="18"/>
        </w:rPr>
        <w:t xml:space="preserve">! suppress = </w:t>
      </w:r>
      <w:proofErr w:type="spellStart"/>
      <w:r w:rsidRPr="003F428E">
        <w:rPr>
          <w:rFonts w:ascii="Fira Code" w:hAnsi="Fira Code" w:cs="Fira Code"/>
          <w:i/>
          <w:color w:val="A9A9AA"/>
          <w:sz w:val="18"/>
          <w:szCs w:val="18"/>
        </w:rPr>
        <w:t>EscapeAmpersand</w:t>
      </w:r>
      <w:proofErr w:type="spellEnd"/>
    </w:p>
    <w:p w14:paraId="0C93B47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tabular</w:t>
      </w:r>
      <w:r w:rsidRPr="003F428E">
        <w:rPr>
          <w:rFonts w:ascii="Fira Code" w:hAnsi="Fira Code" w:cs="Fira Code"/>
          <w:color w:val="5D5D5F"/>
          <w:sz w:val="18"/>
          <w:szCs w:val="18"/>
        </w:rPr>
        <w:t>}</w:t>
      </w:r>
      <w:r w:rsidRPr="003F428E">
        <w:rPr>
          <w:rFonts w:ascii="Fira Code" w:hAnsi="Fira Code" w:cs="Fira Code"/>
          <w:color w:val="626264"/>
          <w:sz w:val="18"/>
          <w:szCs w:val="18"/>
        </w:rPr>
        <w:t>{</w:t>
      </w:r>
      <w:proofErr w:type="spellStart"/>
      <w:r w:rsidRPr="003F428E">
        <w:rPr>
          <w:rFonts w:ascii="Fira Code" w:hAnsi="Fira Code" w:cs="Fira Code"/>
          <w:color w:val="626264"/>
          <w:sz w:val="18"/>
          <w:szCs w:val="18"/>
        </w:rPr>
        <w:t>clrrrrrr</w:t>
      </w:r>
      <w:proofErr w:type="spellEnd"/>
      <w:r w:rsidRPr="003F428E">
        <w:rPr>
          <w:rFonts w:ascii="Fira Code" w:hAnsi="Fira Code" w:cs="Fira Code"/>
          <w:color w:val="626264"/>
          <w:sz w:val="18"/>
          <w:szCs w:val="18"/>
        </w:rPr>
        <w:t>}</w:t>
      </w:r>
    </w:p>
    <w:p w14:paraId="197E59B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kappa}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{FFFFFF} p</w:t>
      </w:r>
      <w:r w:rsidRPr="003F428E">
        <w:rPr>
          <w:rFonts w:ascii="Fira Code" w:hAnsi="Fira Code" w:cs="Fira Code"/>
          <w:color w:val="888888"/>
          <w:sz w:val="18"/>
          <w:szCs w:val="18"/>
        </w:rPr>
        <w:t>\_</w:t>
      </w:r>
      <w:r w:rsidRPr="003F428E">
        <w:rPr>
          <w:rFonts w:ascii="Fira Code" w:hAnsi="Fira Code" w:cs="Fira Code"/>
          <w:color w:val="626264"/>
          <w:sz w:val="18"/>
          <w:szCs w:val="18"/>
        </w:rPr>
        <w:t xml:space="preserve">value}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{FFFFFF} t</w:t>
      </w:r>
      <w:r w:rsidRPr="003F428E">
        <w:rPr>
          <w:rFonts w:ascii="Fira Code" w:hAnsi="Fira Code" w:cs="Fira Code"/>
          <w:color w:val="888888"/>
          <w:sz w:val="18"/>
          <w:szCs w:val="18"/>
        </w:rPr>
        <w:t>\_</w:t>
      </w:r>
      <w:r w:rsidRPr="003F428E">
        <w:rPr>
          <w:rFonts w:ascii="Fira Code" w:hAnsi="Fira Code" w:cs="Fira Code"/>
          <w:color w:val="626264"/>
          <w:sz w:val="18"/>
          <w:szCs w:val="18"/>
        </w:rPr>
        <w:t xml:space="preserve">stat}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power}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proofErr w:type="spellStart"/>
      <w:r w:rsidRPr="003F428E">
        <w:rPr>
          <w:rFonts w:ascii="Fira Code" w:hAnsi="Fira Code" w:cs="Fira Code"/>
          <w:color w:val="626264"/>
          <w:sz w:val="18"/>
          <w:szCs w:val="18"/>
        </w:rPr>
        <w:t>cohen</w:t>
      </w:r>
      <w:proofErr w:type="spellEnd"/>
      <w:r w:rsidRPr="003F428E">
        <w:rPr>
          <w:rFonts w:ascii="Fira Code" w:hAnsi="Fira Code" w:cs="Fira Code"/>
          <w:color w:val="626264"/>
          <w:sz w:val="18"/>
          <w:szCs w:val="18"/>
        </w:rPr>
        <w:t xml:space="preserve">-d}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BF10} </w:t>
      </w:r>
      <w:r w:rsidRPr="003F428E">
        <w:rPr>
          <w:rFonts w:ascii="Fira Code" w:hAnsi="Fira Code" w:cs="Fira Code"/>
          <w:b/>
          <w:color w:val="C838C6"/>
          <w:sz w:val="18"/>
          <w:szCs w:val="18"/>
        </w:rPr>
        <w:t>\\</w:t>
      </w:r>
    </w:p>
    <w:p w14:paraId="1F43EB2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Atelectasis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0.495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2.1E-89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20.2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0.346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3.0E+85 </w:t>
      </w:r>
      <w:r w:rsidRPr="003F428E">
        <w:rPr>
          <w:rFonts w:ascii="Fira Code" w:hAnsi="Fira Code" w:cs="Fira Code"/>
          <w:b/>
          <w:color w:val="C838C6"/>
          <w:sz w:val="18"/>
          <w:szCs w:val="18"/>
        </w:rPr>
        <w:t>\\</w:t>
      </w:r>
    </w:p>
    <w:p w14:paraId="0BA17A8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Consolidation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0.508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2.0E-18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8.8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0.150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8.3E+14 </w:t>
      </w:r>
      <w:r w:rsidRPr="003F428E">
        <w:rPr>
          <w:rFonts w:ascii="Fira Code" w:hAnsi="Fira Code" w:cs="Fira Code"/>
          <w:b/>
          <w:color w:val="C838C6"/>
          <w:sz w:val="18"/>
          <w:szCs w:val="18"/>
        </w:rPr>
        <w:t>\\</w:t>
      </w:r>
    </w:p>
    <w:p w14:paraId="4CE5954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Infiltration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0.620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2.7E-28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11.1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0.190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4.9E+24 </w:t>
      </w:r>
      <w:r w:rsidRPr="003F428E">
        <w:rPr>
          <w:rFonts w:ascii="Fira Code" w:hAnsi="Fira Code" w:cs="Fira Code"/>
          <w:b/>
          <w:color w:val="C838C6"/>
          <w:sz w:val="18"/>
          <w:szCs w:val="18"/>
        </w:rPr>
        <w:t>\\</w:t>
      </w:r>
    </w:p>
    <w:p w14:paraId="1E9DC78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Edema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0.614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1.2E-52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15.3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0.263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7.2E+48 </w:t>
      </w:r>
      <w:r w:rsidRPr="003F428E">
        <w:rPr>
          <w:rFonts w:ascii="Fira Code" w:hAnsi="Fira Code" w:cs="Fira Code"/>
          <w:b/>
          <w:color w:val="C838C6"/>
          <w:sz w:val="18"/>
          <w:szCs w:val="18"/>
        </w:rPr>
        <w:t>\\</w:t>
      </w:r>
    </w:p>
    <w:p w14:paraId="25FB3E2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Pneumonia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0.573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2.9E-16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8.2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0.140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6.3E+12 </w:t>
      </w:r>
      <w:r w:rsidRPr="003F428E">
        <w:rPr>
          <w:rFonts w:ascii="Fira Code" w:hAnsi="Fira Code" w:cs="Fira Code"/>
          <w:b/>
          <w:color w:val="C838C6"/>
          <w:sz w:val="18"/>
          <w:szCs w:val="18"/>
        </w:rPr>
        <w:t>\\</w:t>
      </w:r>
    </w:p>
    <w:p w14:paraId="328B86E1"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Cardiomegaly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0.615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1.9E-72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18.1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0.310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3.9E+68 </w:t>
      </w:r>
      <w:r w:rsidRPr="003F428E">
        <w:rPr>
          <w:rFonts w:ascii="Fira Code" w:hAnsi="Fira Code" w:cs="Fira Code"/>
          <w:b/>
          <w:color w:val="C838C6"/>
          <w:sz w:val="18"/>
          <w:szCs w:val="18"/>
        </w:rPr>
        <w:t>\\</w:t>
      </w:r>
    </w:p>
    <w:p w14:paraId="2DC2282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Lung Lesion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0.580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7.0E-23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9.9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0.169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2.1E+19 </w:t>
      </w:r>
      <w:r w:rsidRPr="003F428E">
        <w:rPr>
          <w:rFonts w:ascii="Fira Code" w:hAnsi="Fira Code" w:cs="Fira Code"/>
          <w:b/>
          <w:color w:val="C838C6"/>
          <w:sz w:val="18"/>
          <w:szCs w:val="18"/>
        </w:rPr>
        <w:t>\\</w:t>
      </w:r>
    </w:p>
    <w:p w14:paraId="0C8A2AEC"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Lung Opacity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0.019 </w:t>
      </w:r>
      <w:r w:rsidRPr="003F428E">
        <w:rPr>
          <w:rFonts w:ascii="Fira Code" w:hAnsi="Fira Code" w:cs="Fira Code"/>
          <w:b/>
          <w:color w:val="C838C6"/>
          <w:sz w:val="18"/>
          <w:szCs w:val="18"/>
        </w:rPr>
        <w:t>\\</w:t>
      </w:r>
    </w:p>
    <w:p w14:paraId="2B9D444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\multirow</w:t>
      </w:r>
      <w:r w:rsidRPr="003F428E">
        <w:rPr>
          <w:rFonts w:ascii="Fira Code" w:hAnsi="Fira Code" w:cs="Fira Code"/>
          <w:color w:val="626264"/>
          <w:sz w:val="18"/>
          <w:szCs w:val="18"/>
        </w:rPr>
        <w:t>{-10}{*}{</w:t>
      </w: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tabular</w:t>
      </w:r>
      <w:r w:rsidRPr="003F428E">
        <w:rPr>
          <w:rFonts w:ascii="Fira Code" w:hAnsi="Fira Code" w:cs="Fira Code"/>
          <w:color w:val="5D5D5F"/>
          <w:sz w:val="18"/>
          <w:szCs w:val="18"/>
        </w:rPr>
        <w:t>}[</w:t>
      </w:r>
      <w:r w:rsidRPr="003F428E">
        <w:rPr>
          <w:rFonts w:ascii="Fira Code" w:hAnsi="Fira Code" w:cs="Fira Code"/>
          <w:color w:val="626264"/>
          <w:sz w:val="18"/>
          <w:szCs w:val="18"/>
        </w:rPr>
        <w:t>c</w:t>
      </w:r>
      <w:r w:rsidRPr="003F428E">
        <w:rPr>
          <w:rFonts w:ascii="Fira Code" w:hAnsi="Fira Code" w:cs="Fira Code"/>
          <w:color w:val="5D5D5F"/>
          <w:sz w:val="18"/>
          <w:szCs w:val="18"/>
        </w:rPr>
        <w:t>]</w:t>
      </w:r>
      <w:r w:rsidRPr="003F428E">
        <w:rPr>
          <w:rFonts w:ascii="Fira Code" w:hAnsi="Fira Code" w:cs="Fira Code"/>
          <w:color w:val="626264"/>
          <w:sz w:val="18"/>
          <w:szCs w:val="18"/>
        </w:rPr>
        <w:t>{@{}c@{}}</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L</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O</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G</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I</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T</w:t>
      </w: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tabular</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Enlarged </w:t>
      </w:r>
      <w:proofErr w:type="spellStart"/>
      <w:r w:rsidRPr="003F428E">
        <w:rPr>
          <w:rFonts w:ascii="Fira Code" w:hAnsi="Fira Code" w:cs="Fira Code"/>
          <w:color w:val="626264"/>
          <w:sz w:val="18"/>
          <w:szCs w:val="18"/>
        </w:rPr>
        <w:t>Cardiomediastinum</w:t>
      </w:r>
      <w:proofErr w:type="spellEnd"/>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0.019 </w:t>
      </w:r>
      <w:r w:rsidRPr="003F428E">
        <w:rPr>
          <w:rFonts w:ascii="Fira Code" w:hAnsi="Fira Code" w:cs="Fira Code"/>
          <w:b/>
          <w:color w:val="C838C6"/>
          <w:sz w:val="18"/>
          <w:szCs w:val="18"/>
        </w:rPr>
        <w:t>\\</w:t>
      </w:r>
    </w:p>
    <w:p w14:paraId="4B520A06"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\multicolumn</w:t>
      </w:r>
      <w:r w:rsidRPr="003F428E">
        <w:rPr>
          <w:rFonts w:ascii="Fira Code" w:hAnsi="Fira Code" w:cs="Fira Code"/>
          <w:color w:val="626264"/>
          <w:sz w:val="18"/>
          <w:szCs w:val="18"/>
        </w:rPr>
        <w:t>{8}{l}{{</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 </w:t>
      </w:r>
      <w:r w:rsidRPr="003F428E">
        <w:rPr>
          <w:rFonts w:ascii="Fira Code" w:hAnsi="Fira Code" w:cs="Fira Code"/>
          <w:b/>
          <w:color w:val="C838C6"/>
          <w:sz w:val="18"/>
          <w:szCs w:val="18"/>
        </w:rPr>
        <w:t>\\</w:t>
      </w:r>
    </w:p>
    <w:p w14:paraId="2557700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kappa}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{FFFFFF} p</w:t>
      </w:r>
      <w:r w:rsidRPr="003F428E">
        <w:rPr>
          <w:rFonts w:ascii="Fira Code" w:hAnsi="Fira Code" w:cs="Fira Code"/>
          <w:color w:val="888888"/>
          <w:sz w:val="18"/>
          <w:szCs w:val="18"/>
        </w:rPr>
        <w:t>\_</w:t>
      </w:r>
      <w:r w:rsidRPr="003F428E">
        <w:rPr>
          <w:rFonts w:ascii="Fira Code" w:hAnsi="Fira Code" w:cs="Fira Code"/>
          <w:color w:val="626264"/>
          <w:sz w:val="18"/>
          <w:szCs w:val="18"/>
        </w:rPr>
        <w:t xml:space="preserve">value}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{FFFFFF} t</w:t>
      </w:r>
      <w:r w:rsidRPr="003F428E">
        <w:rPr>
          <w:rFonts w:ascii="Fira Code" w:hAnsi="Fira Code" w:cs="Fira Code"/>
          <w:color w:val="888888"/>
          <w:sz w:val="18"/>
          <w:szCs w:val="18"/>
        </w:rPr>
        <w:t>\_</w:t>
      </w:r>
      <w:r w:rsidRPr="003F428E">
        <w:rPr>
          <w:rFonts w:ascii="Fira Code" w:hAnsi="Fira Code" w:cs="Fira Code"/>
          <w:color w:val="626264"/>
          <w:sz w:val="18"/>
          <w:szCs w:val="18"/>
        </w:rPr>
        <w:t xml:space="preserve">stat}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power}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w:t>
      </w:r>
      <w:proofErr w:type="spellStart"/>
      <w:r w:rsidRPr="003F428E">
        <w:rPr>
          <w:rFonts w:ascii="Fira Code" w:hAnsi="Fira Code" w:cs="Fira Code"/>
          <w:color w:val="626264"/>
          <w:sz w:val="18"/>
          <w:szCs w:val="18"/>
        </w:rPr>
        <w:t>cohen</w:t>
      </w:r>
      <w:proofErr w:type="spellEnd"/>
      <w:r w:rsidRPr="003F428E">
        <w:rPr>
          <w:rFonts w:ascii="Fira Code" w:hAnsi="Fira Code" w:cs="Fira Code"/>
          <w:color w:val="626264"/>
          <w:sz w:val="18"/>
          <w:szCs w:val="18"/>
        </w:rPr>
        <w:t xml:space="preserve">-d}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w:t>
      </w:r>
      <w:proofErr w:type="spellStart"/>
      <w:r w:rsidRPr="003F428E">
        <w:rPr>
          <w:rFonts w:ascii="Fira Code" w:hAnsi="Fira Code" w:cs="Fira Code"/>
          <w:color w:val="CD6069"/>
          <w:sz w:val="18"/>
          <w:szCs w:val="18"/>
        </w:rPr>
        <w:t>cellcolor</w:t>
      </w:r>
      <w:proofErr w:type="spellEnd"/>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{79A8A4}{</w:t>
      </w:r>
      <w:r w:rsidRPr="003F428E">
        <w:rPr>
          <w:rFonts w:ascii="Fira Code" w:hAnsi="Fira Code" w:cs="Fira Code"/>
          <w:color w:val="CD6069"/>
          <w:sz w:val="18"/>
          <w:szCs w:val="18"/>
        </w:rPr>
        <w:t>\color</w:t>
      </w:r>
      <w:r w:rsidRPr="003F428E">
        <w:rPr>
          <w:rFonts w:ascii="Fira Code" w:hAnsi="Fira Code" w:cs="Fira Code"/>
          <w:color w:val="5D5D5F"/>
          <w:sz w:val="18"/>
          <w:szCs w:val="18"/>
        </w:rPr>
        <w:t>[</w:t>
      </w:r>
      <w:r w:rsidRPr="003F428E">
        <w:rPr>
          <w:rFonts w:ascii="Fira Code" w:hAnsi="Fira Code" w:cs="Fira Code"/>
          <w:color w:val="626264"/>
          <w:sz w:val="18"/>
          <w:szCs w:val="18"/>
        </w:rPr>
        <w:t>HTML</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{FFFFFF} BF10} </w:t>
      </w:r>
      <w:r w:rsidRPr="003F428E">
        <w:rPr>
          <w:rFonts w:ascii="Fira Code" w:hAnsi="Fira Code" w:cs="Fira Code"/>
          <w:b/>
          <w:color w:val="C838C6"/>
          <w:sz w:val="18"/>
          <w:szCs w:val="18"/>
        </w:rPr>
        <w:t>\\</w:t>
      </w:r>
    </w:p>
    <w:p w14:paraId="2671B34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Atelectasis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0.222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4.9E-183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29.3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0.502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7.7E+178 </w:t>
      </w:r>
      <w:r w:rsidRPr="003F428E">
        <w:rPr>
          <w:rFonts w:ascii="Fira Code" w:hAnsi="Fira Code" w:cs="Fira Code"/>
          <w:b/>
          <w:color w:val="C838C6"/>
          <w:sz w:val="18"/>
          <w:szCs w:val="18"/>
        </w:rPr>
        <w:t>\\</w:t>
      </w:r>
    </w:p>
    <w:p w14:paraId="72F88D5A"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Consolidation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0.310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4.3E-116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23.1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0.396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1.2E+112 </w:t>
      </w:r>
      <w:r w:rsidRPr="003F428E">
        <w:rPr>
          <w:rFonts w:ascii="Fira Code" w:hAnsi="Fira Code" w:cs="Fira Code"/>
          <w:b/>
          <w:color w:val="C838C6"/>
          <w:sz w:val="18"/>
          <w:szCs w:val="18"/>
        </w:rPr>
        <w:t>\\</w:t>
      </w:r>
    </w:p>
    <w:p w14:paraId="4453A39D"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Infiltration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0.836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\multicolumn</w:t>
      </w:r>
      <w:r w:rsidRPr="003F428E">
        <w:rPr>
          <w:rFonts w:ascii="Fira Code" w:hAnsi="Fira Code" w:cs="Fira Code"/>
          <w:color w:val="626264"/>
          <w:sz w:val="18"/>
          <w:szCs w:val="18"/>
        </w:rPr>
        <w:t xml:space="preserve">{1}{l}{0.053}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0.49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0.033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0.125 </w:t>
      </w:r>
      <w:r w:rsidRPr="003F428E">
        <w:rPr>
          <w:rFonts w:ascii="Fira Code" w:hAnsi="Fira Code" w:cs="Fira Code"/>
          <w:b/>
          <w:color w:val="C838C6"/>
          <w:sz w:val="18"/>
          <w:szCs w:val="18"/>
        </w:rPr>
        <w:t>\\</w:t>
      </w:r>
    </w:p>
    <w:p w14:paraId="57B8A9DB"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Edema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0.343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4.4E-190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29.9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0.512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8.2E+185 </w:t>
      </w:r>
      <w:r w:rsidRPr="003F428E">
        <w:rPr>
          <w:rFonts w:ascii="Fira Code" w:hAnsi="Fira Code" w:cs="Fira Code"/>
          <w:b/>
          <w:color w:val="C838C6"/>
          <w:sz w:val="18"/>
          <w:szCs w:val="18"/>
        </w:rPr>
        <w:t>\\</w:t>
      </w:r>
    </w:p>
    <w:p w14:paraId="62591F0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Pneumonia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0.394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w:t>
      </w:r>
      <w:r w:rsidRPr="003F428E">
        <w:rPr>
          <w:rFonts w:ascii="Fira Code" w:hAnsi="Fira Code" w:cs="Fira Code"/>
          <w:color w:val="CD6069"/>
          <w:sz w:val="18"/>
          <w:szCs w:val="18"/>
        </w:rPr>
        <w:t>\multicolumn</w:t>
      </w:r>
      <w:r w:rsidRPr="003F428E">
        <w:rPr>
          <w:rFonts w:ascii="Fira Code" w:hAnsi="Fira Code" w:cs="Fira Code"/>
          <w:color w:val="626264"/>
          <w:sz w:val="18"/>
          <w:szCs w:val="18"/>
        </w:rPr>
        <w:t xml:space="preserve">{1}{l}{0.207}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0.24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0.022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0.043 </w:t>
      </w:r>
      <w:r w:rsidRPr="003F428E">
        <w:rPr>
          <w:rFonts w:ascii="Fira Code" w:hAnsi="Fira Code" w:cs="Fira Code"/>
          <w:b/>
          <w:color w:val="C838C6"/>
          <w:sz w:val="18"/>
          <w:szCs w:val="18"/>
        </w:rPr>
        <w:t>\\</w:t>
      </w:r>
    </w:p>
    <w:p w14:paraId="10077183"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Cardiomegaly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0.501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1.2E-101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21.6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0.370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4.7E+97 </w:t>
      </w:r>
      <w:r w:rsidRPr="003F428E">
        <w:rPr>
          <w:rFonts w:ascii="Fira Code" w:hAnsi="Fira Code" w:cs="Fira Code"/>
          <w:b/>
          <w:color w:val="C838C6"/>
          <w:sz w:val="18"/>
          <w:szCs w:val="18"/>
        </w:rPr>
        <w:t>\\</w:t>
      </w:r>
    </w:p>
    <w:p w14:paraId="089A63A5"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Lung Lesion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0.059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1.2E-207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31.3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0.537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2.9E+203 </w:t>
      </w:r>
      <w:r w:rsidRPr="003F428E">
        <w:rPr>
          <w:rFonts w:ascii="Fira Code" w:hAnsi="Fira Code" w:cs="Fira Code"/>
          <w:b/>
          <w:color w:val="C838C6"/>
          <w:sz w:val="18"/>
          <w:szCs w:val="18"/>
        </w:rPr>
        <w:t>\\</w:t>
      </w:r>
    </w:p>
    <w:p w14:paraId="25ED552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Lung Opacity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0.019 </w:t>
      </w:r>
      <w:r w:rsidRPr="003F428E">
        <w:rPr>
          <w:rFonts w:ascii="Fira Code" w:hAnsi="Fira Code" w:cs="Fira Code"/>
          <w:b/>
          <w:color w:val="C838C6"/>
          <w:sz w:val="18"/>
          <w:szCs w:val="18"/>
        </w:rPr>
        <w:t>\\</w:t>
      </w:r>
    </w:p>
    <w:p w14:paraId="1CE7C8EE"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\multirow</w:t>
      </w:r>
      <w:r w:rsidRPr="003F428E">
        <w:rPr>
          <w:rFonts w:ascii="Fira Code" w:hAnsi="Fira Code" w:cs="Fira Code"/>
          <w:color w:val="626264"/>
          <w:sz w:val="18"/>
          <w:szCs w:val="18"/>
        </w:rPr>
        <w:t>{-10}{*}{</w:t>
      </w: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tabular</w:t>
      </w:r>
      <w:r w:rsidRPr="003F428E">
        <w:rPr>
          <w:rFonts w:ascii="Fira Code" w:hAnsi="Fira Code" w:cs="Fira Code"/>
          <w:color w:val="5D5D5F"/>
          <w:sz w:val="18"/>
          <w:szCs w:val="18"/>
        </w:rPr>
        <w:t>}[</w:t>
      </w:r>
      <w:r w:rsidRPr="003F428E">
        <w:rPr>
          <w:rFonts w:ascii="Fira Code" w:hAnsi="Fira Code" w:cs="Fira Code"/>
          <w:color w:val="626264"/>
          <w:sz w:val="18"/>
          <w:szCs w:val="18"/>
        </w:rPr>
        <w:t>c</w:t>
      </w:r>
      <w:r w:rsidRPr="003F428E">
        <w:rPr>
          <w:rFonts w:ascii="Fira Code" w:hAnsi="Fira Code" w:cs="Fira Code"/>
          <w:color w:val="5D5D5F"/>
          <w:sz w:val="18"/>
          <w:szCs w:val="18"/>
        </w:rPr>
        <w:t>]</w:t>
      </w:r>
      <w:r w:rsidRPr="003F428E">
        <w:rPr>
          <w:rFonts w:ascii="Fira Code" w:hAnsi="Fira Code" w:cs="Fira Code"/>
          <w:color w:val="626264"/>
          <w:sz w:val="18"/>
          <w:szCs w:val="18"/>
        </w:rPr>
        <w:t>{@{}c@{}}</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L</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O</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S</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w:t>
      </w:r>
      <w:r w:rsidRPr="003F428E">
        <w:rPr>
          <w:rFonts w:ascii="Fira Code" w:hAnsi="Fira Code" w:cs="Fira Code"/>
          <w:color w:val="626264"/>
          <w:sz w:val="18"/>
          <w:szCs w:val="18"/>
        </w:rPr>
        <w:t xml:space="preserve"> S</w:t>
      </w: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tabular</w:t>
      </w:r>
      <w:r w:rsidRPr="003F428E">
        <w:rPr>
          <w:rFonts w:ascii="Fira Code" w:hAnsi="Fira Code" w:cs="Fira Code"/>
          <w:color w:val="5D5D5F"/>
          <w:sz w:val="18"/>
          <w:szCs w:val="18"/>
        </w:rPr>
        <w:t>}</w:t>
      </w:r>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Enlarged </w:t>
      </w:r>
      <w:proofErr w:type="spellStart"/>
      <w:r w:rsidRPr="003F428E">
        <w:rPr>
          <w:rFonts w:ascii="Fira Code" w:hAnsi="Fira Code" w:cs="Fira Code"/>
          <w:color w:val="626264"/>
          <w:sz w:val="18"/>
          <w:szCs w:val="18"/>
        </w:rPr>
        <w:t>Cardiomediastinum</w:t>
      </w:r>
      <w:proofErr w:type="spellEnd"/>
      <w:r w:rsidRPr="003F428E">
        <w:rPr>
          <w:rFonts w:ascii="Fira Code" w:hAnsi="Fira Code" w:cs="Fira Code"/>
          <w:color w:val="626264"/>
          <w:sz w:val="18"/>
          <w:szCs w:val="18"/>
        </w:rPr>
        <w:t xml:space="preserve">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1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0.05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 </w:t>
      </w:r>
      <w:r w:rsidRPr="003F428E">
        <w:rPr>
          <w:rFonts w:ascii="Fira Code" w:hAnsi="Fira Code" w:cs="Fira Code"/>
          <w:b/>
          <w:color w:val="C838C6"/>
          <w:sz w:val="18"/>
          <w:szCs w:val="18"/>
        </w:rPr>
        <w:t>&amp;</w:t>
      </w:r>
      <w:r w:rsidRPr="003F428E">
        <w:rPr>
          <w:rFonts w:ascii="Fira Code" w:hAnsi="Fira Code" w:cs="Fira Code"/>
          <w:color w:val="626264"/>
          <w:sz w:val="18"/>
          <w:szCs w:val="18"/>
        </w:rPr>
        <w:t xml:space="preserve"> 0.019</w:t>
      </w:r>
    </w:p>
    <w:p w14:paraId="0314023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tabular</w:t>
      </w:r>
      <w:r w:rsidRPr="003F428E">
        <w:rPr>
          <w:rFonts w:ascii="Fira Code" w:hAnsi="Fira Code" w:cs="Fira Code"/>
          <w:color w:val="5D5D5F"/>
          <w:sz w:val="18"/>
          <w:szCs w:val="18"/>
        </w:rPr>
        <w:t>}</w:t>
      </w:r>
      <w:r w:rsidRPr="003F428E">
        <w:rPr>
          <w:rFonts w:ascii="Fira Code" w:hAnsi="Fira Code" w:cs="Fira Code"/>
          <w:color w:val="A9A9AA"/>
          <w:sz w:val="18"/>
          <w:szCs w:val="18"/>
        </w:rPr>
        <w:t>%</w:t>
      </w:r>
    </w:p>
    <w:p w14:paraId="31A4E054"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w:t>
      </w:r>
    </w:p>
    <w:p w14:paraId="1D3EB7C8"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table</w:t>
      </w:r>
      <w:r w:rsidRPr="003F428E">
        <w:rPr>
          <w:rFonts w:ascii="Fira Code" w:hAnsi="Fira Code" w:cs="Fira Code"/>
          <w:color w:val="5D5D5F"/>
          <w:sz w:val="18"/>
          <w:szCs w:val="18"/>
        </w:rPr>
        <w:t>}</w:t>
      </w:r>
    </w:p>
    <w:p w14:paraId="06AFC69C" w14:textId="77777777" w:rsidR="00C96019" w:rsidRPr="00C96019" w:rsidRDefault="00C96019" w:rsidP="00C96019">
      <w:pPr>
        <w:shd w:val="clear" w:color="auto" w:fill="EBEEF5"/>
        <w:spacing w:line="405" w:lineRule="atLeast"/>
        <w:rPr>
          <w:ins w:id="743" w:author="artin majdi" w:date="2023-07-15T15:18:00Z"/>
          <w:rFonts w:ascii="Fira Code" w:hAnsi="Fira Code" w:cs="Fira Code"/>
          <w:color w:val="626264"/>
          <w:sz w:val="18"/>
          <w:szCs w:val="18"/>
        </w:rPr>
      </w:pPr>
      <w:ins w:id="744" w:author="artin majdi" w:date="2023-07-15T15:18:00Z">
        <w:r w:rsidRPr="00C96019">
          <w:rPr>
            <w:rFonts w:ascii="Fira Code" w:hAnsi="Fira Code" w:cs="Fira Code"/>
            <w:color w:val="626264"/>
            <w:sz w:val="18"/>
            <w:szCs w:val="18"/>
          </w:rPr>
          <w:t xml:space="preserve">The comparative analysis presented in Figure~\ref{fig:taxonomy.fig.2.metrics} examines the performance of the proposed "loss" and "logit" methods in comparison to the "baseline" method across three important metrics: Accuracy (ACC), Area Under the Receiver Operating Characteristic Curve (AUC), and F1 score for different pathologies. </w:t>
        </w:r>
      </w:ins>
    </w:p>
    <w:p w14:paraId="2062F018" w14:textId="77777777" w:rsidR="00C96019" w:rsidRPr="00C96019" w:rsidRDefault="00C96019" w:rsidP="00C96019">
      <w:pPr>
        <w:shd w:val="clear" w:color="auto" w:fill="EBEEF5"/>
        <w:spacing w:line="405" w:lineRule="atLeast"/>
        <w:rPr>
          <w:ins w:id="745" w:author="artin majdi" w:date="2023-07-15T15:18:00Z"/>
          <w:rFonts w:ascii="Fira Code" w:hAnsi="Fira Code" w:cs="Fira Code"/>
          <w:color w:val="626264"/>
          <w:sz w:val="18"/>
          <w:szCs w:val="18"/>
        </w:rPr>
      </w:pPr>
    </w:p>
    <w:p w14:paraId="0EA17CA6" w14:textId="249A9335" w:rsidR="00C96019" w:rsidRPr="00C96019" w:rsidRDefault="00C96019" w:rsidP="00C96019">
      <w:pPr>
        <w:shd w:val="clear" w:color="auto" w:fill="EBEEF5"/>
        <w:spacing w:line="405" w:lineRule="atLeast"/>
        <w:rPr>
          <w:ins w:id="746" w:author="artin majdi" w:date="2023-07-15T15:18:00Z"/>
          <w:rFonts w:ascii="Fira Code" w:hAnsi="Fira Code" w:cs="Fira Code"/>
          <w:color w:val="626264"/>
          <w:sz w:val="18"/>
          <w:szCs w:val="18"/>
        </w:rPr>
      </w:pPr>
      <w:ins w:id="747" w:author="artin majdi" w:date="2023-07-15T15:18:00Z">
        <w:r w:rsidRPr="00C96019">
          <w:rPr>
            <w:rFonts w:ascii="Fira Code" w:hAnsi="Fira Code" w:cs="Fira Code"/>
            <w:color w:val="626264"/>
            <w:sz w:val="18"/>
            <w:szCs w:val="18"/>
          </w:rPr>
          <w:t xml:space="preserve">The "loss" and "logit" methods exhibit a distinct advantage over the "baseline" method in terms of accuracy. In the case of Atelectasis, the "loss" method demonstrates a notably higher accuracy of 0.922 compared to the "baseline" method's accuracy of 0.686. Additionally, the "logit" method achieves an accuracy of 0.874. As predicted, there is no noticeable disparity in accuracy between the methods for the parent classes, Lung Opacity and Enlarged </w:t>
        </w:r>
        <w:proofErr w:type="spellStart"/>
        <w:r w:rsidRPr="00C96019">
          <w:rPr>
            <w:rFonts w:ascii="Fira Code" w:hAnsi="Fira Code" w:cs="Fira Code"/>
            <w:color w:val="626264"/>
            <w:sz w:val="18"/>
            <w:szCs w:val="18"/>
          </w:rPr>
          <w:t>Cardiomediastinum</w:t>
        </w:r>
        <w:proofErr w:type="spellEnd"/>
        <w:r w:rsidRPr="00C96019">
          <w:rPr>
            <w:rFonts w:ascii="Fira Code" w:hAnsi="Fira Code" w:cs="Fira Code"/>
            <w:color w:val="626264"/>
            <w:sz w:val="18"/>
            <w:szCs w:val="18"/>
          </w:rPr>
          <w:t>, as indicated by scores of 0.663 and 0.696, respectively.</w:t>
        </w:r>
      </w:ins>
    </w:p>
    <w:p w14:paraId="115B99CC" w14:textId="77777777" w:rsidR="00C96019" w:rsidRPr="00C96019" w:rsidRDefault="00C96019" w:rsidP="00C96019">
      <w:pPr>
        <w:shd w:val="clear" w:color="auto" w:fill="EBEEF5"/>
        <w:spacing w:line="405" w:lineRule="atLeast"/>
        <w:rPr>
          <w:ins w:id="748" w:author="artin majdi" w:date="2023-07-15T15:18:00Z"/>
          <w:rFonts w:ascii="Fira Code" w:hAnsi="Fira Code" w:cs="Fira Code"/>
          <w:color w:val="626264"/>
          <w:sz w:val="18"/>
          <w:szCs w:val="18"/>
        </w:rPr>
      </w:pPr>
    </w:p>
    <w:p w14:paraId="0227DDBC" w14:textId="729C7ED7" w:rsidR="00C96019" w:rsidRPr="00C96019" w:rsidRDefault="00C96019" w:rsidP="00C96019">
      <w:pPr>
        <w:shd w:val="clear" w:color="auto" w:fill="EBEEF5"/>
        <w:spacing w:line="405" w:lineRule="atLeast"/>
        <w:rPr>
          <w:ins w:id="749" w:author="artin majdi" w:date="2023-07-15T15:18:00Z"/>
          <w:rFonts w:ascii="Fira Code" w:hAnsi="Fira Code" w:cs="Fira Code"/>
          <w:color w:val="626264"/>
          <w:sz w:val="18"/>
          <w:szCs w:val="18"/>
        </w:rPr>
      </w:pPr>
      <w:ins w:id="750" w:author="artin majdi" w:date="2023-07-15T15:18:00Z">
        <w:r w:rsidRPr="00C96019">
          <w:rPr>
            <w:rFonts w:ascii="Fira Code" w:hAnsi="Fira Code" w:cs="Fira Code"/>
            <w:color w:val="626264"/>
            <w:sz w:val="18"/>
            <w:szCs w:val="18"/>
          </w:rPr>
          <w:t xml:space="preserve">The AUC, a performance measure that takes into account both sensitivity and specificity, provides further evidence of the superior performance of the "loss" and "logit" techniques. In the case of Cardiomegaly, the area under the curve (AUC) demonstrates improvements of 21% and 11% when employing the loss and logit techniques, respectively. The AUC values for the parent classes, Lung Opacity and Enlarged </w:t>
        </w:r>
        <w:proofErr w:type="spellStart"/>
        <w:r w:rsidRPr="00C96019">
          <w:rPr>
            <w:rFonts w:ascii="Fira Code" w:hAnsi="Fira Code" w:cs="Fira Code"/>
            <w:color w:val="626264"/>
            <w:sz w:val="18"/>
            <w:szCs w:val="18"/>
          </w:rPr>
          <w:t>Cardiomediastinum</w:t>
        </w:r>
        <w:proofErr w:type="spellEnd"/>
        <w:r w:rsidRPr="00C96019">
          <w:rPr>
            <w:rFonts w:ascii="Fira Code" w:hAnsi="Fira Code" w:cs="Fira Code"/>
            <w:color w:val="626264"/>
            <w:sz w:val="18"/>
            <w:szCs w:val="18"/>
          </w:rPr>
          <w:t>, are consistent across all three methods.</w:t>
        </w:r>
      </w:ins>
    </w:p>
    <w:p w14:paraId="3FE0F00D" w14:textId="77777777" w:rsidR="00C96019" w:rsidRPr="00C96019" w:rsidRDefault="00C96019" w:rsidP="00C96019">
      <w:pPr>
        <w:shd w:val="clear" w:color="auto" w:fill="EBEEF5"/>
        <w:spacing w:line="405" w:lineRule="atLeast"/>
        <w:rPr>
          <w:ins w:id="751" w:author="artin majdi" w:date="2023-07-15T15:18:00Z"/>
          <w:rFonts w:ascii="Fira Code" w:hAnsi="Fira Code" w:cs="Fira Code"/>
          <w:color w:val="626264"/>
          <w:sz w:val="18"/>
          <w:szCs w:val="18"/>
        </w:rPr>
      </w:pPr>
    </w:p>
    <w:p w14:paraId="3365EAF4" w14:textId="22D205F5" w:rsidR="00C96019" w:rsidRPr="00C96019" w:rsidRDefault="00C96019" w:rsidP="00C96019">
      <w:pPr>
        <w:shd w:val="clear" w:color="auto" w:fill="EBEEF5"/>
        <w:spacing w:line="405" w:lineRule="atLeast"/>
        <w:rPr>
          <w:ins w:id="752" w:author="artin majdi" w:date="2023-07-15T15:18:00Z"/>
          <w:rFonts w:ascii="Fira Code" w:hAnsi="Fira Code" w:cs="Fira Code"/>
          <w:color w:val="626264"/>
          <w:sz w:val="18"/>
          <w:szCs w:val="18"/>
        </w:rPr>
      </w:pPr>
      <w:ins w:id="753" w:author="artin majdi" w:date="2023-07-15T15:18:00Z">
        <w:r w:rsidRPr="00C96019">
          <w:rPr>
            <w:rFonts w:ascii="Fira Code" w:hAnsi="Fira Code" w:cs="Fira Code"/>
            <w:color w:val="626264"/>
            <w:sz w:val="18"/>
            <w:szCs w:val="18"/>
          </w:rPr>
          <w:t>The F1 score, which is calculated as the harmonic means of precision and recall, serves to emphasize the improved performance of our proposed methods. Significantly, in the case of Lung Lesion, the F1 score exhibits a notable increase from 0.094 in the "baseline" approach to 0.982 in the "loss" approach, and 0.263 in the "logit" approach.</w:t>
        </w:r>
      </w:ins>
    </w:p>
    <w:p w14:paraId="681E0AC3" w14:textId="77777777" w:rsidR="00C96019" w:rsidRPr="00C96019" w:rsidRDefault="00C96019" w:rsidP="00C96019">
      <w:pPr>
        <w:shd w:val="clear" w:color="auto" w:fill="EBEEF5"/>
        <w:spacing w:line="405" w:lineRule="atLeast"/>
        <w:rPr>
          <w:ins w:id="754" w:author="artin majdi" w:date="2023-07-15T15:18:00Z"/>
          <w:rFonts w:ascii="Fira Code" w:hAnsi="Fira Code" w:cs="Fira Code"/>
          <w:color w:val="626264"/>
          <w:sz w:val="18"/>
          <w:szCs w:val="18"/>
        </w:rPr>
      </w:pPr>
    </w:p>
    <w:p w14:paraId="638FBC8C" w14:textId="204762A2" w:rsidR="00C96019" w:rsidRPr="00C96019" w:rsidRDefault="00C96019" w:rsidP="00C96019">
      <w:pPr>
        <w:shd w:val="clear" w:color="auto" w:fill="EBEEF5"/>
        <w:spacing w:line="405" w:lineRule="atLeast"/>
        <w:rPr>
          <w:ins w:id="755" w:author="artin majdi" w:date="2023-07-15T15:18:00Z"/>
          <w:rFonts w:ascii="Fira Code" w:hAnsi="Fira Code" w:cs="Fira Code"/>
          <w:color w:val="626264"/>
          <w:sz w:val="18"/>
          <w:szCs w:val="18"/>
        </w:rPr>
      </w:pPr>
      <w:ins w:id="756" w:author="artin majdi" w:date="2023-07-15T15:18:00Z">
        <w:r w:rsidRPr="00C96019">
          <w:rPr>
            <w:rFonts w:ascii="Fira Code" w:hAnsi="Fira Code" w:cs="Fira Code"/>
            <w:color w:val="626264"/>
            <w:sz w:val="18"/>
            <w:szCs w:val="18"/>
          </w:rPr>
          <w:t>The obtained results provide</w:t>
        </w:r>
      </w:ins>
      <w:ins w:id="757" w:author="artin majdi" w:date="2023-07-15T16:31:00Z">
        <w:r w:rsidR="00E36DA7">
          <w:rPr>
            <w:rFonts w:ascii="Fira Code" w:hAnsi="Fira Code" w:cs="Fira Code"/>
            <w:color w:val="626264"/>
            <w:sz w:val="18"/>
            <w:szCs w:val="18"/>
          </w:rPr>
          <w:t>s</w:t>
        </w:r>
      </w:ins>
      <w:ins w:id="758" w:author="artin majdi" w:date="2023-07-15T15:18:00Z">
        <w:r w:rsidRPr="00C96019">
          <w:rPr>
            <w:rFonts w:ascii="Fira Code" w:hAnsi="Fira Code" w:cs="Fira Code"/>
            <w:color w:val="626264"/>
            <w:sz w:val="18"/>
            <w:szCs w:val="18"/>
          </w:rPr>
          <w:t xml:space="preserve"> further support for our previous findings, which indicate that the utilization of the "logit" and "loss" methods leads to substantial improvements in performance compared to the "baseline" method across </w:t>
        </w:r>
      </w:ins>
      <w:ins w:id="759" w:author="artin majdi" w:date="2023-07-15T15:19:00Z">
        <w:r w:rsidRPr="00C96019">
          <w:rPr>
            <w:rFonts w:ascii="Fira Code" w:hAnsi="Fira Code" w:cs="Fira Code"/>
            <w:color w:val="626264"/>
            <w:sz w:val="18"/>
            <w:szCs w:val="18"/>
          </w:rPr>
          <w:t>most</w:t>
        </w:r>
      </w:ins>
      <w:ins w:id="760" w:author="artin majdi" w:date="2023-07-15T15:18:00Z">
        <w:r w:rsidRPr="00C96019">
          <w:rPr>
            <w:rFonts w:ascii="Fira Code" w:hAnsi="Fira Code" w:cs="Fira Code"/>
            <w:color w:val="626264"/>
            <w:sz w:val="18"/>
            <w:szCs w:val="18"/>
          </w:rPr>
          <w:t xml:space="preserve"> child classes. In all measured aspects and scenarios, the "loss" method exhibits slightly superior performance compared to the "logit" method.</w:t>
        </w:r>
      </w:ins>
    </w:p>
    <w:p w14:paraId="0A1D4628" w14:textId="590C9407" w:rsidR="00CD57E6" w:rsidRPr="003F428E" w:rsidDel="00C96019" w:rsidRDefault="00CD57E6" w:rsidP="00EF5465">
      <w:pPr>
        <w:shd w:val="clear" w:color="auto" w:fill="EBEEF5"/>
        <w:spacing w:line="405" w:lineRule="atLeast"/>
        <w:rPr>
          <w:del w:id="761" w:author="artin majdi" w:date="2023-07-15T15:18:00Z"/>
          <w:rFonts w:ascii="Fira Code" w:hAnsi="Fira Code" w:cs="Fira Code"/>
          <w:color w:val="5D5D5F"/>
          <w:sz w:val="18"/>
          <w:szCs w:val="18"/>
        </w:rPr>
      </w:pPr>
      <w:del w:id="762" w:author="artin majdi" w:date="2023-07-15T15:18:00Z">
        <w:r w:rsidRPr="003F428E" w:rsidDel="00C96019">
          <w:rPr>
            <w:rFonts w:ascii="Fira Code" w:hAnsi="Fira Code" w:cs="Fira Code"/>
            <w:color w:val="626264"/>
            <w:sz w:val="18"/>
            <w:szCs w:val="18"/>
          </w:rPr>
          <w:delText>Figure~</w:delText>
        </w:r>
        <w:r w:rsidRPr="003F428E" w:rsidDel="00C96019">
          <w:rPr>
            <w:rFonts w:ascii="Fira Code" w:hAnsi="Fira Code" w:cs="Fira Code"/>
            <w:color w:val="7C4DFF"/>
            <w:sz w:val="18"/>
            <w:szCs w:val="18"/>
          </w:rPr>
          <w:delText>\</w:delText>
        </w:r>
        <w:r w:rsidRPr="003F428E" w:rsidDel="00C96019">
          <w:rPr>
            <w:rFonts w:ascii="Fira Code" w:hAnsi="Fira Code" w:cs="Fira Code"/>
            <w:b/>
            <w:color w:val="C838C6"/>
            <w:sz w:val="18"/>
            <w:szCs w:val="18"/>
          </w:rPr>
          <w:delText>ref</w:delText>
        </w:r>
        <w:r w:rsidRPr="003F428E" w:rsidDel="00C96019">
          <w:rPr>
            <w:rFonts w:ascii="Fira Code" w:hAnsi="Fira Code" w:cs="Fira Code"/>
            <w:color w:val="5D5D5F"/>
            <w:sz w:val="18"/>
            <w:szCs w:val="18"/>
          </w:rPr>
          <w:delText>{</w:delText>
        </w:r>
        <w:r w:rsidRPr="003F428E" w:rsidDel="00C96019">
          <w:rPr>
            <w:rFonts w:ascii="Fira Code" w:hAnsi="Fira Code" w:cs="Fira Code"/>
            <w:color w:val="FF6D12"/>
            <w:sz w:val="18"/>
            <w:szCs w:val="18"/>
          </w:rPr>
          <w:delText>fig:taxonomy.fig.2.metrics</w:delText>
        </w:r>
        <w:r w:rsidRPr="003F428E" w:rsidDel="00C96019">
          <w:rPr>
            <w:rFonts w:ascii="Fira Code" w:hAnsi="Fira Code" w:cs="Fira Code"/>
            <w:color w:val="5D5D5F"/>
            <w:sz w:val="18"/>
            <w:szCs w:val="18"/>
          </w:rPr>
          <w:delText>}</w:delText>
        </w:r>
        <w:r w:rsidRPr="003F428E" w:rsidDel="00C96019">
          <w:rPr>
            <w:rFonts w:ascii="Fira Code" w:hAnsi="Fira Code" w:cs="Fira Code"/>
            <w:color w:val="626264"/>
            <w:sz w:val="18"/>
            <w:szCs w:val="18"/>
          </w:rPr>
          <w:delText xml:space="preserve"> compares the performance of the proposed ``loss'' and ``logit'' techniques to the ``baseline'' across three key metrics: accuracy (ACC), area under the receiver operating characteristic curve (AUC), and F1 score for various pathologies.</w:delText>
        </w:r>
      </w:del>
    </w:p>
    <w:p w14:paraId="48B49711" w14:textId="58F7C7A0" w:rsidR="00C96019" w:rsidRPr="003F428E" w:rsidDel="00C96019" w:rsidRDefault="00CD57E6" w:rsidP="00EF5465">
      <w:pPr>
        <w:shd w:val="clear" w:color="auto" w:fill="EBEEF5"/>
        <w:spacing w:line="405" w:lineRule="atLeast"/>
        <w:rPr>
          <w:del w:id="763" w:author="artin majdi" w:date="2023-07-15T15:18:00Z"/>
          <w:rFonts w:ascii="Fira Code" w:hAnsi="Fira Code" w:cs="Fira Code"/>
          <w:color w:val="5D5D5F"/>
          <w:sz w:val="18"/>
          <w:szCs w:val="18"/>
        </w:rPr>
      </w:pPr>
      <w:del w:id="764" w:author="artin majdi" w:date="2023-07-15T15:18:00Z">
        <w:r w:rsidRPr="003F428E" w:rsidDel="00C96019">
          <w:rPr>
            <w:rFonts w:ascii="Fira Code" w:hAnsi="Fira Code" w:cs="Fira Code"/>
            <w:color w:val="626264"/>
            <w:sz w:val="18"/>
            <w:szCs w:val="18"/>
          </w:rPr>
          <w:delText>The accuracy metric presents a clear advantage for the ``loss'' and ``logit'' methods over the ``baseline'' for the child classes of pathologies, a pattern that is consistent with the kappa statistics presented earlier. For example, in Atelectasis, the ``loss'' method has an accuracy of 0.922 compared to 0.686 for the ``baseline'', while the ``logit'' method stands at 0.874. As expected, the parent classes, lung opacity and enlarged cardiomediastinum, show no difference between the techniques, with an accuracy of 0.663 and 0.696, respectively.</w:delText>
        </w:r>
      </w:del>
    </w:p>
    <w:p w14:paraId="7ED99F4D" w14:textId="67E78F6A" w:rsidR="00CD57E6" w:rsidRPr="003F428E" w:rsidDel="00C96019" w:rsidRDefault="00CD57E6" w:rsidP="00EF5465">
      <w:pPr>
        <w:shd w:val="clear" w:color="auto" w:fill="EBEEF5"/>
        <w:spacing w:line="405" w:lineRule="atLeast"/>
        <w:rPr>
          <w:del w:id="765" w:author="artin majdi" w:date="2023-07-15T15:18:00Z"/>
          <w:rFonts w:ascii="Fira Code" w:hAnsi="Fira Code" w:cs="Fira Code"/>
          <w:color w:val="5D5D5F"/>
          <w:sz w:val="18"/>
          <w:szCs w:val="18"/>
        </w:rPr>
      </w:pPr>
      <w:del w:id="766" w:author="artin majdi" w:date="2023-07-15T15:18:00Z">
        <w:r w:rsidRPr="003F428E" w:rsidDel="00C96019">
          <w:rPr>
            <w:rFonts w:ascii="Fira Code" w:hAnsi="Fira Code" w:cs="Fira Code"/>
            <w:color w:val="626264"/>
            <w:sz w:val="18"/>
            <w:szCs w:val="18"/>
          </w:rPr>
          <w:delText>The AUC, a model performance metric that accounts for both sensitivity and specificity, demonstrates once more that the ``loss'' and ``logit'' methods for the child classes are superior. For example, in the case of cardiomegaly, the AUC is improved by 21</w:delText>
        </w:r>
        <w:r w:rsidRPr="003F428E" w:rsidDel="00C96019">
          <w:rPr>
            <w:rFonts w:ascii="Fira Code" w:hAnsi="Fira Code" w:cs="Fira Code"/>
            <w:color w:val="888888"/>
            <w:sz w:val="18"/>
            <w:szCs w:val="18"/>
          </w:rPr>
          <w:delText>\%</w:delText>
        </w:r>
        <w:r w:rsidRPr="003F428E" w:rsidDel="00C96019">
          <w:rPr>
            <w:rFonts w:ascii="Fira Code" w:hAnsi="Fira Code" w:cs="Fira Code"/>
            <w:color w:val="626264"/>
            <w:sz w:val="18"/>
            <w:szCs w:val="18"/>
          </w:rPr>
          <w:delText xml:space="preserve"> and 11</w:delText>
        </w:r>
        <w:r w:rsidRPr="003F428E" w:rsidDel="00C96019">
          <w:rPr>
            <w:rFonts w:ascii="Fira Code" w:hAnsi="Fira Code" w:cs="Fira Code"/>
            <w:color w:val="888888"/>
            <w:sz w:val="18"/>
            <w:szCs w:val="18"/>
          </w:rPr>
          <w:delText>\%</w:delText>
        </w:r>
        <w:r w:rsidRPr="003F428E" w:rsidDel="00C96019">
          <w:rPr>
            <w:rFonts w:ascii="Fira Code" w:hAnsi="Fira Code" w:cs="Fira Code"/>
            <w:color w:val="626264"/>
            <w:sz w:val="18"/>
            <w:szCs w:val="18"/>
          </w:rPr>
          <w:delText xml:space="preserve"> using the loss and logit methods, respectively. The AUC values for lung opacity and an enlarged cardiomediastinum, the parent classes, are identical for all three methods.</w:delText>
        </w:r>
      </w:del>
    </w:p>
    <w:p w14:paraId="7DC14335" w14:textId="7427EBBE" w:rsidR="00CD57E6" w:rsidRPr="003F428E" w:rsidDel="00C96019" w:rsidRDefault="00CD57E6" w:rsidP="00EF5465">
      <w:pPr>
        <w:shd w:val="clear" w:color="auto" w:fill="EBEEF5"/>
        <w:spacing w:line="405" w:lineRule="atLeast"/>
        <w:rPr>
          <w:del w:id="767" w:author="artin majdi" w:date="2023-07-15T15:18:00Z"/>
          <w:rFonts w:ascii="Fira Code" w:hAnsi="Fira Code" w:cs="Fira Code"/>
          <w:color w:val="5D5D5F"/>
          <w:sz w:val="18"/>
          <w:szCs w:val="18"/>
        </w:rPr>
      </w:pPr>
      <w:del w:id="768" w:author="artin majdi" w:date="2023-07-15T15:18:00Z">
        <w:r w:rsidRPr="003F428E" w:rsidDel="00C96019">
          <w:rPr>
            <w:rFonts w:ascii="Fira Code" w:hAnsi="Fira Code" w:cs="Fira Code"/>
            <w:color w:val="626264"/>
            <w:sz w:val="18"/>
            <w:szCs w:val="18"/>
          </w:rPr>
          <w:delText>The F1 score, which is the harmonic mean of precision and recall, sheds additional light on the enhanced performance of our proposed techniques. Notably, lung lesion increases from 0.094 in the ``baseline'' method to 0.982 in the ``loss'' method and 0.263 in the ``logit'' method.</w:delText>
        </w:r>
      </w:del>
    </w:p>
    <w:p w14:paraId="1D1404A3" w14:textId="1DFF2858" w:rsidR="00C96019" w:rsidRPr="003F428E" w:rsidRDefault="00CD57E6" w:rsidP="00EF5465">
      <w:pPr>
        <w:shd w:val="clear" w:color="auto" w:fill="EBEEF5"/>
        <w:spacing w:line="405" w:lineRule="atLeast"/>
        <w:rPr>
          <w:rFonts w:ascii="Fira Code" w:hAnsi="Fira Code" w:cs="Fira Code"/>
          <w:color w:val="5D5D5F"/>
          <w:sz w:val="18"/>
          <w:szCs w:val="18"/>
        </w:rPr>
      </w:pPr>
      <w:del w:id="769" w:author="artin majdi" w:date="2023-07-15T15:18:00Z">
        <w:r w:rsidRPr="003F428E" w:rsidDel="00C96019">
          <w:rPr>
            <w:rFonts w:ascii="Fira Code" w:hAnsi="Fira Code" w:cs="Fira Code"/>
            <w:color w:val="626264"/>
            <w:sz w:val="18"/>
            <w:szCs w:val="18"/>
          </w:rPr>
          <w:delText>These results further validate our earlier findings that the ``logit'' and ``loss'' methods provide significant performance improvements over the ``baseline'' method for the majority of the child classes. Across all metrics and conditions, the ``loss'' method appears to perform marginally better than the ``logit'' method.</w:delText>
        </w:r>
      </w:del>
    </w:p>
    <w:p w14:paraId="73925AD2"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figure</w:t>
      </w:r>
      <w:r w:rsidRPr="003F428E">
        <w:rPr>
          <w:rFonts w:ascii="Fira Code" w:hAnsi="Fira Code" w:cs="Fira Code"/>
          <w:color w:val="5D5D5F"/>
          <w:sz w:val="18"/>
          <w:szCs w:val="18"/>
        </w:rPr>
        <w:t>}[</w:t>
      </w:r>
      <w:r w:rsidRPr="003F428E">
        <w:rPr>
          <w:rFonts w:ascii="Fira Code" w:hAnsi="Fira Code" w:cs="Fira Code"/>
          <w:color w:val="626264"/>
          <w:sz w:val="18"/>
          <w:szCs w:val="18"/>
        </w:rPr>
        <w:t>H</w:t>
      </w:r>
      <w:r w:rsidRPr="003F428E">
        <w:rPr>
          <w:rFonts w:ascii="Fira Code" w:hAnsi="Fira Code" w:cs="Fira Code"/>
          <w:color w:val="5D5D5F"/>
          <w:sz w:val="18"/>
          <w:szCs w:val="18"/>
        </w:rPr>
        <w:t>]</w:t>
      </w:r>
    </w:p>
    <w:p w14:paraId="50B31A75" w14:textId="77777777" w:rsidR="00CD57E6" w:rsidRPr="003F428E" w:rsidRDefault="00CD57E6" w:rsidP="00EF5465">
      <w:pPr>
        <w:shd w:val="clear" w:color="auto" w:fill="EBEEF5"/>
        <w:spacing w:line="405" w:lineRule="atLeast"/>
        <w:rPr>
          <w:rFonts w:ascii="Fira Code" w:hAnsi="Fira Code" w:cs="Fira Code"/>
          <w:color w:val="5D5D5F"/>
          <w:sz w:val="18"/>
          <w:szCs w:val="18"/>
        </w:rPr>
      </w:pPr>
      <w:del w:id="770" w:author="artin majdi" w:date="2023-07-15T15:12:00Z">
        <w:r w:rsidRPr="003F428E" w:rsidDel="00C96019">
          <w:rPr>
            <w:rFonts w:ascii="Fira Code" w:hAnsi="Fira Code" w:cs="Fira Code"/>
            <w:color w:val="626264"/>
            <w:sz w:val="18"/>
            <w:szCs w:val="18"/>
          </w:rPr>
          <w:delText xml:space="preserve">    </w:delText>
        </w:r>
      </w:del>
      <w:r w:rsidRPr="003F428E">
        <w:rPr>
          <w:rFonts w:ascii="Fira Code" w:hAnsi="Fira Code" w:cs="Fira Code"/>
          <w:color w:val="CD6069"/>
          <w:sz w:val="18"/>
          <w:szCs w:val="18"/>
        </w:rPr>
        <w:t>\centering</w:t>
      </w:r>
    </w:p>
    <w:p w14:paraId="020AD133" w14:textId="77777777" w:rsidR="00CD57E6" w:rsidRPr="003F428E" w:rsidRDefault="00CD57E6" w:rsidP="00EF5465">
      <w:pPr>
        <w:shd w:val="clear" w:color="auto" w:fill="EBEEF5"/>
        <w:spacing w:line="405" w:lineRule="atLeast"/>
        <w:rPr>
          <w:rFonts w:ascii="Fira Code" w:hAnsi="Fira Code" w:cs="Fira Code"/>
          <w:color w:val="5D5D5F"/>
          <w:sz w:val="18"/>
          <w:szCs w:val="18"/>
        </w:rPr>
      </w:pPr>
      <w:del w:id="771" w:author="artin majdi" w:date="2023-07-15T15:12:00Z">
        <w:r w:rsidRPr="003F428E" w:rsidDel="00C96019">
          <w:rPr>
            <w:rFonts w:ascii="Fira Code" w:hAnsi="Fira Code" w:cs="Fira Code"/>
            <w:color w:val="626264"/>
            <w:sz w:val="18"/>
            <w:szCs w:val="18"/>
          </w:rPr>
          <w:delText xml:space="preserve">    </w:delText>
        </w:r>
      </w:del>
      <w:r w:rsidRPr="003F428E">
        <w:rPr>
          <w:rFonts w:ascii="Fira Code" w:hAnsi="Fira Code" w:cs="Fira Code"/>
          <w:color w:val="CD6069"/>
          <w:sz w:val="18"/>
          <w:szCs w:val="18"/>
        </w:rPr>
        <w:t>\includegraphics</w:t>
      </w:r>
      <w:r w:rsidRPr="003F428E">
        <w:rPr>
          <w:rFonts w:ascii="Fira Code" w:hAnsi="Fira Code" w:cs="Fira Code"/>
          <w:color w:val="5D5D5F"/>
          <w:sz w:val="18"/>
          <w:szCs w:val="18"/>
        </w:rPr>
        <w:t>[</w:t>
      </w:r>
      <w:r w:rsidRPr="003F428E">
        <w:rPr>
          <w:rFonts w:ascii="Fira Code" w:hAnsi="Fira Code" w:cs="Fira Code"/>
          <w:color w:val="626264"/>
          <w:sz w:val="18"/>
          <w:szCs w:val="18"/>
        </w:rPr>
        <w:t>width=</w:t>
      </w:r>
      <w:r w:rsidRPr="003F428E">
        <w:rPr>
          <w:rFonts w:ascii="Fira Code" w:hAnsi="Fira Code" w:cs="Fira Code"/>
          <w:color w:val="CD6069"/>
          <w:sz w:val="18"/>
          <w:szCs w:val="18"/>
        </w:rPr>
        <w:t>\textwidth</w:t>
      </w:r>
      <w:r w:rsidRPr="003F428E">
        <w:rPr>
          <w:rFonts w:ascii="Fira Code" w:hAnsi="Fira Code" w:cs="Fira Code"/>
          <w:color w:val="5D5D5F"/>
          <w:sz w:val="18"/>
          <w:szCs w:val="18"/>
        </w:rPr>
        <w:t>]</w:t>
      </w:r>
      <w:r w:rsidRPr="003F428E">
        <w:rPr>
          <w:rFonts w:ascii="Fira Code" w:hAnsi="Fira Code" w:cs="Fira Code"/>
          <w:color w:val="626264"/>
          <w:sz w:val="18"/>
          <w:szCs w:val="18"/>
        </w:rPr>
        <w:t>{</w:t>
      </w:r>
      <w:r w:rsidRPr="003F428E">
        <w:rPr>
          <w:rFonts w:ascii="Fira Code" w:hAnsi="Fira Code" w:cs="Fira Code"/>
          <w:color w:val="CD6069"/>
          <w:sz w:val="18"/>
          <w:szCs w:val="18"/>
        </w:rPr>
        <w:t>\figurepath</w:t>
      </w:r>
      <w:r w:rsidRPr="003F428E">
        <w:rPr>
          <w:rFonts w:ascii="Fira Code" w:hAnsi="Fira Code" w:cs="Fira Code"/>
          <w:color w:val="626264"/>
          <w:sz w:val="18"/>
          <w:szCs w:val="18"/>
        </w:rPr>
        <w:t>{auc_acc_f1_all_datasets/ROC/metrics_AUC_ACC_F1.pdf}}</w:t>
      </w:r>
    </w:p>
    <w:p w14:paraId="74084B12" w14:textId="1D8E1CC5" w:rsidR="00CD57E6" w:rsidRPr="003F428E" w:rsidRDefault="00CD57E6" w:rsidP="00EF5465">
      <w:pPr>
        <w:shd w:val="clear" w:color="auto" w:fill="EBEEF5"/>
        <w:spacing w:line="405" w:lineRule="atLeast"/>
        <w:rPr>
          <w:rFonts w:ascii="Fira Code" w:hAnsi="Fira Code" w:cs="Fira Code"/>
          <w:color w:val="5D5D5F"/>
          <w:sz w:val="18"/>
          <w:szCs w:val="18"/>
        </w:rPr>
      </w:pPr>
      <w:del w:id="772" w:author="artin majdi" w:date="2023-07-15T15:12:00Z">
        <w:r w:rsidRPr="003F428E" w:rsidDel="00C96019">
          <w:rPr>
            <w:rFonts w:ascii="Fira Code" w:hAnsi="Fira Code" w:cs="Fira Code"/>
            <w:color w:val="626264"/>
            <w:sz w:val="18"/>
            <w:szCs w:val="18"/>
          </w:rPr>
          <w:delText xml:space="preserve">    </w:delText>
        </w:r>
      </w:del>
      <w:r w:rsidRPr="003F428E">
        <w:rPr>
          <w:rFonts w:ascii="Fira Code" w:hAnsi="Fira Code" w:cs="Fira Code"/>
          <w:color w:val="CD6069"/>
          <w:sz w:val="18"/>
          <w:szCs w:val="18"/>
        </w:rPr>
        <w:t>\caption</w:t>
      </w:r>
      <w:ins w:id="773" w:author="artin majdi" w:date="2023-07-13T19:03:00Z">
        <w:r w:rsidR="00E74633" w:rsidRPr="00E74633">
          <w:rPr>
            <w:rFonts w:ascii="Fira Code" w:hAnsi="Fira Code" w:cs="Fira Code"/>
            <w:color w:val="CD6069"/>
            <w:sz w:val="18"/>
            <w:szCs w:val="18"/>
          </w:rPr>
          <w:t>[Heatmap Visualization of Model Performance Metrics (ACC, AUC, F1) for Different Techniques across Pathologies]</w:t>
        </w:r>
      </w:ins>
      <w:r w:rsidRPr="003F428E">
        <w:rPr>
          <w:rFonts w:ascii="Fira Code" w:hAnsi="Fira Code" w:cs="Fira Code"/>
          <w:color w:val="626264"/>
          <w:sz w:val="18"/>
          <w:szCs w:val="18"/>
        </w:rPr>
        <w:t>{Heatmap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value of the corresponding metric for the given technique on a specific pathology}</w:t>
      </w:r>
      <w:r w:rsidRPr="003F428E">
        <w:rPr>
          <w:rFonts w:ascii="Fira Code" w:hAnsi="Fira Code" w:cs="Fira Code"/>
          <w:color w:val="A9A9AA"/>
          <w:sz w:val="18"/>
          <w:szCs w:val="18"/>
        </w:rPr>
        <w:t>%</w:t>
      </w:r>
    </w:p>
    <w:p w14:paraId="7D34DE8F"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62626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fig:taxonomy.fig.2.metrics</w:t>
      </w:r>
      <w:r w:rsidRPr="003F428E">
        <w:rPr>
          <w:rFonts w:ascii="Fira Code" w:hAnsi="Fira Code" w:cs="Fira Code"/>
          <w:color w:val="5D5D5F"/>
          <w:sz w:val="18"/>
          <w:szCs w:val="18"/>
        </w:rPr>
        <w:t>}</w:t>
      </w:r>
    </w:p>
    <w:p w14:paraId="704B0FCE" w14:textId="77777777" w:rsidR="00CD57E6" w:rsidRDefault="00CD57E6" w:rsidP="00EF5465">
      <w:pPr>
        <w:shd w:val="clear" w:color="auto" w:fill="EBEEF5"/>
        <w:spacing w:line="405" w:lineRule="atLeast"/>
        <w:rPr>
          <w:ins w:id="774" w:author="artin majdi" w:date="2023-07-15T15:19:00Z"/>
          <w:rFonts w:ascii="Fira Code" w:hAnsi="Fira Code" w:cs="Fira Code"/>
          <w:color w:val="5D5D5F"/>
          <w:sz w:val="18"/>
          <w:szCs w:val="18"/>
        </w:rPr>
      </w:pPr>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figure</w:t>
      </w:r>
      <w:r w:rsidRPr="003F428E">
        <w:rPr>
          <w:rFonts w:ascii="Fira Code" w:hAnsi="Fira Code" w:cs="Fira Code"/>
          <w:color w:val="5D5D5F"/>
          <w:sz w:val="18"/>
          <w:szCs w:val="18"/>
        </w:rPr>
        <w:t>}</w:t>
      </w:r>
    </w:p>
    <w:p w14:paraId="4A49CCB8" w14:textId="77777777" w:rsidR="00C96019" w:rsidRDefault="00C96019" w:rsidP="00EF5465">
      <w:pPr>
        <w:shd w:val="clear" w:color="auto" w:fill="EBEEF5"/>
        <w:spacing w:line="405" w:lineRule="atLeast"/>
        <w:rPr>
          <w:ins w:id="775" w:author="artin majdi" w:date="2023-07-15T15:19:00Z"/>
          <w:rFonts w:ascii="Fira Code" w:hAnsi="Fira Code" w:cs="Fira Code"/>
          <w:color w:val="5D5D5F"/>
          <w:sz w:val="18"/>
          <w:szCs w:val="18"/>
        </w:rPr>
      </w:pPr>
    </w:p>
    <w:p w14:paraId="0A0B2D70" w14:textId="77777777" w:rsidR="00C96019" w:rsidRPr="003F428E" w:rsidRDefault="00C96019" w:rsidP="00C96019">
      <w:pPr>
        <w:shd w:val="clear" w:color="auto" w:fill="EBEEF5"/>
        <w:spacing w:line="405" w:lineRule="atLeast"/>
        <w:rPr>
          <w:ins w:id="776" w:author="artin majdi" w:date="2023-07-15T15:20:00Z"/>
          <w:rFonts w:ascii="Fira Code" w:hAnsi="Fira Code" w:cs="Fira Code"/>
          <w:color w:val="5D5D5F"/>
          <w:sz w:val="18"/>
          <w:szCs w:val="18"/>
        </w:rPr>
      </w:pPr>
      <w:ins w:id="777" w:author="artin majdi" w:date="2023-07-15T15:20:00Z">
        <w:r w:rsidRPr="003F428E">
          <w:rPr>
            <w:rFonts w:ascii="Fira Code" w:hAnsi="Fira Code" w:cs="Fira Code"/>
            <w:color w:val="437AED"/>
            <w:sz w:val="18"/>
            <w:szCs w:val="18"/>
          </w:rPr>
          <w:t>\</w:t>
        </w:r>
        <w:r w:rsidRPr="003F428E">
          <w:rPr>
            <w:rFonts w:ascii="Fira Code" w:hAnsi="Fira Code" w:cs="Fira Code"/>
            <w:b/>
            <w:color w:val="437AED"/>
            <w:sz w:val="18"/>
            <w:szCs w:val="18"/>
          </w:rPr>
          <w:t>begin</w:t>
        </w:r>
        <w:r w:rsidRPr="003F428E">
          <w:rPr>
            <w:rFonts w:ascii="Fira Code" w:hAnsi="Fira Code" w:cs="Fira Code"/>
            <w:color w:val="5D5D5F"/>
            <w:sz w:val="18"/>
            <w:szCs w:val="18"/>
          </w:rPr>
          <w:t>{</w:t>
        </w:r>
        <w:r w:rsidRPr="003F428E">
          <w:rPr>
            <w:rFonts w:ascii="Fira Code" w:hAnsi="Fira Code" w:cs="Fira Code"/>
            <w:color w:val="F0AA0B"/>
            <w:sz w:val="18"/>
            <w:szCs w:val="18"/>
          </w:rPr>
          <w:t>figure</w:t>
        </w:r>
        <w:r w:rsidRPr="003F428E">
          <w:rPr>
            <w:rFonts w:ascii="Fira Code" w:hAnsi="Fira Code" w:cs="Fira Code"/>
            <w:color w:val="5D5D5F"/>
            <w:sz w:val="18"/>
            <w:szCs w:val="18"/>
          </w:rPr>
          <w:t>}[</w:t>
        </w:r>
        <w:r w:rsidRPr="003F428E">
          <w:rPr>
            <w:rFonts w:ascii="Fira Code" w:hAnsi="Fira Code" w:cs="Fira Code"/>
            <w:color w:val="626264"/>
            <w:sz w:val="18"/>
            <w:szCs w:val="18"/>
          </w:rPr>
          <w:t>H</w:t>
        </w:r>
        <w:r w:rsidRPr="003F428E">
          <w:rPr>
            <w:rFonts w:ascii="Fira Code" w:hAnsi="Fira Code" w:cs="Fira Code"/>
            <w:color w:val="5D5D5F"/>
            <w:sz w:val="18"/>
            <w:szCs w:val="18"/>
          </w:rPr>
          <w:t>]</w:t>
        </w:r>
      </w:ins>
    </w:p>
    <w:p w14:paraId="69DAD0E4" w14:textId="77777777" w:rsidR="00C96019" w:rsidRPr="003F428E" w:rsidRDefault="00C96019" w:rsidP="00C96019">
      <w:pPr>
        <w:shd w:val="clear" w:color="auto" w:fill="EBEEF5"/>
        <w:spacing w:line="405" w:lineRule="atLeast"/>
        <w:rPr>
          <w:ins w:id="778" w:author="artin majdi" w:date="2023-07-15T15:20:00Z"/>
          <w:rFonts w:ascii="Fira Code" w:hAnsi="Fira Code" w:cs="Fira Code"/>
          <w:color w:val="5D5D5F"/>
          <w:sz w:val="18"/>
          <w:szCs w:val="18"/>
        </w:rPr>
      </w:pPr>
      <w:ins w:id="779" w:author="artin majdi" w:date="2023-07-15T15:20:00Z">
        <w:r w:rsidRPr="003F428E">
          <w:rPr>
            <w:rFonts w:ascii="Fira Code" w:hAnsi="Fira Code" w:cs="Fira Code"/>
            <w:color w:val="CD6069"/>
            <w:sz w:val="18"/>
            <w:szCs w:val="18"/>
          </w:rPr>
          <w:t>\centering</w:t>
        </w:r>
      </w:ins>
    </w:p>
    <w:p w14:paraId="0A8CA54E" w14:textId="77777777" w:rsidR="00C96019" w:rsidRPr="003F428E" w:rsidRDefault="00C96019" w:rsidP="00C96019">
      <w:pPr>
        <w:shd w:val="clear" w:color="auto" w:fill="EBEEF5"/>
        <w:spacing w:line="405" w:lineRule="atLeast"/>
        <w:rPr>
          <w:ins w:id="780" w:author="artin majdi" w:date="2023-07-15T15:20:00Z"/>
          <w:rFonts w:ascii="Fira Code" w:hAnsi="Fira Code" w:cs="Fira Code"/>
          <w:color w:val="5D5D5F"/>
          <w:sz w:val="18"/>
          <w:szCs w:val="18"/>
        </w:rPr>
      </w:pPr>
      <w:ins w:id="781" w:author="artin majdi" w:date="2023-07-15T15:20:00Z">
        <w:r w:rsidRPr="003F428E">
          <w:rPr>
            <w:rFonts w:ascii="Fira Code" w:hAnsi="Fira Code" w:cs="Fira Code"/>
            <w:color w:val="CD6069"/>
            <w:sz w:val="18"/>
            <w:szCs w:val="18"/>
          </w:rPr>
          <w:t>\includegraphics</w:t>
        </w:r>
        <w:r w:rsidRPr="003F428E">
          <w:rPr>
            <w:rFonts w:ascii="Fira Code" w:hAnsi="Fira Code" w:cs="Fira Code"/>
            <w:color w:val="5D5D5F"/>
            <w:sz w:val="18"/>
            <w:szCs w:val="18"/>
          </w:rPr>
          <w:t>[</w:t>
        </w:r>
        <w:r w:rsidRPr="003F428E">
          <w:rPr>
            <w:rFonts w:ascii="Fira Code" w:hAnsi="Fira Code" w:cs="Fira Code"/>
            <w:color w:val="626264"/>
            <w:sz w:val="18"/>
            <w:szCs w:val="18"/>
          </w:rPr>
          <w:t>width=</w:t>
        </w:r>
        <w:r w:rsidRPr="003F428E">
          <w:rPr>
            <w:rFonts w:ascii="Fira Code" w:hAnsi="Fira Code" w:cs="Fira Code"/>
            <w:color w:val="CD6069"/>
            <w:sz w:val="18"/>
            <w:szCs w:val="18"/>
          </w:rPr>
          <w:t>\textwidth</w:t>
        </w:r>
        <w:r w:rsidRPr="003F428E">
          <w:rPr>
            <w:rFonts w:ascii="Fira Code" w:hAnsi="Fira Code" w:cs="Fira Code"/>
            <w:color w:val="5D5D5F"/>
            <w:sz w:val="18"/>
            <w:szCs w:val="18"/>
          </w:rPr>
          <w:t>]</w:t>
        </w:r>
        <w:r w:rsidRPr="003F428E">
          <w:rPr>
            <w:rFonts w:ascii="Fira Code" w:hAnsi="Fira Code" w:cs="Fira Code"/>
            <w:color w:val="626264"/>
            <w:sz w:val="18"/>
            <w:szCs w:val="18"/>
          </w:rPr>
          <w:t>{</w:t>
        </w:r>
        <w:r w:rsidRPr="003F428E">
          <w:rPr>
            <w:rFonts w:ascii="Fira Code" w:hAnsi="Fira Code" w:cs="Fira Code"/>
            <w:color w:val="CD6069"/>
            <w:sz w:val="18"/>
            <w:szCs w:val="18"/>
          </w:rPr>
          <w:t>\figurepath</w:t>
        </w:r>
        <w:r w:rsidRPr="003F428E">
          <w:rPr>
            <w:rFonts w:ascii="Fira Code" w:hAnsi="Fira Code" w:cs="Fira Code"/>
            <w:color w:val="626264"/>
            <w:sz w:val="18"/>
            <w:szCs w:val="18"/>
          </w:rPr>
          <w:t>{roc_curve_all_datasets/ROC/roc_curve_all_datasets.pdf}}</w:t>
        </w:r>
      </w:ins>
    </w:p>
    <w:p w14:paraId="50AE5915" w14:textId="77777777" w:rsidR="00C96019" w:rsidRPr="003F428E" w:rsidRDefault="00C96019" w:rsidP="00C96019">
      <w:pPr>
        <w:shd w:val="clear" w:color="auto" w:fill="EBEEF5"/>
        <w:spacing w:line="405" w:lineRule="atLeast"/>
        <w:rPr>
          <w:ins w:id="782" w:author="artin majdi" w:date="2023-07-15T15:20:00Z"/>
          <w:rFonts w:ascii="Fira Code" w:hAnsi="Fira Code" w:cs="Fira Code"/>
          <w:color w:val="5D5D5F"/>
          <w:sz w:val="18"/>
          <w:szCs w:val="18"/>
        </w:rPr>
      </w:pPr>
      <w:ins w:id="783" w:author="artin majdi" w:date="2023-07-15T15:20:00Z">
        <w:r w:rsidRPr="003F428E">
          <w:rPr>
            <w:rFonts w:ascii="Fira Code" w:hAnsi="Fira Code" w:cs="Fira Code"/>
            <w:color w:val="CD6069"/>
            <w:sz w:val="18"/>
            <w:szCs w:val="18"/>
          </w:rPr>
          <w:t>\caption</w:t>
        </w:r>
        <w:r w:rsidRPr="00D36C4B">
          <w:rPr>
            <w:rFonts w:ascii="Fira Code" w:hAnsi="Fira Code" w:cs="Fira Code"/>
            <w:color w:val="CD6069"/>
            <w:sz w:val="18"/>
            <w:szCs w:val="18"/>
          </w:rPr>
          <w:t>[Comparative Analysis of ROC Curves for Nine Thoracic Pathologies: 'Logit', 'Loss', and Baseline Techniques]</w:t>
        </w:r>
        <w:r w:rsidRPr="003F428E">
          <w:rPr>
            <w:rFonts w:ascii="Fira Code" w:hAnsi="Fira Code" w:cs="Fira Code"/>
            <w:color w:val="626264"/>
            <w:sz w:val="18"/>
            <w:szCs w:val="18"/>
          </w:rPr>
          <w:t>{Comparative analysis of the ROC curves for nine thoracic pathologies using the ``logit'' and ``loss'' techniques as well as the baseline. The subplots highlighted with a darker background, represent parent class diseases.}</w:t>
        </w:r>
        <w:r w:rsidRPr="003F428E">
          <w:rPr>
            <w:rFonts w:ascii="Fira Code" w:hAnsi="Fira Code" w:cs="Fira Code"/>
            <w:color w:val="A9A9AA"/>
            <w:sz w:val="18"/>
            <w:szCs w:val="18"/>
          </w:rPr>
          <w:t>%</w:t>
        </w:r>
      </w:ins>
    </w:p>
    <w:p w14:paraId="4B9C59DD" w14:textId="77777777" w:rsidR="00C96019" w:rsidRPr="003F428E" w:rsidRDefault="00C96019" w:rsidP="00C96019">
      <w:pPr>
        <w:shd w:val="clear" w:color="auto" w:fill="EBEEF5"/>
        <w:spacing w:line="405" w:lineRule="atLeast"/>
        <w:rPr>
          <w:ins w:id="784" w:author="artin majdi" w:date="2023-07-15T15:20:00Z"/>
          <w:rFonts w:ascii="Fira Code" w:hAnsi="Fira Code" w:cs="Fira Code"/>
          <w:color w:val="5D5D5F"/>
          <w:sz w:val="18"/>
          <w:szCs w:val="18"/>
        </w:rPr>
      </w:pPr>
      <w:ins w:id="785" w:author="artin majdi" w:date="2023-07-15T15:20:00Z">
        <w:r w:rsidRPr="003F428E">
          <w:rPr>
            <w:rFonts w:ascii="Fira Code" w:hAnsi="Fira Code" w:cs="Fira Code"/>
            <w:color w:val="626264"/>
            <w:sz w:val="18"/>
            <w:szCs w:val="18"/>
          </w:rPr>
          <w:t xml:space="preserve">    </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r w:rsidRPr="003F428E">
          <w:rPr>
            <w:rFonts w:ascii="Fira Code" w:hAnsi="Fira Code" w:cs="Fira Code"/>
            <w:color w:val="F0AA0B"/>
            <w:sz w:val="18"/>
            <w:szCs w:val="18"/>
          </w:rPr>
          <w:t>fig:taxonomy.fig.3.roc_curve_all_datasets</w:t>
        </w:r>
        <w:r w:rsidRPr="003F428E">
          <w:rPr>
            <w:rFonts w:ascii="Fira Code" w:hAnsi="Fira Code" w:cs="Fira Code"/>
            <w:color w:val="5D5D5F"/>
            <w:sz w:val="18"/>
            <w:szCs w:val="18"/>
          </w:rPr>
          <w:t>}</w:t>
        </w:r>
        <w:r w:rsidRPr="003F428E">
          <w:rPr>
            <w:rFonts w:ascii="Fira Code" w:hAnsi="Fira Code" w:cs="Fira Code"/>
            <w:color w:val="A9A9AA"/>
            <w:sz w:val="18"/>
            <w:szCs w:val="18"/>
          </w:rPr>
          <w:t>%</w:t>
        </w:r>
      </w:ins>
    </w:p>
    <w:p w14:paraId="483047F4" w14:textId="77777777" w:rsidR="00C96019" w:rsidRDefault="00C96019" w:rsidP="00C96019">
      <w:pPr>
        <w:shd w:val="clear" w:color="auto" w:fill="EBEEF5"/>
        <w:spacing w:line="405" w:lineRule="atLeast"/>
        <w:rPr>
          <w:ins w:id="786" w:author="artin majdi" w:date="2023-07-15T15:20:00Z"/>
          <w:rFonts w:ascii="Fira Code" w:hAnsi="Fira Code" w:cs="Fira Code"/>
          <w:color w:val="5D5D5F"/>
          <w:sz w:val="18"/>
          <w:szCs w:val="18"/>
        </w:rPr>
      </w:pPr>
      <w:ins w:id="787" w:author="artin majdi" w:date="2023-07-15T15:20:00Z">
        <w:r w:rsidRPr="003F428E">
          <w:rPr>
            <w:rFonts w:ascii="Fira Code" w:hAnsi="Fira Code" w:cs="Fira Code"/>
            <w:color w:val="437AED"/>
            <w:sz w:val="18"/>
            <w:szCs w:val="18"/>
          </w:rPr>
          <w:t>\</w:t>
        </w:r>
        <w:r w:rsidRPr="003F428E">
          <w:rPr>
            <w:rFonts w:ascii="Fira Code" w:hAnsi="Fira Code" w:cs="Fira Code"/>
            <w:b/>
            <w:color w:val="437AED"/>
            <w:sz w:val="18"/>
            <w:szCs w:val="18"/>
          </w:rPr>
          <w:t>end</w:t>
        </w:r>
        <w:r w:rsidRPr="003F428E">
          <w:rPr>
            <w:rFonts w:ascii="Fira Code" w:hAnsi="Fira Code" w:cs="Fira Code"/>
            <w:color w:val="5D5D5F"/>
            <w:sz w:val="18"/>
            <w:szCs w:val="18"/>
          </w:rPr>
          <w:t>{</w:t>
        </w:r>
        <w:r w:rsidRPr="003F428E">
          <w:rPr>
            <w:rFonts w:ascii="Fira Code" w:hAnsi="Fira Code" w:cs="Fira Code"/>
            <w:color w:val="F0AA0B"/>
            <w:sz w:val="18"/>
            <w:szCs w:val="18"/>
          </w:rPr>
          <w:t>figure</w:t>
        </w:r>
        <w:r w:rsidRPr="003F428E">
          <w:rPr>
            <w:rFonts w:ascii="Fira Code" w:hAnsi="Fira Code" w:cs="Fira Code"/>
            <w:color w:val="5D5D5F"/>
            <w:sz w:val="18"/>
            <w:szCs w:val="18"/>
          </w:rPr>
          <w:t>}</w:t>
        </w:r>
      </w:ins>
    </w:p>
    <w:p w14:paraId="7F453F37" w14:textId="77777777" w:rsidR="00C96019" w:rsidRDefault="00C96019" w:rsidP="00C96019">
      <w:pPr>
        <w:shd w:val="clear" w:color="auto" w:fill="EBEEF5"/>
        <w:spacing w:line="405" w:lineRule="atLeast"/>
        <w:rPr>
          <w:ins w:id="788" w:author="artin majdi" w:date="2023-07-15T15:20:00Z"/>
          <w:rFonts w:ascii="Fira Code" w:hAnsi="Fira Code" w:cs="Fira Code"/>
          <w:color w:val="5D5D5F"/>
          <w:sz w:val="18"/>
          <w:szCs w:val="18"/>
        </w:rPr>
      </w:pPr>
    </w:p>
    <w:p w14:paraId="1E97308C" w14:textId="77777777" w:rsidR="00C96019" w:rsidRDefault="00C96019" w:rsidP="00C96019">
      <w:pPr>
        <w:shd w:val="clear" w:color="auto" w:fill="EBEEF5"/>
        <w:spacing w:line="405" w:lineRule="atLeast"/>
        <w:rPr>
          <w:ins w:id="789" w:author="artin majdi" w:date="2023-07-15T15:20:00Z"/>
          <w:rFonts w:ascii="Fira Code" w:hAnsi="Fira Code" w:cs="Fira Code"/>
          <w:color w:val="5D5D5F"/>
          <w:sz w:val="18"/>
          <w:szCs w:val="18"/>
        </w:rPr>
      </w:pPr>
      <w:ins w:id="790" w:author="artin majdi" w:date="2023-07-15T15:20:00Z">
        <w:r w:rsidRPr="00090188">
          <w:rPr>
            <w:rFonts w:ascii="Fira Code" w:hAnsi="Fira Code" w:cs="Fira Code"/>
            <w:color w:val="5D5D5F"/>
            <w:sz w:val="18"/>
            <w:szCs w:val="18"/>
          </w:rPr>
          <w:t xml:space="preserve">Table~\ref{tab:taxonomy.table.3.metrics} provides a comparative analysis of the performance of our proposed </w:t>
        </w:r>
        <w:r>
          <w:rPr>
            <w:rFonts w:ascii="Fira Code" w:hAnsi="Fira Code" w:cs="Fira Code"/>
            <w:color w:val="5D5D5F"/>
            <w:sz w:val="18"/>
            <w:szCs w:val="18"/>
          </w:rPr>
          <w:t>“</w:t>
        </w:r>
        <w:r w:rsidRPr="00090188">
          <w:rPr>
            <w:rFonts w:ascii="Fira Code" w:hAnsi="Fira Code" w:cs="Fira Code"/>
            <w:color w:val="5D5D5F"/>
            <w:sz w:val="18"/>
            <w:szCs w:val="18"/>
          </w:rPr>
          <w:t>logit</w:t>
        </w:r>
        <w:r>
          <w:rPr>
            <w:rFonts w:ascii="Fira Code" w:hAnsi="Fira Code" w:cs="Fira Code"/>
            <w:color w:val="5D5D5F"/>
            <w:sz w:val="18"/>
            <w:szCs w:val="18"/>
          </w:rPr>
          <w:t>”</w:t>
        </w:r>
        <w:r w:rsidRPr="00090188">
          <w:rPr>
            <w:rFonts w:ascii="Fira Code" w:hAnsi="Fira Code" w:cs="Fira Code"/>
            <w:color w:val="5D5D5F"/>
            <w:sz w:val="18"/>
            <w:szCs w:val="18"/>
          </w:rPr>
          <w:t xml:space="preserve"> and </w:t>
        </w:r>
        <w:r>
          <w:rPr>
            <w:rFonts w:ascii="Fira Code" w:hAnsi="Fira Code" w:cs="Fira Code"/>
            <w:color w:val="5D5D5F"/>
            <w:sz w:val="18"/>
            <w:szCs w:val="18"/>
          </w:rPr>
          <w:t>“</w:t>
        </w:r>
        <w:r w:rsidRPr="00090188">
          <w:rPr>
            <w:rFonts w:ascii="Fira Code" w:hAnsi="Fira Code" w:cs="Fira Code"/>
            <w:color w:val="5D5D5F"/>
            <w:sz w:val="18"/>
            <w:szCs w:val="18"/>
          </w:rPr>
          <w:t>loss</w:t>
        </w:r>
        <w:r>
          <w:rPr>
            <w:rFonts w:ascii="Fira Code" w:hAnsi="Fira Code" w:cs="Fira Code"/>
            <w:color w:val="5D5D5F"/>
            <w:sz w:val="18"/>
            <w:szCs w:val="18"/>
          </w:rPr>
          <w:t>”</w:t>
        </w:r>
        <w:r w:rsidRPr="00090188">
          <w:rPr>
            <w:rFonts w:ascii="Fira Code" w:hAnsi="Fira Code" w:cs="Fira Code"/>
            <w:color w:val="5D5D5F"/>
            <w:sz w:val="18"/>
            <w:szCs w:val="18"/>
          </w:rPr>
          <w:t xml:space="preserve"> techniques with the </w:t>
        </w:r>
        <w:r>
          <w:rPr>
            <w:rFonts w:ascii="Fira Code" w:hAnsi="Fira Code" w:cs="Fira Code"/>
            <w:color w:val="5D5D5F"/>
            <w:sz w:val="18"/>
            <w:szCs w:val="18"/>
          </w:rPr>
          <w:t>“</w:t>
        </w:r>
        <w:r w:rsidRPr="00090188">
          <w:rPr>
            <w:rFonts w:ascii="Fira Code" w:hAnsi="Fira Code" w:cs="Fira Code"/>
            <w:color w:val="5D5D5F"/>
            <w:sz w:val="18"/>
            <w:szCs w:val="18"/>
          </w:rPr>
          <w:t>baseline</w:t>
        </w:r>
        <w:r>
          <w:rPr>
            <w:rFonts w:ascii="Fira Code" w:hAnsi="Fira Code" w:cs="Fira Code"/>
            <w:color w:val="5D5D5F"/>
            <w:sz w:val="18"/>
            <w:szCs w:val="18"/>
          </w:rPr>
          <w:t>”</w:t>
        </w:r>
        <w:r w:rsidRPr="00090188">
          <w:rPr>
            <w:rFonts w:ascii="Fira Code" w:hAnsi="Fira Code" w:cs="Fira Code"/>
            <w:color w:val="5D5D5F"/>
            <w:sz w:val="18"/>
            <w:szCs w:val="18"/>
          </w:rPr>
          <w:t xml:space="preserve"> method, using various statistical metrics. The </w:t>
        </w:r>
        <w:r>
          <w:rPr>
            <w:rFonts w:ascii="Fira Code" w:hAnsi="Fira Code" w:cs="Fira Code"/>
            <w:color w:val="5D5D5F"/>
            <w:sz w:val="18"/>
            <w:szCs w:val="18"/>
          </w:rPr>
          <w:t>“</w:t>
        </w:r>
        <w:r w:rsidRPr="00090188">
          <w:rPr>
            <w:rFonts w:ascii="Fira Code" w:hAnsi="Fira Code" w:cs="Fira Code"/>
            <w:color w:val="5D5D5F"/>
            <w:sz w:val="18"/>
            <w:szCs w:val="18"/>
          </w:rPr>
          <w:t>logit</w:t>
        </w:r>
        <w:r>
          <w:rPr>
            <w:rFonts w:ascii="Fira Code" w:hAnsi="Fira Code" w:cs="Fira Code"/>
            <w:color w:val="5D5D5F"/>
            <w:sz w:val="18"/>
            <w:szCs w:val="18"/>
          </w:rPr>
          <w:t>”</w:t>
        </w:r>
        <w:r w:rsidRPr="00090188">
          <w:rPr>
            <w:rFonts w:ascii="Fira Code" w:hAnsi="Fira Code" w:cs="Fira Code"/>
            <w:color w:val="5D5D5F"/>
            <w:sz w:val="18"/>
            <w:szCs w:val="18"/>
          </w:rPr>
          <w:t xml:space="preserve"> technique, as indicated in the upper table, </w:t>
        </w:r>
        <w:r>
          <w:rPr>
            <w:rFonts w:ascii="Fira Code" w:hAnsi="Fira Code" w:cs="Fira Code"/>
            <w:color w:val="5D5D5F"/>
            <w:sz w:val="18"/>
            <w:szCs w:val="18"/>
          </w:rPr>
          <w:t>suggest</w:t>
        </w:r>
        <w:r w:rsidRPr="00090188">
          <w:rPr>
            <w:rFonts w:ascii="Fira Code" w:hAnsi="Fira Code" w:cs="Fira Code"/>
            <w:color w:val="5D5D5F"/>
            <w:sz w:val="18"/>
            <w:szCs w:val="18"/>
          </w:rPr>
          <w:t xml:space="preserve"> a significant performance enhancement compared to the </w:t>
        </w:r>
        <w:r>
          <w:rPr>
            <w:rFonts w:ascii="Fira Code" w:hAnsi="Fira Code" w:cs="Fira Code"/>
            <w:color w:val="5D5D5F"/>
            <w:sz w:val="18"/>
            <w:szCs w:val="18"/>
          </w:rPr>
          <w:t>“</w:t>
        </w:r>
        <w:r w:rsidRPr="00090188">
          <w:rPr>
            <w:rFonts w:ascii="Fira Code" w:hAnsi="Fira Code" w:cs="Fira Code"/>
            <w:color w:val="5D5D5F"/>
            <w:sz w:val="18"/>
            <w:szCs w:val="18"/>
          </w:rPr>
          <w:t>baseline</w:t>
        </w:r>
        <w:r>
          <w:rPr>
            <w:rFonts w:ascii="Fira Code" w:hAnsi="Fira Code" w:cs="Fira Code"/>
            <w:color w:val="5D5D5F"/>
            <w:sz w:val="18"/>
            <w:szCs w:val="18"/>
          </w:rPr>
          <w:t>”</w:t>
        </w:r>
        <w:r w:rsidRPr="00090188">
          <w:rPr>
            <w:rFonts w:ascii="Fira Code" w:hAnsi="Fira Code" w:cs="Fira Code"/>
            <w:color w:val="5D5D5F"/>
            <w:sz w:val="18"/>
            <w:szCs w:val="18"/>
          </w:rPr>
          <w:t xml:space="preserve"> across all </w:t>
        </w:r>
        <w:r>
          <w:rPr>
            <w:rFonts w:ascii="Fira Code" w:hAnsi="Fira Code" w:cs="Fira Code"/>
            <w:color w:val="5D5D5F"/>
            <w:sz w:val="18"/>
            <w:szCs w:val="18"/>
          </w:rPr>
          <w:t>evaluation tests</w:t>
        </w:r>
        <w:r w:rsidRPr="00090188">
          <w:rPr>
            <w:rFonts w:ascii="Fira Code" w:hAnsi="Fira Code" w:cs="Fira Code"/>
            <w:color w:val="5D5D5F"/>
            <w:sz w:val="18"/>
            <w:szCs w:val="18"/>
          </w:rPr>
          <w:t xml:space="preserve">, with kappa values ranging between 0.495 and 1. The kappa statistic is used to measure the level of agreement between two techniques, where a value of 1 signifies perfect alignment. The p-value for all child classes is below 0.05, ranging from 2.1E-89 to 2.9E-16, thereby implying a statistically significant </w:t>
        </w:r>
        <w:r>
          <w:rPr>
            <w:rFonts w:ascii="Fira Code" w:hAnsi="Fira Code" w:cs="Fira Code"/>
            <w:color w:val="5D5D5F"/>
            <w:sz w:val="18"/>
            <w:szCs w:val="18"/>
          </w:rPr>
          <w:t>improvement</w:t>
        </w:r>
        <w:r w:rsidRPr="00090188">
          <w:rPr>
            <w:rFonts w:ascii="Fira Code" w:hAnsi="Fira Code" w:cs="Fira Code"/>
            <w:color w:val="5D5D5F"/>
            <w:sz w:val="18"/>
            <w:szCs w:val="18"/>
          </w:rPr>
          <w:t xml:space="preserve"> of the </w:t>
        </w:r>
        <w:r>
          <w:rPr>
            <w:rFonts w:ascii="Fira Code" w:hAnsi="Fira Code" w:cs="Fira Code"/>
            <w:color w:val="5D5D5F"/>
            <w:sz w:val="18"/>
            <w:szCs w:val="18"/>
          </w:rPr>
          <w:t>“</w:t>
        </w:r>
        <w:r w:rsidRPr="00090188">
          <w:rPr>
            <w:rFonts w:ascii="Fira Code" w:hAnsi="Fira Code" w:cs="Fira Code"/>
            <w:color w:val="5D5D5F"/>
            <w:sz w:val="18"/>
            <w:szCs w:val="18"/>
          </w:rPr>
          <w:t>logit</w:t>
        </w:r>
        <w:r>
          <w:rPr>
            <w:rFonts w:ascii="Fira Code" w:hAnsi="Fira Code" w:cs="Fira Code"/>
            <w:color w:val="5D5D5F"/>
            <w:sz w:val="18"/>
            <w:szCs w:val="18"/>
          </w:rPr>
          <w:t>”</w:t>
        </w:r>
        <w:r w:rsidRPr="00090188">
          <w:rPr>
            <w:rFonts w:ascii="Fira Code" w:hAnsi="Fira Code" w:cs="Fira Code"/>
            <w:color w:val="5D5D5F"/>
            <w:sz w:val="18"/>
            <w:szCs w:val="18"/>
          </w:rPr>
          <w:t xml:space="preserve"> method over the </w:t>
        </w:r>
        <w:r>
          <w:rPr>
            <w:rFonts w:ascii="Fira Code" w:hAnsi="Fira Code" w:cs="Fira Code"/>
            <w:color w:val="5D5D5F"/>
            <w:sz w:val="18"/>
            <w:szCs w:val="18"/>
          </w:rPr>
          <w:t>“</w:t>
        </w:r>
        <w:r w:rsidRPr="00090188">
          <w:rPr>
            <w:rFonts w:ascii="Fira Code" w:hAnsi="Fira Code" w:cs="Fira Code"/>
            <w:color w:val="5D5D5F"/>
            <w:sz w:val="18"/>
            <w:szCs w:val="18"/>
          </w:rPr>
          <w:t>baseline</w:t>
        </w:r>
        <w:r>
          <w:rPr>
            <w:rFonts w:ascii="Fira Code" w:hAnsi="Fira Code" w:cs="Fira Code"/>
            <w:color w:val="5D5D5F"/>
            <w:sz w:val="18"/>
            <w:szCs w:val="18"/>
          </w:rPr>
          <w:t>”</w:t>
        </w:r>
        <w:r w:rsidRPr="00090188">
          <w:rPr>
            <w:rFonts w:ascii="Fira Code" w:hAnsi="Fira Code" w:cs="Fira Code"/>
            <w:color w:val="5D5D5F"/>
            <w:sz w:val="18"/>
            <w:szCs w:val="18"/>
          </w:rPr>
          <w:t xml:space="preserve">. High t-statistics and power values of 1 further underscore the robustness of our technique. The Bayes factor results for the </w:t>
        </w:r>
        <w:r>
          <w:rPr>
            <w:rFonts w:ascii="Fira Code" w:hAnsi="Fira Code" w:cs="Fira Code"/>
            <w:color w:val="5D5D5F"/>
            <w:sz w:val="18"/>
            <w:szCs w:val="18"/>
          </w:rPr>
          <w:t>“</w:t>
        </w:r>
        <w:r w:rsidRPr="00090188">
          <w:rPr>
            <w:rFonts w:ascii="Fira Code" w:hAnsi="Fira Code" w:cs="Fira Code"/>
            <w:color w:val="5D5D5F"/>
            <w:sz w:val="18"/>
            <w:szCs w:val="18"/>
          </w:rPr>
          <w:t>logit</w:t>
        </w:r>
        <w:r>
          <w:rPr>
            <w:rFonts w:ascii="Fira Code" w:hAnsi="Fira Code" w:cs="Fira Code"/>
            <w:color w:val="5D5D5F"/>
            <w:sz w:val="18"/>
            <w:szCs w:val="18"/>
          </w:rPr>
          <w:t>”</w:t>
        </w:r>
        <w:r w:rsidRPr="00090188">
          <w:rPr>
            <w:rFonts w:ascii="Fira Code" w:hAnsi="Fira Code" w:cs="Fira Code"/>
            <w:color w:val="5D5D5F"/>
            <w:sz w:val="18"/>
            <w:szCs w:val="18"/>
          </w:rPr>
          <w:t xml:space="preserve"> technique are exceptionally strong across all conditions, suggesting substantial evidence favoring the </w:t>
        </w:r>
        <w:r>
          <w:rPr>
            <w:rFonts w:ascii="Fira Code" w:hAnsi="Fira Code" w:cs="Fira Code"/>
            <w:color w:val="5D5D5F"/>
            <w:sz w:val="18"/>
            <w:szCs w:val="18"/>
          </w:rPr>
          <w:t>“</w:t>
        </w:r>
        <w:r w:rsidRPr="00090188">
          <w:rPr>
            <w:rFonts w:ascii="Fira Code" w:hAnsi="Fira Code" w:cs="Fira Code"/>
            <w:color w:val="5D5D5F"/>
            <w:sz w:val="18"/>
            <w:szCs w:val="18"/>
          </w:rPr>
          <w:t>logit</w:t>
        </w:r>
        <w:r>
          <w:rPr>
            <w:rFonts w:ascii="Fira Code" w:hAnsi="Fira Code" w:cs="Fira Code"/>
            <w:color w:val="5D5D5F"/>
            <w:sz w:val="18"/>
            <w:szCs w:val="18"/>
          </w:rPr>
          <w:t>”</w:t>
        </w:r>
        <w:r w:rsidRPr="00090188">
          <w:rPr>
            <w:rFonts w:ascii="Fira Code" w:hAnsi="Fira Code" w:cs="Fira Code"/>
            <w:color w:val="5D5D5F"/>
            <w:sz w:val="18"/>
            <w:szCs w:val="18"/>
          </w:rPr>
          <w:t xml:space="preserve"> method for these scenarios.</w:t>
        </w:r>
      </w:ins>
    </w:p>
    <w:p w14:paraId="292E1F3C" w14:textId="77777777" w:rsidR="00C96019" w:rsidRDefault="00C96019" w:rsidP="00C96019">
      <w:pPr>
        <w:shd w:val="clear" w:color="auto" w:fill="EBEEF5"/>
        <w:spacing w:line="405" w:lineRule="atLeast"/>
        <w:rPr>
          <w:ins w:id="791" w:author="artin majdi" w:date="2023-07-15T15:20:00Z"/>
          <w:rFonts w:ascii="Fira Code" w:hAnsi="Fira Code" w:cs="Fira Code"/>
          <w:color w:val="5D5D5F"/>
          <w:sz w:val="18"/>
          <w:szCs w:val="18"/>
        </w:rPr>
      </w:pPr>
    </w:p>
    <w:p w14:paraId="6971195C" w14:textId="2427D1F3" w:rsidR="00C96019" w:rsidRPr="00C96019" w:rsidRDefault="00E36DA7" w:rsidP="00C96019">
      <w:pPr>
        <w:shd w:val="clear" w:color="auto" w:fill="EBEEF5"/>
        <w:spacing w:line="405" w:lineRule="atLeast"/>
        <w:rPr>
          <w:ins w:id="792" w:author="artin majdi" w:date="2023-07-15T15:20:00Z"/>
          <w:rFonts w:ascii="Fira Code" w:hAnsi="Fira Code" w:cs="Fira Code"/>
          <w:color w:val="5D5D5F"/>
          <w:sz w:val="18"/>
          <w:szCs w:val="18"/>
        </w:rPr>
      </w:pPr>
      <w:ins w:id="793" w:author="artin majdi" w:date="2023-07-15T16:32:00Z">
        <w:r w:rsidRPr="00C96019">
          <w:rPr>
            <w:rFonts w:ascii="Fira Code" w:hAnsi="Fira Code" w:cs="Fira Code"/>
            <w:color w:val="5D5D5F"/>
            <w:sz w:val="18"/>
            <w:szCs w:val="18"/>
          </w:rPr>
          <w:t>The proposed “loss” technique</w:t>
        </w:r>
      </w:ins>
      <w:ins w:id="794" w:author="artin majdi" w:date="2023-07-15T15:20:00Z">
        <w:r w:rsidR="00C96019" w:rsidRPr="00C96019">
          <w:rPr>
            <w:rFonts w:ascii="Fira Code" w:hAnsi="Fira Code" w:cs="Fira Code"/>
            <w:color w:val="5D5D5F"/>
            <w:sz w:val="18"/>
            <w:szCs w:val="18"/>
          </w:rPr>
          <w:t xml:space="preserve"> demonstrate</w:t>
        </w:r>
      </w:ins>
      <w:ins w:id="795" w:author="artin majdi" w:date="2023-07-15T16:32:00Z">
        <w:r>
          <w:rPr>
            <w:rFonts w:ascii="Fira Code" w:hAnsi="Fira Code" w:cs="Fira Code"/>
            <w:color w:val="5D5D5F"/>
            <w:sz w:val="18"/>
            <w:szCs w:val="18"/>
          </w:rPr>
          <w:t>s</w:t>
        </w:r>
      </w:ins>
      <w:ins w:id="796" w:author="artin majdi" w:date="2023-07-15T15:20:00Z">
        <w:r w:rsidR="00C96019" w:rsidRPr="00C96019">
          <w:rPr>
            <w:rFonts w:ascii="Fira Code" w:hAnsi="Fira Code" w:cs="Fira Code"/>
            <w:color w:val="5D5D5F"/>
            <w:sz w:val="18"/>
            <w:szCs w:val="18"/>
          </w:rPr>
          <w:t xml:space="preserve"> encouraging results when benchmarked against the "baseline", albeit with more variability. Kappa values spanned from a minimum of 0.059 for Lung Lesion to a maximum of 0.836 for Infiltration. While the p-values indicate statistically significant </w:t>
        </w:r>
        <w:r w:rsidR="00C96019">
          <w:rPr>
            <w:rFonts w:ascii="Fira Code" w:hAnsi="Fira Code" w:cs="Fira Code"/>
            <w:color w:val="5D5D5F"/>
            <w:sz w:val="18"/>
            <w:szCs w:val="18"/>
          </w:rPr>
          <w:t>improvement</w:t>
        </w:r>
        <w:r w:rsidR="00C96019" w:rsidRPr="00C96019">
          <w:rPr>
            <w:rFonts w:ascii="Fira Code" w:hAnsi="Fira Code" w:cs="Fira Code"/>
            <w:color w:val="5D5D5F"/>
            <w:sz w:val="18"/>
            <w:szCs w:val="18"/>
          </w:rPr>
          <w:t xml:space="preserve"> for most conditions, Infiltration and Pneumonia had p-values exceeding 0.05 (0.053 and 0.207, respectively), hinting that the performance improvement over the "baseline" for these conditions may not be statistically significant. High t-statistics and power values of 1 were observed for all conditions except Infiltration and Pneumonia. The </w:t>
        </w:r>
        <w:proofErr w:type="spellStart"/>
        <w:r w:rsidR="00C96019" w:rsidRPr="00C96019">
          <w:rPr>
            <w:rFonts w:ascii="Fira Code" w:hAnsi="Fira Code" w:cs="Fira Code"/>
            <w:color w:val="5D5D5F"/>
            <w:sz w:val="18"/>
            <w:szCs w:val="18"/>
          </w:rPr>
          <w:t>cohen</w:t>
        </w:r>
        <w:proofErr w:type="spellEnd"/>
        <w:r w:rsidR="00C96019" w:rsidRPr="00C96019">
          <w:rPr>
            <w:rFonts w:ascii="Fira Code" w:hAnsi="Fira Code" w:cs="Fira Code"/>
            <w:color w:val="5D5D5F"/>
            <w:sz w:val="18"/>
            <w:szCs w:val="18"/>
          </w:rPr>
          <w:t>-d values for the "loss" technique were generally larger than those for the "logit" technique, signifying a larger effect size. The Bayes factor results for the "loss" technique were exceedingly strong for conditions such as Atelectasis and Edema, but considerably lower for conditions like Infiltration and Pneumonia, indicating less evidence supporting the "loss" technique for these conditions.</w:t>
        </w:r>
      </w:ins>
    </w:p>
    <w:p w14:paraId="32E6D316" w14:textId="77777777" w:rsidR="00C96019" w:rsidRPr="00C96019" w:rsidRDefault="00C96019" w:rsidP="00C96019">
      <w:pPr>
        <w:shd w:val="clear" w:color="auto" w:fill="EBEEF5"/>
        <w:spacing w:line="405" w:lineRule="atLeast"/>
        <w:rPr>
          <w:ins w:id="797" w:author="artin majdi" w:date="2023-07-15T15:20:00Z"/>
          <w:rFonts w:ascii="Fira Code" w:hAnsi="Fira Code" w:cs="Fira Code"/>
          <w:color w:val="5D5D5F"/>
          <w:sz w:val="18"/>
          <w:szCs w:val="18"/>
        </w:rPr>
      </w:pPr>
    </w:p>
    <w:p w14:paraId="5C3CC5B6" w14:textId="15C298B5" w:rsidR="00C96019" w:rsidRPr="003F428E" w:rsidRDefault="00C96019" w:rsidP="00C96019">
      <w:pPr>
        <w:shd w:val="clear" w:color="auto" w:fill="EBEEF5"/>
        <w:spacing w:line="405" w:lineRule="atLeast"/>
        <w:rPr>
          <w:ins w:id="798" w:author="artin majdi" w:date="2023-07-15T15:20:00Z"/>
          <w:rFonts w:ascii="Fira Code" w:hAnsi="Fira Code" w:cs="Fira Code"/>
          <w:color w:val="5D5D5F"/>
          <w:sz w:val="18"/>
          <w:szCs w:val="18"/>
        </w:rPr>
      </w:pPr>
      <w:ins w:id="799" w:author="artin majdi" w:date="2023-07-15T15:20:00Z">
        <w:r w:rsidRPr="00C96019">
          <w:rPr>
            <w:rFonts w:ascii="Fira Code" w:hAnsi="Fira Code" w:cs="Fira Code"/>
            <w:color w:val="5D5D5F"/>
            <w:sz w:val="18"/>
            <w:szCs w:val="18"/>
          </w:rPr>
          <w:t xml:space="preserve">Both the "logit" and "loss" techniques </w:t>
        </w:r>
      </w:ins>
      <w:ins w:id="800" w:author="artin majdi" w:date="2023-07-15T16:32:00Z">
        <w:r w:rsidR="00E36DA7" w:rsidRPr="00C96019">
          <w:rPr>
            <w:rFonts w:ascii="Fira Code" w:hAnsi="Fira Code" w:cs="Fira Code"/>
            <w:color w:val="5D5D5F"/>
            <w:sz w:val="18"/>
            <w:szCs w:val="18"/>
          </w:rPr>
          <w:t>shows</w:t>
        </w:r>
      </w:ins>
      <w:ins w:id="801" w:author="artin majdi" w:date="2023-07-15T15:20:00Z">
        <w:r w:rsidRPr="00C96019">
          <w:rPr>
            <w:rFonts w:ascii="Fira Code" w:hAnsi="Fira Code" w:cs="Fira Code"/>
            <w:color w:val="5D5D5F"/>
            <w:sz w:val="18"/>
            <w:szCs w:val="18"/>
          </w:rPr>
          <w:t xml:space="preserve"> considerable improvements over the "baseline" technique, though the degree of improvement varied. The "logit" technique exhibited a more consistent level of improvement across all conditions, whereas the "loss" technique showed potential for even larger improvements in certain conditions, albeit with less consistency across the conditions studied.</w:t>
        </w:r>
      </w:ins>
    </w:p>
    <w:p w14:paraId="2A9F9192" w14:textId="77777777" w:rsidR="00C96019" w:rsidRPr="003F428E" w:rsidRDefault="00C96019" w:rsidP="00EF5465">
      <w:pPr>
        <w:shd w:val="clear" w:color="auto" w:fill="EBEEF5"/>
        <w:spacing w:line="405" w:lineRule="atLeast"/>
        <w:rPr>
          <w:rFonts w:ascii="Fira Code" w:hAnsi="Fira Code" w:cs="Fira Code"/>
          <w:color w:val="5D5D5F"/>
          <w:sz w:val="18"/>
          <w:szCs w:val="18"/>
        </w:rPr>
      </w:pPr>
    </w:p>
    <w:p w14:paraId="0AAA356B" w14:textId="77777777" w:rsidR="00CD57E6" w:rsidRDefault="00CD57E6" w:rsidP="00EF5465">
      <w:pPr>
        <w:shd w:val="clear" w:color="auto" w:fill="EBEEF5"/>
        <w:spacing w:line="405" w:lineRule="atLeast"/>
        <w:rPr>
          <w:ins w:id="802" w:author="artin majdi" w:date="2023-07-15T15:24:00Z"/>
          <w:rFonts w:ascii="Fira Code" w:hAnsi="Fira Code" w:cs="Fira Code"/>
          <w:color w:val="5D5D5F"/>
          <w:sz w:val="18"/>
          <w:szCs w:val="18"/>
        </w:rPr>
      </w:pPr>
      <w:r w:rsidRPr="003F428E">
        <w:rPr>
          <w:rFonts w:ascii="Fira Code" w:hAnsi="Fira Code" w:cs="Fira Code"/>
          <w:color w:val="CD6069"/>
          <w:sz w:val="18"/>
          <w:szCs w:val="18"/>
        </w:rPr>
        <w:t>\section</w:t>
      </w:r>
      <w:r w:rsidRPr="003F428E">
        <w:rPr>
          <w:rFonts w:ascii="Fira Code" w:hAnsi="Fira Code" w:cs="Fira Code"/>
          <w:color w:val="5D5D5F"/>
          <w:sz w:val="18"/>
          <w:szCs w:val="18"/>
        </w:rPr>
        <w:t>{</w:t>
      </w:r>
      <w:r w:rsidRPr="003F428E">
        <w:rPr>
          <w:rFonts w:ascii="Fira Code" w:hAnsi="Fira Code" w:cs="Fira Code"/>
          <w:color w:val="626264"/>
          <w:sz w:val="18"/>
          <w:szCs w:val="18"/>
        </w:rPr>
        <w:t>Discussion and Conclusion</w:t>
      </w:r>
      <w:r w:rsidRPr="003F428E">
        <w:rPr>
          <w:rFonts w:ascii="Fira Code" w:hAnsi="Fira Code" w:cs="Fira Code"/>
          <w:color w:val="5D5D5F"/>
          <w:sz w:val="18"/>
          <w:szCs w:val="18"/>
        </w:rPr>
        <w:t>}</w:t>
      </w:r>
      <w:r w:rsidRPr="003F428E">
        <w:rPr>
          <w:rFonts w:ascii="Fira Code" w:hAnsi="Fira Code" w:cs="Fira Code"/>
          <w:color w:val="7C4DFF"/>
          <w:sz w:val="18"/>
          <w:szCs w:val="18"/>
        </w:rPr>
        <w:t>\</w:t>
      </w:r>
      <w:r w:rsidRPr="003F428E">
        <w:rPr>
          <w:rFonts w:ascii="Fira Code" w:hAnsi="Fira Code" w:cs="Fira Code"/>
          <w:b/>
          <w:color w:val="7C4DFF"/>
          <w:sz w:val="18"/>
          <w:szCs w:val="18"/>
        </w:rPr>
        <w:t>label</w:t>
      </w:r>
      <w:r w:rsidRPr="003F428E">
        <w:rPr>
          <w:rFonts w:ascii="Fira Code" w:hAnsi="Fira Code" w:cs="Fira Code"/>
          <w:color w:val="5D5D5F"/>
          <w:sz w:val="18"/>
          <w:szCs w:val="18"/>
        </w:rPr>
        <w:t>{</w:t>
      </w:r>
      <w:proofErr w:type="spellStart"/>
      <w:r w:rsidRPr="003F428E">
        <w:rPr>
          <w:rFonts w:ascii="Fira Code" w:hAnsi="Fira Code" w:cs="Fira Code"/>
          <w:color w:val="F0AA0B"/>
          <w:sz w:val="18"/>
          <w:szCs w:val="18"/>
        </w:rPr>
        <w:t>sec:taxonomy.discussion</w:t>
      </w:r>
      <w:proofErr w:type="spellEnd"/>
      <w:r w:rsidRPr="003F428E">
        <w:rPr>
          <w:rFonts w:ascii="Fira Code" w:hAnsi="Fira Code" w:cs="Fira Code"/>
          <w:color w:val="5D5D5F"/>
          <w:sz w:val="18"/>
          <w:szCs w:val="18"/>
        </w:rPr>
        <w:t>}</w:t>
      </w:r>
    </w:p>
    <w:p w14:paraId="59422AB9" w14:textId="577DE477" w:rsidR="00E26122" w:rsidRPr="00ED65F2" w:rsidRDefault="00E36DA7" w:rsidP="00ED65F2">
      <w:pPr>
        <w:shd w:val="clear" w:color="auto" w:fill="EBEEF5"/>
        <w:spacing w:line="405" w:lineRule="atLeast"/>
        <w:rPr>
          <w:ins w:id="803" w:author="artin majdi" w:date="2023-07-15T16:14:00Z"/>
          <w:rFonts w:ascii="Fira Code" w:hAnsi="Fira Code" w:cs="Fira Code"/>
          <w:color w:val="626264"/>
          <w:sz w:val="18"/>
          <w:szCs w:val="18"/>
          <w:rPrChange w:id="804" w:author="artin majdi" w:date="2023-07-15T16:16:00Z">
            <w:rPr>
              <w:ins w:id="805" w:author="artin majdi" w:date="2023-07-15T16:14:00Z"/>
              <w:rFonts w:ascii="Fira Code" w:hAnsi="Fira Code" w:cs="Fira Code"/>
              <w:color w:val="5D5D5F"/>
              <w:sz w:val="18"/>
              <w:szCs w:val="18"/>
            </w:rPr>
          </w:rPrChange>
        </w:rPr>
      </w:pPr>
      <w:ins w:id="806" w:author="artin majdi" w:date="2023-07-15T16:33:00Z">
        <w:r>
          <w:rPr>
            <w:rFonts w:ascii="Fira Code" w:hAnsi="Fira Code" w:cs="Fira Code"/>
            <w:color w:val="5D5D5F"/>
            <w:sz w:val="18"/>
            <w:szCs w:val="18"/>
          </w:rPr>
          <w:t>T</w:t>
        </w:r>
      </w:ins>
      <w:ins w:id="807" w:author="artin majdi" w:date="2023-07-15T15:25:00Z">
        <w:r w:rsidR="00DA10D2" w:rsidRPr="003F428E">
          <w:rPr>
            <w:rFonts w:ascii="Fira Code" w:hAnsi="Fira Code" w:cs="Fira Code"/>
            <w:color w:val="626264"/>
            <w:sz w:val="18"/>
            <w:szCs w:val="18"/>
          </w:rPr>
          <w:t xml:space="preserve">his </w:t>
        </w:r>
        <w:r w:rsidR="00DA10D2">
          <w:rPr>
            <w:rFonts w:ascii="Fira Code" w:hAnsi="Fira Code" w:cs="Fira Code"/>
            <w:color w:val="5D5D5F"/>
            <w:sz w:val="18"/>
            <w:szCs w:val="18"/>
          </w:rPr>
          <w:t>study</w:t>
        </w:r>
      </w:ins>
      <w:ins w:id="808" w:author="artin majdi" w:date="2023-07-15T16:33:00Z">
        <w:r>
          <w:rPr>
            <w:rFonts w:ascii="Fira Code" w:hAnsi="Fira Code" w:cs="Fira Code"/>
            <w:color w:val="5D5D5F"/>
            <w:sz w:val="18"/>
            <w:szCs w:val="18"/>
          </w:rPr>
          <w:t xml:space="preserve"> </w:t>
        </w:r>
      </w:ins>
      <w:ins w:id="809" w:author="artin majdi" w:date="2023-07-15T15:25:00Z">
        <w:r w:rsidR="00DA10D2" w:rsidRPr="00DA10D2">
          <w:rPr>
            <w:rFonts w:ascii="Fira Code" w:hAnsi="Fira Code" w:cs="Fira Code"/>
            <w:color w:val="5D5D5F"/>
            <w:sz w:val="18"/>
            <w:szCs w:val="18"/>
          </w:rPr>
          <w:t>introduce</w:t>
        </w:r>
      </w:ins>
      <w:ins w:id="810" w:author="artin majdi" w:date="2023-07-15T16:33:00Z">
        <w:r>
          <w:rPr>
            <w:rFonts w:ascii="Fira Code" w:hAnsi="Fira Code" w:cs="Fira Code"/>
            <w:color w:val="5D5D5F"/>
            <w:sz w:val="18"/>
            <w:szCs w:val="18"/>
          </w:rPr>
          <w:t>s</w:t>
        </w:r>
      </w:ins>
      <w:ins w:id="811" w:author="artin majdi" w:date="2023-07-15T15:25:00Z">
        <w:r w:rsidR="00DA10D2" w:rsidRPr="00DA10D2">
          <w:rPr>
            <w:rFonts w:ascii="Fira Code" w:hAnsi="Fira Code" w:cs="Fira Code"/>
            <w:color w:val="5D5D5F"/>
            <w:sz w:val="18"/>
            <w:szCs w:val="18"/>
          </w:rPr>
          <w:t xml:space="preserve"> two hierarchical multi-label classification techniques with the intent of improving </w:t>
        </w:r>
      </w:ins>
      <w:ins w:id="812" w:author="artin majdi" w:date="2023-07-15T16:33:00Z">
        <w:r>
          <w:rPr>
            <w:rFonts w:ascii="Fira Code" w:hAnsi="Fira Code" w:cs="Fira Code"/>
            <w:color w:val="5D5D5F"/>
            <w:sz w:val="18"/>
            <w:szCs w:val="18"/>
          </w:rPr>
          <w:t>the classification accuracy and interpretability of findings in applications where there is a hierarchical taxonomy structure exist</w:t>
        </w:r>
      </w:ins>
      <w:ins w:id="813" w:author="artin majdi" w:date="2023-07-15T16:34:00Z">
        <w:r>
          <w:rPr>
            <w:rFonts w:ascii="Fira Code" w:hAnsi="Fira Code" w:cs="Fira Code"/>
            <w:color w:val="5D5D5F"/>
            <w:sz w:val="18"/>
            <w:szCs w:val="18"/>
          </w:rPr>
          <w:t xml:space="preserve"> between different classes</w:t>
        </w:r>
      </w:ins>
      <w:ins w:id="814" w:author="artin majdi" w:date="2023-07-15T15:25:00Z">
        <w:r w:rsidR="00DA10D2" w:rsidRPr="00DA10D2">
          <w:rPr>
            <w:rFonts w:ascii="Fira Code" w:hAnsi="Fira Code" w:cs="Fira Code"/>
            <w:color w:val="5D5D5F"/>
            <w:sz w:val="18"/>
            <w:szCs w:val="18"/>
          </w:rPr>
          <w:t xml:space="preserve">. </w:t>
        </w:r>
      </w:ins>
      <w:ins w:id="815" w:author="artin majdi" w:date="2023-07-15T16:13:00Z">
        <w:r w:rsidR="00E26122" w:rsidRPr="00E26122">
          <w:rPr>
            <w:rFonts w:ascii="Fira Code" w:hAnsi="Fira Code" w:cs="Fira Code"/>
            <w:color w:val="5D5D5F"/>
            <w:sz w:val="18"/>
            <w:szCs w:val="18"/>
          </w:rPr>
          <w:t xml:space="preserve">The two proposed techniques aim to enhance resilience to labeling </w:t>
        </w:r>
        <w:r w:rsidR="00E26122">
          <w:rPr>
            <w:rFonts w:ascii="Fira Code" w:hAnsi="Fira Code" w:cs="Fira Code"/>
            <w:color w:val="5D5D5F"/>
            <w:sz w:val="18"/>
            <w:szCs w:val="18"/>
          </w:rPr>
          <w:t>I</w:t>
        </w:r>
        <w:r w:rsidR="00E26122" w:rsidRPr="00E26122">
          <w:rPr>
            <w:rFonts w:ascii="Fira Code" w:hAnsi="Fira Code" w:cs="Fira Code"/>
            <w:color w:val="5D5D5F"/>
            <w:sz w:val="18"/>
            <w:szCs w:val="18"/>
          </w:rPr>
          <w:t xml:space="preserve">naccuracies and boost alignment with established hierarchical </w:t>
        </w:r>
      </w:ins>
      <w:ins w:id="816" w:author="artin majdi" w:date="2023-07-15T16:15:00Z">
        <w:r w:rsidR="00E26122">
          <w:rPr>
            <w:rFonts w:ascii="Fira Code" w:hAnsi="Fira Code" w:cs="Fira Code"/>
            <w:color w:val="5D5D5F"/>
            <w:sz w:val="18"/>
            <w:szCs w:val="18"/>
          </w:rPr>
          <w:t>taxonomy structures</w:t>
        </w:r>
      </w:ins>
      <w:ins w:id="817" w:author="artin majdi" w:date="2023-07-15T16:13:00Z">
        <w:r w:rsidR="00E26122" w:rsidRPr="00E26122">
          <w:rPr>
            <w:rFonts w:ascii="Fira Code" w:hAnsi="Fira Code" w:cs="Fira Code"/>
            <w:color w:val="5D5D5F"/>
            <w:sz w:val="18"/>
            <w:szCs w:val="18"/>
          </w:rPr>
          <w:t xml:space="preserve">. </w:t>
        </w:r>
      </w:ins>
      <w:ins w:id="818" w:author="artin majdi" w:date="2023-07-15T16:14:00Z">
        <w:r w:rsidR="00E26122">
          <w:rPr>
            <w:rFonts w:ascii="Fira Code" w:hAnsi="Fira Code" w:cs="Fira Code"/>
            <w:color w:val="5D5D5F"/>
            <w:sz w:val="18"/>
            <w:szCs w:val="18"/>
          </w:rPr>
          <w:t xml:space="preserve">The proposed ``loss’ technique </w:t>
        </w:r>
        <w:r w:rsidR="00E26122" w:rsidRPr="003F428E">
          <w:rPr>
            <w:rFonts w:ascii="Fira Code" w:hAnsi="Fira Code" w:cs="Fira Code"/>
            <w:color w:val="626264"/>
            <w:sz w:val="18"/>
            <w:szCs w:val="18"/>
          </w:rPr>
          <w:t xml:space="preserve">is </w:t>
        </w:r>
      </w:ins>
      <w:ins w:id="819" w:author="artin majdi" w:date="2023-07-15T16:34:00Z">
        <w:r>
          <w:rPr>
            <w:rFonts w:ascii="Fira Code" w:hAnsi="Fira Code" w:cs="Fira Code"/>
            <w:color w:val="626264"/>
            <w:sz w:val="18"/>
            <w:szCs w:val="18"/>
          </w:rPr>
          <w:t xml:space="preserve">devised to be integrated into any loss function </w:t>
        </w:r>
      </w:ins>
      <w:ins w:id="820" w:author="artin majdi" w:date="2023-07-15T16:35:00Z">
        <w:r>
          <w:rPr>
            <w:rFonts w:ascii="Fira Code" w:hAnsi="Fira Code" w:cs="Fira Code"/>
            <w:color w:val="626264"/>
            <w:sz w:val="18"/>
            <w:szCs w:val="18"/>
          </w:rPr>
          <w:t xml:space="preserve">(e.g., binary cross entropy loss) that is </w:t>
        </w:r>
      </w:ins>
      <w:ins w:id="821" w:author="artin majdi" w:date="2023-07-15T16:34:00Z">
        <w:r>
          <w:rPr>
            <w:rFonts w:ascii="Fira Code" w:hAnsi="Fira Code" w:cs="Fira Code"/>
            <w:color w:val="626264"/>
            <w:sz w:val="18"/>
            <w:szCs w:val="18"/>
          </w:rPr>
          <w:t xml:space="preserve">used for </w:t>
        </w:r>
      </w:ins>
      <w:ins w:id="822" w:author="artin majdi" w:date="2023-07-15T16:35:00Z">
        <w:r w:rsidRPr="003F428E">
          <w:rPr>
            <w:rFonts w:ascii="Fira Code" w:hAnsi="Fira Code" w:cs="Fira Code"/>
            <w:color w:val="626264"/>
            <w:sz w:val="18"/>
            <w:szCs w:val="18"/>
          </w:rPr>
          <w:t>optimizing</w:t>
        </w:r>
        <w:r>
          <w:rPr>
            <w:rFonts w:ascii="Fira Code" w:hAnsi="Fira Code" w:cs="Fira Code"/>
            <w:color w:val="626264"/>
            <w:sz w:val="18"/>
            <w:szCs w:val="18"/>
          </w:rPr>
          <w:t xml:space="preserve"> </w:t>
        </w:r>
      </w:ins>
      <w:ins w:id="823" w:author="artin majdi" w:date="2023-07-15T16:14:00Z">
        <w:r w:rsidR="00E26122" w:rsidRPr="003F428E">
          <w:rPr>
            <w:rFonts w:ascii="Fira Code" w:hAnsi="Fira Code" w:cs="Fira Code"/>
            <w:color w:val="626264"/>
            <w:sz w:val="18"/>
            <w:szCs w:val="18"/>
          </w:rPr>
          <w:t>the model</w:t>
        </w:r>
      </w:ins>
      <w:ins w:id="824" w:author="artin majdi" w:date="2023-07-15T16:35:00Z">
        <w:r>
          <w:rPr>
            <w:rFonts w:ascii="Fira Code" w:hAnsi="Fira Code" w:cs="Fira Code"/>
            <w:color w:val="626264"/>
            <w:sz w:val="18"/>
            <w:szCs w:val="18"/>
          </w:rPr>
          <w:t xml:space="preserve"> parameters</w:t>
        </w:r>
      </w:ins>
      <w:ins w:id="825" w:author="artin majdi" w:date="2023-07-15T16:14:00Z">
        <w:r w:rsidR="00E26122" w:rsidRPr="003F428E">
          <w:rPr>
            <w:rFonts w:ascii="Fira Code" w:hAnsi="Fira Code" w:cs="Fira Code"/>
            <w:color w:val="626264"/>
            <w:sz w:val="18"/>
            <w:szCs w:val="18"/>
          </w:rPr>
          <w:t xml:space="preserve">, enabling a more refined adjustment of the hierarchical influence through </w:t>
        </w:r>
        <w:r w:rsidR="00E26122">
          <w:rPr>
            <w:rFonts w:ascii="Fira Code" w:hAnsi="Fira Code" w:cs="Fira Code"/>
            <w:color w:val="626264"/>
            <w:sz w:val="18"/>
            <w:szCs w:val="18"/>
          </w:rPr>
          <w:t>introducing a regularization term in the loss function of the model</w:t>
        </w:r>
        <w:r w:rsidR="00E26122" w:rsidRPr="003F428E">
          <w:rPr>
            <w:rFonts w:ascii="Fira Code" w:hAnsi="Fira Code" w:cs="Fira Code"/>
            <w:color w:val="626264"/>
            <w:sz w:val="18"/>
            <w:szCs w:val="18"/>
          </w:rPr>
          <w:t>.</w:t>
        </w:r>
        <w:r w:rsidR="00E26122">
          <w:rPr>
            <w:rFonts w:ascii="Fira Code" w:hAnsi="Fira Code" w:cs="Fira Code"/>
            <w:color w:val="626264"/>
            <w:sz w:val="18"/>
            <w:szCs w:val="18"/>
          </w:rPr>
          <w:t xml:space="preserve"> </w:t>
        </w:r>
        <w:r w:rsidR="00E26122">
          <w:rPr>
            <w:rFonts w:ascii="Fira Code" w:hAnsi="Fira Code" w:cs="Fira Code"/>
            <w:color w:val="5D5D5F"/>
            <w:sz w:val="18"/>
            <w:szCs w:val="18"/>
          </w:rPr>
          <w:t>The proposed ``</w:t>
        </w:r>
        <w:r w:rsidR="00E26122" w:rsidRPr="00E26122">
          <w:rPr>
            <w:rFonts w:ascii="Fira Code" w:hAnsi="Fira Code" w:cs="Fira Code"/>
            <w:color w:val="5D5D5F"/>
            <w:sz w:val="18"/>
            <w:szCs w:val="18"/>
          </w:rPr>
          <w:t>logit</w:t>
        </w:r>
        <w:r w:rsidR="00E26122">
          <w:rPr>
            <w:rFonts w:ascii="Fira Code" w:hAnsi="Fira Code" w:cs="Fira Code"/>
            <w:color w:val="5D5D5F"/>
            <w:sz w:val="18"/>
            <w:szCs w:val="18"/>
          </w:rPr>
          <w:t>’’</w:t>
        </w:r>
        <w:r w:rsidR="00E26122" w:rsidRPr="00E26122">
          <w:rPr>
            <w:rFonts w:ascii="Fira Code" w:hAnsi="Fira Code" w:cs="Fira Code"/>
            <w:color w:val="5D5D5F"/>
            <w:sz w:val="18"/>
            <w:szCs w:val="18"/>
          </w:rPr>
          <w:t xml:space="preserve"> </w:t>
        </w:r>
        <w:r w:rsidR="00E26122">
          <w:rPr>
            <w:rFonts w:ascii="Fira Code" w:hAnsi="Fira Code" w:cs="Fira Code"/>
            <w:color w:val="5D5D5F"/>
            <w:sz w:val="18"/>
            <w:szCs w:val="18"/>
          </w:rPr>
          <w:t>technique</w:t>
        </w:r>
        <w:r w:rsidR="00E26122" w:rsidRPr="00E26122">
          <w:rPr>
            <w:rFonts w:ascii="Fira Code" w:hAnsi="Fira Code" w:cs="Fira Code"/>
            <w:color w:val="5D5D5F"/>
            <w:sz w:val="18"/>
            <w:szCs w:val="18"/>
          </w:rPr>
          <w:t xml:space="preserve"> offers a straightforward yet potent method to integrate label hierarchy into a model without necessitating considerable changes to the existing structure.</w:t>
        </w:r>
        <w:r w:rsidR="00E26122">
          <w:rPr>
            <w:rFonts w:ascii="Fira Code" w:hAnsi="Fira Code" w:cs="Fira Code"/>
            <w:color w:val="5D5D5F"/>
            <w:sz w:val="18"/>
            <w:szCs w:val="18"/>
          </w:rPr>
          <w:t xml:space="preserve"> </w:t>
        </w:r>
      </w:ins>
    </w:p>
    <w:p w14:paraId="5CCE0BDE" w14:textId="0F74D215" w:rsidR="00E26122" w:rsidDel="00012342" w:rsidRDefault="00E26122" w:rsidP="00012342">
      <w:pPr>
        <w:shd w:val="clear" w:color="auto" w:fill="EBEEF5"/>
        <w:spacing w:line="405" w:lineRule="atLeast"/>
        <w:rPr>
          <w:del w:id="826" w:author="artin majdi" w:date="2023-07-15T16:11:00Z"/>
          <w:rFonts w:ascii="Fira Code" w:hAnsi="Fira Code" w:cs="Fira Code"/>
          <w:color w:val="5D5D5F"/>
          <w:sz w:val="18"/>
          <w:szCs w:val="18"/>
        </w:rPr>
        <w:pPrChange w:id="827" w:author="artin majdi" w:date="2023-07-15T16:38:00Z">
          <w:pPr>
            <w:shd w:val="clear" w:color="auto" w:fill="EBEEF5"/>
            <w:spacing w:line="405" w:lineRule="atLeast"/>
          </w:pPr>
        </w:pPrChange>
      </w:pPr>
      <w:ins w:id="828" w:author="artin majdi" w:date="2023-07-15T16:15:00Z">
        <w:r>
          <w:rPr>
            <w:rFonts w:ascii="Fira Code" w:hAnsi="Fira Code" w:cs="Fira Code"/>
            <w:color w:val="5D5D5F"/>
            <w:sz w:val="18"/>
            <w:szCs w:val="18"/>
          </w:rPr>
          <w:t>The findings of this</w:t>
        </w:r>
      </w:ins>
      <w:ins w:id="829" w:author="artin majdi" w:date="2023-07-15T15:27:00Z">
        <w:r w:rsidR="00DA10D2" w:rsidRPr="00DA10D2">
          <w:rPr>
            <w:rFonts w:ascii="Fira Code" w:hAnsi="Fira Code" w:cs="Fira Code"/>
            <w:color w:val="5D5D5F"/>
            <w:sz w:val="18"/>
            <w:szCs w:val="18"/>
          </w:rPr>
          <w:t xml:space="preserve"> study underscore</w:t>
        </w:r>
      </w:ins>
      <w:ins w:id="830" w:author="artin majdi" w:date="2023-07-15T16:36:00Z">
        <w:r w:rsidR="00012342">
          <w:rPr>
            <w:rFonts w:ascii="Fira Code" w:hAnsi="Fira Code" w:cs="Fira Code"/>
            <w:color w:val="5D5D5F"/>
            <w:sz w:val="18"/>
            <w:szCs w:val="18"/>
          </w:rPr>
          <w:t>s</w:t>
        </w:r>
      </w:ins>
      <w:ins w:id="831" w:author="artin majdi" w:date="2023-07-15T15:27:00Z">
        <w:r w:rsidR="00DA10D2" w:rsidRPr="00DA10D2">
          <w:rPr>
            <w:rFonts w:ascii="Fira Code" w:hAnsi="Fira Code" w:cs="Fira Code"/>
            <w:color w:val="5D5D5F"/>
            <w:sz w:val="18"/>
            <w:szCs w:val="18"/>
          </w:rPr>
          <w:t xml:space="preserve"> the efficacy of the proposed hierarchical multi-label classification </w:t>
        </w:r>
      </w:ins>
      <w:ins w:id="832" w:author="artin majdi" w:date="2023-07-15T16:15:00Z">
        <w:r>
          <w:rPr>
            <w:rFonts w:ascii="Fira Code" w:hAnsi="Fira Code" w:cs="Fira Code"/>
            <w:color w:val="5D5D5F"/>
            <w:sz w:val="18"/>
            <w:szCs w:val="18"/>
          </w:rPr>
          <w:t>techniques</w:t>
        </w:r>
      </w:ins>
      <w:ins w:id="833" w:author="artin majdi" w:date="2023-07-15T15:27:00Z">
        <w:r w:rsidR="00DA10D2" w:rsidRPr="00DA10D2">
          <w:rPr>
            <w:rFonts w:ascii="Fira Code" w:hAnsi="Fira Code" w:cs="Fira Code"/>
            <w:color w:val="5D5D5F"/>
            <w:sz w:val="18"/>
            <w:szCs w:val="18"/>
          </w:rPr>
          <w:t xml:space="preserve"> in </w:t>
        </w:r>
      </w:ins>
      <w:ins w:id="834" w:author="artin majdi" w:date="2023-07-15T16:15:00Z">
        <w:r>
          <w:rPr>
            <w:rFonts w:ascii="Fira Code" w:hAnsi="Fira Code" w:cs="Fira Code"/>
            <w:color w:val="5D5D5F"/>
            <w:sz w:val="18"/>
            <w:szCs w:val="18"/>
          </w:rPr>
          <w:t>improving</w:t>
        </w:r>
      </w:ins>
      <w:ins w:id="835" w:author="artin majdi" w:date="2023-07-15T15:27:00Z">
        <w:r w:rsidR="00DA10D2" w:rsidRPr="00DA10D2">
          <w:rPr>
            <w:rFonts w:ascii="Fira Code" w:hAnsi="Fira Code" w:cs="Fira Code"/>
            <w:color w:val="5D5D5F"/>
            <w:sz w:val="18"/>
            <w:szCs w:val="18"/>
          </w:rPr>
          <w:t xml:space="preserve"> the accuracy of thoracic disease diagnosis. Several performance metrics, including accuracy, AUC, and F1 scores, as well as Cohen</w:t>
        </w:r>
        <w:r w:rsidR="00DA10D2">
          <w:rPr>
            <w:rFonts w:ascii="Fira Code" w:hAnsi="Fira Code" w:cs="Fira Code"/>
            <w:color w:val="5D5D5F"/>
            <w:sz w:val="18"/>
            <w:szCs w:val="18"/>
          </w:rPr>
          <w:t>’</w:t>
        </w:r>
        <w:r w:rsidR="00DA10D2" w:rsidRPr="00DA10D2">
          <w:rPr>
            <w:rFonts w:ascii="Fira Code" w:hAnsi="Fira Code" w:cs="Fira Code"/>
            <w:color w:val="5D5D5F"/>
            <w:sz w:val="18"/>
            <w:szCs w:val="18"/>
          </w:rPr>
          <w:t>s d, Cohen</w:t>
        </w:r>
        <w:r w:rsidR="00DA10D2">
          <w:rPr>
            <w:rFonts w:ascii="Fira Code" w:hAnsi="Fira Code" w:cs="Fira Code"/>
            <w:color w:val="5D5D5F"/>
            <w:sz w:val="18"/>
            <w:szCs w:val="18"/>
          </w:rPr>
          <w:t>’</w:t>
        </w:r>
        <w:r w:rsidR="00DA10D2" w:rsidRPr="00DA10D2">
          <w:rPr>
            <w:rFonts w:ascii="Fira Code" w:hAnsi="Fira Code" w:cs="Fira Code"/>
            <w:color w:val="5D5D5F"/>
            <w:sz w:val="18"/>
            <w:szCs w:val="18"/>
          </w:rPr>
          <w:t xml:space="preserve">s kappa, t-statistics, p-value, and Bayes factor, substantiate the substantial improvements of these methods over the baseline </w:t>
        </w:r>
      </w:ins>
      <w:ins w:id="836" w:author="artin majdi" w:date="2023-07-15T16:37:00Z">
        <w:r w:rsidR="00012342">
          <w:rPr>
            <w:rFonts w:ascii="Fira Code" w:hAnsi="Fira Code" w:cs="Fira Code"/>
            <w:color w:val="5D5D5F"/>
            <w:sz w:val="18"/>
            <w:szCs w:val="18"/>
          </w:rPr>
          <w:t>over</w:t>
        </w:r>
      </w:ins>
      <w:ins w:id="837" w:author="artin majdi" w:date="2023-07-15T15:27:00Z">
        <w:r w:rsidR="00DA10D2" w:rsidRPr="00DA10D2">
          <w:rPr>
            <w:rFonts w:ascii="Fira Code" w:hAnsi="Fira Code" w:cs="Fira Code"/>
            <w:color w:val="5D5D5F"/>
            <w:sz w:val="18"/>
            <w:szCs w:val="18"/>
          </w:rPr>
          <w:t xml:space="preserve"> three </w:t>
        </w:r>
      </w:ins>
      <w:ins w:id="838" w:author="artin majdi" w:date="2023-07-15T16:37:00Z">
        <w:r w:rsidR="00012342">
          <w:rPr>
            <w:rFonts w:ascii="Fira Code" w:hAnsi="Fira Code" w:cs="Fira Code"/>
            <w:color w:val="5D5D5F"/>
            <w:sz w:val="18"/>
            <w:szCs w:val="18"/>
          </w:rPr>
          <w:t xml:space="preserve">large </w:t>
        </w:r>
      </w:ins>
      <w:ins w:id="839" w:author="artin majdi" w:date="2023-07-15T15:27:00Z">
        <w:r w:rsidR="00DA10D2" w:rsidRPr="00DA10D2">
          <w:rPr>
            <w:rFonts w:ascii="Fira Code" w:hAnsi="Fira Code" w:cs="Fira Code"/>
            <w:color w:val="5D5D5F"/>
            <w:sz w:val="18"/>
            <w:szCs w:val="18"/>
          </w:rPr>
          <w:t xml:space="preserve">public datasets (CheXpert, PADCHEST, and NIH). The results </w:t>
        </w:r>
      </w:ins>
      <w:ins w:id="840" w:author="artin majdi" w:date="2023-07-15T15:30:00Z">
        <w:r w:rsidR="00DA10D2">
          <w:rPr>
            <w:rFonts w:ascii="Fira Code" w:hAnsi="Fira Code" w:cs="Fira Code"/>
            <w:color w:val="5D5D5F"/>
            <w:sz w:val="18"/>
            <w:szCs w:val="18"/>
          </w:rPr>
          <w:t>suggest</w:t>
        </w:r>
      </w:ins>
      <w:ins w:id="841" w:author="artin majdi" w:date="2023-07-15T15:27:00Z">
        <w:r w:rsidR="00DA10D2" w:rsidRPr="00DA10D2">
          <w:rPr>
            <w:rFonts w:ascii="Fira Code" w:hAnsi="Fira Code" w:cs="Fira Code"/>
            <w:color w:val="5D5D5F"/>
            <w:sz w:val="18"/>
            <w:szCs w:val="18"/>
          </w:rPr>
          <w:t xml:space="preserve"> that these techniques are credible tools </w:t>
        </w:r>
      </w:ins>
      <w:ins w:id="842" w:author="artin majdi" w:date="2023-07-15T15:31:00Z">
        <w:r w:rsidR="00B63DFC">
          <w:rPr>
            <w:rFonts w:ascii="Fira Code" w:hAnsi="Fira Code" w:cs="Fira Code"/>
            <w:color w:val="5D5D5F"/>
            <w:sz w:val="18"/>
            <w:szCs w:val="18"/>
          </w:rPr>
          <w:t>that can improve the accuracy and interpretability of classification models</w:t>
        </w:r>
      </w:ins>
      <w:ins w:id="843" w:author="artin majdi" w:date="2023-07-15T16:37:00Z">
        <w:r w:rsidR="00012342">
          <w:rPr>
            <w:rFonts w:ascii="Fira Code" w:hAnsi="Fira Code" w:cs="Fira Code"/>
            <w:color w:val="5D5D5F"/>
            <w:sz w:val="18"/>
            <w:szCs w:val="18"/>
          </w:rPr>
          <w:t xml:space="preserve">. </w:t>
        </w:r>
      </w:ins>
    </w:p>
    <w:p w14:paraId="4C35F13A" w14:textId="77777777" w:rsidR="00012342" w:rsidRPr="003F428E" w:rsidRDefault="00012342" w:rsidP="00012342">
      <w:pPr>
        <w:shd w:val="clear" w:color="auto" w:fill="EBEEF5"/>
        <w:spacing w:line="405" w:lineRule="atLeast"/>
        <w:rPr>
          <w:ins w:id="844" w:author="artin majdi" w:date="2023-07-15T16:37:00Z"/>
          <w:rFonts w:ascii="Fira Code" w:hAnsi="Fira Code" w:cs="Fira Code"/>
          <w:color w:val="5D5D5F"/>
          <w:sz w:val="18"/>
          <w:szCs w:val="18"/>
        </w:rPr>
      </w:pPr>
    </w:p>
    <w:p w14:paraId="6E768B55" w14:textId="2BA3BE58" w:rsidR="007C1000" w:rsidRPr="003F428E" w:rsidDel="007C1000" w:rsidRDefault="007C1000" w:rsidP="00E26122">
      <w:pPr>
        <w:shd w:val="clear" w:color="auto" w:fill="EBEEF5"/>
        <w:spacing w:line="405" w:lineRule="atLeast"/>
        <w:rPr>
          <w:del w:id="845" w:author="artin majdi" w:date="2023-07-15T16:00:00Z"/>
          <w:moveTo w:id="846" w:author="artin majdi" w:date="2023-07-15T16:00:00Z"/>
          <w:rFonts w:ascii="Fira Code" w:hAnsi="Fira Code" w:cs="Fira Code"/>
          <w:color w:val="5D5D5F"/>
          <w:sz w:val="18"/>
          <w:szCs w:val="18"/>
        </w:rPr>
        <w:pPrChange w:id="847" w:author="artin majdi" w:date="2023-07-15T16:11:00Z">
          <w:pPr>
            <w:shd w:val="clear" w:color="auto" w:fill="EBEEF5"/>
            <w:spacing w:line="405" w:lineRule="atLeast"/>
          </w:pPr>
        </w:pPrChange>
      </w:pPr>
      <w:moveToRangeStart w:id="848" w:author="artin majdi" w:date="2023-07-15T16:00:00Z" w:name="move140329232"/>
      <w:moveTo w:id="849" w:author="artin majdi" w:date="2023-07-15T16:00:00Z">
        <w:del w:id="850" w:author="artin majdi" w:date="2023-07-15T16:00:00Z">
          <w:r w:rsidRPr="003F428E" w:rsidDel="007C1000">
            <w:rPr>
              <w:rFonts w:ascii="Fira Code" w:hAnsi="Fira Code" w:cs="Fira Code"/>
              <w:color w:val="626264"/>
              <w:sz w:val="18"/>
              <w:szCs w:val="18"/>
            </w:rPr>
            <w:delText xml:space="preserve">This methodology </w:delText>
          </w:r>
        </w:del>
        <w:del w:id="851" w:author="artin majdi" w:date="2023-07-15T16:10:00Z">
          <w:r w:rsidRPr="003F428E" w:rsidDel="00E26122">
            <w:rPr>
              <w:rFonts w:ascii="Fira Code" w:hAnsi="Fira Code" w:cs="Fira Code"/>
              <w:color w:val="626264"/>
              <w:sz w:val="18"/>
              <w:szCs w:val="18"/>
            </w:rPr>
            <w:delText>promote</w:delText>
          </w:r>
        </w:del>
        <w:del w:id="852" w:author="artin majdi" w:date="2023-07-15T16:00:00Z">
          <w:r w:rsidRPr="003F428E" w:rsidDel="007C1000">
            <w:rPr>
              <w:rFonts w:ascii="Fira Code" w:hAnsi="Fira Code" w:cs="Fira Code"/>
              <w:color w:val="626264"/>
              <w:sz w:val="18"/>
              <w:szCs w:val="18"/>
            </w:rPr>
            <w:delText>s</w:delText>
          </w:r>
        </w:del>
        <w:del w:id="853" w:author="artin majdi" w:date="2023-07-15T16:10:00Z">
          <w:r w:rsidRPr="003F428E" w:rsidDel="00E26122">
            <w:rPr>
              <w:rFonts w:ascii="Fira Code" w:hAnsi="Fira Code" w:cs="Fira Code"/>
              <w:color w:val="626264"/>
              <w:sz w:val="18"/>
              <w:szCs w:val="18"/>
            </w:rPr>
            <w:delText xml:space="preserve"> resilience to inaccuracies in labeling and improve</w:delText>
          </w:r>
        </w:del>
        <w:del w:id="854" w:author="artin majdi" w:date="2023-07-15T16:07:00Z">
          <w:r w:rsidRPr="003F428E" w:rsidDel="00E26122">
            <w:rPr>
              <w:rFonts w:ascii="Fira Code" w:hAnsi="Fira Code" w:cs="Fira Code"/>
              <w:color w:val="626264"/>
              <w:sz w:val="18"/>
              <w:szCs w:val="18"/>
            </w:rPr>
            <w:delText>s</w:delText>
          </w:r>
        </w:del>
        <w:del w:id="855" w:author="artin majdi" w:date="2023-07-15T16:10:00Z">
          <w:r w:rsidRPr="003F428E" w:rsidDel="00E26122">
            <w:rPr>
              <w:rFonts w:ascii="Fira Code" w:hAnsi="Fira Code" w:cs="Fira Code"/>
              <w:color w:val="626264"/>
              <w:sz w:val="18"/>
              <w:szCs w:val="18"/>
            </w:rPr>
            <w:delText xml:space="preserve"> conformity with established hierarchical relationships.</w:delText>
          </w:r>
        </w:del>
      </w:moveTo>
    </w:p>
    <w:moveToRangeEnd w:id="848"/>
    <w:p w14:paraId="3ED00CC8" w14:textId="54CC38C9" w:rsidR="00CD57E6" w:rsidRPr="003F428E" w:rsidDel="00DA10D2" w:rsidRDefault="00CD57E6" w:rsidP="00E26122">
      <w:pPr>
        <w:shd w:val="clear" w:color="auto" w:fill="EBEEF5"/>
        <w:spacing w:line="405" w:lineRule="atLeast"/>
        <w:rPr>
          <w:del w:id="856" w:author="artin majdi" w:date="2023-07-15T15:28:00Z"/>
          <w:rFonts w:ascii="Fira Code" w:hAnsi="Fira Code" w:cs="Fira Code"/>
          <w:color w:val="5D5D5F"/>
          <w:sz w:val="18"/>
          <w:szCs w:val="18"/>
        </w:rPr>
        <w:pPrChange w:id="857" w:author="artin majdi" w:date="2023-07-15T16:11:00Z">
          <w:pPr>
            <w:shd w:val="clear" w:color="auto" w:fill="EBEEF5"/>
            <w:spacing w:line="405" w:lineRule="atLeast"/>
          </w:pPr>
        </w:pPrChange>
      </w:pPr>
      <w:del w:id="858" w:author="artin majdi" w:date="2023-07-15T15:28:00Z">
        <w:r w:rsidRPr="003F428E" w:rsidDel="00DA10D2">
          <w:rPr>
            <w:rFonts w:ascii="Fira Code" w:hAnsi="Fira Code" w:cs="Fira Code"/>
            <w:color w:val="626264"/>
            <w:sz w:val="18"/>
            <w:szCs w:val="18"/>
          </w:rPr>
          <w:delText>In this work, we presented two hierarchical multi-label classification methods aimed at enhancing thoracic disease diagnosis in chest radiography. The first approach, denoted as the ``loss'' method, refines the loss value for each pathology, factoring in the influence of parent pathologies in the hierarchical structure.  The ``logit'' method is a powerful tool for improving the performance of pre-trained models. This approach updates the logit values of each pathology based on the corresponding logit values of their parent pathologies, leveraging the inherent taxonomical relationships between pathologies. This strategy is particularly useful when ground truth labels are not readily available, as it allows for efficient enhancement of model performance without requiring access to such labels. By avoiding the need to build new models from scratch, the ``logit'' method offers a streamlined and effective approach to optimizing model performance in a variety of contexts. Whether working with complex medical data or other types of information, this approach can help researchers and practitioners achieve more accurate and reliable results with greater ease and efficiency.</w:delText>
        </w:r>
      </w:del>
    </w:p>
    <w:p w14:paraId="4E87365D" w14:textId="3C1ECB7E" w:rsidR="00CD57E6" w:rsidRPr="003F428E" w:rsidDel="00B63DFC" w:rsidRDefault="00CD57E6" w:rsidP="00E26122">
      <w:pPr>
        <w:shd w:val="clear" w:color="auto" w:fill="EBEEF5"/>
        <w:spacing w:line="405" w:lineRule="atLeast"/>
        <w:rPr>
          <w:del w:id="859" w:author="artin majdi" w:date="2023-07-15T15:31:00Z"/>
          <w:rFonts w:ascii="Fira Code" w:hAnsi="Fira Code" w:cs="Fira Code"/>
          <w:color w:val="5D5D5F"/>
          <w:sz w:val="18"/>
          <w:szCs w:val="18"/>
        </w:rPr>
        <w:pPrChange w:id="860" w:author="artin majdi" w:date="2023-07-15T16:11:00Z">
          <w:pPr>
            <w:shd w:val="clear" w:color="auto" w:fill="EBEEF5"/>
            <w:spacing w:line="405" w:lineRule="atLeast"/>
          </w:pPr>
        </w:pPrChange>
      </w:pPr>
      <w:del w:id="861" w:author="artin majdi" w:date="2023-07-15T15:31:00Z">
        <w:r w:rsidRPr="003F428E" w:rsidDel="00B63DFC">
          <w:rPr>
            <w:rFonts w:ascii="Fira Code" w:hAnsi="Fira Code" w:cs="Fira Code"/>
            <w:color w:val="626264"/>
            <w:sz w:val="18"/>
            <w:szCs w:val="18"/>
          </w:rPr>
          <w:delText>The results of the study demonstrate the effectiveness of proposed hierarchical multi-label classification methodologies in improving the precision of thoracic disease diagnosis. Various performance metrics, including accuracy, AUC, and F1 scores, as well as Cohen's d, Cohen's kappa, t-statistics, p-value, and Bayes factor, are used to evaluate the performance of the proposed techniques against the baseline on three public datasets (CheXpert~</w:delText>
        </w:r>
        <w:r w:rsidRPr="003F428E" w:rsidDel="00B63DFC">
          <w:rPr>
            <w:rFonts w:ascii="Fira Code" w:hAnsi="Fira Code" w:cs="Fira Code"/>
            <w:color w:val="7C4DFF"/>
            <w:sz w:val="18"/>
            <w:szCs w:val="18"/>
          </w:rPr>
          <w:delText>\</w:delText>
        </w:r>
        <w:r w:rsidRPr="003F428E" w:rsidDel="00B63DFC">
          <w:rPr>
            <w:rFonts w:ascii="Fira Code" w:hAnsi="Fira Code" w:cs="Fira Code"/>
            <w:b/>
            <w:color w:val="7C4DFF"/>
            <w:sz w:val="18"/>
            <w:szCs w:val="18"/>
          </w:rPr>
          <w:delText>cite</w:delText>
        </w:r>
        <w:r w:rsidRPr="003F428E" w:rsidDel="00B63DFC">
          <w:rPr>
            <w:rFonts w:ascii="Fira Code" w:hAnsi="Fira Code" w:cs="Fira Code"/>
            <w:color w:val="5D5D5F"/>
            <w:sz w:val="18"/>
            <w:szCs w:val="18"/>
          </w:rPr>
          <w:delText>{irvin_CheXpert_2019}</w:delText>
        </w:r>
        <w:r w:rsidRPr="003F428E" w:rsidDel="00B63DFC">
          <w:rPr>
            <w:rFonts w:ascii="Fira Code" w:hAnsi="Fira Code" w:cs="Fira Code"/>
            <w:color w:val="626264"/>
            <w:sz w:val="18"/>
            <w:szCs w:val="18"/>
          </w:rPr>
          <w:delText>, PADCHEST~</w:delText>
        </w:r>
        <w:r w:rsidRPr="003F428E" w:rsidDel="00B63DFC">
          <w:rPr>
            <w:rFonts w:ascii="Fira Code" w:hAnsi="Fira Code" w:cs="Fira Code"/>
            <w:color w:val="7C4DFF"/>
            <w:sz w:val="18"/>
            <w:szCs w:val="18"/>
          </w:rPr>
          <w:delText>\</w:delText>
        </w:r>
        <w:r w:rsidRPr="003F428E" w:rsidDel="00B63DFC">
          <w:rPr>
            <w:rFonts w:ascii="Fira Code" w:hAnsi="Fira Code" w:cs="Fira Code"/>
            <w:b/>
            <w:color w:val="7C4DFF"/>
            <w:sz w:val="18"/>
            <w:szCs w:val="18"/>
          </w:rPr>
          <w:delText>cite</w:delText>
        </w:r>
        <w:r w:rsidRPr="003F428E" w:rsidDel="00B63DFC">
          <w:rPr>
            <w:rFonts w:ascii="Fira Code" w:hAnsi="Fira Code" w:cs="Fira Code"/>
            <w:color w:val="5D5D5F"/>
            <w:sz w:val="18"/>
            <w:szCs w:val="18"/>
          </w:rPr>
          <w:delText>{bustos_Padchest_2020}</w:delText>
        </w:r>
        <w:r w:rsidRPr="003F428E" w:rsidDel="00B63DFC">
          <w:rPr>
            <w:rFonts w:ascii="Fira Code" w:hAnsi="Fira Code" w:cs="Fira Code"/>
            <w:color w:val="626264"/>
            <w:sz w:val="18"/>
            <w:szCs w:val="18"/>
          </w:rPr>
          <w:delText>, and NIH~</w:delText>
        </w:r>
        <w:r w:rsidRPr="003F428E" w:rsidDel="00B63DFC">
          <w:rPr>
            <w:rFonts w:ascii="Fira Code" w:hAnsi="Fira Code" w:cs="Fira Code"/>
            <w:color w:val="7C4DFF"/>
            <w:sz w:val="18"/>
            <w:szCs w:val="18"/>
          </w:rPr>
          <w:delText>\</w:delText>
        </w:r>
        <w:r w:rsidRPr="003F428E" w:rsidDel="00B63DFC">
          <w:rPr>
            <w:rFonts w:ascii="Fira Code" w:hAnsi="Fira Code" w:cs="Fira Code"/>
            <w:b/>
            <w:color w:val="7C4DFF"/>
            <w:sz w:val="18"/>
            <w:szCs w:val="18"/>
          </w:rPr>
          <w:delText>cite</w:delText>
        </w:r>
        <w:r w:rsidRPr="003F428E" w:rsidDel="00B63DFC">
          <w:rPr>
            <w:rFonts w:ascii="Fira Code" w:hAnsi="Fira Code" w:cs="Fira Code"/>
            <w:color w:val="5D5D5F"/>
            <w:sz w:val="18"/>
            <w:szCs w:val="18"/>
          </w:rPr>
          <w:delText>{wang_ChestXRay8_2017}</w:delText>
        </w:r>
        <w:r w:rsidRPr="003F428E" w:rsidDel="00B63DFC">
          <w:rPr>
            <w:rFonts w:ascii="Fira Code" w:hAnsi="Fira Code" w:cs="Fira Code"/>
            <w:color w:val="626264"/>
            <w:sz w:val="18"/>
            <w:szCs w:val="18"/>
          </w:rPr>
          <w:delText>), showing substantial improvements in the proposed techniques against the baseline. These findings suggest that these methods can be used as reliable tools for accurate and efficient diagnosis of thoracic diseases. Further research is needed to explore the potential benefits of these methods in clinical practice.</w:delText>
        </w:r>
      </w:del>
    </w:p>
    <w:p w14:paraId="333F78D5" w14:textId="37C3438D" w:rsidR="00E26122" w:rsidRPr="00F90BDF" w:rsidRDefault="00CD57E6" w:rsidP="00F90BDF">
      <w:pPr>
        <w:shd w:val="clear" w:color="auto" w:fill="EBEEF5"/>
        <w:spacing w:line="405" w:lineRule="atLeast"/>
        <w:rPr>
          <w:rFonts w:ascii="Fira Code" w:hAnsi="Fira Code" w:cs="Fira Code"/>
          <w:color w:val="626264"/>
          <w:sz w:val="18"/>
          <w:szCs w:val="18"/>
          <w:rPrChange w:id="862" w:author="artin majdi" w:date="2023-07-15T16:05:00Z">
            <w:rPr>
              <w:rFonts w:ascii="Fira Code" w:hAnsi="Fira Code" w:cs="Fira Code"/>
              <w:color w:val="5D5D5F"/>
              <w:sz w:val="18"/>
              <w:szCs w:val="18"/>
            </w:rPr>
          </w:rPrChange>
        </w:rPr>
      </w:pPr>
      <w:del w:id="863" w:author="artin majdi" w:date="2023-07-15T16:10:00Z">
        <w:r w:rsidRPr="003F428E" w:rsidDel="00E26122">
          <w:rPr>
            <w:rFonts w:ascii="Fira Code" w:hAnsi="Fira Code" w:cs="Fira Code"/>
            <w:color w:val="626264"/>
            <w:sz w:val="18"/>
            <w:szCs w:val="18"/>
          </w:rPr>
          <w:delText xml:space="preserve">The utilization of logit adjustments represents a simple yet powerful approach for incorporating label hierarchy into a model without requiring significant modifications to the existing framework. However, this approach has the potential to obscure the optimization and learning process and results. </w:delText>
        </w:r>
      </w:del>
      <w:del w:id="864" w:author="artin majdi" w:date="2023-07-15T16:11:00Z">
        <w:r w:rsidRPr="003F428E" w:rsidDel="00E26122">
          <w:rPr>
            <w:rFonts w:ascii="Fira Code" w:hAnsi="Fira Code" w:cs="Fira Code"/>
            <w:color w:val="626264"/>
            <w:sz w:val="18"/>
            <w:szCs w:val="18"/>
          </w:rPr>
          <w:delText xml:space="preserve">On the other hand, modifying loss values is more closely aligned with the optimization process of the model, enabling a more refined adjustment of the hierarchical influence through </w:delText>
        </w:r>
      </w:del>
      <w:del w:id="865" w:author="artin majdi" w:date="2023-07-15T16:07:00Z">
        <w:r w:rsidRPr="003F428E" w:rsidDel="00E26122">
          <w:rPr>
            <w:rFonts w:ascii="Fira Code" w:hAnsi="Fira Code" w:cs="Fira Code"/>
            <w:color w:val="626264"/>
            <w:sz w:val="18"/>
            <w:szCs w:val="18"/>
          </w:rPr>
          <w:delText>weighting factors</w:delText>
        </w:r>
      </w:del>
      <w:del w:id="866" w:author="artin majdi" w:date="2023-07-15T16:11:00Z">
        <w:r w:rsidRPr="003F428E" w:rsidDel="00E26122">
          <w:rPr>
            <w:rFonts w:ascii="Fira Code" w:hAnsi="Fira Code" w:cs="Fira Code"/>
            <w:color w:val="626264"/>
            <w:sz w:val="18"/>
            <w:szCs w:val="18"/>
          </w:rPr>
          <w:delText>.</w:delText>
        </w:r>
      </w:del>
      <w:del w:id="867" w:author="artin majdi" w:date="2023-07-15T16:09:00Z">
        <w:r w:rsidRPr="003F428E" w:rsidDel="00E26122">
          <w:rPr>
            <w:rFonts w:ascii="Fira Code" w:hAnsi="Fira Code" w:cs="Fira Code"/>
            <w:color w:val="626264"/>
            <w:sz w:val="18"/>
            <w:szCs w:val="18"/>
          </w:rPr>
          <w:delText xml:space="preserve"> </w:delText>
        </w:r>
      </w:del>
      <w:moveFromRangeStart w:id="868" w:author="artin majdi" w:date="2023-07-15T16:00:00Z" w:name="move140329232"/>
      <w:moveFrom w:id="869" w:author="artin majdi" w:date="2023-07-15T16:00:00Z">
        <w:del w:id="870" w:author="artin majdi" w:date="2023-07-15T16:11:00Z">
          <w:r w:rsidRPr="003F428E" w:rsidDel="00E26122">
            <w:rPr>
              <w:rFonts w:ascii="Fira Code" w:hAnsi="Fira Code" w:cs="Fira Code"/>
              <w:color w:val="626264"/>
              <w:sz w:val="18"/>
              <w:szCs w:val="18"/>
            </w:rPr>
            <w:delText>This methodology promotes resilience to inaccuracies in labeling and improves conformity with established hierarchical relationships.</w:delText>
          </w:r>
        </w:del>
      </w:moveFrom>
      <w:moveFromRangeEnd w:id="868"/>
    </w:p>
    <w:p w14:paraId="31EE401C" w14:textId="6045FF3B" w:rsidR="00CD57E6" w:rsidRDefault="00F90BDF" w:rsidP="00EF5465">
      <w:pPr>
        <w:shd w:val="clear" w:color="auto" w:fill="EBEEF5"/>
        <w:spacing w:line="405" w:lineRule="atLeast"/>
        <w:rPr>
          <w:ins w:id="871" w:author="artin majdi" w:date="2023-07-15T16:03:00Z"/>
          <w:rFonts w:ascii="Fira Code" w:hAnsi="Fira Code" w:cs="Fira Code"/>
          <w:color w:val="626264"/>
          <w:sz w:val="18"/>
          <w:szCs w:val="18"/>
        </w:rPr>
      </w:pPr>
      <w:ins w:id="872" w:author="artin majdi" w:date="2023-07-15T16:02:00Z">
        <w:r>
          <w:rPr>
            <w:rFonts w:ascii="Fira Code" w:hAnsi="Fira Code" w:cs="Fira Code"/>
            <w:color w:val="626264"/>
            <w:sz w:val="18"/>
            <w:szCs w:val="18"/>
          </w:rPr>
          <w:t>B</w:t>
        </w:r>
      </w:ins>
      <w:del w:id="873" w:author="artin majdi" w:date="2023-07-15T16:02:00Z">
        <w:r w:rsidR="00CD57E6" w:rsidRPr="003F428E" w:rsidDel="00F90BDF">
          <w:rPr>
            <w:rFonts w:ascii="Fira Code" w:hAnsi="Fira Code" w:cs="Fira Code"/>
            <w:color w:val="626264"/>
            <w:sz w:val="18"/>
            <w:szCs w:val="18"/>
          </w:rPr>
          <w:delText>In essence, b</w:delText>
        </w:r>
      </w:del>
      <w:r w:rsidR="00CD57E6" w:rsidRPr="003F428E">
        <w:rPr>
          <w:rFonts w:ascii="Fira Code" w:hAnsi="Fira Code" w:cs="Fira Code"/>
          <w:color w:val="626264"/>
          <w:sz w:val="18"/>
          <w:szCs w:val="18"/>
        </w:rPr>
        <w:t xml:space="preserve">oth the ``loss'' and ``logit'' techniques </w:t>
      </w:r>
      <w:del w:id="874" w:author="artin majdi" w:date="2023-07-15T16:02:00Z">
        <w:r w:rsidR="00CD57E6" w:rsidRPr="003F428E" w:rsidDel="00F90BDF">
          <w:rPr>
            <w:rFonts w:ascii="Fira Code" w:hAnsi="Fira Code" w:cs="Fira Code"/>
            <w:color w:val="626264"/>
            <w:sz w:val="18"/>
            <w:szCs w:val="18"/>
          </w:rPr>
          <w:delText xml:space="preserve">effectively </w:delText>
        </w:r>
      </w:del>
      <w:r w:rsidR="00CD57E6" w:rsidRPr="003F428E">
        <w:rPr>
          <w:rFonts w:ascii="Fira Code" w:hAnsi="Fira Code" w:cs="Fira Code"/>
          <w:color w:val="626264"/>
          <w:sz w:val="18"/>
          <w:szCs w:val="18"/>
        </w:rPr>
        <w:t>leverage disease taxonomy to bolster classification performance, reinforcing the significance of exploiting label relationships in classification tasks. Moreover, these hierarchical techniques can potentially aid clinicians by improving the interpretability of the models' predictions. Exploring predictions at varying levels of granularity based on taxonomy could facilitate personalized diagnoses tailored to individual clinical needs.  Additionally, the techniques could be integrated into computer-aided diagnosis systems to provide more accurate and efficient diagnoses, potentially reducing the workload of clinicians</w:t>
      </w:r>
      <w:ins w:id="875" w:author="artin majdi" w:date="2023-07-15T16:02:00Z">
        <w:r>
          <w:rPr>
            <w:rFonts w:ascii="Fira Code" w:hAnsi="Fira Code" w:cs="Fira Code"/>
            <w:color w:val="626264"/>
            <w:sz w:val="18"/>
            <w:szCs w:val="18"/>
          </w:rPr>
          <w:t>,</w:t>
        </w:r>
      </w:ins>
      <w:r w:rsidR="00CD57E6" w:rsidRPr="003F428E">
        <w:rPr>
          <w:rFonts w:ascii="Fira Code" w:hAnsi="Fira Code" w:cs="Fira Code"/>
          <w:color w:val="626264"/>
          <w:sz w:val="18"/>
          <w:szCs w:val="18"/>
        </w:rPr>
        <w:t xml:space="preserve"> and improving patient outcomes.</w:t>
      </w:r>
    </w:p>
    <w:p w14:paraId="52DD5544" w14:textId="3833E9DE" w:rsidR="00F90BDF" w:rsidRPr="00ED65F2" w:rsidDel="00F90BDF" w:rsidRDefault="00F90BDF" w:rsidP="00012342">
      <w:pPr>
        <w:shd w:val="clear" w:color="auto" w:fill="EBEEF5"/>
        <w:spacing w:line="405" w:lineRule="atLeast"/>
        <w:rPr>
          <w:del w:id="876" w:author="artin majdi" w:date="2023-07-15T16:03:00Z"/>
          <w:rFonts w:ascii="Fira Code" w:hAnsi="Fira Code" w:cs="Fira Code"/>
          <w:color w:val="5D5D5F"/>
          <w:sz w:val="18"/>
          <w:szCs w:val="18"/>
          <w:rPrChange w:id="877" w:author="artin majdi" w:date="2023-07-15T16:16:00Z">
            <w:rPr>
              <w:del w:id="878" w:author="artin majdi" w:date="2023-07-15T16:03:00Z"/>
              <w:rFonts w:ascii="Fira Code" w:hAnsi="Fira Code" w:cs="Fira Code"/>
              <w:color w:val="626264"/>
              <w:sz w:val="18"/>
              <w:szCs w:val="18"/>
            </w:rPr>
          </w:rPrChange>
        </w:rPr>
        <w:pPrChange w:id="879" w:author="artin majdi" w:date="2023-07-15T16:38:00Z">
          <w:pPr>
            <w:shd w:val="clear" w:color="auto" w:fill="EBEEF5"/>
            <w:spacing w:line="405" w:lineRule="atLeast"/>
          </w:pPr>
        </w:pPrChange>
      </w:pPr>
      <w:ins w:id="880" w:author="artin majdi" w:date="2023-07-15T16:03:00Z">
        <w:r w:rsidRPr="00F90BDF">
          <w:rPr>
            <w:rFonts w:ascii="Fira Code" w:hAnsi="Fira Code" w:cs="Fira Code"/>
            <w:color w:val="5D5D5F"/>
            <w:sz w:val="18"/>
            <w:szCs w:val="18"/>
          </w:rPr>
          <w:t xml:space="preserve">However, </w:t>
        </w:r>
      </w:ins>
      <w:ins w:id="881" w:author="artin majdi" w:date="2023-07-15T16:38:00Z">
        <w:r w:rsidR="00012342">
          <w:rPr>
            <w:rFonts w:ascii="Fira Code" w:hAnsi="Fira Code" w:cs="Fira Code"/>
            <w:color w:val="5D5D5F"/>
            <w:sz w:val="18"/>
            <w:szCs w:val="18"/>
          </w:rPr>
          <w:t>f</w:t>
        </w:r>
        <w:r w:rsidR="00012342" w:rsidRPr="00DA10D2">
          <w:rPr>
            <w:rFonts w:ascii="Fira Code" w:hAnsi="Fira Code" w:cs="Fira Code"/>
            <w:color w:val="5D5D5F"/>
            <w:sz w:val="18"/>
            <w:szCs w:val="18"/>
          </w:rPr>
          <w:t>urther research is necessary to investigate their potential benefits in clinical application.</w:t>
        </w:r>
        <w:r w:rsidR="00012342">
          <w:rPr>
            <w:rFonts w:ascii="Fira Code" w:hAnsi="Fira Code" w:cs="Fira Code"/>
            <w:color w:val="5D5D5F"/>
            <w:sz w:val="18"/>
            <w:szCs w:val="18"/>
          </w:rPr>
          <w:t xml:space="preserve"> Furthermore, </w:t>
        </w:r>
      </w:ins>
      <w:ins w:id="882" w:author="artin majdi" w:date="2023-07-15T16:03:00Z">
        <w:r w:rsidRPr="00F90BDF">
          <w:rPr>
            <w:rFonts w:ascii="Fira Code" w:hAnsi="Fira Code" w:cs="Fira Code"/>
            <w:color w:val="5D5D5F"/>
            <w:sz w:val="18"/>
            <w:szCs w:val="18"/>
          </w:rPr>
          <w:t xml:space="preserve">there are certain limitations to these methodologies. Applying these techniques to other </w:t>
        </w:r>
      </w:ins>
      <w:ins w:id="883" w:author="artin majdi" w:date="2023-07-15T16:38:00Z">
        <w:r w:rsidR="00012342">
          <w:rPr>
            <w:rFonts w:ascii="Fira Code" w:hAnsi="Fira Code" w:cs="Fira Code"/>
            <w:color w:val="5D5D5F"/>
            <w:sz w:val="18"/>
            <w:szCs w:val="18"/>
          </w:rPr>
          <w:t>applications</w:t>
        </w:r>
      </w:ins>
      <w:ins w:id="884" w:author="artin majdi" w:date="2023-07-15T16:03:00Z">
        <w:r w:rsidRPr="00F90BDF">
          <w:rPr>
            <w:rFonts w:ascii="Fira Code" w:hAnsi="Fira Code" w:cs="Fira Code"/>
            <w:color w:val="5D5D5F"/>
            <w:sz w:val="18"/>
            <w:szCs w:val="18"/>
          </w:rPr>
          <w:t xml:space="preserve"> would require the creation of a taxonomical structure for the labels of the corresponding dataset. Establishing such a structure may be challenging for complex applications and typically requires the consensus of several domain experts. Moreover, the performance of the proposed techniques could be affected by the quality and uniformity of the dataset labeling, which may vary across different sources. Future studies should aim to evaluate these techniques across a wider range of datasets and assess the impact of labeling quality on performance.</w:t>
        </w:r>
      </w:ins>
    </w:p>
    <w:p w14:paraId="252C7524" w14:textId="77777777" w:rsidR="00F90BDF" w:rsidRPr="003F428E" w:rsidRDefault="00F90BDF" w:rsidP="00EF5465">
      <w:pPr>
        <w:shd w:val="clear" w:color="auto" w:fill="EBEEF5"/>
        <w:spacing w:line="405" w:lineRule="atLeast"/>
        <w:rPr>
          <w:ins w:id="885" w:author="artin majdi" w:date="2023-07-15T16:03:00Z"/>
          <w:rFonts w:ascii="Fira Code" w:hAnsi="Fira Code" w:cs="Fira Code"/>
          <w:color w:val="5D5D5F"/>
          <w:sz w:val="18"/>
          <w:szCs w:val="18"/>
        </w:rPr>
      </w:pPr>
    </w:p>
    <w:p w14:paraId="1C1E4160" w14:textId="367AA6B6" w:rsidR="00CD57E6" w:rsidRPr="003F428E" w:rsidDel="00F90BDF" w:rsidRDefault="00CD57E6" w:rsidP="00EF5465">
      <w:pPr>
        <w:shd w:val="clear" w:color="auto" w:fill="EBEEF5"/>
        <w:spacing w:line="405" w:lineRule="atLeast"/>
        <w:rPr>
          <w:del w:id="886" w:author="artin majdi" w:date="2023-07-15T16:03:00Z"/>
          <w:rFonts w:ascii="Fira Code" w:hAnsi="Fira Code" w:cs="Fira Code"/>
          <w:color w:val="5D5D5F"/>
          <w:sz w:val="18"/>
          <w:szCs w:val="18"/>
        </w:rPr>
      </w:pPr>
      <w:del w:id="887" w:author="artin majdi" w:date="2023-07-15T16:03:00Z">
        <w:r w:rsidRPr="003F428E" w:rsidDel="00F90BDF">
          <w:rPr>
            <w:rFonts w:ascii="Fira Code" w:hAnsi="Fira Code" w:cs="Fira Code"/>
            <w:color w:val="626264"/>
            <w:sz w:val="18"/>
            <w:szCs w:val="18"/>
          </w:rPr>
          <w:delText xml:space="preserve">However, these methodologies exhibit certain constraints. Extending these methodologies to other applications would necessitate the development of a taxonomical structure for the labels of the corresponding dataset. The construction of such a structure may present difficulties for complex applications and typically </w:delText>
        </w:r>
      </w:del>
      <w:del w:id="888" w:author="artin majdi" w:date="2023-07-15T15:57:00Z">
        <w:r w:rsidRPr="003F428E" w:rsidDel="00D10EC3">
          <w:rPr>
            <w:rFonts w:ascii="Fira Code" w:hAnsi="Fira Code" w:cs="Fira Code"/>
            <w:color w:val="626264"/>
            <w:sz w:val="18"/>
            <w:szCs w:val="18"/>
          </w:rPr>
          <w:delText>necessitates</w:delText>
        </w:r>
      </w:del>
      <w:del w:id="889" w:author="artin majdi" w:date="2023-07-15T16:03:00Z">
        <w:r w:rsidRPr="003F428E" w:rsidDel="00F90BDF">
          <w:rPr>
            <w:rFonts w:ascii="Fira Code" w:hAnsi="Fira Code" w:cs="Fira Code"/>
            <w:color w:val="626264"/>
            <w:sz w:val="18"/>
            <w:szCs w:val="18"/>
          </w:rPr>
          <w:delText xml:space="preserve"> the consensus of multiple domain experts. Additionally, the performance of the proposed techniques may be influenced by the quality and consistency of the labeling in the datasets, which may vary across different sources. Future studies should aim to evaluate the techniques on a broader range of datasets and consider the impact of labeling quality on performance.</w:delText>
        </w:r>
      </w:del>
    </w:p>
    <w:p w14:paraId="4FBEB320" w14:textId="77777777" w:rsidR="00CD57E6" w:rsidRPr="003F428E" w:rsidRDefault="00CD57E6" w:rsidP="00EF5465">
      <w:pPr>
        <w:shd w:val="clear" w:color="auto" w:fill="EBEEF5"/>
        <w:spacing w:line="405" w:lineRule="atLeast"/>
        <w:rPr>
          <w:rFonts w:ascii="Fira Code" w:hAnsi="Fira Code" w:cs="Fira Code"/>
          <w:color w:val="5D5D5F"/>
          <w:sz w:val="18"/>
          <w:szCs w:val="18"/>
        </w:rPr>
      </w:pPr>
      <w:r w:rsidRPr="003F428E">
        <w:rPr>
          <w:rFonts w:ascii="Fira Code" w:hAnsi="Fira Code" w:cs="Fira Code"/>
          <w:color w:val="CD6069"/>
          <w:sz w:val="18"/>
          <w:szCs w:val="18"/>
        </w:rPr>
        <w:t>\section*</w:t>
      </w:r>
      <w:r w:rsidRPr="003F428E">
        <w:rPr>
          <w:rFonts w:ascii="Fira Code" w:hAnsi="Fira Code" w:cs="Fira Code"/>
          <w:color w:val="5D5D5F"/>
          <w:sz w:val="18"/>
          <w:szCs w:val="18"/>
        </w:rPr>
        <w:t>{</w:t>
      </w:r>
      <w:r w:rsidRPr="003F428E">
        <w:rPr>
          <w:rFonts w:ascii="Fira Code" w:hAnsi="Fira Code" w:cs="Fira Code"/>
          <w:color w:val="626264"/>
          <w:sz w:val="18"/>
          <w:szCs w:val="18"/>
        </w:rPr>
        <w:t>Appendices</w:t>
      </w:r>
      <w:r w:rsidRPr="003F428E">
        <w:rPr>
          <w:rFonts w:ascii="Fira Code" w:hAnsi="Fira Code" w:cs="Fira Code"/>
          <w:color w:val="5D5D5F"/>
          <w:sz w:val="18"/>
          <w:szCs w:val="18"/>
        </w:rPr>
        <w:t>}</w:t>
      </w:r>
    </w:p>
    <w:p w14:paraId="61EAB5C1" w14:textId="77777777" w:rsidR="00CD57E6" w:rsidRPr="003F428E" w:rsidRDefault="00CD57E6" w:rsidP="00CD57E6">
      <w:pPr>
        <w:shd w:val="clear" w:color="auto" w:fill="EBEEF5"/>
        <w:spacing w:line="405" w:lineRule="atLeast"/>
        <w:rPr>
          <w:ins w:id="890" w:author="artin majdi" w:date="2023-07-13T18:37:00Z"/>
          <w:rFonts w:ascii="Fira Code" w:hAnsi="Fira Code" w:cs="Fira Code"/>
          <w:color w:val="5D5D5F"/>
          <w:sz w:val="18"/>
          <w:szCs w:val="18"/>
        </w:rPr>
      </w:pPr>
      <w:r w:rsidRPr="003F428E">
        <w:rPr>
          <w:rFonts w:ascii="Fira Code" w:hAnsi="Fira Code" w:cs="Fira Code"/>
          <w:color w:val="CD6069"/>
          <w:sz w:val="18"/>
          <w:szCs w:val="18"/>
        </w:rPr>
        <w:t>\section*</w:t>
      </w:r>
      <w:r w:rsidRPr="003F428E">
        <w:rPr>
          <w:rFonts w:ascii="Fira Code" w:hAnsi="Fira Code" w:cs="Fira Code"/>
          <w:color w:val="5D5D5F"/>
          <w:sz w:val="18"/>
          <w:szCs w:val="18"/>
        </w:rPr>
        <w:t>{</w:t>
      </w:r>
      <w:r w:rsidRPr="003F428E">
        <w:rPr>
          <w:rFonts w:ascii="Fira Code" w:hAnsi="Fira Code" w:cs="Fira Code"/>
          <w:color w:val="626264"/>
          <w:sz w:val="18"/>
          <w:szCs w:val="18"/>
        </w:rPr>
        <w:t>Acknowledgements</w:t>
      </w:r>
      <w:r w:rsidRPr="003F428E">
        <w:rPr>
          <w:rFonts w:ascii="Fira Code" w:hAnsi="Fira Code" w:cs="Fira Code"/>
          <w:color w:val="5D5D5F"/>
          <w:sz w:val="18"/>
          <w:szCs w:val="18"/>
        </w:rPr>
        <w:t>}</w:t>
      </w:r>
    </w:p>
    <w:p w14:paraId="044B92DF" w14:textId="77777777" w:rsidR="00CD57E6" w:rsidRPr="003F428E" w:rsidRDefault="00CD57E6" w:rsidP="00CD57E6">
      <w:pPr>
        <w:shd w:val="clear" w:color="auto" w:fill="EBEEF5"/>
        <w:spacing w:line="405" w:lineRule="atLeast"/>
        <w:rPr>
          <w:ins w:id="891" w:author="artin majdi" w:date="2023-07-13T18:37:00Z"/>
          <w:rFonts w:ascii="Fira Code" w:hAnsi="Fira Code" w:cs="Fira Code"/>
          <w:color w:val="5D5D5F"/>
          <w:sz w:val="18"/>
          <w:szCs w:val="18"/>
        </w:rPr>
      </w:pPr>
    </w:p>
    <w:p w14:paraId="31CD46E5" w14:textId="77777777" w:rsidR="00CD57E6" w:rsidRPr="003F428E" w:rsidRDefault="00CD57E6" w:rsidP="00EF5465">
      <w:pPr>
        <w:rPr>
          <w:rFonts w:ascii="Fira Code" w:hAnsi="Fira Code" w:cs="Fira Code"/>
          <w:sz w:val="18"/>
          <w:szCs w:val="18"/>
          <w:rPrChange w:id="892" w:author="artin majdi" w:date="2023-07-13T18:37:00Z">
            <w:rPr>
              <w:rFonts w:asciiTheme="minorHAnsi" w:hAnsiTheme="minorHAnsi"/>
              <w:color w:val="000000" w:themeColor="text1"/>
            </w:rPr>
          </w:rPrChange>
        </w:rPr>
      </w:pPr>
    </w:p>
    <w:sectPr w:rsidR="00CD57E6" w:rsidRPr="003F428E" w:rsidSect="00EF5465">
      <w:pgSz w:w="12240" w:h="15840"/>
      <w:pgMar w:top="1440" w:right="720" w:bottom="1440" w:left="99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Rodriguez, Jeffrey J - (jjrodrig)" w:date="2023-07-11T17:39:00Z" w:initials="RJJ(">
    <w:p w14:paraId="2FFBB9B9" w14:textId="77777777" w:rsidR="00622191" w:rsidRDefault="00622191" w:rsidP="00BD6F81">
      <w:pPr>
        <w:pStyle w:val="CommentText"/>
        <w:jc w:val="left"/>
      </w:pPr>
      <w:r>
        <w:rPr>
          <w:rStyle w:val="CommentReference"/>
        </w:rPr>
        <w:annotationRef/>
      </w:r>
      <w:r>
        <w:t>Antecedent? No neural network has been defined yet. What type of neural network? What are the inputs of the network? What are the outputs?</w:t>
      </w:r>
    </w:p>
  </w:comment>
  <w:comment w:id="12" w:author="Rodriguez, Jeffrey J - (jjrodrig)" w:date="2023-07-11T17:44:00Z" w:initials="RJJ(">
    <w:p w14:paraId="62934679" w14:textId="77777777" w:rsidR="00622191" w:rsidRDefault="00622191" w:rsidP="003D2E77">
      <w:pPr>
        <w:pStyle w:val="CommentText"/>
        <w:jc w:val="left"/>
      </w:pPr>
      <w:r>
        <w:rPr>
          <w:rStyle w:val="CommentReference"/>
        </w:rPr>
        <w:annotationRef/>
      </w:r>
      <w:r>
        <w:t xml:space="preserve">What is a </w:t>
      </w:r>
      <w:r>
        <w:rPr>
          <w:i/>
          <w:iCs/>
        </w:rPr>
        <w:t>predicted label</w:t>
      </w:r>
      <w:r>
        <w:t xml:space="preserve">? Undefined so far. You defined predicted </w:t>
      </w:r>
      <w:r>
        <w:rPr>
          <w:i/>
          <w:iCs/>
        </w:rPr>
        <w:t>probabilities</w:t>
      </w:r>
      <w:r>
        <w:t>.</w:t>
      </w:r>
    </w:p>
  </w:comment>
  <w:comment w:id="15" w:author="Rodriguez, Jeffrey J - (jjrodrig)" w:date="2023-07-11T20:21:00Z" w:initials="RJJ(">
    <w:p w14:paraId="3C1116E9" w14:textId="77777777" w:rsidR="00231B7C" w:rsidRDefault="00231B7C" w:rsidP="00340FE5">
      <w:pPr>
        <w:pStyle w:val="CommentText"/>
        <w:jc w:val="left"/>
      </w:pPr>
      <w:r>
        <w:rPr>
          <w:rStyle w:val="CommentReference"/>
        </w:rPr>
        <w:annotationRef/>
      </w:r>
      <w:r>
        <w:t>Need to explain that the taxonomy is structured such that if a disease is present, then its parent disease is also present. Also, if there are multiple parents, then the proposed method only utilizes the parent that has been identified as the dominant parent.</w:t>
      </w:r>
    </w:p>
  </w:comment>
  <w:comment w:id="16" w:author="Rodriguez, Jeffrey J - (jjrodrig)" w:date="2023-07-12T12:42:00Z" w:initials="RJJ(">
    <w:p w14:paraId="7BB19E27" w14:textId="77777777" w:rsidR="0073230D" w:rsidRDefault="0073230D" w:rsidP="00DA0597">
      <w:pPr>
        <w:pStyle w:val="CommentText"/>
        <w:jc w:val="left"/>
      </w:pPr>
      <w:r>
        <w:rPr>
          <w:rStyle w:val="CommentReference"/>
        </w:rPr>
        <w:annotationRef/>
      </w:r>
      <w:r>
        <w:t>False. We cannot conclude that c5 is parent of c3. Reword. A grandparent is not the same as a parent.</w:t>
      </w:r>
    </w:p>
  </w:comment>
  <w:comment w:id="17" w:author="artin majdi" w:date="2023-07-13T16:38:00Z" w:initials="am">
    <w:p w14:paraId="168EDA96" w14:textId="77777777" w:rsidR="001C424A" w:rsidRDefault="001C424A" w:rsidP="00C2616D">
      <w:r>
        <w:rPr>
          <w:rStyle w:val="CommentReference"/>
        </w:rPr>
        <w:annotationRef/>
      </w:r>
      <w:r>
        <w:rPr>
          <w:rFonts w:ascii="PT Sans Narrow" w:hAnsi="PT Sans Narrow" w:cs="Courier New"/>
          <w:color w:val="000000"/>
          <w:sz w:val="20"/>
          <w:szCs w:val="20"/>
        </w:rPr>
        <w:t xml:space="preserve">In this example, I’m trying to mention an example similar to the Consolidation example we discussed before where ‘c5’ is both the parent and grandparent of the class c1. And thus we only use its parent status. </w:t>
      </w:r>
    </w:p>
  </w:comment>
  <w:comment w:id="24" w:author="Rodriguez, Jeffrey J - (jjrodrig)" w:date="2023-07-12T11:27:00Z" w:initials="RJJ(">
    <w:p w14:paraId="756463D9" w14:textId="6850D46A" w:rsidR="005B6565" w:rsidRDefault="005B6565" w:rsidP="003F3B04">
      <w:pPr>
        <w:pStyle w:val="CommentText"/>
        <w:jc w:val="left"/>
      </w:pPr>
      <w:r>
        <w:rPr>
          <w:rStyle w:val="CommentReference"/>
        </w:rPr>
        <w:annotationRef/>
      </w:r>
      <w:r>
        <w:t>Must cite a ref for this. We are not physicians.</w:t>
      </w:r>
    </w:p>
  </w:comment>
  <w:comment w:id="44" w:author="Rodriguez, Jeffrey J - (jjrodrig)" w:date="2023-07-12T11:30:00Z" w:initials="RJJ(">
    <w:p w14:paraId="0BA28081" w14:textId="77777777" w:rsidR="00A67B39" w:rsidRDefault="00A67B39" w:rsidP="000A5D10">
      <w:pPr>
        <w:pStyle w:val="CommentText"/>
        <w:jc w:val="left"/>
      </w:pPr>
      <w:r>
        <w:rPr>
          <w:rStyle w:val="CommentReference"/>
        </w:rPr>
        <w:annotationRef/>
      </w:r>
      <w:r>
        <w:t xml:space="preserve">Wrong reference? This is pointing to this same subsection. I cannot find any description that explains how Fig. 1 was generated. How do we know that Fig. 1 is </w:t>
      </w:r>
      <w:r>
        <w:rPr>
          <w:i/>
          <w:iCs/>
        </w:rPr>
        <w:t xml:space="preserve">medically </w:t>
      </w:r>
      <w:r>
        <w:t>correct?</w:t>
      </w:r>
    </w:p>
  </w:comment>
  <w:comment w:id="63" w:author="Rodriguez, Jeffrey J - (jjrodrig)" w:date="2023-07-12T12:54:00Z" w:initials="RJJ(">
    <w:p w14:paraId="61402981" w14:textId="77777777" w:rsidR="007E21AA" w:rsidRDefault="007E21AA" w:rsidP="00E47E41">
      <w:pPr>
        <w:pStyle w:val="CommentText"/>
        <w:jc w:val="left"/>
      </w:pPr>
      <w:r>
        <w:rPr>
          <w:rStyle w:val="CommentReference"/>
        </w:rPr>
        <w:annotationRef/>
      </w:r>
      <w:r>
        <w:t>Reword. This does not guarantee that the predictions will be accurate.</w:t>
      </w:r>
    </w:p>
  </w:comment>
  <w:comment w:id="98" w:author="Rodriguez, Jeffrey J - (jjrodrig)" w:date="2023-07-12T12:56:00Z" w:initials="RJJ(">
    <w:p w14:paraId="7EB1CBEE" w14:textId="77777777" w:rsidR="007E21AA" w:rsidRDefault="007E21AA" w:rsidP="0069741B">
      <w:pPr>
        <w:pStyle w:val="CommentText"/>
        <w:jc w:val="left"/>
      </w:pPr>
      <w:r>
        <w:rPr>
          <w:rStyle w:val="CommentReference"/>
        </w:rPr>
        <w:annotationRef/>
      </w:r>
      <w:r>
        <w:t>More than what?</w:t>
      </w:r>
    </w:p>
  </w:comment>
  <w:comment w:id="104" w:author="Rodriguez, Jeffrey J - (jjrodrig)" w:date="2023-07-12T12:56:00Z" w:initials="RJJ(">
    <w:p w14:paraId="37DA1A30" w14:textId="77777777" w:rsidR="007E21AA" w:rsidRDefault="007E21AA" w:rsidP="00BE09AB">
      <w:pPr>
        <w:pStyle w:val="CommentText"/>
        <w:jc w:val="left"/>
      </w:pPr>
      <w:r>
        <w:rPr>
          <w:rStyle w:val="CommentReference"/>
        </w:rPr>
        <w:annotationRef/>
      </w:r>
      <w:r>
        <w:t>Vague. Unclear what this means.</w:t>
      </w:r>
    </w:p>
  </w:comment>
  <w:comment w:id="112" w:author="Rodriguez, Jeffrey J - (jjrodrig)" w:date="2023-07-12T13:08:00Z" w:initials="RJJ(">
    <w:p w14:paraId="561D1184" w14:textId="77777777" w:rsidR="00782ECB" w:rsidRDefault="00782ECB" w:rsidP="00176199">
      <w:pPr>
        <w:pStyle w:val="CommentText"/>
        <w:jc w:val="left"/>
      </w:pPr>
      <w:r>
        <w:rPr>
          <w:rStyle w:val="CommentReference"/>
        </w:rPr>
        <w:annotationRef/>
      </w:r>
      <w:r>
        <w:t>I don't understand the difference between l_j and L and \mathcal{L} and H( ).</w:t>
      </w:r>
    </w:p>
  </w:comment>
  <w:comment w:id="113" w:author="artin majdi" w:date="2023-07-13T17:05:00Z" w:initials="am">
    <w:p w14:paraId="17BD1280" w14:textId="77777777" w:rsidR="003C3A2F" w:rsidRDefault="003C3A2F" w:rsidP="002139D3">
      <w:r>
        <w:rPr>
          <w:rStyle w:val="CommentReference"/>
        </w:rPr>
        <w:annotationRef/>
      </w:r>
      <w:r>
        <w:rPr>
          <w:rFonts w:ascii="PT Sans Narrow" w:hAnsi="PT Sans Narrow" w:cs="Courier New"/>
          <w:sz w:val="20"/>
          <w:szCs w:val="20"/>
        </w:rPr>
        <w:t>I added the  \mathcal{L} to the Eq~\ref{</w:t>
      </w:r>
      <w:r>
        <w:rPr>
          <w:rFonts w:ascii="PT Sans Narrow" w:hAnsi="PT Sans Narrow" w:cs="Courier New"/>
          <w:color w:val="F0AA0B"/>
          <w:sz w:val="20"/>
          <w:szCs w:val="20"/>
        </w:rPr>
        <w:t>eq:taxonomy.eq.2.loss</w:t>
      </w:r>
      <w:r>
        <w:rPr>
          <w:rFonts w:ascii="PT Sans Narrow" w:hAnsi="PT Sans Narrow" w:cs="Courier New"/>
          <w:sz w:val="20"/>
          <w:szCs w:val="20"/>
        </w:rPr>
        <w:t xml:space="preserve"> } to make it a bit more clear. </w:t>
      </w:r>
      <w:r>
        <w:rPr>
          <w:rFonts w:ascii="PT Sans Narrow" w:hAnsi="PT Sans Narrow" w:cs="Courier New"/>
          <w:sz w:val="20"/>
          <w:szCs w:val="20"/>
        </w:rPr>
        <w:cr/>
      </w:r>
      <w:r>
        <w:rPr>
          <w:rFonts w:ascii="PT Sans Narrow" w:hAnsi="PT Sans Narrow" w:cs="Courier New"/>
          <w:sz w:val="20"/>
          <w:szCs w:val="20"/>
        </w:rPr>
        <w:cr/>
        <w:t>The  \mathcal{L}  is the underlying loss function (eg binary cross entropy)</w:t>
      </w:r>
      <w:r>
        <w:rPr>
          <w:rFonts w:ascii="PT Sans Narrow" w:hAnsi="PT Sans Narrow" w:cs="Courier New"/>
          <w:sz w:val="20"/>
          <w:szCs w:val="20"/>
        </w:rPr>
        <w:cr/>
      </w:r>
      <w:r>
        <w:rPr>
          <w:rFonts w:ascii="PT Sans Narrow" w:hAnsi="PT Sans Narrow" w:cs="Courier New"/>
          <w:sz w:val="20"/>
          <w:szCs w:val="20"/>
        </w:rPr>
        <w:cr/>
        <w:t>l_j is the calculated loss for class j</w:t>
      </w:r>
      <w:r>
        <w:rPr>
          <w:rFonts w:ascii="PT Sans Narrow" w:hAnsi="PT Sans Narrow" w:cs="Courier New"/>
          <w:sz w:val="20"/>
          <w:szCs w:val="20"/>
        </w:rPr>
        <w:cr/>
      </w:r>
      <w:r>
        <w:rPr>
          <w:rFonts w:ascii="PT Sans Narrow" w:hAnsi="PT Sans Narrow" w:cs="Courier New"/>
          <w:sz w:val="20"/>
          <w:szCs w:val="20"/>
        </w:rPr>
        <w:cr/>
        <w:t>L was my mistake. (I changed it to \mathcal{L}</w:t>
      </w:r>
    </w:p>
    <w:p w14:paraId="4B7B8081" w14:textId="77777777" w:rsidR="003C3A2F" w:rsidRDefault="003C3A2F" w:rsidP="002139D3"/>
    <w:p w14:paraId="77CE3092" w14:textId="77777777" w:rsidR="003C3A2F" w:rsidRDefault="003C3A2F" w:rsidP="002139D3">
      <w:r>
        <w:rPr>
          <w:rFonts w:ascii="PT Sans Narrow" w:hAnsi="PT Sans Narrow" w:cs="Courier New"/>
          <w:sz w:val="20"/>
          <w:szCs w:val="20"/>
        </w:rPr>
        <w:cr/>
        <w:t xml:space="preserve">H() is a regularization term which I call “hierarchical penalty“ that  gets applied to the original child class’s loss value. </w:t>
      </w:r>
    </w:p>
  </w:comment>
  <w:comment w:id="118" w:author="Rodriguez, Jeffrey J - (jjrodrig)" w:date="2023-07-12T13:04:00Z" w:initials="RJJ(">
    <w:p w14:paraId="6408B506" w14:textId="31573C35" w:rsidR="00782ECB" w:rsidRDefault="00782ECB" w:rsidP="00B90C95">
      <w:pPr>
        <w:pStyle w:val="CommentText"/>
        <w:jc w:val="left"/>
      </w:pPr>
      <w:r>
        <w:rPr>
          <w:rStyle w:val="CommentReference"/>
        </w:rPr>
        <w:annotationRef/>
      </w:r>
      <w:r>
        <w:t>Should match the style of the previous eq.</w:t>
      </w:r>
    </w:p>
  </w:comment>
  <w:comment w:id="128" w:author="Rodriguez, Jeffrey J - (jjrodrig)" w:date="2023-07-12T13:09:00Z" w:initials="RJJ(">
    <w:p w14:paraId="51E79DEF" w14:textId="77777777" w:rsidR="00782ECB" w:rsidRDefault="00782ECB" w:rsidP="001E54FB">
      <w:pPr>
        <w:pStyle w:val="CommentText"/>
        <w:jc w:val="left"/>
      </w:pPr>
      <w:r>
        <w:rPr>
          <w:rStyle w:val="CommentReference"/>
        </w:rPr>
        <w:annotationRef/>
      </w:r>
      <w:r>
        <w:t>Why? Explain why this simplifies the optimization process. I assume you're saying that l_j = a l_k for some constant a.</w:t>
      </w:r>
    </w:p>
  </w:comment>
  <w:comment w:id="166" w:author="Rodriguez, Jeffrey J - (jjrodrig)" w:date="2023-07-12T13:13:00Z" w:initials="RJJ(">
    <w:p w14:paraId="77ACA127" w14:textId="77777777" w:rsidR="00BB337D" w:rsidRDefault="00BB337D" w:rsidP="00CA630E">
      <w:pPr>
        <w:pStyle w:val="CommentText"/>
        <w:jc w:val="left"/>
      </w:pPr>
      <w:r>
        <w:rPr>
          <w:rStyle w:val="CommentReference"/>
        </w:rPr>
        <w:annotationRef/>
      </w:r>
      <w:r>
        <w:t>Vague. Show some equations to explain what you mean and to prove that it does this. It seems very strange to say that multiplication is being used to model a linear relationship.</w:t>
      </w:r>
    </w:p>
  </w:comment>
  <w:comment w:id="217" w:author="Rodriguez, Jeffrey J - (jjrodrig)" w:date="2023-07-12T13:16:00Z" w:initials="RJJ(">
    <w:p w14:paraId="095BD7F9" w14:textId="77777777" w:rsidR="00BB337D" w:rsidRDefault="00BB337D" w:rsidP="00BC2B28">
      <w:pPr>
        <w:pStyle w:val="CommentText"/>
        <w:jc w:val="left"/>
      </w:pPr>
      <w:r>
        <w:rPr>
          <w:rStyle w:val="CommentReference"/>
        </w:rPr>
        <w:annotationRef/>
      </w:r>
      <w:r>
        <w:t>Explain how. If we increase alpha what happens? If we increase beta what happens? Does this increase or decrease the degree to which hierarchical info influences the learning process?</w:t>
      </w:r>
    </w:p>
  </w:comment>
  <w:comment w:id="230" w:author="Rodriguez, Jeffrey J - (jjrodrig)" w:date="2023-07-12T13:30:00Z" w:initials="RJJ(">
    <w:p w14:paraId="1490337D" w14:textId="77777777" w:rsidR="0062597C" w:rsidRDefault="0062597C" w:rsidP="00EB1A0E">
      <w:pPr>
        <w:pStyle w:val="CommentText"/>
        <w:jc w:val="left"/>
      </w:pPr>
      <w:r>
        <w:rPr>
          <w:rStyle w:val="CommentReference"/>
        </w:rPr>
        <w:annotationRef/>
      </w:r>
      <w:r>
        <w:t>Similarly, change the other occurrences of sigmoid' so that it's clear that we're differentiating w.r.t. \hat{q}_k^i.</w:t>
      </w:r>
    </w:p>
  </w:comment>
  <w:comment w:id="241" w:author="Rodriguez, Jeffrey J - (jjrodrig)" w:date="2023-07-12T13:31:00Z" w:initials="RJJ(">
    <w:p w14:paraId="76AF491E" w14:textId="77777777" w:rsidR="0062597C" w:rsidRDefault="0062597C" w:rsidP="00AE18AA">
      <w:pPr>
        <w:pStyle w:val="CommentText"/>
        <w:jc w:val="left"/>
      </w:pPr>
      <w:r>
        <w:rPr>
          <w:rStyle w:val="CommentReference"/>
        </w:rPr>
        <w:annotationRef/>
      </w:r>
      <w:r>
        <w:t>Similarly, change the other occurrences below.</w:t>
      </w:r>
    </w:p>
  </w:comment>
  <w:comment w:id="249" w:author="Rodriguez, Jeffrey J - (jjrodrig)" w:date="2023-07-12T13:32:00Z" w:initials="RJJ(">
    <w:p w14:paraId="2E49D0C0" w14:textId="77777777" w:rsidR="0062597C" w:rsidRDefault="0062597C" w:rsidP="002D693A">
      <w:pPr>
        <w:pStyle w:val="CommentText"/>
        <w:jc w:val="left"/>
      </w:pPr>
      <w:r>
        <w:rPr>
          <w:rStyle w:val="CommentReference"/>
        </w:rPr>
        <w:annotationRef/>
      </w:r>
      <w:r>
        <w:t>Orphan equation. Insert a sentence before.</w:t>
      </w:r>
    </w:p>
  </w:comment>
  <w:comment w:id="280" w:author="Rodriguez, Jeffrey J - (jjrodrig)" w:date="2023-07-12T13:36:00Z" w:initials="RJJ(">
    <w:p w14:paraId="4E7568AC" w14:textId="77777777" w:rsidR="00EC44DD" w:rsidRDefault="00EC44DD" w:rsidP="00562928">
      <w:pPr>
        <w:pStyle w:val="CommentText"/>
        <w:jc w:val="left"/>
      </w:pPr>
      <w:r>
        <w:rPr>
          <w:rStyle w:val="CommentReference"/>
        </w:rPr>
        <w:annotationRef/>
      </w:r>
      <w:r>
        <w:t>left-justify the 2nd column</w:t>
      </w:r>
    </w:p>
  </w:comment>
  <w:comment w:id="282" w:author="Rodriguez, Jeffrey J - (jjrodrig)" w:date="2023-07-12T13:37:00Z" w:initials="RJJ(">
    <w:p w14:paraId="093D6C73" w14:textId="77777777" w:rsidR="00EC44DD" w:rsidRDefault="00EC44DD" w:rsidP="00945D91">
      <w:pPr>
        <w:pStyle w:val="CommentText"/>
        <w:jc w:val="left"/>
      </w:pPr>
      <w:r>
        <w:rPr>
          <w:rStyle w:val="CommentReference"/>
        </w:rPr>
        <w:annotationRef/>
      </w:r>
      <w:r>
        <w:t>Insert tiny space. Check other eqs too.</w:t>
      </w:r>
    </w:p>
  </w:comment>
  <w:comment w:id="426" w:author="Rodriguez, Jeffrey J - (jjrodrig)" w:date="2023-07-12T13:42:00Z" w:initials="RJJ(">
    <w:p w14:paraId="3872126D" w14:textId="77777777" w:rsidR="00EC44DD" w:rsidRDefault="00EC44DD" w:rsidP="00851889">
      <w:pPr>
        <w:pStyle w:val="CommentText"/>
        <w:jc w:val="left"/>
      </w:pPr>
      <w:r>
        <w:rPr>
          <w:rStyle w:val="CommentReference"/>
        </w:rPr>
        <w:annotationRef/>
      </w:r>
      <w:r>
        <w:t>Split into two lines.</w:t>
      </w:r>
    </w:p>
  </w:comment>
  <w:comment w:id="456" w:author="Rodriguez, Jeffrey J - (jjrodrig)" w:date="2023-07-12T13:43:00Z" w:initials="RJJ(">
    <w:p w14:paraId="5A241B8A" w14:textId="77777777" w:rsidR="0065281D" w:rsidRDefault="0065281D" w:rsidP="009F2F4C">
      <w:pPr>
        <w:pStyle w:val="CommentText"/>
        <w:jc w:val="left"/>
      </w:pPr>
      <w:r>
        <w:rPr>
          <w:rStyle w:val="CommentReference"/>
        </w:rPr>
        <w:annotationRef/>
      </w:r>
      <w:r>
        <w:t>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FBB9B9" w15:done="1"/>
  <w15:commentEx w15:paraId="62934679" w15:done="1"/>
  <w15:commentEx w15:paraId="3C1116E9" w15:done="1"/>
  <w15:commentEx w15:paraId="7BB19E27" w15:done="0"/>
  <w15:commentEx w15:paraId="168EDA96" w15:paraIdParent="7BB19E27" w15:done="0"/>
  <w15:commentEx w15:paraId="756463D9" w15:done="1"/>
  <w15:commentEx w15:paraId="0BA28081" w15:done="1"/>
  <w15:commentEx w15:paraId="61402981" w15:done="1"/>
  <w15:commentEx w15:paraId="7EB1CBEE" w15:done="1"/>
  <w15:commentEx w15:paraId="37DA1A30" w15:done="1"/>
  <w15:commentEx w15:paraId="561D1184" w15:done="0"/>
  <w15:commentEx w15:paraId="77CE3092" w15:paraIdParent="561D1184" w15:done="0"/>
  <w15:commentEx w15:paraId="6408B506" w15:done="1"/>
  <w15:commentEx w15:paraId="51E79DEF" w15:done="1"/>
  <w15:commentEx w15:paraId="77ACA127" w15:done="1"/>
  <w15:commentEx w15:paraId="095BD7F9" w15:done="1"/>
  <w15:commentEx w15:paraId="1490337D" w15:done="1"/>
  <w15:commentEx w15:paraId="76AF491E" w15:done="1"/>
  <w15:commentEx w15:paraId="2E49D0C0" w15:done="1"/>
  <w15:commentEx w15:paraId="4E7568AC" w15:done="1"/>
  <w15:commentEx w15:paraId="093D6C73" w15:done="1"/>
  <w15:commentEx w15:paraId="3872126D" w15:done="1"/>
  <w15:commentEx w15:paraId="5A241B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581251" w16cex:dateUtc="2023-07-12T00:39:00Z"/>
  <w16cex:commentExtensible w16cex:durableId="2858136E" w16cex:dateUtc="2023-07-12T00:44:00Z"/>
  <w16cex:commentExtensible w16cex:durableId="2858384C" w16cex:dateUtc="2023-07-12T03:21:00Z"/>
  <w16cex:commentExtensible w16cex:durableId="28591E2D" w16cex:dateUtc="2023-07-12T19:42:00Z"/>
  <w16cex:commentExtensible w16cex:durableId="285AA70B" w16cex:dateUtc="2023-07-13T23:38:00Z"/>
  <w16cex:commentExtensible w16cex:durableId="28590CB8" w16cex:dateUtc="2023-07-12T18:27:00Z"/>
  <w16cex:commentExtensible w16cex:durableId="28590D49" w16cex:dateUtc="2023-07-12T18:30:00Z"/>
  <w16cex:commentExtensible w16cex:durableId="285920FB" w16cex:dateUtc="2023-07-12T19:54:00Z"/>
  <w16cex:commentExtensible w16cex:durableId="2859216E" w16cex:dateUtc="2023-07-12T19:56:00Z"/>
  <w16cex:commentExtensible w16cex:durableId="28592187" w16cex:dateUtc="2023-07-12T19:56:00Z"/>
  <w16cex:commentExtensible w16cex:durableId="2859244E" w16cex:dateUtc="2023-07-12T20:08:00Z"/>
  <w16cex:commentExtensible w16cex:durableId="285AAD44" w16cex:dateUtc="2023-07-14T00:05:00Z"/>
  <w16cex:commentExtensible w16cex:durableId="28592372" w16cex:dateUtc="2023-07-12T20:04:00Z"/>
  <w16cex:commentExtensible w16cex:durableId="28592480" w16cex:dateUtc="2023-07-12T20:09:00Z"/>
  <w16cex:commentExtensible w16cex:durableId="28592582" w16cex:dateUtc="2023-07-12T20:13:00Z"/>
  <w16cex:commentExtensible w16cex:durableId="28592627" w16cex:dateUtc="2023-07-12T20:16:00Z"/>
  <w16cex:commentExtensible w16cex:durableId="28592984" w16cex:dateUtc="2023-07-12T20:30:00Z"/>
  <w16cex:commentExtensible w16cex:durableId="285929B9" w16cex:dateUtc="2023-07-12T20:31:00Z"/>
  <w16cex:commentExtensible w16cex:durableId="285929DE" w16cex:dateUtc="2023-07-12T20:32:00Z"/>
  <w16cex:commentExtensible w16cex:durableId="28592ADC" w16cex:dateUtc="2023-07-12T20:36:00Z"/>
  <w16cex:commentExtensible w16cex:durableId="28592B28" w16cex:dateUtc="2023-07-12T20:37:00Z"/>
  <w16cex:commentExtensible w16cex:durableId="28592C3D" w16cex:dateUtc="2023-07-12T20:42:00Z"/>
  <w16cex:commentExtensible w16cex:durableId="28592C6C" w16cex:dateUtc="2023-07-12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FBB9B9" w16cid:durableId="28581251"/>
  <w16cid:commentId w16cid:paraId="62934679" w16cid:durableId="2858136E"/>
  <w16cid:commentId w16cid:paraId="3C1116E9" w16cid:durableId="2858384C"/>
  <w16cid:commentId w16cid:paraId="7BB19E27" w16cid:durableId="28591E2D"/>
  <w16cid:commentId w16cid:paraId="168EDA96" w16cid:durableId="285AA70B"/>
  <w16cid:commentId w16cid:paraId="756463D9" w16cid:durableId="28590CB8"/>
  <w16cid:commentId w16cid:paraId="0BA28081" w16cid:durableId="28590D49"/>
  <w16cid:commentId w16cid:paraId="61402981" w16cid:durableId="285920FB"/>
  <w16cid:commentId w16cid:paraId="7EB1CBEE" w16cid:durableId="2859216E"/>
  <w16cid:commentId w16cid:paraId="37DA1A30" w16cid:durableId="28592187"/>
  <w16cid:commentId w16cid:paraId="561D1184" w16cid:durableId="2859244E"/>
  <w16cid:commentId w16cid:paraId="77CE3092" w16cid:durableId="285AAD44"/>
  <w16cid:commentId w16cid:paraId="6408B506" w16cid:durableId="28592372"/>
  <w16cid:commentId w16cid:paraId="51E79DEF" w16cid:durableId="28592480"/>
  <w16cid:commentId w16cid:paraId="77ACA127" w16cid:durableId="28592582"/>
  <w16cid:commentId w16cid:paraId="095BD7F9" w16cid:durableId="28592627"/>
  <w16cid:commentId w16cid:paraId="1490337D" w16cid:durableId="28592984"/>
  <w16cid:commentId w16cid:paraId="76AF491E" w16cid:durableId="285929B9"/>
  <w16cid:commentId w16cid:paraId="2E49D0C0" w16cid:durableId="285929DE"/>
  <w16cid:commentId w16cid:paraId="4E7568AC" w16cid:durableId="28592ADC"/>
  <w16cid:commentId w16cid:paraId="093D6C73" w16cid:durableId="28592B28"/>
  <w16cid:commentId w16cid:paraId="3872126D" w16cid:durableId="28592C3D"/>
  <w16cid:commentId w16cid:paraId="5A241B8A" w16cid:durableId="28592C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PT Sans Narrow">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2020803070505020304"/>
    <w:charset w:val="00"/>
    <w:family w:val="auto"/>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trackRevisions/>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E6"/>
    <w:rsid w:val="00012342"/>
    <w:rsid w:val="00037A4F"/>
    <w:rsid w:val="000470DA"/>
    <w:rsid w:val="000671D3"/>
    <w:rsid w:val="00067750"/>
    <w:rsid w:val="000746A6"/>
    <w:rsid w:val="0008704C"/>
    <w:rsid w:val="00090188"/>
    <w:rsid w:val="000A1ECD"/>
    <w:rsid w:val="000C2185"/>
    <w:rsid w:val="000E1EFB"/>
    <w:rsid w:val="000F6E72"/>
    <w:rsid w:val="0010067D"/>
    <w:rsid w:val="001372F7"/>
    <w:rsid w:val="00137AE4"/>
    <w:rsid w:val="00152244"/>
    <w:rsid w:val="00185905"/>
    <w:rsid w:val="00186409"/>
    <w:rsid w:val="001A781B"/>
    <w:rsid w:val="001C30D6"/>
    <w:rsid w:val="001C424A"/>
    <w:rsid w:val="001D20C4"/>
    <w:rsid w:val="001D3ED5"/>
    <w:rsid w:val="001E5CAA"/>
    <w:rsid w:val="001E791B"/>
    <w:rsid w:val="00217555"/>
    <w:rsid w:val="00231B7C"/>
    <w:rsid w:val="00234404"/>
    <w:rsid w:val="0023470A"/>
    <w:rsid w:val="00247662"/>
    <w:rsid w:val="002508C6"/>
    <w:rsid w:val="00262DA9"/>
    <w:rsid w:val="0028735F"/>
    <w:rsid w:val="002A25CA"/>
    <w:rsid w:val="002B6313"/>
    <w:rsid w:val="002B6C80"/>
    <w:rsid w:val="00312972"/>
    <w:rsid w:val="003137DF"/>
    <w:rsid w:val="00331FD3"/>
    <w:rsid w:val="003412EE"/>
    <w:rsid w:val="003965CB"/>
    <w:rsid w:val="003B3AED"/>
    <w:rsid w:val="003C3A2F"/>
    <w:rsid w:val="003D763A"/>
    <w:rsid w:val="003F428E"/>
    <w:rsid w:val="004157F0"/>
    <w:rsid w:val="004304CC"/>
    <w:rsid w:val="004401F3"/>
    <w:rsid w:val="004E6DB7"/>
    <w:rsid w:val="004F4F3C"/>
    <w:rsid w:val="0050322B"/>
    <w:rsid w:val="00506DA4"/>
    <w:rsid w:val="0052414D"/>
    <w:rsid w:val="00527F33"/>
    <w:rsid w:val="00533390"/>
    <w:rsid w:val="0054189B"/>
    <w:rsid w:val="005571D4"/>
    <w:rsid w:val="005B31D6"/>
    <w:rsid w:val="005B6565"/>
    <w:rsid w:val="005C7515"/>
    <w:rsid w:val="005D20DD"/>
    <w:rsid w:val="005F1F67"/>
    <w:rsid w:val="00622191"/>
    <w:rsid w:val="0062597C"/>
    <w:rsid w:val="00631492"/>
    <w:rsid w:val="006441EB"/>
    <w:rsid w:val="0065281D"/>
    <w:rsid w:val="00656E0B"/>
    <w:rsid w:val="00657D37"/>
    <w:rsid w:val="00663FAF"/>
    <w:rsid w:val="00666FD2"/>
    <w:rsid w:val="00683F9A"/>
    <w:rsid w:val="006C06C3"/>
    <w:rsid w:val="006C25F7"/>
    <w:rsid w:val="00701392"/>
    <w:rsid w:val="00706D5D"/>
    <w:rsid w:val="00726D85"/>
    <w:rsid w:val="00731BA5"/>
    <w:rsid w:val="0073230D"/>
    <w:rsid w:val="00740103"/>
    <w:rsid w:val="00745BBC"/>
    <w:rsid w:val="007469CF"/>
    <w:rsid w:val="007650F1"/>
    <w:rsid w:val="00782ECB"/>
    <w:rsid w:val="00797C2A"/>
    <w:rsid w:val="007A0B59"/>
    <w:rsid w:val="007C1000"/>
    <w:rsid w:val="007E21AA"/>
    <w:rsid w:val="007E6263"/>
    <w:rsid w:val="007F076C"/>
    <w:rsid w:val="00806851"/>
    <w:rsid w:val="008156F7"/>
    <w:rsid w:val="00825192"/>
    <w:rsid w:val="00864A95"/>
    <w:rsid w:val="00893595"/>
    <w:rsid w:val="008A55FB"/>
    <w:rsid w:val="008A6646"/>
    <w:rsid w:val="008B717C"/>
    <w:rsid w:val="008C2B61"/>
    <w:rsid w:val="008C7C61"/>
    <w:rsid w:val="008F64F5"/>
    <w:rsid w:val="00942C83"/>
    <w:rsid w:val="009514DA"/>
    <w:rsid w:val="00954AD5"/>
    <w:rsid w:val="00961215"/>
    <w:rsid w:val="0096797A"/>
    <w:rsid w:val="009939F0"/>
    <w:rsid w:val="009A3F89"/>
    <w:rsid w:val="009B0CDB"/>
    <w:rsid w:val="009D6892"/>
    <w:rsid w:val="009E25F5"/>
    <w:rsid w:val="009E3789"/>
    <w:rsid w:val="00A06C62"/>
    <w:rsid w:val="00A4626A"/>
    <w:rsid w:val="00A67B39"/>
    <w:rsid w:val="00A766CE"/>
    <w:rsid w:val="00AD6370"/>
    <w:rsid w:val="00B1435A"/>
    <w:rsid w:val="00B635EF"/>
    <w:rsid w:val="00B6377B"/>
    <w:rsid w:val="00B63DFC"/>
    <w:rsid w:val="00B8556C"/>
    <w:rsid w:val="00B93E79"/>
    <w:rsid w:val="00BA3600"/>
    <w:rsid w:val="00BB136C"/>
    <w:rsid w:val="00BB337D"/>
    <w:rsid w:val="00C066C5"/>
    <w:rsid w:val="00C11184"/>
    <w:rsid w:val="00C60CA3"/>
    <w:rsid w:val="00C74F0B"/>
    <w:rsid w:val="00C769CB"/>
    <w:rsid w:val="00C9190B"/>
    <w:rsid w:val="00C92C03"/>
    <w:rsid w:val="00C96019"/>
    <w:rsid w:val="00CA19C0"/>
    <w:rsid w:val="00CA4387"/>
    <w:rsid w:val="00CD57E6"/>
    <w:rsid w:val="00CF5FDE"/>
    <w:rsid w:val="00D10EC3"/>
    <w:rsid w:val="00D34746"/>
    <w:rsid w:val="00D36C4B"/>
    <w:rsid w:val="00D402A8"/>
    <w:rsid w:val="00D87595"/>
    <w:rsid w:val="00DA10D2"/>
    <w:rsid w:val="00DC6E2B"/>
    <w:rsid w:val="00DE2D72"/>
    <w:rsid w:val="00E0356D"/>
    <w:rsid w:val="00E04D3F"/>
    <w:rsid w:val="00E26122"/>
    <w:rsid w:val="00E341E0"/>
    <w:rsid w:val="00E36DA7"/>
    <w:rsid w:val="00E44214"/>
    <w:rsid w:val="00E54DD6"/>
    <w:rsid w:val="00E57189"/>
    <w:rsid w:val="00E74633"/>
    <w:rsid w:val="00E82071"/>
    <w:rsid w:val="00EC44DD"/>
    <w:rsid w:val="00ED65F2"/>
    <w:rsid w:val="00EF21A2"/>
    <w:rsid w:val="00EF5465"/>
    <w:rsid w:val="00EF5F4C"/>
    <w:rsid w:val="00EF6AE9"/>
    <w:rsid w:val="00F16F19"/>
    <w:rsid w:val="00F37FF2"/>
    <w:rsid w:val="00F611C0"/>
    <w:rsid w:val="00F90BDF"/>
    <w:rsid w:val="00FC5919"/>
    <w:rsid w:val="00FC75FD"/>
    <w:rsid w:val="00FD4FDB"/>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825EC"/>
  <w15:chartTrackingRefBased/>
  <w15:docId w15:val="{FDF9739C-6852-C94B-8A78-4627343A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465"/>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54DD6"/>
    <w:pPr>
      <w:keepNext/>
      <w:keepLines/>
      <w:numPr>
        <w:numId w:val="10"/>
      </w:numPr>
      <w:pBdr>
        <w:top w:val="single" w:sz="18" w:space="1" w:color="auto"/>
      </w:pBdr>
      <w:spacing w:before="360"/>
      <w:outlineLvl w:val="0"/>
    </w:pPr>
    <w:rPr>
      <w:rFonts w:eastAsiaTheme="majorEastAsia" w:cstheme="majorBidi"/>
      <w:b/>
      <w:bCs/>
      <w:caps/>
      <w:color w:val="000000" w:themeColor="text1"/>
    </w:rPr>
  </w:style>
  <w:style w:type="paragraph" w:styleId="Heading2">
    <w:name w:val="heading 2"/>
    <w:basedOn w:val="Normal"/>
    <w:next w:val="Normal"/>
    <w:link w:val="Heading2Char"/>
    <w:uiPriority w:val="9"/>
    <w:unhideWhenUsed/>
    <w:qFormat/>
    <w:rsid w:val="00806851"/>
    <w:pPr>
      <w:keepNext/>
      <w:keepLines/>
      <w:numPr>
        <w:ilvl w:val="1"/>
        <w:numId w:val="10"/>
      </w:numPr>
      <w:outlineLvl w:val="1"/>
    </w:pPr>
    <w:rPr>
      <w:rFonts w:ascii="Palatino Linotype" w:eastAsiaTheme="majorEastAsia" w:hAnsi="Palatino Linotype" w:cstheme="majorBidi"/>
      <w:i/>
      <w:iCs/>
      <w:color w:val="000000" w:themeColor="text1"/>
      <w:spacing w:val="-3"/>
      <w:w w:val="105"/>
    </w:rPr>
  </w:style>
  <w:style w:type="paragraph" w:styleId="Heading3">
    <w:name w:val="heading 3"/>
    <w:basedOn w:val="Normal"/>
    <w:next w:val="Normal"/>
    <w:link w:val="Heading3Char"/>
    <w:uiPriority w:val="9"/>
    <w:unhideWhenUsed/>
    <w:qFormat/>
    <w:rsid w:val="008B717C"/>
    <w:pPr>
      <w:keepNext/>
      <w:keepLines/>
      <w:numPr>
        <w:ilvl w:val="2"/>
        <w:numId w:val="11"/>
      </w:numPr>
      <w:spacing w:before="260"/>
      <w:ind w:left="720"/>
      <w:outlineLvl w:val="2"/>
    </w:pPr>
    <w:rPr>
      <w:rFonts w:ascii="Palatino Linotype" w:eastAsiaTheme="majorEastAsia" w:hAnsi="Palatino Linotype"/>
      <w:i/>
      <w:iCs/>
      <w:color w:val="000000" w:themeColor="text1"/>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E04D3F"/>
    <w:pPr>
      <w:jc w:val="center"/>
    </w:pPr>
    <w:rPr>
      <w:w w:val="105"/>
      <w:sz w:val="34"/>
      <w:szCs w:val="34"/>
      <w:lang w:val="en"/>
    </w:rPr>
  </w:style>
  <w:style w:type="character" w:customStyle="1" w:styleId="TitleChar">
    <w:name w:val="Title Char"/>
    <w:basedOn w:val="DefaultParagraphFont"/>
    <w:link w:val="Title"/>
    <w:uiPriority w:val="10"/>
    <w:rsid w:val="00E04D3F"/>
    <w:rPr>
      <w:rFonts w:ascii="Times New Roman" w:eastAsia="Georgia" w:hAnsi="Times New Roman" w:cs="Times New Roman"/>
      <w:w w:val="105"/>
      <w:sz w:val="34"/>
      <w:szCs w:val="34"/>
      <w:lang w:val="en" w:bidi="en-US"/>
    </w:rPr>
  </w:style>
  <w:style w:type="paragraph" w:styleId="Caption">
    <w:name w:val="caption"/>
    <w:basedOn w:val="Normal"/>
    <w:next w:val="Normal"/>
    <w:unhideWhenUsed/>
    <w:qFormat/>
    <w:rsid w:val="009939F0"/>
    <w:pPr>
      <w:keepNext/>
      <w:spacing w:line="276" w:lineRule="auto"/>
      <w:ind w:left="630" w:right="360"/>
      <w:jc w:val="center"/>
    </w:pPr>
    <w:rPr>
      <w:rFonts w:ascii="PT Sans Narrow"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Theme="majorBidi" w:eastAsiaTheme="majorEastAsia" w:hAnsiTheme="majorBidi" w:cstheme="majorBidi"/>
      <w:b/>
      <w:bCs/>
      <w:caps/>
      <w:color w:val="000000" w:themeColor="text1"/>
      <w:lang w:bidi="en-US"/>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lang w:bidi="en-US"/>
    </w:rPr>
  </w:style>
  <w:style w:type="character" w:customStyle="1" w:styleId="Heading3Char">
    <w:name w:val="Heading 3 Char"/>
    <w:basedOn w:val="DefaultParagraphFont"/>
    <w:link w:val="Heading3"/>
    <w:uiPriority w:val="9"/>
    <w:rsid w:val="008B717C"/>
    <w:rPr>
      <w:rFonts w:ascii="Palatino Linotype" w:eastAsiaTheme="majorEastAsia" w:hAnsi="Palatino Linotype" w:cs="Arial"/>
      <w:i/>
      <w:iCs/>
      <w:color w:val="000000" w:themeColor="text1"/>
      <w:lang w:bidi="en-US"/>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pPr>
    <w:rPr>
      <w:rFonts w:asciiTheme="majorBidi" w:hAnsiTheme="majorBidi" w:cs="Times New Roman Bold"/>
      <w:b/>
      <w:color w:val="000000" w:themeColor="text1"/>
    </w:rPr>
  </w:style>
  <w:style w:type="paragraph" w:customStyle="1" w:styleId="msonormal0">
    <w:name w:val="msonormal"/>
    <w:basedOn w:val="Normal"/>
    <w:rsid w:val="00CD57E6"/>
    <w:pPr>
      <w:spacing w:before="100" w:beforeAutospacing="1" w:after="100" w:afterAutospacing="1"/>
    </w:pPr>
  </w:style>
  <w:style w:type="paragraph" w:customStyle="1" w:styleId="Pat1">
    <w:name w:val="*Pat1"/>
    <w:basedOn w:val="Normal"/>
    <w:qFormat/>
    <w:rsid w:val="008A6646"/>
    <w:pPr>
      <w:spacing w:line="288" w:lineRule="auto"/>
      <w:ind w:firstLine="360"/>
      <w:jc w:val="both"/>
    </w:pPr>
    <w:rPr>
      <w:rFonts w:cs="Courier New"/>
    </w:rPr>
  </w:style>
  <w:style w:type="paragraph" w:customStyle="1" w:styleId="Pat2">
    <w:name w:val="*Pat2"/>
    <w:basedOn w:val="Normal"/>
    <w:qFormat/>
    <w:rsid w:val="008A6646"/>
    <w:pPr>
      <w:spacing w:line="288" w:lineRule="auto"/>
      <w:ind w:left="720" w:hanging="360"/>
      <w:jc w:val="both"/>
    </w:pPr>
    <w:rPr>
      <w:rFonts w:cs="Courier New"/>
    </w:rPr>
  </w:style>
  <w:style w:type="paragraph" w:customStyle="1" w:styleId="Pat3">
    <w:name w:val="*Pat3"/>
    <w:basedOn w:val="Normal"/>
    <w:rsid w:val="008A6646"/>
    <w:pPr>
      <w:ind w:left="1080" w:hanging="360"/>
      <w:jc w:val="both"/>
    </w:pPr>
    <w:rPr>
      <w:rFonts w:cs="Courier New"/>
    </w:rPr>
  </w:style>
  <w:style w:type="paragraph" w:customStyle="1" w:styleId="Pat4">
    <w:name w:val="*Pat4"/>
    <w:basedOn w:val="Pat3"/>
    <w:rsid w:val="008A6646"/>
    <w:pPr>
      <w:ind w:left="1440"/>
    </w:pPr>
  </w:style>
  <w:style w:type="paragraph" w:customStyle="1" w:styleId="Pat5">
    <w:name w:val="*Pat5"/>
    <w:basedOn w:val="Pat4"/>
    <w:rsid w:val="008A6646"/>
    <w:pPr>
      <w:ind w:left="1800"/>
    </w:pPr>
  </w:style>
  <w:style w:type="paragraph" w:styleId="PlainText">
    <w:name w:val="Plain Text"/>
    <w:basedOn w:val="Normal"/>
    <w:link w:val="PlainTextChar"/>
    <w:uiPriority w:val="99"/>
    <w:unhideWhenUsed/>
    <w:rsid w:val="008A6646"/>
    <w:pPr>
      <w:jc w:val="both"/>
    </w:pPr>
    <w:rPr>
      <w:rFonts w:ascii="Consolas" w:hAnsi="Consolas" w:cs="Courier New"/>
      <w:sz w:val="21"/>
      <w:szCs w:val="21"/>
    </w:rPr>
  </w:style>
  <w:style w:type="character" w:customStyle="1" w:styleId="PlainTextChar">
    <w:name w:val="Plain Text Char"/>
    <w:basedOn w:val="DefaultParagraphFont"/>
    <w:link w:val="PlainText"/>
    <w:uiPriority w:val="99"/>
    <w:rsid w:val="008A6646"/>
    <w:rPr>
      <w:rFonts w:ascii="Consolas" w:eastAsiaTheme="minorHAnsi" w:hAnsi="Consolas" w:cs="Courier New"/>
      <w:kern w:val="0"/>
      <w:sz w:val="21"/>
      <w:szCs w:val="21"/>
      <w:lang w:eastAsia="en-US"/>
      <w14:ligatures w14:val="none"/>
    </w:rPr>
  </w:style>
  <w:style w:type="paragraph" w:styleId="Revision">
    <w:name w:val="Revision"/>
    <w:hidden/>
    <w:uiPriority w:val="99"/>
    <w:semiHidden/>
    <w:rsid w:val="008A6646"/>
    <w:rPr>
      <w:rFonts w:eastAsiaTheme="minorHAnsi"/>
      <w:kern w:val="0"/>
      <w:szCs w:val="22"/>
      <w:lang w:eastAsia="en-US"/>
      <w14:ligatures w14:val="none"/>
    </w:rPr>
  </w:style>
  <w:style w:type="character" w:styleId="CommentReference">
    <w:name w:val="annotation reference"/>
    <w:basedOn w:val="DefaultParagraphFont"/>
    <w:uiPriority w:val="99"/>
    <w:semiHidden/>
    <w:unhideWhenUsed/>
    <w:rsid w:val="008A6646"/>
    <w:rPr>
      <w:sz w:val="16"/>
      <w:szCs w:val="16"/>
    </w:rPr>
  </w:style>
  <w:style w:type="paragraph" w:styleId="CommentText">
    <w:name w:val="annotation text"/>
    <w:basedOn w:val="Normal"/>
    <w:link w:val="CommentTextChar"/>
    <w:uiPriority w:val="99"/>
    <w:unhideWhenUsed/>
    <w:rsid w:val="008A6646"/>
    <w:pPr>
      <w:spacing w:after="240"/>
      <w:jc w:val="both"/>
    </w:pPr>
    <w:rPr>
      <w:rFonts w:ascii="PT Sans Narrow" w:hAnsi="PT Sans Narrow" w:cs="Courier New"/>
      <w:sz w:val="20"/>
      <w:szCs w:val="20"/>
    </w:rPr>
  </w:style>
  <w:style w:type="character" w:customStyle="1" w:styleId="CommentTextChar">
    <w:name w:val="Comment Text Char"/>
    <w:basedOn w:val="DefaultParagraphFont"/>
    <w:link w:val="CommentText"/>
    <w:uiPriority w:val="99"/>
    <w:rsid w:val="008A6646"/>
    <w:rPr>
      <w:rFonts w:ascii="PT Sans Narrow" w:eastAsiaTheme="minorHAnsi" w:hAnsi="PT Sans Narrow" w:cs="Courier New"/>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8A6646"/>
    <w:rPr>
      <w:b/>
      <w:bCs/>
    </w:rPr>
  </w:style>
  <w:style w:type="character" w:customStyle="1" w:styleId="CommentSubjectChar">
    <w:name w:val="Comment Subject Char"/>
    <w:basedOn w:val="CommentTextChar"/>
    <w:link w:val="CommentSubject"/>
    <w:uiPriority w:val="99"/>
    <w:semiHidden/>
    <w:rsid w:val="008A6646"/>
    <w:rPr>
      <w:rFonts w:ascii="PT Sans Narrow" w:eastAsiaTheme="minorHAnsi" w:hAnsi="PT Sans Narrow" w:cs="Courier New"/>
      <w:b/>
      <w:bCs/>
      <w:kern w:val="0"/>
      <w:sz w:val="20"/>
      <w:szCs w:val="20"/>
      <w:lang w:eastAsia="en-US"/>
      <w14:ligatures w14:val="none"/>
    </w:rPr>
  </w:style>
  <w:style w:type="character" w:styleId="Hyperlink">
    <w:name w:val="Hyperlink"/>
    <w:basedOn w:val="DefaultParagraphFont"/>
    <w:uiPriority w:val="99"/>
    <w:unhideWhenUsed/>
    <w:rsid w:val="008A6646"/>
    <w:rPr>
      <w:color w:val="0563C1" w:themeColor="hyperlink"/>
      <w:u w:val="single"/>
    </w:rPr>
  </w:style>
  <w:style w:type="character" w:styleId="UnresolvedMention">
    <w:name w:val="Unresolved Mention"/>
    <w:basedOn w:val="DefaultParagraphFont"/>
    <w:uiPriority w:val="99"/>
    <w:semiHidden/>
    <w:unhideWhenUsed/>
    <w:rsid w:val="008A6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2385">
      <w:bodyDiv w:val="1"/>
      <w:marLeft w:val="0"/>
      <w:marRight w:val="0"/>
      <w:marTop w:val="0"/>
      <w:marBottom w:val="0"/>
      <w:divBdr>
        <w:top w:val="none" w:sz="0" w:space="0" w:color="auto"/>
        <w:left w:val="none" w:sz="0" w:space="0" w:color="auto"/>
        <w:bottom w:val="none" w:sz="0" w:space="0" w:color="auto"/>
        <w:right w:val="none" w:sz="0" w:space="0" w:color="auto"/>
      </w:divBdr>
      <w:divsChild>
        <w:div w:id="1998535481">
          <w:marLeft w:val="0"/>
          <w:marRight w:val="0"/>
          <w:marTop w:val="0"/>
          <w:marBottom w:val="0"/>
          <w:divBdr>
            <w:top w:val="none" w:sz="0" w:space="0" w:color="auto"/>
            <w:left w:val="none" w:sz="0" w:space="0" w:color="auto"/>
            <w:bottom w:val="none" w:sz="0" w:space="0" w:color="auto"/>
            <w:right w:val="none" w:sz="0" w:space="0" w:color="auto"/>
          </w:divBdr>
          <w:divsChild>
            <w:div w:id="1450272995">
              <w:marLeft w:val="0"/>
              <w:marRight w:val="0"/>
              <w:marTop w:val="0"/>
              <w:marBottom w:val="0"/>
              <w:divBdr>
                <w:top w:val="none" w:sz="0" w:space="0" w:color="auto"/>
                <w:left w:val="none" w:sz="0" w:space="0" w:color="auto"/>
                <w:bottom w:val="none" w:sz="0" w:space="0" w:color="auto"/>
                <w:right w:val="none" w:sz="0" w:space="0" w:color="auto"/>
              </w:divBdr>
            </w:div>
            <w:div w:id="2142990063">
              <w:marLeft w:val="0"/>
              <w:marRight w:val="0"/>
              <w:marTop w:val="0"/>
              <w:marBottom w:val="0"/>
              <w:divBdr>
                <w:top w:val="none" w:sz="0" w:space="0" w:color="auto"/>
                <w:left w:val="none" w:sz="0" w:space="0" w:color="auto"/>
                <w:bottom w:val="none" w:sz="0" w:space="0" w:color="auto"/>
                <w:right w:val="none" w:sz="0" w:space="0" w:color="auto"/>
              </w:divBdr>
            </w:div>
            <w:div w:id="1793596255">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718385830">
              <w:marLeft w:val="0"/>
              <w:marRight w:val="0"/>
              <w:marTop w:val="0"/>
              <w:marBottom w:val="0"/>
              <w:divBdr>
                <w:top w:val="none" w:sz="0" w:space="0" w:color="auto"/>
                <w:left w:val="none" w:sz="0" w:space="0" w:color="auto"/>
                <w:bottom w:val="none" w:sz="0" w:space="0" w:color="auto"/>
                <w:right w:val="none" w:sz="0" w:space="0" w:color="auto"/>
              </w:divBdr>
            </w:div>
            <w:div w:id="299119236">
              <w:marLeft w:val="0"/>
              <w:marRight w:val="0"/>
              <w:marTop w:val="0"/>
              <w:marBottom w:val="0"/>
              <w:divBdr>
                <w:top w:val="none" w:sz="0" w:space="0" w:color="auto"/>
                <w:left w:val="none" w:sz="0" w:space="0" w:color="auto"/>
                <w:bottom w:val="none" w:sz="0" w:space="0" w:color="auto"/>
                <w:right w:val="none" w:sz="0" w:space="0" w:color="auto"/>
              </w:divBdr>
            </w:div>
            <w:div w:id="797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20">
      <w:bodyDiv w:val="1"/>
      <w:marLeft w:val="0"/>
      <w:marRight w:val="0"/>
      <w:marTop w:val="0"/>
      <w:marBottom w:val="0"/>
      <w:divBdr>
        <w:top w:val="none" w:sz="0" w:space="0" w:color="auto"/>
        <w:left w:val="none" w:sz="0" w:space="0" w:color="auto"/>
        <w:bottom w:val="none" w:sz="0" w:space="0" w:color="auto"/>
        <w:right w:val="none" w:sz="0" w:space="0" w:color="auto"/>
      </w:divBdr>
      <w:divsChild>
        <w:div w:id="1816408781">
          <w:marLeft w:val="0"/>
          <w:marRight w:val="0"/>
          <w:marTop w:val="0"/>
          <w:marBottom w:val="0"/>
          <w:divBdr>
            <w:top w:val="none" w:sz="0" w:space="0" w:color="auto"/>
            <w:left w:val="none" w:sz="0" w:space="0" w:color="auto"/>
            <w:bottom w:val="none" w:sz="0" w:space="0" w:color="auto"/>
            <w:right w:val="none" w:sz="0" w:space="0" w:color="auto"/>
          </w:divBdr>
          <w:divsChild>
            <w:div w:id="130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378">
      <w:bodyDiv w:val="1"/>
      <w:marLeft w:val="0"/>
      <w:marRight w:val="0"/>
      <w:marTop w:val="0"/>
      <w:marBottom w:val="0"/>
      <w:divBdr>
        <w:top w:val="none" w:sz="0" w:space="0" w:color="auto"/>
        <w:left w:val="none" w:sz="0" w:space="0" w:color="auto"/>
        <w:bottom w:val="none" w:sz="0" w:space="0" w:color="auto"/>
        <w:right w:val="none" w:sz="0" w:space="0" w:color="auto"/>
      </w:divBdr>
      <w:divsChild>
        <w:div w:id="555820048">
          <w:marLeft w:val="0"/>
          <w:marRight w:val="0"/>
          <w:marTop w:val="0"/>
          <w:marBottom w:val="0"/>
          <w:divBdr>
            <w:top w:val="none" w:sz="0" w:space="0" w:color="auto"/>
            <w:left w:val="none" w:sz="0" w:space="0" w:color="auto"/>
            <w:bottom w:val="none" w:sz="0" w:space="0" w:color="auto"/>
            <w:right w:val="none" w:sz="0" w:space="0" w:color="auto"/>
          </w:divBdr>
          <w:divsChild>
            <w:div w:id="5422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952">
      <w:bodyDiv w:val="1"/>
      <w:marLeft w:val="0"/>
      <w:marRight w:val="0"/>
      <w:marTop w:val="0"/>
      <w:marBottom w:val="0"/>
      <w:divBdr>
        <w:top w:val="none" w:sz="0" w:space="0" w:color="auto"/>
        <w:left w:val="none" w:sz="0" w:space="0" w:color="auto"/>
        <w:bottom w:val="none" w:sz="0" w:space="0" w:color="auto"/>
        <w:right w:val="none" w:sz="0" w:space="0" w:color="auto"/>
      </w:divBdr>
      <w:divsChild>
        <w:div w:id="1240016712">
          <w:marLeft w:val="0"/>
          <w:marRight w:val="0"/>
          <w:marTop w:val="0"/>
          <w:marBottom w:val="0"/>
          <w:divBdr>
            <w:top w:val="none" w:sz="0" w:space="0" w:color="auto"/>
            <w:left w:val="none" w:sz="0" w:space="0" w:color="auto"/>
            <w:bottom w:val="none" w:sz="0" w:space="0" w:color="auto"/>
            <w:right w:val="none" w:sz="0" w:space="0" w:color="auto"/>
          </w:divBdr>
          <w:divsChild>
            <w:div w:id="1365979599">
              <w:marLeft w:val="0"/>
              <w:marRight w:val="0"/>
              <w:marTop w:val="0"/>
              <w:marBottom w:val="0"/>
              <w:divBdr>
                <w:top w:val="none" w:sz="0" w:space="0" w:color="auto"/>
                <w:left w:val="none" w:sz="0" w:space="0" w:color="auto"/>
                <w:bottom w:val="none" w:sz="0" w:space="0" w:color="auto"/>
                <w:right w:val="none" w:sz="0" w:space="0" w:color="auto"/>
              </w:divBdr>
            </w:div>
            <w:div w:id="1542085331">
              <w:marLeft w:val="0"/>
              <w:marRight w:val="0"/>
              <w:marTop w:val="0"/>
              <w:marBottom w:val="0"/>
              <w:divBdr>
                <w:top w:val="none" w:sz="0" w:space="0" w:color="auto"/>
                <w:left w:val="none" w:sz="0" w:space="0" w:color="auto"/>
                <w:bottom w:val="none" w:sz="0" w:space="0" w:color="auto"/>
                <w:right w:val="none" w:sz="0" w:space="0" w:color="auto"/>
              </w:divBdr>
            </w:div>
            <w:div w:id="1743139320">
              <w:marLeft w:val="0"/>
              <w:marRight w:val="0"/>
              <w:marTop w:val="0"/>
              <w:marBottom w:val="0"/>
              <w:divBdr>
                <w:top w:val="none" w:sz="0" w:space="0" w:color="auto"/>
                <w:left w:val="none" w:sz="0" w:space="0" w:color="auto"/>
                <w:bottom w:val="none" w:sz="0" w:space="0" w:color="auto"/>
                <w:right w:val="none" w:sz="0" w:space="0" w:color="auto"/>
              </w:divBdr>
            </w:div>
            <w:div w:id="224880950">
              <w:marLeft w:val="0"/>
              <w:marRight w:val="0"/>
              <w:marTop w:val="0"/>
              <w:marBottom w:val="0"/>
              <w:divBdr>
                <w:top w:val="none" w:sz="0" w:space="0" w:color="auto"/>
                <w:left w:val="none" w:sz="0" w:space="0" w:color="auto"/>
                <w:bottom w:val="none" w:sz="0" w:space="0" w:color="auto"/>
                <w:right w:val="none" w:sz="0" w:space="0" w:color="auto"/>
              </w:divBdr>
            </w:div>
            <w:div w:id="1807427341">
              <w:marLeft w:val="0"/>
              <w:marRight w:val="0"/>
              <w:marTop w:val="0"/>
              <w:marBottom w:val="0"/>
              <w:divBdr>
                <w:top w:val="none" w:sz="0" w:space="0" w:color="auto"/>
                <w:left w:val="none" w:sz="0" w:space="0" w:color="auto"/>
                <w:bottom w:val="none" w:sz="0" w:space="0" w:color="auto"/>
                <w:right w:val="none" w:sz="0" w:space="0" w:color="auto"/>
              </w:divBdr>
            </w:div>
            <w:div w:id="1044644881">
              <w:marLeft w:val="0"/>
              <w:marRight w:val="0"/>
              <w:marTop w:val="0"/>
              <w:marBottom w:val="0"/>
              <w:divBdr>
                <w:top w:val="none" w:sz="0" w:space="0" w:color="auto"/>
                <w:left w:val="none" w:sz="0" w:space="0" w:color="auto"/>
                <w:bottom w:val="none" w:sz="0" w:space="0" w:color="auto"/>
                <w:right w:val="none" w:sz="0" w:space="0" w:color="auto"/>
              </w:divBdr>
            </w:div>
            <w:div w:id="384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2898">
      <w:bodyDiv w:val="1"/>
      <w:marLeft w:val="0"/>
      <w:marRight w:val="0"/>
      <w:marTop w:val="0"/>
      <w:marBottom w:val="0"/>
      <w:divBdr>
        <w:top w:val="none" w:sz="0" w:space="0" w:color="auto"/>
        <w:left w:val="none" w:sz="0" w:space="0" w:color="auto"/>
        <w:bottom w:val="none" w:sz="0" w:space="0" w:color="auto"/>
        <w:right w:val="none" w:sz="0" w:space="0" w:color="auto"/>
      </w:divBdr>
      <w:divsChild>
        <w:div w:id="677194168">
          <w:marLeft w:val="0"/>
          <w:marRight w:val="0"/>
          <w:marTop w:val="0"/>
          <w:marBottom w:val="0"/>
          <w:divBdr>
            <w:top w:val="none" w:sz="0" w:space="0" w:color="auto"/>
            <w:left w:val="none" w:sz="0" w:space="0" w:color="auto"/>
            <w:bottom w:val="none" w:sz="0" w:space="0" w:color="auto"/>
            <w:right w:val="none" w:sz="0" w:space="0" w:color="auto"/>
          </w:divBdr>
          <w:divsChild>
            <w:div w:id="2356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5998">
      <w:bodyDiv w:val="1"/>
      <w:marLeft w:val="0"/>
      <w:marRight w:val="0"/>
      <w:marTop w:val="0"/>
      <w:marBottom w:val="0"/>
      <w:divBdr>
        <w:top w:val="none" w:sz="0" w:space="0" w:color="auto"/>
        <w:left w:val="none" w:sz="0" w:space="0" w:color="auto"/>
        <w:bottom w:val="none" w:sz="0" w:space="0" w:color="auto"/>
        <w:right w:val="none" w:sz="0" w:space="0" w:color="auto"/>
      </w:divBdr>
      <w:divsChild>
        <w:div w:id="978192455">
          <w:marLeft w:val="0"/>
          <w:marRight w:val="0"/>
          <w:marTop w:val="0"/>
          <w:marBottom w:val="0"/>
          <w:divBdr>
            <w:top w:val="none" w:sz="0" w:space="0" w:color="auto"/>
            <w:left w:val="none" w:sz="0" w:space="0" w:color="auto"/>
            <w:bottom w:val="none" w:sz="0" w:space="0" w:color="auto"/>
            <w:right w:val="none" w:sz="0" w:space="0" w:color="auto"/>
          </w:divBdr>
          <w:divsChild>
            <w:div w:id="1303998114">
              <w:marLeft w:val="0"/>
              <w:marRight w:val="0"/>
              <w:marTop w:val="0"/>
              <w:marBottom w:val="0"/>
              <w:divBdr>
                <w:top w:val="none" w:sz="0" w:space="0" w:color="auto"/>
                <w:left w:val="none" w:sz="0" w:space="0" w:color="auto"/>
                <w:bottom w:val="none" w:sz="0" w:space="0" w:color="auto"/>
                <w:right w:val="none" w:sz="0" w:space="0" w:color="auto"/>
              </w:divBdr>
            </w:div>
            <w:div w:id="1406150614">
              <w:marLeft w:val="0"/>
              <w:marRight w:val="0"/>
              <w:marTop w:val="0"/>
              <w:marBottom w:val="0"/>
              <w:divBdr>
                <w:top w:val="none" w:sz="0" w:space="0" w:color="auto"/>
                <w:left w:val="none" w:sz="0" w:space="0" w:color="auto"/>
                <w:bottom w:val="none" w:sz="0" w:space="0" w:color="auto"/>
                <w:right w:val="none" w:sz="0" w:space="0" w:color="auto"/>
              </w:divBdr>
            </w:div>
            <w:div w:id="1383287981">
              <w:marLeft w:val="0"/>
              <w:marRight w:val="0"/>
              <w:marTop w:val="0"/>
              <w:marBottom w:val="0"/>
              <w:divBdr>
                <w:top w:val="none" w:sz="0" w:space="0" w:color="auto"/>
                <w:left w:val="none" w:sz="0" w:space="0" w:color="auto"/>
                <w:bottom w:val="none" w:sz="0" w:space="0" w:color="auto"/>
                <w:right w:val="none" w:sz="0" w:space="0" w:color="auto"/>
              </w:divBdr>
            </w:div>
            <w:div w:id="394207153">
              <w:marLeft w:val="0"/>
              <w:marRight w:val="0"/>
              <w:marTop w:val="0"/>
              <w:marBottom w:val="0"/>
              <w:divBdr>
                <w:top w:val="none" w:sz="0" w:space="0" w:color="auto"/>
                <w:left w:val="none" w:sz="0" w:space="0" w:color="auto"/>
                <w:bottom w:val="none" w:sz="0" w:space="0" w:color="auto"/>
                <w:right w:val="none" w:sz="0" w:space="0" w:color="auto"/>
              </w:divBdr>
            </w:div>
            <w:div w:id="1532761654">
              <w:marLeft w:val="0"/>
              <w:marRight w:val="0"/>
              <w:marTop w:val="0"/>
              <w:marBottom w:val="0"/>
              <w:divBdr>
                <w:top w:val="none" w:sz="0" w:space="0" w:color="auto"/>
                <w:left w:val="none" w:sz="0" w:space="0" w:color="auto"/>
                <w:bottom w:val="none" w:sz="0" w:space="0" w:color="auto"/>
                <w:right w:val="none" w:sz="0" w:space="0" w:color="auto"/>
              </w:divBdr>
            </w:div>
            <w:div w:id="601686058">
              <w:marLeft w:val="0"/>
              <w:marRight w:val="0"/>
              <w:marTop w:val="0"/>
              <w:marBottom w:val="0"/>
              <w:divBdr>
                <w:top w:val="none" w:sz="0" w:space="0" w:color="auto"/>
                <w:left w:val="none" w:sz="0" w:space="0" w:color="auto"/>
                <w:bottom w:val="none" w:sz="0" w:space="0" w:color="auto"/>
                <w:right w:val="none" w:sz="0" w:space="0" w:color="auto"/>
              </w:divBdr>
            </w:div>
            <w:div w:id="1612397799">
              <w:marLeft w:val="0"/>
              <w:marRight w:val="0"/>
              <w:marTop w:val="0"/>
              <w:marBottom w:val="0"/>
              <w:divBdr>
                <w:top w:val="none" w:sz="0" w:space="0" w:color="auto"/>
                <w:left w:val="none" w:sz="0" w:space="0" w:color="auto"/>
                <w:bottom w:val="none" w:sz="0" w:space="0" w:color="auto"/>
                <w:right w:val="none" w:sz="0" w:space="0" w:color="auto"/>
              </w:divBdr>
            </w:div>
            <w:div w:id="42798731">
              <w:marLeft w:val="0"/>
              <w:marRight w:val="0"/>
              <w:marTop w:val="0"/>
              <w:marBottom w:val="0"/>
              <w:divBdr>
                <w:top w:val="none" w:sz="0" w:space="0" w:color="auto"/>
                <w:left w:val="none" w:sz="0" w:space="0" w:color="auto"/>
                <w:bottom w:val="none" w:sz="0" w:space="0" w:color="auto"/>
                <w:right w:val="none" w:sz="0" w:space="0" w:color="auto"/>
              </w:divBdr>
            </w:div>
            <w:div w:id="1942568101">
              <w:marLeft w:val="0"/>
              <w:marRight w:val="0"/>
              <w:marTop w:val="0"/>
              <w:marBottom w:val="0"/>
              <w:divBdr>
                <w:top w:val="none" w:sz="0" w:space="0" w:color="auto"/>
                <w:left w:val="none" w:sz="0" w:space="0" w:color="auto"/>
                <w:bottom w:val="none" w:sz="0" w:space="0" w:color="auto"/>
                <w:right w:val="none" w:sz="0" w:space="0" w:color="auto"/>
              </w:divBdr>
            </w:div>
            <w:div w:id="230579792">
              <w:marLeft w:val="0"/>
              <w:marRight w:val="0"/>
              <w:marTop w:val="0"/>
              <w:marBottom w:val="0"/>
              <w:divBdr>
                <w:top w:val="none" w:sz="0" w:space="0" w:color="auto"/>
                <w:left w:val="none" w:sz="0" w:space="0" w:color="auto"/>
                <w:bottom w:val="none" w:sz="0" w:space="0" w:color="auto"/>
                <w:right w:val="none" w:sz="0" w:space="0" w:color="auto"/>
              </w:divBdr>
            </w:div>
            <w:div w:id="908346780">
              <w:marLeft w:val="0"/>
              <w:marRight w:val="0"/>
              <w:marTop w:val="0"/>
              <w:marBottom w:val="0"/>
              <w:divBdr>
                <w:top w:val="none" w:sz="0" w:space="0" w:color="auto"/>
                <w:left w:val="none" w:sz="0" w:space="0" w:color="auto"/>
                <w:bottom w:val="none" w:sz="0" w:space="0" w:color="auto"/>
                <w:right w:val="none" w:sz="0" w:space="0" w:color="auto"/>
              </w:divBdr>
            </w:div>
            <w:div w:id="2099013710">
              <w:marLeft w:val="0"/>
              <w:marRight w:val="0"/>
              <w:marTop w:val="0"/>
              <w:marBottom w:val="0"/>
              <w:divBdr>
                <w:top w:val="none" w:sz="0" w:space="0" w:color="auto"/>
                <w:left w:val="none" w:sz="0" w:space="0" w:color="auto"/>
                <w:bottom w:val="none" w:sz="0" w:space="0" w:color="auto"/>
                <w:right w:val="none" w:sz="0" w:space="0" w:color="auto"/>
              </w:divBdr>
            </w:div>
            <w:div w:id="269237568">
              <w:marLeft w:val="0"/>
              <w:marRight w:val="0"/>
              <w:marTop w:val="0"/>
              <w:marBottom w:val="0"/>
              <w:divBdr>
                <w:top w:val="none" w:sz="0" w:space="0" w:color="auto"/>
                <w:left w:val="none" w:sz="0" w:space="0" w:color="auto"/>
                <w:bottom w:val="none" w:sz="0" w:space="0" w:color="auto"/>
                <w:right w:val="none" w:sz="0" w:space="0" w:color="auto"/>
              </w:divBdr>
            </w:div>
            <w:div w:id="1258947617">
              <w:marLeft w:val="0"/>
              <w:marRight w:val="0"/>
              <w:marTop w:val="0"/>
              <w:marBottom w:val="0"/>
              <w:divBdr>
                <w:top w:val="none" w:sz="0" w:space="0" w:color="auto"/>
                <w:left w:val="none" w:sz="0" w:space="0" w:color="auto"/>
                <w:bottom w:val="none" w:sz="0" w:space="0" w:color="auto"/>
                <w:right w:val="none" w:sz="0" w:space="0" w:color="auto"/>
              </w:divBdr>
            </w:div>
            <w:div w:id="16962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2110">
      <w:bodyDiv w:val="1"/>
      <w:marLeft w:val="0"/>
      <w:marRight w:val="0"/>
      <w:marTop w:val="0"/>
      <w:marBottom w:val="0"/>
      <w:divBdr>
        <w:top w:val="none" w:sz="0" w:space="0" w:color="auto"/>
        <w:left w:val="none" w:sz="0" w:space="0" w:color="auto"/>
        <w:bottom w:val="none" w:sz="0" w:space="0" w:color="auto"/>
        <w:right w:val="none" w:sz="0" w:space="0" w:color="auto"/>
      </w:divBdr>
      <w:divsChild>
        <w:div w:id="868253038">
          <w:marLeft w:val="0"/>
          <w:marRight w:val="0"/>
          <w:marTop w:val="0"/>
          <w:marBottom w:val="0"/>
          <w:divBdr>
            <w:top w:val="none" w:sz="0" w:space="0" w:color="auto"/>
            <w:left w:val="none" w:sz="0" w:space="0" w:color="auto"/>
            <w:bottom w:val="none" w:sz="0" w:space="0" w:color="auto"/>
            <w:right w:val="none" w:sz="0" w:space="0" w:color="auto"/>
          </w:divBdr>
          <w:divsChild>
            <w:div w:id="3156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9724">
      <w:bodyDiv w:val="1"/>
      <w:marLeft w:val="0"/>
      <w:marRight w:val="0"/>
      <w:marTop w:val="0"/>
      <w:marBottom w:val="0"/>
      <w:divBdr>
        <w:top w:val="none" w:sz="0" w:space="0" w:color="auto"/>
        <w:left w:val="none" w:sz="0" w:space="0" w:color="auto"/>
        <w:bottom w:val="none" w:sz="0" w:space="0" w:color="auto"/>
        <w:right w:val="none" w:sz="0" w:space="0" w:color="auto"/>
      </w:divBdr>
      <w:divsChild>
        <w:div w:id="1667661076">
          <w:marLeft w:val="0"/>
          <w:marRight w:val="0"/>
          <w:marTop w:val="0"/>
          <w:marBottom w:val="0"/>
          <w:divBdr>
            <w:top w:val="none" w:sz="0" w:space="0" w:color="auto"/>
            <w:left w:val="none" w:sz="0" w:space="0" w:color="auto"/>
            <w:bottom w:val="none" w:sz="0" w:space="0" w:color="auto"/>
            <w:right w:val="none" w:sz="0" w:space="0" w:color="auto"/>
          </w:divBdr>
          <w:divsChild>
            <w:div w:id="353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6020">
      <w:bodyDiv w:val="1"/>
      <w:marLeft w:val="0"/>
      <w:marRight w:val="0"/>
      <w:marTop w:val="0"/>
      <w:marBottom w:val="0"/>
      <w:divBdr>
        <w:top w:val="none" w:sz="0" w:space="0" w:color="auto"/>
        <w:left w:val="none" w:sz="0" w:space="0" w:color="auto"/>
        <w:bottom w:val="none" w:sz="0" w:space="0" w:color="auto"/>
        <w:right w:val="none" w:sz="0" w:space="0" w:color="auto"/>
      </w:divBdr>
      <w:divsChild>
        <w:div w:id="1708094213">
          <w:marLeft w:val="0"/>
          <w:marRight w:val="0"/>
          <w:marTop w:val="0"/>
          <w:marBottom w:val="0"/>
          <w:divBdr>
            <w:top w:val="none" w:sz="0" w:space="0" w:color="auto"/>
            <w:left w:val="none" w:sz="0" w:space="0" w:color="auto"/>
            <w:bottom w:val="none" w:sz="0" w:space="0" w:color="auto"/>
            <w:right w:val="none" w:sz="0" w:space="0" w:color="auto"/>
          </w:divBdr>
          <w:divsChild>
            <w:div w:id="14446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5067">
      <w:bodyDiv w:val="1"/>
      <w:marLeft w:val="0"/>
      <w:marRight w:val="0"/>
      <w:marTop w:val="0"/>
      <w:marBottom w:val="0"/>
      <w:divBdr>
        <w:top w:val="none" w:sz="0" w:space="0" w:color="auto"/>
        <w:left w:val="none" w:sz="0" w:space="0" w:color="auto"/>
        <w:bottom w:val="none" w:sz="0" w:space="0" w:color="auto"/>
        <w:right w:val="none" w:sz="0" w:space="0" w:color="auto"/>
      </w:divBdr>
      <w:divsChild>
        <w:div w:id="875894059">
          <w:marLeft w:val="0"/>
          <w:marRight w:val="0"/>
          <w:marTop w:val="0"/>
          <w:marBottom w:val="0"/>
          <w:divBdr>
            <w:top w:val="none" w:sz="0" w:space="0" w:color="auto"/>
            <w:left w:val="none" w:sz="0" w:space="0" w:color="auto"/>
            <w:bottom w:val="none" w:sz="0" w:space="0" w:color="auto"/>
            <w:right w:val="none" w:sz="0" w:space="0" w:color="auto"/>
          </w:divBdr>
          <w:divsChild>
            <w:div w:id="15275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3733">
      <w:bodyDiv w:val="1"/>
      <w:marLeft w:val="0"/>
      <w:marRight w:val="0"/>
      <w:marTop w:val="0"/>
      <w:marBottom w:val="0"/>
      <w:divBdr>
        <w:top w:val="none" w:sz="0" w:space="0" w:color="auto"/>
        <w:left w:val="none" w:sz="0" w:space="0" w:color="auto"/>
        <w:bottom w:val="none" w:sz="0" w:space="0" w:color="auto"/>
        <w:right w:val="none" w:sz="0" w:space="0" w:color="auto"/>
      </w:divBdr>
      <w:divsChild>
        <w:div w:id="622003081">
          <w:marLeft w:val="0"/>
          <w:marRight w:val="0"/>
          <w:marTop w:val="0"/>
          <w:marBottom w:val="0"/>
          <w:divBdr>
            <w:top w:val="none" w:sz="0" w:space="0" w:color="auto"/>
            <w:left w:val="none" w:sz="0" w:space="0" w:color="auto"/>
            <w:bottom w:val="none" w:sz="0" w:space="0" w:color="auto"/>
            <w:right w:val="none" w:sz="0" w:space="0" w:color="auto"/>
          </w:divBdr>
          <w:divsChild>
            <w:div w:id="11697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4383">
      <w:bodyDiv w:val="1"/>
      <w:marLeft w:val="0"/>
      <w:marRight w:val="0"/>
      <w:marTop w:val="0"/>
      <w:marBottom w:val="0"/>
      <w:divBdr>
        <w:top w:val="none" w:sz="0" w:space="0" w:color="auto"/>
        <w:left w:val="none" w:sz="0" w:space="0" w:color="auto"/>
        <w:bottom w:val="none" w:sz="0" w:space="0" w:color="auto"/>
        <w:right w:val="none" w:sz="0" w:space="0" w:color="auto"/>
      </w:divBdr>
      <w:divsChild>
        <w:div w:id="641273214">
          <w:marLeft w:val="0"/>
          <w:marRight w:val="0"/>
          <w:marTop w:val="0"/>
          <w:marBottom w:val="0"/>
          <w:divBdr>
            <w:top w:val="none" w:sz="0" w:space="0" w:color="auto"/>
            <w:left w:val="none" w:sz="0" w:space="0" w:color="auto"/>
            <w:bottom w:val="none" w:sz="0" w:space="0" w:color="auto"/>
            <w:right w:val="none" w:sz="0" w:space="0" w:color="auto"/>
          </w:divBdr>
          <w:divsChild>
            <w:div w:id="1580677411">
              <w:marLeft w:val="0"/>
              <w:marRight w:val="0"/>
              <w:marTop w:val="0"/>
              <w:marBottom w:val="0"/>
              <w:divBdr>
                <w:top w:val="none" w:sz="0" w:space="0" w:color="auto"/>
                <w:left w:val="none" w:sz="0" w:space="0" w:color="auto"/>
                <w:bottom w:val="none" w:sz="0" w:space="0" w:color="auto"/>
                <w:right w:val="none" w:sz="0" w:space="0" w:color="auto"/>
              </w:divBdr>
            </w:div>
            <w:div w:id="366103535">
              <w:marLeft w:val="0"/>
              <w:marRight w:val="0"/>
              <w:marTop w:val="0"/>
              <w:marBottom w:val="0"/>
              <w:divBdr>
                <w:top w:val="none" w:sz="0" w:space="0" w:color="auto"/>
                <w:left w:val="none" w:sz="0" w:space="0" w:color="auto"/>
                <w:bottom w:val="none" w:sz="0" w:space="0" w:color="auto"/>
                <w:right w:val="none" w:sz="0" w:space="0" w:color="auto"/>
              </w:divBdr>
            </w:div>
            <w:div w:id="1059594391">
              <w:marLeft w:val="0"/>
              <w:marRight w:val="0"/>
              <w:marTop w:val="0"/>
              <w:marBottom w:val="0"/>
              <w:divBdr>
                <w:top w:val="none" w:sz="0" w:space="0" w:color="auto"/>
                <w:left w:val="none" w:sz="0" w:space="0" w:color="auto"/>
                <w:bottom w:val="none" w:sz="0" w:space="0" w:color="auto"/>
                <w:right w:val="none" w:sz="0" w:space="0" w:color="auto"/>
              </w:divBdr>
            </w:div>
            <w:div w:id="1220245750">
              <w:marLeft w:val="0"/>
              <w:marRight w:val="0"/>
              <w:marTop w:val="0"/>
              <w:marBottom w:val="0"/>
              <w:divBdr>
                <w:top w:val="none" w:sz="0" w:space="0" w:color="auto"/>
                <w:left w:val="none" w:sz="0" w:space="0" w:color="auto"/>
                <w:bottom w:val="none" w:sz="0" w:space="0" w:color="auto"/>
                <w:right w:val="none" w:sz="0" w:space="0" w:color="auto"/>
              </w:divBdr>
            </w:div>
            <w:div w:id="269242997">
              <w:marLeft w:val="0"/>
              <w:marRight w:val="0"/>
              <w:marTop w:val="0"/>
              <w:marBottom w:val="0"/>
              <w:divBdr>
                <w:top w:val="none" w:sz="0" w:space="0" w:color="auto"/>
                <w:left w:val="none" w:sz="0" w:space="0" w:color="auto"/>
                <w:bottom w:val="none" w:sz="0" w:space="0" w:color="auto"/>
                <w:right w:val="none" w:sz="0" w:space="0" w:color="auto"/>
              </w:divBdr>
            </w:div>
            <w:div w:id="1670988671">
              <w:marLeft w:val="0"/>
              <w:marRight w:val="0"/>
              <w:marTop w:val="0"/>
              <w:marBottom w:val="0"/>
              <w:divBdr>
                <w:top w:val="none" w:sz="0" w:space="0" w:color="auto"/>
                <w:left w:val="none" w:sz="0" w:space="0" w:color="auto"/>
                <w:bottom w:val="none" w:sz="0" w:space="0" w:color="auto"/>
                <w:right w:val="none" w:sz="0" w:space="0" w:color="auto"/>
              </w:divBdr>
            </w:div>
            <w:div w:id="612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685">
      <w:bodyDiv w:val="1"/>
      <w:marLeft w:val="0"/>
      <w:marRight w:val="0"/>
      <w:marTop w:val="0"/>
      <w:marBottom w:val="0"/>
      <w:divBdr>
        <w:top w:val="none" w:sz="0" w:space="0" w:color="auto"/>
        <w:left w:val="none" w:sz="0" w:space="0" w:color="auto"/>
        <w:bottom w:val="none" w:sz="0" w:space="0" w:color="auto"/>
        <w:right w:val="none" w:sz="0" w:space="0" w:color="auto"/>
      </w:divBdr>
      <w:divsChild>
        <w:div w:id="1448305472">
          <w:marLeft w:val="0"/>
          <w:marRight w:val="0"/>
          <w:marTop w:val="0"/>
          <w:marBottom w:val="0"/>
          <w:divBdr>
            <w:top w:val="none" w:sz="0" w:space="0" w:color="auto"/>
            <w:left w:val="none" w:sz="0" w:space="0" w:color="auto"/>
            <w:bottom w:val="none" w:sz="0" w:space="0" w:color="auto"/>
            <w:right w:val="none" w:sz="0" w:space="0" w:color="auto"/>
          </w:divBdr>
          <w:divsChild>
            <w:div w:id="20948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0503">
      <w:bodyDiv w:val="1"/>
      <w:marLeft w:val="0"/>
      <w:marRight w:val="0"/>
      <w:marTop w:val="0"/>
      <w:marBottom w:val="0"/>
      <w:divBdr>
        <w:top w:val="none" w:sz="0" w:space="0" w:color="auto"/>
        <w:left w:val="none" w:sz="0" w:space="0" w:color="auto"/>
        <w:bottom w:val="none" w:sz="0" w:space="0" w:color="auto"/>
        <w:right w:val="none" w:sz="0" w:space="0" w:color="auto"/>
      </w:divBdr>
      <w:divsChild>
        <w:div w:id="157885938">
          <w:marLeft w:val="0"/>
          <w:marRight w:val="0"/>
          <w:marTop w:val="0"/>
          <w:marBottom w:val="0"/>
          <w:divBdr>
            <w:top w:val="none" w:sz="0" w:space="0" w:color="auto"/>
            <w:left w:val="none" w:sz="0" w:space="0" w:color="auto"/>
            <w:bottom w:val="none" w:sz="0" w:space="0" w:color="auto"/>
            <w:right w:val="none" w:sz="0" w:space="0" w:color="auto"/>
          </w:divBdr>
          <w:divsChild>
            <w:div w:id="13235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2799">
      <w:bodyDiv w:val="1"/>
      <w:marLeft w:val="0"/>
      <w:marRight w:val="0"/>
      <w:marTop w:val="0"/>
      <w:marBottom w:val="0"/>
      <w:divBdr>
        <w:top w:val="none" w:sz="0" w:space="0" w:color="auto"/>
        <w:left w:val="none" w:sz="0" w:space="0" w:color="auto"/>
        <w:bottom w:val="none" w:sz="0" w:space="0" w:color="auto"/>
        <w:right w:val="none" w:sz="0" w:space="0" w:color="auto"/>
      </w:divBdr>
      <w:divsChild>
        <w:div w:id="1321500329">
          <w:marLeft w:val="0"/>
          <w:marRight w:val="0"/>
          <w:marTop w:val="0"/>
          <w:marBottom w:val="0"/>
          <w:divBdr>
            <w:top w:val="none" w:sz="0" w:space="0" w:color="auto"/>
            <w:left w:val="none" w:sz="0" w:space="0" w:color="auto"/>
            <w:bottom w:val="none" w:sz="0" w:space="0" w:color="auto"/>
            <w:right w:val="none" w:sz="0" w:space="0" w:color="auto"/>
          </w:divBdr>
          <w:divsChild>
            <w:div w:id="555816159">
              <w:marLeft w:val="0"/>
              <w:marRight w:val="0"/>
              <w:marTop w:val="0"/>
              <w:marBottom w:val="0"/>
              <w:divBdr>
                <w:top w:val="none" w:sz="0" w:space="0" w:color="auto"/>
                <w:left w:val="none" w:sz="0" w:space="0" w:color="auto"/>
                <w:bottom w:val="none" w:sz="0" w:space="0" w:color="auto"/>
                <w:right w:val="none" w:sz="0" w:space="0" w:color="auto"/>
              </w:divBdr>
            </w:div>
            <w:div w:id="956302004">
              <w:marLeft w:val="0"/>
              <w:marRight w:val="0"/>
              <w:marTop w:val="0"/>
              <w:marBottom w:val="0"/>
              <w:divBdr>
                <w:top w:val="none" w:sz="0" w:space="0" w:color="auto"/>
                <w:left w:val="none" w:sz="0" w:space="0" w:color="auto"/>
                <w:bottom w:val="none" w:sz="0" w:space="0" w:color="auto"/>
                <w:right w:val="none" w:sz="0" w:space="0" w:color="auto"/>
              </w:divBdr>
            </w:div>
            <w:div w:id="1143232854">
              <w:marLeft w:val="0"/>
              <w:marRight w:val="0"/>
              <w:marTop w:val="0"/>
              <w:marBottom w:val="0"/>
              <w:divBdr>
                <w:top w:val="none" w:sz="0" w:space="0" w:color="auto"/>
                <w:left w:val="none" w:sz="0" w:space="0" w:color="auto"/>
                <w:bottom w:val="none" w:sz="0" w:space="0" w:color="auto"/>
                <w:right w:val="none" w:sz="0" w:space="0" w:color="auto"/>
              </w:divBdr>
            </w:div>
            <w:div w:id="1647396962">
              <w:marLeft w:val="0"/>
              <w:marRight w:val="0"/>
              <w:marTop w:val="0"/>
              <w:marBottom w:val="0"/>
              <w:divBdr>
                <w:top w:val="none" w:sz="0" w:space="0" w:color="auto"/>
                <w:left w:val="none" w:sz="0" w:space="0" w:color="auto"/>
                <w:bottom w:val="none" w:sz="0" w:space="0" w:color="auto"/>
                <w:right w:val="none" w:sz="0" w:space="0" w:color="auto"/>
              </w:divBdr>
            </w:div>
            <w:div w:id="9914387">
              <w:marLeft w:val="0"/>
              <w:marRight w:val="0"/>
              <w:marTop w:val="0"/>
              <w:marBottom w:val="0"/>
              <w:divBdr>
                <w:top w:val="none" w:sz="0" w:space="0" w:color="auto"/>
                <w:left w:val="none" w:sz="0" w:space="0" w:color="auto"/>
                <w:bottom w:val="none" w:sz="0" w:space="0" w:color="auto"/>
                <w:right w:val="none" w:sz="0" w:space="0" w:color="auto"/>
              </w:divBdr>
            </w:div>
            <w:div w:id="365448760">
              <w:marLeft w:val="0"/>
              <w:marRight w:val="0"/>
              <w:marTop w:val="0"/>
              <w:marBottom w:val="0"/>
              <w:divBdr>
                <w:top w:val="none" w:sz="0" w:space="0" w:color="auto"/>
                <w:left w:val="none" w:sz="0" w:space="0" w:color="auto"/>
                <w:bottom w:val="none" w:sz="0" w:space="0" w:color="auto"/>
                <w:right w:val="none" w:sz="0" w:space="0" w:color="auto"/>
              </w:divBdr>
            </w:div>
            <w:div w:id="17270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5043">
      <w:bodyDiv w:val="1"/>
      <w:marLeft w:val="0"/>
      <w:marRight w:val="0"/>
      <w:marTop w:val="0"/>
      <w:marBottom w:val="0"/>
      <w:divBdr>
        <w:top w:val="none" w:sz="0" w:space="0" w:color="auto"/>
        <w:left w:val="none" w:sz="0" w:space="0" w:color="auto"/>
        <w:bottom w:val="none" w:sz="0" w:space="0" w:color="auto"/>
        <w:right w:val="none" w:sz="0" w:space="0" w:color="auto"/>
      </w:divBdr>
      <w:divsChild>
        <w:div w:id="592861065">
          <w:marLeft w:val="0"/>
          <w:marRight w:val="0"/>
          <w:marTop w:val="0"/>
          <w:marBottom w:val="0"/>
          <w:divBdr>
            <w:top w:val="none" w:sz="0" w:space="0" w:color="auto"/>
            <w:left w:val="none" w:sz="0" w:space="0" w:color="auto"/>
            <w:bottom w:val="none" w:sz="0" w:space="0" w:color="auto"/>
            <w:right w:val="none" w:sz="0" w:space="0" w:color="auto"/>
          </w:divBdr>
          <w:divsChild>
            <w:div w:id="1409038369">
              <w:marLeft w:val="0"/>
              <w:marRight w:val="0"/>
              <w:marTop w:val="0"/>
              <w:marBottom w:val="0"/>
              <w:divBdr>
                <w:top w:val="none" w:sz="0" w:space="0" w:color="auto"/>
                <w:left w:val="none" w:sz="0" w:space="0" w:color="auto"/>
                <w:bottom w:val="none" w:sz="0" w:space="0" w:color="auto"/>
                <w:right w:val="none" w:sz="0" w:space="0" w:color="auto"/>
              </w:divBdr>
            </w:div>
            <w:div w:id="1872838622">
              <w:marLeft w:val="0"/>
              <w:marRight w:val="0"/>
              <w:marTop w:val="0"/>
              <w:marBottom w:val="0"/>
              <w:divBdr>
                <w:top w:val="none" w:sz="0" w:space="0" w:color="auto"/>
                <w:left w:val="none" w:sz="0" w:space="0" w:color="auto"/>
                <w:bottom w:val="none" w:sz="0" w:space="0" w:color="auto"/>
                <w:right w:val="none" w:sz="0" w:space="0" w:color="auto"/>
              </w:divBdr>
            </w:div>
            <w:div w:id="1099836553">
              <w:marLeft w:val="0"/>
              <w:marRight w:val="0"/>
              <w:marTop w:val="0"/>
              <w:marBottom w:val="0"/>
              <w:divBdr>
                <w:top w:val="none" w:sz="0" w:space="0" w:color="auto"/>
                <w:left w:val="none" w:sz="0" w:space="0" w:color="auto"/>
                <w:bottom w:val="none" w:sz="0" w:space="0" w:color="auto"/>
                <w:right w:val="none" w:sz="0" w:space="0" w:color="auto"/>
              </w:divBdr>
            </w:div>
            <w:div w:id="394471916">
              <w:marLeft w:val="0"/>
              <w:marRight w:val="0"/>
              <w:marTop w:val="0"/>
              <w:marBottom w:val="0"/>
              <w:divBdr>
                <w:top w:val="none" w:sz="0" w:space="0" w:color="auto"/>
                <w:left w:val="none" w:sz="0" w:space="0" w:color="auto"/>
                <w:bottom w:val="none" w:sz="0" w:space="0" w:color="auto"/>
                <w:right w:val="none" w:sz="0" w:space="0" w:color="auto"/>
              </w:divBdr>
            </w:div>
            <w:div w:id="1172912478">
              <w:marLeft w:val="0"/>
              <w:marRight w:val="0"/>
              <w:marTop w:val="0"/>
              <w:marBottom w:val="0"/>
              <w:divBdr>
                <w:top w:val="none" w:sz="0" w:space="0" w:color="auto"/>
                <w:left w:val="none" w:sz="0" w:space="0" w:color="auto"/>
                <w:bottom w:val="none" w:sz="0" w:space="0" w:color="auto"/>
                <w:right w:val="none" w:sz="0" w:space="0" w:color="auto"/>
              </w:divBdr>
            </w:div>
            <w:div w:id="1930968287">
              <w:marLeft w:val="0"/>
              <w:marRight w:val="0"/>
              <w:marTop w:val="0"/>
              <w:marBottom w:val="0"/>
              <w:divBdr>
                <w:top w:val="none" w:sz="0" w:space="0" w:color="auto"/>
                <w:left w:val="none" w:sz="0" w:space="0" w:color="auto"/>
                <w:bottom w:val="none" w:sz="0" w:space="0" w:color="auto"/>
                <w:right w:val="none" w:sz="0" w:space="0" w:color="auto"/>
              </w:divBdr>
            </w:div>
            <w:div w:id="12984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7632">
      <w:bodyDiv w:val="1"/>
      <w:marLeft w:val="0"/>
      <w:marRight w:val="0"/>
      <w:marTop w:val="0"/>
      <w:marBottom w:val="0"/>
      <w:divBdr>
        <w:top w:val="none" w:sz="0" w:space="0" w:color="auto"/>
        <w:left w:val="none" w:sz="0" w:space="0" w:color="auto"/>
        <w:bottom w:val="none" w:sz="0" w:space="0" w:color="auto"/>
        <w:right w:val="none" w:sz="0" w:space="0" w:color="auto"/>
      </w:divBdr>
      <w:divsChild>
        <w:div w:id="1941910153">
          <w:marLeft w:val="0"/>
          <w:marRight w:val="0"/>
          <w:marTop w:val="0"/>
          <w:marBottom w:val="0"/>
          <w:divBdr>
            <w:top w:val="none" w:sz="0" w:space="0" w:color="auto"/>
            <w:left w:val="none" w:sz="0" w:space="0" w:color="auto"/>
            <w:bottom w:val="none" w:sz="0" w:space="0" w:color="auto"/>
            <w:right w:val="none" w:sz="0" w:space="0" w:color="auto"/>
          </w:divBdr>
          <w:divsChild>
            <w:div w:id="265965898">
              <w:marLeft w:val="0"/>
              <w:marRight w:val="0"/>
              <w:marTop w:val="0"/>
              <w:marBottom w:val="0"/>
              <w:divBdr>
                <w:top w:val="none" w:sz="0" w:space="0" w:color="auto"/>
                <w:left w:val="none" w:sz="0" w:space="0" w:color="auto"/>
                <w:bottom w:val="none" w:sz="0" w:space="0" w:color="auto"/>
                <w:right w:val="none" w:sz="0" w:space="0" w:color="auto"/>
              </w:divBdr>
            </w:div>
            <w:div w:id="376468655">
              <w:marLeft w:val="0"/>
              <w:marRight w:val="0"/>
              <w:marTop w:val="0"/>
              <w:marBottom w:val="0"/>
              <w:divBdr>
                <w:top w:val="none" w:sz="0" w:space="0" w:color="auto"/>
                <w:left w:val="none" w:sz="0" w:space="0" w:color="auto"/>
                <w:bottom w:val="none" w:sz="0" w:space="0" w:color="auto"/>
                <w:right w:val="none" w:sz="0" w:space="0" w:color="auto"/>
              </w:divBdr>
            </w:div>
            <w:div w:id="149950311">
              <w:marLeft w:val="0"/>
              <w:marRight w:val="0"/>
              <w:marTop w:val="0"/>
              <w:marBottom w:val="0"/>
              <w:divBdr>
                <w:top w:val="none" w:sz="0" w:space="0" w:color="auto"/>
                <w:left w:val="none" w:sz="0" w:space="0" w:color="auto"/>
                <w:bottom w:val="none" w:sz="0" w:space="0" w:color="auto"/>
                <w:right w:val="none" w:sz="0" w:space="0" w:color="auto"/>
              </w:divBdr>
            </w:div>
            <w:div w:id="1641182055">
              <w:marLeft w:val="0"/>
              <w:marRight w:val="0"/>
              <w:marTop w:val="0"/>
              <w:marBottom w:val="0"/>
              <w:divBdr>
                <w:top w:val="none" w:sz="0" w:space="0" w:color="auto"/>
                <w:left w:val="none" w:sz="0" w:space="0" w:color="auto"/>
                <w:bottom w:val="none" w:sz="0" w:space="0" w:color="auto"/>
                <w:right w:val="none" w:sz="0" w:space="0" w:color="auto"/>
              </w:divBdr>
            </w:div>
            <w:div w:id="1852791480">
              <w:marLeft w:val="0"/>
              <w:marRight w:val="0"/>
              <w:marTop w:val="0"/>
              <w:marBottom w:val="0"/>
              <w:divBdr>
                <w:top w:val="none" w:sz="0" w:space="0" w:color="auto"/>
                <w:left w:val="none" w:sz="0" w:space="0" w:color="auto"/>
                <w:bottom w:val="none" w:sz="0" w:space="0" w:color="auto"/>
                <w:right w:val="none" w:sz="0" w:space="0" w:color="auto"/>
              </w:divBdr>
            </w:div>
            <w:div w:id="1906378124">
              <w:marLeft w:val="0"/>
              <w:marRight w:val="0"/>
              <w:marTop w:val="0"/>
              <w:marBottom w:val="0"/>
              <w:divBdr>
                <w:top w:val="none" w:sz="0" w:space="0" w:color="auto"/>
                <w:left w:val="none" w:sz="0" w:space="0" w:color="auto"/>
                <w:bottom w:val="none" w:sz="0" w:space="0" w:color="auto"/>
                <w:right w:val="none" w:sz="0" w:space="0" w:color="auto"/>
              </w:divBdr>
            </w:div>
            <w:div w:id="13077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4956">
      <w:bodyDiv w:val="1"/>
      <w:marLeft w:val="0"/>
      <w:marRight w:val="0"/>
      <w:marTop w:val="0"/>
      <w:marBottom w:val="0"/>
      <w:divBdr>
        <w:top w:val="none" w:sz="0" w:space="0" w:color="auto"/>
        <w:left w:val="none" w:sz="0" w:space="0" w:color="auto"/>
        <w:bottom w:val="none" w:sz="0" w:space="0" w:color="auto"/>
        <w:right w:val="none" w:sz="0" w:space="0" w:color="auto"/>
      </w:divBdr>
      <w:divsChild>
        <w:div w:id="347682235">
          <w:marLeft w:val="0"/>
          <w:marRight w:val="0"/>
          <w:marTop w:val="0"/>
          <w:marBottom w:val="0"/>
          <w:divBdr>
            <w:top w:val="none" w:sz="0" w:space="0" w:color="auto"/>
            <w:left w:val="none" w:sz="0" w:space="0" w:color="auto"/>
            <w:bottom w:val="none" w:sz="0" w:space="0" w:color="auto"/>
            <w:right w:val="none" w:sz="0" w:space="0" w:color="auto"/>
          </w:divBdr>
          <w:divsChild>
            <w:div w:id="1128202500">
              <w:marLeft w:val="0"/>
              <w:marRight w:val="0"/>
              <w:marTop w:val="0"/>
              <w:marBottom w:val="0"/>
              <w:divBdr>
                <w:top w:val="none" w:sz="0" w:space="0" w:color="auto"/>
                <w:left w:val="none" w:sz="0" w:space="0" w:color="auto"/>
                <w:bottom w:val="none" w:sz="0" w:space="0" w:color="auto"/>
                <w:right w:val="none" w:sz="0" w:space="0" w:color="auto"/>
              </w:divBdr>
            </w:div>
            <w:div w:id="2138909126">
              <w:marLeft w:val="0"/>
              <w:marRight w:val="0"/>
              <w:marTop w:val="0"/>
              <w:marBottom w:val="0"/>
              <w:divBdr>
                <w:top w:val="none" w:sz="0" w:space="0" w:color="auto"/>
                <w:left w:val="none" w:sz="0" w:space="0" w:color="auto"/>
                <w:bottom w:val="none" w:sz="0" w:space="0" w:color="auto"/>
                <w:right w:val="none" w:sz="0" w:space="0" w:color="auto"/>
              </w:divBdr>
            </w:div>
            <w:div w:id="322585318">
              <w:marLeft w:val="0"/>
              <w:marRight w:val="0"/>
              <w:marTop w:val="0"/>
              <w:marBottom w:val="0"/>
              <w:divBdr>
                <w:top w:val="none" w:sz="0" w:space="0" w:color="auto"/>
                <w:left w:val="none" w:sz="0" w:space="0" w:color="auto"/>
                <w:bottom w:val="none" w:sz="0" w:space="0" w:color="auto"/>
                <w:right w:val="none" w:sz="0" w:space="0" w:color="auto"/>
              </w:divBdr>
            </w:div>
            <w:div w:id="73359659">
              <w:marLeft w:val="0"/>
              <w:marRight w:val="0"/>
              <w:marTop w:val="0"/>
              <w:marBottom w:val="0"/>
              <w:divBdr>
                <w:top w:val="none" w:sz="0" w:space="0" w:color="auto"/>
                <w:left w:val="none" w:sz="0" w:space="0" w:color="auto"/>
                <w:bottom w:val="none" w:sz="0" w:space="0" w:color="auto"/>
                <w:right w:val="none" w:sz="0" w:space="0" w:color="auto"/>
              </w:divBdr>
            </w:div>
            <w:div w:id="1261060045">
              <w:marLeft w:val="0"/>
              <w:marRight w:val="0"/>
              <w:marTop w:val="0"/>
              <w:marBottom w:val="0"/>
              <w:divBdr>
                <w:top w:val="none" w:sz="0" w:space="0" w:color="auto"/>
                <w:left w:val="none" w:sz="0" w:space="0" w:color="auto"/>
                <w:bottom w:val="none" w:sz="0" w:space="0" w:color="auto"/>
                <w:right w:val="none" w:sz="0" w:space="0" w:color="auto"/>
              </w:divBdr>
            </w:div>
            <w:div w:id="812253987">
              <w:marLeft w:val="0"/>
              <w:marRight w:val="0"/>
              <w:marTop w:val="0"/>
              <w:marBottom w:val="0"/>
              <w:divBdr>
                <w:top w:val="none" w:sz="0" w:space="0" w:color="auto"/>
                <w:left w:val="none" w:sz="0" w:space="0" w:color="auto"/>
                <w:bottom w:val="none" w:sz="0" w:space="0" w:color="auto"/>
                <w:right w:val="none" w:sz="0" w:space="0" w:color="auto"/>
              </w:divBdr>
            </w:div>
            <w:div w:id="16336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485">
      <w:bodyDiv w:val="1"/>
      <w:marLeft w:val="0"/>
      <w:marRight w:val="0"/>
      <w:marTop w:val="0"/>
      <w:marBottom w:val="0"/>
      <w:divBdr>
        <w:top w:val="none" w:sz="0" w:space="0" w:color="auto"/>
        <w:left w:val="none" w:sz="0" w:space="0" w:color="auto"/>
        <w:bottom w:val="none" w:sz="0" w:space="0" w:color="auto"/>
        <w:right w:val="none" w:sz="0" w:space="0" w:color="auto"/>
      </w:divBdr>
      <w:divsChild>
        <w:div w:id="1106196453">
          <w:marLeft w:val="0"/>
          <w:marRight w:val="0"/>
          <w:marTop w:val="0"/>
          <w:marBottom w:val="0"/>
          <w:divBdr>
            <w:top w:val="none" w:sz="0" w:space="0" w:color="auto"/>
            <w:left w:val="none" w:sz="0" w:space="0" w:color="auto"/>
            <w:bottom w:val="none" w:sz="0" w:space="0" w:color="auto"/>
            <w:right w:val="none" w:sz="0" w:space="0" w:color="auto"/>
          </w:divBdr>
          <w:divsChild>
            <w:div w:id="3489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450">
      <w:bodyDiv w:val="1"/>
      <w:marLeft w:val="0"/>
      <w:marRight w:val="0"/>
      <w:marTop w:val="0"/>
      <w:marBottom w:val="0"/>
      <w:divBdr>
        <w:top w:val="none" w:sz="0" w:space="0" w:color="auto"/>
        <w:left w:val="none" w:sz="0" w:space="0" w:color="auto"/>
        <w:bottom w:val="none" w:sz="0" w:space="0" w:color="auto"/>
        <w:right w:val="none" w:sz="0" w:space="0" w:color="auto"/>
      </w:divBdr>
    </w:div>
    <w:div w:id="1488399041">
      <w:bodyDiv w:val="1"/>
      <w:marLeft w:val="0"/>
      <w:marRight w:val="0"/>
      <w:marTop w:val="0"/>
      <w:marBottom w:val="0"/>
      <w:divBdr>
        <w:top w:val="none" w:sz="0" w:space="0" w:color="auto"/>
        <w:left w:val="none" w:sz="0" w:space="0" w:color="auto"/>
        <w:bottom w:val="none" w:sz="0" w:space="0" w:color="auto"/>
        <w:right w:val="none" w:sz="0" w:space="0" w:color="auto"/>
      </w:divBdr>
      <w:divsChild>
        <w:div w:id="1080562645">
          <w:marLeft w:val="0"/>
          <w:marRight w:val="0"/>
          <w:marTop w:val="0"/>
          <w:marBottom w:val="0"/>
          <w:divBdr>
            <w:top w:val="none" w:sz="0" w:space="0" w:color="auto"/>
            <w:left w:val="none" w:sz="0" w:space="0" w:color="auto"/>
            <w:bottom w:val="none" w:sz="0" w:space="0" w:color="auto"/>
            <w:right w:val="none" w:sz="0" w:space="0" w:color="auto"/>
          </w:divBdr>
          <w:divsChild>
            <w:div w:id="3200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2499">
      <w:bodyDiv w:val="1"/>
      <w:marLeft w:val="0"/>
      <w:marRight w:val="0"/>
      <w:marTop w:val="0"/>
      <w:marBottom w:val="0"/>
      <w:divBdr>
        <w:top w:val="none" w:sz="0" w:space="0" w:color="auto"/>
        <w:left w:val="none" w:sz="0" w:space="0" w:color="auto"/>
        <w:bottom w:val="none" w:sz="0" w:space="0" w:color="auto"/>
        <w:right w:val="none" w:sz="0" w:space="0" w:color="auto"/>
      </w:divBdr>
      <w:divsChild>
        <w:div w:id="1474101594">
          <w:marLeft w:val="0"/>
          <w:marRight w:val="0"/>
          <w:marTop w:val="0"/>
          <w:marBottom w:val="0"/>
          <w:divBdr>
            <w:top w:val="none" w:sz="0" w:space="0" w:color="auto"/>
            <w:left w:val="none" w:sz="0" w:space="0" w:color="auto"/>
            <w:bottom w:val="none" w:sz="0" w:space="0" w:color="auto"/>
            <w:right w:val="none" w:sz="0" w:space="0" w:color="auto"/>
          </w:divBdr>
          <w:divsChild>
            <w:div w:id="1372878403">
              <w:marLeft w:val="0"/>
              <w:marRight w:val="0"/>
              <w:marTop w:val="0"/>
              <w:marBottom w:val="0"/>
              <w:divBdr>
                <w:top w:val="none" w:sz="0" w:space="0" w:color="auto"/>
                <w:left w:val="none" w:sz="0" w:space="0" w:color="auto"/>
                <w:bottom w:val="none" w:sz="0" w:space="0" w:color="auto"/>
                <w:right w:val="none" w:sz="0" w:space="0" w:color="auto"/>
              </w:divBdr>
            </w:div>
            <w:div w:id="600573942">
              <w:marLeft w:val="0"/>
              <w:marRight w:val="0"/>
              <w:marTop w:val="0"/>
              <w:marBottom w:val="0"/>
              <w:divBdr>
                <w:top w:val="none" w:sz="0" w:space="0" w:color="auto"/>
                <w:left w:val="none" w:sz="0" w:space="0" w:color="auto"/>
                <w:bottom w:val="none" w:sz="0" w:space="0" w:color="auto"/>
                <w:right w:val="none" w:sz="0" w:space="0" w:color="auto"/>
              </w:divBdr>
            </w:div>
            <w:div w:id="1815640844">
              <w:marLeft w:val="0"/>
              <w:marRight w:val="0"/>
              <w:marTop w:val="0"/>
              <w:marBottom w:val="0"/>
              <w:divBdr>
                <w:top w:val="none" w:sz="0" w:space="0" w:color="auto"/>
                <w:left w:val="none" w:sz="0" w:space="0" w:color="auto"/>
                <w:bottom w:val="none" w:sz="0" w:space="0" w:color="auto"/>
                <w:right w:val="none" w:sz="0" w:space="0" w:color="auto"/>
              </w:divBdr>
            </w:div>
            <w:div w:id="897396555">
              <w:marLeft w:val="0"/>
              <w:marRight w:val="0"/>
              <w:marTop w:val="0"/>
              <w:marBottom w:val="0"/>
              <w:divBdr>
                <w:top w:val="none" w:sz="0" w:space="0" w:color="auto"/>
                <w:left w:val="none" w:sz="0" w:space="0" w:color="auto"/>
                <w:bottom w:val="none" w:sz="0" w:space="0" w:color="auto"/>
                <w:right w:val="none" w:sz="0" w:space="0" w:color="auto"/>
              </w:divBdr>
            </w:div>
            <w:div w:id="1492604338">
              <w:marLeft w:val="0"/>
              <w:marRight w:val="0"/>
              <w:marTop w:val="0"/>
              <w:marBottom w:val="0"/>
              <w:divBdr>
                <w:top w:val="none" w:sz="0" w:space="0" w:color="auto"/>
                <w:left w:val="none" w:sz="0" w:space="0" w:color="auto"/>
                <w:bottom w:val="none" w:sz="0" w:space="0" w:color="auto"/>
                <w:right w:val="none" w:sz="0" w:space="0" w:color="auto"/>
              </w:divBdr>
            </w:div>
            <w:div w:id="685179039">
              <w:marLeft w:val="0"/>
              <w:marRight w:val="0"/>
              <w:marTop w:val="0"/>
              <w:marBottom w:val="0"/>
              <w:divBdr>
                <w:top w:val="none" w:sz="0" w:space="0" w:color="auto"/>
                <w:left w:val="none" w:sz="0" w:space="0" w:color="auto"/>
                <w:bottom w:val="none" w:sz="0" w:space="0" w:color="auto"/>
                <w:right w:val="none" w:sz="0" w:space="0" w:color="auto"/>
              </w:divBdr>
            </w:div>
            <w:div w:id="1582641426">
              <w:marLeft w:val="0"/>
              <w:marRight w:val="0"/>
              <w:marTop w:val="0"/>
              <w:marBottom w:val="0"/>
              <w:divBdr>
                <w:top w:val="none" w:sz="0" w:space="0" w:color="auto"/>
                <w:left w:val="none" w:sz="0" w:space="0" w:color="auto"/>
                <w:bottom w:val="none" w:sz="0" w:space="0" w:color="auto"/>
                <w:right w:val="none" w:sz="0" w:space="0" w:color="auto"/>
              </w:divBdr>
            </w:div>
            <w:div w:id="388964601">
              <w:marLeft w:val="0"/>
              <w:marRight w:val="0"/>
              <w:marTop w:val="0"/>
              <w:marBottom w:val="0"/>
              <w:divBdr>
                <w:top w:val="none" w:sz="0" w:space="0" w:color="auto"/>
                <w:left w:val="none" w:sz="0" w:space="0" w:color="auto"/>
                <w:bottom w:val="none" w:sz="0" w:space="0" w:color="auto"/>
                <w:right w:val="none" w:sz="0" w:space="0" w:color="auto"/>
              </w:divBdr>
            </w:div>
            <w:div w:id="2017416797">
              <w:marLeft w:val="0"/>
              <w:marRight w:val="0"/>
              <w:marTop w:val="0"/>
              <w:marBottom w:val="0"/>
              <w:divBdr>
                <w:top w:val="none" w:sz="0" w:space="0" w:color="auto"/>
                <w:left w:val="none" w:sz="0" w:space="0" w:color="auto"/>
                <w:bottom w:val="none" w:sz="0" w:space="0" w:color="auto"/>
                <w:right w:val="none" w:sz="0" w:space="0" w:color="auto"/>
              </w:divBdr>
            </w:div>
            <w:div w:id="1368064475">
              <w:marLeft w:val="0"/>
              <w:marRight w:val="0"/>
              <w:marTop w:val="0"/>
              <w:marBottom w:val="0"/>
              <w:divBdr>
                <w:top w:val="none" w:sz="0" w:space="0" w:color="auto"/>
                <w:left w:val="none" w:sz="0" w:space="0" w:color="auto"/>
                <w:bottom w:val="none" w:sz="0" w:space="0" w:color="auto"/>
                <w:right w:val="none" w:sz="0" w:space="0" w:color="auto"/>
              </w:divBdr>
            </w:div>
            <w:div w:id="875045596">
              <w:marLeft w:val="0"/>
              <w:marRight w:val="0"/>
              <w:marTop w:val="0"/>
              <w:marBottom w:val="0"/>
              <w:divBdr>
                <w:top w:val="none" w:sz="0" w:space="0" w:color="auto"/>
                <w:left w:val="none" w:sz="0" w:space="0" w:color="auto"/>
                <w:bottom w:val="none" w:sz="0" w:space="0" w:color="auto"/>
                <w:right w:val="none" w:sz="0" w:space="0" w:color="auto"/>
              </w:divBdr>
            </w:div>
            <w:div w:id="1572081893">
              <w:marLeft w:val="0"/>
              <w:marRight w:val="0"/>
              <w:marTop w:val="0"/>
              <w:marBottom w:val="0"/>
              <w:divBdr>
                <w:top w:val="none" w:sz="0" w:space="0" w:color="auto"/>
                <w:left w:val="none" w:sz="0" w:space="0" w:color="auto"/>
                <w:bottom w:val="none" w:sz="0" w:space="0" w:color="auto"/>
                <w:right w:val="none" w:sz="0" w:space="0" w:color="auto"/>
              </w:divBdr>
            </w:div>
            <w:div w:id="1067723405">
              <w:marLeft w:val="0"/>
              <w:marRight w:val="0"/>
              <w:marTop w:val="0"/>
              <w:marBottom w:val="0"/>
              <w:divBdr>
                <w:top w:val="none" w:sz="0" w:space="0" w:color="auto"/>
                <w:left w:val="none" w:sz="0" w:space="0" w:color="auto"/>
                <w:bottom w:val="none" w:sz="0" w:space="0" w:color="auto"/>
                <w:right w:val="none" w:sz="0" w:space="0" w:color="auto"/>
              </w:divBdr>
            </w:div>
            <w:div w:id="1797139885">
              <w:marLeft w:val="0"/>
              <w:marRight w:val="0"/>
              <w:marTop w:val="0"/>
              <w:marBottom w:val="0"/>
              <w:divBdr>
                <w:top w:val="none" w:sz="0" w:space="0" w:color="auto"/>
                <w:left w:val="none" w:sz="0" w:space="0" w:color="auto"/>
                <w:bottom w:val="none" w:sz="0" w:space="0" w:color="auto"/>
                <w:right w:val="none" w:sz="0" w:space="0" w:color="auto"/>
              </w:divBdr>
            </w:div>
            <w:div w:id="1559197394">
              <w:marLeft w:val="0"/>
              <w:marRight w:val="0"/>
              <w:marTop w:val="0"/>
              <w:marBottom w:val="0"/>
              <w:divBdr>
                <w:top w:val="none" w:sz="0" w:space="0" w:color="auto"/>
                <w:left w:val="none" w:sz="0" w:space="0" w:color="auto"/>
                <w:bottom w:val="none" w:sz="0" w:space="0" w:color="auto"/>
                <w:right w:val="none" w:sz="0" w:space="0" w:color="auto"/>
              </w:divBdr>
            </w:div>
            <w:div w:id="1969553597">
              <w:marLeft w:val="0"/>
              <w:marRight w:val="0"/>
              <w:marTop w:val="0"/>
              <w:marBottom w:val="0"/>
              <w:divBdr>
                <w:top w:val="none" w:sz="0" w:space="0" w:color="auto"/>
                <w:left w:val="none" w:sz="0" w:space="0" w:color="auto"/>
                <w:bottom w:val="none" w:sz="0" w:space="0" w:color="auto"/>
                <w:right w:val="none" w:sz="0" w:space="0" w:color="auto"/>
              </w:divBdr>
            </w:div>
            <w:div w:id="1718820436">
              <w:marLeft w:val="0"/>
              <w:marRight w:val="0"/>
              <w:marTop w:val="0"/>
              <w:marBottom w:val="0"/>
              <w:divBdr>
                <w:top w:val="none" w:sz="0" w:space="0" w:color="auto"/>
                <w:left w:val="none" w:sz="0" w:space="0" w:color="auto"/>
                <w:bottom w:val="none" w:sz="0" w:space="0" w:color="auto"/>
                <w:right w:val="none" w:sz="0" w:space="0" w:color="auto"/>
              </w:divBdr>
            </w:div>
            <w:div w:id="10033293">
              <w:marLeft w:val="0"/>
              <w:marRight w:val="0"/>
              <w:marTop w:val="0"/>
              <w:marBottom w:val="0"/>
              <w:divBdr>
                <w:top w:val="none" w:sz="0" w:space="0" w:color="auto"/>
                <w:left w:val="none" w:sz="0" w:space="0" w:color="auto"/>
                <w:bottom w:val="none" w:sz="0" w:space="0" w:color="auto"/>
                <w:right w:val="none" w:sz="0" w:space="0" w:color="auto"/>
              </w:divBdr>
            </w:div>
            <w:div w:id="2030598979">
              <w:marLeft w:val="0"/>
              <w:marRight w:val="0"/>
              <w:marTop w:val="0"/>
              <w:marBottom w:val="0"/>
              <w:divBdr>
                <w:top w:val="none" w:sz="0" w:space="0" w:color="auto"/>
                <w:left w:val="none" w:sz="0" w:space="0" w:color="auto"/>
                <w:bottom w:val="none" w:sz="0" w:space="0" w:color="auto"/>
                <w:right w:val="none" w:sz="0" w:space="0" w:color="auto"/>
              </w:divBdr>
            </w:div>
            <w:div w:id="1407679192">
              <w:marLeft w:val="0"/>
              <w:marRight w:val="0"/>
              <w:marTop w:val="0"/>
              <w:marBottom w:val="0"/>
              <w:divBdr>
                <w:top w:val="none" w:sz="0" w:space="0" w:color="auto"/>
                <w:left w:val="none" w:sz="0" w:space="0" w:color="auto"/>
                <w:bottom w:val="none" w:sz="0" w:space="0" w:color="auto"/>
                <w:right w:val="none" w:sz="0" w:space="0" w:color="auto"/>
              </w:divBdr>
            </w:div>
            <w:div w:id="1687444386">
              <w:marLeft w:val="0"/>
              <w:marRight w:val="0"/>
              <w:marTop w:val="0"/>
              <w:marBottom w:val="0"/>
              <w:divBdr>
                <w:top w:val="none" w:sz="0" w:space="0" w:color="auto"/>
                <w:left w:val="none" w:sz="0" w:space="0" w:color="auto"/>
                <w:bottom w:val="none" w:sz="0" w:space="0" w:color="auto"/>
                <w:right w:val="none" w:sz="0" w:space="0" w:color="auto"/>
              </w:divBdr>
            </w:div>
            <w:div w:id="1991786615">
              <w:marLeft w:val="0"/>
              <w:marRight w:val="0"/>
              <w:marTop w:val="0"/>
              <w:marBottom w:val="0"/>
              <w:divBdr>
                <w:top w:val="none" w:sz="0" w:space="0" w:color="auto"/>
                <w:left w:val="none" w:sz="0" w:space="0" w:color="auto"/>
                <w:bottom w:val="none" w:sz="0" w:space="0" w:color="auto"/>
                <w:right w:val="none" w:sz="0" w:space="0" w:color="auto"/>
              </w:divBdr>
            </w:div>
            <w:div w:id="562713318">
              <w:marLeft w:val="0"/>
              <w:marRight w:val="0"/>
              <w:marTop w:val="0"/>
              <w:marBottom w:val="0"/>
              <w:divBdr>
                <w:top w:val="none" w:sz="0" w:space="0" w:color="auto"/>
                <w:left w:val="none" w:sz="0" w:space="0" w:color="auto"/>
                <w:bottom w:val="none" w:sz="0" w:space="0" w:color="auto"/>
                <w:right w:val="none" w:sz="0" w:space="0" w:color="auto"/>
              </w:divBdr>
            </w:div>
            <w:div w:id="1519584010">
              <w:marLeft w:val="0"/>
              <w:marRight w:val="0"/>
              <w:marTop w:val="0"/>
              <w:marBottom w:val="0"/>
              <w:divBdr>
                <w:top w:val="none" w:sz="0" w:space="0" w:color="auto"/>
                <w:left w:val="none" w:sz="0" w:space="0" w:color="auto"/>
                <w:bottom w:val="none" w:sz="0" w:space="0" w:color="auto"/>
                <w:right w:val="none" w:sz="0" w:space="0" w:color="auto"/>
              </w:divBdr>
            </w:div>
            <w:div w:id="694816327">
              <w:marLeft w:val="0"/>
              <w:marRight w:val="0"/>
              <w:marTop w:val="0"/>
              <w:marBottom w:val="0"/>
              <w:divBdr>
                <w:top w:val="none" w:sz="0" w:space="0" w:color="auto"/>
                <w:left w:val="none" w:sz="0" w:space="0" w:color="auto"/>
                <w:bottom w:val="none" w:sz="0" w:space="0" w:color="auto"/>
                <w:right w:val="none" w:sz="0" w:space="0" w:color="auto"/>
              </w:divBdr>
            </w:div>
            <w:div w:id="1473598811">
              <w:marLeft w:val="0"/>
              <w:marRight w:val="0"/>
              <w:marTop w:val="0"/>
              <w:marBottom w:val="0"/>
              <w:divBdr>
                <w:top w:val="none" w:sz="0" w:space="0" w:color="auto"/>
                <w:left w:val="none" w:sz="0" w:space="0" w:color="auto"/>
                <w:bottom w:val="none" w:sz="0" w:space="0" w:color="auto"/>
                <w:right w:val="none" w:sz="0" w:space="0" w:color="auto"/>
              </w:divBdr>
            </w:div>
            <w:div w:id="370881217">
              <w:marLeft w:val="0"/>
              <w:marRight w:val="0"/>
              <w:marTop w:val="0"/>
              <w:marBottom w:val="0"/>
              <w:divBdr>
                <w:top w:val="none" w:sz="0" w:space="0" w:color="auto"/>
                <w:left w:val="none" w:sz="0" w:space="0" w:color="auto"/>
                <w:bottom w:val="none" w:sz="0" w:space="0" w:color="auto"/>
                <w:right w:val="none" w:sz="0" w:space="0" w:color="auto"/>
              </w:divBdr>
            </w:div>
            <w:div w:id="845365035">
              <w:marLeft w:val="0"/>
              <w:marRight w:val="0"/>
              <w:marTop w:val="0"/>
              <w:marBottom w:val="0"/>
              <w:divBdr>
                <w:top w:val="none" w:sz="0" w:space="0" w:color="auto"/>
                <w:left w:val="none" w:sz="0" w:space="0" w:color="auto"/>
                <w:bottom w:val="none" w:sz="0" w:space="0" w:color="auto"/>
                <w:right w:val="none" w:sz="0" w:space="0" w:color="auto"/>
              </w:divBdr>
            </w:div>
            <w:div w:id="1953785513">
              <w:marLeft w:val="0"/>
              <w:marRight w:val="0"/>
              <w:marTop w:val="0"/>
              <w:marBottom w:val="0"/>
              <w:divBdr>
                <w:top w:val="none" w:sz="0" w:space="0" w:color="auto"/>
                <w:left w:val="none" w:sz="0" w:space="0" w:color="auto"/>
                <w:bottom w:val="none" w:sz="0" w:space="0" w:color="auto"/>
                <w:right w:val="none" w:sz="0" w:space="0" w:color="auto"/>
              </w:divBdr>
            </w:div>
            <w:div w:id="2083989768">
              <w:marLeft w:val="0"/>
              <w:marRight w:val="0"/>
              <w:marTop w:val="0"/>
              <w:marBottom w:val="0"/>
              <w:divBdr>
                <w:top w:val="none" w:sz="0" w:space="0" w:color="auto"/>
                <w:left w:val="none" w:sz="0" w:space="0" w:color="auto"/>
                <w:bottom w:val="none" w:sz="0" w:space="0" w:color="auto"/>
                <w:right w:val="none" w:sz="0" w:space="0" w:color="auto"/>
              </w:divBdr>
            </w:div>
            <w:div w:id="943222619">
              <w:marLeft w:val="0"/>
              <w:marRight w:val="0"/>
              <w:marTop w:val="0"/>
              <w:marBottom w:val="0"/>
              <w:divBdr>
                <w:top w:val="none" w:sz="0" w:space="0" w:color="auto"/>
                <w:left w:val="none" w:sz="0" w:space="0" w:color="auto"/>
                <w:bottom w:val="none" w:sz="0" w:space="0" w:color="auto"/>
                <w:right w:val="none" w:sz="0" w:space="0" w:color="auto"/>
              </w:divBdr>
            </w:div>
            <w:div w:id="363747811">
              <w:marLeft w:val="0"/>
              <w:marRight w:val="0"/>
              <w:marTop w:val="0"/>
              <w:marBottom w:val="0"/>
              <w:divBdr>
                <w:top w:val="none" w:sz="0" w:space="0" w:color="auto"/>
                <w:left w:val="none" w:sz="0" w:space="0" w:color="auto"/>
                <w:bottom w:val="none" w:sz="0" w:space="0" w:color="auto"/>
                <w:right w:val="none" w:sz="0" w:space="0" w:color="auto"/>
              </w:divBdr>
            </w:div>
            <w:div w:id="1935823644">
              <w:marLeft w:val="0"/>
              <w:marRight w:val="0"/>
              <w:marTop w:val="0"/>
              <w:marBottom w:val="0"/>
              <w:divBdr>
                <w:top w:val="none" w:sz="0" w:space="0" w:color="auto"/>
                <w:left w:val="none" w:sz="0" w:space="0" w:color="auto"/>
                <w:bottom w:val="none" w:sz="0" w:space="0" w:color="auto"/>
                <w:right w:val="none" w:sz="0" w:space="0" w:color="auto"/>
              </w:divBdr>
            </w:div>
            <w:div w:id="176623449">
              <w:marLeft w:val="0"/>
              <w:marRight w:val="0"/>
              <w:marTop w:val="0"/>
              <w:marBottom w:val="0"/>
              <w:divBdr>
                <w:top w:val="none" w:sz="0" w:space="0" w:color="auto"/>
                <w:left w:val="none" w:sz="0" w:space="0" w:color="auto"/>
                <w:bottom w:val="none" w:sz="0" w:space="0" w:color="auto"/>
                <w:right w:val="none" w:sz="0" w:space="0" w:color="auto"/>
              </w:divBdr>
            </w:div>
            <w:div w:id="1126463747">
              <w:marLeft w:val="0"/>
              <w:marRight w:val="0"/>
              <w:marTop w:val="0"/>
              <w:marBottom w:val="0"/>
              <w:divBdr>
                <w:top w:val="none" w:sz="0" w:space="0" w:color="auto"/>
                <w:left w:val="none" w:sz="0" w:space="0" w:color="auto"/>
                <w:bottom w:val="none" w:sz="0" w:space="0" w:color="auto"/>
                <w:right w:val="none" w:sz="0" w:space="0" w:color="auto"/>
              </w:divBdr>
            </w:div>
            <w:div w:id="90396969">
              <w:marLeft w:val="0"/>
              <w:marRight w:val="0"/>
              <w:marTop w:val="0"/>
              <w:marBottom w:val="0"/>
              <w:divBdr>
                <w:top w:val="none" w:sz="0" w:space="0" w:color="auto"/>
                <w:left w:val="none" w:sz="0" w:space="0" w:color="auto"/>
                <w:bottom w:val="none" w:sz="0" w:space="0" w:color="auto"/>
                <w:right w:val="none" w:sz="0" w:space="0" w:color="auto"/>
              </w:divBdr>
            </w:div>
            <w:div w:id="753284470">
              <w:marLeft w:val="0"/>
              <w:marRight w:val="0"/>
              <w:marTop w:val="0"/>
              <w:marBottom w:val="0"/>
              <w:divBdr>
                <w:top w:val="none" w:sz="0" w:space="0" w:color="auto"/>
                <w:left w:val="none" w:sz="0" w:space="0" w:color="auto"/>
                <w:bottom w:val="none" w:sz="0" w:space="0" w:color="auto"/>
                <w:right w:val="none" w:sz="0" w:space="0" w:color="auto"/>
              </w:divBdr>
            </w:div>
            <w:div w:id="2128813138">
              <w:marLeft w:val="0"/>
              <w:marRight w:val="0"/>
              <w:marTop w:val="0"/>
              <w:marBottom w:val="0"/>
              <w:divBdr>
                <w:top w:val="none" w:sz="0" w:space="0" w:color="auto"/>
                <w:left w:val="none" w:sz="0" w:space="0" w:color="auto"/>
                <w:bottom w:val="none" w:sz="0" w:space="0" w:color="auto"/>
                <w:right w:val="none" w:sz="0" w:space="0" w:color="auto"/>
              </w:divBdr>
            </w:div>
            <w:div w:id="17238228">
              <w:marLeft w:val="0"/>
              <w:marRight w:val="0"/>
              <w:marTop w:val="0"/>
              <w:marBottom w:val="0"/>
              <w:divBdr>
                <w:top w:val="none" w:sz="0" w:space="0" w:color="auto"/>
                <w:left w:val="none" w:sz="0" w:space="0" w:color="auto"/>
                <w:bottom w:val="none" w:sz="0" w:space="0" w:color="auto"/>
                <w:right w:val="none" w:sz="0" w:space="0" w:color="auto"/>
              </w:divBdr>
            </w:div>
            <w:div w:id="727337952">
              <w:marLeft w:val="0"/>
              <w:marRight w:val="0"/>
              <w:marTop w:val="0"/>
              <w:marBottom w:val="0"/>
              <w:divBdr>
                <w:top w:val="none" w:sz="0" w:space="0" w:color="auto"/>
                <w:left w:val="none" w:sz="0" w:space="0" w:color="auto"/>
                <w:bottom w:val="none" w:sz="0" w:space="0" w:color="auto"/>
                <w:right w:val="none" w:sz="0" w:space="0" w:color="auto"/>
              </w:divBdr>
            </w:div>
            <w:div w:id="1962370995">
              <w:marLeft w:val="0"/>
              <w:marRight w:val="0"/>
              <w:marTop w:val="0"/>
              <w:marBottom w:val="0"/>
              <w:divBdr>
                <w:top w:val="none" w:sz="0" w:space="0" w:color="auto"/>
                <w:left w:val="none" w:sz="0" w:space="0" w:color="auto"/>
                <w:bottom w:val="none" w:sz="0" w:space="0" w:color="auto"/>
                <w:right w:val="none" w:sz="0" w:space="0" w:color="auto"/>
              </w:divBdr>
            </w:div>
            <w:div w:id="1902403171">
              <w:marLeft w:val="0"/>
              <w:marRight w:val="0"/>
              <w:marTop w:val="0"/>
              <w:marBottom w:val="0"/>
              <w:divBdr>
                <w:top w:val="none" w:sz="0" w:space="0" w:color="auto"/>
                <w:left w:val="none" w:sz="0" w:space="0" w:color="auto"/>
                <w:bottom w:val="none" w:sz="0" w:space="0" w:color="auto"/>
                <w:right w:val="none" w:sz="0" w:space="0" w:color="auto"/>
              </w:divBdr>
            </w:div>
            <w:div w:id="327025931">
              <w:marLeft w:val="0"/>
              <w:marRight w:val="0"/>
              <w:marTop w:val="0"/>
              <w:marBottom w:val="0"/>
              <w:divBdr>
                <w:top w:val="none" w:sz="0" w:space="0" w:color="auto"/>
                <w:left w:val="none" w:sz="0" w:space="0" w:color="auto"/>
                <w:bottom w:val="none" w:sz="0" w:space="0" w:color="auto"/>
                <w:right w:val="none" w:sz="0" w:space="0" w:color="auto"/>
              </w:divBdr>
            </w:div>
            <w:div w:id="1945796180">
              <w:marLeft w:val="0"/>
              <w:marRight w:val="0"/>
              <w:marTop w:val="0"/>
              <w:marBottom w:val="0"/>
              <w:divBdr>
                <w:top w:val="none" w:sz="0" w:space="0" w:color="auto"/>
                <w:left w:val="none" w:sz="0" w:space="0" w:color="auto"/>
                <w:bottom w:val="none" w:sz="0" w:space="0" w:color="auto"/>
                <w:right w:val="none" w:sz="0" w:space="0" w:color="auto"/>
              </w:divBdr>
            </w:div>
            <w:div w:id="270090191">
              <w:marLeft w:val="0"/>
              <w:marRight w:val="0"/>
              <w:marTop w:val="0"/>
              <w:marBottom w:val="0"/>
              <w:divBdr>
                <w:top w:val="none" w:sz="0" w:space="0" w:color="auto"/>
                <w:left w:val="none" w:sz="0" w:space="0" w:color="auto"/>
                <w:bottom w:val="none" w:sz="0" w:space="0" w:color="auto"/>
                <w:right w:val="none" w:sz="0" w:space="0" w:color="auto"/>
              </w:divBdr>
            </w:div>
            <w:div w:id="142963802">
              <w:marLeft w:val="0"/>
              <w:marRight w:val="0"/>
              <w:marTop w:val="0"/>
              <w:marBottom w:val="0"/>
              <w:divBdr>
                <w:top w:val="none" w:sz="0" w:space="0" w:color="auto"/>
                <w:left w:val="none" w:sz="0" w:space="0" w:color="auto"/>
                <w:bottom w:val="none" w:sz="0" w:space="0" w:color="auto"/>
                <w:right w:val="none" w:sz="0" w:space="0" w:color="auto"/>
              </w:divBdr>
            </w:div>
            <w:div w:id="993294953">
              <w:marLeft w:val="0"/>
              <w:marRight w:val="0"/>
              <w:marTop w:val="0"/>
              <w:marBottom w:val="0"/>
              <w:divBdr>
                <w:top w:val="none" w:sz="0" w:space="0" w:color="auto"/>
                <w:left w:val="none" w:sz="0" w:space="0" w:color="auto"/>
                <w:bottom w:val="none" w:sz="0" w:space="0" w:color="auto"/>
                <w:right w:val="none" w:sz="0" w:space="0" w:color="auto"/>
              </w:divBdr>
            </w:div>
            <w:div w:id="990672276">
              <w:marLeft w:val="0"/>
              <w:marRight w:val="0"/>
              <w:marTop w:val="0"/>
              <w:marBottom w:val="0"/>
              <w:divBdr>
                <w:top w:val="none" w:sz="0" w:space="0" w:color="auto"/>
                <w:left w:val="none" w:sz="0" w:space="0" w:color="auto"/>
                <w:bottom w:val="none" w:sz="0" w:space="0" w:color="auto"/>
                <w:right w:val="none" w:sz="0" w:space="0" w:color="auto"/>
              </w:divBdr>
            </w:div>
            <w:div w:id="1744833249">
              <w:marLeft w:val="0"/>
              <w:marRight w:val="0"/>
              <w:marTop w:val="0"/>
              <w:marBottom w:val="0"/>
              <w:divBdr>
                <w:top w:val="none" w:sz="0" w:space="0" w:color="auto"/>
                <w:left w:val="none" w:sz="0" w:space="0" w:color="auto"/>
                <w:bottom w:val="none" w:sz="0" w:space="0" w:color="auto"/>
                <w:right w:val="none" w:sz="0" w:space="0" w:color="auto"/>
              </w:divBdr>
            </w:div>
            <w:div w:id="1431776550">
              <w:marLeft w:val="0"/>
              <w:marRight w:val="0"/>
              <w:marTop w:val="0"/>
              <w:marBottom w:val="0"/>
              <w:divBdr>
                <w:top w:val="none" w:sz="0" w:space="0" w:color="auto"/>
                <w:left w:val="none" w:sz="0" w:space="0" w:color="auto"/>
                <w:bottom w:val="none" w:sz="0" w:space="0" w:color="auto"/>
                <w:right w:val="none" w:sz="0" w:space="0" w:color="auto"/>
              </w:divBdr>
            </w:div>
            <w:div w:id="441649521">
              <w:marLeft w:val="0"/>
              <w:marRight w:val="0"/>
              <w:marTop w:val="0"/>
              <w:marBottom w:val="0"/>
              <w:divBdr>
                <w:top w:val="none" w:sz="0" w:space="0" w:color="auto"/>
                <w:left w:val="none" w:sz="0" w:space="0" w:color="auto"/>
                <w:bottom w:val="none" w:sz="0" w:space="0" w:color="auto"/>
                <w:right w:val="none" w:sz="0" w:space="0" w:color="auto"/>
              </w:divBdr>
            </w:div>
            <w:div w:id="1214733687">
              <w:marLeft w:val="0"/>
              <w:marRight w:val="0"/>
              <w:marTop w:val="0"/>
              <w:marBottom w:val="0"/>
              <w:divBdr>
                <w:top w:val="none" w:sz="0" w:space="0" w:color="auto"/>
                <w:left w:val="none" w:sz="0" w:space="0" w:color="auto"/>
                <w:bottom w:val="none" w:sz="0" w:space="0" w:color="auto"/>
                <w:right w:val="none" w:sz="0" w:space="0" w:color="auto"/>
              </w:divBdr>
            </w:div>
            <w:div w:id="1048142737">
              <w:marLeft w:val="0"/>
              <w:marRight w:val="0"/>
              <w:marTop w:val="0"/>
              <w:marBottom w:val="0"/>
              <w:divBdr>
                <w:top w:val="none" w:sz="0" w:space="0" w:color="auto"/>
                <w:left w:val="none" w:sz="0" w:space="0" w:color="auto"/>
                <w:bottom w:val="none" w:sz="0" w:space="0" w:color="auto"/>
                <w:right w:val="none" w:sz="0" w:space="0" w:color="auto"/>
              </w:divBdr>
            </w:div>
            <w:div w:id="1560896019">
              <w:marLeft w:val="0"/>
              <w:marRight w:val="0"/>
              <w:marTop w:val="0"/>
              <w:marBottom w:val="0"/>
              <w:divBdr>
                <w:top w:val="none" w:sz="0" w:space="0" w:color="auto"/>
                <w:left w:val="none" w:sz="0" w:space="0" w:color="auto"/>
                <w:bottom w:val="none" w:sz="0" w:space="0" w:color="auto"/>
                <w:right w:val="none" w:sz="0" w:space="0" w:color="auto"/>
              </w:divBdr>
            </w:div>
            <w:div w:id="107890526">
              <w:marLeft w:val="0"/>
              <w:marRight w:val="0"/>
              <w:marTop w:val="0"/>
              <w:marBottom w:val="0"/>
              <w:divBdr>
                <w:top w:val="none" w:sz="0" w:space="0" w:color="auto"/>
                <w:left w:val="none" w:sz="0" w:space="0" w:color="auto"/>
                <w:bottom w:val="none" w:sz="0" w:space="0" w:color="auto"/>
                <w:right w:val="none" w:sz="0" w:space="0" w:color="auto"/>
              </w:divBdr>
            </w:div>
            <w:div w:id="192890032">
              <w:marLeft w:val="0"/>
              <w:marRight w:val="0"/>
              <w:marTop w:val="0"/>
              <w:marBottom w:val="0"/>
              <w:divBdr>
                <w:top w:val="none" w:sz="0" w:space="0" w:color="auto"/>
                <w:left w:val="none" w:sz="0" w:space="0" w:color="auto"/>
                <w:bottom w:val="none" w:sz="0" w:space="0" w:color="auto"/>
                <w:right w:val="none" w:sz="0" w:space="0" w:color="auto"/>
              </w:divBdr>
            </w:div>
            <w:div w:id="1070158204">
              <w:marLeft w:val="0"/>
              <w:marRight w:val="0"/>
              <w:marTop w:val="0"/>
              <w:marBottom w:val="0"/>
              <w:divBdr>
                <w:top w:val="none" w:sz="0" w:space="0" w:color="auto"/>
                <w:left w:val="none" w:sz="0" w:space="0" w:color="auto"/>
                <w:bottom w:val="none" w:sz="0" w:space="0" w:color="auto"/>
                <w:right w:val="none" w:sz="0" w:space="0" w:color="auto"/>
              </w:divBdr>
            </w:div>
            <w:div w:id="874191634">
              <w:marLeft w:val="0"/>
              <w:marRight w:val="0"/>
              <w:marTop w:val="0"/>
              <w:marBottom w:val="0"/>
              <w:divBdr>
                <w:top w:val="none" w:sz="0" w:space="0" w:color="auto"/>
                <w:left w:val="none" w:sz="0" w:space="0" w:color="auto"/>
                <w:bottom w:val="none" w:sz="0" w:space="0" w:color="auto"/>
                <w:right w:val="none" w:sz="0" w:space="0" w:color="auto"/>
              </w:divBdr>
            </w:div>
            <w:div w:id="251933866">
              <w:marLeft w:val="0"/>
              <w:marRight w:val="0"/>
              <w:marTop w:val="0"/>
              <w:marBottom w:val="0"/>
              <w:divBdr>
                <w:top w:val="none" w:sz="0" w:space="0" w:color="auto"/>
                <w:left w:val="none" w:sz="0" w:space="0" w:color="auto"/>
                <w:bottom w:val="none" w:sz="0" w:space="0" w:color="auto"/>
                <w:right w:val="none" w:sz="0" w:space="0" w:color="auto"/>
              </w:divBdr>
            </w:div>
            <w:div w:id="1691835445">
              <w:marLeft w:val="0"/>
              <w:marRight w:val="0"/>
              <w:marTop w:val="0"/>
              <w:marBottom w:val="0"/>
              <w:divBdr>
                <w:top w:val="none" w:sz="0" w:space="0" w:color="auto"/>
                <w:left w:val="none" w:sz="0" w:space="0" w:color="auto"/>
                <w:bottom w:val="none" w:sz="0" w:space="0" w:color="auto"/>
                <w:right w:val="none" w:sz="0" w:space="0" w:color="auto"/>
              </w:divBdr>
            </w:div>
            <w:div w:id="1946961747">
              <w:marLeft w:val="0"/>
              <w:marRight w:val="0"/>
              <w:marTop w:val="0"/>
              <w:marBottom w:val="0"/>
              <w:divBdr>
                <w:top w:val="none" w:sz="0" w:space="0" w:color="auto"/>
                <w:left w:val="none" w:sz="0" w:space="0" w:color="auto"/>
                <w:bottom w:val="none" w:sz="0" w:space="0" w:color="auto"/>
                <w:right w:val="none" w:sz="0" w:space="0" w:color="auto"/>
              </w:divBdr>
            </w:div>
            <w:div w:id="1688940941">
              <w:marLeft w:val="0"/>
              <w:marRight w:val="0"/>
              <w:marTop w:val="0"/>
              <w:marBottom w:val="0"/>
              <w:divBdr>
                <w:top w:val="none" w:sz="0" w:space="0" w:color="auto"/>
                <w:left w:val="none" w:sz="0" w:space="0" w:color="auto"/>
                <w:bottom w:val="none" w:sz="0" w:space="0" w:color="auto"/>
                <w:right w:val="none" w:sz="0" w:space="0" w:color="auto"/>
              </w:divBdr>
            </w:div>
            <w:div w:id="1952589312">
              <w:marLeft w:val="0"/>
              <w:marRight w:val="0"/>
              <w:marTop w:val="0"/>
              <w:marBottom w:val="0"/>
              <w:divBdr>
                <w:top w:val="none" w:sz="0" w:space="0" w:color="auto"/>
                <w:left w:val="none" w:sz="0" w:space="0" w:color="auto"/>
                <w:bottom w:val="none" w:sz="0" w:space="0" w:color="auto"/>
                <w:right w:val="none" w:sz="0" w:space="0" w:color="auto"/>
              </w:divBdr>
            </w:div>
            <w:div w:id="1920483670">
              <w:marLeft w:val="0"/>
              <w:marRight w:val="0"/>
              <w:marTop w:val="0"/>
              <w:marBottom w:val="0"/>
              <w:divBdr>
                <w:top w:val="none" w:sz="0" w:space="0" w:color="auto"/>
                <w:left w:val="none" w:sz="0" w:space="0" w:color="auto"/>
                <w:bottom w:val="none" w:sz="0" w:space="0" w:color="auto"/>
                <w:right w:val="none" w:sz="0" w:space="0" w:color="auto"/>
              </w:divBdr>
            </w:div>
            <w:div w:id="186069782">
              <w:marLeft w:val="0"/>
              <w:marRight w:val="0"/>
              <w:marTop w:val="0"/>
              <w:marBottom w:val="0"/>
              <w:divBdr>
                <w:top w:val="none" w:sz="0" w:space="0" w:color="auto"/>
                <w:left w:val="none" w:sz="0" w:space="0" w:color="auto"/>
                <w:bottom w:val="none" w:sz="0" w:space="0" w:color="auto"/>
                <w:right w:val="none" w:sz="0" w:space="0" w:color="auto"/>
              </w:divBdr>
            </w:div>
            <w:div w:id="2039970374">
              <w:marLeft w:val="0"/>
              <w:marRight w:val="0"/>
              <w:marTop w:val="0"/>
              <w:marBottom w:val="0"/>
              <w:divBdr>
                <w:top w:val="none" w:sz="0" w:space="0" w:color="auto"/>
                <w:left w:val="none" w:sz="0" w:space="0" w:color="auto"/>
                <w:bottom w:val="none" w:sz="0" w:space="0" w:color="auto"/>
                <w:right w:val="none" w:sz="0" w:space="0" w:color="auto"/>
              </w:divBdr>
            </w:div>
            <w:div w:id="1799180403">
              <w:marLeft w:val="0"/>
              <w:marRight w:val="0"/>
              <w:marTop w:val="0"/>
              <w:marBottom w:val="0"/>
              <w:divBdr>
                <w:top w:val="none" w:sz="0" w:space="0" w:color="auto"/>
                <w:left w:val="none" w:sz="0" w:space="0" w:color="auto"/>
                <w:bottom w:val="none" w:sz="0" w:space="0" w:color="auto"/>
                <w:right w:val="none" w:sz="0" w:space="0" w:color="auto"/>
              </w:divBdr>
            </w:div>
            <w:div w:id="1731421907">
              <w:marLeft w:val="0"/>
              <w:marRight w:val="0"/>
              <w:marTop w:val="0"/>
              <w:marBottom w:val="0"/>
              <w:divBdr>
                <w:top w:val="none" w:sz="0" w:space="0" w:color="auto"/>
                <w:left w:val="none" w:sz="0" w:space="0" w:color="auto"/>
                <w:bottom w:val="none" w:sz="0" w:space="0" w:color="auto"/>
                <w:right w:val="none" w:sz="0" w:space="0" w:color="auto"/>
              </w:divBdr>
            </w:div>
            <w:div w:id="1481458189">
              <w:marLeft w:val="0"/>
              <w:marRight w:val="0"/>
              <w:marTop w:val="0"/>
              <w:marBottom w:val="0"/>
              <w:divBdr>
                <w:top w:val="none" w:sz="0" w:space="0" w:color="auto"/>
                <w:left w:val="none" w:sz="0" w:space="0" w:color="auto"/>
                <w:bottom w:val="none" w:sz="0" w:space="0" w:color="auto"/>
                <w:right w:val="none" w:sz="0" w:space="0" w:color="auto"/>
              </w:divBdr>
            </w:div>
            <w:div w:id="415370350">
              <w:marLeft w:val="0"/>
              <w:marRight w:val="0"/>
              <w:marTop w:val="0"/>
              <w:marBottom w:val="0"/>
              <w:divBdr>
                <w:top w:val="none" w:sz="0" w:space="0" w:color="auto"/>
                <w:left w:val="none" w:sz="0" w:space="0" w:color="auto"/>
                <w:bottom w:val="none" w:sz="0" w:space="0" w:color="auto"/>
                <w:right w:val="none" w:sz="0" w:space="0" w:color="auto"/>
              </w:divBdr>
            </w:div>
            <w:div w:id="1437215333">
              <w:marLeft w:val="0"/>
              <w:marRight w:val="0"/>
              <w:marTop w:val="0"/>
              <w:marBottom w:val="0"/>
              <w:divBdr>
                <w:top w:val="none" w:sz="0" w:space="0" w:color="auto"/>
                <w:left w:val="none" w:sz="0" w:space="0" w:color="auto"/>
                <w:bottom w:val="none" w:sz="0" w:space="0" w:color="auto"/>
                <w:right w:val="none" w:sz="0" w:space="0" w:color="auto"/>
              </w:divBdr>
            </w:div>
            <w:div w:id="1756827591">
              <w:marLeft w:val="0"/>
              <w:marRight w:val="0"/>
              <w:marTop w:val="0"/>
              <w:marBottom w:val="0"/>
              <w:divBdr>
                <w:top w:val="none" w:sz="0" w:space="0" w:color="auto"/>
                <w:left w:val="none" w:sz="0" w:space="0" w:color="auto"/>
                <w:bottom w:val="none" w:sz="0" w:space="0" w:color="auto"/>
                <w:right w:val="none" w:sz="0" w:space="0" w:color="auto"/>
              </w:divBdr>
            </w:div>
            <w:div w:id="1593663204">
              <w:marLeft w:val="0"/>
              <w:marRight w:val="0"/>
              <w:marTop w:val="0"/>
              <w:marBottom w:val="0"/>
              <w:divBdr>
                <w:top w:val="none" w:sz="0" w:space="0" w:color="auto"/>
                <w:left w:val="none" w:sz="0" w:space="0" w:color="auto"/>
                <w:bottom w:val="none" w:sz="0" w:space="0" w:color="auto"/>
                <w:right w:val="none" w:sz="0" w:space="0" w:color="auto"/>
              </w:divBdr>
            </w:div>
            <w:div w:id="2097434807">
              <w:marLeft w:val="0"/>
              <w:marRight w:val="0"/>
              <w:marTop w:val="0"/>
              <w:marBottom w:val="0"/>
              <w:divBdr>
                <w:top w:val="none" w:sz="0" w:space="0" w:color="auto"/>
                <w:left w:val="none" w:sz="0" w:space="0" w:color="auto"/>
                <w:bottom w:val="none" w:sz="0" w:space="0" w:color="auto"/>
                <w:right w:val="none" w:sz="0" w:space="0" w:color="auto"/>
              </w:divBdr>
            </w:div>
            <w:div w:id="631209652">
              <w:marLeft w:val="0"/>
              <w:marRight w:val="0"/>
              <w:marTop w:val="0"/>
              <w:marBottom w:val="0"/>
              <w:divBdr>
                <w:top w:val="none" w:sz="0" w:space="0" w:color="auto"/>
                <w:left w:val="none" w:sz="0" w:space="0" w:color="auto"/>
                <w:bottom w:val="none" w:sz="0" w:space="0" w:color="auto"/>
                <w:right w:val="none" w:sz="0" w:space="0" w:color="auto"/>
              </w:divBdr>
            </w:div>
            <w:div w:id="1715499421">
              <w:marLeft w:val="0"/>
              <w:marRight w:val="0"/>
              <w:marTop w:val="0"/>
              <w:marBottom w:val="0"/>
              <w:divBdr>
                <w:top w:val="none" w:sz="0" w:space="0" w:color="auto"/>
                <w:left w:val="none" w:sz="0" w:space="0" w:color="auto"/>
                <w:bottom w:val="none" w:sz="0" w:space="0" w:color="auto"/>
                <w:right w:val="none" w:sz="0" w:space="0" w:color="auto"/>
              </w:divBdr>
            </w:div>
            <w:div w:id="925504149">
              <w:marLeft w:val="0"/>
              <w:marRight w:val="0"/>
              <w:marTop w:val="0"/>
              <w:marBottom w:val="0"/>
              <w:divBdr>
                <w:top w:val="none" w:sz="0" w:space="0" w:color="auto"/>
                <w:left w:val="none" w:sz="0" w:space="0" w:color="auto"/>
                <w:bottom w:val="none" w:sz="0" w:space="0" w:color="auto"/>
                <w:right w:val="none" w:sz="0" w:space="0" w:color="auto"/>
              </w:divBdr>
            </w:div>
            <w:div w:id="1815947976">
              <w:marLeft w:val="0"/>
              <w:marRight w:val="0"/>
              <w:marTop w:val="0"/>
              <w:marBottom w:val="0"/>
              <w:divBdr>
                <w:top w:val="none" w:sz="0" w:space="0" w:color="auto"/>
                <w:left w:val="none" w:sz="0" w:space="0" w:color="auto"/>
                <w:bottom w:val="none" w:sz="0" w:space="0" w:color="auto"/>
                <w:right w:val="none" w:sz="0" w:space="0" w:color="auto"/>
              </w:divBdr>
            </w:div>
            <w:div w:id="1483035967">
              <w:marLeft w:val="0"/>
              <w:marRight w:val="0"/>
              <w:marTop w:val="0"/>
              <w:marBottom w:val="0"/>
              <w:divBdr>
                <w:top w:val="none" w:sz="0" w:space="0" w:color="auto"/>
                <w:left w:val="none" w:sz="0" w:space="0" w:color="auto"/>
                <w:bottom w:val="none" w:sz="0" w:space="0" w:color="auto"/>
                <w:right w:val="none" w:sz="0" w:space="0" w:color="auto"/>
              </w:divBdr>
            </w:div>
            <w:div w:id="1641424536">
              <w:marLeft w:val="0"/>
              <w:marRight w:val="0"/>
              <w:marTop w:val="0"/>
              <w:marBottom w:val="0"/>
              <w:divBdr>
                <w:top w:val="none" w:sz="0" w:space="0" w:color="auto"/>
                <w:left w:val="none" w:sz="0" w:space="0" w:color="auto"/>
                <w:bottom w:val="none" w:sz="0" w:space="0" w:color="auto"/>
                <w:right w:val="none" w:sz="0" w:space="0" w:color="auto"/>
              </w:divBdr>
            </w:div>
            <w:div w:id="749353070">
              <w:marLeft w:val="0"/>
              <w:marRight w:val="0"/>
              <w:marTop w:val="0"/>
              <w:marBottom w:val="0"/>
              <w:divBdr>
                <w:top w:val="none" w:sz="0" w:space="0" w:color="auto"/>
                <w:left w:val="none" w:sz="0" w:space="0" w:color="auto"/>
                <w:bottom w:val="none" w:sz="0" w:space="0" w:color="auto"/>
                <w:right w:val="none" w:sz="0" w:space="0" w:color="auto"/>
              </w:divBdr>
            </w:div>
            <w:div w:id="2135245958">
              <w:marLeft w:val="0"/>
              <w:marRight w:val="0"/>
              <w:marTop w:val="0"/>
              <w:marBottom w:val="0"/>
              <w:divBdr>
                <w:top w:val="none" w:sz="0" w:space="0" w:color="auto"/>
                <w:left w:val="none" w:sz="0" w:space="0" w:color="auto"/>
                <w:bottom w:val="none" w:sz="0" w:space="0" w:color="auto"/>
                <w:right w:val="none" w:sz="0" w:space="0" w:color="auto"/>
              </w:divBdr>
            </w:div>
            <w:div w:id="1761639509">
              <w:marLeft w:val="0"/>
              <w:marRight w:val="0"/>
              <w:marTop w:val="0"/>
              <w:marBottom w:val="0"/>
              <w:divBdr>
                <w:top w:val="none" w:sz="0" w:space="0" w:color="auto"/>
                <w:left w:val="none" w:sz="0" w:space="0" w:color="auto"/>
                <w:bottom w:val="none" w:sz="0" w:space="0" w:color="auto"/>
                <w:right w:val="none" w:sz="0" w:space="0" w:color="auto"/>
              </w:divBdr>
            </w:div>
            <w:div w:id="2019504899">
              <w:marLeft w:val="0"/>
              <w:marRight w:val="0"/>
              <w:marTop w:val="0"/>
              <w:marBottom w:val="0"/>
              <w:divBdr>
                <w:top w:val="none" w:sz="0" w:space="0" w:color="auto"/>
                <w:left w:val="none" w:sz="0" w:space="0" w:color="auto"/>
                <w:bottom w:val="none" w:sz="0" w:space="0" w:color="auto"/>
                <w:right w:val="none" w:sz="0" w:space="0" w:color="auto"/>
              </w:divBdr>
            </w:div>
            <w:div w:id="480196653">
              <w:marLeft w:val="0"/>
              <w:marRight w:val="0"/>
              <w:marTop w:val="0"/>
              <w:marBottom w:val="0"/>
              <w:divBdr>
                <w:top w:val="none" w:sz="0" w:space="0" w:color="auto"/>
                <w:left w:val="none" w:sz="0" w:space="0" w:color="auto"/>
                <w:bottom w:val="none" w:sz="0" w:space="0" w:color="auto"/>
                <w:right w:val="none" w:sz="0" w:space="0" w:color="auto"/>
              </w:divBdr>
            </w:div>
            <w:div w:id="674771292">
              <w:marLeft w:val="0"/>
              <w:marRight w:val="0"/>
              <w:marTop w:val="0"/>
              <w:marBottom w:val="0"/>
              <w:divBdr>
                <w:top w:val="none" w:sz="0" w:space="0" w:color="auto"/>
                <w:left w:val="none" w:sz="0" w:space="0" w:color="auto"/>
                <w:bottom w:val="none" w:sz="0" w:space="0" w:color="auto"/>
                <w:right w:val="none" w:sz="0" w:space="0" w:color="auto"/>
              </w:divBdr>
            </w:div>
            <w:div w:id="1031954192">
              <w:marLeft w:val="0"/>
              <w:marRight w:val="0"/>
              <w:marTop w:val="0"/>
              <w:marBottom w:val="0"/>
              <w:divBdr>
                <w:top w:val="none" w:sz="0" w:space="0" w:color="auto"/>
                <w:left w:val="none" w:sz="0" w:space="0" w:color="auto"/>
                <w:bottom w:val="none" w:sz="0" w:space="0" w:color="auto"/>
                <w:right w:val="none" w:sz="0" w:space="0" w:color="auto"/>
              </w:divBdr>
            </w:div>
            <w:div w:id="477459528">
              <w:marLeft w:val="0"/>
              <w:marRight w:val="0"/>
              <w:marTop w:val="0"/>
              <w:marBottom w:val="0"/>
              <w:divBdr>
                <w:top w:val="none" w:sz="0" w:space="0" w:color="auto"/>
                <w:left w:val="none" w:sz="0" w:space="0" w:color="auto"/>
                <w:bottom w:val="none" w:sz="0" w:space="0" w:color="auto"/>
                <w:right w:val="none" w:sz="0" w:space="0" w:color="auto"/>
              </w:divBdr>
            </w:div>
            <w:div w:id="214969570">
              <w:marLeft w:val="0"/>
              <w:marRight w:val="0"/>
              <w:marTop w:val="0"/>
              <w:marBottom w:val="0"/>
              <w:divBdr>
                <w:top w:val="none" w:sz="0" w:space="0" w:color="auto"/>
                <w:left w:val="none" w:sz="0" w:space="0" w:color="auto"/>
                <w:bottom w:val="none" w:sz="0" w:space="0" w:color="auto"/>
                <w:right w:val="none" w:sz="0" w:space="0" w:color="auto"/>
              </w:divBdr>
            </w:div>
            <w:div w:id="1841506429">
              <w:marLeft w:val="0"/>
              <w:marRight w:val="0"/>
              <w:marTop w:val="0"/>
              <w:marBottom w:val="0"/>
              <w:divBdr>
                <w:top w:val="none" w:sz="0" w:space="0" w:color="auto"/>
                <w:left w:val="none" w:sz="0" w:space="0" w:color="auto"/>
                <w:bottom w:val="none" w:sz="0" w:space="0" w:color="auto"/>
                <w:right w:val="none" w:sz="0" w:space="0" w:color="auto"/>
              </w:divBdr>
            </w:div>
            <w:div w:id="1191993024">
              <w:marLeft w:val="0"/>
              <w:marRight w:val="0"/>
              <w:marTop w:val="0"/>
              <w:marBottom w:val="0"/>
              <w:divBdr>
                <w:top w:val="none" w:sz="0" w:space="0" w:color="auto"/>
                <w:left w:val="none" w:sz="0" w:space="0" w:color="auto"/>
                <w:bottom w:val="none" w:sz="0" w:space="0" w:color="auto"/>
                <w:right w:val="none" w:sz="0" w:space="0" w:color="auto"/>
              </w:divBdr>
            </w:div>
            <w:div w:id="586381856">
              <w:marLeft w:val="0"/>
              <w:marRight w:val="0"/>
              <w:marTop w:val="0"/>
              <w:marBottom w:val="0"/>
              <w:divBdr>
                <w:top w:val="none" w:sz="0" w:space="0" w:color="auto"/>
                <w:left w:val="none" w:sz="0" w:space="0" w:color="auto"/>
                <w:bottom w:val="none" w:sz="0" w:space="0" w:color="auto"/>
                <w:right w:val="none" w:sz="0" w:space="0" w:color="auto"/>
              </w:divBdr>
            </w:div>
            <w:div w:id="1037701839">
              <w:marLeft w:val="0"/>
              <w:marRight w:val="0"/>
              <w:marTop w:val="0"/>
              <w:marBottom w:val="0"/>
              <w:divBdr>
                <w:top w:val="none" w:sz="0" w:space="0" w:color="auto"/>
                <w:left w:val="none" w:sz="0" w:space="0" w:color="auto"/>
                <w:bottom w:val="none" w:sz="0" w:space="0" w:color="auto"/>
                <w:right w:val="none" w:sz="0" w:space="0" w:color="auto"/>
              </w:divBdr>
            </w:div>
            <w:div w:id="753473049">
              <w:marLeft w:val="0"/>
              <w:marRight w:val="0"/>
              <w:marTop w:val="0"/>
              <w:marBottom w:val="0"/>
              <w:divBdr>
                <w:top w:val="none" w:sz="0" w:space="0" w:color="auto"/>
                <w:left w:val="none" w:sz="0" w:space="0" w:color="auto"/>
                <w:bottom w:val="none" w:sz="0" w:space="0" w:color="auto"/>
                <w:right w:val="none" w:sz="0" w:space="0" w:color="auto"/>
              </w:divBdr>
            </w:div>
            <w:div w:id="1103497769">
              <w:marLeft w:val="0"/>
              <w:marRight w:val="0"/>
              <w:marTop w:val="0"/>
              <w:marBottom w:val="0"/>
              <w:divBdr>
                <w:top w:val="none" w:sz="0" w:space="0" w:color="auto"/>
                <w:left w:val="none" w:sz="0" w:space="0" w:color="auto"/>
                <w:bottom w:val="none" w:sz="0" w:space="0" w:color="auto"/>
                <w:right w:val="none" w:sz="0" w:space="0" w:color="auto"/>
              </w:divBdr>
            </w:div>
            <w:div w:id="1236085915">
              <w:marLeft w:val="0"/>
              <w:marRight w:val="0"/>
              <w:marTop w:val="0"/>
              <w:marBottom w:val="0"/>
              <w:divBdr>
                <w:top w:val="none" w:sz="0" w:space="0" w:color="auto"/>
                <w:left w:val="none" w:sz="0" w:space="0" w:color="auto"/>
                <w:bottom w:val="none" w:sz="0" w:space="0" w:color="auto"/>
                <w:right w:val="none" w:sz="0" w:space="0" w:color="auto"/>
              </w:divBdr>
            </w:div>
            <w:div w:id="991838447">
              <w:marLeft w:val="0"/>
              <w:marRight w:val="0"/>
              <w:marTop w:val="0"/>
              <w:marBottom w:val="0"/>
              <w:divBdr>
                <w:top w:val="none" w:sz="0" w:space="0" w:color="auto"/>
                <w:left w:val="none" w:sz="0" w:space="0" w:color="auto"/>
                <w:bottom w:val="none" w:sz="0" w:space="0" w:color="auto"/>
                <w:right w:val="none" w:sz="0" w:space="0" w:color="auto"/>
              </w:divBdr>
            </w:div>
            <w:div w:id="920406541">
              <w:marLeft w:val="0"/>
              <w:marRight w:val="0"/>
              <w:marTop w:val="0"/>
              <w:marBottom w:val="0"/>
              <w:divBdr>
                <w:top w:val="none" w:sz="0" w:space="0" w:color="auto"/>
                <w:left w:val="none" w:sz="0" w:space="0" w:color="auto"/>
                <w:bottom w:val="none" w:sz="0" w:space="0" w:color="auto"/>
                <w:right w:val="none" w:sz="0" w:space="0" w:color="auto"/>
              </w:divBdr>
            </w:div>
            <w:div w:id="1946426588">
              <w:marLeft w:val="0"/>
              <w:marRight w:val="0"/>
              <w:marTop w:val="0"/>
              <w:marBottom w:val="0"/>
              <w:divBdr>
                <w:top w:val="none" w:sz="0" w:space="0" w:color="auto"/>
                <w:left w:val="none" w:sz="0" w:space="0" w:color="auto"/>
                <w:bottom w:val="none" w:sz="0" w:space="0" w:color="auto"/>
                <w:right w:val="none" w:sz="0" w:space="0" w:color="auto"/>
              </w:divBdr>
            </w:div>
            <w:div w:id="1044603680">
              <w:marLeft w:val="0"/>
              <w:marRight w:val="0"/>
              <w:marTop w:val="0"/>
              <w:marBottom w:val="0"/>
              <w:divBdr>
                <w:top w:val="none" w:sz="0" w:space="0" w:color="auto"/>
                <w:left w:val="none" w:sz="0" w:space="0" w:color="auto"/>
                <w:bottom w:val="none" w:sz="0" w:space="0" w:color="auto"/>
                <w:right w:val="none" w:sz="0" w:space="0" w:color="auto"/>
              </w:divBdr>
            </w:div>
            <w:div w:id="2045514454">
              <w:marLeft w:val="0"/>
              <w:marRight w:val="0"/>
              <w:marTop w:val="0"/>
              <w:marBottom w:val="0"/>
              <w:divBdr>
                <w:top w:val="none" w:sz="0" w:space="0" w:color="auto"/>
                <w:left w:val="none" w:sz="0" w:space="0" w:color="auto"/>
                <w:bottom w:val="none" w:sz="0" w:space="0" w:color="auto"/>
                <w:right w:val="none" w:sz="0" w:space="0" w:color="auto"/>
              </w:divBdr>
            </w:div>
            <w:div w:id="612791157">
              <w:marLeft w:val="0"/>
              <w:marRight w:val="0"/>
              <w:marTop w:val="0"/>
              <w:marBottom w:val="0"/>
              <w:divBdr>
                <w:top w:val="none" w:sz="0" w:space="0" w:color="auto"/>
                <w:left w:val="none" w:sz="0" w:space="0" w:color="auto"/>
                <w:bottom w:val="none" w:sz="0" w:space="0" w:color="auto"/>
                <w:right w:val="none" w:sz="0" w:space="0" w:color="auto"/>
              </w:divBdr>
            </w:div>
            <w:div w:id="1752697253">
              <w:marLeft w:val="0"/>
              <w:marRight w:val="0"/>
              <w:marTop w:val="0"/>
              <w:marBottom w:val="0"/>
              <w:divBdr>
                <w:top w:val="none" w:sz="0" w:space="0" w:color="auto"/>
                <w:left w:val="none" w:sz="0" w:space="0" w:color="auto"/>
                <w:bottom w:val="none" w:sz="0" w:space="0" w:color="auto"/>
                <w:right w:val="none" w:sz="0" w:space="0" w:color="auto"/>
              </w:divBdr>
            </w:div>
            <w:div w:id="2010791999">
              <w:marLeft w:val="0"/>
              <w:marRight w:val="0"/>
              <w:marTop w:val="0"/>
              <w:marBottom w:val="0"/>
              <w:divBdr>
                <w:top w:val="none" w:sz="0" w:space="0" w:color="auto"/>
                <w:left w:val="none" w:sz="0" w:space="0" w:color="auto"/>
                <w:bottom w:val="none" w:sz="0" w:space="0" w:color="auto"/>
                <w:right w:val="none" w:sz="0" w:space="0" w:color="auto"/>
              </w:divBdr>
            </w:div>
            <w:div w:id="1179079626">
              <w:marLeft w:val="0"/>
              <w:marRight w:val="0"/>
              <w:marTop w:val="0"/>
              <w:marBottom w:val="0"/>
              <w:divBdr>
                <w:top w:val="none" w:sz="0" w:space="0" w:color="auto"/>
                <w:left w:val="none" w:sz="0" w:space="0" w:color="auto"/>
                <w:bottom w:val="none" w:sz="0" w:space="0" w:color="auto"/>
                <w:right w:val="none" w:sz="0" w:space="0" w:color="auto"/>
              </w:divBdr>
            </w:div>
            <w:div w:id="335696407">
              <w:marLeft w:val="0"/>
              <w:marRight w:val="0"/>
              <w:marTop w:val="0"/>
              <w:marBottom w:val="0"/>
              <w:divBdr>
                <w:top w:val="none" w:sz="0" w:space="0" w:color="auto"/>
                <w:left w:val="none" w:sz="0" w:space="0" w:color="auto"/>
                <w:bottom w:val="none" w:sz="0" w:space="0" w:color="auto"/>
                <w:right w:val="none" w:sz="0" w:space="0" w:color="auto"/>
              </w:divBdr>
            </w:div>
            <w:div w:id="1569463855">
              <w:marLeft w:val="0"/>
              <w:marRight w:val="0"/>
              <w:marTop w:val="0"/>
              <w:marBottom w:val="0"/>
              <w:divBdr>
                <w:top w:val="none" w:sz="0" w:space="0" w:color="auto"/>
                <w:left w:val="none" w:sz="0" w:space="0" w:color="auto"/>
                <w:bottom w:val="none" w:sz="0" w:space="0" w:color="auto"/>
                <w:right w:val="none" w:sz="0" w:space="0" w:color="auto"/>
              </w:divBdr>
            </w:div>
            <w:div w:id="2030061249">
              <w:marLeft w:val="0"/>
              <w:marRight w:val="0"/>
              <w:marTop w:val="0"/>
              <w:marBottom w:val="0"/>
              <w:divBdr>
                <w:top w:val="none" w:sz="0" w:space="0" w:color="auto"/>
                <w:left w:val="none" w:sz="0" w:space="0" w:color="auto"/>
                <w:bottom w:val="none" w:sz="0" w:space="0" w:color="auto"/>
                <w:right w:val="none" w:sz="0" w:space="0" w:color="auto"/>
              </w:divBdr>
            </w:div>
            <w:div w:id="59405175">
              <w:marLeft w:val="0"/>
              <w:marRight w:val="0"/>
              <w:marTop w:val="0"/>
              <w:marBottom w:val="0"/>
              <w:divBdr>
                <w:top w:val="none" w:sz="0" w:space="0" w:color="auto"/>
                <w:left w:val="none" w:sz="0" w:space="0" w:color="auto"/>
                <w:bottom w:val="none" w:sz="0" w:space="0" w:color="auto"/>
                <w:right w:val="none" w:sz="0" w:space="0" w:color="auto"/>
              </w:divBdr>
            </w:div>
            <w:div w:id="1302346998">
              <w:marLeft w:val="0"/>
              <w:marRight w:val="0"/>
              <w:marTop w:val="0"/>
              <w:marBottom w:val="0"/>
              <w:divBdr>
                <w:top w:val="none" w:sz="0" w:space="0" w:color="auto"/>
                <w:left w:val="none" w:sz="0" w:space="0" w:color="auto"/>
                <w:bottom w:val="none" w:sz="0" w:space="0" w:color="auto"/>
                <w:right w:val="none" w:sz="0" w:space="0" w:color="auto"/>
              </w:divBdr>
            </w:div>
            <w:div w:id="1189681725">
              <w:marLeft w:val="0"/>
              <w:marRight w:val="0"/>
              <w:marTop w:val="0"/>
              <w:marBottom w:val="0"/>
              <w:divBdr>
                <w:top w:val="none" w:sz="0" w:space="0" w:color="auto"/>
                <w:left w:val="none" w:sz="0" w:space="0" w:color="auto"/>
                <w:bottom w:val="none" w:sz="0" w:space="0" w:color="auto"/>
                <w:right w:val="none" w:sz="0" w:space="0" w:color="auto"/>
              </w:divBdr>
            </w:div>
            <w:div w:id="869875159">
              <w:marLeft w:val="0"/>
              <w:marRight w:val="0"/>
              <w:marTop w:val="0"/>
              <w:marBottom w:val="0"/>
              <w:divBdr>
                <w:top w:val="none" w:sz="0" w:space="0" w:color="auto"/>
                <w:left w:val="none" w:sz="0" w:space="0" w:color="auto"/>
                <w:bottom w:val="none" w:sz="0" w:space="0" w:color="auto"/>
                <w:right w:val="none" w:sz="0" w:space="0" w:color="auto"/>
              </w:divBdr>
            </w:div>
            <w:div w:id="1862939111">
              <w:marLeft w:val="0"/>
              <w:marRight w:val="0"/>
              <w:marTop w:val="0"/>
              <w:marBottom w:val="0"/>
              <w:divBdr>
                <w:top w:val="none" w:sz="0" w:space="0" w:color="auto"/>
                <w:left w:val="none" w:sz="0" w:space="0" w:color="auto"/>
                <w:bottom w:val="none" w:sz="0" w:space="0" w:color="auto"/>
                <w:right w:val="none" w:sz="0" w:space="0" w:color="auto"/>
              </w:divBdr>
            </w:div>
            <w:div w:id="300229769">
              <w:marLeft w:val="0"/>
              <w:marRight w:val="0"/>
              <w:marTop w:val="0"/>
              <w:marBottom w:val="0"/>
              <w:divBdr>
                <w:top w:val="none" w:sz="0" w:space="0" w:color="auto"/>
                <w:left w:val="none" w:sz="0" w:space="0" w:color="auto"/>
                <w:bottom w:val="none" w:sz="0" w:space="0" w:color="auto"/>
                <w:right w:val="none" w:sz="0" w:space="0" w:color="auto"/>
              </w:divBdr>
            </w:div>
            <w:div w:id="1010521884">
              <w:marLeft w:val="0"/>
              <w:marRight w:val="0"/>
              <w:marTop w:val="0"/>
              <w:marBottom w:val="0"/>
              <w:divBdr>
                <w:top w:val="none" w:sz="0" w:space="0" w:color="auto"/>
                <w:left w:val="none" w:sz="0" w:space="0" w:color="auto"/>
                <w:bottom w:val="none" w:sz="0" w:space="0" w:color="auto"/>
                <w:right w:val="none" w:sz="0" w:space="0" w:color="auto"/>
              </w:divBdr>
            </w:div>
            <w:div w:id="1910340417">
              <w:marLeft w:val="0"/>
              <w:marRight w:val="0"/>
              <w:marTop w:val="0"/>
              <w:marBottom w:val="0"/>
              <w:divBdr>
                <w:top w:val="none" w:sz="0" w:space="0" w:color="auto"/>
                <w:left w:val="none" w:sz="0" w:space="0" w:color="auto"/>
                <w:bottom w:val="none" w:sz="0" w:space="0" w:color="auto"/>
                <w:right w:val="none" w:sz="0" w:space="0" w:color="auto"/>
              </w:divBdr>
            </w:div>
            <w:div w:id="434635287">
              <w:marLeft w:val="0"/>
              <w:marRight w:val="0"/>
              <w:marTop w:val="0"/>
              <w:marBottom w:val="0"/>
              <w:divBdr>
                <w:top w:val="none" w:sz="0" w:space="0" w:color="auto"/>
                <w:left w:val="none" w:sz="0" w:space="0" w:color="auto"/>
                <w:bottom w:val="none" w:sz="0" w:space="0" w:color="auto"/>
                <w:right w:val="none" w:sz="0" w:space="0" w:color="auto"/>
              </w:divBdr>
            </w:div>
            <w:div w:id="777142932">
              <w:marLeft w:val="0"/>
              <w:marRight w:val="0"/>
              <w:marTop w:val="0"/>
              <w:marBottom w:val="0"/>
              <w:divBdr>
                <w:top w:val="none" w:sz="0" w:space="0" w:color="auto"/>
                <w:left w:val="none" w:sz="0" w:space="0" w:color="auto"/>
                <w:bottom w:val="none" w:sz="0" w:space="0" w:color="auto"/>
                <w:right w:val="none" w:sz="0" w:space="0" w:color="auto"/>
              </w:divBdr>
            </w:div>
            <w:div w:id="1147938744">
              <w:marLeft w:val="0"/>
              <w:marRight w:val="0"/>
              <w:marTop w:val="0"/>
              <w:marBottom w:val="0"/>
              <w:divBdr>
                <w:top w:val="none" w:sz="0" w:space="0" w:color="auto"/>
                <w:left w:val="none" w:sz="0" w:space="0" w:color="auto"/>
                <w:bottom w:val="none" w:sz="0" w:space="0" w:color="auto"/>
                <w:right w:val="none" w:sz="0" w:space="0" w:color="auto"/>
              </w:divBdr>
            </w:div>
            <w:div w:id="1243376014">
              <w:marLeft w:val="0"/>
              <w:marRight w:val="0"/>
              <w:marTop w:val="0"/>
              <w:marBottom w:val="0"/>
              <w:divBdr>
                <w:top w:val="none" w:sz="0" w:space="0" w:color="auto"/>
                <w:left w:val="none" w:sz="0" w:space="0" w:color="auto"/>
                <w:bottom w:val="none" w:sz="0" w:space="0" w:color="auto"/>
                <w:right w:val="none" w:sz="0" w:space="0" w:color="auto"/>
              </w:divBdr>
            </w:div>
            <w:div w:id="51387862">
              <w:marLeft w:val="0"/>
              <w:marRight w:val="0"/>
              <w:marTop w:val="0"/>
              <w:marBottom w:val="0"/>
              <w:divBdr>
                <w:top w:val="none" w:sz="0" w:space="0" w:color="auto"/>
                <w:left w:val="none" w:sz="0" w:space="0" w:color="auto"/>
                <w:bottom w:val="none" w:sz="0" w:space="0" w:color="auto"/>
                <w:right w:val="none" w:sz="0" w:space="0" w:color="auto"/>
              </w:divBdr>
            </w:div>
            <w:div w:id="410002888">
              <w:marLeft w:val="0"/>
              <w:marRight w:val="0"/>
              <w:marTop w:val="0"/>
              <w:marBottom w:val="0"/>
              <w:divBdr>
                <w:top w:val="none" w:sz="0" w:space="0" w:color="auto"/>
                <w:left w:val="none" w:sz="0" w:space="0" w:color="auto"/>
                <w:bottom w:val="none" w:sz="0" w:space="0" w:color="auto"/>
                <w:right w:val="none" w:sz="0" w:space="0" w:color="auto"/>
              </w:divBdr>
            </w:div>
            <w:div w:id="1972634553">
              <w:marLeft w:val="0"/>
              <w:marRight w:val="0"/>
              <w:marTop w:val="0"/>
              <w:marBottom w:val="0"/>
              <w:divBdr>
                <w:top w:val="none" w:sz="0" w:space="0" w:color="auto"/>
                <w:left w:val="none" w:sz="0" w:space="0" w:color="auto"/>
                <w:bottom w:val="none" w:sz="0" w:space="0" w:color="auto"/>
                <w:right w:val="none" w:sz="0" w:space="0" w:color="auto"/>
              </w:divBdr>
            </w:div>
            <w:div w:id="1260454374">
              <w:marLeft w:val="0"/>
              <w:marRight w:val="0"/>
              <w:marTop w:val="0"/>
              <w:marBottom w:val="0"/>
              <w:divBdr>
                <w:top w:val="none" w:sz="0" w:space="0" w:color="auto"/>
                <w:left w:val="none" w:sz="0" w:space="0" w:color="auto"/>
                <w:bottom w:val="none" w:sz="0" w:space="0" w:color="auto"/>
                <w:right w:val="none" w:sz="0" w:space="0" w:color="auto"/>
              </w:divBdr>
            </w:div>
            <w:div w:id="1551379429">
              <w:marLeft w:val="0"/>
              <w:marRight w:val="0"/>
              <w:marTop w:val="0"/>
              <w:marBottom w:val="0"/>
              <w:divBdr>
                <w:top w:val="none" w:sz="0" w:space="0" w:color="auto"/>
                <w:left w:val="none" w:sz="0" w:space="0" w:color="auto"/>
                <w:bottom w:val="none" w:sz="0" w:space="0" w:color="auto"/>
                <w:right w:val="none" w:sz="0" w:space="0" w:color="auto"/>
              </w:divBdr>
            </w:div>
            <w:div w:id="2903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2465">
      <w:bodyDiv w:val="1"/>
      <w:marLeft w:val="0"/>
      <w:marRight w:val="0"/>
      <w:marTop w:val="0"/>
      <w:marBottom w:val="0"/>
      <w:divBdr>
        <w:top w:val="none" w:sz="0" w:space="0" w:color="auto"/>
        <w:left w:val="none" w:sz="0" w:space="0" w:color="auto"/>
        <w:bottom w:val="none" w:sz="0" w:space="0" w:color="auto"/>
        <w:right w:val="none" w:sz="0" w:space="0" w:color="auto"/>
      </w:divBdr>
      <w:divsChild>
        <w:div w:id="565259500">
          <w:marLeft w:val="0"/>
          <w:marRight w:val="0"/>
          <w:marTop w:val="0"/>
          <w:marBottom w:val="0"/>
          <w:divBdr>
            <w:top w:val="none" w:sz="0" w:space="0" w:color="auto"/>
            <w:left w:val="none" w:sz="0" w:space="0" w:color="auto"/>
            <w:bottom w:val="none" w:sz="0" w:space="0" w:color="auto"/>
            <w:right w:val="none" w:sz="0" w:space="0" w:color="auto"/>
          </w:divBdr>
          <w:divsChild>
            <w:div w:id="9164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7554">
      <w:bodyDiv w:val="1"/>
      <w:marLeft w:val="0"/>
      <w:marRight w:val="0"/>
      <w:marTop w:val="0"/>
      <w:marBottom w:val="0"/>
      <w:divBdr>
        <w:top w:val="none" w:sz="0" w:space="0" w:color="auto"/>
        <w:left w:val="none" w:sz="0" w:space="0" w:color="auto"/>
        <w:bottom w:val="none" w:sz="0" w:space="0" w:color="auto"/>
        <w:right w:val="none" w:sz="0" w:space="0" w:color="auto"/>
      </w:divBdr>
      <w:divsChild>
        <w:div w:id="451363067">
          <w:marLeft w:val="0"/>
          <w:marRight w:val="0"/>
          <w:marTop w:val="0"/>
          <w:marBottom w:val="0"/>
          <w:divBdr>
            <w:top w:val="none" w:sz="0" w:space="0" w:color="auto"/>
            <w:left w:val="none" w:sz="0" w:space="0" w:color="auto"/>
            <w:bottom w:val="none" w:sz="0" w:space="0" w:color="auto"/>
            <w:right w:val="none" w:sz="0" w:space="0" w:color="auto"/>
          </w:divBdr>
          <w:divsChild>
            <w:div w:id="1266959480">
              <w:marLeft w:val="0"/>
              <w:marRight w:val="0"/>
              <w:marTop w:val="0"/>
              <w:marBottom w:val="0"/>
              <w:divBdr>
                <w:top w:val="none" w:sz="0" w:space="0" w:color="auto"/>
                <w:left w:val="none" w:sz="0" w:space="0" w:color="auto"/>
                <w:bottom w:val="none" w:sz="0" w:space="0" w:color="auto"/>
                <w:right w:val="none" w:sz="0" w:space="0" w:color="auto"/>
              </w:divBdr>
            </w:div>
            <w:div w:id="1593902890">
              <w:marLeft w:val="0"/>
              <w:marRight w:val="0"/>
              <w:marTop w:val="0"/>
              <w:marBottom w:val="0"/>
              <w:divBdr>
                <w:top w:val="none" w:sz="0" w:space="0" w:color="auto"/>
                <w:left w:val="none" w:sz="0" w:space="0" w:color="auto"/>
                <w:bottom w:val="none" w:sz="0" w:space="0" w:color="auto"/>
                <w:right w:val="none" w:sz="0" w:space="0" w:color="auto"/>
              </w:divBdr>
            </w:div>
            <w:div w:id="1802574769">
              <w:marLeft w:val="0"/>
              <w:marRight w:val="0"/>
              <w:marTop w:val="0"/>
              <w:marBottom w:val="0"/>
              <w:divBdr>
                <w:top w:val="none" w:sz="0" w:space="0" w:color="auto"/>
                <w:left w:val="none" w:sz="0" w:space="0" w:color="auto"/>
                <w:bottom w:val="none" w:sz="0" w:space="0" w:color="auto"/>
                <w:right w:val="none" w:sz="0" w:space="0" w:color="auto"/>
              </w:divBdr>
            </w:div>
            <w:div w:id="1664040283">
              <w:marLeft w:val="0"/>
              <w:marRight w:val="0"/>
              <w:marTop w:val="0"/>
              <w:marBottom w:val="0"/>
              <w:divBdr>
                <w:top w:val="none" w:sz="0" w:space="0" w:color="auto"/>
                <w:left w:val="none" w:sz="0" w:space="0" w:color="auto"/>
                <w:bottom w:val="none" w:sz="0" w:space="0" w:color="auto"/>
                <w:right w:val="none" w:sz="0" w:space="0" w:color="auto"/>
              </w:divBdr>
            </w:div>
            <w:div w:id="1725331133">
              <w:marLeft w:val="0"/>
              <w:marRight w:val="0"/>
              <w:marTop w:val="0"/>
              <w:marBottom w:val="0"/>
              <w:divBdr>
                <w:top w:val="none" w:sz="0" w:space="0" w:color="auto"/>
                <w:left w:val="none" w:sz="0" w:space="0" w:color="auto"/>
                <w:bottom w:val="none" w:sz="0" w:space="0" w:color="auto"/>
                <w:right w:val="none" w:sz="0" w:space="0" w:color="auto"/>
              </w:divBdr>
            </w:div>
            <w:div w:id="1260873598">
              <w:marLeft w:val="0"/>
              <w:marRight w:val="0"/>
              <w:marTop w:val="0"/>
              <w:marBottom w:val="0"/>
              <w:divBdr>
                <w:top w:val="none" w:sz="0" w:space="0" w:color="auto"/>
                <w:left w:val="none" w:sz="0" w:space="0" w:color="auto"/>
                <w:bottom w:val="none" w:sz="0" w:space="0" w:color="auto"/>
                <w:right w:val="none" w:sz="0" w:space="0" w:color="auto"/>
              </w:divBdr>
            </w:div>
            <w:div w:id="1763523658">
              <w:marLeft w:val="0"/>
              <w:marRight w:val="0"/>
              <w:marTop w:val="0"/>
              <w:marBottom w:val="0"/>
              <w:divBdr>
                <w:top w:val="none" w:sz="0" w:space="0" w:color="auto"/>
                <w:left w:val="none" w:sz="0" w:space="0" w:color="auto"/>
                <w:bottom w:val="none" w:sz="0" w:space="0" w:color="auto"/>
                <w:right w:val="none" w:sz="0" w:space="0" w:color="auto"/>
              </w:divBdr>
            </w:div>
            <w:div w:id="1825195062">
              <w:marLeft w:val="0"/>
              <w:marRight w:val="0"/>
              <w:marTop w:val="0"/>
              <w:marBottom w:val="0"/>
              <w:divBdr>
                <w:top w:val="none" w:sz="0" w:space="0" w:color="auto"/>
                <w:left w:val="none" w:sz="0" w:space="0" w:color="auto"/>
                <w:bottom w:val="none" w:sz="0" w:space="0" w:color="auto"/>
                <w:right w:val="none" w:sz="0" w:space="0" w:color="auto"/>
              </w:divBdr>
            </w:div>
            <w:div w:id="1781416155">
              <w:marLeft w:val="0"/>
              <w:marRight w:val="0"/>
              <w:marTop w:val="0"/>
              <w:marBottom w:val="0"/>
              <w:divBdr>
                <w:top w:val="none" w:sz="0" w:space="0" w:color="auto"/>
                <w:left w:val="none" w:sz="0" w:space="0" w:color="auto"/>
                <w:bottom w:val="none" w:sz="0" w:space="0" w:color="auto"/>
                <w:right w:val="none" w:sz="0" w:space="0" w:color="auto"/>
              </w:divBdr>
            </w:div>
            <w:div w:id="493843012">
              <w:marLeft w:val="0"/>
              <w:marRight w:val="0"/>
              <w:marTop w:val="0"/>
              <w:marBottom w:val="0"/>
              <w:divBdr>
                <w:top w:val="none" w:sz="0" w:space="0" w:color="auto"/>
                <w:left w:val="none" w:sz="0" w:space="0" w:color="auto"/>
                <w:bottom w:val="none" w:sz="0" w:space="0" w:color="auto"/>
                <w:right w:val="none" w:sz="0" w:space="0" w:color="auto"/>
              </w:divBdr>
            </w:div>
            <w:div w:id="1146387102">
              <w:marLeft w:val="0"/>
              <w:marRight w:val="0"/>
              <w:marTop w:val="0"/>
              <w:marBottom w:val="0"/>
              <w:divBdr>
                <w:top w:val="none" w:sz="0" w:space="0" w:color="auto"/>
                <w:left w:val="none" w:sz="0" w:space="0" w:color="auto"/>
                <w:bottom w:val="none" w:sz="0" w:space="0" w:color="auto"/>
                <w:right w:val="none" w:sz="0" w:space="0" w:color="auto"/>
              </w:divBdr>
            </w:div>
            <w:div w:id="429279183">
              <w:marLeft w:val="0"/>
              <w:marRight w:val="0"/>
              <w:marTop w:val="0"/>
              <w:marBottom w:val="0"/>
              <w:divBdr>
                <w:top w:val="none" w:sz="0" w:space="0" w:color="auto"/>
                <w:left w:val="none" w:sz="0" w:space="0" w:color="auto"/>
                <w:bottom w:val="none" w:sz="0" w:space="0" w:color="auto"/>
                <w:right w:val="none" w:sz="0" w:space="0" w:color="auto"/>
              </w:divBdr>
            </w:div>
            <w:div w:id="1713186184">
              <w:marLeft w:val="0"/>
              <w:marRight w:val="0"/>
              <w:marTop w:val="0"/>
              <w:marBottom w:val="0"/>
              <w:divBdr>
                <w:top w:val="none" w:sz="0" w:space="0" w:color="auto"/>
                <w:left w:val="none" w:sz="0" w:space="0" w:color="auto"/>
                <w:bottom w:val="none" w:sz="0" w:space="0" w:color="auto"/>
                <w:right w:val="none" w:sz="0" w:space="0" w:color="auto"/>
              </w:divBdr>
            </w:div>
            <w:div w:id="1549679320">
              <w:marLeft w:val="0"/>
              <w:marRight w:val="0"/>
              <w:marTop w:val="0"/>
              <w:marBottom w:val="0"/>
              <w:divBdr>
                <w:top w:val="none" w:sz="0" w:space="0" w:color="auto"/>
                <w:left w:val="none" w:sz="0" w:space="0" w:color="auto"/>
                <w:bottom w:val="none" w:sz="0" w:space="0" w:color="auto"/>
                <w:right w:val="none" w:sz="0" w:space="0" w:color="auto"/>
              </w:divBdr>
            </w:div>
            <w:div w:id="279263805">
              <w:marLeft w:val="0"/>
              <w:marRight w:val="0"/>
              <w:marTop w:val="0"/>
              <w:marBottom w:val="0"/>
              <w:divBdr>
                <w:top w:val="none" w:sz="0" w:space="0" w:color="auto"/>
                <w:left w:val="none" w:sz="0" w:space="0" w:color="auto"/>
                <w:bottom w:val="none" w:sz="0" w:space="0" w:color="auto"/>
                <w:right w:val="none" w:sz="0" w:space="0" w:color="auto"/>
              </w:divBdr>
            </w:div>
            <w:div w:id="1057513627">
              <w:marLeft w:val="0"/>
              <w:marRight w:val="0"/>
              <w:marTop w:val="0"/>
              <w:marBottom w:val="0"/>
              <w:divBdr>
                <w:top w:val="none" w:sz="0" w:space="0" w:color="auto"/>
                <w:left w:val="none" w:sz="0" w:space="0" w:color="auto"/>
                <w:bottom w:val="none" w:sz="0" w:space="0" w:color="auto"/>
                <w:right w:val="none" w:sz="0" w:space="0" w:color="auto"/>
              </w:divBdr>
            </w:div>
            <w:div w:id="1137340888">
              <w:marLeft w:val="0"/>
              <w:marRight w:val="0"/>
              <w:marTop w:val="0"/>
              <w:marBottom w:val="0"/>
              <w:divBdr>
                <w:top w:val="none" w:sz="0" w:space="0" w:color="auto"/>
                <w:left w:val="none" w:sz="0" w:space="0" w:color="auto"/>
                <w:bottom w:val="none" w:sz="0" w:space="0" w:color="auto"/>
                <w:right w:val="none" w:sz="0" w:space="0" w:color="auto"/>
              </w:divBdr>
            </w:div>
            <w:div w:id="130756217">
              <w:marLeft w:val="0"/>
              <w:marRight w:val="0"/>
              <w:marTop w:val="0"/>
              <w:marBottom w:val="0"/>
              <w:divBdr>
                <w:top w:val="none" w:sz="0" w:space="0" w:color="auto"/>
                <w:left w:val="none" w:sz="0" w:space="0" w:color="auto"/>
                <w:bottom w:val="none" w:sz="0" w:space="0" w:color="auto"/>
                <w:right w:val="none" w:sz="0" w:space="0" w:color="auto"/>
              </w:divBdr>
            </w:div>
            <w:div w:id="2105298242">
              <w:marLeft w:val="0"/>
              <w:marRight w:val="0"/>
              <w:marTop w:val="0"/>
              <w:marBottom w:val="0"/>
              <w:divBdr>
                <w:top w:val="none" w:sz="0" w:space="0" w:color="auto"/>
                <w:left w:val="none" w:sz="0" w:space="0" w:color="auto"/>
                <w:bottom w:val="none" w:sz="0" w:space="0" w:color="auto"/>
                <w:right w:val="none" w:sz="0" w:space="0" w:color="auto"/>
              </w:divBdr>
            </w:div>
            <w:div w:id="201946773">
              <w:marLeft w:val="0"/>
              <w:marRight w:val="0"/>
              <w:marTop w:val="0"/>
              <w:marBottom w:val="0"/>
              <w:divBdr>
                <w:top w:val="none" w:sz="0" w:space="0" w:color="auto"/>
                <w:left w:val="none" w:sz="0" w:space="0" w:color="auto"/>
                <w:bottom w:val="none" w:sz="0" w:space="0" w:color="auto"/>
                <w:right w:val="none" w:sz="0" w:space="0" w:color="auto"/>
              </w:divBdr>
            </w:div>
            <w:div w:id="1515806140">
              <w:marLeft w:val="0"/>
              <w:marRight w:val="0"/>
              <w:marTop w:val="0"/>
              <w:marBottom w:val="0"/>
              <w:divBdr>
                <w:top w:val="none" w:sz="0" w:space="0" w:color="auto"/>
                <w:left w:val="none" w:sz="0" w:space="0" w:color="auto"/>
                <w:bottom w:val="none" w:sz="0" w:space="0" w:color="auto"/>
                <w:right w:val="none" w:sz="0" w:space="0" w:color="auto"/>
              </w:divBdr>
            </w:div>
            <w:div w:id="536554203">
              <w:marLeft w:val="0"/>
              <w:marRight w:val="0"/>
              <w:marTop w:val="0"/>
              <w:marBottom w:val="0"/>
              <w:divBdr>
                <w:top w:val="none" w:sz="0" w:space="0" w:color="auto"/>
                <w:left w:val="none" w:sz="0" w:space="0" w:color="auto"/>
                <w:bottom w:val="none" w:sz="0" w:space="0" w:color="auto"/>
                <w:right w:val="none" w:sz="0" w:space="0" w:color="auto"/>
              </w:divBdr>
            </w:div>
            <w:div w:id="725378094">
              <w:marLeft w:val="0"/>
              <w:marRight w:val="0"/>
              <w:marTop w:val="0"/>
              <w:marBottom w:val="0"/>
              <w:divBdr>
                <w:top w:val="none" w:sz="0" w:space="0" w:color="auto"/>
                <w:left w:val="none" w:sz="0" w:space="0" w:color="auto"/>
                <w:bottom w:val="none" w:sz="0" w:space="0" w:color="auto"/>
                <w:right w:val="none" w:sz="0" w:space="0" w:color="auto"/>
              </w:divBdr>
            </w:div>
            <w:div w:id="1729108194">
              <w:marLeft w:val="0"/>
              <w:marRight w:val="0"/>
              <w:marTop w:val="0"/>
              <w:marBottom w:val="0"/>
              <w:divBdr>
                <w:top w:val="none" w:sz="0" w:space="0" w:color="auto"/>
                <w:left w:val="none" w:sz="0" w:space="0" w:color="auto"/>
                <w:bottom w:val="none" w:sz="0" w:space="0" w:color="auto"/>
                <w:right w:val="none" w:sz="0" w:space="0" w:color="auto"/>
              </w:divBdr>
            </w:div>
            <w:div w:id="708460820">
              <w:marLeft w:val="0"/>
              <w:marRight w:val="0"/>
              <w:marTop w:val="0"/>
              <w:marBottom w:val="0"/>
              <w:divBdr>
                <w:top w:val="none" w:sz="0" w:space="0" w:color="auto"/>
                <w:left w:val="none" w:sz="0" w:space="0" w:color="auto"/>
                <w:bottom w:val="none" w:sz="0" w:space="0" w:color="auto"/>
                <w:right w:val="none" w:sz="0" w:space="0" w:color="auto"/>
              </w:divBdr>
            </w:div>
            <w:div w:id="693116678">
              <w:marLeft w:val="0"/>
              <w:marRight w:val="0"/>
              <w:marTop w:val="0"/>
              <w:marBottom w:val="0"/>
              <w:divBdr>
                <w:top w:val="none" w:sz="0" w:space="0" w:color="auto"/>
                <w:left w:val="none" w:sz="0" w:space="0" w:color="auto"/>
                <w:bottom w:val="none" w:sz="0" w:space="0" w:color="auto"/>
                <w:right w:val="none" w:sz="0" w:space="0" w:color="auto"/>
              </w:divBdr>
            </w:div>
            <w:div w:id="922954099">
              <w:marLeft w:val="0"/>
              <w:marRight w:val="0"/>
              <w:marTop w:val="0"/>
              <w:marBottom w:val="0"/>
              <w:divBdr>
                <w:top w:val="none" w:sz="0" w:space="0" w:color="auto"/>
                <w:left w:val="none" w:sz="0" w:space="0" w:color="auto"/>
                <w:bottom w:val="none" w:sz="0" w:space="0" w:color="auto"/>
                <w:right w:val="none" w:sz="0" w:space="0" w:color="auto"/>
              </w:divBdr>
            </w:div>
            <w:div w:id="715735261">
              <w:marLeft w:val="0"/>
              <w:marRight w:val="0"/>
              <w:marTop w:val="0"/>
              <w:marBottom w:val="0"/>
              <w:divBdr>
                <w:top w:val="none" w:sz="0" w:space="0" w:color="auto"/>
                <w:left w:val="none" w:sz="0" w:space="0" w:color="auto"/>
                <w:bottom w:val="none" w:sz="0" w:space="0" w:color="auto"/>
                <w:right w:val="none" w:sz="0" w:space="0" w:color="auto"/>
              </w:divBdr>
            </w:div>
            <w:div w:id="2034726718">
              <w:marLeft w:val="0"/>
              <w:marRight w:val="0"/>
              <w:marTop w:val="0"/>
              <w:marBottom w:val="0"/>
              <w:divBdr>
                <w:top w:val="none" w:sz="0" w:space="0" w:color="auto"/>
                <w:left w:val="none" w:sz="0" w:space="0" w:color="auto"/>
                <w:bottom w:val="none" w:sz="0" w:space="0" w:color="auto"/>
                <w:right w:val="none" w:sz="0" w:space="0" w:color="auto"/>
              </w:divBdr>
            </w:div>
            <w:div w:id="929696823">
              <w:marLeft w:val="0"/>
              <w:marRight w:val="0"/>
              <w:marTop w:val="0"/>
              <w:marBottom w:val="0"/>
              <w:divBdr>
                <w:top w:val="none" w:sz="0" w:space="0" w:color="auto"/>
                <w:left w:val="none" w:sz="0" w:space="0" w:color="auto"/>
                <w:bottom w:val="none" w:sz="0" w:space="0" w:color="auto"/>
                <w:right w:val="none" w:sz="0" w:space="0" w:color="auto"/>
              </w:divBdr>
            </w:div>
            <w:div w:id="622149619">
              <w:marLeft w:val="0"/>
              <w:marRight w:val="0"/>
              <w:marTop w:val="0"/>
              <w:marBottom w:val="0"/>
              <w:divBdr>
                <w:top w:val="none" w:sz="0" w:space="0" w:color="auto"/>
                <w:left w:val="none" w:sz="0" w:space="0" w:color="auto"/>
                <w:bottom w:val="none" w:sz="0" w:space="0" w:color="auto"/>
                <w:right w:val="none" w:sz="0" w:space="0" w:color="auto"/>
              </w:divBdr>
            </w:div>
            <w:div w:id="1804810082">
              <w:marLeft w:val="0"/>
              <w:marRight w:val="0"/>
              <w:marTop w:val="0"/>
              <w:marBottom w:val="0"/>
              <w:divBdr>
                <w:top w:val="none" w:sz="0" w:space="0" w:color="auto"/>
                <w:left w:val="none" w:sz="0" w:space="0" w:color="auto"/>
                <w:bottom w:val="none" w:sz="0" w:space="0" w:color="auto"/>
                <w:right w:val="none" w:sz="0" w:space="0" w:color="auto"/>
              </w:divBdr>
            </w:div>
            <w:div w:id="852843350">
              <w:marLeft w:val="0"/>
              <w:marRight w:val="0"/>
              <w:marTop w:val="0"/>
              <w:marBottom w:val="0"/>
              <w:divBdr>
                <w:top w:val="none" w:sz="0" w:space="0" w:color="auto"/>
                <w:left w:val="none" w:sz="0" w:space="0" w:color="auto"/>
                <w:bottom w:val="none" w:sz="0" w:space="0" w:color="auto"/>
                <w:right w:val="none" w:sz="0" w:space="0" w:color="auto"/>
              </w:divBdr>
            </w:div>
            <w:div w:id="80105380">
              <w:marLeft w:val="0"/>
              <w:marRight w:val="0"/>
              <w:marTop w:val="0"/>
              <w:marBottom w:val="0"/>
              <w:divBdr>
                <w:top w:val="none" w:sz="0" w:space="0" w:color="auto"/>
                <w:left w:val="none" w:sz="0" w:space="0" w:color="auto"/>
                <w:bottom w:val="none" w:sz="0" w:space="0" w:color="auto"/>
                <w:right w:val="none" w:sz="0" w:space="0" w:color="auto"/>
              </w:divBdr>
            </w:div>
            <w:div w:id="1688827079">
              <w:marLeft w:val="0"/>
              <w:marRight w:val="0"/>
              <w:marTop w:val="0"/>
              <w:marBottom w:val="0"/>
              <w:divBdr>
                <w:top w:val="none" w:sz="0" w:space="0" w:color="auto"/>
                <w:left w:val="none" w:sz="0" w:space="0" w:color="auto"/>
                <w:bottom w:val="none" w:sz="0" w:space="0" w:color="auto"/>
                <w:right w:val="none" w:sz="0" w:space="0" w:color="auto"/>
              </w:divBdr>
            </w:div>
            <w:div w:id="758142668">
              <w:marLeft w:val="0"/>
              <w:marRight w:val="0"/>
              <w:marTop w:val="0"/>
              <w:marBottom w:val="0"/>
              <w:divBdr>
                <w:top w:val="none" w:sz="0" w:space="0" w:color="auto"/>
                <w:left w:val="none" w:sz="0" w:space="0" w:color="auto"/>
                <w:bottom w:val="none" w:sz="0" w:space="0" w:color="auto"/>
                <w:right w:val="none" w:sz="0" w:space="0" w:color="auto"/>
              </w:divBdr>
            </w:div>
            <w:div w:id="1797870502">
              <w:marLeft w:val="0"/>
              <w:marRight w:val="0"/>
              <w:marTop w:val="0"/>
              <w:marBottom w:val="0"/>
              <w:divBdr>
                <w:top w:val="none" w:sz="0" w:space="0" w:color="auto"/>
                <w:left w:val="none" w:sz="0" w:space="0" w:color="auto"/>
                <w:bottom w:val="none" w:sz="0" w:space="0" w:color="auto"/>
                <w:right w:val="none" w:sz="0" w:space="0" w:color="auto"/>
              </w:divBdr>
            </w:div>
            <w:div w:id="490602596">
              <w:marLeft w:val="0"/>
              <w:marRight w:val="0"/>
              <w:marTop w:val="0"/>
              <w:marBottom w:val="0"/>
              <w:divBdr>
                <w:top w:val="none" w:sz="0" w:space="0" w:color="auto"/>
                <w:left w:val="none" w:sz="0" w:space="0" w:color="auto"/>
                <w:bottom w:val="none" w:sz="0" w:space="0" w:color="auto"/>
                <w:right w:val="none" w:sz="0" w:space="0" w:color="auto"/>
              </w:divBdr>
            </w:div>
            <w:div w:id="2146579192">
              <w:marLeft w:val="0"/>
              <w:marRight w:val="0"/>
              <w:marTop w:val="0"/>
              <w:marBottom w:val="0"/>
              <w:divBdr>
                <w:top w:val="none" w:sz="0" w:space="0" w:color="auto"/>
                <w:left w:val="none" w:sz="0" w:space="0" w:color="auto"/>
                <w:bottom w:val="none" w:sz="0" w:space="0" w:color="auto"/>
                <w:right w:val="none" w:sz="0" w:space="0" w:color="auto"/>
              </w:divBdr>
            </w:div>
            <w:div w:id="1642034217">
              <w:marLeft w:val="0"/>
              <w:marRight w:val="0"/>
              <w:marTop w:val="0"/>
              <w:marBottom w:val="0"/>
              <w:divBdr>
                <w:top w:val="none" w:sz="0" w:space="0" w:color="auto"/>
                <w:left w:val="none" w:sz="0" w:space="0" w:color="auto"/>
                <w:bottom w:val="none" w:sz="0" w:space="0" w:color="auto"/>
                <w:right w:val="none" w:sz="0" w:space="0" w:color="auto"/>
              </w:divBdr>
            </w:div>
            <w:div w:id="1732079470">
              <w:marLeft w:val="0"/>
              <w:marRight w:val="0"/>
              <w:marTop w:val="0"/>
              <w:marBottom w:val="0"/>
              <w:divBdr>
                <w:top w:val="none" w:sz="0" w:space="0" w:color="auto"/>
                <w:left w:val="none" w:sz="0" w:space="0" w:color="auto"/>
                <w:bottom w:val="none" w:sz="0" w:space="0" w:color="auto"/>
                <w:right w:val="none" w:sz="0" w:space="0" w:color="auto"/>
              </w:divBdr>
            </w:div>
            <w:div w:id="1768841842">
              <w:marLeft w:val="0"/>
              <w:marRight w:val="0"/>
              <w:marTop w:val="0"/>
              <w:marBottom w:val="0"/>
              <w:divBdr>
                <w:top w:val="none" w:sz="0" w:space="0" w:color="auto"/>
                <w:left w:val="none" w:sz="0" w:space="0" w:color="auto"/>
                <w:bottom w:val="none" w:sz="0" w:space="0" w:color="auto"/>
                <w:right w:val="none" w:sz="0" w:space="0" w:color="auto"/>
              </w:divBdr>
            </w:div>
            <w:div w:id="1688169907">
              <w:marLeft w:val="0"/>
              <w:marRight w:val="0"/>
              <w:marTop w:val="0"/>
              <w:marBottom w:val="0"/>
              <w:divBdr>
                <w:top w:val="none" w:sz="0" w:space="0" w:color="auto"/>
                <w:left w:val="none" w:sz="0" w:space="0" w:color="auto"/>
                <w:bottom w:val="none" w:sz="0" w:space="0" w:color="auto"/>
                <w:right w:val="none" w:sz="0" w:space="0" w:color="auto"/>
              </w:divBdr>
            </w:div>
            <w:div w:id="629482057">
              <w:marLeft w:val="0"/>
              <w:marRight w:val="0"/>
              <w:marTop w:val="0"/>
              <w:marBottom w:val="0"/>
              <w:divBdr>
                <w:top w:val="none" w:sz="0" w:space="0" w:color="auto"/>
                <w:left w:val="none" w:sz="0" w:space="0" w:color="auto"/>
                <w:bottom w:val="none" w:sz="0" w:space="0" w:color="auto"/>
                <w:right w:val="none" w:sz="0" w:space="0" w:color="auto"/>
              </w:divBdr>
            </w:div>
            <w:div w:id="1871605229">
              <w:marLeft w:val="0"/>
              <w:marRight w:val="0"/>
              <w:marTop w:val="0"/>
              <w:marBottom w:val="0"/>
              <w:divBdr>
                <w:top w:val="none" w:sz="0" w:space="0" w:color="auto"/>
                <w:left w:val="none" w:sz="0" w:space="0" w:color="auto"/>
                <w:bottom w:val="none" w:sz="0" w:space="0" w:color="auto"/>
                <w:right w:val="none" w:sz="0" w:space="0" w:color="auto"/>
              </w:divBdr>
            </w:div>
            <w:div w:id="1142313971">
              <w:marLeft w:val="0"/>
              <w:marRight w:val="0"/>
              <w:marTop w:val="0"/>
              <w:marBottom w:val="0"/>
              <w:divBdr>
                <w:top w:val="none" w:sz="0" w:space="0" w:color="auto"/>
                <w:left w:val="none" w:sz="0" w:space="0" w:color="auto"/>
                <w:bottom w:val="none" w:sz="0" w:space="0" w:color="auto"/>
                <w:right w:val="none" w:sz="0" w:space="0" w:color="auto"/>
              </w:divBdr>
            </w:div>
            <w:div w:id="686559917">
              <w:marLeft w:val="0"/>
              <w:marRight w:val="0"/>
              <w:marTop w:val="0"/>
              <w:marBottom w:val="0"/>
              <w:divBdr>
                <w:top w:val="none" w:sz="0" w:space="0" w:color="auto"/>
                <w:left w:val="none" w:sz="0" w:space="0" w:color="auto"/>
                <w:bottom w:val="none" w:sz="0" w:space="0" w:color="auto"/>
                <w:right w:val="none" w:sz="0" w:space="0" w:color="auto"/>
              </w:divBdr>
            </w:div>
            <w:div w:id="2126533509">
              <w:marLeft w:val="0"/>
              <w:marRight w:val="0"/>
              <w:marTop w:val="0"/>
              <w:marBottom w:val="0"/>
              <w:divBdr>
                <w:top w:val="none" w:sz="0" w:space="0" w:color="auto"/>
                <w:left w:val="none" w:sz="0" w:space="0" w:color="auto"/>
                <w:bottom w:val="none" w:sz="0" w:space="0" w:color="auto"/>
                <w:right w:val="none" w:sz="0" w:space="0" w:color="auto"/>
              </w:divBdr>
            </w:div>
            <w:div w:id="685912400">
              <w:marLeft w:val="0"/>
              <w:marRight w:val="0"/>
              <w:marTop w:val="0"/>
              <w:marBottom w:val="0"/>
              <w:divBdr>
                <w:top w:val="none" w:sz="0" w:space="0" w:color="auto"/>
                <w:left w:val="none" w:sz="0" w:space="0" w:color="auto"/>
                <w:bottom w:val="none" w:sz="0" w:space="0" w:color="auto"/>
                <w:right w:val="none" w:sz="0" w:space="0" w:color="auto"/>
              </w:divBdr>
            </w:div>
            <w:div w:id="1344436364">
              <w:marLeft w:val="0"/>
              <w:marRight w:val="0"/>
              <w:marTop w:val="0"/>
              <w:marBottom w:val="0"/>
              <w:divBdr>
                <w:top w:val="none" w:sz="0" w:space="0" w:color="auto"/>
                <w:left w:val="none" w:sz="0" w:space="0" w:color="auto"/>
                <w:bottom w:val="none" w:sz="0" w:space="0" w:color="auto"/>
                <w:right w:val="none" w:sz="0" w:space="0" w:color="auto"/>
              </w:divBdr>
            </w:div>
            <w:div w:id="958536424">
              <w:marLeft w:val="0"/>
              <w:marRight w:val="0"/>
              <w:marTop w:val="0"/>
              <w:marBottom w:val="0"/>
              <w:divBdr>
                <w:top w:val="none" w:sz="0" w:space="0" w:color="auto"/>
                <w:left w:val="none" w:sz="0" w:space="0" w:color="auto"/>
                <w:bottom w:val="none" w:sz="0" w:space="0" w:color="auto"/>
                <w:right w:val="none" w:sz="0" w:space="0" w:color="auto"/>
              </w:divBdr>
            </w:div>
            <w:div w:id="1400786655">
              <w:marLeft w:val="0"/>
              <w:marRight w:val="0"/>
              <w:marTop w:val="0"/>
              <w:marBottom w:val="0"/>
              <w:divBdr>
                <w:top w:val="none" w:sz="0" w:space="0" w:color="auto"/>
                <w:left w:val="none" w:sz="0" w:space="0" w:color="auto"/>
                <w:bottom w:val="none" w:sz="0" w:space="0" w:color="auto"/>
                <w:right w:val="none" w:sz="0" w:space="0" w:color="auto"/>
              </w:divBdr>
            </w:div>
            <w:div w:id="1432358087">
              <w:marLeft w:val="0"/>
              <w:marRight w:val="0"/>
              <w:marTop w:val="0"/>
              <w:marBottom w:val="0"/>
              <w:divBdr>
                <w:top w:val="none" w:sz="0" w:space="0" w:color="auto"/>
                <w:left w:val="none" w:sz="0" w:space="0" w:color="auto"/>
                <w:bottom w:val="none" w:sz="0" w:space="0" w:color="auto"/>
                <w:right w:val="none" w:sz="0" w:space="0" w:color="auto"/>
              </w:divBdr>
            </w:div>
            <w:div w:id="1120413594">
              <w:marLeft w:val="0"/>
              <w:marRight w:val="0"/>
              <w:marTop w:val="0"/>
              <w:marBottom w:val="0"/>
              <w:divBdr>
                <w:top w:val="none" w:sz="0" w:space="0" w:color="auto"/>
                <w:left w:val="none" w:sz="0" w:space="0" w:color="auto"/>
                <w:bottom w:val="none" w:sz="0" w:space="0" w:color="auto"/>
                <w:right w:val="none" w:sz="0" w:space="0" w:color="auto"/>
              </w:divBdr>
            </w:div>
            <w:div w:id="1667509690">
              <w:marLeft w:val="0"/>
              <w:marRight w:val="0"/>
              <w:marTop w:val="0"/>
              <w:marBottom w:val="0"/>
              <w:divBdr>
                <w:top w:val="none" w:sz="0" w:space="0" w:color="auto"/>
                <w:left w:val="none" w:sz="0" w:space="0" w:color="auto"/>
                <w:bottom w:val="none" w:sz="0" w:space="0" w:color="auto"/>
                <w:right w:val="none" w:sz="0" w:space="0" w:color="auto"/>
              </w:divBdr>
            </w:div>
            <w:div w:id="1440685244">
              <w:marLeft w:val="0"/>
              <w:marRight w:val="0"/>
              <w:marTop w:val="0"/>
              <w:marBottom w:val="0"/>
              <w:divBdr>
                <w:top w:val="none" w:sz="0" w:space="0" w:color="auto"/>
                <w:left w:val="none" w:sz="0" w:space="0" w:color="auto"/>
                <w:bottom w:val="none" w:sz="0" w:space="0" w:color="auto"/>
                <w:right w:val="none" w:sz="0" w:space="0" w:color="auto"/>
              </w:divBdr>
            </w:div>
            <w:div w:id="1709800300">
              <w:marLeft w:val="0"/>
              <w:marRight w:val="0"/>
              <w:marTop w:val="0"/>
              <w:marBottom w:val="0"/>
              <w:divBdr>
                <w:top w:val="none" w:sz="0" w:space="0" w:color="auto"/>
                <w:left w:val="none" w:sz="0" w:space="0" w:color="auto"/>
                <w:bottom w:val="none" w:sz="0" w:space="0" w:color="auto"/>
                <w:right w:val="none" w:sz="0" w:space="0" w:color="auto"/>
              </w:divBdr>
            </w:div>
            <w:div w:id="93091389">
              <w:marLeft w:val="0"/>
              <w:marRight w:val="0"/>
              <w:marTop w:val="0"/>
              <w:marBottom w:val="0"/>
              <w:divBdr>
                <w:top w:val="none" w:sz="0" w:space="0" w:color="auto"/>
                <w:left w:val="none" w:sz="0" w:space="0" w:color="auto"/>
                <w:bottom w:val="none" w:sz="0" w:space="0" w:color="auto"/>
                <w:right w:val="none" w:sz="0" w:space="0" w:color="auto"/>
              </w:divBdr>
            </w:div>
            <w:div w:id="585920891">
              <w:marLeft w:val="0"/>
              <w:marRight w:val="0"/>
              <w:marTop w:val="0"/>
              <w:marBottom w:val="0"/>
              <w:divBdr>
                <w:top w:val="none" w:sz="0" w:space="0" w:color="auto"/>
                <w:left w:val="none" w:sz="0" w:space="0" w:color="auto"/>
                <w:bottom w:val="none" w:sz="0" w:space="0" w:color="auto"/>
                <w:right w:val="none" w:sz="0" w:space="0" w:color="auto"/>
              </w:divBdr>
            </w:div>
            <w:div w:id="832986295">
              <w:marLeft w:val="0"/>
              <w:marRight w:val="0"/>
              <w:marTop w:val="0"/>
              <w:marBottom w:val="0"/>
              <w:divBdr>
                <w:top w:val="none" w:sz="0" w:space="0" w:color="auto"/>
                <w:left w:val="none" w:sz="0" w:space="0" w:color="auto"/>
                <w:bottom w:val="none" w:sz="0" w:space="0" w:color="auto"/>
                <w:right w:val="none" w:sz="0" w:space="0" w:color="auto"/>
              </w:divBdr>
            </w:div>
            <w:div w:id="2076077438">
              <w:marLeft w:val="0"/>
              <w:marRight w:val="0"/>
              <w:marTop w:val="0"/>
              <w:marBottom w:val="0"/>
              <w:divBdr>
                <w:top w:val="none" w:sz="0" w:space="0" w:color="auto"/>
                <w:left w:val="none" w:sz="0" w:space="0" w:color="auto"/>
                <w:bottom w:val="none" w:sz="0" w:space="0" w:color="auto"/>
                <w:right w:val="none" w:sz="0" w:space="0" w:color="auto"/>
              </w:divBdr>
            </w:div>
            <w:div w:id="390153607">
              <w:marLeft w:val="0"/>
              <w:marRight w:val="0"/>
              <w:marTop w:val="0"/>
              <w:marBottom w:val="0"/>
              <w:divBdr>
                <w:top w:val="none" w:sz="0" w:space="0" w:color="auto"/>
                <w:left w:val="none" w:sz="0" w:space="0" w:color="auto"/>
                <w:bottom w:val="none" w:sz="0" w:space="0" w:color="auto"/>
                <w:right w:val="none" w:sz="0" w:space="0" w:color="auto"/>
              </w:divBdr>
            </w:div>
            <w:div w:id="1790851933">
              <w:marLeft w:val="0"/>
              <w:marRight w:val="0"/>
              <w:marTop w:val="0"/>
              <w:marBottom w:val="0"/>
              <w:divBdr>
                <w:top w:val="none" w:sz="0" w:space="0" w:color="auto"/>
                <w:left w:val="none" w:sz="0" w:space="0" w:color="auto"/>
                <w:bottom w:val="none" w:sz="0" w:space="0" w:color="auto"/>
                <w:right w:val="none" w:sz="0" w:space="0" w:color="auto"/>
              </w:divBdr>
            </w:div>
            <w:div w:id="2031490898">
              <w:marLeft w:val="0"/>
              <w:marRight w:val="0"/>
              <w:marTop w:val="0"/>
              <w:marBottom w:val="0"/>
              <w:divBdr>
                <w:top w:val="none" w:sz="0" w:space="0" w:color="auto"/>
                <w:left w:val="none" w:sz="0" w:space="0" w:color="auto"/>
                <w:bottom w:val="none" w:sz="0" w:space="0" w:color="auto"/>
                <w:right w:val="none" w:sz="0" w:space="0" w:color="auto"/>
              </w:divBdr>
            </w:div>
            <w:div w:id="563955000">
              <w:marLeft w:val="0"/>
              <w:marRight w:val="0"/>
              <w:marTop w:val="0"/>
              <w:marBottom w:val="0"/>
              <w:divBdr>
                <w:top w:val="none" w:sz="0" w:space="0" w:color="auto"/>
                <w:left w:val="none" w:sz="0" w:space="0" w:color="auto"/>
                <w:bottom w:val="none" w:sz="0" w:space="0" w:color="auto"/>
                <w:right w:val="none" w:sz="0" w:space="0" w:color="auto"/>
              </w:divBdr>
            </w:div>
            <w:div w:id="370956105">
              <w:marLeft w:val="0"/>
              <w:marRight w:val="0"/>
              <w:marTop w:val="0"/>
              <w:marBottom w:val="0"/>
              <w:divBdr>
                <w:top w:val="none" w:sz="0" w:space="0" w:color="auto"/>
                <w:left w:val="none" w:sz="0" w:space="0" w:color="auto"/>
                <w:bottom w:val="none" w:sz="0" w:space="0" w:color="auto"/>
                <w:right w:val="none" w:sz="0" w:space="0" w:color="auto"/>
              </w:divBdr>
            </w:div>
            <w:div w:id="768702308">
              <w:marLeft w:val="0"/>
              <w:marRight w:val="0"/>
              <w:marTop w:val="0"/>
              <w:marBottom w:val="0"/>
              <w:divBdr>
                <w:top w:val="none" w:sz="0" w:space="0" w:color="auto"/>
                <w:left w:val="none" w:sz="0" w:space="0" w:color="auto"/>
                <w:bottom w:val="none" w:sz="0" w:space="0" w:color="auto"/>
                <w:right w:val="none" w:sz="0" w:space="0" w:color="auto"/>
              </w:divBdr>
            </w:div>
            <w:div w:id="1812167130">
              <w:marLeft w:val="0"/>
              <w:marRight w:val="0"/>
              <w:marTop w:val="0"/>
              <w:marBottom w:val="0"/>
              <w:divBdr>
                <w:top w:val="none" w:sz="0" w:space="0" w:color="auto"/>
                <w:left w:val="none" w:sz="0" w:space="0" w:color="auto"/>
                <w:bottom w:val="none" w:sz="0" w:space="0" w:color="auto"/>
                <w:right w:val="none" w:sz="0" w:space="0" w:color="auto"/>
              </w:divBdr>
            </w:div>
            <w:div w:id="1145393726">
              <w:marLeft w:val="0"/>
              <w:marRight w:val="0"/>
              <w:marTop w:val="0"/>
              <w:marBottom w:val="0"/>
              <w:divBdr>
                <w:top w:val="none" w:sz="0" w:space="0" w:color="auto"/>
                <w:left w:val="none" w:sz="0" w:space="0" w:color="auto"/>
                <w:bottom w:val="none" w:sz="0" w:space="0" w:color="auto"/>
                <w:right w:val="none" w:sz="0" w:space="0" w:color="auto"/>
              </w:divBdr>
            </w:div>
            <w:div w:id="1009648508">
              <w:marLeft w:val="0"/>
              <w:marRight w:val="0"/>
              <w:marTop w:val="0"/>
              <w:marBottom w:val="0"/>
              <w:divBdr>
                <w:top w:val="none" w:sz="0" w:space="0" w:color="auto"/>
                <w:left w:val="none" w:sz="0" w:space="0" w:color="auto"/>
                <w:bottom w:val="none" w:sz="0" w:space="0" w:color="auto"/>
                <w:right w:val="none" w:sz="0" w:space="0" w:color="auto"/>
              </w:divBdr>
            </w:div>
            <w:div w:id="674111968">
              <w:marLeft w:val="0"/>
              <w:marRight w:val="0"/>
              <w:marTop w:val="0"/>
              <w:marBottom w:val="0"/>
              <w:divBdr>
                <w:top w:val="none" w:sz="0" w:space="0" w:color="auto"/>
                <w:left w:val="none" w:sz="0" w:space="0" w:color="auto"/>
                <w:bottom w:val="none" w:sz="0" w:space="0" w:color="auto"/>
                <w:right w:val="none" w:sz="0" w:space="0" w:color="auto"/>
              </w:divBdr>
            </w:div>
            <w:div w:id="254822820">
              <w:marLeft w:val="0"/>
              <w:marRight w:val="0"/>
              <w:marTop w:val="0"/>
              <w:marBottom w:val="0"/>
              <w:divBdr>
                <w:top w:val="none" w:sz="0" w:space="0" w:color="auto"/>
                <w:left w:val="none" w:sz="0" w:space="0" w:color="auto"/>
                <w:bottom w:val="none" w:sz="0" w:space="0" w:color="auto"/>
                <w:right w:val="none" w:sz="0" w:space="0" w:color="auto"/>
              </w:divBdr>
            </w:div>
            <w:div w:id="892933119">
              <w:marLeft w:val="0"/>
              <w:marRight w:val="0"/>
              <w:marTop w:val="0"/>
              <w:marBottom w:val="0"/>
              <w:divBdr>
                <w:top w:val="none" w:sz="0" w:space="0" w:color="auto"/>
                <w:left w:val="none" w:sz="0" w:space="0" w:color="auto"/>
                <w:bottom w:val="none" w:sz="0" w:space="0" w:color="auto"/>
                <w:right w:val="none" w:sz="0" w:space="0" w:color="auto"/>
              </w:divBdr>
            </w:div>
            <w:div w:id="627011112">
              <w:marLeft w:val="0"/>
              <w:marRight w:val="0"/>
              <w:marTop w:val="0"/>
              <w:marBottom w:val="0"/>
              <w:divBdr>
                <w:top w:val="none" w:sz="0" w:space="0" w:color="auto"/>
                <w:left w:val="none" w:sz="0" w:space="0" w:color="auto"/>
                <w:bottom w:val="none" w:sz="0" w:space="0" w:color="auto"/>
                <w:right w:val="none" w:sz="0" w:space="0" w:color="auto"/>
              </w:divBdr>
            </w:div>
            <w:div w:id="804085597">
              <w:marLeft w:val="0"/>
              <w:marRight w:val="0"/>
              <w:marTop w:val="0"/>
              <w:marBottom w:val="0"/>
              <w:divBdr>
                <w:top w:val="none" w:sz="0" w:space="0" w:color="auto"/>
                <w:left w:val="none" w:sz="0" w:space="0" w:color="auto"/>
                <w:bottom w:val="none" w:sz="0" w:space="0" w:color="auto"/>
                <w:right w:val="none" w:sz="0" w:space="0" w:color="auto"/>
              </w:divBdr>
            </w:div>
            <w:div w:id="207887096">
              <w:marLeft w:val="0"/>
              <w:marRight w:val="0"/>
              <w:marTop w:val="0"/>
              <w:marBottom w:val="0"/>
              <w:divBdr>
                <w:top w:val="none" w:sz="0" w:space="0" w:color="auto"/>
                <w:left w:val="none" w:sz="0" w:space="0" w:color="auto"/>
                <w:bottom w:val="none" w:sz="0" w:space="0" w:color="auto"/>
                <w:right w:val="none" w:sz="0" w:space="0" w:color="auto"/>
              </w:divBdr>
            </w:div>
            <w:div w:id="812521566">
              <w:marLeft w:val="0"/>
              <w:marRight w:val="0"/>
              <w:marTop w:val="0"/>
              <w:marBottom w:val="0"/>
              <w:divBdr>
                <w:top w:val="none" w:sz="0" w:space="0" w:color="auto"/>
                <w:left w:val="none" w:sz="0" w:space="0" w:color="auto"/>
                <w:bottom w:val="none" w:sz="0" w:space="0" w:color="auto"/>
                <w:right w:val="none" w:sz="0" w:space="0" w:color="auto"/>
              </w:divBdr>
            </w:div>
            <w:div w:id="1728186140">
              <w:marLeft w:val="0"/>
              <w:marRight w:val="0"/>
              <w:marTop w:val="0"/>
              <w:marBottom w:val="0"/>
              <w:divBdr>
                <w:top w:val="none" w:sz="0" w:space="0" w:color="auto"/>
                <w:left w:val="none" w:sz="0" w:space="0" w:color="auto"/>
                <w:bottom w:val="none" w:sz="0" w:space="0" w:color="auto"/>
                <w:right w:val="none" w:sz="0" w:space="0" w:color="auto"/>
              </w:divBdr>
            </w:div>
            <w:div w:id="1104770277">
              <w:marLeft w:val="0"/>
              <w:marRight w:val="0"/>
              <w:marTop w:val="0"/>
              <w:marBottom w:val="0"/>
              <w:divBdr>
                <w:top w:val="none" w:sz="0" w:space="0" w:color="auto"/>
                <w:left w:val="none" w:sz="0" w:space="0" w:color="auto"/>
                <w:bottom w:val="none" w:sz="0" w:space="0" w:color="auto"/>
                <w:right w:val="none" w:sz="0" w:space="0" w:color="auto"/>
              </w:divBdr>
            </w:div>
            <w:div w:id="413403806">
              <w:marLeft w:val="0"/>
              <w:marRight w:val="0"/>
              <w:marTop w:val="0"/>
              <w:marBottom w:val="0"/>
              <w:divBdr>
                <w:top w:val="none" w:sz="0" w:space="0" w:color="auto"/>
                <w:left w:val="none" w:sz="0" w:space="0" w:color="auto"/>
                <w:bottom w:val="none" w:sz="0" w:space="0" w:color="auto"/>
                <w:right w:val="none" w:sz="0" w:space="0" w:color="auto"/>
              </w:divBdr>
            </w:div>
            <w:div w:id="1450471825">
              <w:marLeft w:val="0"/>
              <w:marRight w:val="0"/>
              <w:marTop w:val="0"/>
              <w:marBottom w:val="0"/>
              <w:divBdr>
                <w:top w:val="none" w:sz="0" w:space="0" w:color="auto"/>
                <w:left w:val="none" w:sz="0" w:space="0" w:color="auto"/>
                <w:bottom w:val="none" w:sz="0" w:space="0" w:color="auto"/>
                <w:right w:val="none" w:sz="0" w:space="0" w:color="auto"/>
              </w:divBdr>
            </w:div>
            <w:div w:id="2081949536">
              <w:marLeft w:val="0"/>
              <w:marRight w:val="0"/>
              <w:marTop w:val="0"/>
              <w:marBottom w:val="0"/>
              <w:divBdr>
                <w:top w:val="none" w:sz="0" w:space="0" w:color="auto"/>
                <w:left w:val="none" w:sz="0" w:space="0" w:color="auto"/>
                <w:bottom w:val="none" w:sz="0" w:space="0" w:color="auto"/>
                <w:right w:val="none" w:sz="0" w:space="0" w:color="auto"/>
              </w:divBdr>
            </w:div>
            <w:div w:id="2073691153">
              <w:marLeft w:val="0"/>
              <w:marRight w:val="0"/>
              <w:marTop w:val="0"/>
              <w:marBottom w:val="0"/>
              <w:divBdr>
                <w:top w:val="none" w:sz="0" w:space="0" w:color="auto"/>
                <w:left w:val="none" w:sz="0" w:space="0" w:color="auto"/>
                <w:bottom w:val="none" w:sz="0" w:space="0" w:color="auto"/>
                <w:right w:val="none" w:sz="0" w:space="0" w:color="auto"/>
              </w:divBdr>
            </w:div>
            <w:div w:id="308826431">
              <w:marLeft w:val="0"/>
              <w:marRight w:val="0"/>
              <w:marTop w:val="0"/>
              <w:marBottom w:val="0"/>
              <w:divBdr>
                <w:top w:val="none" w:sz="0" w:space="0" w:color="auto"/>
                <w:left w:val="none" w:sz="0" w:space="0" w:color="auto"/>
                <w:bottom w:val="none" w:sz="0" w:space="0" w:color="auto"/>
                <w:right w:val="none" w:sz="0" w:space="0" w:color="auto"/>
              </w:divBdr>
            </w:div>
            <w:div w:id="2126654392">
              <w:marLeft w:val="0"/>
              <w:marRight w:val="0"/>
              <w:marTop w:val="0"/>
              <w:marBottom w:val="0"/>
              <w:divBdr>
                <w:top w:val="none" w:sz="0" w:space="0" w:color="auto"/>
                <w:left w:val="none" w:sz="0" w:space="0" w:color="auto"/>
                <w:bottom w:val="none" w:sz="0" w:space="0" w:color="auto"/>
                <w:right w:val="none" w:sz="0" w:space="0" w:color="auto"/>
              </w:divBdr>
            </w:div>
            <w:div w:id="872885928">
              <w:marLeft w:val="0"/>
              <w:marRight w:val="0"/>
              <w:marTop w:val="0"/>
              <w:marBottom w:val="0"/>
              <w:divBdr>
                <w:top w:val="none" w:sz="0" w:space="0" w:color="auto"/>
                <w:left w:val="none" w:sz="0" w:space="0" w:color="auto"/>
                <w:bottom w:val="none" w:sz="0" w:space="0" w:color="auto"/>
                <w:right w:val="none" w:sz="0" w:space="0" w:color="auto"/>
              </w:divBdr>
            </w:div>
            <w:div w:id="1775204773">
              <w:marLeft w:val="0"/>
              <w:marRight w:val="0"/>
              <w:marTop w:val="0"/>
              <w:marBottom w:val="0"/>
              <w:divBdr>
                <w:top w:val="none" w:sz="0" w:space="0" w:color="auto"/>
                <w:left w:val="none" w:sz="0" w:space="0" w:color="auto"/>
                <w:bottom w:val="none" w:sz="0" w:space="0" w:color="auto"/>
                <w:right w:val="none" w:sz="0" w:space="0" w:color="auto"/>
              </w:divBdr>
            </w:div>
            <w:div w:id="1673331601">
              <w:marLeft w:val="0"/>
              <w:marRight w:val="0"/>
              <w:marTop w:val="0"/>
              <w:marBottom w:val="0"/>
              <w:divBdr>
                <w:top w:val="none" w:sz="0" w:space="0" w:color="auto"/>
                <w:left w:val="none" w:sz="0" w:space="0" w:color="auto"/>
                <w:bottom w:val="none" w:sz="0" w:space="0" w:color="auto"/>
                <w:right w:val="none" w:sz="0" w:space="0" w:color="auto"/>
              </w:divBdr>
            </w:div>
            <w:div w:id="1463645383">
              <w:marLeft w:val="0"/>
              <w:marRight w:val="0"/>
              <w:marTop w:val="0"/>
              <w:marBottom w:val="0"/>
              <w:divBdr>
                <w:top w:val="none" w:sz="0" w:space="0" w:color="auto"/>
                <w:left w:val="none" w:sz="0" w:space="0" w:color="auto"/>
                <w:bottom w:val="none" w:sz="0" w:space="0" w:color="auto"/>
                <w:right w:val="none" w:sz="0" w:space="0" w:color="auto"/>
              </w:divBdr>
            </w:div>
            <w:div w:id="608124264">
              <w:marLeft w:val="0"/>
              <w:marRight w:val="0"/>
              <w:marTop w:val="0"/>
              <w:marBottom w:val="0"/>
              <w:divBdr>
                <w:top w:val="none" w:sz="0" w:space="0" w:color="auto"/>
                <w:left w:val="none" w:sz="0" w:space="0" w:color="auto"/>
                <w:bottom w:val="none" w:sz="0" w:space="0" w:color="auto"/>
                <w:right w:val="none" w:sz="0" w:space="0" w:color="auto"/>
              </w:divBdr>
            </w:div>
            <w:div w:id="1713459399">
              <w:marLeft w:val="0"/>
              <w:marRight w:val="0"/>
              <w:marTop w:val="0"/>
              <w:marBottom w:val="0"/>
              <w:divBdr>
                <w:top w:val="none" w:sz="0" w:space="0" w:color="auto"/>
                <w:left w:val="none" w:sz="0" w:space="0" w:color="auto"/>
                <w:bottom w:val="none" w:sz="0" w:space="0" w:color="auto"/>
                <w:right w:val="none" w:sz="0" w:space="0" w:color="auto"/>
              </w:divBdr>
            </w:div>
            <w:div w:id="1869179969">
              <w:marLeft w:val="0"/>
              <w:marRight w:val="0"/>
              <w:marTop w:val="0"/>
              <w:marBottom w:val="0"/>
              <w:divBdr>
                <w:top w:val="none" w:sz="0" w:space="0" w:color="auto"/>
                <w:left w:val="none" w:sz="0" w:space="0" w:color="auto"/>
                <w:bottom w:val="none" w:sz="0" w:space="0" w:color="auto"/>
                <w:right w:val="none" w:sz="0" w:space="0" w:color="auto"/>
              </w:divBdr>
            </w:div>
            <w:div w:id="276639701">
              <w:marLeft w:val="0"/>
              <w:marRight w:val="0"/>
              <w:marTop w:val="0"/>
              <w:marBottom w:val="0"/>
              <w:divBdr>
                <w:top w:val="none" w:sz="0" w:space="0" w:color="auto"/>
                <w:left w:val="none" w:sz="0" w:space="0" w:color="auto"/>
                <w:bottom w:val="none" w:sz="0" w:space="0" w:color="auto"/>
                <w:right w:val="none" w:sz="0" w:space="0" w:color="auto"/>
              </w:divBdr>
            </w:div>
            <w:div w:id="124545244">
              <w:marLeft w:val="0"/>
              <w:marRight w:val="0"/>
              <w:marTop w:val="0"/>
              <w:marBottom w:val="0"/>
              <w:divBdr>
                <w:top w:val="none" w:sz="0" w:space="0" w:color="auto"/>
                <w:left w:val="none" w:sz="0" w:space="0" w:color="auto"/>
                <w:bottom w:val="none" w:sz="0" w:space="0" w:color="auto"/>
                <w:right w:val="none" w:sz="0" w:space="0" w:color="auto"/>
              </w:divBdr>
            </w:div>
            <w:div w:id="1491214562">
              <w:marLeft w:val="0"/>
              <w:marRight w:val="0"/>
              <w:marTop w:val="0"/>
              <w:marBottom w:val="0"/>
              <w:divBdr>
                <w:top w:val="none" w:sz="0" w:space="0" w:color="auto"/>
                <w:left w:val="none" w:sz="0" w:space="0" w:color="auto"/>
                <w:bottom w:val="none" w:sz="0" w:space="0" w:color="auto"/>
                <w:right w:val="none" w:sz="0" w:space="0" w:color="auto"/>
              </w:divBdr>
            </w:div>
            <w:div w:id="420611650">
              <w:marLeft w:val="0"/>
              <w:marRight w:val="0"/>
              <w:marTop w:val="0"/>
              <w:marBottom w:val="0"/>
              <w:divBdr>
                <w:top w:val="none" w:sz="0" w:space="0" w:color="auto"/>
                <w:left w:val="none" w:sz="0" w:space="0" w:color="auto"/>
                <w:bottom w:val="none" w:sz="0" w:space="0" w:color="auto"/>
                <w:right w:val="none" w:sz="0" w:space="0" w:color="auto"/>
              </w:divBdr>
            </w:div>
            <w:div w:id="194932692">
              <w:marLeft w:val="0"/>
              <w:marRight w:val="0"/>
              <w:marTop w:val="0"/>
              <w:marBottom w:val="0"/>
              <w:divBdr>
                <w:top w:val="none" w:sz="0" w:space="0" w:color="auto"/>
                <w:left w:val="none" w:sz="0" w:space="0" w:color="auto"/>
                <w:bottom w:val="none" w:sz="0" w:space="0" w:color="auto"/>
                <w:right w:val="none" w:sz="0" w:space="0" w:color="auto"/>
              </w:divBdr>
            </w:div>
            <w:div w:id="1409575193">
              <w:marLeft w:val="0"/>
              <w:marRight w:val="0"/>
              <w:marTop w:val="0"/>
              <w:marBottom w:val="0"/>
              <w:divBdr>
                <w:top w:val="none" w:sz="0" w:space="0" w:color="auto"/>
                <w:left w:val="none" w:sz="0" w:space="0" w:color="auto"/>
                <w:bottom w:val="none" w:sz="0" w:space="0" w:color="auto"/>
                <w:right w:val="none" w:sz="0" w:space="0" w:color="auto"/>
              </w:divBdr>
            </w:div>
            <w:div w:id="5449009">
              <w:marLeft w:val="0"/>
              <w:marRight w:val="0"/>
              <w:marTop w:val="0"/>
              <w:marBottom w:val="0"/>
              <w:divBdr>
                <w:top w:val="none" w:sz="0" w:space="0" w:color="auto"/>
                <w:left w:val="none" w:sz="0" w:space="0" w:color="auto"/>
                <w:bottom w:val="none" w:sz="0" w:space="0" w:color="auto"/>
                <w:right w:val="none" w:sz="0" w:space="0" w:color="auto"/>
              </w:divBdr>
            </w:div>
            <w:div w:id="1765302474">
              <w:marLeft w:val="0"/>
              <w:marRight w:val="0"/>
              <w:marTop w:val="0"/>
              <w:marBottom w:val="0"/>
              <w:divBdr>
                <w:top w:val="none" w:sz="0" w:space="0" w:color="auto"/>
                <w:left w:val="none" w:sz="0" w:space="0" w:color="auto"/>
                <w:bottom w:val="none" w:sz="0" w:space="0" w:color="auto"/>
                <w:right w:val="none" w:sz="0" w:space="0" w:color="auto"/>
              </w:divBdr>
            </w:div>
            <w:div w:id="1279995013">
              <w:marLeft w:val="0"/>
              <w:marRight w:val="0"/>
              <w:marTop w:val="0"/>
              <w:marBottom w:val="0"/>
              <w:divBdr>
                <w:top w:val="none" w:sz="0" w:space="0" w:color="auto"/>
                <w:left w:val="none" w:sz="0" w:space="0" w:color="auto"/>
                <w:bottom w:val="none" w:sz="0" w:space="0" w:color="auto"/>
                <w:right w:val="none" w:sz="0" w:space="0" w:color="auto"/>
              </w:divBdr>
            </w:div>
            <w:div w:id="1971402484">
              <w:marLeft w:val="0"/>
              <w:marRight w:val="0"/>
              <w:marTop w:val="0"/>
              <w:marBottom w:val="0"/>
              <w:divBdr>
                <w:top w:val="none" w:sz="0" w:space="0" w:color="auto"/>
                <w:left w:val="none" w:sz="0" w:space="0" w:color="auto"/>
                <w:bottom w:val="none" w:sz="0" w:space="0" w:color="auto"/>
                <w:right w:val="none" w:sz="0" w:space="0" w:color="auto"/>
              </w:divBdr>
            </w:div>
            <w:div w:id="1303073875">
              <w:marLeft w:val="0"/>
              <w:marRight w:val="0"/>
              <w:marTop w:val="0"/>
              <w:marBottom w:val="0"/>
              <w:divBdr>
                <w:top w:val="none" w:sz="0" w:space="0" w:color="auto"/>
                <w:left w:val="none" w:sz="0" w:space="0" w:color="auto"/>
                <w:bottom w:val="none" w:sz="0" w:space="0" w:color="auto"/>
                <w:right w:val="none" w:sz="0" w:space="0" w:color="auto"/>
              </w:divBdr>
            </w:div>
            <w:div w:id="321392548">
              <w:marLeft w:val="0"/>
              <w:marRight w:val="0"/>
              <w:marTop w:val="0"/>
              <w:marBottom w:val="0"/>
              <w:divBdr>
                <w:top w:val="none" w:sz="0" w:space="0" w:color="auto"/>
                <w:left w:val="none" w:sz="0" w:space="0" w:color="auto"/>
                <w:bottom w:val="none" w:sz="0" w:space="0" w:color="auto"/>
                <w:right w:val="none" w:sz="0" w:space="0" w:color="auto"/>
              </w:divBdr>
            </w:div>
            <w:div w:id="550112376">
              <w:marLeft w:val="0"/>
              <w:marRight w:val="0"/>
              <w:marTop w:val="0"/>
              <w:marBottom w:val="0"/>
              <w:divBdr>
                <w:top w:val="none" w:sz="0" w:space="0" w:color="auto"/>
                <w:left w:val="none" w:sz="0" w:space="0" w:color="auto"/>
                <w:bottom w:val="none" w:sz="0" w:space="0" w:color="auto"/>
                <w:right w:val="none" w:sz="0" w:space="0" w:color="auto"/>
              </w:divBdr>
            </w:div>
            <w:div w:id="1704791520">
              <w:marLeft w:val="0"/>
              <w:marRight w:val="0"/>
              <w:marTop w:val="0"/>
              <w:marBottom w:val="0"/>
              <w:divBdr>
                <w:top w:val="none" w:sz="0" w:space="0" w:color="auto"/>
                <w:left w:val="none" w:sz="0" w:space="0" w:color="auto"/>
                <w:bottom w:val="none" w:sz="0" w:space="0" w:color="auto"/>
                <w:right w:val="none" w:sz="0" w:space="0" w:color="auto"/>
              </w:divBdr>
            </w:div>
            <w:div w:id="1147086889">
              <w:marLeft w:val="0"/>
              <w:marRight w:val="0"/>
              <w:marTop w:val="0"/>
              <w:marBottom w:val="0"/>
              <w:divBdr>
                <w:top w:val="none" w:sz="0" w:space="0" w:color="auto"/>
                <w:left w:val="none" w:sz="0" w:space="0" w:color="auto"/>
                <w:bottom w:val="none" w:sz="0" w:space="0" w:color="auto"/>
                <w:right w:val="none" w:sz="0" w:space="0" w:color="auto"/>
              </w:divBdr>
            </w:div>
            <w:div w:id="1013068616">
              <w:marLeft w:val="0"/>
              <w:marRight w:val="0"/>
              <w:marTop w:val="0"/>
              <w:marBottom w:val="0"/>
              <w:divBdr>
                <w:top w:val="none" w:sz="0" w:space="0" w:color="auto"/>
                <w:left w:val="none" w:sz="0" w:space="0" w:color="auto"/>
                <w:bottom w:val="none" w:sz="0" w:space="0" w:color="auto"/>
                <w:right w:val="none" w:sz="0" w:space="0" w:color="auto"/>
              </w:divBdr>
            </w:div>
            <w:div w:id="1828858932">
              <w:marLeft w:val="0"/>
              <w:marRight w:val="0"/>
              <w:marTop w:val="0"/>
              <w:marBottom w:val="0"/>
              <w:divBdr>
                <w:top w:val="none" w:sz="0" w:space="0" w:color="auto"/>
                <w:left w:val="none" w:sz="0" w:space="0" w:color="auto"/>
                <w:bottom w:val="none" w:sz="0" w:space="0" w:color="auto"/>
                <w:right w:val="none" w:sz="0" w:space="0" w:color="auto"/>
              </w:divBdr>
            </w:div>
            <w:div w:id="1855532973">
              <w:marLeft w:val="0"/>
              <w:marRight w:val="0"/>
              <w:marTop w:val="0"/>
              <w:marBottom w:val="0"/>
              <w:divBdr>
                <w:top w:val="none" w:sz="0" w:space="0" w:color="auto"/>
                <w:left w:val="none" w:sz="0" w:space="0" w:color="auto"/>
                <w:bottom w:val="none" w:sz="0" w:space="0" w:color="auto"/>
                <w:right w:val="none" w:sz="0" w:space="0" w:color="auto"/>
              </w:divBdr>
            </w:div>
            <w:div w:id="85466034">
              <w:marLeft w:val="0"/>
              <w:marRight w:val="0"/>
              <w:marTop w:val="0"/>
              <w:marBottom w:val="0"/>
              <w:divBdr>
                <w:top w:val="none" w:sz="0" w:space="0" w:color="auto"/>
                <w:left w:val="none" w:sz="0" w:space="0" w:color="auto"/>
                <w:bottom w:val="none" w:sz="0" w:space="0" w:color="auto"/>
                <w:right w:val="none" w:sz="0" w:space="0" w:color="auto"/>
              </w:divBdr>
            </w:div>
            <w:div w:id="437287764">
              <w:marLeft w:val="0"/>
              <w:marRight w:val="0"/>
              <w:marTop w:val="0"/>
              <w:marBottom w:val="0"/>
              <w:divBdr>
                <w:top w:val="none" w:sz="0" w:space="0" w:color="auto"/>
                <w:left w:val="none" w:sz="0" w:space="0" w:color="auto"/>
                <w:bottom w:val="none" w:sz="0" w:space="0" w:color="auto"/>
                <w:right w:val="none" w:sz="0" w:space="0" w:color="auto"/>
              </w:divBdr>
            </w:div>
            <w:div w:id="2137481719">
              <w:marLeft w:val="0"/>
              <w:marRight w:val="0"/>
              <w:marTop w:val="0"/>
              <w:marBottom w:val="0"/>
              <w:divBdr>
                <w:top w:val="none" w:sz="0" w:space="0" w:color="auto"/>
                <w:left w:val="none" w:sz="0" w:space="0" w:color="auto"/>
                <w:bottom w:val="none" w:sz="0" w:space="0" w:color="auto"/>
                <w:right w:val="none" w:sz="0" w:space="0" w:color="auto"/>
              </w:divBdr>
            </w:div>
            <w:div w:id="2018730896">
              <w:marLeft w:val="0"/>
              <w:marRight w:val="0"/>
              <w:marTop w:val="0"/>
              <w:marBottom w:val="0"/>
              <w:divBdr>
                <w:top w:val="none" w:sz="0" w:space="0" w:color="auto"/>
                <w:left w:val="none" w:sz="0" w:space="0" w:color="auto"/>
                <w:bottom w:val="none" w:sz="0" w:space="0" w:color="auto"/>
                <w:right w:val="none" w:sz="0" w:space="0" w:color="auto"/>
              </w:divBdr>
            </w:div>
            <w:div w:id="881401316">
              <w:marLeft w:val="0"/>
              <w:marRight w:val="0"/>
              <w:marTop w:val="0"/>
              <w:marBottom w:val="0"/>
              <w:divBdr>
                <w:top w:val="none" w:sz="0" w:space="0" w:color="auto"/>
                <w:left w:val="none" w:sz="0" w:space="0" w:color="auto"/>
                <w:bottom w:val="none" w:sz="0" w:space="0" w:color="auto"/>
                <w:right w:val="none" w:sz="0" w:space="0" w:color="auto"/>
              </w:divBdr>
            </w:div>
            <w:div w:id="1267926091">
              <w:marLeft w:val="0"/>
              <w:marRight w:val="0"/>
              <w:marTop w:val="0"/>
              <w:marBottom w:val="0"/>
              <w:divBdr>
                <w:top w:val="none" w:sz="0" w:space="0" w:color="auto"/>
                <w:left w:val="none" w:sz="0" w:space="0" w:color="auto"/>
                <w:bottom w:val="none" w:sz="0" w:space="0" w:color="auto"/>
                <w:right w:val="none" w:sz="0" w:space="0" w:color="auto"/>
              </w:divBdr>
            </w:div>
            <w:div w:id="789318097">
              <w:marLeft w:val="0"/>
              <w:marRight w:val="0"/>
              <w:marTop w:val="0"/>
              <w:marBottom w:val="0"/>
              <w:divBdr>
                <w:top w:val="none" w:sz="0" w:space="0" w:color="auto"/>
                <w:left w:val="none" w:sz="0" w:space="0" w:color="auto"/>
                <w:bottom w:val="none" w:sz="0" w:space="0" w:color="auto"/>
                <w:right w:val="none" w:sz="0" w:space="0" w:color="auto"/>
              </w:divBdr>
            </w:div>
            <w:div w:id="788666703">
              <w:marLeft w:val="0"/>
              <w:marRight w:val="0"/>
              <w:marTop w:val="0"/>
              <w:marBottom w:val="0"/>
              <w:divBdr>
                <w:top w:val="none" w:sz="0" w:space="0" w:color="auto"/>
                <w:left w:val="none" w:sz="0" w:space="0" w:color="auto"/>
                <w:bottom w:val="none" w:sz="0" w:space="0" w:color="auto"/>
                <w:right w:val="none" w:sz="0" w:space="0" w:color="auto"/>
              </w:divBdr>
            </w:div>
            <w:div w:id="1936130204">
              <w:marLeft w:val="0"/>
              <w:marRight w:val="0"/>
              <w:marTop w:val="0"/>
              <w:marBottom w:val="0"/>
              <w:divBdr>
                <w:top w:val="none" w:sz="0" w:space="0" w:color="auto"/>
                <w:left w:val="none" w:sz="0" w:space="0" w:color="auto"/>
                <w:bottom w:val="none" w:sz="0" w:space="0" w:color="auto"/>
                <w:right w:val="none" w:sz="0" w:space="0" w:color="auto"/>
              </w:divBdr>
            </w:div>
            <w:div w:id="1816213024">
              <w:marLeft w:val="0"/>
              <w:marRight w:val="0"/>
              <w:marTop w:val="0"/>
              <w:marBottom w:val="0"/>
              <w:divBdr>
                <w:top w:val="none" w:sz="0" w:space="0" w:color="auto"/>
                <w:left w:val="none" w:sz="0" w:space="0" w:color="auto"/>
                <w:bottom w:val="none" w:sz="0" w:space="0" w:color="auto"/>
                <w:right w:val="none" w:sz="0" w:space="0" w:color="auto"/>
              </w:divBdr>
            </w:div>
            <w:div w:id="109934247">
              <w:marLeft w:val="0"/>
              <w:marRight w:val="0"/>
              <w:marTop w:val="0"/>
              <w:marBottom w:val="0"/>
              <w:divBdr>
                <w:top w:val="none" w:sz="0" w:space="0" w:color="auto"/>
                <w:left w:val="none" w:sz="0" w:space="0" w:color="auto"/>
                <w:bottom w:val="none" w:sz="0" w:space="0" w:color="auto"/>
                <w:right w:val="none" w:sz="0" w:space="0" w:color="auto"/>
              </w:divBdr>
            </w:div>
            <w:div w:id="45573368">
              <w:marLeft w:val="0"/>
              <w:marRight w:val="0"/>
              <w:marTop w:val="0"/>
              <w:marBottom w:val="0"/>
              <w:divBdr>
                <w:top w:val="none" w:sz="0" w:space="0" w:color="auto"/>
                <w:left w:val="none" w:sz="0" w:space="0" w:color="auto"/>
                <w:bottom w:val="none" w:sz="0" w:space="0" w:color="auto"/>
                <w:right w:val="none" w:sz="0" w:space="0" w:color="auto"/>
              </w:divBdr>
            </w:div>
            <w:div w:id="698815925">
              <w:marLeft w:val="0"/>
              <w:marRight w:val="0"/>
              <w:marTop w:val="0"/>
              <w:marBottom w:val="0"/>
              <w:divBdr>
                <w:top w:val="none" w:sz="0" w:space="0" w:color="auto"/>
                <w:left w:val="none" w:sz="0" w:space="0" w:color="auto"/>
                <w:bottom w:val="none" w:sz="0" w:space="0" w:color="auto"/>
                <w:right w:val="none" w:sz="0" w:space="0" w:color="auto"/>
              </w:divBdr>
            </w:div>
            <w:div w:id="1120107701">
              <w:marLeft w:val="0"/>
              <w:marRight w:val="0"/>
              <w:marTop w:val="0"/>
              <w:marBottom w:val="0"/>
              <w:divBdr>
                <w:top w:val="none" w:sz="0" w:space="0" w:color="auto"/>
                <w:left w:val="none" w:sz="0" w:space="0" w:color="auto"/>
                <w:bottom w:val="none" w:sz="0" w:space="0" w:color="auto"/>
                <w:right w:val="none" w:sz="0" w:space="0" w:color="auto"/>
              </w:divBdr>
            </w:div>
            <w:div w:id="1260259459">
              <w:marLeft w:val="0"/>
              <w:marRight w:val="0"/>
              <w:marTop w:val="0"/>
              <w:marBottom w:val="0"/>
              <w:divBdr>
                <w:top w:val="none" w:sz="0" w:space="0" w:color="auto"/>
                <w:left w:val="none" w:sz="0" w:space="0" w:color="auto"/>
                <w:bottom w:val="none" w:sz="0" w:space="0" w:color="auto"/>
                <w:right w:val="none" w:sz="0" w:space="0" w:color="auto"/>
              </w:divBdr>
            </w:div>
            <w:div w:id="598292031">
              <w:marLeft w:val="0"/>
              <w:marRight w:val="0"/>
              <w:marTop w:val="0"/>
              <w:marBottom w:val="0"/>
              <w:divBdr>
                <w:top w:val="none" w:sz="0" w:space="0" w:color="auto"/>
                <w:left w:val="none" w:sz="0" w:space="0" w:color="auto"/>
                <w:bottom w:val="none" w:sz="0" w:space="0" w:color="auto"/>
                <w:right w:val="none" w:sz="0" w:space="0" w:color="auto"/>
              </w:divBdr>
            </w:div>
            <w:div w:id="836653841">
              <w:marLeft w:val="0"/>
              <w:marRight w:val="0"/>
              <w:marTop w:val="0"/>
              <w:marBottom w:val="0"/>
              <w:divBdr>
                <w:top w:val="none" w:sz="0" w:space="0" w:color="auto"/>
                <w:left w:val="none" w:sz="0" w:space="0" w:color="auto"/>
                <w:bottom w:val="none" w:sz="0" w:space="0" w:color="auto"/>
                <w:right w:val="none" w:sz="0" w:space="0" w:color="auto"/>
              </w:divBdr>
            </w:div>
            <w:div w:id="1306737439">
              <w:marLeft w:val="0"/>
              <w:marRight w:val="0"/>
              <w:marTop w:val="0"/>
              <w:marBottom w:val="0"/>
              <w:divBdr>
                <w:top w:val="none" w:sz="0" w:space="0" w:color="auto"/>
                <w:left w:val="none" w:sz="0" w:space="0" w:color="auto"/>
                <w:bottom w:val="none" w:sz="0" w:space="0" w:color="auto"/>
                <w:right w:val="none" w:sz="0" w:space="0" w:color="auto"/>
              </w:divBdr>
            </w:div>
            <w:div w:id="692420376">
              <w:marLeft w:val="0"/>
              <w:marRight w:val="0"/>
              <w:marTop w:val="0"/>
              <w:marBottom w:val="0"/>
              <w:divBdr>
                <w:top w:val="none" w:sz="0" w:space="0" w:color="auto"/>
                <w:left w:val="none" w:sz="0" w:space="0" w:color="auto"/>
                <w:bottom w:val="none" w:sz="0" w:space="0" w:color="auto"/>
                <w:right w:val="none" w:sz="0" w:space="0" w:color="auto"/>
              </w:divBdr>
            </w:div>
            <w:div w:id="1651330525">
              <w:marLeft w:val="0"/>
              <w:marRight w:val="0"/>
              <w:marTop w:val="0"/>
              <w:marBottom w:val="0"/>
              <w:divBdr>
                <w:top w:val="none" w:sz="0" w:space="0" w:color="auto"/>
                <w:left w:val="none" w:sz="0" w:space="0" w:color="auto"/>
                <w:bottom w:val="none" w:sz="0" w:space="0" w:color="auto"/>
                <w:right w:val="none" w:sz="0" w:space="0" w:color="auto"/>
              </w:divBdr>
            </w:div>
            <w:div w:id="1065686361">
              <w:marLeft w:val="0"/>
              <w:marRight w:val="0"/>
              <w:marTop w:val="0"/>
              <w:marBottom w:val="0"/>
              <w:divBdr>
                <w:top w:val="none" w:sz="0" w:space="0" w:color="auto"/>
                <w:left w:val="none" w:sz="0" w:space="0" w:color="auto"/>
                <w:bottom w:val="none" w:sz="0" w:space="0" w:color="auto"/>
                <w:right w:val="none" w:sz="0" w:space="0" w:color="auto"/>
              </w:divBdr>
            </w:div>
            <w:div w:id="2076121094">
              <w:marLeft w:val="0"/>
              <w:marRight w:val="0"/>
              <w:marTop w:val="0"/>
              <w:marBottom w:val="0"/>
              <w:divBdr>
                <w:top w:val="none" w:sz="0" w:space="0" w:color="auto"/>
                <w:left w:val="none" w:sz="0" w:space="0" w:color="auto"/>
                <w:bottom w:val="none" w:sz="0" w:space="0" w:color="auto"/>
                <w:right w:val="none" w:sz="0" w:space="0" w:color="auto"/>
              </w:divBdr>
            </w:div>
            <w:div w:id="499926178">
              <w:marLeft w:val="0"/>
              <w:marRight w:val="0"/>
              <w:marTop w:val="0"/>
              <w:marBottom w:val="0"/>
              <w:divBdr>
                <w:top w:val="none" w:sz="0" w:space="0" w:color="auto"/>
                <w:left w:val="none" w:sz="0" w:space="0" w:color="auto"/>
                <w:bottom w:val="none" w:sz="0" w:space="0" w:color="auto"/>
                <w:right w:val="none" w:sz="0" w:space="0" w:color="auto"/>
              </w:divBdr>
            </w:div>
            <w:div w:id="288172149">
              <w:marLeft w:val="0"/>
              <w:marRight w:val="0"/>
              <w:marTop w:val="0"/>
              <w:marBottom w:val="0"/>
              <w:divBdr>
                <w:top w:val="none" w:sz="0" w:space="0" w:color="auto"/>
                <w:left w:val="none" w:sz="0" w:space="0" w:color="auto"/>
                <w:bottom w:val="none" w:sz="0" w:space="0" w:color="auto"/>
                <w:right w:val="none" w:sz="0" w:space="0" w:color="auto"/>
              </w:divBdr>
            </w:div>
            <w:div w:id="431366114">
              <w:marLeft w:val="0"/>
              <w:marRight w:val="0"/>
              <w:marTop w:val="0"/>
              <w:marBottom w:val="0"/>
              <w:divBdr>
                <w:top w:val="none" w:sz="0" w:space="0" w:color="auto"/>
                <w:left w:val="none" w:sz="0" w:space="0" w:color="auto"/>
                <w:bottom w:val="none" w:sz="0" w:space="0" w:color="auto"/>
                <w:right w:val="none" w:sz="0" w:space="0" w:color="auto"/>
              </w:divBdr>
            </w:div>
            <w:div w:id="901453477">
              <w:marLeft w:val="0"/>
              <w:marRight w:val="0"/>
              <w:marTop w:val="0"/>
              <w:marBottom w:val="0"/>
              <w:divBdr>
                <w:top w:val="none" w:sz="0" w:space="0" w:color="auto"/>
                <w:left w:val="none" w:sz="0" w:space="0" w:color="auto"/>
                <w:bottom w:val="none" w:sz="0" w:space="0" w:color="auto"/>
                <w:right w:val="none" w:sz="0" w:space="0" w:color="auto"/>
              </w:divBdr>
            </w:div>
            <w:div w:id="929002162">
              <w:marLeft w:val="0"/>
              <w:marRight w:val="0"/>
              <w:marTop w:val="0"/>
              <w:marBottom w:val="0"/>
              <w:divBdr>
                <w:top w:val="none" w:sz="0" w:space="0" w:color="auto"/>
                <w:left w:val="none" w:sz="0" w:space="0" w:color="auto"/>
                <w:bottom w:val="none" w:sz="0" w:space="0" w:color="auto"/>
                <w:right w:val="none" w:sz="0" w:space="0" w:color="auto"/>
              </w:divBdr>
            </w:div>
            <w:div w:id="789083869">
              <w:marLeft w:val="0"/>
              <w:marRight w:val="0"/>
              <w:marTop w:val="0"/>
              <w:marBottom w:val="0"/>
              <w:divBdr>
                <w:top w:val="none" w:sz="0" w:space="0" w:color="auto"/>
                <w:left w:val="none" w:sz="0" w:space="0" w:color="auto"/>
                <w:bottom w:val="none" w:sz="0" w:space="0" w:color="auto"/>
                <w:right w:val="none" w:sz="0" w:space="0" w:color="auto"/>
              </w:divBdr>
            </w:div>
            <w:div w:id="640117261">
              <w:marLeft w:val="0"/>
              <w:marRight w:val="0"/>
              <w:marTop w:val="0"/>
              <w:marBottom w:val="0"/>
              <w:divBdr>
                <w:top w:val="none" w:sz="0" w:space="0" w:color="auto"/>
                <w:left w:val="none" w:sz="0" w:space="0" w:color="auto"/>
                <w:bottom w:val="none" w:sz="0" w:space="0" w:color="auto"/>
                <w:right w:val="none" w:sz="0" w:space="0" w:color="auto"/>
              </w:divBdr>
            </w:div>
            <w:div w:id="393700778">
              <w:marLeft w:val="0"/>
              <w:marRight w:val="0"/>
              <w:marTop w:val="0"/>
              <w:marBottom w:val="0"/>
              <w:divBdr>
                <w:top w:val="none" w:sz="0" w:space="0" w:color="auto"/>
                <w:left w:val="none" w:sz="0" w:space="0" w:color="auto"/>
                <w:bottom w:val="none" w:sz="0" w:space="0" w:color="auto"/>
                <w:right w:val="none" w:sz="0" w:space="0" w:color="auto"/>
              </w:divBdr>
            </w:div>
            <w:div w:id="1052844689">
              <w:marLeft w:val="0"/>
              <w:marRight w:val="0"/>
              <w:marTop w:val="0"/>
              <w:marBottom w:val="0"/>
              <w:divBdr>
                <w:top w:val="none" w:sz="0" w:space="0" w:color="auto"/>
                <w:left w:val="none" w:sz="0" w:space="0" w:color="auto"/>
                <w:bottom w:val="none" w:sz="0" w:space="0" w:color="auto"/>
                <w:right w:val="none" w:sz="0" w:space="0" w:color="auto"/>
              </w:divBdr>
            </w:div>
            <w:div w:id="429084586">
              <w:marLeft w:val="0"/>
              <w:marRight w:val="0"/>
              <w:marTop w:val="0"/>
              <w:marBottom w:val="0"/>
              <w:divBdr>
                <w:top w:val="none" w:sz="0" w:space="0" w:color="auto"/>
                <w:left w:val="none" w:sz="0" w:space="0" w:color="auto"/>
                <w:bottom w:val="none" w:sz="0" w:space="0" w:color="auto"/>
                <w:right w:val="none" w:sz="0" w:space="0" w:color="auto"/>
              </w:divBdr>
            </w:div>
            <w:div w:id="1216315255">
              <w:marLeft w:val="0"/>
              <w:marRight w:val="0"/>
              <w:marTop w:val="0"/>
              <w:marBottom w:val="0"/>
              <w:divBdr>
                <w:top w:val="none" w:sz="0" w:space="0" w:color="auto"/>
                <w:left w:val="none" w:sz="0" w:space="0" w:color="auto"/>
                <w:bottom w:val="none" w:sz="0" w:space="0" w:color="auto"/>
                <w:right w:val="none" w:sz="0" w:space="0" w:color="auto"/>
              </w:divBdr>
            </w:div>
            <w:div w:id="716469672">
              <w:marLeft w:val="0"/>
              <w:marRight w:val="0"/>
              <w:marTop w:val="0"/>
              <w:marBottom w:val="0"/>
              <w:divBdr>
                <w:top w:val="none" w:sz="0" w:space="0" w:color="auto"/>
                <w:left w:val="none" w:sz="0" w:space="0" w:color="auto"/>
                <w:bottom w:val="none" w:sz="0" w:space="0" w:color="auto"/>
                <w:right w:val="none" w:sz="0" w:space="0" w:color="auto"/>
              </w:divBdr>
            </w:div>
            <w:div w:id="1236089165">
              <w:marLeft w:val="0"/>
              <w:marRight w:val="0"/>
              <w:marTop w:val="0"/>
              <w:marBottom w:val="0"/>
              <w:divBdr>
                <w:top w:val="none" w:sz="0" w:space="0" w:color="auto"/>
                <w:left w:val="none" w:sz="0" w:space="0" w:color="auto"/>
                <w:bottom w:val="none" w:sz="0" w:space="0" w:color="auto"/>
                <w:right w:val="none" w:sz="0" w:space="0" w:color="auto"/>
              </w:divBdr>
            </w:div>
            <w:div w:id="1438792513">
              <w:marLeft w:val="0"/>
              <w:marRight w:val="0"/>
              <w:marTop w:val="0"/>
              <w:marBottom w:val="0"/>
              <w:divBdr>
                <w:top w:val="none" w:sz="0" w:space="0" w:color="auto"/>
                <w:left w:val="none" w:sz="0" w:space="0" w:color="auto"/>
                <w:bottom w:val="none" w:sz="0" w:space="0" w:color="auto"/>
                <w:right w:val="none" w:sz="0" w:space="0" w:color="auto"/>
              </w:divBdr>
            </w:div>
            <w:div w:id="1049453541">
              <w:marLeft w:val="0"/>
              <w:marRight w:val="0"/>
              <w:marTop w:val="0"/>
              <w:marBottom w:val="0"/>
              <w:divBdr>
                <w:top w:val="none" w:sz="0" w:space="0" w:color="auto"/>
                <w:left w:val="none" w:sz="0" w:space="0" w:color="auto"/>
                <w:bottom w:val="none" w:sz="0" w:space="0" w:color="auto"/>
                <w:right w:val="none" w:sz="0" w:space="0" w:color="auto"/>
              </w:divBdr>
            </w:div>
            <w:div w:id="1647125525">
              <w:marLeft w:val="0"/>
              <w:marRight w:val="0"/>
              <w:marTop w:val="0"/>
              <w:marBottom w:val="0"/>
              <w:divBdr>
                <w:top w:val="none" w:sz="0" w:space="0" w:color="auto"/>
                <w:left w:val="none" w:sz="0" w:space="0" w:color="auto"/>
                <w:bottom w:val="none" w:sz="0" w:space="0" w:color="auto"/>
                <w:right w:val="none" w:sz="0" w:space="0" w:color="auto"/>
              </w:divBdr>
            </w:div>
            <w:div w:id="1095176648">
              <w:marLeft w:val="0"/>
              <w:marRight w:val="0"/>
              <w:marTop w:val="0"/>
              <w:marBottom w:val="0"/>
              <w:divBdr>
                <w:top w:val="none" w:sz="0" w:space="0" w:color="auto"/>
                <w:left w:val="none" w:sz="0" w:space="0" w:color="auto"/>
                <w:bottom w:val="none" w:sz="0" w:space="0" w:color="auto"/>
                <w:right w:val="none" w:sz="0" w:space="0" w:color="auto"/>
              </w:divBdr>
            </w:div>
            <w:div w:id="976108662">
              <w:marLeft w:val="0"/>
              <w:marRight w:val="0"/>
              <w:marTop w:val="0"/>
              <w:marBottom w:val="0"/>
              <w:divBdr>
                <w:top w:val="none" w:sz="0" w:space="0" w:color="auto"/>
                <w:left w:val="none" w:sz="0" w:space="0" w:color="auto"/>
                <w:bottom w:val="none" w:sz="0" w:space="0" w:color="auto"/>
                <w:right w:val="none" w:sz="0" w:space="0" w:color="auto"/>
              </w:divBdr>
            </w:div>
            <w:div w:id="499587338">
              <w:marLeft w:val="0"/>
              <w:marRight w:val="0"/>
              <w:marTop w:val="0"/>
              <w:marBottom w:val="0"/>
              <w:divBdr>
                <w:top w:val="none" w:sz="0" w:space="0" w:color="auto"/>
                <w:left w:val="none" w:sz="0" w:space="0" w:color="auto"/>
                <w:bottom w:val="none" w:sz="0" w:space="0" w:color="auto"/>
                <w:right w:val="none" w:sz="0" w:space="0" w:color="auto"/>
              </w:divBdr>
            </w:div>
            <w:div w:id="461728452">
              <w:marLeft w:val="0"/>
              <w:marRight w:val="0"/>
              <w:marTop w:val="0"/>
              <w:marBottom w:val="0"/>
              <w:divBdr>
                <w:top w:val="none" w:sz="0" w:space="0" w:color="auto"/>
                <w:left w:val="none" w:sz="0" w:space="0" w:color="auto"/>
                <w:bottom w:val="none" w:sz="0" w:space="0" w:color="auto"/>
                <w:right w:val="none" w:sz="0" w:space="0" w:color="auto"/>
              </w:divBdr>
            </w:div>
            <w:div w:id="96682381">
              <w:marLeft w:val="0"/>
              <w:marRight w:val="0"/>
              <w:marTop w:val="0"/>
              <w:marBottom w:val="0"/>
              <w:divBdr>
                <w:top w:val="none" w:sz="0" w:space="0" w:color="auto"/>
                <w:left w:val="none" w:sz="0" w:space="0" w:color="auto"/>
                <w:bottom w:val="none" w:sz="0" w:space="0" w:color="auto"/>
                <w:right w:val="none" w:sz="0" w:space="0" w:color="auto"/>
              </w:divBdr>
            </w:div>
            <w:div w:id="1417821876">
              <w:marLeft w:val="0"/>
              <w:marRight w:val="0"/>
              <w:marTop w:val="0"/>
              <w:marBottom w:val="0"/>
              <w:divBdr>
                <w:top w:val="none" w:sz="0" w:space="0" w:color="auto"/>
                <w:left w:val="none" w:sz="0" w:space="0" w:color="auto"/>
                <w:bottom w:val="none" w:sz="0" w:space="0" w:color="auto"/>
                <w:right w:val="none" w:sz="0" w:space="0" w:color="auto"/>
              </w:divBdr>
            </w:div>
            <w:div w:id="484324811">
              <w:marLeft w:val="0"/>
              <w:marRight w:val="0"/>
              <w:marTop w:val="0"/>
              <w:marBottom w:val="0"/>
              <w:divBdr>
                <w:top w:val="none" w:sz="0" w:space="0" w:color="auto"/>
                <w:left w:val="none" w:sz="0" w:space="0" w:color="auto"/>
                <w:bottom w:val="none" w:sz="0" w:space="0" w:color="auto"/>
                <w:right w:val="none" w:sz="0" w:space="0" w:color="auto"/>
              </w:divBdr>
            </w:div>
            <w:div w:id="1205102075">
              <w:marLeft w:val="0"/>
              <w:marRight w:val="0"/>
              <w:marTop w:val="0"/>
              <w:marBottom w:val="0"/>
              <w:divBdr>
                <w:top w:val="none" w:sz="0" w:space="0" w:color="auto"/>
                <w:left w:val="none" w:sz="0" w:space="0" w:color="auto"/>
                <w:bottom w:val="none" w:sz="0" w:space="0" w:color="auto"/>
                <w:right w:val="none" w:sz="0" w:space="0" w:color="auto"/>
              </w:divBdr>
            </w:div>
            <w:div w:id="1784375896">
              <w:marLeft w:val="0"/>
              <w:marRight w:val="0"/>
              <w:marTop w:val="0"/>
              <w:marBottom w:val="0"/>
              <w:divBdr>
                <w:top w:val="none" w:sz="0" w:space="0" w:color="auto"/>
                <w:left w:val="none" w:sz="0" w:space="0" w:color="auto"/>
                <w:bottom w:val="none" w:sz="0" w:space="0" w:color="auto"/>
                <w:right w:val="none" w:sz="0" w:space="0" w:color="auto"/>
              </w:divBdr>
            </w:div>
            <w:div w:id="1277368799">
              <w:marLeft w:val="0"/>
              <w:marRight w:val="0"/>
              <w:marTop w:val="0"/>
              <w:marBottom w:val="0"/>
              <w:divBdr>
                <w:top w:val="none" w:sz="0" w:space="0" w:color="auto"/>
                <w:left w:val="none" w:sz="0" w:space="0" w:color="auto"/>
                <w:bottom w:val="none" w:sz="0" w:space="0" w:color="auto"/>
                <w:right w:val="none" w:sz="0" w:space="0" w:color="auto"/>
              </w:divBdr>
            </w:div>
            <w:div w:id="92632448">
              <w:marLeft w:val="0"/>
              <w:marRight w:val="0"/>
              <w:marTop w:val="0"/>
              <w:marBottom w:val="0"/>
              <w:divBdr>
                <w:top w:val="none" w:sz="0" w:space="0" w:color="auto"/>
                <w:left w:val="none" w:sz="0" w:space="0" w:color="auto"/>
                <w:bottom w:val="none" w:sz="0" w:space="0" w:color="auto"/>
                <w:right w:val="none" w:sz="0" w:space="0" w:color="auto"/>
              </w:divBdr>
            </w:div>
            <w:div w:id="1496072021">
              <w:marLeft w:val="0"/>
              <w:marRight w:val="0"/>
              <w:marTop w:val="0"/>
              <w:marBottom w:val="0"/>
              <w:divBdr>
                <w:top w:val="none" w:sz="0" w:space="0" w:color="auto"/>
                <w:left w:val="none" w:sz="0" w:space="0" w:color="auto"/>
                <w:bottom w:val="none" w:sz="0" w:space="0" w:color="auto"/>
                <w:right w:val="none" w:sz="0" w:space="0" w:color="auto"/>
              </w:divBdr>
            </w:div>
            <w:div w:id="730931065">
              <w:marLeft w:val="0"/>
              <w:marRight w:val="0"/>
              <w:marTop w:val="0"/>
              <w:marBottom w:val="0"/>
              <w:divBdr>
                <w:top w:val="none" w:sz="0" w:space="0" w:color="auto"/>
                <w:left w:val="none" w:sz="0" w:space="0" w:color="auto"/>
                <w:bottom w:val="none" w:sz="0" w:space="0" w:color="auto"/>
                <w:right w:val="none" w:sz="0" w:space="0" w:color="auto"/>
              </w:divBdr>
            </w:div>
            <w:div w:id="1925067649">
              <w:marLeft w:val="0"/>
              <w:marRight w:val="0"/>
              <w:marTop w:val="0"/>
              <w:marBottom w:val="0"/>
              <w:divBdr>
                <w:top w:val="none" w:sz="0" w:space="0" w:color="auto"/>
                <w:left w:val="none" w:sz="0" w:space="0" w:color="auto"/>
                <w:bottom w:val="none" w:sz="0" w:space="0" w:color="auto"/>
                <w:right w:val="none" w:sz="0" w:space="0" w:color="auto"/>
              </w:divBdr>
            </w:div>
            <w:div w:id="2036231355">
              <w:marLeft w:val="0"/>
              <w:marRight w:val="0"/>
              <w:marTop w:val="0"/>
              <w:marBottom w:val="0"/>
              <w:divBdr>
                <w:top w:val="none" w:sz="0" w:space="0" w:color="auto"/>
                <w:left w:val="none" w:sz="0" w:space="0" w:color="auto"/>
                <w:bottom w:val="none" w:sz="0" w:space="0" w:color="auto"/>
                <w:right w:val="none" w:sz="0" w:space="0" w:color="auto"/>
              </w:divBdr>
            </w:div>
            <w:div w:id="1891072962">
              <w:marLeft w:val="0"/>
              <w:marRight w:val="0"/>
              <w:marTop w:val="0"/>
              <w:marBottom w:val="0"/>
              <w:divBdr>
                <w:top w:val="none" w:sz="0" w:space="0" w:color="auto"/>
                <w:left w:val="none" w:sz="0" w:space="0" w:color="auto"/>
                <w:bottom w:val="none" w:sz="0" w:space="0" w:color="auto"/>
                <w:right w:val="none" w:sz="0" w:space="0" w:color="auto"/>
              </w:divBdr>
            </w:div>
            <w:div w:id="1739742701">
              <w:marLeft w:val="0"/>
              <w:marRight w:val="0"/>
              <w:marTop w:val="0"/>
              <w:marBottom w:val="0"/>
              <w:divBdr>
                <w:top w:val="none" w:sz="0" w:space="0" w:color="auto"/>
                <w:left w:val="none" w:sz="0" w:space="0" w:color="auto"/>
                <w:bottom w:val="none" w:sz="0" w:space="0" w:color="auto"/>
                <w:right w:val="none" w:sz="0" w:space="0" w:color="auto"/>
              </w:divBdr>
            </w:div>
            <w:div w:id="1617563016">
              <w:marLeft w:val="0"/>
              <w:marRight w:val="0"/>
              <w:marTop w:val="0"/>
              <w:marBottom w:val="0"/>
              <w:divBdr>
                <w:top w:val="none" w:sz="0" w:space="0" w:color="auto"/>
                <w:left w:val="none" w:sz="0" w:space="0" w:color="auto"/>
                <w:bottom w:val="none" w:sz="0" w:space="0" w:color="auto"/>
                <w:right w:val="none" w:sz="0" w:space="0" w:color="auto"/>
              </w:divBdr>
            </w:div>
            <w:div w:id="768280194">
              <w:marLeft w:val="0"/>
              <w:marRight w:val="0"/>
              <w:marTop w:val="0"/>
              <w:marBottom w:val="0"/>
              <w:divBdr>
                <w:top w:val="none" w:sz="0" w:space="0" w:color="auto"/>
                <w:left w:val="none" w:sz="0" w:space="0" w:color="auto"/>
                <w:bottom w:val="none" w:sz="0" w:space="0" w:color="auto"/>
                <w:right w:val="none" w:sz="0" w:space="0" w:color="auto"/>
              </w:divBdr>
            </w:div>
            <w:div w:id="1080520165">
              <w:marLeft w:val="0"/>
              <w:marRight w:val="0"/>
              <w:marTop w:val="0"/>
              <w:marBottom w:val="0"/>
              <w:divBdr>
                <w:top w:val="none" w:sz="0" w:space="0" w:color="auto"/>
                <w:left w:val="none" w:sz="0" w:space="0" w:color="auto"/>
                <w:bottom w:val="none" w:sz="0" w:space="0" w:color="auto"/>
                <w:right w:val="none" w:sz="0" w:space="0" w:color="auto"/>
              </w:divBdr>
            </w:div>
            <w:div w:id="462045382">
              <w:marLeft w:val="0"/>
              <w:marRight w:val="0"/>
              <w:marTop w:val="0"/>
              <w:marBottom w:val="0"/>
              <w:divBdr>
                <w:top w:val="none" w:sz="0" w:space="0" w:color="auto"/>
                <w:left w:val="none" w:sz="0" w:space="0" w:color="auto"/>
                <w:bottom w:val="none" w:sz="0" w:space="0" w:color="auto"/>
                <w:right w:val="none" w:sz="0" w:space="0" w:color="auto"/>
              </w:divBdr>
            </w:div>
            <w:div w:id="72356471">
              <w:marLeft w:val="0"/>
              <w:marRight w:val="0"/>
              <w:marTop w:val="0"/>
              <w:marBottom w:val="0"/>
              <w:divBdr>
                <w:top w:val="none" w:sz="0" w:space="0" w:color="auto"/>
                <w:left w:val="none" w:sz="0" w:space="0" w:color="auto"/>
                <w:bottom w:val="none" w:sz="0" w:space="0" w:color="auto"/>
                <w:right w:val="none" w:sz="0" w:space="0" w:color="auto"/>
              </w:divBdr>
            </w:div>
            <w:div w:id="2088140302">
              <w:marLeft w:val="0"/>
              <w:marRight w:val="0"/>
              <w:marTop w:val="0"/>
              <w:marBottom w:val="0"/>
              <w:divBdr>
                <w:top w:val="none" w:sz="0" w:space="0" w:color="auto"/>
                <w:left w:val="none" w:sz="0" w:space="0" w:color="auto"/>
                <w:bottom w:val="none" w:sz="0" w:space="0" w:color="auto"/>
                <w:right w:val="none" w:sz="0" w:space="0" w:color="auto"/>
              </w:divBdr>
            </w:div>
            <w:div w:id="111898815">
              <w:marLeft w:val="0"/>
              <w:marRight w:val="0"/>
              <w:marTop w:val="0"/>
              <w:marBottom w:val="0"/>
              <w:divBdr>
                <w:top w:val="none" w:sz="0" w:space="0" w:color="auto"/>
                <w:left w:val="none" w:sz="0" w:space="0" w:color="auto"/>
                <w:bottom w:val="none" w:sz="0" w:space="0" w:color="auto"/>
                <w:right w:val="none" w:sz="0" w:space="0" w:color="auto"/>
              </w:divBdr>
            </w:div>
            <w:div w:id="2126345889">
              <w:marLeft w:val="0"/>
              <w:marRight w:val="0"/>
              <w:marTop w:val="0"/>
              <w:marBottom w:val="0"/>
              <w:divBdr>
                <w:top w:val="none" w:sz="0" w:space="0" w:color="auto"/>
                <w:left w:val="none" w:sz="0" w:space="0" w:color="auto"/>
                <w:bottom w:val="none" w:sz="0" w:space="0" w:color="auto"/>
                <w:right w:val="none" w:sz="0" w:space="0" w:color="auto"/>
              </w:divBdr>
            </w:div>
            <w:div w:id="415253471">
              <w:marLeft w:val="0"/>
              <w:marRight w:val="0"/>
              <w:marTop w:val="0"/>
              <w:marBottom w:val="0"/>
              <w:divBdr>
                <w:top w:val="none" w:sz="0" w:space="0" w:color="auto"/>
                <w:left w:val="none" w:sz="0" w:space="0" w:color="auto"/>
                <w:bottom w:val="none" w:sz="0" w:space="0" w:color="auto"/>
                <w:right w:val="none" w:sz="0" w:space="0" w:color="auto"/>
              </w:divBdr>
            </w:div>
            <w:div w:id="1771319296">
              <w:marLeft w:val="0"/>
              <w:marRight w:val="0"/>
              <w:marTop w:val="0"/>
              <w:marBottom w:val="0"/>
              <w:divBdr>
                <w:top w:val="none" w:sz="0" w:space="0" w:color="auto"/>
                <w:left w:val="none" w:sz="0" w:space="0" w:color="auto"/>
                <w:bottom w:val="none" w:sz="0" w:space="0" w:color="auto"/>
                <w:right w:val="none" w:sz="0" w:space="0" w:color="auto"/>
              </w:divBdr>
            </w:div>
            <w:div w:id="2121223153">
              <w:marLeft w:val="0"/>
              <w:marRight w:val="0"/>
              <w:marTop w:val="0"/>
              <w:marBottom w:val="0"/>
              <w:divBdr>
                <w:top w:val="none" w:sz="0" w:space="0" w:color="auto"/>
                <w:left w:val="none" w:sz="0" w:space="0" w:color="auto"/>
                <w:bottom w:val="none" w:sz="0" w:space="0" w:color="auto"/>
                <w:right w:val="none" w:sz="0" w:space="0" w:color="auto"/>
              </w:divBdr>
            </w:div>
            <w:div w:id="2127460461">
              <w:marLeft w:val="0"/>
              <w:marRight w:val="0"/>
              <w:marTop w:val="0"/>
              <w:marBottom w:val="0"/>
              <w:divBdr>
                <w:top w:val="none" w:sz="0" w:space="0" w:color="auto"/>
                <w:left w:val="none" w:sz="0" w:space="0" w:color="auto"/>
                <w:bottom w:val="none" w:sz="0" w:space="0" w:color="auto"/>
                <w:right w:val="none" w:sz="0" w:space="0" w:color="auto"/>
              </w:divBdr>
            </w:div>
            <w:div w:id="681594075">
              <w:marLeft w:val="0"/>
              <w:marRight w:val="0"/>
              <w:marTop w:val="0"/>
              <w:marBottom w:val="0"/>
              <w:divBdr>
                <w:top w:val="none" w:sz="0" w:space="0" w:color="auto"/>
                <w:left w:val="none" w:sz="0" w:space="0" w:color="auto"/>
                <w:bottom w:val="none" w:sz="0" w:space="0" w:color="auto"/>
                <w:right w:val="none" w:sz="0" w:space="0" w:color="auto"/>
              </w:divBdr>
            </w:div>
            <w:div w:id="2111926131">
              <w:marLeft w:val="0"/>
              <w:marRight w:val="0"/>
              <w:marTop w:val="0"/>
              <w:marBottom w:val="0"/>
              <w:divBdr>
                <w:top w:val="none" w:sz="0" w:space="0" w:color="auto"/>
                <w:left w:val="none" w:sz="0" w:space="0" w:color="auto"/>
                <w:bottom w:val="none" w:sz="0" w:space="0" w:color="auto"/>
                <w:right w:val="none" w:sz="0" w:space="0" w:color="auto"/>
              </w:divBdr>
            </w:div>
            <w:div w:id="684211498">
              <w:marLeft w:val="0"/>
              <w:marRight w:val="0"/>
              <w:marTop w:val="0"/>
              <w:marBottom w:val="0"/>
              <w:divBdr>
                <w:top w:val="none" w:sz="0" w:space="0" w:color="auto"/>
                <w:left w:val="none" w:sz="0" w:space="0" w:color="auto"/>
                <w:bottom w:val="none" w:sz="0" w:space="0" w:color="auto"/>
                <w:right w:val="none" w:sz="0" w:space="0" w:color="auto"/>
              </w:divBdr>
            </w:div>
            <w:div w:id="47459888">
              <w:marLeft w:val="0"/>
              <w:marRight w:val="0"/>
              <w:marTop w:val="0"/>
              <w:marBottom w:val="0"/>
              <w:divBdr>
                <w:top w:val="none" w:sz="0" w:space="0" w:color="auto"/>
                <w:left w:val="none" w:sz="0" w:space="0" w:color="auto"/>
                <w:bottom w:val="none" w:sz="0" w:space="0" w:color="auto"/>
                <w:right w:val="none" w:sz="0" w:space="0" w:color="auto"/>
              </w:divBdr>
            </w:div>
            <w:div w:id="1795098174">
              <w:marLeft w:val="0"/>
              <w:marRight w:val="0"/>
              <w:marTop w:val="0"/>
              <w:marBottom w:val="0"/>
              <w:divBdr>
                <w:top w:val="none" w:sz="0" w:space="0" w:color="auto"/>
                <w:left w:val="none" w:sz="0" w:space="0" w:color="auto"/>
                <w:bottom w:val="none" w:sz="0" w:space="0" w:color="auto"/>
                <w:right w:val="none" w:sz="0" w:space="0" w:color="auto"/>
              </w:divBdr>
            </w:div>
            <w:div w:id="2114858718">
              <w:marLeft w:val="0"/>
              <w:marRight w:val="0"/>
              <w:marTop w:val="0"/>
              <w:marBottom w:val="0"/>
              <w:divBdr>
                <w:top w:val="none" w:sz="0" w:space="0" w:color="auto"/>
                <w:left w:val="none" w:sz="0" w:space="0" w:color="auto"/>
                <w:bottom w:val="none" w:sz="0" w:space="0" w:color="auto"/>
                <w:right w:val="none" w:sz="0" w:space="0" w:color="auto"/>
              </w:divBdr>
            </w:div>
            <w:div w:id="41445704">
              <w:marLeft w:val="0"/>
              <w:marRight w:val="0"/>
              <w:marTop w:val="0"/>
              <w:marBottom w:val="0"/>
              <w:divBdr>
                <w:top w:val="none" w:sz="0" w:space="0" w:color="auto"/>
                <w:left w:val="none" w:sz="0" w:space="0" w:color="auto"/>
                <w:bottom w:val="none" w:sz="0" w:space="0" w:color="auto"/>
                <w:right w:val="none" w:sz="0" w:space="0" w:color="auto"/>
              </w:divBdr>
            </w:div>
            <w:div w:id="222300164">
              <w:marLeft w:val="0"/>
              <w:marRight w:val="0"/>
              <w:marTop w:val="0"/>
              <w:marBottom w:val="0"/>
              <w:divBdr>
                <w:top w:val="none" w:sz="0" w:space="0" w:color="auto"/>
                <w:left w:val="none" w:sz="0" w:space="0" w:color="auto"/>
                <w:bottom w:val="none" w:sz="0" w:space="0" w:color="auto"/>
                <w:right w:val="none" w:sz="0" w:space="0" w:color="auto"/>
              </w:divBdr>
            </w:div>
            <w:div w:id="2053193089">
              <w:marLeft w:val="0"/>
              <w:marRight w:val="0"/>
              <w:marTop w:val="0"/>
              <w:marBottom w:val="0"/>
              <w:divBdr>
                <w:top w:val="none" w:sz="0" w:space="0" w:color="auto"/>
                <w:left w:val="none" w:sz="0" w:space="0" w:color="auto"/>
                <w:bottom w:val="none" w:sz="0" w:space="0" w:color="auto"/>
                <w:right w:val="none" w:sz="0" w:space="0" w:color="auto"/>
              </w:divBdr>
            </w:div>
            <w:div w:id="307902048">
              <w:marLeft w:val="0"/>
              <w:marRight w:val="0"/>
              <w:marTop w:val="0"/>
              <w:marBottom w:val="0"/>
              <w:divBdr>
                <w:top w:val="none" w:sz="0" w:space="0" w:color="auto"/>
                <w:left w:val="none" w:sz="0" w:space="0" w:color="auto"/>
                <w:bottom w:val="none" w:sz="0" w:space="0" w:color="auto"/>
                <w:right w:val="none" w:sz="0" w:space="0" w:color="auto"/>
              </w:divBdr>
            </w:div>
            <w:div w:id="537280709">
              <w:marLeft w:val="0"/>
              <w:marRight w:val="0"/>
              <w:marTop w:val="0"/>
              <w:marBottom w:val="0"/>
              <w:divBdr>
                <w:top w:val="none" w:sz="0" w:space="0" w:color="auto"/>
                <w:left w:val="none" w:sz="0" w:space="0" w:color="auto"/>
                <w:bottom w:val="none" w:sz="0" w:space="0" w:color="auto"/>
                <w:right w:val="none" w:sz="0" w:space="0" w:color="auto"/>
              </w:divBdr>
            </w:div>
            <w:div w:id="1701272461">
              <w:marLeft w:val="0"/>
              <w:marRight w:val="0"/>
              <w:marTop w:val="0"/>
              <w:marBottom w:val="0"/>
              <w:divBdr>
                <w:top w:val="none" w:sz="0" w:space="0" w:color="auto"/>
                <w:left w:val="none" w:sz="0" w:space="0" w:color="auto"/>
                <w:bottom w:val="none" w:sz="0" w:space="0" w:color="auto"/>
                <w:right w:val="none" w:sz="0" w:space="0" w:color="auto"/>
              </w:divBdr>
            </w:div>
            <w:div w:id="1311247535">
              <w:marLeft w:val="0"/>
              <w:marRight w:val="0"/>
              <w:marTop w:val="0"/>
              <w:marBottom w:val="0"/>
              <w:divBdr>
                <w:top w:val="none" w:sz="0" w:space="0" w:color="auto"/>
                <w:left w:val="none" w:sz="0" w:space="0" w:color="auto"/>
                <w:bottom w:val="none" w:sz="0" w:space="0" w:color="auto"/>
                <w:right w:val="none" w:sz="0" w:space="0" w:color="auto"/>
              </w:divBdr>
            </w:div>
            <w:div w:id="506285785">
              <w:marLeft w:val="0"/>
              <w:marRight w:val="0"/>
              <w:marTop w:val="0"/>
              <w:marBottom w:val="0"/>
              <w:divBdr>
                <w:top w:val="none" w:sz="0" w:space="0" w:color="auto"/>
                <w:left w:val="none" w:sz="0" w:space="0" w:color="auto"/>
                <w:bottom w:val="none" w:sz="0" w:space="0" w:color="auto"/>
                <w:right w:val="none" w:sz="0" w:space="0" w:color="auto"/>
              </w:divBdr>
            </w:div>
            <w:div w:id="180094379">
              <w:marLeft w:val="0"/>
              <w:marRight w:val="0"/>
              <w:marTop w:val="0"/>
              <w:marBottom w:val="0"/>
              <w:divBdr>
                <w:top w:val="none" w:sz="0" w:space="0" w:color="auto"/>
                <w:left w:val="none" w:sz="0" w:space="0" w:color="auto"/>
                <w:bottom w:val="none" w:sz="0" w:space="0" w:color="auto"/>
                <w:right w:val="none" w:sz="0" w:space="0" w:color="auto"/>
              </w:divBdr>
            </w:div>
            <w:div w:id="2014257059">
              <w:marLeft w:val="0"/>
              <w:marRight w:val="0"/>
              <w:marTop w:val="0"/>
              <w:marBottom w:val="0"/>
              <w:divBdr>
                <w:top w:val="none" w:sz="0" w:space="0" w:color="auto"/>
                <w:left w:val="none" w:sz="0" w:space="0" w:color="auto"/>
                <w:bottom w:val="none" w:sz="0" w:space="0" w:color="auto"/>
                <w:right w:val="none" w:sz="0" w:space="0" w:color="auto"/>
              </w:divBdr>
            </w:div>
            <w:div w:id="1251155231">
              <w:marLeft w:val="0"/>
              <w:marRight w:val="0"/>
              <w:marTop w:val="0"/>
              <w:marBottom w:val="0"/>
              <w:divBdr>
                <w:top w:val="none" w:sz="0" w:space="0" w:color="auto"/>
                <w:left w:val="none" w:sz="0" w:space="0" w:color="auto"/>
                <w:bottom w:val="none" w:sz="0" w:space="0" w:color="auto"/>
                <w:right w:val="none" w:sz="0" w:space="0" w:color="auto"/>
              </w:divBdr>
            </w:div>
            <w:div w:id="1232623585">
              <w:marLeft w:val="0"/>
              <w:marRight w:val="0"/>
              <w:marTop w:val="0"/>
              <w:marBottom w:val="0"/>
              <w:divBdr>
                <w:top w:val="none" w:sz="0" w:space="0" w:color="auto"/>
                <w:left w:val="none" w:sz="0" w:space="0" w:color="auto"/>
                <w:bottom w:val="none" w:sz="0" w:space="0" w:color="auto"/>
                <w:right w:val="none" w:sz="0" w:space="0" w:color="auto"/>
              </w:divBdr>
            </w:div>
            <w:div w:id="89005962">
              <w:marLeft w:val="0"/>
              <w:marRight w:val="0"/>
              <w:marTop w:val="0"/>
              <w:marBottom w:val="0"/>
              <w:divBdr>
                <w:top w:val="none" w:sz="0" w:space="0" w:color="auto"/>
                <w:left w:val="none" w:sz="0" w:space="0" w:color="auto"/>
                <w:bottom w:val="none" w:sz="0" w:space="0" w:color="auto"/>
                <w:right w:val="none" w:sz="0" w:space="0" w:color="auto"/>
              </w:divBdr>
            </w:div>
            <w:div w:id="2016690533">
              <w:marLeft w:val="0"/>
              <w:marRight w:val="0"/>
              <w:marTop w:val="0"/>
              <w:marBottom w:val="0"/>
              <w:divBdr>
                <w:top w:val="none" w:sz="0" w:space="0" w:color="auto"/>
                <w:left w:val="none" w:sz="0" w:space="0" w:color="auto"/>
                <w:bottom w:val="none" w:sz="0" w:space="0" w:color="auto"/>
                <w:right w:val="none" w:sz="0" w:space="0" w:color="auto"/>
              </w:divBdr>
            </w:div>
            <w:div w:id="1711612454">
              <w:marLeft w:val="0"/>
              <w:marRight w:val="0"/>
              <w:marTop w:val="0"/>
              <w:marBottom w:val="0"/>
              <w:divBdr>
                <w:top w:val="none" w:sz="0" w:space="0" w:color="auto"/>
                <w:left w:val="none" w:sz="0" w:space="0" w:color="auto"/>
                <w:bottom w:val="none" w:sz="0" w:space="0" w:color="auto"/>
                <w:right w:val="none" w:sz="0" w:space="0" w:color="auto"/>
              </w:divBdr>
            </w:div>
            <w:div w:id="707996536">
              <w:marLeft w:val="0"/>
              <w:marRight w:val="0"/>
              <w:marTop w:val="0"/>
              <w:marBottom w:val="0"/>
              <w:divBdr>
                <w:top w:val="none" w:sz="0" w:space="0" w:color="auto"/>
                <w:left w:val="none" w:sz="0" w:space="0" w:color="auto"/>
                <w:bottom w:val="none" w:sz="0" w:space="0" w:color="auto"/>
                <w:right w:val="none" w:sz="0" w:space="0" w:color="auto"/>
              </w:divBdr>
            </w:div>
            <w:div w:id="916793218">
              <w:marLeft w:val="0"/>
              <w:marRight w:val="0"/>
              <w:marTop w:val="0"/>
              <w:marBottom w:val="0"/>
              <w:divBdr>
                <w:top w:val="none" w:sz="0" w:space="0" w:color="auto"/>
                <w:left w:val="none" w:sz="0" w:space="0" w:color="auto"/>
                <w:bottom w:val="none" w:sz="0" w:space="0" w:color="auto"/>
                <w:right w:val="none" w:sz="0" w:space="0" w:color="auto"/>
              </w:divBdr>
            </w:div>
            <w:div w:id="1027827416">
              <w:marLeft w:val="0"/>
              <w:marRight w:val="0"/>
              <w:marTop w:val="0"/>
              <w:marBottom w:val="0"/>
              <w:divBdr>
                <w:top w:val="none" w:sz="0" w:space="0" w:color="auto"/>
                <w:left w:val="none" w:sz="0" w:space="0" w:color="auto"/>
                <w:bottom w:val="none" w:sz="0" w:space="0" w:color="auto"/>
                <w:right w:val="none" w:sz="0" w:space="0" w:color="auto"/>
              </w:divBdr>
            </w:div>
            <w:div w:id="181436409">
              <w:marLeft w:val="0"/>
              <w:marRight w:val="0"/>
              <w:marTop w:val="0"/>
              <w:marBottom w:val="0"/>
              <w:divBdr>
                <w:top w:val="none" w:sz="0" w:space="0" w:color="auto"/>
                <w:left w:val="none" w:sz="0" w:space="0" w:color="auto"/>
                <w:bottom w:val="none" w:sz="0" w:space="0" w:color="auto"/>
                <w:right w:val="none" w:sz="0" w:space="0" w:color="auto"/>
              </w:divBdr>
            </w:div>
            <w:div w:id="595943580">
              <w:marLeft w:val="0"/>
              <w:marRight w:val="0"/>
              <w:marTop w:val="0"/>
              <w:marBottom w:val="0"/>
              <w:divBdr>
                <w:top w:val="none" w:sz="0" w:space="0" w:color="auto"/>
                <w:left w:val="none" w:sz="0" w:space="0" w:color="auto"/>
                <w:bottom w:val="none" w:sz="0" w:space="0" w:color="auto"/>
                <w:right w:val="none" w:sz="0" w:space="0" w:color="auto"/>
              </w:divBdr>
            </w:div>
            <w:div w:id="1399666957">
              <w:marLeft w:val="0"/>
              <w:marRight w:val="0"/>
              <w:marTop w:val="0"/>
              <w:marBottom w:val="0"/>
              <w:divBdr>
                <w:top w:val="none" w:sz="0" w:space="0" w:color="auto"/>
                <w:left w:val="none" w:sz="0" w:space="0" w:color="auto"/>
                <w:bottom w:val="none" w:sz="0" w:space="0" w:color="auto"/>
                <w:right w:val="none" w:sz="0" w:space="0" w:color="auto"/>
              </w:divBdr>
            </w:div>
            <w:div w:id="1119715281">
              <w:marLeft w:val="0"/>
              <w:marRight w:val="0"/>
              <w:marTop w:val="0"/>
              <w:marBottom w:val="0"/>
              <w:divBdr>
                <w:top w:val="none" w:sz="0" w:space="0" w:color="auto"/>
                <w:left w:val="none" w:sz="0" w:space="0" w:color="auto"/>
                <w:bottom w:val="none" w:sz="0" w:space="0" w:color="auto"/>
                <w:right w:val="none" w:sz="0" w:space="0" w:color="auto"/>
              </w:divBdr>
            </w:div>
            <w:div w:id="710306034">
              <w:marLeft w:val="0"/>
              <w:marRight w:val="0"/>
              <w:marTop w:val="0"/>
              <w:marBottom w:val="0"/>
              <w:divBdr>
                <w:top w:val="none" w:sz="0" w:space="0" w:color="auto"/>
                <w:left w:val="none" w:sz="0" w:space="0" w:color="auto"/>
                <w:bottom w:val="none" w:sz="0" w:space="0" w:color="auto"/>
                <w:right w:val="none" w:sz="0" w:space="0" w:color="auto"/>
              </w:divBdr>
            </w:div>
            <w:div w:id="745415591">
              <w:marLeft w:val="0"/>
              <w:marRight w:val="0"/>
              <w:marTop w:val="0"/>
              <w:marBottom w:val="0"/>
              <w:divBdr>
                <w:top w:val="none" w:sz="0" w:space="0" w:color="auto"/>
                <w:left w:val="none" w:sz="0" w:space="0" w:color="auto"/>
                <w:bottom w:val="none" w:sz="0" w:space="0" w:color="auto"/>
                <w:right w:val="none" w:sz="0" w:space="0" w:color="auto"/>
              </w:divBdr>
            </w:div>
            <w:div w:id="1051927985">
              <w:marLeft w:val="0"/>
              <w:marRight w:val="0"/>
              <w:marTop w:val="0"/>
              <w:marBottom w:val="0"/>
              <w:divBdr>
                <w:top w:val="none" w:sz="0" w:space="0" w:color="auto"/>
                <w:left w:val="none" w:sz="0" w:space="0" w:color="auto"/>
                <w:bottom w:val="none" w:sz="0" w:space="0" w:color="auto"/>
                <w:right w:val="none" w:sz="0" w:space="0" w:color="auto"/>
              </w:divBdr>
            </w:div>
            <w:div w:id="379014968">
              <w:marLeft w:val="0"/>
              <w:marRight w:val="0"/>
              <w:marTop w:val="0"/>
              <w:marBottom w:val="0"/>
              <w:divBdr>
                <w:top w:val="none" w:sz="0" w:space="0" w:color="auto"/>
                <w:left w:val="none" w:sz="0" w:space="0" w:color="auto"/>
                <w:bottom w:val="none" w:sz="0" w:space="0" w:color="auto"/>
                <w:right w:val="none" w:sz="0" w:space="0" w:color="auto"/>
              </w:divBdr>
            </w:div>
            <w:div w:id="1214853803">
              <w:marLeft w:val="0"/>
              <w:marRight w:val="0"/>
              <w:marTop w:val="0"/>
              <w:marBottom w:val="0"/>
              <w:divBdr>
                <w:top w:val="none" w:sz="0" w:space="0" w:color="auto"/>
                <w:left w:val="none" w:sz="0" w:space="0" w:color="auto"/>
                <w:bottom w:val="none" w:sz="0" w:space="0" w:color="auto"/>
                <w:right w:val="none" w:sz="0" w:space="0" w:color="auto"/>
              </w:divBdr>
            </w:div>
            <w:div w:id="1673147461">
              <w:marLeft w:val="0"/>
              <w:marRight w:val="0"/>
              <w:marTop w:val="0"/>
              <w:marBottom w:val="0"/>
              <w:divBdr>
                <w:top w:val="none" w:sz="0" w:space="0" w:color="auto"/>
                <w:left w:val="none" w:sz="0" w:space="0" w:color="auto"/>
                <w:bottom w:val="none" w:sz="0" w:space="0" w:color="auto"/>
                <w:right w:val="none" w:sz="0" w:space="0" w:color="auto"/>
              </w:divBdr>
            </w:div>
            <w:div w:id="1674840439">
              <w:marLeft w:val="0"/>
              <w:marRight w:val="0"/>
              <w:marTop w:val="0"/>
              <w:marBottom w:val="0"/>
              <w:divBdr>
                <w:top w:val="none" w:sz="0" w:space="0" w:color="auto"/>
                <w:left w:val="none" w:sz="0" w:space="0" w:color="auto"/>
                <w:bottom w:val="none" w:sz="0" w:space="0" w:color="auto"/>
                <w:right w:val="none" w:sz="0" w:space="0" w:color="auto"/>
              </w:divBdr>
            </w:div>
            <w:div w:id="878976108">
              <w:marLeft w:val="0"/>
              <w:marRight w:val="0"/>
              <w:marTop w:val="0"/>
              <w:marBottom w:val="0"/>
              <w:divBdr>
                <w:top w:val="none" w:sz="0" w:space="0" w:color="auto"/>
                <w:left w:val="none" w:sz="0" w:space="0" w:color="auto"/>
                <w:bottom w:val="none" w:sz="0" w:space="0" w:color="auto"/>
                <w:right w:val="none" w:sz="0" w:space="0" w:color="auto"/>
              </w:divBdr>
            </w:div>
            <w:div w:id="1519929989">
              <w:marLeft w:val="0"/>
              <w:marRight w:val="0"/>
              <w:marTop w:val="0"/>
              <w:marBottom w:val="0"/>
              <w:divBdr>
                <w:top w:val="none" w:sz="0" w:space="0" w:color="auto"/>
                <w:left w:val="none" w:sz="0" w:space="0" w:color="auto"/>
                <w:bottom w:val="none" w:sz="0" w:space="0" w:color="auto"/>
                <w:right w:val="none" w:sz="0" w:space="0" w:color="auto"/>
              </w:divBdr>
            </w:div>
            <w:div w:id="1883591374">
              <w:marLeft w:val="0"/>
              <w:marRight w:val="0"/>
              <w:marTop w:val="0"/>
              <w:marBottom w:val="0"/>
              <w:divBdr>
                <w:top w:val="none" w:sz="0" w:space="0" w:color="auto"/>
                <w:left w:val="none" w:sz="0" w:space="0" w:color="auto"/>
                <w:bottom w:val="none" w:sz="0" w:space="0" w:color="auto"/>
                <w:right w:val="none" w:sz="0" w:space="0" w:color="auto"/>
              </w:divBdr>
            </w:div>
            <w:div w:id="1411272924">
              <w:marLeft w:val="0"/>
              <w:marRight w:val="0"/>
              <w:marTop w:val="0"/>
              <w:marBottom w:val="0"/>
              <w:divBdr>
                <w:top w:val="none" w:sz="0" w:space="0" w:color="auto"/>
                <w:left w:val="none" w:sz="0" w:space="0" w:color="auto"/>
                <w:bottom w:val="none" w:sz="0" w:space="0" w:color="auto"/>
                <w:right w:val="none" w:sz="0" w:space="0" w:color="auto"/>
              </w:divBdr>
            </w:div>
            <w:div w:id="948243555">
              <w:marLeft w:val="0"/>
              <w:marRight w:val="0"/>
              <w:marTop w:val="0"/>
              <w:marBottom w:val="0"/>
              <w:divBdr>
                <w:top w:val="none" w:sz="0" w:space="0" w:color="auto"/>
                <w:left w:val="none" w:sz="0" w:space="0" w:color="auto"/>
                <w:bottom w:val="none" w:sz="0" w:space="0" w:color="auto"/>
                <w:right w:val="none" w:sz="0" w:space="0" w:color="auto"/>
              </w:divBdr>
            </w:div>
            <w:div w:id="1026445714">
              <w:marLeft w:val="0"/>
              <w:marRight w:val="0"/>
              <w:marTop w:val="0"/>
              <w:marBottom w:val="0"/>
              <w:divBdr>
                <w:top w:val="none" w:sz="0" w:space="0" w:color="auto"/>
                <w:left w:val="none" w:sz="0" w:space="0" w:color="auto"/>
                <w:bottom w:val="none" w:sz="0" w:space="0" w:color="auto"/>
                <w:right w:val="none" w:sz="0" w:space="0" w:color="auto"/>
              </w:divBdr>
            </w:div>
            <w:div w:id="1899396847">
              <w:marLeft w:val="0"/>
              <w:marRight w:val="0"/>
              <w:marTop w:val="0"/>
              <w:marBottom w:val="0"/>
              <w:divBdr>
                <w:top w:val="none" w:sz="0" w:space="0" w:color="auto"/>
                <w:left w:val="none" w:sz="0" w:space="0" w:color="auto"/>
                <w:bottom w:val="none" w:sz="0" w:space="0" w:color="auto"/>
                <w:right w:val="none" w:sz="0" w:space="0" w:color="auto"/>
              </w:divBdr>
            </w:div>
            <w:div w:id="1108431534">
              <w:marLeft w:val="0"/>
              <w:marRight w:val="0"/>
              <w:marTop w:val="0"/>
              <w:marBottom w:val="0"/>
              <w:divBdr>
                <w:top w:val="none" w:sz="0" w:space="0" w:color="auto"/>
                <w:left w:val="none" w:sz="0" w:space="0" w:color="auto"/>
                <w:bottom w:val="none" w:sz="0" w:space="0" w:color="auto"/>
                <w:right w:val="none" w:sz="0" w:space="0" w:color="auto"/>
              </w:divBdr>
            </w:div>
            <w:div w:id="1945334017">
              <w:marLeft w:val="0"/>
              <w:marRight w:val="0"/>
              <w:marTop w:val="0"/>
              <w:marBottom w:val="0"/>
              <w:divBdr>
                <w:top w:val="none" w:sz="0" w:space="0" w:color="auto"/>
                <w:left w:val="none" w:sz="0" w:space="0" w:color="auto"/>
                <w:bottom w:val="none" w:sz="0" w:space="0" w:color="auto"/>
                <w:right w:val="none" w:sz="0" w:space="0" w:color="auto"/>
              </w:divBdr>
            </w:div>
            <w:div w:id="1532113820">
              <w:marLeft w:val="0"/>
              <w:marRight w:val="0"/>
              <w:marTop w:val="0"/>
              <w:marBottom w:val="0"/>
              <w:divBdr>
                <w:top w:val="none" w:sz="0" w:space="0" w:color="auto"/>
                <w:left w:val="none" w:sz="0" w:space="0" w:color="auto"/>
                <w:bottom w:val="none" w:sz="0" w:space="0" w:color="auto"/>
                <w:right w:val="none" w:sz="0" w:space="0" w:color="auto"/>
              </w:divBdr>
            </w:div>
            <w:div w:id="1907107922">
              <w:marLeft w:val="0"/>
              <w:marRight w:val="0"/>
              <w:marTop w:val="0"/>
              <w:marBottom w:val="0"/>
              <w:divBdr>
                <w:top w:val="none" w:sz="0" w:space="0" w:color="auto"/>
                <w:left w:val="none" w:sz="0" w:space="0" w:color="auto"/>
                <w:bottom w:val="none" w:sz="0" w:space="0" w:color="auto"/>
                <w:right w:val="none" w:sz="0" w:space="0" w:color="auto"/>
              </w:divBdr>
            </w:div>
            <w:div w:id="1573468277">
              <w:marLeft w:val="0"/>
              <w:marRight w:val="0"/>
              <w:marTop w:val="0"/>
              <w:marBottom w:val="0"/>
              <w:divBdr>
                <w:top w:val="none" w:sz="0" w:space="0" w:color="auto"/>
                <w:left w:val="none" w:sz="0" w:space="0" w:color="auto"/>
                <w:bottom w:val="none" w:sz="0" w:space="0" w:color="auto"/>
                <w:right w:val="none" w:sz="0" w:space="0" w:color="auto"/>
              </w:divBdr>
            </w:div>
            <w:div w:id="1716927692">
              <w:marLeft w:val="0"/>
              <w:marRight w:val="0"/>
              <w:marTop w:val="0"/>
              <w:marBottom w:val="0"/>
              <w:divBdr>
                <w:top w:val="none" w:sz="0" w:space="0" w:color="auto"/>
                <w:left w:val="none" w:sz="0" w:space="0" w:color="auto"/>
                <w:bottom w:val="none" w:sz="0" w:space="0" w:color="auto"/>
                <w:right w:val="none" w:sz="0" w:space="0" w:color="auto"/>
              </w:divBdr>
            </w:div>
            <w:div w:id="2056616533">
              <w:marLeft w:val="0"/>
              <w:marRight w:val="0"/>
              <w:marTop w:val="0"/>
              <w:marBottom w:val="0"/>
              <w:divBdr>
                <w:top w:val="none" w:sz="0" w:space="0" w:color="auto"/>
                <w:left w:val="none" w:sz="0" w:space="0" w:color="auto"/>
                <w:bottom w:val="none" w:sz="0" w:space="0" w:color="auto"/>
                <w:right w:val="none" w:sz="0" w:space="0" w:color="auto"/>
              </w:divBdr>
            </w:div>
            <w:div w:id="1044019688">
              <w:marLeft w:val="0"/>
              <w:marRight w:val="0"/>
              <w:marTop w:val="0"/>
              <w:marBottom w:val="0"/>
              <w:divBdr>
                <w:top w:val="none" w:sz="0" w:space="0" w:color="auto"/>
                <w:left w:val="none" w:sz="0" w:space="0" w:color="auto"/>
                <w:bottom w:val="none" w:sz="0" w:space="0" w:color="auto"/>
                <w:right w:val="none" w:sz="0" w:space="0" w:color="auto"/>
              </w:divBdr>
            </w:div>
            <w:div w:id="1447967177">
              <w:marLeft w:val="0"/>
              <w:marRight w:val="0"/>
              <w:marTop w:val="0"/>
              <w:marBottom w:val="0"/>
              <w:divBdr>
                <w:top w:val="none" w:sz="0" w:space="0" w:color="auto"/>
                <w:left w:val="none" w:sz="0" w:space="0" w:color="auto"/>
                <w:bottom w:val="none" w:sz="0" w:space="0" w:color="auto"/>
                <w:right w:val="none" w:sz="0" w:space="0" w:color="auto"/>
              </w:divBdr>
            </w:div>
            <w:div w:id="2141876905">
              <w:marLeft w:val="0"/>
              <w:marRight w:val="0"/>
              <w:marTop w:val="0"/>
              <w:marBottom w:val="0"/>
              <w:divBdr>
                <w:top w:val="none" w:sz="0" w:space="0" w:color="auto"/>
                <w:left w:val="none" w:sz="0" w:space="0" w:color="auto"/>
                <w:bottom w:val="none" w:sz="0" w:space="0" w:color="auto"/>
                <w:right w:val="none" w:sz="0" w:space="0" w:color="auto"/>
              </w:divBdr>
            </w:div>
            <w:div w:id="1684555565">
              <w:marLeft w:val="0"/>
              <w:marRight w:val="0"/>
              <w:marTop w:val="0"/>
              <w:marBottom w:val="0"/>
              <w:divBdr>
                <w:top w:val="none" w:sz="0" w:space="0" w:color="auto"/>
                <w:left w:val="none" w:sz="0" w:space="0" w:color="auto"/>
                <w:bottom w:val="none" w:sz="0" w:space="0" w:color="auto"/>
                <w:right w:val="none" w:sz="0" w:space="0" w:color="auto"/>
              </w:divBdr>
            </w:div>
            <w:div w:id="372965783">
              <w:marLeft w:val="0"/>
              <w:marRight w:val="0"/>
              <w:marTop w:val="0"/>
              <w:marBottom w:val="0"/>
              <w:divBdr>
                <w:top w:val="none" w:sz="0" w:space="0" w:color="auto"/>
                <w:left w:val="none" w:sz="0" w:space="0" w:color="auto"/>
                <w:bottom w:val="none" w:sz="0" w:space="0" w:color="auto"/>
                <w:right w:val="none" w:sz="0" w:space="0" w:color="auto"/>
              </w:divBdr>
            </w:div>
            <w:div w:id="2020423250">
              <w:marLeft w:val="0"/>
              <w:marRight w:val="0"/>
              <w:marTop w:val="0"/>
              <w:marBottom w:val="0"/>
              <w:divBdr>
                <w:top w:val="none" w:sz="0" w:space="0" w:color="auto"/>
                <w:left w:val="none" w:sz="0" w:space="0" w:color="auto"/>
                <w:bottom w:val="none" w:sz="0" w:space="0" w:color="auto"/>
                <w:right w:val="none" w:sz="0" w:space="0" w:color="auto"/>
              </w:divBdr>
            </w:div>
            <w:div w:id="101800947">
              <w:marLeft w:val="0"/>
              <w:marRight w:val="0"/>
              <w:marTop w:val="0"/>
              <w:marBottom w:val="0"/>
              <w:divBdr>
                <w:top w:val="none" w:sz="0" w:space="0" w:color="auto"/>
                <w:left w:val="none" w:sz="0" w:space="0" w:color="auto"/>
                <w:bottom w:val="none" w:sz="0" w:space="0" w:color="auto"/>
                <w:right w:val="none" w:sz="0" w:space="0" w:color="auto"/>
              </w:divBdr>
            </w:div>
            <w:div w:id="430012736">
              <w:marLeft w:val="0"/>
              <w:marRight w:val="0"/>
              <w:marTop w:val="0"/>
              <w:marBottom w:val="0"/>
              <w:divBdr>
                <w:top w:val="none" w:sz="0" w:space="0" w:color="auto"/>
                <w:left w:val="none" w:sz="0" w:space="0" w:color="auto"/>
                <w:bottom w:val="none" w:sz="0" w:space="0" w:color="auto"/>
                <w:right w:val="none" w:sz="0" w:space="0" w:color="auto"/>
              </w:divBdr>
            </w:div>
            <w:div w:id="1209949273">
              <w:marLeft w:val="0"/>
              <w:marRight w:val="0"/>
              <w:marTop w:val="0"/>
              <w:marBottom w:val="0"/>
              <w:divBdr>
                <w:top w:val="none" w:sz="0" w:space="0" w:color="auto"/>
                <w:left w:val="none" w:sz="0" w:space="0" w:color="auto"/>
                <w:bottom w:val="none" w:sz="0" w:space="0" w:color="auto"/>
                <w:right w:val="none" w:sz="0" w:space="0" w:color="auto"/>
              </w:divBdr>
            </w:div>
            <w:div w:id="1784688627">
              <w:marLeft w:val="0"/>
              <w:marRight w:val="0"/>
              <w:marTop w:val="0"/>
              <w:marBottom w:val="0"/>
              <w:divBdr>
                <w:top w:val="none" w:sz="0" w:space="0" w:color="auto"/>
                <w:left w:val="none" w:sz="0" w:space="0" w:color="auto"/>
                <w:bottom w:val="none" w:sz="0" w:space="0" w:color="auto"/>
                <w:right w:val="none" w:sz="0" w:space="0" w:color="auto"/>
              </w:divBdr>
            </w:div>
            <w:div w:id="354620045">
              <w:marLeft w:val="0"/>
              <w:marRight w:val="0"/>
              <w:marTop w:val="0"/>
              <w:marBottom w:val="0"/>
              <w:divBdr>
                <w:top w:val="none" w:sz="0" w:space="0" w:color="auto"/>
                <w:left w:val="none" w:sz="0" w:space="0" w:color="auto"/>
                <w:bottom w:val="none" w:sz="0" w:space="0" w:color="auto"/>
                <w:right w:val="none" w:sz="0" w:space="0" w:color="auto"/>
              </w:divBdr>
            </w:div>
            <w:div w:id="893197993">
              <w:marLeft w:val="0"/>
              <w:marRight w:val="0"/>
              <w:marTop w:val="0"/>
              <w:marBottom w:val="0"/>
              <w:divBdr>
                <w:top w:val="none" w:sz="0" w:space="0" w:color="auto"/>
                <w:left w:val="none" w:sz="0" w:space="0" w:color="auto"/>
                <w:bottom w:val="none" w:sz="0" w:space="0" w:color="auto"/>
                <w:right w:val="none" w:sz="0" w:space="0" w:color="auto"/>
              </w:divBdr>
            </w:div>
            <w:div w:id="1373922929">
              <w:marLeft w:val="0"/>
              <w:marRight w:val="0"/>
              <w:marTop w:val="0"/>
              <w:marBottom w:val="0"/>
              <w:divBdr>
                <w:top w:val="none" w:sz="0" w:space="0" w:color="auto"/>
                <w:left w:val="none" w:sz="0" w:space="0" w:color="auto"/>
                <w:bottom w:val="none" w:sz="0" w:space="0" w:color="auto"/>
                <w:right w:val="none" w:sz="0" w:space="0" w:color="auto"/>
              </w:divBdr>
            </w:div>
            <w:div w:id="706106816">
              <w:marLeft w:val="0"/>
              <w:marRight w:val="0"/>
              <w:marTop w:val="0"/>
              <w:marBottom w:val="0"/>
              <w:divBdr>
                <w:top w:val="none" w:sz="0" w:space="0" w:color="auto"/>
                <w:left w:val="none" w:sz="0" w:space="0" w:color="auto"/>
                <w:bottom w:val="none" w:sz="0" w:space="0" w:color="auto"/>
                <w:right w:val="none" w:sz="0" w:space="0" w:color="auto"/>
              </w:divBdr>
            </w:div>
            <w:div w:id="1260916548">
              <w:marLeft w:val="0"/>
              <w:marRight w:val="0"/>
              <w:marTop w:val="0"/>
              <w:marBottom w:val="0"/>
              <w:divBdr>
                <w:top w:val="none" w:sz="0" w:space="0" w:color="auto"/>
                <w:left w:val="none" w:sz="0" w:space="0" w:color="auto"/>
                <w:bottom w:val="none" w:sz="0" w:space="0" w:color="auto"/>
                <w:right w:val="none" w:sz="0" w:space="0" w:color="auto"/>
              </w:divBdr>
            </w:div>
            <w:div w:id="582299229">
              <w:marLeft w:val="0"/>
              <w:marRight w:val="0"/>
              <w:marTop w:val="0"/>
              <w:marBottom w:val="0"/>
              <w:divBdr>
                <w:top w:val="none" w:sz="0" w:space="0" w:color="auto"/>
                <w:left w:val="none" w:sz="0" w:space="0" w:color="auto"/>
                <w:bottom w:val="none" w:sz="0" w:space="0" w:color="auto"/>
                <w:right w:val="none" w:sz="0" w:space="0" w:color="auto"/>
              </w:divBdr>
            </w:div>
            <w:div w:id="916786000">
              <w:marLeft w:val="0"/>
              <w:marRight w:val="0"/>
              <w:marTop w:val="0"/>
              <w:marBottom w:val="0"/>
              <w:divBdr>
                <w:top w:val="none" w:sz="0" w:space="0" w:color="auto"/>
                <w:left w:val="none" w:sz="0" w:space="0" w:color="auto"/>
                <w:bottom w:val="none" w:sz="0" w:space="0" w:color="auto"/>
                <w:right w:val="none" w:sz="0" w:space="0" w:color="auto"/>
              </w:divBdr>
            </w:div>
            <w:div w:id="397678417">
              <w:marLeft w:val="0"/>
              <w:marRight w:val="0"/>
              <w:marTop w:val="0"/>
              <w:marBottom w:val="0"/>
              <w:divBdr>
                <w:top w:val="none" w:sz="0" w:space="0" w:color="auto"/>
                <w:left w:val="none" w:sz="0" w:space="0" w:color="auto"/>
                <w:bottom w:val="none" w:sz="0" w:space="0" w:color="auto"/>
                <w:right w:val="none" w:sz="0" w:space="0" w:color="auto"/>
              </w:divBdr>
            </w:div>
            <w:div w:id="2136361644">
              <w:marLeft w:val="0"/>
              <w:marRight w:val="0"/>
              <w:marTop w:val="0"/>
              <w:marBottom w:val="0"/>
              <w:divBdr>
                <w:top w:val="none" w:sz="0" w:space="0" w:color="auto"/>
                <w:left w:val="none" w:sz="0" w:space="0" w:color="auto"/>
                <w:bottom w:val="none" w:sz="0" w:space="0" w:color="auto"/>
                <w:right w:val="none" w:sz="0" w:space="0" w:color="auto"/>
              </w:divBdr>
            </w:div>
            <w:div w:id="1124543330">
              <w:marLeft w:val="0"/>
              <w:marRight w:val="0"/>
              <w:marTop w:val="0"/>
              <w:marBottom w:val="0"/>
              <w:divBdr>
                <w:top w:val="none" w:sz="0" w:space="0" w:color="auto"/>
                <w:left w:val="none" w:sz="0" w:space="0" w:color="auto"/>
                <w:bottom w:val="none" w:sz="0" w:space="0" w:color="auto"/>
                <w:right w:val="none" w:sz="0" w:space="0" w:color="auto"/>
              </w:divBdr>
            </w:div>
            <w:div w:id="1436055584">
              <w:marLeft w:val="0"/>
              <w:marRight w:val="0"/>
              <w:marTop w:val="0"/>
              <w:marBottom w:val="0"/>
              <w:divBdr>
                <w:top w:val="none" w:sz="0" w:space="0" w:color="auto"/>
                <w:left w:val="none" w:sz="0" w:space="0" w:color="auto"/>
                <w:bottom w:val="none" w:sz="0" w:space="0" w:color="auto"/>
                <w:right w:val="none" w:sz="0" w:space="0" w:color="auto"/>
              </w:divBdr>
            </w:div>
            <w:div w:id="280764487">
              <w:marLeft w:val="0"/>
              <w:marRight w:val="0"/>
              <w:marTop w:val="0"/>
              <w:marBottom w:val="0"/>
              <w:divBdr>
                <w:top w:val="none" w:sz="0" w:space="0" w:color="auto"/>
                <w:left w:val="none" w:sz="0" w:space="0" w:color="auto"/>
                <w:bottom w:val="none" w:sz="0" w:space="0" w:color="auto"/>
                <w:right w:val="none" w:sz="0" w:space="0" w:color="auto"/>
              </w:divBdr>
            </w:div>
            <w:div w:id="1549343424">
              <w:marLeft w:val="0"/>
              <w:marRight w:val="0"/>
              <w:marTop w:val="0"/>
              <w:marBottom w:val="0"/>
              <w:divBdr>
                <w:top w:val="none" w:sz="0" w:space="0" w:color="auto"/>
                <w:left w:val="none" w:sz="0" w:space="0" w:color="auto"/>
                <w:bottom w:val="none" w:sz="0" w:space="0" w:color="auto"/>
                <w:right w:val="none" w:sz="0" w:space="0" w:color="auto"/>
              </w:divBdr>
            </w:div>
            <w:div w:id="1317026112">
              <w:marLeft w:val="0"/>
              <w:marRight w:val="0"/>
              <w:marTop w:val="0"/>
              <w:marBottom w:val="0"/>
              <w:divBdr>
                <w:top w:val="none" w:sz="0" w:space="0" w:color="auto"/>
                <w:left w:val="none" w:sz="0" w:space="0" w:color="auto"/>
                <w:bottom w:val="none" w:sz="0" w:space="0" w:color="auto"/>
                <w:right w:val="none" w:sz="0" w:space="0" w:color="auto"/>
              </w:divBdr>
            </w:div>
            <w:div w:id="1509440580">
              <w:marLeft w:val="0"/>
              <w:marRight w:val="0"/>
              <w:marTop w:val="0"/>
              <w:marBottom w:val="0"/>
              <w:divBdr>
                <w:top w:val="none" w:sz="0" w:space="0" w:color="auto"/>
                <w:left w:val="none" w:sz="0" w:space="0" w:color="auto"/>
                <w:bottom w:val="none" w:sz="0" w:space="0" w:color="auto"/>
                <w:right w:val="none" w:sz="0" w:space="0" w:color="auto"/>
              </w:divBdr>
            </w:div>
            <w:div w:id="92674120">
              <w:marLeft w:val="0"/>
              <w:marRight w:val="0"/>
              <w:marTop w:val="0"/>
              <w:marBottom w:val="0"/>
              <w:divBdr>
                <w:top w:val="none" w:sz="0" w:space="0" w:color="auto"/>
                <w:left w:val="none" w:sz="0" w:space="0" w:color="auto"/>
                <w:bottom w:val="none" w:sz="0" w:space="0" w:color="auto"/>
                <w:right w:val="none" w:sz="0" w:space="0" w:color="auto"/>
              </w:divBdr>
            </w:div>
            <w:div w:id="585501820">
              <w:marLeft w:val="0"/>
              <w:marRight w:val="0"/>
              <w:marTop w:val="0"/>
              <w:marBottom w:val="0"/>
              <w:divBdr>
                <w:top w:val="none" w:sz="0" w:space="0" w:color="auto"/>
                <w:left w:val="none" w:sz="0" w:space="0" w:color="auto"/>
                <w:bottom w:val="none" w:sz="0" w:space="0" w:color="auto"/>
                <w:right w:val="none" w:sz="0" w:space="0" w:color="auto"/>
              </w:divBdr>
            </w:div>
            <w:div w:id="2046908819">
              <w:marLeft w:val="0"/>
              <w:marRight w:val="0"/>
              <w:marTop w:val="0"/>
              <w:marBottom w:val="0"/>
              <w:divBdr>
                <w:top w:val="none" w:sz="0" w:space="0" w:color="auto"/>
                <w:left w:val="none" w:sz="0" w:space="0" w:color="auto"/>
                <w:bottom w:val="none" w:sz="0" w:space="0" w:color="auto"/>
                <w:right w:val="none" w:sz="0" w:space="0" w:color="auto"/>
              </w:divBdr>
            </w:div>
            <w:div w:id="2095129235">
              <w:marLeft w:val="0"/>
              <w:marRight w:val="0"/>
              <w:marTop w:val="0"/>
              <w:marBottom w:val="0"/>
              <w:divBdr>
                <w:top w:val="none" w:sz="0" w:space="0" w:color="auto"/>
                <w:left w:val="none" w:sz="0" w:space="0" w:color="auto"/>
                <w:bottom w:val="none" w:sz="0" w:space="0" w:color="auto"/>
                <w:right w:val="none" w:sz="0" w:space="0" w:color="auto"/>
              </w:divBdr>
            </w:div>
            <w:div w:id="1866359841">
              <w:marLeft w:val="0"/>
              <w:marRight w:val="0"/>
              <w:marTop w:val="0"/>
              <w:marBottom w:val="0"/>
              <w:divBdr>
                <w:top w:val="none" w:sz="0" w:space="0" w:color="auto"/>
                <w:left w:val="none" w:sz="0" w:space="0" w:color="auto"/>
                <w:bottom w:val="none" w:sz="0" w:space="0" w:color="auto"/>
                <w:right w:val="none" w:sz="0" w:space="0" w:color="auto"/>
              </w:divBdr>
            </w:div>
            <w:div w:id="1769230996">
              <w:marLeft w:val="0"/>
              <w:marRight w:val="0"/>
              <w:marTop w:val="0"/>
              <w:marBottom w:val="0"/>
              <w:divBdr>
                <w:top w:val="none" w:sz="0" w:space="0" w:color="auto"/>
                <w:left w:val="none" w:sz="0" w:space="0" w:color="auto"/>
                <w:bottom w:val="none" w:sz="0" w:space="0" w:color="auto"/>
                <w:right w:val="none" w:sz="0" w:space="0" w:color="auto"/>
              </w:divBdr>
            </w:div>
            <w:div w:id="728773061">
              <w:marLeft w:val="0"/>
              <w:marRight w:val="0"/>
              <w:marTop w:val="0"/>
              <w:marBottom w:val="0"/>
              <w:divBdr>
                <w:top w:val="none" w:sz="0" w:space="0" w:color="auto"/>
                <w:left w:val="none" w:sz="0" w:space="0" w:color="auto"/>
                <w:bottom w:val="none" w:sz="0" w:space="0" w:color="auto"/>
                <w:right w:val="none" w:sz="0" w:space="0" w:color="auto"/>
              </w:divBdr>
            </w:div>
            <w:div w:id="2031028387">
              <w:marLeft w:val="0"/>
              <w:marRight w:val="0"/>
              <w:marTop w:val="0"/>
              <w:marBottom w:val="0"/>
              <w:divBdr>
                <w:top w:val="none" w:sz="0" w:space="0" w:color="auto"/>
                <w:left w:val="none" w:sz="0" w:space="0" w:color="auto"/>
                <w:bottom w:val="none" w:sz="0" w:space="0" w:color="auto"/>
                <w:right w:val="none" w:sz="0" w:space="0" w:color="auto"/>
              </w:divBdr>
            </w:div>
            <w:div w:id="1305547329">
              <w:marLeft w:val="0"/>
              <w:marRight w:val="0"/>
              <w:marTop w:val="0"/>
              <w:marBottom w:val="0"/>
              <w:divBdr>
                <w:top w:val="none" w:sz="0" w:space="0" w:color="auto"/>
                <w:left w:val="none" w:sz="0" w:space="0" w:color="auto"/>
                <w:bottom w:val="none" w:sz="0" w:space="0" w:color="auto"/>
                <w:right w:val="none" w:sz="0" w:space="0" w:color="auto"/>
              </w:divBdr>
            </w:div>
            <w:div w:id="1284269254">
              <w:marLeft w:val="0"/>
              <w:marRight w:val="0"/>
              <w:marTop w:val="0"/>
              <w:marBottom w:val="0"/>
              <w:divBdr>
                <w:top w:val="none" w:sz="0" w:space="0" w:color="auto"/>
                <w:left w:val="none" w:sz="0" w:space="0" w:color="auto"/>
                <w:bottom w:val="none" w:sz="0" w:space="0" w:color="auto"/>
                <w:right w:val="none" w:sz="0" w:space="0" w:color="auto"/>
              </w:divBdr>
            </w:div>
            <w:div w:id="394737941">
              <w:marLeft w:val="0"/>
              <w:marRight w:val="0"/>
              <w:marTop w:val="0"/>
              <w:marBottom w:val="0"/>
              <w:divBdr>
                <w:top w:val="none" w:sz="0" w:space="0" w:color="auto"/>
                <w:left w:val="none" w:sz="0" w:space="0" w:color="auto"/>
                <w:bottom w:val="none" w:sz="0" w:space="0" w:color="auto"/>
                <w:right w:val="none" w:sz="0" w:space="0" w:color="auto"/>
              </w:divBdr>
            </w:div>
            <w:div w:id="1834837275">
              <w:marLeft w:val="0"/>
              <w:marRight w:val="0"/>
              <w:marTop w:val="0"/>
              <w:marBottom w:val="0"/>
              <w:divBdr>
                <w:top w:val="none" w:sz="0" w:space="0" w:color="auto"/>
                <w:left w:val="none" w:sz="0" w:space="0" w:color="auto"/>
                <w:bottom w:val="none" w:sz="0" w:space="0" w:color="auto"/>
                <w:right w:val="none" w:sz="0" w:space="0" w:color="auto"/>
              </w:divBdr>
            </w:div>
            <w:div w:id="1358390320">
              <w:marLeft w:val="0"/>
              <w:marRight w:val="0"/>
              <w:marTop w:val="0"/>
              <w:marBottom w:val="0"/>
              <w:divBdr>
                <w:top w:val="none" w:sz="0" w:space="0" w:color="auto"/>
                <w:left w:val="none" w:sz="0" w:space="0" w:color="auto"/>
                <w:bottom w:val="none" w:sz="0" w:space="0" w:color="auto"/>
                <w:right w:val="none" w:sz="0" w:space="0" w:color="auto"/>
              </w:divBdr>
            </w:div>
            <w:div w:id="443234938">
              <w:marLeft w:val="0"/>
              <w:marRight w:val="0"/>
              <w:marTop w:val="0"/>
              <w:marBottom w:val="0"/>
              <w:divBdr>
                <w:top w:val="none" w:sz="0" w:space="0" w:color="auto"/>
                <w:left w:val="none" w:sz="0" w:space="0" w:color="auto"/>
                <w:bottom w:val="none" w:sz="0" w:space="0" w:color="auto"/>
                <w:right w:val="none" w:sz="0" w:space="0" w:color="auto"/>
              </w:divBdr>
            </w:div>
            <w:div w:id="2075271294">
              <w:marLeft w:val="0"/>
              <w:marRight w:val="0"/>
              <w:marTop w:val="0"/>
              <w:marBottom w:val="0"/>
              <w:divBdr>
                <w:top w:val="none" w:sz="0" w:space="0" w:color="auto"/>
                <w:left w:val="none" w:sz="0" w:space="0" w:color="auto"/>
                <w:bottom w:val="none" w:sz="0" w:space="0" w:color="auto"/>
                <w:right w:val="none" w:sz="0" w:space="0" w:color="auto"/>
              </w:divBdr>
            </w:div>
            <w:div w:id="545944761">
              <w:marLeft w:val="0"/>
              <w:marRight w:val="0"/>
              <w:marTop w:val="0"/>
              <w:marBottom w:val="0"/>
              <w:divBdr>
                <w:top w:val="none" w:sz="0" w:space="0" w:color="auto"/>
                <w:left w:val="none" w:sz="0" w:space="0" w:color="auto"/>
                <w:bottom w:val="none" w:sz="0" w:space="0" w:color="auto"/>
                <w:right w:val="none" w:sz="0" w:space="0" w:color="auto"/>
              </w:divBdr>
            </w:div>
            <w:div w:id="2128312730">
              <w:marLeft w:val="0"/>
              <w:marRight w:val="0"/>
              <w:marTop w:val="0"/>
              <w:marBottom w:val="0"/>
              <w:divBdr>
                <w:top w:val="none" w:sz="0" w:space="0" w:color="auto"/>
                <w:left w:val="none" w:sz="0" w:space="0" w:color="auto"/>
                <w:bottom w:val="none" w:sz="0" w:space="0" w:color="auto"/>
                <w:right w:val="none" w:sz="0" w:space="0" w:color="auto"/>
              </w:divBdr>
            </w:div>
            <w:div w:id="901872384">
              <w:marLeft w:val="0"/>
              <w:marRight w:val="0"/>
              <w:marTop w:val="0"/>
              <w:marBottom w:val="0"/>
              <w:divBdr>
                <w:top w:val="none" w:sz="0" w:space="0" w:color="auto"/>
                <w:left w:val="none" w:sz="0" w:space="0" w:color="auto"/>
                <w:bottom w:val="none" w:sz="0" w:space="0" w:color="auto"/>
                <w:right w:val="none" w:sz="0" w:space="0" w:color="auto"/>
              </w:divBdr>
            </w:div>
            <w:div w:id="1371877535">
              <w:marLeft w:val="0"/>
              <w:marRight w:val="0"/>
              <w:marTop w:val="0"/>
              <w:marBottom w:val="0"/>
              <w:divBdr>
                <w:top w:val="none" w:sz="0" w:space="0" w:color="auto"/>
                <w:left w:val="none" w:sz="0" w:space="0" w:color="auto"/>
                <w:bottom w:val="none" w:sz="0" w:space="0" w:color="auto"/>
                <w:right w:val="none" w:sz="0" w:space="0" w:color="auto"/>
              </w:divBdr>
            </w:div>
            <w:div w:id="1491746873">
              <w:marLeft w:val="0"/>
              <w:marRight w:val="0"/>
              <w:marTop w:val="0"/>
              <w:marBottom w:val="0"/>
              <w:divBdr>
                <w:top w:val="none" w:sz="0" w:space="0" w:color="auto"/>
                <w:left w:val="none" w:sz="0" w:space="0" w:color="auto"/>
                <w:bottom w:val="none" w:sz="0" w:space="0" w:color="auto"/>
                <w:right w:val="none" w:sz="0" w:space="0" w:color="auto"/>
              </w:divBdr>
            </w:div>
            <w:div w:id="1529367456">
              <w:marLeft w:val="0"/>
              <w:marRight w:val="0"/>
              <w:marTop w:val="0"/>
              <w:marBottom w:val="0"/>
              <w:divBdr>
                <w:top w:val="none" w:sz="0" w:space="0" w:color="auto"/>
                <w:left w:val="none" w:sz="0" w:space="0" w:color="auto"/>
                <w:bottom w:val="none" w:sz="0" w:space="0" w:color="auto"/>
                <w:right w:val="none" w:sz="0" w:space="0" w:color="auto"/>
              </w:divBdr>
            </w:div>
            <w:div w:id="1581136832">
              <w:marLeft w:val="0"/>
              <w:marRight w:val="0"/>
              <w:marTop w:val="0"/>
              <w:marBottom w:val="0"/>
              <w:divBdr>
                <w:top w:val="none" w:sz="0" w:space="0" w:color="auto"/>
                <w:left w:val="none" w:sz="0" w:space="0" w:color="auto"/>
                <w:bottom w:val="none" w:sz="0" w:space="0" w:color="auto"/>
                <w:right w:val="none" w:sz="0" w:space="0" w:color="auto"/>
              </w:divBdr>
            </w:div>
            <w:div w:id="1454907323">
              <w:marLeft w:val="0"/>
              <w:marRight w:val="0"/>
              <w:marTop w:val="0"/>
              <w:marBottom w:val="0"/>
              <w:divBdr>
                <w:top w:val="none" w:sz="0" w:space="0" w:color="auto"/>
                <w:left w:val="none" w:sz="0" w:space="0" w:color="auto"/>
                <w:bottom w:val="none" w:sz="0" w:space="0" w:color="auto"/>
                <w:right w:val="none" w:sz="0" w:space="0" w:color="auto"/>
              </w:divBdr>
            </w:div>
            <w:div w:id="1624653448">
              <w:marLeft w:val="0"/>
              <w:marRight w:val="0"/>
              <w:marTop w:val="0"/>
              <w:marBottom w:val="0"/>
              <w:divBdr>
                <w:top w:val="none" w:sz="0" w:space="0" w:color="auto"/>
                <w:left w:val="none" w:sz="0" w:space="0" w:color="auto"/>
                <w:bottom w:val="none" w:sz="0" w:space="0" w:color="auto"/>
                <w:right w:val="none" w:sz="0" w:space="0" w:color="auto"/>
              </w:divBdr>
            </w:div>
            <w:div w:id="19649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0240">
      <w:bodyDiv w:val="1"/>
      <w:marLeft w:val="0"/>
      <w:marRight w:val="0"/>
      <w:marTop w:val="0"/>
      <w:marBottom w:val="0"/>
      <w:divBdr>
        <w:top w:val="none" w:sz="0" w:space="0" w:color="auto"/>
        <w:left w:val="none" w:sz="0" w:space="0" w:color="auto"/>
        <w:bottom w:val="none" w:sz="0" w:space="0" w:color="auto"/>
        <w:right w:val="none" w:sz="0" w:space="0" w:color="auto"/>
      </w:divBdr>
      <w:divsChild>
        <w:div w:id="1641106647">
          <w:marLeft w:val="0"/>
          <w:marRight w:val="0"/>
          <w:marTop w:val="0"/>
          <w:marBottom w:val="0"/>
          <w:divBdr>
            <w:top w:val="none" w:sz="0" w:space="0" w:color="auto"/>
            <w:left w:val="none" w:sz="0" w:space="0" w:color="auto"/>
            <w:bottom w:val="none" w:sz="0" w:space="0" w:color="auto"/>
            <w:right w:val="none" w:sz="0" w:space="0" w:color="auto"/>
          </w:divBdr>
          <w:divsChild>
            <w:div w:id="14532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7182">
      <w:bodyDiv w:val="1"/>
      <w:marLeft w:val="0"/>
      <w:marRight w:val="0"/>
      <w:marTop w:val="0"/>
      <w:marBottom w:val="0"/>
      <w:divBdr>
        <w:top w:val="none" w:sz="0" w:space="0" w:color="auto"/>
        <w:left w:val="none" w:sz="0" w:space="0" w:color="auto"/>
        <w:bottom w:val="none" w:sz="0" w:space="0" w:color="auto"/>
        <w:right w:val="none" w:sz="0" w:space="0" w:color="auto"/>
      </w:divBdr>
      <w:divsChild>
        <w:div w:id="596715873">
          <w:marLeft w:val="0"/>
          <w:marRight w:val="0"/>
          <w:marTop w:val="0"/>
          <w:marBottom w:val="0"/>
          <w:divBdr>
            <w:top w:val="none" w:sz="0" w:space="0" w:color="auto"/>
            <w:left w:val="none" w:sz="0" w:space="0" w:color="auto"/>
            <w:bottom w:val="none" w:sz="0" w:space="0" w:color="auto"/>
            <w:right w:val="none" w:sz="0" w:space="0" w:color="auto"/>
          </w:divBdr>
          <w:divsChild>
            <w:div w:id="12645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6619">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6">
          <w:marLeft w:val="0"/>
          <w:marRight w:val="0"/>
          <w:marTop w:val="0"/>
          <w:marBottom w:val="0"/>
          <w:divBdr>
            <w:top w:val="none" w:sz="0" w:space="0" w:color="auto"/>
            <w:left w:val="none" w:sz="0" w:space="0" w:color="auto"/>
            <w:bottom w:val="none" w:sz="0" w:space="0" w:color="auto"/>
            <w:right w:val="none" w:sz="0" w:space="0" w:color="auto"/>
          </w:divBdr>
          <w:divsChild>
            <w:div w:id="1505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4707">
      <w:bodyDiv w:val="1"/>
      <w:marLeft w:val="0"/>
      <w:marRight w:val="0"/>
      <w:marTop w:val="0"/>
      <w:marBottom w:val="0"/>
      <w:divBdr>
        <w:top w:val="none" w:sz="0" w:space="0" w:color="auto"/>
        <w:left w:val="none" w:sz="0" w:space="0" w:color="auto"/>
        <w:bottom w:val="none" w:sz="0" w:space="0" w:color="auto"/>
        <w:right w:val="none" w:sz="0" w:space="0" w:color="auto"/>
      </w:divBdr>
      <w:divsChild>
        <w:div w:id="652486118">
          <w:marLeft w:val="0"/>
          <w:marRight w:val="0"/>
          <w:marTop w:val="0"/>
          <w:marBottom w:val="0"/>
          <w:divBdr>
            <w:top w:val="none" w:sz="0" w:space="0" w:color="auto"/>
            <w:left w:val="none" w:sz="0" w:space="0" w:color="auto"/>
            <w:bottom w:val="none" w:sz="0" w:space="0" w:color="auto"/>
            <w:right w:val="none" w:sz="0" w:space="0" w:color="auto"/>
          </w:divBdr>
          <w:divsChild>
            <w:div w:id="99248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36700">
      <w:bodyDiv w:val="1"/>
      <w:marLeft w:val="0"/>
      <w:marRight w:val="0"/>
      <w:marTop w:val="0"/>
      <w:marBottom w:val="0"/>
      <w:divBdr>
        <w:top w:val="none" w:sz="0" w:space="0" w:color="auto"/>
        <w:left w:val="none" w:sz="0" w:space="0" w:color="auto"/>
        <w:bottom w:val="none" w:sz="0" w:space="0" w:color="auto"/>
        <w:right w:val="none" w:sz="0" w:space="0" w:color="auto"/>
      </w:divBdr>
      <w:divsChild>
        <w:div w:id="500660212">
          <w:marLeft w:val="0"/>
          <w:marRight w:val="0"/>
          <w:marTop w:val="0"/>
          <w:marBottom w:val="0"/>
          <w:divBdr>
            <w:top w:val="none" w:sz="0" w:space="0" w:color="auto"/>
            <w:left w:val="none" w:sz="0" w:space="0" w:color="auto"/>
            <w:bottom w:val="none" w:sz="0" w:space="0" w:color="auto"/>
            <w:right w:val="none" w:sz="0" w:space="0" w:color="auto"/>
          </w:divBdr>
          <w:divsChild>
            <w:div w:id="20781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837">
      <w:bodyDiv w:val="1"/>
      <w:marLeft w:val="0"/>
      <w:marRight w:val="0"/>
      <w:marTop w:val="0"/>
      <w:marBottom w:val="0"/>
      <w:divBdr>
        <w:top w:val="none" w:sz="0" w:space="0" w:color="auto"/>
        <w:left w:val="none" w:sz="0" w:space="0" w:color="auto"/>
        <w:bottom w:val="none" w:sz="0" w:space="0" w:color="auto"/>
        <w:right w:val="none" w:sz="0" w:space="0" w:color="auto"/>
      </w:divBdr>
      <w:divsChild>
        <w:div w:id="1052119024">
          <w:marLeft w:val="0"/>
          <w:marRight w:val="0"/>
          <w:marTop w:val="0"/>
          <w:marBottom w:val="0"/>
          <w:divBdr>
            <w:top w:val="none" w:sz="0" w:space="0" w:color="auto"/>
            <w:left w:val="none" w:sz="0" w:space="0" w:color="auto"/>
            <w:bottom w:val="none" w:sz="0" w:space="0" w:color="auto"/>
            <w:right w:val="none" w:sz="0" w:space="0" w:color="auto"/>
          </w:divBdr>
          <w:divsChild>
            <w:div w:id="1569922226">
              <w:marLeft w:val="0"/>
              <w:marRight w:val="0"/>
              <w:marTop w:val="0"/>
              <w:marBottom w:val="0"/>
              <w:divBdr>
                <w:top w:val="none" w:sz="0" w:space="0" w:color="auto"/>
                <w:left w:val="none" w:sz="0" w:space="0" w:color="auto"/>
                <w:bottom w:val="none" w:sz="0" w:space="0" w:color="auto"/>
                <w:right w:val="none" w:sz="0" w:space="0" w:color="auto"/>
              </w:divBdr>
            </w:div>
            <w:div w:id="1687514922">
              <w:marLeft w:val="0"/>
              <w:marRight w:val="0"/>
              <w:marTop w:val="0"/>
              <w:marBottom w:val="0"/>
              <w:divBdr>
                <w:top w:val="none" w:sz="0" w:space="0" w:color="auto"/>
                <w:left w:val="none" w:sz="0" w:space="0" w:color="auto"/>
                <w:bottom w:val="none" w:sz="0" w:space="0" w:color="auto"/>
                <w:right w:val="none" w:sz="0" w:space="0" w:color="auto"/>
              </w:divBdr>
            </w:div>
            <w:div w:id="1292714234">
              <w:marLeft w:val="0"/>
              <w:marRight w:val="0"/>
              <w:marTop w:val="0"/>
              <w:marBottom w:val="0"/>
              <w:divBdr>
                <w:top w:val="none" w:sz="0" w:space="0" w:color="auto"/>
                <w:left w:val="none" w:sz="0" w:space="0" w:color="auto"/>
                <w:bottom w:val="none" w:sz="0" w:space="0" w:color="auto"/>
                <w:right w:val="none" w:sz="0" w:space="0" w:color="auto"/>
              </w:divBdr>
            </w:div>
            <w:div w:id="1334607390">
              <w:marLeft w:val="0"/>
              <w:marRight w:val="0"/>
              <w:marTop w:val="0"/>
              <w:marBottom w:val="0"/>
              <w:divBdr>
                <w:top w:val="none" w:sz="0" w:space="0" w:color="auto"/>
                <w:left w:val="none" w:sz="0" w:space="0" w:color="auto"/>
                <w:bottom w:val="none" w:sz="0" w:space="0" w:color="auto"/>
                <w:right w:val="none" w:sz="0" w:space="0" w:color="auto"/>
              </w:divBdr>
            </w:div>
            <w:div w:id="2131775784">
              <w:marLeft w:val="0"/>
              <w:marRight w:val="0"/>
              <w:marTop w:val="0"/>
              <w:marBottom w:val="0"/>
              <w:divBdr>
                <w:top w:val="none" w:sz="0" w:space="0" w:color="auto"/>
                <w:left w:val="none" w:sz="0" w:space="0" w:color="auto"/>
                <w:bottom w:val="none" w:sz="0" w:space="0" w:color="auto"/>
                <w:right w:val="none" w:sz="0" w:space="0" w:color="auto"/>
              </w:divBdr>
            </w:div>
            <w:div w:id="366177877">
              <w:marLeft w:val="0"/>
              <w:marRight w:val="0"/>
              <w:marTop w:val="0"/>
              <w:marBottom w:val="0"/>
              <w:divBdr>
                <w:top w:val="none" w:sz="0" w:space="0" w:color="auto"/>
                <w:left w:val="none" w:sz="0" w:space="0" w:color="auto"/>
                <w:bottom w:val="none" w:sz="0" w:space="0" w:color="auto"/>
                <w:right w:val="none" w:sz="0" w:space="0" w:color="auto"/>
              </w:divBdr>
            </w:div>
            <w:div w:id="1240484034">
              <w:marLeft w:val="0"/>
              <w:marRight w:val="0"/>
              <w:marTop w:val="0"/>
              <w:marBottom w:val="0"/>
              <w:divBdr>
                <w:top w:val="none" w:sz="0" w:space="0" w:color="auto"/>
                <w:left w:val="none" w:sz="0" w:space="0" w:color="auto"/>
                <w:bottom w:val="none" w:sz="0" w:space="0" w:color="auto"/>
                <w:right w:val="none" w:sz="0" w:space="0" w:color="auto"/>
              </w:divBdr>
            </w:div>
            <w:div w:id="1500774885">
              <w:marLeft w:val="0"/>
              <w:marRight w:val="0"/>
              <w:marTop w:val="0"/>
              <w:marBottom w:val="0"/>
              <w:divBdr>
                <w:top w:val="none" w:sz="0" w:space="0" w:color="auto"/>
                <w:left w:val="none" w:sz="0" w:space="0" w:color="auto"/>
                <w:bottom w:val="none" w:sz="0" w:space="0" w:color="auto"/>
                <w:right w:val="none" w:sz="0" w:space="0" w:color="auto"/>
              </w:divBdr>
            </w:div>
            <w:div w:id="10462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36</Pages>
  <Words>14165</Words>
  <Characters>80744</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28</cp:revision>
  <dcterms:created xsi:type="dcterms:W3CDTF">2023-07-13T20:57:00Z</dcterms:created>
  <dcterms:modified xsi:type="dcterms:W3CDTF">2023-07-15T23:38:00Z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id="y7F0xV8A"/&gt;&lt;style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