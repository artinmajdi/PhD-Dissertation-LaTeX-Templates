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6F11" w14:textId="391C37FE" w:rsidR="00165B49" w:rsidRPr="004D333F" w:rsidRDefault="00000000" w:rsidP="004D333F">
      <w:pPr>
        <w:pStyle w:val="PlainText"/>
        <w:spacing w:line="360" w:lineRule="auto"/>
        <w:jc w:val="both"/>
        <w:rPr>
          <w:rFonts w:ascii="Arial Narrow" w:hAnsi="Arial Narrow" w:cs="Courier New"/>
          <w:sz w:val="28"/>
          <w:szCs w:val="28"/>
          <w:rPrChange w:id="0" w:author="Artin Majdi" w:date="2023-07-16T00:59:00Z">
            <w:rPr>
              <w:rFonts w:ascii="Courier New" w:hAnsi="Courier New" w:cs="Courier New"/>
            </w:rPr>
          </w:rPrChange>
        </w:rPr>
        <w:pPrChange w:id="1" w:author="Artin Majdi" w:date="2023-07-16T00:59:00Z">
          <w:pPr>
            <w:pStyle w:val="PlainText"/>
          </w:pPr>
        </w:pPrChange>
      </w:pPr>
      <w:commentRangeStart w:id="2"/>
      <w:r w:rsidRPr="004D333F">
        <w:rPr>
          <w:rFonts w:ascii="Arial Narrow" w:hAnsi="Arial Narrow" w:cs="Courier New"/>
          <w:sz w:val="28"/>
          <w:szCs w:val="28"/>
          <w:rPrChange w:id="3" w:author="Artin Majdi" w:date="2023-07-16T00:59:00Z">
            <w:rPr>
              <w:rFonts w:ascii="Courier New" w:hAnsi="Courier New" w:cs="Courier New"/>
            </w:rPr>
          </w:rPrChange>
        </w:rPr>
        <w:t>A</w:t>
      </w:r>
      <w:commentRangeEnd w:id="2"/>
      <w:r w:rsidR="00AF0175" w:rsidRPr="004D333F">
        <w:rPr>
          <w:rStyle w:val="CommentReference"/>
          <w:rFonts w:ascii="Arial Narrow" w:hAnsi="Arial Narrow"/>
          <w:sz w:val="28"/>
          <w:szCs w:val="28"/>
          <w:rPrChange w:id="4" w:author="Artin Majdi" w:date="2023-07-16T00:59:00Z">
            <w:rPr>
              <w:rStyle w:val="CommentReference"/>
              <w:rFonts w:asciiTheme="minorHAnsi" w:hAnsiTheme="minorHAnsi"/>
            </w:rPr>
          </w:rPrChange>
        </w:rPr>
        <w:commentReference w:id="2"/>
      </w:r>
      <w:r w:rsidRPr="004D333F">
        <w:rPr>
          <w:rFonts w:ascii="Arial Narrow" w:hAnsi="Arial Narrow" w:cs="Courier New"/>
          <w:sz w:val="28"/>
          <w:szCs w:val="28"/>
          <w:rPrChange w:id="5" w:author="Artin Majdi" w:date="2023-07-16T00:59:00Z">
            <w:rPr>
              <w:rFonts w:ascii="Courier New" w:hAnsi="Courier New" w:cs="Courier New"/>
            </w:rPr>
          </w:rPrChange>
        </w:rPr>
        <w:t xml:space="preserve">ccurate diagnosis of thoracic diseases from chest radiographs is a challenging task that </w:t>
      </w:r>
      <w:commentRangeStart w:id="6"/>
      <w:r w:rsidRPr="004D333F">
        <w:rPr>
          <w:rFonts w:ascii="Arial Narrow" w:hAnsi="Arial Narrow" w:cs="Courier New"/>
          <w:sz w:val="28"/>
          <w:szCs w:val="28"/>
          <w:rPrChange w:id="7" w:author="Artin Majdi" w:date="2023-07-16T00:59:00Z">
            <w:rPr>
              <w:rFonts w:ascii="Courier New" w:hAnsi="Courier New" w:cs="Courier New"/>
            </w:rPr>
          </w:rPrChange>
        </w:rPr>
        <w:t>can lead to diagnostic errors and negative patient outcomes</w:t>
      </w:r>
      <w:commentRangeEnd w:id="6"/>
      <w:r w:rsidR="00AF0175" w:rsidRPr="004D333F">
        <w:rPr>
          <w:rStyle w:val="CommentReference"/>
          <w:rFonts w:ascii="Arial Narrow" w:hAnsi="Arial Narrow"/>
          <w:sz w:val="28"/>
          <w:szCs w:val="28"/>
          <w:rPrChange w:id="8" w:author="Artin Majdi" w:date="2023-07-16T00:59:00Z">
            <w:rPr>
              <w:rStyle w:val="CommentReference"/>
              <w:rFonts w:asciiTheme="minorHAnsi" w:hAnsiTheme="minorHAnsi"/>
            </w:rPr>
          </w:rPrChange>
        </w:rPr>
        <w:commentReference w:id="6"/>
      </w:r>
      <w:r w:rsidRPr="004D333F">
        <w:rPr>
          <w:rFonts w:ascii="Arial Narrow" w:hAnsi="Arial Narrow" w:cs="Courier New"/>
          <w:sz w:val="28"/>
          <w:szCs w:val="28"/>
          <w:rPrChange w:id="9" w:author="Artin Majdi" w:date="2023-07-16T00:59:00Z">
            <w:rPr>
              <w:rFonts w:ascii="Courier New" w:hAnsi="Courier New" w:cs="Courier New"/>
            </w:rPr>
          </w:rPrChange>
        </w:rPr>
        <w:t>. This study introduces two novel hierarchical multi-label classification methods, leveraging the taxonomy of pathologies to boost both the accuracy and interpretability of disease classification</w:t>
      </w:r>
      <w:del w:id="10" w:author="Rodriguez, Jeffrey J - (jjrodrig)" w:date="2023-07-05T16:02:00Z">
        <w:r w:rsidRPr="004D333F" w:rsidDel="00AF0175">
          <w:rPr>
            <w:rFonts w:ascii="Arial Narrow" w:hAnsi="Arial Narrow" w:cs="Courier New"/>
            <w:sz w:val="28"/>
            <w:szCs w:val="28"/>
            <w:rPrChange w:id="11" w:author="Artin Majdi" w:date="2023-07-16T00:59:00Z">
              <w:rPr>
                <w:rFonts w:ascii="Courier New" w:hAnsi="Courier New" w:cs="Courier New"/>
              </w:rPr>
            </w:rPrChange>
          </w:rPr>
          <w:delText>s</w:delText>
        </w:r>
      </w:del>
      <w:r w:rsidRPr="004D333F">
        <w:rPr>
          <w:rFonts w:ascii="Arial Narrow" w:hAnsi="Arial Narrow" w:cs="Courier New"/>
          <w:sz w:val="28"/>
          <w:szCs w:val="28"/>
          <w:rPrChange w:id="12" w:author="Artin Majdi" w:date="2023-07-16T00:59:00Z">
            <w:rPr>
              <w:rFonts w:ascii="Courier New" w:hAnsi="Courier New" w:cs="Courier New"/>
            </w:rPr>
          </w:rPrChange>
        </w:rPr>
        <w:t xml:space="preserve">. </w:t>
      </w:r>
      <w:commentRangeStart w:id="13"/>
      <w:r w:rsidRPr="004D333F">
        <w:rPr>
          <w:rFonts w:ascii="Arial Narrow" w:hAnsi="Arial Narrow" w:cs="Courier New"/>
          <w:sz w:val="28"/>
          <w:szCs w:val="28"/>
          <w:rPrChange w:id="14" w:author="Artin Majdi" w:date="2023-07-16T00:59:00Z">
            <w:rPr>
              <w:rFonts w:ascii="Courier New" w:hAnsi="Courier New" w:cs="Courier New"/>
            </w:rPr>
          </w:rPrChange>
        </w:rPr>
        <w:t xml:space="preserve">These methods cater to scenarios where ground truth is accessible (termed </w:t>
      </w:r>
      <w:del w:id="15" w:author="Rodriguez, Jeffrey J - (jjrodrig)" w:date="2023-07-05T20:43:00Z">
        <w:r w:rsidRPr="004D333F" w:rsidDel="00302968">
          <w:rPr>
            <w:rFonts w:ascii="Arial Narrow" w:hAnsi="Arial Narrow" w:cs="Courier New"/>
            <w:sz w:val="28"/>
            <w:szCs w:val="28"/>
            <w:rPrChange w:id="16" w:author="Artin Majdi" w:date="2023-07-16T00:59:00Z">
              <w:rPr>
                <w:rFonts w:ascii="Courier New" w:hAnsi="Courier New" w:cs="Courier New"/>
              </w:rPr>
            </w:rPrChange>
          </w:rPr>
          <w:delText>"</w:delText>
        </w:r>
      </w:del>
      <w:ins w:id="17" w:author="Rodriguez, Jeffrey J - (jjrodrig)" w:date="2023-07-05T20:43:00Z">
        <w:r w:rsidR="00302968" w:rsidRPr="004D333F">
          <w:rPr>
            <w:rFonts w:ascii="Arial Narrow" w:hAnsi="Arial Narrow" w:cs="Courier New"/>
            <w:sz w:val="28"/>
            <w:szCs w:val="28"/>
            <w:rPrChange w:id="18" w:author="Artin Majdi" w:date="2023-07-16T00:59:00Z">
              <w:rPr>
                <w:rFonts w:ascii="Courier New" w:hAnsi="Courier New" w:cs="Courier New"/>
              </w:rPr>
            </w:rPrChange>
          </w:rPr>
          <w:t>``</w:t>
        </w:r>
      </w:ins>
      <w:r w:rsidRPr="004D333F">
        <w:rPr>
          <w:rFonts w:ascii="Arial Narrow" w:hAnsi="Arial Narrow" w:cs="Courier New"/>
          <w:sz w:val="28"/>
          <w:szCs w:val="28"/>
          <w:rPrChange w:id="19" w:author="Artin Majdi" w:date="2023-07-16T00:59:00Z">
            <w:rPr>
              <w:rFonts w:ascii="Courier New" w:hAnsi="Courier New" w:cs="Courier New"/>
            </w:rPr>
          </w:rPrChange>
        </w:rPr>
        <w:t xml:space="preserve">loss") as well as when it isn't (termed </w:t>
      </w:r>
      <w:del w:id="20" w:author="Rodriguez, Jeffrey J - (jjrodrig)" w:date="2023-07-05T20:43:00Z">
        <w:r w:rsidRPr="004D333F" w:rsidDel="00302968">
          <w:rPr>
            <w:rFonts w:ascii="Arial Narrow" w:hAnsi="Arial Narrow" w:cs="Courier New"/>
            <w:sz w:val="28"/>
            <w:szCs w:val="28"/>
            <w:rPrChange w:id="21" w:author="Artin Majdi" w:date="2023-07-16T00:59:00Z">
              <w:rPr>
                <w:rFonts w:ascii="Courier New" w:hAnsi="Courier New" w:cs="Courier New"/>
              </w:rPr>
            </w:rPrChange>
          </w:rPr>
          <w:delText>"</w:delText>
        </w:r>
      </w:del>
      <w:ins w:id="22" w:author="Rodriguez, Jeffrey J - (jjrodrig)" w:date="2023-07-05T20:43:00Z">
        <w:r w:rsidR="00302968" w:rsidRPr="004D333F">
          <w:rPr>
            <w:rFonts w:ascii="Arial Narrow" w:hAnsi="Arial Narrow" w:cs="Courier New"/>
            <w:sz w:val="28"/>
            <w:szCs w:val="28"/>
            <w:rPrChange w:id="23" w:author="Artin Majdi" w:date="2023-07-16T00:59:00Z">
              <w:rPr>
                <w:rFonts w:ascii="Courier New" w:hAnsi="Courier New" w:cs="Courier New"/>
              </w:rPr>
            </w:rPrChange>
          </w:rPr>
          <w:t>``</w:t>
        </w:r>
      </w:ins>
      <w:r w:rsidRPr="004D333F">
        <w:rPr>
          <w:rFonts w:ascii="Arial Narrow" w:hAnsi="Arial Narrow" w:cs="Courier New"/>
          <w:sz w:val="28"/>
          <w:szCs w:val="28"/>
          <w:rPrChange w:id="24" w:author="Artin Majdi" w:date="2023-07-16T00:59:00Z">
            <w:rPr>
              <w:rFonts w:ascii="Courier New" w:hAnsi="Courier New" w:cs="Courier New"/>
            </w:rPr>
          </w:rPrChange>
        </w:rPr>
        <w:t>logit")</w:t>
      </w:r>
      <w:commentRangeEnd w:id="13"/>
      <w:r w:rsidR="00AF0175" w:rsidRPr="004D333F">
        <w:rPr>
          <w:rStyle w:val="CommentReference"/>
          <w:rFonts w:ascii="Arial Narrow" w:hAnsi="Arial Narrow"/>
          <w:sz w:val="28"/>
          <w:szCs w:val="28"/>
          <w:rPrChange w:id="25" w:author="Artin Majdi" w:date="2023-07-16T00:59:00Z">
            <w:rPr>
              <w:rStyle w:val="CommentReference"/>
              <w:rFonts w:asciiTheme="minorHAnsi" w:hAnsiTheme="minorHAnsi"/>
            </w:rPr>
          </w:rPrChange>
        </w:rPr>
        <w:commentReference w:id="13"/>
      </w:r>
      <w:r w:rsidRPr="004D333F">
        <w:rPr>
          <w:rFonts w:ascii="Arial Narrow" w:hAnsi="Arial Narrow" w:cs="Courier New"/>
          <w:sz w:val="28"/>
          <w:szCs w:val="28"/>
          <w:rPrChange w:id="26" w:author="Artin Majdi" w:date="2023-07-16T00:59:00Z">
            <w:rPr>
              <w:rFonts w:ascii="Courier New" w:hAnsi="Courier New" w:cs="Courier New"/>
            </w:rPr>
          </w:rPrChange>
        </w:rPr>
        <w:t xml:space="preserve">. By utilizing disease taxonomy, the proposed methods </w:t>
      </w:r>
      <w:commentRangeStart w:id="27"/>
      <w:r w:rsidRPr="004D333F">
        <w:rPr>
          <w:rFonts w:ascii="Arial Narrow" w:hAnsi="Arial Narrow" w:cs="Courier New"/>
          <w:sz w:val="28"/>
          <w:szCs w:val="28"/>
          <w:rPrChange w:id="28" w:author="Artin Majdi" w:date="2023-07-16T00:59:00Z">
            <w:rPr>
              <w:rFonts w:ascii="Courier New" w:hAnsi="Courier New" w:cs="Courier New"/>
            </w:rPr>
          </w:rPrChange>
        </w:rPr>
        <w:t>acknowledge</w:t>
      </w:r>
      <w:commentRangeEnd w:id="27"/>
      <w:r w:rsidR="00AF0175" w:rsidRPr="004D333F">
        <w:rPr>
          <w:rStyle w:val="CommentReference"/>
          <w:rFonts w:ascii="Arial Narrow" w:hAnsi="Arial Narrow"/>
          <w:sz w:val="28"/>
          <w:szCs w:val="28"/>
          <w:rPrChange w:id="29" w:author="Artin Majdi" w:date="2023-07-16T00:59:00Z">
            <w:rPr>
              <w:rStyle w:val="CommentReference"/>
              <w:rFonts w:asciiTheme="minorHAnsi" w:hAnsiTheme="minorHAnsi"/>
            </w:rPr>
          </w:rPrChange>
        </w:rPr>
        <w:commentReference w:id="27"/>
      </w:r>
      <w:r w:rsidRPr="004D333F">
        <w:rPr>
          <w:rFonts w:ascii="Arial Narrow" w:hAnsi="Arial Narrow" w:cs="Courier New"/>
          <w:sz w:val="28"/>
          <w:szCs w:val="28"/>
          <w:rPrChange w:id="30" w:author="Artin Majdi" w:date="2023-07-16T00:59:00Z">
            <w:rPr>
              <w:rFonts w:ascii="Courier New" w:hAnsi="Courier New" w:cs="Courier New"/>
            </w:rPr>
          </w:rPrChange>
        </w:rPr>
        <w:t xml:space="preserve"> the interrelationships among diseases, thereby enhancing </w:t>
      </w:r>
      <w:commentRangeStart w:id="31"/>
      <w:r w:rsidRPr="004D333F">
        <w:rPr>
          <w:rFonts w:ascii="Arial Narrow" w:hAnsi="Arial Narrow" w:cs="Courier New"/>
          <w:sz w:val="28"/>
          <w:szCs w:val="28"/>
          <w:rPrChange w:id="32" w:author="Artin Majdi" w:date="2023-07-16T00:59:00Z">
            <w:rPr>
              <w:rFonts w:ascii="Courier New" w:hAnsi="Courier New" w:cs="Courier New"/>
            </w:rPr>
          </w:rPrChange>
        </w:rPr>
        <w:t>their</w:t>
      </w:r>
      <w:commentRangeEnd w:id="31"/>
      <w:r w:rsidR="00AF0175" w:rsidRPr="004D333F">
        <w:rPr>
          <w:rStyle w:val="CommentReference"/>
          <w:rFonts w:ascii="Arial Narrow" w:hAnsi="Arial Narrow"/>
          <w:sz w:val="28"/>
          <w:szCs w:val="28"/>
          <w:rPrChange w:id="33" w:author="Artin Majdi" w:date="2023-07-16T00:59:00Z">
            <w:rPr>
              <w:rStyle w:val="CommentReference"/>
              <w:rFonts w:asciiTheme="minorHAnsi" w:hAnsiTheme="minorHAnsi"/>
            </w:rPr>
          </w:rPrChange>
        </w:rPr>
        <w:commentReference w:id="31"/>
      </w:r>
      <w:r w:rsidRPr="004D333F">
        <w:rPr>
          <w:rFonts w:ascii="Arial Narrow" w:hAnsi="Arial Narrow" w:cs="Courier New"/>
          <w:sz w:val="28"/>
          <w:szCs w:val="28"/>
          <w:rPrChange w:id="34" w:author="Artin Majdi" w:date="2023-07-16T00:59:00Z">
            <w:rPr>
              <w:rFonts w:ascii="Courier New" w:hAnsi="Courier New" w:cs="Courier New"/>
            </w:rPr>
          </w:rPrChange>
        </w:rPr>
        <w:t xml:space="preserve"> adaptability to new tasks. </w:t>
      </w:r>
      <w:commentRangeStart w:id="35"/>
      <w:r w:rsidRPr="004D333F">
        <w:rPr>
          <w:rFonts w:ascii="Arial Narrow" w:hAnsi="Arial Narrow" w:cs="Courier New"/>
          <w:sz w:val="28"/>
          <w:szCs w:val="28"/>
          <w:rPrChange w:id="36" w:author="Artin Majdi" w:date="2023-07-16T00:59:00Z">
            <w:rPr>
              <w:rFonts w:ascii="Courier New" w:hAnsi="Courier New" w:cs="Courier New"/>
            </w:rPr>
          </w:rPrChange>
        </w:rPr>
        <w:t xml:space="preserve">The </w:t>
      </w:r>
      <w:del w:id="37" w:author="Rodriguez, Jeffrey J - (jjrodrig)" w:date="2023-07-05T20:43:00Z">
        <w:r w:rsidRPr="004D333F" w:rsidDel="00302968">
          <w:rPr>
            <w:rFonts w:ascii="Arial Narrow" w:hAnsi="Arial Narrow" w:cs="Courier New"/>
            <w:sz w:val="28"/>
            <w:szCs w:val="28"/>
            <w:rPrChange w:id="38" w:author="Artin Majdi" w:date="2023-07-16T00:59:00Z">
              <w:rPr>
                <w:rFonts w:ascii="Courier New" w:hAnsi="Courier New" w:cs="Courier New"/>
              </w:rPr>
            </w:rPrChange>
          </w:rPr>
          <w:delText>"</w:delText>
        </w:r>
      </w:del>
      <w:ins w:id="39" w:author="Rodriguez, Jeffrey J - (jjrodrig)" w:date="2023-07-05T20:43:00Z">
        <w:r w:rsidR="00302968" w:rsidRPr="004D333F">
          <w:rPr>
            <w:rFonts w:ascii="Arial Narrow" w:hAnsi="Arial Narrow" w:cs="Courier New"/>
            <w:sz w:val="28"/>
            <w:szCs w:val="28"/>
            <w:rPrChange w:id="40" w:author="Artin Majdi" w:date="2023-07-16T00:59:00Z">
              <w:rPr>
                <w:rFonts w:ascii="Courier New" w:hAnsi="Courier New" w:cs="Courier New"/>
              </w:rPr>
            </w:rPrChange>
          </w:rPr>
          <w:t>``</w:t>
        </w:r>
      </w:ins>
      <w:r w:rsidRPr="004D333F">
        <w:rPr>
          <w:rFonts w:ascii="Arial Narrow" w:hAnsi="Arial Narrow" w:cs="Courier New"/>
          <w:sz w:val="28"/>
          <w:szCs w:val="28"/>
          <w:rPrChange w:id="41" w:author="Artin Majdi" w:date="2023-07-16T00:59:00Z">
            <w:rPr>
              <w:rFonts w:ascii="Courier New" w:hAnsi="Courier New" w:cs="Courier New"/>
            </w:rPr>
          </w:rPrChange>
        </w:rPr>
        <w:t>logit" method</w:t>
      </w:r>
      <w:commentRangeEnd w:id="35"/>
      <w:r w:rsidR="00824475" w:rsidRPr="004D333F">
        <w:rPr>
          <w:rStyle w:val="CommentReference"/>
          <w:rFonts w:ascii="Arial Narrow" w:hAnsi="Arial Narrow"/>
          <w:sz w:val="28"/>
          <w:szCs w:val="28"/>
          <w:rPrChange w:id="42" w:author="Artin Majdi" w:date="2023-07-16T00:59:00Z">
            <w:rPr>
              <w:rStyle w:val="CommentReference"/>
              <w:rFonts w:asciiTheme="minorHAnsi" w:hAnsiTheme="minorHAnsi"/>
            </w:rPr>
          </w:rPrChange>
        </w:rPr>
        <w:commentReference w:id="35"/>
      </w:r>
      <w:r w:rsidRPr="004D333F">
        <w:rPr>
          <w:rFonts w:ascii="Arial Narrow" w:hAnsi="Arial Narrow" w:cs="Courier New"/>
          <w:sz w:val="28"/>
          <w:szCs w:val="28"/>
          <w:rPrChange w:id="43" w:author="Artin Majdi" w:date="2023-07-16T00:59:00Z">
            <w:rPr>
              <w:rFonts w:ascii="Courier New" w:hAnsi="Courier New" w:cs="Courier New"/>
            </w:rPr>
          </w:rPrChange>
        </w:rPr>
        <w:t xml:space="preserve"> offers ease of integration with existing pre-trained models, </w:t>
      </w:r>
      <w:commentRangeStart w:id="44"/>
      <w:r w:rsidRPr="004D333F">
        <w:rPr>
          <w:rFonts w:ascii="Arial Narrow" w:hAnsi="Arial Narrow" w:cs="Courier New"/>
          <w:sz w:val="28"/>
          <w:szCs w:val="28"/>
          <w:rPrChange w:id="45" w:author="Artin Majdi" w:date="2023-07-16T00:59:00Z">
            <w:rPr>
              <w:rFonts w:ascii="Courier New" w:hAnsi="Courier New" w:cs="Courier New"/>
            </w:rPr>
          </w:rPrChange>
        </w:rPr>
        <w:t>eliminating the need for re-optimization</w:t>
      </w:r>
      <w:commentRangeEnd w:id="44"/>
      <w:r w:rsidR="00824475" w:rsidRPr="004D333F">
        <w:rPr>
          <w:rStyle w:val="CommentReference"/>
          <w:rFonts w:ascii="Arial Narrow" w:hAnsi="Arial Narrow"/>
          <w:sz w:val="28"/>
          <w:szCs w:val="28"/>
          <w:rPrChange w:id="46" w:author="Artin Majdi" w:date="2023-07-16T00:59:00Z">
            <w:rPr>
              <w:rStyle w:val="CommentReference"/>
              <w:rFonts w:asciiTheme="minorHAnsi" w:hAnsiTheme="minorHAnsi"/>
            </w:rPr>
          </w:rPrChange>
        </w:rPr>
        <w:commentReference w:id="44"/>
      </w:r>
      <w:r w:rsidRPr="004D333F">
        <w:rPr>
          <w:rFonts w:ascii="Arial Narrow" w:hAnsi="Arial Narrow" w:cs="Courier New"/>
          <w:sz w:val="28"/>
          <w:szCs w:val="28"/>
          <w:rPrChange w:id="47" w:author="Artin Majdi" w:date="2023-07-16T00:59:00Z">
            <w:rPr>
              <w:rFonts w:ascii="Courier New" w:hAnsi="Courier New" w:cs="Courier New"/>
            </w:rPr>
          </w:rPrChange>
        </w:rPr>
        <w:t xml:space="preserve"> and </w:t>
      </w:r>
      <w:commentRangeStart w:id="48"/>
      <w:r w:rsidRPr="004D333F">
        <w:rPr>
          <w:rFonts w:ascii="Arial Narrow" w:hAnsi="Arial Narrow" w:cs="Courier New"/>
          <w:sz w:val="28"/>
          <w:szCs w:val="28"/>
          <w:rPrChange w:id="49" w:author="Artin Majdi" w:date="2023-07-16T00:59:00Z">
            <w:rPr>
              <w:rFonts w:ascii="Courier New" w:hAnsi="Courier New" w:cs="Courier New"/>
            </w:rPr>
          </w:rPrChange>
        </w:rPr>
        <w:t>ensuring extensive applicability</w:t>
      </w:r>
      <w:commentRangeEnd w:id="48"/>
      <w:r w:rsidR="00FB5A92" w:rsidRPr="004D333F">
        <w:rPr>
          <w:rStyle w:val="CommentReference"/>
          <w:rFonts w:ascii="Arial Narrow" w:hAnsi="Arial Narrow"/>
          <w:sz w:val="28"/>
          <w:szCs w:val="28"/>
          <w:rPrChange w:id="50" w:author="Artin Majdi" w:date="2023-07-16T00:59:00Z">
            <w:rPr>
              <w:rStyle w:val="CommentReference"/>
              <w:rFonts w:asciiTheme="minorHAnsi" w:hAnsiTheme="minorHAnsi"/>
            </w:rPr>
          </w:rPrChange>
        </w:rPr>
        <w:commentReference w:id="48"/>
      </w:r>
      <w:r w:rsidRPr="004D333F">
        <w:rPr>
          <w:rFonts w:ascii="Arial Narrow" w:hAnsi="Arial Narrow" w:cs="Courier New"/>
          <w:sz w:val="28"/>
          <w:szCs w:val="28"/>
          <w:rPrChange w:id="51" w:author="Artin Majdi" w:date="2023-07-16T00:59:00Z">
            <w:rPr>
              <w:rFonts w:ascii="Courier New" w:hAnsi="Courier New" w:cs="Courier New"/>
            </w:rPr>
          </w:rPrChange>
        </w:rPr>
        <w:t xml:space="preserve">. Conversely, the </w:t>
      </w:r>
      <w:del w:id="52" w:author="Rodriguez, Jeffrey J - (jjrodrig)" w:date="2023-07-05T20:43:00Z">
        <w:r w:rsidRPr="004D333F" w:rsidDel="00302968">
          <w:rPr>
            <w:rFonts w:ascii="Arial Narrow" w:hAnsi="Arial Narrow" w:cs="Courier New"/>
            <w:sz w:val="28"/>
            <w:szCs w:val="28"/>
            <w:rPrChange w:id="53" w:author="Artin Majdi" w:date="2023-07-16T00:59:00Z">
              <w:rPr>
                <w:rFonts w:ascii="Courier New" w:hAnsi="Courier New" w:cs="Courier New"/>
              </w:rPr>
            </w:rPrChange>
          </w:rPr>
          <w:delText>"</w:delText>
        </w:r>
      </w:del>
      <w:ins w:id="54" w:author="Rodriguez, Jeffrey J - (jjrodrig)" w:date="2023-07-05T20:43:00Z">
        <w:r w:rsidR="00302968" w:rsidRPr="004D333F">
          <w:rPr>
            <w:rFonts w:ascii="Arial Narrow" w:hAnsi="Arial Narrow" w:cs="Courier New"/>
            <w:sz w:val="28"/>
            <w:szCs w:val="28"/>
            <w:rPrChange w:id="55" w:author="Artin Majdi" w:date="2023-07-16T00:59:00Z">
              <w:rPr>
                <w:rFonts w:ascii="Courier New" w:hAnsi="Courier New" w:cs="Courier New"/>
              </w:rPr>
            </w:rPrChange>
          </w:rPr>
          <w:t>``</w:t>
        </w:r>
      </w:ins>
      <w:r w:rsidRPr="004D333F">
        <w:rPr>
          <w:rFonts w:ascii="Arial Narrow" w:hAnsi="Arial Narrow" w:cs="Courier New"/>
          <w:sz w:val="28"/>
          <w:szCs w:val="28"/>
          <w:rPrChange w:id="56" w:author="Artin Majdi" w:date="2023-07-16T00:59:00Z">
            <w:rPr>
              <w:rFonts w:ascii="Courier New" w:hAnsi="Courier New" w:cs="Courier New"/>
            </w:rPr>
          </w:rPrChange>
        </w:rPr>
        <w:t xml:space="preserve">loss" method modifies the loss function during the </w:t>
      </w:r>
      <w:commentRangeStart w:id="57"/>
      <w:r w:rsidRPr="004D333F">
        <w:rPr>
          <w:rFonts w:ascii="Arial Narrow" w:hAnsi="Arial Narrow" w:cs="Courier New"/>
          <w:sz w:val="28"/>
          <w:szCs w:val="28"/>
          <w:rPrChange w:id="58" w:author="Artin Majdi" w:date="2023-07-16T00:59:00Z">
            <w:rPr>
              <w:rFonts w:ascii="Courier New" w:hAnsi="Courier New" w:cs="Courier New"/>
            </w:rPr>
          </w:rPrChange>
        </w:rPr>
        <w:t>training phase</w:t>
      </w:r>
      <w:commentRangeEnd w:id="57"/>
      <w:r w:rsidR="00FB5A92" w:rsidRPr="004D333F">
        <w:rPr>
          <w:rStyle w:val="CommentReference"/>
          <w:rFonts w:ascii="Arial Narrow" w:hAnsi="Arial Narrow"/>
          <w:sz w:val="28"/>
          <w:szCs w:val="28"/>
          <w:rPrChange w:id="59" w:author="Artin Majdi" w:date="2023-07-16T00:59:00Z">
            <w:rPr>
              <w:rStyle w:val="CommentReference"/>
              <w:rFonts w:asciiTheme="minorHAnsi" w:hAnsiTheme="minorHAnsi"/>
            </w:rPr>
          </w:rPrChange>
        </w:rPr>
        <w:commentReference w:id="57"/>
      </w:r>
      <w:r w:rsidRPr="004D333F">
        <w:rPr>
          <w:rFonts w:ascii="Arial Narrow" w:hAnsi="Arial Narrow" w:cs="Courier New"/>
          <w:sz w:val="28"/>
          <w:szCs w:val="28"/>
          <w:rPrChange w:id="60" w:author="Artin Majdi" w:date="2023-07-16T00:59:00Z">
            <w:rPr>
              <w:rFonts w:ascii="Courier New" w:hAnsi="Courier New" w:cs="Courier New"/>
            </w:rPr>
          </w:rPrChange>
        </w:rPr>
        <w:t xml:space="preserve">, thus </w:t>
      </w:r>
      <w:commentRangeStart w:id="61"/>
      <w:r w:rsidRPr="004D333F">
        <w:rPr>
          <w:rFonts w:ascii="Arial Narrow" w:hAnsi="Arial Narrow" w:cs="Courier New"/>
          <w:sz w:val="28"/>
          <w:szCs w:val="28"/>
          <w:rPrChange w:id="62" w:author="Artin Majdi" w:date="2023-07-16T00:59:00Z">
            <w:rPr>
              <w:rFonts w:ascii="Courier New" w:hAnsi="Courier New" w:cs="Courier New"/>
            </w:rPr>
          </w:rPrChange>
        </w:rPr>
        <w:t>providing an avenue for integration</w:t>
      </w:r>
      <w:commentRangeEnd w:id="61"/>
      <w:r w:rsidR="00FB5A92" w:rsidRPr="004D333F">
        <w:rPr>
          <w:rStyle w:val="CommentReference"/>
          <w:rFonts w:ascii="Arial Narrow" w:hAnsi="Arial Narrow"/>
          <w:sz w:val="28"/>
          <w:szCs w:val="28"/>
          <w:rPrChange w:id="63" w:author="Artin Majdi" w:date="2023-07-16T00:59:00Z">
            <w:rPr>
              <w:rStyle w:val="CommentReference"/>
              <w:rFonts w:asciiTheme="minorHAnsi" w:hAnsiTheme="minorHAnsi"/>
            </w:rPr>
          </w:rPrChange>
        </w:rPr>
        <w:commentReference w:id="61"/>
      </w:r>
      <w:r w:rsidRPr="004D333F">
        <w:rPr>
          <w:rFonts w:ascii="Arial Narrow" w:hAnsi="Arial Narrow" w:cs="Courier New"/>
          <w:sz w:val="28"/>
          <w:szCs w:val="28"/>
          <w:rPrChange w:id="64" w:author="Artin Majdi" w:date="2023-07-16T00:59:00Z">
            <w:rPr>
              <w:rFonts w:ascii="Courier New" w:hAnsi="Courier New" w:cs="Courier New"/>
            </w:rPr>
          </w:rPrChange>
        </w:rPr>
        <w:t xml:space="preserve"> into the current training process. The proposed techniques were evaluated on three publicly accessible, diverse chest radiograph datasets, namely CheXpert, </w:t>
      </w:r>
      <w:proofErr w:type="spellStart"/>
      <w:r w:rsidRPr="004D333F">
        <w:rPr>
          <w:rFonts w:ascii="Arial Narrow" w:hAnsi="Arial Narrow" w:cs="Courier New"/>
          <w:sz w:val="28"/>
          <w:szCs w:val="28"/>
          <w:rPrChange w:id="65" w:author="Artin Majdi" w:date="2023-07-16T00:59:00Z">
            <w:rPr>
              <w:rFonts w:ascii="Courier New" w:hAnsi="Courier New" w:cs="Courier New"/>
            </w:rPr>
          </w:rPrChange>
        </w:rPr>
        <w:t>PadChest</w:t>
      </w:r>
      <w:proofErr w:type="spellEnd"/>
      <w:r w:rsidRPr="004D333F">
        <w:rPr>
          <w:rFonts w:ascii="Arial Narrow" w:hAnsi="Arial Narrow" w:cs="Courier New"/>
          <w:sz w:val="28"/>
          <w:szCs w:val="28"/>
          <w:rPrChange w:id="66" w:author="Artin Majdi" w:date="2023-07-16T00:59:00Z">
            <w:rPr>
              <w:rFonts w:ascii="Courier New" w:hAnsi="Courier New" w:cs="Courier New"/>
            </w:rPr>
          </w:rPrChange>
        </w:rPr>
        <w:t xml:space="preserve">, and NIH Chest-Xray14 as well as various statistical tests. The results underpin the </w:t>
      </w:r>
      <w:del w:id="67" w:author="Rodriguez, Jeffrey J - (jjrodrig)" w:date="2023-07-05T19:35:00Z">
        <w:r w:rsidRPr="004D333F" w:rsidDel="00FB5A92">
          <w:rPr>
            <w:rFonts w:ascii="Arial Narrow" w:hAnsi="Arial Narrow" w:cs="Courier New"/>
            <w:sz w:val="28"/>
            <w:szCs w:val="28"/>
            <w:rPrChange w:id="68" w:author="Artin Majdi" w:date="2023-07-16T00:59:00Z">
              <w:rPr>
                <w:rFonts w:ascii="Courier New" w:hAnsi="Courier New" w:cs="Courier New"/>
              </w:rPr>
            </w:rPrChange>
          </w:rPr>
          <w:delText xml:space="preserve">significant </w:delText>
        </w:r>
      </w:del>
      <w:r w:rsidRPr="004D333F">
        <w:rPr>
          <w:rFonts w:ascii="Arial Narrow" w:hAnsi="Arial Narrow" w:cs="Courier New"/>
          <w:sz w:val="28"/>
          <w:szCs w:val="28"/>
          <w:rPrChange w:id="69" w:author="Artin Majdi" w:date="2023-07-16T00:59:00Z">
            <w:rPr>
              <w:rFonts w:ascii="Courier New" w:hAnsi="Courier New" w:cs="Courier New"/>
            </w:rPr>
          </w:rPrChange>
        </w:rPr>
        <w:t xml:space="preserve">enhancement in </w:t>
      </w:r>
      <w:commentRangeStart w:id="70"/>
      <w:r w:rsidRPr="004D333F">
        <w:rPr>
          <w:rFonts w:ascii="Arial Narrow" w:hAnsi="Arial Narrow" w:cs="Courier New"/>
          <w:sz w:val="28"/>
          <w:szCs w:val="28"/>
          <w:rPrChange w:id="71" w:author="Artin Majdi" w:date="2023-07-16T00:59:00Z">
            <w:rPr>
              <w:rFonts w:ascii="Courier New" w:hAnsi="Courier New" w:cs="Courier New"/>
            </w:rPr>
          </w:rPrChange>
        </w:rPr>
        <w:t>accuracy and interpretability</w:t>
      </w:r>
      <w:commentRangeEnd w:id="70"/>
      <w:r w:rsidR="00FB5A92" w:rsidRPr="004D333F">
        <w:rPr>
          <w:rStyle w:val="CommentReference"/>
          <w:rFonts w:ascii="Arial Narrow" w:hAnsi="Arial Narrow"/>
          <w:sz w:val="28"/>
          <w:szCs w:val="28"/>
          <w:rPrChange w:id="72" w:author="Artin Majdi" w:date="2023-07-16T00:59:00Z">
            <w:rPr>
              <w:rStyle w:val="CommentReference"/>
              <w:rFonts w:asciiTheme="minorHAnsi" w:hAnsiTheme="minorHAnsi"/>
            </w:rPr>
          </w:rPrChange>
        </w:rPr>
        <w:commentReference w:id="70"/>
      </w:r>
      <w:r w:rsidRPr="004D333F">
        <w:rPr>
          <w:rFonts w:ascii="Arial Narrow" w:hAnsi="Arial Narrow" w:cs="Courier New"/>
          <w:sz w:val="28"/>
          <w:szCs w:val="28"/>
          <w:rPrChange w:id="73" w:author="Artin Majdi" w:date="2023-07-16T00:59:00Z">
            <w:rPr>
              <w:rFonts w:ascii="Courier New" w:hAnsi="Courier New" w:cs="Courier New"/>
            </w:rPr>
          </w:rPrChange>
        </w:rPr>
        <w:t xml:space="preserve"> these methods provide in the diagnosis of thoracic diseases in chest radiography. This approach has the potential to promote an </w:t>
      </w:r>
      <w:commentRangeStart w:id="74"/>
      <w:r w:rsidRPr="004D333F">
        <w:rPr>
          <w:rFonts w:ascii="Arial Narrow" w:hAnsi="Arial Narrow" w:cs="Courier New"/>
          <w:sz w:val="28"/>
          <w:szCs w:val="28"/>
          <w:rPrChange w:id="75" w:author="Artin Majdi" w:date="2023-07-16T00:59:00Z">
            <w:rPr>
              <w:rFonts w:ascii="Courier New" w:hAnsi="Courier New" w:cs="Courier New"/>
            </w:rPr>
          </w:rPrChange>
        </w:rPr>
        <w:t>accurate and efficient</w:t>
      </w:r>
      <w:commentRangeEnd w:id="74"/>
      <w:r w:rsidR="00FB5A92" w:rsidRPr="004D333F">
        <w:rPr>
          <w:rStyle w:val="CommentReference"/>
          <w:rFonts w:ascii="Arial Narrow" w:hAnsi="Arial Narrow"/>
          <w:sz w:val="28"/>
          <w:szCs w:val="28"/>
          <w:rPrChange w:id="76" w:author="Artin Majdi" w:date="2023-07-16T00:59:00Z">
            <w:rPr>
              <w:rStyle w:val="CommentReference"/>
              <w:rFonts w:asciiTheme="minorHAnsi" w:hAnsiTheme="minorHAnsi"/>
            </w:rPr>
          </w:rPrChange>
        </w:rPr>
        <w:commentReference w:id="74"/>
      </w:r>
      <w:r w:rsidRPr="004D333F">
        <w:rPr>
          <w:rFonts w:ascii="Arial Narrow" w:hAnsi="Arial Narrow" w:cs="Courier New"/>
          <w:sz w:val="28"/>
          <w:szCs w:val="28"/>
          <w:rPrChange w:id="77" w:author="Artin Majdi" w:date="2023-07-16T00:59:00Z">
            <w:rPr>
              <w:rFonts w:ascii="Courier New" w:hAnsi="Courier New" w:cs="Courier New"/>
            </w:rPr>
          </w:rPrChange>
        </w:rPr>
        <w:t xml:space="preserve"> diagnosis by providing an additional layer of decision support to radiologists, ultimately </w:t>
      </w:r>
      <w:commentRangeStart w:id="78"/>
      <w:r w:rsidRPr="004D333F">
        <w:rPr>
          <w:rFonts w:ascii="Arial Narrow" w:hAnsi="Arial Narrow" w:cs="Courier New"/>
          <w:sz w:val="28"/>
          <w:szCs w:val="28"/>
          <w:rPrChange w:id="79" w:author="Artin Majdi" w:date="2023-07-16T00:59:00Z">
            <w:rPr>
              <w:rFonts w:ascii="Courier New" w:hAnsi="Courier New" w:cs="Courier New"/>
            </w:rPr>
          </w:rPrChange>
        </w:rPr>
        <w:t>leading to better patient outcomes</w:t>
      </w:r>
      <w:commentRangeEnd w:id="78"/>
      <w:r w:rsidR="008D3B9D" w:rsidRPr="004D333F">
        <w:rPr>
          <w:rStyle w:val="CommentReference"/>
          <w:rFonts w:ascii="Arial Narrow" w:hAnsi="Arial Narrow"/>
          <w:sz w:val="28"/>
          <w:szCs w:val="28"/>
          <w:rPrChange w:id="80" w:author="Artin Majdi" w:date="2023-07-16T00:59:00Z">
            <w:rPr>
              <w:rStyle w:val="CommentReference"/>
              <w:rFonts w:asciiTheme="minorHAnsi" w:hAnsiTheme="minorHAnsi"/>
            </w:rPr>
          </w:rPrChange>
        </w:rPr>
        <w:commentReference w:id="78"/>
      </w:r>
      <w:r w:rsidRPr="004D333F">
        <w:rPr>
          <w:rFonts w:ascii="Arial Narrow" w:hAnsi="Arial Narrow" w:cs="Courier New"/>
          <w:sz w:val="28"/>
          <w:szCs w:val="28"/>
          <w:rPrChange w:id="81" w:author="Artin Majdi" w:date="2023-07-16T00:59:00Z">
            <w:rPr>
              <w:rFonts w:ascii="Courier New" w:hAnsi="Courier New" w:cs="Courier New"/>
            </w:rPr>
          </w:rPrChange>
        </w:rPr>
        <w:t>.</w:t>
      </w:r>
    </w:p>
    <w:p w14:paraId="464339E5" w14:textId="77777777" w:rsidR="00167D01" w:rsidRPr="004D333F" w:rsidRDefault="00167D01" w:rsidP="004D333F">
      <w:pPr>
        <w:pStyle w:val="PlainText"/>
        <w:spacing w:line="360" w:lineRule="auto"/>
        <w:jc w:val="both"/>
        <w:rPr>
          <w:rFonts w:ascii="Arial Narrow" w:hAnsi="Arial Narrow" w:cs="Courier New"/>
          <w:sz w:val="28"/>
          <w:szCs w:val="28"/>
          <w:rPrChange w:id="82" w:author="Artin Majdi" w:date="2023-07-16T00:59:00Z">
            <w:rPr>
              <w:rFonts w:ascii="Courier New" w:hAnsi="Courier New" w:cs="Courier New"/>
            </w:rPr>
          </w:rPrChange>
        </w:rPr>
        <w:pPrChange w:id="83" w:author="Artin Majdi" w:date="2023-07-16T00:59:00Z">
          <w:pPr>
            <w:pStyle w:val="PlainText"/>
          </w:pPr>
        </w:pPrChange>
      </w:pPr>
    </w:p>
    <w:sectPr w:rsidR="00167D01" w:rsidRPr="004D333F" w:rsidSect="0058403F">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odriguez, Jeffrey J - (jjrodrig)" w:date="2023-07-05T16:00:00Z" w:initials="RJJ(">
    <w:p w14:paraId="6FD7B47D" w14:textId="77777777" w:rsidR="00AF0175" w:rsidRDefault="00AF0175" w:rsidP="0077096A">
      <w:pPr>
        <w:pStyle w:val="CommentText"/>
      </w:pPr>
      <w:r>
        <w:rPr>
          <w:rStyle w:val="CommentReference"/>
        </w:rPr>
        <w:annotationRef/>
      </w:r>
      <w:r>
        <w:t>You can delete the "a" superscript in the author list since there's only one affiliation. Also, change to Dept. of Electrical and Computer Engineering, The University of Arizona, Tucson, AZ, USA"</w:t>
      </w:r>
    </w:p>
  </w:comment>
  <w:comment w:id="6" w:author="Rodriguez, Jeffrey J - (jjrodrig)" w:date="2023-07-05T16:02:00Z" w:initials="RJJ(">
    <w:p w14:paraId="12DD6E1A" w14:textId="77777777" w:rsidR="00AF0175" w:rsidRDefault="00AF0175" w:rsidP="00057BB1">
      <w:pPr>
        <w:pStyle w:val="CommentText"/>
      </w:pPr>
      <w:r>
        <w:rPr>
          <w:rStyle w:val="CommentReference"/>
        </w:rPr>
        <w:annotationRef/>
      </w:r>
      <w:r>
        <w:t>Reword. It doesn't make sense to say that "</w:t>
      </w:r>
      <w:r>
        <w:rPr>
          <w:i/>
          <w:iCs/>
        </w:rPr>
        <w:t xml:space="preserve">accurate </w:t>
      </w:r>
      <w:r>
        <w:t xml:space="preserve">diagnosis can lead to … </w:t>
      </w:r>
      <w:r>
        <w:rPr>
          <w:i/>
          <w:iCs/>
        </w:rPr>
        <w:t>errors".</w:t>
      </w:r>
    </w:p>
  </w:comment>
  <w:comment w:id="13" w:author="Rodriguez, Jeffrey J - (jjrodrig)" w:date="2023-07-05T16:05:00Z" w:initials="RJJ(">
    <w:p w14:paraId="4286D577" w14:textId="77777777" w:rsidR="00AF0175" w:rsidRDefault="00AF0175" w:rsidP="00832E14">
      <w:pPr>
        <w:pStyle w:val="CommentText"/>
      </w:pPr>
      <w:r>
        <w:rPr>
          <w:rStyle w:val="CommentReference"/>
        </w:rPr>
        <w:annotationRef/>
      </w:r>
      <w:r>
        <w:t>Reword. Doesn't make sense to say that the no-ground-truth scenario is called a "loss" and the ground-truth scenario is called a "logit".</w:t>
      </w:r>
    </w:p>
  </w:comment>
  <w:comment w:id="27" w:author="Rodriguez, Jeffrey J - (jjrodrig)" w:date="2023-07-05T16:06:00Z" w:initials="RJJ(">
    <w:p w14:paraId="73021570" w14:textId="77777777" w:rsidR="00AF0175" w:rsidRDefault="00AF0175" w:rsidP="00132C4A">
      <w:pPr>
        <w:pStyle w:val="CommentText"/>
      </w:pPr>
      <w:r>
        <w:rPr>
          <w:rStyle w:val="CommentReference"/>
        </w:rPr>
        <w:annotationRef/>
      </w:r>
      <w:r>
        <w:t>exploit?</w:t>
      </w:r>
    </w:p>
  </w:comment>
  <w:comment w:id="31" w:author="Rodriguez, Jeffrey J - (jjrodrig)" w:date="2023-07-05T16:06:00Z" w:initials="RJJ(">
    <w:p w14:paraId="175441DE" w14:textId="77777777" w:rsidR="00AF0175" w:rsidRDefault="00AF0175" w:rsidP="00F56F3C">
      <w:pPr>
        <w:pStyle w:val="CommentText"/>
      </w:pPr>
      <w:r>
        <w:rPr>
          <w:rStyle w:val="CommentReference"/>
        </w:rPr>
        <w:annotationRef/>
      </w:r>
      <w:r>
        <w:t xml:space="preserve">The </w:t>
      </w:r>
      <w:r>
        <w:rPr>
          <w:i/>
          <w:iCs/>
        </w:rPr>
        <w:t xml:space="preserve">diseases </w:t>
      </w:r>
      <w:r>
        <w:t>aren't adaptable. Also, do the experimental results prove that the proposed methods are more adaptable than prior techniques?</w:t>
      </w:r>
    </w:p>
  </w:comment>
  <w:comment w:id="35" w:author="Rodriguez, Jeffrey J - (jjrodrig)" w:date="2023-07-05T16:08:00Z" w:initials="RJJ(">
    <w:p w14:paraId="0DAF5C25" w14:textId="77777777" w:rsidR="00824475" w:rsidRDefault="00824475" w:rsidP="00BC18FC">
      <w:pPr>
        <w:pStyle w:val="CommentText"/>
      </w:pPr>
      <w:r>
        <w:rPr>
          <w:rStyle w:val="CommentReference"/>
        </w:rPr>
        <w:annotationRef/>
      </w:r>
      <w:r>
        <w:t xml:space="preserve">Undefined. You defined a logit </w:t>
      </w:r>
      <w:r>
        <w:rPr>
          <w:i/>
          <w:iCs/>
        </w:rPr>
        <w:t>scenario</w:t>
      </w:r>
      <w:r>
        <w:t>.</w:t>
      </w:r>
    </w:p>
  </w:comment>
  <w:comment w:id="44" w:author="Rodriguez, Jeffrey J - (jjrodrig)" w:date="2023-07-05T16:11:00Z" w:initials="RJJ(">
    <w:p w14:paraId="23786E70" w14:textId="77777777" w:rsidR="00824475" w:rsidRDefault="00824475" w:rsidP="00D30C0C">
      <w:pPr>
        <w:pStyle w:val="CommentText"/>
      </w:pPr>
      <w:r>
        <w:rPr>
          <w:rStyle w:val="CommentReference"/>
        </w:rPr>
        <w:annotationRef/>
      </w:r>
      <w:r>
        <w:t>Untrue? If I've been using an old network for classification of images, and I then switch to using your methods, then the weights and biases from the old network can be used in your network? No need to do training?</w:t>
      </w:r>
    </w:p>
  </w:comment>
  <w:comment w:id="48" w:author="Rodriguez, Jeffrey J - (jjrodrig)" w:date="2023-07-05T19:31:00Z" w:initials="RJJ(">
    <w:p w14:paraId="56313B9C" w14:textId="77777777" w:rsidR="00FB5A92" w:rsidRDefault="00FB5A92" w:rsidP="001F1463">
      <w:pPr>
        <w:pStyle w:val="CommentText"/>
      </w:pPr>
      <w:r>
        <w:rPr>
          <w:rStyle w:val="CommentReference"/>
        </w:rPr>
        <w:annotationRef/>
      </w:r>
      <w:r>
        <w:t>Be sure to prove that your methods have more extensive applicability than existing methods.</w:t>
      </w:r>
    </w:p>
  </w:comment>
  <w:comment w:id="57" w:author="Rodriguez, Jeffrey J - (jjrodrig)" w:date="2023-07-05T19:32:00Z" w:initials="RJJ(">
    <w:p w14:paraId="07C60B7E" w14:textId="77777777" w:rsidR="00FB5A92" w:rsidRDefault="00FB5A92" w:rsidP="00FD220C">
      <w:pPr>
        <w:pStyle w:val="CommentText"/>
      </w:pPr>
      <w:r>
        <w:rPr>
          <w:rStyle w:val="CommentReference"/>
        </w:rPr>
        <w:annotationRef/>
      </w:r>
      <w:r>
        <w:t>This conflicts with the previous sentence, which says there's no need for re-optimization - i.e., no need for a training phase. Just use the weights and biases of an existing network.</w:t>
      </w:r>
    </w:p>
  </w:comment>
  <w:comment w:id="61" w:author="Rodriguez, Jeffrey J - (jjrodrig)" w:date="2023-07-05T19:32:00Z" w:initials="RJJ(">
    <w:p w14:paraId="66A5C0A1" w14:textId="77777777" w:rsidR="00FB5A92" w:rsidRDefault="00FB5A92" w:rsidP="00B6100B">
      <w:pPr>
        <w:pStyle w:val="CommentText"/>
      </w:pPr>
      <w:r>
        <w:rPr>
          <w:rStyle w:val="CommentReference"/>
        </w:rPr>
        <w:annotationRef/>
      </w:r>
      <w:r>
        <w:t>Vague. Unsure what this means.</w:t>
      </w:r>
    </w:p>
  </w:comment>
  <w:comment w:id="70" w:author="Rodriguez, Jeffrey J - (jjrodrig)" w:date="2023-07-05T19:35:00Z" w:initials="RJJ(">
    <w:p w14:paraId="4A0D5518" w14:textId="77777777" w:rsidR="00CA6B2E" w:rsidRDefault="00FB5A92" w:rsidP="00264AD9">
      <w:pPr>
        <w:pStyle w:val="CommentText"/>
      </w:pPr>
      <w:r>
        <w:rPr>
          <w:rStyle w:val="CommentReference"/>
        </w:rPr>
        <w:annotationRef/>
      </w:r>
      <w:r w:rsidR="00CA6B2E">
        <w:t>I assume the experimental results include a graph showing the amount of enhancement in accuracy and a graph showing the amount of enhancement in interpretability. If not, then don't say that the results underpin the interpretability.</w:t>
      </w:r>
    </w:p>
  </w:comment>
  <w:comment w:id="74" w:author="Rodriguez, Jeffrey J - (jjrodrig)" w:date="2023-07-05T19:36:00Z" w:initials="RJJ(">
    <w:p w14:paraId="11ADB43E" w14:textId="53CBA903" w:rsidR="00FB5A92" w:rsidRDefault="00FB5A92" w:rsidP="002C61B3">
      <w:pPr>
        <w:pStyle w:val="CommentText"/>
      </w:pPr>
      <w:r>
        <w:rPr>
          <w:rStyle w:val="CommentReference"/>
        </w:rPr>
        <w:annotationRef/>
      </w:r>
      <w:r>
        <w:t>The results must show the amount of accuracy and also the amount of efficiency. Be sure to include equations that define both of these terms.</w:t>
      </w:r>
    </w:p>
  </w:comment>
  <w:comment w:id="78" w:author="Rodriguez, Jeffrey J - (jjrodrig)" w:date="2023-07-05T20:52:00Z" w:initials="RJJ(">
    <w:p w14:paraId="5F6792FD" w14:textId="77777777" w:rsidR="008D3B9D" w:rsidRDefault="008D3B9D" w:rsidP="003011ED">
      <w:pPr>
        <w:pStyle w:val="CommentText"/>
      </w:pPr>
      <w:r>
        <w:rPr>
          <w:rStyle w:val="CommentReference"/>
        </w:rPr>
        <w:annotationRef/>
      </w:r>
      <w:r>
        <w:t>Delete since you have no results to prove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D7B47D" w15:done="0"/>
  <w15:commentEx w15:paraId="12DD6E1A" w15:done="0"/>
  <w15:commentEx w15:paraId="4286D577" w15:done="0"/>
  <w15:commentEx w15:paraId="73021570" w15:done="0"/>
  <w15:commentEx w15:paraId="175441DE" w15:done="0"/>
  <w15:commentEx w15:paraId="0DAF5C25" w15:done="0"/>
  <w15:commentEx w15:paraId="23786E70" w15:done="0"/>
  <w15:commentEx w15:paraId="56313B9C" w15:done="0"/>
  <w15:commentEx w15:paraId="07C60B7E" w15:done="0"/>
  <w15:commentEx w15:paraId="66A5C0A1" w15:done="0"/>
  <w15:commentEx w15:paraId="4A0D5518" w15:done="0"/>
  <w15:commentEx w15:paraId="11ADB43E" w15:done="0"/>
  <w15:commentEx w15:paraId="5F6792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1233" w16cex:dateUtc="2023-07-05T23:00:00Z"/>
  <w16cex:commentExtensible w16cex:durableId="28501282" w16cex:dateUtc="2023-07-05T23:02:00Z"/>
  <w16cex:commentExtensible w16cex:durableId="28501332" w16cex:dateUtc="2023-07-05T23:05:00Z"/>
  <w16cex:commentExtensible w16cex:durableId="28501375" w16cex:dateUtc="2023-07-05T23:06:00Z"/>
  <w16cex:commentExtensible w16cex:durableId="28501398" w16cex:dateUtc="2023-07-05T23:06:00Z"/>
  <w16cex:commentExtensible w16cex:durableId="285013F3" w16cex:dateUtc="2023-07-05T23:08:00Z"/>
  <w16cex:commentExtensible w16cex:durableId="285014BA" w16cex:dateUtc="2023-07-05T23:11:00Z"/>
  <w16cex:commentExtensible w16cex:durableId="28504374" w16cex:dateUtc="2023-07-06T02:31:00Z"/>
  <w16cex:commentExtensible w16cex:durableId="285043CD" w16cex:dateUtc="2023-07-06T02:32:00Z"/>
  <w16cex:commentExtensible w16cex:durableId="285043EA" w16cex:dateUtc="2023-07-06T02:32:00Z"/>
  <w16cex:commentExtensible w16cex:durableId="28504472" w16cex:dateUtc="2023-07-06T02:35:00Z"/>
  <w16cex:commentExtensible w16cex:durableId="285044BC" w16cex:dateUtc="2023-07-06T02:36:00Z"/>
  <w16cex:commentExtensible w16cex:durableId="2850567E" w16cex:dateUtc="2023-07-06T0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D7B47D" w16cid:durableId="28501233"/>
  <w16cid:commentId w16cid:paraId="12DD6E1A" w16cid:durableId="28501282"/>
  <w16cid:commentId w16cid:paraId="4286D577" w16cid:durableId="28501332"/>
  <w16cid:commentId w16cid:paraId="73021570" w16cid:durableId="28501375"/>
  <w16cid:commentId w16cid:paraId="175441DE" w16cid:durableId="28501398"/>
  <w16cid:commentId w16cid:paraId="0DAF5C25" w16cid:durableId="285013F3"/>
  <w16cid:commentId w16cid:paraId="23786E70" w16cid:durableId="285014BA"/>
  <w16cid:commentId w16cid:paraId="56313B9C" w16cid:durableId="28504374"/>
  <w16cid:commentId w16cid:paraId="07C60B7E" w16cid:durableId="285043CD"/>
  <w16cid:commentId w16cid:paraId="66A5C0A1" w16cid:durableId="285043EA"/>
  <w16cid:commentId w16cid:paraId="4A0D5518" w16cid:durableId="28504472"/>
  <w16cid:commentId w16cid:paraId="11ADB43E" w16cid:durableId="285044BC"/>
  <w16cid:commentId w16cid:paraId="5F6792FD" w16cid:durableId="285056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AD" w15:userId="S::mohammadsmajdi@arizona.edu::04f1a3b0-755a-455d-bd2f-e8d671d4e963"/>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65B49"/>
    <w:rsid w:val="00167D01"/>
    <w:rsid w:val="00185905"/>
    <w:rsid w:val="00186409"/>
    <w:rsid w:val="00234404"/>
    <w:rsid w:val="00302968"/>
    <w:rsid w:val="004D333F"/>
    <w:rsid w:val="00506DA4"/>
    <w:rsid w:val="0058403F"/>
    <w:rsid w:val="00824475"/>
    <w:rsid w:val="008D3B9D"/>
    <w:rsid w:val="00AD42D0"/>
    <w:rsid w:val="00AF0175"/>
    <w:rsid w:val="00CA4387"/>
    <w:rsid w:val="00CA6B2E"/>
    <w:rsid w:val="00FB5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C3B99"/>
  <w15:chartTrackingRefBased/>
  <w15:docId w15:val="{8D1EC26C-4582-498B-9F0C-94C9F458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58403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8403F"/>
    <w:rPr>
      <w:rFonts w:ascii="Consolas" w:hAnsi="Consolas"/>
      <w:kern w:val="0"/>
      <w:sz w:val="21"/>
      <w:szCs w:val="21"/>
      <w14:ligatures w14:val="none"/>
    </w:rPr>
  </w:style>
  <w:style w:type="paragraph" w:styleId="Revision">
    <w:name w:val="Revision"/>
    <w:hidden/>
    <w:uiPriority w:val="99"/>
    <w:semiHidden/>
    <w:rsid w:val="00AF0175"/>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AF0175"/>
    <w:rPr>
      <w:sz w:val="16"/>
      <w:szCs w:val="16"/>
    </w:rPr>
  </w:style>
  <w:style w:type="paragraph" w:styleId="CommentText">
    <w:name w:val="annotation text"/>
    <w:basedOn w:val="Normal"/>
    <w:link w:val="CommentTextChar"/>
    <w:uiPriority w:val="99"/>
    <w:unhideWhenUsed/>
    <w:rsid w:val="00AF0175"/>
    <w:pPr>
      <w:spacing w:line="240" w:lineRule="auto"/>
    </w:pPr>
    <w:rPr>
      <w:sz w:val="20"/>
      <w:szCs w:val="20"/>
    </w:rPr>
  </w:style>
  <w:style w:type="character" w:customStyle="1" w:styleId="CommentTextChar">
    <w:name w:val="Comment Text Char"/>
    <w:basedOn w:val="DefaultParagraphFont"/>
    <w:link w:val="CommentText"/>
    <w:uiPriority w:val="99"/>
    <w:rsid w:val="00AF0175"/>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F0175"/>
    <w:rPr>
      <w:b/>
      <w:bCs/>
    </w:rPr>
  </w:style>
  <w:style w:type="character" w:customStyle="1" w:styleId="CommentSubjectChar">
    <w:name w:val="Comment Subject Char"/>
    <w:basedOn w:val="CommentTextChar"/>
    <w:link w:val="CommentSubject"/>
    <w:uiPriority w:val="99"/>
    <w:semiHidden/>
    <w:rsid w:val="00AF0175"/>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Artin Majdi</cp:lastModifiedBy>
  <cp:revision>7</cp:revision>
  <dcterms:created xsi:type="dcterms:W3CDTF">2023-07-05T22:58:00Z</dcterms:created>
  <dcterms:modified xsi:type="dcterms:W3CDTF">2023-07-16T08:00:00Z</dcterms:modified>
</cp:coreProperties>
</file>