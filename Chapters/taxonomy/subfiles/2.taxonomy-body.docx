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8408" w14:textId="1132F9DB" w:rsidR="004F4F3C" w:rsidRPr="001D20C4" w:rsidRDefault="00000000" w:rsidP="0011232A">
      <w:pPr>
        <w:jc w:val="left"/>
        <w:pPrChange w:id="0" w:author="artin majdi" w:date="2023-07-09T20:10:00Z">
          <w:pPr/>
        </w:pPrChange>
      </w:pPr>
      <w:r w:rsidRPr="001D20C4">
        <w:t>\</w:t>
      </w:r>
      <w:proofErr w:type="gramStart"/>
      <w:r w:rsidRPr="001D20C4">
        <w:t>section{</w:t>
      </w:r>
      <w:proofErr w:type="gramEnd"/>
      <w:r w:rsidRPr="001D20C4">
        <w:t>Introduction}</w:t>
      </w:r>
      <w:ins w:id="1" w:author="artin majdi" w:date="2023-07-09T20:24:00Z">
        <w:r w:rsidR="0094647F">
          <w:t>\label{</w:t>
        </w:r>
        <w:proofErr w:type="spellStart"/>
        <w:r w:rsidR="0094647F">
          <w:t>sec:taxonomy.introduction</w:t>
        </w:r>
        <w:proofErr w:type="spellEnd"/>
        <w:r w:rsidR="0094647F">
          <w:t>}</w:t>
        </w:r>
      </w:ins>
    </w:p>
    <w:p w14:paraId="5106DECD" w14:textId="2DBA9FE7" w:rsidR="004F4F3C" w:rsidRPr="001D20C4" w:rsidRDefault="00000000" w:rsidP="0011232A">
      <w:pPr>
        <w:jc w:val="left"/>
        <w:pPrChange w:id="2" w:author="artin majdi" w:date="2023-07-09T20:10:00Z">
          <w:pPr/>
        </w:pPrChange>
      </w:pPr>
      <w:r w:rsidRPr="001D20C4">
        <w:t xml:space="preserve">Chest </w:t>
      </w:r>
      <w:del w:id="3" w:author="artin majdi" w:date="2023-07-09T20:10:00Z">
        <w:r w:rsidRPr="001D20C4" w:rsidDel="00290C9B">
          <w:delText xml:space="preserve">radiography </w:delText>
        </w:r>
      </w:del>
      <w:ins w:id="4" w:author="artin majdi" w:date="2023-07-09T20:10:00Z">
        <w:r w:rsidR="00290C9B">
          <w:t>X-ray</w:t>
        </w:r>
        <w:r w:rsidR="00290C9B" w:rsidRPr="001D20C4">
          <w:t xml:space="preserve"> </w:t>
        </w:r>
      </w:ins>
      <w:r w:rsidRPr="001D20C4">
        <w:t>(</w:t>
      </w:r>
      <w:commentRangeStart w:id="5"/>
      <w:r w:rsidRPr="001D20C4">
        <w:t>CXR</w:t>
      </w:r>
      <w:commentRangeEnd w:id="5"/>
      <w:r w:rsidR="003B3AED">
        <w:rPr>
          <w:rStyle w:val="CommentReference"/>
          <w:rFonts w:asciiTheme="minorHAnsi" w:hAnsiTheme="minorHAnsi"/>
        </w:rPr>
        <w:commentReference w:id="5"/>
      </w:r>
      <w:r w:rsidRPr="001D20C4">
        <w:t>) is a prevalent radiological examination for diagnosing lung and heart disorders, constituting a significant share of ordered imaging studies. Fast and accurate detection of different thoracic diseases, such as pneumothorax, is crucial for optimal patient care~</w:t>
      </w:r>
      <w:commentRangeStart w:id="6"/>
      <w:commentRangeStart w:id="7"/>
      <w:r w:rsidRPr="001D20C4">
        <w:t>\cite{bellaviti_Increased_2016}</w:t>
      </w:r>
      <w:commentRangeEnd w:id="6"/>
      <w:r w:rsidR="003B3AED">
        <w:rPr>
          <w:rStyle w:val="CommentReference"/>
          <w:rFonts w:asciiTheme="minorHAnsi" w:hAnsiTheme="minorHAnsi"/>
        </w:rPr>
        <w:commentReference w:id="6"/>
      </w:r>
      <w:commentRangeEnd w:id="7"/>
      <w:r w:rsidR="00290C9B">
        <w:rPr>
          <w:rStyle w:val="CommentReference"/>
        </w:rPr>
        <w:commentReference w:id="7"/>
      </w:r>
      <w:r w:rsidRPr="001D20C4">
        <w:t>.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1D20C4">
        <w:t>2014,silverstein</w:t>
      </w:r>
      <w:proofErr w:type="gramEnd"/>
      <w:r w:rsidRPr="001D20C4">
        <w:t>_Most_2016}.</w:t>
      </w:r>
    </w:p>
    <w:p w14:paraId="0F9E4BA5" w14:textId="77777777" w:rsidR="004F4F3C" w:rsidRPr="001D20C4" w:rsidRDefault="00000000" w:rsidP="0011232A">
      <w:pPr>
        <w:jc w:val="left"/>
        <w:pPrChange w:id="8" w:author="artin majdi" w:date="2023-07-09T20:10:00Z">
          <w:pPr/>
        </w:pPrChange>
      </w:pPr>
      <w:r w:rsidRPr="001D20C4">
        <w:t>Progress in natural language processing (NLP) has enabled the collection of extensive annotated datasets such as ChestX-ray8~\cite{</w:t>
      </w:r>
      <w:proofErr w:type="gramStart"/>
      <w:r w:rsidRPr="001D20C4">
        <w:t>wang</w:t>
      </w:r>
      <w:proofErr w:type="gramEnd"/>
      <w:r w:rsidRPr="001D20C4">
        <w:t>_ChestXRay8_2017}, PADCHEST~\cite{bustos_Padchest_2020}, and CheXpert~\cite{irvin_CheXpert_2019}, allowing researchers to develop more efficient and robust supervised learning algorithms.</w:t>
      </w:r>
    </w:p>
    <w:p w14:paraId="46C8C55E" w14:textId="4FCF3607" w:rsidR="004F4F3C" w:rsidRPr="001D20C4" w:rsidRDefault="00000000" w:rsidP="0011232A">
      <w:pPr>
        <w:jc w:val="left"/>
        <w:pPrChange w:id="9" w:author="artin majdi" w:date="2023-07-09T20:10:00Z">
          <w:pPr/>
        </w:pPrChange>
      </w:pPr>
      <w:r w:rsidRPr="001D20C4">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7BD5D3BB" w14:textId="77777777" w:rsidR="004F4F3C" w:rsidRPr="001D20C4" w:rsidRDefault="00000000" w:rsidP="0011232A">
      <w:pPr>
        <w:jc w:val="left"/>
        <w:pPrChange w:id="10" w:author="artin majdi" w:date="2023-07-09T20:10:00Z">
          <w:pPr/>
        </w:pPrChange>
      </w:pPr>
      <w:r w:rsidRPr="001D20C4">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1D20C4">
        <w:t>a,eshghali</w:t>
      </w:r>
      <w:proofErr w:type="gramEnd"/>
      <w:r w:rsidRPr="001D20C4">
        <w:t xml:space="preserve">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w:t>
      </w:r>
      <w:r w:rsidRPr="001D20C4">
        <w:lastRenderedPageBreak/>
        <w:t>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071516B5" w14:textId="3EE4D0FB" w:rsidR="00D36802" w:rsidRDefault="00000000" w:rsidP="0011232A">
      <w:pPr>
        <w:jc w:val="left"/>
        <w:rPr>
          <w:ins w:id="11" w:author="artin majdi" w:date="2023-07-09T20:45:00Z"/>
        </w:rPr>
      </w:pPr>
      <w:r w:rsidRPr="001D20C4">
        <w:t xml:space="preserve">This paper aims to tackle the challenges of multi-label classification by introducing a hierarchical framework that incorporates the relationships between different classes to provide a more accurate classification framework. </w:t>
      </w:r>
      <w:r w:rsidR="003B3AED">
        <w:t>We</w:t>
      </w:r>
      <w:r w:rsidRPr="001D20C4">
        <w:t xml:space="preserve"> propose </w:t>
      </w:r>
      <w:r w:rsidR="003B3AED">
        <w:t xml:space="preserve">one approach </w:t>
      </w:r>
      <w:r w:rsidRPr="001D20C4">
        <w:t>for scenarios where ground truth is available, in which the proposed technique is applied to the loss function</w:t>
      </w:r>
      <w:ins w:id="12" w:author="artin majdi" w:date="2023-07-09T20:12:00Z">
        <w:r w:rsidR="004D6935">
          <w:t xml:space="preserve"> of </w:t>
        </w:r>
      </w:ins>
      <w:ins w:id="13" w:author="artin majdi" w:date="2023-07-09T20:14:00Z">
        <w:r w:rsidR="002011D1">
          <w:t>a</w:t>
        </w:r>
      </w:ins>
      <w:ins w:id="14" w:author="artin majdi" w:date="2023-07-09T20:12:00Z">
        <w:r w:rsidR="004D6935">
          <w:t xml:space="preserve"> network</w:t>
        </w:r>
      </w:ins>
      <w:r w:rsidR="003B3AED">
        <w:t>.</w:t>
      </w:r>
      <w:r w:rsidRPr="001D20C4">
        <w:t xml:space="preserve"> </w:t>
      </w:r>
      <w:ins w:id="15" w:author="artin majdi" w:date="2023-07-09T20:13:00Z">
        <w:r w:rsidR="004D6935" w:rsidRPr="004D6935">
          <w:t>For</w:t>
        </w:r>
        <w:r w:rsidR="004D6935">
          <w:t xml:space="preserve"> </w:t>
        </w:r>
      </w:ins>
      <w:del w:id="16" w:author="artin majdi" w:date="2023-07-09T20:13:00Z">
        <w:r w:rsidR="003B3AED" w:rsidDel="004D6935">
          <w:delText xml:space="preserve">We propose a second technique </w:delText>
        </w:r>
        <w:r w:rsidRPr="001D20C4" w:rsidDel="004D6935">
          <w:delText>for</w:delText>
        </w:r>
      </w:del>
      <w:r w:rsidRPr="001D20C4">
        <w:t xml:space="preserve"> scenarios where ground truth is not available, </w:t>
      </w:r>
      <w:ins w:id="17" w:author="artin majdi" w:date="2023-07-09T20:13:00Z">
        <w:r w:rsidR="004D6935" w:rsidRPr="004D6935">
          <w:t xml:space="preserve">we propose an alternative approach where the hierarchical framework is </w:t>
        </w:r>
      </w:ins>
      <w:del w:id="18" w:author="artin majdi" w:date="2023-07-09T20:13:00Z">
        <w:r w:rsidRPr="001D20C4" w:rsidDel="004D6935">
          <w:delText xml:space="preserve">in which it is </w:delText>
        </w:r>
      </w:del>
      <w:commentRangeStart w:id="19"/>
      <w:r w:rsidRPr="001D20C4">
        <w:t>applied to the logit values</w:t>
      </w:r>
      <w:commentRangeEnd w:id="19"/>
      <w:r w:rsidR="005B31D6">
        <w:rPr>
          <w:rStyle w:val="CommentReference"/>
          <w:rFonts w:asciiTheme="minorHAnsi" w:hAnsiTheme="minorHAnsi"/>
        </w:rPr>
        <w:commentReference w:id="19"/>
      </w:r>
      <w:ins w:id="20" w:author="artin majdi" w:date="2023-07-09T20:14:00Z">
        <w:r w:rsidR="004D6935">
          <w:t xml:space="preserve"> </w:t>
        </w:r>
        <w:r w:rsidR="004D6935" w:rsidRPr="004D6935">
          <w:t xml:space="preserve">of </w:t>
        </w:r>
        <w:r w:rsidR="004D6935">
          <w:t>an</w:t>
        </w:r>
        <w:r w:rsidR="004D6935" w:rsidRPr="004D6935">
          <w:t xml:space="preserve"> existing pre-trained network</w:t>
        </w:r>
      </w:ins>
      <w:r w:rsidRPr="001D20C4">
        <w:t xml:space="preserve">. </w:t>
      </w:r>
      <w:ins w:id="21" w:author="artin majdi" w:date="2023-07-09T20:45:00Z">
        <w:r w:rsidR="00D36802" w:rsidRPr="00D36802">
          <w:t xml:space="preserve">Logits are the output of the last layer of a neural network before applying the activation function. For </w:t>
        </w:r>
        <w:r w:rsidR="00D36802">
          <w:t xml:space="preserve">multi-class problems with $K$ classes, </w:t>
        </w:r>
        <w:r w:rsidR="00D36802" w:rsidRPr="00D36802">
          <w:t xml:space="preserve">the number of logits is </w:t>
        </w:r>
        <w:r w:rsidR="00D36802">
          <w:t>$K$</w:t>
        </w:r>
        <w:r w:rsidR="00D36802" w:rsidRPr="00D36802">
          <w:t xml:space="preserve">, and the value of </w:t>
        </w:r>
      </w:ins>
      <w:ins w:id="22" w:author="artin majdi" w:date="2023-07-09T20:46:00Z">
        <w:r w:rsidR="00D36802">
          <w:t>each</w:t>
        </w:r>
      </w:ins>
      <w:ins w:id="23" w:author="artin majdi" w:date="2023-07-09T20:45:00Z">
        <w:r w:rsidR="00D36802" w:rsidRPr="00D36802">
          <w:t xml:space="preserve"> logit represents the model’s confidence in the </w:t>
        </w:r>
      </w:ins>
      <w:ins w:id="24" w:author="artin majdi" w:date="2023-07-09T20:46:00Z">
        <w:r w:rsidR="00D36802">
          <w:t>$k$-</w:t>
        </w:r>
        <w:proofErr w:type="spellStart"/>
        <w:r w:rsidR="00D36802">
          <w:t>th</w:t>
        </w:r>
      </w:ins>
      <w:proofErr w:type="spellEnd"/>
      <w:ins w:id="25" w:author="artin majdi" w:date="2023-07-09T20:45:00Z">
        <w:r w:rsidR="00D36802" w:rsidRPr="00D36802">
          <w:t xml:space="preserve"> class</w:t>
        </w:r>
      </w:ins>
      <w:ins w:id="26" w:author="artin majdi" w:date="2023-07-09T20:48:00Z">
        <w:r w:rsidR="00D36802">
          <w:t>,</w:t>
        </w:r>
      </w:ins>
      <w:ins w:id="27" w:author="artin majdi" w:date="2023-07-09T20:46:00Z">
        <w:r w:rsidR="00D36802">
          <w:t xml:space="preserve"> being positive (that class exist)</w:t>
        </w:r>
      </w:ins>
      <w:ins w:id="28" w:author="artin majdi" w:date="2023-07-09T20:45:00Z">
        <w:r w:rsidR="00D36802" w:rsidRPr="00D36802">
          <w:t>.</w:t>
        </w:r>
      </w:ins>
      <w:ins w:id="29" w:author="artin majdi" w:date="2023-07-09T20:48:00Z">
        <w:r w:rsidR="00D36802">
          <w:t xml:space="preserve"> </w:t>
        </w:r>
        <w:r w:rsidR="00D36802" w:rsidRPr="00D36802">
          <w:t>For example, suppose you have a binary classification problem where you need to predict whether an email is spam or not. In that case, the logits will be a single value representing the confidence that the email is spam. The higher the value of the logits, the more confident the model is that the email is spam.</w:t>
        </w:r>
      </w:ins>
    </w:p>
    <w:p w14:paraId="5528AB56" w14:textId="39016F3C" w:rsidR="004F4F3C" w:rsidRPr="001D20C4" w:rsidRDefault="00000000" w:rsidP="0011232A">
      <w:pPr>
        <w:jc w:val="left"/>
        <w:pPrChange w:id="30" w:author="artin majdi" w:date="2023-07-09T20:10:00Z">
          <w:pPr/>
        </w:pPrChange>
      </w:pPr>
      <w:r w:rsidRPr="001D20C4">
        <w:t xml:space="preserve">The latter </w:t>
      </w:r>
      <w:ins w:id="31" w:author="artin majdi" w:date="2023-07-09T20:15:00Z">
        <w:r w:rsidR="002011D1">
          <w:t xml:space="preserve">technique </w:t>
        </w:r>
      </w:ins>
      <w:r w:rsidRPr="001D20C4">
        <w:t xml:space="preserve">provides a transfer learning approach that improves classification accuracy without necessitating </w:t>
      </w:r>
      <w:ins w:id="32" w:author="artin majdi" w:date="2023-07-09T20:15:00Z">
        <w:r w:rsidR="002011D1">
          <w:t xml:space="preserve">an extensive </w:t>
        </w:r>
      </w:ins>
      <w:del w:id="33" w:author="artin majdi" w:date="2023-07-09T20:15:00Z">
        <w:r w:rsidRPr="001D20C4" w:rsidDel="002011D1">
          <w:delText xml:space="preserve">costly </w:delText>
        </w:r>
      </w:del>
      <w:r w:rsidRPr="001D20C4">
        <w:t xml:space="preserve">computational </w:t>
      </w:r>
      <w:del w:id="34" w:author="artin majdi" w:date="2023-07-09T20:15:00Z">
        <w:r w:rsidRPr="001D20C4" w:rsidDel="002011D1">
          <w:delText>resources</w:delText>
        </w:r>
      </w:del>
      <w:ins w:id="35" w:author="artin majdi" w:date="2023-07-09T20:15:00Z">
        <w:r w:rsidR="002011D1">
          <w:t>investment</w:t>
        </w:r>
      </w:ins>
      <w:r w:rsidRPr="001D20C4">
        <w:t>. The rest of this paper is structured as follows. Section 2 discusses related work on multi-label classification and hierarchical loss functions; Section 3 describes the proposed techniques for integrating label hierarchy into multi-label classification techniques; Section 4 presents experimental results using the chest radiograph dataset; and Section 5 concludes the paper and outlines future research directions.</w:t>
      </w:r>
    </w:p>
    <w:p w14:paraId="401D46D9" w14:textId="10F9239F" w:rsidR="004F4F3C" w:rsidRPr="001D20C4" w:rsidRDefault="00000000" w:rsidP="0011232A">
      <w:pPr>
        <w:jc w:val="left"/>
        <w:pPrChange w:id="36" w:author="artin majdi" w:date="2023-07-09T20:10:00Z">
          <w:pPr/>
        </w:pPrChange>
      </w:pPr>
      <w:r w:rsidRPr="001D20C4">
        <w:t>\</w:t>
      </w:r>
      <w:proofErr w:type="gramStart"/>
      <w:r w:rsidRPr="001D20C4">
        <w:t>section{</w:t>
      </w:r>
      <w:proofErr w:type="gramEnd"/>
      <w:r w:rsidRPr="001D20C4">
        <w:t>Related Work}</w:t>
      </w:r>
      <w:ins w:id="37" w:author="artin majdi" w:date="2023-07-09T20:24:00Z">
        <w:r w:rsidR="0094647F">
          <w:t>\label{</w:t>
        </w:r>
        <w:proofErr w:type="spellStart"/>
        <w:r w:rsidR="0094647F">
          <w:t>sec:taxonomy.</w:t>
        </w:r>
        <w:r w:rsidR="0094647F">
          <w:t>relatedwork</w:t>
        </w:r>
        <w:proofErr w:type="spellEnd"/>
        <w:r w:rsidR="0094647F">
          <w:t>}</w:t>
        </w:r>
      </w:ins>
    </w:p>
    <w:p w14:paraId="3E33DA4F" w14:textId="71469605" w:rsidR="004F4F3C" w:rsidRPr="001D20C4" w:rsidRDefault="00000000" w:rsidP="0011232A">
      <w:pPr>
        <w:jc w:val="left"/>
        <w:pPrChange w:id="38" w:author="artin majdi" w:date="2023-07-09T20:10:00Z">
          <w:pPr/>
        </w:pPrChange>
      </w:pPr>
      <w:r w:rsidRPr="001D20C4">
        <w:t>The introduction of the ChestX-ray8 dataset and its associated model~\cite{</w:t>
      </w:r>
      <w:proofErr w:type="gramStart"/>
      <w:r w:rsidRPr="001D20C4">
        <w:t>wang</w:t>
      </w:r>
      <w:proofErr w:type="gramEnd"/>
      <w:r w:rsidRPr="001D20C4">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rsidRPr="001D20C4">
        <w:t>2018,liu</w:t>
      </w:r>
      <w:proofErr w:type="gramEnd"/>
      <w:r w:rsidRPr="001D20C4">
        <w:t xml:space="preserve">_SDFN_2019}, </w:t>
      </w:r>
      <w:r w:rsidRPr="001D20C4">
        <w:lastRenderedPageBreak/>
        <w:t>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w:t>
      </w:r>
      <w:r w:rsidR="005B31D6">
        <w:t>---</w:t>
      </w:r>
      <w:r w:rsidRPr="001D20C4">
        <w:t>either conditional (</w:t>
      </w:r>
      <w:r w:rsidR="005B31D6">
        <w:t>i</w:t>
      </w:r>
      <w:r w:rsidRPr="001D20C4">
        <w:t xml:space="preserve">nstance-specific label dependence) where </w:t>
      </w:r>
      <w:proofErr w:type="gramStart"/>
      <w:r w:rsidRPr="001D20C4">
        <w:t>in a given</w:t>
      </w:r>
      <w:proofErr w:type="gramEnd"/>
      <w:r w:rsidRPr="001D20C4">
        <w:t xml:space="preserve"> instance the presence or absence of one label may impact another</w:t>
      </w:r>
      <w:r w:rsidR="005B31D6">
        <w:t>,</w:t>
      </w:r>
      <w:r w:rsidRPr="001D20C4">
        <w:t xml:space="preserve"> or marginal (dataset-specific label dependence) where certain labels may co-occur more frequently~\cite{dembczynski_Label_2012}.</w:t>
      </w:r>
    </w:p>
    <w:p w14:paraId="664ADC9E" w14:textId="7159F01D" w:rsidR="004F4F3C" w:rsidRPr="001D20C4" w:rsidRDefault="00000000" w:rsidP="0011232A">
      <w:pPr>
        <w:jc w:val="left"/>
        <w:pPrChange w:id="39" w:author="artin majdi" w:date="2023-07-09T20:10:00Z">
          <w:pPr/>
        </w:pPrChange>
      </w:pPr>
      <w:r w:rsidRPr="001D20C4">
        <w:t xml:space="preserve">Multi-label classification, unlike multi-class methods, classifies instances into multiple categories simultaneously. For example, a single chest radiograph image can have both </w:t>
      </w:r>
      <w:r w:rsidR="005B31D6">
        <w:t>e</w:t>
      </w:r>
      <w:r w:rsidRPr="001D20C4">
        <w:t xml:space="preserve">dema and </w:t>
      </w:r>
      <w:r w:rsidR="005B31D6">
        <w:t>c</w:t>
      </w:r>
      <w:r w:rsidRPr="001D20C4">
        <w:t>ardiomegaly~\cite{harvey_Standardised_</w:t>
      </w:r>
      <w:proofErr w:type="gramStart"/>
      <w:r w:rsidRPr="001D20C4">
        <w:t>2019,tsoumakas</w:t>
      </w:r>
      <w:proofErr w:type="gramEnd"/>
      <w:r w:rsidRPr="001D20C4">
        <w:t>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rsidRPr="001D20C4">
        <w:t>2018,kowsari</w:t>
      </w:r>
      <w:proofErr w:type="gramEnd"/>
      <w:r w:rsidRPr="001D20C4">
        <w:t>_HDLTex_2017,redmon_YOLO9000_2017,roy_TreeCNN_2020}.</w:t>
      </w:r>
    </w:p>
    <w:p w14:paraId="60FE8405" w14:textId="788D3541" w:rsidR="004F4F3C" w:rsidRPr="001D20C4" w:rsidRDefault="00000000" w:rsidP="0011232A">
      <w:pPr>
        <w:jc w:val="left"/>
        <w:pPrChange w:id="40" w:author="artin majdi" w:date="2023-07-09T20:10:00Z">
          <w:pPr/>
        </w:pPrChange>
      </w:pPr>
      <w:r w:rsidRPr="001D20C4">
        <w:t>\</w:t>
      </w:r>
      <w:proofErr w:type="spellStart"/>
      <w:proofErr w:type="gramStart"/>
      <w:r w:rsidRPr="001D20C4">
        <w:t>textbf</w:t>
      </w:r>
      <w:proofErr w:type="spellEnd"/>
      <w:r w:rsidRPr="001D20C4">
        <w:t>{</w:t>
      </w:r>
      <w:proofErr w:type="gramEnd"/>
      <w:r w:rsidRPr="001D20C4">
        <w:t xml:space="preserve">Hierarchical </w:t>
      </w:r>
      <w:r w:rsidR="00152244">
        <w:t>M</w:t>
      </w:r>
      <w:r w:rsidRPr="001D20C4">
        <w:t>ulti-</w:t>
      </w:r>
      <w:r w:rsidR="00152244">
        <w:t>L</w:t>
      </w:r>
      <w:r w:rsidRPr="001D20C4">
        <w:t>abel Classification Technique}</w:t>
      </w:r>
    </w:p>
    <w:p w14:paraId="1F1B9FDE" w14:textId="77777777" w:rsidR="004F4F3C" w:rsidRPr="001D20C4" w:rsidRDefault="00000000" w:rsidP="0011232A">
      <w:pPr>
        <w:jc w:val="left"/>
        <w:pPrChange w:id="41" w:author="artin majdi" w:date="2023-07-09T20:10:00Z">
          <w:pPr/>
        </w:pPrChange>
      </w:pPr>
      <w:r w:rsidRPr="001D20C4">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w:t>
      </w:r>
      <w:proofErr w:type="gramStart"/>
      <w:r w:rsidRPr="001D20C4">
        <w:t>taking into account</w:t>
      </w:r>
      <w:proofErr w:type="gramEnd"/>
      <w:r w:rsidRPr="001D20C4">
        <w:t xml:space="preserve">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w:t>
      </w:r>
      <w:r w:rsidRPr="001D20C4">
        <w:lastRenderedPageBreak/>
        <w:t>levels of the hierarchy, specifically leaf nodes, have very few positive examples, making the flat learning model susceptible to negative class bias. To address these issues, we must create a model that considers the hierarchical nature of the CXR\@.</w:t>
      </w:r>
    </w:p>
    <w:p w14:paraId="01D0B848" w14:textId="77777777" w:rsidR="004F4F3C" w:rsidRPr="001D20C4" w:rsidRDefault="00000000" w:rsidP="0011232A">
      <w:pPr>
        <w:jc w:val="left"/>
        <w:pPrChange w:id="42" w:author="artin majdi" w:date="2023-07-09T20:10:00Z">
          <w:pPr/>
        </w:pPrChange>
      </w:pPr>
      <w:r w:rsidRPr="001D20C4">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w:t>
      </w:r>
      <w:r w:rsidR="00152244">
        <w:t xml:space="preserve">a </w:t>
      </w:r>
      <w:r w:rsidRPr="001D20C4">
        <w:t xml:space="preserve">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1D20C4">
        <w:t>amount</w:t>
      </w:r>
      <w:proofErr w:type="gramEnd"/>
      <w:r w:rsidRPr="001D20C4">
        <w:t xml:space="preserve"> of computational resources. Other existing deep learning-based approaches often use complex combinations of CNNs and recurrent neural networks (RNNs)~\cite{guo_CNNRNN_</w:t>
      </w:r>
      <w:proofErr w:type="gramStart"/>
      <w:r w:rsidRPr="001D20C4">
        <w:t>2018,kowsari</w:t>
      </w:r>
      <w:proofErr w:type="gramEnd"/>
      <w:r w:rsidRPr="001D20C4">
        <w:t>_HDLTex_2017}.</w:t>
      </w:r>
    </w:p>
    <w:p w14:paraId="3F3A5136" w14:textId="4738CD39" w:rsidR="004F4F3C" w:rsidRPr="001D20C4" w:rsidRDefault="00000000" w:rsidP="0094647F">
      <w:pPr>
        <w:jc w:val="left"/>
        <w:pPrChange w:id="43" w:author="artin majdi" w:date="2023-07-09T20:22:00Z">
          <w:pPr/>
        </w:pPrChange>
      </w:pPr>
      <w:r w:rsidRPr="001D20C4">
        <w:t xml:space="preserve">We propose </w:t>
      </w:r>
      <w:ins w:id="44" w:author="artin majdi" w:date="2023-07-09T20:18:00Z">
        <w:r w:rsidR="002011D1">
          <w:t>two</w:t>
        </w:r>
      </w:ins>
      <w:del w:id="45" w:author="artin majdi" w:date="2023-07-09T20:18:00Z">
        <w:r w:rsidRPr="001D20C4" w:rsidDel="002011D1">
          <w:delText>a</w:delText>
        </w:r>
      </w:del>
      <w:r w:rsidRPr="001D20C4">
        <w:t xml:space="preserve"> method</w:t>
      </w:r>
      <w:ins w:id="46" w:author="artin majdi" w:date="2023-07-09T20:18:00Z">
        <w:r w:rsidR="002011D1">
          <w:t>s</w:t>
        </w:r>
      </w:ins>
      <w:r w:rsidRPr="001D20C4">
        <w:t xml:space="preserve"> that takes advantage of hierarchical relationships between labels</w:t>
      </w:r>
      <w:del w:id="47" w:author="artin majdi" w:date="2023-07-09T20:23:00Z">
        <w:r w:rsidRPr="001D20C4" w:rsidDel="0094647F">
          <w:delText xml:space="preserve"> </w:delText>
        </w:r>
        <w:commentRangeStart w:id="48"/>
        <w:r w:rsidRPr="001D20C4" w:rsidDel="0094647F">
          <w:delText>without imposing computational requirements</w:delText>
        </w:r>
        <w:commentRangeEnd w:id="48"/>
        <w:r w:rsidR="00152244" w:rsidDel="0094647F">
          <w:rPr>
            <w:rStyle w:val="CommentReference"/>
            <w:rFonts w:asciiTheme="minorHAnsi" w:hAnsiTheme="minorHAnsi"/>
          </w:rPr>
          <w:commentReference w:id="48"/>
        </w:r>
      </w:del>
      <w:r w:rsidRPr="001D20C4">
        <w:t xml:space="preserve">. Our proposed method is adaptable to the </w:t>
      </w:r>
      <w:r w:rsidR="00152244">
        <w:t xml:space="preserve">available </w:t>
      </w:r>
      <w:r w:rsidRPr="001D20C4">
        <w:t>computational capacity</w:t>
      </w:r>
      <w:ins w:id="49" w:author="artin majdi" w:date="2023-07-09T20:23:00Z">
        <w:r w:rsidR="0094647F">
          <w:t xml:space="preserve"> as well as ground truth availability (as mentioned in the Section~\ref{</w:t>
        </w:r>
      </w:ins>
      <w:proofErr w:type="spellStart"/>
      <w:proofErr w:type="gramStart"/>
      <w:ins w:id="50" w:author="artin majdi" w:date="2023-07-09T20:24:00Z">
        <w:r w:rsidR="0094647F">
          <w:t>sec:</w:t>
        </w:r>
      </w:ins>
      <w:ins w:id="51" w:author="artin majdi" w:date="2023-07-09T20:23:00Z">
        <w:r w:rsidR="0094647F">
          <w:t>taxonomy</w:t>
        </w:r>
        <w:proofErr w:type="gramEnd"/>
        <w:r w:rsidR="0094647F">
          <w:t>.introduction</w:t>
        </w:r>
        <w:proofErr w:type="spellEnd"/>
        <w:r w:rsidR="0094647F">
          <w:t>}</w:t>
        </w:r>
      </w:ins>
      <w:ins w:id="52" w:author="artin majdi" w:date="2023-07-09T20:24:00Z">
        <w:r w:rsidR="0094647F">
          <w:t>)</w:t>
        </w:r>
      </w:ins>
      <w:r w:rsidRPr="001D20C4">
        <w:t>. If sufficient computational resources are available,</w:t>
      </w:r>
      <w:ins w:id="53" w:author="artin majdi" w:date="2023-07-09T20:19:00Z">
        <w:r w:rsidR="0094647F">
          <w:t xml:space="preserve"> the proposed </w:t>
        </w:r>
        <w:r w:rsidR="0094647F" w:rsidRPr="0094647F">
          <w:t xml:space="preserve">hierarchical framework </w:t>
        </w:r>
        <w:r w:rsidR="0094647F">
          <w:t>can be</w:t>
        </w:r>
        <w:r w:rsidR="0094647F" w:rsidRPr="0094647F">
          <w:t xml:space="preserve"> applied to the </w:t>
        </w:r>
        <w:r w:rsidR="0094647F">
          <w:t xml:space="preserve">loss function of </w:t>
        </w:r>
      </w:ins>
      <w:ins w:id="54" w:author="artin majdi" w:date="2023-07-09T20:20:00Z">
        <w:r w:rsidR="0094647F">
          <w:t>the</w:t>
        </w:r>
      </w:ins>
      <w:ins w:id="55" w:author="artin majdi" w:date="2023-07-09T20:19:00Z">
        <w:r w:rsidR="0094647F">
          <w:t xml:space="preserve"> network (</w:t>
        </w:r>
      </w:ins>
      <w:ins w:id="56" w:author="artin majdi" w:date="2023-07-09T20:20:00Z">
        <w:r w:rsidR="0094647F">
          <w:t xml:space="preserve">e.g., </w:t>
        </w:r>
      </w:ins>
      <w:ins w:id="57" w:author="artin majdi" w:date="2023-07-09T20:19:00Z">
        <w:r w:rsidR="0094647F">
          <w:t>classifi</w:t>
        </w:r>
      </w:ins>
      <w:ins w:id="58" w:author="artin majdi" w:date="2023-07-09T20:20:00Z">
        <w:r w:rsidR="0094647F">
          <w:t>cation</w:t>
        </w:r>
      </w:ins>
      <w:ins w:id="59" w:author="artin majdi" w:date="2023-07-09T20:19:00Z">
        <w:r w:rsidR="0094647F">
          <w:t xml:space="preserve"> or segmentatio</w:t>
        </w:r>
      </w:ins>
      <w:ins w:id="60" w:author="artin majdi" w:date="2023-07-09T20:20:00Z">
        <w:r w:rsidR="0094647F">
          <w:t xml:space="preserve">n network). </w:t>
        </w:r>
      </w:ins>
      <w:ins w:id="61" w:author="artin majdi" w:date="2023-07-09T20:21:00Z">
        <w:r w:rsidR="0094647F">
          <w:t xml:space="preserve">Alternatively, if </w:t>
        </w:r>
      </w:ins>
      <w:ins w:id="62" w:author="artin majdi" w:date="2023-07-09T20:22:00Z">
        <w:r w:rsidR="0094647F">
          <w:t xml:space="preserve">we lack </w:t>
        </w:r>
      </w:ins>
      <w:ins w:id="63" w:author="artin majdi" w:date="2023-07-09T20:21:00Z">
        <w:r w:rsidR="0094647F">
          <w:t>enough comput</w:t>
        </w:r>
      </w:ins>
      <w:ins w:id="64" w:author="artin majdi" w:date="2023-07-09T20:22:00Z">
        <w:r w:rsidR="0094647F">
          <w:t xml:space="preserve">ational resources to optimize the network from scratch, a second technique is proposed where </w:t>
        </w:r>
        <w:r w:rsidR="0094647F" w:rsidRPr="004D6935">
          <w:t xml:space="preserve">the hierarchical framework is </w:t>
        </w:r>
        <w:commentRangeStart w:id="65"/>
        <w:r w:rsidR="0094647F" w:rsidRPr="001D20C4">
          <w:t>applied to the logit values</w:t>
        </w:r>
        <w:commentRangeEnd w:id="65"/>
        <w:r w:rsidR="0094647F">
          <w:rPr>
            <w:rStyle w:val="CommentReference"/>
            <w:rFonts w:asciiTheme="minorHAnsi" w:hAnsiTheme="minorHAnsi"/>
          </w:rPr>
          <w:commentReference w:id="65"/>
        </w:r>
        <w:r w:rsidR="0094647F">
          <w:t xml:space="preserve"> </w:t>
        </w:r>
        <w:r w:rsidR="0094647F" w:rsidRPr="004D6935">
          <w:t xml:space="preserve">of </w:t>
        </w:r>
        <w:r w:rsidR="0094647F">
          <w:t>the</w:t>
        </w:r>
        <w:r w:rsidR="0094647F" w:rsidRPr="004D6935">
          <w:t xml:space="preserve"> existing pre-trained network</w:t>
        </w:r>
        <w:r w:rsidR="0094647F">
          <w:t>.</w:t>
        </w:r>
      </w:ins>
      <w:del w:id="66" w:author="artin majdi" w:date="2023-07-09T20:20:00Z">
        <w:r w:rsidRPr="001D20C4" w:rsidDel="0094647F">
          <w:delText xml:space="preserve"> </w:delText>
        </w:r>
      </w:del>
      <w:commentRangeStart w:id="67"/>
      <w:del w:id="68" w:author="artin majdi" w:date="2023-07-09T20:22:00Z">
        <w:r w:rsidRPr="001D20C4" w:rsidDel="0094647F">
          <w:delText>it</w:delText>
        </w:r>
        <w:commentRangeEnd w:id="67"/>
        <w:r w:rsidR="00152244" w:rsidDel="0094647F">
          <w:rPr>
            <w:rStyle w:val="CommentReference"/>
            <w:rFonts w:asciiTheme="minorHAnsi" w:hAnsiTheme="minorHAnsi"/>
          </w:rPr>
          <w:commentReference w:id="67"/>
        </w:r>
        <w:r w:rsidRPr="001D20C4" w:rsidDel="0094647F">
          <w:delText xml:space="preserve"> can be used as a standalone loss function during the optimization process, or it can be applied to test samples without the need to fine-tune the pre-trained ML model.</w:delText>
        </w:r>
      </w:del>
    </w:p>
    <w:p w14:paraId="1299741A" w14:textId="77777777" w:rsidR="004F4F3C" w:rsidRPr="001D20C4" w:rsidRDefault="00000000" w:rsidP="0011232A">
      <w:pPr>
        <w:jc w:val="left"/>
        <w:pPrChange w:id="69" w:author="artin majdi" w:date="2023-07-09T20:10:00Z">
          <w:pPr/>
        </w:pPrChange>
      </w:pPr>
      <w:r w:rsidRPr="001D20C4">
        <w:t>\</w:t>
      </w:r>
      <w:proofErr w:type="gramStart"/>
      <w:r w:rsidRPr="001D20C4">
        <w:t>section{</w:t>
      </w:r>
      <w:proofErr w:type="gramEnd"/>
      <w:r w:rsidRPr="001D20C4">
        <w:t>Methods}\label{</w:t>
      </w:r>
      <w:proofErr w:type="spellStart"/>
      <w:r w:rsidRPr="001D20C4">
        <w:t>sec:methods</w:t>
      </w:r>
      <w:proofErr w:type="spellEnd"/>
      <w:r w:rsidRPr="001D20C4">
        <w:t>}</w:t>
      </w:r>
    </w:p>
    <w:p w14:paraId="2407BF9F" w14:textId="357AEF8A" w:rsidR="004F4F3C" w:rsidRPr="001D20C4" w:rsidRDefault="00000000" w:rsidP="0011232A">
      <w:pPr>
        <w:jc w:val="left"/>
        <w:pPrChange w:id="70" w:author="artin majdi" w:date="2023-07-09T20:10:00Z">
          <w:pPr/>
        </w:pPrChange>
      </w:pPr>
      <w:r w:rsidRPr="001D20C4">
        <w:lastRenderedPageBreak/>
        <w:t>We propose a novel method that improves the accuracy and interpretability of multi-label classification with applications such as chest radiograph</w:t>
      </w:r>
      <w:r w:rsidR="00152244">
        <w:t>y</w:t>
      </w:r>
      <w:r w:rsidRPr="001D20C4">
        <w:t xml:space="preserve">. Two different approaches are proposed.  In the first approach, which requires access to ground truth labels, the hierarchical relationships between different classes are embedded into the loss function. In a second approach, the hierarchical relationships are used to update the value of logits prior to the calculation of predicted probabilities for each class.  As a transfer learning approach, these two techniques facilitate the adoption and/or fine-tuning of pre-trained models, thereby augmenting their generalizability to novel tasks. </w:t>
      </w:r>
      <w:commentRangeStart w:id="71"/>
      <w:commentRangeStart w:id="72"/>
      <w:r w:rsidRPr="001D20C4">
        <w:t>This ultimately contributes to the improvement of disease diagnosis and treatment</w:t>
      </w:r>
      <w:commentRangeEnd w:id="71"/>
      <w:r w:rsidR="00942C83">
        <w:rPr>
          <w:rStyle w:val="CommentReference"/>
          <w:rFonts w:asciiTheme="minorHAnsi" w:hAnsiTheme="minorHAnsi"/>
        </w:rPr>
        <w:commentReference w:id="71"/>
      </w:r>
      <w:commentRangeEnd w:id="72"/>
      <w:r w:rsidR="000D21AF">
        <w:rPr>
          <w:rStyle w:val="CommentReference"/>
        </w:rPr>
        <w:commentReference w:id="72"/>
      </w:r>
      <w:r w:rsidRPr="001D20C4">
        <w:t xml:space="preserve"> through increased accuracy within applications where there is a hierarchical relationship between abnormalities.</w:t>
      </w:r>
    </w:p>
    <w:p w14:paraId="685D023C" w14:textId="77777777" w:rsidR="004F4F3C" w:rsidRDefault="00000000" w:rsidP="0011232A">
      <w:pPr>
        <w:jc w:val="left"/>
        <w:rPr>
          <w:ins w:id="73" w:author="artin majdi" w:date="2023-07-09T20:51:00Z"/>
        </w:rPr>
      </w:pPr>
      <w:r w:rsidRPr="001D20C4">
        <w:t>One of the key benefits of the proposed techniques is the enhancement of interpretability. By organizing diseases into a hierarchical structure and leveraging their relationships, the model not only improves classification performance, but also provides insights into the relationships among predicted diseases. This additional layer of interpretability can help radiologists understand the rationale behind the model predictions, build trust in the model output, and facilitate its integration into clinical workflows. Furthermore, the hierarchical nature of the taxonomy allows radiologists to explore predictions at various levels of granularity, depending on the level of detail required for a specific case.</w:t>
      </w:r>
    </w:p>
    <w:p w14:paraId="5D524926" w14:textId="0783D8AB" w:rsidR="000536C0" w:rsidRDefault="000536C0" w:rsidP="0011232A">
      <w:pPr>
        <w:jc w:val="left"/>
        <w:rPr>
          <w:ins w:id="74" w:author="artin majdi" w:date="2023-07-09T20:52:00Z"/>
        </w:rPr>
      </w:pPr>
      <w:ins w:id="75" w:author="artin majdi" w:date="2023-07-09T20:51:00Z">
        <w:r>
          <w:t>\</w:t>
        </w:r>
        <w:proofErr w:type="gramStart"/>
        <w:r>
          <w:t>subsection{</w:t>
        </w:r>
        <w:proofErr w:type="gramEnd"/>
        <w:r>
          <w:t>problem formulation}\label{</w:t>
        </w:r>
        <w:proofErr w:type="spellStart"/>
        <w:r>
          <w:t>subsec:taxonomy.</w:t>
        </w:r>
      </w:ins>
      <w:ins w:id="76" w:author="artin majdi" w:date="2023-07-09T20:52:00Z">
        <w:r>
          <w:t>problem_formulation</w:t>
        </w:r>
      </w:ins>
      <w:proofErr w:type="spellEnd"/>
      <w:ins w:id="77" w:author="artin majdi" w:date="2023-07-09T20:51:00Z">
        <w:r>
          <w:t>}</w:t>
        </w:r>
      </w:ins>
    </w:p>
    <w:p w14:paraId="6115ED32" w14:textId="465EF065" w:rsidR="000536C0" w:rsidRDefault="000536C0" w:rsidP="0011232A">
      <w:pPr>
        <w:jc w:val="left"/>
        <w:rPr>
          <w:ins w:id="78" w:author="artin majdi" w:date="2023-07-09T20:56:00Z"/>
        </w:rPr>
      </w:pPr>
      <w:ins w:id="79" w:author="artin majdi" w:date="2023-07-09T20:52:00Z">
        <w:r>
          <w:t>\</w:t>
        </w:r>
        <w:proofErr w:type="gramStart"/>
        <w:r>
          <w:t>subsubsection{</w:t>
        </w:r>
        <w:proofErr w:type="gramEnd"/>
        <w:r>
          <w:t>The mathematical formulation of Sigmoid and SoftMax functions</w:t>
        </w:r>
        <w:r>
          <w:t>}</w:t>
        </w:r>
      </w:ins>
    </w:p>
    <w:p w14:paraId="66B076C5" w14:textId="77777777" w:rsidR="000536C0" w:rsidRDefault="000536C0" w:rsidP="000536C0">
      <w:pPr>
        <w:rPr>
          <w:ins w:id="80" w:author="artin majdi" w:date="2023-07-09T20:56:00Z"/>
        </w:rPr>
      </w:pPr>
      <w:ins w:id="81" w:author="artin majdi" w:date="2023-07-09T20:56:00Z">
        <w:r>
          <w:t>In the context of neural networks, a logit is the raw, unscaled output of a neuron. These values can range from negative to positive infinity. The term "logit" originally comes from logistic regression, and it is the inverse of the logistic sigmoid function.</w:t>
        </w:r>
      </w:ins>
    </w:p>
    <w:p w14:paraId="442B1A04" w14:textId="3C3D1C90" w:rsidR="000536C0" w:rsidRDefault="000536C0" w:rsidP="000536C0">
      <w:pPr>
        <w:rPr>
          <w:ins w:id="82" w:author="artin majdi" w:date="2023-07-09T20:56:00Z"/>
        </w:rPr>
      </w:pPr>
      <w:ins w:id="83" w:author="artin majdi" w:date="2023-07-09T20:56:00Z">
        <w:r>
          <w:t>The equation for the logit (also known as the log-odds) is:</w:t>
        </w:r>
      </w:ins>
    </w:p>
    <w:p w14:paraId="4491F3E7" w14:textId="77777777" w:rsidR="000536C0" w:rsidRDefault="000536C0" w:rsidP="000536C0">
      <w:pPr>
        <w:rPr>
          <w:ins w:id="84" w:author="artin majdi" w:date="2023-07-09T20:56:00Z"/>
        </w:rPr>
      </w:pPr>
      <w:ins w:id="85" w:author="artin majdi" w:date="2023-07-09T20:56:00Z">
        <w:r>
          <w:t>\</w:t>
        </w:r>
        <w:proofErr w:type="gramStart"/>
        <w:r>
          <w:t>begin</w:t>
        </w:r>
        <w:proofErr w:type="gramEnd"/>
        <w:r>
          <w:t>{equation}</w:t>
        </w:r>
      </w:ins>
    </w:p>
    <w:p w14:paraId="2E46C6B3" w14:textId="77777777" w:rsidR="000536C0" w:rsidRDefault="000536C0" w:rsidP="000536C0">
      <w:pPr>
        <w:rPr>
          <w:ins w:id="86" w:author="artin majdi" w:date="2023-07-09T20:56:00Z"/>
        </w:rPr>
      </w:pPr>
      <w:ins w:id="87" w:author="artin majdi" w:date="2023-07-09T20:56:00Z">
        <w:r>
          <w:t>\text{{logit</w:t>
        </w:r>
        <w:proofErr w:type="gramStart"/>
        <w:r>
          <w:t>}}(</w:t>
        </w:r>
        <w:proofErr w:type="gramEnd"/>
        <w:r>
          <w:t>p) = \log \left( \frac{p}{1 - p} \right)</w:t>
        </w:r>
      </w:ins>
    </w:p>
    <w:p w14:paraId="2C1B659B" w14:textId="6EB8F5BB" w:rsidR="000536C0" w:rsidRDefault="000536C0" w:rsidP="000536C0">
      <w:pPr>
        <w:rPr>
          <w:ins w:id="88" w:author="artin majdi" w:date="2023-07-09T20:56:00Z"/>
        </w:rPr>
      </w:pPr>
      <w:ins w:id="89" w:author="artin majdi" w:date="2023-07-09T20:56:00Z">
        <w:r>
          <w:lastRenderedPageBreak/>
          <w:t>\</w:t>
        </w:r>
        <w:proofErr w:type="gramStart"/>
        <w:r>
          <w:t>end</w:t>
        </w:r>
        <w:proofErr w:type="gramEnd"/>
        <w:r>
          <w:t>{equation}</w:t>
        </w:r>
      </w:ins>
    </w:p>
    <w:p w14:paraId="06B22612" w14:textId="4965465B" w:rsidR="000536C0" w:rsidRDefault="000536C0" w:rsidP="000536C0">
      <w:pPr>
        <w:rPr>
          <w:ins w:id="90" w:author="artin majdi" w:date="2023-07-09T20:56:00Z"/>
        </w:rPr>
      </w:pPr>
      <w:ins w:id="91" w:author="artin majdi" w:date="2023-07-09T20:56:00Z">
        <w:r>
          <w:t xml:space="preserve">where </w:t>
        </w:r>
        <w:proofErr w:type="gramStart"/>
        <w:r>
          <w:t>\( p</w:t>
        </w:r>
        <w:proofErr w:type="gramEnd"/>
        <w:r>
          <w:t xml:space="preserve"> \) is the probability of a positive event. This function maps a probability </w:t>
        </w:r>
        <w:proofErr w:type="gramStart"/>
        <w:r>
          <w:t>\( p</w:t>
        </w:r>
        <w:proofErr w:type="gramEnd"/>
        <w:r>
          <w:t xml:space="preserve"> \) from the interval \((0,1)\) to any real number.</w:t>
        </w:r>
      </w:ins>
    </w:p>
    <w:p w14:paraId="3DE07971" w14:textId="77777777" w:rsidR="000536C0" w:rsidRDefault="000536C0" w:rsidP="000536C0">
      <w:pPr>
        <w:rPr>
          <w:ins w:id="92" w:author="artin majdi" w:date="2023-07-09T20:56:00Z"/>
        </w:rPr>
      </w:pPr>
    </w:p>
    <w:p w14:paraId="586729C4" w14:textId="30F9A3AA" w:rsidR="000536C0" w:rsidRDefault="000536C0" w:rsidP="000536C0">
      <w:pPr>
        <w:rPr>
          <w:ins w:id="93" w:author="artin majdi" w:date="2023-07-09T20:56:00Z"/>
        </w:rPr>
      </w:pPr>
      <w:ins w:id="94" w:author="artin majdi" w:date="2023-07-09T20:56:00Z">
        <w:r>
          <w:t xml:space="preserve">In machine learning, we often want our model to output probabilities, which should be positive and sum to one. Applying the sigmoid function to the logit ensures this, as the sigmoid function maps any real number to the interval </w:t>
        </w:r>
        <w:proofErr w:type="gramStart"/>
        <w:r>
          <w:t>\(</w:t>
        </w:r>
        <w:proofErr w:type="gramEnd"/>
        <w:r>
          <w:t>(0,1)\), making it suitable for interpreting the outputs of a model as probabilities.</w:t>
        </w:r>
      </w:ins>
    </w:p>
    <w:p w14:paraId="67CBD5E8" w14:textId="0F0046C4" w:rsidR="000536C0" w:rsidRDefault="000536C0" w:rsidP="000536C0">
      <w:pPr>
        <w:rPr>
          <w:ins w:id="95" w:author="artin majdi" w:date="2023-07-09T20:56:00Z"/>
        </w:rPr>
      </w:pPr>
      <w:ins w:id="96" w:author="artin majdi" w:date="2023-07-09T20:56:00Z">
        <w:r>
          <w:t>The equation for the sigmoid function is:</w:t>
        </w:r>
      </w:ins>
    </w:p>
    <w:p w14:paraId="11DA13F4" w14:textId="40419E1A" w:rsidR="000536C0" w:rsidRDefault="000536C0" w:rsidP="000536C0">
      <w:pPr>
        <w:rPr>
          <w:ins w:id="97" w:author="artin majdi" w:date="2023-07-09T20:56:00Z"/>
        </w:rPr>
      </w:pPr>
      <w:ins w:id="98" w:author="artin majdi" w:date="2023-07-09T20:56:00Z">
        <w:r>
          <w:t>\</w:t>
        </w:r>
        <w:proofErr w:type="gramStart"/>
        <w:r>
          <w:t>begin</w:t>
        </w:r>
        <w:proofErr w:type="gramEnd"/>
        <w:r>
          <w:t>{equation}</w:t>
        </w:r>
      </w:ins>
      <w:ins w:id="99" w:author="artin majdi" w:date="2023-07-09T20:57:00Z">
        <w:r>
          <w:t xml:space="preserve"> </w:t>
        </w:r>
      </w:ins>
    </w:p>
    <w:p w14:paraId="763C35FA" w14:textId="77777777" w:rsidR="000536C0" w:rsidRDefault="000536C0" w:rsidP="000536C0">
      <w:pPr>
        <w:rPr>
          <w:ins w:id="100" w:author="artin majdi" w:date="2023-07-09T20:56:00Z"/>
        </w:rPr>
      </w:pPr>
      <w:ins w:id="101" w:author="artin majdi" w:date="2023-07-09T20:56:00Z">
        <w:r>
          <w:t>\text{{sigmoid</w:t>
        </w:r>
        <w:proofErr w:type="gramStart"/>
        <w:r>
          <w:t>}}(</w:t>
        </w:r>
        <w:proofErr w:type="gramEnd"/>
        <w:r>
          <w:t>x) = \frac{1}{1 + e^{-x}}</w:t>
        </w:r>
      </w:ins>
    </w:p>
    <w:p w14:paraId="4E2B87A6" w14:textId="1CE80719" w:rsidR="000536C0" w:rsidRDefault="000536C0" w:rsidP="000536C0">
      <w:pPr>
        <w:rPr>
          <w:ins w:id="102" w:author="artin majdi" w:date="2023-07-09T20:56:00Z"/>
        </w:rPr>
      </w:pPr>
      <w:ins w:id="103" w:author="artin majdi" w:date="2023-07-09T20:56:00Z">
        <w:r>
          <w:t>\</w:t>
        </w:r>
        <w:proofErr w:type="gramStart"/>
        <w:r>
          <w:t>end</w:t>
        </w:r>
        <w:proofErr w:type="gramEnd"/>
        <w:r>
          <w:t>{equation}</w:t>
        </w:r>
      </w:ins>
    </w:p>
    <w:p w14:paraId="4EEFDA75" w14:textId="69FBE65D" w:rsidR="000536C0" w:rsidRDefault="000536C0" w:rsidP="000536C0">
      <w:pPr>
        <w:rPr>
          <w:ins w:id="104" w:author="artin majdi" w:date="2023-07-09T20:56:00Z"/>
        </w:rPr>
      </w:pPr>
      <w:ins w:id="105" w:author="artin majdi" w:date="2023-07-09T20:56:00Z">
        <w:r>
          <w:t xml:space="preserve">When we apply this sigmoid function to the logit values output by the neural network, the result is a predicted probability between 0 and 1. This is very useful in binary classification problems, where we want to model the probability that a given input belongs to a certain class. </w:t>
        </w:r>
      </w:ins>
    </w:p>
    <w:p w14:paraId="629C874E" w14:textId="77777777" w:rsidR="000536C0" w:rsidRDefault="000536C0" w:rsidP="000536C0">
      <w:pPr>
        <w:rPr>
          <w:ins w:id="106" w:author="artin majdi" w:date="2023-07-09T20:56:00Z"/>
        </w:rPr>
      </w:pPr>
      <w:ins w:id="107" w:author="artin majdi" w:date="2023-07-09T20:56:00Z">
        <w:r>
          <w:t xml:space="preserve">In a binary classification problem, if we apply the sigmoid function to the logit value and get the output </w:t>
        </w:r>
        <w:proofErr w:type="gramStart"/>
        <w:r>
          <w:t>\( p</w:t>
        </w:r>
        <w:proofErr w:type="gramEnd"/>
        <w:r>
          <w:t xml:space="preserve"> \), we interpret this as the model's estimated probability that the input belongs to the positive class. The estimated probability that the input belongs to the negative class is then </w:t>
        </w:r>
        <w:proofErr w:type="gramStart"/>
        <w:r>
          <w:t>\( 1</w:t>
        </w:r>
        <w:proofErr w:type="gramEnd"/>
        <w:r>
          <w:t xml:space="preserve"> - p \).</w:t>
        </w:r>
      </w:ins>
    </w:p>
    <w:p w14:paraId="7DBC7E27" w14:textId="3C0474BA" w:rsidR="000536C0" w:rsidRPr="001D20C4" w:rsidDel="000536C0" w:rsidRDefault="000536C0" w:rsidP="000536C0">
      <w:pPr>
        <w:jc w:val="left"/>
        <w:rPr>
          <w:del w:id="108" w:author="artin majdi" w:date="2023-07-09T20:55:00Z"/>
        </w:rPr>
        <w:pPrChange w:id="109" w:author="artin majdi" w:date="2023-07-09T20:10:00Z">
          <w:pPr/>
        </w:pPrChange>
      </w:pPr>
    </w:p>
    <w:p w14:paraId="532B9382" w14:textId="12B41E2C" w:rsidR="004F4F3C" w:rsidRPr="001D20C4" w:rsidRDefault="00000000" w:rsidP="0011232A">
      <w:pPr>
        <w:jc w:val="left"/>
        <w:pPrChange w:id="110" w:author="artin majdi" w:date="2023-07-09T20:10:00Z">
          <w:pPr/>
        </w:pPrChange>
      </w:pPr>
      <w:r w:rsidRPr="001D20C4">
        <w:t>\</w:t>
      </w:r>
      <w:proofErr w:type="gramStart"/>
      <w:ins w:id="111" w:author="artin majdi" w:date="2023-07-09T20:51:00Z">
        <w:r w:rsidR="000536C0">
          <w:t>sub</w:t>
        </w:r>
      </w:ins>
      <w:r w:rsidRPr="001D20C4">
        <w:t>subsection{</w:t>
      </w:r>
      <w:proofErr w:type="gramEnd"/>
      <w:r w:rsidRPr="001D20C4">
        <w:t>Glossary of Symbols}\label{</w:t>
      </w:r>
      <w:proofErr w:type="spellStart"/>
      <w:r w:rsidRPr="001D20C4">
        <w:t>sub</w:t>
      </w:r>
      <w:ins w:id="112" w:author="artin majdi" w:date="2023-07-09T20:52:00Z">
        <w:r w:rsidR="000536C0">
          <w:t>sub</w:t>
        </w:r>
      </w:ins>
      <w:r w:rsidRPr="001D20C4">
        <w:t>sec:notations</w:t>
      </w:r>
      <w:proofErr w:type="spellEnd"/>
      <w:r w:rsidRPr="001D20C4">
        <w:t>}</w:t>
      </w:r>
    </w:p>
    <w:p w14:paraId="49C6C8A7" w14:textId="48444F6F" w:rsidR="004F4F3C" w:rsidRPr="001D20C4" w:rsidRDefault="00000000" w:rsidP="0011232A">
      <w:pPr>
        <w:jc w:val="left"/>
        <w:pPrChange w:id="113" w:author="artin majdi" w:date="2023-07-09T20:10:00Z">
          <w:pPr/>
        </w:pPrChange>
      </w:pPr>
      <w:r w:rsidRPr="001D20C4">
        <w:t xml:space="preserve">Let us </w:t>
      </w:r>
      <w:r w:rsidR="00942C83">
        <w:t>define</w:t>
      </w:r>
      <w:r w:rsidR="00942C83" w:rsidRPr="001D20C4">
        <w:t xml:space="preserve"> </w:t>
      </w:r>
      <w:r w:rsidRPr="001D20C4">
        <w:t>the following parameters:</w:t>
      </w:r>
    </w:p>
    <w:p w14:paraId="6A0C941E" w14:textId="77777777" w:rsidR="004F4F3C" w:rsidRPr="001D20C4" w:rsidRDefault="00000000" w:rsidP="0011232A">
      <w:pPr>
        <w:jc w:val="left"/>
        <w:pPrChange w:id="114" w:author="artin majdi" w:date="2023-07-09T20:10:00Z">
          <w:pPr/>
        </w:pPrChange>
      </w:pPr>
      <w:r w:rsidRPr="001D20C4">
        <w:t>\</w:t>
      </w:r>
      <w:proofErr w:type="gramStart"/>
      <w:r w:rsidRPr="001D20C4">
        <w:t>begin</w:t>
      </w:r>
      <w:proofErr w:type="gramEnd"/>
      <w:r w:rsidRPr="001D20C4">
        <w:t>{itemize}</w:t>
      </w:r>
    </w:p>
    <w:p w14:paraId="7F9B40D9" w14:textId="7FA8280B" w:rsidR="004F4F3C" w:rsidRPr="001D20C4" w:rsidRDefault="00000000" w:rsidP="0011232A">
      <w:pPr>
        <w:jc w:val="left"/>
        <w:pPrChange w:id="115" w:author="artin majdi" w:date="2023-07-09T20:10:00Z">
          <w:pPr/>
        </w:pPrChange>
      </w:pPr>
      <w:r w:rsidRPr="001D20C4">
        <w:lastRenderedPageBreak/>
        <w:t xml:space="preserve">    \</w:t>
      </w:r>
      <w:proofErr w:type="gramStart"/>
      <w:r w:rsidRPr="001D20C4">
        <w:t>item  $</w:t>
      </w:r>
      <w:proofErr w:type="gramEnd"/>
      <w:r w:rsidRPr="001D20C4">
        <w:t>\</w:t>
      </w:r>
      <w:proofErr w:type="spellStart"/>
      <w:r w:rsidRPr="001D20C4">
        <w:t>mathcal</w:t>
      </w:r>
      <w:proofErr w:type="spellEnd"/>
      <w:r w:rsidRPr="001D20C4">
        <w:t>{C} = {\{</w:t>
      </w:r>
      <w:proofErr w:type="spellStart"/>
      <w:r w:rsidRPr="001D20C4">
        <w:t>c_k</w:t>
      </w:r>
      <w:proofErr w:type="spellEnd"/>
      <w:r w:rsidRPr="001D20C4">
        <w:t>\}}_{k=1}^{K}  $: the set of classes (categories) in the multi-label dataset, where $</w:t>
      </w:r>
      <w:proofErr w:type="spellStart"/>
      <w:r w:rsidRPr="001D20C4">
        <w:t>c_k</w:t>
      </w:r>
      <w:proofErr w:type="spellEnd"/>
      <w:r w:rsidRPr="001D20C4">
        <w:t xml:space="preserve"> $ is the </w:t>
      </w:r>
      <w:commentRangeStart w:id="116"/>
      <w:commentRangeStart w:id="117"/>
      <w:r w:rsidRPr="001D20C4">
        <w:t>name</w:t>
      </w:r>
      <w:commentRangeEnd w:id="116"/>
      <w:r w:rsidR="00CF5FDE">
        <w:rPr>
          <w:rStyle w:val="CommentReference"/>
          <w:rFonts w:asciiTheme="minorHAnsi" w:hAnsiTheme="minorHAnsi"/>
        </w:rPr>
        <w:commentReference w:id="116"/>
      </w:r>
      <w:commentRangeEnd w:id="117"/>
      <w:r w:rsidR="000D21AF">
        <w:rPr>
          <w:rStyle w:val="CommentReference"/>
        </w:rPr>
        <w:commentReference w:id="117"/>
      </w:r>
      <w:r w:rsidRPr="001D20C4">
        <w:t xml:space="preserve"> of the $k $-</w:t>
      </w:r>
      <w:proofErr w:type="spellStart"/>
      <w:r w:rsidRPr="001D20C4">
        <w:t>th</w:t>
      </w:r>
      <w:proofErr w:type="spellEnd"/>
      <w:r w:rsidRPr="001D20C4">
        <w:t xml:space="preserve"> class.</w:t>
      </w:r>
    </w:p>
    <w:p w14:paraId="4D6C0591" w14:textId="77777777" w:rsidR="004F4F3C" w:rsidRPr="001D20C4" w:rsidRDefault="00000000" w:rsidP="0011232A">
      <w:pPr>
        <w:jc w:val="left"/>
        <w:pPrChange w:id="118" w:author="artin majdi" w:date="2023-07-09T20:10:00Z">
          <w:pPr/>
        </w:pPrChange>
      </w:pPr>
      <w:r w:rsidRPr="001D20C4">
        <w:t xml:space="preserve">    \</w:t>
      </w:r>
      <w:proofErr w:type="gramStart"/>
      <w:r w:rsidRPr="001D20C4">
        <w:t>item  $</w:t>
      </w:r>
      <w:proofErr w:type="gramEnd"/>
      <w:r w:rsidRPr="001D20C4">
        <w:t>\</w:t>
      </w:r>
      <w:proofErr w:type="spellStart"/>
      <w:r w:rsidRPr="001D20C4">
        <w:t>mathcal</w:t>
      </w:r>
      <w:proofErr w:type="spellEnd"/>
      <w:r w:rsidRPr="001D20C4">
        <w:t>{E} $: set of directed edges representing parent-child relationships between classes.</w:t>
      </w:r>
    </w:p>
    <w:p w14:paraId="441E7507" w14:textId="77777777" w:rsidR="004F4F3C" w:rsidRPr="001D20C4" w:rsidRDefault="00000000" w:rsidP="0011232A">
      <w:pPr>
        <w:jc w:val="left"/>
        <w:pPrChange w:id="119" w:author="artin majdi" w:date="2023-07-09T20:10:00Z">
          <w:pPr/>
        </w:pPrChange>
      </w:pPr>
      <w:r w:rsidRPr="001D20C4">
        <w:t xml:space="preserve">    \</w:t>
      </w:r>
      <w:proofErr w:type="gramStart"/>
      <w:r w:rsidRPr="001D20C4">
        <w:t>item  $</w:t>
      </w:r>
      <w:proofErr w:type="gramEnd"/>
      <w:r w:rsidRPr="001D20C4">
        <w:t>\</w:t>
      </w:r>
      <w:proofErr w:type="spellStart"/>
      <w:r w:rsidRPr="001D20C4">
        <w:t>mathcal</w:t>
      </w:r>
      <w:proofErr w:type="spellEnd"/>
      <w:r w:rsidRPr="001D20C4">
        <w:t>{G}=\left\{\</w:t>
      </w:r>
      <w:proofErr w:type="spellStart"/>
      <w:r w:rsidRPr="001D20C4">
        <w:t>mathcal</w:t>
      </w:r>
      <w:proofErr w:type="spellEnd"/>
      <w:r w:rsidRPr="001D20C4">
        <w:t>{C},\</w:t>
      </w:r>
      <w:proofErr w:type="spellStart"/>
      <w:r w:rsidRPr="001D20C4">
        <w:t>mathcal</w:t>
      </w:r>
      <w:proofErr w:type="spellEnd"/>
      <w:r w:rsidRPr="001D20C4">
        <w:t>{E}\right\} $: Directed acyclic graph (DAG) $\</w:t>
      </w:r>
      <w:proofErr w:type="spellStart"/>
      <w:r w:rsidRPr="001D20C4">
        <w:t>mathcal</w:t>
      </w:r>
      <w:proofErr w:type="spellEnd"/>
      <w:r w:rsidRPr="001D20C4">
        <w:t>{G} $ representing the taxonomy of thoracic diseases.</w:t>
      </w:r>
    </w:p>
    <w:p w14:paraId="5F7C66DB" w14:textId="77777777" w:rsidR="004F4F3C" w:rsidRPr="001D20C4" w:rsidRDefault="00000000" w:rsidP="0011232A">
      <w:pPr>
        <w:jc w:val="left"/>
        <w:pPrChange w:id="120" w:author="artin majdi" w:date="2023-07-09T20:10:00Z">
          <w:pPr/>
        </w:pPrChange>
      </w:pPr>
      <w:r w:rsidRPr="001D20C4">
        <w:t xml:space="preserve">    \</w:t>
      </w:r>
      <w:proofErr w:type="gramStart"/>
      <w:r w:rsidRPr="001D20C4">
        <w:t>item  $</w:t>
      </w:r>
      <w:proofErr w:type="spellStart"/>
      <w:proofErr w:type="gramEnd"/>
      <w:r w:rsidRPr="001D20C4">
        <w:t>c_j</w:t>
      </w:r>
      <w:proofErr w:type="spellEnd"/>
      <w:r w:rsidRPr="001D20C4">
        <w:t>=\Lambda (</w:t>
      </w:r>
      <w:proofErr w:type="spellStart"/>
      <w:r w:rsidRPr="001D20C4">
        <w:t>c_k</w:t>
      </w:r>
      <w:proofErr w:type="spellEnd"/>
      <w:r w:rsidRPr="001D20C4">
        <w:t>) \in \</w:t>
      </w:r>
      <w:proofErr w:type="spellStart"/>
      <w:r w:rsidRPr="001D20C4">
        <w:t>mathcal</w:t>
      </w:r>
      <w:proofErr w:type="spellEnd"/>
      <w:r w:rsidRPr="001D20C4">
        <w:t>{C}$: parent class of class $</w:t>
      </w:r>
      <w:proofErr w:type="spellStart"/>
      <w:r w:rsidRPr="001D20C4">
        <w:t>c_k</w:t>
      </w:r>
      <w:proofErr w:type="spellEnd"/>
      <w:r w:rsidRPr="001D20C4">
        <w:t xml:space="preserve"> $ in DAG $\</w:t>
      </w:r>
      <w:proofErr w:type="spellStart"/>
      <w:r w:rsidRPr="001D20C4">
        <w:t>mathcal</w:t>
      </w:r>
      <w:proofErr w:type="spellEnd"/>
      <w:r w:rsidRPr="001D20C4">
        <w:t>{G} $.</w:t>
      </w:r>
    </w:p>
    <w:p w14:paraId="4282CD2E" w14:textId="77777777" w:rsidR="004F4F3C" w:rsidRPr="001D20C4" w:rsidRDefault="00000000" w:rsidP="0011232A">
      <w:pPr>
        <w:jc w:val="left"/>
        <w:pPrChange w:id="121" w:author="artin majdi" w:date="2023-07-09T20:10:00Z">
          <w:pPr/>
        </w:pPrChange>
      </w:pPr>
      <w:r w:rsidRPr="001D20C4">
        <w:t xml:space="preserve">    \</w:t>
      </w:r>
      <w:proofErr w:type="gramStart"/>
      <w:r w:rsidRPr="001D20C4">
        <w:t>item  $</w:t>
      </w:r>
      <w:proofErr w:type="gramEnd"/>
      <w:r w:rsidRPr="001D20C4">
        <w:t>\</w:t>
      </w:r>
      <w:proofErr w:type="spellStart"/>
      <w:r w:rsidRPr="001D20C4">
        <w:t>mathcal</w:t>
      </w:r>
      <w:proofErr w:type="spellEnd"/>
      <w:r w:rsidRPr="001D20C4">
        <w:t>{J}(</w:t>
      </w:r>
      <w:proofErr w:type="spellStart"/>
      <w:r w:rsidRPr="001D20C4">
        <w:t>c_j</w:t>
      </w:r>
      <w:proofErr w:type="spellEnd"/>
      <w:r w:rsidRPr="001D20C4">
        <w:t>) \subset \</w:t>
      </w:r>
      <w:proofErr w:type="spellStart"/>
      <w:r w:rsidRPr="001D20C4">
        <w:t>mathcal</w:t>
      </w:r>
      <w:proofErr w:type="spellEnd"/>
      <w:r w:rsidRPr="001D20C4">
        <w:t>{C}$: set of child classes of class $</w:t>
      </w:r>
      <w:proofErr w:type="spellStart"/>
      <w:r w:rsidRPr="001D20C4">
        <w:t>c_j</w:t>
      </w:r>
      <w:proofErr w:type="spellEnd"/>
      <w:r w:rsidRPr="001D20C4">
        <w:t>$ in DAG $\</w:t>
      </w:r>
      <w:proofErr w:type="spellStart"/>
      <w:r w:rsidRPr="001D20C4">
        <w:t>mathcal</w:t>
      </w:r>
      <w:proofErr w:type="spellEnd"/>
      <w:r w:rsidRPr="001D20C4">
        <w:t>{G} $</w:t>
      </w:r>
    </w:p>
    <w:p w14:paraId="2F062D96" w14:textId="77777777" w:rsidR="004F4F3C" w:rsidRPr="001D20C4" w:rsidRDefault="00000000" w:rsidP="0011232A">
      <w:pPr>
        <w:jc w:val="left"/>
        <w:pPrChange w:id="122" w:author="artin majdi" w:date="2023-07-09T20:10:00Z">
          <w:pPr/>
        </w:pPrChange>
      </w:pPr>
      <w:r w:rsidRPr="001D20C4">
        <w:t xml:space="preserve">    \</w:t>
      </w:r>
      <w:proofErr w:type="gramStart"/>
      <w:r w:rsidRPr="001D20C4">
        <w:t>item  $</w:t>
      </w:r>
      <w:proofErr w:type="spellStart"/>
      <w:proofErr w:type="gramEnd"/>
      <w:r w:rsidRPr="001D20C4">
        <w:t>y_k</w:t>
      </w:r>
      <w:proofErr w:type="spellEnd"/>
      <w:r w:rsidRPr="001D20C4">
        <w:t>^{(</w:t>
      </w:r>
      <w:proofErr w:type="spellStart"/>
      <w:r w:rsidRPr="001D20C4">
        <w:t>i</w:t>
      </w:r>
      <w:proofErr w:type="spellEnd"/>
      <w:r w:rsidRPr="001D20C4">
        <w:t>)} \in \{0,1\} $: true label for the $k $-</w:t>
      </w:r>
      <w:proofErr w:type="spellStart"/>
      <w:r w:rsidRPr="001D20C4">
        <w:t>th</w:t>
      </w:r>
      <w:proofErr w:type="spellEnd"/>
      <w:r w:rsidRPr="001D20C4">
        <w:t xml:space="preserve"> class of instance $</w:t>
      </w:r>
      <w:proofErr w:type="spellStart"/>
      <w:r w:rsidRPr="001D20C4">
        <w:t>i</w:t>
      </w:r>
      <w:proofErr w:type="spellEnd"/>
      <w:r w:rsidRPr="001D20C4">
        <w:t xml:space="preserve"> $.</w:t>
      </w:r>
    </w:p>
    <w:p w14:paraId="1B0F9F19" w14:textId="77777777" w:rsidR="004F4F3C" w:rsidRPr="001D20C4" w:rsidRDefault="00000000" w:rsidP="0011232A">
      <w:pPr>
        <w:jc w:val="left"/>
        <w:pPrChange w:id="123" w:author="artin majdi" w:date="2023-07-09T20:10:00Z">
          <w:pPr/>
        </w:pPrChange>
      </w:pPr>
      <w:r w:rsidRPr="001D20C4">
        <w:t xml:space="preserve">    \</w:t>
      </w:r>
      <w:proofErr w:type="gramStart"/>
      <w:r w:rsidRPr="001D20C4">
        <w:t>item  $</w:t>
      </w:r>
      <w:proofErr w:type="spellStart"/>
      <w:proofErr w:type="gramEnd"/>
      <w:r w:rsidRPr="001D20C4">
        <w:t>q_k</w:t>
      </w:r>
      <w:proofErr w:type="spellEnd"/>
      <w:r w:rsidRPr="001D20C4">
        <w:t>^{(</w:t>
      </w:r>
      <w:proofErr w:type="spellStart"/>
      <w:r w:rsidRPr="001D20C4">
        <w:t>i</w:t>
      </w:r>
      <w:proofErr w:type="spellEnd"/>
      <w:r w:rsidRPr="001D20C4">
        <w:t>)} \in \left( -\infty,0 \right) $: logits obtained in the last layer of the neural network model before the sigmoid layer.</w:t>
      </w:r>
    </w:p>
    <w:p w14:paraId="4157401F" w14:textId="77777777" w:rsidR="004F4F3C" w:rsidRPr="001D20C4" w:rsidRDefault="00000000" w:rsidP="0011232A">
      <w:pPr>
        <w:jc w:val="left"/>
        <w:pPrChange w:id="124" w:author="artin majdi" w:date="2023-07-09T20:10:00Z">
          <w:pPr/>
        </w:pPrChange>
      </w:pPr>
      <w:r w:rsidRPr="001D20C4">
        <w:t xml:space="preserve">    \item  $</w:t>
      </w:r>
      <w:proofErr w:type="spellStart"/>
      <w:r w:rsidRPr="001D20C4">
        <w:t>p_k</w:t>
      </w:r>
      <w:proofErr w:type="spellEnd"/>
      <w:r w:rsidRPr="001D20C4">
        <w:t>^{(</w:t>
      </w:r>
      <w:proofErr w:type="spellStart"/>
      <w:r w:rsidRPr="001D20C4">
        <w:t>i</w:t>
      </w:r>
      <w:proofErr w:type="spellEnd"/>
      <w:r w:rsidRPr="001D20C4">
        <w:t>)} = \text{sigmoid}\left(</w:t>
      </w:r>
      <w:proofErr w:type="spellStart"/>
      <w:r w:rsidRPr="001D20C4">
        <w:t>q_k</w:t>
      </w:r>
      <w:proofErr w:type="spellEnd"/>
      <w:r w:rsidRPr="001D20C4">
        <w:t>^{(</w:t>
      </w:r>
      <w:proofErr w:type="spellStart"/>
      <w:r w:rsidRPr="001D20C4">
        <w:t>i</w:t>
      </w:r>
      <w:proofErr w:type="spellEnd"/>
      <w:r w:rsidRPr="001D20C4">
        <w:t>)}\right) = \frac{1}{1+\exp{\left(-</w:t>
      </w:r>
      <w:proofErr w:type="spellStart"/>
      <w:r w:rsidRPr="001D20C4">
        <w:t>q_k</w:t>
      </w:r>
      <w:proofErr w:type="spellEnd"/>
      <w:r w:rsidRPr="001D20C4">
        <w:t>^{(</w:t>
      </w:r>
      <w:proofErr w:type="spellStart"/>
      <w:r w:rsidRPr="001D20C4">
        <w:t>i</w:t>
      </w:r>
      <w:proofErr w:type="spellEnd"/>
      <w:r w:rsidRPr="001D20C4">
        <w:t xml:space="preserve">)}\right)}} $: predicted </w:t>
      </w:r>
      <w:commentRangeStart w:id="125"/>
      <w:commentRangeStart w:id="126"/>
      <w:r w:rsidRPr="001D20C4">
        <w:t>probability</w:t>
      </w:r>
      <w:commentRangeEnd w:id="125"/>
      <w:r w:rsidR="00CF5FDE">
        <w:rPr>
          <w:rStyle w:val="CommentReference"/>
          <w:rFonts w:asciiTheme="minorHAnsi" w:hAnsiTheme="minorHAnsi"/>
        </w:rPr>
        <w:commentReference w:id="125"/>
      </w:r>
      <w:commentRangeEnd w:id="126"/>
      <w:r w:rsidR="00D36802">
        <w:rPr>
          <w:rStyle w:val="CommentReference"/>
        </w:rPr>
        <w:commentReference w:id="126"/>
      </w:r>
      <w:r w:rsidRPr="001D20C4">
        <w:t xml:space="preserve"> for the $k $-</w:t>
      </w:r>
      <w:proofErr w:type="spellStart"/>
      <w:r w:rsidRPr="001D20C4">
        <w:t>th</w:t>
      </w:r>
      <w:proofErr w:type="spellEnd"/>
      <w:r w:rsidRPr="001D20C4">
        <w:t xml:space="preserve"> class ($</w:t>
      </w:r>
      <w:proofErr w:type="spellStart"/>
      <w:r w:rsidRPr="001D20C4">
        <w:t>c_k</w:t>
      </w:r>
      <w:proofErr w:type="spellEnd"/>
      <w:r w:rsidRPr="001D20C4">
        <w:t>) $ of instance $</w:t>
      </w:r>
      <w:proofErr w:type="spellStart"/>
      <w:r w:rsidRPr="001D20C4">
        <w:t>i</w:t>
      </w:r>
      <w:proofErr w:type="spellEnd"/>
      <w:r w:rsidRPr="001D20C4">
        <w:t xml:space="preserve"> $ with a value between 0 and 1. $</w:t>
      </w:r>
      <w:proofErr w:type="spellStart"/>
      <w:r w:rsidRPr="001D20C4">
        <w:t>p_k</w:t>
      </w:r>
      <w:proofErr w:type="spellEnd"/>
      <w:r w:rsidRPr="001D20C4">
        <w:t>^{(</w:t>
      </w:r>
      <w:proofErr w:type="spellStart"/>
      <w:r w:rsidRPr="001D20C4">
        <w:t>i</w:t>
      </w:r>
      <w:proofErr w:type="spellEnd"/>
      <w:r w:rsidRPr="001D20C4">
        <w:t>)} $ represents the likelihood that class $k $ is present in instance $</w:t>
      </w:r>
      <w:proofErr w:type="spellStart"/>
      <w:r w:rsidRPr="001D20C4">
        <w:t>i</w:t>
      </w:r>
      <w:proofErr w:type="spellEnd"/>
      <w:r w:rsidRPr="001D20C4">
        <w:t xml:space="preserve"> $ and is obtained by passing </w:t>
      </w:r>
      <w:commentRangeStart w:id="127"/>
      <w:r w:rsidRPr="001D20C4">
        <w:t>logits $</w:t>
      </w:r>
      <w:proofErr w:type="spellStart"/>
      <w:r w:rsidRPr="001D20C4">
        <w:t>q_k</w:t>
      </w:r>
      <w:proofErr w:type="spellEnd"/>
      <w:r w:rsidRPr="001D20C4">
        <w:t>^{(</w:t>
      </w:r>
      <w:proofErr w:type="spellStart"/>
      <w:r w:rsidRPr="001D20C4">
        <w:t>i</w:t>
      </w:r>
      <w:proofErr w:type="spellEnd"/>
      <w:r w:rsidRPr="001D20C4">
        <w:t>)}</w:t>
      </w:r>
      <w:commentRangeEnd w:id="127"/>
      <w:r w:rsidR="005B31D6">
        <w:rPr>
          <w:rStyle w:val="CommentReference"/>
          <w:rFonts w:asciiTheme="minorHAnsi" w:hAnsiTheme="minorHAnsi"/>
        </w:rPr>
        <w:commentReference w:id="127"/>
      </w:r>
      <w:r w:rsidRPr="001D20C4">
        <w:t xml:space="preserve"> $ through a sigmoid function.</w:t>
      </w:r>
    </w:p>
    <w:p w14:paraId="689E2BFB" w14:textId="71151C37" w:rsidR="004F4F3C" w:rsidRPr="001D20C4" w:rsidRDefault="00000000" w:rsidP="0011232A">
      <w:pPr>
        <w:jc w:val="left"/>
        <w:pPrChange w:id="128" w:author="artin majdi" w:date="2023-07-09T20:10:00Z">
          <w:pPr/>
        </w:pPrChange>
      </w:pPr>
      <w:r w:rsidRPr="001D20C4">
        <w:t xml:space="preserve">    \</w:t>
      </w:r>
      <w:proofErr w:type="gramStart"/>
      <w:r w:rsidRPr="001D20C4">
        <w:t>item  $</w:t>
      </w:r>
      <w:proofErr w:type="gramEnd"/>
      <w:r w:rsidRPr="001D20C4">
        <w:t>\</w:t>
      </w:r>
      <w:proofErr w:type="spellStart"/>
      <w:r w:rsidRPr="001D20C4">
        <w:t>theta_k</w:t>
      </w:r>
      <w:proofErr w:type="spellEnd"/>
      <w:r w:rsidRPr="001D20C4">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w:t>
      </w:r>
      <w:r w:rsidR="00CF5FDE">
        <w:t>a</w:t>
      </w:r>
      <w:r w:rsidRPr="001D20C4">
        <w:t>lternatively, we could simply use $0.5 $).</w:t>
      </w:r>
    </w:p>
    <w:p w14:paraId="170A307A" w14:textId="77777777" w:rsidR="004F4F3C" w:rsidRPr="001D20C4" w:rsidRDefault="00000000" w:rsidP="0011232A">
      <w:pPr>
        <w:jc w:val="left"/>
        <w:pPrChange w:id="129" w:author="artin majdi" w:date="2023-07-09T20:10:00Z">
          <w:pPr/>
        </w:pPrChange>
      </w:pPr>
      <w:r w:rsidRPr="001D20C4">
        <w:t xml:space="preserve">    \</w:t>
      </w:r>
      <w:proofErr w:type="gramStart"/>
      <w:r w:rsidRPr="001D20C4">
        <w:t>item  $</w:t>
      </w:r>
      <w:proofErr w:type="spellStart"/>
      <w:proofErr w:type="gramEnd"/>
      <w:r w:rsidRPr="001D20C4">
        <w:t>t_k</w:t>
      </w:r>
      <w:proofErr w:type="spellEnd"/>
      <w:r w:rsidRPr="001D20C4">
        <w:t>^{(</w:t>
      </w:r>
      <w:proofErr w:type="spellStart"/>
      <w:r w:rsidRPr="001D20C4">
        <w:t>i</w:t>
      </w:r>
      <w:proofErr w:type="spellEnd"/>
      <w:r w:rsidRPr="001D20C4">
        <w:t>)}=\left\{\begin{array}{lc}1&amp;\text{if}\;</w:t>
      </w:r>
      <w:proofErr w:type="spellStart"/>
      <w:r w:rsidRPr="001D20C4">
        <w:t>p_k</w:t>
      </w:r>
      <w:proofErr w:type="spellEnd"/>
      <w:r w:rsidRPr="001D20C4">
        <w:t>^{(</w:t>
      </w:r>
      <w:proofErr w:type="spellStart"/>
      <w:r w:rsidRPr="001D20C4">
        <w:t>i</w:t>
      </w:r>
      <w:proofErr w:type="spellEnd"/>
      <w:r w:rsidRPr="001D20C4">
        <w:t>)} \</w:t>
      </w:r>
      <w:proofErr w:type="spellStart"/>
      <w:r w:rsidRPr="001D20C4">
        <w:t>geq</w:t>
      </w:r>
      <w:proofErr w:type="spellEnd"/>
      <w:r w:rsidRPr="001D20C4">
        <w:t xml:space="preserve"> \</w:t>
      </w:r>
      <w:proofErr w:type="spellStart"/>
      <w:r w:rsidRPr="001D20C4">
        <w:t>theta_k</w:t>
      </w:r>
      <w:proofErr w:type="spellEnd"/>
      <w:r w:rsidRPr="001D20C4">
        <w:t>\\0&amp;\text{otherwise.}\end{array}\right. $: predicted label obtained by binarizing the $</w:t>
      </w:r>
      <w:proofErr w:type="spellStart"/>
      <w:r w:rsidRPr="001D20C4">
        <w:t>p_k</w:t>
      </w:r>
      <w:proofErr w:type="spellEnd"/>
      <w:r w:rsidRPr="001D20C4">
        <w:t>^{(</w:t>
      </w:r>
      <w:proofErr w:type="spellStart"/>
      <w:r w:rsidRPr="001D20C4">
        <w:t>i</w:t>
      </w:r>
      <w:proofErr w:type="spellEnd"/>
      <w:r w:rsidRPr="001D20C4">
        <w:t>)} $</w:t>
      </w:r>
    </w:p>
    <w:p w14:paraId="7CF27F33" w14:textId="77777777" w:rsidR="004F4F3C" w:rsidRPr="001D20C4" w:rsidRDefault="00000000" w:rsidP="0011232A">
      <w:pPr>
        <w:jc w:val="left"/>
        <w:pPrChange w:id="130" w:author="artin majdi" w:date="2023-07-09T20:10:00Z">
          <w:pPr/>
        </w:pPrChange>
      </w:pPr>
      <w:r w:rsidRPr="001D20C4">
        <w:t xml:space="preserve">    \</w:t>
      </w:r>
      <w:proofErr w:type="gramStart"/>
      <w:r w:rsidRPr="001D20C4">
        <w:t>item  $</w:t>
      </w:r>
      <w:proofErr w:type="gramEnd"/>
      <w:r w:rsidRPr="001D20C4">
        <w:t>{\</w:t>
      </w:r>
      <w:proofErr w:type="spellStart"/>
      <w:r w:rsidRPr="001D20C4">
        <w:t>widehat</w:t>
      </w:r>
      <w:proofErr w:type="spellEnd"/>
      <w:r w:rsidRPr="001D20C4">
        <w:t xml:space="preserve"> p}_k^{(</w:t>
      </w:r>
      <w:proofErr w:type="spellStart"/>
      <w:r w:rsidRPr="001D20C4">
        <w:t>i</w:t>
      </w:r>
      <w:proofErr w:type="spellEnd"/>
      <w:r w:rsidRPr="001D20C4">
        <w:t>)} \in (0,1) $: updated predicted probability for the $k $-</w:t>
      </w:r>
      <w:proofErr w:type="spellStart"/>
      <w:r w:rsidRPr="001D20C4">
        <w:t>th</w:t>
      </w:r>
      <w:proofErr w:type="spellEnd"/>
      <w:r w:rsidRPr="001D20C4">
        <w:t xml:space="preserve"> class of instance $</w:t>
      </w:r>
      <w:proofErr w:type="spellStart"/>
      <w:r w:rsidRPr="001D20C4">
        <w:t>i</w:t>
      </w:r>
      <w:proofErr w:type="spellEnd"/>
      <w:r w:rsidRPr="001D20C4">
        <w:t xml:space="preserve"> $ with a value between 0 and 1.</w:t>
      </w:r>
    </w:p>
    <w:p w14:paraId="7E06C148" w14:textId="77777777" w:rsidR="004F4F3C" w:rsidRPr="001D20C4" w:rsidRDefault="00000000" w:rsidP="0011232A">
      <w:pPr>
        <w:jc w:val="left"/>
        <w:pPrChange w:id="131" w:author="artin majdi" w:date="2023-07-09T20:10:00Z">
          <w:pPr/>
        </w:pPrChange>
      </w:pPr>
      <w:r w:rsidRPr="001D20C4">
        <w:lastRenderedPageBreak/>
        <w:t xml:space="preserve">    \</w:t>
      </w:r>
      <w:proofErr w:type="gramStart"/>
      <w:r w:rsidRPr="001D20C4">
        <w:t>item  $</w:t>
      </w:r>
      <w:proofErr w:type="gramEnd"/>
      <w:r w:rsidRPr="001D20C4">
        <w:t>\widehat{t}_k^{(i)}=\left\{\begin{array}{lc}1&amp;\text{if}\;\widehat{p}_k^{(i)}\geq\theta_k\\0&amp;\text{otherwise.}\end{array}\right. $: updated predicted label for the $k $-</w:t>
      </w:r>
      <w:proofErr w:type="spellStart"/>
      <w:r w:rsidRPr="001D20C4">
        <w:t>th</w:t>
      </w:r>
      <w:proofErr w:type="spellEnd"/>
      <w:r w:rsidRPr="001D20C4">
        <w:t xml:space="preserve"> class of instance $</w:t>
      </w:r>
      <w:proofErr w:type="spellStart"/>
      <w:r w:rsidRPr="001D20C4">
        <w:t>i</w:t>
      </w:r>
      <w:proofErr w:type="spellEnd"/>
      <w:r w:rsidRPr="001D20C4">
        <w:t xml:space="preserve"> $.</w:t>
      </w:r>
    </w:p>
    <w:p w14:paraId="6431EDCD" w14:textId="77777777" w:rsidR="004F4F3C" w:rsidRPr="001D20C4" w:rsidRDefault="00000000" w:rsidP="0011232A">
      <w:pPr>
        <w:jc w:val="left"/>
        <w:pPrChange w:id="132" w:author="artin majdi" w:date="2023-07-09T20:10:00Z">
          <w:pPr/>
        </w:pPrChange>
      </w:pPr>
      <w:r w:rsidRPr="001D20C4">
        <w:t xml:space="preserve">    \item $K $: number of categories (aka classes) in a multi-class, multi-label problem. For example, suppose that we have a dataset that is labeled for the presence of cats, dogs, and rabbits in any given image. If a given image $X^{(</w:t>
      </w:r>
      <w:proofErr w:type="spellStart"/>
      <w:r w:rsidRPr="001D20C4">
        <w:t>i</w:t>
      </w:r>
      <w:proofErr w:type="spellEnd"/>
      <w:r w:rsidRPr="001D20C4">
        <w:t>)} $ has cats and dogs but not rabbits, then $Y^{(</w:t>
      </w:r>
      <w:proofErr w:type="spellStart"/>
      <w:r w:rsidRPr="001D20C4">
        <w:t>i</w:t>
      </w:r>
      <w:proofErr w:type="spellEnd"/>
      <w:r w:rsidRPr="001D20C4">
        <w:t xml:space="preserve">)} = </w:t>
      </w:r>
      <w:proofErr w:type="gramStart"/>
      <w:r w:rsidRPr="001D20C4">
        <w:t>\{</w:t>
      </w:r>
      <w:proofErr w:type="gramEnd"/>
      <w:r w:rsidRPr="001D20C4">
        <w:t>1,1,0\} $.</w:t>
      </w:r>
    </w:p>
    <w:p w14:paraId="6A7CBB0B" w14:textId="77777777" w:rsidR="004F4F3C" w:rsidRPr="001D20C4" w:rsidRDefault="00000000" w:rsidP="0011232A">
      <w:pPr>
        <w:jc w:val="left"/>
        <w:pPrChange w:id="133" w:author="artin majdi" w:date="2023-07-09T20:10:00Z">
          <w:pPr/>
        </w:pPrChange>
      </w:pPr>
      <w:r w:rsidRPr="001D20C4">
        <w:t xml:space="preserve">    \</w:t>
      </w:r>
      <w:proofErr w:type="gramStart"/>
      <w:r w:rsidRPr="001D20C4">
        <w:t>item  $</w:t>
      </w:r>
      <w:proofErr w:type="gramEnd"/>
      <w:r w:rsidRPr="001D20C4">
        <w:t>N $: Number of instances.</w:t>
      </w:r>
    </w:p>
    <w:p w14:paraId="4E209293" w14:textId="77777777" w:rsidR="004F4F3C" w:rsidRPr="001D20C4" w:rsidRDefault="00000000" w:rsidP="0011232A">
      <w:pPr>
        <w:jc w:val="left"/>
        <w:pPrChange w:id="134" w:author="artin majdi" w:date="2023-07-09T20:10:00Z">
          <w:pPr/>
        </w:pPrChange>
      </w:pPr>
      <w:r w:rsidRPr="001D20C4">
        <w:t xml:space="preserve">    \item $X^{(</w:t>
      </w:r>
      <w:proofErr w:type="spellStart"/>
      <w:r w:rsidRPr="001D20C4">
        <w:t>i</w:t>
      </w:r>
      <w:proofErr w:type="spellEnd"/>
      <w:r w:rsidRPr="001D20C4">
        <w:t>)} $: Data for instance $</w:t>
      </w:r>
      <w:proofErr w:type="spellStart"/>
      <w:r w:rsidRPr="001D20C4">
        <w:t>i</w:t>
      </w:r>
      <w:proofErr w:type="spellEnd"/>
      <w:r w:rsidRPr="001D20C4">
        <w:t>$.</w:t>
      </w:r>
    </w:p>
    <w:p w14:paraId="52A3FBBA" w14:textId="77777777" w:rsidR="004F4F3C" w:rsidRPr="001D20C4" w:rsidRDefault="00000000" w:rsidP="0011232A">
      <w:pPr>
        <w:jc w:val="left"/>
        <w:pPrChange w:id="135" w:author="artin majdi" w:date="2023-07-09T20:10:00Z">
          <w:pPr/>
        </w:pPrChange>
      </w:pPr>
      <w:r w:rsidRPr="001D20C4">
        <w:t xml:space="preserve">    \item     $Y^{(</w:t>
      </w:r>
      <w:proofErr w:type="spellStart"/>
      <w:r w:rsidRPr="001D20C4">
        <w:t>i</w:t>
      </w:r>
      <w:proofErr w:type="spellEnd"/>
      <w:proofErr w:type="gramStart"/>
      <w:r w:rsidRPr="001D20C4">
        <w:t>)}=</w:t>
      </w:r>
      <w:proofErr w:type="gramEnd"/>
      <w:r w:rsidRPr="001D20C4">
        <w:t>\left\{y_1^{(</w:t>
      </w:r>
      <w:proofErr w:type="spellStart"/>
      <w:r w:rsidRPr="001D20C4">
        <w:t>i</w:t>
      </w:r>
      <w:proofErr w:type="spellEnd"/>
      <w:r w:rsidRPr="001D20C4">
        <w:t>)},y_2^{(</w:t>
      </w:r>
      <w:proofErr w:type="spellStart"/>
      <w:r w:rsidRPr="001D20C4">
        <w:t>i</w:t>
      </w:r>
      <w:proofErr w:type="spellEnd"/>
      <w:r w:rsidRPr="001D20C4">
        <w:t>)},\;\</w:t>
      </w:r>
      <w:proofErr w:type="spellStart"/>
      <w:r w:rsidRPr="001D20C4">
        <w:t>dots,y</w:t>
      </w:r>
      <w:proofErr w:type="spellEnd"/>
      <w:r w:rsidRPr="001D20C4">
        <w:t>_{K}^{(</w:t>
      </w:r>
      <w:proofErr w:type="spellStart"/>
      <w:r w:rsidRPr="001D20C4">
        <w:t>i</w:t>
      </w:r>
      <w:proofErr w:type="spellEnd"/>
      <w:r w:rsidRPr="001D20C4">
        <w:t>)}\right\} $: True label set, for instance $</w:t>
      </w:r>
      <w:proofErr w:type="spellStart"/>
      <w:r w:rsidRPr="001D20C4">
        <w:t>i</w:t>
      </w:r>
      <w:proofErr w:type="spellEnd"/>
      <w:r w:rsidRPr="001D20C4">
        <w:t xml:space="preserve"> $. For example, consider a dataset that is labeled for the presence of cats, dogs, and rabbits in any given instance. If a given instance $X^{(</w:t>
      </w:r>
      <w:proofErr w:type="spellStart"/>
      <w:r w:rsidRPr="001D20C4">
        <w:t>i</w:t>
      </w:r>
      <w:proofErr w:type="spellEnd"/>
      <w:r w:rsidRPr="001D20C4">
        <w:t>)} $ has cats and dogs but not rabbits, then $Y^{(</w:t>
      </w:r>
      <w:proofErr w:type="spellStart"/>
      <w:r w:rsidRPr="001D20C4">
        <w:t>i</w:t>
      </w:r>
      <w:proofErr w:type="spellEnd"/>
      <w:proofErr w:type="gramStart"/>
      <w:r w:rsidRPr="001D20C4">
        <w:t>)}=</w:t>
      </w:r>
      <w:proofErr w:type="gramEnd"/>
      <w:r w:rsidRPr="001D20C4">
        <w:t>\{1,1,0\} $.</w:t>
      </w:r>
    </w:p>
    <w:p w14:paraId="77FCDEBE" w14:textId="77777777" w:rsidR="004F4F3C" w:rsidRPr="001D20C4" w:rsidRDefault="00000000" w:rsidP="0011232A">
      <w:pPr>
        <w:jc w:val="left"/>
        <w:pPrChange w:id="136" w:author="artin majdi" w:date="2023-07-09T20:10:00Z">
          <w:pPr/>
        </w:pPrChange>
      </w:pPr>
      <w:r w:rsidRPr="001D20C4">
        <w:t xml:space="preserve">    \item     $P^{(</w:t>
      </w:r>
      <w:proofErr w:type="spellStart"/>
      <w:r w:rsidRPr="001D20C4">
        <w:t>i</w:t>
      </w:r>
      <w:proofErr w:type="spellEnd"/>
      <w:r w:rsidRPr="001D20C4">
        <w:t>)} = {</w:t>
      </w:r>
      <w:proofErr w:type="gramStart"/>
      <w:r w:rsidRPr="001D20C4">
        <w:t xml:space="preserve">\left\{ </w:t>
      </w:r>
      <w:proofErr w:type="spellStart"/>
      <w:r w:rsidRPr="001D20C4">
        <w:t>p</w:t>
      </w:r>
      <w:proofErr w:type="gramEnd"/>
      <w:r w:rsidRPr="001D20C4">
        <w:t>_k</w:t>
      </w:r>
      <w:proofErr w:type="spellEnd"/>
      <w:r w:rsidRPr="001D20C4">
        <w:t>^{(</w:t>
      </w:r>
      <w:proofErr w:type="spellStart"/>
      <w:r w:rsidRPr="001D20C4">
        <w:t>i</w:t>
      </w:r>
      <w:proofErr w:type="spellEnd"/>
      <w:r w:rsidRPr="001D20C4">
        <w:t xml:space="preserve">)} \right\}}_{k=1}^{K} $: Predicted </w:t>
      </w:r>
      <w:commentRangeStart w:id="137"/>
      <w:r w:rsidRPr="001D20C4">
        <w:t>probability</w:t>
      </w:r>
      <w:commentRangeEnd w:id="137"/>
      <w:r w:rsidR="00CF5FDE">
        <w:rPr>
          <w:rStyle w:val="CommentReference"/>
          <w:rFonts w:asciiTheme="minorHAnsi" w:hAnsiTheme="minorHAnsi"/>
        </w:rPr>
        <w:commentReference w:id="137"/>
      </w:r>
      <w:r w:rsidRPr="001D20C4">
        <w:t xml:space="preserve"> set obtained in the output of the classifier $F(\</w:t>
      </w:r>
      <w:proofErr w:type="spellStart"/>
      <w:r w:rsidRPr="001D20C4">
        <w:t>cdot</w:t>
      </w:r>
      <w:proofErr w:type="spellEnd"/>
      <w:r w:rsidRPr="001D20C4">
        <w:t>) $ representing the probability that each class $k $ is present in the sample.</w:t>
      </w:r>
    </w:p>
    <w:p w14:paraId="24D8307F" w14:textId="77777777" w:rsidR="004F4F3C" w:rsidRPr="001D20C4" w:rsidRDefault="00000000" w:rsidP="0011232A">
      <w:pPr>
        <w:jc w:val="left"/>
        <w:pPrChange w:id="138" w:author="artin majdi" w:date="2023-07-09T20:10:00Z">
          <w:pPr/>
        </w:pPrChange>
      </w:pPr>
      <w:r w:rsidRPr="001D20C4">
        <w:t xml:space="preserve">    \</w:t>
      </w:r>
      <w:proofErr w:type="gramStart"/>
      <w:r w:rsidRPr="001D20C4">
        <w:t>item  $</w:t>
      </w:r>
      <w:proofErr w:type="gramEnd"/>
      <w:r w:rsidRPr="001D20C4">
        <w:t>T^{(</w:t>
      </w:r>
      <w:proofErr w:type="spellStart"/>
      <w:r w:rsidRPr="001D20C4">
        <w:t>i</w:t>
      </w:r>
      <w:proofErr w:type="spellEnd"/>
      <w:r w:rsidRPr="001D20C4">
        <w:t>)} = {\left\{</w:t>
      </w:r>
      <w:proofErr w:type="spellStart"/>
      <w:r w:rsidRPr="001D20C4">
        <w:t>t_k</w:t>
      </w:r>
      <w:proofErr w:type="spellEnd"/>
      <w:r w:rsidRPr="001D20C4">
        <w:t>^{(</w:t>
      </w:r>
      <w:proofErr w:type="spellStart"/>
      <w:r w:rsidRPr="001D20C4">
        <w:t>i</w:t>
      </w:r>
      <w:proofErr w:type="spellEnd"/>
      <w:r w:rsidRPr="001D20C4">
        <w:t>)}\right\}}_{k=1}^{K} $: predicted label set, for instance $</w:t>
      </w:r>
      <w:proofErr w:type="spellStart"/>
      <w:r w:rsidRPr="001D20C4">
        <w:t>i</w:t>
      </w:r>
      <w:proofErr w:type="spellEnd"/>
      <w:r w:rsidRPr="001D20C4">
        <w:t xml:space="preserve"> $.</w:t>
      </w:r>
    </w:p>
    <w:p w14:paraId="14C9435E" w14:textId="77777777" w:rsidR="004F4F3C" w:rsidRPr="001D20C4" w:rsidRDefault="00000000" w:rsidP="0011232A">
      <w:pPr>
        <w:jc w:val="left"/>
        <w:pPrChange w:id="139" w:author="artin majdi" w:date="2023-07-09T20:10:00Z">
          <w:pPr/>
        </w:pPrChange>
      </w:pPr>
      <w:r w:rsidRPr="001D20C4">
        <w:t xml:space="preserve">    \</w:t>
      </w:r>
      <w:proofErr w:type="gramStart"/>
      <w:r w:rsidRPr="001D20C4">
        <w:t>item  $</w:t>
      </w:r>
      <w:proofErr w:type="gramEnd"/>
      <w:r w:rsidRPr="001D20C4">
        <w:t>\</w:t>
      </w:r>
      <w:proofErr w:type="spellStart"/>
      <w:r w:rsidRPr="001D20C4">
        <w:t>mathbb</w:t>
      </w:r>
      <w:proofErr w:type="spellEnd"/>
      <w:r w:rsidRPr="001D20C4">
        <w:t>{X} = {\left\{X^{(</w:t>
      </w:r>
      <w:proofErr w:type="spellStart"/>
      <w:r w:rsidRPr="001D20C4">
        <w:t>i</w:t>
      </w:r>
      <w:proofErr w:type="spellEnd"/>
      <w:r w:rsidRPr="001D20C4">
        <w:t>)}\right\}}_{</w:t>
      </w:r>
      <w:proofErr w:type="spellStart"/>
      <w:r w:rsidRPr="001D20C4">
        <w:t>i</w:t>
      </w:r>
      <w:proofErr w:type="spellEnd"/>
      <w:r w:rsidRPr="001D20C4">
        <w:t>=1}^{N} $: Set of all instances.</w:t>
      </w:r>
    </w:p>
    <w:p w14:paraId="082A2EB7" w14:textId="77777777" w:rsidR="004F4F3C" w:rsidRPr="001D20C4" w:rsidRDefault="00000000" w:rsidP="0011232A">
      <w:pPr>
        <w:jc w:val="left"/>
        <w:pPrChange w:id="140" w:author="artin majdi" w:date="2023-07-09T20:10:00Z">
          <w:pPr/>
        </w:pPrChange>
      </w:pPr>
      <w:r w:rsidRPr="001D20C4">
        <w:t xml:space="preserve">    \</w:t>
      </w:r>
      <w:proofErr w:type="gramStart"/>
      <w:r w:rsidRPr="001D20C4">
        <w:t>item  $</w:t>
      </w:r>
      <w:proofErr w:type="gramEnd"/>
      <w:r w:rsidRPr="001D20C4">
        <w:t>\</w:t>
      </w:r>
      <w:proofErr w:type="spellStart"/>
      <w:r w:rsidRPr="001D20C4">
        <w:t>mathbb</w:t>
      </w:r>
      <w:proofErr w:type="spellEnd"/>
      <w:r w:rsidRPr="001D20C4">
        <w:t>{Y} = {\left\{Y^{(</w:t>
      </w:r>
      <w:proofErr w:type="spellStart"/>
      <w:r w:rsidRPr="001D20C4">
        <w:t>i</w:t>
      </w:r>
      <w:proofErr w:type="spellEnd"/>
      <w:r w:rsidRPr="001D20C4">
        <w:t>)}\right\}}_{</w:t>
      </w:r>
      <w:proofErr w:type="spellStart"/>
      <w:r w:rsidRPr="001D20C4">
        <w:t>i</w:t>
      </w:r>
      <w:proofErr w:type="spellEnd"/>
      <w:r w:rsidRPr="001D20C4">
        <w:t>=1}^{N} $: Set of all true labels.</w:t>
      </w:r>
    </w:p>
    <w:p w14:paraId="554ED37C" w14:textId="77777777" w:rsidR="004F4F3C" w:rsidRPr="001D20C4" w:rsidRDefault="00000000" w:rsidP="0011232A">
      <w:pPr>
        <w:jc w:val="left"/>
        <w:pPrChange w:id="141" w:author="artin majdi" w:date="2023-07-09T20:10:00Z">
          <w:pPr/>
        </w:pPrChange>
      </w:pPr>
      <w:r w:rsidRPr="001D20C4">
        <w:t xml:space="preserve">    \item $\</w:t>
      </w:r>
      <w:proofErr w:type="spellStart"/>
      <w:r w:rsidRPr="001D20C4">
        <w:t>mathbb</w:t>
      </w:r>
      <w:proofErr w:type="spellEnd"/>
      <w:r w:rsidRPr="001D20C4">
        <w:t>{D}=\left\{\</w:t>
      </w:r>
      <w:proofErr w:type="spellStart"/>
      <w:r w:rsidRPr="001D20C4">
        <w:t>mathbb</w:t>
      </w:r>
      <w:proofErr w:type="spellEnd"/>
      <w:r w:rsidRPr="001D20C4">
        <w:t>{X</w:t>
      </w:r>
      <w:proofErr w:type="gramStart"/>
      <w:r w:rsidRPr="001D20C4">
        <w:t>},\</w:t>
      </w:r>
      <w:proofErr w:type="spellStart"/>
      <w:proofErr w:type="gramEnd"/>
      <w:r w:rsidRPr="001D20C4">
        <w:t>mathbb</w:t>
      </w:r>
      <w:proofErr w:type="spellEnd"/>
      <w:r w:rsidRPr="001D20C4">
        <w:t>{Y}\right\} $: Dataset containing all instances and all true labels.</w:t>
      </w:r>
    </w:p>
    <w:p w14:paraId="4C140DF1" w14:textId="77777777" w:rsidR="004F4F3C" w:rsidRPr="001D20C4" w:rsidRDefault="00000000" w:rsidP="0011232A">
      <w:pPr>
        <w:jc w:val="left"/>
        <w:pPrChange w:id="142" w:author="artin majdi" w:date="2023-07-09T20:10:00Z">
          <w:pPr/>
        </w:pPrChange>
      </w:pPr>
      <w:r w:rsidRPr="001D20C4">
        <w:t xml:space="preserve">    % \</w:t>
      </w:r>
      <w:proofErr w:type="gramStart"/>
      <w:r w:rsidRPr="001D20C4">
        <w:t>item  $</w:t>
      </w:r>
      <w:proofErr w:type="gramEnd"/>
      <w:r w:rsidRPr="001D20C4">
        <w:t>\</w:t>
      </w:r>
      <w:proofErr w:type="spellStart"/>
      <w:r w:rsidRPr="001D20C4">
        <w:t>mathbb</w:t>
      </w:r>
      <w:proofErr w:type="spellEnd"/>
      <w:r w:rsidRPr="001D20C4">
        <w:t>{D}_{\text{phase1}},\</w:t>
      </w:r>
      <w:proofErr w:type="spellStart"/>
      <w:r w:rsidRPr="001D20C4">
        <w:t>mathbb</w:t>
      </w:r>
      <w:proofErr w:type="spellEnd"/>
      <w:r w:rsidRPr="001D20C4">
        <w:t>{D}_{\text{phase2}} $: randomly selected subsets of the $\</w:t>
      </w:r>
      <w:proofErr w:type="spellStart"/>
      <w:r w:rsidRPr="001D20C4">
        <w:t>mathbb</w:t>
      </w:r>
      <w:proofErr w:type="spellEnd"/>
      <w:r w:rsidRPr="001D20C4">
        <w:t>{D} $ dataset used for phase1: training the machine learning model and phase2: applying the proposed taxonomy technique. $\mathbb{D}_{\text{phase1</w:t>
      </w:r>
      <w:proofErr w:type="gramStart"/>
      <w:r w:rsidRPr="001D20C4">
        <w:t>}}\cup\</w:t>
      </w:r>
      <w:proofErr w:type="gramEnd"/>
      <w:r w:rsidRPr="001D20C4">
        <w:t>;\mathbb{D}_{\text{phase2}}=\mathbb{D} $ and $\</w:t>
      </w:r>
      <w:proofErr w:type="spellStart"/>
      <w:r w:rsidRPr="001D20C4">
        <w:t>mathbb</w:t>
      </w:r>
      <w:proofErr w:type="spellEnd"/>
      <w:r w:rsidRPr="001D20C4">
        <w:t>{D}_{\text{phase1}} \</w:t>
      </w:r>
      <w:proofErr w:type="spellStart"/>
      <w:r w:rsidRPr="001D20C4">
        <w:t>bigcap</w:t>
      </w:r>
      <w:proofErr w:type="spellEnd"/>
      <w:r w:rsidRPr="001D20C4">
        <w:t xml:space="preserve"> \</w:t>
      </w:r>
      <w:proofErr w:type="spellStart"/>
      <w:r w:rsidRPr="001D20C4">
        <w:t>mathbb</w:t>
      </w:r>
      <w:proofErr w:type="spellEnd"/>
      <w:r w:rsidRPr="001D20C4">
        <w:t>{D}_{\text{phase2}} = \</w:t>
      </w:r>
      <w:proofErr w:type="spellStart"/>
      <w:r w:rsidRPr="001D20C4">
        <w:t>varnothing</w:t>
      </w:r>
      <w:proofErr w:type="spellEnd"/>
      <w:r w:rsidRPr="001D20C4">
        <w:t xml:space="preserve"> $</w:t>
      </w:r>
    </w:p>
    <w:p w14:paraId="3867C4D9" w14:textId="51E84B50" w:rsidR="004F4F3C" w:rsidRPr="001D20C4" w:rsidRDefault="00000000" w:rsidP="0011232A">
      <w:pPr>
        <w:jc w:val="left"/>
        <w:pPrChange w:id="143" w:author="artin majdi" w:date="2023-07-09T20:10:00Z">
          <w:pPr/>
        </w:pPrChange>
      </w:pPr>
      <w:r w:rsidRPr="001D20C4">
        <w:lastRenderedPageBreak/>
        <w:t xml:space="preserve">    \item  $</w:t>
      </w:r>
      <w:proofErr w:type="spellStart"/>
      <w:r w:rsidRPr="001D20C4">
        <w:t>l_k</w:t>
      </w:r>
      <w:proofErr w:type="spellEnd"/>
      <w:r w:rsidRPr="001D20C4">
        <w:t>^{(</w:t>
      </w:r>
      <w:proofErr w:type="spellStart"/>
      <w:r w:rsidRPr="001D20C4">
        <w:t>i</w:t>
      </w:r>
      <w:proofErr w:type="spellEnd"/>
      <w:r w:rsidRPr="001D20C4">
        <w:t>)} = \</w:t>
      </w:r>
      <w:proofErr w:type="spellStart"/>
      <w:r w:rsidRPr="001D20C4">
        <w:t>mathcal</w:t>
      </w:r>
      <w:proofErr w:type="spellEnd"/>
      <w:r w:rsidRPr="001D20C4">
        <w:t>{L} \left(</w:t>
      </w:r>
      <w:proofErr w:type="spellStart"/>
      <w:r w:rsidRPr="001D20C4">
        <w:t>y_k</w:t>
      </w:r>
      <w:proofErr w:type="spellEnd"/>
      <w:r w:rsidRPr="001D20C4">
        <w:t>^{(</w:t>
      </w:r>
      <w:proofErr w:type="spellStart"/>
      <w:r w:rsidRPr="001D20C4">
        <w:t>i</w:t>
      </w:r>
      <w:proofErr w:type="spellEnd"/>
      <w:r w:rsidRPr="001D20C4">
        <w:t>)},</w:t>
      </w:r>
      <w:proofErr w:type="spellStart"/>
      <w:r w:rsidRPr="001D20C4">
        <w:t>p_k</w:t>
      </w:r>
      <w:proofErr w:type="spellEnd"/>
      <w:r w:rsidRPr="001D20C4">
        <w:t>^{(</w:t>
      </w:r>
      <w:proofErr w:type="spellStart"/>
      <w:r w:rsidRPr="001D20C4">
        <w:t>i</w:t>
      </w:r>
      <w:proofErr w:type="spellEnd"/>
      <w:r w:rsidRPr="001D20C4">
        <w:t>)}\right) $:  $\</w:t>
      </w:r>
      <w:proofErr w:type="spellStart"/>
      <w:r w:rsidRPr="001D20C4">
        <w:t>mathcal</w:t>
      </w:r>
      <w:proofErr w:type="spellEnd"/>
      <w:r w:rsidRPr="001D20C4">
        <w:t>{L}(\</w:t>
      </w:r>
      <w:proofErr w:type="spellStart"/>
      <w:r w:rsidRPr="001D20C4">
        <w:t>cdot</w:t>
      </w:r>
      <w:proofErr w:type="spellEnd"/>
      <w:r w:rsidRPr="001D20C4">
        <w:t>)$ is an arbitrary loss function (e.g., binary cross entropy) that takes the true label $</w:t>
      </w:r>
      <w:proofErr w:type="spellStart"/>
      <w:r w:rsidRPr="001D20C4">
        <w:t>y_k</w:t>
      </w:r>
      <w:proofErr w:type="spellEnd"/>
      <w:r w:rsidRPr="001D20C4">
        <w:t>^{(</w:t>
      </w:r>
      <w:proofErr w:type="spellStart"/>
      <w:r w:rsidRPr="001D20C4">
        <w:t>i</w:t>
      </w:r>
      <w:proofErr w:type="spellEnd"/>
      <w:r w:rsidRPr="001D20C4">
        <w:t>)}$ and predicted probability $</w:t>
      </w:r>
      <w:proofErr w:type="spellStart"/>
      <w:r w:rsidRPr="001D20C4">
        <w:t>p_k</w:t>
      </w:r>
      <w:proofErr w:type="spellEnd"/>
      <w:r w:rsidRPr="001D20C4">
        <w:t>^{(</w:t>
      </w:r>
      <w:proofErr w:type="spellStart"/>
      <w:r w:rsidRPr="001D20C4">
        <w:t>i</w:t>
      </w:r>
      <w:proofErr w:type="spellEnd"/>
      <w:r w:rsidRPr="001D20C4">
        <w:t>)}$ for class $k$ and instance $</w:t>
      </w:r>
      <w:proofErr w:type="spellStart"/>
      <w:r w:rsidRPr="001D20C4">
        <w:t>i</w:t>
      </w:r>
      <w:proofErr w:type="spellEnd"/>
      <w:r w:rsidRPr="001D20C4">
        <w:t>$ and outputs the loss value $</w:t>
      </w:r>
      <w:proofErr w:type="spellStart"/>
      <w:r w:rsidRPr="001D20C4">
        <w:t>l_k</w:t>
      </w:r>
      <w:proofErr w:type="spellEnd"/>
      <w:r w:rsidRPr="001D20C4">
        <w:t>^{(</w:t>
      </w:r>
      <w:proofErr w:type="spellStart"/>
      <w:r w:rsidRPr="001D20C4">
        <w:t>i</w:t>
      </w:r>
      <w:proofErr w:type="spellEnd"/>
      <w:r w:rsidRPr="001D20C4">
        <w:t>)} $. We refer to this as the ``base loss function'' throughout this paper.</w:t>
      </w:r>
    </w:p>
    <w:p w14:paraId="7FF77AB1" w14:textId="579E141A" w:rsidR="004F4F3C" w:rsidRPr="001D20C4" w:rsidRDefault="00000000" w:rsidP="0011232A">
      <w:pPr>
        <w:jc w:val="left"/>
        <w:pPrChange w:id="144" w:author="artin majdi" w:date="2023-07-09T20:10:00Z">
          <w:pPr/>
        </w:pPrChange>
      </w:pPr>
      <w:r w:rsidRPr="001D20C4">
        <w:t xml:space="preserve">    \</w:t>
      </w:r>
      <w:proofErr w:type="gramStart"/>
      <w:r w:rsidRPr="001D20C4">
        <w:t>item  $</w:t>
      </w:r>
      <w:proofErr w:type="gramEnd"/>
      <w:r w:rsidRPr="001D20C4">
        <w:t xml:space="preserve">\text{Loss}(\theta) $: Measured loss for all classes and instances. This value </w:t>
      </w:r>
      <w:r w:rsidR="000671D3">
        <w:t>is</w:t>
      </w:r>
      <w:r w:rsidRPr="001D20C4">
        <w:t xml:space="preserve"> obtained using a modified version of the base loss function $\</w:t>
      </w:r>
      <w:proofErr w:type="spellStart"/>
      <w:r w:rsidRPr="001D20C4">
        <w:t>mathcal</w:t>
      </w:r>
      <w:proofErr w:type="spellEnd"/>
      <w:r w:rsidRPr="001D20C4">
        <w:t>{L}(\</w:t>
      </w:r>
      <w:proofErr w:type="spellStart"/>
      <w:r w:rsidRPr="001D20C4">
        <w:t>cdot</w:t>
      </w:r>
      <w:proofErr w:type="spellEnd"/>
      <w:r w:rsidRPr="001D20C4">
        <w:t>) $ (e.g., with added regularization, etc.).</w:t>
      </w:r>
    </w:p>
    <w:p w14:paraId="542ACB8A" w14:textId="77777777" w:rsidR="004F4F3C" w:rsidRPr="001D20C4" w:rsidRDefault="00000000" w:rsidP="0011232A">
      <w:pPr>
        <w:jc w:val="left"/>
        <w:pPrChange w:id="145" w:author="artin majdi" w:date="2023-07-09T20:10:00Z">
          <w:pPr/>
        </w:pPrChange>
      </w:pPr>
      <w:r w:rsidRPr="001D20C4">
        <w:t xml:space="preserve">    \</w:t>
      </w:r>
      <w:proofErr w:type="gramStart"/>
      <w:r w:rsidRPr="001D20C4">
        <w:t>item  $</w:t>
      </w:r>
      <w:proofErr w:type="gramEnd"/>
      <w:r w:rsidRPr="001D20C4">
        <w:t>\</w:t>
      </w:r>
      <w:proofErr w:type="spellStart"/>
      <w:r w:rsidRPr="001D20C4">
        <w:t>omega_k</w:t>
      </w:r>
      <w:proofErr w:type="spellEnd"/>
      <w:r w:rsidRPr="001D20C4">
        <w:t>^{(</w:t>
      </w:r>
      <w:proofErr w:type="spellStart"/>
      <w:r w:rsidRPr="001D20C4">
        <w:t>i</w:t>
      </w:r>
      <w:proofErr w:type="spellEnd"/>
      <w:r w:rsidRPr="001D20C4">
        <w:t>)} $: Estimated weight for $k$-</w:t>
      </w:r>
      <w:proofErr w:type="spellStart"/>
      <w:r w:rsidRPr="001D20C4">
        <w:t>th</w:t>
      </w:r>
      <w:proofErr w:type="spellEnd"/>
      <w:r w:rsidRPr="001D20C4">
        <w:t xml:space="preserve"> class $</w:t>
      </w:r>
      <w:proofErr w:type="spellStart"/>
      <w:r w:rsidRPr="001D20C4">
        <w:t>c_k</w:t>
      </w:r>
      <w:proofErr w:type="spellEnd"/>
      <w:r w:rsidRPr="001D20C4">
        <w:t xml:space="preserve"> $ of instance $</w:t>
      </w:r>
      <w:proofErr w:type="spellStart"/>
      <w:r w:rsidRPr="001D20C4">
        <w:t>i</w:t>
      </w:r>
      <w:proofErr w:type="spellEnd"/>
      <w:r w:rsidRPr="001D20C4">
        <w:t xml:space="preserve"> $ with respect to its parent class $\</w:t>
      </w:r>
      <w:proofErr w:type="spellStart"/>
      <w:r w:rsidRPr="001D20C4">
        <w:t>Gamma_k</w:t>
      </w:r>
      <w:proofErr w:type="spellEnd"/>
      <w:r w:rsidRPr="001D20C4">
        <w:t xml:space="preserve"> $.</w:t>
      </w:r>
    </w:p>
    <w:p w14:paraId="08CF54EA" w14:textId="77777777" w:rsidR="004F4F3C" w:rsidRPr="001D20C4" w:rsidRDefault="00000000" w:rsidP="0011232A">
      <w:pPr>
        <w:jc w:val="left"/>
        <w:pPrChange w:id="146" w:author="artin majdi" w:date="2023-07-09T20:10:00Z">
          <w:pPr/>
        </w:pPrChange>
      </w:pPr>
      <w:r w:rsidRPr="001D20C4">
        <w:t xml:space="preserve">    \</w:t>
      </w:r>
      <w:proofErr w:type="gramStart"/>
      <w:r w:rsidRPr="001D20C4">
        <w:t>item  $</w:t>
      </w:r>
      <w:proofErr w:type="gramEnd"/>
      <w:r w:rsidRPr="001D20C4">
        <w:t>{\</w:t>
      </w:r>
      <w:proofErr w:type="spellStart"/>
      <w:r w:rsidRPr="001D20C4">
        <w:t>widehat</w:t>
      </w:r>
      <w:proofErr w:type="spellEnd"/>
      <w:r w:rsidRPr="001D20C4">
        <w:t xml:space="preserve"> l}_k^{(</w:t>
      </w:r>
      <w:proofErr w:type="spellStart"/>
      <w:r w:rsidRPr="001D20C4">
        <w:t>i</w:t>
      </w:r>
      <w:proofErr w:type="spellEnd"/>
      <w:r w:rsidRPr="001D20C4">
        <w:t>)} = \</w:t>
      </w:r>
      <w:proofErr w:type="spellStart"/>
      <w:r w:rsidRPr="001D20C4">
        <w:t>omega_k</w:t>
      </w:r>
      <w:proofErr w:type="spellEnd"/>
      <w:r w:rsidRPr="001D20C4">
        <w:t>^{(</w:t>
      </w:r>
      <w:proofErr w:type="spellStart"/>
      <w:r w:rsidRPr="001D20C4">
        <w:t>i</w:t>
      </w:r>
      <w:proofErr w:type="spellEnd"/>
      <w:r w:rsidRPr="001D20C4">
        <w:t xml:space="preserve">)} \; </w:t>
      </w:r>
      <w:proofErr w:type="spellStart"/>
      <w:r w:rsidRPr="001D20C4">
        <w:t>l_k</w:t>
      </w:r>
      <w:proofErr w:type="spellEnd"/>
      <w:r w:rsidRPr="001D20C4">
        <w:t>^{(</w:t>
      </w:r>
      <w:proofErr w:type="spellStart"/>
      <w:r w:rsidRPr="001D20C4">
        <w:t>i</w:t>
      </w:r>
      <w:proofErr w:type="spellEnd"/>
      <w:r w:rsidRPr="001D20C4">
        <w:t>)} $: updated loss for class $k $ and instance $</w:t>
      </w:r>
      <w:proofErr w:type="spellStart"/>
      <w:r w:rsidRPr="001D20C4">
        <w:t>i</w:t>
      </w:r>
      <w:proofErr w:type="spellEnd"/>
      <w:r w:rsidRPr="001D20C4">
        <w:t xml:space="preserve"> $.</w:t>
      </w:r>
    </w:p>
    <w:p w14:paraId="14F93814" w14:textId="77777777" w:rsidR="004F4F3C" w:rsidRPr="001D20C4" w:rsidRDefault="00000000" w:rsidP="0011232A">
      <w:pPr>
        <w:jc w:val="left"/>
        <w:pPrChange w:id="147" w:author="artin majdi" w:date="2023-07-09T20:10:00Z">
          <w:pPr/>
        </w:pPrChange>
      </w:pPr>
      <w:r w:rsidRPr="001D20C4">
        <w:t xml:space="preserve">    % \</w:t>
      </w:r>
      <w:proofErr w:type="gramStart"/>
      <w:r w:rsidRPr="001D20C4">
        <w:t>item  $</w:t>
      </w:r>
      <w:proofErr w:type="gramEnd"/>
      <w:r w:rsidRPr="001D20C4">
        <w:t>{\</w:t>
      </w:r>
      <w:proofErr w:type="spellStart"/>
      <w:r w:rsidRPr="001D20C4">
        <w:t>widehat</w:t>
      </w:r>
      <w:proofErr w:type="spellEnd"/>
      <w:r w:rsidRPr="001D20C4">
        <w:t xml:space="preserve"> p}_k^{(</w:t>
      </w:r>
      <w:proofErr w:type="spellStart"/>
      <w:r w:rsidRPr="001D20C4">
        <w:t>i</w:t>
      </w:r>
      <w:proofErr w:type="spellEnd"/>
      <w:r w:rsidRPr="001D20C4">
        <w:t>)}=\</w:t>
      </w:r>
      <w:proofErr w:type="spellStart"/>
      <w:r w:rsidRPr="001D20C4">
        <w:t>omega_k</w:t>
      </w:r>
      <w:proofErr w:type="spellEnd"/>
      <w:r w:rsidRPr="001D20C4">
        <w:t>^{(</w:t>
      </w:r>
      <w:proofErr w:type="spellStart"/>
      <w:r w:rsidRPr="001D20C4">
        <w:t>i</w:t>
      </w:r>
      <w:proofErr w:type="spellEnd"/>
      <w:r w:rsidRPr="001D20C4">
        <w:t>)}\;</w:t>
      </w:r>
      <w:proofErr w:type="spellStart"/>
      <w:r w:rsidRPr="001D20C4">
        <w:t>p_k</w:t>
      </w:r>
      <w:proofErr w:type="spellEnd"/>
      <w:r w:rsidRPr="001D20C4">
        <w:t>^{(</w:t>
      </w:r>
      <w:proofErr w:type="spellStart"/>
      <w:r w:rsidRPr="001D20C4">
        <w:t>i</w:t>
      </w:r>
      <w:proofErr w:type="spellEnd"/>
      <w:r w:rsidRPr="001D20C4">
        <w:t>)} $: updated predicted probability for the $k $ -</w:t>
      </w:r>
      <w:proofErr w:type="spellStart"/>
      <w:r w:rsidRPr="001D20C4">
        <w:t>th</w:t>
      </w:r>
      <w:proofErr w:type="spellEnd"/>
      <w:r w:rsidRPr="001D20C4">
        <w:t xml:space="preserve"> class.</w:t>
      </w:r>
    </w:p>
    <w:p w14:paraId="37E90B0B" w14:textId="77777777" w:rsidR="004F4F3C" w:rsidRPr="001D20C4" w:rsidRDefault="00000000" w:rsidP="0011232A">
      <w:pPr>
        <w:jc w:val="left"/>
        <w:pPrChange w:id="148" w:author="artin majdi" w:date="2023-07-09T20:10:00Z">
          <w:pPr/>
        </w:pPrChange>
      </w:pPr>
      <w:r w:rsidRPr="001D20C4">
        <w:t>\</w:t>
      </w:r>
      <w:proofErr w:type="gramStart"/>
      <w:r w:rsidRPr="001D20C4">
        <w:t>end</w:t>
      </w:r>
      <w:proofErr w:type="gramEnd"/>
      <w:r w:rsidRPr="001D20C4">
        <w:t>{itemize}</w:t>
      </w:r>
    </w:p>
    <w:p w14:paraId="02596C2F" w14:textId="77777777" w:rsidR="004F4F3C" w:rsidRPr="001D20C4" w:rsidRDefault="00000000" w:rsidP="0011232A">
      <w:pPr>
        <w:jc w:val="left"/>
        <w:pPrChange w:id="149" w:author="artin majdi" w:date="2023-07-09T20:10:00Z">
          <w:pPr/>
        </w:pPrChange>
      </w:pPr>
      <w:r w:rsidRPr="001D20C4">
        <w:t>\</w:t>
      </w:r>
      <w:proofErr w:type="gramStart"/>
      <w:r w:rsidRPr="001D20C4">
        <w:t>subsection{</w:t>
      </w:r>
      <w:commentRangeStart w:id="150"/>
      <w:proofErr w:type="gramEnd"/>
      <w:r w:rsidRPr="001D20C4">
        <w:t>Problem Formulation</w:t>
      </w:r>
      <w:commentRangeEnd w:id="150"/>
      <w:r w:rsidR="0054189B">
        <w:rPr>
          <w:rStyle w:val="CommentReference"/>
          <w:rFonts w:asciiTheme="minorHAnsi" w:hAnsiTheme="minorHAnsi"/>
        </w:rPr>
        <w:commentReference w:id="150"/>
      </w:r>
      <w:r w:rsidRPr="001D20C4">
        <w:t>}\label{</w:t>
      </w:r>
      <w:proofErr w:type="spellStart"/>
      <w:r w:rsidRPr="001D20C4">
        <w:t>subsec:problem-formulation</w:t>
      </w:r>
      <w:proofErr w:type="spellEnd"/>
      <w:r w:rsidRPr="001D20C4">
        <w:t>}</w:t>
      </w:r>
    </w:p>
    <w:p w14:paraId="4DEA2220" w14:textId="77777777" w:rsidR="004F4F3C" w:rsidRPr="001D20C4" w:rsidRDefault="00000000" w:rsidP="0011232A">
      <w:pPr>
        <w:jc w:val="left"/>
        <w:pPrChange w:id="151" w:author="artin majdi" w:date="2023-07-09T20:10:00Z">
          <w:pPr/>
        </w:pPrChange>
      </w:pPr>
      <w:r w:rsidRPr="001D20C4">
        <w:t>Let us define the multi-label classification problem as follows. Let $\</w:t>
      </w:r>
      <w:proofErr w:type="spellStart"/>
      <w:r w:rsidRPr="001D20C4">
        <w:t>mathbb</w:t>
      </w:r>
      <w:proofErr w:type="spellEnd"/>
      <w:r w:rsidRPr="001D20C4">
        <w:t>{X} = {\left\{X^{(</w:t>
      </w:r>
      <w:proofErr w:type="spellStart"/>
      <w:r w:rsidRPr="001D20C4">
        <w:t>i</w:t>
      </w:r>
      <w:proofErr w:type="spellEnd"/>
      <w:proofErr w:type="gramStart"/>
      <w:r w:rsidRPr="001D20C4">
        <w:t>)}\right\</w:t>
      </w:r>
      <w:proofErr w:type="gramEnd"/>
      <w:r w:rsidRPr="001D20C4">
        <w:t>}}_{</w:t>
      </w:r>
      <w:proofErr w:type="spellStart"/>
      <w:r w:rsidRPr="001D20C4">
        <w:t>i</w:t>
      </w:r>
      <w:proofErr w:type="spellEnd"/>
      <w:r w:rsidRPr="001D20C4">
        <w:t>=1}^{N} $ be the set of $N $ chest radiograph images and $\</w:t>
      </w:r>
      <w:proofErr w:type="spellStart"/>
      <w:r w:rsidRPr="001D20C4">
        <w:t>mathbb</w:t>
      </w:r>
      <w:proofErr w:type="spellEnd"/>
      <w:r w:rsidRPr="001D20C4">
        <w:t>{Y} = {\left\{Y^{(</w:t>
      </w:r>
      <w:proofErr w:type="spellStart"/>
      <w:r w:rsidRPr="001D20C4">
        <w:t>i</w:t>
      </w:r>
      <w:proofErr w:type="spellEnd"/>
      <w:r w:rsidRPr="001D20C4">
        <w:t>)}\right\}}_{</w:t>
      </w:r>
      <w:proofErr w:type="spellStart"/>
      <w:r w:rsidRPr="001D20C4">
        <w:t>i</w:t>
      </w:r>
      <w:proofErr w:type="spellEnd"/>
      <w:r w:rsidRPr="001D20C4">
        <w:t>=1}^{N} $ be their corresponding ground truth labels. In the context of chest radiograph interpretation, the label set $\</w:t>
      </w:r>
      <w:proofErr w:type="spellStart"/>
      <w:r w:rsidRPr="001D20C4">
        <w:t>mathcal</w:t>
      </w:r>
      <w:proofErr w:type="spellEnd"/>
      <w:r w:rsidRPr="001D20C4">
        <w:t>{C} $ typically includes various thoracic abnormalities such as pneumothorax, consolidation, atelectasis, and cardiomegaly. The ground-truth labels for the dataset were provided by experienced radiologists who annotated each image with the corresponding abnormalities.</w:t>
      </w:r>
    </w:p>
    <w:p w14:paraId="2A2BFA4C" w14:textId="77777777" w:rsidR="004F4F3C" w:rsidRPr="001D20C4" w:rsidRDefault="00000000" w:rsidP="0011232A">
      <w:pPr>
        <w:jc w:val="left"/>
        <w:pPrChange w:id="152" w:author="artin majdi" w:date="2023-07-09T20:10:00Z">
          <w:pPr/>
        </w:pPrChange>
      </w:pPr>
      <w:r w:rsidRPr="001D20C4">
        <w:t>Given the set of disease classes $\</w:t>
      </w:r>
      <w:proofErr w:type="spellStart"/>
      <w:r w:rsidRPr="001D20C4">
        <w:t>mathcal</w:t>
      </w:r>
      <w:proofErr w:type="spellEnd"/>
      <w:r w:rsidRPr="001D20C4">
        <w:t>{C} = \{c_1,c_2,\</w:t>
      </w:r>
      <w:proofErr w:type="spellStart"/>
      <w:r w:rsidRPr="001D20C4">
        <w:t>dots,c_K</w:t>
      </w:r>
      <w:proofErr w:type="spellEnd"/>
      <w:r w:rsidRPr="001D20C4">
        <w:t>\} $, let us define a directed acyclic graph (DAG) $\</w:t>
      </w:r>
      <w:proofErr w:type="spellStart"/>
      <w:r w:rsidRPr="001D20C4">
        <w:t>mathcal</w:t>
      </w:r>
      <w:proofErr w:type="spellEnd"/>
      <w:r w:rsidRPr="001D20C4">
        <w:t>{G}=\left\{\</w:t>
      </w:r>
      <w:proofErr w:type="spellStart"/>
      <w:r w:rsidRPr="001D20C4">
        <w:t>mathcal</w:t>
      </w:r>
      <w:proofErr w:type="spellEnd"/>
      <w:r w:rsidRPr="001D20C4">
        <w:t>{C},\</w:t>
      </w:r>
      <w:proofErr w:type="spellStart"/>
      <w:r w:rsidRPr="001D20C4">
        <w:t>mathcal</w:t>
      </w:r>
      <w:proofErr w:type="spellEnd"/>
      <w:r w:rsidRPr="001D20C4">
        <w:t>{E}\right\} $ representing the taxonomy of thoracic diseases, where $\</w:t>
      </w:r>
      <w:proofErr w:type="spellStart"/>
      <w:r w:rsidRPr="001D20C4">
        <w:t>mathcal</w:t>
      </w:r>
      <w:proofErr w:type="spellEnd"/>
      <w:r w:rsidRPr="001D20C4">
        <w:t>{E}$ is the set of directed edges representing parent-child relationships between these classes. For each node $</w:t>
      </w:r>
      <w:proofErr w:type="spellStart"/>
      <w:r w:rsidRPr="001D20C4">
        <w:t>c_k</w:t>
      </w:r>
      <w:proofErr w:type="spellEnd"/>
      <w:r w:rsidRPr="001D20C4">
        <w:t xml:space="preserve"> \in \</w:t>
      </w:r>
      <w:proofErr w:type="spellStart"/>
      <w:r w:rsidRPr="001D20C4">
        <w:t>mathcal</w:t>
      </w:r>
      <w:proofErr w:type="spellEnd"/>
      <w:r w:rsidRPr="001D20C4">
        <w:t>{C} $, let $\</w:t>
      </w:r>
      <w:proofErr w:type="spellStart"/>
      <w:r w:rsidRPr="001D20C4">
        <w:t>Lambda_k</w:t>
      </w:r>
      <w:proofErr w:type="spellEnd"/>
      <w:r w:rsidRPr="001D20C4">
        <w:t>$ be the parent node of class $</w:t>
      </w:r>
      <w:proofErr w:type="spellStart"/>
      <w:r w:rsidRPr="001D20C4">
        <w:t>c_k</w:t>
      </w:r>
      <w:proofErr w:type="spellEnd"/>
      <w:r w:rsidRPr="001D20C4">
        <w:t xml:space="preserve"> $ and denote $\</w:t>
      </w:r>
      <w:proofErr w:type="spellStart"/>
      <w:r w:rsidRPr="001D20C4">
        <w:t>mathcal</w:t>
      </w:r>
      <w:proofErr w:type="spellEnd"/>
      <w:r w:rsidRPr="001D20C4">
        <w:t>{J}_k\subset \</w:t>
      </w:r>
      <w:proofErr w:type="spellStart"/>
      <w:r w:rsidRPr="001D20C4">
        <w:t>mathcal</w:t>
      </w:r>
      <w:proofErr w:type="spellEnd"/>
      <w:r w:rsidRPr="001D20C4">
        <w:t>{C} $ the set of child classes of class $</w:t>
      </w:r>
      <w:proofErr w:type="spellStart"/>
      <w:r w:rsidRPr="001D20C4">
        <w:t>c_k</w:t>
      </w:r>
      <w:proofErr w:type="spellEnd"/>
      <w:r w:rsidRPr="001D20C4">
        <w:t xml:space="preserve"> $ in DAG $\</w:t>
      </w:r>
      <w:proofErr w:type="spellStart"/>
      <w:r w:rsidRPr="001D20C4">
        <w:t>mathcal</w:t>
      </w:r>
      <w:proofErr w:type="spellEnd"/>
      <w:r w:rsidRPr="001D20C4">
        <w:t>{G}$.</w:t>
      </w:r>
    </w:p>
    <w:p w14:paraId="742DF2D3" w14:textId="77777777" w:rsidR="004F4F3C" w:rsidRPr="001D20C4" w:rsidRDefault="00000000" w:rsidP="0011232A">
      <w:pPr>
        <w:jc w:val="left"/>
        <w:pPrChange w:id="153" w:author="artin majdi" w:date="2023-07-09T20:10:00Z">
          <w:pPr/>
        </w:pPrChange>
      </w:pPr>
      <w:r w:rsidRPr="001D20C4">
        <w:lastRenderedPageBreak/>
        <w:t>Let $\</w:t>
      </w:r>
      <w:proofErr w:type="spellStart"/>
      <w:r w:rsidRPr="001D20C4">
        <w:t>omega_k</w:t>
      </w:r>
      <w:proofErr w:type="spellEnd"/>
      <w:r w:rsidRPr="001D20C4">
        <w:t>^{(</w:t>
      </w:r>
      <w:proofErr w:type="spellStart"/>
      <w:r w:rsidRPr="001D20C4">
        <w:t>i</w:t>
      </w:r>
      <w:proofErr w:type="spellEnd"/>
      <w:r w:rsidRPr="001D20C4">
        <w:t>)} $ be a scalar weight assigned to the class $</w:t>
      </w:r>
      <w:proofErr w:type="spellStart"/>
      <w:r w:rsidRPr="001D20C4">
        <w:t>c_k</w:t>
      </w:r>
      <w:proofErr w:type="spellEnd"/>
      <w:r w:rsidRPr="001D20C4">
        <w:t xml:space="preserve"> $ of instance $</w:t>
      </w:r>
      <w:proofErr w:type="spellStart"/>
      <w:r w:rsidRPr="001D20C4">
        <w:t>i</w:t>
      </w:r>
      <w:proofErr w:type="spellEnd"/>
      <w:r w:rsidRPr="001D20C4">
        <w:t xml:space="preserve"> $ with respect to its parent class $\</w:t>
      </w:r>
      <w:proofErr w:type="spellStart"/>
      <w:r w:rsidRPr="001D20C4">
        <w:t>Lambda_k</w:t>
      </w:r>
      <w:proofErr w:type="spellEnd"/>
      <w:r w:rsidRPr="001D20C4">
        <w:t xml:space="preserve">$. In multi-label classification problems, each sample can have multiple labels simultaneously assigned to it; thus, the sigmoid function is utilized to predict the probabilities for each class being present </w:t>
      </w:r>
      <w:proofErr w:type="gramStart"/>
      <w:r w:rsidRPr="001D20C4">
        <w:t>in a given</w:t>
      </w:r>
      <w:proofErr w:type="gramEnd"/>
      <w:r w:rsidRPr="001D20C4">
        <w:t xml:space="preserve"> sample. The output of the final layer of the neural network, for instance $</w:t>
      </w:r>
      <w:proofErr w:type="spellStart"/>
      <w:r w:rsidRPr="001D20C4">
        <w:t>i</w:t>
      </w:r>
      <w:proofErr w:type="spellEnd"/>
      <w:r w:rsidRPr="001D20C4">
        <w:t xml:space="preserve"> $, is passed through a sigmoid function to generate a set of values between 0 and 1 corresponding to the label set $\</w:t>
      </w:r>
      <w:proofErr w:type="spellStart"/>
      <w:r w:rsidRPr="001D20C4">
        <w:t>mathcal</w:t>
      </w:r>
      <w:proofErr w:type="spellEnd"/>
      <w:r w:rsidRPr="001D20C4">
        <w:t>{C} $ to obtain a set of $K $ predicted probabilities $P^{(</w:t>
      </w:r>
      <w:proofErr w:type="spellStart"/>
      <w:r w:rsidRPr="001D20C4">
        <w:t>i</w:t>
      </w:r>
      <w:proofErr w:type="spellEnd"/>
      <w:r w:rsidRPr="001D20C4">
        <w:t>)}={\left\{</w:t>
      </w:r>
      <w:proofErr w:type="spellStart"/>
      <w:r w:rsidRPr="001D20C4">
        <w:t>p_k</w:t>
      </w:r>
      <w:proofErr w:type="spellEnd"/>
      <w:r w:rsidRPr="001D20C4">
        <w:t>^{(</w:t>
      </w:r>
      <w:proofErr w:type="spellStart"/>
      <w:r w:rsidRPr="001D20C4">
        <w:t>i</w:t>
      </w:r>
      <w:proofErr w:type="spellEnd"/>
      <w:r w:rsidRPr="001D20C4">
        <w:t>)}\right\}}_{k=1}^{K} $. These predicted probabilities, derived from the sigmoid activation function, can be interpreted as the probability that the input sample belongs to each class. Consequently, the loss function quantifies the similarity between predicted and true labels.</w:t>
      </w:r>
    </w:p>
    <w:p w14:paraId="21C971DB" w14:textId="77777777" w:rsidR="004F4F3C" w:rsidRPr="001D20C4" w:rsidRDefault="00000000" w:rsidP="0011232A">
      <w:pPr>
        <w:jc w:val="left"/>
        <w:pPrChange w:id="154" w:author="artin majdi" w:date="2023-07-09T20:10:00Z">
          <w:pPr/>
        </w:pPrChange>
      </w:pPr>
      <w:r w:rsidRPr="001D20C4">
        <w:t>Let us denote $</w:t>
      </w:r>
      <w:proofErr w:type="spellStart"/>
      <w:r w:rsidRPr="001D20C4">
        <w:t>l_k</w:t>
      </w:r>
      <w:proofErr w:type="spellEnd"/>
      <w:r w:rsidRPr="001D20C4">
        <w:t xml:space="preserve"> = \</w:t>
      </w:r>
      <w:proofErr w:type="spellStart"/>
      <w:r w:rsidRPr="001D20C4">
        <w:t>mathcal</w:t>
      </w:r>
      <w:proofErr w:type="spellEnd"/>
      <w:r w:rsidRPr="001D20C4">
        <w:t>{L} \left(</w:t>
      </w:r>
      <w:proofErr w:type="spellStart"/>
      <w:r w:rsidRPr="001D20C4">
        <w:t>p_k</w:t>
      </w:r>
      <w:proofErr w:type="spellEnd"/>
      <w:r w:rsidRPr="001D20C4">
        <w:t>^{(</w:t>
      </w:r>
      <w:proofErr w:type="spellStart"/>
      <w:r w:rsidRPr="001D20C4">
        <w:t>i</w:t>
      </w:r>
      <w:proofErr w:type="spellEnd"/>
      <w:r w:rsidRPr="001D20C4">
        <w:t>)},</w:t>
      </w:r>
      <w:proofErr w:type="spellStart"/>
      <w:r w:rsidRPr="001D20C4">
        <w:t>y_k</w:t>
      </w:r>
      <w:proofErr w:type="spellEnd"/>
      <w:r w:rsidRPr="001D20C4">
        <w:t>^{(</w:t>
      </w:r>
      <w:proofErr w:type="spellStart"/>
      <w:r w:rsidRPr="001D20C4">
        <w:t>i</w:t>
      </w:r>
      <w:proofErr w:type="spellEnd"/>
      <w:r w:rsidRPr="001D20C4">
        <w:t>)}\right),\</w:t>
      </w:r>
      <w:proofErr w:type="spellStart"/>
      <w:r w:rsidRPr="001D20C4">
        <w:t>hspace</w:t>
      </w:r>
      <w:proofErr w:type="spellEnd"/>
      <w:r w:rsidRPr="001D20C4">
        <w:t>{0.33em}k \in \{1,2,\</w:t>
      </w:r>
      <w:proofErr w:type="spellStart"/>
      <w:r w:rsidRPr="001D20C4">
        <w:t>dots,K</w:t>
      </w:r>
      <w:proofErr w:type="spellEnd"/>
      <w:r w:rsidRPr="001D20C4">
        <w:t>\} $ where $\</w:t>
      </w:r>
      <w:proofErr w:type="spellStart"/>
      <w:r w:rsidRPr="001D20C4">
        <w:t>mathcal</w:t>
      </w:r>
      <w:proofErr w:type="spellEnd"/>
      <w:r w:rsidRPr="001D20C4">
        <w:t>{L}(\</w:t>
      </w:r>
      <w:proofErr w:type="spellStart"/>
      <w:r w:rsidRPr="001D20C4">
        <w:t>cdot</w:t>
      </w:r>
      <w:proofErr w:type="spellEnd"/>
      <w:r w:rsidRPr="001D20C4">
        <w:t>) $ is an arbitrary and appropriate single class loss function for the task (e.g., binary cross-entropy, Dice, etc.) that is used to calculate the difference between the predicted probability $</w:t>
      </w:r>
      <w:proofErr w:type="spellStart"/>
      <w:r w:rsidRPr="001D20C4">
        <w:t>p_k</w:t>
      </w:r>
      <w:proofErr w:type="spellEnd"/>
      <w:r w:rsidRPr="001D20C4">
        <w:t>^{(</w:t>
      </w:r>
      <w:proofErr w:type="spellStart"/>
      <w:r w:rsidRPr="001D20C4">
        <w:t>i</w:t>
      </w:r>
      <w:proofErr w:type="spellEnd"/>
      <w:r w:rsidRPr="001D20C4">
        <w:t>)} $ and the true class label $</w:t>
      </w:r>
      <w:proofErr w:type="spellStart"/>
      <w:r w:rsidRPr="001D20C4">
        <w:t>y_k</w:t>
      </w:r>
      <w:proofErr w:type="spellEnd"/>
      <w:r w:rsidRPr="001D20C4">
        <w:t>^{(</w:t>
      </w:r>
      <w:proofErr w:type="spellStart"/>
      <w:r w:rsidRPr="001D20C4">
        <w:t>i</w:t>
      </w:r>
      <w:proofErr w:type="spellEnd"/>
      <w:r w:rsidRPr="001D20C4">
        <w:t>)} $ for instance $</w:t>
      </w:r>
      <w:proofErr w:type="spellStart"/>
      <w:r w:rsidRPr="001D20C4">
        <w:t>i</w:t>
      </w:r>
      <w:proofErr w:type="spellEnd"/>
      <w:r w:rsidRPr="001D20C4">
        <w:t>$ and class $k $.</w:t>
      </w:r>
    </w:p>
    <w:p w14:paraId="482192EF" w14:textId="77777777" w:rsidR="004F4F3C" w:rsidRPr="001D20C4" w:rsidRDefault="00000000" w:rsidP="0011232A">
      <w:pPr>
        <w:jc w:val="left"/>
        <w:pPrChange w:id="155" w:author="artin majdi" w:date="2023-07-09T20:10:00Z">
          <w:pPr/>
        </w:pPrChange>
      </w:pPr>
      <w:r w:rsidRPr="001D20C4">
        <w:t>\</w:t>
      </w:r>
      <w:proofErr w:type="gramStart"/>
      <w:r w:rsidRPr="001D20C4">
        <w:t>subsection{</w:t>
      </w:r>
      <w:proofErr w:type="gramEnd"/>
      <w:r w:rsidRPr="001D20C4">
        <w:t>Label Taxonomy Structure}\label{</w:t>
      </w:r>
      <w:proofErr w:type="spellStart"/>
      <w:r w:rsidRPr="001D20C4">
        <w:t>subsec:label-taxonomy-and-hierarchy</w:t>
      </w:r>
      <w:proofErr w:type="spellEnd"/>
      <w:r w:rsidRPr="001D20C4">
        <w:t>}</w:t>
      </w:r>
    </w:p>
    <w:p w14:paraId="4B0EB364" w14:textId="667613B1" w:rsidR="004F4F3C" w:rsidRPr="001D20C4" w:rsidRDefault="00000000" w:rsidP="0011232A">
      <w:pPr>
        <w:jc w:val="left"/>
        <w:pPrChange w:id="156" w:author="artin majdi" w:date="2023-07-09T20:10:00Z">
          <w:pPr/>
        </w:pPrChange>
      </w:pPr>
      <w:r w:rsidRPr="001D20C4">
        <w:t xml:space="preserve">To exploit the inherent hierarchical relationships between thoracic abnormalities, the first step is to define a disease taxonomy that demonstrates different </w:t>
      </w:r>
      <w:proofErr w:type="spellStart"/>
      <w:r w:rsidRPr="001D20C4">
        <w:t>abnormalities~interrelationships</w:t>
      </w:r>
      <w:proofErr w:type="spellEnd"/>
      <w:r w:rsidRPr="001D20C4">
        <w:t xml:space="preserve">. In this taxonomy, diseases </w:t>
      </w:r>
      <w:r w:rsidR="000671D3">
        <w:t>are</w:t>
      </w:r>
      <w:r w:rsidRPr="001D20C4">
        <w:t xml:space="preserve"> structured hierarchically, with higher levels representing broader disease categories and lower levels representing more nuanced distinctions between related diseases. For example, pleural effusion and pneumothorax can be classified as subcategories of pleural abnormalities, whereas atelectasis and consolidation can be classified under pulmonary opacity. This hierarchical structure enables the model to take advantage of the relationships between diseases to improve its classification performance.</w:t>
      </w:r>
    </w:p>
    <w:p w14:paraId="0E04D1A2" w14:textId="77777777" w:rsidR="004F4F3C" w:rsidRPr="001D20C4" w:rsidRDefault="00000000" w:rsidP="0011232A">
      <w:pPr>
        <w:jc w:val="left"/>
        <w:pPrChange w:id="157" w:author="artin majdi" w:date="2023-07-09T20:10:00Z">
          <w:pPr/>
        </w:pPrChange>
      </w:pPr>
      <w:r w:rsidRPr="001D20C4">
        <w:t xml:space="preserve">In medical imaging, labels are frequently organized as trees or directed acyclic graphs (DAGs) to represent the hierarchical relationships between different classes of labels. For example, a DAG can be used to represent the human body's organs, with each node representing a different organ and the edges representing the relationships between organs (e.g., the liver is part of the abdominal cavity). Using a tree or DAG structure for labels in medical imaging has </w:t>
      </w:r>
      <w:proofErr w:type="gramStart"/>
      <w:r w:rsidRPr="001D20C4">
        <w:t>a number of</w:t>
      </w:r>
      <w:proofErr w:type="gramEnd"/>
      <w:r w:rsidRPr="001D20C4">
        <w:t xml:space="preserve"> advantages, including improved accuracy and interpretability of </w:t>
      </w:r>
      <w:r w:rsidRPr="001D20C4">
        <w:lastRenderedPageBreak/>
        <w:t>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Construction of these hierarchies can be challenging and time-consuming because it requires in-depth knowledge of the subject matter and the ability to organize complex data into clean and intuitive structures.</w:t>
      </w:r>
    </w:p>
    <w:p w14:paraId="69EAE035" w14:textId="77777777" w:rsidR="004F4F3C" w:rsidRPr="001D20C4" w:rsidRDefault="00000000" w:rsidP="0011232A">
      <w:pPr>
        <w:jc w:val="left"/>
        <w:pPrChange w:id="158" w:author="artin majdi" w:date="2023-07-09T20:10:00Z">
          <w:pPr/>
        </w:pPrChange>
      </w:pPr>
      <w:r w:rsidRPr="001D20C4">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 is designed to be applied to various chest radiography datasets. The developed taxonomy structure is depicted in Figure~\ref{</w:t>
      </w:r>
      <w:proofErr w:type="gramStart"/>
      <w:r w:rsidRPr="001D20C4">
        <w:t>fig:taxonomy.fig</w:t>
      </w:r>
      <w:proofErr w:type="gramEnd"/>
      <w:r w:rsidRPr="001D20C4">
        <w:t>.1.taxonomy_structure}.</w:t>
      </w:r>
    </w:p>
    <w:p w14:paraId="72A83F78" w14:textId="77777777" w:rsidR="004F4F3C" w:rsidRPr="001D20C4" w:rsidRDefault="00000000" w:rsidP="0011232A">
      <w:pPr>
        <w:jc w:val="left"/>
        <w:pPrChange w:id="159" w:author="artin majdi" w:date="2023-07-09T20:10:00Z">
          <w:pPr/>
        </w:pPrChange>
      </w:pPr>
      <w:r w:rsidRPr="001D20C4">
        <w:t>\</w:t>
      </w:r>
      <w:proofErr w:type="gramStart"/>
      <w:r w:rsidRPr="001D20C4">
        <w:t>subsection{</w:t>
      </w:r>
      <w:proofErr w:type="gramEnd"/>
      <w:r w:rsidRPr="001D20C4">
        <w:t>Approach 1: Conditional Predicted Probability}\label{subsec:taxonomy.method.approach1}</w:t>
      </w:r>
    </w:p>
    <w:p w14:paraId="3B97E637" w14:textId="77777777" w:rsidR="004F4F3C" w:rsidRPr="001D20C4" w:rsidRDefault="00000000" w:rsidP="0011232A">
      <w:pPr>
        <w:jc w:val="left"/>
        <w:pPrChange w:id="160" w:author="artin majdi" w:date="2023-07-09T20:10:00Z">
          <w:pPr/>
        </w:pPrChange>
      </w:pPr>
      <w:r w:rsidRPr="001D20C4">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4D679CFA" w14:textId="77777777" w:rsidR="004F4F3C" w:rsidRPr="001D20C4" w:rsidRDefault="00000000" w:rsidP="0011232A">
      <w:pPr>
        <w:jc w:val="left"/>
        <w:pPrChange w:id="161" w:author="artin majdi" w:date="2023-07-09T20:10:00Z">
          <w:pPr/>
        </w:pPrChange>
      </w:pPr>
      <w:r w:rsidRPr="001D20C4">
        <w:t>Directly updating the predicted probabilities presents potential benefits, including the following:</w:t>
      </w:r>
    </w:p>
    <w:p w14:paraId="1AFE0A39" w14:textId="77777777" w:rsidR="004F4F3C" w:rsidRPr="001D20C4" w:rsidRDefault="00000000" w:rsidP="0011232A">
      <w:pPr>
        <w:jc w:val="left"/>
        <w:pPrChange w:id="162" w:author="artin majdi" w:date="2023-07-09T20:10:00Z">
          <w:pPr/>
        </w:pPrChange>
      </w:pPr>
      <w:r w:rsidRPr="001D20C4">
        <w:t>\</w:t>
      </w:r>
      <w:proofErr w:type="gramStart"/>
      <w:r w:rsidRPr="001D20C4">
        <w:t>begin</w:t>
      </w:r>
      <w:proofErr w:type="gramEnd"/>
      <w:r w:rsidRPr="001D20C4">
        <w:t>{itemize}</w:t>
      </w:r>
    </w:p>
    <w:p w14:paraId="1EDAF9A9" w14:textId="77777777" w:rsidR="004F4F3C" w:rsidRPr="001D20C4" w:rsidRDefault="00000000" w:rsidP="0011232A">
      <w:pPr>
        <w:jc w:val="left"/>
        <w:pPrChange w:id="163" w:author="artin majdi" w:date="2023-07-09T20:10:00Z">
          <w:pPr/>
        </w:pPrChange>
      </w:pPr>
      <w:r w:rsidRPr="001D20C4">
        <w:t xml:space="preserve">    \</w:t>
      </w:r>
      <w:proofErr w:type="gramStart"/>
      <w:r w:rsidRPr="001D20C4">
        <w:t>item  \</w:t>
      </w:r>
      <w:proofErr w:type="spellStart"/>
      <w:proofErr w:type="gramEnd"/>
      <w:r w:rsidRPr="001D20C4">
        <w:t>textbf</w:t>
      </w:r>
      <w:proofErr w:type="spellEnd"/>
      <w:r w:rsidRPr="001D20C4">
        <w:t>{Simplicity:} Direct modification of predicted probabilities eliminates the need for substantial changes to the loss function, thus facilitating implementation.</w:t>
      </w:r>
    </w:p>
    <w:p w14:paraId="51A890C6" w14:textId="77777777" w:rsidR="004F4F3C" w:rsidRPr="001D20C4" w:rsidRDefault="00000000" w:rsidP="0011232A">
      <w:pPr>
        <w:jc w:val="left"/>
        <w:pPrChange w:id="164" w:author="artin majdi" w:date="2023-07-09T20:10:00Z">
          <w:pPr/>
        </w:pPrChange>
      </w:pPr>
      <w:r w:rsidRPr="001D20C4">
        <w:t xml:space="preserve">    \</w:t>
      </w:r>
      <w:proofErr w:type="gramStart"/>
      <w:r w:rsidRPr="001D20C4">
        <w:t>item  \</w:t>
      </w:r>
      <w:proofErr w:type="spellStart"/>
      <w:proofErr w:type="gramEnd"/>
      <w:r w:rsidRPr="001D20C4">
        <w:t>textbf</w:t>
      </w:r>
      <w:proofErr w:type="spellEnd"/>
      <w:r w:rsidRPr="001D20C4">
        <w:t>{Faster convergence:} In some cases, direct updates can accelerate convergence due to a more accurate representation of hierarchical relationships, thus reducing the overall training time.</w:t>
      </w:r>
    </w:p>
    <w:p w14:paraId="4AC6E79A" w14:textId="77777777" w:rsidR="004F4F3C" w:rsidRPr="001D20C4" w:rsidRDefault="00000000" w:rsidP="0011232A">
      <w:pPr>
        <w:jc w:val="left"/>
        <w:pPrChange w:id="165" w:author="artin majdi" w:date="2023-07-09T20:10:00Z">
          <w:pPr/>
        </w:pPrChange>
      </w:pPr>
      <w:r w:rsidRPr="001D20C4">
        <w:lastRenderedPageBreak/>
        <w:t xml:space="preserve">    \</w:t>
      </w:r>
      <w:proofErr w:type="gramStart"/>
      <w:r w:rsidRPr="001D20C4">
        <w:t>item  \</w:t>
      </w:r>
      <w:proofErr w:type="spellStart"/>
      <w:proofErr w:type="gramEnd"/>
      <w:r w:rsidRPr="001D20C4">
        <w:t>textbf</w:t>
      </w:r>
      <w:proofErr w:type="spellEnd"/>
      <w:r w:rsidRPr="001D20C4">
        <w:t>{Improved performance in specific scenarios:} Depending on the problem and dataset, direct updates may provide superior performance in certain circumstances, especially when incorporating class relationships into the loss function is challenging.</w:t>
      </w:r>
    </w:p>
    <w:p w14:paraId="4BAFD975" w14:textId="77777777" w:rsidR="004F4F3C" w:rsidRPr="001D20C4" w:rsidRDefault="00000000" w:rsidP="0011232A">
      <w:pPr>
        <w:jc w:val="left"/>
        <w:pPrChange w:id="166" w:author="artin majdi" w:date="2023-07-09T20:10:00Z">
          <w:pPr/>
        </w:pPrChange>
      </w:pPr>
      <w:r w:rsidRPr="001D20C4">
        <w:t xml:space="preserve">    \</w:t>
      </w:r>
      <w:proofErr w:type="gramStart"/>
      <w:r w:rsidRPr="001D20C4">
        <w:t>item  \</w:t>
      </w:r>
      <w:proofErr w:type="spellStart"/>
      <w:proofErr w:type="gramEnd"/>
      <w:r w:rsidRPr="001D20C4">
        <w:t>textbf</w:t>
      </w:r>
      <w:proofErr w:type="spellEnd"/>
      <w:r w:rsidRPr="001D20C4">
        <w:t>{Easier calibration:} Direct modification of predicted probabilities can facilitate calibration of the model output to more closely match the true label distribution.</w:t>
      </w:r>
    </w:p>
    <w:p w14:paraId="34364787" w14:textId="77777777" w:rsidR="004F4F3C" w:rsidRPr="001D20C4" w:rsidRDefault="00000000" w:rsidP="0011232A">
      <w:pPr>
        <w:jc w:val="left"/>
        <w:pPrChange w:id="167" w:author="artin majdi" w:date="2023-07-09T20:10:00Z">
          <w:pPr/>
        </w:pPrChange>
      </w:pPr>
      <w:r w:rsidRPr="001D20C4">
        <w:t>\</w:t>
      </w:r>
      <w:proofErr w:type="gramStart"/>
      <w:r w:rsidRPr="001D20C4">
        <w:t>end</w:t>
      </w:r>
      <w:proofErr w:type="gramEnd"/>
      <w:r w:rsidRPr="001D20C4">
        <w:t>{itemize}</w:t>
      </w:r>
    </w:p>
    <w:p w14:paraId="2162E0B5" w14:textId="77777777" w:rsidR="004F4F3C" w:rsidRPr="001D20C4" w:rsidRDefault="00000000" w:rsidP="0011232A">
      <w:pPr>
        <w:jc w:val="left"/>
        <w:pPrChange w:id="168" w:author="artin majdi" w:date="2023-07-09T20:10:00Z">
          <w:pPr/>
        </w:pPrChange>
      </w:pPr>
      <w:r w:rsidRPr="001D20C4">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w:t>
      </w:r>
      <w:proofErr w:type="spellStart"/>
      <w:r w:rsidRPr="001D20C4">
        <w:t>i</w:t>
      </w:r>
      <w:proofErr w:type="spellEnd"/>
      <w:r w:rsidRPr="001D20C4">
        <w:t xml:space="preserve"> $, </w:t>
      </w:r>
      <w:proofErr w:type="gramStart"/>
      <w:r w:rsidRPr="001D20C4">
        <w:t>taking into account</w:t>
      </w:r>
      <w:proofErr w:type="gramEnd"/>
      <w:r w:rsidRPr="001D20C4">
        <w:t xml:space="preserve"> the predicted probability of the parent class. We can formalize this by defining a new predicted probability for the $k $ -</w:t>
      </w:r>
      <w:proofErr w:type="spellStart"/>
      <w:r w:rsidRPr="001D20C4">
        <w:t>th</w:t>
      </w:r>
      <w:proofErr w:type="spellEnd"/>
      <w:r w:rsidRPr="001D20C4">
        <w:t xml:space="preserve"> class $(</w:t>
      </w:r>
      <w:proofErr w:type="spellStart"/>
      <w:r w:rsidRPr="001D20C4">
        <w:t>c_k</w:t>
      </w:r>
      <w:proofErr w:type="spellEnd"/>
      <w:r w:rsidRPr="001D20C4">
        <w:t>) $ and instance $</w:t>
      </w:r>
      <w:proofErr w:type="spellStart"/>
      <w:r w:rsidRPr="001D20C4">
        <w:t>i</w:t>
      </w:r>
      <w:proofErr w:type="spellEnd"/>
      <w:r w:rsidRPr="001D20C4">
        <w:t xml:space="preserve"> $ as follows.</w:t>
      </w:r>
    </w:p>
    <w:p w14:paraId="69535159" w14:textId="77777777" w:rsidR="004F4F3C" w:rsidRPr="001D20C4" w:rsidRDefault="00000000" w:rsidP="0011232A">
      <w:pPr>
        <w:jc w:val="left"/>
        <w:pPrChange w:id="169" w:author="artin majdi" w:date="2023-07-09T20:10:00Z">
          <w:pPr/>
        </w:pPrChange>
      </w:pPr>
      <w:r w:rsidRPr="001D20C4">
        <w:t>\</w:t>
      </w:r>
      <w:proofErr w:type="gramStart"/>
      <w:r w:rsidRPr="001D20C4">
        <w:t>begin</w:t>
      </w:r>
      <w:proofErr w:type="gramEnd"/>
      <w:r w:rsidRPr="001D20C4">
        <w:t>{equation}</w:t>
      </w:r>
    </w:p>
    <w:p w14:paraId="3C64BC1E" w14:textId="77777777" w:rsidR="004F4F3C" w:rsidRPr="001D20C4" w:rsidRDefault="00000000" w:rsidP="0011232A">
      <w:pPr>
        <w:jc w:val="left"/>
        <w:pPrChange w:id="170" w:author="artin majdi" w:date="2023-07-09T20:10:00Z">
          <w:pPr/>
        </w:pPrChange>
      </w:pPr>
      <w:r w:rsidRPr="001D20C4">
        <w:t xml:space="preserve">    \</w:t>
      </w:r>
      <w:proofErr w:type="spellStart"/>
      <w:r w:rsidRPr="001D20C4">
        <w:t>widehat</w:t>
      </w:r>
      <w:proofErr w:type="spellEnd"/>
      <w:r w:rsidRPr="001D20C4">
        <w:t>{p}_k^{(</w:t>
      </w:r>
      <w:proofErr w:type="spellStart"/>
      <w:r w:rsidRPr="001D20C4">
        <w:t>i</w:t>
      </w:r>
      <w:proofErr w:type="spellEnd"/>
      <w:r w:rsidRPr="001D20C4">
        <w:t>)} = \</w:t>
      </w:r>
      <w:proofErr w:type="gramStart"/>
      <w:r w:rsidRPr="001D20C4">
        <w:t>frac{</w:t>
      </w:r>
      <w:proofErr w:type="gramEnd"/>
      <w:r w:rsidRPr="001D20C4">
        <w:t>1}{ 1 + \exp \left(-\left(</w:t>
      </w:r>
      <w:proofErr w:type="spellStart"/>
      <w:r w:rsidRPr="001D20C4">
        <w:t>q_k</w:t>
      </w:r>
      <w:proofErr w:type="spellEnd"/>
      <w:r w:rsidRPr="001D20C4">
        <w:t>^{(</w:t>
      </w:r>
      <w:proofErr w:type="spellStart"/>
      <w:r w:rsidRPr="001D20C4">
        <w:t>i</w:t>
      </w:r>
      <w:proofErr w:type="spellEnd"/>
      <w:r w:rsidRPr="001D20C4">
        <w:t>)} + \alpha_{</w:t>
      </w:r>
      <w:proofErr w:type="spellStart"/>
      <w:r w:rsidRPr="001D20C4">
        <w:t>k,j</w:t>
      </w:r>
      <w:proofErr w:type="spellEnd"/>
      <w:r w:rsidRPr="001D20C4">
        <w:t xml:space="preserve">} </w:t>
      </w:r>
      <w:proofErr w:type="spellStart"/>
      <w:r w:rsidRPr="001D20C4">
        <w:t>q_j</w:t>
      </w:r>
      <w:proofErr w:type="spellEnd"/>
      <w:r w:rsidRPr="001D20C4">
        <w:t>^{(</w:t>
      </w:r>
      <w:proofErr w:type="spellStart"/>
      <w:r w:rsidRPr="001D20C4">
        <w:t>i</w:t>
      </w:r>
      <w:proofErr w:type="spellEnd"/>
      <w:r w:rsidRPr="001D20C4">
        <w:t>)} \right)\right) }</w:t>
      </w:r>
    </w:p>
    <w:p w14:paraId="7F919D3E" w14:textId="77777777" w:rsidR="004F4F3C" w:rsidRPr="001D20C4" w:rsidRDefault="00000000" w:rsidP="0011232A">
      <w:pPr>
        <w:jc w:val="left"/>
        <w:pPrChange w:id="171" w:author="artin majdi" w:date="2023-07-09T20:10:00Z">
          <w:pPr/>
        </w:pPrChange>
      </w:pPr>
      <w:r w:rsidRPr="001D20C4">
        <w:t xml:space="preserve">    \label{</w:t>
      </w:r>
      <w:proofErr w:type="gramStart"/>
      <w:r w:rsidRPr="001D20C4">
        <w:t>eq:taxonomy.eq.</w:t>
      </w:r>
      <w:proofErr w:type="gramEnd"/>
      <w:r w:rsidRPr="001D20C4">
        <w:t>1.pred.approach1}</w:t>
      </w:r>
    </w:p>
    <w:p w14:paraId="104A4545" w14:textId="77777777" w:rsidR="004F4F3C" w:rsidRPr="001D20C4" w:rsidRDefault="00000000" w:rsidP="0011232A">
      <w:pPr>
        <w:jc w:val="left"/>
        <w:pPrChange w:id="172" w:author="artin majdi" w:date="2023-07-09T20:10:00Z">
          <w:pPr/>
        </w:pPrChange>
      </w:pPr>
      <w:r w:rsidRPr="001D20C4">
        <w:t>\</w:t>
      </w:r>
      <w:proofErr w:type="gramStart"/>
      <w:r w:rsidRPr="001D20C4">
        <w:t>end</w:t>
      </w:r>
      <w:proofErr w:type="gramEnd"/>
      <w:r w:rsidRPr="001D20C4">
        <w:t>{equation}</w:t>
      </w:r>
    </w:p>
    <w:p w14:paraId="0C501135" w14:textId="77777777" w:rsidR="004F4F3C" w:rsidRPr="001D20C4" w:rsidRDefault="00000000" w:rsidP="0011232A">
      <w:pPr>
        <w:jc w:val="left"/>
        <w:pPrChange w:id="173" w:author="artin majdi" w:date="2023-07-09T20:10:00Z">
          <w:pPr/>
        </w:pPrChange>
      </w:pPr>
      <w:r w:rsidRPr="001D20C4">
        <w:t>where $j=\</w:t>
      </w:r>
      <w:proofErr w:type="spellStart"/>
      <w:r w:rsidRPr="001D20C4">
        <w:t>Lambda_k</w:t>
      </w:r>
      <w:proofErr w:type="spellEnd"/>
      <w:r w:rsidRPr="001D20C4">
        <w:t>$ is the index of the parent class of the $k$-</w:t>
      </w:r>
      <w:proofErr w:type="spellStart"/>
      <w:r w:rsidRPr="001D20C4">
        <w:t>th</w:t>
      </w:r>
      <w:proofErr w:type="spellEnd"/>
      <w:r w:rsidRPr="001D20C4">
        <w:t xml:space="preserve"> class, and $\alpha_{</w:t>
      </w:r>
      <w:proofErr w:type="spellStart"/>
      <w:proofErr w:type="gramStart"/>
      <w:r w:rsidRPr="001D20C4">
        <w:t>k,j</w:t>
      </w:r>
      <w:proofErr w:type="spellEnd"/>
      <w:proofErr w:type="gramEnd"/>
      <w:r w:rsidRPr="001D20C4">
        <w:t>} $ is the hyperparameter that controls the influence of different parent class logits on child class logits.</w:t>
      </w:r>
    </w:p>
    <w:p w14:paraId="76B0C703" w14:textId="77777777" w:rsidR="004F4F3C" w:rsidRPr="001D20C4" w:rsidRDefault="00000000" w:rsidP="0011232A">
      <w:pPr>
        <w:jc w:val="left"/>
        <w:pPrChange w:id="174" w:author="artin majdi" w:date="2023-07-09T20:10:00Z">
          <w:pPr/>
        </w:pPrChange>
      </w:pPr>
      <w:r w:rsidRPr="001D20C4">
        <w:t>When $\alpha_{</w:t>
      </w:r>
      <w:proofErr w:type="spellStart"/>
      <w:proofErr w:type="gramStart"/>
      <w:r w:rsidRPr="001D20C4">
        <w:t>k,j</w:t>
      </w:r>
      <w:proofErr w:type="spellEnd"/>
      <w:proofErr w:type="gramEnd"/>
      <w:r w:rsidRPr="001D20C4">
        <w:t>}=0 $, there is no influence from the parent class $</w:t>
      </w:r>
      <w:proofErr w:type="spellStart"/>
      <w:r w:rsidRPr="001D20C4">
        <w:t>c_j</w:t>
      </w:r>
      <w:proofErr w:type="spellEnd"/>
      <w:r w:rsidRPr="001D20C4">
        <w:t>$ on the child class $</w:t>
      </w:r>
      <w:proofErr w:type="spellStart"/>
      <w:r w:rsidRPr="001D20C4">
        <w:t>c_k</w:t>
      </w:r>
      <w:proofErr w:type="spellEnd"/>
      <w:r w:rsidRPr="001D20C4">
        <w:t>$.  By carefully selecting appropriate hyperparameter values, this transfer learning-based technique can be employed to effectively adjust the predicted probabilities of each class, considering the hierarchical relationship between classes, and potentially improving classification accuracy.</w:t>
      </w:r>
    </w:p>
    <w:p w14:paraId="76CFB719" w14:textId="77777777" w:rsidR="004F4F3C" w:rsidRPr="001D20C4" w:rsidRDefault="00000000" w:rsidP="0011232A">
      <w:pPr>
        <w:jc w:val="left"/>
        <w:pPrChange w:id="175" w:author="artin majdi" w:date="2023-07-09T20:10:00Z">
          <w:pPr/>
        </w:pPrChange>
      </w:pPr>
      <w:r w:rsidRPr="001D20C4">
        <w:lastRenderedPageBreak/>
        <w:t>\</w:t>
      </w:r>
      <w:proofErr w:type="gramStart"/>
      <w:r w:rsidRPr="001D20C4">
        <w:t>subsubsection{</w:t>
      </w:r>
      <w:proofErr w:type="gramEnd"/>
      <w:r w:rsidRPr="001D20C4">
        <w:t>Parameter Selection and Tuning}</w:t>
      </w:r>
    </w:p>
    <w:p w14:paraId="19B02169" w14:textId="77777777" w:rsidR="004F4F3C" w:rsidRPr="00290C9B" w:rsidRDefault="00000000" w:rsidP="0011232A">
      <w:pPr>
        <w:jc w:val="left"/>
        <w:pPrChange w:id="176" w:author="artin majdi" w:date="2023-07-09T20:10:00Z">
          <w:pPr/>
        </w:pPrChange>
      </w:pPr>
      <w:r w:rsidRPr="00290C9B">
        <w:t>The selection of appropriate hyperparameters is crucial for the effectiveness of the proposed transfer learning-based technique. In this study, we employ a systematic approach to tune the hyperparameters $\alpha_{</w:t>
      </w:r>
      <w:proofErr w:type="spellStart"/>
      <w:proofErr w:type="gramStart"/>
      <w:r w:rsidRPr="00290C9B">
        <w:t>k,j</w:t>
      </w:r>
      <w:proofErr w:type="spellEnd"/>
      <w:proofErr w:type="gramEnd"/>
      <w:r w:rsidRPr="00290C9B">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14FE7F35" w14:textId="77777777" w:rsidR="004F4F3C" w:rsidRPr="001D20C4" w:rsidRDefault="00000000" w:rsidP="0011232A">
      <w:pPr>
        <w:jc w:val="left"/>
        <w:pPrChange w:id="177" w:author="artin majdi" w:date="2023-07-09T20:10:00Z">
          <w:pPr/>
        </w:pPrChange>
      </w:pPr>
      <w:r w:rsidRPr="001D20C4">
        <w:t>\</w:t>
      </w:r>
      <w:proofErr w:type="gramStart"/>
      <w:r w:rsidRPr="001D20C4">
        <w:t>subsection{</w:t>
      </w:r>
      <w:proofErr w:type="gramEnd"/>
      <w:r w:rsidRPr="001D20C4">
        <w:t>Approach 2: Conditional Loss}\label{subsec:taxonomy.method.approach2}</w:t>
      </w:r>
    </w:p>
    <w:p w14:paraId="0262C15D" w14:textId="77777777" w:rsidR="004F4F3C" w:rsidRPr="001D20C4" w:rsidRDefault="00000000" w:rsidP="0011232A">
      <w:pPr>
        <w:jc w:val="left"/>
        <w:pPrChange w:id="178" w:author="artin majdi" w:date="2023-07-09T20:10:00Z">
          <w:pPr/>
        </w:pPrChange>
      </w:pPr>
      <w:r w:rsidRPr="001D20C4">
        <w:t>In a second approach, we propose a similar concept to the approach discussed in section~\ref{</w:t>
      </w:r>
      <w:proofErr w:type="gramStart"/>
      <w:r w:rsidRPr="001D20C4">
        <w:t>subsec:taxonomy</w:t>
      </w:r>
      <w:proofErr w:type="gramEnd"/>
      <w:r w:rsidRPr="001D20C4">
        <w:t>.method.approach1},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21A0CD9A" w14:textId="77777777" w:rsidR="004F4F3C" w:rsidRPr="001D20C4" w:rsidRDefault="00000000" w:rsidP="0011232A">
      <w:pPr>
        <w:jc w:val="left"/>
        <w:pPrChange w:id="179" w:author="artin majdi" w:date="2023-07-09T20:10:00Z">
          <w:pPr/>
        </w:pPrChange>
      </w:pPr>
      <w:r w:rsidRPr="001D20C4">
        <w:t>\</w:t>
      </w:r>
      <w:proofErr w:type="gramStart"/>
      <w:r w:rsidRPr="001D20C4">
        <w:t>begin</w:t>
      </w:r>
      <w:proofErr w:type="gramEnd"/>
      <w:r w:rsidRPr="001D20C4">
        <w:t>{itemize}</w:t>
      </w:r>
    </w:p>
    <w:p w14:paraId="30FC44FF" w14:textId="77777777" w:rsidR="004F4F3C" w:rsidRPr="001D20C4" w:rsidRDefault="00000000" w:rsidP="0011232A">
      <w:pPr>
        <w:jc w:val="left"/>
        <w:pPrChange w:id="180"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Inconsistency with the optimization process:} Direct updating of predicted probabilities can misalign with the optimization procedure, which typically minimizes the loss function, potentially resulting in learning inconsistencies.</w:t>
      </w:r>
    </w:p>
    <w:p w14:paraId="58EFB005" w14:textId="77777777" w:rsidR="004F4F3C" w:rsidRPr="001D20C4" w:rsidRDefault="00000000" w:rsidP="0011232A">
      <w:pPr>
        <w:jc w:val="left"/>
        <w:pPrChange w:id="181"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Difficulty in fine-tuning:} Direct updates can complicate fine-tuning the method's impact on the model, whereas adjusting the influence of various components is often simpler when updating the loss value through weighting factors or hyperparameters.</w:t>
      </w:r>
    </w:p>
    <w:p w14:paraId="7E40914B" w14:textId="77777777" w:rsidR="004F4F3C" w:rsidRPr="001D20C4" w:rsidRDefault="00000000" w:rsidP="0011232A">
      <w:pPr>
        <w:jc w:val="left"/>
        <w:pPrChange w:id="182" w:author="artin majdi" w:date="2023-07-09T20:10:00Z">
          <w:pPr/>
        </w:pPrChange>
      </w:pPr>
      <w:r w:rsidRPr="001D20C4">
        <w:lastRenderedPageBreak/>
        <w:t xml:space="preserve">    \item \</w:t>
      </w:r>
      <w:proofErr w:type="spellStart"/>
      <w:proofErr w:type="gramStart"/>
      <w:r w:rsidRPr="001D20C4">
        <w:t>textbf</w:t>
      </w:r>
      <w:proofErr w:type="spellEnd"/>
      <w:r w:rsidRPr="001D20C4">
        <w:t>{</w:t>
      </w:r>
      <w:proofErr w:type="gramEnd"/>
      <w:r w:rsidRPr="001D20C4">
        <w:t>Potential overfitting:} Direct modification of predicted probabilities could inadvertently overfit the model to particular hierarchical relationships in the training data, thus hindering generalization to unseen data.</w:t>
      </w:r>
    </w:p>
    <w:p w14:paraId="0E12F684" w14:textId="77777777" w:rsidR="004F4F3C" w:rsidRPr="001D20C4" w:rsidRDefault="00000000" w:rsidP="0011232A">
      <w:pPr>
        <w:jc w:val="left"/>
        <w:pPrChange w:id="183" w:author="artin majdi" w:date="2023-07-09T20:10:00Z">
          <w:pPr/>
        </w:pPrChange>
      </w:pPr>
      <w:r w:rsidRPr="001D20C4">
        <w:t>\</w:t>
      </w:r>
      <w:proofErr w:type="gramStart"/>
      <w:r w:rsidRPr="001D20C4">
        <w:t>end</w:t>
      </w:r>
      <w:proofErr w:type="gramEnd"/>
      <w:r w:rsidRPr="001D20C4">
        <w:t>{itemize}</w:t>
      </w:r>
    </w:p>
    <w:p w14:paraId="0887DAA2" w14:textId="77777777" w:rsidR="004F4F3C" w:rsidRPr="001D20C4" w:rsidRDefault="00000000" w:rsidP="0011232A">
      <w:pPr>
        <w:jc w:val="left"/>
        <w:pPrChange w:id="184" w:author="artin majdi" w:date="2023-07-09T20:10:00Z">
          <w:pPr/>
        </w:pPrChange>
      </w:pPr>
      <w:r w:rsidRPr="001D20C4">
        <w:t xml:space="preserve">The utilization of the loss </w:t>
      </w:r>
      <w:proofErr w:type="gramStart"/>
      <w:r w:rsidRPr="001D20C4">
        <w:t>function based</w:t>
      </w:r>
      <w:proofErr w:type="gramEnd"/>
      <w:r w:rsidRPr="001D20C4">
        <w:t xml:space="preserve"> approach can prove advantageous in certain scenarios, particularly in the context of multi-label classification tasks that involve hierarchical relationships, as it offers numerous benefits.</w:t>
      </w:r>
    </w:p>
    <w:p w14:paraId="5EDB2090" w14:textId="77777777" w:rsidR="004F4F3C" w:rsidRPr="001D20C4" w:rsidRDefault="00000000" w:rsidP="0011232A">
      <w:pPr>
        <w:jc w:val="left"/>
        <w:pPrChange w:id="185" w:author="artin majdi" w:date="2023-07-09T20:10:00Z">
          <w:pPr/>
        </w:pPrChange>
      </w:pPr>
      <w:r w:rsidRPr="001D20C4">
        <w:t>\</w:t>
      </w:r>
      <w:proofErr w:type="gramStart"/>
      <w:r w:rsidRPr="001D20C4">
        <w:t>begin</w:t>
      </w:r>
      <w:proofErr w:type="gramEnd"/>
      <w:r w:rsidRPr="001D20C4">
        <w:t>{itemize}</w:t>
      </w:r>
    </w:p>
    <w:p w14:paraId="177D187F" w14:textId="77777777" w:rsidR="004F4F3C" w:rsidRPr="001D20C4" w:rsidRDefault="00000000" w:rsidP="0011232A">
      <w:pPr>
        <w:jc w:val="left"/>
        <w:pPrChange w:id="186"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35216DFE" w14:textId="77777777" w:rsidR="004F4F3C" w:rsidRPr="001D20C4" w:rsidRDefault="00000000" w:rsidP="0011232A">
      <w:pPr>
        <w:jc w:val="left"/>
        <w:pPrChange w:id="187"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rsidRPr="001D20C4">
        <w:t>in the course of</w:t>
      </w:r>
      <w:proofErr w:type="gramEnd"/>
      <w:r w:rsidRPr="001D20C4">
        <w:t xml:space="preserve"> training.</w:t>
      </w:r>
    </w:p>
    <w:p w14:paraId="5E858968" w14:textId="77777777" w:rsidR="004F4F3C" w:rsidRPr="001D20C4" w:rsidRDefault="00000000" w:rsidP="0011232A">
      <w:pPr>
        <w:jc w:val="left"/>
        <w:pPrChange w:id="188"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43F53658" w14:textId="77777777" w:rsidR="004F4F3C" w:rsidRPr="001D20C4" w:rsidRDefault="00000000" w:rsidP="0011232A">
      <w:pPr>
        <w:jc w:val="left"/>
        <w:pPrChange w:id="189"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 xml:space="preserve">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w:t>
      </w:r>
      <w:r w:rsidRPr="001D20C4">
        <w:lastRenderedPageBreak/>
        <w:t>corresponding child classes, indicating the necessity to improve specific areas to better reflect these associations.</w:t>
      </w:r>
    </w:p>
    <w:p w14:paraId="3132A676" w14:textId="77777777" w:rsidR="004F4F3C" w:rsidRPr="001D20C4" w:rsidRDefault="00000000" w:rsidP="0011232A">
      <w:pPr>
        <w:jc w:val="left"/>
        <w:pPrChange w:id="190" w:author="artin majdi" w:date="2023-07-09T20:10:00Z">
          <w:pPr/>
        </w:pPrChange>
      </w:pPr>
      <w:r w:rsidRPr="001D20C4">
        <w:t>\</w:t>
      </w:r>
      <w:proofErr w:type="gramStart"/>
      <w:r w:rsidRPr="001D20C4">
        <w:t>end</w:t>
      </w:r>
      <w:proofErr w:type="gramEnd"/>
      <w:r w:rsidRPr="001D20C4">
        <w:t>{itemize}</w:t>
      </w:r>
    </w:p>
    <w:p w14:paraId="7F28C432" w14:textId="77777777" w:rsidR="004F4F3C" w:rsidRPr="001D20C4" w:rsidRDefault="00000000" w:rsidP="0011232A">
      <w:pPr>
        <w:jc w:val="left"/>
        <w:pPrChange w:id="191" w:author="artin majdi" w:date="2023-07-09T20:10:00Z">
          <w:pPr/>
        </w:pPrChange>
      </w:pPr>
      <w:r w:rsidRPr="001D20C4">
        <w:t>\</w:t>
      </w:r>
      <w:proofErr w:type="gramStart"/>
      <w:r w:rsidRPr="001D20C4">
        <w:t>subsubsection{</w:t>
      </w:r>
      <w:proofErr w:type="gramEnd"/>
      <w:r w:rsidRPr="001D20C4">
        <w:t>Formulation of the Proposed Technique}</w:t>
      </w:r>
    </w:p>
    <w:p w14:paraId="59FBAF5E" w14:textId="77777777" w:rsidR="004F4F3C" w:rsidRPr="001D20C4" w:rsidRDefault="00000000" w:rsidP="0011232A">
      <w:pPr>
        <w:jc w:val="left"/>
        <w:pPrChange w:id="192" w:author="artin majdi" w:date="2023-07-09T20:10:00Z">
          <w:pPr/>
        </w:pPrChange>
      </w:pPr>
      <w:r w:rsidRPr="001D20C4">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instance, in the case of cross-entropy loss, we have:</w:t>
      </w:r>
    </w:p>
    <w:p w14:paraId="27839712" w14:textId="77777777" w:rsidR="004F4F3C" w:rsidRPr="001D20C4" w:rsidRDefault="00000000" w:rsidP="0011232A">
      <w:pPr>
        <w:jc w:val="left"/>
        <w:pPrChange w:id="193" w:author="artin majdi" w:date="2023-07-09T20:10:00Z">
          <w:pPr/>
        </w:pPrChange>
      </w:pPr>
      <w:r w:rsidRPr="001D20C4">
        <w:t>\</w:t>
      </w:r>
      <w:proofErr w:type="gramStart"/>
      <w:r w:rsidRPr="001D20C4">
        <w:t>begin</w:t>
      </w:r>
      <w:proofErr w:type="gramEnd"/>
      <w:r w:rsidRPr="001D20C4">
        <w:t>{equation}</w:t>
      </w:r>
    </w:p>
    <w:p w14:paraId="7E4752EB" w14:textId="77777777" w:rsidR="004F4F3C" w:rsidRPr="001D20C4" w:rsidRDefault="00000000" w:rsidP="0011232A">
      <w:pPr>
        <w:jc w:val="left"/>
        <w:pPrChange w:id="194" w:author="artin majdi" w:date="2023-07-09T20:10:00Z">
          <w:pPr/>
        </w:pPrChange>
      </w:pPr>
      <w:r w:rsidRPr="001D20C4">
        <w:t xml:space="preserve">    </w:t>
      </w:r>
      <w:proofErr w:type="spellStart"/>
      <w:r w:rsidRPr="001D20C4">
        <w:t>l_k</w:t>
      </w:r>
      <w:proofErr w:type="spellEnd"/>
      <w:r w:rsidRPr="001D20C4">
        <w:t xml:space="preserve"> = -\left(</w:t>
      </w:r>
      <w:proofErr w:type="spellStart"/>
      <w:r w:rsidRPr="001D20C4">
        <w:t>y_k</w:t>
      </w:r>
      <w:proofErr w:type="spellEnd"/>
      <w:r w:rsidRPr="001D20C4">
        <w:t>^{(</w:t>
      </w:r>
      <w:proofErr w:type="spellStart"/>
      <w:r w:rsidRPr="001D20C4">
        <w:t>i</w:t>
      </w:r>
      <w:proofErr w:type="spellEnd"/>
      <w:proofErr w:type="gramStart"/>
      <w:r w:rsidRPr="001D20C4">
        <w:t>)}\</w:t>
      </w:r>
      <w:proofErr w:type="gramEnd"/>
      <w:r w:rsidRPr="001D20C4">
        <w:t>log(</w:t>
      </w:r>
      <w:proofErr w:type="spellStart"/>
      <w:r w:rsidRPr="001D20C4">
        <w:t>p_k</w:t>
      </w:r>
      <w:proofErr w:type="spellEnd"/>
      <w:r w:rsidRPr="001D20C4">
        <w:t>^{(</w:t>
      </w:r>
      <w:proofErr w:type="spellStart"/>
      <w:r w:rsidRPr="001D20C4">
        <w:t>i</w:t>
      </w:r>
      <w:proofErr w:type="spellEnd"/>
      <w:r w:rsidRPr="001D20C4">
        <w:t xml:space="preserve">)}) + (1 - </w:t>
      </w:r>
      <w:proofErr w:type="spellStart"/>
      <w:r w:rsidRPr="001D20C4">
        <w:t>y_k</w:t>
      </w:r>
      <w:proofErr w:type="spellEnd"/>
      <w:r w:rsidRPr="001D20C4">
        <w:t>^{(</w:t>
      </w:r>
      <w:proofErr w:type="spellStart"/>
      <w:r w:rsidRPr="001D20C4">
        <w:t>i</w:t>
      </w:r>
      <w:proofErr w:type="spellEnd"/>
      <w:r w:rsidRPr="001D20C4">
        <w:t xml:space="preserve">)})\log(1 - </w:t>
      </w:r>
      <w:proofErr w:type="spellStart"/>
      <w:r w:rsidRPr="001D20C4">
        <w:t>p_k</w:t>
      </w:r>
      <w:proofErr w:type="spellEnd"/>
      <w:r w:rsidRPr="001D20C4">
        <w:t>^{(</w:t>
      </w:r>
      <w:proofErr w:type="spellStart"/>
      <w:r w:rsidRPr="001D20C4">
        <w:t>i</w:t>
      </w:r>
      <w:proofErr w:type="spellEnd"/>
      <w:r w:rsidRPr="001D20C4">
        <w:t>)})\right)</w:t>
      </w:r>
    </w:p>
    <w:p w14:paraId="11450938" w14:textId="77777777" w:rsidR="004F4F3C" w:rsidRPr="001D20C4" w:rsidRDefault="00000000" w:rsidP="0011232A">
      <w:pPr>
        <w:jc w:val="left"/>
        <w:pPrChange w:id="195" w:author="artin majdi" w:date="2023-07-09T20:10:00Z">
          <w:pPr/>
        </w:pPrChange>
      </w:pPr>
      <w:r w:rsidRPr="001D20C4">
        <w:t xml:space="preserve">    \label{</w:t>
      </w:r>
      <w:proofErr w:type="gramStart"/>
      <w:r w:rsidRPr="001D20C4">
        <w:t>eq:taxonomy.eq.</w:t>
      </w:r>
      <w:proofErr w:type="gramEnd"/>
      <w:r w:rsidRPr="001D20C4">
        <w:t>2.loss}</w:t>
      </w:r>
    </w:p>
    <w:p w14:paraId="207F68F6" w14:textId="77777777" w:rsidR="004F4F3C" w:rsidRPr="001D20C4" w:rsidRDefault="00000000" w:rsidP="0011232A">
      <w:pPr>
        <w:jc w:val="left"/>
        <w:pPrChange w:id="196" w:author="artin majdi" w:date="2023-07-09T20:10:00Z">
          <w:pPr/>
        </w:pPrChange>
      </w:pPr>
      <w:r w:rsidRPr="001D20C4">
        <w:t>\</w:t>
      </w:r>
      <w:proofErr w:type="gramStart"/>
      <w:r w:rsidRPr="001D20C4">
        <w:t>end</w:t>
      </w:r>
      <w:proofErr w:type="gramEnd"/>
      <w:r w:rsidRPr="001D20C4">
        <w:t>{equation}</w:t>
      </w:r>
    </w:p>
    <w:p w14:paraId="52EA6102" w14:textId="77777777" w:rsidR="004F4F3C" w:rsidRPr="001D20C4" w:rsidRDefault="00000000" w:rsidP="0011232A">
      <w:pPr>
        <w:jc w:val="left"/>
        <w:pPrChange w:id="197" w:author="artin majdi" w:date="2023-07-09T20:10:00Z">
          <w:pPr/>
        </w:pPrChange>
      </w:pPr>
      <w:r w:rsidRPr="001D20C4">
        <w:t>\</w:t>
      </w:r>
      <w:proofErr w:type="gramStart"/>
      <w:r w:rsidRPr="001D20C4">
        <w:t>begin</w:t>
      </w:r>
      <w:proofErr w:type="gramEnd"/>
      <w:r w:rsidRPr="001D20C4">
        <w:t>{equation}</w:t>
      </w:r>
    </w:p>
    <w:p w14:paraId="04987A0C" w14:textId="77777777" w:rsidR="004F4F3C" w:rsidRPr="001D20C4" w:rsidRDefault="00000000" w:rsidP="0011232A">
      <w:pPr>
        <w:jc w:val="left"/>
        <w:pPrChange w:id="198" w:author="artin majdi" w:date="2023-07-09T20:10:00Z">
          <w:pPr/>
        </w:pPrChange>
      </w:pPr>
      <w:r w:rsidRPr="001D20C4">
        <w:t xml:space="preserve">    \</w:t>
      </w:r>
      <w:proofErr w:type="gramStart"/>
      <w:r w:rsidRPr="001D20C4">
        <w:t>text{</w:t>
      </w:r>
      <w:proofErr w:type="gramEnd"/>
      <w:r w:rsidRPr="001D20C4">
        <w:t>Loss}(\theta) = \sum_{</w:t>
      </w:r>
      <w:proofErr w:type="spellStart"/>
      <w:r w:rsidRPr="001D20C4">
        <w:t>i</w:t>
      </w:r>
      <w:proofErr w:type="spellEnd"/>
      <w:r w:rsidRPr="001D20C4">
        <w:t>=1}^{N}\sum_{k=1}^{K}</w:t>
      </w:r>
      <w:proofErr w:type="spellStart"/>
      <w:r w:rsidRPr="001D20C4">
        <w:t>l_k</w:t>
      </w:r>
      <w:proofErr w:type="spellEnd"/>
    </w:p>
    <w:p w14:paraId="688EDC8C" w14:textId="77777777" w:rsidR="004F4F3C" w:rsidRPr="001D20C4" w:rsidRDefault="00000000" w:rsidP="0011232A">
      <w:pPr>
        <w:jc w:val="left"/>
        <w:pPrChange w:id="199" w:author="artin majdi" w:date="2023-07-09T20:10:00Z">
          <w:pPr/>
        </w:pPrChange>
      </w:pPr>
      <w:r w:rsidRPr="001D20C4">
        <w:t xml:space="preserve">    \label{</w:t>
      </w:r>
      <w:proofErr w:type="gramStart"/>
      <w:r w:rsidRPr="001D20C4">
        <w:t>eq:taxonomy.eq.</w:t>
      </w:r>
      <w:proofErr w:type="gramEnd"/>
      <w:r w:rsidRPr="001D20C4">
        <w:t>3.totalloss}</w:t>
      </w:r>
    </w:p>
    <w:p w14:paraId="4BAFDDEC" w14:textId="77777777" w:rsidR="004F4F3C" w:rsidRPr="001D20C4" w:rsidRDefault="00000000" w:rsidP="0011232A">
      <w:pPr>
        <w:jc w:val="left"/>
        <w:pPrChange w:id="200" w:author="artin majdi" w:date="2023-07-09T20:10:00Z">
          <w:pPr/>
        </w:pPrChange>
      </w:pPr>
      <w:r w:rsidRPr="001D20C4">
        <w:t>\</w:t>
      </w:r>
      <w:proofErr w:type="gramStart"/>
      <w:r w:rsidRPr="001D20C4">
        <w:t>end</w:t>
      </w:r>
      <w:proofErr w:type="gramEnd"/>
      <w:r w:rsidRPr="001D20C4">
        <w:t>{equation}</w:t>
      </w:r>
    </w:p>
    <w:p w14:paraId="34E17243" w14:textId="77777777" w:rsidR="004F4F3C" w:rsidRPr="001D20C4" w:rsidRDefault="00000000" w:rsidP="0011232A">
      <w:pPr>
        <w:jc w:val="left"/>
        <w:pPrChange w:id="201" w:author="artin majdi" w:date="2023-07-09T20:10:00Z">
          <w:pPr/>
        </w:pPrChange>
      </w:pPr>
      <w:r w:rsidRPr="001D20C4">
        <w:t xml:space="preserve">In this formulation, the objective is to minimize the loss function with respect to the model parameters $\theta $, resulting in an optimal set of parameters that produce accurate predictions for multi-label classification </w:t>
      </w:r>
      <w:r w:rsidRPr="001D20C4">
        <w:lastRenderedPageBreak/>
        <w:t>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rsidRPr="001D20C4">
        <w:t>beta_k</w:t>
      </w:r>
      <w:proofErr w:type="spellEnd"/>
      <w:proofErr w:type="gramStart"/>
      <w:r w:rsidRPr="001D20C4">
        <w:t>$  to</w:t>
      </w:r>
      <w:proofErr w:type="gramEnd"/>
      <w:r w:rsidRPr="001D20C4">
        <w:t xml:space="preserve"> penalize the loss for class $</w:t>
      </w:r>
      <w:proofErr w:type="spellStart"/>
      <w:r w:rsidRPr="001D20C4">
        <w:t>c_k</w:t>
      </w:r>
      <w:proofErr w:type="spellEnd"/>
      <w:r w:rsidRPr="001D20C4">
        <w:t>$ for each instance $</w:t>
      </w:r>
      <w:proofErr w:type="spellStart"/>
      <w:r w:rsidRPr="001D20C4">
        <w:t>i</w:t>
      </w:r>
      <w:proofErr w:type="spellEnd"/>
      <w:r w:rsidRPr="001D20C4">
        <w:t xml:space="preserve"> $ in which the probability that its parent class $</w:t>
      </w:r>
      <w:proofErr w:type="spellStart"/>
      <w:r w:rsidRPr="001D20C4">
        <w:t>c_j</w:t>
      </w:r>
      <w:proofErr w:type="spellEnd"/>
      <w:r w:rsidRPr="001D20C4">
        <w:t>$ exists in that instance is low. This can be represented mathematically by adding a hierarchical penalty term $</w:t>
      </w:r>
      <w:proofErr w:type="gramStart"/>
      <w:r w:rsidRPr="001D20C4">
        <w:t>H(</w:t>
      </w:r>
      <w:proofErr w:type="spellStart"/>
      <w:proofErr w:type="gramEnd"/>
      <w:r w:rsidRPr="001D20C4">
        <w:t>c_k</w:t>
      </w:r>
      <w:proofErr w:type="spellEnd"/>
      <w:r w:rsidRPr="001D20C4">
        <w:t xml:space="preserve"> \vert </w:t>
      </w:r>
      <w:proofErr w:type="spellStart"/>
      <w:r w:rsidRPr="001D20C4">
        <w:t>c_j</w:t>
      </w:r>
      <w:proofErr w:type="spellEnd"/>
      <w:r w:rsidRPr="001D20C4">
        <w:t>)$ for the class $</w:t>
      </w:r>
      <w:proofErr w:type="spellStart"/>
      <w:r w:rsidRPr="001D20C4">
        <w:t>c_k</w:t>
      </w:r>
      <w:proofErr w:type="spellEnd"/>
      <w:r w:rsidRPr="001D20C4">
        <w:t>$ with respect to its corresponding parent class $</w:t>
      </w:r>
      <w:proofErr w:type="spellStart"/>
      <w:r w:rsidRPr="001D20C4">
        <w:t>c_j</w:t>
      </w:r>
      <w:proofErr w:type="spellEnd"/>
      <w:r w:rsidRPr="001D20C4">
        <w:t>$ as follows.</w:t>
      </w:r>
    </w:p>
    <w:p w14:paraId="47E951C6" w14:textId="77777777" w:rsidR="004F4F3C" w:rsidRPr="001D20C4" w:rsidRDefault="00000000" w:rsidP="0011232A">
      <w:pPr>
        <w:jc w:val="left"/>
        <w:pPrChange w:id="202" w:author="artin majdi" w:date="2023-07-09T20:10:00Z">
          <w:pPr/>
        </w:pPrChange>
      </w:pPr>
      <w:r w:rsidRPr="001D20C4">
        <w:t>\</w:t>
      </w:r>
      <w:proofErr w:type="gramStart"/>
      <w:r w:rsidRPr="001D20C4">
        <w:t>begin</w:t>
      </w:r>
      <w:proofErr w:type="gramEnd"/>
      <w:r w:rsidRPr="001D20C4">
        <w:t>{equation}</w:t>
      </w:r>
    </w:p>
    <w:p w14:paraId="5CF3062C" w14:textId="77777777" w:rsidR="004F4F3C" w:rsidRPr="001D20C4" w:rsidRDefault="00000000" w:rsidP="0011232A">
      <w:pPr>
        <w:jc w:val="left"/>
        <w:pPrChange w:id="203" w:author="artin majdi" w:date="2023-07-09T20:10:00Z">
          <w:pPr/>
        </w:pPrChange>
      </w:pPr>
      <w:r w:rsidRPr="001D20C4">
        <w:t xml:space="preserve">    \</w:t>
      </w:r>
      <w:proofErr w:type="spellStart"/>
      <w:r w:rsidRPr="001D20C4">
        <w:t>widehat</w:t>
      </w:r>
      <w:proofErr w:type="spellEnd"/>
      <w:r w:rsidRPr="001D20C4">
        <w:t>{l}_{k}^{(</w:t>
      </w:r>
      <w:proofErr w:type="spellStart"/>
      <w:r w:rsidRPr="001D20C4">
        <w:t>i</w:t>
      </w:r>
      <w:proofErr w:type="spellEnd"/>
      <w:r w:rsidRPr="001D20C4">
        <w:t>)} = l_{k}^{(</w:t>
      </w:r>
      <w:proofErr w:type="spellStart"/>
      <w:r w:rsidRPr="001D20C4">
        <w:t>i</w:t>
      </w:r>
      <w:proofErr w:type="spellEnd"/>
      <w:proofErr w:type="gramStart"/>
      <w:r w:rsidRPr="001D20C4">
        <w:t>)}+</w:t>
      </w:r>
      <w:proofErr w:type="gramEnd"/>
      <w:r w:rsidRPr="001D20C4">
        <w:t>\</w:t>
      </w:r>
      <w:proofErr w:type="spellStart"/>
      <w:r w:rsidRPr="001D20C4">
        <w:t>beta_k</w:t>
      </w:r>
      <w:proofErr w:type="spellEnd"/>
      <w:r w:rsidRPr="001D20C4">
        <w:t xml:space="preserve"> H \left(</w:t>
      </w:r>
      <w:proofErr w:type="spellStart"/>
      <w:r w:rsidRPr="001D20C4">
        <w:t>c_k</w:t>
      </w:r>
      <w:proofErr w:type="spellEnd"/>
      <w:r w:rsidRPr="001D20C4">
        <w:t xml:space="preserve"> \vert </w:t>
      </w:r>
      <w:proofErr w:type="spellStart"/>
      <w:r w:rsidRPr="001D20C4">
        <w:t>c_j</w:t>
      </w:r>
      <w:proofErr w:type="spellEnd"/>
      <w:r w:rsidRPr="001D20C4">
        <w:t xml:space="preserve"> \right)</w:t>
      </w:r>
    </w:p>
    <w:p w14:paraId="7240BFBD" w14:textId="77777777" w:rsidR="004F4F3C" w:rsidRPr="001D20C4" w:rsidRDefault="00000000" w:rsidP="0011232A">
      <w:pPr>
        <w:jc w:val="left"/>
        <w:pPrChange w:id="204" w:author="artin majdi" w:date="2023-07-09T20:10:00Z">
          <w:pPr/>
        </w:pPrChange>
      </w:pPr>
      <w:r w:rsidRPr="001D20C4">
        <w:t xml:space="preserve">    \label{</w:t>
      </w:r>
      <w:proofErr w:type="gramStart"/>
      <w:r w:rsidRPr="001D20C4">
        <w:t>eq:taxonomy.eq.</w:t>
      </w:r>
      <w:proofErr w:type="gramEnd"/>
      <w:r w:rsidRPr="001D20C4">
        <w:t>3.newloss}</w:t>
      </w:r>
    </w:p>
    <w:p w14:paraId="3908BC3B" w14:textId="77777777" w:rsidR="004F4F3C" w:rsidRPr="001D20C4" w:rsidRDefault="00000000" w:rsidP="0011232A">
      <w:pPr>
        <w:jc w:val="left"/>
        <w:pPrChange w:id="205" w:author="artin majdi" w:date="2023-07-09T20:10:00Z">
          <w:pPr/>
        </w:pPrChange>
      </w:pPr>
      <w:r w:rsidRPr="001D20C4">
        <w:t>\</w:t>
      </w:r>
      <w:proofErr w:type="gramStart"/>
      <w:r w:rsidRPr="001D20C4">
        <w:t>end</w:t>
      </w:r>
      <w:proofErr w:type="gramEnd"/>
      <w:r w:rsidRPr="001D20C4">
        <w:t>{equation}</w:t>
      </w:r>
    </w:p>
    <w:p w14:paraId="1F2A05F7" w14:textId="77777777" w:rsidR="004F4F3C" w:rsidRPr="001D20C4" w:rsidRDefault="00000000" w:rsidP="0011232A">
      <w:pPr>
        <w:jc w:val="left"/>
        <w:pPrChange w:id="206" w:author="artin majdi" w:date="2023-07-09T20:10:00Z">
          <w:pPr/>
        </w:pPrChange>
      </w:pPr>
      <w:r w:rsidRPr="001D20C4">
        <w:t>where $</w:t>
      </w:r>
      <w:proofErr w:type="spellStart"/>
      <w:r w:rsidRPr="001D20C4">
        <w:t>c_j</w:t>
      </w:r>
      <w:proofErr w:type="spellEnd"/>
      <w:r w:rsidRPr="001D20C4">
        <w:t>=\Lambda(</w:t>
      </w:r>
      <w:proofErr w:type="spellStart"/>
      <w:r w:rsidRPr="001D20C4">
        <w:t>c_</w:t>
      </w:r>
      <w:proofErr w:type="gramStart"/>
      <w:r w:rsidRPr="001D20C4">
        <w:t>k</w:t>
      </w:r>
      <w:proofErr w:type="spellEnd"/>
      <w:r w:rsidRPr="001D20C4">
        <w:t>)$</w:t>
      </w:r>
      <w:proofErr w:type="gramEnd"/>
      <w:r w:rsidRPr="001D20C4">
        <w:t>, and $\</w:t>
      </w:r>
      <w:proofErr w:type="spellStart"/>
      <w:r w:rsidRPr="001D20C4">
        <w:t>beta_k</w:t>
      </w:r>
      <w:proofErr w:type="spellEnd"/>
      <w:r w:rsidRPr="001D20C4">
        <w:t xml:space="preserve"> $ is the hyperparameter that balances the contributions of the class k's own loss value and its parent classes' loss values.</w:t>
      </w:r>
    </w:p>
    <w:p w14:paraId="2A33A91A" w14:textId="77777777" w:rsidR="004F4F3C" w:rsidRPr="001D20C4" w:rsidRDefault="00000000" w:rsidP="0011232A">
      <w:pPr>
        <w:jc w:val="left"/>
        <w:pPrChange w:id="207" w:author="artin majdi" w:date="2023-07-09T20:10:00Z">
          <w:pPr/>
        </w:pPrChange>
      </w:pPr>
      <w:r w:rsidRPr="001D20C4">
        <w:t>There are multiple ways to define the hierarchical penalty. For example, we can define it as the loss value of the parent class $</w:t>
      </w:r>
      <w:proofErr w:type="spellStart"/>
      <w:r w:rsidRPr="001D20C4">
        <w:t>l_j</w:t>
      </w:r>
      <w:proofErr w:type="spellEnd"/>
      <w:r w:rsidRPr="001D20C4">
        <w:t>=L\left(</w:t>
      </w:r>
      <w:proofErr w:type="spellStart"/>
      <w:r w:rsidRPr="001D20C4">
        <w:t>y_j</w:t>
      </w:r>
      <w:proofErr w:type="spellEnd"/>
      <w:r w:rsidRPr="001D20C4">
        <w:t>^{(</w:t>
      </w:r>
      <w:proofErr w:type="spellStart"/>
      <w:r w:rsidRPr="001D20C4">
        <w:t>i</w:t>
      </w:r>
      <w:proofErr w:type="spellEnd"/>
      <w:r w:rsidRPr="001D20C4">
        <w:t>)</w:t>
      </w:r>
      <w:proofErr w:type="gramStart"/>
      <w:r w:rsidRPr="001D20C4">
        <w:t>},</w:t>
      </w:r>
      <w:proofErr w:type="spellStart"/>
      <w:r w:rsidRPr="001D20C4">
        <w:t>p</w:t>
      </w:r>
      <w:proofErr w:type="gramEnd"/>
      <w:r w:rsidRPr="001D20C4">
        <w:t>_j</w:t>
      </w:r>
      <w:proofErr w:type="spellEnd"/>
      <w:r w:rsidRPr="001D20C4">
        <w:t>^{(</w:t>
      </w:r>
      <w:proofErr w:type="spellStart"/>
      <w:r w:rsidRPr="001D20C4">
        <w:t>i</w:t>
      </w:r>
      <w:proofErr w:type="spellEnd"/>
      <w:r w:rsidRPr="001D20C4">
        <w:t>)}\right) $ as follows.</w:t>
      </w:r>
    </w:p>
    <w:p w14:paraId="1AEB1227" w14:textId="77777777" w:rsidR="004F4F3C" w:rsidRPr="001D20C4" w:rsidRDefault="00000000" w:rsidP="0011232A">
      <w:pPr>
        <w:jc w:val="left"/>
        <w:pPrChange w:id="208" w:author="artin majdi" w:date="2023-07-09T20:10:00Z">
          <w:pPr/>
        </w:pPrChange>
      </w:pPr>
      <w:r w:rsidRPr="001D20C4">
        <w:t>\</w:t>
      </w:r>
      <w:proofErr w:type="gramStart"/>
      <w:r w:rsidRPr="001D20C4">
        <w:t>begin</w:t>
      </w:r>
      <w:proofErr w:type="gramEnd"/>
      <w:r w:rsidRPr="001D20C4">
        <w:t>{equation}</w:t>
      </w:r>
    </w:p>
    <w:p w14:paraId="4724357D" w14:textId="77777777" w:rsidR="004F4F3C" w:rsidRPr="001D20C4" w:rsidRDefault="00000000" w:rsidP="0011232A">
      <w:pPr>
        <w:jc w:val="left"/>
        <w:pPrChange w:id="209" w:author="artin majdi" w:date="2023-07-09T20:10:00Z">
          <w:pPr/>
        </w:pPrChange>
      </w:pPr>
      <w:r w:rsidRPr="001D20C4">
        <w:t xml:space="preserve">    </w:t>
      </w:r>
      <w:proofErr w:type="gramStart"/>
      <w:r w:rsidRPr="001D20C4">
        <w:t>H(</w:t>
      </w:r>
      <w:proofErr w:type="gramEnd"/>
      <w:r w:rsidRPr="001D20C4">
        <w:t>k \vert j)=\</w:t>
      </w:r>
      <w:proofErr w:type="spellStart"/>
      <w:r w:rsidRPr="001D20C4">
        <w:t>mathcal</w:t>
      </w:r>
      <w:proofErr w:type="spellEnd"/>
      <w:r w:rsidRPr="001D20C4">
        <w:t>{L} \left(</w:t>
      </w:r>
      <w:proofErr w:type="spellStart"/>
      <w:r w:rsidRPr="001D20C4">
        <w:t>y_j</w:t>
      </w:r>
      <w:proofErr w:type="spellEnd"/>
      <w:r w:rsidRPr="001D20C4">
        <w:t>^{(</w:t>
      </w:r>
      <w:proofErr w:type="spellStart"/>
      <w:r w:rsidRPr="001D20C4">
        <w:t>i</w:t>
      </w:r>
      <w:proofErr w:type="spellEnd"/>
      <w:r w:rsidRPr="001D20C4">
        <w:t>)},</w:t>
      </w:r>
      <w:proofErr w:type="spellStart"/>
      <w:r w:rsidRPr="001D20C4">
        <w:t>p_j</w:t>
      </w:r>
      <w:proofErr w:type="spellEnd"/>
      <w:r w:rsidRPr="001D20C4">
        <w:t>^{(</w:t>
      </w:r>
      <w:proofErr w:type="spellStart"/>
      <w:r w:rsidRPr="001D20C4">
        <w:t>i</w:t>
      </w:r>
      <w:proofErr w:type="spellEnd"/>
      <w:r w:rsidRPr="001D20C4">
        <w:t>)}\right)</w:t>
      </w:r>
    </w:p>
    <w:p w14:paraId="5324D5A6" w14:textId="77777777" w:rsidR="004F4F3C" w:rsidRPr="001D20C4" w:rsidRDefault="00000000" w:rsidP="0011232A">
      <w:pPr>
        <w:jc w:val="left"/>
        <w:pPrChange w:id="210" w:author="artin majdi" w:date="2023-07-09T20:10:00Z">
          <w:pPr/>
        </w:pPrChange>
      </w:pPr>
      <w:r w:rsidRPr="001D20C4">
        <w:t xml:space="preserve">    \label{</w:t>
      </w:r>
      <w:proofErr w:type="gramStart"/>
      <w:r w:rsidRPr="001D20C4">
        <w:t>eq:taxonomy.eq.</w:t>
      </w:r>
      <w:proofErr w:type="gramEnd"/>
      <w:r w:rsidRPr="001D20C4">
        <w:t>4.hierarchical_penalty1}</w:t>
      </w:r>
    </w:p>
    <w:p w14:paraId="472527F5" w14:textId="77777777" w:rsidR="004F4F3C" w:rsidRPr="001D20C4" w:rsidRDefault="00000000" w:rsidP="0011232A">
      <w:pPr>
        <w:jc w:val="left"/>
        <w:pPrChange w:id="211" w:author="artin majdi" w:date="2023-07-09T20:10:00Z">
          <w:pPr/>
        </w:pPrChange>
      </w:pPr>
      <w:r w:rsidRPr="001D20C4">
        <w:t>\</w:t>
      </w:r>
      <w:proofErr w:type="gramStart"/>
      <w:r w:rsidRPr="001D20C4">
        <w:t>end</w:t>
      </w:r>
      <w:proofErr w:type="gramEnd"/>
      <w:r w:rsidRPr="001D20C4">
        <w:t>{equation}</w:t>
      </w:r>
    </w:p>
    <w:p w14:paraId="777AB5FF" w14:textId="77777777" w:rsidR="004F4F3C" w:rsidRPr="001D20C4" w:rsidRDefault="00000000" w:rsidP="0011232A">
      <w:pPr>
        <w:jc w:val="left"/>
        <w:pPrChange w:id="212" w:author="artin majdi" w:date="2023-07-09T20:10:00Z">
          <w:pPr/>
        </w:pPrChange>
      </w:pPr>
      <w:r w:rsidRPr="001D20C4">
        <w:t>Another approach to incorporating the interdependence between different classes into the loss function is to apply the loss function $\</w:t>
      </w:r>
      <w:proofErr w:type="spellStart"/>
      <w:r w:rsidRPr="001D20C4">
        <w:t>mathcal</w:t>
      </w:r>
      <w:proofErr w:type="spellEnd"/>
      <w:r w:rsidRPr="001D20C4">
        <w:t>{L} $ to the true label of the parent class and the predicted probability of the child class as follows.</w:t>
      </w:r>
    </w:p>
    <w:p w14:paraId="39A4E93B" w14:textId="77777777" w:rsidR="004F4F3C" w:rsidRPr="001D20C4" w:rsidRDefault="00000000" w:rsidP="0011232A">
      <w:pPr>
        <w:jc w:val="left"/>
        <w:pPrChange w:id="213" w:author="artin majdi" w:date="2023-07-09T20:10:00Z">
          <w:pPr/>
        </w:pPrChange>
      </w:pPr>
      <w:r w:rsidRPr="001D20C4">
        <w:lastRenderedPageBreak/>
        <w:t>\</w:t>
      </w:r>
      <w:proofErr w:type="gramStart"/>
      <w:r w:rsidRPr="001D20C4">
        <w:t>begin</w:t>
      </w:r>
      <w:proofErr w:type="gramEnd"/>
      <w:r w:rsidRPr="001D20C4">
        <w:t>{equation}</w:t>
      </w:r>
    </w:p>
    <w:p w14:paraId="06943E00" w14:textId="77777777" w:rsidR="004F4F3C" w:rsidRPr="001D20C4" w:rsidRDefault="00000000" w:rsidP="0011232A">
      <w:pPr>
        <w:jc w:val="left"/>
        <w:pPrChange w:id="214" w:author="artin majdi" w:date="2023-07-09T20:10:00Z">
          <w:pPr/>
        </w:pPrChange>
      </w:pPr>
      <w:r w:rsidRPr="001D20C4">
        <w:t xml:space="preserve">    H\</w:t>
      </w:r>
      <w:proofErr w:type="gramStart"/>
      <w:r w:rsidRPr="001D20C4">
        <w:t>left(</w:t>
      </w:r>
      <w:proofErr w:type="gramEnd"/>
      <w:r w:rsidRPr="001D20C4">
        <w:t>k\vert j\right) = \</w:t>
      </w:r>
      <w:proofErr w:type="spellStart"/>
      <w:r w:rsidRPr="001D20C4">
        <w:t>mathcal</w:t>
      </w:r>
      <w:proofErr w:type="spellEnd"/>
      <w:r w:rsidRPr="001D20C4">
        <w:t>{L} \left(</w:t>
      </w:r>
      <w:proofErr w:type="spellStart"/>
      <w:r w:rsidRPr="001D20C4">
        <w:t>y_j</w:t>
      </w:r>
      <w:proofErr w:type="spellEnd"/>
      <w:r w:rsidRPr="001D20C4">
        <w:t>^{(</w:t>
      </w:r>
      <w:proofErr w:type="spellStart"/>
      <w:r w:rsidRPr="001D20C4">
        <w:t>i</w:t>
      </w:r>
      <w:proofErr w:type="spellEnd"/>
      <w:r w:rsidRPr="001D20C4">
        <w:t>)},</w:t>
      </w:r>
      <w:proofErr w:type="spellStart"/>
      <w:r w:rsidRPr="001D20C4">
        <w:t>p_k</w:t>
      </w:r>
      <w:proofErr w:type="spellEnd"/>
      <w:r w:rsidRPr="001D20C4">
        <w:t>^{(</w:t>
      </w:r>
      <w:proofErr w:type="spellStart"/>
      <w:r w:rsidRPr="001D20C4">
        <w:t>i</w:t>
      </w:r>
      <w:proofErr w:type="spellEnd"/>
      <w:r w:rsidRPr="001D20C4">
        <w:t>)}\right)</w:t>
      </w:r>
    </w:p>
    <w:p w14:paraId="001B3702" w14:textId="77777777" w:rsidR="004F4F3C" w:rsidRPr="001D20C4" w:rsidRDefault="00000000" w:rsidP="0011232A">
      <w:pPr>
        <w:jc w:val="left"/>
        <w:pPrChange w:id="215" w:author="artin majdi" w:date="2023-07-09T20:10:00Z">
          <w:pPr/>
        </w:pPrChange>
      </w:pPr>
      <w:r w:rsidRPr="001D20C4">
        <w:t xml:space="preserve">    \label{</w:t>
      </w:r>
      <w:proofErr w:type="gramStart"/>
      <w:r w:rsidRPr="001D20C4">
        <w:t>eq:taxonomy.eq.</w:t>
      </w:r>
      <w:proofErr w:type="gramEnd"/>
      <w:r w:rsidRPr="001D20C4">
        <w:t>5.hierarchical_penalty2}</w:t>
      </w:r>
    </w:p>
    <w:p w14:paraId="2F19F343" w14:textId="77777777" w:rsidR="004F4F3C" w:rsidRPr="001D20C4" w:rsidRDefault="00000000" w:rsidP="0011232A">
      <w:pPr>
        <w:jc w:val="left"/>
        <w:pPrChange w:id="216" w:author="artin majdi" w:date="2023-07-09T20:10:00Z">
          <w:pPr/>
        </w:pPrChange>
      </w:pPr>
      <w:r w:rsidRPr="001D20C4">
        <w:t>\</w:t>
      </w:r>
      <w:proofErr w:type="gramStart"/>
      <w:r w:rsidRPr="001D20C4">
        <w:t>end</w:t>
      </w:r>
      <w:proofErr w:type="gramEnd"/>
      <w:r w:rsidRPr="001D20C4">
        <w:t>{equation}</w:t>
      </w:r>
    </w:p>
    <w:p w14:paraId="11961947" w14:textId="77777777" w:rsidR="004F4F3C" w:rsidRPr="001D20C4" w:rsidRDefault="00000000" w:rsidP="0011232A">
      <w:pPr>
        <w:jc w:val="left"/>
        <w:pPrChange w:id="217" w:author="artin majdi" w:date="2023-07-09T20:10:00Z">
          <w:pPr/>
        </w:pPrChange>
      </w:pPr>
      <w:r w:rsidRPr="001D20C4">
        <w:t>In both Equations~(\ref{</w:t>
      </w:r>
      <w:proofErr w:type="gramStart"/>
      <w:r w:rsidRPr="001D20C4">
        <w:t>eq:taxonomy.eq.</w:t>
      </w:r>
      <w:proofErr w:type="gramEnd"/>
      <w:r w:rsidRPr="001D20C4">
        <w:t xml:space="preserve">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rsidRPr="001D20C4">
        <w:t>aforementioned approach</w:t>
      </w:r>
      <w:proofErr w:type="gramEnd"/>
      <w:r w:rsidRPr="001D20C4">
        <w:t>,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465462AE" w14:textId="77777777" w:rsidR="004F4F3C" w:rsidRPr="001D20C4" w:rsidRDefault="00000000" w:rsidP="0011232A">
      <w:pPr>
        <w:jc w:val="left"/>
        <w:pPrChange w:id="218" w:author="artin majdi" w:date="2023-07-09T20:10:00Z">
          <w:pPr/>
        </w:pPrChange>
      </w:pPr>
      <w:r w:rsidRPr="001D20C4">
        <w:t>To address this problem, we can modify the loss measurements presented in Equations~(\ref{</w:t>
      </w:r>
      <w:proofErr w:type="gramStart"/>
      <w:r w:rsidRPr="001D20C4">
        <w:t>eq:taxonomy.eq.</w:t>
      </w:r>
      <w:proofErr w:type="gramEnd"/>
      <w:r w:rsidRPr="001D20C4">
        <w:t>4.hierarchical_penalty1}) and~(\ref{eq:taxonomy.eq.5.hierarchical_penalty2}) to be based on the multiplication of losses rather than their addition.</w:t>
      </w:r>
    </w:p>
    <w:p w14:paraId="2E5A754B" w14:textId="77777777" w:rsidR="004F4F3C" w:rsidRPr="001D20C4" w:rsidRDefault="00000000" w:rsidP="0011232A">
      <w:pPr>
        <w:jc w:val="left"/>
        <w:pPrChange w:id="219" w:author="artin majdi" w:date="2023-07-09T20:10:00Z">
          <w:pPr/>
        </w:pPrChange>
      </w:pPr>
      <w:r w:rsidRPr="001D20C4">
        <w:t>Multiplying losses allows for a more flexible relationship between the child and parent classes, as it can model both linear and nonlinear relationships. Furthermore, the parent's loss can have a more significant impact on the total loss, since it is multiplied by the child's loss, ensuring that the hierarchical relationships are better captured. To achieve this, we can define the new loss as follows.</w:t>
      </w:r>
    </w:p>
    <w:p w14:paraId="5F528E0B" w14:textId="77777777" w:rsidR="004F4F3C" w:rsidRPr="001D20C4" w:rsidRDefault="00000000" w:rsidP="0011232A">
      <w:pPr>
        <w:jc w:val="left"/>
        <w:pPrChange w:id="220" w:author="artin majdi" w:date="2023-07-09T20:10:00Z">
          <w:pPr/>
        </w:pPrChange>
      </w:pPr>
      <w:r w:rsidRPr="001D20C4">
        <w:t>\</w:t>
      </w:r>
      <w:proofErr w:type="gramStart"/>
      <w:r w:rsidRPr="001D20C4">
        <w:t>begin</w:t>
      </w:r>
      <w:proofErr w:type="gramEnd"/>
      <w:r w:rsidRPr="001D20C4">
        <w:t>{equation}</w:t>
      </w:r>
    </w:p>
    <w:p w14:paraId="7D2026FE" w14:textId="77777777" w:rsidR="004F4F3C" w:rsidRPr="001D20C4" w:rsidRDefault="00000000" w:rsidP="0011232A">
      <w:pPr>
        <w:jc w:val="left"/>
        <w:pPrChange w:id="221" w:author="artin majdi" w:date="2023-07-09T20:10:00Z">
          <w:pPr/>
        </w:pPrChange>
      </w:pPr>
      <w:r w:rsidRPr="001D20C4">
        <w:t xml:space="preserve">    \label{</w:t>
      </w:r>
      <w:proofErr w:type="gramStart"/>
      <w:r w:rsidRPr="001D20C4">
        <w:t>eq:taxonomy.eq.</w:t>
      </w:r>
      <w:proofErr w:type="gramEnd"/>
      <w:r w:rsidRPr="001D20C4">
        <w:t>7.newloss}</w:t>
      </w:r>
    </w:p>
    <w:p w14:paraId="5584C6CC" w14:textId="77777777" w:rsidR="004F4F3C" w:rsidRPr="001D20C4" w:rsidRDefault="00000000" w:rsidP="0011232A">
      <w:pPr>
        <w:jc w:val="left"/>
        <w:pPrChange w:id="222" w:author="artin majdi" w:date="2023-07-09T20:10:00Z">
          <w:pPr/>
        </w:pPrChange>
      </w:pPr>
      <w:r w:rsidRPr="001D20C4">
        <w:t xml:space="preserve">    \</w:t>
      </w:r>
      <w:proofErr w:type="spellStart"/>
      <w:r w:rsidRPr="001D20C4">
        <w:t>widehat</w:t>
      </w:r>
      <w:proofErr w:type="spellEnd"/>
      <w:r w:rsidRPr="001D20C4">
        <w:t>{l}_k^{(</w:t>
      </w:r>
      <w:proofErr w:type="spellStart"/>
      <w:r w:rsidRPr="001D20C4">
        <w:t>i</w:t>
      </w:r>
      <w:proofErr w:type="spellEnd"/>
      <w:r w:rsidRPr="001D20C4">
        <w:t xml:space="preserve">)} = </w:t>
      </w:r>
      <w:proofErr w:type="spellStart"/>
      <w:r w:rsidRPr="001D20C4">
        <w:t>l_k</w:t>
      </w:r>
      <w:proofErr w:type="spellEnd"/>
      <w:r w:rsidRPr="001D20C4">
        <w:t>^{(</w:t>
      </w:r>
      <w:proofErr w:type="spellStart"/>
      <w:r w:rsidRPr="001D20C4">
        <w:t>i</w:t>
      </w:r>
      <w:proofErr w:type="spellEnd"/>
      <w:r w:rsidRPr="001D20C4">
        <w:t>)} H \</w:t>
      </w:r>
      <w:proofErr w:type="gramStart"/>
      <w:r w:rsidRPr="001D20C4">
        <w:t xml:space="preserve">left( </w:t>
      </w:r>
      <w:proofErr w:type="spellStart"/>
      <w:r w:rsidRPr="001D20C4">
        <w:t>c</w:t>
      </w:r>
      <w:proofErr w:type="gramEnd"/>
      <w:r w:rsidRPr="001D20C4">
        <w:t>_k</w:t>
      </w:r>
      <w:proofErr w:type="spellEnd"/>
      <w:r w:rsidRPr="001D20C4">
        <w:t xml:space="preserve"> \vert </w:t>
      </w:r>
      <w:proofErr w:type="spellStart"/>
      <w:r w:rsidRPr="001D20C4">
        <w:t>c_j</w:t>
      </w:r>
      <w:proofErr w:type="spellEnd"/>
      <w:r w:rsidRPr="001D20C4">
        <w:t xml:space="preserve"> \right)</w:t>
      </w:r>
    </w:p>
    <w:p w14:paraId="61CB68EF" w14:textId="77777777" w:rsidR="004F4F3C" w:rsidRPr="001D20C4" w:rsidRDefault="00000000" w:rsidP="0011232A">
      <w:pPr>
        <w:jc w:val="left"/>
        <w:pPrChange w:id="223" w:author="artin majdi" w:date="2023-07-09T20:10:00Z">
          <w:pPr/>
        </w:pPrChange>
      </w:pPr>
      <w:r w:rsidRPr="001D20C4">
        <w:lastRenderedPageBreak/>
        <w:t>\</w:t>
      </w:r>
      <w:proofErr w:type="gramStart"/>
      <w:r w:rsidRPr="001D20C4">
        <w:t>end</w:t>
      </w:r>
      <w:proofErr w:type="gramEnd"/>
      <w:r w:rsidRPr="001D20C4">
        <w:t>{equation}</w:t>
      </w:r>
    </w:p>
    <w:p w14:paraId="53857715" w14:textId="77777777" w:rsidR="004F4F3C" w:rsidRPr="001D20C4" w:rsidRDefault="00000000" w:rsidP="0011232A">
      <w:pPr>
        <w:jc w:val="left"/>
        <w:pPrChange w:id="224" w:author="artin majdi" w:date="2023-07-09T20:10:00Z">
          <w:pPr/>
        </w:pPrChange>
      </w:pPr>
      <w:r w:rsidRPr="001D20C4">
        <w:t>where the hierarchical penalty term is defined as follows.</w:t>
      </w:r>
    </w:p>
    <w:p w14:paraId="42364DCD" w14:textId="77777777" w:rsidR="004F4F3C" w:rsidRPr="001D20C4" w:rsidRDefault="00000000" w:rsidP="0011232A">
      <w:pPr>
        <w:jc w:val="left"/>
        <w:pPrChange w:id="225" w:author="artin majdi" w:date="2023-07-09T20:10:00Z">
          <w:pPr/>
        </w:pPrChange>
      </w:pPr>
      <w:r w:rsidRPr="001D20C4">
        <w:t>\</w:t>
      </w:r>
      <w:proofErr w:type="gramStart"/>
      <w:r w:rsidRPr="001D20C4">
        <w:t>begin</w:t>
      </w:r>
      <w:proofErr w:type="gramEnd"/>
      <w:r w:rsidRPr="001D20C4">
        <w:t>{equation}</w:t>
      </w:r>
    </w:p>
    <w:p w14:paraId="38537DE6" w14:textId="77777777" w:rsidR="004F4F3C" w:rsidRPr="001D20C4" w:rsidRDefault="00000000" w:rsidP="0011232A">
      <w:pPr>
        <w:jc w:val="left"/>
        <w:pPrChange w:id="226" w:author="artin majdi" w:date="2023-07-09T20:10:00Z">
          <w:pPr/>
        </w:pPrChange>
      </w:pPr>
      <w:r w:rsidRPr="001D20C4">
        <w:t xml:space="preserve">    \label{</w:t>
      </w:r>
      <w:proofErr w:type="gramStart"/>
      <w:r w:rsidRPr="001D20C4">
        <w:t>eq:taxonomy.eq.</w:t>
      </w:r>
      <w:proofErr w:type="gramEnd"/>
      <w:r w:rsidRPr="001D20C4">
        <w:t>8.hierarchical_penalty.loss}</w:t>
      </w:r>
    </w:p>
    <w:p w14:paraId="7611C4E1" w14:textId="77777777" w:rsidR="004F4F3C" w:rsidRPr="001D20C4" w:rsidRDefault="00000000" w:rsidP="0011232A">
      <w:pPr>
        <w:jc w:val="left"/>
        <w:pPrChange w:id="227" w:author="artin majdi" w:date="2023-07-09T20:10:00Z">
          <w:pPr/>
        </w:pPrChange>
      </w:pPr>
      <w:r w:rsidRPr="001D20C4">
        <w:t xml:space="preserve">    </w:t>
      </w:r>
      <w:proofErr w:type="gramStart"/>
      <w:r w:rsidRPr="001D20C4">
        <w:t>H(</w:t>
      </w:r>
      <w:proofErr w:type="gramEnd"/>
      <w:r w:rsidRPr="001D20C4">
        <w:t xml:space="preserve">k \vert j) = \left\{ \begin{array}{lc}1 &amp; \text{otherwise.} \\ </w:t>
      </w:r>
      <w:proofErr w:type="spellStart"/>
      <w:r w:rsidRPr="001D20C4">
        <w:t>a_k</w:t>
      </w:r>
      <w:proofErr w:type="spellEnd"/>
      <w:r w:rsidRPr="001D20C4">
        <w:t xml:space="preserve"> </w:t>
      </w:r>
      <w:proofErr w:type="spellStart"/>
      <w:r w:rsidRPr="001D20C4">
        <w:t>l_j</w:t>
      </w:r>
      <w:proofErr w:type="spellEnd"/>
      <w:r w:rsidRPr="001D20C4">
        <w:t>^{(</w:t>
      </w:r>
      <w:proofErr w:type="spellStart"/>
      <w:r w:rsidRPr="001D20C4">
        <w:t>i</w:t>
      </w:r>
      <w:proofErr w:type="spellEnd"/>
      <w:r w:rsidRPr="001D20C4">
        <w:t>)} + \</w:t>
      </w:r>
      <w:proofErr w:type="spellStart"/>
      <w:r w:rsidRPr="001D20C4">
        <w:t>beta_k</w:t>
      </w:r>
      <w:proofErr w:type="spellEnd"/>
      <w:r w:rsidRPr="001D20C4">
        <w:t xml:space="preserve"> &amp; </w:t>
      </w:r>
      <w:proofErr w:type="spellStart"/>
      <w:r w:rsidRPr="001D20C4">
        <w:t>c_j</w:t>
      </w:r>
      <w:proofErr w:type="spellEnd"/>
      <w:r w:rsidRPr="001D20C4">
        <w:t xml:space="preserve"> \</w:t>
      </w:r>
      <w:proofErr w:type="gramStart"/>
      <w:r w:rsidRPr="001D20C4">
        <w:t>text{ has</w:t>
      </w:r>
      <w:proofErr w:type="gramEnd"/>
      <w:r w:rsidRPr="001D20C4">
        <w:t xml:space="preserve"> a parent} \end{array} \right.</w:t>
      </w:r>
    </w:p>
    <w:p w14:paraId="22BAF442" w14:textId="77777777" w:rsidR="004F4F3C" w:rsidRPr="001D20C4" w:rsidRDefault="00000000" w:rsidP="0011232A">
      <w:pPr>
        <w:jc w:val="left"/>
        <w:pPrChange w:id="228" w:author="artin majdi" w:date="2023-07-09T20:10:00Z">
          <w:pPr/>
        </w:pPrChange>
      </w:pPr>
      <w:r w:rsidRPr="001D20C4">
        <w:t>\</w:t>
      </w:r>
      <w:proofErr w:type="gramStart"/>
      <w:r w:rsidRPr="001D20C4">
        <w:t>end</w:t>
      </w:r>
      <w:proofErr w:type="gramEnd"/>
      <w:r w:rsidRPr="001D20C4">
        <w:t>{equation}</w:t>
      </w:r>
    </w:p>
    <w:p w14:paraId="79395FDD" w14:textId="77777777" w:rsidR="004F4F3C" w:rsidRPr="001D20C4" w:rsidRDefault="00000000" w:rsidP="0011232A">
      <w:pPr>
        <w:jc w:val="left"/>
        <w:pPrChange w:id="229" w:author="artin majdi" w:date="2023-07-09T20:10:00Z">
          <w:pPr/>
        </w:pPrChange>
      </w:pPr>
      <w:r w:rsidRPr="001D20C4">
        <w:t>where $</w:t>
      </w:r>
      <w:proofErr w:type="spellStart"/>
      <w:r w:rsidRPr="001D20C4">
        <w:t>c_j</w:t>
      </w:r>
      <w:proofErr w:type="spellEnd"/>
      <w:r w:rsidRPr="001D20C4">
        <w:t xml:space="preserve"> $ is the parent class of the $</w:t>
      </w:r>
      <w:proofErr w:type="spellStart"/>
      <w:r w:rsidRPr="001D20C4">
        <w:t>c_k</w:t>
      </w:r>
      <w:proofErr w:type="spellEnd"/>
      <w:r w:rsidRPr="001D20C4">
        <w:t xml:space="preserve"> $ class, and $</w:t>
      </w:r>
      <w:proofErr w:type="spellStart"/>
      <w:r w:rsidRPr="001D20C4">
        <w:t>l_j</w:t>
      </w:r>
      <w:proofErr w:type="spellEnd"/>
      <w:r w:rsidRPr="001D20C4">
        <w:t xml:space="preserve"> $ is the parent loss value, for instance $</w:t>
      </w:r>
      <w:proofErr w:type="spellStart"/>
      <w:r w:rsidRPr="001D20C4">
        <w:t>i</w:t>
      </w:r>
      <w:proofErr w:type="spellEnd"/>
      <w:r w:rsidRPr="001D20C4">
        <w:t xml:space="preserve"> $.</w:t>
      </w:r>
    </w:p>
    <w:p w14:paraId="291FA3F6" w14:textId="77777777" w:rsidR="004F4F3C" w:rsidRPr="001D20C4" w:rsidRDefault="00000000" w:rsidP="0011232A">
      <w:pPr>
        <w:jc w:val="left"/>
        <w:pPrChange w:id="230" w:author="artin majdi" w:date="2023-07-09T20:10:00Z">
          <w:pPr/>
        </w:pPrChange>
      </w:pPr>
      <w:r w:rsidRPr="001D20C4">
        <w:t>The modified loss function in Equation~(\ref{</w:t>
      </w:r>
      <w:proofErr w:type="gramStart"/>
      <w:r w:rsidRPr="001D20C4">
        <w:t>eq:taxonomy.eq.</w:t>
      </w:r>
      <w:proofErr w:type="gramEnd"/>
      <w:r w:rsidRPr="001D20C4">
        <w:t>7.newloss}) aims to ensure that predictions adhere to hierarchical relationships between classes by penalizing deviations from these established relationships. By adjusting the parameters $\</w:t>
      </w:r>
      <w:proofErr w:type="spellStart"/>
      <w:r w:rsidRPr="001D20C4">
        <w:t>alpha_k</w:t>
      </w:r>
      <w:proofErr w:type="spellEnd"/>
      <w:r w:rsidRPr="001D20C4">
        <w:t xml:space="preserve"> $ and $\</w:t>
      </w:r>
      <w:proofErr w:type="spellStart"/>
      <w:r w:rsidRPr="001D20C4">
        <w:t>beta_k</w:t>
      </w:r>
      <w:proofErr w:type="spellEnd"/>
      <w:r w:rsidRPr="001D20C4">
        <w:t xml:space="preserve"> $, we can regulate the degree to which hierarchical information influences the learning process.</w:t>
      </w:r>
    </w:p>
    <w:p w14:paraId="3DE1E5D1" w14:textId="77777777" w:rsidR="004F4F3C" w:rsidRPr="001D20C4" w:rsidRDefault="00000000" w:rsidP="0011232A">
      <w:pPr>
        <w:jc w:val="left"/>
        <w:pPrChange w:id="231" w:author="artin majdi" w:date="2023-07-09T20:10:00Z">
          <w:pPr/>
        </w:pPrChange>
      </w:pPr>
      <w:r w:rsidRPr="001D20C4">
        <w:t>\</w:t>
      </w:r>
      <w:proofErr w:type="gramStart"/>
      <w:r w:rsidRPr="001D20C4">
        <w:t>subsection{</w:t>
      </w:r>
      <w:proofErr w:type="gramEnd"/>
      <w:r w:rsidRPr="001D20C4">
        <w:t>Updating Loss Values and Predicted Probabilities}\label{subsec:updating-loss-values-and-predicted-probabilities}</w:t>
      </w:r>
    </w:p>
    <w:p w14:paraId="1E3A476A" w14:textId="77777777" w:rsidR="004F4F3C" w:rsidRPr="001D20C4" w:rsidRDefault="00000000" w:rsidP="0011232A">
      <w:pPr>
        <w:jc w:val="left"/>
        <w:pPrChange w:id="232" w:author="artin majdi" w:date="2023-07-09T20:10:00Z">
          <w:pPr/>
        </w:pPrChange>
      </w:pPr>
      <w:r w:rsidRPr="001D20C4">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w:t>
      </w:r>
      <w:proofErr w:type="gramStart"/>
      <w:r w:rsidRPr="001D20C4">
        <w:t>subsec:taxonomy</w:t>
      </w:r>
      <w:proofErr w:type="gramEnd"/>
      <w:r w:rsidRPr="001D20C4">
        <w:t xml:space="preserve">.method.approach2}) and predicted probabilities (approach 1 shown in </w:t>
      </w:r>
      <w:r w:rsidRPr="001D20C4">
        <w:lastRenderedPageBreak/>
        <w:t>section~\ref{subsec:taxonomy.method.approach1}) to incorporate the hierarchical relationships present in the taxonomy structure.</w:t>
      </w:r>
    </w:p>
    <w:p w14:paraId="3CD261BC" w14:textId="77777777" w:rsidR="004F4F3C" w:rsidRPr="001D20C4" w:rsidRDefault="00000000" w:rsidP="0011232A">
      <w:pPr>
        <w:jc w:val="left"/>
        <w:pPrChange w:id="233" w:author="artin majdi" w:date="2023-07-09T20:10:00Z">
          <w:pPr/>
        </w:pPrChange>
      </w:pPr>
      <w:r w:rsidRPr="001D20C4">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DFC33EC" w14:textId="77777777" w:rsidR="004F4F3C" w:rsidRPr="001D20C4" w:rsidRDefault="00000000" w:rsidP="0011232A">
      <w:pPr>
        <w:jc w:val="left"/>
        <w:pPrChange w:id="234" w:author="artin majdi" w:date="2023-07-09T20:10:00Z">
          <w:pPr/>
        </w:pPrChange>
      </w:pPr>
      <w:r w:rsidRPr="001D20C4">
        <w:t>In the following, we show how to calculate the updated predicted probabilities from their updated loss values obtained from Equation~(\ref{</w:t>
      </w:r>
      <w:proofErr w:type="gramStart"/>
      <w:r w:rsidRPr="001D20C4">
        <w:t>eq:taxonomy.eq.</w:t>
      </w:r>
      <w:proofErr w:type="gramEnd"/>
      <w:r w:rsidRPr="001D20C4">
        <w:t>7.newloss}) without re-doing the optimization process. Let us assume that binary cross entropy is used for the choice of the loss function $\</w:t>
      </w:r>
      <w:proofErr w:type="spellStart"/>
      <w:r w:rsidRPr="001D20C4">
        <w:t>mathcal</w:t>
      </w:r>
      <w:proofErr w:type="spellEnd"/>
      <w:r w:rsidRPr="001D20C4">
        <w:t>{L}(\</w:t>
      </w:r>
      <w:proofErr w:type="spellStart"/>
      <w:r w:rsidRPr="001D20C4">
        <w:t>cdot</w:t>
      </w:r>
      <w:proofErr w:type="spellEnd"/>
      <w:r w:rsidRPr="001D20C4">
        <w:t>) $. Let us denote $\</w:t>
      </w:r>
      <w:proofErr w:type="spellStart"/>
      <w:r w:rsidRPr="001D20C4">
        <w:t>widehat</w:t>
      </w:r>
      <w:proofErr w:type="spellEnd"/>
      <w:r w:rsidRPr="001D20C4">
        <w:t>{q}_k^{(</w:t>
      </w:r>
      <w:proofErr w:type="spellStart"/>
      <w:r w:rsidRPr="001D20C4">
        <w:t>i</w:t>
      </w:r>
      <w:proofErr w:type="spellEnd"/>
      <w:r w:rsidRPr="001D20C4">
        <w:t>)</w:t>
      </w:r>
      <w:proofErr w:type="gramStart"/>
      <w:r w:rsidRPr="001D20C4">
        <w:t>} ,</w:t>
      </w:r>
      <w:proofErr w:type="gramEnd"/>
      <w:r w:rsidRPr="001D20C4">
        <w:t xml:space="preserve"> \</w:t>
      </w:r>
      <w:proofErr w:type="spellStart"/>
      <w:r w:rsidRPr="001D20C4">
        <w:t>widehat</w:t>
      </w:r>
      <w:proofErr w:type="spellEnd"/>
      <w:r w:rsidRPr="001D20C4">
        <w:t>{p}_k^{(</w:t>
      </w:r>
      <w:proofErr w:type="spellStart"/>
      <w:r w:rsidRPr="001D20C4">
        <w:t>i</w:t>
      </w:r>
      <w:proofErr w:type="spellEnd"/>
      <w:r w:rsidRPr="001D20C4">
        <w:t>)} $ as the updated values for logit and predicted probability of class $k $ and instance $</w:t>
      </w:r>
      <w:proofErr w:type="spellStart"/>
      <w:r w:rsidRPr="001D20C4">
        <w:t>i</w:t>
      </w:r>
      <w:proofErr w:type="spellEnd"/>
      <w:r w:rsidRPr="001D20C4">
        <w:t xml:space="preserve"> $ after applying the proposed technique. As previously discussed, to calculate the predicted probabilities, we need to pass the logits ${\</w:t>
      </w:r>
      <w:proofErr w:type="spellStart"/>
      <w:r w:rsidRPr="001D20C4">
        <w:t>widehat</w:t>
      </w:r>
      <w:proofErr w:type="spellEnd"/>
      <w:r w:rsidRPr="001D20C4">
        <w:t xml:space="preserve"> </w:t>
      </w:r>
      <w:proofErr w:type="gramStart"/>
      <w:r w:rsidRPr="001D20C4">
        <w:t>q}_</w:t>
      </w:r>
      <w:proofErr w:type="gramEnd"/>
      <w:r w:rsidRPr="001D20C4">
        <w:t>k^{(</w:t>
      </w:r>
      <w:proofErr w:type="spellStart"/>
      <w:r w:rsidRPr="001D20C4">
        <w:t>i</w:t>
      </w:r>
      <w:proofErr w:type="spellEnd"/>
      <w:r w:rsidRPr="001D20C4">
        <w:t>)} $ into a sigmoid function as shown below:</w:t>
      </w:r>
    </w:p>
    <w:p w14:paraId="7F60E1A3" w14:textId="77777777" w:rsidR="004F4F3C" w:rsidRPr="001D20C4" w:rsidRDefault="00000000" w:rsidP="0011232A">
      <w:pPr>
        <w:jc w:val="left"/>
        <w:pPrChange w:id="235" w:author="artin majdi" w:date="2023-07-09T20:10:00Z">
          <w:pPr/>
        </w:pPrChange>
      </w:pPr>
      <w:r w:rsidRPr="001D20C4">
        <w:t>\</w:t>
      </w:r>
      <w:proofErr w:type="gramStart"/>
      <w:r w:rsidRPr="001D20C4">
        <w:t>begin</w:t>
      </w:r>
      <w:proofErr w:type="gramEnd"/>
      <w:r w:rsidRPr="001D20C4">
        <w:t>{equation}</w:t>
      </w:r>
    </w:p>
    <w:p w14:paraId="42BD22A0" w14:textId="77777777" w:rsidR="004F4F3C" w:rsidRPr="001D20C4" w:rsidRDefault="00000000" w:rsidP="0011232A">
      <w:pPr>
        <w:jc w:val="left"/>
        <w:pPrChange w:id="236" w:author="artin majdi" w:date="2023-07-09T20:10:00Z">
          <w:pPr/>
        </w:pPrChange>
      </w:pPr>
      <w:r w:rsidRPr="001D20C4">
        <w:t xml:space="preserve">    \label{</w:t>
      </w:r>
      <w:proofErr w:type="gramStart"/>
      <w:r w:rsidRPr="001D20C4">
        <w:t>eq:taxonomy.eq.</w:t>
      </w:r>
      <w:proofErr w:type="gramEnd"/>
      <w:r w:rsidRPr="001D20C4">
        <w:t>9.sigmoid}</w:t>
      </w:r>
    </w:p>
    <w:p w14:paraId="6CE62A11" w14:textId="77777777" w:rsidR="004F4F3C" w:rsidRPr="001D20C4" w:rsidRDefault="00000000" w:rsidP="0011232A">
      <w:pPr>
        <w:jc w:val="left"/>
        <w:pPrChange w:id="237" w:author="artin majdi" w:date="2023-07-09T20:10:00Z">
          <w:pPr/>
        </w:pPrChange>
      </w:pPr>
      <w:r w:rsidRPr="001D20C4">
        <w:t xml:space="preserve">    \widehat{p}_k^{(i</w:t>
      </w:r>
      <w:proofErr w:type="gramStart"/>
      <w:r w:rsidRPr="001D20C4">
        <w:t>)}=</w:t>
      </w:r>
      <w:proofErr w:type="gramEnd"/>
      <w:r w:rsidRPr="001D20C4">
        <w:t>\text{sigmoid}\left(\widehat{q}_k^{(i)}\right)=\frac1{1+\exp\left(-\widehat{q}_k^{(i)}\right)}</w:t>
      </w:r>
    </w:p>
    <w:p w14:paraId="54E8B520" w14:textId="77777777" w:rsidR="004F4F3C" w:rsidRPr="001D20C4" w:rsidRDefault="00000000" w:rsidP="0011232A">
      <w:pPr>
        <w:jc w:val="left"/>
        <w:pPrChange w:id="238" w:author="artin majdi" w:date="2023-07-09T20:10:00Z">
          <w:pPr/>
        </w:pPrChange>
      </w:pPr>
      <w:r w:rsidRPr="001D20C4">
        <w:t>\</w:t>
      </w:r>
      <w:proofErr w:type="gramStart"/>
      <w:r w:rsidRPr="001D20C4">
        <w:t>end</w:t>
      </w:r>
      <w:proofErr w:type="gramEnd"/>
      <w:r w:rsidRPr="001D20C4">
        <w:t>{equation}</w:t>
      </w:r>
    </w:p>
    <w:p w14:paraId="7E797C7D" w14:textId="77777777" w:rsidR="004F4F3C" w:rsidRPr="001D20C4" w:rsidRDefault="00000000" w:rsidP="0011232A">
      <w:pPr>
        <w:jc w:val="left"/>
        <w:pPrChange w:id="239" w:author="artin majdi" w:date="2023-07-09T20:10:00Z">
          <w:pPr/>
        </w:pPrChange>
      </w:pPr>
      <w:r w:rsidRPr="001D20C4">
        <w:t>The sigmoid activation function maps any value to a number between zero and one. The gradient of the sigmoid function (shown below) provides the direction in which the predicted probability must be updated.</w:t>
      </w:r>
    </w:p>
    <w:p w14:paraId="15A9CEE2" w14:textId="77777777" w:rsidR="004F4F3C" w:rsidRPr="001D20C4" w:rsidRDefault="00000000" w:rsidP="0011232A">
      <w:pPr>
        <w:jc w:val="left"/>
        <w:pPrChange w:id="240" w:author="artin majdi" w:date="2023-07-09T20:10:00Z">
          <w:pPr/>
        </w:pPrChange>
      </w:pPr>
      <w:r w:rsidRPr="001D20C4">
        <w:t>\</w:t>
      </w:r>
      <w:proofErr w:type="gramStart"/>
      <w:r w:rsidRPr="001D20C4">
        <w:t>begin</w:t>
      </w:r>
      <w:proofErr w:type="gramEnd"/>
      <w:r w:rsidRPr="001D20C4">
        <w:t>{equation}</w:t>
      </w:r>
    </w:p>
    <w:p w14:paraId="2E72772A" w14:textId="77777777" w:rsidR="004F4F3C" w:rsidRPr="001D20C4" w:rsidRDefault="00000000" w:rsidP="0011232A">
      <w:pPr>
        <w:jc w:val="left"/>
        <w:pPrChange w:id="241" w:author="artin majdi" w:date="2023-07-09T20:10:00Z">
          <w:pPr/>
        </w:pPrChange>
      </w:pPr>
      <w:r w:rsidRPr="001D20C4">
        <w:t xml:space="preserve">    \label{</w:t>
      </w:r>
      <w:proofErr w:type="gramStart"/>
      <w:r w:rsidRPr="001D20C4">
        <w:t>eq:taxonomy.eq.</w:t>
      </w:r>
      <w:proofErr w:type="gramEnd"/>
      <w:r w:rsidRPr="001D20C4">
        <w:t>10.sigmoidprime}</w:t>
      </w:r>
    </w:p>
    <w:p w14:paraId="78524F89" w14:textId="77777777" w:rsidR="004F4F3C" w:rsidRPr="001D20C4" w:rsidRDefault="00000000" w:rsidP="0011232A">
      <w:pPr>
        <w:jc w:val="left"/>
        <w:pPrChange w:id="242" w:author="artin majdi" w:date="2023-07-09T20:10:00Z">
          <w:pPr/>
        </w:pPrChange>
      </w:pPr>
      <w:r w:rsidRPr="001D20C4">
        <w:lastRenderedPageBreak/>
        <w:t xml:space="preserve">    \text{sigmoid}'\left(\widehat{q}_k^{(i)}\right)=\frac{\partial{\text{sigmoid}}}{\partial{q}}=\text{sigmoid}\left(\widehat{q}_k^{(i)}\right)\left(1-\text{sigmoid}\left(\widehat{q}_k^{(i)}\right)\right)=\widehat{p}_k^{(i)}\left(1-\widehat{p}_k^{(i)}\right)</w:t>
      </w:r>
    </w:p>
    <w:p w14:paraId="08C22D57" w14:textId="77777777" w:rsidR="004F4F3C" w:rsidRPr="001D20C4" w:rsidRDefault="00000000" w:rsidP="0011232A">
      <w:pPr>
        <w:jc w:val="left"/>
        <w:pPrChange w:id="243" w:author="artin majdi" w:date="2023-07-09T20:10:00Z">
          <w:pPr/>
        </w:pPrChange>
      </w:pPr>
      <w:r w:rsidRPr="001D20C4">
        <w:t>\</w:t>
      </w:r>
      <w:proofErr w:type="gramStart"/>
      <w:r w:rsidRPr="001D20C4">
        <w:t>end</w:t>
      </w:r>
      <w:proofErr w:type="gramEnd"/>
      <w:r w:rsidRPr="001D20C4">
        <w:t>{equation}</w:t>
      </w:r>
    </w:p>
    <w:p w14:paraId="1C520BBE" w14:textId="1F9D9C3F" w:rsidR="004F4F3C" w:rsidRPr="001D20C4" w:rsidRDefault="00000000" w:rsidP="0011232A">
      <w:pPr>
        <w:jc w:val="left"/>
        <w:pPrChange w:id="244" w:author="artin majdi" w:date="2023-07-09T20:10:00Z">
          <w:pPr/>
        </w:pPrChange>
      </w:pPr>
      <w:r w:rsidRPr="001D20C4">
        <w:t xml:space="preserve">The loss gradient gives us the direction in which the predicted probability needs to be updated to minimize the loss. The gradient of the binary cross-entropy loss </w:t>
      </w:r>
      <w:r w:rsidR="000671D3">
        <w:t>is calculated</w:t>
      </w:r>
      <w:r w:rsidRPr="001D20C4">
        <w:t xml:space="preserve"> as follows</w:t>
      </w:r>
      <w:r w:rsidR="000671D3">
        <w:t>:</w:t>
      </w:r>
    </w:p>
    <w:p w14:paraId="12994727" w14:textId="77777777" w:rsidR="004F4F3C" w:rsidRPr="001D20C4" w:rsidRDefault="00000000" w:rsidP="0011232A">
      <w:pPr>
        <w:jc w:val="left"/>
        <w:pPrChange w:id="245" w:author="artin majdi" w:date="2023-07-09T20:10:00Z">
          <w:pPr/>
        </w:pPrChange>
      </w:pPr>
      <w:r w:rsidRPr="001D20C4">
        <w:t>\</w:t>
      </w:r>
      <w:proofErr w:type="gramStart"/>
      <w:r w:rsidRPr="001D20C4">
        <w:t>begin</w:t>
      </w:r>
      <w:proofErr w:type="gramEnd"/>
      <w:r w:rsidRPr="001D20C4">
        <w:t>{equation}</w:t>
      </w:r>
    </w:p>
    <w:p w14:paraId="1D4B4F74" w14:textId="77777777" w:rsidR="004F4F3C" w:rsidRPr="001D20C4" w:rsidRDefault="00000000" w:rsidP="0011232A">
      <w:pPr>
        <w:jc w:val="left"/>
        <w:pPrChange w:id="246" w:author="artin majdi" w:date="2023-07-09T20:10:00Z">
          <w:pPr/>
        </w:pPrChange>
      </w:pPr>
      <w:r w:rsidRPr="001D20C4">
        <w:t xml:space="preserve">    \label{</w:t>
      </w:r>
      <w:proofErr w:type="gramStart"/>
      <w:r w:rsidRPr="001D20C4">
        <w:t>eq:taxonomy.eq.</w:t>
      </w:r>
      <w:proofErr w:type="gramEnd"/>
      <w:r w:rsidRPr="001D20C4">
        <w:t>11.lossgradient}</w:t>
      </w:r>
    </w:p>
    <w:p w14:paraId="6D33D607" w14:textId="77777777" w:rsidR="004F4F3C" w:rsidRPr="001D20C4" w:rsidRDefault="00000000" w:rsidP="0011232A">
      <w:pPr>
        <w:jc w:val="left"/>
        <w:pPrChange w:id="247" w:author="artin majdi" w:date="2023-07-09T20:10:00Z">
          <w:pPr/>
        </w:pPrChange>
      </w:pPr>
      <w:r w:rsidRPr="001D20C4">
        <w:t xml:space="preserve">    \frac{\partial \</w:t>
      </w:r>
      <w:proofErr w:type="spellStart"/>
      <w:r w:rsidRPr="001D20C4">
        <w:t>mathcal</w:t>
      </w:r>
      <w:proofErr w:type="spellEnd"/>
      <w:r w:rsidRPr="001D20C4">
        <w:t>{L} \left( \</w:t>
      </w:r>
      <w:proofErr w:type="spellStart"/>
      <w:r w:rsidRPr="001D20C4">
        <w:t>widehat</w:t>
      </w:r>
      <w:proofErr w:type="spellEnd"/>
      <w:r w:rsidRPr="001D20C4">
        <w:t>{p}_k^{(</w:t>
      </w:r>
      <w:proofErr w:type="spellStart"/>
      <w:r w:rsidRPr="001D20C4">
        <w:t>i</w:t>
      </w:r>
      <w:proofErr w:type="spellEnd"/>
      <w:r w:rsidRPr="001D20C4">
        <w:t>)},\;</w:t>
      </w:r>
      <w:proofErr w:type="spellStart"/>
      <w:r w:rsidRPr="001D20C4">
        <w:t>y_k</w:t>
      </w:r>
      <w:proofErr w:type="spellEnd"/>
      <w:r w:rsidRPr="001D20C4">
        <w:t>^{(</w:t>
      </w:r>
      <w:proofErr w:type="spellStart"/>
      <w:r w:rsidRPr="001D20C4">
        <w:t>i</w:t>
      </w:r>
      <w:proofErr w:type="spellEnd"/>
      <w:r w:rsidRPr="001D20C4">
        <w:t>)}\right)}{\partial \widehat{p}}=\frac{y_k^{(i)}}{\widehat{p}_k^{(i)}}-\frac{1-y_k^{(i)}}{1-\widehat{p}_k^{(i)}}</w:t>
      </w:r>
    </w:p>
    <w:p w14:paraId="78A6AFEB" w14:textId="77777777" w:rsidR="004F4F3C" w:rsidRPr="001D20C4" w:rsidRDefault="00000000" w:rsidP="0011232A">
      <w:pPr>
        <w:jc w:val="left"/>
        <w:pPrChange w:id="248" w:author="artin majdi" w:date="2023-07-09T20:10:00Z">
          <w:pPr/>
        </w:pPrChange>
      </w:pPr>
      <w:r w:rsidRPr="001D20C4">
        <w:t>\</w:t>
      </w:r>
      <w:proofErr w:type="gramStart"/>
      <w:r w:rsidRPr="001D20C4">
        <w:t>end</w:t>
      </w:r>
      <w:proofErr w:type="gramEnd"/>
      <w:r w:rsidRPr="001D20C4">
        <w:t>{equation}</w:t>
      </w:r>
    </w:p>
    <w:p w14:paraId="2DB7C16F" w14:textId="77777777" w:rsidR="004F4F3C" w:rsidRPr="001D20C4" w:rsidRDefault="00000000" w:rsidP="0011232A">
      <w:pPr>
        <w:jc w:val="left"/>
        <w:pPrChange w:id="249" w:author="artin majdi" w:date="2023-07-09T20:10:00Z">
          <w:pPr/>
        </w:pPrChange>
      </w:pPr>
      <w:r w:rsidRPr="001D20C4">
        <w:t>where $</w:t>
      </w:r>
      <w:proofErr w:type="spellStart"/>
      <w:r w:rsidRPr="001D20C4">
        <w:t>y_k</w:t>
      </w:r>
      <w:proofErr w:type="spellEnd"/>
      <w:r w:rsidRPr="001D20C4">
        <w:t>^{(</w:t>
      </w:r>
      <w:proofErr w:type="spellStart"/>
      <w:r w:rsidRPr="001D20C4">
        <w:t>i</w:t>
      </w:r>
      <w:proofErr w:type="spellEnd"/>
      <w:proofErr w:type="gramStart"/>
      <w:r w:rsidRPr="001D20C4">
        <w:t>)}\</w:t>
      </w:r>
      <w:proofErr w:type="gramEnd"/>
      <w:r w:rsidRPr="001D20C4">
        <w:t>; $and ${\</w:t>
      </w:r>
      <w:proofErr w:type="spellStart"/>
      <w:r w:rsidRPr="001D20C4">
        <w:t>widehat</w:t>
      </w:r>
      <w:proofErr w:type="spellEnd"/>
      <w:r w:rsidRPr="001D20C4">
        <w:t xml:space="preserve"> p}_k^{(</w:t>
      </w:r>
      <w:proofErr w:type="spellStart"/>
      <w:r w:rsidRPr="001D20C4">
        <w:t>i</w:t>
      </w:r>
      <w:proofErr w:type="spellEnd"/>
      <w:r w:rsidRPr="001D20C4">
        <w:t>)}\; $ are the true label and predicted probability, respectively, for instance $</w:t>
      </w:r>
      <w:proofErr w:type="spellStart"/>
      <w:r w:rsidRPr="001D20C4">
        <w:t>i</w:t>
      </w:r>
      <w:proofErr w:type="spellEnd"/>
      <w:r w:rsidRPr="001D20C4">
        <w:t xml:space="preserve"> $ and class $k $.</w:t>
      </w:r>
    </w:p>
    <w:p w14:paraId="7D848AEC" w14:textId="77777777" w:rsidR="004F4F3C" w:rsidRPr="001D20C4" w:rsidRDefault="00000000" w:rsidP="0011232A">
      <w:pPr>
        <w:jc w:val="left"/>
        <w:pPrChange w:id="250" w:author="artin majdi" w:date="2023-07-09T20:10:00Z">
          <w:pPr/>
        </w:pPrChange>
      </w:pPr>
      <w:r w:rsidRPr="001D20C4">
        <w:t>In the following equations, we show how we can use the predicted probability, the gradient loss shown in Equation~(\ref{</w:t>
      </w:r>
      <w:proofErr w:type="gramStart"/>
      <w:r w:rsidRPr="001D20C4">
        <w:t>eq:taxonomy.eq.</w:t>
      </w:r>
      <w:proofErr w:type="gramEnd"/>
      <w:r w:rsidRPr="001D20C4">
        <w:t>11.lossgradient}) and the derivative of the sigmoid function shown in Equation~(\ref{eq:taxonomy.eq.10.sigmoidprime}) to calculate the updated predicted probability.</w:t>
      </w:r>
    </w:p>
    <w:p w14:paraId="60D28A80" w14:textId="77777777" w:rsidR="004F4F3C" w:rsidRPr="001D20C4" w:rsidRDefault="00000000" w:rsidP="0011232A">
      <w:pPr>
        <w:jc w:val="left"/>
        <w:pPrChange w:id="251" w:author="artin majdi" w:date="2023-07-09T20:10:00Z">
          <w:pPr/>
        </w:pPrChange>
      </w:pPr>
      <w:r w:rsidRPr="001D20C4">
        <w:t>\</w:t>
      </w:r>
      <w:proofErr w:type="gramStart"/>
      <w:r w:rsidRPr="001D20C4">
        <w:t>begin</w:t>
      </w:r>
      <w:proofErr w:type="gramEnd"/>
      <w:r w:rsidRPr="001D20C4">
        <w:t>{equation}</w:t>
      </w:r>
    </w:p>
    <w:p w14:paraId="081839A1" w14:textId="77777777" w:rsidR="004F4F3C" w:rsidRPr="001D20C4" w:rsidRDefault="00000000" w:rsidP="0011232A">
      <w:pPr>
        <w:jc w:val="left"/>
        <w:pPrChange w:id="252" w:author="artin majdi" w:date="2023-07-09T20:10:00Z">
          <w:pPr/>
        </w:pPrChange>
      </w:pPr>
      <w:r w:rsidRPr="001D20C4">
        <w:t>\label{</w:t>
      </w:r>
      <w:proofErr w:type="gramStart"/>
      <w:r w:rsidRPr="001D20C4">
        <w:t>eq:taxonomy.eq.</w:t>
      </w:r>
      <w:proofErr w:type="gramEnd"/>
      <w:r w:rsidRPr="001D20C4">
        <w:t>12.newpredelement}</w:t>
      </w:r>
    </w:p>
    <w:p w14:paraId="246782E6" w14:textId="77777777" w:rsidR="004F4F3C" w:rsidRPr="001D20C4" w:rsidRDefault="00000000" w:rsidP="0011232A">
      <w:pPr>
        <w:jc w:val="left"/>
        <w:pPrChange w:id="253" w:author="artin majdi" w:date="2023-07-09T20:10:00Z">
          <w:pPr/>
        </w:pPrChange>
      </w:pPr>
      <w:r w:rsidRPr="001D20C4">
        <w:t>\frac{\partial \</w:t>
      </w:r>
      <w:proofErr w:type="spellStart"/>
      <w:r w:rsidRPr="001D20C4">
        <w:t>mathcal</w:t>
      </w:r>
      <w:proofErr w:type="spellEnd"/>
      <w:r w:rsidRPr="001D20C4">
        <w:t>{L}\left(</w:t>
      </w:r>
      <w:proofErr w:type="spellStart"/>
      <w:r w:rsidRPr="001D20C4">
        <w:t>p_k</w:t>
      </w:r>
      <w:proofErr w:type="spellEnd"/>
      <w:r w:rsidRPr="001D20C4">
        <w:t>^{(</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)}\right)}{\partial p}\;\text{sigmoid}^{'}\left(\widehat{q}_k^{(i)}\right)=\left(\frac{y_k^{(i)}}{\widehat{p}_k^{(i)}}-\frac{1-</w:t>
      </w:r>
      <w:r w:rsidRPr="001D20C4">
        <w:lastRenderedPageBreak/>
        <w:t>y_k^{(i)}}{1-\widehat{p}_k^{(i)}}\right)\widehat{p}_k^{(i)}\left(1-\widehat{p}_k^{(i)}\right)=y_k^{(i)}-\widehat{p}_k^{(i)}</w:t>
      </w:r>
    </w:p>
    <w:p w14:paraId="321567E1" w14:textId="77777777" w:rsidR="004F4F3C" w:rsidRPr="001D20C4" w:rsidRDefault="00000000" w:rsidP="0011232A">
      <w:pPr>
        <w:jc w:val="left"/>
        <w:pPrChange w:id="254" w:author="artin majdi" w:date="2023-07-09T20:10:00Z">
          <w:pPr/>
        </w:pPrChange>
      </w:pPr>
      <w:r w:rsidRPr="001D20C4">
        <w:t>\</w:t>
      </w:r>
      <w:proofErr w:type="gramStart"/>
      <w:r w:rsidRPr="001D20C4">
        <w:t>end</w:t>
      </w:r>
      <w:proofErr w:type="gramEnd"/>
      <w:r w:rsidRPr="001D20C4">
        <w:t>{equation}</w:t>
      </w:r>
    </w:p>
    <w:p w14:paraId="7A3EF0A9" w14:textId="77777777" w:rsidR="004F4F3C" w:rsidRPr="001D20C4" w:rsidRDefault="00000000" w:rsidP="0011232A">
      <w:pPr>
        <w:jc w:val="left"/>
        <w:pPrChange w:id="255" w:author="artin majdi" w:date="2023-07-09T20:10:00Z">
          <w:pPr/>
        </w:pPrChange>
      </w:pPr>
      <w:r w:rsidRPr="001D20C4">
        <w:t>Hence, we can conclude the following.</w:t>
      </w:r>
    </w:p>
    <w:p w14:paraId="5BA38000" w14:textId="77777777" w:rsidR="004F4F3C" w:rsidRPr="001D20C4" w:rsidRDefault="00000000" w:rsidP="0011232A">
      <w:pPr>
        <w:jc w:val="left"/>
        <w:pPrChange w:id="256" w:author="artin majdi" w:date="2023-07-09T20:10:00Z">
          <w:pPr/>
        </w:pPrChange>
      </w:pPr>
      <w:r w:rsidRPr="001D20C4">
        <w:t>\</w:t>
      </w:r>
      <w:proofErr w:type="gramStart"/>
      <w:r w:rsidRPr="001D20C4">
        <w:t>begin</w:t>
      </w:r>
      <w:proofErr w:type="gramEnd"/>
      <w:r w:rsidRPr="001D20C4">
        <w:t>{equation}</w:t>
      </w:r>
    </w:p>
    <w:p w14:paraId="2A725C8A" w14:textId="77777777" w:rsidR="004F4F3C" w:rsidRPr="001D20C4" w:rsidRDefault="00000000" w:rsidP="0011232A">
      <w:pPr>
        <w:jc w:val="left"/>
        <w:pPrChange w:id="257" w:author="artin majdi" w:date="2023-07-09T20:10:00Z">
          <w:pPr/>
        </w:pPrChange>
      </w:pPr>
      <w:r w:rsidRPr="001D20C4">
        <w:t xml:space="preserve">    \label{</w:t>
      </w:r>
      <w:proofErr w:type="gramStart"/>
      <w:r w:rsidRPr="001D20C4">
        <w:t>eq:taxonomy.eq.</w:t>
      </w:r>
      <w:proofErr w:type="gramEnd"/>
      <w:r w:rsidRPr="001D20C4">
        <w:t>13.newpred}</w:t>
      </w:r>
    </w:p>
    <w:p w14:paraId="0054DA20" w14:textId="77777777" w:rsidR="004F4F3C" w:rsidRPr="001D20C4" w:rsidRDefault="00000000" w:rsidP="0011232A">
      <w:pPr>
        <w:jc w:val="left"/>
        <w:pPrChange w:id="258" w:author="artin majdi" w:date="2023-07-09T20:10:00Z">
          <w:pPr/>
        </w:pPrChange>
      </w:pPr>
      <w:r w:rsidRPr="001D20C4">
        <w:t xml:space="preserve">    \begin{array}{@{}l}\hat{p}_{k}^{(i)} = \left\{\begin{array}{lc}-\frac{\partial \</w:t>
      </w:r>
      <w:proofErr w:type="spellStart"/>
      <w:r w:rsidRPr="001D20C4">
        <w:t>mathcal</w:t>
      </w:r>
      <w:proofErr w:type="spellEnd"/>
      <w:r w:rsidRPr="001D20C4">
        <w:t>{L}\left(</w:t>
      </w:r>
      <w:proofErr w:type="spellStart"/>
      <w:r w:rsidRPr="001D20C4">
        <w:t>p_k</w:t>
      </w:r>
      <w:proofErr w:type="spellEnd"/>
      <w:r w:rsidRPr="001D20C4">
        <w:t>^{(</w:t>
      </w:r>
      <w:proofErr w:type="spellStart"/>
      <w:r w:rsidRPr="001D20C4">
        <w:t>i</w:t>
      </w:r>
      <w:proofErr w:type="spellEnd"/>
      <w:r w:rsidRPr="001D20C4">
        <w:t>)},\;</w:t>
      </w:r>
      <w:proofErr w:type="spellStart"/>
      <w:r w:rsidRPr="001D20C4">
        <w:t>y_k</w:t>
      </w:r>
      <w:proofErr w:type="spellEnd"/>
      <w:r w:rsidRPr="001D20C4">
        <w:t>^{(</w:t>
      </w:r>
      <w:proofErr w:type="spellStart"/>
      <w:r w:rsidRPr="001D20C4">
        <w:t>i</w:t>
      </w:r>
      <w:proofErr w:type="spellEnd"/>
      <w:r w:rsidRPr="001D20C4">
        <w:t>)}\right)}{\partial p}\;\text{sigmoid}^{'}\left(\</w:t>
      </w:r>
      <w:proofErr w:type="spellStart"/>
      <w:r w:rsidRPr="001D20C4">
        <w:t>widehat</w:t>
      </w:r>
      <w:proofErr w:type="spellEnd"/>
      <w:r w:rsidRPr="001D20C4">
        <w:t>{q}_k^{(</w:t>
      </w:r>
      <w:proofErr w:type="spellStart"/>
      <w:r w:rsidRPr="001D20C4">
        <w:t>i</w:t>
      </w:r>
      <w:proofErr w:type="spellEnd"/>
      <w:r w:rsidRPr="001D20C4">
        <w:t>)}\right)\text{+1} &amp; y=1\\-\frac{\partial \</w:t>
      </w:r>
      <w:proofErr w:type="spellStart"/>
      <w:r w:rsidRPr="001D20C4">
        <w:t>mathcal</w:t>
      </w:r>
      <w:proofErr w:type="spellEnd"/>
      <w:r w:rsidRPr="001D20C4">
        <w:t>{L}\left(</w:t>
      </w:r>
      <w:proofErr w:type="spellStart"/>
      <w:r w:rsidRPr="001D20C4">
        <w:t>p_k</w:t>
      </w:r>
      <w:proofErr w:type="spellEnd"/>
      <w:r w:rsidRPr="001D20C4">
        <w:t>^{(</w:t>
      </w:r>
      <w:proofErr w:type="spellStart"/>
      <w:r w:rsidRPr="001D20C4">
        <w:t>i</w:t>
      </w:r>
      <w:proofErr w:type="spellEnd"/>
      <w:r w:rsidRPr="001D20C4">
        <w:t>)},\;</w:t>
      </w:r>
      <w:proofErr w:type="spellStart"/>
      <w:r w:rsidRPr="001D20C4">
        <w:t>y_k</w:t>
      </w:r>
      <w:proofErr w:type="spellEnd"/>
      <w:r w:rsidRPr="001D20C4">
        <w:t>^{(</w:t>
      </w:r>
      <w:proofErr w:type="spellStart"/>
      <w:r w:rsidRPr="001D20C4">
        <w:t>i</w:t>
      </w:r>
      <w:proofErr w:type="spellEnd"/>
      <w:r w:rsidRPr="001D20C4">
        <w:t>)}\right)}{\partial p}\;\text{sigmoid}^{'}\left(\</w:t>
      </w:r>
      <w:proofErr w:type="spellStart"/>
      <w:r w:rsidRPr="001D20C4">
        <w:t>widehat</w:t>
      </w:r>
      <w:proofErr w:type="spellEnd"/>
      <w:r w:rsidRPr="001D20C4">
        <w:t>{q}_k^{(</w:t>
      </w:r>
      <w:proofErr w:type="spellStart"/>
      <w:r w:rsidRPr="001D20C4">
        <w:t>i</w:t>
      </w:r>
      <w:proofErr w:type="spellEnd"/>
      <w:r w:rsidRPr="001D20C4">
        <w:t>)}\right) &amp; \text{otherwise.} \</w:t>
      </w:r>
      <w:proofErr w:type="gramStart"/>
      <w:r w:rsidRPr="001D20C4">
        <w:t>end</w:t>
      </w:r>
      <w:proofErr w:type="gramEnd"/>
      <w:r w:rsidRPr="001D20C4">
        <w:t>{array}\right.\end{array}</w:t>
      </w:r>
    </w:p>
    <w:p w14:paraId="5240B5BF" w14:textId="77777777" w:rsidR="004F4F3C" w:rsidRPr="001D20C4" w:rsidRDefault="00000000" w:rsidP="0011232A">
      <w:pPr>
        <w:jc w:val="left"/>
        <w:pPrChange w:id="259" w:author="artin majdi" w:date="2023-07-09T20:10:00Z">
          <w:pPr/>
        </w:pPrChange>
      </w:pPr>
      <w:r w:rsidRPr="001D20C4">
        <w:t>\</w:t>
      </w:r>
      <w:proofErr w:type="gramStart"/>
      <w:r w:rsidRPr="001D20C4">
        <w:t>end</w:t>
      </w:r>
      <w:proofErr w:type="gramEnd"/>
      <w:r w:rsidRPr="001D20C4">
        <w:t>{equation}</w:t>
      </w:r>
    </w:p>
    <w:p w14:paraId="17893C1A" w14:textId="7C7FF06E" w:rsidR="004F4F3C" w:rsidRPr="001D20C4" w:rsidRDefault="00000000" w:rsidP="0011232A">
      <w:pPr>
        <w:jc w:val="left"/>
        <w:pPrChange w:id="260" w:author="artin majdi" w:date="2023-07-09T20:10:00Z">
          <w:pPr/>
        </w:pPrChange>
      </w:pPr>
      <w:r w:rsidRPr="001D20C4">
        <w:t>We would like to modify this equation so that it does not directly depend on the true value and instead rely on the gradient loss. If we simplify the loss gradient shown in Equation~(\ref{</w:t>
      </w:r>
      <w:proofErr w:type="gramStart"/>
      <w:r w:rsidRPr="001D20C4">
        <w:t>eq:taxonomy.eq.</w:t>
      </w:r>
      <w:proofErr w:type="gramEnd"/>
      <w:r w:rsidRPr="001D20C4">
        <w:t xml:space="preserve">11.lossgradient})  we </w:t>
      </w:r>
      <w:r w:rsidR="000671D3">
        <w:t>obtain</w:t>
      </w:r>
      <w:r w:rsidRPr="001D20C4">
        <w:t xml:space="preserve"> the following:</w:t>
      </w:r>
    </w:p>
    <w:p w14:paraId="06D37FE6" w14:textId="77777777" w:rsidR="004F4F3C" w:rsidRPr="001D20C4" w:rsidRDefault="00000000" w:rsidP="0011232A">
      <w:pPr>
        <w:jc w:val="left"/>
        <w:pPrChange w:id="261" w:author="artin majdi" w:date="2023-07-09T20:10:00Z">
          <w:pPr/>
        </w:pPrChange>
      </w:pPr>
      <w:r w:rsidRPr="001D20C4">
        <w:t>\</w:t>
      </w:r>
      <w:proofErr w:type="gramStart"/>
      <w:r w:rsidRPr="001D20C4">
        <w:t>begin</w:t>
      </w:r>
      <w:proofErr w:type="gramEnd"/>
      <w:r w:rsidRPr="001D20C4">
        <w:t>{equation}</w:t>
      </w:r>
    </w:p>
    <w:p w14:paraId="7ADE54D8" w14:textId="77777777" w:rsidR="004F4F3C" w:rsidRPr="001D20C4" w:rsidRDefault="00000000" w:rsidP="0011232A">
      <w:pPr>
        <w:jc w:val="left"/>
        <w:pPrChange w:id="262" w:author="artin majdi" w:date="2023-07-09T20:10:00Z">
          <w:pPr/>
        </w:pPrChange>
      </w:pPr>
      <w:r w:rsidRPr="001D20C4">
        <w:t xml:space="preserve">    \label{</w:t>
      </w:r>
      <w:proofErr w:type="gramStart"/>
      <w:r w:rsidRPr="001D20C4">
        <w:t>eq:taxonomy.eq.</w:t>
      </w:r>
      <w:proofErr w:type="gramEnd"/>
      <w:r w:rsidRPr="001D20C4">
        <w:t>14.newlossgradient}</w:t>
      </w:r>
    </w:p>
    <w:p w14:paraId="3E69EECF" w14:textId="77777777" w:rsidR="004F4F3C" w:rsidRPr="001D20C4" w:rsidRDefault="00000000" w:rsidP="0011232A">
      <w:pPr>
        <w:jc w:val="left"/>
        <w:pPrChange w:id="263" w:author="artin majdi" w:date="2023-07-09T20:10:00Z">
          <w:pPr/>
        </w:pPrChange>
      </w:pPr>
      <w:r w:rsidRPr="001D20C4">
        <w:t xml:space="preserve">    \frac{\partial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 \frac{</w:t>
      </w:r>
      <w:proofErr w:type="spellStart"/>
      <w:r w:rsidRPr="001D20C4">
        <w:t>y_k</w:t>
      </w:r>
      <w:proofErr w:type="spellEnd"/>
      <w:r w:rsidRPr="001D20C4">
        <w:t>^{(</w:t>
      </w:r>
      <w:proofErr w:type="spellStart"/>
      <w:r w:rsidRPr="001D20C4">
        <w:t>i</w:t>
      </w:r>
      <w:proofErr w:type="spellEnd"/>
      <w:r w:rsidRPr="001D20C4">
        <w:t>)}}{\</w:t>
      </w:r>
      <w:proofErr w:type="spellStart"/>
      <w:r w:rsidRPr="001D20C4">
        <w:t>widehat</w:t>
      </w:r>
      <w:proofErr w:type="spellEnd"/>
      <w:r w:rsidRPr="001D20C4">
        <w:t>{p}_k^{(</w:t>
      </w:r>
      <w:proofErr w:type="spellStart"/>
      <w:r w:rsidRPr="001D20C4">
        <w:t>i</w:t>
      </w:r>
      <w:proofErr w:type="spellEnd"/>
      <w:r w:rsidRPr="001D20C4">
        <w:t xml:space="preserve">)}} - \frac{1 - </w:t>
      </w:r>
      <w:proofErr w:type="spellStart"/>
      <w:r w:rsidRPr="001D20C4">
        <w:t>y_k</w:t>
      </w:r>
      <w:proofErr w:type="spellEnd"/>
      <w:r w:rsidRPr="001D20C4">
        <w:t>^{(</w:t>
      </w:r>
      <w:proofErr w:type="spellStart"/>
      <w:r w:rsidRPr="001D20C4">
        <w:t>i</w:t>
      </w:r>
      <w:proofErr w:type="spellEnd"/>
      <w:r w:rsidRPr="001D20C4">
        <w:t>)}}{1 - \</w:t>
      </w:r>
      <w:proofErr w:type="spellStart"/>
      <w:r w:rsidRPr="001D20C4">
        <w:t>widehat</w:t>
      </w:r>
      <w:proofErr w:type="spellEnd"/>
      <w:r w:rsidRPr="001D20C4">
        <w:t>{p}_k^{(</w:t>
      </w:r>
      <w:proofErr w:type="spellStart"/>
      <w:r w:rsidRPr="001D20C4">
        <w:t>i</w:t>
      </w:r>
      <w:proofErr w:type="spellEnd"/>
      <w:r w:rsidRPr="001D20C4">
        <w:t>)}} = \frac{</w:t>
      </w:r>
      <w:proofErr w:type="spellStart"/>
      <w:r w:rsidRPr="001D20C4">
        <w:t>y_k</w:t>
      </w:r>
      <w:proofErr w:type="spellEnd"/>
      <w:r w:rsidRPr="001D20C4">
        <w:t>^{(</w:t>
      </w:r>
      <w:proofErr w:type="spellStart"/>
      <w:r w:rsidRPr="001D20C4">
        <w:t>i</w:t>
      </w:r>
      <w:proofErr w:type="spellEnd"/>
      <w:r w:rsidRPr="001D20C4">
        <w:t>)} - \</w:t>
      </w:r>
      <w:proofErr w:type="spellStart"/>
      <w:r w:rsidRPr="001D20C4">
        <w:t>widehat</w:t>
      </w:r>
      <w:proofErr w:type="spellEnd"/>
      <w:r w:rsidRPr="001D20C4">
        <w:t>{p}_k^{(</w:t>
      </w:r>
      <w:proofErr w:type="spellStart"/>
      <w:r w:rsidRPr="001D20C4">
        <w:t>i</w:t>
      </w:r>
      <w:proofErr w:type="spellEnd"/>
      <w:r w:rsidRPr="001D20C4">
        <w:t>)}}{\</w:t>
      </w:r>
      <w:proofErr w:type="spellStart"/>
      <w:r w:rsidRPr="001D20C4">
        <w:t>widehat</w:t>
      </w:r>
      <w:proofErr w:type="spellEnd"/>
      <w:r w:rsidRPr="001D20C4">
        <w:t>{p}_k^{(</w:t>
      </w:r>
      <w:proofErr w:type="spellStart"/>
      <w:r w:rsidRPr="001D20C4">
        <w:t>i</w:t>
      </w:r>
      <w:proofErr w:type="spellEnd"/>
      <w:r w:rsidRPr="001D20C4">
        <w:t>)}(1 - \</w:t>
      </w:r>
      <w:proofErr w:type="spellStart"/>
      <w:r w:rsidRPr="001D20C4">
        <w:t>widehat</w:t>
      </w:r>
      <w:proofErr w:type="spellEnd"/>
      <w:r w:rsidRPr="001D20C4">
        <w:t>{p}_k^{(</w:t>
      </w:r>
      <w:proofErr w:type="spellStart"/>
      <w:r w:rsidRPr="001D20C4">
        <w:t>i</w:t>
      </w:r>
      <w:proofErr w:type="spellEnd"/>
      <w:r w:rsidRPr="001D20C4">
        <w:t>)})}</w:t>
      </w:r>
    </w:p>
    <w:p w14:paraId="00FB5D49" w14:textId="77777777" w:rsidR="004F4F3C" w:rsidRPr="001D20C4" w:rsidRDefault="00000000" w:rsidP="0011232A">
      <w:pPr>
        <w:jc w:val="left"/>
        <w:pPrChange w:id="264" w:author="artin majdi" w:date="2023-07-09T20:10:00Z">
          <w:pPr/>
        </w:pPrChange>
      </w:pPr>
      <w:r w:rsidRPr="001D20C4">
        <w:t>\</w:t>
      </w:r>
      <w:proofErr w:type="gramStart"/>
      <w:r w:rsidRPr="001D20C4">
        <w:t>end</w:t>
      </w:r>
      <w:proofErr w:type="gramEnd"/>
      <w:r w:rsidRPr="001D20C4">
        <w:t>{equation}</w:t>
      </w:r>
    </w:p>
    <w:p w14:paraId="46366414" w14:textId="77777777" w:rsidR="004F4F3C" w:rsidRPr="001D20C4" w:rsidRDefault="00000000" w:rsidP="0011232A">
      <w:pPr>
        <w:jc w:val="left"/>
        <w:pPrChange w:id="265" w:author="artin majdi" w:date="2023-07-09T20:10:00Z">
          <w:pPr/>
        </w:pPrChange>
      </w:pPr>
      <w:r w:rsidRPr="001D20C4">
        <w:lastRenderedPageBreak/>
        <w:t>In this equation, we can see that when the true label is positive $\left(</w:t>
      </w:r>
      <w:proofErr w:type="spellStart"/>
      <w:r w:rsidRPr="001D20C4">
        <w:t>y_k</w:t>
      </w:r>
      <w:proofErr w:type="spellEnd"/>
      <w:r w:rsidRPr="001D20C4">
        <w:t>^{(</w:t>
      </w:r>
      <w:proofErr w:type="spellStart"/>
      <w:r w:rsidRPr="001D20C4">
        <w:t>i</w:t>
      </w:r>
      <w:proofErr w:type="spellEnd"/>
      <w:proofErr w:type="gramStart"/>
      <w:r w:rsidRPr="001D20C4">
        <w:t>)}=</w:t>
      </w:r>
      <w:proofErr w:type="gramEnd"/>
      <w:r w:rsidRPr="001D20C4">
        <w:t>1\right) $, the loss gradient can only be 0 or a positive number. Similarly, when $\left(</w:t>
      </w:r>
      <w:proofErr w:type="spellStart"/>
      <w:r w:rsidRPr="001D20C4">
        <w:t>y_k</w:t>
      </w:r>
      <w:proofErr w:type="spellEnd"/>
      <w:r w:rsidRPr="001D20C4">
        <w:t>^{(</w:t>
      </w:r>
      <w:proofErr w:type="spellStart"/>
      <w:r w:rsidRPr="001D20C4">
        <w:t>i</w:t>
      </w:r>
      <w:proofErr w:type="spellEnd"/>
      <w:proofErr w:type="gramStart"/>
      <w:r w:rsidRPr="001D20C4">
        <w:t>)}=</w:t>
      </w:r>
      <w:proofErr w:type="gramEnd"/>
      <w:r w:rsidRPr="001D20C4">
        <w:t>0\right) $, the loss gradient can only take the value 0 or a negative number. Thus, we can modify the Equation~(\ref{</w:t>
      </w:r>
      <w:proofErr w:type="gramStart"/>
      <w:r w:rsidRPr="001D20C4">
        <w:t>eq:taxonomy.eq.</w:t>
      </w:r>
      <w:proofErr w:type="gramEnd"/>
      <w:r w:rsidRPr="001D20C4">
        <w:t>13.newpred})  to look as follows.</w:t>
      </w:r>
    </w:p>
    <w:p w14:paraId="2FAA33B3" w14:textId="77777777" w:rsidR="004F4F3C" w:rsidRPr="001D20C4" w:rsidRDefault="00000000" w:rsidP="0011232A">
      <w:pPr>
        <w:jc w:val="left"/>
        <w:pPrChange w:id="266" w:author="artin majdi" w:date="2023-07-09T20:10:00Z">
          <w:pPr/>
        </w:pPrChange>
      </w:pPr>
      <w:r w:rsidRPr="001D20C4">
        <w:t>\</w:t>
      </w:r>
      <w:proofErr w:type="gramStart"/>
      <w:r w:rsidRPr="001D20C4">
        <w:t>begin</w:t>
      </w:r>
      <w:proofErr w:type="gramEnd"/>
      <w:r w:rsidRPr="001D20C4">
        <w:t>{equation}</w:t>
      </w:r>
    </w:p>
    <w:p w14:paraId="2F8E3691" w14:textId="77777777" w:rsidR="004F4F3C" w:rsidRPr="001D20C4" w:rsidRDefault="00000000" w:rsidP="0011232A">
      <w:pPr>
        <w:jc w:val="left"/>
        <w:pPrChange w:id="267" w:author="artin majdi" w:date="2023-07-09T20:10:00Z">
          <w:pPr/>
        </w:pPrChange>
      </w:pPr>
      <w:r w:rsidRPr="001D20C4">
        <w:t xml:space="preserve">    \label{</w:t>
      </w:r>
      <w:proofErr w:type="gramStart"/>
      <w:r w:rsidRPr="001D20C4">
        <w:t>eq:taxonomy.eq.</w:t>
      </w:r>
      <w:proofErr w:type="gramEnd"/>
      <w:r w:rsidRPr="001D20C4">
        <w:t>15.newpred}</w:t>
      </w:r>
    </w:p>
    <w:p w14:paraId="7DD018A9" w14:textId="77777777" w:rsidR="004F4F3C" w:rsidRPr="001D20C4" w:rsidRDefault="00000000" w:rsidP="0011232A">
      <w:pPr>
        <w:jc w:val="left"/>
        <w:pPrChange w:id="268" w:author="artin majdi" w:date="2023-07-09T20:10:00Z">
          <w:pPr/>
        </w:pPrChange>
      </w:pPr>
      <w:r w:rsidRPr="001D20C4">
        <w:t xml:space="preserve">    \</w:t>
      </w:r>
      <w:proofErr w:type="spellStart"/>
      <w:proofErr w:type="gramStart"/>
      <w:r w:rsidRPr="001D20C4">
        <w:t>widehat</w:t>
      </w:r>
      <w:proofErr w:type="spellEnd"/>
      <w:proofErr w:type="gramEnd"/>
      <w:r w:rsidRPr="001D20C4">
        <w:t>{p}_k^{(</w:t>
      </w:r>
      <w:proofErr w:type="spellStart"/>
      <w:r w:rsidRPr="001D20C4">
        <w:t>i</w:t>
      </w:r>
      <w:proofErr w:type="spellEnd"/>
      <w:r w:rsidRPr="001D20C4">
        <w:t>)} =</w:t>
      </w:r>
    </w:p>
    <w:p w14:paraId="334F103E" w14:textId="77777777" w:rsidR="004F4F3C" w:rsidRPr="001D20C4" w:rsidRDefault="00000000" w:rsidP="0011232A">
      <w:pPr>
        <w:jc w:val="left"/>
        <w:pPrChange w:id="269" w:author="artin majdi" w:date="2023-07-09T20:10:00Z">
          <w:pPr/>
        </w:pPrChange>
      </w:pPr>
      <w:r w:rsidRPr="001D20C4">
        <w:t xml:space="preserve">    \</w:t>
      </w:r>
      <w:proofErr w:type="gramStart"/>
      <w:r w:rsidRPr="001D20C4">
        <w:t>begin</w:t>
      </w:r>
      <w:proofErr w:type="gramEnd"/>
      <w:r w:rsidRPr="001D20C4">
        <w:t>{cases}</w:t>
      </w:r>
    </w:p>
    <w:p w14:paraId="7B2EF64F" w14:textId="77777777" w:rsidR="004F4F3C" w:rsidRPr="001D20C4" w:rsidRDefault="00000000" w:rsidP="0011232A">
      <w:pPr>
        <w:jc w:val="left"/>
        <w:pPrChange w:id="270" w:author="artin majdi" w:date="2023-07-09T20:10:00Z">
          <w:pPr/>
        </w:pPrChange>
      </w:pPr>
      <w:r w:rsidRPr="001D20C4">
        <w:t xml:space="preserve">        -\frac{\partial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 \text{sigmoid}^{\prime}(</w:t>
      </w:r>
      <w:proofErr w:type="spellStart"/>
      <w:r w:rsidRPr="001D20C4">
        <w:t>q_k</w:t>
      </w:r>
      <w:proofErr w:type="spellEnd"/>
      <w:r w:rsidRPr="001D20C4">
        <w:t>^{(</w:t>
      </w:r>
      <w:proofErr w:type="spellStart"/>
      <w:r w:rsidRPr="001D20C4">
        <w:t>i</w:t>
      </w:r>
      <w:proofErr w:type="spellEnd"/>
      <w:r w:rsidRPr="001D20C4">
        <w:t>)}) + 1 &amp; \text{if} \quad \frac{\partial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w:t>
      </w:r>
      <w:proofErr w:type="spellStart"/>
      <w:r w:rsidRPr="001D20C4">
        <w:t>geq</w:t>
      </w:r>
      <w:proofErr w:type="spellEnd"/>
      <w:r w:rsidRPr="001D20C4">
        <w:t xml:space="preserve"> 0 \\</w:t>
      </w:r>
    </w:p>
    <w:p w14:paraId="53AC2218" w14:textId="77777777" w:rsidR="004F4F3C" w:rsidRPr="001D20C4" w:rsidRDefault="00000000" w:rsidP="0011232A">
      <w:pPr>
        <w:jc w:val="left"/>
        <w:pPrChange w:id="271" w:author="artin majdi" w:date="2023-07-09T20:10:00Z">
          <w:pPr/>
        </w:pPrChange>
      </w:pPr>
      <w:r w:rsidRPr="001D20C4">
        <w:t xml:space="preserve">        -\</w:t>
      </w:r>
      <w:proofErr w:type="gramStart"/>
      <w:r w:rsidRPr="001D20C4">
        <w:t>frac{</w:t>
      </w:r>
      <w:proofErr w:type="gramEnd"/>
      <w:r w:rsidRPr="001D20C4">
        <w:t>\partial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 \text{sigmoid}^{\prime}(</w:t>
      </w:r>
      <w:proofErr w:type="spellStart"/>
      <w:r w:rsidRPr="001D20C4">
        <w:t>q_k</w:t>
      </w:r>
      <w:proofErr w:type="spellEnd"/>
      <w:r w:rsidRPr="001D20C4">
        <w:t>^{(</w:t>
      </w:r>
      <w:proofErr w:type="spellStart"/>
      <w:r w:rsidRPr="001D20C4">
        <w:t>i</w:t>
      </w:r>
      <w:proofErr w:type="spellEnd"/>
      <w:r w:rsidRPr="001D20C4">
        <w:t>)}) &amp; \text{otherwise.}</w:t>
      </w:r>
    </w:p>
    <w:p w14:paraId="0DA4D40E" w14:textId="77777777" w:rsidR="004F4F3C" w:rsidRPr="001D20C4" w:rsidRDefault="00000000" w:rsidP="0011232A">
      <w:pPr>
        <w:jc w:val="left"/>
        <w:pPrChange w:id="272" w:author="artin majdi" w:date="2023-07-09T20:10:00Z">
          <w:pPr/>
        </w:pPrChange>
      </w:pPr>
      <w:r w:rsidRPr="001D20C4">
        <w:t xml:space="preserve">    \</w:t>
      </w:r>
      <w:proofErr w:type="gramStart"/>
      <w:r w:rsidRPr="001D20C4">
        <w:t>end</w:t>
      </w:r>
      <w:proofErr w:type="gramEnd"/>
      <w:r w:rsidRPr="001D20C4">
        <w:t>{cases}</w:t>
      </w:r>
    </w:p>
    <w:p w14:paraId="0767CEB1" w14:textId="77777777" w:rsidR="004F4F3C" w:rsidRPr="001D20C4" w:rsidRDefault="00000000" w:rsidP="0011232A">
      <w:pPr>
        <w:jc w:val="left"/>
        <w:pPrChange w:id="273" w:author="artin majdi" w:date="2023-07-09T20:10:00Z">
          <w:pPr/>
        </w:pPrChange>
      </w:pPr>
      <w:r w:rsidRPr="001D20C4">
        <w:t>\</w:t>
      </w:r>
      <w:proofErr w:type="gramStart"/>
      <w:r w:rsidRPr="001D20C4">
        <w:t>end</w:t>
      </w:r>
      <w:proofErr w:type="gramEnd"/>
      <w:r w:rsidRPr="001D20C4">
        <w:t>{equation}</w:t>
      </w:r>
    </w:p>
    <w:p w14:paraId="34711938" w14:textId="77777777" w:rsidR="004F4F3C" w:rsidRPr="001D20C4" w:rsidRDefault="00000000" w:rsidP="0011232A">
      <w:pPr>
        <w:jc w:val="left"/>
        <w:pPrChange w:id="274" w:author="artin majdi" w:date="2023-07-09T20:10:00Z">
          <w:pPr/>
        </w:pPrChange>
      </w:pPr>
      <w:r w:rsidRPr="001D20C4">
        <w:t>Finally, the Equation~(\ref{</w:t>
      </w:r>
      <w:proofErr w:type="gramStart"/>
      <w:r w:rsidRPr="001D20C4">
        <w:t>eq:taxonomy.eq.</w:t>
      </w:r>
      <w:proofErr w:type="gramEnd"/>
      <w:r w:rsidRPr="001D20C4">
        <w:t>15.newpred}) can be simplified as follows.</w:t>
      </w:r>
    </w:p>
    <w:p w14:paraId="71E146AB" w14:textId="77777777" w:rsidR="004F4F3C" w:rsidRPr="001D20C4" w:rsidRDefault="00000000" w:rsidP="0011232A">
      <w:pPr>
        <w:jc w:val="left"/>
        <w:pPrChange w:id="275" w:author="artin majdi" w:date="2023-07-09T20:10:00Z">
          <w:pPr/>
        </w:pPrChange>
      </w:pPr>
      <w:r w:rsidRPr="001D20C4">
        <w:t>\</w:t>
      </w:r>
      <w:proofErr w:type="gramStart"/>
      <w:r w:rsidRPr="001D20C4">
        <w:t>begin</w:t>
      </w:r>
      <w:proofErr w:type="gramEnd"/>
      <w:r w:rsidRPr="001D20C4">
        <w:t>{equation}</w:t>
      </w:r>
    </w:p>
    <w:p w14:paraId="6A60F957" w14:textId="77777777" w:rsidR="004F4F3C" w:rsidRPr="001D20C4" w:rsidRDefault="00000000" w:rsidP="0011232A">
      <w:pPr>
        <w:jc w:val="left"/>
        <w:pPrChange w:id="276" w:author="artin majdi" w:date="2023-07-09T20:10:00Z">
          <w:pPr/>
        </w:pPrChange>
      </w:pPr>
      <w:r w:rsidRPr="001D20C4">
        <w:t xml:space="preserve">    \label{</w:t>
      </w:r>
      <w:proofErr w:type="gramStart"/>
      <w:r w:rsidRPr="001D20C4">
        <w:t>eq:taxonomy.eq.</w:t>
      </w:r>
      <w:proofErr w:type="gramEnd"/>
      <w:r w:rsidRPr="001D20C4">
        <w:t>16.newpred}</w:t>
      </w:r>
    </w:p>
    <w:p w14:paraId="254A7C1D" w14:textId="77777777" w:rsidR="004F4F3C" w:rsidRPr="001D20C4" w:rsidRDefault="00000000" w:rsidP="0011232A">
      <w:pPr>
        <w:jc w:val="left"/>
        <w:pPrChange w:id="277" w:author="artin majdi" w:date="2023-07-09T20:10:00Z">
          <w:pPr/>
        </w:pPrChange>
      </w:pPr>
      <w:r w:rsidRPr="001D20C4">
        <w:t xml:space="preserve">    \</w:t>
      </w:r>
      <w:proofErr w:type="spellStart"/>
      <w:proofErr w:type="gramStart"/>
      <w:r w:rsidRPr="001D20C4">
        <w:t>widehat</w:t>
      </w:r>
      <w:proofErr w:type="spellEnd"/>
      <w:proofErr w:type="gramEnd"/>
      <w:r w:rsidRPr="001D20C4">
        <w:t>{p}_k^{(</w:t>
      </w:r>
      <w:proofErr w:type="spellStart"/>
      <w:r w:rsidRPr="001D20C4">
        <w:t>i</w:t>
      </w:r>
      <w:proofErr w:type="spellEnd"/>
      <w:r w:rsidRPr="001D20C4">
        <w:t>)} =</w:t>
      </w:r>
    </w:p>
    <w:p w14:paraId="35882187" w14:textId="77777777" w:rsidR="004F4F3C" w:rsidRPr="001D20C4" w:rsidRDefault="00000000" w:rsidP="0011232A">
      <w:pPr>
        <w:jc w:val="left"/>
        <w:pPrChange w:id="278" w:author="artin majdi" w:date="2023-07-09T20:10:00Z">
          <w:pPr/>
        </w:pPrChange>
      </w:pPr>
      <w:r w:rsidRPr="001D20C4">
        <w:t xml:space="preserve">    \</w:t>
      </w:r>
      <w:proofErr w:type="gramStart"/>
      <w:r w:rsidRPr="001D20C4">
        <w:t>begin</w:t>
      </w:r>
      <w:proofErr w:type="gramEnd"/>
      <w:r w:rsidRPr="001D20C4">
        <w:t>{cases}</w:t>
      </w:r>
    </w:p>
    <w:p w14:paraId="427B0C56" w14:textId="77777777" w:rsidR="004F4F3C" w:rsidRPr="001D20C4" w:rsidRDefault="00000000" w:rsidP="0011232A">
      <w:pPr>
        <w:jc w:val="left"/>
        <w:pPrChange w:id="279" w:author="artin majdi" w:date="2023-07-09T20:10:00Z">
          <w:pPr/>
        </w:pPrChange>
      </w:pPr>
      <w:r w:rsidRPr="001D20C4">
        <w:lastRenderedPageBreak/>
        <w:t xml:space="preserve">        \exp(-\</w:t>
      </w:r>
      <w:proofErr w:type="spellStart"/>
      <w:r w:rsidRPr="001D20C4">
        <w:t>widehat</w:t>
      </w:r>
      <w:proofErr w:type="spellEnd"/>
      <w:r w:rsidRPr="001D20C4">
        <w:t>{l}_k^{(</w:t>
      </w:r>
      <w:proofErr w:type="spellStart"/>
      <w:r w:rsidRPr="001D20C4">
        <w:t>i</w:t>
      </w:r>
      <w:proofErr w:type="spellEnd"/>
      <w:r w:rsidRPr="001D20C4">
        <w:t>)}) &amp; \text{if} \quad \</w:t>
      </w:r>
      <w:proofErr w:type="gramStart"/>
      <w:r w:rsidRPr="001D20C4">
        <w:t>frac{</w:t>
      </w:r>
      <w:proofErr w:type="gramEnd"/>
      <w:r w:rsidRPr="001D20C4">
        <w:t>\partial \</w:t>
      </w:r>
      <w:proofErr w:type="spellStart"/>
      <w:r w:rsidRPr="001D20C4">
        <w:t>mathcal</w:t>
      </w:r>
      <w:proofErr w:type="spellEnd"/>
      <w:r w:rsidRPr="001D20C4">
        <w:t>{L}(\</w:t>
      </w:r>
      <w:proofErr w:type="spellStart"/>
      <w:r w:rsidRPr="001D20C4">
        <w:t>widehat</w:t>
      </w:r>
      <w:proofErr w:type="spellEnd"/>
      <w:r w:rsidRPr="001D20C4">
        <w:t>{p}_k^{(</w:t>
      </w:r>
      <w:proofErr w:type="spellStart"/>
      <w:r w:rsidRPr="001D20C4">
        <w:t>i</w:t>
      </w:r>
      <w:proofErr w:type="spellEnd"/>
      <w:r w:rsidRPr="001D20C4">
        <w:t xml:space="preserve">)}, </w:t>
      </w:r>
      <w:proofErr w:type="spellStart"/>
      <w:r w:rsidRPr="001D20C4">
        <w:t>y_k</w:t>
      </w:r>
      <w:proofErr w:type="spellEnd"/>
      <w:r w:rsidRPr="001D20C4">
        <w:t>^{(</w:t>
      </w:r>
      <w:proofErr w:type="spellStart"/>
      <w:r w:rsidRPr="001D20C4">
        <w:t>i</w:t>
      </w:r>
      <w:proofErr w:type="spellEnd"/>
      <w:r w:rsidRPr="001D20C4">
        <w:t>)})}{\partial \</w:t>
      </w:r>
      <w:proofErr w:type="spellStart"/>
      <w:r w:rsidRPr="001D20C4">
        <w:t>widehat</w:t>
      </w:r>
      <w:proofErr w:type="spellEnd"/>
      <w:r w:rsidRPr="001D20C4">
        <w:t>{p}} \</w:t>
      </w:r>
      <w:proofErr w:type="spellStart"/>
      <w:r w:rsidRPr="001D20C4">
        <w:t>geq</w:t>
      </w:r>
      <w:proofErr w:type="spellEnd"/>
      <w:r w:rsidRPr="001D20C4">
        <w:t xml:space="preserve"> 0 \\</w:t>
      </w:r>
    </w:p>
    <w:p w14:paraId="05952659" w14:textId="77777777" w:rsidR="004F4F3C" w:rsidRPr="001D20C4" w:rsidRDefault="00000000" w:rsidP="0011232A">
      <w:pPr>
        <w:jc w:val="left"/>
        <w:pPrChange w:id="280" w:author="artin majdi" w:date="2023-07-09T20:10:00Z">
          <w:pPr/>
        </w:pPrChange>
      </w:pPr>
      <w:r w:rsidRPr="001D20C4">
        <w:t xml:space="preserve">        1 - \exp(-\</w:t>
      </w:r>
      <w:proofErr w:type="spellStart"/>
      <w:r w:rsidRPr="001D20C4">
        <w:t>widehat</w:t>
      </w:r>
      <w:proofErr w:type="spellEnd"/>
      <w:r w:rsidRPr="001D20C4">
        <w:t>{l}_k^{(</w:t>
      </w:r>
      <w:proofErr w:type="spellStart"/>
      <w:r w:rsidRPr="001D20C4">
        <w:t>i</w:t>
      </w:r>
      <w:proofErr w:type="spellEnd"/>
      <w:r w:rsidRPr="001D20C4">
        <w:t>)}) &amp; \text{otherwise}</w:t>
      </w:r>
    </w:p>
    <w:p w14:paraId="45ECD569" w14:textId="77777777" w:rsidR="004F4F3C" w:rsidRPr="001D20C4" w:rsidRDefault="00000000" w:rsidP="0011232A">
      <w:pPr>
        <w:jc w:val="left"/>
        <w:pPrChange w:id="281" w:author="artin majdi" w:date="2023-07-09T20:10:00Z">
          <w:pPr/>
        </w:pPrChange>
      </w:pPr>
      <w:r w:rsidRPr="001D20C4">
        <w:t xml:space="preserve">    \</w:t>
      </w:r>
      <w:proofErr w:type="gramStart"/>
      <w:r w:rsidRPr="001D20C4">
        <w:t>end</w:t>
      </w:r>
      <w:proofErr w:type="gramEnd"/>
      <w:r w:rsidRPr="001D20C4">
        <w:t>{cases}</w:t>
      </w:r>
    </w:p>
    <w:p w14:paraId="29C3F603" w14:textId="77777777" w:rsidR="004F4F3C" w:rsidRPr="001D20C4" w:rsidRDefault="00000000" w:rsidP="0011232A">
      <w:pPr>
        <w:jc w:val="left"/>
        <w:pPrChange w:id="282" w:author="artin majdi" w:date="2023-07-09T20:10:00Z">
          <w:pPr/>
        </w:pPrChange>
      </w:pPr>
      <w:r w:rsidRPr="001D20C4">
        <w:t>\</w:t>
      </w:r>
      <w:proofErr w:type="gramStart"/>
      <w:r w:rsidRPr="001D20C4">
        <w:t>end</w:t>
      </w:r>
      <w:proofErr w:type="gramEnd"/>
      <w:r w:rsidRPr="001D20C4">
        <w:t>{equation}</w:t>
      </w:r>
    </w:p>
    <w:p w14:paraId="5DC194E6" w14:textId="77777777" w:rsidR="004F4F3C" w:rsidRPr="001D20C4" w:rsidRDefault="00000000" w:rsidP="0011232A">
      <w:pPr>
        <w:jc w:val="left"/>
        <w:pPrChange w:id="283" w:author="artin majdi" w:date="2023-07-09T20:10:00Z">
          <w:pPr/>
        </w:pPrChange>
      </w:pPr>
      <w:r w:rsidRPr="001D20C4">
        <w:t>where, ${\</w:t>
      </w:r>
      <w:proofErr w:type="spellStart"/>
      <w:r w:rsidRPr="001D20C4">
        <w:t>widehat</w:t>
      </w:r>
      <w:proofErr w:type="spellEnd"/>
      <w:r w:rsidRPr="001D20C4">
        <w:t xml:space="preserve"> </w:t>
      </w:r>
      <w:proofErr w:type="gramStart"/>
      <w:r w:rsidRPr="001D20C4">
        <w:t>l}_</w:t>
      </w:r>
      <w:proofErr w:type="gramEnd"/>
      <w:r w:rsidRPr="001D20C4">
        <w:t>k^{(</w:t>
      </w:r>
      <w:proofErr w:type="spellStart"/>
      <w:r w:rsidRPr="001D20C4">
        <w:t>i</w:t>
      </w:r>
      <w:proofErr w:type="spellEnd"/>
      <w:r w:rsidRPr="001D20C4">
        <w:t>)} $ is the updated loss for class $k $ and instance $</w:t>
      </w:r>
      <w:proofErr w:type="spellStart"/>
      <w:r w:rsidRPr="001D20C4">
        <w:t>i</w:t>
      </w:r>
      <w:proofErr w:type="spellEnd"/>
      <w:r w:rsidRPr="001D20C4">
        <w:t xml:space="preserve"> $.</w:t>
      </w:r>
    </w:p>
    <w:p w14:paraId="667A2427" w14:textId="77777777" w:rsidR="004F4F3C" w:rsidRPr="001D20C4" w:rsidRDefault="00000000" w:rsidP="0011232A">
      <w:pPr>
        <w:jc w:val="left"/>
        <w:pPrChange w:id="284" w:author="artin majdi" w:date="2023-07-09T20:10:00Z">
          <w:pPr/>
        </w:pPrChange>
      </w:pPr>
      <w:r w:rsidRPr="001D20C4">
        <w:t>The following demonstrates the Equation~(\ref{</w:t>
      </w:r>
      <w:proofErr w:type="gramStart"/>
      <w:r w:rsidRPr="001D20C4">
        <w:t>eq:taxonomy.eq.</w:t>
      </w:r>
      <w:proofErr w:type="gramEnd"/>
      <w:r w:rsidRPr="001D20C4">
        <w:t>16.newpred}) based on predicted probability to demonstrate its similarity to Equation~(\ref{eq:taxonomy.eq.1.pred.approach1}) in Approach 1 (section~\ref{subsec:taxonomy.method.approach1}). From Equation~(\ref{</w:t>
      </w:r>
      <w:proofErr w:type="gramStart"/>
      <w:r w:rsidRPr="001D20C4">
        <w:t>eq:taxonomy.eq.</w:t>
      </w:r>
      <w:proofErr w:type="gramEnd"/>
      <w:r w:rsidRPr="001D20C4">
        <w:t>8.hierarchical_penalty.loss}) we have $\hat{l}_k^{(i)}=l_k^{(i)}\left(\alpha_k\;l_j^{(i)}+\beta_k\right) $. By substituting that into $\exp{\left(-\</w:t>
      </w:r>
      <w:proofErr w:type="spellStart"/>
      <w:r w:rsidRPr="001D20C4">
        <w:t>widehat</w:t>
      </w:r>
      <w:proofErr w:type="spellEnd"/>
      <w:r w:rsidRPr="001D20C4">
        <w:t>{l}_{k}^{(</w:t>
      </w:r>
      <w:proofErr w:type="spellStart"/>
      <w:r w:rsidRPr="001D20C4">
        <w:t>i</w:t>
      </w:r>
      <w:proofErr w:type="spellEnd"/>
      <w:proofErr w:type="gramStart"/>
      <w:r w:rsidRPr="001D20C4">
        <w:t>)}\</w:t>
      </w:r>
      <w:proofErr w:type="gramEnd"/>
      <w:r w:rsidRPr="001D20C4">
        <w:t>right)}, \text{for } y_{k}^{(</w:t>
      </w:r>
      <w:proofErr w:type="spellStart"/>
      <w:r w:rsidRPr="001D20C4">
        <w:t>i</w:t>
      </w:r>
      <w:proofErr w:type="spellEnd"/>
      <w:r w:rsidRPr="001D20C4">
        <w:t>)}=1 $ we would have the following equation.</w:t>
      </w:r>
    </w:p>
    <w:p w14:paraId="76C9DBE2" w14:textId="77777777" w:rsidR="004F4F3C" w:rsidRPr="001D20C4" w:rsidRDefault="00000000" w:rsidP="0011232A">
      <w:pPr>
        <w:jc w:val="left"/>
        <w:pPrChange w:id="285" w:author="artin majdi" w:date="2023-07-09T20:10:00Z">
          <w:pPr/>
        </w:pPrChange>
      </w:pPr>
      <w:r w:rsidRPr="001D20C4">
        <w:t>\</w:t>
      </w:r>
      <w:proofErr w:type="gramStart"/>
      <w:r w:rsidRPr="001D20C4">
        <w:t>begin</w:t>
      </w:r>
      <w:proofErr w:type="gramEnd"/>
      <w:r w:rsidRPr="001D20C4">
        <w:t>{equation}</w:t>
      </w:r>
    </w:p>
    <w:p w14:paraId="390566A3" w14:textId="77777777" w:rsidR="004F4F3C" w:rsidRPr="001D20C4" w:rsidRDefault="00000000" w:rsidP="0011232A">
      <w:pPr>
        <w:jc w:val="left"/>
        <w:pPrChange w:id="286" w:author="artin majdi" w:date="2023-07-09T20:10:00Z">
          <w:pPr/>
        </w:pPrChange>
      </w:pPr>
      <w:r w:rsidRPr="001D20C4">
        <w:t xml:space="preserve">    \label{</w:t>
      </w:r>
      <w:proofErr w:type="gramStart"/>
      <w:r w:rsidRPr="001D20C4">
        <w:t>eq:taxonomy.eq.</w:t>
      </w:r>
      <w:proofErr w:type="gramEnd"/>
      <w:r w:rsidRPr="001D20C4">
        <w:t>17}</w:t>
      </w:r>
    </w:p>
    <w:p w14:paraId="1F3F4685" w14:textId="77777777" w:rsidR="004F4F3C" w:rsidRPr="001D20C4" w:rsidRDefault="00000000" w:rsidP="0011232A">
      <w:pPr>
        <w:jc w:val="left"/>
        <w:pPrChange w:id="287" w:author="artin majdi" w:date="2023-07-09T20:10:00Z">
          <w:pPr/>
        </w:pPrChange>
      </w:pPr>
      <w:r w:rsidRPr="001D20C4">
        <w:t xml:space="preserve">    \</w:t>
      </w:r>
      <w:proofErr w:type="gramStart"/>
      <w:r w:rsidRPr="001D20C4">
        <w:t>exp{</w:t>
      </w:r>
      <w:proofErr w:type="gramEnd"/>
      <w:r w:rsidRPr="001D20C4">
        <w:t>\left(-{\</w:t>
      </w:r>
      <w:proofErr w:type="spellStart"/>
      <w:r w:rsidRPr="001D20C4">
        <w:t>widehat</w:t>
      </w:r>
      <w:proofErr w:type="spellEnd"/>
      <w:r w:rsidRPr="001D20C4">
        <w:t xml:space="preserve"> l}_k^{(i)}\right)}=\exp{\left(-l_k^{(i)}\left(\alpha_k\;l_j^{(i)}+\beta_k\right)\right)}={\left(p_k^{(i)}\right)}^{-\alpha_k{\log{\left(p_j^{(i)}\right)}}+\beta_k}</w:t>
      </w:r>
    </w:p>
    <w:p w14:paraId="598124D9" w14:textId="77777777" w:rsidR="004F4F3C" w:rsidRPr="001D20C4" w:rsidRDefault="00000000" w:rsidP="0011232A">
      <w:pPr>
        <w:jc w:val="left"/>
        <w:pPrChange w:id="288" w:author="artin majdi" w:date="2023-07-09T20:10:00Z">
          <w:pPr/>
        </w:pPrChange>
      </w:pPr>
      <w:r w:rsidRPr="001D20C4">
        <w:t>\</w:t>
      </w:r>
      <w:proofErr w:type="gramStart"/>
      <w:r w:rsidRPr="001D20C4">
        <w:t>end</w:t>
      </w:r>
      <w:proofErr w:type="gramEnd"/>
      <w:r w:rsidRPr="001D20C4">
        <w:t>{equation}</w:t>
      </w:r>
    </w:p>
    <w:p w14:paraId="4A6F6C14" w14:textId="171FD81A" w:rsidR="004F4F3C" w:rsidRPr="001D20C4" w:rsidRDefault="00000000" w:rsidP="0011232A">
      <w:pPr>
        <w:jc w:val="left"/>
        <w:pPrChange w:id="289" w:author="artin majdi" w:date="2023-07-09T20:10:00Z">
          <w:pPr/>
        </w:pPrChange>
      </w:pPr>
      <w:r w:rsidRPr="001D20C4">
        <w:t>Furthermore, $1-\</w:t>
      </w:r>
      <w:proofErr w:type="gramStart"/>
      <w:r w:rsidRPr="001D20C4">
        <w:t>exp{</w:t>
      </w:r>
      <w:proofErr w:type="gramEnd"/>
      <w:r w:rsidRPr="001D20C4">
        <w:t>\left(-{\</w:t>
      </w:r>
      <w:proofErr w:type="spellStart"/>
      <w:r w:rsidRPr="001D20C4">
        <w:t>widehat</w:t>
      </w:r>
      <w:proofErr w:type="spellEnd"/>
      <w:r w:rsidRPr="001D20C4">
        <w:t xml:space="preserve"> l}_k^{(</w:t>
      </w:r>
      <w:proofErr w:type="spellStart"/>
      <w:r w:rsidRPr="001D20C4">
        <w:t>i</w:t>
      </w:r>
      <w:proofErr w:type="spellEnd"/>
      <w:r w:rsidRPr="001D20C4">
        <w:t xml:space="preserve">)}\right)},\text{for } </w:t>
      </w:r>
      <w:proofErr w:type="spellStart"/>
      <w:r w:rsidRPr="001D20C4">
        <w:t>y_k</w:t>
      </w:r>
      <w:proofErr w:type="spellEnd"/>
      <w:r w:rsidRPr="001D20C4">
        <w:t>^{(</w:t>
      </w:r>
      <w:proofErr w:type="spellStart"/>
      <w:r w:rsidRPr="001D20C4">
        <w:t>i</w:t>
      </w:r>
      <w:proofErr w:type="spellEnd"/>
      <w:r w:rsidRPr="001D20C4">
        <w:t xml:space="preserve">)}=0 $ </w:t>
      </w:r>
      <w:r w:rsidR="000671D3">
        <w:t>is</w:t>
      </w:r>
      <w:r w:rsidRPr="001D20C4">
        <w:t xml:space="preserve"> as follows</w:t>
      </w:r>
      <w:r w:rsidR="000671D3">
        <w:t>:</w:t>
      </w:r>
    </w:p>
    <w:p w14:paraId="2F920D8A" w14:textId="77777777" w:rsidR="004F4F3C" w:rsidRPr="001D20C4" w:rsidRDefault="00000000" w:rsidP="0011232A">
      <w:pPr>
        <w:jc w:val="left"/>
        <w:pPrChange w:id="290" w:author="artin majdi" w:date="2023-07-09T20:10:00Z">
          <w:pPr/>
        </w:pPrChange>
      </w:pPr>
      <w:r w:rsidRPr="001D20C4">
        <w:t>\</w:t>
      </w:r>
      <w:proofErr w:type="gramStart"/>
      <w:r w:rsidRPr="001D20C4">
        <w:t>begin</w:t>
      </w:r>
      <w:proofErr w:type="gramEnd"/>
      <w:r w:rsidRPr="001D20C4">
        <w:t>{equation}</w:t>
      </w:r>
    </w:p>
    <w:p w14:paraId="111E2B8C" w14:textId="77777777" w:rsidR="004F4F3C" w:rsidRPr="001D20C4" w:rsidRDefault="00000000" w:rsidP="0011232A">
      <w:pPr>
        <w:jc w:val="left"/>
        <w:pPrChange w:id="291" w:author="artin majdi" w:date="2023-07-09T20:10:00Z">
          <w:pPr/>
        </w:pPrChange>
      </w:pPr>
      <w:r w:rsidRPr="001D20C4">
        <w:t xml:space="preserve">    \label{</w:t>
      </w:r>
      <w:proofErr w:type="gramStart"/>
      <w:r w:rsidRPr="001D20C4">
        <w:t>eq:taxonomy.eq.</w:t>
      </w:r>
      <w:proofErr w:type="gramEnd"/>
      <w:r w:rsidRPr="001D20C4">
        <w:t>18}</w:t>
      </w:r>
    </w:p>
    <w:p w14:paraId="4D79471E" w14:textId="77777777" w:rsidR="004F4F3C" w:rsidRPr="001D20C4" w:rsidRDefault="00000000" w:rsidP="0011232A">
      <w:pPr>
        <w:jc w:val="left"/>
        <w:pPrChange w:id="292" w:author="artin majdi" w:date="2023-07-09T20:10:00Z">
          <w:pPr/>
        </w:pPrChange>
      </w:pPr>
      <w:r w:rsidRPr="001D20C4">
        <w:lastRenderedPageBreak/>
        <w:t xml:space="preserve">    1-\exp{\left(-{\</w:t>
      </w:r>
      <w:proofErr w:type="spellStart"/>
      <w:r w:rsidRPr="001D20C4">
        <w:t>widehat</w:t>
      </w:r>
      <w:proofErr w:type="spellEnd"/>
      <w:r w:rsidRPr="001D20C4">
        <w:t xml:space="preserve"> l}_k^{(i)}\right)}=1-\exp{\left(-l_k^{(i)}\left(\alpha_k\;l_j^{(i)}+\beta_k\right)\right)}={1-\left(1-p_k^{(i)}\right)}^{-\alpha_k{\log{\left(1-p_j^{(i)}\right)}}+\beta_k}</w:t>
      </w:r>
    </w:p>
    <w:p w14:paraId="40AA18A6" w14:textId="77777777" w:rsidR="004F4F3C" w:rsidRPr="001D20C4" w:rsidRDefault="00000000" w:rsidP="0011232A">
      <w:pPr>
        <w:jc w:val="left"/>
        <w:pPrChange w:id="293" w:author="artin majdi" w:date="2023-07-09T20:10:00Z">
          <w:pPr/>
        </w:pPrChange>
      </w:pPr>
      <w:r w:rsidRPr="001D20C4">
        <w:t>\</w:t>
      </w:r>
      <w:proofErr w:type="gramStart"/>
      <w:r w:rsidRPr="001D20C4">
        <w:t>end</w:t>
      </w:r>
      <w:proofErr w:type="gramEnd"/>
      <w:r w:rsidRPr="001D20C4">
        <w:t>{equation}</w:t>
      </w:r>
    </w:p>
    <w:p w14:paraId="58806E79" w14:textId="388AE78E" w:rsidR="004F4F3C" w:rsidRPr="001D20C4" w:rsidRDefault="00000000" w:rsidP="0011232A">
      <w:pPr>
        <w:jc w:val="left"/>
        <w:pPrChange w:id="294" w:author="artin majdi" w:date="2023-07-09T20:10:00Z">
          <w:pPr/>
        </w:pPrChange>
      </w:pPr>
      <w:r w:rsidRPr="001D20C4">
        <w:t>By substituting the Equations~(\ref{</w:t>
      </w:r>
      <w:proofErr w:type="gramStart"/>
      <w:r w:rsidRPr="001D20C4">
        <w:t>eq:taxonomy.eq.</w:t>
      </w:r>
      <w:proofErr w:type="gramEnd"/>
      <w:r w:rsidRPr="001D20C4">
        <w:t xml:space="preserve">17}) and~(\ref{eq:taxonomy.eq.18})  into Equation~(\ref{eq:taxonomy.eq.16.newpred})  we </w:t>
      </w:r>
      <w:r w:rsidR="000671D3">
        <w:t>obtain</w:t>
      </w:r>
      <w:r w:rsidRPr="001D20C4">
        <w:t xml:space="preserve"> the following</w:t>
      </w:r>
      <w:r w:rsidR="000671D3">
        <w:t>:</w:t>
      </w:r>
    </w:p>
    <w:p w14:paraId="521AED73" w14:textId="77777777" w:rsidR="004F4F3C" w:rsidRPr="001D20C4" w:rsidRDefault="00000000" w:rsidP="0011232A">
      <w:pPr>
        <w:jc w:val="left"/>
        <w:pPrChange w:id="295" w:author="artin majdi" w:date="2023-07-09T20:10:00Z">
          <w:pPr/>
        </w:pPrChange>
      </w:pPr>
      <w:r w:rsidRPr="001D20C4">
        <w:t>\</w:t>
      </w:r>
      <w:proofErr w:type="gramStart"/>
      <w:r w:rsidRPr="001D20C4">
        <w:t>begin</w:t>
      </w:r>
      <w:proofErr w:type="gramEnd"/>
      <w:r w:rsidRPr="001D20C4">
        <w:t>{equation}</w:t>
      </w:r>
    </w:p>
    <w:p w14:paraId="6E143848" w14:textId="77777777" w:rsidR="004F4F3C" w:rsidRPr="001D20C4" w:rsidRDefault="00000000" w:rsidP="0011232A">
      <w:pPr>
        <w:jc w:val="left"/>
        <w:pPrChange w:id="296" w:author="artin majdi" w:date="2023-07-09T20:10:00Z">
          <w:pPr/>
        </w:pPrChange>
      </w:pPr>
      <w:r w:rsidRPr="001D20C4">
        <w:t xml:space="preserve">    \label{</w:t>
      </w:r>
      <w:proofErr w:type="gramStart"/>
      <w:r w:rsidRPr="001D20C4">
        <w:t>eq:taxonomy.eq.</w:t>
      </w:r>
      <w:proofErr w:type="gramEnd"/>
      <w:r w:rsidRPr="001D20C4">
        <w:t>19.newpred}</w:t>
      </w:r>
    </w:p>
    <w:p w14:paraId="18C00464" w14:textId="77777777" w:rsidR="004F4F3C" w:rsidRPr="001D20C4" w:rsidRDefault="00000000" w:rsidP="0011232A">
      <w:pPr>
        <w:jc w:val="left"/>
        <w:pPrChange w:id="297" w:author="artin majdi" w:date="2023-07-09T20:10:00Z">
          <w:pPr/>
        </w:pPrChange>
      </w:pPr>
      <w:r w:rsidRPr="001D20C4">
        <w:t xml:space="preserve">    \</w:t>
      </w:r>
      <w:proofErr w:type="spellStart"/>
      <w:proofErr w:type="gramStart"/>
      <w:r w:rsidRPr="001D20C4">
        <w:t>widehat</w:t>
      </w:r>
      <w:proofErr w:type="spellEnd"/>
      <w:proofErr w:type="gramEnd"/>
      <w:r w:rsidRPr="001D20C4">
        <w:t>{p}_k^{(</w:t>
      </w:r>
      <w:proofErr w:type="spellStart"/>
      <w:r w:rsidRPr="001D20C4">
        <w:t>i</w:t>
      </w:r>
      <w:proofErr w:type="spellEnd"/>
      <w:r w:rsidRPr="001D20C4">
        <w:t>)} =</w:t>
      </w:r>
    </w:p>
    <w:p w14:paraId="197528E7" w14:textId="77777777" w:rsidR="004F4F3C" w:rsidRPr="001D20C4" w:rsidRDefault="00000000" w:rsidP="0011232A">
      <w:pPr>
        <w:jc w:val="left"/>
        <w:pPrChange w:id="298" w:author="artin majdi" w:date="2023-07-09T20:10:00Z">
          <w:pPr/>
        </w:pPrChange>
      </w:pPr>
      <w:r w:rsidRPr="001D20C4">
        <w:t xml:space="preserve">    \</w:t>
      </w:r>
      <w:proofErr w:type="gramStart"/>
      <w:r w:rsidRPr="001D20C4">
        <w:t>begin</w:t>
      </w:r>
      <w:proofErr w:type="gramEnd"/>
      <w:r w:rsidRPr="001D20C4">
        <w:t>{cases}</w:t>
      </w:r>
    </w:p>
    <w:p w14:paraId="3EAEDEB7" w14:textId="77777777" w:rsidR="004F4F3C" w:rsidRPr="001D20C4" w:rsidRDefault="00000000" w:rsidP="0011232A">
      <w:pPr>
        <w:jc w:val="left"/>
        <w:pPrChange w:id="299" w:author="artin majdi" w:date="2023-07-09T20:10:00Z">
          <w:pPr/>
        </w:pPrChange>
      </w:pPr>
      <w:r w:rsidRPr="001D20C4">
        <w:t xml:space="preserve">        {\</w:t>
      </w:r>
      <w:proofErr w:type="gramStart"/>
      <w:r w:rsidRPr="001D20C4">
        <w:t xml:space="preserve">left( </w:t>
      </w:r>
      <w:proofErr w:type="spellStart"/>
      <w:r w:rsidRPr="001D20C4">
        <w:t>p</w:t>
      </w:r>
      <w:proofErr w:type="gramEnd"/>
      <w:r w:rsidRPr="001D20C4">
        <w:t>_k</w:t>
      </w:r>
      <w:proofErr w:type="spellEnd"/>
      <w:r w:rsidRPr="001D20C4">
        <w:t>^{(</w:t>
      </w:r>
      <w:proofErr w:type="spellStart"/>
      <w:r w:rsidRPr="001D20C4">
        <w:t>i</w:t>
      </w:r>
      <w:proofErr w:type="spellEnd"/>
      <w:r w:rsidRPr="001D20C4">
        <w:t>)} \right)}^{-\</w:t>
      </w:r>
      <w:proofErr w:type="spellStart"/>
      <w:r w:rsidRPr="001D20C4">
        <w:t>alpha_k</w:t>
      </w:r>
      <w:proofErr w:type="spellEnd"/>
      <w:r w:rsidRPr="001D20C4">
        <w:t xml:space="preserve"> \log(</w:t>
      </w:r>
      <w:proofErr w:type="spellStart"/>
      <w:r w:rsidRPr="001D20C4">
        <w:t>p_j</w:t>
      </w:r>
      <w:proofErr w:type="spellEnd"/>
      <w:r w:rsidRPr="001D20C4">
        <w:t>^{(</w:t>
      </w:r>
      <w:proofErr w:type="spellStart"/>
      <w:r w:rsidRPr="001D20C4">
        <w:t>i</w:t>
      </w:r>
      <w:proofErr w:type="spellEnd"/>
      <w:r w:rsidRPr="001D20C4">
        <w:t>)}) + \</w:t>
      </w:r>
      <w:proofErr w:type="spellStart"/>
      <w:r w:rsidRPr="001D20C4">
        <w:t>beta_k</w:t>
      </w:r>
      <w:proofErr w:type="spellEnd"/>
      <w:r w:rsidRPr="001D20C4">
        <w:t xml:space="preserve">} &amp; \text{if} \quad </w:t>
      </w:r>
      <w:proofErr w:type="spellStart"/>
      <w:r w:rsidRPr="001D20C4">
        <w:t>y_k</w:t>
      </w:r>
      <w:proofErr w:type="spellEnd"/>
      <w:r w:rsidRPr="001D20C4">
        <w:t>^{(</w:t>
      </w:r>
      <w:proofErr w:type="spellStart"/>
      <w:r w:rsidRPr="001D20C4">
        <w:t>i</w:t>
      </w:r>
      <w:proofErr w:type="spellEnd"/>
      <w:r w:rsidRPr="001D20C4">
        <w:t>)} = 1 \\</w:t>
      </w:r>
    </w:p>
    <w:p w14:paraId="55A2E02E" w14:textId="77777777" w:rsidR="004F4F3C" w:rsidRPr="001D20C4" w:rsidRDefault="00000000" w:rsidP="0011232A">
      <w:pPr>
        <w:jc w:val="left"/>
        <w:pPrChange w:id="300" w:author="artin majdi" w:date="2023-07-09T20:10:00Z">
          <w:pPr/>
        </w:pPrChange>
      </w:pPr>
      <w:r w:rsidRPr="001D20C4">
        <w:t xml:space="preserve">        1 - {\</w:t>
      </w:r>
      <w:proofErr w:type="gramStart"/>
      <w:r w:rsidRPr="001D20C4">
        <w:t>left( 1</w:t>
      </w:r>
      <w:proofErr w:type="gramEnd"/>
      <w:r w:rsidRPr="001D20C4">
        <w:t xml:space="preserve"> - </w:t>
      </w:r>
      <w:proofErr w:type="spellStart"/>
      <w:r w:rsidRPr="001D20C4">
        <w:t>p_k</w:t>
      </w:r>
      <w:proofErr w:type="spellEnd"/>
      <w:r w:rsidRPr="001D20C4">
        <w:t>^{(</w:t>
      </w:r>
      <w:proofErr w:type="spellStart"/>
      <w:r w:rsidRPr="001D20C4">
        <w:t>i</w:t>
      </w:r>
      <w:proofErr w:type="spellEnd"/>
      <w:r w:rsidRPr="001D20C4">
        <w:t>)} \right)}^{-\</w:t>
      </w:r>
      <w:proofErr w:type="spellStart"/>
      <w:r w:rsidRPr="001D20C4">
        <w:t>alpha_k</w:t>
      </w:r>
      <w:proofErr w:type="spellEnd"/>
      <w:r w:rsidRPr="001D20C4">
        <w:t xml:space="preserve"> \log{\left( 1 - </w:t>
      </w:r>
      <w:proofErr w:type="spellStart"/>
      <w:r w:rsidRPr="001D20C4">
        <w:t>p_j</w:t>
      </w:r>
      <w:proofErr w:type="spellEnd"/>
      <w:r w:rsidRPr="001D20C4">
        <w:t>^{(</w:t>
      </w:r>
      <w:proofErr w:type="spellStart"/>
      <w:r w:rsidRPr="001D20C4">
        <w:t>i</w:t>
      </w:r>
      <w:proofErr w:type="spellEnd"/>
      <w:r w:rsidRPr="001D20C4">
        <w:t>)} \right)} + \</w:t>
      </w:r>
      <w:proofErr w:type="spellStart"/>
      <w:r w:rsidRPr="001D20C4">
        <w:t>beta_k</w:t>
      </w:r>
      <w:proofErr w:type="spellEnd"/>
      <w:r w:rsidRPr="001D20C4">
        <w:t>} &amp; \text{otherwise.}</w:t>
      </w:r>
    </w:p>
    <w:p w14:paraId="647F2C69" w14:textId="77777777" w:rsidR="004F4F3C" w:rsidRPr="001D20C4" w:rsidRDefault="00000000" w:rsidP="0011232A">
      <w:pPr>
        <w:jc w:val="left"/>
        <w:pPrChange w:id="301" w:author="artin majdi" w:date="2023-07-09T20:10:00Z">
          <w:pPr/>
        </w:pPrChange>
      </w:pPr>
      <w:r w:rsidRPr="001D20C4">
        <w:t xml:space="preserve">    \</w:t>
      </w:r>
      <w:proofErr w:type="gramStart"/>
      <w:r w:rsidRPr="001D20C4">
        <w:t>end</w:t>
      </w:r>
      <w:proofErr w:type="gramEnd"/>
      <w:r w:rsidRPr="001D20C4">
        <w:t>{cases}</w:t>
      </w:r>
    </w:p>
    <w:p w14:paraId="7DD7A0F7" w14:textId="77777777" w:rsidR="004F4F3C" w:rsidRPr="001D20C4" w:rsidRDefault="00000000" w:rsidP="0011232A">
      <w:pPr>
        <w:jc w:val="left"/>
        <w:pPrChange w:id="302" w:author="artin majdi" w:date="2023-07-09T20:10:00Z">
          <w:pPr/>
        </w:pPrChange>
      </w:pPr>
      <w:r w:rsidRPr="001D20C4">
        <w:t>\</w:t>
      </w:r>
      <w:proofErr w:type="gramStart"/>
      <w:r w:rsidRPr="001D20C4">
        <w:t>end</w:t>
      </w:r>
      <w:proofErr w:type="gramEnd"/>
      <w:r w:rsidRPr="001D20C4">
        <w:t>{equation}</w:t>
      </w:r>
    </w:p>
    <w:p w14:paraId="5447285A" w14:textId="77777777" w:rsidR="004F4F3C" w:rsidRPr="001D20C4" w:rsidRDefault="00000000" w:rsidP="0011232A">
      <w:pPr>
        <w:jc w:val="left"/>
        <w:pPrChange w:id="303" w:author="artin majdi" w:date="2023-07-09T20:10:00Z">
          <w:pPr/>
        </w:pPrChange>
      </w:pPr>
      <w:r w:rsidRPr="001D20C4">
        <w:t>\</w:t>
      </w:r>
      <w:proofErr w:type="gramStart"/>
      <w:r w:rsidRPr="001D20C4">
        <w:t>subsection{</w:t>
      </w:r>
      <w:proofErr w:type="gramEnd"/>
      <w:r w:rsidRPr="001D20C4">
        <w:t>Experimental Setup}</w:t>
      </w:r>
    </w:p>
    <w:p w14:paraId="48E3F1DE" w14:textId="77777777" w:rsidR="004F4F3C" w:rsidRPr="001D20C4" w:rsidRDefault="00000000" w:rsidP="0011232A">
      <w:pPr>
        <w:jc w:val="left"/>
        <w:pPrChange w:id="304" w:author="artin majdi" w:date="2023-07-09T20:10:00Z">
          <w:pPr/>
        </w:pPrChange>
      </w:pPr>
      <w:r w:rsidRPr="001D20C4">
        <w:t>\</w:t>
      </w:r>
      <w:proofErr w:type="gramStart"/>
      <w:r w:rsidRPr="001D20C4">
        <w:t>subsubsection{</w:t>
      </w:r>
      <w:proofErr w:type="gramEnd"/>
      <w:r w:rsidRPr="001D20C4">
        <w:t>Datasets}</w:t>
      </w:r>
    </w:p>
    <w:p w14:paraId="6BC29E13" w14:textId="77777777" w:rsidR="004F4F3C" w:rsidRPr="001D20C4" w:rsidRDefault="00000000" w:rsidP="0011232A">
      <w:pPr>
        <w:jc w:val="left"/>
        <w:pPrChange w:id="305" w:author="artin majdi" w:date="2023-07-09T20:10:00Z">
          <w:pPr/>
        </w:pPrChange>
      </w:pPr>
      <w:r w:rsidRPr="001D20C4">
        <w:t xml:space="preserve">Three diverse and publicly available datasets are </w:t>
      </w:r>
      <w:proofErr w:type="gramStart"/>
      <w:r w:rsidRPr="001D20C4">
        <w:t>used  to</w:t>
      </w:r>
      <w:proofErr w:type="gramEnd"/>
      <w:r w:rsidRPr="001D20C4">
        <w:t xml:space="preserve"> evaluate the proposed hierarchical multi-label classification techniques: CheXpert~\cite{irvin_CheXpert_2019}, PADCHEST~\cite{bustos_Padchest_2020}, and </w:t>
      </w:r>
      <w:proofErr w:type="spellStart"/>
      <w:r w:rsidRPr="001D20C4">
        <w:t>VinDr</w:t>
      </w:r>
      <w:proofErr w:type="spellEnd"/>
      <w:r w:rsidRPr="001D20C4">
        <w:t>-CXR~\cite{nguyen_VinDrCXR_2022}. These datasets contain a diverse range of chest radiographic images covering various thoracic diseases, providing a comprehensive evaluation of the effectiveness of our method. The description of the three datasets are as follows.</w:t>
      </w:r>
    </w:p>
    <w:p w14:paraId="2437233C" w14:textId="77777777" w:rsidR="004F4F3C" w:rsidRPr="001D20C4" w:rsidRDefault="00000000" w:rsidP="0011232A">
      <w:pPr>
        <w:jc w:val="left"/>
        <w:pPrChange w:id="306" w:author="artin majdi" w:date="2023-07-09T20:10:00Z">
          <w:pPr/>
        </w:pPrChange>
      </w:pPr>
      <w:r w:rsidRPr="001D20C4">
        <w:lastRenderedPageBreak/>
        <w:t>\</w:t>
      </w:r>
      <w:proofErr w:type="gramStart"/>
      <w:r w:rsidRPr="001D20C4">
        <w:t>begin</w:t>
      </w:r>
      <w:proofErr w:type="gramEnd"/>
      <w:r w:rsidRPr="001D20C4">
        <w:t>{itemize}</w:t>
      </w:r>
    </w:p>
    <w:p w14:paraId="724F70A9" w14:textId="77777777" w:rsidR="004F4F3C" w:rsidRPr="001D20C4" w:rsidRDefault="00000000" w:rsidP="0011232A">
      <w:pPr>
        <w:jc w:val="left"/>
        <w:pPrChange w:id="307" w:author="artin majdi" w:date="2023-07-09T20:10:00Z">
          <w:pPr/>
        </w:pPrChange>
      </w:pPr>
      <w:r w:rsidRPr="001D20C4">
        <w:t xml:space="preserve">    \</w:t>
      </w:r>
      <w:proofErr w:type="gramStart"/>
      <w:r w:rsidRPr="001D20C4">
        <w:t>item  \</w:t>
      </w:r>
      <w:proofErr w:type="spellStart"/>
      <w:proofErr w:type="gramEnd"/>
      <w:r w:rsidRPr="001D20C4">
        <w:t>textbf</w:t>
      </w:r>
      <w:proofErr w:type="spellEnd"/>
      <w:r w:rsidRPr="001D20C4">
        <w:t>{CheXpert}~\cite{irvin_CheXpert_2019} is a large-scale dataset containing 224,316 chest radiographs of 65,240 patients, labeled with 14 radiographic findings.</w:t>
      </w:r>
    </w:p>
    <w:p w14:paraId="6CA2089D" w14:textId="77777777" w:rsidR="004F4F3C" w:rsidRPr="001D20C4" w:rsidRDefault="00000000" w:rsidP="0011232A">
      <w:pPr>
        <w:jc w:val="left"/>
        <w:pPrChange w:id="308"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PADCHEST}~\cite{bustos_Padchest_2020} consists of 160,000 chest radiographs of 67,000 patients, annotated with 174 radiographic findings. This dataset is highly diverse and includes a wide variety of thoracic diseases.</w:t>
      </w:r>
    </w:p>
    <w:p w14:paraId="1F316D97" w14:textId="77777777" w:rsidR="004F4F3C" w:rsidRPr="001D20C4" w:rsidRDefault="00000000" w:rsidP="0011232A">
      <w:pPr>
        <w:jc w:val="left"/>
        <w:pPrChange w:id="309"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NIH }~\cite{wang_ChestXRay8_2017} includes 112,120 chest radiographs of 30,805 patients labeled with 14 categories of thoracic diseases.</w:t>
      </w:r>
    </w:p>
    <w:p w14:paraId="46460BC1" w14:textId="77777777" w:rsidR="004F4F3C" w:rsidRPr="001D20C4" w:rsidRDefault="00000000" w:rsidP="0011232A">
      <w:pPr>
        <w:jc w:val="left"/>
        <w:pPrChange w:id="310" w:author="artin majdi" w:date="2023-07-09T20:10:00Z">
          <w:pPr/>
        </w:pPrChange>
      </w:pPr>
      <w:r w:rsidRPr="001D20C4">
        <w:t>\</w:t>
      </w:r>
      <w:proofErr w:type="gramStart"/>
      <w:r w:rsidRPr="001D20C4">
        <w:t>end</w:t>
      </w:r>
      <w:proofErr w:type="gramEnd"/>
      <w:r w:rsidRPr="001D20C4">
        <w:t>{itemize}</w:t>
      </w:r>
    </w:p>
    <w:p w14:paraId="083DB30C" w14:textId="77777777" w:rsidR="004F4F3C" w:rsidRPr="001D20C4" w:rsidRDefault="00000000" w:rsidP="0011232A">
      <w:pPr>
        <w:jc w:val="left"/>
        <w:pPrChange w:id="311" w:author="artin majdi" w:date="2023-07-09T20:10:00Z">
          <w:pPr/>
        </w:pPrChange>
      </w:pPr>
      <w:r w:rsidRPr="001D20C4">
        <w:t>\</w:t>
      </w:r>
      <w:proofErr w:type="spellStart"/>
      <w:proofErr w:type="gramStart"/>
      <w:r w:rsidRPr="001D20C4">
        <w:t>textbf</w:t>
      </w:r>
      <w:proofErr w:type="spellEnd"/>
      <w:r w:rsidRPr="001D20C4">
        <w:t>{</w:t>
      </w:r>
      <w:proofErr w:type="gramEnd"/>
      <w:r w:rsidRPr="001D20C4">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420A9539" w14:textId="77777777" w:rsidR="004F4F3C" w:rsidRPr="001D20C4" w:rsidRDefault="00000000" w:rsidP="0011232A">
      <w:pPr>
        <w:jc w:val="left"/>
        <w:pPrChange w:id="312" w:author="artin majdi" w:date="2023-07-09T20:10:00Z">
          <w:pPr/>
        </w:pPrChange>
      </w:pPr>
      <w:r w:rsidRPr="001D20C4">
        <w:t>\</w:t>
      </w:r>
      <w:proofErr w:type="gramStart"/>
      <w:r w:rsidRPr="001D20C4">
        <w:t>subsubsection{</w:t>
      </w:r>
      <w:proofErr w:type="gramEnd"/>
      <w:r w:rsidRPr="001D20C4">
        <w:t>Model Optimization}</w:t>
      </w:r>
    </w:p>
    <w:p w14:paraId="2B0B7896" w14:textId="77777777" w:rsidR="004F4F3C" w:rsidRPr="001D20C4" w:rsidRDefault="00000000" w:rsidP="0011232A">
      <w:pPr>
        <w:jc w:val="left"/>
        <w:pPrChange w:id="313" w:author="artin majdi" w:date="2023-07-09T20:10:00Z">
          <w:pPr/>
        </w:pPrChange>
      </w:pPr>
      <w:r w:rsidRPr="001D20C4">
        <w:t>The DenseNet121~\cite{huang_Densely_2017} architecture and the pre-trained weights provided by Cohen~\cite{cohen_TorchXRayVision_2022} was used as the baseline model. The model was fine-tuned on a subset of CheXpert~\cite{irvin_CheXpert_2019}, NIH~\cite{</w:t>
      </w:r>
      <w:proofErr w:type="gramStart"/>
      <w:r w:rsidRPr="001D20C4">
        <w:t>wang</w:t>
      </w:r>
      <w:proofErr w:type="gramEnd"/>
      <w:r w:rsidRPr="001D20C4">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721DD3E7" w14:textId="77777777" w:rsidR="004F4F3C" w:rsidRPr="001D20C4" w:rsidRDefault="00000000" w:rsidP="0011232A">
      <w:pPr>
        <w:jc w:val="left"/>
        <w:pPrChange w:id="314" w:author="artin majdi" w:date="2023-07-09T20:10:00Z">
          <w:pPr/>
        </w:pPrChange>
      </w:pPr>
      <w:r w:rsidRPr="001D20C4">
        <w:t>\</w:t>
      </w:r>
      <w:proofErr w:type="spellStart"/>
      <w:proofErr w:type="gramStart"/>
      <w:r w:rsidRPr="001D20C4">
        <w:t>textbf</w:t>
      </w:r>
      <w:proofErr w:type="spellEnd"/>
      <w:r w:rsidRPr="001D20C4">
        <w:t>{</w:t>
      </w:r>
      <w:proofErr w:type="gramEnd"/>
      <w:r w:rsidRPr="001D20C4">
        <w:t xml:space="preserve">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w:t>
      </w:r>
      <w:r w:rsidRPr="001D20C4">
        <w:lastRenderedPageBreak/>
        <w:t xml:space="preserve">drastically reduce the overall computation time and accelerate the optimization procedure, making the method more applicable to large-scale and high-dimensional datasets. Different parallelization libraries, such as </w:t>
      </w:r>
      <w:proofErr w:type="spellStart"/>
      <w:r w:rsidRPr="001D20C4">
        <w:t>joblib</w:t>
      </w:r>
      <w:proofErr w:type="spellEnd"/>
      <w:r w:rsidRPr="001D20C4">
        <w:t xml:space="preserve"> and Python multiprocessing, were employed to facilitate the implementation of parallelism, ensuring seamless integration with existing frameworks and offering a scalable and hardware-adaptable solution.</w:t>
      </w:r>
    </w:p>
    <w:p w14:paraId="7D5734B5" w14:textId="77777777" w:rsidR="004F4F3C" w:rsidRPr="001D20C4" w:rsidRDefault="00000000" w:rsidP="0011232A">
      <w:pPr>
        <w:jc w:val="left"/>
        <w:pPrChange w:id="315" w:author="artin majdi" w:date="2023-07-09T20:10:00Z">
          <w:pPr/>
        </w:pPrChange>
      </w:pPr>
      <w:r w:rsidRPr="001D20C4">
        <w:t>\</w:t>
      </w:r>
      <w:proofErr w:type="spellStart"/>
      <w:proofErr w:type="gramStart"/>
      <w:r w:rsidRPr="001D20C4">
        <w:t>textbf</w:t>
      </w:r>
      <w:proofErr w:type="spellEnd"/>
      <w:r w:rsidRPr="001D20C4">
        <w:t>{</w:t>
      </w:r>
      <w:proofErr w:type="gramEnd"/>
      <w:r w:rsidRPr="001D20C4">
        <w:t>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158E0442" w14:textId="77777777" w:rsidR="004F4F3C" w:rsidRPr="001D20C4" w:rsidRDefault="00000000" w:rsidP="0011232A">
      <w:pPr>
        <w:jc w:val="left"/>
        <w:pPrChange w:id="316" w:author="artin majdi" w:date="2023-07-09T20:10:00Z">
          <w:pPr/>
        </w:pPrChange>
      </w:pPr>
      <w:r w:rsidRPr="001D20C4">
        <w:t>\</w:t>
      </w:r>
      <w:proofErr w:type="spellStart"/>
      <w:proofErr w:type="gramStart"/>
      <w:r w:rsidRPr="001D20C4">
        <w:t>textbf</w:t>
      </w:r>
      <w:proofErr w:type="spellEnd"/>
      <w:r w:rsidRPr="001D20C4">
        <w:t>{</w:t>
      </w:r>
      <w:proofErr w:type="gramEnd"/>
      <w:r w:rsidRPr="001D20C4">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4461F3D" w14:textId="77777777" w:rsidR="004F4F3C" w:rsidRPr="001D20C4" w:rsidRDefault="00000000" w:rsidP="0011232A">
      <w:pPr>
        <w:jc w:val="left"/>
        <w:pPrChange w:id="317" w:author="artin majdi" w:date="2023-07-09T20:10:00Z">
          <w:pPr/>
        </w:pPrChange>
      </w:pPr>
      <w:r w:rsidRPr="001D20C4">
        <w:t>\</w:t>
      </w:r>
      <w:proofErr w:type="gramStart"/>
      <w:r w:rsidRPr="001D20C4">
        <w:t>begin</w:t>
      </w:r>
      <w:proofErr w:type="gramEnd"/>
      <w:r w:rsidRPr="001D20C4">
        <w:t>{itemize}</w:t>
      </w:r>
    </w:p>
    <w:p w14:paraId="112910AC" w14:textId="77777777" w:rsidR="004F4F3C" w:rsidRPr="001D20C4" w:rsidRDefault="00000000" w:rsidP="0011232A">
      <w:pPr>
        <w:jc w:val="left"/>
        <w:pPrChange w:id="318"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Accuracy} measures the proportion of correctly classified samples to the total number of samples.</w:t>
      </w:r>
    </w:p>
    <w:p w14:paraId="6F716216" w14:textId="77777777" w:rsidR="004F4F3C" w:rsidRPr="001D20C4" w:rsidRDefault="00000000" w:rsidP="0011232A">
      <w:pPr>
        <w:jc w:val="left"/>
        <w:pPrChange w:id="319" w:author="artin majdi" w:date="2023-07-09T20:10:00Z">
          <w:pPr/>
        </w:pPrChange>
      </w:pPr>
      <w:r w:rsidRPr="001D20C4">
        <w:lastRenderedPageBreak/>
        <w:t xml:space="preserve">    \item \</w:t>
      </w:r>
      <w:proofErr w:type="spellStart"/>
      <w:r w:rsidRPr="001D20C4">
        <w:t>textbf</w:t>
      </w:r>
      <w:proofErr w:type="spellEnd"/>
      <w:r w:rsidRPr="001D20C4">
        <w:t>{F1-score} is the harmonic mean of precision and recall, providing a balanced assessment of the method's performance.</w:t>
      </w:r>
    </w:p>
    <w:p w14:paraId="6BCCCA65" w14:textId="77777777" w:rsidR="004F4F3C" w:rsidRPr="001D20C4" w:rsidRDefault="00000000" w:rsidP="0011232A">
      <w:pPr>
        <w:jc w:val="left"/>
        <w:pPrChange w:id="320"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2A7D6DD1" w14:textId="77777777" w:rsidR="004F4F3C" w:rsidRPr="001D20C4" w:rsidRDefault="00000000" w:rsidP="0011232A">
      <w:pPr>
        <w:jc w:val="left"/>
        <w:pPrChange w:id="321"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28EABEC6" w14:textId="77777777" w:rsidR="004F4F3C" w:rsidRPr="001D20C4" w:rsidRDefault="00000000" w:rsidP="0011232A">
      <w:pPr>
        <w:jc w:val="left"/>
        <w:pPrChange w:id="322" w:author="artin majdi" w:date="2023-07-09T20:10:00Z">
          <w:pPr/>
        </w:pPrChange>
      </w:pPr>
      <w:r w:rsidRPr="001D20C4">
        <w:t xml:space="preserve">    \item \</w:t>
      </w:r>
      <w:proofErr w:type="spellStart"/>
      <w:r w:rsidRPr="001D20C4">
        <w:t>textbf</w:t>
      </w:r>
      <w:proofErr w:type="spellEnd"/>
      <w:r w:rsidRPr="001D20C4">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50A56F38" w14:textId="77777777" w:rsidR="004F4F3C" w:rsidRPr="001D20C4" w:rsidRDefault="00000000" w:rsidP="0011232A">
      <w:pPr>
        <w:jc w:val="left"/>
        <w:pPrChange w:id="323"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 xml:space="preserve">Cohen's Kappa} measures the concordance between two raters who classify items into mutually exclusive categories. Primarily, it is used to determine the degree of agreement between two raters. The Kappa score </w:t>
      </w:r>
      <w:proofErr w:type="gramStart"/>
      <w:r w:rsidRPr="001D20C4">
        <w:t>takes into account</w:t>
      </w:r>
      <w:proofErr w:type="gramEnd"/>
      <w:r w:rsidRPr="001D20C4">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75A8A782" w14:textId="77777777" w:rsidR="004F4F3C" w:rsidRPr="001D20C4" w:rsidRDefault="00000000" w:rsidP="0011232A">
      <w:pPr>
        <w:jc w:val="left"/>
        <w:pPrChange w:id="324"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 xml:space="preserve">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w:t>
      </w:r>
      <w:r w:rsidRPr="001D20C4">
        <w:lastRenderedPageBreak/>
        <w:t>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622F2335" w14:textId="77777777" w:rsidR="004F4F3C" w:rsidRPr="001D20C4" w:rsidRDefault="00000000" w:rsidP="0011232A">
      <w:pPr>
        <w:jc w:val="left"/>
        <w:pPrChange w:id="325"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45668132" w14:textId="77777777" w:rsidR="004F4F3C" w:rsidRPr="001D20C4" w:rsidRDefault="00000000" w:rsidP="0011232A">
      <w:pPr>
        <w:jc w:val="left"/>
        <w:pPrChange w:id="326" w:author="artin majdi" w:date="2023-07-09T20:10:00Z">
          <w:pPr/>
        </w:pPrChange>
      </w:pPr>
      <w:r w:rsidRPr="001D20C4">
        <w:t xml:space="preserve">    \item \</w:t>
      </w:r>
      <w:proofErr w:type="spellStart"/>
      <w:proofErr w:type="gramStart"/>
      <w:r w:rsidRPr="001D20C4">
        <w:t>textbf</w:t>
      </w:r>
      <w:proofErr w:type="spellEnd"/>
      <w:r w:rsidRPr="001D20C4">
        <w:t>{</w:t>
      </w:r>
      <w:proofErr w:type="gramEnd"/>
      <w:r w:rsidRPr="001D20C4">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7725F2" w14:textId="77777777" w:rsidR="004F4F3C" w:rsidRPr="001D20C4" w:rsidRDefault="00000000" w:rsidP="0011232A">
      <w:pPr>
        <w:jc w:val="left"/>
        <w:pPrChange w:id="327" w:author="artin majdi" w:date="2023-07-09T20:10:00Z">
          <w:pPr/>
        </w:pPrChange>
      </w:pPr>
      <w:r w:rsidRPr="001D20C4">
        <w:t>\</w:t>
      </w:r>
      <w:proofErr w:type="gramStart"/>
      <w:r w:rsidRPr="001D20C4">
        <w:t>end</w:t>
      </w:r>
      <w:proofErr w:type="gramEnd"/>
      <w:r w:rsidRPr="001D20C4">
        <w:t>{itemize}</w:t>
      </w:r>
    </w:p>
    <w:p w14:paraId="5DF77307" w14:textId="77777777" w:rsidR="004F4F3C" w:rsidRPr="001D20C4" w:rsidRDefault="00000000" w:rsidP="0011232A">
      <w:pPr>
        <w:jc w:val="left"/>
        <w:pPrChange w:id="328" w:author="artin majdi" w:date="2023-07-09T20:10:00Z">
          <w:pPr/>
        </w:pPrChange>
      </w:pPr>
      <w:r w:rsidRPr="001D20C4">
        <w:t>\</w:t>
      </w:r>
      <w:proofErr w:type="spellStart"/>
      <w:proofErr w:type="gramStart"/>
      <w:r w:rsidRPr="001D20C4">
        <w:t>textbf</w:t>
      </w:r>
      <w:proofErr w:type="spellEnd"/>
      <w:r w:rsidRPr="001D20C4">
        <w:t>{</w:t>
      </w:r>
      <w:proofErr w:type="gramEnd"/>
      <w:r w:rsidRPr="001D20C4">
        <w:t>Some limitations of these metrics are as follows.}</w:t>
      </w:r>
    </w:p>
    <w:p w14:paraId="7904C3A2" w14:textId="77777777" w:rsidR="004F4F3C" w:rsidRPr="001D20C4" w:rsidRDefault="00000000" w:rsidP="0011232A">
      <w:pPr>
        <w:jc w:val="left"/>
        <w:pPrChange w:id="329" w:author="artin majdi" w:date="2023-07-09T20:10:00Z">
          <w:pPr/>
        </w:pPrChange>
      </w:pPr>
      <w:r w:rsidRPr="001D20C4">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1D20C4">
        <w:t>have an effect on</w:t>
      </w:r>
      <w:proofErr w:type="gramEnd"/>
      <w:r w:rsidRPr="001D20C4">
        <w:t xml:space="preserve"> the power.</w:t>
      </w:r>
    </w:p>
    <w:p w14:paraId="46D213DD" w14:textId="77777777" w:rsidR="004F4F3C" w:rsidRPr="001D20C4" w:rsidRDefault="00000000" w:rsidP="0011232A">
      <w:pPr>
        <w:jc w:val="left"/>
        <w:pPrChange w:id="330" w:author="artin majdi" w:date="2023-07-09T20:10:00Z">
          <w:pPr/>
        </w:pPrChange>
      </w:pPr>
      <w:r w:rsidRPr="001D20C4">
        <w:t>\</w:t>
      </w:r>
      <w:proofErr w:type="gramStart"/>
      <w:r w:rsidRPr="001D20C4">
        <w:t>section{</w:t>
      </w:r>
      <w:proofErr w:type="gramEnd"/>
      <w:r w:rsidRPr="001D20C4">
        <w:t>Results}</w:t>
      </w:r>
    </w:p>
    <w:p w14:paraId="0450E26D" w14:textId="77777777" w:rsidR="004F4F3C" w:rsidRPr="001D20C4" w:rsidRDefault="00000000" w:rsidP="0011232A">
      <w:pPr>
        <w:jc w:val="left"/>
        <w:pPrChange w:id="331" w:author="artin majdi" w:date="2023-07-09T20:10:00Z">
          <w:pPr/>
        </w:pPrChange>
      </w:pPr>
      <w:r w:rsidRPr="001D20C4">
        <w:lastRenderedPageBreak/>
        <w:t>Figure~\ref{</w:t>
      </w:r>
      <w:proofErr w:type="gramStart"/>
      <w:r w:rsidRPr="001D20C4">
        <w:t>fig:taxonomy.fig</w:t>
      </w:r>
      <w:proofErr w:type="gramEnd"/>
      <w:r w:rsidRPr="001D20C4">
        <w:t>.1.taxonomy_structure}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2E0B1A9C" w14:textId="77777777" w:rsidR="004F4F3C" w:rsidRPr="001D20C4" w:rsidRDefault="00000000" w:rsidP="0011232A">
      <w:pPr>
        <w:jc w:val="left"/>
        <w:pPrChange w:id="332" w:author="artin majdi" w:date="2023-07-09T20:10:00Z">
          <w:pPr/>
        </w:pPrChange>
      </w:pPr>
      <w:r w:rsidRPr="001D20C4">
        <w:t>\</w:t>
      </w:r>
      <w:proofErr w:type="gramStart"/>
      <w:r w:rsidRPr="001D20C4">
        <w:t>begin</w:t>
      </w:r>
      <w:proofErr w:type="gramEnd"/>
      <w:r w:rsidRPr="001D20C4">
        <w:t>{figure}[H]</w:t>
      </w:r>
    </w:p>
    <w:p w14:paraId="7B08902F" w14:textId="77777777" w:rsidR="004F4F3C" w:rsidRPr="001D20C4" w:rsidRDefault="00000000" w:rsidP="0011232A">
      <w:pPr>
        <w:jc w:val="left"/>
        <w:pPrChange w:id="333" w:author="artin majdi" w:date="2023-07-09T20:10:00Z">
          <w:pPr/>
        </w:pPrChange>
      </w:pPr>
      <w:r w:rsidRPr="001D20C4">
        <w:t xml:space="preserve">    \</w:t>
      </w:r>
      <w:proofErr w:type="gramStart"/>
      <w:r w:rsidRPr="001D20C4">
        <w:t>centering</w:t>
      </w:r>
      <w:proofErr w:type="gramEnd"/>
    </w:p>
    <w:p w14:paraId="12906026" w14:textId="77777777" w:rsidR="004F4F3C" w:rsidRPr="001D20C4" w:rsidRDefault="00000000" w:rsidP="0011232A">
      <w:pPr>
        <w:jc w:val="left"/>
        <w:pPrChange w:id="334" w:author="artin majdi" w:date="2023-07-09T20:10:00Z">
          <w:pPr/>
        </w:pPrChange>
      </w:pPr>
      <w:r w:rsidRPr="001D20C4">
        <w:t xml:space="preserve">    \includegraphics[width=\</w:t>
      </w:r>
      <w:proofErr w:type="gramStart"/>
      <w:r w:rsidRPr="001D20C4">
        <w:t>textwidth]{</w:t>
      </w:r>
      <w:proofErr w:type="gramEnd"/>
      <w:r w:rsidRPr="001D20C4">
        <w:t>\figurepath{taxonomy_structure/taxonomy_structure.pdf}}</w:t>
      </w:r>
    </w:p>
    <w:p w14:paraId="47C55C0F" w14:textId="77777777" w:rsidR="004F4F3C" w:rsidRPr="001D20C4" w:rsidRDefault="00000000" w:rsidP="0011232A">
      <w:pPr>
        <w:jc w:val="left"/>
        <w:pPrChange w:id="335" w:author="artin majdi" w:date="2023-07-09T20:10:00Z">
          <w:pPr/>
        </w:pPrChange>
      </w:pPr>
      <w:r w:rsidRPr="001D20C4">
        <w:t xml:space="preserve">    \</w:t>
      </w:r>
      <w:proofErr w:type="gramStart"/>
      <w:r w:rsidRPr="001D20C4">
        <w:t>caption{</w:t>
      </w:r>
      <w:proofErr w:type="gramEnd"/>
      <w:r w:rsidRPr="001D20C4">
        <w:t>Taxonomy structure of lung pathologies in chest radiographs.}%</w:t>
      </w:r>
    </w:p>
    <w:p w14:paraId="79698583" w14:textId="77777777" w:rsidR="004F4F3C" w:rsidRPr="001D20C4" w:rsidRDefault="00000000" w:rsidP="0011232A">
      <w:pPr>
        <w:jc w:val="left"/>
        <w:pPrChange w:id="336" w:author="artin majdi" w:date="2023-07-09T20:10:00Z">
          <w:pPr/>
        </w:pPrChange>
      </w:pPr>
      <w:r w:rsidRPr="001D20C4">
        <w:t xml:space="preserve">    \label{</w:t>
      </w:r>
      <w:proofErr w:type="gramStart"/>
      <w:r w:rsidRPr="001D20C4">
        <w:t>fig:taxonomy.fig</w:t>
      </w:r>
      <w:proofErr w:type="gramEnd"/>
      <w:r w:rsidRPr="001D20C4">
        <w:t>.1.taxonomy_structure}</w:t>
      </w:r>
    </w:p>
    <w:p w14:paraId="6033D92A" w14:textId="77777777" w:rsidR="004F4F3C" w:rsidRPr="001D20C4" w:rsidRDefault="00000000" w:rsidP="0011232A">
      <w:pPr>
        <w:jc w:val="left"/>
        <w:pPrChange w:id="337" w:author="artin majdi" w:date="2023-07-09T20:10:00Z">
          <w:pPr/>
        </w:pPrChange>
      </w:pPr>
      <w:r w:rsidRPr="001D20C4">
        <w:t>\</w:t>
      </w:r>
      <w:proofErr w:type="gramStart"/>
      <w:r w:rsidRPr="001D20C4">
        <w:t>end</w:t>
      </w:r>
      <w:proofErr w:type="gramEnd"/>
      <w:r w:rsidRPr="001D20C4">
        <w:t>{figure}</w:t>
      </w:r>
    </w:p>
    <w:p w14:paraId="401F13B9" w14:textId="77777777" w:rsidR="004F4F3C" w:rsidRPr="001D20C4" w:rsidRDefault="00000000" w:rsidP="0011232A">
      <w:pPr>
        <w:jc w:val="left"/>
        <w:pPrChange w:id="338" w:author="artin majdi" w:date="2023-07-09T20:10:00Z">
          <w:pPr/>
        </w:pPrChange>
      </w:pPr>
      <w:r w:rsidRPr="001D20C4">
        <w:t xml:space="preserve">In this study, we investigated the frequency of various pathological labels in three distinct medical imaging datasets: </w:t>
      </w:r>
      <w:proofErr w:type="spellStart"/>
      <w:r w:rsidRPr="001D20C4">
        <w:t>CheX</w:t>
      </w:r>
      <w:proofErr w:type="spellEnd"/>
      <w:r w:rsidRPr="001D20C4">
        <w:t>~\cite{irvin_CheXpert_2019}, PADCHEST~\cite{bustos_Padchest_2020}, NIH~\cite{</w:t>
      </w:r>
      <w:proofErr w:type="gramStart"/>
      <w:r w:rsidRPr="001D20C4">
        <w:t>wang</w:t>
      </w:r>
      <w:proofErr w:type="gramEnd"/>
      <w:r w:rsidRPr="001D20C4">
        <w:t>_ChestXRay8_2017}. Table~\ref{</w:t>
      </w:r>
      <w:proofErr w:type="gramStart"/>
      <w:r w:rsidRPr="001D20C4">
        <w:t>tab:taxonomy</w:t>
      </w:r>
      <w:proofErr w:type="gramEnd"/>
      <w:r w:rsidRPr="001D20C4">
        <w:t xml:space="preserve">.table.1.datasets.pathologies} depicts the presence of each pathology label across these datasets. To conform to </w:t>
      </w:r>
      <w:proofErr w:type="spellStart"/>
      <w:r w:rsidRPr="001D20C4">
        <w:t>cohen</w:t>
      </w:r>
      <w:proofErr w:type="spellEnd"/>
      <w:r w:rsidRPr="001D20C4">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rsidRPr="001D20C4">
        <w:t>colorbox</w:t>
      </w:r>
      <w:proofErr w:type="spellEnd"/>
      <w:r w:rsidRPr="001D20C4">
        <w:t>{</w:t>
      </w:r>
      <w:proofErr w:type="spellStart"/>
      <w:r w:rsidRPr="001D20C4">
        <w:t>mygreen</w:t>
      </w:r>
      <w:proofErr w:type="spellEnd"/>
      <w:r w:rsidRPr="001D20C4">
        <w:t>}{green} color in the table and include \</w:t>
      </w:r>
      <w:proofErr w:type="spellStart"/>
      <w:proofErr w:type="gramStart"/>
      <w:r w:rsidRPr="001D20C4">
        <w:t>textbf</w:t>
      </w:r>
      <w:proofErr w:type="spellEnd"/>
      <w:r w:rsidRPr="001D20C4">
        <w:t>{</w:t>
      </w:r>
      <w:proofErr w:type="gramEnd"/>
      <w:r w:rsidRPr="001D20C4">
        <w:t>Atelectasis}, \</w:t>
      </w:r>
      <w:proofErr w:type="spellStart"/>
      <w:r w:rsidRPr="001D20C4">
        <w:t>textbf</w:t>
      </w:r>
      <w:proofErr w:type="spellEnd"/>
      <w:r w:rsidRPr="001D20C4">
        <w:t>{Consolidation}, \</w:t>
      </w:r>
      <w:proofErr w:type="spellStart"/>
      <w:r w:rsidRPr="001D20C4">
        <w:t>textbf</w:t>
      </w:r>
      <w:proofErr w:type="spellEnd"/>
      <w:r w:rsidRPr="001D20C4">
        <w:t>{Infiltration}, \</w:t>
      </w:r>
      <w:proofErr w:type="spellStart"/>
      <w:r w:rsidRPr="001D20C4">
        <w:t>textbf</w:t>
      </w:r>
      <w:proofErr w:type="spellEnd"/>
      <w:r w:rsidRPr="001D20C4">
        <w:t>{Edema}, \</w:t>
      </w:r>
      <w:proofErr w:type="spellStart"/>
      <w:r w:rsidRPr="001D20C4">
        <w:t>textbf</w:t>
      </w:r>
      <w:proofErr w:type="spellEnd"/>
      <w:r w:rsidRPr="001D20C4">
        <w:t>{Pneumonia}, \</w:t>
      </w:r>
      <w:proofErr w:type="spellStart"/>
      <w:r w:rsidRPr="001D20C4">
        <w:t>textbf</w:t>
      </w:r>
      <w:proofErr w:type="spellEnd"/>
      <w:r w:rsidRPr="001D20C4">
        <w:t>{Cardiomegaly}, \</w:t>
      </w:r>
      <w:proofErr w:type="spellStart"/>
      <w:r w:rsidRPr="001D20C4">
        <w:t>textbf</w:t>
      </w:r>
      <w:proofErr w:type="spellEnd"/>
      <w:r w:rsidRPr="001D20C4">
        <w:t>{Lung Lesion}, \</w:t>
      </w:r>
      <w:proofErr w:type="spellStart"/>
      <w:r w:rsidRPr="001D20C4">
        <w:t>textbf</w:t>
      </w:r>
      <w:proofErr w:type="spellEnd"/>
      <w:r w:rsidRPr="001D20C4">
        <w:t>{Lung Opacity}, \</w:t>
      </w:r>
      <w:proofErr w:type="spellStart"/>
      <w:r w:rsidRPr="001D20C4">
        <w:t>textbf</w:t>
      </w:r>
      <w:proofErr w:type="spellEnd"/>
      <w:r w:rsidRPr="001D20C4">
        <w:t xml:space="preserve">{Enlarged </w:t>
      </w:r>
      <w:proofErr w:type="spellStart"/>
      <w:r w:rsidRPr="001D20C4">
        <w:t>Cardiomediastinum</w:t>
      </w:r>
      <w:proofErr w:type="spellEnd"/>
      <w:r w:rsidRPr="001D20C4">
        <w:t xml:space="preserve">}. This selection is significant because it reflects the pathologies that not only manifest more frequently across multiple data </w:t>
      </w:r>
      <w:proofErr w:type="gramStart"/>
      <w:r w:rsidRPr="001D20C4">
        <w:t>sources, but</w:t>
      </w:r>
      <w:proofErr w:type="gramEnd"/>
      <w:r w:rsidRPr="001D20C4">
        <w:t xml:space="preserve"> are also reflected in the hierarchical taxonomy used in our study. The study's analysis and conclusions are focused on these specific pathologies due to their consistent presence and relevance within the taxonomy structure. </w:t>
      </w:r>
      <w:r w:rsidRPr="001D20C4">
        <w:lastRenderedPageBreak/>
        <w:t>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03447687" w14:textId="77777777" w:rsidR="004F4F3C" w:rsidRPr="001D20C4" w:rsidRDefault="00000000" w:rsidP="0011232A">
      <w:pPr>
        <w:jc w:val="left"/>
        <w:pPrChange w:id="339" w:author="artin majdi" w:date="2023-07-09T20:10:00Z">
          <w:pPr/>
        </w:pPrChange>
      </w:pPr>
      <w:r w:rsidRPr="001D20C4">
        <w:t>\</w:t>
      </w:r>
      <w:proofErr w:type="gramStart"/>
      <w:r w:rsidRPr="001D20C4">
        <w:t>begin</w:t>
      </w:r>
      <w:proofErr w:type="gramEnd"/>
      <w:r w:rsidRPr="001D20C4">
        <w:t>{table}[</w:t>
      </w:r>
      <w:proofErr w:type="spellStart"/>
      <w:r w:rsidRPr="001D20C4">
        <w:t>htbp</w:t>
      </w:r>
      <w:proofErr w:type="spellEnd"/>
      <w:r w:rsidRPr="001D20C4">
        <w:t>]</w:t>
      </w:r>
    </w:p>
    <w:p w14:paraId="7483D61B" w14:textId="77777777" w:rsidR="004F4F3C" w:rsidRPr="001D20C4" w:rsidRDefault="00000000" w:rsidP="0011232A">
      <w:pPr>
        <w:jc w:val="left"/>
        <w:pPrChange w:id="340" w:author="artin majdi" w:date="2023-07-09T20:10:00Z">
          <w:pPr/>
        </w:pPrChange>
      </w:pPr>
      <w:r w:rsidRPr="001D20C4">
        <w:t>\</w:t>
      </w:r>
      <w:proofErr w:type="gramStart"/>
      <w:r w:rsidRPr="001D20C4">
        <w:t>centering</w:t>
      </w:r>
      <w:proofErr w:type="gramEnd"/>
    </w:p>
    <w:p w14:paraId="00B9CB71" w14:textId="77777777" w:rsidR="004F4F3C" w:rsidRPr="001D20C4" w:rsidRDefault="00000000" w:rsidP="0011232A">
      <w:pPr>
        <w:jc w:val="left"/>
        <w:pPrChange w:id="341" w:author="artin majdi" w:date="2023-07-09T20:10:00Z">
          <w:pPr/>
        </w:pPrChange>
      </w:pPr>
      <w:r w:rsidRPr="001D20C4">
        <w:t>\</w:t>
      </w:r>
      <w:proofErr w:type="gramStart"/>
      <w:r w:rsidRPr="001D20C4">
        <w:t>caption{</w:t>
      </w:r>
      <w:proofErr w:type="gramEnd"/>
      <w:r w:rsidRPr="001D20C4">
        <w:t>Pathologies present in each dataset}%</w:t>
      </w:r>
    </w:p>
    <w:p w14:paraId="72BE5B3B" w14:textId="77777777" w:rsidR="004F4F3C" w:rsidRPr="001D20C4" w:rsidRDefault="00000000" w:rsidP="0011232A">
      <w:pPr>
        <w:jc w:val="left"/>
        <w:pPrChange w:id="342" w:author="artin majdi" w:date="2023-07-09T20:10:00Z">
          <w:pPr/>
        </w:pPrChange>
      </w:pPr>
      <w:r w:rsidRPr="001D20C4">
        <w:t>\label{</w:t>
      </w:r>
      <w:proofErr w:type="gramStart"/>
      <w:r w:rsidRPr="001D20C4">
        <w:t>tab:taxonomy</w:t>
      </w:r>
      <w:proofErr w:type="gramEnd"/>
      <w:r w:rsidRPr="001D20C4">
        <w:t>.table.1.datasets.pathologies}</w:t>
      </w:r>
    </w:p>
    <w:p w14:paraId="0BBED495" w14:textId="77777777" w:rsidR="004F4F3C" w:rsidRPr="001D20C4" w:rsidRDefault="00000000" w:rsidP="0011232A">
      <w:pPr>
        <w:jc w:val="left"/>
        <w:pPrChange w:id="343" w:author="artin majdi" w:date="2023-07-09T20:10:00Z">
          <w:pPr/>
        </w:pPrChange>
      </w:pPr>
      <w:r w:rsidRPr="001D20C4">
        <w:t>\</w:t>
      </w:r>
      <w:proofErr w:type="spellStart"/>
      <w:r w:rsidRPr="001D20C4">
        <w:t>resizebox</w:t>
      </w:r>
      <w:proofErr w:type="spellEnd"/>
      <w:r w:rsidRPr="001D20C4">
        <w:t>{\</w:t>
      </w:r>
      <w:proofErr w:type="spellStart"/>
      <w:proofErr w:type="gramStart"/>
      <w:r w:rsidRPr="001D20C4">
        <w:t>textwidth</w:t>
      </w:r>
      <w:proofErr w:type="spellEnd"/>
      <w:r w:rsidRPr="001D20C4">
        <w:t>}{!}</w:t>
      </w:r>
      <w:proofErr w:type="gramEnd"/>
      <w:r w:rsidRPr="001D20C4">
        <w:t>{\begin{tabular}{</w:t>
      </w:r>
      <w:proofErr w:type="spellStart"/>
      <w:r w:rsidRPr="001D20C4">
        <w:t>lcccrlccc</w:t>
      </w:r>
      <w:proofErr w:type="spellEnd"/>
      <w:r w:rsidRPr="001D20C4">
        <w:t>}</w:t>
      </w:r>
    </w:p>
    <w:p w14:paraId="32EE1798" w14:textId="77777777" w:rsidR="004F4F3C" w:rsidRPr="001D20C4" w:rsidRDefault="00000000" w:rsidP="0011232A">
      <w:pPr>
        <w:jc w:val="left"/>
        <w:pPrChange w:id="344" w:author="artin majdi" w:date="2023-07-09T20:10:00Z">
          <w:pPr/>
        </w:pPrChange>
      </w:pPr>
      <w:r w:rsidRPr="001D20C4">
        <w:t>\</w:t>
      </w:r>
      <w:proofErr w:type="spellStart"/>
      <w:r w:rsidRPr="001D20C4">
        <w:t>cellcolor</w:t>
      </w:r>
      <w:proofErr w:type="spellEnd"/>
      <w:r w:rsidRPr="001D20C4">
        <w:t>[HTML]{79A8A4}{\color[HTML]{FFFFFF} \</w:t>
      </w:r>
      <w:proofErr w:type="spellStart"/>
      <w:r w:rsidRPr="001D20C4">
        <w:t>textbf</w:t>
      </w:r>
      <w:proofErr w:type="spellEnd"/>
      <w:r w:rsidRPr="001D20C4">
        <w:t>{Pathologies}} &amp; \</w:t>
      </w:r>
      <w:proofErr w:type="spellStart"/>
      <w:r w:rsidRPr="001D20C4">
        <w:t>cellcolor</w:t>
      </w:r>
      <w:proofErr w:type="spellEnd"/>
      <w:r w:rsidRPr="001D20C4">
        <w:t>[HTML]{79A8A4}{\color[HTML]{FFFFFF} \</w:t>
      </w:r>
      <w:proofErr w:type="spellStart"/>
      <w:r w:rsidRPr="001D20C4">
        <w:t>textbf</w:t>
      </w:r>
      <w:proofErr w:type="spellEnd"/>
      <w:r w:rsidRPr="001D20C4">
        <w:t>{NIH}} &amp; \</w:t>
      </w:r>
      <w:proofErr w:type="spellStart"/>
      <w:r w:rsidRPr="001D20C4">
        <w:t>cellcolor</w:t>
      </w:r>
      <w:proofErr w:type="spellEnd"/>
      <w:r w:rsidRPr="001D20C4">
        <w:t>[HTML]{79A8A4}{\color[HTML]{FFFFFF} \</w:t>
      </w:r>
      <w:proofErr w:type="spellStart"/>
      <w:r w:rsidRPr="001D20C4">
        <w:t>textbf</w:t>
      </w:r>
      <w:proofErr w:type="spellEnd"/>
      <w:r w:rsidRPr="001D20C4">
        <w:t>{PADCHEST}} &amp; \</w:t>
      </w:r>
      <w:proofErr w:type="spellStart"/>
      <w:r w:rsidRPr="001D20C4">
        <w:t>cellcolor</w:t>
      </w:r>
      <w:proofErr w:type="spellEnd"/>
      <w:r w:rsidRPr="001D20C4">
        <w:t>[HTML]{79A8A4}{\color[HTML]{FFFFFF} \</w:t>
      </w:r>
      <w:proofErr w:type="spellStart"/>
      <w:r w:rsidRPr="001D20C4">
        <w:t>textbf</w:t>
      </w:r>
      <w:proofErr w:type="spellEnd"/>
      <w:r w:rsidRPr="001D20C4">
        <w:t>{</w:t>
      </w:r>
      <w:proofErr w:type="spellStart"/>
      <w:r w:rsidRPr="001D20C4">
        <w:t>CheX</w:t>
      </w:r>
      <w:proofErr w:type="spellEnd"/>
      <w:r w:rsidRPr="001D20C4">
        <w:t>}} &amp; \</w:t>
      </w:r>
      <w:proofErr w:type="spellStart"/>
      <w:r w:rsidRPr="001D20C4">
        <w:t>textbf</w:t>
      </w:r>
      <w:proofErr w:type="spellEnd"/>
      <w:r w:rsidRPr="001D20C4">
        <w:t>{} &amp; \</w:t>
      </w:r>
      <w:proofErr w:type="spellStart"/>
      <w:r w:rsidRPr="001D20C4">
        <w:t>cellcolor</w:t>
      </w:r>
      <w:proofErr w:type="spellEnd"/>
      <w:r w:rsidRPr="001D20C4">
        <w:t>[HTML]{79A8A4}{\color[HTML]{FFFFFF} \</w:t>
      </w:r>
      <w:proofErr w:type="spellStart"/>
      <w:r w:rsidRPr="001D20C4">
        <w:t>textbf</w:t>
      </w:r>
      <w:proofErr w:type="spellEnd"/>
      <w:r w:rsidRPr="001D20C4">
        <w:t>{Pathologies}} &amp; \</w:t>
      </w:r>
      <w:proofErr w:type="spellStart"/>
      <w:r w:rsidRPr="001D20C4">
        <w:t>cellcolor</w:t>
      </w:r>
      <w:proofErr w:type="spellEnd"/>
      <w:r w:rsidRPr="001D20C4">
        <w:t>[HTML]{79A8A4}{\color[HTML]{FFFFFF} \</w:t>
      </w:r>
      <w:proofErr w:type="spellStart"/>
      <w:r w:rsidRPr="001D20C4">
        <w:t>textbf</w:t>
      </w:r>
      <w:proofErr w:type="spellEnd"/>
      <w:r w:rsidRPr="001D20C4">
        <w:t>{NIH}} &amp; \</w:t>
      </w:r>
      <w:proofErr w:type="spellStart"/>
      <w:r w:rsidRPr="001D20C4">
        <w:t>cellcolor</w:t>
      </w:r>
      <w:proofErr w:type="spellEnd"/>
      <w:r w:rsidRPr="001D20C4">
        <w:t>[HTML]{79A8A4}{\color[HTML]{FFFFFF} \</w:t>
      </w:r>
      <w:proofErr w:type="spellStart"/>
      <w:r w:rsidRPr="001D20C4">
        <w:t>textbf</w:t>
      </w:r>
      <w:proofErr w:type="spellEnd"/>
      <w:r w:rsidRPr="001D20C4">
        <w:t>{PADCHEST}} &amp; \</w:t>
      </w:r>
      <w:proofErr w:type="spellStart"/>
      <w:r w:rsidRPr="001D20C4">
        <w:t>cellcolor</w:t>
      </w:r>
      <w:proofErr w:type="spellEnd"/>
      <w:r w:rsidRPr="001D20C4">
        <w:t>[HTML]{79A8A4}{\color[HTML]{FFFFFF} \</w:t>
      </w:r>
      <w:proofErr w:type="spellStart"/>
      <w:r w:rsidRPr="001D20C4">
        <w:t>textbf</w:t>
      </w:r>
      <w:proofErr w:type="spellEnd"/>
      <w:r w:rsidRPr="001D20C4">
        <w:t>{</w:t>
      </w:r>
      <w:proofErr w:type="spellStart"/>
      <w:r w:rsidRPr="001D20C4">
        <w:t>CheX</w:t>
      </w:r>
      <w:proofErr w:type="spellEnd"/>
      <w:r w:rsidRPr="001D20C4">
        <w:t>}} \\</w:t>
      </w:r>
    </w:p>
    <w:p w14:paraId="730BF649" w14:textId="77777777" w:rsidR="004F4F3C" w:rsidRPr="001D20C4" w:rsidRDefault="00000000" w:rsidP="0011232A">
      <w:pPr>
        <w:jc w:val="left"/>
        <w:pPrChange w:id="345" w:author="artin majdi" w:date="2023-07-09T20:10:00Z">
          <w:pPr/>
        </w:pPrChange>
      </w:pPr>
      <w:r w:rsidRPr="001D20C4">
        <w:t xml:space="preserve">{Air Trapping} </w:t>
      </w:r>
      <w:proofErr w:type="gramStart"/>
      <w:r w:rsidRPr="001D20C4">
        <w:t>&amp;  &amp;</w:t>
      </w:r>
      <w:proofErr w:type="gramEnd"/>
      <w:r w:rsidRPr="001D20C4">
        <w:t xml:space="preserve"> X &amp;  &amp;  &amp; {Hemidiaphragm Elevation} &amp;  &amp; X &amp;  \\</w:t>
      </w:r>
    </w:p>
    <w:p w14:paraId="2CF44715" w14:textId="77777777" w:rsidR="004F4F3C" w:rsidRPr="001D20C4" w:rsidRDefault="00000000" w:rsidP="0011232A">
      <w:pPr>
        <w:jc w:val="left"/>
        <w:pPrChange w:id="346" w:author="artin majdi" w:date="2023-07-09T20:10:00Z">
          <w:pPr/>
        </w:pPrChange>
      </w:pPr>
      <w:r w:rsidRPr="001D20C4">
        <w:t xml:space="preserve">{Aortic   </w:t>
      </w:r>
      <w:proofErr w:type="spellStart"/>
      <w:r w:rsidRPr="001D20C4">
        <w:t>Atheromatosis</w:t>
      </w:r>
      <w:proofErr w:type="spellEnd"/>
      <w:r w:rsidRPr="001D20C4">
        <w:t xml:space="preserve">} </w:t>
      </w:r>
      <w:proofErr w:type="gramStart"/>
      <w:r w:rsidRPr="001D20C4">
        <w:t>&amp;  &amp;</w:t>
      </w:r>
      <w:proofErr w:type="gramEnd"/>
      <w:r w:rsidRPr="001D20C4">
        <w:t xml:space="preserve"> X &amp;  &amp;  &amp; \</w:t>
      </w:r>
      <w:proofErr w:type="spellStart"/>
      <w:r w:rsidRPr="001D20C4">
        <w:t>textbf</w:t>
      </w:r>
      <w:proofErr w:type="spellEnd"/>
      <w:r w:rsidRPr="001D20C4">
        <w:t>{Hernia} &amp; X &amp; X &amp;  \\</w:t>
      </w:r>
    </w:p>
    <w:p w14:paraId="3257AE25" w14:textId="77777777" w:rsidR="004F4F3C" w:rsidRPr="001D20C4" w:rsidRDefault="00000000" w:rsidP="0011232A">
      <w:pPr>
        <w:jc w:val="left"/>
        <w:pPrChange w:id="347" w:author="artin majdi" w:date="2023-07-09T20:10:00Z">
          <w:pPr/>
        </w:pPrChange>
      </w:pPr>
      <w:r w:rsidRPr="001D20C4">
        <w:t xml:space="preserve">{Aortic Elongation} </w:t>
      </w:r>
      <w:proofErr w:type="gramStart"/>
      <w:r w:rsidRPr="001D20C4">
        <w:t>&amp;  &amp;</w:t>
      </w:r>
      <w:proofErr w:type="gramEnd"/>
      <w:r w:rsidRPr="001D20C4">
        <w:t xml:space="preserve"> X &amp;  &amp;  &amp; {Hilar Enlargement} &amp;  &amp; X &amp;  \\</w:t>
      </w:r>
    </w:p>
    <w:p w14:paraId="68C0A026" w14:textId="77777777" w:rsidR="004F4F3C" w:rsidRPr="001D20C4" w:rsidRDefault="00000000" w:rsidP="0011232A">
      <w:pPr>
        <w:jc w:val="left"/>
        <w:pPrChange w:id="348" w:author="artin majdi" w:date="2023-07-09T20:10:00Z">
          <w:pPr/>
        </w:pPrChange>
      </w:pPr>
      <w:r w:rsidRPr="001D20C4">
        <w:t xml:space="preserve">{Aortic   Enlargement} </w:t>
      </w:r>
      <w:proofErr w:type="gramStart"/>
      <w:r w:rsidRPr="001D20C4">
        <w:t>&amp;  &amp;</w:t>
      </w:r>
      <w:proofErr w:type="gramEnd"/>
      <w:r w:rsidRPr="001D20C4">
        <w:t xml:space="preserve">  &amp;  &amp;  &amp; {ILD} &amp;  &amp;  &amp;  \\</w:t>
      </w:r>
    </w:p>
    <w:p w14:paraId="40CCC26C" w14:textId="77777777" w:rsidR="004F4F3C" w:rsidRPr="001D20C4" w:rsidRDefault="00000000" w:rsidP="0011232A">
      <w:pPr>
        <w:jc w:val="left"/>
        <w:pPrChange w:id="349" w:author="artin majdi" w:date="2023-07-09T20:10:00Z">
          <w:pPr/>
        </w:pPrChange>
      </w:pPr>
      <w:r w:rsidRPr="001D20C4">
        <w:lastRenderedPageBreak/>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{Atelectasis}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[HTML]{E9ECE6}X &amp;  &amp; \</w:t>
      </w:r>
      <w:proofErr w:type="spellStart"/>
      <w:r w:rsidRPr="001D20C4">
        <w:t>cellcolor</w:t>
      </w:r>
      <w:proofErr w:type="spellEnd"/>
      <w:r w:rsidRPr="001D20C4">
        <w:t>[HTML]{E9ECE6}\</w:t>
      </w:r>
      <w:proofErr w:type="spellStart"/>
      <w:r w:rsidRPr="001D20C4">
        <w:t>textbf</w:t>
      </w:r>
      <w:proofErr w:type="spellEnd"/>
      <w:r w:rsidRPr="001D20C4">
        <w:t>{Infiltration}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 \\</w:t>
      </w:r>
    </w:p>
    <w:p w14:paraId="0A4B834D" w14:textId="77777777" w:rsidR="004F4F3C" w:rsidRPr="001D20C4" w:rsidRDefault="00000000" w:rsidP="0011232A">
      <w:pPr>
        <w:jc w:val="left"/>
        <w:pPrChange w:id="350" w:author="artin majdi" w:date="2023-07-09T20:10:00Z">
          <w:pPr/>
        </w:pPrChange>
      </w:pPr>
      <w:r w:rsidRPr="001D20C4">
        <w:t xml:space="preserve">{Bronchiectasis} </w:t>
      </w:r>
      <w:proofErr w:type="gramStart"/>
      <w:r w:rsidRPr="001D20C4">
        <w:t>&amp;  &amp;</w:t>
      </w:r>
      <w:proofErr w:type="gramEnd"/>
      <w:r w:rsidRPr="001D20C4">
        <w:t xml:space="preserve"> X &amp;  &amp;  &amp; \</w:t>
      </w:r>
      <w:proofErr w:type="spellStart"/>
      <w:r w:rsidRPr="001D20C4">
        <w:t>cellcolor</w:t>
      </w:r>
      <w:proofErr w:type="spellEnd"/>
      <w:r w:rsidRPr="001D20C4">
        <w:t>[HTML]{E9ECE6}\</w:t>
      </w:r>
      <w:proofErr w:type="spellStart"/>
      <w:r w:rsidRPr="001D20C4">
        <w:t>textbf</w:t>
      </w:r>
      <w:proofErr w:type="spellEnd"/>
      <w:r w:rsidRPr="001D20C4">
        <w:t>{Lung Lesion} &amp; \</w:t>
      </w:r>
      <w:proofErr w:type="spellStart"/>
      <w:r w:rsidRPr="001D20C4">
        <w:t>cellcolor</w:t>
      </w:r>
      <w:proofErr w:type="spellEnd"/>
      <w:r w:rsidRPr="001D20C4">
        <w:t>[HTML]{E9ECE6} &amp; \</w:t>
      </w:r>
      <w:proofErr w:type="spellStart"/>
      <w:r w:rsidRPr="001D20C4">
        <w:t>cellcolor</w:t>
      </w:r>
      <w:proofErr w:type="spellEnd"/>
      <w:r w:rsidRPr="001D20C4">
        <w:t>[HTML]{E9ECE6} &amp; \</w:t>
      </w:r>
      <w:proofErr w:type="spellStart"/>
      <w:r w:rsidRPr="001D20C4">
        <w:t>cellcolor</w:t>
      </w:r>
      <w:proofErr w:type="spellEnd"/>
      <w:r w:rsidRPr="001D20C4">
        <w:t>[HTML]{E9ECE6}X \\</w:t>
      </w:r>
    </w:p>
    <w:p w14:paraId="0DF8E131" w14:textId="77777777" w:rsidR="004F4F3C" w:rsidRPr="001D20C4" w:rsidRDefault="00000000" w:rsidP="0011232A">
      <w:pPr>
        <w:jc w:val="left"/>
        <w:pPrChange w:id="351" w:author="artin majdi" w:date="2023-07-09T20:10:00Z">
          <w:pPr/>
        </w:pPrChange>
      </w:pPr>
      <w:r w:rsidRPr="001D20C4">
        <w:t xml:space="preserve">{Calcification} </w:t>
      </w:r>
      <w:proofErr w:type="gramStart"/>
      <w:r w:rsidRPr="001D20C4">
        <w:t>&amp;  &amp;</w:t>
      </w:r>
      <w:proofErr w:type="gramEnd"/>
      <w:r w:rsidRPr="001D20C4">
        <w:t xml:space="preserve">  &amp;  &amp;  &amp; \</w:t>
      </w:r>
      <w:proofErr w:type="spellStart"/>
      <w:r w:rsidRPr="001D20C4">
        <w:t>cellcolor</w:t>
      </w:r>
      <w:proofErr w:type="spellEnd"/>
      <w:r w:rsidRPr="001D20C4">
        <w:t>[HTML]{E9ECE6}\</w:t>
      </w:r>
      <w:proofErr w:type="spellStart"/>
      <w:r w:rsidRPr="001D20C4">
        <w:t>textbf</w:t>
      </w:r>
      <w:proofErr w:type="spellEnd"/>
      <w:r w:rsidRPr="001D20C4">
        <w:t>{Lung Opacity} &amp; \</w:t>
      </w:r>
      <w:proofErr w:type="spellStart"/>
      <w:r w:rsidRPr="001D20C4">
        <w:t>cellcolor</w:t>
      </w:r>
      <w:proofErr w:type="spellEnd"/>
      <w:r w:rsidRPr="001D20C4">
        <w:t>[HTML]{E9ECE6} &amp; \</w:t>
      </w:r>
      <w:proofErr w:type="spellStart"/>
      <w:r w:rsidRPr="001D20C4">
        <w:t>cellcolor</w:t>
      </w:r>
      <w:proofErr w:type="spellEnd"/>
      <w:r w:rsidRPr="001D20C4">
        <w:t>[HTML]{E9ECE6} &amp; \</w:t>
      </w:r>
      <w:proofErr w:type="spellStart"/>
      <w:r w:rsidRPr="001D20C4">
        <w:t>cellcolor</w:t>
      </w:r>
      <w:proofErr w:type="spellEnd"/>
      <w:r w:rsidRPr="001D20C4">
        <w:t>[HTML]{E9ECE6}X \\</w:t>
      </w:r>
    </w:p>
    <w:p w14:paraId="1FE3BB77" w14:textId="77777777" w:rsidR="004F4F3C" w:rsidRPr="001D20C4" w:rsidRDefault="00000000" w:rsidP="0011232A">
      <w:pPr>
        <w:jc w:val="left"/>
        <w:pPrChange w:id="352" w:author="artin majdi" w:date="2023-07-09T20:10:00Z">
          <w:pPr/>
        </w:pPrChange>
      </w:pPr>
      <w:r w:rsidRPr="001D20C4">
        <w:t xml:space="preserve">{Calcified   Granuloma} </w:t>
      </w:r>
      <w:proofErr w:type="gramStart"/>
      <w:r w:rsidRPr="001D20C4">
        <w:t>&amp;  &amp;</w:t>
      </w:r>
      <w:proofErr w:type="gramEnd"/>
      <w:r w:rsidRPr="001D20C4">
        <w:t xml:space="preserve">  &amp;  &amp;  &amp; \</w:t>
      </w:r>
      <w:proofErr w:type="spellStart"/>
      <w:r w:rsidRPr="001D20C4">
        <w:t>textbf</w:t>
      </w:r>
      <w:proofErr w:type="spellEnd"/>
      <w:r w:rsidRPr="001D20C4">
        <w:t>{Mass} &amp; X &amp; X &amp; \\</w:t>
      </w:r>
    </w:p>
    <w:p w14:paraId="7E9B9393" w14:textId="77777777" w:rsidR="004F4F3C" w:rsidRPr="001D20C4" w:rsidRDefault="00000000" w:rsidP="0011232A">
      <w:pPr>
        <w:jc w:val="left"/>
        <w:pPrChange w:id="353" w:author="artin majdi" w:date="2023-07-09T20:10:00Z">
          <w:pPr/>
        </w:pPrChange>
      </w:pPr>
      <w:r w:rsidRPr="001D20C4">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{Cardiomegaly}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[HTML]{E9ECE6}X &amp;  &amp; {Nodule/Mass} &amp;  &amp;  &amp;  \\</w:t>
      </w:r>
    </w:p>
    <w:p w14:paraId="31797C51" w14:textId="77777777" w:rsidR="004F4F3C" w:rsidRPr="001D20C4" w:rsidRDefault="00000000" w:rsidP="0011232A">
      <w:pPr>
        <w:jc w:val="left"/>
        <w:pPrChange w:id="354" w:author="artin majdi" w:date="2023-07-09T20:10:00Z">
          <w:pPr/>
        </w:pPrChange>
      </w:pPr>
      <w:r w:rsidRPr="001D20C4">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{Consolidation} &amp; \</w:t>
      </w:r>
      <w:proofErr w:type="spellStart"/>
      <w:r w:rsidRPr="001D20C4">
        <w:t>cellcolor</w:t>
      </w:r>
      <w:proofErr w:type="spellEnd"/>
      <w:r w:rsidRPr="001D20C4">
        <w:t>[HTML]{E9ECE6} &amp; \</w:t>
      </w:r>
      <w:proofErr w:type="spellStart"/>
      <w:r w:rsidRPr="001D20C4">
        <w:t>cellcolor</w:t>
      </w:r>
      <w:proofErr w:type="spellEnd"/>
      <w:r w:rsidRPr="001D20C4">
        <w:t>[HTML]{E9ECE6}X &amp; \</w:t>
      </w:r>
      <w:proofErr w:type="spellStart"/>
      <w:r w:rsidRPr="001D20C4">
        <w:t>cellcolor</w:t>
      </w:r>
      <w:proofErr w:type="spellEnd"/>
      <w:r w:rsidRPr="001D20C4">
        <w:t>[HTML]{E9ECE6}X &amp;  &amp; \</w:t>
      </w:r>
      <w:proofErr w:type="spellStart"/>
      <w:r w:rsidRPr="001D20C4">
        <w:t>textbf</w:t>
      </w:r>
      <w:proofErr w:type="spellEnd"/>
      <w:r w:rsidRPr="001D20C4">
        <w:t>{Nodule} &amp; X &amp; X &amp; \\</w:t>
      </w:r>
    </w:p>
    <w:p w14:paraId="1CA30A51" w14:textId="77777777" w:rsidR="004F4F3C" w:rsidRPr="001D20C4" w:rsidRDefault="00000000" w:rsidP="0011232A">
      <w:pPr>
        <w:jc w:val="left"/>
        <w:pPrChange w:id="355" w:author="artin majdi" w:date="2023-07-09T20:10:00Z">
          <w:pPr/>
        </w:pPrChange>
      </w:pPr>
      <w:r w:rsidRPr="001D20C4">
        <w:t xml:space="preserve">{Costophrenic   Angle Blunting} </w:t>
      </w:r>
      <w:proofErr w:type="gramStart"/>
      <w:r w:rsidRPr="001D20C4">
        <w:t>&amp;  &amp;</w:t>
      </w:r>
      <w:proofErr w:type="gramEnd"/>
      <w:r w:rsidRPr="001D20C4">
        <w:t xml:space="preserve"> X &amp;  &amp; \multicolumn{1}{l}{} &amp; \</w:t>
      </w:r>
      <w:proofErr w:type="spellStart"/>
      <w:r w:rsidRPr="001D20C4">
        <w:t>textbf</w:t>
      </w:r>
      <w:proofErr w:type="spellEnd"/>
      <w:r w:rsidRPr="001D20C4">
        <w:t>{Pleural Other} &amp;  &amp;  &amp; X \\</w:t>
      </w:r>
    </w:p>
    <w:p w14:paraId="35CF8591" w14:textId="77777777" w:rsidR="004F4F3C" w:rsidRPr="001D20C4" w:rsidRDefault="00000000" w:rsidP="0011232A">
      <w:pPr>
        <w:jc w:val="left"/>
        <w:pPrChange w:id="356" w:author="artin majdi" w:date="2023-07-09T20:10:00Z">
          <w:pPr/>
        </w:pPrChange>
      </w:pPr>
      <w:r w:rsidRPr="001D20C4">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{Edema}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[HTML]{E9ECE6}X &amp;  &amp; \</w:t>
      </w:r>
      <w:proofErr w:type="spellStart"/>
      <w:r w:rsidRPr="001D20C4">
        <w:t>textbf</w:t>
      </w:r>
      <w:proofErr w:type="spellEnd"/>
      <w:r w:rsidRPr="001D20C4">
        <w:t>{Pleural Thickening} &amp; X &amp; X &amp;  \\</w:t>
      </w:r>
    </w:p>
    <w:p w14:paraId="7543D1BB" w14:textId="77777777" w:rsidR="004F4F3C" w:rsidRPr="001D20C4" w:rsidRDefault="00000000" w:rsidP="0011232A">
      <w:pPr>
        <w:jc w:val="left"/>
        <w:pPrChange w:id="357" w:author="artin majdi" w:date="2023-07-09T20:10:00Z">
          <w:pPr/>
        </w:pPrChange>
      </w:pPr>
      <w:r w:rsidRPr="001D20C4">
        <w:t>\</w:t>
      </w:r>
      <w:proofErr w:type="spellStart"/>
      <w:proofErr w:type="gramStart"/>
      <w:r w:rsidRPr="001D20C4">
        <w:t>textbf</w:t>
      </w:r>
      <w:proofErr w:type="spellEnd"/>
      <w:r w:rsidRPr="001D20C4">
        <w:t>{</w:t>
      </w:r>
      <w:proofErr w:type="gramEnd"/>
      <w:r w:rsidRPr="001D20C4">
        <w:t>Effusion} &amp; X &amp; X &amp; X &amp;  &amp; \</w:t>
      </w:r>
      <w:proofErr w:type="spellStart"/>
      <w:r w:rsidRPr="001D20C4">
        <w:t>cellcolor</w:t>
      </w:r>
      <w:proofErr w:type="spellEnd"/>
      <w:r w:rsidRPr="001D20C4">
        <w:t>[HTML]{E9ECE6}\</w:t>
      </w:r>
      <w:proofErr w:type="spellStart"/>
      <w:r w:rsidRPr="001D20C4">
        <w:t>textbf</w:t>
      </w:r>
      <w:proofErr w:type="spellEnd"/>
      <w:r w:rsidRPr="001D20C4">
        <w:t>{Pneumonia} &amp; \</w:t>
      </w:r>
      <w:proofErr w:type="spellStart"/>
      <w:r w:rsidRPr="001D20C4">
        <w:t>cellcolor</w:t>
      </w:r>
      <w:proofErr w:type="spellEnd"/>
      <w:r w:rsidRPr="001D20C4">
        <w:t>[HTML]{E9ECE6}X &amp; \</w:t>
      </w:r>
      <w:proofErr w:type="spellStart"/>
      <w:r w:rsidRPr="001D20C4">
        <w:t>cellcolor</w:t>
      </w:r>
      <w:proofErr w:type="spellEnd"/>
      <w:r w:rsidRPr="001D20C4">
        <w:t>[HTML]{E9ECE6}X &amp; \</w:t>
      </w:r>
      <w:proofErr w:type="spellStart"/>
      <w:r w:rsidRPr="001D20C4">
        <w:t>cellcolor</w:t>
      </w:r>
      <w:proofErr w:type="spellEnd"/>
      <w:r w:rsidRPr="001D20C4">
        <w:t>[HTML]{E9ECE6}X \\</w:t>
      </w:r>
    </w:p>
    <w:p w14:paraId="45D1ECC4" w14:textId="77777777" w:rsidR="004F4F3C" w:rsidRPr="001D20C4" w:rsidRDefault="00000000" w:rsidP="0011232A">
      <w:pPr>
        <w:jc w:val="left"/>
        <w:pPrChange w:id="358" w:author="artin majdi" w:date="2023-07-09T20:10:00Z">
          <w:pPr/>
        </w:pPrChange>
      </w:pPr>
      <w:r w:rsidRPr="001D20C4">
        <w:t>\</w:t>
      </w:r>
      <w:proofErr w:type="spellStart"/>
      <w:proofErr w:type="gramStart"/>
      <w:r w:rsidRPr="001D20C4">
        <w:t>textbf</w:t>
      </w:r>
      <w:proofErr w:type="spellEnd"/>
      <w:r w:rsidRPr="001D20C4">
        <w:t>{</w:t>
      </w:r>
      <w:proofErr w:type="gramEnd"/>
      <w:r w:rsidRPr="001D20C4">
        <w:t>Emphysema} &amp; X &amp; X &amp;  &amp;  &amp; \</w:t>
      </w:r>
      <w:proofErr w:type="spellStart"/>
      <w:r w:rsidRPr="001D20C4">
        <w:t>textbf</w:t>
      </w:r>
      <w:proofErr w:type="spellEnd"/>
      <w:r w:rsidRPr="001D20C4">
        <w:t>{Pneumothorax} &amp; X &amp; X &amp; X \\</w:t>
      </w:r>
    </w:p>
    <w:p w14:paraId="21750262" w14:textId="77777777" w:rsidR="004F4F3C" w:rsidRPr="001D20C4" w:rsidRDefault="00000000" w:rsidP="0011232A">
      <w:pPr>
        <w:jc w:val="left"/>
        <w:pPrChange w:id="359" w:author="artin majdi" w:date="2023-07-09T20:10:00Z">
          <w:pPr/>
        </w:pPrChange>
      </w:pPr>
      <w:r w:rsidRPr="001D20C4">
        <w:t>\</w:t>
      </w:r>
      <w:proofErr w:type="spellStart"/>
      <w:proofErr w:type="gramStart"/>
      <w:r w:rsidRPr="001D20C4">
        <w:t>cellcolor</w:t>
      </w:r>
      <w:proofErr w:type="spellEnd"/>
      <w:r w:rsidRPr="001D20C4">
        <w:t>[</w:t>
      </w:r>
      <w:proofErr w:type="gramEnd"/>
      <w:r w:rsidRPr="001D20C4">
        <w:t>HTML]{E9ECE6}\</w:t>
      </w:r>
      <w:proofErr w:type="spellStart"/>
      <w:r w:rsidRPr="001D20C4">
        <w:t>textbf</w:t>
      </w:r>
      <w:proofErr w:type="spellEnd"/>
      <w:r w:rsidRPr="001D20C4">
        <w:t xml:space="preserve">{Enlarged   </w:t>
      </w:r>
      <w:proofErr w:type="spellStart"/>
      <w:r w:rsidRPr="001D20C4">
        <w:t>Cardiomediastinum</w:t>
      </w:r>
      <w:proofErr w:type="spellEnd"/>
      <w:r w:rsidRPr="001D20C4">
        <w:t>} &amp; \</w:t>
      </w:r>
      <w:proofErr w:type="spellStart"/>
      <w:r w:rsidRPr="001D20C4">
        <w:t>cellcolor</w:t>
      </w:r>
      <w:proofErr w:type="spellEnd"/>
      <w:r w:rsidRPr="001D20C4">
        <w:t>[HTML]{E9ECE6} &amp; \</w:t>
      </w:r>
      <w:proofErr w:type="spellStart"/>
      <w:r w:rsidRPr="001D20C4">
        <w:t>cellcolor</w:t>
      </w:r>
      <w:proofErr w:type="spellEnd"/>
      <w:r w:rsidRPr="001D20C4">
        <w:t>[HTML]{E9ECE6} &amp; \</w:t>
      </w:r>
      <w:proofErr w:type="spellStart"/>
      <w:r w:rsidRPr="001D20C4">
        <w:t>cellcolor</w:t>
      </w:r>
      <w:proofErr w:type="spellEnd"/>
      <w:r w:rsidRPr="001D20C4">
        <w:t>[HTML]{E9ECE6}X &amp; \multicolumn{1}{l}{} &amp; {Pulmonary Fibrosis} &amp;  &amp;  &amp;  \\</w:t>
      </w:r>
    </w:p>
    <w:p w14:paraId="20E921A6" w14:textId="77777777" w:rsidR="004F4F3C" w:rsidRPr="001D20C4" w:rsidRDefault="00000000" w:rsidP="0011232A">
      <w:pPr>
        <w:jc w:val="left"/>
        <w:pPrChange w:id="360" w:author="artin majdi" w:date="2023-07-09T20:10:00Z">
          <w:pPr/>
        </w:pPrChange>
      </w:pPr>
      <w:r w:rsidRPr="001D20C4">
        <w:t>\</w:t>
      </w:r>
      <w:proofErr w:type="spellStart"/>
      <w:proofErr w:type="gramStart"/>
      <w:r w:rsidRPr="001D20C4">
        <w:t>textbf</w:t>
      </w:r>
      <w:proofErr w:type="spellEnd"/>
      <w:r w:rsidRPr="001D20C4">
        <w:t>{</w:t>
      </w:r>
      <w:proofErr w:type="gramEnd"/>
      <w:r w:rsidRPr="001D20C4">
        <w:t>Fibrosis} &amp; X &amp; X &amp;  &amp;  &amp; {Scoliosis} &amp;  &amp; X &amp;  \\</w:t>
      </w:r>
    </w:p>
    <w:p w14:paraId="2ABCB20D" w14:textId="77777777" w:rsidR="004F4F3C" w:rsidRPr="001D20C4" w:rsidRDefault="00000000" w:rsidP="0011232A">
      <w:pPr>
        <w:jc w:val="left"/>
        <w:pPrChange w:id="361" w:author="artin majdi" w:date="2023-07-09T20:10:00Z">
          <w:pPr/>
        </w:pPrChange>
      </w:pPr>
      <w:r w:rsidRPr="001D20C4">
        <w:lastRenderedPageBreak/>
        <w:t xml:space="preserve">{Flattened   Diaphragm} </w:t>
      </w:r>
      <w:proofErr w:type="gramStart"/>
      <w:r w:rsidRPr="001D20C4">
        <w:t>&amp;  &amp;</w:t>
      </w:r>
      <w:proofErr w:type="gramEnd"/>
      <w:r w:rsidRPr="001D20C4">
        <w:t xml:space="preserve"> X &amp;  &amp;  &amp; {Tuberculosis} &amp;  &amp; X &amp;  \\</w:t>
      </w:r>
    </w:p>
    <w:p w14:paraId="240760E9" w14:textId="77777777" w:rsidR="004F4F3C" w:rsidRPr="001D20C4" w:rsidRDefault="00000000" w:rsidP="0011232A">
      <w:pPr>
        <w:jc w:val="left"/>
        <w:pPrChange w:id="362" w:author="artin majdi" w:date="2023-07-09T20:10:00Z">
          <w:pPr/>
        </w:pPrChange>
      </w:pPr>
      <w:r w:rsidRPr="001D20C4">
        <w:t xml:space="preserve">{Fracture} </w:t>
      </w:r>
      <w:proofErr w:type="gramStart"/>
      <w:r w:rsidRPr="001D20C4">
        <w:t>&amp;  &amp;</w:t>
      </w:r>
      <w:proofErr w:type="gramEnd"/>
      <w:r w:rsidRPr="001D20C4">
        <w:t xml:space="preserve"> X &amp; X &amp;  &amp; {Tube} &amp;  &amp; X &amp;  \\</w:t>
      </w:r>
    </w:p>
    <w:p w14:paraId="4A1D895C" w14:textId="77777777" w:rsidR="004F4F3C" w:rsidRPr="001D20C4" w:rsidRDefault="00000000" w:rsidP="0011232A">
      <w:pPr>
        <w:jc w:val="left"/>
        <w:pPrChange w:id="363" w:author="artin majdi" w:date="2023-07-09T20:10:00Z">
          <w:pPr/>
        </w:pPrChange>
      </w:pPr>
      <w:r w:rsidRPr="001D20C4">
        <w:t xml:space="preserve">{Granuloma} </w:t>
      </w:r>
      <w:proofErr w:type="gramStart"/>
      <w:r w:rsidRPr="001D20C4">
        <w:t>&amp;  &amp;</w:t>
      </w:r>
      <w:proofErr w:type="gramEnd"/>
      <w:r w:rsidRPr="001D20C4">
        <w:t xml:space="preserve"> X &amp;  &amp;  &amp;  &amp; \multicolumn{1}{l}{} &amp; \multicolumn{1}{l}{} &amp; \multicolumn{1}{l}{}</w:t>
      </w:r>
    </w:p>
    <w:p w14:paraId="6A2B6988" w14:textId="77777777" w:rsidR="004F4F3C" w:rsidRPr="001D20C4" w:rsidRDefault="00000000" w:rsidP="0011232A">
      <w:pPr>
        <w:jc w:val="left"/>
        <w:pPrChange w:id="364" w:author="artin majdi" w:date="2023-07-09T20:10:00Z">
          <w:pPr/>
        </w:pPrChange>
      </w:pPr>
      <w:r w:rsidRPr="001D20C4">
        <w:t>\</w:t>
      </w:r>
      <w:proofErr w:type="gramStart"/>
      <w:r w:rsidRPr="001D20C4">
        <w:t>end</w:t>
      </w:r>
      <w:proofErr w:type="gramEnd"/>
      <w:r w:rsidRPr="001D20C4">
        <w:t>{tabular}}</w:t>
      </w:r>
    </w:p>
    <w:p w14:paraId="1E7C81D1" w14:textId="77777777" w:rsidR="004F4F3C" w:rsidRPr="001D20C4" w:rsidRDefault="00000000" w:rsidP="0011232A">
      <w:pPr>
        <w:jc w:val="left"/>
        <w:pPrChange w:id="365" w:author="artin majdi" w:date="2023-07-09T20:10:00Z">
          <w:pPr/>
        </w:pPrChange>
      </w:pPr>
      <w:r w:rsidRPr="001D20C4">
        <w:t>\</w:t>
      </w:r>
      <w:proofErr w:type="gramStart"/>
      <w:r w:rsidRPr="001D20C4">
        <w:t>end</w:t>
      </w:r>
      <w:proofErr w:type="gramEnd"/>
      <w:r w:rsidRPr="001D20C4">
        <w:t>{table}</w:t>
      </w:r>
    </w:p>
    <w:p w14:paraId="298CE89F" w14:textId="77777777" w:rsidR="004F4F3C" w:rsidRPr="001D20C4" w:rsidRDefault="00000000" w:rsidP="0011232A">
      <w:pPr>
        <w:jc w:val="left"/>
        <w:pPrChange w:id="366" w:author="artin majdi" w:date="2023-07-09T20:10:00Z">
          <w:pPr/>
        </w:pPrChange>
      </w:pPr>
      <w:r w:rsidRPr="001D20C4">
        <w:t>Table~\ref{</w:t>
      </w:r>
      <w:proofErr w:type="gramStart"/>
      <w:r w:rsidRPr="001D20C4">
        <w:t>tab:taxonomy</w:t>
      </w:r>
      <w:proofErr w:type="gramEnd"/>
      <w:r w:rsidRPr="001D20C4">
        <w:t>.table.2.datasets.ninstances} shows the number of instances that has a specific pathology in each of the three studied datasets (</w:t>
      </w:r>
      <w:proofErr w:type="spellStart"/>
      <w:r w:rsidRPr="001D20C4">
        <w:t>CheX</w:t>
      </w:r>
      <w:proofErr w:type="spellEnd"/>
      <w:r w:rsidRPr="001D20C4">
        <w:t xml:space="preserve">~\cite{irvin_CheXpert_2019}, PADCHEST~\cite{bustos_Padchest_2020}, NIH~\cite{wang_ChestXRay8_2017}). Prior to applying the proposed </w:t>
      </w:r>
      <w:proofErr w:type="gramStart"/>
      <w:r w:rsidRPr="001D20C4">
        <w:t>technique</w:t>
      </w:r>
      <w:proofErr w:type="gramEnd"/>
      <w:r w:rsidRPr="001D20C4">
        <w:t xml:space="preserv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proofErr w:type="spellStart"/>
      <w:r w:rsidRPr="001D20C4">
        <w:t>textcolor</w:t>
      </w:r>
      <w:proofErr w:type="spellEnd"/>
      <w:r w:rsidRPr="001D20C4">
        <w:t>{blue}{TRUE} (indicating the class exist in that instance). This preprocessing is applied to all pathologies which are not labeled in the original ground truth label set. As can be seen in Table~\ref{tab:taxonomy.table.2.datasets.ninstances} (\</w:t>
      </w:r>
      <w:proofErr w:type="spellStart"/>
      <w:r w:rsidRPr="001D20C4">
        <w:t>colorbox</w:t>
      </w:r>
      <w:proofErr w:type="spellEnd"/>
      <w:r w:rsidRPr="001D20C4">
        <w:t>{</w:t>
      </w:r>
      <w:proofErr w:type="spellStart"/>
      <w:r w:rsidRPr="001D20C4">
        <w:t>mygreen</w:t>
      </w:r>
      <w:proofErr w:type="spellEnd"/>
      <w:r w:rsidRPr="001D20C4">
        <w:t xml:space="preserve">}{highlighted cells}), while the Lung Opacity and Enlarged </w:t>
      </w:r>
      <w:proofErr w:type="spellStart"/>
      <w:r w:rsidRPr="001D20C4">
        <w:t>Cardiomediastinum</w:t>
      </w:r>
      <w:proofErr w:type="spellEnd"/>
      <w:r w:rsidRPr="001D20C4">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1DC4F05C" w14:textId="77777777" w:rsidR="004F4F3C" w:rsidRPr="001D20C4" w:rsidRDefault="00000000" w:rsidP="0011232A">
      <w:pPr>
        <w:jc w:val="left"/>
        <w:pPrChange w:id="367" w:author="artin majdi" w:date="2023-07-09T20:10:00Z">
          <w:pPr/>
        </w:pPrChange>
      </w:pPr>
      <w:r w:rsidRPr="001D20C4">
        <w:t>\</w:t>
      </w:r>
      <w:proofErr w:type="gramStart"/>
      <w:r w:rsidRPr="001D20C4">
        <w:t>begin</w:t>
      </w:r>
      <w:proofErr w:type="gramEnd"/>
      <w:r w:rsidRPr="001D20C4">
        <w:t>{table}[H]</w:t>
      </w:r>
    </w:p>
    <w:p w14:paraId="2745AFAC" w14:textId="77777777" w:rsidR="004F4F3C" w:rsidRPr="001D20C4" w:rsidRDefault="00000000" w:rsidP="0011232A">
      <w:pPr>
        <w:jc w:val="left"/>
        <w:pPrChange w:id="368" w:author="artin majdi" w:date="2023-07-09T20:10:00Z">
          <w:pPr/>
        </w:pPrChange>
      </w:pPr>
      <w:r w:rsidRPr="001D20C4">
        <w:t>\</w:t>
      </w:r>
      <w:proofErr w:type="gramStart"/>
      <w:r w:rsidRPr="001D20C4">
        <w:t>centering</w:t>
      </w:r>
      <w:proofErr w:type="gramEnd"/>
    </w:p>
    <w:p w14:paraId="37712071" w14:textId="77777777" w:rsidR="004F4F3C" w:rsidRPr="001D20C4" w:rsidRDefault="00000000" w:rsidP="0011232A">
      <w:pPr>
        <w:jc w:val="left"/>
        <w:pPrChange w:id="369" w:author="artin majdi" w:date="2023-07-09T20:10:00Z">
          <w:pPr/>
        </w:pPrChange>
      </w:pPr>
      <w:r w:rsidRPr="001D20C4">
        <w:t>\</w:t>
      </w:r>
      <w:proofErr w:type="gramStart"/>
      <w:r w:rsidRPr="001D20C4">
        <w:t>caption{</w:t>
      </w:r>
      <w:proofErr w:type="gramEnd"/>
      <w:r w:rsidRPr="001D20C4">
        <w:t>Number of samples present in the evaluated datasets (</w:t>
      </w:r>
      <w:proofErr w:type="spellStart"/>
      <w:r w:rsidRPr="001D20C4">
        <w:t>CheX</w:t>
      </w:r>
      <w:proofErr w:type="spellEnd"/>
      <w:r w:rsidRPr="001D20C4">
        <w:t>, NIH, and PC) per pathology.}%</w:t>
      </w:r>
    </w:p>
    <w:p w14:paraId="09F6696B" w14:textId="77777777" w:rsidR="004F4F3C" w:rsidRPr="001D20C4" w:rsidRDefault="00000000" w:rsidP="0011232A">
      <w:pPr>
        <w:jc w:val="left"/>
        <w:pPrChange w:id="370" w:author="artin majdi" w:date="2023-07-09T20:10:00Z">
          <w:pPr/>
        </w:pPrChange>
      </w:pPr>
      <w:r w:rsidRPr="001D20C4">
        <w:lastRenderedPageBreak/>
        <w:t>\label{</w:t>
      </w:r>
      <w:proofErr w:type="gramStart"/>
      <w:r w:rsidRPr="001D20C4">
        <w:t>tab:taxonomy</w:t>
      </w:r>
      <w:proofErr w:type="gramEnd"/>
      <w:r w:rsidRPr="001D20C4">
        <w:t>.table.2.datasets.ninstances}</w:t>
      </w:r>
    </w:p>
    <w:p w14:paraId="4D36E398" w14:textId="77777777" w:rsidR="004F4F3C" w:rsidRPr="001D20C4" w:rsidRDefault="00000000" w:rsidP="0011232A">
      <w:pPr>
        <w:jc w:val="left"/>
        <w:pPrChange w:id="371" w:author="artin majdi" w:date="2023-07-09T20:10:00Z">
          <w:pPr/>
        </w:pPrChange>
      </w:pPr>
      <w:r w:rsidRPr="001D20C4">
        <w:t>\</w:t>
      </w:r>
      <w:proofErr w:type="gramStart"/>
      <w:r w:rsidRPr="001D20C4">
        <w:t>begin</w:t>
      </w:r>
      <w:proofErr w:type="gramEnd"/>
      <w:r w:rsidRPr="001D20C4">
        <w:t>{tabular}{</w:t>
      </w:r>
      <w:proofErr w:type="spellStart"/>
      <w:r w:rsidRPr="001D20C4">
        <w:t>lcccccc</w:t>
      </w:r>
      <w:proofErr w:type="spellEnd"/>
      <w:r w:rsidRPr="001D20C4">
        <w:t>}</w:t>
      </w:r>
    </w:p>
    <w:p w14:paraId="4DC62120" w14:textId="77777777" w:rsidR="004F4F3C" w:rsidRPr="001D20C4" w:rsidRDefault="00000000" w:rsidP="0011232A">
      <w:pPr>
        <w:jc w:val="left"/>
        <w:pPrChange w:id="372" w:author="artin majdi" w:date="2023-07-09T20:10:00Z">
          <w:pPr/>
        </w:pPrChange>
      </w:pPr>
      <w:r w:rsidRPr="001D20C4">
        <w:t>\</w:t>
      </w:r>
      <w:proofErr w:type="spellStart"/>
      <w:proofErr w:type="gramStart"/>
      <w:r w:rsidRPr="001D20C4">
        <w:t>rowcolor</w:t>
      </w:r>
      <w:proofErr w:type="spellEnd"/>
      <w:r w:rsidRPr="001D20C4">
        <w:t>[</w:t>
      </w:r>
      <w:proofErr w:type="gramEnd"/>
      <w:r w:rsidRPr="001D20C4">
        <w:t>HTML]{79A8A4}</w:t>
      </w:r>
    </w:p>
    <w:p w14:paraId="44F19979" w14:textId="77777777" w:rsidR="004F4F3C" w:rsidRPr="001D20C4" w:rsidRDefault="00000000" w:rsidP="0011232A">
      <w:pPr>
        <w:jc w:val="left"/>
        <w:pPrChange w:id="373" w:author="artin majdi" w:date="2023-07-09T20:10:00Z">
          <w:pPr/>
        </w:pPrChange>
      </w:pPr>
      <w:r w:rsidRPr="001D20C4">
        <w:t>\multicolumn{1}{c}{\</w:t>
      </w:r>
      <w:proofErr w:type="spellStart"/>
      <w:r w:rsidRPr="001D20C4">
        <w:t>cellcolor</w:t>
      </w:r>
      <w:proofErr w:type="spellEnd"/>
      <w:r w:rsidRPr="001D20C4">
        <w:t>[HTML]{79A8A4}{\color[HTML]{FFFFFF} }} &amp; \multicolumn{2}{c}{\</w:t>
      </w:r>
      <w:proofErr w:type="spellStart"/>
      <w:r w:rsidRPr="001D20C4">
        <w:t>cellcolor</w:t>
      </w:r>
      <w:proofErr w:type="spellEnd"/>
      <w:r w:rsidRPr="001D20C4">
        <w:t>[HTML]{79A8A4}{\color[HTML]{FFFFFF} \</w:t>
      </w:r>
      <w:proofErr w:type="spellStart"/>
      <w:r w:rsidRPr="001D20C4">
        <w:t>textbf</w:t>
      </w:r>
      <w:proofErr w:type="spellEnd"/>
      <w:r w:rsidRPr="001D20C4">
        <w:t>{CheXpert}}} &amp; \multicolumn{2}{c}{\</w:t>
      </w:r>
      <w:proofErr w:type="spellStart"/>
      <w:r w:rsidRPr="001D20C4">
        <w:t>cellcolor</w:t>
      </w:r>
      <w:proofErr w:type="spellEnd"/>
      <w:r w:rsidRPr="001D20C4">
        <w:t>[HTML]{79A8A4}{\color[HTML]{FFFFFF} \</w:t>
      </w:r>
      <w:proofErr w:type="spellStart"/>
      <w:r w:rsidRPr="001D20C4">
        <w:t>textbf</w:t>
      </w:r>
      <w:proofErr w:type="spellEnd"/>
      <w:r w:rsidRPr="001D20C4">
        <w:t>{NIH}}} &amp; \multicolumn{2}{c}{\</w:t>
      </w:r>
      <w:proofErr w:type="spellStart"/>
      <w:r w:rsidRPr="001D20C4">
        <w:t>cellcolor</w:t>
      </w:r>
      <w:proofErr w:type="spellEnd"/>
      <w:r w:rsidRPr="001D20C4">
        <w:t>[HTML]{79A8A4}{\color[HTML]{FFFFFF} \</w:t>
      </w:r>
      <w:proofErr w:type="spellStart"/>
      <w:r w:rsidRPr="001D20C4">
        <w:t>textbf</w:t>
      </w:r>
      <w:proofErr w:type="spellEnd"/>
      <w:r w:rsidRPr="001D20C4">
        <w:t>{PADCHEST}}} \\</w:t>
      </w:r>
    </w:p>
    <w:p w14:paraId="0399906D" w14:textId="77777777" w:rsidR="004F4F3C" w:rsidRPr="001D20C4" w:rsidRDefault="00000000" w:rsidP="0011232A">
      <w:pPr>
        <w:jc w:val="left"/>
        <w:pPrChange w:id="374" w:author="artin majdi" w:date="2023-07-09T20:10:00Z">
          <w:pPr/>
        </w:pPrChange>
      </w:pPr>
      <w:r w:rsidRPr="001D20C4">
        <w:t>\</w:t>
      </w:r>
      <w:proofErr w:type="spellStart"/>
      <w:proofErr w:type="gramStart"/>
      <w:r w:rsidRPr="001D20C4">
        <w:t>rowcolor</w:t>
      </w:r>
      <w:proofErr w:type="spellEnd"/>
      <w:r w:rsidRPr="001D20C4">
        <w:t>[</w:t>
      </w:r>
      <w:proofErr w:type="gramEnd"/>
      <w:r w:rsidRPr="001D20C4">
        <w:t>HTML]{79A8A4}</w:t>
      </w:r>
    </w:p>
    <w:p w14:paraId="3546546E" w14:textId="77777777" w:rsidR="004F4F3C" w:rsidRPr="001D20C4" w:rsidRDefault="00000000" w:rsidP="0011232A">
      <w:pPr>
        <w:jc w:val="left"/>
        <w:pPrChange w:id="375" w:author="artin majdi" w:date="2023-07-09T20:10:00Z">
          <w:pPr/>
        </w:pPrChange>
      </w:pPr>
      <w:r w:rsidRPr="001D20C4">
        <w:t>\multicolumn{1}{c}{\multirow{-2}{*}{\cellcolor[HTML]{79A8A4}{\color[HTML]{FFFFFF} \</w:t>
      </w:r>
      <w:proofErr w:type="spellStart"/>
      <w:r w:rsidRPr="001D20C4">
        <w:t>textbf</w:t>
      </w:r>
      <w:proofErr w:type="spellEnd"/>
      <w:r w:rsidRPr="001D20C4">
        <w:t>{Pathologies\</w:t>
      </w:r>
      <w:proofErr w:type="spellStart"/>
      <w:r w:rsidRPr="001D20C4">
        <w:t>textbackslash</w:t>
      </w:r>
      <w:proofErr w:type="spellEnd"/>
      <w:r w:rsidRPr="001D20C4">
        <w:t>{}Dataset}}}} &amp; {\color[HTML]{FFFFFF} PA} &amp; {\color[HTML]{FFFFFF} AP} &amp; {\color[HTML]{FFFFFF} PA} &amp; {\color[HTML]{FFFFFF} AP} &amp; {\color[HTML]{FFFFFF} PA} &amp; {\color[HTML]{FFFFFF} AP} \\</w:t>
      </w:r>
    </w:p>
    <w:p w14:paraId="6621C797" w14:textId="77777777" w:rsidR="004F4F3C" w:rsidRPr="001D20C4" w:rsidRDefault="00000000" w:rsidP="0011232A">
      <w:pPr>
        <w:jc w:val="left"/>
        <w:pPrChange w:id="376" w:author="artin majdi" w:date="2023-07-09T20:10:00Z">
          <w:pPr/>
        </w:pPrChange>
      </w:pPr>
      <w:r w:rsidRPr="001D20C4">
        <w:t>\</w:t>
      </w:r>
      <w:proofErr w:type="spellStart"/>
      <w:proofErr w:type="gramStart"/>
      <w:r w:rsidRPr="001D20C4">
        <w:t>textbf</w:t>
      </w:r>
      <w:proofErr w:type="spellEnd"/>
      <w:r w:rsidRPr="001D20C4">
        <w:t>{</w:t>
      </w:r>
      <w:proofErr w:type="gramEnd"/>
      <w:r w:rsidRPr="001D20C4">
        <w:t>Atelectasis} &amp; 2460 &amp; 11643 &amp; 1557 &amp; 1016 &amp; 2419 &amp; 232 \\</w:t>
      </w:r>
    </w:p>
    <w:p w14:paraId="38F2DE92" w14:textId="77777777" w:rsidR="004F4F3C" w:rsidRPr="001D20C4" w:rsidRDefault="00000000" w:rsidP="0011232A">
      <w:pPr>
        <w:jc w:val="left"/>
        <w:pPrChange w:id="377" w:author="artin majdi" w:date="2023-07-09T20:10:00Z">
          <w:pPr/>
        </w:pPrChange>
      </w:pPr>
      <w:r w:rsidRPr="001D20C4">
        <w:t>\</w:t>
      </w:r>
      <w:proofErr w:type="spellStart"/>
      <w:proofErr w:type="gramStart"/>
      <w:r w:rsidRPr="001D20C4">
        <w:t>textbf</w:t>
      </w:r>
      <w:proofErr w:type="spellEnd"/>
      <w:r w:rsidRPr="001D20C4">
        <w:t>{</w:t>
      </w:r>
      <w:proofErr w:type="gramEnd"/>
      <w:r w:rsidRPr="001D20C4">
        <w:t>Consolidation} &amp; 1125 &amp; 4956 &amp; 384 &amp; 253 &amp; 475 &amp; 77 \\</w:t>
      </w:r>
    </w:p>
    <w:p w14:paraId="58516466" w14:textId="77777777" w:rsidR="004F4F3C" w:rsidRPr="001D20C4" w:rsidRDefault="00000000" w:rsidP="0011232A">
      <w:pPr>
        <w:jc w:val="left"/>
        <w:pPrChange w:id="378" w:author="artin majdi" w:date="2023-07-09T20:10:00Z">
          <w:pPr/>
        </w:pPrChange>
      </w:pPr>
      <w:r w:rsidRPr="001D20C4">
        <w:t>\</w:t>
      </w:r>
      <w:proofErr w:type="spellStart"/>
      <w:proofErr w:type="gramStart"/>
      <w:r w:rsidRPr="001D20C4">
        <w:t>textbf</w:t>
      </w:r>
      <w:proofErr w:type="spellEnd"/>
      <w:r w:rsidRPr="001D20C4">
        <w:t>{</w:t>
      </w:r>
      <w:proofErr w:type="gramEnd"/>
      <w:r w:rsidRPr="001D20C4">
        <w:t>Infiltration} &amp; 0 &amp; 0 &amp; 3273 &amp; 1131 &amp; 4309 &amp; 587 \\</w:t>
      </w:r>
    </w:p>
    <w:p w14:paraId="45858355" w14:textId="77777777" w:rsidR="004F4F3C" w:rsidRPr="001D20C4" w:rsidRDefault="00000000" w:rsidP="0011232A">
      <w:pPr>
        <w:jc w:val="left"/>
        <w:pPrChange w:id="379" w:author="artin majdi" w:date="2023-07-09T20:10:00Z">
          <w:pPr/>
        </w:pPrChange>
      </w:pPr>
      <w:r w:rsidRPr="001D20C4">
        <w:t>\</w:t>
      </w:r>
      <w:proofErr w:type="spellStart"/>
      <w:proofErr w:type="gramStart"/>
      <w:r w:rsidRPr="001D20C4">
        <w:t>textbf</w:t>
      </w:r>
      <w:proofErr w:type="spellEnd"/>
      <w:r w:rsidRPr="001D20C4">
        <w:t>{</w:t>
      </w:r>
      <w:proofErr w:type="gramEnd"/>
      <w:r w:rsidRPr="001D20C4">
        <w:t>Pneumothorax} &amp; 1060 &amp; 4239 &amp; 243 &amp; 253 &amp; 97 &amp; 15 \\</w:t>
      </w:r>
    </w:p>
    <w:p w14:paraId="2E0C2B66" w14:textId="77777777" w:rsidR="004F4F3C" w:rsidRPr="001D20C4" w:rsidRDefault="00000000" w:rsidP="0011232A">
      <w:pPr>
        <w:jc w:val="left"/>
        <w:pPrChange w:id="380" w:author="artin majdi" w:date="2023-07-09T20:10:00Z">
          <w:pPr/>
        </w:pPrChange>
      </w:pPr>
      <w:r w:rsidRPr="001D20C4">
        <w:t>\</w:t>
      </w:r>
      <w:proofErr w:type="spellStart"/>
      <w:proofErr w:type="gramStart"/>
      <w:r w:rsidRPr="001D20C4">
        <w:t>textbf</w:t>
      </w:r>
      <w:proofErr w:type="spellEnd"/>
      <w:r w:rsidRPr="001D20C4">
        <w:t>{</w:t>
      </w:r>
      <w:proofErr w:type="gramEnd"/>
      <w:r w:rsidRPr="001D20C4">
        <w:t>Edema} &amp; 1330 &amp; 15117 &amp; 39 &amp; 237 &amp; 108 &amp; 130 \\</w:t>
      </w:r>
    </w:p>
    <w:p w14:paraId="23E9A187" w14:textId="77777777" w:rsidR="004F4F3C" w:rsidRPr="001D20C4" w:rsidRDefault="00000000" w:rsidP="0011232A">
      <w:pPr>
        <w:jc w:val="left"/>
        <w:pPrChange w:id="381" w:author="artin majdi" w:date="2023-07-09T20:10:00Z">
          <w:pPr/>
        </w:pPrChange>
      </w:pPr>
      <w:r w:rsidRPr="001D20C4">
        <w:t>\</w:t>
      </w:r>
      <w:proofErr w:type="spellStart"/>
      <w:proofErr w:type="gramStart"/>
      <w:r w:rsidRPr="001D20C4">
        <w:t>textbf</w:t>
      </w:r>
      <w:proofErr w:type="spellEnd"/>
      <w:r w:rsidRPr="001D20C4">
        <w:t>{</w:t>
      </w:r>
      <w:proofErr w:type="gramEnd"/>
      <w:r w:rsidRPr="001D20C4">
        <w:t>Emphysema} &amp; 0 &amp; 0 &amp; 264 &amp; 193 &amp; 546 &amp; 30 \\</w:t>
      </w:r>
    </w:p>
    <w:p w14:paraId="54E677BB" w14:textId="77777777" w:rsidR="004F4F3C" w:rsidRPr="001D20C4" w:rsidRDefault="00000000" w:rsidP="0011232A">
      <w:pPr>
        <w:jc w:val="left"/>
        <w:pPrChange w:id="382" w:author="artin majdi" w:date="2023-07-09T20:10:00Z">
          <w:pPr/>
        </w:pPrChange>
      </w:pPr>
      <w:r w:rsidRPr="001D20C4">
        <w:t>\</w:t>
      </w:r>
      <w:proofErr w:type="spellStart"/>
      <w:proofErr w:type="gramStart"/>
      <w:r w:rsidRPr="001D20C4">
        <w:t>textbf</w:t>
      </w:r>
      <w:proofErr w:type="spellEnd"/>
      <w:r w:rsidRPr="001D20C4">
        <w:t>{</w:t>
      </w:r>
      <w:proofErr w:type="gramEnd"/>
      <w:r w:rsidRPr="001D20C4">
        <w:t>Fibrosis} &amp; 0 &amp; 0 &amp; 556 &amp; 61 &amp; 341 &amp; 8 \\</w:t>
      </w:r>
    </w:p>
    <w:p w14:paraId="288C29E9" w14:textId="77777777" w:rsidR="004F4F3C" w:rsidRPr="001D20C4" w:rsidRDefault="00000000" w:rsidP="0011232A">
      <w:pPr>
        <w:jc w:val="left"/>
        <w:pPrChange w:id="383" w:author="artin majdi" w:date="2023-07-09T20:10:00Z">
          <w:pPr/>
        </w:pPrChange>
      </w:pPr>
      <w:r w:rsidRPr="001D20C4">
        <w:t>\</w:t>
      </w:r>
      <w:proofErr w:type="spellStart"/>
      <w:proofErr w:type="gramStart"/>
      <w:r w:rsidRPr="001D20C4">
        <w:t>textbf</w:t>
      </w:r>
      <w:proofErr w:type="spellEnd"/>
      <w:r w:rsidRPr="001D20C4">
        <w:t>{</w:t>
      </w:r>
      <w:proofErr w:type="gramEnd"/>
      <w:r w:rsidRPr="001D20C4">
        <w:t>Effusion} &amp; 5206 &amp; 19349 &amp; 1269 &amp; 654 &amp; 1625 &amp; 311 \\</w:t>
      </w:r>
    </w:p>
    <w:p w14:paraId="2430957B" w14:textId="77777777" w:rsidR="004F4F3C" w:rsidRPr="001D20C4" w:rsidRDefault="00000000" w:rsidP="0011232A">
      <w:pPr>
        <w:jc w:val="left"/>
        <w:pPrChange w:id="384" w:author="artin majdi" w:date="2023-07-09T20:10:00Z">
          <w:pPr/>
        </w:pPrChange>
      </w:pPr>
      <w:r w:rsidRPr="001D20C4">
        <w:lastRenderedPageBreak/>
        <w:t>\</w:t>
      </w:r>
      <w:proofErr w:type="spellStart"/>
      <w:proofErr w:type="gramStart"/>
      <w:r w:rsidRPr="001D20C4">
        <w:t>textbf</w:t>
      </w:r>
      <w:proofErr w:type="spellEnd"/>
      <w:r w:rsidRPr="001D20C4">
        <w:t>{</w:t>
      </w:r>
      <w:proofErr w:type="gramEnd"/>
      <w:r w:rsidRPr="001D20C4">
        <w:t>Pneumonia} &amp; 992 &amp; 2064 &amp; 175 &amp; 89 &amp; 1910 &amp; 211 \\</w:t>
      </w:r>
    </w:p>
    <w:p w14:paraId="76E34E3F" w14:textId="77777777" w:rsidR="004F4F3C" w:rsidRPr="001D20C4" w:rsidRDefault="00000000" w:rsidP="0011232A">
      <w:pPr>
        <w:jc w:val="left"/>
        <w:pPrChange w:id="385" w:author="artin majdi" w:date="2023-07-09T20:10:00Z">
          <w:pPr/>
        </w:pPrChange>
      </w:pPr>
      <w:r w:rsidRPr="001D20C4">
        <w:t>\</w:t>
      </w:r>
      <w:proofErr w:type="spellStart"/>
      <w:proofErr w:type="gramStart"/>
      <w:r w:rsidRPr="001D20C4">
        <w:t>textbf</w:t>
      </w:r>
      <w:proofErr w:type="spellEnd"/>
      <w:r w:rsidRPr="001D20C4">
        <w:t>{</w:t>
      </w:r>
      <w:proofErr w:type="gramEnd"/>
      <w:r w:rsidRPr="001D20C4">
        <w:t>Pleural\_Thickening} &amp; 0 &amp; 0 &amp; 745 &amp; 145 &amp; 2075 &amp; 34 \\</w:t>
      </w:r>
    </w:p>
    <w:p w14:paraId="093DBA6E" w14:textId="77777777" w:rsidR="004F4F3C" w:rsidRPr="001D20C4" w:rsidRDefault="00000000" w:rsidP="0011232A">
      <w:pPr>
        <w:jc w:val="left"/>
        <w:pPrChange w:id="386" w:author="artin majdi" w:date="2023-07-09T20:10:00Z">
          <w:pPr/>
        </w:pPrChange>
      </w:pPr>
      <w:r w:rsidRPr="001D20C4">
        <w:t>\</w:t>
      </w:r>
      <w:proofErr w:type="spellStart"/>
      <w:proofErr w:type="gramStart"/>
      <w:r w:rsidRPr="001D20C4">
        <w:t>textbf</w:t>
      </w:r>
      <w:proofErr w:type="spellEnd"/>
      <w:r w:rsidRPr="001D20C4">
        <w:t>{</w:t>
      </w:r>
      <w:proofErr w:type="gramEnd"/>
      <w:r w:rsidRPr="001D20C4">
        <w:t>Cardiomegaly} &amp; 2117 &amp; 8284 &amp; 729 &amp; 203 &amp; 5387 &amp; 261 \\</w:t>
      </w:r>
    </w:p>
    <w:p w14:paraId="2025C4E3" w14:textId="77777777" w:rsidR="004F4F3C" w:rsidRPr="001D20C4" w:rsidRDefault="00000000" w:rsidP="0011232A">
      <w:pPr>
        <w:jc w:val="left"/>
        <w:pPrChange w:id="387" w:author="artin majdi" w:date="2023-07-09T20:10:00Z">
          <w:pPr/>
        </w:pPrChange>
      </w:pPr>
      <w:r w:rsidRPr="001D20C4">
        <w:t>\</w:t>
      </w:r>
      <w:proofErr w:type="spellStart"/>
      <w:proofErr w:type="gramStart"/>
      <w:r w:rsidRPr="001D20C4">
        <w:t>textbf</w:t>
      </w:r>
      <w:proofErr w:type="spellEnd"/>
      <w:r w:rsidRPr="001D20C4">
        <w:t>{</w:t>
      </w:r>
      <w:proofErr w:type="gramEnd"/>
      <w:r w:rsidRPr="001D20C4">
        <w:t>Nodule} &amp; 0 &amp; 0 &amp; 1609 &amp; 460 &amp; 2190 &amp; 95 \\</w:t>
      </w:r>
    </w:p>
    <w:p w14:paraId="63FEF169" w14:textId="77777777" w:rsidR="004F4F3C" w:rsidRPr="001D20C4" w:rsidRDefault="00000000" w:rsidP="0011232A">
      <w:pPr>
        <w:jc w:val="left"/>
        <w:pPrChange w:id="388" w:author="artin majdi" w:date="2023-07-09T20:10:00Z">
          <w:pPr/>
        </w:pPrChange>
      </w:pPr>
      <w:r w:rsidRPr="001D20C4">
        <w:t>\</w:t>
      </w:r>
      <w:proofErr w:type="spellStart"/>
      <w:proofErr w:type="gramStart"/>
      <w:r w:rsidRPr="001D20C4">
        <w:t>textbf</w:t>
      </w:r>
      <w:proofErr w:type="spellEnd"/>
      <w:r w:rsidRPr="001D20C4">
        <w:t>{</w:t>
      </w:r>
      <w:proofErr w:type="gramEnd"/>
      <w:r w:rsidRPr="001D20C4">
        <w:t>Mass} &amp; 0 &amp; 0 &amp; 1213 &amp; 493 &amp; 506 &amp; 17 \\</w:t>
      </w:r>
    </w:p>
    <w:p w14:paraId="468024C8" w14:textId="77777777" w:rsidR="004F4F3C" w:rsidRPr="001D20C4" w:rsidRDefault="00000000" w:rsidP="0011232A">
      <w:pPr>
        <w:jc w:val="left"/>
        <w:pPrChange w:id="389" w:author="artin majdi" w:date="2023-07-09T20:10:00Z">
          <w:pPr/>
        </w:pPrChange>
      </w:pPr>
      <w:r w:rsidRPr="001D20C4">
        <w:t>\</w:t>
      </w:r>
      <w:proofErr w:type="spellStart"/>
      <w:proofErr w:type="gramStart"/>
      <w:r w:rsidRPr="001D20C4">
        <w:t>textbf</w:t>
      </w:r>
      <w:proofErr w:type="spellEnd"/>
      <w:r w:rsidRPr="001D20C4">
        <w:t>{</w:t>
      </w:r>
      <w:proofErr w:type="gramEnd"/>
      <w:r w:rsidRPr="001D20C4">
        <w:t>Hernia} &amp; 0 &amp; 0 &amp; 81 &amp; 13 &amp; 988 &amp; 38 \\</w:t>
      </w:r>
    </w:p>
    <w:p w14:paraId="3D0FEC1E" w14:textId="77777777" w:rsidR="004F4F3C" w:rsidRPr="001D20C4" w:rsidRDefault="00000000" w:rsidP="0011232A">
      <w:pPr>
        <w:jc w:val="left"/>
        <w:pPrChange w:id="390" w:author="artin majdi" w:date="2023-07-09T20:10:00Z">
          <w:pPr/>
        </w:pPrChange>
      </w:pPr>
      <w:r w:rsidRPr="001D20C4">
        <w:t>\</w:t>
      </w:r>
      <w:proofErr w:type="spellStart"/>
      <w:proofErr w:type="gramStart"/>
      <w:r w:rsidRPr="001D20C4">
        <w:t>textbf</w:t>
      </w:r>
      <w:proofErr w:type="spellEnd"/>
      <w:r w:rsidRPr="001D20C4">
        <w:t>{</w:t>
      </w:r>
      <w:proofErr w:type="gramEnd"/>
      <w:r w:rsidRPr="001D20C4">
        <w:t>Lung Lesion} &amp; 1655 &amp; 3110 &amp; 0 &amp; 0 &amp; 0 &amp; 0 \\</w:t>
      </w:r>
    </w:p>
    <w:p w14:paraId="26E1FE1C" w14:textId="77777777" w:rsidR="004F4F3C" w:rsidRPr="001D20C4" w:rsidRDefault="00000000" w:rsidP="0011232A">
      <w:pPr>
        <w:jc w:val="left"/>
        <w:pPrChange w:id="391" w:author="artin majdi" w:date="2023-07-09T20:10:00Z">
          <w:pPr/>
        </w:pPrChange>
      </w:pPr>
      <w:r w:rsidRPr="001D20C4">
        <w:t>\</w:t>
      </w:r>
      <w:proofErr w:type="spellStart"/>
      <w:proofErr w:type="gramStart"/>
      <w:r w:rsidRPr="001D20C4">
        <w:t>textbf</w:t>
      </w:r>
      <w:proofErr w:type="spellEnd"/>
      <w:r w:rsidRPr="001D20C4">
        <w:t>{</w:t>
      </w:r>
      <w:proofErr w:type="gramEnd"/>
      <w:r w:rsidRPr="001D20C4">
        <w:t>Fracture} &amp; 1115 &amp; 3463 &amp; 0 &amp; 0 &amp; 1662 &amp; 69 \\</w:t>
      </w:r>
    </w:p>
    <w:p w14:paraId="46DE4F63" w14:textId="77777777" w:rsidR="004F4F3C" w:rsidRPr="001D20C4" w:rsidRDefault="00000000" w:rsidP="0011232A">
      <w:pPr>
        <w:jc w:val="left"/>
        <w:pPrChange w:id="392" w:author="artin majdi" w:date="2023-07-09T20:10:00Z">
          <w:pPr/>
        </w:pPrChange>
      </w:pPr>
      <w:r w:rsidRPr="001D20C4">
        <w:t>\</w:t>
      </w:r>
      <w:proofErr w:type="spellStart"/>
      <w:proofErr w:type="gramStart"/>
      <w:r w:rsidRPr="001D20C4">
        <w:t>textbf</w:t>
      </w:r>
      <w:proofErr w:type="spellEnd"/>
      <w:r w:rsidRPr="001D20C4">
        <w:t>{</w:t>
      </w:r>
      <w:proofErr w:type="gramEnd"/>
      <w:r w:rsidRPr="001D20C4">
        <w:t>Lung Opacity} &amp; 7006 &amp; 28183 &amp; \</w:t>
      </w:r>
      <w:proofErr w:type="spellStart"/>
      <w:r w:rsidRPr="001D20C4">
        <w:t>cellcolor</w:t>
      </w:r>
      <w:proofErr w:type="spellEnd"/>
      <w:r w:rsidRPr="001D20C4">
        <w:t>[HTML]{E9ECE6}4917 &amp; \</w:t>
      </w:r>
      <w:proofErr w:type="spellStart"/>
      <w:r w:rsidRPr="001D20C4">
        <w:t>cellcolor</w:t>
      </w:r>
      <w:proofErr w:type="spellEnd"/>
      <w:r w:rsidRPr="001D20C4">
        <w:t>[HTML]{E9ECE6}2216 &amp; \</w:t>
      </w:r>
      <w:proofErr w:type="spellStart"/>
      <w:r w:rsidRPr="001D20C4">
        <w:t>cellcolor</w:t>
      </w:r>
      <w:proofErr w:type="spellEnd"/>
      <w:r w:rsidRPr="001D20C4">
        <w:t>[HTML]{E9ECE6}6947 &amp; \</w:t>
      </w:r>
      <w:proofErr w:type="spellStart"/>
      <w:r w:rsidRPr="001D20C4">
        <w:t>cellcolor</w:t>
      </w:r>
      <w:proofErr w:type="spellEnd"/>
      <w:r w:rsidRPr="001D20C4">
        <w:t>[HTML]{E9ECE6}861 \\</w:t>
      </w:r>
    </w:p>
    <w:p w14:paraId="59987349" w14:textId="77777777" w:rsidR="004F4F3C" w:rsidRPr="001D20C4" w:rsidRDefault="00000000" w:rsidP="0011232A">
      <w:pPr>
        <w:jc w:val="left"/>
        <w:pPrChange w:id="393" w:author="artin majdi" w:date="2023-07-09T20:10:00Z">
          <w:pPr/>
        </w:pPrChange>
      </w:pPr>
      <w:r w:rsidRPr="001D20C4">
        <w:t>\</w:t>
      </w:r>
      <w:proofErr w:type="spellStart"/>
      <w:proofErr w:type="gramStart"/>
      <w:r w:rsidRPr="001D20C4">
        <w:t>textbf</w:t>
      </w:r>
      <w:proofErr w:type="spellEnd"/>
      <w:r w:rsidRPr="001D20C4">
        <w:t>{</w:t>
      </w:r>
      <w:proofErr w:type="gramEnd"/>
      <w:r w:rsidRPr="001D20C4">
        <w:t xml:space="preserve">Enlarged </w:t>
      </w:r>
      <w:proofErr w:type="spellStart"/>
      <w:r w:rsidRPr="001D20C4">
        <w:t>Cardiomediastinum</w:t>
      </w:r>
      <w:proofErr w:type="spellEnd"/>
      <w:r w:rsidRPr="001D20C4">
        <w:t>} &amp; 1100 &amp; 4577 &amp; \</w:t>
      </w:r>
      <w:proofErr w:type="spellStart"/>
      <w:r w:rsidRPr="001D20C4">
        <w:t>cellcolor</w:t>
      </w:r>
      <w:proofErr w:type="spellEnd"/>
      <w:r w:rsidRPr="001D20C4">
        <w:t>[HTML]{E9ECE6}729 &amp; \</w:t>
      </w:r>
      <w:proofErr w:type="spellStart"/>
      <w:r w:rsidRPr="001D20C4">
        <w:t>cellcolor</w:t>
      </w:r>
      <w:proofErr w:type="spellEnd"/>
      <w:r w:rsidRPr="001D20C4">
        <w:t>[HTML]{E9ECE6}203 &amp; \</w:t>
      </w:r>
      <w:proofErr w:type="spellStart"/>
      <w:r w:rsidRPr="001D20C4">
        <w:t>cellcolor</w:t>
      </w:r>
      <w:proofErr w:type="spellEnd"/>
      <w:r w:rsidRPr="001D20C4">
        <w:t>[HTML]{E9ECE6}5387 &amp; \</w:t>
      </w:r>
      <w:proofErr w:type="spellStart"/>
      <w:r w:rsidRPr="001D20C4">
        <w:t>cellcolor</w:t>
      </w:r>
      <w:proofErr w:type="spellEnd"/>
      <w:r w:rsidRPr="001D20C4">
        <w:t>[HTML]{E9ECE6}261 \\</w:t>
      </w:r>
    </w:p>
    <w:p w14:paraId="488BAE0E" w14:textId="77777777" w:rsidR="004F4F3C" w:rsidRPr="001D20C4" w:rsidRDefault="00000000" w:rsidP="0011232A">
      <w:pPr>
        <w:jc w:val="left"/>
        <w:pPrChange w:id="394" w:author="artin majdi" w:date="2023-07-09T20:10:00Z">
          <w:pPr/>
        </w:pPrChange>
      </w:pPr>
      <w:r w:rsidRPr="001D20C4">
        <w:t>\</w:t>
      </w:r>
      <w:proofErr w:type="spellStart"/>
      <w:proofErr w:type="gramStart"/>
      <w:r w:rsidRPr="001D20C4">
        <w:t>rowcolor</w:t>
      </w:r>
      <w:proofErr w:type="spellEnd"/>
      <w:r w:rsidRPr="001D20C4">
        <w:t>[</w:t>
      </w:r>
      <w:proofErr w:type="gramEnd"/>
      <w:r w:rsidRPr="001D20C4">
        <w:t>HTML]{79A8A4}</w:t>
      </w:r>
    </w:p>
    <w:p w14:paraId="31A13690" w14:textId="77777777" w:rsidR="004F4F3C" w:rsidRPr="001D20C4" w:rsidRDefault="00000000" w:rsidP="0011232A">
      <w:pPr>
        <w:jc w:val="left"/>
        <w:pPrChange w:id="395" w:author="artin majdi" w:date="2023-07-09T20:10:00Z">
          <w:pPr/>
        </w:pPrChange>
      </w:pPr>
      <w:r w:rsidRPr="001D20C4">
        <w:t>{\</w:t>
      </w:r>
      <w:proofErr w:type="gramStart"/>
      <w:r w:rsidRPr="001D20C4">
        <w:t>color[</w:t>
      </w:r>
      <w:proofErr w:type="gramEnd"/>
      <w:r w:rsidRPr="001D20C4">
        <w:t>HTML]{FFFFFF} Total} &amp; {\color[HTML]{FFFFFF} 20543} &amp; {\color[HTML]{FFFFFF} 53359} &amp; {\color[HTML]{FFFFFF} 28868} &amp; {\color[HTML]{FFFFFF} 9060} &amp; {\color[HTML]{FFFFFF} 61692} &amp; {\color[HTML]{FFFFFF} 2445}</w:t>
      </w:r>
    </w:p>
    <w:p w14:paraId="10B7063C" w14:textId="77777777" w:rsidR="004F4F3C" w:rsidRPr="001D20C4" w:rsidRDefault="00000000" w:rsidP="0011232A">
      <w:pPr>
        <w:jc w:val="left"/>
        <w:pPrChange w:id="396" w:author="artin majdi" w:date="2023-07-09T20:10:00Z">
          <w:pPr/>
        </w:pPrChange>
      </w:pPr>
      <w:r w:rsidRPr="001D20C4">
        <w:t>\</w:t>
      </w:r>
      <w:proofErr w:type="gramStart"/>
      <w:r w:rsidRPr="001D20C4">
        <w:t>end</w:t>
      </w:r>
      <w:proofErr w:type="gramEnd"/>
      <w:r w:rsidRPr="001D20C4">
        <w:t>{tabular}</w:t>
      </w:r>
    </w:p>
    <w:p w14:paraId="5876F00E" w14:textId="77777777" w:rsidR="004F4F3C" w:rsidRPr="001D20C4" w:rsidRDefault="00000000" w:rsidP="0011232A">
      <w:pPr>
        <w:jc w:val="left"/>
        <w:pPrChange w:id="397" w:author="artin majdi" w:date="2023-07-09T20:10:00Z">
          <w:pPr/>
        </w:pPrChange>
      </w:pPr>
      <w:r w:rsidRPr="001D20C4">
        <w:t>\</w:t>
      </w:r>
      <w:proofErr w:type="gramStart"/>
      <w:r w:rsidRPr="001D20C4">
        <w:t>end</w:t>
      </w:r>
      <w:proofErr w:type="gramEnd"/>
      <w:r w:rsidRPr="001D20C4">
        <w:t>{table}</w:t>
      </w:r>
    </w:p>
    <w:p w14:paraId="65E43521" w14:textId="77777777" w:rsidR="004F4F3C" w:rsidRPr="001D20C4" w:rsidRDefault="00000000" w:rsidP="0011232A">
      <w:pPr>
        <w:jc w:val="left"/>
        <w:pPrChange w:id="398" w:author="artin majdi" w:date="2023-07-09T20:10:00Z">
          <w:pPr/>
        </w:pPrChange>
      </w:pPr>
      <w:r w:rsidRPr="001D20C4">
        <w:t>Figure~\ref{</w:t>
      </w:r>
      <w:proofErr w:type="gramStart"/>
      <w:r w:rsidRPr="001D20C4">
        <w:t>fig:taxonomy.fig.3.roc</w:t>
      </w:r>
      <w:proofErr w:type="gramEnd"/>
      <w:r w:rsidRPr="001D20C4">
        <w:t xml:space="preserve">_curve_all_datasets} presents the comparison of the performance of our proposed techniques ``logit'' and ``loss'' against the ``baseline'' technique for a series of nine medical </w:t>
      </w:r>
      <w:r w:rsidRPr="001D20C4">
        <w:lastRenderedPageBreak/>
        <w:t>conditions related to lung and heart diseases on three datasets (CheXpert, PADCHEST, NIH). These nine pathologies include the two parent classes (\</w:t>
      </w:r>
      <w:proofErr w:type="spellStart"/>
      <w:proofErr w:type="gramStart"/>
      <w:r w:rsidRPr="001D20C4">
        <w:t>textbf</w:t>
      </w:r>
      <w:proofErr w:type="spellEnd"/>
      <w:r w:rsidRPr="001D20C4">
        <w:t>{</w:t>
      </w:r>
      <w:proofErr w:type="gramEnd"/>
      <w:r w:rsidRPr="001D20C4">
        <w:t>Lung Opacity}, and \</w:t>
      </w:r>
      <w:proofErr w:type="spellStart"/>
      <w:r w:rsidRPr="001D20C4">
        <w:t>textbf</w:t>
      </w:r>
      <w:proofErr w:type="spellEnd"/>
      <w:r w:rsidRPr="001D20C4">
        <w:t xml:space="preserve">{Enlarged </w:t>
      </w:r>
      <w:proofErr w:type="spellStart"/>
      <w:r w:rsidRPr="001D20C4">
        <w:t>Cardiomediastinum</w:t>
      </w:r>
      <w:proofErr w:type="spellEnd"/>
      <w:r w:rsidRPr="001D20C4">
        <w:t>}) and their corresponding child classes, as shown in Figure~\ref{fig:taxonomy.fig.1.taxonomy_structure}. The individual subplots exhibit overlaid receiver operating characteristic (ROC) curves and their corresponding AUC scores.</w:t>
      </w:r>
    </w:p>
    <w:p w14:paraId="7ED73057" w14:textId="77777777" w:rsidR="004F4F3C" w:rsidRPr="001D20C4" w:rsidRDefault="00000000" w:rsidP="0011232A">
      <w:pPr>
        <w:jc w:val="left"/>
        <w:pPrChange w:id="399" w:author="artin majdi" w:date="2023-07-09T20:10:00Z">
          <w:pPr/>
        </w:pPrChange>
      </w:pPr>
      <w:r w:rsidRPr="001D20C4">
        <w:t>\</w:t>
      </w:r>
      <w:proofErr w:type="gramStart"/>
      <w:r w:rsidRPr="001D20C4">
        <w:t>begin</w:t>
      </w:r>
      <w:proofErr w:type="gramEnd"/>
      <w:r w:rsidRPr="001D20C4">
        <w:t>{figure}[H]</w:t>
      </w:r>
    </w:p>
    <w:p w14:paraId="20667564" w14:textId="77777777" w:rsidR="004F4F3C" w:rsidRPr="001D20C4" w:rsidRDefault="00000000" w:rsidP="0011232A">
      <w:pPr>
        <w:jc w:val="left"/>
        <w:pPrChange w:id="400" w:author="artin majdi" w:date="2023-07-09T20:10:00Z">
          <w:pPr/>
        </w:pPrChange>
      </w:pPr>
      <w:r w:rsidRPr="001D20C4">
        <w:t xml:space="preserve">    \</w:t>
      </w:r>
      <w:proofErr w:type="gramStart"/>
      <w:r w:rsidRPr="001D20C4">
        <w:t>centering</w:t>
      </w:r>
      <w:proofErr w:type="gramEnd"/>
    </w:p>
    <w:p w14:paraId="15B23381" w14:textId="77777777" w:rsidR="004F4F3C" w:rsidRPr="001D20C4" w:rsidRDefault="00000000" w:rsidP="0011232A">
      <w:pPr>
        <w:jc w:val="left"/>
        <w:pPrChange w:id="401" w:author="artin majdi" w:date="2023-07-09T20:10:00Z">
          <w:pPr/>
        </w:pPrChange>
      </w:pPr>
      <w:r w:rsidRPr="001D20C4">
        <w:t xml:space="preserve">    \includegraphics[width=\</w:t>
      </w:r>
      <w:proofErr w:type="gramStart"/>
      <w:r w:rsidRPr="001D20C4">
        <w:t>textwidth]{</w:t>
      </w:r>
      <w:proofErr w:type="gramEnd"/>
      <w:r w:rsidRPr="001D20C4">
        <w:t>\figurepath{roc_curve_all_datasets/ROC/roc_curve_all_datasets.pdf}}</w:t>
      </w:r>
    </w:p>
    <w:p w14:paraId="706E9BD9" w14:textId="77777777" w:rsidR="004F4F3C" w:rsidRPr="001D20C4" w:rsidRDefault="00000000" w:rsidP="0011232A">
      <w:pPr>
        <w:jc w:val="left"/>
        <w:pPrChange w:id="402" w:author="artin majdi" w:date="2023-07-09T20:10:00Z">
          <w:pPr/>
        </w:pPrChange>
      </w:pPr>
      <w:r w:rsidRPr="001D20C4">
        <w:t xml:space="preserve">    \</w:t>
      </w:r>
      <w:proofErr w:type="gramStart"/>
      <w:r w:rsidRPr="001D20C4">
        <w:t>caption{</w:t>
      </w:r>
      <w:proofErr w:type="gramEnd"/>
      <w:r w:rsidRPr="001D20C4">
        <w:t>Comparative analysis of the ROC curves for nine thoracic pathologies using the ``logit'' and ``loss'' techniques as well as the baseline. The subplots highlighted with a darker background, represent parent class diseases</w:t>
      </w:r>
      <w:proofErr w:type="gramStart"/>
      <w:r w:rsidRPr="001D20C4">
        <w:t>.}%</w:t>
      </w:r>
      <w:proofErr w:type="gramEnd"/>
    </w:p>
    <w:p w14:paraId="5E5DD8AE" w14:textId="77777777" w:rsidR="004F4F3C" w:rsidRPr="001D20C4" w:rsidRDefault="00000000" w:rsidP="0011232A">
      <w:pPr>
        <w:jc w:val="left"/>
        <w:pPrChange w:id="403" w:author="artin majdi" w:date="2023-07-09T20:10:00Z">
          <w:pPr/>
        </w:pPrChange>
      </w:pPr>
      <w:r w:rsidRPr="001D20C4">
        <w:t xml:space="preserve">    \label{</w:t>
      </w:r>
      <w:proofErr w:type="gramStart"/>
      <w:r w:rsidRPr="001D20C4">
        <w:t>fig:taxonomy.fig.3.roc</w:t>
      </w:r>
      <w:proofErr w:type="gramEnd"/>
      <w:r w:rsidRPr="001D20C4">
        <w:t>_curve_all_datasets}%</w:t>
      </w:r>
    </w:p>
    <w:p w14:paraId="514E66FF" w14:textId="77777777" w:rsidR="004F4F3C" w:rsidRPr="001D20C4" w:rsidRDefault="00000000" w:rsidP="0011232A">
      <w:pPr>
        <w:jc w:val="left"/>
        <w:pPrChange w:id="404" w:author="artin majdi" w:date="2023-07-09T20:10:00Z">
          <w:pPr/>
        </w:pPrChange>
      </w:pPr>
      <w:r w:rsidRPr="001D20C4">
        <w:t>\</w:t>
      </w:r>
      <w:proofErr w:type="gramStart"/>
      <w:r w:rsidRPr="001D20C4">
        <w:t>end</w:t>
      </w:r>
      <w:proofErr w:type="gramEnd"/>
      <w:r w:rsidRPr="001D20C4">
        <w:t>{figure}</w:t>
      </w:r>
    </w:p>
    <w:p w14:paraId="47D23208" w14:textId="77777777" w:rsidR="004F4F3C" w:rsidRPr="001D20C4" w:rsidRDefault="00000000" w:rsidP="0011232A">
      <w:pPr>
        <w:jc w:val="left"/>
        <w:pPrChange w:id="405" w:author="artin majdi" w:date="2023-07-09T20:10:00Z">
          <w:pPr/>
        </w:pPrChange>
      </w:pPr>
      <w:r w:rsidRPr="001D20C4">
        <w:t>Table~\ref{</w:t>
      </w:r>
      <w:proofErr w:type="gramStart"/>
      <w:r w:rsidRPr="001D20C4">
        <w:t>tab:taxonomy</w:t>
      </w:r>
      <w:proofErr w:type="gramEnd"/>
      <w:r w:rsidRPr="001D20C4">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w:t>
      </w:r>
      <w:r w:rsidRPr="001D20C4">
        <w:lastRenderedPageBreak/>
        <w:t xml:space="preserve">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rsidRPr="001D20C4">
        <w:t>cohen</w:t>
      </w:r>
      <w:proofErr w:type="spellEnd"/>
      <w:r w:rsidRPr="001D20C4">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65D63E3C" w14:textId="77777777" w:rsidR="004F4F3C" w:rsidRPr="001D20C4" w:rsidRDefault="00000000" w:rsidP="0011232A">
      <w:pPr>
        <w:jc w:val="left"/>
        <w:pPrChange w:id="406" w:author="artin majdi" w:date="2023-07-09T20:10:00Z">
          <w:pPr/>
        </w:pPrChange>
      </w:pPr>
      <w:r w:rsidRPr="001D20C4">
        <w:t>\</w:t>
      </w:r>
      <w:proofErr w:type="gramStart"/>
      <w:r w:rsidRPr="001D20C4">
        <w:t>begin</w:t>
      </w:r>
      <w:proofErr w:type="gramEnd"/>
      <w:r w:rsidRPr="001D20C4">
        <w:t>{table}[H]</w:t>
      </w:r>
    </w:p>
    <w:p w14:paraId="671E8220" w14:textId="77777777" w:rsidR="004F4F3C" w:rsidRPr="001D20C4" w:rsidRDefault="00000000" w:rsidP="0011232A">
      <w:pPr>
        <w:jc w:val="left"/>
        <w:pPrChange w:id="407" w:author="artin majdi" w:date="2023-07-09T20:10:00Z">
          <w:pPr/>
        </w:pPrChange>
      </w:pPr>
      <w:r w:rsidRPr="001D20C4">
        <w:t>\</w:t>
      </w:r>
      <w:proofErr w:type="gramStart"/>
      <w:r w:rsidRPr="001D20C4">
        <w:t>centering</w:t>
      </w:r>
      <w:proofErr w:type="gramEnd"/>
    </w:p>
    <w:p w14:paraId="1872E8E8" w14:textId="77777777" w:rsidR="004F4F3C" w:rsidRPr="001D20C4" w:rsidRDefault="00000000" w:rsidP="0011232A">
      <w:pPr>
        <w:jc w:val="left"/>
        <w:pPrChange w:id="408" w:author="artin majdi" w:date="2023-07-09T20:10:00Z">
          <w:pPr/>
        </w:pPrChange>
      </w:pPr>
      <w:r w:rsidRPr="001D20C4">
        <w:t>\</w:t>
      </w:r>
      <w:proofErr w:type="gramStart"/>
      <w:r w:rsidRPr="001D20C4">
        <w:t>caption{</w:t>
      </w:r>
      <w:proofErr w:type="gramEnd"/>
      <w:r w:rsidRPr="001D20C4">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1D20C4">
        <w:t>.}%</w:t>
      </w:r>
      <w:proofErr w:type="gramEnd"/>
    </w:p>
    <w:p w14:paraId="0B5DD99C" w14:textId="77777777" w:rsidR="004F4F3C" w:rsidRPr="001D20C4" w:rsidRDefault="00000000" w:rsidP="0011232A">
      <w:pPr>
        <w:jc w:val="left"/>
        <w:pPrChange w:id="409" w:author="artin majdi" w:date="2023-07-09T20:10:00Z">
          <w:pPr/>
        </w:pPrChange>
      </w:pPr>
      <w:r w:rsidRPr="001D20C4">
        <w:t>\label{</w:t>
      </w:r>
      <w:proofErr w:type="gramStart"/>
      <w:r w:rsidRPr="001D20C4">
        <w:t>tab:taxonomy</w:t>
      </w:r>
      <w:proofErr w:type="gramEnd"/>
      <w:r w:rsidRPr="001D20C4">
        <w:t>.table.3.metrics}</w:t>
      </w:r>
    </w:p>
    <w:p w14:paraId="2A71FA88" w14:textId="77777777" w:rsidR="004F4F3C" w:rsidRPr="001D20C4" w:rsidRDefault="00000000" w:rsidP="0011232A">
      <w:pPr>
        <w:jc w:val="left"/>
        <w:pPrChange w:id="410" w:author="artin majdi" w:date="2023-07-09T20:10:00Z">
          <w:pPr/>
        </w:pPrChange>
      </w:pPr>
      <w:r w:rsidRPr="001D20C4">
        <w:t>\</w:t>
      </w:r>
      <w:proofErr w:type="spellStart"/>
      <w:r w:rsidRPr="001D20C4">
        <w:t>resizebox</w:t>
      </w:r>
      <w:proofErr w:type="spellEnd"/>
      <w:r w:rsidRPr="001D20C4">
        <w:t>{\</w:t>
      </w:r>
      <w:proofErr w:type="spellStart"/>
      <w:proofErr w:type="gramStart"/>
      <w:r w:rsidRPr="001D20C4">
        <w:t>textwidth</w:t>
      </w:r>
      <w:proofErr w:type="spellEnd"/>
      <w:r w:rsidRPr="001D20C4">
        <w:t>}{!}</w:t>
      </w:r>
      <w:proofErr w:type="gramEnd"/>
      <w:r w:rsidRPr="001D20C4">
        <w:t>{%</w:t>
      </w:r>
    </w:p>
    <w:p w14:paraId="71A50A78" w14:textId="77777777" w:rsidR="004F4F3C" w:rsidRPr="001D20C4" w:rsidRDefault="00000000" w:rsidP="0011232A">
      <w:pPr>
        <w:jc w:val="left"/>
        <w:pPrChange w:id="411" w:author="artin majdi" w:date="2023-07-09T20:10:00Z">
          <w:pPr/>
        </w:pPrChange>
      </w:pPr>
      <w:r w:rsidRPr="001D20C4">
        <w:t xml:space="preserve">%! suppress = </w:t>
      </w:r>
      <w:proofErr w:type="spellStart"/>
      <w:r w:rsidRPr="001D20C4">
        <w:t>EscapeAmpersand</w:t>
      </w:r>
      <w:proofErr w:type="spellEnd"/>
    </w:p>
    <w:p w14:paraId="638FA057" w14:textId="77777777" w:rsidR="004F4F3C" w:rsidRPr="001D20C4" w:rsidRDefault="00000000" w:rsidP="0011232A">
      <w:pPr>
        <w:jc w:val="left"/>
        <w:pPrChange w:id="412" w:author="artin majdi" w:date="2023-07-09T20:10:00Z">
          <w:pPr/>
        </w:pPrChange>
      </w:pPr>
      <w:r w:rsidRPr="001D20C4">
        <w:t>\</w:t>
      </w:r>
      <w:proofErr w:type="gramStart"/>
      <w:r w:rsidRPr="001D20C4">
        <w:t>begin</w:t>
      </w:r>
      <w:proofErr w:type="gramEnd"/>
      <w:r w:rsidRPr="001D20C4">
        <w:t>{tabular}{</w:t>
      </w:r>
      <w:proofErr w:type="spellStart"/>
      <w:r w:rsidRPr="001D20C4">
        <w:t>clrrrrrr</w:t>
      </w:r>
      <w:proofErr w:type="spellEnd"/>
      <w:r w:rsidRPr="001D20C4">
        <w:t>}</w:t>
      </w:r>
    </w:p>
    <w:p w14:paraId="18072876" w14:textId="77777777" w:rsidR="004F4F3C" w:rsidRPr="001D20C4" w:rsidRDefault="00000000" w:rsidP="0011232A">
      <w:pPr>
        <w:jc w:val="left"/>
        <w:pPrChange w:id="413" w:author="artin majdi" w:date="2023-07-09T20:10:00Z">
          <w:pPr/>
        </w:pPrChange>
      </w:pPr>
      <w:r w:rsidRPr="001D20C4">
        <w:lastRenderedPageBreak/>
        <w:t xml:space="preserve"> &amp; \</w:t>
      </w:r>
      <w:proofErr w:type="spellStart"/>
      <w:r w:rsidRPr="001D20C4">
        <w:t>cellcolor</w:t>
      </w:r>
      <w:proofErr w:type="spellEnd"/>
      <w:r w:rsidRPr="001D20C4">
        <w:t>[HTML]{79A8A4}{\color[HTML]{FFFFFF} } &amp; \</w:t>
      </w:r>
      <w:proofErr w:type="spellStart"/>
      <w:r w:rsidRPr="001D20C4">
        <w:t>cellcolor</w:t>
      </w:r>
      <w:proofErr w:type="spellEnd"/>
      <w:r w:rsidRPr="001D20C4">
        <w:t>[HTML]{79A8A4}{\color[HTML]{FFFFFF} kappa} &amp; \</w:t>
      </w:r>
      <w:proofErr w:type="spellStart"/>
      <w:r w:rsidRPr="001D20C4">
        <w:t>cellcolor</w:t>
      </w:r>
      <w:proofErr w:type="spellEnd"/>
      <w:r w:rsidRPr="001D20C4">
        <w:t>[HTML]{79A8A4}{\color[HTML]{FFFFFF} p\_value} &amp; \</w:t>
      </w:r>
      <w:proofErr w:type="spellStart"/>
      <w:r w:rsidRPr="001D20C4">
        <w:t>cellcolor</w:t>
      </w:r>
      <w:proofErr w:type="spellEnd"/>
      <w:r w:rsidRPr="001D20C4">
        <w:t>[HTML]{79A8A4}{\color[HTML]{FFFFFF} t\_stat} &amp; \</w:t>
      </w:r>
      <w:proofErr w:type="spellStart"/>
      <w:r w:rsidRPr="001D20C4">
        <w:t>cellcolor</w:t>
      </w:r>
      <w:proofErr w:type="spellEnd"/>
      <w:r w:rsidRPr="001D20C4">
        <w:t>[HTML]{79A8A4}{\color[HTML]{FFFFFF} power} &amp; \</w:t>
      </w:r>
      <w:proofErr w:type="spellStart"/>
      <w:r w:rsidRPr="001D20C4">
        <w:t>cellcolor</w:t>
      </w:r>
      <w:proofErr w:type="spellEnd"/>
      <w:r w:rsidRPr="001D20C4">
        <w:t xml:space="preserve">[HTML]{79A8A4}{\color[HTML]{FFFFFF} </w:t>
      </w:r>
      <w:proofErr w:type="spellStart"/>
      <w:r w:rsidRPr="001D20C4">
        <w:t>cohen</w:t>
      </w:r>
      <w:proofErr w:type="spellEnd"/>
      <w:r w:rsidRPr="001D20C4">
        <w:t>-d} &amp; \</w:t>
      </w:r>
      <w:proofErr w:type="spellStart"/>
      <w:r w:rsidRPr="001D20C4">
        <w:t>cellcolor</w:t>
      </w:r>
      <w:proofErr w:type="spellEnd"/>
      <w:r w:rsidRPr="001D20C4">
        <w:t>[HTML]{79A8A4}{\color[HTML]{FFFFFF} BF10} \\</w:t>
      </w:r>
    </w:p>
    <w:p w14:paraId="65A7FE32" w14:textId="77777777" w:rsidR="004F4F3C" w:rsidRPr="001D20C4" w:rsidRDefault="00000000" w:rsidP="0011232A">
      <w:pPr>
        <w:jc w:val="left"/>
        <w:pPrChange w:id="414" w:author="artin majdi" w:date="2023-07-09T20:10:00Z">
          <w:pPr/>
        </w:pPrChange>
      </w:pPr>
      <w:r w:rsidRPr="001D20C4">
        <w:t xml:space="preserve"> &amp; Atelectasis &amp; 0.495 &amp; 2.1E-89 &amp; 20.2 &amp; 1 &amp; 0.346 &amp; 3.0E+85 \\</w:t>
      </w:r>
    </w:p>
    <w:p w14:paraId="78CFC15E" w14:textId="77777777" w:rsidR="004F4F3C" w:rsidRPr="001D20C4" w:rsidRDefault="00000000" w:rsidP="0011232A">
      <w:pPr>
        <w:jc w:val="left"/>
        <w:pPrChange w:id="415" w:author="artin majdi" w:date="2023-07-09T20:10:00Z">
          <w:pPr/>
        </w:pPrChange>
      </w:pPr>
      <w:r w:rsidRPr="001D20C4">
        <w:t xml:space="preserve"> &amp; Consolidation &amp; 0.508 &amp; 2.0E-18 &amp; 8.8 &amp; 1 &amp; 0.150 &amp; 8.3E+14 \\</w:t>
      </w:r>
    </w:p>
    <w:p w14:paraId="553A20FE" w14:textId="77777777" w:rsidR="004F4F3C" w:rsidRPr="001D20C4" w:rsidRDefault="00000000" w:rsidP="0011232A">
      <w:pPr>
        <w:jc w:val="left"/>
        <w:pPrChange w:id="416" w:author="artin majdi" w:date="2023-07-09T20:10:00Z">
          <w:pPr/>
        </w:pPrChange>
      </w:pPr>
      <w:r w:rsidRPr="001D20C4">
        <w:t xml:space="preserve"> &amp; Infiltration &amp; 0.620 &amp; 2.7E-28 &amp; 11.1 &amp; 1 &amp; 0.190 &amp; 4.9E+24 \\</w:t>
      </w:r>
    </w:p>
    <w:p w14:paraId="3210950E" w14:textId="77777777" w:rsidR="004F4F3C" w:rsidRPr="001D20C4" w:rsidRDefault="00000000" w:rsidP="0011232A">
      <w:pPr>
        <w:jc w:val="left"/>
        <w:pPrChange w:id="417" w:author="artin majdi" w:date="2023-07-09T20:10:00Z">
          <w:pPr/>
        </w:pPrChange>
      </w:pPr>
      <w:r w:rsidRPr="001D20C4">
        <w:t xml:space="preserve"> &amp; Edema &amp; 0.614 &amp; 1.2E-52 &amp; 15.3 &amp; 1 &amp; 0.263 &amp; 7.2E+48 \\</w:t>
      </w:r>
    </w:p>
    <w:p w14:paraId="4132F953" w14:textId="77777777" w:rsidR="004F4F3C" w:rsidRPr="001D20C4" w:rsidRDefault="00000000" w:rsidP="0011232A">
      <w:pPr>
        <w:jc w:val="left"/>
        <w:pPrChange w:id="418" w:author="artin majdi" w:date="2023-07-09T20:10:00Z">
          <w:pPr/>
        </w:pPrChange>
      </w:pPr>
      <w:r w:rsidRPr="001D20C4">
        <w:t xml:space="preserve"> &amp; Pneumonia &amp; 0.573 &amp; 2.9E-16 &amp; 8.2 &amp; 1 &amp; 0.140 &amp; 6.3E+12 \\</w:t>
      </w:r>
    </w:p>
    <w:p w14:paraId="5B93CAAE" w14:textId="77777777" w:rsidR="004F4F3C" w:rsidRPr="001D20C4" w:rsidRDefault="00000000" w:rsidP="0011232A">
      <w:pPr>
        <w:jc w:val="left"/>
        <w:pPrChange w:id="419" w:author="artin majdi" w:date="2023-07-09T20:10:00Z">
          <w:pPr/>
        </w:pPrChange>
      </w:pPr>
      <w:r w:rsidRPr="001D20C4">
        <w:t xml:space="preserve"> &amp; Cardiomegaly &amp; 0.615 &amp; 1.9E-72 &amp; 18.1 &amp; 1 &amp; 0.310 &amp; 3.9E+68 \\</w:t>
      </w:r>
    </w:p>
    <w:p w14:paraId="4FD353C5" w14:textId="77777777" w:rsidR="004F4F3C" w:rsidRPr="001D20C4" w:rsidRDefault="00000000" w:rsidP="0011232A">
      <w:pPr>
        <w:jc w:val="left"/>
        <w:pPrChange w:id="420" w:author="artin majdi" w:date="2023-07-09T20:10:00Z">
          <w:pPr/>
        </w:pPrChange>
      </w:pPr>
      <w:r w:rsidRPr="001D20C4">
        <w:t xml:space="preserve"> &amp; Lung Lesion &amp; 0.580 &amp; 7.0E-23 &amp; 9.9 &amp; 1 &amp; 0.169 &amp; 2.1E+19 \\</w:t>
      </w:r>
    </w:p>
    <w:p w14:paraId="79418F3E" w14:textId="77777777" w:rsidR="004F4F3C" w:rsidRPr="001D20C4" w:rsidRDefault="00000000" w:rsidP="0011232A">
      <w:pPr>
        <w:jc w:val="left"/>
        <w:pPrChange w:id="421" w:author="artin majdi" w:date="2023-07-09T20:10:00Z">
          <w:pPr/>
        </w:pPrChange>
      </w:pPr>
      <w:r w:rsidRPr="001D20C4">
        <w:t xml:space="preserve"> &amp; Lung Opacity &amp; 1 &amp; 1 &amp; 0 &amp; 0.05 &amp; 0 &amp; 0.019 \\</w:t>
      </w:r>
    </w:p>
    <w:p w14:paraId="63214631" w14:textId="77777777" w:rsidR="004F4F3C" w:rsidRPr="001D20C4" w:rsidRDefault="00000000" w:rsidP="0011232A">
      <w:pPr>
        <w:jc w:val="left"/>
        <w:pPrChange w:id="422" w:author="artin majdi" w:date="2023-07-09T20:10:00Z">
          <w:pPr/>
        </w:pPrChange>
      </w:pPr>
      <w:r w:rsidRPr="001D20C4">
        <w:t>\multirow{-</w:t>
      </w:r>
      <w:proofErr w:type="gramStart"/>
      <w:r w:rsidRPr="001D20C4">
        <w:t>10}{</w:t>
      </w:r>
      <w:proofErr w:type="gramEnd"/>
      <w:r w:rsidRPr="001D20C4">
        <w:t xml:space="preserve">*}{\begin{tabular}[c]{@{}c@{}}\\ L\\  \\ O\\ \\ G\\ \\ I\\ \\ T\end{tabular}} &amp; Enlarged </w:t>
      </w:r>
      <w:proofErr w:type="spellStart"/>
      <w:r w:rsidRPr="001D20C4">
        <w:t>Cardiomediastinum</w:t>
      </w:r>
      <w:proofErr w:type="spellEnd"/>
      <w:r w:rsidRPr="001D20C4">
        <w:t xml:space="preserve"> &amp; 1 &amp; 1 &amp; 0 &amp; 0.05 &amp; 0 &amp; 0.019 \\</w:t>
      </w:r>
    </w:p>
    <w:p w14:paraId="0E8EABA2" w14:textId="77777777" w:rsidR="004F4F3C" w:rsidRPr="001D20C4" w:rsidRDefault="00000000" w:rsidP="0011232A">
      <w:pPr>
        <w:jc w:val="left"/>
        <w:pPrChange w:id="423" w:author="artin majdi" w:date="2023-07-09T20:10:00Z">
          <w:pPr/>
        </w:pPrChange>
      </w:pPr>
      <w:r w:rsidRPr="001D20C4">
        <w:t>\multicolumn{8}{</w:t>
      </w:r>
      <w:proofErr w:type="gramStart"/>
      <w:r w:rsidRPr="001D20C4">
        <w:t>l}{</w:t>
      </w:r>
      <w:proofErr w:type="gramEnd"/>
      <w:r w:rsidRPr="001D20C4">
        <w:t>{\color[HTML]{FFFFFF} }} \\</w:t>
      </w:r>
    </w:p>
    <w:p w14:paraId="125B1390" w14:textId="77777777" w:rsidR="004F4F3C" w:rsidRPr="001D20C4" w:rsidRDefault="00000000" w:rsidP="0011232A">
      <w:pPr>
        <w:jc w:val="left"/>
        <w:pPrChange w:id="424" w:author="artin majdi" w:date="2023-07-09T20:10:00Z">
          <w:pPr/>
        </w:pPrChange>
      </w:pPr>
      <w:r w:rsidRPr="001D20C4">
        <w:t xml:space="preserve"> &amp; \</w:t>
      </w:r>
      <w:proofErr w:type="spellStart"/>
      <w:r w:rsidRPr="001D20C4">
        <w:t>cellcolor</w:t>
      </w:r>
      <w:proofErr w:type="spellEnd"/>
      <w:r w:rsidRPr="001D20C4">
        <w:t>[HTML]{79A8A4}{\color[HTML]{FFFFFF} } &amp; \</w:t>
      </w:r>
      <w:proofErr w:type="spellStart"/>
      <w:r w:rsidRPr="001D20C4">
        <w:t>cellcolor</w:t>
      </w:r>
      <w:proofErr w:type="spellEnd"/>
      <w:r w:rsidRPr="001D20C4">
        <w:t>[HTML]{79A8A4}{\color[HTML]{FFFFFF} kappa} &amp; \</w:t>
      </w:r>
      <w:proofErr w:type="spellStart"/>
      <w:r w:rsidRPr="001D20C4">
        <w:t>cellcolor</w:t>
      </w:r>
      <w:proofErr w:type="spellEnd"/>
      <w:r w:rsidRPr="001D20C4">
        <w:t>[HTML]{79A8A4}{\color[HTML]{FFFFFF} p\_value} &amp; \</w:t>
      </w:r>
      <w:proofErr w:type="spellStart"/>
      <w:r w:rsidRPr="001D20C4">
        <w:t>cellcolor</w:t>
      </w:r>
      <w:proofErr w:type="spellEnd"/>
      <w:r w:rsidRPr="001D20C4">
        <w:t>[HTML]{79A8A4}{\color[HTML]{FFFFFF} t\_stat} &amp; \</w:t>
      </w:r>
      <w:proofErr w:type="spellStart"/>
      <w:r w:rsidRPr="001D20C4">
        <w:t>cellcolor</w:t>
      </w:r>
      <w:proofErr w:type="spellEnd"/>
      <w:r w:rsidRPr="001D20C4">
        <w:t>[HTML]{79A8A4}{\color[HTML]{FFFFFF} power} &amp; \</w:t>
      </w:r>
      <w:proofErr w:type="spellStart"/>
      <w:r w:rsidRPr="001D20C4">
        <w:t>cellcolor</w:t>
      </w:r>
      <w:proofErr w:type="spellEnd"/>
      <w:r w:rsidRPr="001D20C4">
        <w:t xml:space="preserve">[HTML]{79A8A4}{\color[HTML]{FFFFFF} </w:t>
      </w:r>
      <w:proofErr w:type="spellStart"/>
      <w:r w:rsidRPr="001D20C4">
        <w:t>cohen</w:t>
      </w:r>
      <w:proofErr w:type="spellEnd"/>
      <w:r w:rsidRPr="001D20C4">
        <w:t>-d} &amp; \</w:t>
      </w:r>
      <w:proofErr w:type="spellStart"/>
      <w:r w:rsidRPr="001D20C4">
        <w:t>cellcolor</w:t>
      </w:r>
      <w:proofErr w:type="spellEnd"/>
      <w:r w:rsidRPr="001D20C4">
        <w:t>[HTML]{79A8A4}{\color[HTML]{FFFFFF} BF10} \\</w:t>
      </w:r>
    </w:p>
    <w:p w14:paraId="4B0A2725" w14:textId="77777777" w:rsidR="004F4F3C" w:rsidRPr="001D20C4" w:rsidRDefault="00000000" w:rsidP="0011232A">
      <w:pPr>
        <w:jc w:val="left"/>
        <w:pPrChange w:id="425" w:author="artin majdi" w:date="2023-07-09T20:10:00Z">
          <w:pPr/>
        </w:pPrChange>
      </w:pPr>
      <w:r w:rsidRPr="001D20C4">
        <w:lastRenderedPageBreak/>
        <w:t xml:space="preserve"> &amp; Atelectasis &amp; 0.222 &amp; 4.9E-183 &amp; 29.3 &amp; 1 &amp; 0.502 &amp; 7.7E+178 \\</w:t>
      </w:r>
    </w:p>
    <w:p w14:paraId="5F8C9A3F" w14:textId="77777777" w:rsidR="004F4F3C" w:rsidRPr="001D20C4" w:rsidRDefault="00000000" w:rsidP="0011232A">
      <w:pPr>
        <w:jc w:val="left"/>
        <w:pPrChange w:id="426" w:author="artin majdi" w:date="2023-07-09T20:10:00Z">
          <w:pPr/>
        </w:pPrChange>
      </w:pPr>
      <w:r w:rsidRPr="001D20C4">
        <w:t xml:space="preserve"> &amp; Consolidation &amp; 0.310 &amp; 4.3E-116 &amp; 23.1 &amp; 1 &amp; 0.396 &amp; 1.2E+112 \\</w:t>
      </w:r>
    </w:p>
    <w:p w14:paraId="30063AA1" w14:textId="77777777" w:rsidR="004F4F3C" w:rsidRPr="001D20C4" w:rsidRDefault="00000000" w:rsidP="0011232A">
      <w:pPr>
        <w:jc w:val="left"/>
        <w:pPrChange w:id="427" w:author="artin majdi" w:date="2023-07-09T20:10:00Z">
          <w:pPr/>
        </w:pPrChange>
      </w:pPr>
      <w:r w:rsidRPr="001D20C4">
        <w:t xml:space="preserve"> &amp; Infiltration &amp; 0.836 &amp; \multicolumn{1}{</w:t>
      </w:r>
      <w:proofErr w:type="gramStart"/>
      <w:r w:rsidRPr="001D20C4">
        <w:t>l}{</w:t>
      </w:r>
      <w:proofErr w:type="gramEnd"/>
      <w:r w:rsidRPr="001D20C4">
        <w:t>0.053} &amp; 1.9 &amp; 0.49 &amp; 0.033 &amp; 0.125 \\</w:t>
      </w:r>
    </w:p>
    <w:p w14:paraId="7A0400DC" w14:textId="77777777" w:rsidR="004F4F3C" w:rsidRPr="001D20C4" w:rsidRDefault="00000000" w:rsidP="0011232A">
      <w:pPr>
        <w:jc w:val="left"/>
        <w:pPrChange w:id="428" w:author="artin majdi" w:date="2023-07-09T20:10:00Z">
          <w:pPr/>
        </w:pPrChange>
      </w:pPr>
      <w:r w:rsidRPr="001D20C4">
        <w:t xml:space="preserve"> &amp; Edema &amp; 0.343 &amp; 4.4E-190 &amp; 29.9 &amp; 1 &amp; 0.512 &amp; 8.2E+185 \\</w:t>
      </w:r>
    </w:p>
    <w:p w14:paraId="06A1F7FA" w14:textId="77777777" w:rsidR="004F4F3C" w:rsidRPr="001D20C4" w:rsidRDefault="00000000" w:rsidP="0011232A">
      <w:pPr>
        <w:jc w:val="left"/>
        <w:pPrChange w:id="429" w:author="artin majdi" w:date="2023-07-09T20:10:00Z">
          <w:pPr/>
        </w:pPrChange>
      </w:pPr>
      <w:r w:rsidRPr="001D20C4">
        <w:t xml:space="preserve"> &amp; Pneumonia &amp; 0.394 &amp; \multicolumn{1}{</w:t>
      </w:r>
      <w:proofErr w:type="gramStart"/>
      <w:r w:rsidRPr="001D20C4">
        <w:t>l}{</w:t>
      </w:r>
      <w:proofErr w:type="gramEnd"/>
      <w:r w:rsidRPr="001D20C4">
        <w:t>0.207} &amp; 1.3 &amp; 0.24 &amp; 0.022 &amp; 0.043 \\</w:t>
      </w:r>
    </w:p>
    <w:p w14:paraId="0EB2F5A2" w14:textId="77777777" w:rsidR="004F4F3C" w:rsidRPr="001D20C4" w:rsidRDefault="00000000" w:rsidP="0011232A">
      <w:pPr>
        <w:jc w:val="left"/>
        <w:pPrChange w:id="430" w:author="artin majdi" w:date="2023-07-09T20:10:00Z">
          <w:pPr/>
        </w:pPrChange>
      </w:pPr>
      <w:r w:rsidRPr="001D20C4">
        <w:t xml:space="preserve"> &amp; Cardiomegaly &amp; 0.501 &amp; 1.2E-101 &amp; 21.6 &amp; 1 &amp; 0.370 &amp; 4.7E+97 \\</w:t>
      </w:r>
    </w:p>
    <w:p w14:paraId="02860A18" w14:textId="77777777" w:rsidR="004F4F3C" w:rsidRPr="001D20C4" w:rsidRDefault="00000000" w:rsidP="0011232A">
      <w:pPr>
        <w:jc w:val="left"/>
        <w:pPrChange w:id="431" w:author="artin majdi" w:date="2023-07-09T20:10:00Z">
          <w:pPr/>
        </w:pPrChange>
      </w:pPr>
      <w:r w:rsidRPr="001D20C4">
        <w:t xml:space="preserve"> &amp; Lung Lesion &amp; 0.059 &amp; 1.2E-207 &amp; 31.3 &amp; 1 &amp; 0.537 &amp; 2.9E+203 \\</w:t>
      </w:r>
    </w:p>
    <w:p w14:paraId="6B3DDDB5" w14:textId="77777777" w:rsidR="004F4F3C" w:rsidRPr="001D20C4" w:rsidRDefault="00000000" w:rsidP="0011232A">
      <w:pPr>
        <w:jc w:val="left"/>
        <w:pPrChange w:id="432" w:author="artin majdi" w:date="2023-07-09T20:10:00Z">
          <w:pPr/>
        </w:pPrChange>
      </w:pPr>
      <w:r w:rsidRPr="001D20C4">
        <w:t xml:space="preserve"> &amp; Lung Opacity &amp; 1 &amp; 1 &amp; 0 &amp; 0.05 &amp; 0 &amp; 0.019 \\</w:t>
      </w:r>
    </w:p>
    <w:p w14:paraId="3F6F624A" w14:textId="77777777" w:rsidR="004F4F3C" w:rsidRPr="001D20C4" w:rsidRDefault="00000000" w:rsidP="0011232A">
      <w:pPr>
        <w:jc w:val="left"/>
        <w:pPrChange w:id="433" w:author="artin majdi" w:date="2023-07-09T20:10:00Z">
          <w:pPr/>
        </w:pPrChange>
      </w:pPr>
      <w:r w:rsidRPr="001D20C4">
        <w:t>\multirow{-</w:t>
      </w:r>
      <w:proofErr w:type="gramStart"/>
      <w:r w:rsidRPr="001D20C4">
        <w:t>10}{</w:t>
      </w:r>
      <w:proofErr w:type="gramEnd"/>
      <w:r w:rsidRPr="001D20C4">
        <w:t xml:space="preserve">*}{\begin{tabular}[c]{@{}c@{}}\\ L\\ \\ O\\ \\ S\\ \\ S\end{tabular}} &amp; Enlarged </w:t>
      </w:r>
      <w:proofErr w:type="spellStart"/>
      <w:r w:rsidRPr="001D20C4">
        <w:t>Cardiomediastinum</w:t>
      </w:r>
      <w:proofErr w:type="spellEnd"/>
      <w:r w:rsidRPr="001D20C4">
        <w:t xml:space="preserve"> &amp; 1 &amp; 1 &amp; 0 &amp; 0.05 &amp; 0 &amp; 0.019</w:t>
      </w:r>
    </w:p>
    <w:p w14:paraId="2F1A931D" w14:textId="77777777" w:rsidR="004F4F3C" w:rsidRPr="001D20C4" w:rsidRDefault="00000000" w:rsidP="0011232A">
      <w:pPr>
        <w:jc w:val="left"/>
        <w:pPrChange w:id="434" w:author="artin majdi" w:date="2023-07-09T20:10:00Z">
          <w:pPr/>
        </w:pPrChange>
      </w:pPr>
      <w:r w:rsidRPr="001D20C4">
        <w:t>\</w:t>
      </w:r>
      <w:proofErr w:type="gramStart"/>
      <w:r w:rsidRPr="001D20C4">
        <w:t>end</w:t>
      </w:r>
      <w:proofErr w:type="gramEnd"/>
      <w:r w:rsidRPr="001D20C4">
        <w:t>{tabular}%</w:t>
      </w:r>
    </w:p>
    <w:p w14:paraId="298A9E65" w14:textId="77777777" w:rsidR="004F4F3C" w:rsidRPr="001D20C4" w:rsidRDefault="00000000" w:rsidP="0011232A">
      <w:pPr>
        <w:jc w:val="left"/>
        <w:pPrChange w:id="435" w:author="artin majdi" w:date="2023-07-09T20:10:00Z">
          <w:pPr/>
        </w:pPrChange>
      </w:pPr>
      <w:r w:rsidRPr="001D20C4">
        <w:t>}</w:t>
      </w:r>
    </w:p>
    <w:p w14:paraId="45EB60E2" w14:textId="77777777" w:rsidR="004F4F3C" w:rsidRPr="001D20C4" w:rsidRDefault="00000000" w:rsidP="0011232A">
      <w:pPr>
        <w:jc w:val="left"/>
        <w:pPrChange w:id="436" w:author="artin majdi" w:date="2023-07-09T20:10:00Z">
          <w:pPr/>
        </w:pPrChange>
      </w:pPr>
      <w:r w:rsidRPr="001D20C4">
        <w:t>\</w:t>
      </w:r>
      <w:proofErr w:type="gramStart"/>
      <w:r w:rsidRPr="001D20C4">
        <w:t>end</w:t>
      </w:r>
      <w:proofErr w:type="gramEnd"/>
      <w:r w:rsidRPr="001D20C4">
        <w:t>{table}</w:t>
      </w:r>
    </w:p>
    <w:p w14:paraId="71F08FEC" w14:textId="77777777" w:rsidR="004F4F3C" w:rsidRPr="001D20C4" w:rsidRDefault="00000000" w:rsidP="0011232A">
      <w:pPr>
        <w:jc w:val="left"/>
        <w:pPrChange w:id="437" w:author="artin majdi" w:date="2023-07-09T20:10:00Z">
          <w:pPr/>
        </w:pPrChange>
      </w:pPr>
      <w:r w:rsidRPr="001D20C4">
        <w:t>Figure~\ref{</w:t>
      </w:r>
      <w:proofErr w:type="gramStart"/>
      <w:r w:rsidRPr="001D20C4">
        <w:t>fig:taxonomy.fig</w:t>
      </w:r>
      <w:proofErr w:type="gramEnd"/>
      <w:r w:rsidRPr="001D20C4">
        <w:t>.2.metrics} compares the performance of the proposed ``loss'' and ``logit'' techniques to the ``baseline'' across three key metrics: accuracy (ACC), area under the receiver operating characteristic curve (AUC), and F1 score for various pathologies.</w:t>
      </w:r>
    </w:p>
    <w:p w14:paraId="34CE3810" w14:textId="77777777" w:rsidR="004F4F3C" w:rsidRPr="001D20C4" w:rsidRDefault="00000000" w:rsidP="0011232A">
      <w:pPr>
        <w:jc w:val="left"/>
        <w:pPrChange w:id="438" w:author="artin majdi" w:date="2023-07-09T20:10:00Z">
          <w:pPr/>
        </w:pPrChange>
      </w:pPr>
      <w:r w:rsidRPr="001D20C4">
        <w:t xml:space="preserve">The accuracy metric presents a clear advantage for the ``loss'' and ``logit'' methods over the ``baseline'' for the child classes of pathologies, a pattern that is consistent with the kappa statistics presented earlier. For instance, in Atelectasis, the ``loss'' method has an accuracy of 0.922 compared to 0.686 for the ``baseline'', while the ``logit'' method stands at 0.874. As expected, the parent classes, lung opacity and enlarged </w:t>
      </w:r>
      <w:proofErr w:type="spellStart"/>
      <w:r w:rsidRPr="001D20C4">
        <w:t>cardiomediastinum</w:t>
      </w:r>
      <w:proofErr w:type="spellEnd"/>
      <w:r w:rsidRPr="001D20C4">
        <w:t>, show no difference between the techniques, with an accuracy of 0.663 and 0.696, respectively.</w:t>
      </w:r>
    </w:p>
    <w:p w14:paraId="664983DE" w14:textId="77777777" w:rsidR="004F4F3C" w:rsidRPr="001D20C4" w:rsidRDefault="00000000" w:rsidP="0011232A">
      <w:pPr>
        <w:jc w:val="left"/>
        <w:pPrChange w:id="439" w:author="artin majdi" w:date="2023-07-09T20:10:00Z">
          <w:pPr/>
        </w:pPrChange>
      </w:pPr>
      <w:r w:rsidRPr="001D20C4">
        <w:lastRenderedPageBreak/>
        <w:t xml:space="preserve">The AUC, a model performance metric that accounts for both sensitivity and specificity, demonstrates once more that the ``loss'' and ``logit'' methods for the child classes are superior. For instance, in the case of cardiomegaly, the AUC is improved by 21\% and 11\% using the loss and logit methods, respectively. The AUC values for lung opacity and an enlarged </w:t>
      </w:r>
      <w:proofErr w:type="spellStart"/>
      <w:r w:rsidRPr="001D20C4">
        <w:t>cardiomediastinum</w:t>
      </w:r>
      <w:proofErr w:type="spellEnd"/>
      <w:r w:rsidRPr="001D20C4">
        <w:t>, the parent classes, are identical for all three methods.</w:t>
      </w:r>
    </w:p>
    <w:p w14:paraId="2D54D57C" w14:textId="77777777" w:rsidR="004F4F3C" w:rsidRPr="001D20C4" w:rsidRDefault="00000000" w:rsidP="0011232A">
      <w:pPr>
        <w:jc w:val="left"/>
        <w:pPrChange w:id="440" w:author="artin majdi" w:date="2023-07-09T20:10:00Z">
          <w:pPr/>
        </w:pPrChange>
      </w:pPr>
      <w:r w:rsidRPr="001D20C4">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2A8EB6DD" w14:textId="77777777" w:rsidR="004F4F3C" w:rsidRPr="001D20C4" w:rsidRDefault="00000000" w:rsidP="0011232A">
      <w:pPr>
        <w:jc w:val="left"/>
        <w:pPrChange w:id="441" w:author="artin majdi" w:date="2023-07-09T20:10:00Z">
          <w:pPr/>
        </w:pPrChange>
      </w:pPr>
      <w:r w:rsidRPr="001D20C4">
        <w:t xml:space="preserve">These results further validate our earlier findings that the ``logit'' and ``loss'' methods provide significant performance improvements over the ``baseline'' method for </w:t>
      </w:r>
      <w:proofErr w:type="gramStart"/>
      <w:r w:rsidRPr="001D20C4">
        <w:t>the majority of</w:t>
      </w:r>
      <w:proofErr w:type="gramEnd"/>
      <w:r w:rsidRPr="001D20C4">
        <w:t xml:space="preserve"> the child classes. Across all metrics and conditions, the ``loss'' method appears to perform marginally better than the ``logit'' method.</w:t>
      </w:r>
    </w:p>
    <w:p w14:paraId="4009F455" w14:textId="77777777" w:rsidR="004F4F3C" w:rsidRPr="001D20C4" w:rsidRDefault="00000000" w:rsidP="0011232A">
      <w:pPr>
        <w:jc w:val="left"/>
        <w:pPrChange w:id="442" w:author="artin majdi" w:date="2023-07-09T20:10:00Z">
          <w:pPr/>
        </w:pPrChange>
      </w:pPr>
      <w:r w:rsidRPr="001D20C4">
        <w:t>\</w:t>
      </w:r>
      <w:proofErr w:type="gramStart"/>
      <w:r w:rsidRPr="001D20C4">
        <w:t>begin</w:t>
      </w:r>
      <w:proofErr w:type="gramEnd"/>
      <w:r w:rsidRPr="001D20C4">
        <w:t>{figure}[H]</w:t>
      </w:r>
    </w:p>
    <w:p w14:paraId="58EF359F" w14:textId="77777777" w:rsidR="004F4F3C" w:rsidRPr="001D20C4" w:rsidRDefault="00000000" w:rsidP="0011232A">
      <w:pPr>
        <w:jc w:val="left"/>
        <w:pPrChange w:id="443" w:author="artin majdi" w:date="2023-07-09T20:10:00Z">
          <w:pPr/>
        </w:pPrChange>
      </w:pPr>
      <w:r w:rsidRPr="001D20C4">
        <w:t xml:space="preserve">    \</w:t>
      </w:r>
      <w:proofErr w:type="gramStart"/>
      <w:r w:rsidRPr="001D20C4">
        <w:t>centering</w:t>
      </w:r>
      <w:proofErr w:type="gramEnd"/>
    </w:p>
    <w:p w14:paraId="6BE8FF4F" w14:textId="77777777" w:rsidR="004F4F3C" w:rsidRPr="001D20C4" w:rsidRDefault="00000000" w:rsidP="0011232A">
      <w:pPr>
        <w:jc w:val="left"/>
        <w:pPrChange w:id="444" w:author="artin majdi" w:date="2023-07-09T20:10:00Z">
          <w:pPr/>
        </w:pPrChange>
      </w:pPr>
      <w:r w:rsidRPr="001D20C4">
        <w:t xml:space="preserve">    \includegraphics[width=\</w:t>
      </w:r>
      <w:proofErr w:type="gramStart"/>
      <w:r w:rsidRPr="001D20C4">
        <w:t>textwidth]{</w:t>
      </w:r>
      <w:proofErr w:type="gramEnd"/>
      <w:r w:rsidRPr="001D20C4">
        <w:t>\figurepath{auc_acc_f1_all_datasets/ROC/metrics_AUC_ACC_F1.pdf}}</w:t>
      </w:r>
    </w:p>
    <w:p w14:paraId="64975EC7" w14:textId="77777777" w:rsidR="004F4F3C" w:rsidRPr="001D20C4" w:rsidRDefault="00000000" w:rsidP="0011232A">
      <w:pPr>
        <w:jc w:val="left"/>
        <w:pPrChange w:id="445" w:author="artin majdi" w:date="2023-07-09T20:10:00Z">
          <w:pPr/>
        </w:pPrChange>
      </w:pPr>
      <w:r w:rsidRPr="001D20C4">
        <w:t xml:space="preserve">    \</w:t>
      </w:r>
      <w:proofErr w:type="gramStart"/>
      <w:r w:rsidRPr="001D20C4">
        <w:t>caption{</w:t>
      </w:r>
      <w:proofErr w:type="gramEnd"/>
      <w:r w:rsidRPr="001D20C4">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Pr="001D20C4">
        <w:t>pathology}%</w:t>
      </w:r>
      <w:proofErr w:type="gramEnd"/>
    </w:p>
    <w:p w14:paraId="1E1BD37C" w14:textId="77777777" w:rsidR="004F4F3C" w:rsidRPr="001D20C4" w:rsidRDefault="00000000" w:rsidP="0011232A">
      <w:pPr>
        <w:jc w:val="left"/>
        <w:pPrChange w:id="446" w:author="artin majdi" w:date="2023-07-09T20:10:00Z">
          <w:pPr/>
        </w:pPrChange>
      </w:pPr>
      <w:r w:rsidRPr="001D20C4">
        <w:t xml:space="preserve">    \label{</w:t>
      </w:r>
      <w:proofErr w:type="gramStart"/>
      <w:r w:rsidRPr="001D20C4">
        <w:t>fig:taxonomy.fig</w:t>
      </w:r>
      <w:proofErr w:type="gramEnd"/>
      <w:r w:rsidRPr="001D20C4">
        <w:t>.2.metrics}</w:t>
      </w:r>
    </w:p>
    <w:p w14:paraId="2C8CF1B2" w14:textId="77777777" w:rsidR="004F4F3C" w:rsidRPr="001D20C4" w:rsidRDefault="00000000" w:rsidP="0011232A">
      <w:pPr>
        <w:jc w:val="left"/>
        <w:pPrChange w:id="447" w:author="artin majdi" w:date="2023-07-09T20:10:00Z">
          <w:pPr/>
        </w:pPrChange>
      </w:pPr>
      <w:r w:rsidRPr="001D20C4">
        <w:t>\</w:t>
      </w:r>
      <w:proofErr w:type="gramStart"/>
      <w:r w:rsidRPr="001D20C4">
        <w:t>end</w:t>
      </w:r>
      <w:proofErr w:type="gramEnd"/>
      <w:r w:rsidRPr="001D20C4">
        <w:t>{figure}</w:t>
      </w:r>
    </w:p>
    <w:p w14:paraId="3621159A" w14:textId="77777777" w:rsidR="004F4F3C" w:rsidRPr="001D20C4" w:rsidRDefault="00000000" w:rsidP="0011232A">
      <w:pPr>
        <w:jc w:val="left"/>
        <w:pPrChange w:id="448" w:author="artin majdi" w:date="2023-07-09T20:10:00Z">
          <w:pPr/>
        </w:pPrChange>
      </w:pPr>
      <w:r w:rsidRPr="001D20C4">
        <w:t>\</w:t>
      </w:r>
      <w:proofErr w:type="gramStart"/>
      <w:r w:rsidRPr="001D20C4">
        <w:t>section{</w:t>
      </w:r>
      <w:proofErr w:type="gramEnd"/>
      <w:r w:rsidRPr="001D20C4">
        <w:t>Discussion and Conclusion}</w:t>
      </w:r>
    </w:p>
    <w:p w14:paraId="2E4689EA" w14:textId="77777777" w:rsidR="004F4F3C" w:rsidRPr="001D20C4" w:rsidRDefault="00000000" w:rsidP="0011232A">
      <w:pPr>
        <w:jc w:val="left"/>
        <w:pPrChange w:id="449" w:author="artin majdi" w:date="2023-07-09T20:10:00Z">
          <w:pPr/>
        </w:pPrChange>
      </w:pPr>
      <w:r w:rsidRPr="001D20C4">
        <w:lastRenderedPageBreak/>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6325AF19" w14:textId="77777777" w:rsidR="004F4F3C" w:rsidRPr="001D20C4" w:rsidRDefault="00000000" w:rsidP="0011232A">
      <w:pPr>
        <w:jc w:val="left"/>
        <w:pPrChange w:id="450" w:author="artin majdi" w:date="2023-07-09T20:10:00Z">
          <w:pPr/>
        </w:pPrChange>
      </w:pPr>
      <w:r w:rsidRPr="001D20C4">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37BB2ACC" w14:textId="77777777" w:rsidR="004F4F3C" w:rsidRPr="001D20C4" w:rsidRDefault="00000000" w:rsidP="0011232A">
      <w:pPr>
        <w:jc w:val="left"/>
        <w:pPrChange w:id="451" w:author="artin majdi" w:date="2023-07-09T20:10:00Z">
          <w:pPr/>
        </w:pPrChange>
      </w:pPr>
      <w:r w:rsidRPr="001D20C4">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2265B059" w14:textId="77777777" w:rsidR="004F4F3C" w:rsidRPr="001D20C4" w:rsidRDefault="00000000" w:rsidP="0011232A">
      <w:pPr>
        <w:jc w:val="left"/>
        <w:pPrChange w:id="452" w:author="artin majdi" w:date="2023-07-09T20:10:00Z">
          <w:pPr/>
        </w:pPrChange>
      </w:pPr>
      <w:r w:rsidRPr="001D20C4">
        <w:lastRenderedPageBreak/>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rsidRPr="001D20C4">
        <w:t>clinicians</w:t>
      </w:r>
      <w:proofErr w:type="gramEnd"/>
      <w:r w:rsidRPr="001D20C4">
        <w:t xml:space="preserve"> and improving patient outcomes.</w:t>
      </w:r>
    </w:p>
    <w:p w14:paraId="322B10D0" w14:textId="77777777" w:rsidR="004F4F3C" w:rsidRPr="001D20C4" w:rsidRDefault="00000000" w:rsidP="0011232A">
      <w:pPr>
        <w:jc w:val="left"/>
        <w:pPrChange w:id="453" w:author="artin majdi" w:date="2023-07-09T20:10:00Z">
          <w:pPr/>
        </w:pPrChange>
      </w:pPr>
      <w:r w:rsidRPr="001D20C4">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3930C42B" w14:textId="77777777" w:rsidR="004F4F3C" w:rsidRPr="001D20C4" w:rsidRDefault="00000000" w:rsidP="0011232A">
      <w:pPr>
        <w:jc w:val="left"/>
        <w:pPrChange w:id="454" w:author="artin majdi" w:date="2023-07-09T20:10:00Z">
          <w:pPr/>
        </w:pPrChange>
      </w:pPr>
      <w:r w:rsidRPr="001D20C4">
        <w:t>\section*{Appendices}</w:t>
      </w:r>
    </w:p>
    <w:p w14:paraId="1EE27FD6" w14:textId="77777777" w:rsidR="004F4F3C" w:rsidRPr="001D20C4" w:rsidRDefault="00000000" w:rsidP="0011232A">
      <w:pPr>
        <w:jc w:val="left"/>
        <w:pPrChange w:id="455" w:author="artin majdi" w:date="2023-07-09T20:10:00Z">
          <w:pPr/>
        </w:pPrChange>
      </w:pPr>
      <w:r w:rsidRPr="001D20C4">
        <w:t>\section*{Acknowledgements}</w:t>
      </w:r>
    </w:p>
    <w:p w14:paraId="724F02E4" w14:textId="77777777" w:rsidR="00247662" w:rsidRPr="001D20C4" w:rsidRDefault="00247662" w:rsidP="0011232A">
      <w:pPr>
        <w:jc w:val="left"/>
        <w:pPrChange w:id="456" w:author="artin majdi" w:date="2023-07-09T20:10:00Z">
          <w:pPr/>
        </w:pPrChange>
      </w:pPr>
    </w:p>
    <w:sectPr w:rsidR="00247662" w:rsidRPr="001D20C4" w:rsidSect="001D20C4">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driguez, Jeffrey J - (jjrodrig)" w:date="2023-07-05T20:24:00Z" w:initials="RJJ(">
    <w:p w14:paraId="7F40EDAA" w14:textId="77777777" w:rsidR="003B3AED" w:rsidRDefault="003B3AED" w:rsidP="00961215">
      <w:pPr>
        <w:pStyle w:val="CommentText"/>
      </w:pPr>
      <w:r>
        <w:rPr>
          <w:rStyle w:val="CommentReference"/>
        </w:rPr>
        <w:annotationRef/>
      </w:r>
      <w:r>
        <w:t>CXR = chest X-ray</w:t>
      </w:r>
    </w:p>
    <w:p w14:paraId="0EE7A38C" w14:textId="77777777" w:rsidR="003B3AED" w:rsidRDefault="003B3AED" w:rsidP="00961215">
      <w:pPr>
        <w:pStyle w:val="CommentText"/>
      </w:pPr>
      <w:r>
        <w:t>Need to fix this.</w:t>
      </w:r>
    </w:p>
  </w:comment>
  <w:comment w:id="6" w:author="Rodriguez, Jeffrey J - (jjrodrig)" w:date="2023-07-05T20:22:00Z" w:initials="RJJ(">
    <w:p w14:paraId="446B49F2" w14:textId="59FDBA26" w:rsidR="003B3AED" w:rsidRDefault="003B3AED" w:rsidP="00961215">
      <w:pPr>
        <w:pStyle w:val="CommentText"/>
      </w:pPr>
      <w:r>
        <w:rPr>
          <w:rStyle w:val="CommentReference"/>
        </w:rPr>
        <w:annotationRef/>
      </w:r>
      <w:r>
        <w:t>Fix all cites so that there is punctuation separating them from the text. Note that "care Bellaviti" is confusing.</w:t>
      </w:r>
    </w:p>
  </w:comment>
  <w:comment w:id="7" w:author="artin majdi" w:date="2023-07-09T20:10:00Z" w:initials="am">
    <w:p w14:paraId="071BAB32" w14:textId="77777777" w:rsidR="00290C9B" w:rsidRDefault="00290C9B" w:rsidP="00714A19">
      <w:pPr>
        <w:jc w:val="left"/>
      </w:pPr>
      <w:r>
        <w:rPr>
          <w:rStyle w:val="CommentReference"/>
        </w:rPr>
        <w:annotationRef/>
      </w:r>
      <w:r>
        <w:rPr>
          <w:sz w:val="20"/>
          <w:szCs w:val="20"/>
        </w:rPr>
        <w:t>Latex automatically adds space between text and citation</w:t>
      </w:r>
    </w:p>
    <w:p w14:paraId="65F36099" w14:textId="77777777" w:rsidR="00290C9B" w:rsidRDefault="00290C9B" w:rsidP="00714A19">
      <w:pPr>
        <w:jc w:val="left"/>
      </w:pPr>
    </w:p>
  </w:comment>
  <w:comment w:id="19" w:author="Rodriguez, Jeffrey J - (jjrodrig)" w:date="2023-07-05T20:36:00Z" w:initials="RJJ(">
    <w:p w14:paraId="6BBFF663" w14:textId="09A21F45" w:rsidR="005B31D6" w:rsidRDefault="005B31D6" w:rsidP="00961215">
      <w:pPr>
        <w:pStyle w:val="CommentText"/>
      </w:pPr>
      <w:r>
        <w:rPr>
          <w:rStyle w:val="CommentReference"/>
        </w:rPr>
        <w:annotationRef/>
      </w:r>
      <w:r>
        <w:t>applied to the logit values of which network?</w:t>
      </w:r>
    </w:p>
  </w:comment>
  <w:comment w:id="48" w:author="Rodriguez, Jeffrey J - (jjrodrig)" w:date="2023-07-05T20:47:00Z" w:initials="RJJ(">
    <w:p w14:paraId="206159F4" w14:textId="77777777" w:rsidR="00152244" w:rsidRDefault="00152244" w:rsidP="00961215">
      <w:pPr>
        <w:pStyle w:val="CommentText"/>
      </w:pPr>
      <w:r>
        <w:rPr>
          <w:rStyle w:val="CommentReference"/>
        </w:rPr>
        <w:annotationRef/>
      </w:r>
      <w:r>
        <w:t>Untrue. The proposed method does require computation.</w:t>
      </w:r>
    </w:p>
  </w:comment>
  <w:comment w:id="65" w:author="Rodriguez, Jeffrey J - (jjrodrig)" w:date="2023-07-05T20:36:00Z" w:initials="RJJ(">
    <w:p w14:paraId="18BB5413" w14:textId="77777777" w:rsidR="0094647F" w:rsidRDefault="0094647F" w:rsidP="0094647F">
      <w:pPr>
        <w:pStyle w:val="CommentText"/>
      </w:pPr>
      <w:r>
        <w:rPr>
          <w:rStyle w:val="CommentReference"/>
        </w:rPr>
        <w:annotationRef/>
      </w:r>
      <w:r>
        <w:t>applied to the logit values of which network?</w:t>
      </w:r>
    </w:p>
  </w:comment>
  <w:comment w:id="67" w:author="Rodriguez, Jeffrey J - (jjrodrig)" w:date="2023-07-05T20:49:00Z" w:initials="RJJ(">
    <w:p w14:paraId="0A4BF224" w14:textId="77777777" w:rsidR="00152244" w:rsidRDefault="00152244" w:rsidP="00961215">
      <w:pPr>
        <w:pStyle w:val="CommentText"/>
      </w:pPr>
      <w:r>
        <w:rPr>
          <w:rStyle w:val="CommentReference"/>
        </w:rPr>
        <w:annotationRef/>
      </w:r>
      <w:r>
        <w:t>Vague antecedent. Apparently, "it" refers to a loss function, but no loss function has been mentioned yet.</w:t>
      </w:r>
    </w:p>
  </w:comment>
  <w:comment w:id="71" w:author="Rodriguez, Jeffrey J - (jjrodrig)" w:date="2023-07-05T20:51:00Z" w:initials="RJJ(">
    <w:p w14:paraId="4BD9AE31" w14:textId="77777777" w:rsidR="00942C83" w:rsidRDefault="00942C83" w:rsidP="00961215">
      <w:pPr>
        <w:pStyle w:val="CommentText"/>
      </w:pPr>
      <w:r>
        <w:rPr>
          <w:rStyle w:val="CommentReference"/>
        </w:rPr>
        <w:annotationRef/>
      </w:r>
      <w:r>
        <w:t>Delete since you have not results to prove this.</w:t>
      </w:r>
    </w:p>
  </w:comment>
  <w:comment w:id="72" w:author="artin majdi" w:date="2023-07-09T20:25:00Z" w:initials="am">
    <w:p w14:paraId="749DF679" w14:textId="77777777" w:rsidR="000D21AF" w:rsidRDefault="000D21AF" w:rsidP="00B30615">
      <w:pPr>
        <w:jc w:val="left"/>
      </w:pPr>
      <w:r>
        <w:rPr>
          <w:rStyle w:val="CommentReference"/>
        </w:rPr>
        <w:annotationRef/>
      </w:r>
      <w:r>
        <w:rPr>
          <w:color w:val="000000"/>
          <w:sz w:val="20"/>
          <w:szCs w:val="20"/>
        </w:rPr>
        <w:t>We show the accuracy for classification of different pathologies. Wouldn’t that imply this ?</w:t>
      </w:r>
    </w:p>
  </w:comment>
  <w:comment w:id="116" w:author="Rodriguez, Jeffrey J - (jjrodrig)" w:date="2023-07-05T21:02:00Z" w:initials="RJJ(">
    <w:p w14:paraId="6FC2330D" w14:textId="144456A3" w:rsidR="00CF5FDE" w:rsidRDefault="00CF5FDE" w:rsidP="00961215">
      <w:pPr>
        <w:pStyle w:val="CommentText"/>
      </w:pPr>
      <w:r>
        <w:rPr>
          <w:rStyle w:val="CommentReference"/>
        </w:rPr>
        <w:annotationRef/>
      </w:r>
      <w:r>
        <w:t>For example, c_1 = "edema". I.e., c_k is a text string instead of an integer 0 or 1. Correct?</w:t>
      </w:r>
    </w:p>
  </w:comment>
  <w:comment w:id="117" w:author="artin majdi" w:date="2023-07-09T20:27:00Z" w:initials="am">
    <w:p w14:paraId="238E7CCE" w14:textId="77777777" w:rsidR="000D21AF" w:rsidRDefault="000D21AF" w:rsidP="003952B9">
      <w:pPr>
        <w:jc w:val="left"/>
      </w:pPr>
      <w:r>
        <w:rPr>
          <w:rStyle w:val="CommentReference"/>
        </w:rPr>
        <w:annotationRef/>
      </w:r>
      <w:r>
        <w:rPr>
          <w:color w:val="000000"/>
          <w:sz w:val="20"/>
          <w:szCs w:val="20"/>
        </w:rPr>
        <w:t>Yes</w:t>
      </w:r>
    </w:p>
  </w:comment>
  <w:comment w:id="125" w:author="Rodriguez, Jeffrey J - (jjrodrig)" w:date="2023-07-05T21:04:00Z" w:initials="RJJ(">
    <w:p w14:paraId="5492E0EC" w14:textId="2739E18F" w:rsidR="00CF5FDE" w:rsidRDefault="00CF5FDE" w:rsidP="00961215">
      <w:pPr>
        <w:pStyle w:val="CommentText"/>
      </w:pPr>
      <w:r>
        <w:rPr>
          <w:rStyle w:val="CommentReference"/>
        </w:rPr>
        <w:annotationRef/>
      </w:r>
      <w:r>
        <w:t xml:space="preserve">Are you sure it's a </w:t>
      </w:r>
      <w:r>
        <w:rPr>
          <w:i/>
          <w:iCs/>
        </w:rPr>
        <w:t>probability</w:t>
      </w:r>
      <w:r>
        <w:t xml:space="preserve">? I.e., does it satisfy the </w:t>
      </w:r>
      <w:hyperlink r:id="rId1" w:history="1">
        <w:r w:rsidRPr="00923D3A">
          <w:rPr>
            <w:rStyle w:val="Hyperlink"/>
          </w:rPr>
          <w:t>Axioms of Probability</w:t>
        </w:r>
      </w:hyperlink>
      <w:r>
        <w:t xml:space="preserve">? E.g., if we compute the sum of p_k for all k, do we get a sum equal to 1? If not, but if you still want to call it a </w:t>
      </w:r>
      <w:r>
        <w:rPr>
          <w:i/>
          <w:iCs/>
        </w:rPr>
        <w:t>probability</w:t>
      </w:r>
      <w:r>
        <w:t>, then put it in quotes at the first use here: predicted "probability".</w:t>
      </w:r>
    </w:p>
  </w:comment>
  <w:comment w:id="126" w:author="artin majdi" w:date="2023-07-09T20:41:00Z" w:initials="am">
    <w:p w14:paraId="1607E3A1" w14:textId="77777777" w:rsidR="00D36802" w:rsidRDefault="00D36802" w:rsidP="00821A25">
      <w:pPr>
        <w:jc w:val="left"/>
      </w:pPr>
      <w:r>
        <w:rPr>
          <w:rStyle w:val="CommentReference"/>
        </w:rPr>
        <w:annotationRef/>
      </w:r>
      <w:r>
        <w:rPr>
          <w:color w:val="000000"/>
          <w:sz w:val="20"/>
          <w:szCs w:val="20"/>
        </w:rPr>
        <w:t>We apply the sigmoid function to neural network logits when multiple classes can co-occur. Essentially, treat each class as a binary classification problem. Sigmoid converts logits (which are real numbers between -\inf to +\inf) into values between 0 and 1. </w:t>
      </w:r>
    </w:p>
    <w:p w14:paraId="47B45022" w14:textId="77777777" w:rsidR="00D36802" w:rsidRDefault="00D36802" w:rsidP="00821A25">
      <w:pPr>
        <w:jc w:val="left"/>
      </w:pPr>
    </w:p>
    <w:p w14:paraId="6B730E7A" w14:textId="77777777" w:rsidR="00D36802" w:rsidRDefault="00D36802" w:rsidP="00821A25">
      <w:pPr>
        <w:jc w:val="left"/>
      </w:pPr>
    </w:p>
    <w:p w14:paraId="37FF4E44" w14:textId="77777777" w:rsidR="00D36802" w:rsidRDefault="00D36802" w:rsidP="00821A25">
      <w:pPr>
        <w:jc w:val="left"/>
      </w:pPr>
      <w:r>
        <w:rPr>
          <w:color w:val="000000"/>
          <w:sz w:val="20"/>
          <w:szCs w:val="20"/>
        </w:rPr>
        <w:t>The three axioms of probability are:</w:t>
      </w:r>
    </w:p>
    <w:p w14:paraId="586A486A" w14:textId="77777777" w:rsidR="00D36802" w:rsidRDefault="00D36802" w:rsidP="00821A25">
      <w:pPr>
        <w:jc w:val="left"/>
      </w:pPr>
    </w:p>
    <w:p w14:paraId="0068EFD1" w14:textId="77777777" w:rsidR="00D36802" w:rsidRDefault="00D36802" w:rsidP="00821A25">
      <w:pPr>
        <w:jc w:val="left"/>
      </w:pPr>
      <w:r>
        <w:rPr>
          <w:color w:val="000000"/>
          <w:sz w:val="20"/>
          <w:szCs w:val="20"/>
        </w:rPr>
        <w:t>1. Non-negativity: The sigmoid function always outputs a number between 0 and 1, which are non-negative.</w:t>
      </w:r>
    </w:p>
    <w:p w14:paraId="54C4C837" w14:textId="77777777" w:rsidR="00D36802" w:rsidRDefault="00D36802" w:rsidP="00821A25">
      <w:pPr>
        <w:jc w:val="left"/>
      </w:pPr>
      <w:r>
        <w:rPr>
          <w:color w:val="000000"/>
          <w:sz w:val="20"/>
          <w:szCs w:val="20"/>
        </w:rPr>
        <w:t>2. Normalization: The sum of probabilities of all possible outcomes should be 1. In this case, for each class we have two situations, either the class exist (with probability p) or it doesn't (with probability 1-p) which p is the output of the sigmoid function.</w:t>
      </w:r>
    </w:p>
    <w:p w14:paraId="4C92AC21" w14:textId="77777777" w:rsidR="00D36802" w:rsidRDefault="00D36802" w:rsidP="00821A25">
      <w:pPr>
        <w:jc w:val="left"/>
      </w:pPr>
      <w:r>
        <w:rPr>
          <w:color w:val="000000"/>
          <w:sz w:val="20"/>
          <w:szCs w:val="20"/>
        </w:rPr>
        <w:t>3. Additivity: (p(+) or p (-)) = p(+) + p(-) = 1</w:t>
      </w:r>
    </w:p>
  </w:comment>
  <w:comment w:id="127" w:author="Rodriguez, Jeffrey J - (jjrodrig)" w:date="2023-07-05T20:34:00Z" w:initials="RJJ(">
    <w:p w14:paraId="0F087F94" w14:textId="249636C0" w:rsidR="00CF5FDE" w:rsidRDefault="005B31D6" w:rsidP="00961215">
      <w:pPr>
        <w:pStyle w:val="CommentText"/>
      </w:pPr>
      <w:r>
        <w:rPr>
          <w:rStyle w:val="CommentReference"/>
        </w:rPr>
        <w:annotationRef/>
      </w:r>
      <w:r w:rsidR="00CF5FDE">
        <w:t xml:space="preserve">Your definition of p_k &amp; q_k does not seem to match </w:t>
      </w:r>
      <w:hyperlink r:id="rId2" w:history="1">
        <w:r w:rsidR="00CF5FDE" w:rsidRPr="003C0BF4">
          <w:rPr>
            <w:rStyle w:val="Hyperlink"/>
          </w:rPr>
          <w:t>https://en.m.wiktionary.org/wiki/logit</w:t>
        </w:r>
      </w:hyperlink>
      <w:r w:rsidR="00CF5FDE">
        <w:t xml:space="preserve"> or </w:t>
      </w:r>
      <w:hyperlink r:id="rId3" w:history="1">
        <w:r w:rsidR="00CF5FDE" w:rsidRPr="003C0BF4">
          <w:rPr>
            <w:rStyle w:val="Hyperlink"/>
          </w:rPr>
          <w:t>https://en.wikipedia.org/wiki/Logit</w:t>
        </w:r>
      </w:hyperlink>
      <w:r w:rsidR="00CF5FDE">
        <w:t>. Cite a reference that matches your usage of the term.</w:t>
      </w:r>
    </w:p>
  </w:comment>
  <w:comment w:id="137" w:author="Rodriguez, Jeffrey J - (jjrodrig)" w:date="2023-07-05T21:10:00Z" w:initials="RJJ(">
    <w:p w14:paraId="6A559957" w14:textId="77777777" w:rsidR="00CF5FDE" w:rsidRDefault="00CF5FDE" w:rsidP="00961215">
      <w:pPr>
        <w:pStyle w:val="CommentText"/>
      </w:pPr>
      <w:r>
        <w:rPr>
          <w:rStyle w:val="CommentReference"/>
        </w:rPr>
        <w:annotationRef/>
      </w:r>
      <w:r>
        <w:t xml:space="preserve">Is this really a </w:t>
      </w:r>
      <w:r>
        <w:rPr>
          <w:i/>
          <w:iCs/>
        </w:rPr>
        <w:t>probability</w:t>
      </w:r>
      <w:r>
        <w:t xml:space="preserve"> that satisfies the axioms?</w:t>
      </w:r>
    </w:p>
  </w:comment>
  <w:comment w:id="150" w:author="Rodriguez, Jeffrey J - (jjrodrig)" w:date="2023-07-05T21:15:00Z" w:initials="RJJ(">
    <w:p w14:paraId="3053A6F1" w14:textId="77777777" w:rsidR="0054189B" w:rsidRDefault="0054189B" w:rsidP="00961215">
      <w:pPr>
        <w:pStyle w:val="CommentTex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E7A38C" w15:done="1"/>
  <w15:commentEx w15:paraId="446B49F2" w15:done="0"/>
  <w15:commentEx w15:paraId="65F36099" w15:paraIdParent="446B49F2" w15:done="0"/>
  <w15:commentEx w15:paraId="6BBFF663" w15:done="1"/>
  <w15:commentEx w15:paraId="206159F4" w15:done="1"/>
  <w15:commentEx w15:paraId="18BB5413" w15:done="1"/>
  <w15:commentEx w15:paraId="0A4BF224" w15:done="0"/>
  <w15:commentEx w15:paraId="4BD9AE31" w15:done="0"/>
  <w15:commentEx w15:paraId="749DF679" w15:paraIdParent="4BD9AE31" w15:done="0"/>
  <w15:commentEx w15:paraId="6FC2330D" w15:done="0"/>
  <w15:commentEx w15:paraId="238E7CCE" w15:paraIdParent="6FC2330D" w15:done="0"/>
  <w15:commentEx w15:paraId="5492E0EC" w15:done="0"/>
  <w15:commentEx w15:paraId="4C92AC21" w15:paraIdParent="5492E0EC" w15:done="0"/>
  <w15:commentEx w15:paraId="0F087F94" w15:done="0"/>
  <w15:commentEx w15:paraId="6A559957" w15:done="0"/>
  <w15:commentEx w15:paraId="3053A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4FFD" w16cex:dateUtc="2023-07-06T03:24:00Z"/>
  <w16cex:commentExtensible w16cex:durableId="28504F70" w16cex:dateUtc="2023-07-06T03:22:00Z"/>
  <w16cex:commentExtensible w16cex:durableId="285592AA" w16cex:dateUtc="2023-07-10T03:10:00Z"/>
  <w16cex:commentExtensible w16cex:durableId="285052B7" w16cex:dateUtc="2023-07-06T03:36:00Z"/>
  <w16cex:commentExtensible w16cex:durableId="2850555F" w16cex:dateUtc="2023-07-06T03:47:00Z"/>
  <w16cex:commentExtensible w16cex:durableId="2855958B" w16cex:dateUtc="2023-07-06T03:36:00Z"/>
  <w16cex:commentExtensible w16cex:durableId="285055BC" w16cex:dateUtc="2023-07-06T03:49:00Z"/>
  <w16cex:commentExtensible w16cex:durableId="28505665" w16cex:dateUtc="2023-07-06T03:51:00Z"/>
  <w16cex:commentExtensible w16cex:durableId="28559649" w16cex:dateUtc="2023-07-10T03:25:00Z"/>
  <w16cex:commentExtensible w16cex:durableId="285058CD" w16cex:dateUtc="2023-07-06T04:02:00Z"/>
  <w16cex:commentExtensible w16cex:durableId="2855969F" w16cex:dateUtc="2023-07-10T03:27:00Z"/>
  <w16cex:commentExtensible w16cex:durableId="28505964" w16cex:dateUtc="2023-07-06T04:04:00Z"/>
  <w16cex:commentExtensible w16cex:durableId="285599E7" w16cex:dateUtc="2023-07-10T03:41:00Z"/>
  <w16cex:commentExtensible w16cex:durableId="28505271" w16cex:dateUtc="2023-07-06T03:34:00Z"/>
  <w16cex:commentExtensible w16cex:durableId="28505ACF" w16cex:dateUtc="2023-07-06T04:10:00Z"/>
  <w16cex:commentExtensible w16cex:durableId="28505C0D" w16cex:dateUtc="2023-07-06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7A38C" w16cid:durableId="28504FFD"/>
  <w16cid:commentId w16cid:paraId="446B49F2" w16cid:durableId="28504F70"/>
  <w16cid:commentId w16cid:paraId="65F36099" w16cid:durableId="285592AA"/>
  <w16cid:commentId w16cid:paraId="6BBFF663" w16cid:durableId="285052B7"/>
  <w16cid:commentId w16cid:paraId="206159F4" w16cid:durableId="2850555F"/>
  <w16cid:commentId w16cid:paraId="18BB5413" w16cid:durableId="2855958B"/>
  <w16cid:commentId w16cid:paraId="0A4BF224" w16cid:durableId="285055BC"/>
  <w16cid:commentId w16cid:paraId="4BD9AE31" w16cid:durableId="28505665"/>
  <w16cid:commentId w16cid:paraId="749DF679" w16cid:durableId="28559649"/>
  <w16cid:commentId w16cid:paraId="6FC2330D" w16cid:durableId="285058CD"/>
  <w16cid:commentId w16cid:paraId="238E7CCE" w16cid:durableId="2855969F"/>
  <w16cid:commentId w16cid:paraId="5492E0EC" w16cid:durableId="28505964"/>
  <w16cid:commentId w16cid:paraId="4C92AC21" w16cid:durableId="285599E7"/>
  <w16cid:commentId w16cid:paraId="0F087F94" w16cid:durableId="28505271"/>
  <w16cid:commentId w16cid:paraId="6A559957" w16cid:durableId="28505ACF"/>
  <w16cid:commentId w16cid:paraId="3053A6F1" w16cid:durableId="28505C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536C0"/>
    <w:rsid w:val="000671D3"/>
    <w:rsid w:val="000D21AF"/>
    <w:rsid w:val="0011232A"/>
    <w:rsid w:val="001372F7"/>
    <w:rsid w:val="00152244"/>
    <w:rsid w:val="00185905"/>
    <w:rsid w:val="00186409"/>
    <w:rsid w:val="001D20C4"/>
    <w:rsid w:val="002011D1"/>
    <w:rsid w:val="00234404"/>
    <w:rsid w:val="00247662"/>
    <w:rsid w:val="00290C9B"/>
    <w:rsid w:val="003B3AED"/>
    <w:rsid w:val="004D6935"/>
    <w:rsid w:val="004F4F3C"/>
    <w:rsid w:val="00506DA4"/>
    <w:rsid w:val="0054189B"/>
    <w:rsid w:val="005B31D6"/>
    <w:rsid w:val="00740103"/>
    <w:rsid w:val="00942C83"/>
    <w:rsid w:val="0094647F"/>
    <w:rsid w:val="00961215"/>
    <w:rsid w:val="0096797A"/>
    <w:rsid w:val="00CA4387"/>
    <w:rsid w:val="00CF5FDE"/>
    <w:rsid w:val="00D368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A97A"/>
  <w15:chartTrackingRefBased/>
  <w15:docId w15:val="{C5D19F18-E0CB-42AF-A456-315F4957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15"/>
    <w:pPr>
      <w:spacing w:after="240" w:line="360" w:lineRule="auto"/>
      <w:jc w:val="both"/>
    </w:pPr>
    <w:rPr>
      <w:rFonts w:ascii="PT Sans Narrow" w:hAnsi="PT Sans Narrow" w:cs="Courier New"/>
      <w:kern w:val="0"/>
      <w:sz w:val="24"/>
      <w:szCs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rPr>
  </w:style>
  <w:style w:type="paragraph" w:customStyle="1" w:styleId="Pat2">
    <w:name w:val="*Pat2"/>
    <w:basedOn w:val="Normal"/>
    <w:qFormat/>
    <w:rsid w:val="001372F7"/>
    <w:pPr>
      <w:spacing w:after="0" w:line="288" w:lineRule="auto"/>
      <w:ind w:left="720" w:hanging="360"/>
    </w:pPr>
    <w:rPr>
      <w:rFonts w:ascii="Times New Roman" w:hAnsi="Times New Roman"/>
    </w:rPr>
  </w:style>
  <w:style w:type="paragraph" w:customStyle="1" w:styleId="Pat3">
    <w:name w:val="*Pat3"/>
    <w:basedOn w:val="Normal"/>
    <w:rsid w:val="001372F7"/>
    <w:pPr>
      <w:spacing w:after="0" w:line="240" w:lineRule="auto"/>
      <w:ind w:left="1080" w:hanging="360"/>
    </w:pPr>
    <w:rPr>
      <w:rFonts w:ascii="Times New Roman" w:hAnsi="Times New Roman"/>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D20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20C4"/>
    <w:rPr>
      <w:rFonts w:ascii="Consolas" w:hAnsi="Consolas"/>
      <w:kern w:val="0"/>
      <w:sz w:val="21"/>
      <w:szCs w:val="21"/>
      <w14:ligatures w14:val="none"/>
    </w:rPr>
  </w:style>
  <w:style w:type="paragraph" w:styleId="Revision">
    <w:name w:val="Revision"/>
    <w:hidden/>
    <w:uiPriority w:val="99"/>
    <w:semiHidden/>
    <w:rsid w:val="003B3AED"/>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3B3AED"/>
    <w:rPr>
      <w:sz w:val="16"/>
      <w:szCs w:val="16"/>
    </w:rPr>
  </w:style>
  <w:style w:type="paragraph" w:styleId="CommentText">
    <w:name w:val="annotation text"/>
    <w:basedOn w:val="Normal"/>
    <w:link w:val="CommentTextChar"/>
    <w:uiPriority w:val="99"/>
    <w:unhideWhenUsed/>
    <w:rsid w:val="003B3AED"/>
    <w:pPr>
      <w:spacing w:line="240" w:lineRule="auto"/>
    </w:pPr>
    <w:rPr>
      <w:sz w:val="20"/>
      <w:szCs w:val="20"/>
    </w:rPr>
  </w:style>
  <w:style w:type="character" w:customStyle="1" w:styleId="CommentTextChar">
    <w:name w:val="Comment Text Char"/>
    <w:basedOn w:val="DefaultParagraphFont"/>
    <w:link w:val="CommentText"/>
    <w:uiPriority w:val="99"/>
    <w:rsid w:val="003B3AE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B3AED"/>
    <w:rPr>
      <w:b/>
      <w:bCs/>
    </w:rPr>
  </w:style>
  <w:style w:type="character" w:customStyle="1" w:styleId="CommentSubjectChar">
    <w:name w:val="Comment Subject Char"/>
    <w:basedOn w:val="CommentTextChar"/>
    <w:link w:val="CommentSubject"/>
    <w:uiPriority w:val="99"/>
    <w:semiHidden/>
    <w:rsid w:val="003B3AED"/>
    <w:rPr>
      <w:b/>
      <w:bCs/>
      <w:kern w:val="0"/>
      <w:sz w:val="20"/>
      <w:szCs w:val="20"/>
      <w14:ligatures w14:val="none"/>
    </w:rPr>
  </w:style>
  <w:style w:type="character" w:styleId="Hyperlink">
    <w:name w:val="Hyperlink"/>
    <w:basedOn w:val="DefaultParagraphFont"/>
    <w:uiPriority w:val="99"/>
    <w:unhideWhenUsed/>
    <w:rsid w:val="005B31D6"/>
    <w:rPr>
      <w:color w:val="0563C1" w:themeColor="hyperlink"/>
      <w:u w:val="single"/>
    </w:rPr>
  </w:style>
  <w:style w:type="character" w:styleId="UnresolvedMention">
    <w:name w:val="Unresolved Mention"/>
    <w:basedOn w:val="DefaultParagraphFont"/>
    <w:uiPriority w:val="99"/>
    <w:semiHidden/>
    <w:unhideWhenUsed/>
    <w:rsid w:val="005B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7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Logit" TargetMode="External"/><Relationship Id="rId2" Type="http://schemas.openxmlformats.org/officeDocument/2006/relationships/hyperlink" Target="https://en.m.wiktionary.org/wiki/logit" TargetMode="External"/><Relationship Id="rId1" Type="http://schemas.openxmlformats.org/officeDocument/2006/relationships/hyperlink" Target="https://en.wikipedia.org/wiki/Probability_axiom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41</Pages>
  <Words>11360</Words>
  <Characters>64754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11</cp:revision>
  <dcterms:created xsi:type="dcterms:W3CDTF">2023-07-06T03:20:00Z</dcterms:created>
  <dcterms:modified xsi:type="dcterms:W3CDTF">2023-07-10T03:57:00Z</dcterms:modified>
</cp:coreProperties>
</file>