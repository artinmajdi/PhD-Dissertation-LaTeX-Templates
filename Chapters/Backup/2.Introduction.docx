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3F87" w14:textId="7386C9E1" w:rsidR="00FD15B7" w:rsidRPr="00190808" w:rsidRDefault="00000000" w:rsidP="00190808">
      <w:pPr>
        <w:pStyle w:val="PlainText"/>
        <w:rPr>
          <w:rFonts w:ascii="Courier New" w:hAnsi="Courier New" w:cs="Courier New"/>
        </w:rPr>
      </w:pPr>
      <w:r w:rsidRPr="00190808">
        <w:rPr>
          <w:rFonts w:ascii="Courier New" w:hAnsi="Courier New" w:cs="Courier New"/>
        </w:rPr>
        <w:t>\</w:t>
      </w:r>
      <w:proofErr w:type="gramStart"/>
      <w:r w:rsidRPr="00190808">
        <w:rPr>
          <w:rFonts w:ascii="Courier New" w:hAnsi="Courier New" w:cs="Courier New"/>
        </w:rPr>
        <w:t>chapter{</w:t>
      </w:r>
      <w:proofErr w:type="gramEnd"/>
      <w:r w:rsidRPr="00190808">
        <w:rPr>
          <w:rFonts w:ascii="Courier New" w:hAnsi="Courier New" w:cs="Courier New"/>
        </w:rPr>
        <w:t>Introduction}</w:t>
      </w:r>
    </w:p>
    <w:p w14:paraId="4540BDCA" w14:textId="77777777" w:rsidR="00FD15B7" w:rsidRPr="00190808" w:rsidRDefault="00000000" w:rsidP="00190808">
      <w:pPr>
        <w:pStyle w:val="PlainText"/>
        <w:rPr>
          <w:rFonts w:ascii="Courier New" w:hAnsi="Courier New" w:cs="Courier New"/>
        </w:rPr>
      </w:pPr>
      <w:r w:rsidRPr="00190808">
        <w:rPr>
          <w:rFonts w:ascii="Courier New" w:hAnsi="Courier New" w:cs="Courier New"/>
        </w:rPr>
        <w:t>\</w:t>
      </w:r>
      <w:proofErr w:type="gramStart"/>
      <w:r w:rsidRPr="00190808">
        <w:rPr>
          <w:rFonts w:ascii="Courier New" w:hAnsi="Courier New" w:cs="Courier New"/>
        </w:rPr>
        <w:t>section{</w:t>
      </w:r>
      <w:proofErr w:type="gramEnd"/>
      <w:r w:rsidRPr="00190808">
        <w:rPr>
          <w:rFonts w:ascii="Courier New" w:hAnsi="Courier New" w:cs="Courier New"/>
        </w:rPr>
        <w:t>Brief Background on Machine Learning and Uncertainty Management}</w:t>
      </w:r>
    </w:p>
    <w:p w14:paraId="5FBDD0D6" w14:textId="5CEAA519" w:rsidR="00FD15B7" w:rsidRPr="00190808" w:rsidRDefault="00000000" w:rsidP="00190808">
      <w:pPr>
        <w:pStyle w:val="PlainText"/>
        <w:rPr>
          <w:rFonts w:ascii="Courier New" w:hAnsi="Courier New" w:cs="Courier New"/>
        </w:rPr>
      </w:pPr>
      <w:r w:rsidRPr="00190808">
        <w:rPr>
          <w:rFonts w:ascii="Courier New" w:hAnsi="Courier New" w:cs="Courier New"/>
        </w:rPr>
        <w:t xml:space="preserve">The world is currently experiencing an era of rapid development in the field of machine learning. This exciting progression has triggered massive transformations across numerous sectors, including healthcare, automotive industries, and crowdsourcing platforms. In healthcare, machine learning algorithms help in diagnosing diseases, predicting patient outcomes, and personalizing treatment plans. In the automotive industry, the emergence of self-driving vehicles is revolutionizing transportation and mobility. In crowdsourcing, machine learning is used to aggregate information sourced from </w:t>
      </w:r>
      <w:proofErr w:type="gramStart"/>
      <w:r w:rsidRPr="00190808">
        <w:rPr>
          <w:rFonts w:ascii="Courier New" w:hAnsi="Courier New" w:cs="Courier New"/>
        </w:rPr>
        <w:t>a large number of</w:t>
      </w:r>
      <w:proofErr w:type="gramEnd"/>
      <w:r w:rsidRPr="00190808">
        <w:rPr>
          <w:rFonts w:ascii="Courier New" w:hAnsi="Courier New" w:cs="Courier New"/>
        </w:rPr>
        <w:t xml:space="preserve"> individuals to solve complex problems or provide insights. However, as we leverage these technologies to drive innovation and efficiency, we are also confronted with a critical challenge: \</w:t>
      </w:r>
      <w:proofErr w:type="spellStart"/>
      <w:proofErr w:type="gramStart"/>
      <w:r w:rsidRPr="00190808">
        <w:rPr>
          <w:rFonts w:ascii="Courier New" w:hAnsi="Courier New" w:cs="Courier New"/>
        </w:rPr>
        <w:t>textit</w:t>
      </w:r>
      <w:proofErr w:type="spellEnd"/>
      <w:r w:rsidRPr="00190808">
        <w:rPr>
          <w:rFonts w:ascii="Courier New" w:hAnsi="Courier New" w:cs="Courier New"/>
        </w:rPr>
        <w:t>{</w:t>
      </w:r>
      <w:proofErr w:type="gramEnd"/>
      <w:r w:rsidRPr="00190808">
        <w:rPr>
          <w:rFonts w:ascii="Courier New" w:hAnsi="Courier New" w:cs="Courier New"/>
        </w:rPr>
        <w:t xml:space="preserve">management of uncertainty and domain fluctuations in machine learning models}. Real-world applications of machine learning are riddled with situations where the provided </w:t>
      </w:r>
      <w:r w:rsidR="00AD208F">
        <w:rPr>
          <w:rFonts w:ascii="Courier New" w:hAnsi="Courier New" w:cs="Courier New"/>
        </w:rPr>
        <w:t xml:space="preserve">data </w:t>
      </w:r>
      <w:r w:rsidRPr="00190808">
        <w:rPr>
          <w:rFonts w:ascii="Courier New" w:hAnsi="Courier New" w:cs="Courier New"/>
        </w:rPr>
        <w:t>can contain missing, incorrect, or uncertain values. This often results in the unpredictable behavior of the machine learning models, leading to fluctuating performance across different domains.</w:t>
      </w:r>
    </w:p>
    <w:p w14:paraId="10019582" w14:textId="77777777" w:rsidR="00FD15B7" w:rsidRPr="00190808" w:rsidRDefault="00000000" w:rsidP="00190808">
      <w:pPr>
        <w:pStyle w:val="PlainText"/>
        <w:rPr>
          <w:rFonts w:ascii="Courier New" w:hAnsi="Courier New" w:cs="Courier New"/>
        </w:rPr>
      </w:pPr>
      <w:r w:rsidRPr="00190808">
        <w:rPr>
          <w:rFonts w:ascii="Courier New" w:hAnsi="Courier New" w:cs="Courier New"/>
        </w:rPr>
        <w:t>The precision of model predictions is crucial in high-stakes decision-making situations, such as medical diagnosis or autonomous driving. Given the inherent variability of input data and the susceptibility of models to error, accuracy alone is no longer sufficient. It is crucial to also account for uncertainty in the model's predictions. With sufficient knowledge of model and data uncertainty, we can make informed decisions regarding whether to trust the model's predictions or seek additional information before making a final decision. This capability is particularly important in critical situations where inaccurate predictions could have severe repercussions.</w:t>
      </w:r>
    </w:p>
    <w:p w14:paraId="27D1680E" w14:textId="77777777" w:rsidR="00FD15B7" w:rsidRPr="00190808" w:rsidRDefault="00000000" w:rsidP="00190808">
      <w:pPr>
        <w:pStyle w:val="PlainText"/>
        <w:rPr>
          <w:rFonts w:ascii="Courier New" w:hAnsi="Courier New" w:cs="Courier New"/>
        </w:rPr>
      </w:pPr>
      <w:r w:rsidRPr="00190808">
        <w:rPr>
          <w:rFonts w:ascii="Courier New" w:hAnsi="Courier New" w:cs="Courier New"/>
        </w:rPr>
        <w:t>\</w:t>
      </w:r>
      <w:proofErr w:type="gramStart"/>
      <w:r w:rsidRPr="00190808">
        <w:rPr>
          <w:rFonts w:ascii="Courier New" w:hAnsi="Courier New" w:cs="Courier New"/>
        </w:rPr>
        <w:t>subsection{</w:t>
      </w:r>
      <w:proofErr w:type="gramEnd"/>
      <w:r w:rsidRPr="00190808">
        <w:rPr>
          <w:rFonts w:ascii="Courier New" w:hAnsi="Courier New" w:cs="Courier New"/>
        </w:rPr>
        <w:t>Uncertainty in Machine Learning Models}</w:t>
      </w:r>
    </w:p>
    <w:p w14:paraId="2791B409" w14:textId="688B3E33" w:rsidR="00FD15B7" w:rsidRPr="00190808" w:rsidRDefault="00000000" w:rsidP="00190808">
      <w:pPr>
        <w:pStyle w:val="PlainText"/>
        <w:rPr>
          <w:rFonts w:ascii="Courier New" w:hAnsi="Courier New" w:cs="Courier New"/>
        </w:rPr>
      </w:pPr>
      <w:r w:rsidRPr="00190808">
        <w:rPr>
          <w:rFonts w:ascii="Courier New" w:hAnsi="Courier New" w:cs="Courier New"/>
        </w:rPr>
        <w:t>Uncertainty is an integral part of any predictive model, and machine</w:t>
      </w:r>
      <w:r w:rsidR="00AD208F">
        <w:rPr>
          <w:rFonts w:ascii="Courier New" w:hAnsi="Courier New" w:cs="Courier New"/>
        </w:rPr>
        <w:t xml:space="preserve"> </w:t>
      </w:r>
      <w:r w:rsidRPr="00190808">
        <w:rPr>
          <w:rFonts w:ascii="Courier New" w:hAnsi="Courier New" w:cs="Courier New"/>
        </w:rPr>
        <w:t>learning models are no exception. Recognizing, quantifying, and managing this uncertainty is a critical aspect of developing robust and reliable machine learning systems. Uncertainties in the field of machine learning are typically divided into two categories: aleatoric and epistemic. Aleatoric uncertainty, also referred to as statistical uncertainty, is linked to the data's inherent noise or variability. This type of uncertainty is often irreducible as it stems from factors such as measurement errors or inherent randomness in the system being modeled. Epistemic uncertainty, on the other hand, is related to our lack of knowledge about the system. This form of uncertainty, also known as model uncertainty, arises from our inability to perfectly specify the parameters of our model or from using a model that does not perfectly capture the true underlying process. The sources of uncertainty in machine learning models are complex and can be attributed to various factors. Measurement errors, missing data, and inherent noise are examples of data-related sources of uncertainty. In contrast, model-related sources of uncertainty include the choice of model structure, or model parameters, and the use of approximations in model computations.</w:t>
      </w:r>
    </w:p>
    <w:p w14:paraId="1BB473AC" w14:textId="77777777" w:rsidR="00FD15B7" w:rsidRPr="00190808" w:rsidRDefault="00000000" w:rsidP="00190808">
      <w:pPr>
        <w:pStyle w:val="PlainText"/>
        <w:rPr>
          <w:rFonts w:ascii="Courier New" w:hAnsi="Courier New" w:cs="Courier New"/>
        </w:rPr>
      </w:pPr>
      <w:r w:rsidRPr="00190808">
        <w:rPr>
          <w:rFonts w:ascii="Courier New" w:hAnsi="Courier New" w:cs="Courier New"/>
        </w:rPr>
        <w:t xml:space="preserve">Uncertainty can significantly impact the performance and behavior of machine learning models. Unmanaged uncertainty can lead to reduced model performance as the model struggles to make accurate predictions in the face of noisy data or imperfect model specifications. Uncertainty can also lead to biased predictions, as models </w:t>
      </w:r>
      <w:proofErr w:type="gramStart"/>
      <w:r w:rsidRPr="00190808">
        <w:rPr>
          <w:rFonts w:ascii="Courier New" w:hAnsi="Courier New" w:cs="Courier New"/>
        </w:rPr>
        <w:t>may</w:t>
      </w:r>
      <w:proofErr w:type="gramEnd"/>
      <w:r w:rsidRPr="00190808">
        <w:rPr>
          <w:rFonts w:ascii="Courier New" w:hAnsi="Courier New" w:cs="Courier New"/>
        </w:rPr>
        <w:t xml:space="preserve"> overfit to noisy data or </w:t>
      </w:r>
      <w:r w:rsidRPr="00190808">
        <w:rPr>
          <w:rFonts w:ascii="Courier New" w:hAnsi="Courier New" w:cs="Courier New"/>
        </w:rPr>
        <w:lastRenderedPageBreak/>
        <w:t>become too confident in their predictions, ignoring the inherent uncertainty in the process. Overconfidence is a particularly dangerous effect of unmanaged uncertainty. When a model is overconfident, it may produce very certain predictions even when they are inaccurate. This can lead to poor decision-making, as users of the model may place too much trust in its predictions. In high-stakes domains such as healthcare or autonomous driving, overconfidence can lead to severe negative outcomes. Therefore, understanding and managing uncertainty is a critical task in machine learning. By providing uncertainty estimates along with predictions, machine learning models can become more reliable and trustworthy, facilitating their use in real-world decision-making tasks.</w:t>
      </w:r>
    </w:p>
    <w:p w14:paraId="74C63C03" w14:textId="0EA10BB3" w:rsidR="00FD15B7" w:rsidRPr="00190808" w:rsidRDefault="00000000" w:rsidP="00190808">
      <w:pPr>
        <w:pStyle w:val="PlainText"/>
        <w:rPr>
          <w:rFonts w:ascii="Courier New" w:hAnsi="Courier New" w:cs="Courier New"/>
        </w:rPr>
      </w:pPr>
      <w:r w:rsidRPr="00190808">
        <w:rPr>
          <w:rFonts w:ascii="Courier New" w:hAnsi="Courier New" w:cs="Courier New"/>
        </w:rPr>
        <w:t xml:space="preserve">Recent methods tackle the problem of missing and uncertain data, but they assume the data is drawn from well-known distributions defined by a few parameters. Some studies approach the issue of lack of accurate labels by pre-training a network on a large dataset with noisy labels and fine-tuning it for a smaller target dataset~\cite{oquab_Learning_2014}. Semi-supervised techniques have also been proposed where the data with noisy labels is discarded~\cite{zhu_Learning_2002}. However, </w:t>
      </w:r>
      <w:commentRangeStart w:id="0"/>
      <w:r w:rsidRPr="00190808">
        <w:rPr>
          <w:rFonts w:ascii="Courier New" w:hAnsi="Courier New" w:cs="Courier New"/>
        </w:rPr>
        <w:t>they suffer from model complexity and cannot be applied to large-scale datasets</w:t>
      </w:r>
      <w:commentRangeEnd w:id="0"/>
      <w:r w:rsidR="00495251">
        <w:rPr>
          <w:rStyle w:val="CommentReference"/>
          <w:rFonts w:asciiTheme="minorHAnsi" w:hAnsiTheme="minorHAnsi"/>
        </w:rPr>
        <w:commentReference w:id="0"/>
      </w:r>
      <w:r w:rsidRPr="00190808">
        <w:rPr>
          <w:rFonts w:ascii="Courier New" w:hAnsi="Courier New" w:cs="Courier New"/>
        </w:rPr>
        <w:t>. Even loss functions that are perceived as noise-robust are not completely robust to label noise~\cite{bartlett_Convexity_2006}. With the rise and influence of ML in medical applications and the need to translate newly developed techniques into clinical practice, questions about the safety and uncertainty of models have gained more importance. Prior research mostly focused on assessing the correctness of individual decisions and modeling the behavior of individual labelers (human expert</w:t>
      </w:r>
      <w:r w:rsidR="00495251">
        <w:rPr>
          <w:rFonts w:ascii="Courier New" w:hAnsi="Courier New" w:cs="Courier New"/>
        </w:rPr>
        <w:t>s</w:t>
      </w:r>
      <w:r w:rsidRPr="00190808">
        <w:rPr>
          <w:rFonts w:ascii="Courier New" w:hAnsi="Courier New" w:cs="Courier New"/>
        </w:rPr>
        <w:t xml:space="preserve"> or non-expert</w:t>
      </w:r>
      <w:r w:rsidR="00495251">
        <w:rPr>
          <w:rFonts w:ascii="Courier New" w:hAnsi="Courier New" w:cs="Courier New"/>
        </w:rPr>
        <w:t>s</w:t>
      </w:r>
      <w:r w:rsidRPr="00190808">
        <w:rPr>
          <w:rFonts w:ascii="Courier New" w:hAnsi="Courier New" w:cs="Courier New"/>
        </w:rPr>
        <w:t xml:space="preserve"> who assign labels to </w:t>
      </w:r>
      <w:proofErr w:type="gramStart"/>
      <w:r w:rsidRPr="00190808">
        <w:rPr>
          <w:rFonts w:ascii="Courier New" w:hAnsi="Courier New" w:cs="Courier New"/>
        </w:rPr>
        <w:t>data)~</w:t>
      </w:r>
      <w:proofErr w:type="gramEnd"/>
      <w:r w:rsidRPr="00190808">
        <w:rPr>
          <w:rFonts w:ascii="Courier New" w:hAnsi="Courier New" w:cs="Courier New"/>
        </w:rPr>
        <w:t>\cite{raykar_Supervised_2009}. Label bias becomes more crucial when we move from using manual delineation as our gold standard to using existing software (e.g., Free Surfer</w:t>
      </w:r>
      <w:ins w:id="1" w:author="artin majdi" w:date="2023-06-27T05:06:00Z">
        <w:r w:rsidR="00B71ED9">
          <w:rPr>
            <w:rFonts w:ascii="Courier New" w:hAnsi="Courier New" w:cs="Courier New"/>
          </w:rPr>
          <w:t>~\cite{</w:t>
        </w:r>
        <w:r w:rsidR="00B71ED9" w:rsidRPr="00B71ED9">
          <w:rPr>
            <w:rFonts w:ascii="Courier New" w:hAnsi="Courier New" w:cs="Courier New"/>
          </w:rPr>
          <w:t>fischl_freesurfer_2012</w:t>
        </w:r>
        <w:r w:rsidR="00B71ED9">
          <w:rPr>
            <w:rFonts w:ascii="Courier New" w:hAnsi="Courier New" w:cs="Courier New"/>
          </w:rPr>
          <w:t>}</w:t>
        </w:r>
      </w:ins>
      <w:del w:id="2" w:author="artin majdi" w:date="2023-06-27T05:06:00Z">
        <w:r w:rsidRPr="00190808" w:rsidDel="00B71ED9">
          <w:rPr>
            <w:rFonts w:ascii="Courier New" w:hAnsi="Courier New" w:cs="Courier New"/>
          </w:rPr>
          <w:delText xml:space="preserve"> </w:delText>
        </w:r>
        <w:r w:rsidR="00495251" w:rsidDel="00B71ED9">
          <w:rPr>
            <w:rFonts w:ascii="Courier New" w:hAnsi="Courier New" w:cs="Courier New"/>
          </w:rPr>
          <w:delText>[cite]</w:delText>
        </w:r>
      </w:del>
      <w:r w:rsidR="00495251">
        <w:rPr>
          <w:rFonts w:ascii="Courier New" w:hAnsi="Courier New" w:cs="Courier New"/>
        </w:rPr>
        <w:t xml:space="preserve"> </w:t>
      </w:r>
      <w:r w:rsidRPr="00190808">
        <w:rPr>
          <w:rFonts w:ascii="Courier New" w:hAnsi="Courier New" w:cs="Courier New"/>
        </w:rPr>
        <w:t>for subcortical segmentation tasks).</w:t>
      </w:r>
    </w:p>
    <w:p w14:paraId="39E20319" w14:textId="7094B5AA" w:rsidR="00FD15B7" w:rsidRPr="00190808" w:rsidRDefault="00000000" w:rsidP="00190808">
      <w:pPr>
        <w:pStyle w:val="PlainText"/>
        <w:rPr>
          <w:rFonts w:ascii="Courier New" w:hAnsi="Courier New" w:cs="Courier New"/>
        </w:rPr>
      </w:pPr>
      <w:r w:rsidRPr="00190808">
        <w:rPr>
          <w:rFonts w:ascii="Courier New" w:hAnsi="Courier New" w:cs="Courier New"/>
        </w:rPr>
        <w:t>\</w:t>
      </w:r>
      <w:proofErr w:type="gramStart"/>
      <w:r w:rsidRPr="00190808">
        <w:rPr>
          <w:rFonts w:ascii="Courier New" w:hAnsi="Courier New" w:cs="Courier New"/>
        </w:rPr>
        <w:t>section{ Objectives</w:t>
      </w:r>
      <w:proofErr w:type="gramEnd"/>
      <w:r w:rsidRPr="00190808">
        <w:rPr>
          <w:rFonts w:ascii="Courier New" w:hAnsi="Courier New" w:cs="Courier New"/>
        </w:rPr>
        <w:t xml:space="preserve"> and Scope}</w:t>
      </w:r>
    </w:p>
    <w:p w14:paraId="2E9DAB0D" w14:textId="64E42328" w:rsidR="00FD15B7" w:rsidRPr="00190808" w:rsidRDefault="00000000" w:rsidP="00190808">
      <w:pPr>
        <w:pStyle w:val="PlainText"/>
        <w:rPr>
          <w:rFonts w:ascii="Courier New" w:hAnsi="Courier New" w:cs="Courier New"/>
        </w:rPr>
      </w:pPr>
      <w:r w:rsidRPr="00190808">
        <w:rPr>
          <w:rFonts w:ascii="Courier New" w:hAnsi="Courier New" w:cs="Courier New"/>
        </w:rPr>
        <w:t xml:space="preserve">The primary objective of this dissertation is to advance the understanding of uncertainty management and, to a lesser extent, domain fluctuation in machine learning models, with the </w:t>
      </w:r>
      <w:proofErr w:type="gramStart"/>
      <w:r w:rsidRPr="00190808">
        <w:rPr>
          <w:rFonts w:ascii="Courier New" w:hAnsi="Courier New" w:cs="Courier New"/>
        </w:rPr>
        <w:t>ultimate aim</w:t>
      </w:r>
      <w:proofErr w:type="gramEnd"/>
      <w:r w:rsidRPr="00190808">
        <w:rPr>
          <w:rFonts w:ascii="Courier New" w:hAnsi="Courier New" w:cs="Courier New"/>
        </w:rPr>
        <w:t xml:space="preserve"> of enhancing models' performance, reliability, and applicability in a variety of real-world settings. </w:t>
      </w:r>
      <w:commentRangeStart w:id="3"/>
      <w:r w:rsidRPr="00190808">
        <w:rPr>
          <w:rFonts w:ascii="Courier New" w:hAnsi="Courier New" w:cs="Courier New"/>
        </w:rPr>
        <w:t xml:space="preserve">We </w:t>
      </w:r>
      <w:del w:id="4" w:author="artin majdi" w:date="2023-06-27T05:02:00Z">
        <w:r w:rsidRPr="00190808" w:rsidDel="00B36209">
          <w:rPr>
            <w:rFonts w:ascii="Courier New" w:hAnsi="Courier New" w:cs="Courier New"/>
          </w:rPr>
          <w:delText>intend to</w:delText>
        </w:r>
        <w:commentRangeEnd w:id="3"/>
        <w:r w:rsidR="00495251" w:rsidDel="00B36209">
          <w:rPr>
            <w:rStyle w:val="CommentReference"/>
            <w:rFonts w:asciiTheme="minorHAnsi" w:hAnsiTheme="minorHAnsi"/>
          </w:rPr>
          <w:commentReference w:id="3"/>
        </w:r>
        <w:r w:rsidRPr="00190808" w:rsidDel="00B36209">
          <w:rPr>
            <w:rFonts w:ascii="Courier New" w:hAnsi="Courier New" w:cs="Courier New"/>
          </w:rPr>
          <w:delText xml:space="preserve"> </w:delText>
        </w:r>
      </w:del>
      <w:ins w:id="5" w:author="artin majdi" w:date="2023-06-27T05:02:00Z">
        <w:r w:rsidR="00B36209">
          <w:rPr>
            <w:rFonts w:ascii="Courier New" w:hAnsi="Courier New" w:cs="Courier New"/>
          </w:rPr>
          <w:t xml:space="preserve">have </w:t>
        </w:r>
      </w:ins>
      <w:del w:id="6" w:author="artin majdi" w:date="2023-06-27T05:02:00Z">
        <w:r w:rsidRPr="00190808" w:rsidDel="00B36209">
          <w:rPr>
            <w:rFonts w:ascii="Courier New" w:hAnsi="Courier New" w:cs="Courier New"/>
          </w:rPr>
          <w:delText xml:space="preserve">propose, </w:delText>
        </w:r>
      </w:del>
      <w:proofErr w:type="gramStart"/>
      <w:r w:rsidRPr="00190808">
        <w:rPr>
          <w:rFonts w:ascii="Courier New" w:hAnsi="Courier New" w:cs="Courier New"/>
        </w:rPr>
        <w:t>develop</w:t>
      </w:r>
      <w:ins w:id="7" w:author="artin majdi" w:date="2023-06-27T05:02:00Z">
        <w:r w:rsidR="00B36209">
          <w:rPr>
            <w:rFonts w:ascii="Courier New" w:hAnsi="Courier New" w:cs="Courier New"/>
          </w:rPr>
          <w:t>ed</w:t>
        </w:r>
      </w:ins>
      <w:r w:rsidRPr="00190808">
        <w:rPr>
          <w:rFonts w:ascii="Courier New" w:hAnsi="Courier New" w:cs="Courier New"/>
        </w:rPr>
        <w:t>, and</w:t>
      </w:r>
      <w:proofErr w:type="gramEnd"/>
      <w:r w:rsidRPr="00190808">
        <w:rPr>
          <w:rFonts w:ascii="Courier New" w:hAnsi="Courier New" w:cs="Courier New"/>
        </w:rPr>
        <w:t xml:space="preserve"> evaluate</w:t>
      </w:r>
      <w:ins w:id="8" w:author="artin majdi" w:date="2023-06-27T05:02:00Z">
        <w:r w:rsidR="00B36209">
          <w:rPr>
            <w:rFonts w:ascii="Courier New" w:hAnsi="Courier New" w:cs="Courier New"/>
          </w:rPr>
          <w:t>d</w:t>
        </w:r>
      </w:ins>
      <w:r w:rsidRPr="00190808">
        <w:rPr>
          <w:rFonts w:ascii="Courier New" w:hAnsi="Courier New" w:cs="Courier New"/>
        </w:rPr>
        <w:t xml:space="preserve"> novel methods for </w:t>
      </w:r>
      <w:commentRangeStart w:id="9"/>
      <w:r w:rsidRPr="00190808">
        <w:rPr>
          <w:rFonts w:ascii="Courier New" w:hAnsi="Courier New" w:cs="Courier New"/>
        </w:rPr>
        <w:t>estimating and mitigating the impact</w:t>
      </w:r>
      <w:commentRangeEnd w:id="9"/>
      <w:r w:rsidR="00495251">
        <w:rPr>
          <w:rStyle w:val="CommentReference"/>
          <w:rFonts w:asciiTheme="minorHAnsi" w:hAnsiTheme="minorHAnsi"/>
        </w:rPr>
        <w:commentReference w:id="9"/>
      </w:r>
      <w:r w:rsidRPr="00190808">
        <w:rPr>
          <w:rFonts w:ascii="Courier New" w:hAnsi="Courier New" w:cs="Courier New"/>
        </w:rPr>
        <w:t xml:space="preserve"> of uncertainty on machine learning outcomes. By doing so, we hope to facilitate the more widespread adoption of these technologies across various sectors and real-world applications and, in the process, harness their full potential.</w:t>
      </w:r>
    </w:p>
    <w:p w14:paraId="29D5AE08" w14:textId="020DABD6" w:rsidR="00FD15B7" w:rsidRPr="00190808" w:rsidRDefault="00000000" w:rsidP="00190808">
      <w:pPr>
        <w:pStyle w:val="PlainText"/>
        <w:rPr>
          <w:rFonts w:ascii="Courier New" w:hAnsi="Courier New" w:cs="Courier New"/>
        </w:rPr>
      </w:pPr>
      <w:r w:rsidRPr="00190808">
        <w:rPr>
          <w:rFonts w:ascii="Courier New" w:hAnsi="Courier New" w:cs="Courier New"/>
        </w:rPr>
        <w:t xml:space="preserve">A significant part of this objective is devoted to investigating ways to incorporate uncertainty information into existing techniques with the goal of improving the accuracy of the prediction models as well as providing an additional confidence score that can enhance the models' interpretability and applicability in real-life settings. </w:t>
      </w:r>
      <w:r w:rsidR="007F3631">
        <w:rPr>
          <w:rFonts w:ascii="Courier New" w:hAnsi="Courier New" w:cs="Courier New"/>
        </w:rPr>
        <w:t xml:space="preserve">The </w:t>
      </w:r>
      <w:commentRangeStart w:id="10"/>
      <w:r w:rsidR="007F3631">
        <w:rPr>
          <w:rFonts w:ascii="Courier New" w:hAnsi="Courier New" w:cs="Courier New"/>
        </w:rPr>
        <w:t>challenge</w:t>
      </w:r>
      <w:commentRangeEnd w:id="10"/>
      <w:r w:rsidR="007F3631">
        <w:rPr>
          <w:rStyle w:val="CommentReference"/>
          <w:rFonts w:asciiTheme="minorHAnsi" w:hAnsiTheme="minorHAnsi"/>
        </w:rPr>
        <w:commentReference w:id="10"/>
      </w:r>
      <w:r w:rsidR="007F3631">
        <w:rPr>
          <w:rFonts w:ascii="Courier New" w:hAnsi="Courier New" w:cs="Courier New"/>
        </w:rPr>
        <w:t xml:space="preserve"> facing the machine learning community is</w:t>
      </w:r>
      <w:r w:rsidRPr="00190808">
        <w:rPr>
          <w:rFonts w:ascii="Courier New" w:hAnsi="Courier New" w:cs="Courier New"/>
        </w:rPr>
        <w:t xml:space="preserve"> to establish a comprehensive understanding of these issues, laying the foundation for the design of new techniques and strategies that manage uncertainty effectively in both supervised and unsupervised settings.</w:t>
      </w:r>
    </w:p>
    <w:p w14:paraId="6EFA2591" w14:textId="1B300451" w:rsidR="00FD15B7" w:rsidRPr="00190808" w:rsidRDefault="00000000" w:rsidP="00190808">
      <w:pPr>
        <w:pStyle w:val="PlainText"/>
        <w:rPr>
          <w:rFonts w:ascii="Courier New" w:hAnsi="Courier New" w:cs="Courier New"/>
        </w:rPr>
      </w:pPr>
      <w:r w:rsidRPr="00190808">
        <w:rPr>
          <w:rFonts w:ascii="Courier New" w:hAnsi="Courier New" w:cs="Courier New"/>
        </w:rPr>
        <w:t xml:space="preserve">Addressing this challenge, </w:t>
      </w:r>
      <w:r w:rsidR="007F3631">
        <w:rPr>
          <w:rFonts w:ascii="Courier New" w:hAnsi="Courier New" w:cs="Courier New"/>
        </w:rPr>
        <w:t>we</w:t>
      </w:r>
      <w:r w:rsidRPr="00190808">
        <w:rPr>
          <w:rFonts w:ascii="Courier New" w:hAnsi="Courier New" w:cs="Courier New"/>
        </w:rPr>
        <w:t xml:space="preserve"> present several approaches to estimate and mitigate the effect of uncertainty in model outcomes. We propose strategies to manage uncertainty, aiming to make machine learning models </w:t>
      </w:r>
      <w:r w:rsidRPr="00190808">
        <w:rPr>
          <w:rFonts w:ascii="Courier New" w:hAnsi="Courier New" w:cs="Courier New"/>
        </w:rPr>
        <w:lastRenderedPageBreak/>
        <w:t xml:space="preserve">more robust, reliable, and trustworthy. We focus primarily on healthcare, autonomous driving, and crowdsourcing, as these are areas where either the stakes are </w:t>
      </w:r>
      <w:proofErr w:type="gramStart"/>
      <w:r w:rsidRPr="00190808">
        <w:rPr>
          <w:rFonts w:ascii="Courier New" w:hAnsi="Courier New" w:cs="Courier New"/>
        </w:rPr>
        <w:t>high</w:t>
      </w:r>
      <w:proofErr w:type="gramEnd"/>
      <w:r w:rsidRPr="00190808">
        <w:rPr>
          <w:rFonts w:ascii="Courier New" w:hAnsi="Courier New" w:cs="Courier New"/>
        </w:rPr>
        <w:t xml:space="preserve"> or their applicability is widespread, and thus accurate uncertainty estimates can significantly enhance decision-making and outcomes.</w:t>
      </w:r>
    </w:p>
    <w:p w14:paraId="0D802C42" w14:textId="2425E96E" w:rsidR="00FD15B7" w:rsidRPr="00190808" w:rsidRDefault="00000000" w:rsidP="00190808">
      <w:pPr>
        <w:pStyle w:val="PlainText"/>
        <w:rPr>
          <w:rFonts w:ascii="Courier New" w:hAnsi="Courier New" w:cs="Courier New"/>
        </w:rPr>
      </w:pPr>
      <w:r w:rsidRPr="00190808">
        <w:rPr>
          <w:rFonts w:ascii="Courier New" w:hAnsi="Courier New" w:cs="Courier New"/>
        </w:rPr>
        <w:t xml:space="preserve">In healthcare, we aim to improve the performance of machine learning models used for tasks such as disease diagnosis and organ segmentation. In the realm of autonomous driving, we introduce a novel transfer learning approach for driver distraction detection. In the field of crowdsourcing and ensemble learning, we have proposed new label aggregation techniques that </w:t>
      </w:r>
      <w:proofErr w:type="gramStart"/>
      <w:r w:rsidRPr="00190808">
        <w:rPr>
          <w:rFonts w:ascii="Courier New" w:hAnsi="Courier New" w:cs="Courier New"/>
        </w:rPr>
        <w:t>take into account</w:t>
      </w:r>
      <w:proofErr w:type="gramEnd"/>
      <w:r w:rsidRPr="00190808">
        <w:rPr>
          <w:rFonts w:ascii="Courier New" w:hAnsi="Courier New" w:cs="Courier New"/>
        </w:rPr>
        <w:t xml:space="preserve"> the consistency and accuracy of annotators (models in the case of ensemble learning). Further, we investigate the impact of domain fluctuation on model accuracy when segmenting thalamic nuclei and provide a novel technique that facilitates the utilization of low-contrast imaging sequences by developing a model that, albeit trained on advanced imaging </w:t>
      </w:r>
      <w:proofErr w:type="gramStart"/>
      <w:r w:rsidRPr="00190808">
        <w:rPr>
          <w:rFonts w:ascii="Courier New" w:hAnsi="Courier New" w:cs="Courier New"/>
        </w:rPr>
        <w:t>technologies,  can</w:t>
      </w:r>
      <w:proofErr w:type="gramEnd"/>
      <w:r w:rsidRPr="00190808">
        <w:rPr>
          <w:rFonts w:ascii="Courier New" w:hAnsi="Courier New" w:cs="Courier New"/>
        </w:rPr>
        <w:t xml:space="preserve"> readily be used on low-contrast yet more widely available imaging sequences without sacrificing too much accuracy.</w:t>
      </w:r>
    </w:p>
    <w:p w14:paraId="092E87C4" w14:textId="2FCBFC51" w:rsidR="00FD15B7" w:rsidRPr="00190808" w:rsidRDefault="00000000" w:rsidP="00190808">
      <w:pPr>
        <w:pStyle w:val="PlainText"/>
        <w:rPr>
          <w:rFonts w:ascii="Courier New" w:hAnsi="Courier New" w:cs="Courier New"/>
        </w:rPr>
      </w:pPr>
      <w:commentRangeStart w:id="11"/>
      <w:r w:rsidRPr="00190808">
        <w:rPr>
          <w:rFonts w:ascii="Courier New" w:hAnsi="Courier New" w:cs="Courier New"/>
        </w:rPr>
        <w:t xml:space="preserve">By keeping a broad scope, we </w:t>
      </w:r>
      <w:del w:id="12" w:author="artin majdi" w:date="2023-06-27T05:03:00Z">
        <w:r w:rsidRPr="00190808" w:rsidDel="00B36209">
          <w:rPr>
            <w:rFonts w:ascii="Courier New" w:hAnsi="Courier New" w:cs="Courier New"/>
          </w:rPr>
          <w:delText>intend to</w:delText>
        </w:r>
      </w:del>
      <w:r w:rsidRPr="00190808">
        <w:rPr>
          <w:rFonts w:ascii="Courier New" w:hAnsi="Courier New" w:cs="Courier New"/>
        </w:rPr>
        <w:t xml:space="preserve"> </w:t>
      </w:r>
      <w:ins w:id="13" w:author="artin majdi" w:date="2023-06-27T05:03:00Z">
        <w:r w:rsidR="00B36209">
          <w:rPr>
            <w:rFonts w:ascii="Courier New" w:hAnsi="Courier New" w:cs="Courier New"/>
          </w:rPr>
          <w:t xml:space="preserve">have </w:t>
        </w:r>
      </w:ins>
      <w:r w:rsidRPr="00190808">
        <w:rPr>
          <w:rFonts w:ascii="Courier New" w:hAnsi="Courier New" w:cs="Courier New"/>
        </w:rPr>
        <w:t>develop</w:t>
      </w:r>
      <w:ins w:id="14" w:author="artin majdi" w:date="2023-06-27T05:03:00Z">
        <w:r w:rsidR="00B36209">
          <w:rPr>
            <w:rFonts w:ascii="Courier New" w:hAnsi="Courier New" w:cs="Courier New"/>
          </w:rPr>
          <w:t>ed</w:t>
        </w:r>
      </w:ins>
      <w:r w:rsidRPr="00190808">
        <w:rPr>
          <w:rFonts w:ascii="Courier New" w:hAnsi="Courier New" w:cs="Courier New"/>
        </w:rPr>
        <w:t xml:space="preserve"> </w:t>
      </w:r>
      <w:ins w:id="15" w:author="artin majdi" w:date="2023-06-27T05:04:00Z">
        <w:r w:rsidR="00B36209">
          <w:rPr>
            <w:rFonts w:ascii="Courier New" w:hAnsi="Courier New" w:cs="Courier New"/>
          </w:rPr>
          <w:t xml:space="preserve">various </w:t>
        </w:r>
      </w:ins>
      <w:r w:rsidRPr="00190808">
        <w:rPr>
          <w:rFonts w:ascii="Courier New" w:hAnsi="Courier New" w:cs="Courier New"/>
        </w:rPr>
        <w:t xml:space="preserve">methods that are not only effective in handling uncertainty and domain fluctuations but are also versatile and adaptable across different domains and applications, </w:t>
      </w:r>
      <w:del w:id="16" w:author="artin majdi" w:date="2023-06-27T05:03:00Z">
        <w:r w:rsidRPr="00190808" w:rsidDel="00B36209">
          <w:rPr>
            <w:rFonts w:ascii="Courier New" w:hAnsi="Courier New" w:cs="Courier New"/>
          </w:rPr>
          <w:delText xml:space="preserve">thereby </w:delText>
        </w:r>
      </w:del>
      <w:ins w:id="17" w:author="artin majdi" w:date="2023-06-27T05:03:00Z">
        <w:r w:rsidR="00B36209">
          <w:rPr>
            <w:rFonts w:ascii="Courier New" w:hAnsi="Courier New" w:cs="Courier New"/>
          </w:rPr>
          <w:t>and thus</w:t>
        </w:r>
      </w:ins>
      <w:ins w:id="18" w:author="artin majdi" w:date="2023-06-27T05:04:00Z">
        <w:r w:rsidR="00B36209">
          <w:rPr>
            <w:rFonts w:ascii="Courier New" w:hAnsi="Courier New" w:cs="Courier New"/>
          </w:rPr>
          <w:t xml:space="preserve"> have</w:t>
        </w:r>
      </w:ins>
      <w:ins w:id="19" w:author="artin majdi" w:date="2023-06-27T05:03:00Z">
        <w:r w:rsidR="00B36209" w:rsidRPr="00190808">
          <w:rPr>
            <w:rFonts w:ascii="Courier New" w:hAnsi="Courier New" w:cs="Courier New"/>
          </w:rPr>
          <w:t xml:space="preserve"> </w:t>
        </w:r>
      </w:ins>
      <w:r w:rsidRPr="00190808">
        <w:rPr>
          <w:rFonts w:ascii="Courier New" w:hAnsi="Courier New" w:cs="Courier New"/>
        </w:rPr>
        <w:t>enhanc</w:t>
      </w:r>
      <w:ins w:id="20" w:author="artin majdi" w:date="2023-06-27T05:04:00Z">
        <w:r w:rsidR="00B36209">
          <w:rPr>
            <w:rFonts w:ascii="Courier New" w:hAnsi="Courier New" w:cs="Courier New"/>
          </w:rPr>
          <w:t>ed</w:t>
        </w:r>
      </w:ins>
      <w:del w:id="21" w:author="artin majdi" w:date="2023-06-27T05:04:00Z">
        <w:r w:rsidRPr="00190808" w:rsidDel="00B36209">
          <w:rPr>
            <w:rFonts w:ascii="Courier New" w:hAnsi="Courier New" w:cs="Courier New"/>
          </w:rPr>
          <w:delText>ing</w:delText>
        </w:r>
      </w:del>
      <w:r w:rsidRPr="00190808">
        <w:rPr>
          <w:rFonts w:ascii="Courier New" w:hAnsi="Courier New" w:cs="Courier New"/>
        </w:rPr>
        <w:t xml:space="preserve"> the utility of these techniques across different domains</w:t>
      </w:r>
      <w:commentRangeEnd w:id="11"/>
      <w:r w:rsidR="00231CB3">
        <w:rPr>
          <w:rStyle w:val="CommentReference"/>
          <w:rFonts w:asciiTheme="minorHAnsi" w:hAnsiTheme="minorHAnsi"/>
        </w:rPr>
        <w:commentReference w:id="11"/>
      </w:r>
      <w:r w:rsidRPr="00190808">
        <w:rPr>
          <w:rFonts w:ascii="Courier New" w:hAnsi="Courier New" w:cs="Courier New"/>
        </w:rPr>
        <w:t>.</w:t>
      </w:r>
    </w:p>
    <w:p w14:paraId="02E67003" w14:textId="77777777" w:rsidR="00FD15B7" w:rsidRPr="00190808" w:rsidRDefault="00000000" w:rsidP="00190808">
      <w:pPr>
        <w:pStyle w:val="PlainText"/>
        <w:rPr>
          <w:rFonts w:ascii="Courier New" w:hAnsi="Courier New" w:cs="Courier New"/>
        </w:rPr>
      </w:pPr>
      <w:r w:rsidRPr="00190808">
        <w:rPr>
          <w:rFonts w:ascii="Courier New" w:hAnsi="Courier New" w:cs="Courier New"/>
        </w:rPr>
        <w:t>\</w:t>
      </w:r>
      <w:proofErr w:type="gramStart"/>
      <w:r w:rsidRPr="00190808">
        <w:rPr>
          <w:rFonts w:ascii="Courier New" w:hAnsi="Courier New" w:cs="Courier New"/>
        </w:rPr>
        <w:t>section{</w:t>
      </w:r>
      <w:proofErr w:type="gramEnd"/>
      <w:r w:rsidRPr="00190808">
        <w:rPr>
          <w:rFonts w:ascii="Courier New" w:hAnsi="Courier New" w:cs="Courier New"/>
        </w:rPr>
        <w:t>Dissertation's Organization}</w:t>
      </w:r>
    </w:p>
    <w:p w14:paraId="5D63DD3C" w14:textId="07BE0D69" w:rsidR="00FD15B7" w:rsidRPr="00190808" w:rsidRDefault="00000000" w:rsidP="00190808">
      <w:pPr>
        <w:pStyle w:val="PlainText"/>
        <w:rPr>
          <w:rFonts w:ascii="Courier New" w:hAnsi="Courier New" w:cs="Courier New"/>
        </w:rPr>
      </w:pPr>
      <w:r w:rsidRPr="00190808">
        <w:rPr>
          <w:rFonts w:ascii="Courier New" w:hAnsi="Courier New" w:cs="Courier New"/>
        </w:rPr>
        <w:t xml:space="preserve">This dissertation contributes to the ongoing research in uncertainty management and </w:t>
      </w:r>
      <w:commentRangeStart w:id="22"/>
      <w:r w:rsidRPr="00190808">
        <w:rPr>
          <w:rFonts w:ascii="Courier New" w:hAnsi="Courier New" w:cs="Courier New"/>
        </w:rPr>
        <w:t>domain fluctuation</w:t>
      </w:r>
      <w:commentRangeEnd w:id="22"/>
      <w:r w:rsidR="00231CB3">
        <w:rPr>
          <w:rStyle w:val="CommentReference"/>
          <w:rFonts w:asciiTheme="minorHAnsi" w:hAnsiTheme="minorHAnsi"/>
        </w:rPr>
        <w:commentReference w:id="22"/>
      </w:r>
      <w:r w:rsidRPr="00190808">
        <w:rPr>
          <w:rFonts w:ascii="Courier New" w:hAnsi="Courier New" w:cs="Courier New"/>
        </w:rPr>
        <w:t xml:space="preserve"> in machine learning models. </w:t>
      </w:r>
      <w:r w:rsidR="00231CB3">
        <w:rPr>
          <w:rFonts w:ascii="Courier New" w:hAnsi="Courier New" w:cs="Courier New"/>
        </w:rPr>
        <w:t>The methods</w:t>
      </w:r>
      <w:r w:rsidR="00231CB3" w:rsidRPr="00190808">
        <w:rPr>
          <w:rFonts w:ascii="Courier New" w:hAnsi="Courier New" w:cs="Courier New"/>
        </w:rPr>
        <w:t xml:space="preserve"> </w:t>
      </w:r>
      <w:r w:rsidR="00231CB3">
        <w:rPr>
          <w:rFonts w:ascii="Courier New" w:hAnsi="Courier New" w:cs="Courier New"/>
        </w:rPr>
        <w:t xml:space="preserve">proposed in this dissertation </w:t>
      </w:r>
      <w:proofErr w:type="gramStart"/>
      <w:r w:rsidRPr="00190808">
        <w:rPr>
          <w:rFonts w:ascii="Courier New" w:hAnsi="Courier New" w:cs="Courier New"/>
        </w:rPr>
        <w:t>take into account</w:t>
      </w:r>
      <w:proofErr w:type="gramEnd"/>
      <w:r w:rsidRPr="00190808">
        <w:rPr>
          <w:rFonts w:ascii="Courier New" w:hAnsi="Courier New" w:cs="Courier New"/>
        </w:rPr>
        <w:t xml:space="preserve"> the inherent uncertainty and variability in the data, leading to improved model performance. The</w:t>
      </w:r>
      <w:r w:rsidR="00231CB3">
        <w:rPr>
          <w:rFonts w:ascii="Courier New" w:hAnsi="Courier New" w:cs="Courier New"/>
        </w:rPr>
        <w:t>se</w:t>
      </w:r>
      <w:r w:rsidRPr="00190808">
        <w:rPr>
          <w:rFonts w:ascii="Courier New" w:hAnsi="Courier New" w:cs="Courier New"/>
        </w:rPr>
        <w:t xml:space="preserve"> methods provide a framework that can be extended to other machine learning applications. Chapter 2 presents a novel method, ``crowd-certain'', that provides a more accurate and reliable label </w:t>
      </w:r>
      <w:commentRangeStart w:id="23"/>
      <w:r w:rsidRPr="00190808">
        <w:rPr>
          <w:rFonts w:ascii="Courier New" w:hAnsi="Courier New" w:cs="Courier New"/>
        </w:rPr>
        <w:t>aggre</w:t>
      </w:r>
      <w:r w:rsidR="00231CB3">
        <w:rPr>
          <w:rFonts w:ascii="Courier New" w:hAnsi="Courier New" w:cs="Courier New"/>
        </w:rPr>
        <w:t>ga</w:t>
      </w:r>
      <w:r w:rsidRPr="00190808">
        <w:rPr>
          <w:rFonts w:ascii="Courier New" w:hAnsi="Courier New" w:cs="Courier New"/>
        </w:rPr>
        <w:t xml:space="preserve">tion </w:t>
      </w:r>
      <w:commentRangeEnd w:id="23"/>
      <w:r w:rsidR="00231CB3">
        <w:rPr>
          <w:rStyle w:val="CommentReference"/>
          <w:rFonts w:asciiTheme="minorHAnsi" w:hAnsiTheme="minorHAnsi"/>
        </w:rPr>
        <w:commentReference w:id="23"/>
      </w:r>
      <w:r w:rsidRPr="00190808">
        <w:rPr>
          <w:rFonts w:ascii="Courier New" w:hAnsi="Courier New" w:cs="Courier New"/>
        </w:rPr>
        <w:t xml:space="preserve">technique, leading to improved overall performance in both crowdsourcing and ensemble learning scenarios. This method </w:t>
      </w:r>
      <w:proofErr w:type="gramStart"/>
      <w:r w:rsidRPr="00190808">
        <w:rPr>
          <w:rFonts w:ascii="Courier New" w:hAnsi="Courier New" w:cs="Courier New"/>
        </w:rPr>
        <w:t>takes into account</w:t>
      </w:r>
      <w:proofErr w:type="gramEnd"/>
      <w:r w:rsidRPr="00190808">
        <w:rPr>
          <w:rFonts w:ascii="Courier New" w:hAnsi="Courier New" w:cs="Courier New"/>
        </w:rPr>
        <w:t xml:space="preserve"> the </w:t>
      </w:r>
      <w:commentRangeStart w:id="24"/>
      <w:r w:rsidRPr="00190808">
        <w:rPr>
          <w:rFonts w:ascii="Courier New" w:hAnsi="Courier New" w:cs="Courier New"/>
        </w:rPr>
        <w:t>consistency and accuracy of the annotators as a measure of their reliability, which allows us to obtain a weight that closely follows the annotator's degree of reliability</w:t>
      </w:r>
      <w:commentRangeEnd w:id="24"/>
      <w:r w:rsidR="0071151A">
        <w:rPr>
          <w:rStyle w:val="CommentReference"/>
          <w:rFonts w:asciiTheme="minorHAnsi" w:hAnsiTheme="minorHAnsi"/>
        </w:rPr>
        <w:commentReference w:id="24"/>
      </w:r>
      <w:r w:rsidRPr="00190808">
        <w:rPr>
          <w:rFonts w:ascii="Courier New" w:hAnsi="Courier New" w:cs="Courier New"/>
        </w:rPr>
        <w:t xml:space="preserve">. Chapter 3 proposes a novel hierarchical multilabel classification technique that utilizes the taxonomic relationship between different classes to improve classification accuracy. Further, </w:t>
      </w:r>
      <w:commentRangeStart w:id="25"/>
      <w:r w:rsidRPr="00190808">
        <w:rPr>
          <w:rFonts w:ascii="Courier New" w:hAnsi="Courier New" w:cs="Courier New"/>
        </w:rPr>
        <w:t>to reduce the effect of domain fluctuation and improve the generalizability of the model to images obtained from other sources, the proposed technique provides one model trained on multiple large publicly available chest</w:t>
      </w:r>
      <w:commentRangeEnd w:id="25"/>
      <w:r w:rsidR="0071151A">
        <w:rPr>
          <w:rStyle w:val="CommentReference"/>
          <w:rFonts w:asciiTheme="minorHAnsi" w:hAnsiTheme="minorHAnsi"/>
        </w:rPr>
        <w:commentReference w:id="25"/>
      </w:r>
      <w:r w:rsidRPr="00190808">
        <w:rPr>
          <w:rFonts w:ascii="Courier New" w:hAnsi="Courier New" w:cs="Courier New"/>
        </w:rPr>
        <w:t xml:space="preserve"> </w:t>
      </w:r>
      <w:r w:rsidR="0071151A">
        <w:rPr>
          <w:rFonts w:ascii="Courier New" w:hAnsi="Courier New" w:cs="Courier New"/>
        </w:rPr>
        <w:t>X</w:t>
      </w:r>
      <w:r w:rsidRPr="00190808">
        <w:rPr>
          <w:rFonts w:ascii="Courier New" w:hAnsi="Courier New" w:cs="Courier New"/>
        </w:rPr>
        <w:t>-ray datasets (CheXpert~\cite{irvin_CheXpert_2019}, NIH~\cite{</w:t>
      </w:r>
      <w:proofErr w:type="gramStart"/>
      <w:r w:rsidRPr="00190808">
        <w:rPr>
          <w:rFonts w:ascii="Courier New" w:hAnsi="Courier New" w:cs="Courier New"/>
        </w:rPr>
        <w:t>wang</w:t>
      </w:r>
      <w:proofErr w:type="gramEnd"/>
      <w:r w:rsidRPr="00190808">
        <w:rPr>
          <w:rFonts w:ascii="Courier New" w:hAnsi="Courier New" w:cs="Courier New"/>
        </w:rPr>
        <w:t>_ChestXRay8_2017}, and PADCHEST~\cite{bustos_Padchest_2020}). Chapter 4 presents a fast and accurate convolutional neural network</w:t>
      </w:r>
      <w:r w:rsidR="0071151A">
        <w:rPr>
          <w:rFonts w:ascii="Courier New" w:hAnsi="Courier New" w:cs="Courier New"/>
        </w:rPr>
        <w:t xml:space="preserve"> (CNN)</w:t>
      </w:r>
      <w:r w:rsidRPr="00190808">
        <w:rPr>
          <w:rFonts w:ascii="Courier New" w:hAnsi="Courier New" w:cs="Courier New"/>
        </w:rPr>
        <w:t xml:space="preserve"> for segmentation of thalamic nuclei that is optimized for various diseases, magnetic field strengths, </w:t>
      </w:r>
      <w:r w:rsidR="0071151A">
        <w:rPr>
          <w:rFonts w:ascii="Courier New" w:hAnsi="Courier New" w:cs="Courier New"/>
        </w:rPr>
        <w:t>and</w:t>
      </w:r>
      <w:r w:rsidRPr="00190808">
        <w:rPr>
          <w:rFonts w:ascii="Courier New" w:hAnsi="Courier New" w:cs="Courier New"/>
        </w:rPr>
        <w:t xml:space="preserve"> image modalities. </w:t>
      </w:r>
      <w:commentRangeStart w:id="26"/>
      <w:r w:rsidRPr="00190808">
        <w:rPr>
          <w:rFonts w:ascii="Courier New" w:hAnsi="Courier New" w:cs="Courier New"/>
        </w:rPr>
        <w:t>It demonstrates the potential of the proposed method for improving our understanding of the thalamic nuclei's involvement in neurological diseases</w:t>
      </w:r>
      <w:commentRangeEnd w:id="26"/>
      <w:r w:rsidR="0071151A">
        <w:rPr>
          <w:rStyle w:val="CommentReference"/>
          <w:rFonts w:asciiTheme="minorHAnsi" w:hAnsiTheme="minorHAnsi"/>
        </w:rPr>
        <w:commentReference w:id="26"/>
      </w:r>
      <w:r w:rsidRPr="00190808">
        <w:rPr>
          <w:rFonts w:ascii="Courier New" w:hAnsi="Courier New" w:cs="Courier New"/>
        </w:rPr>
        <w:t>. Finally, Chapters 5 and 6 provide a transfer learning approach for the detection of driver distraction and primary cilia cells, respectively. The proposed technique uses a combination of a CNN and a random decision forest to improve classification accuracy.</w:t>
      </w:r>
    </w:p>
    <w:p w14:paraId="2B59C04E" w14:textId="77777777" w:rsidR="00E102DE" w:rsidRPr="00190808" w:rsidRDefault="00E102DE" w:rsidP="00190808">
      <w:pPr>
        <w:pStyle w:val="PlainText"/>
        <w:rPr>
          <w:rFonts w:ascii="Courier New" w:hAnsi="Courier New" w:cs="Courier New"/>
        </w:rPr>
      </w:pPr>
    </w:p>
    <w:sectPr w:rsidR="00E102DE" w:rsidRPr="00190808" w:rsidSect="00190808">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6-26T08:20:00Z" w:initials="RJJ(">
    <w:p w14:paraId="5F96F9C4" w14:textId="77777777" w:rsidR="00495251" w:rsidRDefault="00495251" w:rsidP="00E414F3">
      <w:pPr>
        <w:pStyle w:val="CommentText"/>
      </w:pPr>
      <w:r>
        <w:rPr>
          <w:rStyle w:val="CommentReference"/>
        </w:rPr>
        <w:annotationRef/>
      </w:r>
      <w:r>
        <w:t>Why do they suffer from model complexity? Removing the noisy labels could simplify the system. For example, consider the system, y=3x, which is a simple system to model. If we add noise to the system or to the labels, then a more complex model may result.  Also, explain why semi-supervised techniques cannot be applied to large-scale datasets. This seems false. And how are you defining "large-scale"?</w:t>
      </w:r>
    </w:p>
  </w:comment>
  <w:comment w:id="3" w:author="Rodriguez, Jeffrey J - (jjrodrig)" w:date="2023-06-26T08:27:00Z" w:initials="RJJ(">
    <w:p w14:paraId="7FECC3E3" w14:textId="22C87C54" w:rsidR="00495251" w:rsidRDefault="00495251" w:rsidP="00B9339A">
      <w:pPr>
        <w:pStyle w:val="CommentText"/>
      </w:pPr>
      <w:r>
        <w:rPr>
          <w:rStyle w:val="CommentReference"/>
        </w:rPr>
        <w:annotationRef/>
      </w:r>
      <w:r>
        <w:t>Reword. This sounds like you have not yet done these tasks.</w:t>
      </w:r>
    </w:p>
  </w:comment>
  <w:comment w:id="9" w:author="Rodriguez, Jeffrey J - (jjrodrig)" w:date="2023-06-26T08:27:00Z" w:initials="RJJ(">
    <w:p w14:paraId="095D7673" w14:textId="77777777" w:rsidR="007F3631" w:rsidRDefault="00495251" w:rsidP="00C435D7">
      <w:pPr>
        <w:pStyle w:val="CommentText"/>
      </w:pPr>
      <w:r>
        <w:rPr>
          <w:rStyle w:val="CommentReference"/>
        </w:rPr>
        <w:annotationRef/>
      </w:r>
      <w:r w:rsidR="007F3631">
        <w:t>Explain how you have accomplished each of these tasks.</w:t>
      </w:r>
    </w:p>
  </w:comment>
  <w:comment w:id="10" w:author="Rodriguez, Jeffrey J - (jjrodrig)" w:date="2023-06-26T09:04:00Z" w:initials="RJJ(">
    <w:p w14:paraId="12DAF15F" w14:textId="71A20C1D" w:rsidR="007F3631" w:rsidRDefault="007F3631" w:rsidP="002E0603">
      <w:pPr>
        <w:pStyle w:val="CommentText"/>
      </w:pPr>
      <w:r>
        <w:rPr>
          <w:rStyle w:val="CommentReference"/>
        </w:rPr>
        <w:annotationRef/>
      </w:r>
      <w:r>
        <w:t xml:space="preserve">This diss does not establish "a comprehensive understanding of these issues." Let's call it a </w:t>
      </w:r>
      <w:r>
        <w:rPr>
          <w:i/>
          <w:iCs/>
        </w:rPr>
        <w:t>challenge</w:t>
      </w:r>
      <w:r>
        <w:t>, which leads to the next par., which says "Addressing this challenge, …"</w:t>
      </w:r>
    </w:p>
  </w:comment>
  <w:comment w:id="11" w:author="Rodriguez, Jeffrey J - (jjrodrig)" w:date="2023-06-26T09:13:00Z" w:initials="RJJ(">
    <w:p w14:paraId="4718D778" w14:textId="77777777" w:rsidR="00231CB3" w:rsidRDefault="00231CB3" w:rsidP="00147ABB">
      <w:pPr>
        <w:pStyle w:val="CommentText"/>
      </w:pPr>
      <w:r>
        <w:rPr>
          <w:rStyle w:val="CommentReference"/>
        </w:rPr>
        <w:annotationRef/>
      </w:r>
      <w:r>
        <w:t>Reword. Don't say "we intend to"; that sounds like you haven't done it yet. Don't say your methods are "versatile and adaptable across different domains" unless you show results to prove this.</w:t>
      </w:r>
    </w:p>
  </w:comment>
  <w:comment w:id="22" w:author="Rodriguez, Jeffrey J - (jjrodrig)" w:date="2023-06-26T09:14:00Z" w:initials="RJJ(">
    <w:p w14:paraId="0C78FFD1" w14:textId="77777777" w:rsidR="00231CB3" w:rsidRDefault="00231CB3" w:rsidP="00A945C6">
      <w:pPr>
        <w:pStyle w:val="CommentText"/>
      </w:pPr>
      <w:r>
        <w:rPr>
          <w:rStyle w:val="CommentReference"/>
        </w:rPr>
        <w:annotationRef/>
      </w:r>
      <w:r>
        <w:t>Which chapter shows your contribution to "domain fluctuation"?</w:t>
      </w:r>
    </w:p>
  </w:comment>
  <w:comment w:id="23" w:author="Rodriguez, Jeffrey J - (jjrodrig)" w:date="2023-06-26T09:19:00Z" w:initials="RJJ(">
    <w:p w14:paraId="3DFB62D6" w14:textId="77777777" w:rsidR="00231CB3" w:rsidRDefault="00231CB3" w:rsidP="00AA53AE">
      <w:pPr>
        <w:pStyle w:val="CommentText"/>
      </w:pPr>
      <w:r>
        <w:rPr>
          <w:rStyle w:val="CommentReference"/>
        </w:rPr>
        <w:annotationRef/>
      </w:r>
      <w:r>
        <w:t>Be sure to do spell checking.</w:t>
      </w:r>
    </w:p>
  </w:comment>
  <w:comment w:id="24" w:author="Rodriguez, Jeffrey J - (jjrodrig)" w:date="2023-06-26T09:45:00Z" w:initials="RJJ(">
    <w:p w14:paraId="5F28536C" w14:textId="77777777" w:rsidR="0071151A" w:rsidRDefault="0071151A" w:rsidP="008F0F6A">
      <w:pPr>
        <w:pStyle w:val="CommentText"/>
      </w:pPr>
      <w:r>
        <w:rPr>
          <w:rStyle w:val="CommentReference"/>
        </w:rPr>
        <w:annotationRef/>
      </w:r>
      <w:r>
        <w:t>Make sure you're using these words the same way they're used in Ch. 2.</w:t>
      </w:r>
    </w:p>
  </w:comment>
  <w:comment w:id="25" w:author="Rodriguez, Jeffrey J - (jjrodrig)" w:date="2023-06-26T09:49:00Z" w:initials="RJJ(">
    <w:p w14:paraId="3987A1A0" w14:textId="77777777" w:rsidR="0071151A" w:rsidRDefault="0071151A" w:rsidP="00F27151">
      <w:pPr>
        <w:pStyle w:val="CommentText"/>
      </w:pPr>
      <w:r>
        <w:rPr>
          <w:rStyle w:val="CommentReference"/>
        </w:rPr>
        <w:annotationRef/>
      </w:r>
      <w:r>
        <w:t>You only mention one application domain here (chest X-rays). This sentence is talking about "domain fluctuation" and "other sources," so there should be more than one type of dataset mentioned.</w:t>
      </w:r>
    </w:p>
  </w:comment>
  <w:comment w:id="26" w:author="Rodriguez, Jeffrey J - (jjrodrig)" w:date="2023-06-26T09:53:00Z" w:initials="RJJ(">
    <w:p w14:paraId="0B1D2466" w14:textId="77777777" w:rsidR="0071151A" w:rsidRDefault="0071151A" w:rsidP="00B52628">
      <w:pPr>
        <w:pStyle w:val="CommentText"/>
      </w:pPr>
      <w:r>
        <w:rPr>
          <w:rStyle w:val="CommentReference"/>
        </w:rPr>
        <w:annotationRef/>
      </w:r>
      <w:r>
        <w:t>Reword. I assume the experimental results do not quantify the level of "understanding" before and after using the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96F9C4" w15:done="0"/>
  <w15:commentEx w15:paraId="7FECC3E3" w15:done="1"/>
  <w15:commentEx w15:paraId="095D7673" w15:done="0"/>
  <w15:commentEx w15:paraId="12DAF15F" w15:done="1"/>
  <w15:commentEx w15:paraId="4718D778" w15:done="0"/>
  <w15:commentEx w15:paraId="0C78FFD1" w15:done="0"/>
  <w15:commentEx w15:paraId="3DFB62D6" w15:done="0"/>
  <w15:commentEx w15:paraId="5F28536C" w15:done="0"/>
  <w15:commentEx w15:paraId="3987A1A0" w15:done="0"/>
  <w15:commentEx w15:paraId="0B1D2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C8BD" w16cex:dateUtc="2023-06-26T15:20:00Z"/>
  <w16cex:commentExtensible w16cex:durableId="2843CA56" w16cex:dateUtc="2023-06-26T15:27:00Z"/>
  <w16cex:commentExtensible w16cex:durableId="2843CA84" w16cex:dateUtc="2023-06-26T15:27:00Z"/>
  <w16cex:commentExtensible w16cex:durableId="2843D306" w16cex:dateUtc="2023-06-26T16:04:00Z"/>
  <w16cex:commentExtensible w16cex:durableId="2843D54B" w16cex:dateUtc="2023-06-26T16:13:00Z"/>
  <w16cex:commentExtensible w16cex:durableId="2843D579" w16cex:dateUtc="2023-06-26T16:14:00Z"/>
  <w16cex:commentExtensible w16cex:durableId="2843D6A4" w16cex:dateUtc="2023-06-26T16:19:00Z"/>
  <w16cex:commentExtensible w16cex:durableId="2843DCD3" w16cex:dateUtc="2023-06-26T16:45:00Z"/>
  <w16cex:commentExtensible w16cex:durableId="2843DDA7" w16cex:dateUtc="2023-06-26T16:49:00Z"/>
  <w16cex:commentExtensible w16cex:durableId="2843DE84" w16cex:dateUtc="2023-06-26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96F9C4" w16cid:durableId="2843C8BD"/>
  <w16cid:commentId w16cid:paraId="7FECC3E3" w16cid:durableId="2843CA56"/>
  <w16cid:commentId w16cid:paraId="095D7673" w16cid:durableId="2843CA84"/>
  <w16cid:commentId w16cid:paraId="12DAF15F" w16cid:durableId="2843D306"/>
  <w16cid:commentId w16cid:paraId="4718D778" w16cid:durableId="2843D54B"/>
  <w16cid:commentId w16cid:paraId="0C78FFD1" w16cid:durableId="2843D579"/>
  <w16cid:commentId w16cid:paraId="3DFB62D6" w16cid:durableId="2843D6A4"/>
  <w16cid:commentId w16cid:paraId="5F28536C" w16cid:durableId="2843DCD3"/>
  <w16cid:commentId w16cid:paraId="3987A1A0" w16cid:durableId="2843DDA7"/>
  <w16cid:commentId w16cid:paraId="0B1D2466" w16cid:durableId="2843DE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rson w15:author="artin majdi">
    <w15:presenceInfo w15:providerId="Windows Live" w15:userId="1e993219bebc1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1372F7"/>
    <w:rsid w:val="00185905"/>
    <w:rsid w:val="00186409"/>
    <w:rsid w:val="00190808"/>
    <w:rsid w:val="00231CB3"/>
    <w:rsid w:val="00234404"/>
    <w:rsid w:val="00495251"/>
    <w:rsid w:val="00506DA4"/>
    <w:rsid w:val="0071151A"/>
    <w:rsid w:val="007F3631"/>
    <w:rsid w:val="00921E55"/>
    <w:rsid w:val="00AA64EE"/>
    <w:rsid w:val="00AD208F"/>
    <w:rsid w:val="00B36209"/>
    <w:rsid w:val="00B71ED9"/>
    <w:rsid w:val="00CA4387"/>
    <w:rsid w:val="00E102DE"/>
    <w:rsid w:val="00FD15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456A"/>
  <w15:chartTrackingRefBased/>
  <w15:docId w15:val="{8BB4F9D4-AE8F-467F-888D-A59AC4D1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387"/>
    <w:rPr>
      <w:kern w:val="0"/>
      <w:sz w:val="24"/>
      <w14:ligatures w14:val="none"/>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A4387"/>
    <w:pPr>
      <w:keepNext/>
      <w:keepLines/>
      <w:spacing w:before="40" w:after="0"/>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CA4387"/>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CA43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1908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0808"/>
    <w:rPr>
      <w:rFonts w:ascii="Consolas" w:hAnsi="Consolas"/>
      <w:kern w:val="0"/>
      <w:sz w:val="21"/>
      <w:szCs w:val="21"/>
      <w14:ligatures w14:val="none"/>
    </w:rPr>
  </w:style>
  <w:style w:type="paragraph" w:styleId="Revision">
    <w:name w:val="Revision"/>
    <w:hidden/>
    <w:uiPriority w:val="99"/>
    <w:semiHidden/>
    <w:rsid w:val="00AD208F"/>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495251"/>
    <w:rPr>
      <w:sz w:val="16"/>
      <w:szCs w:val="16"/>
    </w:rPr>
  </w:style>
  <w:style w:type="paragraph" w:styleId="CommentText">
    <w:name w:val="annotation text"/>
    <w:basedOn w:val="Normal"/>
    <w:link w:val="CommentTextChar"/>
    <w:uiPriority w:val="99"/>
    <w:unhideWhenUsed/>
    <w:rsid w:val="00495251"/>
    <w:pPr>
      <w:spacing w:line="240" w:lineRule="auto"/>
    </w:pPr>
    <w:rPr>
      <w:sz w:val="20"/>
      <w:szCs w:val="20"/>
    </w:rPr>
  </w:style>
  <w:style w:type="character" w:customStyle="1" w:styleId="CommentTextChar">
    <w:name w:val="Comment Text Char"/>
    <w:basedOn w:val="DefaultParagraphFont"/>
    <w:link w:val="CommentText"/>
    <w:uiPriority w:val="99"/>
    <w:rsid w:val="0049525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95251"/>
    <w:rPr>
      <w:b/>
      <w:bCs/>
    </w:rPr>
  </w:style>
  <w:style w:type="character" w:customStyle="1" w:styleId="CommentSubjectChar">
    <w:name w:val="Comment Subject Char"/>
    <w:basedOn w:val="CommentTextChar"/>
    <w:link w:val="CommentSubject"/>
    <w:uiPriority w:val="99"/>
    <w:semiHidden/>
    <w:rsid w:val="00495251"/>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6</cp:revision>
  <dcterms:created xsi:type="dcterms:W3CDTF">2023-06-26T14:50:00Z</dcterms:created>
  <dcterms:modified xsi:type="dcterms:W3CDTF">2023-06-27T12:06:00Z</dcterms:modified>
</cp:coreProperties>
</file>