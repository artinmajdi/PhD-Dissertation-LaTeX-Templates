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A22F" w14:textId="77777777" w:rsidR="001626D3" w:rsidRDefault="001626D3" w:rsidP="001626D3">
      <w:r>
        <w:t>\title{</w:t>
      </w:r>
      <w:r w:rsidRPr="00767091">
        <w:t>Crowd-Certain: Towards Robust Label Aggregation in Crowdsourced and Ensemble Learning Classification</w:t>
      </w:r>
      <w:r>
        <w:t>}</w:t>
      </w:r>
    </w:p>
    <w:p w14:paraId="503EED5E" w14:textId="77777777" w:rsidR="001626D3" w:rsidRDefault="001626D3" w:rsidP="001626D3"/>
    <w:p w14:paraId="19251893" w14:textId="77777777" w:rsidR="001626D3" w:rsidRDefault="001626D3" w:rsidP="001626D3">
      <w:r>
        <w:t>\</w:t>
      </w:r>
      <w:r w:rsidRPr="00861C32">
        <w:t>abstract{Crowdsourcing systems have been used to accumulate massive amounts of labeled data for applications such as computer vision and natural language processing.</w:t>
      </w:r>
    </w:p>
    <w:p w14:paraId="3F2C88AF" w14:textId="77777777" w:rsidR="001626D3" w:rsidRDefault="001626D3" w:rsidP="001626D3">
      <w:r w:rsidRPr="00861C32">
        <w:t>However, because crowdsourced labeling is inherently dynamic and uncertain, developing a technique that can work in most situations is extremely challenging.</w:t>
      </w:r>
    </w:p>
    <w:p w14:paraId="2A846DC7" w14:textId="77777777" w:rsidR="001626D3" w:rsidRDefault="001626D3" w:rsidP="001626D3">
      <w:r w:rsidRPr="00861C32">
        <w:t xml:space="preserve">In this paper, we </w:t>
      </w:r>
      <w:r>
        <w:t>introduce Crowd-Certain,</w:t>
      </w:r>
      <w:r w:rsidRPr="00861C32">
        <w:t xml:space="preserve"> a novel </w:t>
      </w:r>
      <w:r>
        <w:t>approach for label</w:t>
      </w:r>
      <w:r w:rsidRPr="00861C32">
        <w:t xml:space="preserve"> aggregation </w:t>
      </w:r>
      <w:r>
        <w:t>in crowdsourced</w:t>
      </w:r>
      <w:r w:rsidRPr="00861C32">
        <w:t xml:space="preserve"> and ensemble learning </w:t>
      </w:r>
      <w:r>
        <w:t>classification tasks that offers superior performance, robustness, and computational efficiency.</w:t>
      </w:r>
    </w:p>
    <w:p w14:paraId="35743AB8" w14:textId="77777777" w:rsidR="001626D3" w:rsidRPr="00861C32" w:rsidRDefault="001626D3" w:rsidP="001626D3">
      <w:r w:rsidRPr="00861C32">
        <w:t>The proposed method uses the consistency of the annotators versus a trained classifier to determine a reliability score for each annotator.</w:t>
      </w:r>
    </w:p>
    <w:p w14:paraId="46FD6D00" w14:textId="77777777" w:rsidR="001626D3" w:rsidRDefault="001626D3" w:rsidP="001626D3">
      <w:r>
        <w:t>Furthremore, Crowd-Certain leverages predicted probabilities, enabling the reuse of trained classifiers on future sample data, thereby eliminating the need for recurrent simulation processes inherent in existing methods. We extensively evaluated our approach against ten existing techniques across ten different datasets, each labeled by varying numbers of annotators. The findings demonstrate that Crowd-Certain consistently outperforms the existing methods (Tao, Sheng, KOS, MACE, MajorityVote, MMSR, Wawa, Zero-Based Skill, GLAD, and Dawid Skene), delivering higher average accuracy, F1 score and AUC rates across all tested scenarios, irrespective of the number of annotators involved. Additionally, we explored the performance of different confidence score measurement techniques, Freq and Beta, using two evaluation metrics: Expected Calibration Error (ECE) and Brier Score Loss. Our results show that Crowd-Certain consistently achieves higher Brier Score, indicating better-calibrated predictions, and superior performance in terms of ECE across most datasets, suggesting a higher accuracy of probabilistic predictions.}</w:t>
      </w:r>
    </w:p>
    <w:p w14:paraId="034B6FC5" w14:textId="77777777" w:rsidR="001626D3" w:rsidRDefault="001626D3" w:rsidP="001626D3">
      <w:r>
        <w:t>%</w:t>
      </w:r>
    </w:p>
    <w:p w14:paraId="000B9915" w14:textId="77777777" w:rsidR="001626D3" w:rsidRPr="00861C32" w:rsidRDefault="001626D3" w:rsidP="001626D3">
      <w:r w:rsidRPr="00861C32">
        <w:t>\keywords{Supervised learning, crowdsourcing, confidence score, soft weighted majority voting, label aggregation, annotator quality, error rate estimation, multi-class classification, ensemble learning, uncertainty measurement}</w:t>
      </w:r>
    </w:p>
    <w:p w14:paraId="57FC7D2B" w14:textId="77777777" w:rsidR="001626D3" w:rsidRPr="00861C32" w:rsidRDefault="001626D3" w:rsidP="001626D3">
      <w:r w:rsidRPr="00861C32">
        <w:t>\maketitle</w:t>
      </w:r>
    </w:p>
    <w:p w14:paraId="28CDCCC0" w14:textId="77777777" w:rsidR="001626D3" w:rsidRDefault="001626D3" w:rsidP="001626D3"/>
    <w:p w14:paraId="33A8DFD0" w14:textId="02C0BDD0" w:rsidR="00564DD7" w:rsidRDefault="00564DD7" w:rsidP="001626D3">
      <w:pPr>
        <w:rPr>
          <w:ins w:id="0" w:author="artin majdi" w:date="2023-07-07T10:34:00Z"/>
        </w:rPr>
      </w:pPr>
    </w:p>
    <w:p w14:paraId="73C50703" w14:textId="77777777" w:rsidR="00340AA2" w:rsidRDefault="00340AA2" w:rsidP="001626D3">
      <w:pPr>
        <w:rPr>
          <w:ins w:id="1" w:author="artin majdi" w:date="2023-07-07T10:34:00Z"/>
        </w:rPr>
      </w:pPr>
    </w:p>
    <w:p w14:paraId="02C4F69A" w14:textId="77777777" w:rsidR="00340AA2" w:rsidRDefault="00340AA2" w:rsidP="001626D3">
      <w:pPr>
        <w:rPr>
          <w:ins w:id="2" w:author="artin majdi" w:date="2023-07-07T10:34:00Z"/>
        </w:rPr>
      </w:pPr>
    </w:p>
    <w:p w14:paraId="691FB86E" w14:textId="77777777" w:rsidR="00340AA2" w:rsidRDefault="00340AA2" w:rsidP="001626D3">
      <w:pPr>
        <w:rPr>
          <w:ins w:id="3" w:author="artin majdi" w:date="2023-07-07T10:34:00Z"/>
        </w:rPr>
      </w:pPr>
    </w:p>
    <w:p w14:paraId="0EA386F4" w14:textId="77777777" w:rsidR="00340AA2" w:rsidRDefault="00340AA2" w:rsidP="001626D3">
      <w:pPr>
        <w:rPr>
          <w:ins w:id="4" w:author="artin majdi" w:date="2023-07-07T10:34:00Z"/>
        </w:rPr>
      </w:pPr>
    </w:p>
    <w:p w14:paraId="152CDA97" w14:textId="77777777" w:rsidR="00340AA2" w:rsidRDefault="00340AA2" w:rsidP="00340AA2">
      <w:r>
        <w:lastRenderedPageBreak/>
        <w:t>\section{Introduction}</w:t>
      </w:r>
    </w:p>
    <w:p w14:paraId="74CA92EB" w14:textId="5485B629" w:rsidR="00340AA2" w:rsidRDefault="00340AA2" w:rsidP="00340AA2">
      <w:r>
        <w:t xml:space="preserve">Supervised learning techniques require a large amount of labeled data to train models to classify new data~\cite{jiang_Wrapper_2019,jiang_Class_2019}. Traditionally, data labeling has been assigned to experts in the domain or well-trained </w:t>
      </w:r>
      <w:del w:id="5" w:author="artin majdi" w:date="2023-07-07T10:34:00Z">
        <w:r w:rsidR="00786650" w:rsidRPr="006C3C87">
          <w:delText>annotators</w:delText>
        </w:r>
      </w:del>
      <w:ins w:id="6" w:author="artin majdi" w:date="2023-07-07T10:34:00Z">
        <w:r>
          <w:t>workers</w:t>
        </w:r>
      </w:ins>
      <w:r>
        <w:t xml:space="preserve">~\cite{tian_MaxMargin_2019}. Although this method produces high-quality labels, it is inefficient and costly~\cite{li_Noise_2016,li_Noise_2019}.  Social networking provides an innovative solution to the labeling problem by allowing data to be labeled by online crowd </w:t>
      </w:r>
      <w:ins w:id="7" w:author="artin majdi" w:date="2023-07-07T10:34:00Z">
        <w:r>
          <w:t>workers (</w:t>
        </w:r>
      </w:ins>
      <w:r>
        <w:t>annotators</w:t>
      </w:r>
      <w:del w:id="8" w:author="artin majdi" w:date="2023-07-07T10:34:00Z">
        <w:r w:rsidR="00786650" w:rsidRPr="006C3C87">
          <w:delText>.</w:delText>
        </w:r>
      </w:del>
      <w:ins w:id="9" w:author="artin majdi" w:date="2023-07-07T10:34:00Z">
        <w:r>
          <w:t>).</w:t>
        </w:r>
      </w:ins>
      <w:r>
        <w:t xml:space="preserve">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w:t>
      </w:r>
      <w:del w:id="10" w:author="artin majdi" w:date="2023-07-07T10:34:00Z">
        <w:r w:rsidR="00786650" w:rsidRPr="006C3C87">
          <w:delText>annotator</w:delText>
        </w:r>
      </w:del>
      <w:ins w:id="11" w:author="artin majdi" w:date="2023-07-07T10:34:00Z">
        <w:r>
          <w:t>worker</w:t>
        </w:r>
      </w:ins>
      <w:r>
        <w:t xml:space="preserve"> is typically low, thus jeopardizing applications that rely on these data. This is because crowd </w:t>
      </w:r>
      <w:del w:id="12" w:author="artin majdi" w:date="2023-07-07T10:34:00Z">
        <w:r w:rsidR="00786650" w:rsidRPr="006C3C87">
          <w:delText>annotators</w:delText>
        </w:r>
      </w:del>
      <w:ins w:id="13" w:author="artin majdi" w:date="2023-07-07T10:34:00Z">
        <w:r>
          <w:t>workers</w:t>
        </w:r>
      </w:ins>
      <w:r>
        <w:t xml:space="preserve"> are not necessarily domain experts and may lack the necessary training or expertise to produce high-quality labels.</w:t>
      </w:r>
    </w:p>
    <w:p w14:paraId="1A7326D4" w14:textId="3CF464EF" w:rsidR="00340AA2" w:rsidRDefault="00340AA2" w:rsidP="00340AA2">
      <w:r>
        <w:t xml:space="preserve">Aggregation after repeated labeling is one method for handling </w:t>
      </w:r>
      <w:del w:id="14" w:author="artin majdi" w:date="2023-07-07T10:34:00Z">
        <w:r w:rsidR="00786650" w:rsidRPr="006C3C87">
          <w:delText>annotators</w:delText>
        </w:r>
      </w:del>
      <w:ins w:id="15" w:author="artin majdi" w:date="2023-07-07T10:34:00Z">
        <w:r>
          <w:t>workers</w:t>
        </w:r>
      </w:ins>
      <w:r>
        <w:t xml:space="preserve">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w:t>
      </w:r>
      <w:del w:id="16" w:author="artin majdi" w:date="2023-07-07T10:34:00Z">
        <w:r w:rsidR="00786650" w:rsidRPr="006C3C87">
          <w:delText>annotators</w:delText>
        </w:r>
      </w:del>
      <w:ins w:id="17" w:author="artin majdi" w:date="2023-07-07T10:34:00Z">
        <w:r>
          <w:t>workers</w:t>
        </w:r>
      </w:ins>
      <w:r>
        <w:t xml:space="preserve">, and the results are combined to estimate an aggregated label using majority voting (MV) or other techniques. In the case of MV, an aggregated label is the label that receives the most votes from the </w:t>
      </w:r>
      <w:del w:id="18" w:author="artin majdi" w:date="2023-07-07T10:34:00Z">
        <w:r w:rsidR="00786650" w:rsidRPr="006C3C87">
          <w:delText>annotators</w:delText>
        </w:r>
      </w:del>
      <w:ins w:id="19" w:author="artin majdi" w:date="2023-07-07T10:34:00Z">
        <w:r>
          <w:t>workers</w:t>
        </w:r>
      </w:ins>
      <w:r>
        <w:t xml:space="preserve"> for a given data instance. This can help reduce the impact of biases or inconsistencies made by </w:t>
      </w:r>
      <w:del w:id="20" w:author="artin majdi" w:date="2023-07-07T10:34:00Z">
        <w:r w:rsidR="00786650" w:rsidRPr="006C3C87">
          <w:delText>annotators</w:delText>
        </w:r>
      </w:del>
      <w:ins w:id="21" w:author="artin majdi" w:date="2023-07-07T10:34:00Z">
        <w:r>
          <w:t>workers</w:t>
        </w:r>
      </w:ins>
      <w:r>
        <w:t xml:space="preserve">. Several factors, such as problem-specific characteristics, the quality of the labels created by the </w:t>
      </w:r>
      <w:del w:id="22" w:author="artin majdi" w:date="2023-07-07T10:34:00Z">
        <w:r w:rsidR="00786650" w:rsidRPr="006C3C87">
          <w:delText>annotators</w:delText>
        </w:r>
      </w:del>
      <w:ins w:id="23" w:author="artin majdi" w:date="2023-07-07T10:34:00Z">
        <w:r>
          <w:t>workers</w:t>
        </w:r>
      </w:ins>
      <w:r>
        <w:t>,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EA5443E" w14:textId="77777777" w:rsidR="00340AA2" w:rsidRDefault="00340AA2" w:rsidP="00340AA2">
      <w:r>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3537E553" w14:textId="77777777" w:rsidR="00340AA2" w:rsidRDefault="00340AA2" w:rsidP="00340AA2">
      <w:r>
        <w:t>Prior information may be used to enhance the label aggregation procedure.</w:t>
      </w:r>
    </w:p>
    <w:p w14:paraId="3C658316" w14:textId="257F0CD6" w:rsidR="00340AA2" w:rsidRDefault="00340AA2" w:rsidP="00340AA2">
      <w:r>
        <w:lastRenderedPageBreak/>
        <w:t xml:space="preserve">This can include domain knowledge, the use of quality control measures and techniques that account for the unique characteristics of </w:t>
      </w:r>
      <w:del w:id="24" w:author="artin majdi" w:date="2023-07-07T10:34:00Z">
        <w:r w:rsidR="00786650" w:rsidRPr="006C3C87">
          <w:delText>annotators</w:delText>
        </w:r>
      </w:del>
      <w:ins w:id="25" w:author="artin majdi" w:date="2023-07-07T10:34:00Z">
        <w:r>
          <w:t>workers</w:t>
        </w:r>
      </w:ins>
      <w:r>
        <w:t xml:space="preserve"> and data. Knowing the reliability of certain </w:t>
      </w:r>
      <w:del w:id="26" w:author="artin majdi" w:date="2023-07-07T10:34:00Z">
        <w:r w:rsidR="00786650" w:rsidRPr="006C3C87">
          <w:delText>annotators</w:delText>
        </w:r>
      </w:del>
      <w:ins w:id="27" w:author="artin majdi" w:date="2023-07-07T10:34:00Z">
        <w:r>
          <w:t>workers</w:t>
        </w:r>
      </w:ins>
      <w:r>
        <w:t xml:space="preserve">, it is possible to draw more accurate conclusions about labels~\cite{li_Crowdsourced_2017}. For instance, in the label aggregation process, labels produced by more reliable </w:t>
      </w:r>
      <w:del w:id="28" w:author="artin majdi" w:date="2023-07-07T10:34:00Z">
        <w:r w:rsidR="00786650" w:rsidRPr="006C3C87">
          <w:delText>annotators</w:delText>
        </w:r>
      </w:del>
      <w:ins w:id="29" w:author="artin majdi" w:date="2023-07-07T10:34:00Z">
        <w:r>
          <w:t>workers</w:t>
        </w:r>
      </w:ins>
      <w:r>
        <w:t xml:space="preserve">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1D62A5FB" w14:textId="77777777" w:rsidR="00340AA2" w:rsidRDefault="00340AA2" w:rsidP="00340AA2">
      <w:r>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6C86507E" w14:textId="5D6359E9" w:rsidR="00340AA2" w:rsidRDefault="00340AA2" w:rsidP="00340AA2">
      <w:r>
        <w:t xml:space="preserve">The uncertainty of </w:t>
      </w:r>
      <w:del w:id="30" w:author="artin majdi" w:date="2023-07-07T10:34:00Z">
        <w:r w:rsidR="00786650" w:rsidRPr="006C3C87">
          <w:delText>annotators</w:delText>
        </w:r>
      </w:del>
      <w:ins w:id="31" w:author="artin majdi" w:date="2023-07-07T10:34:00Z">
        <w:r>
          <w:t>workers</w:t>
        </w:r>
      </w:ins>
      <w:r>
        <w:t xml:space="preserve"> during labeling can provide valuable prior knowledge to determine the appropriate amount of confidence to grant each </w:t>
      </w:r>
      <w:del w:id="32" w:author="artin majdi" w:date="2023-07-07T10:34:00Z">
        <w:r w:rsidR="00786650" w:rsidRPr="006C3C87">
          <w:delText>annotator</w:delText>
        </w:r>
      </w:del>
      <w:ins w:id="33" w:author="artin majdi" w:date="2023-07-07T10:34:00Z">
        <w:r>
          <w:t>worker</w:t>
        </w:r>
      </w:ins>
      <w:r>
        <w:t xml:space="preserve"> while still adhering to the requirement of a general-purpose label aggregation technique. We developed a method for estimating the reliability of different </w:t>
      </w:r>
      <w:del w:id="34" w:author="artin majdi" w:date="2023-07-07T10:34:00Z">
        <w:r w:rsidR="00786650" w:rsidRPr="006C3C87">
          <w:delText>annotators</w:delText>
        </w:r>
      </w:del>
      <w:ins w:id="35" w:author="artin majdi" w:date="2023-07-07T10:34:00Z">
        <w:r>
          <w:t>workers</w:t>
        </w:r>
      </w:ins>
      <w:r>
        <w:t xml:space="preserve"> based on the </w:t>
      </w:r>
      <w:del w:id="36" w:author="artin majdi" w:date="2023-07-07T10:34:00Z">
        <w:r w:rsidR="00786650" w:rsidRPr="006C3C87">
          <w:delText>annotator's</w:delText>
        </w:r>
      </w:del>
      <w:ins w:id="37" w:author="artin majdi" w:date="2023-07-07T10:34:00Z">
        <w:r>
          <w:t>worker's</w:t>
        </w:r>
      </w:ins>
      <w:r>
        <w:t xml:space="preserve"> own consistency during labeling</w:t>
      </w:r>
      <w:commentRangeStart w:id="38"/>
      <w:commentRangeEnd w:id="38"/>
      <w:r w:rsidR="00CD7896">
        <w:rPr>
          <w:rStyle w:val="CommentReference"/>
          <w:rFonts w:asciiTheme="minorHAnsi" w:hAnsiTheme="minorHAnsi"/>
        </w:rPr>
        <w:commentReference w:id="38"/>
      </w:r>
      <w:r>
        <w:t xml:space="preserve">. We take this concept a step further by calculating a weight for each </w:t>
      </w:r>
      <w:del w:id="39" w:author="artin majdi" w:date="2023-07-07T10:34:00Z">
        <w:r w:rsidR="00786650">
          <w:delText>annotator</w:delText>
        </w:r>
      </w:del>
      <w:ins w:id="40" w:author="artin majdi" w:date="2023-07-07T10:34:00Z">
        <w:r>
          <w:t>worker</w:t>
        </w:r>
      </w:ins>
      <w:r>
        <w:t xml:space="preserve"> based not only on their reliability but also on their agreements with other </w:t>
      </w:r>
      <w:del w:id="41" w:author="artin majdi" w:date="2023-07-07T10:34:00Z">
        <w:r w:rsidR="001C5D01">
          <w:delText>annotators</w:delText>
        </w:r>
      </w:del>
      <w:ins w:id="42" w:author="artin majdi" w:date="2023-07-07T10:34:00Z">
        <w:r>
          <w:t>workers</w:t>
        </w:r>
      </w:ins>
      <w:r>
        <w:t xml:space="preserve"> involved. This consideration of inter-reliability ensures a more comprehensive and dynamic weighting process, adjusting to the overall performance of the entire group of </w:t>
      </w:r>
      <w:del w:id="43" w:author="artin majdi" w:date="2023-07-07T10:34:00Z">
        <w:r w:rsidR="00786650">
          <w:delText>annotators</w:delText>
        </w:r>
      </w:del>
      <w:ins w:id="44" w:author="artin majdi" w:date="2023-07-07T10:34:00Z">
        <w:r>
          <w:t>workers</w:t>
        </w:r>
      </w:ins>
      <w:r>
        <w:t>. Thus, the generated weights become a robust measure of both individual and collective trustworthiness, which significantly improves the accuracy and efficacy of our labeling aggregation method.</w:t>
      </w:r>
    </w:p>
    <w:p w14:paraId="77CAE875" w14:textId="77777777" w:rsidR="00340AA2" w:rsidRDefault="00340AA2" w:rsidP="00340AA2"/>
    <w:p w14:paraId="3E44C5EB" w14:textId="477D355B" w:rsidR="00340AA2" w:rsidRDefault="00340AA2" w:rsidP="00340AA2">
      <w:r>
        <w:t xml:space="preserve">We introduce a novel method, termed as Crowd-Certain, that offers a significant improvement </w:t>
      </w:r>
      <w:ins w:id="45" w:author="artin majdi" w:date="2023-07-07T10:34:00Z">
        <w:r>
          <w:t xml:space="preserve"> </w:t>
        </w:r>
      </w:ins>
      <w:r>
        <w:t xml:space="preserve">in label aggregation for crowdsourced and ensemble learning classification tasks, yielding improved performance across various scenarios. This technique leverages the consistency of </w:t>
      </w:r>
      <w:del w:id="46" w:author="artin majdi" w:date="2023-07-07T10:34:00Z">
        <w:r w:rsidR="00786650" w:rsidRPr="006C3C87">
          <w:delText>annotators</w:delText>
        </w:r>
      </w:del>
      <w:ins w:id="47" w:author="artin majdi" w:date="2023-07-07T10:34:00Z">
        <w:r>
          <w:t>workers</w:t>
        </w:r>
      </w:ins>
      <w:r>
        <w:t xml:space="preserve"> versus a trained classifier to ascertain their reliability, resulting in more accurate and efficient label aggregation.</w:t>
      </w:r>
    </w:p>
    <w:p w14:paraId="6F69941F" w14:textId="2974CB9C" w:rsidR="00340AA2" w:rsidRDefault="00340AA2" w:rsidP="00340AA2">
      <w:r>
        <w:t xml:space="preserve">Our extensive experimental evaluation, conducted across ten diverse datasets, demonstrates that Crowd-Certain outperforms established techniques (Gold Majority Vote, MV, MMSR, Wawa, Zero-Based Skill, GLAD, and Dawid Skene) in terms of aggregated label accuracy compared to ground truth labels. Importantly, Crowd-Certain consistently generates weights that closely follow pre-set ground truth accuracy for each </w:t>
      </w:r>
      <w:del w:id="48" w:author="artin majdi" w:date="2023-07-07T10:34:00Z">
        <w:r w:rsidR="001C5D01" w:rsidRPr="001C5D01">
          <w:delText>annotator</w:delText>
        </w:r>
      </w:del>
      <w:ins w:id="49" w:author="artin majdi" w:date="2023-07-07T10:34:00Z">
        <w:r>
          <w:t>worker</w:t>
        </w:r>
      </w:ins>
      <w:r>
        <w:t xml:space="preserve"> (termed as probability threshold in this study). Moreover, During inference time, Crowd-Certain employs predicted probabilities (obtained from a classifier trained on the worker's label set) rather than worker's labels, which facilitates the reuse of trained classifiers for future data samples, resulting in computational efficiency that surpasses previous methods.</w:t>
      </w:r>
    </w:p>
    <w:p w14:paraId="40645B9A" w14:textId="77777777" w:rsidR="00340AA2" w:rsidRDefault="00340AA2" w:rsidP="00340AA2"/>
    <w:p w14:paraId="651B03D3" w14:textId="77777777" w:rsidR="00340AA2" w:rsidRDefault="00340AA2" w:rsidP="00340AA2">
      <w:r>
        <w:t>The remainder of this paper is organized as follows. Section~\ref{sec:crowd.relatedwork} examines related work involving label aggregation algorithms. In Section~\ref{sec:crowd.method}, we provide an in-</w:t>
      </w:r>
      <w:r>
        <w:lastRenderedPageBreak/>
        <w:t>depth explanation of Crowd-Certain. Section~\ref{sec:crowd.results} presents the experiments and findings, and Section~\ref{sec:crowd.discussion} encapsulates the results, highlighting key insights. Lastly, Section~\ref{sec:crowd.conclusion} concludes the paper and highlights the potential directions for future research.</w:t>
      </w:r>
    </w:p>
    <w:p w14:paraId="00B3FA90" w14:textId="77777777" w:rsidR="00786650" w:rsidRDefault="00786650" w:rsidP="00786650">
      <w:pPr>
        <w:rPr>
          <w:del w:id="50" w:author="artin majdi" w:date="2023-07-07T10:34:00Z"/>
        </w:rPr>
      </w:pPr>
    </w:p>
    <w:p w14:paraId="13A02674" w14:textId="77777777" w:rsidR="00786650" w:rsidRDefault="00786650" w:rsidP="00786650">
      <w:pPr>
        <w:rPr>
          <w:del w:id="51" w:author="artin majdi" w:date="2023-07-07T10:34:00Z"/>
        </w:rPr>
      </w:pPr>
    </w:p>
    <w:p w14:paraId="586EB089" w14:textId="77777777" w:rsidR="00340AA2" w:rsidRDefault="00340AA2" w:rsidP="00340AA2">
      <w:pPr>
        <w:rPr>
          <w:ins w:id="52" w:author="artin majdi" w:date="2023-07-07T10:34:00Z"/>
        </w:rPr>
      </w:pPr>
      <w:ins w:id="53" w:author="artin majdi" w:date="2023-07-07T10:34:00Z">
        <w:r>
          <w:t>%</w:t>
        </w:r>
      </w:ins>
    </w:p>
    <w:p w14:paraId="29774D6A" w14:textId="77777777" w:rsidR="00340AA2" w:rsidRDefault="00340AA2" w:rsidP="00340AA2">
      <w:r>
        <w:t>\section{Related Work}\label{sec:crowd.relatedwork}</w:t>
      </w:r>
    </w:p>
    <w:p w14:paraId="60E1A696" w14:textId="1E10653B" w:rsidR="00340AA2" w:rsidRDefault="00340AA2" w:rsidP="00340AA2">
      <w:r>
        <w:t xml:space="preserve">Numerous label aggregation algorithms have been developed to capture the complexity of crowdsourced labeling systems, including techniques based on </w:t>
      </w:r>
      <w:del w:id="54" w:author="artin majdi" w:date="2023-07-07T10:34:00Z">
        <w:r w:rsidR="00786650" w:rsidRPr="006C3C87">
          <w:delText>annotator</w:delText>
        </w:r>
      </w:del>
      <w:ins w:id="55" w:author="artin majdi" w:date="2023-07-07T10:34:00Z">
        <w:r>
          <w:t>worker</w:t>
        </w:r>
      </w:ins>
      <w:r>
        <w:t xml:space="preserve">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w:t>
      </w:r>
      <w:del w:id="56" w:author="artin majdi" w:date="2023-07-07T10:34:00Z">
        <w:r w:rsidR="00786650" w:rsidRPr="006C3C87">
          <w:delText>annotator</w:delText>
        </w:r>
      </w:del>
      <w:ins w:id="57" w:author="artin majdi" w:date="2023-07-07T10:34:00Z">
        <w:r>
          <w:t>worker</w:t>
        </w:r>
      </w:ins>
      <w:r>
        <w:t xml:space="preserve">. Similarly to Ghosh~\cite{ghosh_Who_2011}, Dalvi~\cite{dalvi_Aggregating_2013} used SVD to estimate true labels with a focus on the sparsity of the labeling matrix. In crowdsourcing, it is common for the labeling matrix to be sparse, meaning that not all </w:t>
      </w:r>
      <w:del w:id="58" w:author="artin majdi" w:date="2023-07-07T10:34:00Z">
        <w:r w:rsidR="00786650" w:rsidRPr="006C3C87">
          <w:delText>annotators</w:delText>
        </w:r>
      </w:del>
      <w:ins w:id="59" w:author="artin majdi" w:date="2023-07-07T10:34:00Z">
        <w:r>
          <w:t>workers</w:t>
        </w:r>
      </w:ins>
      <w:r>
        <w:t xml:space="preserve"> have labeled all the data. This may be due to several factors, such as the cost of labeling all data instances or the </w:t>
      </w:r>
      <w:del w:id="60" w:author="artin majdi" w:date="2023-07-07T10:34:00Z">
        <w:r w:rsidR="00786650" w:rsidRPr="006C3C87">
          <w:delText>annotators'</w:delText>
        </w:r>
      </w:del>
      <w:ins w:id="61" w:author="artin majdi" w:date="2023-07-07T10:34:00Z">
        <w:r>
          <w:t>workers'</w:t>
        </w:r>
      </w:ins>
      <w:r>
        <w:t xml:space="preserve">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4BC0A27B" w14:textId="3913DB99" w:rsidR="00340AA2" w:rsidRDefault="00340AA2" w:rsidP="00340AA2">
      <w:r>
        <w:t xml:space="preserve">The MV technique assumes that all </w:t>
      </w:r>
      <w:del w:id="62" w:author="artin majdi" w:date="2023-07-07T10:34:00Z">
        <w:r w:rsidR="00786650" w:rsidRPr="006C3C87">
          <w:delText>annotators</w:delText>
        </w:r>
      </w:del>
      <w:ins w:id="63" w:author="artin majdi" w:date="2023-07-07T10:34:00Z">
        <w:r>
          <w:t>workers</w:t>
        </w:r>
      </w:ins>
      <w:r>
        <w:t xml:space="preserve">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w:t>
      </w:r>
      <w:del w:id="64" w:author="artin majdi" w:date="2023-07-07T10:34:00Z">
        <w:r w:rsidR="00786650" w:rsidRPr="006C3C87">
          <w:delText>annotators'</w:delText>
        </w:r>
      </w:del>
      <w:ins w:id="65" w:author="artin majdi" w:date="2023-07-07T10:34:00Z">
        <w:r>
          <w:t>workers'</w:t>
        </w:r>
      </w:ins>
      <w:r>
        <w:t xml:space="preserve"> weights when a new instance is added.</w:t>
      </w:r>
    </w:p>
    <w:p w14:paraId="3826284B" w14:textId="6F0B4863" w:rsidR="00340AA2" w:rsidRDefault="00340AA2" w:rsidP="00340AA2">
      <w:r>
        <w:lastRenderedPageBreak/>
        <w:t xml:space="preserve">Among the numerous existing label aggregation strategies, MV remains the most efficient and widely used approach~\cite{tao_Label_2020}. If we assume that all </w:t>
      </w:r>
      <w:del w:id="66" w:author="artin majdi" w:date="2023-07-07T10:34:00Z">
        <w:r w:rsidR="00786650" w:rsidRPr="006C3C87">
          <w:delText>annotators</w:delText>
        </w:r>
      </w:del>
      <w:ins w:id="67" w:author="artin majdi" w:date="2023-07-07T10:34:00Z">
        <w:r>
          <w:t>workers</w:t>
        </w:r>
      </w:ins>
      <w:r>
        <w:t xml:space="preserve"> are equally reliable and that their errors are independent of one another, then, according to the theory of large numbers, the likelihood that the MV is accurate increases as the number of </w:t>
      </w:r>
      <w:del w:id="68" w:author="artin majdi" w:date="2023-07-07T10:34:00Z">
        <w:r w:rsidR="00786650" w:rsidRPr="006C3C87">
          <w:delText>annotators</w:delText>
        </w:r>
      </w:del>
      <w:ins w:id="69" w:author="artin majdi" w:date="2023-07-07T10:34:00Z">
        <w:r>
          <w:t>workers</w:t>
        </w:r>
      </w:ins>
      <w:r>
        <w:t xml:space="preserve"> increases. However, the assumption that all </w:t>
      </w:r>
      <w:del w:id="70" w:author="artin majdi" w:date="2023-07-07T10:34:00Z">
        <w:r w:rsidR="00786650" w:rsidRPr="006C3C87">
          <w:delText>annotators</w:delText>
        </w:r>
      </w:del>
      <w:ins w:id="71" w:author="artin majdi" w:date="2023-07-07T10:34:00Z">
        <w:r>
          <w:t>workers</w:t>
        </w:r>
      </w:ins>
      <w:r>
        <w:t xml:space="preserve"> are equally competent and independent may not always hold. Furthermore, MV does not provide any additional information on the degree of disagreement among the </w:t>
      </w:r>
      <w:del w:id="72" w:author="artin majdi" w:date="2023-07-07T10:34:00Z">
        <w:r w:rsidR="00786650" w:rsidRPr="006C3C87">
          <w:delText>annotators</w:delText>
        </w:r>
      </w:del>
      <w:ins w:id="73" w:author="artin majdi" w:date="2023-07-07T10:34:00Z">
        <w:r>
          <w:t>workers</w:t>
        </w:r>
      </w:ins>
      <w:r>
        <w:t xml:space="preserve"> (As an example, consider the scenario where four of seven doctors think patient A needs immediate surgery, while all seven think patient B needs immediate surgery; MV will simply label ``yes'' in both cases).</w:t>
      </w:r>
    </w:p>
    <w:p w14:paraId="2AE49665" w14:textId="54E689AB" w:rsidR="00340AA2" w:rsidRDefault="00340AA2" w:rsidP="00340AA2">
      <w:r>
        <w:t>To address this problem, additional measures such as inter-</w:t>
      </w:r>
      <w:del w:id="74" w:author="artin majdi" w:date="2023-07-07T10:34:00Z">
        <w:r w:rsidR="00786650" w:rsidRPr="006C3C87">
          <w:delText>annotator</w:delText>
        </w:r>
      </w:del>
      <w:ins w:id="75" w:author="artin majdi" w:date="2023-07-07T10:34:00Z">
        <w:r>
          <w:t>worker</w:t>
        </w:r>
      </w:ins>
      <w:r>
        <w:t xml:space="preserve"> agreement (IAA) have been used~\cite{artstein_InterAnnotator_2017}. IAA is a measurement of the agreement among multiple </w:t>
      </w:r>
      <w:del w:id="76" w:author="artin majdi" w:date="2023-07-07T10:34:00Z">
        <w:r w:rsidR="00786650" w:rsidRPr="006C3C87">
          <w:delText>annotators</w:delText>
        </w:r>
      </w:del>
      <w:ins w:id="77" w:author="artin majdi" w:date="2023-07-07T10:34:00Z">
        <w:r>
          <w:t>workers</w:t>
        </w:r>
      </w:ins>
      <w:r>
        <w:t xml:space="preserve"> who label the same data instance. Typically, IAA is calculated using statistical measures, such as Cohen's kappa, Fleiss's kappa, or Krippendorff's alpha~\cite{krippendorff_Content_2018}. These measures consider both the observed agreement between the </w:t>
      </w:r>
      <w:del w:id="78" w:author="artin majdi" w:date="2023-07-07T10:34:00Z">
        <w:r w:rsidR="00786650" w:rsidRPr="006C3C87">
          <w:delText>annotators</w:delText>
        </w:r>
      </w:del>
      <w:ins w:id="79" w:author="artin majdi" w:date="2023-07-07T10:34:00Z">
        <w:r>
          <w:t>workers</w:t>
        </w:r>
      </w:ins>
      <w:r>
        <w:t xml:space="preserve"> and the expected agreement owing to random chance. IAA can also be visualized using a confusion matrix or annotation heatmap, which illustrates the distribution of labels assigned by the </w:t>
      </w:r>
      <w:del w:id="80" w:author="artin majdi" w:date="2023-07-07T10:34:00Z">
        <w:r w:rsidR="00786650" w:rsidRPr="006C3C87">
          <w:delText>annotators</w:delText>
        </w:r>
      </w:del>
      <w:ins w:id="81" w:author="artin majdi" w:date="2023-07-07T10:34:00Z">
        <w:r>
          <w:t>workers</w:t>
        </w:r>
      </w:ins>
      <w:r>
        <w:t xml:space="preserve">. This can help identify instances where the </w:t>
      </w:r>
      <w:del w:id="82" w:author="artin majdi" w:date="2023-07-07T10:34:00Z">
        <w:r w:rsidR="00786650" w:rsidRPr="006C3C87">
          <w:delText>annotators</w:delText>
        </w:r>
      </w:del>
      <w:ins w:id="83" w:author="artin majdi" w:date="2023-07-07T10:34:00Z">
        <w:r>
          <w:t>workers</w:t>
        </w:r>
      </w:ins>
      <w:r>
        <w:t xml:space="preserve"> disagree or are uncertain and can guide further analysis to improve the annotation~\cite{carletta_Assessing_1996}.</w:t>
      </w:r>
    </w:p>
    <w:p w14:paraId="1E6A6FAB" w14:textId="4EB10B0D" w:rsidR="00340AA2" w:rsidRDefault="00340AA2" w:rsidP="00340AA2">
      <w:r>
        <w:t xml:space="preserve">Recently, Sheng~\cite{sheng_Majority_2019} proposed a technique that provided a confidence score along with an aggregated label. The main problem with this approach is that it assumes that all </w:t>
      </w:r>
      <w:del w:id="84" w:author="artin majdi" w:date="2023-07-07T10:34:00Z">
        <w:r w:rsidR="00786650" w:rsidRPr="006C3C87">
          <w:delText>annotators</w:delText>
        </w:r>
      </w:del>
      <w:ins w:id="85" w:author="artin majdi" w:date="2023-07-07T10:34:00Z">
        <w:r>
          <w:t>workers</w:t>
        </w:r>
      </w:ins>
      <w:r>
        <w:t xml:space="preserve"> are equally capable when calculating the confidence score. Tao~\cite{tao_Label_2020} improved Sheng's approach by assigning different weights to </w:t>
      </w:r>
      <w:del w:id="86" w:author="artin majdi" w:date="2023-07-07T10:34:00Z">
        <w:r w:rsidR="00786650" w:rsidRPr="006C3C87">
          <w:delText>annotators</w:delText>
        </w:r>
      </w:del>
      <w:ins w:id="87" w:author="artin majdi" w:date="2023-07-07T10:34:00Z">
        <w:r>
          <w:t>workers</w:t>
        </w:r>
      </w:ins>
      <w:r>
        <w:t xml:space="preserve"> for each instance. This weighting method combines the specific quality $s_\alpha^{(i,k)} $ for the </w:t>
      </w:r>
      <w:del w:id="88" w:author="artin majdi" w:date="2023-07-07T10:34:00Z">
        <w:r w:rsidR="00786650" w:rsidRPr="006C3C87">
          <w:delText>annotator</w:delText>
        </w:r>
      </w:del>
      <w:ins w:id="89" w:author="artin majdi" w:date="2023-07-07T10:34:00Z">
        <w:r>
          <w:t>worker</w:t>
        </w:r>
      </w:ins>
      <w:r>
        <w:t xml:space="preserve"> $\alpha $ and instance $i $ and the overall quality $\tau_\alpha$ across all instances. Inspired by Li's technique~\cite{li_Incorporating_2018}, Tao evaluates the similarity between the </w:t>
      </w:r>
      <w:del w:id="90" w:author="artin majdi" w:date="2023-07-07T10:34:00Z">
        <w:r w:rsidR="00786650" w:rsidRPr="006C3C87">
          <w:delText>annotator</w:delText>
        </w:r>
      </w:del>
      <w:ins w:id="91" w:author="artin majdi" w:date="2023-07-07T10:34:00Z">
        <w:r>
          <w:t>worker</w:t>
        </w:r>
      </w:ins>
      <w:r>
        <w:t xml:space="preserve"> labels for each instance. To derive the specific quality $s_{\alpha}^{(i)}$, Tao counts the number of </w:t>
      </w:r>
      <w:del w:id="92" w:author="artin majdi" w:date="2023-07-07T10:34:00Z">
        <w:r w:rsidR="00786650" w:rsidRPr="006C3C87">
          <w:delText>annotators</w:delText>
        </w:r>
      </w:del>
      <w:ins w:id="93" w:author="artin majdi" w:date="2023-07-07T10:34:00Z">
        <w:r>
          <w:t>workers</w:t>
        </w:r>
      </w:ins>
      <w:r>
        <w:t xml:space="preserve"> who assigned the same label as the </w:t>
      </w:r>
      <w:del w:id="94" w:author="artin majdi" w:date="2023-07-07T10:34:00Z">
        <w:r w:rsidR="00786650" w:rsidRPr="006C3C87">
          <w:delText>annotator</w:delText>
        </w:r>
      </w:del>
      <w:ins w:id="95" w:author="artin majdi" w:date="2023-07-07T10:34:00Z">
        <w:r>
          <w:t>worker</w:t>
        </w:r>
      </w:ins>
      <w:r>
        <w:t xml:space="preserve"> $\alpha $ for that instance. To calculate the overall quality $\tau_\alpha $, Tao performs a 10-fold cross-validation to train each of the 10 classifiers on a different subset of data using the labels provided by the </w:t>
      </w:r>
      <w:del w:id="96" w:author="artin majdi" w:date="2023-07-07T10:34:00Z">
        <w:r w:rsidR="00786650" w:rsidRPr="006C3C87">
          <w:delText>annotator</w:delText>
        </w:r>
      </w:del>
      <w:ins w:id="97" w:author="artin majdi" w:date="2023-07-07T10:34:00Z">
        <w:r>
          <w:t>worker</w:t>
        </w:r>
      </w:ins>
      <w:r>
        <w:t xml:space="preserve"> $\alpha $ as true labels and then assigns the average accuracy of the classifiers across all remaining instances as $\tau_\alpha $. The final weight for </w:t>
      </w:r>
      <w:del w:id="98" w:author="artin majdi" w:date="2023-07-07T10:34:00Z">
        <w:r w:rsidR="00786650" w:rsidRPr="006C3C87">
          <w:delText>annotator</w:delText>
        </w:r>
      </w:del>
      <w:ins w:id="99" w:author="artin majdi" w:date="2023-07-07T10:34:00Z">
        <w:r>
          <w:t>worker</w:t>
        </w:r>
      </w:ins>
      <w:r>
        <w:t xml:space="preserve"> $\alpha $ and instance $i $ is then calculated using the sigmoid function $\gamma_{i,\alpha}=\tau_\alpha\left(1+{\left(s_{\alpha}^{(i)}\right)}^{2}\right) $. However, Tao's technique~\cite{tao_Label_2020} has some drawbacks. It relies on the labels of other </w:t>
      </w:r>
      <w:del w:id="100" w:author="artin majdi" w:date="2023-07-07T10:34:00Z">
        <w:r w:rsidR="00786650" w:rsidRPr="006C3C87">
          <w:delText>annotators</w:delText>
        </w:r>
      </w:del>
      <w:ins w:id="101" w:author="artin majdi" w:date="2023-07-07T10:34:00Z">
        <w:r>
          <w:t>workers</w:t>
        </w:r>
      </w:ins>
      <w:r>
        <w:t xml:space="preserve"> to estimate $s_{\alpha}^{(i)} $. However, different </w:t>
      </w:r>
      <w:del w:id="102" w:author="artin majdi" w:date="2023-07-07T10:34:00Z">
        <w:r w:rsidR="00786650" w:rsidRPr="006C3C87">
          <w:delText>annotators</w:delText>
        </w:r>
      </w:del>
      <w:ins w:id="103" w:author="artin majdi" w:date="2023-07-07T10:34:00Z">
        <w:r>
          <w:t>workers</w:t>
        </w:r>
      </w:ins>
      <w:r>
        <w:t xml:space="preserve">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w:t>
      </w:r>
      <w:del w:id="104" w:author="artin majdi" w:date="2023-07-07T10:34:00Z">
        <w:r w:rsidR="00786650" w:rsidRPr="006C3C87">
          <w:delText>annotator</w:delText>
        </w:r>
      </w:del>
      <w:ins w:id="105" w:author="artin majdi" w:date="2023-07-07T10:34:00Z">
        <w:r>
          <w:t>worker</w:t>
        </w:r>
      </w:ins>
      <w:r>
        <w:t xml:space="preserve"> $\alpha $ to estimate their respective $\tau_\alpha $ by assuming that the trained classifiers can learn the inherent characteristics of the datasets even in the absence of ground truth labels. While that may be true in some cases, it typically leads to suboptimal measurement and the </w:t>
      </w:r>
      <w:r>
        <w:lastRenderedPageBreak/>
        <w:t xml:space="preserve">propagation of biases and errors, from both the </w:t>
      </w:r>
      <w:del w:id="106" w:author="artin majdi" w:date="2023-07-07T10:34:00Z">
        <w:r w:rsidR="00786650" w:rsidRPr="006C3C87">
          <w:delText>annotator's</w:delText>
        </w:r>
      </w:del>
      <w:ins w:id="107" w:author="artin majdi" w:date="2023-07-07T10:34:00Z">
        <w:r>
          <w:t>worker's</w:t>
        </w:r>
      </w:ins>
      <w:r>
        <w:t xml:space="preserve"> labels and the classifier, into weight estimation.</w:t>
      </w:r>
    </w:p>
    <w:p w14:paraId="744AB7D4" w14:textId="77777777" w:rsidR="00340AA2" w:rsidRDefault="00340AA2" w:rsidP="00340AA2">
      <w:ins w:id="108" w:author="artin majdi" w:date="2023-07-07T10:34:00Z">
        <w:r>
          <w:t>%</w:t>
        </w:r>
      </w:ins>
    </w:p>
    <w:p w14:paraId="717B2F82" w14:textId="77777777" w:rsidR="00340AA2" w:rsidRDefault="00340AA2" w:rsidP="00340AA2">
      <w:r>
        <w:t>\section{Methods}\label{sec:crowd.method}</w:t>
      </w:r>
    </w:p>
    <w:p w14:paraId="1DDA72DC" w14:textId="39F5F680" w:rsidR="00340AA2" w:rsidRDefault="00340AA2" w:rsidP="00340AA2">
      <w:pPr>
        <w:pPrChange w:id="109" w:author="artin majdi" w:date="2023-07-07T10:34:00Z">
          <w:pPr>
            <w:pStyle w:val="PlainText"/>
          </w:pPr>
        </w:pPrChange>
      </w:pPr>
      <w:r>
        <w:t xml:space="preserve">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w:t>
      </w:r>
      <w:del w:id="110" w:author="artin majdi" w:date="2023-07-07T10:34:00Z">
        <w:r w:rsidR="00786650" w:rsidRPr="006C3C87">
          <w:rPr>
            <w:rFonts w:ascii="Consolas" w:hAnsi="Consolas"/>
          </w:rPr>
          <w:delText>annotator's</w:delText>
        </w:r>
      </w:del>
      <w:ins w:id="111" w:author="artin majdi" w:date="2023-07-07T10:34:00Z">
        <w:r>
          <w:t>worker's</w:t>
        </w:r>
      </w:ins>
      <w:r>
        <w:t xml:space="preserve"> labels. Initially, we use uncertainty measurement techniques to calculate the degree of consistency of each </w:t>
      </w:r>
      <w:del w:id="112" w:author="artin majdi" w:date="2023-07-07T10:34:00Z">
        <w:r w:rsidR="00786650" w:rsidRPr="006C3C87">
          <w:rPr>
            <w:rFonts w:ascii="Consolas" w:hAnsi="Consolas"/>
          </w:rPr>
          <w:delText>annotator</w:delText>
        </w:r>
      </w:del>
      <w:ins w:id="113" w:author="artin majdi" w:date="2023-07-07T10:34:00Z">
        <w:r>
          <w:t>worker</w:t>
        </w:r>
      </w:ins>
      <w:r>
        <w:t xml:space="preserve"> during labeling. Furthermore, to ensure that the proposed technique does not calculate a high weight for </w:t>
      </w:r>
      <w:del w:id="114" w:author="artin majdi" w:date="2023-07-07T10:34:00Z">
        <w:r w:rsidR="00786650" w:rsidRPr="006C3C87">
          <w:rPr>
            <w:rFonts w:ascii="Consolas" w:hAnsi="Consolas"/>
          </w:rPr>
          <w:delText>annotators</w:delText>
        </w:r>
      </w:del>
      <w:ins w:id="115" w:author="artin majdi" w:date="2023-07-07T10:34:00Z">
        <w:r>
          <w:t>workers</w:t>
        </w:r>
      </w:ins>
      <w:r>
        <w:t xml:space="preserve"> who are consistently wrong (for example, when a specific </w:t>
      </w:r>
      <w:del w:id="116" w:author="artin majdi" w:date="2023-07-07T10:34:00Z">
        <w:r w:rsidR="00786650" w:rsidRPr="006C3C87">
          <w:rPr>
            <w:rFonts w:ascii="Consolas" w:hAnsi="Consolas"/>
          </w:rPr>
          <w:delText>annotator</w:delText>
        </w:r>
      </w:del>
      <w:ins w:id="117" w:author="artin majdi" w:date="2023-07-07T10:34:00Z">
        <w:r>
          <w:t>worker</w:t>
        </w:r>
      </w:ins>
      <w:r>
        <w:t xml:space="preserve"> always mislabels a specific class, and hence demonstrates a high consistency </w:t>
      </w:r>
      <w:del w:id="118" w:author="artin majdi" w:date="2023-07-07T10:34:00Z">
        <w:r w:rsidR="00781130" w:rsidRPr="00781130">
          <w:rPr>
            <w:rFonts w:ascii="Courier New" w:hAnsi="Courier New" w:cs="Courier New"/>
          </w:rPr>
          <w:delText>while having low accuracy</w:delText>
        </w:r>
      </w:del>
      <w:ins w:id="119" w:author="artin majdi" w:date="2023-07-07T10:34:00Z">
        <w:r>
          <w:t>even if they label instances incorrectly</w:t>
        </w:r>
      </w:ins>
      <w:r>
        <w:rPr>
          <w:rPrChange w:id="120" w:author="artin majdi" w:date="2023-07-07T10:34:00Z">
            <w:rPr>
              <w:rFonts w:ascii="Courier New" w:hAnsi="Courier New"/>
            </w:rPr>
          </w:rPrChange>
        </w:rPr>
        <w:t>)</w:t>
      </w:r>
      <w:r>
        <w:t xml:space="preserve">, we extend the proposed technique by penalizing the </w:t>
      </w:r>
      <w:del w:id="121" w:author="artin majdi" w:date="2023-07-07T10:34:00Z">
        <w:r w:rsidR="00786650" w:rsidRPr="006C3C87">
          <w:rPr>
            <w:rFonts w:ascii="Consolas" w:hAnsi="Consolas"/>
          </w:rPr>
          <w:delText>annotators</w:delText>
        </w:r>
      </w:del>
      <w:ins w:id="122" w:author="artin majdi" w:date="2023-07-07T10:34:00Z">
        <w:r>
          <w:t>workers</w:t>
        </w:r>
      </w:ins>
      <w:r>
        <w:t xml:space="preserve"> for instances in which they disagree with the aggregated label obtained using MV\@. To mitigate the reliance on training a classifier on an </w:t>
      </w:r>
      <w:del w:id="123" w:author="artin majdi" w:date="2023-07-07T10:34:00Z">
        <w:r w:rsidR="00786650" w:rsidRPr="006C3C87">
          <w:rPr>
            <w:rFonts w:ascii="Consolas" w:hAnsi="Consolas"/>
          </w:rPr>
          <w:delText>annotator's</w:delText>
        </w:r>
      </w:del>
      <w:ins w:id="124" w:author="artin majdi" w:date="2023-07-07T10:34:00Z">
        <w:r>
          <w:t>worker's</w:t>
        </w:r>
      </w:ins>
      <w:r>
        <w:t xml:space="preserve"> labels, which may be inaccurate, we train an ensemble of classifiers for each </w:t>
      </w:r>
      <w:del w:id="125" w:author="artin majdi" w:date="2023-07-07T10:34:00Z">
        <w:r w:rsidR="00786650" w:rsidRPr="006C3C87">
          <w:rPr>
            <w:rFonts w:ascii="Consolas" w:hAnsi="Consolas"/>
          </w:rPr>
          <w:delText>annotator</w:delText>
        </w:r>
      </w:del>
      <w:ins w:id="126" w:author="artin majdi" w:date="2023-07-07T10:34:00Z">
        <w:r>
          <w:t>worker</w:t>
        </w:r>
      </w:ins>
      <w:r>
        <w:t xml:space="preserve">. In addition, we report two confidence scores along with the aggregated label to provide additional context for each calculated aggregate label. We report a single weight for all instances in the dataset. As will be demonstrated in Section~\ref{sec:crowd.results}, the proposed Crowd-Certain method is not only comparable to other techniques in terms of accuracy of the aggregated labels with respect to the ground truth labels for scenarios with a large number of </w:t>
      </w:r>
      <w:del w:id="127" w:author="artin majdi" w:date="2023-07-07T10:34:00Z">
        <w:r w:rsidR="00786650" w:rsidRPr="006C3C87">
          <w:rPr>
            <w:rFonts w:ascii="Consolas" w:hAnsi="Consolas"/>
          </w:rPr>
          <w:delText>annotators</w:delText>
        </w:r>
      </w:del>
      <w:ins w:id="128" w:author="artin majdi" w:date="2023-07-07T10:34:00Z">
        <w:r>
          <w:t>workers</w:t>
        </w:r>
      </w:ins>
      <w:r>
        <w:t xml:space="preserve">, but also provides a significant improvement in accuracy for scenarios where the number of </w:t>
      </w:r>
      <w:del w:id="129" w:author="artin majdi" w:date="2023-07-07T10:34:00Z">
        <w:r w:rsidR="00786650" w:rsidRPr="006C3C87">
          <w:rPr>
            <w:rFonts w:ascii="Consolas" w:hAnsi="Consolas"/>
          </w:rPr>
          <w:delText>annotators</w:delText>
        </w:r>
      </w:del>
      <w:ins w:id="130" w:author="artin majdi" w:date="2023-07-07T10:34:00Z">
        <w:r>
          <w:t>workers</w:t>
        </w:r>
      </w:ins>
      <w:r>
        <w:t xml:space="preserve"> may be limited. Furthermore, by assigning a single weight to each </w:t>
      </w:r>
      <w:del w:id="131" w:author="artin majdi" w:date="2023-07-07T10:34:00Z">
        <w:r w:rsidR="00786650" w:rsidRPr="006C3C87">
          <w:rPr>
            <w:rFonts w:ascii="Consolas" w:hAnsi="Consolas"/>
          </w:rPr>
          <w:delText>annotator</w:delText>
        </w:r>
      </w:del>
      <w:ins w:id="132" w:author="artin majdi" w:date="2023-07-07T10:34:00Z">
        <w:r>
          <w:t>worker</w:t>
        </w:r>
      </w:ins>
      <w:r>
        <w:t xml:space="preserve"> for all instances in the dataset, the model can assign labels to new test instances without recalculating the </w:t>
      </w:r>
      <w:del w:id="133" w:author="artin majdi" w:date="2023-07-07T10:34:00Z">
        <w:r w:rsidR="00786650" w:rsidRPr="006C3C87">
          <w:rPr>
            <w:rFonts w:ascii="Consolas" w:hAnsi="Consolas"/>
          </w:rPr>
          <w:delText>annotator</w:delText>
        </w:r>
      </w:del>
      <w:ins w:id="134" w:author="artin majdi" w:date="2023-07-07T10:34:00Z">
        <w:r>
          <w:t>worker</w:t>
        </w:r>
      </w:ins>
      <w:r>
        <w:t xml:space="preserve"> weights. This is especially advantageous in situations where </w:t>
      </w:r>
      <w:del w:id="135" w:author="artin majdi" w:date="2023-07-07T10:34:00Z">
        <w:r w:rsidR="00786650" w:rsidRPr="006C3C87">
          <w:rPr>
            <w:rFonts w:ascii="Consolas" w:hAnsi="Consolas"/>
          </w:rPr>
          <w:delText>annotators</w:delText>
        </w:r>
      </w:del>
      <w:ins w:id="136" w:author="artin majdi" w:date="2023-07-07T10:34:00Z">
        <w:r>
          <w:t>workers</w:t>
        </w:r>
      </w:ins>
      <w:r>
        <w:t xml:space="preserve"> are scarce as it enables the model to make accurate predictions with minimal dependence on the </w:t>
      </w:r>
      <w:del w:id="137" w:author="artin majdi" w:date="2023-07-07T10:34:00Z">
        <w:r w:rsidR="00786650" w:rsidRPr="006C3C87">
          <w:rPr>
            <w:rFonts w:ascii="Consolas" w:hAnsi="Consolas"/>
          </w:rPr>
          <w:delText>annotator</w:delText>
        </w:r>
      </w:del>
      <w:ins w:id="138" w:author="artin majdi" w:date="2023-07-07T10:34:00Z">
        <w:r>
          <w:t>worker</w:t>
        </w:r>
      </w:ins>
      <w:r>
        <w:t xml:space="preserve">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w:t>
      </w:r>
      <w:del w:id="139" w:author="artin majdi" w:date="2023-07-07T10:34:00Z">
        <w:r w:rsidR="00786650" w:rsidRPr="006C3C87">
          <w:rPr>
            <w:rFonts w:ascii="Consolas" w:hAnsi="Consolas"/>
          </w:rPr>
          <w:delText>annotator</w:delText>
        </w:r>
      </w:del>
      <w:ins w:id="140" w:author="artin majdi" w:date="2023-07-07T10:34:00Z">
        <w:r>
          <w:t>worker</w:t>
        </w:r>
      </w:ins>
      <w:r>
        <w:t xml:space="preserve"> weights.</w:t>
      </w:r>
    </w:p>
    <w:p w14:paraId="6075134C" w14:textId="77777777" w:rsidR="00340AA2" w:rsidRDefault="00340AA2" w:rsidP="00340AA2">
      <w:r>
        <w:t>\subsection{Glossary of Symbols}</w:t>
      </w:r>
    </w:p>
    <w:p w14:paraId="06723F5A" w14:textId="77777777" w:rsidR="00340AA2" w:rsidRDefault="00340AA2" w:rsidP="00340AA2">
      <w:r>
        <w:t>For convenience, the following list summarizes the major symbols used in the subsequent discussion:</w:t>
      </w:r>
    </w:p>
    <w:p w14:paraId="67F51305" w14:textId="77777777" w:rsidR="00340AA2" w:rsidRDefault="00340AA2" w:rsidP="00340AA2">
      <w:r>
        <w:t>\begin{itemize}</w:t>
      </w:r>
    </w:p>
    <w:p w14:paraId="3FE790EA" w14:textId="77777777" w:rsidR="00340AA2" w:rsidRDefault="00340AA2" w:rsidP="00340AA2">
      <w:r>
        <w:t>\renewcommand{\textbullet}{}</w:t>
      </w:r>
    </w:p>
    <w:p w14:paraId="31AF42A4" w14:textId="77777777" w:rsidR="00340AA2" w:rsidRDefault="00340AA2" w:rsidP="00340AA2">
      <w:r>
        <w:t xml:space="preserve">    \item  $N$: Number of instances.</w:t>
      </w:r>
    </w:p>
    <w:p w14:paraId="2B9C5B0E" w14:textId="2BFE6092" w:rsidR="00340AA2" w:rsidRDefault="00340AA2" w:rsidP="00340AA2">
      <w:r>
        <w:t xml:space="preserve">    \item  $M$: Number of </w:t>
      </w:r>
      <w:del w:id="141" w:author="artin majdi" w:date="2023-07-07T10:34:00Z">
        <w:r w:rsidR="00786650" w:rsidRPr="006C3C87">
          <w:delText>annotators</w:delText>
        </w:r>
      </w:del>
      <w:ins w:id="142" w:author="artin majdi" w:date="2023-07-07T10:34:00Z">
        <w:r>
          <w:t>workers</w:t>
        </w:r>
      </w:ins>
      <w:r>
        <w:t>.</w:t>
      </w:r>
    </w:p>
    <w:p w14:paraId="285DFAE2" w14:textId="77777777" w:rsidR="00340AA2" w:rsidRDefault="00340AA2" w:rsidP="00340AA2">
      <w:r>
        <w:t xml:space="preserve">    \item  $y^{(i,k)} \in \{0,1\} $: True label for the $k $-th class for instance $i $.</w:t>
      </w:r>
    </w:p>
    <w:p w14:paraId="386E7EED" w14:textId="58CB933C" w:rsidR="00340AA2" w:rsidRDefault="00340AA2" w:rsidP="00340AA2">
      <w:r>
        <w:lastRenderedPageBreak/>
        <w:t xml:space="preserve">    \item  $z_\alpha^{(i,k)} \in \{0,1\} $: Label given by </w:t>
      </w:r>
      <w:del w:id="143" w:author="artin majdi" w:date="2023-07-07T10:34:00Z">
        <w:r w:rsidR="00786650" w:rsidRPr="006C3C87">
          <w:delText>annotator</w:delText>
        </w:r>
      </w:del>
      <w:ins w:id="144" w:author="artin majdi" w:date="2023-07-07T10:34:00Z">
        <w:r>
          <w:t>worker</w:t>
        </w:r>
      </w:ins>
      <w:r>
        <w:t xml:space="preserve"> $\alpha $ for $k $-th class for instance $i $.</w:t>
      </w:r>
    </w:p>
    <w:p w14:paraId="0208273D" w14:textId="14DC489B" w:rsidR="00340AA2" w:rsidRDefault="00340AA2" w:rsidP="00340AA2">
      <w:r>
        <w:t xml:space="preserve">    \item  ${{\underset\alpha{\mathrm{MV}}}{\left(z_\alpha^{(i,k)}\right)}} $: Majority voting technique (the label that receives the most votes) applied to </w:t>
      </w:r>
      <w:del w:id="145" w:author="artin majdi" w:date="2023-07-07T10:34:00Z">
        <w:r w:rsidR="00786650" w:rsidRPr="006C3C87">
          <w:delText>annotator</w:delText>
        </w:r>
      </w:del>
      <w:ins w:id="146" w:author="artin majdi" w:date="2023-07-07T10:34:00Z">
        <w:r>
          <w:t>worker</w:t>
        </w:r>
      </w:ins>
      <w:r>
        <w:t xml:space="preserve"> labels for class $k $ and instance $i $.</w:t>
      </w:r>
    </w:p>
    <w:p w14:paraId="0DD5FA2C" w14:textId="06321551" w:rsidR="00340AA2" w:rsidRDefault="00340AA2" w:rsidP="00340AA2">
      <w:r>
        <w:t xml:space="preserve">    \item  $\pi_\alpha^{(k)} $: Probability threshold used as pre-set ground truth accuracy, for each </w:t>
      </w:r>
      <w:del w:id="147" w:author="artin majdi" w:date="2023-07-07T10:34:00Z">
        <w:r w:rsidR="00786650">
          <w:delText>annotator</w:delText>
        </w:r>
      </w:del>
      <w:ins w:id="148" w:author="artin majdi" w:date="2023-07-07T10:34:00Z">
        <w:r>
          <w:t>worker</w:t>
        </w:r>
      </w:ins>
      <w:r>
        <w:t xml:space="preserve"> $\alpha$ and class $k$. It is used to generate sample binary labels (fictitious ground truth label set) for </w:t>
      </w:r>
      <w:del w:id="149" w:author="artin majdi" w:date="2023-07-07T10:34:00Z">
        <w:r w:rsidR="00786650" w:rsidRPr="006C3C87">
          <w:delText>annotator</w:delText>
        </w:r>
      </w:del>
      <w:ins w:id="150" w:author="artin majdi" w:date="2023-07-07T10:34:00Z">
        <w:r>
          <w:t>worker</w:t>
        </w:r>
      </w:ins>
      <w:r>
        <w:t xml:space="preserve"> $\alpha $ for class $k $. For example, the threshold values may be obtained from a uniform distribution in the interval $0.4 $ to $1 $, i.e., $\pi_\alpha^{(k)} \sim U(0.4,1) $.</w:t>
      </w:r>
    </w:p>
    <w:p w14:paraId="64EB2780" w14:textId="77777777" w:rsidR="00340AA2" w:rsidRDefault="00340AA2" w:rsidP="00340AA2">
      <w:r>
        <w:t xml:space="preserve">    \item  $X^{(i)} $: Data for instance $i$.</w:t>
      </w:r>
    </w:p>
    <w:p w14:paraId="2C574F37" w14:textId="77777777" w:rsidR="00340AA2" w:rsidRDefault="00340AA2" w:rsidP="00340AA2">
      <w:r>
        <w:t xml:space="preserve">    \item  $Y^{(i)}=\left\{y^{(i,1)},y^{(i,2)},\;\dots,y^{(i,K)}\right\} $: True label set, for instance $i $. For example, consider a dataset that is labeled for the presence of cats, dogs, and rabbits in any given instance. If a given instance $X^{(i)} $ has cats and dogs but not rabbits, then $Y^{(i)}=\{1,1,0\} $.</w:t>
      </w:r>
    </w:p>
    <w:p w14:paraId="2C86B22B" w14:textId="4A6877C0" w:rsidR="00340AA2" w:rsidRDefault="00340AA2" w:rsidP="00340AA2">
      <w:r>
        <w:t xml:space="preserve">    \item  $Z_{\alpha}^{(i)}=\left\{z_\alpha^{(i,1)}, z_\alpha^{(i,2)}, \dots, z_\alpha^{(i,K)}\right\} $: Label set given by the </w:t>
      </w:r>
      <w:del w:id="151" w:author="artin majdi" w:date="2023-07-07T10:34:00Z">
        <w:r w:rsidR="00786650" w:rsidRPr="006C3C87">
          <w:delText>annotator</w:delText>
        </w:r>
      </w:del>
      <w:ins w:id="152" w:author="artin majdi" w:date="2023-07-07T10:34:00Z">
        <w:r>
          <w:t>worker</w:t>
        </w:r>
      </w:ins>
      <w:r>
        <w:t xml:space="preserve"> $\alpha $ for instance $i $.</w:t>
      </w:r>
    </w:p>
    <w:p w14:paraId="466DF682" w14:textId="77777777" w:rsidR="00340AA2" w:rsidRDefault="00340AA2" w:rsidP="00340AA2">
      <w:r>
        <w:t xml:space="preserve">    \item $K$: number of categories (aka classes) in a multi-class multi-label problem. For example, if we have a dataset labeled for the presence of cats, dogs, and rabbits in any given instance, then $K=3$.</w:t>
      </w:r>
    </w:p>
    <w:p w14:paraId="0396BFBC" w14:textId="7E2C6876" w:rsidR="00340AA2" w:rsidRDefault="00340AA2" w:rsidP="00340AA2">
      <w:r>
        <w:t xml:space="preserve">    \item  $\rho^{(i)}$: Randomly generated number  between 0 and 1 for instance $i $. It is obtained from a uniform distribution, i.e., $\rho^{(i)} \sim U(0,1) $ This number is used to determine, for each instance $i$, whether the true label should be assigned to each fictitious </w:t>
      </w:r>
      <w:del w:id="153" w:author="artin majdi" w:date="2023-07-07T10:34:00Z">
        <w:r w:rsidR="00786650" w:rsidRPr="006C3C87">
          <w:delText>annotator's</w:delText>
        </w:r>
      </w:del>
      <w:ins w:id="154" w:author="artin majdi" w:date="2023-07-07T10:34:00Z">
        <w:r>
          <w:t>worker's</w:t>
        </w:r>
      </w:ins>
      <w:r>
        <w:t xml:space="preserve"> label. For each class $k$, if the </w:t>
      </w:r>
      <w:del w:id="155" w:author="artin majdi" w:date="2023-07-07T10:34:00Z">
        <w:r w:rsidR="00786650" w:rsidRPr="006C3C87">
          <w:delText>annotator's</w:delText>
        </w:r>
      </w:del>
      <w:ins w:id="156" w:author="artin majdi" w:date="2023-07-07T10:34:00Z">
        <w:r>
          <w:t>worker's</w:t>
        </w:r>
      </w:ins>
      <w:r>
        <w:t xml:space="preserve"> probability threshold $\pi_\alpha^{(k)}$ is greater than $\rho^{(i)}$, the true label $y^{(i,k)}$ is assigned; otherwise, an incorrect label $1 - y^{(i,k)}$  is assigned.</w:t>
      </w:r>
    </w:p>
    <w:p w14:paraId="49462EFE" w14:textId="08B06AB6" w:rsidR="00340AA2" w:rsidRDefault="00340AA2" w:rsidP="00340AA2">
      <w:r>
        <w:t xml:space="preserve">    \item  $\Pi_\alpha=\left\{ \pi_\alpha^{(1)} , \pi_\alpha^{(2)}  , \dots, \pi_\alpha^{(K)} \right\} $: set of $K $ probability thresholds for </w:t>
      </w:r>
      <w:del w:id="157" w:author="artin majdi" w:date="2023-07-07T10:34:00Z">
        <w:r w:rsidR="00786650" w:rsidRPr="006C3C87">
          <w:delText>annotator</w:delText>
        </w:r>
      </w:del>
      <w:ins w:id="158" w:author="artin majdi" w:date="2023-07-07T10:34:00Z">
        <w:r>
          <w:t>worker</w:t>
        </w:r>
      </w:ins>
      <w:r>
        <w:t xml:space="preserve"> $\alpha $.</w:t>
      </w:r>
    </w:p>
    <w:p w14:paraId="248599BF" w14:textId="77777777" w:rsidR="00340AA2" w:rsidRDefault="00340AA2" w:rsidP="00340AA2">
      <w:r>
        <w:t xml:space="preserve">    \item  $\mathbb{X}={\left\{X^{(i)}\right\}}_{i=1}^{N} $: Set of all instances.</w:t>
      </w:r>
    </w:p>
    <w:p w14:paraId="3467F533" w14:textId="77777777" w:rsidR="00340AA2" w:rsidRDefault="00340AA2" w:rsidP="00340AA2">
      <w:r>
        <w:t xml:space="preserve">    \item  $\mathbb{Y} = {\left\{Y^{(i)}\right\}}_{i=1}^{N} $: Set of all true labels.</w:t>
      </w:r>
    </w:p>
    <w:p w14:paraId="133683F1" w14:textId="72FA748C" w:rsidR="00340AA2" w:rsidRDefault="00340AA2" w:rsidP="00340AA2">
      <w:r>
        <w:t xml:space="preserve">    \item  $\mathbb{Z}_\alpha = {\left\{Z_\alpha^{(i)}\right\}}_{i=1}^{N} $: Set of all labels for the </w:t>
      </w:r>
      <w:del w:id="159" w:author="artin majdi" w:date="2023-07-07T10:34:00Z">
        <w:r w:rsidR="00786650" w:rsidRPr="006C3C87">
          <w:delText>annotator</w:delText>
        </w:r>
      </w:del>
      <w:ins w:id="160" w:author="artin majdi" w:date="2023-07-07T10:34:00Z">
        <w:r>
          <w:t>worker</w:t>
        </w:r>
      </w:ins>
      <w:r>
        <w:t xml:space="preserve"> $\alpha $.</w:t>
      </w:r>
    </w:p>
    <w:p w14:paraId="2D7062EF" w14:textId="77777777" w:rsidR="00340AA2" w:rsidRDefault="00340AA2" w:rsidP="00340AA2">
      <w:r>
        <w:t xml:space="preserve">    % \item  $\widehat{\mathbb{Y}}= \left\{\widehat{Y}^{(i)}\right\}_{i=1}^{N} $: Set of all aggregated labels.</w:t>
      </w:r>
    </w:p>
    <w:p w14:paraId="4B902F02" w14:textId="77777777" w:rsidR="00340AA2" w:rsidRDefault="00340AA2" w:rsidP="00340AA2">
      <w:r>
        <w:t xml:space="preserve">    \item  $\mathbb{P} = {\left\{\rho^{(i)}\right\}}_{i=1}^{N} $: Set of $N $ randomly generated numbers.</w:t>
      </w:r>
    </w:p>
    <w:p w14:paraId="756844CD" w14:textId="77777777" w:rsidR="00340AA2" w:rsidRDefault="00340AA2" w:rsidP="00340AA2">
      <w:r>
        <w:t xml:space="preserve">    \item  $\mathbb{D}=\left\{\mathbb{X},\mathbb{Y}\right\} $: Dataset containing all instances and all true labels.</w:t>
      </w:r>
    </w:p>
    <w:p w14:paraId="3C246DF3" w14:textId="0D56140D" w:rsidR="00340AA2" w:rsidRDefault="00340AA2" w:rsidP="00340AA2">
      <w:r>
        <w:t xml:space="preserve">    \item  $\mathbb{D}_\alpha=\left\{\mathbb{X},\mathbb{Z}_\alpha\right\} $: Dataset containing the labels given by the </w:t>
      </w:r>
      <w:del w:id="161" w:author="artin majdi" w:date="2023-07-07T10:34:00Z">
        <w:r w:rsidR="00786650" w:rsidRPr="006C3C87">
          <w:delText>annotator</w:delText>
        </w:r>
      </w:del>
      <w:ins w:id="162" w:author="artin majdi" w:date="2023-07-07T10:34:00Z">
        <w:r>
          <w:t>worker</w:t>
        </w:r>
      </w:ins>
      <w:r>
        <w:t xml:space="preserve"> $\alpha $.</w:t>
      </w:r>
    </w:p>
    <w:p w14:paraId="5C9AD852" w14:textId="77777777" w:rsidR="00340AA2" w:rsidRDefault="00340AA2" w:rsidP="00340AA2">
      <w:r>
        <w:t xml:space="preserve">    % \item  $\mathbb{D}_\alpha^\text{train}$, $\mathbb{D}_\alpha^{\text{test}} $: Train and test crowd datasets randomly selected from $\mathbb{D}_{\alpha} $ where $\mathbb{D}_\alpha^{\text{train}} U </w:t>
      </w:r>
      <w:r>
        <w:lastRenderedPageBreak/>
        <w:t>\mathbb{D}_\alpha^{\text{test}} = \mathbb{D}_\alpha $ and $\mathbb{D}_\alpha^{\text{train}} \bigcap \mathbb{D}_{\alpha}^{\text{test}}=\varnothing $</w:t>
      </w:r>
    </w:p>
    <w:p w14:paraId="3B69A1D9" w14:textId="77777777" w:rsidR="00340AA2" w:rsidRDefault="00340AA2" w:rsidP="00340AA2">
      <w:r>
        <w:t xml:space="preserve">    \item  $f_{\alpha}^{(g)}(\cdot)$: Classifier $g $ trained on dataset $\mathbb{D}_{\alpha}^{\mathrm{train}} $ with random seed number $g $ (which is also the classifier index)</w:t>
      </w:r>
    </w:p>
    <w:p w14:paraId="5E72D66D" w14:textId="77777777" w:rsidR="00340AA2" w:rsidRDefault="00340AA2" w:rsidP="00340AA2">
      <w:r>
        <w:t xml:space="preserve">    \item  $P_{\alpha}^{(i),(g)} = {\left\{ p_{\alpha}^{(i,k),(g)} \right\}}_{k=1}^{K} $: Predicted probability set obtained in the output of the classifier $f_{\alpha}^{(g)}(\cdot) $ representing the probability that each class $k $ is present in the sample.</w:t>
      </w:r>
    </w:p>
    <w:p w14:paraId="7698F035" w14:textId="77777777" w:rsidR="00340AA2" w:rsidRDefault="00340AA2" w:rsidP="00340AA2">
      <w:r>
        <w:t xml:space="preserve">    \item  $\theta_{\alpha}^{(k),(g)}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4440E93" w14:textId="77777777" w:rsidR="00340AA2" w:rsidRDefault="00340AA2" w:rsidP="00340AA2">
      <w:r>
        <w:t xml:space="preserve">    \item  $t_\alpha^{(i,k),(g)} =</w:t>
      </w:r>
    </w:p>
    <w:p w14:paraId="21EFF7D8" w14:textId="77777777" w:rsidR="00340AA2" w:rsidRDefault="00340AA2" w:rsidP="00340AA2">
      <w:r>
        <w:t xml:space="preserve">        \begin{cases}</w:t>
      </w:r>
    </w:p>
    <w:p w14:paraId="0E03D62A" w14:textId="77777777" w:rsidR="00340AA2" w:rsidRDefault="00340AA2" w:rsidP="00340AA2">
      <w:r>
        <w:t xml:space="preserve">            1 &amp; \text{if } p_\alpha^{(i,k),(g)} \geq \theta_\alpha^{(k),(g)}, \\</w:t>
      </w:r>
    </w:p>
    <w:p w14:paraId="443BC1AE" w14:textId="77777777" w:rsidR="00340AA2" w:rsidRDefault="00340AA2" w:rsidP="00340AA2">
      <w:r>
        <w:t xml:space="preserve">            0 &amp; \text{otherwise}.</w:t>
      </w:r>
    </w:p>
    <w:p w14:paraId="4382016F" w14:textId="77777777" w:rsidR="00340AA2" w:rsidRDefault="00340AA2" w:rsidP="00340AA2">
      <w:r>
        <w:t xml:space="preserve">        \end{cases} $: Predicted label obtained by binarizing $p_\alpha^{(i,k),(g)} $.</w:t>
      </w:r>
    </w:p>
    <w:p w14:paraId="6D7DD544" w14:textId="77777777" w:rsidR="00340AA2" w:rsidRDefault="00340AA2" w:rsidP="00340AA2">
      <w:r>
        <w:t xml:space="preserve">    \item  $\eta_{\alpha}^{(i,k)} = {{\underset g{\mathrm{MV}}}{ \left(t_\alpha^{(i,k),(g)}\right) }} $: The output of the majority vote applied to the predicted labels obtained by the $G $ classifiers.</w:t>
      </w:r>
    </w:p>
    <w:p w14:paraId="0F6B78A8" w14:textId="77777777" w:rsidR="00340AA2" w:rsidRDefault="00340AA2" w:rsidP="00340AA2">
      <w:r>
        <w:t xml:space="preserve">    \item  $\Delta_{\alpha}^{(i,k)} $: Uncertainty score.</w:t>
      </w:r>
    </w:p>
    <w:p w14:paraId="29008E8A" w14:textId="77777777" w:rsidR="00340AA2" w:rsidRDefault="00340AA2" w:rsidP="00340AA2">
      <w:r>
        <w:t xml:space="preserve">    \item  $c_\alpha^{(i,k)} $: Consistency score.</w:t>
      </w:r>
    </w:p>
    <w:p w14:paraId="1568FEE1" w14:textId="3A4BED7F" w:rsidR="00340AA2" w:rsidRDefault="00340AA2" w:rsidP="00340AA2">
      <w:r>
        <w:t xml:space="preserve">    \item  $\omega_\alpha^{(k)} $: Estimated weight for </w:t>
      </w:r>
      <w:del w:id="163" w:author="artin majdi" w:date="2023-07-07T10:34:00Z">
        <w:r w:rsidR="00786650" w:rsidRPr="006C3C87">
          <w:delText>annotator</w:delText>
        </w:r>
      </w:del>
      <w:ins w:id="164" w:author="artin majdi" w:date="2023-07-07T10:34:00Z">
        <w:r>
          <w:t>worker</w:t>
        </w:r>
      </w:ins>
      <w:r>
        <w:t xml:space="preserve"> $\alpha $ and class $k $.</w:t>
      </w:r>
    </w:p>
    <w:p w14:paraId="7806C0CC" w14:textId="77777777" w:rsidR="00340AA2" w:rsidRDefault="00340AA2" w:rsidP="00340AA2">
      <w:r>
        <w:t xml:space="preserve">    \item  $\nu^{(i,k)} = \frac{1}{{M}}{\sum_{\alpha}{\omega_\alpha^{(k)} \; \eta_\alpha^{(i,k)}}}$: Final aggregated label for class $k $ and instance $i $.</w:t>
      </w:r>
    </w:p>
    <w:p w14:paraId="361F41C1" w14:textId="77777777" w:rsidR="00340AA2" w:rsidRDefault="00340AA2" w:rsidP="00340AA2">
      <w:r>
        <w:t>\end{itemize}</w:t>
      </w:r>
    </w:p>
    <w:p w14:paraId="682A5550" w14:textId="77777777" w:rsidR="00340AA2" w:rsidRDefault="00340AA2" w:rsidP="00340AA2">
      <w:ins w:id="165" w:author="artin majdi" w:date="2023-07-07T10:34:00Z">
        <w:r>
          <w:t>%</w:t>
        </w:r>
      </w:ins>
    </w:p>
    <w:p w14:paraId="3B17D3DA" w14:textId="77777777" w:rsidR="00340AA2" w:rsidRDefault="00340AA2" w:rsidP="00340AA2">
      <w:r>
        <w:t>\subsection{Risk Calculation}</w:t>
      </w:r>
    </w:p>
    <w:p w14:paraId="1C271A5B" w14:textId="28DEBA1B" w:rsidR="00340AA2" w:rsidRDefault="00340AA2" w:rsidP="00340AA2">
      <w:r>
        <w:t xml:space="preserve">Label aggregation is frequently used in various machine learning tasks, such as classification and regression, when multiple </w:t>
      </w:r>
      <w:del w:id="166" w:author="artin majdi" w:date="2023-07-07T10:34:00Z">
        <w:r w:rsidR="00786650" w:rsidRPr="006C3C87">
          <w:delText>annotators</w:delText>
        </w:r>
      </w:del>
      <w:ins w:id="167" w:author="artin majdi" w:date="2023-07-07T10:34:00Z">
        <w:r>
          <w:t>workers</w:t>
        </w:r>
      </w:ins>
      <w:r>
        <w:t xml:space="preserve"> assign labels to the same data points. The aggregation model refers to the underlying function that maps a set of multiple labels, obtained by different </w:t>
      </w:r>
      <w:del w:id="168" w:author="artin majdi" w:date="2023-07-07T10:34:00Z">
        <w:r w:rsidR="00786650" w:rsidRPr="006C3C87">
          <w:delText>annotators</w:delText>
        </w:r>
      </w:del>
      <w:ins w:id="169" w:author="artin majdi" w:date="2023-07-07T10:34:00Z">
        <w:r>
          <w:t>workers</w:t>
        </w:r>
      </w:ins>
      <w:r>
        <w:t xml:space="preserve">, into one aggregated label. In the context of label aggregation, this model can be a neural network, a decision tree, or any other machine learning algorithm capable of learning to aggregate labels provided by multiple </w:t>
      </w:r>
      <w:del w:id="170" w:author="artin majdi" w:date="2023-07-07T10:34:00Z">
        <w:r w:rsidR="00786650" w:rsidRPr="006C3C87">
          <w:delText>annotators</w:delText>
        </w:r>
      </w:del>
      <w:ins w:id="171" w:author="artin majdi" w:date="2023-07-07T10:34:00Z">
        <w:r>
          <w:t>workers</w:t>
        </w:r>
      </w:ins>
      <w:r>
        <w:t xml:space="preserve">. The objective of this study is to develop an aggregation model capable of accurately determining true labels despite potential disagreements among </w:t>
      </w:r>
      <w:del w:id="172" w:author="artin majdi" w:date="2023-07-07T10:34:00Z">
        <w:r w:rsidR="00786650" w:rsidRPr="006C3C87">
          <w:lastRenderedPageBreak/>
          <w:delText>annotators</w:delText>
        </w:r>
      </w:del>
      <w:ins w:id="173" w:author="artin majdi" w:date="2023-07-07T10:34:00Z">
        <w:r>
          <w:t>workers</w:t>
        </w:r>
      </w:ins>
      <w:r>
        <w:t xml:space="preserve">. One common method to achieve this involves minimizing the total error (or disagreement) between the </w:t>
      </w:r>
      <w:del w:id="174" w:author="artin majdi" w:date="2023-07-07T10:34:00Z">
        <w:r w:rsidR="00786650" w:rsidRPr="006C3C87">
          <w:delText>annotators'</w:delText>
        </w:r>
      </w:del>
      <w:ins w:id="175" w:author="artin majdi" w:date="2023-07-07T10:34:00Z">
        <w:r>
          <w:t>workers'</w:t>
        </w:r>
      </w:ins>
      <w:r>
        <w:t xml:space="preserve"> assigned labels and the true labels, as follows:</w:t>
      </w:r>
    </w:p>
    <w:p w14:paraId="232AC577" w14:textId="77777777" w:rsidR="00340AA2" w:rsidRDefault="00340AA2" w:rsidP="00340AA2">
      <w:r>
        <w:t>\begin{equation}</w:t>
      </w:r>
    </w:p>
    <w:p w14:paraId="3AE626BF" w14:textId="77777777" w:rsidR="00340AA2" w:rsidRDefault="00340AA2" w:rsidP="00340AA2">
      <w:r>
        <w:t>E = \sum_{i=1}^N \sum_{a=1}^M \left( \sum_{k=1}^K \delta\left(y^{(i,k)}, z_\alpha^{(i,k)}\right) \right)</w:t>
      </w:r>
    </w:p>
    <w:p w14:paraId="2A692FED" w14:textId="77777777" w:rsidR="00340AA2" w:rsidRDefault="00340AA2" w:rsidP="00340AA2">
      <w:r>
        <w:t>\label{eq:crowd.Eq.1.risk.error}</w:t>
      </w:r>
    </w:p>
    <w:p w14:paraId="206055F7" w14:textId="77777777" w:rsidR="00340AA2" w:rsidRDefault="00340AA2" w:rsidP="00340AA2">
      <w:r>
        <w:t>\end{equation}</w:t>
      </w:r>
    </w:p>
    <w:p w14:paraId="2ACEA76B" w14:textId="03965E07" w:rsidR="00340AA2" w:rsidRDefault="00C60B65" w:rsidP="00340AA2">
      <w:commentRangeStart w:id="176"/>
      <w:commentRangeEnd w:id="176"/>
      <w:r>
        <w:rPr>
          <w:rStyle w:val="CommentReference"/>
          <w:rFonts w:asciiTheme="minorHAnsi" w:hAnsiTheme="minorHAnsi"/>
        </w:rPr>
        <w:commentReference w:id="176"/>
      </w:r>
      <w:r w:rsidR="00340AA2">
        <w:t>where $\delta $ is the Kronecker delta function.</w:t>
      </w:r>
    </w:p>
    <w:p w14:paraId="54F980AC" w14:textId="77777777" w:rsidR="00340AA2" w:rsidRDefault="00340AA2" w:rsidP="00340AA2">
      <w: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02CA274C" w14:textId="77777777" w:rsidR="00340AA2" w:rsidRDefault="00340AA2" w:rsidP="00340AA2">
      <w:r>
        <w:t>Let us denote loss function, $\mathcal{L}(\cdot)$, as a function that quantifies the discrepancy between the predicted labels and the true labels, accounting for the varying importance of different types of errors.</w:t>
      </w:r>
    </w:p>
    <w:p w14:paraId="205235CD" w14:textId="6E16959A" w:rsidR="00340AA2" w:rsidRDefault="00340AA2" w:rsidP="00340AA2">
      <w:r>
        <w:t xml:space="preserve">Risk, denoted as $R(h) $, represents the expected value of a loss function over </w:t>
      </w:r>
      <w:commentRangeStart w:id="177"/>
      <w:r>
        <w:t>all possible</w:t>
      </w:r>
      <w:commentRangeEnd w:id="177"/>
      <w:r w:rsidR="00B970F9">
        <w:rPr>
          <w:rStyle w:val="CommentReference"/>
          <w:rFonts w:asciiTheme="minorHAnsi" w:hAnsiTheme="minorHAnsi"/>
        </w:rPr>
        <w:commentReference w:id="177"/>
      </w:r>
      <w:r>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0CE6ACE1" w14:textId="77777777" w:rsidR="00340AA2" w:rsidRDefault="00340AA2" w:rsidP="00340AA2">
      <w:r>
        <w:t>Risk measurement enables us to assess the aggregation model's performance in terms of accuracy (of the aggregated labels with respect to the ground truth labels), overfitting (when risk is minimized, but the model performs poorly on unseen data), and model complexity.</w:t>
      </w:r>
    </w:p>
    <w:p w14:paraId="0882EF16" w14:textId="77777777" w:rsidR="00340AA2" w:rsidRDefault="00340AA2" w:rsidP="00340AA2">
      <w:r>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defined as follows:</w:t>
      </w:r>
    </w:p>
    <w:p w14:paraId="221ACD13" w14:textId="77777777" w:rsidR="00340AA2" w:rsidRDefault="00340AA2" w:rsidP="00340AA2">
      <w:r>
        <w:t>\begin{equation}</w:t>
      </w:r>
    </w:p>
    <w:p w14:paraId="793A2093" w14:textId="77777777" w:rsidR="00340AA2" w:rsidRDefault="00340AA2" w:rsidP="00340AA2">
      <w:r>
        <w:t>R(h) = \frac{1}{N} \sum_{i=1}^{N} \mathcal{L} \left( Y^{(i)}, h\left({\left\{Z_{\alpha}^{(i)}\right\}}_{\alpha=1}^{M}\right)\right)</w:t>
      </w:r>
    </w:p>
    <w:p w14:paraId="46009CF7" w14:textId="77777777" w:rsidR="00340AA2" w:rsidRDefault="00340AA2" w:rsidP="00340AA2">
      <w:r>
        <w:t>\label{eq:crowd.Eq.2.risk.emp}</w:t>
      </w:r>
    </w:p>
    <w:p w14:paraId="2092896C" w14:textId="77777777" w:rsidR="00340AA2" w:rsidRDefault="00340AA2" w:rsidP="00340AA2">
      <w:r>
        <w:lastRenderedPageBreak/>
        <w:t>\end{equation}</w:t>
      </w:r>
    </w:p>
    <w:p w14:paraId="30AEB7F9" w14:textId="77777777" w:rsidR="00340AA2" w:rsidRDefault="00340AA2" w:rsidP="00340AA2">
      <w:r>
        <w:t>In this context, $\mathcal{L}(\cdot) $ represents an arbitrary loss function, which quantifies the discrepancy between predicted labels and true labels while accounting for the varying importance of different types of errors.</w:t>
      </w:r>
    </w:p>
    <w:p w14:paraId="39D486BA" w14:textId="77777777" w:rsidR="00340AA2" w:rsidRDefault="00340AA2" w:rsidP="00340AA2">
      <w:r>
        <w:t>Our goal is to choose an aggregation model $\widehat{h} $ that minimizes the risk, following the principle of risk minimization~\cite{vapnik_Principles_1991}:</w:t>
      </w:r>
    </w:p>
    <w:p w14:paraId="29415B0C" w14:textId="77777777" w:rsidR="00340AA2" w:rsidRDefault="00340AA2" w:rsidP="00340AA2">
      <w:r>
        <w:t>\begin{equation}</w:t>
      </w:r>
    </w:p>
    <w:p w14:paraId="4B4EAE28" w14:textId="77777777" w:rsidR="00340AA2" w:rsidRDefault="00340AA2" w:rsidP="00340AA2">
      <w:r>
        <w:t>\widehat{h} = \underset{h}{\text{argmin}}  R(h)</w:t>
      </w:r>
    </w:p>
    <w:p w14:paraId="247C035C" w14:textId="77777777" w:rsidR="00340AA2" w:rsidRDefault="00340AA2" w:rsidP="00340AA2">
      <w:r>
        <w:t>\label{eq:crowd.Eq.3.risk.h}</w:t>
      </w:r>
    </w:p>
    <w:p w14:paraId="44999732" w14:textId="77777777" w:rsidR="00340AA2" w:rsidRDefault="00340AA2" w:rsidP="00340AA2">
      <w:r>
        <w:t>\end{equation}</w:t>
      </w:r>
    </w:p>
    <w:p w14:paraId="534A2A89" w14:textId="77777777" w:rsidR="00340AA2" w:rsidRDefault="00340AA2" w:rsidP="00340AA2">
      <w:ins w:id="178" w:author="artin majdi" w:date="2023-07-07T10:34:00Z">
        <w:r>
          <w:t>%</w:t>
        </w:r>
      </w:ins>
    </w:p>
    <w:p w14:paraId="5F4EADA6" w14:textId="15300F07" w:rsidR="00340AA2" w:rsidRDefault="00340AA2" w:rsidP="00340AA2">
      <w:r>
        <w:t xml:space="preserve">\subsection{Generating </w:t>
      </w:r>
      <w:del w:id="179" w:author="artin majdi" w:date="2023-07-07T10:34:00Z">
        <w:r w:rsidR="00786650">
          <w:delText>Annotators'</w:delText>
        </w:r>
      </w:del>
      <w:ins w:id="180" w:author="artin majdi" w:date="2023-07-07T10:34:00Z">
        <w:r>
          <w:t>Workers'</w:t>
        </w:r>
      </w:ins>
      <w:r>
        <w:t xml:space="preserve"> Label Sets from Ground Truth}\label{subsec:methods.generating_fictitious_labelset}</w:t>
      </w:r>
    </w:p>
    <w:p w14:paraId="68689803" w14:textId="4A43C281" w:rsidR="00340AA2" w:rsidRDefault="00340AA2" w:rsidP="00340AA2">
      <w:r>
        <w:t xml:space="preserve">In order to evaluate the proposed Crowd-Certain technique (with and without penalization) as well as other aggregation techniques, we create $M$ fictitious </w:t>
      </w:r>
      <w:del w:id="181" w:author="artin majdi" w:date="2023-07-07T10:34:00Z">
        <w:r w:rsidR="00786650" w:rsidRPr="006C3C87">
          <w:delText>annotators</w:delText>
        </w:r>
      </w:del>
      <w:ins w:id="182" w:author="artin majdi" w:date="2023-07-07T10:34:00Z">
        <w:r>
          <w:t>workers</w:t>
        </w:r>
      </w:ins>
      <w:r>
        <w:t>. To synthesize a multi-</w:t>
      </w:r>
      <w:del w:id="183" w:author="artin majdi" w:date="2023-07-07T10:34:00Z">
        <w:r w:rsidR="00786650" w:rsidRPr="006C3C87">
          <w:delText>annotator</w:delText>
        </w:r>
      </w:del>
      <w:ins w:id="184" w:author="artin majdi" w:date="2023-07-07T10:34:00Z">
        <w:r>
          <w:t>worker</w:t>
        </w:r>
      </w:ins>
      <w:r>
        <w:t xml:space="preserve"> dataset from a dataset with existing ground truth, we use a uniform distribution in the interval from $0.4 $ to $1 $, i.e., $\pi_\alpha^{(k)} \sim U\left(0.4,1\right) $ (however other ranges can also be used) to obtain $M \times  K$ probability thresholds $\Pi $, where $K$ is the number of classes. (Note that</w:t>
      </w:r>
    </w:p>
    <w:p w14:paraId="0F9C9BB6" w14:textId="24899E37" w:rsidR="00340AA2" w:rsidRDefault="00340AA2" w:rsidP="00340AA2">
      <w:r>
        <w:t xml:space="preserve">an </w:t>
      </w:r>
      <w:del w:id="185" w:author="artin majdi" w:date="2023-07-07T10:34:00Z">
        <w:r w:rsidR="00786650" w:rsidRPr="006C3C87">
          <w:delText>annotator</w:delText>
        </w:r>
      </w:del>
      <w:ins w:id="186" w:author="artin majdi" w:date="2023-07-07T10:34:00Z">
        <w:r>
          <w:t>worker</w:t>
        </w:r>
      </w:ins>
      <w:r>
        <w:t xml:space="preserve"> may be skilled at labeling dogs, but not rabbits.) Then we use these probability thresholds to generate the crowd label set $Z_{\alpha}^{(i)} $ from the ground truth labels for each instance $i $.</w:t>
      </w:r>
    </w:p>
    <w:p w14:paraId="060E48D2" w14:textId="474A4ABA" w:rsidR="00340AA2" w:rsidRDefault="00340AA2" w:rsidP="00340AA2">
      <w:r>
        <w:t xml:space="preserve">For each </w:t>
      </w:r>
      <w:del w:id="187" w:author="artin majdi" w:date="2023-07-07T10:34:00Z">
        <w:r w:rsidR="00786650" w:rsidRPr="006C3C87">
          <w:delText>annotator</w:delText>
        </w:r>
      </w:del>
      <w:ins w:id="188" w:author="artin majdi" w:date="2023-07-07T10:34:00Z">
        <w:r>
          <w:t>worker</w:t>
        </w:r>
      </w:ins>
      <w:r>
        <w:t xml:space="preserve"> $\alpha $, each instance $i $ and class $k $ in the dataset is assigned its true label with probability $\pi_\alpha^{(k)}$ and the opposite label with probability $ (1-\pi_\alpha^{(k)})$. To generate the labels for each </w:t>
      </w:r>
      <w:del w:id="189" w:author="artin majdi" w:date="2023-07-07T10:34:00Z">
        <w:r w:rsidR="00786650" w:rsidRPr="006C3C87">
          <w:delText>annotator</w:delText>
        </w:r>
      </w:del>
      <w:ins w:id="190" w:author="artin majdi" w:date="2023-07-07T10:34:00Z">
        <w:r>
          <w:t>worker</w:t>
        </w:r>
      </w:ins>
      <w:r>
        <w:t xml:space="preserve"> $\alpha $, a random number $0 &lt; \rho^{(i)} &lt; 1 $ is generated for each instance $i $ in the dataset. Then $\forall \alpha,k \; \; \text{if} \; \; \rho^{(i)}\leq \pi_\alpha^{(k)}$. Then the true label is used for that instance and class for the </w:t>
      </w:r>
      <w:del w:id="191" w:author="artin majdi" w:date="2023-07-07T10:34:00Z">
        <w:r w:rsidR="00786650" w:rsidRPr="006C3C87">
          <w:delText>annotator</w:delText>
        </w:r>
      </w:del>
      <w:ins w:id="192" w:author="artin majdi" w:date="2023-07-07T10:34:00Z">
        <w:r>
          <w:t>worker</w:t>
        </w:r>
      </w:ins>
      <w:r>
        <w:t xml:space="preserve"> $\alpha $; otherwise, the incorrect label is used.</w:t>
      </w:r>
    </w:p>
    <w:p w14:paraId="6D0C6080" w14:textId="0F1CBCBF" w:rsidR="00340AA2" w:rsidRDefault="00340AA2" w:rsidP="00340AA2">
      <w:r>
        <w:t xml:space="preserve">The calculated </w:t>
      </w:r>
      <w:del w:id="193" w:author="artin majdi" w:date="2023-07-07T10:34:00Z">
        <w:r w:rsidR="00786650" w:rsidRPr="006C3C87">
          <w:delText>annotator</w:delText>
        </w:r>
      </w:del>
      <w:ins w:id="194" w:author="artin majdi" w:date="2023-07-07T10:34:00Z">
        <w:r>
          <w:t>worker</w:t>
        </w:r>
      </w:ins>
      <w:r>
        <w:t xml:space="preserve"> labels $z_{\alpha}^{(i,k)} $ for each </w:t>
      </w:r>
      <w:del w:id="195" w:author="artin majdi" w:date="2023-07-07T10:34:00Z">
        <w:r w:rsidR="00786650" w:rsidRPr="006C3C87">
          <w:delText>annotator</w:delText>
        </w:r>
      </w:del>
      <w:ins w:id="196" w:author="artin majdi" w:date="2023-07-07T10:34:00Z">
        <w:r>
          <w:t>worker</w:t>
        </w:r>
      </w:ins>
      <w:r>
        <w:t xml:space="preserve"> $\alpha $, instance $i $ and class $k $ are as follows:</w:t>
      </w:r>
    </w:p>
    <w:p w14:paraId="0EDF01E5" w14:textId="77777777" w:rsidR="00340AA2" w:rsidRDefault="00340AA2" w:rsidP="00340AA2">
      <w:r>
        <w:t>\begin{equation}</w:t>
      </w:r>
    </w:p>
    <w:p w14:paraId="1C58572E" w14:textId="77777777" w:rsidR="00340AA2" w:rsidRDefault="00340AA2" w:rsidP="00340AA2">
      <w:r>
        <w:t xml:space="preserve">    z_{\alpha}^{(i,k)} =</w:t>
      </w:r>
    </w:p>
    <w:p w14:paraId="041540E7" w14:textId="77777777" w:rsidR="00340AA2" w:rsidRDefault="00340AA2" w:rsidP="00340AA2">
      <w:r>
        <w:t xml:space="preserve">    \begin{cases}</w:t>
      </w:r>
    </w:p>
    <w:p w14:paraId="3E679271" w14:textId="77777777" w:rsidR="00340AA2" w:rsidRDefault="00340AA2" w:rsidP="00340AA2">
      <w:r>
        <w:t xml:space="preserve">        y^{(i,k)} &amp; \text{if} \rho^{(i)}  \leq \pi_\alpha^{(k)} , \\</w:t>
      </w:r>
    </w:p>
    <w:p w14:paraId="2669DF8E" w14:textId="77777777" w:rsidR="00340AA2" w:rsidRDefault="00340AA2" w:rsidP="00340AA2">
      <w:r>
        <w:lastRenderedPageBreak/>
        <w:t xml:space="preserve">        1 - y^{(i,k)} &amp; \text{if} \rho^{(i)} &gt; \pi_\alpha^{(k)} ,</w:t>
      </w:r>
    </w:p>
    <w:p w14:paraId="46B210A5" w14:textId="77777777" w:rsidR="00340AA2" w:rsidRDefault="00340AA2" w:rsidP="00340AA2">
      <w:r>
        <w:t xml:space="preserve">    \end{cases} \quad \forall i, a, k</w:t>
      </w:r>
    </w:p>
    <w:p w14:paraId="38355D6A" w14:textId="77777777" w:rsidR="00340AA2" w:rsidRDefault="00340AA2" w:rsidP="00340AA2">
      <w:r>
        <w:t xml:space="preserve">    \label{eq:crowd.Eq.4.fictitious_label}</w:t>
      </w:r>
    </w:p>
    <w:p w14:paraId="724D6C51" w14:textId="77777777" w:rsidR="00340AA2" w:rsidRDefault="00340AA2" w:rsidP="00340AA2">
      <w:r>
        <w:t>\end{equation}</w:t>
      </w:r>
    </w:p>
    <w:p w14:paraId="1F416433" w14:textId="77777777" w:rsidR="00340AA2" w:rsidRDefault="00340AA2" w:rsidP="00340AA2">
      <w:r>
        <w:t>To evaluate the proposed techniques over all data instances, a k-fold cross-validation is employed.</w:t>
      </w:r>
    </w:p>
    <w:p w14:paraId="2AADCD46" w14:textId="77777777" w:rsidR="00340AA2" w:rsidRDefault="00340AA2" w:rsidP="00340AA2">
      <w:ins w:id="197" w:author="artin majdi" w:date="2023-07-07T10:34:00Z">
        <w:r>
          <w:t>%</w:t>
        </w:r>
      </w:ins>
    </w:p>
    <w:p w14:paraId="68A8BA9D" w14:textId="77777777" w:rsidR="00340AA2" w:rsidRDefault="00340AA2" w:rsidP="00340AA2">
      <w:r>
        <w:t>\subsection{Uncertainty Measurement}\label{subsec:crowd.uncertainty}</w:t>
      </w:r>
    </w:p>
    <w:p w14:paraId="2C0BFE1D" w14:textId="77777777" w:rsidR="00340AA2" w:rsidRDefault="00340AA2" w:rsidP="00340AA2">
      <w:r>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632079A5" w14:textId="77777777" w:rsidR="00340AA2" w:rsidRDefault="00340AA2" w:rsidP="00340AA2">
      <w:r>
        <w:t>However, this approach is mostly suitable for cases where the input data comprises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6FE7AA58" w14:textId="5C81AC33" w:rsidR="00340AA2" w:rsidRDefault="00340AA2" w:rsidP="00340AA2">
      <w:r>
        <w:t xml:space="preserve">For the choice of classifier, we can either use a probability-based classifier such as random forest and train it under $G $ different random states or train various classifiers and address the problem in a manner similar to ensemble learning~\cite{zhou_Ensemblelearning_2009} (using a set of $G $ different classification techniques such as random forest, SVM, CNN, Adaboost, etc.). In either case, we obtain a set of $G $ classifiers ${\left\{f_{\alpha}^{(g)}( \cdot)\right\}}_{g=1}^G $ for each </w:t>
      </w:r>
      <w:del w:id="198" w:author="artin majdi" w:date="2023-07-07T10:34:00Z">
        <w:r w:rsidR="00786650" w:rsidRPr="006C3C87">
          <w:delText>annotator</w:delText>
        </w:r>
      </w:del>
      <w:ins w:id="199" w:author="artin majdi" w:date="2023-07-07T10:34:00Z">
        <w:r>
          <w:t>worker</w:t>
        </w:r>
      </w:ins>
      <w:r>
        <w:t xml:space="preserve">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257EF864" w14:textId="2EBC11EF" w:rsidR="00340AA2" w:rsidRDefault="00340AA2" w:rsidP="00340AA2">
      <w:r>
        <w:t xml:space="preserve">After training, we feed the test samples $X^{(i)}\in \mathbb{X}^{\text{test}} $ to the $g $-th classifier $f_{\alpha}^{(g)}(\cdot) $ as test cases. The classifier $f_{\alpha}^{(g)}(\cdot) $ then outputs a set of predicted probabilities ${\left\{p_{\alpha}^{(i,k),(g)}\right\}}_{k=1}^{K} $ representing the probability that class $k $ is present in the sample. Consequently, we obtain a collection of $G $ predicted probability sets ${\left\{ {\left\{ p_{\alpha}^{(i,k),(g)}\right\}}_{k=1}^K \right\}}_{g=1}^G $ for each </w:t>
      </w:r>
      <w:del w:id="200" w:author="artin majdi" w:date="2023-07-07T10:34:00Z">
        <w:r w:rsidR="00786650" w:rsidRPr="006C3C87">
          <w:delText>annotator</w:delText>
        </w:r>
      </w:del>
      <w:ins w:id="201" w:author="artin majdi" w:date="2023-07-07T10:34:00Z">
        <w:r>
          <w:t>worker</w:t>
        </w:r>
      </w:ins>
      <w:r>
        <w:t xml:space="preserve"> $\alpha $ and instance $i $. The set ${\left\{p_{\alpha}^{(i,k),(g)}\right\}}_{g=1}^G $ contains the predicted probabilities for class $k $, </w:t>
      </w:r>
      <w:del w:id="202" w:author="artin majdi" w:date="2023-07-07T10:34:00Z">
        <w:r w:rsidR="00786650" w:rsidRPr="006C3C87">
          <w:delText>annotator</w:delText>
        </w:r>
      </w:del>
      <w:ins w:id="203" w:author="artin majdi" w:date="2023-07-07T10:34:00Z">
        <w:r>
          <w:t>worker</w:t>
        </w:r>
      </w:ins>
      <w:r>
        <w:t xml:space="preserve"> $\alpha $, and instance $i $. Disagreements between predicted probabilities ${\left\{p_{\alpha}^{(i,k),(g)}\right\}}_{g=1}^G $ can be used to estimate uncertainty.</w:t>
      </w:r>
    </w:p>
    <w:p w14:paraId="130BE8ED" w14:textId="6B0A8BAC" w:rsidR="00340AA2" w:rsidRDefault="00340AA2" w:rsidP="00340AA2">
      <w:r>
        <w:t xml:space="preserve">The reason for using classifiers rather than using the crowdsourced labels directly is two-fold. Using a probabilistic classifier helps us calculate uncertainty based on each </w:t>
      </w:r>
      <w:del w:id="204" w:author="artin majdi" w:date="2023-07-07T10:34:00Z">
        <w:r w:rsidR="00786650" w:rsidRPr="006C3C87">
          <w:delText>annotator's</w:delText>
        </w:r>
      </w:del>
      <w:ins w:id="205" w:author="artin majdi" w:date="2023-07-07T10:34:00Z">
        <w:r>
          <w:t>worker's</w:t>
        </w:r>
      </w:ins>
      <w:r>
        <w:t xml:space="preserve"> labeling patterns that the classifier learns. Furthermore, this approach provides us with a set of pre-trained classifiers </w:t>
      </w:r>
      <w:r>
        <w:lastRenderedPageBreak/>
        <w:t xml:space="preserve">${\left\{ {\left\{f_{\alpha}^{(g)}(\cdot) \right\}}_{g=1}^G  \right\}}_{a=1}^{M} $ that can be readily utilized on any new data instances without the need for those samples to be labeled by the original </w:t>
      </w:r>
      <w:del w:id="206" w:author="artin majdi" w:date="2023-07-07T10:34:00Z">
        <w:r w:rsidR="00786650" w:rsidRPr="006C3C87">
          <w:delText>annotators</w:delText>
        </w:r>
      </w:del>
      <w:ins w:id="207" w:author="artin majdi" w:date="2023-07-07T10:34:00Z">
        <w:r>
          <w:t>workers</w:t>
        </w:r>
      </w:ins>
      <w:r>
        <w:t>.</w:t>
      </w:r>
    </w:p>
    <w:p w14:paraId="4AF38258" w14:textId="0E9D42D8" w:rsidR="00340AA2" w:rsidRDefault="00340AA2" w:rsidP="00340AA2">
      <w:r>
        <w:t xml:space="preserve">The index value $g  \in \{1,2,\dots,G\} $ is used as the random seed value during training of the $g$\-th classifier for all </w:t>
      </w:r>
      <w:del w:id="208" w:author="artin majdi" w:date="2023-07-07T10:34:00Z">
        <w:r w:rsidR="00786650" w:rsidRPr="006C3C87">
          <w:delText>annotators</w:delText>
        </w:r>
      </w:del>
      <w:ins w:id="209" w:author="artin majdi" w:date="2023-07-07T10:34:00Z">
        <w:r>
          <w:t>workers</w:t>
        </w:r>
      </w:ins>
      <w:r>
        <w:t>.</w:t>
      </w:r>
    </w:p>
    <w:p w14:paraId="7ADC5749" w14:textId="77777777" w:rsidR="00340AA2" w:rsidRDefault="00340AA2" w:rsidP="00340AA2">
      <w:r>
        <w:t>Define $t_{\alpha}^{(i,k),(g)} $ as the predicted label obtained by binarizing the predicted probabilities $p_{\alpha}^{ (i,k),(g)} $ using the threshold $\theta_{\alpha}^{(k),(g)} $ as shown in the Glossary of Symbols section.</w:t>
      </w:r>
    </w:p>
    <w:p w14:paraId="720D8C3E" w14:textId="77777777" w:rsidR="00340AA2" w:rsidRDefault="00340AA2" w:rsidP="00340AA2">
      <w:r>
        <w:t>Uncertainty measures are used to quantify the level of uncertainty or confidence associated with the predictions of a model. In this work, we need to measure the uncertainty $u_{\alpha}^{(i,k)}$ associated with the model predictions. Some common uncertainty measurement measures are as follows.</w:t>
      </w:r>
    </w:p>
    <w:p w14:paraId="0CCA28FA" w14:textId="77777777" w:rsidR="00340AA2" w:rsidRDefault="00340AA2" w:rsidP="00340AA2">
      <w:ins w:id="210" w:author="artin majdi" w:date="2023-07-07T10:34:00Z">
        <w:r>
          <w:t>%</w:t>
        </w:r>
      </w:ins>
    </w:p>
    <w:p w14:paraId="4292BB70" w14:textId="77777777" w:rsidR="00340AA2" w:rsidRDefault="00340AA2" w:rsidP="00340AA2">
      <w:r>
        <w:t>\subsubsection{Entropy}</w:t>
      </w:r>
    </w:p>
    <w:p w14:paraId="122D8F82" w14:textId="77777777" w:rsidR="00340AA2" w:rsidRDefault="00340AA2" w:rsidP="00340AA2">
      <w:r>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indicates reduced uncertainty as the ensemble assigns very similar probabilities to a particular class, indicating strong agreement among the classifiers and increased confidence in their collective prediction. The formula for calculating entropy is as follows:</w:t>
      </w:r>
    </w:p>
    <w:p w14:paraId="78E71D34" w14:textId="421A153C" w:rsidR="00340AA2" w:rsidRDefault="00B84F2D" w:rsidP="00340AA2">
      <w:commentRangeStart w:id="211"/>
      <w:commentRangeEnd w:id="211"/>
      <w:r>
        <w:rPr>
          <w:rStyle w:val="CommentReference"/>
          <w:rFonts w:asciiTheme="minorHAnsi" w:hAnsiTheme="minorHAnsi"/>
        </w:rPr>
        <w:commentReference w:id="211"/>
      </w:r>
      <w:r w:rsidR="00340AA2">
        <w:t>\begin{equation}</w:t>
      </w:r>
    </w:p>
    <w:p w14:paraId="55584FD2" w14:textId="77777777" w:rsidR="00340AA2" w:rsidRDefault="00340AA2" w:rsidP="00340AA2">
      <w:r>
        <w:t>\Delta_{\alpha}^{(i,k)} = H\left({\left\{p_{\alpha}^{(i,k),(g)}\right\}}_{g=1}^{G}\right)=-\sum_{g}{p_{\alpha}^{(i,k),(g)} \log\left(p_{\alpha}^{(i,k),(g)}\right)}</w:t>
      </w:r>
    </w:p>
    <w:p w14:paraId="37FB15C3" w14:textId="77777777" w:rsidR="00340AA2" w:rsidRDefault="00340AA2" w:rsidP="00340AA2">
      <w:r>
        <w:t>\label{eq:crowd.Eq.5.uncertainty}</w:t>
      </w:r>
    </w:p>
    <w:p w14:paraId="3663C483" w14:textId="3B2935D6" w:rsidR="00340AA2" w:rsidRDefault="00340AA2" w:rsidP="00D457FD">
      <w:r>
        <w:t>\end{equation}</w:t>
      </w:r>
    </w:p>
    <w:p w14:paraId="2C76AA43" w14:textId="77777777" w:rsidR="00340AA2" w:rsidRDefault="00340AA2" w:rsidP="00340AA2">
      <w:r>
        <w:t>\subsubsection{Standard Deviation}</w:t>
      </w:r>
    </w:p>
    <w:p w14:paraId="5F6E898E" w14:textId="77777777" w:rsidR="00340AA2" w:rsidRDefault="00340AA2" w:rsidP="00340AA2">
      <w:r>
        <w:t>In regression problems, standard deviation is often used to quantify uncertainty. It measures the dispersion of predicted values around the mean. A greater standard deviation indicates greater uncertainty of the prediction. For a set of predicted values ${\{t_{\alpha}^{(i,k),(g)} \}}_{g=1}^G $ with mean value $\mu $, the standard deviation is defined as.</w:t>
      </w:r>
    </w:p>
    <w:p w14:paraId="2E9FF5C9" w14:textId="77777777" w:rsidR="00340AA2" w:rsidRDefault="00340AA2" w:rsidP="00340AA2">
      <w:r>
        <w:t>\begin{equation}</w:t>
      </w:r>
    </w:p>
    <w:p w14:paraId="49A4FAC2" w14:textId="77777777" w:rsidR="00340AA2" w:rsidRDefault="00340AA2" w:rsidP="00340AA2">
      <w:r>
        <w:t>\Delta_{\alpha}^{(i,k)}=\text{SD}\left({\left\{t_{\alpha}^{(i,k),(g)}\right\}}_{g=1}^G\right)=\sqrt {\frac{1}{G-1}\sum_{g=1}^G {\left(t_{\alpha}^{(i,k),(g)}-\mu\right)}^2} , \quad\mu=\frac{1}{G}\sum_{g=1}^{G}{t_{\alpha}^{(i,k),(g)}}</w:t>
      </w:r>
    </w:p>
    <w:p w14:paraId="5934BD0A" w14:textId="77777777" w:rsidR="00340AA2" w:rsidRDefault="00340AA2" w:rsidP="00340AA2">
      <w:r>
        <w:t>\label{eq:crowd.Eq.6.uncertainty.sd}</w:t>
      </w:r>
    </w:p>
    <w:p w14:paraId="57451D4C" w14:textId="77777777" w:rsidR="00340AA2" w:rsidRDefault="00340AA2" w:rsidP="00340AA2">
      <w:r>
        <w:lastRenderedPageBreak/>
        <w:t>\end{equation}</w:t>
      </w:r>
    </w:p>
    <w:p w14:paraId="1181BF55" w14:textId="77777777" w:rsidR="00340AA2" w:rsidRDefault="00340AA2" w:rsidP="00340AA2">
      <w:ins w:id="212" w:author="artin majdi" w:date="2023-07-07T10:34:00Z">
        <w:r>
          <w:t>%</w:t>
        </w:r>
      </w:ins>
    </w:p>
    <w:p w14:paraId="3995E7BC" w14:textId="04C2E254" w:rsidR="00340AA2" w:rsidRDefault="00340AA2" w:rsidP="00340AA2">
      <w:r>
        <w:t>\paragraph{Predictive Interval</w:t>
      </w:r>
      <w:del w:id="213" w:author="artin majdi" w:date="2023-07-07T10:34:00Z">
        <w:r w:rsidR="00786650" w:rsidRPr="006C3C87">
          <w:delText>}</w:delText>
        </w:r>
      </w:del>
      <w:ins w:id="214" w:author="artin majdi" w:date="2023-07-07T10:34:00Z">
        <w:r>
          <w:t>}%</w:t>
        </w:r>
      </w:ins>
    </w:p>
    <w:p w14:paraId="46E7F88E" w14:textId="77777777" w:rsidR="00340AA2" w:rsidRDefault="00340AA2" w:rsidP="00340AA2">
      <w:r>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4C373095" w14:textId="77777777" w:rsidR="00340AA2" w:rsidRDefault="00340AA2" w:rsidP="00340AA2">
      <w:r>
        <w:t>\begin{equation}</w:t>
      </w:r>
    </w:p>
    <w:p w14:paraId="7C4FAB87" w14:textId="77777777" w:rsidR="00340AA2" w:rsidRDefault="00340AA2" w:rsidP="00340AA2">
      <w:r>
        <w:t xml:space="preserve">    \begin{aligned}</w:t>
      </w:r>
    </w:p>
    <w:p w14:paraId="17744D5C" w14:textId="77777777" w:rsidR="00340AA2" w:rsidRDefault="00340AA2" w:rsidP="00340AA2">
      <w:r>
        <w:t xml:space="preserve">        P\left(Q_L^{k} \leq p_{\alpha}^{(i,k),(g)} \leq Q_U^{k}\right) = \gamma</w:t>
      </w:r>
    </w:p>
    <w:p w14:paraId="63C88AE0" w14:textId="77777777" w:rsidR="00340AA2" w:rsidRDefault="00340AA2" w:rsidP="00340AA2">
      <w:r>
        <w:t xml:space="preserve">        \\</w:t>
      </w:r>
    </w:p>
    <w:p w14:paraId="1F84A605" w14:textId="77777777" w:rsidR="00340AA2" w:rsidRDefault="00340AA2" w:rsidP="00340AA2">
      <w:r>
        <w:t xml:space="preserve">        \Delta_{\alpha}^{(i,k)} = Q_L^{k} - Q_U^{k}</w:t>
      </w:r>
    </w:p>
    <w:p w14:paraId="3EE1BDD9" w14:textId="77777777" w:rsidR="00340AA2" w:rsidRDefault="00340AA2" w:rsidP="00340AA2">
      <w:r>
        <w:t xml:space="preserve">    \end{aligned}</w:t>
      </w:r>
    </w:p>
    <w:p w14:paraId="753CF1DD" w14:textId="77777777" w:rsidR="00340AA2" w:rsidRDefault="00340AA2" w:rsidP="00340AA2">
      <w:r>
        <w:t xml:space="preserve">    \label{eq:crowd.Eq.uncertainty}</w:t>
      </w:r>
    </w:p>
    <w:p w14:paraId="3E17A8CA" w14:textId="77777777" w:rsidR="00340AA2" w:rsidRDefault="00340AA2" w:rsidP="00340AA2">
      <w:r>
        <w:t>\end{equation}</w:t>
      </w:r>
    </w:p>
    <w:p w14:paraId="2CB330D0" w14:textId="77777777" w:rsidR="00340AA2" w:rsidRDefault="00340AA2" w:rsidP="00340AA2">
      <w:r>
        <w:t>The steps to calculate the predictive interval are as follows:</w:t>
      </w:r>
    </w:p>
    <w:p w14:paraId="716476D3" w14:textId="77777777" w:rsidR="00340AA2" w:rsidRDefault="00340AA2" w:rsidP="00340AA2">
      <w:r>
        <w:t>\begin{enumerate}</w:t>
      </w:r>
    </w:p>
    <w:p w14:paraId="362F5FA2" w14:textId="77777777" w:rsidR="00340AA2" w:rsidRDefault="00340AA2" w:rsidP="00340AA2">
      <w:r>
        <w:t xml:space="preserve">    \item Collect the class $k $ probabilities predicted by all $G$ classifiers for a given instance. Then sort the values in ascending order. Let us call this set $P_{\alpha}^{(i,k)}=\mathrm{sorted}\left({\left\{p_{\alpha}^{(i,k),(g)}\right\}}_{g=1}^G\right),\quad\forall \alpha,k,i $.</w:t>
      </w:r>
    </w:p>
    <w:p w14:paraId="5274A1BE" w14:textId="77777777" w:rsidR="00340AA2" w:rsidRDefault="00340AA2" w:rsidP="00340AA2">
      <w:pPr>
        <w:rPr>
          <w:rPrChange w:id="215" w:author="artin majdi" w:date="2023-07-07T10:34:00Z">
            <w:rPr>
              <w:rFonts w:ascii="Courier New" w:hAnsi="Courier New"/>
            </w:rPr>
          </w:rPrChange>
        </w:rPr>
        <w:pPrChange w:id="216" w:author="artin majdi" w:date="2023-07-07T10:34:00Z">
          <w:pPr>
            <w:pStyle w:val="PlainText"/>
          </w:pPr>
        </w:pPrChange>
      </w:pPr>
      <w:r>
        <w:t xml:space="preserve">    \item </w:t>
      </w:r>
      <w:r>
        <w:rPr>
          <w:rPrChange w:id="217" w:author="artin majdi" w:date="2023-07-07T10:34:00Z">
            <w:rPr>
              <w:rFonts w:ascii="Courier New" w:hAnsi="Courier New"/>
            </w:rPr>
          </w:rPrChange>
        </w:rPr>
        <w:t>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5F6DD255" w14:textId="77777777" w:rsidR="00340AA2" w:rsidRDefault="00340AA2" w:rsidP="00340AA2">
      <w:pPr>
        <w:rPr>
          <w:rPrChange w:id="218" w:author="artin majdi" w:date="2023-07-07T10:34:00Z">
            <w:rPr>
              <w:rFonts w:ascii="Courier New" w:hAnsi="Courier New"/>
            </w:rPr>
          </w:rPrChange>
        </w:rPr>
        <w:pPrChange w:id="219" w:author="artin majdi" w:date="2023-07-07T10:34:00Z">
          <w:pPr>
            <w:pStyle w:val="PlainText"/>
          </w:pPr>
        </w:pPrChange>
      </w:pPr>
      <w:r>
        <w:rPr>
          <w:rPrChange w:id="220" w:author="artin majdi" w:date="2023-07-07T10:34:00Z">
            <w:rPr>
              <w:rFonts w:ascii="Courier New" w:hAnsi="Courier New"/>
            </w:rPr>
          </w:rPrChange>
        </w:rPr>
        <w:t xml:space="preserve">    \item Find the values corresponding to the lower and upper quantile indices in the sorted $P_{\alpha,k}^{(i)} $. These values are the lower and upper quantiles $Q_L^{k} $ and $Q_U^{k} $.</w:t>
      </w:r>
    </w:p>
    <w:p w14:paraId="132AFEB1" w14:textId="77777777" w:rsidR="00340AA2" w:rsidRDefault="00340AA2" w:rsidP="00340AA2">
      <w:r>
        <w:t xml:space="preserve">    \item Now we have the predictive interval $P\left(Q_L^{k}&lt;=p_{\alpha}^{(i,k),(g)}&lt;=Q_U^{k}\right)=\gamma $, where $Q_L^{k} $ and $Q_U^{k} $ represent the bounds of the interval containing the $\alpha$ proportion of the probability mass.</w:t>
      </w:r>
    </w:p>
    <w:p w14:paraId="737990C8" w14:textId="77777777" w:rsidR="00340AA2" w:rsidRDefault="00340AA2" w:rsidP="00340AA2">
      <w:r>
        <w:lastRenderedPageBreak/>
        <w:t>\end{enumerate}</w:t>
      </w:r>
    </w:p>
    <w:p w14:paraId="19B4499C" w14:textId="77777777" w:rsidR="00340AA2" w:rsidRDefault="00340AA2" w:rsidP="00340AA2">
      <w:pPr>
        <w:rPr>
          <w:ins w:id="221" w:author="artin majdi" w:date="2023-07-07T10:34:00Z"/>
        </w:rPr>
      </w:pPr>
      <w:ins w:id="222" w:author="artin majdi" w:date="2023-07-07T10:34:00Z">
        <w:r>
          <w:t>%</w:t>
        </w:r>
      </w:ins>
    </w:p>
    <w:p w14:paraId="3478B060" w14:textId="77777777" w:rsidR="00340AA2" w:rsidRDefault="00340AA2" w:rsidP="00340AA2">
      <w:r>
        <w:t>\subsubsection{Monte Carlo Dropout}</w:t>
      </w:r>
    </w:p>
    <w:p w14:paraId="15133063" w14:textId="77777777" w:rsidR="00340AA2" w:rsidRDefault="00340AA2" w:rsidP="00340AA2">
      <w:r>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1C3413D1" w14:textId="77777777" w:rsidR="00340AA2" w:rsidRDefault="00340AA2" w:rsidP="00340AA2">
      <w:pPr>
        <w:rPr>
          <w:ins w:id="223" w:author="artin majdi" w:date="2023-07-07T10:34:00Z"/>
        </w:rPr>
      </w:pPr>
      <w:ins w:id="224" w:author="artin majdi" w:date="2023-07-07T10:34:00Z">
        <w:r>
          <w:t>%</w:t>
        </w:r>
      </w:ins>
    </w:p>
    <w:p w14:paraId="14E90834" w14:textId="77777777" w:rsidR="00340AA2" w:rsidRDefault="00340AA2" w:rsidP="00340AA2">
      <w:r>
        <w:t>\subsubsection{Bayesian Approaches}</w:t>
      </w:r>
    </w:p>
    <w:p w14:paraId="4AEC6D1C" w14:textId="77777777" w:rsidR="00340AA2" w:rsidRDefault="00340AA2" w:rsidP="00340AA2">
      <w:r>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6B22AA2E" w14:textId="77777777" w:rsidR="00340AA2" w:rsidRDefault="00340AA2" w:rsidP="00340AA2">
      <w:r>
        <w:t>\begin{itemize}</w:t>
      </w:r>
    </w:p>
    <w:p w14:paraId="2BE78CD7" w14:textId="77777777" w:rsidR="00340AA2" w:rsidRDefault="00340AA2" w:rsidP="00340AA2">
      <w: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6D12DDC2" w14:textId="77777777" w:rsidR="00340AA2" w:rsidRDefault="00340AA2" w:rsidP="00340AA2">
      <w:r>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07D24A86" w14:textId="77777777" w:rsidR="00340AA2" w:rsidRDefault="00340AA2" w:rsidP="00340AA2">
      <w:r>
        <w:t>\end{itemize}</w:t>
      </w:r>
    </w:p>
    <w:p w14:paraId="2981B180" w14:textId="77777777" w:rsidR="00340AA2" w:rsidRDefault="00340AA2" w:rsidP="00340AA2">
      <w:pPr>
        <w:rPr>
          <w:ins w:id="225" w:author="artin majdi" w:date="2023-07-07T10:34:00Z"/>
        </w:rPr>
      </w:pPr>
      <w:ins w:id="226" w:author="artin majdi" w:date="2023-07-07T10:34:00Z">
        <w:r>
          <w:t>%</w:t>
        </w:r>
      </w:ins>
    </w:p>
    <w:p w14:paraId="6F834587" w14:textId="77777777" w:rsidR="00340AA2" w:rsidRDefault="00340AA2" w:rsidP="00340AA2">
      <w:r>
        <w:t>\subsubsection{Committee-Based Methods}</w:t>
      </w:r>
    </w:p>
    <w:p w14:paraId="1A0F3791" w14:textId="77777777" w:rsidR="00340AA2" w:rsidRDefault="00340AA2" w:rsidP="00340AA2">
      <w:r>
        <w:lastRenderedPageBreak/>
        <w:t>The 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54D38254" w14:textId="77777777" w:rsidR="00340AA2" w:rsidRDefault="00340AA2" w:rsidP="00340AA2">
      <w:r>
        <w:t>\begin{equation}</w:t>
      </w:r>
    </w:p>
    <w:p w14:paraId="513BA363" w14:textId="77777777" w:rsidR="00340AA2" w:rsidRDefault="00340AA2" w:rsidP="00340AA2">
      <w:r>
        <w:t xml:space="preserve">    \Delta_{\alpha}^{(i,k)} = \mathrm{VarCommittee}\left(P_{\alpha}^{(i,k)}\right) = \frac{1}{G-1} \sum_{g=1}^G {\left(p_{\alpha}^{(i,k),(g)}-\mu\right)}^{2},\quad\mu= \frac{1}{G} \sum_{g=1}^G p_{\alpha}^{(i,k),(g)}</w:t>
      </w:r>
    </w:p>
    <w:p w14:paraId="77F7E2C1" w14:textId="77777777" w:rsidR="00340AA2" w:rsidRDefault="00340AA2" w:rsidP="00340AA2">
      <w:r>
        <w:t xml:space="preserve">    \label{eq:crowd.Eq.8.uncertainty.committee_based}</w:t>
      </w:r>
    </w:p>
    <w:p w14:paraId="7BC3057D" w14:textId="77777777" w:rsidR="00340AA2" w:rsidRDefault="00340AA2" w:rsidP="00340AA2">
      <w:r>
        <w:t>\end{equation}</w:t>
      </w:r>
    </w:p>
    <w:p w14:paraId="03B68486" w14:textId="77777777" w:rsidR="00340AA2" w:rsidRDefault="00340AA2" w:rsidP="00340AA2">
      <w:r>
        <w:t>%</w:t>
      </w:r>
    </w:p>
    <w:p w14:paraId="0C06C2C1" w14:textId="77777777" w:rsidR="00340AA2" w:rsidRDefault="00340AA2" w:rsidP="00340AA2">
      <w:r>
        <w:t>\subsubsection{Conformal Prediction}</w:t>
      </w:r>
    </w:p>
    <w:p w14:paraId="7A6A10D2" w14:textId="77777777" w:rsidR="00340AA2" w:rsidRDefault="00340AA2" w:rsidP="00340AA2">
      <w:r>
        <w:t>Conformal prediction~\cite{angelopoulos_Gentle_2021} is a method of constructing prediction regions that maintain a predefined level of confidence. These regions can be used to quantify the uncertainty associated with the prediction of a model.</w:t>
      </w:r>
    </w:p>
    <w:p w14:paraId="521436A8" w14:textId="77777777" w:rsidR="00340AA2" w:rsidRDefault="00340AA2" w:rsidP="00340AA2">
      <w:r>
        <w:t>Steps  to calculate the nonconformity score:</w:t>
      </w:r>
    </w:p>
    <w:p w14:paraId="6C81BA4C" w14:textId="77777777" w:rsidR="00340AA2" w:rsidRDefault="00340AA2" w:rsidP="00340AA2">
      <w:r>
        <w:t>\begin{enumerate}</w:t>
      </w:r>
    </w:p>
    <w:p w14:paraId="47D4EBB2" w14:textId="77777777" w:rsidR="00340AA2" w:rsidRDefault="00340AA2" w:rsidP="00340AA2">
      <w:r>
        <w:t xml:space="preserve">    \item For each classifier $g $ and each class $k $, calculate the nonconformity score. Here, $\mathrm{score\_function}$ measures the conformity of the prediction with the true label. In the context of this study, the true label can be replaced by $\eta_{\alpha}^{(i,k)} $. A common choice for $\mathrm{score\_function}$ is the absolute difference between the predicted probability and the true label, but other options can be used depending on the specific problem and requirements. Define the nonconformity score as $ \zeta_{k}^{g} = \mathrm{score\_function} \left(p_{\alpha}^{(i,k),(g)}, y^{(i,k)}\right) $</w:t>
      </w:r>
    </w:p>
    <w:p w14:paraId="4E62EFB1" w14:textId="77777777" w:rsidR="00340AA2" w:rsidRDefault="00340AA2" w:rsidP="00340AA2">
      <w:r>
        <w:t xml:space="preserve">    \item Calculate the p-value for each class $k $ as the proportion of classifiers with nonconformity scores greater than or equal to a predefined threshold $\text{T}^{(k)}: \text{p-values}(k) = \frac{ \left\vert \{g: \;\zeta^{(k),(g)} \geq \text{T}^{(k)} \} \right\vert} {G} $</w:t>
      </w:r>
    </w:p>
    <w:p w14:paraId="449245F2" w14:textId="77777777" w:rsidR="00340AA2" w:rsidRDefault="00340AA2" w:rsidP="00340AA2">
      <w: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3A923D4A" w14:textId="77777777" w:rsidR="00340AA2" w:rsidRDefault="00340AA2" w:rsidP="00340AA2">
      <w:r>
        <w:t>\end{enumerate}</w:t>
      </w:r>
    </w:p>
    <w:p w14:paraId="17461AB3" w14:textId="77777777" w:rsidR="00340AA2" w:rsidRDefault="00340AA2" w:rsidP="00340AA2">
      <w: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Equation~(\ref{eq:crowd.Eq.6.uncertainty.sd}) as our uncertainty measurement due to its simplicity. However, other measures could also be employed as suitable alternatives.</w:t>
      </w:r>
    </w:p>
    <w:p w14:paraId="777AFE32" w14:textId="77777777" w:rsidR="00340AA2" w:rsidRDefault="00340AA2" w:rsidP="00340AA2">
      <w:ins w:id="227" w:author="artin majdi" w:date="2023-07-07T10:34:00Z">
        <w:r>
          <w:lastRenderedPageBreak/>
          <w:t>%</w:t>
        </w:r>
      </w:ins>
    </w:p>
    <w:p w14:paraId="4476B4B5" w14:textId="77777777" w:rsidR="00340AA2" w:rsidRDefault="00340AA2" w:rsidP="00340AA2">
      <w:r>
        <w:t>\subsection{Crowd-Certain: Uncertainty-Based Weighted Soft Majority Voting}</w:t>
      </w:r>
    </w:p>
    <w:p w14:paraId="4371608B" w14:textId="77777777" w:rsidR="00786650" w:rsidRDefault="00786650" w:rsidP="00786650">
      <w:pPr>
        <w:rPr>
          <w:del w:id="228" w:author="artin majdi" w:date="2023-07-07T10:34:00Z"/>
        </w:rPr>
      </w:pPr>
    </w:p>
    <w:p w14:paraId="18FF56DA" w14:textId="77777777" w:rsidR="00340AA2" w:rsidRDefault="00340AA2" w:rsidP="00340AA2">
      <w:r>
        <w:t>\subsubsection{Consistency Measurement}</w:t>
      </w:r>
    </w:p>
    <w:p w14:paraId="16B3AD88" w14:textId="6F919EE4" w:rsidR="00340AA2" w:rsidRDefault="00340AA2" w:rsidP="00340AA2">
      <w:r>
        <w:t xml:space="preserve">Define $c_{\alpha}^{(i,k)} $ as the consistency score for </w:t>
      </w:r>
      <w:del w:id="229" w:author="artin majdi" w:date="2023-07-07T10:34:00Z">
        <w:r w:rsidR="00786650" w:rsidRPr="006C3C87">
          <w:delText>annotator</w:delText>
        </w:r>
      </w:del>
      <w:ins w:id="230" w:author="artin majdi" w:date="2023-07-07T10:34:00Z">
        <w:r>
          <w:t>worker</w:t>
        </w:r>
      </w:ins>
      <w:r>
        <w:t xml:space="preserve"> $\alpha $, class $k $ and instance $i $. We calculate this consistency score using the uncertainty score $\Delta_{\alpha}^{(i,k)} $ explained in the previous section. We use two approaches to calculate $c_{\alpha}^{(i,k)} $ from $\Delta_{\alpha}^{(i,k)} $.</w:t>
      </w:r>
    </w:p>
    <w:p w14:paraId="06150710" w14:textId="77777777" w:rsidR="00340AA2" w:rsidRDefault="00340AA2" w:rsidP="00340AA2">
      <w:r>
        <w:t>\begin{enumerate}</w:t>
      </w:r>
    </w:p>
    <w:p w14:paraId="6FBC9D51" w14:textId="77777777" w:rsidR="00340AA2" w:rsidRDefault="00340AA2" w:rsidP="00340AA2">
      <w:r>
        <w:t xml:space="preserve">    \item The first approach is to simply subtract the uncertainty from $1 $ as follows:</w:t>
      </w:r>
    </w:p>
    <w:p w14:paraId="31EC2895" w14:textId="77777777" w:rsidR="00340AA2" w:rsidRDefault="00340AA2" w:rsidP="00340AA2">
      <w:r>
        <w:t xml:space="preserve">    \begin{equation}</w:t>
      </w:r>
    </w:p>
    <w:p w14:paraId="4BDDB538" w14:textId="77777777" w:rsidR="00340AA2" w:rsidRDefault="00340AA2" w:rsidP="00340AA2">
      <w:r>
        <w:t xml:space="preserve">        c_{\alpha}^{(i,k)}=1-\Delta_{\alpha}^{(i,k)}\;\;,\;\forall i,\alpha,k</w:t>
      </w:r>
    </w:p>
    <w:p w14:paraId="137DFE10" w14:textId="77777777" w:rsidR="00340AA2" w:rsidRDefault="00340AA2" w:rsidP="00340AA2">
      <w:r>
        <w:t xml:space="preserve">        \label{eq:crowd.Eq.9.consistency}</w:t>
      </w:r>
    </w:p>
    <w:p w14:paraId="638861AF" w14:textId="77777777" w:rsidR="00340AA2" w:rsidRDefault="00340AA2" w:rsidP="00340AA2">
      <w:r>
        <w:t xml:space="preserve">    \end{equation}</w:t>
      </w:r>
    </w:p>
    <w:p w14:paraId="0218676C" w14:textId="734E7358" w:rsidR="00340AA2" w:rsidRDefault="00340AA2" w:rsidP="00340AA2">
      <w:r>
        <w:t xml:space="preserve">    \item In a second approach (shown in Equation~(\ref{eq:crowd.eq.10.consistency-penalized})), we penalize </w:t>
      </w:r>
      <w:del w:id="231" w:author="artin majdi" w:date="2023-07-07T10:34:00Z">
        <w:r w:rsidR="00786650" w:rsidRPr="006C3C87">
          <w:delText>annotators</w:delText>
        </w:r>
      </w:del>
      <w:ins w:id="232" w:author="artin majdi" w:date="2023-07-07T10:34:00Z">
        <w:r>
          <w:t>workers</w:t>
        </w:r>
      </w:ins>
      <w:r>
        <w:t xml:space="preserve"> for instances in which their predicted label $\eta_{\alpha}^{(i,k)} $ (explained in the Glossary of Symbols section) does not match the MV of all </w:t>
      </w:r>
      <w:del w:id="233" w:author="artin majdi" w:date="2023-07-07T10:34:00Z">
        <w:r w:rsidR="00786650" w:rsidRPr="006C3C87">
          <w:delText>annotator</w:delText>
        </w:r>
      </w:del>
      <w:ins w:id="234" w:author="artin majdi" w:date="2023-07-07T10:34:00Z">
        <w:r>
          <w:t>worker</w:t>
        </w:r>
      </w:ins>
      <w:r>
        <w:t xml:space="preserve"> labels ${{\underset \alpha{\mathrm{MV}}}{\left(z_{\alpha,\;k}^{(i,k)}\right)}} $. As previously discussed, instead of directly working with the </w:t>
      </w:r>
      <w:del w:id="235" w:author="artin majdi" w:date="2023-07-07T10:34:00Z">
        <w:r w:rsidR="00786650" w:rsidRPr="006C3C87">
          <w:delText>annotator's</w:delText>
        </w:r>
      </w:del>
      <w:ins w:id="236" w:author="artin majdi" w:date="2023-07-07T10:34:00Z">
        <w:r>
          <w:t>worker's</w:t>
        </w:r>
      </w:ins>
      <w:r>
        <w:t xml:space="preserve"> labels $z_{\alpha}^{(i,k)} $, we use the predicted labels obtained from the ensemble of classifiers $\eta_{\alpha}^{(i,k)} $. This methodology does not require repeating the crowd-labeling process for new data samples. In particular, we are likely not to have access to the same crowd of </w:t>
      </w:r>
      <w:del w:id="237" w:author="artin majdi" w:date="2023-07-07T10:34:00Z">
        <w:r w:rsidR="00786650" w:rsidRPr="006C3C87">
          <w:delText>annotators</w:delText>
        </w:r>
      </w:del>
      <w:ins w:id="238" w:author="artin majdi" w:date="2023-07-07T10:34:00Z">
        <w:r>
          <w:t>workers</w:t>
        </w:r>
      </w:ins>
      <w:r>
        <w:t xml:space="preserve"> employed in the training dataset.</w:t>
      </w:r>
    </w:p>
    <w:p w14:paraId="7D443C79" w14:textId="77777777" w:rsidR="00340AA2" w:rsidRDefault="00340AA2" w:rsidP="00340AA2">
      <w:r>
        <w:t xml:space="preserve">    \begin{equation}</w:t>
      </w:r>
    </w:p>
    <w:p w14:paraId="3DD0EE89" w14:textId="77777777" w:rsidR="00340AA2" w:rsidRDefault="00340AA2" w:rsidP="00340AA2">
      <w:r>
        <w:t xml:space="preserve">        c_{\alpha}^{(i,k)} =</w:t>
      </w:r>
    </w:p>
    <w:p w14:paraId="135BE2DA" w14:textId="77777777" w:rsidR="00340AA2" w:rsidRDefault="00340AA2" w:rsidP="00340AA2">
      <w:r>
        <w:t xml:space="preserve">        \begin{cases}</w:t>
      </w:r>
    </w:p>
    <w:p w14:paraId="471A79F2" w14:textId="77777777" w:rsidR="00340AA2" w:rsidRDefault="00340AA2" w:rsidP="00340AA2">
      <w:r>
        <w:t xml:space="preserve">            1 - \Delta_{\alpha}^{(i,k)} &amp; \text{if } \eta_{\alpha}^{(i,k)} = \operatorname{MV}_{\alpha}(\eta_{\alpha}^{(i,k)}) \\</w:t>
      </w:r>
    </w:p>
    <w:p w14:paraId="5DC50DF5" w14:textId="77777777" w:rsidR="00340AA2" w:rsidRDefault="00340AA2" w:rsidP="00340AA2">
      <w:r>
        <w:t xml:space="preserve">            0 &amp; \text{otherwise}</w:t>
      </w:r>
    </w:p>
    <w:p w14:paraId="6BB5500F" w14:textId="77777777" w:rsidR="00340AA2" w:rsidRDefault="00340AA2" w:rsidP="00340AA2">
      <w:r>
        <w:t xml:space="preserve">        \end{cases}</w:t>
      </w:r>
    </w:p>
    <w:p w14:paraId="25CD4A69" w14:textId="77777777" w:rsidR="00340AA2" w:rsidRDefault="00340AA2" w:rsidP="00340AA2">
      <w:r>
        <w:t xml:space="preserve">        \label{eq:crowd.eq.10.consistency-penalized}</w:t>
      </w:r>
    </w:p>
    <w:p w14:paraId="4FAC5478" w14:textId="77777777" w:rsidR="00340AA2" w:rsidRDefault="00340AA2" w:rsidP="00340AA2">
      <w:r>
        <w:t xml:space="preserve">    \end{equation}</w:t>
      </w:r>
    </w:p>
    <w:p w14:paraId="21314D85" w14:textId="77777777" w:rsidR="00340AA2" w:rsidRDefault="00340AA2" w:rsidP="00340AA2">
      <w:r>
        <w:t>\end{enumerate}</w:t>
      </w:r>
    </w:p>
    <w:p w14:paraId="7B77BD8E" w14:textId="77777777" w:rsidR="00340AA2" w:rsidRDefault="00340AA2" w:rsidP="00340AA2">
      <w:ins w:id="239" w:author="artin majdi" w:date="2023-07-07T10:34:00Z">
        <w:r>
          <w:lastRenderedPageBreak/>
          <w:t>%</w:t>
        </w:r>
      </w:ins>
    </w:p>
    <w:p w14:paraId="3BAFF369" w14:textId="77777777" w:rsidR="00340AA2" w:rsidRDefault="00340AA2" w:rsidP="00340AA2">
      <w:r>
        <w:t>\subsubsection{Reliability Measurement}</w:t>
      </w:r>
    </w:p>
    <w:p w14:paraId="6819E287" w14:textId="16EB6819" w:rsidR="00340AA2" w:rsidRDefault="00340AA2" w:rsidP="00340AA2">
      <w:r>
        <w:t xml:space="preserve">For each </w:t>
      </w:r>
      <w:del w:id="240" w:author="artin majdi" w:date="2023-07-07T10:34:00Z">
        <w:r w:rsidR="00786650" w:rsidRPr="006C3C87">
          <w:delText>annotator</w:delText>
        </w:r>
      </w:del>
      <w:ins w:id="241" w:author="artin majdi" w:date="2023-07-07T10:34:00Z">
        <w:r>
          <w:t>worker</w:t>
        </w:r>
      </w:ins>
      <w:r>
        <w:t xml:space="preserve">, for each class, and for each instance, there is a consistency score, $c_{\alpha}^{(i,k)}$. By averaging these scores across all instances, we can define a reliability score for each </w:t>
      </w:r>
      <w:del w:id="242" w:author="artin majdi" w:date="2023-07-07T10:34:00Z">
        <w:r w:rsidR="00786650" w:rsidRPr="006C3C87">
          <w:delText>annotator</w:delText>
        </w:r>
      </w:del>
      <w:ins w:id="243" w:author="artin majdi" w:date="2023-07-07T10:34:00Z">
        <w:r>
          <w:t>worker</w:t>
        </w:r>
      </w:ins>
      <w:r>
        <w:t xml:space="preserve"> and for each class:</w:t>
      </w:r>
    </w:p>
    <w:p w14:paraId="441437A6" w14:textId="77777777" w:rsidR="00340AA2" w:rsidRDefault="00340AA2" w:rsidP="00340AA2">
      <w:r>
        <w:t>\begin{equation}</w:t>
      </w:r>
    </w:p>
    <w:p w14:paraId="56A7B6A4" w14:textId="77777777" w:rsidR="00340AA2" w:rsidRDefault="00340AA2" w:rsidP="00340AA2">
      <w:r>
        <w:t>\psi_{\alpha}^{(k)}=\frac{1}{N}\sum_{i=1}^N c_{\alpha}^{(i,k)}\label{eq:crowd.reliability_measurement}</w:t>
      </w:r>
    </w:p>
    <w:p w14:paraId="7B169B86" w14:textId="77777777" w:rsidR="00340AA2" w:rsidRDefault="00340AA2" w:rsidP="00340AA2">
      <w:r>
        <w:t>\end{equation}</w:t>
      </w:r>
    </w:p>
    <w:p w14:paraId="2D595DBD" w14:textId="60053922" w:rsidR="00340AA2" w:rsidRDefault="00340AA2" w:rsidP="00340AA2">
      <w:r>
        <w:t xml:space="preserve">If desired, one may also calculate an overall reliability score for each </w:t>
      </w:r>
      <w:del w:id="244" w:author="artin majdi" w:date="2023-07-07T10:34:00Z">
        <w:r w:rsidR="00786650" w:rsidRPr="006C3C87">
          <w:delText>annotator</w:delText>
        </w:r>
      </w:del>
      <w:ins w:id="245" w:author="artin majdi" w:date="2023-07-07T10:34:00Z">
        <w:r>
          <w:t>worker</w:t>
        </w:r>
      </w:ins>
      <w:r>
        <w:t xml:space="preserve"> by averaging across all classes:</w:t>
      </w:r>
    </w:p>
    <w:p w14:paraId="586DF174" w14:textId="77777777" w:rsidR="00340AA2" w:rsidRDefault="00340AA2" w:rsidP="00340AA2">
      <w:r>
        <w:t>\begin{equation}</w:t>
      </w:r>
    </w:p>
    <w:p w14:paraId="0CD4C829" w14:textId="77777777" w:rsidR="00340AA2" w:rsidRDefault="00340AA2" w:rsidP="00340AA2">
      <w:r>
        <w:t>\psi_{\alpha}=\frac{1}{K}\sum_{k=1}^K \psi_{\alpha}^{(k)}</w:t>
      </w:r>
    </w:p>
    <w:p w14:paraId="5A0F7847" w14:textId="77777777" w:rsidR="00340AA2" w:rsidRDefault="00340AA2" w:rsidP="00340AA2">
      <w:r>
        <w:t>\end{equation}</w:t>
      </w:r>
    </w:p>
    <w:p w14:paraId="1E861C27" w14:textId="77777777" w:rsidR="00340AA2" w:rsidRDefault="00340AA2" w:rsidP="00340AA2">
      <w:ins w:id="246" w:author="artin majdi" w:date="2023-07-07T10:34:00Z">
        <w:r>
          <w:t>%</w:t>
        </w:r>
      </w:ins>
    </w:p>
    <w:p w14:paraId="19F2CE46" w14:textId="77777777" w:rsidR="00340AA2" w:rsidRDefault="00340AA2" w:rsidP="00340AA2">
      <w:r>
        <w:t>\subsubsection{Weight Measurement}</w:t>
      </w:r>
    </w:p>
    <w:p w14:paraId="12E01F8F" w14:textId="436DB414" w:rsidR="00340AA2" w:rsidRDefault="00340AA2" w:rsidP="00340AA2">
      <w:r>
        <w:t xml:space="preserve">Furthermore, we calculate the </w:t>
      </w:r>
      <w:del w:id="247" w:author="artin majdi" w:date="2023-07-07T10:34:00Z">
        <w:r w:rsidR="00786650" w:rsidRPr="006C3C87">
          <w:delText>annotators'</w:delText>
        </w:r>
      </w:del>
      <w:ins w:id="248" w:author="artin majdi" w:date="2023-07-07T10:34:00Z">
        <w:r>
          <w:t>workers'</w:t>
        </w:r>
      </w:ins>
      <w:r>
        <w:t xml:space="preserve"> weights $\omega_\alpha^{(k)}$ for each class k by normalizing the reliability values as follows:</w:t>
      </w:r>
    </w:p>
    <w:p w14:paraId="3B277968" w14:textId="77777777" w:rsidR="00340AA2" w:rsidRDefault="00340AA2" w:rsidP="00340AA2">
      <w:r>
        <w:t>\begin{equation}</w:t>
      </w:r>
    </w:p>
    <w:p w14:paraId="7469570E" w14:textId="77777777" w:rsidR="00340AA2" w:rsidRDefault="00340AA2" w:rsidP="00340AA2">
      <w:r>
        <w:t xml:space="preserve">    \omega_{\alpha}^{(k)}=\frac{\psi_{\alpha}^{(k)}}{\sum_{\alpha=1}^{M} \psi_{\alpha}^{(k)}}</w:t>
      </w:r>
    </w:p>
    <w:p w14:paraId="083DB0D8" w14:textId="77777777" w:rsidR="00340AA2" w:rsidRDefault="00340AA2" w:rsidP="00340AA2">
      <w:r>
        <w:t xml:space="preserve">    \label{eq:crowd.eq.11.weights}</w:t>
      </w:r>
    </w:p>
    <w:p w14:paraId="41B61294" w14:textId="77777777" w:rsidR="00340AA2" w:rsidRDefault="00340AA2" w:rsidP="00340AA2">
      <w:r>
        <w:t>\end{equation}</w:t>
      </w:r>
    </w:p>
    <w:p w14:paraId="00F395E1" w14:textId="77777777" w:rsidR="00340AA2" w:rsidRDefault="00340AA2" w:rsidP="00340AA2">
      <w:ins w:id="249" w:author="artin majdi" w:date="2023-07-07T10:34:00Z">
        <w:r>
          <w:t>%</w:t>
        </w:r>
      </w:ins>
    </w:p>
    <w:p w14:paraId="1BC9919D" w14:textId="77777777" w:rsidR="00340AA2" w:rsidRDefault="00340AA2" w:rsidP="00340AA2">
      <w:r>
        <w:t>\subsubsection{Aggregated Label Calculation}</w:t>
      </w:r>
    </w:p>
    <w:p w14:paraId="1EE3E258" w14:textId="62A23E3A" w:rsidR="00340AA2" w:rsidRDefault="00340AA2" w:rsidP="00340AA2">
      <w:r>
        <w:t xml:space="preserve">Finally, the aggregated label $\nu^{(i,k)}$ for each instance $i $ and class $k $ is the weighted average of the predicted labels $\eta_{\alpha}^{(i,k)} $ for each </w:t>
      </w:r>
      <w:del w:id="250" w:author="artin majdi" w:date="2023-07-07T10:34:00Z">
        <w:r w:rsidR="00786650" w:rsidRPr="006C3C87">
          <w:delText>annotator</w:delText>
        </w:r>
      </w:del>
      <w:ins w:id="251" w:author="artin majdi" w:date="2023-07-07T10:34:00Z">
        <w:r>
          <w:t>worker</w:t>
        </w:r>
      </w:ins>
      <w:r>
        <w:t xml:space="preserve"> $\alpha $:</w:t>
      </w:r>
    </w:p>
    <w:p w14:paraId="276F12B0" w14:textId="77777777" w:rsidR="00340AA2" w:rsidRDefault="00340AA2" w:rsidP="00340AA2">
      <w:r>
        <w:t>\begin{equation}</w:t>
      </w:r>
    </w:p>
    <w:p w14:paraId="6B2CBB6B" w14:textId="77777777" w:rsidR="00340AA2" w:rsidRDefault="00340AA2" w:rsidP="00340AA2">
      <w:r>
        <w:t xml:space="preserve">    \nu^{(i,k)} =</w:t>
      </w:r>
    </w:p>
    <w:p w14:paraId="2E1EF963" w14:textId="77777777" w:rsidR="00340AA2" w:rsidRDefault="00340AA2" w:rsidP="00340AA2">
      <w:r>
        <w:t xml:space="preserve">    \begin{cases}</w:t>
      </w:r>
    </w:p>
    <w:p w14:paraId="75521045" w14:textId="77777777" w:rsidR="00340AA2" w:rsidRDefault="00340AA2" w:rsidP="00340AA2">
      <w:r>
        <w:t xml:space="preserve">        1 &amp; \text{if } \left(\sum_{\alpha=1}^{M} \omega_{\alpha}^{(k)}\, \eta_{\alpha}^{(i,k)}\right) &gt; 0.5 \\</w:t>
      </w:r>
    </w:p>
    <w:p w14:paraId="684727F1" w14:textId="77777777" w:rsidR="00340AA2" w:rsidRDefault="00340AA2" w:rsidP="00340AA2">
      <w:r>
        <w:t xml:space="preserve">        0 &amp; \text{otherwise}</w:t>
      </w:r>
    </w:p>
    <w:p w14:paraId="0CD43294" w14:textId="77777777" w:rsidR="00340AA2" w:rsidRDefault="00340AA2" w:rsidP="00340AA2">
      <w:r>
        <w:lastRenderedPageBreak/>
        <w:t xml:space="preserve">    \end{cases}</w:t>
      </w:r>
    </w:p>
    <w:p w14:paraId="43A50C11" w14:textId="77777777" w:rsidR="00340AA2" w:rsidRDefault="00340AA2" w:rsidP="00340AA2">
      <w:r>
        <w:t xml:space="preserve">    \quad \forall i, k</w:t>
      </w:r>
    </w:p>
    <w:p w14:paraId="2DCCB9C6" w14:textId="2298AA6F" w:rsidR="00340AA2" w:rsidRDefault="00340AA2" w:rsidP="00340AA2">
      <w:r>
        <w:t xml:space="preserve">    \label{eq:crowd.</w:t>
      </w:r>
      <w:del w:id="252" w:author="artin majdi" w:date="2023-07-07T10:34:00Z">
        <w:r w:rsidR="00786650" w:rsidRPr="006C3C87">
          <w:delText>Eq.12.</w:delText>
        </w:r>
      </w:del>
      <w:r>
        <w:t>aggregated</w:t>
      </w:r>
      <w:del w:id="253" w:author="artin majdi" w:date="2023-07-07T10:34:00Z">
        <w:r w:rsidR="00786650" w:rsidRPr="006C3C87">
          <w:delText>-</w:delText>
        </w:r>
      </w:del>
      <w:ins w:id="254" w:author="artin majdi" w:date="2023-07-07T10:34:00Z">
        <w:r>
          <w:t>_</w:t>
        </w:r>
      </w:ins>
      <w:r>
        <w:t>label}</w:t>
      </w:r>
    </w:p>
    <w:p w14:paraId="21FFB35A" w14:textId="77777777" w:rsidR="00340AA2" w:rsidRDefault="00340AA2" w:rsidP="00340AA2">
      <w:r>
        <w:t>\end{equation}</w:t>
      </w:r>
    </w:p>
    <w:p w14:paraId="6990560A" w14:textId="77777777" w:rsidR="00340AA2" w:rsidRDefault="00340AA2" w:rsidP="00340AA2">
      <w:ins w:id="255" w:author="artin majdi" w:date="2023-07-07T10:34:00Z">
        <w:r>
          <w:t>%</w:t>
        </w:r>
      </w:ins>
    </w:p>
    <w:p w14:paraId="6141AF5F" w14:textId="77777777" w:rsidR="00340AA2" w:rsidRDefault="00340AA2" w:rsidP="00340AA2">
      <w:r>
        <w:t>\subsubsection{Confidence Score Calculation}</w:t>
      </w:r>
    </w:p>
    <w:p w14:paraId="2FF1C560" w14:textId="73C64698" w:rsidR="00340AA2" w:rsidRDefault="00340AA2" w:rsidP="00340AA2">
      <w:r>
        <w:rPr>
          <w:rPrChange w:id="256" w:author="artin majdi" w:date="2023-07-07T10:34:00Z">
            <w:rPr>
              <w:rFonts w:ascii="Consolas" w:hAnsi="Consolas"/>
              <w:sz w:val="21"/>
            </w:rPr>
          </w:rPrChange>
        </w:rPr>
        <w:t xml:space="preserve">In previous section we showed how to calculate the aggregated label </w:t>
      </w:r>
      <w:r>
        <w:t>$\nu</w:t>
      </w:r>
      <w:r>
        <w:rPr>
          <w:rPrChange w:id="257" w:author="artin majdi" w:date="2023-07-07T10:34:00Z">
            <w:rPr>
              <w:rFonts w:ascii="Consolas" w:hAnsi="Consolas"/>
              <w:sz w:val="21"/>
            </w:rPr>
          </w:rPrChange>
        </w:rPr>
        <w:t>^{(i</w:t>
      </w:r>
      <w:r>
        <w:t>,k)}$</w:t>
      </w:r>
      <w:r>
        <w:rPr>
          <w:rPrChange w:id="258" w:author="artin majdi" w:date="2023-07-07T10:34:00Z">
            <w:rPr>
              <w:rFonts w:ascii="Consolas" w:hAnsi="Consolas"/>
              <w:sz w:val="21"/>
            </w:rPr>
          </w:rPrChange>
        </w:rPr>
        <w:t xml:space="preserve"> (shown in Equation~(\ref{</w:t>
      </w:r>
      <w:r>
        <w:t>eq:</w:t>
      </w:r>
      <w:r>
        <w:rPr>
          <w:rPrChange w:id="259" w:author="artin majdi" w:date="2023-07-07T10:34:00Z">
            <w:rPr>
              <w:rFonts w:ascii="Consolas" w:hAnsi="Consolas"/>
              <w:sz w:val="21"/>
            </w:rPr>
          </w:rPrChange>
        </w:rPr>
        <w:t>crowd.</w:t>
      </w:r>
      <w:del w:id="260" w:author="artin majdi" w:date="2023-07-07T10:34:00Z">
        <w:r w:rsidR="00786650" w:rsidRPr="006C3C87">
          <w:rPr>
            <w:rFonts w:ascii="Consolas" w:hAnsi="Consolas"/>
            <w:sz w:val="21"/>
            <w:szCs w:val="21"/>
          </w:rPr>
          <w:delText>Eq.12.</w:delText>
        </w:r>
      </w:del>
      <w:r>
        <w:rPr>
          <w:rPrChange w:id="261" w:author="artin majdi" w:date="2023-07-07T10:34:00Z">
            <w:rPr>
              <w:rFonts w:ascii="Consolas" w:hAnsi="Consolas"/>
              <w:sz w:val="21"/>
            </w:rPr>
          </w:rPrChange>
        </w:rPr>
        <w:t>aggregated</w:t>
      </w:r>
      <w:del w:id="262" w:author="artin majdi" w:date="2023-07-07T10:34:00Z">
        <w:r w:rsidR="00786650" w:rsidRPr="006C3C87">
          <w:rPr>
            <w:rFonts w:ascii="Consolas" w:hAnsi="Consolas"/>
            <w:sz w:val="21"/>
            <w:szCs w:val="21"/>
          </w:rPr>
          <w:delText>-</w:delText>
        </w:r>
      </w:del>
      <w:ins w:id="263" w:author="artin majdi" w:date="2023-07-07T10:34:00Z">
        <w:r>
          <w:t>_</w:t>
        </w:r>
      </w:ins>
      <w:r>
        <w:rPr>
          <w:rPrChange w:id="264" w:author="artin majdi" w:date="2023-07-07T10:34:00Z">
            <w:rPr>
              <w:rFonts w:ascii="Consolas" w:hAnsi="Consolas"/>
              <w:sz w:val="21"/>
            </w:rPr>
          </w:rPrChange>
        </w:rPr>
        <w:t>label})). Define $F^{(i</w:t>
      </w:r>
      <w:r>
        <w:t>,k</w:t>
      </w:r>
      <w:r>
        <w:rPr>
          <w:rPrChange w:id="265" w:author="artin majdi" w:date="2023-07-07T10:34:00Z">
            <w:rPr>
              <w:rFonts w:ascii="Consolas" w:hAnsi="Consolas"/>
              <w:sz w:val="21"/>
            </w:rPr>
          </w:rPrChange>
        </w:rPr>
        <w:t>)} $ as the confidence score for instance $i $ and class $k $. We calculate two confidence scores $F^{(i</w:t>
      </w:r>
      <w:r>
        <w:t>,k</w:t>
      </w:r>
      <w:r>
        <w:rPr>
          <w:rPrChange w:id="266" w:author="artin majdi" w:date="2023-07-07T10:34:00Z">
            <w:rPr>
              <w:rFonts w:ascii="Consolas" w:hAnsi="Consolas"/>
              <w:sz w:val="21"/>
            </w:rPr>
          </w:rPrChange>
        </w:rPr>
        <w:t xml:space="preserve">)} $, based on how many different </w:t>
      </w:r>
      <w:del w:id="267" w:author="artin majdi" w:date="2023-07-07T10:34:00Z">
        <w:r w:rsidR="00786650" w:rsidRPr="006C3C87">
          <w:rPr>
            <w:rFonts w:ascii="Consolas" w:hAnsi="Consolas"/>
            <w:sz w:val="21"/>
            <w:szCs w:val="21"/>
          </w:rPr>
          <w:delText>annotators</w:delText>
        </w:r>
      </w:del>
      <w:ins w:id="268" w:author="artin majdi" w:date="2023-07-07T10:34:00Z">
        <w:r>
          <w:t>workers</w:t>
        </w:r>
      </w:ins>
      <w:r>
        <w:rPr>
          <w:rPrChange w:id="269" w:author="artin majdi" w:date="2023-07-07T10:34:00Z">
            <w:rPr>
              <w:rFonts w:ascii="Consolas" w:hAnsi="Consolas"/>
              <w:sz w:val="21"/>
            </w:rPr>
          </w:rPrChange>
        </w:rPr>
        <w:t xml:space="preserve"> agree on the reported label </w:t>
      </w:r>
      <w:r>
        <w:t>$\nu</w:t>
      </w:r>
      <w:r>
        <w:rPr>
          <w:rPrChange w:id="270" w:author="artin majdi" w:date="2023-07-07T10:34:00Z">
            <w:rPr>
              <w:rFonts w:ascii="Consolas" w:hAnsi="Consolas"/>
              <w:sz w:val="21"/>
            </w:rPr>
          </w:rPrChange>
        </w:rPr>
        <w:t>^{(i</w:t>
      </w:r>
      <w:r>
        <w:t>,k)}$.</w:t>
      </w:r>
      <w:r>
        <w:rPr>
          <w:rPrChange w:id="271" w:author="artin majdi" w:date="2023-07-07T10:34:00Z">
            <w:rPr>
              <w:rFonts w:ascii="Consolas" w:hAnsi="Consolas"/>
              <w:sz w:val="21"/>
            </w:rPr>
          </w:rPrChange>
        </w:rPr>
        <w:t xml:space="preserve"> The confidence scores show the level of confidence we should place on the aggregated labels.</w:t>
      </w:r>
      <w:r>
        <w:t xml:space="preserve"> To calculate this confidence score, we modify the two techniques used by Sheng~\cite{sheng_Majority_2019} and Tao~\cite{tao_Label_2020} to incorporate our calculated weight $\omega_{\alpha}^{(k)} $ shown in Equation~(\ref{eq:crowd.eq.11.weights})  for each worker $\alpha $.</w:t>
      </w:r>
    </w:p>
    <w:p w14:paraId="692DC2FF" w14:textId="77777777" w:rsidR="00340AA2" w:rsidRDefault="00340AA2" w:rsidP="00340AA2">
      <w:ins w:id="272" w:author="artin majdi" w:date="2023-07-07T10:34:00Z">
        <w:r>
          <w:t>%</w:t>
        </w:r>
      </w:ins>
    </w:p>
    <w:p w14:paraId="1B9EA9A6" w14:textId="77777777" w:rsidR="00340AA2" w:rsidRDefault="00340AA2" w:rsidP="00340AA2">
      <w:r>
        <w:t>\textbf{Using Weighted Sum:}</w:t>
      </w:r>
    </w:p>
    <w:p w14:paraId="30DF0632" w14:textId="188F3234" w:rsidR="00340AA2" w:rsidRDefault="00340AA2" w:rsidP="00340AA2">
      <w:r>
        <w:t xml:space="preserve">In a standard voting system, for every instance $i$ and class $k$, each contributor in the group—whether that be an </w:t>
      </w:r>
      <w:del w:id="273" w:author="artin majdi" w:date="2023-07-07T10:34:00Z">
        <w:r w:rsidR="00786650">
          <w:delText>annotator</w:delText>
        </w:r>
      </w:del>
      <w:ins w:id="274" w:author="artin majdi" w:date="2023-07-07T10:34:00Z">
        <w:r>
          <w:t>worker</w:t>
        </w:r>
      </w:ins>
      <w:r>
        <w:t xml:space="preserve"> in a crowd or a model in an ensemble learning context—provides a class label. The label receiving the most votes, meaning it's predicted by the majority of contributors, is selected as the final prediction. This approach is often referred to as majority voting or hard voting.</w:t>
      </w:r>
    </w:p>
    <w:p w14:paraId="76FD6B2D" w14:textId="77777777" w:rsidR="00340AA2" w:rsidRDefault="00340AA2" w:rsidP="00340AA2"/>
    <w:p w14:paraId="73059455" w14:textId="77777777" w:rsidR="00340AA2" w:rsidRDefault="00340AA2" w:rsidP="00340AA2">
      <w:r>
        <w:t>This method could be improved by taking into account not only the number of votes each label receives, but also the confidence associated with each vote. This factor introduces the notion of a ``weighted sum of all votes for a particular class''. As part of this study, we propose techniques that assign a weight to each contributor in the group. This calculation is based on their voting consistency and the degree to which they concur with their peers.</w:t>
      </w:r>
    </w:p>
    <w:p w14:paraId="38186BCD" w14:textId="77777777" w:rsidR="00340AA2" w:rsidRDefault="00340AA2" w:rsidP="00340AA2"/>
    <w:p w14:paraId="1BEC791B" w14:textId="77777777" w:rsidR="00340AA2" w:rsidRDefault="00340AA2" w:rsidP="00340AA2">
      <w:r>
        <w:t>To compute the weighted sum of all votes for each class, we can combine the calculated weights with the corresponding labels, whether provided or predicted. This calculation gives greater confidence to votes with greater certainty. This refined approach prioritizes certainty, thereby enhancing the ensemble's overall effectiveness.</w:t>
      </w:r>
    </w:p>
    <w:p w14:paraId="59EECE48" w14:textId="77777777" w:rsidR="00340AA2" w:rsidRDefault="00340AA2" w:rsidP="00340AA2"/>
    <w:p w14:paraId="396C9951" w14:textId="77777777" w:rsidR="00340AA2" w:rsidRDefault="00340AA2" w:rsidP="00340AA2">
      <w:r>
        <w:t>The confidence score $F_{\Omega}^{(i,k)}$ is formulated as follow.</w:t>
      </w:r>
    </w:p>
    <w:p w14:paraId="16428741" w14:textId="77777777" w:rsidR="00340AA2" w:rsidRDefault="00340AA2" w:rsidP="00340AA2">
      <w:r>
        <w:t>\begin{equation}</w:t>
      </w:r>
    </w:p>
    <w:p w14:paraId="114B7F64" w14:textId="77777777" w:rsidR="00340AA2" w:rsidRDefault="00340AA2" w:rsidP="00340AA2">
      <w:r>
        <w:lastRenderedPageBreak/>
        <w:t xml:space="preserve">    F_{\Omega}^{(i,k)} = {\sum\nolimits_{\alpha=1}^{M}{\omega_{\alpha}^{(k)} \delta\left(\eta_{\alpha}^{(i,k)} \;,\;\; \nu^{(i,k)} \right)}}</w:t>
      </w:r>
    </w:p>
    <w:p w14:paraId="1862CA57" w14:textId="77777777" w:rsidR="00340AA2" w:rsidRDefault="00340AA2" w:rsidP="00340AA2">
      <w:r>
        <w:t xml:space="preserve">    \label{eq:crowd.Eq.13.confidence-score.Freq}</w:t>
      </w:r>
    </w:p>
    <w:p w14:paraId="20F92920" w14:textId="77777777" w:rsidR="00340AA2" w:rsidRDefault="00340AA2" w:rsidP="00340AA2">
      <w:r>
        <w:t>\end{equation}</w:t>
      </w:r>
    </w:p>
    <w:p w14:paraId="11AB68F9" w14:textId="77777777" w:rsidR="00340AA2" w:rsidRDefault="00340AA2" w:rsidP="00340AA2">
      <w:r>
        <w:t>where $\delta $ is the Kronecker delta function.</w:t>
      </w:r>
    </w:p>
    <w:p w14:paraId="77E6E2B5" w14:textId="77777777" w:rsidR="00340AA2" w:rsidRDefault="00340AA2" w:rsidP="00340AA2"/>
    <w:p w14:paraId="6F943A2E" w14:textId="4885A778" w:rsidR="00340AA2" w:rsidRDefault="00340AA2" w:rsidP="00340AA2">
      <w:r>
        <w:t xml:space="preserve">\textbf{Using CDF of Beta </w:t>
      </w:r>
      <w:del w:id="275" w:author="artin majdi" w:date="2023-07-07T10:34:00Z">
        <w:r w:rsidR="00786650" w:rsidRPr="006C3C87">
          <w:delText xml:space="preserve">distribution </w:delText>
        </w:r>
        <w:r w:rsidR="00786650">
          <w:delText>function</w:delText>
        </w:r>
      </w:del>
      <w:ins w:id="276" w:author="artin majdi" w:date="2023-07-07T10:34:00Z">
        <w:r>
          <w:t>Distribution Function</w:t>
        </w:r>
      </w:ins>
      <w:r>
        <w:t>:}</w:t>
      </w:r>
    </w:p>
    <w:p w14:paraId="2488DD4A" w14:textId="77777777" w:rsidR="00340AA2" w:rsidRDefault="00340AA2" w:rsidP="00340AA2">
      <w:r>
        <w:t>The binomial distribution survival function, also referred to as the complementary cumulative distribution function (CCDF), provides the probability of observing a result as extreme or more extreme than a given value. It provides the probability that a random variable drawn from the binomial distribution is greater than or equal to a given value.</w:t>
      </w:r>
    </w:p>
    <w:p w14:paraId="319E2CFC" w14:textId="77777777" w:rsidR="00340AA2" w:rsidRDefault="00340AA2" w:rsidP="00340AA2"/>
    <w:p w14:paraId="1C3095DE" w14:textId="77777777" w:rsidR="00340AA2" w:rsidRDefault="00340AA2" w:rsidP="00340AA2">
      <w:r>
        <w:t>It can be applied in the following ways when calculating confidence scores:</w:t>
      </w:r>
    </w:p>
    <w:p w14:paraId="4A76715F" w14:textId="77777777" w:rsidR="00786650" w:rsidRDefault="00786650" w:rsidP="00786650">
      <w:pPr>
        <w:rPr>
          <w:del w:id="277" w:author="artin majdi" w:date="2023-07-07T10:34:00Z"/>
        </w:rPr>
      </w:pPr>
    </w:p>
    <w:p w14:paraId="0EF222B8" w14:textId="77777777" w:rsidR="00340AA2" w:rsidRDefault="00340AA2" w:rsidP="00340AA2">
      <w:r>
        <w:t>\begin{enumerate}</w:t>
      </w:r>
    </w:p>
    <w:p w14:paraId="7A2AA1BD" w14:textId="77777777" w:rsidR="00340AA2" w:rsidRDefault="00340AA2" w:rsidP="00340AA2">
      <w:r>
        <w:t xml:space="preserve">    \item \textbf{Hypothesis testing:}</w:t>
      </w:r>
    </w:p>
    <w:p w14:paraId="508BD901" w14:textId="77777777" w:rsidR="00340AA2" w:rsidRDefault="00340AA2" w:rsidP="00340AA2">
      <w:r>
        <w:t xml:space="preserve">    Suppose you are testing a hypothesis concerning a parameter of a population, and you collect a sample of observations. Given the null hypothesis, the binomial survival function can be used to calculate the probability of observing a result as extreme or more extreme than the one observed. This probability is the p-value, and if it is very small, the null hypothesis may be rejected. In this context, the confidence score could be interpreted as (1 $-$ p-value), a measure of the certainty with which the null hypothesis can be rejected.</w:t>
      </w:r>
    </w:p>
    <w:p w14:paraId="2010D342" w14:textId="77777777" w:rsidR="00340AA2" w:rsidRDefault="00340AA2" w:rsidP="00340AA2"/>
    <w:p w14:paraId="408540ED" w14:textId="77777777" w:rsidR="00340AA2" w:rsidRDefault="00340AA2" w:rsidP="00340AA2">
      <w:r>
        <w:t xml:space="preserve">    \item \textbf{Binary classification:} Consider a binary classification problem in which an algorithm sorts objects into two groups, A and B. Given the observed results, the binomial survival function can be used to calculate the probability of misclassification. The confidence score in this instance could be interpreted as (1 $-$ probability of misclassification).</w:t>
      </w:r>
    </w:p>
    <w:p w14:paraId="5318958B" w14:textId="77777777" w:rsidR="00340AA2" w:rsidRDefault="00340AA2" w:rsidP="00340AA2">
      <w:r>
        <w:t>\end{enumerate}</w:t>
      </w:r>
    </w:p>
    <w:p w14:paraId="712DE057" w14:textId="77777777" w:rsidR="00340AA2" w:rsidRDefault="00340AA2" w:rsidP="00340AA2">
      <w:ins w:id="278" w:author="artin majdi" w:date="2023-07-07T10:34:00Z">
        <w:r>
          <w:t>%</w:t>
        </w:r>
      </w:ins>
    </w:p>
    <w:p w14:paraId="08046A90" w14:textId="77777777" w:rsidR="00340AA2" w:rsidRDefault="00340AA2" w:rsidP="00340AA2">
      <w:r>
        <w:t xml:space="preserve">In the following equation, the probability of obtaining k successes or more out of n trials where the probability of success on any given trial is p is calculated. In this context, ``success'' could refer to the event in question, such as the correct classification of an object or the acceptance of a hypothesis. The CDF of the Beta distribution at the decision threshold of $0.5 $ is used to calculate a confidence score </w:t>
      </w:r>
      <w:r>
        <w:lastRenderedPageBreak/>
        <w:t>$F_{\beta}^{(i,k)}$. To calculate the two shape parameters of the Beta distributions $l^{(i,k)}$ and $u^{(i,k)}$, a weighted sum of all correct and incorrect aggregated labels, is used respectively:</w:t>
      </w:r>
    </w:p>
    <w:p w14:paraId="2C78BAA7" w14:textId="77777777" w:rsidR="00340AA2" w:rsidRDefault="00340AA2" w:rsidP="00340AA2">
      <w:r>
        <w:t>\begin{equation}</w:t>
      </w:r>
    </w:p>
    <w:p w14:paraId="2E9D762E" w14:textId="77777777" w:rsidR="00340AA2" w:rsidRDefault="00340AA2" w:rsidP="00340AA2">
      <w:r>
        <w:t xml:space="preserve">    \begin{aligned}</w:t>
      </w:r>
    </w:p>
    <w:p w14:paraId="69CB908F" w14:textId="77777777" w:rsidR="00340AA2" w:rsidRDefault="00340AA2" w:rsidP="00340AA2">
      <w:r>
        <w:t xml:space="preserve">        l^{(i,k)} &amp;= 1 + \sum_{\alpha=1}^{M} \omega_{\alpha}^{(k)} \; \delta\left(\eta_{\alpha}^{(i,k)}, \nu_{k}^{(i,k)}\right) \\</w:t>
      </w:r>
    </w:p>
    <w:p w14:paraId="4175B396" w14:textId="77777777" w:rsidR="00340AA2" w:rsidRDefault="00340AA2" w:rsidP="00340AA2">
      <w:r>
        <w:t xml:space="preserve">        u^{(i,k)} &amp;= 1 + \sum_{\alpha=1}^{M} \omega_{\alpha}^{(k)} \; \delta\left(\eta_{\alpha}^{(i,k)}, 1 - \nu_{k}^{(i,k)}\right)</w:t>
      </w:r>
    </w:p>
    <w:p w14:paraId="5B776213" w14:textId="77777777" w:rsidR="00340AA2" w:rsidRDefault="00340AA2" w:rsidP="00340AA2">
      <w:r>
        <w:t xml:space="preserve">    \end{aligned}</w:t>
      </w:r>
    </w:p>
    <w:p w14:paraId="0DFA51EA" w14:textId="77777777" w:rsidR="00340AA2" w:rsidRDefault="00340AA2" w:rsidP="00340AA2">
      <w:r>
        <w:t xml:space="preserve">    \label{eq:crowd.Eq.14.beta_l_u}</w:t>
      </w:r>
    </w:p>
    <w:p w14:paraId="57253DC5" w14:textId="77777777" w:rsidR="00340AA2" w:rsidRDefault="00340AA2" w:rsidP="00340AA2">
      <w:r>
        <w:t>\end{equation}</w:t>
      </w:r>
    </w:p>
    <w:p w14:paraId="4ABF9E82" w14:textId="77777777" w:rsidR="00340AA2" w:rsidRDefault="00340AA2" w:rsidP="00340AA2">
      <w:r>
        <w:t>%</w:t>
      </w:r>
    </w:p>
    <w:p w14:paraId="3430C94E" w14:textId="77777777" w:rsidR="00340AA2" w:rsidRDefault="00340AA2" w:rsidP="00340AA2">
      <w:r>
        <w:t>\begin{equation}</w:t>
      </w:r>
    </w:p>
    <w:p w14:paraId="4EA77446" w14:textId="77777777" w:rsidR="00340AA2" w:rsidRDefault="00340AA2" w:rsidP="00340AA2">
      <w:r>
        <w:t xml:space="preserve">    F_{\beta}^{(i,k)} =I_{0.5}\left(l^{(i,k)},u^{(i,k)}\right)=\sum_{t=[l^{(i,k)}]}^{T-1}\frac{(T-1)!}{t!(T-1-t)!}0.5^{T-1}</w:t>
      </w:r>
    </w:p>
    <w:p w14:paraId="09249173" w14:textId="77777777" w:rsidR="00340AA2" w:rsidRDefault="00340AA2" w:rsidP="00340AA2">
      <w:r>
        <w:t xml:space="preserve">    \label{eq:crowd.Eq.15.confidence-score.Beta}</w:t>
      </w:r>
    </w:p>
    <w:p w14:paraId="5AECB175" w14:textId="77777777" w:rsidR="00340AA2" w:rsidRDefault="00340AA2" w:rsidP="00340AA2">
      <w:r>
        <w:t>\end{equation}</w:t>
      </w:r>
    </w:p>
    <w:p w14:paraId="4560B6B0" w14:textId="3CE82DFE" w:rsidR="00340AA2" w:rsidRDefault="00340AA2" w:rsidP="00340AA2">
      <w:r>
        <w:t xml:space="preserve">where $T = \left [ l^{(i,k)} + u^{(i,k)} \right </w:t>
      </w:r>
      <w:del w:id="279" w:author="artin majdi" w:date="2023-07-07T10:34:00Z">
        <w:r w:rsidR="00786650">
          <w:delText>&gt;]</w:delText>
        </w:r>
      </w:del>
      <w:ins w:id="280" w:author="artin majdi" w:date="2023-07-07T10:34:00Z">
        <w:r>
          <w:t>]</w:t>
        </w:r>
      </w:ins>
      <w:r>
        <w:t xml:space="preserve"> $ and $\left [ \cdot \right ] $ is an integer function.</w:t>
      </w:r>
    </w:p>
    <w:p w14:paraId="2A4D47F8" w14:textId="77777777" w:rsidR="00340AA2" w:rsidRDefault="00340AA2" w:rsidP="00340AA2">
      <w:ins w:id="281" w:author="artin majdi" w:date="2023-07-07T10:34:00Z">
        <w:r>
          <w:t>%</w:t>
        </w:r>
      </w:ins>
    </w:p>
    <w:p w14:paraId="71CEBA40" w14:textId="77777777" w:rsidR="00340AA2" w:rsidRDefault="00340AA2" w:rsidP="00340AA2">
      <w:r>
        <w:t>\subsection{Metrics}</w:t>
      </w:r>
    </w:p>
    <w:p w14:paraId="32393301" w14:textId="77777777" w:rsidR="00786650" w:rsidRDefault="00786650" w:rsidP="00786650">
      <w:pPr>
        <w:rPr>
          <w:del w:id="282" w:author="artin majdi" w:date="2023-07-07T10:34:00Z"/>
        </w:rPr>
      </w:pPr>
    </w:p>
    <w:p w14:paraId="22CC1C31" w14:textId="77777777" w:rsidR="00340AA2" w:rsidRDefault="00340AA2" w:rsidP="00340AA2">
      <w:r>
        <w:t>\begin{itemize}</w:t>
      </w:r>
    </w:p>
    <w:p w14:paraId="57667D03" w14:textId="77777777" w:rsidR="00786650" w:rsidRDefault="00786650" w:rsidP="00786650">
      <w:pPr>
        <w:rPr>
          <w:del w:id="283" w:author="artin majdi" w:date="2023-07-07T10:34:00Z"/>
        </w:rPr>
      </w:pPr>
      <w:del w:id="284" w:author="artin majdi" w:date="2023-07-07T10:34:00Z">
        <w:r>
          <w:delText>%</w:delText>
        </w:r>
      </w:del>
    </w:p>
    <w:p w14:paraId="0B624FB5" w14:textId="77777777" w:rsidR="00340AA2" w:rsidRDefault="00340AA2" w:rsidP="00340AA2">
      <w:ins w:id="285" w:author="artin majdi" w:date="2023-07-07T10:34:00Z">
        <w:r>
          <w:t xml:space="preserve">    </w:t>
        </w:r>
      </w:ins>
      <w:r>
        <w:t>\item \textbf{Accuracy:} The accuracy of the model is the proportion of true results (both true positive and true negatives) among the total number of cases examined. Mathematically, accuracy can be represented as:</w:t>
      </w:r>
    </w:p>
    <w:p w14:paraId="5598864E" w14:textId="77777777" w:rsidR="00340AA2" w:rsidRDefault="00340AA2" w:rsidP="00340AA2">
      <w:ins w:id="286" w:author="artin majdi" w:date="2023-07-07T10:34:00Z">
        <w:r>
          <w:t xml:space="preserve">    </w:t>
        </w:r>
      </w:ins>
      <w:r>
        <w:t>\begin{equation}</w:t>
      </w:r>
    </w:p>
    <w:p w14:paraId="576536FA" w14:textId="77777777" w:rsidR="00340AA2" w:rsidRDefault="00340AA2" w:rsidP="00340AA2">
      <w:ins w:id="287" w:author="artin majdi" w:date="2023-07-07T10:34:00Z">
        <w:r>
          <w:t xml:space="preserve">    </w:t>
        </w:r>
      </w:ins>
      <w:r>
        <w:t>\text{Accuracy}= \frac{1}{N} \sum_{i=1}^{N} \sum_{k=1}^{K} \delta\left(\nu^{(i,k)}, y^{(i,k)}\right)</w:t>
      </w:r>
    </w:p>
    <w:p w14:paraId="60FAEA16" w14:textId="77777777" w:rsidR="00340AA2" w:rsidRDefault="00340AA2" w:rsidP="00340AA2">
      <w:ins w:id="288" w:author="artin majdi" w:date="2023-07-07T10:34:00Z">
        <w:r>
          <w:t xml:space="preserve">    </w:t>
        </w:r>
      </w:ins>
      <w:r>
        <w:t>\end{equation}</w:t>
      </w:r>
    </w:p>
    <w:p w14:paraId="14F342F5" w14:textId="77777777" w:rsidR="00340AA2" w:rsidRDefault="00340AA2" w:rsidP="00340AA2">
      <w:ins w:id="289" w:author="artin majdi" w:date="2023-07-07T10:34:00Z">
        <w:r>
          <w:t xml:space="preserve">    </w:t>
        </w:r>
      </w:ins>
      <w:r>
        <w:t xml:space="preserve">where $\delta$ is the Kronecker delta function, $N$ is the total number of instances, and $K$ is the number of classes, $y^{(i,k)}$ and $\nu^{(i,k)}$ are the ground truth and aggregated label respectively for </w:t>
      </w:r>
      <w:r>
        <w:lastRenderedPageBreak/>
        <w:t>class $k$ and instance $i$. Although accuracy is most effective for balanced classes, its interpretation can be skewed in the presence of significant class imbalance.</w:t>
      </w:r>
    </w:p>
    <w:p w14:paraId="11D6B927" w14:textId="77777777" w:rsidR="00786650" w:rsidRDefault="00786650" w:rsidP="00786650">
      <w:pPr>
        <w:rPr>
          <w:del w:id="290" w:author="artin majdi" w:date="2023-07-07T10:34:00Z"/>
        </w:rPr>
      </w:pPr>
      <w:del w:id="291" w:author="artin majdi" w:date="2023-07-07T10:34:00Z">
        <w:r>
          <w:delText>%</w:delText>
        </w:r>
      </w:del>
    </w:p>
    <w:p w14:paraId="535C793C" w14:textId="77777777" w:rsidR="00340AA2" w:rsidRDefault="00340AA2" w:rsidP="00340AA2">
      <w:pPr>
        <w:rPr>
          <w:ins w:id="292" w:author="artin majdi" w:date="2023-07-07T10:34:00Z"/>
        </w:rPr>
      </w:pPr>
      <w:ins w:id="293" w:author="artin majdi" w:date="2023-07-07T10:34:00Z">
        <w:r>
          <w:t xml:space="preserve">    %</w:t>
        </w:r>
      </w:ins>
    </w:p>
    <w:p w14:paraId="1DA3D089" w14:textId="77777777" w:rsidR="00340AA2" w:rsidRDefault="00340AA2" w:rsidP="00340AA2">
      <w:ins w:id="294" w:author="artin majdi" w:date="2023-07-07T10:34:00Z">
        <w:r>
          <w:t xml:space="preserve">    </w:t>
        </w:r>
      </w:ins>
      <w:r>
        <w:t>\item \textbf{F1 Score:} The F1 score is the harmonic mean of precision and recall and can be used for assessing the quality of aggregated labels, especially in the presence of imbalanced classes. F1 score provides a balanced measure of precision and recall, ranging from 0 to 1, where 1 represents the best possible F1 score. It's computed as:</w:t>
      </w:r>
    </w:p>
    <w:p w14:paraId="3083D42A" w14:textId="77777777" w:rsidR="00340AA2" w:rsidRDefault="00340AA2" w:rsidP="00340AA2">
      <w:ins w:id="295" w:author="artin majdi" w:date="2023-07-07T10:34:00Z">
        <w:r>
          <w:t xml:space="preserve">    </w:t>
        </w:r>
      </w:ins>
      <w:r>
        <w:t>\begin{equation}</w:t>
      </w:r>
    </w:p>
    <w:p w14:paraId="4C6F122B" w14:textId="77777777" w:rsidR="00340AA2" w:rsidRDefault="00340AA2" w:rsidP="00340AA2">
      <w:ins w:id="296" w:author="artin majdi" w:date="2023-07-07T10:34:00Z">
        <w:r>
          <w:t xml:space="preserve">    </w:t>
        </w:r>
      </w:ins>
      <w:r>
        <w:t>\text{F1} = 2 \cdot \frac{\text{Precision} \cdot \text{Recall}}{\text{Precision} + \text{Recall}}</w:t>
      </w:r>
    </w:p>
    <w:p w14:paraId="5C18DD54" w14:textId="77777777" w:rsidR="00340AA2" w:rsidRDefault="00340AA2" w:rsidP="00340AA2">
      <w:ins w:id="297" w:author="artin majdi" w:date="2023-07-07T10:34:00Z">
        <w:r>
          <w:t xml:space="preserve">    </w:t>
        </w:r>
      </w:ins>
      <w:r>
        <w:t>\end{equation}</w:t>
      </w:r>
    </w:p>
    <w:p w14:paraId="40EFB3F6" w14:textId="77777777" w:rsidR="00340AA2" w:rsidRDefault="00340AA2" w:rsidP="00340AA2">
      <w:ins w:id="298" w:author="artin majdi" w:date="2023-07-07T10:34:00Z">
        <w:r>
          <w:t xml:space="preserve">    </w:t>
        </w:r>
      </w:ins>
      <w:r>
        <w:t>where $\text{Precision} = \frac{\text{TP}}{\text{TP+FP}}$ and $\text{Recall} = \frac{\text{TP}}{\text{TP+FN}}$, and TP, FP and FN are the number of true positives, false positives and false negatives, respectively.</w:t>
      </w:r>
    </w:p>
    <w:p w14:paraId="7589D792" w14:textId="77777777" w:rsidR="00786650" w:rsidRDefault="00786650" w:rsidP="00786650">
      <w:pPr>
        <w:rPr>
          <w:del w:id="299" w:author="artin majdi" w:date="2023-07-07T10:34:00Z"/>
        </w:rPr>
      </w:pPr>
      <w:del w:id="300" w:author="artin majdi" w:date="2023-07-07T10:34:00Z">
        <w:r>
          <w:delText>%</w:delText>
        </w:r>
      </w:del>
    </w:p>
    <w:p w14:paraId="46D7B30B" w14:textId="77777777" w:rsidR="00340AA2" w:rsidRDefault="00340AA2" w:rsidP="00340AA2">
      <w:pPr>
        <w:rPr>
          <w:ins w:id="301" w:author="artin majdi" w:date="2023-07-07T10:34:00Z"/>
        </w:rPr>
      </w:pPr>
      <w:ins w:id="302" w:author="artin majdi" w:date="2023-07-07T10:34:00Z">
        <w:r>
          <w:t xml:space="preserve">    %</w:t>
        </w:r>
      </w:ins>
    </w:p>
    <w:p w14:paraId="5BFC7C32" w14:textId="77777777" w:rsidR="00340AA2" w:rsidRDefault="00340AA2" w:rsidP="00340AA2">
      <w:ins w:id="303" w:author="artin majdi" w:date="2023-07-07T10:34:00Z">
        <w:r>
          <w:t xml:space="preserve">    </w:t>
        </w:r>
      </w:ins>
      <w:r>
        <w:t>\item \textbf{Area Under the Receiver Operating Characteristic Curve (AUC-ROC):} AUC-ROC measures the trade-off between true positive rate (sensitivity) and false positive rate (1-specificity) for every possible cut-off. Higher AUC-ROC values indicate better classification performance.</w:t>
      </w:r>
    </w:p>
    <w:p w14:paraId="441FE40A" w14:textId="77777777" w:rsidR="00786650" w:rsidRDefault="00786650" w:rsidP="00786650">
      <w:pPr>
        <w:rPr>
          <w:del w:id="304" w:author="artin majdi" w:date="2023-07-07T10:34:00Z"/>
        </w:rPr>
      </w:pPr>
      <w:del w:id="305" w:author="artin majdi" w:date="2023-07-07T10:34:00Z">
        <w:r>
          <w:delText>%</w:delText>
        </w:r>
      </w:del>
    </w:p>
    <w:p w14:paraId="003563C8" w14:textId="77777777" w:rsidR="00340AA2" w:rsidRDefault="00340AA2" w:rsidP="00340AA2">
      <w:pPr>
        <w:rPr>
          <w:ins w:id="306" w:author="artin majdi" w:date="2023-07-07T10:34:00Z"/>
        </w:rPr>
      </w:pPr>
      <w:ins w:id="307" w:author="artin majdi" w:date="2023-07-07T10:34:00Z">
        <w:r>
          <w:t xml:space="preserve">    %</w:t>
        </w:r>
      </w:ins>
    </w:p>
    <w:p w14:paraId="1B41AC6D" w14:textId="167C31F8" w:rsidR="00340AA2" w:rsidRDefault="00340AA2" w:rsidP="00340AA2">
      <w:ins w:id="308" w:author="artin majdi" w:date="2023-07-07T10:34:00Z">
        <w:r>
          <w:t xml:space="preserve">    </w:t>
        </w:r>
      </w:ins>
      <w:r>
        <w:t xml:space="preserve">\item \textbf{Brier Score:} Brier score provides a measure of the accuracy of the probabilistic or confidence score predictions. It's calculated as the mean squared difference between the </w:t>
      </w:r>
      <w:del w:id="309" w:author="artin majdi" w:date="2023-07-07T10:34:00Z">
        <w:r w:rsidR="00786650">
          <w:delText>predicted probability and the actual outcome,</w:delText>
        </w:r>
      </w:del>
      <w:ins w:id="310" w:author="artin majdi" w:date="2023-07-07T10:34:00Z">
        <w:r>
          <w:t>estimated confidence score $F^{(i,k)}$ and the ground truth label $y^{(i,k)}$,</w:t>
        </w:r>
      </w:ins>
      <w:r>
        <w:t xml:space="preserve"> thereby rewarding predictions that are both well-calibrated and confident. It can be calculated as follows:</w:t>
      </w:r>
    </w:p>
    <w:p w14:paraId="418090FD" w14:textId="77777777" w:rsidR="00340AA2" w:rsidRDefault="00340AA2" w:rsidP="00340AA2">
      <w:ins w:id="311" w:author="artin majdi" w:date="2023-07-07T10:34:00Z">
        <w:r>
          <w:t xml:space="preserve">    </w:t>
        </w:r>
      </w:ins>
      <w:r>
        <w:t>\begin{equation}</w:t>
      </w:r>
    </w:p>
    <w:p w14:paraId="7C471565" w14:textId="3595C4DF" w:rsidR="00340AA2" w:rsidRDefault="00340AA2" w:rsidP="00340AA2">
      <w:ins w:id="312" w:author="artin majdi" w:date="2023-07-07T10:34:00Z">
        <w:r>
          <w:t xml:space="preserve">    </w:t>
        </w:r>
      </w:ins>
      <w:r>
        <w:t>\text{Brier Score} = \frac{1}{N} \sum_{i=1}^{N} \sum_{k=1}^{K} {\left</w:t>
      </w:r>
      <w:del w:id="313" w:author="artin majdi" w:date="2023-07-07T10:34:00Z">
        <w:r w:rsidR="00786650">
          <w:delText>(\nu</w:delText>
        </w:r>
      </w:del>
      <w:ins w:id="314" w:author="artin majdi" w:date="2023-07-07T10:34:00Z">
        <w:r>
          <w:t>(F</w:t>
        </w:r>
      </w:ins>
      <w:r>
        <w:t>^{(i,k)} - y^{(i,k)}\right)}^2</w:t>
      </w:r>
    </w:p>
    <w:p w14:paraId="4E0CBB93" w14:textId="77777777" w:rsidR="00340AA2" w:rsidRDefault="00340AA2" w:rsidP="00340AA2">
      <w:ins w:id="315" w:author="artin majdi" w:date="2023-07-07T10:34:00Z">
        <w:r>
          <w:t xml:space="preserve">    </w:t>
        </w:r>
      </w:ins>
      <w:r>
        <w:t>\end{equation}</w:t>
      </w:r>
    </w:p>
    <w:p w14:paraId="4DAE6751" w14:textId="77777777" w:rsidR="00786650" w:rsidRDefault="00786650" w:rsidP="00786650">
      <w:pPr>
        <w:rPr>
          <w:del w:id="316" w:author="artin majdi" w:date="2023-07-07T10:34:00Z"/>
        </w:rPr>
      </w:pPr>
      <w:del w:id="317" w:author="artin majdi" w:date="2023-07-07T10:34:00Z">
        <w:r>
          <w:delText>%</w:delText>
        </w:r>
      </w:del>
    </w:p>
    <w:p w14:paraId="5984E838" w14:textId="77777777" w:rsidR="00340AA2" w:rsidRDefault="00340AA2" w:rsidP="00340AA2">
      <w:pPr>
        <w:rPr>
          <w:ins w:id="318" w:author="artin majdi" w:date="2023-07-07T10:34:00Z"/>
        </w:rPr>
      </w:pPr>
      <w:ins w:id="319" w:author="artin majdi" w:date="2023-07-07T10:34:00Z">
        <w:r>
          <w:t xml:space="preserve">    %</w:t>
        </w:r>
      </w:ins>
    </w:p>
    <w:p w14:paraId="5ACD82CF" w14:textId="77777777" w:rsidR="00340AA2" w:rsidRDefault="00340AA2" w:rsidP="00340AA2">
      <w:ins w:id="320" w:author="artin majdi" w:date="2023-07-07T10:34:00Z">
        <w:r>
          <w:t xml:space="preserve">    </w:t>
        </w:r>
      </w:ins>
      <w:r>
        <w:t xml:space="preserve">\item \textbf{Expected Calibration Error (ECE):}  is used to quantify the calibration of  confidence scores produced by a model. It's computed as a weighted average of the absolute differences between the actual </w:t>
      </w:r>
      <w:r>
        <w:lastRenderedPageBreak/>
        <w:t>accuracies and the predicted confidences within each bin when predictions are grouped into distinct bins based on their predicted confidence. A lower ECE signifies a model whose predicted probabilities closely match the observed frequencies across all bins. ECE can be formulated as follows:</w:t>
      </w:r>
    </w:p>
    <w:p w14:paraId="19203092" w14:textId="77777777" w:rsidR="00340AA2" w:rsidRDefault="00340AA2" w:rsidP="00340AA2">
      <w:ins w:id="321" w:author="artin majdi" w:date="2023-07-07T10:34:00Z">
        <w:r>
          <w:t xml:space="preserve">    </w:t>
        </w:r>
      </w:ins>
      <w:r>
        <w:t>\begin{equation}</w:t>
      </w:r>
    </w:p>
    <w:p w14:paraId="02F3FDB3" w14:textId="77777777" w:rsidR="00340AA2" w:rsidRDefault="00340AA2" w:rsidP="00340AA2">
      <w:ins w:id="322" w:author="artin majdi" w:date="2023-07-07T10:34:00Z">
        <w:r>
          <w:t xml:space="preserve">    </w:t>
        </w:r>
      </w:ins>
      <w:r>
        <w:t>\text{ECE} = \sum_{b=1}^{B} \frac{ \vert B_b \vert }{N} \left\vert {\text{Accuracy} ( B_{b} ) - \text{Confidence-Score}(B_b)} \right\vert</w:t>
      </w:r>
    </w:p>
    <w:p w14:paraId="65587964" w14:textId="77777777" w:rsidR="00340AA2" w:rsidRDefault="00340AA2" w:rsidP="00340AA2">
      <w:ins w:id="323" w:author="artin majdi" w:date="2023-07-07T10:34:00Z">
        <w:r>
          <w:t xml:space="preserve">    </w:t>
        </w:r>
      </w:ins>
      <w:r>
        <w:t>\end{equation}</w:t>
      </w:r>
    </w:p>
    <w:p w14:paraId="0E35E878" w14:textId="77777777" w:rsidR="00340AA2" w:rsidRDefault="00340AA2" w:rsidP="00340AA2">
      <w:ins w:id="324" w:author="artin majdi" w:date="2023-07-07T10:34:00Z">
        <w:r>
          <w:t xml:space="preserve">    </w:t>
        </w:r>
      </w:ins>
      <w:r>
        <w:t>where $B$ is the number of bins, $B_b$ is the set of instances in bin $b$, $N$ is the total number of instances, $\text{Accuracy} (B_b)$ is the accuracy of bin $b$, and $\text{Confidence-Score} (B_b)$ is the average confidence of bin $b$.</w:t>
      </w:r>
    </w:p>
    <w:p w14:paraId="452406BB" w14:textId="77777777" w:rsidR="00340AA2" w:rsidRDefault="00340AA2" w:rsidP="00340AA2">
      <w:r>
        <w:t>\end{itemize}</w:t>
      </w:r>
    </w:p>
    <w:p w14:paraId="1223042F" w14:textId="77777777" w:rsidR="00340AA2" w:rsidRDefault="00340AA2" w:rsidP="00340AA2">
      <w:ins w:id="325" w:author="artin majdi" w:date="2023-07-07T10:34:00Z">
        <w:r>
          <w:t>%</w:t>
        </w:r>
      </w:ins>
    </w:p>
    <w:p w14:paraId="64644727" w14:textId="77777777" w:rsidR="00340AA2" w:rsidRDefault="00340AA2" w:rsidP="00340AA2">
      <w:r>
        <w:t>\section{Results}\label{sec:crowd.results}</w:t>
      </w:r>
    </w:p>
    <w:p w14:paraId="760A9954" w14:textId="36BE7321" w:rsidR="00340AA2" w:rsidRDefault="00340AA2" w:rsidP="00340AA2">
      <w:r>
        <w:t xml:space="preserve">To evaluate our proposed technique, we conducted a series of experiments comparing the proposed technique with several existing techniques such as </w:t>
      </w:r>
      <w:commentRangeStart w:id="326"/>
      <w:r>
        <w:t>MV</w:t>
      </w:r>
      <w:commentRangeEnd w:id="326"/>
      <w:r w:rsidR="00492CB9">
        <w:rPr>
          <w:rStyle w:val="CommentReference"/>
          <w:rFonts w:asciiTheme="minorHAnsi" w:hAnsiTheme="minorHAnsi"/>
        </w:rPr>
        <w:commentReference w:id="326"/>
      </w:r>
      <w:r>
        <w:t>, Tao~\cite{tao_Label_2020}, and Sheng~\cite{sheng_Majority_2019}, as well as with other crowdsourcing methodologies reported in the crowd-kit package~\cite{ustalov_learning_2021} including Gold Majority Voting, MMSR~\cite{ma_Adversarial_2020}, Wawa, Zero-Based Skill, GLAD~\cite{whitehill_Whose_2009}, and Dawid Skene~\cite{dawid_Maximum_1979}.</w:t>
      </w:r>
    </w:p>
    <w:p w14:paraId="0FA91684" w14:textId="77777777" w:rsidR="00340AA2" w:rsidRDefault="00340AA2" w:rsidP="00340AA2">
      <w:ins w:id="327" w:author="artin majdi" w:date="2023-07-07T10:34:00Z">
        <w:r>
          <w:t>%</w:t>
        </w:r>
      </w:ins>
    </w:p>
    <w:p w14:paraId="64D1881D" w14:textId="77777777" w:rsidR="00340AA2" w:rsidRDefault="00340AA2" w:rsidP="00340AA2">
      <w:r>
        <w:t>\subsection{Datasets}\label{subsec:results.datasets}</w:t>
      </w:r>
    </w:p>
    <w:p w14:paraId="555FA949" w14:textId="77777777" w:rsidR="00340AA2" w:rsidRDefault="00340AA2" w:rsidP="00340AA2">
      <w:r>
        <w:t>We report the performance of our proposed techniques on various datasets. These datasets cover a wide range of domains and have varying characteristics in terms of the number of features, samples, and class distributions. Table~\ref{tab:crowd.Table.1.Datasets} provides an overview of the datasets used. All datasets are obtained from the University of California, Irvine (UCI) repository~\cite{duan_UCI_2017}.</w:t>
      </w:r>
    </w:p>
    <w:p w14:paraId="51EE2CCF" w14:textId="77777777" w:rsidR="00340AA2" w:rsidRDefault="00340AA2" w:rsidP="00340AA2">
      <w:pPr>
        <w:rPr>
          <w:ins w:id="328" w:author="artin majdi" w:date="2023-07-07T10:34:00Z"/>
        </w:rPr>
      </w:pPr>
      <w:ins w:id="329" w:author="artin majdi" w:date="2023-07-07T10:34:00Z">
        <w:r>
          <w:t>%</w:t>
        </w:r>
      </w:ins>
    </w:p>
    <w:p w14:paraId="3939F27E" w14:textId="77777777" w:rsidR="00340AA2" w:rsidRDefault="00340AA2" w:rsidP="00340AA2">
      <w:r>
        <w:t>\begin{table}[!htbp]</w:t>
      </w:r>
    </w:p>
    <w:p w14:paraId="7F1897D2" w14:textId="77777777" w:rsidR="00340AA2" w:rsidRDefault="00340AA2" w:rsidP="00340AA2">
      <w:r>
        <w:t>\centering</w:t>
      </w:r>
    </w:p>
    <w:p w14:paraId="6D856180" w14:textId="77777777" w:rsidR="00340AA2" w:rsidRDefault="00340AA2" w:rsidP="00340AA2">
      <w:r>
        <w:t>\caption{Descriptions of the datasets used.}</w:t>
      </w:r>
    </w:p>
    <w:p w14:paraId="30FA6243" w14:textId="77777777" w:rsidR="00340AA2" w:rsidRDefault="00340AA2" w:rsidP="00340AA2">
      <w:r>
        <w:t>% \def{\arraystretch}{1}</w:t>
      </w:r>
    </w:p>
    <w:p w14:paraId="10987A70" w14:textId="77777777" w:rsidR="00340AA2" w:rsidRDefault="00340AA2" w:rsidP="00340AA2">
      <w:r>
        <w:t>\begin{tabulary}{\linewidth}{LCCCC}</w:t>
      </w:r>
    </w:p>
    <w:p w14:paraId="449DC2D9" w14:textId="77777777" w:rsidR="00340AA2" w:rsidRDefault="00340AA2" w:rsidP="00340AA2">
      <w:r>
        <w:t xml:space="preserve">    \toprule</w:t>
      </w:r>
    </w:p>
    <w:p w14:paraId="7348E674" w14:textId="77777777" w:rsidR="00340AA2" w:rsidRDefault="00340AA2" w:rsidP="00340AA2">
      <w:r>
        <w:t xml:space="preserve">    \textbf{Dataset} &amp; \textbf{\#Features} &amp; \textbf{\#Samples} &amp; \textbf{\#Positives} &amp; \textbf{\#Negatives} \\</w:t>
      </w:r>
    </w:p>
    <w:p w14:paraId="4EBDF85C" w14:textId="77777777" w:rsidR="00340AA2" w:rsidRDefault="00340AA2" w:rsidP="00340AA2">
      <w:r>
        <w:lastRenderedPageBreak/>
        <w:t xml:space="preserve">    kr-vs-kp    &amp; 36 &amp; 3196 &amp; 1669 &amp; 1527 \\</w:t>
      </w:r>
    </w:p>
    <w:p w14:paraId="68EDC3CD" w14:textId="77777777" w:rsidR="00340AA2" w:rsidRDefault="00340AA2" w:rsidP="00340AA2">
      <w:r>
        <w:t xml:space="preserve">    mushroom    &amp; 22 &amp; 8124 &amp; 4208 &amp; 3916 \\</w:t>
      </w:r>
    </w:p>
    <w:p w14:paraId="047D7C46" w14:textId="77777777" w:rsidR="00340AA2" w:rsidRDefault="00340AA2" w:rsidP="00340AA2">
      <w:r>
        <w:t xml:space="preserve">    iris        &amp; 4  &amp; 100  &amp; 50   &amp; 50   \\</w:t>
      </w:r>
    </w:p>
    <w:p w14:paraId="5D153303" w14:textId="77777777" w:rsidR="00340AA2" w:rsidRDefault="00340AA2" w:rsidP="00340AA2">
      <w:r>
        <w:t xml:space="preserve">    spambase    &amp; 58 &amp; 4601 &amp; 1813 &amp; 2788 \\</w:t>
      </w:r>
    </w:p>
    <w:p w14:paraId="1152F307" w14:textId="77777777" w:rsidR="00340AA2" w:rsidRDefault="00340AA2" w:rsidP="00340AA2">
      <w:r>
        <w:t xml:space="preserve">    tic-tac-toe &amp; 10 &amp; 958  &amp; 332  &amp; 626  \\</w:t>
      </w:r>
    </w:p>
    <w:p w14:paraId="36420D77" w14:textId="77777777" w:rsidR="00340AA2" w:rsidRDefault="00340AA2" w:rsidP="00340AA2">
      <w:r>
        <w:t xml:space="preserve">    sick        &amp; 30 &amp; 3772 &amp; 231  &amp; 3541 \\</w:t>
      </w:r>
    </w:p>
    <w:p w14:paraId="1F0B515E" w14:textId="77777777" w:rsidR="00340AA2" w:rsidRDefault="00340AA2" w:rsidP="00340AA2">
      <w:r>
        <w:t xml:space="preserve">    waveform    &amp; 41 &amp; 5000 &amp; 1692 &amp; 3308 \\</w:t>
      </w:r>
    </w:p>
    <w:p w14:paraId="103D5366" w14:textId="77777777" w:rsidR="00340AA2" w:rsidRDefault="00340AA2" w:rsidP="00340AA2">
      <w:r>
        <w:t xml:space="preserve">    car         &amp; 6  &amp; 1728 &amp; 518  &amp; 1210 \\</w:t>
      </w:r>
    </w:p>
    <w:p w14:paraId="1BB53823" w14:textId="77777777" w:rsidR="00340AA2" w:rsidRDefault="00340AA2" w:rsidP="00340AA2">
      <w:r>
        <w:t xml:space="preserve">    vote        &amp; 16 &amp; 435  &amp; 267  &amp; 168  \\</w:t>
      </w:r>
    </w:p>
    <w:p w14:paraId="12376684" w14:textId="77777777" w:rsidR="00340AA2" w:rsidRDefault="00340AA2" w:rsidP="00340AA2">
      <w:r>
        <w:t xml:space="preserve">    ionosphere  &amp; 34 &amp; 351  &amp; 126  &amp; 225  \\</w:t>
      </w:r>
    </w:p>
    <w:p w14:paraId="72649A96" w14:textId="77777777" w:rsidR="00340AA2" w:rsidRDefault="00340AA2" w:rsidP="00340AA2">
      <w:r>
        <w:t xml:space="preserve">    \bottomrule</w:t>
      </w:r>
    </w:p>
    <w:p w14:paraId="188B5505" w14:textId="77777777" w:rsidR="00340AA2" w:rsidRDefault="00340AA2" w:rsidP="00340AA2">
      <w:r>
        <w:t>\end{tabulary}%</w:t>
      </w:r>
    </w:p>
    <w:p w14:paraId="34496347" w14:textId="77777777" w:rsidR="00340AA2" w:rsidRDefault="00340AA2" w:rsidP="00340AA2">
      <w:r>
        <w:t>\label{tab:crowd.Table.1.Datasets}</w:t>
      </w:r>
    </w:p>
    <w:p w14:paraId="7E72790D" w14:textId="77777777" w:rsidR="00340AA2" w:rsidRDefault="00340AA2" w:rsidP="00340AA2">
      <w:r>
        <w:t>\end{table}</w:t>
      </w:r>
    </w:p>
    <w:p w14:paraId="089AD4E6" w14:textId="77777777" w:rsidR="00340AA2" w:rsidRDefault="00340AA2" w:rsidP="00340AA2">
      <w:r>
        <w:t>%</w:t>
      </w:r>
    </w:p>
    <w:p w14:paraId="36E621B2" w14:textId="77777777" w:rsidR="00340AA2" w:rsidRDefault="00340AA2" w:rsidP="00340AA2">
      <w:r>
        <w:t>\begin{itemize}</w:t>
      </w:r>
    </w:p>
    <w:p w14:paraId="35A76E99" w14:textId="77777777" w:rsidR="00340AA2" w:rsidRDefault="00340AA2" w:rsidP="00340AA2">
      <w:r>
        <w:t xml:space="preserve">    \item The \textbf{kr-vs-kp} dataset represents the King Rook-King Pawn on a7 in chess. The positive class indicates a victory for white (1,669 instances, or 52\%), while the negative class indicates a defeat for white (1,527 instances, 48\%).</w:t>
      </w:r>
    </w:p>
    <w:p w14:paraId="734AC19D" w14:textId="77777777" w:rsidR="00340AA2" w:rsidRDefault="00340AA2" w:rsidP="00340AA2">
      <w:r>
        <w:t xml:space="preserve">    \item The \textbf{mushroom} dataset is based on the Audubon Society Field Guide for North American Mushrooms (1981) and includes 21 attributes related to mushroom characteristics such as cap shape, surface, odor, and ring type.</w:t>
      </w:r>
    </w:p>
    <w:p w14:paraId="15F2A2AB" w14:textId="77777777" w:rsidR="00340AA2" w:rsidRDefault="00340AA2" w:rsidP="00340AA2">
      <w:r>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18572C8D" w14:textId="77777777" w:rsidR="00340AA2" w:rsidRDefault="00340AA2" w:rsidP="00340AA2">
      <w:r>
        <w:t xml:space="preserve">    \item The \textbf{Spambase} dataset consists of 57 attributes, each representing the frequency of a term appearing in an email, such as the ``address''.</w:t>
      </w:r>
    </w:p>
    <w:p w14:paraId="6354DA10" w14:textId="77777777" w:rsidR="00340AA2" w:rsidRDefault="00340AA2" w:rsidP="00340AA2">
      <w:r>
        <w:t xml:space="preserve">    \item The \textbf{tic-tac-toe} endgame dataset encodes all possible board configurations for the game, with ``x'' playing first. It contains attributes (X, O, and blank) corresponding to each of the nine tic-tac-toe squares.</w:t>
      </w:r>
    </w:p>
    <w:p w14:paraId="493E8489" w14:textId="77777777" w:rsidR="00340AA2" w:rsidRDefault="00340AA2" w:rsidP="00340AA2">
      <w:r>
        <w:t xml:space="preserve">    \item The \textbf{Sick} dataset includes thyroid disease records from the Garvan Institute and J. Ross Quinlan of the New South Wales Institute in Sydney, Australia. 3,772 instances with 30 attributes (seven </w:t>
      </w:r>
      <w:r>
        <w:lastRenderedPageBreak/>
        <w:t>continuous and 23 discrete) and 5.4\% missing data. Attributes include age, pregnancy, TSH, T3, TT4, etc.</w:t>
      </w:r>
    </w:p>
    <w:p w14:paraId="7E6F44BF" w14:textId="77777777" w:rsidR="00340AA2" w:rsidRDefault="00340AA2" w:rsidP="00340AA2">
      <w:r>
        <w:t xml:space="preserve">    \item The \textbf{waveform} dataset generator comprises 41 attributes and three wave types, with each class consisting of two ``base'' waves.</w:t>
      </w:r>
    </w:p>
    <w:p w14:paraId="0DAD5072" w14:textId="77777777" w:rsidR="00340AA2" w:rsidRDefault="00340AA2" w:rsidP="00340AA2">
      <w: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4CF3DF09" w14:textId="77777777" w:rsidR="00340AA2" w:rsidRDefault="00340AA2" w:rsidP="00340AA2">
      <w: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42C029E5" w14:textId="77777777" w:rsidR="00340AA2" w:rsidRDefault="00340AA2" w:rsidP="00340AA2">
      <w: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611416EC" w14:textId="77777777" w:rsidR="00340AA2" w:rsidRDefault="00340AA2" w:rsidP="00340AA2">
      <w:r>
        <w:t>\end{itemize}</w:t>
      </w:r>
    </w:p>
    <w:p w14:paraId="5AC048AE" w14:textId="77777777" w:rsidR="00340AA2" w:rsidRDefault="00340AA2" w:rsidP="00340AA2">
      <w:ins w:id="330" w:author="artin majdi" w:date="2023-07-07T10:34:00Z">
        <w:r>
          <w:t>%</w:t>
        </w:r>
      </w:ins>
    </w:p>
    <w:p w14:paraId="1DB11919" w14:textId="77777777" w:rsidR="00340AA2" w:rsidRDefault="00340AA2" w:rsidP="00340AA2">
      <w:r>
        <w:t>All datasets were transformed into a two-class binary problem for comparison with existing benchmarks. For instance, only the first and second classes were used in the ``waveform'' dataset, and the first two classes were utilized in the ``Iris'' dataset.</w:t>
      </w:r>
    </w:p>
    <w:p w14:paraId="2E1C9E6A" w14:textId="279FD255" w:rsidR="00340AA2" w:rsidRDefault="00340AA2" w:rsidP="00340AA2">
      <w:r>
        <w:t xml:space="preserve">We generated multiple fictitious label sets for each dataset to simulate the crowdsourcing concept of collecting several crowd labels for each instance. We selected random samples in the datasets using a uniform distribution and altered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w:t>
      </w:r>
      <w:del w:id="331" w:author="artin majdi" w:date="2023-07-07T10:34:00Z">
        <w:r w:rsidR="00786650" w:rsidRPr="006C3C87">
          <w:delText>annotator</w:delText>
        </w:r>
      </w:del>
      <w:ins w:id="332" w:author="artin majdi" w:date="2023-07-07T10:34:00Z">
        <w:r>
          <w:t>worker</w:t>
        </w:r>
      </w:ins>
      <w:r>
        <w:t xml:space="preserve"> that preserved the underlying structure and difficulty of the original classification problem. By creating datasets with various levels of accuracy, we can evaluate the performance of the proposed method under different conditions of </w:t>
      </w:r>
      <w:del w:id="333" w:author="artin majdi" w:date="2023-07-07T10:34:00Z">
        <w:r w:rsidR="00786650" w:rsidRPr="006C3C87">
          <w:delText>annotator</w:delText>
        </w:r>
      </w:del>
      <w:ins w:id="334" w:author="artin majdi" w:date="2023-07-07T10:34:00Z">
        <w:r>
          <w:t>worker</w:t>
        </w:r>
      </w:ins>
      <w:r>
        <w:t xml:space="preserve"> expertise and reliability. This allows us to assess the ability of our method to handle diverse real-world crowdsourcing scenarios and gain insight into its general applicability and effectiveness in improving overall classification accuracy.</w:t>
      </w:r>
    </w:p>
    <w:p w14:paraId="1AF6032E" w14:textId="77777777" w:rsidR="00340AA2" w:rsidRDefault="00340AA2" w:rsidP="00340AA2">
      <w:ins w:id="335" w:author="artin majdi" w:date="2023-07-07T10:34:00Z">
        <w:r>
          <w:t>%</w:t>
        </w:r>
      </w:ins>
    </w:p>
    <w:p w14:paraId="6AE4B7CD" w14:textId="77777777" w:rsidR="00340AA2" w:rsidRDefault="00340AA2" w:rsidP="00340AA2">
      <w:r>
        <w:t>\subsection{Benchmarks}</w:t>
      </w:r>
    </w:p>
    <w:p w14:paraId="636C273C" w14:textId="77777777" w:rsidR="00340AA2" w:rsidRDefault="00340AA2" w:rsidP="00340AA2">
      <w:r>
        <w:t>Tao~\cite{tao_Label_2020} and Sheng~\cite{sheng_Majority_2019} techniques were implemented in Python to evaluate their performance. Furthermore, the crowd-kit package (A General-Purpose Crowdsourcing Computational Quality Control Toolkit for Python)~\cite{ustalov_learning_2021} was used to implement the remaining benchmark techniques, including Gold Majority Voting, MMSR~\cite{ma_Adversarial_2020}, Wawa, Zero-Based Skill, GLAD~\cite{whitehill_Whose_2009}, and Dawid Skene~\cite{dawid_Maximum_1979}.</w:t>
      </w:r>
    </w:p>
    <w:p w14:paraId="472A1B10" w14:textId="77777777" w:rsidR="00340AA2" w:rsidRDefault="00340AA2" w:rsidP="00340AA2">
      <w:r>
        <w:lastRenderedPageBreak/>
        <w:t>%</w:t>
      </w:r>
    </w:p>
    <w:p w14:paraId="355D0EBA" w14:textId="77777777" w:rsidR="00340AA2" w:rsidRDefault="00340AA2" w:rsidP="00340AA2">
      <w:r>
        <w:t>\begin{itemize}</w:t>
      </w:r>
    </w:p>
    <w:p w14:paraId="4E0ACE36" w14:textId="77777777" w:rsidR="00340AA2" w:rsidRDefault="00340AA2" w:rsidP="00340AA2">
      <w:r>
        <w:rPr>
          <w:rPrChange w:id="336" w:author="artin majdi" w:date="2023-07-07T10:34:00Z">
            <w:rPr>
              <w:rFonts w:ascii="Consolas" w:hAnsi="Consolas"/>
              <w:sz w:val="21"/>
            </w:rPr>
          </w:rPrChange>
        </w:rPr>
        <w:t xml:space="preserve">    \item \textbf{</w:t>
      </w:r>
      <w:r>
        <w:t>Worker Agreement with Aggregate (WAWA)~\cite{crowdkit_webpage_documentation}:} Wawa, also referred to as ``inter-rater agreement'', is a metric used in crowdsourcing jobs that do not employ test questions~\cite{appen_wawa_2023}. The WAWA algorithm consists of three steps: it calculates the majority vote label, estimates workers' skills as a fraction, and calculates the agreement between workers and the majority vote~\cite{crowdkit_webpage_documentation}.</w:t>
      </w:r>
    </w:p>
    <w:p w14:paraId="0F95C2E4" w14:textId="77777777" w:rsidR="00340AA2" w:rsidRDefault="00340AA2" w:rsidP="00340AA2">
      <w:r>
        <w:t xml:space="preserve">    %</w:t>
      </w:r>
    </w:p>
    <w:p w14:paraId="7F624D10" w14:textId="3954C6CB" w:rsidR="00340AA2" w:rsidRDefault="00340AA2" w:rsidP="00340AA2">
      <w:r>
        <w:t xml:space="preserve">    \item \textbf{Zero-Based-Skill (ZBS)~\cite{crowdkit_webpage_documentation}:} employs a weighted majority vote (WMV). After processing a collection of instances, it re-evaluates the abilities of the </w:t>
      </w:r>
      <w:del w:id="337" w:author="artin majdi" w:date="2023-07-07T10:34:00Z">
        <w:r w:rsidR="00786650" w:rsidRPr="006C3C87">
          <w:delText>annotators</w:delText>
        </w:r>
      </w:del>
      <w:ins w:id="338" w:author="artin majdi" w:date="2023-07-07T10:34:00Z">
        <w:r>
          <w:t>workers</w:t>
        </w:r>
      </w:ins>
      <w:r>
        <w:t xml:space="preserve"> based on the accuracy of their responses. This process is repeated until the labels no longer change or the maximum number of iterations is reached.</w:t>
      </w:r>
    </w:p>
    <w:p w14:paraId="79334D67" w14:textId="77777777" w:rsidR="00340AA2" w:rsidRDefault="00340AA2" w:rsidP="00340AA2">
      <w:r>
        <w:t xml:space="preserve">    %</w:t>
      </w:r>
    </w:p>
    <w:p w14:paraId="402D6C84" w14:textId="77777777" w:rsidR="00340AA2" w:rsidRDefault="00340AA2" w:rsidP="00340AA2">
      <w:r>
        <w:t xml:space="preserve">    \item \textbf{Karger-Oh-Shah (KOS)~\cite{crowdkit_webpage_documentation}:} Iterative algorithm that calculates the log-likelihood of the task being positive while modeling the reliabilities of the workers. Let $A_{(i,\alpha)} $ be a matrix of answers of worker $\alpha $ on task $i $. $A_{(i,\alpha)} = 0 $ if worker $\alpha $ didn't answer the task $i $ otherwise $\vert A_{(i,\alpha)} \vert = 1 $. The algorithm operates on real-valued task messages $x_{i \rightarrow \alpha} $  and worker messages $y^{\alpha \rightarrow i} $. A task message $x_{i \rightarrow \alpha} $ represents the log-likelihood of task $i $ being a positive task, and a worker message $y_{\alpha \rightarrow i} $ represents how reliable worker $\alpha $ is. On iteration $k$ the values are updated as follows~\cite{crowdkit_webpage_documentation}:</w:t>
      </w:r>
    </w:p>
    <w:p w14:paraId="29A8E6C9" w14:textId="77777777" w:rsidR="00340AA2" w:rsidRDefault="00340AA2" w:rsidP="00340AA2">
      <w:r>
        <w:t xml:space="preserve">    \begin{equation}</w:t>
      </w:r>
    </w:p>
    <w:p w14:paraId="4FAA76E6" w14:textId="77777777" w:rsidR="00340AA2" w:rsidRDefault="00340AA2" w:rsidP="00340AA2">
      <w:r>
        <w:t xml:space="preserve">        x_{i \rightarrow \alpha}^{(k)} = \sum_{\alpha' \in \partial i \backslash \alpha} A_{(i, \alpha')} y_{\alpha' \rightarrow i}^{(k-1)} \\</w:t>
      </w:r>
    </w:p>
    <w:p w14:paraId="59A03324" w14:textId="77777777" w:rsidR="00340AA2" w:rsidRDefault="00340AA2" w:rsidP="00340AA2">
      <w:r>
        <w:t xml:space="preserve">        y_{\alpha \rightarrow i}^{(k)} = \sum_{i' \in \partial \alpha \backslash i} A_{(i',\alpha)} x_{i' \rightarrow \alpha}^{(k-1)}</w:t>
      </w:r>
    </w:p>
    <w:p w14:paraId="71D6C0E5" w14:textId="77777777" w:rsidR="00340AA2" w:rsidRDefault="00340AA2" w:rsidP="00340AA2">
      <w:r>
        <w:t xml:space="preserve">    \end{equation}</w:t>
      </w:r>
    </w:p>
    <w:p w14:paraId="56B302B5" w14:textId="77777777" w:rsidR="00340AA2" w:rsidRDefault="00340AA2" w:rsidP="00340AA2">
      <w:r>
        <w:t xml:space="preserve">    %</w:t>
      </w:r>
    </w:p>
    <w:p w14:paraId="2C7BBACA" w14:textId="045B3144" w:rsidR="00340AA2" w:rsidRDefault="00340AA2" w:rsidP="00340AA2">
      <w:r>
        <w:t xml:space="preserve">    \item \textbf{Multi-</w:t>
      </w:r>
      <w:del w:id="339" w:author="artin majdi" w:date="2023-07-07T10:34:00Z">
        <w:r w:rsidR="00786650">
          <w:delText>Annotator</w:delText>
        </w:r>
      </w:del>
      <w:ins w:id="340" w:author="artin majdi" w:date="2023-07-07T10:34:00Z">
        <w:r>
          <w:t>worker</w:t>
        </w:r>
      </w:ins>
      <w:r>
        <w:t xml:space="preserve"> Competence Estimation (MACE)~\cite{hovy_MACE_2013,crowdkit_webpage_documentation}:}</w:t>
      </w:r>
    </w:p>
    <w:p w14:paraId="21B9937A" w14:textId="77777777" w:rsidR="00340AA2" w:rsidRDefault="00340AA2" w:rsidP="00340AA2">
      <w:r>
        <w:t xml:space="preserve">    Probabilistic model that associates each worker with a probability distribution over the labels. For each task, a worker might be in a spamming or not spamming state. If the worker is not spamming, they yield a correct label. If the worker is spamming, they answer according to their probability distribution. Let's assume that the correct label $y^{(i)}$ comes from a discrete uniform distribution. When a worker annotates the task, they are in the spamming state with probability $\operatorname{Bernoulli}(1 - </w:t>
      </w:r>
      <w:r>
        <w:lastRenderedPageBreak/>
        <w:t>\theta_{\alpha})$. So, if their state $s_{\alpha} = 0$, their response $z^{(i)}_{\alpha} = y^{(i)}$. Otherwise, their response $z^{(i,\alpha)}$ is drawn from a multi-nomial distribution with parameters $\xi_{\alpha}$.</w:t>
      </w:r>
    </w:p>
    <w:p w14:paraId="675B7CB8" w14:textId="77777777" w:rsidR="00340AA2" w:rsidRDefault="00340AA2" w:rsidP="00340AA2">
      <w:r>
        <w:t xml:space="preserve">    %</w:t>
      </w:r>
    </w:p>
    <w:p w14:paraId="3BCC9109" w14:textId="77777777" w:rsidR="00340AA2" w:rsidRDefault="00340AA2" w:rsidP="00340AA2">
      <w:r>
        <w:t xml:space="preserve">    \item \textbf{Matrix Mean-Subsequence-Reduced Algorithm (MMSR)~\cite{ma_Adversarial_2020,crowdkit_webpage_documentation}:} The MMSR assumes that workers have different level of expertise and associated with a vector of ``skills'' $\boldsymbol{s}$ which entries $s_{\alpha}$ show the probability of the worker $\alpha$ to answer correctly to the given task. Having that, we can show that.</w:t>
      </w:r>
    </w:p>
    <w:p w14:paraId="31E4D937" w14:textId="77777777" w:rsidR="00340AA2" w:rsidRDefault="00340AA2" w:rsidP="00340AA2">
      <w:r>
        <w:t xml:space="preserve">    \begin{equation}</w:t>
      </w:r>
    </w:p>
    <w:p w14:paraId="336DEFBE" w14:textId="77777777" w:rsidR="00340AA2" w:rsidRDefault="00340AA2" w:rsidP="00340AA2">
      <w:r>
        <w:t xml:space="preserve">        \mathbb{E}\left[\frac{K}{K-1}\widetilde{C}-\frac{1}{K-1}\boldsymbol{1}\boldsymbol{1}^T\right]</w:t>
      </w:r>
    </w:p>
    <w:p w14:paraId="1B9320EB" w14:textId="77777777" w:rsidR="00340AA2" w:rsidRDefault="00340AA2" w:rsidP="00340AA2">
      <w:r>
        <w:t xml:space="preserve">        = \boldsymbol{s}\boldsymbol{s}^T,</w:t>
      </w:r>
    </w:p>
    <w:p w14:paraId="7662A97D" w14:textId="77777777" w:rsidR="00340AA2" w:rsidRDefault="00340AA2" w:rsidP="00340AA2">
      <w:r>
        <w:t xml:space="preserve">    \end{equation}</w:t>
      </w:r>
    </w:p>
    <w:p w14:paraId="420D239C" w14:textId="77777777" w:rsidR="00340AA2" w:rsidRDefault="00340AA2" w:rsidP="00340AA2">
      <w:r>
        <w:t xml:space="preserve">    where $K$ is the total number of classes, $\widetilde{C}$ is a covariation matrix between workers, and $\boldsymbol{1}\boldsymbol{1}^T$ is the all-ones matrix which has the same size as $\widetilde{C}$.</w:t>
      </w:r>
    </w:p>
    <w:p w14:paraId="0D1BF39D" w14:textId="77777777" w:rsidR="00340AA2" w:rsidRDefault="00340AA2" w:rsidP="00340AA2"/>
    <w:p w14:paraId="045D7CA5" w14:textId="77777777" w:rsidR="00340AA2" w:rsidRDefault="00340AA2" w:rsidP="00340AA2">
      <w:r>
        <w:t xml:space="preserve">    So, the problem of recovering the skills vector $\boldsymbol{s}$ becomes equivalent to the rank-one matrix completion problem. The MMSR algorithm is an iterative algorithm for *rubust* rank-one matrix completion, so its result is an estimator of the vector $\boldsymbol{s}$. Then, the aggregation is the weighted majority vote with weights equal to $\log \frac{(K-1)s_{\alpha}}{1-s_{\alpha}}$.</w:t>
      </w:r>
    </w:p>
    <w:p w14:paraId="118378AC" w14:textId="77777777" w:rsidR="00340AA2" w:rsidRDefault="00340AA2" w:rsidP="00340AA2">
      <w:r>
        <w:t xml:space="preserve">    %</w:t>
      </w:r>
    </w:p>
    <w:p w14:paraId="7BB910D5" w14:textId="77777777" w:rsidR="00340AA2" w:rsidRDefault="00340AA2" w:rsidP="00340AA2">
      <w:r>
        <w:t xml:space="preserve">    \item \textbf{Generative model of Labels, Abilities, and Difficulties (GLAD)~\cite{whitehill_Whose_2009,crowdkit_webpage_documentation}:} A probabilistic model that parametrizes workers' abilities and tasks' difficulties. Let's consider a case of $K$ class classification. Let $p$ be a vector of prior class probabilities, $\omega_{\alpha} \in (-\infty, +\infty)$ be a worker's ability parameter, $\beta^{(k)} \in (0, +\infty)$ be an inverse task's difficulty, $y^{(k)}$ be a latent variable representing the true task's label, and $z_{\alpha}^{(k)}$ be a worker's response that we observe. The relationships between these variables and parameters according to GLAD are represented by the following latent label model.</w:t>
      </w:r>
    </w:p>
    <w:p w14:paraId="05C7BDFC" w14:textId="77777777" w:rsidR="00340AA2" w:rsidRDefault="00340AA2" w:rsidP="00340AA2">
      <w:r>
        <w:t xml:space="preserve">    The prior probability of $y^{(k)}$ being equal to $c$ is $\Pr(y^{(k)} = c) = p[c]$</w:t>
      </w:r>
    </w:p>
    <w:p w14:paraId="5AD010BC" w14:textId="77777777" w:rsidR="00340AA2" w:rsidRDefault="00340AA2" w:rsidP="00340AA2">
      <w:r>
        <w:t xml:space="preserve">    the probability distribution of the worker's responses conditioned by the true label value $c$ follows the single coin Dawid-Skene model where the true label probability is a sigmoid function of the product of worker's ability and inverse task's difficulty:</w:t>
      </w:r>
    </w:p>
    <w:p w14:paraId="7B1EF23B" w14:textId="77777777" w:rsidR="00340AA2" w:rsidRDefault="00340AA2" w:rsidP="00340AA2">
      <w:r>
        <w:t xml:space="preserve">    \begin{equation}</w:t>
      </w:r>
    </w:p>
    <w:p w14:paraId="6D3FBDE3" w14:textId="77777777" w:rsidR="00340AA2" w:rsidRDefault="00340AA2" w:rsidP="00340AA2">
      <w:r>
        <w:t xml:space="preserve">        \Pr(z^{(k)}_\alpha = j \vert y^{(k)} = c) = \begin{cases}f(\alpha, k), &amp; j = c \\ \frac{1 - f(\alpha, k)}{K-1}, &amp; j \neq c \end{cases},</w:t>
      </w:r>
    </w:p>
    <w:p w14:paraId="4164A26E" w14:textId="77777777" w:rsidR="00340AA2" w:rsidRDefault="00340AA2" w:rsidP="00340AA2">
      <w:r>
        <w:lastRenderedPageBreak/>
        <w:t xml:space="preserve">    \end{equation}</w:t>
      </w:r>
    </w:p>
    <w:p w14:paraId="4CB81E44" w14:textId="77777777" w:rsidR="00340AA2" w:rsidRDefault="00340AA2" w:rsidP="00340AA2">
      <w:r>
        <w:t xml:space="preserve">    where $f(\alpha, k) = \frac{1}{1 + e^{-\omega_{\alpha} \beta^{(k)} }}$.</w:t>
      </w:r>
    </w:p>
    <w:p w14:paraId="4E6DFB68" w14:textId="77777777" w:rsidR="00340AA2" w:rsidRDefault="00340AA2" w:rsidP="00340AA2"/>
    <w:p w14:paraId="6C52A36A" w14:textId="77777777" w:rsidR="00340AA2" w:rsidRDefault="00340AA2" w:rsidP="00340AA2">
      <w:r>
        <w:t xml:space="preserve">    Parameters $p$, $\omega$, $\beta$ and latent variables $y$ are optimized through the Expectation-Minimization algorithm.</w:t>
      </w:r>
    </w:p>
    <w:p w14:paraId="39540328" w14:textId="77777777" w:rsidR="00340AA2" w:rsidRDefault="00340AA2" w:rsidP="00340AA2">
      <w:r>
        <w:t xml:space="preserve">    %</w:t>
      </w:r>
    </w:p>
    <w:p w14:paraId="6709F3B7" w14:textId="77777777" w:rsidR="00340AA2" w:rsidRDefault="00340AA2" w:rsidP="00340AA2">
      <w:r>
        <w:t xml:space="preserve">    \item \textbf{Dawid-Skene~\cite{dawid_Maximum_1979,crowdkit_webpage_documentation}:}</w:t>
      </w:r>
    </w:p>
    <w:p w14:paraId="03D799B0" w14:textId="77777777" w:rsidR="00340AA2" w:rsidRDefault="00340AA2" w:rsidP="00340AA2">
      <w:r>
        <w:t xml:space="preserve">    Probabilistic model that parametrizes workers' level of expertise through confusion matrices.  Let $e^{\alpha}$ be a worker's confusion (error) matrix of size $K \times K$ in case of $K$ class classification, $p$ be a vector of prior classes probabilities, $y^{(i)}$ be a true task's label, and $z_{\alpha}^{(i)}$ be a worker's answer for the task $i$. The relationships between these parameters are represented by the following latent label model.</w:t>
      </w:r>
    </w:p>
    <w:p w14:paraId="012F9F20" w14:textId="77777777" w:rsidR="00340AA2" w:rsidRDefault="00340AA2" w:rsidP="00340AA2">
      <w:r>
        <w:t xml:space="preserve">    Here the prior true label probability is $\Pr(y^{(i)} = c) = p[c]$ and the distribution on the worker's responses given the true label $c$ is represented by the</w:t>
      </w:r>
    </w:p>
    <w:p w14:paraId="1AF84C38" w14:textId="77777777" w:rsidR="00340AA2" w:rsidRDefault="00340AA2" w:rsidP="00340AA2">
      <w:r>
        <w:t xml:space="preserve">    corresponding column of the error matrix: $\Pr(z_{\alpha}^{(i)} = k \vert y^{(i)} = c) = e^{\alpha}[k, c]$</w:t>
      </w:r>
    </w:p>
    <w:p w14:paraId="4290BFA9" w14:textId="77777777" w:rsidR="00340AA2" w:rsidRDefault="00340AA2" w:rsidP="00340AA2">
      <w:r>
        <w:t xml:space="preserve">    Parameters $p$ and $e^{\alpha}$ and latent variables $z$ are optimized through the Expectation-Maximization algorithm.</w:t>
      </w:r>
    </w:p>
    <w:p w14:paraId="46158807" w14:textId="77777777" w:rsidR="00340AA2" w:rsidRDefault="00340AA2" w:rsidP="00340AA2">
      <w:r>
        <w:t>\end{itemize}</w:t>
      </w:r>
    </w:p>
    <w:p w14:paraId="43105DAB" w14:textId="77777777" w:rsidR="00340AA2" w:rsidRDefault="00340AA2" w:rsidP="00340AA2">
      <w:ins w:id="341" w:author="artin majdi" w:date="2023-07-07T10:34:00Z">
        <w:r>
          <w:t>%</w:t>
        </w:r>
      </w:ins>
    </w:p>
    <w:p w14:paraId="65E63CE4" w14:textId="77777777" w:rsidR="00340AA2" w:rsidRDefault="00340AA2" w:rsidP="00340AA2">
      <w:r>
        <w:t>\subsection{Weight Measurement Evaluation}</w:t>
      </w:r>
    </w:p>
    <w:p w14:paraId="4CBAD384" w14:textId="397DB72D" w:rsidR="00340AA2" w:rsidRDefault="00340AA2" w:rsidP="00340AA2">
      <w:r>
        <w:t xml:space="preserve">Following the generation of multi-label sets, the aggregate labels were determined using the proposed Crowd-Certain as well as various established methods. We examined two strategies for classifier selection, as detailed in Section~\ref{subsec:crowd.uncertainty}. Give there was no substantial variations in the final outcomes observed, the second strategy was adopted for its utilization of the random forest classification technique. This choice not only conserved processing time but also decreased the need for numerous Python package dependencies. For each </w:t>
      </w:r>
      <w:del w:id="342" w:author="artin majdi" w:date="2023-07-07T10:34:00Z">
        <w:r w:rsidR="00786650">
          <w:delText>annotator</w:delText>
        </w:r>
      </w:del>
      <w:ins w:id="343" w:author="artin majdi" w:date="2023-07-07T10:34:00Z">
        <w:r>
          <w:t>worker</w:t>
        </w:r>
      </w:ins>
      <w:r>
        <w:t xml:space="preserve"> $\alpha $, we trained ten distinct random forests, each comprising four trees with a maximum depth of four, under various random states, as outlined in Section~\ref{sec:crowd.method}.</w:t>
      </w:r>
    </w:p>
    <w:p w14:paraId="36513CE1" w14:textId="77777777" w:rsidR="00340AA2" w:rsidRDefault="00340AA2" w:rsidP="00340AA2"/>
    <w:p w14:paraId="659959FB" w14:textId="60D0B1B8" w:rsidR="00340AA2" w:rsidRDefault="00340AA2" w:rsidP="00340AA2">
      <w:r>
        <w:t>Figure~\ref{fig:crowd.</w:t>
      </w:r>
      <w:del w:id="344" w:author="artin majdi" w:date="2023-07-07T10:34:00Z">
        <w:r w:rsidR="00786650" w:rsidRPr="006C3C87">
          <w:delText>Fig.1.</w:delText>
        </w:r>
      </w:del>
      <w:r>
        <w:t>weight</w:t>
      </w:r>
      <w:ins w:id="345" w:author="artin majdi" w:date="2023-07-07T10:34:00Z">
        <w:r>
          <w:t>_strength_relation</w:t>
        </w:r>
      </w:ins>
      <w:r>
        <w:t xml:space="preserve">} depicts the relationship between the randomly assigned </w:t>
      </w:r>
      <w:del w:id="346" w:author="artin majdi" w:date="2023-07-07T10:34:00Z">
        <w:r w:rsidR="00786650" w:rsidRPr="006C3C87">
          <w:delText>annotators'</w:delText>
        </w:r>
      </w:del>
      <w:ins w:id="347" w:author="artin majdi" w:date="2023-07-07T10:34:00Z">
        <w:r>
          <w:t>workers'</w:t>
        </w:r>
      </w:ins>
      <w:r>
        <w:t xml:space="preserve"> probability threshold ($\pi_\alpha^{(k)}$) and their corresponding estimated weights ($\omega_\alpha^{(k)}$). In Tao's method scenario, the figure presents the average weights over all instances. Notably, as the reliability (probability threshold) of an </w:t>
      </w:r>
      <w:del w:id="348" w:author="artin majdi" w:date="2023-07-07T10:34:00Z">
        <w:r w:rsidR="00786650" w:rsidRPr="006C3C87">
          <w:delText>annotator</w:delText>
        </w:r>
      </w:del>
      <w:ins w:id="349" w:author="artin majdi" w:date="2023-07-07T10:34:00Z">
        <w:r>
          <w:t>worker</w:t>
        </w:r>
      </w:ins>
      <w:r>
        <w:t xml:space="preserve"> exceeds a particular threshold, the weight computed by Tao's method reaches a saturation point, while the proposed technique </w:t>
      </w:r>
      <w:r>
        <w:lastRenderedPageBreak/>
        <w:t>exhibits a considerably stronger correlation. The individual data points symbolize the actual calculated weights, and the curve illustrates the regression line.</w:t>
      </w:r>
    </w:p>
    <w:p w14:paraId="471DCEA5" w14:textId="77777777" w:rsidR="00340AA2" w:rsidRDefault="00340AA2" w:rsidP="00340AA2">
      <w:r>
        <w:t>%</w:t>
      </w:r>
    </w:p>
    <w:p w14:paraId="5D8D6F53" w14:textId="77777777" w:rsidR="00340AA2" w:rsidRDefault="00340AA2" w:rsidP="00340AA2">
      <w:r>
        <w:t>\begin{figure}[htbp]</w:t>
      </w:r>
    </w:p>
    <w:p w14:paraId="15F4A5C3" w14:textId="77777777" w:rsidR="00340AA2" w:rsidRDefault="00340AA2" w:rsidP="00340AA2">
      <w:r>
        <w:t>\centering</w:t>
      </w:r>
    </w:p>
    <w:p w14:paraId="6587DED0" w14:textId="1470C219" w:rsidR="00340AA2" w:rsidRDefault="00340AA2" w:rsidP="00340AA2">
      <w:r>
        <w:t>\includegraphics[width</w:t>
      </w:r>
      <w:del w:id="350" w:author="artin majdi" w:date="2023-07-07T10:34:00Z">
        <w:r w:rsidR="00786650">
          <w:delText>=0.8\</w:delText>
        </w:r>
      </w:del>
      <w:ins w:id="351" w:author="artin majdi" w:date="2023-07-07T10:34:00Z">
        <w:r>
          <w:t>=\</w:t>
        </w:r>
      </w:ins>
      <w:r>
        <w:t>textwidth]{\figurepath{</w:t>
      </w:r>
      <w:del w:id="352" w:author="artin majdi" w:date="2023-07-07T10:34:00Z">
        <w:r w:rsidR="00786650">
          <w:delText>lmplot</w:delText>
        </w:r>
      </w:del>
      <w:ins w:id="353" w:author="artin majdi" w:date="2023-07-07T10:34:00Z">
        <w:r>
          <w:t>figure</w:t>
        </w:r>
      </w:ins>
      <w:r>
        <w:t>_weight_strength_relation/</w:t>
      </w:r>
      <w:del w:id="354" w:author="artin majdi" w:date="2023-07-07T10:34:00Z">
        <w:r w:rsidR="00786650">
          <w:delText>lmplot</w:delText>
        </w:r>
      </w:del>
      <w:ins w:id="355" w:author="artin majdi" w:date="2023-07-07T10:34:00Z">
        <w:r>
          <w:t>figure</w:t>
        </w:r>
      </w:ins>
      <w:r>
        <w:t>_weight_strength_relation.pdf}}</w:t>
      </w:r>
    </w:p>
    <w:p w14:paraId="287BBB83" w14:textId="5B59212E" w:rsidR="00340AA2" w:rsidRDefault="00340AA2" w:rsidP="00340AA2">
      <w:r>
        <w:t>\caption</w:t>
      </w:r>
      <w:del w:id="356" w:author="artin majdi" w:date="2023-07-07T10:34:00Z">
        <w:r w:rsidR="00786650">
          <w:delText>{</w:delText>
        </w:r>
        <w:r w:rsidR="00786650" w:rsidRPr="006C3C87">
          <w:delText>Comparison</w:delText>
        </w:r>
      </w:del>
      <w:ins w:id="357" w:author="artin majdi" w:date="2023-07-07T10:34:00Z">
        <w:r>
          <w:t>[Comparative Analysis of Weight Computation Techniques Across Ten Datasets]{The figure provides a comprehensive comparison</w:t>
        </w:r>
      </w:ins>
      <w:r>
        <w:t xml:space="preserve"> of weight computation techniques across ten </w:t>
      </w:r>
      <w:del w:id="358" w:author="artin majdi" w:date="2023-07-07T10:34:00Z">
        <w:r w:rsidR="00786650">
          <w:delText>different</w:delText>
        </w:r>
      </w:del>
      <w:ins w:id="359" w:author="artin majdi" w:date="2023-07-07T10:34:00Z">
        <w:r>
          <w:t>distinctive</w:t>
        </w:r>
      </w:ins>
      <w:r>
        <w:t xml:space="preserve"> datasets. Each subplot </w:t>
      </w:r>
      <w:ins w:id="360" w:author="artin majdi" w:date="2023-07-07T10:34:00Z">
        <w:r>
          <w:t xml:space="preserve">within the figure </w:t>
        </w:r>
      </w:ins>
      <w:r>
        <w:t xml:space="preserve">corresponds to a </w:t>
      </w:r>
      <w:del w:id="361" w:author="artin majdi" w:date="2023-07-07T10:34:00Z">
        <w:r w:rsidR="00786650">
          <w:delText>unique</w:delText>
        </w:r>
      </w:del>
      <w:ins w:id="362" w:author="artin majdi" w:date="2023-07-07T10:34:00Z">
        <w:r>
          <w:t>specific</w:t>
        </w:r>
      </w:ins>
      <w:r>
        <w:t xml:space="preserve"> dataset, </w:t>
      </w:r>
      <w:ins w:id="363" w:author="artin majdi" w:date="2023-07-07T10:34:00Z">
        <w:r>
          <w:t xml:space="preserve">visually </w:t>
        </w:r>
      </w:ins>
      <w:r>
        <w:t xml:space="preserve">illustrating the </w:t>
      </w:r>
      <w:ins w:id="364" w:author="artin majdi" w:date="2023-07-07T10:34:00Z">
        <w:r>
          <w:t xml:space="preserve">intricate </w:t>
        </w:r>
      </w:ins>
      <w:r>
        <w:t xml:space="preserve">relationship between the randomly assigned </w:t>
      </w:r>
      <w:del w:id="365" w:author="artin majdi" w:date="2023-07-07T10:34:00Z">
        <w:r w:rsidR="00786650">
          <w:delText>annotator's</w:delText>
        </w:r>
      </w:del>
      <w:ins w:id="366" w:author="artin majdi" w:date="2023-07-07T10:34:00Z">
        <w:r>
          <w:t>worker's</w:t>
        </w:r>
      </w:ins>
      <w:r>
        <w:t xml:space="preserve"> probability threshold ($\pi_\alpha^{(k)}$) </w:t>
      </w:r>
      <w:del w:id="367" w:author="artin majdi" w:date="2023-07-07T10:34:00Z">
        <w:r w:rsidR="00786650">
          <w:delText>(</w:delText>
        </w:r>
      </w:del>
      <w:ins w:id="368" w:author="artin majdi" w:date="2023-07-07T10:34:00Z">
        <w:r>
          <w:t xml:space="preserve">- represented on the </w:t>
        </w:r>
      </w:ins>
      <w:r>
        <w:t>horizontal axis</w:t>
      </w:r>
      <w:del w:id="369" w:author="artin majdi" w:date="2023-07-07T10:34:00Z">
        <w:r w:rsidR="00786650">
          <w:delText>)</w:delText>
        </w:r>
      </w:del>
      <w:ins w:id="370" w:author="artin majdi" w:date="2023-07-07T10:34:00Z">
        <w:r>
          <w:t xml:space="preserve"> -</w:t>
        </w:r>
      </w:ins>
      <w:r>
        <w:t xml:space="preserve"> and the </w:t>
      </w:r>
      <w:ins w:id="371" w:author="artin majdi" w:date="2023-07-07T10:34:00Z">
        <w:r>
          <w:t xml:space="preserve">resulting </w:t>
        </w:r>
      </w:ins>
      <w:r>
        <w:t xml:space="preserve">computed weights ($\omega_{\alpha}^{(k)}$) </w:t>
      </w:r>
      <w:del w:id="372" w:author="artin majdi" w:date="2023-07-07T10:34:00Z">
        <w:r w:rsidR="00786650">
          <w:delText>(</w:delText>
        </w:r>
      </w:del>
      <w:ins w:id="373" w:author="artin majdi" w:date="2023-07-07T10:34:00Z">
        <w:r>
          <w:t xml:space="preserve">- shown on the </w:t>
        </w:r>
      </w:ins>
      <w:r>
        <w:t>vertical axis</w:t>
      </w:r>
      <w:del w:id="374" w:author="artin majdi" w:date="2023-07-07T10:34:00Z">
        <w:r w:rsidR="00786650">
          <w:delText>)</w:delText>
        </w:r>
      </w:del>
      <w:ins w:id="375" w:author="artin majdi" w:date="2023-07-07T10:34:00Z">
        <w:r>
          <w:t>. This relationship is analyzed</w:t>
        </w:r>
      </w:ins>
      <w:r>
        <w:t xml:space="preserve"> for the </w:t>
      </w:r>
      <w:del w:id="376" w:author="artin majdi" w:date="2023-07-07T10:34:00Z">
        <w:r w:rsidR="00786650" w:rsidRPr="006C3C87">
          <w:delText xml:space="preserve">proposed aggregation technique </w:delText>
        </w:r>
        <w:r w:rsidR="00786650">
          <w:delText xml:space="preserve">with penalization </w:delText>
        </w:r>
      </w:del>
      <w:r>
        <w:t xml:space="preserve">Crowd-Certain </w:t>
      </w:r>
      <w:ins w:id="377" w:author="artin majdi" w:date="2023-07-07T10:34:00Z">
        <w:r>
          <w:t xml:space="preserve">method in two scenarios: with </w:t>
        </w:r>
      </w:ins>
      <w:r>
        <w:t xml:space="preserve">and </w:t>
      </w:r>
      <w:ins w:id="378" w:author="artin majdi" w:date="2023-07-07T10:34:00Z">
        <w:r>
          <w:t xml:space="preserve">without penalization, and is also compared with the </w:t>
        </w:r>
      </w:ins>
      <w:r>
        <w:t>Tao</w:t>
      </w:r>
      <w:ins w:id="379" w:author="artin majdi" w:date="2023-07-07T10:34:00Z">
        <w:r>
          <w:t xml:space="preserve"> method</w:t>
        </w:r>
      </w:ins>
      <w:r>
        <w:t xml:space="preserve">~\cite{tao_Label_2020}. </w:t>
      </w:r>
      <w:del w:id="380" w:author="artin majdi" w:date="2023-07-07T10:34:00Z">
        <w:r w:rsidR="00786650">
          <w:delText>The individual</w:delText>
        </w:r>
      </w:del>
      <w:ins w:id="381" w:author="artin majdi" w:date="2023-07-07T10:34:00Z">
        <w:r>
          <w:t>Individual</w:t>
        </w:r>
      </w:ins>
      <w:r>
        <w:t xml:space="preserve"> data points represent </w:t>
      </w:r>
      <w:del w:id="382" w:author="artin majdi" w:date="2023-07-07T10:34:00Z">
        <w:r w:rsidR="00786650">
          <w:delText>actual</w:delText>
        </w:r>
      </w:del>
      <w:ins w:id="383" w:author="artin majdi" w:date="2023-07-07T10:34:00Z">
        <w:r>
          <w:t>real</w:t>
        </w:r>
      </w:ins>
      <w:r>
        <w:t xml:space="preserve"> measured weights, while the </w:t>
      </w:r>
      <w:ins w:id="384" w:author="artin majdi" w:date="2023-07-07T10:34:00Z">
        <w:r>
          <w:t xml:space="preserve">overlaid </w:t>
        </w:r>
      </w:ins>
      <w:r>
        <w:t xml:space="preserve">curve </w:t>
      </w:r>
      <w:del w:id="385" w:author="artin majdi" w:date="2023-07-07T10:34:00Z">
        <w:r w:rsidR="00786650">
          <w:delText>stands</w:delText>
        </w:r>
        <w:r w:rsidR="00786650" w:rsidRPr="006C3C87">
          <w:delText xml:space="preserve"> for</w:delText>
        </w:r>
      </w:del>
      <w:ins w:id="386" w:author="artin majdi" w:date="2023-07-07T10:34:00Z">
        <w:r>
          <w:t>delineates</w:t>
        </w:r>
      </w:ins>
      <w:r>
        <w:t xml:space="preserve"> the </w:t>
      </w:r>
      <w:ins w:id="387" w:author="artin majdi" w:date="2023-07-07T10:34:00Z">
        <w:r>
          <w:t xml:space="preserve">corresponding </w:t>
        </w:r>
      </w:ins>
      <w:r>
        <w:t>regression line.}%</w:t>
      </w:r>
    </w:p>
    <w:p w14:paraId="2DD56449" w14:textId="055AB722" w:rsidR="00340AA2" w:rsidRDefault="00340AA2" w:rsidP="00340AA2">
      <w:r>
        <w:t>\label{fig:crowd.</w:t>
      </w:r>
      <w:del w:id="388" w:author="artin majdi" w:date="2023-07-07T10:34:00Z">
        <w:r w:rsidR="00786650">
          <w:delText>Fig.1.</w:delText>
        </w:r>
      </w:del>
      <w:r>
        <w:t>weight</w:t>
      </w:r>
      <w:ins w:id="389" w:author="artin majdi" w:date="2023-07-07T10:34:00Z">
        <w:r>
          <w:t>_strength_relation</w:t>
        </w:r>
      </w:ins>
      <w:r>
        <w:t>}</w:t>
      </w:r>
    </w:p>
    <w:p w14:paraId="6E751A3C" w14:textId="77777777" w:rsidR="00340AA2" w:rsidRDefault="00340AA2" w:rsidP="00340AA2">
      <w:r>
        <w:t>\end{figure}</w:t>
      </w:r>
    </w:p>
    <w:p w14:paraId="1D7C6836" w14:textId="77777777" w:rsidR="00340AA2" w:rsidRDefault="00340AA2" w:rsidP="00340AA2">
      <w:ins w:id="390" w:author="artin majdi" w:date="2023-07-07T10:34:00Z">
        <w:r>
          <w:t>%</w:t>
        </w:r>
      </w:ins>
    </w:p>
    <w:p w14:paraId="48B68F32" w14:textId="77777777" w:rsidR="00340AA2" w:rsidRDefault="00340AA2" w:rsidP="00340AA2">
      <w:r>
        <w:t>\subsection{Label Aggregation Evaluation}</w:t>
      </w:r>
    </w:p>
    <w:p w14:paraId="1EA0581E" w14:textId="77777777" w:rsidR="00340AA2" w:rsidRDefault="00340AA2" w:rsidP="00340AA2">
      <w:r>
        <w:t>The Figure~\ref{fig:crowd.accuracy_per_worker} portrays a thorough accuracy comparison of our novel label aggregation technique, termed Crowd-Certain, against ten existing methods, evaluated over ten distinct datasets. Each dataset was labeled by three different workers, with labels generated based on a uniform distribution and specific probability thresholds $\Pi_\alpha$ as explained in Section~\ref{subsec:methods.generating_fictitious_labelset}.</w:t>
      </w:r>
    </w:p>
    <w:p w14:paraId="08614068" w14:textId="77777777" w:rsidR="00340AA2" w:rsidRDefault="00340AA2" w:rsidP="00340AA2"/>
    <w:p w14:paraId="15F09087" w14:textId="77777777" w:rsidR="00340AA2" w:rsidRDefault="00340AA2" w:rsidP="00340AA2">
      <w:r>
        <w:t>For a comprehensive evaluation, all experiments were repeated three times using different random seed numbers to account for randomness. The accuracy scores presented in the figure represent the average of these three runs and illustrate the degree of concordance between the aggregated label $\nu^{(i,k)}$ from each technique and the actual ground truth $y^{(i,k)}$.</w:t>
      </w:r>
    </w:p>
    <w:p w14:paraId="48E54E1B" w14:textId="77777777" w:rsidR="00340AA2" w:rsidRDefault="00340AA2" w:rsidP="00340AA2"/>
    <w:p w14:paraId="1FF22B17" w14:textId="42199164" w:rsidR="00340AA2" w:rsidRDefault="00340AA2" w:rsidP="00340AA2">
      <w:r>
        <w:t xml:space="preserve">It is important to note that, in the execution of our proposed technique, Crowd-Certain, the aggregated labels were derived through the application of the predicted probabilities, denoted as $\eta_{\alpha}^{(i,k)}$. This approach is significant as it enables the reuse of trained classifiers on future sample data, eliminating the need for recurrent simulation processes - a substantial advantage in terms of </w:t>
      </w:r>
      <w:r>
        <w:lastRenderedPageBreak/>
        <w:t>computational efficiency. Conversely, the methodologies of existing techniques necessitated the use of actual crowd labels $z_\alpha^{(i,k)}$ to determine the aggregated labels. For example, in case of Tao~\cite{tao_Label_2020} the aggregated labels were obtained using the equation~\ref{eq:crowd.</w:t>
      </w:r>
      <w:del w:id="391" w:author="artin majdi" w:date="2023-07-07T10:34:00Z">
        <w:r w:rsidR="00786650">
          <w:delText>Eq.12.</w:delText>
        </w:r>
      </w:del>
      <w:r>
        <w:t>aggregated</w:t>
      </w:r>
      <w:del w:id="392" w:author="artin majdi" w:date="2023-07-07T10:34:00Z">
        <w:r w:rsidR="00786650">
          <w:delText>-</w:delText>
        </w:r>
      </w:del>
      <w:ins w:id="393" w:author="artin majdi" w:date="2023-07-07T10:34:00Z">
        <w:r>
          <w:t>_</w:t>
        </w:r>
      </w:ins>
      <w:r>
        <w:t>label_</w:t>
      </w:r>
      <w:del w:id="394" w:author="artin majdi" w:date="2023-07-07T10:34:00Z">
        <w:r w:rsidR="00786650">
          <w:delText>for_</w:delText>
        </w:r>
      </w:del>
      <w:r>
        <w:t>benchmarks}. These methods inherently involve re-running simulations for every new dataset, which could be computationally expensive and time-consuming.</w:t>
      </w:r>
    </w:p>
    <w:p w14:paraId="286BDD8F" w14:textId="77777777" w:rsidR="00340AA2" w:rsidRDefault="00340AA2" w:rsidP="00340AA2">
      <w:r>
        <w:t>%</w:t>
      </w:r>
    </w:p>
    <w:p w14:paraId="4D1F865F" w14:textId="77777777" w:rsidR="00340AA2" w:rsidRDefault="00340AA2" w:rsidP="00340AA2">
      <w:r>
        <w:t>\begin{equation}</w:t>
      </w:r>
    </w:p>
    <w:p w14:paraId="4D72D908" w14:textId="77777777" w:rsidR="00340AA2" w:rsidRDefault="00340AA2" w:rsidP="00340AA2">
      <w:r>
        <w:t xml:space="preserve">    \nu^{(i,k)} =</w:t>
      </w:r>
    </w:p>
    <w:p w14:paraId="49FCDEAC" w14:textId="77777777" w:rsidR="00340AA2" w:rsidRDefault="00340AA2" w:rsidP="00340AA2">
      <w:r>
        <w:t xml:space="preserve">    \begin{cases}</w:t>
      </w:r>
    </w:p>
    <w:p w14:paraId="04F7535D" w14:textId="77777777" w:rsidR="00340AA2" w:rsidRDefault="00340AA2" w:rsidP="00340AA2">
      <w:r>
        <w:t xml:space="preserve">        1 &amp; \text{if } \left(\sum_{\alpha=1}^{M} \omega_{\alpha}^{(k)}\, z_{\alpha}^{(i,k)}\right) &gt; 0.5 \\</w:t>
      </w:r>
    </w:p>
    <w:p w14:paraId="1F45D953" w14:textId="77777777" w:rsidR="00340AA2" w:rsidRDefault="00340AA2" w:rsidP="00340AA2">
      <w:r>
        <w:t xml:space="preserve">        0 &amp; \text{otherwise}</w:t>
      </w:r>
    </w:p>
    <w:p w14:paraId="55AF0404" w14:textId="77777777" w:rsidR="00340AA2" w:rsidRDefault="00340AA2" w:rsidP="00340AA2">
      <w:r>
        <w:t xml:space="preserve">    \end{cases}</w:t>
      </w:r>
    </w:p>
    <w:p w14:paraId="3639F681" w14:textId="77777777" w:rsidR="00340AA2" w:rsidRDefault="00340AA2" w:rsidP="00340AA2">
      <w:r>
        <w:t xml:space="preserve">    \quad \forall i, k</w:t>
      </w:r>
    </w:p>
    <w:p w14:paraId="68B27FAA" w14:textId="588A9FE7" w:rsidR="00340AA2" w:rsidRDefault="00340AA2" w:rsidP="00340AA2">
      <w:r>
        <w:t xml:space="preserve">    \label{eq:crowd.</w:t>
      </w:r>
      <w:del w:id="395" w:author="artin majdi" w:date="2023-07-07T10:34:00Z">
        <w:r w:rsidR="00786650">
          <w:delText>Eq.12.</w:delText>
        </w:r>
      </w:del>
      <w:r>
        <w:t>aggregated</w:t>
      </w:r>
      <w:del w:id="396" w:author="artin majdi" w:date="2023-07-07T10:34:00Z">
        <w:r w:rsidR="00786650">
          <w:delText>-</w:delText>
        </w:r>
      </w:del>
      <w:ins w:id="397" w:author="artin majdi" w:date="2023-07-07T10:34:00Z">
        <w:r>
          <w:t>_</w:t>
        </w:r>
      </w:ins>
      <w:r>
        <w:t>label</w:t>
      </w:r>
      <w:del w:id="398" w:author="artin majdi" w:date="2023-07-07T10:34:00Z">
        <w:r w:rsidR="00786650">
          <w:delText>_for</w:delText>
        </w:r>
      </w:del>
      <w:r>
        <w:t>_benchmarks}</w:t>
      </w:r>
    </w:p>
    <w:p w14:paraId="22D87D91" w14:textId="77777777" w:rsidR="00340AA2" w:rsidRDefault="00340AA2" w:rsidP="00340AA2">
      <w:r>
        <w:t>\end{equation}</w:t>
      </w:r>
    </w:p>
    <w:p w14:paraId="6655F139" w14:textId="77777777" w:rsidR="00340AA2" w:rsidRDefault="00340AA2" w:rsidP="00340AA2">
      <w:r>
        <w:t>%</w:t>
      </w:r>
    </w:p>
    <w:p w14:paraId="0A1417D7" w14:textId="77777777" w:rsidR="00340AA2" w:rsidRDefault="00340AA2" w:rsidP="00340AA2">
      <w:r>
        <w:t>Across all ten datasets, it is clear that the Crowd-Certain method consistently outperforms the existing methods, yielding higher average accuracy rates. For example, in the `kr-vs-kp' dataset, our proposed Crowd-Certain method achieved an average accuracy of approximately 0.923, significantly exceeding the highest-performing existing method that reached an accuracy of about 0.784. This trend holds true across other datasets as well, such as `mushroom', `spambase', and `tic-tac-toe', where the Crowd-Certain method achieves superior average accuracies of around 0.980, 0.900, and 0.741, respectively. In contrast, the competing methods struggled to exceed an average accuracy of 0.771 in these datasets.</w:t>
      </w:r>
    </w:p>
    <w:p w14:paraId="3FE33772" w14:textId="77777777" w:rsidR="00340AA2" w:rsidRDefault="00340AA2" w:rsidP="00340AA2">
      <w:r>
        <w:t>%</w:t>
      </w:r>
    </w:p>
    <w:p w14:paraId="0AD2EDEE" w14:textId="77777777" w:rsidR="00340AA2" w:rsidRDefault="00340AA2" w:rsidP="00340AA2">
      <w:r>
        <w:t>\begin{figure*}[htbp]</w:t>
      </w:r>
    </w:p>
    <w:p w14:paraId="58FE6AF2" w14:textId="77777777" w:rsidR="00340AA2" w:rsidRDefault="00340AA2" w:rsidP="00340AA2">
      <w:r>
        <w:t>\centering</w:t>
      </w:r>
    </w:p>
    <w:p w14:paraId="3359BB8D" w14:textId="77777777" w:rsidR="00340AA2" w:rsidRDefault="00340AA2" w:rsidP="00340AA2">
      <w:r>
        <w:t>\includegraphics[width=0.9\textwidth]{\figurepath{figure_metrics_mean_over_seeds_per_dataset_per_worker_ACC/figure_metrics_mean_over_seeds_per_dataset_per_worker_ACC.pdf}}</w:t>
      </w:r>
    </w:p>
    <w:p w14:paraId="147CF0CF" w14:textId="528EE08E" w:rsidR="00340AA2" w:rsidRDefault="00340AA2" w:rsidP="00340AA2">
      <w:r>
        <w:t>\caption</w:t>
      </w:r>
      <w:del w:id="399" w:author="artin majdi" w:date="2023-07-07T10:34:00Z">
        <w:r w:rsidR="00786650">
          <w:delText>{</w:delText>
        </w:r>
      </w:del>
      <w:ins w:id="400" w:author="artin majdi" w:date="2023-07-07T10:34:00Z">
        <w:r>
          <w:t>[</w:t>
        </w:r>
      </w:ins>
      <w:r>
        <w:t xml:space="preserve">Comparison of </w:t>
      </w:r>
      <w:del w:id="401" w:author="artin majdi" w:date="2023-07-07T10:34:00Z">
        <w:r w:rsidR="00786650">
          <w:delText xml:space="preserve">Accuracy scores </w:delText>
        </w:r>
      </w:del>
      <w:ins w:id="402" w:author="artin majdi" w:date="2023-07-07T10:34:00Z">
        <w:r>
          <w:t xml:space="preserve">mean accuracy </w:t>
        </w:r>
      </w:ins>
      <w:r>
        <w:t xml:space="preserve">for </w:t>
      </w:r>
      <w:del w:id="403" w:author="artin majdi" w:date="2023-07-07T10:34:00Z">
        <w:r w:rsidR="00786650">
          <w:delText>multiple label</w:delText>
        </w:r>
      </w:del>
      <w:ins w:id="404" w:author="artin majdi" w:date="2023-07-07T10:34:00Z">
        <w:r>
          <w:t>Crowd-Certain and other</w:t>
        </w:r>
      </w:ins>
      <w:r>
        <w:t xml:space="preserve"> aggregation </w:t>
      </w:r>
      <w:del w:id="405" w:author="artin majdi" w:date="2023-07-07T10:34:00Z">
        <w:r w:rsidR="00786650">
          <w:delText xml:space="preserve">techniques on various datasets. The figure displays </w:delText>
        </w:r>
      </w:del>
      <w:ins w:id="406" w:author="artin majdi" w:date="2023-07-07T10:34:00Z">
        <w:r>
          <w:t xml:space="preserve">methods with three crowd workers.]{Figure depicts a comparative analysis of </w:t>
        </w:r>
      </w:ins>
      <w:r>
        <w:t xml:space="preserve">the mean accuracy </w:t>
      </w:r>
      <w:del w:id="407" w:author="artin majdi" w:date="2023-07-07T10:34:00Z">
        <w:r w:rsidR="00786650">
          <w:delText>score obtained across three independent trials for</w:delText>
        </w:r>
      </w:del>
      <w:ins w:id="408" w:author="artin majdi" w:date="2023-07-07T10:34:00Z">
        <w:r>
          <w:t>between</w:t>
        </w:r>
      </w:ins>
      <w:r>
        <w:t xml:space="preserve"> the proposed </w:t>
      </w:r>
      <w:ins w:id="409" w:author="artin majdi" w:date="2023-07-07T10:34:00Z">
        <w:r>
          <w:t xml:space="preserve">Crowd-Certain </w:t>
        </w:r>
      </w:ins>
      <w:r>
        <w:t xml:space="preserve">method </w:t>
      </w:r>
      <w:del w:id="410" w:author="artin majdi" w:date="2023-07-07T10:34:00Z">
        <w:r w:rsidR="00786650">
          <w:delText xml:space="preserve">(Crowd-Certain) </w:delText>
        </w:r>
      </w:del>
      <w:r>
        <w:t xml:space="preserve">and ten </w:t>
      </w:r>
      <w:ins w:id="411" w:author="artin majdi" w:date="2023-07-07T10:34:00Z">
        <w:r>
          <w:t>pre-</w:t>
        </w:r>
      </w:ins>
      <w:r>
        <w:t>existing label aggregation techniques</w:t>
      </w:r>
      <w:del w:id="412" w:author="artin majdi" w:date="2023-07-07T10:34:00Z">
        <w:r w:rsidR="00786650">
          <w:delText xml:space="preserve">. The trials were conducted using three annotators (workers) per dataset. </w:delText>
        </w:r>
        <w:r w:rsidR="00786650">
          <w:lastRenderedPageBreak/>
          <w:delText>The aggregated labels for Crowd-Certain were derived using predicted probabilities, allowing for reuse of trained classifiers. In contrast, existing techniques used actual crowd labels, necessitating repeated simulations</w:delText>
        </w:r>
      </w:del>
      <w:ins w:id="413" w:author="artin majdi" w:date="2023-07-07T10:34:00Z">
        <w:r>
          <w:t>, under conditions featuring three crowd workers. The depicted mean accuracy score is derived from an averaging process across three separate trials, each initiated with a distinct random seed, thus ensuring a fair and balanced comparison</w:t>
        </w:r>
      </w:ins>
      <w:r>
        <w:t>.}%</w:t>
      </w:r>
    </w:p>
    <w:p w14:paraId="182EEDD9" w14:textId="77777777" w:rsidR="00340AA2" w:rsidRDefault="00340AA2" w:rsidP="00340AA2">
      <w:r>
        <w:t>\label{fig:</w:t>
      </w:r>
      <w:r>
        <w:rPr>
          <w:rPrChange w:id="414" w:author="artin majdi" w:date="2023-07-07T10:34:00Z">
            <w:rPr>
              <w:rFonts w:ascii="Consolas" w:hAnsi="Consolas"/>
              <w:sz w:val="21"/>
            </w:rPr>
          </w:rPrChange>
        </w:rPr>
        <w:t>crowd.accuracy</w:t>
      </w:r>
      <w:r>
        <w:t>_per_worker}</w:t>
      </w:r>
    </w:p>
    <w:p w14:paraId="5B675D98" w14:textId="77777777" w:rsidR="00340AA2" w:rsidRDefault="00340AA2" w:rsidP="00340AA2">
      <w:r>
        <w:t>\end{figure*}</w:t>
      </w:r>
    </w:p>
    <w:p w14:paraId="277E802A" w14:textId="77777777" w:rsidR="00340AA2" w:rsidRDefault="00340AA2" w:rsidP="00340AA2">
      <w:ins w:id="415" w:author="artin majdi" w:date="2023-07-07T10:34:00Z">
        <w:r>
          <w:t>%</w:t>
        </w:r>
      </w:ins>
    </w:p>
    <w:p w14:paraId="3B078CF8" w14:textId="5489A908" w:rsidR="00340AA2" w:rsidRDefault="00340AA2" w:rsidP="00340AA2">
      <w:r>
        <w:t xml:space="preserve">We further extended our experiment to explore the effects of varying the number of </w:t>
      </w:r>
      <w:del w:id="416" w:author="artin majdi" w:date="2023-07-07T10:34:00Z">
        <w:r w:rsidR="00786650">
          <w:delText>annotators</w:delText>
        </w:r>
      </w:del>
      <w:ins w:id="417" w:author="artin majdi" w:date="2023-07-07T10:34:00Z">
        <w:r>
          <w:t>workers</w:t>
        </w:r>
      </w:ins>
      <w:r>
        <w:t xml:space="preserve">, ranging from 3 up to 7. The results shown in Figure~\ref{fig:crowd.Fig.accuracy_all_datasets_workers}, are presented as a series of box plots, each illustrating the distribution of accuracy (1st column), F1 (2nd column), and AUC (3rd column) scores across the 10 datasets for a given number of </w:t>
      </w:r>
      <w:del w:id="418" w:author="artin majdi" w:date="2023-07-07T10:34:00Z">
        <w:r w:rsidR="00786650">
          <w:delText>annotators</w:delText>
        </w:r>
      </w:del>
      <w:ins w:id="419" w:author="artin majdi" w:date="2023-07-07T10:34:00Z">
        <w:r>
          <w:t>workers</w:t>
        </w:r>
      </w:ins>
      <w:r>
        <w:t xml:space="preserve">. These plots provide a clear visual summary of our technique's robust performance across various settings, including the median, quartiles, and potential outliers in the distribution of accuracies. Notably, our proposed Crowd-Certain technique consistently shows improvements over the 10 benchmark methods across all scenarios. This enhancement is evident irrespective of the number of </w:t>
      </w:r>
      <w:del w:id="420" w:author="artin majdi" w:date="2023-07-07T10:34:00Z">
        <w:r w:rsidR="00786650">
          <w:delText>annotators</w:delText>
        </w:r>
      </w:del>
      <w:ins w:id="421" w:author="artin majdi" w:date="2023-07-07T10:34:00Z">
        <w:r>
          <w:t>workers</w:t>
        </w:r>
      </w:ins>
      <w:r>
        <w:t xml:space="preserve"> involved, further highlighting the robustness and adaptability of the Crowd-Certain approach.</w:t>
      </w:r>
    </w:p>
    <w:p w14:paraId="2BB7EB66" w14:textId="77777777" w:rsidR="00340AA2" w:rsidRDefault="00340AA2" w:rsidP="00340AA2">
      <w:r>
        <w:t>\begin{figure*}[htbp]</w:t>
      </w:r>
    </w:p>
    <w:p w14:paraId="49CE71B5" w14:textId="77777777" w:rsidR="00340AA2" w:rsidRDefault="00340AA2" w:rsidP="00340AA2">
      <w:r>
        <w:t>\centering</w:t>
      </w:r>
    </w:p>
    <w:p w14:paraId="0FED1BCD" w14:textId="77777777" w:rsidR="00340AA2" w:rsidRDefault="00340AA2" w:rsidP="00340AA2">
      <w:r>
        <w:t>\includegraphics[width=0.9\textwidth]{\figurepath{figure_metrics_all_datasets_workers/figure_metrics_all_datasets_workers.pdf}}</w:t>
      </w:r>
    </w:p>
    <w:p w14:paraId="40266C80" w14:textId="77777777" w:rsidR="00786650" w:rsidRDefault="00786650" w:rsidP="00786650">
      <w:pPr>
        <w:rPr>
          <w:del w:id="422" w:author="artin majdi" w:date="2023-07-07T10:34:00Z"/>
        </w:rPr>
      </w:pPr>
      <w:del w:id="423" w:author="artin majdi" w:date="2023-07-07T10:34:00Z">
        <w:r>
          <w:delText>\caption{Comparison of Accuracy, F1, and AUC scores for multiple label aggregation techniques for various</w:delText>
        </w:r>
      </w:del>
    </w:p>
    <w:p w14:paraId="1D1D471D" w14:textId="77777777" w:rsidR="00786650" w:rsidRDefault="00786650" w:rsidP="00786650">
      <w:pPr>
        <w:rPr>
          <w:del w:id="424" w:author="artin majdi" w:date="2023-07-07T10:34:00Z"/>
        </w:rPr>
      </w:pPr>
      <w:del w:id="425" w:author="artin majdi" w:date="2023-07-07T10:34:00Z">
        <w:r>
          <w:delText>number of annotators. The mean Accuracy, F1, and AUC scores obtained for each of the 10 datasets (each experiment repeated 3 times each with a distinct random seed and then averaged). The 3 figures on the top row shows the boxplots of these 10 values for each technique in the presence of 3 annotators (NL3). Similarly the two lower rows displays the results for the presence of 4 (NL4) and 5 (NL5) annotators respectively. Prior to calculating the metrics, the aggregated labels were obtained using the predicted probabilities $\eta_{\alpha}^{(i,k)}$ for the Crowd-Certain and the original annotator's labels $z_\alpha^{(i,k)}$ for other techniques.}%</w:delText>
        </w:r>
      </w:del>
    </w:p>
    <w:p w14:paraId="1650424B" w14:textId="77777777" w:rsidR="00340AA2" w:rsidRDefault="00340AA2" w:rsidP="00340AA2">
      <w:pPr>
        <w:rPr>
          <w:ins w:id="426" w:author="artin majdi" w:date="2023-07-07T10:34:00Z"/>
        </w:rPr>
      </w:pPr>
      <w:ins w:id="427" w:author="artin majdi" w:date="2023-07-07T10:34:00Z">
        <w:r>
          <w:t xml:space="preserve">\caption[Comparative Study of Accuracy, F1, and AUC Metrics for Label Aggregation Techniques Across Varied Crowd Sizes]{This $3 \times 3$ structured figure provides a comprehensive comparison of Accuracy (first column), F1 (second column), and AUC scores (third column) across multiple label aggregation techniques, including the proposed Crowd-Certain method and nine pre-existing techniques. Each row illustrates the results for a different number of crowd workers: the top row for three workers, the middle row for four workers, and the bottom row for five workers. Each subfigure presents ten boxplots, where each boxplot represents an aggregation technique. The metrics for each boxplot are computed </w:t>
        </w:r>
        <w:r>
          <w:lastRenderedPageBreak/>
          <w:t>from ten average scores, each corresponding to a distinct dataset. The average scores were derived from three independent trials, each with a different random seed. The aggregation of labels used in each experiment to calculate these metrics was obtained using Eq.~(\ref{eq:crowd.aggregated_label}) for Crowd-Certain and Eq.~(\ref{eq:crowd.aggregated_label_benchmarks}) for pre-existing techniques.}%</w:t>
        </w:r>
      </w:ins>
    </w:p>
    <w:p w14:paraId="200C0147" w14:textId="77777777" w:rsidR="00340AA2" w:rsidRDefault="00340AA2" w:rsidP="00340AA2">
      <w:r>
        <w:t>\label{fig:crowd.Fig.accuracy_all_datasets_workers}</w:t>
      </w:r>
    </w:p>
    <w:p w14:paraId="0799C5F5" w14:textId="77777777" w:rsidR="00340AA2" w:rsidRDefault="00340AA2" w:rsidP="00340AA2">
      <w:r>
        <w:t>\end{figure*}</w:t>
      </w:r>
    </w:p>
    <w:p w14:paraId="314BEE38" w14:textId="77777777" w:rsidR="00340AA2" w:rsidRDefault="00340AA2" w:rsidP="00340AA2">
      <w:ins w:id="428" w:author="artin majdi" w:date="2023-07-07T10:34:00Z">
        <w:r>
          <w:t>%</w:t>
        </w:r>
      </w:ins>
    </w:p>
    <w:p w14:paraId="48FEA63F" w14:textId="77777777" w:rsidR="00340AA2" w:rsidRDefault="00340AA2" w:rsidP="00340AA2">
      <w:r>
        <w:t>\subsection{Confidence Score Evaluation}</w:t>
      </w:r>
    </w:p>
    <w:p w14:paraId="6C3C98CC" w14:textId="26E020CE" w:rsidR="00340AA2" w:rsidRDefault="00340AA2" w:rsidP="00340AA2">
      <w:r>
        <w:t xml:space="preserve">The table presents the evaluation of the two confidence score measurement techniques, namely Freq and Beta, using two performance metrics: </w:t>
      </w:r>
      <w:ins w:id="429" w:author="artin majdi" w:date="2023-07-07T10:34:00Z">
        <w:r>
          <w:t>\textcolor{orange}{</w:t>
        </w:r>
      </w:ins>
      <w:r>
        <w:t>Expected Calibration Error (ECE</w:t>
      </w:r>
      <w:del w:id="430" w:author="artin majdi" w:date="2023-07-07T10:34:00Z">
        <w:r w:rsidR="00786650">
          <w:delText>)</w:delText>
        </w:r>
      </w:del>
      <w:ins w:id="431" w:author="artin majdi" w:date="2023-07-07T10:34:00Z">
        <w:r>
          <w:t>)}</w:t>
        </w:r>
      </w:ins>
      <w:r>
        <w:t xml:space="preserve"> and </w:t>
      </w:r>
      <w:ins w:id="432" w:author="artin majdi" w:date="2023-07-07T10:34:00Z">
        <w:r>
          <w:t>\textcolor{blue}{</w:t>
        </w:r>
      </w:ins>
      <w:r>
        <w:t>Brier Score</w:t>
      </w:r>
      <w:del w:id="433" w:author="artin majdi" w:date="2023-07-07T10:34:00Z">
        <w:r w:rsidR="00786650">
          <w:delText xml:space="preserve"> Loss.</w:delText>
        </w:r>
      </w:del>
      <w:ins w:id="434" w:author="artin majdi" w:date="2023-07-07T10:34:00Z">
        <w:r>
          <w:t>}.</w:t>
        </w:r>
      </w:ins>
      <w:r>
        <w:t xml:space="preserve"> The evaluations were conducted across a variety of datasets and three techniques: Crowd-Certain, Tao, and Sheng, when using </w:t>
      </w:r>
      <w:del w:id="435" w:author="artin majdi" w:date="2023-07-07T10:34:00Z">
        <w:r w:rsidR="00786650">
          <w:delText>3</w:delText>
        </w:r>
      </w:del>
      <w:ins w:id="436" w:author="artin majdi" w:date="2023-07-07T10:34:00Z">
        <w:r>
          <w:t>three</w:t>
        </w:r>
      </w:ins>
      <w:r>
        <w:t xml:space="preserve"> workers.</w:t>
      </w:r>
    </w:p>
    <w:p w14:paraId="6BBEC91C" w14:textId="77777777" w:rsidR="00340AA2" w:rsidRDefault="00340AA2" w:rsidP="00340AA2"/>
    <w:p w14:paraId="113632E2" w14:textId="6DC0D7D0" w:rsidR="00340AA2" w:rsidRDefault="00340AA2" w:rsidP="00340AA2">
      <w:r>
        <w:t>Figure~\ref{fig:crowd.Fig.confidence_scores_all_datasets_3_workers} depicts the performance of three different strategies: Crowd-Certain, Tao, and Sheng, compared across two metrics</w:t>
      </w:r>
      <w:del w:id="437" w:author="artin majdi" w:date="2023-07-07T10:34:00Z">
        <w:r w:rsidR="00786650">
          <w:delText xml:space="preserve"> - Expected Calibration Error (</w:delText>
        </w:r>
      </w:del>
      <w:ins w:id="438" w:author="artin majdi" w:date="2023-07-07T10:34:00Z">
        <w:r>
          <w:t>: \textcolor{orange}{</w:t>
        </w:r>
      </w:ins>
      <w:r>
        <w:t>ECE</w:t>
      </w:r>
      <w:del w:id="439" w:author="artin majdi" w:date="2023-07-07T10:34:00Z">
        <w:r w:rsidR="00786650">
          <w:delText>)</w:delText>
        </w:r>
      </w:del>
      <w:ins w:id="440" w:author="artin majdi" w:date="2023-07-07T10:34:00Z">
        <w:r>
          <w:t>}</w:t>
        </w:r>
      </w:ins>
      <w:r>
        <w:t xml:space="preserve"> and </w:t>
      </w:r>
      <w:ins w:id="441" w:author="artin majdi" w:date="2023-07-07T10:34:00Z">
        <w:r>
          <w:t>\textcolor{blue}{</w:t>
        </w:r>
      </w:ins>
      <w:r>
        <w:t>Brier Score</w:t>
      </w:r>
      <w:del w:id="442" w:author="artin majdi" w:date="2023-07-07T10:34:00Z">
        <w:r w:rsidR="00786650">
          <w:delText xml:space="preserve"> Loss.</w:delText>
        </w:r>
      </w:del>
      <w:ins w:id="443" w:author="artin majdi" w:date="2023-07-07T10:34:00Z">
        <w:r>
          <w:t>}.</w:t>
        </w:r>
      </w:ins>
      <w:r>
        <w:t xml:space="preserve"> These results are obtained using two different confidence score calculation techniques Freq and Beta, applied over </w:t>
      </w:r>
      <w:ins w:id="444" w:author="artin majdi" w:date="2023-07-07T10:34:00Z">
        <w:r>
          <w:t>\textbf{</w:t>
        </w:r>
      </w:ins>
      <w:r>
        <w:t>ten different datasets</w:t>
      </w:r>
      <w:ins w:id="445" w:author="artin majdi" w:date="2023-07-07T10:34:00Z">
        <w:r>
          <w:t>}</w:t>
        </w:r>
      </w:ins>
      <w:r>
        <w:t xml:space="preserve"> when having </w:t>
      </w:r>
      <w:ins w:id="446" w:author="artin majdi" w:date="2023-07-07T10:34:00Z">
        <w:r>
          <w:t>\textbf{</w:t>
        </w:r>
      </w:ins>
      <w:r>
        <w:t xml:space="preserve">three </w:t>
      </w:r>
      <w:del w:id="447" w:author="artin majdi" w:date="2023-07-07T10:34:00Z">
        <w:r w:rsidR="00786650">
          <w:delText>annotators.</w:delText>
        </w:r>
      </w:del>
      <w:ins w:id="448" w:author="artin majdi" w:date="2023-07-07T10:34:00Z">
        <w:r>
          <w:t>workers}.</w:t>
        </w:r>
      </w:ins>
      <w:r>
        <w:t xml:space="preserve"> The </w:t>
      </w:r>
      <w:ins w:id="449" w:author="artin majdi" w:date="2023-07-07T10:34:00Z">
        <w:r>
          <w:t>\textcolor{orange}{</w:t>
        </w:r>
      </w:ins>
      <w:r>
        <w:t>ECE</w:t>
      </w:r>
      <w:del w:id="450" w:author="artin majdi" w:date="2023-07-07T10:34:00Z">
        <w:r w:rsidR="00786650">
          <w:delText xml:space="preserve"> score</w:delText>
        </w:r>
      </w:del>
      <w:ins w:id="451" w:author="artin majdi" w:date="2023-07-07T10:34:00Z">
        <w:r>
          <w:t>}</w:t>
        </w:r>
      </w:ins>
      <w:r>
        <w:t xml:space="preserve"> offers an aggregated measure of the reliability of </w:t>
      </w:r>
      <w:del w:id="452" w:author="artin majdi" w:date="2023-07-07T10:34:00Z">
        <w:r w:rsidR="00786650">
          <w:delText>probabilistic predictions. In this case, it is used</w:delText>
        </w:r>
      </w:del>
      <w:ins w:id="453" w:author="artin majdi" w:date="2023-07-07T10:34:00Z">
        <w:r>
          <w:t>confidence scores ($F_{\Omega}^{(i,k)}$ and $F_{\beta}^{(i,k)}$)</w:t>
        </w:r>
      </w:ins>
      <w:r>
        <w:t xml:space="preserve"> to assess the calibration of the aggregated labels across different techniques and strategies. A lower </w:t>
      </w:r>
      <w:ins w:id="454" w:author="artin majdi" w:date="2023-07-07T10:34:00Z">
        <w:r>
          <w:t>\textcolor{orange}{</w:t>
        </w:r>
      </w:ins>
      <w:r>
        <w:t>ECE</w:t>
      </w:r>
      <w:del w:id="455" w:author="artin majdi" w:date="2023-07-07T10:34:00Z">
        <w:r w:rsidR="00786650">
          <w:delText xml:space="preserve"> score</w:delText>
        </w:r>
      </w:del>
      <w:ins w:id="456" w:author="artin majdi" w:date="2023-07-07T10:34:00Z">
        <w:r>
          <w:t>}</w:t>
        </w:r>
      </w:ins>
      <w:r>
        <w:t xml:space="preserve"> indicates better-calibrated predictions, i.e., the </w:t>
      </w:r>
      <w:del w:id="457" w:author="artin majdi" w:date="2023-07-07T10:34:00Z">
        <w:r w:rsidR="00786650">
          <w:delText>predicted probabilities</w:delText>
        </w:r>
      </w:del>
      <w:ins w:id="458" w:author="artin majdi" w:date="2023-07-07T10:34:00Z">
        <w:r>
          <w:t>estimated confidence scores</w:t>
        </w:r>
      </w:ins>
      <w:r>
        <w:t xml:space="preserve"> are closer to the </w:t>
      </w:r>
      <w:del w:id="459" w:author="artin majdi" w:date="2023-07-07T10:34:00Z">
        <w:r w:rsidR="00786650">
          <w:delText xml:space="preserve">true probabilities. </w:delText>
        </w:r>
      </w:del>
      <w:ins w:id="460" w:author="artin majdi" w:date="2023-07-07T10:34:00Z">
        <w:r>
          <w:t>ground truth labels. \textcolor{blue}{</w:t>
        </w:r>
      </w:ins>
      <w:r>
        <w:t>Brier Score</w:t>
      </w:r>
      <w:del w:id="461" w:author="artin majdi" w:date="2023-07-07T10:34:00Z">
        <w:r w:rsidR="00786650">
          <w:delText xml:space="preserve"> Loss</w:delText>
        </w:r>
      </w:del>
      <w:ins w:id="462" w:author="artin majdi" w:date="2023-07-07T10:34:00Z">
        <w:r>
          <w:t>}</w:t>
        </w:r>
      </w:ins>
      <w:r>
        <w:t xml:space="preserve"> is a metric that quantifies the accuracy of probabilistic predictions.</w:t>
      </w:r>
    </w:p>
    <w:p w14:paraId="674AB761" w14:textId="126745E1" w:rsidR="00340AA2" w:rsidRDefault="00340AA2" w:rsidP="00340AA2">
      <w:r>
        <w:t xml:space="preserve">It calculates the mean squared difference between the </w:t>
      </w:r>
      <w:del w:id="463" w:author="artin majdi" w:date="2023-07-07T10:34:00Z">
        <w:r w:rsidR="00786650">
          <w:delText>predicted probabilities</w:delText>
        </w:r>
      </w:del>
      <w:ins w:id="464" w:author="artin majdi" w:date="2023-07-07T10:34:00Z">
        <w:r>
          <w:t>estimated confidence scores ($F_{\Omega}^{(i,k)}$ and $F_{\beta}^{(i,k)}$)</w:t>
        </w:r>
      </w:ins>
      <w:r>
        <w:t xml:space="preserve"> and the </w:t>
      </w:r>
      <w:del w:id="465" w:author="artin majdi" w:date="2023-07-07T10:34:00Z">
        <w:r w:rsidR="00786650">
          <w:delText>actual outcome.</w:delText>
        </w:r>
      </w:del>
      <w:ins w:id="466" w:author="artin majdi" w:date="2023-07-07T10:34:00Z">
        <w:r>
          <w:t>ground truth labels ($y^{(i,k)}$).</w:t>
        </w:r>
      </w:ins>
      <w:r>
        <w:t xml:space="preserve"> Hence, </w:t>
      </w:r>
      <w:del w:id="467" w:author="artin majdi" w:date="2023-07-07T10:34:00Z">
        <w:r w:rsidR="00786650">
          <w:delText xml:space="preserve">lower </w:delText>
        </w:r>
      </w:del>
      <w:ins w:id="468" w:author="artin majdi" w:date="2023-07-07T10:34:00Z">
        <w:r>
          <w:t>higher \textcolor{blue}{</w:t>
        </w:r>
      </w:ins>
      <w:r>
        <w:t>Brier Score</w:t>
      </w:r>
      <w:del w:id="469" w:author="artin majdi" w:date="2023-07-07T10:34:00Z">
        <w:r w:rsidR="00786650">
          <w:delText xml:space="preserve"> Loss</w:delText>
        </w:r>
      </w:del>
      <w:ins w:id="470" w:author="artin majdi" w:date="2023-07-07T10:34:00Z">
        <w:r>
          <w:t>}</w:t>
        </w:r>
      </w:ins>
      <w:r>
        <w:t xml:space="preserve"> values correspond to better model performance. In the Figure~\ref{fig:crowd.Fig.confidence_scores_all_datasets_3_workers}, it can be observed that for the </w:t>
      </w:r>
      <w:del w:id="471" w:author="artin majdi" w:date="2023-07-07T10:34:00Z">
        <w:r w:rsidR="00786650">
          <w:delText>ECE</w:delText>
        </w:r>
      </w:del>
      <w:ins w:id="472" w:author="artin majdi" w:date="2023-07-07T10:34:00Z">
        <w:r>
          <w:t>\textcolor{blue}{Brier Score}</w:t>
        </w:r>
      </w:ins>
      <w:r>
        <w:t xml:space="preserve"> metric</w:t>
      </w:r>
      <w:ins w:id="473" w:author="artin majdi" w:date="2023-07-07T10:34:00Z">
        <w:r>
          <w:t xml:space="preserve"> for both Beta ($F_{\beta}$) and Freq ($F_{\Omega}$) strategies</w:t>
        </w:r>
      </w:ins>
      <w:r>
        <w:t xml:space="preserve">, across all datasets, the proposed Crowd-Certain strategy consistently achieves </w:t>
      </w:r>
      <w:del w:id="474" w:author="artin majdi" w:date="2023-07-07T10:34:00Z">
        <w:r w:rsidR="00786650">
          <w:delText>lower</w:delText>
        </w:r>
      </w:del>
      <w:ins w:id="475" w:author="artin majdi" w:date="2023-07-07T10:34:00Z">
        <w:r>
          <w:t>higher</w:t>
        </w:r>
      </w:ins>
      <w:r>
        <w:t xml:space="preserve"> scores when compared to Tao and Sheng</w:t>
      </w:r>
      <w:del w:id="476" w:author="artin majdi" w:date="2023-07-07T10:34:00Z">
        <w:r w:rsidR="00786650">
          <w:delText>, for both Freq and Beta techniques</w:delText>
        </w:r>
      </w:del>
      <w:r>
        <w:t>. This indicates that the Crowd-Certain strategy offers better-calibrated predictions, providing a higher level of confidence in the aggregated labels.</w:t>
      </w:r>
      <w:del w:id="477" w:author="artin majdi" w:date="2023-07-07T10:34:00Z">
        <w:r w:rsidR="00786650">
          <w:delText xml:space="preserve"> For the Brier Score Loss metric, the Crowd-Certain strategy also appears to outperform Tao and Sheng across most datasets, for both techniques.</w:delText>
        </w:r>
      </w:del>
    </w:p>
    <w:p w14:paraId="3869F5AE" w14:textId="77777777" w:rsidR="00340AA2" w:rsidRDefault="00340AA2" w:rsidP="00340AA2">
      <w:pPr>
        <w:rPr>
          <w:ins w:id="478" w:author="artin majdi" w:date="2023-07-07T10:34:00Z"/>
        </w:rPr>
      </w:pPr>
      <w:ins w:id="479" w:author="artin majdi" w:date="2023-07-07T10:34:00Z">
        <w:r>
          <w:t xml:space="preserve">For the \textcolor{orange}{ECE} metric, and Beta strategy ($F_{\beta}$) the Crowd-Certain strategy also appears to outperform Tao and Sheng across most datasets. For the \textcolor{orange}{ECE} metric, and Freq strategy ($F_{\Omega}$), the Tao technique generally results in higher \textcolor{orange}{ECE}, </w:t>
        </w:r>
        <w:r>
          <w:lastRenderedPageBreak/>
          <w:t>indicating worse calibration, whereas the Crowd-Certain and Sheng techniques show varying performance depending on the number of workers.</w:t>
        </w:r>
      </w:ins>
    </w:p>
    <w:p w14:paraId="5402EE33" w14:textId="77777777" w:rsidR="00340AA2" w:rsidRDefault="00340AA2" w:rsidP="00340AA2">
      <w:pPr>
        <w:rPr>
          <w:ins w:id="480" w:author="artin majdi" w:date="2023-07-07T10:34:00Z"/>
        </w:rPr>
      </w:pPr>
      <w:ins w:id="481" w:author="artin majdi" w:date="2023-07-07T10:34:00Z">
        <w:r>
          <w:t>%</w:t>
        </w:r>
      </w:ins>
    </w:p>
    <w:p w14:paraId="0F78FA24" w14:textId="77777777" w:rsidR="00340AA2" w:rsidRDefault="00340AA2" w:rsidP="00340AA2">
      <w:r>
        <w:t>\begin{figure*}[htbp]</w:t>
      </w:r>
    </w:p>
    <w:p w14:paraId="2F20E1DD" w14:textId="77777777" w:rsidR="00340AA2" w:rsidRDefault="00340AA2" w:rsidP="00340AA2">
      <w:r>
        <w:t xml:space="preserve">    \centering</w:t>
      </w:r>
    </w:p>
    <w:p w14:paraId="1B85AA43" w14:textId="77777777" w:rsidR="00340AA2" w:rsidRDefault="00340AA2" w:rsidP="00340AA2">
      <w:r>
        <w:t xml:space="preserve">    \includegraphics[width=0.9\textwidth]{\figurepath{</w:t>
      </w:r>
      <w:ins w:id="482" w:author="artin majdi" w:date="2023-07-07T10:34:00Z">
        <w:r>
          <w:t>figure_</w:t>
        </w:r>
      </w:ins>
      <w:r>
        <w:t>heatmap_F_evals_all_datasets_NL3/</w:t>
      </w:r>
      <w:ins w:id="483" w:author="artin majdi" w:date="2023-07-07T10:34:00Z">
        <w:r>
          <w:t>figure_</w:t>
        </w:r>
      </w:ins>
      <w:r>
        <w:t>heatmap_F_evals_all_datasets_NL3.pdf}}</w:t>
      </w:r>
    </w:p>
    <w:p w14:paraId="71E1910C" w14:textId="48E7E710" w:rsidR="00340AA2" w:rsidRDefault="00340AA2" w:rsidP="00340AA2">
      <w:r>
        <w:t xml:space="preserve">    \caption</w:t>
      </w:r>
      <w:del w:id="484" w:author="artin majdi" w:date="2023-07-07T10:34:00Z">
        <w:r w:rsidR="00786650">
          <w:delText>{</w:delText>
        </w:r>
      </w:del>
      <w:ins w:id="485" w:author="artin majdi" w:date="2023-07-07T10:34:00Z">
        <w:r>
          <w:t xml:space="preserve">[ECE and Brier Score </w:t>
        </w:r>
      </w:ins>
      <w:r>
        <w:t xml:space="preserve">Comparison </w:t>
      </w:r>
      <w:ins w:id="486" w:author="artin majdi" w:date="2023-07-07T10:34:00Z">
        <w:r>
          <w:t xml:space="preserve">across Techniques and Confidence Score Measurement Strategies for 3 Workers]{This figure displays a comparative heatmap </w:t>
        </w:r>
      </w:ins>
      <w:r>
        <w:t xml:space="preserve">of </w:t>
      </w:r>
      <w:ins w:id="487" w:author="artin majdi" w:date="2023-07-07T10:34:00Z">
        <w:r>
          <w:t>the \textcolor{red}{</w:t>
        </w:r>
      </w:ins>
      <w:r>
        <w:t>Expected Calibration Error (ECE</w:t>
      </w:r>
      <w:del w:id="488" w:author="artin majdi" w:date="2023-07-07T10:34:00Z">
        <w:r w:rsidR="00786650">
          <w:delText>)</w:delText>
        </w:r>
      </w:del>
      <w:ins w:id="489" w:author="artin majdi" w:date="2023-07-07T10:34:00Z">
        <w:r>
          <w:t>)}</w:t>
        </w:r>
      </w:ins>
      <w:r>
        <w:t xml:space="preserve"> and </w:t>
      </w:r>
      <w:ins w:id="490" w:author="artin majdi" w:date="2023-07-07T10:34:00Z">
        <w:r>
          <w:t>\textcolor{blue}{</w:t>
        </w:r>
      </w:ins>
      <w:r>
        <w:t>Brier Score</w:t>
      </w:r>
      <w:del w:id="491" w:author="artin majdi" w:date="2023-07-07T10:34:00Z">
        <w:r w:rsidR="00786650">
          <w:delText xml:space="preserve"> Loss for</w:delText>
        </w:r>
      </w:del>
      <w:ins w:id="492" w:author="artin majdi" w:date="2023-07-07T10:34:00Z">
        <w:r>
          <w:t>} across</w:t>
        </w:r>
      </w:ins>
      <w:r>
        <w:t xml:space="preserve"> two confidence score measurement strategies</w:t>
      </w:r>
      <w:del w:id="493" w:author="artin majdi" w:date="2023-07-07T10:34:00Z">
        <w:r w:rsidR="00786650">
          <w:delText xml:space="preserve"> (</w:delText>
        </w:r>
      </w:del>
      <w:ins w:id="494" w:author="artin majdi" w:date="2023-07-07T10:34:00Z">
        <w:r>
          <w:t xml:space="preserve">: Beta ($F_{\beta}$) and </w:t>
        </w:r>
      </w:ins>
      <w:r>
        <w:t xml:space="preserve">Freq </w:t>
      </w:r>
      <w:del w:id="495" w:author="artin majdi" w:date="2023-07-07T10:34:00Z">
        <w:r w:rsidR="00786650">
          <w:delText xml:space="preserve">and Beta) across </w:delText>
        </w:r>
      </w:del>
      <w:ins w:id="496" w:author="artin majdi" w:date="2023-07-07T10:34:00Z">
        <w:r>
          <w:t xml:space="preserve">($F_{\Omega}$). The comparison involves </w:t>
        </w:r>
      </w:ins>
      <w:r>
        <w:t xml:space="preserve">three different </w:t>
      </w:r>
      <w:ins w:id="497" w:author="artin majdi" w:date="2023-07-07T10:34:00Z">
        <w:r>
          <w:t xml:space="preserve">label aggregation </w:t>
        </w:r>
      </w:ins>
      <w:r>
        <w:t>techniques</w:t>
      </w:r>
      <w:del w:id="498" w:author="artin majdi" w:date="2023-07-07T10:34:00Z">
        <w:r w:rsidR="00786650">
          <w:delText xml:space="preserve"> (</w:delText>
        </w:r>
      </w:del>
      <w:ins w:id="499" w:author="artin majdi" w:date="2023-07-07T10:34:00Z">
        <w:r>
          <w:t xml:space="preserve">: </w:t>
        </w:r>
      </w:ins>
      <w:r>
        <w:t>Crowd-Certain, Tao, and Sheng</w:t>
      </w:r>
      <w:del w:id="500" w:author="artin majdi" w:date="2023-07-07T10:34:00Z">
        <w:r w:rsidR="00786650">
          <w:delText>). Results are shown for</w:delText>
        </w:r>
      </w:del>
      <w:ins w:id="501" w:author="artin majdi" w:date="2023-07-07T10:34:00Z">
        <w:r>
          <w:t>, and spans</w:t>
        </w:r>
      </w:ins>
      <w:r>
        <w:t xml:space="preserve"> ten </w:t>
      </w:r>
      <w:del w:id="502" w:author="artin majdi" w:date="2023-07-07T10:34:00Z">
        <w:r w:rsidR="00786650">
          <w:delText>different</w:delText>
        </w:r>
      </w:del>
      <w:ins w:id="503" w:author="artin majdi" w:date="2023-07-07T10:34:00Z">
        <w:r>
          <w:t>distinct</w:t>
        </w:r>
      </w:ins>
      <w:r>
        <w:t xml:space="preserve"> datasets for </w:t>
      </w:r>
      <w:del w:id="504" w:author="artin majdi" w:date="2023-07-07T10:34:00Z">
        <w:r w:rsidR="00786650">
          <w:delText>3</w:delText>
        </w:r>
      </w:del>
      <w:ins w:id="505" w:author="artin majdi" w:date="2023-07-07T10:34:00Z">
        <w:r>
          <w:t>three crowd</w:t>
        </w:r>
      </w:ins>
      <w:r>
        <w:t xml:space="preserve"> workers (NL3). The </w:t>
      </w:r>
      <w:ins w:id="506" w:author="artin majdi" w:date="2023-07-07T10:34:00Z">
        <w:r>
          <w:t xml:space="preserve">chosen </w:t>
        </w:r>
      </w:ins>
      <w:r>
        <w:t xml:space="preserve">metrics </w:t>
      </w:r>
      <w:del w:id="507" w:author="artin majdi" w:date="2023-07-07T10:34:00Z">
        <w:r w:rsidR="00786650">
          <w:delText>reflect</w:delText>
        </w:r>
      </w:del>
      <w:ins w:id="508" w:author="artin majdi" w:date="2023-07-07T10:34:00Z">
        <w:r>
          <w:t>provide insight into</w:t>
        </w:r>
      </w:ins>
      <w:r>
        <w:t xml:space="preserve"> the calibration and sharpness of the predictions </w:t>
      </w:r>
      <w:del w:id="509" w:author="artin majdi" w:date="2023-07-07T10:34:00Z">
        <w:r w:rsidR="00786650">
          <w:delText>under</w:delText>
        </w:r>
      </w:del>
      <w:ins w:id="510" w:author="artin majdi" w:date="2023-07-07T10:34:00Z">
        <w:r>
          <w:t>across</w:t>
        </w:r>
      </w:ins>
      <w:r>
        <w:t xml:space="preserve"> different configurations</w:t>
      </w:r>
      <w:del w:id="511" w:author="artin majdi" w:date="2023-07-07T10:34:00Z">
        <w:r w:rsidR="00786650">
          <w:delText>.}%</w:delText>
        </w:r>
      </w:del>
      <w:ins w:id="512" w:author="artin majdi" w:date="2023-07-07T10:34:00Z">
        <w:r>
          <w:t>}%</w:t>
        </w:r>
      </w:ins>
    </w:p>
    <w:p w14:paraId="758668DA" w14:textId="77777777" w:rsidR="00340AA2" w:rsidRDefault="00340AA2" w:rsidP="00340AA2">
      <w:r>
        <w:t xml:space="preserve">    \label{fig:crowd.Fig.confidence_scores_all_datasets_3_workers}</w:t>
      </w:r>
    </w:p>
    <w:p w14:paraId="407157D3" w14:textId="77777777" w:rsidR="00340AA2" w:rsidRDefault="00340AA2" w:rsidP="00340AA2">
      <w:r>
        <w:t>\end{figure*}</w:t>
      </w:r>
    </w:p>
    <w:p w14:paraId="57431164" w14:textId="77777777" w:rsidR="00340AA2" w:rsidRDefault="00340AA2" w:rsidP="00340AA2">
      <w:r>
        <w:t>%</w:t>
      </w:r>
    </w:p>
    <w:p w14:paraId="481F4EAE" w14:textId="77777777" w:rsidR="00786650" w:rsidRDefault="00340AA2" w:rsidP="00786650">
      <w:pPr>
        <w:rPr>
          <w:del w:id="513" w:author="artin majdi" w:date="2023-07-07T10:34:00Z"/>
        </w:rPr>
      </w:pPr>
      <w:r>
        <w:t xml:space="preserve">The Figure~\ref{fig:crowd.Fig.confidence_score_one_datasets_all_workers} showcases the results for two metrics, </w:t>
      </w:r>
      <w:del w:id="514" w:author="artin majdi" w:date="2023-07-07T10:34:00Z">
        <w:r w:rsidR="00786650">
          <w:delText>Expected Calibration Error (</w:delText>
        </w:r>
      </w:del>
      <w:ins w:id="515" w:author="artin majdi" w:date="2023-07-07T10:34:00Z">
        <w:r>
          <w:t>\textcolor{orange}{</w:t>
        </w:r>
      </w:ins>
      <w:r>
        <w:t>ECE</w:t>
      </w:r>
      <w:del w:id="516" w:author="artin majdi" w:date="2023-07-07T10:34:00Z">
        <w:r w:rsidR="00786650">
          <w:delText>)</w:delText>
        </w:r>
      </w:del>
      <w:ins w:id="517" w:author="artin majdi" w:date="2023-07-07T10:34:00Z">
        <w:r>
          <w:t>}</w:t>
        </w:r>
      </w:ins>
      <w:r>
        <w:t xml:space="preserve"> and Brier Score</w:t>
      </w:r>
      <w:del w:id="518" w:author="artin majdi" w:date="2023-07-07T10:34:00Z">
        <w:r w:rsidR="00786650">
          <w:delText xml:space="preserve"> Loss</w:delText>
        </w:r>
      </w:del>
      <w:r>
        <w:t xml:space="preserve">, for two confidence measurement techniques </w:t>
      </w:r>
      <w:del w:id="519" w:author="artin majdi" w:date="2023-07-07T10:34:00Z">
        <w:r w:rsidR="00786650">
          <w:delText xml:space="preserve">- </w:delText>
        </w:r>
      </w:del>
      <w:ins w:id="520" w:author="artin majdi" w:date="2023-07-07T10:34:00Z">
        <w:r>
          <w:t xml:space="preserve">(Beta ($F_{\beta}$) and </w:t>
        </w:r>
      </w:ins>
      <w:r>
        <w:t xml:space="preserve">Freq </w:t>
      </w:r>
      <w:del w:id="521" w:author="artin majdi" w:date="2023-07-07T10:34:00Z">
        <w:r w:rsidR="00786650">
          <w:delText xml:space="preserve">and Beta </w:delText>
        </w:r>
      </w:del>
      <w:ins w:id="522" w:author="artin majdi" w:date="2023-07-07T10:34:00Z">
        <w:r>
          <w:t xml:space="preserve">($F_{\Omega}$) </w:t>
        </w:r>
      </w:ins>
      <w:r>
        <w:t>strategies</w:t>
      </w:r>
      <w:del w:id="523" w:author="artin majdi" w:date="2023-07-07T10:34:00Z">
        <w:r w:rsidR="00786650">
          <w:delText>,</w:delText>
        </w:r>
      </w:del>
      <w:ins w:id="524" w:author="artin majdi" w:date="2023-07-07T10:34:00Z">
        <w:r>
          <w:t>),</w:t>
        </w:r>
      </w:ins>
      <w:r>
        <w:t xml:space="preserve"> applied using three different techniques: Crowd-Certain, Tao, and Sheng. These results are obtained for the </w:t>
      </w:r>
      <w:ins w:id="525" w:author="artin majdi" w:date="2023-07-07T10:34:00Z">
        <w:r>
          <w:t>\textbf{</w:t>
        </w:r>
      </w:ins>
      <w:r>
        <w:t>kr-vs-kp dataset</w:t>
      </w:r>
      <w:ins w:id="526" w:author="artin majdi" w:date="2023-07-07T10:34:00Z">
        <w:r>
          <w:t>}</w:t>
        </w:r>
      </w:ins>
      <w:r>
        <w:t xml:space="preserve"> under </w:t>
      </w:r>
      <w:ins w:id="527" w:author="artin majdi" w:date="2023-07-07T10:34:00Z">
        <w:r>
          <w:t>\textbf{</w:t>
        </w:r>
      </w:ins>
      <w:r>
        <w:t xml:space="preserve">different numbers of </w:t>
      </w:r>
      <w:del w:id="528" w:author="artin majdi" w:date="2023-07-07T10:34:00Z">
        <w:r w:rsidR="00786650">
          <w:delText>annotators</w:delText>
        </w:r>
      </w:del>
      <w:ins w:id="529" w:author="artin majdi" w:date="2023-07-07T10:34:00Z">
        <w:r>
          <w:t>workers}</w:t>
        </w:r>
      </w:ins>
      <w:r>
        <w:t xml:space="preserve"> from 3 (denoted with NL3) up to (denoted with NL7).</w:t>
      </w:r>
    </w:p>
    <w:p w14:paraId="741A5362" w14:textId="77777777" w:rsidR="00786650" w:rsidRDefault="00786650" w:rsidP="00786650">
      <w:pPr>
        <w:rPr>
          <w:del w:id="530" w:author="artin majdi" w:date="2023-07-07T10:34:00Z"/>
        </w:rPr>
      </w:pPr>
    </w:p>
    <w:p w14:paraId="5A4AC62F" w14:textId="77777777" w:rsidR="00786650" w:rsidRDefault="00340AA2" w:rsidP="00786650">
      <w:pPr>
        <w:rPr>
          <w:del w:id="531" w:author="artin majdi" w:date="2023-07-07T10:34:00Z"/>
        </w:rPr>
      </w:pPr>
      <w:ins w:id="532" w:author="artin majdi" w:date="2023-07-07T10:34:00Z">
        <w:r>
          <w:t xml:space="preserve"> </w:t>
        </w:r>
      </w:ins>
      <w:r>
        <w:t xml:space="preserve">In general, the </w:t>
      </w:r>
      <w:del w:id="533" w:author="artin majdi" w:date="2023-07-07T10:34:00Z">
        <w:r w:rsidR="00786650">
          <w:delText xml:space="preserve">ECE and </w:delText>
        </w:r>
      </w:del>
      <w:r>
        <w:t xml:space="preserve">Brier Score </w:t>
      </w:r>
      <w:del w:id="534" w:author="artin majdi" w:date="2023-07-07T10:34:00Z">
        <w:r w:rsidR="00786650">
          <w:delText>Loss both increase</w:delText>
        </w:r>
      </w:del>
      <w:ins w:id="535" w:author="artin majdi" w:date="2023-07-07T10:34:00Z">
        <w:r>
          <w:t>decreases and \textcolor{orange}{ECE} increases</w:t>
        </w:r>
      </w:ins>
      <w:r>
        <w:t xml:space="preserve"> as the number of </w:t>
      </w:r>
      <w:del w:id="536" w:author="artin majdi" w:date="2023-07-07T10:34:00Z">
        <w:r w:rsidR="00786650">
          <w:delText>annotators</w:delText>
        </w:r>
      </w:del>
      <w:ins w:id="537" w:author="artin majdi" w:date="2023-07-07T10:34:00Z">
        <w:r>
          <w:t>workers</w:t>
        </w:r>
      </w:ins>
      <w:r>
        <w:t xml:space="preserve"> increases, which suggests that increasing the number of </w:t>
      </w:r>
      <w:del w:id="538" w:author="artin majdi" w:date="2023-07-07T10:34:00Z">
        <w:r w:rsidR="00786650">
          <w:delText>annotators</w:delText>
        </w:r>
      </w:del>
      <w:ins w:id="539" w:author="artin majdi" w:date="2023-07-07T10:34:00Z">
        <w:r>
          <w:t>workers</w:t>
        </w:r>
      </w:ins>
      <w:r>
        <w:t xml:space="preserve"> does not necessarily improve the performance. The performance varies depending on the confidence measurement technique and the strategy used.</w:t>
      </w:r>
    </w:p>
    <w:p w14:paraId="01A1F1B7" w14:textId="77777777" w:rsidR="00786650" w:rsidRDefault="00786650" w:rsidP="00786650">
      <w:pPr>
        <w:rPr>
          <w:del w:id="540" w:author="artin majdi" w:date="2023-07-07T10:34:00Z"/>
        </w:rPr>
      </w:pPr>
    </w:p>
    <w:p w14:paraId="205EC375" w14:textId="77777777" w:rsidR="00786650" w:rsidRDefault="00340AA2" w:rsidP="00786650">
      <w:pPr>
        <w:rPr>
          <w:del w:id="541" w:author="artin majdi" w:date="2023-07-07T10:34:00Z"/>
        </w:rPr>
      </w:pPr>
      <w:ins w:id="542" w:author="artin majdi" w:date="2023-07-07T10:34:00Z">
        <w:r>
          <w:t xml:space="preserve"> </w:t>
        </w:r>
      </w:ins>
      <w:r>
        <w:t xml:space="preserve">For the Freq strategy, the Crowd-Certain technique consistently yields lower </w:t>
      </w:r>
      <w:ins w:id="543" w:author="artin majdi" w:date="2023-07-07T10:34:00Z">
        <w:r>
          <w:t>\textcolor{orange}{</w:t>
        </w:r>
      </w:ins>
      <w:r>
        <w:t>ECE</w:t>
      </w:r>
      <w:ins w:id="544" w:author="artin majdi" w:date="2023-07-07T10:34:00Z">
        <w:r>
          <w:t>}</w:t>
        </w:r>
      </w:ins>
      <w:r>
        <w:t xml:space="preserve"> and </w:t>
      </w:r>
      <w:ins w:id="545" w:author="artin majdi" w:date="2023-07-07T10:34:00Z">
        <w:r>
          <w:t>higher \textcolor{blue}{</w:t>
        </w:r>
      </w:ins>
      <w:r>
        <w:t>Brier Score</w:t>
      </w:r>
      <w:ins w:id="546" w:author="artin majdi" w:date="2023-07-07T10:34:00Z">
        <w:r>
          <w:t>}</w:t>
        </w:r>
      </w:ins>
      <w:r>
        <w:t xml:space="preserve"> across different numbers of </w:t>
      </w:r>
      <w:del w:id="547" w:author="artin majdi" w:date="2023-07-07T10:34:00Z">
        <w:r w:rsidR="00786650">
          <w:delText>annotators</w:delText>
        </w:r>
      </w:del>
      <w:ins w:id="548" w:author="artin majdi" w:date="2023-07-07T10:34:00Z">
        <w:r>
          <w:t>workers</w:t>
        </w:r>
      </w:ins>
      <w:r>
        <w:t xml:space="preserve"> compared to the Tao and Sheng techniques, indicating better calibration and sharper predictions</w:t>
      </w:r>
      <w:del w:id="549" w:author="artin majdi" w:date="2023-07-07T10:34:00Z">
        <w:r w:rsidR="00786650">
          <w:delText>.</w:delText>
        </w:r>
      </w:del>
      <w:ins w:id="550" w:author="artin majdi" w:date="2023-07-07T10:34:00Z">
        <w:r>
          <w:t xml:space="preserve"> when having only 3 workers.</w:t>
        </w:r>
      </w:ins>
      <w:r>
        <w:t xml:space="preserve"> For the Beta strategy, the performance varies between techniques. </w:t>
      </w:r>
      <w:del w:id="551" w:author="artin majdi" w:date="2023-07-07T10:34:00Z">
        <w:r w:rsidR="00786650">
          <w:delText xml:space="preserve">The Tao technique generally results in higher ECE and </w:delText>
        </w:r>
      </w:del>
      <w:ins w:id="552" w:author="artin majdi" w:date="2023-07-07T10:34:00Z">
        <w:r>
          <w:t>For the \textcolor{blue}{</w:t>
        </w:r>
      </w:ins>
      <w:r>
        <w:t>Brier Score</w:t>
      </w:r>
      <w:del w:id="553" w:author="artin majdi" w:date="2023-07-07T10:34:00Z">
        <w:r w:rsidR="00786650">
          <w:delText xml:space="preserve"> Loss, indicating worse calibration and sharper </w:delText>
        </w:r>
        <w:r w:rsidR="00786650">
          <w:lastRenderedPageBreak/>
          <w:delText>predictions, whereas the Crowd-Certain and Sheng techniques show varying performance depending on the number of annotators.</w:delText>
        </w:r>
      </w:del>
    </w:p>
    <w:p w14:paraId="6E7D2F9A" w14:textId="77777777" w:rsidR="00786650" w:rsidRDefault="00786650" w:rsidP="00786650">
      <w:pPr>
        <w:rPr>
          <w:del w:id="554" w:author="artin majdi" w:date="2023-07-07T10:34:00Z"/>
        </w:rPr>
      </w:pPr>
    </w:p>
    <w:p w14:paraId="42FF1E11" w14:textId="2B48B1A3" w:rsidR="00340AA2" w:rsidRDefault="00786650" w:rsidP="00340AA2">
      <w:del w:id="555" w:author="artin majdi" w:date="2023-07-07T10:34:00Z">
        <w:r>
          <w:delText>For the Brier Score Loss,</w:delText>
        </w:r>
      </w:del>
      <w:ins w:id="556" w:author="artin majdi" w:date="2023-07-07T10:34:00Z">
        <w:r w:rsidR="00340AA2">
          <w:t>},</w:t>
        </w:r>
      </w:ins>
      <w:r w:rsidR="00340AA2">
        <w:t xml:space="preserve"> the Freq strategy combined with the Crowd-Certain technique tends to perform better across all numbers of </w:t>
      </w:r>
      <w:del w:id="557" w:author="artin majdi" w:date="2023-07-07T10:34:00Z">
        <w:r>
          <w:delText>annotators</w:delText>
        </w:r>
      </w:del>
      <w:ins w:id="558" w:author="artin majdi" w:date="2023-07-07T10:34:00Z">
        <w:r w:rsidR="00340AA2">
          <w:t>workers</w:t>
        </w:r>
      </w:ins>
      <w:r w:rsidR="00340AA2">
        <w:t xml:space="preserve"> compared to other combinations of techniques and strategies. For the </w:t>
      </w:r>
      <w:ins w:id="559" w:author="artin majdi" w:date="2023-07-07T10:34:00Z">
        <w:r w:rsidR="00340AA2">
          <w:t>\textcolor{orange}{</w:t>
        </w:r>
      </w:ins>
      <w:r w:rsidR="00340AA2">
        <w:t>ECE</w:t>
      </w:r>
      <w:del w:id="560" w:author="artin majdi" w:date="2023-07-07T10:34:00Z">
        <w:r>
          <w:delText>,</w:delText>
        </w:r>
      </w:del>
      <w:ins w:id="561" w:author="artin majdi" w:date="2023-07-07T10:34:00Z">
        <w:r w:rsidR="00340AA2">
          <w:t>},</w:t>
        </w:r>
      </w:ins>
      <w:r w:rsidR="00340AA2">
        <w:t xml:space="preserve"> the Beta strategy combined with the Crowd-Certain technique yields the lowest values for three and four </w:t>
      </w:r>
      <w:del w:id="562" w:author="artin majdi" w:date="2023-07-07T10:34:00Z">
        <w:r>
          <w:delText>annotators</w:delText>
        </w:r>
      </w:del>
      <w:ins w:id="563" w:author="artin majdi" w:date="2023-07-07T10:34:00Z">
        <w:r w:rsidR="00340AA2">
          <w:t>workers</w:t>
        </w:r>
      </w:ins>
      <w:r w:rsidR="00340AA2">
        <w:t xml:space="preserve">, indicating a good match between predicted confidences and observed frequencies. However, the </w:t>
      </w:r>
      <w:ins w:id="564" w:author="artin majdi" w:date="2023-07-07T10:34:00Z">
        <w:r w:rsidR="00340AA2">
          <w:t>\textcolor{orange}{</w:t>
        </w:r>
      </w:ins>
      <w:r w:rsidR="00340AA2">
        <w:t>ECE</w:t>
      </w:r>
      <w:ins w:id="565" w:author="artin majdi" w:date="2023-07-07T10:34:00Z">
        <w:r w:rsidR="00340AA2">
          <w:t>}</w:t>
        </w:r>
      </w:ins>
      <w:r w:rsidR="00340AA2">
        <w:t xml:space="preserve"> tends to increase as the number of </w:t>
      </w:r>
      <w:del w:id="566" w:author="artin majdi" w:date="2023-07-07T10:34:00Z">
        <w:r>
          <w:delText>annotators</w:delText>
        </w:r>
      </w:del>
      <w:ins w:id="567" w:author="artin majdi" w:date="2023-07-07T10:34:00Z">
        <w:r w:rsidR="00340AA2">
          <w:t>workers</w:t>
        </w:r>
      </w:ins>
      <w:r w:rsidR="00340AA2">
        <w:t xml:space="preserve"> increases, indicating a decline in calibration.</w:t>
      </w:r>
    </w:p>
    <w:p w14:paraId="50314BDD" w14:textId="77777777" w:rsidR="00340AA2" w:rsidRDefault="00340AA2" w:rsidP="00340AA2"/>
    <w:p w14:paraId="0E384763" w14:textId="77777777" w:rsidR="00340AA2" w:rsidRDefault="00340AA2" w:rsidP="00340AA2">
      <w:r>
        <w:t>Overall, these results suggest that the choice of the confidence measurement technique and the strategy has significant impacts on the calibration and sharpness of the predictions. Further investigations could be beneficial to understand the specific conditions under which certain techniques and strategies yield superior performance.</w:t>
      </w:r>
    </w:p>
    <w:p w14:paraId="20175C3C" w14:textId="77777777" w:rsidR="00340AA2" w:rsidRDefault="00340AA2" w:rsidP="00340AA2">
      <w:r>
        <w:t>\begin{figure*}[htbp]</w:t>
      </w:r>
    </w:p>
    <w:p w14:paraId="3B3A3746" w14:textId="77777777" w:rsidR="00340AA2" w:rsidRDefault="00340AA2" w:rsidP="00340AA2">
      <w:r>
        <w:t xml:space="preserve">    \centering</w:t>
      </w:r>
    </w:p>
    <w:p w14:paraId="43674B3A" w14:textId="77777777" w:rsidR="00340AA2" w:rsidRDefault="00340AA2" w:rsidP="00340AA2">
      <w:r>
        <w:t xml:space="preserve">    \includegraphics[width=0.9\textwidth]{\figurepath{</w:t>
      </w:r>
      <w:ins w:id="568" w:author="artin majdi" w:date="2023-07-07T10:34:00Z">
        <w:r>
          <w:t>figure_</w:t>
        </w:r>
      </w:ins>
      <w:r>
        <w:t>heatmap_F_evals_kr-vs-kp_all_labelers/</w:t>
      </w:r>
      <w:ins w:id="569" w:author="artin majdi" w:date="2023-07-07T10:34:00Z">
        <w:r>
          <w:t>figure_</w:t>
        </w:r>
      </w:ins>
      <w:r>
        <w:t>heatmap_F_evals_kr-vs-kp_all_labelers.pdf}}</w:t>
      </w:r>
    </w:p>
    <w:p w14:paraId="6CBDBEE4" w14:textId="1C50D794" w:rsidR="00340AA2" w:rsidRDefault="00340AA2" w:rsidP="00340AA2">
      <w:r>
        <w:t xml:space="preserve">    \caption</w:t>
      </w:r>
      <w:del w:id="570" w:author="artin majdi" w:date="2023-07-07T10:34:00Z">
        <w:r w:rsidR="00786650">
          <w:delText>{</w:delText>
        </w:r>
      </w:del>
      <w:ins w:id="571" w:author="artin majdi" w:date="2023-07-07T10:34:00Z">
        <w:r>
          <w:t xml:space="preserve">[ECE and Brier Score </w:t>
        </w:r>
      </w:ins>
      <w:r>
        <w:t xml:space="preserve">Comparison </w:t>
      </w:r>
      <w:ins w:id="572" w:author="artin majdi" w:date="2023-07-07T10:34:00Z">
        <w:r>
          <w:t xml:space="preserve">across Techniques for Varying Number </w:t>
        </w:r>
      </w:ins>
      <w:r>
        <w:t xml:space="preserve">of </w:t>
      </w:r>
      <w:ins w:id="573" w:author="artin majdi" w:date="2023-07-07T10:34:00Z">
        <w:r>
          <w:t>Workers for kr-vs-kp Dataset]{This figure presents a comparative evaluation of the \textcolor{red}{</w:t>
        </w:r>
      </w:ins>
      <w:r>
        <w:t>Expected Calibration Error (ECE</w:t>
      </w:r>
      <w:del w:id="574" w:author="artin majdi" w:date="2023-07-07T10:34:00Z">
        <w:r w:rsidR="00786650">
          <w:delText>)</w:delText>
        </w:r>
      </w:del>
      <w:ins w:id="575" w:author="artin majdi" w:date="2023-07-07T10:34:00Z">
        <w:r>
          <w:t>)}</w:t>
        </w:r>
      </w:ins>
      <w:r>
        <w:t xml:space="preserve"> and </w:t>
      </w:r>
      <w:ins w:id="576" w:author="artin majdi" w:date="2023-07-07T10:34:00Z">
        <w:r>
          <w:t>the \textcolor{blue}{</w:t>
        </w:r>
      </w:ins>
      <w:r>
        <w:t>Brier Score</w:t>
      </w:r>
      <w:del w:id="577" w:author="artin majdi" w:date="2023-07-07T10:34:00Z">
        <w:r w:rsidR="00786650">
          <w:delText xml:space="preserve"> Loss for</w:delText>
        </w:r>
      </w:del>
      <w:ins w:id="578" w:author="artin majdi" w:date="2023-07-07T10:34:00Z">
        <w:r>
          <w:t>} across</w:t>
        </w:r>
      </w:ins>
      <w:r>
        <w:t xml:space="preserve"> two confidence score measurement strategies</w:t>
      </w:r>
      <w:del w:id="579" w:author="artin majdi" w:date="2023-07-07T10:34:00Z">
        <w:r w:rsidR="00786650">
          <w:delText xml:space="preserve"> (</w:delText>
        </w:r>
      </w:del>
      <w:ins w:id="580" w:author="artin majdi" w:date="2023-07-07T10:34:00Z">
        <w:r>
          <w:t xml:space="preserve">: Beta ($F_{\beta}$) and </w:t>
        </w:r>
      </w:ins>
      <w:r>
        <w:t xml:space="preserve">Freq </w:t>
      </w:r>
      <w:del w:id="581" w:author="artin majdi" w:date="2023-07-07T10:34:00Z">
        <w:r w:rsidR="00786650">
          <w:delText xml:space="preserve">and Beta) across </w:delText>
        </w:r>
      </w:del>
      <w:ins w:id="582" w:author="artin majdi" w:date="2023-07-07T10:34:00Z">
        <w:r>
          <w:t xml:space="preserve">($F_{\Omega}$). The results are plotted for </w:t>
        </w:r>
      </w:ins>
      <w:r>
        <w:t xml:space="preserve">three </w:t>
      </w:r>
      <w:del w:id="583" w:author="artin majdi" w:date="2023-07-07T10:34:00Z">
        <w:r w:rsidR="00786650">
          <w:delText>different</w:delText>
        </w:r>
      </w:del>
      <w:ins w:id="584" w:author="artin majdi" w:date="2023-07-07T10:34:00Z">
        <w:r>
          <w:t>distinct label aggregation</w:t>
        </w:r>
      </w:ins>
      <w:r>
        <w:t xml:space="preserve"> techniques</w:t>
      </w:r>
      <w:del w:id="585" w:author="artin majdi" w:date="2023-07-07T10:34:00Z">
        <w:r w:rsidR="00786650">
          <w:delText xml:space="preserve"> (</w:delText>
        </w:r>
      </w:del>
      <w:ins w:id="586" w:author="artin majdi" w:date="2023-07-07T10:34:00Z">
        <w:r>
          <w:t xml:space="preserve">: </w:t>
        </w:r>
      </w:ins>
      <w:r>
        <w:t>Crowd-Certain, Tao, and Sheng</w:t>
      </w:r>
      <w:del w:id="587" w:author="artin majdi" w:date="2023-07-07T10:34:00Z">
        <w:r w:rsidR="00786650">
          <w:delText xml:space="preserve">). Results are shown for </w:delText>
        </w:r>
      </w:del>
      <w:ins w:id="588" w:author="artin majdi" w:date="2023-07-07T10:34:00Z">
        <w:r>
          <w:t xml:space="preserve">, on the kr-vs-kp dataset with </w:t>
        </w:r>
      </w:ins>
      <w:r>
        <w:t xml:space="preserve">varying numbers of </w:t>
      </w:r>
      <w:del w:id="589" w:author="artin majdi" w:date="2023-07-07T10:34:00Z">
        <w:r w:rsidR="00786650">
          <w:delText>annotators</w:delText>
        </w:r>
      </w:del>
      <w:ins w:id="590" w:author="artin majdi" w:date="2023-07-07T10:34:00Z">
        <w:r>
          <w:t>crowd workers from three to seven</w:t>
        </w:r>
      </w:ins>
      <w:r>
        <w:t xml:space="preserve"> (NL3 to NL7</w:t>
      </w:r>
      <w:del w:id="591" w:author="artin majdi" w:date="2023-07-07T10:34:00Z">
        <w:r w:rsidR="00786650">
          <w:delText>) on the kr-vs-kp dataset. The metrics reflect the calibration and sharpness of the predictions under different configurations.}%</w:delText>
        </w:r>
      </w:del>
      <w:ins w:id="592" w:author="artin majdi" w:date="2023-07-07T10:34:00Z">
        <w:r>
          <w:t>). }%</w:t>
        </w:r>
      </w:ins>
    </w:p>
    <w:p w14:paraId="46513454" w14:textId="77777777" w:rsidR="00340AA2" w:rsidRDefault="00340AA2" w:rsidP="00340AA2">
      <w:r>
        <w:t xml:space="preserve">    \label{fig:crowd.Fig.confidence_score_one_datasets_all_workers}</w:t>
      </w:r>
    </w:p>
    <w:p w14:paraId="34514BF7" w14:textId="77777777" w:rsidR="00340AA2" w:rsidRDefault="00340AA2" w:rsidP="00340AA2">
      <w:r>
        <w:t>\end{figure*}</w:t>
      </w:r>
    </w:p>
    <w:p w14:paraId="2DDC0737" w14:textId="77777777" w:rsidR="00340AA2" w:rsidRDefault="00340AA2" w:rsidP="00340AA2"/>
    <w:p w14:paraId="6D0DA391" w14:textId="77777777" w:rsidR="00340AA2" w:rsidRDefault="00340AA2" w:rsidP="00340AA2">
      <w:r>
        <w:t>\section{Discussion}\label{sec:crowd.discussion}</w:t>
      </w:r>
    </w:p>
    <w:p w14:paraId="646B1A10" w14:textId="77777777" w:rsidR="00786650" w:rsidRPr="006C3C87" w:rsidRDefault="00786650" w:rsidP="006C3C87">
      <w:pPr>
        <w:rPr>
          <w:del w:id="593" w:author="artin majdi" w:date="2023-07-07T10:34:00Z"/>
        </w:rPr>
      </w:pPr>
    </w:p>
    <w:p w14:paraId="3F48E2AB" w14:textId="0F8445F3" w:rsidR="00340AA2" w:rsidRDefault="00340AA2" w:rsidP="00340AA2">
      <w:r>
        <w:t xml:space="preserve">Label aggregation is a critical component of crowdsourcing and ensemble learning strategies. Many generic label aggregation algorithms fall short because they do not account for the varying reliability of the </w:t>
      </w:r>
      <w:del w:id="594" w:author="artin majdi" w:date="2023-07-07T10:34:00Z">
        <w:r w:rsidR="00786650" w:rsidRPr="006C3C87">
          <w:delText>annotators</w:delText>
        </w:r>
      </w:del>
      <w:ins w:id="595" w:author="artin majdi" w:date="2023-07-07T10:34:00Z">
        <w:r>
          <w:t>workers</w:t>
        </w:r>
      </w:ins>
      <w:r>
        <w:t xml:space="preserve">. In this work, we introduced a new method for crowd labeling aggregation termed as Crowd-Certain. This technique effectively leverages uncertainty measurements to refine the aggregation of labels obtained from multiple </w:t>
      </w:r>
      <w:del w:id="596" w:author="artin majdi" w:date="2023-07-07T10:34:00Z">
        <w:r w:rsidR="00786650">
          <w:delText>annotators</w:delText>
        </w:r>
      </w:del>
      <w:ins w:id="597" w:author="artin majdi" w:date="2023-07-07T10:34:00Z">
        <w:r>
          <w:t>workers</w:t>
        </w:r>
      </w:ins>
      <w:r>
        <w:t xml:space="preserve">. Through an extensive comparative analysis, it was </w:t>
      </w:r>
      <w:r>
        <w:lastRenderedPageBreak/>
        <w:t xml:space="preserve">shown to yield higher accuracy in label aggregation against ground truth, particularly in settings where only a limited number of </w:t>
      </w:r>
      <w:del w:id="598" w:author="artin majdi" w:date="2023-07-07T10:34:00Z">
        <w:r w:rsidR="00786650">
          <w:delText>annotators</w:delText>
        </w:r>
      </w:del>
      <w:ins w:id="599" w:author="artin majdi" w:date="2023-07-07T10:34:00Z">
        <w:r>
          <w:t>workers</w:t>
        </w:r>
      </w:ins>
      <w:r>
        <w:t xml:space="preserve"> are available. This advantage over established methods such as Gold Majority Vote, MV, MMSR, Wawa, Zero-Based Skill, GLAD, and Dawid Skene demonstrates the potential of the proposed method in enhancing the reliability of label aggregation in crowdsourcing and ensemble learning applications.</w:t>
      </w:r>
    </w:p>
    <w:p w14:paraId="6A2C90A9" w14:textId="77777777" w:rsidR="00340AA2" w:rsidRDefault="00340AA2" w:rsidP="00340AA2"/>
    <w:p w14:paraId="4AB69BBB" w14:textId="0853040E" w:rsidR="00340AA2" w:rsidRDefault="00340AA2" w:rsidP="00340AA2">
      <w:r>
        <w:t xml:space="preserve">Our approach is distinguished by its application of a weighted soft majority voting scheme, where the weights are determined based on the level of uncertainty associated with each </w:t>
      </w:r>
      <w:del w:id="600" w:author="artin majdi" w:date="2023-07-07T10:34:00Z">
        <w:r w:rsidR="00786650">
          <w:delText>annotator's</w:delText>
        </w:r>
      </w:del>
      <w:ins w:id="601" w:author="artin majdi" w:date="2023-07-07T10:34:00Z">
        <w:r>
          <w:t>worker's</w:t>
        </w:r>
      </w:ins>
      <w:r>
        <w:t xml:space="preserve"> labels. Importantly, the proposed technique takes into account the possibility of consistently inaccurate </w:t>
      </w:r>
      <w:del w:id="602" w:author="artin majdi" w:date="2023-07-07T10:34:00Z">
        <w:r w:rsidR="00786650">
          <w:delText>annotators</w:delText>
        </w:r>
      </w:del>
      <w:ins w:id="603" w:author="artin majdi" w:date="2023-07-07T10:34:00Z">
        <w:r>
          <w:t>workers</w:t>
        </w:r>
      </w:ins>
      <w:r>
        <w:t xml:space="preserve"> and includes measures to penalize them (shown in Eq.~\ref{eq:crowd.eq.10.consistency-penalized}), thus ensuring the credibility of the computed weights $\omega_{\alpha}^{(k)}$. The calculated weights follow a pre-set ground-truth accuracy closely, highlighting the effectiveness of the technique in capturing the quality of </w:t>
      </w:r>
      <w:del w:id="604" w:author="artin majdi" w:date="2023-07-07T10:34:00Z">
        <w:r w:rsidR="00786650">
          <w:delText>annotators'</w:delText>
        </w:r>
      </w:del>
      <w:ins w:id="605" w:author="artin majdi" w:date="2023-07-07T10:34:00Z">
        <w:r>
          <w:t>workers'</w:t>
        </w:r>
      </w:ins>
      <w:r>
        <w:t xml:space="preserve"> labels. Moreover, the Crowd-Certain technique demonstrates an appreciable capability to generate confidence scores that accompany each aggregated label, offering an extended context that can be invaluable in practical applications.</w:t>
      </w:r>
    </w:p>
    <w:p w14:paraId="5A8123D5" w14:textId="77777777" w:rsidR="00340AA2" w:rsidRDefault="00340AA2" w:rsidP="00340AA2"/>
    <w:p w14:paraId="2748867C" w14:textId="5CFAEBC5" w:rsidR="00340AA2" w:rsidRDefault="00340AA2" w:rsidP="00340AA2">
      <w:r>
        <w:t xml:space="preserve">In this study, we evaluated various techniques for aggregating crowd-sourced labels and measuring the confidence scores associated with these labels. This evaluation involved two key metrics: </w:t>
      </w:r>
      <w:del w:id="606" w:author="artin majdi" w:date="2023-07-07T10:34:00Z">
        <w:r w:rsidR="00786650">
          <w:delText>Expected Calibration Error (</w:delText>
        </w:r>
      </w:del>
      <w:r>
        <w:t>ECE</w:t>
      </w:r>
      <w:del w:id="607" w:author="artin majdi" w:date="2023-07-07T10:34:00Z">
        <w:r w:rsidR="00786650">
          <w:delText>)</w:delText>
        </w:r>
      </w:del>
      <w:r>
        <w:t xml:space="preserve"> and Brier Score </w:t>
      </w:r>
      <w:del w:id="608" w:author="artin majdi" w:date="2023-07-07T10:34:00Z">
        <w:r w:rsidR="00786650">
          <w:delText xml:space="preserve">Loss </w:delText>
        </w:r>
      </w:del>
      <w:r>
        <w:t xml:space="preserve">for the evaluation of confidence scores, as well as three metrics: accuracy, AUC, and F1 score </w:t>
      </w:r>
      <w:del w:id="609" w:author="artin majdi" w:date="2023-07-07T10:34:00Z">
        <w:r w:rsidR="00786650">
          <w:delText>used to evaluate</w:delText>
        </w:r>
      </w:del>
      <w:ins w:id="610" w:author="artin majdi" w:date="2023-07-07T10:34:00Z">
        <w:r>
          <w:t>for the evaluation of</w:t>
        </w:r>
      </w:ins>
      <w:r>
        <w:t xml:space="preserve"> the aggregated labels</w:t>
      </w:r>
      <w:del w:id="611" w:author="artin majdi" w:date="2023-07-07T10:34:00Z">
        <w:r w:rsidR="00786650">
          <w:delText>.</w:delText>
        </w:r>
      </w:del>
      <w:ins w:id="612" w:author="artin majdi" w:date="2023-07-07T10:34:00Z">
        <w:r>
          <w:t xml:space="preserve"> ($\nu$).</w:t>
        </w:r>
      </w:ins>
      <w:r>
        <w:t xml:space="preserve"> These metrics assessed different facets of model performance: calibration and sharpness of the confidence scores, and the performance of the aggregated labels against the ground truth. By comparison to existing methodologies, </w:t>
      </w:r>
      <w:del w:id="613" w:author="artin majdi" w:date="2023-07-07T10:34:00Z">
        <w:r w:rsidR="00786650">
          <w:delText xml:space="preserve">which rely on the use of actual crowd labels, </w:delText>
        </w:r>
      </w:del>
      <w:r>
        <w:t xml:space="preserve">our method demonstrates superior performance across a variety of datasets, yielding higher average accuracy rates. Furthermore, our experiments, which involved varying the number of </w:t>
      </w:r>
      <w:del w:id="614" w:author="artin majdi" w:date="2023-07-07T10:34:00Z">
        <w:r w:rsidR="00786650">
          <w:delText>annotators</w:delText>
        </w:r>
      </w:del>
      <w:ins w:id="615" w:author="artin majdi" w:date="2023-07-07T10:34:00Z">
        <w:r>
          <w:t>workers</w:t>
        </w:r>
      </w:ins>
      <w:r>
        <w:t xml:space="preserve">, demonstrated that Crowd-Certain consistently outperforms the benchmark methods in all scenarios, irrespective of the number of </w:t>
      </w:r>
      <w:del w:id="616" w:author="artin majdi" w:date="2023-07-07T10:34:00Z">
        <w:r w:rsidR="00786650">
          <w:delText>annotators</w:delText>
        </w:r>
      </w:del>
      <w:ins w:id="617" w:author="artin majdi" w:date="2023-07-07T10:34:00Z">
        <w:r>
          <w:t>workers</w:t>
        </w:r>
      </w:ins>
      <w:r>
        <w:t xml:space="preserve"> involved. This indicates that our approach is not only accurate and efficient, but also highly robust and adaptable to a range of settings, showing consistent improvements across different numbers of </w:t>
      </w:r>
      <w:del w:id="618" w:author="artin majdi" w:date="2023-07-07T10:34:00Z">
        <w:r w:rsidR="00786650">
          <w:delText>annotators</w:delText>
        </w:r>
      </w:del>
      <w:ins w:id="619" w:author="artin majdi" w:date="2023-07-07T10:34:00Z">
        <w:r>
          <w:t>workers</w:t>
        </w:r>
      </w:ins>
      <w:r>
        <w:t>.</w:t>
      </w:r>
    </w:p>
    <w:p w14:paraId="245C104D" w14:textId="77777777" w:rsidR="00340AA2" w:rsidRDefault="00340AA2" w:rsidP="00340AA2"/>
    <w:p w14:paraId="7AEA17DC" w14:textId="3393A11F" w:rsidR="00340AA2" w:rsidRDefault="00340AA2" w:rsidP="00340AA2">
      <w:r>
        <w:t xml:space="preserve">Significantly, our technique introduces an advantageous property by assigning a single weight </w:t>
      </w:r>
      <w:del w:id="620" w:author="artin majdi" w:date="2023-07-07T10:34:00Z">
        <w:r w:rsidR="00786650">
          <w:delText>to each annotator</w:delText>
        </w:r>
      </w:del>
      <w:ins w:id="621" w:author="artin majdi" w:date="2023-07-07T10:34:00Z">
        <w:r>
          <w:t>($\omega_{\alpha}^{(k)}$ for class $k$) to each worker $\alpha$</w:t>
        </w:r>
      </w:ins>
      <w:r>
        <w:t xml:space="preserve"> for all instances in the dataset. Moreover, the application of predicted probabilities </w:t>
      </w:r>
      <w:del w:id="622" w:author="artin majdi" w:date="2023-07-07T10:34:00Z">
        <w:r w:rsidR="00786650">
          <w:delText>in our method, denoted as $\</w:delText>
        </w:r>
      </w:del>
      <w:ins w:id="623" w:author="artin majdi" w:date="2023-07-07T10:34:00Z">
        <w:r>
          <w:t>($\</w:t>
        </w:r>
      </w:ins>
      <w:r>
        <w:t>eta_{\alpha}^{(i,k</w:t>
      </w:r>
      <w:del w:id="624" w:author="artin majdi" w:date="2023-07-07T10:34:00Z">
        <w:r w:rsidR="00786650">
          <w:delText>)}$,</w:delText>
        </w:r>
      </w:del>
      <w:ins w:id="625" w:author="artin majdi" w:date="2023-07-07T10:34:00Z">
        <w:r>
          <w:t>)}$) in our method,</w:t>
        </w:r>
      </w:ins>
      <w:r>
        <w:t xml:space="preserve"> allows for the reuse of trained classifiers on future sample data, which eliminates the need for recurrent simulation processes. This presents a distinct advantage over conventional techniques, which require computationally expensive and time-consuming repeated simulations for every new dataset</w:t>
      </w:r>
      <w:del w:id="626" w:author="artin majdi" w:date="2023-07-07T10:34:00Z">
        <w:r w:rsidR="00786650">
          <w:delText>~\cite{tao_Label_2020}.</w:delText>
        </w:r>
      </w:del>
      <w:ins w:id="627" w:author="artin majdi" w:date="2023-07-07T10:34:00Z">
        <w:r>
          <w:t>.</w:t>
        </w:r>
      </w:ins>
      <w:r>
        <w:t xml:space="preserve"> It's worth noting that the </w:t>
      </w:r>
      <w:del w:id="628" w:author="artin majdi" w:date="2023-07-07T10:34:00Z">
        <w:r w:rsidR="00786650">
          <w:delText xml:space="preserve">novel </w:delText>
        </w:r>
      </w:del>
      <w:r>
        <w:t xml:space="preserve">Crowd-Certain </w:t>
      </w:r>
      <w:del w:id="629" w:author="artin majdi" w:date="2023-07-07T10:34:00Z">
        <w:r w:rsidR="00786650">
          <w:delText xml:space="preserve">method </w:delText>
        </w:r>
      </w:del>
      <w:r>
        <w:t>is not only superior in terms of average accuracy</w:t>
      </w:r>
      <w:del w:id="630" w:author="artin majdi" w:date="2023-07-07T10:34:00Z">
        <w:r w:rsidR="00786650">
          <w:delText>,</w:delText>
        </w:r>
      </w:del>
      <w:ins w:id="631" w:author="artin majdi" w:date="2023-07-07T10:34:00Z">
        <w:r>
          <w:t xml:space="preserve"> (Figures~\ref{fig:crowd.accuracy_per_worker} and \ref{fig:crowd.Fig.accuracy_all_datasets_workers}),</w:t>
        </w:r>
      </w:ins>
      <w:r>
        <w:t xml:space="preserve"> but also shows a consistent outperforming across </w:t>
      </w:r>
      <w:r>
        <w:lastRenderedPageBreak/>
        <w:t>all tested datasets. This consistency is evident even when considering variance in dataset characteristics, such as `kr-vs-kp', `mushroom', `spambase', and `tic-tac-toe', further attesting to the robustness and versatility of our approach.</w:t>
      </w:r>
    </w:p>
    <w:p w14:paraId="01A2547A" w14:textId="77777777" w:rsidR="00340AA2" w:rsidRDefault="00340AA2" w:rsidP="00340AA2"/>
    <w:p w14:paraId="4B8F820B" w14:textId="2271611F" w:rsidR="00340AA2" w:rsidRDefault="00340AA2" w:rsidP="00340AA2">
      <w:r>
        <w:t xml:space="preserve">In addition to label aggregation, the evaluation of confidence score measurements revealed further advantages of the Crowd-Certain method. When analyzing two confidence score measurement techniques, Freq and Beta, we found that our strategy consistently achieved lower </w:t>
      </w:r>
      <w:del w:id="632" w:author="artin majdi" w:date="2023-07-07T10:34:00Z">
        <w:r w:rsidR="00786650">
          <w:delText>Expected Calibration Error (ECE)</w:delText>
        </w:r>
      </w:del>
      <w:ins w:id="633" w:author="artin majdi" w:date="2023-07-07T10:34:00Z">
        <w:r>
          <w:t>ECE</w:t>
        </w:r>
      </w:ins>
      <w:r>
        <w:t xml:space="preserve"> scores compared to other techniques, such as Tao and Sheng. This implies that Crowd-Certain provides better-calibrated predictions, offering a higher level of confidence in the aggregated labels. Furthermore, Crowd-Certain also outperformed other techniques in terms of Brier Score </w:t>
      </w:r>
      <w:del w:id="634" w:author="artin majdi" w:date="2023-07-07T10:34:00Z">
        <w:r w:rsidR="00786650">
          <w:delText xml:space="preserve">Loss </w:delText>
        </w:r>
      </w:del>
      <w:r>
        <w:t>across most datasets, indicating a higher accuracy of probabilistic predictions.</w:t>
      </w:r>
    </w:p>
    <w:p w14:paraId="5B7CC2E7" w14:textId="77777777" w:rsidR="00340AA2" w:rsidRDefault="00340AA2" w:rsidP="00340AA2"/>
    <w:p w14:paraId="5C4DF43A" w14:textId="22142B61" w:rsidR="00340AA2" w:rsidRDefault="00340AA2" w:rsidP="00340AA2">
      <w:r>
        <w:t xml:space="preserve">Our results indicate that the choice of aggregation and confidence measurement technique can significantly impact the performance. Specifically, the Crowd-Certain technique consistently performed well when combined with the Beta strategy, yielding lower ECE and </w:t>
      </w:r>
      <w:ins w:id="635" w:author="artin majdi" w:date="2023-07-07T10:34:00Z">
        <w:r>
          <w:t xml:space="preserve">higher </w:t>
        </w:r>
      </w:ins>
      <w:r>
        <w:t xml:space="preserve">Brier Score </w:t>
      </w:r>
      <w:del w:id="636" w:author="artin majdi" w:date="2023-07-07T10:34:00Z">
        <w:r w:rsidR="00786650">
          <w:delText xml:space="preserve">Loss </w:delText>
        </w:r>
      </w:del>
      <w:r>
        <w:t xml:space="preserve">across different numbers of </w:t>
      </w:r>
      <w:del w:id="637" w:author="artin majdi" w:date="2023-07-07T10:34:00Z">
        <w:r w:rsidR="00786650">
          <w:delText>annotators</w:delText>
        </w:r>
      </w:del>
      <w:ins w:id="638" w:author="artin majdi" w:date="2023-07-07T10:34:00Z">
        <w:r>
          <w:t>workers</w:t>
        </w:r>
      </w:ins>
      <w:r>
        <w:t xml:space="preserve">. This suggests that the Crowd-Certain technique can effectively aggregate crowd-sourced labels and produce well-calibrated and sharp confidence scores when applied using the Beta strategy. We also noted that increasing the number of </w:t>
      </w:r>
      <w:del w:id="639" w:author="artin majdi" w:date="2023-07-07T10:34:00Z">
        <w:r w:rsidR="00786650">
          <w:delText>annotators</w:delText>
        </w:r>
      </w:del>
      <w:ins w:id="640" w:author="artin majdi" w:date="2023-07-07T10:34:00Z">
        <w:r>
          <w:t>workers</w:t>
        </w:r>
      </w:ins>
      <w:r>
        <w:t xml:space="preserve"> does not necessarily improve the performance, as indicated by the general increase in ECE and </w:t>
      </w:r>
      <w:ins w:id="641" w:author="artin majdi" w:date="2023-07-07T10:34:00Z">
        <w:r>
          <w:t xml:space="preserve">decrease (for Freq strategy) in </w:t>
        </w:r>
      </w:ins>
      <w:r>
        <w:t xml:space="preserve">Brier Score </w:t>
      </w:r>
      <w:del w:id="642" w:author="artin majdi" w:date="2023-07-07T10:34:00Z">
        <w:r w:rsidR="00786650">
          <w:delText xml:space="preserve">Loss </w:delText>
        </w:r>
      </w:del>
      <w:r>
        <w:t xml:space="preserve">with a higher number of </w:t>
      </w:r>
      <w:del w:id="643" w:author="artin majdi" w:date="2023-07-07T10:34:00Z">
        <w:r w:rsidR="00786650">
          <w:delText>annotators</w:delText>
        </w:r>
      </w:del>
      <w:ins w:id="644" w:author="artin majdi" w:date="2023-07-07T10:34:00Z">
        <w:r>
          <w:t>workers</w:t>
        </w:r>
      </w:ins>
      <w:r>
        <w:t xml:space="preserve">. This suggests a trade-off between the number of </w:t>
      </w:r>
      <w:del w:id="645" w:author="artin majdi" w:date="2023-07-07T10:34:00Z">
        <w:r w:rsidR="00786650">
          <w:delText>annotators</w:delText>
        </w:r>
      </w:del>
      <w:ins w:id="646" w:author="artin majdi" w:date="2023-07-07T10:34:00Z">
        <w:r>
          <w:t>workers</w:t>
        </w:r>
      </w:ins>
      <w:r>
        <w:t xml:space="preserve"> and the performance, and that the optimal number may depend on the specific context and the chosen techniques.</w:t>
      </w:r>
    </w:p>
    <w:p w14:paraId="359F4CE2" w14:textId="77777777" w:rsidR="00340AA2" w:rsidRDefault="00340AA2" w:rsidP="00340AA2">
      <w:ins w:id="647" w:author="artin majdi" w:date="2023-07-07T10:34:00Z">
        <w:r>
          <w:t>%</w:t>
        </w:r>
      </w:ins>
    </w:p>
    <w:p w14:paraId="3B553E96" w14:textId="77777777" w:rsidR="00340AA2" w:rsidRDefault="00340AA2" w:rsidP="00340AA2">
      <w:r>
        <w:t>\section{Conclusion}\label{sec:crowd.conclusion}</w:t>
      </w:r>
    </w:p>
    <w:p w14:paraId="504EDB14" w14:textId="77777777" w:rsidR="00340AA2" w:rsidRDefault="00340AA2" w:rsidP="00340AA2">
      <w:r>
        <w:t>The proposed Crowd-Certain label aggregation technique offers a promising solution for crowdsourced labeling tasks. It not only provides superior accuracy but also demonstrates robustness and adaptability across various settings. Furthermore, it improves computational efficiency by allowing for the reuse of trained classifiers on future sample data, making it a viable option for large-scale data labeling tasks. While our findings are encouraging, further research and validation across more diverse datasets and real-world scenarios are warranted to further refine and enhance this approach. Future work could delve deeper into understanding why certain techniques and strategies outperform others under specific conditions. Further investigations could explore the effects of other factors such as the complexity of the task and the diversity of the crowd, which may impact the performance of different techniques and strategies. Our findings could guide future research and applications in this domain, with potential implications for various fields that rely on crowd-sourced data, including machine learning, data science, and citizen science.</w:t>
      </w:r>
    </w:p>
    <w:p w14:paraId="7AD0FFAD" w14:textId="77777777" w:rsidR="00786650" w:rsidRDefault="00786650" w:rsidP="00786650">
      <w:pPr>
        <w:rPr>
          <w:del w:id="648" w:author="artin majdi" w:date="2023-07-07T10:34:00Z"/>
        </w:rPr>
      </w:pPr>
    </w:p>
    <w:p w14:paraId="3EED8F14" w14:textId="77777777" w:rsidR="00786650" w:rsidRDefault="00786650" w:rsidP="00786650">
      <w:pPr>
        <w:rPr>
          <w:del w:id="649" w:author="artin majdi" w:date="2023-07-07T10:34:00Z"/>
        </w:rPr>
      </w:pPr>
    </w:p>
    <w:p w14:paraId="7C377F41" w14:textId="77777777" w:rsidR="00340AA2" w:rsidRDefault="00340AA2" w:rsidP="00340AA2">
      <w:pPr>
        <w:rPr>
          <w:ins w:id="650" w:author="artin majdi" w:date="2023-07-07T10:34:00Z"/>
        </w:rPr>
      </w:pPr>
      <w:ins w:id="651" w:author="artin majdi" w:date="2023-07-07T10:34:00Z">
        <w:r>
          <w:lastRenderedPageBreak/>
          <w:t>%</w:t>
        </w:r>
      </w:ins>
    </w:p>
    <w:p w14:paraId="7819DD84" w14:textId="77777777" w:rsidR="00340AA2" w:rsidRDefault="00340AA2" w:rsidP="00340AA2">
      <w:r>
        <w:t>\section{Availability of Data and Materials}</w:t>
      </w:r>
    </w:p>
    <w:p w14:paraId="1354095E" w14:textId="42D3DF81" w:rsidR="00340AA2" w:rsidRDefault="00340AA2" w:rsidP="00340AA2">
      <w:r>
        <w:t>The code can be found in \href{</w:t>
      </w:r>
      <w:del w:id="652" w:author="artin majdi" w:date="2023-07-07T10:34:00Z">
        <w:r w:rsidR="00781130" w:rsidRPr="00A53C97">
          <w:delText>http</w:delText>
        </w:r>
      </w:del>
      <w:ins w:id="653" w:author="artin majdi" w:date="2023-07-07T10:34:00Z">
        <w:r>
          <w:t>https</w:t>
        </w:r>
      </w:ins>
      <w:r>
        <w:t>://github.com/artinmajdi/crowdcertain}{</w:t>
      </w:r>
      <w:del w:id="654" w:author="artin majdi" w:date="2023-07-07T10:34:00Z">
        <w:r w:rsidR="00781130" w:rsidRPr="00A53C97">
          <w:delText>crowd-certain</w:delText>
        </w:r>
      </w:del>
      <w:ins w:id="655" w:author="artin majdi" w:date="2023-07-07T10:34:00Z">
        <w:r>
          <w:t>Crowd-Certain</w:t>
        </w:r>
      </w:ins>
      <w:r>
        <w:t>}</w:t>
      </w:r>
    </w:p>
    <w:p w14:paraId="55322138" w14:textId="77777777" w:rsidR="00786650" w:rsidRPr="006C3C87" w:rsidRDefault="00786650" w:rsidP="006C3C87">
      <w:pPr>
        <w:rPr>
          <w:del w:id="656" w:author="artin majdi" w:date="2023-07-07T10:34:00Z"/>
        </w:rPr>
      </w:pPr>
    </w:p>
    <w:p w14:paraId="19F80ABB" w14:textId="77777777" w:rsidR="00340AA2" w:rsidRDefault="00340AA2" w:rsidP="00340AA2">
      <w:r>
        <w:t>\section{Appendices}</w:t>
      </w:r>
    </w:p>
    <w:p w14:paraId="5BC06885" w14:textId="77777777" w:rsidR="00340AA2" w:rsidRDefault="00340AA2" w:rsidP="00340AA2">
      <w:r>
        <w:t>\section*{List of abbreviations}</w:t>
      </w:r>
    </w:p>
    <w:p w14:paraId="7F76A62E" w14:textId="77777777" w:rsidR="00340AA2" w:rsidRDefault="00340AA2" w:rsidP="00340AA2">
      <w:r>
        <w:t>\section*{Competing interests}</w:t>
      </w:r>
    </w:p>
    <w:p w14:paraId="7F313483" w14:textId="77777777" w:rsidR="00786650" w:rsidRPr="006C3C87" w:rsidRDefault="00340AA2" w:rsidP="006C3C87">
      <w:pPr>
        <w:rPr>
          <w:del w:id="657" w:author="artin majdi" w:date="2023-07-07T10:34:00Z"/>
        </w:rPr>
      </w:pPr>
      <w:r>
        <w:t>\section*{Acknowledgements}</w:t>
      </w:r>
    </w:p>
    <w:p w14:paraId="1DB87742" w14:textId="77777777" w:rsidR="00781130" w:rsidRPr="00A53C97" w:rsidRDefault="00781130" w:rsidP="00A53C97">
      <w:pPr>
        <w:rPr>
          <w:del w:id="658" w:author="artin majdi" w:date="2023-07-07T10:34:00Z"/>
        </w:rPr>
      </w:pPr>
      <w:del w:id="659" w:author="artin majdi" w:date="2023-07-07T10:34:00Z">
        <w:r w:rsidRPr="00A53C97">
          <w:delText>% \bibliographystyle{bst/sn-aps}</w:delText>
        </w:r>
      </w:del>
    </w:p>
    <w:p w14:paraId="48C3E795" w14:textId="77777777" w:rsidR="00781130" w:rsidRPr="00A53C97" w:rsidRDefault="00781130" w:rsidP="00A53C97">
      <w:pPr>
        <w:rPr>
          <w:del w:id="660" w:author="artin majdi" w:date="2023-07-07T10:34:00Z"/>
        </w:rPr>
      </w:pPr>
      <w:del w:id="661" w:author="artin majdi" w:date="2023-07-07T10:34:00Z">
        <w:r w:rsidRPr="00A53C97">
          <w:delText>\bibliographystyle{apalike}</w:delText>
        </w:r>
      </w:del>
    </w:p>
    <w:p w14:paraId="1E981958" w14:textId="77777777" w:rsidR="00781130" w:rsidRPr="00A53C97" w:rsidRDefault="00781130" w:rsidP="00A53C97">
      <w:pPr>
        <w:rPr>
          <w:del w:id="662" w:author="artin majdi" w:date="2023-07-07T10:34:00Z"/>
        </w:rPr>
      </w:pPr>
      <w:del w:id="663" w:author="artin majdi" w:date="2023-07-07T10:34:00Z">
        <w:r w:rsidRPr="00A53C97">
          <w:delText>% \bibliography{other/references, other/Better_BibLaTeX_Zotero}</w:delText>
        </w:r>
      </w:del>
    </w:p>
    <w:p w14:paraId="4C11131E" w14:textId="77777777" w:rsidR="00781130" w:rsidRPr="00A53C97" w:rsidRDefault="00781130" w:rsidP="00A53C97">
      <w:pPr>
        <w:rPr>
          <w:del w:id="664" w:author="artin majdi" w:date="2023-07-07T10:34:00Z"/>
        </w:rPr>
      </w:pPr>
      <w:del w:id="665" w:author="artin majdi" w:date="2023-07-07T10:34:00Z">
        <w:r w:rsidRPr="00A53C97">
          <w:delText>\bibliography{other/Better_BibTeX_Zotero}</w:delText>
        </w:r>
      </w:del>
    </w:p>
    <w:p w14:paraId="4617510C" w14:textId="77777777" w:rsidR="00781130" w:rsidRPr="00A53C97" w:rsidRDefault="00781130" w:rsidP="00A53C97">
      <w:pPr>
        <w:rPr>
          <w:del w:id="666" w:author="artin majdi" w:date="2023-07-07T10:34:00Z"/>
        </w:rPr>
      </w:pPr>
      <w:del w:id="667" w:author="artin majdi" w:date="2023-07-07T10:34:00Z">
        <w:r w:rsidRPr="00A53C97">
          <w:delText>\end{document}</w:delText>
        </w:r>
      </w:del>
    </w:p>
    <w:p w14:paraId="01A8A050" w14:textId="078D0976" w:rsidR="00340AA2" w:rsidRPr="00D457FD" w:rsidRDefault="00340AA2" w:rsidP="00D457FD"/>
    <w:sectPr w:rsidR="00340AA2" w:rsidRPr="00D457FD" w:rsidSect="004E259F">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Rodriguez, Jeffrey J - (jjrodrig)" w:date="2023-05-16T17:03:00Z" w:initials="RJJ(">
    <w:p w14:paraId="46938FA1" w14:textId="77777777" w:rsidR="00CD7896" w:rsidRDefault="00CD7896" w:rsidP="00203851">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176" w:author="Rodriguez, Jeffrey J - (jjrodrig)" w:date="2023-05-16T11:14:00Z" w:initials="RJJ(">
    <w:p w14:paraId="3AA1D935" w14:textId="77777777" w:rsidR="00C60B65" w:rsidRDefault="00C60B65" w:rsidP="00382FC5">
      <w:pPr>
        <w:pStyle w:val="CommentText"/>
      </w:pPr>
      <w:r>
        <w:rPr>
          <w:rStyle w:val="CommentReference"/>
        </w:rPr>
        <w:annotationRef/>
      </w:r>
      <w:r>
        <w:t>Delete this blank line to keep these within the same paragraph. I.e., no indent here.</w:t>
      </w:r>
    </w:p>
  </w:comment>
  <w:comment w:id="177" w:author="Rodriguez, Jeffrey J - (jjrodrig)" w:date="2023-05-16T11:18:00Z" w:initials="RJJ(">
    <w:p w14:paraId="73761C7E" w14:textId="77777777" w:rsidR="00B970F9" w:rsidRDefault="00B970F9" w:rsidP="00A078DE">
      <w:pPr>
        <w:pStyle w:val="CommentText"/>
      </w:pPr>
      <w:r>
        <w:rPr>
          <w:rStyle w:val="CommentReference"/>
        </w:rPr>
        <w:annotationRef/>
      </w:r>
      <w:r>
        <w:t>"All possible" means more than just the entire dataset.</w:t>
      </w:r>
    </w:p>
  </w:comment>
  <w:comment w:id="211" w:author="Rodriguez, Jeffrey J - (jjrodrig)" w:date="2023-05-16T11:31:00Z" w:initials="RJJ(">
    <w:p w14:paraId="7DAD848C" w14:textId="77777777" w:rsidR="00B84F2D" w:rsidRDefault="00B84F2D" w:rsidP="000F7E14">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326" w:author="Rodriguez, Jeffrey J - (jjrodrig)" w:date="2023-05-16T11:42:00Z" w:initials="RJJ(">
    <w:p w14:paraId="4353979F" w14:textId="77777777" w:rsidR="00492CB9" w:rsidRDefault="00492CB9" w:rsidP="00FF682F">
      <w:pPr>
        <w:pStyle w:val="CommentText"/>
      </w:pPr>
      <w:r>
        <w:rPr>
          <w:rStyle w:val="CommentReference"/>
        </w:rPr>
        <w:annotationRef/>
      </w:r>
      <w:r>
        <w:t>some may argue that MV is not state-of-the-art - i.e., not "cutting edge technology"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938FA1" w15:done="0"/>
  <w15:commentEx w15:paraId="3AA1D935" w15:done="0"/>
  <w15:commentEx w15:paraId="73761C7E" w15:done="0"/>
  <w15:commentEx w15:paraId="7DAD848C" w15:done="0"/>
  <w15:commentEx w15:paraId="43539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5CF" w16cex:dateUtc="2023-05-17T00:03:00Z"/>
  <w16cex:commentExtensible w16cex:durableId="280DE409" w16cex:dateUtc="2023-05-16T18:14:00Z"/>
  <w16cex:commentExtensible w16cex:durableId="280DE518" w16cex:dateUtc="2023-05-16T18:18:00Z"/>
  <w16cex:commentExtensible w16cex:durableId="280DE820" w16cex:dateUtc="2023-05-16T18:31:00Z"/>
  <w16cex:commentExtensible w16cex:durableId="280DEAAC" w16cex:dateUtc="2023-05-16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938FA1" w16cid:durableId="280E35CF"/>
  <w16cid:commentId w16cid:paraId="3AA1D935" w16cid:durableId="280DE409"/>
  <w16cid:commentId w16cid:paraId="73761C7E" w16cid:durableId="280DE518"/>
  <w16cid:commentId w16cid:paraId="7DAD848C" w16cid:durableId="280DE820"/>
  <w16cid:commentId w16cid:paraId="4353979F" w16cid:durableId="280DEA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7"/>
    <w:rsid w:val="00037A4F"/>
    <w:rsid w:val="0005777F"/>
    <w:rsid w:val="000746A6"/>
    <w:rsid w:val="0012682E"/>
    <w:rsid w:val="001372F7"/>
    <w:rsid w:val="001626D3"/>
    <w:rsid w:val="00185905"/>
    <w:rsid w:val="00186409"/>
    <w:rsid w:val="001C5D01"/>
    <w:rsid w:val="001D5D11"/>
    <w:rsid w:val="001F239A"/>
    <w:rsid w:val="00234404"/>
    <w:rsid w:val="002D7E0A"/>
    <w:rsid w:val="00340AA2"/>
    <w:rsid w:val="0034305E"/>
    <w:rsid w:val="003E7280"/>
    <w:rsid w:val="004304CC"/>
    <w:rsid w:val="004378E1"/>
    <w:rsid w:val="00492CB9"/>
    <w:rsid w:val="004E259F"/>
    <w:rsid w:val="0050322B"/>
    <w:rsid w:val="00506DA4"/>
    <w:rsid w:val="00564DD7"/>
    <w:rsid w:val="005C64CC"/>
    <w:rsid w:val="005D20DD"/>
    <w:rsid w:val="00666FD2"/>
    <w:rsid w:val="006C3C87"/>
    <w:rsid w:val="006D30AF"/>
    <w:rsid w:val="006E4228"/>
    <w:rsid w:val="00767091"/>
    <w:rsid w:val="00781130"/>
    <w:rsid w:val="00786650"/>
    <w:rsid w:val="00806851"/>
    <w:rsid w:val="00884A3C"/>
    <w:rsid w:val="008B717C"/>
    <w:rsid w:val="008F2DA0"/>
    <w:rsid w:val="009939F0"/>
    <w:rsid w:val="009C6E10"/>
    <w:rsid w:val="009F6772"/>
    <w:rsid w:val="00A06C62"/>
    <w:rsid w:val="00A53C97"/>
    <w:rsid w:val="00A82A05"/>
    <w:rsid w:val="00AD0C8E"/>
    <w:rsid w:val="00AD6370"/>
    <w:rsid w:val="00B1010F"/>
    <w:rsid w:val="00B635EF"/>
    <w:rsid w:val="00B84F2D"/>
    <w:rsid w:val="00B970F9"/>
    <w:rsid w:val="00BD0173"/>
    <w:rsid w:val="00C11184"/>
    <w:rsid w:val="00C60B65"/>
    <w:rsid w:val="00CA19C0"/>
    <w:rsid w:val="00CA4387"/>
    <w:rsid w:val="00CD7896"/>
    <w:rsid w:val="00D457FD"/>
    <w:rsid w:val="00DE7DEB"/>
    <w:rsid w:val="00E04D3F"/>
    <w:rsid w:val="00E54DD6"/>
    <w:rsid w:val="00E82071"/>
    <w:rsid w:val="00F34CE8"/>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F389C7"/>
  <w15:chartTrackingRefBased/>
  <w15:docId w15:val="{9A10B72A-4499-F049-BF58-3C2832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01"/>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1C5D01"/>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1C5D0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1C5D01"/>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1C5D01"/>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1C5D01"/>
    <w:pPr>
      <w:spacing w:after="0" w:line="288" w:lineRule="auto"/>
      <w:ind w:firstLine="360"/>
    </w:pPr>
    <w:rPr>
      <w:rFonts w:ascii="Times New Roman" w:hAnsi="Times New Roman"/>
      <w:szCs w:val="24"/>
    </w:rPr>
  </w:style>
  <w:style w:type="paragraph" w:customStyle="1" w:styleId="Pat2">
    <w:name w:val="*Pat2"/>
    <w:basedOn w:val="Normal"/>
    <w:qFormat/>
    <w:rsid w:val="001C5D01"/>
    <w:pPr>
      <w:spacing w:after="0" w:line="288" w:lineRule="auto"/>
      <w:ind w:left="720" w:hanging="360"/>
    </w:pPr>
    <w:rPr>
      <w:rFonts w:ascii="Times New Roman" w:hAnsi="Times New Roman"/>
      <w:szCs w:val="24"/>
    </w:rPr>
  </w:style>
  <w:style w:type="paragraph" w:customStyle="1" w:styleId="Pat3">
    <w:name w:val="*Pat3"/>
    <w:basedOn w:val="Normal"/>
    <w:rsid w:val="001C5D01"/>
    <w:pPr>
      <w:spacing w:after="0" w:line="240" w:lineRule="auto"/>
      <w:ind w:left="1080" w:hanging="360"/>
    </w:pPr>
    <w:rPr>
      <w:rFonts w:ascii="Times New Roman" w:hAnsi="Times New Roman"/>
      <w:szCs w:val="24"/>
    </w:rPr>
  </w:style>
  <w:style w:type="paragraph" w:customStyle="1" w:styleId="Pat4">
    <w:name w:val="*Pat4"/>
    <w:basedOn w:val="Pat3"/>
    <w:rsid w:val="001C5D01"/>
    <w:pPr>
      <w:ind w:left="1440"/>
    </w:pPr>
  </w:style>
  <w:style w:type="paragraph" w:customStyle="1" w:styleId="Pat5">
    <w:name w:val="*Pat5"/>
    <w:basedOn w:val="Pat4"/>
    <w:rsid w:val="001C5D01"/>
    <w:pPr>
      <w:ind w:left="1800"/>
    </w:pPr>
  </w:style>
  <w:style w:type="paragraph" w:styleId="PlainText">
    <w:name w:val="Plain Text"/>
    <w:basedOn w:val="Normal"/>
    <w:link w:val="PlainTextChar"/>
    <w:uiPriority w:val="99"/>
    <w:unhideWhenUsed/>
    <w:rsid w:val="001C5D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D01"/>
    <w:rPr>
      <w:rFonts w:ascii="Consolas" w:eastAsiaTheme="minorHAnsi" w:hAnsi="Consolas"/>
      <w:kern w:val="0"/>
      <w:sz w:val="21"/>
      <w:szCs w:val="21"/>
      <w:lang w:eastAsia="en-US"/>
      <w14:ligatures w14:val="none"/>
    </w:rPr>
  </w:style>
  <w:style w:type="paragraph" w:styleId="Revision">
    <w:name w:val="Revision"/>
    <w:hidden/>
    <w:uiPriority w:val="99"/>
    <w:semiHidden/>
    <w:rsid w:val="001C5D01"/>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1C5D01"/>
    <w:rPr>
      <w:sz w:val="16"/>
      <w:szCs w:val="16"/>
    </w:rPr>
  </w:style>
  <w:style w:type="paragraph" w:styleId="CommentText">
    <w:name w:val="annotation text"/>
    <w:basedOn w:val="Normal"/>
    <w:link w:val="CommentTextChar"/>
    <w:uiPriority w:val="99"/>
    <w:unhideWhenUsed/>
    <w:rsid w:val="001C5D01"/>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1C5D01"/>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1C5D01"/>
    <w:rPr>
      <w:b/>
      <w:bCs/>
    </w:rPr>
  </w:style>
  <w:style w:type="character" w:customStyle="1" w:styleId="CommentSubjectChar">
    <w:name w:val="Comment Subject Char"/>
    <w:basedOn w:val="CommentTextChar"/>
    <w:link w:val="CommentSubject"/>
    <w:uiPriority w:val="99"/>
    <w:semiHidden/>
    <w:rsid w:val="001C5D01"/>
    <w:rPr>
      <w:rFonts w:eastAsiaTheme="minorHAns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36</Pages>
  <Words>13836</Words>
  <Characters>78868</Characters>
  <Application>Microsoft Office Word</Application>
  <DocSecurity>0</DocSecurity>
  <Lines>657</Lines>
  <Paragraphs>185</Paragraphs>
  <ScaleCrop>false</ScaleCrop>
  <Company/>
  <LinksUpToDate>false</LinksUpToDate>
  <CharactersWithSpaces>92519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2023-07-04T06:43:00Z</dcterms:created>
  <dcterms:modified xsi:type="dcterms:W3CDTF">2023-07-07T17:36:00Z</dcterms:modified>
</cp:coreProperties>
</file>