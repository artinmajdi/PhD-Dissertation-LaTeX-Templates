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A574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
    <w:p w14:paraId="26F40FA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w:t>
      </w:r>
    </w:p>
    <w:p w14:paraId="7C0A062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Please do not use \input{...} to include other </w:t>
      </w:r>
      <w:proofErr w:type="spellStart"/>
      <w:proofErr w:type="gramStart"/>
      <w:r w:rsidRPr="00781130">
        <w:rPr>
          <w:rFonts w:ascii="Courier New" w:hAnsi="Courier New" w:cs="Courier New"/>
        </w:rPr>
        <w:t>tex</w:t>
      </w:r>
      <w:proofErr w:type="spellEnd"/>
      <w:proofErr w:type="gramEnd"/>
      <w:r w:rsidRPr="00781130">
        <w:rPr>
          <w:rFonts w:ascii="Courier New" w:hAnsi="Courier New" w:cs="Courier New"/>
        </w:rPr>
        <w:t xml:space="preserve"> files</w:t>
      </w:r>
      <w:proofErr w:type="gramStart"/>
      <w:r w:rsidRPr="00781130">
        <w:rPr>
          <w:rFonts w:ascii="Courier New" w:hAnsi="Courier New" w:cs="Courier New"/>
        </w:rPr>
        <w:t xml:space="preserve">.  </w:t>
      </w:r>
      <w:proofErr w:type="gramEnd"/>
      <w:r w:rsidRPr="00781130">
        <w:rPr>
          <w:rFonts w:ascii="Courier New" w:hAnsi="Courier New" w:cs="Courier New"/>
        </w:rPr>
        <w:t xml:space="preserve">     %%</w:t>
      </w:r>
    </w:p>
    <w:p w14:paraId="279A3F96"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Submit</w:t>
      </w:r>
      <w:proofErr w:type="gramEnd"/>
      <w:r w:rsidRPr="00781130">
        <w:rPr>
          <w:rFonts w:ascii="Courier New" w:hAnsi="Courier New" w:cs="Courier New"/>
        </w:rPr>
        <w:t xml:space="preserve"> your LaTeX manuscript as one .</w:t>
      </w:r>
      <w:proofErr w:type="spellStart"/>
      <w:r w:rsidRPr="00781130">
        <w:rPr>
          <w:rFonts w:ascii="Courier New" w:hAnsi="Courier New" w:cs="Courier New"/>
        </w:rPr>
        <w:t>tex</w:t>
      </w:r>
      <w:proofErr w:type="spellEnd"/>
      <w:r w:rsidRPr="00781130">
        <w:rPr>
          <w:rFonts w:ascii="Courier New" w:hAnsi="Courier New" w:cs="Courier New"/>
        </w:rPr>
        <w:t xml:space="preserve"> document.              %%</w:t>
      </w:r>
    </w:p>
    <w:p w14:paraId="6386336F"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w:t>
      </w:r>
    </w:p>
    <w:p w14:paraId="2E701047"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All </w:t>
      </w:r>
      <w:proofErr w:type="gramStart"/>
      <w:r w:rsidRPr="00781130">
        <w:rPr>
          <w:rFonts w:ascii="Courier New" w:hAnsi="Courier New" w:cs="Courier New"/>
        </w:rPr>
        <w:t>additional</w:t>
      </w:r>
      <w:proofErr w:type="gramEnd"/>
      <w:r w:rsidRPr="00781130">
        <w:rPr>
          <w:rFonts w:ascii="Courier New" w:hAnsi="Courier New" w:cs="Courier New"/>
        </w:rPr>
        <w:t xml:space="preserve"> figures and files should be attached             %%</w:t>
      </w:r>
    </w:p>
    <w:p w14:paraId="1C2D3D4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separately and not embedded in the \</w:t>
      </w:r>
      <w:proofErr w:type="spellStart"/>
      <w:r w:rsidRPr="00781130">
        <w:rPr>
          <w:rFonts w:ascii="Courier New" w:hAnsi="Courier New" w:cs="Courier New"/>
        </w:rPr>
        <w:t>TeX</w:t>
      </w:r>
      <w:proofErr w:type="spellEnd"/>
      <w:r w:rsidRPr="00781130">
        <w:rPr>
          <w:rFonts w:ascii="Courier New" w:hAnsi="Courier New" w:cs="Courier New"/>
        </w:rPr>
        <w:t>\ document itself</w:t>
      </w:r>
      <w:proofErr w:type="gramStart"/>
      <w:r w:rsidRPr="00781130">
        <w:rPr>
          <w:rFonts w:ascii="Courier New" w:hAnsi="Courier New" w:cs="Courier New"/>
        </w:rPr>
        <w:t xml:space="preserve">.  </w:t>
      </w:r>
      <w:proofErr w:type="gramEnd"/>
      <w:r w:rsidRPr="00781130">
        <w:rPr>
          <w:rFonts w:ascii="Courier New" w:hAnsi="Courier New" w:cs="Courier New"/>
        </w:rPr>
        <w:t xml:space="preserve">     %%</w:t>
      </w:r>
    </w:p>
    <w:p w14:paraId="0E956DB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w:t>
      </w:r>
    </w:p>
    <w:p w14:paraId="159EEEE8" w14:textId="02AEF0DC" w:rsidR="00781130" w:rsidRPr="00781130" w:rsidRDefault="00781130" w:rsidP="00781130">
      <w:pPr>
        <w:pStyle w:val="PlainText"/>
        <w:rPr>
          <w:rFonts w:ascii="Courier New" w:hAnsi="Courier New" w:cs="Courier New"/>
        </w:rPr>
      </w:pPr>
      <w:r w:rsidRPr="00781130">
        <w:rPr>
          <w:rFonts w:ascii="Courier New" w:hAnsi="Courier New" w:cs="Courier New"/>
        </w:rPr>
        <w:t>%%%%%%%%%%%%%%%%%%%%%%%%%%%%%%%%%%%%%%%%%%%%%%%%%%%%%%%%%%%%%%%%%%%%%</w:t>
      </w:r>
    </w:p>
    <w:p w14:paraId="6254F6CC" w14:textId="57B5BDE8"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r w:rsidRPr="00781130">
        <w:rPr>
          <w:rFonts w:ascii="Courier New" w:hAnsi="Courier New" w:cs="Courier New"/>
        </w:rPr>
        <w:t>documentclass</w:t>
      </w:r>
      <w:proofErr w:type="spellEnd"/>
      <w:r w:rsidRPr="00781130">
        <w:rPr>
          <w:rFonts w:ascii="Courier New" w:hAnsi="Courier New" w:cs="Courier New"/>
        </w:rPr>
        <w:t>[</w:t>
      </w:r>
      <w:proofErr w:type="spellStart"/>
      <w:proofErr w:type="gramStart"/>
      <w:r w:rsidRPr="00781130">
        <w:rPr>
          <w:rFonts w:ascii="Courier New" w:hAnsi="Courier New" w:cs="Courier New"/>
        </w:rPr>
        <w:t>referee,sn</w:t>
      </w:r>
      <w:proofErr w:type="spellEnd"/>
      <w:proofErr w:type="gramEnd"/>
      <w:r w:rsidRPr="00781130">
        <w:rPr>
          <w:rFonts w:ascii="Courier New" w:hAnsi="Courier New" w:cs="Courier New"/>
        </w:rPr>
        <w:t>-basic]{</w:t>
      </w:r>
      <w:proofErr w:type="spellStart"/>
      <w:r w:rsidRPr="00781130">
        <w:rPr>
          <w:rFonts w:ascii="Courier New" w:hAnsi="Courier New" w:cs="Courier New"/>
        </w:rPr>
        <w:t>sn-jnl</w:t>
      </w:r>
      <w:proofErr w:type="spellEnd"/>
      <w:r w:rsidRPr="00781130">
        <w:rPr>
          <w:rFonts w:ascii="Courier New" w:hAnsi="Courier New" w:cs="Courier New"/>
        </w:rPr>
        <w:t>}% referee option is meant for double line spacing</w:t>
      </w:r>
    </w:p>
    <w:p w14:paraId="23C218D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
    <w:p w14:paraId="6840C28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to print line numbers in the margin use </w:t>
      </w:r>
      <w:proofErr w:type="spellStart"/>
      <w:r w:rsidRPr="00781130">
        <w:rPr>
          <w:rFonts w:ascii="Courier New" w:hAnsi="Courier New" w:cs="Courier New"/>
        </w:rPr>
        <w:t>lineno</w:t>
      </w:r>
      <w:proofErr w:type="spellEnd"/>
      <w:r w:rsidRPr="00781130">
        <w:rPr>
          <w:rFonts w:ascii="Courier New" w:hAnsi="Courier New" w:cs="Courier New"/>
        </w:rPr>
        <w:t xml:space="preserve"> option %%</w:t>
      </w:r>
    </w:p>
    <w:p w14:paraId="1774AD7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
    <w:p w14:paraId="7230371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r w:rsidRPr="00781130">
        <w:rPr>
          <w:rFonts w:ascii="Courier New" w:hAnsi="Courier New" w:cs="Courier New"/>
        </w:rPr>
        <w:t>documentclass</w:t>
      </w:r>
      <w:proofErr w:type="spellEnd"/>
      <w:r w:rsidRPr="00781130">
        <w:rPr>
          <w:rFonts w:ascii="Courier New" w:hAnsi="Courier New" w:cs="Courier New"/>
        </w:rPr>
        <w:t>[</w:t>
      </w:r>
      <w:proofErr w:type="spellStart"/>
      <w:proofErr w:type="gramStart"/>
      <w:r w:rsidRPr="00781130">
        <w:rPr>
          <w:rFonts w:ascii="Courier New" w:hAnsi="Courier New" w:cs="Courier New"/>
        </w:rPr>
        <w:t>lineno,sn</w:t>
      </w:r>
      <w:proofErr w:type="spellEnd"/>
      <w:proofErr w:type="gramEnd"/>
      <w:r w:rsidRPr="00781130">
        <w:rPr>
          <w:rFonts w:ascii="Courier New" w:hAnsi="Courier New" w:cs="Courier New"/>
        </w:rPr>
        <w:t>-basic]{</w:t>
      </w:r>
      <w:proofErr w:type="spellStart"/>
      <w:r w:rsidRPr="00781130">
        <w:rPr>
          <w:rFonts w:ascii="Courier New" w:hAnsi="Courier New" w:cs="Courier New"/>
        </w:rPr>
        <w:t>bst</w:t>
      </w:r>
      <w:proofErr w:type="spellEnd"/>
      <w:r w:rsidRPr="00781130">
        <w:rPr>
          <w:rFonts w:ascii="Courier New" w:hAnsi="Courier New" w:cs="Courier New"/>
        </w:rPr>
        <w:t>/</w:t>
      </w:r>
      <w:proofErr w:type="spellStart"/>
      <w:r w:rsidRPr="00781130">
        <w:rPr>
          <w:rFonts w:ascii="Courier New" w:hAnsi="Courier New" w:cs="Courier New"/>
        </w:rPr>
        <w:t>sn-jnl</w:t>
      </w:r>
      <w:proofErr w:type="spellEnd"/>
      <w:r w:rsidRPr="00781130">
        <w:rPr>
          <w:rFonts w:ascii="Courier New" w:hAnsi="Courier New" w:cs="Courier New"/>
        </w:rPr>
        <w:t>}% Basic Springer Nature Reference Style/Chemistry Reference Style</w:t>
      </w:r>
    </w:p>
    <w:p w14:paraId="3EBEBE1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
    <w:p w14:paraId="368FEDBF"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to compile with </w:t>
      </w:r>
      <w:proofErr w:type="spellStart"/>
      <w:r w:rsidRPr="00781130">
        <w:rPr>
          <w:rFonts w:ascii="Courier New" w:hAnsi="Courier New" w:cs="Courier New"/>
        </w:rPr>
        <w:t>pdflatex</w:t>
      </w:r>
      <w:proofErr w:type="spellEnd"/>
      <w:r w:rsidRPr="00781130">
        <w:rPr>
          <w:rFonts w:ascii="Courier New" w:hAnsi="Courier New" w:cs="Courier New"/>
        </w:rPr>
        <w:t>/</w:t>
      </w:r>
      <w:proofErr w:type="spellStart"/>
      <w:r w:rsidRPr="00781130">
        <w:rPr>
          <w:rFonts w:ascii="Courier New" w:hAnsi="Courier New" w:cs="Courier New"/>
        </w:rPr>
        <w:t>xelatex</w:t>
      </w:r>
      <w:proofErr w:type="spellEnd"/>
      <w:r w:rsidRPr="00781130">
        <w:rPr>
          <w:rFonts w:ascii="Courier New" w:hAnsi="Courier New" w:cs="Courier New"/>
        </w:rPr>
        <w:t xml:space="preserve"> use </w:t>
      </w:r>
      <w:proofErr w:type="spellStart"/>
      <w:r w:rsidRPr="00781130">
        <w:rPr>
          <w:rFonts w:ascii="Courier New" w:hAnsi="Courier New" w:cs="Courier New"/>
        </w:rPr>
        <w:t>pdflatex</w:t>
      </w:r>
      <w:proofErr w:type="spellEnd"/>
      <w:r w:rsidRPr="00781130">
        <w:rPr>
          <w:rFonts w:ascii="Courier New" w:hAnsi="Courier New" w:cs="Courier New"/>
        </w:rPr>
        <w:t xml:space="preserve"> option %%</w:t>
      </w:r>
    </w:p>
    <w:p w14:paraId="4AA08D5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
    <w:p w14:paraId="0C5BB527"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r w:rsidRPr="00781130">
        <w:rPr>
          <w:rFonts w:ascii="Courier New" w:hAnsi="Courier New" w:cs="Courier New"/>
        </w:rPr>
        <w:t>documentclass</w:t>
      </w:r>
      <w:proofErr w:type="spellEnd"/>
      <w:r w:rsidRPr="00781130">
        <w:rPr>
          <w:rFonts w:ascii="Courier New" w:hAnsi="Courier New" w:cs="Courier New"/>
        </w:rPr>
        <w:t>[</w:t>
      </w:r>
      <w:proofErr w:type="spellStart"/>
      <w:proofErr w:type="gramStart"/>
      <w:r w:rsidRPr="00781130">
        <w:rPr>
          <w:rFonts w:ascii="Courier New" w:hAnsi="Courier New" w:cs="Courier New"/>
        </w:rPr>
        <w:t>pdflatex,bst</w:t>
      </w:r>
      <w:proofErr w:type="spellEnd"/>
      <w:proofErr w:type="gramEnd"/>
      <w:r w:rsidRPr="00781130">
        <w:rPr>
          <w:rFonts w:ascii="Courier New" w:hAnsi="Courier New" w:cs="Courier New"/>
        </w:rPr>
        <w:t>/</w:t>
      </w:r>
      <w:proofErr w:type="spellStart"/>
      <w:r w:rsidRPr="00781130">
        <w:rPr>
          <w:rFonts w:ascii="Courier New" w:hAnsi="Courier New" w:cs="Courier New"/>
        </w:rPr>
        <w:t>sn</w:t>
      </w:r>
      <w:proofErr w:type="spellEnd"/>
      <w:r w:rsidRPr="00781130">
        <w:rPr>
          <w:rFonts w:ascii="Courier New" w:hAnsi="Courier New" w:cs="Courier New"/>
        </w:rPr>
        <w:t>-basic]{</w:t>
      </w:r>
      <w:proofErr w:type="spellStart"/>
      <w:r w:rsidRPr="00781130">
        <w:rPr>
          <w:rFonts w:ascii="Courier New" w:hAnsi="Courier New" w:cs="Courier New"/>
        </w:rPr>
        <w:t>bst</w:t>
      </w:r>
      <w:proofErr w:type="spellEnd"/>
      <w:r w:rsidRPr="00781130">
        <w:rPr>
          <w:rFonts w:ascii="Courier New" w:hAnsi="Courier New" w:cs="Courier New"/>
        </w:rPr>
        <w:t>/</w:t>
      </w:r>
      <w:proofErr w:type="spellStart"/>
      <w:r w:rsidRPr="00781130">
        <w:rPr>
          <w:rFonts w:ascii="Courier New" w:hAnsi="Courier New" w:cs="Courier New"/>
        </w:rPr>
        <w:t>sn-jnl</w:t>
      </w:r>
      <w:proofErr w:type="spellEnd"/>
      <w:r w:rsidRPr="00781130">
        <w:rPr>
          <w:rFonts w:ascii="Courier New" w:hAnsi="Courier New" w:cs="Courier New"/>
        </w:rPr>
        <w:t>}% Basic Springer Nature Reference Style/Chemistry Reference Style</w:t>
      </w:r>
    </w:p>
    <w:p w14:paraId="35414B85"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%%Note: the following reference styles support </w:t>
      </w:r>
      <w:proofErr w:type="spellStart"/>
      <w:r w:rsidRPr="00781130">
        <w:rPr>
          <w:rFonts w:ascii="Courier New" w:hAnsi="Courier New" w:cs="Courier New"/>
        </w:rPr>
        <w:t>Namedate</w:t>
      </w:r>
      <w:proofErr w:type="spellEnd"/>
      <w:r w:rsidRPr="00781130">
        <w:rPr>
          <w:rFonts w:ascii="Courier New" w:hAnsi="Courier New" w:cs="Courier New"/>
        </w:rPr>
        <w:t xml:space="preserve"> and Numbered referencing. By </w:t>
      </w:r>
      <w:proofErr w:type="gramStart"/>
      <w:r w:rsidRPr="00781130">
        <w:rPr>
          <w:rFonts w:ascii="Courier New" w:hAnsi="Courier New" w:cs="Courier New"/>
        </w:rPr>
        <w:t>default</w:t>
      </w:r>
      <w:proofErr w:type="gramEnd"/>
      <w:r w:rsidRPr="00781130">
        <w:rPr>
          <w:rFonts w:ascii="Courier New" w:hAnsi="Courier New" w:cs="Courier New"/>
        </w:rPr>
        <w:t xml:space="preserve"> the style follows the most common style. To switch between the options you can add or remove </w:t>
      </w:r>
      <w:proofErr w:type="spellStart"/>
      <w:proofErr w:type="gramStart"/>
      <w:r w:rsidRPr="00781130">
        <w:rPr>
          <w:rFonts w:ascii="Courier New" w:hAnsi="Courier New" w:cs="Courier New"/>
        </w:rPr>
        <w:t>Â“</w:t>
      </w:r>
      <w:proofErr w:type="gramEnd"/>
      <w:r w:rsidRPr="00781130">
        <w:rPr>
          <w:rFonts w:ascii="Courier New" w:hAnsi="Courier New" w:cs="Courier New"/>
        </w:rPr>
        <w:t>NumberedÂ</w:t>
      </w:r>
      <w:proofErr w:type="spellEnd"/>
      <w:r w:rsidRPr="00781130">
        <w:rPr>
          <w:rFonts w:ascii="Courier New" w:hAnsi="Courier New" w:cs="Courier New"/>
        </w:rPr>
        <w:t>” in the optional parenthesis.</w:t>
      </w:r>
    </w:p>
    <w:p w14:paraId="24FB098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%%The option is available for: </w:t>
      </w:r>
      <w:proofErr w:type="spellStart"/>
      <w:r w:rsidRPr="00781130">
        <w:rPr>
          <w:rFonts w:ascii="Courier New" w:hAnsi="Courier New" w:cs="Courier New"/>
        </w:rPr>
        <w:t>sn-basic.bst</w:t>
      </w:r>
      <w:proofErr w:type="spellEnd"/>
      <w:r w:rsidRPr="00781130">
        <w:rPr>
          <w:rFonts w:ascii="Courier New" w:hAnsi="Courier New" w:cs="Courier New"/>
        </w:rPr>
        <w:t xml:space="preserve">, </w:t>
      </w:r>
      <w:proofErr w:type="spellStart"/>
      <w:r w:rsidRPr="00781130">
        <w:rPr>
          <w:rFonts w:ascii="Courier New" w:hAnsi="Courier New" w:cs="Courier New"/>
        </w:rPr>
        <w:t>sn-vancouver.bst</w:t>
      </w:r>
      <w:proofErr w:type="spellEnd"/>
      <w:r w:rsidRPr="00781130">
        <w:rPr>
          <w:rFonts w:ascii="Courier New" w:hAnsi="Courier New" w:cs="Courier New"/>
        </w:rPr>
        <w:t xml:space="preserve">, </w:t>
      </w:r>
      <w:proofErr w:type="spellStart"/>
      <w:r w:rsidRPr="00781130">
        <w:rPr>
          <w:rFonts w:ascii="Courier New" w:hAnsi="Courier New" w:cs="Courier New"/>
        </w:rPr>
        <w:t>sn-chicago.bst</w:t>
      </w:r>
      <w:proofErr w:type="spellEnd"/>
      <w:r w:rsidRPr="00781130">
        <w:rPr>
          <w:rFonts w:ascii="Courier New" w:hAnsi="Courier New" w:cs="Courier New"/>
        </w:rPr>
        <w:t xml:space="preserve">, </w:t>
      </w:r>
      <w:proofErr w:type="spellStart"/>
      <w:r w:rsidRPr="00781130">
        <w:rPr>
          <w:rFonts w:ascii="Courier New" w:hAnsi="Courier New" w:cs="Courier New"/>
        </w:rPr>
        <w:t>sn-mathphys.bst</w:t>
      </w:r>
      <w:proofErr w:type="spellEnd"/>
      <w:r w:rsidRPr="00781130">
        <w:rPr>
          <w:rFonts w:ascii="Courier New" w:hAnsi="Courier New" w:cs="Courier New"/>
        </w:rPr>
        <w:t>. %</w:t>
      </w:r>
    </w:p>
    <w:p w14:paraId="4DAA5710"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w:t>
      </w:r>
      <w:proofErr w:type="spellStart"/>
      <w:r w:rsidRPr="00781130">
        <w:rPr>
          <w:rFonts w:ascii="Courier New" w:hAnsi="Courier New" w:cs="Courier New"/>
        </w:rPr>
        <w:t>documentclass</w:t>
      </w:r>
      <w:proofErr w:type="spellEnd"/>
      <w:r w:rsidRPr="00781130">
        <w:rPr>
          <w:rFonts w:ascii="Courier New" w:hAnsi="Courier New" w:cs="Courier New"/>
        </w:rPr>
        <w:t>[</w:t>
      </w:r>
      <w:proofErr w:type="spellStart"/>
      <w:r w:rsidRPr="00781130">
        <w:rPr>
          <w:rFonts w:ascii="Courier New" w:hAnsi="Courier New" w:cs="Courier New"/>
        </w:rPr>
        <w:t>sn</w:t>
      </w:r>
      <w:proofErr w:type="spellEnd"/>
      <w:r w:rsidRPr="00781130">
        <w:rPr>
          <w:rFonts w:ascii="Courier New" w:hAnsi="Courier New" w:cs="Courier New"/>
        </w:rPr>
        <w:t>-</w:t>
      </w:r>
      <w:proofErr w:type="gramStart"/>
      <w:r w:rsidRPr="00781130">
        <w:rPr>
          <w:rFonts w:ascii="Courier New" w:hAnsi="Courier New" w:cs="Courier New"/>
        </w:rPr>
        <w:t>nature]{</w:t>
      </w:r>
      <w:proofErr w:type="spellStart"/>
      <w:proofErr w:type="gramEnd"/>
      <w:r w:rsidRPr="00781130">
        <w:rPr>
          <w:rFonts w:ascii="Courier New" w:hAnsi="Courier New" w:cs="Courier New"/>
        </w:rPr>
        <w:t>bst</w:t>
      </w:r>
      <w:proofErr w:type="spellEnd"/>
      <w:r w:rsidRPr="00781130">
        <w:rPr>
          <w:rFonts w:ascii="Courier New" w:hAnsi="Courier New" w:cs="Courier New"/>
        </w:rPr>
        <w:t>/</w:t>
      </w:r>
      <w:proofErr w:type="spellStart"/>
      <w:r w:rsidRPr="00781130">
        <w:rPr>
          <w:rFonts w:ascii="Courier New" w:hAnsi="Courier New" w:cs="Courier New"/>
        </w:rPr>
        <w:t>sn-jnl</w:t>
      </w:r>
      <w:proofErr w:type="spellEnd"/>
      <w:r w:rsidRPr="00781130">
        <w:rPr>
          <w:rFonts w:ascii="Courier New" w:hAnsi="Courier New" w:cs="Courier New"/>
        </w:rPr>
        <w:t>}% Style for submissions to Nature Portfolio journals</w:t>
      </w:r>
    </w:p>
    <w:p w14:paraId="1ADAEFC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w:t>
      </w:r>
      <w:proofErr w:type="spellStart"/>
      <w:r w:rsidRPr="00781130">
        <w:rPr>
          <w:rFonts w:ascii="Courier New" w:hAnsi="Courier New" w:cs="Courier New"/>
        </w:rPr>
        <w:t>documentclass</w:t>
      </w:r>
      <w:proofErr w:type="spellEnd"/>
      <w:r w:rsidRPr="00781130">
        <w:rPr>
          <w:rFonts w:ascii="Courier New" w:hAnsi="Courier New" w:cs="Courier New"/>
        </w:rPr>
        <w:t>[</w:t>
      </w:r>
      <w:proofErr w:type="spellStart"/>
      <w:r w:rsidRPr="00781130">
        <w:rPr>
          <w:rFonts w:ascii="Courier New" w:hAnsi="Courier New" w:cs="Courier New"/>
        </w:rPr>
        <w:t>bst</w:t>
      </w:r>
      <w:proofErr w:type="spellEnd"/>
      <w:r w:rsidRPr="00781130">
        <w:rPr>
          <w:rFonts w:ascii="Courier New" w:hAnsi="Courier New" w:cs="Courier New"/>
        </w:rPr>
        <w:t>/</w:t>
      </w:r>
      <w:proofErr w:type="spellStart"/>
      <w:r w:rsidRPr="00781130">
        <w:rPr>
          <w:rFonts w:ascii="Courier New" w:hAnsi="Courier New" w:cs="Courier New"/>
        </w:rPr>
        <w:t>sn</w:t>
      </w:r>
      <w:proofErr w:type="spellEnd"/>
      <w:r w:rsidRPr="00781130">
        <w:rPr>
          <w:rFonts w:ascii="Courier New" w:hAnsi="Courier New" w:cs="Courier New"/>
        </w:rPr>
        <w:t>-</w:t>
      </w:r>
      <w:proofErr w:type="gramStart"/>
      <w:r w:rsidRPr="00781130">
        <w:rPr>
          <w:rFonts w:ascii="Courier New" w:hAnsi="Courier New" w:cs="Courier New"/>
        </w:rPr>
        <w:t>basic]{</w:t>
      </w:r>
      <w:proofErr w:type="spellStart"/>
      <w:proofErr w:type="gramEnd"/>
      <w:r w:rsidRPr="00781130">
        <w:rPr>
          <w:rFonts w:ascii="Courier New" w:hAnsi="Courier New" w:cs="Courier New"/>
        </w:rPr>
        <w:t>bst</w:t>
      </w:r>
      <w:proofErr w:type="spellEnd"/>
      <w:r w:rsidRPr="00781130">
        <w:rPr>
          <w:rFonts w:ascii="Courier New" w:hAnsi="Courier New" w:cs="Courier New"/>
        </w:rPr>
        <w:t>/</w:t>
      </w:r>
      <w:proofErr w:type="spellStart"/>
      <w:r w:rsidRPr="00781130">
        <w:rPr>
          <w:rFonts w:ascii="Courier New" w:hAnsi="Courier New" w:cs="Courier New"/>
        </w:rPr>
        <w:t>sn-jnl</w:t>
      </w:r>
      <w:proofErr w:type="spellEnd"/>
      <w:r w:rsidRPr="00781130">
        <w:rPr>
          <w:rFonts w:ascii="Courier New" w:hAnsi="Courier New" w:cs="Courier New"/>
        </w:rPr>
        <w:t>}% Basic Springer Nature Reference Style/Chemistry Reference Style</w:t>
      </w:r>
    </w:p>
    <w:p w14:paraId="5C2DA5D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w:t>
      </w:r>
      <w:proofErr w:type="spellStart"/>
      <w:r w:rsidRPr="00781130">
        <w:rPr>
          <w:rFonts w:ascii="Courier New" w:hAnsi="Courier New" w:cs="Courier New"/>
        </w:rPr>
        <w:t>documentclass</w:t>
      </w:r>
      <w:proofErr w:type="spellEnd"/>
      <w:r w:rsidRPr="00781130">
        <w:rPr>
          <w:rFonts w:ascii="Courier New" w:hAnsi="Courier New" w:cs="Courier New"/>
        </w:rPr>
        <w:t>[</w:t>
      </w:r>
      <w:proofErr w:type="spellStart"/>
      <w:r w:rsidRPr="00781130">
        <w:rPr>
          <w:rFonts w:ascii="Courier New" w:hAnsi="Courier New" w:cs="Courier New"/>
        </w:rPr>
        <w:t>bst</w:t>
      </w:r>
      <w:proofErr w:type="spellEnd"/>
      <w:r w:rsidRPr="00781130">
        <w:rPr>
          <w:rFonts w:ascii="Courier New" w:hAnsi="Courier New" w:cs="Courier New"/>
        </w:rPr>
        <w:t>/</w:t>
      </w:r>
      <w:proofErr w:type="spellStart"/>
      <w:r w:rsidRPr="00781130">
        <w:rPr>
          <w:rFonts w:ascii="Courier New" w:hAnsi="Courier New" w:cs="Courier New"/>
        </w:rPr>
        <w:t>sn-</w:t>
      </w:r>
      <w:proofErr w:type="gramStart"/>
      <w:r w:rsidRPr="00781130">
        <w:rPr>
          <w:rFonts w:ascii="Courier New" w:hAnsi="Courier New" w:cs="Courier New"/>
        </w:rPr>
        <w:t>mathphys,Numbered</w:t>
      </w:r>
      <w:proofErr w:type="spellEnd"/>
      <w:proofErr w:type="gramEnd"/>
      <w:r w:rsidRPr="00781130">
        <w:rPr>
          <w:rFonts w:ascii="Courier New" w:hAnsi="Courier New" w:cs="Courier New"/>
        </w:rPr>
        <w:t>]{</w:t>
      </w:r>
      <w:proofErr w:type="spellStart"/>
      <w:r w:rsidRPr="00781130">
        <w:rPr>
          <w:rFonts w:ascii="Courier New" w:hAnsi="Courier New" w:cs="Courier New"/>
        </w:rPr>
        <w:t>bst</w:t>
      </w:r>
      <w:proofErr w:type="spellEnd"/>
      <w:r w:rsidRPr="00781130">
        <w:rPr>
          <w:rFonts w:ascii="Courier New" w:hAnsi="Courier New" w:cs="Courier New"/>
        </w:rPr>
        <w:t>/</w:t>
      </w:r>
      <w:proofErr w:type="spellStart"/>
      <w:r w:rsidRPr="00781130">
        <w:rPr>
          <w:rFonts w:ascii="Courier New" w:hAnsi="Courier New" w:cs="Courier New"/>
        </w:rPr>
        <w:t>sn-jnl</w:t>
      </w:r>
      <w:proofErr w:type="spellEnd"/>
      <w:r w:rsidRPr="00781130">
        <w:rPr>
          <w:rFonts w:ascii="Courier New" w:hAnsi="Courier New" w:cs="Courier New"/>
        </w:rPr>
        <w:t>}% Math and Physical Sciences Reference Style</w:t>
      </w:r>
    </w:p>
    <w:p w14:paraId="5E412A2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w:t>
      </w:r>
      <w:proofErr w:type="spellStart"/>
      <w:r w:rsidRPr="00781130">
        <w:rPr>
          <w:rFonts w:ascii="Courier New" w:hAnsi="Courier New" w:cs="Courier New"/>
        </w:rPr>
        <w:t>documentclass</w:t>
      </w:r>
      <w:proofErr w:type="spellEnd"/>
      <w:r w:rsidRPr="00781130">
        <w:rPr>
          <w:rFonts w:ascii="Courier New" w:hAnsi="Courier New" w:cs="Courier New"/>
        </w:rPr>
        <w:t>[</w:t>
      </w:r>
      <w:proofErr w:type="spellStart"/>
      <w:r w:rsidRPr="00781130">
        <w:rPr>
          <w:rFonts w:ascii="Courier New" w:hAnsi="Courier New" w:cs="Courier New"/>
        </w:rPr>
        <w:t>bst</w:t>
      </w:r>
      <w:proofErr w:type="spellEnd"/>
      <w:r w:rsidRPr="00781130">
        <w:rPr>
          <w:rFonts w:ascii="Courier New" w:hAnsi="Courier New" w:cs="Courier New"/>
        </w:rPr>
        <w:t>/</w:t>
      </w:r>
      <w:proofErr w:type="spellStart"/>
      <w:r w:rsidRPr="00781130">
        <w:rPr>
          <w:rFonts w:ascii="Courier New" w:hAnsi="Courier New" w:cs="Courier New"/>
        </w:rPr>
        <w:t>sn</w:t>
      </w:r>
      <w:proofErr w:type="spellEnd"/>
      <w:r w:rsidRPr="00781130">
        <w:rPr>
          <w:rFonts w:ascii="Courier New" w:hAnsi="Courier New" w:cs="Courier New"/>
        </w:rPr>
        <w:t>-</w:t>
      </w:r>
      <w:proofErr w:type="gramStart"/>
      <w:r w:rsidRPr="00781130">
        <w:rPr>
          <w:rFonts w:ascii="Courier New" w:hAnsi="Courier New" w:cs="Courier New"/>
        </w:rPr>
        <w:t>aps]{</w:t>
      </w:r>
      <w:proofErr w:type="spellStart"/>
      <w:proofErr w:type="gramEnd"/>
      <w:r w:rsidRPr="00781130">
        <w:rPr>
          <w:rFonts w:ascii="Courier New" w:hAnsi="Courier New" w:cs="Courier New"/>
        </w:rPr>
        <w:t>bst</w:t>
      </w:r>
      <w:proofErr w:type="spellEnd"/>
      <w:r w:rsidRPr="00781130">
        <w:rPr>
          <w:rFonts w:ascii="Courier New" w:hAnsi="Courier New" w:cs="Courier New"/>
        </w:rPr>
        <w:t>/</w:t>
      </w:r>
      <w:proofErr w:type="spellStart"/>
      <w:r w:rsidRPr="00781130">
        <w:rPr>
          <w:rFonts w:ascii="Courier New" w:hAnsi="Courier New" w:cs="Courier New"/>
        </w:rPr>
        <w:t>sn-jnl</w:t>
      </w:r>
      <w:proofErr w:type="spellEnd"/>
      <w:r w:rsidRPr="00781130">
        <w:rPr>
          <w:rFonts w:ascii="Courier New" w:hAnsi="Courier New" w:cs="Courier New"/>
        </w:rPr>
        <w:t>}% American Physical Society (APS) Reference Style</w:t>
      </w:r>
    </w:p>
    <w:p w14:paraId="04FB520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w:t>
      </w:r>
      <w:proofErr w:type="spellStart"/>
      <w:r w:rsidRPr="00781130">
        <w:rPr>
          <w:rFonts w:ascii="Courier New" w:hAnsi="Courier New" w:cs="Courier New"/>
        </w:rPr>
        <w:t>documentclass</w:t>
      </w:r>
      <w:proofErr w:type="spellEnd"/>
      <w:r w:rsidRPr="00781130">
        <w:rPr>
          <w:rFonts w:ascii="Courier New" w:hAnsi="Courier New" w:cs="Courier New"/>
        </w:rPr>
        <w:t>[</w:t>
      </w:r>
      <w:proofErr w:type="spellStart"/>
      <w:r w:rsidRPr="00781130">
        <w:rPr>
          <w:rFonts w:ascii="Courier New" w:hAnsi="Courier New" w:cs="Courier New"/>
        </w:rPr>
        <w:t>bst</w:t>
      </w:r>
      <w:proofErr w:type="spellEnd"/>
      <w:r w:rsidRPr="00781130">
        <w:rPr>
          <w:rFonts w:ascii="Courier New" w:hAnsi="Courier New" w:cs="Courier New"/>
        </w:rPr>
        <w:t>/</w:t>
      </w:r>
      <w:proofErr w:type="spellStart"/>
      <w:r w:rsidRPr="00781130">
        <w:rPr>
          <w:rFonts w:ascii="Courier New" w:hAnsi="Courier New" w:cs="Courier New"/>
        </w:rPr>
        <w:t>sn-</w:t>
      </w:r>
      <w:proofErr w:type="gramStart"/>
      <w:r w:rsidRPr="00781130">
        <w:rPr>
          <w:rFonts w:ascii="Courier New" w:hAnsi="Courier New" w:cs="Courier New"/>
        </w:rPr>
        <w:t>vancouver,Numbered</w:t>
      </w:r>
      <w:proofErr w:type="spellEnd"/>
      <w:proofErr w:type="gramEnd"/>
      <w:r w:rsidRPr="00781130">
        <w:rPr>
          <w:rFonts w:ascii="Courier New" w:hAnsi="Courier New" w:cs="Courier New"/>
        </w:rPr>
        <w:t>]{</w:t>
      </w:r>
      <w:proofErr w:type="spellStart"/>
      <w:r w:rsidRPr="00781130">
        <w:rPr>
          <w:rFonts w:ascii="Courier New" w:hAnsi="Courier New" w:cs="Courier New"/>
        </w:rPr>
        <w:t>sn-jnl</w:t>
      </w:r>
      <w:proofErr w:type="spellEnd"/>
      <w:r w:rsidRPr="00781130">
        <w:rPr>
          <w:rFonts w:ascii="Courier New" w:hAnsi="Courier New" w:cs="Courier New"/>
        </w:rPr>
        <w:t>}% Vancouver Reference Style</w:t>
      </w:r>
    </w:p>
    <w:p w14:paraId="3887401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w:t>
      </w:r>
      <w:proofErr w:type="spellStart"/>
      <w:r w:rsidRPr="00781130">
        <w:rPr>
          <w:rFonts w:ascii="Courier New" w:hAnsi="Courier New" w:cs="Courier New"/>
        </w:rPr>
        <w:t>documentclass</w:t>
      </w:r>
      <w:proofErr w:type="spellEnd"/>
      <w:r w:rsidRPr="00781130">
        <w:rPr>
          <w:rFonts w:ascii="Courier New" w:hAnsi="Courier New" w:cs="Courier New"/>
        </w:rPr>
        <w:t>[</w:t>
      </w:r>
      <w:proofErr w:type="spellStart"/>
      <w:r w:rsidRPr="00781130">
        <w:rPr>
          <w:rFonts w:ascii="Courier New" w:hAnsi="Courier New" w:cs="Courier New"/>
        </w:rPr>
        <w:t>bst</w:t>
      </w:r>
      <w:proofErr w:type="spellEnd"/>
      <w:r w:rsidRPr="00781130">
        <w:rPr>
          <w:rFonts w:ascii="Courier New" w:hAnsi="Courier New" w:cs="Courier New"/>
        </w:rPr>
        <w:t>/</w:t>
      </w:r>
      <w:proofErr w:type="spellStart"/>
      <w:r w:rsidRPr="00781130">
        <w:rPr>
          <w:rFonts w:ascii="Courier New" w:hAnsi="Courier New" w:cs="Courier New"/>
        </w:rPr>
        <w:t>sn-</w:t>
      </w:r>
      <w:proofErr w:type="gramStart"/>
      <w:r w:rsidRPr="00781130">
        <w:rPr>
          <w:rFonts w:ascii="Courier New" w:hAnsi="Courier New" w:cs="Courier New"/>
        </w:rPr>
        <w:t>apa</w:t>
      </w:r>
      <w:proofErr w:type="spellEnd"/>
      <w:r w:rsidRPr="00781130">
        <w:rPr>
          <w:rFonts w:ascii="Courier New" w:hAnsi="Courier New" w:cs="Courier New"/>
        </w:rPr>
        <w:t>]{</w:t>
      </w:r>
      <w:proofErr w:type="spellStart"/>
      <w:proofErr w:type="gramEnd"/>
      <w:r w:rsidRPr="00781130">
        <w:rPr>
          <w:rFonts w:ascii="Courier New" w:hAnsi="Courier New" w:cs="Courier New"/>
        </w:rPr>
        <w:t>bst</w:t>
      </w:r>
      <w:proofErr w:type="spellEnd"/>
      <w:r w:rsidRPr="00781130">
        <w:rPr>
          <w:rFonts w:ascii="Courier New" w:hAnsi="Courier New" w:cs="Courier New"/>
        </w:rPr>
        <w:t>/</w:t>
      </w:r>
      <w:proofErr w:type="spellStart"/>
      <w:r w:rsidRPr="00781130">
        <w:rPr>
          <w:rFonts w:ascii="Courier New" w:hAnsi="Courier New" w:cs="Courier New"/>
        </w:rPr>
        <w:t>sn-jnl</w:t>
      </w:r>
      <w:proofErr w:type="spellEnd"/>
      <w:r w:rsidRPr="00781130">
        <w:rPr>
          <w:rFonts w:ascii="Courier New" w:hAnsi="Courier New" w:cs="Courier New"/>
        </w:rPr>
        <w:t>}% APA Reference Style</w:t>
      </w:r>
    </w:p>
    <w:p w14:paraId="37B2B93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w:t>
      </w:r>
      <w:proofErr w:type="spellStart"/>
      <w:r w:rsidRPr="00781130">
        <w:rPr>
          <w:rFonts w:ascii="Courier New" w:hAnsi="Courier New" w:cs="Courier New"/>
        </w:rPr>
        <w:t>documentclass</w:t>
      </w:r>
      <w:proofErr w:type="spellEnd"/>
      <w:r w:rsidRPr="00781130">
        <w:rPr>
          <w:rFonts w:ascii="Courier New" w:hAnsi="Courier New" w:cs="Courier New"/>
        </w:rPr>
        <w:t>[</w:t>
      </w:r>
      <w:proofErr w:type="spellStart"/>
      <w:r w:rsidRPr="00781130">
        <w:rPr>
          <w:rFonts w:ascii="Courier New" w:hAnsi="Courier New" w:cs="Courier New"/>
        </w:rPr>
        <w:t>bst</w:t>
      </w:r>
      <w:proofErr w:type="spellEnd"/>
      <w:r w:rsidRPr="00781130">
        <w:rPr>
          <w:rFonts w:ascii="Courier New" w:hAnsi="Courier New" w:cs="Courier New"/>
        </w:rPr>
        <w:t>/</w:t>
      </w:r>
      <w:proofErr w:type="spellStart"/>
      <w:r w:rsidRPr="00781130">
        <w:rPr>
          <w:rFonts w:ascii="Courier New" w:hAnsi="Courier New" w:cs="Courier New"/>
        </w:rPr>
        <w:t>sn-</w:t>
      </w:r>
      <w:proofErr w:type="gramStart"/>
      <w:r w:rsidRPr="00781130">
        <w:rPr>
          <w:rFonts w:ascii="Courier New" w:hAnsi="Courier New" w:cs="Courier New"/>
        </w:rPr>
        <w:t>chicago</w:t>
      </w:r>
      <w:proofErr w:type="spellEnd"/>
      <w:r w:rsidRPr="00781130">
        <w:rPr>
          <w:rFonts w:ascii="Courier New" w:hAnsi="Courier New" w:cs="Courier New"/>
        </w:rPr>
        <w:t>]{</w:t>
      </w:r>
      <w:proofErr w:type="spellStart"/>
      <w:proofErr w:type="gramEnd"/>
      <w:r w:rsidRPr="00781130">
        <w:rPr>
          <w:rFonts w:ascii="Courier New" w:hAnsi="Courier New" w:cs="Courier New"/>
        </w:rPr>
        <w:t>bst</w:t>
      </w:r>
      <w:proofErr w:type="spellEnd"/>
      <w:r w:rsidRPr="00781130">
        <w:rPr>
          <w:rFonts w:ascii="Courier New" w:hAnsi="Courier New" w:cs="Courier New"/>
        </w:rPr>
        <w:t>/</w:t>
      </w:r>
      <w:proofErr w:type="spellStart"/>
      <w:r w:rsidRPr="00781130">
        <w:rPr>
          <w:rFonts w:ascii="Courier New" w:hAnsi="Courier New" w:cs="Courier New"/>
        </w:rPr>
        <w:t>sn-jnl</w:t>
      </w:r>
      <w:proofErr w:type="spellEnd"/>
      <w:r w:rsidRPr="00781130">
        <w:rPr>
          <w:rFonts w:ascii="Courier New" w:hAnsi="Courier New" w:cs="Courier New"/>
        </w:rPr>
        <w:t>}% Chicago-based Humanities Reference Style</w:t>
      </w:r>
    </w:p>
    <w:p w14:paraId="5E78BE1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w:t>
      </w:r>
      <w:proofErr w:type="spellStart"/>
      <w:r w:rsidRPr="00781130">
        <w:rPr>
          <w:rFonts w:ascii="Courier New" w:hAnsi="Courier New" w:cs="Courier New"/>
        </w:rPr>
        <w:t>documentclass</w:t>
      </w:r>
      <w:proofErr w:type="spellEnd"/>
      <w:r w:rsidRPr="00781130">
        <w:rPr>
          <w:rFonts w:ascii="Courier New" w:hAnsi="Courier New" w:cs="Courier New"/>
        </w:rPr>
        <w:t>[default]{</w:t>
      </w:r>
      <w:proofErr w:type="spellStart"/>
      <w:r w:rsidRPr="00781130">
        <w:rPr>
          <w:rFonts w:ascii="Courier New" w:hAnsi="Courier New" w:cs="Courier New"/>
        </w:rPr>
        <w:t>bst</w:t>
      </w:r>
      <w:proofErr w:type="spellEnd"/>
      <w:r w:rsidRPr="00781130">
        <w:rPr>
          <w:rFonts w:ascii="Courier New" w:hAnsi="Courier New" w:cs="Courier New"/>
        </w:rPr>
        <w:t>/</w:t>
      </w:r>
      <w:proofErr w:type="spellStart"/>
      <w:r w:rsidRPr="00781130">
        <w:rPr>
          <w:rFonts w:ascii="Courier New" w:hAnsi="Courier New" w:cs="Courier New"/>
        </w:rPr>
        <w:t>sn-</w:t>
      </w:r>
      <w:proofErr w:type="gramStart"/>
      <w:r w:rsidRPr="00781130">
        <w:rPr>
          <w:rFonts w:ascii="Courier New" w:hAnsi="Courier New" w:cs="Courier New"/>
        </w:rPr>
        <w:t>jnl</w:t>
      </w:r>
      <w:proofErr w:type="spellEnd"/>
      <w:r w:rsidRPr="00781130">
        <w:rPr>
          <w:rFonts w:ascii="Courier New" w:hAnsi="Courier New" w:cs="Courier New"/>
        </w:rPr>
        <w:t>}%</w:t>
      </w:r>
      <w:proofErr w:type="gramEnd"/>
      <w:r w:rsidRPr="00781130">
        <w:rPr>
          <w:rFonts w:ascii="Courier New" w:hAnsi="Courier New" w:cs="Courier New"/>
        </w:rPr>
        <w:t xml:space="preserve"> Default</w:t>
      </w:r>
    </w:p>
    <w:p w14:paraId="5922226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w:t>
      </w:r>
      <w:proofErr w:type="spellStart"/>
      <w:r w:rsidRPr="00781130">
        <w:rPr>
          <w:rFonts w:ascii="Courier New" w:hAnsi="Courier New" w:cs="Courier New"/>
        </w:rPr>
        <w:t>documentclass</w:t>
      </w:r>
      <w:proofErr w:type="spellEnd"/>
      <w:r w:rsidRPr="00781130">
        <w:rPr>
          <w:rFonts w:ascii="Courier New" w:hAnsi="Courier New" w:cs="Courier New"/>
        </w:rPr>
        <w:t>[</w:t>
      </w:r>
      <w:proofErr w:type="spellStart"/>
      <w:proofErr w:type="gramStart"/>
      <w:r w:rsidRPr="00781130">
        <w:rPr>
          <w:rFonts w:ascii="Courier New" w:hAnsi="Courier New" w:cs="Courier New"/>
        </w:rPr>
        <w:t>default,iicol</w:t>
      </w:r>
      <w:proofErr w:type="spellEnd"/>
      <w:proofErr w:type="gramEnd"/>
      <w:r w:rsidRPr="00781130">
        <w:rPr>
          <w:rFonts w:ascii="Courier New" w:hAnsi="Courier New" w:cs="Courier New"/>
        </w:rPr>
        <w:t>]{</w:t>
      </w:r>
      <w:proofErr w:type="spellStart"/>
      <w:r w:rsidRPr="00781130">
        <w:rPr>
          <w:rFonts w:ascii="Courier New" w:hAnsi="Courier New" w:cs="Courier New"/>
        </w:rPr>
        <w:t>bst</w:t>
      </w:r>
      <w:proofErr w:type="spellEnd"/>
      <w:r w:rsidRPr="00781130">
        <w:rPr>
          <w:rFonts w:ascii="Courier New" w:hAnsi="Courier New" w:cs="Courier New"/>
        </w:rPr>
        <w:t>/</w:t>
      </w:r>
      <w:proofErr w:type="spellStart"/>
      <w:r w:rsidRPr="00781130">
        <w:rPr>
          <w:rFonts w:ascii="Courier New" w:hAnsi="Courier New" w:cs="Courier New"/>
        </w:rPr>
        <w:t>sn-jnl</w:t>
      </w:r>
      <w:proofErr w:type="spellEnd"/>
      <w:r w:rsidRPr="00781130">
        <w:rPr>
          <w:rFonts w:ascii="Courier New" w:hAnsi="Courier New" w:cs="Courier New"/>
        </w:rPr>
        <w:t>}% Default with double column layout</w:t>
      </w:r>
    </w:p>
    <w:p w14:paraId="0D8F527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Standard Packages</w:t>
      </w:r>
    </w:p>
    <w:p w14:paraId="4E5A7E4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usepackage</w:t>
      </w:r>
      <w:proofErr w:type="spellEnd"/>
      <w:proofErr w:type="gramEnd"/>
      <w:r w:rsidRPr="00781130">
        <w:rPr>
          <w:rFonts w:ascii="Courier New" w:hAnsi="Courier New" w:cs="Courier New"/>
        </w:rPr>
        <w:t>{</w:t>
      </w:r>
      <w:proofErr w:type="spellStart"/>
      <w:r w:rsidRPr="00781130">
        <w:rPr>
          <w:rFonts w:ascii="Courier New" w:hAnsi="Courier New" w:cs="Courier New"/>
        </w:rPr>
        <w:t>graphicx</w:t>
      </w:r>
      <w:proofErr w:type="spellEnd"/>
      <w:r w:rsidRPr="00781130">
        <w:rPr>
          <w:rFonts w:ascii="Courier New" w:hAnsi="Courier New" w:cs="Courier New"/>
        </w:rPr>
        <w:t>}</w:t>
      </w:r>
    </w:p>
    <w:p w14:paraId="00AB8A1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usepackage</w:t>
      </w:r>
      <w:proofErr w:type="spellEnd"/>
      <w:proofErr w:type="gramEnd"/>
      <w:r w:rsidRPr="00781130">
        <w:rPr>
          <w:rFonts w:ascii="Courier New" w:hAnsi="Courier New" w:cs="Courier New"/>
        </w:rPr>
        <w:t>{multirow}</w:t>
      </w:r>
    </w:p>
    <w:p w14:paraId="4FDC75F5"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r w:rsidRPr="00781130">
        <w:rPr>
          <w:rFonts w:ascii="Courier New" w:hAnsi="Courier New" w:cs="Courier New"/>
        </w:rPr>
        <w:t>usepackage</w:t>
      </w:r>
      <w:proofErr w:type="spellEnd"/>
      <w:r w:rsidRPr="00781130">
        <w:rPr>
          <w:rFonts w:ascii="Courier New" w:hAnsi="Courier New" w:cs="Courier New"/>
        </w:rPr>
        <w:t>{</w:t>
      </w:r>
      <w:proofErr w:type="spellStart"/>
      <w:proofErr w:type="gramStart"/>
      <w:r w:rsidRPr="00781130">
        <w:rPr>
          <w:rFonts w:ascii="Courier New" w:hAnsi="Courier New" w:cs="Courier New"/>
        </w:rPr>
        <w:t>amsmath,amssymb</w:t>
      </w:r>
      <w:proofErr w:type="gramEnd"/>
      <w:r w:rsidRPr="00781130">
        <w:rPr>
          <w:rFonts w:ascii="Courier New" w:hAnsi="Courier New" w:cs="Courier New"/>
        </w:rPr>
        <w:t>,amsfonts</w:t>
      </w:r>
      <w:proofErr w:type="spellEnd"/>
      <w:r w:rsidRPr="00781130">
        <w:rPr>
          <w:rFonts w:ascii="Courier New" w:hAnsi="Courier New" w:cs="Courier New"/>
        </w:rPr>
        <w:t>}</w:t>
      </w:r>
    </w:p>
    <w:p w14:paraId="57A6124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usepackage</w:t>
      </w:r>
      <w:proofErr w:type="spellEnd"/>
      <w:proofErr w:type="gramEnd"/>
      <w:r w:rsidRPr="00781130">
        <w:rPr>
          <w:rFonts w:ascii="Courier New" w:hAnsi="Courier New" w:cs="Courier New"/>
        </w:rPr>
        <w:t>{</w:t>
      </w:r>
      <w:proofErr w:type="spellStart"/>
      <w:r w:rsidRPr="00781130">
        <w:rPr>
          <w:rFonts w:ascii="Courier New" w:hAnsi="Courier New" w:cs="Courier New"/>
        </w:rPr>
        <w:t>amsthm</w:t>
      </w:r>
      <w:proofErr w:type="spellEnd"/>
      <w:r w:rsidRPr="00781130">
        <w:rPr>
          <w:rFonts w:ascii="Courier New" w:hAnsi="Courier New" w:cs="Courier New"/>
        </w:rPr>
        <w:t>}</w:t>
      </w:r>
    </w:p>
    <w:p w14:paraId="1918A7D5"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usepackage</w:t>
      </w:r>
      <w:proofErr w:type="spellEnd"/>
      <w:proofErr w:type="gramEnd"/>
      <w:r w:rsidRPr="00781130">
        <w:rPr>
          <w:rFonts w:ascii="Courier New" w:hAnsi="Courier New" w:cs="Courier New"/>
        </w:rPr>
        <w:t>{</w:t>
      </w:r>
      <w:proofErr w:type="spellStart"/>
      <w:r w:rsidRPr="00781130">
        <w:rPr>
          <w:rFonts w:ascii="Courier New" w:hAnsi="Courier New" w:cs="Courier New"/>
        </w:rPr>
        <w:t>mathrsfs</w:t>
      </w:r>
      <w:proofErr w:type="spellEnd"/>
      <w:r w:rsidRPr="00781130">
        <w:rPr>
          <w:rFonts w:ascii="Courier New" w:hAnsi="Courier New" w:cs="Courier New"/>
        </w:rPr>
        <w:t>}</w:t>
      </w:r>
    </w:p>
    <w:p w14:paraId="61EB4F06"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usepackage</w:t>
      </w:r>
      <w:proofErr w:type="spellEnd"/>
      <w:proofErr w:type="gramEnd"/>
      <w:r w:rsidRPr="00781130">
        <w:rPr>
          <w:rFonts w:ascii="Courier New" w:hAnsi="Courier New" w:cs="Courier New"/>
        </w:rPr>
        <w:t>[title]{appendix}</w:t>
      </w:r>
    </w:p>
    <w:p w14:paraId="1B437F4F"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usepackage</w:t>
      </w:r>
      <w:proofErr w:type="spellEnd"/>
      <w:proofErr w:type="gramEnd"/>
      <w:r w:rsidRPr="00781130">
        <w:rPr>
          <w:rFonts w:ascii="Courier New" w:hAnsi="Courier New" w:cs="Courier New"/>
        </w:rPr>
        <w:t>{</w:t>
      </w:r>
      <w:proofErr w:type="spellStart"/>
      <w:r w:rsidRPr="00781130">
        <w:rPr>
          <w:rFonts w:ascii="Courier New" w:hAnsi="Courier New" w:cs="Courier New"/>
        </w:rPr>
        <w:t>xcolor</w:t>
      </w:r>
      <w:proofErr w:type="spellEnd"/>
      <w:r w:rsidRPr="00781130">
        <w:rPr>
          <w:rFonts w:ascii="Courier New" w:hAnsi="Courier New" w:cs="Courier New"/>
        </w:rPr>
        <w:t>}</w:t>
      </w:r>
    </w:p>
    <w:p w14:paraId="0777C34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usepackage</w:t>
      </w:r>
      <w:proofErr w:type="spellEnd"/>
      <w:proofErr w:type="gramEnd"/>
      <w:r w:rsidRPr="00781130">
        <w:rPr>
          <w:rFonts w:ascii="Courier New" w:hAnsi="Courier New" w:cs="Courier New"/>
        </w:rPr>
        <w:t>{</w:t>
      </w:r>
      <w:proofErr w:type="spellStart"/>
      <w:r w:rsidRPr="00781130">
        <w:rPr>
          <w:rFonts w:ascii="Courier New" w:hAnsi="Courier New" w:cs="Courier New"/>
        </w:rPr>
        <w:t>textcomp</w:t>
      </w:r>
      <w:proofErr w:type="spellEnd"/>
      <w:r w:rsidRPr="00781130">
        <w:rPr>
          <w:rFonts w:ascii="Courier New" w:hAnsi="Courier New" w:cs="Courier New"/>
        </w:rPr>
        <w:t>}</w:t>
      </w:r>
    </w:p>
    <w:p w14:paraId="188B62DF"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usepackage</w:t>
      </w:r>
      <w:proofErr w:type="spellEnd"/>
      <w:proofErr w:type="gramEnd"/>
      <w:r w:rsidRPr="00781130">
        <w:rPr>
          <w:rFonts w:ascii="Courier New" w:hAnsi="Courier New" w:cs="Courier New"/>
        </w:rPr>
        <w:t>{</w:t>
      </w:r>
      <w:proofErr w:type="spellStart"/>
      <w:r w:rsidRPr="00781130">
        <w:rPr>
          <w:rFonts w:ascii="Courier New" w:hAnsi="Courier New" w:cs="Courier New"/>
        </w:rPr>
        <w:t>manyfoot</w:t>
      </w:r>
      <w:proofErr w:type="spellEnd"/>
      <w:r w:rsidRPr="00781130">
        <w:rPr>
          <w:rFonts w:ascii="Courier New" w:hAnsi="Courier New" w:cs="Courier New"/>
        </w:rPr>
        <w:t>}</w:t>
      </w:r>
    </w:p>
    <w:p w14:paraId="365CC3F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usepackage</w:t>
      </w:r>
      <w:proofErr w:type="spellEnd"/>
      <w:proofErr w:type="gramEnd"/>
      <w:r w:rsidRPr="00781130">
        <w:rPr>
          <w:rFonts w:ascii="Courier New" w:hAnsi="Courier New" w:cs="Courier New"/>
        </w:rPr>
        <w:t>{algorithm}</w:t>
      </w:r>
    </w:p>
    <w:p w14:paraId="1FD6314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lastRenderedPageBreak/>
        <w:t>\</w:t>
      </w:r>
      <w:proofErr w:type="spellStart"/>
      <w:proofErr w:type="gramStart"/>
      <w:r w:rsidRPr="00781130">
        <w:rPr>
          <w:rFonts w:ascii="Courier New" w:hAnsi="Courier New" w:cs="Courier New"/>
        </w:rPr>
        <w:t>usepackage</w:t>
      </w:r>
      <w:proofErr w:type="spellEnd"/>
      <w:proofErr w:type="gramEnd"/>
      <w:r w:rsidRPr="00781130">
        <w:rPr>
          <w:rFonts w:ascii="Courier New" w:hAnsi="Courier New" w:cs="Courier New"/>
        </w:rPr>
        <w:t>{</w:t>
      </w:r>
      <w:proofErr w:type="spellStart"/>
      <w:r w:rsidRPr="00781130">
        <w:rPr>
          <w:rFonts w:ascii="Courier New" w:hAnsi="Courier New" w:cs="Courier New"/>
        </w:rPr>
        <w:t>algorithmicx</w:t>
      </w:r>
      <w:proofErr w:type="spellEnd"/>
      <w:r w:rsidRPr="00781130">
        <w:rPr>
          <w:rFonts w:ascii="Courier New" w:hAnsi="Courier New" w:cs="Courier New"/>
        </w:rPr>
        <w:t>}</w:t>
      </w:r>
    </w:p>
    <w:p w14:paraId="772DF94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usepackage</w:t>
      </w:r>
      <w:proofErr w:type="spellEnd"/>
      <w:proofErr w:type="gramEnd"/>
      <w:r w:rsidRPr="00781130">
        <w:rPr>
          <w:rFonts w:ascii="Courier New" w:hAnsi="Courier New" w:cs="Courier New"/>
        </w:rPr>
        <w:t>{</w:t>
      </w:r>
      <w:proofErr w:type="spellStart"/>
      <w:r w:rsidRPr="00781130">
        <w:rPr>
          <w:rFonts w:ascii="Courier New" w:hAnsi="Courier New" w:cs="Courier New"/>
        </w:rPr>
        <w:t>algpseudocode</w:t>
      </w:r>
      <w:proofErr w:type="spellEnd"/>
      <w:r w:rsidRPr="00781130">
        <w:rPr>
          <w:rFonts w:ascii="Courier New" w:hAnsi="Courier New" w:cs="Courier New"/>
        </w:rPr>
        <w:t>}</w:t>
      </w:r>
    </w:p>
    <w:p w14:paraId="39C16D1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usepackage</w:t>
      </w:r>
      <w:proofErr w:type="spellEnd"/>
      <w:proofErr w:type="gramEnd"/>
      <w:r w:rsidRPr="00781130">
        <w:rPr>
          <w:rFonts w:ascii="Courier New" w:hAnsi="Courier New" w:cs="Courier New"/>
        </w:rPr>
        <w:t>{listings}</w:t>
      </w:r>
    </w:p>
    <w:p w14:paraId="4C81EF4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jyear</w:t>
      </w:r>
      <w:proofErr w:type="spellEnd"/>
      <w:r w:rsidRPr="00781130">
        <w:rPr>
          <w:rFonts w:ascii="Courier New" w:hAnsi="Courier New" w:cs="Courier New"/>
        </w:rPr>
        <w:t>{</w:t>
      </w:r>
      <w:proofErr w:type="gramEnd"/>
      <w:r w:rsidRPr="00781130">
        <w:rPr>
          <w:rFonts w:ascii="Courier New" w:hAnsi="Courier New" w:cs="Courier New"/>
        </w:rPr>
        <w:t>2023}</w:t>
      </w:r>
    </w:p>
    <w:p w14:paraId="2FC5694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Typeset.io %%%</w:t>
      </w:r>
    </w:p>
    <w:p w14:paraId="4364DDF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usepackage</w:t>
      </w:r>
      <w:proofErr w:type="spellEnd"/>
      <w:proofErr w:type="gramEnd"/>
      <w:r w:rsidRPr="00781130">
        <w:rPr>
          <w:rFonts w:ascii="Courier New" w:hAnsi="Courier New" w:cs="Courier New"/>
        </w:rPr>
        <w:t>{</w:t>
      </w:r>
      <w:proofErr w:type="spellStart"/>
      <w:r w:rsidRPr="00781130">
        <w:rPr>
          <w:rFonts w:ascii="Courier New" w:hAnsi="Courier New" w:cs="Courier New"/>
        </w:rPr>
        <w:t>setspace</w:t>
      </w:r>
      <w:proofErr w:type="spellEnd"/>
      <w:r w:rsidRPr="00781130">
        <w:rPr>
          <w:rFonts w:ascii="Courier New" w:hAnsi="Courier New" w:cs="Courier New"/>
        </w:rPr>
        <w:t>}</w:t>
      </w:r>
    </w:p>
    <w:p w14:paraId="0FA48C1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r w:rsidRPr="00781130">
        <w:rPr>
          <w:rFonts w:ascii="Courier New" w:hAnsi="Courier New" w:cs="Courier New"/>
        </w:rPr>
        <w:t>usepackage</w:t>
      </w:r>
      <w:proofErr w:type="spellEnd"/>
      <w:r w:rsidRPr="00781130">
        <w:rPr>
          <w:rFonts w:ascii="Courier New" w:hAnsi="Courier New" w:cs="Courier New"/>
        </w:rPr>
        <w:t>{</w:t>
      </w:r>
      <w:proofErr w:type="spellStart"/>
      <w:proofErr w:type="gramStart"/>
      <w:r w:rsidRPr="00781130">
        <w:rPr>
          <w:rFonts w:ascii="Courier New" w:hAnsi="Courier New" w:cs="Courier New"/>
        </w:rPr>
        <w:t>tabulary,fancyhdr</w:t>
      </w:r>
      <w:proofErr w:type="gramEnd"/>
      <w:r w:rsidRPr="00781130">
        <w:rPr>
          <w:rFonts w:ascii="Courier New" w:hAnsi="Courier New" w:cs="Courier New"/>
        </w:rPr>
        <w:t>,amsbsy,latexsym</w:t>
      </w:r>
      <w:proofErr w:type="spellEnd"/>
      <w:r w:rsidRPr="00781130">
        <w:rPr>
          <w:rFonts w:ascii="Courier New" w:hAnsi="Courier New" w:cs="Courier New"/>
        </w:rPr>
        <w:t>}</w:t>
      </w:r>
    </w:p>
    <w:p w14:paraId="369F717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r w:rsidRPr="00781130">
        <w:rPr>
          <w:rFonts w:ascii="Courier New" w:hAnsi="Courier New" w:cs="Courier New"/>
        </w:rPr>
        <w:t>usepackage</w:t>
      </w:r>
      <w:proofErr w:type="spellEnd"/>
      <w:r w:rsidRPr="00781130">
        <w:rPr>
          <w:rFonts w:ascii="Courier New" w:hAnsi="Courier New" w:cs="Courier New"/>
        </w:rPr>
        <w:t>{</w:t>
      </w:r>
      <w:proofErr w:type="spellStart"/>
      <w:proofErr w:type="gramStart"/>
      <w:r w:rsidRPr="00781130">
        <w:rPr>
          <w:rFonts w:ascii="Courier New" w:hAnsi="Courier New" w:cs="Courier New"/>
        </w:rPr>
        <w:t>url,morefloats</w:t>
      </w:r>
      <w:proofErr w:type="gramEnd"/>
      <w:r w:rsidRPr="00781130">
        <w:rPr>
          <w:rFonts w:ascii="Courier New" w:hAnsi="Courier New" w:cs="Courier New"/>
        </w:rPr>
        <w:t>,floatflt,cancel,tfrupee</w:t>
      </w:r>
      <w:proofErr w:type="spellEnd"/>
      <w:r w:rsidRPr="00781130">
        <w:rPr>
          <w:rFonts w:ascii="Courier New" w:hAnsi="Courier New" w:cs="Courier New"/>
        </w:rPr>
        <w:t>}</w:t>
      </w:r>
    </w:p>
    <w:p w14:paraId="1DD1195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usepackage</w:t>
      </w:r>
      <w:proofErr w:type="spellEnd"/>
      <w:proofErr w:type="gramEnd"/>
      <w:r w:rsidRPr="00781130">
        <w:rPr>
          <w:rFonts w:ascii="Courier New" w:hAnsi="Courier New" w:cs="Courier New"/>
        </w:rPr>
        <w:t>{</w:t>
      </w:r>
      <w:proofErr w:type="spellStart"/>
      <w:r w:rsidRPr="00781130">
        <w:rPr>
          <w:rFonts w:ascii="Courier New" w:hAnsi="Courier New" w:cs="Courier New"/>
        </w:rPr>
        <w:t>colortbl</w:t>
      </w:r>
      <w:proofErr w:type="spellEnd"/>
      <w:r w:rsidRPr="00781130">
        <w:rPr>
          <w:rFonts w:ascii="Courier New" w:hAnsi="Courier New" w:cs="Courier New"/>
        </w:rPr>
        <w:t>}</w:t>
      </w:r>
    </w:p>
    <w:p w14:paraId="79C68F3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usepackage</w:t>
      </w:r>
      <w:proofErr w:type="spellEnd"/>
      <w:proofErr w:type="gramEnd"/>
      <w:r w:rsidRPr="00781130">
        <w:rPr>
          <w:rFonts w:ascii="Courier New" w:hAnsi="Courier New" w:cs="Courier New"/>
        </w:rPr>
        <w:t>{</w:t>
      </w:r>
      <w:proofErr w:type="spellStart"/>
      <w:r w:rsidRPr="00781130">
        <w:rPr>
          <w:rFonts w:ascii="Courier New" w:hAnsi="Courier New" w:cs="Courier New"/>
        </w:rPr>
        <w:t>pifont</w:t>
      </w:r>
      <w:proofErr w:type="spellEnd"/>
      <w:r w:rsidRPr="00781130">
        <w:rPr>
          <w:rFonts w:ascii="Courier New" w:hAnsi="Courier New" w:cs="Courier New"/>
        </w:rPr>
        <w:t>}</w:t>
      </w:r>
    </w:p>
    <w:p w14:paraId="51707AE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usepackage</w:t>
      </w:r>
      <w:proofErr w:type="spellEnd"/>
      <w:proofErr w:type="gramEnd"/>
      <w:r w:rsidRPr="00781130">
        <w:rPr>
          <w:rFonts w:ascii="Courier New" w:hAnsi="Courier New" w:cs="Courier New"/>
        </w:rPr>
        <w:t>[</w:t>
      </w:r>
      <w:proofErr w:type="spellStart"/>
      <w:r w:rsidRPr="00781130">
        <w:rPr>
          <w:rFonts w:ascii="Courier New" w:hAnsi="Courier New" w:cs="Courier New"/>
        </w:rPr>
        <w:t>nointegrals</w:t>
      </w:r>
      <w:proofErr w:type="spellEnd"/>
      <w:r w:rsidRPr="00781130">
        <w:rPr>
          <w:rFonts w:ascii="Courier New" w:hAnsi="Courier New" w:cs="Courier New"/>
        </w:rPr>
        <w:t>]{</w:t>
      </w:r>
      <w:proofErr w:type="spellStart"/>
      <w:r w:rsidRPr="00781130">
        <w:rPr>
          <w:rFonts w:ascii="Courier New" w:hAnsi="Courier New" w:cs="Courier New"/>
        </w:rPr>
        <w:t>wasysym</w:t>
      </w:r>
      <w:proofErr w:type="spellEnd"/>
      <w:r w:rsidRPr="00781130">
        <w:rPr>
          <w:rFonts w:ascii="Courier New" w:hAnsi="Courier New" w:cs="Courier New"/>
        </w:rPr>
        <w:t>}</w:t>
      </w:r>
    </w:p>
    <w:p w14:paraId="6327048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usepackage</w:t>
      </w:r>
      <w:proofErr w:type="spellEnd"/>
      <w:proofErr w:type="gramEnd"/>
      <w:r w:rsidRPr="00781130">
        <w:rPr>
          <w:rFonts w:ascii="Courier New" w:hAnsi="Courier New" w:cs="Courier New"/>
        </w:rPr>
        <w:t>{float}</w:t>
      </w:r>
    </w:p>
    <w:p w14:paraId="6AE63D8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usepackage</w:t>
      </w:r>
      <w:proofErr w:type="spellEnd"/>
      <w:proofErr w:type="gramEnd"/>
      <w:r w:rsidRPr="00781130">
        <w:rPr>
          <w:rFonts w:ascii="Courier New" w:hAnsi="Courier New" w:cs="Courier New"/>
        </w:rPr>
        <w:t>{</w:t>
      </w:r>
      <w:proofErr w:type="spellStart"/>
      <w:r w:rsidRPr="00781130">
        <w:rPr>
          <w:rFonts w:ascii="Courier New" w:hAnsi="Courier New" w:cs="Courier New"/>
        </w:rPr>
        <w:t>siunitx</w:t>
      </w:r>
      <w:proofErr w:type="spellEnd"/>
      <w:r w:rsidRPr="00781130">
        <w:rPr>
          <w:rFonts w:ascii="Courier New" w:hAnsi="Courier New" w:cs="Courier New"/>
        </w:rPr>
        <w:t>}</w:t>
      </w:r>
    </w:p>
    <w:p w14:paraId="1DD37FF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usepackage</w:t>
      </w:r>
      <w:proofErr w:type="spellEnd"/>
      <w:r w:rsidRPr="00781130">
        <w:rPr>
          <w:rFonts w:ascii="Courier New" w:hAnsi="Courier New" w:cs="Courier New"/>
        </w:rPr>
        <w:t>{</w:t>
      </w:r>
      <w:proofErr w:type="spellStart"/>
      <w:proofErr w:type="gramEnd"/>
      <w:r w:rsidRPr="00781130">
        <w:rPr>
          <w:rFonts w:ascii="Courier New" w:hAnsi="Courier New" w:cs="Courier New"/>
        </w:rPr>
        <w:t>tabularx</w:t>
      </w:r>
      <w:proofErr w:type="spellEnd"/>
      <w:r w:rsidRPr="00781130">
        <w:rPr>
          <w:rFonts w:ascii="Courier New" w:hAnsi="Courier New" w:cs="Courier New"/>
        </w:rPr>
        <w:t xml:space="preserve">, </w:t>
      </w:r>
      <w:proofErr w:type="spellStart"/>
      <w:r w:rsidRPr="00781130">
        <w:rPr>
          <w:rFonts w:ascii="Courier New" w:hAnsi="Courier New" w:cs="Courier New"/>
        </w:rPr>
        <w:t>booktabs</w:t>
      </w:r>
      <w:proofErr w:type="spellEnd"/>
      <w:r w:rsidRPr="00781130">
        <w:rPr>
          <w:rFonts w:ascii="Courier New" w:hAnsi="Courier New" w:cs="Courier New"/>
        </w:rPr>
        <w:t>}</w:t>
      </w:r>
    </w:p>
    <w:p w14:paraId="55E126C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usepackage</w:t>
      </w:r>
      <w:proofErr w:type="spellEnd"/>
      <w:proofErr w:type="gramEnd"/>
      <w:r w:rsidRPr="00781130">
        <w:rPr>
          <w:rFonts w:ascii="Courier New" w:hAnsi="Courier New" w:cs="Courier New"/>
        </w:rPr>
        <w:t>{</w:t>
      </w:r>
      <w:proofErr w:type="spellStart"/>
      <w:r w:rsidRPr="00781130">
        <w:rPr>
          <w:rFonts w:ascii="Courier New" w:hAnsi="Courier New" w:cs="Courier New"/>
        </w:rPr>
        <w:t>lipsum</w:t>
      </w:r>
      <w:proofErr w:type="spellEnd"/>
      <w:r w:rsidRPr="00781130">
        <w:rPr>
          <w:rFonts w:ascii="Courier New" w:hAnsi="Courier New" w:cs="Courier New"/>
        </w:rPr>
        <w:t>}</w:t>
      </w:r>
    </w:p>
    <w:p w14:paraId="3999B0C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w:t>
      </w:r>
      <w:proofErr w:type="spellStart"/>
      <w:r w:rsidRPr="00781130">
        <w:rPr>
          <w:rFonts w:ascii="Courier New" w:hAnsi="Courier New" w:cs="Courier New"/>
        </w:rPr>
        <w:t>usepackage</w:t>
      </w:r>
      <w:proofErr w:type="spellEnd"/>
      <w:r w:rsidRPr="00781130">
        <w:rPr>
          <w:rFonts w:ascii="Courier New" w:hAnsi="Courier New" w:cs="Courier New"/>
        </w:rPr>
        <w:t>{</w:t>
      </w:r>
      <w:proofErr w:type="spellStart"/>
      <w:r w:rsidRPr="00781130">
        <w:rPr>
          <w:rFonts w:ascii="Courier New" w:hAnsi="Courier New" w:cs="Courier New"/>
        </w:rPr>
        <w:t>lasy</w:t>
      </w:r>
      <w:proofErr w:type="spellEnd"/>
      <w:r w:rsidRPr="00781130">
        <w:rPr>
          <w:rFonts w:ascii="Courier New" w:hAnsi="Courier New" w:cs="Courier New"/>
        </w:rPr>
        <w:t>}</w:t>
      </w:r>
    </w:p>
    <w:p w14:paraId="581EBDB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usepackage</w:t>
      </w:r>
      <w:proofErr w:type="spellEnd"/>
      <w:proofErr w:type="gramEnd"/>
      <w:r w:rsidRPr="00781130">
        <w:rPr>
          <w:rFonts w:ascii="Courier New" w:hAnsi="Courier New" w:cs="Courier New"/>
        </w:rPr>
        <w:t>{fix-cm}</w:t>
      </w:r>
    </w:p>
    <w:p w14:paraId="2E6215D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begin</w:t>
      </w:r>
      <w:proofErr w:type="gramEnd"/>
      <w:r w:rsidRPr="00781130">
        <w:rPr>
          <w:rFonts w:ascii="Courier New" w:hAnsi="Courier New" w:cs="Courier New"/>
        </w:rPr>
        <w:t>{document}</w:t>
      </w:r>
    </w:p>
    <w:p w14:paraId="03ED9216"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title[</w:t>
      </w:r>
      <w:proofErr w:type="gramEnd"/>
      <w:r w:rsidRPr="00781130">
        <w:rPr>
          <w:rFonts w:ascii="Courier New" w:hAnsi="Courier New" w:cs="Courier New"/>
        </w:rPr>
        <w:t>Article Title]{Crowd-Certain: Uncertainty-Based Weighted Soft Majority Voting with Applications in Crowdsourcing and Ensemble Learning}</w:t>
      </w:r>
    </w:p>
    <w:p w14:paraId="4C09FE7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author[</w:t>
      </w:r>
      <w:proofErr w:type="gramEnd"/>
      <w:r w:rsidRPr="00781130">
        <w:rPr>
          <w:rFonts w:ascii="Courier New" w:hAnsi="Courier New" w:cs="Courier New"/>
        </w:rPr>
        <w:t>1]{\</w:t>
      </w:r>
      <w:proofErr w:type="spellStart"/>
      <w:r w:rsidRPr="00781130">
        <w:rPr>
          <w:rFonts w:ascii="Courier New" w:hAnsi="Courier New" w:cs="Courier New"/>
        </w:rPr>
        <w:t>fnm</w:t>
      </w:r>
      <w:proofErr w:type="spellEnd"/>
      <w:r w:rsidRPr="00781130">
        <w:rPr>
          <w:rFonts w:ascii="Courier New" w:hAnsi="Courier New" w:cs="Courier New"/>
        </w:rPr>
        <w:t>{Mohammad S.} \sur{Majdi}}</w:t>
      </w:r>
    </w:p>
    <w:p w14:paraId="36738547"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author[</w:t>
      </w:r>
      <w:proofErr w:type="gramEnd"/>
      <w:r w:rsidRPr="00781130">
        <w:rPr>
          <w:rFonts w:ascii="Courier New" w:hAnsi="Courier New" w:cs="Courier New"/>
        </w:rPr>
        <w:t>1]{\</w:t>
      </w:r>
      <w:proofErr w:type="spellStart"/>
      <w:r w:rsidRPr="00781130">
        <w:rPr>
          <w:rFonts w:ascii="Courier New" w:hAnsi="Courier New" w:cs="Courier New"/>
        </w:rPr>
        <w:t>fnm</w:t>
      </w:r>
      <w:proofErr w:type="spellEnd"/>
      <w:r w:rsidRPr="00781130">
        <w:rPr>
          <w:rFonts w:ascii="Courier New" w:hAnsi="Courier New" w:cs="Courier New"/>
        </w:rPr>
        <w:t>{Jeffrey J.} \sur{Rodriguez}}</w:t>
      </w:r>
    </w:p>
    <w:p w14:paraId="08CCC62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affil</w:t>
      </w:r>
      <w:proofErr w:type="spellEnd"/>
      <w:r w:rsidRPr="00781130">
        <w:rPr>
          <w:rFonts w:ascii="Courier New" w:hAnsi="Courier New" w:cs="Courier New"/>
        </w:rPr>
        <w:t>[</w:t>
      </w:r>
      <w:proofErr w:type="gramEnd"/>
      <w:r w:rsidRPr="00781130">
        <w:rPr>
          <w:rFonts w:ascii="Courier New" w:hAnsi="Courier New" w:cs="Courier New"/>
        </w:rPr>
        <w:t>1]{\</w:t>
      </w:r>
      <w:proofErr w:type="spellStart"/>
      <w:r w:rsidRPr="00781130">
        <w:rPr>
          <w:rFonts w:ascii="Courier New" w:hAnsi="Courier New" w:cs="Courier New"/>
        </w:rPr>
        <w:t>orgdiv</w:t>
      </w:r>
      <w:proofErr w:type="spellEnd"/>
      <w:r w:rsidRPr="00781130">
        <w:rPr>
          <w:rFonts w:ascii="Courier New" w:hAnsi="Courier New" w:cs="Courier New"/>
        </w:rPr>
        <w:t>{Dept of Electrical \&amp; Computer Engineering}, \</w:t>
      </w:r>
      <w:proofErr w:type="spellStart"/>
      <w:r w:rsidRPr="00781130">
        <w:rPr>
          <w:rFonts w:ascii="Courier New" w:hAnsi="Courier New" w:cs="Courier New"/>
        </w:rPr>
        <w:t>orgname</w:t>
      </w:r>
      <w:proofErr w:type="spellEnd"/>
      <w:r w:rsidRPr="00781130">
        <w:rPr>
          <w:rFonts w:ascii="Courier New" w:hAnsi="Courier New" w:cs="Courier New"/>
        </w:rPr>
        <w:t>{The University of Arizona}, \</w:t>
      </w:r>
      <w:proofErr w:type="spellStart"/>
      <w:r w:rsidRPr="00781130">
        <w:rPr>
          <w:rFonts w:ascii="Courier New" w:hAnsi="Courier New" w:cs="Courier New"/>
        </w:rPr>
        <w:t>orgaddress</w:t>
      </w:r>
      <w:proofErr w:type="spellEnd"/>
      <w:r w:rsidRPr="00781130">
        <w:rPr>
          <w:rFonts w:ascii="Courier New" w:hAnsi="Courier New" w:cs="Courier New"/>
        </w:rPr>
        <w:t>{\city{Tucson}, \postcode{86719}, \state{AZ}, \country{USA}}}</w:t>
      </w:r>
    </w:p>
    <w:p w14:paraId="32DB1D23" w14:textId="385F7F38"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abstract{</w:t>
      </w:r>
      <w:proofErr w:type="gramEnd"/>
      <w:r w:rsidRPr="00781130">
        <w:rPr>
          <w:rFonts w:ascii="Courier New" w:hAnsi="Courier New" w:cs="Courier New"/>
        </w:rPr>
        <w:t xml:space="preserve">Crowdsourcing systems have been used to accumulate massive amounts of labeled data for applications such as computer vision and natural language processing. However, because crowdsourced labeling is inherently dynamic and uncertain, developing a technique that can work in most situations is extremely challenging. In this paper, we propose a novel method called ``crowd-certain'', which provides </w:t>
      </w:r>
      <w:del w:id="0" w:author="Rodriguez, Jeffrey J - (jjrodrig)" w:date="2023-05-16T17:17:00Z">
        <w:r w:rsidRPr="00781130" w:rsidDel="0034305E">
          <w:rPr>
            <w:rFonts w:ascii="Courier New" w:hAnsi="Courier New" w:cs="Courier New"/>
          </w:rPr>
          <w:delText>a more accurate and reliable</w:delText>
        </w:r>
      </w:del>
      <w:ins w:id="1" w:author="Rodriguez, Jeffrey J - (jjrodrig)" w:date="2023-05-16T17:17:00Z">
        <w:r w:rsidR="0034305E">
          <w:rPr>
            <w:rFonts w:ascii="Courier New" w:hAnsi="Courier New" w:cs="Courier New"/>
          </w:rPr>
          <w:t>an improved</w:t>
        </w:r>
      </w:ins>
      <w:r w:rsidRPr="00781130">
        <w:rPr>
          <w:rFonts w:ascii="Courier New" w:hAnsi="Courier New" w:cs="Courier New"/>
        </w:rPr>
        <w:t xml:space="preserve"> aggregation of labels</w:t>
      </w:r>
      <w:del w:id="2" w:author="Rodriguez, Jeffrey J - (jjrodrig)" w:date="2023-05-16T17:17:00Z">
        <w:r w:rsidRPr="00781130" w:rsidDel="0034305E">
          <w:rPr>
            <w:rFonts w:ascii="Courier New" w:hAnsi="Courier New" w:cs="Courier New"/>
          </w:rPr>
          <w:delText>,</w:delText>
        </w:r>
      </w:del>
      <w:r w:rsidRPr="00781130">
        <w:rPr>
          <w:rFonts w:ascii="Courier New" w:hAnsi="Courier New" w:cs="Courier New"/>
        </w:rPr>
        <w:t xml:space="preserve"> </w:t>
      </w:r>
      <w:del w:id="3" w:author="Rodriguez, Jeffrey J - (jjrodrig)" w:date="2023-05-16T17:17:00Z">
        <w:r w:rsidRPr="00781130" w:rsidDel="0034305E">
          <w:rPr>
            <w:rFonts w:ascii="Courier New" w:hAnsi="Courier New" w:cs="Courier New"/>
          </w:rPr>
          <w:delText>ultimately leading to improved overall performance in</w:delText>
        </w:r>
      </w:del>
      <w:ins w:id="4" w:author="Rodriguez, Jeffrey J - (jjrodrig)" w:date="2023-05-16T17:17:00Z">
        <w:r w:rsidR="0034305E">
          <w:rPr>
            <w:rFonts w:ascii="Courier New" w:hAnsi="Courier New" w:cs="Courier New"/>
          </w:rPr>
          <w:t>for</w:t>
        </w:r>
      </w:ins>
      <w:r w:rsidRPr="00781130">
        <w:rPr>
          <w:rFonts w:ascii="Courier New" w:hAnsi="Courier New" w:cs="Courier New"/>
        </w:rPr>
        <w:t xml:space="preserve"> both crowdsourcing and ensemble learning scenarios. The proposed method uses the consistency </w:t>
      </w:r>
      <w:del w:id="5" w:author="Rodriguez, Jeffrey J - (jjrodrig)" w:date="2023-05-16T16:11:00Z">
        <w:r w:rsidRPr="00781130" w:rsidDel="009F6772">
          <w:rPr>
            <w:rFonts w:ascii="Courier New" w:hAnsi="Courier New" w:cs="Courier New"/>
          </w:rPr>
          <w:delText xml:space="preserve">and accuracy </w:delText>
        </w:r>
      </w:del>
      <w:r w:rsidRPr="00781130">
        <w:rPr>
          <w:rFonts w:ascii="Courier New" w:hAnsi="Courier New" w:cs="Courier New"/>
        </w:rPr>
        <w:t xml:space="preserve">of the annotators </w:t>
      </w:r>
      <w:ins w:id="6" w:author="Rodriguez, Jeffrey J - (jjrodrig)" w:date="2023-05-16T17:05:00Z">
        <w:r w:rsidR="00884A3C">
          <w:rPr>
            <w:rFonts w:ascii="Courier New" w:hAnsi="Courier New" w:cs="Courier New"/>
          </w:rPr>
          <w:t>versus</w:t>
        </w:r>
      </w:ins>
      <w:ins w:id="7" w:author="Rodriguez, Jeffrey J - (jjrodrig)" w:date="2023-05-16T16:54:00Z">
        <w:r w:rsidR="009C6E10">
          <w:rPr>
            <w:rFonts w:ascii="Courier New" w:hAnsi="Courier New" w:cs="Courier New"/>
          </w:rPr>
          <w:t xml:space="preserve"> a trained classifier </w:t>
        </w:r>
      </w:ins>
      <w:ins w:id="8" w:author="Rodriguez, Jeffrey J - (jjrodrig)" w:date="2023-05-16T16:55:00Z">
        <w:r w:rsidR="00CD7896">
          <w:rPr>
            <w:rFonts w:ascii="Courier New" w:hAnsi="Courier New" w:cs="Courier New"/>
          </w:rPr>
          <w:t>to determine a reliability score for each annotator</w:t>
        </w:r>
      </w:ins>
      <w:del w:id="9" w:author="Rodriguez, Jeffrey J - (jjrodrig)" w:date="2023-05-16T16:55:00Z">
        <w:r w:rsidRPr="00781130" w:rsidDel="00CD7896">
          <w:rPr>
            <w:rFonts w:ascii="Courier New" w:hAnsi="Courier New" w:cs="Courier New"/>
          </w:rPr>
          <w:delText>as a measure of their reliability relative to other annotators</w:delText>
        </w:r>
      </w:del>
      <w:r w:rsidRPr="00781130">
        <w:rPr>
          <w:rFonts w:ascii="Courier New" w:hAnsi="Courier New" w:cs="Courier New"/>
        </w:rPr>
        <w:t xml:space="preserve">. </w:t>
      </w:r>
      <w:commentRangeStart w:id="10"/>
      <w:r w:rsidRPr="00781130">
        <w:rPr>
          <w:rFonts w:ascii="Courier New" w:hAnsi="Courier New" w:cs="Courier New"/>
        </w:rPr>
        <w:t xml:space="preserve">The experimental results show that the proposed technique generates a </w:t>
      </w:r>
      <w:del w:id="11" w:author="Rodriguez, Jeffrey J - (jjrodrig)" w:date="2023-05-16T17:04:00Z">
        <w:r w:rsidRPr="00781130" w:rsidDel="00CD7896">
          <w:rPr>
            <w:rFonts w:ascii="Courier New" w:hAnsi="Courier New" w:cs="Courier New"/>
          </w:rPr>
          <w:delText xml:space="preserve">weight </w:delText>
        </w:r>
      </w:del>
      <w:ins w:id="12" w:author="Rodriguez, Jeffrey J - (jjrodrig)" w:date="2023-05-16T17:04:00Z">
        <w:r w:rsidR="00CD7896">
          <w:rPr>
            <w:rFonts w:ascii="Courier New" w:hAnsi="Courier New" w:cs="Courier New"/>
          </w:rPr>
          <w:t>reliability score</w:t>
        </w:r>
        <w:r w:rsidR="00CD7896" w:rsidRPr="00781130">
          <w:rPr>
            <w:rFonts w:ascii="Courier New" w:hAnsi="Courier New" w:cs="Courier New"/>
          </w:rPr>
          <w:t xml:space="preserve"> </w:t>
        </w:r>
      </w:ins>
      <w:r w:rsidRPr="00781130">
        <w:rPr>
          <w:rFonts w:ascii="Courier New" w:hAnsi="Courier New" w:cs="Courier New"/>
        </w:rPr>
        <w:t>that closely follows the annotator's degree of reliability</w:t>
      </w:r>
      <w:commentRangeEnd w:id="10"/>
      <w:r w:rsidR="00CD7896">
        <w:rPr>
          <w:rStyle w:val="CommentReference"/>
          <w:rFonts w:asciiTheme="minorHAnsi" w:hAnsiTheme="minorHAnsi"/>
        </w:rPr>
        <w:commentReference w:id="10"/>
      </w:r>
      <w:r w:rsidRPr="00781130">
        <w:rPr>
          <w:rFonts w:ascii="Courier New" w:hAnsi="Courier New" w:cs="Courier New"/>
        </w:rPr>
        <w:t xml:space="preserve">. </w:t>
      </w:r>
      <w:del w:id="13" w:author="Rodriguez, Jeffrey J - (jjrodrig)" w:date="2023-05-16T09:39:00Z">
        <w:r w:rsidRPr="00781130" w:rsidDel="0012682E">
          <w:rPr>
            <w:rFonts w:ascii="Courier New" w:hAnsi="Courier New" w:cs="Courier New"/>
          </w:rPr>
          <w:delText xml:space="preserve">Moreover, the proposed method </w:delText>
        </w:r>
        <w:commentRangeStart w:id="14"/>
        <w:r w:rsidRPr="00781130" w:rsidDel="0012682E">
          <w:rPr>
            <w:rFonts w:ascii="Courier New" w:hAnsi="Courier New" w:cs="Courier New"/>
          </w:rPr>
          <w:delText>uses the consistency and accuracy of annotators as a measure of their reliability relative to other annotators</w:delText>
        </w:r>
      </w:del>
      <w:commentRangeEnd w:id="14"/>
      <w:r w:rsidR="0012682E">
        <w:rPr>
          <w:rStyle w:val="CommentReference"/>
          <w:rFonts w:asciiTheme="minorHAnsi" w:hAnsiTheme="minorHAnsi"/>
        </w:rPr>
        <w:commentReference w:id="14"/>
      </w:r>
      <w:del w:id="15" w:author="Rodriguez, Jeffrey J - (jjrodrig)" w:date="2023-05-16T09:39:00Z">
        <w:r w:rsidRPr="00781130" w:rsidDel="0012682E">
          <w:rPr>
            <w:rFonts w:ascii="Courier New" w:hAnsi="Courier New" w:cs="Courier New"/>
          </w:rPr>
          <w:delText xml:space="preserve">. </w:delText>
        </w:r>
      </w:del>
      <w:r w:rsidRPr="00781130">
        <w:rPr>
          <w:rFonts w:ascii="Courier New" w:hAnsi="Courier New" w:cs="Courier New"/>
        </w:rPr>
        <w:t xml:space="preserve">Experiments performed on a variety of crowdsourcing datasets indicate that the proposed method outperforms prior methods in terms of </w:t>
      </w:r>
      <w:commentRangeStart w:id="16"/>
      <w:r w:rsidRPr="00781130">
        <w:rPr>
          <w:rFonts w:ascii="Courier New" w:hAnsi="Courier New" w:cs="Courier New"/>
        </w:rPr>
        <w:t>accuracy</w:t>
      </w:r>
      <w:commentRangeEnd w:id="16"/>
      <w:r w:rsidR="006D30AF">
        <w:rPr>
          <w:rStyle w:val="CommentReference"/>
          <w:rFonts w:asciiTheme="minorHAnsi" w:hAnsiTheme="minorHAnsi"/>
        </w:rPr>
        <w:commentReference w:id="16"/>
      </w:r>
      <w:r w:rsidRPr="00781130">
        <w:rPr>
          <w:rFonts w:ascii="Courier New" w:hAnsi="Courier New" w:cs="Courier New"/>
        </w:rPr>
        <w:t xml:space="preserve">, with </w:t>
      </w:r>
      <w:del w:id="17" w:author="Rodriguez, Jeffrey J - (jjrodrig)" w:date="2023-05-16T10:10:00Z">
        <w:r w:rsidRPr="00781130" w:rsidDel="00A82A05">
          <w:rPr>
            <w:rFonts w:ascii="Courier New" w:hAnsi="Courier New" w:cs="Courier New"/>
          </w:rPr>
          <w:delText xml:space="preserve">significant </w:delText>
        </w:r>
      </w:del>
      <w:r w:rsidRPr="00781130">
        <w:rPr>
          <w:rFonts w:ascii="Courier New" w:hAnsi="Courier New" w:cs="Courier New"/>
        </w:rPr>
        <w:t xml:space="preserve">improvement over all investigated benchmarks (Gold Majority Vote, MV, MMSR, Wawa, Zero-Based Skill, GLAD, and </w:t>
      </w:r>
      <w:proofErr w:type="spellStart"/>
      <w:r w:rsidRPr="00781130">
        <w:rPr>
          <w:rFonts w:ascii="Courier New" w:hAnsi="Courier New" w:cs="Courier New"/>
        </w:rPr>
        <w:t>Dawid</w:t>
      </w:r>
      <w:proofErr w:type="spellEnd"/>
      <w:r w:rsidRPr="00781130">
        <w:rPr>
          <w:rFonts w:ascii="Courier New" w:hAnsi="Courier New" w:cs="Courier New"/>
        </w:rPr>
        <w:t xml:space="preserve"> Skene), particularly when few annotators are available.}</w:t>
      </w:r>
    </w:p>
    <w:p w14:paraId="44229E2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keywords{</w:t>
      </w:r>
      <w:proofErr w:type="gramEnd"/>
      <w:r w:rsidRPr="00781130">
        <w:rPr>
          <w:rFonts w:ascii="Courier New" w:hAnsi="Courier New" w:cs="Courier New"/>
        </w:rPr>
        <w:t>Supervised learning, crowdsourcing, confidence score, soft weighted majority voting, label aggregation, annotator quality, error rate estimation, multi-class classification, ensemble learning, uncertainty measurement}</w:t>
      </w:r>
    </w:p>
    <w:p w14:paraId="7F1A998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maketitle</w:t>
      </w:r>
      <w:proofErr w:type="spellEnd"/>
      <w:proofErr w:type="gramEnd"/>
    </w:p>
    <w:p w14:paraId="3A81D6C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section{</w:t>
      </w:r>
      <w:proofErr w:type="gramEnd"/>
      <w:r w:rsidRPr="00781130">
        <w:rPr>
          <w:rFonts w:ascii="Courier New" w:hAnsi="Courier New" w:cs="Courier New"/>
        </w:rPr>
        <w:t>Introduction}</w:t>
      </w:r>
    </w:p>
    <w:p w14:paraId="221A0D7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Supervised learning techniques require a large amount of labeled data to train models to classify new data~\cite{jiang_wrapper_</w:t>
      </w:r>
      <w:proofErr w:type="gramStart"/>
      <w:r w:rsidRPr="00781130">
        <w:rPr>
          <w:rFonts w:ascii="Courier New" w:hAnsi="Courier New" w:cs="Courier New"/>
        </w:rPr>
        <w:t>2019,jiang</w:t>
      </w:r>
      <w:proofErr w:type="gramEnd"/>
      <w:r w:rsidRPr="00781130">
        <w:rPr>
          <w:rFonts w:ascii="Courier New" w:hAnsi="Courier New" w:cs="Courier New"/>
        </w:rPr>
        <w:t xml:space="preserve">_class_2019}. Traditionally, data </w:t>
      </w:r>
      <w:r w:rsidRPr="00781130">
        <w:rPr>
          <w:rFonts w:ascii="Courier New" w:hAnsi="Courier New" w:cs="Courier New"/>
        </w:rPr>
        <w:lastRenderedPageBreak/>
        <w:t xml:space="preserve">labeling has </w:t>
      </w:r>
      <w:proofErr w:type="gramStart"/>
      <w:r w:rsidRPr="00781130">
        <w:rPr>
          <w:rFonts w:ascii="Courier New" w:hAnsi="Courier New" w:cs="Courier New"/>
        </w:rPr>
        <w:t>been assigned</w:t>
      </w:r>
      <w:proofErr w:type="gramEnd"/>
      <w:r w:rsidRPr="00781130">
        <w:rPr>
          <w:rFonts w:ascii="Courier New" w:hAnsi="Courier New" w:cs="Courier New"/>
        </w:rPr>
        <w:t xml:space="preserve"> to experts in the domain or well-trained annotators~\cite{tian_MaxMargin_2019}. Although this method produces high-quality labels, it is inefficient and costly~\cite{li_noise_</w:t>
      </w:r>
      <w:proofErr w:type="gramStart"/>
      <w:r w:rsidRPr="00781130">
        <w:rPr>
          <w:rFonts w:ascii="Courier New" w:hAnsi="Courier New" w:cs="Courier New"/>
        </w:rPr>
        <w:t>2016,li</w:t>
      </w:r>
      <w:proofErr w:type="gramEnd"/>
      <w:r w:rsidRPr="00781130">
        <w:rPr>
          <w:rFonts w:ascii="Courier New" w:hAnsi="Courier New" w:cs="Courier New"/>
        </w:rPr>
        <w:t xml:space="preserve">_noise_2019}.  Social networking </w:t>
      </w:r>
      <w:proofErr w:type="gramStart"/>
      <w:r w:rsidRPr="00781130">
        <w:rPr>
          <w:rFonts w:ascii="Courier New" w:hAnsi="Courier New" w:cs="Courier New"/>
        </w:rPr>
        <w:t>provides</w:t>
      </w:r>
      <w:proofErr w:type="gramEnd"/>
      <w:r w:rsidRPr="00781130">
        <w:rPr>
          <w:rFonts w:ascii="Courier New" w:hAnsi="Courier New" w:cs="Courier New"/>
        </w:rPr>
        <w:t xml:space="preserve"> an innovative solution to the labeling problem by allowing data to be labeled by online crowd annotators. This has become </w:t>
      </w:r>
      <w:proofErr w:type="gramStart"/>
      <w:r w:rsidRPr="00781130">
        <w:rPr>
          <w:rFonts w:ascii="Courier New" w:hAnsi="Courier New" w:cs="Courier New"/>
        </w:rPr>
        <w:t>feasible</w:t>
      </w:r>
      <w:proofErr w:type="gramEnd"/>
      <w:r w:rsidRPr="00781130">
        <w:rPr>
          <w:rFonts w:ascii="Courier New" w:hAnsi="Courier New" w:cs="Courier New"/>
        </w:rPr>
        <w:t>, as crowdsourcing services such as Amazon Mechanical Turk (formerly CrowdFlower) have grown in popularity. Crowdsourcing systems have been used to accumulate large amounts of labeled data for applications such as computer vision~\cite{deng_imagenet_</w:t>
      </w:r>
      <w:proofErr w:type="gramStart"/>
      <w:r w:rsidRPr="00781130">
        <w:rPr>
          <w:rFonts w:ascii="Courier New" w:hAnsi="Courier New" w:cs="Courier New"/>
        </w:rPr>
        <w:t>2009,liu</w:t>
      </w:r>
      <w:proofErr w:type="gramEnd"/>
      <w:r w:rsidRPr="00781130">
        <w:rPr>
          <w:rFonts w:ascii="Courier New" w:hAnsi="Courier New" w:cs="Courier New"/>
        </w:rPr>
        <w:t xml:space="preserve">_Variational_2012} and natural language processing~\cite{karger_Budget_2014}. However, because of individual differences in preferences and cognitive abilities, the quality of labels </w:t>
      </w:r>
      <w:proofErr w:type="gramStart"/>
      <w:r w:rsidRPr="00781130">
        <w:rPr>
          <w:rFonts w:ascii="Courier New" w:hAnsi="Courier New" w:cs="Courier New"/>
        </w:rPr>
        <w:t>acquired</w:t>
      </w:r>
      <w:proofErr w:type="gramEnd"/>
      <w:r w:rsidRPr="00781130">
        <w:rPr>
          <w:rFonts w:ascii="Courier New" w:hAnsi="Courier New" w:cs="Courier New"/>
        </w:rPr>
        <w:t xml:space="preserve"> by a single crowd annotator is typically low, thus jeopardizing applications that rely on these data. This is because crowd annotators are not necessarily domain experts and may lack the necessary training or </w:t>
      </w:r>
      <w:proofErr w:type="gramStart"/>
      <w:r w:rsidRPr="00781130">
        <w:rPr>
          <w:rFonts w:ascii="Courier New" w:hAnsi="Courier New" w:cs="Courier New"/>
        </w:rPr>
        <w:t>expertise</w:t>
      </w:r>
      <w:proofErr w:type="gramEnd"/>
      <w:r w:rsidRPr="00781130">
        <w:rPr>
          <w:rFonts w:ascii="Courier New" w:hAnsi="Courier New" w:cs="Courier New"/>
        </w:rPr>
        <w:t xml:space="preserve"> to produce high-quality labels.</w:t>
      </w:r>
    </w:p>
    <w:p w14:paraId="5C83D217"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Aggregation after repeated labeling is one method for handling annotators with various abilities. Label aggregation is a process used to infer an aggregated label for a data instance from a multi-label set~\cite{sheshadri_SQUARE_2013}. Several studies have demonstrated the efficacy of repeated labeling~\cite{tu_multilabel_</w:t>
      </w:r>
      <w:proofErr w:type="gramStart"/>
      <w:r w:rsidRPr="00781130">
        <w:rPr>
          <w:rFonts w:ascii="Courier New" w:hAnsi="Courier New" w:cs="Courier New"/>
        </w:rPr>
        <w:t>2018,zhang</w:t>
      </w:r>
      <w:proofErr w:type="gramEnd"/>
      <w:r w:rsidRPr="00781130">
        <w:rPr>
          <w:rFonts w:ascii="Courier New" w:hAnsi="Courier New" w:cs="Courier New"/>
        </w:rPr>
        <w:t xml:space="preserve">_multilabelinferencecrowdsourcing_2018}. Repeat labeling is a technique in which the same data </w:t>
      </w:r>
      <w:proofErr w:type="gramStart"/>
      <w:r w:rsidRPr="00781130">
        <w:rPr>
          <w:rFonts w:ascii="Courier New" w:hAnsi="Courier New" w:cs="Courier New"/>
        </w:rPr>
        <w:t>are labeled</w:t>
      </w:r>
      <w:proofErr w:type="gramEnd"/>
      <w:r w:rsidRPr="00781130">
        <w:rPr>
          <w:rFonts w:ascii="Courier New" w:hAnsi="Courier New" w:cs="Courier New"/>
        </w:rPr>
        <w:t xml:space="preserve"> by multiple annotators, and the results are combined to estimate an aggregated label using majority voting (MV) or other techniques. In the case of MV, an aggregated label is the label that receives the most votes from the annotators for a given data instance. This can help reduce the impact of biases or inconsistencies made by annotators. Several factors, such as problem-specific characteristics, the quality of the labels created by the annotators, and the amount of data available, can influence the effectiveness of the aggregation methodologies. Consequently, it is difficult to </w:t>
      </w:r>
      <w:proofErr w:type="gramStart"/>
      <w:r w:rsidRPr="00781130">
        <w:rPr>
          <w:rFonts w:ascii="Courier New" w:hAnsi="Courier New" w:cs="Courier New"/>
        </w:rPr>
        <w:t>identify</w:t>
      </w:r>
      <w:proofErr w:type="gramEnd"/>
      <w:r w:rsidRPr="00781130">
        <w:rPr>
          <w:rFonts w:ascii="Courier New" w:hAnsi="Courier New" w:cs="Courier New"/>
        </w:rPr>
        <w:t xml:space="preserve"> a clear winner among the different techniques. For example, in binary labeling, one study~\cite{sheshadri_SQUARE_2013} discovered that </w:t>
      </w:r>
      <w:proofErr w:type="spellStart"/>
      <w:r w:rsidRPr="00781130">
        <w:rPr>
          <w:rFonts w:ascii="Courier New" w:hAnsi="Courier New" w:cs="Courier New"/>
        </w:rPr>
        <w:t>Raykar's</w:t>
      </w:r>
      <w:proofErr w:type="spellEnd"/>
      <w:r w:rsidRPr="00781130">
        <w:rPr>
          <w:rFonts w:ascii="Courier New" w:hAnsi="Courier New" w:cs="Courier New"/>
        </w:rPr>
        <w:t xml:space="preserve">~\cite{raykar_Learning_2010} technique outperformed other aggregation techniques. However, according to another study~\cite{zheng_Truth_2017}, the traditional </w:t>
      </w:r>
      <w:proofErr w:type="spellStart"/>
      <w:r w:rsidRPr="00781130">
        <w:rPr>
          <w:rFonts w:ascii="Courier New" w:hAnsi="Courier New" w:cs="Courier New"/>
        </w:rPr>
        <w:t>Dawid</w:t>
      </w:r>
      <w:proofErr w:type="spellEnd"/>
      <w:r w:rsidRPr="00781130">
        <w:rPr>
          <w:rFonts w:ascii="Courier New" w:hAnsi="Courier New" w:cs="Courier New"/>
        </w:rPr>
        <w:t xml:space="preserve">-Skene (DS) model~\cite{dawid_Maximum_1979} was more reliable in multi-class settings (where data instances can </w:t>
      </w:r>
      <w:proofErr w:type="gramStart"/>
      <w:r w:rsidRPr="00781130">
        <w:rPr>
          <w:rFonts w:ascii="Courier New" w:hAnsi="Courier New" w:cs="Courier New"/>
        </w:rPr>
        <w:t>be labeled</w:t>
      </w:r>
      <w:proofErr w:type="gramEnd"/>
      <w:r w:rsidRPr="00781130">
        <w:rPr>
          <w:rFonts w:ascii="Courier New" w:hAnsi="Courier New" w:cs="Courier New"/>
        </w:rPr>
        <w:t xml:space="preserve"> as belonging to multiple classes).</w:t>
      </w:r>
    </w:p>
    <w:p w14:paraId="481FB537"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Furthermore, regardless of the aggregation technique used, the performance of many aggregation techniques in real-world datasets </w:t>
      </w:r>
      <w:proofErr w:type="gramStart"/>
      <w:r w:rsidRPr="00781130">
        <w:rPr>
          <w:rFonts w:ascii="Courier New" w:hAnsi="Courier New" w:cs="Courier New"/>
        </w:rPr>
        <w:t>remains</w:t>
      </w:r>
      <w:proofErr w:type="gramEnd"/>
      <w:r w:rsidRPr="00781130">
        <w:rPr>
          <w:rFonts w:ascii="Courier New" w:hAnsi="Courier New" w:cs="Courier New"/>
        </w:rPr>
        <w:t xml:space="preserve"> unsatisfactory~\cite{liu_Exploiting_2021}. This can </w:t>
      </w:r>
      <w:proofErr w:type="gramStart"/>
      <w:r w:rsidRPr="00781130">
        <w:rPr>
          <w:rFonts w:ascii="Courier New" w:hAnsi="Courier New" w:cs="Courier New"/>
        </w:rPr>
        <w:t>be attributed</w:t>
      </w:r>
      <w:proofErr w:type="gramEnd"/>
      <w:r w:rsidRPr="00781130">
        <w:rPr>
          <w:rFonts w:ascii="Courier New" w:hAnsi="Courier New" w:cs="Courier New"/>
        </w:rPr>
        <w:t xml:space="preserve"> to the complexity of these datasets, which often do not align with the assumptions and limitations of different methods. For example, real-world datasets may present issues such as labeling inaccuracies, class imbalances, or overwhelming sizes that challenge efficient processing with available resources. These factors can adversely affect the effectiveness of label aggregation techniques, potentially yielding less than </w:t>
      </w:r>
      <w:proofErr w:type="gramStart"/>
      <w:r w:rsidRPr="00781130">
        <w:rPr>
          <w:rFonts w:ascii="Courier New" w:hAnsi="Courier New" w:cs="Courier New"/>
        </w:rPr>
        <w:t>optimal</w:t>
      </w:r>
      <w:proofErr w:type="gramEnd"/>
      <w:r w:rsidRPr="00781130">
        <w:rPr>
          <w:rFonts w:ascii="Courier New" w:hAnsi="Courier New" w:cs="Courier New"/>
        </w:rPr>
        <w:t xml:space="preserve"> results for real-world datasets.</w:t>
      </w:r>
    </w:p>
    <w:p w14:paraId="0377D84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Prior information may </w:t>
      </w:r>
      <w:proofErr w:type="gramStart"/>
      <w:r w:rsidRPr="00781130">
        <w:rPr>
          <w:rFonts w:ascii="Courier New" w:hAnsi="Courier New" w:cs="Courier New"/>
        </w:rPr>
        <w:t>be used</w:t>
      </w:r>
      <w:proofErr w:type="gramEnd"/>
      <w:r w:rsidRPr="00781130">
        <w:rPr>
          <w:rFonts w:ascii="Courier New" w:hAnsi="Courier New" w:cs="Courier New"/>
        </w:rPr>
        <w:t xml:space="preserve"> to enhance the label aggregation procedure.</w:t>
      </w:r>
    </w:p>
    <w:p w14:paraId="27B1A2D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This can include domain knowledge, the use of quality control measures and techniques that account for the unique characteristics of annotators and data. Knowing the reliability of certain annotators, it is possible to draw more </w:t>
      </w:r>
      <w:proofErr w:type="gramStart"/>
      <w:r w:rsidRPr="00781130">
        <w:rPr>
          <w:rFonts w:ascii="Courier New" w:hAnsi="Courier New" w:cs="Courier New"/>
        </w:rPr>
        <w:t>accurate</w:t>
      </w:r>
      <w:proofErr w:type="gramEnd"/>
      <w:r w:rsidRPr="00781130">
        <w:rPr>
          <w:rFonts w:ascii="Courier New" w:hAnsi="Courier New" w:cs="Courier New"/>
        </w:rPr>
        <w:t xml:space="preserve"> conclusions about </w:t>
      </w:r>
      <w:r w:rsidRPr="00781130">
        <w:rPr>
          <w:rFonts w:ascii="Courier New" w:hAnsi="Courier New" w:cs="Courier New"/>
        </w:rPr>
        <w:lastRenderedPageBreak/>
        <w:t xml:space="preserve">labels~\cite{li_Crowdsourced_2017}. For instance, in the label aggregation process, labels produced by more reliable annotators (such as domain experts) may </w:t>
      </w:r>
      <w:proofErr w:type="gramStart"/>
      <w:r w:rsidRPr="00781130">
        <w:rPr>
          <w:rFonts w:ascii="Courier New" w:hAnsi="Courier New" w:cs="Courier New"/>
        </w:rPr>
        <w:t>be given</w:t>
      </w:r>
      <w:proofErr w:type="gramEnd"/>
      <w:r w:rsidRPr="00781130">
        <w:rPr>
          <w:rFonts w:ascii="Courier New" w:hAnsi="Courier New" w:cs="Courier New"/>
        </w:rPr>
        <w:t xml:space="preserve"> greater weight. The results of the label aggregation process can also be </w:t>
      </w:r>
      <w:proofErr w:type="gramStart"/>
      <w:r w:rsidRPr="00781130">
        <w:rPr>
          <w:rFonts w:ascii="Courier New" w:hAnsi="Courier New" w:cs="Courier New"/>
        </w:rPr>
        <w:t>validated</w:t>
      </w:r>
      <w:proofErr w:type="gramEnd"/>
      <w:r w:rsidRPr="00781130">
        <w:rPr>
          <w:rFonts w:ascii="Courier New" w:hAnsi="Courier New" w:cs="Courier New"/>
        </w:rPr>
        <w:t xml:space="preserve"> using expert input~\cite{liu_Improving_2017}. During the labeling process, domain experts can </w:t>
      </w:r>
      <w:proofErr w:type="gramStart"/>
      <w:r w:rsidRPr="00781130">
        <w:rPr>
          <w:rFonts w:ascii="Courier New" w:hAnsi="Courier New" w:cs="Courier New"/>
        </w:rPr>
        <w:t>provide</w:t>
      </w:r>
      <w:proofErr w:type="gramEnd"/>
      <w:r w:rsidRPr="00781130">
        <w:rPr>
          <w:rFonts w:ascii="Courier New" w:hAnsi="Courier New" w:cs="Courier New"/>
        </w:rPr>
        <w:t xml:space="preserve"> valuable guidance and oversight to ensure that the labels produced are accurate and consistent.</w:t>
      </w:r>
    </w:p>
    <w:p w14:paraId="64C1EE85"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The agnostic requirement for general-purpose label aggregation is that label aggregation cannot use information outside the labels themselves. This requirement is not satisfied in most label aggregation techniques~\cite{zhang_Crowdsourced_2019}. The agnostic requirement ensures that the label aggregation technique is as general as possible and applicable to a wide range of domains with minimal or no </w:t>
      </w:r>
      <w:proofErr w:type="gramStart"/>
      <w:r w:rsidRPr="00781130">
        <w:rPr>
          <w:rFonts w:ascii="Courier New" w:hAnsi="Courier New" w:cs="Courier New"/>
        </w:rPr>
        <w:t>additional</w:t>
      </w:r>
      <w:proofErr w:type="gramEnd"/>
      <w:r w:rsidRPr="00781130">
        <w:rPr>
          <w:rFonts w:ascii="Courier New" w:hAnsi="Courier New" w:cs="Courier New"/>
        </w:rPr>
        <w:t xml:space="preserve"> context.</w:t>
      </w:r>
    </w:p>
    <w:p w14:paraId="7EE85647" w14:textId="14C7D60A" w:rsidR="00781130" w:rsidRPr="00781130" w:rsidRDefault="00781130" w:rsidP="00781130">
      <w:pPr>
        <w:pStyle w:val="PlainText"/>
        <w:rPr>
          <w:rFonts w:ascii="Courier New" w:hAnsi="Courier New" w:cs="Courier New"/>
        </w:rPr>
      </w:pPr>
      <w:r w:rsidRPr="00781130">
        <w:rPr>
          <w:rFonts w:ascii="Courier New" w:hAnsi="Courier New" w:cs="Courier New"/>
        </w:rPr>
        <w:t xml:space="preserve">The uncertainty of annotators during labeling can </w:t>
      </w:r>
      <w:proofErr w:type="gramStart"/>
      <w:r w:rsidRPr="00781130">
        <w:rPr>
          <w:rFonts w:ascii="Courier New" w:hAnsi="Courier New" w:cs="Courier New"/>
        </w:rPr>
        <w:t>provide</w:t>
      </w:r>
      <w:proofErr w:type="gramEnd"/>
      <w:r w:rsidRPr="00781130">
        <w:rPr>
          <w:rFonts w:ascii="Courier New" w:hAnsi="Courier New" w:cs="Courier New"/>
        </w:rPr>
        <w:t xml:space="preserve"> valuable prior knowledge to determine the appropriate amount of confidence to grant each annotator while still adhering to the requirement of a general-purpose label aggregation technique. We developed a method for estimating the reliability of different annotators based on the annotator's own consistency during labeling</w:t>
      </w:r>
      <w:del w:id="18" w:author="Rodriguez, Jeffrey J - (jjrodrig)" w:date="2023-05-16T17:01:00Z">
        <w:r w:rsidRPr="00781130" w:rsidDel="00CD7896">
          <w:rPr>
            <w:rFonts w:ascii="Courier New" w:hAnsi="Courier New" w:cs="Courier New"/>
          </w:rPr>
          <w:delText xml:space="preserve"> </w:delText>
        </w:r>
        <w:commentRangeStart w:id="19"/>
        <w:r w:rsidRPr="00781130" w:rsidDel="00CD7896">
          <w:rPr>
            <w:rFonts w:ascii="Courier New" w:hAnsi="Courier New" w:cs="Courier New"/>
          </w:rPr>
          <w:delText>and their accuracy with respect to other annotators</w:delText>
        </w:r>
      </w:del>
      <w:commentRangeEnd w:id="19"/>
      <w:r w:rsidR="00CD7896">
        <w:rPr>
          <w:rStyle w:val="CommentReference"/>
          <w:rFonts w:asciiTheme="minorHAnsi" w:hAnsiTheme="minorHAnsi"/>
        </w:rPr>
        <w:commentReference w:id="19"/>
      </w:r>
      <w:r w:rsidRPr="00781130">
        <w:rPr>
          <w:rFonts w:ascii="Courier New" w:hAnsi="Courier New" w:cs="Courier New"/>
        </w:rPr>
        <w:t>.</w:t>
      </w:r>
    </w:p>
    <w:p w14:paraId="3242EC90" w14:textId="65646F44" w:rsidR="00781130" w:rsidRPr="00781130" w:rsidRDefault="00781130" w:rsidP="00781130">
      <w:pPr>
        <w:pStyle w:val="PlainText"/>
        <w:rPr>
          <w:rFonts w:ascii="Courier New" w:hAnsi="Courier New" w:cs="Courier New"/>
        </w:rPr>
      </w:pPr>
      <w:r w:rsidRPr="00781130">
        <w:rPr>
          <w:rFonts w:ascii="Courier New" w:hAnsi="Courier New" w:cs="Courier New"/>
        </w:rPr>
        <w:t>We propose a novel method called ``crowd-</w:t>
      </w:r>
      <w:proofErr w:type="gramStart"/>
      <w:r w:rsidRPr="00781130">
        <w:rPr>
          <w:rFonts w:ascii="Courier New" w:hAnsi="Courier New" w:cs="Courier New"/>
        </w:rPr>
        <w:t>certain''</w:t>
      </w:r>
      <w:proofErr w:type="gramEnd"/>
      <w:r w:rsidRPr="00781130">
        <w:rPr>
          <w:rFonts w:ascii="Courier New" w:hAnsi="Courier New" w:cs="Courier New"/>
        </w:rPr>
        <w:t xml:space="preserve">, which </w:t>
      </w:r>
      <w:proofErr w:type="gramStart"/>
      <w:r w:rsidRPr="00781130">
        <w:rPr>
          <w:rFonts w:ascii="Courier New" w:hAnsi="Courier New" w:cs="Courier New"/>
        </w:rPr>
        <w:t>provides</w:t>
      </w:r>
      <w:proofErr w:type="gramEnd"/>
      <w:r w:rsidRPr="00781130">
        <w:rPr>
          <w:rFonts w:ascii="Courier New" w:hAnsi="Courier New" w:cs="Courier New"/>
        </w:rPr>
        <w:t xml:space="preserve"> a more accurate aggregation of labels, ultimately leading to improved overall performance in both crowdsourcing and ensemble learning scenarios. </w:t>
      </w:r>
      <w:del w:id="20" w:author="Rodriguez, Jeffrey J - (jjrodrig)" w:date="2023-05-16T17:06:00Z">
        <w:r w:rsidRPr="00781130" w:rsidDel="00884A3C">
          <w:rPr>
            <w:rFonts w:ascii="Courier New" w:hAnsi="Courier New" w:cs="Courier New"/>
          </w:rPr>
          <w:delText xml:space="preserve">The experimental results show that the proposed technique generates a </w:delText>
        </w:r>
      </w:del>
      <w:del w:id="21" w:author="Rodriguez, Jeffrey J - (jjrodrig)" w:date="2023-05-16T17:03:00Z">
        <w:r w:rsidRPr="00781130" w:rsidDel="00CD7896">
          <w:rPr>
            <w:rFonts w:ascii="Courier New" w:hAnsi="Courier New" w:cs="Courier New"/>
          </w:rPr>
          <w:delText xml:space="preserve">weight </w:delText>
        </w:r>
      </w:del>
      <w:del w:id="22" w:author="Rodriguez, Jeffrey J - (jjrodrig)" w:date="2023-05-16T17:06:00Z">
        <w:r w:rsidRPr="00781130" w:rsidDel="00884A3C">
          <w:rPr>
            <w:rFonts w:ascii="Courier New" w:hAnsi="Courier New" w:cs="Courier New"/>
          </w:rPr>
          <w:delText xml:space="preserve">that closely follows the annotator's degree of reliability. </w:delText>
        </w:r>
      </w:del>
      <w:del w:id="23" w:author="Rodriguez, Jeffrey J - (jjrodrig)" w:date="2023-05-16T17:07:00Z">
        <w:r w:rsidRPr="00781130" w:rsidDel="00884A3C">
          <w:rPr>
            <w:rFonts w:ascii="Courier New" w:hAnsi="Courier New" w:cs="Courier New"/>
          </w:rPr>
          <w:delText>Furthermore, t</w:delText>
        </w:r>
      </w:del>
      <w:ins w:id="24" w:author="Rodriguez, Jeffrey J - (jjrodrig)" w:date="2023-05-16T17:07:00Z">
        <w:r w:rsidR="00884A3C">
          <w:rPr>
            <w:rFonts w:ascii="Courier New" w:hAnsi="Courier New" w:cs="Courier New"/>
          </w:rPr>
          <w:t>T</w:t>
        </w:r>
      </w:ins>
      <w:r w:rsidRPr="00781130">
        <w:rPr>
          <w:rFonts w:ascii="Courier New" w:hAnsi="Courier New" w:cs="Courier New"/>
        </w:rPr>
        <w:t xml:space="preserve">he proposed method uses the consistency </w:t>
      </w:r>
      <w:del w:id="25" w:author="Rodriguez, Jeffrey J - (jjrodrig)" w:date="2023-05-16T17:04:00Z">
        <w:r w:rsidRPr="00781130" w:rsidDel="00CD7896">
          <w:rPr>
            <w:rFonts w:ascii="Courier New" w:hAnsi="Courier New" w:cs="Courier New"/>
          </w:rPr>
          <w:delText xml:space="preserve">and accuracy </w:delText>
        </w:r>
      </w:del>
      <w:r w:rsidRPr="00781130">
        <w:rPr>
          <w:rFonts w:ascii="Courier New" w:hAnsi="Courier New" w:cs="Courier New"/>
        </w:rPr>
        <w:t xml:space="preserve">of annotators </w:t>
      </w:r>
      <w:ins w:id="26" w:author="Rodriguez, Jeffrey J - (jjrodrig)" w:date="2023-05-16T17:05:00Z">
        <w:r w:rsidR="00884A3C">
          <w:rPr>
            <w:rFonts w:ascii="Courier New" w:hAnsi="Courier New" w:cs="Courier New"/>
          </w:rPr>
          <w:t xml:space="preserve">versus a trained classifier </w:t>
        </w:r>
      </w:ins>
      <w:del w:id="27" w:author="Rodriguez, Jeffrey J - (jjrodrig)" w:date="2023-05-16T17:05:00Z">
        <w:r w:rsidRPr="00781130" w:rsidDel="00884A3C">
          <w:rPr>
            <w:rFonts w:ascii="Courier New" w:hAnsi="Courier New" w:cs="Courier New"/>
          </w:rPr>
          <w:delText>as a measure of</w:delText>
        </w:r>
      </w:del>
      <w:ins w:id="28" w:author="Rodriguez, Jeffrey J - (jjrodrig)" w:date="2023-05-16T17:05:00Z">
        <w:r w:rsidR="00884A3C">
          <w:rPr>
            <w:rFonts w:ascii="Courier New" w:hAnsi="Courier New" w:cs="Courier New"/>
          </w:rPr>
          <w:t xml:space="preserve">to </w:t>
        </w:r>
        <w:proofErr w:type="gramStart"/>
        <w:r w:rsidR="00884A3C">
          <w:rPr>
            <w:rFonts w:ascii="Courier New" w:hAnsi="Courier New" w:cs="Courier New"/>
          </w:rPr>
          <w:t>determine</w:t>
        </w:r>
      </w:ins>
      <w:proofErr w:type="gramEnd"/>
      <w:r w:rsidRPr="00781130">
        <w:rPr>
          <w:rFonts w:ascii="Courier New" w:hAnsi="Courier New" w:cs="Courier New"/>
        </w:rPr>
        <w:t xml:space="preserve"> their reliability</w:t>
      </w:r>
      <w:del w:id="29" w:author="Rodriguez, Jeffrey J - (jjrodrig)" w:date="2023-05-16T17:05:00Z">
        <w:r w:rsidRPr="00781130" w:rsidDel="00884A3C">
          <w:rPr>
            <w:rFonts w:ascii="Courier New" w:hAnsi="Courier New" w:cs="Courier New"/>
          </w:rPr>
          <w:delText xml:space="preserve"> relative to other annotators</w:delText>
        </w:r>
      </w:del>
      <w:r w:rsidRPr="00781130">
        <w:rPr>
          <w:rFonts w:ascii="Courier New" w:hAnsi="Courier New" w:cs="Courier New"/>
        </w:rPr>
        <w:t xml:space="preserve">. </w:t>
      </w:r>
      <w:commentRangeStart w:id="30"/>
      <w:ins w:id="31" w:author="Rodriguez, Jeffrey J - (jjrodrig)" w:date="2023-05-16T17:06:00Z">
        <w:r w:rsidR="00884A3C" w:rsidRPr="00781130">
          <w:rPr>
            <w:rFonts w:ascii="Courier New" w:hAnsi="Courier New" w:cs="Courier New"/>
          </w:rPr>
          <w:t xml:space="preserve">The experimental results show that the proposed technique generates a </w:t>
        </w:r>
        <w:r w:rsidR="00884A3C">
          <w:rPr>
            <w:rFonts w:ascii="Courier New" w:hAnsi="Courier New" w:cs="Courier New"/>
          </w:rPr>
          <w:t>reliability score</w:t>
        </w:r>
        <w:r w:rsidR="00884A3C" w:rsidRPr="00781130">
          <w:rPr>
            <w:rFonts w:ascii="Courier New" w:hAnsi="Courier New" w:cs="Courier New"/>
          </w:rPr>
          <w:t xml:space="preserve"> that closely follows the annotator's degree of reliability</w:t>
        </w:r>
        <w:commentRangeEnd w:id="30"/>
        <w:r w:rsidR="00884A3C">
          <w:rPr>
            <w:rStyle w:val="CommentReference"/>
            <w:rFonts w:asciiTheme="minorHAnsi" w:hAnsiTheme="minorHAnsi"/>
          </w:rPr>
          <w:commentReference w:id="30"/>
        </w:r>
        <w:r w:rsidR="00884A3C">
          <w:rPr>
            <w:rFonts w:ascii="Courier New" w:hAnsi="Courier New" w:cs="Courier New"/>
          </w:rPr>
          <w:t xml:space="preserve">. </w:t>
        </w:r>
      </w:ins>
      <w:r w:rsidRPr="00781130">
        <w:rPr>
          <w:rFonts w:ascii="Courier New" w:hAnsi="Courier New" w:cs="Courier New"/>
        </w:rPr>
        <w:t xml:space="preserve">Experiments performed on a variety of crowdsourcing datasets </w:t>
      </w:r>
      <w:proofErr w:type="gramStart"/>
      <w:r w:rsidRPr="00781130">
        <w:rPr>
          <w:rFonts w:ascii="Courier New" w:hAnsi="Courier New" w:cs="Courier New"/>
        </w:rPr>
        <w:t>indicate</w:t>
      </w:r>
      <w:proofErr w:type="gramEnd"/>
      <w:r w:rsidRPr="00781130">
        <w:rPr>
          <w:rFonts w:ascii="Courier New" w:hAnsi="Courier New" w:cs="Courier New"/>
        </w:rPr>
        <w:t xml:space="preserve"> that the proposed method outperforms prior methods in terms of accuracy with a significant improvement over all investigated benchmarks (Gold Majority Vote, MV, MMSR, Wawa, Zero-Based Skill, GLAD, and </w:t>
      </w:r>
      <w:proofErr w:type="spellStart"/>
      <w:r w:rsidRPr="00781130">
        <w:rPr>
          <w:rFonts w:ascii="Courier New" w:hAnsi="Courier New" w:cs="Courier New"/>
        </w:rPr>
        <w:t>Dawid</w:t>
      </w:r>
      <w:proofErr w:type="spellEnd"/>
      <w:r w:rsidRPr="00781130">
        <w:rPr>
          <w:rFonts w:ascii="Courier New" w:hAnsi="Courier New" w:cs="Courier New"/>
        </w:rPr>
        <w:t xml:space="preserve"> Skene), particularly when few annotators are available.</w:t>
      </w:r>
    </w:p>
    <w:p w14:paraId="4C7A1313"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The </w:t>
      </w:r>
      <w:proofErr w:type="gramStart"/>
      <w:r w:rsidRPr="00781130">
        <w:rPr>
          <w:rFonts w:ascii="Courier New" w:hAnsi="Courier New" w:cs="Courier New"/>
        </w:rPr>
        <w:t>remainder</w:t>
      </w:r>
      <w:proofErr w:type="gramEnd"/>
      <w:r w:rsidRPr="00781130">
        <w:rPr>
          <w:rFonts w:ascii="Courier New" w:hAnsi="Courier New" w:cs="Courier New"/>
        </w:rPr>
        <w:t xml:space="preserve"> of this paper is organized as follows. Section 2 examines related work involving label aggregation algorithms. In Section 3, we </w:t>
      </w:r>
      <w:proofErr w:type="gramStart"/>
      <w:r w:rsidRPr="00781130">
        <w:rPr>
          <w:rFonts w:ascii="Courier New" w:hAnsi="Courier New" w:cs="Courier New"/>
        </w:rPr>
        <w:t>provide</w:t>
      </w:r>
      <w:proofErr w:type="gramEnd"/>
      <w:r w:rsidRPr="00781130">
        <w:rPr>
          <w:rFonts w:ascii="Courier New" w:hAnsi="Courier New" w:cs="Courier New"/>
        </w:rPr>
        <w:t xml:space="preserve"> a detailed explanation of our proposed technique. Section 4 presents the experiments and findings. Finally, Section 5 summarizes the findings and </w:t>
      </w:r>
      <w:proofErr w:type="gramStart"/>
      <w:r w:rsidRPr="00781130">
        <w:rPr>
          <w:rFonts w:ascii="Courier New" w:hAnsi="Courier New" w:cs="Courier New"/>
        </w:rPr>
        <w:t>identifies</w:t>
      </w:r>
      <w:proofErr w:type="gramEnd"/>
      <w:r w:rsidRPr="00781130">
        <w:rPr>
          <w:rFonts w:ascii="Courier New" w:hAnsi="Courier New" w:cs="Courier New"/>
        </w:rPr>
        <w:t xml:space="preserve"> the main directions for future research.</w:t>
      </w:r>
    </w:p>
    <w:p w14:paraId="023A93A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section{</w:t>
      </w:r>
      <w:proofErr w:type="gramEnd"/>
      <w:r w:rsidRPr="00781130">
        <w:rPr>
          <w:rFonts w:ascii="Courier New" w:hAnsi="Courier New" w:cs="Courier New"/>
        </w:rPr>
        <w:t>Related Work}</w:t>
      </w:r>
    </w:p>
    <w:p w14:paraId="1C400A2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Numerous label aggregation algorithms have been developed to capture the complexity of crowdsourced </w:t>
      </w:r>
      <w:proofErr w:type="spellStart"/>
      <w:r w:rsidRPr="00781130">
        <w:rPr>
          <w:rFonts w:ascii="Courier New" w:hAnsi="Courier New" w:cs="Courier New"/>
        </w:rPr>
        <w:t>labeling~systems</w:t>
      </w:r>
      <w:proofErr w:type="spellEnd"/>
      <w:r w:rsidRPr="00781130">
        <w:rPr>
          <w:rFonts w:ascii="Courier New" w:hAnsi="Courier New" w:cs="Courier New"/>
        </w:rPr>
        <w:t>, including techniques based on annotator reliability~\cite{bi_Learning_2014,demartini_Zencrowd_2012}, confusion matrices~\cite{raykar_Learning_2010,zhang_Spectral_2014}, intentions~\cite{bi_Learning_2014,kurve_MultiCategory_2015}, biases~\cite{zhang_Imbalanced_2013,hernandez-gonzalez_Note_2019, welinder_Multidimensional_2010}, and correlations~\cite{ma_Gradient_2020}. However, because crowdsourced labeling is inherently dynamic and uncertain, developing a technique that can work in most situations is extremely challenging. Many techniques~\cite{liu_Variational_</w:t>
      </w:r>
      <w:proofErr w:type="gramStart"/>
      <w:r w:rsidRPr="00781130">
        <w:rPr>
          <w:rFonts w:ascii="Courier New" w:hAnsi="Courier New" w:cs="Courier New"/>
        </w:rPr>
        <w:t>2012,karger</w:t>
      </w:r>
      <w:proofErr w:type="gramEnd"/>
      <w:r w:rsidRPr="00781130">
        <w:rPr>
          <w:rFonts w:ascii="Courier New" w:hAnsi="Courier New" w:cs="Courier New"/>
        </w:rPr>
        <w:t xml:space="preserve">_Budget_2014,raykar_Learning_2010,dalvi_Aggregating_2013,ghosh_Who_2011} utilize the </w:t>
      </w:r>
      <w:proofErr w:type="spellStart"/>
      <w:r w:rsidRPr="00781130">
        <w:rPr>
          <w:rFonts w:ascii="Courier New" w:hAnsi="Courier New" w:cs="Courier New"/>
        </w:rPr>
        <w:t>Dawid</w:t>
      </w:r>
      <w:proofErr w:type="spellEnd"/>
      <w:r w:rsidRPr="00781130">
        <w:rPr>
          <w:rFonts w:ascii="Courier New" w:hAnsi="Courier New" w:cs="Courier New"/>
        </w:rPr>
        <w:t xml:space="preserve"> and Skene </w:t>
      </w:r>
      <w:r w:rsidRPr="00781130">
        <w:rPr>
          <w:rFonts w:ascii="Courier New" w:hAnsi="Courier New" w:cs="Courier New"/>
        </w:rPr>
        <w:lastRenderedPageBreak/>
        <w:t xml:space="preserve">(DS) generative model~\cite{dawid_Maximum_1979}. Ghosh~\cite{ghosh_Who_2011} extended the DS model by using singular value decomposition (SVD) to calculate the reliability of the annotator. </w:t>
      </w:r>
      <w:proofErr w:type="gramStart"/>
      <w:r w:rsidRPr="00781130">
        <w:rPr>
          <w:rFonts w:ascii="Courier New" w:hAnsi="Courier New" w:cs="Courier New"/>
        </w:rPr>
        <w:t>Similarly</w:t>
      </w:r>
      <w:proofErr w:type="gramEnd"/>
      <w:r w:rsidRPr="00781130">
        <w:rPr>
          <w:rFonts w:ascii="Courier New" w:hAnsi="Courier New" w:cs="Courier New"/>
        </w:rPr>
        <w:t xml:space="preserve"> to Ghosh~\cite{ghosh_Who_2011}, Dalvi~\cite{dalvi_Aggregating_2013} used SVD to estimate true labels with a focus on the sparsity of the labeling matrix. In crowdsourcing, it is common for the labeling matrix to be sparse, meaning that not all annotators have labeled all the data. This may be due to several factors, such as the cost of labeling all data instances or the annotators' time constraints. Karger~\cite{karger_Budget_2014} described an iterative strategy for binary labeling based on a one-coin model~\cite{ghosh_Who_2011}. Karger~\cite{karger_Budget_2014} extends the one-coin model to multi-class labeling by converting the problem into $k-1 $ binary problems (solved iteratively), where $k $ is the number of classes.</w:t>
      </w:r>
    </w:p>
    <w:p w14:paraId="5FD307E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The MV technique assumes that all annotators are equally reliable. For segmentation, Warfield~\cite{warfield_Simultaneous_2004} proposed simultaneous truth and performance level estimation (STAPLE), a label fusion method based on expectation maximization. STAPLE ``</w:t>
      </w:r>
      <w:proofErr w:type="gramStart"/>
      <w:r w:rsidRPr="00781130">
        <w:rPr>
          <w:rFonts w:ascii="Courier New" w:hAnsi="Courier New" w:cs="Courier New"/>
        </w:rPr>
        <w:t>weighs''</w:t>
      </w:r>
      <w:proofErr w:type="gramEnd"/>
      <w:r w:rsidRPr="00781130">
        <w:rPr>
          <w:rFonts w:ascii="Courier New" w:hAnsi="Courier New" w:cs="Courier New"/>
        </w:rPr>
        <w:t xml:space="preserve"> expert opinions during label aggregation by modeling their reliability. Since then, many variants of this technique have been proposed~\</w:t>
      </w:r>
      <w:proofErr w:type="gramStart"/>
      <w:r w:rsidRPr="00781130">
        <w:rPr>
          <w:rFonts w:ascii="Courier New" w:hAnsi="Courier New" w:cs="Courier New"/>
        </w:rPr>
        <w:t>cite{</w:t>
      </w:r>
      <w:proofErr w:type="gramEnd"/>
      <w:r w:rsidRPr="00781130">
        <w:rPr>
          <w:rFonts w:ascii="Courier New" w:hAnsi="Courier New" w:cs="Courier New"/>
        </w:rPr>
        <w:t xml:space="preserve">winzeck_ISLES_2018,commowick_Objective_2018,asman_Robust_2011,asman_Formulating_2012, eugenioiglesias_Unified_2013, jorgecardoso_STEPS_2013,asman_NonLocal_2013,akhondi-asl_Logarithmic_2014}. The problem with these label aggregation approaches is that they require the computation of a unique set of weights for each sample, </w:t>
      </w:r>
      <w:proofErr w:type="gramStart"/>
      <w:r w:rsidRPr="00781130">
        <w:rPr>
          <w:rFonts w:ascii="Courier New" w:hAnsi="Courier New" w:cs="Courier New"/>
        </w:rPr>
        <w:t>necessitating</w:t>
      </w:r>
      <w:proofErr w:type="gramEnd"/>
      <w:r w:rsidRPr="00781130">
        <w:rPr>
          <w:rFonts w:ascii="Courier New" w:hAnsi="Courier New" w:cs="Courier New"/>
        </w:rPr>
        <w:t xml:space="preserve"> the re-evaluation of the annotators' weights when a new instance is added.</w:t>
      </w:r>
    </w:p>
    <w:p w14:paraId="3DE362E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Among the </w:t>
      </w:r>
      <w:proofErr w:type="gramStart"/>
      <w:r w:rsidRPr="00781130">
        <w:rPr>
          <w:rFonts w:ascii="Courier New" w:hAnsi="Courier New" w:cs="Courier New"/>
        </w:rPr>
        <w:t>numerous</w:t>
      </w:r>
      <w:proofErr w:type="gramEnd"/>
      <w:r w:rsidRPr="00781130">
        <w:rPr>
          <w:rFonts w:ascii="Courier New" w:hAnsi="Courier New" w:cs="Courier New"/>
        </w:rPr>
        <w:t xml:space="preserve"> existing label aggregation strategies, MV remains the most efficient and widely used approach~\cite{tao_Label_2020}. If we assume that all annotators are equally reliable and that their errors are independent of one another, then, according to the theory of large numbers, the likelihood that the MV is </w:t>
      </w:r>
      <w:proofErr w:type="gramStart"/>
      <w:r w:rsidRPr="00781130">
        <w:rPr>
          <w:rFonts w:ascii="Courier New" w:hAnsi="Courier New" w:cs="Courier New"/>
        </w:rPr>
        <w:t>accurate</w:t>
      </w:r>
      <w:proofErr w:type="gramEnd"/>
      <w:r w:rsidRPr="00781130">
        <w:rPr>
          <w:rFonts w:ascii="Courier New" w:hAnsi="Courier New" w:cs="Courier New"/>
        </w:rPr>
        <w:t xml:space="preserve"> increases as the number of annotators increases. However, the assumption that all annotators are equally competent and independent may not always hold. Furthermore, MV does not provide any additional information on the degree of disagreement among the annotators (As an example, consider the scenario where four of seven doctors think patient A needs immediate surgery, while all </w:t>
      </w:r>
      <w:proofErr w:type="gramStart"/>
      <w:r w:rsidRPr="00781130">
        <w:rPr>
          <w:rFonts w:ascii="Courier New" w:hAnsi="Courier New" w:cs="Courier New"/>
        </w:rPr>
        <w:t>seven think</w:t>
      </w:r>
      <w:proofErr w:type="gramEnd"/>
      <w:r w:rsidRPr="00781130">
        <w:rPr>
          <w:rFonts w:ascii="Courier New" w:hAnsi="Courier New" w:cs="Courier New"/>
        </w:rPr>
        <w:t xml:space="preserve"> patient B needs immediate surgery; MV will simply label ``yes'' in both cases).</w:t>
      </w:r>
    </w:p>
    <w:p w14:paraId="5755983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To address this problem, </w:t>
      </w:r>
      <w:proofErr w:type="gramStart"/>
      <w:r w:rsidRPr="00781130">
        <w:rPr>
          <w:rFonts w:ascii="Courier New" w:hAnsi="Courier New" w:cs="Courier New"/>
        </w:rPr>
        <w:t>additional</w:t>
      </w:r>
      <w:proofErr w:type="gramEnd"/>
      <w:r w:rsidRPr="00781130">
        <w:rPr>
          <w:rFonts w:ascii="Courier New" w:hAnsi="Courier New" w:cs="Courier New"/>
        </w:rPr>
        <w:t xml:space="preserve"> measures such as inter-annotator agreement (IAA) have been used~\cite{artstein_InterAnnotator_2017}. IAA is a measurement of the agreement among multiple annotators who label the same data instance. Typically, IAA </w:t>
      </w:r>
      <w:proofErr w:type="gramStart"/>
      <w:r w:rsidRPr="00781130">
        <w:rPr>
          <w:rFonts w:ascii="Courier New" w:hAnsi="Courier New" w:cs="Courier New"/>
        </w:rPr>
        <w:t>is calculated</w:t>
      </w:r>
      <w:proofErr w:type="gramEnd"/>
      <w:r w:rsidRPr="00781130">
        <w:rPr>
          <w:rFonts w:ascii="Courier New" w:hAnsi="Courier New" w:cs="Courier New"/>
        </w:rPr>
        <w:t xml:space="preserve"> using statistical measures, such as Cohen's kappa, Fleiss's kappa, or </w:t>
      </w:r>
      <w:proofErr w:type="spellStart"/>
      <w:r w:rsidRPr="00781130">
        <w:rPr>
          <w:rFonts w:ascii="Courier New" w:hAnsi="Courier New" w:cs="Courier New"/>
        </w:rPr>
        <w:t>Krippendorff's</w:t>
      </w:r>
      <w:proofErr w:type="spellEnd"/>
      <w:r w:rsidRPr="00781130">
        <w:rPr>
          <w:rFonts w:ascii="Courier New" w:hAnsi="Courier New" w:cs="Courier New"/>
        </w:rPr>
        <w:t xml:space="preserve"> alpha~\cite{krippendorff_Content_2018}. These measures consider both the observed agreement between the annotators and the expected agreement owing to random chance. IAA can also </w:t>
      </w:r>
      <w:proofErr w:type="gramStart"/>
      <w:r w:rsidRPr="00781130">
        <w:rPr>
          <w:rFonts w:ascii="Courier New" w:hAnsi="Courier New" w:cs="Courier New"/>
        </w:rPr>
        <w:t>be visualized</w:t>
      </w:r>
      <w:proofErr w:type="gramEnd"/>
      <w:r w:rsidRPr="00781130">
        <w:rPr>
          <w:rFonts w:ascii="Courier New" w:hAnsi="Courier New" w:cs="Courier New"/>
        </w:rPr>
        <w:t xml:space="preserve"> using a confusion matrix or annotation heatmap, which illustrates the distribution of labels assigned by the annotators. This can help </w:t>
      </w:r>
      <w:proofErr w:type="gramStart"/>
      <w:r w:rsidRPr="00781130">
        <w:rPr>
          <w:rFonts w:ascii="Courier New" w:hAnsi="Courier New" w:cs="Courier New"/>
        </w:rPr>
        <w:t>identify</w:t>
      </w:r>
      <w:proofErr w:type="gramEnd"/>
      <w:r w:rsidRPr="00781130">
        <w:rPr>
          <w:rFonts w:ascii="Courier New" w:hAnsi="Courier New" w:cs="Courier New"/>
        </w:rPr>
        <w:t xml:space="preserve"> instances where the annotators disagree or are uncertain and can guide further analysis to improve the annotation~\cite{carletta_Assessing_1996}.</w:t>
      </w:r>
    </w:p>
    <w:p w14:paraId="09BDA2E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Recently, Sheng~\cite{sheng_Majority_2019} proposed a technique that provided a confidence score along with an aggregated label. The main </w:t>
      </w:r>
      <w:r w:rsidRPr="00781130">
        <w:rPr>
          <w:rFonts w:ascii="Courier New" w:hAnsi="Courier New" w:cs="Courier New"/>
        </w:rPr>
        <w:lastRenderedPageBreak/>
        <w:t>problem with this approach is that it assumes that all annotators are equally capable when calculating the confidence score. Tao~\cite{tao_Label_2020} improved Sheng's approach by assigning different weights to annotators for each instance. This weighting method combines the specific quality $s_{\</w:t>
      </w:r>
      <w:proofErr w:type="gramStart"/>
      <w:r w:rsidRPr="00781130">
        <w:rPr>
          <w:rFonts w:ascii="Courier New" w:hAnsi="Courier New" w:cs="Courier New"/>
        </w:rPr>
        <w:t>alpha}^</w:t>
      </w:r>
      <w:proofErr w:type="gramEnd"/>
      <w:r w:rsidRPr="00781130">
        <w:rPr>
          <w:rFonts w:ascii="Courier New" w:hAnsi="Courier New" w:cs="Courier New"/>
        </w:rPr>
        <w:t>{(i)} $ for the annotator $\alpha $ and instance $i $ and the overall quality $\tau_\alpha$ across all instances. Inspired by Li's technique~\cite{li_Incorporating_2018}, Tao evaluates the similarity between the annotator labels for each instance. To derive the specific quality $s_{\</w:t>
      </w:r>
      <w:proofErr w:type="gramStart"/>
      <w:r w:rsidRPr="00781130">
        <w:rPr>
          <w:rFonts w:ascii="Courier New" w:hAnsi="Courier New" w:cs="Courier New"/>
        </w:rPr>
        <w:t>alpha}^</w:t>
      </w:r>
      <w:proofErr w:type="gramEnd"/>
      <w:r w:rsidRPr="00781130">
        <w:rPr>
          <w:rFonts w:ascii="Courier New" w:hAnsi="Courier New" w:cs="Courier New"/>
        </w:rPr>
        <w:t>{(i)}$, Tao counts the number of annotators who assigned the same label as the annotator $\alpha $ for that instance. To calculate the overall quality $\tau_\alpha $, Tao performs a 10-fold cross-validation to train each of the 10 classifiers on a different subset of data using the labels provided by the annotator $\alpha $ as true labels and then assigns the average accuracy across all remaining instances as $\tau_\alpha $. The final weight for annotator $\alpha $ and instance $i $ is then calculated using the sigmoid function $\gamma_{</w:t>
      </w:r>
      <w:proofErr w:type="gramStart"/>
      <w:r w:rsidRPr="00781130">
        <w:rPr>
          <w:rFonts w:ascii="Courier New" w:hAnsi="Courier New" w:cs="Courier New"/>
        </w:rPr>
        <w:t>i,\</w:t>
      </w:r>
      <w:proofErr w:type="gramEnd"/>
      <w:r w:rsidRPr="00781130">
        <w:rPr>
          <w:rFonts w:ascii="Courier New" w:hAnsi="Courier New" w:cs="Courier New"/>
        </w:rPr>
        <w:t>alpha}=\tau_\alpha\left(1+{\left(s_{\alpha}^{(i)}\right)}^{2}\right) $. However, Tao's technique~\cite{tao_Label_2020} has some drawbacks. It relies on the labels of other annotators to estimate $s_{\</w:t>
      </w:r>
      <w:proofErr w:type="gramStart"/>
      <w:r w:rsidRPr="00781130">
        <w:rPr>
          <w:rFonts w:ascii="Courier New" w:hAnsi="Courier New" w:cs="Courier New"/>
        </w:rPr>
        <w:t>alpha}^</w:t>
      </w:r>
      <w:proofErr w:type="gramEnd"/>
      <w:r w:rsidRPr="00781130">
        <w:rPr>
          <w:rFonts w:ascii="Courier New" w:hAnsi="Courier New" w:cs="Courier New"/>
        </w:rPr>
        <w:t>{(i)} $. However, different annotators have varying levels of competence (reliability) when labeling the data, and therefore, relying on their labels to measure $s_{\</w:t>
      </w:r>
      <w:proofErr w:type="gramStart"/>
      <w:r w:rsidRPr="00781130">
        <w:rPr>
          <w:rFonts w:ascii="Courier New" w:hAnsi="Courier New" w:cs="Courier New"/>
        </w:rPr>
        <w:t>alpha}^</w:t>
      </w:r>
      <w:proofErr w:type="gramEnd"/>
      <w:r w:rsidRPr="00781130">
        <w:rPr>
          <w:rFonts w:ascii="Courier New" w:hAnsi="Courier New" w:cs="Courier New"/>
        </w:rPr>
        <w:t>{(i)} $ will result in propagating the errors and biases of their labels during weight estimation. Furthermore, Tao's technique~\cite{tao_Label_2020} relies on the labels provided by each annotator $\alpha $ to estimate their respective $\tau_\alpha $ by assuming that the trained classifiers can learn the inherent characteristics of the datasets even in the absence of ground truth labels. While that may be true in some cases, it typically leads to suboptimal measurement and the propagation of biases and errors, from both the annotator's labels and the classifier, into weight estimation.</w:t>
      </w:r>
    </w:p>
    <w:p w14:paraId="4B1FCD8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section{</w:t>
      </w:r>
      <w:proofErr w:type="gramEnd"/>
      <w:r w:rsidRPr="00781130">
        <w:rPr>
          <w:rFonts w:ascii="Courier New" w:hAnsi="Courier New" w:cs="Courier New"/>
        </w:rPr>
        <w:t>Methods}</w:t>
      </w:r>
    </w:p>
    <w:p w14:paraId="1E1CFB8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We propose a novel </w:t>
      </w:r>
      <w:proofErr w:type="gramStart"/>
      <w:r w:rsidRPr="00781130">
        <w:rPr>
          <w:rFonts w:ascii="Courier New" w:hAnsi="Courier New" w:cs="Courier New"/>
        </w:rPr>
        <w:t>method  called</w:t>
      </w:r>
      <w:proofErr w:type="gramEnd"/>
      <w:r w:rsidRPr="00781130">
        <w:rPr>
          <w:rFonts w:ascii="Courier New" w:hAnsi="Courier New" w:cs="Courier New"/>
        </w:rPr>
        <w:t xml:space="preserve"> ``crowd-</w:t>
      </w:r>
      <w:proofErr w:type="gramStart"/>
      <w:r w:rsidRPr="00781130">
        <w:rPr>
          <w:rFonts w:ascii="Courier New" w:hAnsi="Courier New" w:cs="Courier New"/>
        </w:rPr>
        <w:t>certain''</w:t>
      </w:r>
      <w:proofErr w:type="gramEnd"/>
      <w:r w:rsidRPr="00781130">
        <w:rPr>
          <w:rFonts w:ascii="Courier New" w:hAnsi="Courier New" w:cs="Courier New"/>
        </w:rPr>
        <w:t xml:space="preserve"> which focuses on leveraging uncertainty measurements to improve decision-making in crowdsourcing and ensemble learning scenarios. Crowd-Certain employs a weighted soft majority voting approach, where the weights are </w:t>
      </w:r>
      <w:proofErr w:type="gramStart"/>
      <w:r w:rsidRPr="00781130">
        <w:rPr>
          <w:rFonts w:ascii="Courier New" w:hAnsi="Courier New" w:cs="Courier New"/>
        </w:rPr>
        <w:t>determined</w:t>
      </w:r>
      <w:proofErr w:type="gramEnd"/>
      <w:r w:rsidRPr="00781130">
        <w:rPr>
          <w:rFonts w:ascii="Courier New" w:hAnsi="Courier New" w:cs="Courier New"/>
        </w:rPr>
        <w:t xml:space="preserve"> based on the uncertainty associated with each annotator's labels. Initially, we use uncertainty measurement techniques to calculate the degree of consistency of each annotator during labeling. Furthermore, to ensure that the proposed technique does not calculate a high weight for annotators who are consistently wrong (for example, when a specific annotator always mislabels a specific class, and hence demonstrates a high consistency while having low accuracy), we extend the proposed technique by penalizing the annotators for instances in which they disagree with the aggregated label obtained using </w:t>
      </w:r>
      <w:del w:id="32" w:author="Rodriguez, Jeffrey J - (jjrodrig)" w:date="2023-05-16T10:43:00Z">
        <w:r w:rsidRPr="00781130" w:rsidDel="001F239A">
          <w:rPr>
            <w:rFonts w:ascii="Courier New" w:hAnsi="Courier New" w:cs="Courier New"/>
          </w:rPr>
          <w:delText xml:space="preserve">the </w:delText>
        </w:r>
      </w:del>
      <w:r w:rsidRPr="00781130">
        <w:rPr>
          <w:rFonts w:ascii="Courier New" w:hAnsi="Courier New" w:cs="Courier New"/>
        </w:rPr>
        <w:t xml:space="preserve">MV. To mitigate the reliance on training a classifier on an annotator's labels, which may be inaccurate, we train an ensemble of classifiers for each annotator. In addition, we report two confidence scores along with the aggregated label to </w:t>
      </w:r>
      <w:proofErr w:type="gramStart"/>
      <w:r w:rsidRPr="00781130">
        <w:rPr>
          <w:rFonts w:ascii="Courier New" w:hAnsi="Courier New" w:cs="Courier New"/>
        </w:rPr>
        <w:t>provide</w:t>
      </w:r>
      <w:proofErr w:type="gramEnd"/>
      <w:r w:rsidRPr="00781130">
        <w:rPr>
          <w:rFonts w:ascii="Courier New" w:hAnsi="Courier New" w:cs="Courier New"/>
        </w:rPr>
        <w:t xml:space="preserve"> additional context for each calculated aggregate label. We report a single weight for all instances in the dataset. As demonstrated in </w:t>
      </w:r>
      <w:del w:id="33" w:author="Rodriguez, Jeffrey J - (jjrodrig)" w:date="2023-05-16T10:44:00Z">
        <w:r w:rsidRPr="00781130" w:rsidDel="001F239A">
          <w:rPr>
            <w:rFonts w:ascii="Courier New" w:hAnsi="Courier New" w:cs="Courier New"/>
          </w:rPr>
          <w:delText>the experimental sections</w:delText>
        </w:r>
      </w:del>
      <w:ins w:id="34" w:author="Rodriguez, Jeffrey J - (jjrodrig)" w:date="2023-05-16T10:44:00Z">
        <w:r w:rsidR="001F239A">
          <w:rPr>
            <w:rFonts w:ascii="Courier New" w:hAnsi="Courier New" w:cs="Courier New"/>
          </w:rPr>
          <w:t>Section 4</w:t>
        </w:r>
      </w:ins>
      <w:r w:rsidRPr="00781130">
        <w:rPr>
          <w:rFonts w:ascii="Courier New" w:hAnsi="Courier New" w:cs="Courier New"/>
        </w:rPr>
        <w:t xml:space="preserve">, the proposed crowd-certain method is not only comparable to other techniques in terms of accuracy for scenarios with a large number of annotators, but also provides a significant improvement in accuracy for scenarios where the number of </w:t>
      </w:r>
      <w:r w:rsidRPr="00781130">
        <w:rPr>
          <w:rFonts w:ascii="Courier New" w:hAnsi="Courier New" w:cs="Courier New"/>
        </w:rPr>
        <w:lastRenderedPageBreak/>
        <w:t xml:space="preserve">annotators may be limited. Furthermore, by assigning a single weight to each annotator for all instances in the dataset, the model can assign labels to new test instances without recalculating the annotator weights. This is especially </w:t>
      </w:r>
      <w:proofErr w:type="gramStart"/>
      <w:r w:rsidRPr="00781130">
        <w:rPr>
          <w:rFonts w:ascii="Courier New" w:hAnsi="Courier New" w:cs="Courier New"/>
        </w:rPr>
        <w:t>advantageous</w:t>
      </w:r>
      <w:proofErr w:type="gramEnd"/>
      <w:r w:rsidRPr="00781130">
        <w:rPr>
          <w:rFonts w:ascii="Courier New" w:hAnsi="Courier New" w:cs="Courier New"/>
        </w:rPr>
        <w:t xml:space="preserve"> in situations where annotators are scarce as it enables the model to make accurate predictions with minimal dependence on the annotator input. This characteristic of the crowd-certain method can significantly reduce the time and resources </w:t>
      </w:r>
      <w:proofErr w:type="gramStart"/>
      <w:r w:rsidRPr="00781130">
        <w:rPr>
          <w:rFonts w:ascii="Courier New" w:hAnsi="Courier New" w:cs="Courier New"/>
        </w:rPr>
        <w:t>required</w:t>
      </w:r>
      <w:proofErr w:type="gramEnd"/>
      <w:r w:rsidRPr="00781130">
        <w:rPr>
          <w:rFonts w:ascii="Courier New" w:hAnsi="Courier New" w:cs="Courier New"/>
        </w:rPr>
        <w:t xml:space="preserve"> for labeling in practical applications. When deploying the model in real-world scenarios such as medical diagnosis, fraud detection, or sentiment analysis, it could be </w:t>
      </w:r>
      <w:proofErr w:type="gramStart"/>
      <w:r w:rsidRPr="00781130">
        <w:rPr>
          <w:rFonts w:ascii="Courier New" w:hAnsi="Courier New" w:cs="Courier New"/>
        </w:rPr>
        <w:t>advantageous</w:t>
      </w:r>
      <w:proofErr w:type="gramEnd"/>
      <w:r w:rsidRPr="00781130">
        <w:rPr>
          <w:rFonts w:ascii="Courier New" w:hAnsi="Courier New" w:cs="Courier New"/>
        </w:rPr>
        <w:t xml:space="preserve"> to be able to assign labels to new instances without constantly recalculating annotator weights.</w:t>
      </w:r>
    </w:p>
    <w:p w14:paraId="58E94B9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subsection{</w:t>
      </w:r>
      <w:proofErr w:type="gramEnd"/>
      <w:r w:rsidRPr="00781130">
        <w:rPr>
          <w:rFonts w:ascii="Courier New" w:hAnsi="Courier New" w:cs="Courier New"/>
        </w:rPr>
        <w:t>Glossary of Symbols}</w:t>
      </w:r>
    </w:p>
    <w:p w14:paraId="0904F35D" w14:textId="77777777" w:rsidR="00781130" w:rsidRPr="00781130" w:rsidRDefault="00781130" w:rsidP="00781130">
      <w:pPr>
        <w:pStyle w:val="PlainText"/>
        <w:rPr>
          <w:rFonts w:ascii="Courier New" w:hAnsi="Courier New" w:cs="Courier New"/>
        </w:rPr>
      </w:pPr>
      <w:del w:id="35" w:author="Rodriguez, Jeffrey J - (jjrodrig)" w:date="2023-05-16T10:47:00Z">
        <w:r w:rsidRPr="00781130" w:rsidDel="001F239A">
          <w:rPr>
            <w:rFonts w:ascii="Courier New" w:hAnsi="Courier New" w:cs="Courier New"/>
          </w:rPr>
          <w:delText>Let us denote the following parameters</w:delText>
        </w:r>
      </w:del>
      <w:ins w:id="36" w:author="Rodriguez, Jeffrey J - (jjrodrig)" w:date="2023-05-16T10:47:00Z">
        <w:r w:rsidR="001F239A">
          <w:rPr>
            <w:rFonts w:ascii="Courier New" w:hAnsi="Courier New" w:cs="Courier New"/>
          </w:rPr>
          <w:t xml:space="preserve">For convenience, the </w:t>
        </w:r>
      </w:ins>
      <w:ins w:id="37" w:author="Rodriguez, Jeffrey J - (jjrodrig)" w:date="2023-05-16T10:48:00Z">
        <w:r w:rsidR="001F239A">
          <w:rPr>
            <w:rFonts w:ascii="Courier New" w:hAnsi="Courier New" w:cs="Courier New"/>
          </w:rPr>
          <w:t xml:space="preserve">following list summarizes the </w:t>
        </w:r>
      </w:ins>
      <w:ins w:id="38" w:author="Rodriguez, Jeffrey J - (jjrodrig)" w:date="2023-05-16T10:47:00Z">
        <w:r w:rsidR="001F239A">
          <w:rPr>
            <w:rFonts w:ascii="Courier New" w:hAnsi="Courier New" w:cs="Courier New"/>
          </w:rPr>
          <w:t>major symbols use</w:t>
        </w:r>
      </w:ins>
      <w:ins w:id="39" w:author="Rodriguez, Jeffrey J - (jjrodrig)" w:date="2023-05-16T10:48:00Z">
        <w:r w:rsidR="001F239A">
          <w:rPr>
            <w:rFonts w:ascii="Courier New" w:hAnsi="Courier New" w:cs="Courier New"/>
          </w:rPr>
          <w:t xml:space="preserve">d in the </w:t>
        </w:r>
        <w:proofErr w:type="gramStart"/>
        <w:r w:rsidR="001F239A">
          <w:rPr>
            <w:rFonts w:ascii="Courier New" w:hAnsi="Courier New" w:cs="Courier New"/>
          </w:rPr>
          <w:t>subsequent</w:t>
        </w:r>
        <w:proofErr w:type="gramEnd"/>
        <w:r w:rsidR="001F239A">
          <w:rPr>
            <w:rFonts w:ascii="Courier New" w:hAnsi="Courier New" w:cs="Courier New"/>
          </w:rPr>
          <w:t xml:space="preserve"> discussion</w:t>
        </w:r>
      </w:ins>
      <w:r w:rsidRPr="00781130">
        <w:rPr>
          <w:rFonts w:ascii="Courier New" w:hAnsi="Courier New" w:cs="Courier New"/>
        </w:rPr>
        <w:t>:</w:t>
      </w:r>
    </w:p>
    <w:p w14:paraId="1DF8E9A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begin</w:t>
      </w:r>
      <w:proofErr w:type="gramEnd"/>
      <w:r w:rsidRPr="00781130">
        <w:rPr>
          <w:rFonts w:ascii="Courier New" w:hAnsi="Courier New" w:cs="Courier New"/>
        </w:rPr>
        <w:t>{itemize}</w:t>
      </w:r>
    </w:p>
    <w:p w14:paraId="7128DF0B" w14:textId="77777777" w:rsidR="00781130" w:rsidRDefault="00781130" w:rsidP="00781130">
      <w:pPr>
        <w:pStyle w:val="PlainText"/>
        <w:rPr>
          <w:ins w:id="40" w:author="Rodriguez, Jeffrey J - (jjrodrig)" w:date="2023-05-16T11:03:00Z"/>
          <w:rFonts w:ascii="Courier New" w:hAnsi="Courier New" w:cs="Courier New"/>
        </w:rPr>
      </w:pPr>
      <w:r w:rsidRPr="00781130">
        <w:rPr>
          <w:rFonts w:ascii="Courier New" w:hAnsi="Courier New" w:cs="Courier New"/>
        </w:rPr>
        <w:t>\</w:t>
      </w:r>
      <w:proofErr w:type="spellStart"/>
      <w:r w:rsidRPr="00781130">
        <w:rPr>
          <w:rFonts w:ascii="Courier New" w:hAnsi="Courier New" w:cs="Courier New"/>
        </w:rPr>
        <w:t>renewcommand</w:t>
      </w:r>
      <w:proofErr w:type="spellEnd"/>
      <w:r w:rsidRPr="00781130">
        <w:rPr>
          <w:rFonts w:ascii="Courier New" w:hAnsi="Courier New" w:cs="Courier New"/>
        </w:rPr>
        <w:t>{\</w:t>
      </w:r>
      <w:proofErr w:type="spellStart"/>
      <w:proofErr w:type="gramStart"/>
      <w:r w:rsidRPr="00781130">
        <w:rPr>
          <w:rFonts w:ascii="Courier New" w:hAnsi="Courier New" w:cs="Courier New"/>
        </w:rPr>
        <w:t>textbullet</w:t>
      </w:r>
      <w:proofErr w:type="spellEnd"/>
      <w:r w:rsidRPr="00781130">
        <w:rPr>
          <w:rFonts w:ascii="Courier New" w:hAnsi="Courier New" w:cs="Courier New"/>
        </w:rPr>
        <w:t>}{</w:t>
      </w:r>
      <w:proofErr w:type="gramEnd"/>
      <w:r w:rsidRPr="00781130">
        <w:rPr>
          <w:rFonts w:ascii="Courier New" w:hAnsi="Courier New" w:cs="Courier New"/>
        </w:rPr>
        <w:t>}</w:t>
      </w:r>
    </w:p>
    <w:p w14:paraId="4801A35B" w14:textId="77777777" w:rsidR="00F34CE8" w:rsidRPr="00781130" w:rsidRDefault="00F34CE8" w:rsidP="00781130">
      <w:pPr>
        <w:pStyle w:val="PlainText"/>
        <w:rPr>
          <w:rFonts w:ascii="Courier New" w:hAnsi="Courier New" w:cs="Courier New"/>
        </w:rPr>
      </w:pPr>
      <w:commentRangeStart w:id="41"/>
      <w:ins w:id="42" w:author="Rodriguez, Jeffrey J - (jjrodrig)" w:date="2023-05-16T11:03:00Z">
        <w:r>
          <w:rPr>
            <w:rFonts w:ascii="Courier New" w:hAnsi="Courier New" w:cs="Courier New"/>
          </w:rPr>
          <w:t>\</w:t>
        </w:r>
        <w:proofErr w:type="spellStart"/>
        <w:proofErr w:type="gramStart"/>
        <w:r>
          <w:rPr>
            <w:rFonts w:ascii="Courier New" w:hAnsi="Courier New" w:cs="Courier New"/>
          </w:rPr>
          <w:t>setlength</w:t>
        </w:r>
        <w:proofErr w:type="spellEnd"/>
        <w:proofErr w:type="gramEnd"/>
        <w:r>
          <w:rPr>
            <w:rFonts w:ascii="Courier New" w:hAnsi="Courier New" w:cs="Courier New"/>
          </w:rPr>
          <w:t>{</w:t>
        </w:r>
        <w:proofErr w:type="spellStart"/>
        <w:r>
          <w:rPr>
            <w:rFonts w:ascii="Courier New" w:hAnsi="Courier New" w:cs="Courier New"/>
          </w:rPr>
          <w:t>itemsep</w:t>
        </w:r>
        <w:proofErr w:type="spellEnd"/>
        <w:r>
          <w:rPr>
            <w:rFonts w:ascii="Courier New" w:hAnsi="Courier New" w:cs="Courier New"/>
          </w:rPr>
          <w:t>}{1em}</w:t>
        </w:r>
      </w:ins>
      <w:commentRangeEnd w:id="41"/>
      <w:ins w:id="43" w:author="Rodriguez, Jeffrey J - (jjrodrig)" w:date="2023-05-16T11:04:00Z">
        <w:r w:rsidR="00C60B65">
          <w:rPr>
            <w:rStyle w:val="CommentReference"/>
            <w:rFonts w:asciiTheme="minorHAnsi" w:hAnsiTheme="minorHAnsi"/>
          </w:rPr>
          <w:commentReference w:id="41"/>
        </w:r>
      </w:ins>
    </w:p>
    <w:p w14:paraId="3BA8A95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  $</w:t>
      </w:r>
      <w:proofErr w:type="gramEnd"/>
      <w:r w:rsidRPr="00781130">
        <w:rPr>
          <w:rFonts w:ascii="Courier New" w:hAnsi="Courier New" w:cs="Courier New"/>
        </w:rPr>
        <w:t>N$: Number of instances.</w:t>
      </w:r>
    </w:p>
    <w:p w14:paraId="50745BA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  $</w:t>
      </w:r>
      <w:proofErr w:type="gramEnd"/>
      <w:r w:rsidRPr="00781130">
        <w:rPr>
          <w:rFonts w:ascii="Courier New" w:hAnsi="Courier New" w:cs="Courier New"/>
        </w:rPr>
        <w:t>M$: Number of annotators.</w:t>
      </w:r>
    </w:p>
    <w:p w14:paraId="1AEDBEC3"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  $</w:t>
      </w:r>
      <w:proofErr w:type="spellStart"/>
      <w:proofErr w:type="gramEnd"/>
      <w:r w:rsidRPr="00781130">
        <w:rPr>
          <w:rFonts w:ascii="Courier New" w:hAnsi="Courier New" w:cs="Courier New"/>
        </w:rPr>
        <w:t>y_k</w:t>
      </w:r>
      <w:proofErr w:type="spellEnd"/>
      <w:r w:rsidRPr="00781130">
        <w:rPr>
          <w:rFonts w:ascii="Courier New" w:hAnsi="Courier New" w:cs="Courier New"/>
        </w:rPr>
        <w:t>^{(i)} \in \{0,1\} $: True label for the $k $-</w:t>
      </w:r>
      <w:proofErr w:type="spellStart"/>
      <w:r w:rsidRPr="00781130">
        <w:rPr>
          <w:rFonts w:ascii="Courier New" w:hAnsi="Courier New" w:cs="Courier New"/>
        </w:rPr>
        <w:t>th</w:t>
      </w:r>
      <w:proofErr w:type="spellEnd"/>
      <w:r w:rsidRPr="00781130">
        <w:rPr>
          <w:rFonts w:ascii="Courier New" w:hAnsi="Courier New" w:cs="Courier New"/>
        </w:rPr>
        <w:t xml:space="preserve"> class for instance $i $.</w:t>
      </w:r>
    </w:p>
    <w:p w14:paraId="2DBBFA2F"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  $</w:t>
      </w:r>
      <w:proofErr w:type="gramEnd"/>
      <w:r w:rsidRPr="00781130">
        <w:rPr>
          <w:rFonts w:ascii="Courier New" w:hAnsi="Courier New" w:cs="Courier New"/>
        </w:rPr>
        <w:t>z_{\</w:t>
      </w:r>
      <w:proofErr w:type="spellStart"/>
      <w:r w:rsidRPr="00781130">
        <w:rPr>
          <w:rFonts w:ascii="Courier New" w:hAnsi="Courier New" w:cs="Courier New"/>
        </w:rPr>
        <w:t>alpha,k</w:t>
      </w:r>
      <w:proofErr w:type="spellEnd"/>
      <w:r w:rsidRPr="00781130">
        <w:rPr>
          <w:rFonts w:ascii="Courier New" w:hAnsi="Courier New" w:cs="Courier New"/>
        </w:rPr>
        <w:t>}^{(i)} \in \{0,1\} $: Label given by annotator $\alpha $ for $k $-</w:t>
      </w:r>
      <w:proofErr w:type="spellStart"/>
      <w:r w:rsidRPr="00781130">
        <w:rPr>
          <w:rFonts w:ascii="Courier New" w:hAnsi="Courier New" w:cs="Courier New"/>
        </w:rPr>
        <w:t>th</w:t>
      </w:r>
      <w:proofErr w:type="spellEnd"/>
      <w:r w:rsidRPr="00781130">
        <w:rPr>
          <w:rFonts w:ascii="Courier New" w:hAnsi="Courier New" w:cs="Courier New"/>
        </w:rPr>
        <w:t xml:space="preserve"> class for instance $i $.</w:t>
      </w:r>
    </w:p>
    <w:p w14:paraId="1F79B185"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  $</w:t>
      </w:r>
      <w:proofErr w:type="gramEnd"/>
      <w:r w:rsidRPr="00781130">
        <w:rPr>
          <w:rFonts w:ascii="Courier New" w:hAnsi="Courier New" w:cs="Courier New"/>
        </w:rPr>
        <w:t>{{\underset\alpha{\mathrm{MV}}}{\left(z_{\alpha,k}^{(i)}\right)}} $: Majority voting technique (the label that receives the most votes) applied to annotator labels for class $k $ and instance $i $.</w:t>
      </w:r>
    </w:p>
    <w:p w14:paraId="1A9C09FE" w14:textId="52E10070"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  $</w:t>
      </w:r>
      <w:proofErr w:type="gramEnd"/>
      <w:r w:rsidRPr="00781130">
        <w:rPr>
          <w:rFonts w:ascii="Courier New" w:hAnsi="Courier New" w:cs="Courier New"/>
        </w:rPr>
        <w:t>\pi_{\</w:t>
      </w:r>
      <w:proofErr w:type="spellStart"/>
      <w:r w:rsidRPr="00781130">
        <w:rPr>
          <w:rFonts w:ascii="Courier New" w:hAnsi="Courier New" w:cs="Courier New"/>
        </w:rPr>
        <w:t>alpha,k</w:t>
      </w:r>
      <w:proofErr w:type="spellEnd"/>
      <w:r w:rsidRPr="00781130">
        <w:rPr>
          <w:rFonts w:ascii="Courier New" w:hAnsi="Courier New" w:cs="Courier New"/>
        </w:rPr>
        <w:t xml:space="preserve">} $: </w:t>
      </w:r>
      <w:del w:id="44" w:author="Rodriguez, Jeffrey J - (jjrodrig)" w:date="2023-05-16T16:50:00Z">
        <w:r w:rsidRPr="00781130" w:rsidDel="009C6E10">
          <w:rPr>
            <w:rFonts w:ascii="Courier New" w:hAnsi="Courier New" w:cs="Courier New"/>
          </w:rPr>
          <w:delText>Reliability score</w:delText>
        </w:r>
      </w:del>
      <w:ins w:id="45" w:author="Rodriguez, Jeffrey J - (jjrodrig)" w:date="2023-05-16T16:50:00Z">
        <w:r w:rsidR="009C6E10">
          <w:rPr>
            <w:rFonts w:ascii="Courier New" w:hAnsi="Courier New" w:cs="Courier New"/>
          </w:rPr>
          <w:t>Probability threshold used</w:t>
        </w:r>
      </w:ins>
      <w:r w:rsidRPr="00781130">
        <w:rPr>
          <w:rFonts w:ascii="Courier New" w:hAnsi="Courier New" w:cs="Courier New"/>
        </w:rPr>
        <w:t xml:space="preserve"> to generate sample </w:t>
      </w:r>
      <w:ins w:id="46" w:author="Rodriguez, Jeffrey J - (jjrodrig)" w:date="2023-05-16T16:51:00Z">
        <w:r w:rsidR="009C6E10">
          <w:rPr>
            <w:rFonts w:ascii="Courier New" w:hAnsi="Courier New" w:cs="Courier New"/>
          </w:rPr>
          <w:t xml:space="preserve">binary </w:t>
        </w:r>
      </w:ins>
      <w:r w:rsidRPr="00781130">
        <w:rPr>
          <w:rFonts w:ascii="Courier New" w:hAnsi="Courier New" w:cs="Courier New"/>
        </w:rPr>
        <w:t xml:space="preserve">labels for annotator $\alpha $ for class $k $. For example, </w:t>
      </w:r>
      <w:del w:id="47" w:author="Rodriguez, Jeffrey J - (jjrodrig)" w:date="2023-05-16T16:52:00Z">
        <w:r w:rsidRPr="00781130" w:rsidDel="009C6E10">
          <w:rPr>
            <w:rFonts w:ascii="Courier New" w:hAnsi="Courier New" w:cs="Courier New"/>
          </w:rPr>
          <w:delText xml:space="preserve">it </w:delText>
        </w:r>
      </w:del>
      <w:ins w:id="48" w:author="Rodriguez, Jeffrey J - (jjrodrig)" w:date="2023-05-16T16:52:00Z">
        <w:r w:rsidR="009C6E10">
          <w:rPr>
            <w:rFonts w:ascii="Courier New" w:hAnsi="Courier New" w:cs="Courier New"/>
          </w:rPr>
          <w:t>the threshold values</w:t>
        </w:r>
        <w:r w:rsidR="009C6E10" w:rsidRPr="00781130">
          <w:rPr>
            <w:rFonts w:ascii="Courier New" w:hAnsi="Courier New" w:cs="Courier New"/>
          </w:rPr>
          <w:t xml:space="preserve"> </w:t>
        </w:r>
      </w:ins>
      <w:r w:rsidRPr="00781130">
        <w:rPr>
          <w:rFonts w:ascii="Courier New" w:hAnsi="Courier New" w:cs="Courier New"/>
        </w:rPr>
        <w:t>may be obtained from a uniform distribution in the interval $0.4 $ to $1 $, i.e., $\pi_{\</w:t>
      </w:r>
      <w:proofErr w:type="spellStart"/>
      <w:proofErr w:type="gramStart"/>
      <w:r w:rsidRPr="00781130">
        <w:rPr>
          <w:rFonts w:ascii="Courier New" w:hAnsi="Courier New" w:cs="Courier New"/>
        </w:rPr>
        <w:t>alpha,k</w:t>
      </w:r>
      <w:proofErr w:type="spellEnd"/>
      <w:proofErr w:type="gramEnd"/>
      <w:r w:rsidRPr="00781130">
        <w:rPr>
          <w:rFonts w:ascii="Courier New" w:hAnsi="Courier New" w:cs="Courier New"/>
        </w:rPr>
        <w:t>} \sim U(0.4,1) $.</w:t>
      </w:r>
    </w:p>
    <w:p w14:paraId="6F38247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  $</w:t>
      </w:r>
      <w:proofErr w:type="gramEnd"/>
      <w:r w:rsidRPr="00781130">
        <w:rPr>
          <w:rFonts w:ascii="Courier New" w:hAnsi="Courier New" w:cs="Courier New"/>
        </w:rPr>
        <w:t>X^{(i)} $: Data for instance $i$.</w:t>
      </w:r>
    </w:p>
    <w:p w14:paraId="57DC0F9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  $</w:t>
      </w:r>
      <w:proofErr w:type="gramEnd"/>
      <w:r w:rsidRPr="00781130">
        <w:rPr>
          <w:rFonts w:ascii="Courier New" w:hAnsi="Courier New" w:cs="Courier New"/>
        </w:rPr>
        <w:t>Y^{(i)}=\left\{y_1^{(i)},y_2^{(i)},\;\</w:t>
      </w:r>
      <w:proofErr w:type="spellStart"/>
      <w:r w:rsidRPr="00781130">
        <w:rPr>
          <w:rFonts w:ascii="Courier New" w:hAnsi="Courier New" w:cs="Courier New"/>
        </w:rPr>
        <w:t>dots,y</w:t>
      </w:r>
      <w:proofErr w:type="spellEnd"/>
      <w:r w:rsidRPr="00781130">
        <w:rPr>
          <w:rFonts w:ascii="Courier New" w:hAnsi="Courier New" w:cs="Courier New"/>
        </w:rPr>
        <w:t xml:space="preserve">_{K}^{(i)}\right\} $: True label set, for instance $i $. For example, consider a dataset that </w:t>
      </w:r>
      <w:proofErr w:type="gramStart"/>
      <w:r w:rsidRPr="00781130">
        <w:rPr>
          <w:rFonts w:ascii="Courier New" w:hAnsi="Courier New" w:cs="Courier New"/>
        </w:rPr>
        <w:t>is labeled</w:t>
      </w:r>
      <w:proofErr w:type="gramEnd"/>
      <w:r w:rsidRPr="00781130">
        <w:rPr>
          <w:rFonts w:ascii="Courier New" w:hAnsi="Courier New" w:cs="Courier New"/>
        </w:rPr>
        <w:t xml:space="preserve"> for the presence of cats, dogs, and rabbits in any given instance. If a given instance $X^{(i)} $ has cats and dogs but not rabbits, then $Y^{(i</w:t>
      </w:r>
      <w:proofErr w:type="gramStart"/>
      <w:r w:rsidRPr="00781130">
        <w:rPr>
          <w:rFonts w:ascii="Courier New" w:hAnsi="Courier New" w:cs="Courier New"/>
        </w:rPr>
        <w:t>)}=</w:t>
      </w:r>
      <w:proofErr w:type="gramEnd"/>
      <w:r w:rsidRPr="00781130">
        <w:rPr>
          <w:rFonts w:ascii="Courier New" w:hAnsi="Courier New" w:cs="Courier New"/>
        </w:rPr>
        <w:t>\{</w:t>
      </w:r>
      <w:proofErr w:type="gramStart"/>
      <w:r w:rsidRPr="00781130">
        <w:rPr>
          <w:rFonts w:ascii="Courier New" w:hAnsi="Courier New" w:cs="Courier New"/>
        </w:rPr>
        <w:t>1,1,0</w:t>
      </w:r>
      <w:proofErr w:type="gramEnd"/>
      <w:r w:rsidRPr="00781130">
        <w:rPr>
          <w:rFonts w:ascii="Courier New" w:hAnsi="Courier New" w:cs="Courier New"/>
        </w:rPr>
        <w:t>\} $.</w:t>
      </w:r>
    </w:p>
    <w:p w14:paraId="304E372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\item  $Z_{\alpha}^{(i)}=\left\{z_{a,1}^{(i)},\;z_{a,2}^{(i)},\;\dots,\;z_{a,K}^{(i)}\right\} $: Label set given by the annotator $\alpha $ for instance $i $.</w:t>
      </w:r>
    </w:p>
    <w:p w14:paraId="43A75260"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\item $K$: number of categories (aka classes) in a multi-class multi-label problem. For example, if we have a dataset labeled for the presence of cats, dogs, and rabbits in any given instance, then $K=3$.</w:t>
      </w:r>
    </w:p>
    <w:p w14:paraId="050FF9FB" w14:textId="0A653481"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  $</w:t>
      </w:r>
      <w:proofErr w:type="gramEnd"/>
      <w:r w:rsidRPr="00781130">
        <w:rPr>
          <w:rFonts w:ascii="Courier New" w:hAnsi="Courier New" w:cs="Courier New"/>
        </w:rPr>
        <w:t xml:space="preserve">\rho^{(i)}$: Randomly generated number  between 0 and 1 for instance $i $. It is obtained from a uniform distribution, i.e., $\rho^{(i)} \sim </w:t>
      </w:r>
      <w:proofErr w:type="gramStart"/>
      <w:r w:rsidRPr="00781130">
        <w:rPr>
          <w:rFonts w:ascii="Courier New" w:hAnsi="Courier New" w:cs="Courier New"/>
        </w:rPr>
        <w:t>U(</w:t>
      </w:r>
      <w:proofErr w:type="gramEnd"/>
      <w:r w:rsidRPr="00781130">
        <w:rPr>
          <w:rFonts w:ascii="Courier New" w:hAnsi="Courier New" w:cs="Courier New"/>
        </w:rPr>
        <w:t xml:space="preserve">0,1) $ This number </w:t>
      </w:r>
      <w:del w:id="49" w:author="Rodriguez, Jeffrey J - (jjrodrig)" w:date="2023-05-16T11:06:00Z">
        <w:r w:rsidRPr="00781130" w:rsidDel="00C60B65">
          <w:rPr>
            <w:rFonts w:ascii="Courier New" w:hAnsi="Courier New" w:cs="Courier New"/>
          </w:rPr>
          <w:delText>will be</w:delText>
        </w:r>
      </w:del>
      <w:ins w:id="50" w:author="Rodriguez, Jeffrey J - (jjrodrig)" w:date="2023-05-16T11:06:00Z">
        <w:r w:rsidR="00C60B65">
          <w:rPr>
            <w:rFonts w:ascii="Courier New" w:hAnsi="Courier New" w:cs="Courier New"/>
          </w:rPr>
          <w:t>is</w:t>
        </w:r>
      </w:ins>
      <w:r w:rsidRPr="00781130">
        <w:rPr>
          <w:rFonts w:ascii="Courier New" w:hAnsi="Courier New" w:cs="Courier New"/>
        </w:rPr>
        <w:t xml:space="preserve"> used to determine, for each instance $i$, whether the true label should be assigned to each fictitious annotator's label. For each class $k$</w:t>
      </w:r>
      <w:ins w:id="51" w:author="Rodriguez, Jeffrey J - (jjrodrig)" w:date="2023-05-16T11:06:00Z">
        <w:r w:rsidR="00C60B65">
          <w:rPr>
            <w:rFonts w:ascii="Courier New" w:hAnsi="Courier New" w:cs="Courier New"/>
          </w:rPr>
          <w:t>,</w:t>
        </w:r>
      </w:ins>
      <w:r w:rsidRPr="00781130">
        <w:rPr>
          <w:rFonts w:ascii="Courier New" w:hAnsi="Courier New" w:cs="Courier New"/>
        </w:rPr>
        <w:t xml:space="preserve"> if the annotator's </w:t>
      </w:r>
      <w:del w:id="52" w:author="Rodriguez, Jeffrey J - (jjrodrig)" w:date="2023-05-16T17:07:00Z">
        <w:r w:rsidRPr="00781130" w:rsidDel="00884A3C">
          <w:rPr>
            <w:rFonts w:ascii="Courier New" w:hAnsi="Courier New" w:cs="Courier New"/>
          </w:rPr>
          <w:delText>reliability score</w:delText>
        </w:r>
      </w:del>
      <w:ins w:id="53" w:author="Rodriguez, Jeffrey J - (jjrodrig)" w:date="2023-05-16T17:07:00Z">
        <w:r w:rsidR="00884A3C">
          <w:rPr>
            <w:rFonts w:ascii="Courier New" w:hAnsi="Courier New" w:cs="Courier New"/>
          </w:rPr>
          <w:t>probability threshold</w:t>
        </w:r>
      </w:ins>
      <w:r w:rsidRPr="00781130">
        <w:rPr>
          <w:rFonts w:ascii="Courier New" w:hAnsi="Courier New" w:cs="Courier New"/>
        </w:rPr>
        <w:t xml:space="preserve"> </w:t>
      </w:r>
      <w:del w:id="54" w:author="Rodriguez, Jeffrey J - (jjrodrig)" w:date="2023-05-16T17:08:00Z">
        <w:r w:rsidRPr="00781130" w:rsidDel="00884A3C">
          <w:rPr>
            <w:rFonts w:ascii="Courier New" w:hAnsi="Courier New" w:cs="Courier New"/>
          </w:rPr>
          <w:delText>for that c</w:delText>
        </w:r>
      </w:del>
      <w:del w:id="55" w:author="Rodriguez, Jeffrey J - (jjrodrig)" w:date="2023-05-16T17:07:00Z">
        <w:r w:rsidRPr="00781130" w:rsidDel="00884A3C">
          <w:rPr>
            <w:rFonts w:ascii="Courier New" w:hAnsi="Courier New" w:cs="Courier New"/>
          </w:rPr>
          <w:delText>lass</w:delText>
        </w:r>
      </w:del>
      <w:del w:id="56" w:author="Rodriguez, Jeffrey J - (jjrodrig)" w:date="2023-05-16T17:08:00Z">
        <w:r w:rsidRPr="00781130" w:rsidDel="00884A3C">
          <w:rPr>
            <w:rFonts w:ascii="Courier New" w:hAnsi="Courier New" w:cs="Courier New"/>
          </w:rPr>
          <w:delText xml:space="preserve"> </w:delText>
        </w:r>
      </w:del>
      <w:r w:rsidRPr="00781130">
        <w:rPr>
          <w:rFonts w:ascii="Courier New" w:hAnsi="Courier New" w:cs="Courier New"/>
        </w:rPr>
        <w:t>${\Pi}_{\</w:t>
      </w:r>
      <w:proofErr w:type="spellStart"/>
      <w:r w:rsidRPr="00781130">
        <w:rPr>
          <w:rFonts w:ascii="Courier New" w:hAnsi="Courier New" w:cs="Courier New"/>
        </w:rPr>
        <w:t>alpha,k</w:t>
      </w:r>
      <w:proofErr w:type="spellEnd"/>
      <w:r w:rsidRPr="00781130">
        <w:rPr>
          <w:rFonts w:ascii="Courier New" w:hAnsi="Courier New" w:cs="Courier New"/>
        </w:rPr>
        <w:t>}$ is greater than $\rho^{(i)}$, the true label $</w:t>
      </w:r>
      <w:proofErr w:type="spellStart"/>
      <w:r w:rsidRPr="00781130">
        <w:rPr>
          <w:rFonts w:ascii="Courier New" w:hAnsi="Courier New" w:cs="Courier New"/>
        </w:rPr>
        <w:t>y_k</w:t>
      </w:r>
      <w:proofErr w:type="spellEnd"/>
      <w:r w:rsidRPr="00781130">
        <w:rPr>
          <w:rFonts w:ascii="Courier New" w:hAnsi="Courier New" w:cs="Courier New"/>
        </w:rPr>
        <w:t xml:space="preserve">^{(i)}$ </w:t>
      </w:r>
      <w:del w:id="57" w:author="Rodriguez, Jeffrey J - (jjrodrig)" w:date="2023-05-16T11:07:00Z">
        <w:r w:rsidRPr="00781130" w:rsidDel="00C60B65">
          <w:rPr>
            <w:rFonts w:ascii="Courier New" w:hAnsi="Courier New" w:cs="Courier New"/>
          </w:rPr>
          <w:delText>will be</w:delText>
        </w:r>
      </w:del>
      <w:ins w:id="58" w:author="Rodriguez, Jeffrey J - (jjrodrig)" w:date="2023-05-16T11:07:00Z">
        <w:r w:rsidR="00C60B65">
          <w:rPr>
            <w:rFonts w:ascii="Courier New" w:hAnsi="Courier New" w:cs="Courier New"/>
          </w:rPr>
          <w:t>is</w:t>
        </w:r>
      </w:ins>
      <w:r w:rsidRPr="00781130">
        <w:rPr>
          <w:rFonts w:ascii="Courier New" w:hAnsi="Courier New" w:cs="Courier New"/>
        </w:rPr>
        <w:t xml:space="preserve"> </w:t>
      </w:r>
      <w:r w:rsidRPr="00781130">
        <w:rPr>
          <w:rFonts w:ascii="Courier New" w:hAnsi="Courier New" w:cs="Courier New"/>
        </w:rPr>
        <w:lastRenderedPageBreak/>
        <w:t xml:space="preserve">assigned; otherwise, an incorrect label $1 - </w:t>
      </w:r>
      <w:proofErr w:type="spellStart"/>
      <w:r w:rsidRPr="00781130">
        <w:rPr>
          <w:rFonts w:ascii="Courier New" w:hAnsi="Courier New" w:cs="Courier New"/>
        </w:rPr>
        <w:t>y_k</w:t>
      </w:r>
      <w:proofErr w:type="spellEnd"/>
      <w:r w:rsidRPr="00781130">
        <w:rPr>
          <w:rFonts w:ascii="Courier New" w:hAnsi="Courier New" w:cs="Courier New"/>
        </w:rPr>
        <w:t xml:space="preserve">^{(i)}$  </w:t>
      </w:r>
      <w:del w:id="59" w:author="Rodriguez, Jeffrey J - (jjrodrig)" w:date="2023-05-16T11:07:00Z">
        <w:r w:rsidRPr="00781130" w:rsidDel="00C60B65">
          <w:rPr>
            <w:rFonts w:ascii="Courier New" w:hAnsi="Courier New" w:cs="Courier New"/>
          </w:rPr>
          <w:delText>will be</w:delText>
        </w:r>
      </w:del>
      <w:ins w:id="60" w:author="Rodriguez, Jeffrey J - (jjrodrig)" w:date="2023-05-16T11:07:00Z">
        <w:r w:rsidR="00C60B65">
          <w:rPr>
            <w:rFonts w:ascii="Courier New" w:hAnsi="Courier New" w:cs="Courier New"/>
          </w:rPr>
          <w:t>is</w:t>
        </w:r>
      </w:ins>
      <w:r w:rsidRPr="00781130">
        <w:rPr>
          <w:rFonts w:ascii="Courier New" w:hAnsi="Courier New" w:cs="Courier New"/>
        </w:rPr>
        <w:t xml:space="preserve"> assigned.</w:t>
      </w:r>
    </w:p>
    <w:p w14:paraId="50F5C223" w14:textId="3CA3F5C3"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\item  ${\Pi}_\alpha=\left\{\pi_{\alpha,1},\;\pi_{\alpha,2},\;\dots,\;\pi_{\alpha,K}\right\} $: set of $K $ </w:t>
      </w:r>
      <w:del w:id="61" w:author="Rodriguez, Jeffrey J - (jjrodrig)" w:date="2023-05-16T17:08:00Z">
        <w:r w:rsidRPr="00781130" w:rsidDel="00884A3C">
          <w:rPr>
            <w:rFonts w:ascii="Courier New" w:hAnsi="Courier New" w:cs="Courier New"/>
          </w:rPr>
          <w:delText>reliability scores</w:delText>
        </w:r>
      </w:del>
      <w:ins w:id="62" w:author="Rodriguez, Jeffrey J - (jjrodrig)" w:date="2023-05-16T17:08:00Z">
        <w:r w:rsidR="00884A3C">
          <w:rPr>
            <w:rFonts w:ascii="Courier New" w:hAnsi="Courier New" w:cs="Courier New"/>
          </w:rPr>
          <w:t>probability thresholds</w:t>
        </w:r>
      </w:ins>
      <w:r w:rsidRPr="00781130">
        <w:rPr>
          <w:rFonts w:ascii="Courier New" w:hAnsi="Courier New" w:cs="Courier New"/>
        </w:rPr>
        <w:t xml:space="preserve"> for annotator $\alpha $.</w:t>
      </w:r>
    </w:p>
    <w:p w14:paraId="7F259C2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  $</w:t>
      </w:r>
      <w:proofErr w:type="gramEnd"/>
      <w:r w:rsidRPr="00781130">
        <w:rPr>
          <w:rFonts w:ascii="Courier New" w:hAnsi="Courier New" w:cs="Courier New"/>
        </w:rPr>
        <w:t>\</w:t>
      </w:r>
      <w:proofErr w:type="spellStart"/>
      <w:r w:rsidRPr="00781130">
        <w:rPr>
          <w:rFonts w:ascii="Courier New" w:hAnsi="Courier New" w:cs="Courier New"/>
        </w:rPr>
        <w:t>mathbb</w:t>
      </w:r>
      <w:proofErr w:type="spellEnd"/>
      <w:r w:rsidRPr="00781130">
        <w:rPr>
          <w:rFonts w:ascii="Courier New" w:hAnsi="Courier New" w:cs="Courier New"/>
        </w:rPr>
        <w:t>{X}=\left\{X^{(i)}\right\}_{i=1}^{N} $: Set of all instances.</w:t>
      </w:r>
    </w:p>
    <w:p w14:paraId="60E412B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  $</w:t>
      </w:r>
      <w:proofErr w:type="gramEnd"/>
      <w:r w:rsidRPr="00781130">
        <w:rPr>
          <w:rFonts w:ascii="Courier New" w:hAnsi="Courier New" w:cs="Courier New"/>
        </w:rPr>
        <w:t>\</w:t>
      </w:r>
      <w:proofErr w:type="spellStart"/>
      <w:r w:rsidRPr="00781130">
        <w:rPr>
          <w:rFonts w:ascii="Courier New" w:hAnsi="Courier New" w:cs="Courier New"/>
        </w:rPr>
        <w:t>mathbb</w:t>
      </w:r>
      <w:proofErr w:type="spellEnd"/>
      <w:r w:rsidRPr="00781130">
        <w:rPr>
          <w:rFonts w:ascii="Courier New" w:hAnsi="Courier New" w:cs="Courier New"/>
        </w:rPr>
        <w:t>{Y}=\left\{Y^{(i)}\right\}_{i=1}^{N} $: Set of all true labels.</w:t>
      </w:r>
    </w:p>
    <w:p w14:paraId="28AE6686"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  $</w:t>
      </w:r>
      <w:proofErr w:type="gramEnd"/>
      <w:r w:rsidRPr="00781130">
        <w:rPr>
          <w:rFonts w:ascii="Courier New" w:hAnsi="Courier New" w:cs="Courier New"/>
        </w:rPr>
        <w:t>\</w:t>
      </w:r>
      <w:proofErr w:type="spellStart"/>
      <w:r w:rsidRPr="00781130">
        <w:rPr>
          <w:rFonts w:ascii="Courier New" w:hAnsi="Courier New" w:cs="Courier New"/>
        </w:rPr>
        <w:t>mathbb</w:t>
      </w:r>
      <w:proofErr w:type="spellEnd"/>
      <w:r w:rsidRPr="00781130">
        <w:rPr>
          <w:rFonts w:ascii="Courier New" w:hAnsi="Courier New" w:cs="Courier New"/>
        </w:rPr>
        <w:t>{Z}_\alpha=\left\{Z_\alpha^{(i)}\right\}_{i=1}^{N} $: Set of all labels for the annotator $\alpha $.</w:t>
      </w:r>
    </w:p>
    <w:p w14:paraId="459FE21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  $</w:t>
      </w:r>
      <w:proofErr w:type="gramEnd"/>
      <w:r w:rsidRPr="00781130">
        <w:rPr>
          <w:rFonts w:ascii="Courier New" w:hAnsi="Courier New" w:cs="Courier New"/>
        </w:rPr>
        <w:t>\</w:t>
      </w:r>
      <w:proofErr w:type="spellStart"/>
      <w:r w:rsidRPr="00781130">
        <w:rPr>
          <w:rFonts w:ascii="Courier New" w:hAnsi="Courier New" w:cs="Courier New"/>
        </w:rPr>
        <w:t>widehat</w:t>
      </w:r>
      <w:proofErr w:type="spellEnd"/>
      <w:r w:rsidRPr="00781130">
        <w:rPr>
          <w:rFonts w:ascii="Courier New" w:hAnsi="Courier New" w:cs="Courier New"/>
        </w:rPr>
        <w:t>{\</w:t>
      </w:r>
      <w:proofErr w:type="spellStart"/>
      <w:r w:rsidRPr="00781130">
        <w:rPr>
          <w:rFonts w:ascii="Courier New" w:hAnsi="Courier New" w:cs="Courier New"/>
        </w:rPr>
        <w:t>mathbb</w:t>
      </w:r>
      <w:proofErr w:type="spellEnd"/>
      <w:r w:rsidRPr="00781130">
        <w:rPr>
          <w:rFonts w:ascii="Courier New" w:hAnsi="Courier New" w:cs="Courier New"/>
        </w:rPr>
        <w:t>{Y}}= \left\{\</w:t>
      </w:r>
      <w:proofErr w:type="spellStart"/>
      <w:r w:rsidRPr="00781130">
        <w:rPr>
          <w:rFonts w:ascii="Courier New" w:hAnsi="Courier New" w:cs="Courier New"/>
        </w:rPr>
        <w:t>widehat</w:t>
      </w:r>
      <w:proofErr w:type="spellEnd"/>
      <w:r w:rsidRPr="00781130">
        <w:rPr>
          <w:rFonts w:ascii="Courier New" w:hAnsi="Courier New" w:cs="Courier New"/>
        </w:rPr>
        <w:t>{Y}^{(i)}\right\}_{i=1}^{N} $: Set of all aggregated labels.</w:t>
      </w:r>
    </w:p>
    <w:p w14:paraId="21B099A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  $</w:t>
      </w:r>
      <w:proofErr w:type="gramEnd"/>
      <w:r w:rsidRPr="00781130">
        <w:rPr>
          <w:rFonts w:ascii="Courier New" w:hAnsi="Courier New" w:cs="Courier New"/>
        </w:rPr>
        <w:t>\</w:t>
      </w:r>
      <w:proofErr w:type="spellStart"/>
      <w:r w:rsidRPr="00781130">
        <w:rPr>
          <w:rFonts w:ascii="Courier New" w:hAnsi="Courier New" w:cs="Courier New"/>
        </w:rPr>
        <w:t>mathbb</w:t>
      </w:r>
      <w:proofErr w:type="spellEnd"/>
      <w:r w:rsidRPr="00781130">
        <w:rPr>
          <w:rFonts w:ascii="Courier New" w:hAnsi="Courier New" w:cs="Courier New"/>
        </w:rPr>
        <w:t>{P}=\left\{\rho^{(i)}\right\}_{i=1}^{N} $: Set of $N $ randomly generated numbers .</w:t>
      </w:r>
    </w:p>
    <w:p w14:paraId="0F02FEE6"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  $</w:t>
      </w:r>
      <w:proofErr w:type="gramEnd"/>
      <w:r w:rsidRPr="00781130">
        <w:rPr>
          <w:rFonts w:ascii="Courier New" w:hAnsi="Courier New" w:cs="Courier New"/>
        </w:rPr>
        <w:t>\</w:t>
      </w:r>
      <w:proofErr w:type="spellStart"/>
      <w:r w:rsidRPr="00781130">
        <w:rPr>
          <w:rFonts w:ascii="Courier New" w:hAnsi="Courier New" w:cs="Courier New"/>
        </w:rPr>
        <w:t>mathbb</w:t>
      </w:r>
      <w:proofErr w:type="spellEnd"/>
      <w:r w:rsidRPr="00781130">
        <w:rPr>
          <w:rFonts w:ascii="Courier New" w:hAnsi="Courier New" w:cs="Courier New"/>
        </w:rPr>
        <w:t>{D}=\left\{\</w:t>
      </w:r>
      <w:proofErr w:type="spellStart"/>
      <w:r w:rsidRPr="00781130">
        <w:rPr>
          <w:rFonts w:ascii="Courier New" w:hAnsi="Courier New" w:cs="Courier New"/>
        </w:rPr>
        <w:t>mathbb</w:t>
      </w:r>
      <w:proofErr w:type="spellEnd"/>
      <w:r w:rsidRPr="00781130">
        <w:rPr>
          <w:rFonts w:ascii="Courier New" w:hAnsi="Courier New" w:cs="Courier New"/>
        </w:rPr>
        <w:t>{X},\</w:t>
      </w:r>
      <w:proofErr w:type="spellStart"/>
      <w:r w:rsidRPr="00781130">
        <w:rPr>
          <w:rFonts w:ascii="Courier New" w:hAnsi="Courier New" w:cs="Courier New"/>
        </w:rPr>
        <w:t>mathbb</w:t>
      </w:r>
      <w:proofErr w:type="spellEnd"/>
      <w:r w:rsidRPr="00781130">
        <w:rPr>
          <w:rFonts w:ascii="Courier New" w:hAnsi="Courier New" w:cs="Courier New"/>
        </w:rPr>
        <w:t>{Y}\right\} $: Dataset containing all instances and all true labels.</w:t>
      </w:r>
    </w:p>
    <w:p w14:paraId="00F97AA0"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  $</w:t>
      </w:r>
      <w:proofErr w:type="gramEnd"/>
      <w:r w:rsidRPr="00781130">
        <w:rPr>
          <w:rFonts w:ascii="Courier New" w:hAnsi="Courier New" w:cs="Courier New"/>
        </w:rPr>
        <w:t>\</w:t>
      </w:r>
      <w:proofErr w:type="spellStart"/>
      <w:r w:rsidRPr="00781130">
        <w:rPr>
          <w:rFonts w:ascii="Courier New" w:hAnsi="Courier New" w:cs="Courier New"/>
        </w:rPr>
        <w:t>mathbb</w:t>
      </w:r>
      <w:proofErr w:type="spellEnd"/>
      <w:r w:rsidRPr="00781130">
        <w:rPr>
          <w:rFonts w:ascii="Courier New" w:hAnsi="Courier New" w:cs="Courier New"/>
        </w:rPr>
        <w:t>{D}_\alpha=\left\{\</w:t>
      </w:r>
      <w:proofErr w:type="spellStart"/>
      <w:r w:rsidRPr="00781130">
        <w:rPr>
          <w:rFonts w:ascii="Courier New" w:hAnsi="Courier New" w:cs="Courier New"/>
        </w:rPr>
        <w:t>mathbb</w:t>
      </w:r>
      <w:proofErr w:type="spellEnd"/>
      <w:r w:rsidRPr="00781130">
        <w:rPr>
          <w:rFonts w:ascii="Courier New" w:hAnsi="Courier New" w:cs="Courier New"/>
        </w:rPr>
        <w:t>{X},\</w:t>
      </w:r>
      <w:proofErr w:type="spellStart"/>
      <w:r w:rsidRPr="00781130">
        <w:rPr>
          <w:rFonts w:ascii="Courier New" w:hAnsi="Courier New" w:cs="Courier New"/>
        </w:rPr>
        <w:t>mathbb</w:t>
      </w:r>
      <w:proofErr w:type="spellEnd"/>
      <w:r w:rsidRPr="00781130">
        <w:rPr>
          <w:rFonts w:ascii="Courier New" w:hAnsi="Courier New" w:cs="Courier New"/>
        </w:rPr>
        <w:t>{Z}_\alpha\right\} $: Dataset containing the labels given by the annotator $\alpha $.</w:t>
      </w:r>
    </w:p>
    <w:p w14:paraId="7DE20105"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\item  $\</w:t>
      </w:r>
      <w:proofErr w:type="spellStart"/>
      <w:r w:rsidRPr="00781130">
        <w:rPr>
          <w:rFonts w:ascii="Courier New" w:hAnsi="Courier New" w:cs="Courier New"/>
        </w:rPr>
        <w:t>mathbb</w:t>
      </w:r>
      <w:proofErr w:type="spellEnd"/>
      <w:r w:rsidRPr="00781130">
        <w:rPr>
          <w:rFonts w:ascii="Courier New" w:hAnsi="Courier New" w:cs="Courier New"/>
        </w:rPr>
        <w:t>{D}_\alpha^\text{train}$, $\</w:t>
      </w:r>
      <w:proofErr w:type="spellStart"/>
      <w:r w:rsidRPr="00781130">
        <w:rPr>
          <w:rFonts w:ascii="Courier New" w:hAnsi="Courier New" w:cs="Courier New"/>
        </w:rPr>
        <w:t>mathbb</w:t>
      </w:r>
      <w:proofErr w:type="spellEnd"/>
      <w:r w:rsidRPr="00781130">
        <w:rPr>
          <w:rFonts w:ascii="Courier New" w:hAnsi="Courier New" w:cs="Courier New"/>
        </w:rPr>
        <w:t>{D}_\alpha^{\text{test}} $: Train and test crowd datasets randomly selected from $\</w:t>
      </w:r>
      <w:proofErr w:type="spellStart"/>
      <w:r w:rsidRPr="00781130">
        <w:rPr>
          <w:rFonts w:ascii="Courier New" w:hAnsi="Courier New" w:cs="Courier New"/>
        </w:rPr>
        <w:t>mathbb</w:t>
      </w:r>
      <w:proofErr w:type="spellEnd"/>
      <w:r w:rsidRPr="00781130">
        <w:rPr>
          <w:rFonts w:ascii="Courier New" w:hAnsi="Courier New" w:cs="Courier New"/>
        </w:rPr>
        <w:t>{D}_{\alpha} $ where $\</w:t>
      </w:r>
      <w:proofErr w:type="spellStart"/>
      <w:r w:rsidRPr="00781130">
        <w:rPr>
          <w:rFonts w:ascii="Courier New" w:hAnsi="Courier New" w:cs="Courier New"/>
        </w:rPr>
        <w:t>mathbb</w:t>
      </w:r>
      <w:proofErr w:type="spellEnd"/>
      <w:r w:rsidRPr="00781130">
        <w:rPr>
          <w:rFonts w:ascii="Courier New" w:hAnsi="Courier New" w:cs="Courier New"/>
        </w:rPr>
        <w:t>{D}_\alpha^{\text{train}} U \</w:t>
      </w:r>
      <w:proofErr w:type="spellStart"/>
      <w:r w:rsidRPr="00781130">
        <w:rPr>
          <w:rFonts w:ascii="Courier New" w:hAnsi="Courier New" w:cs="Courier New"/>
        </w:rPr>
        <w:t>mathbb</w:t>
      </w:r>
      <w:proofErr w:type="spellEnd"/>
      <w:r w:rsidRPr="00781130">
        <w:rPr>
          <w:rFonts w:ascii="Courier New" w:hAnsi="Courier New" w:cs="Courier New"/>
        </w:rPr>
        <w:t>{D}_\alpha^{\text{test}} = \</w:t>
      </w:r>
      <w:proofErr w:type="spellStart"/>
      <w:r w:rsidRPr="00781130">
        <w:rPr>
          <w:rFonts w:ascii="Courier New" w:hAnsi="Courier New" w:cs="Courier New"/>
        </w:rPr>
        <w:t>mathbb</w:t>
      </w:r>
      <w:proofErr w:type="spellEnd"/>
      <w:r w:rsidRPr="00781130">
        <w:rPr>
          <w:rFonts w:ascii="Courier New" w:hAnsi="Courier New" w:cs="Courier New"/>
        </w:rPr>
        <w:t>{D}_\alpha $ and $\</w:t>
      </w:r>
      <w:proofErr w:type="spellStart"/>
      <w:r w:rsidRPr="00781130">
        <w:rPr>
          <w:rFonts w:ascii="Courier New" w:hAnsi="Courier New" w:cs="Courier New"/>
        </w:rPr>
        <w:t>mathbb</w:t>
      </w:r>
      <w:proofErr w:type="spellEnd"/>
      <w:r w:rsidRPr="00781130">
        <w:rPr>
          <w:rFonts w:ascii="Courier New" w:hAnsi="Courier New" w:cs="Courier New"/>
        </w:rPr>
        <w:t>{D}_\alpha^{\text{train}} \</w:t>
      </w:r>
      <w:proofErr w:type="spellStart"/>
      <w:r w:rsidRPr="00781130">
        <w:rPr>
          <w:rFonts w:ascii="Courier New" w:hAnsi="Courier New" w:cs="Courier New"/>
        </w:rPr>
        <w:t>bigcap</w:t>
      </w:r>
      <w:proofErr w:type="spellEnd"/>
      <w:r w:rsidRPr="00781130">
        <w:rPr>
          <w:rFonts w:ascii="Courier New" w:hAnsi="Courier New" w:cs="Courier New"/>
        </w:rPr>
        <w:t xml:space="preserve"> \</w:t>
      </w:r>
      <w:proofErr w:type="spellStart"/>
      <w:r w:rsidRPr="00781130">
        <w:rPr>
          <w:rFonts w:ascii="Courier New" w:hAnsi="Courier New" w:cs="Courier New"/>
        </w:rPr>
        <w:t>mathbb</w:t>
      </w:r>
      <w:proofErr w:type="spellEnd"/>
      <w:r w:rsidRPr="00781130">
        <w:rPr>
          <w:rFonts w:ascii="Courier New" w:hAnsi="Courier New" w:cs="Courier New"/>
        </w:rPr>
        <w:t>{D}_{\alpha}^{\text{test}}=\</w:t>
      </w:r>
      <w:proofErr w:type="spellStart"/>
      <w:r w:rsidRPr="00781130">
        <w:rPr>
          <w:rFonts w:ascii="Courier New" w:hAnsi="Courier New" w:cs="Courier New"/>
        </w:rPr>
        <w:t>varnothing</w:t>
      </w:r>
      <w:proofErr w:type="spellEnd"/>
      <w:r w:rsidRPr="00781130">
        <w:rPr>
          <w:rFonts w:ascii="Courier New" w:hAnsi="Courier New" w:cs="Courier New"/>
        </w:rPr>
        <w:t xml:space="preserve"> $</w:t>
      </w:r>
    </w:p>
    <w:p w14:paraId="624E262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  $</w:t>
      </w:r>
      <w:proofErr w:type="gramEnd"/>
      <w:r w:rsidRPr="00781130">
        <w:rPr>
          <w:rFonts w:ascii="Courier New" w:hAnsi="Courier New" w:cs="Courier New"/>
        </w:rPr>
        <w:t>F_{\alpha}^{(g)}(\</w:t>
      </w:r>
      <w:proofErr w:type="spellStart"/>
      <w:r w:rsidRPr="00781130">
        <w:rPr>
          <w:rFonts w:ascii="Courier New" w:hAnsi="Courier New" w:cs="Courier New"/>
        </w:rPr>
        <w:t>cdot</w:t>
      </w:r>
      <w:proofErr w:type="spellEnd"/>
      <w:r w:rsidRPr="00781130">
        <w:rPr>
          <w:rFonts w:ascii="Courier New" w:hAnsi="Courier New" w:cs="Courier New"/>
        </w:rPr>
        <w:t>)$: Classifier $g $ trained on dataset $\</w:t>
      </w:r>
      <w:proofErr w:type="spellStart"/>
      <w:r w:rsidRPr="00781130">
        <w:rPr>
          <w:rFonts w:ascii="Courier New" w:hAnsi="Courier New" w:cs="Courier New"/>
        </w:rPr>
        <w:t>mathbb</w:t>
      </w:r>
      <w:proofErr w:type="spellEnd"/>
      <w:r w:rsidRPr="00781130">
        <w:rPr>
          <w:rFonts w:ascii="Courier New" w:hAnsi="Courier New" w:cs="Courier New"/>
        </w:rPr>
        <w:t>{D}_{\alpha}^{\</w:t>
      </w:r>
      <w:proofErr w:type="spellStart"/>
      <w:r w:rsidRPr="00781130">
        <w:rPr>
          <w:rFonts w:ascii="Courier New" w:hAnsi="Courier New" w:cs="Courier New"/>
        </w:rPr>
        <w:t>mathrm</w:t>
      </w:r>
      <w:proofErr w:type="spellEnd"/>
      <w:r w:rsidRPr="00781130">
        <w:rPr>
          <w:rFonts w:ascii="Courier New" w:hAnsi="Courier New" w:cs="Courier New"/>
        </w:rPr>
        <w:t>{train}} $ with random seed number $g $ (which is also the classifier index)</w:t>
      </w:r>
    </w:p>
    <w:p w14:paraId="6B1AD65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\item  $P_{\alpha}^{(</w:t>
      </w:r>
      <w:proofErr w:type="spellStart"/>
      <w:r w:rsidRPr="00781130">
        <w:rPr>
          <w:rFonts w:ascii="Courier New" w:hAnsi="Courier New" w:cs="Courier New"/>
        </w:rPr>
        <w:t>i,g</w:t>
      </w:r>
      <w:proofErr w:type="spellEnd"/>
      <w:r w:rsidRPr="00781130">
        <w:rPr>
          <w:rFonts w:ascii="Courier New" w:hAnsi="Courier New" w:cs="Courier New"/>
        </w:rPr>
        <w:t>)} = \left\{ p_{\</w:t>
      </w:r>
      <w:proofErr w:type="spellStart"/>
      <w:r w:rsidRPr="00781130">
        <w:rPr>
          <w:rFonts w:ascii="Courier New" w:hAnsi="Courier New" w:cs="Courier New"/>
        </w:rPr>
        <w:t>alpha,k</w:t>
      </w:r>
      <w:proofErr w:type="spellEnd"/>
      <w:r w:rsidRPr="00781130">
        <w:rPr>
          <w:rFonts w:ascii="Courier New" w:hAnsi="Courier New" w:cs="Courier New"/>
        </w:rPr>
        <w:t>}^{(</w:t>
      </w:r>
      <w:proofErr w:type="spellStart"/>
      <w:r w:rsidRPr="00781130">
        <w:rPr>
          <w:rFonts w:ascii="Courier New" w:hAnsi="Courier New" w:cs="Courier New"/>
        </w:rPr>
        <w:t>i,g</w:t>
      </w:r>
      <w:proofErr w:type="spellEnd"/>
      <w:r w:rsidRPr="00781130">
        <w:rPr>
          <w:rFonts w:ascii="Courier New" w:hAnsi="Courier New" w:cs="Courier New"/>
        </w:rPr>
        <w:t>)} \right\}_{k=1}^{K} $: Predicted probability set obtained in the output of the classifier $F_{\alpha}^{(g)}(\</w:t>
      </w:r>
      <w:proofErr w:type="spellStart"/>
      <w:r w:rsidRPr="00781130">
        <w:rPr>
          <w:rFonts w:ascii="Courier New" w:hAnsi="Courier New" w:cs="Courier New"/>
        </w:rPr>
        <w:t>cdot</w:t>
      </w:r>
      <w:proofErr w:type="spellEnd"/>
      <w:r w:rsidRPr="00781130">
        <w:rPr>
          <w:rFonts w:ascii="Courier New" w:hAnsi="Courier New" w:cs="Courier New"/>
        </w:rPr>
        <w:t>) $ representing the probability that each class $k $ is present in the sample.</w:t>
      </w:r>
    </w:p>
    <w:p w14:paraId="7F9D096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  $</w:t>
      </w:r>
      <w:proofErr w:type="gramEnd"/>
      <w:r w:rsidRPr="00781130">
        <w:rPr>
          <w:rFonts w:ascii="Courier New" w:hAnsi="Courier New" w:cs="Courier New"/>
        </w:rPr>
        <w:t>\theta_{\</w:t>
      </w:r>
      <w:proofErr w:type="spellStart"/>
      <w:r w:rsidRPr="00781130">
        <w:rPr>
          <w:rFonts w:ascii="Courier New" w:hAnsi="Courier New" w:cs="Courier New"/>
        </w:rPr>
        <w:t>alpha,k</w:t>
      </w:r>
      <w:proofErr w:type="spellEnd"/>
      <w:r w:rsidRPr="00781130">
        <w:rPr>
          <w:rFonts w:ascii="Courier New" w:hAnsi="Courier New" w:cs="Courier New"/>
        </w:rPr>
        <w:t xml:space="preserve">}^{(g)} $: Binarization threshold. To obtain this, we can </w:t>
      </w:r>
      <w:proofErr w:type="gramStart"/>
      <w:r w:rsidRPr="00781130">
        <w:rPr>
          <w:rFonts w:ascii="Courier New" w:hAnsi="Courier New" w:cs="Courier New"/>
        </w:rPr>
        <w:t>utilize</w:t>
      </w:r>
      <w:proofErr w:type="gramEnd"/>
      <w:r w:rsidRPr="00781130">
        <w:rPr>
          <w:rFonts w:ascii="Courier New" w:hAnsi="Courier New" w:cs="Courier New"/>
        </w:rPr>
        <w:t xml:space="preserve"> any existing thresholding technique</w:t>
      </w:r>
      <w:ins w:id="63" w:author="Rodriguez, Jeffrey J - (jjrodrig)" w:date="2023-05-16T11:09:00Z">
        <w:r w:rsidR="00C60B65">
          <w:rPr>
            <w:rFonts w:ascii="Courier New" w:hAnsi="Courier New" w:cs="Courier New"/>
          </w:rPr>
          <w:t>.</w:t>
        </w:r>
      </w:ins>
      <w:r w:rsidRPr="00781130">
        <w:rPr>
          <w:rFonts w:ascii="Courier New" w:hAnsi="Courier New" w:cs="Courier New"/>
        </w:rPr>
        <w:t xml:space="preserve"> </w:t>
      </w:r>
      <w:del w:id="64" w:author="Rodriguez, Jeffrey J - (jjrodrig)" w:date="2023-05-16T11:09:00Z">
        <w:r w:rsidRPr="00781130" w:rsidDel="00C60B65">
          <w:rPr>
            <w:rFonts w:ascii="Courier New" w:hAnsi="Courier New" w:cs="Courier New"/>
          </w:rPr>
          <w:delText>(f</w:delText>
        </w:r>
      </w:del>
      <w:ins w:id="65" w:author="Rodriguez, Jeffrey J - (jjrodrig)" w:date="2023-05-16T11:09:00Z">
        <w:r w:rsidR="00C60B65">
          <w:rPr>
            <w:rFonts w:ascii="Courier New" w:hAnsi="Courier New" w:cs="Courier New"/>
          </w:rPr>
          <w:t>F</w:t>
        </w:r>
      </w:ins>
      <w:r w:rsidRPr="00781130">
        <w:rPr>
          <w:rFonts w:ascii="Courier New" w:hAnsi="Courier New" w:cs="Courier New"/>
        </w:rPr>
        <w:t>or example, in one technique, we analyze the ROC curve and find the corresponding threshold where the difference between the true positive rate (sensitivity) and false positive rate (1-specificity) is maximum</w:t>
      </w:r>
      <w:ins w:id="66" w:author="Rodriguez, Jeffrey J - (jjrodrig)" w:date="2023-05-16T11:09:00Z">
        <w:r w:rsidR="00C60B65">
          <w:rPr>
            <w:rFonts w:ascii="Courier New" w:hAnsi="Courier New" w:cs="Courier New"/>
          </w:rPr>
          <w:t>.</w:t>
        </w:r>
      </w:ins>
      <w:del w:id="67" w:author="Rodriguez, Jeffrey J - (jjrodrig)" w:date="2023-05-16T11:09:00Z">
        <w:r w:rsidRPr="00781130" w:rsidDel="00C60B65">
          <w:rPr>
            <w:rFonts w:ascii="Courier New" w:hAnsi="Courier New" w:cs="Courier New"/>
          </w:rPr>
          <w:delText>;</w:delText>
        </w:r>
      </w:del>
      <w:r w:rsidRPr="00781130">
        <w:rPr>
          <w:rFonts w:ascii="Courier New" w:hAnsi="Courier New" w:cs="Courier New"/>
        </w:rPr>
        <w:t xml:space="preserve"> Alternatively, we could simply use $0.5 $</w:t>
      </w:r>
      <w:del w:id="68" w:author="Rodriguez, Jeffrey J - (jjrodrig)" w:date="2023-05-16T11:09:00Z">
        <w:r w:rsidRPr="00781130" w:rsidDel="00C60B65">
          <w:rPr>
            <w:rFonts w:ascii="Courier New" w:hAnsi="Courier New" w:cs="Courier New"/>
          </w:rPr>
          <w:delText>)</w:delText>
        </w:r>
      </w:del>
      <w:r w:rsidRPr="00781130">
        <w:rPr>
          <w:rFonts w:ascii="Courier New" w:hAnsi="Courier New" w:cs="Courier New"/>
        </w:rPr>
        <w:t>.</w:t>
      </w:r>
    </w:p>
    <w:p w14:paraId="467F0AA3"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  $</w:t>
      </w:r>
      <w:proofErr w:type="gramEnd"/>
      <w:r w:rsidRPr="00781130">
        <w:rPr>
          <w:rFonts w:ascii="Courier New" w:hAnsi="Courier New" w:cs="Courier New"/>
        </w:rPr>
        <w:t>t_{\</w:t>
      </w:r>
      <w:proofErr w:type="spellStart"/>
      <w:r w:rsidRPr="00781130">
        <w:rPr>
          <w:rFonts w:ascii="Courier New" w:hAnsi="Courier New" w:cs="Courier New"/>
        </w:rPr>
        <w:t>alpha,k</w:t>
      </w:r>
      <w:proofErr w:type="spellEnd"/>
      <w:r w:rsidRPr="00781130">
        <w:rPr>
          <w:rFonts w:ascii="Courier New" w:hAnsi="Courier New" w:cs="Courier New"/>
        </w:rPr>
        <w:t>}^{(</w:t>
      </w:r>
      <w:proofErr w:type="spellStart"/>
      <w:r w:rsidRPr="00781130">
        <w:rPr>
          <w:rFonts w:ascii="Courier New" w:hAnsi="Courier New" w:cs="Courier New"/>
        </w:rPr>
        <w:t>i,g</w:t>
      </w:r>
      <w:proofErr w:type="spellEnd"/>
      <w:r w:rsidRPr="00781130">
        <w:rPr>
          <w:rFonts w:ascii="Courier New" w:hAnsi="Courier New" w:cs="Courier New"/>
        </w:rPr>
        <w:t>)} =</w:t>
      </w:r>
    </w:p>
    <w:p w14:paraId="12C7F50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begin</w:t>
      </w:r>
      <w:proofErr w:type="gramEnd"/>
      <w:r w:rsidRPr="00781130">
        <w:rPr>
          <w:rFonts w:ascii="Courier New" w:hAnsi="Courier New" w:cs="Courier New"/>
        </w:rPr>
        <w:t>{cases}</w:t>
      </w:r>
    </w:p>
    <w:p w14:paraId="1C107B1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1 &amp; \</w:t>
      </w:r>
      <w:proofErr w:type="gramStart"/>
      <w:r w:rsidRPr="00781130">
        <w:rPr>
          <w:rFonts w:ascii="Courier New" w:hAnsi="Courier New" w:cs="Courier New"/>
        </w:rPr>
        <w:t>text{</w:t>
      </w:r>
      <w:proofErr w:type="gramEnd"/>
      <w:r w:rsidRPr="00781130">
        <w:rPr>
          <w:rFonts w:ascii="Courier New" w:hAnsi="Courier New" w:cs="Courier New"/>
        </w:rPr>
        <w:t>if } p_{\</w:t>
      </w:r>
      <w:proofErr w:type="spellStart"/>
      <w:r w:rsidRPr="00781130">
        <w:rPr>
          <w:rFonts w:ascii="Courier New" w:hAnsi="Courier New" w:cs="Courier New"/>
        </w:rPr>
        <w:t>alpha,k</w:t>
      </w:r>
      <w:proofErr w:type="spellEnd"/>
      <w:r w:rsidRPr="00781130">
        <w:rPr>
          <w:rFonts w:ascii="Courier New" w:hAnsi="Courier New" w:cs="Courier New"/>
        </w:rPr>
        <w:t>}^{(</w:t>
      </w:r>
      <w:proofErr w:type="spellStart"/>
      <w:r w:rsidRPr="00781130">
        <w:rPr>
          <w:rFonts w:ascii="Courier New" w:hAnsi="Courier New" w:cs="Courier New"/>
        </w:rPr>
        <w:t>i,g</w:t>
      </w:r>
      <w:proofErr w:type="spellEnd"/>
      <w:r w:rsidRPr="00781130">
        <w:rPr>
          <w:rFonts w:ascii="Courier New" w:hAnsi="Courier New" w:cs="Courier New"/>
        </w:rPr>
        <w:t>)} \</w:t>
      </w:r>
      <w:proofErr w:type="spellStart"/>
      <w:r w:rsidRPr="00781130">
        <w:rPr>
          <w:rFonts w:ascii="Courier New" w:hAnsi="Courier New" w:cs="Courier New"/>
        </w:rPr>
        <w:t>geq</w:t>
      </w:r>
      <w:proofErr w:type="spellEnd"/>
      <w:r w:rsidRPr="00781130">
        <w:rPr>
          <w:rFonts w:ascii="Courier New" w:hAnsi="Courier New" w:cs="Courier New"/>
        </w:rPr>
        <w:t xml:space="preserve"> \theta_{\</w:t>
      </w:r>
      <w:proofErr w:type="spellStart"/>
      <w:r w:rsidRPr="00781130">
        <w:rPr>
          <w:rFonts w:ascii="Courier New" w:hAnsi="Courier New" w:cs="Courier New"/>
        </w:rPr>
        <w:t>alpha,k</w:t>
      </w:r>
      <w:proofErr w:type="spellEnd"/>
      <w:r w:rsidRPr="00781130">
        <w:rPr>
          <w:rFonts w:ascii="Courier New" w:hAnsi="Courier New" w:cs="Courier New"/>
        </w:rPr>
        <w:t>}^{(g)}, \\</w:t>
      </w:r>
    </w:p>
    <w:p w14:paraId="3F4E0D5F"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0 &amp; \text{otherwise}.</w:t>
      </w:r>
    </w:p>
    <w:p w14:paraId="3063D95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\end{cases} $: Predicted label obtained by binarizing $p_{\</w:t>
      </w:r>
      <w:proofErr w:type="spellStart"/>
      <w:proofErr w:type="gramStart"/>
      <w:r w:rsidRPr="00781130">
        <w:rPr>
          <w:rFonts w:ascii="Courier New" w:hAnsi="Courier New" w:cs="Courier New"/>
        </w:rPr>
        <w:t>alpha,k</w:t>
      </w:r>
      <w:proofErr w:type="spellEnd"/>
      <w:proofErr w:type="gramEnd"/>
      <w:r w:rsidRPr="00781130">
        <w:rPr>
          <w:rFonts w:ascii="Courier New" w:hAnsi="Courier New" w:cs="Courier New"/>
        </w:rPr>
        <w:t>}^{(</w:t>
      </w:r>
      <w:proofErr w:type="spellStart"/>
      <w:r w:rsidRPr="00781130">
        <w:rPr>
          <w:rFonts w:ascii="Courier New" w:hAnsi="Courier New" w:cs="Courier New"/>
        </w:rPr>
        <w:t>i,g</w:t>
      </w:r>
      <w:proofErr w:type="spellEnd"/>
      <w:r w:rsidRPr="00781130">
        <w:rPr>
          <w:rFonts w:ascii="Courier New" w:hAnsi="Courier New" w:cs="Courier New"/>
        </w:rPr>
        <w:t>)} $.</w:t>
      </w:r>
    </w:p>
    <w:p w14:paraId="0194D02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\item  $\eta_{\</w:t>
      </w:r>
      <w:proofErr w:type="spellStart"/>
      <w:r w:rsidRPr="00781130">
        <w:rPr>
          <w:rFonts w:ascii="Courier New" w:hAnsi="Courier New" w:cs="Courier New"/>
        </w:rPr>
        <w:t>alpha,k</w:t>
      </w:r>
      <w:proofErr w:type="spellEnd"/>
      <w:r w:rsidRPr="00781130">
        <w:rPr>
          <w:rFonts w:ascii="Courier New" w:hAnsi="Courier New" w:cs="Courier New"/>
        </w:rPr>
        <w:t>}^{(i)} = {{\underset g{\</w:t>
      </w:r>
      <w:proofErr w:type="spellStart"/>
      <w:r w:rsidRPr="00781130">
        <w:rPr>
          <w:rFonts w:ascii="Courier New" w:hAnsi="Courier New" w:cs="Courier New"/>
        </w:rPr>
        <w:t>mathrm</w:t>
      </w:r>
      <w:proofErr w:type="spellEnd"/>
      <w:r w:rsidRPr="00781130">
        <w:rPr>
          <w:rFonts w:ascii="Courier New" w:hAnsi="Courier New" w:cs="Courier New"/>
        </w:rPr>
        <w:t>{MV}}}{ \left(t_{\</w:t>
      </w:r>
      <w:proofErr w:type="spellStart"/>
      <w:r w:rsidRPr="00781130">
        <w:rPr>
          <w:rFonts w:ascii="Courier New" w:hAnsi="Courier New" w:cs="Courier New"/>
        </w:rPr>
        <w:t>alpha,k</w:t>
      </w:r>
      <w:proofErr w:type="spellEnd"/>
      <w:r w:rsidRPr="00781130">
        <w:rPr>
          <w:rFonts w:ascii="Courier New" w:hAnsi="Courier New" w:cs="Courier New"/>
        </w:rPr>
        <w:t>}^{(</w:t>
      </w:r>
      <w:proofErr w:type="spellStart"/>
      <w:r w:rsidRPr="00781130">
        <w:rPr>
          <w:rFonts w:ascii="Courier New" w:hAnsi="Courier New" w:cs="Courier New"/>
        </w:rPr>
        <w:t>i,g</w:t>
      </w:r>
      <w:proofErr w:type="spellEnd"/>
      <w:r w:rsidRPr="00781130">
        <w:rPr>
          <w:rFonts w:ascii="Courier New" w:hAnsi="Courier New" w:cs="Courier New"/>
        </w:rPr>
        <w:t>)}\right) }} $: The output of the majority vote applied to the predicted labels obtained by the $G $ classifiers.</w:t>
      </w:r>
    </w:p>
    <w:p w14:paraId="4502CFFF"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  $</w:t>
      </w:r>
      <w:proofErr w:type="gramEnd"/>
      <w:r w:rsidRPr="00781130">
        <w:rPr>
          <w:rFonts w:ascii="Courier New" w:hAnsi="Courier New" w:cs="Courier New"/>
        </w:rPr>
        <w:t>u_{\</w:t>
      </w:r>
      <w:proofErr w:type="spellStart"/>
      <w:r w:rsidRPr="00781130">
        <w:rPr>
          <w:rFonts w:ascii="Courier New" w:hAnsi="Courier New" w:cs="Courier New"/>
        </w:rPr>
        <w:t>alpha,k</w:t>
      </w:r>
      <w:proofErr w:type="spellEnd"/>
      <w:r w:rsidRPr="00781130">
        <w:rPr>
          <w:rFonts w:ascii="Courier New" w:hAnsi="Courier New" w:cs="Courier New"/>
        </w:rPr>
        <w:t>}^{(i)} $: Uncertainty score.</w:t>
      </w:r>
    </w:p>
    <w:p w14:paraId="17F2435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  $</w:t>
      </w:r>
      <w:proofErr w:type="gramEnd"/>
      <w:r w:rsidRPr="00781130">
        <w:rPr>
          <w:rFonts w:ascii="Courier New" w:hAnsi="Courier New" w:cs="Courier New"/>
        </w:rPr>
        <w:t>c_{\</w:t>
      </w:r>
      <w:proofErr w:type="spellStart"/>
      <w:r w:rsidRPr="00781130">
        <w:rPr>
          <w:rFonts w:ascii="Courier New" w:hAnsi="Courier New" w:cs="Courier New"/>
        </w:rPr>
        <w:t>alpha,k</w:t>
      </w:r>
      <w:proofErr w:type="spellEnd"/>
      <w:r w:rsidRPr="00781130">
        <w:rPr>
          <w:rFonts w:ascii="Courier New" w:hAnsi="Courier New" w:cs="Courier New"/>
        </w:rPr>
        <w:t>}^{(i)} $: Consistency score.</w:t>
      </w:r>
    </w:p>
    <w:p w14:paraId="440DBCB7"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  $</w:t>
      </w:r>
      <w:proofErr w:type="gramEnd"/>
      <w:r w:rsidRPr="00781130">
        <w:rPr>
          <w:rFonts w:ascii="Courier New" w:hAnsi="Courier New" w:cs="Courier New"/>
        </w:rPr>
        <w:t>\omega_{\</w:t>
      </w:r>
      <w:proofErr w:type="spellStart"/>
      <w:r w:rsidRPr="00781130">
        <w:rPr>
          <w:rFonts w:ascii="Courier New" w:hAnsi="Courier New" w:cs="Courier New"/>
        </w:rPr>
        <w:t>alpha,k</w:t>
      </w:r>
      <w:proofErr w:type="spellEnd"/>
      <w:r w:rsidRPr="00781130">
        <w:rPr>
          <w:rFonts w:ascii="Courier New" w:hAnsi="Courier New" w:cs="Courier New"/>
        </w:rPr>
        <w:t>} $: Estimated weight for annotator $\alpha $ and class $k $.</w:t>
      </w:r>
    </w:p>
    <w:p w14:paraId="5E0D921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lastRenderedPageBreak/>
        <w:t xml:space="preserve">    \</w:t>
      </w:r>
      <w:proofErr w:type="gramStart"/>
      <w:r w:rsidRPr="00781130">
        <w:rPr>
          <w:rFonts w:ascii="Courier New" w:hAnsi="Courier New" w:cs="Courier New"/>
        </w:rPr>
        <w:t>item  $</w:t>
      </w:r>
      <w:proofErr w:type="gramEnd"/>
      <w:r w:rsidRPr="00781130">
        <w:rPr>
          <w:rFonts w:ascii="Courier New" w:hAnsi="Courier New" w:cs="Courier New"/>
        </w:rPr>
        <w:t>\</w:t>
      </w:r>
      <w:proofErr w:type="spellStart"/>
      <w:r w:rsidRPr="00781130">
        <w:rPr>
          <w:rFonts w:ascii="Courier New" w:hAnsi="Courier New" w:cs="Courier New"/>
        </w:rPr>
        <w:t>nu_k</w:t>
      </w:r>
      <w:proofErr w:type="spellEnd"/>
      <w:r w:rsidRPr="00781130">
        <w:rPr>
          <w:rFonts w:ascii="Courier New" w:hAnsi="Courier New" w:cs="Courier New"/>
        </w:rPr>
        <w:t>^{(i)}=\frac{1}{{M}}{\sum_{\alpha}{\omega_{\</w:t>
      </w:r>
      <w:proofErr w:type="spellStart"/>
      <w:r w:rsidRPr="00781130">
        <w:rPr>
          <w:rFonts w:ascii="Courier New" w:hAnsi="Courier New" w:cs="Courier New"/>
        </w:rPr>
        <w:t>alpha,k</w:t>
      </w:r>
      <w:proofErr w:type="spellEnd"/>
      <w:r w:rsidRPr="00781130">
        <w:rPr>
          <w:rFonts w:ascii="Courier New" w:hAnsi="Courier New" w:cs="Courier New"/>
        </w:rPr>
        <w:t>} \; \eta_{\</w:t>
      </w:r>
      <w:proofErr w:type="spellStart"/>
      <w:r w:rsidRPr="00781130">
        <w:rPr>
          <w:rFonts w:ascii="Courier New" w:hAnsi="Courier New" w:cs="Courier New"/>
        </w:rPr>
        <w:t>alpha,k</w:t>
      </w:r>
      <w:proofErr w:type="spellEnd"/>
      <w:r w:rsidRPr="00781130">
        <w:rPr>
          <w:rFonts w:ascii="Courier New" w:hAnsi="Courier New" w:cs="Courier New"/>
        </w:rPr>
        <w:t>}^{(i)}}} $ : Final aggregated label for class $k $ and instance $i $.</w:t>
      </w:r>
    </w:p>
    <w:p w14:paraId="49AA85D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{itemize}</w:t>
      </w:r>
    </w:p>
    <w:p w14:paraId="2DDDBB96"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subsection{</w:t>
      </w:r>
      <w:proofErr w:type="gramEnd"/>
      <w:r w:rsidRPr="00781130">
        <w:rPr>
          <w:rFonts w:ascii="Courier New" w:hAnsi="Courier New" w:cs="Courier New"/>
        </w:rPr>
        <w:t>Risk Calculation}</w:t>
      </w:r>
    </w:p>
    <w:p w14:paraId="2E72369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Label aggregation is </w:t>
      </w:r>
      <w:proofErr w:type="gramStart"/>
      <w:r w:rsidRPr="00781130">
        <w:rPr>
          <w:rFonts w:ascii="Courier New" w:hAnsi="Courier New" w:cs="Courier New"/>
        </w:rPr>
        <w:t>frequently</w:t>
      </w:r>
      <w:proofErr w:type="gramEnd"/>
      <w:r w:rsidRPr="00781130">
        <w:rPr>
          <w:rFonts w:ascii="Courier New" w:hAnsi="Courier New" w:cs="Courier New"/>
        </w:rPr>
        <w:t xml:space="preserve"> used in various machine learning tasks, such as classification and regression, when multiple annotators assign labels to the same data points. The aggregation model refers to the underlying function that maps a set of multiple labels</w:t>
      </w:r>
      <w:ins w:id="69" w:author="Rodriguez, Jeffrey J - (jjrodrig)" w:date="2023-05-16T11:10:00Z">
        <w:r w:rsidR="00C60B65">
          <w:rPr>
            <w:rFonts w:ascii="Courier New" w:hAnsi="Courier New" w:cs="Courier New"/>
          </w:rPr>
          <w:t>,</w:t>
        </w:r>
      </w:ins>
      <w:r w:rsidRPr="00781130">
        <w:rPr>
          <w:rFonts w:ascii="Courier New" w:hAnsi="Courier New" w:cs="Courier New"/>
        </w:rPr>
        <w:t xml:space="preserve"> obtained by different annotators, into one aggregated label. In the context of label aggregation, this model can be a neural network, a decision tree, or any other machine learning algorithm capable of learning to aggregate labels provided by multiple annotators. The </w:t>
      </w:r>
      <w:proofErr w:type="gramStart"/>
      <w:r w:rsidRPr="00781130">
        <w:rPr>
          <w:rFonts w:ascii="Courier New" w:hAnsi="Courier New" w:cs="Courier New"/>
        </w:rPr>
        <w:t>objective</w:t>
      </w:r>
      <w:proofErr w:type="gramEnd"/>
      <w:r w:rsidRPr="00781130">
        <w:rPr>
          <w:rFonts w:ascii="Courier New" w:hAnsi="Courier New" w:cs="Courier New"/>
        </w:rPr>
        <w:t xml:space="preserve"> of this study is to develop an aggregation model capable of accurately determining true labels despite potential disagreements among annotators. One common method to achieve this involves minimizing the total error (or disagreement) between the annotators' assigned labels and the true labels, as follows:</w:t>
      </w:r>
    </w:p>
    <w:p w14:paraId="6EA53B8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begin</w:t>
      </w:r>
      <w:proofErr w:type="gramEnd"/>
      <w:r w:rsidRPr="00781130">
        <w:rPr>
          <w:rFonts w:ascii="Courier New" w:hAnsi="Courier New" w:cs="Courier New"/>
        </w:rPr>
        <w:t>{equation}</w:t>
      </w:r>
    </w:p>
    <w:p w14:paraId="53E9DA33"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E = \sum_{i=</w:t>
      </w:r>
      <w:proofErr w:type="gramStart"/>
      <w:r w:rsidRPr="00781130">
        <w:rPr>
          <w:rFonts w:ascii="Courier New" w:hAnsi="Courier New" w:cs="Courier New"/>
        </w:rPr>
        <w:t>1}^</w:t>
      </w:r>
      <w:proofErr w:type="gramEnd"/>
      <w:r w:rsidRPr="00781130">
        <w:rPr>
          <w:rFonts w:ascii="Courier New" w:hAnsi="Courier New" w:cs="Courier New"/>
        </w:rPr>
        <w:t>N \sum_{a=1}^M \left( \sum_{k=1}^K \delta\left(</w:t>
      </w:r>
      <w:proofErr w:type="spellStart"/>
      <w:r w:rsidRPr="00781130">
        <w:rPr>
          <w:rFonts w:ascii="Courier New" w:hAnsi="Courier New" w:cs="Courier New"/>
        </w:rPr>
        <w:t>y_k</w:t>
      </w:r>
      <w:proofErr w:type="spellEnd"/>
      <w:r w:rsidRPr="00781130">
        <w:rPr>
          <w:rFonts w:ascii="Courier New" w:hAnsi="Courier New" w:cs="Courier New"/>
        </w:rPr>
        <w:t>^{(i)}, z_{\</w:t>
      </w:r>
      <w:proofErr w:type="spellStart"/>
      <w:r w:rsidRPr="00781130">
        <w:rPr>
          <w:rFonts w:ascii="Courier New" w:hAnsi="Courier New" w:cs="Courier New"/>
        </w:rPr>
        <w:t>alpha,k</w:t>
      </w:r>
      <w:proofErr w:type="spellEnd"/>
      <w:r w:rsidRPr="00781130">
        <w:rPr>
          <w:rFonts w:ascii="Courier New" w:hAnsi="Courier New" w:cs="Courier New"/>
        </w:rPr>
        <w:t>}^{(i)}\right) \right)</w:t>
      </w:r>
    </w:p>
    <w:p w14:paraId="4D64B1D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label{</w:t>
      </w:r>
      <w:proofErr w:type="gramEnd"/>
      <w:r w:rsidRPr="00781130">
        <w:rPr>
          <w:rFonts w:ascii="Courier New" w:hAnsi="Courier New" w:cs="Courier New"/>
        </w:rPr>
        <w:t>crowd.Eq.1.risk.error}</w:t>
      </w:r>
    </w:p>
    <w:p w14:paraId="2B08553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{equation}</w:t>
      </w:r>
    </w:p>
    <w:p w14:paraId="79BAB27D" w14:textId="77777777" w:rsidR="00781130" w:rsidRPr="00781130" w:rsidDel="00C60B65" w:rsidRDefault="00C60B65" w:rsidP="00781130">
      <w:pPr>
        <w:pStyle w:val="PlainText"/>
        <w:rPr>
          <w:del w:id="70" w:author="Rodriguez, Jeffrey J - (jjrodrig)" w:date="2023-05-16T11:13:00Z"/>
          <w:rFonts w:ascii="Courier New" w:hAnsi="Courier New" w:cs="Courier New"/>
        </w:rPr>
      </w:pPr>
      <w:commentRangeStart w:id="71"/>
      <w:del w:id="72" w:author="Rodriguez, Jeffrey J - (jjrodrig)" w:date="2023-05-16T11:13:00Z">
        <w:r w:rsidDel="00C60B65">
          <w:rPr>
            <w:rFonts w:ascii="Courier New" w:hAnsi="Courier New" w:cs="Courier New"/>
          </w:rPr>
          <w:delText xml:space="preserve"> </w:delText>
        </w:r>
      </w:del>
      <w:commentRangeEnd w:id="71"/>
      <w:r>
        <w:rPr>
          <w:rStyle w:val="CommentReference"/>
          <w:rFonts w:asciiTheme="minorHAnsi" w:hAnsiTheme="minorHAnsi"/>
        </w:rPr>
        <w:commentReference w:id="71"/>
      </w:r>
    </w:p>
    <w:p w14:paraId="61CEF0D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where $\delta $ is the Kronecker delta function.</w:t>
      </w:r>
    </w:p>
    <w:p w14:paraId="5AF97E2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Although error is a crucial aspect in </w:t>
      </w:r>
      <w:proofErr w:type="gramStart"/>
      <w:r w:rsidRPr="00781130">
        <w:rPr>
          <w:rFonts w:ascii="Courier New" w:hAnsi="Courier New" w:cs="Courier New"/>
        </w:rPr>
        <w:t>determining</w:t>
      </w:r>
      <w:proofErr w:type="gramEnd"/>
      <w:r w:rsidRPr="00781130">
        <w:rPr>
          <w:rFonts w:ascii="Courier New" w:hAnsi="Courier New" w:cs="Courier New"/>
        </w:rPr>
        <w:t xml:space="preserve"> the aggregation model's performance, it treats false positives and false negatives with equal weight. However, in many practical scenarios, it is essential to weigh false positives and false negatives differently depending on the specific context and potential consequences of each type of misclassification. The concept of risk allows us to achieve this by incorporating a loss function, which assigns different weights to </w:t>
      </w:r>
      <w:proofErr w:type="gramStart"/>
      <w:r w:rsidRPr="00781130">
        <w:rPr>
          <w:rFonts w:ascii="Courier New" w:hAnsi="Courier New" w:cs="Courier New"/>
        </w:rPr>
        <w:t>different types</w:t>
      </w:r>
      <w:proofErr w:type="gramEnd"/>
      <w:r w:rsidRPr="00781130">
        <w:rPr>
          <w:rFonts w:ascii="Courier New" w:hAnsi="Courier New" w:cs="Courier New"/>
        </w:rPr>
        <w:t xml:space="preserve"> of errors. In this way, risk serves as a weighted calculation of error, enabling us to better evaluate the performance of an aggregation model and its generalization capability.</w:t>
      </w:r>
    </w:p>
    <w:p w14:paraId="3069A48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Let us denote loss function, $\</w:t>
      </w:r>
      <w:proofErr w:type="spellStart"/>
      <w:r w:rsidRPr="00781130">
        <w:rPr>
          <w:rFonts w:ascii="Courier New" w:hAnsi="Courier New" w:cs="Courier New"/>
        </w:rPr>
        <w:t>mathcal</w:t>
      </w:r>
      <w:proofErr w:type="spellEnd"/>
      <w:r w:rsidRPr="00781130">
        <w:rPr>
          <w:rFonts w:ascii="Courier New" w:hAnsi="Courier New" w:cs="Courier New"/>
        </w:rPr>
        <w:t>{L}(\</w:t>
      </w:r>
      <w:proofErr w:type="spellStart"/>
      <w:proofErr w:type="gramStart"/>
      <w:r w:rsidRPr="00781130">
        <w:rPr>
          <w:rFonts w:ascii="Courier New" w:hAnsi="Courier New" w:cs="Courier New"/>
        </w:rPr>
        <w:t>cdot</w:t>
      </w:r>
      <w:proofErr w:type="spellEnd"/>
      <w:r w:rsidRPr="00781130">
        <w:rPr>
          <w:rFonts w:ascii="Courier New" w:hAnsi="Courier New" w:cs="Courier New"/>
        </w:rPr>
        <w:t>)$</w:t>
      </w:r>
      <w:proofErr w:type="gramEnd"/>
      <w:r w:rsidRPr="00781130">
        <w:rPr>
          <w:rFonts w:ascii="Courier New" w:hAnsi="Courier New" w:cs="Courier New"/>
        </w:rPr>
        <w:t>, as a function that quantifies the discrepancy between the predicted labels and the true labels, accounting for the varying importance of different types of errors.</w:t>
      </w:r>
    </w:p>
    <w:p w14:paraId="5FD9299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Risk, denoted as $R(h) $, represents the expected value of a loss  function over </w:t>
      </w:r>
      <w:del w:id="73" w:author="Rodriguez, Jeffrey J - (jjrodrig)" w:date="2023-05-16T11:17:00Z">
        <w:r w:rsidRPr="00781130" w:rsidDel="00B970F9">
          <w:rPr>
            <w:rFonts w:ascii="Courier New" w:hAnsi="Courier New" w:cs="Courier New"/>
          </w:rPr>
          <w:delText xml:space="preserve">the entire dataset, capturing the performance of the aggregation model on </w:delText>
        </w:r>
      </w:del>
      <w:commentRangeStart w:id="74"/>
      <w:r w:rsidRPr="00781130">
        <w:rPr>
          <w:rFonts w:ascii="Courier New" w:hAnsi="Courier New" w:cs="Courier New"/>
        </w:rPr>
        <w:t>all possible</w:t>
      </w:r>
      <w:commentRangeEnd w:id="74"/>
      <w:r w:rsidR="00B970F9">
        <w:rPr>
          <w:rStyle w:val="CommentReference"/>
          <w:rFonts w:asciiTheme="minorHAnsi" w:hAnsiTheme="minorHAnsi"/>
        </w:rPr>
        <w:commentReference w:id="74"/>
      </w:r>
      <w:r w:rsidRPr="00781130">
        <w:rPr>
          <w:rFonts w:ascii="Courier New" w:hAnsi="Courier New" w:cs="Courier New"/>
        </w:rPr>
        <w:t xml:space="preserve"> data instances.  In practice, our goal is to minimize the risk to achieve </w:t>
      </w:r>
      <w:proofErr w:type="gramStart"/>
      <w:r w:rsidRPr="00781130">
        <w:rPr>
          <w:rFonts w:ascii="Courier New" w:hAnsi="Courier New" w:cs="Courier New"/>
        </w:rPr>
        <w:t>optimal</w:t>
      </w:r>
      <w:proofErr w:type="gramEnd"/>
      <w:r w:rsidRPr="00781130">
        <w:rPr>
          <w:rFonts w:ascii="Courier New" w:hAnsi="Courier New" w:cs="Courier New"/>
        </w:rPr>
        <w:t xml:space="preserve"> performance on unseen data. However, since we only have access to a limited dataset (empirical distribution), we instead work with the empirical risk. This limitation may arise because of the need to reserve a </w:t>
      </w:r>
      <w:proofErr w:type="gramStart"/>
      <w:r w:rsidRPr="00781130">
        <w:rPr>
          <w:rFonts w:ascii="Courier New" w:hAnsi="Courier New" w:cs="Courier New"/>
        </w:rPr>
        <w:t>portion</w:t>
      </w:r>
      <w:proofErr w:type="gramEnd"/>
      <w:r w:rsidRPr="00781130">
        <w:rPr>
          <w:rFonts w:ascii="Courier New" w:hAnsi="Courier New" w:cs="Courier New"/>
        </w:rPr>
        <w:t xml:space="preserve"> of our data for testing and validation or because no dataset can fully capture all possible data instances in the real world. However, minimizing risk alone could result in overfitting, in which the aggregation model learns the noise in the training data rather than the underlying patterns, resulting in poor generalization to unseen data. To improve generalizability, it is necessary to employ regularization techniques to strike a balance between the complexity of the aggregation model and its ability to fit the training data.</w:t>
      </w:r>
    </w:p>
    <w:p w14:paraId="56B63C15" w14:textId="77777777" w:rsidR="00781130" w:rsidRPr="00781130" w:rsidRDefault="00781130" w:rsidP="00781130">
      <w:pPr>
        <w:pStyle w:val="PlainText"/>
        <w:rPr>
          <w:rFonts w:ascii="Courier New" w:hAnsi="Courier New" w:cs="Courier New"/>
        </w:rPr>
      </w:pPr>
      <w:r w:rsidRPr="00781130">
        <w:rPr>
          <w:rFonts w:ascii="Courier New" w:hAnsi="Courier New" w:cs="Courier New"/>
        </w:rPr>
        <w:lastRenderedPageBreak/>
        <w:t xml:space="preserve">Risk measurement enables us to assess the aggregation model's performance in terms of accuracy, overfitting (when risk </w:t>
      </w:r>
      <w:proofErr w:type="gramStart"/>
      <w:r w:rsidRPr="00781130">
        <w:rPr>
          <w:rFonts w:ascii="Courier New" w:hAnsi="Courier New" w:cs="Courier New"/>
        </w:rPr>
        <w:t>is minimized</w:t>
      </w:r>
      <w:proofErr w:type="gramEnd"/>
      <w:r w:rsidRPr="00781130">
        <w:rPr>
          <w:rFonts w:ascii="Courier New" w:hAnsi="Courier New" w:cs="Courier New"/>
        </w:rPr>
        <w:t xml:space="preserve"> but the model performs poorly on unseen data), and model complexity.</w:t>
      </w:r>
    </w:p>
    <w:p w14:paraId="282BCF8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Assume that the aggregation model $h (\</w:t>
      </w:r>
      <w:proofErr w:type="spellStart"/>
      <w:r w:rsidRPr="00781130">
        <w:rPr>
          <w:rFonts w:ascii="Courier New" w:hAnsi="Courier New" w:cs="Courier New"/>
        </w:rPr>
        <w:t>cdot</w:t>
      </w:r>
      <w:proofErr w:type="spellEnd"/>
      <w:r w:rsidRPr="00781130">
        <w:rPr>
          <w:rFonts w:ascii="Courier New" w:hAnsi="Courier New" w:cs="Courier New"/>
        </w:rPr>
        <w:t>) $ is a function that takes a set of $M $ label sets $Z^{(i)} $ for each instance $i $ in the training data and calculates an aggregated label set $\</w:t>
      </w:r>
      <w:proofErr w:type="spellStart"/>
      <w:r w:rsidRPr="00781130">
        <w:rPr>
          <w:rFonts w:ascii="Courier New" w:hAnsi="Courier New" w:cs="Courier New"/>
        </w:rPr>
        <w:t>widehat</w:t>
      </w:r>
      <w:proofErr w:type="spellEnd"/>
      <w:r w:rsidRPr="00781130">
        <w:rPr>
          <w:rFonts w:ascii="Courier New" w:hAnsi="Courier New" w:cs="Courier New"/>
        </w:rPr>
        <w:t>{Y}^{(i)} $ as an estimate of the true label set $Y^{(i)} $. Our goal is to find an aggregation model $h(\</w:t>
      </w:r>
      <w:proofErr w:type="spellStart"/>
      <w:r w:rsidRPr="00781130">
        <w:rPr>
          <w:rFonts w:ascii="Courier New" w:hAnsi="Courier New" w:cs="Courier New"/>
        </w:rPr>
        <w:t>cdot</w:t>
      </w:r>
      <w:proofErr w:type="spellEnd"/>
      <w:r w:rsidRPr="00781130">
        <w:rPr>
          <w:rFonts w:ascii="Courier New" w:hAnsi="Courier New" w:cs="Courier New"/>
        </w:rPr>
        <w:t xml:space="preserve">) $ that minimizes risk </w:t>
      </w:r>
      <w:ins w:id="75" w:author="Rodriguez, Jeffrey J - (jjrodrig)" w:date="2023-05-16T11:22:00Z">
        <w:r w:rsidR="00B970F9">
          <w:rPr>
            <w:rFonts w:ascii="Courier New" w:hAnsi="Courier New" w:cs="Courier New"/>
          </w:rPr>
          <w:t xml:space="preserve">defined </w:t>
        </w:r>
      </w:ins>
      <w:r w:rsidRPr="00781130">
        <w:rPr>
          <w:rFonts w:ascii="Courier New" w:hAnsi="Courier New" w:cs="Courier New"/>
        </w:rPr>
        <w:t>as follows:</w:t>
      </w:r>
    </w:p>
    <w:p w14:paraId="33C4C54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begin</w:t>
      </w:r>
      <w:proofErr w:type="gramEnd"/>
      <w:r w:rsidRPr="00781130">
        <w:rPr>
          <w:rFonts w:ascii="Courier New" w:hAnsi="Courier New" w:cs="Courier New"/>
        </w:rPr>
        <w:t>{equation}</w:t>
      </w:r>
    </w:p>
    <w:p w14:paraId="1ED13C3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R(h) = \frac{1}{N} \sum_{i=</w:t>
      </w:r>
      <w:proofErr w:type="gramStart"/>
      <w:r w:rsidRPr="00781130">
        <w:rPr>
          <w:rFonts w:ascii="Courier New" w:hAnsi="Courier New" w:cs="Courier New"/>
        </w:rPr>
        <w:t>1}^</w:t>
      </w:r>
      <w:proofErr w:type="gramEnd"/>
      <w:r w:rsidRPr="00781130">
        <w:rPr>
          <w:rFonts w:ascii="Courier New" w:hAnsi="Courier New" w:cs="Courier New"/>
        </w:rPr>
        <w:t>{N} \</w:t>
      </w:r>
      <w:proofErr w:type="spellStart"/>
      <w:r w:rsidRPr="00781130">
        <w:rPr>
          <w:rFonts w:ascii="Courier New" w:hAnsi="Courier New" w:cs="Courier New"/>
        </w:rPr>
        <w:t>mathcal</w:t>
      </w:r>
      <w:proofErr w:type="spellEnd"/>
      <w:r w:rsidRPr="00781130">
        <w:rPr>
          <w:rFonts w:ascii="Courier New" w:hAnsi="Courier New" w:cs="Courier New"/>
        </w:rPr>
        <w:t>{L} \left( Y^{(i)}, h\left(\left\{Z_{\alpha}^{(i)}\right\}_{\alpha=1}^{M}\right)\right)</w:t>
      </w:r>
    </w:p>
    <w:p w14:paraId="5BFEDFE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label</w:t>
      </w:r>
      <w:proofErr w:type="gramEnd"/>
      <w:r w:rsidRPr="00781130">
        <w:rPr>
          <w:rFonts w:ascii="Courier New" w:hAnsi="Courier New" w:cs="Courier New"/>
        </w:rPr>
        <w:t>{crowd.Eq.2.risk.emp}</w:t>
      </w:r>
    </w:p>
    <w:p w14:paraId="5BE02197"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{equation}</w:t>
      </w:r>
    </w:p>
    <w:p w14:paraId="4075900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In this context, $\</w:t>
      </w:r>
      <w:proofErr w:type="spellStart"/>
      <w:r w:rsidRPr="00781130">
        <w:rPr>
          <w:rFonts w:ascii="Courier New" w:hAnsi="Courier New" w:cs="Courier New"/>
        </w:rPr>
        <w:t>mathcal</w:t>
      </w:r>
      <w:proofErr w:type="spellEnd"/>
      <w:r w:rsidRPr="00781130">
        <w:rPr>
          <w:rFonts w:ascii="Courier New" w:hAnsi="Courier New" w:cs="Courier New"/>
        </w:rPr>
        <w:t>{L}(\</w:t>
      </w:r>
      <w:proofErr w:type="spellStart"/>
      <w:r w:rsidRPr="00781130">
        <w:rPr>
          <w:rFonts w:ascii="Courier New" w:hAnsi="Courier New" w:cs="Courier New"/>
        </w:rPr>
        <w:t>cdot</w:t>
      </w:r>
      <w:proofErr w:type="spellEnd"/>
      <w:r w:rsidRPr="00781130">
        <w:rPr>
          <w:rFonts w:ascii="Courier New" w:hAnsi="Courier New" w:cs="Courier New"/>
        </w:rPr>
        <w:t xml:space="preserve">) $ </w:t>
      </w:r>
      <w:proofErr w:type="gramStart"/>
      <w:r w:rsidRPr="00781130">
        <w:rPr>
          <w:rFonts w:ascii="Courier New" w:hAnsi="Courier New" w:cs="Courier New"/>
        </w:rPr>
        <w:t>represents</w:t>
      </w:r>
      <w:proofErr w:type="gramEnd"/>
      <w:r w:rsidRPr="00781130">
        <w:rPr>
          <w:rFonts w:ascii="Courier New" w:hAnsi="Courier New" w:cs="Courier New"/>
        </w:rPr>
        <w:t xml:space="preserve"> an arbitrary loss function, which quantifies the discrepancy between predicted labels and true labels while accounting for the varying importance of different types of errors.</w:t>
      </w:r>
    </w:p>
    <w:p w14:paraId="7923EF4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Our goal is to choose an aggregation model $\</w:t>
      </w:r>
      <w:proofErr w:type="spellStart"/>
      <w:r w:rsidRPr="00781130">
        <w:rPr>
          <w:rFonts w:ascii="Courier New" w:hAnsi="Courier New" w:cs="Courier New"/>
        </w:rPr>
        <w:t>widehat</w:t>
      </w:r>
      <w:proofErr w:type="spellEnd"/>
      <w:r w:rsidRPr="00781130">
        <w:rPr>
          <w:rFonts w:ascii="Courier New" w:hAnsi="Courier New" w:cs="Courier New"/>
        </w:rPr>
        <w:t>{h} $ that minimizes the risk, following the principle of risk minimization~\cite{vapnik_Principles_1991}</w:t>
      </w:r>
      <w:del w:id="76" w:author="Rodriguez, Jeffrey J - (jjrodrig)" w:date="2023-05-16T11:24:00Z">
        <w:r w:rsidRPr="00781130" w:rsidDel="00B970F9">
          <w:rPr>
            <w:rFonts w:ascii="Courier New" w:hAnsi="Courier New" w:cs="Courier New"/>
          </w:rPr>
          <w:delText>, as shown below</w:delText>
        </w:r>
      </w:del>
      <w:r w:rsidRPr="00781130">
        <w:rPr>
          <w:rFonts w:ascii="Courier New" w:hAnsi="Courier New" w:cs="Courier New"/>
        </w:rPr>
        <w:t>:</w:t>
      </w:r>
    </w:p>
    <w:p w14:paraId="72A0601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begin</w:t>
      </w:r>
      <w:proofErr w:type="gramEnd"/>
      <w:r w:rsidRPr="00781130">
        <w:rPr>
          <w:rFonts w:ascii="Courier New" w:hAnsi="Courier New" w:cs="Courier New"/>
        </w:rPr>
        <w:t>{equation}</w:t>
      </w:r>
    </w:p>
    <w:p w14:paraId="0D93742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widehat</w:t>
      </w:r>
      <w:proofErr w:type="spellEnd"/>
      <w:proofErr w:type="gramEnd"/>
      <w:r w:rsidRPr="00781130">
        <w:rPr>
          <w:rFonts w:ascii="Courier New" w:hAnsi="Courier New" w:cs="Courier New"/>
        </w:rPr>
        <w:t>{h} = \underset{h}{\text{</w:t>
      </w:r>
      <w:proofErr w:type="spellStart"/>
      <w:r w:rsidRPr="00781130">
        <w:rPr>
          <w:rFonts w:ascii="Courier New" w:hAnsi="Courier New" w:cs="Courier New"/>
        </w:rPr>
        <w:t>argmin</w:t>
      </w:r>
      <w:proofErr w:type="spellEnd"/>
      <w:r w:rsidRPr="00781130">
        <w:rPr>
          <w:rFonts w:ascii="Courier New" w:hAnsi="Courier New" w:cs="Courier New"/>
        </w:rPr>
        <w:t xml:space="preserve">}} </w:t>
      </w:r>
      <w:del w:id="77" w:author="Rodriguez, Jeffrey J - (jjrodrig)" w:date="2023-05-16T11:23:00Z">
        <w:r w:rsidRPr="00781130" w:rsidDel="00B970F9">
          <w:rPr>
            <w:rFonts w:ascii="Courier New" w:hAnsi="Courier New" w:cs="Courier New"/>
          </w:rPr>
          <w:delText>,</w:delText>
        </w:r>
      </w:del>
      <w:r w:rsidRPr="00781130">
        <w:rPr>
          <w:rFonts w:ascii="Courier New" w:hAnsi="Courier New" w:cs="Courier New"/>
        </w:rPr>
        <w:t xml:space="preserve"> R(h)</w:t>
      </w:r>
    </w:p>
    <w:p w14:paraId="6CDACFC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label{</w:t>
      </w:r>
      <w:proofErr w:type="gramEnd"/>
      <w:r w:rsidRPr="00781130">
        <w:rPr>
          <w:rFonts w:ascii="Courier New" w:hAnsi="Courier New" w:cs="Courier New"/>
        </w:rPr>
        <w:t>crowd.Eq.3.risk.h}</w:t>
      </w:r>
    </w:p>
    <w:p w14:paraId="2161210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{equation}</w:t>
      </w:r>
    </w:p>
    <w:p w14:paraId="263D5546"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subsection{</w:t>
      </w:r>
      <w:proofErr w:type="gramEnd"/>
      <w:r w:rsidRPr="00781130">
        <w:rPr>
          <w:rFonts w:ascii="Courier New" w:hAnsi="Courier New" w:cs="Courier New"/>
        </w:rPr>
        <w:t xml:space="preserve">Generating </w:t>
      </w:r>
      <w:proofErr w:type="spellStart"/>
      <w:r w:rsidRPr="00781130">
        <w:rPr>
          <w:rFonts w:ascii="Courier New" w:hAnsi="Courier New" w:cs="Courier New"/>
        </w:rPr>
        <w:t>Annotatorsâ</w:t>
      </w:r>
      <w:proofErr w:type="spellEnd"/>
      <w:r w:rsidRPr="00781130">
        <w:rPr>
          <w:rFonts w:ascii="Courier New" w:hAnsi="Courier New" w:cs="Courier New"/>
        </w:rPr>
        <w:t>€™  Label Sets from Ground Truth}</w:t>
      </w:r>
    </w:p>
    <w:p w14:paraId="19FD33B3" w14:textId="39F50F9A" w:rsidR="00781130" w:rsidRPr="00781130" w:rsidRDefault="00781130" w:rsidP="00781130">
      <w:pPr>
        <w:pStyle w:val="PlainText"/>
        <w:rPr>
          <w:rFonts w:ascii="Courier New" w:hAnsi="Courier New" w:cs="Courier New"/>
        </w:rPr>
      </w:pPr>
      <w:r w:rsidRPr="00781130">
        <w:rPr>
          <w:rFonts w:ascii="Courier New" w:hAnsi="Courier New" w:cs="Courier New"/>
        </w:rPr>
        <w:t xml:space="preserve">In order to evaluate the proposed crowd-certain </w:t>
      </w:r>
      <w:proofErr w:type="gramStart"/>
      <w:r w:rsidRPr="00781130">
        <w:rPr>
          <w:rFonts w:ascii="Courier New" w:hAnsi="Courier New" w:cs="Courier New"/>
        </w:rPr>
        <w:t>technique  (</w:t>
      </w:r>
      <w:proofErr w:type="gramEnd"/>
      <w:r w:rsidRPr="00781130">
        <w:rPr>
          <w:rFonts w:ascii="Courier New" w:hAnsi="Courier New" w:cs="Courier New"/>
        </w:rPr>
        <w:t>with and without penalization) as well as other aggregation techniques, we create $M$ fictitious annotators. To synthesize a multi-annotator dataset from a dataset with existing ground truth, we use a uniform distribution in the interval from $0.4 $ to $1 $, i.e., $\pi_{\</w:t>
      </w:r>
      <w:proofErr w:type="spellStart"/>
      <w:r w:rsidRPr="00781130">
        <w:rPr>
          <w:rFonts w:ascii="Courier New" w:hAnsi="Courier New" w:cs="Courier New"/>
        </w:rPr>
        <w:t>alpha,k</w:t>
      </w:r>
      <w:proofErr w:type="spellEnd"/>
      <w:r w:rsidRPr="00781130">
        <w:rPr>
          <w:rFonts w:ascii="Courier New" w:hAnsi="Courier New" w:cs="Courier New"/>
        </w:rPr>
        <w:t xml:space="preserve">}\sim U\left(0.4,1\right) $ (however other ranges can also be used) to obtain $M \times  K$ </w:t>
      </w:r>
      <w:del w:id="78" w:author="Rodriguez, Jeffrey J - (jjrodrig)" w:date="2023-05-16T17:09:00Z">
        <w:r w:rsidRPr="00781130" w:rsidDel="00884A3C">
          <w:rPr>
            <w:rFonts w:ascii="Courier New" w:hAnsi="Courier New" w:cs="Courier New"/>
          </w:rPr>
          <w:delText>reliability values</w:delText>
        </w:r>
      </w:del>
      <w:ins w:id="79" w:author="Rodriguez, Jeffrey J - (jjrodrig)" w:date="2023-05-16T17:09:00Z">
        <w:r w:rsidR="00884A3C">
          <w:rPr>
            <w:rFonts w:ascii="Courier New" w:hAnsi="Courier New" w:cs="Courier New"/>
          </w:rPr>
          <w:t>probability thresholds</w:t>
        </w:r>
      </w:ins>
      <w:r w:rsidRPr="00781130">
        <w:rPr>
          <w:rFonts w:ascii="Courier New" w:hAnsi="Courier New" w:cs="Courier New"/>
        </w:rPr>
        <w:t xml:space="preserve"> $\Pi $, where $K$ is the number of classes. (Note that</w:t>
      </w:r>
    </w:p>
    <w:p w14:paraId="21B528A1" w14:textId="10A597C8" w:rsidR="00781130" w:rsidRPr="00781130" w:rsidRDefault="00781130" w:rsidP="00781130">
      <w:pPr>
        <w:pStyle w:val="PlainText"/>
        <w:rPr>
          <w:rFonts w:ascii="Courier New" w:hAnsi="Courier New" w:cs="Courier New"/>
        </w:rPr>
      </w:pPr>
      <w:r w:rsidRPr="00781130">
        <w:rPr>
          <w:rFonts w:ascii="Courier New" w:hAnsi="Courier New" w:cs="Courier New"/>
        </w:rPr>
        <w:t xml:space="preserve">an annotator may be skilled at labeling dogs, but not rabbits.) Then we use these </w:t>
      </w:r>
      <w:del w:id="80" w:author="Rodriguez, Jeffrey J - (jjrodrig)" w:date="2023-05-16T17:09:00Z">
        <w:r w:rsidRPr="00781130" w:rsidDel="00884A3C">
          <w:rPr>
            <w:rFonts w:ascii="Courier New" w:hAnsi="Courier New" w:cs="Courier New"/>
          </w:rPr>
          <w:delText>reliability values</w:delText>
        </w:r>
      </w:del>
      <w:ins w:id="81" w:author="Rodriguez, Jeffrey J - (jjrodrig)" w:date="2023-05-16T17:09:00Z">
        <w:r w:rsidR="00884A3C">
          <w:rPr>
            <w:rFonts w:ascii="Courier New" w:hAnsi="Courier New" w:cs="Courier New"/>
          </w:rPr>
          <w:t>probability thresholds</w:t>
        </w:r>
      </w:ins>
      <w:r w:rsidRPr="00781130">
        <w:rPr>
          <w:rFonts w:ascii="Courier New" w:hAnsi="Courier New" w:cs="Courier New"/>
        </w:rPr>
        <w:t xml:space="preserve"> to generate the crowd label set $Z_{\</w:t>
      </w:r>
      <w:proofErr w:type="gramStart"/>
      <w:r w:rsidRPr="00781130">
        <w:rPr>
          <w:rFonts w:ascii="Courier New" w:hAnsi="Courier New" w:cs="Courier New"/>
        </w:rPr>
        <w:t>alpha}^</w:t>
      </w:r>
      <w:proofErr w:type="gramEnd"/>
      <w:r w:rsidRPr="00781130">
        <w:rPr>
          <w:rFonts w:ascii="Courier New" w:hAnsi="Courier New" w:cs="Courier New"/>
        </w:rPr>
        <w:t>{(i)} $ from the ground truth labels for each instance $i $.</w:t>
      </w:r>
    </w:p>
    <w:p w14:paraId="3DE470B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For each annotator $\alpha $, each instance $i $ and class $k $ in the dataset is assigned its true label with probability $\pi_{\</w:t>
      </w:r>
      <w:proofErr w:type="spellStart"/>
      <w:proofErr w:type="gramStart"/>
      <w:r w:rsidRPr="00781130">
        <w:rPr>
          <w:rFonts w:ascii="Courier New" w:hAnsi="Courier New" w:cs="Courier New"/>
        </w:rPr>
        <w:t>alpha,k</w:t>
      </w:r>
      <w:proofErr w:type="spellEnd"/>
      <w:proofErr w:type="gramEnd"/>
      <w:r w:rsidRPr="00781130">
        <w:rPr>
          <w:rFonts w:ascii="Courier New" w:hAnsi="Courier New" w:cs="Courier New"/>
        </w:rPr>
        <w:t>} $ and the opposite label with probability $ (1-\pi_{\</w:t>
      </w:r>
      <w:proofErr w:type="spellStart"/>
      <w:r w:rsidRPr="00781130">
        <w:rPr>
          <w:rFonts w:ascii="Courier New" w:hAnsi="Courier New" w:cs="Courier New"/>
        </w:rPr>
        <w:t>alpha,k</w:t>
      </w:r>
      <w:proofErr w:type="spellEnd"/>
      <w:r w:rsidRPr="00781130">
        <w:rPr>
          <w:rFonts w:ascii="Courier New" w:hAnsi="Courier New" w:cs="Courier New"/>
        </w:rPr>
        <w:t xml:space="preserve">}) $. To generate the labels for each annotator $\alpha $, a random number $0 &lt; \rho^{(i)} &lt; 1 $ </w:t>
      </w:r>
      <w:proofErr w:type="gramStart"/>
      <w:r w:rsidRPr="00781130">
        <w:rPr>
          <w:rFonts w:ascii="Courier New" w:hAnsi="Courier New" w:cs="Courier New"/>
        </w:rPr>
        <w:t>is generated</w:t>
      </w:r>
      <w:proofErr w:type="gramEnd"/>
      <w:r w:rsidRPr="00781130">
        <w:rPr>
          <w:rFonts w:ascii="Courier New" w:hAnsi="Courier New" w:cs="Courier New"/>
        </w:rPr>
        <w:t xml:space="preserve"> for each instance $i $ in the dataset. Then $\</w:t>
      </w:r>
      <w:proofErr w:type="spellStart"/>
      <w:r w:rsidRPr="00781130">
        <w:rPr>
          <w:rFonts w:ascii="Courier New" w:hAnsi="Courier New" w:cs="Courier New"/>
        </w:rPr>
        <w:t>forall</w:t>
      </w:r>
      <w:proofErr w:type="spellEnd"/>
      <w:r w:rsidRPr="00781130">
        <w:rPr>
          <w:rFonts w:ascii="Courier New" w:hAnsi="Courier New" w:cs="Courier New"/>
        </w:rPr>
        <w:t xml:space="preserve"> \</w:t>
      </w:r>
      <w:proofErr w:type="spellStart"/>
      <w:proofErr w:type="gramStart"/>
      <w:r w:rsidRPr="00781130">
        <w:rPr>
          <w:rFonts w:ascii="Courier New" w:hAnsi="Courier New" w:cs="Courier New"/>
        </w:rPr>
        <w:t>alpha,k</w:t>
      </w:r>
      <w:proofErr w:type="spellEnd"/>
      <w:proofErr w:type="gramEnd"/>
      <w:r w:rsidRPr="00781130">
        <w:rPr>
          <w:rFonts w:ascii="Courier New" w:hAnsi="Courier New" w:cs="Courier New"/>
        </w:rPr>
        <w:t xml:space="preserve"> \; \; \text{</w:t>
      </w:r>
      <w:proofErr w:type="gramStart"/>
      <w:r w:rsidRPr="00781130">
        <w:rPr>
          <w:rFonts w:ascii="Courier New" w:hAnsi="Courier New" w:cs="Courier New"/>
        </w:rPr>
        <w:t>if} \;</w:t>
      </w:r>
      <w:proofErr w:type="gramEnd"/>
      <w:r w:rsidRPr="00781130">
        <w:rPr>
          <w:rFonts w:ascii="Courier New" w:hAnsi="Courier New" w:cs="Courier New"/>
        </w:rPr>
        <w:t xml:space="preserve"> \; \rho^{(i)}\</w:t>
      </w:r>
      <w:proofErr w:type="spellStart"/>
      <w:r w:rsidRPr="00781130">
        <w:rPr>
          <w:rFonts w:ascii="Courier New" w:hAnsi="Courier New" w:cs="Courier New"/>
        </w:rPr>
        <w:t>leq</w:t>
      </w:r>
      <w:proofErr w:type="spellEnd"/>
      <w:r w:rsidRPr="00781130">
        <w:rPr>
          <w:rFonts w:ascii="Courier New" w:hAnsi="Courier New" w:cs="Courier New"/>
        </w:rPr>
        <w:t xml:space="preserve"> \pi_{\</w:t>
      </w:r>
      <w:proofErr w:type="spellStart"/>
      <w:r w:rsidRPr="00781130">
        <w:rPr>
          <w:rFonts w:ascii="Courier New" w:hAnsi="Courier New" w:cs="Courier New"/>
        </w:rPr>
        <w:t>alpha,k</w:t>
      </w:r>
      <w:proofErr w:type="spellEnd"/>
      <w:r w:rsidRPr="00781130">
        <w:rPr>
          <w:rFonts w:ascii="Courier New" w:hAnsi="Courier New" w:cs="Courier New"/>
        </w:rPr>
        <w:t>} $ then the true label is used for that instance and class for the annotator $\alpha $; otherwise, the incorrect label is used.</w:t>
      </w:r>
    </w:p>
    <w:p w14:paraId="7FC52093"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The calculated annotator labels $z_{\</w:t>
      </w:r>
      <w:proofErr w:type="spellStart"/>
      <w:proofErr w:type="gramStart"/>
      <w:r w:rsidRPr="00781130">
        <w:rPr>
          <w:rFonts w:ascii="Courier New" w:hAnsi="Courier New" w:cs="Courier New"/>
        </w:rPr>
        <w:t>alpha,k</w:t>
      </w:r>
      <w:proofErr w:type="spellEnd"/>
      <w:proofErr w:type="gramEnd"/>
      <w:r w:rsidRPr="00781130">
        <w:rPr>
          <w:rFonts w:ascii="Courier New" w:hAnsi="Courier New" w:cs="Courier New"/>
        </w:rPr>
        <w:t>}^{(i)} $ for each annotator $\alpha $, instance $i $ and class $k $ are as follows:</w:t>
      </w:r>
    </w:p>
    <w:p w14:paraId="487FB085"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begin</w:t>
      </w:r>
      <w:proofErr w:type="gramEnd"/>
      <w:r w:rsidRPr="00781130">
        <w:rPr>
          <w:rFonts w:ascii="Courier New" w:hAnsi="Courier New" w:cs="Courier New"/>
        </w:rPr>
        <w:t>{equation}</w:t>
      </w:r>
    </w:p>
    <w:p w14:paraId="65A3C7B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z_{\</w:t>
      </w:r>
      <w:proofErr w:type="spellStart"/>
      <w:proofErr w:type="gramStart"/>
      <w:r w:rsidRPr="00781130">
        <w:rPr>
          <w:rFonts w:ascii="Courier New" w:hAnsi="Courier New" w:cs="Courier New"/>
        </w:rPr>
        <w:t>alpha,k</w:t>
      </w:r>
      <w:proofErr w:type="spellEnd"/>
      <w:proofErr w:type="gramEnd"/>
      <w:r w:rsidRPr="00781130">
        <w:rPr>
          <w:rFonts w:ascii="Courier New" w:hAnsi="Courier New" w:cs="Courier New"/>
        </w:rPr>
        <w:t>}^{(i)} =</w:t>
      </w:r>
    </w:p>
    <w:p w14:paraId="57328D4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begin</w:t>
      </w:r>
      <w:proofErr w:type="gramEnd"/>
      <w:r w:rsidRPr="00781130">
        <w:rPr>
          <w:rFonts w:ascii="Courier New" w:hAnsi="Courier New" w:cs="Courier New"/>
        </w:rPr>
        <w:t>{cases}</w:t>
      </w:r>
    </w:p>
    <w:p w14:paraId="4963B58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r w:rsidRPr="00781130">
        <w:rPr>
          <w:rFonts w:ascii="Courier New" w:hAnsi="Courier New" w:cs="Courier New"/>
        </w:rPr>
        <w:t>y_k</w:t>
      </w:r>
      <w:proofErr w:type="spellEnd"/>
      <w:r w:rsidRPr="00781130">
        <w:rPr>
          <w:rFonts w:ascii="Courier New" w:hAnsi="Courier New" w:cs="Courier New"/>
        </w:rPr>
        <w:t>^{(i)} &amp; \</w:t>
      </w:r>
      <w:proofErr w:type="gramStart"/>
      <w:r w:rsidRPr="00781130">
        <w:rPr>
          <w:rFonts w:ascii="Courier New" w:hAnsi="Courier New" w:cs="Courier New"/>
        </w:rPr>
        <w:t>text{</w:t>
      </w:r>
      <w:proofErr w:type="gramEnd"/>
      <w:r w:rsidRPr="00781130">
        <w:rPr>
          <w:rFonts w:ascii="Courier New" w:hAnsi="Courier New" w:cs="Courier New"/>
        </w:rPr>
        <w:t>if } \rho^{(i)}  \</w:t>
      </w:r>
      <w:proofErr w:type="spellStart"/>
      <w:r w:rsidRPr="00781130">
        <w:rPr>
          <w:rFonts w:ascii="Courier New" w:hAnsi="Courier New" w:cs="Courier New"/>
        </w:rPr>
        <w:t>leq</w:t>
      </w:r>
      <w:proofErr w:type="spellEnd"/>
      <w:r w:rsidRPr="00781130">
        <w:rPr>
          <w:rFonts w:ascii="Courier New" w:hAnsi="Courier New" w:cs="Courier New"/>
        </w:rPr>
        <w:t xml:space="preserve"> \pi_{\</w:t>
      </w:r>
      <w:proofErr w:type="spellStart"/>
      <w:r w:rsidRPr="00781130">
        <w:rPr>
          <w:rFonts w:ascii="Courier New" w:hAnsi="Courier New" w:cs="Courier New"/>
        </w:rPr>
        <w:t>alpha,k</w:t>
      </w:r>
      <w:proofErr w:type="spellEnd"/>
      <w:r w:rsidRPr="00781130">
        <w:rPr>
          <w:rFonts w:ascii="Courier New" w:hAnsi="Courier New" w:cs="Courier New"/>
        </w:rPr>
        <w:t>}, \\</w:t>
      </w:r>
    </w:p>
    <w:p w14:paraId="11383E8F"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1 - </w:t>
      </w:r>
      <w:proofErr w:type="spellStart"/>
      <w:r w:rsidRPr="00781130">
        <w:rPr>
          <w:rFonts w:ascii="Courier New" w:hAnsi="Courier New" w:cs="Courier New"/>
        </w:rPr>
        <w:t>y_k</w:t>
      </w:r>
      <w:proofErr w:type="spellEnd"/>
      <w:r w:rsidRPr="00781130">
        <w:rPr>
          <w:rFonts w:ascii="Courier New" w:hAnsi="Courier New" w:cs="Courier New"/>
        </w:rPr>
        <w:t>^{(i)} &amp; \</w:t>
      </w:r>
      <w:proofErr w:type="gramStart"/>
      <w:r w:rsidRPr="00781130">
        <w:rPr>
          <w:rFonts w:ascii="Courier New" w:hAnsi="Courier New" w:cs="Courier New"/>
        </w:rPr>
        <w:t>text{</w:t>
      </w:r>
      <w:proofErr w:type="gramEnd"/>
      <w:r w:rsidRPr="00781130">
        <w:rPr>
          <w:rFonts w:ascii="Courier New" w:hAnsi="Courier New" w:cs="Courier New"/>
        </w:rPr>
        <w:t>if } \rho^{(i)} &gt; \pi_{\</w:t>
      </w:r>
      <w:proofErr w:type="spellStart"/>
      <w:r w:rsidRPr="00781130">
        <w:rPr>
          <w:rFonts w:ascii="Courier New" w:hAnsi="Courier New" w:cs="Courier New"/>
        </w:rPr>
        <w:t>alpha,k</w:t>
      </w:r>
      <w:proofErr w:type="spellEnd"/>
      <w:r w:rsidRPr="00781130">
        <w:rPr>
          <w:rFonts w:ascii="Courier New" w:hAnsi="Courier New" w:cs="Courier New"/>
        </w:rPr>
        <w:t>},</w:t>
      </w:r>
    </w:p>
    <w:p w14:paraId="35C4BC1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end</w:t>
      </w:r>
      <w:proofErr w:type="gramEnd"/>
      <w:r w:rsidRPr="00781130">
        <w:rPr>
          <w:rFonts w:ascii="Courier New" w:hAnsi="Courier New" w:cs="Courier New"/>
        </w:rPr>
        <w:t>{cases} \quad \</w:t>
      </w:r>
      <w:proofErr w:type="spellStart"/>
      <w:r w:rsidRPr="00781130">
        <w:rPr>
          <w:rFonts w:ascii="Courier New" w:hAnsi="Courier New" w:cs="Courier New"/>
        </w:rPr>
        <w:t>forall</w:t>
      </w:r>
      <w:proofErr w:type="spellEnd"/>
      <w:r w:rsidRPr="00781130">
        <w:rPr>
          <w:rFonts w:ascii="Courier New" w:hAnsi="Courier New" w:cs="Courier New"/>
        </w:rPr>
        <w:t xml:space="preserve"> i, a, k</w:t>
      </w:r>
    </w:p>
    <w:p w14:paraId="57712E93"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label{</w:t>
      </w:r>
      <w:proofErr w:type="gramEnd"/>
      <w:r w:rsidRPr="00781130">
        <w:rPr>
          <w:rFonts w:ascii="Courier New" w:hAnsi="Courier New" w:cs="Courier New"/>
        </w:rPr>
        <w:t>crowd.Eq.4.fictitious_label}</w:t>
      </w:r>
    </w:p>
    <w:p w14:paraId="2C14A44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lastRenderedPageBreak/>
        <w:t>\</w:t>
      </w:r>
      <w:proofErr w:type="gramStart"/>
      <w:r w:rsidRPr="00781130">
        <w:rPr>
          <w:rFonts w:ascii="Courier New" w:hAnsi="Courier New" w:cs="Courier New"/>
        </w:rPr>
        <w:t>end</w:t>
      </w:r>
      <w:proofErr w:type="gramEnd"/>
      <w:r w:rsidRPr="00781130">
        <w:rPr>
          <w:rFonts w:ascii="Courier New" w:hAnsi="Courier New" w:cs="Courier New"/>
        </w:rPr>
        <w:t>{equation}</w:t>
      </w:r>
    </w:p>
    <w:p w14:paraId="2EEF20B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To evaluate the proposed techniques over all data instances, a k-fold cross-validation is employed.</w:t>
      </w:r>
    </w:p>
    <w:p w14:paraId="26C60B8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subsection{</w:t>
      </w:r>
      <w:proofErr w:type="gramEnd"/>
      <w:r w:rsidRPr="00781130">
        <w:rPr>
          <w:rFonts w:ascii="Courier New" w:hAnsi="Courier New" w:cs="Courier New"/>
        </w:rPr>
        <w:t>Uncertainty Measurement}</w:t>
      </w:r>
    </w:p>
    <w:p w14:paraId="16B5231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A common approach to measure uncertainty is to increase the number of data instances $X $ in the test dataset $\</w:t>
      </w:r>
      <w:proofErr w:type="spellStart"/>
      <w:r w:rsidRPr="00781130">
        <w:rPr>
          <w:rFonts w:ascii="Courier New" w:hAnsi="Courier New" w:cs="Courier New"/>
        </w:rPr>
        <w:t>mathbb</w:t>
      </w:r>
      <w:proofErr w:type="spellEnd"/>
      <w:r w:rsidRPr="00781130">
        <w:rPr>
          <w:rFonts w:ascii="Courier New" w:hAnsi="Courier New" w:cs="Courier New"/>
        </w:rPr>
        <w:t>{D}_\alpha^{\</w:t>
      </w:r>
      <w:proofErr w:type="spellStart"/>
      <w:r w:rsidRPr="00781130">
        <w:rPr>
          <w:rFonts w:ascii="Courier New" w:hAnsi="Courier New" w:cs="Courier New"/>
        </w:rPr>
        <w:t>mathrm</w:t>
      </w:r>
      <w:proofErr w:type="spellEnd"/>
      <w:r w:rsidRPr="00781130">
        <w:rPr>
          <w:rFonts w:ascii="Courier New" w:hAnsi="Courier New" w:cs="Courier New"/>
        </w:rPr>
        <w:t>{test}} $ to create multiple variations of each sample data $X^{(i)} $~\cite{ayhan_TestTime_2018}. In this approach, for each instance $i $, we apply randomly generated spatial transformations and additive noise to the input data $X^{(i)} $ to obtain a transformed sample and repeat this process $G $ times to obtain a set of $G $ transformed samples.</w:t>
      </w:r>
    </w:p>
    <w:p w14:paraId="3E101C85"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However, this approach is mostly suitable for cases where the input data </w:t>
      </w:r>
      <w:del w:id="82" w:author="Rodriguez, Jeffrey J - (jjrodrig)" w:date="2023-05-16T11:26:00Z">
        <w:r w:rsidRPr="00781130" w:rsidDel="00B84F2D">
          <w:rPr>
            <w:rFonts w:ascii="Courier New" w:hAnsi="Courier New" w:cs="Courier New"/>
          </w:rPr>
          <w:delText xml:space="preserve">is </w:delText>
        </w:r>
      </w:del>
      <w:proofErr w:type="gramStart"/>
      <w:ins w:id="83" w:author="Rodriguez, Jeffrey J - (jjrodrig)" w:date="2023-05-16T11:26:00Z">
        <w:r w:rsidR="00B84F2D">
          <w:rPr>
            <w:rFonts w:ascii="Courier New" w:hAnsi="Courier New" w:cs="Courier New"/>
          </w:rPr>
          <w:t>comprises</w:t>
        </w:r>
        <w:proofErr w:type="gramEnd"/>
        <w:r w:rsidR="00B84F2D" w:rsidRPr="00781130">
          <w:rPr>
            <w:rFonts w:ascii="Courier New" w:hAnsi="Courier New" w:cs="Courier New"/>
          </w:rPr>
          <w:t xml:space="preserve"> </w:t>
        </w:r>
      </w:ins>
      <w:r w:rsidRPr="00781130">
        <w:rPr>
          <w:rFonts w:ascii="Courier New" w:hAnsi="Courier New" w:cs="Courier New"/>
        </w:rPr>
        <w:t xml:space="preserve">images or volume slices. Since the datasets used in this study consist of feature vectors instead of images or volume slices, this approach cannot </w:t>
      </w:r>
      <w:proofErr w:type="gramStart"/>
      <w:r w:rsidRPr="00781130">
        <w:rPr>
          <w:rFonts w:ascii="Courier New" w:hAnsi="Courier New" w:cs="Courier New"/>
        </w:rPr>
        <w:t>be used</w:t>
      </w:r>
      <w:proofErr w:type="gramEnd"/>
      <w:r w:rsidRPr="00781130">
        <w:rPr>
          <w:rFonts w:ascii="Courier New" w:hAnsi="Courier New" w:cs="Courier New"/>
        </w:rPr>
        <w:t>. To address this problem, we introduced a modified uncertainty measurement approach, in which instead of augmenting the data instances $X^{(i)} $, we feed the same sample data to different classifiers.</w:t>
      </w:r>
    </w:p>
    <w:p w14:paraId="0B22FB2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For the choice of classifier, we can either use a probability-based classifier such as random forest and train it under $G $ different random states or train various classifiers and address the problem in a manner </w:t>
      </w:r>
      <w:commentRangeStart w:id="84"/>
      <w:r w:rsidRPr="00781130">
        <w:rPr>
          <w:rFonts w:ascii="Courier New" w:hAnsi="Courier New" w:cs="Courier New"/>
        </w:rPr>
        <w:t xml:space="preserve">similar to ensemble learning (using a set of $G $ different classification techniques such as random forest, SVM, CNN, </w:t>
      </w:r>
      <w:proofErr w:type="spellStart"/>
      <w:r w:rsidRPr="00781130">
        <w:rPr>
          <w:rFonts w:ascii="Courier New" w:hAnsi="Courier New" w:cs="Courier New"/>
        </w:rPr>
        <w:t>Adaboost</w:t>
      </w:r>
      <w:proofErr w:type="spellEnd"/>
      <w:r w:rsidRPr="00781130">
        <w:rPr>
          <w:rFonts w:ascii="Courier New" w:hAnsi="Courier New" w:cs="Courier New"/>
        </w:rPr>
        <w:t>, etc.)</w:t>
      </w:r>
      <w:commentRangeEnd w:id="84"/>
      <w:r w:rsidR="0005777F">
        <w:rPr>
          <w:rStyle w:val="CommentReference"/>
          <w:rFonts w:asciiTheme="minorHAnsi" w:hAnsiTheme="minorHAnsi"/>
        </w:rPr>
        <w:commentReference w:id="84"/>
      </w:r>
      <w:r w:rsidRPr="00781130">
        <w:rPr>
          <w:rFonts w:ascii="Courier New" w:hAnsi="Courier New" w:cs="Courier New"/>
        </w:rPr>
        <w:t>. In either case, we obtain a set of $G $ classifiers ${\left\{F_{\</w:t>
      </w:r>
      <w:proofErr w:type="gramStart"/>
      <w:r w:rsidRPr="00781130">
        <w:rPr>
          <w:rFonts w:ascii="Courier New" w:hAnsi="Courier New" w:cs="Courier New"/>
        </w:rPr>
        <w:t>alpha}^</w:t>
      </w:r>
      <w:proofErr w:type="gramEnd"/>
      <w:r w:rsidRPr="00781130">
        <w:rPr>
          <w:rFonts w:ascii="Courier New" w:hAnsi="Courier New" w:cs="Courier New"/>
        </w:rPr>
        <w:t>{(g)}( \</w:t>
      </w:r>
      <w:proofErr w:type="spellStart"/>
      <w:r w:rsidRPr="00781130">
        <w:rPr>
          <w:rFonts w:ascii="Courier New" w:hAnsi="Courier New" w:cs="Courier New"/>
        </w:rPr>
        <w:t>cdot</w:t>
      </w:r>
      <w:proofErr w:type="spellEnd"/>
      <w:r w:rsidRPr="00781130">
        <w:rPr>
          <w:rFonts w:ascii="Courier New" w:hAnsi="Courier New" w:cs="Courier New"/>
        </w:rPr>
        <w:t>)\right\}}_{g=1}^G $ for each annotator $\alpha $. The classifier $F_{\</w:t>
      </w:r>
      <w:proofErr w:type="gramStart"/>
      <w:r w:rsidRPr="00781130">
        <w:rPr>
          <w:rFonts w:ascii="Courier New" w:hAnsi="Courier New" w:cs="Courier New"/>
        </w:rPr>
        <w:t>alpha}^</w:t>
      </w:r>
      <w:proofErr w:type="gramEnd"/>
      <w:r w:rsidRPr="00781130">
        <w:rPr>
          <w:rFonts w:ascii="Courier New" w:hAnsi="Courier New" w:cs="Courier New"/>
        </w:rPr>
        <w:t>{(g)}( \</w:t>
      </w:r>
      <w:proofErr w:type="spellStart"/>
      <w:r w:rsidRPr="00781130">
        <w:rPr>
          <w:rFonts w:ascii="Courier New" w:hAnsi="Courier New" w:cs="Courier New"/>
        </w:rPr>
        <w:t>cdot</w:t>
      </w:r>
      <w:proofErr w:type="spellEnd"/>
      <w:r w:rsidRPr="00781130">
        <w:rPr>
          <w:rFonts w:ascii="Courier New" w:hAnsi="Courier New" w:cs="Courier New"/>
        </w:rPr>
        <w:t>) $ is a pre-trained or pre-designed model that has been trained on a labeled training dataset $\</w:t>
      </w:r>
      <w:proofErr w:type="spellStart"/>
      <w:r w:rsidRPr="00781130">
        <w:rPr>
          <w:rFonts w:ascii="Courier New" w:hAnsi="Courier New" w:cs="Courier New"/>
        </w:rPr>
        <w:t>mathbb</w:t>
      </w:r>
      <w:proofErr w:type="spellEnd"/>
      <w:r w:rsidRPr="00781130">
        <w:rPr>
          <w:rFonts w:ascii="Courier New" w:hAnsi="Courier New" w:cs="Courier New"/>
        </w:rPr>
        <w:t>{D}_\alpha^{\</w:t>
      </w:r>
      <w:proofErr w:type="spellStart"/>
      <w:r w:rsidRPr="00781130">
        <w:rPr>
          <w:rFonts w:ascii="Courier New" w:hAnsi="Courier New" w:cs="Courier New"/>
        </w:rPr>
        <w:t>mathrm</w:t>
      </w:r>
      <w:proofErr w:type="spellEnd"/>
      <w:r w:rsidRPr="00781130">
        <w:rPr>
          <w:rFonts w:ascii="Courier New" w:hAnsi="Courier New" w:cs="Courier New"/>
        </w:rPr>
        <w:t>{train}} $. This training process enables $F_{\</w:t>
      </w:r>
      <w:proofErr w:type="gramStart"/>
      <w:r w:rsidRPr="00781130">
        <w:rPr>
          <w:rFonts w:ascii="Courier New" w:hAnsi="Courier New" w:cs="Courier New"/>
        </w:rPr>
        <w:t>alpha}^</w:t>
      </w:r>
      <w:proofErr w:type="gramEnd"/>
      <w:r w:rsidRPr="00781130">
        <w:rPr>
          <w:rFonts w:ascii="Courier New" w:hAnsi="Courier New" w:cs="Courier New"/>
        </w:rPr>
        <w:t>{(g)}(\</w:t>
      </w:r>
      <w:proofErr w:type="spellStart"/>
      <w:r w:rsidRPr="00781130">
        <w:rPr>
          <w:rFonts w:ascii="Courier New" w:hAnsi="Courier New" w:cs="Courier New"/>
        </w:rPr>
        <w:t>cdot</w:t>
      </w:r>
      <w:proofErr w:type="spellEnd"/>
      <w:r w:rsidRPr="00781130">
        <w:rPr>
          <w:rFonts w:ascii="Courier New" w:hAnsi="Courier New" w:cs="Courier New"/>
        </w:rPr>
        <w:t>) $ to learn the underlying patterns in the data and make predictions on unseen instances.</w:t>
      </w:r>
    </w:p>
    <w:p w14:paraId="5808C82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After training, we feed the test samples $X^{(i</w:t>
      </w:r>
      <w:proofErr w:type="gramStart"/>
      <w:r w:rsidRPr="00781130">
        <w:rPr>
          <w:rFonts w:ascii="Courier New" w:hAnsi="Courier New" w:cs="Courier New"/>
        </w:rPr>
        <w:t>)}\</w:t>
      </w:r>
      <w:proofErr w:type="gramEnd"/>
      <w:r w:rsidRPr="00781130">
        <w:rPr>
          <w:rFonts w:ascii="Courier New" w:hAnsi="Courier New" w:cs="Courier New"/>
        </w:rPr>
        <w:t>in \</w:t>
      </w:r>
      <w:proofErr w:type="spellStart"/>
      <w:r w:rsidRPr="00781130">
        <w:rPr>
          <w:rFonts w:ascii="Courier New" w:hAnsi="Courier New" w:cs="Courier New"/>
        </w:rPr>
        <w:t>mathbb</w:t>
      </w:r>
      <w:proofErr w:type="spellEnd"/>
      <w:r w:rsidRPr="00781130">
        <w:rPr>
          <w:rFonts w:ascii="Courier New" w:hAnsi="Courier New" w:cs="Courier New"/>
        </w:rPr>
        <w:t>{X}^{\text{test}} $ to the $g $-</w:t>
      </w:r>
      <w:proofErr w:type="spellStart"/>
      <w:r w:rsidRPr="00781130">
        <w:rPr>
          <w:rFonts w:ascii="Courier New" w:hAnsi="Courier New" w:cs="Courier New"/>
        </w:rPr>
        <w:t>th</w:t>
      </w:r>
      <w:proofErr w:type="spellEnd"/>
      <w:r w:rsidRPr="00781130">
        <w:rPr>
          <w:rFonts w:ascii="Courier New" w:hAnsi="Courier New" w:cs="Courier New"/>
        </w:rPr>
        <w:t xml:space="preserve"> classifier $F_{\alpha}^{(g)}(\</w:t>
      </w:r>
      <w:proofErr w:type="spellStart"/>
      <w:r w:rsidRPr="00781130">
        <w:rPr>
          <w:rFonts w:ascii="Courier New" w:hAnsi="Courier New" w:cs="Courier New"/>
        </w:rPr>
        <w:t>cdot</w:t>
      </w:r>
      <w:proofErr w:type="spellEnd"/>
      <w:r w:rsidRPr="00781130">
        <w:rPr>
          <w:rFonts w:ascii="Courier New" w:hAnsi="Courier New" w:cs="Courier New"/>
        </w:rPr>
        <w:t>) $ as test cases. The classifier $F_{\alpha}^{(g)}(\</w:t>
      </w:r>
      <w:proofErr w:type="spellStart"/>
      <w:r w:rsidRPr="00781130">
        <w:rPr>
          <w:rFonts w:ascii="Courier New" w:hAnsi="Courier New" w:cs="Courier New"/>
        </w:rPr>
        <w:t>cdot</w:t>
      </w:r>
      <w:proofErr w:type="spellEnd"/>
      <w:r w:rsidRPr="00781130">
        <w:rPr>
          <w:rFonts w:ascii="Courier New" w:hAnsi="Courier New" w:cs="Courier New"/>
        </w:rPr>
        <w:t>) $ then outputs a set of predicted probabilities $\left\{p_{\</w:t>
      </w:r>
      <w:proofErr w:type="spellStart"/>
      <w:r w:rsidRPr="00781130">
        <w:rPr>
          <w:rFonts w:ascii="Courier New" w:hAnsi="Courier New" w:cs="Courier New"/>
        </w:rPr>
        <w:t>alpha,k</w:t>
      </w:r>
      <w:proofErr w:type="spellEnd"/>
      <w:r w:rsidRPr="00781130">
        <w:rPr>
          <w:rFonts w:ascii="Courier New" w:hAnsi="Courier New" w:cs="Courier New"/>
        </w:rPr>
        <w:t>}^{(</w:t>
      </w:r>
      <w:proofErr w:type="spellStart"/>
      <w:r w:rsidRPr="00781130">
        <w:rPr>
          <w:rFonts w:ascii="Courier New" w:hAnsi="Courier New" w:cs="Courier New"/>
        </w:rPr>
        <w:t>i,g</w:t>
      </w:r>
      <w:proofErr w:type="spellEnd"/>
      <w:r w:rsidRPr="00781130">
        <w:rPr>
          <w:rFonts w:ascii="Courier New" w:hAnsi="Courier New" w:cs="Courier New"/>
        </w:rPr>
        <w:t>)}\right\}_{k=1}^{K} $ representing the probability that class $k $ is present in the sample. Consequently, we obtain a collection of $G $ predicted probability sets $</w:t>
      </w:r>
      <w:proofErr w:type="gramStart"/>
      <w:r w:rsidRPr="00781130">
        <w:rPr>
          <w:rFonts w:ascii="Courier New" w:hAnsi="Courier New" w:cs="Courier New"/>
        </w:rPr>
        <w:t>\left\{ \left\</w:t>
      </w:r>
      <w:proofErr w:type="gramEnd"/>
      <w:r w:rsidRPr="00781130">
        <w:rPr>
          <w:rFonts w:ascii="Courier New" w:hAnsi="Courier New" w:cs="Courier New"/>
        </w:rPr>
        <w:t>{ p_{\</w:t>
      </w:r>
      <w:proofErr w:type="spellStart"/>
      <w:r w:rsidRPr="00781130">
        <w:rPr>
          <w:rFonts w:ascii="Courier New" w:hAnsi="Courier New" w:cs="Courier New"/>
        </w:rPr>
        <w:t>alpha,k</w:t>
      </w:r>
      <w:proofErr w:type="spellEnd"/>
      <w:r w:rsidRPr="00781130">
        <w:rPr>
          <w:rFonts w:ascii="Courier New" w:hAnsi="Courier New" w:cs="Courier New"/>
        </w:rPr>
        <w:t>}^{(</w:t>
      </w:r>
      <w:proofErr w:type="spellStart"/>
      <w:r w:rsidRPr="00781130">
        <w:rPr>
          <w:rFonts w:ascii="Courier New" w:hAnsi="Courier New" w:cs="Courier New"/>
        </w:rPr>
        <w:t>i,g</w:t>
      </w:r>
      <w:proofErr w:type="spellEnd"/>
      <w:r w:rsidRPr="00781130">
        <w:rPr>
          <w:rFonts w:ascii="Courier New" w:hAnsi="Courier New" w:cs="Courier New"/>
        </w:rPr>
        <w:t>)}\right\}_{k=1}^K \right\}_{g=1}^G $ for each annotator $\alpha $ and instance $i $. The set $\left\{p_{\</w:t>
      </w:r>
      <w:proofErr w:type="spellStart"/>
      <w:proofErr w:type="gramStart"/>
      <w:r w:rsidRPr="00781130">
        <w:rPr>
          <w:rFonts w:ascii="Courier New" w:hAnsi="Courier New" w:cs="Courier New"/>
        </w:rPr>
        <w:t>alpha,k</w:t>
      </w:r>
      <w:proofErr w:type="spellEnd"/>
      <w:proofErr w:type="gramEnd"/>
      <w:r w:rsidRPr="00781130">
        <w:rPr>
          <w:rFonts w:ascii="Courier New" w:hAnsi="Courier New" w:cs="Courier New"/>
        </w:rPr>
        <w:t>}^{(</w:t>
      </w:r>
      <w:proofErr w:type="spellStart"/>
      <w:r w:rsidRPr="00781130">
        <w:rPr>
          <w:rFonts w:ascii="Courier New" w:hAnsi="Courier New" w:cs="Courier New"/>
        </w:rPr>
        <w:t>i,g</w:t>
      </w:r>
      <w:proofErr w:type="spellEnd"/>
      <w:r w:rsidRPr="00781130">
        <w:rPr>
          <w:rFonts w:ascii="Courier New" w:hAnsi="Courier New" w:cs="Courier New"/>
        </w:rPr>
        <w:t>)}\right\}_{g=1}^G $ contains the predicted probabilities for class $k $, annotator $\alpha $, and instance $i $. Disagreements between predicted probabilities $\left\{p_{\</w:t>
      </w:r>
      <w:proofErr w:type="spellStart"/>
      <w:proofErr w:type="gramStart"/>
      <w:r w:rsidRPr="00781130">
        <w:rPr>
          <w:rFonts w:ascii="Courier New" w:hAnsi="Courier New" w:cs="Courier New"/>
        </w:rPr>
        <w:t>alpha,k</w:t>
      </w:r>
      <w:proofErr w:type="spellEnd"/>
      <w:proofErr w:type="gramEnd"/>
      <w:r w:rsidRPr="00781130">
        <w:rPr>
          <w:rFonts w:ascii="Courier New" w:hAnsi="Courier New" w:cs="Courier New"/>
        </w:rPr>
        <w:t>}^{(</w:t>
      </w:r>
      <w:proofErr w:type="spellStart"/>
      <w:r w:rsidRPr="00781130">
        <w:rPr>
          <w:rFonts w:ascii="Courier New" w:hAnsi="Courier New" w:cs="Courier New"/>
        </w:rPr>
        <w:t>i,g</w:t>
      </w:r>
      <w:proofErr w:type="spellEnd"/>
      <w:r w:rsidRPr="00781130">
        <w:rPr>
          <w:rFonts w:ascii="Courier New" w:hAnsi="Courier New" w:cs="Courier New"/>
        </w:rPr>
        <w:t>)}\right\}_{g=1}^G $ can be used to estimate uncertainty.</w:t>
      </w:r>
    </w:p>
    <w:p w14:paraId="63F4401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The reason for using classifiers rather than using the crowdsourced labels directly is two-fold. Using a probabilistic classifier helps us calculate uncertainty based on each annotator's labeling patterns that the classifier learns. Furthermore, this approach provides us with a set of pre-trained classifiers $\left\{ \left\{ F_{\alpha}^{(g)}(\</w:t>
      </w:r>
      <w:proofErr w:type="spellStart"/>
      <w:r w:rsidRPr="00781130">
        <w:rPr>
          <w:rFonts w:ascii="Courier New" w:hAnsi="Courier New" w:cs="Courier New"/>
        </w:rPr>
        <w:t>cdot</w:t>
      </w:r>
      <w:proofErr w:type="spellEnd"/>
      <w:r w:rsidRPr="00781130">
        <w:rPr>
          <w:rFonts w:ascii="Courier New" w:hAnsi="Courier New" w:cs="Courier New"/>
        </w:rPr>
        <w:t>) \right\}_{g=1}^G  \right\}_{a=1}^{M} $ that can be readily utilized on any new data instances without the need for those samples to be labeled by the original annotators.</w:t>
      </w:r>
    </w:p>
    <w:p w14:paraId="2C4C633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lastRenderedPageBreak/>
        <w:t>The index value $</w:t>
      </w:r>
      <w:proofErr w:type="gramStart"/>
      <w:r w:rsidRPr="00781130">
        <w:rPr>
          <w:rFonts w:ascii="Courier New" w:hAnsi="Courier New" w:cs="Courier New"/>
        </w:rPr>
        <w:t>g  \</w:t>
      </w:r>
      <w:proofErr w:type="gramEnd"/>
      <w:r w:rsidRPr="00781130">
        <w:rPr>
          <w:rFonts w:ascii="Courier New" w:hAnsi="Courier New" w:cs="Courier New"/>
        </w:rPr>
        <w:t>in \{1,2,\</w:t>
      </w:r>
      <w:proofErr w:type="spellStart"/>
      <w:r w:rsidRPr="00781130">
        <w:rPr>
          <w:rFonts w:ascii="Courier New" w:hAnsi="Courier New" w:cs="Courier New"/>
        </w:rPr>
        <w:t>dots,G</w:t>
      </w:r>
      <w:proofErr w:type="spellEnd"/>
      <w:r w:rsidRPr="00781130">
        <w:rPr>
          <w:rFonts w:ascii="Courier New" w:hAnsi="Courier New" w:cs="Courier New"/>
        </w:rPr>
        <w:t>\} $ is used as the random seed value during training of the $g$\-</w:t>
      </w:r>
      <w:proofErr w:type="spellStart"/>
      <w:r w:rsidRPr="00781130">
        <w:rPr>
          <w:rFonts w:ascii="Courier New" w:hAnsi="Courier New" w:cs="Courier New"/>
        </w:rPr>
        <w:t>th</w:t>
      </w:r>
      <w:proofErr w:type="spellEnd"/>
      <w:r w:rsidRPr="00781130">
        <w:rPr>
          <w:rFonts w:ascii="Courier New" w:hAnsi="Courier New" w:cs="Courier New"/>
        </w:rPr>
        <w:t xml:space="preserve"> classifier for all annotators.</w:t>
      </w:r>
    </w:p>
    <w:p w14:paraId="0987F8A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Define $t_{\</w:t>
      </w:r>
      <w:proofErr w:type="spellStart"/>
      <w:r w:rsidRPr="00781130">
        <w:rPr>
          <w:rFonts w:ascii="Courier New" w:hAnsi="Courier New" w:cs="Courier New"/>
        </w:rPr>
        <w:t>alpha,k</w:t>
      </w:r>
      <w:proofErr w:type="spellEnd"/>
      <w:r w:rsidRPr="00781130">
        <w:rPr>
          <w:rFonts w:ascii="Courier New" w:hAnsi="Courier New" w:cs="Courier New"/>
        </w:rPr>
        <w:t>}^{(</w:t>
      </w:r>
      <w:proofErr w:type="spellStart"/>
      <w:r w:rsidRPr="00781130">
        <w:rPr>
          <w:rFonts w:ascii="Courier New" w:hAnsi="Courier New" w:cs="Courier New"/>
        </w:rPr>
        <w:t>i,g</w:t>
      </w:r>
      <w:proofErr w:type="spellEnd"/>
      <w:r w:rsidRPr="00781130">
        <w:rPr>
          <w:rFonts w:ascii="Courier New" w:hAnsi="Courier New" w:cs="Courier New"/>
        </w:rPr>
        <w:t>)} $ as the predicted label obtained by binarizing the predicted probabilities $p_{\</w:t>
      </w:r>
      <w:proofErr w:type="spellStart"/>
      <w:r w:rsidRPr="00781130">
        <w:rPr>
          <w:rFonts w:ascii="Courier New" w:hAnsi="Courier New" w:cs="Courier New"/>
        </w:rPr>
        <w:t>alpha,k</w:t>
      </w:r>
      <w:proofErr w:type="spellEnd"/>
      <w:r w:rsidRPr="00781130">
        <w:rPr>
          <w:rFonts w:ascii="Courier New" w:hAnsi="Courier New" w:cs="Courier New"/>
        </w:rPr>
        <w:t>}^{ (</w:t>
      </w:r>
      <w:proofErr w:type="spellStart"/>
      <w:r w:rsidRPr="00781130">
        <w:rPr>
          <w:rFonts w:ascii="Courier New" w:hAnsi="Courier New" w:cs="Courier New"/>
        </w:rPr>
        <w:t>i,g</w:t>
      </w:r>
      <w:proofErr w:type="spellEnd"/>
      <w:r w:rsidRPr="00781130">
        <w:rPr>
          <w:rFonts w:ascii="Courier New" w:hAnsi="Courier New" w:cs="Courier New"/>
        </w:rPr>
        <w:t>)} $ using the threshold $\theta_{\</w:t>
      </w:r>
      <w:proofErr w:type="spellStart"/>
      <w:r w:rsidRPr="00781130">
        <w:rPr>
          <w:rFonts w:ascii="Courier New" w:hAnsi="Courier New" w:cs="Courier New"/>
        </w:rPr>
        <w:t>alpha,k</w:t>
      </w:r>
      <w:proofErr w:type="spellEnd"/>
      <w:r w:rsidRPr="00781130">
        <w:rPr>
          <w:rFonts w:ascii="Courier New" w:hAnsi="Courier New" w:cs="Courier New"/>
        </w:rPr>
        <w:t>}^{(g)} $ as shown in the Glossary of Symbols section.</w:t>
      </w:r>
    </w:p>
    <w:p w14:paraId="405BAC56"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Uncertainty measures </w:t>
      </w:r>
      <w:proofErr w:type="gramStart"/>
      <w:r w:rsidRPr="00781130">
        <w:rPr>
          <w:rFonts w:ascii="Courier New" w:hAnsi="Courier New" w:cs="Courier New"/>
        </w:rPr>
        <w:t>are used</w:t>
      </w:r>
      <w:proofErr w:type="gramEnd"/>
      <w:r w:rsidRPr="00781130">
        <w:rPr>
          <w:rFonts w:ascii="Courier New" w:hAnsi="Courier New" w:cs="Courier New"/>
        </w:rPr>
        <w:t xml:space="preserve"> to quantify the level of uncertainty or confidence associated with the predictions of a model. In this work, we need to measure the uncertainty $u_{\</w:t>
      </w:r>
      <w:proofErr w:type="spellStart"/>
      <w:proofErr w:type="gramStart"/>
      <w:r w:rsidRPr="00781130">
        <w:rPr>
          <w:rFonts w:ascii="Courier New" w:hAnsi="Courier New" w:cs="Courier New"/>
        </w:rPr>
        <w:t>alpha,k</w:t>
      </w:r>
      <w:proofErr w:type="spellEnd"/>
      <w:proofErr w:type="gramEnd"/>
      <w:r w:rsidRPr="00781130">
        <w:rPr>
          <w:rFonts w:ascii="Courier New" w:hAnsi="Courier New" w:cs="Courier New"/>
        </w:rPr>
        <w:t>}^{(i)}$ associated with the model predictions. Some common uncertainty measurement measures are as follows.</w:t>
      </w:r>
    </w:p>
    <w:p w14:paraId="17EF2E85"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subsubsection{</w:t>
      </w:r>
      <w:proofErr w:type="gramEnd"/>
      <w:r w:rsidRPr="00781130">
        <w:rPr>
          <w:rFonts w:ascii="Courier New" w:hAnsi="Courier New" w:cs="Courier New"/>
        </w:rPr>
        <w:t>Entropy}</w:t>
      </w:r>
    </w:p>
    <w:p w14:paraId="4DD85E8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Entropy is a widely used measure of uncertainty in classification problems. In an ensemble of classifiers, entropy serves as a quantitative measure of the uncertainty or disorder present in the probability distribution of the predicted class labels. A higher entropy value </w:t>
      </w:r>
      <w:proofErr w:type="gramStart"/>
      <w:r w:rsidRPr="00781130">
        <w:rPr>
          <w:rFonts w:ascii="Courier New" w:hAnsi="Courier New" w:cs="Courier New"/>
        </w:rPr>
        <w:t>indicates</w:t>
      </w:r>
      <w:proofErr w:type="gramEnd"/>
      <w:r w:rsidRPr="00781130">
        <w:rPr>
          <w:rFonts w:ascii="Courier New" w:hAnsi="Courier New" w:cs="Courier New"/>
        </w:rPr>
        <w:t xml:space="preserve"> a greater degree of uncertainty in the predictions, as the predictions of the individual classifiers in the ensemble are significantly different. In contrast, a lower entropy value </w:t>
      </w:r>
      <w:del w:id="85" w:author="Rodriguez, Jeffrey J - (jjrodrig)" w:date="2023-05-16T11:28:00Z">
        <w:r w:rsidRPr="00781130" w:rsidDel="00B84F2D">
          <w:rPr>
            <w:rFonts w:ascii="Courier New" w:hAnsi="Courier New" w:cs="Courier New"/>
          </w:rPr>
          <w:delText xml:space="preserve">denotes </w:delText>
        </w:r>
      </w:del>
      <w:proofErr w:type="gramStart"/>
      <w:ins w:id="86" w:author="Rodriguez, Jeffrey J - (jjrodrig)" w:date="2023-05-16T11:28:00Z">
        <w:r w:rsidR="00B84F2D">
          <w:rPr>
            <w:rFonts w:ascii="Courier New" w:hAnsi="Courier New" w:cs="Courier New"/>
          </w:rPr>
          <w:t>indicates</w:t>
        </w:r>
        <w:proofErr w:type="gramEnd"/>
        <w:r w:rsidR="00B84F2D" w:rsidRPr="00781130">
          <w:rPr>
            <w:rFonts w:ascii="Courier New" w:hAnsi="Courier New" w:cs="Courier New"/>
          </w:rPr>
          <w:t xml:space="preserve"> </w:t>
        </w:r>
      </w:ins>
      <w:r w:rsidRPr="00781130">
        <w:rPr>
          <w:rFonts w:ascii="Courier New" w:hAnsi="Courier New" w:cs="Courier New"/>
        </w:rPr>
        <w:t>reduced uncertainty as the ensemble assigns very similar probabilities to a particular class, indicating strong agreement among the classifiers and increased confidence in their collective prediction. The formula for calculating entropy is as follows:</w:t>
      </w:r>
    </w:p>
    <w:p w14:paraId="00AF8CC8" w14:textId="77777777" w:rsidR="00781130" w:rsidRPr="00781130" w:rsidDel="00B84F2D" w:rsidRDefault="00B84F2D" w:rsidP="00781130">
      <w:pPr>
        <w:pStyle w:val="PlainText"/>
        <w:rPr>
          <w:del w:id="87" w:author="Rodriguez, Jeffrey J - (jjrodrig)" w:date="2023-05-16T11:30:00Z"/>
          <w:rFonts w:ascii="Courier New" w:hAnsi="Courier New" w:cs="Courier New"/>
        </w:rPr>
      </w:pPr>
      <w:commentRangeStart w:id="88"/>
      <w:del w:id="89" w:author="Rodriguez, Jeffrey J - (jjrodrig)" w:date="2023-05-16T11:30:00Z">
        <w:r w:rsidDel="00B84F2D">
          <w:rPr>
            <w:rFonts w:ascii="Courier New" w:hAnsi="Courier New" w:cs="Courier New"/>
          </w:rPr>
          <w:delText xml:space="preserve"> </w:delText>
        </w:r>
      </w:del>
      <w:commentRangeEnd w:id="88"/>
      <w:r>
        <w:rPr>
          <w:rStyle w:val="CommentReference"/>
          <w:rFonts w:asciiTheme="minorHAnsi" w:hAnsiTheme="minorHAnsi"/>
        </w:rPr>
        <w:commentReference w:id="88"/>
      </w:r>
    </w:p>
    <w:p w14:paraId="6922BCD0"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begin</w:t>
      </w:r>
      <w:proofErr w:type="gramEnd"/>
      <w:r w:rsidRPr="00781130">
        <w:rPr>
          <w:rFonts w:ascii="Courier New" w:hAnsi="Courier New" w:cs="Courier New"/>
        </w:rPr>
        <w:t>{equation}</w:t>
      </w:r>
    </w:p>
    <w:p w14:paraId="74B26B1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u_{\alpha,k}^{(i)}=H\left(\left\{p_{\alpha,k}^{(i,g)}\right\}_{g=1}^{G}\right)=-\sum_{g}{p_{\alpha,k}^{(i,g)} \log\left(p_{\</w:t>
      </w:r>
      <w:proofErr w:type="spellStart"/>
      <w:r w:rsidRPr="00781130">
        <w:rPr>
          <w:rFonts w:ascii="Courier New" w:hAnsi="Courier New" w:cs="Courier New"/>
        </w:rPr>
        <w:t>alpha,k</w:t>
      </w:r>
      <w:proofErr w:type="spellEnd"/>
      <w:r w:rsidRPr="00781130">
        <w:rPr>
          <w:rFonts w:ascii="Courier New" w:hAnsi="Courier New" w:cs="Courier New"/>
        </w:rPr>
        <w:t>}^{(</w:t>
      </w:r>
      <w:proofErr w:type="spellStart"/>
      <w:r w:rsidRPr="00781130">
        <w:rPr>
          <w:rFonts w:ascii="Courier New" w:hAnsi="Courier New" w:cs="Courier New"/>
        </w:rPr>
        <w:t>i,g</w:t>
      </w:r>
      <w:proofErr w:type="spellEnd"/>
      <w:r w:rsidRPr="00781130">
        <w:rPr>
          <w:rFonts w:ascii="Courier New" w:hAnsi="Courier New" w:cs="Courier New"/>
        </w:rPr>
        <w:t>)}\right)}</w:t>
      </w:r>
    </w:p>
    <w:p w14:paraId="7BC3A1B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label{</w:t>
      </w:r>
      <w:proofErr w:type="gramEnd"/>
      <w:r w:rsidRPr="00781130">
        <w:rPr>
          <w:rFonts w:ascii="Courier New" w:hAnsi="Courier New" w:cs="Courier New"/>
        </w:rPr>
        <w:t>crowd.Eq.5.uncertainty}</w:t>
      </w:r>
    </w:p>
    <w:p w14:paraId="1B20625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{equation}</w:t>
      </w:r>
    </w:p>
    <w:p w14:paraId="4468A01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subsubsection{</w:t>
      </w:r>
      <w:proofErr w:type="gramEnd"/>
      <w:r w:rsidRPr="00781130">
        <w:rPr>
          <w:rFonts w:ascii="Courier New" w:hAnsi="Courier New" w:cs="Courier New"/>
        </w:rPr>
        <w:t>Standard Deviation}</w:t>
      </w:r>
    </w:p>
    <w:p w14:paraId="7CD30E1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In regression problems, standard deviation </w:t>
      </w:r>
      <w:proofErr w:type="gramStart"/>
      <w:r w:rsidRPr="00781130">
        <w:rPr>
          <w:rFonts w:ascii="Courier New" w:hAnsi="Courier New" w:cs="Courier New"/>
        </w:rPr>
        <w:t>is often used</w:t>
      </w:r>
      <w:proofErr w:type="gramEnd"/>
      <w:r w:rsidRPr="00781130">
        <w:rPr>
          <w:rFonts w:ascii="Courier New" w:hAnsi="Courier New" w:cs="Courier New"/>
        </w:rPr>
        <w:t xml:space="preserve"> to quantify uncertainty. It measures the dispersion of predicted values around the mean. A greater standard deviation </w:t>
      </w:r>
      <w:proofErr w:type="gramStart"/>
      <w:r w:rsidRPr="00781130">
        <w:rPr>
          <w:rFonts w:ascii="Courier New" w:hAnsi="Courier New" w:cs="Courier New"/>
        </w:rPr>
        <w:t>indicates</w:t>
      </w:r>
      <w:proofErr w:type="gramEnd"/>
      <w:r w:rsidRPr="00781130">
        <w:rPr>
          <w:rFonts w:ascii="Courier New" w:hAnsi="Courier New" w:cs="Courier New"/>
        </w:rPr>
        <w:t xml:space="preserve"> greater uncertainty of the prediction. For a set of predicted values $ \{t_{\</w:t>
      </w:r>
      <w:proofErr w:type="spellStart"/>
      <w:proofErr w:type="gramStart"/>
      <w:r w:rsidRPr="00781130">
        <w:rPr>
          <w:rFonts w:ascii="Courier New" w:hAnsi="Courier New" w:cs="Courier New"/>
        </w:rPr>
        <w:t>alpha,k</w:t>
      </w:r>
      <w:proofErr w:type="spellEnd"/>
      <w:proofErr w:type="gramEnd"/>
      <w:r w:rsidRPr="00781130">
        <w:rPr>
          <w:rFonts w:ascii="Courier New" w:hAnsi="Courier New" w:cs="Courier New"/>
        </w:rPr>
        <w:t>}^{(</w:t>
      </w:r>
      <w:proofErr w:type="spellStart"/>
      <w:r w:rsidRPr="00781130">
        <w:rPr>
          <w:rFonts w:ascii="Courier New" w:hAnsi="Courier New" w:cs="Courier New"/>
        </w:rPr>
        <w:t>i,g</w:t>
      </w:r>
      <w:proofErr w:type="spellEnd"/>
      <w:r w:rsidRPr="00781130">
        <w:rPr>
          <w:rFonts w:ascii="Courier New" w:hAnsi="Courier New" w:cs="Courier New"/>
        </w:rPr>
        <w:t>)} \}_{g=1}^G $ with mean value $\mu $, the standard deviation is defined as</w:t>
      </w:r>
    </w:p>
    <w:p w14:paraId="47D1545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begin</w:t>
      </w:r>
      <w:proofErr w:type="gramEnd"/>
      <w:r w:rsidRPr="00781130">
        <w:rPr>
          <w:rFonts w:ascii="Courier New" w:hAnsi="Courier New" w:cs="Courier New"/>
        </w:rPr>
        <w:t>{equation}</w:t>
      </w:r>
    </w:p>
    <w:p w14:paraId="449E47E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commentRangeStart w:id="90"/>
      <w:r w:rsidRPr="00781130">
        <w:rPr>
          <w:rFonts w:ascii="Courier New" w:hAnsi="Courier New" w:cs="Courier New"/>
        </w:rPr>
        <w:t>u</w:t>
      </w:r>
      <w:commentRangeEnd w:id="90"/>
      <w:r w:rsidR="008F2DA0">
        <w:rPr>
          <w:rStyle w:val="CommentReference"/>
          <w:rFonts w:asciiTheme="minorHAnsi" w:hAnsiTheme="minorHAnsi"/>
        </w:rPr>
        <w:commentReference w:id="90"/>
      </w:r>
      <w:r w:rsidRPr="00781130">
        <w:rPr>
          <w:rFonts w:ascii="Courier New" w:hAnsi="Courier New" w:cs="Courier New"/>
        </w:rPr>
        <w:t>_{\alpha,k}^{(i)}=\text{SD}\left(\left\{t_{\alpha,k}^{(i,g)}\right\}_{g=1}^G\right)=\sqrt {\frac{1}{G-1 }\sum_{g=1}^G\left(t_{\alpha,k}^{(i,g)}-\mu\right)^{2}},\quad\mu=\frac{1}{G}\sum_{g=1}^{G}{t_{\alpha,k}^{(i,g)}}</w:t>
      </w:r>
    </w:p>
    <w:p w14:paraId="073A4EA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label</w:t>
      </w:r>
      <w:proofErr w:type="gramEnd"/>
      <w:r w:rsidRPr="00781130">
        <w:rPr>
          <w:rFonts w:ascii="Courier New" w:hAnsi="Courier New" w:cs="Courier New"/>
        </w:rPr>
        <w:t>{crowd.Eq.6.uncertainty.sd}</w:t>
      </w:r>
    </w:p>
    <w:p w14:paraId="62E72FC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{equation}</w:t>
      </w:r>
    </w:p>
    <w:p w14:paraId="5A21F050"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paragraph{</w:t>
      </w:r>
      <w:proofErr w:type="gramEnd"/>
      <w:r w:rsidRPr="00781130">
        <w:rPr>
          <w:rFonts w:ascii="Courier New" w:hAnsi="Courier New" w:cs="Courier New"/>
        </w:rPr>
        <w:t>Predictive Interval</w:t>
      </w:r>
      <w:del w:id="91" w:author="Rodriguez, Jeffrey J - (jjrodrig)" w:date="2023-05-16T10:59:00Z">
        <w:r w:rsidRPr="00781130" w:rsidDel="00F34CE8">
          <w:rPr>
            <w:rFonts w:ascii="Courier New" w:hAnsi="Courier New" w:cs="Courier New"/>
          </w:rPr>
          <w:delText>:</w:delText>
        </w:r>
      </w:del>
      <w:r w:rsidRPr="00781130">
        <w:rPr>
          <w:rFonts w:ascii="Courier New" w:hAnsi="Courier New" w:cs="Courier New"/>
        </w:rPr>
        <w:t>}</w:t>
      </w:r>
    </w:p>
    <w:p w14:paraId="630D1E47"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A predictive interval provides a range within which a future observation is likely to fall with a certain level of confidence. For example, a 95\% predictive interval </w:t>
      </w:r>
      <w:proofErr w:type="gramStart"/>
      <w:r w:rsidRPr="00781130">
        <w:rPr>
          <w:rFonts w:ascii="Courier New" w:hAnsi="Courier New" w:cs="Courier New"/>
        </w:rPr>
        <w:t>indicates</w:t>
      </w:r>
      <w:proofErr w:type="gramEnd"/>
      <w:r w:rsidRPr="00781130">
        <w:rPr>
          <w:rFonts w:ascii="Courier New" w:hAnsi="Courier New" w:cs="Courier New"/>
        </w:rPr>
        <w:t xml:space="preserve"> that there is a 95\% likelihood that the true value falls within that range. </w:t>
      </w:r>
      <w:proofErr w:type="gramStart"/>
      <w:r w:rsidRPr="00781130">
        <w:rPr>
          <w:rFonts w:ascii="Courier New" w:hAnsi="Courier New" w:cs="Courier New"/>
        </w:rPr>
        <w:t>A greater</w:t>
      </w:r>
      <w:proofErr w:type="gramEnd"/>
      <w:r w:rsidRPr="00781130">
        <w:rPr>
          <w:rFonts w:ascii="Courier New" w:hAnsi="Courier New" w:cs="Courier New"/>
        </w:rPr>
        <w:t xml:space="preserve"> uncertainty corresponds to wider intervals. In the context of multiple classifiers, the predictive intervals can be calculated by considering the </w:t>
      </w:r>
      <w:proofErr w:type="gramStart"/>
      <w:r w:rsidRPr="00781130">
        <w:rPr>
          <w:rFonts w:ascii="Courier New" w:hAnsi="Courier New" w:cs="Courier New"/>
        </w:rPr>
        <w:t>quantiles  of</w:t>
      </w:r>
      <w:proofErr w:type="gramEnd"/>
      <w:r w:rsidRPr="00781130">
        <w:rPr>
          <w:rFonts w:ascii="Courier New" w:hAnsi="Courier New" w:cs="Courier New"/>
        </w:rPr>
        <w:t xml:space="preserve"> the classifier output. For a predefined confidence level $\gamma $ (e.g., 95\%), for a specific class $k $, we need to find the quantiles $Q_{L}^{k} $ and $Q_{U}^{k} $ of the probability distribution of class $k </w:t>
      </w:r>
      <w:r w:rsidRPr="00781130">
        <w:rPr>
          <w:rFonts w:ascii="Courier New" w:hAnsi="Courier New" w:cs="Courier New"/>
        </w:rPr>
        <w:lastRenderedPageBreak/>
        <w:t xml:space="preserve">$ predicted by the $G $ classifiers. The uncertainty can </w:t>
      </w:r>
      <w:proofErr w:type="gramStart"/>
      <w:r w:rsidRPr="00781130">
        <w:rPr>
          <w:rFonts w:ascii="Courier New" w:hAnsi="Courier New" w:cs="Courier New"/>
        </w:rPr>
        <w:t>be represented</w:t>
      </w:r>
      <w:proofErr w:type="gramEnd"/>
      <w:r w:rsidRPr="00781130">
        <w:rPr>
          <w:rFonts w:ascii="Courier New" w:hAnsi="Courier New" w:cs="Courier New"/>
        </w:rPr>
        <w:t xml:space="preserve"> by the width of the predictive interval:</w:t>
      </w:r>
    </w:p>
    <w:p w14:paraId="094F753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begin</w:t>
      </w:r>
      <w:proofErr w:type="gramEnd"/>
      <w:r w:rsidRPr="00781130">
        <w:rPr>
          <w:rFonts w:ascii="Courier New" w:hAnsi="Courier New" w:cs="Courier New"/>
        </w:rPr>
        <w:t>{equation}</w:t>
      </w:r>
    </w:p>
    <w:p w14:paraId="4851912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begin</w:t>
      </w:r>
      <w:proofErr w:type="gramEnd"/>
      <w:r w:rsidRPr="00781130">
        <w:rPr>
          <w:rFonts w:ascii="Courier New" w:hAnsi="Courier New" w:cs="Courier New"/>
        </w:rPr>
        <w:t>{aligned}</w:t>
      </w:r>
    </w:p>
    <w:p w14:paraId="7C39955F"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P\left(Q_L^{k} \</w:t>
      </w:r>
      <w:proofErr w:type="spellStart"/>
      <w:r w:rsidRPr="00781130">
        <w:rPr>
          <w:rFonts w:ascii="Courier New" w:hAnsi="Courier New" w:cs="Courier New"/>
        </w:rPr>
        <w:t>leq</w:t>
      </w:r>
      <w:proofErr w:type="spellEnd"/>
      <w:r w:rsidRPr="00781130">
        <w:rPr>
          <w:rFonts w:ascii="Courier New" w:hAnsi="Courier New" w:cs="Courier New"/>
        </w:rPr>
        <w:t xml:space="preserve"> p_{\</w:t>
      </w:r>
      <w:proofErr w:type="spellStart"/>
      <w:proofErr w:type="gramStart"/>
      <w:r w:rsidRPr="00781130">
        <w:rPr>
          <w:rFonts w:ascii="Courier New" w:hAnsi="Courier New" w:cs="Courier New"/>
        </w:rPr>
        <w:t>alpha,k</w:t>
      </w:r>
      <w:proofErr w:type="spellEnd"/>
      <w:proofErr w:type="gramEnd"/>
      <w:r w:rsidRPr="00781130">
        <w:rPr>
          <w:rFonts w:ascii="Courier New" w:hAnsi="Courier New" w:cs="Courier New"/>
        </w:rPr>
        <w:t>}^{(</w:t>
      </w:r>
      <w:proofErr w:type="spellStart"/>
      <w:r w:rsidRPr="00781130">
        <w:rPr>
          <w:rFonts w:ascii="Courier New" w:hAnsi="Courier New" w:cs="Courier New"/>
        </w:rPr>
        <w:t>i,g</w:t>
      </w:r>
      <w:proofErr w:type="spellEnd"/>
      <w:r w:rsidRPr="00781130">
        <w:rPr>
          <w:rFonts w:ascii="Courier New" w:hAnsi="Courier New" w:cs="Courier New"/>
        </w:rPr>
        <w:t>)} \</w:t>
      </w:r>
      <w:proofErr w:type="spellStart"/>
      <w:r w:rsidRPr="00781130">
        <w:rPr>
          <w:rFonts w:ascii="Courier New" w:hAnsi="Courier New" w:cs="Courier New"/>
        </w:rPr>
        <w:t>leq</w:t>
      </w:r>
      <w:proofErr w:type="spellEnd"/>
      <w:r w:rsidRPr="00781130">
        <w:rPr>
          <w:rFonts w:ascii="Courier New" w:hAnsi="Courier New" w:cs="Courier New"/>
        </w:rPr>
        <w:t xml:space="preserve"> Q_U^{k}\right) = \gamma</w:t>
      </w:r>
    </w:p>
    <w:p w14:paraId="48245D6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
    <w:p w14:paraId="362087BF"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u_{\</w:t>
      </w:r>
      <w:proofErr w:type="spellStart"/>
      <w:proofErr w:type="gramStart"/>
      <w:r w:rsidRPr="00781130">
        <w:rPr>
          <w:rFonts w:ascii="Courier New" w:hAnsi="Courier New" w:cs="Courier New"/>
        </w:rPr>
        <w:t>alpha,k</w:t>
      </w:r>
      <w:proofErr w:type="spellEnd"/>
      <w:proofErr w:type="gramEnd"/>
      <w:r w:rsidRPr="00781130">
        <w:rPr>
          <w:rFonts w:ascii="Courier New" w:hAnsi="Courier New" w:cs="Courier New"/>
        </w:rPr>
        <w:t>}^{(i)} = Q_L^{k} - Q_U^{k}</w:t>
      </w:r>
    </w:p>
    <w:p w14:paraId="190474D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end</w:t>
      </w:r>
      <w:proofErr w:type="gramEnd"/>
      <w:r w:rsidRPr="00781130">
        <w:rPr>
          <w:rFonts w:ascii="Courier New" w:hAnsi="Courier New" w:cs="Courier New"/>
        </w:rPr>
        <w:t>{aligned}</w:t>
      </w:r>
    </w:p>
    <w:p w14:paraId="5B04314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\label{</w:t>
      </w:r>
      <w:proofErr w:type="spellStart"/>
      <w:r w:rsidRPr="00781130">
        <w:rPr>
          <w:rFonts w:ascii="Courier New" w:hAnsi="Courier New" w:cs="Courier New"/>
        </w:rPr>
        <w:t>crowd.</w:t>
      </w:r>
      <w:proofErr w:type="gramStart"/>
      <w:r w:rsidRPr="00781130">
        <w:rPr>
          <w:rFonts w:ascii="Courier New" w:hAnsi="Courier New" w:cs="Courier New"/>
        </w:rPr>
        <w:t>Eq.uncertainty</w:t>
      </w:r>
      <w:proofErr w:type="spellEnd"/>
      <w:proofErr w:type="gramEnd"/>
      <w:r w:rsidRPr="00781130">
        <w:rPr>
          <w:rFonts w:ascii="Courier New" w:hAnsi="Courier New" w:cs="Courier New"/>
        </w:rPr>
        <w:t>}</w:t>
      </w:r>
    </w:p>
    <w:p w14:paraId="4AE264D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{equation}</w:t>
      </w:r>
    </w:p>
    <w:p w14:paraId="6A42E72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The steps to calculate the predictive interval are as follows:</w:t>
      </w:r>
    </w:p>
    <w:p w14:paraId="23AB216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begin</w:t>
      </w:r>
      <w:proofErr w:type="gramEnd"/>
      <w:r w:rsidRPr="00781130">
        <w:rPr>
          <w:rFonts w:ascii="Courier New" w:hAnsi="Courier New" w:cs="Courier New"/>
        </w:rPr>
        <w:t>{enumerate}</w:t>
      </w:r>
    </w:p>
    <w:p w14:paraId="772D62E0"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w:t>
      </w:r>
      <w:proofErr w:type="gramEnd"/>
      <w:r w:rsidRPr="00781130">
        <w:rPr>
          <w:rFonts w:ascii="Courier New" w:hAnsi="Courier New" w:cs="Courier New"/>
        </w:rPr>
        <w:t xml:space="preserve"> Collect the class $k $ probabilities predicted by all $G$ classifiers for a given instance. Then sort the values in ascending order. Let us call this set $P_{\</w:t>
      </w:r>
      <w:proofErr w:type="gramStart"/>
      <w:r w:rsidRPr="00781130">
        <w:rPr>
          <w:rFonts w:ascii="Courier New" w:hAnsi="Courier New" w:cs="Courier New"/>
        </w:rPr>
        <w:t>alpha,k</w:t>
      </w:r>
      <w:proofErr w:type="gramEnd"/>
      <w:r w:rsidRPr="00781130">
        <w:rPr>
          <w:rFonts w:ascii="Courier New" w:hAnsi="Courier New" w:cs="Courier New"/>
        </w:rPr>
        <w:t>}^{(i)}=\mathrm{sorted}\left(\left\{p_{\alpha,k}^{(i,g)}\right\}_{g=1}^G\right),\quad\forall \</w:t>
      </w:r>
      <w:proofErr w:type="spellStart"/>
      <w:r w:rsidRPr="00781130">
        <w:rPr>
          <w:rFonts w:ascii="Courier New" w:hAnsi="Courier New" w:cs="Courier New"/>
        </w:rPr>
        <w:t>alpha,k,i</w:t>
      </w:r>
      <w:proofErr w:type="spellEnd"/>
      <w:r w:rsidRPr="00781130">
        <w:rPr>
          <w:rFonts w:ascii="Courier New" w:hAnsi="Courier New" w:cs="Courier New"/>
        </w:rPr>
        <w:t xml:space="preserve"> $.</w:t>
      </w:r>
    </w:p>
    <w:p w14:paraId="2337323F"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w:t>
      </w:r>
      <w:proofErr w:type="gramEnd"/>
      <w:r w:rsidRPr="00781130">
        <w:rPr>
          <w:rFonts w:ascii="Courier New" w:hAnsi="Courier New" w:cs="Courier New"/>
        </w:rPr>
        <w:t xml:space="preserve"> Calculate the lower and upper quantile indices based on the chosen confidence level $\gamma $. The lower quantile index is $L=\</w:t>
      </w:r>
      <w:proofErr w:type="spellStart"/>
      <w:r w:rsidRPr="00781130">
        <w:rPr>
          <w:rFonts w:ascii="Courier New" w:hAnsi="Courier New" w:cs="Courier New"/>
        </w:rPr>
        <w:t>mathrm</w:t>
      </w:r>
      <w:proofErr w:type="spellEnd"/>
      <w:r w:rsidRPr="00781130">
        <w:rPr>
          <w:rFonts w:ascii="Courier New" w:hAnsi="Courier New" w:cs="Courier New"/>
        </w:rPr>
        <w:t>{ceil}\left(\frac{G}{2}\left(1-\gamma\right)\right) $, and the upper quantile index is $U=\</w:t>
      </w:r>
      <w:proofErr w:type="spellStart"/>
      <w:r w:rsidRPr="00781130">
        <w:rPr>
          <w:rFonts w:ascii="Courier New" w:hAnsi="Courier New" w:cs="Courier New"/>
        </w:rPr>
        <w:t>mathrm</w:t>
      </w:r>
      <w:proofErr w:type="spellEnd"/>
      <w:r w:rsidRPr="00781130">
        <w:rPr>
          <w:rFonts w:ascii="Courier New" w:hAnsi="Courier New" w:cs="Courier New"/>
        </w:rPr>
        <w:t>{floor}\left(\frac{G}{2} (1+\gamma)\right) $, where ceil and floor are the ceiling and floor functions, respectively.</w:t>
      </w:r>
    </w:p>
    <w:p w14:paraId="178F72E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\item Find the values corresponding to the lower and upper quantile indices in the sorted $P_{\</w:t>
      </w:r>
      <w:proofErr w:type="spellStart"/>
      <w:proofErr w:type="gramStart"/>
      <w:r w:rsidRPr="00781130">
        <w:rPr>
          <w:rFonts w:ascii="Courier New" w:hAnsi="Courier New" w:cs="Courier New"/>
        </w:rPr>
        <w:t>alpha,k</w:t>
      </w:r>
      <w:proofErr w:type="spellEnd"/>
      <w:proofErr w:type="gramEnd"/>
      <w:r w:rsidRPr="00781130">
        <w:rPr>
          <w:rFonts w:ascii="Courier New" w:hAnsi="Courier New" w:cs="Courier New"/>
        </w:rPr>
        <w:t>}^{(i)} $. These values are the lower and upper quantiles $Q_L^{k} $ and $Q_U^{k} $.</w:t>
      </w:r>
    </w:p>
    <w:p w14:paraId="7538D85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\item Now we have the predictive interval $P\left(Q_L^{k}&lt;=p_{\</w:t>
      </w:r>
      <w:proofErr w:type="spellStart"/>
      <w:r w:rsidRPr="00781130">
        <w:rPr>
          <w:rFonts w:ascii="Courier New" w:hAnsi="Courier New" w:cs="Courier New"/>
        </w:rPr>
        <w:t>alpha,k</w:t>
      </w:r>
      <w:proofErr w:type="spellEnd"/>
      <w:r w:rsidRPr="00781130">
        <w:rPr>
          <w:rFonts w:ascii="Courier New" w:hAnsi="Courier New" w:cs="Courier New"/>
        </w:rPr>
        <w:t>}^{(</w:t>
      </w:r>
      <w:proofErr w:type="spellStart"/>
      <w:r w:rsidRPr="00781130">
        <w:rPr>
          <w:rFonts w:ascii="Courier New" w:hAnsi="Courier New" w:cs="Courier New"/>
        </w:rPr>
        <w:t>i,g</w:t>
      </w:r>
      <w:proofErr w:type="spellEnd"/>
      <w:r w:rsidRPr="00781130">
        <w:rPr>
          <w:rFonts w:ascii="Courier New" w:hAnsi="Courier New" w:cs="Courier New"/>
        </w:rPr>
        <w:t>)}&lt;=Q_U^{k}\right)=\gamma $, where $Q_L^{k} $ and $Q_U^{k} $ represent the bounds of the interval containing the $\alpha$ proportion of the probability mass.</w:t>
      </w:r>
    </w:p>
    <w:p w14:paraId="20D0978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{enumerate}</w:t>
      </w:r>
    </w:p>
    <w:p w14:paraId="7D524E70"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subsubsection{</w:t>
      </w:r>
      <w:proofErr w:type="gramEnd"/>
      <w:r w:rsidRPr="00781130">
        <w:rPr>
          <w:rFonts w:ascii="Courier New" w:hAnsi="Courier New" w:cs="Courier New"/>
        </w:rPr>
        <w:t>Monte Carlo Dropout}</w:t>
      </w:r>
    </w:p>
    <w:p w14:paraId="59981F90"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The Monte Carlo dropout~\cite{gal_Dropout_2016a} can </w:t>
      </w:r>
      <w:proofErr w:type="gramStart"/>
      <w:r w:rsidRPr="00781130">
        <w:rPr>
          <w:rFonts w:ascii="Courier New" w:hAnsi="Courier New" w:cs="Courier New"/>
        </w:rPr>
        <w:t>be used</w:t>
      </w:r>
      <w:proofErr w:type="gramEnd"/>
      <w:r w:rsidRPr="00781130">
        <w:rPr>
          <w:rFonts w:ascii="Courier New" w:hAnsi="Courier New" w:cs="Courier New"/>
        </w:rPr>
        <w:t xml:space="preserve"> to estimate uncertainty in neural networks by applying the dropout at test time. Multiple forward passes with dropout generate a distribution of predictions from which uncertainty can be derived using any of the </w:t>
      </w:r>
      <w:proofErr w:type="gramStart"/>
      <w:r w:rsidRPr="00781130">
        <w:rPr>
          <w:rFonts w:ascii="Courier New" w:hAnsi="Courier New" w:cs="Courier New"/>
        </w:rPr>
        <w:t>aforementioned techniques</w:t>
      </w:r>
      <w:proofErr w:type="gramEnd"/>
      <w:r w:rsidRPr="00781130">
        <w:rPr>
          <w:rFonts w:ascii="Courier New" w:hAnsi="Courier New" w:cs="Courier New"/>
        </w:rPr>
        <w:t xml:space="preserve"> (standard deviation, entropy, etc.).</w:t>
      </w:r>
    </w:p>
    <w:p w14:paraId="3BFFC156"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subsubsection{</w:t>
      </w:r>
      <w:proofErr w:type="gramEnd"/>
      <w:r w:rsidRPr="00781130">
        <w:rPr>
          <w:rFonts w:ascii="Courier New" w:hAnsi="Courier New" w:cs="Courier New"/>
        </w:rPr>
        <w:t>Bayesian Approaches}</w:t>
      </w:r>
    </w:p>
    <w:p w14:paraId="5DA8DAE7"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Bayesian methods offer a probabilistic framework to estimate the parameters of the model and make predictions. These methods explicitly model uncertainty by considering prior beliefs about the model parameters and then updating those beliefs based on the observed data. In Bayesian modeling, the model parameters </w:t>
      </w:r>
      <w:proofErr w:type="gramStart"/>
      <w:r w:rsidRPr="00781130">
        <w:rPr>
          <w:rFonts w:ascii="Courier New" w:hAnsi="Courier New" w:cs="Courier New"/>
        </w:rPr>
        <w:t>are treated</w:t>
      </w:r>
      <w:proofErr w:type="gramEnd"/>
      <w:r w:rsidRPr="00781130">
        <w:rPr>
          <w:rFonts w:ascii="Courier New" w:hAnsi="Courier New" w:cs="Courier New"/>
        </w:rPr>
        <w:t xml:space="preserve"> as random variables and a posterior distribution is estimated using these parameters. The following are two common Bayesian approaches for measuring the uncertainty in classification problems.</w:t>
      </w:r>
    </w:p>
    <w:p w14:paraId="31E2C7E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begin</w:t>
      </w:r>
      <w:proofErr w:type="gramEnd"/>
      <w:r w:rsidRPr="00781130">
        <w:rPr>
          <w:rFonts w:ascii="Courier New" w:hAnsi="Courier New" w:cs="Courier New"/>
        </w:rPr>
        <w:t>{itemize}</w:t>
      </w:r>
    </w:p>
    <w:p w14:paraId="641AD52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\item \relax \</w:t>
      </w:r>
      <w:proofErr w:type="spellStart"/>
      <w:proofErr w:type="gramStart"/>
      <w:r w:rsidRPr="00781130">
        <w:rPr>
          <w:rFonts w:ascii="Courier New" w:hAnsi="Courier New" w:cs="Courier New"/>
        </w:rPr>
        <w:t>textbf</w:t>
      </w:r>
      <w:proofErr w:type="spellEnd"/>
      <w:r w:rsidRPr="00781130">
        <w:rPr>
          <w:rFonts w:ascii="Courier New" w:hAnsi="Courier New" w:cs="Courier New"/>
        </w:rPr>
        <w:t>{</w:t>
      </w:r>
      <w:proofErr w:type="gramEnd"/>
      <w:r w:rsidRPr="00781130">
        <w:rPr>
          <w:rFonts w:ascii="Courier New" w:hAnsi="Courier New" w:cs="Courier New"/>
        </w:rPr>
        <w:t>Bayesian model averaging (BMA):} BMA accounts for model uncertainty by combining the predictions of various models using their posterior probabilities as weighting factors. Instead of selecting a single ``</w:t>
      </w:r>
      <w:proofErr w:type="gramStart"/>
      <w:r w:rsidRPr="00781130">
        <w:rPr>
          <w:rFonts w:ascii="Courier New" w:hAnsi="Courier New" w:cs="Courier New"/>
        </w:rPr>
        <w:t>best''</w:t>
      </w:r>
      <w:proofErr w:type="gramEnd"/>
      <w:r w:rsidRPr="00781130">
        <w:rPr>
          <w:rFonts w:ascii="Courier New" w:hAnsi="Courier New" w:cs="Courier New"/>
        </w:rPr>
        <w:t xml:space="preserve"> model, BMA acknowledges the possibility of multiple plausible models, each with its own strengths and weaknesses~\cite{hoeting_Bayesian_1999}. The steps to implement BMA are </w:t>
      </w:r>
      <w:r w:rsidRPr="00781130">
        <w:rPr>
          <w:rFonts w:ascii="Courier New" w:hAnsi="Courier New" w:cs="Courier New"/>
        </w:rPr>
        <w:lastRenderedPageBreak/>
        <w:t xml:space="preserve">as follows. Select a set of candidate models that </w:t>
      </w:r>
      <w:proofErr w:type="gramStart"/>
      <w:r w:rsidRPr="00781130">
        <w:rPr>
          <w:rFonts w:ascii="Courier New" w:hAnsi="Courier New" w:cs="Courier New"/>
        </w:rPr>
        <w:t>represent</w:t>
      </w:r>
      <w:proofErr w:type="gramEnd"/>
      <w:r w:rsidRPr="00781130">
        <w:rPr>
          <w:rFonts w:ascii="Courier New" w:hAnsi="Courier New" w:cs="Courier New"/>
        </w:rPr>
        <w:t xml:space="preserve"> different hypotheses regarding the data-generating process underlying the data. These models may be of </w:t>
      </w:r>
      <w:proofErr w:type="gramStart"/>
      <w:r w:rsidRPr="00781130">
        <w:rPr>
          <w:rFonts w:ascii="Courier New" w:hAnsi="Courier New" w:cs="Courier New"/>
        </w:rPr>
        <w:t>various types</w:t>
      </w:r>
      <w:proofErr w:type="gramEnd"/>
      <w:r w:rsidRPr="00781130">
        <w:rPr>
          <w:rFonts w:ascii="Courier New" w:hAnsi="Courier New" w:cs="Courier New"/>
        </w:rPr>
        <w:t>, such as linear regression, decision trees, neural networks, or any other model suited to the specific problem at hand. Using the available data, train each candidate model. Calculate the posterior probabilities of the models. Using the posterior probabilities of each model as weights, calculate the weighted average of each model's predictions. The weighted average is the BMA prediction for the input instance and class.</w:t>
      </w:r>
    </w:p>
    <w:p w14:paraId="7470583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\item \relax \</w:t>
      </w:r>
      <w:proofErr w:type="spellStart"/>
      <w:proofErr w:type="gramStart"/>
      <w:r w:rsidRPr="00781130">
        <w:rPr>
          <w:rFonts w:ascii="Courier New" w:hAnsi="Courier New" w:cs="Courier New"/>
        </w:rPr>
        <w:t>textbf</w:t>
      </w:r>
      <w:proofErr w:type="spellEnd"/>
      <w:r w:rsidRPr="00781130">
        <w:rPr>
          <w:rFonts w:ascii="Courier New" w:hAnsi="Courier New" w:cs="Courier New"/>
        </w:rPr>
        <w:t>{</w:t>
      </w:r>
      <w:proofErr w:type="gramEnd"/>
      <w:r w:rsidRPr="00781130">
        <w:rPr>
          <w:rFonts w:ascii="Courier New" w:hAnsi="Courier New" w:cs="Courier New"/>
        </w:rPr>
        <w:t xml:space="preserve">Bayesian neural networks (BNNs):} BNNs~\cite{mullachery_Bayesian_2018} are an extension of conventional neural networks in which the weights and biases of the network are treated as random variables. The primary distinction between BNNs and conventional neural networks is that BNNs model uncertainty directly in the weights and biases. The posterior distributions of the network weights and biases (learned during training) capture the uncertainty, which can then be </w:t>
      </w:r>
      <w:proofErr w:type="gramStart"/>
      <w:r w:rsidRPr="00781130">
        <w:rPr>
          <w:rFonts w:ascii="Courier New" w:hAnsi="Courier New" w:cs="Courier New"/>
        </w:rPr>
        <w:t>utilized</w:t>
      </w:r>
      <w:proofErr w:type="gramEnd"/>
      <w:r w:rsidRPr="00781130">
        <w:rPr>
          <w:rFonts w:ascii="Courier New" w:hAnsi="Courier New" w:cs="Courier New"/>
        </w:rPr>
        <w:t xml:space="preserve"> to generate predictive distributions for each class. This enables multiple predictions to </w:t>
      </w:r>
      <w:proofErr w:type="gramStart"/>
      <w:r w:rsidRPr="00781130">
        <w:rPr>
          <w:rFonts w:ascii="Courier New" w:hAnsi="Courier New" w:cs="Courier New"/>
        </w:rPr>
        <w:t>be generated</w:t>
      </w:r>
      <w:proofErr w:type="gramEnd"/>
      <w:r w:rsidRPr="00781130">
        <w:rPr>
          <w:rFonts w:ascii="Courier New" w:hAnsi="Courier New" w:cs="Courier New"/>
        </w:rPr>
        <w:t xml:space="preserve"> by sampling these predictive distributions, which can be used to quantify the uncertainty associated with each class.</w:t>
      </w:r>
    </w:p>
    <w:p w14:paraId="14F60DE7"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{itemize}</w:t>
      </w:r>
    </w:p>
    <w:p w14:paraId="3E80269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subsubsection{</w:t>
      </w:r>
      <w:proofErr w:type="gramEnd"/>
      <w:r w:rsidRPr="00781130">
        <w:rPr>
          <w:rFonts w:ascii="Courier New" w:hAnsi="Courier New" w:cs="Courier New"/>
        </w:rPr>
        <w:t>Committee-Based Methods}</w:t>
      </w:r>
    </w:p>
    <w:p w14:paraId="555465BC" w14:textId="7E8CE58F" w:rsidR="00781130" w:rsidRPr="00781130" w:rsidRDefault="008F2DA0" w:rsidP="00781130">
      <w:pPr>
        <w:pStyle w:val="PlainText"/>
        <w:rPr>
          <w:rFonts w:ascii="Courier New" w:hAnsi="Courier New" w:cs="Courier New"/>
        </w:rPr>
      </w:pPr>
      <w:ins w:id="92" w:author="Rodriguez, Jeffrey J - (jjrodrig)" w:date="2023-06-15T13:58:00Z">
        <w:r>
          <w:rPr>
            <w:rFonts w:ascii="Courier New" w:hAnsi="Courier New" w:cs="Courier New"/>
          </w:rPr>
          <w:t>The c</w:t>
        </w:r>
      </w:ins>
      <w:del w:id="93" w:author="Rodriguez, Jeffrey J - (jjrodrig)" w:date="2023-06-15T13:58:00Z">
        <w:r w:rsidR="00781130" w:rsidRPr="00781130" w:rsidDel="008F2DA0">
          <w:rPr>
            <w:rFonts w:ascii="Courier New" w:hAnsi="Courier New" w:cs="Courier New"/>
          </w:rPr>
          <w:delText>C</w:delText>
        </w:r>
      </w:del>
      <w:r w:rsidR="00781130" w:rsidRPr="00781130">
        <w:rPr>
          <w:rFonts w:ascii="Courier New" w:hAnsi="Courier New" w:cs="Courier New"/>
        </w:rPr>
        <w:t>ommittee-based method~\cite{</w:t>
      </w:r>
      <w:proofErr w:type="gramStart"/>
      <w:r w:rsidR="00781130" w:rsidRPr="00781130">
        <w:rPr>
          <w:rFonts w:ascii="Courier New" w:hAnsi="Courier New" w:cs="Courier New"/>
        </w:rPr>
        <w:t>wang</w:t>
      </w:r>
      <w:proofErr w:type="gramEnd"/>
      <w:r w:rsidR="00781130" w:rsidRPr="00781130">
        <w:rPr>
          <w:rFonts w:ascii="Courier New" w:hAnsi="Courier New" w:cs="Courier New"/>
        </w:rPr>
        <w:t xml:space="preserve">_Wisdom_2020} involves training multiple models (a committee) and aggregating their predictions. The disagreement between committee members' predictions can </w:t>
      </w:r>
      <w:proofErr w:type="gramStart"/>
      <w:r w:rsidR="00781130" w:rsidRPr="00781130">
        <w:rPr>
          <w:rFonts w:ascii="Courier New" w:hAnsi="Courier New" w:cs="Courier New"/>
        </w:rPr>
        <w:t>be used</w:t>
      </w:r>
      <w:proofErr w:type="gramEnd"/>
      <w:r w:rsidR="00781130" w:rsidRPr="00781130">
        <w:rPr>
          <w:rFonts w:ascii="Courier New" w:hAnsi="Courier New" w:cs="Courier New"/>
        </w:rPr>
        <w:t xml:space="preserve"> as a measure of uncertainty. Examples include bagging and boosting ensemble methods and models, such as random forests.</w:t>
      </w:r>
    </w:p>
    <w:p w14:paraId="21CFCE1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begin</w:t>
      </w:r>
      <w:proofErr w:type="gramEnd"/>
      <w:r w:rsidRPr="00781130">
        <w:rPr>
          <w:rFonts w:ascii="Courier New" w:hAnsi="Courier New" w:cs="Courier New"/>
        </w:rPr>
        <w:t>{equation}</w:t>
      </w:r>
    </w:p>
    <w:p w14:paraId="3C2123D0"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u_{\</w:t>
      </w:r>
      <w:proofErr w:type="spellStart"/>
      <w:r w:rsidRPr="00781130">
        <w:rPr>
          <w:rFonts w:ascii="Courier New" w:hAnsi="Courier New" w:cs="Courier New"/>
        </w:rPr>
        <w:t>alpha,k</w:t>
      </w:r>
      <w:proofErr w:type="spellEnd"/>
      <w:r w:rsidRPr="00781130">
        <w:rPr>
          <w:rFonts w:ascii="Courier New" w:hAnsi="Courier New" w:cs="Courier New"/>
        </w:rPr>
        <w:t>}^{(i)} = \</w:t>
      </w:r>
      <w:proofErr w:type="spellStart"/>
      <w:r w:rsidRPr="00781130">
        <w:rPr>
          <w:rFonts w:ascii="Courier New" w:hAnsi="Courier New" w:cs="Courier New"/>
        </w:rPr>
        <w:t>mathrm</w:t>
      </w:r>
      <w:proofErr w:type="spellEnd"/>
      <w:r w:rsidRPr="00781130">
        <w:rPr>
          <w:rFonts w:ascii="Courier New" w:hAnsi="Courier New" w:cs="Courier New"/>
        </w:rPr>
        <w:t>{</w:t>
      </w:r>
      <w:proofErr w:type="spellStart"/>
      <w:r w:rsidRPr="00781130">
        <w:rPr>
          <w:rFonts w:ascii="Courier New" w:hAnsi="Courier New" w:cs="Courier New"/>
        </w:rPr>
        <w:t>VarCommittee</w:t>
      </w:r>
      <w:proofErr w:type="spellEnd"/>
      <w:r w:rsidRPr="00781130">
        <w:rPr>
          <w:rFonts w:ascii="Courier New" w:hAnsi="Courier New" w:cs="Courier New"/>
        </w:rPr>
        <w:t>}\left(P_{\</w:t>
      </w:r>
      <w:proofErr w:type="spellStart"/>
      <w:r w:rsidRPr="00781130">
        <w:rPr>
          <w:rFonts w:ascii="Courier New" w:hAnsi="Courier New" w:cs="Courier New"/>
        </w:rPr>
        <w:t>alpha,k</w:t>
      </w:r>
      <w:proofErr w:type="spellEnd"/>
      <w:r w:rsidRPr="00781130">
        <w:rPr>
          <w:rFonts w:ascii="Courier New" w:hAnsi="Courier New" w:cs="Courier New"/>
        </w:rPr>
        <w:t>}^{(i)}\right) = \frac{1}{G</w:t>
      </w:r>
      <w:ins w:id="94" w:author="Rodriguez, Jeffrey J - (jjrodrig)" w:date="2023-05-16T11:37:00Z">
        <w:r w:rsidR="004378E1">
          <w:rPr>
            <w:rFonts w:ascii="Courier New" w:hAnsi="Courier New" w:cs="Courier New"/>
          </w:rPr>
          <w:t>-1</w:t>
        </w:r>
      </w:ins>
      <w:r w:rsidRPr="00781130">
        <w:rPr>
          <w:rFonts w:ascii="Courier New" w:hAnsi="Courier New" w:cs="Courier New"/>
        </w:rPr>
        <w:t>}\sum_{g=1}^G \left(p_{\</w:t>
      </w:r>
      <w:proofErr w:type="spellStart"/>
      <w:r w:rsidRPr="00781130">
        <w:rPr>
          <w:rFonts w:ascii="Courier New" w:hAnsi="Courier New" w:cs="Courier New"/>
        </w:rPr>
        <w:t>alpha,k</w:t>
      </w:r>
      <w:proofErr w:type="spellEnd"/>
      <w:r w:rsidRPr="00781130">
        <w:rPr>
          <w:rFonts w:ascii="Courier New" w:hAnsi="Courier New" w:cs="Courier New"/>
        </w:rPr>
        <w:t>}^{(</w:t>
      </w:r>
      <w:proofErr w:type="spellStart"/>
      <w:r w:rsidRPr="00781130">
        <w:rPr>
          <w:rFonts w:ascii="Courier New" w:hAnsi="Courier New" w:cs="Courier New"/>
        </w:rPr>
        <w:t>i,g</w:t>
      </w:r>
      <w:proofErr w:type="spellEnd"/>
      <w:r w:rsidRPr="00781130">
        <w:rPr>
          <w:rFonts w:ascii="Courier New" w:hAnsi="Courier New" w:cs="Courier New"/>
        </w:rPr>
        <w:t>)}-\mu\right)^{2},\quad\mu= \frac{1}{G</w:t>
      </w:r>
      <w:del w:id="95" w:author="Rodriguez, Jeffrey J - (jjrodrig)" w:date="2023-05-16T11:37:00Z">
        <w:r w:rsidRPr="00781130" w:rsidDel="004378E1">
          <w:rPr>
            <w:rFonts w:ascii="Courier New" w:hAnsi="Courier New" w:cs="Courier New"/>
          </w:rPr>
          <w:delText>-1</w:delText>
        </w:r>
      </w:del>
      <w:r w:rsidRPr="00781130">
        <w:rPr>
          <w:rFonts w:ascii="Courier New" w:hAnsi="Courier New" w:cs="Courier New"/>
        </w:rPr>
        <w:t>} \sum_{g=1}^G p_{\</w:t>
      </w:r>
      <w:proofErr w:type="spellStart"/>
      <w:r w:rsidRPr="00781130">
        <w:rPr>
          <w:rFonts w:ascii="Courier New" w:hAnsi="Courier New" w:cs="Courier New"/>
        </w:rPr>
        <w:t>alpha,k</w:t>
      </w:r>
      <w:proofErr w:type="spellEnd"/>
      <w:r w:rsidRPr="00781130">
        <w:rPr>
          <w:rFonts w:ascii="Courier New" w:hAnsi="Courier New" w:cs="Courier New"/>
        </w:rPr>
        <w:t>}^{(</w:t>
      </w:r>
      <w:proofErr w:type="spellStart"/>
      <w:r w:rsidRPr="00781130">
        <w:rPr>
          <w:rFonts w:ascii="Courier New" w:hAnsi="Courier New" w:cs="Courier New"/>
        </w:rPr>
        <w:t>i,g</w:t>
      </w:r>
      <w:proofErr w:type="spellEnd"/>
      <w:r w:rsidRPr="00781130">
        <w:rPr>
          <w:rFonts w:ascii="Courier New" w:hAnsi="Courier New" w:cs="Courier New"/>
        </w:rPr>
        <w:t>)}</w:t>
      </w:r>
    </w:p>
    <w:p w14:paraId="5E67C0E5"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label{</w:t>
      </w:r>
      <w:proofErr w:type="gramEnd"/>
      <w:r w:rsidRPr="00781130">
        <w:rPr>
          <w:rFonts w:ascii="Courier New" w:hAnsi="Courier New" w:cs="Courier New"/>
        </w:rPr>
        <w:t>crowd.Eq.8.uncertainty.committee_based}</w:t>
      </w:r>
    </w:p>
    <w:p w14:paraId="4D60055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{equation}</w:t>
      </w:r>
    </w:p>
    <w:p w14:paraId="77B9562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subsubsection{</w:t>
      </w:r>
      <w:proofErr w:type="gramEnd"/>
      <w:r w:rsidRPr="00781130">
        <w:rPr>
          <w:rFonts w:ascii="Courier New" w:hAnsi="Courier New" w:cs="Courier New"/>
        </w:rPr>
        <w:t>Conformal Prediction</w:t>
      </w:r>
      <w:del w:id="96" w:author="Rodriguez, Jeffrey J - (jjrodrig)" w:date="2023-05-16T11:00:00Z">
        <w:r w:rsidRPr="00781130" w:rsidDel="00F34CE8">
          <w:rPr>
            <w:rFonts w:ascii="Courier New" w:hAnsi="Courier New" w:cs="Courier New"/>
          </w:rPr>
          <w:delText>:</w:delText>
        </w:r>
      </w:del>
      <w:r w:rsidRPr="00781130">
        <w:rPr>
          <w:rFonts w:ascii="Courier New" w:hAnsi="Courier New" w:cs="Courier New"/>
        </w:rPr>
        <w:t>}</w:t>
      </w:r>
    </w:p>
    <w:p w14:paraId="1C2C2DC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Conformal prediction~\cite{angelopoulos_Gentle_2021} is a method of constructing prediction regions that </w:t>
      </w:r>
      <w:proofErr w:type="gramStart"/>
      <w:r w:rsidRPr="00781130">
        <w:rPr>
          <w:rFonts w:ascii="Courier New" w:hAnsi="Courier New" w:cs="Courier New"/>
        </w:rPr>
        <w:t>maintain</w:t>
      </w:r>
      <w:proofErr w:type="gramEnd"/>
      <w:r w:rsidRPr="00781130">
        <w:rPr>
          <w:rFonts w:ascii="Courier New" w:hAnsi="Courier New" w:cs="Courier New"/>
        </w:rPr>
        <w:t xml:space="preserve"> a predefined level of confidence. These regions can </w:t>
      </w:r>
      <w:proofErr w:type="gramStart"/>
      <w:r w:rsidRPr="00781130">
        <w:rPr>
          <w:rFonts w:ascii="Courier New" w:hAnsi="Courier New" w:cs="Courier New"/>
        </w:rPr>
        <w:t>be used</w:t>
      </w:r>
      <w:proofErr w:type="gramEnd"/>
      <w:r w:rsidRPr="00781130">
        <w:rPr>
          <w:rFonts w:ascii="Courier New" w:hAnsi="Courier New" w:cs="Courier New"/>
        </w:rPr>
        <w:t xml:space="preserve"> to quantify the uncertainty associated with the prediction of a model.</w:t>
      </w:r>
    </w:p>
    <w:p w14:paraId="65E509ED" w14:textId="77777777" w:rsidR="00781130" w:rsidRPr="00781130" w:rsidRDefault="00781130" w:rsidP="00781130">
      <w:pPr>
        <w:pStyle w:val="PlainText"/>
        <w:rPr>
          <w:rFonts w:ascii="Courier New" w:hAnsi="Courier New" w:cs="Courier New"/>
        </w:rPr>
      </w:pPr>
      <w:proofErr w:type="gramStart"/>
      <w:r w:rsidRPr="00781130">
        <w:rPr>
          <w:rFonts w:ascii="Courier New" w:hAnsi="Courier New" w:cs="Courier New"/>
        </w:rPr>
        <w:t>Steps  to</w:t>
      </w:r>
      <w:proofErr w:type="gramEnd"/>
      <w:r w:rsidRPr="00781130">
        <w:rPr>
          <w:rFonts w:ascii="Courier New" w:hAnsi="Courier New" w:cs="Courier New"/>
        </w:rPr>
        <w:t xml:space="preserve"> calculate the nonconformity score:</w:t>
      </w:r>
    </w:p>
    <w:p w14:paraId="1EBAB2C0"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\begin{enumerate</w:t>
      </w:r>
      <w:proofErr w:type="gramStart"/>
      <w:r w:rsidRPr="00781130">
        <w:rPr>
          <w:rFonts w:ascii="Courier New" w:hAnsi="Courier New" w:cs="Courier New"/>
        </w:rPr>
        <w:t>}[</w:t>
      </w:r>
      <w:proofErr w:type="gramEnd"/>
      <w:r w:rsidRPr="00781130">
        <w:rPr>
          <w:rFonts w:ascii="Courier New" w:hAnsi="Courier New" w:cs="Courier New"/>
        </w:rPr>
        <w:t>1.]</w:t>
      </w:r>
    </w:p>
    <w:p w14:paraId="7B68279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w:t>
      </w:r>
      <w:proofErr w:type="gramEnd"/>
      <w:r w:rsidRPr="00781130">
        <w:rPr>
          <w:rFonts w:ascii="Courier New" w:hAnsi="Courier New" w:cs="Courier New"/>
        </w:rPr>
        <w:t xml:space="preserve"> For each classifier $g $ and each class $k $, calculate the nonconformity score. Here, $\</w:t>
      </w:r>
      <w:proofErr w:type="spellStart"/>
      <w:r w:rsidRPr="00781130">
        <w:rPr>
          <w:rFonts w:ascii="Courier New" w:hAnsi="Courier New" w:cs="Courier New"/>
        </w:rPr>
        <w:t>mathrm</w:t>
      </w:r>
      <w:proofErr w:type="spellEnd"/>
      <w:r w:rsidRPr="00781130">
        <w:rPr>
          <w:rFonts w:ascii="Courier New" w:hAnsi="Courier New" w:cs="Courier New"/>
        </w:rPr>
        <w:t>{score\_</w:t>
      </w:r>
      <w:proofErr w:type="gramStart"/>
      <w:r w:rsidRPr="00781130">
        <w:rPr>
          <w:rFonts w:ascii="Courier New" w:hAnsi="Courier New" w:cs="Courier New"/>
        </w:rPr>
        <w:t>function}$</w:t>
      </w:r>
      <w:proofErr w:type="gramEnd"/>
      <w:r w:rsidRPr="00781130">
        <w:rPr>
          <w:rFonts w:ascii="Courier New" w:hAnsi="Courier New" w:cs="Courier New"/>
        </w:rPr>
        <w:t xml:space="preserve"> measures the conformity of the prediction with the true label. In the context of this study, the true label can be replaced by $\eta_{\</w:t>
      </w:r>
      <w:proofErr w:type="spellStart"/>
      <w:proofErr w:type="gramStart"/>
      <w:r w:rsidRPr="00781130">
        <w:rPr>
          <w:rFonts w:ascii="Courier New" w:hAnsi="Courier New" w:cs="Courier New"/>
        </w:rPr>
        <w:t>alpha,k</w:t>
      </w:r>
      <w:proofErr w:type="spellEnd"/>
      <w:proofErr w:type="gramEnd"/>
      <w:r w:rsidRPr="00781130">
        <w:rPr>
          <w:rFonts w:ascii="Courier New" w:hAnsi="Courier New" w:cs="Courier New"/>
        </w:rPr>
        <w:t>}^{(i)} $. A common choice for $\</w:t>
      </w:r>
      <w:proofErr w:type="spellStart"/>
      <w:r w:rsidRPr="00781130">
        <w:rPr>
          <w:rFonts w:ascii="Courier New" w:hAnsi="Courier New" w:cs="Courier New"/>
        </w:rPr>
        <w:t>mathrm</w:t>
      </w:r>
      <w:proofErr w:type="spellEnd"/>
      <w:r w:rsidRPr="00781130">
        <w:rPr>
          <w:rFonts w:ascii="Courier New" w:hAnsi="Courier New" w:cs="Courier New"/>
        </w:rPr>
        <w:t>{score\_</w:t>
      </w:r>
      <w:proofErr w:type="gramStart"/>
      <w:r w:rsidRPr="00781130">
        <w:rPr>
          <w:rFonts w:ascii="Courier New" w:hAnsi="Courier New" w:cs="Courier New"/>
        </w:rPr>
        <w:t>function}$</w:t>
      </w:r>
      <w:proofErr w:type="gramEnd"/>
      <w:r w:rsidRPr="00781130">
        <w:rPr>
          <w:rFonts w:ascii="Courier New" w:hAnsi="Courier New" w:cs="Courier New"/>
        </w:rPr>
        <w:t xml:space="preserve"> is the absolute difference between the predicted probability and the true label, but other options can be used depending on the specific problem and requirements. Define the nonconformity score </w:t>
      </w:r>
      <w:proofErr w:type="gramStart"/>
      <w:r w:rsidRPr="00781130">
        <w:rPr>
          <w:rFonts w:ascii="Courier New" w:hAnsi="Courier New" w:cs="Courier New"/>
        </w:rPr>
        <w:t>as  $</w:t>
      </w:r>
      <w:proofErr w:type="gramEnd"/>
      <w:r w:rsidRPr="00781130">
        <w:rPr>
          <w:rFonts w:ascii="Courier New" w:hAnsi="Courier New" w:cs="Courier New"/>
        </w:rPr>
        <w:t xml:space="preserve"> \zeta_{k}^{g} = \</w:t>
      </w:r>
      <w:proofErr w:type="spellStart"/>
      <w:r w:rsidRPr="00781130">
        <w:rPr>
          <w:rFonts w:ascii="Courier New" w:hAnsi="Courier New" w:cs="Courier New"/>
        </w:rPr>
        <w:t>mathrm</w:t>
      </w:r>
      <w:proofErr w:type="spellEnd"/>
      <w:r w:rsidRPr="00781130">
        <w:rPr>
          <w:rFonts w:ascii="Courier New" w:hAnsi="Courier New" w:cs="Courier New"/>
        </w:rPr>
        <w:t>{score\_function} \left(p_{\</w:t>
      </w:r>
      <w:proofErr w:type="spellStart"/>
      <w:r w:rsidRPr="00781130">
        <w:rPr>
          <w:rFonts w:ascii="Courier New" w:hAnsi="Courier New" w:cs="Courier New"/>
        </w:rPr>
        <w:t>alpha,k</w:t>
      </w:r>
      <w:proofErr w:type="spellEnd"/>
      <w:r w:rsidRPr="00781130">
        <w:rPr>
          <w:rFonts w:ascii="Courier New" w:hAnsi="Courier New" w:cs="Courier New"/>
        </w:rPr>
        <w:t>}^{(</w:t>
      </w:r>
      <w:proofErr w:type="spellStart"/>
      <w:r w:rsidRPr="00781130">
        <w:rPr>
          <w:rFonts w:ascii="Courier New" w:hAnsi="Courier New" w:cs="Courier New"/>
        </w:rPr>
        <w:t>i,g</w:t>
      </w:r>
      <w:proofErr w:type="spellEnd"/>
      <w:r w:rsidRPr="00781130">
        <w:rPr>
          <w:rFonts w:ascii="Courier New" w:hAnsi="Courier New" w:cs="Courier New"/>
        </w:rPr>
        <w:t xml:space="preserve">)}, </w:t>
      </w:r>
      <w:proofErr w:type="spellStart"/>
      <w:r w:rsidRPr="00781130">
        <w:rPr>
          <w:rFonts w:ascii="Courier New" w:hAnsi="Courier New" w:cs="Courier New"/>
        </w:rPr>
        <w:t>y_k</w:t>
      </w:r>
      <w:proofErr w:type="spellEnd"/>
      <w:r w:rsidRPr="00781130">
        <w:rPr>
          <w:rFonts w:ascii="Courier New" w:hAnsi="Courier New" w:cs="Courier New"/>
        </w:rPr>
        <w:t>^{(i)}\right) $</w:t>
      </w:r>
    </w:p>
    <w:p w14:paraId="65C2F23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\item Calculate the p-value $\</w:t>
      </w:r>
      <w:proofErr w:type="spellStart"/>
      <w:r w:rsidRPr="00781130">
        <w:rPr>
          <w:rFonts w:ascii="Courier New" w:hAnsi="Courier New" w:cs="Courier New"/>
        </w:rPr>
        <w:t>mathrm</w:t>
      </w:r>
      <w:proofErr w:type="spellEnd"/>
      <w:r w:rsidRPr="00781130">
        <w:rPr>
          <w:rFonts w:ascii="Courier New" w:hAnsi="Courier New" w:cs="Courier New"/>
        </w:rPr>
        <w:t>{</w:t>
      </w:r>
      <w:proofErr w:type="spellStart"/>
      <w:r w:rsidRPr="00781130">
        <w:rPr>
          <w:rFonts w:ascii="Courier New" w:hAnsi="Courier New" w:cs="Courier New"/>
        </w:rPr>
        <w:t>pv</w:t>
      </w:r>
      <w:proofErr w:type="spellEnd"/>
      <w:r w:rsidRPr="00781130">
        <w:rPr>
          <w:rFonts w:ascii="Courier New" w:hAnsi="Courier New" w:cs="Courier New"/>
        </w:rPr>
        <w:t>}_k $ for each class $k $ as the proportion of classifiers with nonconformity scores greater than or equal to a predefined threshold $\text{T}_k: \text{p-values}(k) = \frac{ \left\vert \{g: \;\zeta_{k}^{g} \</w:t>
      </w:r>
      <w:proofErr w:type="spellStart"/>
      <w:r w:rsidRPr="00781130">
        <w:rPr>
          <w:rFonts w:ascii="Courier New" w:hAnsi="Courier New" w:cs="Courier New"/>
        </w:rPr>
        <w:t>geq</w:t>
      </w:r>
      <w:proofErr w:type="spellEnd"/>
      <w:r w:rsidRPr="00781130">
        <w:rPr>
          <w:rFonts w:ascii="Courier New" w:hAnsi="Courier New" w:cs="Courier New"/>
        </w:rPr>
        <w:t xml:space="preserve"> </w:t>
      </w:r>
      <w:proofErr w:type="spellStart"/>
      <w:r w:rsidRPr="00781130">
        <w:rPr>
          <w:rFonts w:ascii="Courier New" w:hAnsi="Courier New" w:cs="Courier New"/>
        </w:rPr>
        <w:t>T_k</w:t>
      </w:r>
      <w:proofErr w:type="spellEnd"/>
      <w:r w:rsidRPr="00781130">
        <w:rPr>
          <w:rFonts w:ascii="Courier New" w:hAnsi="Courier New" w:cs="Courier New"/>
        </w:rPr>
        <w:t xml:space="preserve"> \} \right\vert} {G} $</w:t>
      </w:r>
    </w:p>
    <w:p w14:paraId="02D40513" w14:textId="77777777" w:rsidR="00781130" w:rsidRPr="00781130" w:rsidRDefault="00781130" w:rsidP="00781130">
      <w:pPr>
        <w:pStyle w:val="PlainText"/>
        <w:rPr>
          <w:rFonts w:ascii="Courier New" w:hAnsi="Courier New" w:cs="Courier New"/>
        </w:rPr>
      </w:pPr>
      <w:r w:rsidRPr="00781130">
        <w:rPr>
          <w:rFonts w:ascii="Courier New" w:hAnsi="Courier New" w:cs="Courier New"/>
        </w:rPr>
        <w:lastRenderedPageBreak/>
        <w:t xml:space="preserve">    \</w:t>
      </w:r>
      <w:proofErr w:type="gramStart"/>
      <w:r w:rsidRPr="00781130">
        <w:rPr>
          <w:rFonts w:ascii="Courier New" w:hAnsi="Courier New" w:cs="Courier New"/>
        </w:rPr>
        <w:t>item</w:t>
      </w:r>
      <w:proofErr w:type="gramEnd"/>
      <w:r w:rsidRPr="00781130">
        <w:rPr>
          <w:rFonts w:ascii="Courier New" w:hAnsi="Courier New" w:cs="Courier New"/>
        </w:rPr>
        <w:t xml:space="preserve"> The p-values calculated for each class $k $ represent the uncertainty associated with that class. A higher p-value </w:t>
      </w:r>
      <w:proofErr w:type="gramStart"/>
      <w:r w:rsidRPr="00781130">
        <w:rPr>
          <w:rFonts w:ascii="Courier New" w:hAnsi="Courier New" w:cs="Courier New"/>
        </w:rPr>
        <w:t>indicates</w:t>
      </w:r>
      <w:proofErr w:type="gramEnd"/>
      <w:r w:rsidRPr="00781130">
        <w:rPr>
          <w:rFonts w:ascii="Courier New" w:hAnsi="Courier New" w:cs="Courier New"/>
        </w:rPr>
        <w:t xml:space="preserve"> a higher level of agreement among the classifiers for a given class, whereas a lower p-value suggests greater uncertainty or disagreement.</w:t>
      </w:r>
    </w:p>
    <w:p w14:paraId="1AD3677F"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{enumerate}</w:t>
      </w:r>
    </w:p>
    <w:p w14:paraId="3B36327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The uncertainty measures discussed above are only some of the available options. Selecting </w:t>
      </w:r>
      <w:proofErr w:type="gramStart"/>
      <w:r w:rsidRPr="00781130">
        <w:rPr>
          <w:rFonts w:ascii="Courier New" w:hAnsi="Courier New" w:cs="Courier New"/>
        </w:rPr>
        <w:t>an appropriate measure</w:t>
      </w:r>
      <w:proofErr w:type="gramEnd"/>
      <w:r w:rsidRPr="00781130">
        <w:rPr>
          <w:rFonts w:ascii="Courier New" w:hAnsi="Courier New" w:cs="Courier New"/>
        </w:rPr>
        <w:t xml:space="preserve"> depends on factors such as the problem domain, the chosen model, and the specific requirements of a given application. For this study, we use the variance technique shown in Equation~(\ref{crowd.Eq.6.uncertainty.sd}) as our uncertainty measurement due to its simplicity. However, other measures could also be employed as suitable alternatives.</w:t>
      </w:r>
    </w:p>
    <w:p w14:paraId="293A6947"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subsection{</w:t>
      </w:r>
      <w:proofErr w:type="gramEnd"/>
      <w:r w:rsidRPr="00781130">
        <w:rPr>
          <w:rFonts w:ascii="Courier New" w:hAnsi="Courier New" w:cs="Courier New"/>
        </w:rPr>
        <w:t>Crowd-Certain: Uncertainty-Based Weighted Soft Majority Voting}</w:t>
      </w:r>
    </w:p>
    <w:p w14:paraId="40E59A2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subsubsection{</w:t>
      </w:r>
      <w:proofErr w:type="gramEnd"/>
      <w:r w:rsidRPr="00781130">
        <w:rPr>
          <w:rFonts w:ascii="Courier New" w:hAnsi="Courier New" w:cs="Courier New"/>
        </w:rPr>
        <w:t>Consistency Measurement}</w:t>
      </w:r>
    </w:p>
    <w:p w14:paraId="43582123"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Define $c_{\</w:t>
      </w:r>
      <w:proofErr w:type="spellStart"/>
      <w:proofErr w:type="gramStart"/>
      <w:r w:rsidRPr="00781130">
        <w:rPr>
          <w:rFonts w:ascii="Courier New" w:hAnsi="Courier New" w:cs="Courier New"/>
        </w:rPr>
        <w:t>alpha,k</w:t>
      </w:r>
      <w:proofErr w:type="spellEnd"/>
      <w:proofErr w:type="gramEnd"/>
      <w:r w:rsidRPr="00781130">
        <w:rPr>
          <w:rFonts w:ascii="Courier New" w:hAnsi="Courier New" w:cs="Courier New"/>
        </w:rPr>
        <w:t>}^{(i)} $ as the consistency score for annotator $\alpha $, class $k $ and instance $i $. We calculate this consistency score using the uncertainty score $u_{\</w:t>
      </w:r>
      <w:proofErr w:type="spellStart"/>
      <w:proofErr w:type="gramStart"/>
      <w:r w:rsidRPr="00781130">
        <w:rPr>
          <w:rFonts w:ascii="Courier New" w:hAnsi="Courier New" w:cs="Courier New"/>
        </w:rPr>
        <w:t>alpha,k</w:t>
      </w:r>
      <w:proofErr w:type="spellEnd"/>
      <w:proofErr w:type="gramEnd"/>
      <w:r w:rsidRPr="00781130">
        <w:rPr>
          <w:rFonts w:ascii="Courier New" w:hAnsi="Courier New" w:cs="Courier New"/>
        </w:rPr>
        <w:t>}^{(i)} $ explained in the previous section. We use two approaches to calculate $c_{\</w:t>
      </w:r>
      <w:proofErr w:type="spellStart"/>
      <w:proofErr w:type="gramStart"/>
      <w:r w:rsidRPr="00781130">
        <w:rPr>
          <w:rFonts w:ascii="Courier New" w:hAnsi="Courier New" w:cs="Courier New"/>
        </w:rPr>
        <w:t>alpha,k</w:t>
      </w:r>
      <w:proofErr w:type="spellEnd"/>
      <w:proofErr w:type="gramEnd"/>
      <w:r w:rsidRPr="00781130">
        <w:rPr>
          <w:rFonts w:ascii="Courier New" w:hAnsi="Courier New" w:cs="Courier New"/>
        </w:rPr>
        <w:t>}^{(i)} $ from $u_{\</w:t>
      </w:r>
      <w:proofErr w:type="spellStart"/>
      <w:r w:rsidRPr="00781130">
        <w:rPr>
          <w:rFonts w:ascii="Courier New" w:hAnsi="Courier New" w:cs="Courier New"/>
        </w:rPr>
        <w:t>alpha,k</w:t>
      </w:r>
      <w:proofErr w:type="spellEnd"/>
      <w:r w:rsidRPr="00781130">
        <w:rPr>
          <w:rFonts w:ascii="Courier New" w:hAnsi="Courier New" w:cs="Courier New"/>
        </w:rPr>
        <w:t>}^{(i)} $.</w:t>
      </w:r>
    </w:p>
    <w:p w14:paraId="26FC1A6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\begin{enumerate</w:t>
      </w:r>
      <w:proofErr w:type="gramStart"/>
      <w:r w:rsidRPr="00781130">
        <w:rPr>
          <w:rFonts w:ascii="Courier New" w:hAnsi="Courier New" w:cs="Courier New"/>
        </w:rPr>
        <w:t>}[</w:t>
      </w:r>
      <w:proofErr w:type="gramEnd"/>
      <w:r w:rsidRPr="00781130">
        <w:rPr>
          <w:rFonts w:ascii="Courier New" w:hAnsi="Courier New" w:cs="Courier New"/>
        </w:rPr>
        <w:t>1.]</w:t>
      </w:r>
    </w:p>
    <w:p w14:paraId="308E91D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w:t>
      </w:r>
      <w:proofErr w:type="gramEnd"/>
      <w:r w:rsidRPr="00781130">
        <w:rPr>
          <w:rFonts w:ascii="Courier New" w:hAnsi="Courier New" w:cs="Courier New"/>
        </w:rPr>
        <w:t xml:space="preserve"> The first approach is to simply subtract the uncertainty from $1 $ as follows:</w:t>
      </w:r>
    </w:p>
    <w:p w14:paraId="687E324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begin</w:t>
      </w:r>
      <w:proofErr w:type="gramEnd"/>
      <w:r w:rsidRPr="00781130">
        <w:rPr>
          <w:rFonts w:ascii="Courier New" w:hAnsi="Courier New" w:cs="Courier New"/>
        </w:rPr>
        <w:t>{equation}</w:t>
      </w:r>
    </w:p>
    <w:p w14:paraId="4C5AF48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c_{\</w:t>
      </w:r>
      <w:proofErr w:type="spellStart"/>
      <w:proofErr w:type="gramStart"/>
      <w:r w:rsidRPr="00781130">
        <w:rPr>
          <w:rFonts w:ascii="Courier New" w:hAnsi="Courier New" w:cs="Courier New"/>
        </w:rPr>
        <w:t>alpha,k</w:t>
      </w:r>
      <w:proofErr w:type="spellEnd"/>
      <w:proofErr w:type="gramEnd"/>
      <w:r w:rsidRPr="00781130">
        <w:rPr>
          <w:rFonts w:ascii="Courier New" w:hAnsi="Courier New" w:cs="Courier New"/>
        </w:rPr>
        <w:t>}^{(i)}=1-u_{\</w:t>
      </w:r>
      <w:proofErr w:type="spellStart"/>
      <w:r w:rsidRPr="00781130">
        <w:rPr>
          <w:rFonts w:ascii="Courier New" w:hAnsi="Courier New" w:cs="Courier New"/>
        </w:rPr>
        <w:t>alpha,k</w:t>
      </w:r>
      <w:proofErr w:type="spellEnd"/>
      <w:r w:rsidRPr="00781130">
        <w:rPr>
          <w:rFonts w:ascii="Courier New" w:hAnsi="Courier New" w:cs="Courier New"/>
        </w:rPr>
        <w:t>}^{(i)}\;\;,\;\</w:t>
      </w:r>
      <w:proofErr w:type="spellStart"/>
      <w:r w:rsidRPr="00781130">
        <w:rPr>
          <w:rFonts w:ascii="Courier New" w:hAnsi="Courier New" w:cs="Courier New"/>
        </w:rPr>
        <w:t>forall</w:t>
      </w:r>
      <w:proofErr w:type="spellEnd"/>
      <w:r w:rsidRPr="00781130">
        <w:rPr>
          <w:rFonts w:ascii="Courier New" w:hAnsi="Courier New" w:cs="Courier New"/>
        </w:rPr>
        <w:t xml:space="preserve"> i,\</w:t>
      </w:r>
      <w:proofErr w:type="spellStart"/>
      <w:r w:rsidRPr="00781130">
        <w:rPr>
          <w:rFonts w:ascii="Courier New" w:hAnsi="Courier New" w:cs="Courier New"/>
        </w:rPr>
        <w:t>alpha,k</w:t>
      </w:r>
      <w:proofErr w:type="spellEnd"/>
    </w:p>
    <w:p w14:paraId="5864B89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label{</w:t>
      </w:r>
      <w:proofErr w:type="gramEnd"/>
      <w:r w:rsidRPr="00781130">
        <w:rPr>
          <w:rFonts w:ascii="Courier New" w:hAnsi="Courier New" w:cs="Courier New"/>
        </w:rPr>
        <w:t>crowd.Eq.9.consistency}</w:t>
      </w:r>
    </w:p>
    <w:p w14:paraId="2B0B2E63"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end</w:t>
      </w:r>
      <w:proofErr w:type="gramEnd"/>
      <w:r w:rsidRPr="00781130">
        <w:rPr>
          <w:rFonts w:ascii="Courier New" w:hAnsi="Courier New" w:cs="Courier New"/>
        </w:rPr>
        <w:t>{equation}</w:t>
      </w:r>
    </w:p>
    <w:p w14:paraId="66FF4D27"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\item In a second approach (shown in Equation~(\ref{crowd.Eq.10.consistency-penalized})), we penalize annotators for instances in which their predicted label $\eta_{\</w:t>
      </w:r>
      <w:proofErr w:type="spellStart"/>
      <w:r w:rsidRPr="00781130">
        <w:rPr>
          <w:rFonts w:ascii="Courier New" w:hAnsi="Courier New" w:cs="Courier New"/>
        </w:rPr>
        <w:t>alpha,k</w:t>
      </w:r>
      <w:proofErr w:type="spellEnd"/>
      <w:r w:rsidRPr="00781130">
        <w:rPr>
          <w:rFonts w:ascii="Courier New" w:hAnsi="Courier New" w:cs="Courier New"/>
        </w:rPr>
        <w:t>}^{(i)} $ (explained in the Glossary of Symbols section) does not match the MV of all annotator labels ${{\underset \alpha{\</w:t>
      </w:r>
      <w:proofErr w:type="spellStart"/>
      <w:r w:rsidRPr="00781130">
        <w:rPr>
          <w:rFonts w:ascii="Courier New" w:hAnsi="Courier New" w:cs="Courier New"/>
        </w:rPr>
        <w:t>mathrm</w:t>
      </w:r>
      <w:proofErr w:type="spellEnd"/>
      <w:r w:rsidRPr="00781130">
        <w:rPr>
          <w:rFonts w:ascii="Courier New" w:hAnsi="Courier New" w:cs="Courier New"/>
        </w:rPr>
        <w:t>{MV}}}{\left(z_{\alpha,\;k}^{(i)}\right)}} $. As previously discussed, instead of directly working with the annotator's labels $z_{\</w:t>
      </w:r>
      <w:proofErr w:type="spellStart"/>
      <w:proofErr w:type="gramStart"/>
      <w:r w:rsidRPr="00781130">
        <w:rPr>
          <w:rFonts w:ascii="Courier New" w:hAnsi="Courier New" w:cs="Courier New"/>
        </w:rPr>
        <w:t>alpha,k</w:t>
      </w:r>
      <w:proofErr w:type="spellEnd"/>
      <w:proofErr w:type="gramEnd"/>
      <w:r w:rsidRPr="00781130">
        <w:rPr>
          <w:rFonts w:ascii="Courier New" w:hAnsi="Courier New" w:cs="Courier New"/>
        </w:rPr>
        <w:t>}^{(i)} $, we use the predicted labels obtained from the ensemble of classifiers $\eta_{\</w:t>
      </w:r>
      <w:proofErr w:type="spellStart"/>
      <w:r w:rsidRPr="00781130">
        <w:rPr>
          <w:rFonts w:ascii="Courier New" w:hAnsi="Courier New" w:cs="Courier New"/>
        </w:rPr>
        <w:t>alpha,k</w:t>
      </w:r>
      <w:proofErr w:type="spellEnd"/>
      <w:r w:rsidRPr="00781130">
        <w:rPr>
          <w:rFonts w:ascii="Courier New" w:hAnsi="Courier New" w:cs="Courier New"/>
        </w:rPr>
        <w:t xml:space="preserve">}^{(i)} $. This </w:t>
      </w:r>
      <w:proofErr w:type="gramStart"/>
      <w:r w:rsidRPr="00781130">
        <w:rPr>
          <w:rFonts w:ascii="Courier New" w:hAnsi="Courier New" w:cs="Courier New"/>
        </w:rPr>
        <w:t>methodology</w:t>
      </w:r>
      <w:proofErr w:type="gramEnd"/>
      <w:r w:rsidRPr="00781130">
        <w:rPr>
          <w:rFonts w:ascii="Courier New" w:hAnsi="Courier New" w:cs="Courier New"/>
        </w:rPr>
        <w:t xml:space="preserve"> does not require repeating the crowd-labeling process for new data samples. In particular, we are likely not to have access to the same crowd of annotators employed in the training </w:t>
      </w:r>
      <w:proofErr w:type="gramStart"/>
      <w:r w:rsidRPr="00781130">
        <w:rPr>
          <w:rFonts w:ascii="Courier New" w:hAnsi="Courier New" w:cs="Courier New"/>
        </w:rPr>
        <w:t>dataset .</w:t>
      </w:r>
      <w:proofErr w:type="gramEnd"/>
    </w:p>
    <w:p w14:paraId="6B3FAC0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begin</w:t>
      </w:r>
      <w:proofErr w:type="gramEnd"/>
      <w:r w:rsidRPr="00781130">
        <w:rPr>
          <w:rFonts w:ascii="Courier New" w:hAnsi="Courier New" w:cs="Courier New"/>
        </w:rPr>
        <w:t>{equation}</w:t>
      </w:r>
    </w:p>
    <w:p w14:paraId="04B87B97"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c_{\</w:t>
      </w:r>
      <w:proofErr w:type="spellStart"/>
      <w:proofErr w:type="gramStart"/>
      <w:r w:rsidRPr="00781130">
        <w:rPr>
          <w:rFonts w:ascii="Courier New" w:hAnsi="Courier New" w:cs="Courier New"/>
        </w:rPr>
        <w:t>alpha,k</w:t>
      </w:r>
      <w:proofErr w:type="spellEnd"/>
      <w:proofErr w:type="gramEnd"/>
      <w:r w:rsidRPr="00781130">
        <w:rPr>
          <w:rFonts w:ascii="Courier New" w:hAnsi="Courier New" w:cs="Courier New"/>
        </w:rPr>
        <w:t>}^{(i)} =</w:t>
      </w:r>
    </w:p>
    <w:p w14:paraId="346A15E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begin</w:t>
      </w:r>
      <w:proofErr w:type="gramEnd"/>
      <w:r w:rsidRPr="00781130">
        <w:rPr>
          <w:rFonts w:ascii="Courier New" w:hAnsi="Courier New" w:cs="Courier New"/>
        </w:rPr>
        <w:t>{cases}</w:t>
      </w:r>
    </w:p>
    <w:p w14:paraId="64D7857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1 - u_{\</w:t>
      </w:r>
      <w:proofErr w:type="spellStart"/>
      <w:proofErr w:type="gramStart"/>
      <w:r w:rsidRPr="00781130">
        <w:rPr>
          <w:rFonts w:ascii="Courier New" w:hAnsi="Courier New" w:cs="Courier New"/>
        </w:rPr>
        <w:t>alpha,k</w:t>
      </w:r>
      <w:proofErr w:type="spellEnd"/>
      <w:proofErr w:type="gramEnd"/>
      <w:r w:rsidRPr="00781130">
        <w:rPr>
          <w:rFonts w:ascii="Courier New" w:hAnsi="Courier New" w:cs="Courier New"/>
        </w:rPr>
        <w:t>}^{(i)} &amp; \text{if } \eta_{\</w:t>
      </w:r>
      <w:proofErr w:type="spellStart"/>
      <w:r w:rsidRPr="00781130">
        <w:rPr>
          <w:rFonts w:ascii="Courier New" w:hAnsi="Courier New" w:cs="Courier New"/>
        </w:rPr>
        <w:t>alpha,k</w:t>
      </w:r>
      <w:proofErr w:type="spellEnd"/>
      <w:r w:rsidRPr="00781130">
        <w:rPr>
          <w:rFonts w:ascii="Courier New" w:hAnsi="Courier New" w:cs="Courier New"/>
        </w:rPr>
        <w:t>}^{(i)} = \</w:t>
      </w:r>
      <w:proofErr w:type="spellStart"/>
      <w:r w:rsidRPr="00781130">
        <w:rPr>
          <w:rFonts w:ascii="Courier New" w:hAnsi="Courier New" w:cs="Courier New"/>
        </w:rPr>
        <w:t>operatorname</w:t>
      </w:r>
      <w:proofErr w:type="spellEnd"/>
      <w:r w:rsidRPr="00781130">
        <w:rPr>
          <w:rFonts w:ascii="Courier New" w:hAnsi="Courier New" w:cs="Courier New"/>
        </w:rPr>
        <w:t>{MV}_{\alpha}(\eta_{\</w:t>
      </w:r>
      <w:proofErr w:type="spellStart"/>
      <w:r w:rsidRPr="00781130">
        <w:rPr>
          <w:rFonts w:ascii="Courier New" w:hAnsi="Courier New" w:cs="Courier New"/>
        </w:rPr>
        <w:t>alpha,k</w:t>
      </w:r>
      <w:proofErr w:type="spellEnd"/>
      <w:r w:rsidRPr="00781130">
        <w:rPr>
          <w:rFonts w:ascii="Courier New" w:hAnsi="Courier New" w:cs="Courier New"/>
        </w:rPr>
        <w:t>}^{(i)}) \\</w:t>
      </w:r>
    </w:p>
    <w:p w14:paraId="3B28807F"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0 &amp; \text{otherwise}</w:t>
      </w:r>
    </w:p>
    <w:p w14:paraId="1BD6668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end</w:t>
      </w:r>
      <w:proofErr w:type="gramEnd"/>
      <w:r w:rsidRPr="00781130">
        <w:rPr>
          <w:rFonts w:ascii="Courier New" w:hAnsi="Courier New" w:cs="Courier New"/>
        </w:rPr>
        <w:t>{cases}</w:t>
      </w:r>
    </w:p>
    <w:p w14:paraId="0B28DD9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label{</w:t>
      </w:r>
      <w:proofErr w:type="gramEnd"/>
      <w:r w:rsidRPr="00781130">
        <w:rPr>
          <w:rFonts w:ascii="Courier New" w:hAnsi="Courier New" w:cs="Courier New"/>
        </w:rPr>
        <w:t>crowd.Eq.10.consistency-penalized}</w:t>
      </w:r>
    </w:p>
    <w:p w14:paraId="39CA477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end</w:t>
      </w:r>
      <w:proofErr w:type="gramEnd"/>
      <w:r w:rsidRPr="00781130">
        <w:rPr>
          <w:rFonts w:ascii="Courier New" w:hAnsi="Courier New" w:cs="Courier New"/>
        </w:rPr>
        <w:t>{equation}</w:t>
      </w:r>
    </w:p>
    <w:p w14:paraId="202591D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{enumerate}</w:t>
      </w:r>
    </w:p>
    <w:p w14:paraId="2025E809" w14:textId="1940F311" w:rsidR="0005777F" w:rsidRDefault="0005777F" w:rsidP="00781130">
      <w:pPr>
        <w:pStyle w:val="PlainText"/>
        <w:rPr>
          <w:ins w:id="97" w:author="Rodriguez, Jeffrey J - (jjrodrig)" w:date="2023-05-16T16:38:00Z"/>
          <w:rFonts w:ascii="Courier New" w:hAnsi="Courier New" w:cs="Courier New"/>
        </w:rPr>
      </w:pPr>
      <w:ins w:id="98" w:author="Rodriguez, Jeffrey J - (jjrodrig)" w:date="2023-05-16T16:38:00Z">
        <w:r>
          <w:rPr>
            <w:rFonts w:ascii="Courier New" w:hAnsi="Courier New" w:cs="Courier New"/>
          </w:rPr>
          <w:t>\</w:t>
        </w:r>
        <w:proofErr w:type="gramStart"/>
        <w:r>
          <w:rPr>
            <w:rFonts w:ascii="Courier New" w:hAnsi="Courier New" w:cs="Courier New"/>
          </w:rPr>
          <w:t>subsubsection{</w:t>
        </w:r>
        <w:proofErr w:type="gramEnd"/>
        <w:r>
          <w:rPr>
            <w:rFonts w:ascii="Courier New" w:hAnsi="Courier New" w:cs="Courier New"/>
          </w:rPr>
          <w:t>Reliability Measurement}</w:t>
        </w:r>
      </w:ins>
    </w:p>
    <w:p w14:paraId="5E16B6AF" w14:textId="5318033B" w:rsidR="0005777F" w:rsidRDefault="0005777F" w:rsidP="00781130">
      <w:pPr>
        <w:pStyle w:val="PlainText"/>
        <w:rPr>
          <w:ins w:id="99" w:author="Rodriguez, Jeffrey J - (jjrodrig)" w:date="2023-05-16T16:41:00Z"/>
          <w:rFonts w:ascii="Courier New" w:hAnsi="Courier New" w:cs="Courier New"/>
        </w:rPr>
      </w:pPr>
      <w:ins w:id="100" w:author="Rodriguez, Jeffrey J - (jjrodrig)" w:date="2023-05-16T16:39:00Z">
        <w:r>
          <w:rPr>
            <w:rFonts w:ascii="Courier New" w:hAnsi="Courier New" w:cs="Courier New"/>
          </w:rPr>
          <w:t>For each annotator, for each class, and for each instance, there is a consistency score, $</w:t>
        </w:r>
        <w:r w:rsidRPr="00781130">
          <w:rPr>
            <w:rFonts w:ascii="Courier New" w:hAnsi="Courier New" w:cs="Courier New"/>
          </w:rPr>
          <w:t>c_{\</w:t>
        </w:r>
        <w:proofErr w:type="spellStart"/>
        <w:proofErr w:type="gramStart"/>
        <w:r w:rsidRPr="00781130">
          <w:rPr>
            <w:rFonts w:ascii="Courier New" w:hAnsi="Courier New" w:cs="Courier New"/>
          </w:rPr>
          <w:t>alpha,k</w:t>
        </w:r>
        <w:proofErr w:type="spellEnd"/>
        <w:proofErr w:type="gramEnd"/>
        <w:r w:rsidRPr="00781130">
          <w:rPr>
            <w:rFonts w:ascii="Courier New" w:hAnsi="Courier New" w:cs="Courier New"/>
          </w:rPr>
          <w:t>}^i</w:t>
        </w:r>
      </w:ins>
      <w:ins w:id="101" w:author="Rodriguez, Jeffrey J - (jjrodrig)" w:date="2023-05-16T16:40:00Z">
        <w:r>
          <w:rPr>
            <w:rFonts w:ascii="Courier New" w:hAnsi="Courier New" w:cs="Courier New"/>
          </w:rPr>
          <w:t xml:space="preserve">$. By averaging these scores across all instances, we can define a reliability score for each annotator </w:t>
        </w:r>
      </w:ins>
      <w:ins w:id="102" w:author="Rodriguez, Jeffrey J - (jjrodrig)" w:date="2023-05-16T16:41:00Z">
        <w:r>
          <w:rPr>
            <w:rFonts w:ascii="Courier New" w:hAnsi="Courier New" w:cs="Courier New"/>
          </w:rPr>
          <w:t>and for each class:</w:t>
        </w:r>
      </w:ins>
    </w:p>
    <w:p w14:paraId="03E9DC9D" w14:textId="5873035C" w:rsidR="0005777F" w:rsidRDefault="0005777F" w:rsidP="00781130">
      <w:pPr>
        <w:pStyle w:val="PlainText"/>
        <w:rPr>
          <w:ins w:id="103" w:author="Rodriguez, Jeffrey J - (jjrodrig)" w:date="2023-05-16T16:41:00Z"/>
          <w:rFonts w:ascii="Courier New" w:hAnsi="Courier New" w:cs="Courier New"/>
        </w:rPr>
      </w:pPr>
      <w:ins w:id="104" w:author="Rodriguez, Jeffrey J - (jjrodrig)" w:date="2023-05-16T16:41:00Z">
        <w:r>
          <w:rPr>
            <w:rFonts w:ascii="Courier New" w:hAnsi="Courier New" w:cs="Courier New"/>
          </w:rPr>
          <w:lastRenderedPageBreak/>
          <w:t>\</w:t>
        </w:r>
        <w:proofErr w:type="gramStart"/>
        <w:r>
          <w:rPr>
            <w:rFonts w:ascii="Courier New" w:hAnsi="Courier New" w:cs="Courier New"/>
          </w:rPr>
          <w:t>begin</w:t>
        </w:r>
        <w:proofErr w:type="gramEnd"/>
        <w:r>
          <w:rPr>
            <w:rFonts w:ascii="Courier New" w:hAnsi="Courier New" w:cs="Courier New"/>
          </w:rPr>
          <w:t>{equation}</w:t>
        </w:r>
      </w:ins>
    </w:p>
    <w:p w14:paraId="6C004BE2" w14:textId="1D5280D5" w:rsidR="0005777F" w:rsidRDefault="0005777F" w:rsidP="00781130">
      <w:pPr>
        <w:pStyle w:val="PlainText"/>
        <w:rPr>
          <w:ins w:id="105" w:author="Rodriguez, Jeffrey J - (jjrodrig)" w:date="2023-05-16T16:41:00Z"/>
          <w:rFonts w:ascii="Courier New" w:hAnsi="Courier New" w:cs="Courier New"/>
        </w:rPr>
      </w:pPr>
      <w:ins w:id="106" w:author="Rodriguez, Jeffrey J - (jjrodrig)" w:date="2023-05-16T16:41:00Z">
        <w:r w:rsidRPr="00781130">
          <w:rPr>
            <w:rFonts w:ascii="Courier New" w:hAnsi="Courier New" w:cs="Courier New"/>
          </w:rPr>
          <w:t>\psi_{\</w:t>
        </w:r>
        <w:proofErr w:type="spellStart"/>
        <w:proofErr w:type="gramStart"/>
        <w:r w:rsidRPr="00781130">
          <w:rPr>
            <w:rFonts w:ascii="Courier New" w:hAnsi="Courier New" w:cs="Courier New"/>
          </w:rPr>
          <w:t>alpha,k</w:t>
        </w:r>
        <w:proofErr w:type="spellEnd"/>
        <w:proofErr w:type="gramEnd"/>
        <w:r w:rsidRPr="00781130">
          <w:rPr>
            <w:rFonts w:ascii="Courier New" w:hAnsi="Courier New" w:cs="Courier New"/>
          </w:rPr>
          <w:t>}=\frac</w:t>
        </w:r>
      </w:ins>
      <w:ins w:id="107" w:author="Rodriguez, Jeffrey J - (jjrodrig)" w:date="2023-05-16T16:42:00Z">
        <w:r>
          <w:rPr>
            <w:rFonts w:ascii="Courier New" w:hAnsi="Courier New" w:cs="Courier New"/>
          </w:rPr>
          <w:t>{</w:t>
        </w:r>
      </w:ins>
      <w:ins w:id="108" w:author="Rodriguez, Jeffrey J - (jjrodrig)" w:date="2023-05-16T16:41:00Z">
        <w:r w:rsidRPr="00781130">
          <w:rPr>
            <w:rFonts w:ascii="Courier New" w:hAnsi="Courier New" w:cs="Courier New"/>
          </w:rPr>
          <w:t>1</w:t>
        </w:r>
      </w:ins>
      <w:ins w:id="109" w:author="Rodriguez, Jeffrey J - (jjrodrig)" w:date="2023-05-16T16:42:00Z">
        <w:r>
          <w:rPr>
            <w:rFonts w:ascii="Courier New" w:hAnsi="Courier New" w:cs="Courier New"/>
          </w:rPr>
          <w:t>}{</w:t>
        </w:r>
      </w:ins>
      <w:ins w:id="110" w:author="Rodriguez, Jeffrey J - (jjrodrig)" w:date="2023-05-16T16:41:00Z">
        <w:r w:rsidRPr="00781130">
          <w:rPr>
            <w:rFonts w:ascii="Courier New" w:hAnsi="Courier New" w:cs="Courier New"/>
          </w:rPr>
          <w:t>N</w:t>
        </w:r>
      </w:ins>
      <w:ins w:id="111" w:author="Rodriguez, Jeffrey J - (jjrodrig)" w:date="2023-05-16T16:42:00Z">
        <w:r>
          <w:rPr>
            <w:rFonts w:ascii="Courier New" w:hAnsi="Courier New" w:cs="Courier New"/>
          </w:rPr>
          <w:t>}</w:t>
        </w:r>
      </w:ins>
      <w:ins w:id="112" w:author="Rodriguez, Jeffrey J - (jjrodrig)" w:date="2023-05-16T16:41:00Z">
        <w:r w:rsidRPr="00781130">
          <w:rPr>
            <w:rFonts w:ascii="Courier New" w:hAnsi="Courier New" w:cs="Courier New"/>
          </w:rPr>
          <w:t>\sum_{i=1}^N</w:t>
        </w:r>
      </w:ins>
      <w:ins w:id="113" w:author="Rodriguez, Jeffrey J - (jjrodrig)" w:date="2023-05-16T16:42:00Z">
        <w:r>
          <w:rPr>
            <w:rFonts w:ascii="Courier New" w:hAnsi="Courier New" w:cs="Courier New"/>
          </w:rPr>
          <w:t xml:space="preserve"> </w:t>
        </w:r>
      </w:ins>
      <w:ins w:id="114" w:author="Rodriguez, Jeffrey J - (jjrodrig)" w:date="2023-05-16T16:41:00Z">
        <w:r w:rsidRPr="00781130">
          <w:rPr>
            <w:rFonts w:ascii="Courier New" w:hAnsi="Courier New" w:cs="Courier New"/>
          </w:rPr>
          <w:t>c_{\</w:t>
        </w:r>
        <w:proofErr w:type="spellStart"/>
        <w:r w:rsidRPr="00781130">
          <w:rPr>
            <w:rFonts w:ascii="Courier New" w:hAnsi="Courier New" w:cs="Courier New"/>
          </w:rPr>
          <w:t>alpha,k</w:t>
        </w:r>
        <w:proofErr w:type="spellEnd"/>
        <w:r w:rsidRPr="00781130">
          <w:rPr>
            <w:rFonts w:ascii="Courier New" w:hAnsi="Courier New" w:cs="Courier New"/>
          </w:rPr>
          <w:t>}^i</w:t>
        </w:r>
      </w:ins>
    </w:p>
    <w:p w14:paraId="57AC8BBC" w14:textId="3798624F" w:rsidR="0005777F" w:rsidRDefault="0005777F" w:rsidP="00781130">
      <w:pPr>
        <w:pStyle w:val="PlainText"/>
        <w:rPr>
          <w:ins w:id="115" w:author="Rodriguez, Jeffrey J - (jjrodrig)" w:date="2023-05-16T16:43:00Z"/>
          <w:rFonts w:ascii="Courier New" w:hAnsi="Courier New" w:cs="Courier New"/>
        </w:rPr>
      </w:pPr>
      <w:ins w:id="116" w:author="Rodriguez, Jeffrey J - (jjrodrig)" w:date="2023-05-16T16:41:00Z">
        <w:r>
          <w:rPr>
            <w:rFonts w:ascii="Courier New" w:hAnsi="Courier New" w:cs="Courier New"/>
          </w:rPr>
          <w:t>\</w:t>
        </w:r>
        <w:proofErr w:type="gramStart"/>
        <w:r>
          <w:rPr>
            <w:rFonts w:ascii="Courier New" w:hAnsi="Courier New" w:cs="Courier New"/>
          </w:rPr>
          <w:t>end</w:t>
        </w:r>
        <w:proofErr w:type="gramEnd"/>
        <w:r>
          <w:rPr>
            <w:rFonts w:ascii="Courier New" w:hAnsi="Courier New" w:cs="Courier New"/>
          </w:rPr>
          <w:t>{equation}</w:t>
        </w:r>
      </w:ins>
    </w:p>
    <w:p w14:paraId="7C78FF3B" w14:textId="1F04EBD3" w:rsidR="0005777F" w:rsidRDefault="0005777F" w:rsidP="00781130">
      <w:pPr>
        <w:pStyle w:val="PlainText"/>
        <w:rPr>
          <w:ins w:id="117" w:author="Rodriguez, Jeffrey J - (jjrodrig)" w:date="2023-05-16T16:44:00Z"/>
          <w:rFonts w:ascii="Courier New" w:hAnsi="Courier New" w:cs="Courier New"/>
        </w:rPr>
      </w:pPr>
      <w:ins w:id="118" w:author="Rodriguez, Jeffrey J - (jjrodrig)" w:date="2023-05-16T16:43:00Z">
        <w:r>
          <w:rPr>
            <w:rFonts w:ascii="Courier New" w:hAnsi="Courier New" w:cs="Courier New"/>
          </w:rPr>
          <w:t>If desired, one may also calculate an overall reliability score for each annotator</w:t>
        </w:r>
      </w:ins>
      <w:ins w:id="119" w:author="Rodriguez, Jeffrey J - (jjrodrig)" w:date="2023-05-16T16:44:00Z">
        <w:r>
          <w:rPr>
            <w:rFonts w:ascii="Courier New" w:hAnsi="Courier New" w:cs="Courier New"/>
          </w:rPr>
          <w:t xml:space="preserve"> by averaging across all classes:</w:t>
        </w:r>
      </w:ins>
    </w:p>
    <w:p w14:paraId="6ABB6396" w14:textId="15AB4B61" w:rsidR="0005777F" w:rsidRDefault="0005777F" w:rsidP="00781130">
      <w:pPr>
        <w:pStyle w:val="PlainText"/>
        <w:rPr>
          <w:ins w:id="120" w:author="Rodriguez, Jeffrey J - (jjrodrig)" w:date="2023-05-16T16:44:00Z"/>
          <w:rFonts w:ascii="Courier New" w:hAnsi="Courier New" w:cs="Courier New"/>
        </w:rPr>
      </w:pPr>
      <w:ins w:id="121" w:author="Rodriguez, Jeffrey J - (jjrodrig)" w:date="2023-05-16T16:44:00Z">
        <w:r>
          <w:rPr>
            <w:rFonts w:ascii="Courier New" w:hAnsi="Courier New" w:cs="Courier New"/>
          </w:rPr>
          <w:t>\</w:t>
        </w:r>
        <w:proofErr w:type="gramStart"/>
        <w:r>
          <w:rPr>
            <w:rFonts w:ascii="Courier New" w:hAnsi="Courier New" w:cs="Courier New"/>
          </w:rPr>
          <w:t>begin</w:t>
        </w:r>
        <w:proofErr w:type="gramEnd"/>
        <w:r>
          <w:rPr>
            <w:rFonts w:ascii="Courier New" w:hAnsi="Courier New" w:cs="Courier New"/>
          </w:rPr>
          <w:t>{equation}</w:t>
        </w:r>
      </w:ins>
    </w:p>
    <w:p w14:paraId="5552FB18" w14:textId="59761B84" w:rsidR="0005777F" w:rsidRDefault="0005777F" w:rsidP="0005777F">
      <w:pPr>
        <w:pStyle w:val="PlainText"/>
        <w:rPr>
          <w:ins w:id="122" w:author="Rodriguez, Jeffrey J - (jjrodrig)" w:date="2023-05-16T16:44:00Z"/>
          <w:rFonts w:ascii="Courier New" w:hAnsi="Courier New" w:cs="Courier New"/>
        </w:rPr>
      </w:pPr>
      <w:ins w:id="123" w:author="Rodriguez, Jeffrey J - (jjrodrig)" w:date="2023-05-16T16:44:00Z">
        <w:r w:rsidRPr="00781130">
          <w:rPr>
            <w:rFonts w:ascii="Courier New" w:hAnsi="Courier New" w:cs="Courier New"/>
          </w:rPr>
          <w:t>\psi_{\</w:t>
        </w:r>
        <w:proofErr w:type="gramStart"/>
        <w:r w:rsidRPr="00781130">
          <w:rPr>
            <w:rFonts w:ascii="Courier New" w:hAnsi="Courier New" w:cs="Courier New"/>
          </w:rPr>
          <w:t>alpha}=</w:t>
        </w:r>
        <w:proofErr w:type="gramEnd"/>
        <w:r w:rsidRPr="00781130">
          <w:rPr>
            <w:rFonts w:ascii="Courier New" w:hAnsi="Courier New" w:cs="Courier New"/>
          </w:rPr>
          <w:t>\frac</w:t>
        </w:r>
        <w:r>
          <w:rPr>
            <w:rFonts w:ascii="Courier New" w:hAnsi="Courier New" w:cs="Courier New"/>
          </w:rPr>
          <w:t>{</w:t>
        </w:r>
        <w:r w:rsidRPr="00781130">
          <w:rPr>
            <w:rFonts w:ascii="Courier New" w:hAnsi="Courier New" w:cs="Courier New"/>
          </w:rPr>
          <w:t>1</w:t>
        </w:r>
        <w:r>
          <w:rPr>
            <w:rFonts w:ascii="Courier New" w:hAnsi="Courier New" w:cs="Courier New"/>
          </w:rPr>
          <w:t>}{K}</w:t>
        </w:r>
        <w:r w:rsidRPr="00781130">
          <w:rPr>
            <w:rFonts w:ascii="Courier New" w:hAnsi="Courier New" w:cs="Courier New"/>
          </w:rPr>
          <w:t>\sum_{</w:t>
        </w:r>
        <w:r w:rsidR="009C6E10">
          <w:rPr>
            <w:rFonts w:ascii="Courier New" w:hAnsi="Courier New" w:cs="Courier New"/>
          </w:rPr>
          <w:t>k</w:t>
        </w:r>
        <w:r w:rsidRPr="00781130">
          <w:rPr>
            <w:rFonts w:ascii="Courier New" w:hAnsi="Courier New" w:cs="Courier New"/>
          </w:rPr>
          <w:t>=1}^</w:t>
        </w:r>
        <w:r w:rsidR="009C6E10">
          <w:rPr>
            <w:rFonts w:ascii="Courier New" w:hAnsi="Courier New" w:cs="Courier New"/>
          </w:rPr>
          <w:t>K</w:t>
        </w:r>
        <w:r>
          <w:rPr>
            <w:rFonts w:ascii="Courier New" w:hAnsi="Courier New" w:cs="Courier New"/>
          </w:rPr>
          <w:t xml:space="preserve"> </w:t>
        </w:r>
      </w:ins>
      <w:ins w:id="124" w:author="Rodriguez, Jeffrey J - (jjrodrig)" w:date="2023-05-16T16:45:00Z">
        <w:r w:rsidR="009C6E10">
          <w:rPr>
            <w:rFonts w:ascii="Courier New" w:hAnsi="Courier New" w:cs="Courier New"/>
          </w:rPr>
          <w:t>\psi</w:t>
        </w:r>
      </w:ins>
      <w:ins w:id="125" w:author="Rodriguez, Jeffrey J - (jjrodrig)" w:date="2023-05-16T16:44:00Z">
        <w:r w:rsidRPr="00781130">
          <w:rPr>
            <w:rFonts w:ascii="Courier New" w:hAnsi="Courier New" w:cs="Courier New"/>
          </w:rPr>
          <w:t>_{\</w:t>
        </w:r>
        <w:proofErr w:type="spellStart"/>
        <w:r w:rsidRPr="00781130">
          <w:rPr>
            <w:rFonts w:ascii="Courier New" w:hAnsi="Courier New" w:cs="Courier New"/>
          </w:rPr>
          <w:t>alpha,k</w:t>
        </w:r>
        <w:proofErr w:type="spellEnd"/>
        <w:r w:rsidRPr="00781130">
          <w:rPr>
            <w:rFonts w:ascii="Courier New" w:hAnsi="Courier New" w:cs="Courier New"/>
          </w:rPr>
          <w:t>}</w:t>
        </w:r>
      </w:ins>
    </w:p>
    <w:p w14:paraId="4A1512E1" w14:textId="4382FDAB" w:rsidR="0005777F" w:rsidRDefault="0005777F" w:rsidP="00781130">
      <w:pPr>
        <w:pStyle w:val="PlainText"/>
        <w:rPr>
          <w:ins w:id="126" w:author="Rodriguez, Jeffrey J - (jjrodrig)" w:date="2023-05-16T16:41:00Z"/>
          <w:rFonts w:ascii="Courier New" w:hAnsi="Courier New" w:cs="Courier New"/>
        </w:rPr>
      </w:pPr>
      <w:ins w:id="127" w:author="Rodriguez, Jeffrey J - (jjrodrig)" w:date="2023-05-16T16:44:00Z">
        <w:r>
          <w:rPr>
            <w:rFonts w:ascii="Courier New" w:hAnsi="Courier New" w:cs="Courier New"/>
          </w:rPr>
          <w:t>\</w:t>
        </w:r>
        <w:proofErr w:type="gramStart"/>
        <w:r>
          <w:rPr>
            <w:rFonts w:ascii="Courier New" w:hAnsi="Courier New" w:cs="Courier New"/>
          </w:rPr>
          <w:t>end</w:t>
        </w:r>
        <w:proofErr w:type="gramEnd"/>
        <w:r>
          <w:rPr>
            <w:rFonts w:ascii="Courier New" w:hAnsi="Courier New" w:cs="Courier New"/>
          </w:rPr>
          <w:t>{equation}</w:t>
        </w:r>
      </w:ins>
    </w:p>
    <w:p w14:paraId="555C9F3E" w14:textId="77777777" w:rsidR="0005777F" w:rsidRDefault="0005777F" w:rsidP="00781130">
      <w:pPr>
        <w:pStyle w:val="PlainText"/>
        <w:rPr>
          <w:ins w:id="128" w:author="Rodriguez, Jeffrey J - (jjrodrig)" w:date="2023-05-16T16:38:00Z"/>
          <w:rFonts w:ascii="Courier New" w:hAnsi="Courier New" w:cs="Courier New"/>
        </w:rPr>
      </w:pPr>
    </w:p>
    <w:p w14:paraId="5C59334F" w14:textId="54A2FD1B"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subsubsection{</w:t>
      </w:r>
      <w:proofErr w:type="gramEnd"/>
      <w:r w:rsidRPr="00781130">
        <w:rPr>
          <w:rFonts w:ascii="Courier New" w:hAnsi="Courier New" w:cs="Courier New"/>
        </w:rPr>
        <w:t>Weight Measurement}</w:t>
      </w:r>
    </w:p>
    <w:p w14:paraId="651232BE" w14:textId="0A121714" w:rsidR="00781130" w:rsidRPr="00781130" w:rsidRDefault="00781130" w:rsidP="00781130">
      <w:pPr>
        <w:pStyle w:val="PlainText"/>
        <w:rPr>
          <w:rFonts w:ascii="Courier New" w:hAnsi="Courier New" w:cs="Courier New"/>
        </w:rPr>
      </w:pPr>
      <w:r w:rsidRPr="00781130">
        <w:rPr>
          <w:rFonts w:ascii="Courier New" w:hAnsi="Courier New" w:cs="Courier New"/>
        </w:rPr>
        <w:t xml:space="preserve">Furthermore, we </w:t>
      </w:r>
      <w:del w:id="129" w:author="Rodriguez, Jeffrey J - (jjrodrig)" w:date="2023-05-16T16:49:00Z">
        <w:r w:rsidRPr="00781130" w:rsidDel="009C6E10">
          <w:rPr>
            <w:rFonts w:ascii="Courier New" w:hAnsi="Courier New" w:cs="Courier New"/>
          </w:rPr>
          <w:delText xml:space="preserve">define </w:delText>
        </w:r>
      </w:del>
      <w:ins w:id="130" w:author="Rodriguez, Jeffrey J - (jjrodrig)" w:date="2023-05-16T16:49:00Z">
        <w:r w:rsidR="009C6E10">
          <w:rPr>
            <w:rFonts w:ascii="Courier New" w:hAnsi="Courier New" w:cs="Courier New"/>
          </w:rPr>
          <w:t>calculate</w:t>
        </w:r>
        <w:r w:rsidR="009C6E10" w:rsidRPr="00781130">
          <w:rPr>
            <w:rFonts w:ascii="Courier New" w:hAnsi="Courier New" w:cs="Courier New"/>
          </w:rPr>
          <w:t xml:space="preserve"> </w:t>
        </w:r>
      </w:ins>
      <w:r w:rsidRPr="00781130">
        <w:rPr>
          <w:rFonts w:ascii="Courier New" w:hAnsi="Courier New" w:cs="Courier New"/>
        </w:rPr>
        <w:t>the annotators' weights $\omega_{\</w:t>
      </w:r>
      <w:proofErr w:type="spellStart"/>
      <w:r w:rsidRPr="00781130">
        <w:rPr>
          <w:rFonts w:ascii="Courier New" w:hAnsi="Courier New" w:cs="Courier New"/>
        </w:rPr>
        <w:t>alpha,k</w:t>
      </w:r>
      <w:proofErr w:type="spellEnd"/>
      <w:r w:rsidRPr="00781130">
        <w:rPr>
          <w:rFonts w:ascii="Courier New" w:hAnsi="Courier New" w:cs="Courier New"/>
        </w:rPr>
        <w:t xml:space="preserve">}$ for each class k </w:t>
      </w:r>
      <w:del w:id="131" w:author="Rodriguez, Jeffrey J - (jjrodrig)" w:date="2023-05-16T16:49:00Z">
        <w:r w:rsidRPr="00781130" w:rsidDel="009C6E10">
          <w:rPr>
            <w:rFonts w:ascii="Courier New" w:hAnsi="Courier New" w:cs="Courier New"/>
          </w:rPr>
          <w:delText>as the mean of their respective consistency scores $c_{\alpha,k}^{(i)} $ over all instances. The weights are normalized between 0 and 1</w:delText>
        </w:r>
      </w:del>
      <w:ins w:id="132" w:author="Rodriguez, Jeffrey J - (jjrodrig)" w:date="2023-05-16T16:49:00Z">
        <w:r w:rsidR="009C6E10">
          <w:rPr>
            <w:rFonts w:ascii="Courier New" w:hAnsi="Courier New" w:cs="Courier New"/>
          </w:rPr>
          <w:t>by normalizing the reliability values</w:t>
        </w:r>
      </w:ins>
      <w:r w:rsidRPr="00781130">
        <w:rPr>
          <w:rFonts w:ascii="Courier New" w:hAnsi="Courier New" w:cs="Courier New"/>
        </w:rPr>
        <w:t xml:space="preserve"> as follows:</w:t>
      </w:r>
    </w:p>
    <w:p w14:paraId="06318316"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begin</w:t>
      </w:r>
      <w:proofErr w:type="gramEnd"/>
      <w:r w:rsidRPr="00781130">
        <w:rPr>
          <w:rFonts w:ascii="Courier New" w:hAnsi="Courier New" w:cs="Courier New"/>
        </w:rPr>
        <w:t>{equation}</w:t>
      </w:r>
    </w:p>
    <w:p w14:paraId="347E9139" w14:textId="3654A771"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\omega_{\</w:t>
      </w:r>
      <w:proofErr w:type="spellStart"/>
      <w:r w:rsidRPr="00781130">
        <w:rPr>
          <w:rFonts w:ascii="Courier New" w:hAnsi="Courier New" w:cs="Courier New"/>
        </w:rPr>
        <w:t>alpha,k</w:t>
      </w:r>
      <w:proofErr w:type="spellEnd"/>
      <w:r w:rsidRPr="00781130">
        <w:rPr>
          <w:rFonts w:ascii="Courier New" w:hAnsi="Courier New" w:cs="Courier New"/>
        </w:rPr>
        <w:t>}=\frac{\psi_{\</w:t>
      </w:r>
      <w:proofErr w:type="spellStart"/>
      <w:r w:rsidRPr="00781130">
        <w:rPr>
          <w:rFonts w:ascii="Courier New" w:hAnsi="Courier New" w:cs="Courier New"/>
        </w:rPr>
        <w:t>alpha,k</w:t>
      </w:r>
      <w:proofErr w:type="spellEnd"/>
      <w:r w:rsidRPr="00781130">
        <w:rPr>
          <w:rFonts w:ascii="Courier New" w:hAnsi="Courier New" w:cs="Courier New"/>
        </w:rPr>
        <w:t>}}{\sum_{\alpha=1}^ M\psi_{\</w:t>
      </w:r>
      <w:proofErr w:type="spellStart"/>
      <w:r w:rsidRPr="00781130">
        <w:rPr>
          <w:rFonts w:ascii="Courier New" w:hAnsi="Courier New" w:cs="Courier New"/>
        </w:rPr>
        <w:t>alpha,k</w:t>
      </w:r>
      <w:proofErr w:type="spellEnd"/>
      <w:r w:rsidRPr="00781130">
        <w:rPr>
          <w:rFonts w:ascii="Courier New" w:hAnsi="Courier New" w:cs="Courier New"/>
        </w:rPr>
        <w:t>}}</w:t>
      </w:r>
      <w:del w:id="133" w:author="Rodriguez, Jeffrey J - (jjrodrig)" w:date="2023-05-16T16:49:00Z">
        <w:r w:rsidRPr="00781130" w:rsidDel="009C6E10">
          <w:rPr>
            <w:rFonts w:ascii="Courier New" w:hAnsi="Courier New" w:cs="Courier New"/>
          </w:rPr>
          <w:delText xml:space="preserve">\;\;\;\text{where}\;\;\; </w:delText>
        </w:r>
      </w:del>
      <w:del w:id="134" w:author="Rodriguez, Jeffrey J - (jjrodrig)" w:date="2023-05-16T16:41:00Z">
        <w:r w:rsidRPr="00781130" w:rsidDel="0005777F">
          <w:rPr>
            <w:rFonts w:ascii="Courier New" w:hAnsi="Courier New" w:cs="Courier New"/>
          </w:rPr>
          <w:delText>\psi_{\alpha,k}=\frac1N\sum\nolimits_{i=1}^{N}c_{\alpha,k}^{(i)}</w:delText>
        </w:r>
      </w:del>
    </w:p>
    <w:p w14:paraId="7696145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label{</w:t>
      </w:r>
      <w:proofErr w:type="gramEnd"/>
      <w:r w:rsidRPr="00781130">
        <w:rPr>
          <w:rFonts w:ascii="Courier New" w:hAnsi="Courier New" w:cs="Courier New"/>
        </w:rPr>
        <w:t>crowd.Eq.11.weights}</w:t>
      </w:r>
    </w:p>
    <w:p w14:paraId="769654B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{equation}</w:t>
      </w:r>
    </w:p>
    <w:p w14:paraId="003DFDD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subsubsection{</w:t>
      </w:r>
      <w:proofErr w:type="gramEnd"/>
      <w:r w:rsidRPr="00781130">
        <w:rPr>
          <w:rFonts w:ascii="Courier New" w:hAnsi="Courier New" w:cs="Courier New"/>
        </w:rPr>
        <w:t>Aggregated Label Calculation}</w:t>
      </w:r>
    </w:p>
    <w:p w14:paraId="653F6AC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Finally, the aggregated label $</w:t>
      </w:r>
      <w:proofErr w:type="spellStart"/>
      <w:r w:rsidRPr="00781130">
        <w:rPr>
          <w:rFonts w:ascii="Courier New" w:hAnsi="Courier New" w:cs="Courier New"/>
        </w:rPr>
        <w:t>v_k</w:t>
      </w:r>
      <w:proofErr w:type="spellEnd"/>
      <w:r w:rsidRPr="00781130">
        <w:rPr>
          <w:rFonts w:ascii="Courier New" w:hAnsi="Courier New" w:cs="Courier New"/>
        </w:rPr>
        <w:t>^{(i)} $ for each instance $i $ and class $k $ is the weighted average of the predicted labels $\eta_{\</w:t>
      </w:r>
      <w:proofErr w:type="spellStart"/>
      <w:proofErr w:type="gramStart"/>
      <w:r w:rsidRPr="00781130">
        <w:rPr>
          <w:rFonts w:ascii="Courier New" w:hAnsi="Courier New" w:cs="Courier New"/>
        </w:rPr>
        <w:t>alpha,k</w:t>
      </w:r>
      <w:proofErr w:type="spellEnd"/>
      <w:proofErr w:type="gramEnd"/>
      <w:r w:rsidRPr="00781130">
        <w:rPr>
          <w:rFonts w:ascii="Courier New" w:hAnsi="Courier New" w:cs="Courier New"/>
        </w:rPr>
        <w:t>}^{(i)} $ for each annotator $\alpha $:</w:t>
      </w:r>
    </w:p>
    <w:p w14:paraId="4CF0606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begin</w:t>
      </w:r>
      <w:proofErr w:type="gramEnd"/>
      <w:r w:rsidRPr="00781130">
        <w:rPr>
          <w:rFonts w:ascii="Courier New" w:hAnsi="Courier New" w:cs="Courier New"/>
        </w:rPr>
        <w:t>{equation}</w:t>
      </w:r>
    </w:p>
    <w:p w14:paraId="3CAF77A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r w:rsidRPr="00781130">
        <w:rPr>
          <w:rFonts w:ascii="Courier New" w:hAnsi="Courier New" w:cs="Courier New"/>
        </w:rPr>
        <w:t>v_k</w:t>
      </w:r>
      <w:proofErr w:type="spellEnd"/>
      <w:r w:rsidRPr="00781130">
        <w:rPr>
          <w:rFonts w:ascii="Courier New" w:hAnsi="Courier New" w:cs="Courier New"/>
        </w:rPr>
        <w:t>^{(i)} =</w:t>
      </w:r>
    </w:p>
    <w:p w14:paraId="328D5360"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begin</w:t>
      </w:r>
      <w:proofErr w:type="gramEnd"/>
      <w:r w:rsidRPr="00781130">
        <w:rPr>
          <w:rFonts w:ascii="Courier New" w:hAnsi="Courier New" w:cs="Courier New"/>
        </w:rPr>
        <w:t>{cases}</w:t>
      </w:r>
    </w:p>
    <w:p w14:paraId="72C45553"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1 &amp; \</w:t>
      </w:r>
      <w:proofErr w:type="gramStart"/>
      <w:r w:rsidRPr="00781130">
        <w:rPr>
          <w:rFonts w:ascii="Courier New" w:hAnsi="Courier New" w:cs="Courier New"/>
        </w:rPr>
        <w:t>text{</w:t>
      </w:r>
      <w:proofErr w:type="gramEnd"/>
      <w:r w:rsidRPr="00781130">
        <w:rPr>
          <w:rFonts w:ascii="Courier New" w:hAnsi="Courier New" w:cs="Courier New"/>
        </w:rPr>
        <w:t>if } \left(\sum_{\alpha=1}^{M} \omega_{\</w:t>
      </w:r>
      <w:proofErr w:type="spellStart"/>
      <w:r w:rsidRPr="00781130">
        <w:rPr>
          <w:rFonts w:ascii="Courier New" w:hAnsi="Courier New" w:cs="Courier New"/>
        </w:rPr>
        <w:t>alpha,k</w:t>
      </w:r>
      <w:proofErr w:type="spellEnd"/>
      <w:r w:rsidRPr="00781130">
        <w:rPr>
          <w:rFonts w:ascii="Courier New" w:hAnsi="Courier New" w:cs="Courier New"/>
        </w:rPr>
        <w:t>}\, \eta_{\</w:t>
      </w:r>
      <w:proofErr w:type="spellStart"/>
      <w:r w:rsidRPr="00781130">
        <w:rPr>
          <w:rFonts w:ascii="Courier New" w:hAnsi="Courier New" w:cs="Courier New"/>
        </w:rPr>
        <w:t>alpha,k</w:t>
      </w:r>
      <w:proofErr w:type="spellEnd"/>
      <w:r w:rsidRPr="00781130">
        <w:rPr>
          <w:rFonts w:ascii="Courier New" w:hAnsi="Courier New" w:cs="Courier New"/>
        </w:rPr>
        <w:t>}^{(i)}\right) \</w:t>
      </w:r>
      <w:proofErr w:type="spellStart"/>
      <w:r w:rsidRPr="00781130">
        <w:rPr>
          <w:rFonts w:ascii="Courier New" w:hAnsi="Courier New" w:cs="Courier New"/>
        </w:rPr>
        <w:t>geq</w:t>
      </w:r>
      <w:proofErr w:type="spellEnd"/>
      <w:r w:rsidRPr="00781130">
        <w:rPr>
          <w:rFonts w:ascii="Courier New" w:hAnsi="Courier New" w:cs="Courier New"/>
        </w:rPr>
        <w:t xml:space="preserve"> 0.5 \\</w:t>
      </w:r>
    </w:p>
    <w:p w14:paraId="710A4DF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0 &amp; \text{otherwise}</w:t>
      </w:r>
    </w:p>
    <w:p w14:paraId="335E87B3"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end</w:t>
      </w:r>
      <w:proofErr w:type="gramEnd"/>
      <w:r w:rsidRPr="00781130">
        <w:rPr>
          <w:rFonts w:ascii="Courier New" w:hAnsi="Courier New" w:cs="Courier New"/>
        </w:rPr>
        <w:t>{cases}</w:t>
      </w:r>
    </w:p>
    <w:p w14:paraId="4C88BF0F"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\quad \</w:t>
      </w:r>
      <w:proofErr w:type="spellStart"/>
      <w:r w:rsidRPr="00781130">
        <w:rPr>
          <w:rFonts w:ascii="Courier New" w:hAnsi="Courier New" w:cs="Courier New"/>
        </w:rPr>
        <w:t>forall</w:t>
      </w:r>
      <w:proofErr w:type="spellEnd"/>
      <w:r w:rsidRPr="00781130">
        <w:rPr>
          <w:rFonts w:ascii="Courier New" w:hAnsi="Courier New" w:cs="Courier New"/>
        </w:rPr>
        <w:t xml:space="preserve"> i, k</w:t>
      </w:r>
    </w:p>
    <w:p w14:paraId="351684E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label{</w:t>
      </w:r>
      <w:proofErr w:type="gramEnd"/>
      <w:r w:rsidRPr="00781130">
        <w:rPr>
          <w:rFonts w:ascii="Courier New" w:hAnsi="Courier New" w:cs="Courier New"/>
        </w:rPr>
        <w:t>crowd.Eq.12.aggregated-label}</w:t>
      </w:r>
    </w:p>
    <w:p w14:paraId="3BF585AF"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{equation}</w:t>
      </w:r>
    </w:p>
    <w:p w14:paraId="55165667"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subsubsection{</w:t>
      </w:r>
      <w:proofErr w:type="gramEnd"/>
      <w:r w:rsidRPr="00781130">
        <w:rPr>
          <w:rFonts w:ascii="Courier New" w:hAnsi="Courier New" w:cs="Courier New"/>
        </w:rPr>
        <w:t>Confidence Score Calculation}</w:t>
      </w:r>
    </w:p>
    <w:p w14:paraId="54FD805D" w14:textId="02BF1F43" w:rsidR="00781130" w:rsidRPr="00781130" w:rsidRDefault="00781130" w:rsidP="00781130">
      <w:pPr>
        <w:pStyle w:val="PlainText"/>
        <w:rPr>
          <w:rFonts w:ascii="Courier New" w:hAnsi="Courier New" w:cs="Courier New"/>
        </w:rPr>
      </w:pPr>
      <w:r w:rsidRPr="00781130">
        <w:rPr>
          <w:rFonts w:ascii="Courier New" w:hAnsi="Courier New" w:cs="Courier New"/>
        </w:rPr>
        <w:t>In previous section we showed how to calculate the aggregated label $</w:t>
      </w:r>
      <w:proofErr w:type="spellStart"/>
      <w:r w:rsidRPr="00781130">
        <w:rPr>
          <w:rFonts w:ascii="Courier New" w:hAnsi="Courier New" w:cs="Courier New"/>
        </w:rPr>
        <w:t>v_k</w:t>
      </w:r>
      <w:proofErr w:type="spellEnd"/>
      <w:r w:rsidRPr="00781130">
        <w:rPr>
          <w:rFonts w:ascii="Courier New" w:hAnsi="Courier New" w:cs="Courier New"/>
        </w:rPr>
        <w:t>^{(i)} $ (shown in Equation~(\</w:t>
      </w:r>
      <w:proofErr w:type="gramStart"/>
      <w:r w:rsidRPr="00781130">
        <w:rPr>
          <w:rFonts w:ascii="Courier New" w:hAnsi="Courier New" w:cs="Courier New"/>
        </w:rPr>
        <w:t>ref{</w:t>
      </w:r>
      <w:proofErr w:type="gramEnd"/>
      <w:r w:rsidRPr="00781130">
        <w:rPr>
          <w:rFonts w:ascii="Courier New" w:hAnsi="Courier New" w:cs="Courier New"/>
        </w:rPr>
        <w:t>crowd.Eq.12.aggregated-label})). Define $</w:t>
      </w:r>
      <w:proofErr w:type="spellStart"/>
      <w:r w:rsidRPr="00781130">
        <w:rPr>
          <w:rFonts w:ascii="Courier New" w:hAnsi="Courier New" w:cs="Courier New"/>
        </w:rPr>
        <w:t>F_k</w:t>
      </w:r>
      <w:proofErr w:type="spellEnd"/>
      <w:r w:rsidRPr="00781130">
        <w:rPr>
          <w:rFonts w:ascii="Courier New" w:hAnsi="Courier New" w:cs="Courier New"/>
        </w:rPr>
        <w:t xml:space="preserve">^{(i)} $ as the confidence score for instance $i $ and class $k $. </w:t>
      </w:r>
      <w:del w:id="135" w:author="Rodriguez, Jeffrey J - (jjrodrig)" w:date="2023-06-15T14:02:00Z">
        <w:r w:rsidRPr="00781130" w:rsidDel="006E4228">
          <w:rPr>
            <w:rFonts w:ascii="Courier New" w:hAnsi="Courier New" w:cs="Courier New"/>
          </w:rPr>
          <w:delText>In this section, w</w:delText>
        </w:r>
      </w:del>
      <w:ins w:id="136" w:author="Rodriguez, Jeffrey J - (jjrodrig)" w:date="2023-06-15T14:02:00Z">
        <w:r w:rsidR="006E4228">
          <w:rPr>
            <w:rFonts w:ascii="Courier New" w:hAnsi="Courier New" w:cs="Courier New"/>
          </w:rPr>
          <w:t>W</w:t>
        </w:r>
      </w:ins>
      <w:r w:rsidRPr="00781130">
        <w:rPr>
          <w:rFonts w:ascii="Courier New" w:hAnsi="Courier New" w:cs="Courier New"/>
        </w:rPr>
        <w:t>e calculate two confidence scores $</w:t>
      </w:r>
      <w:proofErr w:type="spellStart"/>
      <w:r w:rsidRPr="00781130">
        <w:rPr>
          <w:rFonts w:ascii="Courier New" w:hAnsi="Courier New" w:cs="Courier New"/>
        </w:rPr>
        <w:t>F_k</w:t>
      </w:r>
      <w:proofErr w:type="spellEnd"/>
      <w:r w:rsidRPr="00781130">
        <w:rPr>
          <w:rFonts w:ascii="Courier New" w:hAnsi="Courier New" w:cs="Courier New"/>
        </w:rPr>
        <w:t>^{(i)} $, based on how many different annotators agree on the reported label $</w:t>
      </w:r>
      <w:proofErr w:type="spellStart"/>
      <w:r w:rsidRPr="00781130">
        <w:rPr>
          <w:rFonts w:ascii="Courier New" w:hAnsi="Courier New" w:cs="Courier New"/>
        </w:rPr>
        <w:t>v_k</w:t>
      </w:r>
      <w:proofErr w:type="spellEnd"/>
      <w:r w:rsidRPr="00781130">
        <w:rPr>
          <w:rFonts w:ascii="Courier New" w:hAnsi="Courier New" w:cs="Courier New"/>
        </w:rPr>
        <w:t xml:space="preserve">^{(i)} $, </w:t>
      </w:r>
      <w:commentRangeStart w:id="137"/>
      <w:r w:rsidRPr="00781130">
        <w:rPr>
          <w:rFonts w:ascii="Courier New" w:hAnsi="Courier New" w:cs="Courier New"/>
        </w:rPr>
        <w:t>which will be</w:t>
      </w:r>
      <w:commentRangeEnd w:id="137"/>
      <w:r w:rsidR="00C60B65">
        <w:rPr>
          <w:rStyle w:val="CommentReference"/>
          <w:rFonts w:asciiTheme="minorHAnsi" w:hAnsiTheme="minorHAnsi"/>
        </w:rPr>
        <w:commentReference w:id="137"/>
      </w:r>
      <w:r w:rsidRPr="00781130">
        <w:rPr>
          <w:rFonts w:ascii="Courier New" w:hAnsi="Courier New" w:cs="Courier New"/>
        </w:rPr>
        <w:t xml:space="preserve"> reported alongside the aggregated label $</w:t>
      </w:r>
      <w:proofErr w:type="spellStart"/>
      <w:r w:rsidRPr="00781130">
        <w:rPr>
          <w:rFonts w:ascii="Courier New" w:hAnsi="Courier New" w:cs="Courier New"/>
        </w:rPr>
        <w:t>v_k</w:t>
      </w:r>
      <w:proofErr w:type="spellEnd"/>
      <w:r w:rsidRPr="00781130">
        <w:rPr>
          <w:rFonts w:ascii="Courier New" w:hAnsi="Courier New" w:cs="Courier New"/>
        </w:rPr>
        <w:t>^{(i)} $. The confidence scores show the level of confidence we should place on the aggregated labels.</w:t>
      </w:r>
    </w:p>
    <w:p w14:paraId="50AF6BC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To calculate this confidence score, we modify the two techniques used by Sheng~\cite{sheng_Majority_2019} and Tao~\cite{tao_Label_2020} to incorporate our calculated weight $\omega_{\</w:t>
      </w:r>
      <w:proofErr w:type="spellStart"/>
      <w:r w:rsidRPr="00781130">
        <w:rPr>
          <w:rFonts w:ascii="Courier New" w:hAnsi="Courier New" w:cs="Courier New"/>
        </w:rPr>
        <w:t>alpha,k</w:t>
      </w:r>
      <w:proofErr w:type="spellEnd"/>
      <w:r w:rsidRPr="00781130">
        <w:rPr>
          <w:rFonts w:ascii="Courier New" w:hAnsi="Courier New" w:cs="Courier New"/>
        </w:rPr>
        <w:t>} $ shown in Equation~(\ref{crowd.Eq.11.weights})  for each worker $\alpha $.</w:t>
      </w:r>
    </w:p>
    <w:p w14:paraId="74C59D3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\begin{enumerate</w:t>
      </w:r>
      <w:proofErr w:type="gramStart"/>
      <w:r w:rsidRPr="00781130">
        <w:rPr>
          <w:rFonts w:ascii="Courier New" w:hAnsi="Courier New" w:cs="Courier New"/>
        </w:rPr>
        <w:t>}[</w:t>
      </w:r>
      <w:proofErr w:type="gramEnd"/>
      <w:r w:rsidRPr="00781130">
        <w:rPr>
          <w:rFonts w:ascii="Courier New" w:hAnsi="Courier New" w:cs="Courier New"/>
        </w:rPr>
        <w:t>1.]</w:t>
      </w:r>
    </w:p>
    <w:p w14:paraId="5C2DE3A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\item \</w:t>
      </w:r>
      <w:proofErr w:type="spellStart"/>
      <w:r w:rsidRPr="00781130">
        <w:rPr>
          <w:rFonts w:ascii="Courier New" w:hAnsi="Courier New" w:cs="Courier New"/>
        </w:rPr>
        <w:t>textbf</w:t>
      </w:r>
      <w:proofErr w:type="spellEnd"/>
      <w:r w:rsidRPr="00781130">
        <w:rPr>
          <w:rFonts w:ascii="Courier New" w:hAnsi="Courier New" w:cs="Courier New"/>
        </w:rPr>
        <w:t>{</w:t>
      </w:r>
      <w:proofErr w:type="spellStart"/>
      <w:r w:rsidRPr="00781130">
        <w:rPr>
          <w:rFonts w:ascii="Courier New" w:hAnsi="Courier New" w:cs="Courier New"/>
        </w:rPr>
        <w:t>uwMV</w:t>
      </w:r>
      <w:proofErr w:type="spellEnd"/>
      <w:r w:rsidRPr="00781130">
        <w:rPr>
          <w:rFonts w:ascii="Courier New" w:hAnsi="Courier New" w:cs="Courier New"/>
        </w:rPr>
        <w:t xml:space="preserve">-Freq:} In this approach, the confidence score $F^{(i)} $ </w:t>
      </w:r>
      <w:proofErr w:type="gramStart"/>
      <w:r w:rsidRPr="00781130">
        <w:rPr>
          <w:rFonts w:ascii="Courier New" w:hAnsi="Courier New" w:cs="Courier New"/>
        </w:rPr>
        <w:t>is defined</w:t>
      </w:r>
      <w:proofErr w:type="gramEnd"/>
      <w:r w:rsidRPr="00781130">
        <w:rPr>
          <w:rFonts w:ascii="Courier New" w:hAnsi="Courier New" w:cs="Courier New"/>
        </w:rPr>
        <w:t xml:space="preserve"> as the weighted sum of labels belonging to annotators whose label is the same as the final aggregated label. It </w:t>
      </w:r>
      <w:proofErr w:type="gramStart"/>
      <w:r w:rsidRPr="00781130">
        <w:rPr>
          <w:rFonts w:ascii="Courier New" w:hAnsi="Courier New" w:cs="Courier New"/>
        </w:rPr>
        <w:t>is calculated</w:t>
      </w:r>
      <w:proofErr w:type="gramEnd"/>
      <w:r w:rsidRPr="00781130">
        <w:rPr>
          <w:rFonts w:ascii="Courier New" w:hAnsi="Courier New" w:cs="Courier New"/>
        </w:rPr>
        <w:t xml:space="preserve"> as</w:t>
      </w:r>
    </w:p>
    <w:p w14:paraId="678299C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begin</w:t>
      </w:r>
      <w:proofErr w:type="gramEnd"/>
      <w:r w:rsidRPr="00781130">
        <w:rPr>
          <w:rFonts w:ascii="Courier New" w:hAnsi="Courier New" w:cs="Courier New"/>
        </w:rPr>
        <w:t>{equation}</w:t>
      </w:r>
    </w:p>
    <w:p w14:paraId="1852AF5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lastRenderedPageBreak/>
        <w:t xml:space="preserve">        F_k^{(i</w:t>
      </w:r>
      <w:proofErr w:type="gramStart"/>
      <w:r w:rsidRPr="00781130">
        <w:rPr>
          <w:rFonts w:ascii="Courier New" w:hAnsi="Courier New" w:cs="Courier New"/>
        </w:rPr>
        <w:t>)}=</w:t>
      </w:r>
      <w:proofErr w:type="gramEnd"/>
      <w:r w:rsidRPr="00781130">
        <w:rPr>
          <w:rFonts w:ascii="Courier New" w:hAnsi="Courier New" w:cs="Courier New"/>
        </w:rPr>
        <w:t>{\sum\nolimits_{\alpha=1}^{M}{\omega_{\alpha,k}\;\delta\left(\eta_{\alpha,k}^{(i)}\;\;,\;\;\;v_k^{(i)}\right)}}</w:t>
      </w:r>
    </w:p>
    <w:p w14:paraId="371DE8C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label{</w:t>
      </w:r>
      <w:proofErr w:type="gramEnd"/>
      <w:r w:rsidRPr="00781130">
        <w:rPr>
          <w:rFonts w:ascii="Courier New" w:hAnsi="Courier New" w:cs="Courier New"/>
        </w:rPr>
        <w:t>crowd.Eq.13.confidence-score.freq}</w:t>
      </w:r>
    </w:p>
    <w:p w14:paraId="11783FB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end</w:t>
      </w:r>
      <w:proofErr w:type="gramEnd"/>
      <w:r w:rsidRPr="00781130">
        <w:rPr>
          <w:rFonts w:ascii="Courier New" w:hAnsi="Courier New" w:cs="Courier New"/>
        </w:rPr>
        <w:t>{equation}</w:t>
      </w:r>
    </w:p>
    <w:p w14:paraId="4D31EB8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where $\delta $ is the Kronecker delta function.</w:t>
      </w:r>
    </w:p>
    <w:p w14:paraId="0F25B140"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\item \</w:t>
      </w:r>
      <w:proofErr w:type="spellStart"/>
      <w:r w:rsidRPr="00781130">
        <w:rPr>
          <w:rFonts w:ascii="Courier New" w:hAnsi="Courier New" w:cs="Courier New"/>
        </w:rPr>
        <w:t>textbf</w:t>
      </w:r>
      <w:proofErr w:type="spellEnd"/>
      <w:r w:rsidRPr="00781130">
        <w:rPr>
          <w:rFonts w:ascii="Courier New" w:hAnsi="Courier New" w:cs="Courier New"/>
        </w:rPr>
        <w:t>{</w:t>
      </w:r>
      <w:proofErr w:type="spellStart"/>
      <w:r w:rsidRPr="00781130">
        <w:rPr>
          <w:rFonts w:ascii="Courier New" w:hAnsi="Courier New" w:cs="Courier New"/>
        </w:rPr>
        <w:t>uwMV</w:t>
      </w:r>
      <w:proofErr w:type="spellEnd"/>
      <w:r w:rsidRPr="00781130">
        <w:rPr>
          <w:rFonts w:ascii="Courier New" w:hAnsi="Courier New" w:cs="Courier New"/>
        </w:rPr>
        <w:t xml:space="preserve">-Beta:} In this approach, the CDF of the beta distribution at the decision threshold of $0.5 $ </w:t>
      </w:r>
      <w:proofErr w:type="gramStart"/>
      <w:r w:rsidRPr="00781130">
        <w:rPr>
          <w:rFonts w:ascii="Courier New" w:hAnsi="Courier New" w:cs="Courier New"/>
        </w:rPr>
        <w:t>is used</w:t>
      </w:r>
      <w:proofErr w:type="gramEnd"/>
      <w:r w:rsidRPr="00781130">
        <w:rPr>
          <w:rFonts w:ascii="Courier New" w:hAnsi="Courier New" w:cs="Courier New"/>
        </w:rPr>
        <w:t xml:space="preserve"> to calculate a confidence score $F^{(i)} $. To calculate the two shape parameters of the beta distributions $\alpha^{(i)} $ and $\beta^{(i)} $, we use a weighted sum of all correct and incorrect aggregated labels, respectively:</w:t>
      </w:r>
    </w:p>
    <w:p w14:paraId="340DACD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begin</w:t>
      </w:r>
      <w:proofErr w:type="gramEnd"/>
      <w:r w:rsidRPr="00781130">
        <w:rPr>
          <w:rFonts w:ascii="Courier New" w:hAnsi="Courier New" w:cs="Courier New"/>
        </w:rPr>
        <w:t>{equation}</w:t>
      </w:r>
    </w:p>
    <w:p w14:paraId="0BAD27C7"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begin</w:t>
      </w:r>
      <w:proofErr w:type="gramEnd"/>
      <w:r w:rsidRPr="00781130">
        <w:rPr>
          <w:rFonts w:ascii="Courier New" w:hAnsi="Courier New" w:cs="Courier New"/>
        </w:rPr>
        <w:t>{aligned}</w:t>
      </w:r>
    </w:p>
    <w:p w14:paraId="0CDBA515"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r w:rsidRPr="00781130">
        <w:rPr>
          <w:rFonts w:ascii="Courier New" w:hAnsi="Courier New" w:cs="Courier New"/>
        </w:rPr>
        <w:t>l_k</w:t>
      </w:r>
      <w:proofErr w:type="spellEnd"/>
      <w:r w:rsidRPr="00781130">
        <w:rPr>
          <w:rFonts w:ascii="Courier New" w:hAnsi="Courier New" w:cs="Courier New"/>
        </w:rPr>
        <w:t>^{(i)} &amp;= 1 + \sum_{\alpha=</w:t>
      </w:r>
      <w:proofErr w:type="gramStart"/>
      <w:r w:rsidRPr="00781130">
        <w:rPr>
          <w:rFonts w:ascii="Courier New" w:hAnsi="Courier New" w:cs="Courier New"/>
        </w:rPr>
        <w:t>1}^</w:t>
      </w:r>
      <w:proofErr w:type="gramEnd"/>
      <w:r w:rsidRPr="00781130">
        <w:rPr>
          <w:rFonts w:ascii="Courier New" w:hAnsi="Courier New" w:cs="Courier New"/>
        </w:rPr>
        <w:t>{M} \omega_{\</w:t>
      </w:r>
      <w:proofErr w:type="spellStart"/>
      <w:r w:rsidRPr="00781130">
        <w:rPr>
          <w:rFonts w:ascii="Courier New" w:hAnsi="Courier New" w:cs="Courier New"/>
        </w:rPr>
        <w:t>alpha,k</w:t>
      </w:r>
      <w:proofErr w:type="spellEnd"/>
      <w:r w:rsidRPr="00781130">
        <w:rPr>
          <w:rFonts w:ascii="Courier New" w:hAnsi="Courier New" w:cs="Courier New"/>
        </w:rPr>
        <w:t>} \; \delta\left(\eta_{\</w:t>
      </w:r>
      <w:proofErr w:type="spellStart"/>
      <w:r w:rsidRPr="00781130">
        <w:rPr>
          <w:rFonts w:ascii="Courier New" w:hAnsi="Courier New" w:cs="Courier New"/>
        </w:rPr>
        <w:t>alpha,k</w:t>
      </w:r>
      <w:proofErr w:type="spellEnd"/>
      <w:r w:rsidRPr="00781130">
        <w:rPr>
          <w:rFonts w:ascii="Courier New" w:hAnsi="Courier New" w:cs="Courier New"/>
        </w:rPr>
        <w:t>}^{(i)}, v_{k}^{(i)}\right) \\</w:t>
      </w:r>
    </w:p>
    <w:p w14:paraId="6158DB6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r w:rsidRPr="00781130">
        <w:rPr>
          <w:rFonts w:ascii="Courier New" w:hAnsi="Courier New" w:cs="Courier New"/>
        </w:rPr>
        <w:t>u_k</w:t>
      </w:r>
      <w:proofErr w:type="spellEnd"/>
      <w:r w:rsidRPr="00781130">
        <w:rPr>
          <w:rFonts w:ascii="Courier New" w:hAnsi="Courier New" w:cs="Courier New"/>
        </w:rPr>
        <w:t>^{(i)} &amp;= 1 + \sum_{\alpha=</w:t>
      </w:r>
      <w:proofErr w:type="gramStart"/>
      <w:r w:rsidRPr="00781130">
        <w:rPr>
          <w:rFonts w:ascii="Courier New" w:hAnsi="Courier New" w:cs="Courier New"/>
        </w:rPr>
        <w:t>1}^</w:t>
      </w:r>
      <w:proofErr w:type="gramEnd"/>
      <w:r w:rsidRPr="00781130">
        <w:rPr>
          <w:rFonts w:ascii="Courier New" w:hAnsi="Courier New" w:cs="Courier New"/>
        </w:rPr>
        <w:t>{M} \omega_{\</w:t>
      </w:r>
      <w:proofErr w:type="spellStart"/>
      <w:r w:rsidRPr="00781130">
        <w:rPr>
          <w:rFonts w:ascii="Courier New" w:hAnsi="Courier New" w:cs="Courier New"/>
        </w:rPr>
        <w:t>alpha,k</w:t>
      </w:r>
      <w:proofErr w:type="spellEnd"/>
      <w:r w:rsidRPr="00781130">
        <w:rPr>
          <w:rFonts w:ascii="Courier New" w:hAnsi="Courier New" w:cs="Courier New"/>
        </w:rPr>
        <w:t>} \; \delta\left(\eta_{\</w:t>
      </w:r>
      <w:proofErr w:type="spellStart"/>
      <w:r w:rsidRPr="00781130">
        <w:rPr>
          <w:rFonts w:ascii="Courier New" w:hAnsi="Courier New" w:cs="Courier New"/>
        </w:rPr>
        <w:t>alpha,k</w:t>
      </w:r>
      <w:proofErr w:type="spellEnd"/>
      <w:r w:rsidRPr="00781130">
        <w:rPr>
          <w:rFonts w:ascii="Courier New" w:hAnsi="Courier New" w:cs="Courier New"/>
        </w:rPr>
        <w:t>}^{(i)}, 1 - v_{k}^{(i)}\right)</w:t>
      </w:r>
    </w:p>
    <w:p w14:paraId="28E6419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end</w:t>
      </w:r>
      <w:proofErr w:type="gramEnd"/>
      <w:r w:rsidRPr="00781130">
        <w:rPr>
          <w:rFonts w:ascii="Courier New" w:hAnsi="Courier New" w:cs="Courier New"/>
        </w:rPr>
        <w:t>{aligned}</w:t>
      </w:r>
    </w:p>
    <w:p w14:paraId="246FB7D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label{</w:t>
      </w:r>
      <w:proofErr w:type="gramEnd"/>
      <w:r w:rsidRPr="00781130">
        <w:rPr>
          <w:rFonts w:ascii="Courier New" w:hAnsi="Courier New" w:cs="Courier New"/>
        </w:rPr>
        <w:t>crowd.Eq.14.beta_l_u}</w:t>
      </w:r>
    </w:p>
    <w:p w14:paraId="6CEBA4F7"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end</w:t>
      </w:r>
      <w:proofErr w:type="gramEnd"/>
      <w:r w:rsidRPr="00781130">
        <w:rPr>
          <w:rFonts w:ascii="Courier New" w:hAnsi="Courier New" w:cs="Courier New"/>
        </w:rPr>
        <w:t>{equation}</w:t>
      </w:r>
    </w:p>
    <w:p w14:paraId="272481F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begin</w:t>
      </w:r>
      <w:proofErr w:type="gramEnd"/>
      <w:r w:rsidRPr="00781130">
        <w:rPr>
          <w:rFonts w:ascii="Courier New" w:hAnsi="Courier New" w:cs="Courier New"/>
        </w:rPr>
        <w:t>{equation}</w:t>
      </w:r>
    </w:p>
    <w:p w14:paraId="3E9B438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F_k^{(i)}=I_{0.5}\left(l_k^{(i)},u_k^{(i)}\right)=\sum_{t=\lfloor </w:t>
      </w:r>
      <w:proofErr w:type="spellStart"/>
      <w:r w:rsidRPr="00781130">
        <w:rPr>
          <w:rFonts w:ascii="Courier New" w:hAnsi="Courier New" w:cs="Courier New"/>
        </w:rPr>
        <w:t>l_k</w:t>
      </w:r>
      <w:proofErr w:type="spellEnd"/>
      <w:r w:rsidRPr="00781130">
        <w:rPr>
          <w:rFonts w:ascii="Courier New" w:hAnsi="Courier New" w:cs="Courier New"/>
        </w:rPr>
        <w:t>^{(i)}\</w:t>
      </w:r>
      <w:proofErr w:type="spellStart"/>
      <w:r w:rsidRPr="00781130">
        <w:rPr>
          <w:rFonts w:ascii="Courier New" w:hAnsi="Courier New" w:cs="Courier New"/>
        </w:rPr>
        <w:t>rfloor</w:t>
      </w:r>
      <w:proofErr w:type="spellEnd"/>
      <w:r w:rsidRPr="00781130">
        <w:rPr>
          <w:rFonts w:ascii="Courier New" w:hAnsi="Courier New" w:cs="Courier New"/>
        </w:rPr>
        <w:t>}^{T-1}\frac{(T-1)!}{t!(T-1-t)!}0.5^{T-1}</w:t>
      </w:r>
    </w:p>
    <w:p w14:paraId="657AD84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label{</w:t>
      </w:r>
      <w:proofErr w:type="gramEnd"/>
      <w:r w:rsidRPr="00781130">
        <w:rPr>
          <w:rFonts w:ascii="Courier New" w:hAnsi="Courier New" w:cs="Courier New"/>
        </w:rPr>
        <w:t>crowd.Eq.15.confidence-score.beta}</w:t>
      </w:r>
    </w:p>
    <w:p w14:paraId="34C8F3A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end</w:t>
      </w:r>
      <w:proofErr w:type="gramEnd"/>
      <w:r w:rsidRPr="00781130">
        <w:rPr>
          <w:rFonts w:ascii="Courier New" w:hAnsi="Courier New" w:cs="Courier New"/>
        </w:rPr>
        <w:t>{equation}</w:t>
      </w:r>
    </w:p>
    <w:p w14:paraId="1C37A31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where $T=\left\</w:t>
      </w:r>
      <w:proofErr w:type="spellStart"/>
      <w:r w:rsidRPr="00781130">
        <w:rPr>
          <w:rFonts w:ascii="Courier New" w:hAnsi="Courier New" w:cs="Courier New"/>
        </w:rPr>
        <w:t>lfloor</w:t>
      </w:r>
      <w:proofErr w:type="spellEnd"/>
      <w:r w:rsidRPr="00781130">
        <w:rPr>
          <w:rFonts w:ascii="Courier New" w:hAnsi="Courier New" w:cs="Courier New"/>
        </w:rPr>
        <w:t xml:space="preserve"> </w:t>
      </w:r>
      <w:proofErr w:type="spellStart"/>
      <w:r w:rsidRPr="00781130">
        <w:rPr>
          <w:rFonts w:ascii="Courier New" w:hAnsi="Courier New" w:cs="Courier New"/>
        </w:rPr>
        <w:t>l_k</w:t>
      </w:r>
      <w:proofErr w:type="spellEnd"/>
      <w:r w:rsidRPr="00781130">
        <w:rPr>
          <w:rFonts w:ascii="Courier New" w:hAnsi="Courier New" w:cs="Courier New"/>
        </w:rPr>
        <w:t xml:space="preserve">^{(i)} + </w:t>
      </w:r>
      <w:proofErr w:type="spellStart"/>
      <w:r w:rsidRPr="00781130">
        <w:rPr>
          <w:rFonts w:ascii="Courier New" w:hAnsi="Courier New" w:cs="Courier New"/>
        </w:rPr>
        <w:t>u_k</w:t>
      </w:r>
      <w:proofErr w:type="spellEnd"/>
      <w:r w:rsidRPr="00781130">
        <w:rPr>
          <w:rFonts w:ascii="Courier New" w:hAnsi="Courier New" w:cs="Courier New"/>
        </w:rPr>
        <w:t>^{(i</w:t>
      </w:r>
      <w:proofErr w:type="gramStart"/>
      <w:r w:rsidRPr="00781130">
        <w:rPr>
          <w:rFonts w:ascii="Courier New" w:hAnsi="Courier New" w:cs="Courier New"/>
        </w:rPr>
        <w:t>)}\right\</w:t>
      </w:r>
      <w:proofErr w:type="spellStart"/>
      <w:r w:rsidRPr="00781130">
        <w:rPr>
          <w:rFonts w:ascii="Courier New" w:hAnsi="Courier New" w:cs="Courier New"/>
        </w:rPr>
        <w:t>rfloor</w:t>
      </w:r>
      <w:proofErr w:type="spellEnd"/>
      <w:proofErr w:type="gramEnd"/>
      <w:r w:rsidRPr="00781130">
        <w:rPr>
          <w:rFonts w:ascii="Courier New" w:hAnsi="Courier New" w:cs="Courier New"/>
        </w:rPr>
        <w:t xml:space="preserve"> $ and $\left\</w:t>
      </w:r>
      <w:proofErr w:type="spellStart"/>
      <w:r w:rsidRPr="00781130">
        <w:rPr>
          <w:rFonts w:ascii="Courier New" w:hAnsi="Courier New" w:cs="Courier New"/>
        </w:rPr>
        <w:t>lfloor</w:t>
      </w:r>
      <w:proofErr w:type="spellEnd"/>
      <w:r w:rsidRPr="00781130">
        <w:rPr>
          <w:rFonts w:ascii="Courier New" w:hAnsi="Courier New" w:cs="Courier New"/>
        </w:rPr>
        <w:t>\</w:t>
      </w:r>
      <w:proofErr w:type="spellStart"/>
      <w:r w:rsidRPr="00781130">
        <w:rPr>
          <w:rFonts w:ascii="Courier New" w:hAnsi="Courier New" w:cs="Courier New"/>
        </w:rPr>
        <w:t>cdot</w:t>
      </w:r>
      <w:proofErr w:type="spellEnd"/>
      <w:r w:rsidRPr="00781130">
        <w:rPr>
          <w:rFonts w:ascii="Courier New" w:hAnsi="Courier New" w:cs="Courier New"/>
        </w:rPr>
        <w:t>\right\</w:t>
      </w:r>
      <w:proofErr w:type="spellStart"/>
      <w:r w:rsidRPr="00781130">
        <w:rPr>
          <w:rFonts w:ascii="Courier New" w:hAnsi="Courier New" w:cs="Courier New"/>
        </w:rPr>
        <w:t>rfloor</w:t>
      </w:r>
      <w:proofErr w:type="spellEnd"/>
      <w:r w:rsidRPr="00781130">
        <w:rPr>
          <w:rFonts w:ascii="Courier New" w:hAnsi="Courier New" w:cs="Courier New"/>
        </w:rPr>
        <w:t xml:space="preserve"> $ is the floor function.</w:t>
      </w:r>
    </w:p>
    <w:p w14:paraId="1D793C6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{enumerate}</w:t>
      </w:r>
    </w:p>
    <w:p w14:paraId="4F0FA72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section{</w:t>
      </w:r>
      <w:proofErr w:type="gramEnd"/>
      <w:r w:rsidRPr="00781130">
        <w:rPr>
          <w:rFonts w:ascii="Courier New" w:hAnsi="Courier New" w:cs="Courier New"/>
        </w:rPr>
        <w:t>Results}</w:t>
      </w:r>
    </w:p>
    <w:p w14:paraId="268BFADA" w14:textId="77777777" w:rsidR="00781130" w:rsidRPr="00781130" w:rsidRDefault="00781130" w:rsidP="00781130">
      <w:pPr>
        <w:pStyle w:val="PlainText"/>
        <w:rPr>
          <w:rFonts w:ascii="Courier New" w:hAnsi="Courier New" w:cs="Courier New"/>
        </w:rPr>
      </w:pPr>
      <w:del w:id="138" w:author="Rodriguez, Jeffrey J - (jjrodrig)" w:date="2023-05-16T11:39:00Z">
        <w:r w:rsidRPr="00781130" w:rsidDel="00492CB9">
          <w:rPr>
            <w:rFonts w:ascii="Courier New" w:hAnsi="Courier New" w:cs="Courier New"/>
          </w:rPr>
          <w:delText xml:space="preserve">In this section, we assess the efficacy of our proposed strategy. </w:delText>
        </w:r>
      </w:del>
      <w:r w:rsidRPr="00781130">
        <w:rPr>
          <w:rFonts w:ascii="Courier New" w:hAnsi="Courier New" w:cs="Courier New"/>
        </w:rPr>
        <w:t xml:space="preserve">To evaluate our proposed technique, we conducted a series of experiments comparing the proposed technique with </w:t>
      </w:r>
      <w:ins w:id="139" w:author="Rodriguez, Jeffrey J - (jjrodrig)" w:date="2023-05-16T11:43:00Z">
        <w:r w:rsidR="00492CB9">
          <w:rPr>
            <w:rFonts w:ascii="Courier New" w:hAnsi="Courier New" w:cs="Courier New"/>
          </w:rPr>
          <w:t xml:space="preserve">several </w:t>
        </w:r>
      </w:ins>
      <w:r w:rsidRPr="00781130">
        <w:rPr>
          <w:rFonts w:ascii="Courier New" w:hAnsi="Courier New" w:cs="Courier New"/>
        </w:rPr>
        <w:t xml:space="preserve">existing </w:t>
      </w:r>
      <w:del w:id="140" w:author="Rodriguez, Jeffrey J - (jjrodrig)" w:date="2023-05-16T11:42:00Z">
        <w:r w:rsidRPr="00781130" w:rsidDel="00492CB9">
          <w:rPr>
            <w:rFonts w:ascii="Courier New" w:hAnsi="Courier New" w:cs="Courier New"/>
          </w:rPr>
          <w:delText xml:space="preserve">state-of-the-art </w:delText>
        </w:r>
      </w:del>
      <w:r w:rsidRPr="00781130">
        <w:rPr>
          <w:rFonts w:ascii="Courier New" w:hAnsi="Courier New" w:cs="Courier New"/>
        </w:rPr>
        <w:t xml:space="preserve">techniques such as </w:t>
      </w:r>
      <w:commentRangeStart w:id="141"/>
      <w:r w:rsidRPr="00781130">
        <w:rPr>
          <w:rFonts w:ascii="Courier New" w:hAnsi="Courier New" w:cs="Courier New"/>
        </w:rPr>
        <w:t>MV</w:t>
      </w:r>
      <w:commentRangeEnd w:id="141"/>
      <w:r w:rsidR="00492CB9">
        <w:rPr>
          <w:rStyle w:val="CommentReference"/>
          <w:rFonts w:asciiTheme="minorHAnsi" w:hAnsiTheme="minorHAnsi"/>
        </w:rPr>
        <w:commentReference w:id="141"/>
      </w:r>
      <w:r w:rsidRPr="00781130">
        <w:rPr>
          <w:rFonts w:ascii="Courier New" w:hAnsi="Courier New" w:cs="Courier New"/>
        </w:rPr>
        <w:t xml:space="preserve">, Tao~\cite{tao_Label_2020}, and Sheng~\cite{sheng_Majority_2019}, as well as with other crowdsourcing methodologies reported in the crowd-kit package~\cite{ustalov_learningcrowdscrowdkit_2021} including Gold Majority Voting, MMSR~\cite{ma_Adversarial_2020}, Wawa, Zero-Based Skill, GLAD~\cite{whitehill_Whose_2009}, and </w:t>
      </w:r>
      <w:proofErr w:type="spellStart"/>
      <w:r w:rsidRPr="00781130">
        <w:rPr>
          <w:rFonts w:ascii="Courier New" w:hAnsi="Courier New" w:cs="Courier New"/>
        </w:rPr>
        <w:t>Dawid</w:t>
      </w:r>
      <w:proofErr w:type="spellEnd"/>
      <w:r w:rsidRPr="00781130">
        <w:rPr>
          <w:rFonts w:ascii="Courier New" w:hAnsi="Courier New" w:cs="Courier New"/>
        </w:rPr>
        <w:t xml:space="preserve"> Skene~\cite{dawid_Maximum_1979}.</w:t>
      </w:r>
    </w:p>
    <w:p w14:paraId="5CE030A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subsection{</w:t>
      </w:r>
      <w:proofErr w:type="gramEnd"/>
      <w:r w:rsidRPr="00781130">
        <w:rPr>
          <w:rFonts w:ascii="Courier New" w:hAnsi="Courier New" w:cs="Courier New"/>
        </w:rPr>
        <w:t>Datasets</w:t>
      </w:r>
      <w:del w:id="142" w:author="Rodriguez, Jeffrey J - (jjrodrig)" w:date="2023-05-16T11:01:00Z">
        <w:r w:rsidRPr="00781130" w:rsidDel="00F34CE8">
          <w:rPr>
            <w:rFonts w:ascii="Courier New" w:hAnsi="Courier New" w:cs="Courier New"/>
          </w:rPr>
          <w:delText>:</w:delText>
        </w:r>
      </w:del>
      <w:r w:rsidRPr="00781130">
        <w:rPr>
          <w:rFonts w:ascii="Courier New" w:hAnsi="Courier New" w:cs="Courier New"/>
        </w:rPr>
        <w:t>}</w:t>
      </w:r>
    </w:p>
    <w:p w14:paraId="1FB8330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We report the performance of our proposed techniques on various datasets. These datasets cover a wide range of domains and have varying characteristics in terms of the number of features, samples, and class distributions. Table~\ref{</w:t>
      </w:r>
      <w:proofErr w:type="gramStart"/>
      <w:r w:rsidRPr="00781130">
        <w:rPr>
          <w:rFonts w:ascii="Courier New" w:hAnsi="Courier New" w:cs="Courier New"/>
        </w:rPr>
        <w:t>crowd.Table</w:t>
      </w:r>
      <w:proofErr w:type="gramEnd"/>
      <w:r w:rsidRPr="00781130">
        <w:rPr>
          <w:rFonts w:ascii="Courier New" w:hAnsi="Courier New" w:cs="Courier New"/>
        </w:rPr>
        <w:t xml:space="preserve">.1.Datasets} provides an overview of the datasets used. All datasets </w:t>
      </w:r>
      <w:proofErr w:type="gramStart"/>
      <w:r w:rsidRPr="00781130">
        <w:rPr>
          <w:rFonts w:ascii="Courier New" w:hAnsi="Courier New" w:cs="Courier New"/>
        </w:rPr>
        <w:t>are obtained</w:t>
      </w:r>
      <w:proofErr w:type="gramEnd"/>
      <w:r w:rsidRPr="00781130">
        <w:rPr>
          <w:rFonts w:ascii="Courier New" w:hAnsi="Courier New" w:cs="Courier New"/>
        </w:rPr>
        <w:t xml:space="preserve"> from the University of California, Irvine (UCI) repository~\cite{duan_UCI_2017}.</w:t>
      </w:r>
    </w:p>
    <w:p w14:paraId="7889F5F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\begin{table}</w:t>
      </w:r>
      <w:proofErr w:type="gramStart"/>
      <w:r w:rsidRPr="00781130">
        <w:rPr>
          <w:rFonts w:ascii="Courier New" w:hAnsi="Courier New" w:cs="Courier New"/>
        </w:rPr>
        <w:t>[!</w:t>
      </w:r>
      <w:proofErr w:type="spellStart"/>
      <w:r w:rsidRPr="00781130">
        <w:rPr>
          <w:rFonts w:ascii="Courier New" w:hAnsi="Courier New" w:cs="Courier New"/>
        </w:rPr>
        <w:t>htbp</w:t>
      </w:r>
      <w:proofErr w:type="spellEnd"/>
      <w:proofErr w:type="gramEnd"/>
      <w:r w:rsidRPr="00781130">
        <w:rPr>
          <w:rFonts w:ascii="Courier New" w:hAnsi="Courier New" w:cs="Courier New"/>
        </w:rPr>
        <w:t>]</w:t>
      </w:r>
    </w:p>
    <w:p w14:paraId="5FAD286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centering</w:t>
      </w:r>
      <w:proofErr w:type="gramEnd"/>
    </w:p>
    <w:p w14:paraId="10F4731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caption{</w:t>
      </w:r>
      <w:commentRangeStart w:id="143"/>
      <w:proofErr w:type="gramEnd"/>
      <w:r w:rsidRPr="00781130">
        <w:rPr>
          <w:rFonts w:ascii="Courier New" w:hAnsi="Courier New" w:cs="Courier New"/>
        </w:rPr>
        <w:t>Descriptions of the datasets used.</w:t>
      </w:r>
      <w:commentRangeEnd w:id="143"/>
      <w:r w:rsidR="00AD0C8E">
        <w:rPr>
          <w:rStyle w:val="CommentReference"/>
          <w:rFonts w:asciiTheme="minorHAnsi" w:hAnsiTheme="minorHAnsi"/>
        </w:rPr>
        <w:commentReference w:id="143"/>
      </w:r>
      <w:r w:rsidRPr="00781130">
        <w:rPr>
          <w:rFonts w:ascii="Courier New" w:hAnsi="Courier New" w:cs="Courier New"/>
        </w:rPr>
        <w:t>}</w:t>
      </w:r>
    </w:p>
    <w:p w14:paraId="031D0788" w14:textId="77777777" w:rsidR="00781130" w:rsidRPr="00781130" w:rsidRDefault="00781130" w:rsidP="00781130">
      <w:pPr>
        <w:pStyle w:val="PlainText"/>
        <w:rPr>
          <w:rFonts w:ascii="Courier New" w:hAnsi="Courier New" w:cs="Courier New"/>
        </w:rPr>
      </w:pPr>
      <w:proofErr w:type="gramStart"/>
      <w:r w:rsidRPr="00781130">
        <w:rPr>
          <w:rFonts w:ascii="Courier New" w:hAnsi="Courier New" w:cs="Courier New"/>
        </w:rPr>
        <w:t>\def\</w:t>
      </w:r>
      <w:proofErr w:type="spellStart"/>
      <w:r w:rsidRPr="00781130">
        <w:rPr>
          <w:rFonts w:ascii="Courier New" w:hAnsi="Courier New" w:cs="Courier New"/>
        </w:rPr>
        <w:t>arraystretch</w:t>
      </w:r>
      <w:proofErr w:type="spellEnd"/>
      <w:r w:rsidRPr="00781130">
        <w:rPr>
          <w:rFonts w:ascii="Courier New" w:hAnsi="Courier New" w:cs="Courier New"/>
        </w:rPr>
        <w:t>{</w:t>
      </w:r>
      <w:proofErr w:type="gramEnd"/>
      <w:r w:rsidRPr="00781130">
        <w:rPr>
          <w:rFonts w:ascii="Courier New" w:hAnsi="Courier New" w:cs="Courier New"/>
        </w:rPr>
        <w:t>1}</w:t>
      </w:r>
    </w:p>
    <w:p w14:paraId="0BB697D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\begin{</w:t>
      </w:r>
      <w:proofErr w:type="spellStart"/>
      <w:r w:rsidRPr="00781130">
        <w:rPr>
          <w:rFonts w:ascii="Courier New" w:hAnsi="Courier New" w:cs="Courier New"/>
        </w:rPr>
        <w:t>tabulary</w:t>
      </w:r>
      <w:proofErr w:type="spellEnd"/>
      <w:r w:rsidRPr="00781130">
        <w:rPr>
          <w:rFonts w:ascii="Courier New" w:hAnsi="Courier New" w:cs="Courier New"/>
        </w:rPr>
        <w:t>}{\</w:t>
      </w:r>
      <w:proofErr w:type="gramStart"/>
      <w:r w:rsidRPr="00781130">
        <w:rPr>
          <w:rFonts w:ascii="Courier New" w:hAnsi="Courier New" w:cs="Courier New"/>
        </w:rPr>
        <w:t>linewidth}{</w:t>
      </w:r>
      <w:proofErr w:type="gramEnd"/>
      <w:r w:rsidRPr="00781130">
        <w:rPr>
          <w:rFonts w:ascii="Courier New" w:hAnsi="Courier New" w:cs="Courier New"/>
        </w:rPr>
        <w:t>LCCCC}</w:t>
      </w:r>
    </w:p>
    <w:p w14:paraId="76ECE09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proofErr w:type="gramStart"/>
      <w:r w:rsidRPr="00781130">
        <w:rPr>
          <w:rFonts w:ascii="Courier New" w:hAnsi="Courier New" w:cs="Courier New"/>
        </w:rPr>
        <w:t>toprule</w:t>
      </w:r>
      <w:proofErr w:type="spellEnd"/>
      <w:proofErr w:type="gramEnd"/>
    </w:p>
    <w:p w14:paraId="7871C40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proofErr w:type="gramStart"/>
      <w:r w:rsidRPr="00781130">
        <w:rPr>
          <w:rFonts w:ascii="Courier New" w:hAnsi="Courier New" w:cs="Courier New"/>
        </w:rPr>
        <w:t>textbf</w:t>
      </w:r>
      <w:proofErr w:type="spellEnd"/>
      <w:r w:rsidRPr="00781130">
        <w:rPr>
          <w:rFonts w:ascii="Courier New" w:hAnsi="Courier New" w:cs="Courier New"/>
        </w:rPr>
        <w:t>{</w:t>
      </w:r>
      <w:proofErr w:type="gramEnd"/>
      <w:r w:rsidRPr="00781130">
        <w:rPr>
          <w:rFonts w:ascii="Courier New" w:hAnsi="Courier New" w:cs="Courier New"/>
        </w:rPr>
        <w:t>Dataset} &amp; \</w:t>
      </w:r>
      <w:proofErr w:type="spellStart"/>
      <w:r w:rsidRPr="00781130">
        <w:rPr>
          <w:rFonts w:ascii="Courier New" w:hAnsi="Courier New" w:cs="Courier New"/>
        </w:rPr>
        <w:t>textbf</w:t>
      </w:r>
      <w:proofErr w:type="spellEnd"/>
      <w:r w:rsidRPr="00781130">
        <w:rPr>
          <w:rFonts w:ascii="Courier New" w:hAnsi="Courier New" w:cs="Courier New"/>
        </w:rPr>
        <w:t>{\#Features} &amp; \</w:t>
      </w:r>
      <w:proofErr w:type="spellStart"/>
      <w:r w:rsidRPr="00781130">
        <w:rPr>
          <w:rFonts w:ascii="Courier New" w:hAnsi="Courier New" w:cs="Courier New"/>
        </w:rPr>
        <w:t>textbf</w:t>
      </w:r>
      <w:proofErr w:type="spellEnd"/>
      <w:r w:rsidRPr="00781130">
        <w:rPr>
          <w:rFonts w:ascii="Courier New" w:hAnsi="Courier New" w:cs="Courier New"/>
        </w:rPr>
        <w:t>{\#Samples} &amp; \</w:t>
      </w:r>
      <w:proofErr w:type="spellStart"/>
      <w:r w:rsidRPr="00781130">
        <w:rPr>
          <w:rFonts w:ascii="Courier New" w:hAnsi="Courier New" w:cs="Courier New"/>
        </w:rPr>
        <w:t>textbf</w:t>
      </w:r>
      <w:proofErr w:type="spellEnd"/>
      <w:r w:rsidRPr="00781130">
        <w:rPr>
          <w:rFonts w:ascii="Courier New" w:hAnsi="Courier New" w:cs="Courier New"/>
        </w:rPr>
        <w:t>{\#Positives} &amp; \</w:t>
      </w:r>
      <w:proofErr w:type="spellStart"/>
      <w:r w:rsidRPr="00781130">
        <w:rPr>
          <w:rFonts w:ascii="Courier New" w:hAnsi="Courier New" w:cs="Courier New"/>
        </w:rPr>
        <w:t>textbf</w:t>
      </w:r>
      <w:proofErr w:type="spellEnd"/>
      <w:r w:rsidRPr="00781130">
        <w:rPr>
          <w:rFonts w:ascii="Courier New" w:hAnsi="Courier New" w:cs="Courier New"/>
        </w:rPr>
        <w:t>{\#Negatives} \\</w:t>
      </w:r>
    </w:p>
    <w:p w14:paraId="3F7981A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lastRenderedPageBreak/>
        <w:t xml:space="preserve">    </w:t>
      </w:r>
      <w:proofErr w:type="spellStart"/>
      <w:r w:rsidRPr="00781130">
        <w:rPr>
          <w:rFonts w:ascii="Courier New" w:hAnsi="Courier New" w:cs="Courier New"/>
        </w:rPr>
        <w:t>kr</w:t>
      </w:r>
      <w:proofErr w:type="spellEnd"/>
      <w:r w:rsidRPr="00781130">
        <w:rPr>
          <w:rFonts w:ascii="Courier New" w:hAnsi="Courier New" w:cs="Courier New"/>
        </w:rPr>
        <w:t>-vs-</w:t>
      </w:r>
      <w:proofErr w:type="spellStart"/>
      <w:r w:rsidRPr="00781130">
        <w:rPr>
          <w:rFonts w:ascii="Courier New" w:hAnsi="Courier New" w:cs="Courier New"/>
        </w:rPr>
        <w:t>kp</w:t>
      </w:r>
      <w:proofErr w:type="spellEnd"/>
      <w:r w:rsidRPr="00781130">
        <w:rPr>
          <w:rFonts w:ascii="Courier New" w:hAnsi="Courier New" w:cs="Courier New"/>
        </w:rPr>
        <w:t xml:space="preserve">    &amp; 36 &amp; 3196 &amp; 1669 &amp; 1527 \\</w:t>
      </w:r>
    </w:p>
    <w:p w14:paraId="3370BAE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mushroom    &amp; 22 &amp; 8124 &amp; 4208 &amp; 3916 \\</w:t>
      </w:r>
    </w:p>
    <w:p w14:paraId="06BF8086"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iris        &amp; </w:t>
      </w:r>
      <w:proofErr w:type="gramStart"/>
      <w:r w:rsidRPr="00781130">
        <w:rPr>
          <w:rFonts w:ascii="Courier New" w:hAnsi="Courier New" w:cs="Courier New"/>
        </w:rPr>
        <w:t>4  &amp;</w:t>
      </w:r>
      <w:proofErr w:type="gramEnd"/>
      <w:r w:rsidRPr="00781130">
        <w:rPr>
          <w:rFonts w:ascii="Courier New" w:hAnsi="Courier New" w:cs="Courier New"/>
        </w:rPr>
        <w:t xml:space="preserve"> 100  &amp; 50   &amp; 50   \\</w:t>
      </w:r>
    </w:p>
    <w:p w14:paraId="7BB23C2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r w:rsidRPr="00781130">
        <w:rPr>
          <w:rFonts w:ascii="Courier New" w:hAnsi="Courier New" w:cs="Courier New"/>
        </w:rPr>
        <w:t>spambase</w:t>
      </w:r>
      <w:proofErr w:type="spellEnd"/>
      <w:r w:rsidRPr="00781130">
        <w:rPr>
          <w:rFonts w:ascii="Courier New" w:hAnsi="Courier New" w:cs="Courier New"/>
        </w:rPr>
        <w:t xml:space="preserve">    &amp; 58 &amp; 4601 &amp; 1813 &amp; 2788 \\</w:t>
      </w:r>
    </w:p>
    <w:p w14:paraId="7FBB0CE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tic-tac-toe &amp; 10 &amp; </w:t>
      </w:r>
      <w:proofErr w:type="gramStart"/>
      <w:r w:rsidRPr="00781130">
        <w:rPr>
          <w:rFonts w:ascii="Courier New" w:hAnsi="Courier New" w:cs="Courier New"/>
        </w:rPr>
        <w:t>958  &amp;</w:t>
      </w:r>
      <w:proofErr w:type="gramEnd"/>
      <w:r w:rsidRPr="00781130">
        <w:rPr>
          <w:rFonts w:ascii="Courier New" w:hAnsi="Courier New" w:cs="Courier New"/>
        </w:rPr>
        <w:t xml:space="preserve"> 332  &amp; 626  \\</w:t>
      </w:r>
    </w:p>
    <w:p w14:paraId="45EA8DE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sick        &amp; 30 &amp; 3772 &amp; </w:t>
      </w:r>
      <w:proofErr w:type="gramStart"/>
      <w:r w:rsidRPr="00781130">
        <w:rPr>
          <w:rFonts w:ascii="Courier New" w:hAnsi="Courier New" w:cs="Courier New"/>
        </w:rPr>
        <w:t>231  &amp;</w:t>
      </w:r>
      <w:proofErr w:type="gramEnd"/>
      <w:r w:rsidRPr="00781130">
        <w:rPr>
          <w:rFonts w:ascii="Courier New" w:hAnsi="Courier New" w:cs="Courier New"/>
        </w:rPr>
        <w:t xml:space="preserve"> 3541 \\</w:t>
      </w:r>
    </w:p>
    <w:p w14:paraId="525383C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waveform    &amp; 41 &amp; 5000 &amp; 1692 &amp; 3308 \\</w:t>
      </w:r>
    </w:p>
    <w:p w14:paraId="68F267F7"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car         &amp; </w:t>
      </w:r>
      <w:proofErr w:type="gramStart"/>
      <w:r w:rsidRPr="00781130">
        <w:rPr>
          <w:rFonts w:ascii="Courier New" w:hAnsi="Courier New" w:cs="Courier New"/>
        </w:rPr>
        <w:t>6  &amp;</w:t>
      </w:r>
      <w:proofErr w:type="gramEnd"/>
      <w:r w:rsidRPr="00781130">
        <w:rPr>
          <w:rFonts w:ascii="Courier New" w:hAnsi="Courier New" w:cs="Courier New"/>
        </w:rPr>
        <w:t xml:space="preserve"> 1728 &amp; 518  &amp; 1210 \\</w:t>
      </w:r>
    </w:p>
    <w:p w14:paraId="368B5B4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vote        &amp; 16 &amp; </w:t>
      </w:r>
      <w:proofErr w:type="gramStart"/>
      <w:r w:rsidRPr="00781130">
        <w:rPr>
          <w:rFonts w:ascii="Courier New" w:hAnsi="Courier New" w:cs="Courier New"/>
        </w:rPr>
        <w:t>435  &amp;</w:t>
      </w:r>
      <w:proofErr w:type="gramEnd"/>
      <w:r w:rsidRPr="00781130">
        <w:rPr>
          <w:rFonts w:ascii="Courier New" w:hAnsi="Courier New" w:cs="Courier New"/>
        </w:rPr>
        <w:t xml:space="preserve"> 267  &amp; 168  \\</w:t>
      </w:r>
    </w:p>
    <w:p w14:paraId="1B3A7A6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ionosphere  &amp;</w:t>
      </w:r>
      <w:proofErr w:type="gramEnd"/>
      <w:r w:rsidRPr="00781130">
        <w:rPr>
          <w:rFonts w:ascii="Courier New" w:hAnsi="Courier New" w:cs="Courier New"/>
        </w:rPr>
        <w:t xml:space="preserve"> 34 &amp; 351  &amp; 126  &amp; 225  \\</w:t>
      </w:r>
    </w:p>
    <w:p w14:paraId="2D75BA2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proofErr w:type="gramStart"/>
      <w:r w:rsidRPr="00781130">
        <w:rPr>
          <w:rFonts w:ascii="Courier New" w:hAnsi="Courier New" w:cs="Courier New"/>
        </w:rPr>
        <w:t>bottomrule</w:t>
      </w:r>
      <w:proofErr w:type="spellEnd"/>
      <w:proofErr w:type="gramEnd"/>
    </w:p>
    <w:p w14:paraId="18740925"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w:t>
      </w:r>
      <w:proofErr w:type="spellStart"/>
      <w:r w:rsidRPr="00781130">
        <w:rPr>
          <w:rFonts w:ascii="Courier New" w:hAnsi="Courier New" w:cs="Courier New"/>
        </w:rPr>
        <w:t>tabulary</w:t>
      </w:r>
      <w:proofErr w:type="spellEnd"/>
      <w:r w:rsidRPr="00781130">
        <w:rPr>
          <w:rFonts w:ascii="Courier New" w:hAnsi="Courier New" w:cs="Courier New"/>
        </w:rPr>
        <w:t>}</w:t>
      </w:r>
    </w:p>
    <w:p w14:paraId="368F9E25"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\label{</w:t>
      </w:r>
      <w:proofErr w:type="gramStart"/>
      <w:r w:rsidRPr="00781130">
        <w:rPr>
          <w:rFonts w:ascii="Courier New" w:hAnsi="Courier New" w:cs="Courier New"/>
        </w:rPr>
        <w:t>crowd.Table</w:t>
      </w:r>
      <w:proofErr w:type="gramEnd"/>
      <w:r w:rsidRPr="00781130">
        <w:rPr>
          <w:rFonts w:ascii="Courier New" w:hAnsi="Courier New" w:cs="Courier New"/>
        </w:rPr>
        <w:t>.1.Datasets}</w:t>
      </w:r>
    </w:p>
    <w:p w14:paraId="3EB2B2C7"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{table}</w:t>
      </w:r>
    </w:p>
    <w:p w14:paraId="6881651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begin</w:t>
      </w:r>
      <w:proofErr w:type="gramEnd"/>
      <w:r w:rsidRPr="00781130">
        <w:rPr>
          <w:rFonts w:ascii="Courier New" w:hAnsi="Courier New" w:cs="Courier New"/>
        </w:rPr>
        <w:t>{itemize}</w:t>
      </w:r>
    </w:p>
    <w:p w14:paraId="47110E2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w:t>
      </w:r>
      <w:proofErr w:type="gramEnd"/>
      <w:r w:rsidRPr="00781130">
        <w:rPr>
          <w:rFonts w:ascii="Courier New" w:hAnsi="Courier New" w:cs="Courier New"/>
        </w:rPr>
        <w:t xml:space="preserve"> The \</w:t>
      </w:r>
      <w:proofErr w:type="spellStart"/>
      <w:r w:rsidRPr="00781130">
        <w:rPr>
          <w:rFonts w:ascii="Courier New" w:hAnsi="Courier New" w:cs="Courier New"/>
        </w:rPr>
        <w:t>textbf</w:t>
      </w:r>
      <w:proofErr w:type="spellEnd"/>
      <w:r w:rsidRPr="00781130">
        <w:rPr>
          <w:rFonts w:ascii="Courier New" w:hAnsi="Courier New" w:cs="Courier New"/>
        </w:rPr>
        <w:t>{</w:t>
      </w:r>
      <w:proofErr w:type="spellStart"/>
      <w:r w:rsidRPr="00781130">
        <w:rPr>
          <w:rFonts w:ascii="Courier New" w:hAnsi="Courier New" w:cs="Courier New"/>
        </w:rPr>
        <w:t>kr</w:t>
      </w:r>
      <w:proofErr w:type="spellEnd"/>
      <w:r w:rsidRPr="00781130">
        <w:rPr>
          <w:rFonts w:ascii="Courier New" w:hAnsi="Courier New" w:cs="Courier New"/>
        </w:rPr>
        <w:t>-vs-</w:t>
      </w:r>
      <w:proofErr w:type="spellStart"/>
      <w:r w:rsidRPr="00781130">
        <w:rPr>
          <w:rFonts w:ascii="Courier New" w:hAnsi="Courier New" w:cs="Courier New"/>
        </w:rPr>
        <w:t>kp</w:t>
      </w:r>
      <w:proofErr w:type="spellEnd"/>
      <w:r w:rsidRPr="00781130">
        <w:rPr>
          <w:rFonts w:ascii="Courier New" w:hAnsi="Courier New" w:cs="Courier New"/>
        </w:rPr>
        <w:t xml:space="preserve">} dataset represents the King Rook-King Pawn on a7 in chess. The positive class </w:t>
      </w:r>
      <w:proofErr w:type="gramStart"/>
      <w:r w:rsidRPr="00781130">
        <w:rPr>
          <w:rFonts w:ascii="Courier New" w:hAnsi="Courier New" w:cs="Courier New"/>
        </w:rPr>
        <w:t>indicates</w:t>
      </w:r>
      <w:proofErr w:type="gramEnd"/>
      <w:r w:rsidRPr="00781130">
        <w:rPr>
          <w:rFonts w:ascii="Courier New" w:hAnsi="Courier New" w:cs="Courier New"/>
        </w:rPr>
        <w:t xml:space="preserve"> a victory for white (1,669 instances, or 52\%), while the negative class indicates a defeat for white (1,527 instances, 48\%).</w:t>
      </w:r>
    </w:p>
    <w:p w14:paraId="745901B3"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w:t>
      </w:r>
      <w:proofErr w:type="gramEnd"/>
      <w:r w:rsidRPr="00781130">
        <w:rPr>
          <w:rFonts w:ascii="Courier New" w:hAnsi="Courier New" w:cs="Courier New"/>
        </w:rPr>
        <w:t xml:space="preserve"> The \</w:t>
      </w:r>
      <w:proofErr w:type="spellStart"/>
      <w:r w:rsidRPr="00781130">
        <w:rPr>
          <w:rFonts w:ascii="Courier New" w:hAnsi="Courier New" w:cs="Courier New"/>
        </w:rPr>
        <w:t>textbf</w:t>
      </w:r>
      <w:proofErr w:type="spellEnd"/>
      <w:r w:rsidRPr="00781130">
        <w:rPr>
          <w:rFonts w:ascii="Courier New" w:hAnsi="Courier New" w:cs="Courier New"/>
        </w:rPr>
        <w:t>{mushroom} dataset is based on the Audubon Society Field Guide for North American Mushrooms (1981) and includes 21 attributes related to mushroom characteristics such as cap shape, surface, odor, and ring type.</w:t>
      </w:r>
    </w:p>
    <w:p w14:paraId="15A322D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\item The \</w:t>
      </w:r>
      <w:proofErr w:type="spellStart"/>
      <w:proofErr w:type="gramStart"/>
      <w:r w:rsidRPr="00781130">
        <w:rPr>
          <w:rFonts w:ascii="Courier New" w:hAnsi="Courier New" w:cs="Courier New"/>
        </w:rPr>
        <w:t>textbf</w:t>
      </w:r>
      <w:proofErr w:type="spellEnd"/>
      <w:r w:rsidRPr="00781130">
        <w:rPr>
          <w:rFonts w:ascii="Courier New" w:hAnsi="Courier New" w:cs="Courier New"/>
        </w:rPr>
        <w:t>{</w:t>
      </w:r>
      <w:proofErr w:type="gramEnd"/>
      <w:r w:rsidRPr="00781130">
        <w:rPr>
          <w:rFonts w:ascii="Courier New" w:hAnsi="Courier New" w:cs="Courier New"/>
        </w:rPr>
        <w:t xml:space="preserve">Iris} Plants Dataset comprises three classes, each with 50 instances, representing different iris plant species. The dataset </w:t>
      </w:r>
      <w:proofErr w:type="gramStart"/>
      <w:r w:rsidRPr="00781130">
        <w:rPr>
          <w:rFonts w:ascii="Courier New" w:hAnsi="Courier New" w:cs="Courier New"/>
        </w:rPr>
        <w:t>contains</w:t>
      </w:r>
      <w:proofErr w:type="gramEnd"/>
      <w:r w:rsidRPr="00781130">
        <w:rPr>
          <w:rFonts w:ascii="Courier New" w:hAnsi="Courier New" w:cs="Courier New"/>
        </w:rPr>
        <w:t xml:space="preserve"> four numerical attributes in centimeters: sepal length, sepal width, petal length, and petal width.</w:t>
      </w:r>
    </w:p>
    <w:p w14:paraId="2E7B904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\item The \</w:t>
      </w:r>
      <w:proofErr w:type="spellStart"/>
      <w:proofErr w:type="gramStart"/>
      <w:r w:rsidRPr="00781130">
        <w:rPr>
          <w:rFonts w:ascii="Courier New" w:hAnsi="Courier New" w:cs="Courier New"/>
        </w:rPr>
        <w:t>textbf</w:t>
      </w:r>
      <w:proofErr w:type="spellEnd"/>
      <w:r w:rsidRPr="00781130">
        <w:rPr>
          <w:rFonts w:ascii="Courier New" w:hAnsi="Courier New" w:cs="Courier New"/>
        </w:rPr>
        <w:t>{</w:t>
      </w:r>
      <w:proofErr w:type="spellStart"/>
      <w:proofErr w:type="gramEnd"/>
      <w:r w:rsidRPr="00781130">
        <w:rPr>
          <w:rFonts w:ascii="Courier New" w:hAnsi="Courier New" w:cs="Courier New"/>
        </w:rPr>
        <w:t>Spambase</w:t>
      </w:r>
      <w:proofErr w:type="spellEnd"/>
      <w:r w:rsidRPr="00781130">
        <w:rPr>
          <w:rFonts w:ascii="Courier New" w:hAnsi="Courier New" w:cs="Courier New"/>
        </w:rPr>
        <w:t>} dataset consists of 57 attributes, each representing the frequency of a term appearing in an email, such as the ``address".</w:t>
      </w:r>
    </w:p>
    <w:p w14:paraId="5559EFC5" w14:textId="290A1943"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w:t>
      </w:r>
      <w:proofErr w:type="gramEnd"/>
      <w:r w:rsidRPr="00781130">
        <w:rPr>
          <w:rFonts w:ascii="Courier New" w:hAnsi="Courier New" w:cs="Courier New"/>
        </w:rPr>
        <w:t xml:space="preserve"> The \</w:t>
      </w:r>
      <w:proofErr w:type="spellStart"/>
      <w:r w:rsidRPr="00781130">
        <w:rPr>
          <w:rFonts w:ascii="Courier New" w:hAnsi="Courier New" w:cs="Courier New"/>
        </w:rPr>
        <w:t>textbf</w:t>
      </w:r>
      <w:proofErr w:type="spellEnd"/>
      <w:r w:rsidRPr="00781130">
        <w:rPr>
          <w:rFonts w:ascii="Courier New" w:hAnsi="Courier New" w:cs="Courier New"/>
        </w:rPr>
        <w:t>{tic-tac-toe} endgame dataset encodes all possible board configurations for the game, with ``</w:t>
      </w:r>
      <w:proofErr w:type="gramStart"/>
      <w:r w:rsidRPr="00781130">
        <w:rPr>
          <w:rFonts w:ascii="Courier New" w:hAnsi="Courier New" w:cs="Courier New"/>
        </w:rPr>
        <w:t>x''</w:t>
      </w:r>
      <w:proofErr w:type="gramEnd"/>
      <w:r w:rsidRPr="00781130">
        <w:rPr>
          <w:rFonts w:ascii="Courier New" w:hAnsi="Courier New" w:cs="Courier New"/>
        </w:rPr>
        <w:t xml:space="preserve"> playing first. It </w:t>
      </w:r>
      <w:proofErr w:type="gramStart"/>
      <w:r w:rsidRPr="00781130">
        <w:rPr>
          <w:rFonts w:ascii="Courier New" w:hAnsi="Courier New" w:cs="Courier New"/>
        </w:rPr>
        <w:t>contains</w:t>
      </w:r>
      <w:proofErr w:type="gramEnd"/>
      <w:r w:rsidRPr="00781130">
        <w:rPr>
          <w:rFonts w:ascii="Courier New" w:hAnsi="Courier New" w:cs="Courier New"/>
        </w:rPr>
        <w:t xml:space="preserve"> </w:t>
      </w:r>
      <w:del w:id="144" w:author="Rodriguez, Jeffrey J - (jjrodrig)" w:date="2023-06-15T14:05:00Z">
        <w:r w:rsidRPr="00781130" w:rsidDel="006E4228">
          <w:rPr>
            <w:rFonts w:ascii="Courier New" w:hAnsi="Courier New" w:cs="Courier New"/>
          </w:rPr>
          <w:delText xml:space="preserve">nine </w:delText>
        </w:r>
      </w:del>
      <w:r w:rsidRPr="00781130">
        <w:rPr>
          <w:rFonts w:ascii="Courier New" w:hAnsi="Courier New" w:cs="Courier New"/>
        </w:rPr>
        <w:t xml:space="preserve">attributes </w:t>
      </w:r>
      <w:ins w:id="145" w:author="Rodriguez, Jeffrey J - (jjrodrig)" w:date="2023-06-15T14:05:00Z">
        <w:r w:rsidR="006E4228">
          <w:rPr>
            <w:rFonts w:ascii="Courier New" w:hAnsi="Courier New" w:cs="Courier New"/>
          </w:rPr>
          <w:t xml:space="preserve">(X, O, and blank) </w:t>
        </w:r>
      </w:ins>
      <w:r w:rsidRPr="00781130">
        <w:rPr>
          <w:rFonts w:ascii="Courier New" w:hAnsi="Courier New" w:cs="Courier New"/>
        </w:rPr>
        <w:t xml:space="preserve">corresponding to </w:t>
      </w:r>
      <w:ins w:id="146" w:author="Rodriguez, Jeffrey J - (jjrodrig)" w:date="2023-06-15T14:06:00Z">
        <w:r w:rsidR="006E4228">
          <w:rPr>
            <w:rFonts w:ascii="Courier New" w:hAnsi="Courier New" w:cs="Courier New"/>
          </w:rPr>
          <w:t xml:space="preserve">each of </w:t>
        </w:r>
      </w:ins>
      <w:r w:rsidRPr="00781130">
        <w:rPr>
          <w:rFonts w:ascii="Courier New" w:hAnsi="Courier New" w:cs="Courier New"/>
        </w:rPr>
        <w:t xml:space="preserve">the </w:t>
      </w:r>
      <w:ins w:id="147" w:author="Rodriguez, Jeffrey J - (jjrodrig)" w:date="2023-06-15T14:06:00Z">
        <w:r w:rsidR="006E4228">
          <w:rPr>
            <w:rFonts w:ascii="Courier New" w:hAnsi="Courier New" w:cs="Courier New"/>
          </w:rPr>
          <w:t xml:space="preserve">nine </w:t>
        </w:r>
      </w:ins>
      <w:r w:rsidRPr="00781130">
        <w:rPr>
          <w:rFonts w:ascii="Courier New" w:hAnsi="Courier New" w:cs="Courier New"/>
        </w:rPr>
        <w:t>tic-tac-toe squares</w:t>
      </w:r>
      <w:del w:id="148" w:author="Rodriguez, Jeffrey J - (jjrodrig)" w:date="2023-06-15T14:05:00Z">
        <w:r w:rsidRPr="00781130" w:rsidDel="006E4228">
          <w:rPr>
            <w:rFonts w:ascii="Courier New" w:hAnsi="Courier New" w:cs="Courier New"/>
          </w:rPr>
          <w:delText>: x, o, and b (blank)</w:delText>
        </w:r>
      </w:del>
      <w:r w:rsidRPr="00781130">
        <w:rPr>
          <w:rFonts w:ascii="Courier New" w:hAnsi="Courier New" w:cs="Courier New"/>
        </w:rPr>
        <w:t>.</w:t>
      </w:r>
    </w:p>
    <w:p w14:paraId="76503074" w14:textId="7E6C06A8"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\item The \</w:t>
      </w:r>
      <w:proofErr w:type="spellStart"/>
      <w:proofErr w:type="gramStart"/>
      <w:r w:rsidRPr="00781130">
        <w:rPr>
          <w:rFonts w:ascii="Courier New" w:hAnsi="Courier New" w:cs="Courier New"/>
        </w:rPr>
        <w:t>textbf</w:t>
      </w:r>
      <w:proofErr w:type="spellEnd"/>
      <w:r w:rsidRPr="00781130">
        <w:rPr>
          <w:rFonts w:ascii="Courier New" w:hAnsi="Courier New" w:cs="Courier New"/>
        </w:rPr>
        <w:t>{</w:t>
      </w:r>
      <w:proofErr w:type="gramEnd"/>
      <w:r w:rsidRPr="00781130">
        <w:rPr>
          <w:rFonts w:ascii="Courier New" w:hAnsi="Courier New" w:cs="Courier New"/>
        </w:rPr>
        <w:t xml:space="preserve">Sick} dataset includes thyroid disease records from the </w:t>
      </w:r>
      <w:proofErr w:type="spellStart"/>
      <w:r w:rsidRPr="00781130">
        <w:rPr>
          <w:rFonts w:ascii="Courier New" w:hAnsi="Courier New" w:cs="Courier New"/>
        </w:rPr>
        <w:t>Garvan</w:t>
      </w:r>
      <w:proofErr w:type="spellEnd"/>
      <w:r w:rsidRPr="00781130">
        <w:rPr>
          <w:rFonts w:ascii="Courier New" w:hAnsi="Courier New" w:cs="Courier New"/>
        </w:rPr>
        <w:t xml:space="preserve"> Institute and J. Ross Quinlan of the New South Wales Institute in Sydney, Australia. 3,772 instances with 30 attributes (seven continuous and 23 discrete) and 5.4\% missing data. </w:t>
      </w:r>
      <w:ins w:id="149" w:author="Rodriguez, Jeffrey J - (jjrodrig)" w:date="2023-06-15T14:06:00Z">
        <w:r w:rsidR="006E4228">
          <w:rPr>
            <w:rFonts w:ascii="Courier New" w:hAnsi="Courier New" w:cs="Courier New"/>
          </w:rPr>
          <w:t>Attributes include a</w:t>
        </w:r>
      </w:ins>
      <w:del w:id="150" w:author="Rodriguez, Jeffrey J - (jjrodrig)" w:date="2023-06-15T14:06:00Z">
        <w:r w:rsidRPr="00781130" w:rsidDel="006E4228">
          <w:rPr>
            <w:rFonts w:ascii="Courier New" w:hAnsi="Courier New" w:cs="Courier New"/>
          </w:rPr>
          <w:delText>A</w:delText>
        </w:r>
      </w:del>
      <w:r w:rsidRPr="00781130">
        <w:rPr>
          <w:rFonts w:ascii="Courier New" w:hAnsi="Courier New" w:cs="Courier New"/>
        </w:rPr>
        <w:t>ge, pregnancy, TSH, T3, TT4, etc.</w:t>
      </w:r>
    </w:p>
    <w:p w14:paraId="7D5FD4D0"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w:t>
      </w:r>
      <w:proofErr w:type="gramEnd"/>
      <w:r w:rsidRPr="00781130">
        <w:rPr>
          <w:rFonts w:ascii="Courier New" w:hAnsi="Courier New" w:cs="Courier New"/>
        </w:rPr>
        <w:t xml:space="preserve"> The \</w:t>
      </w:r>
      <w:proofErr w:type="spellStart"/>
      <w:r w:rsidRPr="00781130">
        <w:rPr>
          <w:rFonts w:ascii="Courier New" w:hAnsi="Courier New" w:cs="Courier New"/>
        </w:rPr>
        <w:t>textbf</w:t>
      </w:r>
      <w:proofErr w:type="spellEnd"/>
      <w:r w:rsidRPr="00781130">
        <w:rPr>
          <w:rFonts w:ascii="Courier New" w:hAnsi="Courier New" w:cs="Courier New"/>
        </w:rPr>
        <w:t>{waveform} dataset generator comprises 41 attributes and three wave types, with each class consisting of two ``</w:t>
      </w:r>
      <w:proofErr w:type="gramStart"/>
      <w:r w:rsidRPr="00781130">
        <w:rPr>
          <w:rFonts w:ascii="Courier New" w:hAnsi="Courier New" w:cs="Courier New"/>
        </w:rPr>
        <w:t>base''</w:t>
      </w:r>
      <w:proofErr w:type="gramEnd"/>
      <w:r w:rsidRPr="00781130">
        <w:rPr>
          <w:rFonts w:ascii="Courier New" w:hAnsi="Courier New" w:cs="Courier New"/>
        </w:rPr>
        <w:t xml:space="preserve"> waves.</w:t>
      </w:r>
    </w:p>
    <w:p w14:paraId="6074275F"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\item The \</w:t>
      </w:r>
      <w:proofErr w:type="spellStart"/>
      <w:proofErr w:type="gramStart"/>
      <w:r w:rsidRPr="00781130">
        <w:rPr>
          <w:rFonts w:ascii="Courier New" w:hAnsi="Courier New" w:cs="Courier New"/>
        </w:rPr>
        <w:t>textbf</w:t>
      </w:r>
      <w:proofErr w:type="spellEnd"/>
      <w:r w:rsidRPr="00781130">
        <w:rPr>
          <w:rFonts w:ascii="Courier New" w:hAnsi="Courier New" w:cs="Courier New"/>
        </w:rPr>
        <w:t>{</w:t>
      </w:r>
      <w:proofErr w:type="gramEnd"/>
      <w:r w:rsidRPr="00781130">
        <w:rPr>
          <w:rFonts w:ascii="Courier New" w:hAnsi="Courier New" w:cs="Courier New"/>
        </w:rPr>
        <w:t xml:space="preserve">Car} Evaluation Dataset rates cars on price, buying, maintenance, comfort, doors, capacity, luggage, boot size, and safety using a simple hierarchical decision model. The dataset consists of 1,728 instances categorized as unacceptable, acceptable, good, and </w:t>
      </w:r>
      <w:proofErr w:type="gramStart"/>
      <w:r w:rsidRPr="00781130">
        <w:rPr>
          <w:rFonts w:ascii="Courier New" w:hAnsi="Courier New" w:cs="Courier New"/>
        </w:rPr>
        <w:t>very good</w:t>
      </w:r>
      <w:proofErr w:type="gramEnd"/>
      <w:r w:rsidRPr="00781130">
        <w:rPr>
          <w:rFonts w:ascii="Courier New" w:hAnsi="Courier New" w:cs="Courier New"/>
        </w:rPr>
        <w:t>.</w:t>
      </w:r>
    </w:p>
    <w:p w14:paraId="6317526F"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\item The 1984 US Congressional \</w:t>
      </w:r>
      <w:proofErr w:type="spellStart"/>
      <w:proofErr w:type="gramStart"/>
      <w:r w:rsidRPr="00781130">
        <w:rPr>
          <w:rFonts w:ascii="Courier New" w:hAnsi="Courier New" w:cs="Courier New"/>
        </w:rPr>
        <w:t>textbf</w:t>
      </w:r>
      <w:proofErr w:type="spellEnd"/>
      <w:r w:rsidRPr="00781130">
        <w:rPr>
          <w:rFonts w:ascii="Courier New" w:hAnsi="Courier New" w:cs="Courier New"/>
        </w:rPr>
        <w:t>{</w:t>
      </w:r>
      <w:proofErr w:type="gramEnd"/>
      <w:r w:rsidRPr="00781130">
        <w:rPr>
          <w:rFonts w:ascii="Courier New" w:hAnsi="Courier New" w:cs="Courier New"/>
        </w:rPr>
        <w:t xml:space="preserve">Voting} Records Dataset shows how members voted on 16 CQA-identified critical votes. Votes </w:t>
      </w:r>
      <w:proofErr w:type="gramStart"/>
      <w:r w:rsidRPr="00781130">
        <w:rPr>
          <w:rFonts w:ascii="Courier New" w:hAnsi="Courier New" w:cs="Courier New"/>
        </w:rPr>
        <w:t>are divided</w:t>
      </w:r>
      <w:proofErr w:type="gramEnd"/>
      <w:r w:rsidRPr="00781130">
        <w:rPr>
          <w:rFonts w:ascii="Courier New" w:hAnsi="Courier New" w:cs="Courier New"/>
        </w:rPr>
        <w:t xml:space="preserve"> into nine categories, simplified to yea, nay, or unknown disposition. The dataset has two classes: Democrats (267) and Republicans (168).</w:t>
      </w:r>
    </w:p>
    <w:p w14:paraId="10C24DE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\item The Johns Hopkins \</w:t>
      </w:r>
      <w:proofErr w:type="spellStart"/>
      <w:proofErr w:type="gramStart"/>
      <w:r w:rsidRPr="00781130">
        <w:rPr>
          <w:rFonts w:ascii="Courier New" w:hAnsi="Courier New" w:cs="Courier New"/>
        </w:rPr>
        <w:t>textbf</w:t>
      </w:r>
      <w:proofErr w:type="spellEnd"/>
      <w:r w:rsidRPr="00781130">
        <w:rPr>
          <w:rFonts w:ascii="Courier New" w:hAnsi="Courier New" w:cs="Courier New"/>
        </w:rPr>
        <w:t>{</w:t>
      </w:r>
      <w:proofErr w:type="gramEnd"/>
      <w:r w:rsidRPr="00781130">
        <w:rPr>
          <w:rFonts w:ascii="Courier New" w:hAnsi="Courier New" w:cs="Courier New"/>
        </w:rPr>
        <w:t>Ionosphere} dataset contains data collected near Goose Bay, Labrador, using a phased array of 16 high-frequency antennas. ``</w:t>
      </w:r>
      <w:proofErr w:type="gramStart"/>
      <w:r w:rsidRPr="00781130">
        <w:rPr>
          <w:rFonts w:ascii="Courier New" w:hAnsi="Courier New" w:cs="Courier New"/>
        </w:rPr>
        <w:t>Good''</w:t>
      </w:r>
      <w:proofErr w:type="gramEnd"/>
      <w:r w:rsidRPr="00781130">
        <w:rPr>
          <w:rFonts w:ascii="Courier New" w:hAnsi="Courier New" w:cs="Courier New"/>
        </w:rPr>
        <w:t xml:space="preserve"> radar returns show ionosphere structure, </w:t>
      </w:r>
      <w:r w:rsidRPr="00781130">
        <w:rPr>
          <w:rFonts w:ascii="Courier New" w:hAnsi="Courier New" w:cs="Courier New"/>
        </w:rPr>
        <w:lastRenderedPageBreak/>
        <w:t>while ``bad'' returns are ionosphere-free. The dataset includes 351 instances with 34 attributes categorized as good or bad.</w:t>
      </w:r>
    </w:p>
    <w:p w14:paraId="09329D9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{itemize}</w:t>
      </w:r>
    </w:p>
    <w:p w14:paraId="75D54096"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All datasets </w:t>
      </w:r>
      <w:proofErr w:type="gramStart"/>
      <w:r w:rsidRPr="00781130">
        <w:rPr>
          <w:rFonts w:ascii="Courier New" w:hAnsi="Courier New" w:cs="Courier New"/>
        </w:rPr>
        <w:t>were transformed</w:t>
      </w:r>
      <w:proofErr w:type="gramEnd"/>
      <w:r w:rsidRPr="00781130">
        <w:rPr>
          <w:rFonts w:ascii="Courier New" w:hAnsi="Courier New" w:cs="Courier New"/>
        </w:rPr>
        <w:t xml:space="preserve"> into a two-class binary problem for comparison with existing benchmarks. For instance, only the first and second classes were used in the ``</w:t>
      </w:r>
      <w:proofErr w:type="gramStart"/>
      <w:r w:rsidRPr="00781130">
        <w:rPr>
          <w:rFonts w:ascii="Courier New" w:hAnsi="Courier New" w:cs="Courier New"/>
        </w:rPr>
        <w:t>waveform''</w:t>
      </w:r>
      <w:proofErr w:type="gramEnd"/>
      <w:r w:rsidRPr="00781130">
        <w:rPr>
          <w:rFonts w:ascii="Courier New" w:hAnsi="Courier New" w:cs="Courier New"/>
        </w:rPr>
        <w:t xml:space="preserve"> dataset, and the first two classes were </w:t>
      </w:r>
      <w:proofErr w:type="gramStart"/>
      <w:r w:rsidRPr="00781130">
        <w:rPr>
          <w:rFonts w:ascii="Courier New" w:hAnsi="Courier New" w:cs="Courier New"/>
        </w:rPr>
        <w:t>utilized</w:t>
      </w:r>
      <w:proofErr w:type="gramEnd"/>
      <w:r w:rsidRPr="00781130">
        <w:rPr>
          <w:rFonts w:ascii="Courier New" w:hAnsi="Courier New" w:cs="Courier New"/>
        </w:rPr>
        <w:t xml:space="preserve"> in the ``Iris'' dataset.</w:t>
      </w:r>
    </w:p>
    <w:p w14:paraId="111BAF4F" w14:textId="4A2F775F" w:rsidR="00781130" w:rsidRPr="00781130" w:rsidRDefault="00781130" w:rsidP="00781130">
      <w:pPr>
        <w:pStyle w:val="PlainText"/>
        <w:rPr>
          <w:rFonts w:ascii="Courier New" w:hAnsi="Courier New" w:cs="Courier New"/>
        </w:rPr>
      </w:pPr>
      <w:del w:id="151" w:author="Rodriguez, Jeffrey J - (jjrodrig)" w:date="2023-06-15T14:08:00Z">
        <w:r w:rsidRPr="00781130" w:rsidDel="006E4228">
          <w:rPr>
            <w:rFonts w:ascii="Courier New" w:hAnsi="Courier New" w:cs="Courier New"/>
          </w:rPr>
          <w:delText>In this study, w</w:delText>
        </w:r>
      </w:del>
      <w:ins w:id="152" w:author="Rodriguez, Jeffrey J - (jjrodrig)" w:date="2023-06-15T14:08:00Z">
        <w:r w:rsidR="006E4228">
          <w:rPr>
            <w:rFonts w:ascii="Courier New" w:hAnsi="Courier New" w:cs="Courier New"/>
          </w:rPr>
          <w:t>W</w:t>
        </w:r>
      </w:ins>
      <w:r w:rsidRPr="00781130">
        <w:rPr>
          <w:rFonts w:ascii="Courier New" w:hAnsi="Courier New" w:cs="Courier New"/>
        </w:rPr>
        <w:t xml:space="preserve">e generated multiple fictitious label sets for each dataset to simulate the crowdsourcing concept of collecting several crowd labels for each instance. </w:t>
      </w:r>
      <w:del w:id="153" w:author="Rodriguez, Jeffrey J - (jjrodrig)" w:date="2023-06-15T14:09:00Z">
        <w:r w:rsidRPr="00781130" w:rsidDel="006E4228">
          <w:rPr>
            <w:rFonts w:ascii="Courier New" w:hAnsi="Courier New" w:cs="Courier New"/>
          </w:rPr>
          <w:delText>This was achieved by</w:delText>
        </w:r>
      </w:del>
      <w:ins w:id="154" w:author="Rodriguez, Jeffrey J - (jjrodrig)" w:date="2023-06-15T14:09:00Z">
        <w:r w:rsidR="006E4228">
          <w:rPr>
            <w:rFonts w:ascii="Courier New" w:hAnsi="Courier New" w:cs="Courier New"/>
          </w:rPr>
          <w:t>We</w:t>
        </w:r>
      </w:ins>
      <w:r w:rsidRPr="00781130">
        <w:rPr>
          <w:rFonts w:ascii="Courier New" w:hAnsi="Courier New" w:cs="Courier New"/>
        </w:rPr>
        <w:t xml:space="preserve"> select</w:t>
      </w:r>
      <w:ins w:id="155" w:author="Rodriguez, Jeffrey J - (jjrodrig)" w:date="2023-06-15T14:09:00Z">
        <w:r w:rsidR="006E4228">
          <w:rPr>
            <w:rFonts w:ascii="Courier New" w:hAnsi="Courier New" w:cs="Courier New"/>
          </w:rPr>
          <w:t>ed</w:t>
        </w:r>
      </w:ins>
      <w:del w:id="156" w:author="Rodriguez, Jeffrey J - (jjrodrig)" w:date="2023-06-15T14:09:00Z">
        <w:r w:rsidRPr="00781130" w:rsidDel="006E4228">
          <w:rPr>
            <w:rFonts w:ascii="Courier New" w:hAnsi="Courier New" w:cs="Courier New"/>
          </w:rPr>
          <w:delText>ing</w:delText>
        </w:r>
      </w:del>
      <w:r w:rsidRPr="00781130">
        <w:rPr>
          <w:rFonts w:ascii="Courier New" w:hAnsi="Courier New" w:cs="Courier New"/>
        </w:rPr>
        <w:t xml:space="preserve"> random samples in the datasets using a uniform distribution and alter</w:t>
      </w:r>
      <w:ins w:id="157" w:author="Rodriguez, Jeffrey J - (jjrodrig)" w:date="2023-06-15T14:09:00Z">
        <w:r w:rsidR="006E4228">
          <w:rPr>
            <w:rFonts w:ascii="Courier New" w:hAnsi="Courier New" w:cs="Courier New"/>
          </w:rPr>
          <w:t>ed</w:t>
        </w:r>
      </w:ins>
      <w:del w:id="158" w:author="Rodriguez, Jeffrey J - (jjrodrig)" w:date="2023-06-15T14:09:00Z">
        <w:r w:rsidRPr="00781130" w:rsidDel="006E4228">
          <w:rPr>
            <w:rFonts w:ascii="Courier New" w:hAnsi="Courier New" w:cs="Courier New"/>
          </w:rPr>
          <w:delText>ing</w:delText>
        </w:r>
      </w:del>
      <w:r w:rsidRPr="00781130">
        <w:rPr>
          <w:rFonts w:ascii="Courier New" w:hAnsi="Courier New" w:cs="Courier New"/>
        </w:rPr>
        <w:t xml:space="preserve"> their corresponding true labels to incorrect ones, while </w:t>
      </w:r>
      <w:proofErr w:type="gramStart"/>
      <w:r w:rsidRPr="00781130">
        <w:rPr>
          <w:rFonts w:ascii="Courier New" w:hAnsi="Courier New" w:cs="Courier New"/>
        </w:rPr>
        <w:t>maintaining</w:t>
      </w:r>
      <w:proofErr w:type="gramEnd"/>
      <w:r w:rsidRPr="00781130">
        <w:rPr>
          <w:rFonts w:ascii="Courier New" w:hAnsi="Courier New" w:cs="Courier New"/>
        </w:rPr>
        <w:t xml:space="preserve"> the original distribution of the ground-truth labels. The probability of each instance </w:t>
      </w:r>
      <w:proofErr w:type="gramStart"/>
      <w:r w:rsidRPr="00781130">
        <w:rPr>
          <w:rFonts w:ascii="Courier New" w:hAnsi="Courier New" w:cs="Courier New"/>
        </w:rPr>
        <w:t>containing</w:t>
      </w:r>
      <w:proofErr w:type="gramEnd"/>
      <w:r w:rsidRPr="00781130">
        <w:rPr>
          <w:rFonts w:ascii="Courier New" w:hAnsi="Courier New" w:cs="Courier New"/>
        </w:rPr>
        <w:t xml:space="preserve"> the correct true label was determined using a uniform distribution, allowing us to create synthetic label sets for each annotator that preserved the underlying structure and difficulty of the original classification problem. By creating datasets with </w:t>
      </w:r>
      <w:del w:id="159" w:author="Rodriguez, Jeffrey J - (jjrodrig)" w:date="2023-06-15T14:10:00Z">
        <w:r w:rsidRPr="00781130" w:rsidDel="006E4228">
          <w:rPr>
            <w:rFonts w:ascii="Courier New" w:hAnsi="Courier New" w:cs="Courier New"/>
          </w:rPr>
          <w:delText xml:space="preserve">varying </w:delText>
        </w:r>
      </w:del>
      <w:ins w:id="160" w:author="Rodriguez, Jeffrey J - (jjrodrig)" w:date="2023-06-15T14:10:00Z">
        <w:r w:rsidR="006E4228">
          <w:rPr>
            <w:rFonts w:ascii="Courier New" w:hAnsi="Courier New" w:cs="Courier New"/>
          </w:rPr>
          <w:t>various</w:t>
        </w:r>
        <w:r w:rsidR="006E4228" w:rsidRPr="00781130">
          <w:rPr>
            <w:rFonts w:ascii="Courier New" w:hAnsi="Courier New" w:cs="Courier New"/>
          </w:rPr>
          <w:t xml:space="preserve"> </w:t>
        </w:r>
      </w:ins>
      <w:r w:rsidRPr="00781130">
        <w:rPr>
          <w:rFonts w:ascii="Courier New" w:hAnsi="Courier New" w:cs="Courier New"/>
        </w:rPr>
        <w:t xml:space="preserve">levels of accuracy, we </w:t>
      </w:r>
      <w:del w:id="161" w:author="Rodriguez, Jeffrey J - (jjrodrig)" w:date="2023-06-15T14:10:00Z">
        <w:r w:rsidRPr="00781130" w:rsidDel="006E4228">
          <w:rPr>
            <w:rFonts w:ascii="Courier New" w:hAnsi="Courier New" w:cs="Courier New"/>
          </w:rPr>
          <w:delText>aim to</w:delText>
        </w:r>
      </w:del>
      <w:ins w:id="162" w:author="Rodriguez, Jeffrey J - (jjrodrig)" w:date="2023-06-15T14:10:00Z">
        <w:r w:rsidR="006E4228">
          <w:rPr>
            <w:rFonts w:ascii="Courier New" w:hAnsi="Courier New" w:cs="Courier New"/>
          </w:rPr>
          <w:t>can</w:t>
        </w:r>
      </w:ins>
      <w:r w:rsidRPr="00781130">
        <w:rPr>
          <w:rFonts w:ascii="Courier New" w:hAnsi="Courier New" w:cs="Courier New"/>
        </w:rPr>
        <w:t xml:space="preserve"> evaluate the performance of </w:t>
      </w:r>
      <w:del w:id="163" w:author="Rodriguez, Jeffrey J - (jjrodrig)" w:date="2023-06-15T14:10:00Z">
        <w:r w:rsidRPr="00781130" w:rsidDel="006E4228">
          <w:rPr>
            <w:rFonts w:ascii="Courier New" w:hAnsi="Courier New" w:cs="Courier New"/>
          </w:rPr>
          <w:delText xml:space="preserve">our </w:delText>
        </w:r>
      </w:del>
      <w:ins w:id="164" w:author="Rodriguez, Jeffrey J - (jjrodrig)" w:date="2023-06-15T14:10:00Z">
        <w:r w:rsidR="006E4228">
          <w:rPr>
            <w:rFonts w:ascii="Courier New" w:hAnsi="Courier New" w:cs="Courier New"/>
          </w:rPr>
          <w:t>the</w:t>
        </w:r>
        <w:r w:rsidR="006E4228" w:rsidRPr="00781130">
          <w:rPr>
            <w:rFonts w:ascii="Courier New" w:hAnsi="Courier New" w:cs="Courier New"/>
          </w:rPr>
          <w:t xml:space="preserve"> </w:t>
        </w:r>
      </w:ins>
      <w:r w:rsidRPr="00781130">
        <w:rPr>
          <w:rFonts w:ascii="Courier New" w:hAnsi="Courier New" w:cs="Courier New"/>
        </w:rPr>
        <w:t>proposed method under different conditions</w:t>
      </w:r>
      <w:del w:id="165" w:author="Rodriguez, Jeffrey J - (jjrodrig)" w:date="2023-06-15T14:10:00Z">
        <w:r w:rsidRPr="00781130" w:rsidDel="00BD0173">
          <w:rPr>
            <w:rFonts w:ascii="Courier New" w:hAnsi="Courier New" w:cs="Courier New"/>
          </w:rPr>
          <w:delText>, such as varying</w:delText>
        </w:r>
      </w:del>
      <w:ins w:id="166" w:author="Rodriguez, Jeffrey J - (jjrodrig)" w:date="2023-06-15T14:10:00Z">
        <w:r w:rsidR="00BD0173">
          <w:rPr>
            <w:rFonts w:ascii="Courier New" w:hAnsi="Courier New" w:cs="Courier New"/>
          </w:rPr>
          <w:t xml:space="preserve"> of</w:t>
        </w:r>
      </w:ins>
      <w:r w:rsidRPr="00781130">
        <w:rPr>
          <w:rFonts w:ascii="Courier New" w:hAnsi="Courier New" w:cs="Courier New"/>
        </w:rPr>
        <w:t xml:space="preserve"> annotator </w:t>
      </w:r>
      <w:proofErr w:type="gramStart"/>
      <w:r w:rsidRPr="00781130">
        <w:rPr>
          <w:rFonts w:ascii="Courier New" w:hAnsi="Courier New" w:cs="Courier New"/>
        </w:rPr>
        <w:t>expertise</w:t>
      </w:r>
      <w:proofErr w:type="gramEnd"/>
      <w:r w:rsidRPr="00781130">
        <w:rPr>
          <w:rFonts w:ascii="Courier New" w:hAnsi="Courier New" w:cs="Courier New"/>
        </w:rPr>
        <w:t xml:space="preserve"> and reliability. This </w:t>
      </w:r>
      <w:del w:id="167" w:author="Rodriguez, Jeffrey J - (jjrodrig)" w:date="2023-06-15T14:11:00Z">
        <w:r w:rsidRPr="00781130" w:rsidDel="00BD0173">
          <w:rPr>
            <w:rFonts w:ascii="Courier New" w:hAnsi="Courier New" w:cs="Courier New"/>
          </w:rPr>
          <w:delText>process allowed</w:delText>
        </w:r>
      </w:del>
      <w:ins w:id="168" w:author="Rodriguez, Jeffrey J - (jjrodrig)" w:date="2023-06-15T14:11:00Z">
        <w:r w:rsidR="00BD0173">
          <w:rPr>
            <w:rFonts w:ascii="Courier New" w:hAnsi="Courier New" w:cs="Courier New"/>
          </w:rPr>
          <w:t>allows</w:t>
        </w:r>
      </w:ins>
      <w:r w:rsidRPr="00781130">
        <w:rPr>
          <w:rFonts w:ascii="Courier New" w:hAnsi="Courier New" w:cs="Courier New"/>
        </w:rPr>
        <w:t xml:space="preserve"> us to assess the ability of our method to handle diverse real-world crowdsourcing scenarios and gain insight into its general applicability and effectiveness in improving overall classification accuracy.</w:t>
      </w:r>
    </w:p>
    <w:p w14:paraId="6E21241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subsection{</w:t>
      </w:r>
      <w:proofErr w:type="gramEnd"/>
      <w:r w:rsidRPr="00781130">
        <w:rPr>
          <w:rFonts w:ascii="Courier New" w:hAnsi="Courier New" w:cs="Courier New"/>
        </w:rPr>
        <w:t>Benchmarks</w:t>
      </w:r>
      <w:del w:id="169" w:author="Rodriguez, Jeffrey J - (jjrodrig)" w:date="2023-05-16T10:59:00Z">
        <w:r w:rsidRPr="00781130" w:rsidDel="00F34CE8">
          <w:rPr>
            <w:rFonts w:ascii="Courier New" w:hAnsi="Courier New" w:cs="Courier New"/>
          </w:rPr>
          <w:delText>:</w:delText>
        </w:r>
      </w:del>
      <w:r w:rsidRPr="00781130">
        <w:rPr>
          <w:rFonts w:ascii="Courier New" w:hAnsi="Courier New" w:cs="Courier New"/>
        </w:rPr>
        <w:t>}</w:t>
      </w:r>
    </w:p>
    <w:p w14:paraId="08718D20"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Tao~\cite{tao_Label_2020} and Sheng~\cite{sheng_Majority_2019} techniques </w:t>
      </w:r>
      <w:proofErr w:type="gramStart"/>
      <w:r w:rsidRPr="00781130">
        <w:rPr>
          <w:rFonts w:ascii="Courier New" w:hAnsi="Courier New" w:cs="Courier New"/>
        </w:rPr>
        <w:t>were implemented</w:t>
      </w:r>
      <w:proofErr w:type="gramEnd"/>
      <w:r w:rsidRPr="00781130">
        <w:rPr>
          <w:rFonts w:ascii="Courier New" w:hAnsi="Courier New" w:cs="Courier New"/>
        </w:rPr>
        <w:t xml:space="preserve"> in Python to evaluate their performance. Furthermore, the crowd-kit package (A General-Purpose Crowdsourcing Computational Quality Control Toolkit for Python)~\cite{ustalov_learningcrowdscrowdkit_2021} was used to implement the remaining benchmark techniques, including Gold Majority Voting, MMSR~\cite{ma_Adversarial_2020}, Wawa, Zero-Based Skill, GLAD~\cite{whitehill_Whose_2009}, and </w:t>
      </w:r>
      <w:proofErr w:type="spellStart"/>
      <w:r w:rsidRPr="00781130">
        <w:rPr>
          <w:rFonts w:ascii="Courier New" w:hAnsi="Courier New" w:cs="Courier New"/>
        </w:rPr>
        <w:t>Dawid</w:t>
      </w:r>
      <w:proofErr w:type="spellEnd"/>
      <w:r w:rsidRPr="00781130">
        <w:rPr>
          <w:rFonts w:ascii="Courier New" w:hAnsi="Courier New" w:cs="Courier New"/>
        </w:rPr>
        <w:t xml:space="preserve"> Skene~\cite{dawid_Maximum_1979}.</w:t>
      </w:r>
    </w:p>
    <w:p w14:paraId="073FBC4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begin</w:t>
      </w:r>
      <w:proofErr w:type="gramEnd"/>
      <w:r w:rsidRPr="00781130">
        <w:rPr>
          <w:rFonts w:ascii="Courier New" w:hAnsi="Courier New" w:cs="Courier New"/>
        </w:rPr>
        <w:t>{itemize}</w:t>
      </w:r>
    </w:p>
    <w:p w14:paraId="332787E0" w14:textId="7DA492C4"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\item \</w:t>
      </w:r>
      <w:proofErr w:type="spellStart"/>
      <w:proofErr w:type="gramStart"/>
      <w:r w:rsidRPr="00781130">
        <w:rPr>
          <w:rFonts w:ascii="Courier New" w:hAnsi="Courier New" w:cs="Courier New"/>
        </w:rPr>
        <w:t>textbf</w:t>
      </w:r>
      <w:proofErr w:type="spellEnd"/>
      <w:r w:rsidRPr="00781130">
        <w:rPr>
          <w:rFonts w:ascii="Courier New" w:hAnsi="Courier New" w:cs="Courier New"/>
        </w:rPr>
        <w:t>{</w:t>
      </w:r>
      <w:proofErr w:type="gramEnd"/>
      <w:r w:rsidRPr="00781130">
        <w:rPr>
          <w:rFonts w:ascii="Courier New" w:hAnsi="Courier New" w:cs="Courier New"/>
        </w:rPr>
        <w:t xml:space="preserve">Golden majority voting} estimates the probability that each annotator possesses the correct label and then calculates the probability of each label per occurrence based on the weight assigned to each label. Assume that 10,000 jobs </w:t>
      </w:r>
      <w:proofErr w:type="gramStart"/>
      <w:r w:rsidRPr="00781130">
        <w:rPr>
          <w:rFonts w:ascii="Courier New" w:hAnsi="Courier New" w:cs="Courier New"/>
        </w:rPr>
        <w:t>are performed</w:t>
      </w:r>
      <w:proofErr w:type="gramEnd"/>
      <w:r w:rsidRPr="00781130">
        <w:rPr>
          <w:rFonts w:ascii="Courier New" w:hAnsi="Courier New" w:cs="Courier New"/>
        </w:rPr>
        <w:t xml:space="preserve"> by 3,000 annotators as well as 100 instances of ground truth. First, the percentage of correct labels for each annotator </w:t>
      </w:r>
      <w:proofErr w:type="gramStart"/>
      <w:r w:rsidRPr="00781130">
        <w:rPr>
          <w:rFonts w:ascii="Courier New" w:hAnsi="Courier New" w:cs="Courier New"/>
        </w:rPr>
        <w:t>is calculated</w:t>
      </w:r>
      <w:proofErr w:type="gramEnd"/>
      <w:r w:rsidRPr="00781130">
        <w:rPr>
          <w:rFonts w:ascii="Courier New" w:hAnsi="Courier New" w:cs="Courier New"/>
        </w:rPr>
        <w:t xml:space="preserve">. The remaining labels </w:t>
      </w:r>
      <w:del w:id="170" w:author="Rodriguez, Jeffrey J - (jjrodrig)" w:date="2023-06-15T14:21:00Z">
        <w:r w:rsidRPr="00781130" w:rsidDel="002D7E0A">
          <w:rPr>
            <w:rFonts w:ascii="Courier New" w:hAnsi="Courier New" w:cs="Courier New"/>
          </w:rPr>
          <w:delText xml:space="preserve">were </w:delText>
        </w:r>
      </w:del>
      <w:proofErr w:type="gramStart"/>
      <w:ins w:id="171" w:author="Rodriguez, Jeffrey J - (jjrodrig)" w:date="2023-06-15T14:21:00Z">
        <w:r w:rsidR="002D7E0A">
          <w:rPr>
            <w:rFonts w:ascii="Courier New" w:hAnsi="Courier New" w:cs="Courier New"/>
          </w:rPr>
          <w:t>are</w:t>
        </w:r>
        <w:r w:rsidR="002D7E0A" w:rsidRPr="00781130">
          <w:rPr>
            <w:rFonts w:ascii="Courier New" w:hAnsi="Courier New" w:cs="Courier New"/>
          </w:rPr>
          <w:t xml:space="preserve"> </w:t>
        </w:r>
      </w:ins>
      <w:r w:rsidRPr="00781130">
        <w:rPr>
          <w:rFonts w:ascii="Courier New" w:hAnsi="Courier New" w:cs="Courier New"/>
        </w:rPr>
        <w:t>then estimated</w:t>
      </w:r>
      <w:proofErr w:type="gramEnd"/>
      <w:r w:rsidRPr="00781130">
        <w:rPr>
          <w:rFonts w:ascii="Courier New" w:hAnsi="Courier New" w:cs="Courier New"/>
        </w:rPr>
        <w:t xml:space="preserve"> based on the weights.</w:t>
      </w:r>
    </w:p>
    <w:p w14:paraId="0E94752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\item \</w:t>
      </w:r>
      <w:proofErr w:type="spellStart"/>
      <w:proofErr w:type="gramStart"/>
      <w:r w:rsidRPr="00781130">
        <w:rPr>
          <w:rFonts w:ascii="Courier New" w:hAnsi="Courier New" w:cs="Courier New"/>
        </w:rPr>
        <w:t>textbf</w:t>
      </w:r>
      <w:proofErr w:type="spellEnd"/>
      <w:r w:rsidRPr="00781130">
        <w:rPr>
          <w:rFonts w:ascii="Courier New" w:hAnsi="Courier New" w:cs="Courier New"/>
        </w:rPr>
        <w:t>{</w:t>
      </w:r>
      <w:proofErr w:type="gramEnd"/>
      <w:r w:rsidRPr="00781130">
        <w:rPr>
          <w:rFonts w:ascii="Courier New" w:hAnsi="Courier New" w:cs="Courier New"/>
        </w:rPr>
        <w:t xml:space="preserve">Wawa} (Annotator Agreement with Aggregate), also referred to as ``inter-rater </w:t>
      </w:r>
      <w:proofErr w:type="gramStart"/>
      <w:r w:rsidRPr="00781130">
        <w:rPr>
          <w:rFonts w:ascii="Courier New" w:hAnsi="Courier New" w:cs="Courier New"/>
        </w:rPr>
        <w:t>agreement''</w:t>
      </w:r>
      <w:proofErr w:type="gramEnd"/>
      <w:r w:rsidRPr="00781130">
        <w:rPr>
          <w:rFonts w:ascii="Courier New" w:hAnsi="Courier New" w:cs="Courier New"/>
        </w:rPr>
        <w:t xml:space="preserve">, is a commonly used statistic for non-testing problems. This </w:t>
      </w:r>
      <w:proofErr w:type="gramStart"/>
      <w:r w:rsidRPr="00781130">
        <w:rPr>
          <w:rFonts w:ascii="Courier New" w:hAnsi="Courier New" w:cs="Courier New"/>
        </w:rPr>
        <w:t>indicates</w:t>
      </w:r>
      <w:proofErr w:type="gramEnd"/>
      <w:r w:rsidRPr="00781130">
        <w:rPr>
          <w:rFonts w:ascii="Courier New" w:hAnsi="Courier New" w:cs="Courier New"/>
        </w:rPr>
        <w:t xml:space="preserve"> the average frequency with which each annotator's response matches the aggregate response for each instance.</w:t>
      </w:r>
    </w:p>
    <w:p w14:paraId="705FAF76" w14:textId="79574E95"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\item \</w:t>
      </w:r>
      <w:proofErr w:type="spellStart"/>
      <w:proofErr w:type="gramStart"/>
      <w:r w:rsidRPr="00781130">
        <w:rPr>
          <w:rFonts w:ascii="Courier New" w:hAnsi="Courier New" w:cs="Courier New"/>
        </w:rPr>
        <w:t>textbf</w:t>
      </w:r>
      <w:proofErr w:type="spellEnd"/>
      <w:r w:rsidRPr="00781130">
        <w:rPr>
          <w:rFonts w:ascii="Courier New" w:hAnsi="Courier New" w:cs="Courier New"/>
        </w:rPr>
        <w:t>{</w:t>
      </w:r>
      <w:proofErr w:type="gramEnd"/>
      <w:r w:rsidRPr="00781130">
        <w:rPr>
          <w:rFonts w:ascii="Courier New" w:hAnsi="Courier New" w:cs="Courier New"/>
        </w:rPr>
        <w:t>Zero-Based-Skill} employs a weighted majority vote (WMV). After processing a collection of instances, it re-evaluate</w:t>
      </w:r>
      <w:ins w:id="172" w:author="Rodriguez, Jeffrey J - (jjrodrig)" w:date="2023-06-15T14:21:00Z">
        <w:r w:rsidR="002D7E0A">
          <w:rPr>
            <w:rFonts w:ascii="Courier New" w:hAnsi="Courier New" w:cs="Courier New"/>
          </w:rPr>
          <w:t>s</w:t>
        </w:r>
      </w:ins>
      <w:del w:id="173" w:author="Rodriguez, Jeffrey J - (jjrodrig)" w:date="2023-06-15T14:21:00Z">
        <w:r w:rsidRPr="00781130" w:rsidDel="002D7E0A">
          <w:rPr>
            <w:rFonts w:ascii="Courier New" w:hAnsi="Courier New" w:cs="Courier New"/>
          </w:rPr>
          <w:delText>d</w:delText>
        </w:r>
      </w:del>
      <w:r w:rsidRPr="00781130">
        <w:rPr>
          <w:rFonts w:ascii="Courier New" w:hAnsi="Courier New" w:cs="Courier New"/>
        </w:rPr>
        <w:t xml:space="preserve"> the abilities of the annotators based on the accuracy of their responses. This process is repeated until the labels no longer </w:t>
      </w:r>
      <w:proofErr w:type="gramStart"/>
      <w:r w:rsidRPr="00781130">
        <w:rPr>
          <w:rFonts w:ascii="Courier New" w:hAnsi="Courier New" w:cs="Courier New"/>
        </w:rPr>
        <w:t>change</w:t>
      </w:r>
      <w:proofErr w:type="gramEnd"/>
      <w:r w:rsidRPr="00781130">
        <w:rPr>
          <w:rFonts w:ascii="Courier New" w:hAnsi="Courier New" w:cs="Courier New"/>
        </w:rPr>
        <w:t xml:space="preserve"> or the maximum number of iterations is reached.</w:t>
      </w:r>
    </w:p>
    <w:p w14:paraId="21DB2E97"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item</w:t>
      </w:r>
      <w:proofErr w:type="gramEnd"/>
      <w:r w:rsidRPr="00781130">
        <w:rPr>
          <w:rFonts w:ascii="Courier New" w:hAnsi="Courier New" w:cs="Courier New"/>
        </w:rPr>
        <w:t xml:space="preserve"> Descriptions of the other techniques can be found in their respective references.</w:t>
      </w:r>
    </w:p>
    <w:p w14:paraId="70971FE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{itemize}</w:t>
      </w:r>
    </w:p>
    <w:p w14:paraId="70B00B4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lastRenderedPageBreak/>
        <w:t>\</w:t>
      </w:r>
      <w:proofErr w:type="gramStart"/>
      <w:r w:rsidRPr="00781130">
        <w:rPr>
          <w:rFonts w:ascii="Courier New" w:hAnsi="Courier New" w:cs="Courier New"/>
        </w:rPr>
        <w:t>subsection{</w:t>
      </w:r>
      <w:proofErr w:type="gramEnd"/>
      <w:r w:rsidRPr="00781130">
        <w:rPr>
          <w:rFonts w:ascii="Courier New" w:hAnsi="Courier New" w:cs="Courier New"/>
        </w:rPr>
        <w:t>Weight Measurement</w:t>
      </w:r>
      <w:del w:id="174" w:author="Rodriguez, Jeffrey J - (jjrodrig)" w:date="2023-05-16T10:59:00Z">
        <w:r w:rsidRPr="00781130" w:rsidDel="00F34CE8">
          <w:rPr>
            <w:rFonts w:ascii="Courier New" w:hAnsi="Courier New" w:cs="Courier New"/>
          </w:rPr>
          <w:delText>:</w:delText>
        </w:r>
      </w:del>
      <w:r w:rsidRPr="00781130">
        <w:rPr>
          <w:rFonts w:ascii="Courier New" w:hAnsi="Courier New" w:cs="Courier New"/>
        </w:rPr>
        <w:t>}</w:t>
      </w:r>
    </w:p>
    <w:p w14:paraId="2CAE8B46" w14:textId="61CD86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After generating the multi-label sets, we employed both the proposed </w:t>
      </w:r>
      <w:ins w:id="175" w:author="Rodriguez, Jeffrey J - (jjrodrig)" w:date="2023-06-15T14:23:00Z">
        <w:r w:rsidR="002D7E0A">
          <w:rPr>
            <w:rFonts w:ascii="Courier New" w:hAnsi="Courier New" w:cs="Courier New"/>
          </w:rPr>
          <w:t xml:space="preserve">method </w:t>
        </w:r>
      </w:ins>
      <w:r w:rsidRPr="00781130">
        <w:rPr>
          <w:rFonts w:ascii="Courier New" w:hAnsi="Courier New" w:cs="Courier New"/>
        </w:rPr>
        <w:t xml:space="preserve">and </w:t>
      </w:r>
      <w:del w:id="176" w:author="Rodriguez, Jeffrey J - (jjrodrig)" w:date="2023-05-16T11:43:00Z">
        <w:r w:rsidRPr="00781130" w:rsidDel="00492CB9">
          <w:rPr>
            <w:rFonts w:ascii="Courier New" w:hAnsi="Courier New" w:cs="Courier New"/>
          </w:rPr>
          <w:delText>state-of-the-art</w:delText>
        </w:r>
      </w:del>
      <w:ins w:id="177" w:author="Rodriguez, Jeffrey J - (jjrodrig)" w:date="2023-05-16T11:43:00Z">
        <w:r w:rsidR="00492CB9">
          <w:rPr>
            <w:rFonts w:ascii="Courier New" w:hAnsi="Courier New" w:cs="Courier New"/>
          </w:rPr>
          <w:t>several existing</w:t>
        </w:r>
      </w:ins>
      <w:r w:rsidRPr="00781130">
        <w:rPr>
          <w:rFonts w:ascii="Courier New" w:hAnsi="Courier New" w:cs="Courier New"/>
        </w:rPr>
        <w:t xml:space="preserve"> </w:t>
      </w:r>
      <w:del w:id="178" w:author="Rodriguez, Jeffrey J - (jjrodrig)" w:date="2023-06-15T14:23:00Z">
        <w:r w:rsidRPr="00781130" w:rsidDel="002D7E0A">
          <w:rPr>
            <w:rFonts w:ascii="Courier New" w:hAnsi="Courier New" w:cs="Courier New"/>
          </w:rPr>
          <w:delText xml:space="preserve">approaches </w:delText>
        </w:r>
      </w:del>
      <w:ins w:id="179" w:author="Rodriguez, Jeffrey J - (jjrodrig)" w:date="2023-06-15T14:23:00Z">
        <w:r w:rsidR="002D7E0A">
          <w:rPr>
            <w:rFonts w:ascii="Courier New" w:hAnsi="Courier New" w:cs="Courier New"/>
          </w:rPr>
          <w:t>methods</w:t>
        </w:r>
        <w:r w:rsidR="002D7E0A" w:rsidRPr="00781130">
          <w:rPr>
            <w:rFonts w:ascii="Courier New" w:hAnsi="Courier New" w:cs="Courier New"/>
          </w:rPr>
          <w:t xml:space="preserve"> </w:t>
        </w:r>
      </w:ins>
      <w:r w:rsidRPr="00781130">
        <w:rPr>
          <w:rFonts w:ascii="Courier New" w:hAnsi="Courier New" w:cs="Courier New"/>
        </w:rPr>
        <w:t xml:space="preserve">to obtain the aggregated labels. We experimented with two approaches for classifier </w:t>
      </w:r>
      <w:proofErr w:type="gramStart"/>
      <w:r w:rsidRPr="00781130">
        <w:rPr>
          <w:rFonts w:ascii="Courier New" w:hAnsi="Courier New" w:cs="Courier New"/>
        </w:rPr>
        <w:t>selection</w:t>
      </w:r>
      <w:proofErr w:type="gramEnd"/>
      <w:r w:rsidRPr="00781130">
        <w:rPr>
          <w:rFonts w:ascii="Courier New" w:hAnsi="Courier New" w:cs="Courier New"/>
        </w:rPr>
        <w:t xml:space="preserve">, as explained in Section 3.4.1. We found no significant differences in the overall outcomes and thus chose the second approach, which </w:t>
      </w:r>
      <w:proofErr w:type="gramStart"/>
      <w:r w:rsidRPr="00781130">
        <w:rPr>
          <w:rFonts w:ascii="Courier New" w:hAnsi="Courier New" w:cs="Courier New"/>
        </w:rPr>
        <w:t>utilize</w:t>
      </w:r>
      <w:ins w:id="180" w:author="Rodriguez, Jeffrey J - (jjrodrig)" w:date="2023-06-15T14:22:00Z">
        <w:r w:rsidR="002D7E0A">
          <w:rPr>
            <w:rFonts w:ascii="Courier New" w:hAnsi="Courier New" w:cs="Courier New"/>
          </w:rPr>
          <w:t>s</w:t>
        </w:r>
      </w:ins>
      <w:proofErr w:type="gramEnd"/>
      <w:del w:id="181" w:author="Rodriguez, Jeffrey J - (jjrodrig)" w:date="2023-06-15T14:22:00Z">
        <w:r w:rsidRPr="00781130" w:rsidDel="002D7E0A">
          <w:rPr>
            <w:rFonts w:ascii="Courier New" w:hAnsi="Courier New" w:cs="Courier New"/>
          </w:rPr>
          <w:delText>d</w:delText>
        </w:r>
      </w:del>
      <w:r w:rsidRPr="00781130">
        <w:rPr>
          <w:rFonts w:ascii="Courier New" w:hAnsi="Courier New" w:cs="Courier New"/>
        </w:rPr>
        <w:t xml:space="preserve"> the </w:t>
      </w:r>
      <w:ins w:id="182" w:author="Rodriguez, Jeffrey J - (jjrodrig)" w:date="2023-06-15T14:24:00Z">
        <w:r w:rsidR="002D7E0A">
          <w:rPr>
            <w:rFonts w:ascii="Courier New" w:hAnsi="Courier New" w:cs="Courier New"/>
          </w:rPr>
          <w:t>r</w:t>
        </w:r>
      </w:ins>
      <w:del w:id="183" w:author="Rodriguez, Jeffrey J - (jjrodrig)" w:date="2023-06-15T14:24:00Z">
        <w:r w:rsidRPr="00781130" w:rsidDel="002D7E0A">
          <w:rPr>
            <w:rFonts w:ascii="Courier New" w:hAnsi="Courier New" w:cs="Courier New"/>
          </w:rPr>
          <w:delText>R</w:delText>
        </w:r>
      </w:del>
      <w:r w:rsidRPr="00781130">
        <w:rPr>
          <w:rFonts w:ascii="Courier New" w:hAnsi="Courier New" w:cs="Courier New"/>
        </w:rPr>
        <w:t xml:space="preserve">andom </w:t>
      </w:r>
      <w:ins w:id="184" w:author="Rodriguez, Jeffrey J - (jjrodrig)" w:date="2023-06-15T14:24:00Z">
        <w:r w:rsidR="002D7E0A">
          <w:rPr>
            <w:rFonts w:ascii="Courier New" w:hAnsi="Courier New" w:cs="Courier New"/>
          </w:rPr>
          <w:t>f</w:t>
        </w:r>
      </w:ins>
      <w:del w:id="185" w:author="Rodriguez, Jeffrey J - (jjrodrig)" w:date="2023-06-15T14:24:00Z">
        <w:r w:rsidRPr="00781130" w:rsidDel="002D7E0A">
          <w:rPr>
            <w:rFonts w:ascii="Courier New" w:hAnsi="Courier New" w:cs="Courier New"/>
          </w:rPr>
          <w:delText>F</w:delText>
        </w:r>
      </w:del>
      <w:r w:rsidRPr="00781130">
        <w:rPr>
          <w:rFonts w:ascii="Courier New" w:hAnsi="Courier New" w:cs="Courier New"/>
        </w:rPr>
        <w:t xml:space="preserve">orest classification technique, to save processing time and reduce the number of required Python package dependencies. Ten </w:t>
      </w:r>
      <w:ins w:id="186" w:author="Rodriguez, Jeffrey J - (jjrodrig)" w:date="2023-06-15T14:25:00Z">
        <w:r w:rsidR="002D7E0A">
          <w:rPr>
            <w:rFonts w:ascii="Courier New" w:hAnsi="Courier New" w:cs="Courier New"/>
          </w:rPr>
          <w:t>r</w:t>
        </w:r>
      </w:ins>
      <w:del w:id="187" w:author="Rodriguez, Jeffrey J - (jjrodrig)" w:date="2023-06-15T14:24:00Z">
        <w:r w:rsidRPr="00781130" w:rsidDel="002D7E0A">
          <w:rPr>
            <w:rFonts w:ascii="Courier New" w:hAnsi="Courier New" w:cs="Courier New"/>
          </w:rPr>
          <w:delText>R</w:delText>
        </w:r>
      </w:del>
      <w:r w:rsidRPr="00781130">
        <w:rPr>
          <w:rFonts w:ascii="Courier New" w:hAnsi="Courier New" w:cs="Courier New"/>
        </w:rPr>
        <w:t xml:space="preserve">andom </w:t>
      </w:r>
      <w:ins w:id="188" w:author="Rodriguez, Jeffrey J - (jjrodrig)" w:date="2023-06-15T14:24:00Z">
        <w:r w:rsidR="002D7E0A">
          <w:rPr>
            <w:rFonts w:ascii="Courier New" w:hAnsi="Courier New" w:cs="Courier New"/>
          </w:rPr>
          <w:t>f</w:t>
        </w:r>
      </w:ins>
      <w:del w:id="189" w:author="Rodriguez, Jeffrey J - (jjrodrig)" w:date="2023-06-15T14:24:00Z">
        <w:r w:rsidRPr="00781130" w:rsidDel="002D7E0A">
          <w:rPr>
            <w:rFonts w:ascii="Courier New" w:hAnsi="Courier New" w:cs="Courier New"/>
          </w:rPr>
          <w:delText>F</w:delText>
        </w:r>
      </w:del>
      <w:r w:rsidRPr="00781130">
        <w:rPr>
          <w:rFonts w:ascii="Courier New" w:hAnsi="Courier New" w:cs="Courier New"/>
        </w:rPr>
        <w:t xml:space="preserve">orests, each with four trees and a maximum depth of four, </w:t>
      </w:r>
      <w:proofErr w:type="gramStart"/>
      <w:r w:rsidRPr="00781130">
        <w:rPr>
          <w:rFonts w:ascii="Courier New" w:hAnsi="Courier New" w:cs="Courier New"/>
        </w:rPr>
        <w:t>were trained</w:t>
      </w:r>
      <w:proofErr w:type="gramEnd"/>
      <w:r w:rsidRPr="00781130">
        <w:rPr>
          <w:rFonts w:ascii="Courier New" w:hAnsi="Courier New" w:cs="Courier New"/>
        </w:rPr>
        <w:t xml:space="preserve"> in different random states for each annotator $\alpha $, as detailed in Section </w:t>
      </w:r>
      <w:commentRangeStart w:id="190"/>
      <w:r w:rsidRPr="00781130">
        <w:rPr>
          <w:rFonts w:ascii="Courier New" w:hAnsi="Courier New" w:cs="Courier New"/>
        </w:rPr>
        <w:t>3</w:t>
      </w:r>
      <w:commentRangeEnd w:id="190"/>
      <w:r w:rsidR="002D7E0A">
        <w:rPr>
          <w:rStyle w:val="CommentReference"/>
          <w:rFonts w:asciiTheme="minorHAnsi" w:hAnsiTheme="minorHAnsi"/>
        </w:rPr>
        <w:commentReference w:id="190"/>
      </w:r>
      <w:r w:rsidRPr="00781130">
        <w:rPr>
          <w:rFonts w:ascii="Courier New" w:hAnsi="Courier New" w:cs="Courier New"/>
        </w:rPr>
        <w:t>.</w:t>
      </w:r>
    </w:p>
    <w:p w14:paraId="3F21D179" w14:textId="13BCF1F1" w:rsidR="00781130" w:rsidRPr="00781130" w:rsidDel="00884A3C" w:rsidRDefault="00781130" w:rsidP="00781130">
      <w:pPr>
        <w:pStyle w:val="PlainText"/>
        <w:rPr>
          <w:del w:id="191" w:author="Rodriguez, Jeffrey J - (jjrodrig)" w:date="2023-05-16T17:11:00Z"/>
          <w:rFonts w:ascii="Courier New" w:hAnsi="Courier New" w:cs="Courier New"/>
        </w:rPr>
      </w:pPr>
      <w:del w:id="192" w:author="Rodriguez, Jeffrey J - (jjrodrig)" w:date="2023-05-16T17:11:00Z">
        <w:r w:rsidRPr="00781130" w:rsidDel="00884A3C">
          <w:rPr>
            <w:rFonts w:ascii="Courier New" w:hAnsi="Courier New" w:cs="Courier New"/>
          </w:rPr>
          <w:delText>\textbf{Annotators' reliability vs\</w:delText>
        </w:r>
      </w:del>
      <w:del w:id="193" w:author="Rodriguez, Jeffrey J - (jjrodrig)" w:date="2023-05-16T09:49:00Z">
        <w:r w:rsidRPr="00781130" w:rsidDel="006D30AF">
          <w:rPr>
            <w:rFonts w:ascii="Courier New" w:hAnsi="Courier New" w:cs="Courier New"/>
          </w:rPr>
          <w:delText>.</w:delText>
        </w:r>
      </w:del>
      <w:del w:id="194" w:author="Rodriguez, Jeffrey J - (jjrodrig)" w:date="2023-05-16T17:11:00Z">
        <w:r w:rsidRPr="00781130" w:rsidDel="00884A3C">
          <w:rPr>
            <w:rFonts w:ascii="Courier New" w:hAnsi="Courier New" w:cs="Courier New"/>
          </w:rPr>
          <w:delText xml:space="preserve"> estimated weight $\omega_{\alpha,k}$ }</w:delText>
        </w:r>
      </w:del>
    </w:p>
    <w:p w14:paraId="0F6DEF05" w14:textId="6515B165" w:rsidR="00781130" w:rsidRPr="00781130" w:rsidRDefault="00781130" w:rsidP="00781130">
      <w:pPr>
        <w:pStyle w:val="PlainText"/>
        <w:rPr>
          <w:rFonts w:ascii="Courier New" w:hAnsi="Courier New" w:cs="Courier New"/>
        </w:rPr>
      </w:pPr>
      <w:r w:rsidRPr="00781130">
        <w:rPr>
          <w:rFonts w:ascii="Courier New" w:hAnsi="Courier New" w:cs="Courier New"/>
        </w:rPr>
        <w:t>Figure~\</w:t>
      </w:r>
      <w:proofErr w:type="gramStart"/>
      <w:r w:rsidRPr="00781130">
        <w:rPr>
          <w:rFonts w:ascii="Courier New" w:hAnsi="Courier New" w:cs="Courier New"/>
        </w:rPr>
        <w:t>ref{</w:t>
      </w:r>
      <w:proofErr w:type="gramEnd"/>
      <w:r w:rsidRPr="00781130">
        <w:rPr>
          <w:rFonts w:ascii="Courier New" w:hAnsi="Courier New" w:cs="Courier New"/>
        </w:rPr>
        <w:t xml:space="preserve">crowd.Fig.1.weight} depicts the relationship between the randomly assigned annotators' </w:t>
      </w:r>
      <w:del w:id="195" w:author="Rodriguez, Jeffrey J - (jjrodrig)" w:date="2023-05-16T17:12:00Z">
        <w:r w:rsidRPr="00781130" w:rsidDel="00884A3C">
          <w:rPr>
            <w:rFonts w:ascii="Courier New" w:hAnsi="Courier New" w:cs="Courier New"/>
          </w:rPr>
          <w:delText>reliability value</w:delText>
        </w:r>
      </w:del>
      <w:ins w:id="196" w:author="Rodriguez, Jeffrey J - (jjrodrig)" w:date="2023-05-16T17:12:00Z">
        <w:r w:rsidR="00884A3C">
          <w:rPr>
            <w:rFonts w:ascii="Courier New" w:hAnsi="Courier New" w:cs="Courier New"/>
          </w:rPr>
          <w:t>probability threshold</w:t>
        </w:r>
      </w:ins>
      <w:r w:rsidRPr="00781130">
        <w:rPr>
          <w:rFonts w:ascii="Courier New" w:hAnsi="Courier New" w:cs="Courier New"/>
        </w:rPr>
        <w:t xml:space="preserve"> ($\pi_{\</w:t>
      </w:r>
      <w:proofErr w:type="spellStart"/>
      <w:r w:rsidRPr="00781130">
        <w:rPr>
          <w:rFonts w:ascii="Courier New" w:hAnsi="Courier New" w:cs="Courier New"/>
        </w:rPr>
        <w:t>alpha,k</w:t>
      </w:r>
      <w:proofErr w:type="spellEnd"/>
      <w:r w:rsidRPr="00781130">
        <w:rPr>
          <w:rFonts w:ascii="Courier New" w:hAnsi="Courier New" w:cs="Courier New"/>
        </w:rPr>
        <w:t xml:space="preserve">}$) and their corresponding estimated </w:t>
      </w:r>
      <w:commentRangeStart w:id="197"/>
      <w:r w:rsidRPr="00781130">
        <w:rPr>
          <w:rFonts w:ascii="Courier New" w:hAnsi="Courier New" w:cs="Courier New"/>
        </w:rPr>
        <w:t>weights, $\omega_{\</w:t>
      </w:r>
      <w:proofErr w:type="spellStart"/>
      <w:r w:rsidRPr="00781130">
        <w:rPr>
          <w:rFonts w:ascii="Courier New" w:hAnsi="Courier New" w:cs="Courier New"/>
        </w:rPr>
        <w:t>alpha,k</w:t>
      </w:r>
      <w:proofErr w:type="spellEnd"/>
      <w:r w:rsidRPr="00781130">
        <w:rPr>
          <w:rFonts w:ascii="Courier New" w:hAnsi="Courier New" w:cs="Courier New"/>
        </w:rPr>
        <w:t>}$</w:t>
      </w:r>
      <w:commentRangeEnd w:id="197"/>
      <w:r w:rsidR="00884A3C">
        <w:rPr>
          <w:rStyle w:val="CommentReference"/>
          <w:rFonts w:asciiTheme="minorHAnsi" w:hAnsiTheme="minorHAnsi"/>
        </w:rPr>
        <w:commentReference w:id="197"/>
      </w:r>
      <w:r w:rsidRPr="00781130">
        <w:rPr>
          <w:rFonts w:ascii="Courier New" w:hAnsi="Courier New" w:cs="Courier New"/>
        </w:rPr>
        <w:t xml:space="preserve">. In the case of Tao's method, the figure displays the average weights across all instances. As seen, when the reliability of an annotator surpasses a specific threshold, the weight measured by Tao's technique plateaus, </w:t>
      </w:r>
      <w:proofErr w:type="gramStart"/>
      <w:r w:rsidRPr="00781130">
        <w:rPr>
          <w:rFonts w:ascii="Courier New" w:hAnsi="Courier New" w:cs="Courier New"/>
        </w:rPr>
        <w:t>whereas</w:t>
      </w:r>
      <w:proofErr w:type="gramEnd"/>
      <w:r w:rsidRPr="00781130">
        <w:rPr>
          <w:rFonts w:ascii="Courier New" w:hAnsi="Courier New" w:cs="Courier New"/>
        </w:rPr>
        <w:t xml:space="preserve"> the proposed method exhibits a considerably stronger correlation. Individual data points </w:t>
      </w:r>
      <w:proofErr w:type="gramStart"/>
      <w:r w:rsidRPr="00781130">
        <w:rPr>
          <w:rFonts w:ascii="Courier New" w:hAnsi="Courier New" w:cs="Courier New"/>
        </w:rPr>
        <w:t>represent</w:t>
      </w:r>
      <w:proofErr w:type="gramEnd"/>
      <w:r w:rsidRPr="00781130">
        <w:rPr>
          <w:rFonts w:ascii="Courier New" w:hAnsi="Courier New" w:cs="Courier New"/>
        </w:rPr>
        <w:t xml:space="preserve"> the actual measured weights, and the curve represents the regression line.</w:t>
      </w:r>
    </w:p>
    <w:p w14:paraId="0777410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begin</w:t>
      </w:r>
      <w:proofErr w:type="gramEnd"/>
      <w:r w:rsidRPr="00781130">
        <w:rPr>
          <w:rFonts w:ascii="Courier New" w:hAnsi="Courier New" w:cs="Courier New"/>
        </w:rPr>
        <w:t>{</w:t>
      </w:r>
      <w:commentRangeStart w:id="198"/>
      <w:r w:rsidRPr="00781130">
        <w:rPr>
          <w:rFonts w:ascii="Courier New" w:hAnsi="Courier New" w:cs="Courier New"/>
        </w:rPr>
        <w:t>figure</w:t>
      </w:r>
      <w:commentRangeEnd w:id="198"/>
      <w:r w:rsidR="002D7E0A">
        <w:rPr>
          <w:rStyle w:val="CommentReference"/>
          <w:rFonts w:asciiTheme="minorHAnsi" w:hAnsiTheme="minorHAnsi"/>
        </w:rPr>
        <w:commentReference w:id="198"/>
      </w:r>
      <w:r w:rsidRPr="00781130">
        <w:rPr>
          <w:rFonts w:ascii="Courier New" w:hAnsi="Courier New" w:cs="Courier New"/>
        </w:rPr>
        <w:t>}[!</w:t>
      </w:r>
      <w:proofErr w:type="spellStart"/>
      <w:r w:rsidRPr="00781130">
        <w:rPr>
          <w:rFonts w:ascii="Courier New" w:hAnsi="Courier New" w:cs="Courier New"/>
        </w:rPr>
        <w:t>htbp</w:t>
      </w:r>
      <w:proofErr w:type="spellEnd"/>
      <w:r w:rsidRPr="00781130">
        <w:rPr>
          <w:rFonts w:ascii="Courier New" w:hAnsi="Courier New" w:cs="Courier New"/>
        </w:rPr>
        <w:t>]</w:t>
      </w:r>
    </w:p>
    <w:p w14:paraId="050745F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label{</w:t>
      </w:r>
      <w:proofErr w:type="gramEnd"/>
      <w:r w:rsidRPr="00781130">
        <w:rPr>
          <w:rFonts w:ascii="Courier New" w:hAnsi="Courier New" w:cs="Courier New"/>
        </w:rPr>
        <w:t>crowd.Fig.1.weight}</w:t>
      </w:r>
    </w:p>
    <w:p w14:paraId="0314286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centering</w:t>
      </w:r>
      <w:proofErr w:type="gramEnd"/>
    </w:p>
    <w:p w14:paraId="375F44DF"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r w:rsidRPr="00781130">
        <w:rPr>
          <w:rFonts w:ascii="Courier New" w:hAnsi="Courier New" w:cs="Courier New"/>
        </w:rPr>
        <w:t>includegraphics</w:t>
      </w:r>
      <w:proofErr w:type="spellEnd"/>
      <w:r w:rsidRPr="00781130">
        <w:rPr>
          <w:rFonts w:ascii="Courier New" w:hAnsi="Courier New" w:cs="Courier New"/>
        </w:rPr>
        <w:t>[width=\</w:t>
      </w:r>
      <w:proofErr w:type="spellStart"/>
      <w:proofErr w:type="gramStart"/>
      <w:r w:rsidRPr="00781130">
        <w:rPr>
          <w:rFonts w:ascii="Courier New" w:hAnsi="Courier New" w:cs="Courier New"/>
        </w:rPr>
        <w:t>textwidth</w:t>
      </w:r>
      <w:proofErr w:type="spellEnd"/>
      <w:r w:rsidRPr="00781130">
        <w:rPr>
          <w:rFonts w:ascii="Courier New" w:hAnsi="Courier New" w:cs="Courier New"/>
        </w:rPr>
        <w:t>]{</w:t>
      </w:r>
      <w:proofErr w:type="gramEnd"/>
      <w:r w:rsidRPr="00781130">
        <w:rPr>
          <w:rFonts w:ascii="Courier New" w:hAnsi="Courier New" w:cs="Courier New"/>
        </w:rPr>
        <w:t>figures/image1.png}</w:t>
      </w:r>
    </w:p>
    <w:p w14:paraId="5CE1FB1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caption{</w:t>
      </w:r>
      <w:proofErr w:type="gramEnd"/>
      <w:r w:rsidRPr="00781130">
        <w:rPr>
          <w:rFonts w:ascii="Courier New" w:hAnsi="Courier New" w:cs="Courier New"/>
        </w:rPr>
        <w:t xml:space="preserve">{Comparison of estimated weight </w:t>
      </w:r>
      <w:commentRangeStart w:id="199"/>
      <w:r w:rsidRPr="00781130">
        <w:rPr>
          <w:rFonts w:ascii="Courier New" w:hAnsi="Courier New" w:cs="Courier New"/>
        </w:rPr>
        <w:t>with respect to annotators' degree of reliability</w:t>
      </w:r>
      <w:commentRangeEnd w:id="199"/>
      <w:r w:rsidR="00884A3C">
        <w:rPr>
          <w:rStyle w:val="CommentReference"/>
          <w:rFonts w:asciiTheme="minorHAnsi" w:hAnsiTheme="minorHAnsi"/>
        </w:rPr>
        <w:commentReference w:id="199"/>
      </w:r>
      <w:r w:rsidRPr="00781130">
        <w:rPr>
          <w:rFonts w:ascii="Courier New" w:hAnsi="Courier New" w:cs="Courier New"/>
        </w:rPr>
        <w:t xml:space="preserve"> for the proposed aggregation technique `proposed-penalized' and Tao\</w:t>
      </w:r>
      <w:proofErr w:type="spellStart"/>
      <w:r w:rsidRPr="00781130">
        <w:rPr>
          <w:rFonts w:ascii="Courier New" w:hAnsi="Courier New" w:cs="Courier New"/>
        </w:rPr>
        <w:t>unskip</w:t>
      </w:r>
      <w:proofErr w:type="spellEnd"/>
      <w:r w:rsidRPr="00781130">
        <w:rPr>
          <w:rFonts w:ascii="Courier New" w:hAnsi="Courier New" w:cs="Courier New"/>
        </w:rPr>
        <w:t>~\protect\cite{tao_Label_2020} \cite{tao_Label_2020} for 10 different datasets.}}</w:t>
      </w:r>
    </w:p>
    <w:p w14:paraId="646AE7F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{figure}</w:t>
      </w:r>
    </w:p>
    <w:p w14:paraId="7452C30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subsection{</w:t>
      </w:r>
      <w:proofErr w:type="gramEnd"/>
      <w:r w:rsidRPr="00781130">
        <w:rPr>
          <w:rFonts w:ascii="Courier New" w:hAnsi="Courier New" w:cs="Courier New"/>
        </w:rPr>
        <w:t>Confidence</w:t>
      </w:r>
      <w:del w:id="200" w:author="Rodriguez, Jeffrey J - (jjrodrig)" w:date="2023-05-16T11:02:00Z">
        <w:r w:rsidRPr="00781130" w:rsidDel="00F34CE8">
          <w:rPr>
            <w:rFonts w:ascii="Courier New" w:hAnsi="Courier New" w:cs="Courier New"/>
          </w:rPr>
          <w:delText>-</w:delText>
        </w:r>
      </w:del>
      <w:ins w:id="201" w:author="Rodriguez, Jeffrey J - (jjrodrig)" w:date="2023-05-16T11:02:00Z">
        <w:r w:rsidR="00F34CE8">
          <w:rPr>
            <w:rFonts w:ascii="Courier New" w:hAnsi="Courier New" w:cs="Courier New"/>
          </w:rPr>
          <w:t xml:space="preserve"> </w:t>
        </w:r>
      </w:ins>
      <w:del w:id="202" w:author="Rodriguez, Jeffrey J - (jjrodrig)" w:date="2023-05-16T11:02:00Z">
        <w:r w:rsidRPr="00781130" w:rsidDel="00F34CE8">
          <w:rPr>
            <w:rFonts w:ascii="Courier New" w:hAnsi="Courier New" w:cs="Courier New"/>
          </w:rPr>
          <w:delText>s</w:delText>
        </w:r>
      </w:del>
      <w:ins w:id="203" w:author="Rodriguez, Jeffrey J - (jjrodrig)" w:date="2023-05-16T11:02:00Z">
        <w:r w:rsidR="00F34CE8">
          <w:rPr>
            <w:rFonts w:ascii="Courier New" w:hAnsi="Courier New" w:cs="Courier New"/>
          </w:rPr>
          <w:t>S</w:t>
        </w:r>
      </w:ins>
      <w:r w:rsidRPr="00781130">
        <w:rPr>
          <w:rFonts w:ascii="Courier New" w:hAnsi="Courier New" w:cs="Courier New"/>
        </w:rPr>
        <w:t>core}</w:t>
      </w:r>
    </w:p>
    <w:p w14:paraId="2611CA60"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The results present a box plot of the average accuracy for different numbers of annotators, ranging from three to ten.</w:t>
      </w:r>
    </w:p>
    <w:p w14:paraId="138D9A12" w14:textId="576BB5A2" w:rsidR="00781130" w:rsidRPr="00781130" w:rsidRDefault="00781130" w:rsidP="00781130">
      <w:pPr>
        <w:pStyle w:val="PlainText"/>
        <w:rPr>
          <w:rFonts w:ascii="Courier New" w:hAnsi="Courier New" w:cs="Courier New"/>
        </w:rPr>
      </w:pPr>
      <w:r w:rsidRPr="00781130">
        <w:rPr>
          <w:rFonts w:ascii="Courier New" w:hAnsi="Courier New" w:cs="Courier New"/>
        </w:rPr>
        <w:t>Figure~\</w:t>
      </w:r>
      <w:proofErr w:type="gramStart"/>
      <w:r w:rsidRPr="00781130">
        <w:rPr>
          <w:rFonts w:ascii="Courier New" w:hAnsi="Courier New" w:cs="Courier New"/>
        </w:rPr>
        <w:t>ref{</w:t>
      </w:r>
      <w:proofErr w:type="gramEnd"/>
      <w:r w:rsidRPr="00781130">
        <w:rPr>
          <w:rFonts w:ascii="Courier New" w:hAnsi="Courier New" w:cs="Courier New"/>
        </w:rPr>
        <w:t>crowd.Fig.2.confidence_scores} illustrates the average accuracy of the crowd-certain technique with penalization for both the ``</w:t>
      </w:r>
      <w:proofErr w:type="spellStart"/>
      <w:r w:rsidRPr="00781130">
        <w:rPr>
          <w:rFonts w:ascii="Courier New" w:hAnsi="Courier New" w:cs="Courier New"/>
        </w:rPr>
        <w:t>freq</w:t>
      </w:r>
      <w:proofErr w:type="spellEnd"/>
      <w:r w:rsidRPr="00781130">
        <w:rPr>
          <w:rFonts w:ascii="Courier New" w:hAnsi="Courier New" w:cs="Courier New"/>
        </w:rPr>
        <w:t xml:space="preserve">" and ``Beta" confidence measurement approaches. </w:t>
      </w:r>
      <w:ins w:id="204" w:author="Rodriguez, Jeffrey J - (jjrodrig)" w:date="2023-06-15T14:32:00Z">
        <w:r w:rsidR="00DE7DEB">
          <w:rPr>
            <w:rFonts w:ascii="Courier New" w:hAnsi="Courier New" w:cs="Courier New"/>
          </w:rPr>
          <w:t>There is a</w:t>
        </w:r>
      </w:ins>
      <w:del w:id="205" w:author="Rodriguez, Jeffrey J - (jjrodrig)" w:date="2023-06-15T14:32:00Z">
        <w:r w:rsidRPr="00781130" w:rsidDel="00DE7DEB">
          <w:rPr>
            <w:rFonts w:ascii="Courier New" w:hAnsi="Courier New" w:cs="Courier New"/>
          </w:rPr>
          <w:delText>A</w:delText>
        </w:r>
      </w:del>
      <w:r w:rsidRPr="00781130">
        <w:rPr>
          <w:rFonts w:ascii="Courier New" w:hAnsi="Courier New" w:cs="Courier New"/>
        </w:rPr>
        <w:t xml:space="preserve"> noticeable </w:t>
      </w:r>
      <w:commentRangeStart w:id="206"/>
      <w:r w:rsidRPr="00781130">
        <w:rPr>
          <w:rFonts w:ascii="Courier New" w:hAnsi="Courier New" w:cs="Courier New"/>
        </w:rPr>
        <w:t>difference in the accuracy</w:t>
      </w:r>
      <w:commentRangeEnd w:id="206"/>
      <w:r w:rsidR="00DE7DEB">
        <w:rPr>
          <w:rStyle w:val="CommentReference"/>
          <w:rFonts w:asciiTheme="minorHAnsi" w:hAnsiTheme="minorHAnsi"/>
        </w:rPr>
        <w:commentReference w:id="206"/>
      </w:r>
      <w:del w:id="207" w:author="Rodriguez, Jeffrey J - (jjrodrig)" w:date="2023-06-15T14:32:00Z">
        <w:r w:rsidRPr="00781130" w:rsidDel="00DE7DEB">
          <w:rPr>
            <w:rFonts w:ascii="Courier New" w:hAnsi="Courier New" w:cs="Courier New"/>
          </w:rPr>
          <w:delText xml:space="preserve"> was observed</w:delText>
        </w:r>
      </w:del>
      <w:r w:rsidRPr="00781130">
        <w:rPr>
          <w:rFonts w:ascii="Courier New" w:hAnsi="Courier New" w:cs="Courier New"/>
        </w:rPr>
        <w:t xml:space="preserve">. </w:t>
      </w:r>
      <w:del w:id="208" w:author="Rodriguez, Jeffrey J - (jjrodrig)" w:date="2023-06-15T14:33:00Z">
        <w:r w:rsidRPr="00781130" w:rsidDel="00DE7DEB">
          <w:rPr>
            <w:rFonts w:ascii="Courier New" w:hAnsi="Courier New" w:cs="Courier New"/>
          </w:rPr>
          <w:delText>However, statistical analysis did not reveal a significant difference between these approaches.</w:delText>
        </w:r>
      </w:del>
    </w:p>
    <w:p w14:paraId="3A5C6C2C" w14:textId="398EAA3A" w:rsidR="00781130" w:rsidRPr="00781130" w:rsidRDefault="00781130" w:rsidP="00781130">
      <w:pPr>
        <w:pStyle w:val="PlainText"/>
        <w:rPr>
          <w:rFonts w:ascii="Courier New" w:hAnsi="Courier New" w:cs="Courier New"/>
        </w:rPr>
      </w:pPr>
      <w:r w:rsidRPr="00781130">
        <w:rPr>
          <w:rFonts w:ascii="Courier New" w:hAnsi="Courier New" w:cs="Courier New"/>
        </w:rPr>
        <w:t>Figure~\</w:t>
      </w:r>
      <w:proofErr w:type="gramStart"/>
      <w:r w:rsidRPr="00781130">
        <w:rPr>
          <w:rFonts w:ascii="Courier New" w:hAnsi="Courier New" w:cs="Courier New"/>
        </w:rPr>
        <w:t>ref{</w:t>
      </w:r>
      <w:proofErr w:type="gramEnd"/>
      <w:r w:rsidRPr="00781130">
        <w:rPr>
          <w:rFonts w:ascii="Courier New" w:hAnsi="Courier New" w:cs="Courier New"/>
        </w:rPr>
        <w:t>crowd.Fig.4.confidence_score.freq} displays the average accuracy using the ``</w:t>
      </w:r>
      <w:proofErr w:type="spellStart"/>
      <w:proofErr w:type="gramStart"/>
      <w:r w:rsidRPr="00781130">
        <w:rPr>
          <w:rFonts w:ascii="Courier New" w:hAnsi="Courier New" w:cs="Courier New"/>
        </w:rPr>
        <w:t>freq</w:t>
      </w:r>
      <w:proofErr w:type="spellEnd"/>
      <w:r w:rsidRPr="00781130">
        <w:rPr>
          <w:rFonts w:ascii="Courier New" w:hAnsi="Courier New" w:cs="Courier New"/>
        </w:rPr>
        <w:t>''</w:t>
      </w:r>
      <w:proofErr w:type="gramEnd"/>
      <w:r w:rsidRPr="00781130">
        <w:rPr>
          <w:rFonts w:ascii="Courier New" w:hAnsi="Courier New" w:cs="Courier New"/>
        </w:rPr>
        <w:t xml:space="preserve"> confidence measurement strategy for the proposed crowd-certain technique with and without penalization. The penalization method </w:t>
      </w:r>
      <w:del w:id="209" w:author="Rodriguez, Jeffrey J - (jjrodrig)" w:date="2023-06-15T14:34:00Z">
        <w:r w:rsidRPr="00781130" w:rsidDel="00DE7DEB">
          <w:rPr>
            <w:rFonts w:ascii="Courier New" w:hAnsi="Courier New" w:cs="Courier New"/>
          </w:rPr>
          <w:delText xml:space="preserve">occurs by </w:delText>
        </w:r>
      </w:del>
      <w:r w:rsidRPr="00781130">
        <w:rPr>
          <w:rFonts w:ascii="Courier New" w:hAnsi="Courier New" w:cs="Courier New"/>
        </w:rPr>
        <w:t>penalizing annotators for inaccurate labeling before measuring their weights, as demonstrated in Equation~(\</w:t>
      </w:r>
      <w:proofErr w:type="gramStart"/>
      <w:r w:rsidRPr="00781130">
        <w:rPr>
          <w:rFonts w:ascii="Courier New" w:hAnsi="Courier New" w:cs="Courier New"/>
        </w:rPr>
        <w:t>ref{</w:t>
      </w:r>
      <w:proofErr w:type="gramEnd"/>
      <w:r w:rsidRPr="00781130">
        <w:rPr>
          <w:rFonts w:ascii="Courier New" w:hAnsi="Courier New" w:cs="Courier New"/>
        </w:rPr>
        <w:t>crowd.Eq.10.consistency-penalized}). The penalized version of the proposed technique shows an improvement in average accuracy and a reduction in variance.</w:t>
      </w:r>
    </w:p>
    <w:p w14:paraId="06AEA057"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\begin{figure</w:t>
      </w:r>
      <w:proofErr w:type="gramStart"/>
      <w:r w:rsidRPr="00781130">
        <w:rPr>
          <w:rFonts w:ascii="Courier New" w:hAnsi="Courier New" w:cs="Courier New"/>
        </w:rPr>
        <w:t>*}[</w:t>
      </w:r>
      <w:proofErr w:type="gramEnd"/>
      <w:r w:rsidRPr="00781130">
        <w:rPr>
          <w:rFonts w:ascii="Courier New" w:hAnsi="Courier New" w:cs="Courier New"/>
        </w:rPr>
        <w:t>!</w:t>
      </w:r>
      <w:proofErr w:type="spellStart"/>
      <w:r w:rsidRPr="00781130">
        <w:rPr>
          <w:rFonts w:ascii="Courier New" w:hAnsi="Courier New" w:cs="Courier New"/>
        </w:rPr>
        <w:t>htbp</w:t>
      </w:r>
      <w:proofErr w:type="spellEnd"/>
      <w:r w:rsidRPr="00781130">
        <w:rPr>
          <w:rFonts w:ascii="Courier New" w:hAnsi="Courier New" w:cs="Courier New"/>
        </w:rPr>
        <w:t>]</w:t>
      </w:r>
    </w:p>
    <w:p w14:paraId="7449E09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centering</w:t>
      </w:r>
      <w:proofErr w:type="gramEnd"/>
    </w:p>
    <w:p w14:paraId="513A5A3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r w:rsidRPr="00781130">
        <w:rPr>
          <w:rFonts w:ascii="Courier New" w:hAnsi="Courier New" w:cs="Courier New"/>
        </w:rPr>
        <w:t>includegraphics</w:t>
      </w:r>
      <w:proofErr w:type="spellEnd"/>
      <w:r w:rsidRPr="00781130">
        <w:rPr>
          <w:rFonts w:ascii="Courier New" w:hAnsi="Courier New" w:cs="Courier New"/>
        </w:rPr>
        <w:t>[width=0.8\</w:t>
      </w:r>
      <w:proofErr w:type="spellStart"/>
      <w:proofErr w:type="gramStart"/>
      <w:r w:rsidRPr="00781130">
        <w:rPr>
          <w:rFonts w:ascii="Courier New" w:hAnsi="Courier New" w:cs="Courier New"/>
        </w:rPr>
        <w:t>textwidth</w:t>
      </w:r>
      <w:proofErr w:type="spellEnd"/>
      <w:r w:rsidRPr="00781130">
        <w:rPr>
          <w:rFonts w:ascii="Courier New" w:hAnsi="Courier New" w:cs="Courier New"/>
        </w:rPr>
        <w:t>]{</w:t>
      </w:r>
      <w:proofErr w:type="gramEnd"/>
      <w:r w:rsidRPr="00781130">
        <w:rPr>
          <w:rFonts w:ascii="Courier New" w:hAnsi="Courier New" w:cs="Courier New"/>
        </w:rPr>
        <w:t>figures/image2.png}</w:t>
      </w:r>
    </w:p>
    <w:p w14:paraId="46A4144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caption{</w:t>
      </w:r>
      <w:proofErr w:type="gramEnd"/>
      <w:r w:rsidRPr="00781130">
        <w:rPr>
          <w:rFonts w:ascii="Courier New" w:hAnsi="Courier New" w:cs="Courier New"/>
        </w:rPr>
        <w:t xml:space="preserve">Comparison of the measured average accuracy for the two confidence-score measurement techniques in ten different datasets (using </w:t>
      </w:r>
      <w:r w:rsidRPr="00781130">
        <w:rPr>
          <w:rFonts w:ascii="Courier New" w:hAnsi="Courier New" w:cs="Courier New"/>
        </w:rPr>
        <w:lastRenderedPageBreak/>
        <w:t>the proposed crowd-certain technique with penalization) in different numbers of annotators (from 3 up to 10).}</w:t>
      </w:r>
    </w:p>
    <w:p w14:paraId="1FAB8E6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label{</w:t>
      </w:r>
      <w:proofErr w:type="gramEnd"/>
      <w:r w:rsidRPr="00781130">
        <w:rPr>
          <w:rFonts w:ascii="Courier New" w:hAnsi="Courier New" w:cs="Courier New"/>
        </w:rPr>
        <w:t>crowd.Fig.2.confidence_scores}</w:t>
      </w:r>
    </w:p>
    <w:p w14:paraId="1383341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{figure*}</w:t>
      </w:r>
    </w:p>
    <w:p w14:paraId="2B71A64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\begin{</w:t>
      </w:r>
      <w:commentRangeStart w:id="210"/>
      <w:r w:rsidRPr="00781130">
        <w:rPr>
          <w:rFonts w:ascii="Courier New" w:hAnsi="Courier New" w:cs="Courier New"/>
        </w:rPr>
        <w:t>figure</w:t>
      </w:r>
      <w:commentRangeEnd w:id="210"/>
      <w:r w:rsidR="00DE7DEB">
        <w:rPr>
          <w:rStyle w:val="CommentReference"/>
          <w:rFonts w:asciiTheme="minorHAnsi" w:hAnsiTheme="minorHAnsi"/>
        </w:rPr>
        <w:commentReference w:id="210"/>
      </w:r>
      <w:proofErr w:type="gramStart"/>
      <w:r w:rsidRPr="00781130">
        <w:rPr>
          <w:rFonts w:ascii="Courier New" w:hAnsi="Courier New" w:cs="Courier New"/>
        </w:rPr>
        <w:t>*}[</w:t>
      </w:r>
      <w:proofErr w:type="gramEnd"/>
      <w:r w:rsidRPr="00781130">
        <w:rPr>
          <w:rFonts w:ascii="Courier New" w:hAnsi="Courier New" w:cs="Courier New"/>
        </w:rPr>
        <w:t>!</w:t>
      </w:r>
      <w:proofErr w:type="spellStart"/>
      <w:r w:rsidRPr="00781130">
        <w:rPr>
          <w:rFonts w:ascii="Courier New" w:hAnsi="Courier New" w:cs="Courier New"/>
        </w:rPr>
        <w:t>htbp</w:t>
      </w:r>
      <w:proofErr w:type="spellEnd"/>
      <w:r w:rsidRPr="00781130">
        <w:rPr>
          <w:rFonts w:ascii="Courier New" w:hAnsi="Courier New" w:cs="Courier New"/>
        </w:rPr>
        <w:t>]</w:t>
      </w:r>
    </w:p>
    <w:p w14:paraId="4203CDE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centering</w:t>
      </w:r>
      <w:proofErr w:type="gramEnd"/>
    </w:p>
    <w:p w14:paraId="26FFCD6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r w:rsidRPr="00781130">
        <w:rPr>
          <w:rFonts w:ascii="Courier New" w:hAnsi="Courier New" w:cs="Courier New"/>
        </w:rPr>
        <w:t>includegraphics</w:t>
      </w:r>
      <w:proofErr w:type="spellEnd"/>
      <w:r w:rsidRPr="00781130">
        <w:rPr>
          <w:rFonts w:ascii="Courier New" w:hAnsi="Courier New" w:cs="Courier New"/>
        </w:rPr>
        <w:t>[width=0.9\</w:t>
      </w:r>
      <w:proofErr w:type="spellStart"/>
      <w:proofErr w:type="gramStart"/>
      <w:r w:rsidRPr="00781130">
        <w:rPr>
          <w:rFonts w:ascii="Courier New" w:hAnsi="Courier New" w:cs="Courier New"/>
        </w:rPr>
        <w:t>textwidth</w:t>
      </w:r>
      <w:proofErr w:type="spellEnd"/>
      <w:r w:rsidRPr="00781130">
        <w:rPr>
          <w:rFonts w:ascii="Courier New" w:hAnsi="Courier New" w:cs="Courier New"/>
        </w:rPr>
        <w:t>]{</w:t>
      </w:r>
      <w:proofErr w:type="gramEnd"/>
      <w:r w:rsidRPr="00781130">
        <w:rPr>
          <w:rFonts w:ascii="Courier New" w:hAnsi="Courier New" w:cs="Courier New"/>
        </w:rPr>
        <w:t>figures/image4.png}</w:t>
      </w:r>
    </w:p>
    <w:p w14:paraId="3E787749" w14:textId="5AA37FF0"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caption{</w:t>
      </w:r>
      <w:proofErr w:type="gramEnd"/>
      <w:r w:rsidRPr="00781130">
        <w:rPr>
          <w:rFonts w:ascii="Courier New" w:hAnsi="Courier New" w:cs="Courier New"/>
        </w:rPr>
        <w:t>Comparison of the measured average accuracy for the proposed crowd-certain technique with and without penalization and using the `</w:t>
      </w:r>
      <w:proofErr w:type="spellStart"/>
      <w:r w:rsidRPr="00781130">
        <w:rPr>
          <w:rFonts w:ascii="Courier New" w:hAnsi="Courier New" w:cs="Courier New"/>
        </w:rPr>
        <w:t>freq</w:t>
      </w:r>
      <w:proofErr w:type="spellEnd"/>
      <w:r w:rsidRPr="00781130">
        <w:rPr>
          <w:rFonts w:ascii="Courier New" w:hAnsi="Courier New" w:cs="Courier New"/>
        </w:rPr>
        <w:t>' confidence-score strategy on ten different datasets with different numbers of annotators (</w:t>
      </w:r>
      <w:del w:id="211" w:author="Rodriguez, Jeffrey J - (jjrodrig)" w:date="2023-06-15T14:37:00Z">
        <w:r w:rsidRPr="00781130" w:rsidDel="00DE7DEB">
          <w:rPr>
            <w:rFonts w:ascii="Courier New" w:hAnsi="Courier New" w:cs="Courier New"/>
          </w:rPr>
          <w:delText xml:space="preserve">starting </w:delText>
        </w:r>
      </w:del>
      <w:r w:rsidRPr="00781130">
        <w:rPr>
          <w:rFonts w:ascii="Courier New" w:hAnsi="Courier New" w:cs="Courier New"/>
        </w:rPr>
        <w:t>from 3 to 10).}</w:t>
      </w:r>
    </w:p>
    <w:p w14:paraId="2E84F733"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label{</w:t>
      </w:r>
      <w:proofErr w:type="gramEnd"/>
      <w:r w:rsidRPr="00781130">
        <w:rPr>
          <w:rFonts w:ascii="Courier New" w:hAnsi="Courier New" w:cs="Courier New"/>
        </w:rPr>
        <w:t>crowd.Fig.4.confidence_score.freq}</w:t>
      </w:r>
    </w:p>
    <w:p w14:paraId="3E0C248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{figure*}</w:t>
      </w:r>
    </w:p>
    <w:p w14:paraId="72E280C5" w14:textId="77174758" w:rsidR="00781130" w:rsidRPr="00781130" w:rsidRDefault="00781130" w:rsidP="00781130">
      <w:pPr>
        <w:pStyle w:val="PlainText"/>
        <w:rPr>
          <w:rFonts w:ascii="Courier New" w:hAnsi="Courier New" w:cs="Courier New"/>
        </w:rPr>
      </w:pPr>
      <w:r w:rsidRPr="00781130">
        <w:rPr>
          <w:rFonts w:ascii="Courier New" w:hAnsi="Courier New" w:cs="Courier New"/>
        </w:rPr>
        <w:t>Figure~\</w:t>
      </w:r>
      <w:proofErr w:type="gramStart"/>
      <w:r w:rsidRPr="00781130">
        <w:rPr>
          <w:rFonts w:ascii="Courier New" w:hAnsi="Courier New" w:cs="Courier New"/>
        </w:rPr>
        <w:t>ref{</w:t>
      </w:r>
      <w:proofErr w:type="gramEnd"/>
      <w:r w:rsidRPr="00781130">
        <w:rPr>
          <w:rFonts w:ascii="Courier New" w:hAnsi="Courier New" w:cs="Courier New"/>
        </w:rPr>
        <w:t>crowd.Fig.5.confidencescore-beta} shows the average accuracy distribution (``</w:t>
      </w:r>
      <w:proofErr w:type="spellStart"/>
      <w:proofErr w:type="gramStart"/>
      <w:r w:rsidRPr="00781130">
        <w:rPr>
          <w:rFonts w:ascii="Courier New" w:hAnsi="Courier New" w:cs="Courier New"/>
        </w:rPr>
        <w:t>freq</w:t>
      </w:r>
      <w:proofErr w:type="spellEnd"/>
      <w:r w:rsidRPr="00781130">
        <w:rPr>
          <w:rFonts w:ascii="Courier New" w:hAnsi="Courier New" w:cs="Courier New"/>
        </w:rPr>
        <w:t>''</w:t>
      </w:r>
      <w:proofErr w:type="gramEnd"/>
      <w:r w:rsidRPr="00781130">
        <w:rPr>
          <w:rFonts w:ascii="Courier New" w:hAnsi="Courier New" w:cs="Courier New"/>
        </w:rPr>
        <w:t xml:space="preserve"> strategy) of the proposed penalized versus Tao and Sheng for a different number of annotators using the kernel density estimation technique. This </w:t>
      </w:r>
      <w:proofErr w:type="gramStart"/>
      <w:r w:rsidRPr="00781130">
        <w:rPr>
          <w:rFonts w:ascii="Courier New" w:hAnsi="Courier New" w:cs="Courier New"/>
        </w:rPr>
        <w:t>demonstrates</w:t>
      </w:r>
      <w:proofErr w:type="gramEnd"/>
      <w:r w:rsidRPr="00781130">
        <w:rPr>
          <w:rFonts w:ascii="Courier New" w:hAnsi="Courier New" w:cs="Courier New"/>
        </w:rPr>
        <w:t xml:space="preserve"> that the proposed technique outperforms both Tao and Sheng on nine of the ten datasets, with higher average accuracy and less fluctuation over different annotator counts. Table~\ref{</w:t>
      </w:r>
      <w:proofErr w:type="gramStart"/>
      <w:r w:rsidRPr="00781130">
        <w:rPr>
          <w:rFonts w:ascii="Courier New" w:hAnsi="Courier New" w:cs="Courier New"/>
        </w:rPr>
        <w:t>crowd.Table</w:t>
      </w:r>
      <w:proofErr w:type="gramEnd"/>
      <w:r w:rsidRPr="00781130">
        <w:rPr>
          <w:rFonts w:ascii="Courier New" w:hAnsi="Courier New" w:cs="Courier New"/>
        </w:rPr>
        <w:t xml:space="preserve">.2.crowdcertain_vs_Tao.freq}  shows the statistical data measured between the proposed penalized technique and Tao's method. As can be seen from these results, the proposed technique has a significant improvement </w:t>
      </w:r>
      <w:del w:id="212" w:author="Rodriguez, Jeffrey J - (jjrodrig)" w:date="2023-06-15T14:43:00Z">
        <w:r w:rsidRPr="00781130" w:rsidDel="005C64CC">
          <w:rPr>
            <w:rFonts w:ascii="Courier New" w:hAnsi="Courier New" w:cs="Courier New"/>
          </w:rPr>
          <w:delText xml:space="preserve">over </w:delText>
        </w:r>
      </w:del>
      <w:ins w:id="213" w:author="Rodriguez, Jeffrey J - (jjrodrig)" w:date="2023-06-15T14:43:00Z">
        <w:r w:rsidR="005C64CC">
          <w:rPr>
            <w:rFonts w:ascii="Courier New" w:hAnsi="Courier New" w:cs="Courier New"/>
          </w:rPr>
          <w:t>for</w:t>
        </w:r>
        <w:r w:rsidR="005C64CC" w:rsidRPr="00781130">
          <w:rPr>
            <w:rFonts w:ascii="Courier New" w:hAnsi="Courier New" w:cs="Courier New"/>
          </w:rPr>
          <w:t xml:space="preserve"> </w:t>
        </w:r>
      </w:ins>
      <w:r w:rsidRPr="00781130">
        <w:rPr>
          <w:rFonts w:ascii="Courier New" w:hAnsi="Courier New" w:cs="Courier New"/>
        </w:rPr>
        <w:t xml:space="preserve">the seven datasets, while delivering </w:t>
      </w:r>
      <w:proofErr w:type="gramStart"/>
      <w:r w:rsidRPr="00781130">
        <w:rPr>
          <w:rFonts w:ascii="Courier New" w:hAnsi="Courier New" w:cs="Courier New"/>
        </w:rPr>
        <w:t>similar results</w:t>
      </w:r>
      <w:proofErr w:type="gramEnd"/>
      <w:r w:rsidRPr="00781130">
        <w:rPr>
          <w:rFonts w:ascii="Courier New" w:hAnsi="Courier New" w:cs="Courier New"/>
        </w:rPr>
        <w:t xml:space="preserve"> for the other three datasets</w:t>
      </w:r>
      <w:del w:id="214" w:author="Rodriguez, Jeffrey J - (jjrodrig)" w:date="2023-06-15T14:44:00Z">
        <w:r w:rsidRPr="00781130" w:rsidDel="005C64CC">
          <w:rPr>
            <w:rFonts w:ascii="Courier New" w:hAnsi="Courier New" w:cs="Courier New"/>
          </w:rPr>
          <w:delText xml:space="preserve"> (p-value &lt; 0.05)</w:delText>
        </w:r>
      </w:del>
      <w:r w:rsidRPr="00781130">
        <w:rPr>
          <w:rFonts w:ascii="Courier New" w:hAnsi="Courier New" w:cs="Courier New"/>
        </w:rPr>
        <w:t>.</w:t>
      </w:r>
    </w:p>
    <w:p w14:paraId="7673001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\begin{figure</w:t>
      </w:r>
      <w:proofErr w:type="gramStart"/>
      <w:r w:rsidRPr="00781130">
        <w:rPr>
          <w:rFonts w:ascii="Courier New" w:hAnsi="Courier New" w:cs="Courier New"/>
        </w:rPr>
        <w:t>*}[</w:t>
      </w:r>
      <w:proofErr w:type="gramEnd"/>
      <w:r w:rsidRPr="00781130">
        <w:rPr>
          <w:rFonts w:ascii="Courier New" w:hAnsi="Courier New" w:cs="Courier New"/>
        </w:rPr>
        <w:t>!</w:t>
      </w:r>
      <w:proofErr w:type="spellStart"/>
      <w:r w:rsidRPr="00781130">
        <w:rPr>
          <w:rFonts w:ascii="Courier New" w:hAnsi="Courier New" w:cs="Courier New"/>
        </w:rPr>
        <w:t>htbp</w:t>
      </w:r>
      <w:proofErr w:type="spellEnd"/>
      <w:r w:rsidRPr="00781130">
        <w:rPr>
          <w:rFonts w:ascii="Courier New" w:hAnsi="Courier New" w:cs="Courier New"/>
        </w:rPr>
        <w:t>]</w:t>
      </w:r>
    </w:p>
    <w:p w14:paraId="34D6B225"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centering</w:t>
      </w:r>
      <w:proofErr w:type="gramEnd"/>
    </w:p>
    <w:p w14:paraId="2B7CF5C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r w:rsidRPr="00781130">
        <w:rPr>
          <w:rFonts w:ascii="Courier New" w:hAnsi="Courier New" w:cs="Courier New"/>
        </w:rPr>
        <w:t>includegraphics</w:t>
      </w:r>
      <w:proofErr w:type="spellEnd"/>
      <w:r w:rsidRPr="00781130">
        <w:rPr>
          <w:rFonts w:ascii="Courier New" w:hAnsi="Courier New" w:cs="Courier New"/>
        </w:rPr>
        <w:t>[width=\</w:t>
      </w:r>
      <w:proofErr w:type="spellStart"/>
      <w:proofErr w:type="gramStart"/>
      <w:r w:rsidRPr="00781130">
        <w:rPr>
          <w:rFonts w:ascii="Courier New" w:hAnsi="Courier New" w:cs="Courier New"/>
        </w:rPr>
        <w:t>textwidth</w:t>
      </w:r>
      <w:proofErr w:type="spellEnd"/>
      <w:r w:rsidRPr="00781130">
        <w:rPr>
          <w:rFonts w:ascii="Courier New" w:hAnsi="Courier New" w:cs="Courier New"/>
        </w:rPr>
        <w:t>]{</w:t>
      </w:r>
      <w:proofErr w:type="gramEnd"/>
      <w:r w:rsidRPr="00781130">
        <w:rPr>
          <w:rFonts w:ascii="Courier New" w:hAnsi="Courier New" w:cs="Courier New"/>
        </w:rPr>
        <w:t>figures/image7.png}</w:t>
      </w:r>
    </w:p>
    <w:p w14:paraId="73EEBAC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caption{</w:t>
      </w:r>
      <w:proofErr w:type="gramEnd"/>
      <w:r w:rsidRPr="00781130">
        <w:rPr>
          <w:rFonts w:ascii="Courier New" w:hAnsi="Courier New" w:cs="Courier New"/>
        </w:rPr>
        <w:t xml:space="preserve">{Measured accuracy distribution of the proposed-penalized aggregation technique </w:t>
      </w:r>
      <w:proofErr w:type="spellStart"/>
      <w:r w:rsidRPr="00781130">
        <w:rPr>
          <w:rFonts w:ascii="Courier New" w:hAnsi="Courier New" w:cs="Courier New"/>
        </w:rPr>
        <w:t>uwMV</w:t>
      </w:r>
      <w:proofErr w:type="spellEnd"/>
      <w:r w:rsidRPr="00781130">
        <w:rPr>
          <w:rFonts w:ascii="Courier New" w:hAnsi="Courier New" w:cs="Courier New"/>
        </w:rPr>
        <w:t xml:space="preserve">-Freq, compared to </w:t>
      </w:r>
      <w:proofErr w:type="spellStart"/>
      <w:r w:rsidRPr="00781130">
        <w:rPr>
          <w:rFonts w:ascii="Courier New" w:hAnsi="Courier New" w:cs="Courier New"/>
        </w:rPr>
        <w:t>wMV</w:t>
      </w:r>
      <w:proofErr w:type="spellEnd"/>
      <w:r w:rsidRPr="00781130">
        <w:rPr>
          <w:rFonts w:ascii="Courier New" w:hAnsi="Courier New" w:cs="Courier New"/>
        </w:rPr>
        <w:t>-Freq (Tao \</w:t>
      </w:r>
      <w:proofErr w:type="spellStart"/>
      <w:r w:rsidRPr="00781130">
        <w:rPr>
          <w:rFonts w:ascii="Courier New" w:hAnsi="Courier New" w:cs="Courier New"/>
        </w:rPr>
        <w:t>unskip</w:t>
      </w:r>
      <w:proofErr w:type="spellEnd"/>
      <w:r w:rsidRPr="00781130">
        <w:rPr>
          <w:rFonts w:ascii="Courier New" w:hAnsi="Courier New" w:cs="Courier New"/>
        </w:rPr>
        <w:t>~\protect\cite{tao_Label_2020}), and MV-Freq (Sheng \</w:t>
      </w:r>
      <w:proofErr w:type="spellStart"/>
      <w:r w:rsidRPr="00781130">
        <w:rPr>
          <w:rFonts w:ascii="Courier New" w:hAnsi="Courier New" w:cs="Courier New"/>
        </w:rPr>
        <w:t>unskip</w:t>
      </w:r>
      <w:proofErr w:type="spellEnd"/>
      <w:r w:rsidRPr="00781130">
        <w:rPr>
          <w:rFonts w:ascii="Courier New" w:hAnsi="Courier New" w:cs="Courier New"/>
        </w:rPr>
        <w:t>~\protect\cite{sheng_Majority_2019}) for different numbers of annotators, using the kernel density estimation technique}}</w:t>
      </w:r>
    </w:p>
    <w:p w14:paraId="28811195"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label{</w:t>
      </w:r>
      <w:proofErr w:type="gramEnd"/>
      <w:r w:rsidRPr="00781130">
        <w:rPr>
          <w:rFonts w:ascii="Courier New" w:hAnsi="Courier New" w:cs="Courier New"/>
        </w:rPr>
        <w:t>crowd.Fig.5.confidencescore-beta}</w:t>
      </w:r>
    </w:p>
    <w:p w14:paraId="7A8C4323"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{figure*}</w:t>
      </w:r>
    </w:p>
    <w:p w14:paraId="71F896E3"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begin</w:t>
      </w:r>
      <w:proofErr w:type="gramEnd"/>
      <w:r w:rsidRPr="00781130">
        <w:rPr>
          <w:rFonts w:ascii="Courier New" w:hAnsi="Courier New" w:cs="Courier New"/>
        </w:rPr>
        <w:t>{</w:t>
      </w:r>
      <w:commentRangeStart w:id="215"/>
      <w:r w:rsidRPr="00781130">
        <w:rPr>
          <w:rFonts w:ascii="Courier New" w:hAnsi="Courier New" w:cs="Courier New"/>
        </w:rPr>
        <w:t>table</w:t>
      </w:r>
      <w:commentRangeEnd w:id="215"/>
      <w:r w:rsidR="00DE7DEB">
        <w:rPr>
          <w:rStyle w:val="CommentReference"/>
          <w:rFonts w:asciiTheme="minorHAnsi" w:hAnsiTheme="minorHAnsi"/>
        </w:rPr>
        <w:commentReference w:id="215"/>
      </w:r>
      <w:r w:rsidRPr="00781130">
        <w:rPr>
          <w:rFonts w:ascii="Courier New" w:hAnsi="Courier New" w:cs="Courier New"/>
        </w:rPr>
        <w:t>}[]</w:t>
      </w:r>
    </w:p>
    <w:p w14:paraId="68C1885C" w14:textId="422E517B"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caption{</w:t>
      </w:r>
      <w:proofErr w:type="gramEnd"/>
      <w:r w:rsidRPr="00781130">
        <w:rPr>
          <w:rFonts w:ascii="Courier New" w:hAnsi="Courier New" w:cs="Courier New"/>
        </w:rPr>
        <w:t>{Statistical tests between the proposed-penalized technique and Tao\</w:t>
      </w:r>
      <w:proofErr w:type="spellStart"/>
      <w:r w:rsidRPr="00781130">
        <w:rPr>
          <w:rFonts w:ascii="Courier New" w:hAnsi="Courier New" w:cs="Courier New"/>
        </w:rPr>
        <w:t>unskip</w:t>
      </w:r>
      <w:proofErr w:type="spellEnd"/>
      <w:r w:rsidRPr="00781130">
        <w:rPr>
          <w:rFonts w:ascii="Courier New" w:hAnsi="Courier New" w:cs="Courier New"/>
        </w:rPr>
        <w:t xml:space="preserve">~\protect\cite{tao_Label_2020} for the </w:t>
      </w:r>
      <w:ins w:id="216" w:author="Rodriguez, Jeffrey J - (jjrodrig)" w:date="2023-06-15T14:38:00Z">
        <w:r w:rsidR="00DE7DEB">
          <w:rPr>
            <w:rFonts w:ascii="Courier New" w:hAnsi="Courier New" w:cs="Courier New"/>
          </w:rPr>
          <w:t>``</w:t>
        </w:r>
      </w:ins>
      <w:del w:id="217" w:author="Rodriguez, Jeffrey J - (jjrodrig)" w:date="2023-06-15T14:38:00Z">
        <w:r w:rsidRPr="00781130" w:rsidDel="00DE7DEB">
          <w:rPr>
            <w:rFonts w:ascii="Courier New" w:hAnsi="Courier New" w:cs="Courier New"/>
          </w:rPr>
          <w:delText>`</w:delText>
        </w:r>
      </w:del>
      <w:proofErr w:type="spellStart"/>
      <w:r w:rsidRPr="00781130">
        <w:rPr>
          <w:rFonts w:ascii="Courier New" w:hAnsi="Courier New" w:cs="Courier New"/>
        </w:rPr>
        <w:t>freq</w:t>
      </w:r>
      <w:proofErr w:type="spellEnd"/>
      <w:ins w:id="218" w:author="Rodriguez, Jeffrey J - (jjrodrig)" w:date="2023-06-15T14:38:00Z">
        <w:r w:rsidR="00DE7DEB">
          <w:rPr>
            <w:rFonts w:ascii="Courier New" w:hAnsi="Courier New" w:cs="Courier New"/>
          </w:rPr>
          <w:t>”</w:t>
        </w:r>
      </w:ins>
      <w:del w:id="219" w:author="Rodriguez, Jeffrey J - (jjrodrig)" w:date="2023-06-15T14:38:00Z">
        <w:r w:rsidRPr="00781130" w:rsidDel="00DE7DEB">
          <w:rPr>
            <w:rFonts w:ascii="Courier New" w:hAnsi="Courier New" w:cs="Courier New"/>
          </w:rPr>
          <w:delText>'</w:delText>
        </w:r>
      </w:del>
      <w:r w:rsidRPr="00781130">
        <w:rPr>
          <w:rFonts w:ascii="Courier New" w:hAnsi="Courier New" w:cs="Courier New"/>
        </w:rPr>
        <w:t xml:space="preserve"> confidence measurement strategy.} }</w:t>
      </w:r>
    </w:p>
    <w:p w14:paraId="6399220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r w:rsidRPr="00781130">
        <w:rPr>
          <w:rFonts w:ascii="Courier New" w:hAnsi="Courier New" w:cs="Courier New"/>
        </w:rPr>
        <w:t>resizebox</w:t>
      </w:r>
      <w:proofErr w:type="spellEnd"/>
      <w:r w:rsidRPr="00781130">
        <w:rPr>
          <w:rFonts w:ascii="Courier New" w:hAnsi="Courier New" w:cs="Courier New"/>
        </w:rPr>
        <w:t>{\</w:t>
      </w:r>
      <w:proofErr w:type="spellStart"/>
      <w:proofErr w:type="gramStart"/>
      <w:r w:rsidRPr="00781130">
        <w:rPr>
          <w:rFonts w:ascii="Courier New" w:hAnsi="Courier New" w:cs="Courier New"/>
        </w:rPr>
        <w:t>textwidth</w:t>
      </w:r>
      <w:proofErr w:type="spellEnd"/>
      <w:r w:rsidRPr="00781130">
        <w:rPr>
          <w:rFonts w:ascii="Courier New" w:hAnsi="Courier New" w:cs="Courier New"/>
        </w:rPr>
        <w:t>}{!}</w:t>
      </w:r>
      <w:proofErr w:type="gramEnd"/>
      <w:r w:rsidRPr="00781130">
        <w:rPr>
          <w:rFonts w:ascii="Courier New" w:hAnsi="Courier New" w:cs="Courier New"/>
        </w:rPr>
        <w:t>{</w:t>
      </w:r>
    </w:p>
    <w:p w14:paraId="04BBB3B3"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 \</w:t>
      </w:r>
      <w:proofErr w:type="spellStart"/>
      <w:proofErr w:type="gramStart"/>
      <w:r w:rsidRPr="00781130">
        <w:rPr>
          <w:rFonts w:ascii="Courier New" w:hAnsi="Courier New" w:cs="Courier New"/>
        </w:rPr>
        <w:t>scalebox</w:t>
      </w:r>
      <w:proofErr w:type="spellEnd"/>
      <w:r w:rsidRPr="00781130">
        <w:rPr>
          <w:rFonts w:ascii="Courier New" w:hAnsi="Courier New" w:cs="Courier New"/>
        </w:rPr>
        <w:t>{</w:t>
      </w:r>
      <w:proofErr w:type="gramEnd"/>
      <w:r w:rsidRPr="00781130">
        <w:rPr>
          <w:rFonts w:ascii="Courier New" w:hAnsi="Courier New" w:cs="Courier New"/>
        </w:rPr>
        <w:t>0.75}{</w:t>
      </w:r>
    </w:p>
    <w:p w14:paraId="2FE99A3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begin</w:t>
      </w:r>
      <w:proofErr w:type="gramEnd"/>
      <w:r w:rsidRPr="00781130">
        <w:rPr>
          <w:rFonts w:ascii="Courier New" w:hAnsi="Courier New" w:cs="Courier New"/>
        </w:rPr>
        <w:t>{tabular}{</w:t>
      </w:r>
      <w:proofErr w:type="spellStart"/>
      <w:r w:rsidRPr="00781130">
        <w:rPr>
          <w:rFonts w:ascii="Courier New" w:hAnsi="Courier New" w:cs="Courier New"/>
        </w:rPr>
        <w:t>lccclllccrc</w:t>
      </w:r>
      <w:proofErr w:type="spellEnd"/>
      <w:r w:rsidRPr="00781130">
        <w:rPr>
          <w:rFonts w:ascii="Courier New" w:hAnsi="Courier New" w:cs="Courier New"/>
        </w:rPr>
        <w:t>}</w:t>
      </w:r>
    </w:p>
    <w:p w14:paraId="2FCF098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proofErr w:type="gramStart"/>
      <w:r w:rsidRPr="00781130">
        <w:rPr>
          <w:rFonts w:ascii="Courier New" w:hAnsi="Courier New" w:cs="Courier New"/>
        </w:rPr>
        <w:t>hline</w:t>
      </w:r>
      <w:proofErr w:type="spellEnd"/>
      <w:proofErr w:type="gramEnd"/>
    </w:p>
    <w:p w14:paraId="34AE3593"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r w:rsidRPr="00781130">
        <w:rPr>
          <w:rFonts w:ascii="Courier New" w:hAnsi="Courier New" w:cs="Courier New"/>
        </w:rPr>
        <w:t>textbf</w:t>
      </w:r>
      <w:proofErr w:type="spellEnd"/>
      <w:r w:rsidRPr="00781130">
        <w:rPr>
          <w:rFonts w:ascii="Courier New" w:hAnsi="Courier New" w:cs="Courier New"/>
        </w:rPr>
        <w:t>{\begin{tabular}[c]{@</w:t>
      </w:r>
      <w:proofErr w:type="gramStart"/>
      <w:r w:rsidRPr="00781130">
        <w:rPr>
          <w:rFonts w:ascii="Courier New" w:hAnsi="Courier New" w:cs="Courier New"/>
        </w:rPr>
        <w:t>{}l</w:t>
      </w:r>
      <w:proofErr w:type="gramEnd"/>
      <w:r w:rsidRPr="00781130">
        <w:rPr>
          <w:rFonts w:ascii="Courier New" w:hAnsi="Courier New" w:cs="Courier New"/>
        </w:rPr>
        <w:t>@{}}Independent   \\ t-test\end{tabular}} &amp;</w:t>
      </w:r>
    </w:p>
    <w:p w14:paraId="1A4A099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proofErr w:type="gramStart"/>
      <w:r w:rsidRPr="00781130">
        <w:rPr>
          <w:rFonts w:ascii="Courier New" w:hAnsi="Courier New" w:cs="Courier New"/>
        </w:rPr>
        <w:t>textbf</w:t>
      </w:r>
      <w:proofErr w:type="spellEnd"/>
      <w:r w:rsidRPr="00781130">
        <w:rPr>
          <w:rFonts w:ascii="Courier New" w:hAnsi="Courier New" w:cs="Courier New"/>
        </w:rPr>
        <w:t>{</w:t>
      </w:r>
      <w:proofErr w:type="gramEnd"/>
      <w:r w:rsidRPr="00781130">
        <w:rPr>
          <w:rFonts w:ascii="Courier New" w:hAnsi="Courier New" w:cs="Courier New"/>
        </w:rPr>
        <w:t>Diff} &amp;</w:t>
      </w:r>
    </w:p>
    <w:p w14:paraId="255EC0BF"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r w:rsidRPr="00781130">
        <w:rPr>
          <w:rFonts w:ascii="Courier New" w:hAnsi="Courier New" w:cs="Courier New"/>
        </w:rPr>
        <w:t>textbf</w:t>
      </w:r>
      <w:proofErr w:type="spellEnd"/>
      <w:r w:rsidRPr="00781130">
        <w:rPr>
          <w:rFonts w:ascii="Courier New" w:hAnsi="Courier New" w:cs="Courier New"/>
        </w:rPr>
        <w:t>{\begin{tabular}[c]{@</w:t>
      </w:r>
      <w:proofErr w:type="gramStart"/>
      <w:r w:rsidRPr="00781130">
        <w:rPr>
          <w:rFonts w:ascii="Courier New" w:hAnsi="Courier New" w:cs="Courier New"/>
        </w:rPr>
        <w:t>{}l</w:t>
      </w:r>
      <w:proofErr w:type="gramEnd"/>
      <w:r w:rsidRPr="00781130">
        <w:rPr>
          <w:rFonts w:ascii="Courier New" w:hAnsi="Courier New" w:cs="Courier New"/>
        </w:rPr>
        <w:t>@{}}Degrees of \\ freedom\end{tabular}} &amp;</w:t>
      </w:r>
    </w:p>
    <w:p w14:paraId="3F151F87"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proofErr w:type="gramStart"/>
      <w:r w:rsidRPr="00781130">
        <w:rPr>
          <w:rFonts w:ascii="Courier New" w:hAnsi="Courier New" w:cs="Courier New"/>
        </w:rPr>
        <w:t>textbf</w:t>
      </w:r>
      <w:proofErr w:type="spellEnd"/>
      <w:proofErr w:type="gramEnd"/>
      <w:r w:rsidRPr="00781130">
        <w:rPr>
          <w:rFonts w:ascii="Courier New" w:hAnsi="Courier New" w:cs="Courier New"/>
        </w:rPr>
        <w:t>{t} &amp;</w:t>
      </w:r>
    </w:p>
    <w:p w14:paraId="2867441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r w:rsidRPr="00781130">
        <w:rPr>
          <w:rFonts w:ascii="Courier New" w:hAnsi="Courier New" w:cs="Courier New"/>
        </w:rPr>
        <w:t>textbf</w:t>
      </w:r>
      <w:proofErr w:type="spellEnd"/>
      <w:r w:rsidRPr="00781130">
        <w:rPr>
          <w:rFonts w:ascii="Courier New" w:hAnsi="Courier New" w:cs="Courier New"/>
        </w:rPr>
        <w:t>{\begin{tabular}[c]{@</w:t>
      </w:r>
      <w:proofErr w:type="gramStart"/>
      <w:r w:rsidRPr="00781130">
        <w:rPr>
          <w:rFonts w:ascii="Courier New" w:hAnsi="Courier New" w:cs="Courier New"/>
        </w:rPr>
        <w:t>{}l</w:t>
      </w:r>
      <w:proofErr w:type="gramEnd"/>
      <w:r w:rsidRPr="00781130">
        <w:rPr>
          <w:rFonts w:ascii="Courier New" w:hAnsi="Courier New" w:cs="Courier New"/>
        </w:rPr>
        <w:t>@{}}2-sided \\ p-value\end{tabular}} &amp;</w:t>
      </w:r>
    </w:p>
    <w:p w14:paraId="1CAC6CE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r w:rsidRPr="00781130">
        <w:rPr>
          <w:rFonts w:ascii="Courier New" w:hAnsi="Courier New" w:cs="Courier New"/>
        </w:rPr>
        <w:t>textbf</w:t>
      </w:r>
      <w:proofErr w:type="spellEnd"/>
      <w:r w:rsidRPr="00781130">
        <w:rPr>
          <w:rFonts w:ascii="Courier New" w:hAnsi="Courier New" w:cs="Courier New"/>
        </w:rPr>
        <w:t>{\begin{tabular}[c]{@</w:t>
      </w:r>
      <w:proofErr w:type="gramStart"/>
      <w:r w:rsidRPr="00781130">
        <w:rPr>
          <w:rFonts w:ascii="Courier New" w:hAnsi="Courier New" w:cs="Courier New"/>
        </w:rPr>
        <w:t>{}l</w:t>
      </w:r>
      <w:proofErr w:type="gramEnd"/>
      <w:r w:rsidRPr="00781130">
        <w:rPr>
          <w:rFonts w:ascii="Courier New" w:hAnsi="Courier New" w:cs="Courier New"/>
        </w:rPr>
        <w:t>@{}}Diff\textless{}0 \\ p-value\end{tabular}} &amp;</w:t>
      </w:r>
    </w:p>
    <w:p w14:paraId="1DDB3430"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r w:rsidRPr="00781130">
        <w:rPr>
          <w:rFonts w:ascii="Courier New" w:hAnsi="Courier New" w:cs="Courier New"/>
        </w:rPr>
        <w:t>textbf</w:t>
      </w:r>
      <w:proofErr w:type="spellEnd"/>
      <w:r w:rsidRPr="00781130">
        <w:rPr>
          <w:rFonts w:ascii="Courier New" w:hAnsi="Courier New" w:cs="Courier New"/>
        </w:rPr>
        <w:t>{\begin{tabular}[c]{@</w:t>
      </w:r>
      <w:proofErr w:type="gramStart"/>
      <w:r w:rsidRPr="00781130">
        <w:rPr>
          <w:rFonts w:ascii="Courier New" w:hAnsi="Courier New" w:cs="Courier New"/>
        </w:rPr>
        <w:t>{}l</w:t>
      </w:r>
      <w:proofErr w:type="gramEnd"/>
      <w:r w:rsidRPr="00781130">
        <w:rPr>
          <w:rFonts w:ascii="Courier New" w:hAnsi="Courier New" w:cs="Courier New"/>
        </w:rPr>
        <w:t>@{}}Diff\textgreater{}0 \\ p-value\end{tabular}} &amp;</w:t>
      </w:r>
    </w:p>
    <w:p w14:paraId="7D6DCD7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lastRenderedPageBreak/>
        <w:t xml:space="preserve">        \</w:t>
      </w:r>
      <w:proofErr w:type="spellStart"/>
      <w:proofErr w:type="gramStart"/>
      <w:r w:rsidRPr="00781130">
        <w:rPr>
          <w:rFonts w:ascii="Courier New" w:hAnsi="Courier New" w:cs="Courier New"/>
        </w:rPr>
        <w:t>textbf</w:t>
      </w:r>
      <w:proofErr w:type="spellEnd"/>
      <w:r w:rsidRPr="00781130">
        <w:rPr>
          <w:rFonts w:ascii="Courier New" w:hAnsi="Courier New" w:cs="Courier New"/>
        </w:rPr>
        <w:t>{</w:t>
      </w:r>
      <w:proofErr w:type="gramEnd"/>
      <w:r w:rsidRPr="00781130">
        <w:rPr>
          <w:rFonts w:ascii="Courier New" w:hAnsi="Courier New" w:cs="Courier New"/>
        </w:rPr>
        <w:t>Cohen d} &amp;</w:t>
      </w:r>
    </w:p>
    <w:p w14:paraId="7870E2C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proofErr w:type="gramStart"/>
      <w:r w:rsidRPr="00781130">
        <w:rPr>
          <w:rFonts w:ascii="Courier New" w:hAnsi="Courier New" w:cs="Courier New"/>
        </w:rPr>
        <w:t>textbf</w:t>
      </w:r>
      <w:proofErr w:type="spellEnd"/>
      <w:r w:rsidRPr="00781130">
        <w:rPr>
          <w:rFonts w:ascii="Courier New" w:hAnsi="Courier New" w:cs="Courier New"/>
        </w:rPr>
        <w:t>{</w:t>
      </w:r>
      <w:proofErr w:type="gramEnd"/>
      <w:r w:rsidRPr="00781130">
        <w:rPr>
          <w:rFonts w:ascii="Courier New" w:hAnsi="Courier New" w:cs="Courier New"/>
        </w:rPr>
        <w:t>Hedge's g} &amp;</w:t>
      </w:r>
    </w:p>
    <w:p w14:paraId="1DB94A0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r w:rsidRPr="00781130">
        <w:rPr>
          <w:rFonts w:ascii="Courier New" w:hAnsi="Courier New" w:cs="Courier New"/>
        </w:rPr>
        <w:t>textbf</w:t>
      </w:r>
      <w:proofErr w:type="spellEnd"/>
      <w:r w:rsidRPr="00781130">
        <w:rPr>
          <w:rFonts w:ascii="Courier New" w:hAnsi="Courier New" w:cs="Courier New"/>
        </w:rPr>
        <w:t>{\begin{tabular}[c]{@</w:t>
      </w:r>
      <w:proofErr w:type="gramStart"/>
      <w:r w:rsidRPr="00781130">
        <w:rPr>
          <w:rFonts w:ascii="Courier New" w:hAnsi="Courier New" w:cs="Courier New"/>
        </w:rPr>
        <w:t>{}l</w:t>
      </w:r>
      <w:proofErr w:type="gramEnd"/>
      <w:r w:rsidRPr="00781130">
        <w:rPr>
          <w:rFonts w:ascii="Courier New" w:hAnsi="Courier New" w:cs="Courier New"/>
        </w:rPr>
        <w:t>@{}}Glass's \\ delta\end{tabular}} &amp;</w:t>
      </w:r>
    </w:p>
    <w:p w14:paraId="6858F47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proofErr w:type="gramStart"/>
      <w:r w:rsidRPr="00781130">
        <w:rPr>
          <w:rFonts w:ascii="Courier New" w:hAnsi="Courier New" w:cs="Courier New"/>
        </w:rPr>
        <w:t>textbf</w:t>
      </w:r>
      <w:proofErr w:type="spellEnd"/>
      <w:r w:rsidRPr="00781130">
        <w:rPr>
          <w:rFonts w:ascii="Courier New" w:hAnsi="Courier New" w:cs="Courier New"/>
        </w:rPr>
        <w:t>{</w:t>
      </w:r>
      <w:proofErr w:type="gramEnd"/>
      <w:r w:rsidRPr="00781130">
        <w:rPr>
          <w:rFonts w:ascii="Courier New" w:hAnsi="Courier New" w:cs="Courier New"/>
        </w:rPr>
        <w:t>Pearson r} \\ \</w:t>
      </w:r>
      <w:proofErr w:type="spellStart"/>
      <w:r w:rsidRPr="00781130">
        <w:rPr>
          <w:rFonts w:ascii="Courier New" w:hAnsi="Courier New" w:cs="Courier New"/>
        </w:rPr>
        <w:t>hline</w:t>
      </w:r>
      <w:proofErr w:type="spellEnd"/>
    </w:p>
    <w:p w14:paraId="37A8170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Kr-vs-</w:t>
      </w:r>
      <w:proofErr w:type="spellStart"/>
      <w:r w:rsidRPr="00781130">
        <w:rPr>
          <w:rFonts w:ascii="Courier New" w:hAnsi="Courier New" w:cs="Courier New"/>
        </w:rPr>
        <w:t>kp</w:t>
      </w:r>
      <w:proofErr w:type="spellEnd"/>
      <w:r w:rsidRPr="00781130">
        <w:rPr>
          <w:rFonts w:ascii="Courier New" w:hAnsi="Courier New" w:cs="Courier New"/>
        </w:rPr>
        <w:t xml:space="preserve">    &amp; -0.044 &amp; 12 &amp; -6.171 &amp; 0     &amp; 0     &amp; 1     &amp; -3.299 &amp; -3.088 &amp; -2.743 &amp; 0.872 \\</w:t>
      </w:r>
    </w:p>
    <w:p w14:paraId="46877906"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mushroom    &amp; -0.012 &amp; 12 &amp; -2.781 &amp; 0.017 &amp; 0.008 &amp; 0.992 &amp; -1.487 &amp; -1.392 &amp; -1.076 &amp; 0.626 \\</w:t>
      </w:r>
    </w:p>
    <w:p w14:paraId="563AB817"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iris        &amp; -0.012 &amp; 12 &amp; -0.506 &amp; 0.622 &amp; 0.311 &amp; 0.689 &amp; -0.271 &amp; -0.253 &amp; -0.226 &amp; 0.145 \\</w:t>
      </w:r>
    </w:p>
    <w:p w14:paraId="25B52D30"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r w:rsidRPr="00781130">
        <w:rPr>
          <w:rFonts w:ascii="Courier New" w:hAnsi="Courier New" w:cs="Courier New"/>
        </w:rPr>
        <w:t>spambase</w:t>
      </w:r>
      <w:proofErr w:type="spellEnd"/>
      <w:r w:rsidRPr="00781130">
        <w:rPr>
          <w:rFonts w:ascii="Courier New" w:hAnsi="Courier New" w:cs="Courier New"/>
        </w:rPr>
        <w:t xml:space="preserve">    &amp; -0.031 &amp; 12 &amp; -3.691 &amp; 0.003 &amp; 0.002 &amp; 0.998 &amp; -1.973 &amp; -1.847 &amp; -1.458 &amp; 0.729 \\</w:t>
      </w:r>
    </w:p>
    <w:p w14:paraId="3293545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tic-tac-toe &amp; -0.036 &amp; 12 &amp; -4.612 &amp; 0.001 &amp; 0     &amp; 1     &amp; -2.466 &amp; -2.308 &amp; -2.156 &amp; 0.8   \\</w:t>
      </w:r>
    </w:p>
    <w:p w14:paraId="59168503"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sick        &amp; </w:t>
      </w:r>
      <w:proofErr w:type="gramStart"/>
      <w:r w:rsidRPr="00781130">
        <w:rPr>
          <w:rFonts w:ascii="Courier New" w:hAnsi="Courier New" w:cs="Courier New"/>
        </w:rPr>
        <w:t>0.002  &amp;</w:t>
      </w:r>
      <w:proofErr w:type="gramEnd"/>
      <w:r w:rsidRPr="00781130">
        <w:rPr>
          <w:rFonts w:ascii="Courier New" w:hAnsi="Courier New" w:cs="Courier New"/>
        </w:rPr>
        <w:t xml:space="preserve"> 12 &amp; 0.294  &amp; 0.774 &amp; 0.613 &amp; 0.387 &amp; 0.157  &amp; 0.147  &amp; 0.112  &amp; 0.085 \\</w:t>
      </w:r>
    </w:p>
    <w:p w14:paraId="4FF998E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waveform    &amp; -0.025 &amp; 12 &amp; -5.118 &amp; 0     &amp; 0     &amp; 1     &amp; -2.736 &amp; -2.561 &amp; -2.022 &amp; 0.828 \\</w:t>
      </w:r>
    </w:p>
    <w:p w14:paraId="356BEDC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car         &amp; -0.008 &amp; 12 &amp; -0.779 &amp; 0.451 &amp; 0.226 &amp; 0.774 &amp; -0.416 &amp; -0.</w:t>
      </w:r>
      <w:proofErr w:type="gramStart"/>
      <w:r w:rsidRPr="00781130">
        <w:rPr>
          <w:rFonts w:ascii="Courier New" w:hAnsi="Courier New" w:cs="Courier New"/>
        </w:rPr>
        <w:t>39  &amp;</w:t>
      </w:r>
      <w:proofErr w:type="gramEnd"/>
      <w:r w:rsidRPr="00781130">
        <w:rPr>
          <w:rFonts w:ascii="Courier New" w:hAnsi="Courier New" w:cs="Courier New"/>
        </w:rPr>
        <w:t xml:space="preserve"> -0.309 &amp; 0.219 \\</w:t>
      </w:r>
    </w:p>
    <w:p w14:paraId="088E8C1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vote        &amp; -0.033 &amp; 12 &amp; -5.352 &amp; 0     &amp; 0     &amp; 1     &amp; -2.861 &amp; -2.678 &amp; -2.112 &amp; </w:t>
      </w:r>
      <w:proofErr w:type="gramStart"/>
      <w:r w:rsidRPr="00781130">
        <w:rPr>
          <w:rFonts w:ascii="Courier New" w:hAnsi="Courier New" w:cs="Courier New"/>
        </w:rPr>
        <w:t>0.84  \</w:t>
      </w:r>
      <w:proofErr w:type="gramEnd"/>
      <w:r w:rsidRPr="00781130">
        <w:rPr>
          <w:rFonts w:ascii="Courier New" w:hAnsi="Courier New" w:cs="Courier New"/>
        </w:rPr>
        <w:t>\</w:t>
      </w:r>
    </w:p>
    <w:p w14:paraId="5FA043A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ionosphere  &amp;</w:t>
      </w:r>
      <w:proofErr w:type="gramEnd"/>
      <w:r w:rsidRPr="00781130">
        <w:rPr>
          <w:rFonts w:ascii="Courier New" w:hAnsi="Courier New" w:cs="Courier New"/>
        </w:rPr>
        <w:t xml:space="preserve"> -0.061 &amp; 12 &amp; -6.047 &amp; 0     &amp; 0     &amp; 1     &amp; -3.232 &amp; -3.026 &amp; -2.586 &amp; 0.868 \\ \</w:t>
      </w:r>
      <w:proofErr w:type="spellStart"/>
      <w:r w:rsidRPr="00781130">
        <w:rPr>
          <w:rFonts w:ascii="Courier New" w:hAnsi="Courier New" w:cs="Courier New"/>
        </w:rPr>
        <w:t>hline</w:t>
      </w:r>
      <w:proofErr w:type="spellEnd"/>
    </w:p>
    <w:p w14:paraId="2250A24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end</w:t>
      </w:r>
      <w:proofErr w:type="gramEnd"/>
      <w:r w:rsidRPr="00781130">
        <w:rPr>
          <w:rFonts w:ascii="Courier New" w:hAnsi="Courier New" w:cs="Courier New"/>
        </w:rPr>
        <w:t>{tabular}}</w:t>
      </w:r>
    </w:p>
    <w:p w14:paraId="0A6E6F9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\label{</w:t>
      </w:r>
      <w:proofErr w:type="gramStart"/>
      <w:r w:rsidRPr="00781130">
        <w:rPr>
          <w:rFonts w:ascii="Courier New" w:hAnsi="Courier New" w:cs="Courier New"/>
        </w:rPr>
        <w:t>crowd.Table</w:t>
      </w:r>
      <w:proofErr w:type="gramEnd"/>
      <w:r w:rsidRPr="00781130">
        <w:rPr>
          <w:rFonts w:ascii="Courier New" w:hAnsi="Courier New" w:cs="Courier New"/>
        </w:rPr>
        <w:t>.2.crowdcertain_vs_Tao.freq}</w:t>
      </w:r>
    </w:p>
    <w:p w14:paraId="49BC8A2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{table}</w:t>
      </w:r>
    </w:p>
    <w:p w14:paraId="610C5214" w14:textId="5EA20337" w:rsidR="00781130" w:rsidRPr="00781130" w:rsidRDefault="00781130" w:rsidP="00781130">
      <w:pPr>
        <w:pStyle w:val="PlainText"/>
        <w:rPr>
          <w:rFonts w:ascii="Courier New" w:hAnsi="Courier New" w:cs="Courier New"/>
        </w:rPr>
      </w:pPr>
      <w:r w:rsidRPr="00781130">
        <w:rPr>
          <w:rFonts w:ascii="Courier New" w:hAnsi="Courier New" w:cs="Courier New"/>
        </w:rPr>
        <w:t>Figure~\</w:t>
      </w:r>
      <w:proofErr w:type="gramStart"/>
      <w:r w:rsidRPr="00781130">
        <w:rPr>
          <w:rFonts w:ascii="Courier New" w:hAnsi="Courier New" w:cs="Courier New"/>
        </w:rPr>
        <w:t>ref{</w:t>
      </w:r>
      <w:proofErr w:type="gramEnd"/>
      <w:r w:rsidRPr="00781130">
        <w:rPr>
          <w:rFonts w:ascii="Courier New" w:hAnsi="Courier New" w:cs="Courier New"/>
        </w:rPr>
        <w:t>crowd.Fig.6.accuracy} shows the average accuracy distribution (``Beta'' strategy) of the proposed</w:t>
      </w:r>
      <w:ins w:id="220" w:author="Rodriguez, Jeffrey J - (jjrodrig)" w:date="2023-06-15T14:39:00Z">
        <w:r w:rsidR="00DE7DEB">
          <w:rPr>
            <w:rFonts w:ascii="Courier New" w:hAnsi="Courier New" w:cs="Courier New"/>
          </w:rPr>
          <w:t>-</w:t>
        </w:r>
      </w:ins>
      <w:del w:id="221" w:author="Rodriguez, Jeffrey J - (jjrodrig)" w:date="2023-06-15T14:39:00Z">
        <w:r w:rsidRPr="00781130" w:rsidDel="00DE7DEB">
          <w:rPr>
            <w:rFonts w:ascii="Courier New" w:hAnsi="Courier New" w:cs="Courier New"/>
          </w:rPr>
          <w:delText xml:space="preserve"> </w:delText>
        </w:r>
      </w:del>
      <w:r w:rsidRPr="00781130">
        <w:rPr>
          <w:rFonts w:ascii="Courier New" w:hAnsi="Courier New" w:cs="Courier New"/>
        </w:rPr>
        <w:t xml:space="preserve">penalized </w:t>
      </w:r>
      <w:ins w:id="222" w:author="Rodriguez, Jeffrey J - (jjrodrig)" w:date="2023-06-15T14:39:00Z">
        <w:r w:rsidR="00DE7DEB">
          <w:rPr>
            <w:rFonts w:ascii="Courier New" w:hAnsi="Courier New" w:cs="Courier New"/>
          </w:rPr>
          <w:t xml:space="preserve">method </w:t>
        </w:r>
      </w:ins>
      <w:r w:rsidRPr="00781130">
        <w:rPr>
          <w:rFonts w:ascii="Courier New" w:hAnsi="Courier New" w:cs="Courier New"/>
        </w:rPr>
        <w:t xml:space="preserve">versus Tao and Sheng strategies </w:t>
      </w:r>
      <w:commentRangeStart w:id="223"/>
      <w:r w:rsidRPr="00781130">
        <w:rPr>
          <w:rFonts w:ascii="Courier New" w:hAnsi="Courier New" w:cs="Courier New"/>
        </w:rPr>
        <w:t>for different numbers of annotators</w:t>
      </w:r>
      <w:commentRangeEnd w:id="223"/>
      <w:r w:rsidR="005C64CC">
        <w:rPr>
          <w:rStyle w:val="CommentReference"/>
          <w:rFonts w:asciiTheme="minorHAnsi" w:hAnsiTheme="minorHAnsi"/>
        </w:rPr>
        <w:commentReference w:id="223"/>
      </w:r>
      <w:r w:rsidRPr="00781130">
        <w:rPr>
          <w:rFonts w:ascii="Courier New" w:hAnsi="Courier New" w:cs="Courier New"/>
        </w:rPr>
        <w:t xml:space="preserve"> using kernel density estimation. This </w:t>
      </w:r>
      <w:proofErr w:type="gramStart"/>
      <w:r w:rsidRPr="00781130">
        <w:rPr>
          <w:rFonts w:ascii="Courier New" w:hAnsi="Courier New" w:cs="Courier New"/>
        </w:rPr>
        <w:t>demonstrates</w:t>
      </w:r>
      <w:proofErr w:type="gramEnd"/>
      <w:r w:rsidRPr="00781130">
        <w:rPr>
          <w:rFonts w:ascii="Courier New" w:hAnsi="Courier New" w:cs="Courier New"/>
        </w:rPr>
        <w:t xml:space="preserve"> that the proposed technique outperforms both Tao and Sheng on seven out of ten datasets, with higher average accuracy and less fluctuation over different annotator counts. Furthermore, Table~\ref{</w:t>
      </w:r>
      <w:proofErr w:type="gramStart"/>
      <w:r w:rsidRPr="00781130">
        <w:rPr>
          <w:rFonts w:ascii="Courier New" w:hAnsi="Courier New" w:cs="Courier New"/>
        </w:rPr>
        <w:t>crowd.Table</w:t>
      </w:r>
      <w:proofErr w:type="gramEnd"/>
      <w:r w:rsidRPr="00781130">
        <w:rPr>
          <w:rFonts w:ascii="Courier New" w:hAnsi="Courier New" w:cs="Courier New"/>
        </w:rPr>
        <w:t>.3.crowdcertain_vs_Tao.beta} shows the statistical data measured between the proposed penalized technique and Tao, showing a significant improvement in six datasets, while performing similarly in the remaining datasets</w:t>
      </w:r>
      <w:del w:id="224" w:author="Rodriguez, Jeffrey J - (jjrodrig)" w:date="2023-06-15T14:45:00Z">
        <w:r w:rsidRPr="00781130" w:rsidDel="005C64CC">
          <w:rPr>
            <w:rFonts w:ascii="Courier New" w:hAnsi="Courier New" w:cs="Courier New"/>
          </w:rPr>
          <w:delText xml:space="preserve"> (p-value &lt; 0.05)</w:delText>
        </w:r>
      </w:del>
      <w:r w:rsidRPr="00781130">
        <w:rPr>
          <w:rFonts w:ascii="Courier New" w:hAnsi="Courier New" w:cs="Courier New"/>
        </w:rPr>
        <w:t>.</w:t>
      </w:r>
    </w:p>
    <w:p w14:paraId="30B5C2A7"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\begin{</w:t>
      </w:r>
      <w:commentRangeStart w:id="225"/>
      <w:r w:rsidRPr="00781130">
        <w:rPr>
          <w:rFonts w:ascii="Courier New" w:hAnsi="Courier New" w:cs="Courier New"/>
        </w:rPr>
        <w:t>figure</w:t>
      </w:r>
      <w:commentRangeEnd w:id="225"/>
      <w:r w:rsidR="005C64CC">
        <w:rPr>
          <w:rStyle w:val="CommentReference"/>
          <w:rFonts w:asciiTheme="minorHAnsi" w:hAnsiTheme="minorHAnsi"/>
        </w:rPr>
        <w:commentReference w:id="225"/>
      </w:r>
      <w:proofErr w:type="gramStart"/>
      <w:r w:rsidRPr="00781130">
        <w:rPr>
          <w:rFonts w:ascii="Courier New" w:hAnsi="Courier New" w:cs="Courier New"/>
        </w:rPr>
        <w:t>*}[</w:t>
      </w:r>
      <w:proofErr w:type="gramEnd"/>
      <w:r w:rsidRPr="00781130">
        <w:rPr>
          <w:rFonts w:ascii="Courier New" w:hAnsi="Courier New" w:cs="Courier New"/>
        </w:rPr>
        <w:t>!</w:t>
      </w:r>
      <w:proofErr w:type="spellStart"/>
      <w:r w:rsidRPr="00781130">
        <w:rPr>
          <w:rFonts w:ascii="Courier New" w:hAnsi="Courier New" w:cs="Courier New"/>
        </w:rPr>
        <w:t>htbp</w:t>
      </w:r>
      <w:proofErr w:type="spellEnd"/>
      <w:r w:rsidRPr="00781130">
        <w:rPr>
          <w:rFonts w:ascii="Courier New" w:hAnsi="Courier New" w:cs="Courier New"/>
        </w:rPr>
        <w:t>]</w:t>
      </w:r>
    </w:p>
    <w:p w14:paraId="47F93E0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centering</w:t>
      </w:r>
      <w:proofErr w:type="gramEnd"/>
    </w:p>
    <w:p w14:paraId="3FCDB00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r w:rsidRPr="00781130">
        <w:rPr>
          <w:rFonts w:ascii="Courier New" w:hAnsi="Courier New" w:cs="Courier New"/>
        </w:rPr>
        <w:t>includegraphics</w:t>
      </w:r>
      <w:proofErr w:type="spellEnd"/>
      <w:r w:rsidRPr="00781130">
        <w:rPr>
          <w:rFonts w:ascii="Courier New" w:hAnsi="Courier New" w:cs="Courier New"/>
        </w:rPr>
        <w:t>[width=\</w:t>
      </w:r>
      <w:proofErr w:type="spellStart"/>
      <w:proofErr w:type="gramStart"/>
      <w:r w:rsidRPr="00781130">
        <w:rPr>
          <w:rFonts w:ascii="Courier New" w:hAnsi="Courier New" w:cs="Courier New"/>
        </w:rPr>
        <w:t>textwidth</w:t>
      </w:r>
      <w:proofErr w:type="spellEnd"/>
      <w:r w:rsidRPr="00781130">
        <w:rPr>
          <w:rFonts w:ascii="Courier New" w:hAnsi="Courier New" w:cs="Courier New"/>
        </w:rPr>
        <w:t>]{</w:t>
      </w:r>
      <w:proofErr w:type="gramEnd"/>
      <w:r w:rsidRPr="00781130">
        <w:rPr>
          <w:rFonts w:ascii="Courier New" w:hAnsi="Courier New" w:cs="Courier New"/>
        </w:rPr>
        <w:t>figures/image8.png}</w:t>
      </w:r>
    </w:p>
    <w:p w14:paraId="50E7687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caption{</w:t>
      </w:r>
      <w:proofErr w:type="gramEnd"/>
      <w:r w:rsidRPr="00781130">
        <w:rPr>
          <w:rFonts w:ascii="Courier New" w:hAnsi="Courier New" w:cs="Courier New"/>
        </w:rPr>
        <w:t xml:space="preserve">{Measured accuracy distribution of the proposed-penalized aggregation technique </w:t>
      </w:r>
      <w:proofErr w:type="spellStart"/>
      <w:r w:rsidRPr="00781130">
        <w:rPr>
          <w:rFonts w:ascii="Courier New" w:hAnsi="Courier New" w:cs="Courier New"/>
        </w:rPr>
        <w:t>uwMV</w:t>
      </w:r>
      <w:proofErr w:type="spellEnd"/>
      <w:r w:rsidRPr="00781130">
        <w:rPr>
          <w:rFonts w:ascii="Courier New" w:hAnsi="Courier New" w:cs="Courier New"/>
        </w:rPr>
        <w:t xml:space="preserve">-Beta, compared to </w:t>
      </w:r>
      <w:proofErr w:type="spellStart"/>
      <w:r w:rsidRPr="00781130">
        <w:rPr>
          <w:rFonts w:ascii="Courier New" w:hAnsi="Courier New" w:cs="Courier New"/>
        </w:rPr>
        <w:t>wMV</w:t>
      </w:r>
      <w:proofErr w:type="spellEnd"/>
      <w:r w:rsidRPr="00781130">
        <w:rPr>
          <w:rFonts w:ascii="Courier New" w:hAnsi="Courier New" w:cs="Courier New"/>
        </w:rPr>
        <w:t>-Beta (Tao \</w:t>
      </w:r>
      <w:proofErr w:type="spellStart"/>
      <w:r w:rsidRPr="00781130">
        <w:rPr>
          <w:rFonts w:ascii="Courier New" w:hAnsi="Courier New" w:cs="Courier New"/>
        </w:rPr>
        <w:t>unskip</w:t>
      </w:r>
      <w:proofErr w:type="spellEnd"/>
      <w:r w:rsidRPr="00781130">
        <w:rPr>
          <w:rFonts w:ascii="Courier New" w:hAnsi="Courier New" w:cs="Courier New"/>
        </w:rPr>
        <w:t>~\protect\cite{tao_Label_2020}), and MV- Beta (Sheng \</w:t>
      </w:r>
      <w:proofErr w:type="spellStart"/>
      <w:r w:rsidRPr="00781130">
        <w:rPr>
          <w:rFonts w:ascii="Courier New" w:hAnsi="Courier New" w:cs="Courier New"/>
        </w:rPr>
        <w:t>unskip</w:t>
      </w:r>
      <w:proofErr w:type="spellEnd"/>
      <w:r w:rsidRPr="00781130">
        <w:rPr>
          <w:rFonts w:ascii="Courier New" w:hAnsi="Courier New" w:cs="Courier New"/>
        </w:rPr>
        <w:t>~\protect\cite{sheng_Majority_2019}) for different numbers of annotators, using the kernel density estimation technique.}}</w:t>
      </w:r>
    </w:p>
    <w:p w14:paraId="58A08316"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label{</w:t>
      </w:r>
      <w:proofErr w:type="gramEnd"/>
      <w:r w:rsidRPr="00781130">
        <w:rPr>
          <w:rFonts w:ascii="Courier New" w:hAnsi="Courier New" w:cs="Courier New"/>
        </w:rPr>
        <w:t>crowd.Fig.6.accuracy}</w:t>
      </w:r>
    </w:p>
    <w:p w14:paraId="20D1D09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{figure*}</w:t>
      </w:r>
    </w:p>
    <w:p w14:paraId="2C3CE6E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begin</w:t>
      </w:r>
      <w:proofErr w:type="gramEnd"/>
      <w:r w:rsidRPr="00781130">
        <w:rPr>
          <w:rFonts w:ascii="Courier New" w:hAnsi="Courier New" w:cs="Courier New"/>
        </w:rPr>
        <w:t>{</w:t>
      </w:r>
      <w:commentRangeStart w:id="226"/>
      <w:r w:rsidRPr="00781130">
        <w:rPr>
          <w:rFonts w:ascii="Courier New" w:hAnsi="Courier New" w:cs="Courier New"/>
        </w:rPr>
        <w:t>table</w:t>
      </w:r>
      <w:commentRangeEnd w:id="226"/>
      <w:r w:rsidR="005C64CC">
        <w:rPr>
          <w:rStyle w:val="CommentReference"/>
          <w:rFonts w:asciiTheme="minorHAnsi" w:hAnsiTheme="minorHAnsi"/>
        </w:rPr>
        <w:commentReference w:id="226"/>
      </w:r>
      <w:r w:rsidRPr="00781130">
        <w:rPr>
          <w:rFonts w:ascii="Courier New" w:hAnsi="Courier New" w:cs="Courier New"/>
        </w:rPr>
        <w:t>}[]</w:t>
      </w:r>
    </w:p>
    <w:p w14:paraId="3773443F"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caption{</w:t>
      </w:r>
      <w:proofErr w:type="gramEnd"/>
      <w:r w:rsidRPr="00781130">
        <w:rPr>
          <w:rFonts w:ascii="Courier New" w:hAnsi="Courier New" w:cs="Courier New"/>
        </w:rPr>
        <w:t>Statistical tests between the proposed-penalized and Tao\</w:t>
      </w:r>
      <w:proofErr w:type="spellStart"/>
      <w:r w:rsidRPr="00781130">
        <w:rPr>
          <w:rFonts w:ascii="Courier New" w:hAnsi="Courier New" w:cs="Courier New"/>
        </w:rPr>
        <w:t>unskip</w:t>
      </w:r>
      <w:proofErr w:type="spellEnd"/>
      <w:r w:rsidRPr="00781130">
        <w:rPr>
          <w:rFonts w:ascii="Courier New" w:hAnsi="Courier New" w:cs="Courier New"/>
        </w:rPr>
        <w:t>~\protect\cite{tao_Label_2020} technique for the ``Beta'' confidence measurement strategy.}</w:t>
      </w:r>
    </w:p>
    <w:p w14:paraId="5C0E094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r w:rsidRPr="00781130">
        <w:rPr>
          <w:rFonts w:ascii="Courier New" w:hAnsi="Courier New" w:cs="Courier New"/>
        </w:rPr>
        <w:t>resizebox</w:t>
      </w:r>
      <w:proofErr w:type="spellEnd"/>
      <w:r w:rsidRPr="00781130">
        <w:rPr>
          <w:rFonts w:ascii="Courier New" w:hAnsi="Courier New" w:cs="Courier New"/>
        </w:rPr>
        <w:t>{\</w:t>
      </w:r>
      <w:proofErr w:type="spellStart"/>
      <w:proofErr w:type="gramStart"/>
      <w:r w:rsidRPr="00781130">
        <w:rPr>
          <w:rFonts w:ascii="Courier New" w:hAnsi="Courier New" w:cs="Courier New"/>
        </w:rPr>
        <w:t>textwidth</w:t>
      </w:r>
      <w:proofErr w:type="spellEnd"/>
      <w:r w:rsidRPr="00781130">
        <w:rPr>
          <w:rFonts w:ascii="Courier New" w:hAnsi="Courier New" w:cs="Courier New"/>
        </w:rPr>
        <w:t>}{!}</w:t>
      </w:r>
      <w:proofErr w:type="gramEnd"/>
      <w:r w:rsidRPr="00781130">
        <w:rPr>
          <w:rFonts w:ascii="Courier New" w:hAnsi="Courier New" w:cs="Courier New"/>
        </w:rPr>
        <w:t>{</w:t>
      </w:r>
    </w:p>
    <w:p w14:paraId="2187450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begin</w:t>
      </w:r>
      <w:proofErr w:type="gramEnd"/>
      <w:r w:rsidRPr="00781130">
        <w:rPr>
          <w:rFonts w:ascii="Courier New" w:hAnsi="Courier New" w:cs="Courier New"/>
        </w:rPr>
        <w:t>{tabular}{</w:t>
      </w:r>
      <w:proofErr w:type="spellStart"/>
      <w:r w:rsidRPr="00781130">
        <w:rPr>
          <w:rFonts w:ascii="Courier New" w:hAnsi="Courier New" w:cs="Courier New"/>
        </w:rPr>
        <w:t>lccclllccrc</w:t>
      </w:r>
      <w:proofErr w:type="spellEnd"/>
      <w:r w:rsidRPr="00781130">
        <w:rPr>
          <w:rFonts w:ascii="Courier New" w:hAnsi="Courier New" w:cs="Courier New"/>
        </w:rPr>
        <w:t>}</w:t>
      </w:r>
    </w:p>
    <w:p w14:paraId="5D6F317F" w14:textId="77777777" w:rsidR="00781130" w:rsidRPr="00781130" w:rsidRDefault="00781130" w:rsidP="00781130">
      <w:pPr>
        <w:pStyle w:val="PlainText"/>
        <w:rPr>
          <w:rFonts w:ascii="Courier New" w:hAnsi="Courier New" w:cs="Courier New"/>
        </w:rPr>
      </w:pPr>
      <w:r w:rsidRPr="00781130">
        <w:rPr>
          <w:rFonts w:ascii="Courier New" w:hAnsi="Courier New" w:cs="Courier New"/>
        </w:rPr>
        <w:lastRenderedPageBreak/>
        <w:t xml:space="preserve">        \</w:t>
      </w:r>
      <w:proofErr w:type="spellStart"/>
      <w:proofErr w:type="gramStart"/>
      <w:r w:rsidRPr="00781130">
        <w:rPr>
          <w:rFonts w:ascii="Courier New" w:hAnsi="Courier New" w:cs="Courier New"/>
        </w:rPr>
        <w:t>hline</w:t>
      </w:r>
      <w:proofErr w:type="spellEnd"/>
      <w:proofErr w:type="gramEnd"/>
    </w:p>
    <w:p w14:paraId="0DCAB1D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\multicolumn{1}{</w:t>
      </w:r>
      <w:proofErr w:type="gramStart"/>
      <w:r w:rsidRPr="00781130">
        <w:rPr>
          <w:rFonts w:ascii="Courier New" w:hAnsi="Courier New" w:cs="Courier New"/>
        </w:rPr>
        <w:t>c}{</w:t>
      </w:r>
      <w:proofErr w:type="gramEnd"/>
      <w:r w:rsidRPr="00781130">
        <w:rPr>
          <w:rFonts w:ascii="Courier New" w:hAnsi="Courier New" w:cs="Courier New"/>
        </w:rPr>
        <w:t>\textbf{\begin{tabular}[c]{@{}c@{}}Independent\\ t-test\end{tabular}}} &amp;</w:t>
      </w:r>
    </w:p>
    <w:p w14:paraId="3414B99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\multicolumn{1}{</w:t>
      </w:r>
      <w:proofErr w:type="gramStart"/>
      <w:r w:rsidRPr="00781130">
        <w:rPr>
          <w:rFonts w:ascii="Courier New" w:hAnsi="Courier New" w:cs="Courier New"/>
        </w:rPr>
        <w:t>c}{</w:t>
      </w:r>
      <w:proofErr w:type="gramEnd"/>
      <w:r w:rsidRPr="00781130">
        <w:rPr>
          <w:rFonts w:ascii="Courier New" w:hAnsi="Courier New" w:cs="Courier New"/>
        </w:rPr>
        <w:t>\</w:t>
      </w:r>
      <w:proofErr w:type="spellStart"/>
      <w:r w:rsidRPr="00781130">
        <w:rPr>
          <w:rFonts w:ascii="Courier New" w:hAnsi="Courier New" w:cs="Courier New"/>
        </w:rPr>
        <w:t>textbf</w:t>
      </w:r>
      <w:proofErr w:type="spellEnd"/>
      <w:r w:rsidRPr="00781130">
        <w:rPr>
          <w:rFonts w:ascii="Courier New" w:hAnsi="Courier New" w:cs="Courier New"/>
        </w:rPr>
        <w:t>{Diff}} &amp;</w:t>
      </w:r>
    </w:p>
    <w:p w14:paraId="1A203903"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\multicolumn{1}{</w:t>
      </w:r>
      <w:proofErr w:type="gramStart"/>
      <w:r w:rsidRPr="00781130">
        <w:rPr>
          <w:rFonts w:ascii="Courier New" w:hAnsi="Courier New" w:cs="Courier New"/>
        </w:rPr>
        <w:t>c}{</w:t>
      </w:r>
      <w:proofErr w:type="gramEnd"/>
      <w:r w:rsidRPr="00781130">
        <w:rPr>
          <w:rFonts w:ascii="Courier New" w:hAnsi="Courier New" w:cs="Courier New"/>
        </w:rPr>
        <w:t>\</w:t>
      </w:r>
      <w:proofErr w:type="spellStart"/>
      <w:r w:rsidRPr="00781130">
        <w:rPr>
          <w:rFonts w:ascii="Courier New" w:hAnsi="Courier New" w:cs="Courier New"/>
        </w:rPr>
        <w:t>textbf</w:t>
      </w:r>
      <w:proofErr w:type="spellEnd"/>
      <w:r w:rsidRPr="00781130">
        <w:rPr>
          <w:rFonts w:ascii="Courier New" w:hAnsi="Courier New" w:cs="Courier New"/>
        </w:rPr>
        <w:t>{\begin{tabular}[c]{@{}c@{}}Degrees of \\ freedom\end{tabular}}} &amp;</w:t>
      </w:r>
    </w:p>
    <w:p w14:paraId="6137DE30"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\multicolumn{1}{</w:t>
      </w:r>
      <w:proofErr w:type="gramStart"/>
      <w:r w:rsidRPr="00781130">
        <w:rPr>
          <w:rFonts w:ascii="Courier New" w:hAnsi="Courier New" w:cs="Courier New"/>
        </w:rPr>
        <w:t>c}{</w:t>
      </w:r>
      <w:proofErr w:type="gramEnd"/>
      <w:r w:rsidRPr="00781130">
        <w:rPr>
          <w:rFonts w:ascii="Courier New" w:hAnsi="Courier New" w:cs="Courier New"/>
        </w:rPr>
        <w:t>\</w:t>
      </w:r>
      <w:proofErr w:type="spellStart"/>
      <w:r w:rsidRPr="00781130">
        <w:rPr>
          <w:rFonts w:ascii="Courier New" w:hAnsi="Courier New" w:cs="Courier New"/>
        </w:rPr>
        <w:t>textbf</w:t>
      </w:r>
      <w:proofErr w:type="spellEnd"/>
      <w:r w:rsidRPr="00781130">
        <w:rPr>
          <w:rFonts w:ascii="Courier New" w:hAnsi="Courier New" w:cs="Courier New"/>
        </w:rPr>
        <w:t>{t}} &amp;</w:t>
      </w:r>
    </w:p>
    <w:p w14:paraId="3753B6D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\multicolumn{1}{</w:t>
      </w:r>
      <w:proofErr w:type="gramStart"/>
      <w:r w:rsidRPr="00781130">
        <w:rPr>
          <w:rFonts w:ascii="Courier New" w:hAnsi="Courier New" w:cs="Courier New"/>
        </w:rPr>
        <w:t>c}{</w:t>
      </w:r>
      <w:proofErr w:type="gramEnd"/>
      <w:r w:rsidRPr="00781130">
        <w:rPr>
          <w:rFonts w:ascii="Courier New" w:hAnsi="Courier New" w:cs="Courier New"/>
        </w:rPr>
        <w:t>\</w:t>
      </w:r>
      <w:proofErr w:type="spellStart"/>
      <w:r w:rsidRPr="00781130">
        <w:rPr>
          <w:rFonts w:ascii="Courier New" w:hAnsi="Courier New" w:cs="Courier New"/>
        </w:rPr>
        <w:t>textbf</w:t>
      </w:r>
      <w:proofErr w:type="spellEnd"/>
      <w:r w:rsidRPr="00781130">
        <w:rPr>
          <w:rFonts w:ascii="Courier New" w:hAnsi="Courier New" w:cs="Courier New"/>
        </w:rPr>
        <w:t>{\begin{tabular}[c]{@{}c@{}}2-sided\\ p-value\end{tabular}}} &amp;</w:t>
      </w:r>
    </w:p>
    <w:p w14:paraId="219978E6"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\multicolumn{1}{</w:t>
      </w:r>
      <w:proofErr w:type="gramStart"/>
      <w:r w:rsidRPr="00781130">
        <w:rPr>
          <w:rFonts w:ascii="Courier New" w:hAnsi="Courier New" w:cs="Courier New"/>
        </w:rPr>
        <w:t>c}{</w:t>
      </w:r>
      <w:proofErr w:type="gramEnd"/>
      <w:r w:rsidRPr="00781130">
        <w:rPr>
          <w:rFonts w:ascii="Courier New" w:hAnsi="Courier New" w:cs="Courier New"/>
        </w:rPr>
        <w:t>\</w:t>
      </w:r>
      <w:proofErr w:type="spellStart"/>
      <w:r w:rsidRPr="00781130">
        <w:rPr>
          <w:rFonts w:ascii="Courier New" w:hAnsi="Courier New" w:cs="Courier New"/>
        </w:rPr>
        <w:t>textbf</w:t>
      </w:r>
      <w:proofErr w:type="spellEnd"/>
      <w:r w:rsidRPr="00781130">
        <w:rPr>
          <w:rFonts w:ascii="Courier New" w:hAnsi="Courier New" w:cs="Courier New"/>
        </w:rPr>
        <w:t>{\begin{tabular}[c]{@{}c@{}}Diff \textless~0 \\ p-value\end{tabular}}} &amp;</w:t>
      </w:r>
    </w:p>
    <w:p w14:paraId="17BFC48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\multicolumn{1}{</w:t>
      </w:r>
      <w:proofErr w:type="gramStart"/>
      <w:r w:rsidRPr="00781130">
        <w:rPr>
          <w:rFonts w:ascii="Courier New" w:hAnsi="Courier New" w:cs="Courier New"/>
        </w:rPr>
        <w:t>c}{</w:t>
      </w:r>
      <w:proofErr w:type="gramEnd"/>
      <w:r w:rsidRPr="00781130">
        <w:rPr>
          <w:rFonts w:ascii="Courier New" w:hAnsi="Courier New" w:cs="Courier New"/>
        </w:rPr>
        <w:t>\</w:t>
      </w:r>
      <w:proofErr w:type="spellStart"/>
      <w:r w:rsidRPr="00781130">
        <w:rPr>
          <w:rFonts w:ascii="Courier New" w:hAnsi="Courier New" w:cs="Courier New"/>
        </w:rPr>
        <w:t>textbf</w:t>
      </w:r>
      <w:proofErr w:type="spellEnd"/>
      <w:r w:rsidRPr="00781130">
        <w:rPr>
          <w:rFonts w:ascii="Courier New" w:hAnsi="Courier New" w:cs="Courier New"/>
        </w:rPr>
        <w:t>{\begin{tabular}[c]{@{}c@{}}Diff \textgreater~0 \\ p-value\end{tabular}}} &amp;</w:t>
      </w:r>
    </w:p>
    <w:p w14:paraId="32E358F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\multicolumn{1}{</w:t>
      </w:r>
      <w:proofErr w:type="gramStart"/>
      <w:r w:rsidRPr="00781130">
        <w:rPr>
          <w:rFonts w:ascii="Courier New" w:hAnsi="Courier New" w:cs="Courier New"/>
        </w:rPr>
        <w:t>c}{</w:t>
      </w:r>
      <w:proofErr w:type="gramEnd"/>
      <w:r w:rsidRPr="00781130">
        <w:rPr>
          <w:rFonts w:ascii="Courier New" w:hAnsi="Courier New" w:cs="Courier New"/>
        </w:rPr>
        <w:t>\</w:t>
      </w:r>
      <w:proofErr w:type="spellStart"/>
      <w:r w:rsidRPr="00781130">
        <w:rPr>
          <w:rFonts w:ascii="Courier New" w:hAnsi="Courier New" w:cs="Courier New"/>
        </w:rPr>
        <w:t>textbf</w:t>
      </w:r>
      <w:proofErr w:type="spellEnd"/>
      <w:r w:rsidRPr="00781130">
        <w:rPr>
          <w:rFonts w:ascii="Courier New" w:hAnsi="Courier New" w:cs="Courier New"/>
        </w:rPr>
        <w:t>{Cohen d}} &amp;</w:t>
      </w:r>
    </w:p>
    <w:p w14:paraId="56D9DBF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\multicolumn{1}{</w:t>
      </w:r>
      <w:proofErr w:type="gramStart"/>
      <w:r w:rsidRPr="00781130">
        <w:rPr>
          <w:rFonts w:ascii="Courier New" w:hAnsi="Courier New" w:cs="Courier New"/>
        </w:rPr>
        <w:t>c}{</w:t>
      </w:r>
      <w:proofErr w:type="gramEnd"/>
      <w:r w:rsidRPr="00781130">
        <w:rPr>
          <w:rFonts w:ascii="Courier New" w:hAnsi="Courier New" w:cs="Courier New"/>
        </w:rPr>
        <w:t>\</w:t>
      </w:r>
      <w:proofErr w:type="spellStart"/>
      <w:r w:rsidRPr="00781130">
        <w:rPr>
          <w:rFonts w:ascii="Courier New" w:hAnsi="Courier New" w:cs="Courier New"/>
        </w:rPr>
        <w:t>textbf</w:t>
      </w:r>
      <w:proofErr w:type="spellEnd"/>
      <w:r w:rsidRPr="00781130">
        <w:rPr>
          <w:rFonts w:ascii="Courier New" w:hAnsi="Courier New" w:cs="Courier New"/>
        </w:rPr>
        <w:t>{Hedge's g}} &amp;</w:t>
      </w:r>
    </w:p>
    <w:p w14:paraId="7ED88ECF"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\multicolumn{1}{</w:t>
      </w:r>
      <w:proofErr w:type="gramStart"/>
      <w:r w:rsidRPr="00781130">
        <w:rPr>
          <w:rFonts w:ascii="Courier New" w:hAnsi="Courier New" w:cs="Courier New"/>
        </w:rPr>
        <w:t>c}{</w:t>
      </w:r>
      <w:proofErr w:type="gramEnd"/>
      <w:r w:rsidRPr="00781130">
        <w:rPr>
          <w:rFonts w:ascii="Courier New" w:hAnsi="Courier New" w:cs="Courier New"/>
        </w:rPr>
        <w:t>\</w:t>
      </w:r>
      <w:proofErr w:type="spellStart"/>
      <w:r w:rsidRPr="00781130">
        <w:rPr>
          <w:rFonts w:ascii="Courier New" w:hAnsi="Courier New" w:cs="Courier New"/>
        </w:rPr>
        <w:t>textbf</w:t>
      </w:r>
      <w:proofErr w:type="spellEnd"/>
      <w:r w:rsidRPr="00781130">
        <w:rPr>
          <w:rFonts w:ascii="Courier New" w:hAnsi="Courier New" w:cs="Courier New"/>
        </w:rPr>
        <w:t>{Glass's delta}} &amp;</w:t>
      </w:r>
    </w:p>
    <w:p w14:paraId="54EB939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\multicolumn{1}{</w:t>
      </w:r>
      <w:proofErr w:type="gramStart"/>
      <w:r w:rsidRPr="00781130">
        <w:rPr>
          <w:rFonts w:ascii="Courier New" w:hAnsi="Courier New" w:cs="Courier New"/>
        </w:rPr>
        <w:t>c}{</w:t>
      </w:r>
      <w:proofErr w:type="gramEnd"/>
      <w:r w:rsidRPr="00781130">
        <w:rPr>
          <w:rFonts w:ascii="Courier New" w:hAnsi="Courier New" w:cs="Courier New"/>
        </w:rPr>
        <w:t>\</w:t>
      </w:r>
      <w:proofErr w:type="spellStart"/>
      <w:r w:rsidRPr="00781130">
        <w:rPr>
          <w:rFonts w:ascii="Courier New" w:hAnsi="Courier New" w:cs="Courier New"/>
        </w:rPr>
        <w:t>textbf</w:t>
      </w:r>
      <w:proofErr w:type="spellEnd"/>
      <w:r w:rsidRPr="00781130">
        <w:rPr>
          <w:rFonts w:ascii="Courier New" w:hAnsi="Courier New" w:cs="Courier New"/>
        </w:rPr>
        <w:t>{Pearson r}} \\ \</w:t>
      </w:r>
      <w:proofErr w:type="spellStart"/>
      <w:r w:rsidRPr="00781130">
        <w:rPr>
          <w:rFonts w:ascii="Courier New" w:hAnsi="Courier New" w:cs="Courier New"/>
        </w:rPr>
        <w:t>hline</w:t>
      </w:r>
      <w:proofErr w:type="spellEnd"/>
    </w:p>
    <w:p w14:paraId="6C8A9D9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r w:rsidRPr="00781130">
        <w:rPr>
          <w:rFonts w:ascii="Courier New" w:hAnsi="Courier New" w:cs="Courier New"/>
        </w:rPr>
        <w:t>kr</w:t>
      </w:r>
      <w:proofErr w:type="spellEnd"/>
      <w:r w:rsidRPr="00781130">
        <w:rPr>
          <w:rFonts w:ascii="Courier New" w:hAnsi="Courier New" w:cs="Courier New"/>
        </w:rPr>
        <w:t>-vs-</w:t>
      </w:r>
      <w:proofErr w:type="spellStart"/>
      <w:r w:rsidRPr="00781130">
        <w:rPr>
          <w:rFonts w:ascii="Courier New" w:hAnsi="Courier New" w:cs="Courier New"/>
        </w:rPr>
        <w:t>kp</w:t>
      </w:r>
      <w:proofErr w:type="spellEnd"/>
      <w:r w:rsidRPr="00781130">
        <w:rPr>
          <w:rFonts w:ascii="Courier New" w:hAnsi="Courier New" w:cs="Courier New"/>
        </w:rPr>
        <w:t xml:space="preserve">    &amp; -0.</w:t>
      </w:r>
      <w:proofErr w:type="gramStart"/>
      <w:r w:rsidRPr="00781130">
        <w:rPr>
          <w:rFonts w:ascii="Courier New" w:hAnsi="Courier New" w:cs="Courier New"/>
        </w:rPr>
        <w:t>04  &amp;</w:t>
      </w:r>
      <w:proofErr w:type="gramEnd"/>
      <w:r w:rsidRPr="00781130">
        <w:rPr>
          <w:rFonts w:ascii="Courier New" w:hAnsi="Courier New" w:cs="Courier New"/>
        </w:rPr>
        <w:t xml:space="preserve"> 12 &amp; -5.702 &amp; 0     &amp; 0     &amp; 1     &amp; -3.048 &amp; -2.854 &amp; -2.921 &amp; 0.855 \\</w:t>
      </w:r>
    </w:p>
    <w:p w14:paraId="1CCD76F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mushroom    &amp; -0.009 &amp; 12 &amp; -0.793 &amp; 0.443 &amp; 0.222 &amp; 0.778 &amp; -0.424 &amp; -0.397 &amp; -0.477 &amp; 0.223 \\</w:t>
      </w:r>
    </w:p>
    <w:p w14:paraId="115A919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iris        &amp; -0.002 &amp; 12 &amp; -0.091 &amp; 0.929 &amp; 0.465 &amp; 0.535 &amp; -0.048 &amp; -0.045 &amp; -0.048 &amp; 0.026 \\</w:t>
      </w:r>
    </w:p>
    <w:p w14:paraId="5A8F305B"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r w:rsidRPr="00781130">
        <w:rPr>
          <w:rFonts w:ascii="Courier New" w:hAnsi="Courier New" w:cs="Courier New"/>
        </w:rPr>
        <w:t>spambase</w:t>
      </w:r>
      <w:proofErr w:type="spellEnd"/>
      <w:r w:rsidRPr="00781130">
        <w:rPr>
          <w:rFonts w:ascii="Courier New" w:hAnsi="Courier New" w:cs="Courier New"/>
        </w:rPr>
        <w:t xml:space="preserve">    &amp; -0.</w:t>
      </w:r>
      <w:proofErr w:type="gramStart"/>
      <w:r w:rsidRPr="00781130">
        <w:rPr>
          <w:rFonts w:ascii="Courier New" w:hAnsi="Courier New" w:cs="Courier New"/>
        </w:rPr>
        <w:t>03  &amp;</w:t>
      </w:r>
      <w:proofErr w:type="gramEnd"/>
      <w:r w:rsidRPr="00781130">
        <w:rPr>
          <w:rFonts w:ascii="Courier New" w:hAnsi="Courier New" w:cs="Courier New"/>
        </w:rPr>
        <w:t xml:space="preserve"> 12 &amp; -3.547 &amp; 0.004 &amp; 0.002 &amp; 0.998 &amp; -1.896 &amp; -1.775 &amp; -1.421 &amp; 0.715 \\</w:t>
      </w:r>
    </w:p>
    <w:p w14:paraId="423EF43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tic-tac-toe &amp; -0.033 &amp; 12 &amp; -4.326 &amp; 0.001 &amp; 0     &amp; 1     &amp; -2.312 &amp; -2.165 &amp; -1.781 &amp; 0.781 \\</w:t>
      </w:r>
    </w:p>
    <w:p w14:paraId="042CB88E"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sick        &amp; </w:t>
      </w:r>
      <w:proofErr w:type="gramStart"/>
      <w:r w:rsidRPr="00781130">
        <w:rPr>
          <w:rFonts w:ascii="Courier New" w:hAnsi="Courier New" w:cs="Courier New"/>
        </w:rPr>
        <w:t>0.001  &amp;</w:t>
      </w:r>
      <w:proofErr w:type="gramEnd"/>
      <w:r w:rsidRPr="00781130">
        <w:rPr>
          <w:rFonts w:ascii="Courier New" w:hAnsi="Courier New" w:cs="Courier New"/>
        </w:rPr>
        <w:t xml:space="preserve"> 12 &amp; 0.14   &amp; 0.891 &amp; 0.554 &amp; 0.446 &amp; 0.074  &amp; 0.07   &amp; 0.053  &amp; 0.04  \\</w:t>
      </w:r>
    </w:p>
    <w:p w14:paraId="42B0E4BF"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waveform    &amp; -0.023 &amp; 12 &amp; -2.672 &amp; </w:t>
      </w:r>
      <w:proofErr w:type="gramStart"/>
      <w:r w:rsidRPr="00781130">
        <w:rPr>
          <w:rFonts w:ascii="Courier New" w:hAnsi="Courier New" w:cs="Courier New"/>
        </w:rPr>
        <w:t>0.02  &amp;</w:t>
      </w:r>
      <w:proofErr w:type="gramEnd"/>
      <w:r w:rsidRPr="00781130">
        <w:rPr>
          <w:rFonts w:ascii="Courier New" w:hAnsi="Courier New" w:cs="Courier New"/>
        </w:rPr>
        <w:t xml:space="preserve"> 0.01  &amp; 0.99  &amp; -1.428 &amp; -1.337 &amp; -1.442 &amp; 0.611 \\</w:t>
      </w:r>
    </w:p>
    <w:p w14:paraId="17443FF7"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car         &amp; -0.008 &amp; 12 &amp; -0.871 &amp; 0.401 &amp; 0.2   &amp; 0.8   &amp; -0.465 &amp; -0.436 &amp; -0.332 &amp; 0.244 \\</w:t>
      </w:r>
    </w:p>
    <w:p w14:paraId="3056B2A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vote        &amp; -0.034 &amp; 12 &amp; -5.198 &amp; 0     &amp; 0     &amp; 1     &amp; -2.779 &amp; -2.601 &amp; -2.081 &amp; 0.832 \\</w:t>
      </w:r>
    </w:p>
    <w:p w14:paraId="090FCAC5"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ionosphere  &amp;</w:t>
      </w:r>
      <w:proofErr w:type="gramEnd"/>
      <w:r w:rsidRPr="00781130">
        <w:rPr>
          <w:rFonts w:ascii="Courier New" w:hAnsi="Courier New" w:cs="Courier New"/>
        </w:rPr>
        <w:t xml:space="preserve"> -0.052 &amp; 12 &amp; -3.875 &amp; 0.002 &amp; 0.001 &amp; 0.999 &amp; -2.071 &amp; -1.939 &amp; -1.742 &amp; 0.746 \\ \</w:t>
      </w:r>
      <w:proofErr w:type="spellStart"/>
      <w:r w:rsidRPr="00781130">
        <w:rPr>
          <w:rFonts w:ascii="Courier New" w:hAnsi="Courier New" w:cs="Courier New"/>
        </w:rPr>
        <w:t>hline</w:t>
      </w:r>
      <w:proofErr w:type="spellEnd"/>
    </w:p>
    <w:p w14:paraId="3DE299D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\end{tabular</w:t>
      </w:r>
      <w:proofErr w:type="gramStart"/>
      <w:r w:rsidRPr="00781130">
        <w:rPr>
          <w:rFonts w:ascii="Courier New" w:hAnsi="Courier New" w:cs="Courier New"/>
        </w:rPr>
        <w:t>} }</w:t>
      </w:r>
      <w:proofErr w:type="gramEnd"/>
    </w:p>
    <w:p w14:paraId="3934C8B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\label{</w:t>
      </w:r>
      <w:proofErr w:type="gramStart"/>
      <w:r w:rsidRPr="00781130">
        <w:rPr>
          <w:rFonts w:ascii="Courier New" w:hAnsi="Courier New" w:cs="Courier New"/>
        </w:rPr>
        <w:t>crowd.Table</w:t>
      </w:r>
      <w:proofErr w:type="gramEnd"/>
      <w:r w:rsidRPr="00781130">
        <w:rPr>
          <w:rFonts w:ascii="Courier New" w:hAnsi="Courier New" w:cs="Courier New"/>
        </w:rPr>
        <w:t>.3.crowdcertain_vs_Tao.beta}</w:t>
      </w:r>
    </w:p>
    <w:p w14:paraId="3905C943"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{table}</w:t>
      </w:r>
    </w:p>
    <w:p w14:paraId="2E06D792" w14:textId="43785079" w:rsidR="00781130" w:rsidRPr="00781130" w:rsidRDefault="00781130" w:rsidP="00781130">
      <w:pPr>
        <w:pStyle w:val="PlainText"/>
        <w:rPr>
          <w:rFonts w:ascii="Courier New" w:hAnsi="Courier New" w:cs="Courier New"/>
        </w:rPr>
      </w:pPr>
      <w:r w:rsidRPr="00781130">
        <w:rPr>
          <w:rFonts w:ascii="Courier New" w:hAnsi="Courier New" w:cs="Courier New"/>
        </w:rPr>
        <w:t>Figure~\</w:t>
      </w:r>
      <w:proofErr w:type="gramStart"/>
      <w:r w:rsidRPr="00781130">
        <w:rPr>
          <w:rFonts w:ascii="Courier New" w:hAnsi="Courier New" w:cs="Courier New"/>
        </w:rPr>
        <w:t>ref{</w:t>
      </w:r>
      <w:proofErr w:type="gramEnd"/>
      <w:r w:rsidRPr="00781130">
        <w:rPr>
          <w:rFonts w:ascii="Courier New" w:hAnsi="Courier New" w:cs="Courier New"/>
        </w:rPr>
        <w:t>Fig.6-accuracy-different-n-annotators} shows the average accuracy for the ``</w:t>
      </w:r>
      <w:proofErr w:type="gramStart"/>
      <w:r w:rsidRPr="00781130">
        <w:rPr>
          <w:rFonts w:ascii="Courier New" w:hAnsi="Courier New" w:cs="Courier New"/>
        </w:rPr>
        <w:t>ionosphere''</w:t>
      </w:r>
      <w:proofErr w:type="gramEnd"/>
      <w:r w:rsidRPr="00781130">
        <w:rPr>
          <w:rFonts w:ascii="Courier New" w:hAnsi="Courier New" w:cs="Courier New"/>
        </w:rPr>
        <w:t xml:space="preserve"> dataset for various annotator counts (horizontal axis). As can be seen, the proposed strategies </w:t>
      </w:r>
      <w:proofErr w:type="gramStart"/>
      <w:r w:rsidRPr="00781130">
        <w:rPr>
          <w:rFonts w:ascii="Courier New" w:hAnsi="Courier New" w:cs="Courier New"/>
        </w:rPr>
        <w:t>considerably improve</w:t>
      </w:r>
      <w:proofErr w:type="gramEnd"/>
      <w:r w:rsidRPr="00781130">
        <w:rPr>
          <w:rFonts w:ascii="Courier New" w:hAnsi="Courier New" w:cs="Courier New"/>
        </w:rPr>
        <w:t xml:space="preserve"> accuracy while utilizing a small number of annotators. Furthermore, Figure~\</w:t>
      </w:r>
      <w:proofErr w:type="gramStart"/>
      <w:r w:rsidRPr="00781130">
        <w:rPr>
          <w:rFonts w:ascii="Courier New" w:hAnsi="Courier New" w:cs="Courier New"/>
        </w:rPr>
        <w:t>ref{</w:t>
      </w:r>
      <w:proofErr w:type="gramEnd"/>
      <w:r w:rsidRPr="00781130">
        <w:rPr>
          <w:rFonts w:ascii="Courier New" w:hAnsi="Courier New" w:cs="Courier New"/>
        </w:rPr>
        <w:t xml:space="preserve">Fig.7-accuracy-different-datasets} shows the average accuracy of the three annotators (the smallest number of annotators that could perform consensus voting) on all ten datasets. Similarly, for the ionosphere dataset, we </w:t>
      </w:r>
      <w:proofErr w:type="gramStart"/>
      <w:r w:rsidRPr="00781130">
        <w:rPr>
          <w:rFonts w:ascii="Courier New" w:hAnsi="Courier New" w:cs="Courier New"/>
        </w:rPr>
        <w:t>observed</w:t>
      </w:r>
      <w:proofErr w:type="gramEnd"/>
      <w:r w:rsidRPr="00781130">
        <w:rPr>
          <w:rFonts w:ascii="Courier New" w:hAnsi="Courier New" w:cs="Courier New"/>
        </w:rPr>
        <w:t xml:space="preserve"> a similar trend in achieving higher accuracy on nine of the ten datasets compared to all benchmarks. It is important to note that the ``</w:t>
      </w:r>
      <w:proofErr w:type="spellStart"/>
      <w:proofErr w:type="gramStart"/>
      <w:r w:rsidRPr="00781130">
        <w:rPr>
          <w:rFonts w:ascii="Courier New" w:hAnsi="Courier New" w:cs="Courier New"/>
        </w:rPr>
        <w:t>freq</w:t>
      </w:r>
      <w:proofErr w:type="spellEnd"/>
      <w:r w:rsidRPr="00781130">
        <w:rPr>
          <w:rFonts w:ascii="Courier New" w:hAnsi="Courier New" w:cs="Courier New"/>
        </w:rPr>
        <w:t>''</w:t>
      </w:r>
      <w:proofErr w:type="gramEnd"/>
      <w:r w:rsidRPr="00781130">
        <w:rPr>
          <w:rFonts w:ascii="Courier New" w:hAnsi="Courier New" w:cs="Courier New"/>
        </w:rPr>
        <w:t xml:space="preserve"> confidence measurement strategy </w:t>
      </w:r>
      <w:proofErr w:type="gramStart"/>
      <w:r w:rsidRPr="00781130">
        <w:rPr>
          <w:rFonts w:ascii="Courier New" w:hAnsi="Courier New" w:cs="Courier New"/>
        </w:rPr>
        <w:t>is used</w:t>
      </w:r>
      <w:proofErr w:type="gramEnd"/>
      <w:r w:rsidRPr="00781130">
        <w:rPr>
          <w:rFonts w:ascii="Courier New" w:hAnsi="Courier New" w:cs="Courier New"/>
        </w:rPr>
        <w:t xml:space="preserve"> to report the proposed techniques, as well as the Tao and Sheng results. Furthermore, </w:t>
      </w:r>
      <w:del w:id="227" w:author="Rodriguez, Jeffrey J - (jjrodrig)" w:date="2023-06-15T14:47:00Z">
        <w:r w:rsidRPr="00781130" w:rsidDel="005C64CC">
          <w:rPr>
            <w:rFonts w:ascii="Courier New" w:hAnsi="Courier New" w:cs="Courier New"/>
          </w:rPr>
          <w:delText xml:space="preserve">the measured p-value calculated for </w:delText>
        </w:r>
      </w:del>
      <w:r w:rsidRPr="00781130">
        <w:rPr>
          <w:rFonts w:ascii="Courier New" w:hAnsi="Courier New" w:cs="Courier New"/>
        </w:rPr>
        <w:t xml:space="preserve">the measured average accuracy (using three annotators) </w:t>
      </w:r>
      <w:r w:rsidRPr="00781130">
        <w:rPr>
          <w:rFonts w:ascii="Courier New" w:hAnsi="Courier New" w:cs="Courier New"/>
        </w:rPr>
        <w:lastRenderedPageBreak/>
        <w:t>over different datasets show</w:t>
      </w:r>
      <w:ins w:id="228" w:author="Rodriguez, Jeffrey J - (jjrodrig)" w:date="2023-06-15T14:47:00Z">
        <w:r w:rsidR="005C64CC">
          <w:rPr>
            <w:rFonts w:ascii="Courier New" w:hAnsi="Courier New" w:cs="Courier New"/>
          </w:rPr>
          <w:t>s</w:t>
        </w:r>
      </w:ins>
      <w:del w:id="229" w:author="Rodriguez, Jeffrey J - (jjrodrig)" w:date="2023-06-15T14:47:00Z">
        <w:r w:rsidRPr="00781130" w:rsidDel="005C64CC">
          <w:rPr>
            <w:rFonts w:ascii="Courier New" w:hAnsi="Courier New" w:cs="Courier New"/>
          </w:rPr>
          <w:delText>ed a significant</w:delText>
        </w:r>
      </w:del>
      <w:r w:rsidRPr="00781130">
        <w:rPr>
          <w:rFonts w:ascii="Courier New" w:hAnsi="Courier New" w:cs="Courier New"/>
        </w:rPr>
        <w:t xml:space="preserve"> improvement for the proposed technique with and without penalization over all remaining benchmarks (Gold Majority Vote, MV, MMSR, Wawa, Zero-Based Skill, GLAD, </w:t>
      </w:r>
      <w:proofErr w:type="spellStart"/>
      <w:r w:rsidRPr="00781130">
        <w:rPr>
          <w:rFonts w:ascii="Courier New" w:hAnsi="Courier New" w:cs="Courier New"/>
        </w:rPr>
        <w:t>Dawid</w:t>
      </w:r>
      <w:proofErr w:type="spellEnd"/>
      <w:r w:rsidRPr="00781130">
        <w:rPr>
          <w:rFonts w:ascii="Courier New" w:hAnsi="Courier New" w:cs="Courier New"/>
        </w:rPr>
        <w:t xml:space="preserve"> Skene).</w:t>
      </w:r>
    </w:p>
    <w:p w14:paraId="5788D9C6"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\begin{</w:t>
      </w:r>
      <w:commentRangeStart w:id="230"/>
      <w:r w:rsidRPr="00781130">
        <w:rPr>
          <w:rFonts w:ascii="Courier New" w:hAnsi="Courier New" w:cs="Courier New"/>
        </w:rPr>
        <w:t>figure</w:t>
      </w:r>
      <w:commentRangeEnd w:id="230"/>
      <w:r w:rsidR="00B1010F">
        <w:rPr>
          <w:rStyle w:val="CommentReference"/>
          <w:rFonts w:asciiTheme="minorHAnsi" w:hAnsiTheme="minorHAnsi"/>
        </w:rPr>
        <w:commentReference w:id="230"/>
      </w:r>
      <w:proofErr w:type="gramStart"/>
      <w:r w:rsidRPr="00781130">
        <w:rPr>
          <w:rFonts w:ascii="Courier New" w:hAnsi="Courier New" w:cs="Courier New"/>
        </w:rPr>
        <w:t>*}[</w:t>
      </w:r>
      <w:proofErr w:type="gramEnd"/>
      <w:r w:rsidRPr="00781130">
        <w:rPr>
          <w:rFonts w:ascii="Courier New" w:hAnsi="Courier New" w:cs="Courier New"/>
        </w:rPr>
        <w:t>!</w:t>
      </w:r>
      <w:proofErr w:type="spellStart"/>
      <w:r w:rsidRPr="00781130">
        <w:rPr>
          <w:rFonts w:ascii="Courier New" w:hAnsi="Courier New" w:cs="Courier New"/>
        </w:rPr>
        <w:t>htbp</w:t>
      </w:r>
      <w:proofErr w:type="spellEnd"/>
      <w:r w:rsidRPr="00781130">
        <w:rPr>
          <w:rFonts w:ascii="Courier New" w:hAnsi="Courier New" w:cs="Courier New"/>
        </w:rPr>
        <w:t>]</w:t>
      </w:r>
    </w:p>
    <w:p w14:paraId="381763B0"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centering</w:t>
      </w:r>
      <w:proofErr w:type="gramEnd"/>
    </w:p>
    <w:p w14:paraId="745819D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spellStart"/>
      <w:r w:rsidRPr="00781130">
        <w:rPr>
          <w:rFonts w:ascii="Courier New" w:hAnsi="Courier New" w:cs="Courier New"/>
        </w:rPr>
        <w:t>includegraphics</w:t>
      </w:r>
      <w:proofErr w:type="spellEnd"/>
      <w:r w:rsidRPr="00781130">
        <w:rPr>
          <w:rFonts w:ascii="Courier New" w:hAnsi="Courier New" w:cs="Courier New"/>
        </w:rPr>
        <w:t>[width=\</w:t>
      </w:r>
      <w:proofErr w:type="spellStart"/>
      <w:proofErr w:type="gramStart"/>
      <w:r w:rsidRPr="00781130">
        <w:rPr>
          <w:rFonts w:ascii="Courier New" w:hAnsi="Courier New" w:cs="Courier New"/>
        </w:rPr>
        <w:t>textwidth</w:t>
      </w:r>
      <w:proofErr w:type="spellEnd"/>
      <w:r w:rsidRPr="00781130">
        <w:rPr>
          <w:rFonts w:ascii="Courier New" w:hAnsi="Courier New" w:cs="Courier New"/>
        </w:rPr>
        <w:t>]{</w:t>
      </w:r>
      <w:proofErr w:type="gramEnd"/>
      <w:r w:rsidRPr="00781130">
        <w:rPr>
          <w:rFonts w:ascii="Courier New" w:hAnsi="Courier New" w:cs="Courier New"/>
        </w:rPr>
        <w:t>figures/image9.png}</w:t>
      </w:r>
    </w:p>
    <w:p w14:paraId="72E47B89"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caption{</w:t>
      </w:r>
      <w:proofErr w:type="gramEnd"/>
      <w:r w:rsidRPr="00781130">
        <w:rPr>
          <w:rFonts w:ascii="Courier New" w:hAnsi="Courier New" w:cs="Courier New"/>
        </w:rPr>
        <w:t>{Average accuracy for the proposed aggregation techniques compared to the benchmarks for different numbers of annotators (horizontal axis) in the ionosphere dataset.}}</w:t>
      </w:r>
    </w:p>
    <w:p w14:paraId="4264319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label{</w:t>
      </w:r>
      <w:proofErr w:type="gramEnd"/>
      <w:r w:rsidRPr="00781130">
        <w:rPr>
          <w:rFonts w:ascii="Courier New" w:hAnsi="Courier New" w:cs="Courier New"/>
        </w:rPr>
        <w:t>Fig.6-accuracy-different-n-annotators}</w:t>
      </w:r>
    </w:p>
    <w:p w14:paraId="18CEC985"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{figure*}</w:t>
      </w:r>
    </w:p>
    <w:p w14:paraId="5015A31F"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\begin{figure</w:t>
      </w:r>
      <w:proofErr w:type="gramStart"/>
      <w:r w:rsidRPr="00781130">
        <w:rPr>
          <w:rFonts w:ascii="Courier New" w:hAnsi="Courier New" w:cs="Courier New"/>
        </w:rPr>
        <w:t>*}[</w:t>
      </w:r>
      <w:proofErr w:type="gramEnd"/>
      <w:r w:rsidRPr="00781130">
        <w:rPr>
          <w:rFonts w:ascii="Courier New" w:hAnsi="Courier New" w:cs="Courier New"/>
        </w:rPr>
        <w:t>!</w:t>
      </w:r>
      <w:proofErr w:type="spellStart"/>
      <w:r w:rsidRPr="00781130">
        <w:rPr>
          <w:rFonts w:ascii="Courier New" w:hAnsi="Courier New" w:cs="Courier New"/>
        </w:rPr>
        <w:t>htbp</w:t>
      </w:r>
      <w:proofErr w:type="spellEnd"/>
      <w:r w:rsidRPr="00781130">
        <w:rPr>
          <w:rFonts w:ascii="Courier New" w:hAnsi="Courier New" w:cs="Courier New"/>
        </w:rPr>
        <w:t>]</w:t>
      </w:r>
    </w:p>
    <w:p w14:paraId="691FB1C1"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\centering \</w:t>
      </w:r>
      <w:proofErr w:type="spellStart"/>
      <w:r w:rsidRPr="00781130">
        <w:rPr>
          <w:rFonts w:ascii="Courier New" w:hAnsi="Courier New" w:cs="Courier New"/>
        </w:rPr>
        <w:t>includegraphics</w:t>
      </w:r>
      <w:proofErr w:type="spellEnd"/>
      <w:r w:rsidRPr="00781130">
        <w:rPr>
          <w:rFonts w:ascii="Courier New" w:hAnsi="Courier New" w:cs="Courier New"/>
        </w:rPr>
        <w:t>[width=\</w:t>
      </w:r>
      <w:proofErr w:type="spellStart"/>
      <w:proofErr w:type="gramStart"/>
      <w:r w:rsidRPr="00781130">
        <w:rPr>
          <w:rFonts w:ascii="Courier New" w:hAnsi="Courier New" w:cs="Courier New"/>
        </w:rPr>
        <w:t>textwidth</w:t>
      </w:r>
      <w:proofErr w:type="spellEnd"/>
      <w:r w:rsidRPr="00781130">
        <w:rPr>
          <w:rFonts w:ascii="Courier New" w:hAnsi="Courier New" w:cs="Courier New"/>
        </w:rPr>
        <w:t>]{</w:t>
      </w:r>
      <w:proofErr w:type="gramEnd"/>
      <w:r w:rsidRPr="00781130">
        <w:rPr>
          <w:rFonts w:ascii="Courier New" w:hAnsi="Courier New" w:cs="Courier New"/>
        </w:rPr>
        <w:t>figures/image10.png}</w:t>
      </w:r>
    </w:p>
    <w:p w14:paraId="7FF31C9D"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caption{</w:t>
      </w:r>
      <w:proofErr w:type="gramEnd"/>
      <w:r w:rsidRPr="00781130">
        <w:rPr>
          <w:rFonts w:ascii="Courier New" w:hAnsi="Courier New" w:cs="Courier New"/>
        </w:rPr>
        <w:t>Average accuracy of the proposed aggregation techniques compared to the benchmarks for different datasets using three annotators.}</w:t>
      </w:r>
    </w:p>
    <w:p w14:paraId="2C9DBBA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    \</w:t>
      </w:r>
      <w:proofErr w:type="gramStart"/>
      <w:r w:rsidRPr="00781130">
        <w:rPr>
          <w:rFonts w:ascii="Courier New" w:hAnsi="Courier New" w:cs="Courier New"/>
        </w:rPr>
        <w:t>label{</w:t>
      </w:r>
      <w:proofErr w:type="gramEnd"/>
      <w:r w:rsidRPr="00781130">
        <w:rPr>
          <w:rFonts w:ascii="Courier New" w:hAnsi="Courier New" w:cs="Courier New"/>
        </w:rPr>
        <w:t>Fig.7-accuracy-different-datasets}</w:t>
      </w:r>
    </w:p>
    <w:p w14:paraId="3A33EE6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{figure*}</w:t>
      </w:r>
    </w:p>
    <w:p w14:paraId="754E8464"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section{</w:t>
      </w:r>
      <w:proofErr w:type="gramEnd"/>
      <w:r w:rsidRPr="00781130">
        <w:rPr>
          <w:rFonts w:ascii="Courier New" w:hAnsi="Courier New" w:cs="Courier New"/>
        </w:rPr>
        <w:t>Discussion}</w:t>
      </w:r>
    </w:p>
    <w:p w14:paraId="6039E464" w14:textId="06D74D0E" w:rsidR="00781130" w:rsidRPr="00781130" w:rsidRDefault="00781130" w:rsidP="00781130">
      <w:pPr>
        <w:pStyle w:val="PlainText"/>
        <w:rPr>
          <w:rFonts w:ascii="Courier New" w:hAnsi="Courier New" w:cs="Courier New"/>
        </w:rPr>
      </w:pPr>
      <w:r w:rsidRPr="00781130">
        <w:rPr>
          <w:rFonts w:ascii="Courier New" w:hAnsi="Courier New" w:cs="Courier New"/>
        </w:rPr>
        <w:t xml:space="preserve">Label aggregation is a critical </w:t>
      </w:r>
      <w:proofErr w:type="gramStart"/>
      <w:r w:rsidRPr="00781130">
        <w:rPr>
          <w:rFonts w:ascii="Courier New" w:hAnsi="Courier New" w:cs="Courier New"/>
        </w:rPr>
        <w:t>component</w:t>
      </w:r>
      <w:proofErr w:type="gramEnd"/>
      <w:r w:rsidRPr="00781130">
        <w:rPr>
          <w:rFonts w:ascii="Courier New" w:hAnsi="Courier New" w:cs="Courier New"/>
        </w:rPr>
        <w:t xml:space="preserve"> of crowdsourcing and ensemble learning strategies. Many generic label aggregation algorithms fall short because they do not account for the varying reliability of the annotators. In response to this, we have developed a novel label aggregation method that measures annotator </w:t>
      </w:r>
      <w:commentRangeStart w:id="231"/>
      <w:r w:rsidRPr="00781130">
        <w:rPr>
          <w:rFonts w:ascii="Courier New" w:hAnsi="Courier New" w:cs="Courier New"/>
        </w:rPr>
        <w:t>reliability based on their consistency and accuracy</w:t>
      </w:r>
      <w:commentRangeEnd w:id="231"/>
      <w:r w:rsidR="0034305E">
        <w:rPr>
          <w:rStyle w:val="CommentReference"/>
          <w:rFonts w:asciiTheme="minorHAnsi" w:hAnsiTheme="minorHAnsi"/>
        </w:rPr>
        <w:commentReference w:id="231"/>
      </w:r>
      <w:del w:id="232" w:author="Rodriguez, Jeffrey J - (jjrodrig)" w:date="2023-06-15T14:53:00Z">
        <w:r w:rsidRPr="00781130" w:rsidDel="00B1010F">
          <w:rPr>
            <w:rFonts w:ascii="Courier New" w:hAnsi="Courier New" w:cs="Courier New"/>
          </w:rPr>
          <w:delText>,</w:delText>
        </w:r>
      </w:del>
      <w:r w:rsidRPr="00781130">
        <w:rPr>
          <w:rFonts w:ascii="Courier New" w:hAnsi="Courier New" w:cs="Courier New"/>
        </w:rPr>
        <w:t xml:space="preserve"> in relation to other annotators. </w:t>
      </w:r>
      <w:ins w:id="233" w:author="Rodriguez, Jeffrey J - (jjrodrig)" w:date="2023-06-15T14:54:00Z">
        <w:r w:rsidR="00B1010F">
          <w:rPr>
            <w:rFonts w:ascii="Courier New" w:hAnsi="Courier New" w:cs="Courier New"/>
          </w:rPr>
          <w:t>In the first approach, w</w:t>
        </w:r>
      </w:ins>
      <w:del w:id="234" w:author="Rodriguez, Jeffrey J - (jjrodrig)" w:date="2023-06-15T14:54:00Z">
        <w:r w:rsidRPr="00781130" w:rsidDel="00B1010F">
          <w:rPr>
            <w:rFonts w:ascii="Courier New" w:hAnsi="Courier New" w:cs="Courier New"/>
          </w:rPr>
          <w:delText>W</w:delText>
        </w:r>
      </w:del>
      <w:r w:rsidRPr="00781130">
        <w:rPr>
          <w:rFonts w:ascii="Courier New" w:hAnsi="Courier New" w:cs="Courier New"/>
        </w:rPr>
        <w:t xml:space="preserve">e </w:t>
      </w:r>
      <w:proofErr w:type="gramStart"/>
      <w:r w:rsidRPr="00781130">
        <w:rPr>
          <w:rFonts w:ascii="Courier New" w:hAnsi="Courier New" w:cs="Courier New"/>
        </w:rPr>
        <w:t>utilize</w:t>
      </w:r>
      <w:proofErr w:type="gramEnd"/>
      <w:del w:id="235" w:author="Rodriguez, Jeffrey J - (jjrodrig)" w:date="2023-06-15T14:53:00Z">
        <w:r w:rsidRPr="00781130" w:rsidDel="00B1010F">
          <w:rPr>
            <w:rFonts w:ascii="Courier New" w:hAnsi="Courier New" w:cs="Courier New"/>
          </w:rPr>
          <w:delText>d</w:delText>
        </w:r>
      </w:del>
      <w:r w:rsidRPr="00781130">
        <w:rPr>
          <w:rFonts w:ascii="Courier New" w:hAnsi="Courier New" w:cs="Courier New"/>
        </w:rPr>
        <w:t xml:space="preserve"> uncertainty estimates to assign each annotator a more accurate weight, which correlates with their agreement with others and their consistency during labeling. In the second approach, we improved our </w:t>
      </w:r>
      <w:proofErr w:type="gramStart"/>
      <w:r w:rsidRPr="00781130">
        <w:rPr>
          <w:rFonts w:ascii="Courier New" w:hAnsi="Courier New" w:cs="Courier New"/>
        </w:rPr>
        <w:t>initial</w:t>
      </w:r>
      <w:proofErr w:type="gramEnd"/>
      <w:r w:rsidRPr="00781130">
        <w:rPr>
          <w:rFonts w:ascii="Courier New" w:hAnsi="Courier New" w:cs="Courier New"/>
        </w:rPr>
        <w:t xml:space="preserve"> strategy by </w:t>
      </w:r>
      <w:commentRangeStart w:id="236"/>
      <w:r w:rsidRPr="00781130">
        <w:rPr>
          <w:rFonts w:ascii="Courier New" w:hAnsi="Courier New" w:cs="Courier New"/>
        </w:rPr>
        <w:t>penalizing annotator reliability estimates</w:t>
      </w:r>
      <w:commentRangeEnd w:id="236"/>
      <w:r w:rsidR="0034305E">
        <w:rPr>
          <w:rStyle w:val="CommentReference"/>
          <w:rFonts w:asciiTheme="minorHAnsi" w:hAnsiTheme="minorHAnsi"/>
        </w:rPr>
        <w:commentReference w:id="236"/>
      </w:r>
      <w:r w:rsidRPr="00781130">
        <w:rPr>
          <w:rFonts w:ascii="Courier New" w:hAnsi="Courier New" w:cs="Courier New"/>
        </w:rPr>
        <w:t xml:space="preserve"> based on their inconsistencies in labeling.</w:t>
      </w:r>
    </w:p>
    <w:p w14:paraId="27FBB81B" w14:textId="19DE82EA" w:rsidR="00781130" w:rsidRPr="00781130" w:rsidRDefault="00781130" w:rsidP="00781130">
      <w:pPr>
        <w:pStyle w:val="PlainText"/>
        <w:rPr>
          <w:rFonts w:ascii="Courier New" w:hAnsi="Courier New" w:cs="Courier New"/>
        </w:rPr>
      </w:pPr>
      <w:r w:rsidRPr="00781130">
        <w:rPr>
          <w:rFonts w:ascii="Courier New" w:hAnsi="Courier New" w:cs="Courier New"/>
        </w:rPr>
        <w:t xml:space="preserve">The first part of the proposed algorithm (calculating weights based on consistency) is essential because non-expert annotators often </w:t>
      </w:r>
      <w:proofErr w:type="gramStart"/>
      <w:r w:rsidRPr="00781130">
        <w:rPr>
          <w:rFonts w:ascii="Courier New" w:hAnsi="Courier New" w:cs="Courier New"/>
        </w:rPr>
        <w:t>exhibit</w:t>
      </w:r>
      <w:proofErr w:type="gramEnd"/>
      <w:r w:rsidRPr="00781130">
        <w:rPr>
          <w:rFonts w:ascii="Courier New" w:hAnsi="Courier New" w:cs="Courier New"/>
        </w:rPr>
        <w:t xml:space="preserve"> more irregular consistency during labeling than experts, as they are not </w:t>
      </w:r>
      <w:ins w:id="237" w:author="Rodriguez, Jeffrey J - (jjrodrig)" w:date="2023-06-15T14:54:00Z">
        <w:r w:rsidR="00B1010F">
          <w:rPr>
            <w:rFonts w:ascii="Courier New" w:hAnsi="Courier New" w:cs="Courier New"/>
          </w:rPr>
          <w:t xml:space="preserve">well </w:t>
        </w:r>
      </w:ins>
      <w:r w:rsidRPr="00781130">
        <w:rPr>
          <w:rFonts w:ascii="Courier New" w:hAnsi="Courier New" w:cs="Courier New"/>
        </w:rPr>
        <w:t xml:space="preserve">trained to identify specific features. This </w:t>
      </w:r>
      <w:commentRangeStart w:id="238"/>
      <w:r w:rsidRPr="00781130">
        <w:rPr>
          <w:rFonts w:ascii="Courier New" w:hAnsi="Courier New" w:cs="Courier New"/>
        </w:rPr>
        <w:t xml:space="preserve">measure </w:t>
      </w:r>
      <w:commentRangeEnd w:id="238"/>
      <w:r w:rsidR="00B1010F">
        <w:rPr>
          <w:rStyle w:val="CommentReference"/>
          <w:rFonts w:asciiTheme="minorHAnsi" w:hAnsiTheme="minorHAnsi"/>
        </w:rPr>
        <w:commentReference w:id="238"/>
      </w:r>
      <w:r w:rsidRPr="00781130">
        <w:rPr>
          <w:rFonts w:ascii="Courier New" w:hAnsi="Courier New" w:cs="Courier New"/>
        </w:rPr>
        <w:t xml:space="preserve">helps to differentiate </w:t>
      </w:r>
      <w:commentRangeStart w:id="239"/>
      <w:r w:rsidRPr="00781130">
        <w:rPr>
          <w:rFonts w:ascii="Courier New" w:hAnsi="Courier New" w:cs="Courier New"/>
        </w:rPr>
        <w:t>skilled and unskilled</w:t>
      </w:r>
      <w:commentRangeEnd w:id="239"/>
      <w:r w:rsidR="00B1010F">
        <w:rPr>
          <w:rStyle w:val="CommentReference"/>
          <w:rFonts w:asciiTheme="minorHAnsi" w:hAnsiTheme="minorHAnsi"/>
        </w:rPr>
        <w:commentReference w:id="239"/>
      </w:r>
      <w:r w:rsidRPr="00781130">
        <w:rPr>
          <w:rFonts w:ascii="Courier New" w:hAnsi="Courier New" w:cs="Courier New"/>
        </w:rPr>
        <w:t xml:space="preserve"> annotators. The goal of the second part of the algorithm (penalty for voting against the majority) is to prevent the algorithm from assigning disproportionately high weights to annotators who are consistently incorrect. For example, if annotators consistently mislabel a specific bird species, </w:t>
      </w:r>
      <w:commentRangeStart w:id="240"/>
      <w:r w:rsidRPr="00781130">
        <w:rPr>
          <w:rFonts w:ascii="Courier New" w:hAnsi="Courier New" w:cs="Courier New"/>
        </w:rPr>
        <w:t>the second condition</w:t>
      </w:r>
      <w:commentRangeEnd w:id="240"/>
      <w:r w:rsidR="00B1010F">
        <w:rPr>
          <w:rStyle w:val="CommentReference"/>
          <w:rFonts w:asciiTheme="minorHAnsi" w:hAnsiTheme="minorHAnsi"/>
        </w:rPr>
        <w:commentReference w:id="240"/>
      </w:r>
      <w:r w:rsidRPr="00781130">
        <w:rPr>
          <w:rFonts w:ascii="Courier New" w:hAnsi="Courier New" w:cs="Courier New"/>
        </w:rPr>
        <w:t xml:space="preserve"> penalizes them for their error, despite their consistency.</w:t>
      </w:r>
    </w:p>
    <w:p w14:paraId="7ED2AD3C" w14:textId="49AAFD27" w:rsidR="00781130" w:rsidRPr="00781130" w:rsidRDefault="00781130" w:rsidP="00781130">
      <w:pPr>
        <w:pStyle w:val="PlainText"/>
        <w:rPr>
          <w:rFonts w:ascii="Courier New" w:hAnsi="Courier New" w:cs="Courier New"/>
        </w:rPr>
      </w:pPr>
      <w:r w:rsidRPr="00781130">
        <w:rPr>
          <w:rFonts w:ascii="Courier New" w:hAnsi="Courier New" w:cs="Courier New"/>
        </w:rPr>
        <w:t xml:space="preserve">Furthermore, our method reports a single weight for the entire dataset instead of individual weights for each instance. This enables the reuse of calculated weights for future unlabeled test samples without needing to </w:t>
      </w:r>
      <w:del w:id="241" w:author="Rodriguez, Jeffrey J - (jjrodrig)" w:date="2023-06-15T14:57:00Z">
        <w:r w:rsidRPr="00781130" w:rsidDel="00B1010F">
          <w:rPr>
            <w:rFonts w:ascii="Courier New" w:hAnsi="Courier New" w:cs="Courier New"/>
          </w:rPr>
          <w:delText>re-acquire</w:delText>
        </w:r>
      </w:del>
      <w:ins w:id="242" w:author="Rodriguez, Jeffrey J - (jjrodrig)" w:date="2023-06-15T14:57:00Z">
        <w:r w:rsidR="00B1010F">
          <w:rPr>
            <w:rFonts w:ascii="Courier New" w:hAnsi="Courier New" w:cs="Courier New"/>
          </w:rPr>
          <w:t>re</w:t>
        </w:r>
      </w:ins>
      <w:ins w:id="243" w:author="Rodriguez, Jeffrey J - (jjrodrig)" w:date="2023-06-15T14:58:00Z">
        <w:r w:rsidR="00B1010F">
          <w:rPr>
            <w:rFonts w:ascii="Courier New" w:hAnsi="Courier New" w:cs="Courier New"/>
          </w:rPr>
          <w:t>acquire</w:t>
        </w:r>
      </w:ins>
      <w:r w:rsidRPr="00781130">
        <w:rPr>
          <w:rFonts w:ascii="Courier New" w:hAnsi="Courier New" w:cs="Courier New"/>
        </w:rPr>
        <w:t xml:space="preserve"> labels or retrain classifiers each time new data need labeling. While we have not assessed our method in multi-label scenarios, the proposed techniques are </w:t>
      </w:r>
      <w:proofErr w:type="gramStart"/>
      <w:r w:rsidRPr="00781130">
        <w:rPr>
          <w:rFonts w:ascii="Courier New" w:hAnsi="Courier New" w:cs="Courier New"/>
        </w:rPr>
        <w:t>anticipated</w:t>
      </w:r>
      <w:proofErr w:type="gramEnd"/>
      <w:r w:rsidRPr="00781130">
        <w:rPr>
          <w:rFonts w:ascii="Courier New" w:hAnsi="Courier New" w:cs="Courier New"/>
        </w:rPr>
        <w:t xml:space="preserve"> to perform comparably on multi-label datasets, considering that all steps of the proposed approach involve per-class calculations. Experiments conducted on various crowdsourcing datasets </w:t>
      </w:r>
      <w:proofErr w:type="gramStart"/>
      <w:r w:rsidRPr="00781130">
        <w:rPr>
          <w:rFonts w:ascii="Courier New" w:hAnsi="Courier New" w:cs="Courier New"/>
        </w:rPr>
        <w:t>demonstrate</w:t>
      </w:r>
      <w:proofErr w:type="gramEnd"/>
      <w:r w:rsidRPr="00781130">
        <w:rPr>
          <w:rFonts w:ascii="Courier New" w:hAnsi="Courier New" w:cs="Courier New"/>
        </w:rPr>
        <w:t xml:space="preserve"> that our proposed methods outperform existing techniques in terms of accuracy and variance, especially when there are few annotators available.</w:t>
      </w:r>
    </w:p>
    <w:p w14:paraId="734CD74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section{</w:t>
      </w:r>
      <w:proofErr w:type="gramEnd"/>
      <w:r w:rsidRPr="00781130">
        <w:rPr>
          <w:rFonts w:ascii="Courier New" w:hAnsi="Courier New" w:cs="Courier New"/>
        </w:rPr>
        <w:t xml:space="preserve">Availability of </w:t>
      </w:r>
      <w:ins w:id="244" w:author="Rodriguez, Jeffrey J - (jjrodrig)" w:date="2023-05-16T11:02:00Z">
        <w:r w:rsidR="00F34CE8">
          <w:rPr>
            <w:rFonts w:ascii="Courier New" w:hAnsi="Courier New" w:cs="Courier New"/>
          </w:rPr>
          <w:t>D</w:t>
        </w:r>
      </w:ins>
      <w:del w:id="245" w:author="Rodriguez, Jeffrey J - (jjrodrig)" w:date="2023-05-16T11:02:00Z">
        <w:r w:rsidRPr="00781130" w:rsidDel="00F34CE8">
          <w:rPr>
            <w:rFonts w:ascii="Courier New" w:hAnsi="Courier New" w:cs="Courier New"/>
          </w:rPr>
          <w:delText>d</w:delText>
        </w:r>
      </w:del>
      <w:r w:rsidRPr="00781130">
        <w:rPr>
          <w:rFonts w:ascii="Courier New" w:hAnsi="Courier New" w:cs="Courier New"/>
        </w:rPr>
        <w:t xml:space="preserve">ata and </w:t>
      </w:r>
      <w:ins w:id="246" w:author="Rodriguez, Jeffrey J - (jjrodrig)" w:date="2023-05-16T11:02:00Z">
        <w:r w:rsidR="00F34CE8">
          <w:rPr>
            <w:rFonts w:ascii="Courier New" w:hAnsi="Courier New" w:cs="Courier New"/>
          </w:rPr>
          <w:t>M</w:t>
        </w:r>
      </w:ins>
      <w:del w:id="247" w:author="Rodriguez, Jeffrey J - (jjrodrig)" w:date="2023-05-16T11:02:00Z">
        <w:r w:rsidRPr="00781130" w:rsidDel="00F34CE8">
          <w:rPr>
            <w:rFonts w:ascii="Courier New" w:hAnsi="Courier New" w:cs="Courier New"/>
          </w:rPr>
          <w:delText>m</w:delText>
        </w:r>
      </w:del>
      <w:r w:rsidRPr="00781130">
        <w:rPr>
          <w:rFonts w:ascii="Courier New" w:hAnsi="Courier New" w:cs="Courier New"/>
        </w:rPr>
        <w:t>aterials}</w:t>
      </w:r>
    </w:p>
    <w:p w14:paraId="65EC6C3A" w14:textId="77777777" w:rsidR="00781130" w:rsidRPr="00781130" w:rsidRDefault="00781130" w:rsidP="00781130">
      <w:pPr>
        <w:pStyle w:val="PlainText"/>
        <w:rPr>
          <w:rFonts w:ascii="Courier New" w:hAnsi="Courier New" w:cs="Courier New"/>
        </w:rPr>
      </w:pPr>
      <w:r w:rsidRPr="00781130">
        <w:rPr>
          <w:rFonts w:ascii="Courier New" w:hAnsi="Courier New" w:cs="Courier New"/>
        </w:rPr>
        <w:lastRenderedPageBreak/>
        <w:t>The code can be found in \</w:t>
      </w:r>
      <w:proofErr w:type="spellStart"/>
      <w:r w:rsidRPr="00781130">
        <w:rPr>
          <w:rFonts w:ascii="Courier New" w:hAnsi="Courier New" w:cs="Courier New"/>
        </w:rPr>
        <w:t>href</w:t>
      </w:r>
      <w:proofErr w:type="spellEnd"/>
      <w:r w:rsidRPr="00781130">
        <w:rPr>
          <w:rFonts w:ascii="Courier New" w:hAnsi="Courier New" w:cs="Courier New"/>
        </w:rPr>
        <w:t>{</w:t>
      </w:r>
      <w:proofErr w:type="gramStart"/>
      <w:r w:rsidRPr="00781130">
        <w:rPr>
          <w:rFonts w:ascii="Courier New" w:hAnsi="Courier New" w:cs="Courier New"/>
        </w:rPr>
        <w:t>http://github.com/artinmajdi/crowdcertain}{</w:t>
      </w:r>
      <w:proofErr w:type="gramEnd"/>
      <w:r w:rsidRPr="00781130">
        <w:rPr>
          <w:rFonts w:ascii="Courier New" w:hAnsi="Courier New" w:cs="Courier New"/>
        </w:rPr>
        <w:t>crowd-certain}</w:t>
      </w:r>
    </w:p>
    <w:p w14:paraId="3A00E36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section{</w:t>
      </w:r>
      <w:proofErr w:type="gramEnd"/>
      <w:r w:rsidRPr="00781130">
        <w:rPr>
          <w:rFonts w:ascii="Courier New" w:hAnsi="Courier New" w:cs="Courier New"/>
        </w:rPr>
        <w:t>Appendices}</w:t>
      </w:r>
    </w:p>
    <w:p w14:paraId="4F1FF92C"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\section*{List of abbreviations}</w:t>
      </w:r>
    </w:p>
    <w:p w14:paraId="18A6ED45"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\section*{Competing interests}</w:t>
      </w:r>
    </w:p>
    <w:p w14:paraId="56E93333"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\section*{Acknowledgements}</w:t>
      </w:r>
    </w:p>
    <w:p w14:paraId="4B5E2223"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w:t>
      </w:r>
      <w:proofErr w:type="spellStart"/>
      <w:r w:rsidRPr="00781130">
        <w:rPr>
          <w:rFonts w:ascii="Courier New" w:hAnsi="Courier New" w:cs="Courier New"/>
        </w:rPr>
        <w:t>bibliographystyle</w:t>
      </w:r>
      <w:proofErr w:type="spellEnd"/>
      <w:r w:rsidRPr="00781130">
        <w:rPr>
          <w:rFonts w:ascii="Courier New" w:hAnsi="Courier New" w:cs="Courier New"/>
        </w:rPr>
        <w:t>{</w:t>
      </w:r>
      <w:proofErr w:type="spellStart"/>
      <w:r w:rsidRPr="00781130">
        <w:rPr>
          <w:rFonts w:ascii="Courier New" w:hAnsi="Courier New" w:cs="Courier New"/>
        </w:rPr>
        <w:t>bst</w:t>
      </w:r>
      <w:proofErr w:type="spellEnd"/>
      <w:r w:rsidRPr="00781130">
        <w:rPr>
          <w:rFonts w:ascii="Courier New" w:hAnsi="Courier New" w:cs="Courier New"/>
        </w:rPr>
        <w:t>/</w:t>
      </w:r>
      <w:proofErr w:type="spellStart"/>
      <w:r w:rsidRPr="00781130">
        <w:rPr>
          <w:rFonts w:ascii="Courier New" w:hAnsi="Courier New" w:cs="Courier New"/>
        </w:rPr>
        <w:t>sn</w:t>
      </w:r>
      <w:proofErr w:type="spellEnd"/>
      <w:r w:rsidRPr="00781130">
        <w:rPr>
          <w:rFonts w:ascii="Courier New" w:hAnsi="Courier New" w:cs="Courier New"/>
        </w:rPr>
        <w:t>-aps}</w:t>
      </w:r>
    </w:p>
    <w:p w14:paraId="75508728"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spellStart"/>
      <w:proofErr w:type="gramStart"/>
      <w:r w:rsidRPr="00781130">
        <w:rPr>
          <w:rFonts w:ascii="Courier New" w:hAnsi="Courier New" w:cs="Courier New"/>
        </w:rPr>
        <w:t>bibliographystyle</w:t>
      </w:r>
      <w:proofErr w:type="spellEnd"/>
      <w:proofErr w:type="gramEnd"/>
      <w:r w:rsidRPr="00781130">
        <w:rPr>
          <w:rFonts w:ascii="Courier New" w:hAnsi="Courier New" w:cs="Courier New"/>
        </w:rPr>
        <w:t>{</w:t>
      </w:r>
      <w:proofErr w:type="spellStart"/>
      <w:r w:rsidRPr="00781130">
        <w:rPr>
          <w:rFonts w:ascii="Courier New" w:hAnsi="Courier New" w:cs="Courier New"/>
        </w:rPr>
        <w:t>apalike</w:t>
      </w:r>
      <w:proofErr w:type="spellEnd"/>
      <w:r w:rsidRPr="00781130">
        <w:rPr>
          <w:rFonts w:ascii="Courier New" w:hAnsi="Courier New" w:cs="Courier New"/>
        </w:rPr>
        <w:t>}</w:t>
      </w:r>
    </w:p>
    <w:p w14:paraId="2D5DFFB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 \</w:t>
      </w:r>
      <w:proofErr w:type="gramStart"/>
      <w:r w:rsidRPr="00781130">
        <w:rPr>
          <w:rFonts w:ascii="Courier New" w:hAnsi="Courier New" w:cs="Courier New"/>
        </w:rPr>
        <w:t>bibliography{</w:t>
      </w:r>
      <w:proofErr w:type="gramEnd"/>
      <w:r w:rsidRPr="00781130">
        <w:rPr>
          <w:rFonts w:ascii="Courier New" w:hAnsi="Courier New" w:cs="Courier New"/>
        </w:rPr>
        <w:t>other/references, other/</w:t>
      </w:r>
      <w:proofErr w:type="spellStart"/>
      <w:r w:rsidRPr="00781130">
        <w:rPr>
          <w:rFonts w:ascii="Courier New" w:hAnsi="Courier New" w:cs="Courier New"/>
        </w:rPr>
        <w:t>Better_BibLaTeX_Zotero</w:t>
      </w:r>
      <w:proofErr w:type="spellEnd"/>
      <w:r w:rsidRPr="00781130">
        <w:rPr>
          <w:rFonts w:ascii="Courier New" w:hAnsi="Courier New" w:cs="Courier New"/>
        </w:rPr>
        <w:t>}</w:t>
      </w:r>
    </w:p>
    <w:p w14:paraId="0A271460"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bibliography</w:t>
      </w:r>
      <w:proofErr w:type="gramEnd"/>
      <w:r w:rsidRPr="00781130">
        <w:rPr>
          <w:rFonts w:ascii="Courier New" w:hAnsi="Courier New" w:cs="Courier New"/>
        </w:rPr>
        <w:t>{other/</w:t>
      </w:r>
      <w:proofErr w:type="spellStart"/>
      <w:r w:rsidRPr="00781130">
        <w:rPr>
          <w:rFonts w:ascii="Courier New" w:hAnsi="Courier New" w:cs="Courier New"/>
        </w:rPr>
        <w:t>Better_BibTeX_Zotero</w:t>
      </w:r>
      <w:proofErr w:type="spellEnd"/>
      <w:r w:rsidRPr="00781130">
        <w:rPr>
          <w:rFonts w:ascii="Courier New" w:hAnsi="Courier New" w:cs="Courier New"/>
        </w:rPr>
        <w:t>}</w:t>
      </w:r>
    </w:p>
    <w:p w14:paraId="18457002" w14:textId="77777777" w:rsidR="00781130" w:rsidRPr="00781130" w:rsidRDefault="00781130" w:rsidP="00781130">
      <w:pPr>
        <w:pStyle w:val="PlainText"/>
        <w:rPr>
          <w:rFonts w:ascii="Courier New" w:hAnsi="Courier New" w:cs="Courier New"/>
        </w:rPr>
      </w:pPr>
      <w:r w:rsidRPr="00781130">
        <w:rPr>
          <w:rFonts w:ascii="Courier New" w:hAnsi="Courier New" w:cs="Courier New"/>
        </w:rPr>
        <w:t>\</w:t>
      </w:r>
      <w:proofErr w:type="gramStart"/>
      <w:r w:rsidRPr="00781130">
        <w:rPr>
          <w:rFonts w:ascii="Courier New" w:hAnsi="Courier New" w:cs="Courier New"/>
        </w:rPr>
        <w:t>end</w:t>
      </w:r>
      <w:proofErr w:type="gramEnd"/>
      <w:r w:rsidRPr="00781130">
        <w:rPr>
          <w:rFonts w:ascii="Courier New" w:hAnsi="Courier New" w:cs="Courier New"/>
        </w:rPr>
        <w:t>{document}</w:t>
      </w:r>
    </w:p>
    <w:p w14:paraId="3AE6BAFE" w14:textId="77777777" w:rsidR="00781130" w:rsidRPr="00781130" w:rsidRDefault="00781130" w:rsidP="00781130">
      <w:pPr>
        <w:pStyle w:val="PlainText"/>
        <w:rPr>
          <w:rFonts w:ascii="Courier New" w:hAnsi="Courier New" w:cs="Courier New"/>
        </w:rPr>
      </w:pPr>
    </w:p>
    <w:sectPr w:rsidR="00781130" w:rsidRPr="00781130" w:rsidSect="0024469D">
      <w:pgSz w:w="12240" w:h="15840"/>
      <w:pgMar w:top="1440" w:right="1502" w:bottom="1440" w:left="15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Rodriguez, Jeffrey J - (jjrodrig)" w:date="2023-05-16T16:59:00Z" w:initials="RJJ(">
    <w:p w14:paraId="369AD95A" w14:textId="77777777" w:rsidR="00CD7896" w:rsidRDefault="00CD7896" w:rsidP="00D34E70">
      <w:pPr>
        <w:pStyle w:val="CommentText"/>
      </w:pPr>
      <w:r>
        <w:rPr>
          <w:rStyle w:val="CommentReference"/>
        </w:rPr>
        <w:annotationRef/>
      </w:r>
      <w:r>
        <w:t>Rewrite this. We should instead say that the technique generates reliability scores that closely follow some kind of reference values.</w:t>
      </w:r>
    </w:p>
  </w:comment>
  <w:comment w:id="14" w:author="Rodriguez, Jeffrey J - (jjrodrig)" w:date="2023-05-16T09:40:00Z" w:initials="RJJ(">
    <w:p w14:paraId="50C562F0" w14:textId="0CE66C05" w:rsidR="0012682E" w:rsidRDefault="0012682E" w:rsidP="003D5A47">
      <w:pPr>
        <w:pStyle w:val="CommentText"/>
      </w:pPr>
      <w:r>
        <w:rPr>
          <w:rStyle w:val="CommentReference"/>
        </w:rPr>
        <w:annotationRef/>
      </w:r>
      <w:r>
        <w:t>This repeats the previous sentences.</w:t>
      </w:r>
    </w:p>
  </w:comment>
  <w:comment w:id="16" w:author="Rodriguez, Jeffrey J - (jjrodrig)" w:date="2023-05-16T09:55:00Z" w:initials="RJJ(">
    <w:p w14:paraId="0055429F" w14:textId="77777777" w:rsidR="00CD7896" w:rsidRDefault="006D30AF" w:rsidP="00D85539">
      <w:pPr>
        <w:pStyle w:val="CommentText"/>
      </w:pPr>
      <w:r>
        <w:rPr>
          <w:rStyle w:val="CommentReference"/>
        </w:rPr>
        <w:annotationRef/>
      </w:r>
      <w:r w:rsidR="00CD7896">
        <w:t xml:space="preserve">Rewrite this. Here, </w:t>
      </w:r>
      <w:r w:rsidR="00CD7896">
        <w:rPr>
          <w:i/>
          <w:iCs/>
        </w:rPr>
        <w:t xml:space="preserve">accuracy </w:t>
      </w:r>
      <w:r w:rsidR="00CD7896">
        <w:t>seems to be the wrong word.</w:t>
      </w:r>
    </w:p>
  </w:comment>
  <w:comment w:id="19" w:author="Rodriguez, Jeffrey J - (jjrodrig)" w:date="2023-05-16T17:03:00Z" w:initials="RJJ(">
    <w:p w14:paraId="137D7286" w14:textId="77777777" w:rsidR="00CD7896" w:rsidRDefault="00CD7896" w:rsidP="00203851">
      <w:pPr>
        <w:pStyle w:val="CommentText"/>
      </w:pPr>
      <w:r>
        <w:rPr>
          <w:rStyle w:val="CommentReference"/>
        </w:rPr>
        <w:annotationRef/>
      </w:r>
      <w:r>
        <w:t xml:space="preserve">If you like, you could also say that the calculated </w:t>
      </w:r>
      <w:r>
        <w:rPr>
          <w:i/>
          <w:iCs/>
        </w:rPr>
        <w:t xml:space="preserve">weights </w:t>
      </w:r>
      <w:r>
        <w:t>take into account the reliability scores of the other workers.</w:t>
      </w:r>
    </w:p>
  </w:comment>
  <w:comment w:id="30" w:author="Rodriguez, Jeffrey J - (jjrodrig)" w:date="2023-05-16T16:59:00Z" w:initials="RJJ(">
    <w:p w14:paraId="2A59C77A" w14:textId="77777777" w:rsidR="00884A3C" w:rsidRDefault="00884A3C" w:rsidP="00884A3C">
      <w:pPr>
        <w:pStyle w:val="CommentText"/>
      </w:pPr>
      <w:r>
        <w:rPr>
          <w:rStyle w:val="CommentReference"/>
        </w:rPr>
        <w:annotationRef/>
      </w:r>
      <w:r>
        <w:t>Rewrite this. We should instead say that the technique generates reliability scores that closely follow some kind of reference values.</w:t>
      </w:r>
    </w:p>
  </w:comment>
  <w:comment w:id="41" w:author="Rodriguez, Jeffrey J - (jjrodrig)" w:date="2023-05-16T11:04:00Z" w:initials="RJJ(">
    <w:p w14:paraId="54D57963" w14:textId="2733771C" w:rsidR="00C60B65" w:rsidRDefault="00C60B65" w:rsidP="003946FC">
      <w:pPr>
        <w:pStyle w:val="CommentText"/>
      </w:pPr>
      <w:r>
        <w:rPr>
          <w:rStyle w:val="CommentReference"/>
        </w:rPr>
        <w:annotationRef/>
      </w:r>
      <w:r>
        <w:t>This will increase the spacing between items. Alternatively, use bullets as before.</w:t>
      </w:r>
    </w:p>
  </w:comment>
  <w:comment w:id="71" w:author="Rodriguez, Jeffrey J - (jjrodrig)" w:date="2023-05-16T11:14:00Z" w:initials="RJJ(">
    <w:p w14:paraId="11E6D011" w14:textId="77777777" w:rsidR="00C60B65" w:rsidRDefault="00C60B65" w:rsidP="00382FC5">
      <w:pPr>
        <w:pStyle w:val="CommentText"/>
      </w:pPr>
      <w:r>
        <w:rPr>
          <w:rStyle w:val="CommentReference"/>
        </w:rPr>
        <w:annotationRef/>
      </w:r>
      <w:r>
        <w:t>Delete this blank line to keep these within the same paragraph. I.e., no indent here.</w:t>
      </w:r>
    </w:p>
  </w:comment>
  <w:comment w:id="74" w:author="Rodriguez, Jeffrey J - (jjrodrig)" w:date="2023-05-16T11:18:00Z" w:initials="RJJ(">
    <w:p w14:paraId="1698A136" w14:textId="77777777" w:rsidR="00B970F9" w:rsidRDefault="00B970F9" w:rsidP="00A078DE">
      <w:pPr>
        <w:pStyle w:val="CommentText"/>
      </w:pPr>
      <w:r>
        <w:rPr>
          <w:rStyle w:val="CommentReference"/>
        </w:rPr>
        <w:annotationRef/>
      </w:r>
      <w:r>
        <w:t>"All possible" means more than just the entire dataset.</w:t>
      </w:r>
    </w:p>
  </w:comment>
  <w:comment w:id="84" w:author="Rodriguez, Jeffrey J - (jjrodrig)" w:date="2023-05-16T16:35:00Z" w:initials="RJJ(">
    <w:p w14:paraId="035D464D" w14:textId="77777777" w:rsidR="0005777F" w:rsidRDefault="0005777F" w:rsidP="00027E37">
      <w:pPr>
        <w:pStyle w:val="CommentText"/>
      </w:pPr>
      <w:r>
        <w:rPr>
          <w:rStyle w:val="CommentReference"/>
        </w:rPr>
        <w:annotationRef/>
      </w:r>
      <w:r>
        <w:t>Perhaps add another subsection that discusses ensemble learning in more detail.</w:t>
      </w:r>
    </w:p>
  </w:comment>
  <w:comment w:id="88" w:author="Rodriguez, Jeffrey J - (jjrodrig)" w:date="2023-05-16T11:31:00Z" w:initials="RJJ(">
    <w:p w14:paraId="7AB58953" w14:textId="65AE8EBF" w:rsidR="00B84F2D" w:rsidRDefault="00B84F2D" w:rsidP="000F7E14">
      <w:pPr>
        <w:pStyle w:val="CommentText"/>
      </w:pPr>
      <w:r>
        <w:rPr>
          <w:rStyle w:val="CommentReference"/>
        </w:rPr>
        <w:annotationRef/>
      </w:r>
      <w:r>
        <w:t>Delete this blank line to avoid the parskip space that is inserted between paragraphs. Check all other occurrences of blank lines before or after eqs. that should not correspond to a new paragraph. Delete the line, or alternatively, use "%" at the beginning of the blank line to comment it out.</w:t>
      </w:r>
    </w:p>
  </w:comment>
  <w:comment w:id="90" w:author="Rodriguez, Jeffrey J - (jjrodrig)" w:date="2023-06-15T13:55:00Z" w:initials="RJJ(">
    <w:p w14:paraId="52FE9CB8" w14:textId="77777777" w:rsidR="008F2DA0" w:rsidRDefault="008F2DA0" w:rsidP="00C532F4">
      <w:pPr>
        <w:pStyle w:val="CommentText"/>
      </w:pPr>
      <w:r>
        <w:rPr>
          <w:rStyle w:val="CommentReference"/>
        </w:rPr>
        <w:annotationRef/>
      </w:r>
      <w:r>
        <w:t>Confusing symbol since it looks very similar to \mu. Better to use \sigma.</w:t>
      </w:r>
    </w:p>
  </w:comment>
  <w:comment w:id="137" w:author="Rodriguez, Jeffrey J - (jjrodrig)" w:date="2023-05-16T11:08:00Z" w:initials="RJJ(">
    <w:p w14:paraId="350532D0" w14:textId="5C306DED" w:rsidR="00C60B65" w:rsidRDefault="00C60B65" w:rsidP="00FF03A6">
      <w:pPr>
        <w:pStyle w:val="CommentText"/>
      </w:pPr>
      <w:r>
        <w:rPr>
          <w:rStyle w:val="CommentReference"/>
        </w:rPr>
        <w:annotationRef/>
      </w:r>
      <w:r>
        <w:t>Don't use future tense. Also, "which" refers to "reported label." Is that the intended meaning?</w:t>
      </w:r>
    </w:p>
  </w:comment>
  <w:comment w:id="141" w:author="Rodriguez, Jeffrey J - (jjrodrig)" w:date="2023-05-16T11:42:00Z" w:initials="RJJ(">
    <w:p w14:paraId="4DC0491E" w14:textId="77777777" w:rsidR="00492CB9" w:rsidRDefault="00492CB9" w:rsidP="00FF682F">
      <w:pPr>
        <w:pStyle w:val="CommentText"/>
      </w:pPr>
      <w:r>
        <w:rPr>
          <w:rStyle w:val="CommentReference"/>
        </w:rPr>
        <w:annotationRef/>
      </w:r>
      <w:r>
        <w:t>some may argue that MV is not state-of-the-art - i.e., not "cutting edge technology"</w:t>
      </w:r>
    </w:p>
  </w:comment>
  <w:comment w:id="143" w:author="Rodriguez, Jeffrey J - (jjrodrig)" w:date="2023-05-16T11:46:00Z" w:initials="RJJ(">
    <w:p w14:paraId="669B8BA9" w14:textId="77777777" w:rsidR="00AD0C8E" w:rsidRDefault="00AD0C8E" w:rsidP="00314C34">
      <w:pPr>
        <w:pStyle w:val="CommentText"/>
      </w:pPr>
      <w:r>
        <w:rPr>
          <w:rStyle w:val="CommentReference"/>
        </w:rPr>
        <w:annotationRef/>
      </w:r>
      <w:r>
        <w:t>Check the journal style to determine whether these words should be capitalized and whether it ends with "."</w:t>
      </w:r>
    </w:p>
  </w:comment>
  <w:comment w:id="190" w:author="Rodriguez, Jeffrey J - (jjrodrig)" w:date="2023-06-15T14:26:00Z" w:initials="RJJ(">
    <w:p w14:paraId="31B75C09" w14:textId="77777777" w:rsidR="002D7E0A" w:rsidRDefault="002D7E0A" w:rsidP="00A61112">
      <w:pPr>
        <w:pStyle w:val="CommentText"/>
      </w:pPr>
      <w:r>
        <w:rPr>
          <w:rStyle w:val="CommentReference"/>
        </w:rPr>
        <w:annotationRef/>
      </w:r>
      <w:r>
        <w:t>You're not using labels for section numbers, so you need to double-check all these numbers to make sure they haven't changed. Normally, one uses \label{sect-xxx} and \ref{sect-xxx}.</w:t>
      </w:r>
    </w:p>
  </w:comment>
  <w:comment w:id="197" w:author="Rodriguez, Jeffrey J - (jjrodrig)" w:date="2023-05-16T17:12:00Z" w:initials="RJJ(">
    <w:p w14:paraId="23408A74" w14:textId="11D78621" w:rsidR="00884A3C" w:rsidRDefault="00884A3C" w:rsidP="004465BD">
      <w:pPr>
        <w:pStyle w:val="CommentText"/>
      </w:pPr>
      <w:r>
        <w:rPr>
          <w:rStyle w:val="CommentReference"/>
        </w:rPr>
        <w:annotationRef/>
      </w:r>
      <w:r>
        <w:t>Should we change this to the reliability \psi, which doesn't depend on other annotators? Or do we need to use the weights so that we can compare to Tao's weights?</w:t>
      </w:r>
    </w:p>
  </w:comment>
  <w:comment w:id="198" w:author="Rodriguez, Jeffrey J - (jjrodrig)" w:date="2023-06-15T14:30:00Z" w:initials="RJJ(">
    <w:p w14:paraId="52D47B1E" w14:textId="77777777" w:rsidR="00DE7DEB" w:rsidRDefault="002D7E0A" w:rsidP="00C871A8">
      <w:pPr>
        <w:pStyle w:val="CommentText"/>
      </w:pPr>
      <w:r>
        <w:rPr>
          <w:rStyle w:val="CommentReference"/>
        </w:rPr>
        <w:annotationRef/>
      </w:r>
      <w:r w:rsidR="00DE7DEB">
        <w:t>The graphs show "worker's quality," but this term is not mentioned in the Glossary of Symbols. Wrong term? Also, in the legend, you should perhaps capitalize Method to make it look like a heading.</w:t>
      </w:r>
    </w:p>
  </w:comment>
  <w:comment w:id="199" w:author="Rodriguez, Jeffrey J - (jjrodrig)" w:date="2023-05-16T17:14:00Z" w:initials="RJJ(">
    <w:p w14:paraId="47E75D83" w14:textId="739476BB" w:rsidR="00884A3C" w:rsidRDefault="00884A3C" w:rsidP="008C52AA">
      <w:pPr>
        <w:pStyle w:val="CommentText"/>
      </w:pPr>
      <w:r>
        <w:rPr>
          <w:rStyle w:val="CommentReference"/>
        </w:rPr>
        <w:annotationRef/>
      </w:r>
      <w:r>
        <w:t>Be more specific. Unclear with quantity is plotted on the horizontal axis.</w:t>
      </w:r>
    </w:p>
  </w:comment>
  <w:comment w:id="206" w:author="Rodriguez, Jeffrey J - (jjrodrig)" w:date="2023-06-15T14:33:00Z" w:initials="RJJ(">
    <w:p w14:paraId="25791D47" w14:textId="77777777" w:rsidR="00DE7DEB" w:rsidRDefault="00DE7DEB" w:rsidP="00105EF3">
      <w:pPr>
        <w:pStyle w:val="CommentText"/>
      </w:pPr>
      <w:r>
        <w:rPr>
          <w:rStyle w:val="CommentReference"/>
        </w:rPr>
        <w:annotationRef/>
      </w:r>
      <w:r>
        <w:t>Vague. Which difference are you referring to? Perhaps freq vs beta?</w:t>
      </w:r>
    </w:p>
  </w:comment>
  <w:comment w:id="210" w:author="Rodriguez, Jeffrey J - (jjrodrig)" w:date="2023-06-15T14:36:00Z" w:initials="RJJ(">
    <w:p w14:paraId="5F4F27CA" w14:textId="77777777" w:rsidR="00DE7DEB" w:rsidRDefault="00DE7DEB" w:rsidP="00F45522">
      <w:pPr>
        <w:pStyle w:val="CommentText"/>
      </w:pPr>
      <w:r>
        <w:rPr>
          <w:rStyle w:val="CommentReference"/>
        </w:rPr>
        <w:annotationRef/>
      </w:r>
      <w:r>
        <w:t>Need to explain what the bars and colors mean. I.e., how does one interpret this type of graph?</w:t>
      </w:r>
    </w:p>
  </w:comment>
  <w:comment w:id="215" w:author="Rodriguez, Jeffrey J - (jjrodrig)" w:date="2023-06-15T14:38:00Z" w:initials="RJJ(">
    <w:p w14:paraId="4713D640" w14:textId="77777777" w:rsidR="005C64CC" w:rsidRDefault="00DE7DEB" w:rsidP="009D6958">
      <w:pPr>
        <w:pStyle w:val="CommentText"/>
      </w:pPr>
      <w:r>
        <w:rPr>
          <w:rStyle w:val="CommentReference"/>
        </w:rPr>
        <w:annotationRef/>
      </w:r>
      <w:r w:rsidR="005C64CC">
        <w:t>Font size is too small. Probably need to split the table. Don't use p-values.</w:t>
      </w:r>
    </w:p>
  </w:comment>
  <w:comment w:id="223" w:author="Rodriguez, Jeffrey J - (jjrodrig)" w:date="2023-06-15T14:41:00Z" w:initials="RJJ(">
    <w:p w14:paraId="456548D2" w14:textId="313C1DBF" w:rsidR="005C64CC" w:rsidRDefault="005C64CC" w:rsidP="00067A3A">
      <w:pPr>
        <w:pStyle w:val="CommentText"/>
      </w:pPr>
      <w:r>
        <w:rPr>
          <w:rStyle w:val="CommentReference"/>
        </w:rPr>
        <w:annotationRef/>
      </w:r>
      <w:r>
        <w:t>The horiz axis says "Accuracy" instead of "Number of Annotators." I don't see number of annotators in the figure.</w:t>
      </w:r>
    </w:p>
  </w:comment>
  <w:comment w:id="225" w:author="Rodriguez, Jeffrey J - (jjrodrig)" w:date="2023-06-15T14:42:00Z" w:initials="RJJ(">
    <w:p w14:paraId="68A6D29A" w14:textId="77777777" w:rsidR="005C64CC" w:rsidRDefault="005C64CC" w:rsidP="0095372D">
      <w:pPr>
        <w:pStyle w:val="CommentText"/>
      </w:pPr>
      <w:r>
        <w:rPr>
          <w:rStyle w:val="CommentReference"/>
        </w:rPr>
        <w:annotationRef/>
      </w:r>
      <w:r>
        <w:t>Explain what density and accuracy mean.</w:t>
      </w:r>
    </w:p>
  </w:comment>
  <w:comment w:id="226" w:author="Rodriguez, Jeffrey J - (jjrodrig)" w:date="2023-06-15T14:50:00Z" w:initials="RJJ(">
    <w:p w14:paraId="1874FB52" w14:textId="77777777" w:rsidR="005C64CC" w:rsidRDefault="005C64CC" w:rsidP="00BA6B59">
      <w:pPr>
        <w:pStyle w:val="CommentText"/>
      </w:pPr>
      <w:r>
        <w:rPr>
          <w:rStyle w:val="CommentReference"/>
        </w:rPr>
        <w:annotationRef/>
      </w:r>
      <w:r>
        <w:t>Font size too small. Don't use p-values.</w:t>
      </w:r>
    </w:p>
  </w:comment>
  <w:comment w:id="230" w:author="Rodriguez, Jeffrey J - (jjrodrig)" w:date="2023-06-15T14:52:00Z" w:initials="RJJ(">
    <w:p w14:paraId="41CEA3F1" w14:textId="77777777" w:rsidR="00B1010F" w:rsidRDefault="00B1010F" w:rsidP="006C3B3D">
      <w:pPr>
        <w:pStyle w:val="CommentText"/>
      </w:pPr>
      <w:r>
        <w:rPr>
          <w:rStyle w:val="CommentReference"/>
        </w:rPr>
        <w:annotationRef/>
      </w:r>
      <w:r>
        <w:t>Explain what the various shades of blue mean. Font size too small. Ditto for Fig. 7.</w:t>
      </w:r>
    </w:p>
  </w:comment>
  <w:comment w:id="231" w:author="Rodriguez, Jeffrey J - (jjrodrig)" w:date="2023-05-16T17:15:00Z" w:initials="RJJ(">
    <w:p w14:paraId="39BB90F4" w14:textId="4651A8C2" w:rsidR="0034305E" w:rsidRDefault="0034305E" w:rsidP="00AF06A2">
      <w:pPr>
        <w:pStyle w:val="CommentText"/>
      </w:pPr>
      <w:r>
        <w:rPr>
          <w:rStyle w:val="CommentReference"/>
        </w:rPr>
        <w:annotationRef/>
      </w:r>
      <w:r>
        <w:t>Reword as shown in the Abstract.</w:t>
      </w:r>
    </w:p>
  </w:comment>
  <w:comment w:id="236" w:author="Rodriguez, Jeffrey J - (jjrodrig)" w:date="2023-05-16T17:18:00Z" w:initials="RJJ(">
    <w:p w14:paraId="5F007248" w14:textId="77777777" w:rsidR="0034305E" w:rsidRDefault="0034305E" w:rsidP="00F44E68">
      <w:pPr>
        <w:pStyle w:val="CommentText"/>
      </w:pPr>
      <w:r>
        <w:rPr>
          <w:rStyle w:val="CommentReference"/>
        </w:rPr>
        <w:annotationRef/>
      </w:r>
      <w:r>
        <w:t xml:space="preserve">Reword since we've changed \psi to be </w:t>
      </w:r>
      <w:r>
        <w:rPr>
          <w:i/>
          <w:iCs/>
        </w:rPr>
        <w:t>reliability</w:t>
      </w:r>
      <w:r>
        <w:t>?</w:t>
      </w:r>
    </w:p>
  </w:comment>
  <w:comment w:id="238" w:author="Rodriguez, Jeffrey J - (jjrodrig)" w:date="2023-06-15T14:55:00Z" w:initials="RJJ(">
    <w:p w14:paraId="2F5D47F6" w14:textId="77777777" w:rsidR="00B1010F" w:rsidRDefault="00B1010F" w:rsidP="007221F5">
      <w:pPr>
        <w:pStyle w:val="CommentText"/>
      </w:pPr>
      <w:r>
        <w:rPr>
          <w:rStyle w:val="CommentReference"/>
        </w:rPr>
        <w:annotationRef/>
      </w:r>
      <w:r>
        <w:t>Which one? Vague.</w:t>
      </w:r>
    </w:p>
  </w:comment>
  <w:comment w:id="239" w:author="Rodriguez, Jeffrey J - (jjrodrig)" w:date="2023-06-15T14:55:00Z" w:initials="RJJ(">
    <w:p w14:paraId="6FA1AD8C" w14:textId="0718417F" w:rsidR="00B1010F" w:rsidRDefault="00B1010F" w:rsidP="00C75CCC">
      <w:pPr>
        <w:pStyle w:val="CommentText"/>
      </w:pPr>
      <w:r>
        <w:rPr>
          <w:rStyle w:val="CommentReference"/>
        </w:rPr>
        <w:annotationRef/>
      </w:r>
      <w:r>
        <w:t>Previous sentence says "expert" and "non-expert". Be consistent.</w:t>
      </w:r>
    </w:p>
  </w:comment>
  <w:comment w:id="240" w:author="Rodriguez, Jeffrey J - (jjrodrig)" w:date="2023-06-15T14:56:00Z" w:initials="RJJ(">
    <w:p w14:paraId="0948ED60" w14:textId="77777777" w:rsidR="00B1010F" w:rsidRDefault="00B1010F" w:rsidP="00EF70C7">
      <w:pPr>
        <w:pStyle w:val="CommentText"/>
      </w:pPr>
      <w:r>
        <w:rPr>
          <w:rStyle w:val="CommentReference"/>
        </w:rPr>
        <w:annotationRef/>
      </w:r>
      <w:r>
        <w:t>Antecedent? No "second condition" has been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69AD95A" w15:done="0"/>
  <w15:commentEx w15:paraId="50C562F0" w15:done="0"/>
  <w15:commentEx w15:paraId="0055429F" w15:done="0"/>
  <w15:commentEx w15:paraId="137D7286" w15:done="0"/>
  <w15:commentEx w15:paraId="2A59C77A" w15:done="0"/>
  <w15:commentEx w15:paraId="54D57963" w15:done="0"/>
  <w15:commentEx w15:paraId="11E6D011" w15:done="0"/>
  <w15:commentEx w15:paraId="1698A136" w15:done="0"/>
  <w15:commentEx w15:paraId="035D464D" w15:done="0"/>
  <w15:commentEx w15:paraId="7AB58953" w15:done="0"/>
  <w15:commentEx w15:paraId="52FE9CB8" w15:done="0"/>
  <w15:commentEx w15:paraId="350532D0" w15:done="0"/>
  <w15:commentEx w15:paraId="4DC0491E" w15:done="0"/>
  <w15:commentEx w15:paraId="669B8BA9" w15:done="0"/>
  <w15:commentEx w15:paraId="31B75C09" w15:done="0"/>
  <w15:commentEx w15:paraId="23408A74" w15:done="0"/>
  <w15:commentEx w15:paraId="52D47B1E" w15:done="0"/>
  <w15:commentEx w15:paraId="47E75D83" w15:done="0"/>
  <w15:commentEx w15:paraId="25791D47" w15:done="0"/>
  <w15:commentEx w15:paraId="5F4F27CA" w15:done="0"/>
  <w15:commentEx w15:paraId="4713D640" w15:done="0"/>
  <w15:commentEx w15:paraId="456548D2" w15:done="0"/>
  <w15:commentEx w15:paraId="68A6D29A" w15:done="0"/>
  <w15:commentEx w15:paraId="1874FB52" w15:done="0"/>
  <w15:commentEx w15:paraId="41CEA3F1" w15:done="0"/>
  <w15:commentEx w15:paraId="39BB90F4" w15:done="0"/>
  <w15:commentEx w15:paraId="5F007248" w15:done="0"/>
  <w15:commentEx w15:paraId="2F5D47F6" w15:done="0"/>
  <w15:commentEx w15:paraId="6FA1AD8C" w15:done="0"/>
  <w15:commentEx w15:paraId="0948ED6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0E34FE" w16cex:dateUtc="2023-05-16T23:59:00Z"/>
  <w16cex:commentExtensible w16cex:durableId="280DCDF0" w16cex:dateUtc="2023-05-16T16:40:00Z"/>
  <w16cex:commentExtensible w16cex:durableId="280DD1A1" w16cex:dateUtc="2023-05-16T16:55:00Z"/>
  <w16cex:commentExtensible w16cex:durableId="280E35CF" w16cex:dateUtc="2023-05-17T00:03:00Z"/>
  <w16cex:commentExtensible w16cex:durableId="280E3697" w16cex:dateUtc="2023-05-16T23:59:00Z"/>
  <w16cex:commentExtensible w16cex:durableId="280DE1D8" w16cex:dateUtc="2023-05-16T18:04:00Z"/>
  <w16cex:commentExtensible w16cex:durableId="280DE409" w16cex:dateUtc="2023-05-16T18:14:00Z"/>
  <w16cex:commentExtensible w16cex:durableId="280DE518" w16cex:dateUtc="2023-05-16T18:18:00Z"/>
  <w16cex:commentExtensible w16cex:durableId="280E2F43" w16cex:dateUtc="2023-05-16T23:35:00Z"/>
  <w16cex:commentExtensible w16cex:durableId="280DE820" w16cex:dateUtc="2023-05-16T18:31:00Z"/>
  <w16cex:commentExtensible w16cex:durableId="283596EC" w16cex:dateUtc="2023-06-15T20:55:00Z"/>
  <w16cex:commentExtensible w16cex:durableId="280DE29F" w16cex:dateUtc="2023-05-16T18:08:00Z"/>
  <w16cex:commentExtensible w16cex:durableId="280DEAAC" w16cex:dateUtc="2023-05-16T18:42:00Z"/>
  <w16cex:commentExtensible w16cex:durableId="280DEB9C" w16cex:dateUtc="2023-05-16T18:46:00Z"/>
  <w16cex:commentExtensible w16cex:durableId="28359E05" w16cex:dateUtc="2023-06-15T21:26:00Z"/>
  <w16cex:commentExtensible w16cex:durableId="280E381B" w16cex:dateUtc="2023-05-17T00:12:00Z"/>
  <w16cex:commentExtensible w16cex:durableId="28359F09" w16cex:dateUtc="2023-06-15T21:30:00Z"/>
  <w16cex:commentExtensible w16cex:durableId="280E3890" w16cex:dateUtc="2023-05-17T00:14:00Z"/>
  <w16cex:commentExtensible w16cex:durableId="28359FAA" w16cex:dateUtc="2023-06-15T21:33:00Z"/>
  <w16cex:commentExtensible w16cex:durableId="2835A084" w16cex:dateUtc="2023-06-15T21:36:00Z"/>
  <w16cex:commentExtensible w16cex:durableId="2835A0F7" w16cex:dateUtc="2023-06-15T21:38:00Z"/>
  <w16cex:commentExtensible w16cex:durableId="2835A1A2" w16cex:dateUtc="2023-06-15T21:41:00Z"/>
  <w16cex:commentExtensible w16cex:durableId="2835A1BE" w16cex:dateUtc="2023-06-15T21:42:00Z"/>
  <w16cex:commentExtensible w16cex:durableId="2835A398" w16cex:dateUtc="2023-06-15T21:50:00Z"/>
  <w16cex:commentExtensible w16cex:durableId="2835A418" w16cex:dateUtc="2023-06-15T21:52:00Z"/>
  <w16cex:commentExtensible w16cex:durableId="280E38CC" w16cex:dateUtc="2023-05-17T00:15:00Z"/>
  <w16cex:commentExtensible w16cex:durableId="280E3981" w16cex:dateUtc="2023-05-17T00:18:00Z"/>
  <w16cex:commentExtensible w16cex:durableId="2835A4F7" w16cex:dateUtc="2023-06-15T21:55:00Z"/>
  <w16cex:commentExtensible w16cex:durableId="2835A4EC" w16cex:dateUtc="2023-06-15T21:55:00Z"/>
  <w16cex:commentExtensible w16cex:durableId="2835A537" w16cex:dateUtc="2023-06-15T21: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9AD95A" w16cid:durableId="280E34FE"/>
  <w16cid:commentId w16cid:paraId="50C562F0" w16cid:durableId="280DCDF0"/>
  <w16cid:commentId w16cid:paraId="0055429F" w16cid:durableId="280DD1A1"/>
  <w16cid:commentId w16cid:paraId="137D7286" w16cid:durableId="280E35CF"/>
  <w16cid:commentId w16cid:paraId="2A59C77A" w16cid:durableId="280E3697"/>
  <w16cid:commentId w16cid:paraId="54D57963" w16cid:durableId="280DE1D8"/>
  <w16cid:commentId w16cid:paraId="11E6D011" w16cid:durableId="280DE409"/>
  <w16cid:commentId w16cid:paraId="1698A136" w16cid:durableId="280DE518"/>
  <w16cid:commentId w16cid:paraId="035D464D" w16cid:durableId="280E2F43"/>
  <w16cid:commentId w16cid:paraId="7AB58953" w16cid:durableId="280DE820"/>
  <w16cid:commentId w16cid:paraId="52FE9CB8" w16cid:durableId="283596EC"/>
  <w16cid:commentId w16cid:paraId="350532D0" w16cid:durableId="280DE29F"/>
  <w16cid:commentId w16cid:paraId="4DC0491E" w16cid:durableId="280DEAAC"/>
  <w16cid:commentId w16cid:paraId="669B8BA9" w16cid:durableId="280DEB9C"/>
  <w16cid:commentId w16cid:paraId="31B75C09" w16cid:durableId="28359E05"/>
  <w16cid:commentId w16cid:paraId="23408A74" w16cid:durableId="280E381B"/>
  <w16cid:commentId w16cid:paraId="52D47B1E" w16cid:durableId="28359F09"/>
  <w16cid:commentId w16cid:paraId="47E75D83" w16cid:durableId="280E3890"/>
  <w16cid:commentId w16cid:paraId="25791D47" w16cid:durableId="28359FAA"/>
  <w16cid:commentId w16cid:paraId="5F4F27CA" w16cid:durableId="2835A084"/>
  <w16cid:commentId w16cid:paraId="4713D640" w16cid:durableId="2835A0F7"/>
  <w16cid:commentId w16cid:paraId="456548D2" w16cid:durableId="2835A1A2"/>
  <w16cid:commentId w16cid:paraId="68A6D29A" w16cid:durableId="2835A1BE"/>
  <w16cid:commentId w16cid:paraId="1874FB52" w16cid:durableId="2835A398"/>
  <w16cid:commentId w16cid:paraId="41CEA3F1" w16cid:durableId="2835A418"/>
  <w16cid:commentId w16cid:paraId="39BB90F4" w16cid:durableId="280E38CC"/>
  <w16cid:commentId w16cid:paraId="5F007248" w16cid:durableId="280E3981"/>
  <w16cid:commentId w16cid:paraId="2F5D47F6" w16cid:durableId="2835A4F7"/>
  <w16cid:commentId w16cid:paraId="6FA1AD8C" w16cid:durableId="2835A4EC"/>
  <w16cid:commentId w16cid:paraId="0948ED60" w16cid:durableId="2835A53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DA4"/>
    <w:rsid w:val="0005777F"/>
    <w:rsid w:val="0012682E"/>
    <w:rsid w:val="001372F7"/>
    <w:rsid w:val="00185905"/>
    <w:rsid w:val="00186409"/>
    <w:rsid w:val="001D5D11"/>
    <w:rsid w:val="001F239A"/>
    <w:rsid w:val="00234404"/>
    <w:rsid w:val="002D7E0A"/>
    <w:rsid w:val="0034305E"/>
    <w:rsid w:val="004378E1"/>
    <w:rsid w:val="00492CB9"/>
    <w:rsid w:val="00506DA4"/>
    <w:rsid w:val="005C64CC"/>
    <w:rsid w:val="006D30AF"/>
    <w:rsid w:val="006E4228"/>
    <w:rsid w:val="00781130"/>
    <w:rsid w:val="00884A3C"/>
    <w:rsid w:val="008F2DA0"/>
    <w:rsid w:val="009C6E10"/>
    <w:rsid w:val="009F6772"/>
    <w:rsid w:val="00A82A05"/>
    <w:rsid w:val="00AD0C8E"/>
    <w:rsid w:val="00B1010F"/>
    <w:rsid w:val="00B84F2D"/>
    <w:rsid w:val="00B970F9"/>
    <w:rsid w:val="00BD0173"/>
    <w:rsid w:val="00C60B65"/>
    <w:rsid w:val="00CA4387"/>
    <w:rsid w:val="00CD7896"/>
    <w:rsid w:val="00DE7DEB"/>
    <w:rsid w:val="00F34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7783"/>
  <w15:chartTrackingRefBased/>
  <w15:docId w15:val="{C901E7A8-1824-43E9-B1FA-D60A22F63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4387"/>
    <w:rPr>
      <w:kern w:val="0"/>
      <w:sz w:val="24"/>
      <w14:ligatures w14:val="none"/>
    </w:rPr>
  </w:style>
  <w:style w:type="paragraph" w:styleId="Heading1">
    <w:name w:val="heading 1"/>
    <w:basedOn w:val="Normal"/>
    <w:next w:val="Normal"/>
    <w:link w:val="Heading1Char"/>
    <w:uiPriority w:val="9"/>
    <w:qFormat/>
    <w:rsid w:val="00CA4387"/>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A4387"/>
    <w:pPr>
      <w:keepNext/>
      <w:keepLines/>
      <w:spacing w:before="40" w:after="0"/>
      <w:outlineLvl w:val="1"/>
    </w:pPr>
    <w:rPr>
      <w:rFonts w:asciiTheme="majorHAnsi" w:eastAsiaTheme="majorEastAsia" w:hAnsiTheme="majorHAnsi" w:cstheme="majorBidi"/>
      <w:b/>
      <w:i/>
      <w:sz w:val="28"/>
      <w:szCs w:val="26"/>
    </w:rPr>
  </w:style>
  <w:style w:type="paragraph" w:styleId="Heading3">
    <w:name w:val="heading 3"/>
    <w:basedOn w:val="Normal"/>
    <w:next w:val="Normal"/>
    <w:link w:val="Heading3Char"/>
    <w:uiPriority w:val="9"/>
    <w:unhideWhenUsed/>
    <w:qFormat/>
    <w:rsid w:val="00CA4387"/>
    <w:pPr>
      <w:keepNext/>
      <w:keepLine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387"/>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CA4387"/>
    <w:rPr>
      <w:rFonts w:asciiTheme="majorHAnsi" w:eastAsiaTheme="majorEastAsia" w:hAnsiTheme="majorHAnsi" w:cstheme="majorBidi"/>
      <w:b/>
      <w:i/>
      <w:sz w:val="28"/>
      <w:szCs w:val="26"/>
    </w:rPr>
  </w:style>
  <w:style w:type="character" w:customStyle="1" w:styleId="Heading3Char">
    <w:name w:val="Heading 3 Char"/>
    <w:basedOn w:val="DefaultParagraphFont"/>
    <w:link w:val="Heading3"/>
    <w:uiPriority w:val="9"/>
    <w:rsid w:val="00CA4387"/>
    <w:rPr>
      <w:rFonts w:asciiTheme="majorHAnsi" w:eastAsiaTheme="majorEastAsia" w:hAnsiTheme="majorHAnsi" w:cstheme="majorBidi"/>
      <w:b/>
      <w:sz w:val="24"/>
      <w:szCs w:val="24"/>
    </w:rPr>
  </w:style>
  <w:style w:type="paragraph" w:styleId="Title">
    <w:name w:val="Title"/>
    <w:basedOn w:val="Normal"/>
    <w:next w:val="Normal"/>
    <w:link w:val="TitleChar"/>
    <w:uiPriority w:val="10"/>
    <w:qFormat/>
    <w:rsid w:val="00185905"/>
    <w:pPr>
      <w:spacing w:after="0" w:line="240" w:lineRule="auto"/>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185905"/>
    <w:rPr>
      <w:rFonts w:asciiTheme="majorHAnsi" w:eastAsiaTheme="majorEastAsia" w:hAnsiTheme="majorHAnsi" w:cstheme="majorBidi"/>
      <w:b/>
      <w:spacing w:val="-10"/>
      <w:kern w:val="28"/>
      <w:sz w:val="36"/>
      <w:szCs w:val="56"/>
    </w:rPr>
  </w:style>
  <w:style w:type="paragraph" w:customStyle="1" w:styleId="Pat1">
    <w:name w:val="*Pat1"/>
    <w:basedOn w:val="Normal"/>
    <w:qFormat/>
    <w:rsid w:val="001372F7"/>
    <w:pPr>
      <w:spacing w:after="0" w:line="288" w:lineRule="auto"/>
      <w:ind w:firstLine="360"/>
    </w:pPr>
    <w:rPr>
      <w:rFonts w:ascii="Times New Roman" w:hAnsi="Times New Roman"/>
      <w:szCs w:val="24"/>
    </w:rPr>
  </w:style>
  <w:style w:type="paragraph" w:customStyle="1" w:styleId="Pat2">
    <w:name w:val="*Pat2"/>
    <w:basedOn w:val="Normal"/>
    <w:qFormat/>
    <w:rsid w:val="001372F7"/>
    <w:pPr>
      <w:spacing w:after="0" w:line="288" w:lineRule="auto"/>
      <w:ind w:left="720" w:hanging="360"/>
    </w:pPr>
    <w:rPr>
      <w:rFonts w:ascii="Times New Roman" w:hAnsi="Times New Roman"/>
      <w:szCs w:val="24"/>
    </w:rPr>
  </w:style>
  <w:style w:type="paragraph" w:customStyle="1" w:styleId="Pat3">
    <w:name w:val="*Pat3"/>
    <w:basedOn w:val="Normal"/>
    <w:rsid w:val="001372F7"/>
    <w:pPr>
      <w:spacing w:after="0" w:line="240" w:lineRule="auto"/>
      <w:ind w:left="1080" w:hanging="360"/>
    </w:pPr>
    <w:rPr>
      <w:rFonts w:ascii="Times New Roman" w:hAnsi="Times New Roman"/>
      <w:szCs w:val="24"/>
    </w:rPr>
  </w:style>
  <w:style w:type="paragraph" w:customStyle="1" w:styleId="Pat4">
    <w:name w:val="*Pat4"/>
    <w:basedOn w:val="Pat3"/>
    <w:rsid w:val="001372F7"/>
    <w:pPr>
      <w:ind w:left="1440"/>
    </w:pPr>
  </w:style>
  <w:style w:type="paragraph" w:customStyle="1" w:styleId="Pat5">
    <w:name w:val="*Pat5"/>
    <w:basedOn w:val="Pat4"/>
    <w:rsid w:val="001372F7"/>
    <w:pPr>
      <w:ind w:left="1800"/>
    </w:pPr>
  </w:style>
  <w:style w:type="paragraph" w:styleId="PlainText">
    <w:name w:val="Plain Text"/>
    <w:basedOn w:val="Normal"/>
    <w:link w:val="PlainTextChar"/>
    <w:uiPriority w:val="99"/>
    <w:unhideWhenUsed/>
    <w:rsid w:val="0024469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24469D"/>
    <w:rPr>
      <w:rFonts w:ascii="Consolas" w:hAnsi="Consolas"/>
      <w:kern w:val="0"/>
      <w:sz w:val="21"/>
      <w:szCs w:val="21"/>
      <w14:ligatures w14:val="none"/>
    </w:rPr>
  </w:style>
  <w:style w:type="paragraph" w:styleId="Revision">
    <w:name w:val="Revision"/>
    <w:hidden/>
    <w:uiPriority w:val="99"/>
    <w:semiHidden/>
    <w:rsid w:val="001D5D11"/>
    <w:pPr>
      <w:spacing w:after="0" w:line="240" w:lineRule="auto"/>
    </w:pPr>
    <w:rPr>
      <w:kern w:val="0"/>
      <w:sz w:val="24"/>
      <w14:ligatures w14:val="none"/>
    </w:rPr>
  </w:style>
  <w:style w:type="character" w:styleId="CommentReference">
    <w:name w:val="annotation reference"/>
    <w:basedOn w:val="DefaultParagraphFont"/>
    <w:uiPriority w:val="99"/>
    <w:semiHidden/>
    <w:unhideWhenUsed/>
    <w:rsid w:val="0012682E"/>
    <w:rPr>
      <w:sz w:val="16"/>
      <w:szCs w:val="16"/>
    </w:rPr>
  </w:style>
  <w:style w:type="paragraph" w:styleId="CommentText">
    <w:name w:val="annotation text"/>
    <w:basedOn w:val="Normal"/>
    <w:link w:val="CommentTextChar"/>
    <w:uiPriority w:val="99"/>
    <w:unhideWhenUsed/>
    <w:rsid w:val="0012682E"/>
    <w:pPr>
      <w:spacing w:line="240" w:lineRule="auto"/>
    </w:pPr>
    <w:rPr>
      <w:sz w:val="20"/>
      <w:szCs w:val="20"/>
    </w:rPr>
  </w:style>
  <w:style w:type="character" w:customStyle="1" w:styleId="CommentTextChar">
    <w:name w:val="Comment Text Char"/>
    <w:basedOn w:val="DefaultParagraphFont"/>
    <w:link w:val="CommentText"/>
    <w:uiPriority w:val="99"/>
    <w:rsid w:val="0012682E"/>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2682E"/>
    <w:rPr>
      <w:b/>
      <w:bCs/>
    </w:rPr>
  </w:style>
  <w:style w:type="character" w:customStyle="1" w:styleId="CommentSubjectChar">
    <w:name w:val="Comment Subject Char"/>
    <w:basedOn w:val="CommentTextChar"/>
    <w:link w:val="CommentSubject"/>
    <w:uiPriority w:val="99"/>
    <w:semiHidden/>
    <w:rsid w:val="0012682E"/>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25</Pages>
  <Words>10869</Words>
  <Characters>61954</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Jeffrey J - (jjrodrig)</dc:creator>
  <cp:keywords/>
  <dc:description/>
  <cp:lastModifiedBy>Rodriguez, Jeffrey J - (jjrodrig)</cp:lastModifiedBy>
  <cp:revision>7</cp:revision>
  <dcterms:created xsi:type="dcterms:W3CDTF">2023-05-16T16:38:00Z</dcterms:created>
  <dcterms:modified xsi:type="dcterms:W3CDTF">2023-06-15T21:58:00Z</dcterms:modified>
</cp:coreProperties>
</file>