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072B5E1A" w:rsidR="00781130" w:rsidRPr="00BD680D" w:rsidRDefault="00781130" w:rsidP="00BD680D">
      <w:r w:rsidRPr="00BD680D">
        <w:t xml:space="preserve">\abstract{Crowdsourcing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0"/>
      <w:r w:rsidRPr="00BD680D">
        <w:t xml:space="preserve">The experimental results </w:t>
      </w:r>
      <w:ins w:id="1" w:author="artin majdi" w:date="2023-06-21T04:32:00Z">
        <w:r w:rsidR="00A03E61">
          <w:t xml:space="preserve">conducted </w:t>
        </w:r>
      </w:ins>
      <w:ins w:id="2" w:author="artin majdi" w:date="2023-06-21T04:38:00Z">
        <w:r w:rsidR="00D47F3E">
          <w:t xml:space="preserve">on </w:t>
        </w:r>
      </w:ins>
      <w:ins w:id="3" w:author="artin majdi" w:date="2023-06-21T04:35:00Z">
        <w:r w:rsidR="00E401FC">
          <w:t xml:space="preserve">multiple </w:t>
        </w:r>
      </w:ins>
      <w:ins w:id="4" w:author="artin majdi" w:date="2023-06-21T04:32:00Z">
        <w:r w:rsidR="00A03E61">
          <w:t xml:space="preserve">crowdsourcing datasets </w:t>
        </w:r>
      </w:ins>
      <w:r w:rsidRPr="00BD680D">
        <w:t>show that the proposed technique</w:t>
      </w:r>
      <w:ins w:id="5" w:author="artin majdi" w:date="2023-06-24T08:46:00Z">
        <w:r w:rsidR="00EB7A6C">
          <w:t>s</w:t>
        </w:r>
      </w:ins>
      <w:r w:rsidRPr="00BD680D">
        <w:t xml:space="preserve"> generate</w:t>
      </w:r>
      <w:del w:id="6" w:author="artin majdi" w:date="2023-06-24T08:46:00Z">
        <w:r w:rsidRPr="00BD680D" w:rsidDel="00EB7A6C">
          <w:delText>s</w:delText>
        </w:r>
      </w:del>
      <w:r w:rsidRPr="00BD680D">
        <w:t xml:space="preserve"> a </w:t>
      </w:r>
      <w:del w:id="7" w:author="artin majdi" w:date="2023-06-23T15:30:00Z">
        <w:r w:rsidR="00CD7896" w:rsidRPr="00BD680D" w:rsidDel="002F3AAD">
          <w:delText xml:space="preserve">reliability </w:delText>
        </w:r>
      </w:del>
      <w:ins w:id="8" w:author="artin majdi" w:date="2023-06-23T15:30:00Z">
        <w:r w:rsidR="002F3AAD">
          <w:t>weight</w:t>
        </w:r>
        <w:r w:rsidR="002F3AAD" w:rsidRPr="00BD680D">
          <w:t xml:space="preserve"> </w:t>
        </w:r>
      </w:ins>
      <w:del w:id="9" w:author="artin majdi" w:date="2023-06-23T15:30:00Z">
        <w:r w:rsidR="00CD7896" w:rsidRPr="00BD680D" w:rsidDel="002F3AAD">
          <w:delText xml:space="preserve">score </w:delText>
        </w:r>
      </w:del>
      <w:r w:rsidRPr="00BD680D">
        <w:t xml:space="preserve">that closely follows </w:t>
      </w:r>
      <w:ins w:id="10" w:author="artin majdi" w:date="2023-06-24T08:45:00Z">
        <w:r w:rsidR="00EB7A6C">
          <w:t>a pre-set</w:t>
        </w:r>
      </w:ins>
      <w:ins w:id="11" w:author="artin majdi" w:date="2023-06-23T15:36:00Z">
        <w:r w:rsidR="00F12B43">
          <w:t xml:space="preserve"> ground</w:t>
        </w:r>
      </w:ins>
      <w:ins w:id="12" w:author="artin majdi" w:date="2023-06-24T08:42:00Z">
        <w:r w:rsidR="00EB7A6C">
          <w:t>-</w:t>
        </w:r>
      </w:ins>
      <w:ins w:id="13" w:author="artin majdi" w:date="2023-06-23T15:36:00Z">
        <w:r w:rsidR="00F12B43">
          <w:t>truth accuracy</w:t>
        </w:r>
      </w:ins>
      <w:ins w:id="14" w:author="artin majdi" w:date="2023-06-24T08:45:00Z">
        <w:r w:rsidR="00EB7A6C">
          <w:t>,</w:t>
        </w:r>
      </w:ins>
      <w:ins w:id="15" w:author="artin majdi" w:date="2023-06-23T15:36:00Z">
        <w:r w:rsidR="00F12B43">
          <w:t xml:space="preserve"> </w:t>
        </w:r>
      </w:ins>
      <w:ins w:id="16" w:author="artin majdi" w:date="2023-06-24T08:45:00Z">
        <w:r w:rsidR="00EB7A6C">
          <w:t>for that each</w:t>
        </w:r>
      </w:ins>
      <w:ins w:id="17" w:author="artin majdi" w:date="2023-06-23T15:36:00Z">
        <w:r w:rsidR="00F12B43">
          <w:t xml:space="preserve"> annotator </w:t>
        </w:r>
      </w:ins>
      <w:del w:id="18" w:author="artin majdi" w:date="2023-06-23T15:37:00Z">
        <w:r w:rsidRPr="00BD680D" w:rsidDel="00F12B43">
          <w:delText>the annotator's degree of reliability</w:delText>
        </w:r>
        <w:commentRangeEnd w:id="0"/>
        <w:r w:rsidR="00CD7896" w:rsidRPr="00BD680D" w:rsidDel="00F12B43">
          <w:rPr>
            <w:rStyle w:val="CommentReference"/>
            <w:sz w:val="26"/>
            <w:szCs w:val="26"/>
            <w:rPrChange w:id="19" w:author="artin majdi" w:date="2023-06-21T02:02:00Z">
              <w:rPr>
                <w:rStyle w:val="CommentReference"/>
              </w:rPr>
            </w:rPrChange>
          </w:rPr>
          <w:commentReference w:id="0"/>
        </w:r>
      </w:del>
      <w:ins w:id="20" w:author="artin majdi" w:date="2023-06-23T15:39:00Z">
        <w:r w:rsidR="00F12B43">
          <w:t>. The proposed technique</w:t>
        </w:r>
      </w:ins>
      <w:ins w:id="21" w:author="artin majdi" w:date="2023-06-24T08:46:00Z">
        <w:r w:rsidR="00EB7A6C">
          <w:t>s</w:t>
        </w:r>
      </w:ins>
      <w:ins w:id="22" w:author="artin majdi" w:date="2023-06-23T15:39:00Z">
        <w:r w:rsidR="00F12B43">
          <w:t xml:space="preserve"> </w:t>
        </w:r>
      </w:ins>
      <w:ins w:id="23" w:author="artin majdi" w:date="2023-06-21T04:33:00Z">
        <w:r w:rsidR="00A03E61">
          <w:t>outperform prior methods</w:t>
        </w:r>
      </w:ins>
      <w:del w:id="24" w:author="artin majdi" w:date="2023-06-21T04:33:00Z">
        <w:r w:rsidRPr="00BD680D" w:rsidDel="00A03E61">
          <w:delText xml:space="preserve">. </w:delText>
        </w:r>
        <w:commentRangeStart w:id="25"/>
        <w:commentRangeEnd w:id="25"/>
        <w:r w:rsidR="0012682E" w:rsidRPr="00BD680D" w:rsidDel="00A03E61">
          <w:rPr>
            <w:rStyle w:val="CommentReference"/>
            <w:sz w:val="26"/>
            <w:szCs w:val="26"/>
            <w:rPrChange w:id="26" w:author="artin majdi" w:date="2023-06-21T02:02:00Z">
              <w:rPr>
                <w:rStyle w:val="CommentReference"/>
              </w:rPr>
            </w:rPrChange>
          </w:rPr>
          <w:commentReference w:id="25"/>
        </w:r>
      </w:del>
      <w:del w:id="27" w:author="artin majdi" w:date="2023-06-21T04:27:00Z">
        <w:r w:rsidRPr="00BD680D" w:rsidDel="00A03E61">
          <w:delText>E</w:delText>
        </w:r>
      </w:del>
      <w:del w:id="28" w:author="artin majdi" w:date="2023-06-21T04:33:00Z">
        <w:r w:rsidRPr="00BD680D" w:rsidDel="00A03E61">
          <w:delText xml:space="preserve">xperiments performed on a variety of crowdsourcing datasets </w:delText>
        </w:r>
      </w:del>
      <w:del w:id="29" w:author="artin majdi" w:date="2023-06-21T04:28:00Z">
        <w:r w:rsidRPr="00BD680D" w:rsidDel="00A03E61">
          <w:delText xml:space="preserve">indicate </w:delText>
        </w:r>
      </w:del>
      <w:del w:id="30" w:author="artin majdi" w:date="2023-06-21T04:33:00Z">
        <w:r w:rsidRPr="00BD680D" w:rsidDel="00A03E61">
          <w:delText xml:space="preserve">that the proposed method outperforms prior methods in terms of </w:delText>
        </w:r>
        <w:commentRangeStart w:id="31"/>
        <w:r w:rsidRPr="00BD680D" w:rsidDel="00A03E61">
          <w:delText>accuracy</w:delText>
        </w:r>
        <w:commentRangeEnd w:id="31"/>
        <w:r w:rsidR="006D30AF" w:rsidRPr="00BD680D" w:rsidDel="00A03E61">
          <w:rPr>
            <w:rStyle w:val="CommentReference"/>
            <w:sz w:val="26"/>
            <w:szCs w:val="26"/>
            <w:rPrChange w:id="32" w:author="artin majdi" w:date="2023-06-21T02:02:00Z">
              <w:rPr>
                <w:rStyle w:val="CommentReference"/>
              </w:rPr>
            </w:rPrChange>
          </w:rPr>
          <w:commentReference w:id="31"/>
        </w:r>
        <w:r w:rsidRPr="00BD680D" w:rsidDel="00A03E61">
          <w:delText>, with improvement over all investigated benchmarks</w:delText>
        </w:r>
      </w:del>
      <w:r w:rsidRPr="00BD680D">
        <w:t xml:space="preserve"> (Gold Majority Vote, MV, MMSR, Wawa, Zero-Based Skill, GLAD, and Dawid Skene), </w:t>
      </w:r>
      <w:ins w:id="33" w:author="artin majdi" w:date="2023-06-21T04:33:00Z">
        <w:r w:rsidR="00A03E61">
          <w:t xml:space="preserve">in terms of </w:t>
        </w:r>
        <w:commentRangeStart w:id="34"/>
        <w:r w:rsidR="00A03E61">
          <w:t>accuracy</w:t>
        </w:r>
      </w:ins>
      <w:commentRangeEnd w:id="34"/>
      <w:ins w:id="35" w:author="artin majdi" w:date="2023-06-23T15:22:00Z">
        <w:r w:rsidR="002F3AAD">
          <w:rPr>
            <w:rStyle w:val="CommentReference"/>
          </w:rPr>
          <w:commentReference w:id="34"/>
        </w:r>
      </w:ins>
      <w:ins w:id="36" w:author="artin majdi" w:date="2023-06-23T15:38:00Z">
        <w:r w:rsidR="00F12B43">
          <w:t xml:space="preserve"> of the aggregated labels with </w:t>
        </w:r>
      </w:ins>
      <w:ins w:id="37" w:author="artin majdi" w:date="2023-06-23T15:39:00Z">
        <w:r w:rsidR="00F12B43">
          <w:t>respect to the ground truth labels</w:t>
        </w:r>
      </w:ins>
      <w:ins w:id="38" w:author="artin majdi" w:date="2023-06-21T04:33:00Z">
        <w:r w:rsidR="00A03E61">
          <w:t xml:space="preserve">, </w:t>
        </w:r>
      </w:ins>
      <w:r w:rsidRPr="00BD680D">
        <w:t>particularly when few annotators are available.}</w:t>
      </w:r>
    </w:p>
    <w:p w14:paraId="44229E2A" w14:textId="77777777" w:rsidR="00781130" w:rsidRPr="00781130" w:rsidRDefault="00781130" w:rsidP="00BD680D">
      <w:r w:rsidRPr="00781130">
        <w:t>\keywords{Supervised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\maketitle</w:t>
      </w:r>
    </w:p>
    <w:p w14:paraId="691ECC16" w14:textId="77777777" w:rsidR="000C1CB0" w:rsidRPr="00781130" w:rsidRDefault="000C1CB0" w:rsidP="00BD680D"/>
    <w:p w14:paraId="3A81D6CB" w14:textId="77777777" w:rsidR="00781130" w:rsidRPr="00781130" w:rsidRDefault="00781130" w:rsidP="00B2120B">
      <w:pPr>
        <w:pStyle w:val="Heading1"/>
      </w:pPr>
      <w:r w:rsidRPr="00781130">
        <w:t>\section{Introduction}</w:t>
      </w:r>
    </w:p>
    <w:p w14:paraId="221A0D7A" w14:textId="77777777" w:rsidR="00781130" w:rsidRPr="00781130" w:rsidRDefault="00781130" w:rsidP="00BD680D">
      <w:r w:rsidRPr="00781130">
        <w:t xml:space="preserve">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w:t>
      </w:r>
      <w:r w:rsidRPr="00781130">
        <w:lastRenderedPageBreak/>
        <w:t>produces high-quality labels, it is inefficient and costly~\cite{li_noise_2016,li_noise_2019}.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 xml:space="preserve">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t>
      </w:r>
      <w:r w:rsidRPr="00781130">
        <w:lastRenderedPageBreak/>
        <w:t>was more reliable in multi-class settings (where data instances can be labeled as belonging to multiple classes).</w:t>
      </w:r>
    </w:p>
    <w:p w14:paraId="481FB537" w14:textId="77777777" w:rsidR="00781130" w:rsidRPr="00781130" w:rsidRDefault="00781130" w:rsidP="00BD680D">
      <w:r w:rsidRPr="00781130">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 xml:space="preserve">The uncertainty of annotators during labeling can provide valuable prior knowledge to determine the appropriate amount of confidence to grant each annotator while still adhering to the requirement of a </w:t>
      </w:r>
      <w:r w:rsidRPr="00781130">
        <w:lastRenderedPageBreak/>
        <w:t>general-purpose label aggregation technique. We developed a method for estimating the reliability of different annotators based on the annotator's own consistency during labeling</w:t>
      </w:r>
      <w:commentRangeStart w:id="39"/>
      <w:commentRangeEnd w:id="39"/>
      <w:r w:rsidR="00CD7896">
        <w:rPr>
          <w:rStyle w:val="CommentReference"/>
        </w:rPr>
        <w:commentReference w:id="39"/>
      </w:r>
      <w:r w:rsidRPr="00781130">
        <w:t>.</w:t>
      </w:r>
      <w:ins w:id="40" w:author="artin majdi" w:date="2023-06-21T04:40:00Z">
        <w:r w:rsidR="00D47F3E">
          <w:t xml:space="preserve"> </w:t>
        </w:r>
      </w:ins>
      <w:ins w:id="41" w:author="artin majdi" w:date="2023-06-22T00:10:00Z">
        <w:r w:rsidR="002E059F" w:rsidRPr="002E059F">
          <w:t>We take this concept a step further by calculating a weight for each annotator based not only on their own reliability but also on the reliability scores of all other workers 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4BBDA991" w14:textId="2A9F6228" w:rsidR="00EB7A6C" w:rsidRPr="00781130" w:rsidRDefault="00781130" w:rsidP="00EB7A6C">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42"/>
      <w:r w:rsidR="00884A3C" w:rsidRPr="00781130">
        <w:t>The experimental results</w:t>
      </w:r>
      <w:ins w:id="43" w:author="artin majdi" w:date="2023-06-22T00:15:00Z">
        <w:r w:rsidR="00734C41">
          <w:t xml:space="preserve"> conducted</w:t>
        </w:r>
      </w:ins>
      <w:r w:rsidR="00884A3C" w:rsidRPr="00781130">
        <w:t xml:space="preserve"> </w:t>
      </w:r>
      <w:ins w:id="44" w:author="artin majdi" w:date="2023-06-22T00:14:00Z">
        <w:r w:rsidR="00734C41">
          <w:t>on multiple crowdsourcing datasets </w:t>
        </w:r>
      </w:ins>
      <w:r w:rsidR="00884A3C" w:rsidRPr="00781130">
        <w:t>show that the proposed technique</w:t>
      </w:r>
      <w:ins w:id="45" w:author="artin majdi" w:date="2023-06-24T08:47:00Z">
        <w:r w:rsidR="00EB7A6C">
          <w:t>s</w:t>
        </w:r>
      </w:ins>
      <w:r w:rsidR="00884A3C" w:rsidRPr="00781130">
        <w:t xml:space="preserve"> generate</w:t>
      </w:r>
      <w:del w:id="46" w:author="artin majdi" w:date="2023-06-24T08:47:00Z">
        <w:r w:rsidR="00884A3C" w:rsidRPr="00781130" w:rsidDel="00EB7A6C">
          <w:delText>s</w:delText>
        </w:r>
      </w:del>
      <w:r w:rsidR="00884A3C" w:rsidRPr="00781130">
        <w:t xml:space="preserve"> a </w:t>
      </w:r>
      <w:del w:id="47" w:author="artin majdi" w:date="2023-06-24T08:47:00Z">
        <w:r w:rsidR="00884A3C" w:rsidDel="00EB7A6C">
          <w:delText xml:space="preserve">reliability </w:delText>
        </w:r>
      </w:del>
      <w:ins w:id="48" w:author="artin majdi" w:date="2023-06-24T08:47:00Z">
        <w:r w:rsidR="00EB7A6C">
          <w:t xml:space="preserve">weight </w:t>
        </w:r>
      </w:ins>
      <w:del w:id="49" w:author="artin majdi" w:date="2023-06-24T08:47:00Z">
        <w:r w:rsidR="00884A3C" w:rsidDel="00EB7A6C">
          <w:delText>score</w:delText>
        </w:r>
        <w:r w:rsidR="00884A3C" w:rsidRPr="00781130" w:rsidDel="00EB7A6C">
          <w:delText xml:space="preserve"> </w:delText>
        </w:r>
      </w:del>
      <w:r w:rsidR="00884A3C" w:rsidRPr="00781130">
        <w:t xml:space="preserve">that closely </w:t>
      </w:r>
      <w:del w:id="50" w:author="artin majdi" w:date="2023-06-24T08:49:00Z">
        <w:r w:rsidR="00884A3C" w:rsidRPr="00781130" w:rsidDel="00EB7A6C">
          <w:delText xml:space="preserve">follows </w:delText>
        </w:r>
      </w:del>
      <w:ins w:id="51" w:author="artin majdi" w:date="2023-06-24T08:49:00Z">
        <w:r w:rsidR="00EB7A6C" w:rsidRPr="00781130">
          <w:t xml:space="preserve">follows </w:t>
        </w:r>
        <w:r w:rsidR="00EB7A6C">
          <w:t>a</w:t>
        </w:r>
      </w:ins>
      <w:ins w:id="52" w:author="artin majdi" w:date="2023-06-22T00:15:00Z">
        <w:r w:rsidR="00734C41">
          <w:t xml:space="preserve"> </w:t>
        </w:r>
      </w:ins>
      <w:ins w:id="53" w:author="artin majdi" w:date="2023-06-24T08:48:00Z">
        <w:r w:rsidR="00EB7A6C">
          <w:t>pre-set ground-truth accuracy, for that each annotator. The proposed techniques outperform prior methods</w:t>
        </w:r>
        <w:r w:rsidR="00EB7A6C" w:rsidRPr="00BD680D">
          <w:t xml:space="preserve"> </w:t>
        </w:r>
      </w:ins>
      <w:del w:id="54" w:author="artin majdi" w:date="2023-06-24T08:48:00Z">
        <w:r w:rsidR="00884A3C" w:rsidRPr="00781130" w:rsidDel="00EB7A6C">
          <w:delText>the annotator's degree of reliability</w:delText>
        </w:r>
        <w:commentRangeEnd w:id="42"/>
        <w:r w:rsidR="00884A3C" w:rsidDel="00EB7A6C">
          <w:rPr>
            <w:rStyle w:val="CommentReference"/>
          </w:rPr>
          <w:commentReference w:id="42"/>
        </w:r>
      </w:del>
      <w:del w:id="55" w:author="artin majdi" w:date="2023-06-22T00:16:00Z">
        <w:r w:rsidR="00884A3C" w:rsidDel="00734C41">
          <w:delText xml:space="preserve">. </w:delText>
        </w:r>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56" w:author="artin majdi" w:date="2023-06-22T00:16:00Z">
        <w:r w:rsidR="00734C41">
          <w:t>in terms of accuracy</w:t>
        </w:r>
      </w:ins>
      <w:ins w:id="57" w:author="artin majdi" w:date="2023-06-24T08:48:00Z">
        <w:r w:rsidR="00EB7A6C">
          <w:t xml:space="preserve"> of the aggregated labels with respect to the ground truth labels</w:t>
        </w:r>
      </w:ins>
      <w:ins w:id="58" w:author="artin majdi" w:date="2023-06-22T00:16:00Z">
        <w:r w:rsidR="00734C41">
          <w:t xml:space="preserve">, </w:t>
        </w:r>
      </w:ins>
      <w:r w:rsidRPr="00781130">
        <w:t>particularly when few annotators are available.</w:t>
      </w:r>
    </w:p>
    <w:p w14:paraId="4C7A1313" w14:textId="731C066E" w:rsidR="00781130" w:rsidRDefault="00781130" w:rsidP="00BD680D">
      <w:r w:rsidRPr="00781130">
        <w:t>The remainder of this paper is organized as follows. Section</w:t>
      </w:r>
      <w:ins w:id="59" w:author="artin majdi" w:date="2023-06-19T21:44:00Z">
        <w:r w:rsidR="003A6F1F">
          <w:t>~\ref{sec:crowd.relatedwork}</w:t>
        </w:r>
      </w:ins>
      <w:del w:id="60" w:author="artin majdi" w:date="2023-06-19T21:44:00Z">
        <w:r w:rsidRPr="00781130" w:rsidDel="003A6F1F">
          <w:delText xml:space="preserve"> 2</w:delText>
        </w:r>
      </w:del>
      <w:r w:rsidRPr="00781130">
        <w:t xml:space="preserve"> examines related work involving label aggregation algorithms. In Section</w:t>
      </w:r>
      <w:ins w:id="61" w:author="artin majdi" w:date="2023-06-19T21:45:00Z">
        <w:r w:rsidR="003A6F1F">
          <w:t>~\ref{sec:crowd.method}</w:t>
        </w:r>
      </w:ins>
      <w:del w:id="62" w:author="artin majdi" w:date="2023-06-19T21:45:00Z">
        <w:r w:rsidRPr="00781130" w:rsidDel="003A6F1F">
          <w:delText xml:space="preserve"> 3</w:delText>
        </w:r>
      </w:del>
      <w:r w:rsidRPr="00781130">
        <w:t>, we provide a detailed explanation of our proposed technique. Section</w:t>
      </w:r>
      <w:ins w:id="63" w:author="artin majdi" w:date="2023-06-19T21:46:00Z">
        <w:r w:rsidR="003A6F1F">
          <w:t>\ref{sec:crowd.results}</w:t>
        </w:r>
      </w:ins>
      <w:del w:id="64" w:author="artin majdi" w:date="2023-06-19T21:46:00Z">
        <w:r w:rsidRPr="00781130" w:rsidDel="003A6F1F">
          <w:delText xml:space="preserve"> 4</w:delText>
        </w:r>
      </w:del>
      <w:r w:rsidRPr="00781130">
        <w:t xml:space="preserve"> presents the experiments and findings. Finally, Section</w:t>
      </w:r>
      <w:ins w:id="65" w:author="artin majdi" w:date="2023-06-19T21:45:00Z">
        <w:r w:rsidR="003A6F1F">
          <w:t>~\ref{sec:crowd.discussion}</w:t>
        </w:r>
      </w:ins>
      <w:del w:id="66"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2120B">
      <w:pPr>
        <w:pStyle w:val="Heading1"/>
      </w:pPr>
      <w:r w:rsidRPr="00781130">
        <w:lastRenderedPageBreak/>
        <w:t>\section{Related Work}</w:t>
      </w:r>
      <w:ins w:id="67" w:author="artin majdi" w:date="2023-06-19T21:44:00Z">
        <w:r w:rsidR="003A6F1F">
          <w:t>\label{sec:crowd.relatedwork}</w:t>
        </w:r>
      </w:ins>
    </w:p>
    <w:p w14:paraId="1C400A2C" w14:textId="7BCDD1A1" w:rsidR="00781130" w:rsidRPr="00781130" w:rsidRDefault="00781130" w:rsidP="00BD680D">
      <w:r w:rsidRPr="00781130">
        <w:t>Numerous label aggregation algorithms have been developed to capture the complexity of crowdsourced labeling</w:t>
      </w:r>
      <w:ins w:id="68" w:author="artin majdi" w:date="2023-06-22T00:16:00Z">
        <w:r w:rsidR="002E25A9">
          <w:t xml:space="preserve"> </w:t>
        </w:r>
      </w:ins>
      <w:del w:id="69" w:author="artin majdi" w:date="2023-06-22T00:16:00Z">
        <w:r w:rsidRPr="00781130" w:rsidDel="002E25A9">
          <w:delText>~</w:delText>
        </w:r>
      </w:del>
      <w:r w:rsidRPr="00781130">
        <w:t>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w:t>
      </w:r>
      <w:r w:rsidRPr="00781130">
        <w:lastRenderedPageBreak/>
        <w:t>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BD680D">
      <w:r w:rsidRPr="00781130">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2F9880D7" w:rsidR="00781130" w:rsidRPr="00781130" w:rsidRDefault="00781130" w:rsidP="00BD680D">
      <w:r w:rsidRPr="00781130">
        <w:lastRenderedPageBreak/>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del w:id="70" w:author="artin majdi" w:date="2023-06-22T08:14:00Z">
        <w:r w:rsidRPr="00781130" w:rsidDel="00FC6F78">
          <w:delText>{</w:delText>
        </w:r>
      </w:del>
      <w:r w:rsidRPr="00781130">
        <w:t>\alpha</w:t>
      </w:r>
      <w:del w:id="71" w:author="artin majdi" w:date="2023-06-22T08:14:00Z">
        <w:r w:rsidRPr="00781130" w:rsidDel="00FC6F78">
          <w:delText>}</w:delText>
        </w:r>
      </w:del>
      <w:r w:rsidRPr="00781130">
        <w:t>^{</w:t>
      </w:r>
      <w:del w:id="72" w:author="artin majdi" w:date="2023-06-22T07:57:00Z">
        <w:r w:rsidRPr="00781130" w:rsidDel="00C31F76">
          <w:delText>(i)</w:delText>
        </w:r>
      </w:del>
      <w:ins w:id="73" w:author="artin majdi" w:date="2023-06-22T07:57:00Z">
        <w:r w:rsidR="00C31F76">
          <w:t>(i,k)</w:t>
        </w:r>
      </w:ins>
      <w:r w:rsidRPr="00781130">
        <w:t xml:space="preserve">}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w:t>
      </w:r>
      <w:ins w:id="74" w:author="artin majdi" w:date="2023-06-24T08:50:00Z">
        <w:r w:rsidR="00B67B2E">
          <w:t xml:space="preserve">of the classifiers </w:t>
        </w:r>
      </w:ins>
      <w:r w:rsidRPr="00781130">
        <w:t>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2120B">
      <w:pPr>
        <w:pStyle w:val="Heading1"/>
      </w:pPr>
      <w:r w:rsidRPr="000C1CB0">
        <w:lastRenderedPageBreak/>
        <w:t>\section{Methods}</w:t>
      </w:r>
      <w:ins w:id="75" w:author="artin majdi" w:date="2023-06-19T21:29:00Z">
        <w:r w:rsidR="00824460">
          <w:t>\label{sec:crowd.method}</w:t>
        </w:r>
      </w:ins>
    </w:p>
    <w:p w14:paraId="1E1CFB81" w14:textId="682451BA" w:rsidR="00781130" w:rsidRPr="00781130" w:rsidRDefault="00781130" w:rsidP="00BD680D">
      <w:r w:rsidRPr="00781130">
        <w:t>We propose a novel method</w:t>
      </w:r>
      <w:del w:id="76" w:author="artin majdi" w:date="2023-06-19T21:29:00Z">
        <w:r w:rsidRPr="00781130" w:rsidDel="00824460">
          <w:delText xml:space="preserve">  </w:delText>
        </w:r>
      </w:del>
      <w:ins w:id="77" w:author="artin majdi" w:date="2023-06-19T21:29:00Z">
        <w:r w:rsidR="00824460">
          <w:t xml:space="preserve"> </w:t>
        </w:r>
      </w:ins>
      <w:r w:rsidRPr="00781130">
        <w:t xml:space="preserve">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t>
      </w:r>
      <w:del w:id="78" w:author="artin majdi" w:date="2023-06-24T08:51:00Z">
        <w:r w:rsidRPr="00781130" w:rsidDel="00B67B2E">
          <w:delText xml:space="preserve">while </w:delText>
        </w:r>
      </w:del>
      <w:ins w:id="79" w:author="artin majdi" w:date="2023-06-24T08:51:00Z">
        <w:r w:rsidR="00B67B2E">
          <w:t>even if they label instances incorrectly</w:t>
        </w:r>
      </w:ins>
      <w:del w:id="80" w:author="artin majdi" w:date="2023-06-24T08:51:00Z">
        <w:r w:rsidRPr="00781130" w:rsidDel="00B67B2E">
          <w:delText>having low accuracy</w:delText>
        </w:r>
      </w:del>
      <w:r w:rsidRPr="00781130">
        <w:t>), we extend the proposed technique by penalizing the annotators for instances in which they disagree with the aggregated label obtained using MV</w:t>
      </w:r>
      <w:r w:rsidR="00673F18">
        <w:t>\@</w:t>
      </w:r>
      <w:r w:rsidRPr="00781130">
        <w:t>.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w:t>
      </w:r>
      <w:ins w:id="81" w:author="artin majdi" w:date="2023-06-22T07:26:00Z">
        <w:r w:rsidR="005E376B">
          <w:t xml:space="preserve"> will be</w:t>
        </w:r>
      </w:ins>
      <w:r w:rsidRPr="00781130">
        <w:t xml:space="preserve"> demonstrated in </w:t>
      </w:r>
      <w:r w:rsidR="001F239A">
        <w:t>Section</w:t>
      </w:r>
      <w:ins w:id="82" w:author="artin majdi" w:date="2023-06-22T07:13:00Z">
        <w:r w:rsidR="008C0ECF" w:rsidRPr="008C0ECF">
          <w:t>~\ref{sec:crowd.results}</w:t>
        </w:r>
      </w:ins>
      <w:del w:id="83" w:author="artin majdi" w:date="2023-06-22T07:13:00Z">
        <w:r w:rsidR="001F239A" w:rsidDel="008C0ECF">
          <w:delText xml:space="preserve"> 4</w:delText>
        </w:r>
      </w:del>
      <w:r w:rsidRPr="00781130">
        <w:t xml:space="preserve">, the proposed crowd-certain method is not only comparable to other techniques in terms of accuracy </w:t>
      </w:r>
      <w:ins w:id="84" w:author="artin majdi" w:date="2023-06-24T09:12:00Z">
        <w:r w:rsidR="00AE26BC">
          <w:t>of the aggregated labels with respect to the ground truth labels</w:t>
        </w:r>
        <w:r w:rsidR="00AE26BC" w:rsidRPr="00781130">
          <w:t xml:space="preserve"> </w:t>
        </w:r>
      </w:ins>
      <w:r w:rsidRPr="00781130">
        <w:t xml:space="preserve">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w:t>
      </w:r>
      <w:r w:rsidRPr="00781130">
        <w:lastRenderedPageBreak/>
        <w:t>advantageous to be able to assign labels to new instances without constantly recalculating annotator weights.</w:t>
      </w:r>
    </w:p>
    <w:p w14:paraId="58E94B92" w14:textId="77777777" w:rsidR="00781130" w:rsidRPr="000C1CB0" w:rsidRDefault="00781130" w:rsidP="00B2120B">
      <w:pPr>
        <w:pStyle w:val="Heading2"/>
      </w:pPr>
      <w:r w:rsidRPr="000C1CB0">
        <w:t>\subsection{Glossary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\begin{</w:t>
      </w:r>
      <w:r w:rsidRPr="006B4D96">
        <w:t>itemize}</w:t>
      </w:r>
      <w:ins w:id="85" w:author="artin majdi" w:date="2023-06-19T21:12:00Z">
        <w:r w:rsidR="00F179DE" w:rsidRPr="006B4D96">
          <w:rPr>
            <w:rFonts w:asciiTheme="minorHAnsi" w:hAnsiTheme="minorHAnsi"/>
            <w:rPrChange w:id="86" w:author="artin majdi" w:date="2023-06-19T21:36:00Z">
              <w:rPr>
                <w:rFonts w:ascii="Monaco" w:hAnsi="Monaco"/>
                <w:color w:val="FFFFFF"/>
                <w:highlight w:val="black"/>
              </w:rPr>
            </w:rPrChange>
          </w:rPr>
          <w:t>[itemsep=1em]</w:t>
        </w:r>
      </w:ins>
    </w:p>
    <w:p w14:paraId="7128DF0B" w14:textId="77777777" w:rsidR="00781130" w:rsidDel="006B4D96" w:rsidRDefault="00781130" w:rsidP="00BD680D">
      <w:pPr>
        <w:rPr>
          <w:del w:id="87" w:author="artin majdi" w:date="2023-06-19T21:35:00Z"/>
        </w:rPr>
      </w:pPr>
      <w:r w:rsidRPr="00781130">
        <w:t>\renewcommand{\textbullet}{}</w:t>
      </w:r>
    </w:p>
    <w:p w14:paraId="4801A35B" w14:textId="54D7F973" w:rsidR="00F34CE8" w:rsidRPr="00781130" w:rsidRDefault="00F34CE8" w:rsidP="00BD680D">
      <w:commentRangeStart w:id="88"/>
      <w:del w:id="89" w:author="artin majdi" w:date="2023-06-19T21:12:00Z">
        <w:r w:rsidDel="00F179DE">
          <w:delText>\setlength{itemsep}{1em}</w:delText>
        </w:r>
        <w:commentRangeEnd w:id="88"/>
        <w:r w:rsidR="00C60B65" w:rsidDel="00F179DE">
          <w:rPr>
            <w:rStyle w:val="CommentReference"/>
          </w:rPr>
          <w:commentReference w:id="88"/>
        </w:r>
      </w:del>
    </w:p>
    <w:p w14:paraId="3BA8A951" w14:textId="77777777" w:rsidR="00781130" w:rsidRPr="00781130" w:rsidRDefault="00781130" w:rsidP="00BD680D">
      <w:r w:rsidRPr="00781130">
        <w:t xml:space="preserve">    \item  $N$: Number of instances.</w:t>
      </w:r>
    </w:p>
    <w:p w14:paraId="50745BAC" w14:textId="77777777" w:rsidR="00781130" w:rsidRPr="00781130" w:rsidRDefault="00781130" w:rsidP="00BD680D">
      <w:r w:rsidRPr="00781130">
        <w:t xml:space="preserve">    \item  $M$: Number of annotators.</w:t>
      </w:r>
    </w:p>
    <w:p w14:paraId="1AEDBEC3" w14:textId="229F6118" w:rsidR="00781130" w:rsidRPr="00781130" w:rsidRDefault="00781130" w:rsidP="00BD680D">
      <w:r w:rsidRPr="00781130">
        <w:t xml:space="preserve">    \item  $y</w:t>
      </w:r>
      <w:del w:id="90" w:author="artin majdi" w:date="2023-06-22T08:14:00Z">
        <w:r w:rsidRPr="00781130" w:rsidDel="00C027EB">
          <w:delText>_k</w:delText>
        </w:r>
      </w:del>
      <w:r w:rsidRPr="00781130">
        <w:t>^{</w:t>
      </w:r>
      <w:del w:id="91" w:author="artin majdi" w:date="2023-06-22T07:57:00Z">
        <w:r w:rsidRPr="00781130" w:rsidDel="00C31F76">
          <w:delText>(i)</w:delText>
        </w:r>
      </w:del>
      <w:ins w:id="92" w:author="artin majdi" w:date="2023-06-22T07:57:00Z">
        <w:r w:rsidR="00C31F76">
          <w:t>(i,k)</w:t>
        </w:r>
      </w:ins>
      <w:r w:rsidRPr="00781130">
        <w:t>} \in \{0,1\} $: True label for the $k $-th class for instance $i $.</w:t>
      </w:r>
    </w:p>
    <w:p w14:paraId="2DBBFA2F" w14:textId="5AEC1161" w:rsidR="00781130" w:rsidRPr="00781130" w:rsidRDefault="00781130" w:rsidP="00BD680D">
      <w:r w:rsidRPr="00781130">
        <w:t xml:space="preserve">    \item  $z_</w:t>
      </w:r>
      <w:del w:id="93" w:author="artin majdi" w:date="2023-06-22T08:14:00Z">
        <w:r w:rsidRPr="00781130" w:rsidDel="00C027EB">
          <w:delText>{</w:delText>
        </w:r>
      </w:del>
      <w:r w:rsidRPr="00781130">
        <w:t>\alpha</w:t>
      </w:r>
      <w:del w:id="94" w:author="artin majdi" w:date="2023-06-22T08:14:00Z">
        <w:r w:rsidRPr="00781130" w:rsidDel="00C027EB">
          <w:delText>,k}</w:delText>
        </w:r>
      </w:del>
      <w:r w:rsidRPr="00781130">
        <w:t>^{</w:t>
      </w:r>
      <w:del w:id="95" w:author="artin majdi" w:date="2023-06-22T07:57:00Z">
        <w:r w:rsidRPr="00781130" w:rsidDel="00C31F76">
          <w:delText>(i)</w:delText>
        </w:r>
      </w:del>
      <w:ins w:id="96" w:author="artin majdi" w:date="2023-06-22T07:57:00Z">
        <w:r w:rsidR="00C31F76">
          <w:t>(i,k)</w:t>
        </w:r>
      </w:ins>
      <w:r w:rsidRPr="00781130">
        <w:t>} \in \{0,1\} $: Label given by annotator $\alpha $ for $k $-th class for instance $i $.</w:t>
      </w:r>
    </w:p>
    <w:p w14:paraId="1F79B185" w14:textId="449D5FD0" w:rsidR="00781130" w:rsidRPr="00781130" w:rsidRDefault="00781130" w:rsidP="00BD680D">
      <w:r w:rsidRPr="00781130">
        <w:t xml:space="preserve">    \item  ${{\underset\alpha{\mathrm{MV}}}{\left(z_</w:t>
      </w:r>
      <w:del w:id="97" w:author="artin majdi" w:date="2023-06-22T08:14:00Z">
        <w:r w:rsidRPr="00781130" w:rsidDel="00C027EB">
          <w:delText>{</w:delText>
        </w:r>
      </w:del>
      <w:r w:rsidRPr="00781130">
        <w:t>\alpha</w:t>
      </w:r>
      <w:del w:id="98" w:author="artin majdi" w:date="2023-06-22T08:14:00Z">
        <w:r w:rsidRPr="00781130" w:rsidDel="00C027EB">
          <w:delText>,k}</w:delText>
        </w:r>
      </w:del>
      <w:r w:rsidRPr="00781130">
        <w:t>^{</w:t>
      </w:r>
      <w:del w:id="99" w:author="artin majdi" w:date="2023-06-22T07:57:00Z">
        <w:r w:rsidRPr="00781130" w:rsidDel="00C31F76">
          <w:delText>(i)</w:delText>
        </w:r>
      </w:del>
      <w:ins w:id="100" w:author="artin majdi" w:date="2023-06-22T07:57:00Z">
        <w:r w:rsidR="00C31F76">
          <w:t>(i,k)</w:t>
        </w:r>
      </w:ins>
      <w:r w:rsidRPr="00781130">
        <w:t>}\right)}} $: Majority voting technique (the label that receives the most votes) applied to annotator labels for class $k $ and instance $i $.</w:t>
      </w:r>
    </w:p>
    <w:p w14:paraId="1A9C09FE" w14:textId="6C9E3A1D" w:rsidR="00781130" w:rsidRPr="00781130" w:rsidRDefault="00781130" w:rsidP="00BD680D">
      <w:r w:rsidRPr="00781130">
        <w:t xml:space="preserve">    \item  $\pi_</w:t>
      </w:r>
      <w:del w:id="101" w:author="artin majdi" w:date="2023-06-22T08:09:00Z">
        <w:r w:rsidRPr="00781130" w:rsidDel="00DF0F8A">
          <w:delText>{</w:delText>
        </w:r>
      </w:del>
      <w:r w:rsidRPr="00781130">
        <w:t>\alpha</w:t>
      </w:r>
      <w:del w:id="102" w:author="artin majdi" w:date="2023-06-22T08:09:00Z">
        <w:r w:rsidRPr="00781130" w:rsidDel="00DF0F8A">
          <w:delText>,k}</w:delText>
        </w:r>
      </w:del>
      <w:ins w:id="103" w:author="artin majdi" w:date="2023-06-22T08:09:00Z">
        <w:r w:rsidR="00DF0F8A">
          <w:t>^{(k)}</w:t>
        </w:r>
      </w:ins>
      <w:r w:rsidRPr="00781130">
        <w:t xml:space="preserve"> $: </w:t>
      </w:r>
      <w:r w:rsidR="009C6E10">
        <w:t>Probability threshold used</w:t>
      </w:r>
      <w:r w:rsidRPr="00781130">
        <w:t xml:space="preserve"> </w:t>
      </w:r>
      <w:ins w:id="104" w:author="artin majdi" w:date="2023-06-22T05:21:00Z">
        <w:r w:rsidR="00E006CD">
          <w:t>as</w:t>
        </w:r>
      </w:ins>
      <w:ins w:id="105" w:author="artin majdi" w:date="2023-06-23T15:34:00Z">
        <w:r w:rsidR="003D57CD">
          <w:t xml:space="preserve"> </w:t>
        </w:r>
      </w:ins>
      <w:ins w:id="106" w:author="artin majdi" w:date="2023-06-24T09:12:00Z">
        <w:r w:rsidR="00AE26BC">
          <w:t>pre-</w:t>
        </w:r>
      </w:ins>
      <w:ins w:id="107" w:author="artin majdi" w:date="2023-06-24T09:13:00Z">
        <w:r w:rsidR="00AE26BC">
          <w:t xml:space="preserve">set </w:t>
        </w:r>
      </w:ins>
      <w:ins w:id="108" w:author="artin majdi" w:date="2023-06-23T15:34:00Z">
        <w:r w:rsidR="003D57CD">
          <w:t>ground truth accuracy</w:t>
        </w:r>
      </w:ins>
      <w:ins w:id="109" w:author="artin majdi" w:date="2023-06-24T09:13:00Z">
        <w:r w:rsidR="00AE26BC">
          <w:t>,</w:t>
        </w:r>
      </w:ins>
      <w:ins w:id="110" w:author="artin majdi" w:date="2023-06-23T15:34:00Z">
        <w:r w:rsidR="003D57CD">
          <w:t xml:space="preserve"> </w:t>
        </w:r>
      </w:ins>
      <w:ins w:id="111" w:author="artin majdi" w:date="2023-06-23T15:35:00Z">
        <w:r w:rsidR="003D57CD">
          <w:t>for</w:t>
        </w:r>
      </w:ins>
      <w:ins w:id="112" w:author="artin majdi" w:date="2023-06-23T15:34:00Z">
        <w:r w:rsidR="003D57CD">
          <w:t xml:space="preserve"> each ann</w:t>
        </w:r>
      </w:ins>
      <w:ins w:id="113" w:author="artin majdi" w:date="2023-06-23T15:35:00Z">
        <w:r w:rsidR="003D57CD">
          <w:t>otator $\alpha$</w:t>
        </w:r>
      </w:ins>
      <w:ins w:id="114" w:author="artin majdi" w:date="2023-06-23T15:36:00Z">
        <w:r w:rsidR="003D57CD">
          <w:t xml:space="preserve"> and class $k$</w:t>
        </w:r>
      </w:ins>
      <w:ins w:id="115" w:author="artin majdi" w:date="2023-06-23T15:35:00Z">
        <w:r w:rsidR="003D57CD">
          <w:t>.</w:t>
        </w:r>
      </w:ins>
      <w:ins w:id="116" w:author="artin majdi" w:date="2023-06-22T05:22:00Z">
        <w:r w:rsidR="00B96D1E">
          <w:t xml:space="preserve"> It is used</w:t>
        </w:r>
      </w:ins>
      <w:ins w:id="117" w:author="artin majdi" w:date="2023-06-22T05:21:00Z">
        <w:r w:rsidR="00E006CD">
          <w:t xml:space="preserve"> </w:t>
        </w:r>
      </w:ins>
      <w:r w:rsidRPr="00781130">
        <w:t xml:space="preserve">to generate sample </w:t>
      </w:r>
      <w:r w:rsidR="009C6E10">
        <w:t xml:space="preserve">binary </w:t>
      </w:r>
      <w:r w:rsidRPr="00781130">
        <w:t xml:space="preserve">labels </w:t>
      </w:r>
      <w:ins w:id="118" w:author="artin majdi" w:date="2023-06-22T05:23:00Z">
        <w:r w:rsidR="00B96D1E">
          <w:t>(fictitious ground truth label</w:t>
        </w:r>
        <w:r w:rsidR="009574A1">
          <w:t xml:space="preserve"> set</w:t>
        </w:r>
        <w:r w:rsidR="00B96D1E">
          <w:t xml:space="preserve">) </w:t>
        </w:r>
      </w:ins>
      <w:r w:rsidRPr="00781130">
        <w:t xml:space="preserve">for annotator $\alpha $ for class $k $. For example, </w:t>
      </w:r>
      <w:r w:rsidR="009C6E10">
        <w:t>the threshold values</w:t>
      </w:r>
      <w:r w:rsidR="009C6E10" w:rsidRPr="00781130">
        <w:t xml:space="preserve"> </w:t>
      </w:r>
      <w:r w:rsidRPr="00781130">
        <w:t>may be obtained from a uniform distribution in the interval $0.4 $ to $1 $, i.e., $</w:t>
      </w:r>
      <w:ins w:id="119" w:author="artin majdi" w:date="2023-06-22T08:09:00Z">
        <w:r w:rsidR="00DF0F8A" w:rsidRPr="00781130">
          <w:t>\pi_\alpha</w:t>
        </w:r>
        <w:r w:rsidR="00DF0F8A">
          <w:t xml:space="preserve">^{(k)} </w:t>
        </w:r>
      </w:ins>
      <w:del w:id="120" w:author="artin majdi" w:date="2023-06-22T08:09:00Z">
        <w:r w:rsidRPr="00781130" w:rsidDel="00DF0F8A">
          <w:delText xml:space="preserve">\pi_{\alpha,k} </w:delText>
        </w:r>
      </w:del>
      <w:r w:rsidRPr="00781130">
        <w:t>\sim U(0.4,1) $.</w:t>
      </w:r>
    </w:p>
    <w:p w14:paraId="6F382478" w14:textId="77777777" w:rsidR="00781130" w:rsidRPr="00781130" w:rsidRDefault="00781130" w:rsidP="00BD680D">
      <w:r w:rsidRPr="00781130">
        <w:t xml:space="preserve">    \item  $X^{(i)} $: Data for instance $i$.</w:t>
      </w:r>
    </w:p>
    <w:p w14:paraId="57DC0F92" w14:textId="4163E9EC" w:rsidR="00781130" w:rsidRPr="00781130" w:rsidRDefault="00781130" w:rsidP="00BD680D">
      <w:r w:rsidRPr="00781130">
        <w:lastRenderedPageBreak/>
        <w:t xml:space="preserve">    \item  $Y^{(i)}=\left\{y</w:t>
      </w:r>
      <w:del w:id="121" w:author="artin majdi" w:date="2023-06-22T07:57:00Z">
        <w:r w:rsidRPr="00781130" w:rsidDel="00C31F76">
          <w:delText>_1</w:delText>
        </w:r>
      </w:del>
      <w:r w:rsidRPr="00781130">
        <w:t>^{(i</w:t>
      </w:r>
      <w:ins w:id="122" w:author="artin majdi" w:date="2023-06-22T07:57:00Z">
        <w:r w:rsidR="00C31F76">
          <w:t>,1</w:t>
        </w:r>
      </w:ins>
      <w:r w:rsidRPr="00781130">
        <w:t>)},y</w:t>
      </w:r>
      <w:del w:id="123" w:author="artin majdi" w:date="2023-06-22T07:57:00Z">
        <w:r w:rsidRPr="00781130" w:rsidDel="00C31F76">
          <w:delText>_2</w:delText>
        </w:r>
      </w:del>
      <w:r w:rsidRPr="00781130">
        <w:t>^{(i</w:t>
      </w:r>
      <w:ins w:id="124" w:author="artin majdi" w:date="2023-06-22T07:57:00Z">
        <w:r w:rsidR="00C31F76">
          <w:t>,2</w:t>
        </w:r>
      </w:ins>
      <w:r w:rsidRPr="00781130">
        <w:t>)},\;\dots,y</w:t>
      </w:r>
      <w:del w:id="125" w:author="artin majdi" w:date="2023-06-22T07:57:00Z">
        <w:r w:rsidRPr="00781130" w:rsidDel="00C31F76">
          <w:delText>_{K}</w:delText>
        </w:r>
      </w:del>
      <w:r w:rsidRPr="00781130">
        <w:t>^{(i</w:t>
      </w:r>
      <w:ins w:id="126" w:author="artin majdi" w:date="2023-06-22T07:57:00Z">
        <w:r w:rsidR="00C31F76">
          <w:t>,K</w:t>
        </w:r>
      </w:ins>
      <w:r w:rsidRPr="00781130">
        <w:t>)}\right\} $: True label set, for instance $i $. For example, consider a dataset that is labeled for the presence of cats, dogs, and rabbits in any given instance. If a given instance $X^{(i)} $ has cats and dogs but not rabbits, then $Y^{(i)}=\{1,1,0\} $.</w:t>
      </w:r>
    </w:p>
    <w:p w14:paraId="304E372C" w14:textId="45FE03D0" w:rsidR="00781130" w:rsidRPr="00781130" w:rsidRDefault="00781130" w:rsidP="00BD680D">
      <w:r w:rsidRPr="00781130">
        <w:t xml:space="preserve">    \item  $Z_{\alpha}^{(i)}=\left\{z_</w:t>
      </w:r>
      <w:ins w:id="127" w:author="artin majdi" w:date="2023-06-22T07:58:00Z">
        <w:r w:rsidR="00C31F76" w:rsidRPr="00781130">
          <w:t>\alpha</w:t>
        </w:r>
      </w:ins>
      <w:del w:id="128" w:author="artin majdi" w:date="2023-06-22T07:58:00Z">
        <w:r w:rsidRPr="00781130" w:rsidDel="00C31F76">
          <w:delText>{a,1}</w:delText>
        </w:r>
      </w:del>
      <w:r w:rsidRPr="00781130">
        <w:t>^{(i</w:t>
      </w:r>
      <w:ins w:id="129" w:author="artin majdi" w:date="2023-06-22T07:57:00Z">
        <w:r w:rsidR="00C31F76">
          <w:t>,1</w:t>
        </w:r>
      </w:ins>
      <w:r w:rsidRPr="00781130">
        <w:t>)},</w:t>
      </w:r>
      <w:ins w:id="130" w:author="artin majdi" w:date="2023-06-22T07:58:00Z">
        <w:r w:rsidR="00C31F76">
          <w:t xml:space="preserve"> </w:t>
        </w:r>
      </w:ins>
      <w:del w:id="131" w:author="artin majdi" w:date="2023-06-22T07:58:00Z">
        <w:r w:rsidRPr="00781130" w:rsidDel="00C31F76">
          <w:delText>\;</w:delText>
        </w:r>
      </w:del>
      <w:r w:rsidRPr="00781130">
        <w:t>z_</w:t>
      </w:r>
      <w:ins w:id="132" w:author="artin majdi" w:date="2023-06-22T07:58:00Z">
        <w:r w:rsidR="00C31F76" w:rsidRPr="00781130">
          <w:t>\alpha</w:t>
        </w:r>
      </w:ins>
      <w:del w:id="133" w:author="artin majdi" w:date="2023-06-22T07:58:00Z">
        <w:r w:rsidRPr="00781130" w:rsidDel="00C31F76">
          <w:delText>{a,2}</w:delText>
        </w:r>
      </w:del>
      <w:r w:rsidRPr="00781130">
        <w:t>^{(i</w:t>
      </w:r>
      <w:ins w:id="134" w:author="artin majdi" w:date="2023-06-22T07:58:00Z">
        <w:r w:rsidR="00C31F76">
          <w:t>,2</w:t>
        </w:r>
      </w:ins>
      <w:r w:rsidRPr="00781130">
        <w:t>)},</w:t>
      </w:r>
      <w:ins w:id="135" w:author="artin majdi" w:date="2023-06-22T07:58:00Z">
        <w:r w:rsidR="00C31F76">
          <w:t xml:space="preserve"> </w:t>
        </w:r>
      </w:ins>
      <w:del w:id="136" w:author="artin majdi" w:date="2023-06-22T07:58:00Z">
        <w:r w:rsidRPr="00781130" w:rsidDel="00C31F76">
          <w:delText>\;</w:delText>
        </w:r>
      </w:del>
      <w:r w:rsidRPr="00781130">
        <w:t>\dots,</w:t>
      </w:r>
      <w:ins w:id="137" w:author="artin majdi" w:date="2023-06-22T07:58:00Z">
        <w:r w:rsidR="00C31F76">
          <w:t xml:space="preserve"> </w:t>
        </w:r>
      </w:ins>
      <w:del w:id="138" w:author="artin majdi" w:date="2023-06-22T07:58:00Z">
        <w:r w:rsidRPr="00781130" w:rsidDel="00C31F76">
          <w:delText>\;</w:delText>
        </w:r>
      </w:del>
      <w:r w:rsidRPr="00781130">
        <w:t>z_</w:t>
      </w:r>
      <w:ins w:id="139" w:author="artin majdi" w:date="2023-06-22T07:58:00Z">
        <w:r w:rsidR="00C31F76" w:rsidRPr="00781130">
          <w:t>\alpha</w:t>
        </w:r>
      </w:ins>
      <w:del w:id="140" w:author="artin majdi" w:date="2023-06-22T07:58:00Z">
        <w:r w:rsidRPr="00781130" w:rsidDel="00C31F76">
          <w:delText>{a,K}</w:delText>
        </w:r>
      </w:del>
      <w:r w:rsidRPr="00781130">
        <w:t>^{(i</w:t>
      </w:r>
      <w:ins w:id="141" w:author="artin majdi" w:date="2023-06-22T07:58:00Z">
        <w:r w:rsidR="00C31F76">
          <w:t>,K</w:t>
        </w:r>
      </w:ins>
      <w:r w:rsidRPr="00781130">
        <w:t>)}\right\} $: Label set given by the annotator $\alpha $ for instance $i $.</w:t>
      </w:r>
    </w:p>
    <w:p w14:paraId="43A75260" w14:textId="77777777" w:rsidR="00781130" w:rsidRPr="00781130" w:rsidRDefault="00781130" w:rsidP="00BD680D">
      <w:r w:rsidRPr="00781130">
        <w:t xml:space="preserve">    \item $K$: number of categories (aka classes) in a multi-class multi-label problem. For example, if we have a dataset labeled for the presence of cats, dogs, and rabbits in any given instance, then $K=3$.</w:t>
      </w:r>
    </w:p>
    <w:p w14:paraId="050FF9FB" w14:textId="484F16E4" w:rsidR="00781130" w:rsidRPr="00781130" w:rsidRDefault="00781130" w:rsidP="00BD680D">
      <w:r w:rsidRPr="00781130">
        <w:t xml:space="preserve">    \item  $\rho^{(i)}$: Randomly generated number  between 0 and 1 for instance $i $. It is obtained from a uniform distribution, i.e., $\rho^{(i)} \sim U(0,1) $ This number </w:t>
      </w:r>
      <w:r w:rsidR="00C60B65">
        <w:t>is</w:t>
      </w:r>
      <w:r w:rsidRPr="00781130">
        <w:t xml:space="preserve"> used to determine, for each instance $i$,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del w:id="142" w:author="artin majdi" w:date="2023-06-22T08:10:00Z">
        <w:r w:rsidRPr="00781130" w:rsidDel="00DF0F8A">
          <w:delText>{</w:delText>
        </w:r>
      </w:del>
      <w:ins w:id="143" w:author="artin majdi" w:date="2023-06-22T08:10:00Z">
        <w:r w:rsidR="00DF0F8A" w:rsidRPr="00781130">
          <w:t>\pi_\alpha</w:t>
        </w:r>
        <w:r w:rsidR="00DF0F8A">
          <w:t>^{(k)}</w:t>
        </w:r>
      </w:ins>
      <w:del w:id="144" w:author="artin majdi" w:date="2023-06-22T08:10:00Z">
        <w:r w:rsidRPr="00781130" w:rsidDel="00DF0F8A">
          <w:delText>\Pi}_{\alpha,k}</w:delText>
        </w:r>
      </w:del>
      <w:r w:rsidRPr="00781130">
        <w:t>$ is greater than $\rho^{(i)}$, the true label $y</w:t>
      </w:r>
      <w:del w:id="145" w:author="artin majdi" w:date="2023-06-22T08:16:00Z">
        <w:r w:rsidRPr="00781130" w:rsidDel="00566F83">
          <w:delText>_k</w:delText>
        </w:r>
      </w:del>
      <w:r w:rsidRPr="00781130">
        <w:t>^{</w:t>
      </w:r>
      <w:del w:id="146" w:author="artin majdi" w:date="2023-06-22T07:59:00Z">
        <w:r w:rsidRPr="00781130" w:rsidDel="006E5BC3">
          <w:delText>(i)</w:delText>
        </w:r>
      </w:del>
      <w:ins w:id="147" w:author="artin majdi" w:date="2023-06-22T07:59:00Z">
        <w:r w:rsidR="006E5BC3">
          <w:t>(i,k)</w:t>
        </w:r>
      </w:ins>
      <w:r w:rsidRPr="00781130">
        <w:t xml:space="preserve">}$ </w:t>
      </w:r>
      <w:r w:rsidR="00C60B65">
        <w:t>is</w:t>
      </w:r>
      <w:r w:rsidRPr="00781130">
        <w:t xml:space="preserve"> assigned; otherwise, an incorrect label $1 - y</w:t>
      </w:r>
      <w:del w:id="148" w:author="artin majdi" w:date="2023-06-22T08:15:00Z">
        <w:r w:rsidRPr="00781130" w:rsidDel="00C027EB">
          <w:delText>_k</w:delText>
        </w:r>
      </w:del>
      <w:r w:rsidRPr="00781130">
        <w:t>^{</w:t>
      </w:r>
      <w:del w:id="149" w:author="artin majdi" w:date="2023-06-22T07:59:00Z">
        <w:r w:rsidRPr="00781130" w:rsidDel="006E5BC3">
          <w:delText>(i)</w:delText>
        </w:r>
      </w:del>
      <w:ins w:id="150" w:author="artin majdi" w:date="2023-06-22T07:59:00Z">
        <w:r w:rsidR="006E5BC3">
          <w:t>(i,k)</w:t>
        </w:r>
      </w:ins>
      <w:r w:rsidRPr="00781130">
        <w:t xml:space="preserve">}$  </w:t>
      </w:r>
      <w:r w:rsidR="00C60B65">
        <w:t>is</w:t>
      </w:r>
      <w:r w:rsidRPr="00781130">
        <w:t xml:space="preserve"> assigned.</w:t>
      </w:r>
    </w:p>
    <w:p w14:paraId="50F5C223" w14:textId="1C515765" w:rsidR="00781130" w:rsidRPr="00781130" w:rsidRDefault="00781130" w:rsidP="00BD680D">
      <w:r w:rsidRPr="00781130">
        <w:t xml:space="preserve">    \item  $</w:t>
      </w:r>
      <w:del w:id="151" w:author="artin majdi" w:date="2023-06-22T08:12:00Z">
        <w:r w:rsidRPr="00781130" w:rsidDel="00DF0F8A">
          <w:delText>{</w:delText>
        </w:r>
      </w:del>
      <w:r w:rsidRPr="00781130">
        <w:t>\Pi</w:t>
      </w:r>
      <w:del w:id="152" w:author="artin majdi" w:date="2023-06-22T08:12:00Z">
        <w:r w:rsidRPr="00781130" w:rsidDel="00DF0F8A">
          <w:delText>}</w:delText>
        </w:r>
      </w:del>
      <w:r w:rsidRPr="00781130">
        <w:t>_\alpha=\left\{</w:t>
      </w:r>
      <w:ins w:id="153" w:author="artin majdi" w:date="2023-06-22T08:12:00Z">
        <w:r w:rsidR="00DF0F8A" w:rsidRPr="00DF0F8A">
          <w:t xml:space="preserve"> \pi_\alpha^{(</w:t>
        </w:r>
        <w:r w:rsidR="00DF0F8A">
          <w:t>1</w:t>
        </w:r>
        <w:r w:rsidR="00DF0F8A" w:rsidRPr="00DF0F8A">
          <w:t>)}</w:t>
        </w:r>
        <w:r w:rsidR="00DF0F8A" w:rsidRPr="00DF0F8A" w:rsidDel="00DF0F8A">
          <w:t xml:space="preserve"> </w:t>
        </w:r>
        <w:r w:rsidR="00DF0F8A">
          <w:t xml:space="preserve">, </w:t>
        </w:r>
        <w:r w:rsidR="00DF0F8A" w:rsidRPr="00DF0F8A">
          <w:t>\pi_\alpha^{(</w:t>
        </w:r>
        <w:r w:rsidR="00DF0F8A">
          <w:t>2</w:t>
        </w:r>
        <w:r w:rsidR="00DF0F8A" w:rsidRPr="00DF0F8A">
          <w:t>)}</w:t>
        </w:r>
        <w:r w:rsidR="00DF0F8A" w:rsidRPr="00DF0F8A" w:rsidDel="00DF0F8A">
          <w:t xml:space="preserve"> </w:t>
        </w:r>
        <w:r w:rsidR="00DF0F8A">
          <w:t xml:space="preserve"> , </w:t>
        </w:r>
      </w:ins>
      <w:del w:id="154" w:author="artin majdi" w:date="2023-06-22T08:12:00Z">
        <w:r w:rsidRPr="00781130" w:rsidDel="00DF0F8A">
          <w:delText>\pi_{\alpha,1},\;\pi_{\alpha,2},\;</w:delText>
        </w:r>
      </w:del>
      <w:r w:rsidRPr="00781130">
        <w:t>\dots</w:t>
      </w:r>
      <w:del w:id="155" w:author="artin majdi" w:date="2023-06-22T08:12:00Z">
        <w:r w:rsidRPr="00781130" w:rsidDel="00DF0F8A">
          <w:delText>,\;\pi_{\alpha,K}</w:delText>
        </w:r>
      </w:del>
      <w:ins w:id="156" w:author="artin majdi" w:date="2023-06-22T08:12:00Z">
        <w:r w:rsidR="00DF0F8A">
          <w:t xml:space="preserve">, </w:t>
        </w:r>
        <w:r w:rsidR="00DF0F8A" w:rsidRPr="00DF0F8A">
          <w:t>\pi_\alpha^{(</w:t>
        </w:r>
        <w:r w:rsidR="00DF0F8A">
          <w:t>K</w:t>
        </w:r>
        <w:r w:rsidR="00DF0F8A" w:rsidRPr="00DF0F8A">
          <w:t xml:space="preserve">)} </w:t>
        </w:r>
      </w:ins>
      <w:r w:rsidRPr="00781130">
        <w:t xml:space="preserve">\right\}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\item  $\mathbb{X}=\left\{X^{(i)}\right\}_{i=1}^{N} $: Set of all instances.</w:t>
      </w:r>
    </w:p>
    <w:p w14:paraId="60E412B4" w14:textId="77777777" w:rsidR="00781130" w:rsidRPr="00781130" w:rsidRDefault="00781130" w:rsidP="00BD680D">
      <w:r w:rsidRPr="00781130">
        <w:t xml:space="preserve">    \item  $\mathbb{Y}=\left\{Y^{(i)}\right\}_{i=1}^{N} $: Set of all true labels.</w:t>
      </w:r>
    </w:p>
    <w:p w14:paraId="28AE6686" w14:textId="77777777" w:rsidR="00781130" w:rsidRPr="00781130" w:rsidRDefault="00781130" w:rsidP="00BD680D">
      <w:r w:rsidRPr="00781130">
        <w:t xml:space="preserve">    \item  $\mathbb{Z}_\alpha=\left\{Z_\alpha^{(i)}\right\}_{i=1}^{N} $: Set of all labels for the annotator $\alpha $.</w:t>
      </w:r>
    </w:p>
    <w:p w14:paraId="459FE212" w14:textId="77777777" w:rsidR="00781130" w:rsidRPr="00781130" w:rsidRDefault="00781130" w:rsidP="00BD680D">
      <w:r w:rsidRPr="00781130">
        <w:t xml:space="preserve">    \item  $\widehat{\mathbb{Y}}= \left\{\widehat{Y}^{(i)}\right\}_{i=1}^{N} $: Set of all aggregated labels.</w:t>
      </w:r>
    </w:p>
    <w:p w14:paraId="21B099A4" w14:textId="77777777" w:rsidR="00781130" w:rsidRPr="00781130" w:rsidRDefault="00781130" w:rsidP="00BD680D">
      <w:r w:rsidRPr="00781130">
        <w:t xml:space="preserve">    \item  $\mathbb{P}=\left\{\rho^{(i)}\right\}_{i=1}^{N} $: Set of $N $ randomly generated numbers .</w:t>
      </w:r>
    </w:p>
    <w:p w14:paraId="0F02FEE6" w14:textId="77777777" w:rsidR="00781130" w:rsidRPr="00781130" w:rsidRDefault="00781130" w:rsidP="00BD680D">
      <w:r w:rsidRPr="00781130">
        <w:lastRenderedPageBreak/>
        <w:t xml:space="preserve">    \item  $\mathbb{D}=\left\{\mathbb{X},\mathbb{Y}\right\} $: Dataset containing all instances and all true labels.</w:t>
      </w:r>
    </w:p>
    <w:p w14:paraId="00F97AA0" w14:textId="77777777" w:rsidR="00781130" w:rsidRPr="00781130" w:rsidRDefault="00781130" w:rsidP="00BD680D">
      <w:r w:rsidRPr="00781130">
        <w:t xml:space="preserve">    \item  $\mathbb{D}_\alpha=\left\{\mathbb{X},\mathbb{Z}_\alpha\right\} $: Dataset containing the labels given by the annotator $\alpha $.</w:t>
      </w:r>
    </w:p>
    <w:p w14:paraId="7DE20105" w14:textId="77777777" w:rsidR="00781130" w:rsidRPr="00781130" w:rsidRDefault="00781130" w:rsidP="00BD680D">
      <w:r w:rsidRPr="00781130">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624E2629" w14:textId="78F74FF1" w:rsidR="00781130" w:rsidRPr="00781130" w:rsidRDefault="00781130" w:rsidP="00BD680D">
      <w:r w:rsidRPr="00781130">
        <w:t xml:space="preserve">    \item  $</w:t>
      </w:r>
      <w:ins w:id="157" w:author="artin majdi" w:date="2023-06-22T06:48:00Z">
        <w:r w:rsidR="00435FAC">
          <w:t>f</w:t>
        </w:r>
      </w:ins>
      <w:del w:id="158" w:author="artin majdi" w:date="2023-06-22T06:48:00Z">
        <w:r w:rsidRPr="00781130" w:rsidDel="00435FAC">
          <w:delText>F</w:delText>
        </w:r>
      </w:del>
      <w:r w:rsidRPr="00781130">
        <w:t>_{\alpha}^{(g)}(\cdot)$: Classifier $g $ trained on dataset $\mathbb{D}_{\alpha}^{\mathrm{train}} $ with random seed number $g $ (which is also the classifier index)</w:t>
      </w:r>
    </w:p>
    <w:p w14:paraId="6B1AD652" w14:textId="3297405C" w:rsidR="00781130" w:rsidRPr="00781130" w:rsidRDefault="00781130" w:rsidP="00BD680D">
      <w:r w:rsidRPr="00781130">
        <w:t xml:space="preserve">    \item  $P_{\alpha}^{</w:t>
      </w:r>
      <w:del w:id="159" w:author="artin majdi" w:date="2023-06-22T08:02:00Z">
        <w:r w:rsidRPr="00781130" w:rsidDel="006E5BC3">
          <w:delText>(i,g)</w:delText>
        </w:r>
      </w:del>
      <w:ins w:id="160" w:author="artin majdi" w:date="2023-06-22T08:02:00Z">
        <w:r w:rsidR="006E5BC3">
          <w:t>(i</w:t>
        </w:r>
      </w:ins>
      <w:ins w:id="161" w:author="artin majdi" w:date="2023-06-22T08:20:00Z">
        <w:r w:rsidR="005F4885">
          <w:t>),(</w:t>
        </w:r>
      </w:ins>
      <w:ins w:id="162" w:author="artin majdi" w:date="2023-06-22T08:02:00Z">
        <w:r w:rsidR="006E5BC3">
          <w:t>g)</w:t>
        </w:r>
      </w:ins>
      <w:r w:rsidRPr="00781130">
        <w:t>} = \left\{ p_{\alpha</w:t>
      </w:r>
      <w:del w:id="163" w:author="artin majdi" w:date="2023-06-22T08:20:00Z">
        <w:r w:rsidRPr="00781130" w:rsidDel="005F4885">
          <w:delText>,k</w:delText>
        </w:r>
      </w:del>
      <w:r w:rsidRPr="00781130">
        <w:t>}^{(i,</w:t>
      </w:r>
      <w:del w:id="164" w:author="artin majdi" w:date="2023-06-22T08:20:00Z">
        <w:r w:rsidRPr="00781130" w:rsidDel="005F4885">
          <w:delText>g</w:delText>
        </w:r>
      </w:del>
      <w:ins w:id="165" w:author="artin majdi" w:date="2023-06-22T08:02:00Z">
        <w:r w:rsidR="006E5BC3">
          <w:t>k</w:t>
        </w:r>
      </w:ins>
      <w:r w:rsidRPr="00781130">
        <w:t>)</w:t>
      </w:r>
      <w:ins w:id="166" w:author="artin majdi" w:date="2023-06-22T08:20:00Z">
        <w:r w:rsidR="005F4885">
          <w:t>,(g)</w:t>
        </w:r>
      </w:ins>
      <w:r w:rsidRPr="00781130">
        <w:t>} \right\}_{k=1}^{K} $: Predicted probability set obtained in the output of the classifier $</w:t>
      </w:r>
      <w:ins w:id="167" w:author="artin majdi" w:date="2023-06-22T06:48:00Z">
        <w:r w:rsidR="00435FAC">
          <w:t>f</w:t>
        </w:r>
      </w:ins>
      <w:del w:id="168" w:author="artin majdi" w:date="2023-06-22T06:48:00Z">
        <w:r w:rsidRPr="00781130" w:rsidDel="00435FAC">
          <w:delText>F</w:delText>
        </w:r>
      </w:del>
      <w:r w:rsidRPr="00781130">
        <w:t>_{\alpha}^{(g)}(\cdot) $ representing the probability that each class $k $ is present in the sample.</w:t>
      </w:r>
    </w:p>
    <w:p w14:paraId="7F9D0969" w14:textId="6665E5B2" w:rsidR="00781130" w:rsidRPr="00781130" w:rsidRDefault="00781130" w:rsidP="00BD680D">
      <w:r w:rsidRPr="00781130">
        <w:t xml:space="preserve">    \item  $\theta_{\alpha</w:t>
      </w:r>
      <w:del w:id="169" w:author="artin majdi" w:date="2023-06-22T08:21:00Z">
        <w:r w:rsidRPr="00781130" w:rsidDel="005F4885">
          <w:delText>,k</w:delText>
        </w:r>
      </w:del>
      <w:r w:rsidRPr="00781130">
        <w:t>}^{</w:t>
      </w:r>
      <w:ins w:id="170" w:author="artin majdi" w:date="2023-06-22T08:20:00Z">
        <w:r w:rsidR="005F4885">
          <w:t>(</w:t>
        </w:r>
      </w:ins>
      <w:ins w:id="171" w:author="artin majdi" w:date="2023-06-22T08:21:00Z">
        <w:r w:rsidR="005F4885">
          <w:t>k</w:t>
        </w:r>
      </w:ins>
      <w:ins w:id="172" w:author="artin majdi" w:date="2023-06-22T08:20:00Z">
        <w:r w:rsidR="005F4885">
          <w:t>),</w:t>
        </w:r>
      </w:ins>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06EDCB2" w:rsidR="00781130" w:rsidRPr="00781130" w:rsidRDefault="00781130" w:rsidP="00BD680D">
      <w:r w:rsidRPr="00781130">
        <w:t xml:space="preserve">    \item  $t_</w:t>
      </w:r>
      <w:del w:id="173" w:author="artin majdi" w:date="2023-06-22T08:04:00Z">
        <w:r w:rsidRPr="00781130" w:rsidDel="00874263">
          <w:delText>{\alpha,k}</w:delText>
        </w:r>
      </w:del>
      <w:ins w:id="174" w:author="artin majdi" w:date="2023-06-22T08:04:00Z">
        <w:r w:rsidR="00874263">
          <w:t>\alpha</w:t>
        </w:r>
      </w:ins>
      <w:r w:rsidRPr="00781130">
        <w:t>^{</w:t>
      </w:r>
      <w:del w:id="175" w:author="artin majdi" w:date="2023-06-22T08:02:00Z">
        <w:r w:rsidRPr="00781130" w:rsidDel="006E5BC3">
          <w:delText>(i,g)</w:delText>
        </w:r>
      </w:del>
      <w:ins w:id="176" w:author="artin majdi" w:date="2023-06-22T08:04:00Z">
        <w:r w:rsidR="00874263">
          <w:t>(i,k),(g)</w:t>
        </w:r>
      </w:ins>
      <w:r w:rsidRPr="00781130">
        <w:t>} =</w:t>
      </w:r>
    </w:p>
    <w:p w14:paraId="12C7F50C" w14:textId="77777777" w:rsidR="00781130" w:rsidRPr="00781130" w:rsidRDefault="00781130" w:rsidP="00BD680D">
      <w:r w:rsidRPr="00781130">
        <w:t xml:space="preserve">        \begin{cases}</w:t>
      </w:r>
    </w:p>
    <w:p w14:paraId="1C107B11" w14:textId="237DC1BD" w:rsidR="00781130" w:rsidRPr="00781130" w:rsidRDefault="00781130" w:rsidP="00BD680D">
      <w:r w:rsidRPr="00781130">
        <w:t xml:space="preserve">            1 &amp; \text{if } p_</w:t>
      </w:r>
      <w:del w:id="177" w:author="artin majdi" w:date="2023-06-22T08:04:00Z">
        <w:r w:rsidRPr="00781130" w:rsidDel="00874263">
          <w:delText>{\alpha,k}</w:delText>
        </w:r>
      </w:del>
      <w:ins w:id="178" w:author="artin majdi" w:date="2023-06-22T08:04:00Z">
        <w:r w:rsidR="00874263">
          <w:t>\alpha</w:t>
        </w:r>
      </w:ins>
      <w:r w:rsidRPr="00781130">
        <w:t>^{</w:t>
      </w:r>
      <w:del w:id="179" w:author="artin majdi" w:date="2023-06-22T08:02:00Z">
        <w:r w:rsidRPr="00781130" w:rsidDel="006E5BC3">
          <w:delText>(i,g)</w:delText>
        </w:r>
      </w:del>
      <w:ins w:id="180" w:author="artin majdi" w:date="2023-06-22T08:04:00Z">
        <w:r w:rsidR="00874263">
          <w:t>(i,k),(g)</w:t>
        </w:r>
      </w:ins>
      <w:r w:rsidRPr="00781130">
        <w:t>} \geq \theta_</w:t>
      </w:r>
      <w:del w:id="181" w:author="artin majdi" w:date="2023-06-22T08:04:00Z">
        <w:r w:rsidRPr="00781130" w:rsidDel="00874263">
          <w:delText>{</w:delText>
        </w:r>
      </w:del>
      <w:r w:rsidRPr="00781130">
        <w:t>\alpha</w:t>
      </w:r>
      <w:del w:id="182" w:author="artin majdi" w:date="2023-06-22T08:04:00Z">
        <w:r w:rsidRPr="00781130" w:rsidDel="00874263">
          <w:delText>,k}</w:delText>
        </w:r>
      </w:del>
      <w:r w:rsidRPr="00781130">
        <w:t>^{</w:t>
      </w:r>
      <w:ins w:id="183" w:author="artin majdi" w:date="2023-06-22T08:04:00Z">
        <w:r w:rsidR="00874263">
          <w:t>(k),</w:t>
        </w:r>
      </w:ins>
      <w:r w:rsidRPr="00781130">
        <w:t>(g)}, \\</w:t>
      </w:r>
    </w:p>
    <w:p w14:paraId="3F4E0D5F" w14:textId="77777777" w:rsidR="00781130" w:rsidRPr="00781130" w:rsidRDefault="00781130" w:rsidP="00BD680D">
      <w:r w:rsidRPr="00781130">
        <w:t xml:space="preserve">            0 &amp; \text{otherwise}.</w:t>
      </w:r>
    </w:p>
    <w:p w14:paraId="3063D951" w14:textId="4C02F886" w:rsidR="00781130" w:rsidRPr="00781130" w:rsidRDefault="00781130" w:rsidP="00BD680D">
      <w:r w:rsidRPr="00781130">
        <w:lastRenderedPageBreak/>
        <w:t xml:space="preserve">        \end{cases} $: Predicted label obtained by binarizing $p_</w:t>
      </w:r>
      <w:del w:id="184" w:author="artin majdi" w:date="2023-06-22T08:04:00Z">
        <w:r w:rsidRPr="00781130" w:rsidDel="00874263">
          <w:delText>{\alpha,k}</w:delText>
        </w:r>
      </w:del>
      <w:ins w:id="185" w:author="artin majdi" w:date="2023-06-22T08:04:00Z">
        <w:r w:rsidR="00874263">
          <w:t>\alpha</w:t>
        </w:r>
      </w:ins>
      <w:r w:rsidRPr="00781130">
        <w:t>^{</w:t>
      </w:r>
      <w:del w:id="186" w:author="artin majdi" w:date="2023-06-22T08:02:00Z">
        <w:r w:rsidRPr="00781130" w:rsidDel="006E5BC3">
          <w:delText>(i,g)</w:delText>
        </w:r>
      </w:del>
      <w:ins w:id="187" w:author="artin majdi" w:date="2023-06-22T08:04:00Z">
        <w:r w:rsidR="00874263">
          <w:t>(i,k),(g)</w:t>
        </w:r>
      </w:ins>
      <w:r w:rsidRPr="00781130">
        <w:t>} $.</w:t>
      </w:r>
    </w:p>
    <w:p w14:paraId="0194D02C" w14:textId="7D97ACC4" w:rsidR="00781130" w:rsidRPr="00781130" w:rsidRDefault="00781130" w:rsidP="00BD680D">
      <w:r w:rsidRPr="00781130">
        <w:t xml:space="preserve">    \item  $\eta_{\alpha</w:t>
      </w:r>
      <w:del w:id="188" w:author="artin majdi" w:date="2023-06-22T07:53:00Z">
        <w:r w:rsidRPr="00781130" w:rsidDel="00C31F76">
          <w:delText>,k</w:delText>
        </w:r>
      </w:del>
      <w:r w:rsidRPr="00781130">
        <w:t>}^{(i</w:t>
      </w:r>
      <w:ins w:id="189" w:author="artin majdi" w:date="2023-06-22T07:53:00Z">
        <w:r w:rsidR="00C31F76">
          <w:t>,k</w:t>
        </w:r>
      </w:ins>
      <w:r w:rsidRPr="00781130">
        <w:t>)} = {{\underset g{\mathrm{MV}}}{ \left(t_</w:t>
      </w:r>
      <w:del w:id="190" w:author="artin majdi" w:date="2023-06-22T08:05:00Z">
        <w:r w:rsidRPr="00781130" w:rsidDel="00874263">
          <w:delText>{\alpha,k}</w:delText>
        </w:r>
      </w:del>
      <w:ins w:id="191" w:author="artin majdi" w:date="2023-06-22T08:05:00Z">
        <w:r w:rsidR="00874263">
          <w:t>\alpha</w:t>
        </w:r>
      </w:ins>
      <w:r w:rsidRPr="00781130">
        <w:t>^{</w:t>
      </w:r>
      <w:del w:id="192" w:author="artin majdi" w:date="2023-06-22T08:02:00Z">
        <w:r w:rsidRPr="00781130" w:rsidDel="006E5BC3">
          <w:delText>(i,g)</w:delText>
        </w:r>
      </w:del>
      <w:ins w:id="193" w:author="artin majdi" w:date="2023-06-22T08:04:00Z">
        <w:r w:rsidR="00874263">
          <w:t>(i,k),(g)</w:t>
        </w:r>
      </w:ins>
      <w:r w:rsidRPr="00781130">
        <w:t>}\right) }} $: The output of the majority vote applied to the predicted labels obtained by the $G $ classifiers.</w:t>
      </w:r>
    </w:p>
    <w:p w14:paraId="4502CFFF" w14:textId="7DF5359F" w:rsidR="00781130" w:rsidRPr="00781130" w:rsidRDefault="00781130" w:rsidP="00BD680D">
      <w:r w:rsidRPr="00781130">
        <w:t xml:space="preserve">    \item  $</w:t>
      </w:r>
      <w:del w:id="194" w:author="artin majdi" w:date="2023-06-22T00:29:00Z">
        <w:r w:rsidRPr="00781130" w:rsidDel="00014CBF">
          <w:delText>u_</w:delText>
        </w:r>
      </w:del>
      <w:ins w:id="195" w:author="artin majdi" w:date="2023-06-22T00:29:00Z">
        <w:r w:rsidR="00014CBF">
          <w:t>\Delta_</w:t>
        </w:r>
      </w:ins>
      <w:r w:rsidRPr="00781130">
        <w:t>{\alpha</w:t>
      </w:r>
      <w:del w:id="196" w:author="artin majdi" w:date="2023-06-22T07:54:00Z">
        <w:r w:rsidRPr="00781130" w:rsidDel="00C31F76">
          <w:delText>,k</w:delText>
        </w:r>
      </w:del>
      <w:r w:rsidRPr="00781130">
        <w:t>}^{(i</w:t>
      </w:r>
      <w:ins w:id="197" w:author="artin majdi" w:date="2023-06-22T07:54:00Z">
        <w:r w:rsidR="00C31F76">
          <w:t>,k</w:t>
        </w:r>
      </w:ins>
      <w:r w:rsidRPr="00781130">
        <w:t>)} $: Uncertainty score.</w:t>
      </w:r>
    </w:p>
    <w:p w14:paraId="17F24354" w14:textId="36573A4B" w:rsidR="00781130" w:rsidRPr="00781130" w:rsidRDefault="00781130" w:rsidP="00BD680D">
      <w:r w:rsidRPr="00781130">
        <w:t xml:space="preserve">    \item  $c_</w:t>
      </w:r>
      <w:del w:id="198" w:author="artin majdi" w:date="2023-06-22T08:05:00Z">
        <w:r w:rsidRPr="00781130" w:rsidDel="00874263">
          <w:delText>{\alpha,k}</w:delText>
        </w:r>
      </w:del>
      <w:ins w:id="199" w:author="artin majdi" w:date="2023-06-22T08:05:00Z">
        <w:r w:rsidR="00874263">
          <w:t>\alpha</w:t>
        </w:r>
      </w:ins>
      <w:r w:rsidRPr="00781130">
        <w:t>^{</w:t>
      </w:r>
      <w:del w:id="200" w:author="artin majdi" w:date="2023-06-22T07:55:00Z">
        <w:r w:rsidRPr="00781130" w:rsidDel="00C31F76">
          <w:delText>(i)</w:delText>
        </w:r>
      </w:del>
      <w:ins w:id="201" w:author="artin majdi" w:date="2023-06-22T07:55:00Z">
        <w:r w:rsidR="00C31F76">
          <w:t>(i,k)</w:t>
        </w:r>
      </w:ins>
      <w:r w:rsidRPr="00781130">
        <w:t>} $: Consistency score.</w:t>
      </w:r>
    </w:p>
    <w:p w14:paraId="440DBCB7" w14:textId="4906D24F" w:rsidR="00781130" w:rsidRPr="00781130" w:rsidRDefault="00781130" w:rsidP="00BD680D">
      <w:r w:rsidRPr="00781130">
        <w:t xml:space="preserve">    \item  $\omega_</w:t>
      </w:r>
      <w:del w:id="202" w:author="artin majdi" w:date="2023-06-22T08:05:00Z">
        <w:r w:rsidRPr="00781130" w:rsidDel="00874263">
          <w:delText>{</w:delText>
        </w:r>
      </w:del>
      <w:r w:rsidRPr="00781130">
        <w:t>\alpha</w:t>
      </w:r>
      <w:ins w:id="203" w:author="artin majdi" w:date="2023-06-22T08:05:00Z">
        <w:r w:rsidR="00874263">
          <w:t>^{(k)}</w:t>
        </w:r>
      </w:ins>
      <w:del w:id="204" w:author="artin majdi" w:date="2023-06-22T08:05:00Z">
        <w:r w:rsidRPr="00781130" w:rsidDel="00874263">
          <w:delText>,k}</w:delText>
        </w:r>
      </w:del>
      <w:r w:rsidRPr="00781130">
        <w:t xml:space="preserve"> $: Estimated weight for annotator $\alpha $ and class $k $.</w:t>
      </w:r>
    </w:p>
    <w:p w14:paraId="5E0D9218" w14:textId="4991C675" w:rsidR="00781130" w:rsidRPr="00781130" w:rsidRDefault="00781130" w:rsidP="00BD680D">
      <w:r w:rsidRPr="00781130">
        <w:t xml:space="preserve">    \item  $</w:t>
      </w:r>
      <w:ins w:id="205" w:author="artin majdi" w:date="2023-06-22T07:39:00Z">
        <w:r w:rsidR="008362D8">
          <w:t>\nu</w:t>
        </w:r>
        <w:r w:rsidR="008362D8" w:rsidRPr="00781130">
          <w:t>^{(</w:t>
        </w:r>
        <w:r w:rsidR="008362D8">
          <w:t>i,k</w:t>
        </w:r>
        <w:r w:rsidR="008362D8" w:rsidRPr="00781130">
          <w:t xml:space="preserve">)} </w:t>
        </w:r>
      </w:ins>
      <w:del w:id="206" w:author="artin majdi" w:date="2023-06-22T07:39:00Z">
        <w:r w:rsidRPr="00781130" w:rsidDel="008362D8">
          <w:delText>\nu_k^{(i)}</w:delText>
        </w:r>
      </w:del>
      <w:r w:rsidRPr="00781130">
        <w:t>=</w:t>
      </w:r>
      <w:ins w:id="207" w:author="artin majdi" w:date="2023-06-22T07:39:00Z">
        <w:r w:rsidR="008362D8">
          <w:t xml:space="preserve"> </w:t>
        </w:r>
      </w:ins>
      <w:r w:rsidRPr="00781130">
        <w:t>\frac{1}{{M}}{\sum_{\alpha}{\omega</w:t>
      </w:r>
      <w:ins w:id="208" w:author="artin majdi" w:date="2023-06-22T08:06:00Z">
        <w:r w:rsidR="005C4ED9" w:rsidRPr="00781130">
          <w:t>_\alpha</w:t>
        </w:r>
        <w:r w:rsidR="005C4ED9">
          <w:t>^{(k)}</w:t>
        </w:r>
      </w:ins>
      <w:del w:id="209" w:author="artin majdi" w:date="2023-06-22T08:06:00Z">
        <w:r w:rsidRPr="00781130" w:rsidDel="005C4ED9">
          <w:delText>_{\alpha,k}</w:delText>
        </w:r>
      </w:del>
      <w:r w:rsidRPr="00781130">
        <w:t xml:space="preserve"> \; \eta_</w:t>
      </w:r>
      <w:del w:id="210" w:author="artin majdi" w:date="2023-06-22T08:06:00Z">
        <w:r w:rsidRPr="00781130" w:rsidDel="00CB210A">
          <w:delText>{\alpha,k}</w:delText>
        </w:r>
      </w:del>
      <w:ins w:id="211" w:author="artin majdi" w:date="2023-06-22T08:06:00Z">
        <w:r w:rsidR="00CB210A">
          <w:t>\alpha</w:t>
        </w:r>
      </w:ins>
      <w:r w:rsidRPr="00781130">
        <w:t>^{</w:t>
      </w:r>
      <w:del w:id="212" w:author="artin majdi" w:date="2023-06-22T07:55:00Z">
        <w:r w:rsidRPr="00781130" w:rsidDel="00C31F76">
          <w:delText>(i)</w:delText>
        </w:r>
      </w:del>
      <w:ins w:id="213" w:author="artin majdi" w:date="2023-06-22T07:55:00Z">
        <w:r w:rsidR="00C31F76">
          <w:t>(i,k)</w:t>
        </w:r>
      </w:ins>
      <w:r w:rsidRPr="00781130">
        <w:t>}}} $ : Final aggregated label for class $k $ and instance $i $.</w:t>
      </w:r>
    </w:p>
    <w:p w14:paraId="49AA85D9" w14:textId="77777777" w:rsidR="00781130" w:rsidRPr="00781130" w:rsidRDefault="00781130" w:rsidP="00BD680D">
      <w:r w:rsidRPr="00781130">
        <w:t>\end{itemize}</w:t>
      </w:r>
    </w:p>
    <w:p w14:paraId="2DDDBB96" w14:textId="77777777" w:rsidR="00781130" w:rsidRPr="00781130" w:rsidRDefault="00781130" w:rsidP="00B2120B">
      <w:pPr>
        <w:pStyle w:val="Heading2"/>
      </w:pPr>
      <w:r w:rsidRPr="00781130">
        <w:t>\subsection{Risk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\begin{equation}</w:t>
      </w:r>
    </w:p>
    <w:p w14:paraId="53E9DA33" w14:textId="35AEF0AC" w:rsidR="00781130" w:rsidRPr="00781130" w:rsidRDefault="00781130" w:rsidP="00BD680D">
      <w:r w:rsidRPr="00781130">
        <w:lastRenderedPageBreak/>
        <w:t>E = \sum_{i=1}^N \sum_{a=1}^M \left( \sum_{k=1}^K \delta\left(y</w:t>
      </w:r>
      <w:del w:id="214" w:author="artin majdi" w:date="2023-06-22T08:16:00Z">
        <w:r w:rsidRPr="00781130" w:rsidDel="00566F83">
          <w:delText>_k</w:delText>
        </w:r>
      </w:del>
      <w:r w:rsidRPr="00781130">
        <w:t>^{</w:t>
      </w:r>
      <w:del w:id="215" w:author="artin majdi" w:date="2023-06-22T07:55:00Z">
        <w:r w:rsidRPr="00781130" w:rsidDel="00C31F76">
          <w:delText>(i)</w:delText>
        </w:r>
      </w:del>
      <w:ins w:id="216" w:author="artin majdi" w:date="2023-06-22T07:55:00Z">
        <w:r w:rsidR="00C31F76">
          <w:t>(i,k)</w:t>
        </w:r>
      </w:ins>
      <w:r w:rsidRPr="00781130">
        <w:t>}, z_</w:t>
      </w:r>
      <w:del w:id="217" w:author="artin majdi" w:date="2023-06-22T08:06:00Z">
        <w:r w:rsidRPr="00781130" w:rsidDel="00CB210A">
          <w:delText>{\alpha,k}</w:delText>
        </w:r>
      </w:del>
      <w:ins w:id="218" w:author="artin majdi" w:date="2023-06-22T08:06:00Z">
        <w:r w:rsidR="00CB210A">
          <w:t>\alpha</w:t>
        </w:r>
      </w:ins>
      <w:r w:rsidRPr="00781130">
        <w:t>^{</w:t>
      </w:r>
      <w:del w:id="219" w:author="artin majdi" w:date="2023-06-22T07:55:00Z">
        <w:r w:rsidRPr="00781130" w:rsidDel="00C31F76">
          <w:delText>(i)</w:delText>
        </w:r>
      </w:del>
      <w:ins w:id="220" w:author="artin majdi" w:date="2023-06-22T07:55:00Z">
        <w:r w:rsidR="00C31F76">
          <w:t>(i,k)</w:t>
        </w:r>
      </w:ins>
      <w:r w:rsidRPr="00781130">
        <w:t>}\right) \right)</w:t>
      </w:r>
    </w:p>
    <w:p w14:paraId="4D64B1DD" w14:textId="54133CE7" w:rsidR="00781130" w:rsidRPr="00781130" w:rsidRDefault="00781130" w:rsidP="00BD680D">
      <w:r w:rsidRPr="00781130">
        <w:t>\label{</w:t>
      </w:r>
      <w:ins w:id="221" w:author="artin majdi" w:date="2023-06-22T09:20:00Z">
        <w:r w:rsidR="007259C3">
          <w:t>eq:</w:t>
        </w:r>
      </w:ins>
      <w:r w:rsidRPr="00781130">
        <w:t>crowd.Eq.1.risk.error}</w:t>
      </w:r>
    </w:p>
    <w:p w14:paraId="2B08553C" w14:textId="77777777" w:rsidR="00781130" w:rsidRPr="00781130" w:rsidRDefault="00781130" w:rsidP="00BD680D">
      <w:r w:rsidRPr="00781130">
        <w:t>\end{equation}</w:t>
      </w:r>
    </w:p>
    <w:p w14:paraId="61CEF0D1" w14:textId="1637A4D9" w:rsidR="00781130" w:rsidRPr="00781130" w:rsidRDefault="00C60B65" w:rsidP="00BD680D">
      <w:commentRangeStart w:id="222"/>
      <w:commentRangeEnd w:id="222"/>
      <w:r>
        <w:rPr>
          <w:rStyle w:val="CommentReference"/>
        </w:rPr>
        <w:commentReference w:id="222"/>
      </w:r>
      <w:r w:rsidR="00781130" w:rsidRPr="00781130">
        <w:t>where $\delta $ is the Kronecker delta function.</w:t>
      </w:r>
    </w:p>
    <w:p w14:paraId="5AF97E28" w14:textId="77777777" w:rsidR="00781130" w:rsidRPr="00781130" w:rsidRDefault="00781130" w:rsidP="00BD680D">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t>Let us denote loss function, $\mathcal{L}(\cdot)$,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223"/>
      <w:r w:rsidRPr="00781130">
        <w:t>all possible</w:t>
      </w:r>
      <w:commentRangeEnd w:id="223"/>
      <w:r w:rsidR="00B970F9">
        <w:rPr>
          <w:rStyle w:val="CommentReference"/>
        </w:rPr>
        <w:commentReference w:id="223"/>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45240681" w14:textId="67055FFC" w:rsidR="00195F2B" w:rsidRPr="00781130" w:rsidRDefault="00781130" w:rsidP="00195F2B">
      <w:r w:rsidRPr="00781130">
        <w:lastRenderedPageBreak/>
        <w:t>Risk measurement enables us to assess the aggregation model's performance in terms of accuracy</w:t>
      </w:r>
      <w:ins w:id="224" w:author="artin majdi" w:date="2023-06-24T09:13:00Z">
        <w:r w:rsidR="00AE26BC">
          <w:t xml:space="preserve"> (</w:t>
        </w:r>
        <w:r w:rsidR="00AE26BC">
          <w:t>of the aggregated labels with respect to the ground truth labels</w:t>
        </w:r>
        <w:r w:rsidR="00AE26BC">
          <w:t>)</w:t>
        </w:r>
      </w:ins>
      <w:r w:rsidRPr="00781130">
        <w:t>, overfitting (when risk is minimized but the model performs poorly on unseen data), and model complexity.</w:t>
      </w:r>
    </w:p>
    <w:p w14:paraId="282BCF84" w14:textId="77777777" w:rsidR="00781130" w:rsidRPr="00781130" w:rsidRDefault="00781130" w:rsidP="00BD680D">
      <w:r w:rsidRPr="00781130">
        <w:t xml:space="preserve">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w:t>
      </w:r>
      <w:r w:rsidR="00B970F9">
        <w:t xml:space="preserve">defined </w:t>
      </w:r>
      <w:r w:rsidRPr="00781130">
        <w:t>as follows:</w:t>
      </w:r>
    </w:p>
    <w:p w14:paraId="33C4C548" w14:textId="77777777" w:rsidR="00781130" w:rsidRPr="00781130" w:rsidRDefault="00781130" w:rsidP="00BD680D">
      <w:r w:rsidRPr="00781130">
        <w:t>\begin{equation}</w:t>
      </w:r>
    </w:p>
    <w:p w14:paraId="1ED13C31" w14:textId="77777777" w:rsidR="00781130" w:rsidRPr="00781130" w:rsidRDefault="00781130" w:rsidP="00BD680D">
      <w:r w:rsidRPr="00781130">
        <w:t>R(h) = \frac{1}{N} \sum_{i=1}^{N} \mathcal{L} \left( Y^{(i)}, h\left(\left\{Z_{\alpha}^{(i)}\right\}_{\alpha=1}^{M}\right)\right)</w:t>
      </w:r>
    </w:p>
    <w:p w14:paraId="5BFEDFE4" w14:textId="2BC45639" w:rsidR="00781130" w:rsidRPr="00781130" w:rsidRDefault="00781130" w:rsidP="00BD680D">
      <w:r w:rsidRPr="00781130">
        <w:t>\label{</w:t>
      </w:r>
      <w:ins w:id="225" w:author="artin majdi" w:date="2023-06-22T09:21:00Z">
        <w:r w:rsidR="007259C3">
          <w:t>eq:</w:t>
        </w:r>
      </w:ins>
      <w:r w:rsidRPr="00781130">
        <w:t>crowd.Eq.2.risk.emp}</w:t>
      </w:r>
    </w:p>
    <w:p w14:paraId="5BE02197" w14:textId="77777777" w:rsidR="00781130" w:rsidRPr="00781130" w:rsidRDefault="00781130" w:rsidP="00BD680D">
      <w:r w:rsidRPr="00781130">
        <w:t>\end{equation}</w:t>
      </w:r>
    </w:p>
    <w:p w14:paraId="4075900C" w14:textId="77777777" w:rsidR="00781130" w:rsidRPr="00781130" w:rsidRDefault="00781130" w:rsidP="00BD680D">
      <w:r w:rsidRPr="00781130">
        <w:t>In this context, $\mathcal{L}(\cdot)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$\widehat{h} $ that minimizes the risk, following the principle of risk minimization~\cite{vapnik_Principles_1991}:</w:t>
      </w:r>
    </w:p>
    <w:p w14:paraId="72A06018" w14:textId="77777777" w:rsidR="00781130" w:rsidRPr="00781130" w:rsidRDefault="00781130" w:rsidP="00BD680D">
      <w:r w:rsidRPr="00781130">
        <w:t>\begin{equation}</w:t>
      </w:r>
    </w:p>
    <w:p w14:paraId="0D937421" w14:textId="064772E9" w:rsidR="00781130" w:rsidRPr="00781130" w:rsidRDefault="00781130" w:rsidP="00BD680D">
      <w:r w:rsidRPr="00781130">
        <w:t>\widehat{h} = \underset{h}{\text{argmin}}  R(h)</w:t>
      </w:r>
    </w:p>
    <w:p w14:paraId="6CDACFC1" w14:textId="7489A4F7" w:rsidR="00781130" w:rsidRPr="00781130" w:rsidRDefault="00781130" w:rsidP="00BD680D">
      <w:r w:rsidRPr="00781130">
        <w:t>\label{</w:t>
      </w:r>
      <w:ins w:id="226" w:author="artin majdi" w:date="2023-06-22T09:21:00Z">
        <w:r w:rsidR="007259C3">
          <w:t>eq:</w:t>
        </w:r>
      </w:ins>
      <w:r w:rsidRPr="00781130">
        <w:t>crowd.Eq.3.risk.h}</w:t>
      </w:r>
    </w:p>
    <w:p w14:paraId="2161210B" w14:textId="77777777" w:rsidR="00781130" w:rsidRDefault="00781130" w:rsidP="00BD680D">
      <w:r w:rsidRPr="00781130">
        <w:t>\end{equation}</w:t>
      </w:r>
    </w:p>
    <w:p w14:paraId="2AA7C810" w14:textId="77777777" w:rsidR="000C1CB0" w:rsidRPr="00781130" w:rsidRDefault="000C1CB0" w:rsidP="00BD680D"/>
    <w:p w14:paraId="263D5546" w14:textId="708E36E8" w:rsidR="00781130" w:rsidRPr="00781130" w:rsidRDefault="00781130" w:rsidP="00B2120B">
      <w:pPr>
        <w:pStyle w:val="Heading2"/>
      </w:pPr>
      <w:r w:rsidRPr="00781130">
        <w:lastRenderedPageBreak/>
        <w:t>\subsection{Generating Annotators</w:t>
      </w:r>
      <w:r w:rsidR="00D15702">
        <w:t>’</w:t>
      </w:r>
      <w:r w:rsidRPr="00781130">
        <w:t xml:space="preserve">  Label Sets from Ground Truth}</w:t>
      </w:r>
    </w:p>
    <w:p w14:paraId="19FD33B3" w14:textId="5A3310B5" w:rsidR="00781130" w:rsidRPr="00781130" w:rsidRDefault="00781130" w:rsidP="00BD680D">
      <w:r w:rsidRPr="00781130">
        <w:t xml:space="preserve">In order to evaluate the proposed crowd-certain </w:t>
      </w:r>
      <w:del w:id="227" w:author="artin majdi" w:date="2023-06-22T08:56:00Z">
        <w:r w:rsidRPr="00781130" w:rsidDel="00F26838">
          <w:delText>technique  (</w:delText>
        </w:r>
      </w:del>
      <w:ins w:id="228" w:author="artin majdi" w:date="2023-06-22T08:56:00Z">
        <w:r w:rsidR="00F26838" w:rsidRPr="00781130">
          <w:t>technique (</w:t>
        </w:r>
      </w:ins>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del w:id="229" w:author="artin majdi" w:date="2023-06-22T08:06:00Z">
        <w:r w:rsidRPr="00781130" w:rsidDel="00CB210A">
          <w:delText>{</w:delText>
        </w:r>
      </w:del>
      <w:r w:rsidRPr="00781130">
        <w:t>\alpha</w:t>
      </w:r>
      <w:del w:id="230" w:author="artin majdi" w:date="2023-06-22T08:06:00Z">
        <w:r w:rsidRPr="00781130" w:rsidDel="00CB210A">
          <w:delText>,k}</w:delText>
        </w:r>
      </w:del>
      <w:ins w:id="231" w:author="artin majdi" w:date="2023-06-22T08:06:00Z">
        <w:r w:rsidR="00CB210A">
          <w:t xml:space="preserve">^{(k)} </w:t>
        </w:r>
      </w:ins>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$Z_{\alpha}^{(i)} $ from the ground truth labels for each instance $i $.</w:t>
      </w:r>
    </w:p>
    <w:p w14:paraId="3DE470B8" w14:textId="7DEDDAC5" w:rsidR="00781130" w:rsidRPr="00781130" w:rsidRDefault="00781130" w:rsidP="00BD680D">
      <w:r w:rsidRPr="00781130">
        <w:t>For each annotator $\alpha $, each instance $i $ and class $k $ in the dataset is assigned its true label with probability $\pi</w:t>
      </w:r>
      <w:ins w:id="232" w:author="artin majdi" w:date="2023-06-22T08:07:00Z">
        <w:r w:rsidR="00ED35F0">
          <w:t>_</w:t>
        </w:r>
        <w:r w:rsidR="00ED35F0" w:rsidRPr="00ED35F0">
          <w:t>\alpha^{(k)}</w:t>
        </w:r>
      </w:ins>
      <w:del w:id="233" w:author="artin majdi" w:date="2023-06-22T08:07:00Z">
        <w:r w:rsidRPr="00781130" w:rsidDel="00ED35F0">
          <w:delText xml:space="preserve">_{\alpha,k} </w:delText>
        </w:r>
      </w:del>
      <w:r w:rsidRPr="00781130">
        <w:t>$ and the opposite label with probability $ (1-\pi_</w:t>
      </w:r>
      <w:del w:id="234" w:author="artin majdi" w:date="2023-06-22T08:07:00Z">
        <w:r w:rsidRPr="00781130" w:rsidDel="00ED35F0">
          <w:delText>{\alpha</w:delText>
        </w:r>
      </w:del>
      <w:ins w:id="235" w:author="artin majdi" w:date="2023-06-22T08:07:00Z">
        <w:r w:rsidR="00ED35F0">
          <w:rPr>
            <w:rFonts w:hint="eastAsia"/>
          </w:rPr>
          <w:t>\</w:t>
        </w:r>
        <w:r w:rsidR="00ED35F0">
          <w:t>alpha^{(</w:t>
        </w:r>
      </w:ins>
      <w:del w:id="236" w:author="artin majdi" w:date="2023-06-22T08:07:00Z">
        <w:r w:rsidRPr="00781130" w:rsidDel="00ED35F0">
          <w:delText>,</w:delText>
        </w:r>
      </w:del>
      <w:r w:rsidRPr="00781130">
        <w:t>k</w:t>
      </w:r>
      <w:ins w:id="237" w:author="artin majdi" w:date="2023-06-22T08:07:00Z">
        <w:r w:rsidR="00ED35F0">
          <w:t>)</w:t>
        </w:r>
      </w:ins>
      <w:r w:rsidRPr="00781130">
        <w:t>}</w:t>
      </w:r>
      <w:ins w:id="238" w:author="artin majdi" w:date="2023-06-22T08:56:00Z">
        <w:r w:rsidR="00517CBF">
          <w:t>)</w:t>
        </w:r>
      </w:ins>
      <w:del w:id="239" w:author="artin majdi" w:date="2023-06-22T08:07:00Z">
        <w:r w:rsidRPr="00781130" w:rsidDel="00ED35F0">
          <w:delText>)</w:delText>
        </w:r>
      </w:del>
      <w:del w:id="240" w:author="artin majdi" w:date="2023-06-22T08:08:00Z">
        <w:r w:rsidRPr="00781130" w:rsidDel="00DF0F8A">
          <w:delText xml:space="preserve"> </w:delText>
        </w:r>
      </w:del>
      <w:r w:rsidRPr="00781130">
        <w:t xml:space="preserve">$. To generate the labels for each annotator $\alpha $, a random number $0 &lt; \rho^{(i)} &lt; 1 $ is generated for each instance $i $ in the dataset. Then $\forall \alpha,k \; \; \text{if} \; \; \rho^{(i)}\leq </w:t>
      </w:r>
      <w:ins w:id="241" w:author="artin majdi" w:date="2023-06-22T08:08:00Z">
        <w:r w:rsidR="00DF0F8A" w:rsidRPr="00781130">
          <w:t>\pi_</w:t>
        </w:r>
        <w:r w:rsidR="00DF0F8A">
          <w:rPr>
            <w:rFonts w:hint="eastAsia"/>
          </w:rPr>
          <w:t>\</w:t>
        </w:r>
        <w:r w:rsidR="00DF0F8A">
          <w:t>alpha^{(</w:t>
        </w:r>
        <w:r w:rsidR="00DF0F8A" w:rsidRPr="00781130">
          <w:t>k</w:t>
        </w:r>
        <w:r w:rsidR="00DF0F8A">
          <w:t>)</w:t>
        </w:r>
        <w:r w:rsidR="00DF0F8A" w:rsidRPr="00781130">
          <w:t xml:space="preserve">}$. </w:t>
        </w:r>
      </w:ins>
      <w:del w:id="242" w:author="artin majdi" w:date="2023-06-22T08:08:00Z">
        <w:r w:rsidRPr="00781130" w:rsidDel="00DF0F8A">
          <w:delText xml:space="preserve">\pi_{\alpha,k} </w:delText>
        </w:r>
      </w:del>
      <w:ins w:id="243" w:author="artin majdi" w:date="2023-06-22T08:28:00Z">
        <w:r w:rsidR="00064C10">
          <w:t>T</w:t>
        </w:r>
      </w:ins>
      <w:del w:id="244" w:author="artin majdi" w:date="2023-06-22T08:28:00Z">
        <w:r w:rsidRPr="00781130" w:rsidDel="00064C10">
          <w:delText>$ t</w:delText>
        </w:r>
      </w:del>
      <w:r w:rsidRPr="00781130">
        <w:t>hen the true label is used for that instance and class for the annotator $\alpha $; otherwise, the incorrect label is used.</w:t>
      </w:r>
    </w:p>
    <w:p w14:paraId="7FC52093" w14:textId="02E606C7" w:rsidR="00781130" w:rsidRPr="00781130" w:rsidRDefault="00781130" w:rsidP="00BD680D">
      <w:r w:rsidRPr="00781130">
        <w:t>The calculated annotator labels $z_{\alpha</w:t>
      </w:r>
      <w:del w:id="245" w:author="artin majdi" w:date="2023-06-22T08:08:00Z">
        <w:r w:rsidRPr="00781130" w:rsidDel="00DF0F8A">
          <w:delText>,k</w:delText>
        </w:r>
      </w:del>
      <w:r w:rsidRPr="00781130">
        <w:t>}^{</w:t>
      </w:r>
      <w:del w:id="246" w:author="artin majdi" w:date="2023-06-22T07:55:00Z">
        <w:r w:rsidRPr="00781130" w:rsidDel="00C31F76">
          <w:delText>(i)</w:delText>
        </w:r>
      </w:del>
      <w:ins w:id="247" w:author="artin majdi" w:date="2023-06-22T07:55:00Z">
        <w:r w:rsidR="00C31F76">
          <w:t>(i,k)</w:t>
        </w:r>
      </w:ins>
      <w:r w:rsidRPr="00781130">
        <w:t>} $ for each annotator $\alpha $, instance $i $ and class $k $ are as follows:</w:t>
      </w:r>
    </w:p>
    <w:p w14:paraId="487FB085" w14:textId="77777777" w:rsidR="00781130" w:rsidRPr="00781130" w:rsidRDefault="00781130" w:rsidP="00BD680D">
      <w:r w:rsidRPr="00781130">
        <w:t>\begin{equation}</w:t>
      </w:r>
    </w:p>
    <w:p w14:paraId="65A3C7BD" w14:textId="137DB24E" w:rsidR="00781130" w:rsidRPr="00781130" w:rsidRDefault="00781130" w:rsidP="00BD680D">
      <w:r w:rsidRPr="00781130">
        <w:t xml:space="preserve">    z_{\alpha</w:t>
      </w:r>
      <w:del w:id="248" w:author="artin majdi" w:date="2023-06-22T08:21:00Z">
        <w:r w:rsidRPr="00781130" w:rsidDel="005F4885">
          <w:delText>,k}</w:delText>
        </w:r>
      </w:del>
      <w:ins w:id="249" w:author="artin majdi" w:date="2023-06-22T08:21:00Z">
        <w:r w:rsidR="005F4885">
          <w:t>}</w:t>
        </w:r>
      </w:ins>
      <w:r w:rsidRPr="00781130">
        <w:t>^{</w:t>
      </w:r>
      <w:del w:id="250" w:author="artin majdi" w:date="2023-06-22T07:55:00Z">
        <w:r w:rsidRPr="00781130" w:rsidDel="00C31F76">
          <w:delText>(i)</w:delText>
        </w:r>
      </w:del>
      <w:ins w:id="251" w:author="artin majdi" w:date="2023-06-22T07:55:00Z">
        <w:r w:rsidR="00C31F76">
          <w:t>(i,k)</w:t>
        </w:r>
      </w:ins>
      <w:r w:rsidRPr="00781130">
        <w:t>} =</w:t>
      </w:r>
    </w:p>
    <w:p w14:paraId="57328D4D" w14:textId="77777777" w:rsidR="00781130" w:rsidRPr="00781130" w:rsidRDefault="00781130" w:rsidP="00BD680D">
      <w:r w:rsidRPr="00781130">
        <w:t xml:space="preserve">    \begin{cases}</w:t>
      </w:r>
    </w:p>
    <w:p w14:paraId="4963B58A" w14:textId="0F4A0E2D" w:rsidR="00781130" w:rsidRPr="00781130" w:rsidRDefault="00781130" w:rsidP="00BD680D">
      <w:r w:rsidRPr="00781130">
        <w:t xml:space="preserve">        y</w:t>
      </w:r>
      <w:del w:id="252" w:author="artin majdi" w:date="2023-06-22T08:15:00Z">
        <w:r w:rsidRPr="00781130" w:rsidDel="00C027EB">
          <w:delText>_k</w:delText>
        </w:r>
      </w:del>
      <w:r w:rsidRPr="00781130">
        <w:t>^{</w:t>
      </w:r>
      <w:del w:id="253" w:author="artin majdi" w:date="2023-06-22T07:55:00Z">
        <w:r w:rsidRPr="00781130" w:rsidDel="00C31F76">
          <w:delText>(i)</w:delText>
        </w:r>
      </w:del>
      <w:ins w:id="254" w:author="artin majdi" w:date="2023-06-22T07:55:00Z">
        <w:r w:rsidR="00C31F76">
          <w:t>(i,k)</w:t>
        </w:r>
      </w:ins>
      <w:r w:rsidRPr="00781130">
        <w:t xml:space="preserve">} &amp; \text{if } \rho^{(i)}  \leq </w:t>
      </w:r>
      <w:ins w:id="255" w:author="artin majdi" w:date="2023-06-22T08:13:00Z">
        <w:r w:rsidR="002A791D" w:rsidRPr="002A791D">
          <w:t>\pi_\alpha^{(k)}</w:t>
        </w:r>
        <w:r w:rsidR="002A791D" w:rsidRPr="002A791D" w:rsidDel="002A791D">
          <w:t xml:space="preserve"> </w:t>
        </w:r>
      </w:ins>
      <w:del w:id="256" w:author="artin majdi" w:date="2023-06-22T08:13:00Z">
        <w:r w:rsidRPr="00781130" w:rsidDel="002A791D">
          <w:delText>\pi_{\alpha,k}</w:delText>
        </w:r>
      </w:del>
      <w:r w:rsidRPr="00781130">
        <w:t>, \\</w:t>
      </w:r>
    </w:p>
    <w:p w14:paraId="11383E8F" w14:textId="0E9B787E" w:rsidR="00781130" w:rsidRPr="00781130" w:rsidRDefault="00781130" w:rsidP="00BD680D">
      <w:r w:rsidRPr="00781130">
        <w:t xml:space="preserve">        1 - y</w:t>
      </w:r>
      <w:del w:id="257" w:author="artin majdi" w:date="2023-06-22T08:15:00Z">
        <w:r w:rsidRPr="00781130" w:rsidDel="00C027EB">
          <w:delText>_k</w:delText>
        </w:r>
      </w:del>
      <w:r w:rsidRPr="00781130">
        <w:t>^{</w:t>
      </w:r>
      <w:del w:id="258" w:author="artin majdi" w:date="2023-06-22T07:55:00Z">
        <w:r w:rsidRPr="00781130" w:rsidDel="00C31F76">
          <w:delText>(i)</w:delText>
        </w:r>
      </w:del>
      <w:ins w:id="259" w:author="artin majdi" w:date="2023-06-22T07:55:00Z">
        <w:r w:rsidR="00C31F76">
          <w:t>(i,k)</w:t>
        </w:r>
      </w:ins>
      <w:r w:rsidRPr="00781130">
        <w:t xml:space="preserve">} &amp; \text{if } \rho^{(i)} &gt; </w:t>
      </w:r>
      <w:ins w:id="260" w:author="artin majdi" w:date="2023-06-22T08:13:00Z">
        <w:r w:rsidR="002A791D" w:rsidRPr="002A791D">
          <w:t>\pi_\alpha^{(k)}</w:t>
        </w:r>
        <w:r w:rsidR="002A791D" w:rsidRPr="002A791D" w:rsidDel="002A791D">
          <w:t xml:space="preserve"> </w:t>
        </w:r>
      </w:ins>
      <w:del w:id="261" w:author="artin majdi" w:date="2023-06-22T08:13:00Z">
        <w:r w:rsidRPr="00781130" w:rsidDel="002A791D">
          <w:delText>\pi_{\alpha,k}</w:delText>
        </w:r>
      </w:del>
      <w:r w:rsidRPr="00781130">
        <w:t>,</w:t>
      </w:r>
    </w:p>
    <w:p w14:paraId="35C4BC1B" w14:textId="77777777" w:rsidR="00781130" w:rsidRPr="00781130" w:rsidRDefault="00781130" w:rsidP="00BD680D">
      <w:r w:rsidRPr="00781130">
        <w:lastRenderedPageBreak/>
        <w:t xml:space="preserve">    \end{cases} \quad \forall i, a, k</w:t>
      </w:r>
    </w:p>
    <w:p w14:paraId="57712E93" w14:textId="04E308F4" w:rsidR="00781130" w:rsidRPr="00781130" w:rsidRDefault="00781130" w:rsidP="00BD680D">
      <w:r w:rsidRPr="00781130">
        <w:t xml:space="preserve">    \label{</w:t>
      </w:r>
      <w:ins w:id="262" w:author="artin majdi" w:date="2023-06-22T09:21:00Z">
        <w:r w:rsidR="007259C3">
          <w:t>eq:</w:t>
        </w:r>
      </w:ins>
      <w:r w:rsidRPr="00781130">
        <w:t>crowd.Eq.4.fictitious_label}</w:t>
      </w:r>
    </w:p>
    <w:p w14:paraId="2C14A448" w14:textId="77777777" w:rsidR="00781130" w:rsidRPr="00781130" w:rsidRDefault="00781130" w:rsidP="00BD680D">
      <w:r w:rsidRPr="00781130">
        <w:t>\end{equation}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2120B">
      <w:pPr>
        <w:pStyle w:val="Heading2"/>
      </w:pPr>
      <w:r w:rsidRPr="00781130">
        <w:t>\subsection{Uncertainty Measurement}</w:t>
      </w:r>
      <w:ins w:id="263" w:author="artin majdi" w:date="2023-06-19T21:30:00Z">
        <w:r w:rsidR="00824460">
          <w:t>\label{subsec:crowd.uncertainty}</w:t>
        </w:r>
      </w:ins>
    </w:p>
    <w:p w14:paraId="16B52318" w14:textId="77777777" w:rsidR="00781130" w:rsidRPr="00781130" w:rsidRDefault="00781130" w:rsidP="00BD680D">
      <w:r w:rsidRPr="00781130">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3E101C85" w14:textId="45D0A514" w:rsidR="00781130" w:rsidRPr="00781130" w:rsidRDefault="00781130" w:rsidP="00BD680D">
      <w:r w:rsidRPr="00781130">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0B22FB21" w14:textId="61F1C754"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264"/>
      <w:r w:rsidRPr="00781130">
        <w:t xml:space="preserve">similar to </w:t>
      </w:r>
      <w:commentRangeStart w:id="265"/>
      <w:r w:rsidRPr="00781130">
        <w:t>ensemble learning</w:t>
      </w:r>
      <w:ins w:id="266" w:author="artin majdi" w:date="2023-06-24T09:53:00Z">
        <w:r w:rsidR="00AA6FB9">
          <w:t>~\cite{</w:t>
        </w:r>
        <w:r w:rsidR="00AA6FB9" w:rsidRPr="00AA6FB9">
          <w:t>zhou_Ensemblelearning_2009</w:t>
        </w:r>
        <w:r w:rsidR="00AA6FB9">
          <w:t>}</w:t>
        </w:r>
      </w:ins>
      <w:r w:rsidRPr="00781130">
        <w:t xml:space="preserve"> </w:t>
      </w:r>
      <w:commentRangeEnd w:id="265"/>
      <w:r w:rsidR="00C24EC5">
        <w:rPr>
          <w:rStyle w:val="CommentReference"/>
        </w:rPr>
        <w:commentReference w:id="265"/>
      </w:r>
      <w:r w:rsidRPr="00781130">
        <w:t>(using a set of $G $ different classification techniques such as random forest, SVM, CNN, Adaboost, etc.)</w:t>
      </w:r>
      <w:commentRangeEnd w:id="264"/>
      <w:r w:rsidR="0005777F">
        <w:rPr>
          <w:rStyle w:val="CommentReference"/>
        </w:rPr>
        <w:commentReference w:id="264"/>
      </w:r>
      <w:r w:rsidRPr="00781130">
        <w:t>. In either case, we obtain a set of $G $ classifiers ${\left\{</w:t>
      </w:r>
      <w:ins w:id="267" w:author="artin majdi" w:date="2023-06-22T06:48:00Z">
        <w:r w:rsidR="00435FAC">
          <w:t>f</w:t>
        </w:r>
      </w:ins>
      <w:del w:id="268" w:author="artin majdi" w:date="2023-06-22T06:48:00Z">
        <w:r w:rsidRPr="00781130" w:rsidDel="00435FAC">
          <w:delText>F</w:delText>
        </w:r>
      </w:del>
      <w:r w:rsidRPr="00781130">
        <w:t>_{\alpha}^{(g)}( \cdot)\right\}}_{g=1}^G $ for each annotator $\alpha $. The classifier $</w:t>
      </w:r>
      <w:ins w:id="269" w:author="artin majdi" w:date="2023-06-22T06:48:00Z">
        <w:r w:rsidR="00435FAC">
          <w:t>f</w:t>
        </w:r>
      </w:ins>
      <w:del w:id="270" w:author="artin majdi" w:date="2023-06-22T06:48:00Z">
        <w:r w:rsidRPr="00781130" w:rsidDel="00435FAC">
          <w:delText>F</w:delText>
        </w:r>
      </w:del>
      <w:r w:rsidRPr="00781130">
        <w:t xml:space="preserve">_{\alpha}^{(g)}( \cdot) $ is a pre-trained or pre-designed model that has been trained on a labeled training dataset $\mathbb{D}_\alpha^{\mathrm{train}} $. This training process enables </w:t>
      </w:r>
      <w:r w:rsidRPr="00781130">
        <w:lastRenderedPageBreak/>
        <w:t>$</w:t>
      </w:r>
      <w:ins w:id="271" w:author="artin majdi" w:date="2023-06-22T06:48:00Z">
        <w:r w:rsidR="00435FAC">
          <w:t>f</w:t>
        </w:r>
      </w:ins>
      <w:del w:id="272" w:author="artin majdi" w:date="2023-06-22T06:48:00Z">
        <w:r w:rsidRPr="00781130" w:rsidDel="00435FAC">
          <w:delText>F</w:delText>
        </w:r>
      </w:del>
      <w:r w:rsidRPr="00781130">
        <w:t>_{\alpha}^{(g)}(\cdot) $ to learn the underlying patterns in the data and make predictions on unseen instances.</w:t>
      </w:r>
    </w:p>
    <w:p w14:paraId="5808C82D" w14:textId="5FAB2AD1" w:rsidR="00781130" w:rsidRPr="00781130" w:rsidRDefault="00781130" w:rsidP="00BD680D">
      <w:r w:rsidRPr="00781130">
        <w:t>After training, we feed the test samples $X^{(i)}\in \mathbb{X}^{\text{test}} $ to the $g $-th classifier $</w:t>
      </w:r>
      <w:ins w:id="273" w:author="artin majdi" w:date="2023-06-22T06:49:00Z">
        <w:r w:rsidR="00435FAC">
          <w:t>f</w:t>
        </w:r>
      </w:ins>
      <w:del w:id="274" w:author="artin majdi" w:date="2023-06-22T06:49:00Z">
        <w:r w:rsidRPr="00781130" w:rsidDel="00435FAC">
          <w:delText>F</w:delText>
        </w:r>
      </w:del>
      <w:r w:rsidRPr="00781130">
        <w:t>_{\alpha}^{(g)}(\cdot) $ as test cases. The classifier $</w:t>
      </w:r>
      <w:ins w:id="275" w:author="artin majdi" w:date="2023-06-22T06:49:00Z">
        <w:r w:rsidR="00435FAC">
          <w:t>f</w:t>
        </w:r>
      </w:ins>
      <w:del w:id="276" w:author="artin majdi" w:date="2023-06-22T06:49:00Z">
        <w:r w:rsidRPr="00781130" w:rsidDel="00435FAC">
          <w:delText>F</w:delText>
        </w:r>
      </w:del>
      <w:r w:rsidRPr="00781130">
        <w:t>_{\alpha}^{(g)}(\cdot) $ then outputs a set of predicted probabilities $\left\{p_{\alpha</w:t>
      </w:r>
      <w:del w:id="277" w:author="artin majdi" w:date="2023-06-22T08:21:00Z">
        <w:r w:rsidRPr="00781130" w:rsidDel="005F4885">
          <w:delText>,k}</w:delText>
        </w:r>
      </w:del>
      <w:ins w:id="278" w:author="artin majdi" w:date="2023-06-22T08:21:00Z">
        <w:r w:rsidR="005F4885">
          <w:t>}</w:t>
        </w:r>
      </w:ins>
      <w:r w:rsidRPr="00781130">
        <w:t>^{</w:t>
      </w:r>
      <w:del w:id="279" w:author="artin majdi" w:date="2023-06-22T08:02:00Z">
        <w:r w:rsidRPr="00781130" w:rsidDel="006E5BC3">
          <w:delText>(i,g)</w:delText>
        </w:r>
      </w:del>
      <w:ins w:id="280" w:author="artin majdi" w:date="2023-06-22T08:04:00Z">
        <w:r w:rsidR="00874263">
          <w:t>(i,k),(g)</w:t>
        </w:r>
      </w:ins>
      <w:r w:rsidRPr="00781130">
        <w:t>}\right\}_{k=1}^{K} $ representing the probability that class $k $ is present in the sample. Consequently, we obtain a collection of $G $ predicted probability sets $\left\{ \left\{ p_{\alpha</w:t>
      </w:r>
      <w:del w:id="281" w:author="artin majdi" w:date="2023-06-22T08:21:00Z">
        <w:r w:rsidRPr="00781130" w:rsidDel="005F4885">
          <w:delText>,k}</w:delText>
        </w:r>
      </w:del>
      <w:ins w:id="282" w:author="artin majdi" w:date="2023-06-22T08:21:00Z">
        <w:r w:rsidR="005F4885">
          <w:t>}</w:t>
        </w:r>
      </w:ins>
      <w:r w:rsidRPr="00781130">
        <w:t>^{</w:t>
      </w:r>
      <w:del w:id="283" w:author="artin majdi" w:date="2023-06-22T08:02:00Z">
        <w:r w:rsidRPr="00781130" w:rsidDel="006E5BC3">
          <w:delText>(i,g)</w:delText>
        </w:r>
      </w:del>
      <w:ins w:id="284" w:author="artin majdi" w:date="2023-06-22T08:04:00Z">
        <w:r w:rsidR="00874263">
          <w:t>(i,k),(g)</w:t>
        </w:r>
      </w:ins>
      <w:r w:rsidRPr="00781130">
        <w:t>}\right\}_{k=1}^K \right\}_{g=1}^G $ for each annotator $\alpha $ and instance $i $. The set $\left\{p_{\alpha</w:t>
      </w:r>
      <w:del w:id="285" w:author="artin majdi" w:date="2023-06-22T08:21:00Z">
        <w:r w:rsidRPr="00781130" w:rsidDel="005F4885">
          <w:delText>,k}</w:delText>
        </w:r>
      </w:del>
      <w:ins w:id="286" w:author="artin majdi" w:date="2023-06-22T08:21:00Z">
        <w:r w:rsidR="005F4885">
          <w:t>}</w:t>
        </w:r>
      </w:ins>
      <w:r w:rsidRPr="00781130">
        <w:t>^{</w:t>
      </w:r>
      <w:del w:id="287" w:author="artin majdi" w:date="2023-06-22T08:02:00Z">
        <w:r w:rsidRPr="00781130" w:rsidDel="006E5BC3">
          <w:delText>(i,g)</w:delText>
        </w:r>
      </w:del>
      <w:ins w:id="288" w:author="artin majdi" w:date="2023-06-22T08:04:00Z">
        <w:r w:rsidR="00874263">
          <w:t>(i,k),(g)</w:t>
        </w:r>
      </w:ins>
      <w:r w:rsidRPr="00781130">
        <w:t>}\right\}_{g=1}^G $ contains the predicted probabilities for class $k $, annotator $\alpha $, and instance $i $. Disagreements between predicted probabilities $\left\{p_{\alpha</w:t>
      </w:r>
      <w:del w:id="289" w:author="artin majdi" w:date="2023-06-22T08:21:00Z">
        <w:r w:rsidRPr="00781130" w:rsidDel="005F4885">
          <w:delText>,k}</w:delText>
        </w:r>
      </w:del>
      <w:ins w:id="290" w:author="artin majdi" w:date="2023-06-22T08:21:00Z">
        <w:r w:rsidR="005F4885">
          <w:t>}</w:t>
        </w:r>
      </w:ins>
      <w:r w:rsidRPr="00781130">
        <w:t>^{</w:t>
      </w:r>
      <w:del w:id="291" w:author="artin majdi" w:date="2023-06-22T08:02:00Z">
        <w:r w:rsidRPr="00781130" w:rsidDel="006E5BC3">
          <w:delText>(i,g)</w:delText>
        </w:r>
      </w:del>
      <w:ins w:id="292" w:author="artin majdi" w:date="2023-06-22T08:04:00Z">
        <w:r w:rsidR="00874263">
          <w:t>(i,k),(g)</w:t>
        </w:r>
      </w:ins>
      <w:r w:rsidRPr="00781130">
        <w:t>}\right\}_{g=1}^G $ can be used to estimate uncertainty.</w:t>
      </w:r>
    </w:p>
    <w:p w14:paraId="63F4401C" w14:textId="29FEBF83" w:rsidR="00781130" w:rsidRPr="00781130" w:rsidRDefault="00781130" w:rsidP="00BD680D">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w:t>
      </w:r>
      <w:ins w:id="293" w:author="artin majdi" w:date="2023-06-22T06:49:00Z">
        <w:r w:rsidR="00435FAC">
          <w:t>f</w:t>
        </w:r>
      </w:ins>
      <w:del w:id="294" w:author="artin majdi" w:date="2023-06-22T06:49:00Z">
        <w:r w:rsidRPr="00781130" w:rsidDel="00435FAC">
          <w:delText xml:space="preserve"> F</w:delText>
        </w:r>
      </w:del>
      <w:r w:rsidRPr="00781130">
        <w:t>_{\alpha}^{(g)}(\cdot)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$g  \in \{1,2,\dots,G\} $ is used as the random seed value during training of the $g$\-th classifier for all annotators.</w:t>
      </w:r>
    </w:p>
    <w:p w14:paraId="0987F8AD" w14:textId="5DCE1C94" w:rsidR="00781130" w:rsidRPr="00781130" w:rsidRDefault="00781130" w:rsidP="00BD680D">
      <w:r w:rsidRPr="00781130">
        <w:t>Define $t_{\alpha</w:t>
      </w:r>
      <w:del w:id="295" w:author="artin majdi" w:date="2023-06-22T08:00:00Z">
        <w:r w:rsidRPr="00781130" w:rsidDel="006E5BC3">
          <w:delText>,k</w:delText>
        </w:r>
      </w:del>
      <w:r w:rsidRPr="00781130">
        <w:t>}^{</w:t>
      </w:r>
      <w:del w:id="296" w:author="artin majdi" w:date="2023-06-22T08:04:00Z">
        <w:r w:rsidRPr="00781130" w:rsidDel="00874263">
          <w:delText>(i,g)</w:delText>
        </w:r>
      </w:del>
      <w:ins w:id="297" w:author="artin majdi" w:date="2023-06-22T08:04:00Z">
        <w:r w:rsidR="00874263">
          <w:t>(i,k),(g)</w:t>
        </w:r>
      </w:ins>
      <w:r w:rsidRPr="00781130">
        <w:t>} $ as the predicted label obtained by binarizing the predicted probabilities $p_{\alpha</w:t>
      </w:r>
      <w:del w:id="298" w:author="artin majdi" w:date="2023-06-22T08:21:00Z">
        <w:r w:rsidRPr="00781130" w:rsidDel="005F4885">
          <w:delText>,k}</w:delText>
        </w:r>
      </w:del>
      <w:ins w:id="299" w:author="artin majdi" w:date="2023-06-22T08:21:00Z">
        <w:r w:rsidR="005F4885">
          <w:t>}</w:t>
        </w:r>
      </w:ins>
      <w:r w:rsidRPr="00781130">
        <w:t xml:space="preserve">^{ </w:t>
      </w:r>
      <w:del w:id="300" w:author="artin majdi" w:date="2023-06-22T08:02:00Z">
        <w:r w:rsidRPr="00781130" w:rsidDel="006E5BC3">
          <w:delText>(i,g)</w:delText>
        </w:r>
      </w:del>
      <w:ins w:id="301" w:author="artin majdi" w:date="2023-06-22T08:04:00Z">
        <w:r w:rsidR="00874263">
          <w:t>(i,k),(g)</w:t>
        </w:r>
      </w:ins>
      <w:r w:rsidRPr="00781130">
        <w:t>} $ using the threshold $\theta_{\alpha</w:t>
      </w:r>
      <w:del w:id="302" w:author="artin majdi" w:date="2023-06-22T08:21:00Z">
        <w:r w:rsidRPr="00781130" w:rsidDel="005F4885">
          <w:delText>,k</w:delText>
        </w:r>
      </w:del>
      <w:r w:rsidRPr="00781130">
        <w:t>}^{</w:t>
      </w:r>
      <w:ins w:id="303" w:author="artin majdi" w:date="2023-06-22T08:21:00Z">
        <w:r w:rsidR="005F4885">
          <w:t>(k),</w:t>
        </w:r>
      </w:ins>
      <w:r w:rsidRPr="00781130">
        <w:t>(g)} $ as shown in the Glossary of Symbols section.</w:t>
      </w:r>
    </w:p>
    <w:p w14:paraId="405BAC56" w14:textId="50CBF5D1" w:rsidR="00781130" w:rsidRDefault="00781130" w:rsidP="00BD680D">
      <w:r w:rsidRPr="00781130">
        <w:t>Uncertainty measures are used to quantify the level of uncertainty or confidence associated with the predictions of a model. In this work, we need to measure the uncertainty $u_{\alpha</w:t>
      </w:r>
      <w:del w:id="304" w:author="artin majdi" w:date="2023-06-22T08:21:00Z">
        <w:r w:rsidRPr="00781130" w:rsidDel="0049526E">
          <w:delText>,k}</w:delText>
        </w:r>
      </w:del>
      <w:ins w:id="305" w:author="artin majdi" w:date="2023-06-22T08:21:00Z">
        <w:r w:rsidR="0049526E">
          <w:t>}</w:t>
        </w:r>
      </w:ins>
      <w:r w:rsidRPr="00781130">
        <w:t>^{</w:t>
      </w:r>
      <w:del w:id="306" w:author="artin majdi" w:date="2023-06-22T07:55:00Z">
        <w:r w:rsidRPr="00781130" w:rsidDel="00C31F76">
          <w:delText>(i)</w:delText>
        </w:r>
      </w:del>
      <w:ins w:id="307" w:author="artin majdi" w:date="2023-06-22T07:55:00Z">
        <w:r w:rsidR="00C31F76">
          <w:t>(i,k)</w:t>
        </w:r>
      </w:ins>
      <w:r w:rsidRPr="00781130">
        <w:t xml:space="preserve">}$ </w:t>
      </w:r>
      <w:r w:rsidRPr="00781130">
        <w:lastRenderedPageBreak/>
        <w:t>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2120B">
      <w:pPr>
        <w:pStyle w:val="Heading3"/>
      </w:pPr>
      <w:r w:rsidRPr="00D51D50">
        <w:t>\subsubsection{Entropy}</w:t>
      </w:r>
    </w:p>
    <w:p w14:paraId="4DD85E89" w14:textId="4C948315" w:rsidR="00781130" w:rsidDel="00653E9F" w:rsidRDefault="00781130" w:rsidP="00BD680D">
      <w:pPr>
        <w:rPr>
          <w:del w:id="308"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309" w:author="artin majdi" w:date="2023-06-19T21:41:00Z">
        <w:r w:rsidDel="00653E9F">
          <w:delText>%</w:delText>
        </w:r>
      </w:del>
    </w:p>
    <w:p w14:paraId="6922BCD0" w14:textId="65E3E336" w:rsidR="00781130" w:rsidRPr="00781130" w:rsidRDefault="00B84F2D" w:rsidP="00BD680D">
      <w:commentRangeStart w:id="310"/>
      <w:commentRangeEnd w:id="310"/>
      <w:r>
        <w:rPr>
          <w:rStyle w:val="CommentReference"/>
        </w:rPr>
        <w:commentReference w:id="310"/>
      </w:r>
      <w:r w:rsidR="00781130" w:rsidRPr="00781130">
        <w:t>\begin{equation}</w:t>
      </w:r>
    </w:p>
    <w:p w14:paraId="74B26B19" w14:textId="0EAE7A31" w:rsidR="00781130" w:rsidRPr="00781130" w:rsidRDefault="00781130" w:rsidP="00BD680D">
      <w:del w:id="311" w:author="artin majdi" w:date="2023-06-22T00:28:00Z">
        <w:r w:rsidRPr="00781130" w:rsidDel="00014CBF">
          <w:delText>u_</w:delText>
        </w:r>
      </w:del>
      <w:ins w:id="312" w:author="artin majdi" w:date="2023-06-22T00:28:00Z">
        <w:r w:rsidR="00014CBF">
          <w:t>\Delta_</w:t>
        </w:r>
      </w:ins>
      <w:r w:rsidRPr="00781130">
        <w:t>{\alpha</w:t>
      </w:r>
      <w:del w:id="313" w:author="artin majdi" w:date="2023-06-22T08:21:00Z">
        <w:r w:rsidRPr="00781130" w:rsidDel="0049526E">
          <w:delText>,k}</w:delText>
        </w:r>
      </w:del>
      <w:ins w:id="314" w:author="artin majdi" w:date="2023-06-22T08:21:00Z">
        <w:r w:rsidR="0049526E">
          <w:t>}</w:t>
        </w:r>
      </w:ins>
      <w:r w:rsidRPr="00781130">
        <w:t>^{</w:t>
      </w:r>
      <w:del w:id="315" w:author="artin majdi" w:date="2023-06-22T07:55:00Z">
        <w:r w:rsidRPr="00781130" w:rsidDel="00C31F76">
          <w:delText>(i)</w:delText>
        </w:r>
      </w:del>
      <w:ins w:id="316" w:author="artin majdi" w:date="2023-06-22T07:55:00Z">
        <w:r w:rsidR="00C31F76">
          <w:t>(i,k)</w:t>
        </w:r>
      </w:ins>
      <w:r w:rsidRPr="00781130">
        <w:t>}=H\left(\left\{p_{\alpha</w:t>
      </w:r>
      <w:del w:id="317" w:author="artin majdi" w:date="2023-06-22T08:21:00Z">
        <w:r w:rsidRPr="00781130" w:rsidDel="0049526E">
          <w:delText>,k}</w:delText>
        </w:r>
      </w:del>
      <w:ins w:id="318" w:author="artin majdi" w:date="2023-06-22T08:21:00Z">
        <w:r w:rsidR="0049526E">
          <w:t>}</w:t>
        </w:r>
      </w:ins>
      <w:r w:rsidRPr="00781130">
        <w:t>^{</w:t>
      </w:r>
      <w:del w:id="319" w:author="artin majdi" w:date="2023-06-22T08:01:00Z">
        <w:r w:rsidRPr="00781130" w:rsidDel="006E5BC3">
          <w:delText>(i,g)</w:delText>
        </w:r>
      </w:del>
      <w:ins w:id="320" w:author="artin majdi" w:date="2023-06-22T08:04:00Z">
        <w:r w:rsidR="00874263">
          <w:t>(i,k),(g)</w:t>
        </w:r>
      </w:ins>
      <w:r w:rsidRPr="00781130">
        <w:t>}\right\}_{g=1}^{G}\right)=-\sum_{g}{p_{\alpha</w:t>
      </w:r>
      <w:del w:id="321" w:author="artin majdi" w:date="2023-06-22T08:21:00Z">
        <w:r w:rsidRPr="00781130" w:rsidDel="0049526E">
          <w:delText>,k}</w:delText>
        </w:r>
      </w:del>
      <w:ins w:id="322" w:author="artin majdi" w:date="2023-06-22T08:21:00Z">
        <w:r w:rsidR="0049526E">
          <w:t>}</w:t>
        </w:r>
      </w:ins>
      <w:r w:rsidRPr="00781130">
        <w:t>^{</w:t>
      </w:r>
      <w:del w:id="323" w:author="artin majdi" w:date="2023-06-22T08:01:00Z">
        <w:r w:rsidRPr="00781130" w:rsidDel="006E5BC3">
          <w:delText>(i,g)</w:delText>
        </w:r>
      </w:del>
      <w:ins w:id="324" w:author="artin majdi" w:date="2023-06-22T08:04:00Z">
        <w:r w:rsidR="00874263">
          <w:t>(i,k),(g)</w:t>
        </w:r>
      </w:ins>
      <w:r w:rsidRPr="00781130">
        <w:t>} \log\left(p_{\alpha</w:t>
      </w:r>
      <w:del w:id="325" w:author="artin majdi" w:date="2023-06-22T08:21:00Z">
        <w:r w:rsidRPr="00781130" w:rsidDel="0049526E">
          <w:delText>,k}</w:delText>
        </w:r>
      </w:del>
      <w:ins w:id="326" w:author="artin majdi" w:date="2023-06-22T08:21:00Z">
        <w:r w:rsidR="0049526E">
          <w:t>}</w:t>
        </w:r>
      </w:ins>
      <w:r w:rsidRPr="00781130">
        <w:t>^{</w:t>
      </w:r>
      <w:del w:id="327" w:author="artin majdi" w:date="2023-06-22T08:01:00Z">
        <w:r w:rsidRPr="00781130" w:rsidDel="006E5BC3">
          <w:delText>(i,g)</w:delText>
        </w:r>
      </w:del>
      <w:ins w:id="328" w:author="artin majdi" w:date="2023-06-22T08:04:00Z">
        <w:r w:rsidR="00874263">
          <w:t>(i,k),(g)</w:t>
        </w:r>
      </w:ins>
      <w:r w:rsidRPr="00781130">
        <w:t>}\right)}</w:t>
      </w:r>
    </w:p>
    <w:p w14:paraId="7BC3A1BA" w14:textId="5A6F7EF1" w:rsidR="00781130" w:rsidRPr="00781130" w:rsidRDefault="00781130" w:rsidP="00BD680D">
      <w:r w:rsidRPr="00781130">
        <w:t>\label{</w:t>
      </w:r>
      <w:ins w:id="329" w:author="artin majdi" w:date="2023-06-22T09:21:00Z">
        <w:r w:rsidR="007259C3">
          <w:t>eq:</w:t>
        </w:r>
      </w:ins>
      <w:r w:rsidRPr="00781130">
        <w:t>crowd.Eq.5.uncertainty}</w:t>
      </w:r>
    </w:p>
    <w:p w14:paraId="1B206252" w14:textId="77777777" w:rsidR="00781130" w:rsidRDefault="00781130" w:rsidP="00BD680D">
      <w:r w:rsidRPr="00781130">
        <w:t>\end{equation}</w:t>
      </w:r>
    </w:p>
    <w:p w14:paraId="57259CF3" w14:textId="77777777" w:rsidR="000C1CB0" w:rsidRPr="00781130" w:rsidRDefault="000C1CB0" w:rsidP="00BD680D"/>
    <w:p w14:paraId="4468A01B" w14:textId="77777777" w:rsidR="00781130" w:rsidRPr="00781130" w:rsidRDefault="00781130" w:rsidP="00B2120B">
      <w:pPr>
        <w:pStyle w:val="Heading3"/>
      </w:pPr>
      <w:r w:rsidRPr="00781130">
        <w:t>\subsubsection{Standard Deviation}</w:t>
      </w:r>
    </w:p>
    <w:p w14:paraId="5C831E7B" w14:textId="3865D261" w:rsidR="00F30C38" w:rsidRPr="00781130" w:rsidRDefault="00781130" w:rsidP="00BD680D">
      <w:r w:rsidRPr="00781130">
        <w:t xml:space="preserve">In regression problems, standard deviation is often used to quantify uncertainty. It measures the dispersion of predicted values around the mean. A greater standard deviation indicates greater </w:t>
      </w:r>
      <w:r w:rsidRPr="00781130">
        <w:lastRenderedPageBreak/>
        <w:t>uncertainty of the prediction. For a set of predicted values $ \{t_{\alpha</w:t>
      </w:r>
      <w:del w:id="330" w:author="artin majdi" w:date="2023-06-22T08:21:00Z">
        <w:r w:rsidRPr="00781130" w:rsidDel="0049526E">
          <w:delText>,k}</w:delText>
        </w:r>
      </w:del>
      <w:ins w:id="331" w:author="artin majdi" w:date="2023-06-22T08:21:00Z">
        <w:r w:rsidR="0049526E">
          <w:t>}</w:t>
        </w:r>
      </w:ins>
      <w:r w:rsidRPr="00781130">
        <w:t>^{</w:t>
      </w:r>
      <w:del w:id="332" w:author="artin majdi" w:date="2023-06-22T08:01:00Z">
        <w:r w:rsidRPr="00781130" w:rsidDel="006E5BC3">
          <w:delText>(i,g)</w:delText>
        </w:r>
      </w:del>
      <w:ins w:id="333" w:author="artin majdi" w:date="2023-06-22T08:04:00Z">
        <w:r w:rsidR="00874263">
          <w:t>(i,k),(g)</w:t>
        </w:r>
      </w:ins>
      <w:r w:rsidRPr="00781130">
        <w:t>} \}_{g=1}^G $ with mean value $\mu $, the standard deviation is defined as</w:t>
      </w:r>
      <w:ins w:id="334" w:author="artin majdi" w:date="2023-06-19T21:16:00Z">
        <w:r w:rsidR="00F30C38">
          <w:t>.</w:t>
        </w:r>
      </w:ins>
    </w:p>
    <w:p w14:paraId="47D1545D" w14:textId="77777777" w:rsidR="00781130" w:rsidRPr="00781130" w:rsidRDefault="00781130" w:rsidP="00BD680D">
      <w:r w:rsidRPr="00781130">
        <w:t>\begin{equation}</w:t>
      </w:r>
    </w:p>
    <w:p w14:paraId="449E47EE" w14:textId="376070BD" w:rsidR="00781130" w:rsidRPr="00781130" w:rsidRDefault="00781130" w:rsidP="00BD680D">
      <w:r w:rsidRPr="00781130">
        <w:t xml:space="preserve">   </w:t>
      </w:r>
      <w:del w:id="335" w:author="artin majdi" w:date="2023-06-22T00:27:00Z">
        <w:r w:rsidRPr="00781130" w:rsidDel="00014CBF">
          <w:delText xml:space="preserve"> </w:delText>
        </w:r>
        <w:commentRangeStart w:id="336"/>
        <w:commentRangeStart w:id="337"/>
        <w:r w:rsidRPr="00781130" w:rsidDel="00014CBF">
          <w:delText>u</w:delText>
        </w:r>
      </w:del>
      <w:commentRangeEnd w:id="336"/>
      <w:r w:rsidR="008F2DA0">
        <w:rPr>
          <w:rStyle w:val="CommentReference"/>
        </w:rPr>
        <w:commentReference w:id="336"/>
      </w:r>
      <w:commentRangeEnd w:id="337"/>
      <w:r w:rsidR="00014CBF">
        <w:rPr>
          <w:rStyle w:val="CommentReference"/>
        </w:rPr>
        <w:commentReference w:id="337"/>
      </w:r>
      <w:ins w:id="338" w:author="artin majdi" w:date="2023-06-22T00:27:00Z">
        <w:r w:rsidR="00014CBF">
          <w:t>\Delta</w:t>
        </w:r>
      </w:ins>
      <w:r w:rsidRPr="00781130">
        <w:t>_{\alpha</w:t>
      </w:r>
      <w:del w:id="339" w:author="artin majdi" w:date="2023-06-22T08:21:00Z">
        <w:r w:rsidRPr="00781130" w:rsidDel="0049526E">
          <w:delText>,k}</w:delText>
        </w:r>
      </w:del>
      <w:ins w:id="340" w:author="artin majdi" w:date="2023-06-22T08:21:00Z">
        <w:r w:rsidR="0049526E">
          <w:t>}</w:t>
        </w:r>
      </w:ins>
      <w:r w:rsidRPr="00781130">
        <w:t>^{</w:t>
      </w:r>
      <w:del w:id="341" w:author="artin majdi" w:date="2023-06-22T07:55:00Z">
        <w:r w:rsidRPr="00781130" w:rsidDel="00C31F76">
          <w:delText>(i)</w:delText>
        </w:r>
      </w:del>
      <w:ins w:id="342" w:author="artin majdi" w:date="2023-06-22T07:55:00Z">
        <w:r w:rsidR="00C31F76">
          <w:t>(i,k)</w:t>
        </w:r>
      </w:ins>
      <w:r w:rsidRPr="00781130">
        <w:t>}=\text{SD}\left(\left\{t_{\alpha</w:t>
      </w:r>
      <w:del w:id="343" w:author="artin majdi" w:date="2023-06-22T08:21:00Z">
        <w:r w:rsidRPr="00781130" w:rsidDel="0049526E">
          <w:delText>,k}</w:delText>
        </w:r>
      </w:del>
      <w:ins w:id="344" w:author="artin majdi" w:date="2023-06-22T08:21:00Z">
        <w:r w:rsidR="0049526E">
          <w:t>}</w:t>
        </w:r>
      </w:ins>
      <w:r w:rsidRPr="00781130">
        <w:t>^{</w:t>
      </w:r>
      <w:del w:id="345" w:author="artin majdi" w:date="2023-06-22T08:01:00Z">
        <w:r w:rsidRPr="00781130" w:rsidDel="006E5BC3">
          <w:delText>(i,g)</w:delText>
        </w:r>
      </w:del>
      <w:ins w:id="346" w:author="artin majdi" w:date="2023-06-22T08:04:00Z">
        <w:r w:rsidR="00874263">
          <w:t>(i,k),(g)</w:t>
        </w:r>
      </w:ins>
      <w:r w:rsidRPr="00781130">
        <w:t>}\right\}_{g=1}^G\right)=\sqrt {\frac{1}{G-1 }\sum_{g=1}^G\left(t_{\alpha</w:t>
      </w:r>
      <w:del w:id="347" w:author="artin majdi" w:date="2023-06-22T08:21:00Z">
        <w:r w:rsidRPr="00781130" w:rsidDel="0049526E">
          <w:delText>,k}</w:delText>
        </w:r>
      </w:del>
      <w:ins w:id="348" w:author="artin majdi" w:date="2023-06-22T08:21:00Z">
        <w:r w:rsidR="0049526E">
          <w:t>}</w:t>
        </w:r>
      </w:ins>
      <w:r w:rsidRPr="00781130">
        <w:t>^{</w:t>
      </w:r>
      <w:del w:id="349" w:author="artin majdi" w:date="2023-06-22T08:01:00Z">
        <w:r w:rsidRPr="00781130" w:rsidDel="006E5BC3">
          <w:delText>(i,g)</w:delText>
        </w:r>
      </w:del>
      <w:ins w:id="350" w:author="artin majdi" w:date="2023-06-22T08:04:00Z">
        <w:r w:rsidR="00874263">
          <w:t>(i,k),(g)</w:t>
        </w:r>
      </w:ins>
      <w:r w:rsidRPr="00781130">
        <w:t>}-\mu\right)^{2}},\quad\mu=\frac{1}{G}\sum_{g=1}^{G}{t_{\alpha</w:t>
      </w:r>
      <w:del w:id="351" w:author="artin majdi" w:date="2023-06-22T08:21:00Z">
        <w:r w:rsidRPr="00781130" w:rsidDel="0049526E">
          <w:delText>,k}</w:delText>
        </w:r>
      </w:del>
      <w:ins w:id="352" w:author="artin majdi" w:date="2023-06-22T08:21:00Z">
        <w:r w:rsidR="0049526E">
          <w:t>}</w:t>
        </w:r>
      </w:ins>
      <w:r w:rsidRPr="00781130">
        <w:t>^{</w:t>
      </w:r>
      <w:del w:id="353" w:author="artin majdi" w:date="2023-06-22T08:01:00Z">
        <w:r w:rsidRPr="00781130" w:rsidDel="006E5BC3">
          <w:delText>(i,g)</w:delText>
        </w:r>
      </w:del>
      <w:ins w:id="354" w:author="artin majdi" w:date="2023-06-22T08:04:00Z">
        <w:r w:rsidR="00874263">
          <w:t>(i,k),(g)</w:t>
        </w:r>
      </w:ins>
      <w:r w:rsidRPr="00781130">
        <w:t>}}</w:t>
      </w:r>
    </w:p>
    <w:p w14:paraId="073A4EA1" w14:textId="10A3A0EB" w:rsidR="00781130" w:rsidRPr="00781130" w:rsidRDefault="00781130" w:rsidP="00BD680D">
      <w:r w:rsidRPr="00781130">
        <w:t xml:space="preserve">    \label{</w:t>
      </w:r>
      <w:ins w:id="355" w:author="artin majdi" w:date="2023-06-22T09:21:00Z">
        <w:r w:rsidR="007259C3">
          <w:t>eq:</w:t>
        </w:r>
      </w:ins>
      <w:r w:rsidRPr="00781130">
        <w:t>crowd.Eq.6.uncertainty.sd}</w:t>
      </w:r>
    </w:p>
    <w:p w14:paraId="62E72FCE" w14:textId="77777777" w:rsidR="00781130" w:rsidRDefault="00781130" w:rsidP="00BD680D">
      <w:r w:rsidRPr="00781130">
        <w:t>\end{equation}</w:t>
      </w:r>
    </w:p>
    <w:p w14:paraId="60132875" w14:textId="77777777" w:rsidR="000C1CB0" w:rsidRPr="00781130" w:rsidRDefault="000C1CB0" w:rsidP="00BD680D"/>
    <w:p w14:paraId="5A21F050" w14:textId="3F085D49" w:rsidR="00781130" w:rsidRPr="00781130" w:rsidRDefault="00781130" w:rsidP="00BD680D">
      <w:r w:rsidRPr="00781130">
        <w:t>\paragraph{Predictive Interval}</w:t>
      </w:r>
    </w:p>
    <w:p w14:paraId="630D1E47" w14:textId="16DF7EA2" w:rsidR="00781130" w:rsidRPr="00781130" w:rsidRDefault="00781130" w:rsidP="00BD680D">
      <w:r w:rsidRPr="00781130">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BD680D">
      <w:r w:rsidRPr="00781130">
        <w:t>\begin{equation}</w:t>
      </w:r>
    </w:p>
    <w:p w14:paraId="48519122" w14:textId="77777777" w:rsidR="00781130" w:rsidRPr="00781130" w:rsidRDefault="00781130" w:rsidP="00BD680D">
      <w:r w:rsidRPr="00781130">
        <w:t xml:space="preserve">    \begin{aligned}</w:t>
      </w:r>
    </w:p>
    <w:p w14:paraId="7C39955F" w14:textId="69815244" w:rsidR="00781130" w:rsidRPr="00781130" w:rsidRDefault="00781130" w:rsidP="00BD680D">
      <w:r w:rsidRPr="00781130">
        <w:t xml:space="preserve">        P\left(Q_L^{k} \leq p_{\alpha</w:t>
      </w:r>
      <w:del w:id="356" w:author="artin majdi" w:date="2023-06-22T08:21:00Z">
        <w:r w:rsidRPr="00781130" w:rsidDel="0049526E">
          <w:delText>,k}</w:delText>
        </w:r>
      </w:del>
      <w:ins w:id="357" w:author="artin majdi" w:date="2023-06-22T08:21:00Z">
        <w:r w:rsidR="0049526E">
          <w:t>}</w:t>
        </w:r>
      </w:ins>
      <w:r w:rsidRPr="00781130">
        <w:t>^{</w:t>
      </w:r>
      <w:del w:id="358" w:author="artin majdi" w:date="2023-06-22T08:01:00Z">
        <w:r w:rsidRPr="00781130" w:rsidDel="006E5BC3">
          <w:delText>(i,g)</w:delText>
        </w:r>
      </w:del>
      <w:ins w:id="359" w:author="artin majdi" w:date="2023-06-22T08:04:00Z">
        <w:r w:rsidR="00874263">
          <w:t>(i,k),(g)</w:t>
        </w:r>
      </w:ins>
      <w:r w:rsidRPr="00781130">
        <w:t>} \leq Q_U^{k}\right) = \gamma</w:t>
      </w:r>
    </w:p>
    <w:p w14:paraId="48245D6A" w14:textId="77777777" w:rsidR="00781130" w:rsidRPr="00781130" w:rsidRDefault="00781130" w:rsidP="00BD680D">
      <w:r w:rsidRPr="00781130">
        <w:lastRenderedPageBreak/>
        <w:t xml:space="preserve">        \\</w:t>
      </w:r>
    </w:p>
    <w:p w14:paraId="362087BF" w14:textId="33FA97FC" w:rsidR="00781130" w:rsidRPr="00781130" w:rsidRDefault="00781130" w:rsidP="00BD680D">
      <w:r w:rsidRPr="00781130">
        <w:t xml:space="preserve">        </w:t>
      </w:r>
      <w:del w:id="360" w:author="artin majdi" w:date="2023-06-22T00:28:00Z">
        <w:r w:rsidRPr="00781130" w:rsidDel="00014CBF">
          <w:delText>u_</w:delText>
        </w:r>
      </w:del>
      <w:ins w:id="361" w:author="artin majdi" w:date="2023-06-22T00:28:00Z">
        <w:r w:rsidR="00014CBF">
          <w:t>\Delta_</w:t>
        </w:r>
      </w:ins>
      <w:r w:rsidRPr="00781130">
        <w:t>{\alpha</w:t>
      </w:r>
      <w:del w:id="362" w:author="artin majdi" w:date="2023-06-22T08:21:00Z">
        <w:r w:rsidRPr="00781130" w:rsidDel="0049526E">
          <w:delText>,k}</w:delText>
        </w:r>
      </w:del>
      <w:ins w:id="363" w:author="artin majdi" w:date="2023-06-22T08:21:00Z">
        <w:r w:rsidR="0049526E">
          <w:t>}</w:t>
        </w:r>
      </w:ins>
      <w:r w:rsidRPr="00781130">
        <w:t>^{</w:t>
      </w:r>
      <w:del w:id="364" w:author="artin majdi" w:date="2023-06-22T07:55:00Z">
        <w:r w:rsidRPr="00781130" w:rsidDel="00C31F76">
          <w:delText>(i)</w:delText>
        </w:r>
      </w:del>
      <w:ins w:id="365" w:author="artin majdi" w:date="2023-06-22T07:55:00Z">
        <w:r w:rsidR="00C31F76">
          <w:t>(i,k)</w:t>
        </w:r>
      </w:ins>
      <w:r w:rsidRPr="00781130">
        <w:t>} = Q_L^{k} - Q_U^{k}</w:t>
      </w:r>
    </w:p>
    <w:p w14:paraId="190474DE" w14:textId="77777777" w:rsidR="00781130" w:rsidRPr="00781130" w:rsidRDefault="00781130" w:rsidP="00BD680D">
      <w:r w:rsidRPr="00781130">
        <w:t xml:space="preserve">    \end{aligned}</w:t>
      </w:r>
    </w:p>
    <w:p w14:paraId="5B043141" w14:textId="3E9340EE" w:rsidR="00781130" w:rsidRPr="00781130" w:rsidRDefault="00781130" w:rsidP="00BD680D">
      <w:r w:rsidRPr="00781130">
        <w:t xml:space="preserve">    \label{</w:t>
      </w:r>
      <w:ins w:id="366" w:author="artin majdi" w:date="2023-06-22T09:21:00Z">
        <w:r w:rsidR="007259C3">
          <w:t>eq:</w:t>
        </w:r>
      </w:ins>
      <w:r w:rsidRPr="00781130">
        <w:t>crowd.Eq.uncertainty}</w:t>
      </w:r>
    </w:p>
    <w:p w14:paraId="4AE264D4" w14:textId="77777777" w:rsidR="00781130" w:rsidRPr="00781130" w:rsidRDefault="00781130" w:rsidP="00BD680D">
      <w:r w:rsidRPr="00781130">
        <w:t>\end{equation}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\begin{enumerate}</w:t>
      </w:r>
    </w:p>
    <w:p w14:paraId="772D62E0" w14:textId="024C8250" w:rsidR="00781130" w:rsidRPr="00781130" w:rsidRDefault="00781130" w:rsidP="00BD680D">
      <w:r w:rsidRPr="00781130">
        <w:t xml:space="preserve">    \item Collect the class $k $ probabilities predicted by all $G$ classifiers for a given instance. Then sort the values in ascending order. Let us call this set $P_{\alpha</w:t>
      </w:r>
      <w:del w:id="367" w:author="artin majdi" w:date="2023-06-22T08:21:00Z">
        <w:r w:rsidRPr="00781130" w:rsidDel="0049526E">
          <w:delText>,k}</w:delText>
        </w:r>
      </w:del>
      <w:ins w:id="368" w:author="artin majdi" w:date="2023-06-22T08:21:00Z">
        <w:r w:rsidR="0049526E">
          <w:t>}</w:t>
        </w:r>
      </w:ins>
      <w:r w:rsidRPr="00781130">
        <w:t>^{</w:t>
      </w:r>
      <w:del w:id="369" w:author="artin majdi" w:date="2023-06-22T07:55:00Z">
        <w:r w:rsidRPr="00781130" w:rsidDel="00C31F76">
          <w:delText>(i)</w:delText>
        </w:r>
      </w:del>
      <w:ins w:id="370" w:author="artin majdi" w:date="2023-06-22T07:55:00Z">
        <w:r w:rsidR="00C31F76">
          <w:t>(i,k)</w:t>
        </w:r>
      </w:ins>
      <w:r w:rsidRPr="00781130">
        <w:t>}=\mathrm{sorted}\left(\left\{p_{\alpha</w:t>
      </w:r>
      <w:del w:id="371" w:author="artin majdi" w:date="2023-06-22T08:21:00Z">
        <w:r w:rsidRPr="00781130" w:rsidDel="0049526E">
          <w:delText>,k}</w:delText>
        </w:r>
      </w:del>
      <w:ins w:id="372" w:author="artin majdi" w:date="2023-06-22T08:21:00Z">
        <w:r w:rsidR="0049526E">
          <w:t>}</w:t>
        </w:r>
      </w:ins>
      <w:r w:rsidRPr="00781130">
        <w:t>^{</w:t>
      </w:r>
      <w:del w:id="373" w:author="artin majdi" w:date="2023-06-22T08:01:00Z">
        <w:r w:rsidRPr="00781130" w:rsidDel="006E5BC3">
          <w:delText>(i,g)</w:delText>
        </w:r>
      </w:del>
      <w:ins w:id="374" w:author="artin majdi" w:date="2023-06-22T08:04:00Z">
        <w:r w:rsidR="00874263">
          <w:t>(i,k),(g)</w:t>
        </w:r>
      </w:ins>
      <w:r w:rsidRPr="00781130">
        <w:t>}\right\}_{g=1}^G\right),\quad\forall \alpha,k,i $.</w:t>
      </w:r>
    </w:p>
    <w:p w14:paraId="2337323F" w14:textId="77777777" w:rsidR="00781130" w:rsidRPr="00781130" w:rsidRDefault="00781130" w:rsidP="00BD680D">
      <w:r w:rsidRPr="00781130">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178F72EE" w14:textId="3846B1EF" w:rsidR="00781130" w:rsidRPr="00781130" w:rsidRDefault="00781130" w:rsidP="00BD680D">
      <w:r w:rsidRPr="00781130">
        <w:t xml:space="preserve">    \item Find the values corresponding to the lower and upper quantile indices in the sorted $P_{\alpha</w:t>
      </w:r>
      <w:del w:id="375" w:author="artin majdi" w:date="2023-06-22T08:21:00Z">
        <w:r w:rsidRPr="00781130" w:rsidDel="0049526E">
          <w:delText>,k}</w:delText>
        </w:r>
      </w:del>
      <w:ins w:id="376" w:author="artin majdi" w:date="2023-06-22T08:21:00Z">
        <w:r w:rsidR="0049526E">
          <w:t>}</w:t>
        </w:r>
      </w:ins>
      <w:r w:rsidRPr="00781130">
        <w:t>^{</w:t>
      </w:r>
      <w:del w:id="377" w:author="artin majdi" w:date="2023-06-22T07:55:00Z">
        <w:r w:rsidRPr="00781130" w:rsidDel="00C31F76">
          <w:delText>(i)</w:delText>
        </w:r>
      </w:del>
      <w:ins w:id="378" w:author="artin majdi" w:date="2023-06-22T07:55:00Z">
        <w:r w:rsidR="00C31F76">
          <w:t>(i,k)</w:t>
        </w:r>
      </w:ins>
      <w:r w:rsidRPr="00781130">
        <w:t>} $. These values are the lower and upper quantiles $Q_L^{k} $ and $Q_U^{k} $.</w:t>
      </w:r>
    </w:p>
    <w:p w14:paraId="7538D858" w14:textId="001BF208" w:rsidR="00781130" w:rsidRPr="00781130" w:rsidRDefault="00781130" w:rsidP="00BD680D">
      <w:r w:rsidRPr="00781130">
        <w:t xml:space="preserve">    \item Now we have the predictive interval $P\left(Q_L^{k}&lt;=p_{\alpha</w:t>
      </w:r>
      <w:del w:id="379" w:author="artin majdi" w:date="2023-06-22T08:21:00Z">
        <w:r w:rsidRPr="00781130" w:rsidDel="0049526E">
          <w:delText>,k}</w:delText>
        </w:r>
      </w:del>
      <w:ins w:id="380" w:author="artin majdi" w:date="2023-06-22T08:21:00Z">
        <w:r w:rsidR="0049526E">
          <w:t>}</w:t>
        </w:r>
      </w:ins>
      <w:r w:rsidRPr="00781130">
        <w:t>^{</w:t>
      </w:r>
      <w:del w:id="381" w:author="artin majdi" w:date="2023-06-22T08:01:00Z">
        <w:r w:rsidRPr="00781130" w:rsidDel="006E5BC3">
          <w:delText>(i,g)</w:delText>
        </w:r>
      </w:del>
      <w:ins w:id="382" w:author="artin majdi" w:date="2023-06-22T08:04:00Z">
        <w:r w:rsidR="00874263">
          <w:t>(i,k),(g)</w:t>
        </w:r>
      </w:ins>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\end{enumerate}</w:t>
      </w:r>
    </w:p>
    <w:p w14:paraId="7D524E70" w14:textId="77777777" w:rsidR="00781130" w:rsidRPr="00D51D50" w:rsidRDefault="00781130" w:rsidP="00B2120B">
      <w:pPr>
        <w:pStyle w:val="Heading3"/>
      </w:pPr>
      <w:r w:rsidRPr="00D51D50">
        <w:lastRenderedPageBreak/>
        <w:t>\subsubsection{Monte Carlo Dropout}</w:t>
      </w:r>
    </w:p>
    <w:p w14:paraId="59981F90" w14:textId="77777777" w:rsidR="00781130" w:rsidRPr="00781130" w:rsidRDefault="00781130" w:rsidP="00BD680D">
      <w:r w:rsidRPr="00781130">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3BFFC156" w14:textId="77777777" w:rsidR="00781130" w:rsidRPr="00781130" w:rsidRDefault="00781130" w:rsidP="00B2120B">
      <w:pPr>
        <w:pStyle w:val="Heading3"/>
      </w:pPr>
      <w:r w:rsidRPr="00781130">
        <w:t>\subsubsection{Bayesian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\begin{itemize}</w:t>
      </w:r>
    </w:p>
    <w:p w14:paraId="641AD528" w14:textId="77777777" w:rsidR="00781130" w:rsidRPr="00781130" w:rsidRDefault="00781130" w:rsidP="00BD680D">
      <w:r w:rsidRPr="00781130">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lastRenderedPageBreak/>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\end{itemize}</w:t>
      </w:r>
    </w:p>
    <w:p w14:paraId="3E802691" w14:textId="77777777" w:rsidR="00781130" w:rsidRPr="00D51D50" w:rsidRDefault="00781130" w:rsidP="00B2120B">
      <w:pPr>
        <w:pStyle w:val="Heading3"/>
      </w:pPr>
      <w:r w:rsidRPr="00D51D50">
        <w:t>\subsubsection{Committee-Based Methods}</w:t>
      </w:r>
    </w:p>
    <w:p w14:paraId="555465BC" w14:textId="59E88E3A" w:rsidR="00781130" w:rsidRPr="00781130" w:rsidRDefault="008F2DA0" w:rsidP="00BD680D">
      <w:r>
        <w:t>The c</w:t>
      </w:r>
      <w:r w:rsidR="00781130" w:rsidRPr="00781130">
        <w:t>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t>\begin{equation}</w:t>
      </w:r>
    </w:p>
    <w:p w14:paraId="3C2123D0" w14:textId="7112D0D9" w:rsidR="00781130" w:rsidRPr="00781130" w:rsidRDefault="00781130" w:rsidP="00BD680D">
      <w:r w:rsidRPr="00781130">
        <w:t xml:space="preserve">    </w:t>
      </w:r>
      <w:del w:id="383" w:author="artin majdi" w:date="2023-06-22T00:28:00Z">
        <w:r w:rsidRPr="00781130" w:rsidDel="00014CBF">
          <w:delText>u_</w:delText>
        </w:r>
      </w:del>
      <w:ins w:id="384" w:author="artin majdi" w:date="2023-06-22T00:28:00Z">
        <w:r w:rsidR="00014CBF">
          <w:t>\Delta_</w:t>
        </w:r>
      </w:ins>
      <w:r w:rsidRPr="00781130">
        <w:t>{\alpha</w:t>
      </w:r>
      <w:del w:id="385" w:author="artin majdi" w:date="2023-06-22T08:21:00Z">
        <w:r w:rsidRPr="00781130" w:rsidDel="0049526E">
          <w:delText>,k}</w:delText>
        </w:r>
      </w:del>
      <w:ins w:id="386" w:author="artin majdi" w:date="2023-06-22T08:21:00Z">
        <w:r w:rsidR="0049526E">
          <w:t>}</w:t>
        </w:r>
      </w:ins>
      <w:r w:rsidRPr="00781130">
        <w:t>^{</w:t>
      </w:r>
      <w:del w:id="387" w:author="artin majdi" w:date="2023-06-22T07:55:00Z">
        <w:r w:rsidRPr="00781130" w:rsidDel="00C31F76">
          <w:delText>(i)</w:delText>
        </w:r>
      </w:del>
      <w:ins w:id="388" w:author="artin majdi" w:date="2023-06-22T07:55:00Z">
        <w:r w:rsidR="00C31F76">
          <w:t>(i,k)</w:t>
        </w:r>
      </w:ins>
      <w:r w:rsidRPr="00781130">
        <w:t>} = \mathrm{VarCommittee}\left(P_{\alpha</w:t>
      </w:r>
      <w:del w:id="389" w:author="artin majdi" w:date="2023-06-22T08:21:00Z">
        <w:r w:rsidRPr="00781130" w:rsidDel="0049526E">
          <w:delText>,k}</w:delText>
        </w:r>
      </w:del>
      <w:ins w:id="390" w:author="artin majdi" w:date="2023-06-22T08:21:00Z">
        <w:r w:rsidR="0049526E">
          <w:t>}</w:t>
        </w:r>
      </w:ins>
      <w:r w:rsidRPr="00781130">
        <w:t>^{</w:t>
      </w:r>
      <w:del w:id="391" w:author="artin majdi" w:date="2023-06-22T07:55:00Z">
        <w:r w:rsidRPr="00781130" w:rsidDel="00C31F76">
          <w:delText>(i)</w:delText>
        </w:r>
      </w:del>
      <w:ins w:id="392" w:author="artin majdi" w:date="2023-06-22T07:55:00Z">
        <w:r w:rsidR="00C31F76">
          <w:t>(i,k)</w:t>
        </w:r>
      </w:ins>
      <w:r w:rsidRPr="00781130">
        <w:t>}\right) = \frac{1}{G</w:t>
      </w:r>
      <w:r w:rsidR="004378E1">
        <w:t>-1</w:t>
      </w:r>
      <w:r w:rsidRPr="00781130">
        <w:t>}\sum_{g=1}^G \left(p_{\alpha</w:t>
      </w:r>
      <w:del w:id="393" w:author="artin majdi" w:date="2023-06-22T08:21:00Z">
        <w:r w:rsidRPr="00781130" w:rsidDel="0049526E">
          <w:delText>,k}</w:delText>
        </w:r>
      </w:del>
      <w:ins w:id="394" w:author="artin majdi" w:date="2023-06-22T08:21:00Z">
        <w:r w:rsidR="0049526E">
          <w:t>}</w:t>
        </w:r>
      </w:ins>
      <w:r w:rsidRPr="00781130">
        <w:t>^{</w:t>
      </w:r>
      <w:del w:id="395" w:author="artin majdi" w:date="2023-06-22T08:01:00Z">
        <w:r w:rsidRPr="00781130" w:rsidDel="006E5BC3">
          <w:delText>(i,g)</w:delText>
        </w:r>
      </w:del>
      <w:ins w:id="396" w:author="artin majdi" w:date="2023-06-22T08:04:00Z">
        <w:r w:rsidR="00874263">
          <w:t>(i,k),(g)</w:t>
        </w:r>
      </w:ins>
      <w:r w:rsidRPr="00781130">
        <w:t>}-\mu\right)^{2},\quad\mu= \frac{1}{G} \sum_{g=1}^G p_{\alpha</w:t>
      </w:r>
      <w:del w:id="397" w:author="artin majdi" w:date="2023-06-22T08:21:00Z">
        <w:r w:rsidRPr="00781130" w:rsidDel="0049526E">
          <w:delText>,k}</w:delText>
        </w:r>
      </w:del>
      <w:ins w:id="398" w:author="artin majdi" w:date="2023-06-22T08:21:00Z">
        <w:r w:rsidR="0049526E">
          <w:t>}</w:t>
        </w:r>
      </w:ins>
      <w:r w:rsidRPr="00781130">
        <w:t>^{</w:t>
      </w:r>
      <w:del w:id="399" w:author="artin majdi" w:date="2023-06-22T08:01:00Z">
        <w:r w:rsidRPr="00781130" w:rsidDel="006E5BC3">
          <w:delText>(i,g)</w:delText>
        </w:r>
      </w:del>
      <w:ins w:id="400" w:author="artin majdi" w:date="2023-06-22T08:04:00Z">
        <w:r w:rsidR="00874263">
          <w:t>(i,k),(g)</w:t>
        </w:r>
      </w:ins>
      <w:r w:rsidRPr="00781130">
        <w:t>}</w:t>
      </w:r>
    </w:p>
    <w:p w14:paraId="5E67C0E5" w14:textId="4191782E" w:rsidR="00781130" w:rsidRPr="00781130" w:rsidRDefault="00781130" w:rsidP="00BD680D">
      <w:r w:rsidRPr="00781130">
        <w:t xml:space="preserve">    \label{</w:t>
      </w:r>
      <w:ins w:id="401" w:author="artin majdi" w:date="2023-06-22T09:22:00Z">
        <w:r w:rsidR="007259C3">
          <w:t>eq:</w:t>
        </w:r>
      </w:ins>
      <w:r w:rsidRPr="00781130">
        <w:t>crowd.Eq.8.uncertainty.committee_based}</w:t>
      </w:r>
    </w:p>
    <w:p w14:paraId="4D600554" w14:textId="77777777" w:rsidR="00781130" w:rsidRPr="00781130" w:rsidRDefault="00781130" w:rsidP="00BD680D">
      <w:r w:rsidRPr="00781130">
        <w:t>\end{equation}</w:t>
      </w:r>
    </w:p>
    <w:p w14:paraId="77B9562E" w14:textId="78D5C8B4" w:rsidR="00781130" w:rsidRPr="00781130" w:rsidRDefault="00781130" w:rsidP="00B2120B">
      <w:pPr>
        <w:pStyle w:val="Heading3"/>
      </w:pPr>
      <w:r w:rsidRPr="00781130">
        <w:lastRenderedPageBreak/>
        <w:t>\subsubsection{Conformal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032DFCF4" w:rsidR="00781130" w:rsidRPr="00781130" w:rsidRDefault="00781130" w:rsidP="00BD680D">
      <w:r w:rsidRPr="00781130">
        <w:t>Steps  to calculate the nonconformity score:</w:t>
      </w:r>
    </w:p>
    <w:p w14:paraId="1EBAB2C0" w14:textId="77777777" w:rsidR="00781130" w:rsidRPr="00781130" w:rsidRDefault="00781130" w:rsidP="00BD680D">
      <w:r w:rsidRPr="00781130">
        <w:t>\begin{enumerate}</w:t>
      </w:r>
      <w:del w:id="402" w:author="artin majdi" w:date="2023-06-22T07:21:00Z">
        <w:r w:rsidRPr="00781130" w:rsidDel="00293693">
          <w:delText>[1.]</w:delText>
        </w:r>
      </w:del>
    </w:p>
    <w:p w14:paraId="7B682791" w14:textId="499EB26B" w:rsidR="00781130" w:rsidRPr="00781130" w:rsidRDefault="00781130" w:rsidP="00BD680D">
      <w:r w:rsidRPr="00781130">
        <w:t xml:space="preserve">    \item For each classifier $g $ and each class $k $, calculate the nonconformity score. Here, $\mathrm{score\_function}$ measures the conformity of the prediction with the true label. In the context of this study, the true label can be replaced by $\eta_{\alpha</w:t>
      </w:r>
      <w:del w:id="403" w:author="artin majdi" w:date="2023-06-22T08:21:00Z">
        <w:r w:rsidRPr="00781130" w:rsidDel="0049526E">
          <w:delText>,k}</w:delText>
        </w:r>
      </w:del>
      <w:ins w:id="404" w:author="artin majdi" w:date="2023-06-22T08:21:00Z">
        <w:r w:rsidR="0049526E">
          <w:t>}</w:t>
        </w:r>
      </w:ins>
      <w:r w:rsidRPr="00781130">
        <w:t>^{</w:t>
      </w:r>
      <w:del w:id="405" w:author="artin majdi" w:date="2023-06-22T07:55:00Z">
        <w:r w:rsidRPr="00781130" w:rsidDel="00C31F76">
          <w:delText>(i)</w:delText>
        </w:r>
      </w:del>
      <w:ins w:id="406" w:author="artin majdi" w:date="2023-06-22T07:55:00Z">
        <w:r w:rsidR="00C31F76">
          <w:t>(i,k)</w:t>
        </w:r>
      </w:ins>
      <w:r w:rsidRPr="00781130">
        <w:t xml:space="preserve">} $. A common choice for $\mathrm{score\_function}$ is the absolute difference between the predicted probability and the true label, but other options can be used depending on the specific problem and requirements. Define the nonconformity score </w:t>
      </w:r>
      <w:del w:id="407" w:author="artin majdi" w:date="2023-06-19T21:39:00Z">
        <w:r w:rsidRPr="00781130" w:rsidDel="00653E9F">
          <w:delText>as  $</w:delText>
        </w:r>
      </w:del>
      <w:ins w:id="408" w:author="artin majdi" w:date="2023-06-19T21:39:00Z">
        <w:r w:rsidR="00653E9F" w:rsidRPr="00781130">
          <w:t>as $</w:t>
        </w:r>
      </w:ins>
      <w:r w:rsidRPr="00781130">
        <w:t xml:space="preserve"> \zeta_{k}^{g} = \mathrm{score\_function} \left(p_{\alpha</w:t>
      </w:r>
      <w:del w:id="409" w:author="artin majdi" w:date="2023-06-22T08:21:00Z">
        <w:r w:rsidRPr="00781130" w:rsidDel="0049526E">
          <w:delText>,k}</w:delText>
        </w:r>
      </w:del>
      <w:ins w:id="410" w:author="artin majdi" w:date="2023-06-22T08:21:00Z">
        <w:r w:rsidR="0049526E">
          <w:t>}</w:t>
        </w:r>
      </w:ins>
      <w:r w:rsidRPr="00781130">
        <w:t>^{</w:t>
      </w:r>
      <w:del w:id="411" w:author="artin majdi" w:date="2023-06-22T08:01:00Z">
        <w:r w:rsidRPr="00781130" w:rsidDel="006E5BC3">
          <w:delText>(i,g)</w:delText>
        </w:r>
      </w:del>
      <w:ins w:id="412" w:author="artin majdi" w:date="2023-06-22T08:04:00Z">
        <w:r w:rsidR="00874263">
          <w:t>(i,k),(g)</w:t>
        </w:r>
      </w:ins>
      <w:r w:rsidRPr="00781130">
        <w:t>}, y</w:t>
      </w:r>
      <w:del w:id="413" w:author="artin majdi" w:date="2023-06-22T08:15:00Z">
        <w:r w:rsidRPr="00781130" w:rsidDel="00C027EB">
          <w:delText>_k</w:delText>
        </w:r>
      </w:del>
      <w:r w:rsidRPr="00781130">
        <w:t>^{</w:t>
      </w:r>
      <w:del w:id="414" w:author="artin majdi" w:date="2023-06-22T07:55:00Z">
        <w:r w:rsidRPr="00781130" w:rsidDel="00C31F76">
          <w:delText>(i)</w:delText>
        </w:r>
      </w:del>
      <w:ins w:id="415" w:author="artin majdi" w:date="2023-06-22T07:55:00Z">
        <w:r w:rsidR="00C31F76">
          <w:t>(i,k)</w:t>
        </w:r>
      </w:ins>
      <w:r w:rsidRPr="00781130">
        <w:t>}\right) $</w:t>
      </w:r>
    </w:p>
    <w:p w14:paraId="65C2F23D" w14:textId="77DCC21E" w:rsidR="00781130" w:rsidRPr="00781130" w:rsidRDefault="00781130" w:rsidP="00BD680D">
      <w:r w:rsidRPr="00781130">
        <w:t xml:space="preserve">    \item Calculate the p-value </w:t>
      </w:r>
      <w:del w:id="416" w:author="artin majdi" w:date="2023-06-22T09:36:00Z">
        <w:r w:rsidRPr="00781130" w:rsidDel="008A18CD">
          <w:delText>$\mathrm{pv}</w:delText>
        </w:r>
      </w:del>
      <w:del w:id="417" w:author="artin majdi" w:date="2023-06-22T08:15:00Z">
        <w:r w:rsidRPr="00781130" w:rsidDel="00C027EB">
          <w:delText>_k</w:delText>
        </w:r>
      </w:del>
      <w:del w:id="418" w:author="artin majdi" w:date="2023-06-22T09:36:00Z">
        <w:r w:rsidRPr="00781130" w:rsidDel="008A18CD">
          <w:delText xml:space="preserve"> $ </w:delText>
        </w:r>
      </w:del>
      <w:r w:rsidRPr="00781130">
        <w:t>for each class $k $ as the proportion of classifiers with nonconformity scores greater than or equal to a predefined threshold $\text{T}</w:t>
      </w:r>
      <w:ins w:id="419" w:author="artin majdi" w:date="2023-06-22T08:16:00Z">
        <w:r w:rsidR="000822A9">
          <w:t>^{(k)}</w:t>
        </w:r>
      </w:ins>
      <w:del w:id="420" w:author="artin majdi" w:date="2023-06-22T08:16:00Z">
        <w:r w:rsidRPr="00781130" w:rsidDel="000822A9">
          <w:delText>_k</w:delText>
        </w:r>
      </w:del>
      <w:r w:rsidRPr="00781130">
        <w:t>: \text{p-values}(k) = \frac{ \left\vert \{g: \;\zeta</w:t>
      </w:r>
      <w:del w:id="421" w:author="artin majdi" w:date="2023-06-22T08:16:00Z">
        <w:r w:rsidRPr="00781130" w:rsidDel="000822A9">
          <w:delText>_{k}</w:delText>
        </w:r>
      </w:del>
      <w:r w:rsidRPr="00781130">
        <w:t>^{</w:t>
      </w:r>
      <w:ins w:id="422" w:author="artin majdi" w:date="2023-06-22T08:16:00Z">
        <w:r w:rsidR="000822A9">
          <w:t>(k),(g)</w:t>
        </w:r>
      </w:ins>
      <w:del w:id="423" w:author="artin majdi" w:date="2023-06-22T08:16:00Z">
        <w:r w:rsidRPr="00781130" w:rsidDel="000822A9">
          <w:delText>g</w:delText>
        </w:r>
      </w:del>
      <w:r w:rsidRPr="00781130">
        <w:t xml:space="preserve">} \geq </w:t>
      </w:r>
      <w:ins w:id="424" w:author="artin majdi" w:date="2023-06-22T08:16:00Z">
        <w:r w:rsidR="000822A9" w:rsidRPr="00781130">
          <w:t>\text{T}</w:t>
        </w:r>
        <w:r w:rsidR="000822A9">
          <w:t>^{(k)}</w:t>
        </w:r>
      </w:ins>
      <w:del w:id="425" w:author="artin majdi" w:date="2023-06-22T08:16:00Z">
        <w:r w:rsidRPr="00781130" w:rsidDel="000822A9">
          <w:delText>T_k</w:delText>
        </w:r>
      </w:del>
      <w:r w:rsidRPr="00781130">
        <w:t xml:space="preserve"> \} \right\vert} {G} $</w:t>
      </w:r>
    </w:p>
    <w:p w14:paraId="02D40513" w14:textId="77777777" w:rsidR="00781130" w:rsidRPr="00781130" w:rsidRDefault="00781130" w:rsidP="00BD680D">
      <w:r w:rsidRPr="00781130">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\end{enumerate}</w:t>
      </w:r>
    </w:p>
    <w:p w14:paraId="3B363274" w14:textId="1932345C" w:rsidR="00781130" w:rsidRPr="00781130" w:rsidRDefault="00781130" w:rsidP="00BD680D">
      <w:r w:rsidRPr="00781130">
        <w:t xml:space="preserve">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w:t>
      </w:r>
      <w:r w:rsidRPr="00781130">
        <w:lastRenderedPageBreak/>
        <w:t>Equation~(\ref{</w:t>
      </w:r>
      <w:ins w:id="426" w:author="artin majdi" w:date="2023-06-22T09:29:00Z">
        <w:r w:rsidR="00C52249">
          <w:t>eq:</w:t>
        </w:r>
      </w:ins>
      <w:r w:rsidRPr="00781130">
        <w:t>crowd.Eq.6.uncertainty.sd}) as our uncertainty measurement due to its simplicity. However, other measures could also be employed as suitable alternatives.</w:t>
      </w:r>
    </w:p>
    <w:p w14:paraId="293A6947" w14:textId="77777777" w:rsidR="00781130" w:rsidRPr="00781130" w:rsidRDefault="00781130" w:rsidP="00BD680D">
      <w:r w:rsidRPr="00781130">
        <w:t>\subsection{Crowd-Certain: Uncertainty-Based Weighted Soft Majority Voting}</w:t>
      </w:r>
    </w:p>
    <w:p w14:paraId="40E59A2A" w14:textId="77777777" w:rsidR="00781130" w:rsidRPr="00781130" w:rsidRDefault="00781130" w:rsidP="00B2120B">
      <w:pPr>
        <w:pStyle w:val="Heading3"/>
      </w:pPr>
      <w:r w:rsidRPr="00781130">
        <w:t>\subsubsection{Consistency Measurement}</w:t>
      </w:r>
    </w:p>
    <w:p w14:paraId="43582123" w14:textId="0C2F45B7" w:rsidR="00781130" w:rsidRPr="00781130" w:rsidRDefault="00781130" w:rsidP="00BD680D">
      <w:r w:rsidRPr="00781130">
        <w:t>Define $c_{\alpha</w:t>
      </w:r>
      <w:del w:id="427" w:author="artin majdi" w:date="2023-06-22T08:22:00Z">
        <w:r w:rsidRPr="00781130" w:rsidDel="0049526E">
          <w:delText>,k}</w:delText>
        </w:r>
      </w:del>
      <w:ins w:id="428" w:author="artin majdi" w:date="2023-06-22T08:22:00Z">
        <w:r w:rsidR="0049526E">
          <w:t>}</w:t>
        </w:r>
      </w:ins>
      <w:r w:rsidRPr="00781130">
        <w:t>^{</w:t>
      </w:r>
      <w:del w:id="429" w:author="artin majdi" w:date="2023-06-22T07:55:00Z">
        <w:r w:rsidRPr="00781130" w:rsidDel="00C31F76">
          <w:delText>(i)</w:delText>
        </w:r>
      </w:del>
      <w:ins w:id="430" w:author="artin majdi" w:date="2023-06-22T07:55:00Z">
        <w:r w:rsidR="00C31F76">
          <w:t>(i,k)</w:t>
        </w:r>
      </w:ins>
      <w:r w:rsidRPr="00781130">
        <w:t>} $ as the consistency score for annotator $\alpha $, class $k $ and instance $i $. We calculate this consistency score using the uncertainty score $</w:t>
      </w:r>
      <w:del w:id="431" w:author="artin majdi" w:date="2023-06-22T00:28:00Z">
        <w:r w:rsidRPr="00781130" w:rsidDel="00014CBF">
          <w:delText>u_</w:delText>
        </w:r>
      </w:del>
      <w:ins w:id="432" w:author="artin majdi" w:date="2023-06-22T00:28:00Z">
        <w:r w:rsidR="00014CBF">
          <w:t>\Delta_</w:t>
        </w:r>
      </w:ins>
      <w:r w:rsidRPr="00781130">
        <w:t>{\alpha</w:t>
      </w:r>
      <w:del w:id="433" w:author="artin majdi" w:date="2023-06-22T08:17:00Z">
        <w:r w:rsidRPr="00781130" w:rsidDel="00566F83">
          <w:delText>,k}</w:delText>
        </w:r>
      </w:del>
      <w:ins w:id="434" w:author="artin majdi" w:date="2023-06-22T08:17:00Z">
        <w:r w:rsidR="00566F83">
          <w:t>}</w:t>
        </w:r>
      </w:ins>
      <w:r w:rsidRPr="00781130">
        <w:t>^{</w:t>
      </w:r>
      <w:del w:id="435" w:author="artin majdi" w:date="2023-06-22T07:55:00Z">
        <w:r w:rsidRPr="00781130" w:rsidDel="00C31F76">
          <w:delText>(i)</w:delText>
        </w:r>
      </w:del>
      <w:ins w:id="436" w:author="artin majdi" w:date="2023-06-22T07:55:00Z">
        <w:r w:rsidR="00C31F76">
          <w:t>(i,k)</w:t>
        </w:r>
      </w:ins>
      <w:r w:rsidRPr="00781130">
        <w:t>} $ explained in the previous section. We use two approaches to calculate $c_{\alpha</w:t>
      </w:r>
      <w:del w:id="437" w:author="artin majdi" w:date="2023-06-22T08:17:00Z">
        <w:r w:rsidRPr="00781130" w:rsidDel="00566F83">
          <w:delText>,k}</w:delText>
        </w:r>
      </w:del>
      <w:ins w:id="438" w:author="artin majdi" w:date="2023-06-22T08:17:00Z">
        <w:r w:rsidR="00566F83">
          <w:t>}</w:t>
        </w:r>
      </w:ins>
      <w:r w:rsidRPr="00781130">
        <w:t>^{</w:t>
      </w:r>
      <w:del w:id="439" w:author="artin majdi" w:date="2023-06-22T07:55:00Z">
        <w:r w:rsidRPr="00781130" w:rsidDel="00C31F76">
          <w:delText>(i)</w:delText>
        </w:r>
      </w:del>
      <w:ins w:id="440" w:author="artin majdi" w:date="2023-06-22T07:55:00Z">
        <w:r w:rsidR="00C31F76">
          <w:t>(i,k)</w:t>
        </w:r>
      </w:ins>
      <w:r w:rsidRPr="00781130">
        <w:t>} $ from $</w:t>
      </w:r>
      <w:del w:id="441" w:author="artin majdi" w:date="2023-06-22T00:29:00Z">
        <w:r w:rsidRPr="00781130" w:rsidDel="00014CBF">
          <w:delText>u_</w:delText>
        </w:r>
      </w:del>
      <w:ins w:id="442" w:author="artin majdi" w:date="2023-06-22T00:29:00Z">
        <w:r w:rsidR="00014CBF">
          <w:t>\Delta_</w:t>
        </w:r>
      </w:ins>
      <w:r w:rsidRPr="00781130">
        <w:t>{\alpha</w:t>
      </w:r>
      <w:del w:id="443" w:author="artin majdi" w:date="2023-06-22T08:17:00Z">
        <w:r w:rsidRPr="00781130" w:rsidDel="00566F83">
          <w:delText>,k}</w:delText>
        </w:r>
      </w:del>
      <w:ins w:id="444" w:author="artin majdi" w:date="2023-06-22T08:17:00Z">
        <w:r w:rsidR="00566F83">
          <w:t>}</w:t>
        </w:r>
      </w:ins>
      <w:r w:rsidRPr="00781130">
        <w:t>^{</w:t>
      </w:r>
      <w:del w:id="445" w:author="artin majdi" w:date="2023-06-22T07:55:00Z">
        <w:r w:rsidRPr="00781130" w:rsidDel="00C31F76">
          <w:delText>(i)</w:delText>
        </w:r>
      </w:del>
      <w:ins w:id="446" w:author="artin majdi" w:date="2023-06-22T07:55:00Z">
        <w:r w:rsidR="00C31F76">
          <w:t>(i,k)</w:t>
        </w:r>
      </w:ins>
      <w:r w:rsidRPr="00781130">
        <w:t>} $.</w:t>
      </w:r>
    </w:p>
    <w:p w14:paraId="26FC1A6D" w14:textId="77777777" w:rsidR="00781130" w:rsidRPr="00781130" w:rsidRDefault="00781130" w:rsidP="00BD680D">
      <w:r w:rsidRPr="00781130">
        <w:t>\begin{enumerate}</w:t>
      </w:r>
      <w:del w:id="447" w:author="artin majdi" w:date="2023-06-22T07:21:00Z">
        <w:r w:rsidRPr="00781130" w:rsidDel="00293693">
          <w:delText>[1.]</w:delText>
        </w:r>
      </w:del>
    </w:p>
    <w:p w14:paraId="308E91DA" w14:textId="77777777" w:rsidR="00781130" w:rsidRPr="00781130" w:rsidRDefault="00781130" w:rsidP="00BD680D">
      <w:r w:rsidRPr="00781130">
        <w:t xml:space="preserve">    \item The first approach is to simply subtract the uncertainty from $1 $ as follows:</w:t>
      </w:r>
    </w:p>
    <w:p w14:paraId="687E3242" w14:textId="77777777" w:rsidR="00781130" w:rsidRPr="00781130" w:rsidRDefault="00781130" w:rsidP="00BD680D">
      <w:r w:rsidRPr="00781130">
        <w:t xml:space="preserve">    \begin{equation}</w:t>
      </w:r>
    </w:p>
    <w:p w14:paraId="4C5AF48E" w14:textId="69D7ADBF" w:rsidR="00781130" w:rsidRPr="00781130" w:rsidRDefault="00781130" w:rsidP="00BD680D">
      <w:r w:rsidRPr="00781130">
        <w:t xml:space="preserve">        c_{\alpha</w:t>
      </w:r>
      <w:del w:id="448" w:author="artin majdi" w:date="2023-06-22T08:17:00Z">
        <w:r w:rsidRPr="00781130" w:rsidDel="00566F83">
          <w:delText>,k}</w:delText>
        </w:r>
      </w:del>
      <w:ins w:id="449" w:author="artin majdi" w:date="2023-06-22T08:17:00Z">
        <w:r w:rsidR="00566F83">
          <w:t>}</w:t>
        </w:r>
      </w:ins>
      <w:r w:rsidRPr="00781130">
        <w:t>^{</w:t>
      </w:r>
      <w:del w:id="450" w:author="artin majdi" w:date="2023-06-22T07:56:00Z">
        <w:r w:rsidRPr="00781130" w:rsidDel="00C31F76">
          <w:delText>(i)</w:delText>
        </w:r>
      </w:del>
      <w:ins w:id="451" w:author="artin majdi" w:date="2023-06-22T07:56:00Z">
        <w:r w:rsidR="00C31F76">
          <w:t>(i,k)</w:t>
        </w:r>
      </w:ins>
      <w:r w:rsidRPr="00781130">
        <w:t>}=1-</w:t>
      </w:r>
      <w:del w:id="452" w:author="artin majdi" w:date="2023-06-22T00:29:00Z">
        <w:r w:rsidRPr="00781130" w:rsidDel="00014CBF">
          <w:delText>u_</w:delText>
        </w:r>
      </w:del>
      <w:ins w:id="453" w:author="artin majdi" w:date="2023-06-22T00:29:00Z">
        <w:r w:rsidR="00014CBF">
          <w:t>\Delta_</w:t>
        </w:r>
      </w:ins>
      <w:r w:rsidRPr="00781130">
        <w:t>{\alpha</w:t>
      </w:r>
      <w:del w:id="454" w:author="artin majdi" w:date="2023-06-22T08:17:00Z">
        <w:r w:rsidRPr="00781130" w:rsidDel="00566F83">
          <w:delText>,k}</w:delText>
        </w:r>
      </w:del>
      <w:ins w:id="455" w:author="artin majdi" w:date="2023-06-22T08:17:00Z">
        <w:r w:rsidR="00566F83">
          <w:t>}</w:t>
        </w:r>
      </w:ins>
      <w:r w:rsidRPr="00781130">
        <w:t>^{</w:t>
      </w:r>
      <w:del w:id="456" w:author="artin majdi" w:date="2023-06-22T07:56:00Z">
        <w:r w:rsidRPr="00781130" w:rsidDel="00C31F76">
          <w:delText>(i)</w:delText>
        </w:r>
      </w:del>
      <w:ins w:id="457" w:author="artin majdi" w:date="2023-06-22T07:56:00Z">
        <w:r w:rsidR="00C31F76">
          <w:t>(i,k)</w:t>
        </w:r>
      </w:ins>
      <w:r w:rsidRPr="00781130">
        <w:t>}\;\;,\;\forall i,\alpha,k</w:t>
      </w:r>
    </w:p>
    <w:p w14:paraId="5864B89C" w14:textId="603F0639" w:rsidR="00781130" w:rsidRPr="00781130" w:rsidRDefault="00781130" w:rsidP="00BD680D">
      <w:r w:rsidRPr="00781130">
        <w:t xml:space="preserve">        \label{</w:t>
      </w:r>
      <w:ins w:id="458" w:author="artin majdi" w:date="2023-06-22T09:28:00Z">
        <w:r w:rsidR="00C52249">
          <w:t>eq:</w:t>
        </w:r>
      </w:ins>
      <w:r w:rsidRPr="00781130">
        <w:t>crowd.Eq.9.consistency}</w:t>
      </w:r>
    </w:p>
    <w:p w14:paraId="2B0B2E63" w14:textId="77777777" w:rsidR="00781130" w:rsidRPr="00781130" w:rsidRDefault="00781130" w:rsidP="00BD680D">
      <w:r w:rsidRPr="00781130">
        <w:t xml:space="preserve">    \end{equation}</w:t>
      </w:r>
    </w:p>
    <w:p w14:paraId="66FF4D27" w14:textId="0BED30FC" w:rsidR="00781130" w:rsidRPr="00781130" w:rsidRDefault="00781130" w:rsidP="00BD680D">
      <w:r w:rsidRPr="00781130">
        <w:t xml:space="preserve">    \item In a second approach (shown in Equation~(\ref{</w:t>
      </w:r>
      <w:ins w:id="459" w:author="artin majdi" w:date="2023-06-22T09:01:00Z">
        <w:r w:rsidR="0056508C">
          <w:t>eq:</w:t>
        </w:r>
      </w:ins>
      <w:r w:rsidRPr="00781130">
        <w:t>crowd.</w:t>
      </w:r>
      <w:ins w:id="460" w:author="artin majdi" w:date="2023-06-22T09:01:00Z">
        <w:r w:rsidR="0056508C">
          <w:t>e</w:t>
        </w:r>
      </w:ins>
      <w:del w:id="461" w:author="artin majdi" w:date="2023-06-22T09:01:00Z">
        <w:r w:rsidRPr="00781130" w:rsidDel="0056508C">
          <w:delText>E</w:delText>
        </w:r>
      </w:del>
      <w:r w:rsidRPr="00781130">
        <w:t>q.10.consistency-penalized})), we penalize annotators for instances in which their predicted label $\eta_{\alpha</w:t>
      </w:r>
      <w:del w:id="462" w:author="artin majdi" w:date="2023-06-22T08:17:00Z">
        <w:r w:rsidRPr="00781130" w:rsidDel="00566F83">
          <w:delText>,k}</w:delText>
        </w:r>
      </w:del>
      <w:ins w:id="463" w:author="artin majdi" w:date="2023-06-22T08:17:00Z">
        <w:r w:rsidR="00566F83">
          <w:t>}</w:t>
        </w:r>
      </w:ins>
      <w:r w:rsidRPr="00781130">
        <w:t>^{</w:t>
      </w:r>
      <w:del w:id="464" w:author="artin majdi" w:date="2023-06-22T07:56:00Z">
        <w:r w:rsidRPr="00781130" w:rsidDel="00C31F76">
          <w:delText>(i)</w:delText>
        </w:r>
      </w:del>
      <w:ins w:id="465" w:author="artin majdi" w:date="2023-06-22T07:56:00Z">
        <w:r w:rsidR="00C31F76">
          <w:t>(i,k)</w:t>
        </w:r>
      </w:ins>
      <w:r w:rsidRPr="00781130">
        <w:t>} $ (explained in the Glossary of Symbols section) does not match the MV of all annotator labels ${{\underset \alpha{\mathrm{MV}}}{\left(z_{\alpha,\;k}^{</w:t>
      </w:r>
      <w:del w:id="466" w:author="artin majdi" w:date="2023-06-22T07:56:00Z">
        <w:r w:rsidRPr="00781130" w:rsidDel="00C31F76">
          <w:delText>(i)</w:delText>
        </w:r>
      </w:del>
      <w:ins w:id="467" w:author="artin majdi" w:date="2023-06-22T07:56:00Z">
        <w:r w:rsidR="00C31F76">
          <w:t>(i,k)</w:t>
        </w:r>
      </w:ins>
      <w:r w:rsidRPr="00781130">
        <w:t>}\right)}} $. As previously discussed, instead of directly working with the annotator's labels $z_{\alpha</w:t>
      </w:r>
      <w:del w:id="468" w:author="artin majdi" w:date="2023-06-22T08:17:00Z">
        <w:r w:rsidRPr="00781130" w:rsidDel="00566F83">
          <w:delText>,k}</w:delText>
        </w:r>
      </w:del>
      <w:ins w:id="469" w:author="artin majdi" w:date="2023-06-22T08:17:00Z">
        <w:r w:rsidR="00566F83">
          <w:t>}</w:t>
        </w:r>
      </w:ins>
      <w:r w:rsidRPr="00781130">
        <w:t>^{</w:t>
      </w:r>
      <w:del w:id="470" w:author="artin majdi" w:date="2023-06-22T07:56:00Z">
        <w:r w:rsidRPr="00781130" w:rsidDel="00C31F76">
          <w:delText>(i)</w:delText>
        </w:r>
      </w:del>
      <w:ins w:id="471" w:author="artin majdi" w:date="2023-06-22T07:56:00Z">
        <w:r w:rsidR="00C31F76">
          <w:t>(i,k)</w:t>
        </w:r>
      </w:ins>
      <w:r w:rsidRPr="00781130">
        <w:t>} $, we use the predicted labels obtained from the ensemble of classifiers $\eta_{\alpha</w:t>
      </w:r>
      <w:del w:id="472" w:author="artin majdi" w:date="2023-06-22T08:17:00Z">
        <w:r w:rsidRPr="00781130" w:rsidDel="00566F83">
          <w:delText>,k}</w:delText>
        </w:r>
      </w:del>
      <w:ins w:id="473" w:author="artin majdi" w:date="2023-06-22T08:17:00Z">
        <w:r w:rsidR="00566F83">
          <w:t>}</w:t>
        </w:r>
      </w:ins>
      <w:r w:rsidRPr="00781130">
        <w:t>^{</w:t>
      </w:r>
      <w:del w:id="474" w:author="artin majdi" w:date="2023-06-22T07:56:00Z">
        <w:r w:rsidRPr="00781130" w:rsidDel="00C31F76">
          <w:delText>(i)</w:delText>
        </w:r>
      </w:del>
      <w:ins w:id="475" w:author="artin majdi" w:date="2023-06-22T07:56:00Z">
        <w:r w:rsidR="00C31F76">
          <w:t>(i,k)</w:t>
        </w:r>
      </w:ins>
      <w:r w:rsidRPr="00781130">
        <w:t>} $. This methodology does not require repeating the crowd-labeling process for new data samples. In particular, we are likely not to have access to the same crowd of annotators employed in the training dataset</w:t>
      </w:r>
      <w:del w:id="476" w:author="artin majdi" w:date="2023-06-22T09:22:00Z">
        <w:r w:rsidRPr="00781130" w:rsidDel="007259C3">
          <w:delText xml:space="preserve"> </w:delText>
        </w:r>
      </w:del>
      <w:r w:rsidRPr="00781130">
        <w:t>.</w:t>
      </w:r>
    </w:p>
    <w:p w14:paraId="6B3FAC0E" w14:textId="77777777" w:rsidR="00781130" w:rsidRPr="00781130" w:rsidRDefault="00781130" w:rsidP="00BD680D">
      <w:r w:rsidRPr="00781130">
        <w:lastRenderedPageBreak/>
        <w:t xml:space="preserve">    \begin{equation}</w:t>
      </w:r>
    </w:p>
    <w:p w14:paraId="04B87B97" w14:textId="63319683" w:rsidR="00781130" w:rsidRPr="00781130" w:rsidRDefault="00781130" w:rsidP="00BD680D">
      <w:r w:rsidRPr="00781130">
        <w:t xml:space="preserve">        c_{\alpha</w:t>
      </w:r>
      <w:del w:id="477" w:author="artin majdi" w:date="2023-06-22T08:17:00Z">
        <w:r w:rsidRPr="00781130" w:rsidDel="00566F83">
          <w:delText>,k}</w:delText>
        </w:r>
      </w:del>
      <w:ins w:id="478" w:author="artin majdi" w:date="2023-06-22T08:17:00Z">
        <w:r w:rsidR="00566F83">
          <w:t>}</w:t>
        </w:r>
      </w:ins>
      <w:r w:rsidRPr="00781130">
        <w:t>^{</w:t>
      </w:r>
      <w:del w:id="479" w:author="artin majdi" w:date="2023-06-22T07:56:00Z">
        <w:r w:rsidRPr="00781130" w:rsidDel="00C31F76">
          <w:delText>(i)</w:delText>
        </w:r>
      </w:del>
      <w:ins w:id="480" w:author="artin majdi" w:date="2023-06-22T07:56:00Z">
        <w:r w:rsidR="00C31F76">
          <w:t>(i,k)</w:t>
        </w:r>
      </w:ins>
      <w:r w:rsidRPr="00781130">
        <w:t>} =</w:t>
      </w:r>
    </w:p>
    <w:p w14:paraId="346A15EA" w14:textId="77777777" w:rsidR="00781130" w:rsidRPr="00781130" w:rsidRDefault="00781130" w:rsidP="00BD680D">
      <w:r w:rsidRPr="00781130">
        <w:t xml:space="preserve">        \begin{cases}</w:t>
      </w:r>
    </w:p>
    <w:p w14:paraId="64D7857A" w14:textId="0416D1F3" w:rsidR="00781130" w:rsidRPr="00781130" w:rsidRDefault="00781130" w:rsidP="00BD680D">
      <w:r w:rsidRPr="00781130">
        <w:t xml:space="preserve">            1 - </w:t>
      </w:r>
      <w:del w:id="481" w:author="artin majdi" w:date="2023-06-22T00:29:00Z">
        <w:r w:rsidRPr="00781130" w:rsidDel="00014CBF">
          <w:delText>u_</w:delText>
        </w:r>
      </w:del>
      <w:ins w:id="482" w:author="artin majdi" w:date="2023-06-22T00:29:00Z">
        <w:r w:rsidR="00014CBF">
          <w:t>\Delta_</w:t>
        </w:r>
      </w:ins>
      <w:r w:rsidRPr="00781130">
        <w:t>{\alpha</w:t>
      </w:r>
      <w:del w:id="483" w:author="artin majdi" w:date="2023-06-22T08:17:00Z">
        <w:r w:rsidRPr="00781130" w:rsidDel="00566F83">
          <w:delText>,k}</w:delText>
        </w:r>
      </w:del>
      <w:ins w:id="484" w:author="artin majdi" w:date="2023-06-22T08:17:00Z">
        <w:r w:rsidR="00566F83">
          <w:t>}</w:t>
        </w:r>
      </w:ins>
      <w:r w:rsidRPr="00781130">
        <w:t>^{</w:t>
      </w:r>
      <w:del w:id="485" w:author="artin majdi" w:date="2023-06-22T07:56:00Z">
        <w:r w:rsidRPr="00781130" w:rsidDel="00C31F76">
          <w:delText>(i)</w:delText>
        </w:r>
      </w:del>
      <w:ins w:id="486" w:author="artin majdi" w:date="2023-06-22T07:56:00Z">
        <w:r w:rsidR="00C31F76">
          <w:t>(i,k)</w:t>
        </w:r>
      </w:ins>
      <w:r w:rsidRPr="00781130">
        <w:t>} &amp; \text{if } \eta_{\alpha</w:t>
      </w:r>
      <w:del w:id="487" w:author="artin majdi" w:date="2023-06-22T08:17:00Z">
        <w:r w:rsidRPr="00781130" w:rsidDel="00566F83">
          <w:delText>,k}</w:delText>
        </w:r>
      </w:del>
      <w:ins w:id="488" w:author="artin majdi" w:date="2023-06-22T08:17:00Z">
        <w:r w:rsidR="00566F83">
          <w:t>}</w:t>
        </w:r>
      </w:ins>
      <w:r w:rsidRPr="00781130">
        <w:t>^{</w:t>
      </w:r>
      <w:del w:id="489" w:author="artin majdi" w:date="2023-06-22T07:56:00Z">
        <w:r w:rsidRPr="00781130" w:rsidDel="00C31F76">
          <w:delText>(i)</w:delText>
        </w:r>
      </w:del>
      <w:ins w:id="490" w:author="artin majdi" w:date="2023-06-22T07:56:00Z">
        <w:r w:rsidR="00C31F76">
          <w:t>(i,k)</w:t>
        </w:r>
      </w:ins>
      <w:r w:rsidRPr="00781130">
        <w:t>} = \operatorname{MV}_{\alpha}(\eta_{\alpha</w:t>
      </w:r>
      <w:del w:id="491" w:author="artin majdi" w:date="2023-06-22T08:17:00Z">
        <w:r w:rsidRPr="00781130" w:rsidDel="00566F83">
          <w:delText>,k}</w:delText>
        </w:r>
      </w:del>
      <w:ins w:id="492" w:author="artin majdi" w:date="2023-06-22T08:17:00Z">
        <w:r w:rsidR="00566F83">
          <w:t>}</w:t>
        </w:r>
      </w:ins>
      <w:r w:rsidRPr="00781130">
        <w:t>^{</w:t>
      </w:r>
      <w:del w:id="493" w:author="artin majdi" w:date="2023-06-22T07:56:00Z">
        <w:r w:rsidRPr="00781130" w:rsidDel="00C31F76">
          <w:delText>(i)</w:delText>
        </w:r>
      </w:del>
      <w:ins w:id="494" w:author="artin majdi" w:date="2023-06-22T07:56:00Z">
        <w:r w:rsidR="00C31F76">
          <w:t>(i,k)</w:t>
        </w:r>
      </w:ins>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\end{cases}</w:t>
      </w:r>
    </w:p>
    <w:p w14:paraId="0B28DD9B" w14:textId="52A777DB" w:rsidR="00781130" w:rsidRPr="00781130" w:rsidRDefault="00781130" w:rsidP="00BD680D">
      <w:r w:rsidRPr="00781130">
        <w:t xml:space="preserve">        \label{</w:t>
      </w:r>
      <w:ins w:id="495" w:author="artin majdi" w:date="2023-06-22T09:01:00Z">
        <w:r w:rsidR="0056508C">
          <w:t>eq:</w:t>
        </w:r>
      </w:ins>
      <w:r w:rsidRPr="00781130">
        <w:t>crowd.</w:t>
      </w:r>
      <w:ins w:id="496" w:author="artin majdi" w:date="2023-06-22T09:01:00Z">
        <w:r w:rsidR="0056508C">
          <w:t>e</w:t>
        </w:r>
      </w:ins>
      <w:del w:id="497" w:author="artin majdi" w:date="2023-06-22T09:01:00Z">
        <w:r w:rsidRPr="00781130" w:rsidDel="0056508C">
          <w:delText>E</w:delText>
        </w:r>
      </w:del>
      <w:r w:rsidRPr="00781130">
        <w:t>q.10.consistency-penalized}</w:t>
      </w:r>
    </w:p>
    <w:p w14:paraId="39CA477E" w14:textId="77777777" w:rsidR="00781130" w:rsidRPr="00781130" w:rsidRDefault="00781130" w:rsidP="00BD680D">
      <w:r w:rsidRPr="00781130">
        <w:t xml:space="preserve">    \end{equation}</w:t>
      </w:r>
    </w:p>
    <w:p w14:paraId="202591DB" w14:textId="77777777" w:rsidR="00781130" w:rsidRPr="00781130" w:rsidRDefault="00781130" w:rsidP="00BD680D">
      <w:r w:rsidRPr="00781130">
        <w:t>\end{enumerate}</w:t>
      </w:r>
    </w:p>
    <w:p w14:paraId="2025E809" w14:textId="1940F311" w:rsidR="0005777F" w:rsidRDefault="0005777F" w:rsidP="00BD680D">
      <w:r>
        <w:t>\subsubsection{Reliability Measurement}</w:t>
      </w:r>
    </w:p>
    <w:p w14:paraId="5E16B6AF" w14:textId="2C702C29" w:rsidR="0005777F" w:rsidRDefault="0005777F" w:rsidP="00BD680D">
      <w:r>
        <w:t>For each annotator, for each class, and for each instance, there is a consistency score, $</w:t>
      </w:r>
      <w:r w:rsidRPr="00781130">
        <w:t>c_{\alpha</w:t>
      </w:r>
      <w:del w:id="498" w:author="artin majdi" w:date="2023-06-22T08:17:00Z">
        <w:r w:rsidRPr="00781130" w:rsidDel="00566F83">
          <w:delText>,k}</w:delText>
        </w:r>
      </w:del>
      <w:ins w:id="499" w:author="artin majdi" w:date="2023-06-22T08:17:00Z">
        <w:r w:rsidR="00566F83">
          <w:t>}</w:t>
        </w:r>
      </w:ins>
      <w:r w:rsidRPr="00781130">
        <w:t>^</w:t>
      </w:r>
      <w:ins w:id="500" w:author="artin majdi" w:date="2023-06-22T00:43:00Z">
        <w:r w:rsidR="0062533B">
          <w:t>{</w:t>
        </w:r>
      </w:ins>
      <w:del w:id="501" w:author="artin majdi" w:date="2023-06-22T07:56:00Z">
        <w:r w:rsidRPr="00781130" w:rsidDel="00C31F76">
          <w:delText>i</w:delText>
        </w:r>
      </w:del>
      <w:ins w:id="502" w:author="artin majdi" w:date="2023-06-22T07:56:00Z">
        <w:r w:rsidR="00C31F76">
          <w:t>(i,k)</w:t>
        </w:r>
      </w:ins>
      <w:ins w:id="503"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t>\begin{equation}</w:t>
      </w:r>
    </w:p>
    <w:p w14:paraId="6C004BE2" w14:textId="4E0460F0" w:rsidR="0005777F" w:rsidRDefault="0005777F" w:rsidP="00BD680D">
      <w:r w:rsidRPr="00781130">
        <w:t>\psi_{\alpha</w:t>
      </w:r>
      <w:del w:id="504" w:author="artin majdi" w:date="2023-06-22T08:17:00Z">
        <w:r w:rsidRPr="00781130" w:rsidDel="00566F83">
          <w:delText>,k</w:delText>
        </w:r>
      </w:del>
      <w:r w:rsidRPr="00781130">
        <w:t>}</w:t>
      </w:r>
      <w:ins w:id="505" w:author="artin majdi" w:date="2023-06-22T08:17:00Z">
        <w:r w:rsidR="00566F83">
          <w:t>^{(k)}</w:t>
        </w:r>
      </w:ins>
      <w:r w:rsidRPr="00781130">
        <w:t>=\frac</w:t>
      </w:r>
      <w:r>
        <w:t>{</w:t>
      </w:r>
      <w:r w:rsidRPr="00781130">
        <w:t>1</w:t>
      </w:r>
      <w:r>
        <w:t>}{</w:t>
      </w:r>
      <w:r w:rsidRPr="00781130">
        <w:t>N</w:t>
      </w:r>
      <w:r>
        <w:t>}</w:t>
      </w:r>
      <w:r w:rsidRPr="00781130">
        <w:t>\sum_{i=1}^N</w:t>
      </w:r>
      <w:r>
        <w:t xml:space="preserve"> </w:t>
      </w:r>
      <w:r w:rsidRPr="00781130">
        <w:t>c_{\alpha</w:t>
      </w:r>
      <w:del w:id="506" w:author="artin majdi" w:date="2023-06-22T08:17:00Z">
        <w:r w:rsidRPr="00781130" w:rsidDel="00566F83">
          <w:delText>,k}</w:delText>
        </w:r>
      </w:del>
      <w:ins w:id="507" w:author="artin majdi" w:date="2023-06-22T08:17:00Z">
        <w:r w:rsidR="00566F83">
          <w:t>}</w:t>
        </w:r>
      </w:ins>
      <w:r w:rsidRPr="00781130">
        <w:t>^</w:t>
      </w:r>
      <w:ins w:id="508" w:author="artin majdi" w:date="2023-06-22T00:44:00Z">
        <w:r w:rsidR="0062533B">
          <w:t>{</w:t>
        </w:r>
      </w:ins>
      <w:del w:id="509" w:author="artin majdi" w:date="2023-06-22T07:56:00Z">
        <w:r w:rsidRPr="00781130" w:rsidDel="00C31F76">
          <w:delText>i</w:delText>
        </w:r>
      </w:del>
      <w:ins w:id="510" w:author="artin majdi" w:date="2023-06-22T07:56:00Z">
        <w:r w:rsidR="00C31F76">
          <w:t>(i,k)</w:t>
        </w:r>
      </w:ins>
      <w:ins w:id="511" w:author="artin majdi" w:date="2023-06-22T00:44:00Z">
        <w:r w:rsidR="0062533B">
          <w:t>}</w:t>
        </w:r>
      </w:ins>
    </w:p>
    <w:p w14:paraId="57AC8BBC" w14:textId="3798624F" w:rsidR="0005777F" w:rsidRDefault="0005777F" w:rsidP="00BD680D">
      <w:r>
        <w:t>\end{equation}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\begin{equation}</w:t>
      </w:r>
    </w:p>
    <w:p w14:paraId="5552FB18" w14:textId="337E81D5" w:rsidR="0005777F" w:rsidRDefault="0005777F" w:rsidP="00BD680D">
      <w:r w:rsidRPr="00781130">
        <w:lastRenderedPageBreak/>
        <w:t>\psi_{\alpha}=\frac</w:t>
      </w:r>
      <w:r>
        <w:t>{</w:t>
      </w:r>
      <w:r w:rsidRPr="00781130">
        <w:t>1</w:t>
      </w:r>
      <w:r>
        <w:t>}{K}</w:t>
      </w:r>
      <w:r w:rsidRPr="00781130">
        <w:t>\sum_{</w:t>
      </w:r>
      <w:r w:rsidR="009C6E10">
        <w:t>k</w:t>
      </w:r>
      <w:r w:rsidRPr="00781130">
        <w:t>=1}^</w:t>
      </w:r>
      <w:r w:rsidR="009C6E10">
        <w:t>K</w:t>
      </w:r>
      <w:r>
        <w:t xml:space="preserve"> </w:t>
      </w:r>
      <w:r w:rsidR="009C6E10">
        <w:t>\psi</w:t>
      </w:r>
      <w:r w:rsidRPr="00781130">
        <w:t>_{\alpha</w:t>
      </w:r>
      <w:del w:id="512" w:author="artin majdi" w:date="2023-06-22T08:17:00Z">
        <w:r w:rsidRPr="00781130" w:rsidDel="00566F83">
          <w:delText>,k</w:delText>
        </w:r>
      </w:del>
      <w:r w:rsidRPr="00781130">
        <w:t>}</w:t>
      </w:r>
      <w:ins w:id="513" w:author="artin majdi" w:date="2023-06-22T08:18:00Z">
        <w:r w:rsidR="00566F83">
          <w:t>^{(k)}</w:t>
        </w:r>
      </w:ins>
    </w:p>
    <w:p w14:paraId="4A1512E1" w14:textId="4382FDAB" w:rsidR="0005777F" w:rsidRDefault="0005777F" w:rsidP="00BD680D">
      <w:r>
        <w:t>\end{equation}</w:t>
      </w:r>
    </w:p>
    <w:p w14:paraId="555C9F3E" w14:textId="77777777" w:rsidR="0005777F" w:rsidRDefault="0005777F" w:rsidP="00BD680D"/>
    <w:p w14:paraId="5C59334F" w14:textId="54A2FD1B" w:rsidR="00781130" w:rsidRPr="00781130" w:rsidRDefault="00781130" w:rsidP="00BD680D">
      <w:r w:rsidRPr="00781130">
        <w:t>\subsubsection{Weight Measurement}</w:t>
      </w:r>
    </w:p>
    <w:p w14:paraId="651232BE" w14:textId="67EA15ED"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del w:id="514" w:author="artin majdi" w:date="2023-06-22T08:18:00Z">
        <w:r w:rsidRPr="00781130" w:rsidDel="00566F83">
          <w:delText>{\alpha</w:delText>
        </w:r>
      </w:del>
      <w:ins w:id="515" w:author="artin majdi" w:date="2023-06-22T08:18:00Z">
        <w:r w:rsidR="00566F83">
          <w:rPr>
            <w:rFonts w:hint="eastAsia"/>
          </w:rPr>
          <w:t>\</w:t>
        </w:r>
        <w:r w:rsidR="00566F83">
          <w:t>alpha^{(k)}</w:t>
        </w:r>
      </w:ins>
      <w:del w:id="516" w:author="artin majdi" w:date="2023-06-22T08:18:00Z">
        <w:r w:rsidRPr="00781130" w:rsidDel="00566F83">
          <w:delText>,k}</w:delText>
        </w:r>
      </w:del>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\begin{equation}</w:t>
      </w:r>
    </w:p>
    <w:p w14:paraId="347E9139" w14:textId="38134611" w:rsidR="00781130" w:rsidRPr="00781130" w:rsidRDefault="00781130" w:rsidP="00BD680D">
      <w:r w:rsidRPr="00781130">
        <w:t xml:space="preserve">    \omega_{\alpha</w:t>
      </w:r>
      <w:del w:id="517" w:author="artin majdi" w:date="2023-06-22T08:18:00Z">
        <w:r w:rsidRPr="00781130" w:rsidDel="00566F83">
          <w:delText>,k</w:delText>
        </w:r>
      </w:del>
      <w:r w:rsidRPr="00781130">
        <w:t>}</w:t>
      </w:r>
      <w:ins w:id="518" w:author="artin majdi" w:date="2023-06-22T08:18:00Z">
        <w:r w:rsidR="00566F83">
          <w:t>^{(k)}</w:t>
        </w:r>
      </w:ins>
      <w:r w:rsidRPr="00781130">
        <w:t>=\frac{\psi_{\alpha</w:t>
      </w:r>
      <w:del w:id="519" w:author="artin majdi" w:date="2023-06-22T08:18:00Z">
        <w:r w:rsidRPr="00781130" w:rsidDel="00566F83">
          <w:delText>,k</w:delText>
        </w:r>
      </w:del>
      <w:r w:rsidRPr="00781130">
        <w:t>}</w:t>
      </w:r>
      <w:ins w:id="520" w:author="artin majdi" w:date="2023-06-22T08:18:00Z">
        <w:r w:rsidR="00566F83">
          <w:t>^{(k)}</w:t>
        </w:r>
      </w:ins>
      <w:r w:rsidRPr="00781130">
        <w:t>}{\sum_{\alpha=1}^</w:t>
      </w:r>
      <w:del w:id="521" w:author="artin majdi" w:date="2023-06-22T00:46:00Z">
        <w:r w:rsidRPr="00781130" w:rsidDel="00EF72EB">
          <w:delText xml:space="preserve"> </w:delText>
        </w:r>
      </w:del>
      <w:ins w:id="522" w:author="artin majdi" w:date="2023-06-22T00:46:00Z">
        <w:r w:rsidR="00EF72EB">
          <w:t>{</w:t>
        </w:r>
      </w:ins>
      <w:r w:rsidRPr="00781130">
        <w:t>M</w:t>
      </w:r>
      <w:ins w:id="523" w:author="artin majdi" w:date="2023-06-22T00:46:00Z">
        <w:r w:rsidR="00EF72EB">
          <w:t xml:space="preserve">} </w:t>
        </w:r>
      </w:ins>
      <w:r w:rsidRPr="00781130">
        <w:t>\psi_{\alpha</w:t>
      </w:r>
      <w:del w:id="524" w:author="artin majdi" w:date="2023-06-22T08:18:00Z">
        <w:r w:rsidRPr="00781130" w:rsidDel="00566F83">
          <w:delText>,k</w:delText>
        </w:r>
      </w:del>
      <w:r w:rsidRPr="00781130">
        <w:t>}</w:t>
      </w:r>
      <w:ins w:id="525" w:author="artin majdi" w:date="2023-06-22T08:18:00Z">
        <w:r w:rsidR="00566F83">
          <w:t>^{(k)}</w:t>
        </w:r>
      </w:ins>
      <w:r w:rsidRPr="00781130">
        <w:t>}</w:t>
      </w:r>
    </w:p>
    <w:p w14:paraId="76961451" w14:textId="3964AFA3" w:rsidR="00781130" w:rsidRPr="00781130" w:rsidRDefault="00781130" w:rsidP="00BD680D">
      <w:r w:rsidRPr="00781130">
        <w:t xml:space="preserve">    \label{</w:t>
      </w:r>
      <w:ins w:id="526" w:author="artin majdi" w:date="2023-06-22T00:48:00Z">
        <w:r w:rsidR="00C34E9E">
          <w:t>eq</w:t>
        </w:r>
      </w:ins>
      <w:ins w:id="527" w:author="artin majdi" w:date="2023-06-22T08:33:00Z">
        <w:r w:rsidR="00BA5559">
          <w:t>:</w:t>
        </w:r>
      </w:ins>
      <w:r w:rsidRPr="00781130">
        <w:t>crowd.</w:t>
      </w:r>
      <w:ins w:id="528" w:author="artin majdi" w:date="2023-06-22T00:48:00Z">
        <w:r w:rsidR="00C34E9E">
          <w:t>e</w:t>
        </w:r>
      </w:ins>
      <w:del w:id="529" w:author="artin majdi" w:date="2023-06-22T00:48:00Z">
        <w:r w:rsidRPr="00781130" w:rsidDel="00C34E9E">
          <w:delText>E</w:delText>
        </w:r>
      </w:del>
      <w:r w:rsidRPr="00781130">
        <w:t>q.11.weights}</w:t>
      </w:r>
    </w:p>
    <w:p w14:paraId="769654BE" w14:textId="77777777" w:rsidR="00781130" w:rsidRDefault="00781130" w:rsidP="00BD680D">
      <w:r w:rsidRPr="00781130">
        <w:t>\end{equation}</w:t>
      </w:r>
    </w:p>
    <w:p w14:paraId="743182A8" w14:textId="77777777" w:rsidR="00D51D50" w:rsidRPr="00781130" w:rsidRDefault="00D51D50" w:rsidP="00BD680D"/>
    <w:p w14:paraId="003DFDD4" w14:textId="77777777" w:rsidR="00781130" w:rsidRPr="00D51D50" w:rsidRDefault="00781130" w:rsidP="00B2120B">
      <w:pPr>
        <w:pStyle w:val="Heading3"/>
      </w:pPr>
      <w:r w:rsidRPr="00D51D50">
        <w:t>\subsubsection{Aggregated Label Calculation}</w:t>
      </w:r>
    </w:p>
    <w:p w14:paraId="653F6AC8" w14:textId="5FE87B16" w:rsidR="00781130" w:rsidRPr="00781130" w:rsidRDefault="00781130" w:rsidP="00BD680D">
      <w:r w:rsidRPr="00781130">
        <w:t>Finally, the aggregated label $</w:t>
      </w:r>
      <w:ins w:id="530" w:author="artin majdi" w:date="2023-06-22T07:39:00Z">
        <w:r w:rsidR="00657CE9">
          <w:t>\nu</w:t>
        </w:r>
        <w:r w:rsidR="00657CE9" w:rsidRPr="00781130">
          <w:t>^{(</w:t>
        </w:r>
        <w:r w:rsidR="00657CE9">
          <w:t>i,k</w:t>
        </w:r>
        <w:r w:rsidR="00657CE9" w:rsidRPr="00781130">
          <w:t>)}</w:t>
        </w:r>
      </w:ins>
      <w:del w:id="531" w:author="artin majdi" w:date="2023-06-22T07:39:00Z">
        <w:r w:rsidRPr="00781130" w:rsidDel="00657CE9">
          <w:delText xml:space="preserve">v_k^{(i)} </w:delText>
        </w:r>
      </w:del>
      <w:r w:rsidRPr="00781130">
        <w:t>$ for each instance $i $ and class $k $ is the weighted average of the predicted labels $\eta_{\alpha</w:t>
      </w:r>
      <w:del w:id="532" w:author="artin majdi" w:date="2023-06-22T08:18:00Z">
        <w:r w:rsidRPr="00781130" w:rsidDel="0096161B">
          <w:delText>,k}</w:delText>
        </w:r>
      </w:del>
      <w:ins w:id="533" w:author="artin majdi" w:date="2023-06-22T08:18:00Z">
        <w:r w:rsidR="0096161B">
          <w:t>}</w:t>
        </w:r>
      </w:ins>
      <w:r w:rsidRPr="00781130">
        <w:t>^{</w:t>
      </w:r>
      <w:del w:id="534" w:author="artin majdi" w:date="2023-06-22T07:56:00Z">
        <w:r w:rsidRPr="00781130" w:rsidDel="00C31F76">
          <w:delText>(i)</w:delText>
        </w:r>
      </w:del>
      <w:ins w:id="535" w:author="artin majdi" w:date="2023-06-22T07:56:00Z">
        <w:r w:rsidR="00C31F76">
          <w:t>(i,k)</w:t>
        </w:r>
      </w:ins>
      <w:r w:rsidRPr="00781130">
        <w:t>} $ for each annotator $\alpha $:</w:t>
      </w:r>
    </w:p>
    <w:p w14:paraId="4CF06069" w14:textId="77777777" w:rsidR="00781130" w:rsidRPr="00781130" w:rsidRDefault="00781130" w:rsidP="00BD680D">
      <w:r w:rsidRPr="00781130">
        <w:t>\begin{equation}</w:t>
      </w:r>
    </w:p>
    <w:p w14:paraId="3CAF77A2" w14:textId="0900156C" w:rsidR="00781130" w:rsidRPr="00781130" w:rsidRDefault="00781130" w:rsidP="00BD680D">
      <w:r w:rsidRPr="00781130">
        <w:t xml:space="preserve">    </w:t>
      </w:r>
      <w:ins w:id="536" w:author="artin majdi" w:date="2023-06-22T07:38:00Z">
        <w:r w:rsidR="00657CE9">
          <w:t>\nu</w:t>
        </w:r>
      </w:ins>
      <w:del w:id="537" w:author="artin majdi" w:date="2023-06-22T07:38:00Z">
        <w:r w:rsidRPr="00781130" w:rsidDel="00657CE9">
          <w:delText>v_k</w:delText>
        </w:r>
      </w:del>
      <w:r w:rsidRPr="00781130">
        <w:t>^{(</w:t>
      </w:r>
      <w:del w:id="538" w:author="artin majdi" w:date="2023-06-22T07:38:00Z">
        <w:r w:rsidRPr="00781130" w:rsidDel="00657CE9">
          <w:delText>i</w:delText>
        </w:r>
      </w:del>
      <w:ins w:id="539" w:author="artin majdi" w:date="2023-06-22T07:38:00Z">
        <w:r w:rsidR="00657CE9">
          <w:t>i,k</w:t>
        </w:r>
      </w:ins>
      <w:r w:rsidRPr="00781130">
        <w:t>)} =</w:t>
      </w:r>
    </w:p>
    <w:p w14:paraId="328D5360" w14:textId="77777777" w:rsidR="00781130" w:rsidRPr="00781130" w:rsidRDefault="00781130" w:rsidP="00BD680D">
      <w:r w:rsidRPr="00781130">
        <w:t xml:space="preserve">    \begin{cases}</w:t>
      </w:r>
    </w:p>
    <w:p w14:paraId="72C45553" w14:textId="6453C9BD" w:rsidR="00781130" w:rsidRPr="00781130" w:rsidRDefault="00781130" w:rsidP="00BD680D">
      <w:r w:rsidRPr="00781130">
        <w:t xml:space="preserve">        1 &amp; \text{if } \left(\sum_{\alpha=1}^{M} \omega_{\alpha</w:t>
      </w:r>
      <w:del w:id="540" w:author="artin majdi" w:date="2023-06-22T08:19:00Z">
        <w:r w:rsidRPr="00781130" w:rsidDel="0096161B">
          <w:delText>,k</w:delText>
        </w:r>
      </w:del>
      <w:r w:rsidRPr="00781130">
        <w:t>}</w:t>
      </w:r>
      <w:ins w:id="541" w:author="artin majdi" w:date="2023-06-22T08:18:00Z">
        <w:r w:rsidR="0096161B">
          <w:t>^{(k)}</w:t>
        </w:r>
      </w:ins>
      <w:r w:rsidRPr="00781130">
        <w:t>\, \eta_{\alpha</w:t>
      </w:r>
      <w:del w:id="542" w:author="artin majdi" w:date="2023-06-22T08:19:00Z">
        <w:r w:rsidRPr="00781130" w:rsidDel="0096161B">
          <w:delText>,k</w:delText>
        </w:r>
      </w:del>
      <w:r w:rsidRPr="00781130">
        <w:t>}^{</w:t>
      </w:r>
      <w:del w:id="543" w:author="artin majdi" w:date="2023-06-22T07:56:00Z">
        <w:r w:rsidRPr="00781130" w:rsidDel="00C31F76">
          <w:delText>(i)</w:delText>
        </w:r>
      </w:del>
      <w:ins w:id="544" w:author="artin majdi" w:date="2023-06-22T07:56:00Z">
        <w:r w:rsidR="00C31F76">
          <w:t>(i,k)</w:t>
        </w:r>
      </w:ins>
      <w:r w:rsidRPr="00781130">
        <w:t>}\right) \geq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lastRenderedPageBreak/>
        <w:t xml:space="preserve">    \end{cases}</w:t>
      </w:r>
    </w:p>
    <w:p w14:paraId="4C88BF0F" w14:textId="77777777" w:rsidR="00781130" w:rsidRPr="00781130" w:rsidRDefault="00781130" w:rsidP="00BD680D">
      <w:r w:rsidRPr="00781130">
        <w:t xml:space="preserve">    \quad \forall i, k</w:t>
      </w:r>
    </w:p>
    <w:p w14:paraId="351684E8" w14:textId="63A71CB6" w:rsidR="00781130" w:rsidRPr="00781130" w:rsidRDefault="00781130" w:rsidP="00BD680D">
      <w:r w:rsidRPr="00781130">
        <w:t xml:space="preserve">    \label{</w:t>
      </w:r>
      <w:ins w:id="545" w:author="artin majdi" w:date="2023-06-22T09:25:00Z">
        <w:r w:rsidR="004B5562">
          <w:t>eq:</w:t>
        </w:r>
      </w:ins>
      <w:r w:rsidRPr="00781130">
        <w:t>crowd.Eq.12.aggregated-label}</w:t>
      </w:r>
    </w:p>
    <w:p w14:paraId="3BF585AF" w14:textId="77777777" w:rsidR="00781130" w:rsidRPr="00781130" w:rsidRDefault="00781130" w:rsidP="00BD680D">
      <w:r w:rsidRPr="00781130">
        <w:t>\end{equation}</w:t>
      </w:r>
    </w:p>
    <w:p w14:paraId="55165667" w14:textId="77777777" w:rsidR="00781130" w:rsidRPr="00781130" w:rsidRDefault="00781130" w:rsidP="00BD680D">
      <w:r w:rsidRPr="00781130">
        <w:t>\subsubsection{Confidence Score Calculation}</w:t>
      </w:r>
    </w:p>
    <w:p w14:paraId="54FD805D" w14:textId="5CAE7AC4" w:rsidR="00781130" w:rsidRPr="00781130" w:rsidRDefault="00781130" w:rsidP="00BD680D">
      <w:r w:rsidRPr="00781130">
        <w:t>In previous section we showed how to calculate the aggregated label $</w:t>
      </w:r>
      <w:ins w:id="546" w:author="artin majdi" w:date="2023-06-22T07:38:00Z">
        <w:r w:rsidR="00657CE9">
          <w:t>\nu</w:t>
        </w:r>
        <w:r w:rsidR="00657CE9" w:rsidRPr="00781130">
          <w:t>^{(</w:t>
        </w:r>
        <w:r w:rsidR="00657CE9">
          <w:t>i,k</w:t>
        </w:r>
        <w:r w:rsidR="00657CE9" w:rsidRPr="00781130">
          <w:t>)}</w:t>
        </w:r>
      </w:ins>
      <w:del w:id="547" w:author="artin majdi" w:date="2023-06-22T07:38:00Z">
        <w:r w:rsidRPr="00781130" w:rsidDel="00657CE9">
          <w:delText xml:space="preserve">v_k^{(i)} </w:delText>
        </w:r>
      </w:del>
      <w:r w:rsidRPr="00781130">
        <w:t>$ (shown in Equation~(\ref{</w:t>
      </w:r>
      <w:ins w:id="548" w:author="artin majdi" w:date="2023-06-22T09:30:00Z">
        <w:r w:rsidR="00CB28EC">
          <w:t>eq:</w:t>
        </w:r>
      </w:ins>
      <w:r w:rsidRPr="00781130">
        <w:t>crowd.Eq.12.aggregated-label})). Define $F</w:t>
      </w:r>
      <w:del w:id="549" w:author="artin majdi" w:date="2023-06-22T07:49:00Z">
        <w:r w:rsidRPr="00781130" w:rsidDel="00762DA6">
          <w:delText>_k</w:delText>
        </w:r>
      </w:del>
      <w:r w:rsidRPr="00781130">
        <w:t>^{(i</w:t>
      </w:r>
      <w:ins w:id="550" w:author="artin majdi" w:date="2023-06-22T07:49:00Z">
        <w:r w:rsidR="00762DA6">
          <w:t>,k</w:t>
        </w:r>
      </w:ins>
      <w:r w:rsidRPr="00781130">
        <w:t xml:space="preserve">)} $ as the confidence score for instance $i $ and class $k $. </w:t>
      </w:r>
      <w:r w:rsidR="006E4228">
        <w:t>W</w:t>
      </w:r>
      <w:r w:rsidRPr="00781130">
        <w:t>e calculate two confidence scores $F</w:t>
      </w:r>
      <w:del w:id="551" w:author="artin majdi" w:date="2023-06-22T07:49:00Z">
        <w:r w:rsidRPr="00781130" w:rsidDel="00762DA6">
          <w:delText>_k</w:delText>
        </w:r>
      </w:del>
      <w:r w:rsidRPr="00781130">
        <w:t>^{(i</w:t>
      </w:r>
      <w:ins w:id="552" w:author="artin majdi" w:date="2023-06-22T07:49:00Z">
        <w:r w:rsidR="00762DA6">
          <w:t>,k</w:t>
        </w:r>
      </w:ins>
      <w:r w:rsidRPr="00781130">
        <w:t>)} $, based on how many different annotators agree on the reported label $</w:t>
      </w:r>
      <w:ins w:id="553" w:author="artin majdi" w:date="2023-06-22T07:39:00Z">
        <w:r w:rsidR="00657CE9">
          <w:t>\nu</w:t>
        </w:r>
        <w:r w:rsidR="00657CE9" w:rsidRPr="00781130">
          <w:t>^{(</w:t>
        </w:r>
        <w:r w:rsidR="00657CE9">
          <w:t>i,k</w:t>
        </w:r>
        <w:r w:rsidR="00657CE9" w:rsidRPr="00781130">
          <w:t>)}</w:t>
        </w:r>
      </w:ins>
      <w:del w:id="554" w:author="artin majdi" w:date="2023-06-22T07:39:00Z">
        <w:r w:rsidRPr="00781130" w:rsidDel="00657CE9">
          <w:delText>v_</w:delText>
        </w:r>
      </w:del>
      <w:del w:id="555" w:author="artin majdi" w:date="2023-06-22T07:38:00Z">
        <w:r w:rsidRPr="00781130" w:rsidDel="00657CE9">
          <w:delText xml:space="preserve">k^{(i)} </w:delText>
        </w:r>
      </w:del>
      <w:r w:rsidRPr="00781130">
        <w:t>$</w:t>
      </w:r>
      <w:ins w:id="556" w:author="artin majdi" w:date="2023-06-19T21:22:00Z">
        <w:r w:rsidR="00F30C38">
          <w:t xml:space="preserve">. </w:t>
        </w:r>
      </w:ins>
      <w:del w:id="557" w:author="artin majdi" w:date="2023-06-19T21:22:00Z">
        <w:r w:rsidRPr="00781130" w:rsidDel="00F30C38">
          <w:delText xml:space="preserve">, </w:delText>
        </w:r>
        <w:commentRangeStart w:id="558"/>
        <w:r w:rsidRPr="00781130" w:rsidDel="00F30C38">
          <w:delText>which will be</w:delText>
        </w:r>
        <w:commentRangeEnd w:id="558"/>
        <w:r w:rsidR="00C60B65" w:rsidDel="00F30C38">
          <w:rPr>
            <w:rStyle w:val="CommentReference"/>
          </w:rPr>
          <w:commentReference w:id="558"/>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29C44C6D" w:rsidR="00781130" w:rsidRPr="00781130" w:rsidRDefault="00781130" w:rsidP="00BD680D">
      <w:r w:rsidRPr="00781130">
        <w:t>To calculate this confidence score, we modify the two techniques used by Sheng~\cite{sheng_Majority_2019} and Tao~\cite{tao_Label_2020} to incorporate our calculated weight $\omega_{\alpha</w:t>
      </w:r>
      <w:del w:id="559" w:author="artin majdi" w:date="2023-06-22T08:19:00Z">
        <w:r w:rsidRPr="00781130" w:rsidDel="00F64B6F">
          <w:delText>,k</w:delText>
        </w:r>
      </w:del>
      <w:r w:rsidRPr="00781130">
        <w:t>}</w:t>
      </w:r>
      <w:ins w:id="560" w:author="artin majdi" w:date="2023-06-22T08:19:00Z">
        <w:r w:rsidR="00F64B6F">
          <w:t>^{(k)}</w:t>
        </w:r>
      </w:ins>
      <w:r w:rsidRPr="00781130">
        <w:t xml:space="preserve"> $ shown in Equation~(\ref{</w:t>
      </w:r>
      <w:ins w:id="561" w:author="artin majdi" w:date="2023-06-22T00:47:00Z">
        <w:r w:rsidR="00972280">
          <w:t>eq:</w:t>
        </w:r>
      </w:ins>
      <w:r w:rsidRPr="00781130">
        <w:t>crowd.</w:t>
      </w:r>
      <w:ins w:id="562" w:author="artin majdi" w:date="2023-06-22T00:48:00Z">
        <w:r w:rsidR="00972280">
          <w:t>e</w:t>
        </w:r>
      </w:ins>
      <w:del w:id="563"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\begin{enumerate}</w:t>
      </w:r>
      <w:del w:id="564" w:author="artin majdi" w:date="2023-06-19T03:39:00Z">
        <w:r w:rsidRPr="00781130" w:rsidDel="00D15702">
          <w:delText>[1.]</w:delText>
        </w:r>
      </w:del>
    </w:p>
    <w:p w14:paraId="5C2DE3A2" w14:textId="28141AD6" w:rsidR="00781130" w:rsidRPr="00781130" w:rsidRDefault="00781130" w:rsidP="00BD680D">
      <w:r w:rsidRPr="00781130">
        <w:t xml:space="preserve">    \item \textbf{uwMV-Freq:} In this approach, the confidence score $</w:t>
      </w:r>
      <w:ins w:id="565" w:author="artin majdi" w:date="2023-06-22T07:37:00Z">
        <w:r w:rsidR="00622745" w:rsidRPr="00064A0E">
          <w:t>F_{\Omega}^{(i,k)}</w:t>
        </w:r>
      </w:ins>
      <w:del w:id="566" w:author="artin majdi" w:date="2023-06-22T07:37:00Z">
        <w:r w:rsidRPr="00781130" w:rsidDel="00622745">
          <w:delText xml:space="preserve">F^{(i)} </w:delText>
        </w:r>
      </w:del>
      <w:r w:rsidRPr="00781130">
        <w:t>$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\begin{equation}</w:t>
      </w:r>
    </w:p>
    <w:p w14:paraId="1852AF5B" w14:textId="14254FE1" w:rsidR="00781130" w:rsidRPr="00781130" w:rsidRDefault="00781130">
      <w:pPr>
        <w:jc w:val="left"/>
        <w:pPrChange w:id="567" w:author="artin majdi" w:date="2023-06-22T07:04:00Z">
          <w:pPr/>
        </w:pPrChange>
      </w:pPr>
      <w:r w:rsidRPr="00781130">
        <w:t xml:space="preserve">     </w:t>
      </w:r>
      <w:del w:id="568" w:author="artin majdi" w:date="2023-06-19T21:40:00Z">
        <w:r w:rsidRPr="00781130" w:rsidDel="00653E9F">
          <w:delText xml:space="preserve">   </w:delText>
        </w:r>
      </w:del>
      <w:ins w:id="569" w:author="artin majdi" w:date="2023-06-22T07:03:00Z">
        <w:r w:rsidR="00064A0E" w:rsidRPr="00064A0E">
          <w:t xml:space="preserve">F_{\Omega}^{(i,k)} </w:t>
        </w:r>
      </w:ins>
      <w:del w:id="570" w:author="artin majdi" w:date="2023-06-22T07:03:00Z">
        <w:r w:rsidRPr="00781130" w:rsidDel="00064A0E">
          <w:delText>F_k^{(i)}</w:delText>
        </w:r>
      </w:del>
      <w:r w:rsidRPr="00781130">
        <w:t>=</w:t>
      </w:r>
      <w:ins w:id="571" w:author="artin majdi" w:date="2023-06-19T21:40:00Z">
        <w:r w:rsidR="00653E9F">
          <w:t xml:space="preserve"> </w:t>
        </w:r>
      </w:ins>
      <w:r w:rsidRPr="00781130">
        <w:t>{\sum\nolimits_{\alpha=1}^{M}{\omega_{\alpha</w:t>
      </w:r>
      <w:del w:id="572" w:author="artin majdi" w:date="2023-06-22T08:19:00Z">
        <w:r w:rsidRPr="00781130" w:rsidDel="008A0D4A">
          <w:delText>,k</w:delText>
        </w:r>
      </w:del>
      <w:r w:rsidRPr="00781130">
        <w:t>}</w:t>
      </w:r>
      <w:ins w:id="573" w:author="artin majdi" w:date="2023-06-22T08:19:00Z">
        <w:r w:rsidR="008A0D4A">
          <w:t>^{(k)}</w:t>
        </w:r>
      </w:ins>
      <w:ins w:id="574" w:author="artin majdi" w:date="2023-06-19T21:40:00Z">
        <w:r w:rsidR="00653E9F">
          <w:t xml:space="preserve"> </w:t>
        </w:r>
      </w:ins>
      <w:del w:id="575" w:author="artin majdi" w:date="2023-06-19T21:40:00Z">
        <w:r w:rsidRPr="00781130" w:rsidDel="00653E9F">
          <w:delText>\;</w:delText>
        </w:r>
      </w:del>
      <w:r w:rsidRPr="00781130">
        <w:t>\delta\left(\eta_{\alpha</w:t>
      </w:r>
      <w:del w:id="576" w:author="artin majdi" w:date="2023-06-22T08:19:00Z">
        <w:r w:rsidRPr="00781130" w:rsidDel="005D36F2">
          <w:delText>,k</w:delText>
        </w:r>
      </w:del>
      <w:r w:rsidRPr="00781130">
        <w:t>}^{</w:t>
      </w:r>
      <w:del w:id="577" w:author="artin majdi" w:date="2023-06-22T07:56:00Z">
        <w:r w:rsidRPr="00781130" w:rsidDel="00C31F76">
          <w:delText>(i)</w:delText>
        </w:r>
      </w:del>
      <w:ins w:id="578" w:author="artin majdi" w:date="2023-06-22T07:56:00Z">
        <w:r w:rsidR="00C31F76">
          <w:t>(i,k)</w:t>
        </w:r>
      </w:ins>
      <w:r w:rsidRPr="00781130">
        <w:t>}</w:t>
      </w:r>
      <w:ins w:id="579" w:author="artin majdi" w:date="2023-06-19T21:40:00Z">
        <w:r w:rsidR="00653E9F">
          <w:t xml:space="preserve"> </w:t>
        </w:r>
      </w:ins>
      <w:del w:id="580" w:author="artin majdi" w:date="2023-06-19T21:40:00Z">
        <w:r w:rsidRPr="00781130" w:rsidDel="00653E9F">
          <w:delText>\;</w:delText>
        </w:r>
      </w:del>
      <w:r w:rsidRPr="00781130">
        <w:t>\;,\;\;</w:t>
      </w:r>
      <w:ins w:id="581" w:author="artin majdi" w:date="2023-06-19T21:40:00Z">
        <w:r w:rsidR="00653E9F">
          <w:t xml:space="preserve"> </w:t>
        </w:r>
      </w:ins>
      <w:ins w:id="582" w:author="artin majdi" w:date="2023-06-22T07:39:00Z">
        <w:r w:rsidR="00657CE9">
          <w:t>\nu</w:t>
        </w:r>
        <w:r w:rsidR="00657CE9" w:rsidRPr="00781130">
          <w:t>^{(</w:t>
        </w:r>
        <w:r w:rsidR="00657CE9">
          <w:t>i,k</w:t>
        </w:r>
        <w:r w:rsidR="00657CE9" w:rsidRPr="00781130">
          <w:t xml:space="preserve">)} </w:t>
        </w:r>
      </w:ins>
      <w:del w:id="583" w:author="artin majdi" w:date="2023-06-19T21:40:00Z">
        <w:r w:rsidRPr="00781130" w:rsidDel="00653E9F">
          <w:delText>\;</w:delText>
        </w:r>
      </w:del>
      <w:del w:id="584" w:author="artin majdi" w:date="2023-06-22T07:39:00Z">
        <w:r w:rsidRPr="00781130" w:rsidDel="00657CE9">
          <w:delText>v_k^{(i)}</w:delText>
        </w:r>
      </w:del>
      <w:r w:rsidRPr="00781130">
        <w:t>\right)}}</w:t>
      </w:r>
    </w:p>
    <w:p w14:paraId="371DE8C9" w14:textId="0F4CEEA9" w:rsidR="00781130" w:rsidRPr="00781130" w:rsidRDefault="00781130" w:rsidP="00BD680D">
      <w:r w:rsidRPr="00781130">
        <w:lastRenderedPageBreak/>
        <w:t xml:space="preserve">        \label{</w:t>
      </w:r>
      <w:ins w:id="585" w:author="artin majdi" w:date="2023-06-22T09:25:00Z">
        <w:r w:rsidR="004B5562">
          <w:t>eq:</w:t>
        </w:r>
      </w:ins>
      <w:r w:rsidRPr="00781130">
        <w:t>crowd.Eq.13.confidence-score.freq}</w:t>
      </w:r>
    </w:p>
    <w:p w14:paraId="11783FBD" w14:textId="77777777" w:rsidR="00781130" w:rsidRPr="00781130" w:rsidRDefault="00781130" w:rsidP="00BD680D">
      <w:r w:rsidRPr="00781130">
        <w:t xml:space="preserve">    \end{equation}</w:t>
      </w:r>
    </w:p>
    <w:p w14:paraId="4D31EB88" w14:textId="77777777" w:rsidR="00781130" w:rsidRPr="00781130" w:rsidRDefault="00781130" w:rsidP="00BD680D">
      <w:r w:rsidRPr="00781130">
        <w:t xml:space="preserve">    where $\delta $ is the Kronecker delta function.</w:t>
      </w:r>
    </w:p>
    <w:p w14:paraId="0F25B140" w14:textId="55195E39" w:rsidR="00781130" w:rsidRPr="00781130" w:rsidRDefault="00781130" w:rsidP="00BD680D">
      <w:r w:rsidRPr="00781130">
        <w:t xml:space="preserve">    \item \textbf{uwMV-Beta:} In this approach, the CDF of the beta distribution at the decision threshold of $0.5 $ is used to calculate a confidence score $</w:t>
      </w:r>
      <w:ins w:id="586" w:author="artin majdi" w:date="2023-06-22T07:36:00Z">
        <w:r w:rsidR="005D025C" w:rsidRPr="00064A0E">
          <w:t>F_{\beta}^{(i,k)}</w:t>
        </w:r>
      </w:ins>
      <w:del w:id="587" w:author="artin majdi" w:date="2023-06-22T07:36:00Z">
        <w:r w:rsidRPr="00781130" w:rsidDel="005D025C">
          <w:delText>F^{(</w:delText>
        </w:r>
      </w:del>
      <w:del w:id="588" w:author="artin majdi" w:date="2023-06-22T07:04:00Z">
        <w:r w:rsidRPr="00781130" w:rsidDel="00B47A34">
          <w:delText>i</w:delText>
        </w:r>
      </w:del>
      <w:del w:id="589" w:author="artin majdi" w:date="2023-06-22T07:36:00Z">
        <w:r w:rsidRPr="00781130" w:rsidDel="005D025C">
          <w:delText xml:space="preserve">)} </w:delText>
        </w:r>
      </w:del>
      <w:r w:rsidRPr="00781130">
        <w:t>$. To calculate the two shape parameters of the beta distributions $</w:t>
      </w:r>
      <w:ins w:id="590" w:author="artin majdi" w:date="2023-06-22T07:04:00Z">
        <w:r w:rsidR="00F7132B">
          <w:t>l</w:t>
        </w:r>
      </w:ins>
      <w:del w:id="591" w:author="artin majdi" w:date="2023-06-22T07:04:00Z">
        <w:r w:rsidRPr="00781130" w:rsidDel="00F7132B">
          <w:delText>\alpha</w:delText>
        </w:r>
      </w:del>
      <w:r w:rsidRPr="00781130">
        <w:t>^{(</w:t>
      </w:r>
      <w:del w:id="592" w:author="artin majdi" w:date="2023-06-22T07:04:00Z">
        <w:r w:rsidRPr="00781130" w:rsidDel="00F7132B">
          <w:delText>i</w:delText>
        </w:r>
      </w:del>
      <w:ins w:id="593" w:author="artin majdi" w:date="2023-06-22T07:04:00Z">
        <w:r w:rsidR="00652E87">
          <w:t>i</w:t>
        </w:r>
        <w:r w:rsidR="00F7132B">
          <w:t>,k</w:t>
        </w:r>
      </w:ins>
      <w:r w:rsidRPr="00781130">
        <w:t>)}</w:t>
      </w:r>
      <w:del w:id="594" w:author="artin majdi" w:date="2023-06-22T07:04:00Z">
        <w:r w:rsidRPr="00781130" w:rsidDel="00652E87">
          <w:delText xml:space="preserve"> </w:delText>
        </w:r>
      </w:del>
      <w:r w:rsidRPr="00781130">
        <w:t>$ and $</w:t>
      </w:r>
      <w:ins w:id="595" w:author="artin majdi" w:date="2023-06-22T07:04:00Z">
        <w:r w:rsidR="00F7132B">
          <w:t>u</w:t>
        </w:r>
      </w:ins>
      <w:del w:id="596" w:author="artin majdi" w:date="2023-06-22T07:04:00Z">
        <w:r w:rsidRPr="00781130" w:rsidDel="00F7132B">
          <w:delText>\beta</w:delText>
        </w:r>
      </w:del>
      <w:r w:rsidRPr="00781130">
        <w:t>^{(</w:t>
      </w:r>
      <w:del w:id="597" w:author="artin majdi" w:date="2023-06-22T07:04:00Z">
        <w:r w:rsidRPr="00781130" w:rsidDel="00F7132B">
          <w:delText>i</w:delText>
        </w:r>
      </w:del>
      <w:ins w:id="598" w:author="artin majdi" w:date="2023-06-22T07:04:00Z">
        <w:r w:rsidR="00652E87">
          <w:t>i</w:t>
        </w:r>
        <w:r w:rsidR="00F7132B">
          <w:t>,k</w:t>
        </w:r>
      </w:ins>
      <w:r w:rsidRPr="00781130">
        <w:t>)}</w:t>
      </w:r>
      <w:del w:id="599" w:author="artin majdi" w:date="2023-06-22T07:04:00Z">
        <w:r w:rsidRPr="00781130" w:rsidDel="00652E87">
          <w:delText xml:space="preserve"> </w:delText>
        </w:r>
      </w:del>
      <w:r w:rsidRPr="00781130">
        <w:t>$, we use a weighted sum of all correct and incorrect aggregated labels, respectively:</w:t>
      </w:r>
    </w:p>
    <w:p w14:paraId="340DACDB" w14:textId="77777777" w:rsidR="00781130" w:rsidRPr="00781130" w:rsidRDefault="00781130" w:rsidP="00BD680D">
      <w:r w:rsidRPr="00781130">
        <w:t xml:space="preserve">    \begin{equation}</w:t>
      </w:r>
    </w:p>
    <w:p w14:paraId="0BAD27C7" w14:textId="77777777" w:rsidR="00781130" w:rsidRPr="00781130" w:rsidRDefault="00781130" w:rsidP="00BD680D">
      <w:r w:rsidRPr="00781130">
        <w:t xml:space="preserve">        \begin{aligned}</w:t>
      </w:r>
    </w:p>
    <w:p w14:paraId="0CDBA515" w14:textId="1B278B84" w:rsidR="00781130" w:rsidRPr="00781130" w:rsidRDefault="00781130" w:rsidP="00BD680D">
      <w:r w:rsidRPr="00781130">
        <w:t xml:space="preserve">            l</w:t>
      </w:r>
      <w:del w:id="600" w:author="artin majdi" w:date="2023-06-22T07:05:00Z">
        <w:r w:rsidRPr="00781130" w:rsidDel="00652E87">
          <w:delText>_k</w:delText>
        </w:r>
      </w:del>
      <w:r w:rsidRPr="00781130">
        <w:t>^{(</w:t>
      </w:r>
      <w:del w:id="601" w:author="artin majdi" w:date="2023-06-22T07:05:00Z">
        <w:r w:rsidRPr="00781130" w:rsidDel="00652E87">
          <w:delText>i</w:delText>
        </w:r>
      </w:del>
      <w:ins w:id="602" w:author="artin majdi" w:date="2023-06-22T07:05:00Z">
        <w:r w:rsidR="00652E87">
          <w:t>i,k</w:t>
        </w:r>
      </w:ins>
      <w:r w:rsidRPr="00781130">
        <w:t>)} &amp;= 1 + \sum_{\alpha=1}^{M} \omega_{\alpha</w:t>
      </w:r>
      <w:del w:id="603" w:author="artin majdi" w:date="2023-06-22T08:19:00Z">
        <w:r w:rsidRPr="00781130" w:rsidDel="00774D45">
          <w:delText>,k</w:delText>
        </w:r>
      </w:del>
      <w:r w:rsidRPr="00781130">
        <w:t>}</w:t>
      </w:r>
      <w:ins w:id="604" w:author="artin majdi" w:date="2023-06-22T08:19:00Z">
        <w:r w:rsidR="00774D45">
          <w:t>^{(k)}</w:t>
        </w:r>
      </w:ins>
      <w:r w:rsidRPr="00781130">
        <w:t xml:space="preserve"> \; \delta\left(\eta_{\alpha</w:t>
      </w:r>
      <w:del w:id="605" w:author="artin majdi" w:date="2023-06-22T08:19:00Z">
        <w:r w:rsidRPr="00781130" w:rsidDel="005F4885">
          <w:delText>,k}</w:delText>
        </w:r>
      </w:del>
      <w:ins w:id="606" w:author="artin majdi" w:date="2023-06-22T08:19:00Z">
        <w:r w:rsidR="005F4885">
          <w:t>}</w:t>
        </w:r>
      </w:ins>
      <w:r w:rsidRPr="00781130">
        <w:t>^{</w:t>
      </w:r>
      <w:del w:id="607" w:author="artin majdi" w:date="2023-06-22T07:56:00Z">
        <w:r w:rsidRPr="00781130" w:rsidDel="00C31F76">
          <w:delText>(i)</w:delText>
        </w:r>
      </w:del>
      <w:ins w:id="608" w:author="artin majdi" w:date="2023-06-22T07:56:00Z">
        <w:r w:rsidR="00C31F76">
          <w:t>(i,k)</w:t>
        </w:r>
      </w:ins>
      <w:r w:rsidRPr="00781130">
        <w:t xml:space="preserve">}, </w:t>
      </w:r>
      <w:ins w:id="609" w:author="artin majdi" w:date="2023-06-22T07:56:00Z">
        <w:r w:rsidR="00C31F76">
          <w:t>\nu</w:t>
        </w:r>
      </w:ins>
      <w:del w:id="610" w:author="artin majdi" w:date="2023-06-22T07:56:00Z">
        <w:r w:rsidRPr="00781130" w:rsidDel="00C31F76">
          <w:delText>v</w:delText>
        </w:r>
      </w:del>
      <w:r w:rsidRPr="00781130">
        <w:t>_{k}^{</w:t>
      </w:r>
      <w:del w:id="611" w:author="artin majdi" w:date="2023-06-22T07:56:00Z">
        <w:r w:rsidRPr="00781130" w:rsidDel="00C31F76">
          <w:delText>(i)</w:delText>
        </w:r>
      </w:del>
      <w:ins w:id="612" w:author="artin majdi" w:date="2023-06-22T07:56:00Z">
        <w:r w:rsidR="00C31F76">
          <w:t>(i,k)</w:t>
        </w:r>
      </w:ins>
      <w:r w:rsidRPr="00781130">
        <w:t>}\right) \\</w:t>
      </w:r>
    </w:p>
    <w:p w14:paraId="6158DB69" w14:textId="145D5084" w:rsidR="00781130" w:rsidRPr="00781130" w:rsidRDefault="00781130" w:rsidP="00BD680D">
      <w:r w:rsidRPr="00781130">
        <w:t xml:space="preserve">            u</w:t>
      </w:r>
      <w:del w:id="613" w:author="artin majdi" w:date="2023-06-22T07:05:00Z">
        <w:r w:rsidRPr="00781130" w:rsidDel="00652E87">
          <w:delText>_k</w:delText>
        </w:r>
      </w:del>
      <w:r w:rsidRPr="00781130">
        <w:t>^{(</w:t>
      </w:r>
      <w:del w:id="614" w:author="artin majdi" w:date="2023-06-22T07:05:00Z">
        <w:r w:rsidRPr="00781130" w:rsidDel="00652E87">
          <w:delText>i</w:delText>
        </w:r>
      </w:del>
      <w:ins w:id="615" w:author="artin majdi" w:date="2023-06-22T07:05:00Z">
        <w:r w:rsidR="00652E87">
          <w:t>i,k</w:t>
        </w:r>
      </w:ins>
      <w:r w:rsidRPr="00781130">
        <w:t>)} &amp;= 1 + \sum_{\alpha=1}^{M} \omega_{\alpha</w:t>
      </w:r>
      <w:del w:id="616" w:author="artin majdi" w:date="2023-06-22T08:19:00Z">
        <w:r w:rsidRPr="00781130" w:rsidDel="005F4885">
          <w:delText>,k</w:delText>
        </w:r>
      </w:del>
      <w:r w:rsidRPr="00781130">
        <w:t>}</w:t>
      </w:r>
      <w:ins w:id="617" w:author="artin majdi" w:date="2023-06-22T08:19:00Z">
        <w:r w:rsidR="005F4885">
          <w:t>^{(k)}</w:t>
        </w:r>
      </w:ins>
      <w:r w:rsidRPr="00781130">
        <w:t xml:space="preserve"> \; \delta\left(\eta_{\alpha</w:t>
      </w:r>
      <w:del w:id="618" w:author="artin majdi" w:date="2023-06-22T08:19:00Z">
        <w:r w:rsidRPr="00781130" w:rsidDel="005F4885">
          <w:delText>,k</w:delText>
        </w:r>
      </w:del>
      <w:r w:rsidRPr="00781130">
        <w:t>}^{</w:t>
      </w:r>
      <w:del w:id="619" w:author="artin majdi" w:date="2023-06-22T07:57:00Z">
        <w:r w:rsidRPr="00781130" w:rsidDel="00C31F76">
          <w:delText>(i)</w:delText>
        </w:r>
      </w:del>
      <w:ins w:id="620" w:author="artin majdi" w:date="2023-06-22T07:57:00Z">
        <w:r w:rsidR="00C31F76">
          <w:t>(i,k)</w:t>
        </w:r>
      </w:ins>
      <w:r w:rsidRPr="00781130">
        <w:t xml:space="preserve">}, 1 - </w:t>
      </w:r>
      <w:ins w:id="621" w:author="artin majdi" w:date="2023-06-22T07:56:00Z">
        <w:r w:rsidR="00C31F76">
          <w:t>\nu</w:t>
        </w:r>
      </w:ins>
      <w:del w:id="622" w:author="artin majdi" w:date="2023-06-22T07:56:00Z">
        <w:r w:rsidRPr="00781130" w:rsidDel="00C31F76">
          <w:delText>v</w:delText>
        </w:r>
      </w:del>
      <w:r w:rsidRPr="00781130">
        <w:t>_{k}^{</w:t>
      </w:r>
      <w:del w:id="623" w:author="artin majdi" w:date="2023-06-22T07:57:00Z">
        <w:r w:rsidRPr="00781130" w:rsidDel="00C31F76">
          <w:delText>(i)</w:delText>
        </w:r>
      </w:del>
      <w:ins w:id="624" w:author="artin majdi" w:date="2023-06-22T07:57:00Z">
        <w:r w:rsidR="00C31F76">
          <w:t>(i,k)</w:t>
        </w:r>
      </w:ins>
      <w:r w:rsidRPr="00781130">
        <w:t>}\right)</w:t>
      </w:r>
    </w:p>
    <w:p w14:paraId="28E6419C" w14:textId="77777777" w:rsidR="00781130" w:rsidRPr="00781130" w:rsidRDefault="00781130" w:rsidP="00BD680D">
      <w:r w:rsidRPr="00781130">
        <w:t xml:space="preserve">        \end{aligned}</w:t>
      </w:r>
    </w:p>
    <w:p w14:paraId="246FB7D1" w14:textId="5F87041C" w:rsidR="00781130" w:rsidRPr="00781130" w:rsidRDefault="00781130" w:rsidP="00BD680D">
      <w:r w:rsidRPr="00781130">
        <w:t xml:space="preserve">        \label{</w:t>
      </w:r>
      <w:ins w:id="625" w:author="artin majdi" w:date="2023-06-22T09:25:00Z">
        <w:r w:rsidR="004B5562">
          <w:t>eq:</w:t>
        </w:r>
      </w:ins>
      <w:r w:rsidRPr="00781130">
        <w:t>crowd.Eq.14.beta_l_u}</w:t>
      </w:r>
    </w:p>
    <w:p w14:paraId="6CEBA4F7" w14:textId="77777777" w:rsidR="00781130" w:rsidRPr="00781130" w:rsidRDefault="00781130" w:rsidP="00BD680D">
      <w:r w:rsidRPr="00781130">
        <w:t xml:space="preserve">    \end{equation}</w:t>
      </w:r>
    </w:p>
    <w:p w14:paraId="272481FB" w14:textId="77777777" w:rsidR="00781130" w:rsidRPr="00781130" w:rsidRDefault="00781130" w:rsidP="00BD680D">
      <w:r w:rsidRPr="00781130">
        <w:t xml:space="preserve">    \begin{equation}</w:t>
      </w:r>
    </w:p>
    <w:p w14:paraId="3E9B438A" w14:textId="347B11A6" w:rsidR="00781130" w:rsidRPr="00781130" w:rsidRDefault="00781130" w:rsidP="00BD680D">
      <w:r w:rsidRPr="00781130">
        <w:t xml:space="preserve">        </w:t>
      </w:r>
      <w:ins w:id="626" w:author="artin majdi" w:date="2023-06-22T07:03:00Z">
        <w:r w:rsidR="00064A0E" w:rsidRPr="00064A0E">
          <w:t>F_{\beta}^{(i,k)}</w:t>
        </w:r>
      </w:ins>
      <w:del w:id="627" w:author="artin majdi" w:date="2023-06-22T07:03:00Z">
        <w:r w:rsidRPr="00781130" w:rsidDel="00064A0E">
          <w:delText>F_k^{(i)}</w:delText>
        </w:r>
      </w:del>
      <w:ins w:id="628" w:author="artin majdi" w:date="2023-06-22T07:03:00Z">
        <w:r w:rsidR="00064A0E">
          <w:t xml:space="preserve"> </w:t>
        </w:r>
      </w:ins>
      <w:r w:rsidRPr="00781130">
        <w:t>=I_{0.5}\left(l</w:t>
      </w:r>
      <w:del w:id="629" w:author="artin majdi" w:date="2023-06-22T07:43:00Z">
        <w:r w:rsidRPr="00781130" w:rsidDel="00DE50DF">
          <w:delText>_k</w:delText>
        </w:r>
      </w:del>
      <w:r w:rsidRPr="00781130">
        <w:t>^{(i</w:t>
      </w:r>
      <w:ins w:id="630" w:author="artin majdi" w:date="2023-06-22T07:43:00Z">
        <w:r w:rsidR="00DE50DF">
          <w:t>,k</w:t>
        </w:r>
      </w:ins>
      <w:r w:rsidRPr="00781130">
        <w:t>)},u</w:t>
      </w:r>
      <w:del w:id="631" w:author="artin majdi" w:date="2023-06-22T07:43:00Z">
        <w:r w:rsidRPr="00781130" w:rsidDel="00DE50DF">
          <w:delText>_k</w:delText>
        </w:r>
      </w:del>
      <w:r w:rsidRPr="00781130">
        <w:t>^{(i</w:t>
      </w:r>
      <w:ins w:id="632" w:author="artin majdi" w:date="2023-06-22T07:43:00Z">
        <w:r w:rsidR="00DE50DF">
          <w:t>,k</w:t>
        </w:r>
      </w:ins>
      <w:r w:rsidRPr="00781130">
        <w:t>)}\right)=\sum_{t=\lfloor l</w:t>
      </w:r>
      <w:del w:id="633" w:author="artin majdi" w:date="2023-06-22T07:44:00Z">
        <w:r w:rsidRPr="00781130" w:rsidDel="00DE50DF">
          <w:delText>_k</w:delText>
        </w:r>
      </w:del>
      <w:r w:rsidRPr="00781130">
        <w:t>^{(i</w:t>
      </w:r>
      <w:ins w:id="634" w:author="artin majdi" w:date="2023-06-22T07:48:00Z">
        <w:r w:rsidR="00D405F5">
          <w:t>,k</w:t>
        </w:r>
      </w:ins>
      <w:r w:rsidRPr="00781130">
        <w:t>)}\rfloor}^{T-1}\frac{(T-1)!}{t!(T-1-t)!}0.5^{T-1}</w:t>
      </w:r>
    </w:p>
    <w:p w14:paraId="657AD84D" w14:textId="4E6CBC34" w:rsidR="00781130" w:rsidRPr="00781130" w:rsidRDefault="00781130" w:rsidP="00BD680D">
      <w:r w:rsidRPr="00781130">
        <w:t xml:space="preserve">        \label{</w:t>
      </w:r>
      <w:ins w:id="635" w:author="artin majdi" w:date="2023-06-22T09:25:00Z">
        <w:r w:rsidR="004B5562">
          <w:t>eq:</w:t>
        </w:r>
      </w:ins>
      <w:r w:rsidRPr="00781130">
        <w:t>crowd.Eq.15.confidence-score.beta}</w:t>
      </w:r>
    </w:p>
    <w:p w14:paraId="34C8F3A4" w14:textId="77777777" w:rsidR="00781130" w:rsidRPr="00781130" w:rsidRDefault="00781130" w:rsidP="00BD680D">
      <w:r w:rsidRPr="00781130">
        <w:t xml:space="preserve">    \end{equation}</w:t>
      </w:r>
    </w:p>
    <w:p w14:paraId="1C37A31C" w14:textId="30F89DFC" w:rsidR="00781130" w:rsidRPr="00781130" w:rsidRDefault="00781130" w:rsidP="00BD680D">
      <w:r w:rsidRPr="00781130">
        <w:lastRenderedPageBreak/>
        <w:t xml:space="preserve">    where $T=\left\lfloor l</w:t>
      </w:r>
      <w:del w:id="636" w:author="artin majdi" w:date="2023-06-22T07:43:00Z">
        <w:r w:rsidRPr="00781130" w:rsidDel="00DE50DF">
          <w:delText>_k</w:delText>
        </w:r>
      </w:del>
      <w:r w:rsidRPr="00781130">
        <w:t>^{(i</w:t>
      </w:r>
      <w:ins w:id="637" w:author="artin majdi" w:date="2023-06-22T07:44:00Z">
        <w:r w:rsidR="00DE50DF">
          <w:t>,k</w:t>
        </w:r>
      </w:ins>
      <w:r w:rsidRPr="00781130">
        <w:t>)} + u</w:t>
      </w:r>
      <w:del w:id="638" w:author="artin majdi" w:date="2023-06-22T07:43:00Z">
        <w:r w:rsidRPr="00781130" w:rsidDel="00DE50DF">
          <w:delText>_k</w:delText>
        </w:r>
      </w:del>
      <w:r w:rsidRPr="00781130">
        <w:t>^{(i</w:t>
      </w:r>
      <w:ins w:id="639" w:author="artin majdi" w:date="2023-06-22T07:43:00Z">
        <w:r w:rsidR="00DE50DF">
          <w:t>,k</w:t>
        </w:r>
      </w:ins>
      <w:r w:rsidRPr="00781130">
        <w:t>)}\right\rfloor $ and $\left\lfloor\cdot\right\rfloor $ is the floor function.</w:t>
      </w:r>
    </w:p>
    <w:p w14:paraId="1D793C6B" w14:textId="77777777" w:rsidR="00781130" w:rsidRDefault="00781130" w:rsidP="00BD680D">
      <w:r w:rsidRPr="00781130">
        <w:t>\end{enumerate}</w:t>
      </w:r>
    </w:p>
    <w:p w14:paraId="24BD367A" w14:textId="77777777" w:rsidR="00195F2B" w:rsidRDefault="00195F2B" w:rsidP="00195F2B">
      <w:pPr>
        <w:rPr>
          <w:ins w:id="640" w:author="artin majdi" w:date="2023-06-24T09:37:00Z"/>
        </w:rPr>
      </w:pPr>
      <w:ins w:id="641" w:author="artin majdi" w:date="2023-06-24T09:37:00Z">
        <w:r>
          <w:t>\subsection{Metrics}</w:t>
        </w:r>
      </w:ins>
    </w:p>
    <w:p w14:paraId="09DFAFAE" w14:textId="77777777" w:rsidR="00195F2B" w:rsidRDefault="00195F2B" w:rsidP="00195F2B">
      <w:pPr>
        <w:rPr>
          <w:ins w:id="642" w:author="artin majdi" w:date="2023-06-24T09:37:00Z"/>
        </w:rPr>
      </w:pPr>
      <w:ins w:id="643" w:author="artin majdi" w:date="2023-06-24T09:37:00Z">
        <w:r>
          <w:t>\begin{itemize}</w:t>
        </w:r>
      </w:ins>
    </w:p>
    <w:p w14:paraId="65635304" w14:textId="77777777" w:rsidR="00195F2B" w:rsidRDefault="00195F2B" w:rsidP="00195F2B">
      <w:pPr>
        <w:rPr>
          <w:ins w:id="644" w:author="artin majdi" w:date="2023-06-24T09:37:00Z"/>
        </w:rPr>
      </w:pPr>
      <w:ins w:id="645" w:author="artin majdi" w:date="2023-06-24T09:37:00Z">
        <w:r>
          <w:t xml:space="preserve">    \item Accuracy is defined as follows.</w:t>
        </w:r>
      </w:ins>
    </w:p>
    <w:p w14:paraId="2E74B21F" w14:textId="77777777" w:rsidR="00195F2B" w:rsidRDefault="00195F2B" w:rsidP="00195F2B">
      <w:pPr>
        <w:rPr>
          <w:ins w:id="646" w:author="artin majdi" w:date="2023-06-24T09:37:00Z"/>
        </w:rPr>
      </w:pPr>
      <w:ins w:id="647" w:author="artin majdi" w:date="2023-06-24T09:37:00Z">
        <w:r>
          <w:t xml:space="preserve">    \begin{equation}</w:t>
        </w:r>
      </w:ins>
    </w:p>
    <w:p w14:paraId="4DE217CB" w14:textId="77777777" w:rsidR="00195F2B" w:rsidRDefault="00195F2B" w:rsidP="00195F2B">
      <w:pPr>
        <w:rPr>
          <w:ins w:id="648" w:author="artin majdi" w:date="2023-06-24T09:37:00Z"/>
        </w:rPr>
      </w:pPr>
      <w:ins w:id="649" w:author="artin majdi" w:date="2023-06-24T09:37:00Z">
        <w:r>
          <w:t xml:space="preserve">        \text{Accuracy}=\delta \left(\nu^{(i,k)}, y^{(i,k)} \right)</w:t>
        </w:r>
      </w:ins>
    </w:p>
    <w:p w14:paraId="75B799FD" w14:textId="77777777" w:rsidR="00195F2B" w:rsidRDefault="00195F2B" w:rsidP="00195F2B">
      <w:pPr>
        <w:rPr>
          <w:ins w:id="650" w:author="artin majdi" w:date="2023-06-24T09:37:00Z"/>
        </w:rPr>
      </w:pPr>
      <w:ins w:id="651" w:author="artin majdi" w:date="2023-06-24T09:37:00Z">
        <w:r>
          <w:t xml:space="preserve">    \end{equation}</w:t>
        </w:r>
      </w:ins>
    </w:p>
    <w:p w14:paraId="4350BAB0" w14:textId="43CC44F0" w:rsidR="00195F2B" w:rsidRDefault="00195F2B" w:rsidP="003117CF">
      <w:pPr>
        <w:rPr>
          <w:ins w:id="652" w:author="artin majdi" w:date="2023-06-24T09:39:00Z"/>
        </w:rPr>
      </w:pPr>
      <w:ins w:id="653" w:author="artin majdi" w:date="2023-06-24T09:37:00Z">
        <w:r>
          <w:t xml:space="preserve">    where the $y^{(i,k)}$ and $\nu^{(i,k)}$ are the ground truth and aggregated label respectively for class $k$ and instance $i$.</w:t>
        </w:r>
      </w:ins>
    </w:p>
    <w:p w14:paraId="02BD12AE" w14:textId="77777777" w:rsidR="003117CF" w:rsidRDefault="003117CF" w:rsidP="003117CF">
      <w:pPr>
        <w:rPr>
          <w:ins w:id="654" w:author="artin majdi" w:date="2023-06-24T09:39:00Z"/>
        </w:rPr>
      </w:pPr>
      <w:ins w:id="655" w:author="artin majdi" w:date="2023-06-24T09:39:00Z">
        <w:r>
          <w:t xml:space="preserve">\item </w:t>
        </w:r>
        <w:r>
          <w:t>Calibration: Calibration measures whether the predicted confidence scores match the actual accuracy of the predictions. In a perfectly calibrated system, if you take all instances where the model assigned a confidence score of 80%, for example, then about 80% of those predictions should be correct. A model can be deemed as well-calibrated if the predicted probabilities match the empirical (observed) probabilities. Calibration plots can be a useful tool to visually inspect the calibration of your model. A perfectly calibrated model would have a plot where the points lie on the 45-degree line (y = x).</w:t>
        </w:r>
      </w:ins>
    </w:p>
    <w:p w14:paraId="641F0474" w14:textId="498AD9F2" w:rsidR="003117CF" w:rsidRDefault="003117CF" w:rsidP="003117CF">
      <w:pPr>
        <w:rPr>
          <w:ins w:id="656" w:author="artin majdi" w:date="2023-06-24T09:39:00Z"/>
        </w:rPr>
      </w:pPr>
      <w:ins w:id="657" w:author="artin majdi" w:date="2023-06-24T09:40:00Z">
        <w:r>
          <w:t xml:space="preserve">\item </w:t>
        </w:r>
      </w:ins>
      <w:ins w:id="658" w:author="artin majdi" w:date="2023-06-24T09:39:00Z">
        <w:r>
          <w:t xml:space="preserve">Brier Score: The Brier score is a proper score rule that measures the accuracy of probabilistic predictions. It is applicable to tasks of binary and categorical </w:t>
        </w:r>
      </w:ins>
      <w:ins w:id="659" w:author="artin majdi" w:date="2023-06-24T09:40:00Z">
        <w:r>
          <w:t>outcomes and</w:t>
        </w:r>
      </w:ins>
      <w:ins w:id="660" w:author="artin majdi" w:date="2023-06-24T09:39:00Z">
        <w:r>
          <w:t xml:space="preserve"> can also be used for multilabel tasks with some adaptations. It's calculated as the mean squared difference between the predicted probability and the actual outcome (0 or 1), and thus rewards both good calibration and sharpness (high confidence in correct predictions).</w:t>
        </w:r>
      </w:ins>
    </w:p>
    <w:p w14:paraId="75B5E2DF" w14:textId="3FB8F327" w:rsidR="003117CF" w:rsidRDefault="003117CF" w:rsidP="003117CF">
      <w:pPr>
        <w:rPr>
          <w:ins w:id="661" w:author="artin majdi" w:date="2023-06-24T09:39:00Z"/>
        </w:rPr>
      </w:pPr>
      <w:ins w:id="662" w:author="artin majdi" w:date="2023-06-24T09:40:00Z">
        <w:r>
          <w:lastRenderedPageBreak/>
          <w:t xml:space="preserve">\item </w:t>
        </w:r>
      </w:ins>
      <w:ins w:id="663" w:author="artin majdi" w:date="2023-06-24T09:39:00Z">
        <w:r>
          <w:t>Area Under the ROC Curve (AUC-ROC): While ROC-AUC is often used to evaluate classification performance, it can also provide an indication of how well the model's confidence in its predictions corresponds with its accuracy. This would involve treating the confidence score as a ranking over the instances, and the true labels as the thing to predict. This works well if higher confidence in a label is supposed to mean that the label is more likely to be correct.</w:t>
        </w:r>
      </w:ins>
    </w:p>
    <w:p w14:paraId="55AB11A7" w14:textId="1181D356" w:rsidR="003117CF" w:rsidRDefault="003117CF" w:rsidP="003117CF">
      <w:pPr>
        <w:rPr>
          <w:ins w:id="664" w:author="artin majdi" w:date="2023-06-24T09:37:00Z"/>
        </w:rPr>
      </w:pPr>
      <w:ins w:id="665" w:author="artin majdi" w:date="2023-06-24T09:40:00Z">
        <w:r>
          <w:t xml:space="preserve">\item </w:t>
        </w:r>
      </w:ins>
      <w:ins w:id="666" w:author="artin majdi" w:date="2023-06-24T09:39:00Z">
        <w:r>
          <w:t>Expected Calibration Error (ECE): ECE is another metric to quantify the calibration of a model. It is computed as a weighted average of the absolute difference between accuracy and confidence in each bin when predictions are grouped into bins based on their predicted confidence.</w:t>
        </w:r>
      </w:ins>
    </w:p>
    <w:p w14:paraId="4FF77D4B" w14:textId="2CE23D9D" w:rsidR="00195F2B" w:rsidRPr="00781130" w:rsidRDefault="00195F2B" w:rsidP="00195F2B">
      <w:ins w:id="667" w:author="artin majdi" w:date="2023-06-24T09:37:00Z">
        <w:r>
          <w:t>\end{itemize}</w:t>
        </w:r>
      </w:ins>
    </w:p>
    <w:p w14:paraId="4F0FA724" w14:textId="4363BC98" w:rsidR="00781130" w:rsidRPr="000C1CB0" w:rsidRDefault="00781130" w:rsidP="00B2120B">
      <w:pPr>
        <w:pStyle w:val="Heading1"/>
      </w:pPr>
      <w:r w:rsidRPr="000C1CB0">
        <w:t>\section{Results}</w:t>
      </w:r>
      <w:ins w:id="668" w:author="artin majdi" w:date="2023-06-19T21:45:00Z">
        <w:r w:rsidR="003A6F1F">
          <w:t>\label{sec:crowd.results}</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669"/>
      <w:r w:rsidRPr="00781130">
        <w:t>MV</w:t>
      </w:r>
      <w:commentRangeEnd w:id="669"/>
      <w:r w:rsidR="00492CB9">
        <w:rPr>
          <w:rStyle w:val="CommentReference"/>
        </w:rPr>
        <w:commentReference w:id="669"/>
      </w:r>
      <w:r w:rsidRPr="00781130">
        <w:t>, Tao~\cite{tao_Label_2020}, and Sheng~\cite{sheng_Majority_2019}, as well as with other crowdsourcing methodologies reported in the crowd-kit package~\cite{</w:t>
      </w:r>
      <w:ins w:id="670" w:author="artin majdi" w:date="2023-06-19T03:40:00Z">
        <w:r w:rsidR="00D15702" w:rsidRPr="00D15702">
          <w:t>ustalov_learning_2021</w:t>
        </w:r>
        <w:r w:rsidR="00D15702" w:rsidRPr="00D15702" w:rsidDel="00D15702">
          <w:t xml:space="preserve"> </w:t>
        </w:r>
      </w:ins>
      <w:del w:id="671"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2120B">
      <w:pPr>
        <w:pStyle w:val="Heading2"/>
      </w:pPr>
      <w:r w:rsidRPr="00781130">
        <w:t>\subsection{Datasets}</w:t>
      </w:r>
    </w:p>
    <w:p w14:paraId="1FB83304" w14:textId="490F3299" w:rsidR="00781130" w:rsidRPr="00781130" w:rsidRDefault="00781130" w:rsidP="00BD680D">
      <w:r w:rsidRPr="00781130">
        <w:t>We report the performance of our proposed techniques on various datasets. These datasets cover a wide range of domains and have varying characteristics in terms of the number of features, samples, and class distributions. Table~\ref{</w:t>
      </w:r>
      <w:ins w:id="672" w:author="artin majdi" w:date="2023-06-22T09:30:00Z">
        <w:r w:rsidR="00CB28EC">
          <w:t>tab:</w:t>
        </w:r>
      </w:ins>
      <w:r w:rsidRPr="00781130">
        <w:t>crowd.Table.1.Datasets}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lastRenderedPageBreak/>
        <w:t>\begin{table}[!htbp]</w:t>
      </w:r>
    </w:p>
    <w:p w14:paraId="5FAD286B" w14:textId="77777777" w:rsidR="00781130" w:rsidRPr="00781130" w:rsidRDefault="00781130" w:rsidP="00BD680D">
      <w:r w:rsidRPr="00781130">
        <w:t>\centering</w:t>
      </w:r>
    </w:p>
    <w:p w14:paraId="10F4731B" w14:textId="77777777" w:rsidR="00781130" w:rsidRPr="00781130" w:rsidRDefault="00781130" w:rsidP="00BD680D">
      <w:r w:rsidRPr="00781130">
        <w:t>\caption{</w:t>
      </w:r>
      <w:commentRangeStart w:id="673"/>
      <w:commentRangeStart w:id="674"/>
      <w:r w:rsidRPr="00781130">
        <w:t>Descriptions of the datasets used.</w:t>
      </w:r>
      <w:commentRangeEnd w:id="673"/>
      <w:r w:rsidR="00AD0C8E">
        <w:rPr>
          <w:rStyle w:val="CommentReference"/>
        </w:rPr>
        <w:commentReference w:id="673"/>
      </w:r>
      <w:commentRangeEnd w:id="674"/>
      <w:r w:rsidR="00014CBF">
        <w:rPr>
          <w:rStyle w:val="CommentReference"/>
        </w:rPr>
        <w:commentReference w:id="674"/>
      </w:r>
      <w:r w:rsidRPr="00781130">
        <w:t>}</w:t>
      </w:r>
    </w:p>
    <w:p w14:paraId="031D0788" w14:textId="77777777" w:rsidR="00781130" w:rsidRPr="00781130" w:rsidRDefault="00781130" w:rsidP="00BD680D">
      <w:r w:rsidRPr="00781130">
        <w:t>\def\arraystretch{1}</w:t>
      </w:r>
    </w:p>
    <w:p w14:paraId="0BB697DE" w14:textId="77777777" w:rsidR="00781130" w:rsidRPr="00781130" w:rsidRDefault="00781130" w:rsidP="00BD680D">
      <w:r w:rsidRPr="00781130">
        <w:t>\begin{tabulary}{\linewidth}{LCCCC}</w:t>
      </w:r>
    </w:p>
    <w:p w14:paraId="76ECE09C" w14:textId="77777777" w:rsidR="00781130" w:rsidRPr="00781130" w:rsidRDefault="00781130" w:rsidP="00BD680D">
      <w:r w:rsidRPr="00781130">
        <w:t xml:space="preserve">    \toprule</w:t>
      </w:r>
    </w:p>
    <w:p w14:paraId="7871C402" w14:textId="77777777" w:rsidR="00781130" w:rsidRPr="00781130" w:rsidRDefault="00781130" w:rsidP="00BD680D">
      <w:r w:rsidRPr="00781130">
        <w:t xml:space="preserve">    \textbf{Dataset} &amp; \textbf{\#Features} &amp; \textbf{\#Samples} &amp; \textbf{\#Positives} &amp; \textbf{\#Negatives}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4  &amp;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958  &amp; 332  &amp; 626  \\</w:t>
      </w:r>
    </w:p>
    <w:p w14:paraId="45EA8DEC" w14:textId="77777777" w:rsidR="00781130" w:rsidRPr="00781130" w:rsidRDefault="00781130" w:rsidP="00BD680D">
      <w:r w:rsidRPr="00781130">
        <w:t xml:space="preserve">    sick        &amp; 30 &amp; 3772 &amp; 231  &amp;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t xml:space="preserve">    car         &amp; 6  &amp; 1728 &amp; 518  &amp; 1210 \\</w:t>
      </w:r>
    </w:p>
    <w:p w14:paraId="368B5B4D" w14:textId="77777777" w:rsidR="00781130" w:rsidRPr="00781130" w:rsidRDefault="00781130" w:rsidP="00BD680D">
      <w:r w:rsidRPr="00781130">
        <w:t xml:space="preserve">    vote        &amp; 16 &amp; 435  &amp; 267  &amp; 168  \\</w:t>
      </w:r>
    </w:p>
    <w:p w14:paraId="1B3A7A62" w14:textId="77777777" w:rsidR="00781130" w:rsidRPr="00781130" w:rsidRDefault="00781130" w:rsidP="00BD680D">
      <w:r w:rsidRPr="00781130">
        <w:t xml:space="preserve">    ionosphere  &amp; 34 &amp; 351  &amp; 126  &amp; 225  \\</w:t>
      </w:r>
    </w:p>
    <w:p w14:paraId="2D75BA2D" w14:textId="77777777" w:rsidR="00781130" w:rsidRPr="00781130" w:rsidRDefault="00781130" w:rsidP="00BD680D">
      <w:r w:rsidRPr="00781130">
        <w:t xml:space="preserve">    \bottomrule</w:t>
      </w:r>
    </w:p>
    <w:p w14:paraId="18740925" w14:textId="43B294D6" w:rsidR="00781130" w:rsidRPr="00781130" w:rsidRDefault="00781130" w:rsidP="00BD680D">
      <w:r w:rsidRPr="00781130">
        <w:t>\end{tabulary}</w:t>
      </w:r>
      <w:ins w:id="675" w:author="artin majdi" w:date="2023-06-22T08:33:00Z">
        <w:r w:rsidR="00BA5559">
          <w:t>%</w:t>
        </w:r>
      </w:ins>
    </w:p>
    <w:p w14:paraId="368F9E25" w14:textId="3C110FCE" w:rsidR="00781130" w:rsidRPr="00781130" w:rsidRDefault="00781130" w:rsidP="00BD680D">
      <w:r w:rsidRPr="00781130">
        <w:lastRenderedPageBreak/>
        <w:t>\label{</w:t>
      </w:r>
      <w:ins w:id="676" w:author="artin majdi" w:date="2023-06-22T09:26:00Z">
        <w:r w:rsidR="004B5562">
          <w:t>tab:</w:t>
        </w:r>
      </w:ins>
      <w:r w:rsidRPr="00781130">
        <w:t>crowd.Table.1.Datasets}</w:t>
      </w:r>
    </w:p>
    <w:p w14:paraId="3EB2B2C7" w14:textId="77777777" w:rsidR="00781130" w:rsidRPr="00781130" w:rsidRDefault="00781130" w:rsidP="00BD680D">
      <w:r w:rsidRPr="00781130">
        <w:t>\end{table}</w:t>
      </w:r>
    </w:p>
    <w:p w14:paraId="6881651E" w14:textId="77777777" w:rsidR="00781130" w:rsidRPr="00781130" w:rsidRDefault="00781130" w:rsidP="00BD680D">
      <w:r w:rsidRPr="00781130">
        <w:t>\begin{itemize}</w:t>
      </w:r>
    </w:p>
    <w:p w14:paraId="47110E28" w14:textId="77777777" w:rsidR="00781130" w:rsidRPr="00781130" w:rsidRDefault="00781130" w:rsidP="00BD680D">
      <w:r w:rsidRPr="00781130">
        <w:t xml:space="preserve">    \item The \textbf{kr-vs-kp}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\item The \textbf{mushroom}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2E7B9042" w14:textId="5157F2CA" w:rsidR="00781130" w:rsidRPr="00781130" w:rsidRDefault="00781130" w:rsidP="00BD680D">
      <w:r w:rsidRPr="00781130">
        <w:t xml:space="preserve">    \item The \textbf{Spambase} dataset consists of 57 attributes, each representing the frequency of a term appearing in an email, such as the ``address</w:t>
      </w:r>
      <w:ins w:id="677" w:author="artin majdi" w:date="2023-06-22T08:34:00Z">
        <w:r w:rsidR="00E17880">
          <w:t>’’</w:t>
        </w:r>
      </w:ins>
      <w:del w:id="678" w:author="artin majdi" w:date="2023-06-22T08:34:00Z">
        <w:r w:rsidRPr="00781130" w:rsidDel="00E17880">
          <w:delText>"</w:delText>
        </w:r>
      </w:del>
      <w:r w:rsidRPr="00781130">
        <w:t>.</w:t>
      </w:r>
    </w:p>
    <w:p w14:paraId="5559EFC5" w14:textId="14681A01" w:rsidR="00781130" w:rsidRPr="00781130" w:rsidRDefault="00781130" w:rsidP="00BD680D">
      <w:r w:rsidRPr="00781130">
        <w:t xml:space="preserve">    \item The \textbf{tic-tac-toe}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t xml:space="preserve">    \item The \textbf{Sick} dataset includes thyroid disease records from the Garvan Institute and J. Ross Quinlan of the New South Wales Institute in Sydney, Australia. 3,772 instances with 30 attributes (seven 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\item The \textbf{waveform} dataset generator comprises 41 attributes and three wave types, with each class consisting of two ``base'' waves.</w:t>
      </w:r>
    </w:p>
    <w:p w14:paraId="6074275F" w14:textId="77777777" w:rsidR="00781130" w:rsidRPr="00781130" w:rsidRDefault="00781130" w:rsidP="00BD680D">
      <w:r w:rsidRPr="00781130">
        <w:lastRenderedPageBreak/>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\end{itemize}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2120B">
      <w:pPr>
        <w:pStyle w:val="Heading2"/>
      </w:pPr>
      <w:r w:rsidRPr="000C1CB0">
        <w:lastRenderedPageBreak/>
        <w:t>\subsection{Benchmarks}</w:t>
      </w:r>
    </w:p>
    <w:p w14:paraId="08718D20" w14:textId="1C5C4D90" w:rsidR="00781130" w:rsidRPr="00781130" w:rsidRDefault="00781130" w:rsidP="00BD680D">
      <w:r w:rsidRPr="00781130">
        <w:t>Tao~\cite{tao_Label_2020} and Sheng~\cite{sheng_Majority_2019} techniques were implemented in Python to evaluate their performance. Furthermore, the crowd-kit package (A General-Purpose Crowdsourcing Computational Quality Control Toolkit for Python)~\cite{</w:t>
      </w:r>
      <w:ins w:id="679" w:author="artin majdi" w:date="2023-06-19T03:42:00Z">
        <w:r w:rsidR="00073FF7" w:rsidRPr="00073FF7">
          <w:t>ustalov_learning_2021</w:t>
        </w:r>
        <w:r w:rsidR="00073FF7" w:rsidRPr="00073FF7" w:rsidDel="00073FF7">
          <w:t xml:space="preserve"> </w:t>
        </w:r>
      </w:ins>
      <w:del w:id="680"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\begin{itemize}</w:t>
      </w:r>
    </w:p>
    <w:p w14:paraId="332787E0" w14:textId="21A1E773" w:rsidR="00781130" w:rsidRPr="00781130" w:rsidRDefault="00781130" w:rsidP="00BD680D">
      <w:r w:rsidRPr="00781130">
        <w:t xml:space="preserve">    \item \textbf{Golden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\textbf{Wawa}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t xml:space="preserve">    \item \textbf{Zero-Based-Skill}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change or the maximum number of iterations is reached.</w:t>
      </w:r>
    </w:p>
    <w:p w14:paraId="21DB2E97" w14:textId="77777777" w:rsidR="00781130" w:rsidRPr="00781130" w:rsidRDefault="00781130" w:rsidP="00BD680D">
      <w:r w:rsidRPr="00781130">
        <w:t xml:space="preserve">    \item Descriptions of the other techniques can be found in their respective references.</w:t>
      </w:r>
    </w:p>
    <w:p w14:paraId="70971FE8" w14:textId="77777777" w:rsidR="00781130" w:rsidRDefault="00781130" w:rsidP="00BD680D">
      <w:r w:rsidRPr="00781130">
        <w:t>\end{itemize}</w:t>
      </w:r>
    </w:p>
    <w:p w14:paraId="2DE74D16" w14:textId="77777777" w:rsidR="000C1CB0" w:rsidRPr="00781130" w:rsidRDefault="000C1CB0" w:rsidP="00BD680D"/>
    <w:p w14:paraId="70B00B4D" w14:textId="6C9B63FA" w:rsidR="00781130" w:rsidRPr="00781130" w:rsidRDefault="00781130" w:rsidP="00B2120B">
      <w:pPr>
        <w:pStyle w:val="Heading2"/>
      </w:pPr>
      <w:r w:rsidRPr="00781130">
        <w:lastRenderedPageBreak/>
        <w:t>\subsection{Weight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681" w:author="artin majdi" w:date="2023-06-19T21:30:00Z">
        <w:r w:rsidR="00824460">
          <w:t>~\ref{subsec:crowd.uncertainty}</w:t>
        </w:r>
      </w:ins>
      <w:del w:id="682"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683" w:author="artin majdi" w:date="2023-06-19T21:28:00Z">
        <w:r w:rsidR="00824460">
          <w:t>~\ref{sec:crowd.method}</w:t>
        </w:r>
      </w:ins>
      <w:del w:id="684" w:author="artin majdi" w:date="2023-06-19T21:28:00Z">
        <w:r w:rsidRPr="00781130" w:rsidDel="00824460">
          <w:delText xml:space="preserve"> </w:delText>
        </w:r>
        <w:commentRangeStart w:id="685"/>
        <w:r w:rsidRPr="00781130" w:rsidDel="00824460">
          <w:delText>3</w:delText>
        </w:r>
        <w:commentRangeEnd w:id="685"/>
        <w:r w:rsidR="002D7E0A" w:rsidDel="00824460">
          <w:rPr>
            <w:rStyle w:val="CommentReference"/>
          </w:rPr>
          <w:commentReference w:id="685"/>
        </w:r>
      </w:del>
      <w:r w:rsidRPr="00781130">
        <w:t>.</w:t>
      </w:r>
    </w:p>
    <w:p w14:paraId="0F6DEF05" w14:textId="52B722F8" w:rsidR="00781130" w:rsidRPr="00781130" w:rsidRDefault="00781130" w:rsidP="00BD680D">
      <w:r w:rsidRPr="00781130">
        <w:t>Figure~\ref{</w:t>
      </w:r>
      <w:ins w:id="686" w:author="artin majdi" w:date="2023-06-22T01:42:00Z">
        <w:r w:rsidR="00916FFA">
          <w:t>fi</w:t>
        </w:r>
      </w:ins>
      <w:ins w:id="687" w:author="artin majdi" w:date="2023-06-22T01:43:00Z">
        <w:r w:rsidR="00916FFA">
          <w:t>g</w:t>
        </w:r>
      </w:ins>
      <w:ins w:id="688" w:author="artin majdi" w:date="2023-06-22T01:42:00Z">
        <w:r w:rsidR="00916FFA">
          <w:t>:</w:t>
        </w:r>
      </w:ins>
      <w:r w:rsidRPr="00781130">
        <w:t xml:space="preserve">crowd.Fig.1.weight} depicts the relationship between the randomly assigned annotators' </w:t>
      </w:r>
      <w:r w:rsidR="00884A3C">
        <w:t>probability threshold</w:t>
      </w:r>
      <w:r w:rsidRPr="00781130">
        <w:t xml:space="preserve"> ($</w:t>
      </w:r>
      <w:ins w:id="689" w:author="artin majdi" w:date="2023-06-22T08:13:00Z">
        <w:r w:rsidR="0051119B" w:rsidRPr="0051119B">
          <w:t>\pi_\alpha^{(k)}</w:t>
        </w:r>
      </w:ins>
      <w:del w:id="690" w:author="artin majdi" w:date="2023-06-22T08:13:00Z">
        <w:r w:rsidRPr="00781130" w:rsidDel="0051119B">
          <w:delText>\pi_{\alpha,k}</w:delText>
        </w:r>
      </w:del>
      <w:r w:rsidRPr="00781130">
        <w:t xml:space="preserve">$) and their corresponding estimated </w:t>
      </w:r>
      <w:commentRangeStart w:id="691"/>
      <w:commentRangeStart w:id="692"/>
      <w:r w:rsidRPr="00781130">
        <w:t>weights, $\omega_</w:t>
      </w:r>
      <w:del w:id="693" w:author="artin majdi" w:date="2023-06-24T09:56:00Z">
        <w:r w:rsidRPr="00781130" w:rsidDel="00171AB6">
          <w:delText>{</w:delText>
        </w:r>
      </w:del>
      <w:r w:rsidRPr="00781130">
        <w:t>\alpha</w:t>
      </w:r>
      <w:del w:id="694" w:author="artin majdi" w:date="2023-06-22T07:52:00Z">
        <w:r w:rsidRPr="00781130" w:rsidDel="002D5D14">
          <w:delText>,k</w:delText>
        </w:r>
      </w:del>
      <w:del w:id="695" w:author="artin majdi" w:date="2023-06-24T09:55:00Z">
        <w:r w:rsidRPr="00781130" w:rsidDel="00171AB6">
          <w:delText>}</w:delText>
        </w:r>
      </w:del>
      <w:ins w:id="696" w:author="artin majdi" w:date="2023-06-24T09:55:00Z">
        <w:r w:rsidR="003321DB">
          <w:t>^{(k)}</w:t>
        </w:r>
      </w:ins>
      <w:r w:rsidRPr="00781130">
        <w:t>$</w:t>
      </w:r>
      <w:commentRangeEnd w:id="691"/>
      <w:r w:rsidR="00884A3C">
        <w:rPr>
          <w:rStyle w:val="CommentReference"/>
        </w:rPr>
        <w:commentReference w:id="691"/>
      </w:r>
      <w:commentRangeEnd w:id="692"/>
      <w:r w:rsidR="00E06D17">
        <w:rPr>
          <w:rStyle w:val="CommentReference"/>
        </w:rPr>
        <w:commentReference w:id="692"/>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\begin{</w:t>
      </w:r>
      <w:commentRangeStart w:id="697"/>
      <w:r w:rsidRPr="00781130">
        <w:t>figure</w:t>
      </w:r>
      <w:commentRangeEnd w:id="697"/>
      <w:r w:rsidR="002D7E0A">
        <w:rPr>
          <w:rStyle w:val="CommentReference"/>
        </w:rPr>
        <w:commentReference w:id="697"/>
      </w:r>
      <w:r w:rsidRPr="00781130">
        <w:t>}[!htbp]</w:t>
      </w:r>
    </w:p>
    <w:p w14:paraId="050745FA" w14:textId="5F99172E" w:rsidR="00781130" w:rsidRPr="00781130" w:rsidDel="00E17880" w:rsidRDefault="00781130" w:rsidP="00BD680D">
      <w:pPr>
        <w:rPr>
          <w:del w:id="698" w:author="artin majdi" w:date="2023-06-22T08:35:00Z"/>
        </w:rPr>
      </w:pPr>
      <w:del w:id="699" w:author="artin majdi" w:date="2023-06-22T08:35:00Z">
        <w:r w:rsidRPr="00781130" w:rsidDel="00E17880">
          <w:delText xml:space="preserve">    \label{crowd.Fig.1.weight}</w:delText>
        </w:r>
      </w:del>
    </w:p>
    <w:p w14:paraId="0314286B" w14:textId="77777777" w:rsidR="00781130" w:rsidRPr="00781130" w:rsidRDefault="00781130" w:rsidP="00BD680D">
      <w:r w:rsidRPr="00781130">
        <w:t xml:space="preserve">    \centering</w:t>
      </w:r>
    </w:p>
    <w:p w14:paraId="375F44DF" w14:textId="4C5C1E79" w:rsidR="00781130" w:rsidRPr="00781130" w:rsidRDefault="00781130" w:rsidP="00BD680D">
      <w:r w:rsidRPr="00781130">
        <w:t xml:space="preserve">    \includegraphics[width=\textwidth]</w:t>
      </w:r>
      <w:ins w:id="700" w:author="artin majdi" w:date="2023-06-22T07:20:00Z">
        <w:r w:rsidR="00E659CE" w:rsidRPr="00E659CE">
          <w:t>{\figurepath{image1.png}}</w:t>
        </w:r>
      </w:ins>
      <w:del w:id="701" w:author="artin majdi" w:date="2023-06-22T07:20:00Z">
        <w:r w:rsidRPr="00781130" w:rsidDel="00E659CE">
          <w:delText>{figures/image1.png}</w:delText>
        </w:r>
      </w:del>
    </w:p>
    <w:p w14:paraId="04E24CC4" w14:textId="76024399" w:rsidR="003F46E0" w:rsidRDefault="003F46E0" w:rsidP="00BD680D">
      <w:pPr>
        <w:rPr>
          <w:ins w:id="702" w:author="artin majdi" w:date="2023-06-22T08:35:00Z"/>
        </w:rPr>
      </w:pPr>
      <w:ins w:id="703" w:author="artin majdi" w:date="2023-06-22T07:19:00Z">
        <w:r w:rsidRPr="003F46E0">
          <w:t xml:space="preserve">    \caption{Comparison of the estimated weight </w:t>
        </w:r>
      </w:ins>
      <w:ins w:id="704" w:author="artin majdi" w:date="2023-06-22T07:23:00Z">
        <w:r w:rsidR="00293693">
          <w:t>$</w:t>
        </w:r>
        <w:r w:rsidR="00293693" w:rsidRPr="003F46E0">
          <w:t>\omega_{\alpha}</w:t>
        </w:r>
      </w:ins>
      <w:ins w:id="705" w:author="artin majdi" w:date="2023-06-22T08:20:00Z">
        <w:r w:rsidR="005F4885">
          <w:t>^{(k)}</w:t>
        </w:r>
      </w:ins>
      <w:ins w:id="706" w:author="artin majdi" w:date="2023-06-22T07:23:00Z">
        <w:r w:rsidR="00293693">
          <w:t>$</w:t>
        </w:r>
      </w:ins>
      <w:ins w:id="707" w:author="artin majdi" w:date="2023-06-22T07:19:00Z">
        <w:r w:rsidRPr="003F46E0">
          <w:t xml:space="preserve"> (vertical axis)  to the annotators' degree of reliability </w:t>
        </w:r>
      </w:ins>
      <w:ins w:id="708" w:author="artin majdi" w:date="2023-06-22T07:23:00Z">
        <w:r w:rsidR="00293693">
          <w:t>$</w:t>
        </w:r>
      </w:ins>
      <w:ins w:id="709" w:author="artin majdi" w:date="2023-06-22T08:13:00Z">
        <w:r w:rsidR="005B42C4" w:rsidRPr="005B42C4">
          <w:t xml:space="preserve"> \pi_\alpha^{(k)}</w:t>
        </w:r>
      </w:ins>
      <w:ins w:id="710" w:author="artin majdi" w:date="2023-06-22T07:23:00Z">
        <w:r w:rsidR="00293693">
          <w:t>$</w:t>
        </w:r>
      </w:ins>
      <w:ins w:id="711" w:author="artin majdi" w:date="2023-06-22T07:19:00Z">
        <w:r w:rsidRPr="003F46E0">
          <w:t xml:space="preserve"> (horizontal axis) for the proposed aggregation technique `proposed-penalized' and Tao~\cite{tao_Label_2020} for 10 different datasets.}</w:t>
        </w:r>
      </w:ins>
      <w:ins w:id="712" w:author="artin majdi" w:date="2023-06-22T08:35:00Z">
        <w:r w:rsidR="00E17880">
          <w:t>%</w:t>
        </w:r>
      </w:ins>
      <w:del w:id="713" w:author="artin majdi" w:date="2023-06-22T07:19:00Z">
        <w:r w:rsidR="00781130" w:rsidRPr="00781130" w:rsidDel="003F46E0">
          <w:delText xml:space="preserve">    \caption{{Comparison of estimated weight </w:delText>
        </w:r>
      </w:del>
      <w:commentRangeStart w:id="714"/>
      <w:del w:id="715" w:author="artin majdi" w:date="2023-06-22T05:15:00Z">
        <w:r w:rsidR="00781130" w:rsidRPr="00781130" w:rsidDel="00E06D17">
          <w:delText>with</w:delText>
        </w:r>
      </w:del>
      <w:del w:id="716" w:author="artin majdi" w:date="2023-06-22T07:19:00Z">
        <w:r w:rsidR="00781130" w:rsidRPr="00781130" w:rsidDel="003F46E0">
          <w:delText xml:space="preserve"> </w:delText>
        </w:r>
      </w:del>
      <w:del w:id="717" w:author="artin majdi" w:date="2023-06-22T05:15:00Z">
        <w:r w:rsidR="00781130" w:rsidRPr="00781130" w:rsidDel="00E06D17">
          <w:delText xml:space="preserve">respect </w:delText>
        </w:r>
      </w:del>
      <w:del w:id="718" w:author="artin majdi" w:date="2023-06-22T07:19:00Z">
        <w:r w:rsidR="00781130" w:rsidRPr="00781130" w:rsidDel="003F46E0">
          <w:delText>to annotators' degree of reliability</w:delText>
        </w:r>
        <w:commentRangeEnd w:id="714"/>
        <w:r w:rsidR="00884A3C" w:rsidDel="003F46E0">
          <w:rPr>
            <w:rStyle w:val="CommentReference"/>
          </w:rPr>
          <w:commentReference w:id="714"/>
        </w:r>
        <w:r w:rsidR="00781130" w:rsidRPr="00781130" w:rsidDel="003F46E0">
          <w:delText xml:space="preserve"> for the </w:delText>
        </w:r>
        <w:r w:rsidR="00781130" w:rsidRPr="00781130" w:rsidDel="003F46E0">
          <w:lastRenderedPageBreak/>
          <w:delText>proposed aggregation technique `proposed-penalized' and Tao\unskip~\protect\cite{tao_Label_2020} \cite{tao_Label_2020} for 10 different datasets.}}</w:delText>
        </w:r>
      </w:del>
    </w:p>
    <w:p w14:paraId="2418B8DB" w14:textId="00D3AA70" w:rsidR="00E17880" w:rsidRPr="00781130" w:rsidRDefault="00E17880" w:rsidP="00E17880">
      <w:ins w:id="719" w:author="artin majdi" w:date="2023-06-22T08:35:00Z">
        <w:r w:rsidRPr="00781130">
          <w:t xml:space="preserve">    \label{</w:t>
        </w:r>
        <w:r>
          <w:t>fig:</w:t>
        </w:r>
        <w:r w:rsidRPr="00781130">
          <w:t>crowd.Fig.1.weight}</w:t>
        </w:r>
        <w:r>
          <w:tab/>
        </w:r>
      </w:ins>
    </w:p>
    <w:p w14:paraId="646AE7FD" w14:textId="77777777" w:rsidR="00781130" w:rsidRDefault="00781130" w:rsidP="00BD680D">
      <w:pPr>
        <w:rPr>
          <w:ins w:id="720" w:author="artin majdi" w:date="2023-06-22T08:35:00Z"/>
        </w:rPr>
      </w:pPr>
      <w:r w:rsidRPr="00781130">
        <w:t>\end{figure}</w:t>
      </w:r>
    </w:p>
    <w:p w14:paraId="0B338B9C" w14:textId="77777777" w:rsidR="0052090D" w:rsidRPr="00781130" w:rsidRDefault="0052090D" w:rsidP="00BD680D"/>
    <w:p w14:paraId="7452C30D" w14:textId="7E2ACB96" w:rsidR="00781130" w:rsidRPr="00781130" w:rsidRDefault="00781130" w:rsidP="00BD680D">
      <w:r w:rsidRPr="00781130">
        <w:t>\subsection{Confidence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ins w:id="721" w:author="artin majdi" w:date="2023-06-22T01:43:00Z">
        <w:r w:rsidR="00916FFA">
          <w:t>fig:</w:t>
        </w:r>
      </w:ins>
      <w:r w:rsidRPr="00781130">
        <w:t>crowd.Fig.2.confidence_scores} illustrates the average accuracy of the crowd-certain technique with penalization for both the ``freq</w:t>
      </w:r>
      <w:del w:id="722" w:author="artin majdi" w:date="2023-06-22T01:43:00Z">
        <w:r w:rsidRPr="00781130" w:rsidDel="00916FFA">
          <w:delText>"</w:delText>
        </w:r>
      </w:del>
      <w:ins w:id="723" w:author="artin majdi" w:date="2023-06-22T01:43:00Z">
        <w:r w:rsidR="00916FFA">
          <w:t>”</w:t>
        </w:r>
      </w:ins>
      <w:r w:rsidRPr="00781130">
        <w:t xml:space="preserve"> and ``Beta</w:t>
      </w:r>
      <w:del w:id="724" w:author="artin majdi" w:date="2023-06-22T01:43:00Z">
        <w:r w:rsidRPr="00781130" w:rsidDel="00916FFA">
          <w:delText>"</w:delText>
        </w:r>
      </w:del>
      <w:ins w:id="725" w:author="artin majdi" w:date="2023-06-22T01:43:00Z">
        <w:r w:rsidR="00916FFA">
          <w:t>”</w:t>
        </w:r>
      </w:ins>
      <w:r w:rsidRPr="00781130">
        <w:t xml:space="preserve"> confidence measurement approaches</w:t>
      </w:r>
      <w:ins w:id="726" w:author="artin majdi" w:date="2023-06-19T21:33:00Z">
        <w:r w:rsidR="00824460">
          <w:t xml:space="preserve"> showing comparable </w:t>
        </w:r>
      </w:ins>
      <w:del w:id="727"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728"/>
        <w:r w:rsidRPr="00781130" w:rsidDel="00824460">
          <w:delText xml:space="preserve">difference in the </w:delText>
        </w:r>
      </w:del>
      <w:r w:rsidRPr="00781130">
        <w:t>accuracy</w:t>
      </w:r>
      <w:commentRangeEnd w:id="728"/>
      <w:r w:rsidR="00DE7DEB">
        <w:rPr>
          <w:rStyle w:val="CommentReference"/>
        </w:rPr>
        <w:commentReference w:id="728"/>
      </w:r>
      <w:r w:rsidRPr="00781130">
        <w:t xml:space="preserve">. </w:t>
      </w:r>
    </w:p>
    <w:p w14:paraId="3A5C6C2C" w14:textId="3713BF54" w:rsidR="00781130" w:rsidRPr="00781130" w:rsidRDefault="00781130" w:rsidP="00BD680D">
      <w:r w:rsidRPr="00781130">
        <w:t>Figure~\ref{</w:t>
      </w:r>
      <w:ins w:id="729" w:author="artin majdi" w:date="2023-06-22T01:42:00Z">
        <w:r w:rsidR="00916FFA">
          <w:t>fig:</w:t>
        </w:r>
      </w:ins>
      <w:r w:rsidRPr="00781130">
        <w:t>crowd.Fig.4.confidence_score.freq} displays the average accuracy using the ``freq</w:t>
      </w:r>
      <w:del w:id="730" w:author="artin majdi" w:date="2023-06-22T01:43:00Z">
        <w:r w:rsidRPr="00781130" w:rsidDel="00916FFA">
          <w:delText>'</w:delText>
        </w:r>
      </w:del>
      <w:ins w:id="731" w:author="artin majdi" w:date="2023-06-22T01:43:00Z">
        <w:r w:rsidR="00916FFA">
          <w:t>’</w:t>
        </w:r>
      </w:ins>
      <w:del w:id="732" w:author="artin majdi" w:date="2023-06-22T01:43:00Z">
        <w:r w:rsidRPr="00781130" w:rsidDel="00916FFA">
          <w:delText>'</w:delText>
        </w:r>
      </w:del>
      <w:ins w:id="733" w:author="artin majdi" w:date="2023-06-22T01:43:00Z">
        <w:r w:rsidR="00916FFA">
          <w:t>’</w:t>
        </w:r>
      </w:ins>
      <w:r w:rsidRPr="00781130">
        <w:t xml:space="preserve"> confidence measurement strategy for the proposed crowd-certain technique with and without penalization. The penalization method penaliz</w:t>
      </w:r>
      <w:ins w:id="734" w:author="artin majdi" w:date="2023-06-19T21:34:00Z">
        <w:r w:rsidR="006B4D96">
          <w:t>es</w:t>
        </w:r>
      </w:ins>
      <w:del w:id="735" w:author="artin majdi" w:date="2023-06-19T21:34:00Z">
        <w:r w:rsidRPr="00781130" w:rsidDel="006B4D96">
          <w:delText>ing</w:delText>
        </w:r>
      </w:del>
      <w:r w:rsidRPr="00781130">
        <w:t xml:space="preserve"> annotators for inaccurate labeling before measuring their weights, as demonstrated in Equation~(\ref{</w:t>
      </w:r>
      <w:ins w:id="736" w:author="artin majdi" w:date="2023-06-22T09:01:00Z">
        <w:r w:rsidR="0056508C">
          <w:t>eq:</w:t>
        </w:r>
      </w:ins>
      <w:r w:rsidRPr="00781130">
        <w:t>crowd.</w:t>
      </w:r>
      <w:ins w:id="737" w:author="artin majdi" w:date="2023-06-22T09:01:00Z">
        <w:r w:rsidR="0056508C">
          <w:t>e</w:t>
        </w:r>
      </w:ins>
      <w:del w:id="738" w:author="artin majdi" w:date="2023-06-22T09:01:00Z">
        <w:r w:rsidRPr="00781130" w:rsidDel="0056508C">
          <w:delText>E</w:delText>
        </w:r>
      </w:del>
      <w:r w:rsidRPr="00781130">
        <w:t>q.10.consistency-penalized}). The penalized version of the proposed technique shows an improvement in average accuracy and a reduction in variance.</w:t>
      </w:r>
    </w:p>
    <w:p w14:paraId="06AEA057" w14:textId="1229DEC9" w:rsidR="00781130" w:rsidRPr="00781130" w:rsidRDefault="00781130" w:rsidP="00BD680D">
      <w:r w:rsidRPr="00781130">
        <w:t>\begin{figure*}[!htbp]</w:t>
      </w:r>
    </w:p>
    <w:p w14:paraId="7449E09A" w14:textId="77777777" w:rsidR="00781130" w:rsidRPr="00781130" w:rsidRDefault="00781130" w:rsidP="00BD680D">
      <w:r w:rsidRPr="00781130">
        <w:t>\centering</w:t>
      </w:r>
    </w:p>
    <w:p w14:paraId="513A5A39" w14:textId="43FB3202" w:rsidR="00781130" w:rsidRPr="00781130" w:rsidRDefault="00781130" w:rsidP="00BD680D">
      <w:r w:rsidRPr="00781130">
        <w:t>\includegraphics[width=0.8\textwidth]</w:t>
      </w:r>
      <w:ins w:id="739" w:author="artin majdi" w:date="2023-06-22T07:20:00Z">
        <w:r w:rsidR="00E659CE" w:rsidRPr="00E659CE">
          <w:t>{\figurepath{image</w:t>
        </w:r>
        <w:r w:rsidR="00E659CE">
          <w:t>2</w:t>
        </w:r>
        <w:r w:rsidR="00E659CE" w:rsidRPr="00E659CE">
          <w:t>.png}}</w:t>
        </w:r>
      </w:ins>
      <w:del w:id="740" w:author="artin majdi" w:date="2023-06-22T07:20:00Z">
        <w:r w:rsidRPr="00781130" w:rsidDel="00E659CE">
          <w:delText>{figures/image2.png}</w:delText>
        </w:r>
      </w:del>
    </w:p>
    <w:p w14:paraId="46A4144C" w14:textId="2A540AC1" w:rsidR="00781130" w:rsidRPr="00781130" w:rsidRDefault="00781130" w:rsidP="00BD680D">
      <w:r w:rsidRPr="00781130">
        <w:t>\caption{</w:t>
      </w:r>
      <w:ins w:id="741" w:author="artin majdi" w:date="2023-06-22T05:33:00Z">
        <w:r w:rsidR="00ED5D66">
          <w:t xml:space="preserve">Boxplot of </w:t>
        </w:r>
      </w:ins>
      <w:ins w:id="742" w:author="artin majdi" w:date="2023-06-22T05:40:00Z">
        <w:r w:rsidR="002C6400">
          <w:t>eight</w:t>
        </w:r>
      </w:ins>
      <w:ins w:id="743" w:author="artin majdi" w:date="2023-06-22T05:33:00Z">
        <w:r w:rsidR="00ED5D66">
          <w:t xml:space="preserve"> accuracies </w:t>
        </w:r>
      </w:ins>
      <w:ins w:id="744" w:author="artin majdi" w:date="2023-06-22T05:34:00Z">
        <w:r w:rsidR="00ED5D66">
          <w:t xml:space="preserve">(each accuracy is measured for </w:t>
        </w:r>
      </w:ins>
      <w:ins w:id="745" w:author="artin majdi" w:date="2023-06-22T05:35:00Z">
        <w:r w:rsidR="00ED5D66">
          <w:t xml:space="preserve">a </w:t>
        </w:r>
      </w:ins>
      <w:ins w:id="746" w:author="artin majdi" w:date="2023-06-22T05:34:00Z">
        <w:r w:rsidR="00ED5D66" w:rsidRPr="00781130">
          <w:t>different number of annotators (from 3 up to 10)</w:t>
        </w:r>
        <w:r w:rsidR="00ED5D66">
          <w:t xml:space="preserve">) </w:t>
        </w:r>
      </w:ins>
      <w:ins w:id="747" w:author="artin majdi" w:date="2023-06-22T05:33:00Z">
        <w:r w:rsidR="00ED5D66">
          <w:t xml:space="preserve">calculated </w:t>
        </w:r>
      </w:ins>
      <w:ins w:id="748" w:author="artin majdi" w:date="2023-06-22T05:36:00Z">
        <w:r w:rsidR="00A34A44" w:rsidRPr="00781130">
          <w:t>using the proposed crowd-certain technique with penalization</w:t>
        </w:r>
        <w:r w:rsidR="00A34A44">
          <w:t xml:space="preserve"> </w:t>
        </w:r>
      </w:ins>
      <w:ins w:id="749" w:author="artin majdi" w:date="2023-06-22T05:33:00Z">
        <w:r w:rsidR="00ED5D66">
          <w:t xml:space="preserve">for </w:t>
        </w:r>
      </w:ins>
      <w:ins w:id="750" w:author="artin majdi" w:date="2023-06-22T05:39:00Z">
        <w:r w:rsidR="00AF0216">
          <w:t xml:space="preserve">‘freq’ </w:t>
        </w:r>
        <w:r w:rsidR="00AF0216">
          <w:lastRenderedPageBreak/>
          <w:t>(blue) and ‘beta’ (yellow)</w:t>
        </w:r>
      </w:ins>
      <w:ins w:id="751" w:author="artin majdi" w:date="2023-06-22T05:33:00Z">
        <w:r w:rsidR="00ED5D66">
          <w:t xml:space="preserve"> confidence-score measurement strateg</w:t>
        </w:r>
      </w:ins>
      <w:ins w:id="752" w:author="artin majdi" w:date="2023-06-22T05:39:00Z">
        <w:r w:rsidR="000C099F">
          <w:t>ies</w:t>
        </w:r>
        <w:r w:rsidR="002C6400">
          <w:t xml:space="preserve"> for</w:t>
        </w:r>
      </w:ins>
      <w:ins w:id="753" w:author="artin majdi" w:date="2023-06-22T05:40:00Z">
        <w:r w:rsidR="002C6400">
          <w:t xml:space="preserve"> ten datasets</w:t>
        </w:r>
      </w:ins>
      <w:ins w:id="754" w:author="artin majdi" w:date="2023-06-22T05:33:00Z">
        <w:r w:rsidR="00ED5D66">
          <w:t>.</w:t>
        </w:r>
      </w:ins>
      <w:ins w:id="755" w:author="artin majdi" w:date="2023-06-22T07:29:00Z">
        <w:r w:rsidR="004A7D74">
          <w:t>}</w:t>
        </w:r>
      </w:ins>
      <w:ins w:id="756" w:author="artin majdi" w:date="2023-06-22T08:40:00Z">
        <w:r w:rsidR="00623474">
          <w:t>%</w:t>
        </w:r>
      </w:ins>
      <w:del w:id="757" w:author="artin majdi" w:date="2023-06-22T05:34:00Z">
        <w:r w:rsidRPr="00781130" w:rsidDel="00ED5D66">
          <w:delText>C</w:delText>
        </w:r>
      </w:del>
      <w:del w:id="758" w:author="artin majdi" w:date="2023-06-22T05:36:00Z">
        <w:r w:rsidRPr="00781130" w:rsidDel="00A34A44">
          <w:delText>omparison of the measured average accuracy for the two confidence-score measurement techniques in ten different datasets (using the proposed crowd-certain technique with penalization) in different numbers of annotators (from 3 up to 10).}</w:delText>
        </w:r>
      </w:del>
    </w:p>
    <w:p w14:paraId="1FAB8E6A" w14:textId="4DF3968C" w:rsidR="00781130" w:rsidRPr="00781130" w:rsidRDefault="00781130" w:rsidP="00BD680D">
      <w:r w:rsidRPr="00781130">
        <w:t>\label{</w:t>
      </w:r>
      <w:ins w:id="759" w:author="artin majdi" w:date="2023-06-22T01:43:00Z">
        <w:r w:rsidR="00916FFA">
          <w:t>fig:</w:t>
        </w:r>
      </w:ins>
      <w:r w:rsidRPr="00781130">
        <w:t>crowd.Fig.2.confidence_scores}</w:t>
      </w:r>
    </w:p>
    <w:p w14:paraId="13833414" w14:textId="77777777" w:rsidR="00781130" w:rsidRPr="00781130" w:rsidRDefault="00781130" w:rsidP="00BD680D">
      <w:r w:rsidRPr="00781130">
        <w:t>\end{figure*}</w:t>
      </w:r>
    </w:p>
    <w:p w14:paraId="2B71A641" w14:textId="77777777" w:rsidR="00781130" w:rsidRPr="00781130" w:rsidRDefault="00781130" w:rsidP="00BD680D">
      <w:r w:rsidRPr="00781130">
        <w:t>\begin{</w:t>
      </w:r>
      <w:commentRangeStart w:id="760"/>
      <w:r w:rsidRPr="00781130">
        <w:t>figure</w:t>
      </w:r>
      <w:commentRangeEnd w:id="760"/>
      <w:r w:rsidR="00DE7DEB">
        <w:rPr>
          <w:rStyle w:val="CommentReference"/>
        </w:rPr>
        <w:commentReference w:id="760"/>
      </w:r>
      <w:r w:rsidRPr="00781130">
        <w:t>*}[!htbp]</w:t>
      </w:r>
    </w:p>
    <w:p w14:paraId="4203CDED" w14:textId="77777777" w:rsidR="00781130" w:rsidRPr="00781130" w:rsidRDefault="00781130" w:rsidP="00BD680D">
      <w:r w:rsidRPr="00781130">
        <w:t xml:space="preserve">    \centering</w:t>
      </w:r>
    </w:p>
    <w:p w14:paraId="26FFCD6C" w14:textId="4126C88B" w:rsidR="00781130" w:rsidRPr="00781130" w:rsidRDefault="00781130" w:rsidP="00BD680D">
      <w:r w:rsidRPr="00781130">
        <w:t xml:space="preserve">    \includegraphics[width=0.9\textwidth]{</w:t>
      </w:r>
      <w:ins w:id="761" w:author="artin majdi" w:date="2023-06-22T07:20:00Z">
        <w:r w:rsidR="00E659CE" w:rsidRPr="00E659CE">
          <w:t>\figurepath{image</w:t>
        </w:r>
        <w:r w:rsidR="00E659CE">
          <w:t>4</w:t>
        </w:r>
        <w:r w:rsidR="00E659CE" w:rsidRPr="00E659CE">
          <w:t>.png}}</w:t>
        </w:r>
      </w:ins>
      <w:del w:id="762" w:author="artin majdi" w:date="2023-06-22T07:20:00Z">
        <w:r w:rsidRPr="00781130" w:rsidDel="00E659CE">
          <w:delText>figures/image4.png}</w:delText>
        </w:r>
      </w:del>
    </w:p>
    <w:p w14:paraId="3E787749" w14:textId="366EFFDB" w:rsidR="00781130" w:rsidRPr="00781130" w:rsidRDefault="00781130" w:rsidP="00BD680D">
      <w:r w:rsidRPr="00781130">
        <w:t xml:space="preserve">    \caption{</w:t>
      </w:r>
      <w:ins w:id="763" w:author="artin majdi" w:date="2023-06-22T05:37:00Z">
        <w:r w:rsidR="002E28C1">
          <w:t xml:space="preserve">Boxplot of eight accuracies (each accuracy is measured for a </w:t>
        </w:r>
        <w:r w:rsidR="002E28C1" w:rsidRPr="00781130">
          <w:t>different number of annotators (from 3 up to 10)</w:t>
        </w:r>
        <w:r w:rsidR="002E28C1">
          <w:t xml:space="preserve">) calculated </w:t>
        </w:r>
        <w:r w:rsidR="002E28C1" w:rsidRPr="00781130">
          <w:t xml:space="preserve">using the proposed crowd-certain technique with </w:t>
        </w:r>
      </w:ins>
      <w:ins w:id="764" w:author="artin majdi" w:date="2023-06-22T05:38:00Z">
        <w:r w:rsidR="00AF0216">
          <w:t xml:space="preserve">(yellow) </w:t>
        </w:r>
      </w:ins>
      <w:ins w:id="765" w:author="artin majdi" w:date="2023-06-22T05:37:00Z">
        <w:r w:rsidR="002E28C1" w:rsidRPr="00781130">
          <w:t>and without</w:t>
        </w:r>
      </w:ins>
      <w:ins w:id="766" w:author="artin majdi" w:date="2023-06-22T05:38:00Z">
        <w:r w:rsidR="00AF0216">
          <w:t xml:space="preserve"> (</w:t>
        </w:r>
      </w:ins>
      <w:ins w:id="767" w:author="artin majdi" w:date="2023-06-22T05:39:00Z">
        <w:r w:rsidR="00AF0216">
          <w:t>blue</w:t>
        </w:r>
      </w:ins>
      <w:ins w:id="768" w:author="artin majdi" w:date="2023-06-22T05:38:00Z">
        <w:r w:rsidR="00AF0216">
          <w:t>)</w:t>
        </w:r>
      </w:ins>
      <w:ins w:id="769" w:author="artin majdi" w:date="2023-06-22T05:37:00Z">
        <w:r w:rsidR="002E28C1" w:rsidRPr="00781130">
          <w:t xml:space="preserve"> penalization</w:t>
        </w:r>
        <w:r w:rsidR="002E28C1">
          <w:t xml:space="preserve"> for </w:t>
        </w:r>
        <w:r w:rsidR="002E28C1" w:rsidRPr="00781130">
          <w:t xml:space="preserve">`freq' </w:t>
        </w:r>
        <w:r w:rsidR="002E28C1">
          <w:t>confidence-score measurement</w:t>
        </w:r>
      </w:ins>
      <w:ins w:id="770" w:author="artin majdi" w:date="2023-06-22T05:40:00Z">
        <w:r w:rsidR="003E3209">
          <w:t xml:space="preserve"> for ten datasets</w:t>
        </w:r>
      </w:ins>
      <w:ins w:id="771" w:author="artin majdi" w:date="2023-06-22T05:38:00Z">
        <w:r w:rsidR="002E28C1">
          <w:t>.</w:t>
        </w:r>
      </w:ins>
      <w:del w:id="772" w:author="artin majdi" w:date="2023-06-22T05:38:00Z">
        <w:r w:rsidRPr="00781130" w:rsidDel="002E28C1">
          <w:delText>Comparison of the measured average accuracy for the proposed crowd-certain technique with and without penalization and using the `freq' confidence-score strategy on ten different datasets with different numbers of annotators (from 3 to 10).</w:delText>
        </w:r>
      </w:del>
      <w:r w:rsidRPr="00781130">
        <w:t>}</w:t>
      </w:r>
      <w:ins w:id="773" w:author="artin majdi" w:date="2023-06-22T08:40:00Z">
        <w:r w:rsidR="00623474">
          <w:t>%</w:t>
        </w:r>
      </w:ins>
    </w:p>
    <w:p w14:paraId="2E84F733" w14:textId="0A6C14AC" w:rsidR="00781130" w:rsidRPr="00781130" w:rsidRDefault="00781130" w:rsidP="00BD680D">
      <w:r w:rsidRPr="00781130">
        <w:t xml:space="preserve">    \label{</w:t>
      </w:r>
      <w:ins w:id="774" w:author="artin majdi" w:date="2023-06-22T01:42:00Z">
        <w:r w:rsidR="00916FFA">
          <w:t>fig:</w:t>
        </w:r>
      </w:ins>
      <w:r w:rsidRPr="00781130">
        <w:t>crowd.Fig.4.confidence_score.freq}</w:t>
      </w:r>
    </w:p>
    <w:p w14:paraId="3E0C2489" w14:textId="77777777" w:rsidR="00781130" w:rsidRPr="00781130" w:rsidRDefault="00781130" w:rsidP="00BD680D">
      <w:r w:rsidRPr="00781130">
        <w:t>\end{figure*}</w:t>
      </w:r>
    </w:p>
    <w:p w14:paraId="72E280C5" w14:textId="52587FEF" w:rsidR="00781130" w:rsidRPr="00781130" w:rsidRDefault="00781130" w:rsidP="00BD680D">
      <w:r w:rsidRPr="00781130">
        <w:t>Figure~\ref{</w:t>
      </w:r>
      <w:ins w:id="775" w:author="artin majdi" w:date="2023-06-22T01:42:00Z">
        <w:r w:rsidR="00916FFA">
          <w:t>fig:</w:t>
        </w:r>
      </w:ins>
      <w:r w:rsidRPr="00781130">
        <w:t>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ins w:id="776" w:author="artin majdi" w:date="2023-06-22T09:31:00Z">
        <w:r w:rsidR="00CB28EC">
          <w:t>tab:</w:t>
        </w:r>
      </w:ins>
      <w:r w:rsidRPr="00781130">
        <w:t xml:space="preserve">crowd.Table.2.crowdcertain_vs_Tao.freq}  shows the statistical data measured between the proposed penalized technique and Tao's method. As can be seen </w:t>
      </w:r>
      <w:r w:rsidRPr="00781130">
        <w:lastRenderedPageBreak/>
        <w:t xml:space="preserve">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\begin{figure*}[!htbp]</w:t>
      </w:r>
    </w:p>
    <w:p w14:paraId="34D6B225" w14:textId="77777777" w:rsidR="00781130" w:rsidRPr="00781130" w:rsidRDefault="00781130" w:rsidP="00BD680D">
      <w:r w:rsidRPr="00781130">
        <w:t xml:space="preserve">    \centering</w:t>
      </w:r>
    </w:p>
    <w:p w14:paraId="2B7CF5CE" w14:textId="23A249F7" w:rsidR="00781130" w:rsidRPr="00781130" w:rsidRDefault="00781130" w:rsidP="00BD680D">
      <w:r w:rsidRPr="00781130">
        <w:t xml:space="preserve">    \includegraphics[width=\textwidth]{</w:t>
      </w:r>
      <w:ins w:id="777" w:author="artin majdi" w:date="2023-06-22T07:20:00Z">
        <w:r w:rsidR="00E659CE" w:rsidRPr="00E659CE">
          <w:t>\figurepath{image</w:t>
        </w:r>
        <w:r w:rsidR="00E659CE">
          <w:t>7</w:t>
        </w:r>
        <w:r w:rsidR="00E659CE" w:rsidRPr="00E659CE">
          <w:t>.png}}</w:t>
        </w:r>
      </w:ins>
      <w:del w:id="778" w:author="artin majdi" w:date="2023-06-22T07:20:00Z">
        <w:r w:rsidRPr="00781130" w:rsidDel="00E659CE">
          <w:delText>figures/image7.png}</w:delText>
        </w:r>
      </w:del>
    </w:p>
    <w:p w14:paraId="73EEBACC" w14:textId="5229FFF1" w:rsidR="00781130" w:rsidRPr="00781130" w:rsidRDefault="00781130" w:rsidP="00BD680D">
      <w:r w:rsidRPr="00781130">
        <w:t xml:space="preserve">    \caption{</w:t>
      </w:r>
      <w:del w:id="779" w:author="artin majdi" w:date="2023-06-22T08:41:00Z">
        <w:r w:rsidRPr="00781130" w:rsidDel="00623474">
          <w:delText>{</w:delText>
        </w:r>
      </w:del>
      <w:r w:rsidRPr="00781130">
        <w:t>Measured accuracy distribution of the proposed-penalized aggregation technique uwMV-Freq, compared to wMV-Freq (Tao \unskip~\protect\cite{tao_Label_2020}), and MV-Freq (Sheng \unskip~\protect\cite{sheng_Majority_2019}) for different numbers of annotators, using the kernel density estimation technique}</w:t>
      </w:r>
      <w:del w:id="780" w:author="artin majdi" w:date="2023-06-22T08:41:00Z">
        <w:r w:rsidRPr="00781130" w:rsidDel="00623474">
          <w:delText>}</w:delText>
        </w:r>
      </w:del>
      <w:ins w:id="781" w:author="artin majdi" w:date="2023-06-22T08:40:00Z">
        <w:r w:rsidR="00623474">
          <w:t>%</w:t>
        </w:r>
      </w:ins>
    </w:p>
    <w:p w14:paraId="28811195" w14:textId="4425167C" w:rsidR="00781130" w:rsidRPr="00781130" w:rsidRDefault="00781130" w:rsidP="00BD680D">
      <w:r w:rsidRPr="00781130">
        <w:t xml:space="preserve">    \label{</w:t>
      </w:r>
      <w:ins w:id="782" w:author="artin majdi" w:date="2023-06-22T01:42:00Z">
        <w:r w:rsidR="00916FFA">
          <w:t>fig:</w:t>
        </w:r>
      </w:ins>
      <w:r w:rsidRPr="00781130">
        <w:t>crowd.Fig.5.confidencescore-beta}</w:t>
      </w:r>
    </w:p>
    <w:p w14:paraId="7A8C4323" w14:textId="77777777" w:rsidR="00781130" w:rsidRPr="00781130" w:rsidRDefault="00781130" w:rsidP="00BD680D">
      <w:r w:rsidRPr="00781130">
        <w:t>\end{figure*}</w:t>
      </w:r>
    </w:p>
    <w:p w14:paraId="71F896E3" w14:textId="77777777" w:rsidR="00781130" w:rsidRPr="00781130" w:rsidRDefault="00781130" w:rsidP="00BD680D">
      <w:r w:rsidRPr="00781130">
        <w:t>\begin{</w:t>
      </w:r>
      <w:commentRangeStart w:id="783"/>
      <w:r w:rsidRPr="00781130">
        <w:t>table</w:t>
      </w:r>
      <w:commentRangeEnd w:id="783"/>
      <w:r w:rsidR="00DE7DEB">
        <w:rPr>
          <w:rStyle w:val="CommentReference"/>
        </w:rPr>
        <w:commentReference w:id="783"/>
      </w:r>
      <w:r w:rsidRPr="00781130">
        <w:t>}[]</w:t>
      </w:r>
    </w:p>
    <w:p w14:paraId="68C1885C" w14:textId="61506B75" w:rsidR="00781130" w:rsidRPr="00781130" w:rsidRDefault="00781130" w:rsidP="00BD680D">
      <w:r w:rsidRPr="00781130">
        <w:t xml:space="preserve">    \caption{{Statistical tests between the proposed-penalized technique and Tao\unskip~\protect\cite{tao_Label_2020}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\resizebox{\textwidth}{!}{</w:t>
      </w:r>
    </w:p>
    <w:p w14:paraId="04BBB3B3" w14:textId="77777777" w:rsidR="00781130" w:rsidRPr="00781130" w:rsidRDefault="00781130" w:rsidP="00BD680D">
      <w:r w:rsidRPr="00781130">
        <w:t xml:space="preserve">    % \scalebox{0.75}{</w:t>
      </w:r>
    </w:p>
    <w:p w14:paraId="2FE99A3E" w14:textId="77777777" w:rsidR="00781130" w:rsidRPr="00781130" w:rsidRDefault="00781130" w:rsidP="00BD680D">
      <w:r w:rsidRPr="00781130">
        <w:t xml:space="preserve">        \begin{tabular}{lccclllccrc}</w:t>
      </w:r>
    </w:p>
    <w:p w14:paraId="2FCF098D" w14:textId="77777777" w:rsidR="00781130" w:rsidRPr="00781130" w:rsidRDefault="00781130" w:rsidP="00BD680D">
      <w:r w:rsidRPr="00781130">
        <w:t xml:space="preserve">        \hline</w:t>
      </w:r>
    </w:p>
    <w:p w14:paraId="34AE3593" w14:textId="77777777" w:rsidR="00781130" w:rsidRPr="00781130" w:rsidRDefault="00781130" w:rsidP="00BD680D">
      <w:r w:rsidRPr="00781130">
        <w:t xml:space="preserve">        \textbf{\begin{tabular}[c]{@{}l@{}}Independent   \\ t-test\end{tabular}} &amp;</w:t>
      </w:r>
    </w:p>
    <w:p w14:paraId="1A4A0998" w14:textId="77777777" w:rsidR="00781130" w:rsidRPr="00781130" w:rsidRDefault="00781130" w:rsidP="00BD680D">
      <w:r w:rsidRPr="00781130">
        <w:t xml:space="preserve">        \textbf{Diff} &amp;</w:t>
      </w:r>
    </w:p>
    <w:p w14:paraId="255EC0BF" w14:textId="77777777" w:rsidR="00781130" w:rsidRPr="00781130" w:rsidRDefault="00781130" w:rsidP="00BD680D">
      <w:r w:rsidRPr="00781130">
        <w:t xml:space="preserve">        \textbf{\begin{tabular}[c]{@{}l@{}}Degrees of \\ freedom\end{tabular}} &amp;</w:t>
      </w:r>
    </w:p>
    <w:p w14:paraId="3F151F87" w14:textId="77777777" w:rsidR="00781130" w:rsidRPr="00781130" w:rsidRDefault="00781130" w:rsidP="00BD680D">
      <w:r w:rsidRPr="00781130">
        <w:lastRenderedPageBreak/>
        <w:t xml:space="preserve">        \textbf{t} &amp;</w:t>
      </w:r>
    </w:p>
    <w:p w14:paraId="2867441A" w14:textId="77777777" w:rsidR="00781130" w:rsidRPr="00781130" w:rsidRDefault="00781130" w:rsidP="00BD680D">
      <w:r w:rsidRPr="00781130">
        <w:t xml:space="preserve">        \textbf{\begin{tabular}[c]{@{}l@{}}2-sided \\ p-value\end{tabular}} &amp;</w:t>
      </w:r>
    </w:p>
    <w:p w14:paraId="1CAC6CEB" w14:textId="77777777" w:rsidR="00781130" w:rsidRPr="00781130" w:rsidRDefault="00781130" w:rsidP="00BD680D">
      <w:r w:rsidRPr="00781130">
        <w:t xml:space="preserve">        \textbf{\begin{tabular}[c]{@{}l@{}}Diff\textless{}0 \\ p-value\end{tabular}} &amp;</w:t>
      </w:r>
    </w:p>
    <w:p w14:paraId="1DDB3430" w14:textId="77777777" w:rsidR="00781130" w:rsidRPr="00781130" w:rsidRDefault="00781130" w:rsidP="00BD680D">
      <w:r w:rsidRPr="00781130">
        <w:t xml:space="preserve">        \textbf{\begin{tabular}[c]{@{}l@{}}Diff\textgreater{}0 \\ p-value\end{tabular}} &amp;</w:t>
      </w:r>
    </w:p>
    <w:p w14:paraId="7D6DCD7B" w14:textId="77777777" w:rsidR="00781130" w:rsidRPr="00781130" w:rsidRDefault="00781130" w:rsidP="00BD680D">
      <w:r w:rsidRPr="00781130">
        <w:t xml:space="preserve">        \textbf{Cohen d} &amp;</w:t>
      </w:r>
    </w:p>
    <w:p w14:paraId="7870E2CA" w14:textId="77777777" w:rsidR="00781130" w:rsidRPr="00781130" w:rsidRDefault="00781130" w:rsidP="00BD680D">
      <w:r w:rsidRPr="00781130">
        <w:t xml:space="preserve">        \textbf{Hedge's g} &amp;</w:t>
      </w:r>
    </w:p>
    <w:p w14:paraId="1DB94A02" w14:textId="77777777" w:rsidR="00781130" w:rsidRPr="00781130" w:rsidRDefault="00781130" w:rsidP="00BD680D">
      <w:r w:rsidRPr="00781130">
        <w:t xml:space="preserve">        \textbf{\begin{tabular}[c]{@{}l@{}}Glass's \\ delta\end{tabular}} &amp;</w:t>
      </w:r>
    </w:p>
    <w:p w14:paraId="6858F47C" w14:textId="77777777" w:rsidR="00781130" w:rsidRPr="00781130" w:rsidRDefault="00781130" w:rsidP="00BD680D">
      <w:r w:rsidRPr="00781130">
        <w:t xml:space="preserve">        \textbf{Pearson r} \\ \hline</w:t>
      </w:r>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t xml:space="preserve">            tic-tac-toe &amp; -0.036 &amp; 12 &amp; -4.612 &amp; 0.001 &amp; 0     &amp; 1     &amp; -2.466 &amp; -2.308 &amp; -2.156 &amp; 0.8   \\</w:t>
      </w:r>
    </w:p>
    <w:p w14:paraId="59168503" w14:textId="77777777" w:rsidR="00781130" w:rsidRPr="00781130" w:rsidRDefault="00781130" w:rsidP="00BD680D">
      <w:r w:rsidRPr="00781130">
        <w:t xml:space="preserve">            sick        &amp; 0.002  &amp;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lastRenderedPageBreak/>
        <w:t xml:space="preserve">            car         &amp; -0.008 &amp; 12 &amp; -0.779 &amp; 0.451 &amp; 0.226 &amp; 0.774 &amp; -0.416 &amp; -0.39  &amp; -0.309 &amp; 0.219 \\</w:t>
      </w:r>
    </w:p>
    <w:p w14:paraId="088E8C12" w14:textId="77777777" w:rsidR="00781130" w:rsidRPr="00781130" w:rsidRDefault="00781130" w:rsidP="00BD680D">
      <w:r w:rsidRPr="00781130">
        <w:t xml:space="preserve">            vote        &amp; -0.033 &amp; 12 &amp; -5.352 &amp; 0     &amp; 0     &amp; 1     &amp; -2.861 &amp; -2.678 &amp; -2.112 &amp; 0.84  \\</w:t>
      </w:r>
    </w:p>
    <w:p w14:paraId="5FA043A9" w14:textId="77777777" w:rsidR="00781130" w:rsidRPr="00781130" w:rsidRDefault="00781130" w:rsidP="00BD680D">
      <w:r w:rsidRPr="00781130">
        <w:t xml:space="preserve">            ionosphere  &amp; -0.061 &amp; 12 &amp; -6.047 &amp; 0     &amp; 0     &amp; 1     &amp; -3.232 &amp; -3.026 &amp; -2.586 &amp; 0.868 \\ \hline</w:t>
      </w:r>
    </w:p>
    <w:p w14:paraId="2250A248" w14:textId="4DAD0FCD" w:rsidR="00781130" w:rsidRPr="00781130" w:rsidRDefault="00781130" w:rsidP="00BD680D">
      <w:r w:rsidRPr="00781130">
        <w:t xml:space="preserve">        \end{tabular}}</w:t>
      </w:r>
      <w:ins w:id="784" w:author="artin majdi" w:date="2023-06-22T08:36:00Z">
        <w:r w:rsidR="00A65093">
          <w:t>%</w:t>
        </w:r>
      </w:ins>
    </w:p>
    <w:p w14:paraId="0A6E6F9D" w14:textId="077285A1" w:rsidR="00781130" w:rsidRPr="00781130" w:rsidRDefault="00781130" w:rsidP="00BD680D">
      <w:r w:rsidRPr="00781130">
        <w:t xml:space="preserve">    \label{</w:t>
      </w:r>
      <w:ins w:id="785" w:author="artin majdi" w:date="2023-06-22T09:13:00Z">
        <w:r w:rsidR="00972293">
          <w:t>tab:</w:t>
        </w:r>
      </w:ins>
      <w:r w:rsidRPr="00781130">
        <w:t>crowd.Table.2.crowdcertain_vs_Tao.freq}</w:t>
      </w:r>
    </w:p>
    <w:p w14:paraId="49BC8A24" w14:textId="77777777" w:rsidR="00781130" w:rsidRPr="00781130" w:rsidRDefault="00781130" w:rsidP="00BD680D">
      <w:r w:rsidRPr="00781130">
        <w:t>\end{table}</w:t>
      </w:r>
    </w:p>
    <w:p w14:paraId="610C5214" w14:textId="069D24C7" w:rsidR="00781130" w:rsidRPr="00781130" w:rsidRDefault="00781130" w:rsidP="00BD680D">
      <w:r w:rsidRPr="00781130">
        <w:t>Figure~\ref{</w:t>
      </w:r>
      <w:ins w:id="786" w:author="artin majdi" w:date="2023-06-22T01:42:00Z">
        <w:r w:rsidR="00916FFA">
          <w:t>fig:</w:t>
        </w:r>
      </w:ins>
      <w:r w:rsidRPr="00781130">
        <w:t>crowd.Fig.6.accuracy}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787"/>
      <w:r w:rsidRPr="00781130">
        <w:t>for different numbers of annotators</w:t>
      </w:r>
      <w:commentRangeEnd w:id="787"/>
      <w:r w:rsidR="005C64CC">
        <w:rPr>
          <w:rStyle w:val="CommentReference"/>
        </w:rPr>
        <w:commentReference w:id="787"/>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ins w:id="788" w:author="artin majdi" w:date="2023-06-22T09:31:00Z">
        <w:r w:rsidR="00CB28EC">
          <w:t>tab:</w:t>
        </w:r>
      </w:ins>
      <w:r w:rsidRPr="00781130">
        <w:t>crowd.Table.3.crowdcertain_vs_Tao.beta}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789"/>
      <w:r w:rsidRPr="00781130">
        <w:t>figure</w:t>
      </w:r>
      <w:commentRangeEnd w:id="789"/>
      <w:r w:rsidR="005C64CC">
        <w:rPr>
          <w:rStyle w:val="CommentReference"/>
        </w:rPr>
        <w:commentReference w:id="789"/>
      </w:r>
      <w:r w:rsidRPr="00781130">
        <w:t>*}[!htbp]</w:t>
      </w:r>
    </w:p>
    <w:p w14:paraId="47F93E09" w14:textId="77777777" w:rsidR="00781130" w:rsidRPr="00781130" w:rsidRDefault="00781130" w:rsidP="00BD680D">
      <w:r w:rsidRPr="00781130">
        <w:t xml:space="preserve">    \centering</w:t>
      </w:r>
    </w:p>
    <w:p w14:paraId="3FCDB00B" w14:textId="387458EB" w:rsidR="00781130" w:rsidRPr="00781130" w:rsidRDefault="00781130" w:rsidP="00BD680D">
      <w:r w:rsidRPr="00781130">
        <w:t xml:space="preserve">    \includegraphics[width=\textwidth]</w:t>
      </w:r>
      <w:del w:id="790" w:author="artin majdi" w:date="2023-06-22T07:30:00Z">
        <w:r w:rsidRPr="00781130" w:rsidDel="00210F5E">
          <w:delText>{</w:delText>
        </w:r>
      </w:del>
      <w:ins w:id="791" w:author="artin majdi" w:date="2023-06-22T07:30:00Z">
        <w:r w:rsidR="00210F5E" w:rsidRPr="00210F5E">
          <w:t>{\figurepath{image4.png}}</w:t>
        </w:r>
      </w:ins>
      <w:del w:id="792" w:author="artin majdi" w:date="2023-06-22T07:30:00Z">
        <w:r w:rsidRPr="00781130" w:rsidDel="00210F5E">
          <w:delText>figures/image8.png}</w:delText>
        </w:r>
      </w:del>
    </w:p>
    <w:p w14:paraId="50E7687E" w14:textId="55824B95" w:rsidR="00781130" w:rsidRPr="00781130" w:rsidRDefault="00781130" w:rsidP="00BD680D">
      <w:r w:rsidRPr="00781130">
        <w:t xml:space="preserve">    \caption{</w:t>
      </w:r>
      <w:del w:id="793" w:author="artin majdi" w:date="2023-06-22T07:30:00Z">
        <w:r w:rsidRPr="00781130" w:rsidDel="00210F5E">
          <w:delText>{</w:delText>
        </w:r>
      </w:del>
      <w:commentRangeStart w:id="794"/>
      <w:ins w:id="795" w:author="artin majdi" w:date="2023-06-22T06:06:00Z">
        <w:r w:rsidR="00360E0E">
          <w:rPr>
            <w:rFonts w:ascii="Segoe UI" w:hAnsi="Segoe UI" w:cs="Segoe UI"/>
            <w:color w:val="323232"/>
            <w:sz w:val="23"/>
            <w:szCs w:val="23"/>
            <w:shd w:val="clear" w:color="auto" w:fill="FFFFFF"/>
          </w:rPr>
          <w:t>Kernel density estimate (KDE) plot</w:t>
        </w:r>
      </w:ins>
      <w:ins w:id="796" w:author="artin majdi" w:date="2023-06-22T06:09:00Z">
        <w:r w:rsidR="00360E0E">
          <w:rPr>
            <w:rFonts w:ascii="Segoe UI" w:hAnsi="Segoe UI" w:cs="Segoe UI"/>
            <w:color w:val="323232"/>
            <w:sz w:val="23"/>
            <w:szCs w:val="23"/>
            <w:shd w:val="clear" w:color="auto" w:fill="FFFFFF"/>
          </w:rPr>
          <w:t>s</w:t>
        </w:r>
      </w:ins>
      <w:ins w:id="797" w:author="artin majdi" w:date="2023-06-22T06:06:00Z">
        <w:r w:rsidR="00360E0E">
          <w:rPr>
            <w:rFonts w:ascii="Segoe UI" w:hAnsi="Segoe UI" w:cs="Segoe UI"/>
            <w:color w:val="323232"/>
            <w:sz w:val="23"/>
            <w:szCs w:val="23"/>
            <w:shd w:val="clear" w:color="auto" w:fill="FFFFFF"/>
          </w:rPr>
          <w:t xml:space="preserve"> of </w:t>
        </w:r>
      </w:ins>
      <w:ins w:id="798" w:author="artin majdi" w:date="2023-06-22T06:44:00Z">
        <w:r w:rsidR="00AA0A23">
          <w:rPr>
            <w:rFonts w:ascii="Segoe UI" w:hAnsi="Segoe UI" w:cs="Segoe UI"/>
            <w:color w:val="323232"/>
            <w:sz w:val="23"/>
            <w:szCs w:val="23"/>
            <w:shd w:val="clear" w:color="auto" w:fill="FFFFFF"/>
          </w:rPr>
          <w:t>pseudo</w:t>
        </w:r>
      </w:ins>
      <w:commentRangeEnd w:id="794"/>
      <w:ins w:id="799" w:author="artin majdi" w:date="2023-06-23T16:03:00Z">
        <w:r w:rsidR="009B37EF">
          <w:rPr>
            <w:rStyle w:val="CommentReference"/>
          </w:rPr>
          <w:commentReference w:id="794"/>
        </w:r>
      </w:ins>
      <w:ins w:id="800" w:author="artin majdi" w:date="2023-06-22T06:44:00Z">
        <w:r w:rsidR="00AA0A23">
          <w:rPr>
            <w:rFonts w:ascii="Segoe UI" w:hAnsi="Segoe UI" w:cs="Segoe UI"/>
            <w:color w:val="323232"/>
            <w:sz w:val="23"/>
            <w:szCs w:val="23"/>
            <w:shd w:val="clear" w:color="auto" w:fill="FFFFFF"/>
          </w:rPr>
          <w:t>-</w:t>
        </w:r>
      </w:ins>
      <w:ins w:id="801" w:author="artin majdi" w:date="2023-06-22T06:41:00Z">
        <w:r w:rsidR="00AA0A23">
          <w:rPr>
            <w:rFonts w:ascii="Segoe UI" w:hAnsi="Segoe UI" w:cs="Segoe UI"/>
            <w:color w:val="323232"/>
            <w:sz w:val="23"/>
            <w:szCs w:val="23"/>
            <w:shd w:val="clear" w:color="auto" w:fill="FFFFFF"/>
          </w:rPr>
          <w:t xml:space="preserve">accuracy metric </w:t>
        </w:r>
      </w:ins>
      <w:ins w:id="802" w:author="artin majdi" w:date="2023-06-22T06:06:00Z">
        <w:r w:rsidR="00360E0E">
          <w:rPr>
            <w:rFonts w:ascii="Segoe UI" w:hAnsi="Segoe UI" w:cs="Segoe UI"/>
            <w:color w:val="323232"/>
            <w:sz w:val="23"/>
            <w:szCs w:val="23"/>
            <w:shd w:val="clear" w:color="auto" w:fill="FFFFFF"/>
          </w:rPr>
          <w:t>m</w:t>
        </w:r>
      </w:ins>
      <w:del w:id="803" w:author="artin majdi" w:date="2023-06-22T06:06:00Z">
        <w:r w:rsidRPr="00781130" w:rsidDel="00360E0E">
          <w:delText>M</w:delText>
        </w:r>
      </w:del>
      <w:r w:rsidRPr="00781130">
        <w:t xml:space="preserve">easured </w:t>
      </w:r>
      <w:ins w:id="804" w:author="artin majdi" w:date="2023-06-22T06:45:00Z">
        <w:r w:rsidR="00AA0A23" w:rsidRPr="00781130">
          <w:t>for different numbers of annotators</w:t>
        </w:r>
        <w:r w:rsidR="00AA0A23">
          <w:t xml:space="preserve"> for the crowd-certain technique, </w:t>
        </w:r>
        <w:r w:rsidR="00AA0A23" w:rsidRPr="00781130">
          <w:t>Tao~\cite{tao_Label_2020}, and Sheng~\cite{sheng_Majority_2019}</w:t>
        </w:r>
        <w:r w:rsidR="00AA0A23">
          <w:t xml:space="preserve">. The pseudo-accuracy is calculated </w:t>
        </w:r>
      </w:ins>
      <w:ins w:id="805" w:author="artin majdi" w:date="2023-06-22T06:41:00Z">
        <w:r w:rsidR="00AA0A23">
          <w:t xml:space="preserve">by treating the </w:t>
        </w:r>
      </w:ins>
      <w:del w:id="806" w:author="artin majdi" w:date="2023-06-22T06:08:00Z">
        <w:r w:rsidRPr="00781130" w:rsidDel="00360E0E">
          <w:delText>accurac</w:delText>
        </w:r>
      </w:del>
      <w:del w:id="807" w:author="artin majdi" w:date="2023-06-22T06:06:00Z">
        <w:r w:rsidRPr="00781130" w:rsidDel="00360E0E">
          <w:delText>y</w:delText>
        </w:r>
      </w:del>
      <w:ins w:id="808" w:author="artin majdi" w:date="2023-06-22T06:08:00Z">
        <w:r w:rsidR="00360E0E">
          <w:t>confidence score</w:t>
        </w:r>
      </w:ins>
      <w:r w:rsidRPr="00781130">
        <w:t xml:space="preserve"> </w:t>
      </w:r>
      <w:ins w:id="809" w:author="artin majdi" w:date="2023-06-22T06:08:00Z">
        <w:r w:rsidR="00360E0E">
          <w:t>(using ‘beta’ strategy)</w:t>
        </w:r>
      </w:ins>
      <w:ins w:id="810" w:author="artin majdi" w:date="2023-06-22T06:11:00Z">
        <w:r w:rsidR="00360E0E">
          <w:t xml:space="preserve"> </w:t>
        </w:r>
      </w:ins>
      <w:ins w:id="811" w:author="artin majdi" w:date="2023-06-22T06:41:00Z">
        <w:r w:rsidR="00AA0A23">
          <w:t>a</w:t>
        </w:r>
      </w:ins>
      <w:ins w:id="812" w:author="artin majdi" w:date="2023-06-22T06:42:00Z">
        <w:r w:rsidR="00AA0A23">
          <w:t xml:space="preserve">s the final determiner of whether to trust the </w:t>
        </w:r>
        <w:r w:rsidR="00AA0A23">
          <w:lastRenderedPageBreak/>
          <w:t xml:space="preserve">aggregated label or not. </w:t>
        </w:r>
      </w:ins>
      <w:ins w:id="813" w:author="artin majdi" w:date="2023-06-22T06:43:00Z">
        <w:r w:rsidR="00AA0A23">
          <w:t xml:space="preserve">A secondary aggregated label is </w:t>
        </w:r>
      </w:ins>
      <w:ins w:id="814" w:author="artin majdi" w:date="2023-06-22T08:38:00Z">
        <w:r w:rsidR="00A73370">
          <w:t>set to</w:t>
        </w:r>
      </w:ins>
      <w:ins w:id="815" w:author="artin majdi" w:date="2023-06-22T06:43:00Z">
        <w:r w:rsidR="00AA0A23">
          <w:t xml:space="preserve"> equal to the aggregated label </w:t>
        </w:r>
      </w:ins>
      <w:ins w:id="816" w:author="artin majdi" w:date="2023-06-22T08:49:00Z">
        <w:r w:rsidR="006424A9" w:rsidRPr="006424A9">
          <w:t>$\left( \nu^{(i,k)} \text{if} F_{\beta}^{(i,k)}&gt;=0.5 \right)$ and $\left(1-\nu^{(i,k)}\right)$ otherwise</w:t>
        </w:r>
      </w:ins>
      <w:ins w:id="817" w:author="artin majdi" w:date="2023-06-22T06:43:00Z">
        <w:r w:rsidR="00AA0A23">
          <w:t xml:space="preserve">. Finally a </w:t>
        </w:r>
      </w:ins>
      <w:ins w:id="818" w:author="artin majdi" w:date="2023-06-22T09:40:00Z">
        <w:r w:rsidR="00AC03AF">
          <w:t>pseudo</w:t>
        </w:r>
      </w:ins>
      <w:ins w:id="819" w:author="artin majdi" w:date="2023-06-22T09:39:00Z">
        <w:r w:rsidR="00AC03AF">
          <w:t>-</w:t>
        </w:r>
      </w:ins>
      <w:ins w:id="820" w:author="artin majdi" w:date="2023-06-22T06:43:00Z">
        <w:r w:rsidR="00AA0A23">
          <w:t xml:space="preserve">accuracy is measured for this secondary aggregated label with </w:t>
        </w:r>
      </w:ins>
      <w:ins w:id="821" w:author="artin majdi" w:date="2023-06-22T07:34:00Z">
        <w:r w:rsidR="005D025C">
          <w:t>respect</w:t>
        </w:r>
      </w:ins>
      <w:ins w:id="822" w:author="artin majdi" w:date="2023-06-22T06:44:00Z">
        <w:r w:rsidR="00AA0A23">
          <w:t xml:space="preserve"> to ground truth labels.</w:t>
        </w:r>
      </w:ins>
      <w:del w:id="823" w:author="artin majdi" w:date="2023-06-22T06:06:00Z">
        <w:r w:rsidRPr="00781130" w:rsidDel="00360E0E">
          <w:delText xml:space="preserve">distribution </w:delText>
        </w:r>
      </w:del>
      <w:del w:id="824" w:author="artin majdi" w:date="2023-06-22T06:07:00Z">
        <w:r w:rsidRPr="00781130" w:rsidDel="00360E0E">
          <w:delText xml:space="preserve">of </w:delText>
        </w:r>
      </w:del>
      <w:del w:id="825" w:author="artin majdi" w:date="2023-06-22T06:08:00Z">
        <w:r w:rsidRPr="00781130" w:rsidDel="00360E0E">
          <w:delText>the proposed-penalized aggregation technique uwMV-Beta, compared to wMV-Beta (</w:delText>
        </w:r>
      </w:del>
      <w:del w:id="826" w:author="artin majdi" w:date="2023-06-22T06:44:00Z">
        <w:r w:rsidRPr="00781130" w:rsidDel="00AA0A23">
          <w:delText>Tao</w:delText>
        </w:r>
      </w:del>
      <w:del w:id="827" w:author="artin majdi" w:date="2023-06-22T06:08:00Z">
        <w:r w:rsidRPr="00781130" w:rsidDel="00360E0E">
          <w:delText xml:space="preserve"> \unskip</w:delText>
        </w:r>
      </w:del>
      <w:del w:id="828" w:author="artin majdi" w:date="2023-06-22T06:44:00Z">
        <w:r w:rsidRPr="00781130" w:rsidDel="00AA0A23">
          <w:delText>~</w:delText>
        </w:r>
      </w:del>
      <w:del w:id="829" w:author="artin majdi" w:date="2023-06-22T06:08:00Z">
        <w:r w:rsidRPr="00781130" w:rsidDel="00360E0E">
          <w:delText>\protect</w:delText>
        </w:r>
      </w:del>
      <w:del w:id="830" w:author="artin majdi" w:date="2023-06-22T06:44:00Z">
        <w:r w:rsidRPr="00781130" w:rsidDel="00AA0A23">
          <w:delText>\cite{tao_Label_2020}</w:delText>
        </w:r>
      </w:del>
      <w:del w:id="831" w:author="artin majdi" w:date="2023-06-22T06:09:00Z">
        <w:r w:rsidRPr="00781130" w:rsidDel="00360E0E">
          <w:delText>)</w:delText>
        </w:r>
      </w:del>
      <w:del w:id="832" w:author="artin majdi" w:date="2023-06-22T06:44:00Z">
        <w:r w:rsidRPr="00781130" w:rsidDel="00AA0A23">
          <w:delText xml:space="preserve">, and </w:delText>
        </w:r>
      </w:del>
      <w:del w:id="833" w:author="artin majdi" w:date="2023-06-22T06:09:00Z">
        <w:r w:rsidRPr="00781130" w:rsidDel="00360E0E">
          <w:delText>MV- Beta (</w:delText>
        </w:r>
      </w:del>
      <w:del w:id="834" w:author="artin majdi" w:date="2023-06-22T06:44:00Z">
        <w:r w:rsidRPr="00781130" w:rsidDel="00AA0A23">
          <w:delText>Sheng</w:delText>
        </w:r>
      </w:del>
      <w:del w:id="835" w:author="artin majdi" w:date="2023-06-22T06:09:00Z">
        <w:r w:rsidRPr="00781130" w:rsidDel="00360E0E">
          <w:delText xml:space="preserve"> \unskip</w:delText>
        </w:r>
      </w:del>
      <w:del w:id="836" w:author="artin majdi" w:date="2023-06-22T06:44:00Z">
        <w:r w:rsidRPr="00781130" w:rsidDel="00AA0A23">
          <w:delText>~</w:delText>
        </w:r>
      </w:del>
      <w:del w:id="837" w:author="artin majdi" w:date="2023-06-22T06:09:00Z">
        <w:r w:rsidRPr="00781130" w:rsidDel="00360E0E">
          <w:delText>\protect</w:delText>
        </w:r>
      </w:del>
      <w:del w:id="838" w:author="artin majdi" w:date="2023-06-22T06:44:00Z">
        <w:r w:rsidRPr="00781130" w:rsidDel="00AA0A23">
          <w:delText>\cite{sheng_Majority_2019}</w:delText>
        </w:r>
      </w:del>
      <w:del w:id="839" w:author="artin majdi" w:date="2023-06-22T06:10:00Z">
        <w:r w:rsidRPr="00781130" w:rsidDel="00360E0E">
          <w:delText>)</w:delText>
        </w:r>
      </w:del>
      <w:del w:id="840" w:author="artin majdi" w:date="2023-06-22T06:11:00Z">
        <w:r w:rsidRPr="00781130" w:rsidDel="00360E0E">
          <w:delText xml:space="preserve"> for different numbers of annotators, using the kernel density estimation technique.}</w:delText>
        </w:r>
      </w:del>
      <w:r w:rsidRPr="00781130">
        <w:t>}</w:t>
      </w:r>
      <w:ins w:id="841" w:author="artin majdi" w:date="2023-06-22T08:40:00Z">
        <w:r w:rsidR="00623474">
          <w:t>%</w:t>
        </w:r>
      </w:ins>
    </w:p>
    <w:p w14:paraId="58A08316" w14:textId="62540305" w:rsidR="00781130" w:rsidRPr="00781130" w:rsidRDefault="00781130" w:rsidP="00BD680D">
      <w:r w:rsidRPr="00781130">
        <w:t xml:space="preserve">    \label{</w:t>
      </w:r>
      <w:ins w:id="842" w:author="artin majdi" w:date="2023-06-22T01:43:00Z">
        <w:r w:rsidR="00916FFA">
          <w:t>fig:</w:t>
        </w:r>
      </w:ins>
      <w:r w:rsidRPr="00781130">
        <w:t>crowd.Fig.6.accuracy}</w:t>
      </w:r>
    </w:p>
    <w:p w14:paraId="20D1D09D" w14:textId="77777777" w:rsidR="00781130" w:rsidRPr="00781130" w:rsidRDefault="00781130" w:rsidP="00BD680D">
      <w:r w:rsidRPr="00781130">
        <w:t>\end{figure*}</w:t>
      </w:r>
    </w:p>
    <w:p w14:paraId="2C3CE6E9" w14:textId="77777777" w:rsidR="00781130" w:rsidRPr="00781130" w:rsidRDefault="00781130" w:rsidP="00BD680D">
      <w:r w:rsidRPr="00781130">
        <w:t>\begin{</w:t>
      </w:r>
      <w:commentRangeStart w:id="843"/>
      <w:r w:rsidRPr="00781130">
        <w:t>table</w:t>
      </w:r>
      <w:commentRangeEnd w:id="843"/>
      <w:r w:rsidR="005C64CC">
        <w:rPr>
          <w:rStyle w:val="CommentReference"/>
        </w:rPr>
        <w:commentReference w:id="843"/>
      </w:r>
      <w:r w:rsidRPr="00781130">
        <w:t>}[]</w:t>
      </w:r>
    </w:p>
    <w:p w14:paraId="3773443F" w14:textId="77777777" w:rsidR="00781130" w:rsidRPr="00781130" w:rsidRDefault="00781130" w:rsidP="00BD680D">
      <w:r w:rsidRPr="00781130">
        <w:t xml:space="preserve">    \caption{Statistical tests between the proposed-penalized and Tao\unskip~\protect\cite{tao_Label_2020} technique for the ``Beta'' confidence measurement strategy.}</w:t>
      </w:r>
    </w:p>
    <w:p w14:paraId="5C0E094A" w14:textId="77777777" w:rsidR="00781130" w:rsidRPr="00781130" w:rsidRDefault="00781130" w:rsidP="00BD680D">
      <w:r w:rsidRPr="00781130">
        <w:t xml:space="preserve">    \resizebox{\textwidth}{!}{</w:t>
      </w:r>
    </w:p>
    <w:p w14:paraId="21874502" w14:textId="77777777" w:rsidR="00781130" w:rsidRPr="00781130" w:rsidRDefault="00781130" w:rsidP="00BD680D">
      <w:r w:rsidRPr="00781130">
        <w:t xml:space="preserve">    \begin{tabular}{lccclllccrc}</w:t>
      </w:r>
    </w:p>
    <w:p w14:paraId="5D6F317F" w14:textId="77777777" w:rsidR="00781130" w:rsidRPr="00781130" w:rsidRDefault="00781130" w:rsidP="00BD680D">
      <w:r w:rsidRPr="00781130">
        <w:t xml:space="preserve">        \hline</w:t>
      </w:r>
    </w:p>
    <w:p w14:paraId="0DCAB1D4" w14:textId="77777777" w:rsidR="00781130" w:rsidRPr="00781130" w:rsidRDefault="00781130" w:rsidP="00BD680D">
      <w:r w:rsidRPr="00781130">
        <w:t xml:space="preserve">        \multicolumn{1}{c}{\textbf{\begin{tabular}[c]{@{}c@{}}Independent\\ t-test\end{tabular}}} &amp;</w:t>
      </w:r>
    </w:p>
    <w:p w14:paraId="3414B994" w14:textId="77777777" w:rsidR="00781130" w:rsidRPr="00781130" w:rsidRDefault="00781130" w:rsidP="00BD680D">
      <w:r w:rsidRPr="00781130">
        <w:t xml:space="preserve">        \multicolumn{1}{c}{\textbf{Diff}} &amp;</w:t>
      </w:r>
    </w:p>
    <w:p w14:paraId="1A203903" w14:textId="77777777" w:rsidR="00781130" w:rsidRPr="00781130" w:rsidRDefault="00781130" w:rsidP="00BD680D">
      <w:r w:rsidRPr="00781130">
        <w:t xml:space="preserve">        \multicolumn{1}{c}{\textbf{\begin{tabular}[c]{@{}c@{}}Degrees of \\ freedom\end{tabular}}} &amp;</w:t>
      </w:r>
    </w:p>
    <w:p w14:paraId="6137DE30" w14:textId="77777777" w:rsidR="00781130" w:rsidRPr="00781130" w:rsidRDefault="00781130" w:rsidP="00BD680D">
      <w:r w:rsidRPr="00781130">
        <w:t xml:space="preserve">        \multicolumn{1}{c}{\textbf{t}} &amp;</w:t>
      </w:r>
    </w:p>
    <w:p w14:paraId="3753B6D2" w14:textId="77777777" w:rsidR="00781130" w:rsidRPr="00781130" w:rsidRDefault="00781130" w:rsidP="00BD680D">
      <w:r w:rsidRPr="00781130">
        <w:t xml:space="preserve">        \multicolumn{1}{c}{\textbf{\begin{tabular}[c]{@{}c@{}}2-sided\\ p-value\end{tabular}}} &amp;</w:t>
      </w:r>
    </w:p>
    <w:p w14:paraId="219978E6" w14:textId="77777777" w:rsidR="00781130" w:rsidRPr="00781130" w:rsidRDefault="00781130" w:rsidP="00BD680D">
      <w:r w:rsidRPr="00781130">
        <w:lastRenderedPageBreak/>
        <w:t xml:space="preserve">        \multicolumn{1}{c}{\textbf{\begin{tabular}[c]{@{}c@{}}Diff \textless~0 \\ p-value\end{tabular}}} &amp;</w:t>
      </w:r>
    </w:p>
    <w:p w14:paraId="17BFC488" w14:textId="77777777" w:rsidR="00781130" w:rsidRPr="00781130" w:rsidRDefault="00781130" w:rsidP="00BD680D">
      <w:r w:rsidRPr="00781130">
        <w:t xml:space="preserve">        \multicolumn{1}{c}{\textbf{\begin{tabular}[c]{@{}c@{}}Diff \textgreater~0 \\ p-value\end{tabular}}} &amp;</w:t>
      </w:r>
    </w:p>
    <w:p w14:paraId="32E358FE" w14:textId="77777777" w:rsidR="00781130" w:rsidRPr="00781130" w:rsidRDefault="00781130" w:rsidP="00BD680D">
      <w:r w:rsidRPr="00781130">
        <w:t xml:space="preserve">        \multicolumn{1}{c}{\textbf{Cohen d}} &amp;</w:t>
      </w:r>
    </w:p>
    <w:p w14:paraId="56D9DBF8" w14:textId="77777777" w:rsidR="00781130" w:rsidRPr="00781130" w:rsidRDefault="00781130" w:rsidP="00BD680D">
      <w:r w:rsidRPr="00781130">
        <w:t xml:space="preserve">        \multicolumn{1}{c}{\textbf{Hedge's g}} &amp;</w:t>
      </w:r>
    </w:p>
    <w:p w14:paraId="7ED88ECF" w14:textId="77777777" w:rsidR="00781130" w:rsidRPr="00781130" w:rsidRDefault="00781130" w:rsidP="00BD680D">
      <w:r w:rsidRPr="00781130">
        <w:t xml:space="preserve">        \multicolumn{1}{c}{\textbf{Glass's delta}} &amp;</w:t>
      </w:r>
    </w:p>
    <w:p w14:paraId="54EB939C" w14:textId="77777777" w:rsidR="00781130" w:rsidRPr="00781130" w:rsidRDefault="00781130" w:rsidP="00BD680D">
      <w:r w:rsidRPr="00781130">
        <w:t xml:space="preserve">        \multicolumn{1}{c}{\textbf{Pearson r}} \\ \hline</w:t>
      </w:r>
    </w:p>
    <w:p w14:paraId="6C8A9D9D" w14:textId="77777777" w:rsidR="00781130" w:rsidRPr="00781130" w:rsidRDefault="00781130" w:rsidP="00BD680D">
      <w:r w:rsidRPr="00781130">
        <w:t xml:space="preserve">        kr-vs-kp    &amp; -0.04  &amp;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-0.03  &amp;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0.001  &amp; 12 &amp; 0.14   &amp; 0.891 &amp; 0.554 &amp; 0.446 &amp; 0.074  &amp; 0.07   &amp; 0.053  &amp; 0.04  \\</w:t>
      </w:r>
    </w:p>
    <w:p w14:paraId="42B0E4BF" w14:textId="77777777" w:rsidR="00781130" w:rsidRPr="00781130" w:rsidRDefault="00781130" w:rsidP="00BD680D">
      <w:r w:rsidRPr="00781130">
        <w:t xml:space="preserve">        waveform    &amp; -0.023 &amp; 12 &amp; -2.672 &amp; 0.02  &amp;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lastRenderedPageBreak/>
        <w:t xml:space="preserve">        ionosphere  &amp; -0.052 &amp; 12 &amp; -3.875 &amp; 0.002 &amp; 0.001 &amp; 0.999 &amp; -2.071 &amp; -1.939 &amp; -1.742 &amp; 0.746 \\ \hline</w:t>
      </w:r>
    </w:p>
    <w:p w14:paraId="3DE299D8" w14:textId="341A0E27" w:rsidR="00781130" w:rsidRPr="00781130" w:rsidRDefault="00781130" w:rsidP="00BD680D">
      <w:r w:rsidRPr="00781130">
        <w:t xml:space="preserve">    \end{tabular} }</w:t>
      </w:r>
      <w:ins w:id="844" w:author="artin majdi" w:date="2023-06-22T08:39:00Z">
        <w:r w:rsidR="004873E4">
          <w:t>%</w:t>
        </w:r>
      </w:ins>
    </w:p>
    <w:p w14:paraId="3934C8BD" w14:textId="4B8ED003" w:rsidR="00781130" w:rsidRPr="00781130" w:rsidRDefault="00781130" w:rsidP="00BD680D">
      <w:r w:rsidRPr="00781130">
        <w:t xml:space="preserve">    \label{</w:t>
      </w:r>
      <w:ins w:id="845" w:author="artin majdi" w:date="2023-06-22T09:26:00Z">
        <w:r w:rsidR="004B5562">
          <w:t>tab:</w:t>
        </w:r>
      </w:ins>
      <w:r w:rsidRPr="00781130">
        <w:t>crowd.Table.3.crowdcertain_vs_Tao.beta}</w:t>
      </w:r>
    </w:p>
    <w:p w14:paraId="3905C943" w14:textId="77777777" w:rsidR="00781130" w:rsidRPr="00781130" w:rsidRDefault="00781130" w:rsidP="00BD680D">
      <w:r w:rsidRPr="00781130">
        <w:t>\end{table}</w:t>
      </w:r>
    </w:p>
    <w:p w14:paraId="2E06D792" w14:textId="544F83B7" w:rsidR="00781130" w:rsidRPr="00781130" w:rsidRDefault="00781130" w:rsidP="00BD680D">
      <w:r w:rsidRPr="00781130">
        <w:t>Figure~\ref{</w:t>
      </w:r>
      <w:del w:id="846" w:author="artin majdi" w:date="2023-06-22T09:27:00Z">
        <w:r w:rsidRPr="00781130" w:rsidDel="004B5562">
          <w:delText>Fig.6-accuracy-different-n-annotators</w:delText>
        </w:r>
      </w:del>
      <w:ins w:id="847" w:author="artin majdi" w:date="2023-06-22T09:31:00Z">
        <w:r w:rsidR="00CB28EC">
          <w:t>f</w:t>
        </w:r>
      </w:ins>
      <w:ins w:id="848" w:author="artin majdi" w:date="2023-06-22T09:27:00Z">
        <w:r w:rsidR="004B5562">
          <w:t>ig:crowd.Fig.6.accuracy.different.n.annotators</w:t>
        </w:r>
      </w:ins>
      <w:r w:rsidRPr="00781130">
        <w:t>} shows the average accuracy for the ``ionosphere'' dataset for various annotator counts (horizontal axis). As can be seen, the proposed strategies considerably improve accuracy while utilizing a small number of annotators. Furthermore, Figure~\ref{</w:t>
      </w:r>
      <w:del w:id="849" w:author="artin majdi" w:date="2023-06-22T09:28:00Z">
        <w:r w:rsidRPr="00781130" w:rsidDel="00C52249">
          <w:delText>Fig.7-accuracy-different-datasets</w:delText>
        </w:r>
      </w:del>
      <w:ins w:id="850" w:author="artin majdi" w:date="2023-06-22T09:31:00Z">
        <w:r w:rsidR="00CB28EC">
          <w:t>f</w:t>
        </w:r>
      </w:ins>
      <w:ins w:id="851" w:author="artin majdi" w:date="2023-06-22T09:28:00Z">
        <w:r w:rsidR="00C52249">
          <w:t>ig:crowd.Fig.7.accuracy.different.datasets</w:t>
        </w:r>
      </w:ins>
      <w:r w:rsidRPr="00781130">
        <w:t>}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commentRangeStart w:id="852"/>
      <w:commentRangeStart w:id="853"/>
      <w:r w:rsidRPr="00781130">
        <w:t>\begin{</w:t>
      </w:r>
      <w:commentRangeStart w:id="854"/>
      <w:r w:rsidRPr="00781130">
        <w:t>figure</w:t>
      </w:r>
      <w:commentRangeEnd w:id="854"/>
      <w:r w:rsidR="00B1010F">
        <w:rPr>
          <w:rStyle w:val="CommentReference"/>
        </w:rPr>
        <w:commentReference w:id="854"/>
      </w:r>
      <w:r w:rsidRPr="00781130">
        <w:t>*}[!htbp]</w:t>
      </w:r>
      <w:commentRangeEnd w:id="852"/>
      <w:r w:rsidR="00653BAA">
        <w:rPr>
          <w:rStyle w:val="CommentReference"/>
        </w:rPr>
        <w:commentReference w:id="852"/>
      </w:r>
      <w:commentRangeEnd w:id="853"/>
      <w:r w:rsidR="00653BAA">
        <w:rPr>
          <w:rStyle w:val="CommentReference"/>
        </w:rPr>
        <w:commentReference w:id="853"/>
      </w:r>
    </w:p>
    <w:p w14:paraId="381763B0" w14:textId="77777777" w:rsidR="00781130" w:rsidRPr="00781130" w:rsidRDefault="00781130" w:rsidP="00BD680D">
      <w:r w:rsidRPr="00781130">
        <w:t xml:space="preserve">    \centering</w:t>
      </w:r>
    </w:p>
    <w:p w14:paraId="745819D8" w14:textId="08791877" w:rsidR="00781130" w:rsidRPr="00781130" w:rsidRDefault="00781130" w:rsidP="00BD680D">
      <w:r w:rsidRPr="00781130">
        <w:t xml:space="preserve">    \includegraphics[width=\textwidth]</w:t>
      </w:r>
      <w:del w:id="855" w:author="artin majdi" w:date="2023-06-22T07:31:00Z">
        <w:r w:rsidRPr="00781130" w:rsidDel="00AD4763">
          <w:delText>{</w:delText>
        </w:r>
      </w:del>
      <w:ins w:id="856" w:author="artin majdi" w:date="2023-06-22T07:31:00Z">
        <w:r w:rsidR="00AD4763" w:rsidRPr="00AD4763">
          <w:t>{\figurepath{image9.png}}</w:t>
        </w:r>
      </w:ins>
      <w:del w:id="857" w:author="artin majdi" w:date="2023-06-22T07:31:00Z">
        <w:r w:rsidRPr="00781130" w:rsidDel="00AD4763">
          <w:delText>figures/image9.png}</w:delText>
        </w:r>
      </w:del>
    </w:p>
    <w:p w14:paraId="72E47B89" w14:textId="3F951C7D" w:rsidR="00781130" w:rsidRPr="00781130" w:rsidRDefault="00781130" w:rsidP="00BD680D">
      <w:r w:rsidRPr="00781130">
        <w:t xml:space="preserve">    \caption{</w:t>
      </w:r>
      <w:del w:id="858" w:author="artin majdi" w:date="2023-06-22T07:32:00Z">
        <w:r w:rsidRPr="00781130" w:rsidDel="00E41355">
          <w:delText>{</w:delText>
        </w:r>
      </w:del>
      <w:r w:rsidRPr="00781130">
        <w:t xml:space="preserve">Average accuracy </w:t>
      </w:r>
      <w:ins w:id="859" w:author="artin majdi" w:date="2023-06-22T06:37:00Z">
        <w:r w:rsidR="00AA0A23">
          <w:t>for</w:t>
        </w:r>
        <w:r w:rsidR="00AA0A23" w:rsidRPr="00781130">
          <w:t xml:space="preserve"> the ionosphere dataset </w:t>
        </w:r>
      </w:ins>
      <w:r w:rsidRPr="00781130">
        <w:t>for the proposed aggregation techniques</w:t>
      </w:r>
      <w:ins w:id="860" w:author="artin majdi" w:date="2023-06-22T06:38:00Z">
        <w:r w:rsidR="00AA0A23">
          <w:t xml:space="preserve"> with and without penalization</w:t>
        </w:r>
      </w:ins>
      <w:r w:rsidRPr="00781130">
        <w:t xml:space="preserve"> </w:t>
      </w:r>
      <w:del w:id="861" w:author="artin majdi" w:date="2023-06-22T06:38:00Z">
        <w:r w:rsidRPr="00781130" w:rsidDel="00AA0A23">
          <w:delText xml:space="preserve">compared </w:delText>
        </w:r>
      </w:del>
      <w:ins w:id="862" w:author="artin majdi" w:date="2023-06-22T06:38:00Z">
        <w:r w:rsidR="00AA0A23">
          <w:t>as well as</w:t>
        </w:r>
      </w:ins>
      <w:del w:id="863" w:author="artin majdi" w:date="2023-06-22T06:38:00Z">
        <w:r w:rsidRPr="00781130" w:rsidDel="00AA0A23">
          <w:delText>to</w:delText>
        </w:r>
      </w:del>
      <w:r w:rsidRPr="00781130">
        <w:t xml:space="preserve"> </w:t>
      </w:r>
      <w:del w:id="864" w:author="artin majdi" w:date="2023-06-22T06:38:00Z">
        <w:r w:rsidRPr="00781130" w:rsidDel="00AA0A23">
          <w:delText xml:space="preserve">the </w:delText>
        </w:r>
      </w:del>
      <w:r w:rsidRPr="00781130">
        <w:t>benchmark</w:t>
      </w:r>
      <w:ins w:id="865" w:author="artin majdi" w:date="2023-06-22T06:38:00Z">
        <w:r w:rsidR="00AA0A23">
          <w:t xml:space="preserve"> techniques</w:t>
        </w:r>
      </w:ins>
      <w:del w:id="866" w:author="artin majdi" w:date="2023-06-22T06:38:00Z">
        <w:r w:rsidRPr="00781130" w:rsidDel="00AA0A23">
          <w:delText>s</w:delText>
        </w:r>
      </w:del>
      <w:r w:rsidRPr="00781130">
        <w:t xml:space="preserve"> for different numbers of annotators (horizontal axis)</w:t>
      </w:r>
      <w:del w:id="867" w:author="artin majdi" w:date="2023-06-22T08:39:00Z">
        <w:r w:rsidRPr="00781130" w:rsidDel="00A3652E">
          <w:delText xml:space="preserve"> </w:delText>
        </w:r>
      </w:del>
      <w:del w:id="868" w:author="artin majdi" w:date="2023-06-22T06:34:00Z">
        <w:r w:rsidRPr="00781130" w:rsidDel="00653BAA">
          <w:delText xml:space="preserve">in </w:delText>
        </w:r>
      </w:del>
      <w:del w:id="869" w:author="artin majdi" w:date="2023-06-22T06:37:00Z">
        <w:r w:rsidRPr="00781130" w:rsidDel="00AA0A23">
          <w:delText>the ionosphere dataset</w:delText>
        </w:r>
      </w:del>
      <w:r w:rsidRPr="00781130">
        <w:t>.</w:t>
      </w:r>
      <w:ins w:id="870" w:author="artin majdi" w:date="2023-06-22T05:44:00Z">
        <w:r w:rsidR="0071289A">
          <w:t xml:space="preserve"> Darker blue represents a higher accuracy</w:t>
        </w:r>
      </w:ins>
      <w:ins w:id="871" w:author="artin majdi" w:date="2023-06-22T08:41:00Z">
        <w:r w:rsidR="00623474">
          <w:t>.</w:t>
        </w:r>
      </w:ins>
      <w:r w:rsidRPr="00781130">
        <w:t>}</w:t>
      </w:r>
      <w:ins w:id="872" w:author="artin majdi" w:date="2023-06-22T08:40:00Z">
        <w:r w:rsidR="00623474">
          <w:t>%</w:t>
        </w:r>
      </w:ins>
      <w:del w:id="873" w:author="artin majdi" w:date="2023-06-22T07:32:00Z">
        <w:r w:rsidRPr="00781130" w:rsidDel="00E41355">
          <w:delText>}</w:delText>
        </w:r>
      </w:del>
    </w:p>
    <w:p w14:paraId="42643194" w14:textId="2606243B" w:rsidR="00781130" w:rsidRPr="00781130" w:rsidRDefault="00781130" w:rsidP="00BD680D">
      <w:r w:rsidRPr="00781130">
        <w:lastRenderedPageBreak/>
        <w:t xml:space="preserve">    \label{</w:t>
      </w:r>
      <w:del w:id="874" w:author="artin majdi" w:date="2023-06-22T09:27:00Z">
        <w:r w:rsidRPr="00781130" w:rsidDel="004B5562">
          <w:delText>Fig.6-accuracy-different-n-annotators</w:delText>
        </w:r>
      </w:del>
      <w:ins w:id="875" w:author="artin majdi" w:date="2023-06-22T09:31:00Z">
        <w:r w:rsidR="00CB28EC">
          <w:t>f</w:t>
        </w:r>
      </w:ins>
      <w:ins w:id="876" w:author="artin majdi" w:date="2023-06-22T09:27:00Z">
        <w:r w:rsidR="004B5562">
          <w:t>ig:crowd.Fig.6.accuracy.different.n.annotators</w:t>
        </w:r>
      </w:ins>
      <w:r w:rsidRPr="00781130">
        <w:t>}</w:t>
      </w:r>
    </w:p>
    <w:p w14:paraId="18CEC985" w14:textId="77777777" w:rsidR="00781130" w:rsidRDefault="00781130" w:rsidP="00BD680D">
      <w:pPr>
        <w:rPr>
          <w:ins w:id="877" w:author="artin majdi" w:date="2023-06-22T06:35:00Z"/>
        </w:rPr>
      </w:pPr>
      <w:r w:rsidRPr="00781130">
        <w:t>\end{figure*}</w:t>
      </w:r>
    </w:p>
    <w:p w14:paraId="39FEB96B" w14:textId="7E66E558" w:rsidR="00653BAA" w:rsidRPr="00781130" w:rsidRDefault="00653BAA" w:rsidP="00BD680D">
      <w:ins w:id="878" w:author="artin majdi" w:date="2023-06-22T06:35:00Z">
        <w:r>
          <w:t>%</w:t>
        </w:r>
      </w:ins>
    </w:p>
    <w:p w14:paraId="5015A31F" w14:textId="77777777" w:rsidR="00781130" w:rsidRPr="00781130" w:rsidRDefault="00781130" w:rsidP="00BD680D">
      <w:commentRangeStart w:id="879"/>
      <w:r w:rsidRPr="00781130">
        <w:t>\begin{figure*}[!htbp]</w:t>
      </w:r>
      <w:commentRangeEnd w:id="879"/>
      <w:r w:rsidR="00AA0A23">
        <w:rPr>
          <w:rStyle w:val="CommentReference"/>
        </w:rPr>
        <w:commentReference w:id="879"/>
      </w:r>
    </w:p>
    <w:p w14:paraId="691FB1C1" w14:textId="538565E0" w:rsidR="00781130" w:rsidRPr="00781130" w:rsidRDefault="00781130" w:rsidP="00BD680D">
      <w:r w:rsidRPr="00781130">
        <w:t xml:space="preserve">    \centering \includegraphics[width=\textwidth]</w:t>
      </w:r>
      <w:del w:id="880" w:author="artin majdi" w:date="2023-06-22T07:31:00Z">
        <w:r w:rsidRPr="00781130" w:rsidDel="001C0442">
          <w:delText>{</w:delText>
        </w:r>
      </w:del>
      <w:ins w:id="881" w:author="artin majdi" w:date="2023-06-22T07:31:00Z">
        <w:r w:rsidR="001C0442" w:rsidRPr="001C0442">
          <w:t>{\figurepath{image</w:t>
        </w:r>
        <w:r w:rsidR="001C0442">
          <w:t>10</w:t>
        </w:r>
        <w:r w:rsidR="001C0442" w:rsidRPr="001C0442">
          <w:t>.png}}</w:t>
        </w:r>
      </w:ins>
      <w:del w:id="882" w:author="artin majdi" w:date="2023-06-22T07:31:00Z">
        <w:r w:rsidRPr="00781130" w:rsidDel="001C0442">
          <w:delText>figures/image10.png}</w:delText>
        </w:r>
      </w:del>
    </w:p>
    <w:p w14:paraId="7FF31C9D" w14:textId="13A93742" w:rsidR="00781130" w:rsidRPr="00781130" w:rsidRDefault="00781130" w:rsidP="00BD680D">
      <w:r w:rsidRPr="00781130">
        <w:t xml:space="preserve">    \caption{Average accuracy </w:t>
      </w:r>
      <w:ins w:id="883" w:author="artin majdi" w:date="2023-06-22T06:36:00Z">
        <w:r w:rsidR="00AA0A23">
          <w:t xml:space="preserve">(when the number of annotators are three) </w:t>
        </w:r>
      </w:ins>
      <w:del w:id="884" w:author="artin majdi" w:date="2023-06-22T06:36:00Z">
        <w:r w:rsidRPr="00781130" w:rsidDel="00AA0A23">
          <w:delText xml:space="preserve">of </w:delText>
        </w:r>
      </w:del>
      <w:ins w:id="885" w:author="artin majdi" w:date="2023-06-22T06:36:00Z">
        <w:r w:rsidR="00AA0A23">
          <w:t>for</w:t>
        </w:r>
        <w:r w:rsidR="00AA0A23" w:rsidRPr="00781130">
          <w:t xml:space="preserve"> </w:t>
        </w:r>
      </w:ins>
      <w:r w:rsidRPr="00781130">
        <w:t xml:space="preserve">the proposed aggregation techniques </w:t>
      </w:r>
      <w:ins w:id="886" w:author="artin majdi" w:date="2023-06-22T06:37:00Z">
        <w:r w:rsidR="00AA0A23">
          <w:t xml:space="preserve">with and without penalization as well as </w:t>
        </w:r>
      </w:ins>
      <w:del w:id="887" w:author="artin majdi" w:date="2023-06-22T06:37:00Z">
        <w:r w:rsidRPr="00781130" w:rsidDel="00AA0A23">
          <w:delText xml:space="preserve">compared to the </w:delText>
        </w:r>
      </w:del>
      <w:r w:rsidRPr="00781130">
        <w:t>benchmark</w:t>
      </w:r>
      <w:ins w:id="888" w:author="artin majdi" w:date="2023-06-22T06:37:00Z">
        <w:r w:rsidR="00AA0A23">
          <w:t xml:space="preserve"> technique</w:t>
        </w:r>
      </w:ins>
      <w:r w:rsidRPr="00781130">
        <w:t>s for different datasets</w:t>
      </w:r>
      <w:del w:id="889" w:author="artin majdi" w:date="2023-06-22T06:36:00Z">
        <w:r w:rsidRPr="00781130" w:rsidDel="00AA0A23">
          <w:delText xml:space="preserve"> using three annotators</w:delText>
        </w:r>
      </w:del>
      <w:r w:rsidRPr="00781130">
        <w:t>.</w:t>
      </w:r>
      <w:ins w:id="890" w:author="artin majdi" w:date="2023-06-22T06:36:00Z">
        <w:r w:rsidR="00AA0A23">
          <w:t xml:space="preserve"> Darker blue represents a higher accuracy</w:t>
        </w:r>
      </w:ins>
      <w:ins w:id="891" w:author="artin majdi" w:date="2023-06-22T07:32:00Z">
        <w:r w:rsidR="00E41355">
          <w:t>.</w:t>
        </w:r>
      </w:ins>
      <w:r w:rsidRPr="00781130">
        <w:t>}</w:t>
      </w:r>
      <w:ins w:id="892" w:author="artin majdi" w:date="2023-06-22T08:40:00Z">
        <w:r w:rsidR="00623474">
          <w:t>%</w:t>
        </w:r>
      </w:ins>
    </w:p>
    <w:p w14:paraId="2C9DBBA2" w14:textId="0CC50C50" w:rsidR="00781130" w:rsidRPr="00781130" w:rsidRDefault="00781130" w:rsidP="00BD680D">
      <w:r w:rsidRPr="00781130">
        <w:t xml:space="preserve">    \label{</w:t>
      </w:r>
      <w:del w:id="893" w:author="artin majdi" w:date="2023-06-22T09:28:00Z">
        <w:r w:rsidRPr="00781130" w:rsidDel="00C52249">
          <w:delText>Fig.7-accuracy-different-datasets</w:delText>
        </w:r>
      </w:del>
      <w:ins w:id="894" w:author="artin majdi" w:date="2023-06-22T09:31:00Z">
        <w:r w:rsidR="00CB28EC">
          <w:t>f</w:t>
        </w:r>
      </w:ins>
      <w:ins w:id="895" w:author="artin majdi" w:date="2023-06-22T09:28:00Z">
        <w:r w:rsidR="00C52249">
          <w:t>ig:crowd.Fig.7.accuracy.different.datasets</w:t>
        </w:r>
      </w:ins>
      <w:r w:rsidRPr="00781130">
        <w:t>}</w:t>
      </w:r>
    </w:p>
    <w:p w14:paraId="3A33EE6C" w14:textId="77777777" w:rsidR="00781130" w:rsidRDefault="00781130" w:rsidP="00BD680D">
      <w:r w:rsidRPr="00781130">
        <w:t>\end{figure*}</w:t>
      </w:r>
    </w:p>
    <w:p w14:paraId="58937828" w14:textId="77777777" w:rsidR="000C1CB0" w:rsidRPr="00781130" w:rsidRDefault="000C1CB0" w:rsidP="00BD680D"/>
    <w:p w14:paraId="754E8464" w14:textId="74823B27" w:rsidR="00781130" w:rsidRPr="00781130" w:rsidRDefault="00781130" w:rsidP="00B2120B">
      <w:pPr>
        <w:pStyle w:val="Heading1"/>
      </w:pPr>
      <w:r w:rsidRPr="00781130">
        <w:t>\section{Discussion}</w:t>
      </w:r>
      <w:ins w:id="896" w:author="artin majdi" w:date="2023-06-19T21:45:00Z">
        <w:r w:rsidR="003A6F1F">
          <w:t>\label{sec:crowd.discussion}</w:t>
        </w:r>
      </w:ins>
    </w:p>
    <w:p w14:paraId="6039E464" w14:textId="38523D20" w:rsidR="00781130" w:rsidRPr="00781130" w:rsidRDefault="00781130" w:rsidP="0007541A">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w:t>
      </w:r>
      <w:del w:id="897" w:author="artin majdi" w:date="2023-06-22T05:46:00Z">
        <w:r w:rsidRPr="00781130" w:rsidDel="0007541A">
          <w:delText xml:space="preserve">measures </w:delText>
        </w:r>
      </w:del>
      <w:ins w:id="898" w:author="artin majdi" w:date="2023-06-22T05:48:00Z">
        <w:r w:rsidR="0007541A">
          <w:t>calculates</w:t>
        </w:r>
      </w:ins>
      <w:ins w:id="899" w:author="artin majdi" w:date="2023-06-22T05:46:00Z">
        <w:r w:rsidR="0007541A">
          <w:t xml:space="preserve"> </w:t>
        </w:r>
      </w:ins>
      <w:ins w:id="900" w:author="artin majdi" w:date="2023-06-22T05:47:00Z">
        <w:r w:rsidR="0007541A">
          <w:t>a</w:t>
        </w:r>
      </w:ins>
      <w:ins w:id="901" w:author="artin majdi" w:date="2023-06-22T05:46:00Z">
        <w:r w:rsidR="0007541A" w:rsidRPr="00781130">
          <w:t xml:space="preserve"> </w:t>
        </w:r>
      </w:ins>
      <w:del w:id="902" w:author="artin majdi" w:date="2023-06-22T05:47:00Z">
        <w:r w:rsidRPr="00781130" w:rsidDel="0007541A">
          <w:delText xml:space="preserve">annotator </w:delText>
        </w:r>
      </w:del>
      <w:commentRangeStart w:id="903"/>
      <w:r w:rsidRPr="00781130">
        <w:t xml:space="preserve">reliability </w:t>
      </w:r>
      <w:ins w:id="904" w:author="artin majdi" w:date="2023-06-22T05:47:00Z">
        <w:r w:rsidR="0007541A">
          <w:t xml:space="preserve">score for each annotator </w:t>
        </w:r>
      </w:ins>
      <w:r w:rsidRPr="00781130">
        <w:t xml:space="preserve">based on </w:t>
      </w:r>
      <w:del w:id="905" w:author="artin majdi" w:date="2023-06-22T05:48:00Z">
        <w:r w:rsidRPr="00781130" w:rsidDel="0007541A">
          <w:delText xml:space="preserve">their </w:delText>
        </w:r>
      </w:del>
      <w:ins w:id="906" w:author="artin majdi" w:date="2023-06-22T05:48:00Z">
        <w:r w:rsidR="0007541A">
          <w:t>the annotator’s</w:t>
        </w:r>
        <w:r w:rsidR="0007541A" w:rsidRPr="00781130">
          <w:t xml:space="preserve"> </w:t>
        </w:r>
      </w:ins>
      <w:r w:rsidRPr="00781130">
        <w:t>consistency</w:t>
      </w:r>
      <w:ins w:id="907" w:author="artin majdi" w:date="2023-06-22T05:47:00Z">
        <w:r w:rsidR="0007541A">
          <w:t xml:space="preserve"> </w:t>
        </w:r>
        <w:r w:rsidR="0007541A" w:rsidRPr="00BD680D">
          <w:t>versus a trained classifier</w:t>
        </w:r>
      </w:ins>
      <w:del w:id="908" w:author="artin majdi" w:date="2023-06-22T09:17:00Z">
        <w:r w:rsidRPr="00781130" w:rsidDel="00972293">
          <w:delText xml:space="preserve"> </w:delText>
        </w:r>
      </w:del>
      <w:del w:id="909" w:author="artin majdi" w:date="2023-06-22T05:47:00Z">
        <w:r w:rsidRPr="00781130" w:rsidDel="0007541A">
          <w:delText>and accuracy</w:delText>
        </w:r>
        <w:commentRangeEnd w:id="903"/>
        <w:r w:rsidR="0034305E" w:rsidDel="0007541A">
          <w:rPr>
            <w:rStyle w:val="CommentReference"/>
          </w:rPr>
          <w:commentReference w:id="903"/>
        </w:r>
        <w:r w:rsidRPr="00781130" w:rsidDel="0007541A">
          <w:delText xml:space="preserve"> </w:delText>
        </w:r>
      </w:del>
      <w:del w:id="910" w:author="artin majdi" w:date="2023-06-22T05:48:00Z">
        <w:r w:rsidRPr="00781130" w:rsidDel="0007541A">
          <w:delText>in relation to other annotators</w:delText>
        </w:r>
      </w:del>
      <w:r w:rsidRPr="00781130">
        <w:t xml:space="preserve">. </w:t>
      </w:r>
      <w:r w:rsidR="00B1010F">
        <w:t>In the first approach</w:t>
      </w:r>
      <w:ins w:id="911" w:author="artin majdi" w:date="2023-06-22T05:56:00Z">
        <w:r w:rsidR="00866FA5">
          <w:t xml:space="preserve"> (proposed techniques without penalization)</w:t>
        </w:r>
      </w:ins>
      <w:r w:rsidR="00B1010F">
        <w:t>, w</w:t>
      </w:r>
      <w:r w:rsidRPr="00781130">
        <w:t>e utilize uncertainty estimates to assign each annotator a more accurate weight, which correlates with their agreement with others and their consistency during labeling. In the second approach</w:t>
      </w:r>
      <w:ins w:id="912" w:author="artin majdi" w:date="2023-06-22T05:56:00Z">
        <w:r w:rsidR="00866FA5">
          <w:t xml:space="preserve"> (proposed technique with penalization. Also </w:t>
        </w:r>
      </w:ins>
      <w:ins w:id="913" w:author="artin majdi" w:date="2023-06-22T05:57:00Z">
        <w:r w:rsidR="00866FA5">
          <w:t>noted</w:t>
        </w:r>
      </w:ins>
      <w:ins w:id="914" w:author="artin majdi" w:date="2023-06-22T05:56:00Z">
        <w:r w:rsidR="00866FA5">
          <w:t xml:space="preserve"> as crowd-cert</w:t>
        </w:r>
      </w:ins>
      <w:ins w:id="915" w:author="artin majdi" w:date="2023-06-22T05:57:00Z">
        <w:r w:rsidR="00866FA5">
          <w:t>ain)</w:t>
        </w:r>
      </w:ins>
      <w:r w:rsidRPr="00781130">
        <w:t>, we improve</w:t>
      </w:r>
      <w:ins w:id="916" w:author="artin majdi" w:date="2023-06-22T05:55:00Z">
        <w:r w:rsidR="00866FA5">
          <w:t xml:space="preserve"> </w:t>
        </w:r>
      </w:ins>
      <w:del w:id="917" w:author="artin majdi" w:date="2023-06-22T05:55:00Z">
        <w:r w:rsidRPr="00781130" w:rsidDel="00866FA5">
          <w:delText>d</w:delText>
        </w:r>
      </w:del>
      <w:r w:rsidRPr="00781130">
        <w:t xml:space="preserve"> </w:t>
      </w:r>
      <w:del w:id="918" w:author="artin majdi" w:date="2023-06-22T05:55:00Z">
        <w:r w:rsidRPr="00781130" w:rsidDel="00866FA5">
          <w:delText xml:space="preserve">our </w:delText>
        </w:r>
      </w:del>
      <w:ins w:id="919" w:author="artin majdi" w:date="2023-06-22T05:55:00Z">
        <w:r w:rsidR="00866FA5">
          <w:t>on this</w:t>
        </w:r>
      </w:ins>
      <w:ins w:id="920" w:author="artin majdi" w:date="2023-06-22T05:56:00Z">
        <w:r w:rsidR="00866FA5">
          <w:t xml:space="preserve"> technique</w:t>
        </w:r>
      </w:ins>
      <w:ins w:id="921" w:author="artin majdi" w:date="2023-06-22T05:55:00Z">
        <w:r w:rsidR="00866FA5">
          <w:t xml:space="preserve"> </w:t>
        </w:r>
      </w:ins>
      <w:del w:id="922" w:author="artin majdi" w:date="2023-06-22T05:55:00Z">
        <w:r w:rsidRPr="00781130" w:rsidDel="00866FA5">
          <w:delText xml:space="preserve">initial strategy </w:delText>
        </w:r>
      </w:del>
      <w:r w:rsidRPr="00781130">
        <w:t xml:space="preserve">by </w:t>
      </w:r>
      <w:commentRangeStart w:id="923"/>
      <w:r w:rsidRPr="00781130">
        <w:t xml:space="preserve">penalizing </w:t>
      </w:r>
      <w:ins w:id="924" w:author="artin majdi" w:date="2023-06-22T05:59:00Z">
        <w:r w:rsidR="00184EC6">
          <w:t xml:space="preserve">the </w:t>
        </w:r>
      </w:ins>
      <w:r w:rsidRPr="00781130">
        <w:t xml:space="preserve">annotator </w:t>
      </w:r>
      <w:ins w:id="925" w:author="artin majdi" w:date="2023-06-22T05:59:00Z">
        <w:r w:rsidR="00184EC6">
          <w:t xml:space="preserve">for </w:t>
        </w:r>
      </w:ins>
      <w:del w:id="926" w:author="artin majdi" w:date="2023-06-22T05:58:00Z">
        <w:r w:rsidRPr="00781130" w:rsidDel="00184EC6">
          <w:delText xml:space="preserve">reliability </w:delText>
        </w:r>
      </w:del>
      <w:del w:id="927" w:author="artin majdi" w:date="2023-06-22T05:59:00Z">
        <w:r w:rsidRPr="00781130" w:rsidDel="00184EC6">
          <w:delText>estimates</w:delText>
        </w:r>
        <w:commentRangeEnd w:id="923"/>
        <w:r w:rsidR="0034305E" w:rsidDel="00184EC6">
          <w:rPr>
            <w:rStyle w:val="CommentReference"/>
          </w:rPr>
          <w:commentReference w:id="923"/>
        </w:r>
        <w:r w:rsidRPr="00781130" w:rsidDel="00184EC6">
          <w:delText xml:space="preserve"> based on </w:delText>
        </w:r>
      </w:del>
      <w:r w:rsidRPr="00781130">
        <w:t xml:space="preserve">their </w:t>
      </w:r>
      <w:del w:id="928" w:author="artin majdi" w:date="2023-06-22T06:01:00Z">
        <w:r w:rsidRPr="00781130" w:rsidDel="00184EC6">
          <w:delText xml:space="preserve">inconsistencies </w:delText>
        </w:r>
      </w:del>
      <w:ins w:id="929" w:author="artin majdi" w:date="2023-06-22T06:01:00Z">
        <w:r w:rsidR="00184EC6">
          <w:t>disagreements with other annotators</w:t>
        </w:r>
      </w:ins>
      <w:ins w:id="930" w:author="artin majdi" w:date="2023-06-22T06:03:00Z">
        <w:r w:rsidR="00184EC6">
          <w:t xml:space="preserve"> (shown in </w:t>
        </w:r>
        <w:r w:rsidR="00184EC6">
          <w:lastRenderedPageBreak/>
          <w:t>Eq.~\ref{</w:t>
        </w:r>
        <w:r w:rsidR="00184EC6" w:rsidRPr="00184EC6">
          <w:t>eq:crowd.eq.10.consistency-penalized</w:t>
        </w:r>
        <w:r w:rsidR="00184EC6">
          <w:t>}</w:t>
        </w:r>
      </w:ins>
      <w:del w:id="931" w:author="artin majdi" w:date="2023-06-22T06:01:00Z">
        <w:r w:rsidRPr="00781130" w:rsidDel="00184EC6">
          <w:delText>in labeling</w:delText>
        </w:r>
      </w:del>
      <w:ins w:id="932" w:author="artin majdi" w:date="2023-06-22T06:01:00Z">
        <w:r w:rsidR="00184EC6">
          <w:t xml:space="preserve"> </w:t>
        </w:r>
      </w:ins>
      <w:ins w:id="933" w:author="artin majdi" w:date="2023-06-22T06:03:00Z">
        <w:r w:rsidR="00184EC6">
          <w:t xml:space="preserve">and hence </w:t>
        </w:r>
      </w:ins>
      <w:ins w:id="934" w:author="artin majdi" w:date="2023-06-22T06:02:00Z">
        <w:r w:rsidR="00184EC6">
          <w:t xml:space="preserve">mitigate the effect of annotators’ bias when </w:t>
        </w:r>
      </w:ins>
      <w:ins w:id="935" w:author="artin majdi" w:date="2023-06-22T06:03:00Z">
        <w:r w:rsidR="00184EC6">
          <w:t>calculating</w:t>
        </w:r>
      </w:ins>
      <w:ins w:id="936" w:author="artin majdi" w:date="2023-06-22T06:02:00Z">
        <w:r w:rsidR="00184EC6">
          <w:t xml:space="preserve"> the final weights</w:t>
        </w:r>
      </w:ins>
      <w:ins w:id="937" w:author="artin majdi" w:date="2023-06-22T07:32:00Z">
        <w:r w:rsidR="00D940E8">
          <w:t xml:space="preserve"> $</w:t>
        </w:r>
        <w:r w:rsidR="00D940E8" w:rsidRPr="00184EC6">
          <w:t>\omega_{\alpha}</w:t>
        </w:r>
      </w:ins>
      <w:ins w:id="938" w:author="artin majdi" w:date="2023-06-22T08:20:00Z">
        <w:r w:rsidR="005F4885">
          <w:t>^{(k)}</w:t>
        </w:r>
      </w:ins>
      <w:ins w:id="939" w:author="artin majdi" w:date="2023-06-22T07:32:00Z">
        <w:r w:rsidR="00D940E8">
          <w:t>$</w:t>
        </w:r>
      </w:ins>
      <w:ins w:id="940" w:author="artin majdi" w:date="2023-06-22T06:02:00Z">
        <w:r w:rsidR="00184EC6">
          <w:t>)</w:t>
        </w:r>
      </w:ins>
      <w:r w:rsidRPr="00781130">
        <w:t>.</w:t>
      </w:r>
    </w:p>
    <w:p w14:paraId="27FBB81B" w14:textId="76412359" w:rsidR="00781130" w:rsidRPr="00781130" w:rsidRDefault="00781130" w:rsidP="00BD680D">
      <w:r w:rsidRPr="00781130">
        <w:t xml:space="preserve">The first part </w:t>
      </w:r>
      <w:ins w:id="941" w:author="artin majdi" w:date="2023-06-22T06:05:00Z">
        <w:r w:rsidR="00F07BE9" w:rsidRPr="00781130">
          <w:t xml:space="preserve">(calculating weights based on </w:t>
        </w:r>
        <w:r w:rsidR="00F07BE9">
          <w:t xml:space="preserve">annotator’s </w:t>
        </w:r>
        <w:r w:rsidR="00F07BE9" w:rsidRPr="00781130">
          <w:t xml:space="preserve">consistency) </w:t>
        </w:r>
      </w:ins>
      <w:r w:rsidRPr="00781130">
        <w:t xml:space="preserve">of the proposed </w:t>
      </w:r>
      <w:ins w:id="942" w:author="artin majdi" w:date="2023-06-22T05:53:00Z">
        <w:r w:rsidR="0007541A">
          <w:t xml:space="preserve">crowd-certain </w:t>
        </w:r>
      </w:ins>
      <w:r w:rsidRPr="00781130">
        <w:t>algorithm</w:t>
      </w:r>
      <w:ins w:id="943" w:author="artin majdi" w:date="2023-06-22T05:53:00Z">
        <w:r w:rsidR="0007541A">
          <w:t xml:space="preserve"> (</w:t>
        </w:r>
      </w:ins>
      <w:ins w:id="944" w:author="artin majdi" w:date="2023-06-22T05:54:00Z">
        <w:r w:rsidR="0007541A">
          <w:t xml:space="preserve">the </w:t>
        </w:r>
      </w:ins>
      <w:ins w:id="945" w:author="artin majdi" w:date="2023-06-22T05:53:00Z">
        <w:r w:rsidR="0007541A">
          <w:t xml:space="preserve">proposed </w:t>
        </w:r>
      </w:ins>
      <w:ins w:id="946" w:author="artin majdi" w:date="2023-06-22T05:54:00Z">
        <w:r w:rsidR="0007541A">
          <w:t>technique</w:t>
        </w:r>
      </w:ins>
      <w:ins w:id="947" w:author="artin majdi" w:date="2023-06-22T05:53:00Z">
        <w:r w:rsidR="0007541A">
          <w:t xml:space="preserve"> with penalization)</w:t>
        </w:r>
      </w:ins>
      <w:r w:rsidRPr="00781130">
        <w:t xml:space="preserve"> </w:t>
      </w:r>
      <w:del w:id="948" w:author="artin majdi" w:date="2023-06-22T06:05:00Z">
        <w:r w:rsidRPr="00781130" w:rsidDel="00F07BE9">
          <w:delText xml:space="preserve">(calculating weights based on consistency) </w:delText>
        </w:r>
      </w:del>
      <w:r w:rsidRPr="00781130">
        <w:t xml:space="preserve">is essential because non-expert annotators often exhibit more irregular consistency during labeling than experts, as they are not </w:t>
      </w:r>
      <w:r w:rsidR="00B1010F">
        <w:t xml:space="preserve">well </w:t>
      </w:r>
      <w:r w:rsidRPr="00781130">
        <w:t>trained to identify specific features. This</w:t>
      </w:r>
      <w:ins w:id="949" w:author="artin majdi" w:date="2023-06-22T05:52:00Z">
        <w:r w:rsidR="0007541A">
          <w:t xml:space="preserve"> (utilizing consistency when assigning weights to each annotator)</w:t>
        </w:r>
      </w:ins>
      <w:r w:rsidRPr="00781130">
        <w:t xml:space="preserve"> </w:t>
      </w:r>
      <w:commentRangeStart w:id="950"/>
      <w:del w:id="951" w:author="artin majdi" w:date="2023-06-22T05:51:00Z">
        <w:r w:rsidRPr="00781130" w:rsidDel="0007541A">
          <w:delText xml:space="preserve">measure </w:delText>
        </w:r>
        <w:commentRangeEnd w:id="950"/>
        <w:r w:rsidR="00B1010F" w:rsidDel="0007541A">
          <w:rPr>
            <w:rStyle w:val="CommentReference"/>
          </w:rPr>
          <w:commentReference w:id="950"/>
        </w:r>
      </w:del>
      <w:r w:rsidRPr="00781130">
        <w:t xml:space="preserve">helps to differentiate </w:t>
      </w:r>
      <w:commentRangeStart w:id="952"/>
      <w:del w:id="953" w:author="artin majdi" w:date="2023-06-19T21:47:00Z">
        <w:r w:rsidRPr="00781130" w:rsidDel="00471CC6">
          <w:delText xml:space="preserve">skilled </w:delText>
        </w:r>
      </w:del>
      <w:ins w:id="954" w:author="artin majdi" w:date="2023-06-19T21:47:00Z">
        <w:r w:rsidR="00471CC6">
          <w:t>expert</w:t>
        </w:r>
        <w:r w:rsidR="00471CC6" w:rsidRPr="00781130">
          <w:t xml:space="preserve"> </w:t>
        </w:r>
      </w:ins>
      <w:r w:rsidRPr="00781130">
        <w:t xml:space="preserve">and </w:t>
      </w:r>
      <w:del w:id="955" w:author="artin majdi" w:date="2023-06-19T21:47:00Z">
        <w:r w:rsidRPr="00781130" w:rsidDel="00471CC6">
          <w:delText>unskilled</w:delText>
        </w:r>
        <w:commentRangeEnd w:id="952"/>
        <w:r w:rsidR="00B1010F" w:rsidDel="00471CC6">
          <w:rPr>
            <w:rStyle w:val="CommentReference"/>
          </w:rPr>
          <w:commentReference w:id="952"/>
        </w:r>
        <w:r w:rsidRPr="00781130" w:rsidDel="00471CC6">
          <w:delText xml:space="preserve"> </w:delText>
        </w:r>
      </w:del>
      <w:ins w:id="956" w:author="artin majdi" w:date="2023-06-19T21:47:00Z">
        <w:r w:rsidR="00471CC6">
          <w:t>non-expert</w:t>
        </w:r>
        <w:r w:rsidR="00471CC6" w:rsidRPr="00781130">
          <w:t xml:space="preserve"> </w:t>
        </w:r>
      </w:ins>
      <w:r w:rsidRPr="00781130">
        <w:t xml:space="preserve">annotators. The goal of the second part </w:t>
      </w:r>
      <w:ins w:id="957" w:author="artin majdi" w:date="2023-06-22T06:05:00Z">
        <w:r w:rsidR="00F07BE9" w:rsidRPr="00781130">
          <w:t xml:space="preserve">(penalty for voting against the majority) </w:t>
        </w:r>
      </w:ins>
      <w:r w:rsidRPr="00781130">
        <w:t xml:space="preserve">of the algorithm </w:t>
      </w:r>
      <w:del w:id="958" w:author="artin majdi" w:date="2023-06-22T06:05:00Z">
        <w:r w:rsidRPr="00781130" w:rsidDel="00F07BE9">
          <w:delText xml:space="preserve">(penalty for voting against the majority) </w:delText>
        </w:r>
      </w:del>
      <w:r w:rsidRPr="00781130">
        <w:t xml:space="preserve">is to prevent the algorithm from assigning disproportionately high weights to annotators who are consistently incorrect. For example, if annotators consistently mislabel a specific bird species, </w:t>
      </w:r>
      <w:commentRangeStart w:id="959"/>
      <w:r w:rsidRPr="00781130">
        <w:t xml:space="preserve">the second </w:t>
      </w:r>
      <w:del w:id="960" w:author="artin majdi" w:date="2023-06-22T05:54:00Z">
        <w:r w:rsidRPr="00781130" w:rsidDel="002A4277">
          <w:delText>condition</w:delText>
        </w:r>
        <w:commentRangeEnd w:id="959"/>
        <w:r w:rsidR="00B1010F" w:rsidDel="002A4277">
          <w:rPr>
            <w:rStyle w:val="CommentReference"/>
          </w:rPr>
          <w:commentReference w:id="959"/>
        </w:r>
        <w:r w:rsidRPr="00781130" w:rsidDel="002A4277">
          <w:delText xml:space="preserve"> </w:delText>
        </w:r>
      </w:del>
      <w:ins w:id="961" w:author="artin majdi" w:date="2023-06-22T05:54:00Z">
        <w:r w:rsidR="002A4277">
          <w:t>part</w:t>
        </w:r>
        <w:r w:rsidR="002A4277" w:rsidRPr="00781130">
          <w:t xml:space="preserve"> </w:t>
        </w:r>
      </w:ins>
      <w:r w:rsidRPr="00781130">
        <w:t>penalizes them for their error, despite their consistency.</w:t>
      </w:r>
    </w:p>
    <w:p w14:paraId="7ED2AD3C" w14:textId="12E1BF6A" w:rsidR="00781130" w:rsidRDefault="00781130" w:rsidP="00BD680D">
      <w:r w:rsidRPr="00781130">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 xml:space="preserve">\section{Availability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\href{http</w:t>
      </w:r>
      <w:ins w:id="962" w:author="artin majdi" w:date="2023-06-19T03:44:00Z">
        <w:r w:rsidR="00AE7F9A">
          <w:t>s</w:t>
        </w:r>
      </w:ins>
      <w:r w:rsidRPr="00781130">
        <w:t>://github.com/artinmajdi/crowdcertain}{crowd-certain}</w:t>
      </w:r>
    </w:p>
    <w:p w14:paraId="069120D7" w14:textId="77777777" w:rsidR="000C1CB0" w:rsidRPr="00781130" w:rsidRDefault="000C1CB0" w:rsidP="00BD680D"/>
    <w:p w14:paraId="3A00E362" w14:textId="77777777" w:rsidR="00781130" w:rsidRPr="00781130" w:rsidRDefault="00781130" w:rsidP="00BD680D">
      <w:r w:rsidRPr="00781130">
        <w:lastRenderedPageBreak/>
        <w:t>\section{Appendices}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Del="005D025C" w:rsidRDefault="00781130" w:rsidP="00BD680D">
      <w:pPr>
        <w:rPr>
          <w:del w:id="963" w:author="artin majdi" w:date="2023-06-22T07:33:00Z"/>
        </w:rPr>
      </w:pPr>
      <w:r w:rsidRPr="00781130">
        <w:t>\section*{Acknowledgements}</w:t>
      </w:r>
    </w:p>
    <w:p w14:paraId="4B5E2223" w14:textId="1F8B7224" w:rsidR="00781130" w:rsidRPr="00781130" w:rsidDel="005D025C" w:rsidRDefault="00781130" w:rsidP="00BD680D">
      <w:pPr>
        <w:rPr>
          <w:del w:id="964" w:author="artin majdi" w:date="2023-06-22T07:33:00Z"/>
        </w:rPr>
      </w:pPr>
      <w:del w:id="965" w:author="artin majdi" w:date="2023-06-22T07:33:00Z">
        <w:r w:rsidRPr="00781130" w:rsidDel="005D025C">
          <w:delText>% \bibliographystyle{bst/sn-aps}</w:delText>
        </w:r>
      </w:del>
    </w:p>
    <w:p w14:paraId="75508728" w14:textId="6586B7C8" w:rsidR="00781130" w:rsidRPr="00781130" w:rsidDel="005D025C" w:rsidRDefault="00781130" w:rsidP="00BD680D">
      <w:pPr>
        <w:rPr>
          <w:del w:id="966" w:author="artin majdi" w:date="2023-06-22T07:33:00Z"/>
        </w:rPr>
      </w:pPr>
      <w:del w:id="967" w:author="artin majdi" w:date="2023-06-22T07:33:00Z">
        <w:r w:rsidRPr="00781130" w:rsidDel="005D025C">
          <w:delText>\bibliographystyle{apalike}</w:delText>
        </w:r>
      </w:del>
    </w:p>
    <w:p w14:paraId="2D5DFFB2" w14:textId="0E07C148" w:rsidR="00781130" w:rsidRPr="00781130" w:rsidDel="005D025C" w:rsidRDefault="00781130" w:rsidP="00BD680D">
      <w:pPr>
        <w:rPr>
          <w:del w:id="968" w:author="artin majdi" w:date="2023-06-22T07:33:00Z"/>
        </w:rPr>
      </w:pPr>
      <w:del w:id="969" w:author="artin majdi" w:date="2023-06-22T07:33:00Z">
        <w:r w:rsidRPr="00781130" w:rsidDel="005D025C">
          <w:delText>% \bibliography{other/references, other/Better_BibLaTeX_Zotero}</w:delText>
        </w:r>
      </w:del>
    </w:p>
    <w:p w14:paraId="0A271460" w14:textId="2AEED49D" w:rsidR="00781130" w:rsidRPr="00781130" w:rsidDel="005D025C" w:rsidRDefault="00781130" w:rsidP="00BD680D">
      <w:pPr>
        <w:rPr>
          <w:del w:id="970" w:author="artin majdi" w:date="2023-06-22T07:33:00Z"/>
        </w:rPr>
      </w:pPr>
      <w:del w:id="971" w:author="artin majdi" w:date="2023-06-22T07:33:00Z">
        <w:r w:rsidRPr="00781130" w:rsidDel="005D025C">
          <w:delText>\bibliography{other/Better_BibTeX_Zotero}</w:delText>
        </w:r>
      </w:del>
    </w:p>
    <w:p w14:paraId="18457002" w14:textId="0E0A60F4" w:rsidR="00781130" w:rsidRPr="00781130" w:rsidDel="005D025C" w:rsidRDefault="00781130" w:rsidP="00BD680D">
      <w:pPr>
        <w:rPr>
          <w:del w:id="972" w:author="artin majdi" w:date="2023-06-22T07:33:00Z"/>
        </w:rPr>
      </w:pPr>
      <w:del w:id="973" w:author="artin majdi" w:date="2023-06-22T07:33:00Z">
        <w:r w:rsidRPr="00781130" w:rsidDel="005D025C">
          <w:delText>\end{document}</w:delText>
        </w:r>
      </w:del>
    </w:p>
    <w:p w14:paraId="3AE6BAFE" w14:textId="77777777" w:rsidR="00781130" w:rsidRPr="00781130" w:rsidRDefault="00781130" w:rsidP="005D025C"/>
    <w:sectPr w:rsidR="00781130" w:rsidRPr="00781130" w:rsidSect="0024469D">
      <w:footerReference w:type="even" r:id="rId12"/>
      <w:footerReference w:type="default" r:id="rId1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25"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31"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34" w:author="artin majdi" w:date="2023-06-23T15:22:00Z" w:initials="am">
    <w:p w14:paraId="65EAA0AD" w14:textId="77777777" w:rsidR="002F3AAD" w:rsidRDefault="002F3AAD" w:rsidP="00236A5F">
      <w:pPr>
        <w:jc w:val="left"/>
      </w:pPr>
      <w:r>
        <w:rPr>
          <w:rStyle w:val="CommentReference"/>
        </w:rPr>
        <w:annotationRef/>
      </w:r>
      <w:r>
        <w:rPr>
          <w:color w:val="000000"/>
          <w:sz w:val="20"/>
          <w:szCs w:val="20"/>
        </w:rPr>
        <w:t>Make sure that I delete all mentions of accuracy that refers to the technique since it is not accuracy directly. And define accuracy in the result section when referring to the tables and figures</w:t>
      </w:r>
    </w:p>
  </w:comment>
  <w:comment w:id="39" w:author="Rodriguez, Jeffrey J - (jjrodrig)" w:date="2023-05-16T17:03:00Z" w:initials="RJJ(">
    <w:p w14:paraId="137D7286" w14:textId="35FC14A0"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42"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88"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222"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223"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265" w:author="artin majdi" w:date="2023-06-23T15:51:00Z" w:initials="am">
    <w:p w14:paraId="7AC27579" w14:textId="77777777" w:rsidR="00C24EC5" w:rsidRDefault="00C24EC5" w:rsidP="00766048">
      <w:pPr>
        <w:jc w:val="left"/>
      </w:pPr>
      <w:r>
        <w:rPr>
          <w:rStyle w:val="CommentReference"/>
        </w:rPr>
        <w:annotationRef/>
      </w:r>
      <w:r>
        <w:rPr>
          <w:color w:val="000000"/>
          <w:sz w:val="20"/>
          <w:szCs w:val="20"/>
        </w:rPr>
        <w:t>Add a reference</w:t>
      </w:r>
    </w:p>
  </w:comment>
  <w:comment w:id="264" w:author="Rodriguez, Jeffrey J - (jjrodrig)" w:date="2023-05-16T16:35:00Z" w:initials="RJJ(">
    <w:p w14:paraId="035D464D" w14:textId="34C61F37" w:rsidR="0005777F" w:rsidRDefault="0005777F" w:rsidP="00BD680D">
      <w:pPr>
        <w:pStyle w:val="CommentText"/>
      </w:pPr>
      <w:r>
        <w:rPr>
          <w:rStyle w:val="CommentReference"/>
        </w:rPr>
        <w:annotationRef/>
      </w:r>
      <w:r>
        <w:t>Perhaps add another subsection that discusses ensemble learning in more detail.</w:t>
      </w:r>
    </w:p>
  </w:comment>
  <w:comment w:id="310"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336"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337"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558"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669" w:author="Rodriguez, Jeffrey J - (jjrodrig)" w:date="2023-05-16T11:42:00Z" w:initials="RJJ(">
    <w:p w14:paraId="4DC0491E" w14:textId="38D4D6E0" w:rsidR="00492CB9" w:rsidRDefault="00492CB9" w:rsidP="00BD680D">
      <w:pPr>
        <w:pStyle w:val="CommentText"/>
      </w:pPr>
      <w:r>
        <w:rPr>
          <w:rStyle w:val="CommentReference"/>
        </w:rPr>
        <w:annotationRef/>
      </w:r>
      <w:r>
        <w:t>some may argue that MV is not state-of-the-art - i.e., not "cutting edge technology"</w:t>
      </w:r>
    </w:p>
  </w:comment>
  <w:comment w:id="673"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674"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685"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91"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92" w:author="artin majdi" w:date="2023-06-22T05:14:00Z" w:initials="am">
    <w:p w14:paraId="3693528F" w14:textId="77777777" w:rsidR="00E06D17" w:rsidRDefault="00E06D17" w:rsidP="007D55DB">
      <w:pPr>
        <w:jc w:val="left"/>
      </w:pPr>
      <w:r>
        <w:rPr>
          <w:rStyle w:val="CommentReference"/>
        </w:rPr>
        <w:annotationRef/>
      </w:r>
      <w:r>
        <w:rPr>
          <w:sz w:val="20"/>
          <w:szCs w:val="20"/>
        </w:rPr>
        <w:t xml:space="preserve">If we change it to \psi, as you pointed, it won’t be possible to compare it to Tao. Also we can’t say weight and \psi has linear relation given the penalty term in-between. However the overall goal of both proposed technique and Tao is to estimate the reliability degree of annotator which I presume would justify showing this particular comparison. </w:t>
      </w:r>
    </w:p>
  </w:comment>
  <w:comment w:id="697" w:author="Rodriguez, Jeffrey J - (jjrodrig)" w:date="2023-06-15T14:30:00Z" w:initials="RJJ(">
    <w:p w14:paraId="52D47B1E" w14:textId="4E171753"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714"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728"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760"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783"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787"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789"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794" w:author="artin majdi" w:date="2023-06-23T16:03:00Z" w:initials="am">
    <w:p w14:paraId="55282A29" w14:textId="77777777" w:rsidR="009B37EF" w:rsidRDefault="009B37EF" w:rsidP="00E61EC9">
      <w:pPr>
        <w:jc w:val="left"/>
      </w:pPr>
      <w:r>
        <w:rPr>
          <w:rStyle w:val="CommentReference"/>
        </w:rPr>
        <w:annotationRef/>
      </w:r>
      <w:r>
        <w:rPr>
          <w:color w:val="000000"/>
          <w:sz w:val="20"/>
          <w:szCs w:val="20"/>
        </w:rPr>
        <w:t>Perhaps replace this figure with a more straightforward plot.</w:t>
      </w:r>
    </w:p>
  </w:comment>
  <w:comment w:id="843" w:author="Rodriguez, Jeffrey J - (jjrodrig)" w:date="2023-06-15T14:50:00Z" w:initials="RJJ(">
    <w:p w14:paraId="1874FB52" w14:textId="79B0FE55" w:rsidR="005C64CC" w:rsidRDefault="005C64CC" w:rsidP="00BD680D">
      <w:pPr>
        <w:pStyle w:val="CommentText"/>
      </w:pPr>
      <w:r>
        <w:rPr>
          <w:rStyle w:val="CommentReference"/>
        </w:rPr>
        <w:annotationRef/>
      </w:r>
      <w:r>
        <w:t>Font size too small. Don't use p-values.</w:t>
      </w:r>
    </w:p>
  </w:comment>
  <w:comment w:id="854"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852" w:author="artin majdi" w:date="2023-06-22T06:34:00Z" w:initials="am">
    <w:p w14:paraId="691FD099" w14:textId="77777777" w:rsidR="00653BAA" w:rsidRDefault="00653BAA" w:rsidP="00850EA0">
      <w:pPr>
        <w:jc w:val="left"/>
      </w:pPr>
      <w:r>
        <w:rPr>
          <w:rStyle w:val="CommentReference"/>
        </w:rPr>
        <w:annotationRef/>
      </w:r>
      <w:r>
        <w:rPr>
          <w:sz w:val="20"/>
          <w:szCs w:val="20"/>
        </w:rPr>
        <w:t>Note to myself. Make sure I delete the “strategy:freq” from title. The results obtained from ‘freq’ technique will be the same as actually accuracy.</w:t>
      </w:r>
    </w:p>
  </w:comment>
  <w:comment w:id="853" w:author="artin majdi" w:date="2023-06-22T06:35:00Z" w:initials="am">
    <w:p w14:paraId="3DA9B429" w14:textId="77777777" w:rsidR="00653BAA" w:rsidRDefault="00653BAA" w:rsidP="0047226B">
      <w:pPr>
        <w:jc w:val="left"/>
      </w:pPr>
      <w:r>
        <w:rPr>
          <w:rStyle w:val="CommentReference"/>
        </w:rPr>
        <w:annotationRef/>
      </w:r>
      <w:r>
        <w:rPr>
          <w:sz w:val="20"/>
          <w:szCs w:val="20"/>
        </w:rPr>
        <w:t>Also font sizes are too small.</w:t>
      </w:r>
    </w:p>
  </w:comment>
  <w:comment w:id="879" w:author="artin majdi" w:date="2023-06-22T06:37:00Z" w:initials="am">
    <w:p w14:paraId="2139A44B" w14:textId="77777777" w:rsidR="00AA0A23" w:rsidRDefault="00AA0A23" w:rsidP="006411C2">
      <w:pPr>
        <w:jc w:val="left"/>
      </w:pPr>
      <w:r>
        <w:rPr>
          <w:rStyle w:val="CommentReference"/>
        </w:rPr>
        <w:annotationRef/>
      </w:r>
      <w:r>
        <w:rPr>
          <w:sz w:val="20"/>
          <w:szCs w:val="20"/>
        </w:rPr>
        <w:t>Font size is too small.</w:t>
      </w:r>
    </w:p>
  </w:comment>
  <w:comment w:id="903" w:author="Rodriguez, Jeffrey J - (jjrodrig)" w:date="2023-05-16T17:15:00Z" w:initials="RJJ(">
    <w:p w14:paraId="39BB90F4" w14:textId="78F2A7BE" w:rsidR="0034305E" w:rsidRDefault="0034305E" w:rsidP="00BD680D">
      <w:pPr>
        <w:pStyle w:val="CommentText"/>
      </w:pPr>
      <w:r>
        <w:rPr>
          <w:rStyle w:val="CommentReference"/>
        </w:rPr>
        <w:annotationRef/>
      </w:r>
      <w:r>
        <w:t>Reword as shown in the Abstract.</w:t>
      </w:r>
    </w:p>
  </w:comment>
  <w:comment w:id="923"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950"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952"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959"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1"/>
  <w15:commentEx w15:paraId="65EAA0AD" w15:done="1"/>
  <w15:commentEx w15:paraId="137D7286" w15:done="1"/>
  <w15:commentEx w15:paraId="2A59C77A" w15:done="1"/>
  <w15:commentEx w15:paraId="54D57963" w15:done="1"/>
  <w15:commentEx w15:paraId="11E6D011" w15:done="1"/>
  <w15:commentEx w15:paraId="1698A136" w15:done="1"/>
  <w15:commentEx w15:paraId="7AC27579" w15:done="1"/>
  <w15:commentEx w15:paraId="035D464D" w15:done="1"/>
  <w15:commentEx w15:paraId="7AB58953" w15:done="1"/>
  <w15:commentEx w15:paraId="52FE9CB8" w15:done="0"/>
  <w15:commentEx w15:paraId="24FE6938" w15:paraIdParent="52FE9CB8" w15:done="0"/>
  <w15:commentEx w15:paraId="350532D0" w15:done="1"/>
  <w15:commentEx w15:paraId="4DC0491E" w15:done="1"/>
  <w15:commentEx w15:paraId="669B8BA9" w15:done="1"/>
  <w15:commentEx w15:paraId="382E2436" w15:paraIdParent="669B8BA9" w15:done="1"/>
  <w15:commentEx w15:paraId="31B75C09" w15:done="1"/>
  <w15:commentEx w15:paraId="23408A74" w15:done="1"/>
  <w15:commentEx w15:paraId="3693528F" w15:paraIdParent="23408A74" w15:done="1"/>
  <w15:commentEx w15:paraId="52D47B1E" w15:done="0"/>
  <w15:commentEx w15:paraId="47E75D83" w15:done="1"/>
  <w15:commentEx w15:paraId="25791D47" w15:done="1"/>
  <w15:commentEx w15:paraId="5F4F27CA" w15:done="1"/>
  <w15:commentEx w15:paraId="4713D640" w15:done="0"/>
  <w15:commentEx w15:paraId="456548D2" w15:done="0"/>
  <w15:commentEx w15:paraId="68A6D29A" w15:done="1"/>
  <w15:commentEx w15:paraId="55282A29" w15:done="0"/>
  <w15:commentEx w15:paraId="1874FB52" w15:done="0"/>
  <w15:commentEx w15:paraId="41CEA3F1" w15:done="1"/>
  <w15:commentEx w15:paraId="691FD099" w15:done="0"/>
  <w15:commentEx w15:paraId="3DA9B429" w15:paraIdParent="691FD099" w15:done="0"/>
  <w15:commentEx w15:paraId="2139A44B" w15:done="0"/>
  <w15:commentEx w15:paraId="39BB90F4" w15:done="1"/>
  <w15:commentEx w15:paraId="5F007248" w15:done="1"/>
  <w15:commentEx w15:paraId="2F5D47F6" w15:done="1"/>
  <w15:commentEx w15:paraId="6FA1AD8C" w15:done="1"/>
  <w15:commentEx w15:paraId="0948ED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40374F" w16cex:dateUtc="2023-06-23T22:22: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403E15" w16cex:dateUtc="2023-06-23T22:51: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E5726" w16cex:dateUtc="2023-06-22T12:14: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4040E1" w16cex:dateUtc="2023-06-23T23:03:00Z"/>
  <w16cex:commentExtensible w16cex:durableId="2835A398" w16cex:dateUtc="2023-06-15T21:50:00Z"/>
  <w16cex:commentExtensible w16cex:durableId="2835A418" w16cex:dateUtc="2023-06-15T21:52:00Z"/>
  <w16cex:commentExtensible w16cex:durableId="283E69F1" w16cex:dateUtc="2023-06-22T13:34:00Z"/>
  <w16cex:commentExtensible w16cex:durableId="283E6A1A" w16cex:dateUtc="2023-06-22T13:35:00Z"/>
  <w16cex:commentExtensible w16cex:durableId="283E6AB9" w16cex:dateUtc="2023-06-22T13:37: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65EAA0AD" w16cid:durableId="2840374F"/>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7AC27579" w16cid:durableId="28403E15"/>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3693528F" w16cid:durableId="283E5726"/>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55282A29" w16cid:durableId="284040E1"/>
  <w16cid:commentId w16cid:paraId="1874FB52" w16cid:durableId="2835A398"/>
  <w16cid:commentId w16cid:paraId="41CEA3F1" w16cid:durableId="2835A418"/>
  <w16cid:commentId w16cid:paraId="691FD099" w16cid:durableId="283E69F1"/>
  <w16cid:commentId w16cid:paraId="3DA9B429" w16cid:durableId="283E6A1A"/>
  <w16cid:commentId w16cid:paraId="2139A44B" w16cid:durableId="283E6AB9"/>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1001" w14:textId="77777777" w:rsidR="009C075F" w:rsidRDefault="009C075F" w:rsidP="00E006CD">
      <w:pPr>
        <w:spacing w:after="0" w:line="240" w:lineRule="auto"/>
      </w:pPr>
      <w:r>
        <w:separator/>
      </w:r>
    </w:p>
  </w:endnote>
  <w:endnote w:type="continuationSeparator" w:id="0">
    <w:p w14:paraId="0938B674" w14:textId="77777777" w:rsidR="009C075F" w:rsidRDefault="009C075F" w:rsidP="00E0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74" w:author="artin majdi" w:date="2023-06-22T05:18:00Z"/>
  <w:sdt>
    <w:sdtPr>
      <w:rPr>
        <w:rStyle w:val="PageNumber"/>
      </w:rPr>
      <w:id w:val="576945202"/>
      <w:docPartObj>
        <w:docPartGallery w:val="Page Numbers (Bottom of Page)"/>
        <w:docPartUnique/>
      </w:docPartObj>
    </w:sdtPr>
    <w:sdtContent>
      <w:customXmlInsRangeEnd w:id="974"/>
      <w:p w14:paraId="02CC5502" w14:textId="52B01413" w:rsidR="00E006CD" w:rsidRDefault="00E006CD" w:rsidP="002C4970">
        <w:pPr>
          <w:pStyle w:val="Footer"/>
          <w:framePr w:wrap="none" w:vAnchor="text" w:hAnchor="margin" w:xAlign="right" w:y="1"/>
          <w:rPr>
            <w:ins w:id="975" w:author="artin majdi" w:date="2023-06-22T05:18:00Z"/>
            <w:rStyle w:val="PageNumber"/>
          </w:rPr>
        </w:pPr>
        <w:ins w:id="976" w:author="artin majdi" w:date="2023-06-22T05:18:00Z">
          <w:r>
            <w:rPr>
              <w:rStyle w:val="PageNumber"/>
            </w:rPr>
            <w:fldChar w:fldCharType="begin"/>
          </w:r>
          <w:r>
            <w:rPr>
              <w:rStyle w:val="PageNumber"/>
            </w:rPr>
            <w:instrText xml:space="preserve"> PAGE </w:instrText>
          </w:r>
          <w:r>
            <w:rPr>
              <w:rStyle w:val="PageNumber"/>
            </w:rPr>
            <w:fldChar w:fldCharType="end"/>
          </w:r>
        </w:ins>
      </w:p>
      <w:customXmlInsRangeStart w:id="977" w:author="artin majdi" w:date="2023-06-22T05:18:00Z"/>
    </w:sdtContent>
  </w:sdt>
  <w:customXmlInsRangeEnd w:id="977"/>
  <w:p w14:paraId="45C3C794" w14:textId="77777777" w:rsidR="00E006CD" w:rsidRDefault="00E006CD">
    <w:pPr>
      <w:pStyle w:val="Footer"/>
      <w:ind w:right="360"/>
      <w:pPrChange w:id="978" w:author="artin majdi" w:date="2023-06-22T05: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79" w:author="artin majdi" w:date="2023-06-22T05:18:00Z"/>
  <w:sdt>
    <w:sdtPr>
      <w:rPr>
        <w:rStyle w:val="PageNumber"/>
      </w:rPr>
      <w:id w:val="-1006132537"/>
      <w:docPartObj>
        <w:docPartGallery w:val="Page Numbers (Bottom of Page)"/>
        <w:docPartUnique/>
      </w:docPartObj>
    </w:sdtPr>
    <w:sdtContent>
      <w:customXmlInsRangeEnd w:id="979"/>
      <w:p w14:paraId="5AEE60C3" w14:textId="0A78C1C9" w:rsidR="00E006CD" w:rsidRDefault="00E006CD" w:rsidP="002C4970">
        <w:pPr>
          <w:pStyle w:val="Footer"/>
          <w:framePr w:wrap="none" w:vAnchor="text" w:hAnchor="margin" w:xAlign="right" w:y="1"/>
          <w:rPr>
            <w:ins w:id="980" w:author="artin majdi" w:date="2023-06-22T05:18:00Z"/>
            <w:rStyle w:val="PageNumber"/>
          </w:rPr>
        </w:pPr>
        <w:ins w:id="981" w:author="artin majdi" w:date="2023-06-22T05: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982" w:author="artin majdi" w:date="2023-06-22T05:18:00Z">
          <w:r>
            <w:rPr>
              <w:rStyle w:val="PageNumber"/>
            </w:rPr>
            <w:fldChar w:fldCharType="end"/>
          </w:r>
        </w:ins>
      </w:p>
      <w:customXmlInsRangeStart w:id="983" w:author="artin majdi" w:date="2023-06-22T05:18:00Z"/>
    </w:sdtContent>
  </w:sdt>
  <w:customXmlInsRangeEnd w:id="983"/>
  <w:p w14:paraId="4FE68E50" w14:textId="77777777" w:rsidR="00E006CD" w:rsidRDefault="00E006CD">
    <w:pPr>
      <w:pStyle w:val="Footer"/>
      <w:ind w:right="360"/>
      <w:pPrChange w:id="984" w:author="artin majdi" w:date="2023-06-22T05: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5D19" w14:textId="77777777" w:rsidR="009C075F" w:rsidRDefault="009C075F" w:rsidP="00E006CD">
      <w:pPr>
        <w:spacing w:after="0" w:line="240" w:lineRule="auto"/>
      </w:pPr>
      <w:r>
        <w:separator/>
      </w:r>
    </w:p>
  </w:footnote>
  <w:footnote w:type="continuationSeparator" w:id="0">
    <w:p w14:paraId="6F9C9A3A" w14:textId="77777777" w:rsidR="009C075F" w:rsidRDefault="009C075F" w:rsidP="00E0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034E"/>
    <w:rsid w:val="0005777F"/>
    <w:rsid w:val="00064A0E"/>
    <w:rsid w:val="00064C10"/>
    <w:rsid w:val="00073FF7"/>
    <w:rsid w:val="0007541A"/>
    <w:rsid w:val="000822A9"/>
    <w:rsid w:val="000A1304"/>
    <w:rsid w:val="000C099F"/>
    <w:rsid w:val="000C1CB0"/>
    <w:rsid w:val="0012682E"/>
    <w:rsid w:val="001372F7"/>
    <w:rsid w:val="00171AB6"/>
    <w:rsid w:val="00184EC6"/>
    <w:rsid w:val="00185905"/>
    <w:rsid w:val="00186409"/>
    <w:rsid w:val="00192305"/>
    <w:rsid w:val="00195F2B"/>
    <w:rsid w:val="001C0442"/>
    <w:rsid w:val="001C59DC"/>
    <w:rsid w:val="001D5D11"/>
    <w:rsid w:val="001F239A"/>
    <w:rsid w:val="00210F5E"/>
    <w:rsid w:val="00234404"/>
    <w:rsid w:val="00293693"/>
    <w:rsid w:val="002A4277"/>
    <w:rsid w:val="002A791D"/>
    <w:rsid w:val="002C6400"/>
    <w:rsid w:val="002D167E"/>
    <w:rsid w:val="002D5D14"/>
    <w:rsid w:val="002D7E0A"/>
    <w:rsid w:val="002E059F"/>
    <w:rsid w:val="002E25A9"/>
    <w:rsid w:val="002E28C1"/>
    <w:rsid w:val="002F3AAD"/>
    <w:rsid w:val="003117CF"/>
    <w:rsid w:val="00321797"/>
    <w:rsid w:val="003321DB"/>
    <w:rsid w:val="0034305E"/>
    <w:rsid w:val="00360E0E"/>
    <w:rsid w:val="00382416"/>
    <w:rsid w:val="00390DED"/>
    <w:rsid w:val="003A6F1F"/>
    <w:rsid w:val="003B0EDA"/>
    <w:rsid w:val="003D57CD"/>
    <w:rsid w:val="003E3209"/>
    <w:rsid w:val="003E659A"/>
    <w:rsid w:val="003F46E0"/>
    <w:rsid w:val="00435FAC"/>
    <w:rsid w:val="004378E1"/>
    <w:rsid w:val="00464ABC"/>
    <w:rsid w:val="004673DC"/>
    <w:rsid w:val="00471CC6"/>
    <w:rsid w:val="004873E4"/>
    <w:rsid w:val="00492CB9"/>
    <w:rsid w:val="0049526E"/>
    <w:rsid w:val="004A4A63"/>
    <w:rsid w:val="004A7D74"/>
    <w:rsid w:val="004B5562"/>
    <w:rsid w:val="00506DA4"/>
    <w:rsid w:val="0051119B"/>
    <w:rsid w:val="00517CBF"/>
    <w:rsid w:val="0052090D"/>
    <w:rsid w:val="00536FCB"/>
    <w:rsid w:val="00550645"/>
    <w:rsid w:val="0056508C"/>
    <w:rsid w:val="00566F83"/>
    <w:rsid w:val="005B42C4"/>
    <w:rsid w:val="005C4ED9"/>
    <w:rsid w:val="005C64CC"/>
    <w:rsid w:val="005D025C"/>
    <w:rsid w:val="005D36F2"/>
    <w:rsid w:val="005E376B"/>
    <w:rsid w:val="005F4885"/>
    <w:rsid w:val="00622745"/>
    <w:rsid w:val="00623474"/>
    <w:rsid w:val="0062533B"/>
    <w:rsid w:val="006424A9"/>
    <w:rsid w:val="00642AA3"/>
    <w:rsid w:val="00652E87"/>
    <w:rsid w:val="00653BAA"/>
    <w:rsid w:val="00653E9F"/>
    <w:rsid w:val="00657CE9"/>
    <w:rsid w:val="00673F18"/>
    <w:rsid w:val="006B411B"/>
    <w:rsid w:val="006B4D96"/>
    <w:rsid w:val="006C4B3F"/>
    <w:rsid w:val="006D30AF"/>
    <w:rsid w:val="006E4228"/>
    <w:rsid w:val="006E5BC3"/>
    <w:rsid w:val="006F0053"/>
    <w:rsid w:val="006F6174"/>
    <w:rsid w:val="0071289A"/>
    <w:rsid w:val="007259C3"/>
    <w:rsid w:val="00734C41"/>
    <w:rsid w:val="00762DA6"/>
    <w:rsid w:val="00774D45"/>
    <w:rsid w:val="00781130"/>
    <w:rsid w:val="00783979"/>
    <w:rsid w:val="007C6090"/>
    <w:rsid w:val="00824460"/>
    <w:rsid w:val="008362D8"/>
    <w:rsid w:val="00837F5F"/>
    <w:rsid w:val="00853A64"/>
    <w:rsid w:val="00866FA5"/>
    <w:rsid w:val="00870F04"/>
    <w:rsid w:val="00874263"/>
    <w:rsid w:val="00884A3C"/>
    <w:rsid w:val="008A0D4A"/>
    <w:rsid w:val="008A18CD"/>
    <w:rsid w:val="008C0ECF"/>
    <w:rsid w:val="008C34FA"/>
    <w:rsid w:val="008C7A94"/>
    <w:rsid w:val="008F2DA0"/>
    <w:rsid w:val="00916FFA"/>
    <w:rsid w:val="009574A1"/>
    <w:rsid w:val="0096161B"/>
    <w:rsid w:val="00972280"/>
    <w:rsid w:val="00972293"/>
    <w:rsid w:val="009B37EF"/>
    <w:rsid w:val="009C075F"/>
    <w:rsid w:val="009C61B3"/>
    <w:rsid w:val="009C6E10"/>
    <w:rsid w:val="009D04A7"/>
    <w:rsid w:val="009F6772"/>
    <w:rsid w:val="00A03E61"/>
    <w:rsid w:val="00A32C22"/>
    <w:rsid w:val="00A34A44"/>
    <w:rsid w:val="00A3652E"/>
    <w:rsid w:val="00A65093"/>
    <w:rsid w:val="00A73370"/>
    <w:rsid w:val="00A82A05"/>
    <w:rsid w:val="00A967EE"/>
    <w:rsid w:val="00AA0A23"/>
    <w:rsid w:val="00AA2A3D"/>
    <w:rsid w:val="00AA3075"/>
    <w:rsid w:val="00AA6FB9"/>
    <w:rsid w:val="00AC03AF"/>
    <w:rsid w:val="00AD0C8E"/>
    <w:rsid w:val="00AD4763"/>
    <w:rsid w:val="00AE26BC"/>
    <w:rsid w:val="00AE7F9A"/>
    <w:rsid w:val="00AF0216"/>
    <w:rsid w:val="00B1010F"/>
    <w:rsid w:val="00B2120B"/>
    <w:rsid w:val="00B47A34"/>
    <w:rsid w:val="00B67B2E"/>
    <w:rsid w:val="00B84F2D"/>
    <w:rsid w:val="00B96D1E"/>
    <w:rsid w:val="00B970F9"/>
    <w:rsid w:val="00BA5559"/>
    <w:rsid w:val="00BD0173"/>
    <w:rsid w:val="00BD680D"/>
    <w:rsid w:val="00BD7A0C"/>
    <w:rsid w:val="00C027EB"/>
    <w:rsid w:val="00C074CC"/>
    <w:rsid w:val="00C24EC5"/>
    <w:rsid w:val="00C31F76"/>
    <w:rsid w:val="00C34E9E"/>
    <w:rsid w:val="00C52249"/>
    <w:rsid w:val="00C60B65"/>
    <w:rsid w:val="00CA4387"/>
    <w:rsid w:val="00CB210A"/>
    <w:rsid w:val="00CB28EC"/>
    <w:rsid w:val="00CC0A77"/>
    <w:rsid w:val="00CD7896"/>
    <w:rsid w:val="00D03F54"/>
    <w:rsid w:val="00D15702"/>
    <w:rsid w:val="00D15A9F"/>
    <w:rsid w:val="00D23A42"/>
    <w:rsid w:val="00D405F5"/>
    <w:rsid w:val="00D47F3E"/>
    <w:rsid w:val="00D51D50"/>
    <w:rsid w:val="00D940E8"/>
    <w:rsid w:val="00DE50DF"/>
    <w:rsid w:val="00DE7DEB"/>
    <w:rsid w:val="00DF0F8A"/>
    <w:rsid w:val="00E006CD"/>
    <w:rsid w:val="00E06D17"/>
    <w:rsid w:val="00E17880"/>
    <w:rsid w:val="00E20DF6"/>
    <w:rsid w:val="00E401FC"/>
    <w:rsid w:val="00E41355"/>
    <w:rsid w:val="00E659CE"/>
    <w:rsid w:val="00EB7A6C"/>
    <w:rsid w:val="00ED35F0"/>
    <w:rsid w:val="00ED5D66"/>
    <w:rsid w:val="00EF72EB"/>
    <w:rsid w:val="00F031B8"/>
    <w:rsid w:val="00F07BE9"/>
    <w:rsid w:val="00F12B43"/>
    <w:rsid w:val="00F179DE"/>
    <w:rsid w:val="00F26838"/>
    <w:rsid w:val="00F30C38"/>
    <w:rsid w:val="00F34CE8"/>
    <w:rsid w:val="00F64B6F"/>
    <w:rsid w:val="00F7132B"/>
    <w:rsid w:val="00F846F1"/>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B2120B"/>
    <w:pPr>
      <w:keepNext/>
      <w:keepLines/>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B2120B"/>
    <w:pPr>
      <w:keepNext/>
      <w:keepLines/>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B2120B"/>
    <w:pPr>
      <w:keepNext/>
      <w:keepLines/>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B2120B"/>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B2120B"/>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E0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CD"/>
    <w:rPr>
      <w:rFonts w:ascii="PT Sans Narrow" w:hAnsi="PT Sans Narrow"/>
      <w:kern w:val="0"/>
      <w:sz w:val="26"/>
      <w:szCs w:val="26"/>
      <w14:ligatures w14:val="none"/>
    </w:rPr>
  </w:style>
  <w:style w:type="character" w:styleId="PageNumber">
    <w:name w:val="page number"/>
    <w:basedOn w:val="DefaultParagraphFont"/>
    <w:uiPriority w:val="99"/>
    <w:semiHidden/>
    <w:unhideWhenUsed/>
    <w:rsid w:val="00E0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6874">
      <w:bodyDiv w:val="1"/>
      <w:marLeft w:val="0"/>
      <w:marRight w:val="0"/>
      <w:marTop w:val="0"/>
      <w:marBottom w:val="0"/>
      <w:divBdr>
        <w:top w:val="none" w:sz="0" w:space="0" w:color="auto"/>
        <w:left w:val="none" w:sz="0" w:space="0" w:color="auto"/>
        <w:bottom w:val="none" w:sz="0" w:space="0" w:color="auto"/>
        <w:right w:val="none" w:sz="0" w:space="0" w:color="auto"/>
      </w:divBdr>
      <w:divsChild>
        <w:div w:id="1305739920">
          <w:marLeft w:val="0"/>
          <w:marRight w:val="0"/>
          <w:marTop w:val="0"/>
          <w:marBottom w:val="0"/>
          <w:divBdr>
            <w:top w:val="single" w:sz="2" w:space="0" w:color="D9D9E3"/>
            <w:left w:val="single" w:sz="2" w:space="0" w:color="D9D9E3"/>
            <w:bottom w:val="single" w:sz="2" w:space="0" w:color="D9D9E3"/>
            <w:right w:val="single" w:sz="2" w:space="0" w:color="D9D9E3"/>
          </w:divBdr>
          <w:divsChild>
            <w:div w:id="1734036307">
              <w:marLeft w:val="0"/>
              <w:marRight w:val="0"/>
              <w:marTop w:val="0"/>
              <w:marBottom w:val="0"/>
              <w:divBdr>
                <w:top w:val="single" w:sz="2" w:space="0" w:color="D9D9E3"/>
                <w:left w:val="single" w:sz="2" w:space="0" w:color="D9D9E3"/>
                <w:bottom w:val="single" w:sz="2" w:space="0" w:color="D9D9E3"/>
                <w:right w:val="single" w:sz="2" w:space="0" w:color="D9D9E3"/>
              </w:divBdr>
              <w:divsChild>
                <w:div w:id="53897376">
                  <w:marLeft w:val="0"/>
                  <w:marRight w:val="0"/>
                  <w:marTop w:val="0"/>
                  <w:marBottom w:val="0"/>
                  <w:divBdr>
                    <w:top w:val="single" w:sz="2" w:space="0" w:color="D9D9E3"/>
                    <w:left w:val="single" w:sz="2" w:space="0" w:color="D9D9E3"/>
                    <w:bottom w:val="single" w:sz="2" w:space="0" w:color="D9D9E3"/>
                    <w:right w:val="single" w:sz="2" w:space="0" w:color="D9D9E3"/>
                  </w:divBdr>
                  <w:divsChild>
                    <w:div w:id="130442290">
                      <w:marLeft w:val="0"/>
                      <w:marRight w:val="0"/>
                      <w:marTop w:val="0"/>
                      <w:marBottom w:val="0"/>
                      <w:divBdr>
                        <w:top w:val="single" w:sz="2" w:space="0" w:color="D9D9E3"/>
                        <w:left w:val="single" w:sz="2" w:space="0" w:color="D9D9E3"/>
                        <w:bottom w:val="single" w:sz="2" w:space="0" w:color="D9D9E3"/>
                        <w:right w:val="single" w:sz="2" w:space="0" w:color="D9D9E3"/>
                      </w:divBdr>
                      <w:divsChild>
                        <w:div w:id="1459912239">
                          <w:marLeft w:val="0"/>
                          <w:marRight w:val="0"/>
                          <w:marTop w:val="0"/>
                          <w:marBottom w:val="0"/>
                          <w:divBdr>
                            <w:top w:val="single" w:sz="2" w:space="0" w:color="auto"/>
                            <w:left w:val="single" w:sz="2" w:space="0" w:color="auto"/>
                            <w:bottom w:val="single" w:sz="6" w:space="0" w:color="auto"/>
                            <w:right w:val="single" w:sz="2" w:space="0" w:color="auto"/>
                          </w:divBdr>
                          <w:divsChild>
                            <w:div w:id="110939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0586">
                                  <w:marLeft w:val="0"/>
                                  <w:marRight w:val="0"/>
                                  <w:marTop w:val="0"/>
                                  <w:marBottom w:val="0"/>
                                  <w:divBdr>
                                    <w:top w:val="single" w:sz="2" w:space="0" w:color="D9D9E3"/>
                                    <w:left w:val="single" w:sz="2" w:space="0" w:color="D9D9E3"/>
                                    <w:bottom w:val="single" w:sz="2" w:space="0" w:color="D9D9E3"/>
                                    <w:right w:val="single" w:sz="2" w:space="0" w:color="D9D9E3"/>
                                  </w:divBdr>
                                  <w:divsChild>
                                    <w:div w:id="1457331071">
                                      <w:marLeft w:val="0"/>
                                      <w:marRight w:val="0"/>
                                      <w:marTop w:val="0"/>
                                      <w:marBottom w:val="0"/>
                                      <w:divBdr>
                                        <w:top w:val="single" w:sz="2" w:space="0" w:color="D9D9E3"/>
                                        <w:left w:val="single" w:sz="2" w:space="0" w:color="D9D9E3"/>
                                        <w:bottom w:val="single" w:sz="2" w:space="0" w:color="D9D9E3"/>
                                        <w:right w:val="single" w:sz="2" w:space="0" w:color="D9D9E3"/>
                                      </w:divBdr>
                                      <w:divsChild>
                                        <w:div w:id="299001265">
                                          <w:marLeft w:val="0"/>
                                          <w:marRight w:val="0"/>
                                          <w:marTop w:val="0"/>
                                          <w:marBottom w:val="0"/>
                                          <w:divBdr>
                                            <w:top w:val="single" w:sz="2" w:space="0" w:color="D9D9E3"/>
                                            <w:left w:val="single" w:sz="2" w:space="0" w:color="D9D9E3"/>
                                            <w:bottom w:val="single" w:sz="2" w:space="0" w:color="D9D9E3"/>
                                            <w:right w:val="single" w:sz="2" w:space="0" w:color="D9D9E3"/>
                                          </w:divBdr>
                                          <w:divsChild>
                                            <w:div w:id="20078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875934">
                                      <w:marLeft w:val="0"/>
                                      <w:marRight w:val="0"/>
                                      <w:marTop w:val="0"/>
                                      <w:marBottom w:val="0"/>
                                      <w:divBdr>
                                        <w:top w:val="single" w:sz="2" w:space="0" w:color="D9D9E3"/>
                                        <w:left w:val="single" w:sz="2" w:space="0" w:color="D9D9E3"/>
                                        <w:bottom w:val="single" w:sz="2" w:space="0" w:color="D9D9E3"/>
                                        <w:right w:val="single" w:sz="2" w:space="0" w:color="D9D9E3"/>
                                      </w:divBdr>
                                      <w:divsChild>
                                        <w:div w:id="814109600">
                                          <w:marLeft w:val="0"/>
                                          <w:marRight w:val="0"/>
                                          <w:marTop w:val="0"/>
                                          <w:marBottom w:val="0"/>
                                          <w:divBdr>
                                            <w:top w:val="single" w:sz="2" w:space="0" w:color="D9D9E3"/>
                                            <w:left w:val="single" w:sz="2" w:space="0" w:color="D9D9E3"/>
                                            <w:bottom w:val="single" w:sz="2" w:space="0" w:color="D9D9E3"/>
                                            <w:right w:val="single" w:sz="2" w:space="0" w:color="D9D9E3"/>
                                          </w:divBdr>
                                          <w:divsChild>
                                            <w:div w:id="164955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7004084">
          <w:marLeft w:val="0"/>
          <w:marRight w:val="0"/>
          <w:marTop w:val="0"/>
          <w:marBottom w:val="0"/>
          <w:divBdr>
            <w:top w:val="none" w:sz="0" w:space="0" w:color="auto"/>
            <w:left w:val="none" w:sz="0" w:space="0" w:color="auto"/>
            <w:bottom w:val="none" w:sz="0" w:space="0" w:color="auto"/>
            <w:right w:val="none" w:sz="0" w:space="0" w:color="auto"/>
          </w:divBdr>
          <w:divsChild>
            <w:div w:id="96222848">
              <w:marLeft w:val="0"/>
              <w:marRight w:val="0"/>
              <w:marTop w:val="0"/>
              <w:marBottom w:val="0"/>
              <w:divBdr>
                <w:top w:val="single" w:sz="2" w:space="0" w:color="D9D9E3"/>
                <w:left w:val="single" w:sz="2" w:space="0" w:color="D9D9E3"/>
                <w:bottom w:val="single" w:sz="2" w:space="0" w:color="D9D9E3"/>
                <w:right w:val="single" w:sz="2" w:space="0" w:color="D9D9E3"/>
              </w:divBdr>
              <w:divsChild>
                <w:div w:id="1026951802">
                  <w:marLeft w:val="0"/>
                  <w:marRight w:val="0"/>
                  <w:marTop w:val="0"/>
                  <w:marBottom w:val="0"/>
                  <w:divBdr>
                    <w:top w:val="single" w:sz="2" w:space="0" w:color="D9D9E3"/>
                    <w:left w:val="single" w:sz="2" w:space="0" w:color="D9D9E3"/>
                    <w:bottom w:val="single" w:sz="2" w:space="0" w:color="D9D9E3"/>
                    <w:right w:val="single" w:sz="2" w:space="0" w:color="D9D9E3"/>
                  </w:divBdr>
                  <w:divsChild>
                    <w:div w:id="162110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0F6F-404F-0649-BB7D-91BDF630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46</Pages>
  <Words>11301</Words>
  <Characters>64416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25</cp:revision>
  <dcterms:created xsi:type="dcterms:W3CDTF">2023-06-22T15:59:00Z</dcterms:created>
  <dcterms:modified xsi:type="dcterms:W3CDTF">2023-06-24T16:56:00Z</dcterms:modified>
</cp:coreProperties>
</file>