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1D23" w14:textId="20F4888D" w:rsidR="00781130" w:rsidRPr="00BD680D" w:rsidRDefault="00781130" w:rsidP="00BD680D">
      <w:r w:rsidRPr="00BD680D">
        <w:t>\</w:t>
      </w:r>
      <w:proofErr w:type="gramStart"/>
      <w:r w:rsidRPr="00BD680D">
        <w:t>abstract{</w:t>
      </w:r>
      <w:proofErr w:type="gramEnd"/>
      <w:r w:rsidRPr="00BD680D">
        <w:t xml:space="preserve">Crowdsourcing systems have been used to accumulate massive amounts of labeled data for applications such as computer vision and natural language processing. However, because crowdsourced labeling is inherently dynamic and uncertain, developing a technique that can work in most situations is extremely challenging. </w:t>
      </w:r>
      <w:ins w:id="0" w:author="artin majdi" w:date="2023-06-21T04:23:00Z">
        <w:r w:rsidR="00A03E61">
          <w:t>T</w:t>
        </w:r>
      </w:ins>
      <w:del w:id="1" w:author="artin majdi" w:date="2023-06-21T04:23:00Z">
        <w:r w:rsidRPr="00BD680D" w:rsidDel="00A03E61">
          <w:delText>In t</w:delText>
        </w:r>
      </w:del>
      <w:r w:rsidRPr="00BD680D">
        <w:t xml:space="preserve">his paper, </w:t>
      </w:r>
      <w:del w:id="2" w:author="artin majdi" w:date="2023-06-21T04:23:00Z">
        <w:r w:rsidRPr="00BD680D" w:rsidDel="00A03E61">
          <w:delText xml:space="preserve">we </w:delText>
        </w:r>
      </w:del>
      <w:ins w:id="3" w:author="artin majdi" w:date="2023-06-21T04:23:00Z">
        <w:r w:rsidR="00A03E61">
          <w:t>introduces</w:t>
        </w:r>
        <w:r w:rsidR="00A03E61" w:rsidRPr="00BD680D">
          <w:t xml:space="preserve"> </w:t>
        </w:r>
      </w:ins>
      <w:del w:id="4" w:author="artin majdi" w:date="2023-06-21T04:23:00Z">
        <w:r w:rsidRPr="00BD680D" w:rsidDel="00A03E61">
          <w:delText xml:space="preserve">propose </w:delText>
        </w:r>
      </w:del>
      <w:r w:rsidRPr="00BD680D">
        <w:t xml:space="preserve">a novel method called ``crowd-certain'', which provides </w:t>
      </w:r>
      <w:r w:rsidR="0034305E" w:rsidRPr="00BD680D">
        <w:t>an improved</w:t>
      </w:r>
      <w:r w:rsidRPr="00BD680D">
        <w:t xml:space="preserve"> aggregation of labels </w:t>
      </w:r>
      <w:r w:rsidR="0034305E" w:rsidRPr="00BD680D">
        <w:t>for</w:t>
      </w:r>
      <w:r w:rsidRPr="00BD680D">
        <w:t xml:space="preserve"> both crowdsourcing and ensemble learning scenarios. The proposed method uses the consistency of the annotators </w:t>
      </w:r>
      <w:r w:rsidR="00884A3C" w:rsidRPr="00BD680D">
        <w:t>versus</w:t>
      </w:r>
      <w:r w:rsidR="009C6E10" w:rsidRPr="00BD680D">
        <w:t xml:space="preserve"> a trained classifier </w:t>
      </w:r>
      <w:r w:rsidR="00CD7896" w:rsidRPr="00BD680D">
        <w:t>to determine a reliability score for each annotator</w:t>
      </w:r>
      <w:r w:rsidRPr="00BD680D">
        <w:t xml:space="preserve">. </w:t>
      </w:r>
      <w:commentRangeStart w:id="5"/>
      <w:r w:rsidRPr="00BD680D">
        <w:t xml:space="preserve">The experimental results </w:t>
      </w:r>
      <w:ins w:id="6" w:author="artin majdi" w:date="2023-06-21T04:32:00Z">
        <w:r w:rsidR="00A03E61">
          <w:t xml:space="preserve">conducted </w:t>
        </w:r>
      </w:ins>
      <w:ins w:id="7" w:author="artin majdi" w:date="2023-06-21T04:38:00Z">
        <w:r w:rsidR="00D47F3E">
          <w:t xml:space="preserve">on </w:t>
        </w:r>
      </w:ins>
      <w:ins w:id="8" w:author="artin majdi" w:date="2023-06-21T04:35:00Z">
        <w:r w:rsidR="00E401FC">
          <w:t xml:space="preserve">multiple </w:t>
        </w:r>
      </w:ins>
      <w:ins w:id="9" w:author="artin majdi" w:date="2023-06-21T04:32:00Z">
        <w:r w:rsidR="00A03E61">
          <w:t xml:space="preserve">crowdsourcing datasets </w:t>
        </w:r>
      </w:ins>
      <w:r w:rsidRPr="00BD680D">
        <w:t xml:space="preserve">show that the proposed technique generates a </w:t>
      </w:r>
      <w:r w:rsidR="00CD7896" w:rsidRPr="00BD680D">
        <w:t xml:space="preserve">reliability score </w:t>
      </w:r>
      <w:r w:rsidRPr="00BD680D">
        <w:t xml:space="preserve">that closely follows </w:t>
      </w:r>
      <w:ins w:id="10" w:author="artin majdi" w:date="2023-06-21T04:27:00Z">
        <w:r w:rsidR="00A03E61">
          <w:t>a set of reference values representing</w:t>
        </w:r>
      </w:ins>
      <w:ins w:id="11" w:author="artin majdi" w:date="2023-06-21T04:26:00Z">
        <w:r w:rsidR="00A03E61" w:rsidRPr="00BD680D">
          <w:t xml:space="preserve"> </w:t>
        </w:r>
      </w:ins>
      <w:r w:rsidRPr="00BD680D">
        <w:t>the annotator's degree of reliability</w:t>
      </w:r>
      <w:commentRangeEnd w:id="5"/>
      <w:r w:rsidR="00CD7896" w:rsidRPr="00BD680D">
        <w:rPr>
          <w:rStyle w:val="CommentReference"/>
          <w:sz w:val="26"/>
          <w:szCs w:val="26"/>
          <w:rPrChange w:id="12" w:author="artin majdi" w:date="2023-06-21T02:02:00Z">
            <w:rPr>
              <w:rStyle w:val="CommentReference"/>
            </w:rPr>
          </w:rPrChange>
        </w:rPr>
        <w:commentReference w:id="5"/>
      </w:r>
      <w:ins w:id="13" w:author="artin majdi" w:date="2023-06-21T04:33:00Z">
        <w:r w:rsidR="00A03E61">
          <w:t xml:space="preserve">, </w:t>
        </w:r>
      </w:ins>
      <w:ins w:id="14" w:author="artin majdi" w:date="2023-06-21T04:35:00Z">
        <w:r w:rsidR="00E401FC">
          <w:t xml:space="preserve">and </w:t>
        </w:r>
      </w:ins>
      <w:ins w:id="15" w:author="artin majdi" w:date="2023-06-21T04:33:00Z">
        <w:r w:rsidR="00A03E61">
          <w:t>outperforms prior methods</w:t>
        </w:r>
      </w:ins>
      <w:del w:id="16" w:author="artin majdi" w:date="2023-06-21T04:33:00Z">
        <w:r w:rsidRPr="00BD680D" w:rsidDel="00A03E61">
          <w:delText xml:space="preserve">. </w:delText>
        </w:r>
        <w:commentRangeStart w:id="17"/>
        <w:commentRangeEnd w:id="17"/>
        <w:r w:rsidR="0012682E" w:rsidRPr="00BD680D" w:rsidDel="00A03E61">
          <w:rPr>
            <w:rStyle w:val="CommentReference"/>
            <w:sz w:val="26"/>
            <w:szCs w:val="26"/>
            <w:rPrChange w:id="18" w:author="artin majdi" w:date="2023-06-21T02:02:00Z">
              <w:rPr>
                <w:rStyle w:val="CommentReference"/>
              </w:rPr>
            </w:rPrChange>
          </w:rPr>
          <w:commentReference w:id="17"/>
        </w:r>
      </w:del>
      <w:del w:id="19" w:author="artin majdi" w:date="2023-06-21T04:27:00Z">
        <w:r w:rsidRPr="00BD680D" w:rsidDel="00A03E61">
          <w:delText>E</w:delText>
        </w:r>
      </w:del>
      <w:del w:id="20" w:author="artin majdi" w:date="2023-06-21T04:33:00Z">
        <w:r w:rsidRPr="00BD680D" w:rsidDel="00A03E61">
          <w:delText xml:space="preserve">xperiments performed on a variety of crowdsourcing datasets </w:delText>
        </w:r>
      </w:del>
      <w:del w:id="21" w:author="artin majdi" w:date="2023-06-21T04:28:00Z">
        <w:r w:rsidRPr="00BD680D" w:rsidDel="00A03E61">
          <w:delText xml:space="preserve">indicate </w:delText>
        </w:r>
      </w:del>
      <w:del w:id="22" w:author="artin majdi" w:date="2023-06-21T04:33:00Z">
        <w:r w:rsidRPr="00BD680D" w:rsidDel="00A03E61">
          <w:delText xml:space="preserve">that the proposed method outperforms prior methods in terms of </w:delText>
        </w:r>
        <w:commentRangeStart w:id="23"/>
        <w:r w:rsidRPr="00BD680D" w:rsidDel="00A03E61">
          <w:delText>accuracy</w:delText>
        </w:r>
        <w:commentRangeEnd w:id="23"/>
        <w:r w:rsidR="006D30AF" w:rsidRPr="00BD680D" w:rsidDel="00A03E61">
          <w:rPr>
            <w:rStyle w:val="CommentReference"/>
            <w:sz w:val="26"/>
            <w:szCs w:val="26"/>
            <w:rPrChange w:id="24" w:author="artin majdi" w:date="2023-06-21T02:02:00Z">
              <w:rPr>
                <w:rStyle w:val="CommentReference"/>
              </w:rPr>
            </w:rPrChange>
          </w:rPr>
          <w:commentReference w:id="23"/>
        </w:r>
        <w:r w:rsidRPr="00BD680D" w:rsidDel="00A03E61">
          <w:delText>, with improvement over all investigated benchmarks</w:delText>
        </w:r>
      </w:del>
      <w:r w:rsidRPr="00BD680D">
        <w:t xml:space="preserve"> (Gold Majority Vote, MV, MMSR, Wawa, Zero-Based Skill, GLAD, and Dawid Skene), </w:t>
      </w:r>
      <w:ins w:id="25" w:author="artin majdi" w:date="2023-06-21T04:33:00Z">
        <w:r w:rsidR="00A03E61">
          <w:t>in terms of accuracy</w:t>
        </w:r>
        <w:r w:rsidR="00A03E61">
          <w:t xml:space="preserve">, </w:t>
        </w:r>
      </w:ins>
      <w:r w:rsidRPr="00BD680D">
        <w:t>particularly when few annotators are available.}</w:t>
      </w:r>
    </w:p>
    <w:p w14:paraId="44229E2A" w14:textId="77777777" w:rsidR="00781130" w:rsidRPr="00781130" w:rsidRDefault="00781130" w:rsidP="00BD680D">
      <w:r w:rsidRPr="00781130">
        <w:t>\</w:t>
      </w:r>
      <w:proofErr w:type="gramStart"/>
      <w:r w:rsidRPr="00781130">
        <w:t>keywords{</w:t>
      </w:r>
      <w:proofErr w:type="gramEnd"/>
      <w:r w:rsidRPr="00781130">
        <w:t>Supervised learning, crowdsourcing, confidence score, soft weighted majority voting, label aggregation, annotator quality, error rate estimation, multi-class classification, ensemble learning, uncertainty measurement}</w:t>
      </w:r>
    </w:p>
    <w:p w14:paraId="7F1A998E" w14:textId="77777777" w:rsidR="00781130" w:rsidRDefault="00781130" w:rsidP="00BD680D">
      <w:r w:rsidRPr="00781130">
        <w:t>\</w:t>
      </w:r>
      <w:proofErr w:type="spellStart"/>
      <w:proofErr w:type="gramStart"/>
      <w:r w:rsidRPr="00781130">
        <w:t>maketitle</w:t>
      </w:r>
      <w:proofErr w:type="spellEnd"/>
      <w:proofErr w:type="gramEnd"/>
    </w:p>
    <w:p w14:paraId="691ECC16" w14:textId="77777777" w:rsidR="000C1CB0" w:rsidRPr="00781130" w:rsidRDefault="000C1CB0" w:rsidP="00BD680D"/>
    <w:p w14:paraId="3A81D6CB" w14:textId="77777777" w:rsidR="00781130" w:rsidRPr="00781130" w:rsidRDefault="00781130" w:rsidP="00BD680D">
      <w:pPr>
        <w:pStyle w:val="Heading1"/>
      </w:pPr>
      <w:r w:rsidRPr="00781130">
        <w:t>\</w:t>
      </w:r>
      <w:proofErr w:type="gramStart"/>
      <w:r w:rsidRPr="00781130">
        <w:t>section{</w:t>
      </w:r>
      <w:proofErr w:type="gramEnd"/>
      <w:r w:rsidRPr="00781130">
        <w:t>Introduction}</w:t>
      </w:r>
    </w:p>
    <w:p w14:paraId="221A0D7A" w14:textId="77777777" w:rsidR="00781130" w:rsidRPr="00781130" w:rsidRDefault="00781130" w:rsidP="00BD680D">
      <w:r w:rsidRPr="00781130">
        <w:t>Supervised learning techniques require a large amount of labeled data to train models to classify new data~\cite{jiang_wrapper_</w:t>
      </w:r>
      <w:proofErr w:type="gramStart"/>
      <w:r w:rsidRPr="00781130">
        <w:t>2019,jiang</w:t>
      </w:r>
      <w:proofErr w:type="gramEnd"/>
      <w:r w:rsidRPr="00781130">
        <w:t>_class_2019}. Traditionally, data labeling has been assigned to experts in the domain or well-trained annotators~\cite{tian_MaxMargin_2019}. Although this method produces high-quality labels, it is inefficient and costly~\cite{li_noise_</w:t>
      </w:r>
      <w:proofErr w:type="gramStart"/>
      <w:r w:rsidRPr="00781130">
        <w:t>2016,li</w:t>
      </w:r>
      <w:proofErr w:type="gramEnd"/>
      <w:r w:rsidRPr="00781130">
        <w:t xml:space="preserve">_noise_2019}.  Social </w:t>
      </w:r>
      <w:r w:rsidRPr="00781130">
        <w:lastRenderedPageBreak/>
        <w:t>networking provides an innovative solution to the labeling problem by allowing data to be labeled by online crowd annotators. This has become feasible, as crowdsourcing services such as Amazon Mechanical Turk (formerly CrowdFlower) have grown in popularity. Crowdsourcing systems have been used to accumulate large amounts of labeled data for applications such as computer vision~\cite{deng_imagenet_</w:t>
      </w:r>
      <w:proofErr w:type="gramStart"/>
      <w:r w:rsidRPr="00781130">
        <w:t>2009,liu</w:t>
      </w:r>
      <w:proofErr w:type="gramEnd"/>
      <w:r w:rsidRPr="00781130">
        <w:t>_Variational_2012} and natural language processing~\cite{karger_Budget_2014}. However, because of individual differences in preferences and cognitive abilities, the quality of labels acquired by a single crowd annotator is typically low, thus jeopardizing applications that rely on these data. This is because crowd annotators are not necessarily domain experts and may lack the necessary training or expertise to produce high-quality labels.</w:t>
      </w:r>
    </w:p>
    <w:p w14:paraId="5C83D217" w14:textId="77777777" w:rsidR="00781130" w:rsidRPr="00781130" w:rsidRDefault="00781130" w:rsidP="00BD680D">
      <w:r w:rsidRPr="00781130">
        <w:t>Aggregation after repeated labeling is one method for handling annotators with various abilities. Label aggregation is a process used to infer an aggregated label for a data instance from a multi-label set~\cite{sheshadri_SQUARE_2013}. Several studies have demonstrated the efficacy of repeated labeling~\cite{tu_multilabel_</w:t>
      </w:r>
      <w:proofErr w:type="gramStart"/>
      <w:r w:rsidRPr="00781130">
        <w:t>2018,zhang</w:t>
      </w:r>
      <w:proofErr w:type="gramEnd"/>
      <w:r w:rsidRPr="00781130">
        <w:t xml:space="preserve">_multilabelinferencecrowdsourcing_2018}. Repeat labeling is a technique in which the same data are labeled by multiple annotators, and the results are combined to estimate an aggregated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study~\cite{sheshadri_SQUARE_2013} discovered that </w:t>
      </w:r>
      <w:proofErr w:type="spellStart"/>
      <w:r w:rsidRPr="00781130">
        <w:t>Raykar's</w:t>
      </w:r>
      <w:proofErr w:type="spellEnd"/>
      <w:r w:rsidRPr="00781130">
        <w:t>~\cite{raykar_Learning_2010} technique outperformed other aggregation techniques. However, according to another study~\cite{zheng_Truth_2017}, the traditional Dawid-Skene (DS) model~\cite{dawid_Maximum_1979} was more reliable in multi-class settings (where data instances can be labeled as belonging to multiple classes).</w:t>
      </w:r>
    </w:p>
    <w:p w14:paraId="481FB537" w14:textId="77777777" w:rsidR="00781130" w:rsidRPr="00781130" w:rsidRDefault="00781130" w:rsidP="00BD680D">
      <w:r w:rsidRPr="00781130">
        <w:lastRenderedPageBreak/>
        <w:t>Furthermore, regardless of the aggregation technique used, the performance of many aggregation techniques in real-world datasets remains unsatisfactory~\cite{liu_Exploiting_2021}.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0377D84D" w14:textId="77777777" w:rsidR="00781130" w:rsidRPr="00781130" w:rsidRDefault="00781130" w:rsidP="00BD680D">
      <w:r w:rsidRPr="00781130">
        <w:t>Prior information may be used to enhance the label aggregation procedure.</w:t>
      </w:r>
    </w:p>
    <w:p w14:paraId="27B1A2DE" w14:textId="77777777" w:rsidR="00781130" w:rsidRPr="00781130" w:rsidRDefault="00781130" w:rsidP="00BD680D">
      <w:r w:rsidRPr="00781130">
        <w:t>This can include domain knowledge, the use of quality control measures and techniques that account for the unique characteristics of annotators and data. Knowing the reliability of certain annotators, it is possible to draw more accurate conclusions about labels~\cite{li_Crowdsourced_2017}. For instance, in the label aggregation process, labels produced by more reliable annotators (such as domain experts) may be given greater weight. The results of the label aggregation process can also be validated using expert input~\cite{liu_Improving_2017}. During the labeling process, domain experts can provide valuable guidance and oversight to ensure that the labels produced are accurate and consistent.</w:t>
      </w:r>
    </w:p>
    <w:p w14:paraId="64C1EE85" w14:textId="77777777" w:rsidR="00781130" w:rsidRPr="00781130" w:rsidRDefault="00781130" w:rsidP="00BD680D">
      <w:r w:rsidRPr="00781130">
        <w:t>The agnostic requirement for general-purpose label aggregation is that label aggregation cannot use information outside the labels themselves. This requirement is not satisfied in most label aggregation techniques~\cite{zhang_Crowdsourced_2019}. The agnostic requirement ensures that the label aggregation technique is as general as possible and applicable to a wide range of domains with minimal or no additional context.</w:t>
      </w:r>
    </w:p>
    <w:p w14:paraId="7EE85647" w14:textId="48C22073" w:rsidR="00781130" w:rsidRPr="00781130" w:rsidRDefault="00781130" w:rsidP="00BD680D">
      <w:r w:rsidRPr="00781130">
        <w:t>The uncertainty of annotators during labeling can provide valuable prior knowledge to determine the appropriate amount of confidence to grant each annotator while still adhering to the requirement of a general-purpose label aggregation technique. We developed a method for estimating the reliability of different annotators based on the annotator's own consistency during labeling</w:t>
      </w:r>
      <w:commentRangeStart w:id="26"/>
      <w:commentRangeEnd w:id="26"/>
      <w:r w:rsidR="00CD7896">
        <w:rPr>
          <w:rStyle w:val="CommentReference"/>
        </w:rPr>
        <w:commentReference w:id="26"/>
      </w:r>
      <w:r w:rsidRPr="00781130">
        <w:t>.</w:t>
      </w:r>
      <w:ins w:id="27" w:author="artin majdi" w:date="2023-06-21T04:40:00Z">
        <w:r w:rsidR="00D47F3E">
          <w:t xml:space="preserve"> </w:t>
        </w:r>
      </w:ins>
      <w:ins w:id="28" w:author="artin majdi" w:date="2023-06-22T00:10:00Z">
        <w:r w:rsidR="002E059F" w:rsidRPr="002E059F">
          <w:t xml:space="preserve">We take this concept a </w:t>
        </w:r>
        <w:r w:rsidR="002E059F" w:rsidRPr="002E059F">
          <w:lastRenderedPageBreak/>
          <w:t>step further by calculating a weight for each annotator based not only on their own reliability but also on the reliability scores of all other workers involved. This consideration of inter-reliability ensures a more comprehensive and dynamic weighting process, adjusting to the overall performance of the entire group of annotators. Thus, the generated weights become a robust measure of both individual and collective trustworthiness, which significantly improves the accuracy and efficacy of our labeling aggregation method.</w:t>
        </w:r>
      </w:ins>
    </w:p>
    <w:p w14:paraId="3242EC90" w14:textId="13D0CBE6" w:rsidR="00781130" w:rsidRPr="00781130" w:rsidRDefault="00781130" w:rsidP="00BD680D">
      <w:r w:rsidRPr="00781130">
        <w:t xml:space="preserve">We propose a novel method called ``crowd-certain'', which provides a more accurate aggregation of labels, ultimately leading to improved overall performance in both crowdsourcing and ensemble learning scenarios. </w:t>
      </w:r>
      <w:r w:rsidR="00884A3C">
        <w:t>T</w:t>
      </w:r>
      <w:r w:rsidRPr="00781130">
        <w:t xml:space="preserve">he proposed method uses the consistency of annotators </w:t>
      </w:r>
      <w:r w:rsidR="00884A3C">
        <w:t>versus a trained classifier to determine</w:t>
      </w:r>
      <w:r w:rsidRPr="00781130">
        <w:t xml:space="preserve"> their reliability. </w:t>
      </w:r>
      <w:commentRangeStart w:id="29"/>
      <w:r w:rsidR="00884A3C" w:rsidRPr="00781130">
        <w:t>The experimental results</w:t>
      </w:r>
      <w:ins w:id="30" w:author="artin majdi" w:date="2023-06-22T00:15:00Z">
        <w:r w:rsidR="00734C41">
          <w:t xml:space="preserve"> conducted</w:t>
        </w:r>
      </w:ins>
      <w:r w:rsidR="00884A3C" w:rsidRPr="00781130">
        <w:t xml:space="preserve"> </w:t>
      </w:r>
      <w:ins w:id="31" w:author="artin majdi" w:date="2023-06-22T00:14:00Z">
        <w:r w:rsidR="00734C41">
          <w:t>on multiple crowdsourcing datasets </w:t>
        </w:r>
      </w:ins>
      <w:r w:rsidR="00884A3C" w:rsidRPr="00781130">
        <w:t xml:space="preserve">show that the proposed technique generates a </w:t>
      </w:r>
      <w:r w:rsidR="00884A3C">
        <w:t>reliability score</w:t>
      </w:r>
      <w:r w:rsidR="00884A3C" w:rsidRPr="00781130">
        <w:t xml:space="preserve"> that closely follows </w:t>
      </w:r>
      <w:ins w:id="32" w:author="artin majdi" w:date="2023-06-22T00:15:00Z">
        <w:r w:rsidR="00734C41">
          <w:t xml:space="preserve"> a set of reference values representing </w:t>
        </w:r>
      </w:ins>
      <w:r w:rsidR="00884A3C" w:rsidRPr="00781130">
        <w:t>the annotator's degree of reliability</w:t>
      </w:r>
      <w:commentRangeEnd w:id="29"/>
      <w:r w:rsidR="00884A3C">
        <w:rPr>
          <w:rStyle w:val="CommentReference"/>
        </w:rPr>
        <w:commentReference w:id="29"/>
      </w:r>
      <w:del w:id="33" w:author="artin majdi" w:date="2023-06-22T00:16:00Z">
        <w:r w:rsidR="00884A3C" w:rsidDel="00734C41">
          <w:delText xml:space="preserve">. </w:delText>
        </w:r>
      </w:del>
      <w:ins w:id="34" w:author="artin majdi" w:date="2023-06-22T00:16:00Z">
        <w:r w:rsidR="00734C41">
          <w:t xml:space="preserve"> </w:t>
        </w:r>
      </w:ins>
      <w:ins w:id="35" w:author="artin majdi" w:date="2023-06-22T00:15:00Z">
        <w:r w:rsidR="00734C41">
          <w:t>and outperforms prior methods</w:t>
        </w:r>
      </w:ins>
      <w:del w:id="36" w:author="artin majdi" w:date="2023-06-22T00:16:00Z">
        <w:r w:rsidRPr="00781130" w:rsidDel="00734C41">
          <w:delText>Experiments performed on a variety of crowdsourcing datasets indicate that the proposed method outperforms prior methods in terms of accuracy with a significant improvement over all investigated benchmarks</w:delText>
        </w:r>
      </w:del>
      <w:r w:rsidRPr="00781130">
        <w:t xml:space="preserve"> (Gold Majority Vote, MV, MMSR, Wawa, Zero-Based Skill, GLAD, and Dawid Skene), </w:t>
      </w:r>
      <w:ins w:id="37" w:author="artin majdi" w:date="2023-06-22T00:16:00Z">
        <w:r w:rsidR="00734C41">
          <w:t xml:space="preserve">in terms of accuracy, </w:t>
        </w:r>
      </w:ins>
      <w:r w:rsidRPr="00781130">
        <w:t>particularly when few annotators are available.</w:t>
      </w:r>
    </w:p>
    <w:p w14:paraId="4C7A1313" w14:textId="731C066E" w:rsidR="00781130" w:rsidRDefault="00781130" w:rsidP="00BD680D">
      <w:r w:rsidRPr="00781130">
        <w:t>The remainder of this paper is organized as follows. Section</w:t>
      </w:r>
      <w:ins w:id="38" w:author="artin majdi" w:date="2023-06-19T21:44:00Z">
        <w:r w:rsidR="003A6F1F">
          <w:t>~\ref{</w:t>
        </w:r>
        <w:proofErr w:type="spellStart"/>
        <w:proofErr w:type="gramStart"/>
        <w:r w:rsidR="003A6F1F">
          <w:t>sec:crowd</w:t>
        </w:r>
        <w:proofErr w:type="gramEnd"/>
        <w:r w:rsidR="003A6F1F">
          <w:t>.relatedwork</w:t>
        </w:r>
        <w:proofErr w:type="spellEnd"/>
        <w:r w:rsidR="003A6F1F">
          <w:t>}</w:t>
        </w:r>
      </w:ins>
      <w:del w:id="39" w:author="artin majdi" w:date="2023-06-19T21:44:00Z">
        <w:r w:rsidRPr="00781130" w:rsidDel="003A6F1F">
          <w:delText xml:space="preserve"> 2</w:delText>
        </w:r>
      </w:del>
      <w:r w:rsidRPr="00781130">
        <w:t xml:space="preserve"> examines related work involving label aggregation algorithms. In Section</w:t>
      </w:r>
      <w:ins w:id="40" w:author="artin majdi" w:date="2023-06-19T21:45:00Z">
        <w:r w:rsidR="003A6F1F">
          <w:t>~\ref{</w:t>
        </w:r>
        <w:proofErr w:type="spellStart"/>
        <w:proofErr w:type="gramStart"/>
        <w:r w:rsidR="003A6F1F">
          <w:t>sec:crowd</w:t>
        </w:r>
        <w:proofErr w:type="gramEnd"/>
        <w:r w:rsidR="003A6F1F">
          <w:t>.method</w:t>
        </w:r>
        <w:proofErr w:type="spellEnd"/>
        <w:r w:rsidR="003A6F1F">
          <w:t>}</w:t>
        </w:r>
      </w:ins>
      <w:del w:id="41" w:author="artin majdi" w:date="2023-06-19T21:45:00Z">
        <w:r w:rsidRPr="00781130" w:rsidDel="003A6F1F">
          <w:delText xml:space="preserve"> 3</w:delText>
        </w:r>
      </w:del>
      <w:r w:rsidRPr="00781130">
        <w:t>, we provide a detailed explanation of our proposed technique. Section</w:t>
      </w:r>
      <w:ins w:id="42" w:author="artin majdi" w:date="2023-06-19T21:46:00Z">
        <w:r w:rsidR="003A6F1F">
          <w:t>\ref{</w:t>
        </w:r>
        <w:proofErr w:type="spellStart"/>
        <w:proofErr w:type="gramStart"/>
        <w:r w:rsidR="003A6F1F">
          <w:t>sec:crowd</w:t>
        </w:r>
        <w:proofErr w:type="gramEnd"/>
        <w:r w:rsidR="003A6F1F">
          <w:t>.results</w:t>
        </w:r>
        <w:proofErr w:type="spellEnd"/>
        <w:r w:rsidR="003A6F1F">
          <w:t>}</w:t>
        </w:r>
      </w:ins>
      <w:del w:id="43" w:author="artin majdi" w:date="2023-06-19T21:46:00Z">
        <w:r w:rsidRPr="00781130" w:rsidDel="003A6F1F">
          <w:delText xml:space="preserve"> 4</w:delText>
        </w:r>
      </w:del>
      <w:r w:rsidRPr="00781130">
        <w:t xml:space="preserve"> presents the experiments and findings. Finally, Section</w:t>
      </w:r>
      <w:ins w:id="44" w:author="artin majdi" w:date="2023-06-19T21:45:00Z">
        <w:r w:rsidR="003A6F1F">
          <w:t>~\ref{</w:t>
        </w:r>
        <w:proofErr w:type="spellStart"/>
        <w:proofErr w:type="gramStart"/>
        <w:r w:rsidR="003A6F1F">
          <w:t>sec:crowd</w:t>
        </w:r>
        <w:proofErr w:type="gramEnd"/>
        <w:r w:rsidR="003A6F1F">
          <w:t>.discussion</w:t>
        </w:r>
        <w:proofErr w:type="spellEnd"/>
        <w:r w:rsidR="003A6F1F">
          <w:t>}</w:t>
        </w:r>
      </w:ins>
      <w:del w:id="45" w:author="artin majdi" w:date="2023-06-19T21:45:00Z">
        <w:r w:rsidRPr="00781130" w:rsidDel="003A6F1F">
          <w:delText xml:space="preserve"> 5</w:delText>
        </w:r>
      </w:del>
      <w:r w:rsidRPr="00781130">
        <w:t xml:space="preserve"> summarizes the findings and identifies the main directions for future research.</w:t>
      </w:r>
    </w:p>
    <w:p w14:paraId="1AEC2819" w14:textId="77777777" w:rsidR="000C1CB0" w:rsidRPr="00781130" w:rsidRDefault="000C1CB0" w:rsidP="00BD680D"/>
    <w:p w14:paraId="023A93AD" w14:textId="7A22AA9D" w:rsidR="00781130" w:rsidRPr="00781130" w:rsidRDefault="00781130" w:rsidP="00BD680D">
      <w:pPr>
        <w:pStyle w:val="Heading1"/>
      </w:pPr>
      <w:r w:rsidRPr="00781130">
        <w:lastRenderedPageBreak/>
        <w:t>\</w:t>
      </w:r>
      <w:proofErr w:type="gramStart"/>
      <w:r w:rsidRPr="00781130">
        <w:t>section{</w:t>
      </w:r>
      <w:proofErr w:type="gramEnd"/>
      <w:r w:rsidRPr="00781130">
        <w:t>Related Work}</w:t>
      </w:r>
      <w:ins w:id="46" w:author="artin majdi" w:date="2023-06-19T21:44:00Z">
        <w:r w:rsidR="003A6F1F">
          <w:t>\label{</w:t>
        </w:r>
        <w:proofErr w:type="spellStart"/>
        <w:r w:rsidR="003A6F1F">
          <w:t>sec:crowd.relatedwork</w:t>
        </w:r>
        <w:proofErr w:type="spellEnd"/>
        <w:r w:rsidR="003A6F1F">
          <w:t>}</w:t>
        </w:r>
      </w:ins>
    </w:p>
    <w:p w14:paraId="1C400A2C" w14:textId="7BCDD1A1" w:rsidR="00781130" w:rsidRPr="00781130" w:rsidRDefault="00781130" w:rsidP="00BD680D">
      <w:r w:rsidRPr="00781130">
        <w:t>Numerous label aggregation algorithms have been developed to capture the complexity of crowdsourced labeling</w:t>
      </w:r>
      <w:ins w:id="47" w:author="artin majdi" w:date="2023-06-22T00:16:00Z">
        <w:r w:rsidR="002E25A9">
          <w:t xml:space="preserve"> </w:t>
        </w:r>
      </w:ins>
      <w:del w:id="48" w:author="artin majdi" w:date="2023-06-22T00:16:00Z">
        <w:r w:rsidRPr="00781130" w:rsidDel="002E25A9">
          <w:delText>~</w:delText>
        </w:r>
      </w:del>
      <w:r w:rsidRPr="00781130">
        <w:t>systems, including techniques based on annotator reliability~\cite{bi_Learning_2014,demartini_Zencrowd_2012}, confusion matrices~\cite{raykar_Learning_2010,zhang_Spectral_2014}, 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techniques~\cite{liu_Variational_</w:t>
      </w:r>
      <w:proofErr w:type="gramStart"/>
      <w:r w:rsidRPr="00781130">
        <w:t>2012,karger</w:t>
      </w:r>
      <w:proofErr w:type="gramEnd"/>
      <w:r w:rsidRPr="00781130">
        <w:t xml:space="preserve">_Budget_2014,raykar_Learning_2010,dalvi_Aggregating_2013,ghosh_Who_2011} utilize the Dawid and Skene (DS) generative model~\cite{dawid_Maximum_1979}. Ghosh~\cite{ghosh_Who_2011} extended the DS model by using singular value decomposition (SVD) to calculate the reliability of the annotator. </w:t>
      </w:r>
      <w:proofErr w:type="gramStart"/>
      <w:r w:rsidRPr="00781130">
        <w:t>Similarly</w:t>
      </w:r>
      <w:proofErr w:type="gramEnd"/>
      <w:r w:rsidRPr="00781130">
        <w:t xml:space="preserve"> to Ghosh~\cite{ghosh_Who_2011}, Dalvi~\cite{dalvi_Aggregating_2013} used SVD to 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5FD307E9" w14:textId="77777777" w:rsidR="00781130" w:rsidRPr="00781130" w:rsidRDefault="00781130" w:rsidP="00BD680D">
      <w:r w:rsidRPr="00781130">
        <w:t xml:space="preserve">The MV technique assumes that all annotators are equally reliable. For segmentation, Warfield~\cite{warfield_Simultaneous_2004} proposed simultaneous truth and performance level estimation (STAPLE), a label fusion method based on expectation maximization. STAPLE ``weighs'' </w:t>
      </w:r>
      <w:r w:rsidRPr="00781130">
        <w:lastRenderedPageBreak/>
        <w:t>expert opinions during label aggregation by modeling their reliability. Since then, many variants of this technique have been proposed~\</w:t>
      </w:r>
      <w:proofErr w:type="gramStart"/>
      <w:r w:rsidRPr="00781130">
        <w:t>cite{</w:t>
      </w:r>
      <w:proofErr w:type="gramEnd"/>
      <w:r w:rsidRPr="00781130">
        <w:t>winzeck_ISLES_2018,commowick_Objective_2018,asman_Robust_2011,asman_Formulating_2012, eugenioiglesias_Unified_2013, jorgecardoso_STEPS_2013,asman_NonLocal_2013,akhondi-asl_Logarithmic_2014}. The problem with these label aggregation approaches is that they require the computation of a unique set of weights for each sample, necessitating the re-evaluation of the annotators' weights when a new instance is added.</w:t>
      </w:r>
    </w:p>
    <w:p w14:paraId="3DE362E4" w14:textId="77777777" w:rsidR="00781130" w:rsidRPr="00781130" w:rsidRDefault="00781130" w:rsidP="00BD680D">
      <w:r w:rsidRPr="00781130">
        <w:t xml:space="preserve">Among the numerous existing label aggregation strategies, MV remains the most efficient and widely used approach~\cite{tao_Label_2020}. If we assume that all annotators are equally reliable and that their errors are independent of one another, then, according to the theory of large numbers, the likelihood that the MV is accurate increases as the number of annotators increases. However, the assumption that all annotators are equally competent and independent may not always hold. Furthermore, MV does not provide any additional information on the degree of disagreement among the annotators (As an example, consider the scenario where four of seven doctors think patient A needs immediate surgery, while all </w:t>
      </w:r>
      <w:proofErr w:type="gramStart"/>
      <w:r w:rsidRPr="00781130">
        <w:t>seven think</w:t>
      </w:r>
      <w:proofErr w:type="gramEnd"/>
      <w:r w:rsidRPr="00781130">
        <w:t xml:space="preserve"> patient B needs immediate surgery; MV will simply label ``yes'' in both cases).</w:t>
      </w:r>
    </w:p>
    <w:p w14:paraId="57559839" w14:textId="77777777" w:rsidR="00781130" w:rsidRPr="00781130" w:rsidRDefault="00781130" w:rsidP="00BD680D">
      <w:r w:rsidRPr="00781130">
        <w:t>To address this problem, additional measures such as inter-annotator agreement (IAA) have been used~\cite{artstein_InterAnnotator_2017}. IAA is a measurement of the agreement among multiple annotators who label the same data instance. Typically, IAA is calculated using statistical measures, such as Cohen's kappa, Fleiss's kappa, or Krippendorff's alpha~\cite{krippendorff_Content_2018}.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annotation~\cite{carletta_Assessing_1996}.</w:t>
      </w:r>
    </w:p>
    <w:p w14:paraId="09BDA2EB" w14:textId="77777777" w:rsidR="00781130" w:rsidRPr="00781130" w:rsidRDefault="00781130" w:rsidP="00BD680D">
      <w:r w:rsidRPr="00781130">
        <w:lastRenderedPageBreak/>
        <w:t>Recently, Sheng~\cite{sheng_Majority_2019} proposed a technique that provided a confidence score along with an aggregated label. The main problem with this approach is that it assumes that all annotators are equally capable when calculating the confidence score. Tao~\cite{tao_Label_2020} improved Sheng's approach by assigning different weights to annotators for each instance. This weighting method combines the specific quality $s_{\</w:t>
      </w:r>
      <w:proofErr w:type="gramStart"/>
      <w:r w:rsidRPr="00781130">
        <w:t>alpha}^</w:t>
      </w:r>
      <w:proofErr w:type="gramEnd"/>
      <w:r w:rsidRPr="00781130">
        <w:t>{(</w:t>
      </w:r>
      <w:proofErr w:type="spellStart"/>
      <w:r w:rsidRPr="00781130">
        <w:t>i</w:t>
      </w:r>
      <w:proofErr w:type="spellEnd"/>
      <w:r w:rsidRPr="00781130">
        <w:t>)} $ for the annotator $\alpha $ and instance $</w:t>
      </w:r>
      <w:proofErr w:type="spellStart"/>
      <w:r w:rsidRPr="00781130">
        <w:t>i</w:t>
      </w:r>
      <w:proofErr w:type="spellEnd"/>
      <w:r w:rsidRPr="00781130">
        <w:t xml:space="preserve"> $ and the overall quality $\tau_\alpha$ across all instances. Inspired by Li's technique~\cite{li_Incorporating_2018}, Tao evaluates the similarity between the annotator labels for each instance. To derive the specific quality $s_{\</w:t>
      </w:r>
      <w:proofErr w:type="gramStart"/>
      <w:r w:rsidRPr="00781130">
        <w:t>alpha}^</w:t>
      </w:r>
      <w:proofErr w:type="gramEnd"/>
      <w:r w:rsidRPr="00781130">
        <w:t>{(</w:t>
      </w:r>
      <w:proofErr w:type="spellStart"/>
      <w:r w:rsidRPr="00781130">
        <w:t>i</w:t>
      </w:r>
      <w:proofErr w:type="spellEnd"/>
      <w:r w:rsidRPr="00781130">
        <w:t>)}$, Tao counts the number of annotators who assigned the same label as the annotator $\alpha $ for that instance. To calculate the overall quality $\tau_\alpha $, Tao performs a 10-fold cross-validation to train each of the 10 classifiers on a different subset of data using the labels provided by the annotator $\alpha $ as true labels and then assigns the average accuracy across all remaining instances as $\tau_\alpha $. The final weight for annotator $\alpha $ and instance $</w:t>
      </w:r>
      <w:proofErr w:type="spellStart"/>
      <w:r w:rsidRPr="00781130">
        <w:t>i</w:t>
      </w:r>
      <w:proofErr w:type="spellEnd"/>
      <w:r w:rsidRPr="00781130">
        <w:t xml:space="preserve"> $ is then calculated using the sigmoid function $\gamma_{</w:t>
      </w:r>
      <w:proofErr w:type="gramStart"/>
      <w:r w:rsidRPr="00781130">
        <w:t>i,\</w:t>
      </w:r>
      <w:proofErr w:type="gramEnd"/>
      <w:r w:rsidRPr="00781130">
        <w:t>alpha}=\tau_\alpha\left(1+{\left(s_{\alpha}^{(i)}\right)}^{2}\right) $. However, Tao's technique~\cite{tao_Label_2020} has some drawbacks. It relies on the labels of other annotators to estimate $s_{\</w:t>
      </w:r>
      <w:proofErr w:type="gramStart"/>
      <w:r w:rsidRPr="00781130">
        <w:t>alpha}^</w:t>
      </w:r>
      <w:proofErr w:type="gramEnd"/>
      <w:r w:rsidRPr="00781130">
        <w:t>{(</w:t>
      </w:r>
      <w:proofErr w:type="spellStart"/>
      <w:r w:rsidRPr="00781130">
        <w:t>i</w:t>
      </w:r>
      <w:proofErr w:type="spellEnd"/>
      <w:r w:rsidRPr="00781130">
        <w:t>)} $. However, different annotators have varying levels of competence (reliability) when labeling the data, and therefore, relying on their labels to measure $s_{\</w:t>
      </w:r>
      <w:proofErr w:type="gramStart"/>
      <w:r w:rsidRPr="00781130">
        <w:t>alpha}^</w:t>
      </w:r>
      <w:proofErr w:type="gramEnd"/>
      <w:r w:rsidRPr="00781130">
        <w:t>{(</w:t>
      </w:r>
      <w:proofErr w:type="spellStart"/>
      <w:r w:rsidRPr="00781130">
        <w:t>i</w:t>
      </w:r>
      <w:proofErr w:type="spellEnd"/>
      <w:r w:rsidRPr="00781130">
        <w:t>)} $ will result in propagating the errors and biases of their labels during weight estimation. Furthermore, Tao's technique~\cite{tao_Label_2020}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4B1FCD8A" w14:textId="1D7416B3" w:rsidR="00781130" w:rsidRPr="000C1CB0" w:rsidRDefault="00781130" w:rsidP="00BD680D">
      <w:pPr>
        <w:pStyle w:val="Heading1"/>
      </w:pPr>
      <w:r w:rsidRPr="000C1CB0">
        <w:lastRenderedPageBreak/>
        <w:t>\</w:t>
      </w:r>
      <w:proofErr w:type="gramStart"/>
      <w:r w:rsidRPr="000C1CB0">
        <w:t>section{</w:t>
      </w:r>
      <w:proofErr w:type="gramEnd"/>
      <w:r w:rsidRPr="000C1CB0">
        <w:t>Methods}</w:t>
      </w:r>
      <w:ins w:id="49" w:author="artin majdi" w:date="2023-06-19T21:29:00Z">
        <w:r w:rsidR="00824460">
          <w:t>\label{</w:t>
        </w:r>
        <w:proofErr w:type="spellStart"/>
        <w:r w:rsidR="00824460">
          <w:t>sec:crowd.method</w:t>
        </w:r>
        <w:proofErr w:type="spellEnd"/>
        <w:r w:rsidR="00824460">
          <w:t>}</w:t>
        </w:r>
      </w:ins>
    </w:p>
    <w:p w14:paraId="1E1CFB81" w14:textId="2D27920C" w:rsidR="00781130" w:rsidRPr="00781130" w:rsidRDefault="00781130" w:rsidP="00BD680D">
      <w:r w:rsidRPr="00781130">
        <w:t>We propose a novel method</w:t>
      </w:r>
      <w:del w:id="50" w:author="artin majdi" w:date="2023-06-19T21:29:00Z">
        <w:r w:rsidRPr="00781130" w:rsidDel="00824460">
          <w:delText xml:space="preserve">  </w:delText>
        </w:r>
      </w:del>
      <w:ins w:id="51" w:author="artin majdi" w:date="2023-06-19T21:29:00Z">
        <w:r w:rsidR="00824460">
          <w:t xml:space="preserve"> </w:t>
        </w:r>
      </w:ins>
      <w:r w:rsidRPr="00781130">
        <w:t>called ``crowd-certain'' which focuses on leveraging uncertainty measurements to improve decision-making in crowdsourcing and ensemble learning scenarios. Crowd-Certain employs a weighted soft majority voting approach, where the weights are determined based on the uncertainty associated with each annotator's labels. Initially, we use uncertainty measurement techniques to calculate the degree of consistency of each annotator during labeling. Furthermore, to ensure that the proposed technique does not calculate a high weight for annotators who are consistently wrong (for example, when a specific annotator always mislabels a specific class, and hence demonstrates a high consistency while having low accuracy), we extend the proposed technique by penalizing the annotators for instances in which they disagree with the aggregated label obtained using MV</w:t>
      </w:r>
      <w:r w:rsidR="00673F18">
        <w:t>\@</w:t>
      </w:r>
      <w:r w:rsidRPr="00781130">
        <w:t xml:space="preserve">. To mitigate the reliance on training a classifier on an annotator's labels, which may be inaccurate, we train an ensemble of classifiers for each annotator. In addition, we report two confidence scores along with the aggregated label to provide additional context for each calculated aggregate label. We report a single weight for all instances in the dataset. As demonstrated in </w:t>
      </w:r>
      <w:r w:rsidR="001F239A">
        <w:t>Section 4</w:t>
      </w:r>
      <w:r w:rsidRPr="00781130">
        <w:t xml:space="preserve">, the proposed crowd-certain method is not only comparable to other techniques in terms of accuracy for scenarios with </w:t>
      </w:r>
      <w:proofErr w:type="gramStart"/>
      <w:r w:rsidRPr="00781130">
        <w:t>a large number of</w:t>
      </w:r>
      <w:proofErr w:type="gramEnd"/>
      <w:r w:rsidRPr="00781130">
        <w:t xml:space="preserve"> annotators, but also provides a significant improvement in accuracy for scenarios where the number of annotators may be limited. Furthermore,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the annotator input. This characteristic of the crowd-certain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annotator weights.</w:t>
      </w:r>
    </w:p>
    <w:p w14:paraId="58E94B92" w14:textId="77777777" w:rsidR="00781130" w:rsidRPr="000C1CB0" w:rsidRDefault="00781130" w:rsidP="00BD680D">
      <w:pPr>
        <w:pStyle w:val="Heading2"/>
      </w:pPr>
      <w:r w:rsidRPr="000C1CB0">
        <w:lastRenderedPageBreak/>
        <w:t>\</w:t>
      </w:r>
      <w:proofErr w:type="gramStart"/>
      <w:r w:rsidRPr="000C1CB0">
        <w:t>subsection{</w:t>
      </w:r>
      <w:proofErr w:type="gramEnd"/>
      <w:r w:rsidRPr="000C1CB0">
        <w:t>Glossary of Symbols}</w:t>
      </w:r>
    </w:p>
    <w:p w14:paraId="0904F35D" w14:textId="68663A35" w:rsidR="00781130" w:rsidRPr="00781130" w:rsidRDefault="001F239A" w:rsidP="00BD680D">
      <w:r>
        <w:t>For convenience, the following list summarizes the major symbols used in the subsequent discussion</w:t>
      </w:r>
      <w:r w:rsidR="00781130" w:rsidRPr="00781130">
        <w:t>:</w:t>
      </w:r>
    </w:p>
    <w:p w14:paraId="1DF8E9AA" w14:textId="646CFED9" w:rsidR="00781130" w:rsidRPr="00781130" w:rsidRDefault="00781130" w:rsidP="00BD680D">
      <w:r w:rsidRPr="00781130">
        <w:t>\</w:t>
      </w:r>
      <w:proofErr w:type="gramStart"/>
      <w:r w:rsidRPr="00781130">
        <w:t>begin</w:t>
      </w:r>
      <w:proofErr w:type="gramEnd"/>
      <w:r w:rsidRPr="00781130">
        <w:t>{</w:t>
      </w:r>
      <w:r w:rsidRPr="006B4D96">
        <w:t>itemize}</w:t>
      </w:r>
      <w:ins w:id="52" w:author="artin majdi" w:date="2023-06-19T21:12:00Z">
        <w:r w:rsidR="00F179DE" w:rsidRPr="006B4D96">
          <w:rPr>
            <w:rFonts w:asciiTheme="minorHAnsi" w:hAnsiTheme="minorHAnsi"/>
            <w:rPrChange w:id="53" w:author="artin majdi" w:date="2023-06-19T21:36:00Z">
              <w:rPr>
                <w:rFonts w:ascii="Monaco" w:hAnsi="Monaco"/>
                <w:color w:val="FFFFFF"/>
                <w:highlight w:val="black"/>
              </w:rPr>
            </w:rPrChange>
          </w:rPr>
          <w:t>[</w:t>
        </w:r>
        <w:proofErr w:type="spellStart"/>
        <w:r w:rsidR="00F179DE" w:rsidRPr="006B4D96">
          <w:rPr>
            <w:rFonts w:asciiTheme="minorHAnsi" w:hAnsiTheme="minorHAnsi"/>
            <w:rPrChange w:id="54" w:author="artin majdi" w:date="2023-06-19T21:36:00Z">
              <w:rPr>
                <w:rFonts w:ascii="Monaco" w:hAnsi="Monaco"/>
                <w:color w:val="FFFFFF"/>
                <w:highlight w:val="black"/>
              </w:rPr>
            </w:rPrChange>
          </w:rPr>
          <w:t>itemsep</w:t>
        </w:r>
        <w:proofErr w:type="spellEnd"/>
        <w:r w:rsidR="00F179DE" w:rsidRPr="006B4D96">
          <w:rPr>
            <w:rFonts w:asciiTheme="minorHAnsi" w:hAnsiTheme="minorHAnsi"/>
            <w:rPrChange w:id="55" w:author="artin majdi" w:date="2023-06-19T21:36:00Z">
              <w:rPr>
                <w:rFonts w:ascii="Monaco" w:hAnsi="Monaco"/>
                <w:color w:val="FFFFFF"/>
                <w:highlight w:val="black"/>
              </w:rPr>
            </w:rPrChange>
          </w:rPr>
          <w:t>=1em]</w:t>
        </w:r>
      </w:ins>
    </w:p>
    <w:p w14:paraId="7128DF0B" w14:textId="77777777" w:rsidR="00781130" w:rsidDel="006B4D96" w:rsidRDefault="00781130" w:rsidP="00BD680D">
      <w:pPr>
        <w:rPr>
          <w:del w:id="56" w:author="artin majdi" w:date="2023-06-19T21:35:00Z"/>
        </w:rPr>
      </w:pPr>
      <w:r w:rsidRPr="00781130">
        <w:t>\</w:t>
      </w:r>
      <w:proofErr w:type="spellStart"/>
      <w:r w:rsidRPr="00781130">
        <w:t>renewcommand</w:t>
      </w:r>
      <w:proofErr w:type="spellEnd"/>
      <w:r w:rsidRPr="00781130">
        <w:t>{\</w:t>
      </w:r>
      <w:proofErr w:type="spellStart"/>
      <w:proofErr w:type="gramStart"/>
      <w:r w:rsidRPr="00781130">
        <w:t>textbullet</w:t>
      </w:r>
      <w:proofErr w:type="spellEnd"/>
      <w:r w:rsidRPr="00781130">
        <w:t>}{</w:t>
      </w:r>
      <w:proofErr w:type="gramEnd"/>
      <w:r w:rsidRPr="00781130">
        <w:t>}</w:t>
      </w:r>
    </w:p>
    <w:p w14:paraId="4801A35B" w14:textId="54D7F973" w:rsidR="00F34CE8" w:rsidRPr="00781130" w:rsidRDefault="00F34CE8" w:rsidP="00BD680D">
      <w:commentRangeStart w:id="57"/>
      <w:del w:id="58" w:author="artin majdi" w:date="2023-06-19T21:12:00Z">
        <w:r w:rsidDel="00F179DE">
          <w:delText>\setlength{itemsep}{1em}</w:delText>
        </w:r>
        <w:commentRangeEnd w:id="57"/>
        <w:r w:rsidR="00C60B65" w:rsidDel="00F179DE">
          <w:rPr>
            <w:rStyle w:val="CommentReference"/>
          </w:rPr>
          <w:commentReference w:id="57"/>
        </w:r>
      </w:del>
    </w:p>
    <w:p w14:paraId="3BA8A951" w14:textId="77777777" w:rsidR="00781130" w:rsidRPr="00781130" w:rsidRDefault="00781130" w:rsidP="00BD680D">
      <w:r w:rsidRPr="00781130">
        <w:t xml:space="preserve">    \</w:t>
      </w:r>
      <w:proofErr w:type="gramStart"/>
      <w:r w:rsidRPr="00781130">
        <w:t>item  $</w:t>
      </w:r>
      <w:proofErr w:type="gramEnd"/>
      <w:r w:rsidRPr="00781130">
        <w:t>N$: Number of instances.</w:t>
      </w:r>
    </w:p>
    <w:p w14:paraId="50745BAC" w14:textId="77777777" w:rsidR="00781130" w:rsidRPr="00781130" w:rsidRDefault="00781130" w:rsidP="00BD680D">
      <w:r w:rsidRPr="00781130">
        <w:t xml:space="preserve">    \</w:t>
      </w:r>
      <w:proofErr w:type="gramStart"/>
      <w:r w:rsidRPr="00781130">
        <w:t>item  $</w:t>
      </w:r>
      <w:proofErr w:type="gramEnd"/>
      <w:r w:rsidRPr="00781130">
        <w:t>M$: Number of annotators.</w:t>
      </w:r>
    </w:p>
    <w:p w14:paraId="1AEDBEC3" w14:textId="77777777" w:rsidR="00781130" w:rsidRPr="00781130" w:rsidRDefault="00781130" w:rsidP="00BD680D">
      <w:r w:rsidRPr="00781130">
        <w:t xml:space="preserve">    \</w:t>
      </w:r>
      <w:proofErr w:type="gramStart"/>
      <w:r w:rsidRPr="00781130">
        <w:t>item  $</w:t>
      </w:r>
      <w:proofErr w:type="spellStart"/>
      <w:proofErr w:type="gramEnd"/>
      <w:r w:rsidRPr="00781130">
        <w:t>y_k</w:t>
      </w:r>
      <w:proofErr w:type="spellEnd"/>
      <w:r w:rsidRPr="00781130">
        <w:t>^{(</w:t>
      </w:r>
      <w:proofErr w:type="spellStart"/>
      <w:r w:rsidRPr="00781130">
        <w:t>i</w:t>
      </w:r>
      <w:proofErr w:type="spellEnd"/>
      <w:r w:rsidRPr="00781130">
        <w:t>)} \in \{0,1\} $: True label for the $k $-</w:t>
      </w:r>
      <w:proofErr w:type="spellStart"/>
      <w:r w:rsidRPr="00781130">
        <w:t>th</w:t>
      </w:r>
      <w:proofErr w:type="spellEnd"/>
      <w:r w:rsidRPr="00781130">
        <w:t xml:space="preserve"> class for instance $</w:t>
      </w:r>
      <w:proofErr w:type="spellStart"/>
      <w:r w:rsidRPr="00781130">
        <w:t>i</w:t>
      </w:r>
      <w:proofErr w:type="spellEnd"/>
      <w:r w:rsidRPr="00781130">
        <w:t xml:space="preserve"> $.</w:t>
      </w:r>
    </w:p>
    <w:p w14:paraId="2DBBFA2F" w14:textId="77777777" w:rsidR="00781130" w:rsidRPr="00781130" w:rsidRDefault="00781130" w:rsidP="00BD680D">
      <w:r w:rsidRPr="00781130">
        <w:t xml:space="preserve">    \</w:t>
      </w:r>
      <w:proofErr w:type="gramStart"/>
      <w:r w:rsidRPr="00781130">
        <w:t>item  $</w:t>
      </w:r>
      <w:proofErr w:type="gramEnd"/>
      <w:r w:rsidRPr="00781130">
        <w:t>z_{\</w:t>
      </w:r>
      <w:proofErr w:type="spellStart"/>
      <w:r w:rsidRPr="00781130">
        <w:t>alpha,k</w:t>
      </w:r>
      <w:proofErr w:type="spellEnd"/>
      <w:r w:rsidRPr="00781130">
        <w:t>}^{(</w:t>
      </w:r>
      <w:proofErr w:type="spellStart"/>
      <w:r w:rsidRPr="00781130">
        <w:t>i</w:t>
      </w:r>
      <w:proofErr w:type="spellEnd"/>
      <w:r w:rsidRPr="00781130">
        <w:t>)} \in \{0,1\} $: Label given by annotator $\alpha $ for $k $-</w:t>
      </w:r>
      <w:proofErr w:type="spellStart"/>
      <w:r w:rsidRPr="00781130">
        <w:t>th</w:t>
      </w:r>
      <w:proofErr w:type="spellEnd"/>
      <w:r w:rsidRPr="00781130">
        <w:t xml:space="preserve"> class for instance $</w:t>
      </w:r>
      <w:proofErr w:type="spellStart"/>
      <w:r w:rsidRPr="00781130">
        <w:t>i</w:t>
      </w:r>
      <w:proofErr w:type="spellEnd"/>
      <w:r w:rsidRPr="00781130">
        <w:t xml:space="preserve"> $.</w:t>
      </w:r>
    </w:p>
    <w:p w14:paraId="1F79B185" w14:textId="77777777" w:rsidR="00781130" w:rsidRPr="00781130" w:rsidRDefault="00781130" w:rsidP="00BD680D">
      <w:r w:rsidRPr="00781130">
        <w:t xml:space="preserve">    \</w:t>
      </w:r>
      <w:proofErr w:type="gramStart"/>
      <w:r w:rsidRPr="00781130">
        <w:t>item  $</w:t>
      </w:r>
      <w:proofErr w:type="gramEnd"/>
      <w:r w:rsidRPr="00781130">
        <w:t>{{\underset\alpha{\mathrm{MV}}}{\left(z_{\alpha,k}^{(i)}\right)}} $: Majority voting technique (the label that receives the most votes) applied to annotator labels for class $k $ and instance $</w:t>
      </w:r>
      <w:proofErr w:type="spellStart"/>
      <w:r w:rsidRPr="00781130">
        <w:t>i</w:t>
      </w:r>
      <w:proofErr w:type="spellEnd"/>
      <w:r w:rsidRPr="00781130">
        <w:t xml:space="preserve"> $.</w:t>
      </w:r>
    </w:p>
    <w:p w14:paraId="1A9C09FE" w14:textId="0B86EA94" w:rsidR="00781130" w:rsidRPr="00781130" w:rsidRDefault="00781130" w:rsidP="00BD680D">
      <w:r w:rsidRPr="00781130">
        <w:t xml:space="preserve">    \</w:t>
      </w:r>
      <w:proofErr w:type="gramStart"/>
      <w:r w:rsidRPr="00781130">
        <w:t>item  $</w:t>
      </w:r>
      <w:proofErr w:type="gramEnd"/>
      <w:r w:rsidRPr="00781130">
        <w:t>\pi_{\</w:t>
      </w:r>
      <w:proofErr w:type="spellStart"/>
      <w:r w:rsidRPr="00781130">
        <w:t>alpha,k</w:t>
      </w:r>
      <w:proofErr w:type="spellEnd"/>
      <w:r w:rsidRPr="00781130">
        <w:t xml:space="preserve">} $: </w:t>
      </w:r>
      <w:r w:rsidR="009C6E10">
        <w:t>Probability threshold used</w:t>
      </w:r>
      <w:r w:rsidRPr="00781130">
        <w:t xml:space="preserve"> to generate sample </w:t>
      </w:r>
      <w:r w:rsidR="009C6E10">
        <w:t xml:space="preserve">binary </w:t>
      </w:r>
      <w:r w:rsidRPr="00781130">
        <w:t xml:space="preserve">labels for annotator $\alpha $ for class $k $. For example, </w:t>
      </w:r>
      <w:r w:rsidR="009C6E10">
        <w:t>the threshold values</w:t>
      </w:r>
      <w:r w:rsidR="009C6E10" w:rsidRPr="00781130">
        <w:t xml:space="preserve"> </w:t>
      </w:r>
      <w:r w:rsidRPr="00781130">
        <w:t>may be obtained from a uniform distribution in the interval $0.4 $ to $1 $, i.e., $\pi_{\</w:t>
      </w:r>
      <w:proofErr w:type="spellStart"/>
      <w:proofErr w:type="gramStart"/>
      <w:r w:rsidRPr="00781130">
        <w:t>alpha,k</w:t>
      </w:r>
      <w:proofErr w:type="spellEnd"/>
      <w:proofErr w:type="gramEnd"/>
      <w:r w:rsidRPr="00781130">
        <w:t>} \sim U(0.4,1) $.</w:t>
      </w:r>
    </w:p>
    <w:p w14:paraId="6F382478" w14:textId="77777777" w:rsidR="00781130" w:rsidRPr="00781130" w:rsidRDefault="00781130" w:rsidP="00BD680D">
      <w:r w:rsidRPr="00781130">
        <w:t xml:space="preserve">    \</w:t>
      </w:r>
      <w:proofErr w:type="gramStart"/>
      <w:r w:rsidRPr="00781130">
        <w:t>item  $</w:t>
      </w:r>
      <w:proofErr w:type="gramEnd"/>
      <w:r w:rsidRPr="00781130">
        <w:t>X^{(</w:t>
      </w:r>
      <w:proofErr w:type="spellStart"/>
      <w:r w:rsidRPr="00781130">
        <w:t>i</w:t>
      </w:r>
      <w:proofErr w:type="spellEnd"/>
      <w:r w:rsidRPr="00781130">
        <w:t>)} $: Data for instance $</w:t>
      </w:r>
      <w:proofErr w:type="spellStart"/>
      <w:r w:rsidRPr="00781130">
        <w:t>i</w:t>
      </w:r>
      <w:proofErr w:type="spellEnd"/>
      <w:r w:rsidRPr="00781130">
        <w:t>$.</w:t>
      </w:r>
    </w:p>
    <w:p w14:paraId="57DC0F92" w14:textId="77777777" w:rsidR="00781130" w:rsidRPr="00781130" w:rsidRDefault="00781130" w:rsidP="00BD680D">
      <w:r w:rsidRPr="00781130">
        <w:t xml:space="preserve">    \</w:t>
      </w:r>
      <w:proofErr w:type="gramStart"/>
      <w:r w:rsidRPr="00781130">
        <w:t>item  $</w:t>
      </w:r>
      <w:proofErr w:type="gramEnd"/>
      <w:r w:rsidRPr="00781130">
        <w:t>Y^{(</w:t>
      </w:r>
      <w:proofErr w:type="spellStart"/>
      <w:r w:rsidRPr="00781130">
        <w:t>i</w:t>
      </w:r>
      <w:proofErr w:type="spellEnd"/>
      <w:r w:rsidRPr="00781130">
        <w:t>)}=\left\{y_1^{(</w:t>
      </w:r>
      <w:proofErr w:type="spellStart"/>
      <w:r w:rsidRPr="00781130">
        <w:t>i</w:t>
      </w:r>
      <w:proofErr w:type="spellEnd"/>
      <w:r w:rsidRPr="00781130">
        <w:t>)},y_2^{(</w:t>
      </w:r>
      <w:proofErr w:type="spellStart"/>
      <w:r w:rsidRPr="00781130">
        <w:t>i</w:t>
      </w:r>
      <w:proofErr w:type="spellEnd"/>
      <w:r w:rsidRPr="00781130">
        <w:t>)},\;\</w:t>
      </w:r>
      <w:proofErr w:type="spellStart"/>
      <w:r w:rsidRPr="00781130">
        <w:t>dots,y</w:t>
      </w:r>
      <w:proofErr w:type="spellEnd"/>
      <w:r w:rsidRPr="00781130">
        <w:t>_{K}^{(</w:t>
      </w:r>
      <w:proofErr w:type="spellStart"/>
      <w:r w:rsidRPr="00781130">
        <w:t>i</w:t>
      </w:r>
      <w:proofErr w:type="spellEnd"/>
      <w:r w:rsidRPr="00781130">
        <w:t>)}\right\} $: True label set, for instance $</w:t>
      </w:r>
      <w:proofErr w:type="spellStart"/>
      <w:r w:rsidRPr="00781130">
        <w:t>i</w:t>
      </w:r>
      <w:proofErr w:type="spellEnd"/>
      <w:r w:rsidRPr="00781130">
        <w:t xml:space="preserve"> $. For example, consider a dataset that is labeled for the presence of cats, dogs, and rabbits in any given instance. If a given instance $X^{(</w:t>
      </w:r>
      <w:proofErr w:type="spellStart"/>
      <w:r w:rsidRPr="00781130">
        <w:t>i</w:t>
      </w:r>
      <w:proofErr w:type="spellEnd"/>
      <w:r w:rsidRPr="00781130">
        <w:t>)} $ has cats and dogs but not rabbits, then $Y^{(</w:t>
      </w:r>
      <w:proofErr w:type="spellStart"/>
      <w:r w:rsidRPr="00781130">
        <w:t>i</w:t>
      </w:r>
      <w:proofErr w:type="spellEnd"/>
      <w:proofErr w:type="gramStart"/>
      <w:r w:rsidRPr="00781130">
        <w:t>)}=</w:t>
      </w:r>
      <w:proofErr w:type="gramEnd"/>
      <w:r w:rsidRPr="00781130">
        <w:t>\{1,1,0\} $.</w:t>
      </w:r>
    </w:p>
    <w:p w14:paraId="304E372C" w14:textId="77777777" w:rsidR="00781130" w:rsidRPr="00781130" w:rsidRDefault="00781130" w:rsidP="00BD680D">
      <w:r w:rsidRPr="00781130">
        <w:t xml:space="preserve">    \</w:t>
      </w:r>
      <w:proofErr w:type="gramStart"/>
      <w:r w:rsidRPr="00781130">
        <w:t>item  $</w:t>
      </w:r>
      <w:proofErr w:type="gramEnd"/>
      <w:r w:rsidRPr="00781130">
        <w:t>Z_{\alpha}^{(i)}=\left\{z_{a,1}^{(i)},\;z_{a,2}^{(i)},\;\dots,\;z_{a,K}^{(i)}\right\} $: Label set given by the annotator $\alpha $ for instance $</w:t>
      </w:r>
      <w:proofErr w:type="spellStart"/>
      <w:r w:rsidRPr="00781130">
        <w:t>i</w:t>
      </w:r>
      <w:proofErr w:type="spellEnd"/>
      <w:r w:rsidRPr="00781130">
        <w:t xml:space="preserve"> $.</w:t>
      </w:r>
    </w:p>
    <w:p w14:paraId="43A75260" w14:textId="77777777" w:rsidR="00781130" w:rsidRPr="00781130" w:rsidRDefault="00781130" w:rsidP="00BD680D">
      <w:r w:rsidRPr="00781130">
        <w:lastRenderedPageBreak/>
        <w:t xml:space="preserve">    \item $K$: number of categories (aka classes) in a multi-class multi-label problem. For example, if we have a dataset labeled for the presence of cats, dogs, and rabbits in any given instance, then $K=3$.</w:t>
      </w:r>
    </w:p>
    <w:p w14:paraId="050FF9FB" w14:textId="59ECFF7B" w:rsidR="00781130" w:rsidRPr="00781130" w:rsidRDefault="00781130" w:rsidP="00BD680D">
      <w:r w:rsidRPr="00781130">
        <w:t xml:space="preserve">    \</w:t>
      </w:r>
      <w:proofErr w:type="gramStart"/>
      <w:r w:rsidRPr="00781130">
        <w:t>item  $</w:t>
      </w:r>
      <w:proofErr w:type="gramEnd"/>
      <w:r w:rsidRPr="00781130">
        <w:t>\rho^{(</w:t>
      </w:r>
      <w:proofErr w:type="spellStart"/>
      <w:r w:rsidRPr="00781130">
        <w:t>i</w:t>
      </w:r>
      <w:proofErr w:type="spellEnd"/>
      <w:r w:rsidRPr="00781130">
        <w:t>)}$: Randomly generated number  between 0 and 1 for instance $</w:t>
      </w:r>
      <w:proofErr w:type="spellStart"/>
      <w:r w:rsidRPr="00781130">
        <w:t>i</w:t>
      </w:r>
      <w:proofErr w:type="spellEnd"/>
      <w:r w:rsidRPr="00781130">
        <w:t xml:space="preserve"> $. It is obtained from a uniform distribution, i.e., $\rho^{(</w:t>
      </w:r>
      <w:proofErr w:type="spellStart"/>
      <w:r w:rsidRPr="00781130">
        <w:t>i</w:t>
      </w:r>
      <w:proofErr w:type="spellEnd"/>
      <w:r w:rsidRPr="00781130">
        <w:t xml:space="preserve">)} \sim </w:t>
      </w:r>
      <w:proofErr w:type="gramStart"/>
      <w:r w:rsidRPr="00781130">
        <w:t>U(</w:t>
      </w:r>
      <w:proofErr w:type="gramEnd"/>
      <w:r w:rsidRPr="00781130">
        <w:t xml:space="preserve">0,1) $ This number </w:t>
      </w:r>
      <w:r w:rsidR="00C60B65">
        <w:t>is</w:t>
      </w:r>
      <w:r w:rsidRPr="00781130">
        <w:t xml:space="preserve"> used to determine, for each instance $</w:t>
      </w:r>
      <w:proofErr w:type="spellStart"/>
      <w:r w:rsidRPr="00781130">
        <w:t>i</w:t>
      </w:r>
      <w:proofErr w:type="spellEnd"/>
      <w:r w:rsidRPr="00781130">
        <w:t>$, whether the true label should be assigned to each fictitious annotator's label. For each class $k$</w:t>
      </w:r>
      <w:r w:rsidR="00C60B65">
        <w:t>,</w:t>
      </w:r>
      <w:r w:rsidRPr="00781130">
        <w:t xml:space="preserve"> if the annotator's </w:t>
      </w:r>
      <w:r w:rsidR="00884A3C">
        <w:t>probability threshold</w:t>
      </w:r>
      <w:r w:rsidRPr="00781130">
        <w:t xml:space="preserve"> ${\</w:t>
      </w:r>
      <w:proofErr w:type="gramStart"/>
      <w:r w:rsidRPr="00781130">
        <w:t>Pi}_</w:t>
      </w:r>
      <w:proofErr w:type="gramEnd"/>
      <w:r w:rsidRPr="00781130">
        <w:t>{\</w:t>
      </w:r>
      <w:proofErr w:type="spellStart"/>
      <w:r w:rsidRPr="00781130">
        <w:t>alpha,k</w:t>
      </w:r>
      <w:proofErr w:type="spellEnd"/>
      <w:r w:rsidRPr="00781130">
        <w:t>}$ is greater than $\rho^{(</w:t>
      </w:r>
      <w:proofErr w:type="spellStart"/>
      <w:r w:rsidRPr="00781130">
        <w:t>i</w:t>
      </w:r>
      <w:proofErr w:type="spellEnd"/>
      <w:r w:rsidRPr="00781130">
        <w:t>)}$, the true label $</w:t>
      </w:r>
      <w:proofErr w:type="spellStart"/>
      <w:r w:rsidRPr="00781130">
        <w:t>y_k</w:t>
      </w:r>
      <w:proofErr w:type="spellEnd"/>
      <w:r w:rsidRPr="00781130">
        <w:t>^{(</w:t>
      </w:r>
      <w:proofErr w:type="spellStart"/>
      <w:r w:rsidRPr="00781130">
        <w:t>i</w:t>
      </w:r>
      <w:proofErr w:type="spellEnd"/>
      <w:r w:rsidRPr="00781130">
        <w:t xml:space="preserve">)}$ </w:t>
      </w:r>
      <w:r w:rsidR="00C60B65">
        <w:t>is</w:t>
      </w:r>
      <w:r w:rsidRPr="00781130">
        <w:t xml:space="preserve"> assigned; otherwise, an incorrect label $1 - </w:t>
      </w:r>
      <w:proofErr w:type="spellStart"/>
      <w:r w:rsidRPr="00781130">
        <w:t>y_k</w:t>
      </w:r>
      <w:proofErr w:type="spellEnd"/>
      <w:r w:rsidRPr="00781130">
        <w:t>^{(</w:t>
      </w:r>
      <w:proofErr w:type="spellStart"/>
      <w:r w:rsidRPr="00781130">
        <w:t>i</w:t>
      </w:r>
      <w:proofErr w:type="spellEnd"/>
      <w:r w:rsidRPr="00781130">
        <w:t xml:space="preserve">)}$  </w:t>
      </w:r>
      <w:r w:rsidR="00C60B65">
        <w:t>is</w:t>
      </w:r>
      <w:r w:rsidRPr="00781130">
        <w:t xml:space="preserve"> assigned.</w:t>
      </w:r>
    </w:p>
    <w:p w14:paraId="50F5C223" w14:textId="21767A6E" w:rsidR="00781130" w:rsidRPr="00781130" w:rsidRDefault="00781130" w:rsidP="00BD680D">
      <w:r w:rsidRPr="00781130">
        <w:t xml:space="preserve">    \</w:t>
      </w:r>
      <w:proofErr w:type="gramStart"/>
      <w:r w:rsidRPr="00781130">
        <w:t>item  $</w:t>
      </w:r>
      <w:proofErr w:type="gramEnd"/>
      <w:r w:rsidRPr="00781130">
        <w:t xml:space="preserve">{\Pi}_\alpha=\left\{\pi_{\alpha,1},\;\pi_{\alpha,2},\;\dots,\;\pi_{\alpha,K}\right\} $: set of $K $ </w:t>
      </w:r>
      <w:r w:rsidR="00884A3C">
        <w:t>probability thresholds</w:t>
      </w:r>
      <w:r w:rsidRPr="00781130">
        <w:t xml:space="preserve"> for annotator $\alpha $.</w:t>
      </w:r>
    </w:p>
    <w:p w14:paraId="7F259C24"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{X}=\left\{X^{(</w:t>
      </w:r>
      <w:proofErr w:type="spellStart"/>
      <w:r w:rsidRPr="00781130">
        <w:t>i</w:t>
      </w:r>
      <w:proofErr w:type="spellEnd"/>
      <w:r w:rsidRPr="00781130">
        <w:t>)}\right\}_{</w:t>
      </w:r>
      <w:proofErr w:type="spellStart"/>
      <w:r w:rsidRPr="00781130">
        <w:t>i</w:t>
      </w:r>
      <w:proofErr w:type="spellEnd"/>
      <w:r w:rsidRPr="00781130">
        <w:t>=1}^{N} $: Set of all instances.</w:t>
      </w:r>
    </w:p>
    <w:p w14:paraId="60E412B4"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{Y}=\left\{Y^{(</w:t>
      </w:r>
      <w:proofErr w:type="spellStart"/>
      <w:r w:rsidRPr="00781130">
        <w:t>i</w:t>
      </w:r>
      <w:proofErr w:type="spellEnd"/>
      <w:r w:rsidRPr="00781130">
        <w:t>)}\right\}_{</w:t>
      </w:r>
      <w:proofErr w:type="spellStart"/>
      <w:r w:rsidRPr="00781130">
        <w:t>i</w:t>
      </w:r>
      <w:proofErr w:type="spellEnd"/>
      <w:r w:rsidRPr="00781130">
        <w:t>=1}^{N} $: Set of all true labels.</w:t>
      </w:r>
    </w:p>
    <w:p w14:paraId="28AE6686"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{Z}_\alpha=\left\{Z_\alpha^{(</w:t>
      </w:r>
      <w:proofErr w:type="spellStart"/>
      <w:r w:rsidRPr="00781130">
        <w:t>i</w:t>
      </w:r>
      <w:proofErr w:type="spellEnd"/>
      <w:r w:rsidRPr="00781130">
        <w:t>)}\right\}_{</w:t>
      </w:r>
      <w:proofErr w:type="spellStart"/>
      <w:r w:rsidRPr="00781130">
        <w:t>i</w:t>
      </w:r>
      <w:proofErr w:type="spellEnd"/>
      <w:r w:rsidRPr="00781130">
        <w:t>=1}^{N} $: Set of all labels for the annotator $\alpha $.</w:t>
      </w:r>
    </w:p>
    <w:p w14:paraId="459FE212"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widehat</w:t>
      </w:r>
      <w:proofErr w:type="spellEnd"/>
      <w:r w:rsidRPr="00781130">
        <w:t>{\</w:t>
      </w:r>
      <w:proofErr w:type="spellStart"/>
      <w:r w:rsidRPr="00781130">
        <w:t>mathbb</w:t>
      </w:r>
      <w:proofErr w:type="spellEnd"/>
      <w:r w:rsidRPr="00781130">
        <w:t>{Y}}= \left\{\</w:t>
      </w:r>
      <w:proofErr w:type="spellStart"/>
      <w:r w:rsidRPr="00781130">
        <w:t>widehat</w:t>
      </w:r>
      <w:proofErr w:type="spellEnd"/>
      <w:r w:rsidRPr="00781130">
        <w:t>{Y}^{(</w:t>
      </w:r>
      <w:proofErr w:type="spellStart"/>
      <w:r w:rsidRPr="00781130">
        <w:t>i</w:t>
      </w:r>
      <w:proofErr w:type="spellEnd"/>
      <w:r w:rsidRPr="00781130">
        <w:t>)}\right\}_{</w:t>
      </w:r>
      <w:proofErr w:type="spellStart"/>
      <w:r w:rsidRPr="00781130">
        <w:t>i</w:t>
      </w:r>
      <w:proofErr w:type="spellEnd"/>
      <w:r w:rsidRPr="00781130">
        <w:t>=1}^{N} $: Set of all aggregated labels.</w:t>
      </w:r>
    </w:p>
    <w:p w14:paraId="21B099A4"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{P}=\left\{\rho^{(</w:t>
      </w:r>
      <w:proofErr w:type="spellStart"/>
      <w:r w:rsidRPr="00781130">
        <w:t>i</w:t>
      </w:r>
      <w:proofErr w:type="spellEnd"/>
      <w:r w:rsidRPr="00781130">
        <w:t>)}\right\}_{</w:t>
      </w:r>
      <w:proofErr w:type="spellStart"/>
      <w:r w:rsidRPr="00781130">
        <w:t>i</w:t>
      </w:r>
      <w:proofErr w:type="spellEnd"/>
      <w:r w:rsidRPr="00781130">
        <w:t>=1}^{N} $: Set of $N $ randomly generated numbers .</w:t>
      </w:r>
    </w:p>
    <w:p w14:paraId="0F02FEE6"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{D}=\left\{\</w:t>
      </w:r>
      <w:proofErr w:type="spellStart"/>
      <w:r w:rsidRPr="00781130">
        <w:t>mathbb</w:t>
      </w:r>
      <w:proofErr w:type="spellEnd"/>
      <w:r w:rsidRPr="00781130">
        <w:t>{X},\</w:t>
      </w:r>
      <w:proofErr w:type="spellStart"/>
      <w:r w:rsidRPr="00781130">
        <w:t>mathbb</w:t>
      </w:r>
      <w:proofErr w:type="spellEnd"/>
      <w:r w:rsidRPr="00781130">
        <w:t>{Y}\right\} $: Dataset containing all instances and all true labels.</w:t>
      </w:r>
    </w:p>
    <w:p w14:paraId="00F97AA0"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{D}_\alpha=\left\{\</w:t>
      </w:r>
      <w:proofErr w:type="spellStart"/>
      <w:r w:rsidRPr="00781130">
        <w:t>mathbb</w:t>
      </w:r>
      <w:proofErr w:type="spellEnd"/>
      <w:r w:rsidRPr="00781130">
        <w:t>{X},\</w:t>
      </w:r>
      <w:proofErr w:type="spellStart"/>
      <w:r w:rsidRPr="00781130">
        <w:t>mathbb</w:t>
      </w:r>
      <w:proofErr w:type="spellEnd"/>
      <w:r w:rsidRPr="00781130">
        <w:t>{Z}_\alpha\right\} $: Dataset containing the labels given by the annotator $\alpha $.</w:t>
      </w:r>
    </w:p>
    <w:p w14:paraId="7DE20105" w14:textId="77777777" w:rsidR="00781130" w:rsidRPr="00781130" w:rsidRDefault="00781130" w:rsidP="00BD680D">
      <w:r w:rsidRPr="00781130">
        <w:t xml:space="preserve">    \item  $\</w:t>
      </w:r>
      <w:proofErr w:type="spellStart"/>
      <w:r w:rsidRPr="00781130">
        <w:t>mathbb</w:t>
      </w:r>
      <w:proofErr w:type="spellEnd"/>
      <w:r w:rsidRPr="00781130">
        <w:t>{D}_\alpha^\text{train}$, $\</w:t>
      </w:r>
      <w:proofErr w:type="spellStart"/>
      <w:r w:rsidRPr="00781130">
        <w:t>mathbb</w:t>
      </w:r>
      <w:proofErr w:type="spellEnd"/>
      <w:r w:rsidRPr="00781130">
        <w:t>{D}_\alpha^{\text{test}} $: Train and test crowd datasets randomly selected from $\</w:t>
      </w:r>
      <w:proofErr w:type="spellStart"/>
      <w:r w:rsidRPr="00781130">
        <w:t>mathbb</w:t>
      </w:r>
      <w:proofErr w:type="spellEnd"/>
      <w:r w:rsidRPr="00781130">
        <w:t>{D}_{\alpha} $ where $\</w:t>
      </w:r>
      <w:proofErr w:type="spellStart"/>
      <w:r w:rsidRPr="00781130">
        <w:t>mathbb</w:t>
      </w:r>
      <w:proofErr w:type="spellEnd"/>
      <w:r w:rsidRPr="00781130">
        <w:t xml:space="preserve">{D}_\alpha^{\text{train}} U </w:t>
      </w:r>
      <w:r w:rsidRPr="00781130">
        <w:lastRenderedPageBreak/>
        <w:t>\</w:t>
      </w:r>
      <w:proofErr w:type="spellStart"/>
      <w:r w:rsidRPr="00781130">
        <w:t>mathbb</w:t>
      </w:r>
      <w:proofErr w:type="spellEnd"/>
      <w:r w:rsidRPr="00781130">
        <w:t>{D}_\alpha^{\text{test}} = \</w:t>
      </w:r>
      <w:proofErr w:type="spellStart"/>
      <w:r w:rsidRPr="00781130">
        <w:t>mathbb</w:t>
      </w:r>
      <w:proofErr w:type="spellEnd"/>
      <w:r w:rsidRPr="00781130">
        <w:t>{D}_\alpha $ and $\</w:t>
      </w:r>
      <w:proofErr w:type="spellStart"/>
      <w:r w:rsidRPr="00781130">
        <w:t>mathbb</w:t>
      </w:r>
      <w:proofErr w:type="spellEnd"/>
      <w:r w:rsidRPr="00781130">
        <w:t>{D}_\alpha^{\text{train}} \</w:t>
      </w:r>
      <w:proofErr w:type="spellStart"/>
      <w:r w:rsidRPr="00781130">
        <w:t>bigcap</w:t>
      </w:r>
      <w:proofErr w:type="spellEnd"/>
      <w:r w:rsidRPr="00781130">
        <w:t xml:space="preserve"> \</w:t>
      </w:r>
      <w:proofErr w:type="spellStart"/>
      <w:r w:rsidRPr="00781130">
        <w:t>mathbb</w:t>
      </w:r>
      <w:proofErr w:type="spellEnd"/>
      <w:r w:rsidRPr="00781130">
        <w:t>{D}_{\alpha}^{\text{test}}=\</w:t>
      </w:r>
      <w:proofErr w:type="spellStart"/>
      <w:r w:rsidRPr="00781130">
        <w:t>varnothing</w:t>
      </w:r>
      <w:proofErr w:type="spellEnd"/>
      <w:r w:rsidRPr="00781130">
        <w:t xml:space="preserve"> $</w:t>
      </w:r>
    </w:p>
    <w:p w14:paraId="624E2629" w14:textId="77777777" w:rsidR="00781130" w:rsidRPr="00781130" w:rsidRDefault="00781130" w:rsidP="00BD680D">
      <w:r w:rsidRPr="00781130">
        <w:t xml:space="preserve">    \</w:t>
      </w:r>
      <w:proofErr w:type="gramStart"/>
      <w:r w:rsidRPr="00781130">
        <w:t>item  $</w:t>
      </w:r>
      <w:proofErr w:type="gramEnd"/>
      <w:r w:rsidRPr="00781130">
        <w:t>F_{\alpha}^{(g)}(\</w:t>
      </w:r>
      <w:proofErr w:type="spellStart"/>
      <w:r w:rsidRPr="00781130">
        <w:t>cdot</w:t>
      </w:r>
      <w:proofErr w:type="spellEnd"/>
      <w:r w:rsidRPr="00781130">
        <w:t>)$: Classifier $g $ trained on dataset $\</w:t>
      </w:r>
      <w:proofErr w:type="spellStart"/>
      <w:r w:rsidRPr="00781130">
        <w:t>mathbb</w:t>
      </w:r>
      <w:proofErr w:type="spellEnd"/>
      <w:r w:rsidRPr="00781130">
        <w:t>{D}_{\alpha}^{\</w:t>
      </w:r>
      <w:proofErr w:type="spellStart"/>
      <w:r w:rsidRPr="00781130">
        <w:t>mathrm</w:t>
      </w:r>
      <w:proofErr w:type="spellEnd"/>
      <w:r w:rsidRPr="00781130">
        <w:t>{train}} $ with random seed number $g $ (which is also the classifier index)</w:t>
      </w:r>
    </w:p>
    <w:p w14:paraId="6B1AD652" w14:textId="77777777" w:rsidR="00781130" w:rsidRPr="00781130" w:rsidRDefault="00781130" w:rsidP="00BD680D">
      <w:r w:rsidRPr="00781130">
        <w:t xml:space="preserve">    \</w:t>
      </w:r>
      <w:proofErr w:type="gramStart"/>
      <w:r w:rsidRPr="00781130">
        <w:t>item  $</w:t>
      </w:r>
      <w:proofErr w:type="gramEnd"/>
      <w:r w:rsidRPr="00781130">
        <w:t>P_{\alpha}^{(</w:t>
      </w:r>
      <w:proofErr w:type="spellStart"/>
      <w:r w:rsidRPr="00781130">
        <w:t>i,g</w:t>
      </w:r>
      <w:proofErr w:type="spellEnd"/>
      <w:r w:rsidRPr="00781130">
        <w:t>)} = \left\{ p_{\</w:t>
      </w:r>
      <w:proofErr w:type="spellStart"/>
      <w:r w:rsidRPr="00781130">
        <w:t>alpha,k</w:t>
      </w:r>
      <w:proofErr w:type="spellEnd"/>
      <w:r w:rsidRPr="00781130">
        <w:t>}^{(</w:t>
      </w:r>
      <w:proofErr w:type="spellStart"/>
      <w:r w:rsidRPr="00781130">
        <w:t>i,g</w:t>
      </w:r>
      <w:proofErr w:type="spellEnd"/>
      <w:r w:rsidRPr="00781130">
        <w:t>)} \right\}_{k=1}^{K} $: Predicted probability set obtained in the output of the classifier $F_{\alpha}^{(g)}(\</w:t>
      </w:r>
      <w:proofErr w:type="spellStart"/>
      <w:r w:rsidRPr="00781130">
        <w:t>cdot</w:t>
      </w:r>
      <w:proofErr w:type="spellEnd"/>
      <w:r w:rsidRPr="00781130">
        <w:t>) $ representing the probability that each class $k $ is present in the sample.</w:t>
      </w:r>
    </w:p>
    <w:p w14:paraId="7F9D0969" w14:textId="5F5C0BE0" w:rsidR="00781130" w:rsidRPr="00781130" w:rsidRDefault="00781130" w:rsidP="00BD680D">
      <w:r w:rsidRPr="00781130">
        <w:t xml:space="preserve">    \</w:t>
      </w:r>
      <w:proofErr w:type="gramStart"/>
      <w:r w:rsidRPr="00781130">
        <w:t>item  $</w:t>
      </w:r>
      <w:proofErr w:type="gramEnd"/>
      <w:r w:rsidRPr="00781130">
        <w:t>\theta_{\</w:t>
      </w:r>
      <w:proofErr w:type="spellStart"/>
      <w:r w:rsidRPr="00781130">
        <w:t>alpha,k</w:t>
      </w:r>
      <w:proofErr w:type="spellEnd"/>
      <w:r w:rsidRPr="00781130">
        <w:t>}^{(g)} $: Binarization threshold. To obtain this, we can utilize any existing thresholding technique</w:t>
      </w:r>
      <w:r w:rsidR="00C60B65">
        <w:t>.</w:t>
      </w:r>
      <w:r w:rsidRPr="00781130">
        <w:t xml:space="preserve"> </w:t>
      </w:r>
      <w:r w:rsidR="00C60B65">
        <w:t>F</w:t>
      </w:r>
      <w:r w:rsidRPr="00781130">
        <w:t>or example, in one technique, we analyze the ROC curve and find the corresponding threshold where the difference between the true positive rate (sensitivity) and false positive rate (1-specificity) is maximum</w:t>
      </w:r>
      <w:r w:rsidR="00C60B65">
        <w:t>.</w:t>
      </w:r>
      <w:r w:rsidRPr="00781130">
        <w:t xml:space="preserve"> Alternatively, we could simply use $0.5 $.</w:t>
      </w:r>
    </w:p>
    <w:p w14:paraId="467F0AA3" w14:textId="77777777" w:rsidR="00781130" w:rsidRPr="00781130" w:rsidRDefault="00781130" w:rsidP="00BD680D">
      <w:r w:rsidRPr="00781130">
        <w:t xml:space="preserve">    \</w:t>
      </w:r>
      <w:proofErr w:type="gramStart"/>
      <w:r w:rsidRPr="00781130">
        <w:t>item  $</w:t>
      </w:r>
      <w:proofErr w:type="gramEnd"/>
      <w:r w:rsidRPr="00781130">
        <w:t>t_{\</w:t>
      </w:r>
      <w:proofErr w:type="spellStart"/>
      <w:r w:rsidRPr="00781130">
        <w:t>alpha,k</w:t>
      </w:r>
      <w:proofErr w:type="spellEnd"/>
      <w:r w:rsidRPr="00781130">
        <w:t>}^{(</w:t>
      </w:r>
      <w:proofErr w:type="spellStart"/>
      <w:r w:rsidRPr="00781130">
        <w:t>i,g</w:t>
      </w:r>
      <w:proofErr w:type="spellEnd"/>
      <w:r w:rsidRPr="00781130">
        <w:t>)} =</w:t>
      </w:r>
    </w:p>
    <w:p w14:paraId="12C7F50C" w14:textId="77777777" w:rsidR="00781130" w:rsidRPr="00781130" w:rsidRDefault="00781130" w:rsidP="00BD680D">
      <w:r w:rsidRPr="00781130">
        <w:t xml:space="preserve">        \</w:t>
      </w:r>
      <w:proofErr w:type="gramStart"/>
      <w:r w:rsidRPr="00781130">
        <w:t>begin</w:t>
      </w:r>
      <w:proofErr w:type="gramEnd"/>
      <w:r w:rsidRPr="00781130">
        <w:t>{cases}</w:t>
      </w:r>
    </w:p>
    <w:p w14:paraId="1C107B11" w14:textId="77777777" w:rsidR="00781130" w:rsidRPr="00781130" w:rsidRDefault="00781130" w:rsidP="00BD680D">
      <w:r w:rsidRPr="00781130">
        <w:t xml:space="preserve">            1 &amp; \</w:t>
      </w:r>
      <w:proofErr w:type="gramStart"/>
      <w:r w:rsidRPr="00781130">
        <w:t>text{</w:t>
      </w:r>
      <w:proofErr w:type="gramEnd"/>
      <w:r w:rsidRPr="00781130">
        <w:t>if } p_{\</w:t>
      </w:r>
      <w:proofErr w:type="spellStart"/>
      <w:r w:rsidRPr="00781130">
        <w:t>alpha,k</w:t>
      </w:r>
      <w:proofErr w:type="spellEnd"/>
      <w:r w:rsidRPr="00781130">
        <w:t>}^{(</w:t>
      </w:r>
      <w:proofErr w:type="spellStart"/>
      <w:r w:rsidRPr="00781130">
        <w:t>i,g</w:t>
      </w:r>
      <w:proofErr w:type="spellEnd"/>
      <w:r w:rsidRPr="00781130">
        <w:t>)} \</w:t>
      </w:r>
      <w:proofErr w:type="spellStart"/>
      <w:r w:rsidRPr="00781130">
        <w:t>geq</w:t>
      </w:r>
      <w:proofErr w:type="spellEnd"/>
      <w:r w:rsidRPr="00781130">
        <w:t xml:space="preserve"> \theta_{\</w:t>
      </w:r>
      <w:proofErr w:type="spellStart"/>
      <w:r w:rsidRPr="00781130">
        <w:t>alpha,k</w:t>
      </w:r>
      <w:proofErr w:type="spellEnd"/>
      <w:r w:rsidRPr="00781130">
        <w:t>}^{(g)}, \\</w:t>
      </w:r>
    </w:p>
    <w:p w14:paraId="3F4E0D5F" w14:textId="77777777" w:rsidR="00781130" w:rsidRPr="00781130" w:rsidRDefault="00781130" w:rsidP="00BD680D">
      <w:r w:rsidRPr="00781130">
        <w:t xml:space="preserve">            0 &amp; \text{otherwise}.</w:t>
      </w:r>
    </w:p>
    <w:p w14:paraId="3063D951" w14:textId="77777777" w:rsidR="00781130" w:rsidRPr="00781130" w:rsidRDefault="00781130" w:rsidP="00BD680D">
      <w:r w:rsidRPr="00781130">
        <w:t xml:space="preserve">        \end{cases} $: Predicted label obtained by binarizing $p_{\</w:t>
      </w:r>
      <w:proofErr w:type="spellStart"/>
      <w:proofErr w:type="gramStart"/>
      <w:r w:rsidRPr="00781130">
        <w:t>alpha,k</w:t>
      </w:r>
      <w:proofErr w:type="spellEnd"/>
      <w:proofErr w:type="gramEnd"/>
      <w:r w:rsidRPr="00781130">
        <w:t>}^{(</w:t>
      </w:r>
      <w:proofErr w:type="spellStart"/>
      <w:r w:rsidRPr="00781130">
        <w:t>i,g</w:t>
      </w:r>
      <w:proofErr w:type="spellEnd"/>
      <w:r w:rsidRPr="00781130">
        <w:t>)} $.</w:t>
      </w:r>
    </w:p>
    <w:p w14:paraId="0194D02C" w14:textId="77777777" w:rsidR="00781130" w:rsidRPr="00781130" w:rsidRDefault="00781130" w:rsidP="00BD680D">
      <w:r w:rsidRPr="00781130">
        <w:t xml:space="preserve">    \</w:t>
      </w:r>
      <w:proofErr w:type="gramStart"/>
      <w:r w:rsidRPr="00781130">
        <w:t>item  $</w:t>
      </w:r>
      <w:proofErr w:type="gramEnd"/>
      <w:r w:rsidRPr="00781130">
        <w:t>\eta_{\</w:t>
      </w:r>
      <w:proofErr w:type="spellStart"/>
      <w:r w:rsidRPr="00781130">
        <w:t>alpha,k</w:t>
      </w:r>
      <w:proofErr w:type="spellEnd"/>
      <w:r w:rsidRPr="00781130">
        <w:t>}^{(</w:t>
      </w:r>
      <w:proofErr w:type="spellStart"/>
      <w:r w:rsidRPr="00781130">
        <w:t>i</w:t>
      </w:r>
      <w:proofErr w:type="spellEnd"/>
      <w:r w:rsidRPr="00781130">
        <w:t>)} = {{\underset g{\</w:t>
      </w:r>
      <w:proofErr w:type="spellStart"/>
      <w:r w:rsidRPr="00781130">
        <w:t>mathrm</w:t>
      </w:r>
      <w:proofErr w:type="spellEnd"/>
      <w:r w:rsidRPr="00781130">
        <w:t>{MV}}}{ \left(t_{\</w:t>
      </w:r>
      <w:proofErr w:type="spellStart"/>
      <w:r w:rsidRPr="00781130">
        <w:t>alpha,k</w:t>
      </w:r>
      <w:proofErr w:type="spellEnd"/>
      <w:r w:rsidRPr="00781130">
        <w:t>}^{(</w:t>
      </w:r>
      <w:proofErr w:type="spellStart"/>
      <w:r w:rsidRPr="00781130">
        <w:t>i,g</w:t>
      </w:r>
      <w:proofErr w:type="spellEnd"/>
      <w:r w:rsidRPr="00781130">
        <w:t>)}\right) }} $: The output of the majority vote applied to the predicted labels obtained by the $G $ classifiers.</w:t>
      </w:r>
    </w:p>
    <w:p w14:paraId="4502CFFF" w14:textId="11738904" w:rsidR="00781130" w:rsidRPr="00781130" w:rsidRDefault="00781130" w:rsidP="00BD680D">
      <w:r w:rsidRPr="00781130">
        <w:t xml:space="preserve">    \</w:t>
      </w:r>
      <w:proofErr w:type="gramStart"/>
      <w:r w:rsidRPr="00781130">
        <w:t>item  $</w:t>
      </w:r>
      <w:proofErr w:type="gramEnd"/>
      <w:del w:id="59" w:author="artin majdi" w:date="2023-06-22T00:29:00Z">
        <w:r w:rsidRPr="00781130" w:rsidDel="00014CBF">
          <w:delText>u_</w:delText>
        </w:r>
      </w:del>
      <w:ins w:id="60" w:author="artin majdi" w:date="2023-06-22T00:29:00Z">
        <w:r w:rsidR="00014CBF">
          <w:t>\Delta_</w:t>
        </w:r>
      </w:ins>
      <w:r w:rsidRPr="00781130">
        <w:t>{\</w:t>
      </w:r>
      <w:proofErr w:type="spellStart"/>
      <w:r w:rsidRPr="00781130">
        <w:t>alpha,k</w:t>
      </w:r>
      <w:proofErr w:type="spellEnd"/>
      <w:r w:rsidRPr="00781130">
        <w:t>}^{(</w:t>
      </w:r>
      <w:proofErr w:type="spellStart"/>
      <w:r w:rsidRPr="00781130">
        <w:t>i</w:t>
      </w:r>
      <w:proofErr w:type="spellEnd"/>
      <w:r w:rsidRPr="00781130">
        <w:t>)} $: Uncertainty score.</w:t>
      </w:r>
    </w:p>
    <w:p w14:paraId="17F24354" w14:textId="77777777" w:rsidR="00781130" w:rsidRPr="00781130" w:rsidRDefault="00781130" w:rsidP="00BD680D">
      <w:r w:rsidRPr="00781130">
        <w:t xml:space="preserve">    \</w:t>
      </w:r>
      <w:proofErr w:type="gramStart"/>
      <w:r w:rsidRPr="00781130">
        <w:t>item  $</w:t>
      </w:r>
      <w:proofErr w:type="gramEnd"/>
      <w:r w:rsidRPr="00781130">
        <w:t>c_{\</w:t>
      </w:r>
      <w:proofErr w:type="spellStart"/>
      <w:r w:rsidRPr="00781130">
        <w:t>alpha,k</w:t>
      </w:r>
      <w:proofErr w:type="spellEnd"/>
      <w:r w:rsidRPr="00781130">
        <w:t>}^{(</w:t>
      </w:r>
      <w:proofErr w:type="spellStart"/>
      <w:r w:rsidRPr="00781130">
        <w:t>i</w:t>
      </w:r>
      <w:proofErr w:type="spellEnd"/>
      <w:r w:rsidRPr="00781130">
        <w:t>)} $: Consistency score.</w:t>
      </w:r>
    </w:p>
    <w:p w14:paraId="440DBCB7" w14:textId="77777777" w:rsidR="00781130" w:rsidRPr="00781130" w:rsidRDefault="00781130" w:rsidP="00BD680D">
      <w:r w:rsidRPr="00781130">
        <w:t xml:space="preserve">    \</w:t>
      </w:r>
      <w:proofErr w:type="gramStart"/>
      <w:r w:rsidRPr="00781130">
        <w:t>item  $</w:t>
      </w:r>
      <w:proofErr w:type="gramEnd"/>
      <w:r w:rsidRPr="00781130">
        <w:t>\omega_{\</w:t>
      </w:r>
      <w:proofErr w:type="spellStart"/>
      <w:r w:rsidRPr="00781130">
        <w:t>alpha,k</w:t>
      </w:r>
      <w:proofErr w:type="spellEnd"/>
      <w:r w:rsidRPr="00781130">
        <w:t>} $: Estimated weight for annotator $\alpha $ and class $k $.</w:t>
      </w:r>
    </w:p>
    <w:p w14:paraId="5E0D9218" w14:textId="77777777" w:rsidR="00781130" w:rsidRPr="00781130" w:rsidRDefault="00781130" w:rsidP="00BD680D">
      <w:r w:rsidRPr="00781130">
        <w:lastRenderedPageBreak/>
        <w:t xml:space="preserve">    \</w:t>
      </w:r>
      <w:proofErr w:type="gramStart"/>
      <w:r w:rsidRPr="00781130">
        <w:t>item  $</w:t>
      </w:r>
      <w:proofErr w:type="gramEnd"/>
      <w:r w:rsidRPr="00781130">
        <w:t>\</w:t>
      </w:r>
      <w:proofErr w:type="spellStart"/>
      <w:r w:rsidRPr="00781130">
        <w:t>nu_k</w:t>
      </w:r>
      <w:proofErr w:type="spellEnd"/>
      <w:r w:rsidRPr="00781130">
        <w:t>^{(</w:t>
      </w:r>
      <w:proofErr w:type="spellStart"/>
      <w:r w:rsidRPr="00781130">
        <w:t>i</w:t>
      </w:r>
      <w:proofErr w:type="spellEnd"/>
      <w:r w:rsidRPr="00781130">
        <w:t>)}=\frac{1}{{M}}{\sum_{\alpha}{\omega_{\</w:t>
      </w:r>
      <w:proofErr w:type="spellStart"/>
      <w:r w:rsidRPr="00781130">
        <w:t>alpha,k</w:t>
      </w:r>
      <w:proofErr w:type="spellEnd"/>
      <w:r w:rsidRPr="00781130">
        <w:t>} \; \eta_{\</w:t>
      </w:r>
      <w:proofErr w:type="spellStart"/>
      <w:r w:rsidRPr="00781130">
        <w:t>alpha,k</w:t>
      </w:r>
      <w:proofErr w:type="spellEnd"/>
      <w:r w:rsidRPr="00781130">
        <w:t>}^{(</w:t>
      </w:r>
      <w:proofErr w:type="spellStart"/>
      <w:r w:rsidRPr="00781130">
        <w:t>i</w:t>
      </w:r>
      <w:proofErr w:type="spellEnd"/>
      <w:r w:rsidRPr="00781130">
        <w:t>)}}} $ : Final aggregated label for class $k $ and instance $</w:t>
      </w:r>
      <w:proofErr w:type="spellStart"/>
      <w:r w:rsidRPr="00781130">
        <w:t>i</w:t>
      </w:r>
      <w:proofErr w:type="spellEnd"/>
      <w:r w:rsidRPr="00781130">
        <w:t xml:space="preserve"> $.</w:t>
      </w:r>
    </w:p>
    <w:p w14:paraId="49AA85D9" w14:textId="77777777" w:rsidR="00781130" w:rsidRPr="00781130" w:rsidRDefault="00781130" w:rsidP="00BD680D">
      <w:r w:rsidRPr="00781130">
        <w:t>\</w:t>
      </w:r>
      <w:proofErr w:type="gramStart"/>
      <w:r w:rsidRPr="00781130">
        <w:t>end</w:t>
      </w:r>
      <w:proofErr w:type="gramEnd"/>
      <w:r w:rsidRPr="00781130">
        <w:t>{itemize}</w:t>
      </w:r>
    </w:p>
    <w:p w14:paraId="2DDDBB96" w14:textId="77777777" w:rsidR="00781130" w:rsidRPr="00781130" w:rsidRDefault="00781130" w:rsidP="00BD680D">
      <w:pPr>
        <w:pStyle w:val="Heading2"/>
      </w:pPr>
      <w:r w:rsidRPr="00781130">
        <w:t>\</w:t>
      </w:r>
      <w:proofErr w:type="gramStart"/>
      <w:r w:rsidRPr="00781130">
        <w:t>subsection{</w:t>
      </w:r>
      <w:proofErr w:type="gramEnd"/>
      <w:r w:rsidRPr="00781130">
        <w:t>Risk Calculation}</w:t>
      </w:r>
    </w:p>
    <w:p w14:paraId="2E723698" w14:textId="77777777" w:rsidR="00781130" w:rsidRPr="00781130" w:rsidRDefault="00781130" w:rsidP="00BD680D">
      <w:r w:rsidRPr="00781130">
        <w:t>Label aggregation is frequently used in various machine learning tasks, such as classification and regression, when multiple annotators assign labels to the same data points. The aggregation model refers to the underlying function that maps a set of multiple labels</w:t>
      </w:r>
      <w:r w:rsidR="00C60B65">
        <w:t>,</w:t>
      </w:r>
      <w:r w:rsidRPr="00781130">
        <w:t xml:space="preserve"> obtained by different annotators, into one aggregated label. In the context of label aggregation, this model can be a neural network, a decision tree, or any other machine learning algorithm capable of learning to aggregate labels provided by multiple annotators. The objective of this study is to develop an aggregation model capable of accurately determining true labels despite potential disagreements among annotators. One common method to achieve this involves minimizing the total error (or disagreement) between the annotators' assigned labels and the true labels, as follows:</w:t>
      </w:r>
    </w:p>
    <w:p w14:paraId="6EA53B89" w14:textId="77777777" w:rsidR="00781130" w:rsidRPr="00781130" w:rsidRDefault="00781130" w:rsidP="00BD680D">
      <w:r w:rsidRPr="00781130">
        <w:t>\</w:t>
      </w:r>
      <w:proofErr w:type="gramStart"/>
      <w:r w:rsidRPr="00781130">
        <w:t>begin</w:t>
      </w:r>
      <w:proofErr w:type="gramEnd"/>
      <w:r w:rsidRPr="00781130">
        <w:t>{equation}</w:t>
      </w:r>
    </w:p>
    <w:p w14:paraId="53E9DA33" w14:textId="77777777" w:rsidR="00781130" w:rsidRPr="00781130" w:rsidRDefault="00781130" w:rsidP="00BD680D">
      <w:r w:rsidRPr="00781130">
        <w:t>E = \sum_{</w:t>
      </w:r>
      <w:proofErr w:type="spellStart"/>
      <w:r w:rsidRPr="00781130">
        <w:t>i</w:t>
      </w:r>
      <w:proofErr w:type="spellEnd"/>
      <w:r w:rsidRPr="00781130">
        <w:t>=</w:t>
      </w:r>
      <w:proofErr w:type="gramStart"/>
      <w:r w:rsidRPr="00781130">
        <w:t>1}^</w:t>
      </w:r>
      <w:proofErr w:type="gramEnd"/>
      <w:r w:rsidRPr="00781130">
        <w:t>N \sum_{a=1}^M \left( \sum_{k=1}^K \delta\left(</w:t>
      </w:r>
      <w:proofErr w:type="spellStart"/>
      <w:r w:rsidRPr="00781130">
        <w:t>y_k</w:t>
      </w:r>
      <w:proofErr w:type="spellEnd"/>
      <w:r w:rsidRPr="00781130">
        <w:t>^{(</w:t>
      </w:r>
      <w:proofErr w:type="spellStart"/>
      <w:r w:rsidRPr="00781130">
        <w:t>i</w:t>
      </w:r>
      <w:proofErr w:type="spellEnd"/>
      <w:r w:rsidRPr="00781130">
        <w:t>)}, z_{\</w:t>
      </w:r>
      <w:proofErr w:type="spellStart"/>
      <w:r w:rsidRPr="00781130">
        <w:t>alpha,k</w:t>
      </w:r>
      <w:proofErr w:type="spellEnd"/>
      <w:r w:rsidRPr="00781130">
        <w:t>}^{(</w:t>
      </w:r>
      <w:proofErr w:type="spellStart"/>
      <w:r w:rsidRPr="00781130">
        <w:t>i</w:t>
      </w:r>
      <w:proofErr w:type="spellEnd"/>
      <w:r w:rsidRPr="00781130">
        <w:t>)}\right) \right)</w:t>
      </w:r>
    </w:p>
    <w:p w14:paraId="4D64B1DD" w14:textId="77777777" w:rsidR="00781130" w:rsidRPr="00781130" w:rsidRDefault="00781130" w:rsidP="00BD680D">
      <w:r w:rsidRPr="00781130">
        <w:t>\</w:t>
      </w:r>
      <w:proofErr w:type="gramStart"/>
      <w:r w:rsidRPr="00781130">
        <w:t>label{</w:t>
      </w:r>
      <w:proofErr w:type="gramEnd"/>
      <w:r w:rsidRPr="00781130">
        <w:t>crowd.Eq.1.risk.error}</w:t>
      </w:r>
    </w:p>
    <w:p w14:paraId="2B08553C" w14:textId="77777777" w:rsidR="00781130" w:rsidRPr="00781130" w:rsidRDefault="00781130" w:rsidP="00BD680D">
      <w:r w:rsidRPr="00781130">
        <w:t>\</w:t>
      </w:r>
      <w:proofErr w:type="gramStart"/>
      <w:r w:rsidRPr="00781130">
        <w:t>end</w:t>
      </w:r>
      <w:proofErr w:type="gramEnd"/>
      <w:r w:rsidRPr="00781130">
        <w:t>{equation}</w:t>
      </w:r>
    </w:p>
    <w:p w14:paraId="61CEF0D1" w14:textId="1637A4D9" w:rsidR="00781130" w:rsidRPr="00781130" w:rsidRDefault="00C60B65" w:rsidP="00BD680D">
      <w:commentRangeStart w:id="61"/>
      <w:commentRangeEnd w:id="61"/>
      <w:r>
        <w:rPr>
          <w:rStyle w:val="CommentReference"/>
        </w:rPr>
        <w:commentReference w:id="61"/>
      </w:r>
      <w:r w:rsidR="00781130" w:rsidRPr="00781130">
        <w:t>where $\delta $ is the Kronecker delta function.</w:t>
      </w:r>
    </w:p>
    <w:p w14:paraId="5AF97E28" w14:textId="77777777" w:rsidR="00781130" w:rsidRPr="00781130" w:rsidRDefault="00781130" w:rsidP="00BD680D">
      <w:r w:rsidRPr="00781130">
        <w:t xml:space="preserve">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w:t>
      </w:r>
      <w:r w:rsidRPr="00781130">
        <w:lastRenderedPageBreak/>
        <w:t>risk serves as a weighted calculation of error, enabling us to better evaluate the performance of an aggregation model and its generalization capability.</w:t>
      </w:r>
    </w:p>
    <w:p w14:paraId="3069A484" w14:textId="77777777" w:rsidR="00781130" w:rsidRPr="00781130" w:rsidRDefault="00781130" w:rsidP="00BD680D">
      <w:r w:rsidRPr="00781130">
        <w:t>Let us denote loss function, $\</w:t>
      </w:r>
      <w:proofErr w:type="spellStart"/>
      <w:r w:rsidRPr="00781130">
        <w:t>mathcal</w:t>
      </w:r>
      <w:proofErr w:type="spellEnd"/>
      <w:r w:rsidRPr="00781130">
        <w:t>{L}(\</w:t>
      </w:r>
      <w:proofErr w:type="spellStart"/>
      <w:proofErr w:type="gramStart"/>
      <w:r w:rsidRPr="00781130">
        <w:t>cdot</w:t>
      </w:r>
      <w:proofErr w:type="spellEnd"/>
      <w:r w:rsidRPr="00781130">
        <w:t>)$</w:t>
      </w:r>
      <w:proofErr w:type="gramEnd"/>
      <w:r w:rsidRPr="00781130">
        <w:t>, as a function that quantifies the discrepancy between the predicted labels and the true labels, accounting for the varying importance of different types of errors.</w:t>
      </w:r>
    </w:p>
    <w:p w14:paraId="5FD92994" w14:textId="03F20AC7" w:rsidR="00781130" w:rsidRPr="00781130" w:rsidRDefault="00781130" w:rsidP="00BD680D">
      <w:r w:rsidRPr="00781130">
        <w:t xml:space="preserve">Risk, denoted as $R(h) $, represents the expected value of a loss function over </w:t>
      </w:r>
      <w:commentRangeStart w:id="62"/>
      <w:r w:rsidRPr="00781130">
        <w:t>all possible</w:t>
      </w:r>
      <w:commentRangeEnd w:id="62"/>
      <w:r w:rsidR="00B970F9">
        <w:rPr>
          <w:rStyle w:val="CommentReference"/>
        </w:rPr>
        <w:commentReference w:id="62"/>
      </w:r>
      <w:r w:rsidRPr="00781130">
        <w:t xml:space="preserve"> data instances.  In practice, our goal is to minimize the risk to achieve optimal performance on unseen data. However, since we only have access to a limited dataset (empirical distribution), we instead work with the empirical risk. This limitation may arise because of the need to reserve a portion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56B63C15" w14:textId="77777777" w:rsidR="00781130" w:rsidRPr="00781130" w:rsidRDefault="00781130" w:rsidP="00BD680D">
      <w:r w:rsidRPr="00781130">
        <w:t>Risk measurement enables us to assess the aggregation model's performance in terms of accuracy, overfitting (when risk is minimized but the model performs poorly on unseen data), and model complexity.</w:t>
      </w:r>
    </w:p>
    <w:p w14:paraId="282BCF84" w14:textId="77777777" w:rsidR="00781130" w:rsidRPr="00781130" w:rsidRDefault="00781130" w:rsidP="00BD680D">
      <w:r w:rsidRPr="00781130">
        <w:t>Assume that the aggregation model $h (\</w:t>
      </w:r>
      <w:proofErr w:type="spellStart"/>
      <w:r w:rsidRPr="00781130">
        <w:t>cdot</w:t>
      </w:r>
      <w:proofErr w:type="spellEnd"/>
      <w:r w:rsidRPr="00781130">
        <w:t>) $ is a function that takes a set of $M $ label sets $Z^{(</w:t>
      </w:r>
      <w:proofErr w:type="spellStart"/>
      <w:r w:rsidRPr="00781130">
        <w:t>i</w:t>
      </w:r>
      <w:proofErr w:type="spellEnd"/>
      <w:r w:rsidRPr="00781130">
        <w:t>)} $ for each instance $</w:t>
      </w:r>
      <w:proofErr w:type="spellStart"/>
      <w:r w:rsidRPr="00781130">
        <w:t>i</w:t>
      </w:r>
      <w:proofErr w:type="spellEnd"/>
      <w:r w:rsidRPr="00781130">
        <w:t xml:space="preserve"> $ in the training data and calculates an aggregated label set $\</w:t>
      </w:r>
      <w:proofErr w:type="spellStart"/>
      <w:r w:rsidRPr="00781130">
        <w:t>widehat</w:t>
      </w:r>
      <w:proofErr w:type="spellEnd"/>
      <w:r w:rsidRPr="00781130">
        <w:t>{Y}^{(</w:t>
      </w:r>
      <w:proofErr w:type="spellStart"/>
      <w:r w:rsidRPr="00781130">
        <w:t>i</w:t>
      </w:r>
      <w:proofErr w:type="spellEnd"/>
      <w:r w:rsidRPr="00781130">
        <w:t>)} $ as an estimate of the true label set $Y^{(</w:t>
      </w:r>
      <w:proofErr w:type="spellStart"/>
      <w:r w:rsidRPr="00781130">
        <w:t>i</w:t>
      </w:r>
      <w:proofErr w:type="spellEnd"/>
      <w:r w:rsidRPr="00781130">
        <w:t>)} $. Our goal is to find an aggregation model $h(\</w:t>
      </w:r>
      <w:proofErr w:type="spellStart"/>
      <w:r w:rsidRPr="00781130">
        <w:t>cdot</w:t>
      </w:r>
      <w:proofErr w:type="spellEnd"/>
      <w:r w:rsidRPr="00781130">
        <w:t xml:space="preserve">) $ that minimizes risk </w:t>
      </w:r>
      <w:r w:rsidR="00B970F9">
        <w:t xml:space="preserve">defined </w:t>
      </w:r>
      <w:r w:rsidRPr="00781130">
        <w:t>as follows:</w:t>
      </w:r>
    </w:p>
    <w:p w14:paraId="33C4C548" w14:textId="77777777" w:rsidR="00781130" w:rsidRPr="00781130" w:rsidRDefault="00781130" w:rsidP="00BD680D">
      <w:r w:rsidRPr="00781130">
        <w:t>\</w:t>
      </w:r>
      <w:proofErr w:type="gramStart"/>
      <w:r w:rsidRPr="00781130">
        <w:t>begin</w:t>
      </w:r>
      <w:proofErr w:type="gramEnd"/>
      <w:r w:rsidRPr="00781130">
        <w:t>{equation}</w:t>
      </w:r>
    </w:p>
    <w:p w14:paraId="1ED13C31" w14:textId="77777777" w:rsidR="00781130" w:rsidRPr="00781130" w:rsidRDefault="00781130" w:rsidP="00BD680D">
      <w:r w:rsidRPr="00781130">
        <w:t>R(h) = \frac{1}{N} \sum_{</w:t>
      </w:r>
      <w:proofErr w:type="spellStart"/>
      <w:r w:rsidRPr="00781130">
        <w:t>i</w:t>
      </w:r>
      <w:proofErr w:type="spellEnd"/>
      <w:r w:rsidRPr="00781130">
        <w:t>=</w:t>
      </w:r>
      <w:proofErr w:type="gramStart"/>
      <w:r w:rsidRPr="00781130">
        <w:t>1}^</w:t>
      </w:r>
      <w:proofErr w:type="gramEnd"/>
      <w:r w:rsidRPr="00781130">
        <w:t>{N} \</w:t>
      </w:r>
      <w:proofErr w:type="spellStart"/>
      <w:r w:rsidRPr="00781130">
        <w:t>mathcal</w:t>
      </w:r>
      <w:proofErr w:type="spellEnd"/>
      <w:r w:rsidRPr="00781130">
        <w:t>{L} \left( Y^{(</w:t>
      </w:r>
      <w:proofErr w:type="spellStart"/>
      <w:r w:rsidRPr="00781130">
        <w:t>i</w:t>
      </w:r>
      <w:proofErr w:type="spellEnd"/>
      <w:r w:rsidRPr="00781130">
        <w:t>)}, h\left(\left\{Z_{\alpha}^{(i)}\right\}_{\alpha=1}^{M}\right)\right)</w:t>
      </w:r>
    </w:p>
    <w:p w14:paraId="5BFEDFE4" w14:textId="77777777" w:rsidR="00781130" w:rsidRPr="00781130" w:rsidRDefault="00781130" w:rsidP="00BD680D">
      <w:r w:rsidRPr="00781130">
        <w:lastRenderedPageBreak/>
        <w:t>\</w:t>
      </w:r>
      <w:proofErr w:type="gramStart"/>
      <w:r w:rsidRPr="00781130">
        <w:t>label</w:t>
      </w:r>
      <w:proofErr w:type="gramEnd"/>
      <w:r w:rsidRPr="00781130">
        <w:t>{crowd.Eq.2.risk.emp}</w:t>
      </w:r>
    </w:p>
    <w:p w14:paraId="5BE02197" w14:textId="77777777" w:rsidR="00781130" w:rsidRPr="00781130" w:rsidRDefault="00781130" w:rsidP="00BD680D">
      <w:r w:rsidRPr="00781130">
        <w:t>\</w:t>
      </w:r>
      <w:proofErr w:type="gramStart"/>
      <w:r w:rsidRPr="00781130">
        <w:t>end</w:t>
      </w:r>
      <w:proofErr w:type="gramEnd"/>
      <w:r w:rsidRPr="00781130">
        <w:t>{equation}</w:t>
      </w:r>
    </w:p>
    <w:p w14:paraId="4075900C" w14:textId="77777777" w:rsidR="00781130" w:rsidRPr="00781130" w:rsidRDefault="00781130" w:rsidP="00BD680D">
      <w:r w:rsidRPr="00781130">
        <w:t>In this context, $\</w:t>
      </w:r>
      <w:proofErr w:type="spellStart"/>
      <w:r w:rsidRPr="00781130">
        <w:t>mathcal</w:t>
      </w:r>
      <w:proofErr w:type="spellEnd"/>
      <w:r w:rsidRPr="00781130">
        <w:t>{L}(\</w:t>
      </w:r>
      <w:proofErr w:type="spellStart"/>
      <w:r w:rsidRPr="00781130">
        <w:t>cdot</w:t>
      </w:r>
      <w:proofErr w:type="spellEnd"/>
      <w:r w:rsidRPr="00781130">
        <w:t>) $ represents an arbitrary loss function, which quantifies the discrepancy between predicted labels and true labels while accounting for the varying importance of different types of errors.</w:t>
      </w:r>
    </w:p>
    <w:p w14:paraId="7923EF4D" w14:textId="76F3BD79" w:rsidR="00781130" w:rsidRPr="00781130" w:rsidRDefault="00781130" w:rsidP="00BD680D">
      <w:r w:rsidRPr="00781130">
        <w:t>Our goal is to choose an aggregation model $\</w:t>
      </w:r>
      <w:proofErr w:type="spellStart"/>
      <w:r w:rsidRPr="00781130">
        <w:t>widehat</w:t>
      </w:r>
      <w:proofErr w:type="spellEnd"/>
      <w:r w:rsidRPr="00781130">
        <w:t>{h} $ that minimizes the risk, following the principle of risk minimization~\cite{vapnik_Principles_1991}:</w:t>
      </w:r>
    </w:p>
    <w:p w14:paraId="72A06018" w14:textId="77777777" w:rsidR="00781130" w:rsidRPr="00781130" w:rsidRDefault="00781130" w:rsidP="00BD680D">
      <w:r w:rsidRPr="00781130">
        <w:t>\</w:t>
      </w:r>
      <w:proofErr w:type="gramStart"/>
      <w:r w:rsidRPr="00781130">
        <w:t>begin</w:t>
      </w:r>
      <w:proofErr w:type="gramEnd"/>
      <w:r w:rsidRPr="00781130">
        <w:t>{equation}</w:t>
      </w:r>
    </w:p>
    <w:p w14:paraId="0D937421" w14:textId="064772E9" w:rsidR="00781130" w:rsidRPr="00781130" w:rsidRDefault="00781130" w:rsidP="00BD680D">
      <w:r w:rsidRPr="00781130">
        <w:t>\</w:t>
      </w:r>
      <w:proofErr w:type="spellStart"/>
      <w:r w:rsidRPr="00781130">
        <w:t>widehat</w:t>
      </w:r>
      <w:proofErr w:type="spellEnd"/>
      <w:r w:rsidRPr="00781130">
        <w:t>{h} = \underset{h}{\text{</w:t>
      </w:r>
      <w:proofErr w:type="spellStart"/>
      <w:r w:rsidRPr="00781130">
        <w:t>argmin</w:t>
      </w:r>
      <w:proofErr w:type="spellEnd"/>
      <w:proofErr w:type="gramStart"/>
      <w:r w:rsidRPr="00781130">
        <w:t>}}  R</w:t>
      </w:r>
      <w:proofErr w:type="gramEnd"/>
      <w:r w:rsidRPr="00781130">
        <w:t>(h)</w:t>
      </w:r>
    </w:p>
    <w:p w14:paraId="6CDACFC1" w14:textId="77777777" w:rsidR="00781130" w:rsidRPr="00781130" w:rsidRDefault="00781130" w:rsidP="00BD680D">
      <w:r w:rsidRPr="00781130">
        <w:t>\</w:t>
      </w:r>
      <w:proofErr w:type="gramStart"/>
      <w:r w:rsidRPr="00781130">
        <w:t>label{</w:t>
      </w:r>
      <w:proofErr w:type="gramEnd"/>
      <w:r w:rsidRPr="00781130">
        <w:t>crowd.Eq.3.risk.h}</w:t>
      </w:r>
    </w:p>
    <w:p w14:paraId="2161210B" w14:textId="77777777" w:rsidR="00781130" w:rsidRDefault="00781130" w:rsidP="00BD680D">
      <w:r w:rsidRPr="00781130">
        <w:t>\</w:t>
      </w:r>
      <w:proofErr w:type="gramStart"/>
      <w:r w:rsidRPr="00781130">
        <w:t>end</w:t>
      </w:r>
      <w:proofErr w:type="gramEnd"/>
      <w:r w:rsidRPr="00781130">
        <w:t>{equation}</w:t>
      </w:r>
    </w:p>
    <w:p w14:paraId="2AA7C810" w14:textId="77777777" w:rsidR="000C1CB0" w:rsidRPr="00781130" w:rsidRDefault="000C1CB0" w:rsidP="00BD680D"/>
    <w:p w14:paraId="263D5546" w14:textId="708E36E8" w:rsidR="00781130" w:rsidRPr="00781130" w:rsidRDefault="00781130" w:rsidP="00BD680D">
      <w:pPr>
        <w:pStyle w:val="Heading2"/>
      </w:pPr>
      <w:r w:rsidRPr="00781130">
        <w:t>\</w:t>
      </w:r>
      <w:proofErr w:type="gramStart"/>
      <w:r w:rsidRPr="00781130">
        <w:t>subsection{</w:t>
      </w:r>
      <w:proofErr w:type="gramEnd"/>
      <w:r w:rsidRPr="00781130">
        <w:t>Generating Annotators</w:t>
      </w:r>
      <w:r w:rsidR="00D15702">
        <w:t>’</w:t>
      </w:r>
      <w:r w:rsidRPr="00781130">
        <w:t xml:space="preserve">  Label Sets from Ground Truth}</w:t>
      </w:r>
    </w:p>
    <w:p w14:paraId="19FD33B3" w14:textId="2A9BB640" w:rsidR="00781130" w:rsidRPr="00781130" w:rsidRDefault="00781130" w:rsidP="00BD680D">
      <w:r w:rsidRPr="00781130">
        <w:t xml:space="preserve">In order to evaluate the proposed crowd-certain </w:t>
      </w:r>
      <w:proofErr w:type="gramStart"/>
      <w:r w:rsidRPr="00781130">
        <w:t>technique  (</w:t>
      </w:r>
      <w:proofErr w:type="gramEnd"/>
      <w:r w:rsidRPr="00781130">
        <w:t>with and without penalization) as well as other aggregation techniques, we create $M$ fictitious annotators. To synthesize a multi-annotator dataset from a dataset with existing ground truth, we use a uniform distribution in the interval from $0.4 $ to $1 $, i.e., $\pi_{\</w:t>
      </w:r>
      <w:proofErr w:type="spellStart"/>
      <w:proofErr w:type="gramStart"/>
      <w:r w:rsidRPr="00781130">
        <w:t>alpha,k</w:t>
      </w:r>
      <w:proofErr w:type="spellEnd"/>
      <w:proofErr w:type="gramEnd"/>
      <w:r w:rsidRPr="00781130">
        <w:t xml:space="preserve">}\sim U\left(0.4,1\right) $ (however other ranges can also be used) to obtain $M \times  K$ </w:t>
      </w:r>
      <w:r w:rsidR="00884A3C">
        <w:t>probability thresholds</w:t>
      </w:r>
      <w:r w:rsidRPr="00781130">
        <w:t xml:space="preserve"> $\Pi $, where $K$ is the number of classes. (Note that</w:t>
      </w:r>
    </w:p>
    <w:p w14:paraId="21B528A1" w14:textId="44A6841E" w:rsidR="00781130" w:rsidRPr="00781130" w:rsidRDefault="00781130" w:rsidP="00BD680D">
      <w:r w:rsidRPr="00781130">
        <w:t xml:space="preserve">an annotator may be skilled at labeling dogs, but not rabbits.) Then we use these </w:t>
      </w:r>
      <w:r w:rsidR="00884A3C">
        <w:t>probability thresholds</w:t>
      </w:r>
      <w:r w:rsidRPr="00781130">
        <w:t xml:space="preserve"> to generate the crowd label set $Z_{\</w:t>
      </w:r>
      <w:proofErr w:type="gramStart"/>
      <w:r w:rsidRPr="00781130">
        <w:t>alpha}^</w:t>
      </w:r>
      <w:proofErr w:type="gramEnd"/>
      <w:r w:rsidRPr="00781130">
        <w:t>{(</w:t>
      </w:r>
      <w:proofErr w:type="spellStart"/>
      <w:r w:rsidRPr="00781130">
        <w:t>i</w:t>
      </w:r>
      <w:proofErr w:type="spellEnd"/>
      <w:r w:rsidRPr="00781130">
        <w:t>)} $ from the ground truth labels for each instance $</w:t>
      </w:r>
      <w:proofErr w:type="spellStart"/>
      <w:r w:rsidRPr="00781130">
        <w:t>i</w:t>
      </w:r>
      <w:proofErr w:type="spellEnd"/>
      <w:r w:rsidRPr="00781130">
        <w:t xml:space="preserve"> $.</w:t>
      </w:r>
    </w:p>
    <w:p w14:paraId="3DE470B8" w14:textId="77777777" w:rsidR="00781130" w:rsidRPr="00781130" w:rsidRDefault="00781130" w:rsidP="00BD680D">
      <w:r w:rsidRPr="00781130">
        <w:t>For each annotator $\alpha $, each instance $</w:t>
      </w:r>
      <w:proofErr w:type="spellStart"/>
      <w:r w:rsidRPr="00781130">
        <w:t>i</w:t>
      </w:r>
      <w:proofErr w:type="spellEnd"/>
      <w:r w:rsidRPr="00781130">
        <w:t xml:space="preserve"> $ and class $k $ in the dataset is assigned its true label with probability $\pi_{\</w:t>
      </w:r>
      <w:proofErr w:type="spellStart"/>
      <w:proofErr w:type="gramStart"/>
      <w:r w:rsidRPr="00781130">
        <w:t>alpha,k</w:t>
      </w:r>
      <w:proofErr w:type="spellEnd"/>
      <w:proofErr w:type="gramEnd"/>
      <w:r w:rsidRPr="00781130">
        <w:t>} $ and the opposite label with probability $ (1-\pi_{\</w:t>
      </w:r>
      <w:proofErr w:type="spellStart"/>
      <w:r w:rsidRPr="00781130">
        <w:t>alpha,k</w:t>
      </w:r>
      <w:proofErr w:type="spellEnd"/>
      <w:r w:rsidRPr="00781130">
        <w:t xml:space="preserve">}) $. To </w:t>
      </w:r>
      <w:r w:rsidRPr="00781130">
        <w:lastRenderedPageBreak/>
        <w:t>generate the labels for each annotator $\alpha $, a random number $0 &lt; \rho^{(</w:t>
      </w:r>
      <w:proofErr w:type="spellStart"/>
      <w:r w:rsidRPr="00781130">
        <w:t>i</w:t>
      </w:r>
      <w:proofErr w:type="spellEnd"/>
      <w:r w:rsidRPr="00781130">
        <w:t>)} &lt; 1 $ is generated for each instance $</w:t>
      </w:r>
      <w:proofErr w:type="spellStart"/>
      <w:r w:rsidRPr="00781130">
        <w:t>i</w:t>
      </w:r>
      <w:proofErr w:type="spellEnd"/>
      <w:r w:rsidRPr="00781130">
        <w:t xml:space="preserve"> $ in the dataset. Then $\</w:t>
      </w:r>
      <w:proofErr w:type="spellStart"/>
      <w:r w:rsidRPr="00781130">
        <w:t>forall</w:t>
      </w:r>
      <w:proofErr w:type="spellEnd"/>
      <w:r w:rsidRPr="00781130">
        <w:t xml:space="preserve"> \</w:t>
      </w:r>
      <w:proofErr w:type="spellStart"/>
      <w:proofErr w:type="gramStart"/>
      <w:r w:rsidRPr="00781130">
        <w:t>alpha,k</w:t>
      </w:r>
      <w:proofErr w:type="spellEnd"/>
      <w:proofErr w:type="gramEnd"/>
      <w:r w:rsidRPr="00781130">
        <w:t xml:space="preserve"> \; \; \text{if} \; \; \rho^{(</w:t>
      </w:r>
      <w:proofErr w:type="spellStart"/>
      <w:r w:rsidRPr="00781130">
        <w:t>i</w:t>
      </w:r>
      <w:proofErr w:type="spellEnd"/>
      <w:r w:rsidRPr="00781130">
        <w:t>)}\</w:t>
      </w:r>
      <w:proofErr w:type="spellStart"/>
      <w:r w:rsidRPr="00781130">
        <w:t>leq</w:t>
      </w:r>
      <w:proofErr w:type="spellEnd"/>
      <w:r w:rsidRPr="00781130">
        <w:t xml:space="preserve"> \pi_{\</w:t>
      </w:r>
      <w:proofErr w:type="spellStart"/>
      <w:r w:rsidRPr="00781130">
        <w:t>alpha,k</w:t>
      </w:r>
      <w:proofErr w:type="spellEnd"/>
      <w:r w:rsidRPr="00781130">
        <w:t>} $ then the true label is used for that instance and class for the annotator $\alpha $; otherwise, the incorrect label is used.</w:t>
      </w:r>
    </w:p>
    <w:p w14:paraId="7FC52093" w14:textId="77777777" w:rsidR="00781130" w:rsidRPr="00781130" w:rsidRDefault="00781130" w:rsidP="00BD680D">
      <w:r w:rsidRPr="00781130">
        <w:t>The calculated annotator labels $z_{\</w:t>
      </w:r>
      <w:proofErr w:type="spellStart"/>
      <w:proofErr w:type="gramStart"/>
      <w:r w:rsidRPr="00781130">
        <w:t>alpha,k</w:t>
      </w:r>
      <w:proofErr w:type="spellEnd"/>
      <w:proofErr w:type="gramEnd"/>
      <w:r w:rsidRPr="00781130">
        <w:t>}^{(</w:t>
      </w:r>
      <w:proofErr w:type="spellStart"/>
      <w:r w:rsidRPr="00781130">
        <w:t>i</w:t>
      </w:r>
      <w:proofErr w:type="spellEnd"/>
      <w:r w:rsidRPr="00781130">
        <w:t>)} $ for each annotator $\alpha $, instance $</w:t>
      </w:r>
      <w:proofErr w:type="spellStart"/>
      <w:r w:rsidRPr="00781130">
        <w:t>i</w:t>
      </w:r>
      <w:proofErr w:type="spellEnd"/>
      <w:r w:rsidRPr="00781130">
        <w:t xml:space="preserve"> $ and class $k $ are as follows:</w:t>
      </w:r>
    </w:p>
    <w:p w14:paraId="487FB085" w14:textId="77777777" w:rsidR="00781130" w:rsidRPr="00781130" w:rsidRDefault="00781130" w:rsidP="00BD680D">
      <w:r w:rsidRPr="00781130">
        <w:t>\</w:t>
      </w:r>
      <w:proofErr w:type="gramStart"/>
      <w:r w:rsidRPr="00781130">
        <w:t>begin</w:t>
      </w:r>
      <w:proofErr w:type="gramEnd"/>
      <w:r w:rsidRPr="00781130">
        <w:t>{equation}</w:t>
      </w:r>
    </w:p>
    <w:p w14:paraId="65A3C7BD" w14:textId="77777777" w:rsidR="00781130" w:rsidRPr="00781130" w:rsidRDefault="00781130" w:rsidP="00BD680D">
      <w:r w:rsidRPr="00781130">
        <w:t xml:space="preserve">    z_{\</w:t>
      </w:r>
      <w:proofErr w:type="spellStart"/>
      <w:proofErr w:type="gramStart"/>
      <w:r w:rsidRPr="00781130">
        <w:t>alpha,k</w:t>
      </w:r>
      <w:proofErr w:type="spellEnd"/>
      <w:proofErr w:type="gramEnd"/>
      <w:r w:rsidRPr="00781130">
        <w:t>}^{(</w:t>
      </w:r>
      <w:proofErr w:type="spellStart"/>
      <w:r w:rsidRPr="00781130">
        <w:t>i</w:t>
      </w:r>
      <w:proofErr w:type="spellEnd"/>
      <w:r w:rsidRPr="00781130">
        <w:t>)} =</w:t>
      </w:r>
    </w:p>
    <w:p w14:paraId="57328D4D" w14:textId="77777777" w:rsidR="00781130" w:rsidRPr="00781130" w:rsidRDefault="00781130" w:rsidP="00BD680D">
      <w:r w:rsidRPr="00781130">
        <w:t xml:space="preserve">    \</w:t>
      </w:r>
      <w:proofErr w:type="gramStart"/>
      <w:r w:rsidRPr="00781130">
        <w:t>begin</w:t>
      </w:r>
      <w:proofErr w:type="gramEnd"/>
      <w:r w:rsidRPr="00781130">
        <w:t>{cases}</w:t>
      </w:r>
    </w:p>
    <w:p w14:paraId="4963B58A" w14:textId="77777777" w:rsidR="00781130" w:rsidRPr="00781130" w:rsidRDefault="00781130" w:rsidP="00BD680D">
      <w:r w:rsidRPr="00781130">
        <w:t xml:space="preserve">        </w:t>
      </w:r>
      <w:proofErr w:type="spellStart"/>
      <w:r w:rsidRPr="00781130">
        <w:t>y_k</w:t>
      </w:r>
      <w:proofErr w:type="spellEnd"/>
      <w:r w:rsidRPr="00781130">
        <w:t>^{(</w:t>
      </w:r>
      <w:proofErr w:type="spellStart"/>
      <w:r w:rsidRPr="00781130">
        <w:t>i</w:t>
      </w:r>
      <w:proofErr w:type="spellEnd"/>
      <w:r w:rsidRPr="00781130">
        <w:t>)} &amp; \</w:t>
      </w:r>
      <w:proofErr w:type="gramStart"/>
      <w:r w:rsidRPr="00781130">
        <w:t>text{</w:t>
      </w:r>
      <w:proofErr w:type="gramEnd"/>
      <w:r w:rsidRPr="00781130">
        <w:t>if } \rho^{(</w:t>
      </w:r>
      <w:proofErr w:type="spellStart"/>
      <w:r w:rsidRPr="00781130">
        <w:t>i</w:t>
      </w:r>
      <w:proofErr w:type="spellEnd"/>
      <w:r w:rsidRPr="00781130">
        <w:t>)}  \</w:t>
      </w:r>
      <w:proofErr w:type="spellStart"/>
      <w:r w:rsidRPr="00781130">
        <w:t>leq</w:t>
      </w:r>
      <w:proofErr w:type="spellEnd"/>
      <w:r w:rsidRPr="00781130">
        <w:t xml:space="preserve"> \pi_{\</w:t>
      </w:r>
      <w:proofErr w:type="spellStart"/>
      <w:r w:rsidRPr="00781130">
        <w:t>alpha,k</w:t>
      </w:r>
      <w:proofErr w:type="spellEnd"/>
      <w:r w:rsidRPr="00781130">
        <w:t>}, \\</w:t>
      </w:r>
    </w:p>
    <w:p w14:paraId="11383E8F" w14:textId="77777777" w:rsidR="00781130" w:rsidRPr="00781130" w:rsidRDefault="00781130" w:rsidP="00BD680D">
      <w:r w:rsidRPr="00781130">
        <w:t xml:space="preserve">        1 - </w:t>
      </w:r>
      <w:proofErr w:type="spellStart"/>
      <w:r w:rsidRPr="00781130">
        <w:t>y_k</w:t>
      </w:r>
      <w:proofErr w:type="spellEnd"/>
      <w:r w:rsidRPr="00781130">
        <w:t>^{(</w:t>
      </w:r>
      <w:proofErr w:type="spellStart"/>
      <w:r w:rsidRPr="00781130">
        <w:t>i</w:t>
      </w:r>
      <w:proofErr w:type="spellEnd"/>
      <w:r w:rsidRPr="00781130">
        <w:t>)} &amp; \</w:t>
      </w:r>
      <w:proofErr w:type="gramStart"/>
      <w:r w:rsidRPr="00781130">
        <w:t>text{</w:t>
      </w:r>
      <w:proofErr w:type="gramEnd"/>
      <w:r w:rsidRPr="00781130">
        <w:t>if } \rho^{(</w:t>
      </w:r>
      <w:proofErr w:type="spellStart"/>
      <w:r w:rsidRPr="00781130">
        <w:t>i</w:t>
      </w:r>
      <w:proofErr w:type="spellEnd"/>
      <w:r w:rsidRPr="00781130">
        <w:t>)} &gt; \pi_{\</w:t>
      </w:r>
      <w:proofErr w:type="spellStart"/>
      <w:r w:rsidRPr="00781130">
        <w:t>alpha,k</w:t>
      </w:r>
      <w:proofErr w:type="spellEnd"/>
      <w:r w:rsidRPr="00781130">
        <w:t>},</w:t>
      </w:r>
    </w:p>
    <w:p w14:paraId="35C4BC1B" w14:textId="77777777" w:rsidR="00781130" w:rsidRPr="00781130" w:rsidRDefault="00781130" w:rsidP="00BD680D">
      <w:r w:rsidRPr="00781130">
        <w:t xml:space="preserve">    \</w:t>
      </w:r>
      <w:proofErr w:type="gramStart"/>
      <w:r w:rsidRPr="00781130">
        <w:t>end</w:t>
      </w:r>
      <w:proofErr w:type="gramEnd"/>
      <w:r w:rsidRPr="00781130">
        <w:t>{cases} \quad \</w:t>
      </w:r>
      <w:proofErr w:type="spellStart"/>
      <w:r w:rsidRPr="00781130">
        <w:t>forall</w:t>
      </w:r>
      <w:proofErr w:type="spellEnd"/>
      <w:r w:rsidRPr="00781130">
        <w:t xml:space="preserve"> </w:t>
      </w:r>
      <w:proofErr w:type="spellStart"/>
      <w:r w:rsidRPr="00781130">
        <w:t>i</w:t>
      </w:r>
      <w:proofErr w:type="spellEnd"/>
      <w:r w:rsidRPr="00781130">
        <w:t>, a, k</w:t>
      </w:r>
    </w:p>
    <w:p w14:paraId="57712E93" w14:textId="77777777" w:rsidR="00781130" w:rsidRPr="00781130" w:rsidRDefault="00781130" w:rsidP="00BD680D">
      <w:r w:rsidRPr="00781130">
        <w:t xml:space="preserve">    \</w:t>
      </w:r>
      <w:proofErr w:type="gramStart"/>
      <w:r w:rsidRPr="00781130">
        <w:t>label{</w:t>
      </w:r>
      <w:proofErr w:type="gramEnd"/>
      <w:r w:rsidRPr="00781130">
        <w:t>crowd.Eq.4.fictitious_label}</w:t>
      </w:r>
    </w:p>
    <w:p w14:paraId="2C14A448" w14:textId="77777777" w:rsidR="00781130" w:rsidRPr="00781130" w:rsidRDefault="00781130" w:rsidP="00BD680D">
      <w:r w:rsidRPr="00781130">
        <w:t>\</w:t>
      </w:r>
      <w:proofErr w:type="gramStart"/>
      <w:r w:rsidRPr="00781130">
        <w:t>end</w:t>
      </w:r>
      <w:proofErr w:type="gramEnd"/>
      <w:r w:rsidRPr="00781130">
        <w:t>{equation}</w:t>
      </w:r>
    </w:p>
    <w:p w14:paraId="2EEF20B2" w14:textId="77777777" w:rsidR="00781130" w:rsidRDefault="00781130" w:rsidP="00BD680D">
      <w:r w:rsidRPr="00781130">
        <w:t>To evaluate the proposed techniques over all data instances, a k-fold cross-validation is employed.</w:t>
      </w:r>
    </w:p>
    <w:p w14:paraId="45851953" w14:textId="77777777" w:rsidR="000C1CB0" w:rsidRPr="00781130" w:rsidRDefault="000C1CB0" w:rsidP="00BD680D"/>
    <w:p w14:paraId="26C60B88" w14:textId="767429D7" w:rsidR="00781130" w:rsidRPr="00781130" w:rsidRDefault="00781130" w:rsidP="00BD680D">
      <w:pPr>
        <w:pStyle w:val="Heading2"/>
      </w:pPr>
      <w:r w:rsidRPr="00781130">
        <w:t>\</w:t>
      </w:r>
      <w:proofErr w:type="gramStart"/>
      <w:r w:rsidRPr="00781130">
        <w:t>subsection{</w:t>
      </w:r>
      <w:proofErr w:type="gramEnd"/>
      <w:r w:rsidRPr="00781130">
        <w:t>Uncertainty Measurement}</w:t>
      </w:r>
      <w:ins w:id="63" w:author="artin majdi" w:date="2023-06-19T21:30:00Z">
        <w:r w:rsidR="00824460">
          <w:t>\label{</w:t>
        </w:r>
        <w:proofErr w:type="spellStart"/>
        <w:r w:rsidR="00824460">
          <w:t>subsec:crowd.uncertainty</w:t>
        </w:r>
        <w:proofErr w:type="spellEnd"/>
        <w:r w:rsidR="00824460">
          <w:t>}</w:t>
        </w:r>
      </w:ins>
    </w:p>
    <w:p w14:paraId="16B52318" w14:textId="77777777" w:rsidR="00781130" w:rsidRPr="00781130" w:rsidRDefault="00781130" w:rsidP="00BD680D">
      <w:r w:rsidRPr="00781130">
        <w:t>A common approach to measure uncertainty is to increase the number of data instances $X $ in the test dataset $\</w:t>
      </w:r>
      <w:proofErr w:type="spellStart"/>
      <w:r w:rsidRPr="00781130">
        <w:t>mathbb</w:t>
      </w:r>
      <w:proofErr w:type="spellEnd"/>
      <w:r w:rsidRPr="00781130">
        <w:t>{D}_\alpha^{\</w:t>
      </w:r>
      <w:proofErr w:type="spellStart"/>
      <w:r w:rsidRPr="00781130">
        <w:t>mathrm</w:t>
      </w:r>
      <w:proofErr w:type="spellEnd"/>
      <w:r w:rsidRPr="00781130">
        <w:t>{test}} $ to create multiple variations of each sample data $X^{(</w:t>
      </w:r>
      <w:proofErr w:type="spellStart"/>
      <w:r w:rsidRPr="00781130">
        <w:t>i</w:t>
      </w:r>
      <w:proofErr w:type="spellEnd"/>
      <w:r w:rsidRPr="00781130">
        <w:t>)} $~\cite{ayhan_TestTime_2018}. In this approach, for each instance $</w:t>
      </w:r>
      <w:proofErr w:type="spellStart"/>
      <w:r w:rsidRPr="00781130">
        <w:t>i</w:t>
      </w:r>
      <w:proofErr w:type="spellEnd"/>
      <w:r w:rsidRPr="00781130">
        <w:t xml:space="preserve"> $, we apply randomly </w:t>
      </w:r>
      <w:r w:rsidRPr="00781130">
        <w:lastRenderedPageBreak/>
        <w:t>generated spatial transformations and additive noise to the input data $X^{(</w:t>
      </w:r>
      <w:proofErr w:type="spellStart"/>
      <w:r w:rsidRPr="00781130">
        <w:t>i</w:t>
      </w:r>
      <w:proofErr w:type="spellEnd"/>
      <w:r w:rsidRPr="00781130">
        <w:t>)} $ to obtain a transformed sample and repeat this process $G $ times to obtain a set of $G $ transformed samples.</w:t>
      </w:r>
    </w:p>
    <w:p w14:paraId="3E101C85" w14:textId="45D0A514" w:rsidR="00781130" w:rsidRPr="00781130" w:rsidRDefault="00781130" w:rsidP="00BD680D">
      <w:r w:rsidRPr="00781130">
        <w:t xml:space="preserve">However, this approach is mostly suitable for cases where the input data </w:t>
      </w:r>
      <w:r w:rsidR="00B84F2D">
        <w:t>comprises</w:t>
      </w:r>
      <w:r w:rsidR="00B84F2D" w:rsidRPr="00781130">
        <w:t xml:space="preserve"> </w:t>
      </w:r>
      <w:r w:rsidRPr="00781130">
        <w:t>images or volume slices. Since the datasets used in this study consist of feature vectors instead of images or volume slices, this approach cannot be used. To address this problem, we introduced a modified uncertainty measurement approach, in which instead of augmenting the data instances $X^{(</w:t>
      </w:r>
      <w:proofErr w:type="spellStart"/>
      <w:r w:rsidRPr="00781130">
        <w:t>i</w:t>
      </w:r>
      <w:proofErr w:type="spellEnd"/>
      <w:r w:rsidRPr="00781130">
        <w:t>)} $, we feed the same sample data to different classifiers.</w:t>
      </w:r>
    </w:p>
    <w:p w14:paraId="0B22FB21" w14:textId="77777777" w:rsidR="00781130" w:rsidRPr="00781130" w:rsidRDefault="00781130" w:rsidP="00BD680D">
      <w:r w:rsidRPr="00781130">
        <w:t xml:space="preserve">For the choice of classifier, we can either use a probability-based classifier such as random forest and train it under $G $ different random states or train various classifiers and address the problem in a manner </w:t>
      </w:r>
      <w:commentRangeStart w:id="64"/>
      <w:proofErr w:type="gramStart"/>
      <w:r w:rsidRPr="00781130">
        <w:t>similar to</w:t>
      </w:r>
      <w:proofErr w:type="gramEnd"/>
      <w:r w:rsidRPr="00781130">
        <w:t xml:space="preserve"> ensemble learning (using a set of $G $ different classification techniques such as random forest, SVM, CNN, Adaboost, etc.)</w:t>
      </w:r>
      <w:commentRangeEnd w:id="64"/>
      <w:r w:rsidR="0005777F">
        <w:rPr>
          <w:rStyle w:val="CommentReference"/>
        </w:rPr>
        <w:commentReference w:id="64"/>
      </w:r>
      <w:r w:rsidRPr="00781130">
        <w:t>. In either case, we obtain a set of $G $ classifiers ${\left\{F_{\</w:t>
      </w:r>
      <w:proofErr w:type="gramStart"/>
      <w:r w:rsidRPr="00781130">
        <w:t>alpha}^</w:t>
      </w:r>
      <w:proofErr w:type="gramEnd"/>
      <w:r w:rsidRPr="00781130">
        <w:t>{(g)}( \</w:t>
      </w:r>
      <w:proofErr w:type="spellStart"/>
      <w:r w:rsidRPr="00781130">
        <w:t>cdot</w:t>
      </w:r>
      <w:proofErr w:type="spellEnd"/>
      <w:r w:rsidRPr="00781130">
        <w:t>)\right\}}_{g=1}^G $ for each annotator $\alpha $. The classifier $F_{\</w:t>
      </w:r>
      <w:proofErr w:type="gramStart"/>
      <w:r w:rsidRPr="00781130">
        <w:t>alpha}^</w:t>
      </w:r>
      <w:proofErr w:type="gramEnd"/>
      <w:r w:rsidRPr="00781130">
        <w:t>{(g)}( \</w:t>
      </w:r>
      <w:proofErr w:type="spellStart"/>
      <w:r w:rsidRPr="00781130">
        <w:t>cdot</w:t>
      </w:r>
      <w:proofErr w:type="spellEnd"/>
      <w:r w:rsidRPr="00781130">
        <w:t>) $ is a pre-trained or pre-designed model that has been trained on a labeled training dataset $\</w:t>
      </w:r>
      <w:proofErr w:type="spellStart"/>
      <w:r w:rsidRPr="00781130">
        <w:t>mathbb</w:t>
      </w:r>
      <w:proofErr w:type="spellEnd"/>
      <w:r w:rsidRPr="00781130">
        <w:t>{D}_\alpha^{\</w:t>
      </w:r>
      <w:proofErr w:type="spellStart"/>
      <w:r w:rsidRPr="00781130">
        <w:t>mathrm</w:t>
      </w:r>
      <w:proofErr w:type="spellEnd"/>
      <w:r w:rsidRPr="00781130">
        <w:t>{train}} $. This training process enables $F_{\</w:t>
      </w:r>
      <w:proofErr w:type="gramStart"/>
      <w:r w:rsidRPr="00781130">
        <w:t>alpha}^</w:t>
      </w:r>
      <w:proofErr w:type="gramEnd"/>
      <w:r w:rsidRPr="00781130">
        <w:t>{(g)}(\</w:t>
      </w:r>
      <w:proofErr w:type="spellStart"/>
      <w:r w:rsidRPr="00781130">
        <w:t>cdot</w:t>
      </w:r>
      <w:proofErr w:type="spellEnd"/>
      <w:r w:rsidRPr="00781130">
        <w:t>) $ to learn the underlying patterns in the data and make predictions on unseen instances.</w:t>
      </w:r>
    </w:p>
    <w:p w14:paraId="5808C82D" w14:textId="77777777" w:rsidR="00781130" w:rsidRPr="00781130" w:rsidRDefault="00781130" w:rsidP="00BD680D">
      <w:r w:rsidRPr="00781130">
        <w:t>After training, we feed the test samples $X^{(</w:t>
      </w:r>
      <w:proofErr w:type="spellStart"/>
      <w:r w:rsidRPr="00781130">
        <w:t>i</w:t>
      </w:r>
      <w:proofErr w:type="spellEnd"/>
      <w:proofErr w:type="gramStart"/>
      <w:r w:rsidRPr="00781130">
        <w:t>)}\</w:t>
      </w:r>
      <w:proofErr w:type="gramEnd"/>
      <w:r w:rsidRPr="00781130">
        <w:t>in \</w:t>
      </w:r>
      <w:proofErr w:type="spellStart"/>
      <w:r w:rsidRPr="00781130">
        <w:t>mathbb</w:t>
      </w:r>
      <w:proofErr w:type="spellEnd"/>
      <w:r w:rsidRPr="00781130">
        <w:t>{X}^{\text{test}} $ to the $g $-</w:t>
      </w:r>
      <w:proofErr w:type="spellStart"/>
      <w:r w:rsidRPr="00781130">
        <w:t>th</w:t>
      </w:r>
      <w:proofErr w:type="spellEnd"/>
      <w:r w:rsidRPr="00781130">
        <w:t xml:space="preserve"> classifier $F_{\alpha}^{(g)}(\</w:t>
      </w:r>
      <w:proofErr w:type="spellStart"/>
      <w:r w:rsidRPr="00781130">
        <w:t>cdot</w:t>
      </w:r>
      <w:proofErr w:type="spellEnd"/>
      <w:r w:rsidRPr="00781130">
        <w:t>) $ as test cases. The classifier $F_{\</w:t>
      </w:r>
      <w:proofErr w:type="gramStart"/>
      <w:r w:rsidRPr="00781130">
        <w:t>alpha}^</w:t>
      </w:r>
      <w:proofErr w:type="gramEnd"/>
      <w:r w:rsidRPr="00781130">
        <w:t>{(g)}(\</w:t>
      </w:r>
      <w:proofErr w:type="spellStart"/>
      <w:r w:rsidRPr="00781130">
        <w:t>cdot</w:t>
      </w:r>
      <w:proofErr w:type="spellEnd"/>
      <w:r w:rsidRPr="00781130">
        <w:t>) $ then outputs a set of predicted probabilities $\left\{p_{\</w:t>
      </w:r>
      <w:proofErr w:type="spellStart"/>
      <w:r w:rsidRPr="00781130">
        <w:t>alpha,k</w:t>
      </w:r>
      <w:proofErr w:type="spellEnd"/>
      <w:r w:rsidRPr="00781130">
        <w:t>}^{(</w:t>
      </w:r>
      <w:proofErr w:type="spellStart"/>
      <w:r w:rsidRPr="00781130">
        <w:t>i,g</w:t>
      </w:r>
      <w:proofErr w:type="spellEnd"/>
      <w:r w:rsidRPr="00781130">
        <w:t>)}\right\}_{k=1}^{K} $ representing the probability that class $k $ is present in the sample. Consequently, we obtain a collection of $G $ predicted probability sets $</w:t>
      </w:r>
      <w:proofErr w:type="gramStart"/>
      <w:r w:rsidRPr="00781130">
        <w:t>\left\{ \left\</w:t>
      </w:r>
      <w:proofErr w:type="gramEnd"/>
      <w:r w:rsidRPr="00781130">
        <w:t>{ p_{\</w:t>
      </w:r>
      <w:proofErr w:type="spellStart"/>
      <w:r w:rsidRPr="00781130">
        <w:t>alpha,k</w:t>
      </w:r>
      <w:proofErr w:type="spellEnd"/>
      <w:r w:rsidRPr="00781130">
        <w:t>}^{(</w:t>
      </w:r>
      <w:proofErr w:type="spellStart"/>
      <w:r w:rsidRPr="00781130">
        <w:t>i,g</w:t>
      </w:r>
      <w:proofErr w:type="spellEnd"/>
      <w:r w:rsidRPr="00781130">
        <w:t>)}\right\}_{k=1}^K \right\}_{g=1}^G $ for each annotator $\alpha $ and instance $</w:t>
      </w:r>
      <w:proofErr w:type="spellStart"/>
      <w:r w:rsidRPr="00781130">
        <w:t>i</w:t>
      </w:r>
      <w:proofErr w:type="spellEnd"/>
      <w:r w:rsidRPr="00781130">
        <w:t xml:space="preserve"> $. The set $\left\{p_{\</w:t>
      </w:r>
      <w:proofErr w:type="spellStart"/>
      <w:proofErr w:type="gramStart"/>
      <w:r w:rsidRPr="00781130">
        <w:t>alpha,k</w:t>
      </w:r>
      <w:proofErr w:type="spellEnd"/>
      <w:proofErr w:type="gramEnd"/>
      <w:r w:rsidRPr="00781130">
        <w:t>}^{(</w:t>
      </w:r>
      <w:proofErr w:type="spellStart"/>
      <w:r w:rsidRPr="00781130">
        <w:t>i,g</w:t>
      </w:r>
      <w:proofErr w:type="spellEnd"/>
      <w:r w:rsidRPr="00781130">
        <w:t>)}\right\}_{g=1}^G $ contains the predicted probabilities for class $k $, annotator $\alpha $, and instance $</w:t>
      </w:r>
      <w:proofErr w:type="spellStart"/>
      <w:r w:rsidRPr="00781130">
        <w:t>i</w:t>
      </w:r>
      <w:proofErr w:type="spellEnd"/>
      <w:r w:rsidRPr="00781130">
        <w:t xml:space="preserve"> $. Disagreements between predicted probabilities $\left\{p_{\</w:t>
      </w:r>
      <w:proofErr w:type="spellStart"/>
      <w:proofErr w:type="gramStart"/>
      <w:r w:rsidRPr="00781130">
        <w:t>alpha,k</w:t>
      </w:r>
      <w:proofErr w:type="spellEnd"/>
      <w:proofErr w:type="gramEnd"/>
      <w:r w:rsidRPr="00781130">
        <w:t>}^{(</w:t>
      </w:r>
      <w:proofErr w:type="spellStart"/>
      <w:r w:rsidRPr="00781130">
        <w:t>i,g</w:t>
      </w:r>
      <w:proofErr w:type="spellEnd"/>
      <w:r w:rsidRPr="00781130">
        <w:t>)}\right\}_{g=1}^G $ can be used to estimate uncertainty.</w:t>
      </w:r>
    </w:p>
    <w:p w14:paraId="63F4401C" w14:textId="77777777" w:rsidR="00781130" w:rsidRPr="00781130" w:rsidRDefault="00781130" w:rsidP="00BD680D">
      <w:r w:rsidRPr="00781130">
        <w:lastRenderedPageBreak/>
        <w:t>The reason for using classifiers rather than using the crowdsourced labels directly is two-fold. Using a probabilistic classifier helps us calculate uncertainty based on each annotator's labeling patterns that the classifier learns. Furthermore, this approach provides us with a set of pre-trained classifiers $</w:t>
      </w:r>
      <w:proofErr w:type="gramStart"/>
      <w:r w:rsidRPr="00781130">
        <w:t>\left\{ \left\</w:t>
      </w:r>
      <w:proofErr w:type="gramEnd"/>
      <w:r w:rsidRPr="00781130">
        <w:t>{ F_{\alpha}^{(g)}(\</w:t>
      </w:r>
      <w:proofErr w:type="spellStart"/>
      <w:r w:rsidRPr="00781130">
        <w:t>cdot</w:t>
      </w:r>
      <w:proofErr w:type="spellEnd"/>
      <w:r w:rsidRPr="00781130">
        <w:t>) \right\}_{g=1}^G  \right\}_{a=1}^{M} $ that can be readily utilized on any new data instances without the need for those samples to be labeled by the original annotators.</w:t>
      </w:r>
    </w:p>
    <w:p w14:paraId="2C4C633D" w14:textId="77777777" w:rsidR="00781130" w:rsidRPr="00781130" w:rsidRDefault="00781130" w:rsidP="00BD680D">
      <w:r w:rsidRPr="00781130">
        <w:t>The index value $</w:t>
      </w:r>
      <w:proofErr w:type="gramStart"/>
      <w:r w:rsidRPr="00781130">
        <w:t>g  \</w:t>
      </w:r>
      <w:proofErr w:type="gramEnd"/>
      <w:r w:rsidRPr="00781130">
        <w:t>in \{1,2,\</w:t>
      </w:r>
      <w:proofErr w:type="spellStart"/>
      <w:r w:rsidRPr="00781130">
        <w:t>dots,G</w:t>
      </w:r>
      <w:proofErr w:type="spellEnd"/>
      <w:r w:rsidRPr="00781130">
        <w:t>\} $ is used as the random seed value during training of the $g$\-</w:t>
      </w:r>
      <w:proofErr w:type="spellStart"/>
      <w:r w:rsidRPr="00781130">
        <w:t>th</w:t>
      </w:r>
      <w:proofErr w:type="spellEnd"/>
      <w:r w:rsidRPr="00781130">
        <w:t xml:space="preserve"> classifier for all annotators.</w:t>
      </w:r>
    </w:p>
    <w:p w14:paraId="0987F8AD" w14:textId="77777777" w:rsidR="00781130" w:rsidRPr="00781130" w:rsidRDefault="00781130" w:rsidP="00BD680D">
      <w:r w:rsidRPr="00781130">
        <w:t>Define $t_{\</w:t>
      </w:r>
      <w:proofErr w:type="spellStart"/>
      <w:proofErr w:type="gramStart"/>
      <w:r w:rsidRPr="00781130">
        <w:t>alpha,k</w:t>
      </w:r>
      <w:proofErr w:type="spellEnd"/>
      <w:proofErr w:type="gramEnd"/>
      <w:r w:rsidRPr="00781130">
        <w:t>}^{(</w:t>
      </w:r>
      <w:proofErr w:type="spellStart"/>
      <w:r w:rsidRPr="00781130">
        <w:t>i,g</w:t>
      </w:r>
      <w:proofErr w:type="spellEnd"/>
      <w:r w:rsidRPr="00781130">
        <w:t>)} $ as the predicted label obtained by binarizing the predicted probabilities $p_{\</w:t>
      </w:r>
      <w:proofErr w:type="spellStart"/>
      <w:r w:rsidRPr="00781130">
        <w:t>alpha,k</w:t>
      </w:r>
      <w:proofErr w:type="spellEnd"/>
      <w:r w:rsidRPr="00781130">
        <w:t>}^{ (</w:t>
      </w:r>
      <w:proofErr w:type="spellStart"/>
      <w:r w:rsidRPr="00781130">
        <w:t>i,g</w:t>
      </w:r>
      <w:proofErr w:type="spellEnd"/>
      <w:r w:rsidRPr="00781130">
        <w:t>)} $ using the threshold $\theta_{\</w:t>
      </w:r>
      <w:proofErr w:type="spellStart"/>
      <w:r w:rsidRPr="00781130">
        <w:t>alpha,k</w:t>
      </w:r>
      <w:proofErr w:type="spellEnd"/>
      <w:r w:rsidRPr="00781130">
        <w:t>}^{(g)} $ as shown in the Glossary of Symbols section.</w:t>
      </w:r>
    </w:p>
    <w:p w14:paraId="405BAC56" w14:textId="77777777" w:rsidR="00781130" w:rsidRDefault="00781130" w:rsidP="00BD680D">
      <w:r w:rsidRPr="00781130">
        <w:t>Uncertainty measures are used to quantify the level of uncertainty or confidence associated with the predictions of a model. In this work, we need to measure the uncertainty $u_{\</w:t>
      </w:r>
      <w:proofErr w:type="spellStart"/>
      <w:proofErr w:type="gramStart"/>
      <w:r w:rsidRPr="00781130">
        <w:t>alpha,k</w:t>
      </w:r>
      <w:proofErr w:type="spellEnd"/>
      <w:proofErr w:type="gramEnd"/>
      <w:r w:rsidRPr="00781130">
        <w:t>}^{(</w:t>
      </w:r>
      <w:proofErr w:type="spellStart"/>
      <w:r w:rsidRPr="00781130">
        <w:t>i</w:t>
      </w:r>
      <w:proofErr w:type="spellEnd"/>
      <w:r w:rsidRPr="00781130">
        <w:t>)}$ associated with the model predictions. Some common uncertainty measurement measures are as follows.</w:t>
      </w:r>
    </w:p>
    <w:p w14:paraId="359E0E65" w14:textId="77777777" w:rsidR="000C1CB0" w:rsidRPr="00781130" w:rsidRDefault="000C1CB0" w:rsidP="00BD680D"/>
    <w:p w14:paraId="17EF2E85" w14:textId="77777777" w:rsidR="00781130" w:rsidRPr="00D51D50" w:rsidRDefault="00781130" w:rsidP="00BD680D">
      <w:pPr>
        <w:pStyle w:val="Heading3"/>
      </w:pPr>
      <w:r w:rsidRPr="00D51D50">
        <w:t>\</w:t>
      </w:r>
      <w:proofErr w:type="gramStart"/>
      <w:r w:rsidRPr="00D51D50">
        <w:t>subsubsection{</w:t>
      </w:r>
      <w:proofErr w:type="gramEnd"/>
      <w:r w:rsidRPr="00D51D50">
        <w:t>Entropy}</w:t>
      </w:r>
    </w:p>
    <w:p w14:paraId="4DD85E89" w14:textId="4C948315" w:rsidR="00781130" w:rsidDel="00653E9F" w:rsidRDefault="00781130" w:rsidP="00BD680D">
      <w:pPr>
        <w:rPr>
          <w:del w:id="65" w:author="artin majdi" w:date="2023-06-19T21:41:00Z"/>
        </w:rPr>
      </w:pPr>
      <w:r w:rsidRPr="00781130">
        <w:t xml:space="preserve">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w:t>
      </w:r>
      <w:r w:rsidR="00B84F2D">
        <w:t>indicates</w:t>
      </w:r>
      <w:r w:rsidR="00B84F2D" w:rsidRPr="00781130">
        <w:t xml:space="preserve"> </w:t>
      </w:r>
      <w:r w:rsidRPr="00781130">
        <w:t>reduced uncertainty as the ensemble assigns very similar probabilities to a particular class, indicating strong agreement among the classifiers and increased confidence in their collective prediction. The formula for calculating entropy is as follows:</w:t>
      </w:r>
    </w:p>
    <w:p w14:paraId="2C541C07" w14:textId="0EFB613B" w:rsidR="00F30C38" w:rsidRPr="00781130" w:rsidRDefault="00F30C38" w:rsidP="00BD680D">
      <w:del w:id="66" w:author="artin majdi" w:date="2023-06-19T21:41:00Z">
        <w:r w:rsidDel="00653E9F">
          <w:delText>%</w:delText>
        </w:r>
      </w:del>
    </w:p>
    <w:p w14:paraId="6922BCD0" w14:textId="65E3E336" w:rsidR="00781130" w:rsidRPr="00781130" w:rsidRDefault="00B84F2D" w:rsidP="00BD680D">
      <w:commentRangeStart w:id="67"/>
      <w:commentRangeEnd w:id="67"/>
      <w:r>
        <w:rPr>
          <w:rStyle w:val="CommentReference"/>
        </w:rPr>
        <w:lastRenderedPageBreak/>
        <w:commentReference w:id="67"/>
      </w:r>
      <w:r w:rsidR="00781130" w:rsidRPr="00781130">
        <w:t>\</w:t>
      </w:r>
      <w:proofErr w:type="gramStart"/>
      <w:r w:rsidR="00781130" w:rsidRPr="00781130">
        <w:t>begin</w:t>
      </w:r>
      <w:proofErr w:type="gramEnd"/>
      <w:r w:rsidR="00781130" w:rsidRPr="00781130">
        <w:t>{equation}</w:t>
      </w:r>
    </w:p>
    <w:p w14:paraId="74B26B19" w14:textId="6F046F95" w:rsidR="00781130" w:rsidRPr="00781130" w:rsidRDefault="00781130" w:rsidP="00BD680D">
      <w:del w:id="68" w:author="artin majdi" w:date="2023-06-22T00:28:00Z">
        <w:r w:rsidRPr="00781130" w:rsidDel="00014CBF">
          <w:delText>u_</w:delText>
        </w:r>
      </w:del>
      <w:ins w:id="69" w:author="artin majdi" w:date="2023-06-22T00:28:00Z">
        <w:r w:rsidR="00014CBF">
          <w:t>\Delta_</w:t>
        </w:r>
      </w:ins>
      <w:r w:rsidRPr="00781130">
        <w:t>{\</w:t>
      </w:r>
      <w:proofErr w:type="gramStart"/>
      <w:r w:rsidRPr="00781130">
        <w:t>alpha,k</w:t>
      </w:r>
      <w:proofErr w:type="gramEnd"/>
      <w:r w:rsidRPr="00781130">
        <w:t>}^{(i)}=H\left(\left\{p_{\alpha,k}^{(i,g)}\right\}_{g=1}^{G}\right)=-\sum_{g}{p_{\alpha,k}^{(i,g)} \log\left(p_{\</w:t>
      </w:r>
      <w:proofErr w:type="spellStart"/>
      <w:r w:rsidRPr="00781130">
        <w:t>alpha,k</w:t>
      </w:r>
      <w:proofErr w:type="spellEnd"/>
      <w:r w:rsidRPr="00781130">
        <w:t>}^{(</w:t>
      </w:r>
      <w:proofErr w:type="spellStart"/>
      <w:r w:rsidRPr="00781130">
        <w:t>i,g</w:t>
      </w:r>
      <w:proofErr w:type="spellEnd"/>
      <w:r w:rsidRPr="00781130">
        <w:t>)}\right)}</w:t>
      </w:r>
    </w:p>
    <w:p w14:paraId="7BC3A1BA" w14:textId="77777777" w:rsidR="00781130" w:rsidRPr="00781130" w:rsidRDefault="00781130" w:rsidP="00BD680D">
      <w:r w:rsidRPr="00781130">
        <w:t>\</w:t>
      </w:r>
      <w:proofErr w:type="gramStart"/>
      <w:r w:rsidRPr="00781130">
        <w:t>label{</w:t>
      </w:r>
      <w:proofErr w:type="gramEnd"/>
      <w:r w:rsidRPr="00781130">
        <w:t>crowd.Eq.5.uncertainty}</w:t>
      </w:r>
    </w:p>
    <w:p w14:paraId="1B206252" w14:textId="77777777" w:rsidR="00781130" w:rsidRDefault="00781130" w:rsidP="00BD680D">
      <w:r w:rsidRPr="00781130">
        <w:t>\</w:t>
      </w:r>
      <w:proofErr w:type="gramStart"/>
      <w:r w:rsidRPr="00781130">
        <w:t>end</w:t>
      </w:r>
      <w:proofErr w:type="gramEnd"/>
      <w:r w:rsidRPr="00781130">
        <w:t>{equation}</w:t>
      </w:r>
    </w:p>
    <w:p w14:paraId="57259CF3" w14:textId="77777777" w:rsidR="000C1CB0" w:rsidRPr="00781130" w:rsidRDefault="000C1CB0" w:rsidP="00BD680D"/>
    <w:p w14:paraId="4468A01B" w14:textId="77777777" w:rsidR="00781130" w:rsidRPr="00781130" w:rsidRDefault="00781130" w:rsidP="00BD680D">
      <w:pPr>
        <w:pStyle w:val="Heading3"/>
      </w:pPr>
      <w:r w:rsidRPr="00781130">
        <w:t>\</w:t>
      </w:r>
      <w:proofErr w:type="gramStart"/>
      <w:r w:rsidRPr="00781130">
        <w:t>subsubsection{</w:t>
      </w:r>
      <w:proofErr w:type="gramEnd"/>
      <w:r w:rsidRPr="00781130">
        <w:t>Standard Deviation}</w:t>
      </w:r>
    </w:p>
    <w:p w14:paraId="5C831E7B" w14:textId="2D589EAA" w:rsidR="00F30C38" w:rsidRPr="00781130" w:rsidRDefault="00781130" w:rsidP="00BD680D">
      <w:r w:rsidRPr="00781130">
        <w:t>In regression problems, standard deviation is often used to quantify uncertainty. It measures the dispersion of predicted values around the mean. A greater standard deviation indicates greater uncertainty of the prediction. For a set of predicted values $ \{t_{\</w:t>
      </w:r>
      <w:proofErr w:type="spellStart"/>
      <w:proofErr w:type="gramStart"/>
      <w:r w:rsidRPr="00781130">
        <w:t>alpha,k</w:t>
      </w:r>
      <w:proofErr w:type="spellEnd"/>
      <w:proofErr w:type="gramEnd"/>
      <w:r w:rsidRPr="00781130">
        <w:t>}^{(</w:t>
      </w:r>
      <w:proofErr w:type="spellStart"/>
      <w:r w:rsidRPr="00781130">
        <w:t>i,g</w:t>
      </w:r>
      <w:proofErr w:type="spellEnd"/>
      <w:r w:rsidRPr="00781130">
        <w:t>)} \}_{g=1}^G $ with mean value $\mu $, the standard deviation is defined as</w:t>
      </w:r>
      <w:ins w:id="70" w:author="artin majdi" w:date="2023-06-19T21:16:00Z">
        <w:r w:rsidR="00F30C38">
          <w:t>.</w:t>
        </w:r>
      </w:ins>
    </w:p>
    <w:p w14:paraId="47D1545D" w14:textId="77777777" w:rsidR="00781130" w:rsidRPr="00781130" w:rsidRDefault="00781130" w:rsidP="00BD680D">
      <w:r w:rsidRPr="00781130">
        <w:t>\</w:t>
      </w:r>
      <w:proofErr w:type="gramStart"/>
      <w:r w:rsidRPr="00781130">
        <w:t>begin</w:t>
      </w:r>
      <w:proofErr w:type="gramEnd"/>
      <w:r w:rsidRPr="00781130">
        <w:t>{equation}</w:t>
      </w:r>
    </w:p>
    <w:p w14:paraId="449E47EE" w14:textId="3907E876" w:rsidR="00781130" w:rsidRPr="00781130" w:rsidRDefault="00781130" w:rsidP="00BD680D">
      <w:r w:rsidRPr="00781130">
        <w:t xml:space="preserve">   </w:t>
      </w:r>
      <w:del w:id="71" w:author="artin majdi" w:date="2023-06-22T00:27:00Z">
        <w:r w:rsidRPr="00781130" w:rsidDel="00014CBF">
          <w:delText xml:space="preserve"> </w:delText>
        </w:r>
        <w:commentRangeStart w:id="72"/>
        <w:commentRangeStart w:id="73"/>
        <w:r w:rsidRPr="00781130" w:rsidDel="00014CBF">
          <w:delText>u</w:delText>
        </w:r>
      </w:del>
      <w:commentRangeEnd w:id="72"/>
      <w:r w:rsidR="008F2DA0">
        <w:rPr>
          <w:rStyle w:val="CommentReference"/>
        </w:rPr>
        <w:commentReference w:id="72"/>
      </w:r>
      <w:commentRangeEnd w:id="73"/>
      <w:r w:rsidR="00014CBF">
        <w:rPr>
          <w:rStyle w:val="CommentReference"/>
        </w:rPr>
        <w:commentReference w:id="73"/>
      </w:r>
      <w:ins w:id="74" w:author="artin majdi" w:date="2023-06-22T00:27:00Z">
        <w:r w:rsidR="00014CBF">
          <w:t>\Delta</w:t>
        </w:r>
      </w:ins>
      <w:r w:rsidRPr="00781130">
        <w:t>_{\alpha,k}^{(i)}=\text{SD}\left(\left\{t_{\alpha,k}^{(i,g)}\right\}_{g=1}^G\right)=\sqrt {\frac{1}{G-1 }\sum_{g=1}^G\left(t_{\alpha,k}^{(i,g)}-\mu\right)^{2}},\quad\mu=\frac{1}{G}\sum_{g=1}^{G}{t_{\alpha,k}^{(i,g)}}</w:t>
      </w:r>
    </w:p>
    <w:p w14:paraId="073A4EA1" w14:textId="77777777" w:rsidR="00781130" w:rsidRPr="00781130" w:rsidRDefault="00781130" w:rsidP="00BD680D">
      <w:r w:rsidRPr="00781130">
        <w:t xml:space="preserve">    \</w:t>
      </w:r>
      <w:proofErr w:type="gramStart"/>
      <w:r w:rsidRPr="00781130">
        <w:t>label</w:t>
      </w:r>
      <w:proofErr w:type="gramEnd"/>
      <w:r w:rsidRPr="00781130">
        <w:t>{crowd.Eq.6.uncertainty.sd}</w:t>
      </w:r>
    </w:p>
    <w:p w14:paraId="62E72FCE" w14:textId="77777777" w:rsidR="00781130" w:rsidRDefault="00781130" w:rsidP="00BD680D">
      <w:r w:rsidRPr="00781130">
        <w:t>\</w:t>
      </w:r>
      <w:proofErr w:type="gramStart"/>
      <w:r w:rsidRPr="00781130">
        <w:t>end</w:t>
      </w:r>
      <w:proofErr w:type="gramEnd"/>
      <w:r w:rsidRPr="00781130">
        <w:t>{equation}</w:t>
      </w:r>
    </w:p>
    <w:p w14:paraId="60132875" w14:textId="77777777" w:rsidR="000C1CB0" w:rsidRPr="00781130" w:rsidRDefault="000C1CB0" w:rsidP="00BD680D"/>
    <w:p w14:paraId="5A21F050" w14:textId="3F085D49" w:rsidR="00781130" w:rsidRPr="00781130" w:rsidRDefault="00781130" w:rsidP="00BD680D">
      <w:r w:rsidRPr="00781130">
        <w:t>\</w:t>
      </w:r>
      <w:proofErr w:type="gramStart"/>
      <w:r w:rsidRPr="00781130">
        <w:t>paragraph{</w:t>
      </w:r>
      <w:proofErr w:type="gramEnd"/>
      <w:r w:rsidRPr="00781130">
        <w:t>Predictive Interval}</w:t>
      </w:r>
    </w:p>
    <w:p w14:paraId="630D1E47" w14:textId="16DF7EA2" w:rsidR="00781130" w:rsidRPr="00781130" w:rsidRDefault="00781130" w:rsidP="00BD680D">
      <w:r w:rsidRPr="00781130">
        <w:t xml:space="preserve">A predictive interval provides a range within which a future observation is likely to fall with a certain level of confidence. For example, a 95\% predictive interval indicates that there is a 95\% likelihood </w:t>
      </w:r>
      <w:r w:rsidRPr="00781130">
        <w:lastRenderedPageBreak/>
        <w:t>that the true value falls within that range. A greater uncertainty corresponds to wider intervals. In the context of multiple classifiers, the predictive intervals can be calculated by considering the quantiles of the classifier output. For a predefined confidence level $\gamma $ (e.g., 95\%), for a specific class $k $, we need to find the quantiles $Q_{L}^{k} $ and $Q_{U}^{k} $ of the probability distribution of class $k $ predicted by the $G $ classifiers. The uncertainty can be represented by the width of the predictive interval:</w:t>
      </w:r>
    </w:p>
    <w:p w14:paraId="094F753E" w14:textId="77777777" w:rsidR="00781130" w:rsidRPr="00781130" w:rsidRDefault="00781130" w:rsidP="00BD680D">
      <w:r w:rsidRPr="00781130">
        <w:t>\</w:t>
      </w:r>
      <w:proofErr w:type="gramStart"/>
      <w:r w:rsidRPr="00781130">
        <w:t>begin</w:t>
      </w:r>
      <w:proofErr w:type="gramEnd"/>
      <w:r w:rsidRPr="00781130">
        <w:t>{equation}</w:t>
      </w:r>
    </w:p>
    <w:p w14:paraId="48519122" w14:textId="77777777" w:rsidR="00781130" w:rsidRPr="00781130" w:rsidRDefault="00781130" w:rsidP="00BD680D">
      <w:r w:rsidRPr="00781130">
        <w:t xml:space="preserve">    \</w:t>
      </w:r>
      <w:proofErr w:type="gramStart"/>
      <w:r w:rsidRPr="00781130">
        <w:t>begin</w:t>
      </w:r>
      <w:proofErr w:type="gramEnd"/>
      <w:r w:rsidRPr="00781130">
        <w:t>{aligned}</w:t>
      </w:r>
    </w:p>
    <w:p w14:paraId="7C39955F" w14:textId="77777777" w:rsidR="00781130" w:rsidRPr="00781130" w:rsidRDefault="00781130" w:rsidP="00BD680D">
      <w:r w:rsidRPr="00781130">
        <w:t xml:space="preserve">        P\left(Q_L^{k} \</w:t>
      </w:r>
      <w:proofErr w:type="spellStart"/>
      <w:r w:rsidRPr="00781130">
        <w:t>leq</w:t>
      </w:r>
      <w:proofErr w:type="spellEnd"/>
      <w:r w:rsidRPr="00781130">
        <w:t xml:space="preserve"> p_{\</w:t>
      </w:r>
      <w:proofErr w:type="spellStart"/>
      <w:proofErr w:type="gramStart"/>
      <w:r w:rsidRPr="00781130">
        <w:t>alpha,k</w:t>
      </w:r>
      <w:proofErr w:type="spellEnd"/>
      <w:proofErr w:type="gramEnd"/>
      <w:r w:rsidRPr="00781130">
        <w:t>}^{(</w:t>
      </w:r>
      <w:proofErr w:type="spellStart"/>
      <w:r w:rsidRPr="00781130">
        <w:t>i,g</w:t>
      </w:r>
      <w:proofErr w:type="spellEnd"/>
      <w:r w:rsidRPr="00781130">
        <w:t>)} \</w:t>
      </w:r>
      <w:proofErr w:type="spellStart"/>
      <w:r w:rsidRPr="00781130">
        <w:t>leq</w:t>
      </w:r>
      <w:proofErr w:type="spellEnd"/>
      <w:r w:rsidRPr="00781130">
        <w:t xml:space="preserve"> Q_U^{k}\right) = \gamma</w:t>
      </w:r>
    </w:p>
    <w:p w14:paraId="48245D6A" w14:textId="77777777" w:rsidR="00781130" w:rsidRPr="00781130" w:rsidRDefault="00781130" w:rsidP="00BD680D">
      <w:r w:rsidRPr="00781130">
        <w:t xml:space="preserve">        \\</w:t>
      </w:r>
    </w:p>
    <w:p w14:paraId="362087BF" w14:textId="49A3172C" w:rsidR="00781130" w:rsidRPr="00781130" w:rsidRDefault="00781130" w:rsidP="00BD680D">
      <w:r w:rsidRPr="00781130">
        <w:t xml:space="preserve">        </w:t>
      </w:r>
      <w:del w:id="75" w:author="artin majdi" w:date="2023-06-22T00:28:00Z">
        <w:r w:rsidRPr="00781130" w:rsidDel="00014CBF">
          <w:delText>u_</w:delText>
        </w:r>
      </w:del>
      <w:ins w:id="76" w:author="artin majdi" w:date="2023-06-22T00:28:00Z">
        <w:r w:rsidR="00014CBF">
          <w:t>\Delta_</w:t>
        </w:r>
      </w:ins>
      <w:r w:rsidRPr="00781130">
        <w:t>{\</w:t>
      </w:r>
      <w:proofErr w:type="spellStart"/>
      <w:proofErr w:type="gramStart"/>
      <w:r w:rsidRPr="00781130">
        <w:t>alpha,k</w:t>
      </w:r>
      <w:proofErr w:type="spellEnd"/>
      <w:proofErr w:type="gramEnd"/>
      <w:r w:rsidRPr="00781130">
        <w:t>}^{(</w:t>
      </w:r>
      <w:proofErr w:type="spellStart"/>
      <w:r w:rsidRPr="00781130">
        <w:t>i</w:t>
      </w:r>
      <w:proofErr w:type="spellEnd"/>
      <w:r w:rsidRPr="00781130">
        <w:t>)} = Q_L^{k} - Q_U^{k}</w:t>
      </w:r>
    </w:p>
    <w:p w14:paraId="190474DE" w14:textId="77777777" w:rsidR="00781130" w:rsidRPr="00781130" w:rsidRDefault="00781130" w:rsidP="00BD680D">
      <w:r w:rsidRPr="00781130">
        <w:t xml:space="preserve">    \</w:t>
      </w:r>
      <w:proofErr w:type="gramStart"/>
      <w:r w:rsidRPr="00781130">
        <w:t>end</w:t>
      </w:r>
      <w:proofErr w:type="gramEnd"/>
      <w:r w:rsidRPr="00781130">
        <w:t>{aligned}</w:t>
      </w:r>
    </w:p>
    <w:p w14:paraId="5B043141" w14:textId="77777777" w:rsidR="00781130" w:rsidRPr="00781130" w:rsidRDefault="00781130" w:rsidP="00BD680D">
      <w:r w:rsidRPr="00781130">
        <w:t xml:space="preserve">    \label{</w:t>
      </w:r>
      <w:proofErr w:type="spellStart"/>
      <w:r w:rsidRPr="00781130">
        <w:t>crowd.</w:t>
      </w:r>
      <w:proofErr w:type="gramStart"/>
      <w:r w:rsidRPr="00781130">
        <w:t>Eq.uncertainty</w:t>
      </w:r>
      <w:proofErr w:type="spellEnd"/>
      <w:proofErr w:type="gramEnd"/>
      <w:r w:rsidRPr="00781130">
        <w:t>}</w:t>
      </w:r>
    </w:p>
    <w:p w14:paraId="4AE264D4" w14:textId="77777777" w:rsidR="00781130" w:rsidRPr="00781130" w:rsidRDefault="00781130" w:rsidP="00BD680D">
      <w:r w:rsidRPr="00781130">
        <w:t>\</w:t>
      </w:r>
      <w:proofErr w:type="gramStart"/>
      <w:r w:rsidRPr="00781130">
        <w:t>end</w:t>
      </w:r>
      <w:proofErr w:type="gramEnd"/>
      <w:r w:rsidRPr="00781130">
        <w:t>{equation}</w:t>
      </w:r>
    </w:p>
    <w:p w14:paraId="6A42E72A" w14:textId="77777777" w:rsidR="00781130" w:rsidRPr="00781130" w:rsidRDefault="00781130" w:rsidP="00BD680D">
      <w:r w:rsidRPr="00781130">
        <w:t>The steps to calculate the predictive interval are as follows:</w:t>
      </w:r>
    </w:p>
    <w:p w14:paraId="23AB2168" w14:textId="77777777" w:rsidR="00781130" w:rsidRPr="00781130" w:rsidRDefault="00781130" w:rsidP="00BD680D">
      <w:r w:rsidRPr="00781130">
        <w:t>\</w:t>
      </w:r>
      <w:proofErr w:type="gramStart"/>
      <w:r w:rsidRPr="00781130">
        <w:t>begin</w:t>
      </w:r>
      <w:proofErr w:type="gramEnd"/>
      <w:r w:rsidRPr="00781130">
        <w:t>{enumerate}</w:t>
      </w:r>
    </w:p>
    <w:p w14:paraId="772D62E0" w14:textId="77777777" w:rsidR="00781130" w:rsidRPr="00781130" w:rsidRDefault="00781130" w:rsidP="00BD680D">
      <w:r w:rsidRPr="00781130">
        <w:t xml:space="preserve">    \</w:t>
      </w:r>
      <w:proofErr w:type="gramStart"/>
      <w:r w:rsidRPr="00781130">
        <w:t>item</w:t>
      </w:r>
      <w:proofErr w:type="gramEnd"/>
      <w:r w:rsidRPr="00781130">
        <w:t xml:space="preserve"> Collect the class $k $ probabilities predicted by all $G$ classifiers for a given instance. Then sort the values in ascending order. Let us call this set $P_{\</w:t>
      </w:r>
      <w:proofErr w:type="gramStart"/>
      <w:r w:rsidRPr="00781130">
        <w:t>alpha,k</w:t>
      </w:r>
      <w:proofErr w:type="gramEnd"/>
      <w:r w:rsidRPr="00781130">
        <w:t>}^{(i)}=\mathrm{sorted}\left(\left\{p_{\alpha,k}^{(i,g)}\right\}_{g=1}^G\right),\quad\forall \</w:t>
      </w:r>
      <w:proofErr w:type="spellStart"/>
      <w:r w:rsidRPr="00781130">
        <w:t>alpha,k,i</w:t>
      </w:r>
      <w:proofErr w:type="spellEnd"/>
      <w:r w:rsidRPr="00781130">
        <w:t xml:space="preserve"> $.</w:t>
      </w:r>
    </w:p>
    <w:p w14:paraId="2337323F" w14:textId="77777777" w:rsidR="00781130" w:rsidRPr="00781130" w:rsidRDefault="00781130" w:rsidP="00BD680D">
      <w:r w:rsidRPr="00781130">
        <w:t xml:space="preserve">    \</w:t>
      </w:r>
      <w:proofErr w:type="gramStart"/>
      <w:r w:rsidRPr="00781130">
        <w:t>item</w:t>
      </w:r>
      <w:proofErr w:type="gramEnd"/>
      <w:r w:rsidRPr="00781130">
        <w:t xml:space="preserve"> Calculate the lower and upper quantile indices based on the chosen confidence level $\gamma $. The lower quantile index is $L=\</w:t>
      </w:r>
      <w:proofErr w:type="spellStart"/>
      <w:r w:rsidRPr="00781130">
        <w:t>mathrm</w:t>
      </w:r>
      <w:proofErr w:type="spellEnd"/>
      <w:r w:rsidRPr="00781130">
        <w:t>{ceil}\left(\frac{G}{</w:t>
      </w:r>
      <w:proofErr w:type="gramStart"/>
      <w:r w:rsidRPr="00781130">
        <w:t>2}\</w:t>
      </w:r>
      <w:proofErr w:type="gramEnd"/>
      <w:r w:rsidRPr="00781130">
        <w:t xml:space="preserve">left(1-\gamma\right)\right) $, and the </w:t>
      </w:r>
      <w:r w:rsidRPr="00781130">
        <w:lastRenderedPageBreak/>
        <w:t>upper quantile index is $U=\</w:t>
      </w:r>
      <w:proofErr w:type="spellStart"/>
      <w:r w:rsidRPr="00781130">
        <w:t>mathrm</w:t>
      </w:r>
      <w:proofErr w:type="spellEnd"/>
      <w:r w:rsidRPr="00781130">
        <w:t>{floor}\left(\frac{G}{2} (1+\gamma)\right) $, where ceil and floor are the ceiling and floor functions, respectively.</w:t>
      </w:r>
    </w:p>
    <w:p w14:paraId="178F72EE" w14:textId="77777777" w:rsidR="00781130" w:rsidRPr="00781130" w:rsidRDefault="00781130" w:rsidP="00BD680D">
      <w:r w:rsidRPr="00781130">
        <w:t xml:space="preserve">    \item Find the values corresponding to the lower and upper quantile indices in the sorted $P_{\</w:t>
      </w:r>
      <w:proofErr w:type="spellStart"/>
      <w:proofErr w:type="gramStart"/>
      <w:r w:rsidRPr="00781130">
        <w:t>alpha,k</w:t>
      </w:r>
      <w:proofErr w:type="spellEnd"/>
      <w:proofErr w:type="gramEnd"/>
      <w:r w:rsidRPr="00781130">
        <w:t>}^{(</w:t>
      </w:r>
      <w:proofErr w:type="spellStart"/>
      <w:r w:rsidRPr="00781130">
        <w:t>i</w:t>
      </w:r>
      <w:proofErr w:type="spellEnd"/>
      <w:r w:rsidRPr="00781130">
        <w:t>)} $. These values are the lower and upper quantiles $Q_L^{k} $ and $Q_U^{k} $.</w:t>
      </w:r>
    </w:p>
    <w:p w14:paraId="7538D858" w14:textId="77777777" w:rsidR="00781130" w:rsidRPr="00781130" w:rsidRDefault="00781130" w:rsidP="00BD680D">
      <w:r w:rsidRPr="00781130">
        <w:t xml:space="preserve">    \item Now we have the predictive interval $P\left(Q_L^{k}&lt;=p_{\</w:t>
      </w:r>
      <w:proofErr w:type="spellStart"/>
      <w:r w:rsidRPr="00781130">
        <w:t>alpha,k</w:t>
      </w:r>
      <w:proofErr w:type="spellEnd"/>
      <w:r w:rsidRPr="00781130">
        <w:t>}^{(</w:t>
      </w:r>
      <w:proofErr w:type="spellStart"/>
      <w:r w:rsidRPr="00781130">
        <w:t>i,g</w:t>
      </w:r>
      <w:proofErr w:type="spellEnd"/>
      <w:r w:rsidRPr="00781130">
        <w:t>)}&lt;=Q_U^{k}\right)=\gamma $, where $Q_L^{k} $ and $Q_U^{k} $ represent the bounds of the interval containing the $\alpha$ proportion of the probability mass.</w:t>
      </w:r>
    </w:p>
    <w:p w14:paraId="20D0978A" w14:textId="77777777" w:rsidR="00781130" w:rsidRPr="00781130" w:rsidRDefault="00781130" w:rsidP="00BD680D">
      <w:r w:rsidRPr="00781130">
        <w:t>\</w:t>
      </w:r>
      <w:proofErr w:type="gramStart"/>
      <w:r w:rsidRPr="00781130">
        <w:t>end</w:t>
      </w:r>
      <w:proofErr w:type="gramEnd"/>
      <w:r w:rsidRPr="00781130">
        <w:t>{enumerate}</w:t>
      </w:r>
    </w:p>
    <w:p w14:paraId="7D524E70" w14:textId="77777777" w:rsidR="00781130" w:rsidRPr="00D51D50" w:rsidRDefault="00781130" w:rsidP="00BD680D">
      <w:pPr>
        <w:pStyle w:val="Heading3"/>
      </w:pPr>
      <w:r w:rsidRPr="00D51D50">
        <w:t>\</w:t>
      </w:r>
      <w:proofErr w:type="gramStart"/>
      <w:r w:rsidRPr="00D51D50">
        <w:t>subsubsection{</w:t>
      </w:r>
      <w:proofErr w:type="gramEnd"/>
      <w:r w:rsidRPr="00D51D50">
        <w:t>Monte Carlo Dropout}</w:t>
      </w:r>
    </w:p>
    <w:p w14:paraId="59981F90" w14:textId="77777777" w:rsidR="00781130" w:rsidRPr="00781130" w:rsidRDefault="00781130" w:rsidP="00BD680D">
      <w:r w:rsidRPr="00781130">
        <w:t xml:space="preserve">The Monte Carlo dropout~\cite{gal_Dropout_2016a} can be used to estimate uncertainty in neural networks by applying the dropout at test time. Multiple forward passes with dropout generate a distribution of predictions from which uncertainty can be derived using any of the </w:t>
      </w:r>
      <w:proofErr w:type="gramStart"/>
      <w:r w:rsidRPr="00781130">
        <w:t>aforementioned techniques</w:t>
      </w:r>
      <w:proofErr w:type="gramEnd"/>
      <w:r w:rsidRPr="00781130">
        <w:t xml:space="preserve"> (standard deviation, entropy, etc.).</w:t>
      </w:r>
    </w:p>
    <w:p w14:paraId="3BFFC156" w14:textId="77777777" w:rsidR="00781130" w:rsidRPr="00781130" w:rsidRDefault="00781130" w:rsidP="00BD680D">
      <w:pPr>
        <w:pStyle w:val="Heading3"/>
      </w:pPr>
      <w:r w:rsidRPr="00781130">
        <w:t>\</w:t>
      </w:r>
      <w:proofErr w:type="gramStart"/>
      <w:r w:rsidRPr="00781130">
        <w:t>subsubsection{</w:t>
      </w:r>
      <w:proofErr w:type="gramEnd"/>
      <w:r w:rsidRPr="00781130">
        <w:t>Bayesian Approaches}</w:t>
      </w:r>
    </w:p>
    <w:p w14:paraId="5DA8DAE7" w14:textId="77777777" w:rsidR="00781130" w:rsidRPr="00781130" w:rsidRDefault="00781130" w:rsidP="00BD680D">
      <w:r w:rsidRPr="00781130">
        <w:t>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31E2C7E1" w14:textId="77777777" w:rsidR="00781130" w:rsidRPr="00781130" w:rsidRDefault="00781130" w:rsidP="00BD680D">
      <w:r w:rsidRPr="00781130">
        <w:t>\</w:t>
      </w:r>
      <w:proofErr w:type="gramStart"/>
      <w:r w:rsidRPr="00781130">
        <w:t>begin</w:t>
      </w:r>
      <w:proofErr w:type="gramEnd"/>
      <w:r w:rsidRPr="00781130">
        <w:t>{itemize}</w:t>
      </w:r>
    </w:p>
    <w:p w14:paraId="641AD528" w14:textId="77777777" w:rsidR="00781130" w:rsidRPr="00781130" w:rsidRDefault="00781130" w:rsidP="00BD680D">
      <w:r w:rsidRPr="00781130">
        <w:lastRenderedPageBreak/>
        <w:t xml:space="preserve">    \item \relax \</w:t>
      </w:r>
      <w:proofErr w:type="spellStart"/>
      <w:proofErr w:type="gramStart"/>
      <w:r w:rsidRPr="00781130">
        <w:t>textbf</w:t>
      </w:r>
      <w:proofErr w:type="spellEnd"/>
      <w:r w:rsidRPr="00781130">
        <w:t>{</w:t>
      </w:r>
      <w:proofErr w:type="gramEnd"/>
      <w:r w:rsidRPr="00781130">
        <w:t>Bayesian model averaging (BMA):} BMA accounts for model uncertainty by combining the predictions of various models using their posterior probabilities as weighting factors. Instead of selecting a single ``best'' model, BMA acknowledges the possibility of multiple plausible models, each with its own strengths and weaknesses~\cite{hoeting_Bayesian_1999}.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p>
    <w:p w14:paraId="7470583D" w14:textId="77777777" w:rsidR="00781130" w:rsidRPr="00781130" w:rsidRDefault="00781130" w:rsidP="00BD680D">
      <w:r w:rsidRPr="00781130">
        <w:t xml:space="preserve">    \item \relax \</w:t>
      </w:r>
      <w:proofErr w:type="spellStart"/>
      <w:proofErr w:type="gramStart"/>
      <w:r w:rsidRPr="00781130">
        <w:t>textbf</w:t>
      </w:r>
      <w:proofErr w:type="spellEnd"/>
      <w:r w:rsidRPr="00781130">
        <w:t>{</w:t>
      </w:r>
      <w:proofErr w:type="gramEnd"/>
      <w:r w:rsidRPr="00781130">
        <w:t>Bayesian neural networks (BNNs):} BNNs~\cite{mullachery_Bayesian_2018}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14F60DE7" w14:textId="77777777" w:rsidR="00781130" w:rsidRPr="00781130" w:rsidRDefault="00781130" w:rsidP="00BD680D">
      <w:r w:rsidRPr="00781130">
        <w:t>\</w:t>
      </w:r>
      <w:proofErr w:type="gramStart"/>
      <w:r w:rsidRPr="00781130">
        <w:t>end</w:t>
      </w:r>
      <w:proofErr w:type="gramEnd"/>
      <w:r w:rsidRPr="00781130">
        <w:t>{itemize}</w:t>
      </w:r>
    </w:p>
    <w:p w14:paraId="3E802691" w14:textId="77777777" w:rsidR="00781130" w:rsidRPr="00D51D50" w:rsidRDefault="00781130" w:rsidP="00BD680D">
      <w:pPr>
        <w:pStyle w:val="Heading3"/>
      </w:pPr>
      <w:r w:rsidRPr="00D51D50">
        <w:t>\</w:t>
      </w:r>
      <w:proofErr w:type="gramStart"/>
      <w:r w:rsidRPr="00D51D50">
        <w:t>subsubsection{</w:t>
      </w:r>
      <w:proofErr w:type="gramEnd"/>
      <w:r w:rsidRPr="00D51D50">
        <w:t>Committee-Based Methods}</w:t>
      </w:r>
    </w:p>
    <w:p w14:paraId="555465BC" w14:textId="59E88E3A" w:rsidR="00781130" w:rsidRPr="00781130" w:rsidRDefault="008F2DA0" w:rsidP="00BD680D">
      <w:r>
        <w:t>The c</w:t>
      </w:r>
      <w:r w:rsidR="00781130" w:rsidRPr="00781130">
        <w:t>ommittee-based method~\cite{</w:t>
      </w:r>
      <w:proofErr w:type="gramStart"/>
      <w:r w:rsidR="00781130" w:rsidRPr="00781130">
        <w:t>wang</w:t>
      </w:r>
      <w:proofErr w:type="gramEnd"/>
      <w:r w:rsidR="00781130" w:rsidRPr="00781130">
        <w:t>_Wisdom_2020}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21CFCE11" w14:textId="77777777" w:rsidR="00781130" w:rsidRPr="00781130" w:rsidRDefault="00781130" w:rsidP="00BD680D">
      <w:r w:rsidRPr="00781130">
        <w:lastRenderedPageBreak/>
        <w:t>\</w:t>
      </w:r>
      <w:proofErr w:type="gramStart"/>
      <w:r w:rsidRPr="00781130">
        <w:t>begin</w:t>
      </w:r>
      <w:proofErr w:type="gramEnd"/>
      <w:r w:rsidRPr="00781130">
        <w:t>{equation}</w:t>
      </w:r>
    </w:p>
    <w:p w14:paraId="3C2123D0" w14:textId="3E90A358" w:rsidR="00781130" w:rsidRPr="00781130" w:rsidRDefault="00781130" w:rsidP="00BD680D">
      <w:r w:rsidRPr="00781130">
        <w:t xml:space="preserve">    </w:t>
      </w:r>
      <w:del w:id="77" w:author="artin majdi" w:date="2023-06-22T00:28:00Z">
        <w:r w:rsidRPr="00781130" w:rsidDel="00014CBF">
          <w:delText>u_</w:delText>
        </w:r>
      </w:del>
      <w:ins w:id="78" w:author="artin majdi" w:date="2023-06-22T00:28:00Z">
        <w:r w:rsidR="00014CBF">
          <w:t>\Delta_</w:t>
        </w:r>
      </w:ins>
      <w:r w:rsidRPr="00781130">
        <w:t>{\</w:t>
      </w:r>
      <w:proofErr w:type="spellStart"/>
      <w:r w:rsidRPr="00781130">
        <w:t>alpha,k</w:t>
      </w:r>
      <w:proofErr w:type="spellEnd"/>
      <w:r w:rsidRPr="00781130">
        <w:t>}^{(</w:t>
      </w:r>
      <w:proofErr w:type="spellStart"/>
      <w:r w:rsidRPr="00781130">
        <w:t>i</w:t>
      </w:r>
      <w:proofErr w:type="spellEnd"/>
      <w:r w:rsidRPr="00781130">
        <w:t>)} = \</w:t>
      </w:r>
      <w:proofErr w:type="spellStart"/>
      <w:r w:rsidRPr="00781130">
        <w:t>mathrm</w:t>
      </w:r>
      <w:proofErr w:type="spellEnd"/>
      <w:r w:rsidRPr="00781130">
        <w:t>{</w:t>
      </w:r>
      <w:proofErr w:type="spellStart"/>
      <w:r w:rsidRPr="00781130">
        <w:t>VarCommittee</w:t>
      </w:r>
      <w:proofErr w:type="spellEnd"/>
      <w:r w:rsidRPr="00781130">
        <w:t>}\left(P_{\</w:t>
      </w:r>
      <w:proofErr w:type="spellStart"/>
      <w:r w:rsidRPr="00781130">
        <w:t>alpha,k</w:t>
      </w:r>
      <w:proofErr w:type="spellEnd"/>
      <w:r w:rsidRPr="00781130">
        <w:t>}^{(</w:t>
      </w:r>
      <w:proofErr w:type="spellStart"/>
      <w:r w:rsidRPr="00781130">
        <w:t>i</w:t>
      </w:r>
      <w:proofErr w:type="spellEnd"/>
      <w:r w:rsidRPr="00781130">
        <w:t>)}\right) = \frac{1}{G</w:t>
      </w:r>
      <w:r w:rsidR="004378E1">
        <w:t>-1</w:t>
      </w:r>
      <w:r w:rsidRPr="00781130">
        <w:t>}\sum_{g=1}^G \left(p_{\</w:t>
      </w:r>
      <w:proofErr w:type="spellStart"/>
      <w:r w:rsidRPr="00781130">
        <w:t>alpha,k</w:t>
      </w:r>
      <w:proofErr w:type="spellEnd"/>
      <w:r w:rsidRPr="00781130">
        <w:t>}^{(</w:t>
      </w:r>
      <w:proofErr w:type="spellStart"/>
      <w:r w:rsidRPr="00781130">
        <w:t>i,g</w:t>
      </w:r>
      <w:proofErr w:type="spellEnd"/>
      <w:r w:rsidRPr="00781130">
        <w:t>)}-\mu\right)^{2},\quad\mu= \frac{1}{G} \sum_{g=1}^G p_{\</w:t>
      </w:r>
      <w:proofErr w:type="spellStart"/>
      <w:r w:rsidRPr="00781130">
        <w:t>alpha,k</w:t>
      </w:r>
      <w:proofErr w:type="spellEnd"/>
      <w:r w:rsidRPr="00781130">
        <w:t>}^{(</w:t>
      </w:r>
      <w:proofErr w:type="spellStart"/>
      <w:r w:rsidRPr="00781130">
        <w:t>i,g</w:t>
      </w:r>
      <w:proofErr w:type="spellEnd"/>
      <w:r w:rsidRPr="00781130">
        <w:t>)}</w:t>
      </w:r>
    </w:p>
    <w:p w14:paraId="5E67C0E5" w14:textId="77777777" w:rsidR="00781130" w:rsidRPr="00781130" w:rsidRDefault="00781130" w:rsidP="00BD680D">
      <w:r w:rsidRPr="00781130">
        <w:t xml:space="preserve">    \</w:t>
      </w:r>
      <w:proofErr w:type="gramStart"/>
      <w:r w:rsidRPr="00781130">
        <w:t>label{</w:t>
      </w:r>
      <w:proofErr w:type="gramEnd"/>
      <w:r w:rsidRPr="00781130">
        <w:t>crowd.Eq.8.uncertainty.committee_based}</w:t>
      </w:r>
    </w:p>
    <w:p w14:paraId="4D600554" w14:textId="77777777" w:rsidR="00781130" w:rsidRPr="00781130" w:rsidRDefault="00781130" w:rsidP="00BD680D">
      <w:r w:rsidRPr="00781130">
        <w:t>\</w:t>
      </w:r>
      <w:proofErr w:type="gramStart"/>
      <w:r w:rsidRPr="00781130">
        <w:t>end</w:t>
      </w:r>
      <w:proofErr w:type="gramEnd"/>
      <w:r w:rsidRPr="00781130">
        <w:t>{equation}</w:t>
      </w:r>
    </w:p>
    <w:p w14:paraId="77B9562E" w14:textId="78D5C8B4" w:rsidR="00781130" w:rsidRPr="00781130" w:rsidRDefault="00781130" w:rsidP="00BD680D">
      <w:pPr>
        <w:pStyle w:val="Heading3"/>
      </w:pPr>
      <w:r w:rsidRPr="00781130">
        <w:t>\</w:t>
      </w:r>
      <w:proofErr w:type="gramStart"/>
      <w:r w:rsidRPr="00781130">
        <w:t>subsubsection{</w:t>
      </w:r>
      <w:proofErr w:type="gramEnd"/>
      <w:r w:rsidRPr="00781130">
        <w:t>Conformal Prediction}</w:t>
      </w:r>
    </w:p>
    <w:p w14:paraId="1C2C2DC8" w14:textId="77777777" w:rsidR="00781130" w:rsidRPr="00781130" w:rsidRDefault="00781130" w:rsidP="00BD680D">
      <w:r w:rsidRPr="00781130">
        <w:t>Conformal prediction~\cite{angelopoulos_Gentle_2021} is a method of constructing prediction regions that maintain a predefined level of confidence. These regions can be used to quantify the uncertainty associated with the prediction of a model.</w:t>
      </w:r>
    </w:p>
    <w:p w14:paraId="65E509ED" w14:textId="307D3D01" w:rsidR="00781130" w:rsidRPr="00781130" w:rsidRDefault="00781130" w:rsidP="00BD680D">
      <w:del w:id="79" w:author="artin majdi" w:date="2023-06-19T21:39:00Z">
        <w:r w:rsidRPr="00781130" w:rsidDel="00653E9F">
          <w:delText>Steps  to</w:delText>
        </w:r>
      </w:del>
      <w:ins w:id="80" w:author="artin majdi" w:date="2023-06-19T21:39:00Z">
        <w:r w:rsidR="00653E9F" w:rsidRPr="00781130">
          <w:t>Steps to</w:t>
        </w:r>
      </w:ins>
      <w:r w:rsidRPr="00781130">
        <w:t xml:space="preserve"> calculate the nonconformity score:</w:t>
      </w:r>
    </w:p>
    <w:p w14:paraId="1EBAB2C0" w14:textId="77777777" w:rsidR="00781130" w:rsidRPr="00781130" w:rsidRDefault="00781130" w:rsidP="00BD680D">
      <w:r w:rsidRPr="00781130">
        <w:t>\begin{enumerate</w:t>
      </w:r>
      <w:proofErr w:type="gramStart"/>
      <w:r w:rsidRPr="00781130">
        <w:t>}[</w:t>
      </w:r>
      <w:proofErr w:type="gramEnd"/>
      <w:r w:rsidRPr="00781130">
        <w:t>1.]</w:t>
      </w:r>
    </w:p>
    <w:p w14:paraId="7B682791" w14:textId="2B743677" w:rsidR="00781130" w:rsidRPr="00781130" w:rsidRDefault="00781130" w:rsidP="00BD680D">
      <w:r w:rsidRPr="00781130">
        <w:t xml:space="preserve">    \</w:t>
      </w:r>
      <w:proofErr w:type="gramStart"/>
      <w:r w:rsidRPr="00781130">
        <w:t>item</w:t>
      </w:r>
      <w:proofErr w:type="gramEnd"/>
      <w:r w:rsidRPr="00781130">
        <w:t xml:space="preserve"> For each classifier $g $ and each class $k $, calculate the nonconformity score. Here, $\</w:t>
      </w:r>
      <w:proofErr w:type="spellStart"/>
      <w:r w:rsidRPr="00781130">
        <w:t>mathrm</w:t>
      </w:r>
      <w:proofErr w:type="spellEnd"/>
      <w:r w:rsidRPr="00781130">
        <w:t>{score\_</w:t>
      </w:r>
      <w:proofErr w:type="gramStart"/>
      <w:r w:rsidRPr="00781130">
        <w:t>function}$</w:t>
      </w:r>
      <w:proofErr w:type="gramEnd"/>
      <w:r w:rsidRPr="00781130">
        <w:t xml:space="preserve"> measures the conformity of the prediction with the true label. In the context of this study, the true label can be replaced by $\eta_{\</w:t>
      </w:r>
      <w:proofErr w:type="spellStart"/>
      <w:proofErr w:type="gramStart"/>
      <w:r w:rsidRPr="00781130">
        <w:t>alpha,k</w:t>
      </w:r>
      <w:proofErr w:type="spellEnd"/>
      <w:proofErr w:type="gramEnd"/>
      <w:r w:rsidRPr="00781130">
        <w:t>}^{(</w:t>
      </w:r>
      <w:proofErr w:type="spellStart"/>
      <w:r w:rsidRPr="00781130">
        <w:t>i</w:t>
      </w:r>
      <w:proofErr w:type="spellEnd"/>
      <w:r w:rsidRPr="00781130">
        <w:t>)} $. A common choice for $\</w:t>
      </w:r>
      <w:proofErr w:type="spellStart"/>
      <w:r w:rsidRPr="00781130">
        <w:t>mathrm</w:t>
      </w:r>
      <w:proofErr w:type="spellEnd"/>
      <w:r w:rsidRPr="00781130">
        <w:t>{score\_</w:t>
      </w:r>
      <w:proofErr w:type="gramStart"/>
      <w:r w:rsidRPr="00781130">
        <w:t>function}$</w:t>
      </w:r>
      <w:proofErr w:type="gramEnd"/>
      <w:r w:rsidRPr="00781130">
        <w:t xml:space="preserve"> is the absolute difference between the predicted probability and the true label, but other options can be used depending on the specific problem and requirements. Define the nonconformity score </w:t>
      </w:r>
      <w:del w:id="81" w:author="artin majdi" w:date="2023-06-19T21:39:00Z">
        <w:r w:rsidRPr="00781130" w:rsidDel="00653E9F">
          <w:delText>as  $</w:delText>
        </w:r>
      </w:del>
      <w:ins w:id="82" w:author="artin majdi" w:date="2023-06-19T21:39:00Z">
        <w:r w:rsidR="00653E9F" w:rsidRPr="00781130">
          <w:t>as $</w:t>
        </w:r>
      </w:ins>
      <w:r w:rsidRPr="00781130">
        <w:t xml:space="preserve"> \zeta_{k}^{g} = \</w:t>
      </w:r>
      <w:proofErr w:type="spellStart"/>
      <w:r w:rsidRPr="00781130">
        <w:t>mathrm</w:t>
      </w:r>
      <w:proofErr w:type="spellEnd"/>
      <w:r w:rsidRPr="00781130">
        <w:t>{score\_function} \left(p_{\</w:t>
      </w:r>
      <w:proofErr w:type="spellStart"/>
      <w:proofErr w:type="gramStart"/>
      <w:r w:rsidRPr="00781130">
        <w:t>alpha,k</w:t>
      </w:r>
      <w:proofErr w:type="spellEnd"/>
      <w:proofErr w:type="gramEnd"/>
      <w:r w:rsidRPr="00781130">
        <w:t>}^{(</w:t>
      </w:r>
      <w:proofErr w:type="spellStart"/>
      <w:r w:rsidRPr="00781130">
        <w:t>i,g</w:t>
      </w:r>
      <w:proofErr w:type="spellEnd"/>
      <w:r w:rsidRPr="00781130">
        <w:t xml:space="preserve">)}, </w:t>
      </w:r>
      <w:proofErr w:type="spellStart"/>
      <w:r w:rsidRPr="00781130">
        <w:t>y_k</w:t>
      </w:r>
      <w:proofErr w:type="spellEnd"/>
      <w:r w:rsidRPr="00781130">
        <w:t>^{(</w:t>
      </w:r>
      <w:proofErr w:type="spellStart"/>
      <w:r w:rsidRPr="00781130">
        <w:t>i</w:t>
      </w:r>
      <w:proofErr w:type="spellEnd"/>
      <w:r w:rsidRPr="00781130">
        <w:t>)}\right) $</w:t>
      </w:r>
    </w:p>
    <w:p w14:paraId="65C2F23D" w14:textId="77777777" w:rsidR="00781130" w:rsidRPr="00781130" w:rsidRDefault="00781130" w:rsidP="00BD680D">
      <w:r w:rsidRPr="00781130">
        <w:t xml:space="preserve">    \item Calculate the p-value $\</w:t>
      </w:r>
      <w:proofErr w:type="spellStart"/>
      <w:r w:rsidRPr="00781130">
        <w:t>mathrm</w:t>
      </w:r>
      <w:proofErr w:type="spellEnd"/>
      <w:r w:rsidRPr="00781130">
        <w:t>{</w:t>
      </w:r>
      <w:proofErr w:type="spellStart"/>
      <w:r w:rsidRPr="00781130">
        <w:t>pv</w:t>
      </w:r>
      <w:proofErr w:type="spellEnd"/>
      <w:r w:rsidRPr="00781130">
        <w:t>}_k $ for each class $k $ as the proportion of classifiers with nonconformity scores greater than or equal to a predefined threshold $\text{T}_k: \text{p-</w:t>
      </w:r>
      <w:proofErr w:type="gramStart"/>
      <w:r w:rsidRPr="00781130">
        <w:t>values}(</w:t>
      </w:r>
      <w:proofErr w:type="gramEnd"/>
      <w:r w:rsidRPr="00781130">
        <w:t>k) = \frac{ \left\vert \{g: \;\zeta_{k}^{g} \</w:t>
      </w:r>
      <w:proofErr w:type="spellStart"/>
      <w:r w:rsidRPr="00781130">
        <w:t>geq</w:t>
      </w:r>
      <w:proofErr w:type="spellEnd"/>
      <w:r w:rsidRPr="00781130">
        <w:t xml:space="preserve"> </w:t>
      </w:r>
      <w:proofErr w:type="spellStart"/>
      <w:r w:rsidRPr="00781130">
        <w:t>T_k</w:t>
      </w:r>
      <w:proofErr w:type="spellEnd"/>
      <w:r w:rsidRPr="00781130">
        <w:t xml:space="preserve"> \} \right\vert} {G} $</w:t>
      </w:r>
    </w:p>
    <w:p w14:paraId="02D40513" w14:textId="77777777" w:rsidR="00781130" w:rsidRPr="00781130" w:rsidRDefault="00781130" w:rsidP="00BD680D">
      <w:r w:rsidRPr="00781130">
        <w:lastRenderedPageBreak/>
        <w:t xml:space="preserve">    \</w:t>
      </w:r>
      <w:proofErr w:type="gramStart"/>
      <w:r w:rsidRPr="00781130">
        <w:t>item</w:t>
      </w:r>
      <w:proofErr w:type="gramEnd"/>
      <w:r w:rsidRPr="00781130">
        <w:t xml:space="preserve"> The p-values calculated for each class $k $ represent the uncertainty associated with that class. A higher p-value indicates a higher level of agreement among the classifiers for a given class, whereas a lower p-value suggests greater uncertainty or disagreement.</w:t>
      </w:r>
    </w:p>
    <w:p w14:paraId="1AD3677F" w14:textId="77777777" w:rsidR="00781130" w:rsidRPr="00781130" w:rsidRDefault="00781130" w:rsidP="00BD680D">
      <w:r w:rsidRPr="00781130">
        <w:t>\</w:t>
      </w:r>
      <w:proofErr w:type="gramStart"/>
      <w:r w:rsidRPr="00781130">
        <w:t>end</w:t>
      </w:r>
      <w:proofErr w:type="gramEnd"/>
      <w:r w:rsidRPr="00781130">
        <w:t>{enumerate}</w:t>
      </w:r>
    </w:p>
    <w:p w14:paraId="3B363274" w14:textId="77777777" w:rsidR="00781130" w:rsidRPr="00781130" w:rsidRDefault="00781130" w:rsidP="00BD680D">
      <w:r w:rsidRPr="00781130">
        <w:t>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Equation~(\ref{crowd.Eq.6.uncertainty.sd}) as our uncertainty measurement due to its simplicity. However, other measures could also be employed as suitable alternatives.</w:t>
      </w:r>
    </w:p>
    <w:p w14:paraId="293A6947" w14:textId="77777777" w:rsidR="00781130" w:rsidRPr="00781130" w:rsidRDefault="00781130" w:rsidP="00BD680D">
      <w:r w:rsidRPr="00781130">
        <w:t>\</w:t>
      </w:r>
      <w:proofErr w:type="gramStart"/>
      <w:r w:rsidRPr="00781130">
        <w:t>subsection{</w:t>
      </w:r>
      <w:proofErr w:type="gramEnd"/>
      <w:r w:rsidRPr="00781130">
        <w:t>Crowd-Certain: Uncertainty-Based Weighted Soft Majority Voting}</w:t>
      </w:r>
    </w:p>
    <w:p w14:paraId="40E59A2A" w14:textId="77777777" w:rsidR="00781130" w:rsidRPr="00781130" w:rsidRDefault="00781130" w:rsidP="00BD680D">
      <w:pPr>
        <w:pStyle w:val="Heading3"/>
      </w:pPr>
      <w:r w:rsidRPr="00781130">
        <w:t>\</w:t>
      </w:r>
      <w:proofErr w:type="gramStart"/>
      <w:r w:rsidRPr="00781130">
        <w:t>subsubsection{</w:t>
      </w:r>
      <w:proofErr w:type="gramEnd"/>
      <w:r w:rsidRPr="00781130">
        <w:t>Consistency Measurement}</w:t>
      </w:r>
    </w:p>
    <w:p w14:paraId="43582123" w14:textId="60ADBB7B" w:rsidR="00781130" w:rsidRPr="00781130" w:rsidRDefault="00781130" w:rsidP="00BD680D">
      <w:r w:rsidRPr="00781130">
        <w:t>Define $c_{\</w:t>
      </w:r>
      <w:proofErr w:type="spellStart"/>
      <w:proofErr w:type="gramStart"/>
      <w:r w:rsidRPr="00781130">
        <w:t>alpha,k</w:t>
      </w:r>
      <w:proofErr w:type="spellEnd"/>
      <w:proofErr w:type="gramEnd"/>
      <w:r w:rsidRPr="00781130">
        <w:t>}^{(</w:t>
      </w:r>
      <w:proofErr w:type="spellStart"/>
      <w:r w:rsidRPr="00781130">
        <w:t>i</w:t>
      </w:r>
      <w:proofErr w:type="spellEnd"/>
      <w:r w:rsidRPr="00781130">
        <w:t>)} $ as the consistency score for annotator $\alpha $, class $k $ and instance $</w:t>
      </w:r>
      <w:proofErr w:type="spellStart"/>
      <w:r w:rsidRPr="00781130">
        <w:t>i</w:t>
      </w:r>
      <w:proofErr w:type="spellEnd"/>
      <w:r w:rsidRPr="00781130">
        <w:t xml:space="preserve"> $. We calculate this consistency score using the uncertainty score $</w:t>
      </w:r>
      <w:del w:id="83" w:author="artin majdi" w:date="2023-06-22T00:28:00Z">
        <w:r w:rsidRPr="00781130" w:rsidDel="00014CBF">
          <w:delText>u_</w:delText>
        </w:r>
      </w:del>
      <w:ins w:id="84" w:author="artin majdi" w:date="2023-06-22T00:28:00Z">
        <w:r w:rsidR="00014CBF">
          <w:t>\Delta_</w:t>
        </w:r>
      </w:ins>
      <w:r w:rsidRPr="00781130">
        <w:t>{\</w:t>
      </w:r>
      <w:proofErr w:type="spellStart"/>
      <w:proofErr w:type="gramStart"/>
      <w:r w:rsidRPr="00781130">
        <w:t>alpha,k</w:t>
      </w:r>
      <w:proofErr w:type="spellEnd"/>
      <w:proofErr w:type="gramEnd"/>
      <w:r w:rsidRPr="00781130">
        <w:t>}^{(</w:t>
      </w:r>
      <w:proofErr w:type="spellStart"/>
      <w:r w:rsidRPr="00781130">
        <w:t>i</w:t>
      </w:r>
      <w:proofErr w:type="spellEnd"/>
      <w:r w:rsidRPr="00781130">
        <w:t>)} $ explained in the previous section. We use two approaches to calculate $c_{\</w:t>
      </w:r>
      <w:proofErr w:type="spellStart"/>
      <w:proofErr w:type="gramStart"/>
      <w:r w:rsidRPr="00781130">
        <w:t>alpha,k</w:t>
      </w:r>
      <w:proofErr w:type="spellEnd"/>
      <w:proofErr w:type="gramEnd"/>
      <w:r w:rsidRPr="00781130">
        <w:t>}^{(</w:t>
      </w:r>
      <w:proofErr w:type="spellStart"/>
      <w:r w:rsidRPr="00781130">
        <w:t>i</w:t>
      </w:r>
      <w:proofErr w:type="spellEnd"/>
      <w:r w:rsidRPr="00781130">
        <w:t>)} $ from $</w:t>
      </w:r>
      <w:del w:id="85" w:author="artin majdi" w:date="2023-06-22T00:29:00Z">
        <w:r w:rsidRPr="00781130" w:rsidDel="00014CBF">
          <w:delText>u_</w:delText>
        </w:r>
      </w:del>
      <w:ins w:id="86" w:author="artin majdi" w:date="2023-06-22T00:29:00Z">
        <w:r w:rsidR="00014CBF">
          <w:t>\Delta_</w:t>
        </w:r>
      </w:ins>
      <w:r w:rsidRPr="00781130">
        <w:t>{\</w:t>
      </w:r>
      <w:proofErr w:type="spellStart"/>
      <w:r w:rsidRPr="00781130">
        <w:t>alpha,k</w:t>
      </w:r>
      <w:proofErr w:type="spellEnd"/>
      <w:r w:rsidRPr="00781130">
        <w:t>}^{(</w:t>
      </w:r>
      <w:proofErr w:type="spellStart"/>
      <w:r w:rsidRPr="00781130">
        <w:t>i</w:t>
      </w:r>
      <w:proofErr w:type="spellEnd"/>
      <w:r w:rsidRPr="00781130">
        <w:t>)} $.</w:t>
      </w:r>
    </w:p>
    <w:p w14:paraId="26FC1A6D" w14:textId="77777777" w:rsidR="00781130" w:rsidRPr="00781130" w:rsidRDefault="00781130" w:rsidP="00BD680D">
      <w:r w:rsidRPr="00781130">
        <w:t>\begin{enumerate</w:t>
      </w:r>
      <w:proofErr w:type="gramStart"/>
      <w:r w:rsidRPr="00781130">
        <w:t>}[</w:t>
      </w:r>
      <w:proofErr w:type="gramEnd"/>
      <w:r w:rsidRPr="00781130">
        <w:t>1.]</w:t>
      </w:r>
    </w:p>
    <w:p w14:paraId="308E91DA" w14:textId="77777777" w:rsidR="00781130" w:rsidRPr="00781130" w:rsidRDefault="00781130" w:rsidP="00BD680D">
      <w:r w:rsidRPr="00781130">
        <w:t xml:space="preserve">    \</w:t>
      </w:r>
      <w:proofErr w:type="gramStart"/>
      <w:r w:rsidRPr="00781130">
        <w:t>item</w:t>
      </w:r>
      <w:proofErr w:type="gramEnd"/>
      <w:r w:rsidRPr="00781130">
        <w:t xml:space="preserve"> The first approach is to simply subtract the uncertainty from $1 $ as follows:</w:t>
      </w:r>
    </w:p>
    <w:p w14:paraId="687E3242" w14:textId="77777777" w:rsidR="00781130" w:rsidRPr="00781130" w:rsidRDefault="00781130" w:rsidP="00BD680D">
      <w:r w:rsidRPr="00781130">
        <w:t xml:space="preserve">    \</w:t>
      </w:r>
      <w:proofErr w:type="gramStart"/>
      <w:r w:rsidRPr="00781130">
        <w:t>begin</w:t>
      </w:r>
      <w:proofErr w:type="gramEnd"/>
      <w:r w:rsidRPr="00781130">
        <w:t>{equation}</w:t>
      </w:r>
    </w:p>
    <w:p w14:paraId="4C5AF48E" w14:textId="3F2FC53E" w:rsidR="00781130" w:rsidRPr="00781130" w:rsidRDefault="00781130" w:rsidP="00BD680D">
      <w:r w:rsidRPr="00781130">
        <w:t xml:space="preserve">        c_{\</w:t>
      </w:r>
      <w:proofErr w:type="spellStart"/>
      <w:proofErr w:type="gramStart"/>
      <w:r w:rsidRPr="00781130">
        <w:t>alpha,k</w:t>
      </w:r>
      <w:proofErr w:type="spellEnd"/>
      <w:proofErr w:type="gramEnd"/>
      <w:r w:rsidRPr="00781130">
        <w:t>}^{(</w:t>
      </w:r>
      <w:proofErr w:type="spellStart"/>
      <w:r w:rsidRPr="00781130">
        <w:t>i</w:t>
      </w:r>
      <w:proofErr w:type="spellEnd"/>
      <w:r w:rsidRPr="00781130">
        <w:t>)}=1-</w:t>
      </w:r>
      <w:del w:id="87" w:author="artin majdi" w:date="2023-06-22T00:29:00Z">
        <w:r w:rsidRPr="00781130" w:rsidDel="00014CBF">
          <w:delText>u_</w:delText>
        </w:r>
      </w:del>
      <w:ins w:id="88" w:author="artin majdi" w:date="2023-06-22T00:29:00Z">
        <w:r w:rsidR="00014CBF">
          <w:t>\Delta_</w:t>
        </w:r>
      </w:ins>
      <w:r w:rsidRPr="00781130">
        <w:t>{\</w:t>
      </w:r>
      <w:proofErr w:type="spellStart"/>
      <w:r w:rsidRPr="00781130">
        <w:t>alpha,k</w:t>
      </w:r>
      <w:proofErr w:type="spellEnd"/>
      <w:r w:rsidRPr="00781130">
        <w:t>}^{(</w:t>
      </w:r>
      <w:proofErr w:type="spellStart"/>
      <w:r w:rsidRPr="00781130">
        <w:t>i</w:t>
      </w:r>
      <w:proofErr w:type="spellEnd"/>
      <w:r w:rsidRPr="00781130">
        <w:t>)}\;\;,\;\</w:t>
      </w:r>
      <w:proofErr w:type="spellStart"/>
      <w:r w:rsidRPr="00781130">
        <w:t>forall</w:t>
      </w:r>
      <w:proofErr w:type="spellEnd"/>
      <w:r w:rsidRPr="00781130">
        <w:t xml:space="preserve"> </w:t>
      </w:r>
      <w:proofErr w:type="spellStart"/>
      <w:r w:rsidRPr="00781130">
        <w:t>i</w:t>
      </w:r>
      <w:proofErr w:type="spellEnd"/>
      <w:r w:rsidRPr="00781130">
        <w:t>,\</w:t>
      </w:r>
      <w:proofErr w:type="spellStart"/>
      <w:r w:rsidRPr="00781130">
        <w:t>alpha,k</w:t>
      </w:r>
      <w:proofErr w:type="spellEnd"/>
    </w:p>
    <w:p w14:paraId="5864B89C" w14:textId="77777777" w:rsidR="00781130" w:rsidRPr="00781130" w:rsidRDefault="00781130" w:rsidP="00BD680D">
      <w:r w:rsidRPr="00781130">
        <w:t xml:space="preserve">        \</w:t>
      </w:r>
      <w:proofErr w:type="gramStart"/>
      <w:r w:rsidRPr="00781130">
        <w:t>label{</w:t>
      </w:r>
      <w:proofErr w:type="gramEnd"/>
      <w:r w:rsidRPr="00781130">
        <w:t>crowd.Eq.9.consistency}</w:t>
      </w:r>
    </w:p>
    <w:p w14:paraId="2B0B2E63" w14:textId="77777777" w:rsidR="00781130" w:rsidRPr="00781130" w:rsidRDefault="00781130" w:rsidP="00BD680D">
      <w:r w:rsidRPr="00781130">
        <w:t xml:space="preserve">    \</w:t>
      </w:r>
      <w:proofErr w:type="gramStart"/>
      <w:r w:rsidRPr="00781130">
        <w:t>end</w:t>
      </w:r>
      <w:proofErr w:type="gramEnd"/>
      <w:r w:rsidRPr="00781130">
        <w:t>{equation}</w:t>
      </w:r>
    </w:p>
    <w:p w14:paraId="66FF4D27" w14:textId="5C3DB1EF" w:rsidR="00781130" w:rsidRPr="00781130" w:rsidRDefault="00781130" w:rsidP="00BD680D">
      <w:r w:rsidRPr="00781130">
        <w:lastRenderedPageBreak/>
        <w:t xml:space="preserve">    \item In a second approach (shown in Equation~(\ref{crowd.Eq.10.consistency-penalized})), we penalize annotators for instances in which their predicted label $\eta_{\</w:t>
      </w:r>
      <w:proofErr w:type="spellStart"/>
      <w:r w:rsidRPr="00781130">
        <w:t>alpha,k</w:t>
      </w:r>
      <w:proofErr w:type="spellEnd"/>
      <w:r w:rsidRPr="00781130">
        <w:t>}^{(</w:t>
      </w:r>
      <w:proofErr w:type="spellStart"/>
      <w:r w:rsidRPr="00781130">
        <w:t>i</w:t>
      </w:r>
      <w:proofErr w:type="spellEnd"/>
      <w:r w:rsidRPr="00781130">
        <w:t>)} $ (explained in the Glossary of Symbols section) does not match the MV of all annotator labels ${{\underset \alpha{\</w:t>
      </w:r>
      <w:proofErr w:type="spellStart"/>
      <w:r w:rsidRPr="00781130">
        <w:t>mathrm</w:t>
      </w:r>
      <w:proofErr w:type="spellEnd"/>
      <w:r w:rsidRPr="00781130">
        <w:t>{MV}}}{\left(z_{\alpha,\;k}^{(</w:t>
      </w:r>
      <w:proofErr w:type="spellStart"/>
      <w:r w:rsidRPr="00781130">
        <w:t>i</w:t>
      </w:r>
      <w:proofErr w:type="spellEnd"/>
      <w:r w:rsidRPr="00781130">
        <w:t>)}\right)}} $. As previously discussed, instead of directly working with the annotator's labels $z_{\</w:t>
      </w:r>
      <w:proofErr w:type="spellStart"/>
      <w:proofErr w:type="gramStart"/>
      <w:r w:rsidRPr="00781130">
        <w:t>alpha,k</w:t>
      </w:r>
      <w:proofErr w:type="spellEnd"/>
      <w:proofErr w:type="gramEnd"/>
      <w:r w:rsidRPr="00781130">
        <w:t>}^{(</w:t>
      </w:r>
      <w:proofErr w:type="spellStart"/>
      <w:r w:rsidRPr="00781130">
        <w:t>i</w:t>
      </w:r>
      <w:proofErr w:type="spellEnd"/>
      <w:r w:rsidRPr="00781130">
        <w:t>)} $, we use the predicted labels obtained from the ensemble of classifiers $\eta_{\</w:t>
      </w:r>
      <w:proofErr w:type="spellStart"/>
      <w:r w:rsidRPr="00781130">
        <w:t>alpha,k</w:t>
      </w:r>
      <w:proofErr w:type="spellEnd"/>
      <w:r w:rsidRPr="00781130">
        <w:t>}^{(</w:t>
      </w:r>
      <w:proofErr w:type="spellStart"/>
      <w:r w:rsidRPr="00781130">
        <w:t>i</w:t>
      </w:r>
      <w:proofErr w:type="spellEnd"/>
      <w:r w:rsidRPr="00781130">
        <w:t xml:space="preserve">)} $. This methodology does not require repeating the crowd-labeling process for new data samples. </w:t>
      </w:r>
      <w:proofErr w:type="gramStart"/>
      <w:r w:rsidRPr="00781130">
        <w:t>In particular, we</w:t>
      </w:r>
      <w:proofErr w:type="gramEnd"/>
      <w:r w:rsidRPr="00781130">
        <w:t xml:space="preserve"> are likely not to have access to the same crowd of annotators employed in the training </w:t>
      </w:r>
      <w:del w:id="89" w:author="artin majdi" w:date="2023-06-19T21:39:00Z">
        <w:r w:rsidRPr="00781130" w:rsidDel="00653E9F">
          <w:delText>dataset .</w:delText>
        </w:r>
      </w:del>
      <w:ins w:id="90" w:author="artin majdi" w:date="2023-06-19T21:39:00Z">
        <w:r w:rsidR="00653E9F" w:rsidRPr="00781130">
          <w:t>dataset.</w:t>
        </w:r>
      </w:ins>
    </w:p>
    <w:p w14:paraId="6B3FAC0E" w14:textId="77777777" w:rsidR="00781130" w:rsidRPr="00781130" w:rsidRDefault="00781130" w:rsidP="00BD680D">
      <w:r w:rsidRPr="00781130">
        <w:t xml:space="preserve">    \</w:t>
      </w:r>
      <w:proofErr w:type="gramStart"/>
      <w:r w:rsidRPr="00781130">
        <w:t>begin</w:t>
      </w:r>
      <w:proofErr w:type="gramEnd"/>
      <w:r w:rsidRPr="00781130">
        <w:t>{equation}</w:t>
      </w:r>
    </w:p>
    <w:p w14:paraId="04B87B97" w14:textId="77777777" w:rsidR="00781130" w:rsidRPr="00781130" w:rsidRDefault="00781130" w:rsidP="00BD680D">
      <w:r w:rsidRPr="00781130">
        <w:t xml:space="preserve">        c_{\</w:t>
      </w:r>
      <w:proofErr w:type="spellStart"/>
      <w:proofErr w:type="gramStart"/>
      <w:r w:rsidRPr="00781130">
        <w:t>alpha,k</w:t>
      </w:r>
      <w:proofErr w:type="spellEnd"/>
      <w:proofErr w:type="gramEnd"/>
      <w:r w:rsidRPr="00781130">
        <w:t>}^{(</w:t>
      </w:r>
      <w:proofErr w:type="spellStart"/>
      <w:r w:rsidRPr="00781130">
        <w:t>i</w:t>
      </w:r>
      <w:proofErr w:type="spellEnd"/>
      <w:r w:rsidRPr="00781130">
        <w:t>)} =</w:t>
      </w:r>
    </w:p>
    <w:p w14:paraId="346A15EA" w14:textId="77777777" w:rsidR="00781130" w:rsidRPr="00781130" w:rsidRDefault="00781130" w:rsidP="00BD680D">
      <w:r w:rsidRPr="00781130">
        <w:t xml:space="preserve">        \</w:t>
      </w:r>
      <w:proofErr w:type="gramStart"/>
      <w:r w:rsidRPr="00781130">
        <w:t>begin</w:t>
      </w:r>
      <w:proofErr w:type="gramEnd"/>
      <w:r w:rsidRPr="00781130">
        <w:t>{cases}</w:t>
      </w:r>
    </w:p>
    <w:p w14:paraId="64D7857A" w14:textId="1FC1D48C" w:rsidR="00781130" w:rsidRPr="00781130" w:rsidRDefault="00781130" w:rsidP="00BD680D">
      <w:r w:rsidRPr="00781130">
        <w:t xml:space="preserve">            1 - </w:t>
      </w:r>
      <w:del w:id="91" w:author="artin majdi" w:date="2023-06-22T00:29:00Z">
        <w:r w:rsidRPr="00781130" w:rsidDel="00014CBF">
          <w:delText>u_</w:delText>
        </w:r>
      </w:del>
      <w:ins w:id="92" w:author="artin majdi" w:date="2023-06-22T00:29:00Z">
        <w:r w:rsidR="00014CBF">
          <w:t>\Delta_</w:t>
        </w:r>
      </w:ins>
      <w:r w:rsidRPr="00781130">
        <w:t>{\</w:t>
      </w:r>
      <w:proofErr w:type="spellStart"/>
      <w:proofErr w:type="gramStart"/>
      <w:r w:rsidRPr="00781130">
        <w:t>alpha,k</w:t>
      </w:r>
      <w:proofErr w:type="spellEnd"/>
      <w:proofErr w:type="gramEnd"/>
      <w:r w:rsidRPr="00781130">
        <w:t>}^{(</w:t>
      </w:r>
      <w:proofErr w:type="spellStart"/>
      <w:r w:rsidRPr="00781130">
        <w:t>i</w:t>
      </w:r>
      <w:proofErr w:type="spellEnd"/>
      <w:r w:rsidRPr="00781130">
        <w:t>)} &amp; \text{if } \eta_{\</w:t>
      </w:r>
      <w:proofErr w:type="spellStart"/>
      <w:r w:rsidRPr="00781130">
        <w:t>alpha,k</w:t>
      </w:r>
      <w:proofErr w:type="spellEnd"/>
      <w:r w:rsidRPr="00781130">
        <w:t>}^{(</w:t>
      </w:r>
      <w:proofErr w:type="spellStart"/>
      <w:r w:rsidRPr="00781130">
        <w:t>i</w:t>
      </w:r>
      <w:proofErr w:type="spellEnd"/>
      <w:r w:rsidRPr="00781130">
        <w:t>)} = \</w:t>
      </w:r>
      <w:proofErr w:type="spellStart"/>
      <w:r w:rsidRPr="00781130">
        <w:t>operatorname</w:t>
      </w:r>
      <w:proofErr w:type="spellEnd"/>
      <w:r w:rsidRPr="00781130">
        <w:t>{MV}_{\alpha}(\eta_{\</w:t>
      </w:r>
      <w:proofErr w:type="spellStart"/>
      <w:r w:rsidRPr="00781130">
        <w:t>alpha,k</w:t>
      </w:r>
      <w:proofErr w:type="spellEnd"/>
      <w:r w:rsidRPr="00781130">
        <w:t>}^{(</w:t>
      </w:r>
      <w:proofErr w:type="spellStart"/>
      <w:r w:rsidRPr="00781130">
        <w:t>i</w:t>
      </w:r>
      <w:proofErr w:type="spellEnd"/>
      <w:r w:rsidRPr="00781130">
        <w:t>)}) \\</w:t>
      </w:r>
    </w:p>
    <w:p w14:paraId="3B28807F" w14:textId="77777777" w:rsidR="00781130" w:rsidRPr="00781130" w:rsidRDefault="00781130" w:rsidP="00BD680D">
      <w:r w:rsidRPr="00781130">
        <w:t xml:space="preserve">            0 &amp; \text{otherwise}</w:t>
      </w:r>
    </w:p>
    <w:p w14:paraId="1BD6668D" w14:textId="77777777" w:rsidR="00781130" w:rsidRPr="00781130" w:rsidRDefault="00781130" w:rsidP="00BD680D">
      <w:r w:rsidRPr="00781130">
        <w:t xml:space="preserve">        \</w:t>
      </w:r>
      <w:proofErr w:type="gramStart"/>
      <w:r w:rsidRPr="00781130">
        <w:t>end</w:t>
      </w:r>
      <w:proofErr w:type="gramEnd"/>
      <w:r w:rsidRPr="00781130">
        <w:t>{cases}</w:t>
      </w:r>
    </w:p>
    <w:p w14:paraId="0B28DD9B" w14:textId="77777777" w:rsidR="00781130" w:rsidRPr="00781130" w:rsidRDefault="00781130" w:rsidP="00BD680D">
      <w:r w:rsidRPr="00781130">
        <w:t xml:space="preserve">        \</w:t>
      </w:r>
      <w:proofErr w:type="gramStart"/>
      <w:r w:rsidRPr="00781130">
        <w:t>label{</w:t>
      </w:r>
      <w:proofErr w:type="gramEnd"/>
      <w:r w:rsidRPr="00781130">
        <w:t>crowd.Eq.10.consistency-penalized}</w:t>
      </w:r>
    </w:p>
    <w:p w14:paraId="39CA477E" w14:textId="77777777" w:rsidR="00781130" w:rsidRPr="00781130" w:rsidRDefault="00781130" w:rsidP="00BD680D">
      <w:r w:rsidRPr="00781130">
        <w:t xml:space="preserve">    \</w:t>
      </w:r>
      <w:proofErr w:type="gramStart"/>
      <w:r w:rsidRPr="00781130">
        <w:t>end</w:t>
      </w:r>
      <w:proofErr w:type="gramEnd"/>
      <w:r w:rsidRPr="00781130">
        <w:t>{equation}</w:t>
      </w:r>
    </w:p>
    <w:p w14:paraId="202591DB" w14:textId="77777777" w:rsidR="00781130" w:rsidRPr="00781130" w:rsidRDefault="00781130" w:rsidP="00BD680D">
      <w:r w:rsidRPr="00781130">
        <w:t>\</w:t>
      </w:r>
      <w:proofErr w:type="gramStart"/>
      <w:r w:rsidRPr="00781130">
        <w:t>end</w:t>
      </w:r>
      <w:proofErr w:type="gramEnd"/>
      <w:r w:rsidRPr="00781130">
        <w:t>{enumerate}</w:t>
      </w:r>
    </w:p>
    <w:p w14:paraId="2025E809" w14:textId="1940F311" w:rsidR="0005777F" w:rsidRDefault="0005777F" w:rsidP="00BD680D">
      <w:r>
        <w:t>\</w:t>
      </w:r>
      <w:proofErr w:type="gramStart"/>
      <w:r>
        <w:t>subsubsection{</w:t>
      </w:r>
      <w:proofErr w:type="gramEnd"/>
      <w:r>
        <w:t>Reliability Measurement}</w:t>
      </w:r>
    </w:p>
    <w:p w14:paraId="5E16B6AF" w14:textId="6D2319D2" w:rsidR="0005777F" w:rsidRDefault="0005777F" w:rsidP="00BD680D">
      <w:r>
        <w:t>For each annotator, for each class, and for each instance, there is a consistency score, $</w:t>
      </w:r>
      <w:r w:rsidRPr="00781130">
        <w:t>c_{\</w:t>
      </w:r>
      <w:proofErr w:type="spellStart"/>
      <w:proofErr w:type="gramStart"/>
      <w:r w:rsidRPr="00781130">
        <w:t>alpha,k</w:t>
      </w:r>
      <w:proofErr w:type="spellEnd"/>
      <w:proofErr w:type="gramEnd"/>
      <w:r w:rsidRPr="00781130">
        <w:t>}^</w:t>
      </w:r>
      <w:ins w:id="93" w:author="artin majdi" w:date="2023-06-22T00:43:00Z">
        <w:r w:rsidR="0062533B">
          <w:t>{(</w:t>
        </w:r>
      </w:ins>
      <w:proofErr w:type="spellStart"/>
      <w:r w:rsidRPr="00781130">
        <w:t>i</w:t>
      </w:r>
      <w:proofErr w:type="spellEnd"/>
      <w:ins w:id="94" w:author="artin majdi" w:date="2023-06-22T00:43:00Z">
        <w:r w:rsidR="0062533B">
          <w:t>)}</w:t>
        </w:r>
      </w:ins>
      <w:r>
        <w:t>$. By averaging these scores across all instances, we can define a reliability score for each annotator and for each class:</w:t>
      </w:r>
    </w:p>
    <w:p w14:paraId="03E9DC9D" w14:textId="5873035C" w:rsidR="0005777F" w:rsidRDefault="0005777F" w:rsidP="00BD680D">
      <w:r>
        <w:lastRenderedPageBreak/>
        <w:t>\</w:t>
      </w:r>
      <w:proofErr w:type="gramStart"/>
      <w:r>
        <w:t>begin</w:t>
      </w:r>
      <w:proofErr w:type="gramEnd"/>
      <w:r>
        <w:t>{equation}</w:t>
      </w:r>
    </w:p>
    <w:p w14:paraId="6C004BE2" w14:textId="74686DF9" w:rsidR="0005777F" w:rsidRDefault="0005777F" w:rsidP="00BD680D">
      <w:r w:rsidRPr="00781130">
        <w:t>\psi_{\</w:t>
      </w:r>
      <w:proofErr w:type="spellStart"/>
      <w:proofErr w:type="gramStart"/>
      <w:r w:rsidRPr="00781130">
        <w:t>alpha,k</w:t>
      </w:r>
      <w:proofErr w:type="spellEnd"/>
      <w:proofErr w:type="gramEnd"/>
      <w:r w:rsidRPr="00781130">
        <w:t>}=\frac</w:t>
      </w:r>
      <w:r>
        <w:t>{</w:t>
      </w:r>
      <w:r w:rsidRPr="00781130">
        <w:t>1</w:t>
      </w:r>
      <w:r>
        <w:t>}{</w:t>
      </w:r>
      <w:r w:rsidRPr="00781130">
        <w:t>N</w:t>
      </w:r>
      <w:r>
        <w:t>}</w:t>
      </w:r>
      <w:r w:rsidRPr="00781130">
        <w:t>\sum_{</w:t>
      </w:r>
      <w:proofErr w:type="spellStart"/>
      <w:r w:rsidRPr="00781130">
        <w:t>i</w:t>
      </w:r>
      <w:proofErr w:type="spellEnd"/>
      <w:r w:rsidRPr="00781130">
        <w:t>=1}^N</w:t>
      </w:r>
      <w:r>
        <w:t xml:space="preserve"> </w:t>
      </w:r>
      <w:r w:rsidRPr="00781130">
        <w:t>c_{\</w:t>
      </w:r>
      <w:proofErr w:type="spellStart"/>
      <w:r w:rsidRPr="00781130">
        <w:t>alpha,k</w:t>
      </w:r>
      <w:proofErr w:type="spellEnd"/>
      <w:r w:rsidRPr="00781130">
        <w:t>}^</w:t>
      </w:r>
      <w:ins w:id="95" w:author="artin majdi" w:date="2023-06-22T00:44:00Z">
        <w:r w:rsidR="0062533B">
          <w:t>{(</w:t>
        </w:r>
      </w:ins>
      <w:proofErr w:type="spellStart"/>
      <w:r w:rsidRPr="00781130">
        <w:t>i</w:t>
      </w:r>
      <w:proofErr w:type="spellEnd"/>
      <w:ins w:id="96" w:author="artin majdi" w:date="2023-06-22T00:44:00Z">
        <w:r w:rsidR="0062533B">
          <w:t>)}</w:t>
        </w:r>
      </w:ins>
    </w:p>
    <w:p w14:paraId="57AC8BBC" w14:textId="3798624F" w:rsidR="0005777F" w:rsidRDefault="0005777F" w:rsidP="00BD680D">
      <w:r>
        <w:t>\</w:t>
      </w:r>
      <w:proofErr w:type="gramStart"/>
      <w:r>
        <w:t>end</w:t>
      </w:r>
      <w:proofErr w:type="gramEnd"/>
      <w:r>
        <w:t>{equation}</w:t>
      </w:r>
    </w:p>
    <w:p w14:paraId="7C78FF3B" w14:textId="1F04EBD3" w:rsidR="0005777F" w:rsidRDefault="0005777F" w:rsidP="00BD680D">
      <w:r>
        <w:t>If desired, one may also calculate an overall reliability score for each annotator by averaging across all classes:</w:t>
      </w:r>
    </w:p>
    <w:p w14:paraId="6ABB6396" w14:textId="15AB4B61" w:rsidR="0005777F" w:rsidRDefault="0005777F" w:rsidP="00BD680D">
      <w:r>
        <w:t>\</w:t>
      </w:r>
      <w:proofErr w:type="gramStart"/>
      <w:r>
        <w:t>begin</w:t>
      </w:r>
      <w:proofErr w:type="gramEnd"/>
      <w:r>
        <w:t>{equation}</w:t>
      </w:r>
    </w:p>
    <w:p w14:paraId="5552FB18" w14:textId="59761B84" w:rsidR="0005777F" w:rsidRDefault="0005777F" w:rsidP="00BD680D">
      <w:r w:rsidRPr="00781130">
        <w:t>\psi_{\</w:t>
      </w:r>
      <w:proofErr w:type="gramStart"/>
      <w:r w:rsidRPr="00781130">
        <w:t>alpha}=</w:t>
      </w:r>
      <w:proofErr w:type="gramEnd"/>
      <w:r w:rsidRPr="00781130">
        <w:t>\frac</w:t>
      </w:r>
      <w:r>
        <w:t>{</w:t>
      </w:r>
      <w:r w:rsidRPr="00781130">
        <w:t>1</w:t>
      </w:r>
      <w:r>
        <w:t>}{K}</w:t>
      </w:r>
      <w:r w:rsidRPr="00781130">
        <w:t>\sum_{</w:t>
      </w:r>
      <w:r w:rsidR="009C6E10">
        <w:t>k</w:t>
      </w:r>
      <w:r w:rsidRPr="00781130">
        <w:t>=1}^</w:t>
      </w:r>
      <w:r w:rsidR="009C6E10">
        <w:t>K</w:t>
      </w:r>
      <w:r>
        <w:t xml:space="preserve"> </w:t>
      </w:r>
      <w:r w:rsidR="009C6E10">
        <w:t>\psi</w:t>
      </w:r>
      <w:r w:rsidRPr="00781130">
        <w:t>_{\</w:t>
      </w:r>
      <w:proofErr w:type="spellStart"/>
      <w:r w:rsidRPr="00781130">
        <w:t>alpha,k</w:t>
      </w:r>
      <w:proofErr w:type="spellEnd"/>
      <w:r w:rsidRPr="00781130">
        <w:t>}</w:t>
      </w:r>
    </w:p>
    <w:p w14:paraId="4A1512E1" w14:textId="4382FDAB" w:rsidR="0005777F" w:rsidRDefault="0005777F" w:rsidP="00BD680D">
      <w:r>
        <w:t>\</w:t>
      </w:r>
      <w:proofErr w:type="gramStart"/>
      <w:r>
        <w:t>end</w:t>
      </w:r>
      <w:proofErr w:type="gramEnd"/>
      <w:r>
        <w:t>{equation}</w:t>
      </w:r>
    </w:p>
    <w:p w14:paraId="555C9F3E" w14:textId="77777777" w:rsidR="0005777F" w:rsidRDefault="0005777F" w:rsidP="00BD680D"/>
    <w:p w14:paraId="5C59334F" w14:textId="54A2FD1B" w:rsidR="00781130" w:rsidRPr="00781130" w:rsidRDefault="00781130" w:rsidP="00BD680D">
      <w:r w:rsidRPr="00781130">
        <w:t>\</w:t>
      </w:r>
      <w:proofErr w:type="gramStart"/>
      <w:r w:rsidRPr="00781130">
        <w:t>subsubsection{</w:t>
      </w:r>
      <w:proofErr w:type="gramEnd"/>
      <w:r w:rsidRPr="00781130">
        <w:t>Weight Measurement}</w:t>
      </w:r>
    </w:p>
    <w:p w14:paraId="651232BE" w14:textId="1C84E928" w:rsidR="00781130" w:rsidRPr="00781130" w:rsidRDefault="00781130" w:rsidP="00BD680D">
      <w:r w:rsidRPr="00781130">
        <w:t xml:space="preserve">Furthermore, we </w:t>
      </w:r>
      <w:r w:rsidR="009C6E10">
        <w:t>calculate</w:t>
      </w:r>
      <w:r w:rsidR="009C6E10" w:rsidRPr="00781130">
        <w:t xml:space="preserve"> </w:t>
      </w:r>
      <w:r w:rsidRPr="00781130">
        <w:t>the annotators' weights $\omega_{\</w:t>
      </w:r>
      <w:proofErr w:type="spellStart"/>
      <w:proofErr w:type="gramStart"/>
      <w:r w:rsidRPr="00781130">
        <w:t>alpha,k</w:t>
      </w:r>
      <w:proofErr w:type="spellEnd"/>
      <w:proofErr w:type="gramEnd"/>
      <w:r w:rsidRPr="00781130">
        <w:t xml:space="preserve">}$ for each class k </w:t>
      </w:r>
      <w:r w:rsidR="009C6E10">
        <w:t>by normalizing the reliability values</w:t>
      </w:r>
      <w:r w:rsidRPr="00781130">
        <w:t xml:space="preserve"> as follows:</w:t>
      </w:r>
    </w:p>
    <w:p w14:paraId="06318316" w14:textId="77777777" w:rsidR="00781130" w:rsidRPr="00781130" w:rsidRDefault="00781130" w:rsidP="00BD680D">
      <w:r w:rsidRPr="00781130">
        <w:t>\</w:t>
      </w:r>
      <w:proofErr w:type="gramStart"/>
      <w:r w:rsidRPr="00781130">
        <w:t>begin</w:t>
      </w:r>
      <w:proofErr w:type="gramEnd"/>
      <w:r w:rsidRPr="00781130">
        <w:t>{equation}</w:t>
      </w:r>
    </w:p>
    <w:p w14:paraId="347E9139" w14:textId="6D76F2FE" w:rsidR="00781130" w:rsidRPr="00781130" w:rsidRDefault="00781130" w:rsidP="00BD680D">
      <w:r w:rsidRPr="00781130">
        <w:t xml:space="preserve">    \omega_{\</w:t>
      </w:r>
      <w:proofErr w:type="spellStart"/>
      <w:proofErr w:type="gramStart"/>
      <w:r w:rsidRPr="00781130">
        <w:t>alpha,k</w:t>
      </w:r>
      <w:proofErr w:type="spellEnd"/>
      <w:proofErr w:type="gramEnd"/>
      <w:r w:rsidRPr="00781130">
        <w:t>}=\frac{\psi_{\</w:t>
      </w:r>
      <w:proofErr w:type="spellStart"/>
      <w:r w:rsidRPr="00781130">
        <w:t>alpha,k</w:t>
      </w:r>
      <w:proofErr w:type="spellEnd"/>
      <w:r w:rsidRPr="00781130">
        <w:t>}}{\sum_{\alpha=1}^</w:t>
      </w:r>
      <w:del w:id="97" w:author="artin majdi" w:date="2023-06-22T00:46:00Z">
        <w:r w:rsidRPr="00781130" w:rsidDel="00EF72EB">
          <w:delText xml:space="preserve"> </w:delText>
        </w:r>
      </w:del>
      <w:ins w:id="98" w:author="artin majdi" w:date="2023-06-22T00:46:00Z">
        <w:r w:rsidR="00EF72EB">
          <w:t>{</w:t>
        </w:r>
      </w:ins>
      <w:r w:rsidRPr="00781130">
        <w:t>M</w:t>
      </w:r>
      <w:ins w:id="99" w:author="artin majdi" w:date="2023-06-22T00:46:00Z">
        <w:r w:rsidR="00EF72EB">
          <w:t xml:space="preserve">} </w:t>
        </w:r>
      </w:ins>
      <w:r w:rsidRPr="00781130">
        <w:t>\psi_{\</w:t>
      </w:r>
      <w:proofErr w:type="spellStart"/>
      <w:r w:rsidRPr="00781130">
        <w:t>alpha,k</w:t>
      </w:r>
      <w:proofErr w:type="spellEnd"/>
      <w:r w:rsidRPr="00781130">
        <w:t>}}</w:t>
      </w:r>
    </w:p>
    <w:p w14:paraId="76961451" w14:textId="59A56DB5" w:rsidR="00781130" w:rsidRPr="00781130" w:rsidRDefault="00781130" w:rsidP="00BD680D">
      <w:r w:rsidRPr="00781130">
        <w:t xml:space="preserve">    \label{</w:t>
      </w:r>
      <w:proofErr w:type="gramStart"/>
      <w:ins w:id="100" w:author="artin majdi" w:date="2023-06-22T00:48:00Z">
        <w:r w:rsidR="00C34E9E">
          <w:t>eq.</w:t>
        </w:r>
      </w:ins>
      <w:r w:rsidRPr="00781130">
        <w:t>crowd</w:t>
      </w:r>
      <w:proofErr w:type="gramEnd"/>
      <w:r w:rsidRPr="00781130">
        <w:t>.</w:t>
      </w:r>
      <w:ins w:id="101" w:author="artin majdi" w:date="2023-06-22T00:48:00Z">
        <w:r w:rsidR="00C34E9E">
          <w:t>e</w:t>
        </w:r>
      </w:ins>
      <w:del w:id="102" w:author="artin majdi" w:date="2023-06-22T00:48:00Z">
        <w:r w:rsidRPr="00781130" w:rsidDel="00C34E9E">
          <w:delText>E</w:delText>
        </w:r>
      </w:del>
      <w:r w:rsidRPr="00781130">
        <w:t>q.11.weights}</w:t>
      </w:r>
    </w:p>
    <w:p w14:paraId="769654BE" w14:textId="77777777" w:rsidR="00781130" w:rsidRDefault="00781130" w:rsidP="00BD680D">
      <w:r w:rsidRPr="00781130">
        <w:t>\</w:t>
      </w:r>
      <w:proofErr w:type="gramStart"/>
      <w:r w:rsidRPr="00781130">
        <w:t>end</w:t>
      </w:r>
      <w:proofErr w:type="gramEnd"/>
      <w:r w:rsidRPr="00781130">
        <w:t>{equation}</w:t>
      </w:r>
    </w:p>
    <w:p w14:paraId="743182A8" w14:textId="77777777" w:rsidR="00D51D50" w:rsidRPr="00781130" w:rsidRDefault="00D51D50" w:rsidP="00BD680D"/>
    <w:p w14:paraId="003DFDD4" w14:textId="77777777" w:rsidR="00781130" w:rsidRPr="00D51D50" w:rsidRDefault="00781130" w:rsidP="00BD680D">
      <w:pPr>
        <w:pStyle w:val="Heading3"/>
      </w:pPr>
      <w:r w:rsidRPr="00D51D50">
        <w:t>\</w:t>
      </w:r>
      <w:proofErr w:type="gramStart"/>
      <w:r w:rsidRPr="00D51D50">
        <w:t>subsubsection{</w:t>
      </w:r>
      <w:proofErr w:type="gramEnd"/>
      <w:r w:rsidRPr="00D51D50">
        <w:t>Aggregated Label Calculation}</w:t>
      </w:r>
    </w:p>
    <w:p w14:paraId="653F6AC8" w14:textId="77777777" w:rsidR="00781130" w:rsidRPr="00781130" w:rsidRDefault="00781130" w:rsidP="00BD680D">
      <w:r w:rsidRPr="00781130">
        <w:t>Finally, the aggregated label $</w:t>
      </w:r>
      <w:proofErr w:type="spellStart"/>
      <w:r w:rsidRPr="00781130">
        <w:t>v_k</w:t>
      </w:r>
      <w:proofErr w:type="spellEnd"/>
      <w:r w:rsidRPr="00781130">
        <w:t>^{(</w:t>
      </w:r>
      <w:proofErr w:type="spellStart"/>
      <w:r w:rsidRPr="00781130">
        <w:t>i</w:t>
      </w:r>
      <w:proofErr w:type="spellEnd"/>
      <w:r w:rsidRPr="00781130">
        <w:t>)} $ for each instance $</w:t>
      </w:r>
      <w:proofErr w:type="spellStart"/>
      <w:r w:rsidRPr="00781130">
        <w:t>i</w:t>
      </w:r>
      <w:proofErr w:type="spellEnd"/>
      <w:r w:rsidRPr="00781130">
        <w:t xml:space="preserve"> $ and class $k $ is the weighted average of the predicted labels $\eta_{\</w:t>
      </w:r>
      <w:proofErr w:type="spellStart"/>
      <w:proofErr w:type="gramStart"/>
      <w:r w:rsidRPr="00781130">
        <w:t>alpha,k</w:t>
      </w:r>
      <w:proofErr w:type="spellEnd"/>
      <w:proofErr w:type="gramEnd"/>
      <w:r w:rsidRPr="00781130">
        <w:t>}^{(</w:t>
      </w:r>
      <w:proofErr w:type="spellStart"/>
      <w:r w:rsidRPr="00781130">
        <w:t>i</w:t>
      </w:r>
      <w:proofErr w:type="spellEnd"/>
      <w:r w:rsidRPr="00781130">
        <w:t>)} $ for each annotator $\alpha $:</w:t>
      </w:r>
    </w:p>
    <w:p w14:paraId="4CF06069" w14:textId="77777777" w:rsidR="00781130" w:rsidRPr="00781130" w:rsidRDefault="00781130" w:rsidP="00BD680D">
      <w:r w:rsidRPr="00781130">
        <w:lastRenderedPageBreak/>
        <w:t>\</w:t>
      </w:r>
      <w:proofErr w:type="gramStart"/>
      <w:r w:rsidRPr="00781130">
        <w:t>begin</w:t>
      </w:r>
      <w:proofErr w:type="gramEnd"/>
      <w:r w:rsidRPr="00781130">
        <w:t>{equation}</w:t>
      </w:r>
    </w:p>
    <w:p w14:paraId="3CAF77A2" w14:textId="77777777" w:rsidR="00781130" w:rsidRPr="00781130" w:rsidRDefault="00781130" w:rsidP="00BD680D">
      <w:r w:rsidRPr="00781130">
        <w:t xml:space="preserve">    </w:t>
      </w:r>
      <w:proofErr w:type="spellStart"/>
      <w:r w:rsidRPr="00781130">
        <w:t>v_k</w:t>
      </w:r>
      <w:proofErr w:type="spellEnd"/>
      <w:r w:rsidRPr="00781130">
        <w:t>^{(</w:t>
      </w:r>
      <w:proofErr w:type="spellStart"/>
      <w:r w:rsidRPr="00781130">
        <w:t>i</w:t>
      </w:r>
      <w:proofErr w:type="spellEnd"/>
      <w:r w:rsidRPr="00781130">
        <w:t>)} =</w:t>
      </w:r>
    </w:p>
    <w:p w14:paraId="328D5360" w14:textId="77777777" w:rsidR="00781130" w:rsidRPr="00781130" w:rsidRDefault="00781130" w:rsidP="00BD680D">
      <w:r w:rsidRPr="00781130">
        <w:t xml:space="preserve">    \</w:t>
      </w:r>
      <w:proofErr w:type="gramStart"/>
      <w:r w:rsidRPr="00781130">
        <w:t>begin</w:t>
      </w:r>
      <w:proofErr w:type="gramEnd"/>
      <w:r w:rsidRPr="00781130">
        <w:t>{cases}</w:t>
      </w:r>
    </w:p>
    <w:p w14:paraId="72C45553" w14:textId="77777777" w:rsidR="00781130" w:rsidRPr="00781130" w:rsidRDefault="00781130" w:rsidP="00BD680D">
      <w:r w:rsidRPr="00781130">
        <w:t xml:space="preserve">        1 &amp; \</w:t>
      </w:r>
      <w:proofErr w:type="gramStart"/>
      <w:r w:rsidRPr="00781130">
        <w:t>text{</w:t>
      </w:r>
      <w:proofErr w:type="gramEnd"/>
      <w:r w:rsidRPr="00781130">
        <w:t>if } \left(\sum_{\alpha=1}^{M} \omega_{\</w:t>
      </w:r>
      <w:proofErr w:type="spellStart"/>
      <w:r w:rsidRPr="00781130">
        <w:t>alpha,k</w:t>
      </w:r>
      <w:proofErr w:type="spellEnd"/>
      <w:r w:rsidRPr="00781130">
        <w:t>}\, \eta_{\</w:t>
      </w:r>
      <w:proofErr w:type="spellStart"/>
      <w:r w:rsidRPr="00781130">
        <w:t>alpha,k</w:t>
      </w:r>
      <w:proofErr w:type="spellEnd"/>
      <w:r w:rsidRPr="00781130">
        <w:t>}^{(</w:t>
      </w:r>
      <w:proofErr w:type="spellStart"/>
      <w:r w:rsidRPr="00781130">
        <w:t>i</w:t>
      </w:r>
      <w:proofErr w:type="spellEnd"/>
      <w:r w:rsidRPr="00781130">
        <w:t>)}\right) \</w:t>
      </w:r>
      <w:proofErr w:type="spellStart"/>
      <w:r w:rsidRPr="00781130">
        <w:t>geq</w:t>
      </w:r>
      <w:proofErr w:type="spellEnd"/>
      <w:r w:rsidRPr="00781130">
        <w:t xml:space="preserve"> 0.5 \\</w:t>
      </w:r>
    </w:p>
    <w:p w14:paraId="710A4DFB" w14:textId="77777777" w:rsidR="00781130" w:rsidRPr="00781130" w:rsidRDefault="00781130" w:rsidP="00BD680D">
      <w:r w:rsidRPr="00781130">
        <w:t xml:space="preserve">        0 &amp; \text{otherwise}</w:t>
      </w:r>
    </w:p>
    <w:p w14:paraId="335E87B3" w14:textId="77777777" w:rsidR="00781130" w:rsidRPr="00781130" w:rsidRDefault="00781130" w:rsidP="00BD680D">
      <w:r w:rsidRPr="00781130">
        <w:t xml:space="preserve">    \</w:t>
      </w:r>
      <w:proofErr w:type="gramStart"/>
      <w:r w:rsidRPr="00781130">
        <w:t>end</w:t>
      </w:r>
      <w:proofErr w:type="gramEnd"/>
      <w:r w:rsidRPr="00781130">
        <w:t>{cases}</w:t>
      </w:r>
    </w:p>
    <w:p w14:paraId="4C88BF0F" w14:textId="77777777" w:rsidR="00781130" w:rsidRPr="00781130" w:rsidRDefault="00781130" w:rsidP="00BD680D">
      <w:r w:rsidRPr="00781130">
        <w:t xml:space="preserve">    \quad \</w:t>
      </w:r>
      <w:proofErr w:type="spellStart"/>
      <w:r w:rsidRPr="00781130">
        <w:t>forall</w:t>
      </w:r>
      <w:proofErr w:type="spellEnd"/>
      <w:r w:rsidRPr="00781130">
        <w:t xml:space="preserve"> </w:t>
      </w:r>
      <w:proofErr w:type="spellStart"/>
      <w:r w:rsidRPr="00781130">
        <w:t>i</w:t>
      </w:r>
      <w:proofErr w:type="spellEnd"/>
      <w:r w:rsidRPr="00781130">
        <w:t>, k</w:t>
      </w:r>
    </w:p>
    <w:p w14:paraId="351684E8" w14:textId="77777777" w:rsidR="00781130" w:rsidRPr="00781130" w:rsidRDefault="00781130" w:rsidP="00BD680D">
      <w:r w:rsidRPr="00781130">
        <w:t xml:space="preserve">    \</w:t>
      </w:r>
      <w:proofErr w:type="gramStart"/>
      <w:r w:rsidRPr="00781130">
        <w:t>label{</w:t>
      </w:r>
      <w:proofErr w:type="gramEnd"/>
      <w:r w:rsidRPr="00781130">
        <w:t>crowd.Eq.12.aggregated-label}</w:t>
      </w:r>
    </w:p>
    <w:p w14:paraId="3BF585AF" w14:textId="77777777" w:rsidR="00781130" w:rsidRPr="00781130" w:rsidRDefault="00781130" w:rsidP="00BD680D">
      <w:r w:rsidRPr="00781130">
        <w:t>\</w:t>
      </w:r>
      <w:proofErr w:type="gramStart"/>
      <w:r w:rsidRPr="00781130">
        <w:t>end</w:t>
      </w:r>
      <w:proofErr w:type="gramEnd"/>
      <w:r w:rsidRPr="00781130">
        <w:t>{equation}</w:t>
      </w:r>
    </w:p>
    <w:p w14:paraId="55165667" w14:textId="77777777" w:rsidR="00781130" w:rsidRPr="00781130" w:rsidRDefault="00781130" w:rsidP="00BD680D">
      <w:r w:rsidRPr="00781130">
        <w:t>\</w:t>
      </w:r>
      <w:proofErr w:type="gramStart"/>
      <w:r w:rsidRPr="00781130">
        <w:t>subsubsection{</w:t>
      </w:r>
      <w:proofErr w:type="gramEnd"/>
      <w:r w:rsidRPr="00781130">
        <w:t>Confidence Score Calculation}</w:t>
      </w:r>
    </w:p>
    <w:p w14:paraId="54FD805D" w14:textId="72CC045E" w:rsidR="00781130" w:rsidRPr="00781130" w:rsidRDefault="00781130" w:rsidP="00BD680D">
      <w:r w:rsidRPr="00781130">
        <w:t>In previous section we showed how to calculate the aggregated label $</w:t>
      </w:r>
      <w:proofErr w:type="spellStart"/>
      <w:r w:rsidRPr="00781130">
        <w:t>v_k</w:t>
      </w:r>
      <w:proofErr w:type="spellEnd"/>
      <w:r w:rsidRPr="00781130">
        <w:t>^{(</w:t>
      </w:r>
      <w:proofErr w:type="spellStart"/>
      <w:r w:rsidRPr="00781130">
        <w:t>i</w:t>
      </w:r>
      <w:proofErr w:type="spellEnd"/>
      <w:r w:rsidRPr="00781130">
        <w:t>)} $ (shown in Equation~(\</w:t>
      </w:r>
      <w:proofErr w:type="gramStart"/>
      <w:r w:rsidRPr="00781130">
        <w:t>ref{</w:t>
      </w:r>
      <w:proofErr w:type="gramEnd"/>
      <w:r w:rsidRPr="00781130">
        <w:t>crowd.Eq.12.aggregated-label})). Define $</w:t>
      </w:r>
      <w:proofErr w:type="spellStart"/>
      <w:r w:rsidRPr="00781130">
        <w:t>F_k</w:t>
      </w:r>
      <w:proofErr w:type="spellEnd"/>
      <w:r w:rsidRPr="00781130">
        <w:t>^{(</w:t>
      </w:r>
      <w:proofErr w:type="spellStart"/>
      <w:r w:rsidRPr="00781130">
        <w:t>i</w:t>
      </w:r>
      <w:proofErr w:type="spellEnd"/>
      <w:r w:rsidRPr="00781130">
        <w:t>)} $ as the confidence score for instance $</w:t>
      </w:r>
      <w:proofErr w:type="spellStart"/>
      <w:r w:rsidRPr="00781130">
        <w:t>i</w:t>
      </w:r>
      <w:proofErr w:type="spellEnd"/>
      <w:r w:rsidRPr="00781130">
        <w:t xml:space="preserve"> $ and class $k $. </w:t>
      </w:r>
      <w:r w:rsidR="006E4228">
        <w:t>W</w:t>
      </w:r>
      <w:r w:rsidRPr="00781130">
        <w:t>e calculate two confidence scores $</w:t>
      </w:r>
      <w:proofErr w:type="spellStart"/>
      <w:r w:rsidRPr="00781130">
        <w:t>F_k</w:t>
      </w:r>
      <w:proofErr w:type="spellEnd"/>
      <w:r w:rsidRPr="00781130">
        <w:t>^{(</w:t>
      </w:r>
      <w:proofErr w:type="spellStart"/>
      <w:r w:rsidRPr="00781130">
        <w:t>i</w:t>
      </w:r>
      <w:proofErr w:type="spellEnd"/>
      <w:r w:rsidRPr="00781130">
        <w:t>)} $, based on how many different annotators agree on the reported label $</w:t>
      </w:r>
      <w:proofErr w:type="spellStart"/>
      <w:r w:rsidRPr="00781130">
        <w:t>v_k</w:t>
      </w:r>
      <w:proofErr w:type="spellEnd"/>
      <w:r w:rsidRPr="00781130">
        <w:t>^{(</w:t>
      </w:r>
      <w:proofErr w:type="spellStart"/>
      <w:r w:rsidRPr="00781130">
        <w:t>i</w:t>
      </w:r>
      <w:proofErr w:type="spellEnd"/>
      <w:r w:rsidRPr="00781130">
        <w:t>)} $</w:t>
      </w:r>
      <w:ins w:id="103" w:author="artin majdi" w:date="2023-06-19T21:22:00Z">
        <w:r w:rsidR="00F30C38">
          <w:t xml:space="preserve">. </w:t>
        </w:r>
      </w:ins>
      <w:del w:id="104" w:author="artin majdi" w:date="2023-06-19T21:22:00Z">
        <w:r w:rsidRPr="00781130" w:rsidDel="00F30C38">
          <w:delText xml:space="preserve">, </w:delText>
        </w:r>
        <w:commentRangeStart w:id="105"/>
        <w:r w:rsidRPr="00781130" w:rsidDel="00F30C38">
          <w:delText>which will be</w:delText>
        </w:r>
        <w:commentRangeEnd w:id="105"/>
        <w:r w:rsidR="00C60B65" w:rsidDel="00F30C38">
          <w:rPr>
            <w:rStyle w:val="CommentReference"/>
          </w:rPr>
          <w:commentReference w:id="105"/>
        </w:r>
        <w:r w:rsidRPr="00781130" w:rsidDel="00F30C38">
          <w:delText xml:space="preserve"> reported alongside the aggregated label $v_k^{(i)} $. </w:delText>
        </w:r>
      </w:del>
      <w:r w:rsidRPr="00781130">
        <w:t>The confidence scores show the level of confidence we should place on the aggregated labels.</w:t>
      </w:r>
    </w:p>
    <w:p w14:paraId="50AF6BC1" w14:textId="065C4221" w:rsidR="00781130" w:rsidRPr="00781130" w:rsidRDefault="00781130" w:rsidP="00BD680D">
      <w:r w:rsidRPr="00781130">
        <w:t>To calculate this confidence score, we modify the two techniques used by Sheng~\cite{sheng_Majority_2019} and Tao~\cite{tao_Label_2020} to incorporate our calculated weight $\omega_{\</w:t>
      </w:r>
      <w:proofErr w:type="spellStart"/>
      <w:proofErr w:type="gramStart"/>
      <w:r w:rsidRPr="00781130">
        <w:t>alpha,k</w:t>
      </w:r>
      <w:proofErr w:type="spellEnd"/>
      <w:proofErr w:type="gramEnd"/>
      <w:r w:rsidRPr="00781130">
        <w:t>} $ shown in Equation~(\ref{</w:t>
      </w:r>
      <w:ins w:id="106" w:author="artin majdi" w:date="2023-06-22T00:47:00Z">
        <w:r w:rsidR="00972280" w:rsidRPr="00972280">
          <w:t xml:space="preserve"> </w:t>
        </w:r>
        <w:r w:rsidR="00972280">
          <w:t>eq:</w:t>
        </w:r>
      </w:ins>
      <w:r w:rsidRPr="00781130">
        <w:t>crowd.</w:t>
      </w:r>
      <w:ins w:id="107" w:author="artin majdi" w:date="2023-06-22T00:48:00Z">
        <w:r w:rsidR="00972280">
          <w:t>e</w:t>
        </w:r>
      </w:ins>
      <w:del w:id="108" w:author="artin majdi" w:date="2023-06-22T00:47:00Z">
        <w:r w:rsidRPr="00781130" w:rsidDel="00EF72EB">
          <w:delText>E</w:delText>
        </w:r>
      </w:del>
      <w:r w:rsidRPr="00781130">
        <w:t>q.11.weights})  for each worker $\alpha $.</w:t>
      </w:r>
    </w:p>
    <w:p w14:paraId="74C59D3B" w14:textId="77777777" w:rsidR="00781130" w:rsidRPr="00781130" w:rsidRDefault="00781130" w:rsidP="00BD680D">
      <w:r w:rsidRPr="00781130">
        <w:t>\</w:t>
      </w:r>
      <w:proofErr w:type="gramStart"/>
      <w:r w:rsidRPr="00781130">
        <w:t>begin</w:t>
      </w:r>
      <w:proofErr w:type="gramEnd"/>
      <w:r w:rsidRPr="00781130">
        <w:t>{enumerate}</w:t>
      </w:r>
      <w:del w:id="109" w:author="artin majdi" w:date="2023-06-19T03:39:00Z">
        <w:r w:rsidRPr="00781130" w:rsidDel="00D15702">
          <w:delText>[1.]</w:delText>
        </w:r>
      </w:del>
    </w:p>
    <w:p w14:paraId="5C2DE3A2" w14:textId="77777777" w:rsidR="00781130" w:rsidRPr="00781130" w:rsidRDefault="00781130" w:rsidP="00BD680D">
      <w:r w:rsidRPr="00781130">
        <w:lastRenderedPageBreak/>
        <w:t xml:space="preserve">    \item \</w:t>
      </w:r>
      <w:proofErr w:type="spellStart"/>
      <w:r w:rsidRPr="00781130">
        <w:t>textbf</w:t>
      </w:r>
      <w:proofErr w:type="spellEnd"/>
      <w:r w:rsidRPr="00781130">
        <w:t>{uwMV-Freq:} In this approach, the confidence score $F^{(</w:t>
      </w:r>
      <w:proofErr w:type="spellStart"/>
      <w:r w:rsidRPr="00781130">
        <w:t>i</w:t>
      </w:r>
      <w:proofErr w:type="spellEnd"/>
      <w:r w:rsidRPr="00781130">
        <w:t>)} $ is defined as the weighted sum of labels belonging to annotators whose label is the same as the final aggregated label. It is calculated as</w:t>
      </w:r>
    </w:p>
    <w:p w14:paraId="678299C9" w14:textId="77777777" w:rsidR="00781130" w:rsidRPr="00781130" w:rsidRDefault="00781130" w:rsidP="00BD680D">
      <w:r w:rsidRPr="00781130">
        <w:t xml:space="preserve">    \</w:t>
      </w:r>
      <w:proofErr w:type="gramStart"/>
      <w:r w:rsidRPr="00781130">
        <w:t>begin</w:t>
      </w:r>
      <w:proofErr w:type="gramEnd"/>
      <w:r w:rsidRPr="00781130">
        <w:t>{equation}</w:t>
      </w:r>
    </w:p>
    <w:p w14:paraId="1852AF5B" w14:textId="4BB9A804" w:rsidR="00781130" w:rsidRPr="00781130" w:rsidRDefault="00781130" w:rsidP="00BD680D">
      <w:r w:rsidRPr="00781130">
        <w:t xml:space="preserve">     </w:t>
      </w:r>
      <w:del w:id="110" w:author="artin majdi" w:date="2023-06-19T21:40:00Z">
        <w:r w:rsidRPr="00781130" w:rsidDel="00653E9F">
          <w:delText xml:space="preserve">   </w:delText>
        </w:r>
      </w:del>
      <w:proofErr w:type="spellStart"/>
      <w:r w:rsidRPr="00781130">
        <w:t>F_k</w:t>
      </w:r>
      <w:proofErr w:type="spellEnd"/>
      <w:r w:rsidRPr="00781130">
        <w:t>^{(</w:t>
      </w:r>
      <w:proofErr w:type="spellStart"/>
      <w:r w:rsidRPr="00781130">
        <w:t>i</w:t>
      </w:r>
      <w:proofErr w:type="spellEnd"/>
      <w:r w:rsidRPr="00781130">
        <w:t>)}</w:t>
      </w:r>
      <w:ins w:id="111" w:author="artin majdi" w:date="2023-06-19T21:40:00Z">
        <w:r w:rsidR="00653E9F">
          <w:t xml:space="preserve"> </w:t>
        </w:r>
      </w:ins>
      <w:r w:rsidRPr="00781130">
        <w:t>=</w:t>
      </w:r>
      <w:ins w:id="112" w:author="artin majdi" w:date="2023-06-19T21:40:00Z">
        <w:r w:rsidR="00653E9F">
          <w:t xml:space="preserve"> </w:t>
        </w:r>
      </w:ins>
      <w:r w:rsidRPr="00781130">
        <w:t>{\sum\</w:t>
      </w:r>
      <w:proofErr w:type="spellStart"/>
      <w:r w:rsidRPr="00781130">
        <w:t>nolimits</w:t>
      </w:r>
      <w:proofErr w:type="spellEnd"/>
      <w:r w:rsidRPr="00781130">
        <w:t>_{\alpha=</w:t>
      </w:r>
      <w:proofErr w:type="gramStart"/>
      <w:r w:rsidRPr="00781130">
        <w:t>1}^</w:t>
      </w:r>
      <w:proofErr w:type="gramEnd"/>
      <w:r w:rsidRPr="00781130">
        <w:t>{M}{\omega_{\</w:t>
      </w:r>
      <w:proofErr w:type="spellStart"/>
      <w:r w:rsidRPr="00781130">
        <w:t>alpha,k</w:t>
      </w:r>
      <w:proofErr w:type="spellEnd"/>
      <w:r w:rsidRPr="00781130">
        <w:t>}</w:t>
      </w:r>
      <w:ins w:id="113" w:author="artin majdi" w:date="2023-06-19T21:40:00Z">
        <w:r w:rsidR="00653E9F">
          <w:t xml:space="preserve"> </w:t>
        </w:r>
      </w:ins>
      <w:del w:id="114" w:author="artin majdi" w:date="2023-06-19T21:40:00Z">
        <w:r w:rsidRPr="00781130" w:rsidDel="00653E9F">
          <w:delText>\;</w:delText>
        </w:r>
      </w:del>
      <w:r w:rsidRPr="00781130">
        <w:t>\delta\left(\eta_{\</w:t>
      </w:r>
      <w:proofErr w:type="spellStart"/>
      <w:r w:rsidRPr="00781130">
        <w:t>alpha,k</w:t>
      </w:r>
      <w:proofErr w:type="spellEnd"/>
      <w:r w:rsidRPr="00781130">
        <w:t>}^{(</w:t>
      </w:r>
      <w:proofErr w:type="spellStart"/>
      <w:r w:rsidRPr="00781130">
        <w:t>i</w:t>
      </w:r>
      <w:proofErr w:type="spellEnd"/>
      <w:r w:rsidRPr="00781130">
        <w:t>)}</w:t>
      </w:r>
      <w:ins w:id="115" w:author="artin majdi" w:date="2023-06-19T21:40:00Z">
        <w:r w:rsidR="00653E9F">
          <w:t xml:space="preserve"> </w:t>
        </w:r>
      </w:ins>
      <w:del w:id="116" w:author="artin majdi" w:date="2023-06-19T21:40:00Z">
        <w:r w:rsidRPr="00781130" w:rsidDel="00653E9F">
          <w:delText>\;</w:delText>
        </w:r>
      </w:del>
      <w:r w:rsidRPr="00781130">
        <w:t>\;,\;\;</w:t>
      </w:r>
      <w:ins w:id="117" w:author="artin majdi" w:date="2023-06-19T21:40:00Z">
        <w:r w:rsidR="00653E9F">
          <w:t xml:space="preserve"> </w:t>
        </w:r>
      </w:ins>
      <w:del w:id="118" w:author="artin majdi" w:date="2023-06-19T21:40:00Z">
        <w:r w:rsidRPr="00781130" w:rsidDel="00653E9F">
          <w:delText>\;</w:delText>
        </w:r>
      </w:del>
      <w:proofErr w:type="spellStart"/>
      <w:r w:rsidRPr="00781130">
        <w:t>v_k</w:t>
      </w:r>
      <w:proofErr w:type="spellEnd"/>
      <w:r w:rsidRPr="00781130">
        <w:t>^{(</w:t>
      </w:r>
      <w:proofErr w:type="spellStart"/>
      <w:r w:rsidRPr="00781130">
        <w:t>i</w:t>
      </w:r>
      <w:proofErr w:type="spellEnd"/>
      <w:r w:rsidRPr="00781130">
        <w:t>)}\right)}}</w:t>
      </w:r>
    </w:p>
    <w:p w14:paraId="371DE8C9" w14:textId="77777777" w:rsidR="00781130" w:rsidRPr="00781130" w:rsidRDefault="00781130" w:rsidP="00BD680D">
      <w:r w:rsidRPr="00781130">
        <w:t xml:space="preserve">        \</w:t>
      </w:r>
      <w:proofErr w:type="gramStart"/>
      <w:r w:rsidRPr="00781130">
        <w:t>label{</w:t>
      </w:r>
      <w:proofErr w:type="gramEnd"/>
      <w:r w:rsidRPr="00781130">
        <w:t>crowd.Eq.13.confidence-score.freq}</w:t>
      </w:r>
    </w:p>
    <w:p w14:paraId="11783FBD" w14:textId="77777777" w:rsidR="00781130" w:rsidRPr="00781130" w:rsidRDefault="00781130" w:rsidP="00BD680D">
      <w:r w:rsidRPr="00781130">
        <w:t xml:space="preserve">    \</w:t>
      </w:r>
      <w:proofErr w:type="gramStart"/>
      <w:r w:rsidRPr="00781130">
        <w:t>end</w:t>
      </w:r>
      <w:proofErr w:type="gramEnd"/>
      <w:r w:rsidRPr="00781130">
        <w:t>{equation}</w:t>
      </w:r>
    </w:p>
    <w:p w14:paraId="4D31EB88" w14:textId="77777777" w:rsidR="00781130" w:rsidRPr="00781130" w:rsidRDefault="00781130" w:rsidP="00BD680D">
      <w:r w:rsidRPr="00781130">
        <w:t xml:space="preserve">    where $\delta $ is the Kronecker delta function.</w:t>
      </w:r>
    </w:p>
    <w:p w14:paraId="0F25B140" w14:textId="77777777" w:rsidR="00781130" w:rsidRPr="00781130" w:rsidRDefault="00781130" w:rsidP="00BD680D">
      <w:r w:rsidRPr="00781130">
        <w:t xml:space="preserve">    \item \</w:t>
      </w:r>
      <w:proofErr w:type="spellStart"/>
      <w:r w:rsidRPr="00781130">
        <w:t>textbf</w:t>
      </w:r>
      <w:proofErr w:type="spellEnd"/>
      <w:r w:rsidRPr="00781130">
        <w:t>{uwMV-Beta:} In this approach, the CDF of the beta distribution at the decision threshold of $0.5 $ is used to calculate a confidence score $F^{(</w:t>
      </w:r>
      <w:proofErr w:type="spellStart"/>
      <w:r w:rsidRPr="00781130">
        <w:t>i</w:t>
      </w:r>
      <w:proofErr w:type="spellEnd"/>
      <w:r w:rsidRPr="00781130">
        <w:t>)} $. To calculate the two shape parameters of the beta distributions $\alpha^{(</w:t>
      </w:r>
      <w:proofErr w:type="spellStart"/>
      <w:r w:rsidRPr="00781130">
        <w:t>i</w:t>
      </w:r>
      <w:proofErr w:type="spellEnd"/>
      <w:r w:rsidRPr="00781130">
        <w:t>)} $ and $\beta^{(</w:t>
      </w:r>
      <w:proofErr w:type="spellStart"/>
      <w:r w:rsidRPr="00781130">
        <w:t>i</w:t>
      </w:r>
      <w:proofErr w:type="spellEnd"/>
      <w:r w:rsidRPr="00781130">
        <w:t>)} $, we use a weighted sum of all correct and incorrect aggregated labels, respectively:</w:t>
      </w:r>
    </w:p>
    <w:p w14:paraId="340DACDB" w14:textId="77777777" w:rsidR="00781130" w:rsidRPr="00781130" w:rsidRDefault="00781130" w:rsidP="00BD680D">
      <w:r w:rsidRPr="00781130">
        <w:t xml:space="preserve">    \</w:t>
      </w:r>
      <w:proofErr w:type="gramStart"/>
      <w:r w:rsidRPr="00781130">
        <w:t>begin</w:t>
      </w:r>
      <w:proofErr w:type="gramEnd"/>
      <w:r w:rsidRPr="00781130">
        <w:t>{equation}</w:t>
      </w:r>
    </w:p>
    <w:p w14:paraId="0BAD27C7" w14:textId="77777777" w:rsidR="00781130" w:rsidRPr="00781130" w:rsidRDefault="00781130" w:rsidP="00BD680D">
      <w:r w:rsidRPr="00781130">
        <w:t xml:space="preserve">        \</w:t>
      </w:r>
      <w:proofErr w:type="gramStart"/>
      <w:r w:rsidRPr="00781130">
        <w:t>begin</w:t>
      </w:r>
      <w:proofErr w:type="gramEnd"/>
      <w:r w:rsidRPr="00781130">
        <w:t>{aligned}</w:t>
      </w:r>
    </w:p>
    <w:p w14:paraId="0CDBA515" w14:textId="77777777" w:rsidR="00781130" w:rsidRPr="00781130" w:rsidRDefault="00781130" w:rsidP="00BD680D">
      <w:r w:rsidRPr="00781130">
        <w:t xml:space="preserve">            </w:t>
      </w:r>
      <w:proofErr w:type="spellStart"/>
      <w:r w:rsidRPr="00781130">
        <w:t>l_k</w:t>
      </w:r>
      <w:proofErr w:type="spellEnd"/>
      <w:r w:rsidRPr="00781130">
        <w:t>^{(</w:t>
      </w:r>
      <w:proofErr w:type="spellStart"/>
      <w:r w:rsidRPr="00781130">
        <w:t>i</w:t>
      </w:r>
      <w:proofErr w:type="spellEnd"/>
      <w:r w:rsidRPr="00781130">
        <w:t>)} &amp;= 1 + \sum_{\alpha=</w:t>
      </w:r>
      <w:proofErr w:type="gramStart"/>
      <w:r w:rsidRPr="00781130">
        <w:t>1}^</w:t>
      </w:r>
      <w:proofErr w:type="gramEnd"/>
      <w:r w:rsidRPr="00781130">
        <w:t>{M} \omega_{\</w:t>
      </w:r>
      <w:proofErr w:type="spellStart"/>
      <w:r w:rsidRPr="00781130">
        <w:t>alpha,k</w:t>
      </w:r>
      <w:proofErr w:type="spellEnd"/>
      <w:r w:rsidRPr="00781130">
        <w:t>} \; \delta\left(\eta_{\</w:t>
      </w:r>
      <w:proofErr w:type="spellStart"/>
      <w:r w:rsidRPr="00781130">
        <w:t>alpha,k</w:t>
      </w:r>
      <w:proofErr w:type="spellEnd"/>
      <w:r w:rsidRPr="00781130">
        <w:t>}^{(</w:t>
      </w:r>
      <w:proofErr w:type="spellStart"/>
      <w:r w:rsidRPr="00781130">
        <w:t>i</w:t>
      </w:r>
      <w:proofErr w:type="spellEnd"/>
      <w:r w:rsidRPr="00781130">
        <w:t>)}, v_{k}^{(</w:t>
      </w:r>
      <w:proofErr w:type="spellStart"/>
      <w:r w:rsidRPr="00781130">
        <w:t>i</w:t>
      </w:r>
      <w:proofErr w:type="spellEnd"/>
      <w:r w:rsidRPr="00781130">
        <w:t>)}\right) \\</w:t>
      </w:r>
    </w:p>
    <w:p w14:paraId="6158DB69" w14:textId="77777777" w:rsidR="00781130" w:rsidRPr="00781130" w:rsidRDefault="00781130" w:rsidP="00BD680D">
      <w:r w:rsidRPr="00781130">
        <w:t xml:space="preserve">            </w:t>
      </w:r>
      <w:proofErr w:type="spellStart"/>
      <w:r w:rsidRPr="00781130">
        <w:t>u_k</w:t>
      </w:r>
      <w:proofErr w:type="spellEnd"/>
      <w:r w:rsidRPr="00781130">
        <w:t>^{(</w:t>
      </w:r>
      <w:proofErr w:type="spellStart"/>
      <w:r w:rsidRPr="00781130">
        <w:t>i</w:t>
      </w:r>
      <w:proofErr w:type="spellEnd"/>
      <w:r w:rsidRPr="00781130">
        <w:t>)} &amp;= 1 + \sum_{\alpha=</w:t>
      </w:r>
      <w:proofErr w:type="gramStart"/>
      <w:r w:rsidRPr="00781130">
        <w:t>1}^</w:t>
      </w:r>
      <w:proofErr w:type="gramEnd"/>
      <w:r w:rsidRPr="00781130">
        <w:t>{M} \omega_{\</w:t>
      </w:r>
      <w:proofErr w:type="spellStart"/>
      <w:r w:rsidRPr="00781130">
        <w:t>alpha,k</w:t>
      </w:r>
      <w:proofErr w:type="spellEnd"/>
      <w:r w:rsidRPr="00781130">
        <w:t>} \; \delta\left(\eta_{\</w:t>
      </w:r>
      <w:proofErr w:type="spellStart"/>
      <w:r w:rsidRPr="00781130">
        <w:t>alpha,k</w:t>
      </w:r>
      <w:proofErr w:type="spellEnd"/>
      <w:r w:rsidRPr="00781130">
        <w:t>}^{(</w:t>
      </w:r>
      <w:proofErr w:type="spellStart"/>
      <w:r w:rsidRPr="00781130">
        <w:t>i</w:t>
      </w:r>
      <w:proofErr w:type="spellEnd"/>
      <w:r w:rsidRPr="00781130">
        <w:t>)}, 1 - v_{k}^{(</w:t>
      </w:r>
      <w:proofErr w:type="spellStart"/>
      <w:r w:rsidRPr="00781130">
        <w:t>i</w:t>
      </w:r>
      <w:proofErr w:type="spellEnd"/>
      <w:r w:rsidRPr="00781130">
        <w:t>)}\right)</w:t>
      </w:r>
    </w:p>
    <w:p w14:paraId="28E6419C" w14:textId="77777777" w:rsidR="00781130" w:rsidRPr="00781130" w:rsidRDefault="00781130" w:rsidP="00BD680D">
      <w:r w:rsidRPr="00781130">
        <w:t xml:space="preserve">        \</w:t>
      </w:r>
      <w:proofErr w:type="gramStart"/>
      <w:r w:rsidRPr="00781130">
        <w:t>end</w:t>
      </w:r>
      <w:proofErr w:type="gramEnd"/>
      <w:r w:rsidRPr="00781130">
        <w:t>{aligned}</w:t>
      </w:r>
    </w:p>
    <w:p w14:paraId="246FB7D1" w14:textId="77777777" w:rsidR="00781130" w:rsidRPr="00781130" w:rsidRDefault="00781130" w:rsidP="00BD680D">
      <w:r w:rsidRPr="00781130">
        <w:t xml:space="preserve">        \</w:t>
      </w:r>
      <w:proofErr w:type="gramStart"/>
      <w:r w:rsidRPr="00781130">
        <w:t>label{</w:t>
      </w:r>
      <w:proofErr w:type="gramEnd"/>
      <w:r w:rsidRPr="00781130">
        <w:t>crowd.Eq.14.beta_l_u}</w:t>
      </w:r>
    </w:p>
    <w:p w14:paraId="6CEBA4F7" w14:textId="77777777" w:rsidR="00781130" w:rsidRPr="00781130" w:rsidRDefault="00781130" w:rsidP="00BD680D">
      <w:r w:rsidRPr="00781130">
        <w:lastRenderedPageBreak/>
        <w:t xml:space="preserve">    \</w:t>
      </w:r>
      <w:proofErr w:type="gramStart"/>
      <w:r w:rsidRPr="00781130">
        <w:t>end</w:t>
      </w:r>
      <w:proofErr w:type="gramEnd"/>
      <w:r w:rsidRPr="00781130">
        <w:t>{equation}</w:t>
      </w:r>
    </w:p>
    <w:p w14:paraId="272481FB" w14:textId="77777777" w:rsidR="00781130" w:rsidRPr="00781130" w:rsidRDefault="00781130" w:rsidP="00BD680D">
      <w:r w:rsidRPr="00781130">
        <w:t xml:space="preserve">    \</w:t>
      </w:r>
      <w:proofErr w:type="gramStart"/>
      <w:r w:rsidRPr="00781130">
        <w:t>begin</w:t>
      </w:r>
      <w:proofErr w:type="gramEnd"/>
      <w:r w:rsidRPr="00781130">
        <w:t>{equation}</w:t>
      </w:r>
    </w:p>
    <w:p w14:paraId="3E9B438A" w14:textId="77777777" w:rsidR="00781130" w:rsidRPr="00781130" w:rsidRDefault="00781130" w:rsidP="00BD680D">
      <w:r w:rsidRPr="00781130">
        <w:t xml:space="preserve">        F_k^{(i</w:t>
      </w:r>
      <w:proofErr w:type="gramStart"/>
      <w:r w:rsidRPr="00781130">
        <w:t>)}=</w:t>
      </w:r>
      <w:proofErr w:type="gramEnd"/>
      <w:r w:rsidRPr="00781130">
        <w:t xml:space="preserve">I_{0.5}\left(l_k^{(i)},u_k^{(i)}\right)=\sum_{t=\lfloor </w:t>
      </w:r>
      <w:proofErr w:type="spellStart"/>
      <w:r w:rsidRPr="00781130">
        <w:t>l_k</w:t>
      </w:r>
      <w:proofErr w:type="spellEnd"/>
      <w:r w:rsidRPr="00781130">
        <w:t>^{(</w:t>
      </w:r>
      <w:proofErr w:type="spellStart"/>
      <w:r w:rsidRPr="00781130">
        <w:t>i</w:t>
      </w:r>
      <w:proofErr w:type="spellEnd"/>
      <w:r w:rsidRPr="00781130">
        <w:t>)}\</w:t>
      </w:r>
      <w:proofErr w:type="spellStart"/>
      <w:r w:rsidRPr="00781130">
        <w:t>rfloor</w:t>
      </w:r>
      <w:proofErr w:type="spellEnd"/>
      <w:r w:rsidRPr="00781130">
        <w:t>}^{T-1}\frac{(T-1)!}{t!(T-1-t)!}0.5^{T-1}</w:t>
      </w:r>
    </w:p>
    <w:p w14:paraId="657AD84D" w14:textId="77777777" w:rsidR="00781130" w:rsidRPr="00781130" w:rsidRDefault="00781130" w:rsidP="00BD680D">
      <w:r w:rsidRPr="00781130">
        <w:t xml:space="preserve">        \</w:t>
      </w:r>
      <w:proofErr w:type="gramStart"/>
      <w:r w:rsidRPr="00781130">
        <w:t>label{</w:t>
      </w:r>
      <w:proofErr w:type="gramEnd"/>
      <w:r w:rsidRPr="00781130">
        <w:t>crowd.Eq.15.confidence-score.beta}</w:t>
      </w:r>
    </w:p>
    <w:p w14:paraId="34C8F3A4" w14:textId="77777777" w:rsidR="00781130" w:rsidRPr="00781130" w:rsidRDefault="00781130" w:rsidP="00BD680D">
      <w:r w:rsidRPr="00781130">
        <w:t xml:space="preserve">    \</w:t>
      </w:r>
      <w:proofErr w:type="gramStart"/>
      <w:r w:rsidRPr="00781130">
        <w:t>end</w:t>
      </w:r>
      <w:proofErr w:type="gramEnd"/>
      <w:r w:rsidRPr="00781130">
        <w:t>{equation}</w:t>
      </w:r>
    </w:p>
    <w:p w14:paraId="1C37A31C" w14:textId="77777777" w:rsidR="00781130" w:rsidRPr="00781130" w:rsidRDefault="00781130" w:rsidP="00BD680D">
      <w:r w:rsidRPr="00781130">
        <w:t xml:space="preserve">    where $T=\left\</w:t>
      </w:r>
      <w:proofErr w:type="spellStart"/>
      <w:r w:rsidRPr="00781130">
        <w:t>lfloor</w:t>
      </w:r>
      <w:proofErr w:type="spellEnd"/>
      <w:r w:rsidRPr="00781130">
        <w:t xml:space="preserve"> </w:t>
      </w:r>
      <w:proofErr w:type="spellStart"/>
      <w:r w:rsidRPr="00781130">
        <w:t>l_k</w:t>
      </w:r>
      <w:proofErr w:type="spellEnd"/>
      <w:r w:rsidRPr="00781130">
        <w:t>^{(</w:t>
      </w:r>
      <w:proofErr w:type="spellStart"/>
      <w:r w:rsidRPr="00781130">
        <w:t>i</w:t>
      </w:r>
      <w:proofErr w:type="spellEnd"/>
      <w:r w:rsidRPr="00781130">
        <w:t xml:space="preserve">)} + </w:t>
      </w:r>
      <w:proofErr w:type="spellStart"/>
      <w:r w:rsidRPr="00781130">
        <w:t>u_k</w:t>
      </w:r>
      <w:proofErr w:type="spellEnd"/>
      <w:r w:rsidRPr="00781130">
        <w:t>^{(</w:t>
      </w:r>
      <w:proofErr w:type="spellStart"/>
      <w:r w:rsidRPr="00781130">
        <w:t>i</w:t>
      </w:r>
      <w:proofErr w:type="spellEnd"/>
      <w:proofErr w:type="gramStart"/>
      <w:r w:rsidRPr="00781130">
        <w:t>)}\right\</w:t>
      </w:r>
      <w:proofErr w:type="spellStart"/>
      <w:r w:rsidRPr="00781130">
        <w:t>rfloor</w:t>
      </w:r>
      <w:proofErr w:type="spellEnd"/>
      <w:proofErr w:type="gramEnd"/>
      <w:r w:rsidRPr="00781130">
        <w:t xml:space="preserve"> $ and $\left\</w:t>
      </w:r>
      <w:proofErr w:type="spellStart"/>
      <w:r w:rsidRPr="00781130">
        <w:t>lfloor</w:t>
      </w:r>
      <w:proofErr w:type="spellEnd"/>
      <w:r w:rsidRPr="00781130">
        <w:t>\</w:t>
      </w:r>
      <w:proofErr w:type="spellStart"/>
      <w:r w:rsidRPr="00781130">
        <w:t>cdot</w:t>
      </w:r>
      <w:proofErr w:type="spellEnd"/>
      <w:r w:rsidRPr="00781130">
        <w:t>\right\</w:t>
      </w:r>
      <w:proofErr w:type="spellStart"/>
      <w:r w:rsidRPr="00781130">
        <w:t>rfloor</w:t>
      </w:r>
      <w:proofErr w:type="spellEnd"/>
      <w:r w:rsidRPr="00781130">
        <w:t xml:space="preserve"> $ is the floor function.</w:t>
      </w:r>
    </w:p>
    <w:p w14:paraId="1D793C6B" w14:textId="77777777" w:rsidR="00781130" w:rsidRDefault="00781130" w:rsidP="00BD680D">
      <w:r w:rsidRPr="00781130">
        <w:t>\</w:t>
      </w:r>
      <w:proofErr w:type="gramStart"/>
      <w:r w:rsidRPr="00781130">
        <w:t>end</w:t>
      </w:r>
      <w:proofErr w:type="gramEnd"/>
      <w:r w:rsidRPr="00781130">
        <w:t>{enumerate}</w:t>
      </w:r>
    </w:p>
    <w:p w14:paraId="5240534E" w14:textId="77777777" w:rsidR="000C1CB0" w:rsidRPr="00781130" w:rsidRDefault="000C1CB0" w:rsidP="00BD680D"/>
    <w:p w14:paraId="4F0FA724" w14:textId="4363BC98" w:rsidR="00781130" w:rsidRPr="000C1CB0" w:rsidRDefault="00781130" w:rsidP="00BD680D">
      <w:pPr>
        <w:pStyle w:val="Heading1"/>
      </w:pPr>
      <w:r w:rsidRPr="000C1CB0">
        <w:t>\</w:t>
      </w:r>
      <w:proofErr w:type="gramStart"/>
      <w:r w:rsidRPr="000C1CB0">
        <w:t>section{</w:t>
      </w:r>
      <w:proofErr w:type="gramEnd"/>
      <w:r w:rsidRPr="000C1CB0">
        <w:t>Results}</w:t>
      </w:r>
      <w:ins w:id="119" w:author="artin majdi" w:date="2023-06-19T21:45:00Z">
        <w:r w:rsidR="003A6F1F">
          <w:t>\label{</w:t>
        </w:r>
        <w:proofErr w:type="spellStart"/>
        <w:r w:rsidR="003A6F1F">
          <w:t>sec:crowd.results</w:t>
        </w:r>
        <w:proofErr w:type="spellEnd"/>
        <w:r w:rsidR="003A6F1F">
          <w:t>}</w:t>
        </w:r>
      </w:ins>
    </w:p>
    <w:p w14:paraId="268BFADA" w14:textId="48BE89BF" w:rsidR="00781130" w:rsidRDefault="00781130" w:rsidP="00BD680D">
      <w:r w:rsidRPr="00781130">
        <w:t xml:space="preserve">To evaluate our proposed technique, we conducted a series of experiments comparing the proposed technique with </w:t>
      </w:r>
      <w:r w:rsidR="00492CB9">
        <w:t xml:space="preserve">several </w:t>
      </w:r>
      <w:r w:rsidRPr="00781130">
        <w:t xml:space="preserve">existing techniques such as </w:t>
      </w:r>
      <w:commentRangeStart w:id="120"/>
      <w:r w:rsidRPr="00781130">
        <w:t>MV</w:t>
      </w:r>
      <w:commentRangeEnd w:id="120"/>
      <w:r w:rsidR="00492CB9">
        <w:rPr>
          <w:rStyle w:val="CommentReference"/>
        </w:rPr>
        <w:commentReference w:id="120"/>
      </w:r>
      <w:r w:rsidRPr="00781130">
        <w:t>, Tao~\cite{tao_Label_2020}, and Sheng~\cite{sheng_Majority_2019}, as well as with other crowdsourcing methodologies reported in the crowd-kit package~\cite{</w:t>
      </w:r>
      <w:ins w:id="121" w:author="artin majdi" w:date="2023-06-19T03:40:00Z">
        <w:r w:rsidR="00D15702" w:rsidRPr="00D15702">
          <w:t>ustalov_learning_2021</w:t>
        </w:r>
        <w:r w:rsidR="00D15702" w:rsidRPr="00D15702" w:rsidDel="00D15702">
          <w:t xml:space="preserve"> </w:t>
        </w:r>
      </w:ins>
      <w:del w:id="122" w:author="artin majdi" w:date="2023-06-19T03:40:00Z">
        <w:r w:rsidRPr="00781130" w:rsidDel="00D15702">
          <w:delText>ustalov_learningcrowdscrowdkit_2021</w:delText>
        </w:r>
      </w:del>
      <w:r w:rsidRPr="00781130">
        <w:t>} including Gold Majority Voting, MMSR~\cite{ma_Adversarial_2020}, Wawa, Zero-Based Skill, GLAD~\cite{whitehill_Whose_2009}, and Dawid Skene~\cite{dawid_Maximum_1979}.</w:t>
      </w:r>
    </w:p>
    <w:p w14:paraId="7A020467" w14:textId="77777777" w:rsidR="000C1CB0" w:rsidRPr="00781130" w:rsidRDefault="000C1CB0" w:rsidP="00BD680D"/>
    <w:p w14:paraId="5CE030AD" w14:textId="3C9281EF" w:rsidR="00781130" w:rsidRPr="00781130" w:rsidRDefault="00781130" w:rsidP="00BD680D">
      <w:pPr>
        <w:pStyle w:val="Heading2"/>
      </w:pPr>
      <w:r w:rsidRPr="00781130">
        <w:t>\</w:t>
      </w:r>
      <w:proofErr w:type="gramStart"/>
      <w:r w:rsidRPr="00781130">
        <w:t>subsection{</w:t>
      </w:r>
      <w:proofErr w:type="gramEnd"/>
      <w:r w:rsidRPr="00781130">
        <w:t>Datasets}</w:t>
      </w:r>
    </w:p>
    <w:p w14:paraId="1FB83304" w14:textId="77777777" w:rsidR="00781130" w:rsidRPr="00781130" w:rsidRDefault="00781130" w:rsidP="00BD680D">
      <w:r w:rsidRPr="00781130">
        <w:t xml:space="preserve">We report the performance of our proposed techniques on various datasets. These datasets cover a wide range of domains and have varying characteristics in terms of the number of features, samples, and class </w:t>
      </w:r>
      <w:r w:rsidRPr="00781130">
        <w:lastRenderedPageBreak/>
        <w:t>distributions. Table~\ref{</w:t>
      </w:r>
      <w:proofErr w:type="gramStart"/>
      <w:r w:rsidRPr="00781130">
        <w:t>crowd.Table</w:t>
      </w:r>
      <w:proofErr w:type="gramEnd"/>
      <w:r w:rsidRPr="00781130">
        <w:t>.1.Datasets} provides an overview of the datasets used. All datasets are obtained from the University of California, Irvine (UCI) repository~\cite{duan_UCI_2017}.</w:t>
      </w:r>
    </w:p>
    <w:p w14:paraId="7889F5F1" w14:textId="77777777" w:rsidR="00781130" w:rsidRPr="00781130" w:rsidRDefault="00781130" w:rsidP="00BD680D">
      <w:r w:rsidRPr="00781130">
        <w:t>\begin{table}</w:t>
      </w:r>
      <w:proofErr w:type="gramStart"/>
      <w:r w:rsidRPr="00781130">
        <w:t>[!</w:t>
      </w:r>
      <w:proofErr w:type="spellStart"/>
      <w:r w:rsidRPr="00781130">
        <w:t>htbp</w:t>
      </w:r>
      <w:proofErr w:type="spellEnd"/>
      <w:proofErr w:type="gramEnd"/>
      <w:r w:rsidRPr="00781130">
        <w:t>]</w:t>
      </w:r>
    </w:p>
    <w:p w14:paraId="5FAD286B" w14:textId="77777777" w:rsidR="00781130" w:rsidRPr="00781130" w:rsidRDefault="00781130" w:rsidP="00BD680D">
      <w:r w:rsidRPr="00781130">
        <w:t>\</w:t>
      </w:r>
      <w:proofErr w:type="gramStart"/>
      <w:r w:rsidRPr="00781130">
        <w:t>centering</w:t>
      </w:r>
      <w:proofErr w:type="gramEnd"/>
    </w:p>
    <w:p w14:paraId="10F4731B" w14:textId="77777777" w:rsidR="00781130" w:rsidRPr="00781130" w:rsidRDefault="00781130" w:rsidP="00BD680D">
      <w:r w:rsidRPr="00781130">
        <w:t>\</w:t>
      </w:r>
      <w:proofErr w:type="gramStart"/>
      <w:r w:rsidRPr="00781130">
        <w:t>caption{</w:t>
      </w:r>
      <w:commentRangeStart w:id="123"/>
      <w:commentRangeStart w:id="124"/>
      <w:proofErr w:type="gramEnd"/>
      <w:r w:rsidRPr="00781130">
        <w:t>Descriptions of the datasets used.</w:t>
      </w:r>
      <w:commentRangeEnd w:id="123"/>
      <w:r w:rsidR="00AD0C8E">
        <w:rPr>
          <w:rStyle w:val="CommentReference"/>
        </w:rPr>
        <w:commentReference w:id="123"/>
      </w:r>
      <w:commentRangeEnd w:id="124"/>
      <w:r w:rsidR="00014CBF">
        <w:rPr>
          <w:rStyle w:val="CommentReference"/>
        </w:rPr>
        <w:commentReference w:id="124"/>
      </w:r>
      <w:r w:rsidRPr="00781130">
        <w:t>}</w:t>
      </w:r>
    </w:p>
    <w:p w14:paraId="031D0788" w14:textId="77777777" w:rsidR="00781130" w:rsidRPr="00781130" w:rsidRDefault="00781130" w:rsidP="00BD680D">
      <w:proofErr w:type="gramStart"/>
      <w:r w:rsidRPr="00781130">
        <w:t>\def\</w:t>
      </w:r>
      <w:proofErr w:type="spellStart"/>
      <w:r w:rsidRPr="00781130">
        <w:t>arraystretch</w:t>
      </w:r>
      <w:proofErr w:type="spellEnd"/>
      <w:r w:rsidRPr="00781130">
        <w:t>{</w:t>
      </w:r>
      <w:proofErr w:type="gramEnd"/>
      <w:r w:rsidRPr="00781130">
        <w:t>1}</w:t>
      </w:r>
    </w:p>
    <w:p w14:paraId="0BB697DE" w14:textId="77777777" w:rsidR="00781130" w:rsidRPr="00781130" w:rsidRDefault="00781130" w:rsidP="00BD680D">
      <w:r w:rsidRPr="00781130">
        <w:t>\begin{</w:t>
      </w:r>
      <w:proofErr w:type="spellStart"/>
      <w:r w:rsidRPr="00781130">
        <w:t>tabulary</w:t>
      </w:r>
      <w:proofErr w:type="spellEnd"/>
      <w:r w:rsidRPr="00781130">
        <w:t>}{\</w:t>
      </w:r>
      <w:proofErr w:type="gramStart"/>
      <w:r w:rsidRPr="00781130">
        <w:t>linewidth}{</w:t>
      </w:r>
      <w:proofErr w:type="gramEnd"/>
      <w:r w:rsidRPr="00781130">
        <w:t>LCCCC}</w:t>
      </w:r>
    </w:p>
    <w:p w14:paraId="76ECE09C" w14:textId="77777777" w:rsidR="00781130" w:rsidRPr="00781130" w:rsidRDefault="00781130" w:rsidP="00BD680D">
      <w:r w:rsidRPr="00781130">
        <w:t xml:space="preserve">    \</w:t>
      </w:r>
      <w:proofErr w:type="spellStart"/>
      <w:proofErr w:type="gramStart"/>
      <w:r w:rsidRPr="00781130">
        <w:t>toprule</w:t>
      </w:r>
      <w:proofErr w:type="spellEnd"/>
      <w:proofErr w:type="gramEnd"/>
    </w:p>
    <w:p w14:paraId="7871C402"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Dataset} &amp; \</w:t>
      </w:r>
      <w:proofErr w:type="spellStart"/>
      <w:r w:rsidRPr="00781130">
        <w:t>textbf</w:t>
      </w:r>
      <w:proofErr w:type="spellEnd"/>
      <w:r w:rsidRPr="00781130">
        <w:t>{\#Features} &amp; \</w:t>
      </w:r>
      <w:proofErr w:type="spellStart"/>
      <w:r w:rsidRPr="00781130">
        <w:t>textbf</w:t>
      </w:r>
      <w:proofErr w:type="spellEnd"/>
      <w:r w:rsidRPr="00781130">
        <w:t>{\#Samples} &amp; \</w:t>
      </w:r>
      <w:proofErr w:type="spellStart"/>
      <w:r w:rsidRPr="00781130">
        <w:t>textbf</w:t>
      </w:r>
      <w:proofErr w:type="spellEnd"/>
      <w:r w:rsidRPr="00781130">
        <w:t>{\#Positives} &amp; \</w:t>
      </w:r>
      <w:proofErr w:type="spellStart"/>
      <w:r w:rsidRPr="00781130">
        <w:t>textbf</w:t>
      </w:r>
      <w:proofErr w:type="spellEnd"/>
      <w:r w:rsidRPr="00781130">
        <w:t>{\#Negatives} \\</w:t>
      </w:r>
    </w:p>
    <w:p w14:paraId="3F7981AE" w14:textId="77777777" w:rsidR="00781130" w:rsidRPr="00781130" w:rsidRDefault="00781130" w:rsidP="00BD680D">
      <w:r w:rsidRPr="00781130">
        <w:t xml:space="preserve">    kr-vs-kp    &amp; 36 &amp; 3196 &amp; 1669 &amp; 1527 \\</w:t>
      </w:r>
    </w:p>
    <w:p w14:paraId="3370BAEA" w14:textId="77777777" w:rsidR="00781130" w:rsidRPr="00781130" w:rsidRDefault="00781130" w:rsidP="00BD680D">
      <w:r w:rsidRPr="00781130">
        <w:t xml:space="preserve">    mushroom    &amp; 22 &amp; 8124 &amp; 4208 &amp; 3916 \\</w:t>
      </w:r>
    </w:p>
    <w:p w14:paraId="06BF8086" w14:textId="77777777" w:rsidR="00781130" w:rsidRPr="00781130" w:rsidRDefault="00781130" w:rsidP="00BD680D">
      <w:r w:rsidRPr="00781130">
        <w:t xml:space="preserve">    iris        &amp; </w:t>
      </w:r>
      <w:proofErr w:type="gramStart"/>
      <w:r w:rsidRPr="00781130">
        <w:t>4  &amp;</w:t>
      </w:r>
      <w:proofErr w:type="gramEnd"/>
      <w:r w:rsidRPr="00781130">
        <w:t xml:space="preserve"> 100  &amp; 50   &amp; 50   \\</w:t>
      </w:r>
    </w:p>
    <w:p w14:paraId="7BB23C2A" w14:textId="77777777" w:rsidR="00781130" w:rsidRPr="00781130" w:rsidRDefault="00781130" w:rsidP="00BD680D">
      <w:r w:rsidRPr="00781130">
        <w:t xml:space="preserve">    spambase    &amp; 58 &amp; 4601 &amp; 1813 &amp; 2788 \\</w:t>
      </w:r>
    </w:p>
    <w:p w14:paraId="7FBB0CE4" w14:textId="77777777" w:rsidR="00781130" w:rsidRPr="00781130" w:rsidRDefault="00781130" w:rsidP="00BD680D">
      <w:r w:rsidRPr="00781130">
        <w:t xml:space="preserve">    tic-tac-toe &amp; 10 &amp; </w:t>
      </w:r>
      <w:proofErr w:type="gramStart"/>
      <w:r w:rsidRPr="00781130">
        <w:t>958  &amp;</w:t>
      </w:r>
      <w:proofErr w:type="gramEnd"/>
      <w:r w:rsidRPr="00781130">
        <w:t xml:space="preserve"> 332  &amp; 626  \\</w:t>
      </w:r>
    </w:p>
    <w:p w14:paraId="45EA8DEC" w14:textId="77777777" w:rsidR="00781130" w:rsidRPr="00781130" w:rsidRDefault="00781130" w:rsidP="00BD680D">
      <w:r w:rsidRPr="00781130">
        <w:t xml:space="preserve">    sick        &amp; 30 &amp; 3772 &amp; </w:t>
      </w:r>
      <w:proofErr w:type="gramStart"/>
      <w:r w:rsidRPr="00781130">
        <w:t>231  &amp;</w:t>
      </w:r>
      <w:proofErr w:type="gramEnd"/>
      <w:r w:rsidRPr="00781130">
        <w:t xml:space="preserve"> 3541 \\</w:t>
      </w:r>
    </w:p>
    <w:p w14:paraId="525383C1" w14:textId="77777777" w:rsidR="00781130" w:rsidRPr="00781130" w:rsidRDefault="00781130" w:rsidP="00BD680D">
      <w:r w:rsidRPr="00781130">
        <w:t xml:space="preserve">    waveform    &amp; 41 &amp; 5000 &amp; 1692 &amp; 3308 \\</w:t>
      </w:r>
    </w:p>
    <w:p w14:paraId="68F267F7" w14:textId="77777777" w:rsidR="00781130" w:rsidRPr="00781130" w:rsidRDefault="00781130" w:rsidP="00BD680D">
      <w:r w:rsidRPr="00781130">
        <w:t xml:space="preserve">    car         &amp; </w:t>
      </w:r>
      <w:proofErr w:type="gramStart"/>
      <w:r w:rsidRPr="00781130">
        <w:t>6  &amp;</w:t>
      </w:r>
      <w:proofErr w:type="gramEnd"/>
      <w:r w:rsidRPr="00781130">
        <w:t xml:space="preserve"> 1728 &amp; 518  &amp; 1210 \\</w:t>
      </w:r>
    </w:p>
    <w:p w14:paraId="368B5B4D" w14:textId="77777777" w:rsidR="00781130" w:rsidRPr="00781130" w:rsidRDefault="00781130" w:rsidP="00BD680D">
      <w:r w:rsidRPr="00781130">
        <w:t xml:space="preserve">    vote        &amp; 16 &amp; </w:t>
      </w:r>
      <w:proofErr w:type="gramStart"/>
      <w:r w:rsidRPr="00781130">
        <w:t>435  &amp;</w:t>
      </w:r>
      <w:proofErr w:type="gramEnd"/>
      <w:r w:rsidRPr="00781130">
        <w:t xml:space="preserve"> 267  &amp; 168  \\</w:t>
      </w:r>
    </w:p>
    <w:p w14:paraId="1B3A7A62" w14:textId="77777777" w:rsidR="00781130" w:rsidRPr="00781130" w:rsidRDefault="00781130" w:rsidP="00BD680D">
      <w:r w:rsidRPr="00781130">
        <w:t xml:space="preserve">    </w:t>
      </w:r>
      <w:proofErr w:type="gramStart"/>
      <w:r w:rsidRPr="00781130">
        <w:t>ionosphere  &amp;</w:t>
      </w:r>
      <w:proofErr w:type="gramEnd"/>
      <w:r w:rsidRPr="00781130">
        <w:t xml:space="preserve"> 34 &amp; 351  &amp; 126  &amp; 225  \\</w:t>
      </w:r>
    </w:p>
    <w:p w14:paraId="2D75BA2D" w14:textId="77777777" w:rsidR="00781130" w:rsidRPr="00781130" w:rsidRDefault="00781130" w:rsidP="00BD680D">
      <w:r w:rsidRPr="00781130">
        <w:lastRenderedPageBreak/>
        <w:t xml:space="preserve">    \</w:t>
      </w:r>
      <w:proofErr w:type="spellStart"/>
      <w:proofErr w:type="gramStart"/>
      <w:r w:rsidRPr="00781130">
        <w:t>bottomrule</w:t>
      </w:r>
      <w:proofErr w:type="spellEnd"/>
      <w:proofErr w:type="gramEnd"/>
    </w:p>
    <w:p w14:paraId="18740925" w14:textId="77777777" w:rsidR="00781130" w:rsidRPr="00781130" w:rsidRDefault="00781130" w:rsidP="00BD680D">
      <w:r w:rsidRPr="00781130">
        <w:t>\</w:t>
      </w:r>
      <w:proofErr w:type="gramStart"/>
      <w:r w:rsidRPr="00781130">
        <w:t>end</w:t>
      </w:r>
      <w:proofErr w:type="gramEnd"/>
      <w:r w:rsidRPr="00781130">
        <w:t>{</w:t>
      </w:r>
      <w:proofErr w:type="spellStart"/>
      <w:r w:rsidRPr="00781130">
        <w:t>tabulary</w:t>
      </w:r>
      <w:proofErr w:type="spellEnd"/>
      <w:r w:rsidRPr="00781130">
        <w:t>}</w:t>
      </w:r>
    </w:p>
    <w:p w14:paraId="368F9E25" w14:textId="77777777" w:rsidR="00781130" w:rsidRPr="00781130" w:rsidRDefault="00781130" w:rsidP="00BD680D">
      <w:r w:rsidRPr="00781130">
        <w:t>\label{</w:t>
      </w:r>
      <w:proofErr w:type="gramStart"/>
      <w:r w:rsidRPr="00781130">
        <w:t>crowd.Table</w:t>
      </w:r>
      <w:proofErr w:type="gramEnd"/>
      <w:r w:rsidRPr="00781130">
        <w:t>.1.Datasets}</w:t>
      </w:r>
    </w:p>
    <w:p w14:paraId="3EB2B2C7" w14:textId="77777777" w:rsidR="00781130" w:rsidRPr="00781130" w:rsidRDefault="00781130" w:rsidP="00BD680D">
      <w:r w:rsidRPr="00781130">
        <w:t>\</w:t>
      </w:r>
      <w:proofErr w:type="gramStart"/>
      <w:r w:rsidRPr="00781130">
        <w:t>end</w:t>
      </w:r>
      <w:proofErr w:type="gramEnd"/>
      <w:r w:rsidRPr="00781130">
        <w:t>{table}</w:t>
      </w:r>
    </w:p>
    <w:p w14:paraId="6881651E" w14:textId="77777777" w:rsidR="00781130" w:rsidRPr="00781130" w:rsidRDefault="00781130" w:rsidP="00BD680D">
      <w:r w:rsidRPr="00781130">
        <w:t>\</w:t>
      </w:r>
      <w:proofErr w:type="gramStart"/>
      <w:r w:rsidRPr="00781130">
        <w:t>begin</w:t>
      </w:r>
      <w:proofErr w:type="gramEnd"/>
      <w:r w:rsidRPr="00781130">
        <w:t>{itemize}</w:t>
      </w:r>
    </w:p>
    <w:p w14:paraId="47110E28" w14:textId="77777777" w:rsidR="00781130" w:rsidRPr="00781130" w:rsidRDefault="00781130" w:rsidP="00BD680D">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{kr-vs-kp} dataset represents the King Rook-King Pawn on a7 in chess. The positive class indicates a victory for white (1,669 instances, or 52\%), while the negative class indicates a defeat for white (1,527 instances, 48\%).</w:t>
      </w:r>
    </w:p>
    <w:p w14:paraId="745901B3" w14:textId="77777777" w:rsidR="00781130" w:rsidRPr="00781130" w:rsidRDefault="00781130" w:rsidP="00BD680D">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{mushroom} dataset is based on the Audubon Society Field Guide for North American Mushrooms (1981) and includes 21 attributes related to mushroom characteristics such as cap shape, surface, odor, and ring type.</w:t>
      </w:r>
    </w:p>
    <w:p w14:paraId="15A322D2" w14:textId="77777777" w:rsidR="00781130" w:rsidRPr="00781130" w:rsidRDefault="00781130" w:rsidP="00BD680D">
      <w:r w:rsidRPr="00781130">
        <w:t xml:space="preserve">    \item The \</w:t>
      </w:r>
      <w:proofErr w:type="spellStart"/>
      <w:proofErr w:type="gramStart"/>
      <w:r w:rsidRPr="00781130">
        <w:t>textbf</w:t>
      </w:r>
      <w:proofErr w:type="spellEnd"/>
      <w:r w:rsidRPr="00781130">
        <w:t>{</w:t>
      </w:r>
      <w:proofErr w:type="gramEnd"/>
      <w:r w:rsidRPr="00781130">
        <w:t>Iris} Plants Dataset comprises three classes, each with 50 instances, representing different iris plant species. The dataset contains four numerical attributes in centimeters: sepal length, sepal width, petal length, and petal width.</w:t>
      </w:r>
    </w:p>
    <w:p w14:paraId="2E7B9042" w14:textId="77777777" w:rsidR="00781130" w:rsidRPr="00781130" w:rsidRDefault="00781130" w:rsidP="00BD680D">
      <w:r w:rsidRPr="00781130">
        <w:t xml:space="preserve">    \item The \</w:t>
      </w:r>
      <w:proofErr w:type="spellStart"/>
      <w:proofErr w:type="gramStart"/>
      <w:r w:rsidRPr="00781130">
        <w:t>textbf</w:t>
      </w:r>
      <w:proofErr w:type="spellEnd"/>
      <w:r w:rsidRPr="00781130">
        <w:t>{</w:t>
      </w:r>
      <w:proofErr w:type="gramEnd"/>
      <w:r w:rsidRPr="00781130">
        <w:t>Spambase} dataset consists of 57 attributes, each representing the frequency of a term appearing in an email, such as the ``address".</w:t>
      </w:r>
    </w:p>
    <w:p w14:paraId="5559EFC5" w14:textId="14681A01" w:rsidR="00781130" w:rsidRPr="00781130" w:rsidRDefault="00781130" w:rsidP="00BD680D">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 xml:space="preserve">{tic-tac-toe} endgame dataset encodes all possible board configurations for the game, with ``x'' playing first. It contains attributes </w:t>
      </w:r>
      <w:r w:rsidR="006E4228">
        <w:t xml:space="preserve">(X, O, and blank) </w:t>
      </w:r>
      <w:r w:rsidRPr="00781130">
        <w:t xml:space="preserve">corresponding to </w:t>
      </w:r>
      <w:r w:rsidR="006E4228">
        <w:t xml:space="preserve">each of </w:t>
      </w:r>
      <w:r w:rsidRPr="00781130">
        <w:t xml:space="preserve">the </w:t>
      </w:r>
      <w:r w:rsidR="006E4228">
        <w:t xml:space="preserve">nine </w:t>
      </w:r>
      <w:r w:rsidRPr="00781130">
        <w:t>tic-tac-toe squares.</w:t>
      </w:r>
    </w:p>
    <w:p w14:paraId="76503074" w14:textId="3CACDBEB" w:rsidR="00781130" w:rsidRPr="00781130" w:rsidRDefault="00781130" w:rsidP="00BD680D">
      <w:r w:rsidRPr="00781130">
        <w:t xml:space="preserve">    \item The \</w:t>
      </w:r>
      <w:proofErr w:type="spellStart"/>
      <w:proofErr w:type="gramStart"/>
      <w:r w:rsidRPr="00781130">
        <w:t>textbf</w:t>
      </w:r>
      <w:proofErr w:type="spellEnd"/>
      <w:r w:rsidRPr="00781130">
        <w:t>{</w:t>
      </w:r>
      <w:proofErr w:type="gramEnd"/>
      <w:r w:rsidRPr="00781130">
        <w:t xml:space="preserve">Sick} dataset includes thyroid disease records from the </w:t>
      </w:r>
      <w:proofErr w:type="spellStart"/>
      <w:r w:rsidRPr="00781130">
        <w:t>Garvan</w:t>
      </w:r>
      <w:proofErr w:type="spellEnd"/>
      <w:r w:rsidRPr="00781130">
        <w:t xml:space="preserve"> Institute and J. Ross Quinlan of the New South Wales Institute in Sydney, Australia. 3,772 instances with 30 attributes (seven </w:t>
      </w:r>
      <w:r w:rsidRPr="00781130">
        <w:lastRenderedPageBreak/>
        <w:t xml:space="preserve">continuous and 23 discrete) and 5.4\% missing data. </w:t>
      </w:r>
      <w:r w:rsidR="006E4228">
        <w:t>Attributes include a</w:t>
      </w:r>
      <w:r w:rsidRPr="00781130">
        <w:t>ge, pregnancy, TSH, T3, TT4, etc.</w:t>
      </w:r>
    </w:p>
    <w:p w14:paraId="7D5FD4D0" w14:textId="77777777" w:rsidR="00781130" w:rsidRPr="00781130" w:rsidRDefault="00781130" w:rsidP="00BD680D">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{waveform} dataset generator comprises 41 attributes and three wave types, with each class consisting of two ``base'' waves.</w:t>
      </w:r>
    </w:p>
    <w:p w14:paraId="6074275F" w14:textId="77777777" w:rsidR="00781130" w:rsidRPr="00781130" w:rsidRDefault="00781130" w:rsidP="00BD680D">
      <w:r w:rsidRPr="00781130">
        <w:t xml:space="preserve">    \item The \</w:t>
      </w:r>
      <w:proofErr w:type="spellStart"/>
      <w:proofErr w:type="gramStart"/>
      <w:r w:rsidRPr="00781130">
        <w:t>textbf</w:t>
      </w:r>
      <w:proofErr w:type="spellEnd"/>
      <w:r w:rsidRPr="00781130">
        <w:t>{</w:t>
      </w:r>
      <w:proofErr w:type="gramEnd"/>
      <w:r w:rsidRPr="00781130">
        <w:t>Car} Evaluation Dataset rates cars on price, buying, maintenance, comfort, doors, capacity, luggage, boot size, and safety using a simple hierarchical decision model. The dataset consists of 1,728 instances categorized as unacceptable, acceptable, good, and very good.</w:t>
      </w:r>
    </w:p>
    <w:p w14:paraId="6317526F" w14:textId="77777777" w:rsidR="00781130" w:rsidRPr="00781130" w:rsidRDefault="00781130" w:rsidP="00BD680D">
      <w:r w:rsidRPr="00781130">
        <w:t xml:space="preserve">    \item The 1984 US Congressional \</w:t>
      </w:r>
      <w:proofErr w:type="spellStart"/>
      <w:proofErr w:type="gramStart"/>
      <w:r w:rsidRPr="00781130">
        <w:t>textbf</w:t>
      </w:r>
      <w:proofErr w:type="spellEnd"/>
      <w:r w:rsidRPr="00781130">
        <w:t>{</w:t>
      </w:r>
      <w:proofErr w:type="gramEnd"/>
      <w:r w:rsidRPr="00781130">
        <w:t>Voting} Records Dataset shows how members voted on 16 CQA-identified critical votes. Votes are divided into nine categories, simplified to yea, nay, or unknown disposition. The dataset has two classes: Democrats (267) and Republicans (168).</w:t>
      </w:r>
    </w:p>
    <w:p w14:paraId="10C24DE2" w14:textId="77777777" w:rsidR="00781130" w:rsidRPr="00781130" w:rsidRDefault="00781130" w:rsidP="00BD680D">
      <w:r w:rsidRPr="00781130">
        <w:t xml:space="preserve">    \item The Johns Hopkins \</w:t>
      </w:r>
      <w:proofErr w:type="spellStart"/>
      <w:proofErr w:type="gramStart"/>
      <w:r w:rsidRPr="00781130">
        <w:t>textbf</w:t>
      </w:r>
      <w:proofErr w:type="spellEnd"/>
      <w:r w:rsidRPr="00781130">
        <w:t>{</w:t>
      </w:r>
      <w:proofErr w:type="gramEnd"/>
      <w:r w:rsidRPr="00781130">
        <w:t>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09329D9D" w14:textId="77777777" w:rsidR="00781130" w:rsidRPr="00781130" w:rsidRDefault="00781130" w:rsidP="00BD680D">
      <w:r w:rsidRPr="00781130">
        <w:t>\</w:t>
      </w:r>
      <w:proofErr w:type="gramStart"/>
      <w:r w:rsidRPr="00781130">
        <w:t>end</w:t>
      </w:r>
      <w:proofErr w:type="gramEnd"/>
      <w:r w:rsidRPr="00781130">
        <w:t>{itemize}</w:t>
      </w:r>
    </w:p>
    <w:p w14:paraId="75D54096" w14:textId="77777777" w:rsidR="00781130" w:rsidRPr="00781130" w:rsidRDefault="00781130" w:rsidP="00BD680D">
      <w:r w:rsidRPr="00781130">
        <w:t>All datasets were transformed into a two-class binary problem for comparison with existing benchmarks. For instance, only the first and second classes were used in the ``waveform'' dataset, and the first two classes were utilized in the ``Iris'' dataset.</w:t>
      </w:r>
    </w:p>
    <w:p w14:paraId="111BAF4F" w14:textId="7DA54B81" w:rsidR="00781130" w:rsidRPr="00781130" w:rsidRDefault="006E4228" w:rsidP="00BD680D">
      <w:r>
        <w:t>W</w:t>
      </w:r>
      <w:r w:rsidR="00781130" w:rsidRPr="00781130">
        <w:t xml:space="preserve">e generated multiple fictitious label sets for each dataset to simulate the crowdsourcing concept of collecting several crowd labels for each instance. </w:t>
      </w:r>
      <w:r>
        <w:t>We</w:t>
      </w:r>
      <w:r w:rsidR="00781130" w:rsidRPr="00781130">
        <w:t xml:space="preserve"> select</w:t>
      </w:r>
      <w:r>
        <w:t>ed</w:t>
      </w:r>
      <w:r w:rsidR="00781130" w:rsidRPr="00781130">
        <w:t xml:space="preserve"> random samples in the datasets using a uniform distribution and alter</w:t>
      </w:r>
      <w:r>
        <w:t>ed</w:t>
      </w:r>
      <w:r w:rsidR="00781130" w:rsidRPr="00781130">
        <w:t xml:space="preserve"> their corresponding true labels to incorrect ones, while maintaining the original distribution of the ground-truth labels. The probability of each instance containing the correct true label was determined using a uniform distribution, allowing us to create synthetic label sets for </w:t>
      </w:r>
      <w:r w:rsidR="00781130" w:rsidRPr="00781130">
        <w:lastRenderedPageBreak/>
        <w:t xml:space="preserve">each annotator that preserved the underlying structure and difficulty of the original classification problem. By creating datasets with </w:t>
      </w:r>
      <w:r>
        <w:t>various</w:t>
      </w:r>
      <w:r w:rsidRPr="00781130">
        <w:t xml:space="preserve"> </w:t>
      </w:r>
      <w:r w:rsidR="00781130" w:rsidRPr="00781130">
        <w:t xml:space="preserve">levels of accuracy, we </w:t>
      </w:r>
      <w:r>
        <w:t>can</w:t>
      </w:r>
      <w:r w:rsidR="00781130" w:rsidRPr="00781130">
        <w:t xml:space="preserve"> evaluate the performance of </w:t>
      </w:r>
      <w:r>
        <w:t>the</w:t>
      </w:r>
      <w:r w:rsidRPr="00781130">
        <w:t xml:space="preserve"> </w:t>
      </w:r>
      <w:r w:rsidR="00781130" w:rsidRPr="00781130">
        <w:t>proposed method under different conditions</w:t>
      </w:r>
      <w:r w:rsidR="00BD0173">
        <w:t xml:space="preserve"> of</w:t>
      </w:r>
      <w:r w:rsidR="00781130" w:rsidRPr="00781130">
        <w:t xml:space="preserve"> annotator expertise and reliability. This </w:t>
      </w:r>
      <w:r w:rsidR="00BD0173">
        <w:t>allows</w:t>
      </w:r>
      <w:r w:rsidR="00781130" w:rsidRPr="00781130">
        <w:t xml:space="preserve"> us to assess the ability of our method to handle diverse real-world crowdsourcing scenarios and gain insight into its general applicability and effectiveness in improving overall classification accuracy.</w:t>
      </w:r>
    </w:p>
    <w:p w14:paraId="6E212411" w14:textId="33575DA9" w:rsidR="00781130" w:rsidRPr="000C1CB0" w:rsidRDefault="00781130" w:rsidP="00BD680D">
      <w:pPr>
        <w:pStyle w:val="Heading2"/>
      </w:pPr>
      <w:r w:rsidRPr="000C1CB0">
        <w:t>\</w:t>
      </w:r>
      <w:proofErr w:type="gramStart"/>
      <w:r w:rsidRPr="000C1CB0">
        <w:t>subsection{</w:t>
      </w:r>
      <w:proofErr w:type="gramEnd"/>
      <w:r w:rsidRPr="000C1CB0">
        <w:t>Benchmarks}</w:t>
      </w:r>
    </w:p>
    <w:p w14:paraId="08718D20" w14:textId="1C5C4D90" w:rsidR="00781130" w:rsidRPr="00781130" w:rsidRDefault="00781130" w:rsidP="00BD680D">
      <w:r w:rsidRPr="00781130">
        <w:t>Tao~\cite{tao_Label_2020} and Sheng~\cite{sheng_Majority_2019} techniques were implemented in Python to evaluate their performance. Furthermore, the crowd-kit package (A General-Purpose Crowdsourcing Computational Quality Control Toolkit for Python)~\cite{</w:t>
      </w:r>
      <w:ins w:id="125" w:author="artin majdi" w:date="2023-06-19T03:42:00Z">
        <w:r w:rsidR="00073FF7" w:rsidRPr="00073FF7">
          <w:t>ustalov_learning_2021</w:t>
        </w:r>
        <w:r w:rsidR="00073FF7" w:rsidRPr="00073FF7" w:rsidDel="00073FF7">
          <w:t xml:space="preserve"> </w:t>
        </w:r>
      </w:ins>
      <w:del w:id="126" w:author="artin majdi" w:date="2023-06-19T03:42:00Z">
        <w:r w:rsidRPr="00781130" w:rsidDel="00073FF7">
          <w:delText>ustalov_learningcrowdscrowdkit_2021</w:delText>
        </w:r>
      </w:del>
      <w:r w:rsidRPr="00781130">
        <w:t>} was used to implement the remaining benchmark techniques, including Gold Majority Voting, MMSR~\cite{ma_Adversarial_2020}, Wawa, Zero-Based Skill, GLAD~\cite{whitehill_Whose_2009}, and Dawid Skene~\cite{dawid_Maximum_1979}.</w:t>
      </w:r>
    </w:p>
    <w:p w14:paraId="073FBC4D" w14:textId="77777777" w:rsidR="00781130" w:rsidRPr="00781130" w:rsidRDefault="00781130" w:rsidP="00BD680D">
      <w:r w:rsidRPr="00781130">
        <w:t>\</w:t>
      </w:r>
      <w:proofErr w:type="gramStart"/>
      <w:r w:rsidRPr="00781130">
        <w:t>begin</w:t>
      </w:r>
      <w:proofErr w:type="gramEnd"/>
      <w:r w:rsidRPr="00781130">
        <w:t>{itemize}</w:t>
      </w:r>
    </w:p>
    <w:p w14:paraId="332787E0" w14:textId="21A1E773" w:rsidR="00781130" w:rsidRPr="00781130" w:rsidRDefault="00781130" w:rsidP="00BD680D">
      <w:r w:rsidRPr="00781130">
        <w:t xml:space="preserve">    \item \</w:t>
      </w:r>
      <w:proofErr w:type="spellStart"/>
      <w:proofErr w:type="gramStart"/>
      <w:r w:rsidRPr="00781130">
        <w:t>textbf</w:t>
      </w:r>
      <w:proofErr w:type="spellEnd"/>
      <w:r w:rsidRPr="00781130">
        <w:t>{</w:t>
      </w:r>
      <w:proofErr w:type="gramEnd"/>
      <w:r w:rsidRPr="00781130">
        <w:t xml:space="preserve">Golden majority voting} estimates the probability that each annotator possesses the correct label and then calculates the probability of each label per occurrence based on the weight assigned to each label. Assume that 10,000 jobs are performed by 3,000 annotators as well as 100 instances of ground truth. First, the percentage of correct labels for each annotator is calculated. The remaining labels </w:t>
      </w:r>
      <w:r w:rsidR="002D7E0A">
        <w:t>are</w:t>
      </w:r>
      <w:r w:rsidR="002D7E0A" w:rsidRPr="00781130">
        <w:t xml:space="preserve"> </w:t>
      </w:r>
      <w:r w:rsidRPr="00781130">
        <w:t>then estimated based on the weights.</w:t>
      </w:r>
    </w:p>
    <w:p w14:paraId="0E94752B" w14:textId="77777777" w:rsidR="00781130" w:rsidRPr="00781130" w:rsidRDefault="00781130" w:rsidP="00BD680D">
      <w:r w:rsidRPr="00781130">
        <w:t xml:space="preserve">    \item \</w:t>
      </w:r>
      <w:proofErr w:type="spellStart"/>
      <w:proofErr w:type="gramStart"/>
      <w:r w:rsidRPr="00781130">
        <w:t>textbf</w:t>
      </w:r>
      <w:proofErr w:type="spellEnd"/>
      <w:r w:rsidRPr="00781130">
        <w:t>{</w:t>
      </w:r>
      <w:proofErr w:type="gramEnd"/>
      <w:r w:rsidRPr="00781130">
        <w:t>Wawa} (Annotator Agreement with Aggregate), also referred to as ``inter-rater agreement'', is a commonly used statistic for non-testing problems. This indicates the average frequency with which each annotator's response matches the aggregate response for each instance.</w:t>
      </w:r>
    </w:p>
    <w:p w14:paraId="705FAF76" w14:textId="5C120EB3" w:rsidR="00781130" w:rsidRPr="00781130" w:rsidRDefault="00781130" w:rsidP="00BD680D">
      <w:r w:rsidRPr="00781130">
        <w:t xml:space="preserve">    \item \</w:t>
      </w:r>
      <w:proofErr w:type="spellStart"/>
      <w:proofErr w:type="gramStart"/>
      <w:r w:rsidRPr="00781130">
        <w:t>textbf</w:t>
      </w:r>
      <w:proofErr w:type="spellEnd"/>
      <w:r w:rsidRPr="00781130">
        <w:t>{</w:t>
      </w:r>
      <w:proofErr w:type="gramEnd"/>
      <w:r w:rsidRPr="00781130">
        <w:t>Zero-Based-Skill} employs a weighted majority vote (WMV). After processing a collection of instances, it re-evaluate</w:t>
      </w:r>
      <w:r w:rsidR="002D7E0A">
        <w:t>s</w:t>
      </w:r>
      <w:r w:rsidRPr="00781130">
        <w:t xml:space="preserve"> the abilities of the annotators based on the accuracy of their responses. This process is repeated until the labels no longer </w:t>
      </w:r>
      <w:proofErr w:type="gramStart"/>
      <w:r w:rsidRPr="00781130">
        <w:t>change</w:t>
      </w:r>
      <w:proofErr w:type="gramEnd"/>
      <w:r w:rsidRPr="00781130">
        <w:t xml:space="preserve"> or the maximum number of iterations is reached.</w:t>
      </w:r>
    </w:p>
    <w:p w14:paraId="21DB2E97" w14:textId="77777777" w:rsidR="00781130" w:rsidRPr="00781130" w:rsidRDefault="00781130" w:rsidP="00BD680D">
      <w:r w:rsidRPr="00781130">
        <w:lastRenderedPageBreak/>
        <w:t xml:space="preserve">    \</w:t>
      </w:r>
      <w:proofErr w:type="gramStart"/>
      <w:r w:rsidRPr="00781130">
        <w:t>item</w:t>
      </w:r>
      <w:proofErr w:type="gramEnd"/>
      <w:r w:rsidRPr="00781130">
        <w:t xml:space="preserve"> Descriptions of the other techniques can be found in their respective references.</w:t>
      </w:r>
    </w:p>
    <w:p w14:paraId="70971FE8" w14:textId="77777777" w:rsidR="00781130" w:rsidRDefault="00781130" w:rsidP="00BD680D">
      <w:r w:rsidRPr="00781130">
        <w:t>\</w:t>
      </w:r>
      <w:proofErr w:type="gramStart"/>
      <w:r w:rsidRPr="00781130">
        <w:t>end</w:t>
      </w:r>
      <w:proofErr w:type="gramEnd"/>
      <w:r w:rsidRPr="00781130">
        <w:t>{itemize}</w:t>
      </w:r>
    </w:p>
    <w:p w14:paraId="2DE74D16" w14:textId="77777777" w:rsidR="000C1CB0" w:rsidRPr="00781130" w:rsidRDefault="000C1CB0" w:rsidP="00BD680D"/>
    <w:p w14:paraId="70B00B4D" w14:textId="6C9B63FA" w:rsidR="00781130" w:rsidRPr="00781130" w:rsidRDefault="00781130" w:rsidP="00BD680D">
      <w:pPr>
        <w:pStyle w:val="Heading2"/>
      </w:pPr>
      <w:r w:rsidRPr="00781130">
        <w:t>\</w:t>
      </w:r>
      <w:proofErr w:type="gramStart"/>
      <w:r w:rsidRPr="00781130">
        <w:t>subsection{</w:t>
      </w:r>
      <w:proofErr w:type="gramEnd"/>
      <w:r w:rsidRPr="00781130">
        <w:t>Weight Measurement}</w:t>
      </w:r>
    </w:p>
    <w:p w14:paraId="2CAE8B46" w14:textId="45CC6426" w:rsidR="00781130" w:rsidRPr="00781130" w:rsidRDefault="00781130" w:rsidP="00BD680D">
      <w:r w:rsidRPr="00781130">
        <w:t xml:space="preserve">After generating the multi-label sets, we employed both the proposed </w:t>
      </w:r>
      <w:r w:rsidR="002D7E0A">
        <w:t xml:space="preserve">method </w:t>
      </w:r>
      <w:r w:rsidRPr="00781130">
        <w:t xml:space="preserve">and </w:t>
      </w:r>
      <w:r w:rsidR="00492CB9">
        <w:t>several existing</w:t>
      </w:r>
      <w:r w:rsidRPr="00781130">
        <w:t xml:space="preserve"> </w:t>
      </w:r>
      <w:r w:rsidR="002D7E0A">
        <w:t>methods</w:t>
      </w:r>
      <w:r w:rsidR="002D7E0A" w:rsidRPr="00781130">
        <w:t xml:space="preserve"> </w:t>
      </w:r>
      <w:r w:rsidRPr="00781130">
        <w:t>to obtain the aggregated labels. We experimented with two approaches for classifier selection, as explained in Section</w:t>
      </w:r>
      <w:ins w:id="127" w:author="artin majdi" w:date="2023-06-19T21:30:00Z">
        <w:r w:rsidR="00824460">
          <w:t>~\ref{</w:t>
        </w:r>
        <w:proofErr w:type="spellStart"/>
        <w:proofErr w:type="gramStart"/>
        <w:r w:rsidR="00824460">
          <w:t>subsec:crowd</w:t>
        </w:r>
        <w:proofErr w:type="gramEnd"/>
        <w:r w:rsidR="00824460">
          <w:t>.uncertainty</w:t>
        </w:r>
        <w:proofErr w:type="spellEnd"/>
        <w:r w:rsidR="00824460">
          <w:t>}</w:t>
        </w:r>
      </w:ins>
      <w:del w:id="128" w:author="artin majdi" w:date="2023-06-19T21:30:00Z">
        <w:r w:rsidRPr="00781130" w:rsidDel="00824460">
          <w:delText xml:space="preserve"> 3.4.1</w:delText>
        </w:r>
      </w:del>
      <w:r w:rsidRPr="00781130">
        <w:t>. We found no significant differences in the overall outcomes and thus chose the second approach, which utilize</w:t>
      </w:r>
      <w:r w:rsidR="002D7E0A">
        <w:t>s</w:t>
      </w:r>
      <w:r w:rsidRPr="00781130">
        <w:t xml:space="preserve"> the </w:t>
      </w:r>
      <w:r w:rsidR="002D7E0A">
        <w:t>r</w:t>
      </w:r>
      <w:r w:rsidRPr="00781130">
        <w:t xml:space="preserve">andom </w:t>
      </w:r>
      <w:r w:rsidR="002D7E0A">
        <w:t>f</w:t>
      </w:r>
      <w:r w:rsidRPr="00781130">
        <w:t xml:space="preserve">orest classification technique, to save processing time and reduce the number of required Python package dependencies. Ten </w:t>
      </w:r>
      <w:r w:rsidR="002D7E0A">
        <w:t>r</w:t>
      </w:r>
      <w:r w:rsidRPr="00781130">
        <w:t xml:space="preserve">andom </w:t>
      </w:r>
      <w:r w:rsidR="002D7E0A">
        <w:t>f</w:t>
      </w:r>
      <w:r w:rsidRPr="00781130">
        <w:t>orests, each with four trees and a maximum depth of four, were trained in different random states for each annotator $\alpha $, as detailed in Section</w:t>
      </w:r>
      <w:ins w:id="129" w:author="artin majdi" w:date="2023-06-19T21:28:00Z">
        <w:r w:rsidR="00824460">
          <w:t>~\ref{</w:t>
        </w:r>
        <w:proofErr w:type="spellStart"/>
        <w:proofErr w:type="gramStart"/>
        <w:r w:rsidR="00824460">
          <w:t>sec:crowd</w:t>
        </w:r>
        <w:proofErr w:type="gramEnd"/>
        <w:r w:rsidR="00824460">
          <w:t>.method</w:t>
        </w:r>
        <w:proofErr w:type="spellEnd"/>
        <w:r w:rsidR="00824460">
          <w:t>}</w:t>
        </w:r>
      </w:ins>
      <w:del w:id="130" w:author="artin majdi" w:date="2023-06-19T21:28:00Z">
        <w:r w:rsidRPr="00781130" w:rsidDel="00824460">
          <w:delText xml:space="preserve"> </w:delText>
        </w:r>
        <w:commentRangeStart w:id="131"/>
        <w:r w:rsidRPr="00781130" w:rsidDel="00824460">
          <w:delText>3</w:delText>
        </w:r>
        <w:commentRangeEnd w:id="131"/>
        <w:r w:rsidR="002D7E0A" w:rsidDel="00824460">
          <w:rPr>
            <w:rStyle w:val="CommentReference"/>
          </w:rPr>
          <w:commentReference w:id="131"/>
        </w:r>
      </w:del>
      <w:r w:rsidRPr="00781130">
        <w:t>.</w:t>
      </w:r>
    </w:p>
    <w:p w14:paraId="0F6DEF05" w14:textId="3A8126CF" w:rsidR="00781130" w:rsidRPr="00781130" w:rsidRDefault="00781130" w:rsidP="00BD680D">
      <w:r w:rsidRPr="00781130">
        <w:t>Figure~\ref{</w:t>
      </w:r>
      <w:proofErr w:type="gramStart"/>
      <w:ins w:id="132" w:author="artin majdi" w:date="2023-06-22T01:42:00Z">
        <w:r w:rsidR="00916FFA">
          <w:t>fi</w:t>
        </w:r>
      </w:ins>
      <w:ins w:id="133" w:author="artin majdi" w:date="2023-06-22T01:43:00Z">
        <w:r w:rsidR="00916FFA">
          <w:t>g</w:t>
        </w:r>
      </w:ins>
      <w:ins w:id="134" w:author="artin majdi" w:date="2023-06-22T01:42:00Z">
        <w:r w:rsidR="00916FFA">
          <w:t>:</w:t>
        </w:r>
      </w:ins>
      <w:r w:rsidRPr="00781130">
        <w:t>crowd.Fig.</w:t>
      </w:r>
      <w:proofErr w:type="gramEnd"/>
      <w:r w:rsidRPr="00781130">
        <w:t xml:space="preserve">1.weight} depicts the relationship between the randomly assigned annotators' </w:t>
      </w:r>
      <w:r w:rsidR="00884A3C">
        <w:t>probability threshold</w:t>
      </w:r>
      <w:r w:rsidRPr="00781130">
        <w:t xml:space="preserve"> ($\pi_{\</w:t>
      </w:r>
      <w:proofErr w:type="spellStart"/>
      <w:r w:rsidRPr="00781130">
        <w:t>alpha,k</w:t>
      </w:r>
      <w:proofErr w:type="spellEnd"/>
      <w:r w:rsidRPr="00781130">
        <w:t xml:space="preserve">}$) and their corresponding estimated </w:t>
      </w:r>
      <w:commentRangeStart w:id="135"/>
      <w:r w:rsidRPr="00781130">
        <w:t>weights, $\omega_{\</w:t>
      </w:r>
      <w:proofErr w:type="spellStart"/>
      <w:r w:rsidRPr="00781130">
        <w:t>alpha,k</w:t>
      </w:r>
      <w:proofErr w:type="spellEnd"/>
      <w:r w:rsidRPr="00781130">
        <w:t>}$</w:t>
      </w:r>
      <w:commentRangeEnd w:id="135"/>
      <w:r w:rsidR="00884A3C">
        <w:rPr>
          <w:rStyle w:val="CommentReference"/>
        </w:rPr>
        <w:commentReference w:id="135"/>
      </w:r>
      <w:r w:rsidRPr="00781130">
        <w:t>. In the case of Tao's method, the figure displays the average weights across all instances. As seen, when the reliability of an annotator surpasses a specific threshold, the weight measured by Tao's technique plateaus, whereas the proposed method exhibits a considerably stronger correlation. Individual data points represent the actual measured weights, and the curve represents the regression line.</w:t>
      </w:r>
    </w:p>
    <w:p w14:paraId="0777410D" w14:textId="77777777" w:rsidR="00781130" w:rsidRPr="00781130" w:rsidRDefault="00781130" w:rsidP="00BD680D">
      <w:r w:rsidRPr="00781130">
        <w:t>\</w:t>
      </w:r>
      <w:proofErr w:type="gramStart"/>
      <w:r w:rsidRPr="00781130">
        <w:t>begin</w:t>
      </w:r>
      <w:proofErr w:type="gramEnd"/>
      <w:r w:rsidRPr="00781130">
        <w:t>{</w:t>
      </w:r>
      <w:commentRangeStart w:id="136"/>
      <w:r w:rsidRPr="00781130">
        <w:t>figure</w:t>
      </w:r>
      <w:commentRangeEnd w:id="136"/>
      <w:r w:rsidR="002D7E0A">
        <w:rPr>
          <w:rStyle w:val="CommentReference"/>
        </w:rPr>
        <w:commentReference w:id="136"/>
      </w:r>
      <w:r w:rsidRPr="00781130">
        <w:t>}[!</w:t>
      </w:r>
      <w:proofErr w:type="spellStart"/>
      <w:r w:rsidRPr="00781130">
        <w:t>htbp</w:t>
      </w:r>
      <w:proofErr w:type="spellEnd"/>
      <w:r w:rsidRPr="00781130">
        <w:t>]</w:t>
      </w:r>
    </w:p>
    <w:p w14:paraId="050745FA" w14:textId="392E3F9C" w:rsidR="00781130" w:rsidRPr="00781130" w:rsidRDefault="00781130" w:rsidP="00BD680D">
      <w:r w:rsidRPr="00781130">
        <w:t xml:space="preserve">    \label{</w:t>
      </w:r>
      <w:proofErr w:type="gramStart"/>
      <w:ins w:id="137" w:author="artin majdi" w:date="2023-06-22T01:42:00Z">
        <w:r w:rsidR="00916FFA">
          <w:t>fig:</w:t>
        </w:r>
      </w:ins>
      <w:r w:rsidRPr="00781130">
        <w:t>crowd.Fig.</w:t>
      </w:r>
      <w:proofErr w:type="gramEnd"/>
      <w:r w:rsidRPr="00781130">
        <w:t>1.weight}</w:t>
      </w:r>
    </w:p>
    <w:p w14:paraId="0314286B" w14:textId="77777777" w:rsidR="00781130" w:rsidRPr="00781130" w:rsidRDefault="00781130" w:rsidP="00BD680D">
      <w:r w:rsidRPr="00781130">
        <w:t xml:space="preserve">    \</w:t>
      </w:r>
      <w:proofErr w:type="gramStart"/>
      <w:r w:rsidRPr="00781130">
        <w:t>centering</w:t>
      </w:r>
      <w:proofErr w:type="gramEnd"/>
    </w:p>
    <w:p w14:paraId="375F44DF" w14:textId="77777777" w:rsidR="00781130" w:rsidRPr="00781130" w:rsidRDefault="00781130" w:rsidP="00BD680D">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r w:rsidRPr="00781130">
        <w:t>figures/image1.png}</w:t>
      </w:r>
    </w:p>
    <w:p w14:paraId="5CE1FB19" w14:textId="77777777" w:rsidR="00781130" w:rsidRPr="00781130" w:rsidRDefault="00781130" w:rsidP="00BD680D">
      <w:r w:rsidRPr="00781130">
        <w:lastRenderedPageBreak/>
        <w:t xml:space="preserve">    \</w:t>
      </w:r>
      <w:proofErr w:type="gramStart"/>
      <w:r w:rsidRPr="00781130">
        <w:t>caption{</w:t>
      </w:r>
      <w:proofErr w:type="gramEnd"/>
      <w:r w:rsidRPr="00781130">
        <w:t xml:space="preserve">{Comparison of estimated weight </w:t>
      </w:r>
      <w:commentRangeStart w:id="138"/>
      <w:r w:rsidRPr="00781130">
        <w:t>with respect to annotators' degree of reliability</w:t>
      </w:r>
      <w:commentRangeEnd w:id="138"/>
      <w:r w:rsidR="00884A3C">
        <w:rPr>
          <w:rStyle w:val="CommentReference"/>
        </w:rPr>
        <w:commentReference w:id="138"/>
      </w:r>
      <w:r w:rsidRPr="00781130">
        <w:t xml:space="preserve"> for the proposed aggregation technique `proposed-penalized' and Tao\</w:t>
      </w:r>
      <w:proofErr w:type="spellStart"/>
      <w:r w:rsidRPr="00781130">
        <w:t>unskip</w:t>
      </w:r>
      <w:proofErr w:type="spellEnd"/>
      <w:r w:rsidRPr="00781130">
        <w:t>~\protect\cite{tao_Label_2020} \cite{tao_Label_2020} for 10 different datasets.}}</w:t>
      </w:r>
    </w:p>
    <w:p w14:paraId="646AE7FD" w14:textId="77777777" w:rsidR="00781130" w:rsidRPr="00781130" w:rsidRDefault="00781130" w:rsidP="00BD680D">
      <w:r w:rsidRPr="00781130">
        <w:t>\</w:t>
      </w:r>
      <w:proofErr w:type="gramStart"/>
      <w:r w:rsidRPr="00781130">
        <w:t>end</w:t>
      </w:r>
      <w:proofErr w:type="gramEnd"/>
      <w:r w:rsidRPr="00781130">
        <w:t>{figure}</w:t>
      </w:r>
    </w:p>
    <w:p w14:paraId="7452C30D" w14:textId="7E2ACB96" w:rsidR="00781130" w:rsidRPr="00781130" w:rsidRDefault="00781130" w:rsidP="00BD680D">
      <w:r w:rsidRPr="00781130">
        <w:t>\</w:t>
      </w:r>
      <w:proofErr w:type="gramStart"/>
      <w:r w:rsidRPr="00781130">
        <w:t>subsection{</w:t>
      </w:r>
      <w:proofErr w:type="gramEnd"/>
      <w:r w:rsidRPr="00781130">
        <w:t>Confidence</w:t>
      </w:r>
      <w:r w:rsidR="00F34CE8">
        <w:t xml:space="preserve"> S</w:t>
      </w:r>
      <w:r w:rsidRPr="00781130">
        <w:t>core}</w:t>
      </w:r>
    </w:p>
    <w:p w14:paraId="2611CA60" w14:textId="77777777" w:rsidR="00781130" w:rsidRPr="00781130" w:rsidRDefault="00781130" w:rsidP="00BD680D">
      <w:r w:rsidRPr="00781130">
        <w:t>The results present a box plot of the average accuracy for different numbers of annotators, ranging from three to ten.</w:t>
      </w:r>
    </w:p>
    <w:p w14:paraId="138D9A12" w14:textId="6FE81185" w:rsidR="00781130" w:rsidRPr="00781130" w:rsidRDefault="00781130" w:rsidP="00BD680D">
      <w:r w:rsidRPr="00781130">
        <w:t>Figure~\ref{</w:t>
      </w:r>
      <w:proofErr w:type="gramStart"/>
      <w:ins w:id="139" w:author="artin majdi" w:date="2023-06-22T01:43:00Z">
        <w:r w:rsidR="00916FFA">
          <w:t>fig:</w:t>
        </w:r>
      </w:ins>
      <w:r w:rsidRPr="00781130">
        <w:t>crowd.Fig.</w:t>
      </w:r>
      <w:proofErr w:type="gramEnd"/>
      <w:r w:rsidRPr="00781130">
        <w:t>2.confidence_scores} illustrates the average accuracy of the crowd-certain technique with penalization for both the ``freq</w:t>
      </w:r>
      <w:del w:id="140" w:author="artin majdi" w:date="2023-06-22T01:43:00Z">
        <w:r w:rsidRPr="00781130" w:rsidDel="00916FFA">
          <w:delText>"</w:delText>
        </w:r>
      </w:del>
      <w:ins w:id="141" w:author="artin majdi" w:date="2023-06-22T01:43:00Z">
        <w:r w:rsidR="00916FFA">
          <w:t>”</w:t>
        </w:r>
      </w:ins>
      <w:r w:rsidRPr="00781130">
        <w:t xml:space="preserve"> and ``Beta</w:t>
      </w:r>
      <w:del w:id="142" w:author="artin majdi" w:date="2023-06-22T01:43:00Z">
        <w:r w:rsidRPr="00781130" w:rsidDel="00916FFA">
          <w:delText>"</w:delText>
        </w:r>
      </w:del>
      <w:ins w:id="143" w:author="artin majdi" w:date="2023-06-22T01:43:00Z">
        <w:r w:rsidR="00916FFA">
          <w:t>”</w:t>
        </w:r>
      </w:ins>
      <w:r w:rsidRPr="00781130">
        <w:t xml:space="preserve"> confidence measurement approaches</w:t>
      </w:r>
      <w:ins w:id="144" w:author="artin majdi" w:date="2023-06-19T21:33:00Z">
        <w:r w:rsidR="00824460">
          <w:t xml:space="preserve"> showing comparable </w:t>
        </w:r>
      </w:ins>
      <w:del w:id="145" w:author="artin majdi" w:date="2023-06-19T21:33:00Z">
        <w:r w:rsidRPr="00781130" w:rsidDel="00824460">
          <w:delText xml:space="preserve">. </w:delText>
        </w:r>
        <w:r w:rsidR="00DE7DEB" w:rsidDel="00824460">
          <w:delText>There is a</w:delText>
        </w:r>
        <w:r w:rsidRPr="00781130" w:rsidDel="00824460">
          <w:delText xml:space="preserve"> noticeable </w:delText>
        </w:r>
        <w:commentRangeStart w:id="146"/>
        <w:r w:rsidRPr="00781130" w:rsidDel="00824460">
          <w:delText xml:space="preserve">difference in the </w:delText>
        </w:r>
      </w:del>
      <w:r w:rsidRPr="00781130">
        <w:t>accuracy</w:t>
      </w:r>
      <w:commentRangeEnd w:id="146"/>
      <w:r w:rsidR="00DE7DEB">
        <w:rPr>
          <w:rStyle w:val="CommentReference"/>
        </w:rPr>
        <w:commentReference w:id="146"/>
      </w:r>
      <w:r w:rsidRPr="00781130">
        <w:t xml:space="preserve">. </w:t>
      </w:r>
    </w:p>
    <w:p w14:paraId="3A5C6C2C" w14:textId="7B90E9DC" w:rsidR="00781130" w:rsidRPr="00781130" w:rsidRDefault="00781130" w:rsidP="00BD680D">
      <w:r w:rsidRPr="00781130">
        <w:t>Figure~\ref{</w:t>
      </w:r>
      <w:proofErr w:type="gramStart"/>
      <w:ins w:id="147" w:author="artin majdi" w:date="2023-06-22T01:42:00Z">
        <w:r w:rsidR="00916FFA">
          <w:t>fig:</w:t>
        </w:r>
      </w:ins>
      <w:r w:rsidRPr="00781130">
        <w:t>crowd.Fig.</w:t>
      </w:r>
      <w:proofErr w:type="gramEnd"/>
      <w:r w:rsidRPr="00781130">
        <w:t>4.confidence_score.freq} displays the average accuracy using the ``freq</w:t>
      </w:r>
      <w:del w:id="148" w:author="artin majdi" w:date="2023-06-22T01:43:00Z">
        <w:r w:rsidRPr="00781130" w:rsidDel="00916FFA">
          <w:delText>'</w:delText>
        </w:r>
      </w:del>
      <w:ins w:id="149" w:author="artin majdi" w:date="2023-06-22T01:43:00Z">
        <w:r w:rsidR="00916FFA">
          <w:t>’</w:t>
        </w:r>
      </w:ins>
      <w:del w:id="150" w:author="artin majdi" w:date="2023-06-22T01:43:00Z">
        <w:r w:rsidRPr="00781130" w:rsidDel="00916FFA">
          <w:delText>'</w:delText>
        </w:r>
      </w:del>
      <w:ins w:id="151" w:author="artin majdi" w:date="2023-06-22T01:43:00Z">
        <w:r w:rsidR="00916FFA">
          <w:t>’</w:t>
        </w:r>
      </w:ins>
      <w:r w:rsidRPr="00781130">
        <w:t xml:space="preserve"> confidence measurement strategy for the proposed crowd-certain technique with and without penalization. The penalization method penaliz</w:t>
      </w:r>
      <w:ins w:id="152" w:author="artin majdi" w:date="2023-06-19T21:34:00Z">
        <w:r w:rsidR="006B4D96">
          <w:t>es</w:t>
        </w:r>
      </w:ins>
      <w:del w:id="153" w:author="artin majdi" w:date="2023-06-19T21:34:00Z">
        <w:r w:rsidRPr="00781130" w:rsidDel="006B4D96">
          <w:delText>ing</w:delText>
        </w:r>
      </w:del>
      <w:r w:rsidRPr="00781130">
        <w:t xml:space="preserve"> annotators for inaccurate labeling before measuring their weights, as demonstrated in Equation~(\</w:t>
      </w:r>
      <w:proofErr w:type="gramStart"/>
      <w:r w:rsidRPr="00781130">
        <w:t>ref{</w:t>
      </w:r>
      <w:proofErr w:type="gramEnd"/>
      <w:r w:rsidRPr="00781130">
        <w:t>crowd.Eq.10.consistency-penalized}). The penalized version of the proposed technique shows an improvement in average accuracy and a reduction in variance.</w:t>
      </w:r>
    </w:p>
    <w:p w14:paraId="06AEA057" w14:textId="21B79089" w:rsidR="00781130" w:rsidRPr="00781130" w:rsidRDefault="00781130" w:rsidP="00BD680D">
      <w:del w:id="154" w:author="artin majdi" w:date="2023-06-22T01:43:00Z">
        <w:r w:rsidRPr="00781130" w:rsidDel="00916FFA">
          <w:delText>\begin</w:delText>
        </w:r>
      </w:del>
      <w:ins w:id="155" w:author="artin majdi" w:date="2023-06-22T01:43:00Z">
        <w:r w:rsidR="00916FFA">
          <w:rPr>
            <w:rFonts w:ascii="Cambria Math" w:eastAsia="Cambria Math" w:hAnsi="Cambria Math" w:cs="Cambria Math" w:hint="eastAsia"/>
          </w:rPr>
          <w:t>〖</w:t>
        </w:r>
      </w:ins>
      <w:r w:rsidRPr="00781130">
        <w:t>{figure</w:t>
      </w:r>
      <w:proofErr w:type="gramStart"/>
      <w:r w:rsidRPr="00781130">
        <w:t>*}[</w:t>
      </w:r>
      <w:proofErr w:type="gramEnd"/>
      <w:r w:rsidRPr="00781130">
        <w:t>!</w:t>
      </w:r>
      <w:proofErr w:type="spellStart"/>
      <w:r w:rsidRPr="00781130">
        <w:t>htbp</w:t>
      </w:r>
      <w:proofErr w:type="spellEnd"/>
      <w:r w:rsidRPr="00781130">
        <w:t>]</w:t>
      </w:r>
    </w:p>
    <w:p w14:paraId="7449E09A" w14:textId="77777777" w:rsidR="00781130" w:rsidRPr="00781130" w:rsidRDefault="00781130" w:rsidP="00BD680D">
      <w:r w:rsidRPr="00781130">
        <w:t>\</w:t>
      </w:r>
      <w:proofErr w:type="gramStart"/>
      <w:r w:rsidRPr="00781130">
        <w:t>centering</w:t>
      </w:r>
      <w:proofErr w:type="gramEnd"/>
    </w:p>
    <w:p w14:paraId="513A5A39" w14:textId="77777777" w:rsidR="00781130" w:rsidRPr="00781130" w:rsidRDefault="00781130" w:rsidP="00BD680D">
      <w:r w:rsidRPr="00781130">
        <w:t>\</w:t>
      </w:r>
      <w:proofErr w:type="spellStart"/>
      <w:r w:rsidRPr="00781130">
        <w:t>includegraphics</w:t>
      </w:r>
      <w:proofErr w:type="spellEnd"/>
      <w:r w:rsidRPr="00781130">
        <w:t>[width=0.8\</w:t>
      </w:r>
      <w:proofErr w:type="spellStart"/>
      <w:proofErr w:type="gramStart"/>
      <w:r w:rsidRPr="00781130">
        <w:t>textwidth</w:t>
      </w:r>
      <w:proofErr w:type="spellEnd"/>
      <w:r w:rsidRPr="00781130">
        <w:t>]{</w:t>
      </w:r>
      <w:proofErr w:type="gramEnd"/>
      <w:r w:rsidRPr="00781130">
        <w:t>figures/image2.png}</w:t>
      </w:r>
    </w:p>
    <w:p w14:paraId="46A4144C" w14:textId="77777777" w:rsidR="00781130" w:rsidRPr="00781130" w:rsidRDefault="00781130" w:rsidP="00BD680D">
      <w:r w:rsidRPr="00781130">
        <w:t>\</w:t>
      </w:r>
      <w:proofErr w:type="gramStart"/>
      <w:r w:rsidRPr="00781130">
        <w:t>caption{</w:t>
      </w:r>
      <w:proofErr w:type="gramEnd"/>
      <w:r w:rsidRPr="00781130">
        <w:t>Comparison of the measured average accuracy for the two confidence-score measurement techniques in ten different datasets (using the proposed crowd-certain technique with penalization) in different numbers of annotators (from 3 up to 10).}</w:t>
      </w:r>
    </w:p>
    <w:p w14:paraId="1FAB8E6A" w14:textId="4DF3968C" w:rsidR="00781130" w:rsidRPr="00781130" w:rsidRDefault="00781130" w:rsidP="00BD680D">
      <w:r w:rsidRPr="00781130">
        <w:lastRenderedPageBreak/>
        <w:t>\</w:t>
      </w:r>
      <w:proofErr w:type="gramStart"/>
      <w:r w:rsidRPr="00781130">
        <w:t>label{</w:t>
      </w:r>
      <w:ins w:id="156" w:author="artin majdi" w:date="2023-06-22T01:43:00Z">
        <w:r w:rsidR="00916FFA">
          <w:t>fig:</w:t>
        </w:r>
      </w:ins>
      <w:proofErr w:type="gramEnd"/>
      <w:r w:rsidRPr="00781130">
        <w:t>crowd.Fig.2.confidence_scores}</w:t>
      </w:r>
    </w:p>
    <w:p w14:paraId="13833414" w14:textId="77777777" w:rsidR="00781130" w:rsidRPr="00781130" w:rsidRDefault="00781130" w:rsidP="00BD680D">
      <w:r w:rsidRPr="00781130">
        <w:t>\</w:t>
      </w:r>
      <w:proofErr w:type="gramStart"/>
      <w:r w:rsidRPr="00781130">
        <w:t>end</w:t>
      </w:r>
      <w:proofErr w:type="gramEnd"/>
      <w:r w:rsidRPr="00781130">
        <w:t>{figure*}</w:t>
      </w:r>
    </w:p>
    <w:p w14:paraId="2B71A641" w14:textId="77777777" w:rsidR="00781130" w:rsidRPr="00781130" w:rsidRDefault="00781130" w:rsidP="00BD680D">
      <w:r w:rsidRPr="00781130">
        <w:t>\begin{</w:t>
      </w:r>
      <w:commentRangeStart w:id="157"/>
      <w:r w:rsidRPr="00781130">
        <w:t>figure</w:t>
      </w:r>
      <w:commentRangeEnd w:id="157"/>
      <w:r w:rsidR="00DE7DEB">
        <w:rPr>
          <w:rStyle w:val="CommentReference"/>
        </w:rPr>
        <w:commentReference w:id="157"/>
      </w:r>
      <w:proofErr w:type="gramStart"/>
      <w:r w:rsidRPr="00781130">
        <w:t>*}[</w:t>
      </w:r>
      <w:proofErr w:type="gramEnd"/>
      <w:r w:rsidRPr="00781130">
        <w:t>!</w:t>
      </w:r>
      <w:proofErr w:type="spellStart"/>
      <w:r w:rsidRPr="00781130">
        <w:t>htbp</w:t>
      </w:r>
      <w:proofErr w:type="spellEnd"/>
      <w:r w:rsidRPr="00781130">
        <w:t>]</w:t>
      </w:r>
    </w:p>
    <w:p w14:paraId="4203CDED" w14:textId="77777777" w:rsidR="00781130" w:rsidRPr="00781130" w:rsidRDefault="00781130" w:rsidP="00BD680D">
      <w:r w:rsidRPr="00781130">
        <w:t xml:space="preserve">    \</w:t>
      </w:r>
      <w:proofErr w:type="gramStart"/>
      <w:r w:rsidRPr="00781130">
        <w:t>centering</w:t>
      </w:r>
      <w:proofErr w:type="gramEnd"/>
    </w:p>
    <w:p w14:paraId="26FFCD6C" w14:textId="77777777" w:rsidR="00781130" w:rsidRPr="00781130" w:rsidRDefault="00781130" w:rsidP="00BD680D">
      <w:r w:rsidRPr="00781130">
        <w:t xml:space="preserve">    \</w:t>
      </w:r>
      <w:proofErr w:type="spellStart"/>
      <w:r w:rsidRPr="00781130">
        <w:t>includegraphics</w:t>
      </w:r>
      <w:proofErr w:type="spellEnd"/>
      <w:r w:rsidRPr="00781130">
        <w:t>[width=0.9\</w:t>
      </w:r>
      <w:proofErr w:type="spellStart"/>
      <w:proofErr w:type="gramStart"/>
      <w:r w:rsidRPr="00781130">
        <w:t>textwidth</w:t>
      </w:r>
      <w:proofErr w:type="spellEnd"/>
      <w:r w:rsidRPr="00781130">
        <w:t>]{</w:t>
      </w:r>
      <w:proofErr w:type="gramEnd"/>
      <w:r w:rsidRPr="00781130">
        <w:t>figures/image4.png}</w:t>
      </w:r>
    </w:p>
    <w:p w14:paraId="3E787749" w14:textId="51147801" w:rsidR="00781130" w:rsidRPr="00781130" w:rsidRDefault="00781130" w:rsidP="00BD680D">
      <w:r w:rsidRPr="00781130">
        <w:t xml:space="preserve">    \</w:t>
      </w:r>
      <w:proofErr w:type="gramStart"/>
      <w:r w:rsidRPr="00781130">
        <w:t>caption{</w:t>
      </w:r>
      <w:proofErr w:type="gramEnd"/>
      <w:r w:rsidRPr="00781130">
        <w:t>Comparison of the measured average accuracy for the proposed crowd-certain technique with and without penalization and using the `freq' confidence-score strategy on ten different datasets with different numbers of annotators (from 3 to 10).}</w:t>
      </w:r>
    </w:p>
    <w:p w14:paraId="2E84F733" w14:textId="0A6C14AC" w:rsidR="00781130" w:rsidRPr="00781130" w:rsidRDefault="00781130" w:rsidP="00BD680D">
      <w:r w:rsidRPr="00781130">
        <w:t xml:space="preserve">    \label{</w:t>
      </w:r>
      <w:proofErr w:type="gramStart"/>
      <w:ins w:id="158" w:author="artin majdi" w:date="2023-06-22T01:42:00Z">
        <w:r w:rsidR="00916FFA">
          <w:t>fig:</w:t>
        </w:r>
      </w:ins>
      <w:r w:rsidRPr="00781130">
        <w:t>crowd.Fig.</w:t>
      </w:r>
      <w:proofErr w:type="gramEnd"/>
      <w:r w:rsidRPr="00781130">
        <w:t>4.confidence_score.freq}</w:t>
      </w:r>
    </w:p>
    <w:p w14:paraId="3E0C2489" w14:textId="77777777" w:rsidR="00781130" w:rsidRPr="00781130" w:rsidRDefault="00781130" w:rsidP="00BD680D">
      <w:r w:rsidRPr="00781130">
        <w:t>\</w:t>
      </w:r>
      <w:proofErr w:type="gramStart"/>
      <w:r w:rsidRPr="00781130">
        <w:t>end</w:t>
      </w:r>
      <w:proofErr w:type="gramEnd"/>
      <w:r w:rsidRPr="00781130">
        <w:t>{figure*}</w:t>
      </w:r>
    </w:p>
    <w:p w14:paraId="72E280C5" w14:textId="0E79C5C9" w:rsidR="00781130" w:rsidRPr="00781130" w:rsidRDefault="00781130" w:rsidP="00BD680D">
      <w:r w:rsidRPr="00781130">
        <w:t>Figure~\ref{</w:t>
      </w:r>
      <w:proofErr w:type="gramStart"/>
      <w:ins w:id="159" w:author="artin majdi" w:date="2023-06-22T01:42:00Z">
        <w:r w:rsidR="00916FFA">
          <w:t>fig:</w:t>
        </w:r>
      </w:ins>
      <w:r w:rsidRPr="00781130">
        <w:t>crowd.Fig.</w:t>
      </w:r>
      <w:proofErr w:type="gramEnd"/>
      <w:r w:rsidRPr="00781130">
        <w:t>5.confidencescore-beta}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Table~\ref{</w:t>
      </w:r>
      <w:proofErr w:type="gramStart"/>
      <w:r w:rsidRPr="00781130">
        <w:t>crowd.Table</w:t>
      </w:r>
      <w:proofErr w:type="gramEnd"/>
      <w:r w:rsidRPr="00781130">
        <w:t xml:space="preserve">.2.crowdcertain_vs_Tao.freq}  shows the statistical data measured between the proposed penalized technique and Tao's method. As can be seen from these results, the proposed technique has a significant improvement </w:t>
      </w:r>
      <w:r w:rsidR="005C64CC">
        <w:t>for</w:t>
      </w:r>
      <w:r w:rsidR="005C64CC" w:rsidRPr="00781130">
        <w:t xml:space="preserve"> </w:t>
      </w:r>
      <w:r w:rsidRPr="00781130">
        <w:t>the seven datasets, while delivering similar results for the other three datasets.</w:t>
      </w:r>
    </w:p>
    <w:p w14:paraId="76730012" w14:textId="77777777" w:rsidR="00781130" w:rsidRPr="00781130" w:rsidRDefault="00781130" w:rsidP="00BD680D">
      <w:r w:rsidRPr="00781130">
        <w:t>\begin{figure</w:t>
      </w:r>
      <w:proofErr w:type="gramStart"/>
      <w:r w:rsidRPr="00781130">
        <w:t>*}[</w:t>
      </w:r>
      <w:proofErr w:type="gramEnd"/>
      <w:r w:rsidRPr="00781130">
        <w:t>!</w:t>
      </w:r>
      <w:proofErr w:type="spellStart"/>
      <w:r w:rsidRPr="00781130">
        <w:t>htbp</w:t>
      </w:r>
      <w:proofErr w:type="spellEnd"/>
      <w:r w:rsidRPr="00781130">
        <w:t>]</w:t>
      </w:r>
    </w:p>
    <w:p w14:paraId="34D6B225" w14:textId="77777777" w:rsidR="00781130" w:rsidRPr="00781130" w:rsidRDefault="00781130" w:rsidP="00BD680D">
      <w:r w:rsidRPr="00781130">
        <w:t xml:space="preserve">    \</w:t>
      </w:r>
      <w:proofErr w:type="gramStart"/>
      <w:r w:rsidRPr="00781130">
        <w:t>centering</w:t>
      </w:r>
      <w:proofErr w:type="gramEnd"/>
    </w:p>
    <w:p w14:paraId="2B7CF5CE" w14:textId="77777777" w:rsidR="00781130" w:rsidRPr="00781130" w:rsidRDefault="00781130" w:rsidP="00BD680D">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r w:rsidRPr="00781130">
        <w:t>figures/image7.png}</w:t>
      </w:r>
    </w:p>
    <w:p w14:paraId="73EEBACC" w14:textId="77777777" w:rsidR="00781130" w:rsidRPr="00781130" w:rsidRDefault="00781130" w:rsidP="00BD680D">
      <w:r w:rsidRPr="00781130">
        <w:lastRenderedPageBreak/>
        <w:t xml:space="preserve">    \</w:t>
      </w:r>
      <w:proofErr w:type="gramStart"/>
      <w:r w:rsidRPr="00781130">
        <w:t>caption{</w:t>
      </w:r>
      <w:proofErr w:type="gramEnd"/>
      <w:r w:rsidRPr="00781130">
        <w:t>{Measured accuracy distribution of the proposed-penalized aggregation technique uwMV-Freq, compared to wMV-Freq (Tao \</w:t>
      </w:r>
      <w:proofErr w:type="spellStart"/>
      <w:r w:rsidRPr="00781130">
        <w:t>unskip</w:t>
      </w:r>
      <w:proofErr w:type="spellEnd"/>
      <w:r w:rsidRPr="00781130">
        <w:t>~\protect\cite{tao_Label_2020}), and MV-Freq (Sheng \</w:t>
      </w:r>
      <w:proofErr w:type="spellStart"/>
      <w:r w:rsidRPr="00781130">
        <w:t>unskip</w:t>
      </w:r>
      <w:proofErr w:type="spellEnd"/>
      <w:r w:rsidRPr="00781130">
        <w:t>~\protect\cite{sheng_Majority_2019}) for different numbers of annotators, using the kernel density estimation technique}}</w:t>
      </w:r>
    </w:p>
    <w:p w14:paraId="28811195" w14:textId="4425167C" w:rsidR="00781130" w:rsidRPr="00781130" w:rsidRDefault="00781130" w:rsidP="00BD680D">
      <w:r w:rsidRPr="00781130">
        <w:t xml:space="preserve">    \label{</w:t>
      </w:r>
      <w:proofErr w:type="gramStart"/>
      <w:ins w:id="160" w:author="artin majdi" w:date="2023-06-22T01:42:00Z">
        <w:r w:rsidR="00916FFA">
          <w:t>fig:</w:t>
        </w:r>
      </w:ins>
      <w:r w:rsidRPr="00781130">
        <w:t>crowd.Fig.</w:t>
      </w:r>
      <w:proofErr w:type="gramEnd"/>
      <w:r w:rsidRPr="00781130">
        <w:t>5.confidencescore-beta}</w:t>
      </w:r>
    </w:p>
    <w:p w14:paraId="7A8C4323" w14:textId="77777777" w:rsidR="00781130" w:rsidRPr="00781130" w:rsidRDefault="00781130" w:rsidP="00BD680D">
      <w:r w:rsidRPr="00781130">
        <w:t>\</w:t>
      </w:r>
      <w:proofErr w:type="gramStart"/>
      <w:r w:rsidRPr="00781130">
        <w:t>end</w:t>
      </w:r>
      <w:proofErr w:type="gramEnd"/>
      <w:r w:rsidRPr="00781130">
        <w:t>{figure*}</w:t>
      </w:r>
    </w:p>
    <w:p w14:paraId="71F896E3" w14:textId="77777777" w:rsidR="00781130" w:rsidRPr="00781130" w:rsidRDefault="00781130" w:rsidP="00BD680D">
      <w:r w:rsidRPr="00781130">
        <w:t>\</w:t>
      </w:r>
      <w:proofErr w:type="gramStart"/>
      <w:r w:rsidRPr="00781130">
        <w:t>begin</w:t>
      </w:r>
      <w:proofErr w:type="gramEnd"/>
      <w:r w:rsidRPr="00781130">
        <w:t>{</w:t>
      </w:r>
      <w:commentRangeStart w:id="161"/>
      <w:r w:rsidRPr="00781130">
        <w:t>table</w:t>
      </w:r>
      <w:commentRangeEnd w:id="161"/>
      <w:r w:rsidR="00DE7DEB">
        <w:rPr>
          <w:rStyle w:val="CommentReference"/>
        </w:rPr>
        <w:commentReference w:id="161"/>
      </w:r>
      <w:r w:rsidRPr="00781130">
        <w:t>}[]</w:t>
      </w:r>
    </w:p>
    <w:p w14:paraId="68C1885C" w14:textId="61506B75" w:rsidR="00781130" w:rsidRPr="00781130" w:rsidRDefault="00781130" w:rsidP="00BD680D">
      <w:r w:rsidRPr="00781130">
        <w:t xml:space="preserve">    \</w:t>
      </w:r>
      <w:proofErr w:type="gramStart"/>
      <w:r w:rsidRPr="00781130">
        <w:t>caption{</w:t>
      </w:r>
      <w:proofErr w:type="gramEnd"/>
      <w:r w:rsidRPr="00781130">
        <w:t>{Statistical tests between the proposed-penalized technique and Tao\</w:t>
      </w:r>
      <w:proofErr w:type="spellStart"/>
      <w:r w:rsidRPr="00781130">
        <w:t>unskip</w:t>
      </w:r>
      <w:proofErr w:type="spellEnd"/>
      <w:r w:rsidRPr="00781130">
        <w:t xml:space="preserve">~\protect\cite{tao_Label_2020} for the </w:t>
      </w:r>
      <w:r w:rsidR="00DE7DEB">
        <w:t>``</w:t>
      </w:r>
      <w:r w:rsidRPr="00781130">
        <w:t>freq</w:t>
      </w:r>
      <w:r w:rsidR="00DE7DEB">
        <w:t>”</w:t>
      </w:r>
      <w:r w:rsidRPr="00781130">
        <w:t xml:space="preserve"> confidence measurement strategy.} }</w:t>
      </w:r>
    </w:p>
    <w:p w14:paraId="6399220A" w14:textId="77777777" w:rsidR="00781130" w:rsidRPr="00781130" w:rsidRDefault="00781130" w:rsidP="00BD680D">
      <w:r w:rsidRPr="00781130">
        <w:t xml:space="preserve">    \</w:t>
      </w:r>
      <w:proofErr w:type="spellStart"/>
      <w:r w:rsidRPr="00781130">
        <w:t>resizebox</w:t>
      </w:r>
      <w:proofErr w:type="spellEnd"/>
      <w:r w:rsidRPr="00781130">
        <w:t>{\</w:t>
      </w:r>
      <w:proofErr w:type="spellStart"/>
      <w:proofErr w:type="gramStart"/>
      <w:r w:rsidRPr="00781130">
        <w:t>textwidth</w:t>
      </w:r>
      <w:proofErr w:type="spellEnd"/>
      <w:r w:rsidRPr="00781130">
        <w:t>}{!}</w:t>
      </w:r>
      <w:proofErr w:type="gramEnd"/>
      <w:r w:rsidRPr="00781130">
        <w:t>{</w:t>
      </w:r>
    </w:p>
    <w:p w14:paraId="04BBB3B3" w14:textId="77777777" w:rsidR="00781130" w:rsidRPr="00781130" w:rsidRDefault="00781130" w:rsidP="00BD680D">
      <w:r w:rsidRPr="00781130">
        <w:t xml:space="preserve">    % \</w:t>
      </w:r>
      <w:proofErr w:type="spellStart"/>
      <w:proofErr w:type="gramStart"/>
      <w:r w:rsidRPr="00781130">
        <w:t>scalebox</w:t>
      </w:r>
      <w:proofErr w:type="spellEnd"/>
      <w:r w:rsidRPr="00781130">
        <w:t>{</w:t>
      </w:r>
      <w:proofErr w:type="gramEnd"/>
      <w:r w:rsidRPr="00781130">
        <w:t>0.75}{</w:t>
      </w:r>
    </w:p>
    <w:p w14:paraId="2FE99A3E" w14:textId="77777777" w:rsidR="00781130" w:rsidRPr="00781130" w:rsidRDefault="00781130" w:rsidP="00BD680D">
      <w:r w:rsidRPr="00781130">
        <w:t xml:space="preserve">        \</w:t>
      </w:r>
      <w:proofErr w:type="gramStart"/>
      <w:r w:rsidRPr="00781130">
        <w:t>begin</w:t>
      </w:r>
      <w:proofErr w:type="gramEnd"/>
      <w:r w:rsidRPr="00781130">
        <w:t>{tabular}{</w:t>
      </w:r>
      <w:proofErr w:type="spellStart"/>
      <w:r w:rsidRPr="00781130">
        <w:t>lccclllccrc</w:t>
      </w:r>
      <w:proofErr w:type="spellEnd"/>
      <w:r w:rsidRPr="00781130">
        <w:t>}</w:t>
      </w:r>
    </w:p>
    <w:p w14:paraId="2FCF098D" w14:textId="77777777" w:rsidR="00781130" w:rsidRPr="00781130" w:rsidRDefault="00781130" w:rsidP="00BD680D">
      <w:r w:rsidRPr="00781130">
        <w:t xml:space="preserve">        \</w:t>
      </w:r>
      <w:proofErr w:type="spellStart"/>
      <w:proofErr w:type="gramStart"/>
      <w:r w:rsidRPr="00781130">
        <w:t>hline</w:t>
      </w:r>
      <w:proofErr w:type="spellEnd"/>
      <w:proofErr w:type="gramEnd"/>
    </w:p>
    <w:p w14:paraId="34AE3593"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@{}}Independent   \\ t-test\end{tabular}} &amp;</w:t>
      </w:r>
    </w:p>
    <w:p w14:paraId="1A4A0998"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Diff} &amp;</w:t>
      </w:r>
    </w:p>
    <w:p w14:paraId="255EC0BF"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@{}}Degrees of \\ freedom\end{tabular}} &amp;</w:t>
      </w:r>
    </w:p>
    <w:p w14:paraId="3F151F87" w14:textId="77777777" w:rsidR="00781130" w:rsidRPr="00781130" w:rsidRDefault="00781130" w:rsidP="00BD680D">
      <w:r w:rsidRPr="00781130">
        <w:t xml:space="preserve">        \</w:t>
      </w:r>
      <w:proofErr w:type="spellStart"/>
      <w:proofErr w:type="gramStart"/>
      <w:r w:rsidRPr="00781130">
        <w:t>textbf</w:t>
      </w:r>
      <w:proofErr w:type="spellEnd"/>
      <w:proofErr w:type="gramEnd"/>
      <w:r w:rsidRPr="00781130">
        <w:t>{t} &amp;</w:t>
      </w:r>
    </w:p>
    <w:p w14:paraId="2867441A"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@{}}2-sided \\ p-value\end{tabular}} &amp;</w:t>
      </w:r>
    </w:p>
    <w:p w14:paraId="1CAC6CEB"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@{}}Diff\textless{}0 \\ p-value\end{tabular}} &amp;</w:t>
      </w:r>
    </w:p>
    <w:p w14:paraId="1DDB3430"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@{}}Diff\textgreater{}0 \\ p-value\end{tabular}} &amp;</w:t>
      </w:r>
    </w:p>
    <w:p w14:paraId="7D6DCD7B" w14:textId="77777777" w:rsidR="00781130" w:rsidRPr="00781130" w:rsidRDefault="00781130" w:rsidP="00BD680D">
      <w:r w:rsidRPr="00781130">
        <w:lastRenderedPageBreak/>
        <w:t xml:space="preserve">        \</w:t>
      </w:r>
      <w:proofErr w:type="spellStart"/>
      <w:proofErr w:type="gramStart"/>
      <w:r w:rsidRPr="00781130">
        <w:t>textbf</w:t>
      </w:r>
      <w:proofErr w:type="spellEnd"/>
      <w:r w:rsidRPr="00781130">
        <w:t>{</w:t>
      </w:r>
      <w:proofErr w:type="gramEnd"/>
      <w:r w:rsidRPr="00781130">
        <w:t>Cohen d} &amp;</w:t>
      </w:r>
    </w:p>
    <w:p w14:paraId="7870E2CA"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Hedge's g} &amp;</w:t>
      </w:r>
    </w:p>
    <w:p w14:paraId="1DB94A02"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@{}}Glass's \\ delta\end{tabular}} &amp;</w:t>
      </w:r>
    </w:p>
    <w:p w14:paraId="6858F47C"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Pearson r} \\ \</w:t>
      </w:r>
      <w:proofErr w:type="spellStart"/>
      <w:r w:rsidRPr="00781130">
        <w:t>hline</w:t>
      </w:r>
      <w:proofErr w:type="spellEnd"/>
    </w:p>
    <w:p w14:paraId="37A81702" w14:textId="77777777" w:rsidR="00781130" w:rsidRPr="00781130" w:rsidRDefault="00781130" w:rsidP="00BD680D">
      <w:r w:rsidRPr="00781130">
        <w:t xml:space="preserve">            Kr-vs-kp    &amp; -0.044 &amp; 12 &amp; -6.171 &amp; 0     &amp; 0     &amp; 1     &amp; -3.299 &amp; -3.088 &amp; -2.743 &amp; 0.872 \\</w:t>
      </w:r>
    </w:p>
    <w:p w14:paraId="46877906" w14:textId="77777777" w:rsidR="00781130" w:rsidRPr="00781130" w:rsidRDefault="00781130" w:rsidP="00BD680D">
      <w:r w:rsidRPr="00781130">
        <w:t xml:space="preserve">            mushroom    &amp; -0.012 &amp; 12 &amp; -2.781 &amp; 0.017 &amp; 0.008 &amp; 0.992 &amp; -1.487 &amp; -1.392 &amp; -1.076 &amp; 0.626 \\</w:t>
      </w:r>
    </w:p>
    <w:p w14:paraId="563AB817" w14:textId="77777777" w:rsidR="00781130" w:rsidRPr="00781130" w:rsidRDefault="00781130" w:rsidP="00BD680D">
      <w:r w:rsidRPr="00781130">
        <w:t xml:space="preserve">            iris        &amp; -0.012 &amp; 12 &amp; -0.506 &amp; 0.622 &amp; 0.311 &amp; 0.689 &amp; -0.271 &amp; -0.253 &amp; -0.226 &amp; 0.145 \\</w:t>
      </w:r>
    </w:p>
    <w:p w14:paraId="25B52D30" w14:textId="77777777" w:rsidR="00781130" w:rsidRPr="00781130" w:rsidRDefault="00781130" w:rsidP="00BD680D">
      <w:r w:rsidRPr="00781130">
        <w:t xml:space="preserve">            spambase    &amp; -0.031 &amp; 12 &amp; -3.691 &amp; 0.003 &amp; 0.002 &amp; 0.998 &amp; -1.973 &amp; -1.847 &amp; -1.458 &amp; 0.729 \\</w:t>
      </w:r>
    </w:p>
    <w:p w14:paraId="32935451" w14:textId="77777777" w:rsidR="00781130" w:rsidRPr="00781130" w:rsidRDefault="00781130" w:rsidP="00BD680D">
      <w:r w:rsidRPr="00781130">
        <w:t xml:space="preserve">            tic-tac-toe &amp; -0.036 &amp; 12 &amp; -4.612 &amp; 0.001 &amp; 0     &amp; 1     &amp; -2.466 &amp; -2.308 &amp; -2.156 &amp; 0.8   \\</w:t>
      </w:r>
    </w:p>
    <w:p w14:paraId="59168503" w14:textId="77777777" w:rsidR="00781130" w:rsidRPr="00781130" w:rsidRDefault="00781130" w:rsidP="00BD680D">
      <w:r w:rsidRPr="00781130">
        <w:t xml:space="preserve">            sick        &amp; </w:t>
      </w:r>
      <w:proofErr w:type="gramStart"/>
      <w:r w:rsidRPr="00781130">
        <w:t>0.002  &amp;</w:t>
      </w:r>
      <w:proofErr w:type="gramEnd"/>
      <w:r w:rsidRPr="00781130">
        <w:t xml:space="preserve"> 12 &amp; 0.294  &amp; 0.774 &amp; 0.613 &amp; 0.387 &amp; 0.157  &amp; 0.147  &amp; 0.112  &amp; 0.085 \\</w:t>
      </w:r>
    </w:p>
    <w:p w14:paraId="4FF998E8" w14:textId="77777777" w:rsidR="00781130" w:rsidRPr="00781130" w:rsidRDefault="00781130" w:rsidP="00BD680D">
      <w:r w:rsidRPr="00781130">
        <w:t xml:space="preserve">            waveform    &amp; -0.025 &amp; 12 &amp; -5.118 &amp; 0     &amp; 0     &amp; 1     &amp; -2.736 &amp; -2.561 &amp; -2.022 &amp; 0.828 \\</w:t>
      </w:r>
    </w:p>
    <w:p w14:paraId="356BEDCC" w14:textId="77777777" w:rsidR="00781130" w:rsidRPr="00781130" w:rsidRDefault="00781130" w:rsidP="00BD680D">
      <w:r w:rsidRPr="00781130">
        <w:t xml:space="preserve">            car         &amp; -0.008 &amp; 12 &amp; -0.779 &amp; 0.451 &amp; 0.226 &amp; 0.774 &amp; -0.416 &amp; -0.</w:t>
      </w:r>
      <w:proofErr w:type="gramStart"/>
      <w:r w:rsidRPr="00781130">
        <w:t>39  &amp;</w:t>
      </w:r>
      <w:proofErr w:type="gramEnd"/>
      <w:r w:rsidRPr="00781130">
        <w:t xml:space="preserve"> -0.309 &amp; 0.219 \\</w:t>
      </w:r>
    </w:p>
    <w:p w14:paraId="088E8C12" w14:textId="77777777" w:rsidR="00781130" w:rsidRPr="00781130" w:rsidRDefault="00781130" w:rsidP="00BD680D">
      <w:r w:rsidRPr="00781130">
        <w:t xml:space="preserve">            vote        &amp; -0.033 &amp; 12 &amp; -5.352 &amp; 0     &amp; 0     &amp; 1     &amp; -2.861 &amp; -2.678 &amp; -2.112 &amp; </w:t>
      </w:r>
      <w:proofErr w:type="gramStart"/>
      <w:r w:rsidRPr="00781130">
        <w:t>0.84  \</w:t>
      </w:r>
      <w:proofErr w:type="gramEnd"/>
      <w:r w:rsidRPr="00781130">
        <w:t>\</w:t>
      </w:r>
    </w:p>
    <w:p w14:paraId="5FA043A9" w14:textId="77777777" w:rsidR="00781130" w:rsidRPr="00781130" w:rsidRDefault="00781130" w:rsidP="00BD680D">
      <w:r w:rsidRPr="00781130">
        <w:t xml:space="preserve">            </w:t>
      </w:r>
      <w:proofErr w:type="gramStart"/>
      <w:r w:rsidRPr="00781130">
        <w:t>ionosphere  &amp;</w:t>
      </w:r>
      <w:proofErr w:type="gramEnd"/>
      <w:r w:rsidRPr="00781130">
        <w:t xml:space="preserve"> -0.061 &amp; 12 &amp; -6.047 &amp; 0     &amp; 0     &amp; 1     &amp; -3.232 &amp; -3.026 &amp; -2.586 &amp; 0.868 \\ \</w:t>
      </w:r>
      <w:proofErr w:type="spellStart"/>
      <w:r w:rsidRPr="00781130">
        <w:t>hline</w:t>
      </w:r>
      <w:proofErr w:type="spellEnd"/>
    </w:p>
    <w:p w14:paraId="2250A248" w14:textId="77777777" w:rsidR="00781130" w:rsidRPr="00781130" w:rsidRDefault="00781130" w:rsidP="00BD680D">
      <w:r w:rsidRPr="00781130">
        <w:lastRenderedPageBreak/>
        <w:t xml:space="preserve">        \</w:t>
      </w:r>
      <w:proofErr w:type="gramStart"/>
      <w:r w:rsidRPr="00781130">
        <w:t>end</w:t>
      </w:r>
      <w:proofErr w:type="gramEnd"/>
      <w:r w:rsidRPr="00781130">
        <w:t>{tabular}}</w:t>
      </w:r>
    </w:p>
    <w:p w14:paraId="0A6E6F9D" w14:textId="77777777" w:rsidR="00781130" w:rsidRPr="00781130" w:rsidRDefault="00781130" w:rsidP="00BD680D">
      <w:r w:rsidRPr="00781130">
        <w:t xml:space="preserve">    \label{</w:t>
      </w:r>
      <w:proofErr w:type="gramStart"/>
      <w:r w:rsidRPr="00781130">
        <w:t>crowd.Table</w:t>
      </w:r>
      <w:proofErr w:type="gramEnd"/>
      <w:r w:rsidRPr="00781130">
        <w:t>.2.crowdcertain_vs_Tao.freq}</w:t>
      </w:r>
    </w:p>
    <w:p w14:paraId="49BC8A24" w14:textId="77777777" w:rsidR="00781130" w:rsidRPr="00781130" w:rsidRDefault="00781130" w:rsidP="00BD680D">
      <w:r w:rsidRPr="00781130">
        <w:t>\</w:t>
      </w:r>
      <w:proofErr w:type="gramStart"/>
      <w:r w:rsidRPr="00781130">
        <w:t>end</w:t>
      </w:r>
      <w:proofErr w:type="gramEnd"/>
      <w:r w:rsidRPr="00781130">
        <w:t>{table}</w:t>
      </w:r>
    </w:p>
    <w:p w14:paraId="610C5214" w14:textId="73442340" w:rsidR="00781130" w:rsidRPr="00781130" w:rsidRDefault="00781130" w:rsidP="00BD680D">
      <w:r w:rsidRPr="00781130">
        <w:t>Figure~\ref{</w:t>
      </w:r>
      <w:proofErr w:type="gramStart"/>
      <w:ins w:id="162" w:author="artin majdi" w:date="2023-06-22T01:42:00Z">
        <w:r w:rsidR="00916FFA">
          <w:t>fig:</w:t>
        </w:r>
      </w:ins>
      <w:r w:rsidRPr="00781130">
        <w:t>crowd.Fig.</w:t>
      </w:r>
      <w:proofErr w:type="gramEnd"/>
      <w:r w:rsidRPr="00781130">
        <w:t>6.accuracy} shows the average accuracy distribution (``Beta'' strategy) of the proposed</w:t>
      </w:r>
      <w:r w:rsidR="00DE7DEB">
        <w:t>-</w:t>
      </w:r>
      <w:r w:rsidRPr="00781130">
        <w:t xml:space="preserve">penalized </w:t>
      </w:r>
      <w:r w:rsidR="00DE7DEB">
        <w:t xml:space="preserve">method </w:t>
      </w:r>
      <w:r w:rsidRPr="00781130">
        <w:t xml:space="preserve">versus Tao and Sheng strategies </w:t>
      </w:r>
      <w:commentRangeStart w:id="163"/>
      <w:r w:rsidRPr="00781130">
        <w:t>for different numbers of annotators</w:t>
      </w:r>
      <w:commentRangeEnd w:id="163"/>
      <w:r w:rsidR="005C64CC">
        <w:rPr>
          <w:rStyle w:val="CommentReference"/>
        </w:rPr>
        <w:commentReference w:id="163"/>
      </w:r>
      <w:r w:rsidRPr="00781130">
        <w:t xml:space="preserve"> using kernel density estimation. This demonstrates that the proposed technique outperforms both Tao and Sheng on seven out of ten datasets, with higher average accuracy and less fluctuation over different annotator counts. Furthermore, Table~\ref{</w:t>
      </w:r>
      <w:proofErr w:type="gramStart"/>
      <w:r w:rsidRPr="00781130">
        <w:t>crowd.Table</w:t>
      </w:r>
      <w:proofErr w:type="gramEnd"/>
      <w:r w:rsidRPr="00781130">
        <w:t>.3.crowdcertain_vs_Tao.beta} shows the statistical data measured between the proposed penalized technique and Tao, showing a significant improvement in six datasets, while performing similarly in the remaining datasets.</w:t>
      </w:r>
    </w:p>
    <w:p w14:paraId="30B5C2A7" w14:textId="77777777" w:rsidR="00781130" w:rsidRPr="00781130" w:rsidRDefault="00781130" w:rsidP="00BD680D">
      <w:r w:rsidRPr="00781130">
        <w:t>\begin{</w:t>
      </w:r>
      <w:commentRangeStart w:id="164"/>
      <w:r w:rsidRPr="00781130">
        <w:t>figure</w:t>
      </w:r>
      <w:commentRangeEnd w:id="164"/>
      <w:r w:rsidR="005C64CC">
        <w:rPr>
          <w:rStyle w:val="CommentReference"/>
        </w:rPr>
        <w:commentReference w:id="164"/>
      </w:r>
      <w:proofErr w:type="gramStart"/>
      <w:r w:rsidRPr="00781130">
        <w:t>*}[</w:t>
      </w:r>
      <w:proofErr w:type="gramEnd"/>
      <w:r w:rsidRPr="00781130">
        <w:t>!</w:t>
      </w:r>
      <w:proofErr w:type="spellStart"/>
      <w:r w:rsidRPr="00781130">
        <w:t>htbp</w:t>
      </w:r>
      <w:proofErr w:type="spellEnd"/>
      <w:r w:rsidRPr="00781130">
        <w:t>]</w:t>
      </w:r>
    </w:p>
    <w:p w14:paraId="47F93E09" w14:textId="77777777" w:rsidR="00781130" w:rsidRPr="00781130" w:rsidRDefault="00781130" w:rsidP="00BD680D">
      <w:r w:rsidRPr="00781130">
        <w:t xml:space="preserve">    \</w:t>
      </w:r>
      <w:proofErr w:type="gramStart"/>
      <w:r w:rsidRPr="00781130">
        <w:t>centering</w:t>
      </w:r>
      <w:proofErr w:type="gramEnd"/>
    </w:p>
    <w:p w14:paraId="3FCDB00B" w14:textId="77777777" w:rsidR="00781130" w:rsidRPr="00781130" w:rsidRDefault="00781130" w:rsidP="00BD680D">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r w:rsidRPr="00781130">
        <w:t>figures/image8.png}</w:t>
      </w:r>
    </w:p>
    <w:p w14:paraId="50E7687E" w14:textId="77777777" w:rsidR="00781130" w:rsidRPr="00781130" w:rsidRDefault="00781130" w:rsidP="00BD680D">
      <w:r w:rsidRPr="00781130">
        <w:t xml:space="preserve">    \</w:t>
      </w:r>
      <w:proofErr w:type="gramStart"/>
      <w:r w:rsidRPr="00781130">
        <w:t>caption{</w:t>
      </w:r>
      <w:proofErr w:type="gramEnd"/>
      <w:r w:rsidRPr="00781130">
        <w:t>{Measured accuracy distribution of the proposed-penalized aggregation technique uwMV-Beta, compared to wMV-Beta (Tao \</w:t>
      </w:r>
      <w:proofErr w:type="spellStart"/>
      <w:r w:rsidRPr="00781130">
        <w:t>unskip</w:t>
      </w:r>
      <w:proofErr w:type="spellEnd"/>
      <w:r w:rsidRPr="00781130">
        <w:t>~\protect\cite{tao_Label_2020}), and MV- Beta (Sheng \</w:t>
      </w:r>
      <w:proofErr w:type="spellStart"/>
      <w:r w:rsidRPr="00781130">
        <w:t>unskip</w:t>
      </w:r>
      <w:proofErr w:type="spellEnd"/>
      <w:r w:rsidRPr="00781130">
        <w:t>~\protect\cite{sheng_Majority_2019}) for different numbers of annotators, using the kernel density estimation technique.}}</w:t>
      </w:r>
    </w:p>
    <w:p w14:paraId="58A08316" w14:textId="62540305" w:rsidR="00781130" w:rsidRPr="00781130" w:rsidRDefault="00781130" w:rsidP="00BD680D">
      <w:r w:rsidRPr="00781130">
        <w:t xml:space="preserve">    \</w:t>
      </w:r>
      <w:proofErr w:type="gramStart"/>
      <w:r w:rsidRPr="00781130">
        <w:t>label{</w:t>
      </w:r>
      <w:ins w:id="165" w:author="artin majdi" w:date="2023-06-22T01:43:00Z">
        <w:r w:rsidR="00916FFA">
          <w:t>fig:</w:t>
        </w:r>
      </w:ins>
      <w:proofErr w:type="gramEnd"/>
      <w:r w:rsidRPr="00781130">
        <w:t>crowd.Fig.6.accuracy}</w:t>
      </w:r>
    </w:p>
    <w:p w14:paraId="20D1D09D" w14:textId="77777777" w:rsidR="00781130" w:rsidRPr="00781130" w:rsidRDefault="00781130" w:rsidP="00BD680D">
      <w:r w:rsidRPr="00781130">
        <w:t>\</w:t>
      </w:r>
      <w:proofErr w:type="gramStart"/>
      <w:r w:rsidRPr="00781130">
        <w:t>end</w:t>
      </w:r>
      <w:proofErr w:type="gramEnd"/>
      <w:r w:rsidRPr="00781130">
        <w:t>{figure*}</w:t>
      </w:r>
    </w:p>
    <w:p w14:paraId="2C3CE6E9" w14:textId="77777777" w:rsidR="00781130" w:rsidRPr="00781130" w:rsidRDefault="00781130" w:rsidP="00BD680D">
      <w:r w:rsidRPr="00781130">
        <w:t>\</w:t>
      </w:r>
      <w:proofErr w:type="gramStart"/>
      <w:r w:rsidRPr="00781130">
        <w:t>begin</w:t>
      </w:r>
      <w:proofErr w:type="gramEnd"/>
      <w:r w:rsidRPr="00781130">
        <w:t>{</w:t>
      </w:r>
      <w:commentRangeStart w:id="166"/>
      <w:r w:rsidRPr="00781130">
        <w:t>table</w:t>
      </w:r>
      <w:commentRangeEnd w:id="166"/>
      <w:r w:rsidR="005C64CC">
        <w:rPr>
          <w:rStyle w:val="CommentReference"/>
        </w:rPr>
        <w:commentReference w:id="166"/>
      </w:r>
      <w:r w:rsidRPr="00781130">
        <w:t>}[]</w:t>
      </w:r>
    </w:p>
    <w:p w14:paraId="3773443F" w14:textId="77777777" w:rsidR="00781130" w:rsidRPr="00781130" w:rsidRDefault="00781130" w:rsidP="00BD680D">
      <w:r w:rsidRPr="00781130">
        <w:t xml:space="preserve">    \</w:t>
      </w:r>
      <w:proofErr w:type="gramStart"/>
      <w:r w:rsidRPr="00781130">
        <w:t>caption{</w:t>
      </w:r>
      <w:proofErr w:type="gramEnd"/>
      <w:r w:rsidRPr="00781130">
        <w:t>Statistical tests between the proposed-penalized and Tao\</w:t>
      </w:r>
      <w:proofErr w:type="spellStart"/>
      <w:r w:rsidRPr="00781130">
        <w:t>unskip</w:t>
      </w:r>
      <w:proofErr w:type="spellEnd"/>
      <w:r w:rsidRPr="00781130">
        <w:t>~\protect\cite{tao_Label_2020} technique for the ``Beta'' confidence measurement strategy.}</w:t>
      </w:r>
    </w:p>
    <w:p w14:paraId="5C0E094A" w14:textId="77777777" w:rsidR="00781130" w:rsidRPr="00781130" w:rsidRDefault="00781130" w:rsidP="00BD680D">
      <w:r w:rsidRPr="00781130">
        <w:lastRenderedPageBreak/>
        <w:t xml:space="preserve">    \</w:t>
      </w:r>
      <w:proofErr w:type="spellStart"/>
      <w:r w:rsidRPr="00781130">
        <w:t>resizebox</w:t>
      </w:r>
      <w:proofErr w:type="spellEnd"/>
      <w:r w:rsidRPr="00781130">
        <w:t>{\</w:t>
      </w:r>
      <w:proofErr w:type="spellStart"/>
      <w:proofErr w:type="gramStart"/>
      <w:r w:rsidRPr="00781130">
        <w:t>textwidth</w:t>
      </w:r>
      <w:proofErr w:type="spellEnd"/>
      <w:r w:rsidRPr="00781130">
        <w:t>}{!}</w:t>
      </w:r>
      <w:proofErr w:type="gramEnd"/>
      <w:r w:rsidRPr="00781130">
        <w:t>{</w:t>
      </w:r>
    </w:p>
    <w:p w14:paraId="21874502" w14:textId="77777777" w:rsidR="00781130" w:rsidRPr="00781130" w:rsidRDefault="00781130" w:rsidP="00BD680D">
      <w:r w:rsidRPr="00781130">
        <w:t xml:space="preserve">    \</w:t>
      </w:r>
      <w:proofErr w:type="gramStart"/>
      <w:r w:rsidRPr="00781130">
        <w:t>begin</w:t>
      </w:r>
      <w:proofErr w:type="gramEnd"/>
      <w:r w:rsidRPr="00781130">
        <w:t>{tabular}{</w:t>
      </w:r>
      <w:proofErr w:type="spellStart"/>
      <w:r w:rsidRPr="00781130">
        <w:t>lccclllccrc</w:t>
      </w:r>
      <w:proofErr w:type="spellEnd"/>
      <w:r w:rsidRPr="00781130">
        <w:t>}</w:t>
      </w:r>
    </w:p>
    <w:p w14:paraId="5D6F317F" w14:textId="77777777" w:rsidR="00781130" w:rsidRPr="00781130" w:rsidRDefault="00781130" w:rsidP="00BD680D">
      <w:r w:rsidRPr="00781130">
        <w:t xml:space="preserve">        \</w:t>
      </w:r>
      <w:proofErr w:type="spellStart"/>
      <w:proofErr w:type="gramStart"/>
      <w:r w:rsidRPr="00781130">
        <w:t>hline</w:t>
      </w:r>
      <w:proofErr w:type="spellEnd"/>
      <w:proofErr w:type="gramEnd"/>
    </w:p>
    <w:p w14:paraId="0DCAB1D4" w14:textId="77777777" w:rsidR="00781130" w:rsidRPr="00781130" w:rsidRDefault="00781130" w:rsidP="00BD680D">
      <w:r w:rsidRPr="00781130">
        <w:t xml:space="preserve">        \multicolumn{1}{</w:t>
      </w:r>
      <w:proofErr w:type="gramStart"/>
      <w:r w:rsidRPr="00781130">
        <w:t>c}{</w:t>
      </w:r>
      <w:proofErr w:type="gramEnd"/>
      <w:r w:rsidRPr="00781130">
        <w:t>\textbf{\begin{tabular}[c]{@{}c@{}}Independent\\ t-test\end{tabular}}} &amp;</w:t>
      </w:r>
    </w:p>
    <w:p w14:paraId="3414B994"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{Diff}} &amp;</w:t>
      </w:r>
    </w:p>
    <w:p w14:paraId="1A203903"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{\begin{tabular}[c]{@{}c@{}}Degrees of \\ freedom\end{tabular}}} &amp;</w:t>
      </w:r>
    </w:p>
    <w:p w14:paraId="6137DE30"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{t}} &amp;</w:t>
      </w:r>
    </w:p>
    <w:p w14:paraId="3753B6D2"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{\begin{tabular}[c]{@{}c@{}}2-sided\\ p-value\end{tabular}}} &amp;</w:t>
      </w:r>
    </w:p>
    <w:p w14:paraId="219978E6"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{\begin{tabular}[c]{@{}c@{}}Diff \textless~0 \\ p-value\end{tabular}}} &amp;</w:t>
      </w:r>
    </w:p>
    <w:p w14:paraId="17BFC488"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{\begin{tabular}[c]{@{}c@{}}Diff \textgreater~0 \\ p-value\end{tabular}}} &amp;</w:t>
      </w:r>
    </w:p>
    <w:p w14:paraId="32E358FE"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{Cohen d}} &amp;</w:t>
      </w:r>
    </w:p>
    <w:p w14:paraId="56D9DBF8"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{Hedge's g}} &amp;</w:t>
      </w:r>
    </w:p>
    <w:p w14:paraId="7ED88ECF"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{Glass's delta}} &amp;</w:t>
      </w:r>
    </w:p>
    <w:p w14:paraId="54EB939C"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{Pearson r}} \\ \</w:t>
      </w:r>
      <w:proofErr w:type="spellStart"/>
      <w:r w:rsidRPr="00781130">
        <w:t>hline</w:t>
      </w:r>
      <w:proofErr w:type="spellEnd"/>
    </w:p>
    <w:p w14:paraId="6C8A9D9D" w14:textId="77777777" w:rsidR="00781130" w:rsidRPr="00781130" w:rsidRDefault="00781130" w:rsidP="00BD680D">
      <w:r w:rsidRPr="00781130">
        <w:t xml:space="preserve">        kr-vs-kp    &amp; -0.</w:t>
      </w:r>
      <w:proofErr w:type="gramStart"/>
      <w:r w:rsidRPr="00781130">
        <w:t>04  &amp;</w:t>
      </w:r>
      <w:proofErr w:type="gramEnd"/>
      <w:r w:rsidRPr="00781130">
        <w:t xml:space="preserve"> 12 &amp; -5.702 &amp; 0     &amp; 0     &amp; 1     &amp; -3.048 &amp; -2.854 &amp; -2.921 &amp; 0.855 \\</w:t>
      </w:r>
    </w:p>
    <w:p w14:paraId="1CCD76FD" w14:textId="77777777" w:rsidR="00781130" w:rsidRPr="00781130" w:rsidRDefault="00781130" w:rsidP="00BD680D">
      <w:r w:rsidRPr="00781130">
        <w:t xml:space="preserve">        mushroom    &amp; -0.009 &amp; 12 &amp; -0.793 &amp; 0.443 &amp; 0.222 &amp; 0.778 &amp; -0.424 &amp; -0.397 &amp; -0.477 &amp; 0.223 \\</w:t>
      </w:r>
    </w:p>
    <w:p w14:paraId="115A9191" w14:textId="77777777" w:rsidR="00781130" w:rsidRPr="00781130" w:rsidRDefault="00781130" w:rsidP="00BD680D">
      <w:r w:rsidRPr="00781130">
        <w:lastRenderedPageBreak/>
        <w:t xml:space="preserve">        iris        &amp; -0.002 &amp; 12 &amp; -0.091 &amp; 0.929 &amp; 0.465 &amp; 0.535 &amp; -0.048 &amp; -0.045 &amp; -0.048 &amp; 0.026 \\</w:t>
      </w:r>
    </w:p>
    <w:p w14:paraId="5A8F305B" w14:textId="77777777" w:rsidR="00781130" w:rsidRPr="00781130" w:rsidRDefault="00781130" w:rsidP="00BD680D">
      <w:r w:rsidRPr="00781130">
        <w:t xml:space="preserve">        spambase    &amp; -0.</w:t>
      </w:r>
      <w:proofErr w:type="gramStart"/>
      <w:r w:rsidRPr="00781130">
        <w:t>03  &amp;</w:t>
      </w:r>
      <w:proofErr w:type="gramEnd"/>
      <w:r w:rsidRPr="00781130">
        <w:t xml:space="preserve"> 12 &amp; -3.547 &amp; 0.004 &amp; 0.002 &amp; 0.998 &amp; -1.896 &amp; -1.775 &amp; -1.421 &amp; 0.715 \\</w:t>
      </w:r>
    </w:p>
    <w:p w14:paraId="423EF43E" w14:textId="77777777" w:rsidR="00781130" w:rsidRPr="00781130" w:rsidRDefault="00781130" w:rsidP="00BD680D">
      <w:r w:rsidRPr="00781130">
        <w:t xml:space="preserve">        tic-tac-toe &amp; -0.033 &amp; 12 &amp; -4.326 &amp; 0.001 &amp; 0     &amp; 1     &amp; -2.312 &amp; -2.165 &amp; -1.781 &amp; 0.781 \\</w:t>
      </w:r>
    </w:p>
    <w:p w14:paraId="042CB88E" w14:textId="77777777" w:rsidR="00781130" w:rsidRPr="00781130" w:rsidRDefault="00781130" w:rsidP="00BD680D">
      <w:r w:rsidRPr="00781130">
        <w:t xml:space="preserve">        sick        &amp; </w:t>
      </w:r>
      <w:proofErr w:type="gramStart"/>
      <w:r w:rsidRPr="00781130">
        <w:t>0.001  &amp;</w:t>
      </w:r>
      <w:proofErr w:type="gramEnd"/>
      <w:r w:rsidRPr="00781130">
        <w:t xml:space="preserve"> 12 &amp; 0.14   &amp; 0.891 &amp; 0.554 &amp; 0.446 &amp; 0.074  &amp; 0.07   &amp; 0.053  &amp; 0.04  \\</w:t>
      </w:r>
    </w:p>
    <w:p w14:paraId="42B0E4BF" w14:textId="77777777" w:rsidR="00781130" w:rsidRPr="00781130" w:rsidRDefault="00781130" w:rsidP="00BD680D">
      <w:r w:rsidRPr="00781130">
        <w:t xml:space="preserve">        waveform    &amp; -0.023 &amp; 12 &amp; -2.672 &amp; </w:t>
      </w:r>
      <w:proofErr w:type="gramStart"/>
      <w:r w:rsidRPr="00781130">
        <w:t>0.02  &amp;</w:t>
      </w:r>
      <w:proofErr w:type="gramEnd"/>
      <w:r w:rsidRPr="00781130">
        <w:t xml:space="preserve"> 0.01  &amp; 0.99  &amp; -1.428 &amp; -1.337 &amp; -1.442 &amp; 0.611 \\</w:t>
      </w:r>
    </w:p>
    <w:p w14:paraId="17443FF7" w14:textId="77777777" w:rsidR="00781130" w:rsidRPr="00781130" w:rsidRDefault="00781130" w:rsidP="00BD680D">
      <w:r w:rsidRPr="00781130">
        <w:t xml:space="preserve">        car         &amp; -0.008 &amp; 12 &amp; -0.871 &amp; 0.401 &amp; 0.2   &amp; 0.8   &amp; -0.465 &amp; -0.436 &amp; -0.332 &amp; 0.244 \\</w:t>
      </w:r>
    </w:p>
    <w:p w14:paraId="3056B2A2" w14:textId="77777777" w:rsidR="00781130" w:rsidRPr="00781130" w:rsidRDefault="00781130" w:rsidP="00BD680D">
      <w:r w:rsidRPr="00781130">
        <w:t xml:space="preserve">        vote        &amp; -0.034 &amp; 12 &amp; -5.198 &amp; 0     &amp; 0     &amp; 1     &amp; -2.779 &amp; -2.601 &amp; -2.081 &amp; 0.832 \\</w:t>
      </w:r>
    </w:p>
    <w:p w14:paraId="090FCAC5" w14:textId="77777777" w:rsidR="00781130" w:rsidRPr="00781130" w:rsidRDefault="00781130" w:rsidP="00BD680D">
      <w:r w:rsidRPr="00781130">
        <w:t xml:space="preserve">        </w:t>
      </w:r>
      <w:proofErr w:type="gramStart"/>
      <w:r w:rsidRPr="00781130">
        <w:t>ionosphere  &amp;</w:t>
      </w:r>
      <w:proofErr w:type="gramEnd"/>
      <w:r w:rsidRPr="00781130">
        <w:t xml:space="preserve"> -0.052 &amp; 12 &amp; -3.875 &amp; 0.002 &amp; 0.001 &amp; 0.999 &amp; -2.071 &amp; -1.939 &amp; -1.742 &amp; 0.746 \\ \</w:t>
      </w:r>
      <w:proofErr w:type="spellStart"/>
      <w:r w:rsidRPr="00781130">
        <w:t>hline</w:t>
      </w:r>
      <w:proofErr w:type="spellEnd"/>
    </w:p>
    <w:p w14:paraId="3DE299D8" w14:textId="77777777" w:rsidR="00781130" w:rsidRPr="00781130" w:rsidRDefault="00781130" w:rsidP="00BD680D">
      <w:r w:rsidRPr="00781130">
        <w:t xml:space="preserve">    \end{tabular</w:t>
      </w:r>
      <w:proofErr w:type="gramStart"/>
      <w:r w:rsidRPr="00781130">
        <w:t>} }</w:t>
      </w:r>
      <w:proofErr w:type="gramEnd"/>
    </w:p>
    <w:p w14:paraId="3934C8BD" w14:textId="77777777" w:rsidR="00781130" w:rsidRPr="00781130" w:rsidRDefault="00781130" w:rsidP="00BD680D">
      <w:r w:rsidRPr="00781130">
        <w:t xml:space="preserve">    \label{</w:t>
      </w:r>
      <w:proofErr w:type="gramStart"/>
      <w:r w:rsidRPr="00781130">
        <w:t>crowd.Table</w:t>
      </w:r>
      <w:proofErr w:type="gramEnd"/>
      <w:r w:rsidRPr="00781130">
        <w:t>.3.crowdcertain_vs_Tao.beta}</w:t>
      </w:r>
    </w:p>
    <w:p w14:paraId="3905C943" w14:textId="77777777" w:rsidR="00781130" w:rsidRPr="00781130" w:rsidRDefault="00781130" w:rsidP="00BD680D">
      <w:r w:rsidRPr="00781130">
        <w:t>\</w:t>
      </w:r>
      <w:proofErr w:type="gramStart"/>
      <w:r w:rsidRPr="00781130">
        <w:t>end</w:t>
      </w:r>
      <w:proofErr w:type="gramEnd"/>
      <w:r w:rsidRPr="00781130">
        <w:t>{table}</w:t>
      </w:r>
    </w:p>
    <w:p w14:paraId="2E06D792" w14:textId="14CA8A1C" w:rsidR="00781130" w:rsidRPr="00781130" w:rsidRDefault="00781130" w:rsidP="00BD680D">
      <w:r w:rsidRPr="00781130">
        <w:t>Figure~\</w:t>
      </w:r>
      <w:proofErr w:type="gramStart"/>
      <w:r w:rsidRPr="00781130">
        <w:t>ref{</w:t>
      </w:r>
      <w:proofErr w:type="gramEnd"/>
      <w:r w:rsidRPr="00781130">
        <w:t>Fig.6-accuracy-different-n-annotators} shows the average accuracy for the ``ionosphere'' dataset for various annotator counts (horizontal axis). As can be seen, the proposed strategies considerably improve accuracy while utilizing a small number of annotators. Furthermore, Figure~\</w:t>
      </w:r>
      <w:proofErr w:type="gramStart"/>
      <w:r w:rsidRPr="00781130">
        <w:t>ref{</w:t>
      </w:r>
      <w:proofErr w:type="gramEnd"/>
      <w:r w:rsidRPr="00781130">
        <w:t xml:space="preserve">Fig.7-accuracy-different-datasets}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``freq'' confidence measurement </w:t>
      </w:r>
      <w:r w:rsidRPr="00781130">
        <w:lastRenderedPageBreak/>
        <w:t>strategy is used to report the proposed techniques, as well as the Tao and Sheng results. Furthermore, the measured average accuracy (using three annotators) over different datasets show</w:t>
      </w:r>
      <w:r w:rsidR="005C64CC">
        <w:t>s</w:t>
      </w:r>
      <w:r w:rsidRPr="00781130">
        <w:t xml:space="preserve"> improvement for the proposed technique with and without penalization over all remaining benchmarks (Gold Majority Vote, MV, MMSR, Wawa, Zero-Based Skill, GLAD, Dawid Skene).</w:t>
      </w:r>
    </w:p>
    <w:p w14:paraId="5788D9C6" w14:textId="77777777" w:rsidR="00781130" w:rsidRPr="00781130" w:rsidRDefault="00781130" w:rsidP="00BD680D">
      <w:r w:rsidRPr="00781130">
        <w:t>\begin{</w:t>
      </w:r>
      <w:commentRangeStart w:id="167"/>
      <w:r w:rsidRPr="00781130">
        <w:t>figure</w:t>
      </w:r>
      <w:commentRangeEnd w:id="167"/>
      <w:r w:rsidR="00B1010F">
        <w:rPr>
          <w:rStyle w:val="CommentReference"/>
        </w:rPr>
        <w:commentReference w:id="167"/>
      </w:r>
      <w:proofErr w:type="gramStart"/>
      <w:r w:rsidRPr="00781130">
        <w:t>*}[</w:t>
      </w:r>
      <w:proofErr w:type="gramEnd"/>
      <w:r w:rsidRPr="00781130">
        <w:t>!</w:t>
      </w:r>
      <w:proofErr w:type="spellStart"/>
      <w:r w:rsidRPr="00781130">
        <w:t>htbp</w:t>
      </w:r>
      <w:proofErr w:type="spellEnd"/>
      <w:r w:rsidRPr="00781130">
        <w:t>]</w:t>
      </w:r>
    </w:p>
    <w:p w14:paraId="381763B0" w14:textId="77777777" w:rsidR="00781130" w:rsidRPr="00781130" w:rsidRDefault="00781130" w:rsidP="00BD680D">
      <w:r w:rsidRPr="00781130">
        <w:t xml:space="preserve">    \</w:t>
      </w:r>
      <w:proofErr w:type="gramStart"/>
      <w:r w:rsidRPr="00781130">
        <w:t>centering</w:t>
      </w:r>
      <w:proofErr w:type="gramEnd"/>
    </w:p>
    <w:p w14:paraId="745819D8" w14:textId="77777777" w:rsidR="00781130" w:rsidRPr="00781130" w:rsidRDefault="00781130" w:rsidP="00BD680D">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r w:rsidRPr="00781130">
        <w:t>figures/image9.png}</w:t>
      </w:r>
    </w:p>
    <w:p w14:paraId="72E47B89" w14:textId="77777777" w:rsidR="00781130" w:rsidRPr="00781130" w:rsidRDefault="00781130" w:rsidP="00BD680D">
      <w:r w:rsidRPr="00781130">
        <w:t xml:space="preserve">    \</w:t>
      </w:r>
      <w:proofErr w:type="gramStart"/>
      <w:r w:rsidRPr="00781130">
        <w:t>caption{</w:t>
      </w:r>
      <w:proofErr w:type="gramEnd"/>
      <w:r w:rsidRPr="00781130">
        <w:t>{Average accuracy for the proposed aggregation techniques compared to the benchmarks for different numbers of annotators (horizontal axis) in the ionosphere dataset.}}</w:t>
      </w:r>
    </w:p>
    <w:p w14:paraId="42643194" w14:textId="77777777" w:rsidR="00781130" w:rsidRPr="00781130" w:rsidRDefault="00781130" w:rsidP="00BD680D">
      <w:r w:rsidRPr="00781130">
        <w:t xml:space="preserve">    \</w:t>
      </w:r>
      <w:proofErr w:type="gramStart"/>
      <w:r w:rsidRPr="00781130">
        <w:t>label{</w:t>
      </w:r>
      <w:proofErr w:type="gramEnd"/>
      <w:r w:rsidRPr="00781130">
        <w:t>Fig.6-accuracy-different-n-annotators}</w:t>
      </w:r>
    </w:p>
    <w:p w14:paraId="18CEC985" w14:textId="77777777" w:rsidR="00781130" w:rsidRPr="00781130" w:rsidRDefault="00781130" w:rsidP="00BD680D">
      <w:r w:rsidRPr="00781130">
        <w:t>\</w:t>
      </w:r>
      <w:proofErr w:type="gramStart"/>
      <w:r w:rsidRPr="00781130">
        <w:t>end</w:t>
      </w:r>
      <w:proofErr w:type="gramEnd"/>
      <w:r w:rsidRPr="00781130">
        <w:t>{figure*}</w:t>
      </w:r>
    </w:p>
    <w:p w14:paraId="5015A31F" w14:textId="77777777" w:rsidR="00781130" w:rsidRPr="00781130" w:rsidRDefault="00781130" w:rsidP="00BD680D">
      <w:r w:rsidRPr="00781130">
        <w:t>\begin{figure</w:t>
      </w:r>
      <w:proofErr w:type="gramStart"/>
      <w:r w:rsidRPr="00781130">
        <w:t>*}[</w:t>
      </w:r>
      <w:proofErr w:type="gramEnd"/>
      <w:r w:rsidRPr="00781130">
        <w:t>!</w:t>
      </w:r>
      <w:proofErr w:type="spellStart"/>
      <w:r w:rsidRPr="00781130">
        <w:t>htbp</w:t>
      </w:r>
      <w:proofErr w:type="spellEnd"/>
      <w:r w:rsidRPr="00781130">
        <w:t>]</w:t>
      </w:r>
    </w:p>
    <w:p w14:paraId="691FB1C1" w14:textId="77777777" w:rsidR="00781130" w:rsidRPr="00781130" w:rsidRDefault="00781130" w:rsidP="00BD680D">
      <w:r w:rsidRPr="00781130">
        <w:t xml:space="preserve">    \centering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r w:rsidRPr="00781130">
        <w:t>figures/image10.png}</w:t>
      </w:r>
    </w:p>
    <w:p w14:paraId="7FF31C9D" w14:textId="77777777" w:rsidR="00781130" w:rsidRPr="00781130" w:rsidRDefault="00781130" w:rsidP="00BD680D">
      <w:r w:rsidRPr="00781130">
        <w:t xml:space="preserve">    \</w:t>
      </w:r>
      <w:proofErr w:type="gramStart"/>
      <w:r w:rsidRPr="00781130">
        <w:t>caption{</w:t>
      </w:r>
      <w:proofErr w:type="gramEnd"/>
      <w:r w:rsidRPr="00781130">
        <w:t>Average accuracy of the proposed aggregation techniques compared to the benchmarks for different datasets using three annotators.}</w:t>
      </w:r>
    </w:p>
    <w:p w14:paraId="2C9DBBA2" w14:textId="77777777" w:rsidR="00781130" w:rsidRPr="00781130" w:rsidRDefault="00781130" w:rsidP="00BD680D">
      <w:r w:rsidRPr="00781130">
        <w:t xml:space="preserve">    \</w:t>
      </w:r>
      <w:proofErr w:type="gramStart"/>
      <w:r w:rsidRPr="00781130">
        <w:t>label{</w:t>
      </w:r>
      <w:proofErr w:type="gramEnd"/>
      <w:r w:rsidRPr="00781130">
        <w:t>Fig.7-accuracy-different-datasets}</w:t>
      </w:r>
    </w:p>
    <w:p w14:paraId="3A33EE6C" w14:textId="77777777" w:rsidR="00781130" w:rsidRDefault="00781130" w:rsidP="00BD680D">
      <w:r w:rsidRPr="00781130">
        <w:t>\</w:t>
      </w:r>
      <w:proofErr w:type="gramStart"/>
      <w:r w:rsidRPr="00781130">
        <w:t>end</w:t>
      </w:r>
      <w:proofErr w:type="gramEnd"/>
      <w:r w:rsidRPr="00781130">
        <w:t>{figure*}</w:t>
      </w:r>
    </w:p>
    <w:p w14:paraId="58937828" w14:textId="77777777" w:rsidR="000C1CB0" w:rsidRPr="00781130" w:rsidRDefault="000C1CB0" w:rsidP="00BD680D"/>
    <w:p w14:paraId="754E8464" w14:textId="74823B27" w:rsidR="00781130" w:rsidRPr="00781130" w:rsidRDefault="00781130" w:rsidP="00BD680D">
      <w:pPr>
        <w:pStyle w:val="Heading1"/>
      </w:pPr>
      <w:r w:rsidRPr="00781130">
        <w:lastRenderedPageBreak/>
        <w:t>\</w:t>
      </w:r>
      <w:proofErr w:type="gramStart"/>
      <w:r w:rsidRPr="00781130">
        <w:t>section{</w:t>
      </w:r>
      <w:proofErr w:type="gramEnd"/>
      <w:r w:rsidRPr="00781130">
        <w:t>Discussion}</w:t>
      </w:r>
      <w:ins w:id="168" w:author="artin majdi" w:date="2023-06-19T21:45:00Z">
        <w:r w:rsidR="003A6F1F">
          <w:t>\label{</w:t>
        </w:r>
        <w:proofErr w:type="spellStart"/>
        <w:r w:rsidR="003A6F1F">
          <w:t>sec:crowd.discussion</w:t>
        </w:r>
        <w:proofErr w:type="spellEnd"/>
        <w:r w:rsidR="003A6F1F">
          <w:t>}</w:t>
        </w:r>
      </w:ins>
    </w:p>
    <w:p w14:paraId="6039E464" w14:textId="02FEEF05" w:rsidR="00781130" w:rsidRPr="00781130" w:rsidRDefault="00781130" w:rsidP="00BD680D">
      <w:r w:rsidRPr="00781130">
        <w:t xml:space="preserve">Label aggregation is a critical component of crowdsourcing and ensemble learning strategies. Many generic label aggregation algorithms fall short because they do not account for the varying reliability of the annotators. In response to this, we have developed a novel label aggregation method that measures annotator </w:t>
      </w:r>
      <w:commentRangeStart w:id="169"/>
      <w:r w:rsidRPr="00781130">
        <w:t>reliability based on their consistency and accuracy</w:t>
      </w:r>
      <w:commentRangeEnd w:id="169"/>
      <w:r w:rsidR="0034305E">
        <w:rPr>
          <w:rStyle w:val="CommentReference"/>
        </w:rPr>
        <w:commentReference w:id="169"/>
      </w:r>
      <w:r w:rsidRPr="00781130">
        <w:t xml:space="preserve"> in relation to other annotators. </w:t>
      </w:r>
      <w:r w:rsidR="00B1010F">
        <w:t>In the first approach, w</w:t>
      </w:r>
      <w:r w:rsidRPr="00781130">
        <w:t xml:space="preserve">e utilize uncertainty estimates to assign each annotator a more accurate weight, which correlates with their agreement with others and their consistency during labeling. In the second approach, we improved our initial strategy by </w:t>
      </w:r>
      <w:commentRangeStart w:id="170"/>
      <w:r w:rsidRPr="00781130">
        <w:t>penalizing annotator reliability estimates</w:t>
      </w:r>
      <w:commentRangeEnd w:id="170"/>
      <w:r w:rsidR="0034305E">
        <w:rPr>
          <w:rStyle w:val="CommentReference"/>
        </w:rPr>
        <w:commentReference w:id="170"/>
      </w:r>
      <w:r w:rsidRPr="00781130">
        <w:t xml:space="preserve"> based on their inconsistencies in labeling.</w:t>
      </w:r>
    </w:p>
    <w:p w14:paraId="27FBB81B" w14:textId="481C5392" w:rsidR="00781130" w:rsidRPr="00781130" w:rsidRDefault="00781130" w:rsidP="00BD680D">
      <w:r w:rsidRPr="00781130">
        <w:t xml:space="preserve">The first part of the proposed algorithm (calculating weights based on consistency) is essential because non-expert annotators often exhibit more irregular consistency during labeling than experts, as they are not </w:t>
      </w:r>
      <w:r w:rsidR="00B1010F">
        <w:t xml:space="preserve">well </w:t>
      </w:r>
      <w:r w:rsidRPr="00781130">
        <w:t xml:space="preserve">trained to identify specific features. This </w:t>
      </w:r>
      <w:commentRangeStart w:id="171"/>
      <w:r w:rsidRPr="00781130">
        <w:t xml:space="preserve">measure </w:t>
      </w:r>
      <w:commentRangeEnd w:id="171"/>
      <w:r w:rsidR="00B1010F">
        <w:rPr>
          <w:rStyle w:val="CommentReference"/>
        </w:rPr>
        <w:commentReference w:id="171"/>
      </w:r>
      <w:r w:rsidRPr="00781130">
        <w:t xml:space="preserve">helps to differentiate </w:t>
      </w:r>
      <w:commentRangeStart w:id="172"/>
      <w:del w:id="173" w:author="artin majdi" w:date="2023-06-19T21:47:00Z">
        <w:r w:rsidRPr="00781130" w:rsidDel="00471CC6">
          <w:delText xml:space="preserve">skilled </w:delText>
        </w:r>
      </w:del>
      <w:ins w:id="174" w:author="artin majdi" w:date="2023-06-19T21:47:00Z">
        <w:r w:rsidR="00471CC6">
          <w:t>expert</w:t>
        </w:r>
        <w:r w:rsidR="00471CC6" w:rsidRPr="00781130">
          <w:t xml:space="preserve"> </w:t>
        </w:r>
      </w:ins>
      <w:r w:rsidRPr="00781130">
        <w:t xml:space="preserve">and </w:t>
      </w:r>
      <w:del w:id="175" w:author="artin majdi" w:date="2023-06-19T21:47:00Z">
        <w:r w:rsidRPr="00781130" w:rsidDel="00471CC6">
          <w:delText>unskilled</w:delText>
        </w:r>
        <w:commentRangeEnd w:id="172"/>
        <w:r w:rsidR="00B1010F" w:rsidDel="00471CC6">
          <w:rPr>
            <w:rStyle w:val="CommentReference"/>
          </w:rPr>
          <w:commentReference w:id="172"/>
        </w:r>
        <w:r w:rsidRPr="00781130" w:rsidDel="00471CC6">
          <w:delText xml:space="preserve"> </w:delText>
        </w:r>
      </w:del>
      <w:ins w:id="176" w:author="artin majdi" w:date="2023-06-19T21:47:00Z">
        <w:r w:rsidR="00471CC6">
          <w:t>non-expert</w:t>
        </w:r>
        <w:r w:rsidR="00471CC6" w:rsidRPr="00781130">
          <w:t xml:space="preserve"> </w:t>
        </w:r>
      </w:ins>
      <w:r w:rsidRPr="00781130">
        <w:t xml:space="preserve">annotators. The goal of the second part of the algorithm (penalty for voting against the majority) is to prevent the algorithm from assigning disproportionately high weights to annotators who are consistently incorrect. For example, if annotators consistently mislabel a specific bird species, </w:t>
      </w:r>
      <w:commentRangeStart w:id="177"/>
      <w:r w:rsidRPr="00781130">
        <w:t>the second condition</w:t>
      </w:r>
      <w:commentRangeEnd w:id="177"/>
      <w:r w:rsidR="00B1010F">
        <w:rPr>
          <w:rStyle w:val="CommentReference"/>
        </w:rPr>
        <w:commentReference w:id="177"/>
      </w:r>
      <w:r w:rsidRPr="00781130">
        <w:t xml:space="preserve"> penalizes them for their error, despite their consistency.</w:t>
      </w:r>
    </w:p>
    <w:p w14:paraId="7ED2AD3C" w14:textId="12E1BF6A" w:rsidR="00781130" w:rsidRDefault="00781130" w:rsidP="00BD680D">
      <w:r w:rsidRPr="00781130">
        <w:t xml:space="preserve">Furthermore, our method reports a single weight for the entire dataset instead of individual weights for each instance. This enables the reuse of calculated weights for future unlabeled test samples without needing to </w:t>
      </w:r>
      <w:r w:rsidR="00B1010F">
        <w:t>reacquire</w:t>
      </w:r>
      <w:r w:rsidRPr="00781130">
        <w:t xml:space="preserve"> labels or retrain classifiers each time new data need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t>
      </w:r>
    </w:p>
    <w:p w14:paraId="5E00F7EF" w14:textId="77777777" w:rsidR="000C1CB0" w:rsidRPr="00781130" w:rsidRDefault="000C1CB0" w:rsidP="00BD680D"/>
    <w:p w14:paraId="734CD74C" w14:textId="13E103F8" w:rsidR="00781130" w:rsidRPr="00781130" w:rsidRDefault="00781130" w:rsidP="00BD680D">
      <w:r w:rsidRPr="00781130">
        <w:t>\</w:t>
      </w:r>
      <w:proofErr w:type="gramStart"/>
      <w:r w:rsidRPr="00781130">
        <w:t>section{</w:t>
      </w:r>
      <w:proofErr w:type="gramEnd"/>
      <w:r w:rsidRPr="00781130">
        <w:t xml:space="preserve">Availability of </w:t>
      </w:r>
      <w:r w:rsidR="00F34CE8">
        <w:t>D</w:t>
      </w:r>
      <w:r w:rsidRPr="00781130">
        <w:t xml:space="preserve">ata and </w:t>
      </w:r>
      <w:r w:rsidR="00F34CE8">
        <w:t>M</w:t>
      </w:r>
      <w:r w:rsidRPr="00781130">
        <w:t>aterials}</w:t>
      </w:r>
    </w:p>
    <w:p w14:paraId="65EC6C3A" w14:textId="6D9769F9" w:rsidR="00781130" w:rsidRDefault="00781130" w:rsidP="00BD680D">
      <w:r w:rsidRPr="00781130">
        <w:t>The code can be found in \</w:t>
      </w:r>
      <w:proofErr w:type="spellStart"/>
      <w:r w:rsidRPr="00781130">
        <w:t>href</w:t>
      </w:r>
      <w:proofErr w:type="spellEnd"/>
      <w:r w:rsidRPr="00781130">
        <w:t>{</w:t>
      </w:r>
      <w:proofErr w:type="gramStart"/>
      <w:r w:rsidRPr="00781130">
        <w:t>http</w:t>
      </w:r>
      <w:ins w:id="178" w:author="artin majdi" w:date="2023-06-19T03:44:00Z">
        <w:r w:rsidR="00AE7F9A">
          <w:t>s</w:t>
        </w:r>
      </w:ins>
      <w:r w:rsidRPr="00781130">
        <w:t>://github.com/artinmajdi/crowdcertain}{</w:t>
      </w:r>
      <w:proofErr w:type="gramEnd"/>
      <w:r w:rsidRPr="00781130">
        <w:t>crowd-certain}</w:t>
      </w:r>
    </w:p>
    <w:p w14:paraId="069120D7" w14:textId="77777777" w:rsidR="000C1CB0" w:rsidRPr="00781130" w:rsidRDefault="000C1CB0" w:rsidP="00BD680D"/>
    <w:p w14:paraId="3A00E362" w14:textId="77777777" w:rsidR="00781130" w:rsidRPr="00781130" w:rsidRDefault="00781130" w:rsidP="00BD680D">
      <w:r w:rsidRPr="00781130">
        <w:t>\</w:t>
      </w:r>
      <w:proofErr w:type="gramStart"/>
      <w:r w:rsidRPr="00781130">
        <w:t>section{</w:t>
      </w:r>
      <w:proofErr w:type="gramEnd"/>
      <w:r w:rsidRPr="00781130">
        <w:t>Appendices}</w:t>
      </w:r>
    </w:p>
    <w:p w14:paraId="4F1FF92C" w14:textId="77777777" w:rsidR="00781130" w:rsidRPr="00781130" w:rsidRDefault="00781130" w:rsidP="00BD680D">
      <w:r w:rsidRPr="00781130">
        <w:t>\section*{List of abbreviations}</w:t>
      </w:r>
    </w:p>
    <w:p w14:paraId="18A6ED45" w14:textId="77777777" w:rsidR="00781130" w:rsidRPr="00781130" w:rsidRDefault="00781130" w:rsidP="00BD680D">
      <w:r w:rsidRPr="00781130">
        <w:t>\section*{Competing interests}</w:t>
      </w:r>
    </w:p>
    <w:p w14:paraId="56E93333" w14:textId="77777777" w:rsidR="00781130" w:rsidRPr="00781130" w:rsidRDefault="00781130" w:rsidP="00BD680D">
      <w:r w:rsidRPr="00781130">
        <w:t>\section*{Acknowledgements}</w:t>
      </w:r>
    </w:p>
    <w:p w14:paraId="4B5E2223" w14:textId="77777777" w:rsidR="00781130" w:rsidRPr="00781130" w:rsidRDefault="00781130" w:rsidP="00BD680D">
      <w:r w:rsidRPr="00781130">
        <w:t>% \</w:t>
      </w:r>
      <w:proofErr w:type="spellStart"/>
      <w:r w:rsidRPr="00781130">
        <w:t>bibliographystyle</w:t>
      </w:r>
      <w:proofErr w:type="spellEnd"/>
      <w:r w:rsidRPr="00781130">
        <w:t>{</w:t>
      </w:r>
      <w:proofErr w:type="spellStart"/>
      <w:r w:rsidRPr="00781130">
        <w:t>bst</w:t>
      </w:r>
      <w:proofErr w:type="spellEnd"/>
      <w:r w:rsidRPr="00781130">
        <w:t>/</w:t>
      </w:r>
      <w:proofErr w:type="spellStart"/>
      <w:r w:rsidRPr="00781130">
        <w:t>sn</w:t>
      </w:r>
      <w:proofErr w:type="spellEnd"/>
      <w:r w:rsidRPr="00781130">
        <w:t>-aps}</w:t>
      </w:r>
    </w:p>
    <w:p w14:paraId="75508728" w14:textId="77777777" w:rsidR="00781130" w:rsidRPr="00781130" w:rsidRDefault="00781130" w:rsidP="00BD680D">
      <w:r w:rsidRPr="00781130">
        <w:t>\</w:t>
      </w:r>
      <w:proofErr w:type="spellStart"/>
      <w:proofErr w:type="gramStart"/>
      <w:r w:rsidRPr="00781130">
        <w:t>bibliographystyle</w:t>
      </w:r>
      <w:proofErr w:type="spellEnd"/>
      <w:proofErr w:type="gramEnd"/>
      <w:r w:rsidRPr="00781130">
        <w:t>{</w:t>
      </w:r>
      <w:proofErr w:type="spellStart"/>
      <w:r w:rsidRPr="00781130">
        <w:t>apalike</w:t>
      </w:r>
      <w:proofErr w:type="spellEnd"/>
      <w:r w:rsidRPr="00781130">
        <w:t>}</w:t>
      </w:r>
    </w:p>
    <w:p w14:paraId="2D5DFFB2" w14:textId="77777777" w:rsidR="00781130" w:rsidRPr="00781130" w:rsidRDefault="00781130" w:rsidP="00BD680D">
      <w:r w:rsidRPr="00781130">
        <w:t>% \</w:t>
      </w:r>
      <w:proofErr w:type="gramStart"/>
      <w:r w:rsidRPr="00781130">
        <w:t>bibliography{</w:t>
      </w:r>
      <w:proofErr w:type="gramEnd"/>
      <w:r w:rsidRPr="00781130">
        <w:t>other/references, other/</w:t>
      </w:r>
      <w:proofErr w:type="spellStart"/>
      <w:r w:rsidRPr="00781130">
        <w:t>Better_BibLaTeX_Zotero</w:t>
      </w:r>
      <w:proofErr w:type="spellEnd"/>
      <w:r w:rsidRPr="00781130">
        <w:t>}</w:t>
      </w:r>
    </w:p>
    <w:p w14:paraId="0A271460" w14:textId="77777777" w:rsidR="00781130" w:rsidRPr="00781130" w:rsidRDefault="00781130" w:rsidP="00BD680D">
      <w:r w:rsidRPr="00781130">
        <w:t>\</w:t>
      </w:r>
      <w:proofErr w:type="gramStart"/>
      <w:r w:rsidRPr="00781130">
        <w:t>bibliography</w:t>
      </w:r>
      <w:proofErr w:type="gramEnd"/>
      <w:r w:rsidRPr="00781130">
        <w:t>{other/</w:t>
      </w:r>
      <w:proofErr w:type="spellStart"/>
      <w:r w:rsidRPr="00781130">
        <w:t>Better_BibTeX_Zotero</w:t>
      </w:r>
      <w:proofErr w:type="spellEnd"/>
      <w:r w:rsidRPr="00781130">
        <w:t>}</w:t>
      </w:r>
    </w:p>
    <w:p w14:paraId="18457002" w14:textId="77777777" w:rsidR="00781130" w:rsidRPr="00781130" w:rsidRDefault="00781130" w:rsidP="00BD680D">
      <w:r w:rsidRPr="00781130">
        <w:t>\</w:t>
      </w:r>
      <w:proofErr w:type="gramStart"/>
      <w:r w:rsidRPr="00781130">
        <w:t>end</w:t>
      </w:r>
      <w:proofErr w:type="gramEnd"/>
      <w:r w:rsidRPr="00781130">
        <w:t>{document}</w:t>
      </w:r>
    </w:p>
    <w:p w14:paraId="3AE6BAFE" w14:textId="77777777" w:rsidR="00781130" w:rsidRPr="00781130" w:rsidRDefault="00781130" w:rsidP="00BD680D"/>
    <w:sectPr w:rsidR="00781130" w:rsidRPr="00781130" w:rsidSect="0024469D">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odriguez, Jeffrey J - (jjrodrig)" w:date="2023-05-16T16:59:00Z" w:initials="RJJ(">
    <w:p w14:paraId="369AD95A" w14:textId="3F992741" w:rsidR="00CD7896" w:rsidRDefault="00CD7896" w:rsidP="00BD680D">
      <w:pPr>
        <w:pStyle w:val="CommentText"/>
      </w:pPr>
      <w:r>
        <w:rPr>
          <w:rStyle w:val="CommentReference"/>
        </w:rPr>
        <w:annotationRef/>
      </w:r>
      <w:r>
        <w:t>Rewrite this. We should instead say that the technique generates reliability scores that closely follow some kind of reference values.</w:t>
      </w:r>
    </w:p>
  </w:comment>
  <w:comment w:id="17" w:author="Rodriguez, Jeffrey J - (jjrodrig)" w:date="2023-05-16T09:40:00Z" w:initials="RJJ(">
    <w:p w14:paraId="50C562F0" w14:textId="0CE66C05" w:rsidR="0012682E" w:rsidRDefault="0012682E" w:rsidP="00BD680D">
      <w:pPr>
        <w:pStyle w:val="CommentText"/>
      </w:pPr>
      <w:r>
        <w:rPr>
          <w:rStyle w:val="CommentReference"/>
        </w:rPr>
        <w:annotationRef/>
      </w:r>
      <w:r>
        <w:t>This repeats the previous sentences.</w:t>
      </w:r>
    </w:p>
  </w:comment>
  <w:comment w:id="23" w:author="Rodriguez, Jeffrey J - (jjrodrig)" w:date="2023-05-16T09:55:00Z" w:initials="RJJ(">
    <w:p w14:paraId="0055429F" w14:textId="77777777" w:rsidR="00CD7896" w:rsidRDefault="006D30AF" w:rsidP="00BD680D">
      <w:pPr>
        <w:pStyle w:val="CommentText"/>
      </w:pPr>
      <w:r>
        <w:rPr>
          <w:rStyle w:val="CommentReference"/>
        </w:rPr>
        <w:annotationRef/>
      </w:r>
      <w:r w:rsidR="00CD7896">
        <w:t xml:space="preserve">Rewrite this. Here, </w:t>
      </w:r>
      <w:r w:rsidR="00CD7896">
        <w:rPr>
          <w:i/>
          <w:iCs/>
        </w:rPr>
        <w:t xml:space="preserve">accuracy </w:t>
      </w:r>
      <w:r w:rsidR="00CD7896">
        <w:t>seems to be the wrong word.</w:t>
      </w:r>
    </w:p>
  </w:comment>
  <w:comment w:id="26" w:author="Rodriguez, Jeffrey J - (jjrodrig)" w:date="2023-05-16T17:03:00Z" w:initials="RJJ(">
    <w:p w14:paraId="137D7286" w14:textId="77777777" w:rsidR="00CD7896" w:rsidRDefault="00CD7896" w:rsidP="00BD680D">
      <w:pPr>
        <w:pStyle w:val="CommentText"/>
      </w:pPr>
      <w:r>
        <w:rPr>
          <w:rStyle w:val="CommentReference"/>
        </w:rPr>
        <w:annotationRef/>
      </w:r>
      <w:r>
        <w:t xml:space="preserve">If you like, you could also say that the calculated </w:t>
      </w:r>
      <w:r>
        <w:rPr>
          <w:i/>
          <w:iCs/>
        </w:rPr>
        <w:t xml:space="preserve">weights </w:t>
      </w:r>
      <w:r>
        <w:t>take into account the reliability scores of the other workers.</w:t>
      </w:r>
    </w:p>
  </w:comment>
  <w:comment w:id="29" w:author="Rodriguez, Jeffrey J - (jjrodrig)" w:date="2023-05-16T16:59:00Z" w:initials="RJJ(">
    <w:p w14:paraId="2A59C77A" w14:textId="229F3A20" w:rsidR="00884A3C" w:rsidRDefault="00884A3C" w:rsidP="00BD680D">
      <w:pPr>
        <w:pStyle w:val="CommentText"/>
      </w:pPr>
      <w:r>
        <w:rPr>
          <w:rStyle w:val="CommentReference"/>
        </w:rPr>
        <w:annotationRef/>
      </w:r>
      <w:r>
        <w:t>Rewrite this. We should instead say that the technique generates reliability scores that closely follow some kind of reference values.</w:t>
      </w:r>
    </w:p>
  </w:comment>
  <w:comment w:id="57" w:author="Rodriguez, Jeffrey J - (jjrodrig)" w:date="2023-05-16T11:04:00Z" w:initials="RJJ(">
    <w:p w14:paraId="54D57963" w14:textId="2733771C" w:rsidR="00C60B65" w:rsidRDefault="00C60B65" w:rsidP="00BD680D">
      <w:pPr>
        <w:pStyle w:val="CommentText"/>
      </w:pPr>
      <w:r>
        <w:rPr>
          <w:rStyle w:val="CommentReference"/>
        </w:rPr>
        <w:annotationRef/>
      </w:r>
      <w:r>
        <w:t>This will increase the spacing between items. Alternatively, use bullets as before.</w:t>
      </w:r>
    </w:p>
  </w:comment>
  <w:comment w:id="61" w:author="Rodriguez, Jeffrey J - (jjrodrig)" w:date="2023-05-16T11:14:00Z" w:initials="RJJ(">
    <w:p w14:paraId="11E6D011" w14:textId="77777777" w:rsidR="00C60B65" w:rsidRDefault="00C60B65" w:rsidP="00BD680D">
      <w:pPr>
        <w:pStyle w:val="CommentText"/>
      </w:pPr>
      <w:r>
        <w:rPr>
          <w:rStyle w:val="CommentReference"/>
        </w:rPr>
        <w:annotationRef/>
      </w:r>
      <w:r>
        <w:t>Delete this blank line to keep these within the same paragraph. I.e., no indent here.</w:t>
      </w:r>
    </w:p>
  </w:comment>
  <w:comment w:id="62" w:author="Rodriguez, Jeffrey J - (jjrodrig)" w:date="2023-05-16T11:18:00Z" w:initials="RJJ(">
    <w:p w14:paraId="1698A136" w14:textId="77777777" w:rsidR="00B970F9" w:rsidRDefault="00B970F9" w:rsidP="00BD680D">
      <w:pPr>
        <w:pStyle w:val="CommentText"/>
      </w:pPr>
      <w:r>
        <w:rPr>
          <w:rStyle w:val="CommentReference"/>
        </w:rPr>
        <w:annotationRef/>
      </w:r>
      <w:r>
        <w:t>"All possible" means more than just the entire dataset.</w:t>
      </w:r>
    </w:p>
  </w:comment>
  <w:comment w:id="64" w:author="Rodriguez, Jeffrey J - (jjrodrig)" w:date="2023-05-16T16:35:00Z" w:initials="RJJ(">
    <w:p w14:paraId="035D464D" w14:textId="77777777" w:rsidR="0005777F" w:rsidRDefault="0005777F" w:rsidP="00BD680D">
      <w:pPr>
        <w:pStyle w:val="CommentText"/>
      </w:pPr>
      <w:r>
        <w:rPr>
          <w:rStyle w:val="CommentReference"/>
        </w:rPr>
        <w:annotationRef/>
      </w:r>
      <w:r>
        <w:t>Perhaps add another subsection that discusses ensemble learning in more detail.</w:t>
      </w:r>
    </w:p>
  </w:comment>
  <w:comment w:id="67" w:author="Rodriguez, Jeffrey J - (jjrodrig)" w:date="2023-05-16T11:31:00Z" w:initials="RJJ(">
    <w:p w14:paraId="7AB58953" w14:textId="65AE8EBF" w:rsidR="00B84F2D" w:rsidRDefault="00B84F2D" w:rsidP="00BD680D">
      <w:pPr>
        <w:pStyle w:val="CommentText"/>
      </w:pPr>
      <w:r>
        <w:rPr>
          <w:rStyle w:val="CommentReference"/>
        </w:rPr>
        <w:annotationRef/>
      </w:r>
      <w:r>
        <w:t>Delete this blank line to avoid the parskip space that is inserted between paragraphs. Check all other occurrences of blank lines before or after eqs. that should not correspond to a new paragraph. Delete the line, or alternatively, use "%" at the beginning of the blank line to comment it out.</w:t>
      </w:r>
    </w:p>
  </w:comment>
  <w:comment w:id="72" w:author="Rodriguez, Jeffrey J - (jjrodrig)" w:date="2023-06-15T13:55:00Z" w:initials="RJJ(">
    <w:p w14:paraId="52FE9CB8" w14:textId="77777777" w:rsidR="008F2DA0" w:rsidRDefault="008F2DA0" w:rsidP="00BD680D">
      <w:pPr>
        <w:pStyle w:val="CommentText"/>
      </w:pPr>
      <w:r>
        <w:rPr>
          <w:rStyle w:val="CommentReference"/>
        </w:rPr>
        <w:annotationRef/>
      </w:r>
      <w:r>
        <w:t>Confusing symbol since it looks very similar to \mu. Better to use \sigma.</w:t>
      </w:r>
    </w:p>
  </w:comment>
  <w:comment w:id="73" w:author="artin majdi" w:date="2023-06-22T00:32:00Z" w:initials="am">
    <w:p w14:paraId="24FE6938" w14:textId="77777777" w:rsidR="00014CBF" w:rsidRDefault="00014CBF" w:rsidP="00C41320">
      <w:pPr>
        <w:jc w:val="left"/>
      </w:pPr>
      <w:r>
        <w:rPr>
          <w:rStyle w:val="CommentReference"/>
        </w:rPr>
        <w:annotationRef/>
      </w:r>
      <w:r>
        <w:rPr>
          <w:sz w:val="20"/>
          <w:szCs w:val="20"/>
        </w:rPr>
        <w:t>It seems like \sigma is used for uncertainty when standard deviation is used to measure uncertainty. The other alternative I found was \Delta which is commonly used for uncertainty. I changed all uncertainty terms from “u” to “\Delta”</w:t>
      </w:r>
    </w:p>
  </w:comment>
  <w:comment w:id="105" w:author="Rodriguez, Jeffrey J - (jjrodrig)" w:date="2023-05-16T11:08:00Z" w:initials="RJJ(">
    <w:p w14:paraId="350532D0" w14:textId="68E43E3A" w:rsidR="00C60B65" w:rsidRDefault="00C60B65" w:rsidP="00BD680D">
      <w:pPr>
        <w:pStyle w:val="CommentText"/>
      </w:pPr>
      <w:r>
        <w:rPr>
          <w:rStyle w:val="CommentReference"/>
        </w:rPr>
        <w:annotationRef/>
      </w:r>
      <w:r>
        <w:t>Don't use future tense. Also, "which" refers to "reported label." Is that the intended meaning?</w:t>
      </w:r>
    </w:p>
  </w:comment>
  <w:comment w:id="120" w:author="Rodriguez, Jeffrey J - (jjrodrig)" w:date="2023-05-16T11:42:00Z" w:initials="RJJ(">
    <w:p w14:paraId="4DC0491E" w14:textId="77777777" w:rsidR="00492CB9" w:rsidRDefault="00492CB9" w:rsidP="00BD680D">
      <w:pPr>
        <w:pStyle w:val="CommentText"/>
      </w:pPr>
      <w:r>
        <w:rPr>
          <w:rStyle w:val="CommentReference"/>
        </w:rPr>
        <w:annotationRef/>
      </w:r>
      <w:r>
        <w:t>some may argue that MV is not state-of-the-art - i.e., not "cutting edge technology"</w:t>
      </w:r>
    </w:p>
  </w:comment>
  <w:comment w:id="123" w:author="Rodriguez, Jeffrey J - (jjrodrig)" w:date="2023-05-16T11:46:00Z" w:initials="RJJ(">
    <w:p w14:paraId="669B8BA9" w14:textId="77777777" w:rsidR="00AD0C8E" w:rsidRDefault="00AD0C8E" w:rsidP="00BD680D">
      <w:pPr>
        <w:pStyle w:val="CommentText"/>
      </w:pPr>
      <w:r>
        <w:rPr>
          <w:rStyle w:val="CommentReference"/>
        </w:rPr>
        <w:annotationRef/>
      </w:r>
      <w:r>
        <w:t>Check the journal style to determine whether these words should be capitalized and whether it ends with "."</w:t>
      </w:r>
    </w:p>
  </w:comment>
  <w:comment w:id="124" w:author="artin majdi" w:date="2023-06-22T00:35:00Z" w:initials="am">
    <w:p w14:paraId="382E2436" w14:textId="77777777" w:rsidR="0062533B" w:rsidRDefault="00014CBF" w:rsidP="00964E62">
      <w:pPr>
        <w:jc w:val="left"/>
      </w:pPr>
      <w:r>
        <w:rPr>
          <w:rStyle w:val="CommentReference"/>
        </w:rPr>
        <w:annotationRef/>
      </w:r>
      <w:r w:rsidR="0062533B">
        <w:rPr>
          <w:sz w:val="20"/>
          <w:szCs w:val="20"/>
        </w:rPr>
        <w:t xml:space="preserve">The journal author guide doesn’t say anything regarding the capitalization. Also checked a few papers in the journal. They were Sentence case. </w:t>
      </w:r>
      <w:r w:rsidR="0062533B">
        <w:rPr>
          <w:sz w:val="20"/>
          <w:szCs w:val="20"/>
        </w:rPr>
        <w:cr/>
      </w:r>
      <w:r w:rsidR="0062533B">
        <w:rPr>
          <w:sz w:val="20"/>
          <w:szCs w:val="20"/>
        </w:rPr>
        <w:cr/>
        <w:t>https://www.springer.com/journal/10115/submission-guidelines#Instructions%20for%20Authors_Tables</w:t>
      </w:r>
    </w:p>
  </w:comment>
  <w:comment w:id="131" w:author="Rodriguez, Jeffrey J - (jjrodrig)" w:date="2023-06-15T14:26:00Z" w:initials="RJJ(">
    <w:p w14:paraId="31B75C09" w14:textId="1C16239A" w:rsidR="002D7E0A" w:rsidRDefault="002D7E0A" w:rsidP="00BD680D">
      <w:pPr>
        <w:pStyle w:val="CommentText"/>
      </w:pPr>
      <w:r>
        <w:rPr>
          <w:rStyle w:val="CommentReference"/>
        </w:rPr>
        <w:annotationRef/>
      </w:r>
      <w:r>
        <w:t>You're not using labels for section numbers, so you need to double-check all these numbers to make sure they haven't changed. Normally, one uses \label{sect-xxx} and \ref{sect-xxx}.</w:t>
      </w:r>
    </w:p>
  </w:comment>
  <w:comment w:id="135" w:author="Rodriguez, Jeffrey J - (jjrodrig)" w:date="2023-05-16T17:12:00Z" w:initials="RJJ(">
    <w:p w14:paraId="23408A74" w14:textId="11D78621" w:rsidR="00884A3C" w:rsidRDefault="00884A3C" w:rsidP="00BD680D">
      <w:pPr>
        <w:pStyle w:val="CommentText"/>
      </w:pPr>
      <w:r>
        <w:rPr>
          <w:rStyle w:val="CommentReference"/>
        </w:rPr>
        <w:annotationRef/>
      </w:r>
      <w:r>
        <w:t>Should we change this to the reliability \psi, which doesn't depend on other annotators? Or do we need to use the weights so that we can compare to Tao's weights?</w:t>
      </w:r>
    </w:p>
  </w:comment>
  <w:comment w:id="136" w:author="Rodriguez, Jeffrey J - (jjrodrig)" w:date="2023-06-15T14:30:00Z" w:initials="RJJ(">
    <w:p w14:paraId="52D47B1E" w14:textId="77777777" w:rsidR="00DE7DEB" w:rsidRDefault="002D7E0A" w:rsidP="00BD680D">
      <w:pPr>
        <w:pStyle w:val="CommentText"/>
      </w:pPr>
      <w:r>
        <w:rPr>
          <w:rStyle w:val="CommentReference"/>
        </w:rPr>
        <w:annotationRef/>
      </w:r>
      <w:r w:rsidR="00DE7DEB">
        <w:t>The graphs show "worker's quality," but this term is not mentioned in the Glossary of Symbols. Wrong term? Also, in the legend, you should perhaps capitalize Method to make it look like a heading.</w:t>
      </w:r>
    </w:p>
  </w:comment>
  <w:comment w:id="138" w:author="Rodriguez, Jeffrey J - (jjrodrig)" w:date="2023-05-16T17:14:00Z" w:initials="RJJ(">
    <w:p w14:paraId="47E75D83" w14:textId="739476BB" w:rsidR="00884A3C" w:rsidRDefault="00884A3C" w:rsidP="00BD680D">
      <w:pPr>
        <w:pStyle w:val="CommentText"/>
      </w:pPr>
      <w:r>
        <w:rPr>
          <w:rStyle w:val="CommentReference"/>
        </w:rPr>
        <w:annotationRef/>
      </w:r>
      <w:r>
        <w:t>Be more specific. Unclear with quantity is plotted on the horizontal axis.</w:t>
      </w:r>
    </w:p>
  </w:comment>
  <w:comment w:id="146" w:author="Rodriguez, Jeffrey J - (jjrodrig)" w:date="2023-06-15T14:33:00Z" w:initials="RJJ(">
    <w:p w14:paraId="25791D47" w14:textId="77777777" w:rsidR="00DE7DEB" w:rsidRDefault="00DE7DEB" w:rsidP="00BD680D">
      <w:pPr>
        <w:pStyle w:val="CommentText"/>
      </w:pPr>
      <w:r>
        <w:rPr>
          <w:rStyle w:val="CommentReference"/>
        </w:rPr>
        <w:annotationRef/>
      </w:r>
      <w:r>
        <w:t>Vague. Which difference are you referring to? Perhaps freq vs beta?</w:t>
      </w:r>
    </w:p>
  </w:comment>
  <w:comment w:id="157" w:author="Rodriguez, Jeffrey J - (jjrodrig)" w:date="2023-06-15T14:36:00Z" w:initials="RJJ(">
    <w:p w14:paraId="5F4F27CA" w14:textId="77777777" w:rsidR="00DE7DEB" w:rsidRDefault="00DE7DEB" w:rsidP="00BD680D">
      <w:pPr>
        <w:pStyle w:val="CommentText"/>
      </w:pPr>
      <w:r>
        <w:rPr>
          <w:rStyle w:val="CommentReference"/>
        </w:rPr>
        <w:annotationRef/>
      </w:r>
      <w:r>
        <w:t>Need to explain what the bars and colors mean. I.e., how does one interpret this type of graph?</w:t>
      </w:r>
    </w:p>
  </w:comment>
  <w:comment w:id="161" w:author="Rodriguez, Jeffrey J - (jjrodrig)" w:date="2023-06-15T14:38:00Z" w:initials="RJJ(">
    <w:p w14:paraId="4713D640" w14:textId="77777777" w:rsidR="005C64CC" w:rsidRDefault="00DE7DEB" w:rsidP="00BD680D">
      <w:pPr>
        <w:pStyle w:val="CommentText"/>
      </w:pPr>
      <w:r>
        <w:rPr>
          <w:rStyle w:val="CommentReference"/>
        </w:rPr>
        <w:annotationRef/>
      </w:r>
      <w:r w:rsidR="005C64CC">
        <w:t>Font size is too small. Probably need to split the table. Don't use p-values.</w:t>
      </w:r>
    </w:p>
  </w:comment>
  <w:comment w:id="163" w:author="Rodriguez, Jeffrey J - (jjrodrig)" w:date="2023-06-15T14:41:00Z" w:initials="RJJ(">
    <w:p w14:paraId="456548D2" w14:textId="313C1DBF" w:rsidR="005C64CC" w:rsidRDefault="005C64CC" w:rsidP="00BD680D">
      <w:pPr>
        <w:pStyle w:val="CommentText"/>
      </w:pPr>
      <w:r>
        <w:rPr>
          <w:rStyle w:val="CommentReference"/>
        </w:rPr>
        <w:annotationRef/>
      </w:r>
      <w:r>
        <w:t>The horiz axis says "Accuracy" instead of "Number of Annotators." I don't see number of annotators in the figure.</w:t>
      </w:r>
    </w:p>
  </w:comment>
  <w:comment w:id="164" w:author="Rodriguez, Jeffrey J - (jjrodrig)" w:date="2023-06-15T14:42:00Z" w:initials="RJJ(">
    <w:p w14:paraId="68A6D29A" w14:textId="77777777" w:rsidR="005C64CC" w:rsidRDefault="005C64CC" w:rsidP="00BD680D">
      <w:pPr>
        <w:pStyle w:val="CommentText"/>
      </w:pPr>
      <w:r>
        <w:rPr>
          <w:rStyle w:val="CommentReference"/>
        </w:rPr>
        <w:annotationRef/>
      </w:r>
      <w:r>
        <w:t>Explain what density and accuracy mean.</w:t>
      </w:r>
    </w:p>
  </w:comment>
  <w:comment w:id="166" w:author="Rodriguez, Jeffrey J - (jjrodrig)" w:date="2023-06-15T14:50:00Z" w:initials="RJJ(">
    <w:p w14:paraId="1874FB52" w14:textId="77777777" w:rsidR="005C64CC" w:rsidRDefault="005C64CC" w:rsidP="00BD680D">
      <w:pPr>
        <w:pStyle w:val="CommentText"/>
      </w:pPr>
      <w:r>
        <w:rPr>
          <w:rStyle w:val="CommentReference"/>
        </w:rPr>
        <w:annotationRef/>
      </w:r>
      <w:r>
        <w:t>Font size too small. Don't use p-values.</w:t>
      </w:r>
    </w:p>
  </w:comment>
  <w:comment w:id="167" w:author="Rodriguez, Jeffrey J - (jjrodrig)" w:date="2023-06-15T14:52:00Z" w:initials="RJJ(">
    <w:p w14:paraId="41CEA3F1" w14:textId="77777777" w:rsidR="00B1010F" w:rsidRDefault="00B1010F" w:rsidP="00BD680D">
      <w:pPr>
        <w:pStyle w:val="CommentText"/>
      </w:pPr>
      <w:r>
        <w:rPr>
          <w:rStyle w:val="CommentReference"/>
        </w:rPr>
        <w:annotationRef/>
      </w:r>
      <w:r>
        <w:t>Explain what the various shades of blue mean. Font size too small. Ditto for Fig. 7.</w:t>
      </w:r>
    </w:p>
  </w:comment>
  <w:comment w:id="169" w:author="Rodriguez, Jeffrey J - (jjrodrig)" w:date="2023-05-16T17:15:00Z" w:initials="RJJ(">
    <w:p w14:paraId="39BB90F4" w14:textId="4651A8C2" w:rsidR="0034305E" w:rsidRDefault="0034305E" w:rsidP="00BD680D">
      <w:pPr>
        <w:pStyle w:val="CommentText"/>
      </w:pPr>
      <w:r>
        <w:rPr>
          <w:rStyle w:val="CommentReference"/>
        </w:rPr>
        <w:annotationRef/>
      </w:r>
      <w:r>
        <w:t>Reword as shown in the Abstract.</w:t>
      </w:r>
    </w:p>
  </w:comment>
  <w:comment w:id="170" w:author="Rodriguez, Jeffrey J - (jjrodrig)" w:date="2023-05-16T17:18:00Z" w:initials="RJJ(">
    <w:p w14:paraId="5F007248" w14:textId="77777777" w:rsidR="0034305E" w:rsidRDefault="0034305E" w:rsidP="00BD680D">
      <w:pPr>
        <w:pStyle w:val="CommentText"/>
      </w:pPr>
      <w:r>
        <w:rPr>
          <w:rStyle w:val="CommentReference"/>
        </w:rPr>
        <w:annotationRef/>
      </w:r>
      <w:r>
        <w:t xml:space="preserve">Reword since we've changed \psi to be </w:t>
      </w:r>
      <w:r>
        <w:rPr>
          <w:i/>
          <w:iCs/>
        </w:rPr>
        <w:t>reliability</w:t>
      </w:r>
      <w:r>
        <w:t>?</w:t>
      </w:r>
    </w:p>
  </w:comment>
  <w:comment w:id="171" w:author="Rodriguez, Jeffrey J - (jjrodrig)" w:date="2023-06-15T14:55:00Z" w:initials="RJJ(">
    <w:p w14:paraId="2F5D47F6" w14:textId="77777777" w:rsidR="00B1010F" w:rsidRDefault="00B1010F" w:rsidP="00BD680D">
      <w:pPr>
        <w:pStyle w:val="CommentText"/>
      </w:pPr>
      <w:r>
        <w:rPr>
          <w:rStyle w:val="CommentReference"/>
        </w:rPr>
        <w:annotationRef/>
      </w:r>
      <w:r>
        <w:t>Which one? Vague.</w:t>
      </w:r>
    </w:p>
  </w:comment>
  <w:comment w:id="172" w:author="Rodriguez, Jeffrey J - (jjrodrig)" w:date="2023-06-15T14:55:00Z" w:initials="RJJ(">
    <w:p w14:paraId="6FA1AD8C" w14:textId="0718417F" w:rsidR="00B1010F" w:rsidRDefault="00B1010F" w:rsidP="00BD680D">
      <w:pPr>
        <w:pStyle w:val="CommentText"/>
      </w:pPr>
      <w:r>
        <w:rPr>
          <w:rStyle w:val="CommentReference"/>
        </w:rPr>
        <w:annotationRef/>
      </w:r>
      <w:r>
        <w:t>Previous sentence says "expert" and "non-expert". Be consistent.</w:t>
      </w:r>
    </w:p>
  </w:comment>
  <w:comment w:id="177" w:author="Rodriguez, Jeffrey J - (jjrodrig)" w:date="2023-06-15T14:56:00Z" w:initials="RJJ(">
    <w:p w14:paraId="0948ED60" w14:textId="77777777" w:rsidR="00B1010F" w:rsidRDefault="00B1010F" w:rsidP="00BD680D">
      <w:pPr>
        <w:pStyle w:val="CommentText"/>
      </w:pPr>
      <w:r>
        <w:rPr>
          <w:rStyle w:val="CommentReference"/>
        </w:rPr>
        <w:annotationRef/>
      </w:r>
      <w:r>
        <w:t>Antecedent? No "second condition" has been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AD95A" w15:done="1"/>
  <w15:commentEx w15:paraId="50C562F0" w15:done="1"/>
  <w15:commentEx w15:paraId="0055429F" w15:done="0"/>
  <w15:commentEx w15:paraId="137D7286" w15:done="1"/>
  <w15:commentEx w15:paraId="2A59C77A" w15:done="1"/>
  <w15:commentEx w15:paraId="54D57963" w15:done="1"/>
  <w15:commentEx w15:paraId="11E6D011" w15:done="1"/>
  <w15:commentEx w15:paraId="1698A136" w15:done="1"/>
  <w15:commentEx w15:paraId="035D464D" w15:done="0"/>
  <w15:commentEx w15:paraId="7AB58953" w15:done="1"/>
  <w15:commentEx w15:paraId="52FE9CB8" w15:done="0"/>
  <w15:commentEx w15:paraId="24FE6938" w15:paraIdParent="52FE9CB8" w15:done="0"/>
  <w15:commentEx w15:paraId="350532D0" w15:done="1"/>
  <w15:commentEx w15:paraId="4DC0491E" w15:done="1"/>
  <w15:commentEx w15:paraId="669B8BA9" w15:done="0"/>
  <w15:commentEx w15:paraId="382E2436" w15:paraIdParent="669B8BA9" w15:done="0"/>
  <w15:commentEx w15:paraId="31B75C09" w15:done="1"/>
  <w15:commentEx w15:paraId="23408A74" w15:done="0"/>
  <w15:commentEx w15:paraId="52D47B1E" w15:done="0"/>
  <w15:commentEx w15:paraId="47E75D83" w15:done="0"/>
  <w15:commentEx w15:paraId="25791D47" w15:done="1"/>
  <w15:commentEx w15:paraId="5F4F27CA" w15:done="0"/>
  <w15:commentEx w15:paraId="4713D640" w15:done="0"/>
  <w15:commentEx w15:paraId="456548D2" w15:done="0"/>
  <w15:commentEx w15:paraId="68A6D29A" w15:done="0"/>
  <w15:commentEx w15:paraId="1874FB52" w15:done="0"/>
  <w15:commentEx w15:paraId="41CEA3F1" w15:done="0"/>
  <w15:commentEx w15:paraId="39BB90F4" w15:done="0"/>
  <w15:commentEx w15:paraId="5F007248" w15:done="0"/>
  <w15:commentEx w15:paraId="2F5D47F6" w15:done="0"/>
  <w15:commentEx w15:paraId="6FA1AD8C" w15:done="1"/>
  <w15:commentEx w15:paraId="0948ED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34FE" w16cex:dateUtc="2023-05-16T23:59:00Z"/>
  <w16cex:commentExtensible w16cex:durableId="280DCDF0" w16cex:dateUtc="2023-05-16T16:40:00Z"/>
  <w16cex:commentExtensible w16cex:durableId="280DD1A1" w16cex:dateUtc="2023-05-16T16:55:00Z"/>
  <w16cex:commentExtensible w16cex:durableId="280E35CF" w16cex:dateUtc="2023-05-17T00:03:00Z"/>
  <w16cex:commentExtensible w16cex:durableId="280E3697" w16cex:dateUtc="2023-05-16T23:59:00Z"/>
  <w16cex:commentExtensible w16cex:durableId="280DE1D8" w16cex:dateUtc="2023-05-16T18:04:00Z"/>
  <w16cex:commentExtensible w16cex:durableId="280DE409" w16cex:dateUtc="2023-05-16T18:14:00Z"/>
  <w16cex:commentExtensible w16cex:durableId="280DE518" w16cex:dateUtc="2023-05-16T18:18:00Z"/>
  <w16cex:commentExtensible w16cex:durableId="280E2F43" w16cex:dateUtc="2023-05-16T23:35:00Z"/>
  <w16cex:commentExtensible w16cex:durableId="280DE820" w16cex:dateUtc="2023-05-16T18:31:00Z"/>
  <w16cex:commentExtensible w16cex:durableId="283596EC" w16cex:dateUtc="2023-06-15T20:55:00Z"/>
  <w16cex:commentExtensible w16cex:durableId="283E152D" w16cex:dateUtc="2023-06-22T07:32:00Z"/>
  <w16cex:commentExtensible w16cex:durableId="280DE29F" w16cex:dateUtc="2023-05-16T18:08:00Z"/>
  <w16cex:commentExtensible w16cex:durableId="280DEAAC" w16cex:dateUtc="2023-05-16T18:42:00Z"/>
  <w16cex:commentExtensible w16cex:durableId="280DEB9C" w16cex:dateUtc="2023-05-16T18:46:00Z"/>
  <w16cex:commentExtensible w16cex:durableId="283E15C4" w16cex:dateUtc="2023-06-22T07:35:00Z"/>
  <w16cex:commentExtensible w16cex:durableId="28359E05" w16cex:dateUtc="2023-06-15T21:26:00Z"/>
  <w16cex:commentExtensible w16cex:durableId="280E381B" w16cex:dateUtc="2023-05-17T00:12:00Z"/>
  <w16cex:commentExtensible w16cex:durableId="28359F09" w16cex:dateUtc="2023-06-15T21:30:00Z"/>
  <w16cex:commentExtensible w16cex:durableId="280E3890" w16cex:dateUtc="2023-05-17T00:14:00Z"/>
  <w16cex:commentExtensible w16cex:durableId="28359FAA" w16cex:dateUtc="2023-06-15T21:33:00Z"/>
  <w16cex:commentExtensible w16cex:durableId="2835A084" w16cex:dateUtc="2023-06-15T21:36:00Z"/>
  <w16cex:commentExtensible w16cex:durableId="2835A0F7" w16cex:dateUtc="2023-06-15T21:38:00Z"/>
  <w16cex:commentExtensible w16cex:durableId="2835A1A2" w16cex:dateUtc="2023-06-15T21:41:00Z"/>
  <w16cex:commentExtensible w16cex:durableId="2835A1BE" w16cex:dateUtc="2023-06-15T21:42:00Z"/>
  <w16cex:commentExtensible w16cex:durableId="2835A398" w16cex:dateUtc="2023-06-15T21:50:00Z"/>
  <w16cex:commentExtensible w16cex:durableId="2835A418" w16cex:dateUtc="2023-06-15T21:52:00Z"/>
  <w16cex:commentExtensible w16cex:durableId="280E38CC" w16cex:dateUtc="2023-05-17T00:15:00Z"/>
  <w16cex:commentExtensible w16cex:durableId="280E3981" w16cex:dateUtc="2023-05-17T00:18:00Z"/>
  <w16cex:commentExtensible w16cex:durableId="2835A4F7" w16cex:dateUtc="2023-06-15T21:55:00Z"/>
  <w16cex:commentExtensible w16cex:durableId="2835A4EC" w16cex:dateUtc="2023-06-15T21:55:00Z"/>
  <w16cex:commentExtensible w16cex:durableId="2835A537" w16cex:dateUtc="2023-06-15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AD95A" w16cid:durableId="280E34FE"/>
  <w16cid:commentId w16cid:paraId="50C562F0" w16cid:durableId="280DCDF0"/>
  <w16cid:commentId w16cid:paraId="0055429F" w16cid:durableId="280DD1A1"/>
  <w16cid:commentId w16cid:paraId="137D7286" w16cid:durableId="280E35CF"/>
  <w16cid:commentId w16cid:paraId="2A59C77A" w16cid:durableId="280E3697"/>
  <w16cid:commentId w16cid:paraId="54D57963" w16cid:durableId="280DE1D8"/>
  <w16cid:commentId w16cid:paraId="11E6D011" w16cid:durableId="280DE409"/>
  <w16cid:commentId w16cid:paraId="1698A136" w16cid:durableId="280DE518"/>
  <w16cid:commentId w16cid:paraId="035D464D" w16cid:durableId="280E2F43"/>
  <w16cid:commentId w16cid:paraId="7AB58953" w16cid:durableId="280DE820"/>
  <w16cid:commentId w16cid:paraId="52FE9CB8" w16cid:durableId="283596EC"/>
  <w16cid:commentId w16cid:paraId="24FE6938" w16cid:durableId="283E152D"/>
  <w16cid:commentId w16cid:paraId="350532D0" w16cid:durableId="280DE29F"/>
  <w16cid:commentId w16cid:paraId="4DC0491E" w16cid:durableId="280DEAAC"/>
  <w16cid:commentId w16cid:paraId="669B8BA9" w16cid:durableId="280DEB9C"/>
  <w16cid:commentId w16cid:paraId="382E2436" w16cid:durableId="283E15C4"/>
  <w16cid:commentId w16cid:paraId="31B75C09" w16cid:durableId="28359E05"/>
  <w16cid:commentId w16cid:paraId="23408A74" w16cid:durableId="280E381B"/>
  <w16cid:commentId w16cid:paraId="52D47B1E" w16cid:durableId="28359F09"/>
  <w16cid:commentId w16cid:paraId="47E75D83" w16cid:durableId="280E3890"/>
  <w16cid:commentId w16cid:paraId="25791D47" w16cid:durableId="28359FAA"/>
  <w16cid:commentId w16cid:paraId="5F4F27CA" w16cid:durableId="2835A084"/>
  <w16cid:commentId w16cid:paraId="4713D640" w16cid:durableId="2835A0F7"/>
  <w16cid:commentId w16cid:paraId="456548D2" w16cid:durableId="2835A1A2"/>
  <w16cid:commentId w16cid:paraId="68A6D29A" w16cid:durableId="2835A1BE"/>
  <w16cid:commentId w16cid:paraId="1874FB52" w16cid:durableId="2835A398"/>
  <w16cid:commentId w16cid:paraId="41CEA3F1" w16cid:durableId="2835A418"/>
  <w16cid:commentId w16cid:paraId="39BB90F4" w16cid:durableId="280E38CC"/>
  <w16cid:commentId w16cid:paraId="5F007248" w16cid:durableId="280E3981"/>
  <w16cid:commentId w16cid:paraId="2F5D47F6" w16cid:durableId="2835A4F7"/>
  <w16cid:commentId w16cid:paraId="6FA1AD8C" w16cid:durableId="2835A4EC"/>
  <w16cid:commentId w16cid:paraId="0948ED60" w16cid:durableId="2835A5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Bebas Neue">
    <w:panose1 w:val="020B0606020202050201"/>
    <w:charset w:val="4D"/>
    <w:family w:val="swiss"/>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544D3"/>
    <w:multiLevelType w:val="multilevel"/>
    <w:tmpl w:val="6ABAE9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48330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14CBF"/>
    <w:rsid w:val="0005777F"/>
    <w:rsid w:val="00073FF7"/>
    <w:rsid w:val="000C1CB0"/>
    <w:rsid w:val="0012682E"/>
    <w:rsid w:val="001372F7"/>
    <w:rsid w:val="00185905"/>
    <w:rsid w:val="00186409"/>
    <w:rsid w:val="001D5D11"/>
    <w:rsid w:val="001F239A"/>
    <w:rsid w:val="00234404"/>
    <w:rsid w:val="002D167E"/>
    <w:rsid w:val="002D7E0A"/>
    <w:rsid w:val="002E059F"/>
    <w:rsid w:val="002E25A9"/>
    <w:rsid w:val="00321797"/>
    <w:rsid w:val="0034305E"/>
    <w:rsid w:val="003A6F1F"/>
    <w:rsid w:val="004378E1"/>
    <w:rsid w:val="00471CC6"/>
    <w:rsid w:val="00492CB9"/>
    <w:rsid w:val="00506DA4"/>
    <w:rsid w:val="005C64CC"/>
    <w:rsid w:val="0062533B"/>
    <w:rsid w:val="00653E9F"/>
    <w:rsid w:val="00673F18"/>
    <w:rsid w:val="006B4D96"/>
    <w:rsid w:val="006D30AF"/>
    <w:rsid w:val="006E4228"/>
    <w:rsid w:val="00734C41"/>
    <w:rsid w:val="00781130"/>
    <w:rsid w:val="00824460"/>
    <w:rsid w:val="00884A3C"/>
    <w:rsid w:val="008F2DA0"/>
    <w:rsid w:val="00916FFA"/>
    <w:rsid w:val="00972280"/>
    <w:rsid w:val="009C6E10"/>
    <w:rsid w:val="009F6772"/>
    <w:rsid w:val="00A03E61"/>
    <w:rsid w:val="00A82A05"/>
    <w:rsid w:val="00AD0C8E"/>
    <w:rsid w:val="00AE7F9A"/>
    <w:rsid w:val="00B1010F"/>
    <w:rsid w:val="00B84F2D"/>
    <w:rsid w:val="00B970F9"/>
    <w:rsid w:val="00BD0173"/>
    <w:rsid w:val="00BD680D"/>
    <w:rsid w:val="00C34E9E"/>
    <w:rsid w:val="00C60B65"/>
    <w:rsid w:val="00CA4387"/>
    <w:rsid w:val="00CC0A77"/>
    <w:rsid w:val="00CD7896"/>
    <w:rsid w:val="00D15702"/>
    <w:rsid w:val="00D23A42"/>
    <w:rsid w:val="00D47F3E"/>
    <w:rsid w:val="00D51D50"/>
    <w:rsid w:val="00DE7DEB"/>
    <w:rsid w:val="00E20DF6"/>
    <w:rsid w:val="00E401FC"/>
    <w:rsid w:val="00EF72EB"/>
    <w:rsid w:val="00F179DE"/>
    <w:rsid w:val="00F30C38"/>
    <w:rsid w:val="00F34CE8"/>
    <w:rsid w:val="00F846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7783"/>
  <w15:chartTrackingRefBased/>
  <w15:docId w15:val="{C901E7A8-1824-43E9-B1FA-D60A22F6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80D"/>
    <w:pPr>
      <w:spacing w:line="360" w:lineRule="auto"/>
      <w:jc w:val="both"/>
    </w:pPr>
    <w:rPr>
      <w:rFonts w:ascii="PT Sans Narrow" w:hAnsi="PT Sans Narrow"/>
      <w:kern w:val="0"/>
      <w:sz w:val="26"/>
      <w:szCs w:val="26"/>
      <w14:ligatures w14:val="none"/>
    </w:rPr>
  </w:style>
  <w:style w:type="paragraph" w:styleId="Heading1">
    <w:name w:val="heading 1"/>
    <w:basedOn w:val="Normal"/>
    <w:next w:val="Normal"/>
    <w:link w:val="Heading1Char"/>
    <w:uiPriority w:val="9"/>
    <w:qFormat/>
    <w:rsid w:val="000C1CB0"/>
    <w:pPr>
      <w:keepNext/>
      <w:keepLines/>
      <w:numPr>
        <w:numId w:val="1"/>
      </w:numPr>
      <w:spacing w:before="360" w:after="240" w:line="276" w:lineRule="auto"/>
      <w:outlineLvl w:val="0"/>
    </w:pPr>
    <w:rPr>
      <w:rFonts w:ascii="Bebas Neue" w:eastAsiaTheme="majorEastAsia" w:hAnsi="Bebas Neue" w:cstheme="majorBidi"/>
      <w:bCs/>
      <w:color w:val="000000" w:themeColor="text1"/>
      <w:sz w:val="40"/>
      <w:szCs w:val="40"/>
    </w:rPr>
  </w:style>
  <w:style w:type="paragraph" w:styleId="Heading2">
    <w:name w:val="heading 2"/>
    <w:basedOn w:val="Normal"/>
    <w:next w:val="Normal"/>
    <w:link w:val="Heading2Char"/>
    <w:uiPriority w:val="9"/>
    <w:unhideWhenUsed/>
    <w:qFormat/>
    <w:rsid w:val="000C1CB0"/>
    <w:pPr>
      <w:keepNext/>
      <w:keepLines/>
      <w:numPr>
        <w:ilvl w:val="1"/>
        <w:numId w:val="1"/>
      </w:numPr>
      <w:spacing w:before="40" w:after="0"/>
      <w:outlineLvl w:val="1"/>
    </w:pPr>
    <w:rPr>
      <w:rFonts w:ascii="Bebas Neue" w:eastAsiaTheme="majorEastAsia" w:hAnsi="Bebas Neue" w:cstheme="majorBidi"/>
      <w:bCs/>
      <w:iCs/>
      <w:color w:val="44546A" w:themeColor="text2"/>
      <w:sz w:val="36"/>
      <w:szCs w:val="32"/>
    </w:rPr>
  </w:style>
  <w:style w:type="paragraph" w:styleId="Heading3">
    <w:name w:val="heading 3"/>
    <w:basedOn w:val="Normal"/>
    <w:next w:val="Normal"/>
    <w:link w:val="Heading3Char"/>
    <w:uiPriority w:val="9"/>
    <w:unhideWhenUsed/>
    <w:qFormat/>
    <w:rsid w:val="00D51D50"/>
    <w:pPr>
      <w:keepNext/>
      <w:keepLines/>
      <w:numPr>
        <w:ilvl w:val="2"/>
        <w:numId w:val="1"/>
      </w:numPr>
      <w:spacing w:before="40" w:after="240"/>
      <w:outlineLvl w:val="2"/>
    </w:pPr>
    <w:rPr>
      <w:rFonts w:ascii="Avenir Next Condensed" w:eastAsiaTheme="majorEastAsia" w:hAnsi="Avenir Next Condensed" w:cstheme="majorBidi"/>
      <w:bCs/>
      <w:sz w:val="32"/>
      <w:szCs w:val="32"/>
    </w:rPr>
  </w:style>
  <w:style w:type="paragraph" w:styleId="Heading4">
    <w:name w:val="heading 4"/>
    <w:basedOn w:val="Normal"/>
    <w:next w:val="Normal"/>
    <w:link w:val="Heading4Char"/>
    <w:uiPriority w:val="9"/>
    <w:semiHidden/>
    <w:unhideWhenUsed/>
    <w:qFormat/>
    <w:rsid w:val="000C1CB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1CB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CB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CB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C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C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CB0"/>
    <w:rPr>
      <w:rFonts w:ascii="Bebas Neue" w:eastAsiaTheme="majorEastAsia" w:hAnsi="Bebas Neue" w:cstheme="majorBidi"/>
      <w:bCs/>
      <w:color w:val="000000" w:themeColor="text1"/>
      <w:kern w:val="0"/>
      <w:sz w:val="40"/>
      <w:szCs w:val="40"/>
      <w14:ligatures w14:val="none"/>
    </w:rPr>
  </w:style>
  <w:style w:type="character" w:customStyle="1" w:styleId="Heading2Char">
    <w:name w:val="Heading 2 Char"/>
    <w:basedOn w:val="DefaultParagraphFont"/>
    <w:link w:val="Heading2"/>
    <w:uiPriority w:val="9"/>
    <w:rsid w:val="000C1CB0"/>
    <w:rPr>
      <w:rFonts w:ascii="Bebas Neue" w:eastAsiaTheme="majorEastAsia" w:hAnsi="Bebas Neue" w:cstheme="majorBidi"/>
      <w:bCs/>
      <w:iCs/>
      <w:color w:val="44546A" w:themeColor="text2"/>
      <w:kern w:val="0"/>
      <w:sz w:val="36"/>
      <w:szCs w:val="32"/>
      <w14:ligatures w14:val="none"/>
    </w:rPr>
  </w:style>
  <w:style w:type="character" w:customStyle="1" w:styleId="Heading3Char">
    <w:name w:val="Heading 3 Char"/>
    <w:basedOn w:val="DefaultParagraphFont"/>
    <w:link w:val="Heading3"/>
    <w:uiPriority w:val="9"/>
    <w:rsid w:val="00D51D50"/>
    <w:rPr>
      <w:rFonts w:ascii="Avenir Next Condensed" w:eastAsiaTheme="majorEastAsia" w:hAnsi="Avenir Next Condensed" w:cstheme="majorBidi"/>
      <w:bCs/>
      <w:kern w:val="0"/>
      <w:sz w:val="32"/>
      <w:szCs w:val="32"/>
      <w14:ligatures w14:val="none"/>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2446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469D"/>
    <w:rPr>
      <w:rFonts w:ascii="Consolas" w:hAnsi="Consolas"/>
      <w:kern w:val="0"/>
      <w:sz w:val="21"/>
      <w:szCs w:val="21"/>
      <w14:ligatures w14:val="none"/>
    </w:rPr>
  </w:style>
  <w:style w:type="paragraph" w:styleId="Revision">
    <w:name w:val="Revision"/>
    <w:hidden/>
    <w:uiPriority w:val="99"/>
    <w:semiHidden/>
    <w:rsid w:val="001D5D11"/>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12682E"/>
    <w:rPr>
      <w:sz w:val="16"/>
      <w:szCs w:val="16"/>
    </w:rPr>
  </w:style>
  <w:style w:type="paragraph" w:styleId="CommentText">
    <w:name w:val="annotation text"/>
    <w:basedOn w:val="Normal"/>
    <w:link w:val="CommentTextChar"/>
    <w:uiPriority w:val="99"/>
    <w:unhideWhenUsed/>
    <w:rsid w:val="0012682E"/>
    <w:pPr>
      <w:spacing w:line="240" w:lineRule="auto"/>
    </w:pPr>
    <w:rPr>
      <w:sz w:val="20"/>
      <w:szCs w:val="20"/>
    </w:rPr>
  </w:style>
  <w:style w:type="character" w:customStyle="1" w:styleId="CommentTextChar">
    <w:name w:val="Comment Text Char"/>
    <w:basedOn w:val="DefaultParagraphFont"/>
    <w:link w:val="CommentText"/>
    <w:uiPriority w:val="99"/>
    <w:rsid w:val="0012682E"/>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2682E"/>
    <w:rPr>
      <w:b/>
      <w:bCs/>
    </w:rPr>
  </w:style>
  <w:style w:type="character" w:customStyle="1" w:styleId="CommentSubjectChar">
    <w:name w:val="Comment Subject Char"/>
    <w:basedOn w:val="CommentTextChar"/>
    <w:link w:val="CommentSubject"/>
    <w:uiPriority w:val="99"/>
    <w:semiHidden/>
    <w:rsid w:val="0012682E"/>
    <w:rPr>
      <w:b/>
      <w:bCs/>
      <w:kern w:val="0"/>
      <w:sz w:val="20"/>
      <w:szCs w:val="20"/>
      <w14:ligatures w14:val="none"/>
    </w:rPr>
  </w:style>
  <w:style w:type="character" w:customStyle="1" w:styleId="Heading4Char">
    <w:name w:val="Heading 4 Char"/>
    <w:basedOn w:val="DefaultParagraphFont"/>
    <w:link w:val="Heading4"/>
    <w:uiPriority w:val="9"/>
    <w:semiHidden/>
    <w:rsid w:val="000C1CB0"/>
    <w:rPr>
      <w:rFonts w:asciiTheme="majorHAnsi" w:eastAsiaTheme="majorEastAsia" w:hAnsiTheme="majorHAnsi"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0C1CB0"/>
    <w:rPr>
      <w:rFonts w:asciiTheme="majorHAnsi" w:eastAsiaTheme="majorEastAsia" w:hAnsiTheme="majorHAnsi"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0C1CB0"/>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0C1CB0"/>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0C1CB0"/>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C1CB0"/>
    <w:rPr>
      <w:rFonts w:asciiTheme="majorHAnsi" w:eastAsiaTheme="majorEastAsia" w:hAnsiTheme="majorHAnsi" w:cstheme="majorBidi"/>
      <w:i/>
      <w:iCs/>
      <w:color w:val="272727" w:themeColor="text1" w:themeTint="D8"/>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43</Pages>
  <Words>8998</Words>
  <Characters>60023</Characters>
  <Application>Microsoft Office Word</Application>
  <DocSecurity>0</DocSecurity>
  <Lines>1053</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28</cp:revision>
  <dcterms:created xsi:type="dcterms:W3CDTF">2023-05-16T16:38:00Z</dcterms:created>
  <dcterms:modified xsi:type="dcterms:W3CDTF">2023-06-22T11:05:00Z</dcterms:modified>
</cp:coreProperties>
</file>