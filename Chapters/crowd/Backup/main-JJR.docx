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65AEFF98" w:rsidR="00781130" w:rsidRPr="00781130" w:rsidRDefault="00781130" w:rsidP="000C1CB0">
      <w:r w:rsidRPr="00781130">
        <w:t>\</w:t>
      </w:r>
      <w:proofErr w:type="gramStart"/>
      <w:r w:rsidRPr="00781130">
        <w:t>abstract{</w:t>
      </w:r>
      <w:proofErr w:type="gramEnd"/>
      <w:r w:rsidRPr="00781130">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t>an improved</w:t>
      </w:r>
      <w:r w:rsidRPr="00781130">
        <w:t xml:space="preserve"> aggregation of labels </w:t>
      </w:r>
      <w:r w:rsidR="0034305E">
        <w:t>for</w:t>
      </w:r>
      <w:r w:rsidRPr="00781130">
        <w:t xml:space="preserve"> both crowdsourcing and ensemble learning scenarios. The proposed method uses the consistency of the annotators </w:t>
      </w:r>
      <w:commentRangeStart w:id="0"/>
      <w:r w:rsidR="00884A3C">
        <w:t>versus</w:t>
      </w:r>
      <w:r w:rsidR="009C6E10">
        <w:t xml:space="preserve"> </w:t>
      </w:r>
      <w:commentRangeEnd w:id="0"/>
      <w:r w:rsidR="00321797">
        <w:rPr>
          <w:rStyle w:val="CommentReference"/>
        </w:rPr>
        <w:commentReference w:id="0"/>
      </w:r>
      <w:r w:rsidR="009C6E10">
        <w:t xml:space="preserve">a trained classifier </w:t>
      </w:r>
      <w:r w:rsidR="00CD7896">
        <w:t>to determine a reliability score for each annotator</w:t>
      </w:r>
      <w:r w:rsidRPr="00781130">
        <w:t xml:space="preserve">. </w:t>
      </w:r>
      <w:commentRangeStart w:id="1"/>
      <w:r w:rsidRPr="00781130">
        <w:t xml:space="preserve">The experimental results show that the proposed technique generates a </w:t>
      </w:r>
      <w:r w:rsidR="00CD7896">
        <w:t>reliability score</w:t>
      </w:r>
      <w:r w:rsidR="00CD7896" w:rsidRPr="00781130">
        <w:t xml:space="preserve"> </w:t>
      </w:r>
      <w:r w:rsidRPr="00781130">
        <w:t>that closely follows the annotator's degree of reliability</w:t>
      </w:r>
      <w:commentRangeEnd w:id="1"/>
      <w:r w:rsidR="00CD7896">
        <w:rPr>
          <w:rStyle w:val="CommentReference"/>
        </w:rPr>
        <w:commentReference w:id="1"/>
      </w:r>
      <w:r w:rsidRPr="00781130">
        <w:t xml:space="preserve">. </w:t>
      </w:r>
      <w:commentRangeStart w:id="2"/>
      <w:commentRangeEnd w:id="2"/>
      <w:r w:rsidR="0012682E">
        <w:rPr>
          <w:rStyle w:val="CommentReference"/>
        </w:rPr>
        <w:commentReference w:id="2"/>
      </w:r>
      <w:r w:rsidRPr="00781130">
        <w:t xml:space="preserve">Experiments performed on a variety of crowdsourcing datasets indicate that the proposed method outperforms prior methods in terms of </w:t>
      </w:r>
      <w:commentRangeStart w:id="3"/>
      <w:r w:rsidRPr="00781130">
        <w:t>accuracy</w:t>
      </w:r>
      <w:commentRangeEnd w:id="3"/>
      <w:r w:rsidR="006D30AF">
        <w:rPr>
          <w:rStyle w:val="CommentReference"/>
        </w:rPr>
        <w:commentReference w:id="3"/>
      </w:r>
      <w:r w:rsidRPr="00781130">
        <w:t>, with improvement over all investigated benchmarks (Gold Majority Vote, MV, MMSR, Wawa, Zero-Based Skill, GLAD, and Dawid Skene), particularly when few annotators are available.}</w:t>
      </w:r>
    </w:p>
    <w:p w14:paraId="44229E2A" w14:textId="77777777" w:rsidR="00781130" w:rsidRPr="00781130" w:rsidRDefault="00781130" w:rsidP="000C1CB0">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0C1CB0">
      <w:r w:rsidRPr="00781130">
        <w:t>\</w:t>
      </w:r>
      <w:proofErr w:type="spellStart"/>
      <w:proofErr w:type="gramStart"/>
      <w:r w:rsidRPr="00781130">
        <w:t>maketitle</w:t>
      </w:r>
      <w:proofErr w:type="spellEnd"/>
      <w:proofErr w:type="gramEnd"/>
    </w:p>
    <w:p w14:paraId="691ECC16" w14:textId="77777777" w:rsidR="000C1CB0" w:rsidRPr="00781130" w:rsidRDefault="000C1CB0" w:rsidP="000C1CB0"/>
    <w:p w14:paraId="3A81D6CB" w14:textId="77777777" w:rsidR="00781130" w:rsidRPr="00781130" w:rsidRDefault="00781130" w:rsidP="000C1CB0">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0C1CB0">
      <w:r w:rsidRPr="00781130">
        <w:t>Supervised learning techniques require a large amount of labeled data to train models to classify new data~\cite{jiang_wrapper_</w:t>
      </w:r>
      <w:proofErr w:type="gramStart"/>
      <w:r w:rsidRPr="00781130">
        <w:t>2019,jiang</w:t>
      </w:r>
      <w:proofErr w:type="gramEnd"/>
      <w:r w:rsidRPr="00781130">
        <w:t>_class_2019}. Traditionally, data labeling has been assigned to experts in the domain or well-trained annotators~\cite{tian_MaxMargin_2019}. Although this method produces high-quality labels, it is inefficient and costly~\cite{li_noise_</w:t>
      </w:r>
      <w:proofErr w:type="gramStart"/>
      <w:r w:rsidRPr="00781130">
        <w:t>2016,li</w:t>
      </w:r>
      <w:proofErr w:type="gramEnd"/>
      <w:r w:rsidRPr="00781130">
        <w:t xml:space="preserve">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w:t>
      </w:r>
      <w:r w:rsidRPr="00781130">
        <w:lastRenderedPageBreak/>
        <w:t>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0C1CB0">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0C1CB0">
      <w:r w:rsidRPr="00781130">
        <w:t xml:space="preserve">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w:t>
      </w:r>
      <w:r w:rsidRPr="00781130">
        <w:lastRenderedPageBreak/>
        <w:t>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0C1CB0">
      <w:r w:rsidRPr="00781130">
        <w:t>Prior information may be used to enhance the label aggregation procedure.</w:t>
      </w:r>
    </w:p>
    <w:p w14:paraId="27B1A2DE" w14:textId="77777777" w:rsidR="00781130" w:rsidRPr="00781130" w:rsidRDefault="00781130" w:rsidP="000C1CB0">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0C1CB0">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23C8BB9B" w:rsidR="00781130" w:rsidRPr="00781130" w:rsidRDefault="00781130" w:rsidP="000C1CB0">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4"/>
      <w:commentRangeEnd w:id="4"/>
      <w:r w:rsidR="00CD7896">
        <w:rPr>
          <w:rStyle w:val="CommentReference"/>
        </w:rPr>
        <w:commentReference w:id="4"/>
      </w:r>
      <w:r w:rsidRPr="00781130">
        <w:t>.</w:t>
      </w:r>
    </w:p>
    <w:p w14:paraId="3242EC90" w14:textId="5E64746C" w:rsidR="00781130" w:rsidRPr="00781130" w:rsidRDefault="00781130" w:rsidP="000C1CB0">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commentRangeStart w:id="5"/>
      <w:r w:rsidR="00884A3C">
        <w:t xml:space="preserve">versus </w:t>
      </w:r>
      <w:commentRangeEnd w:id="5"/>
      <w:r w:rsidR="00321797">
        <w:rPr>
          <w:rStyle w:val="CommentReference"/>
        </w:rPr>
        <w:commentReference w:id="5"/>
      </w:r>
      <w:r w:rsidR="00884A3C">
        <w:t>a trained classifier to determine</w:t>
      </w:r>
      <w:r w:rsidRPr="00781130">
        <w:t xml:space="preserve"> their reliability. </w:t>
      </w:r>
      <w:commentRangeStart w:id="6"/>
      <w:r w:rsidR="00884A3C" w:rsidRPr="00781130">
        <w:t xml:space="preserve">The experimental results show that the proposed technique generates a </w:t>
      </w:r>
      <w:r w:rsidR="00884A3C">
        <w:t>reliability score</w:t>
      </w:r>
      <w:r w:rsidR="00884A3C" w:rsidRPr="00781130">
        <w:t xml:space="preserve"> that closely follows the </w:t>
      </w:r>
      <w:r w:rsidR="00884A3C" w:rsidRPr="00781130">
        <w:lastRenderedPageBreak/>
        <w:t>annotator's degree of reliability</w:t>
      </w:r>
      <w:commentRangeEnd w:id="6"/>
      <w:r w:rsidR="00884A3C">
        <w:rPr>
          <w:rStyle w:val="CommentReference"/>
        </w:rPr>
        <w:commentReference w:id="6"/>
      </w:r>
      <w:r w:rsidR="00884A3C">
        <w:t xml:space="preserve">. </w:t>
      </w:r>
      <w:r w:rsidRPr="00781130">
        <w:t>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4C7A1313" w14:textId="731C066E" w:rsidR="00781130" w:rsidRDefault="00781130" w:rsidP="000C1CB0">
      <w:r w:rsidRPr="00781130">
        <w:t>The remainder of this paper is organized as follows. Section</w:t>
      </w:r>
      <w:ins w:id="7" w:author="artin majdi" w:date="2023-06-19T21:44:00Z">
        <w:r w:rsidR="003A6F1F">
          <w:t>~\ref{</w:t>
        </w:r>
        <w:proofErr w:type="spellStart"/>
        <w:proofErr w:type="gramStart"/>
        <w:r w:rsidR="003A6F1F">
          <w:t>sec:crowd</w:t>
        </w:r>
        <w:proofErr w:type="gramEnd"/>
        <w:r w:rsidR="003A6F1F">
          <w:t>.relatedwork</w:t>
        </w:r>
        <w:proofErr w:type="spellEnd"/>
        <w:r w:rsidR="003A6F1F">
          <w:t>}</w:t>
        </w:r>
      </w:ins>
      <w:del w:id="8" w:author="artin majdi" w:date="2023-06-19T21:44:00Z">
        <w:r w:rsidRPr="00781130" w:rsidDel="003A6F1F">
          <w:delText xml:space="preserve"> 2</w:delText>
        </w:r>
      </w:del>
      <w:r w:rsidRPr="00781130">
        <w:t xml:space="preserve"> examines related work involving label aggregation algorithms. In Section</w:t>
      </w:r>
      <w:ins w:id="9" w:author="artin majdi" w:date="2023-06-19T21:45:00Z">
        <w:r w:rsidR="003A6F1F">
          <w:t>~\ref{</w:t>
        </w:r>
        <w:proofErr w:type="spellStart"/>
        <w:proofErr w:type="gramStart"/>
        <w:r w:rsidR="003A6F1F">
          <w:t>sec:crowd</w:t>
        </w:r>
        <w:proofErr w:type="gramEnd"/>
        <w:r w:rsidR="003A6F1F">
          <w:t>.method</w:t>
        </w:r>
        <w:proofErr w:type="spellEnd"/>
        <w:r w:rsidR="003A6F1F">
          <w:t>}</w:t>
        </w:r>
      </w:ins>
      <w:del w:id="10" w:author="artin majdi" w:date="2023-06-19T21:45:00Z">
        <w:r w:rsidRPr="00781130" w:rsidDel="003A6F1F">
          <w:delText xml:space="preserve"> 3</w:delText>
        </w:r>
      </w:del>
      <w:r w:rsidRPr="00781130">
        <w:t>, we provide a detailed explanation of our proposed technique. Section</w:t>
      </w:r>
      <w:ins w:id="11" w:author="artin majdi" w:date="2023-06-19T21:46:00Z">
        <w:r w:rsidR="003A6F1F">
          <w:t>\ref</w:t>
        </w:r>
        <w:r w:rsidR="003A6F1F">
          <w:t>{</w:t>
        </w:r>
        <w:proofErr w:type="spellStart"/>
        <w:proofErr w:type="gramStart"/>
        <w:r w:rsidR="003A6F1F">
          <w:t>sec:crowd</w:t>
        </w:r>
        <w:proofErr w:type="gramEnd"/>
        <w:r w:rsidR="003A6F1F">
          <w:t>.results</w:t>
        </w:r>
        <w:proofErr w:type="spellEnd"/>
        <w:r w:rsidR="003A6F1F">
          <w:t>}</w:t>
        </w:r>
      </w:ins>
      <w:del w:id="12" w:author="artin majdi" w:date="2023-06-19T21:46:00Z">
        <w:r w:rsidRPr="00781130" w:rsidDel="003A6F1F">
          <w:delText xml:space="preserve"> 4</w:delText>
        </w:r>
      </w:del>
      <w:r w:rsidRPr="00781130">
        <w:t xml:space="preserve"> presents the experiments and findings. Finally, Section</w:t>
      </w:r>
      <w:ins w:id="13" w:author="artin majdi" w:date="2023-06-19T21:45:00Z">
        <w:r w:rsidR="003A6F1F">
          <w:t>~\ref{</w:t>
        </w:r>
        <w:proofErr w:type="spellStart"/>
        <w:proofErr w:type="gramStart"/>
        <w:r w:rsidR="003A6F1F">
          <w:t>sec:crowd</w:t>
        </w:r>
        <w:proofErr w:type="gramEnd"/>
        <w:r w:rsidR="003A6F1F">
          <w:t>.discussion</w:t>
        </w:r>
        <w:proofErr w:type="spellEnd"/>
        <w:r w:rsidR="003A6F1F">
          <w:t>}</w:t>
        </w:r>
      </w:ins>
      <w:del w:id="14"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0C1CB0"/>
    <w:p w14:paraId="023A93AD" w14:textId="7A22AA9D" w:rsidR="00781130" w:rsidRPr="00781130" w:rsidRDefault="00781130" w:rsidP="000C1CB0">
      <w:pPr>
        <w:pStyle w:val="Heading1"/>
      </w:pPr>
      <w:r w:rsidRPr="00781130">
        <w:t>\</w:t>
      </w:r>
      <w:proofErr w:type="gramStart"/>
      <w:r w:rsidRPr="00781130">
        <w:t>section{</w:t>
      </w:r>
      <w:proofErr w:type="gramEnd"/>
      <w:r w:rsidRPr="00781130">
        <w:t>Related Work}</w:t>
      </w:r>
      <w:ins w:id="15" w:author="artin majdi" w:date="2023-06-19T21:44:00Z">
        <w:r w:rsidR="003A6F1F">
          <w:t>\label{</w:t>
        </w:r>
        <w:proofErr w:type="spellStart"/>
        <w:r w:rsidR="003A6F1F">
          <w:t>sec:crowd.relatedwork</w:t>
        </w:r>
        <w:proofErr w:type="spellEnd"/>
        <w:r w:rsidR="003A6F1F">
          <w:t>}</w:t>
        </w:r>
      </w:ins>
    </w:p>
    <w:p w14:paraId="1C400A2C" w14:textId="77777777" w:rsidR="00781130" w:rsidRPr="00781130" w:rsidRDefault="00781130" w:rsidP="000C1CB0">
      <w:r w:rsidRPr="00781130">
        <w:t xml:space="preserve">Numerous label aggregation algorithms have been developed to capture the complexity of crowdsourced </w:t>
      </w:r>
      <w:proofErr w:type="spellStart"/>
      <w:r w:rsidRPr="00781130">
        <w:t>labeling~systems</w:t>
      </w:r>
      <w:proofErr w:type="spellEnd"/>
      <w:r w:rsidRPr="00781130">
        <w:t>,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w:t>
      </w:r>
      <w:r w:rsidRPr="00781130">
        <w:lastRenderedPageBreak/>
        <w:t>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0C1CB0">
      <w:r w:rsidRPr="00781130">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w:t>
      </w:r>
      <w:proofErr w:type="gramStart"/>
      <w:r w:rsidRPr="00781130">
        <w:t>cite{</w:t>
      </w:r>
      <w:proofErr w:type="gramEnd"/>
      <w:r w:rsidRPr="00781130">
        <w:t>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0C1CB0">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0C1CB0">
      <w:r w:rsidRPr="00781130">
        <w:lastRenderedPageBreak/>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7777777" w:rsidR="00781130" w:rsidRPr="00781130" w:rsidRDefault="00781130" w:rsidP="000C1CB0">
      <w:r w:rsidRPr="00781130">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proofErr w:type="gramStart"/>
      <w:r w:rsidRPr="00781130">
        <w:t>alpha}^</w:t>
      </w:r>
      <w:proofErr w:type="gramEnd"/>
      <w:r w:rsidRPr="00781130">
        <w:t>{(</w:t>
      </w:r>
      <w:proofErr w:type="spellStart"/>
      <w:r w:rsidRPr="00781130">
        <w:t>i</w:t>
      </w:r>
      <w:proofErr w:type="spellEnd"/>
      <w:r w:rsidRPr="00781130">
        <w:t>)} $ for the annotator $\alpha $ and 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alpha}=\tau_\alpha\left(1+{\left(s_{\alpha}^{(i)}\right)}^{2}\right) $. However, 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xml:space="preserve">)} $ will result in propagating the errors and biases of their labels during </w:t>
      </w:r>
      <w:r w:rsidRPr="00781130">
        <w:lastRenderedPageBreak/>
        <w:t>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0C1CB0">
      <w:pPr>
        <w:pStyle w:val="Heading1"/>
      </w:pPr>
      <w:r w:rsidRPr="000C1CB0">
        <w:t>\</w:t>
      </w:r>
      <w:proofErr w:type="gramStart"/>
      <w:r w:rsidRPr="000C1CB0">
        <w:t>section{</w:t>
      </w:r>
      <w:proofErr w:type="gramEnd"/>
      <w:r w:rsidRPr="000C1CB0">
        <w:t>Methods}</w:t>
      </w:r>
      <w:ins w:id="16" w:author="artin majdi" w:date="2023-06-19T21:29:00Z">
        <w:r w:rsidR="00824460">
          <w:t>\label{</w:t>
        </w:r>
        <w:proofErr w:type="spellStart"/>
        <w:r w:rsidR="00824460">
          <w:t>sec:crowd.method</w:t>
        </w:r>
        <w:proofErr w:type="spellEnd"/>
        <w:r w:rsidR="00824460">
          <w:t>}</w:t>
        </w:r>
      </w:ins>
    </w:p>
    <w:p w14:paraId="1E1CFB81" w14:textId="2D27920C" w:rsidR="00781130" w:rsidRPr="00781130" w:rsidRDefault="00781130" w:rsidP="000C1CB0">
      <w:r w:rsidRPr="00781130">
        <w:t>We propose a novel method</w:t>
      </w:r>
      <w:del w:id="17" w:author="artin majdi" w:date="2023-06-19T21:29:00Z">
        <w:r w:rsidRPr="00781130" w:rsidDel="00824460">
          <w:delText xml:space="preserve">  </w:delText>
        </w:r>
      </w:del>
      <w:ins w:id="18" w:author="artin majdi" w:date="2023-06-19T21:29:00Z">
        <w:r w:rsidR="00824460">
          <w:t xml:space="preserve"> </w:t>
        </w:r>
      </w:ins>
      <w:r w:rsidRPr="00781130">
        <w:t>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xml:space="preserve">.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w:t>
      </w:r>
      <w:r w:rsidR="001F239A">
        <w:t>Section 4</w:t>
      </w:r>
      <w:r w:rsidRPr="00781130">
        <w:t xml:space="preserve">, the proposed crowd-certain method is not only comparable to other techniques in terms of accuracy for scenarios with </w:t>
      </w:r>
      <w:proofErr w:type="gramStart"/>
      <w:r w:rsidRPr="00781130">
        <w:t>a large number of</w:t>
      </w:r>
      <w:proofErr w:type="gramEnd"/>
      <w:r w:rsidRPr="00781130">
        <w:t xml:space="preserve">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w:t>
      </w:r>
      <w:r w:rsidRPr="00781130">
        <w:lastRenderedPageBreak/>
        <w:t>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0C1CB0">
      <w:pPr>
        <w:pStyle w:val="Heading2"/>
      </w:pPr>
      <w:r w:rsidRPr="000C1CB0">
        <w:t>\</w:t>
      </w:r>
      <w:proofErr w:type="gramStart"/>
      <w:r w:rsidRPr="000C1CB0">
        <w:t>subsection{</w:t>
      </w:r>
      <w:proofErr w:type="gramEnd"/>
      <w:r w:rsidRPr="000C1CB0">
        <w:t>Glossary of Symbols}</w:t>
      </w:r>
    </w:p>
    <w:p w14:paraId="0904F35D" w14:textId="68663A35" w:rsidR="00781130" w:rsidRPr="00781130" w:rsidRDefault="001F239A" w:rsidP="000C1CB0">
      <w:r>
        <w:t>For convenience, the following list summarizes the major symbols used in the subsequent discussion</w:t>
      </w:r>
      <w:r w:rsidR="00781130" w:rsidRPr="00781130">
        <w:t>:</w:t>
      </w:r>
    </w:p>
    <w:p w14:paraId="1DF8E9AA" w14:textId="646CFED9" w:rsidR="00781130" w:rsidRPr="00781130" w:rsidRDefault="00781130" w:rsidP="000C1CB0">
      <w:r w:rsidRPr="00781130">
        <w:t>\</w:t>
      </w:r>
      <w:proofErr w:type="gramStart"/>
      <w:r w:rsidRPr="00781130">
        <w:t>begin</w:t>
      </w:r>
      <w:proofErr w:type="gramEnd"/>
      <w:r w:rsidRPr="00781130">
        <w:t>{</w:t>
      </w:r>
      <w:r w:rsidRPr="006B4D96">
        <w:t>itemize}</w:t>
      </w:r>
      <w:ins w:id="19" w:author="artin majdi" w:date="2023-06-19T21:12:00Z">
        <w:r w:rsidR="00F179DE" w:rsidRPr="006B4D96">
          <w:rPr>
            <w:rPrChange w:id="20" w:author="artin majdi" w:date="2023-06-19T21:36:00Z">
              <w:rPr>
                <w:rFonts w:ascii="Monaco" w:hAnsi="Monaco"/>
                <w:color w:val="FFFFFF"/>
                <w:highlight w:val="black"/>
              </w:rPr>
            </w:rPrChange>
          </w:rPr>
          <w:t>[</w:t>
        </w:r>
        <w:proofErr w:type="spellStart"/>
        <w:r w:rsidR="00F179DE" w:rsidRPr="006B4D96">
          <w:rPr>
            <w:rPrChange w:id="21" w:author="artin majdi" w:date="2023-06-19T21:36:00Z">
              <w:rPr>
                <w:rFonts w:ascii="Monaco" w:hAnsi="Monaco"/>
                <w:color w:val="FFFFFF"/>
                <w:highlight w:val="black"/>
              </w:rPr>
            </w:rPrChange>
          </w:rPr>
          <w:t>itemsep</w:t>
        </w:r>
        <w:proofErr w:type="spellEnd"/>
        <w:r w:rsidR="00F179DE" w:rsidRPr="006B4D96">
          <w:rPr>
            <w:rPrChange w:id="22" w:author="artin majdi" w:date="2023-06-19T21:36:00Z">
              <w:rPr>
                <w:rFonts w:ascii="Monaco" w:hAnsi="Monaco"/>
                <w:color w:val="FFFFFF"/>
                <w:highlight w:val="black"/>
              </w:rPr>
            </w:rPrChange>
          </w:rPr>
          <w:t>=1em]</w:t>
        </w:r>
      </w:ins>
    </w:p>
    <w:p w14:paraId="7128DF0B" w14:textId="77777777" w:rsidR="00781130" w:rsidDel="006B4D96" w:rsidRDefault="00781130" w:rsidP="000C1CB0">
      <w:pPr>
        <w:rPr>
          <w:del w:id="23" w:author="artin majdi" w:date="2023-06-19T21:35: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54D7F973" w:rsidR="00F34CE8" w:rsidRPr="00781130" w:rsidRDefault="00F34CE8" w:rsidP="006B4D96">
      <w:commentRangeStart w:id="24"/>
      <w:del w:id="25" w:author="artin majdi" w:date="2023-06-19T21:12:00Z">
        <w:r w:rsidDel="00F179DE">
          <w:delText>\setlength{itemsep}{1em}</w:delText>
        </w:r>
        <w:commentRangeEnd w:id="24"/>
        <w:r w:rsidR="00C60B65" w:rsidDel="00F179DE">
          <w:rPr>
            <w:rStyle w:val="CommentReference"/>
          </w:rPr>
          <w:commentReference w:id="24"/>
        </w:r>
      </w:del>
    </w:p>
    <w:p w14:paraId="3BA8A951" w14:textId="77777777" w:rsidR="00781130" w:rsidRPr="00781130" w:rsidRDefault="00781130" w:rsidP="000C1CB0">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0C1CB0">
      <w:r w:rsidRPr="00781130">
        <w:t xml:space="preserve">    \</w:t>
      </w:r>
      <w:proofErr w:type="gramStart"/>
      <w:r w:rsidRPr="00781130">
        <w:t>item  $</w:t>
      </w:r>
      <w:proofErr w:type="gramEnd"/>
      <w:r w:rsidRPr="00781130">
        <w:t>M$: Number of annotators.</w:t>
      </w:r>
    </w:p>
    <w:p w14:paraId="1AEDBEC3" w14:textId="77777777" w:rsidR="00781130" w:rsidRPr="00781130" w:rsidRDefault="00781130" w:rsidP="000C1CB0">
      <w:r w:rsidRPr="00781130">
        <w:t xml:space="preserve">    \</w:t>
      </w:r>
      <w:proofErr w:type="gramStart"/>
      <w:r w:rsidRPr="00781130">
        <w:t>item  $</w:t>
      </w:r>
      <w:proofErr w:type="spellStart"/>
      <w:proofErr w:type="gramEnd"/>
      <w:r w:rsidRPr="00781130">
        <w:t>y_k</w:t>
      </w:r>
      <w:proofErr w:type="spellEnd"/>
      <w:r w:rsidRPr="00781130">
        <w:t>^{(</w:t>
      </w:r>
      <w:proofErr w:type="spellStart"/>
      <w:r w:rsidRPr="00781130">
        <w:t>i</w:t>
      </w:r>
      <w:proofErr w:type="spellEnd"/>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77777777" w:rsidR="00781130" w:rsidRPr="00781130" w:rsidRDefault="00781130" w:rsidP="000C1CB0">
      <w:r w:rsidRPr="00781130">
        <w:t xml:space="preserve">    \</w:t>
      </w:r>
      <w:proofErr w:type="gramStart"/>
      <w:r w:rsidRPr="00781130">
        <w:t>item  $</w:t>
      </w:r>
      <w:proofErr w:type="gramEnd"/>
      <w:r w:rsidRPr="00781130">
        <w:t>z_{\</w:t>
      </w:r>
      <w:proofErr w:type="spellStart"/>
      <w:r w:rsidRPr="00781130">
        <w:t>alpha,k</w:t>
      </w:r>
      <w:proofErr w:type="spellEnd"/>
      <w:r w:rsidRPr="00781130">
        <w:t>}^{(</w:t>
      </w:r>
      <w:proofErr w:type="spellStart"/>
      <w:r w:rsidRPr="00781130">
        <w:t>i</w:t>
      </w:r>
      <w:proofErr w:type="spellEnd"/>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77777777" w:rsidR="00781130" w:rsidRPr="00781130" w:rsidRDefault="00781130" w:rsidP="000C1CB0">
      <w:r w:rsidRPr="00781130">
        <w:t xml:space="preserve">    \</w:t>
      </w:r>
      <w:proofErr w:type="gramStart"/>
      <w:r w:rsidRPr="00781130">
        <w:t>item  $</w:t>
      </w:r>
      <w:proofErr w:type="gramEnd"/>
      <w:r w:rsidRPr="00781130">
        <w:t>{{\underset\alpha{\mathrm{MV}}}{\left(z_{\alpha,k}^{(i)}\right)}}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0B86EA94" w:rsidR="00781130" w:rsidRPr="00781130" w:rsidRDefault="00781130" w:rsidP="000C1CB0">
      <w:r w:rsidRPr="00781130">
        <w:t xml:space="preserve">    \</w:t>
      </w:r>
      <w:proofErr w:type="gramStart"/>
      <w:r w:rsidRPr="00781130">
        <w:t>item  $</w:t>
      </w:r>
      <w:proofErr w:type="gramEnd"/>
      <w:r w:rsidRPr="00781130">
        <w:t>\pi_{\</w:t>
      </w:r>
      <w:proofErr w:type="spellStart"/>
      <w:r w:rsidRPr="00781130">
        <w:t>alpha,k</w:t>
      </w:r>
      <w:proofErr w:type="spellEnd"/>
      <w:r w:rsidRPr="00781130">
        <w:t xml:space="preserve">} $: </w:t>
      </w:r>
      <w:r w:rsidR="009C6E10">
        <w:t>Probability threshold used</w:t>
      </w:r>
      <w:r w:rsidRPr="00781130">
        <w:t xml:space="preserve"> to generate sample </w:t>
      </w:r>
      <w:r w:rsidR="009C6E10">
        <w:t xml:space="preserve">binary </w:t>
      </w:r>
      <w:r w:rsidRPr="00781130">
        <w:t xml:space="preserve">labels for annotator $\alpha $ for class $k $. For example, </w:t>
      </w:r>
      <w:r w:rsidR="009C6E10">
        <w:t>the threshold values</w:t>
      </w:r>
      <w:r w:rsidR="009C6E10" w:rsidRPr="00781130">
        <w:t xml:space="preserve"> </w:t>
      </w:r>
      <w:r w:rsidRPr="00781130">
        <w:t>may be obtained from a uniform distribution in the interval $0.4 $ to $1 $, i.e., $\pi_{\</w:t>
      </w:r>
      <w:proofErr w:type="spellStart"/>
      <w:proofErr w:type="gramStart"/>
      <w:r w:rsidRPr="00781130">
        <w:t>alpha,k</w:t>
      </w:r>
      <w:proofErr w:type="spellEnd"/>
      <w:proofErr w:type="gramEnd"/>
      <w:r w:rsidRPr="00781130">
        <w:t>} \sim U(0.4,1) $.</w:t>
      </w:r>
    </w:p>
    <w:p w14:paraId="6F382478" w14:textId="77777777" w:rsidR="00781130" w:rsidRPr="00781130" w:rsidRDefault="00781130" w:rsidP="000C1CB0">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77777777" w:rsidR="00781130" w:rsidRPr="00781130" w:rsidRDefault="00781130" w:rsidP="000C1CB0">
      <w:r w:rsidRPr="00781130">
        <w:t xml:space="preserve">    \</w:t>
      </w:r>
      <w:proofErr w:type="gramStart"/>
      <w:r w:rsidRPr="00781130">
        <w:t>item  $</w:t>
      </w:r>
      <w:proofErr w:type="gramEnd"/>
      <w:r w:rsidRPr="00781130">
        <w:t>Y^{(</w:t>
      </w:r>
      <w:proofErr w:type="spellStart"/>
      <w:r w:rsidRPr="00781130">
        <w:t>i</w:t>
      </w:r>
      <w:proofErr w:type="spellEnd"/>
      <w:r w:rsidRPr="00781130">
        <w:t>)}=\left\{y_1^{(</w:t>
      </w:r>
      <w:proofErr w:type="spellStart"/>
      <w:r w:rsidRPr="00781130">
        <w:t>i</w:t>
      </w:r>
      <w:proofErr w:type="spellEnd"/>
      <w:r w:rsidRPr="00781130">
        <w:t>)},y_2^{(</w:t>
      </w:r>
      <w:proofErr w:type="spellStart"/>
      <w:r w:rsidRPr="00781130">
        <w:t>i</w:t>
      </w:r>
      <w:proofErr w:type="spellEnd"/>
      <w:r w:rsidRPr="00781130">
        <w:t>)},\;\</w:t>
      </w:r>
      <w:proofErr w:type="spellStart"/>
      <w:r w:rsidRPr="00781130">
        <w:t>dots,y</w:t>
      </w:r>
      <w:proofErr w:type="spellEnd"/>
      <w:r w:rsidRPr="00781130">
        <w:t>_{K}^{(</w:t>
      </w:r>
      <w:proofErr w:type="spellStart"/>
      <w:r w:rsidRPr="00781130">
        <w:t>i</w:t>
      </w:r>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w:t>
      </w:r>
      <w:r w:rsidRPr="00781130">
        <w:lastRenderedPageBreak/>
        <w:t>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77777777" w:rsidR="00781130" w:rsidRPr="00781130" w:rsidRDefault="00781130" w:rsidP="000C1CB0">
      <w:r w:rsidRPr="00781130">
        <w:t xml:space="preserve">    \</w:t>
      </w:r>
      <w:proofErr w:type="gramStart"/>
      <w:r w:rsidRPr="00781130">
        <w:t>item  $</w:t>
      </w:r>
      <w:proofErr w:type="gramEnd"/>
      <w:r w:rsidRPr="00781130">
        <w:t>Z_{\alpha}^{(i)}=\left\{z_{a,1}^{(i)},\;z_{a,2}^{(i)},\;\dots,\;z_{a,K}^{(i)}\right\}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0C1CB0">
      <w:r w:rsidRPr="00781130">
        <w:t xml:space="preserve">    \item $K$: number of categories (aka classes) in a multi-class multi-label problem. For example, if we have a dataset labeled for the presence of cats, dogs, and rabbits in any given instance, then $K=3$.</w:t>
      </w:r>
    </w:p>
    <w:p w14:paraId="050FF9FB" w14:textId="59ECFF7B" w:rsidR="00781130" w:rsidRPr="00781130" w:rsidRDefault="00781130" w:rsidP="000C1CB0">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r w:rsidR="00C60B65">
        <w:t>is</w:t>
      </w:r>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proofErr w:type="gramStart"/>
      <w:r w:rsidRPr="00781130">
        <w:t>Pi}_</w:t>
      </w:r>
      <w:proofErr w:type="gramEnd"/>
      <w:r w:rsidRPr="00781130">
        <w:t>{\</w:t>
      </w:r>
      <w:proofErr w:type="spellStart"/>
      <w:r w:rsidRPr="00781130">
        <w:t>alpha,k</w:t>
      </w:r>
      <w:proofErr w:type="spellEnd"/>
      <w:r w:rsidRPr="00781130">
        <w:t>}$ is greater than $\rho^{(</w:t>
      </w:r>
      <w:proofErr w:type="spellStart"/>
      <w:r w:rsidRPr="00781130">
        <w:t>i</w:t>
      </w:r>
      <w:proofErr w:type="spellEnd"/>
      <w:r w:rsidRPr="00781130">
        <w:t>)}$, the true label $</w:t>
      </w:r>
      <w:proofErr w:type="spellStart"/>
      <w:r w:rsidRPr="00781130">
        <w:t>y_k</w:t>
      </w:r>
      <w:proofErr w:type="spellEnd"/>
      <w:r w:rsidRPr="00781130">
        <w:t>^{(</w:t>
      </w:r>
      <w:proofErr w:type="spellStart"/>
      <w:r w:rsidRPr="00781130">
        <w:t>i</w:t>
      </w:r>
      <w:proofErr w:type="spellEnd"/>
      <w:r w:rsidRPr="00781130">
        <w:t xml:space="preserve">)}$ </w:t>
      </w:r>
      <w:r w:rsidR="00C60B65">
        <w:t>is</w:t>
      </w:r>
      <w:r w:rsidRPr="00781130">
        <w:t xml:space="preserve"> assigned; otherwise, an incorrect label $1 - </w:t>
      </w:r>
      <w:proofErr w:type="spellStart"/>
      <w:r w:rsidRPr="00781130">
        <w:t>y_k</w:t>
      </w:r>
      <w:proofErr w:type="spellEnd"/>
      <w:r w:rsidRPr="00781130">
        <w:t>^{(</w:t>
      </w:r>
      <w:proofErr w:type="spellStart"/>
      <w:r w:rsidRPr="00781130">
        <w:t>i</w:t>
      </w:r>
      <w:proofErr w:type="spellEnd"/>
      <w:r w:rsidRPr="00781130">
        <w:t xml:space="preserve">)}$  </w:t>
      </w:r>
      <w:r w:rsidR="00C60B65">
        <w:t>is</w:t>
      </w:r>
      <w:r w:rsidRPr="00781130">
        <w:t xml:space="preserve"> assigned.</w:t>
      </w:r>
    </w:p>
    <w:p w14:paraId="50F5C223" w14:textId="21767A6E" w:rsidR="00781130" w:rsidRPr="00781130" w:rsidRDefault="00781130" w:rsidP="000C1CB0">
      <w:r w:rsidRPr="00781130">
        <w:t xml:space="preserve">    \</w:t>
      </w:r>
      <w:proofErr w:type="gramStart"/>
      <w:r w:rsidRPr="00781130">
        <w:t>item  $</w:t>
      </w:r>
      <w:proofErr w:type="gramEnd"/>
      <w:r w:rsidRPr="00781130">
        <w:t xml:space="preserve">{\Pi}_\alpha=\left\{\pi_{\alpha,1},\;\pi_{\alpha,2},\;\dots,\;\pi_{\alpha,K}\right\} $: set of $K $ </w:t>
      </w:r>
      <w:r w:rsidR="00884A3C">
        <w:t>probability thresholds</w:t>
      </w:r>
      <w:r w:rsidRPr="00781130">
        <w:t xml:space="preserve"> for annotator $\alpha $.</w:t>
      </w:r>
    </w:p>
    <w:p w14:paraId="7F259C24"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0C1CB0">
      <w:r w:rsidRPr="00781130">
        <w:lastRenderedPageBreak/>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0C1CB0">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{D}_\alpha^{\text{train}} U \</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7777777" w:rsidR="00781130" w:rsidRPr="00781130" w:rsidRDefault="00781130" w:rsidP="000C1CB0">
      <w:r w:rsidRPr="00781130">
        <w:t xml:space="preserve">    \</w:t>
      </w:r>
      <w:proofErr w:type="gramStart"/>
      <w:r w:rsidRPr="00781130">
        <w:t>item  $</w:t>
      </w:r>
      <w:proofErr w:type="gramEnd"/>
      <w:r w:rsidRPr="00781130">
        <w:t>F_{\alpha}^{(g)}(\</w:t>
      </w:r>
      <w:proofErr w:type="spellStart"/>
      <w:r w:rsidRPr="00781130">
        <w:t>cdot</w:t>
      </w:r>
      <w:proofErr w:type="spellEnd"/>
      <w:r w:rsidRPr="00781130">
        <w: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77777777" w:rsidR="00781130" w:rsidRPr="00781130" w:rsidRDefault="00781130" w:rsidP="000C1CB0">
      <w:r w:rsidRPr="00781130">
        <w:t xml:space="preserve">    \</w:t>
      </w:r>
      <w:proofErr w:type="gramStart"/>
      <w:r w:rsidRPr="00781130">
        <w:t>item  $</w:t>
      </w:r>
      <w:proofErr w:type="gramEnd"/>
      <w:r w:rsidRPr="00781130">
        <w:t>P_{\alpha}^{(</w:t>
      </w:r>
      <w:proofErr w:type="spellStart"/>
      <w:r w:rsidRPr="00781130">
        <w:t>i,g</w:t>
      </w:r>
      <w:proofErr w:type="spellEnd"/>
      <w:r w:rsidRPr="00781130">
        <w:t>)} = \left\{ p_{\</w:t>
      </w:r>
      <w:proofErr w:type="spellStart"/>
      <w:r w:rsidRPr="00781130">
        <w:t>alpha,k</w:t>
      </w:r>
      <w:proofErr w:type="spellEnd"/>
      <w:r w:rsidRPr="00781130">
        <w:t>}^{(</w:t>
      </w:r>
      <w:proofErr w:type="spellStart"/>
      <w:r w:rsidRPr="00781130">
        <w:t>i,g</w:t>
      </w:r>
      <w:proofErr w:type="spellEnd"/>
      <w:r w:rsidRPr="00781130">
        <w:t>)} \right\}_{k=1}^{K} $: Predicted probability set obtained in the output of the classifier $F_{\alpha}^{(g)}(\</w:t>
      </w:r>
      <w:proofErr w:type="spellStart"/>
      <w:r w:rsidRPr="00781130">
        <w:t>cdot</w:t>
      </w:r>
      <w:proofErr w:type="spellEnd"/>
      <w:r w:rsidRPr="00781130">
        <w:t>) $ representing the probability that each class $k $ is present in the sample.</w:t>
      </w:r>
    </w:p>
    <w:p w14:paraId="7F9D0969" w14:textId="5F5C0BE0" w:rsidR="00781130" w:rsidRPr="00781130" w:rsidRDefault="00781130" w:rsidP="000C1CB0">
      <w:r w:rsidRPr="00781130">
        <w:t xml:space="preserve">    \</w:t>
      </w:r>
      <w:proofErr w:type="gramStart"/>
      <w:r w:rsidRPr="00781130">
        <w:t>item  $</w:t>
      </w:r>
      <w:proofErr w:type="gramEnd"/>
      <w:r w:rsidRPr="00781130">
        <w:t>\theta_{\</w:t>
      </w:r>
      <w:proofErr w:type="spellStart"/>
      <w:r w:rsidRPr="00781130">
        <w:t>alpha,k</w:t>
      </w:r>
      <w:proofErr w:type="spellEnd"/>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7777777" w:rsidR="00781130" w:rsidRPr="00781130" w:rsidRDefault="00781130" w:rsidP="000C1CB0">
      <w:r w:rsidRPr="00781130">
        <w:t xml:space="preserve">    \</w:t>
      </w:r>
      <w:proofErr w:type="gramStart"/>
      <w:r w:rsidRPr="00781130">
        <w:t>item  $</w:t>
      </w:r>
      <w:proofErr w:type="gramEnd"/>
      <w:r w:rsidRPr="00781130">
        <w:t>t_{\</w:t>
      </w:r>
      <w:proofErr w:type="spellStart"/>
      <w:r w:rsidRPr="00781130">
        <w:t>alpha,k</w:t>
      </w:r>
      <w:proofErr w:type="spellEnd"/>
      <w:r w:rsidRPr="00781130">
        <w:t>}^{(</w:t>
      </w:r>
      <w:proofErr w:type="spellStart"/>
      <w:r w:rsidRPr="00781130">
        <w:t>i,g</w:t>
      </w:r>
      <w:proofErr w:type="spellEnd"/>
      <w:r w:rsidRPr="00781130">
        <w:t>)} =</w:t>
      </w:r>
    </w:p>
    <w:p w14:paraId="12C7F50C" w14:textId="77777777" w:rsidR="00781130" w:rsidRPr="00781130" w:rsidRDefault="00781130" w:rsidP="000C1CB0">
      <w:r w:rsidRPr="00781130">
        <w:t xml:space="preserve">        \</w:t>
      </w:r>
      <w:proofErr w:type="gramStart"/>
      <w:r w:rsidRPr="00781130">
        <w:t>begin</w:t>
      </w:r>
      <w:proofErr w:type="gramEnd"/>
      <w:r w:rsidRPr="00781130">
        <w:t>{cases}</w:t>
      </w:r>
    </w:p>
    <w:p w14:paraId="1C107B11" w14:textId="77777777" w:rsidR="00781130" w:rsidRPr="00781130" w:rsidRDefault="00781130" w:rsidP="000C1CB0">
      <w:r w:rsidRPr="00781130">
        <w:t xml:space="preserve">            1 &amp; \</w:t>
      </w:r>
      <w:proofErr w:type="gramStart"/>
      <w:r w:rsidRPr="00781130">
        <w:t>text{</w:t>
      </w:r>
      <w:proofErr w:type="gramEnd"/>
      <w:r w:rsidRPr="00781130">
        <w:t>if } p_{\</w:t>
      </w:r>
      <w:proofErr w:type="spellStart"/>
      <w:r w:rsidRPr="00781130">
        <w:t>alpha,k</w:t>
      </w:r>
      <w:proofErr w:type="spellEnd"/>
      <w:r w:rsidRPr="00781130">
        <w:t>}^{(</w:t>
      </w:r>
      <w:proofErr w:type="spellStart"/>
      <w:r w:rsidRPr="00781130">
        <w:t>i,g</w:t>
      </w:r>
      <w:proofErr w:type="spellEnd"/>
      <w:r w:rsidRPr="00781130">
        <w:t>)} \</w:t>
      </w:r>
      <w:proofErr w:type="spellStart"/>
      <w:r w:rsidRPr="00781130">
        <w:t>geq</w:t>
      </w:r>
      <w:proofErr w:type="spellEnd"/>
      <w:r w:rsidRPr="00781130">
        <w:t xml:space="preserve"> \theta_{\</w:t>
      </w:r>
      <w:proofErr w:type="spellStart"/>
      <w:r w:rsidRPr="00781130">
        <w:t>alpha,k</w:t>
      </w:r>
      <w:proofErr w:type="spellEnd"/>
      <w:r w:rsidRPr="00781130">
        <w:t>}^{(g)}, \\</w:t>
      </w:r>
    </w:p>
    <w:p w14:paraId="3F4E0D5F" w14:textId="77777777" w:rsidR="00781130" w:rsidRPr="00781130" w:rsidRDefault="00781130" w:rsidP="000C1CB0">
      <w:r w:rsidRPr="00781130">
        <w:t xml:space="preserve">            0 &amp; \text{otherwise}.</w:t>
      </w:r>
    </w:p>
    <w:p w14:paraId="3063D951" w14:textId="77777777" w:rsidR="00781130" w:rsidRPr="00781130" w:rsidRDefault="00781130" w:rsidP="000C1CB0">
      <w:r w:rsidRPr="00781130">
        <w:t xml:space="preserve">        \end{cases} $: Predicted label obtained by binarizing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
    <w:p w14:paraId="0194D02C" w14:textId="77777777" w:rsidR="00781130" w:rsidRPr="00781130" w:rsidRDefault="00781130" w:rsidP="000C1CB0">
      <w:r w:rsidRPr="00781130">
        <w:t xml:space="preserve">    \</w:t>
      </w:r>
      <w:proofErr w:type="gramStart"/>
      <w:r w:rsidRPr="00781130">
        <w:t>item  $</w:t>
      </w:r>
      <w:proofErr w:type="gramEnd"/>
      <w:r w:rsidRPr="00781130">
        <w:t>\eta_{\</w:t>
      </w:r>
      <w:proofErr w:type="spellStart"/>
      <w:r w:rsidRPr="00781130">
        <w:t>alpha,k</w:t>
      </w:r>
      <w:proofErr w:type="spellEnd"/>
      <w:r w:rsidRPr="00781130">
        <w:t>}^{(</w:t>
      </w:r>
      <w:proofErr w:type="spellStart"/>
      <w:r w:rsidRPr="00781130">
        <w:t>i</w:t>
      </w:r>
      <w:proofErr w:type="spellEnd"/>
      <w:r w:rsidRPr="00781130">
        <w:t>)} = {{\underset g{\</w:t>
      </w:r>
      <w:proofErr w:type="spellStart"/>
      <w:r w:rsidRPr="00781130">
        <w:t>mathrm</w:t>
      </w:r>
      <w:proofErr w:type="spellEnd"/>
      <w:r w:rsidRPr="00781130">
        <w:t>{MV}}}{ \left(t_{\</w:t>
      </w:r>
      <w:proofErr w:type="spellStart"/>
      <w:r w:rsidRPr="00781130">
        <w:t>alpha,k</w:t>
      </w:r>
      <w:proofErr w:type="spellEnd"/>
      <w:r w:rsidRPr="00781130">
        <w:t>}^{(</w:t>
      </w:r>
      <w:proofErr w:type="spellStart"/>
      <w:r w:rsidRPr="00781130">
        <w:t>i,g</w:t>
      </w:r>
      <w:proofErr w:type="spellEnd"/>
      <w:r w:rsidRPr="00781130">
        <w:t>)}\right) }} $: The output of the majority vote applied to the predicted labels obtained by the $G $ classifiers.</w:t>
      </w:r>
    </w:p>
    <w:p w14:paraId="4502CFFF" w14:textId="77777777" w:rsidR="00781130" w:rsidRPr="00781130" w:rsidRDefault="00781130" w:rsidP="000C1CB0">
      <w:r w:rsidRPr="00781130">
        <w:lastRenderedPageBreak/>
        <w:t xml:space="preserve">    \</w:t>
      </w:r>
      <w:proofErr w:type="gramStart"/>
      <w:r w:rsidRPr="00781130">
        <w:t>item  $</w:t>
      </w:r>
      <w:proofErr w:type="gramEnd"/>
      <w:r w:rsidRPr="00781130">
        <w:t>u_{\</w:t>
      </w:r>
      <w:proofErr w:type="spellStart"/>
      <w:r w:rsidRPr="00781130">
        <w:t>alpha,k</w:t>
      </w:r>
      <w:proofErr w:type="spellEnd"/>
      <w:r w:rsidRPr="00781130">
        <w:t>}^{(</w:t>
      </w:r>
      <w:proofErr w:type="spellStart"/>
      <w:r w:rsidRPr="00781130">
        <w:t>i</w:t>
      </w:r>
      <w:proofErr w:type="spellEnd"/>
      <w:r w:rsidRPr="00781130">
        <w:t>)} $: Uncertainty score.</w:t>
      </w:r>
    </w:p>
    <w:p w14:paraId="17F24354" w14:textId="77777777" w:rsidR="00781130" w:rsidRPr="00781130" w:rsidRDefault="00781130" w:rsidP="000C1CB0">
      <w:r w:rsidRPr="00781130">
        <w:t xml:space="preserve">    \</w:t>
      </w:r>
      <w:proofErr w:type="gramStart"/>
      <w:r w:rsidRPr="00781130">
        <w:t>item  $</w:t>
      </w:r>
      <w:proofErr w:type="gramEnd"/>
      <w:r w:rsidRPr="00781130">
        <w:t>c_{\</w:t>
      </w:r>
      <w:proofErr w:type="spellStart"/>
      <w:r w:rsidRPr="00781130">
        <w:t>alpha,k</w:t>
      </w:r>
      <w:proofErr w:type="spellEnd"/>
      <w:r w:rsidRPr="00781130">
        <w:t>}^{(</w:t>
      </w:r>
      <w:proofErr w:type="spellStart"/>
      <w:r w:rsidRPr="00781130">
        <w:t>i</w:t>
      </w:r>
      <w:proofErr w:type="spellEnd"/>
      <w:r w:rsidRPr="00781130">
        <w:t>)} $: Consistency score.</w:t>
      </w:r>
    </w:p>
    <w:p w14:paraId="440DBCB7" w14:textId="77777777" w:rsidR="00781130" w:rsidRPr="00781130" w:rsidRDefault="00781130" w:rsidP="000C1CB0">
      <w:r w:rsidRPr="00781130">
        <w:t xml:space="preserve">    \</w:t>
      </w:r>
      <w:proofErr w:type="gramStart"/>
      <w:r w:rsidRPr="00781130">
        <w:t>item  $</w:t>
      </w:r>
      <w:proofErr w:type="gramEnd"/>
      <w:r w:rsidRPr="00781130">
        <w:t>\omega_{\</w:t>
      </w:r>
      <w:proofErr w:type="spellStart"/>
      <w:r w:rsidRPr="00781130">
        <w:t>alpha,k</w:t>
      </w:r>
      <w:proofErr w:type="spellEnd"/>
      <w:r w:rsidRPr="00781130">
        <w:t>} $: Estimated weight for annotator $\alpha $ and class $k $.</w:t>
      </w:r>
    </w:p>
    <w:p w14:paraId="5E0D9218"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nu_k</w:t>
      </w:r>
      <w:proofErr w:type="spellEnd"/>
      <w:r w:rsidRPr="00781130">
        <w:t>^{(</w:t>
      </w:r>
      <w:proofErr w:type="spellStart"/>
      <w:r w:rsidRPr="00781130">
        <w:t>i</w:t>
      </w:r>
      <w:proofErr w:type="spellEnd"/>
      <w:r w:rsidRPr="00781130">
        <w:t>)}=\frac{1}{{M}}{\sum_{\alpha}{\omega_{\</w:t>
      </w:r>
      <w:proofErr w:type="spellStart"/>
      <w:r w:rsidRPr="00781130">
        <w:t>alpha,k</w:t>
      </w:r>
      <w:proofErr w:type="spellEnd"/>
      <w:r w:rsidRPr="00781130">
        <w:t>} \; \eta_{\</w:t>
      </w:r>
      <w:proofErr w:type="spellStart"/>
      <w:r w:rsidRPr="00781130">
        <w:t>alpha,k</w:t>
      </w:r>
      <w:proofErr w:type="spellEnd"/>
      <w:r w:rsidRPr="00781130">
        <w:t>}^{(</w:t>
      </w:r>
      <w:proofErr w:type="spellStart"/>
      <w:r w:rsidRPr="00781130">
        <w:t>i</w:t>
      </w:r>
      <w:proofErr w:type="spellEnd"/>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0C1CB0">
      <w:r w:rsidRPr="00781130">
        <w:t>\</w:t>
      </w:r>
      <w:proofErr w:type="gramStart"/>
      <w:r w:rsidRPr="00781130">
        <w:t>end</w:t>
      </w:r>
      <w:proofErr w:type="gramEnd"/>
      <w:r w:rsidRPr="00781130">
        <w:t>{itemize}</w:t>
      </w:r>
    </w:p>
    <w:p w14:paraId="2DDDBB96" w14:textId="77777777" w:rsidR="00781130" w:rsidRPr="00781130" w:rsidRDefault="00781130" w:rsidP="000C1CB0">
      <w:pPr>
        <w:pStyle w:val="Heading2"/>
      </w:pPr>
      <w:r w:rsidRPr="00781130">
        <w:t>\</w:t>
      </w:r>
      <w:proofErr w:type="gramStart"/>
      <w:r w:rsidRPr="00781130">
        <w:t>subsection{</w:t>
      </w:r>
      <w:proofErr w:type="gramEnd"/>
      <w:r w:rsidRPr="00781130">
        <w:t>Risk Calculation}</w:t>
      </w:r>
    </w:p>
    <w:p w14:paraId="2E723698" w14:textId="77777777" w:rsidR="00781130" w:rsidRPr="00781130" w:rsidRDefault="00781130" w:rsidP="000C1CB0">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0C1CB0">
      <w:r w:rsidRPr="00781130">
        <w:t>\</w:t>
      </w:r>
      <w:proofErr w:type="gramStart"/>
      <w:r w:rsidRPr="00781130">
        <w:t>begin</w:t>
      </w:r>
      <w:proofErr w:type="gramEnd"/>
      <w:r w:rsidRPr="00781130">
        <w:t>{equation}</w:t>
      </w:r>
    </w:p>
    <w:p w14:paraId="53E9DA33" w14:textId="77777777" w:rsidR="00781130" w:rsidRPr="00781130" w:rsidRDefault="00781130" w:rsidP="000C1CB0">
      <w:r w:rsidRPr="00781130">
        <w:t>E = \sum_{</w:t>
      </w:r>
      <w:proofErr w:type="spellStart"/>
      <w:r w:rsidRPr="00781130">
        <w:t>i</w:t>
      </w:r>
      <w:proofErr w:type="spellEnd"/>
      <w:r w:rsidRPr="00781130">
        <w:t>=</w:t>
      </w:r>
      <w:proofErr w:type="gramStart"/>
      <w:r w:rsidRPr="00781130">
        <w:t>1}^</w:t>
      </w:r>
      <w:proofErr w:type="gramEnd"/>
      <w:r w:rsidRPr="00781130">
        <w:t>N \sum_{a=1}^M \left( \sum_{k=1}^K \delta\left(</w:t>
      </w:r>
      <w:proofErr w:type="spellStart"/>
      <w:r w:rsidRPr="00781130">
        <w:t>y_k</w:t>
      </w:r>
      <w:proofErr w:type="spellEnd"/>
      <w:r w:rsidRPr="00781130">
        <w:t>^{(</w:t>
      </w:r>
      <w:proofErr w:type="spellStart"/>
      <w:r w:rsidRPr="00781130">
        <w:t>i</w:t>
      </w:r>
      <w:proofErr w:type="spellEnd"/>
      <w:r w:rsidRPr="00781130">
        <w:t>)}, z_{\</w:t>
      </w:r>
      <w:proofErr w:type="spellStart"/>
      <w:r w:rsidRPr="00781130">
        <w:t>alpha,k</w:t>
      </w:r>
      <w:proofErr w:type="spellEnd"/>
      <w:r w:rsidRPr="00781130">
        <w:t>}^{(</w:t>
      </w:r>
      <w:proofErr w:type="spellStart"/>
      <w:r w:rsidRPr="00781130">
        <w:t>i</w:t>
      </w:r>
      <w:proofErr w:type="spellEnd"/>
      <w:r w:rsidRPr="00781130">
        <w:t>)}\right) \right)</w:t>
      </w:r>
    </w:p>
    <w:p w14:paraId="4D64B1DD" w14:textId="77777777" w:rsidR="00781130" w:rsidRPr="00781130" w:rsidRDefault="00781130" w:rsidP="000C1CB0">
      <w:r w:rsidRPr="00781130">
        <w:t>\</w:t>
      </w:r>
      <w:proofErr w:type="gramStart"/>
      <w:r w:rsidRPr="00781130">
        <w:t>label{</w:t>
      </w:r>
      <w:proofErr w:type="gramEnd"/>
      <w:r w:rsidRPr="00781130">
        <w:t>crowd.Eq.1.risk.error}</w:t>
      </w:r>
    </w:p>
    <w:p w14:paraId="2B08553C" w14:textId="77777777" w:rsidR="00781130" w:rsidRPr="00781130" w:rsidRDefault="00781130" w:rsidP="000C1CB0">
      <w:r w:rsidRPr="00781130">
        <w:t>\</w:t>
      </w:r>
      <w:proofErr w:type="gramStart"/>
      <w:r w:rsidRPr="00781130">
        <w:t>end</w:t>
      </w:r>
      <w:proofErr w:type="gramEnd"/>
      <w:r w:rsidRPr="00781130">
        <w:t>{equation}</w:t>
      </w:r>
    </w:p>
    <w:p w14:paraId="61CEF0D1" w14:textId="1637A4D9" w:rsidR="00781130" w:rsidRPr="00781130" w:rsidRDefault="00C60B65" w:rsidP="000C1CB0">
      <w:commentRangeStart w:id="26"/>
      <w:commentRangeEnd w:id="26"/>
      <w:r>
        <w:rPr>
          <w:rStyle w:val="CommentReference"/>
        </w:rPr>
        <w:commentReference w:id="26"/>
      </w:r>
      <w:r w:rsidR="00781130" w:rsidRPr="00781130">
        <w:t>where $\delta $ is the Kronecker delta function.</w:t>
      </w:r>
    </w:p>
    <w:p w14:paraId="5AF97E28" w14:textId="77777777" w:rsidR="00781130" w:rsidRPr="00781130" w:rsidRDefault="00781130" w:rsidP="000C1CB0">
      <w:r w:rsidRPr="00781130">
        <w:t xml:space="preserve">Although error is a crucial aspect in determining the aggregation model's performance, it treats false positives and false negatives with equal weight. However, in many practical scenarios, it is </w:t>
      </w:r>
      <w:r w:rsidRPr="00781130">
        <w:lastRenderedPageBreak/>
        <w:t>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0C1CB0">
      <w:r w:rsidRPr="00781130">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03F20AC7" w:rsidR="00781130" w:rsidRPr="00781130" w:rsidRDefault="00781130" w:rsidP="000C1CB0">
      <w:r w:rsidRPr="00781130">
        <w:t xml:space="preserve">Risk, denoted as $R(h) $, represents the expected value of a loss function over </w:t>
      </w:r>
      <w:commentRangeStart w:id="27"/>
      <w:r w:rsidRPr="00781130">
        <w:t>all possible</w:t>
      </w:r>
      <w:commentRangeEnd w:id="27"/>
      <w:r w:rsidR="00B970F9">
        <w:rPr>
          <w:rStyle w:val="CommentReference"/>
        </w:rPr>
        <w:commentReference w:id="27"/>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0C1CB0">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0C1CB0">
      <w:r w:rsidRPr="00781130">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r w:rsidR="00B970F9">
        <w:t xml:space="preserve">defined </w:t>
      </w:r>
      <w:r w:rsidRPr="00781130">
        <w:t>as follows:</w:t>
      </w:r>
    </w:p>
    <w:p w14:paraId="33C4C548" w14:textId="77777777" w:rsidR="00781130" w:rsidRPr="00781130" w:rsidRDefault="00781130" w:rsidP="000C1CB0">
      <w:r w:rsidRPr="00781130">
        <w:t>\</w:t>
      </w:r>
      <w:proofErr w:type="gramStart"/>
      <w:r w:rsidRPr="00781130">
        <w:t>begin</w:t>
      </w:r>
      <w:proofErr w:type="gramEnd"/>
      <w:r w:rsidRPr="00781130">
        <w:t>{equation}</w:t>
      </w:r>
    </w:p>
    <w:p w14:paraId="1ED13C31" w14:textId="77777777" w:rsidR="00781130" w:rsidRPr="00781130" w:rsidRDefault="00781130" w:rsidP="000C1CB0">
      <w:r w:rsidRPr="00781130">
        <w:lastRenderedPageBreak/>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77777777" w:rsidR="00781130" w:rsidRPr="00781130" w:rsidRDefault="00781130" w:rsidP="000C1CB0">
      <w:r w:rsidRPr="00781130">
        <w:t>\</w:t>
      </w:r>
      <w:proofErr w:type="gramStart"/>
      <w:r w:rsidRPr="00781130">
        <w:t>label</w:t>
      </w:r>
      <w:proofErr w:type="gramEnd"/>
      <w:r w:rsidRPr="00781130">
        <w:t>{crowd.Eq.2.risk.emp}</w:t>
      </w:r>
    </w:p>
    <w:p w14:paraId="5BE02197" w14:textId="77777777" w:rsidR="00781130" w:rsidRPr="00781130" w:rsidRDefault="00781130" w:rsidP="000C1CB0">
      <w:r w:rsidRPr="00781130">
        <w:t>\</w:t>
      </w:r>
      <w:proofErr w:type="gramStart"/>
      <w:r w:rsidRPr="00781130">
        <w:t>end</w:t>
      </w:r>
      <w:proofErr w:type="gramEnd"/>
      <w:r w:rsidRPr="00781130">
        <w:t>{equation}</w:t>
      </w:r>
    </w:p>
    <w:p w14:paraId="4075900C" w14:textId="77777777" w:rsidR="00781130" w:rsidRPr="00781130" w:rsidRDefault="00781130" w:rsidP="000C1CB0">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0C1CB0">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p>
    <w:p w14:paraId="72A06018" w14:textId="77777777" w:rsidR="00781130" w:rsidRPr="00781130" w:rsidRDefault="00781130" w:rsidP="000C1CB0">
      <w:r w:rsidRPr="00781130">
        <w:t>\</w:t>
      </w:r>
      <w:proofErr w:type="gramStart"/>
      <w:r w:rsidRPr="00781130">
        <w:t>begin</w:t>
      </w:r>
      <w:proofErr w:type="gramEnd"/>
      <w:r w:rsidRPr="00781130">
        <w:t>{equation}</w:t>
      </w:r>
    </w:p>
    <w:p w14:paraId="0D937421" w14:textId="064772E9" w:rsidR="00781130" w:rsidRPr="00781130" w:rsidRDefault="00781130" w:rsidP="000C1CB0">
      <w:r w:rsidRPr="00781130">
        <w:t>\</w:t>
      </w:r>
      <w:proofErr w:type="spellStart"/>
      <w:r w:rsidRPr="00781130">
        <w:t>widehat</w:t>
      </w:r>
      <w:proofErr w:type="spellEnd"/>
      <w:r w:rsidRPr="00781130">
        <w:t>{h} = \underset{h}{\text{</w:t>
      </w:r>
      <w:proofErr w:type="spellStart"/>
      <w:r w:rsidRPr="00781130">
        <w:t>argmin</w:t>
      </w:r>
      <w:proofErr w:type="spellEnd"/>
      <w:proofErr w:type="gramStart"/>
      <w:r w:rsidRPr="00781130">
        <w:t>}}  R</w:t>
      </w:r>
      <w:proofErr w:type="gramEnd"/>
      <w:r w:rsidRPr="00781130">
        <w:t>(h)</w:t>
      </w:r>
    </w:p>
    <w:p w14:paraId="6CDACFC1" w14:textId="77777777" w:rsidR="00781130" w:rsidRPr="00781130" w:rsidRDefault="00781130" w:rsidP="000C1CB0">
      <w:r w:rsidRPr="00781130">
        <w:t>\</w:t>
      </w:r>
      <w:proofErr w:type="gramStart"/>
      <w:r w:rsidRPr="00781130">
        <w:t>label{</w:t>
      </w:r>
      <w:proofErr w:type="gramEnd"/>
      <w:r w:rsidRPr="00781130">
        <w:t>crowd.Eq.3.risk.h}</w:t>
      </w:r>
    </w:p>
    <w:p w14:paraId="2161210B" w14:textId="77777777" w:rsidR="00781130" w:rsidRDefault="00781130" w:rsidP="000C1CB0">
      <w:r w:rsidRPr="00781130">
        <w:t>\</w:t>
      </w:r>
      <w:proofErr w:type="gramStart"/>
      <w:r w:rsidRPr="00781130">
        <w:t>end</w:t>
      </w:r>
      <w:proofErr w:type="gramEnd"/>
      <w:r w:rsidRPr="00781130">
        <w:t>{equation}</w:t>
      </w:r>
    </w:p>
    <w:p w14:paraId="2AA7C810" w14:textId="77777777" w:rsidR="000C1CB0" w:rsidRPr="00781130" w:rsidRDefault="000C1CB0" w:rsidP="000C1CB0"/>
    <w:p w14:paraId="263D5546" w14:textId="708E36E8" w:rsidR="00781130" w:rsidRPr="00781130" w:rsidRDefault="00781130" w:rsidP="000C1CB0">
      <w:pPr>
        <w:pStyle w:val="Heading2"/>
      </w:pPr>
      <w:r w:rsidRPr="00781130">
        <w:t>\</w:t>
      </w:r>
      <w:proofErr w:type="gramStart"/>
      <w:r w:rsidRPr="00781130">
        <w:t>subsection{</w:t>
      </w:r>
      <w:proofErr w:type="gramEnd"/>
      <w:r w:rsidRPr="00781130">
        <w:t>Generating Annotators</w:t>
      </w:r>
      <w:r w:rsidR="00D15702">
        <w:t>’</w:t>
      </w:r>
      <w:r w:rsidRPr="00781130">
        <w:t xml:space="preserve">  Label Sets from Ground Truth}</w:t>
      </w:r>
    </w:p>
    <w:p w14:paraId="19FD33B3" w14:textId="2A9BB640" w:rsidR="00781130" w:rsidRPr="00781130" w:rsidRDefault="00781130" w:rsidP="000C1CB0">
      <w:r w:rsidRPr="00781130">
        <w:t xml:space="preserve">In order to evaluate the proposed crowd-certain </w:t>
      </w:r>
      <w:proofErr w:type="gramStart"/>
      <w:r w:rsidRPr="00781130">
        <w:t>technique  (</w:t>
      </w:r>
      <w:proofErr w:type="gramEnd"/>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proofErr w:type="spellStart"/>
      <w:proofErr w:type="gramStart"/>
      <w:r w:rsidRPr="00781130">
        <w:t>alpha,k</w:t>
      </w:r>
      <w:proofErr w:type="spellEnd"/>
      <w:proofErr w:type="gramEnd"/>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0C1CB0">
      <w:r w:rsidRPr="00781130">
        <w:t xml:space="preserve">an annotator may be skilled at labeling dogs, but not rabbits.) Then we use these </w:t>
      </w:r>
      <w:r w:rsidR="00884A3C">
        <w:t>probability thresholds</w:t>
      </w:r>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7777777" w:rsidR="00781130" w:rsidRPr="00781130" w:rsidRDefault="00781130" w:rsidP="000C1CB0">
      <w:r w:rsidRPr="00781130">
        <w:lastRenderedPageBreak/>
        <w:t>For each annotator $\alpha $, each instance $</w:t>
      </w:r>
      <w:proofErr w:type="spellStart"/>
      <w:r w:rsidRPr="00781130">
        <w:t>i</w:t>
      </w:r>
      <w:proofErr w:type="spellEnd"/>
      <w:r w:rsidRPr="00781130">
        <w:t xml:space="preserve"> $ and class $k $ in the dataset is assigned its true label with probability $\pi_{\</w:t>
      </w:r>
      <w:proofErr w:type="spellStart"/>
      <w:proofErr w:type="gramStart"/>
      <w:r w:rsidRPr="00781130">
        <w:t>alpha,k</w:t>
      </w:r>
      <w:proofErr w:type="spellEnd"/>
      <w:proofErr w:type="gramEnd"/>
      <w:r w:rsidRPr="00781130">
        <w:t>} $ and the opposite label with probability $ (1-\pi_{\</w:t>
      </w:r>
      <w:proofErr w:type="spellStart"/>
      <w:r w:rsidRPr="00781130">
        <w:t>alpha,k</w:t>
      </w:r>
      <w:proofErr w:type="spellEnd"/>
      <w:r w:rsidRPr="00781130">
        <w:t>}) $. To generate the labels for each annotator $\alpha $, a random number $0 &lt; \rho^{(</w:t>
      </w:r>
      <w:proofErr w:type="spellStart"/>
      <w:r w:rsidRPr="00781130">
        <w:t>i</w:t>
      </w:r>
      <w:proofErr w:type="spellEnd"/>
      <w:r w:rsidRPr="00781130">
        <w:t>)} &lt; 1 $ is generated for 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\pi_{\</w:t>
      </w:r>
      <w:proofErr w:type="spellStart"/>
      <w:r w:rsidRPr="00781130">
        <w:t>alpha,k</w:t>
      </w:r>
      <w:proofErr w:type="spellEnd"/>
      <w:r w:rsidRPr="00781130">
        <w:t>} $ then the true label is used for that instance and class for the annotator $\alpha $; otherwise, the incorrect label is used.</w:t>
      </w:r>
    </w:p>
    <w:p w14:paraId="7FC52093" w14:textId="77777777" w:rsidR="00781130" w:rsidRPr="00781130" w:rsidRDefault="00781130" w:rsidP="000C1CB0">
      <w:r w:rsidRPr="00781130">
        <w:t>The calculated annotator labels $z_{\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0C1CB0">
      <w:r w:rsidRPr="00781130">
        <w:t>\</w:t>
      </w:r>
      <w:proofErr w:type="gramStart"/>
      <w:r w:rsidRPr="00781130">
        <w:t>begin</w:t>
      </w:r>
      <w:proofErr w:type="gramEnd"/>
      <w:r w:rsidRPr="00781130">
        <w:t>{equation}</w:t>
      </w:r>
    </w:p>
    <w:p w14:paraId="65A3C7BD" w14:textId="77777777" w:rsidR="00781130" w:rsidRPr="00781130" w:rsidRDefault="00781130" w:rsidP="000C1CB0">
      <w:r w:rsidRPr="00781130">
        <w:t xml:space="preserve">    z_{\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57328D4D" w14:textId="77777777" w:rsidR="00781130" w:rsidRPr="00781130" w:rsidRDefault="00781130" w:rsidP="000C1CB0">
      <w:r w:rsidRPr="00781130">
        <w:t xml:space="preserve">    \</w:t>
      </w:r>
      <w:proofErr w:type="gramStart"/>
      <w:r w:rsidRPr="00781130">
        <w:t>begin</w:t>
      </w:r>
      <w:proofErr w:type="gramEnd"/>
      <w:r w:rsidRPr="00781130">
        <w:t>{cases}</w:t>
      </w:r>
    </w:p>
    <w:p w14:paraId="4963B58A" w14:textId="77777777" w:rsidR="00781130" w:rsidRPr="00781130" w:rsidRDefault="00781130" w:rsidP="000C1CB0">
      <w:r w:rsidRPr="00781130">
        <w:t xml:space="preserve">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w:t>
      </w:r>
      <w:proofErr w:type="spellStart"/>
      <w:r w:rsidRPr="00781130">
        <w:t>leq</w:t>
      </w:r>
      <w:proofErr w:type="spellEnd"/>
      <w:r w:rsidRPr="00781130">
        <w:t xml:space="preserve"> \pi_{\</w:t>
      </w:r>
      <w:proofErr w:type="spellStart"/>
      <w:r w:rsidRPr="00781130">
        <w:t>alpha,k</w:t>
      </w:r>
      <w:proofErr w:type="spellEnd"/>
      <w:r w:rsidRPr="00781130">
        <w:t>}, \\</w:t>
      </w:r>
    </w:p>
    <w:p w14:paraId="11383E8F" w14:textId="77777777" w:rsidR="00781130" w:rsidRPr="00781130" w:rsidRDefault="00781130" w:rsidP="000C1CB0">
      <w:r w:rsidRPr="00781130">
        <w:t xml:space="preserve">        1 -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&gt; \pi_{\</w:t>
      </w:r>
      <w:proofErr w:type="spellStart"/>
      <w:r w:rsidRPr="00781130">
        <w:t>alpha,k</w:t>
      </w:r>
      <w:proofErr w:type="spellEnd"/>
      <w:r w:rsidRPr="00781130">
        <w:t>},</w:t>
      </w:r>
    </w:p>
    <w:p w14:paraId="35C4BC1B" w14:textId="77777777" w:rsidR="00781130" w:rsidRPr="00781130" w:rsidRDefault="00781130" w:rsidP="000C1CB0">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77777777" w:rsidR="00781130" w:rsidRPr="00781130" w:rsidRDefault="00781130" w:rsidP="000C1CB0">
      <w:r w:rsidRPr="00781130">
        <w:t xml:space="preserve">    \</w:t>
      </w:r>
      <w:proofErr w:type="gramStart"/>
      <w:r w:rsidRPr="00781130">
        <w:t>label{</w:t>
      </w:r>
      <w:proofErr w:type="gramEnd"/>
      <w:r w:rsidRPr="00781130">
        <w:t>crowd.Eq.4.fictitious_label}</w:t>
      </w:r>
    </w:p>
    <w:p w14:paraId="2C14A448" w14:textId="77777777" w:rsidR="00781130" w:rsidRPr="00781130" w:rsidRDefault="00781130" w:rsidP="000C1CB0">
      <w:r w:rsidRPr="00781130">
        <w:t>\</w:t>
      </w:r>
      <w:proofErr w:type="gramStart"/>
      <w:r w:rsidRPr="00781130">
        <w:t>end</w:t>
      </w:r>
      <w:proofErr w:type="gramEnd"/>
      <w:r w:rsidRPr="00781130">
        <w:t>{equation}</w:t>
      </w:r>
    </w:p>
    <w:p w14:paraId="2EEF20B2" w14:textId="77777777" w:rsidR="00781130" w:rsidRDefault="00781130" w:rsidP="000C1CB0">
      <w:r w:rsidRPr="00781130">
        <w:t>To evaluate the proposed techniques over all data instances, a k-fold cross-validation is employed.</w:t>
      </w:r>
    </w:p>
    <w:p w14:paraId="45851953" w14:textId="77777777" w:rsidR="000C1CB0" w:rsidRPr="00781130" w:rsidRDefault="000C1CB0" w:rsidP="000C1CB0"/>
    <w:p w14:paraId="26C60B88" w14:textId="767429D7" w:rsidR="00781130" w:rsidRPr="00781130" w:rsidRDefault="00781130" w:rsidP="000C1CB0">
      <w:pPr>
        <w:pStyle w:val="Heading2"/>
      </w:pPr>
      <w:r w:rsidRPr="00781130">
        <w:t>\</w:t>
      </w:r>
      <w:proofErr w:type="gramStart"/>
      <w:r w:rsidRPr="00781130">
        <w:t>subsection{</w:t>
      </w:r>
      <w:proofErr w:type="gramEnd"/>
      <w:r w:rsidRPr="00781130">
        <w:t>Uncertainty Measurement}</w:t>
      </w:r>
      <w:ins w:id="28" w:author="artin majdi" w:date="2023-06-19T21:30:00Z">
        <w:r w:rsidR="00824460">
          <w:t>\label{</w:t>
        </w:r>
        <w:proofErr w:type="spellStart"/>
        <w:r w:rsidR="00824460">
          <w:t>subsec:crowd.uncertainty</w:t>
        </w:r>
        <w:proofErr w:type="spellEnd"/>
        <w:r w:rsidR="00824460">
          <w:t>}</w:t>
        </w:r>
      </w:ins>
    </w:p>
    <w:p w14:paraId="16B52318" w14:textId="77777777" w:rsidR="00781130" w:rsidRPr="00781130" w:rsidRDefault="00781130" w:rsidP="000C1CB0">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w:t>
      </w:r>
      <w:r w:rsidRPr="00781130">
        <w:lastRenderedPageBreak/>
        <w:t>apply randomly 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45D0A514" w:rsidR="00781130" w:rsidRPr="00781130" w:rsidRDefault="00781130" w:rsidP="000C1CB0">
      <w:r w:rsidRPr="00781130">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77777777" w:rsidR="00781130" w:rsidRPr="00781130" w:rsidRDefault="00781130" w:rsidP="000C1CB0">
      <w:r w:rsidRPr="00781130">
        <w:t xml:space="preserve">For the choice of classifier, we can either use a probability-based classifier such as random forest and train it under $G $ different random states or train various classifiers and address the problem in a manner </w:t>
      </w:r>
      <w:commentRangeStart w:id="29"/>
      <w:proofErr w:type="gramStart"/>
      <w:r w:rsidRPr="00781130">
        <w:t>similar to</w:t>
      </w:r>
      <w:proofErr w:type="gramEnd"/>
      <w:r w:rsidRPr="00781130">
        <w:t xml:space="preserve"> ensemble learning (using a set of $G $ different classification techniques such as random forest, SVM, CNN, Adaboost, etc.)</w:t>
      </w:r>
      <w:commentRangeEnd w:id="29"/>
      <w:r w:rsidR="0005777F">
        <w:rPr>
          <w:rStyle w:val="CommentReference"/>
        </w:rPr>
        <w:commentReference w:id="29"/>
      </w:r>
      <w:r w:rsidRPr="00781130">
        <w:t>. In either case, we obtain a set of $G $ classifiers ${\left\{F_{\</w:t>
      </w:r>
      <w:proofErr w:type="gramStart"/>
      <w:r w:rsidRPr="00781130">
        <w:t>alpha}^</w:t>
      </w:r>
      <w:proofErr w:type="gramEnd"/>
      <w:r w:rsidRPr="00781130">
        <w:t>{(g)}( \</w:t>
      </w:r>
      <w:proofErr w:type="spellStart"/>
      <w:r w:rsidRPr="00781130">
        <w:t>cdot</w:t>
      </w:r>
      <w:proofErr w:type="spellEnd"/>
      <w:r w:rsidRPr="00781130">
        <w:t>)\right\}}_{g=1}^G $ for each annotator $\alpha $. The classifier $F_{\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$F_{\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77777777" w:rsidR="00781130" w:rsidRPr="00781130" w:rsidRDefault="00781130" w:rsidP="000C1CB0">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$F_{\alpha}^{(g)}(\</w:t>
      </w:r>
      <w:proofErr w:type="spellStart"/>
      <w:r w:rsidRPr="00781130">
        <w:t>cdot</w:t>
      </w:r>
      <w:proofErr w:type="spellEnd"/>
      <w:r w:rsidRPr="00781130">
        <w:t>) $ as test cases. The classifier $F_{\</w:t>
      </w:r>
      <w:proofErr w:type="gramStart"/>
      <w:r w:rsidRPr="00781130">
        <w:t>alpha}^</w:t>
      </w:r>
      <w:proofErr w:type="gramEnd"/>
      <w:r w:rsidRPr="00781130">
        <w:t>{(g)}(\</w:t>
      </w:r>
      <w:proofErr w:type="spellStart"/>
      <w:r w:rsidRPr="00781130">
        <w:t>cdot</w:t>
      </w:r>
      <w:proofErr w:type="spellEnd"/>
      <w:r w:rsidRPr="00781130">
        <w:t>) $ then outputs a set of predicted probabilities $\left\{p_{\</w:t>
      </w:r>
      <w:proofErr w:type="spellStart"/>
      <w:r w:rsidRPr="00781130">
        <w:t>alpha,k</w:t>
      </w:r>
      <w:proofErr w:type="spellEnd"/>
      <w:r w:rsidRPr="00781130">
        <w:t>}^{(</w:t>
      </w:r>
      <w:proofErr w:type="spellStart"/>
      <w:r w:rsidRPr="00781130">
        <w:t>i,g</w:t>
      </w:r>
      <w:proofErr w:type="spellEnd"/>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w:t>
      </w:r>
      <w:proofErr w:type="spellStart"/>
      <w:r w:rsidRPr="00781130">
        <w:t>alpha,k</w:t>
      </w:r>
      <w:proofErr w:type="spellEnd"/>
      <w:r w:rsidRPr="00781130">
        <w:t>}^{(</w:t>
      </w:r>
      <w:proofErr w:type="spellStart"/>
      <w:r w:rsidRPr="00781130">
        <w:t>i,g</w:t>
      </w:r>
      <w:proofErr w:type="spellEnd"/>
      <w:r w:rsidRPr="00781130">
        <w:t>)}\right\}_{k=1}^K \right\}_{g=1}^G $ for each annotator $\alpha $ and instance $</w:t>
      </w:r>
      <w:proofErr w:type="spellStart"/>
      <w:r w:rsidRPr="00781130">
        <w:t>i</w:t>
      </w:r>
      <w:proofErr w:type="spellEnd"/>
      <w:r w:rsidRPr="00781130">
        <w:t xml:space="preserve"> $. The set $\left\{p_{\</w:t>
      </w:r>
      <w:proofErr w:type="spellStart"/>
      <w:proofErr w:type="gramStart"/>
      <w:r w:rsidRPr="00781130">
        <w:t>alpha,k</w:t>
      </w:r>
      <w:proofErr w:type="spellEnd"/>
      <w:proofErr w:type="gramEnd"/>
      <w:r w:rsidRPr="00781130">
        <w:t>}^{(</w:t>
      </w:r>
      <w:proofErr w:type="spellStart"/>
      <w:r w:rsidRPr="00781130">
        <w:t>i,g</w:t>
      </w:r>
      <w:proofErr w:type="spellEnd"/>
      <w:r w:rsidRPr="00781130">
        <w:t>)}\right\}_{g=1}^G $ contains the predicted probabilities for class $k $, annotator $\alpha $, and instance $</w:t>
      </w:r>
      <w:proofErr w:type="spellStart"/>
      <w:r w:rsidRPr="00781130">
        <w:t>i</w:t>
      </w:r>
      <w:proofErr w:type="spellEnd"/>
      <w:r w:rsidRPr="00781130">
        <w:t xml:space="preserve"> $. Disagreements between predicted probabilities $\left\{p_{\</w:t>
      </w:r>
      <w:proofErr w:type="spellStart"/>
      <w:proofErr w:type="gramStart"/>
      <w:r w:rsidRPr="00781130">
        <w:t>alpha,k</w:t>
      </w:r>
      <w:proofErr w:type="spellEnd"/>
      <w:proofErr w:type="gramEnd"/>
      <w:r w:rsidRPr="00781130">
        <w:t>}^{(</w:t>
      </w:r>
      <w:proofErr w:type="spellStart"/>
      <w:r w:rsidRPr="00781130">
        <w:t>i,g</w:t>
      </w:r>
      <w:proofErr w:type="spellEnd"/>
      <w:r w:rsidRPr="00781130">
        <w:t>)}\right\}_{g=1}^G $ can be used to estimate uncertainty.</w:t>
      </w:r>
    </w:p>
    <w:p w14:paraId="63F4401C" w14:textId="77777777" w:rsidR="00781130" w:rsidRPr="00781130" w:rsidRDefault="00781130" w:rsidP="000C1CB0">
      <w:r w:rsidRPr="00781130">
        <w:t xml:space="preserve">The reason for using classifiers rather than using the crowdsourced labels directly is two-fold. Using a probabilistic classifier helps us calculate uncertainty based on each annotator's labeling </w:t>
      </w:r>
      <w:r w:rsidRPr="00781130">
        <w:lastRenderedPageBreak/>
        <w:t>patterns that the classifier learns. Furthermore, this approach provides us with a set of pre-trained classifiers $</w:t>
      </w:r>
      <w:proofErr w:type="gramStart"/>
      <w:r w:rsidRPr="00781130">
        <w:t>\left\{ \left\</w:t>
      </w:r>
      <w:proofErr w:type="gramEnd"/>
      <w:r w:rsidRPr="00781130">
        <w:t>{ F_{\alpha}^{(g)}(\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0C1CB0">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77777777" w:rsidR="00781130" w:rsidRPr="00781130" w:rsidRDefault="00781130" w:rsidP="000C1CB0">
      <w:r w:rsidRPr="00781130">
        <w:t>Define $t_{\</w:t>
      </w:r>
      <w:proofErr w:type="spellStart"/>
      <w:proofErr w:type="gramStart"/>
      <w:r w:rsidRPr="00781130">
        <w:t>alpha,k</w:t>
      </w:r>
      <w:proofErr w:type="spellEnd"/>
      <w:proofErr w:type="gramEnd"/>
      <w:r w:rsidRPr="00781130">
        <w:t>}^{(</w:t>
      </w:r>
      <w:proofErr w:type="spellStart"/>
      <w:r w:rsidRPr="00781130">
        <w:t>i,g</w:t>
      </w:r>
      <w:proofErr w:type="spellEnd"/>
      <w:r w:rsidRPr="00781130">
        <w:t>)} $ as the predicted label obtained by binarizing the predicted probabilities $p_{\</w:t>
      </w:r>
      <w:proofErr w:type="spellStart"/>
      <w:r w:rsidRPr="00781130">
        <w:t>alpha,k</w:t>
      </w:r>
      <w:proofErr w:type="spellEnd"/>
      <w:r w:rsidRPr="00781130">
        <w:t>}^{ (</w:t>
      </w:r>
      <w:proofErr w:type="spellStart"/>
      <w:r w:rsidRPr="00781130">
        <w:t>i,g</w:t>
      </w:r>
      <w:proofErr w:type="spellEnd"/>
      <w:r w:rsidRPr="00781130">
        <w:t>)} $ using the threshold $\theta_{\</w:t>
      </w:r>
      <w:proofErr w:type="spellStart"/>
      <w:r w:rsidRPr="00781130">
        <w:t>alpha,k</w:t>
      </w:r>
      <w:proofErr w:type="spellEnd"/>
      <w:r w:rsidRPr="00781130">
        <w:t>}^{(g)} $ as shown in the Glossary of Symbols section.</w:t>
      </w:r>
    </w:p>
    <w:p w14:paraId="405BAC56" w14:textId="77777777" w:rsidR="00781130" w:rsidRDefault="00781130" w:rsidP="000C1CB0">
      <w:r w:rsidRPr="00781130">
        <w:t>Uncertainty measures are used to quantify the level of uncertainty or confidence associated with the predictions of a model. In this work, we need to measure the uncertainty $u_{\</w:t>
      </w:r>
      <w:proofErr w:type="spellStart"/>
      <w:proofErr w:type="gramStart"/>
      <w:r w:rsidRPr="00781130">
        <w:t>alpha,k</w:t>
      </w:r>
      <w:proofErr w:type="spellEnd"/>
      <w:proofErr w:type="gramEnd"/>
      <w:r w:rsidRPr="00781130">
        <w:t>}^{(</w:t>
      </w:r>
      <w:proofErr w:type="spellStart"/>
      <w:r w:rsidRPr="00781130">
        <w:t>i</w:t>
      </w:r>
      <w:proofErr w:type="spellEnd"/>
      <w:r w:rsidRPr="00781130">
        <w:t>)}$ associated with the model predictions. Some common uncertainty measurement measures are as follows.</w:t>
      </w:r>
    </w:p>
    <w:p w14:paraId="359E0E65" w14:textId="77777777" w:rsidR="000C1CB0" w:rsidRPr="00781130" w:rsidRDefault="000C1CB0" w:rsidP="000C1CB0"/>
    <w:p w14:paraId="17EF2E85" w14:textId="77777777" w:rsidR="00781130" w:rsidRPr="00D51D50" w:rsidRDefault="00781130" w:rsidP="00D51D50">
      <w:pPr>
        <w:pStyle w:val="Heading3"/>
      </w:pPr>
      <w:r w:rsidRPr="00D51D50">
        <w:t>\</w:t>
      </w:r>
      <w:proofErr w:type="gramStart"/>
      <w:r w:rsidRPr="00D51D50">
        <w:t>subsubsection{</w:t>
      </w:r>
      <w:proofErr w:type="gramEnd"/>
      <w:r w:rsidRPr="00D51D50">
        <w:t>Entropy}</w:t>
      </w:r>
    </w:p>
    <w:p w14:paraId="4DD85E89" w14:textId="4C948315" w:rsidR="00781130" w:rsidDel="00653E9F" w:rsidRDefault="00781130" w:rsidP="000C1CB0">
      <w:pPr>
        <w:rPr>
          <w:del w:id="30"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653E9F">
      <w:del w:id="31" w:author="artin majdi" w:date="2023-06-19T21:41:00Z">
        <w:r w:rsidDel="00653E9F">
          <w:delText>%</w:delText>
        </w:r>
      </w:del>
    </w:p>
    <w:p w14:paraId="6922BCD0" w14:textId="65E3E336" w:rsidR="00781130" w:rsidRPr="00781130" w:rsidRDefault="00B84F2D" w:rsidP="000C1CB0">
      <w:commentRangeStart w:id="32"/>
      <w:commentRangeEnd w:id="32"/>
      <w:r>
        <w:rPr>
          <w:rStyle w:val="CommentReference"/>
        </w:rPr>
        <w:commentReference w:id="32"/>
      </w:r>
      <w:r w:rsidR="00781130" w:rsidRPr="00781130">
        <w:t>\</w:t>
      </w:r>
      <w:proofErr w:type="gramStart"/>
      <w:r w:rsidR="00781130" w:rsidRPr="00781130">
        <w:t>begin</w:t>
      </w:r>
      <w:proofErr w:type="gramEnd"/>
      <w:r w:rsidR="00781130" w:rsidRPr="00781130">
        <w:t>{equation}</w:t>
      </w:r>
    </w:p>
    <w:p w14:paraId="74B26B19" w14:textId="77777777" w:rsidR="00781130" w:rsidRPr="00781130" w:rsidRDefault="00781130" w:rsidP="000C1CB0">
      <w:r w:rsidRPr="00781130">
        <w:lastRenderedPageBreak/>
        <w:t>u_{\</w:t>
      </w:r>
      <w:proofErr w:type="gramStart"/>
      <w:r w:rsidRPr="00781130">
        <w:t>alpha,k</w:t>
      </w:r>
      <w:proofErr w:type="gramEnd"/>
      <w:r w:rsidRPr="00781130">
        <w:t>}^{(i)}=H\left(\left\{p_{\alpha,k}^{(i,g)}\right\}_{g=1}^{G}\right)=-\sum_{g}{p_{\alpha,k}^{(i,g)} \log\left(p_{\</w:t>
      </w:r>
      <w:proofErr w:type="spellStart"/>
      <w:r w:rsidRPr="00781130">
        <w:t>alpha,k</w:t>
      </w:r>
      <w:proofErr w:type="spellEnd"/>
      <w:r w:rsidRPr="00781130">
        <w:t>}^{(</w:t>
      </w:r>
      <w:proofErr w:type="spellStart"/>
      <w:r w:rsidRPr="00781130">
        <w:t>i,g</w:t>
      </w:r>
      <w:proofErr w:type="spellEnd"/>
      <w:r w:rsidRPr="00781130">
        <w:t>)}\right)}</w:t>
      </w:r>
    </w:p>
    <w:p w14:paraId="7BC3A1BA" w14:textId="77777777" w:rsidR="00781130" w:rsidRPr="00781130" w:rsidRDefault="00781130" w:rsidP="000C1CB0">
      <w:r w:rsidRPr="00781130">
        <w:t>\</w:t>
      </w:r>
      <w:proofErr w:type="gramStart"/>
      <w:r w:rsidRPr="00781130">
        <w:t>label{</w:t>
      </w:r>
      <w:proofErr w:type="gramEnd"/>
      <w:r w:rsidRPr="00781130">
        <w:t>crowd.Eq.5.uncertainty}</w:t>
      </w:r>
    </w:p>
    <w:p w14:paraId="1B206252" w14:textId="77777777" w:rsidR="00781130" w:rsidRDefault="00781130" w:rsidP="000C1CB0">
      <w:r w:rsidRPr="00781130">
        <w:t>\</w:t>
      </w:r>
      <w:proofErr w:type="gramStart"/>
      <w:r w:rsidRPr="00781130">
        <w:t>end</w:t>
      </w:r>
      <w:proofErr w:type="gramEnd"/>
      <w:r w:rsidRPr="00781130">
        <w:t>{equation}</w:t>
      </w:r>
    </w:p>
    <w:p w14:paraId="57259CF3" w14:textId="77777777" w:rsidR="000C1CB0" w:rsidRPr="00781130" w:rsidRDefault="000C1CB0" w:rsidP="000C1CB0"/>
    <w:p w14:paraId="4468A01B" w14:textId="77777777" w:rsidR="00781130" w:rsidRPr="00781130" w:rsidRDefault="00781130" w:rsidP="00D51D50">
      <w:pPr>
        <w:pStyle w:val="Heading3"/>
      </w:pPr>
      <w:r w:rsidRPr="00781130">
        <w:t>\</w:t>
      </w:r>
      <w:proofErr w:type="gramStart"/>
      <w:r w:rsidRPr="00781130">
        <w:t>subsubsection{</w:t>
      </w:r>
      <w:proofErr w:type="gramEnd"/>
      <w:r w:rsidRPr="00781130">
        <w:t>Standard Deviation}</w:t>
      </w:r>
    </w:p>
    <w:p w14:paraId="5C831E7B" w14:textId="2D589EAA" w:rsidR="00F30C38" w:rsidRPr="00781130" w:rsidRDefault="00781130" w:rsidP="00653E9F">
      <w:r w:rsidRPr="00781130">
        <w:t>In regression problems, standard deviation is often used to quantify uncertainty. It measures the dispersion of predicted values around the mean. A greater standard deviation indicates greater uncertainty of the prediction. For a set of predicted values $ \{t_{\</w:t>
      </w:r>
      <w:proofErr w:type="spellStart"/>
      <w:proofErr w:type="gramStart"/>
      <w:r w:rsidRPr="00781130">
        <w:t>alpha,k</w:t>
      </w:r>
      <w:proofErr w:type="spellEnd"/>
      <w:proofErr w:type="gramEnd"/>
      <w:r w:rsidRPr="00781130">
        <w:t>}^{(</w:t>
      </w:r>
      <w:proofErr w:type="spellStart"/>
      <w:r w:rsidRPr="00781130">
        <w:t>i,g</w:t>
      </w:r>
      <w:proofErr w:type="spellEnd"/>
      <w:r w:rsidRPr="00781130">
        <w:t>)} \}_{g=1}^G $ with mean value $\mu $, the standard deviation is defined as</w:t>
      </w:r>
      <w:ins w:id="33" w:author="artin majdi" w:date="2023-06-19T21:16:00Z">
        <w:r w:rsidR="00F30C38">
          <w:t>.</w:t>
        </w:r>
      </w:ins>
    </w:p>
    <w:p w14:paraId="47D1545D" w14:textId="77777777" w:rsidR="00781130" w:rsidRPr="00781130" w:rsidRDefault="00781130" w:rsidP="000C1CB0">
      <w:r w:rsidRPr="00781130">
        <w:t>\</w:t>
      </w:r>
      <w:proofErr w:type="gramStart"/>
      <w:r w:rsidRPr="00781130">
        <w:t>begin</w:t>
      </w:r>
      <w:proofErr w:type="gramEnd"/>
      <w:r w:rsidRPr="00781130">
        <w:t>{equation}</w:t>
      </w:r>
    </w:p>
    <w:p w14:paraId="449E47EE" w14:textId="77777777" w:rsidR="00781130" w:rsidRPr="00781130" w:rsidRDefault="00781130" w:rsidP="000C1CB0">
      <w:r w:rsidRPr="00781130">
        <w:t xml:space="preserve">    </w:t>
      </w:r>
      <w:commentRangeStart w:id="34"/>
      <w:r w:rsidRPr="00781130">
        <w:t>u</w:t>
      </w:r>
      <w:commentRangeEnd w:id="34"/>
      <w:r w:rsidR="008F2DA0">
        <w:rPr>
          <w:rStyle w:val="CommentReference"/>
        </w:rPr>
        <w:commentReference w:id="34"/>
      </w:r>
      <w:r w:rsidRPr="00781130">
        <w:t>_{\alpha,k}^{(i)}=\text{SD}\left(\left\{t_{\alpha,k}^{(i,g)}\right\}_{g=1}^G\right)=\sqrt {\frac{1}{G-1 }\sum_{g=1}^G\left(t_{\alpha,k}^{(i,g)}-\mu\right)^{2}},\quad\mu=\frac{1}{G}\sum_{g=1}^{G}{t_{\alpha,k}^{(i,g)}}</w:t>
      </w:r>
    </w:p>
    <w:p w14:paraId="073A4EA1" w14:textId="77777777" w:rsidR="00781130" w:rsidRPr="00781130" w:rsidRDefault="00781130" w:rsidP="000C1CB0">
      <w:r w:rsidRPr="00781130">
        <w:t xml:space="preserve">    \</w:t>
      </w:r>
      <w:proofErr w:type="gramStart"/>
      <w:r w:rsidRPr="00781130">
        <w:t>label</w:t>
      </w:r>
      <w:proofErr w:type="gramEnd"/>
      <w:r w:rsidRPr="00781130">
        <w:t>{crowd.Eq.6.uncertainty.sd}</w:t>
      </w:r>
    </w:p>
    <w:p w14:paraId="62E72FCE" w14:textId="77777777" w:rsidR="00781130" w:rsidRDefault="00781130" w:rsidP="000C1CB0">
      <w:r w:rsidRPr="00781130">
        <w:t>\</w:t>
      </w:r>
      <w:proofErr w:type="gramStart"/>
      <w:r w:rsidRPr="00781130">
        <w:t>end</w:t>
      </w:r>
      <w:proofErr w:type="gramEnd"/>
      <w:r w:rsidRPr="00781130">
        <w:t>{equation}</w:t>
      </w:r>
    </w:p>
    <w:p w14:paraId="60132875" w14:textId="77777777" w:rsidR="000C1CB0" w:rsidRPr="00781130" w:rsidRDefault="000C1CB0" w:rsidP="000C1CB0"/>
    <w:p w14:paraId="5A21F050" w14:textId="3F085D49" w:rsidR="00781130" w:rsidRPr="00781130" w:rsidRDefault="00781130" w:rsidP="000C1CB0">
      <w:r w:rsidRPr="00781130">
        <w:t>\</w:t>
      </w:r>
      <w:proofErr w:type="gramStart"/>
      <w:r w:rsidRPr="00781130">
        <w:t>paragraph{</w:t>
      </w:r>
      <w:proofErr w:type="gramEnd"/>
      <w:r w:rsidRPr="00781130">
        <w:t>Predictive Interval}</w:t>
      </w:r>
    </w:p>
    <w:p w14:paraId="630D1E47" w14:textId="16DF7EA2" w:rsidR="00781130" w:rsidRPr="00781130" w:rsidRDefault="00781130" w:rsidP="000C1CB0">
      <w:r w:rsidRPr="00781130">
        <w:t xml:space="preserve">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w:t>
      </w:r>
      <w:r w:rsidRPr="00781130">
        <w:lastRenderedPageBreak/>
        <w:t>$ of the probability distribution of class $k $ predicted by the $G $ classifiers. The uncertainty can be represented by the width of the predictive interval:</w:t>
      </w:r>
    </w:p>
    <w:p w14:paraId="094F753E" w14:textId="77777777" w:rsidR="00781130" w:rsidRPr="00781130" w:rsidRDefault="00781130" w:rsidP="000C1CB0">
      <w:r w:rsidRPr="00781130">
        <w:t>\</w:t>
      </w:r>
      <w:proofErr w:type="gramStart"/>
      <w:r w:rsidRPr="00781130">
        <w:t>begin</w:t>
      </w:r>
      <w:proofErr w:type="gramEnd"/>
      <w:r w:rsidRPr="00781130">
        <w:t>{equation}</w:t>
      </w:r>
    </w:p>
    <w:p w14:paraId="48519122" w14:textId="77777777" w:rsidR="00781130" w:rsidRPr="00781130" w:rsidRDefault="00781130" w:rsidP="000C1CB0">
      <w:r w:rsidRPr="00781130">
        <w:t xml:space="preserve">    \</w:t>
      </w:r>
      <w:proofErr w:type="gramStart"/>
      <w:r w:rsidRPr="00781130">
        <w:t>begin</w:t>
      </w:r>
      <w:proofErr w:type="gramEnd"/>
      <w:r w:rsidRPr="00781130">
        <w:t>{aligned}</w:t>
      </w:r>
    </w:p>
    <w:p w14:paraId="7C39955F" w14:textId="77777777" w:rsidR="00781130" w:rsidRPr="00781130" w:rsidRDefault="00781130" w:rsidP="000C1CB0">
      <w:r w:rsidRPr="00781130">
        <w:t xml:space="preserve">        P\left(Q_L^{k} \</w:t>
      </w:r>
      <w:proofErr w:type="spellStart"/>
      <w:r w:rsidRPr="00781130">
        <w:t>leq</w:t>
      </w:r>
      <w:proofErr w:type="spellEnd"/>
      <w:r w:rsidRPr="00781130">
        <w:t xml:space="preserve">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roofErr w:type="spellStart"/>
      <w:r w:rsidRPr="00781130">
        <w:t>leq</w:t>
      </w:r>
      <w:proofErr w:type="spellEnd"/>
      <w:r w:rsidRPr="00781130">
        <w:t xml:space="preserve"> Q_U^{k}\right) = \gamma</w:t>
      </w:r>
    </w:p>
    <w:p w14:paraId="48245D6A" w14:textId="77777777" w:rsidR="00781130" w:rsidRPr="00781130" w:rsidRDefault="00781130" w:rsidP="000C1CB0">
      <w:r w:rsidRPr="00781130">
        <w:t xml:space="preserve">        \\</w:t>
      </w:r>
    </w:p>
    <w:p w14:paraId="362087BF" w14:textId="77777777" w:rsidR="00781130" w:rsidRPr="00781130" w:rsidRDefault="00781130" w:rsidP="000C1CB0">
      <w:r w:rsidRPr="00781130">
        <w:t xml:space="preserve">        u_{\</w:t>
      </w:r>
      <w:proofErr w:type="spellStart"/>
      <w:proofErr w:type="gramStart"/>
      <w:r w:rsidRPr="00781130">
        <w:t>alpha,k</w:t>
      </w:r>
      <w:proofErr w:type="spellEnd"/>
      <w:proofErr w:type="gramEnd"/>
      <w:r w:rsidRPr="00781130">
        <w:t>}^{(</w:t>
      </w:r>
      <w:proofErr w:type="spellStart"/>
      <w:r w:rsidRPr="00781130">
        <w:t>i</w:t>
      </w:r>
      <w:proofErr w:type="spellEnd"/>
      <w:r w:rsidRPr="00781130">
        <w:t>)} = Q_L^{k} - Q_U^{k}</w:t>
      </w:r>
    </w:p>
    <w:p w14:paraId="190474DE" w14:textId="77777777" w:rsidR="00781130" w:rsidRPr="00781130" w:rsidRDefault="00781130" w:rsidP="000C1CB0">
      <w:r w:rsidRPr="00781130">
        <w:t xml:space="preserve">    \</w:t>
      </w:r>
      <w:proofErr w:type="gramStart"/>
      <w:r w:rsidRPr="00781130">
        <w:t>end</w:t>
      </w:r>
      <w:proofErr w:type="gramEnd"/>
      <w:r w:rsidRPr="00781130">
        <w:t>{aligned}</w:t>
      </w:r>
    </w:p>
    <w:p w14:paraId="5B043141" w14:textId="77777777" w:rsidR="00781130" w:rsidRPr="00781130" w:rsidRDefault="00781130" w:rsidP="000C1CB0">
      <w:r w:rsidRPr="00781130">
        <w:t xml:space="preserve">    \label{</w:t>
      </w:r>
      <w:proofErr w:type="spellStart"/>
      <w:r w:rsidRPr="00781130">
        <w:t>crowd.</w:t>
      </w:r>
      <w:proofErr w:type="gramStart"/>
      <w:r w:rsidRPr="00781130">
        <w:t>Eq.uncertainty</w:t>
      </w:r>
      <w:proofErr w:type="spellEnd"/>
      <w:proofErr w:type="gramEnd"/>
      <w:r w:rsidRPr="00781130">
        <w:t>}</w:t>
      </w:r>
    </w:p>
    <w:p w14:paraId="4AE264D4" w14:textId="77777777" w:rsidR="00781130" w:rsidRPr="00781130" w:rsidRDefault="00781130" w:rsidP="000C1CB0">
      <w:r w:rsidRPr="00781130">
        <w:t>\</w:t>
      </w:r>
      <w:proofErr w:type="gramStart"/>
      <w:r w:rsidRPr="00781130">
        <w:t>end</w:t>
      </w:r>
      <w:proofErr w:type="gramEnd"/>
      <w:r w:rsidRPr="00781130">
        <w:t>{equation}</w:t>
      </w:r>
    </w:p>
    <w:p w14:paraId="6A42E72A" w14:textId="77777777" w:rsidR="00781130" w:rsidRPr="00781130" w:rsidRDefault="00781130" w:rsidP="000C1CB0">
      <w:r w:rsidRPr="00781130">
        <w:t>The steps to calculate the predictive interval are as follows:</w:t>
      </w:r>
    </w:p>
    <w:p w14:paraId="23AB2168" w14:textId="77777777" w:rsidR="00781130" w:rsidRPr="00781130" w:rsidRDefault="00781130" w:rsidP="000C1CB0">
      <w:r w:rsidRPr="00781130">
        <w:t>\</w:t>
      </w:r>
      <w:proofErr w:type="gramStart"/>
      <w:r w:rsidRPr="00781130">
        <w:t>begin</w:t>
      </w:r>
      <w:proofErr w:type="gramEnd"/>
      <w:r w:rsidRPr="00781130">
        <w:t>{enumerate}</w:t>
      </w:r>
    </w:p>
    <w:p w14:paraId="772D62E0" w14:textId="77777777" w:rsidR="00781130" w:rsidRPr="00781130" w:rsidRDefault="00781130" w:rsidP="000C1CB0">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w:t>
      </w:r>
      <w:proofErr w:type="gramStart"/>
      <w:r w:rsidRPr="00781130">
        <w:t>alpha,k</w:t>
      </w:r>
      <w:proofErr w:type="gramEnd"/>
      <w:r w:rsidRPr="00781130">
        <w:t>}^{(i)}=\mathrm{sorted}\left(\left\{p_{\alpha,k}^{(i,g)}\right\}_{g=1}^G\right),\quad\forall \</w:t>
      </w:r>
      <w:proofErr w:type="spellStart"/>
      <w:r w:rsidRPr="00781130">
        <w:t>alpha,k,i</w:t>
      </w:r>
      <w:proofErr w:type="spellEnd"/>
      <w:r w:rsidRPr="00781130">
        <w:t xml:space="preserve"> $.</w:t>
      </w:r>
    </w:p>
    <w:p w14:paraId="2337323F" w14:textId="77777777" w:rsidR="00781130" w:rsidRPr="00781130" w:rsidRDefault="00781130" w:rsidP="000C1CB0">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left(1-\gamma\right)\right) $, and the upper quantile index is $U=\</w:t>
      </w:r>
      <w:proofErr w:type="spellStart"/>
      <w:r w:rsidRPr="00781130">
        <w:t>mathrm</w:t>
      </w:r>
      <w:proofErr w:type="spellEnd"/>
      <w:r w:rsidRPr="00781130">
        <w:t>{floor}\left(\frac{G}{2} (1+\gamma)\right) $, where ceil and floor are the ceiling and floor functions, respectively.</w:t>
      </w:r>
    </w:p>
    <w:p w14:paraId="178F72EE" w14:textId="77777777" w:rsidR="00781130" w:rsidRPr="00781130" w:rsidRDefault="00781130" w:rsidP="000C1CB0">
      <w:r w:rsidRPr="00781130">
        <w:t xml:space="preserve">    \item Find the values corresponding to the lower and upper quantile indices in the sorted $P_{\</w:t>
      </w:r>
      <w:proofErr w:type="spellStart"/>
      <w:proofErr w:type="gramStart"/>
      <w:r w:rsidRPr="00781130">
        <w:t>alpha,k</w:t>
      </w:r>
      <w:proofErr w:type="spellEnd"/>
      <w:proofErr w:type="gramEnd"/>
      <w:r w:rsidRPr="00781130">
        <w:t>}^{(</w:t>
      </w:r>
      <w:proofErr w:type="spellStart"/>
      <w:r w:rsidRPr="00781130">
        <w:t>i</w:t>
      </w:r>
      <w:proofErr w:type="spellEnd"/>
      <w:r w:rsidRPr="00781130">
        <w:t>)} $. These values are the lower and upper quantiles $Q_L^{k} $ and $Q_U^{k} $.</w:t>
      </w:r>
    </w:p>
    <w:p w14:paraId="7538D858" w14:textId="77777777" w:rsidR="00781130" w:rsidRPr="00781130" w:rsidRDefault="00781130" w:rsidP="000C1CB0">
      <w:r w:rsidRPr="00781130">
        <w:lastRenderedPageBreak/>
        <w:t xml:space="preserve">    \item Now we have the predictive interval $P\left(Q_L^{k}&lt;=p_{\</w:t>
      </w:r>
      <w:proofErr w:type="spellStart"/>
      <w:r w:rsidRPr="00781130">
        <w:t>alpha,k</w:t>
      </w:r>
      <w:proofErr w:type="spellEnd"/>
      <w:r w:rsidRPr="00781130">
        <w:t>}^{(</w:t>
      </w:r>
      <w:proofErr w:type="spellStart"/>
      <w:r w:rsidRPr="00781130">
        <w:t>i,g</w:t>
      </w:r>
      <w:proofErr w:type="spellEnd"/>
      <w:r w:rsidRPr="00781130">
        <w:t>)}&lt;=Q_U^{k}\right)=\gamma $, where $Q_L^{k} $ and $Q_U^{k} $ represent the bounds of the interval containing the $\alpha$ proportion of the probability mass.</w:t>
      </w:r>
    </w:p>
    <w:p w14:paraId="20D0978A" w14:textId="77777777" w:rsidR="00781130" w:rsidRPr="00781130" w:rsidRDefault="00781130" w:rsidP="000C1CB0">
      <w:r w:rsidRPr="00781130">
        <w:t>\</w:t>
      </w:r>
      <w:proofErr w:type="gramStart"/>
      <w:r w:rsidRPr="00781130">
        <w:t>end</w:t>
      </w:r>
      <w:proofErr w:type="gramEnd"/>
      <w:r w:rsidRPr="00781130">
        <w:t>{enumerate}</w:t>
      </w:r>
    </w:p>
    <w:p w14:paraId="7D524E70" w14:textId="77777777" w:rsidR="00781130" w:rsidRPr="00D51D50" w:rsidRDefault="00781130" w:rsidP="00D51D50">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0C1CB0">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D51D50">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0C1CB0">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0C1CB0">
      <w:r w:rsidRPr="00781130">
        <w:t>\</w:t>
      </w:r>
      <w:proofErr w:type="gramStart"/>
      <w:r w:rsidRPr="00781130">
        <w:t>begin</w:t>
      </w:r>
      <w:proofErr w:type="gramEnd"/>
      <w:r w:rsidRPr="00781130">
        <w:t>{itemize}</w:t>
      </w:r>
    </w:p>
    <w:p w14:paraId="641AD528" w14:textId="77777777" w:rsidR="00781130" w:rsidRPr="00781130" w:rsidRDefault="00781130" w:rsidP="000C1CB0">
      <w:r w:rsidRPr="00781130">
        <w:t xml:space="preserve">    \item \relax \</w:t>
      </w:r>
      <w:proofErr w:type="spellStart"/>
      <w:proofErr w:type="gramStart"/>
      <w:r w:rsidRPr="00781130">
        <w:t>textbf</w:t>
      </w:r>
      <w:proofErr w:type="spellEnd"/>
      <w:r w:rsidRPr="00781130">
        <w:t>{</w:t>
      </w:r>
      <w:proofErr w:type="gramEnd"/>
      <w:r w:rsidRPr="00781130">
        <w:t xml:space="preserve">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w:t>
      </w:r>
      <w:r w:rsidRPr="00781130">
        <w:lastRenderedPageBreak/>
        <w:t>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0C1CB0">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0C1CB0">
      <w:r w:rsidRPr="00781130">
        <w:t>\</w:t>
      </w:r>
      <w:proofErr w:type="gramStart"/>
      <w:r w:rsidRPr="00781130">
        <w:t>end</w:t>
      </w:r>
      <w:proofErr w:type="gramEnd"/>
      <w:r w:rsidRPr="00781130">
        <w:t>{itemize}</w:t>
      </w:r>
    </w:p>
    <w:p w14:paraId="3E802691" w14:textId="77777777" w:rsidR="00781130" w:rsidRPr="00D51D50" w:rsidRDefault="00781130" w:rsidP="00D51D50">
      <w:pPr>
        <w:pStyle w:val="Heading3"/>
      </w:pPr>
      <w:r w:rsidRPr="00D51D50">
        <w:t>\</w:t>
      </w:r>
      <w:proofErr w:type="gramStart"/>
      <w:r w:rsidRPr="00D51D50">
        <w:t>subsubsection{</w:t>
      </w:r>
      <w:proofErr w:type="gramEnd"/>
      <w:r w:rsidRPr="00D51D50">
        <w:t>Committee-Based Methods}</w:t>
      </w:r>
    </w:p>
    <w:p w14:paraId="555465BC" w14:textId="59E88E3A" w:rsidR="00781130" w:rsidRPr="00781130" w:rsidRDefault="008F2DA0" w:rsidP="000C1CB0">
      <w:r>
        <w:t>The c</w:t>
      </w:r>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0C1CB0">
      <w:r w:rsidRPr="00781130">
        <w:t>\</w:t>
      </w:r>
      <w:proofErr w:type="gramStart"/>
      <w:r w:rsidRPr="00781130">
        <w:t>begin</w:t>
      </w:r>
      <w:proofErr w:type="gramEnd"/>
      <w:r w:rsidRPr="00781130">
        <w:t>{equation}</w:t>
      </w:r>
    </w:p>
    <w:p w14:paraId="3C2123D0" w14:textId="164E54FF" w:rsidR="00781130" w:rsidRPr="00781130" w:rsidRDefault="00781130" w:rsidP="000C1CB0">
      <w:r w:rsidRPr="00781130">
        <w:t xml:space="preserve">    u_{\</w:t>
      </w:r>
      <w:proofErr w:type="spellStart"/>
      <w:r w:rsidRPr="00781130">
        <w:t>alpha,k</w:t>
      </w:r>
      <w:proofErr w:type="spellEnd"/>
      <w:r w:rsidRPr="00781130">
        <w:t>}^{(</w:t>
      </w:r>
      <w:proofErr w:type="spellStart"/>
      <w:r w:rsidRPr="00781130">
        <w:t>i</w:t>
      </w:r>
      <w:proofErr w:type="spellEnd"/>
      <w:r w:rsidRPr="00781130">
        <w:t>)} = \</w:t>
      </w:r>
      <w:proofErr w:type="spellStart"/>
      <w:r w:rsidRPr="00781130">
        <w:t>mathrm</w:t>
      </w:r>
      <w:proofErr w:type="spellEnd"/>
      <w:r w:rsidRPr="00781130">
        <w:t>{</w:t>
      </w:r>
      <w:proofErr w:type="spellStart"/>
      <w:r w:rsidRPr="00781130">
        <w:t>VarCommittee</w:t>
      </w:r>
      <w:proofErr w:type="spellEnd"/>
      <w:r w:rsidRPr="00781130">
        <w:t>}\left(P_{\</w:t>
      </w:r>
      <w:proofErr w:type="spellStart"/>
      <w:r w:rsidRPr="00781130">
        <w:t>alpha,k</w:t>
      </w:r>
      <w:proofErr w:type="spellEnd"/>
      <w:r w:rsidRPr="00781130">
        <w:t>}^{(</w:t>
      </w:r>
      <w:proofErr w:type="spellStart"/>
      <w:r w:rsidRPr="00781130">
        <w:t>i</w:t>
      </w:r>
      <w:proofErr w:type="spellEnd"/>
      <w:r w:rsidRPr="00781130">
        <w:t>)}\right) = \frac{1}{G</w:t>
      </w:r>
      <w:r w:rsidR="004378E1">
        <w:t>-1</w:t>
      </w:r>
      <w:r w:rsidRPr="00781130">
        <w:t>}\sum_{g=1}^G \left(p_{\</w:t>
      </w:r>
      <w:proofErr w:type="spellStart"/>
      <w:r w:rsidRPr="00781130">
        <w:t>alpha,k</w:t>
      </w:r>
      <w:proofErr w:type="spellEnd"/>
      <w:r w:rsidRPr="00781130">
        <w:t>}^{(</w:t>
      </w:r>
      <w:proofErr w:type="spellStart"/>
      <w:r w:rsidRPr="00781130">
        <w:t>i,g</w:t>
      </w:r>
      <w:proofErr w:type="spellEnd"/>
      <w:r w:rsidRPr="00781130">
        <w:t>)}-\mu\right)^{2},\quad\mu= \frac{1}{G} \sum_{g=1}^G p_{\</w:t>
      </w:r>
      <w:proofErr w:type="spellStart"/>
      <w:r w:rsidRPr="00781130">
        <w:t>alpha,k</w:t>
      </w:r>
      <w:proofErr w:type="spellEnd"/>
      <w:r w:rsidRPr="00781130">
        <w:t>}^{(</w:t>
      </w:r>
      <w:proofErr w:type="spellStart"/>
      <w:r w:rsidRPr="00781130">
        <w:t>i,g</w:t>
      </w:r>
      <w:proofErr w:type="spellEnd"/>
      <w:r w:rsidRPr="00781130">
        <w:t>)}</w:t>
      </w:r>
    </w:p>
    <w:p w14:paraId="5E67C0E5" w14:textId="77777777" w:rsidR="00781130" w:rsidRPr="00781130" w:rsidRDefault="00781130" w:rsidP="000C1CB0">
      <w:r w:rsidRPr="00781130">
        <w:t xml:space="preserve">    \</w:t>
      </w:r>
      <w:proofErr w:type="gramStart"/>
      <w:r w:rsidRPr="00781130">
        <w:t>label{</w:t>
      </w:r>
      <w:proofErr w:type="gramEnd"/>
      <w:r w:rsidRPr="00781130">
        <w:t>crowd.Eq.8.uncertainty.committee_based}</w:t>
      </w:r>
    </w:p>
    <w:p w14:paraId="4D600554" w14:textId="77777777" w:rsidR="00781130" w:rsidRPr="00781130" w:rsidRDefault="00781130" w:rsidP="000C1CB0">
      <w:r w:rsidRPr="00781130">
        <w:t>\</w:t>
      </w:r>
      <w:proofErr w:type="gramStart"/>
      <w:r w:rsidRPr="00781130">
        <w:t>end</w:t>
      </w:r>
      <w:proofErr w:type="gramEnd"/>
      <w:r w:rsidRPr="00781130">
        <w:t>{equation}</w:t>
      </w:r>
    </w:p>
    <w:p w14:paraId="77B9562E" w14:textId="78D5C8B4" w:rsidR="00781130" w:rsidRPr="00781130" w:rsidRDefault="00781130" w:rsidP="00D51D50">
      <w:pPr>
        <w:pStyle w:val="Heading3"/>
      </w:pPr>
      <w:r w:rsidRPr="00781130">
        <w:lastRenderedPageBreak/>
        <w:t>\</w:t>
      </w:r>
      <w:proofErr w:type="gramStart"/>
      <w:r w:rsidRPr="00781130">
        <w:t>subsubsection{</w:t>
      </w:r>
      <w:proofErr w:type="gramEnd"/>
      <w:r w:rsidRPr="00781130">
        <w:t>Conformal Prediction}</w:t>
      </w:r>
    </w:p>
    <w:p w14:paraId="1C2C2DC8" w14:textId="77777777" w:rsidR="00781130" w:rsidRPr="00781130" w:rsidRDefault="00781130" w:rsidP="000C1CB0">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307D3D01" w:rsidR="00781130" w:rsidRPr="00781130" w:rsidRDefault="00781130" w:rsidP="000C1CB0">
      <w:del w:id="35" w:author="artin majdi" w:date="2023-06-19T21:39:00Z">
        <w:r w:rsidRPr="00781130" w:rsidDel="00653E9F">
          <w:delText>Steps  to</w:delText>
        </w:r>
      </w:del>
      <w:ins w:id="36" w:author="artin majdi" w:date="2023-06-19T21:39:00Z">
        <w:r w:rsidR="00653E9F" w:rsidRPr="00781130">
          <w:t>Steps to</w:t>
        </w:r>
      </w:ins>
      <w:r w:rsidRPr="00781130">
        <w:t xml:space="preserve"> calculate the nonconformity score:</w:t>
      </w:r>
    </w:p>
    <w:p w14:paraId="1EBAB2C0" w14:textId="77777777" w:rsidR="00781130" w:rsidRPr="00781130" w:rsidRDefault="00781130" w:rsidP="000C1CB0">
      <w:r w:rsidRPr="00781130">
        <w:t>\begin{enumerate</w:t>
      </w:r>
      <w:proofErr w:type="gramStart"/>
      <w:r w:rsidRPr="00781130">
        <w:t>}[</w:t>
      </w:r>
      <w:proofErr w:type="gramEnd"/>
      <w:r w:rsidRPr="00781130">
        <w:t>1.]</w:t>
      </w:r>
    </w:p>
    <w:p w14:paraId="7B682791" w14:textId="2B743677" w:rsidR="00781130" w:rsidRPr="00781130" w:rsidRDefault="00781130" w:rsidP="000C1CB0">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w:t>
      </w:r>
      <w:proofErr w:type="spellStart"/>
      <w:proofErr w:type="gramStart"/>
      <w:r w:rsidRPr="00781130">
        <w:t>alpha,k</w:t>
      </w:r>
      <w:proofErr w:type="spellEnd"/>
      <w:proofErr w:type="gramEnd"/>
      <w:r w:rsidRPr="00781130">
        <w:t>}^{(</w:t>
      </w:r>
      <w:proofErr w:type="spellStart"/>
      <w:r w:rsidRPr="00781130">
        <w:t>i</w:t>
      </w:r>
      <w:proofErr w:type="spellEnd"/>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del w:id="37" w:author="artin majdi" w:date="2023-06-19T21:39:00Z">
        <w:r w:rsidRPr="00781130" w:rsidDel="00653E9F">
          <w:delText>as  $</w:delText>
        </w:r>
      </w:del>
      <w:ins w:id="38" w:author="artin majdi" w:date="2023-06-19T21:39:00Z">
        <w:r w:rsidR="00653E9F" w:rsidRPr="00781130">
          <w:t>as $</w:t>
        </w:r>
      </w:ins>
      <w:r w:rsidRPr="00781130">
        <w:t xml:space="preserve"> \zeta_{k}^{g} = \</w:t>
      </w:r>
      <w:proofErr w:type="spellStart"/>
      <w:r w:rsidRPr="00781130">
        <w:t>mathrm</w:t>
      </w:r>
      <w:proofErr w:type="spellEnd"/>
      <w:r w:rsidRPr="00781130">
        <w:t>{score\_function} \left(p_{\</w:t>
      </w:r>
      <w:proofErr w:type="spellStart"/>
      <w:proofErr w:type="gramStart"/>
      <w:r w:rsidRPr="00781130">
        <w:t>alpha,k</w:t>
      </w:r>
      <w:proofErr w:type="spellEnd"/>
      <w:proofErr w:type="gramEnd"/>
      <w:r w:rsidRPr="00781130">
        <w:t>}^{(</w:t>
      </w:r>
      <w:proofErr w:type="spellStart"/>
      <w:r w:rsidRPr="00781130">
        <w:t>i,g</w:t>
      </w:r>
      <w:proofErr w:type="spellEnd"/>
      <w:r w:rsidRPr="00781130">
        <w:t xml:space="preserve">)}, </w:t>
      </w:r>
      <w:proofErr w:type="spellStart"/>
      <w:r w:rsidRPr="00781130">
        <w:t>y_k</w:t>
      </w:r>
      <w:proofErr w:type="spellEnd"/>
      <w:r w:rsidRPr="00781130">
        <w:t>^{(</w:t>
      </w:r>
      <w:proofErr w:type="spellStart"/>
      <w:r w:rsidRPr="00781130">
        <w:t>i</w:t>
      </w:r>
      <w:proofErr w:type="spellEnd"/>
      <w:r w:rsidRPr="00781130">
        <w:t>)}\right) $</w:t>
      </w:r>
    </w:p>
    <w:p w14:paraId="65C2F23D" w14:textId="77777777" w:rsidR="00781130" w:rsidRPr="00781130" w:rsidRDefault="00781130" w:rsidP="000C1CB0">
      <w:r w:rsidRPr="00781130">
        <w:t xml:space="preserve">    \item Calculate the p-value $\</w:t>
      </w:r>
      <w:proofErr w:type="spellStart"/>
      <w:r w:rsidRPr="00781130">
        <w:t>mathrm</w:t>
      </w:r>
      <w:proofErr w:type="spellEnd"/>
      <w:r w:rsidRPr="00781130">
        <w:t>{</w:t>
      </w:r>
      <w:proofErr w:type="spellStart"/>
      <w:r w:rsidRPr="00781130">
        <w:t>pv</w:t>
      </w:r>
      <w:proofErr w:type="spellEnd"/>
      <w:r w:rsidRPr="00781130">
        <w:t>}_k $ for each class $k $ as the proportion of classifiers with nonconformity scores greater than or equal to a predefined threshold $\text{T}_k: \text{p-</w:t>
      </w:r>
      <w:proofErr w:type="gramStart"/>
      <w:r w:rsidRPr="00781130">
        <w:t>values}(</w:t>
      </w:r>
      <w:proofErr w:type="gramEnd"/>
      <w:r w:rsidRPr="00781130">
        <w:t>k) = \frac{ \left\vert \{g: \;\zeta_{k}^{g} \</w:t>
      </w:r>
      <w:proofErr w:type="spellStart"/>
      <w:r w:rsidRPr="00781130">
        <w:t>geq</w:t>
      </w:r>
      <w:proofErr w:type="spellEnd"/>
      <w:r w:rsidRPr="00781130">
        <w:t xml:space="preserve"> </w:t>
      </w:r>
      <w:proofErr w:type="spellStart"/>
      <w:r w:rsidRPr="00781130">
        <w:t>T_k</w:t>
      </w:r>
      <w:proofErr w:type="spellEnd"/>
      <w:r w:rsidRPr="00781130">
        <w:t xml:space="preserve"> \} \right\vert} {G} $</w:t>
      </w:r>
    </w:p>
    <w:p w14:paraId="02D40513" w14:textId="77777777" w:rsidR="00781130" w:rsidRPr="00781130" w:rsidRDefault="00781130" w:rsidP="000C1CB0">
      <w:r w:rsidRPr="00781130">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0C1CB0">
      <w:r w:rsidRPr="00781130">
        <w:t>\</w:t>
      </w:r>
      <w:proofErr w:type="gramStart"/>
      <w:r w:rsidRPr="00781130">
        <w:t>end</w:t>
      </w:r>
      <w:proofErr w:type="gramEnd"/>
      <w:r w:rsidRPr="00781130">
        <w:t>{enumerate}</w:t>
      </w:r>
    </w:p>
    <w:p w14:paraId="3B363274" w14:textId="77777777" w:rsidR="00781130" w:rsidRPr="00781130" w:rsidRDefault="00781130" w:rsidP="000C1CB0">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Pr="00781130" w:rsidRDefault="00781130" w:rsidP="000C1CB0">
      <w:r w:rsidRPr="00781130">
        <w:lastRenderedPageBreak/>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D51D50">
      <w:pPr>
        <w:pStyle w:val="Heading3"/>
      </w:pPr>
      <w:r w:rsidRPr="00781130">
        <w:t>\</w:t>
      </w:r>
      <w:proofErr w:type="gramStart"/>
      <w:r w:rsidRPr="00781130">
        <w:t>subsubsection{</w:t>
      </w:r>
      <w:proofErr w:type="gramEnd"/>
      <w:r w:rsidRPr="00781130">
        <w:t>Consistency Measurement}</w:t>
      </w:r>
    </w:p>
    <w:p w14:paraId="43582123" w14:textId="77777777" w:rsidR="00781130" w:rsidRPr="00781130" w:rsidRDefault="00781130" w:rsidP="000C1CB0">
      <w:r w:rsidRPr="00781130">
        <w:t>Define $c_{\</w:t>
      </w:r>
      <w:proofErr w:type="spellStart"/>
      <w:proofErr w:type="gramStart"/>
      <w:r w:rsidRPr="00781130">
        <w:t>alpha,k</w:t>
      </w:r>
      <w:proofErr w:type="spellEnd"/>
      <w:proofErr w:type="gramEnd"/>
      <w:r w:rsidRPr="00781130">
        <w:t>}^{(</w:t>
      </w:r>
      <w:proofErr w:type="spellStart"/>
      <w:r w:rsidRPr="00781130">
        <w:t>i</w:t>
      </w:r>
      <w:proofErr w:type="spellEnd"/>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$u_{\</w:t>
      </w:r>
      <w:proofErr w:type="spellStart"/>
      <w:proofErr w:type="gramStart"/>
      <w:r w:rsidRPr="00781130">
        <w:t>alpha,k</w:t>
      </w:r>
      <w:proofErr w:type="spellEnd"/>
      <w:proofErr w:type="gramEnd"/>
      <w:r w:rsidRPr="00781130">
        <w:t>}^{(</w:t>
      </w:r>
      <w:proofErr w:type="spellStart"/>
      <w:r w:rsidRPr="00781130">
        <w:t>i</w:t>
      </w:r>
      <w:proofErr w:type="spellEnd"/>
      <w:r w:rsidRPr="00781130">
        <w:t>)} $ explained in the previous section. We use two approaches to calculate $c_{\</w:t>
      </w:r>
      <w:proofErr w:type="spellStart"/>
      <w:proofErr w:type="gramStart"/>
      <w:r w:rsidRPr="00781130">
        <w:t>alpha,k</w:t>
      </w:r>
      <w:proofErr w:type="spellEnd"/>
      <w:proofErr w:type="gramEnd"/>
      <w:r w:rsidRPr="00781130">
        <w:t>}^{(</w:t>
      </w:r>
      <w:proofErr w:type="spellStart"/>
      <w:r w:rsidRPr="00781130">
        <w:t>i</w:t>
      </w:r>
      <w:proofErr w:type="spellEnd"/>
      <w:r w:rsidRPr="00781130">
        <w:t>)} $ from $u_{\</w:t>
      </w:r>
      <w:proofErr w:type="spellStart"/>
      <w:r w:rsidRPr="00781130">
        <w:t>alpha,k</w:t>
      </w:r>
      <w:proofErr w:type="spellEnd"/>
      <w:r w:rsidRPr="00781130">
        <w:t>}^{(</w:t>
      </w:r>
      <w:proofErr w:type="spellStart"/>
      <w:r w:rsidRPr="00781130">
        <w:t>i</w:t>
      </w:r>
      <w:proofErr w:type="spellEnd"/>
      <w:r w:rsidRPr="00781130">
        <w:t>)} $.</w:t>
      </w:r>
    </w:p>
    <w:p w14:paraId="26FC1A6D" w14:textId="77777777" w:rsidR="00781130" w:rsidRPr="00781130" w:rsidRDefault="00781130" w:rsidP="000C1CB0">
      <w:r w:rsidRPr="00781130">
        <w:t>\begin{enumerate</w:t>
      </w:r>
      <w:proofErr w:type="gramStart"/>
      <w:r w:rsidRPr="00781130">
        <w:t>}[</w:t>
      </w:r>
      <w:proofErr w:type="gramEnd"/>
      <w:r w:rsidRPr="00781130">
        <w:t>1.]</w:t>
      </w:r>
    </w:p>
    <w:p w14:paraId="308E91DA" w14:textId="77777777" w:rsidR="00781130" w:rsidRPr="00781130" w:rsidRDefault="00781130" w:rsidP="000C1CB0">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0C1CB0">
      <w:r w:rsidRPr="00781130">
        <w:t xml:space="preserve">    \</w:t>
      </w:r>
      <w:proofErr w:type="gramStart"/>
      <w:r w:rsidRPr="00781130">
        <w:t>begin</w:t>
      </w:r>
      <w:proofErr w:type="gramEnd"/>
      <w:r w:rsidRPr="00781130">
        <w:t>{equation}</w:t>
      </w:r>
    </w:p>
    <w:p w14:paraId="4C5AF48E" w14:textId="77777777" w:rsidR="00781130" w:rsidRPr="00781130" w:rsidRDefault="00781130" w:rsidP="000C1CB0">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)}=1-u_{\</w:t>
      </w:r>
      <w:proofErr w:type="spellStart"/>
      <w:r w:rsidRPr="00781130">
        <w:t>alpha,k</w:t>
      </w:r>
      <w:proofErr w:type="spellEnd"/>
      <w:r w:rsidRPr="00781130">
        <w:t>}^{(</w:t>
      </w:r>
      <w:proofErr w:type="spellStart"/>
      <w:r w:rsidRPr="00781130">
        <w:t>i</w:t>
      </w:r>
      <w:proofErr w:type="spellEnd"/>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77777777" w:rsidR="00781130" w:rsidRPr="00781130" w:rsidRDefault="00781130" w:rsidP="000C1CB0">
      <w:r w:rsidRPr="00781130">
        <w:t xml:space="preserve">        \</w:t>
      </w:r>
      <w:proofErr w:type="gramStart"/>
      <w:r w:rsidRPr="00781130">
        <w:t>label{</w:t>
      </w:r>
      <w:proofErr w:type="gramEnd"/>
      <w:r w:rsidRPr="00781130">
        <w:t>crowd.Eq.9.consistency}</w:t>
      </w:r>
    </w:p>
    <w:p w14:paraId="2B0B2E63" w14:textId="77777777" w:rsidR="00781130" w:rsidRPr="00781130" w:rsidRDefault="00781130" w:rsidP="000C1CB0">
      <w:r w:rsidRPr="00781130">
        <w:t xml:space="preserve">    \</w:t>
      </w:r>
      <w:proofErr w:type="gramStart"/>
      <w:r w:rsidRPr="00781130">
        <w:t>end</w:t>
      </w:r>
      <w:proofErr w:type="gramEnd"/>
      <w:r w:rsidRPr="00781130">
        <w:t>{equation}</w:t>
      </w:r>
    </w:p>
    <w:p w14:paraId="66FF4D27" w14:textId="5C3DB1EF" w:rsidR="00781130" w:rsidRPr="00781130" w:rsidRDefault="00781130" w:rsidP="000C1CB0">
      <w:r w:rsidRPr="00781130">
        <w:t xml:space="preserve">    \item In a second approach (shown in Equation~(\ref{crowd.Eq.10.consistency-penalized})), we penalize annotators for instances in which their predicted label $\eta_{\</w:t>
      </w:r>
      <w:proofErr w:type="spellStart"/>
      <w:r w:rsidRPr="00781130">
        <w:t>alpha,k</w:t>
      </w:r>
      <w:proofErr w:type="spellEnd"/>
      <w:r w:rsidRPr="00781130">
        <w:t>}^{(</w:t>
      </w:r>
      <w:proofErr w:type="spellStart"/>
      <w:r w:rsidRPr="00781130">
        <w:t>i</w:t>
      </w:r>
      <w:proofErr w:type="spellEnd"/>
      <w:r w:rsidRPr="00781130">
        <w:t>)} $ (explained in the Glossary of Symbols section) does not match the MV of all annotator labels ${{\underset \alpha{\</w:t>
      </w:r>
      <w:proofErr w:type="spellStart"/>
      <w:r w:rsidRPr="00781130">
        <w:t>mathrm</w:t>
      </w:r>
      <w:proofErr w:type="spellEnd"/>
      <w:r w:rsidRPr="00781130">
        <w:t>{MV}}}{\left(z_{\alpha,\;k}^{(</w:t>
      </w:r>
      <w:proofErr w:type="spellStart"/>
      <w:r w:rsidRPr="00781130">
        <w:t>i</w:t>
      </w:r>
      <w:proofErr w:type="spellEnd"/>
      <w:r w:rsidRPr="00781130">
        <w:t>)}\right)}} $. As previously discussed, instead of directly working with the annotator's labels $z_{\</w:t>
      </w:r>
      <w:proofErr w:type="spellStart"/>
      <w:proofErr w:type="gramStart"/>
      <w:r w:rsidRPr="00781130">
        <w:t>alpha,k</w:t>
      </w:r>
      <w:proofErr w:type="spellEnd"/>
      <w:proofErr w:type="gramEnd"/>
      <w:r w:rsidRPr="00781130">
        <w:t>}^{(</w:t>
      </w:r>
      <w:proofErr w:type="spellStart"/>
      <w:r w:rsidRPr="00781130">
        <w:t>i</w:t>
      </w:r>
      <w:proofErr w:type="spellEnd"/>
      <w:r w:rsidRPr="00781130">
        <w:t>)} $, we use the predicted labels obtained from the ensemble of classifiers $\eta_{\</w:t>
      </w:r>
      <w:proofErr w:type="spellStart"/>
      <w:r w:rsidRPr="00781130">
        <w:t>alpha,k</w:t>
      </w:r>
      <w:proofErr w:type="spellEnd"/>
      <w:r w:rsidRPr="00781130">
        <w:t>}^{(</w:t>
      </w:r>
      <w:proofErr w:type="spellStart"/>
      <w:r w:rsidRPr="00781130">
        <w:t>i</w:t>
      </w:r>
      <w:proofErr w:type="spellEnd"/>
      <w:r w:rsidRPr="00781130">
        <w:t xml:space="preserve">)} $. This methodology does not require repeating the crowd-labeling process for new data samples. </w:t>
      </w:r>
      <w:proofErr w:type="gramStart"/>
      <w:r w:rsidRPr="00781130">
        <w:t>In particular, we</w:t>
      </w:r>
      <w:proofErr w:type="gramEnd"/>
      <w:r w:rsidRPr="00781130">
        <w:t xml:space="preserve"> are likely not to have access to the same crowd of annotators employed in the training </w:t>
      </w:r>
      <w:del w:id="39" w:author="artin majdi" w:date="2023-06-19T21:39:00Z">
        <w:r w:rsidRPr="00781130" w:rsidDel="00653E9F">
          <w:delText>dataset .</w:delText>
        </w:r>
      </w:del>
      <w:ins w:id="40" w:author="artin majdi" w:date="2023-06-19T21:39:00Z">
        <w:r w:rsidR="00653E9F" w:rsidRPr="00781130">
          <w:t>dataset.</w:t>
        </w:r>
      </w:ins>
    </w:p>
    <w:p w14:paraId="6B3FAC0E" w14:textId="77777777" w:rsidR="00781130" w:rsidRPr="00781130" w:rsidRDefault="00781130" w:rsidP="000C1CB0">
      <w:r w:rsidRPr="00781130">
        <w:t xml:space="preserve">    \</w:t>
      </w:r>
      <w:proofErr w:type="gramStart"/>
      <w:r w:rsidRPr="00781130">
        <w:t>begin</w:t>
      </w:r>
      <w:proofErr w:type="gramEnd"/>
      <w:r w:rsidRPr="00781130">
        <w:t>{equation}</w:t>
      </w:r>
    </w:p>
    <w:p w14:paraId="04B87B97" w14:textId="77777777" w:rsidR="00781130" w:rsidRPr="00781130" w:rsidRDefault="00781130" w:rsidP="000C1CB0">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346A15EA" w14:textId="77777777" w:rsidR="00781130" w:rsidRPr="00781130" w:rsidRDefault="00781130" w:rsidP="000C1CB0">
      <w:r w:rsidRPr="00781130">
        <w:t xml:space="preserve">        \</w:t>
      </w:r>
      <w:proofErr w:type="gramStart"/>
      <w:r w:rsidRPr="00781130">
        <w:t>begin</w:t>
      </w:r>
      <w:proofErr w:type="gramEnd"/>
      <w:r w:rsidRPr="00781130">
        <w:t>{cases}</w:t>
      </w:r>
    </w:p>
    <w:p w14:paraId="64D7857A" w14:textId="77777777" w:rsidR="00781130" w:rsidRPr="00781130" w:rsidRDefault="00781130" w:rsidP="000C1CB0">
      <w:r w:rsidRPr="00781130">
        <w:lastRenderedPageBreak/>
        <w:t xml:space="preserve">            1 - u_{\</w:t>
      </w:r>
      <w:proofErr w:type="spellStart"/>
      <w:proofErr w:type="gramStart"/>
      <w:r w:rsidRPr="00781130">
        <w:t>alpha,k</w:t>
      </w:r>
      <w:proofErr w:type="spellEnd"/>
      <w:proofErr w:type="gramEnd"/>
      <w:r w:rsidRPr="00781130">
        <w:t>}^{(</w:t>
      </w:r>
      <w:proofErr w:type="spellStart"/>
      <w:r w:rsidRPr="00781130">
        <w:t>i</w:t>
      </w:r>
      <w:proofErr w:type="spellEnd"/>
      <w:r w:rsidRPr="00781130">
        <w:t>)} &amp; \text{if } \eta_{\</w:t>
      </w:r>
      <w:proofErr w:type="spellStart"/>
      <w:r w:rsidRPr="00781130">
        <w:t>alpha,k</w:t>
      </w:r>
      <w:proofErr w:type="spellEnd"/>
      <w:r w:rsidRPr="00781130">
        <w:t>}^{(</w:t>
      </w:r>
      <w:proofErr w:type="spellStart"/>
      <w:r w:rsidRPr="00781130">
        <w:t>i</w:t>
      </w:r>
      <w:proofErr w:type="spellEnd"/>
      <w:r w:rsidRPr="00781130">
        <w:t>)} = \</w:t>
      </w:r>
      <w:proofErr w:type="spellStart"/>
      <w:r w:rsidRPr="00781130">
        <w:t>operatorname</w:t>
      </w:r>
      <w:proofErr w:type="spellEnd"/>
      <w:r w:rsidRPr="00781130">
        <w:t>{MV}_{\alpha}(\eta_{\</w:t>
      </w:r>
      <w:proofErr w:type="spellStart"/>
      <w:r w:rsidRPr="00781130">
        <w:t>alpha,k</w:t>
      </w:r>
      <w:proofErr w:type="spellEnd"/>
      <w:r w:rsidRPr="00781130">
        <w:t>}^{(</w:t>
      </w:r>
      <w:proofErr w:type="spellStart"/>
      <w:r w:rsidRPr="00781130">
        <w:t>i</w:t>
      </w:r>
      <w:proofErr w:type="spellEnd"/>
      <w:r w:rsidRPr="00781130">
        <w:t>)}) \\</w:t>
      </w:r>
    </w:p>
    <w:p w14:paraId="3B28807F" w14:textId="77777777" w:rsidR="00781130" w:rsidRPr="00781130" w:rsidRDefault="00781130" w:rsidP="000C1CB0">
      <w:r w:rsidRPr="00781130">
        <w:t xml:space="preserve">            0 &amp; \text{otherwise}</w:t>
      </w:r>
    </w:p>
    <w:p w14:paraId="1BD6668D" w14:textId="77777777" w:rsidR="00781130" w:rsidRPr="00781130" w:rsidRDefault="00781130" w:rsidP="000C1CB0">
      <w:r w:rsidRPr="00781130">
        <w:t xml:space="preserve">        \</w:t>
      </w:r>
      <w:proofErr w:type="gramStart"/>
      <w:r w:rsidRPr="00781130">
        <w:t>end</w:t>
      </w:r>
      <w:proofErr w:type="gramEnd"/>
      <w:r w:rsidRPr="00781130">
        <w:t>{cases}</w:t>
      </w:r>
    </w:p>
    <w:p w14:paraId="0B28DD9B" w14:textId="77777777" w:rsidR="00781130" w:rsidRPr="00781130" w:rsidRDefault="00781130" w:rsidP="000C1CB0">
      <w:r w:rsidRPr="00781130">
        <w:t xml:space="preserve">        \</w:t>
      </w:r>
      <w:proofErr w:type="gramStart"/>
      <w:r w:rsidRPr="00781130">
        <w:t>label{</w:t>
      </w:r>
      <w:proofErr w:type="gramEnd"/>
      <w:r w:rsidRPr="00781130">
        <w:t>crowd.Eq.10.consistency-penalized}</w:t>
      </w:r>
    </w:p>
    <w:p w14:paraId="39CA477E" w14:textId="77777777" w:rsidR="00781130" w:rsidRPr="00781130" w:rsidRDefault="00781130" w:rsidP="000C1CB0">
      <w:r w:rsidRPr="00781130">
        <w:t xml:space="preserve">    \</w:t>
      </w:r>
      <w:proofErr w:type="gramStart"/>
      <w:r w:rsidRPr="00781130">
        <w:t>end</w:t>
      </w:r>
      <w:proofErr w:type="gramEnd"/>
      <w:r w:rsidRPr="00781130">
        <w:t>{equation}</w:t>
      </w:r>
    </w:p>
    <w:p w14:paraId="202591DB" w14:textId="77777777" w:rsidR="00781130" w:rsidRPr="00781130" w:rsidRDefault="00781130" w:rsidP="000C1CB0">
      <w:r w:rsidRPr="00781130">
        <w:t>\</w:t>
      </w:r>
      <w:proofErr w:type="gramStart"/>
      <w:r w:rsidRPr="00781130">
        <w:t>end</w:t>
      </w:r>
      <w:proofErr w:type="gramEnd"/>
      <w:r w:rsidRPr="00781130">
        <w:t>{enumerate}</w:t>
      </w:r>
    </w:p>
    <w:p w14:paraId="2025E809" w14:textId="1940F311" w:rsidR="0005777F" w:rsidRDefault="0005777F" w:rsidP="000C1CB0">
      <w:r>
        <w:t>\</w:t>
      </w:r>
      <w:proofErr w:type="gramStart"/>
      <w:r>
        <w:t>subsubsection{</w:t>
      </w:r>
      <w:proofErr w:type="gramEnd"/>
      <w:r>
        <w:t>Reliability Measurement}</w:t>
      </w:r>
    </w:p>
    <w:p w14:paraId="5E16B6AF" w14:textId="5318033B" w:rsidR="0005777F" w:rsidRDefault="0005777F" w:rsidP="000C1CB0">
      <w:r>
        <w:t>For each annotator, for each class, and for each instance, there is a consistency score, $</w:t>
      </w:r>
      <w:r w:rsidRPr="00781130">
        <w:t>c_{\</w:t>
      </w:r>
      <w:proofErr w:type="spellStart"/>
      <w:proofErr w:type="gramStart"/>
      <w:r w:rsidRPr="00781130">
        <w:t>alpha,k</w:t>
      </w:r>
      <w:proofErr w:type="spellEnd"/>
      <w:proofErr w:type="gramEnd"/>
      <w:r w:rsidRPr="00781130">
        <w:t>}^</w:t>
      </w:r>
      <w:proofErr w:type="spellStart"/>
      <w:r w:rsidRPr="00781130">
        <w:t>i</w:t>
      </w:r>
      <w:proofErr w:type="spellEnd"/>
      <w:r>
        <w:t>$. By averaging these scores across all instances, we can define a reliability score for each annotator and for each class:</w:t>
      </w:r>
    </w:p>
    <w:p w14:paraId="03E9DC9D" w14:textId="5873035C" w:rsidR="0005777F" w:rsidRDefault="0005777F" w:rsidP="000C1CB0">
      <w:r>
        <w:t>\</w:t>
      </w:r>
      <w:proofErr w:type="gramStart"/>
      <w:r>
        <w:t>begin</w:t>
      </w:r>
      <w:proofErr w:type="gramEnd"/>
      <w:r>
        <w:t>{equation}</w:t>
      </w:r>
    </w:p>
    <w:p w14:paraId="6C004BE2" w14:textId="1D5280D5" w:rsidR="0005777F" w:rsidRDefault="0005777F" w:rsidP="000C1CB0">
      <w:r w:rsidRPr="00781130">
        <w:t>\psi_{\</w:t>
      </w:r>
      <w:proofErr w:type="spellStart"/>
      <w:proofErr w:type="gramStart"/>
      <w:r w:rsidRPr="00781130">
        <w:t>alpha,k</w:t>
      </w:r>
      <w:proofErr w:type="spellEnd"/>
      <w:proofErr w:type="gramEnd"/>
      <w:r w:rsidRPr="00781130">
        <w:t>}=\frac</w:t>
      </w:r>
      <w:r>
        <w:t>{</w:t>
      </w:r>
      <w:r w:rsidRPr="00781130">
        <w:t>1</w:t>
      </w:r>
      <w:r>
        <w:t>}{</w:t>
      </w:r>
      <w:r w:rsidRPr="00781130">
        <w:t>N</w:t>
      </w:r>
      <w:r>
        <w:t>}</w:t>
      </w:r>
      <w:r w:rsidRPr="00781130">
        <w:t>\sum_{</w:t>
      </w:r>
      <w:proofErr w:type="spellStart"/>
      <w:r w:rsidRPr="00781130">
        <w:t>i</w:t>
      </w:r>
      <w:proofErr w:type="spellEnd"/>
      <w:r w:rsidRPr="00781130">
        <w:t>=1}^N</w:t>
      </w:r>
      <w:r>
        <w:t xml:space="preserve"> </w:t>
      </w:r>
      <w:r w:rsidRPr="00781130">
        <w:t>c_{\</w:t>
      </w:r>
      <w:proofErr w:type="spellStart"/>
      <w:r w:rsidRPr="00781130">
        <w:t>alpha,k</w:t>
      </w:r>
      <w:proofErr w:type="spellEnd"/>
      <w:r w:rsidRPr="00781130">
        <w:t>}^</w:t>
      </w:r>
      <w:proofErr w:type="spellStart"/>
      <w:r w:rsidRPr="00781130">
        <w:t>i</w:t>
      </w:r>
      <w:proofErr w:type="spellEnd"/>
    </w:p>
    <w:p w14:paraId="57AC8BBC" w14:textId="3798624F" w:rsidR="0005777F" w:rsidRDefault="0005777F" w:rsidP="000C1CB0">
      <w:r>
        <w:t>\</w:t>
      </w:r>
      <w:proofErr w:type="gramStart"/>
      <w:r>
        <w:t>end</w:t>
      </w:r>
      <w:proofErr w:type="gramEnd"/>
      <w:r>
        <w:t>{equation}</w:t>
      </w:r>
    </w:p>
    <w:p w14:paraId="7C78FF3B" w14:textId="1F04EBD3" w:rsidR="0005777F" w:rsidRDefault="0005777F" w:rsidP="000C1CB0">
      <w:r>
        <w:t>If desired, one may also calculate an overall reliability score for each annotator by averaging across all classes:</w:t>
      </w:r>
    </w:p>
    <w:p w14:paraId="6ABB6396" w14:textId="15AB4B61" w:rsidR="0005777F" w:rsidRDefault="0005777F" w:rsidP="000C1CB0">
      <w:r>
        <w:t>\</w:t>
      </w:r>
      <w:proofErr w:type="gramStart"/>
      <w:r>
        <w:t>begin</w:t>
      </w:r>
      <w:proofErr w:type="gramEnd"/>
      <w:r>
        <w:t>{equation}</w:t>
      </w:r>
    </w:p>
    <w:p w14:paraId="5552FB18" w14:textId="59761B84" w:rsidR="0005777F" w:rsidRDefault="0005777F" w:rsidP="000C1CB0">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r w:rsidR="009C6E10">
        <w:t>\psi</w:t>
      </w:r>
      <w:r w:rsidRPr="00781130">
        <w:t>_{\</w:t>
      </w:r>
      <w:proofErr w:type="spellStart"/>
      <w:r w:rsidRPr="00781130">
        <w:t>alpha,k</w:t>
      </w:r>
      <w:proofErr w:type="spellEnd"/>
      <w:r w:rsidRPr="00781130">
        <w:t>}</w:t>
      </w:r>
    </w:p>
    <w:p w14:paraId="4A1512E1" w14:textId="4382FDAB" w:rsidR="0005777F" w:rsidRDefault="0005777F" w:rsidP="000C1CB0">
      <w:r>
        <w:t>\</w:t>
      </w:r>
      <w:proofErr w:type="gramStart"/>
      <w:r>
        <w:t>end</w:t>
      </w:r>
      <w:proofErr w:type="gramEnd"/>
      <w:r>
        <w:t>{equation}</w:t>
      </w:r>
    </w:p>
    <w:p w14:paraId="555C9F3E" w14:textId="77777777" w:rsidR="0005777F" w:rsidRDefault="0005777F" w:rsidP="000C1CB0"/>
    <w:p w14:paraId="5C59334F" w14:textId="54A2FD1B" w:rsidR="00781130" w:rsidRPr="00781130" w:rsidRDefault="00781130" w:rsidP="000C1CB0">
      <w:r w:rsidRPr="00781130">
        <w:t>\</w:t>
      </w:r>
      <w:proofErr w:type="gramStart"/>
      <w:r w:rsidRPr="00781130">
        <w:t>subsubsection{</w:t>
      </w:r>
      <w:proofErr w:type="gramEnd"/>
      <w:r w:rsidRPr="00781130">
        <w:t>Weight Measurement}</w:t>
      </w:r>
    </w:p>
    <w:p w14:paraId="651232BE" w14:textId="1C84E928" w:rsidR="00781130" w:rsidRPr="00781130" w:rsidRDefault="00781130" w:rsidP="000C1CB0">
      <w:r w:rsidRPr="00781130">
        <w:t xml:space="preserve">Furthermore, we </w:t>
      </w:r>
      <w:r w:rsidR="009C6E10">
        <w:t>calculate</w:t>
      </w:r>
      <w:r w:rsidR="009C6E10" w:rsidRPr="00781130">
        <w:t xml:space="preserve"> </w:t>
      </w:r>
      <w:r w:rsidRPr="00781130">
        <w:t>the annotators' weights $\omega_{\</w:t>
      </w:r>
      <w:proofErr w:type="spellStart"/>
      <w:proofErr w:type="gramStart"/>
      <w:r w:rsidRPr="00781130">
        <w:t>alpha,k</w:t>
      </w:r>
      <w:proofErr w:type="spellEnd"/>
      <w:proofErr w:type="gramEnd"/>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0C1CB0">
      <w:r w:rsidRPr="00781130">
        <w:lastRenderedPageBreak/>
        <w:t>\</w:t>
      </w:r>
      <w:proofErr w:type="gramStart"/>
      <w:r w:rsidRPr="00781130">
        <w:t>begin</w:t>
      </w:r>
      <w:proofErr w:type="gramEnd"/>
      <w:r w:rsidRPr="00781130">
        <w:t>{equation}</w:t>
      </w:r>
    </w:p>
    <w:p w14:paraId="347E9139" w14:textId="6D129DB6" w:rsidR="00781130" w:rsidRPr="00781130" w:rsidRDefault="00781130" w:rsidP="000C1CB0">
      <w:r w:rsidRPr="00781130">
        <w:t xml:space="preserve">    \omega_{\</w:t>
      </w:r>
      <w:proofErr w:type="spellStart"/>
      <w:proofErr w:type="gramStart"/>
      <w:r w:rsidRPr="00781130">
        <w:t>alpha,k</w:t>
      </w:r>
      <w:proofErr w:type="spellEnd"/>
      <w:proofErr w:type="gramEnd"/>
      <w:r w:rsidRPr="00781130">
        <w:t>}=\frac{\psi_{\</w:t>
      </w:r>
      <w:proofErr w:type="spellStart"/>
      <w:r w:rsidRPr="00781130">
        <w:t>alpha,k</w:t>
      </w:r>
      <w:proofErr w:type="spellEnd"/>
      <w:r w:rsidRPr="00781130">
        <w:t>}}{\sum_{\alpha=1}^ M\psi_{\</w:t>
      </w:r>
      <w:proofErr w:type="spellStart"/>
      <w:r w:rsidRPr="00781130">
        <w:t>alpha,k</w:t>
      </w:r>
      <w:proofErr w:type="spellEnd"/>
      <w:r w:rsidRPr="00781130">
        <w:t>}}</w:t>
      </w:r>
    </w:p>
    <w:p w14:paraId="76961451" w14:textId="77777777" w:rsidR="00781130" w:rsidRPr="00781130" w:rsidRDefault="00781130" w:rsidP="000C1CB0">
      <w:r w:rsidRPr="00781130">
        <w:t xml:space="preserve">    \</w:t>
      </w:r>
      <w:proofErr w:type="gramStart"/>
      <w:r w:rsidRPr="00781130">
        <w:t>label{</w:t>
      </w:r>
      <w:proofErr w:type="gramEnd"/>
      <w:r w:rsidRPr="00781130">
        <w:t>crowd.Eq.11.weights}</w:t>
      </w:r>
    </w:p>
    <w:p w14:paraId="769654BE" w14:textId="77777777" w:rsidR="00781130" w:rsidRDefault="00781130" w:rsidP="000C1CB0">
      <w:r w:rsidRPr="00781130">
        <w:t>\</w:t>
      </w:r>
      <w:proofErr w:type="gramStart"/>
      <w:r w:rsidRPr="00781130">
        <w:t>end</w:t>
      </w:r>
      <w:proofErr w:type="gramEnd"/>
      <w:r w:rsidRPr="00781130">
        <w:t>{equation}</w:t>
      </w:r>
    </w:p>
    <w:p w14:paraId="743182A8" w14:textId="77777777" w:rsidR="00D51D50" w:rsidRPr="00781130" w:rsidRDefault="00D51D50" w:rsidP="000C1CB0"/>
    <w:p w14:paraId="003DFDD4" w14:textId="77777777" w:rsidR="00781130" w:rsidRPr="00D51D50" w:rsidRDefault="00781130" w:rsidP="00D51D50">
      <w:pPr>
        <w:pStyle w:val="Heading3"/>
      </w:pPr>
      <w:r w:rsidRPr="00D51D50">
        <w:t>\</w:t>
      </w:r>
      <w:proofErr w:type="gramStart"/>
      <w:r w:rsidRPr="00D51D50">
        <w:t>subsubsection{</w:t>
      </w:r>
      <w:proofErr w:type="gramEnd"/>
      <w:r w:rsidRPr="00D51D50">
        <w:t>Aggregated Label Calculation}</w:t>
      </w:r>
    </w:p>
    <w:p w14:paraId="653F6AC8" w14:textId="77777777" w:rsidR="00781130" w:rsidRPr="00781130" w:rsidRDefault="00781130" w:rsidP="000C1CB0">
      <w:r w:rsidRPr="00781130">
        <w:t>Finally, the aggregated label $</w:t>
      </w:r>
      <w:proofErr w:type="spellStart"/>
      <w:r w:rsidRPr="00781130">
        <w:t>v_k</w:t>
      </w:r>
      <w:proofErr w:type="spellEnd"/>
      <w:r w:rsidRPr="00781130">
        <w:t>^{(</w:t>
      </w:r>
      <w:proofErr w:type="spellStart"/>
      <w:r w:rsidRPr="00781130">
        <w:t>i</w:t>
      </w:r>
      <w:proofErr w:type="spellEnd"/>
      <w:r w:rsidRPr="00781130">
        <w:t>)} $ for each instance $</w:t>
      </w:r>
      <w:proofErr w:type="spellStart"/>
      <w:r w:rsidRPr="00781130">
        <w:t>i</w:t>
      </w:r>
      <w:proofErr w:type="spellEnd"/>
      <w:r w:rsidRPr="00781130">
        <w:t xml:space="preserve"> $ and class $k $ is the weighted average of the predicted labels $\eta_{\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w:t>
      </w:r>
    </w:p>
    <w:p w14:paraId="4CF06069" w14:textId="77777777" w:rsidR="00781130" w:rsidRPr="00781130" w:rsidRDefault="00781130" w:rsidP="000C1CB0">
      <w:r w:rsidRPr="00781130">
        <w:t>\</w:t>
      </w:r>
      <w:proofErr w:type="gramStart"/>
      <w:r w:rsidRPr="00781130">
        <w:t>begin</w:t>
      </w:r>
      <w:proofErr w:type="gramEnd"/>
      <w:r w:rsidRPr="00781130">
        <w:t>{equation}</w:t>
      </w:r>
    </w:p>
    <w:p w14:paraId="3CAF77A2" w14:textId="77777777" w:rsidR="00781130" w:rsidRPr="00781130" w:rsidRDefault="00781130" w:rsidP="000C1CB0">
      <w:r w:rsidRPr="00781130">
        <w:t xml:space="preserve">    </w:t>
      </w:r>
      <w:proofErr w:type="spellStart"/>
      <w:r w:rsidRPr="00781130">
        <w:t>v_k</w:t>
      </w:r>
      <w:proofErr w:type="spellEnd"/>
      <w:r w:rsidRPr="00781130">
        <w:t>^{(</w:t>
      </w:r>
      <w:proofErr w:type="spellStart"/>
      <w:r w:rsidRPr="00781130">
        <w:t>i</w:t>
      </w:r>
      <w:proofErr w:type="spellEnd"/>
      <w:r w:rsidRPr="00781130">
        <w:t>)} =</w:t>
      </w:r>
    </w:p>
    <w:p w14:paraId="328D5360" w14:textId="77777777" w:rsidR="00781130" w:rsidRPr="00781130" w:rsidRDefault="00781130" w:rsidP="000C1CB0">
      <w:r w:rsidRPr="00781130">
        <w:t xml:space="preserve">    \</w:t>
      </w:r>
      <w:proofErr w:type="gramStart"/>
      <w:r w:rsidRPr="00781130">
        <w:t>begin</w:t>
      </w:r>
      <w:proofErr w:type="gramEnd"/>
      <w:r w:rsidRPr="00781130">
        <w:t>{cases}</w:t>
      </w:r>
    </w:p>
    <w:p w14:paraId="72C45553" w14:textId="77777777" w:rsidR="00781130" w:rsidRPr="00781130" w:rsidRDefault="00781130" w:rsidP="000C1CB0">
      <w:r w:rsidRPr="00781130">
        <w:t xml:space="preserve">        1 &amp; \</w:t>
      </w:r>
      <w:proofErr w:type="gramStart"/>
      <w:r w:rsidRPr="00781130">
        <w:t>text{</w:t>
      </w:r>
      <w:proofErr w:type="gramEnd"/>
      <w:r w:rsidRPr="00781130">
        <w:t>if } \left(\sum_{\alpha=1}^{M} \omega_{\</w:t>
      </w:r>
      <w:proofErr w:type="spellStart"/>
      <w:r w:rsidRPr="00781130">
        <w:t>alpha,k</w:t>
      </w:r>
      <w:proofErr w:type="spellEnd"/>
      <w:r w:rsidRPr="00781130">
        <w:t>}\, \eta_{\</w:t>
      </w:r>
      <w:proofErr w:type="spellStart"/>
      <w:r w:rsidRPr="00781130">
        <w:t>alpha,k</w:t>
      </w:r>
      <w:proofErr w:type="spellEnd"/>
      <w:r w:rsidRPr="00781130">
        <w:t>}^{(</w:t>
      </w:r>
      <w:proofErr w:type="spellStart"/>
      <w:r w:rsidRPr="00781130">
        <w:t>i</w:t>
      </w:r>
      <w:proofErr w:type="spellEnd"/>
      <w:r w:rsidRPr="00781130">
        <w:t>)}\right) \</w:t>
      </w:r>
      <w:proofErr w:type="spellStart"/>
      <w:r w:rsidRPr="00781130">
        <w:t>geq</w:t>
      </w:r>
      <w:proofErr w:type="spellEnd"/>
      <w:r w:rsidRPr="00781130">
        <w:t xml:space="preserve"> 0.5 \\</w:t>
      </w:r>
    </w:p>
    <w:p w14:paraId="710A4DFB" w14:textId="77777777" w:rsidR="00781130" w:rsidRPr="00781130" w:rsidRDefault="00781130" w:rsidP="000C1CB0">
      <w:r w:rsidRPr="00781130">
        <w:t xml:space="preserve">        0 &amp; \text{otherwise}</w:t>
      </w:r>
    </w:p>
    <w:p w14:paraId="335E87B3" w14:textId="77777777" w:rsidR="00781130" w:rsidRPr="00781130" w:rsidRDefault="00781130" w:rsidP="000C1CB0">
      <w:r w:rsidRPr="00781130">
        <w:t xml:space="preserve">    \</w:t>
      </w:r>
      <w:proofErr w:type="gramStart"/>
      <w:r w:rsidRPr="00781130">
        <w:t>end</w:t>
      </w:r>
      <w:proofErr w:type="gramEnd"/>
      <w:r w:rsidRPr="00781130">
        <w:t>{cases}</w:t>
      </w:r>
    </w:p>
    <w:p w14:paraId="4C88BF0F" w14:textId="77777777" w:rsidR="00781130" w:rsidRPr="00781130" w:rsidRDefault="00781130" w:rsidP="000C1CB0">
      <w:r w:rsidRPr="00781130">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77777777" w:rsidR="00781130" w:rsidRPr="00781130" w:rsidRDefault="00781130" w:rsidP="000C1CB0">
      <w:r w:rsidRPr="00781130">
        <w:t xml:space="preserve">    \</w:t>
      </w:r>
      <w:proofErr w:type="gramStart"/>
      <w:r w:rsidRPr="00781130">
        <w:t>label{</w:t>
      </w:r>
      <w:proofErr w:type="gramEnd"/>
      <w:r w:rsidRPr="00781130">
        <w:t>crowd.Eq.12.aggregated-label}</w:t>
      </w:r>
    </w:p>
    <w:p w14:paraId="3BF585AF" w14:textId="77777777" w:rsidR="00781130" w:rsidRPr="00781130" w:rsidRDefault="00781130" w:rsidP="000C1CB0">
      <w:r w:rsidRPr="00781130">
        <w:t>\</w:t>
      </w:r>
      <w:proofErr w:type="gramStart"/>
      <w:r w:rsidRPr="00781130">
        <w:t>end</w:t>
      </w:r>
      <w:proofErr w:type="gramEnd"/>
      <w:r w:rsidRPr="00781130">
        <w:t>{equation}</w:t>
      </w:r>
    </w:p>
    <w:p w14:paraId="55165667" w14:textId="77777777" w:rsidR="00781130" w:rsidRPr="00781130" w:rsidRDefault="00781130" w:rsidP="000C1CB0">
      <w:r w:rsidRPr="00781130">
        <w:t>\</w:t>
      </w:r>
      <w:proofErr w:type="gramStart"/>
      <w:r w:rsidRPr="00781130">
        <w:t>subsubsection{</w:t>
      </w:r>
      <w:proofErr w:type="gramEnd"/>
      <w:r w:rsidRPr="00781130">
        <w:t>Confidence Score Calculation}</w:t>
      </w:r>
    </w:p>
    <w:p w14:paraId="54FD805D" w14:textId="72CC045E" w:rsidR="00781130" w:rsidRPr="00781130" w:rsidRDefault="00781130" w:rsidP="000C1CB0">
      <w:r w:rsidRPr="00781130">
        <w:t>In previous section we showed how to calculate the aggregated label $</w:t>
      </w:r>
      <w:proofErr w:type="spellStart"/>
      <w:r w:rsidRPr="00781130">
        <w:t>v_k</w:t>
      </w:r>
      <w:proofErr w:type="spellEnd"/>
      <w:r w:rsidRPr="00781130">
        <w:t>^{(</w:t>
      </w:r>
      <w:proofErr w:type="spellStart"/>
      <w:r w:rsidRPr="00781130">
        <w:t>i</w:t>
      </w:r>
      <w:proofErr w:type="spellEnd"/>
      <w:r w:rsidRPr="00781130">
        <w:t>)} $ (shown in Equation~(\</w:t>
      </w:r>
      <w:proofErr w:type="gramStart"/>
      <w:r w:rsidRPr="00781130">
        <w:t>ref{</w:t>
      </w:r>
      <w:proofErr w:type="gramEnd"/>
      <w:r w:rsidRPr="00781130">
        <w:t>crowd.Eq.12.aggregated-label})). Define $</w:t>
      </w:r>
      <w:proofErr w:type="spellStart"/>
      <w:r w:rsidRPr="00781130">
        <w:t>F_k</w:t>
      </w:r>
      <w:proofErr w:type="spellEnd"/>
      <w:r w:rsidRPr="00781130">
        <w:t>^{(</w:t>
      </w:r>
      <w:proofErr w:type="spellStart"/>
      <w:r w:rsidRPr="00781130">
        <w:t>i</w:t>
      </w:r>
      <w:proofErr w:type="spellEnd"/>
      <w:r w:rsidRPr="00781130">
        <w:t>)} $ as the confidence score for instance $</w:t>
      </w:r>
      <w:proofErr w:type="spellStart"/>
      <w:r w:rsidRPr="00781130">
        <w:t>i</w:t>
      </w:r>
      <w:proofErr w:type="spellEnd"/>
      <w:r w:rsidRPr="00781130">
        <w:t xml:space="preserve"> $ and class $k $. </w:t>
      </w:r>
      <w:r w:rsidR="006E4228">
        <w:t>W</w:t>
      </w:r>
      <w:r w:rsidRPr="00781130">
        <w:t>e calculate two confidence scores $</w:t>
      </w:r>
      <w:proofErr w:type="spellStart"/>
      <w:r w:rsidRPr="00781130">
        <w:t>F_k</w:t>
      </w:r>
      <w:proofErr w:type="spellEnd"/>
      <w:r w:rsidRPr="00781130">
        <w:t>^{(</w:t>
      </w:r>
      <w:proofErr w:type="spellStart"/>
      <w:r w:rsidRPr="00781130">
        <w:t>i</w:t>
      </w:r>
      <w:proofErr w:type="spellEnd"/>
      <w:r w:rsidRPr="00781130">
        <w:t xml:space="preserve">)} $, based on how </w:t>
      </w:r>
      <w:r w:rsidRPr="00781130">
        <w:lastRenderedPageBreak/>
        <w:t>many different annotators agree on the reported label $</w:t>
      </w:r>
      <w:proofErr w:type="spellStart"/>
      <w:r w:rsidRPr="00781130">
        <w:t>v_k</w:t>
      </w:r>
      <w:proofErr w:type="spellEnd"/>
      <w:r w:rsidRPr="00781130">
        <w:t>^{(</w:t>
      </w:r>
      <w:proofErr w:type="spellStart"/>
      <w:r w:rsidRPr="00781130">
        <w:t>i</w:t>
      </w:r>
      <w:proofErr w:type="spellEnd"/>
      <w:r w:rsidRPr="00781130">
        <w:t>)} $</w:t>
      </w:r>
      <w:ins w:id="41" w:author="artin majdi" w:date="2023-06-19T21:22:00Z">
        <w:r w:rsidR="00F30C38">
          <w:t xml:space="preserve">. </w:t>
        </w:r>
      </w:ins>
      <w:del w:id="42" w:author="artin majdi" w:date="2023-06-19T21:22:00Z">
        <w:r w:rsidRPr="00781130" w:rsidDel="00F30C38">
          <w:delText xml:space="preserve">, </w:delText>
        </w:r>
        <w:commentRangeStart w:id="43"/>
        <w:r w:rsidRPr="00781130" w:rsidDel="00F30C38">
          <w:delText>which will be</w:delText>
        </w:r>
        <w:commentRangeEnd w:id="43"/>
        <w:r w:rsidR="00C60B65" w:rsidDel="00F30C38">
          <w:rPr>
            <w:rStyle w:val="CommentReference"/>
          </w:rPr>
          <w:commentReference w:id="43"/>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77777777" w:rsidR="00781130" w:rsidRPr="00781130" w:rsidRDefault="00781130" w:rsidP="000C1CB0">
      <w:r w:rsidRPr="00781130">
        <w:t>To calculate this confidence score, we modify the two techniques used by Sheng~\cite{sheng_Majority_2019} and Tao~\cite{tao_Label_2020} to incorporate our calculated weight $\omega_{\</w:t>
      </w:r>
      <w:proofErr w:type="spellStart"/>
      <w:proofErr w:type="gramStart"/>
      <w:r w:rsidRPr="00781130">
        <w:t>alpha,k</w:t>
      </w:r>
      <w:proofErr w:type="spellEnd"/>
      <w:proofErr w:type="gramEnd"/>
      <w:r w:rsidRPr="00781130">
        <w:t>} $ shown in Equation~(\ref{crowd.Eq.11.weights})  for each worker $\alpha $.</w:t>
      </w:r>
    </w:p>
    <w:p w14:paraId="74C59D3B" w14:textId="77777777" w:rsidR="00781130" w:rsidRPr="00781130" w:rsidRDefault="00781130" w:rsidP="000C1CB0">
      <w:r w:rsidRPr="00781130">
        <w:t>\</w:t>
      </w:r>
      <w:proofErr w:type="gramStart"/>
      <w:r w:rsidRPr="00781130">
        <w:t>begin</w:t>
      </w:r>
      <w:proofErr w:type="gramEnd"/>
      <w:r w:rsidRPr="00781130">
        <w:t>{enumerate}</w:t>
      </w:r>
      <w:del w:id="44" w:author="artin majdi" w:date="2023-06-19T03:39:00Z">
        <w:r w:rsidRPr="00781130" w:rsidDel="00D15702">
          <w:delText>[1.]</w:delText>
        </w:r>
      </w:del>
    </w:p>
    <w:p w14:paraId="5C2DE3A2" w14:textId="77777777" w:rsidR="00781130" w:rsidRPr="00781130" w:rsidRDefault="00781130" w:rsidP="000C1CB0">
      <w:r w:rsidRPr="00781130">
        <w:t xml:space="preserve">    \item \</w:t>
      </w:r>
      <w:proofErr w:type="spellStart"/>
      <w:r w:rsidRPr="00781130">
        <w:t>textbf</w:t>
      </w:r>
      <w:proofErr w:type="spellEnd"/>
      <w:r w:rsidRPr="00781130">
        <w:t>{uwMV-Freq:} In this approach, the confidence score $F^{(</w:t>
      </w:r>
      <w:proofErr w:type="spellStart"/>
      <w:r w:rsidRPr="00781130">
        <w:t>i</w:t>
      </w:r>
      <w:proofErr w:type="spellEnd"/>
      <w:r w:rsidRPr="00781130">
        <w:t>)} $ is defined as the weighted sum of labels belonging to annotators whose label is the same as the final aggregated label. It is calculated as</w:t>
      </w:r>
    </w:p>
    <w:p w14:paraId="678299C9" w14:textId="77777777" w:rsidR="00781130" w:rsidRPr="00781130" w:rsidRDefault="00781130" w:rsidP="000C1CB0">
      <w:r w:rsidRPr="00781130">
        <w:t xml:space="preserve">    \</w:t>
      </w:r>
      <w:proofErr w:type="gramStart"/>
      <w:r w:rsidRPr="00781130">
        <w:t>begin</w:t>
      </w:r>
      <w:proofErr w:type="gramEnd"/>
      <w:r w:rsidRPr="00781130">
        <w:t>{equation}</w:t>
      </w:r>
    </w:p>
    <w:p w14:paraId="1852AF5B" w14:textId="4BB9A804" w:rsidR="00781130" w:rsidRPr="00781130" w:rsidRDefault="00781130" w:rsidP="000C1CB0">
      <w:r w:rsidRPr="00781130">
        <w:t xml:space="preserve">     </w:t>
      </w:r>
      <w:del w:id="45" w:author="artin majdi" w:date="2023-06-19T21:40:00Z">
        <w:r w:rsidRPr="00781130" w:rsidDel="00653E9F">
          <w:delText xml:space="preserve">   </w:delText>
        </w:r>
      </w:del>
      <w:proofErr w:type="spellStart"/>
      <w:r w:rsidRPr="00781130">
        <w:t>F_k</w:t>
      </w:r>
      <w:proofErr w:type="spellEnd"/>
      <w:r w:rsidRPr="00781130">
        <w:t>^{(</w:t>
      </w:r>
      <w:proofErr w:type="spellStart"/>
      <w:r w:rsidRPr="00781130">
        <w:t>i</w:t>
      </w:r>
      <w:proofErr w:type="spellEnd"/>
      <w:r w:rsidRPr="00781130">
        <w:t>)}</w:t>
      </w:r>
      <w:ins w:id="46" w:author="artin majdi" w:date="2023-06-19T21:40:00Z">
        <w:r w:rsidR="00653E9F">
          <w:t xml:space="preserve"> </w:t>
        </w:r>
      </w:ins>
      <w:r w:rsidRPr="00781130">
        <w:t>=</w:t>
      </w:r>
      <w:ins w:id="47" w:author="artin majdi" w:date="2023-06-19T21:40:00Z">
        <w:r w:rsidR="00653E9F">
          <w:t xml:space="preserve"> </w:t>
        </w:r>
      </w:ins>
      <w:r w:rsidRPr="00781130">
        <w:t>{\sum\</w:t>
      </w:r>
      <w:proofErr w:type="spellStart"/>
      <w:r w:rsidRPr="00781130">
        <w:t>nolimits</w:t>
      </w:r>
      <w:proofErr w:type="spellEnd"/>
      <w:r w:rsidRPr="00781130">
        <w:t>_{\alpha=</w:t>
      </w:r>
      <w:proofErr w:type="gramStart"/>
      <w:r w:rsidRPr="00781130">
        <w:t>1}^</w:t>
      </w:r>
      <w:proofErr w:type="gramEnd"/>
      <w:r w:rsidRPr="00781130">
        <w:t>{M}{\omega_{\</w:t>
      </w:r>
      <w:proofErr w:type="spellStart"/>
      <w:r w:rsidRPr="00781130">
        <w:t>alpha,k</w:t>
      </w:r>
      <w:proofErr w:type="spellEnd"/>
      <w:r w:rsidRPr="00781130">
        <w:t>}</w:t>
      </w:r>
      <w:ins w:id="48" w:author="artin majdi" w:date="2023-06-19T21:40:00Z">
        <w:r w:rsidR="00653E9F">
          <w:t xml:space="preserve"> </w:t>
        </w:r>
      </w:ins>
      <w:del w:id="49" w:author="artin majdi" w:date="2023-06-19T21:40:00Z">
        <w:r w:rsidRPr="00781130" w:rsidDel="00653E9F">
          <w:delText>\;</w:delText>
        </w:r>
      </w:del>
      <w:r w:rsidRPr="00781130">
        <w:t>\delta\left(\eta_{\</w:t>
      </w:r>
      <w:proofErr w:type="spellStart"/>
      <w:r w:rsidRPr="00781130">
        <w:t>alpha,k</w:t>
      </w:r>
      <w:proofErr w:type="spellEnd"/>
      <w:r w:rsidRPr="00781130">
        <w:t>}^{(</w:t>
      </w:r>
      <w:proofErr w:type="spellStart"/>
      <w:r w:rsidRPr="00781130">
        <w:t>i</w:t>
      </w:r>
      <w:proofErr w:type="spellEnd"/>
      <w:r w:rsidRPr="00781130">
        <w:t>)}</w:t>
      </w:r>
      <w:ins w:id="50" w:author="artin majdi" w:date="2023-06-19T21:40:00Z">
        <w:r w:rsidR="00653E9F">
          <w:t xml:space="preserve"> </w:t>
        </w:r>
      </w:ins>
      <w:del w:id="51" w:author="artin majdi" w:date="2023-06-19T21:40:00Z">
        <w:r w:rsidRPr="00781130" w:rsidDel="00653E9F">
          <w:delText>\;</w:delText>
        </w:r>
      </w:del>
      <w:r w:rsidRPr="00781130">
        <w:t>\;,\;\;</w:t>
      </w:r>
      <w:ins w:id="52" w:author="artin majdi" w:date="2023-06-19T21:40:00Z">
        <w:r w:rsidR="00653E9F">
          <w:t xml:space="preserve"> </w:t>
        </w:r>
      </w:ins>
      <w:del w:id="53" w:author="artin majdi" w:date="2023-06-19T21:40:00Z">
        <w:r w:rsidRPr="00781130" w:rsidDel="00653E9F">
          <w:delText>\;</w:delText>
        </w:r>
      </w:del>
      <w:proofErr w:type="spellStart"/>
      <w:r w:rsidRPr="00781130">
        <w:t>v_k</w:t>
      </w:r>
      <w:proofErr w:type="spellEnd"/>
      <w:r w:rsidRPr="00781130">
        <w:t>^{(</w:t>
      </w:r>
      <w:proofErr w:type="spellStart"/>
      <w:r w:rsidRPr="00781130">
        <w:t>i</w:t>
      </w:r>
      <w:proofErr w:type="spellEnd"/>
      <w:r w:rsidRPr="00781130">
        <w:t>)}\right)}}</w:t>
      </w:r>
    </w:p>
    <w:p w14:paraId="371DE8C9" w14:textId="77777777" w:rsidR="00781130" w:rsidRPr="00781130" w:rsidRDefault="00781130" w:rsidP="000C1CB0">
      <w:r w:rsidRPr="00781130">
        <w:t xml:space="preserve">        \</w:t>
      </w:r>
      <w:proofErr w:type="gramStart"/>
      <w:r w:rsidRPr="00781130">
        <w:t>label{</w:t>
      </w:r>
      <w:proofErr w:type="gramEnd"/>
      <w:r w:rsidRPr="00781130">
        <w:t>crowd.Eq.13.confidence-score.freq}</w:t>
      </w:r>
    </w:p>
    <w:p w14:paraId="11783FBD" w14:textId="77777777" w:rsidR="00781130" w:rsidRPr="00781130" w:rsidRDefault="00781130" w:rsidP="000C1CB0">
      <w:r w:rsidRPr="00781130">
        <w:t xml:space="preserve">    \</w:t>
      </w:r>
      <w:proofErr w:type="gramStart"/>
      <w:r w:rsidRPr="00781130">
        <w:t>end</w:t>
      </w:r>
      <w:proofErr w:type="gramEnd"/>
      <w:r w:rsidRPr="00781130">
        <w:t>{equation}</w:t>
      </w:r>
    </w:p>
    <w:p w14:paraId="4D31EB88" w14:textId="77777777" w:rsidR="00781130" w:rsidRPr="00781130" w:rsidRDefault="00781130" w:rsidP="000C1CB0">
      <w:r w:rsidRPr="00781130">
        <w:t xml:space="preserve">    where $\delta $ is the Kronecker delta function.</w:t>
      </w:r>
    </w:p>
    <w:p w14:paraId="0F25B140" w14:textId="77777777" w:rsidR="00781130" w:rsidRPr="00781130" w:rsidRDefault="00781130" w:rsidP="000C1CB0">
      <w:r w:rsidRPr="00781130">
        <w:t xml:space="preserve">    \item \</w:t>
      </w:r>
      <w:proofErr w:type="spellStart"/>
      <w:r w:rsidRPr="00781130">
        <w:t>textbf</w:t>
      </w:r>
      <w:proofErr w:type="spellEnd"/>
      <w:r w:rsidRPr="00781130">
        <w:t>{uwMV-Beta:} In this approach, the CDF of the beta distribution at the decision threshold of $0.5 $ is used to calculate a confidence score $F^{(</w:t>
      </w:r>
      <w:proofErr w:type="spellStart"/>
      <w:r w:rsidRPr="00781130">
        <w:t>i</w:t>
      </w:r>
      <w:proofErr w:type="spellEnd"/>
      <w:r w:rsidRPr="00781130">
        <w:t>)} $. To calculate the two shape parameters of the beta distributions $\alpha^{(</w:t>
      </w:r>
      <w:proofErr w:type="spellStart"/>
      <w:r w:rsidRPr="00781130">
        <w:t>i</w:t>
      </w:r>
      <w:proofErr w:type="spellEnd"/>
      <w:r w:rsidRPr="00781130">
        <w:t>)} $ and $\beta^{(</w:t>
      </w:r>
      <w:proofErr w:type="spellStart"/>
      <w:r w:rsidRPr="00781130">
        <w:t>i</w:t>
      </w:r>
      <w:proofErr w:type="spellEnd"/>
      <w:r w:rsidRPr="00781130">
        <w:t>)} $, we use a weighted sum of all correct and incorrect aggregated labels, respectively:</w:t>
      </w:r>
    </w:p>
    <w:p w14:paraId="340DACDB" w14:textId="77777777" w:rsidR="00781130" w:rsidRPr="00781130" w:rsidRDefault="00781130" w:rsidP="000C1CB0">
      <w:r w:rsidRPr="00781130">
        <w:t xml:space="preserve">    \</w:t>
      </w:r>
      <w:proofErr w:type="gramStart"/>
      <w:r w:rsidRPr="00781130">
        <w:t>begin</w:t>
      </w:r>
      <w:proofErr w:type="gramEnd"/>
      <w:r w:rsidRPr="00781130">
        <w:t>{equation}</w:t>
      </w:r>
    </w:p>
    <w:p w14:paraId="0BAD27C7" w14:textId="77777777" w:rsidR="00781130" w:rsidRPr="00781130" w:rsidRDefault="00781130" w:rsidP="000C1CB0">
      <w:r w:rsidRPr="00781130">
        <w:t xml:space="preserve">        \</w:t>
      </w:r>
      <w:proofErr w:type="gramStart"/>
      <w:r w:rsidRPr="00781130">
        <w:t>begin</w:t>
      </w:r>
      <w:proofErr w:type="gramEnd"/>
      <w:r w:rsidRPr="00781130">
        <w:t>{aligned}</w:t>
      </w:r>
    </w:p>
    <w:p w14:paraId="0CDBA515" w14:textId="77777777" w:rsidR="00781130" w:rsidRPr="00781130" w:rsidRDefault="00781130" w:rsidP="000C1CB0">
      <w:r w:rsidRPr="00781130">
        <w:t xml:space="preserve">            </w:t>
      </w:r>
      <w:proofErr w:type="spellStart"/>
      <w:r w:rsidRPr="00781130">
        <w:t>l_k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v_{k}^{(</w:t>
      </w:r>
      <w:proofErr w:type="spellStart"/>
      <w:r w:rsidRPr="00781130">
        <w:t>i</w:t>
      </w:r>
      <w:proofErr w:type="spellEnd"/>
      <w:r w:rsidRPr="00781130">
        <w:t>)}\right) \\</w:t>
      </w:r>
    </w:p>
    <w:p w14:paraId="6158DB69" w14:textId="77777777" w:rsidR="00781130" w:rsidRPr="00781130" w:rsidRDefault="00781130" w:rsidP="000C1CB0">
      <w:r w:rsidRPr="00781130">
        <w:lastRenderedPageBreak/>
        <w:t xml:space="preserve">            </w:t>
      </w:r>
      <w:proofErr w:type="spellStart"/>
      <w:r w:rsidRPr="00781130">
        <w:t>u_k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1 - v_{k}^{(</w:t>
      </w:r>
      <w:proofErr w:type="spellStart"/>
      <w:r w:rsidRPr="00781130">
        <w:t>i</w:t>
      </w:r>
      <w:proofErr w:type="spellEnd"/>
      <w:r w:rsidRPr="00781130">
        <w:t>)}\right)</w:t>
      </w:r>
    </w:p>
    <w:p w14:paraId="28E6419C" w14:textId="77777777" w:rsidR="00781130" w:rsidRPr="00781130" w:rsidRDefault="00781130" w:rsidP="000C1CB0">
      <w:r w:rsidRPr="00781130">
        <w:t xml:space="preserve">        \</w:t>
      </w:r>
      <w:proofErr w:type="gramStart"/>
      <w:r w:rsidRPr="00781130">
        <w:t>end</w:t>
      </w:r>
      <w:proofErr w:type="gramEnd"/>
      <w:r w:rsidRPr="00781130">
        <w:t>{aligned}</w:t>
      </w:r>
    </w:p>
    <w:p w14:paraId="246FB7D1" w14:textId="77777777" w:rsidR="00781130" w:rsidRPr="00781130" w:rsidRDefault="00781130" w:rsidP="000C1CB0">
      <w:r w:rsidRPr="00781130">
        <w:t xml:space="preserve">        \</w:t>
      </w:r>
      <w:proofErr w:type="gramStart"/>
      <w:r w:rsidRPr="00781130">
        <w:t>label{</w:t>
      </w:r>
      <w:proofErr w:type="gramEnd"/>
      <w:r w:rsidRPr="00781130">
        <w:t>crowd.Eq.14.beta_l_u}</w:t>
      </w:r>
    </w:p>
    <w:p w14:paraId="6CEBA4F7" w14:textId="77777777" w:rsidR="00781130" w:rsidRPr="00781130" w:rsidRDefault="00781130" w:rsidP="000C1CB0">
      <w:r w:rsidRPr="00781130">
        <w:t xml:space="preserve">    \</w:t>
      </w:r>
      <w:proofErr w:type="gramStart"/>
      <w:r w:rsidRPr="00781130">
        <w:t>end</w:t>
      </w:r>
      <w:proofErr w:type="gramEnd"/>
      <w:r w:rsidRPr="00781130">
        <w:t>{equation}</w:t>
      </w:r>
    </w:p>
    <w:p w14:paraId="272481FB" w14:textId="77777777" w:rsidR="00781130" w:rsidRPr="00781130" w:rsidRDefault="00781130" w:rsidP="000C1CB0">
      <w:r w:rsidRPr="00781130">
        <w:t xml:space="preserve">    \</w:t>
      </w:r>
      <w:proofErr w:type="gramStart"/>
      <w:r w:rsidRPr="00781130">
        <w:t>begin</w:t>
      </w:r>
      <w:proofErr w:type="gramEnd"/>
      <w:r w:rsidRPr="00781130">
        <w:t>{equation}</w:t>
      </w:r>
    </w:p>
    <w:p w14:paraId="3E9B438A" w14:textId="77777777" w:rsidR="00781130" w:rsidRPr="00781130" w:rsidRDefault="00781130" w:rsidP="000C1CB0">
      <w:r w:rsidRPr="00781130">
        <w:t xml:space="preserve">        F_k^{(i</w:t>
      </w:r>
      <w:proofErr w:type="gramStart"/>
      <w:r w:rsidRPr="00781130">
        <w:t>)}=</w:t>
      </w:r>
      <w:proofErr w:type="gramEnd"/>
      <w:r w:rsidRPr="00781130">
        <w:t xml:space="preserve">I_{0.5}\left(l_k^{(i)},u_k^{(i)}\right)=\sum_{t=\lfloor </w:t>
      </w:r>
      <w:proofErr w:type="spellStart"/>
      <w:r w:rsidRPr="00781130">
        <w:t>l_k</w:t>
      </w:r>
      <w:proofErr w:type="spellEnd"/>
      <w:r w:rsidRPr="00781130">
        <w:t>^{(</w:t>
      </w:r>
      <w:proofErr w:type="spellStart"/>
      <w:r w:rsidRPr="00781130">
        <w:t>i</w:t>
      </w:r>
      <w:proofErr w:type="spellEnd"/>
      <w:r w:rsidRPr="00781130">
        <w:t>)}\</w:t>
      </w:r>
      <w:proofErr w:type="spellStart"/>
      <w:r w:rsidRPr="00781130">
        <w:t>rfloor</w:t>
      </w:r>
      <w:proofErr w:type="spellEnd"/>
      <w:r w:rsidRPr="00781130">
        <w:t>}^{T-1}\frac{(T-1)!}{t!(T-1-t)!}0.5^{T-1}</w:t>
      </w:r>
    </w:p>
    <w:p w14:paraId="657AD84D" w14:textId="77777777" w:rsidR="00781130" w:rsidRPr="00781130" w:rsidRDefault="00781130" w:rsidP="000C1CB0">
      <w:r w:rsidRPr="00781130">
        <w:t xml:space="preserve">        \</w:t>
      </w:r>
      <w:proofErr w:type="gramStart"/>
      <w:r w:rsidRPr="00781130">
        <w:t>label{</w:t>
      </w:r>
      <w:proofErr w:type="gramEnd"/>
      <w:r w:rsidRPr="00781130">
        <w:t>crowd.Eq.15.confidence-score.beta}</w:t>
      </w:r>
    </w:p>
    <w:p w14:paraId="34C8F3A4" w14:textId="77777777" w:rsidR="00781130" w:rsidRPr="00781130" w:rsidRDefault="00781130" w:rsidP="000C1CB0">
      <w:r w:rsidRPr="00781130">
        <w:t xml:space="preserve">    \</w:t>
      </w:r>
      <w:proofErr w:type="gramStart"/>
      <w:r w:rsidRPr="00781130">
        <w:t>end</w:t>
      </w:r>
      <w:proofErr w:type="gramEnd"/>
      <w:r w:rsidRPr="00781130">
        <w:t>{equation}</w:t>
      </w:r>
    </w:p>
    <w:p w14:paraId="1C37A31C" w14:textId="77777777" w:rsidR="00781130" w:rsidRPr="00781130" w:rsidRDefault="00781130" w:rsidP="000C1CB0">
      <w:r w:rsidRPr="00781130">
        <w:t xml:space="preserve">    where $T=\left\</w:t>
      </w:r>
      <w:proofErr w:type="spellStart"/>
      <w:r w:rsidRPr="00781130">
        <w:t>lfloor</w:t>
      </w:r>
      <w:proofErr w:type="spellEnd"/>
      <w:r w:rsidRPr="00781130">
        <w:t xml:space="preserve"> </w:t>
      </w:r>
      <w:proofErr w:type="spellStart"/>
      <w:r w:rsidRPr="00781130">
        <w:t>l_k</w:t>
      </w:r>
      <w:proofErr w:type="spellEnd"/>
      <w:r w:rsidRPr="00781130">
        <w:t>^{(</w:t>
      </w:r>
      <w:proofErr w:type="spellStart"/>
      <w:r w:rsidRPr="00781130">
        <w:t>i</w:t>
      </w:r>
      <w:proofErr w:type="spellEnd"/>
      <w:r w:rsidRPr="00781130">
        <w:t xml:space="preserve">)} + </w:t>
      </w:r>
      <w:proofErr w:type="spellStart"/>
      <w:r w:rsidRPr="00781130">
        <w:t>u_k</w:t>
      </w:r>
      <w:proofErr w:type="spellEnd"/>
      <w:r w:rsidRPr="00781130">
        <w:t>^{(</w:t>
      </w:r>
      <w:proofErr w:type="spellStart"/>
      <w:r w:rsidRPr="00781130">
        <w:t>i</w:t>
      </w:r>
      <w:proofErr w:type="spellEnd"/>
      <w:proofErr w:type="gramStart"/>
      <w:r w:rsidRPr="00781130">
        <w:t>)}\right\</w:t>
      </w:r>
      <w:proofErr w:type="spellStart"/>
      <w:r w:rsidRPr="00781130">
        <w:t>rfloor</w:t>
      </w:r>
      <w:proofErr w:type="spellEnd"/>
      <w:proofErr w:type="gram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0C1CB0">
      <w:r w:rsidRPr="00781130">
        <w:t>\</w:t>
      </w:r>
      <w:proofErr w:type="gramStart"/>
      <w:r w:rsidRPr="00781130">
        <w:t>end</w:t>
      </w:r>
      <w:proofErr w:type="gramEnd"/>
      <w:r w:rsidRPr="00781130">
        <w:t>{enumerate}</w:t>
      </w:r>
    </w:p>
    <w:p w14:paraId="5240534E" w14:textId="77777777" w:rsidR="000C1CB0" w:rsidRPr="00781130" w:rsidRDefault="000C1CB0" w:rsidP="000C1CB0"/>
    <w:p w14:paraId="4F0FA724" w14:textId="4363BC98" w:rsidR="00781130" w:rsidRPr="000C1CB0" w:rsidRDefault="00781130" w:rsidP="000C1CB0">
      <w:pPr>
        <w:pStyle w:val="Heading1"/>
      </w:pPr>
      <w:r w:rsidRPr="000C1CB0">
        <w:t>\</w:t>
      </w:r>
      <w:proofErr w:type="gramStart"/>
      <w:r w:rsidRPr="000C1CB0">
        <w:t>section{</w:t>
      </w:r>
      <w:proofErr w:type="gramEnd"/>
      <w:r w:rsidRPr="000C1CB0">
        <w:t>Results}</w:t>
      </w:r>
      <w:ins w:id="54" w:author="artin majdi" w:date="2023-06-19T21:45:00Z">
        <w:r w:rsidR="003A6F1F">
          <w:t>\label{</w:t>
        </w:r>
        <w:proofErr w:type="spellStart"/>
        <w:r w:rsidR="003A6F1F">
          <w:t>sec:crowd.</w:t>
        </w:r>
        <w:r w:rsidR="003A6F1F">
          <w:t>results</w:t>
        </w:r>
        <w:proofErr w:type="spellEnd"/>
        <w:r w:rsidR="003A6F1F">
          <w:t>}</w:t>
        </w:r>
      </w:ins>
    </w:p>
    <w:p w14:paraId="268BFADA" w14:textId="48BE89BF" w:rsidR="00781130" w:rsidRDefault="00781130" w:rsidP="000C1CB0">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55"/>
      <w:r w:rsidRPr="00781130">
        <w:t>MV</w:t>
      </w:r>
      <w:commentRangeEnd w:id="55"/>
      <w:r w:rsidR="00492CB9">
        <w:rPr>
          <w:rStyle w:val="CommentReference"/>
        </w:rPr>
        <w:commentReference w:id="55"/>
      </w:r>
      <w:r w:rsidRPr="00781130">
        <w:t>, Tao~\cite{tao_Label_2020}, and Sheng~\cite{sheng_Majority_2019}, as well as with other crowdsourcing methodologies reported in the crowd-kit package~\cite{</w:t>
      </w:r>
      <w:ins w:id="56" w:author="artin majdi" w:date="2023-06-19T03:40:00Z">
        <w:r w:rsidR="00D15702" w:rsidRPr="00D15702">
          <w:t>ustalov_learning_2021</w:t>
        </w:r>
        <w:r w:rsidR="00D15702" w:rsidRPr="00D15702" w:rsidDel="00D15702">
          <w:t xml:space="preserve"> </w:t>
        </w:r>
      </w:ins>
      <w:del w:id="57"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0C1CB0"/>
    <w:p w14:paraId="5CE030AD" w14:textId="3C9281EF" w:rsidR="00781130" w:rsidRPr="00781130" w:rsidRDefault="00781130" w:rsidP="000C1CB0">
      <w:pPr>
        <w:pStyle w:val="Heading2"/>
      </w:pPr>
      <w:r w:rsidRPr="00781130">
        <w:lastRenderedPageBreak/>
        <w:t>\</w:t>
      </w:r>
      <w:proofErr w:type="gramStart"/>
      <w:r w:rsidRPr="00781130">
        <w:t>subsection{</w:t>
      </w:r>
      <w:proofErr w:type="gramEnd"/>
      <w:r w:rsidRPr="00781130">
        <w:t>Datasets}</w:t>
      </w:r>
    </w:p>
    <w:p w14:paraId="1FB83304" w14:textId="77777777" w:rsidR="00781130" w:rsidRPr="00781130" w:rsidRDefault="00781130" w:rsidP="000C1CB0">
      <w:r w:rsidRPr="00781130">
        <w:t>We report the performance of our proposed techniques on various datasets. These datasets cover a wide range of domains and have varying characteristics in terms of the number of features, samples, and class distributions. Table~\ref{</w:t>
      </w:r>
      <w:proofErr w:type="gramStart"/>
      <w:r w:rsidRPr="00781130">
        <w:t>crowd.Table</w:t>
      </w:r>
      <w:proofErr w:type="gramEnd"/>
      <w:r w:rsidRPr="00781130">
        <w:t>.1.Datasets} provides an overview of the datasets used. All datasets are obtained from the University of California, Irvine (UCI) repository~\cite{duan_UCI_2017}.</w:t>
      </w:r>
    </w:p>
    <w:p w14:paraId="7889F5F1" w14:textId="77777777" w:rsidR="00781130" w:rsidRPr="00781130" w:rsidRDefault="00781130" w:rsidP="000C1CB0">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0C1CB0">
      <w:r w:rsidRPr="00781130">
        <w:t>\</w:t>
      </w:r>
      <w:proofErr w:type="gramStart"/>
      <w:r w:rsidRPr="00781130">
        <w:t>centering</w:t>
      </w:r>
      <w:proofErr w:type="gramEnd"/>
    </w:p>
    <w:p w14:paraId="10F4731B" w14:textId="77777777" w:rsidR="00781130" w:rsidRPr="00781130" w:rsidRDefault="00781130" w:rsidP="000C1CB0">
      <w:r w:rsidRPr="00781130">
        <w:t>\</w:t>
      </w:r>
      <w:proofErr w:type="gramStart"/>
      <w:r w:rsidRPr="00781130">
        <w:t>caption{</w:t>
      </w:r>
      <w:commentRangeStart w:id="58"/>
      <w:proofErr w:type="gramEnd"/>
      <w:r w:rsidRPr="00781130">
        <w:t>Descriptions of the datasets used.</w:t>
      </w:r>
      <w:commentRangeEnd w:id="58"/>
      <w:r w:rsidR="00AD0C8E">
        <w:rPr>
          <w:rStyle w:val="CommentReference"/>
        </w:rPr>
        <w:commentReference w:id="58"/>
      </w:r>
      <w:r w:rsidRPr="00781130">
        <w:t>}</w:t>
      </w:r>
    </w:p>
    <w:p w14:paraId="031D0788" w14:textId="77777777" w:rsidR="00781130" w:rsidRPr="00781130" w:rsidRDefault="00781130" w:rsidP="000C1CB0">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0C1CB0">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0C1CB0">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0C1CB0">
      <w:r w:rsidRPr="00781130">
        <w:t xml:space="preserve">    kr-vs-kp    &amp; 36 &amp; 3196 &amp; 1669 &amp; 1527 \\</w:t>
      </w:r>
    </w:p>
    <w:p w14:paraId="3370BAEA" w14:textId="77777777" w:rsidR="00781130" w:rsidRPr="00781130" w:rsidRDefault="00781130" w:rsidP="000C1CB0">
      <w:r w:rsidRPr="00781130">
        <w:t xml:space="preserve">    mushroom    &amp; 22 &amp; 8124 &amp; 4208 &amp; 3916 \\</w:t>
      </w:r>
    </w:p>
    <w:p w14:paraId="06BF8086" w14:textId="77777777" w:rsidR="00781130" w:rsidRPr="00781130" w:rsidRDefault="00781130" w:rsidP="000C1CB0">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0C1CB0">
      <w:r w:rsidRPr="00781130">
        <w:t xml:space="preserve">    spambase    &amp; 58 &amp; 4601 &amp; 1813 &amp; 2788 \\</w:t>
      </w:r>
    </w:p>
    <w:p w14:paraId="7FBB0CE4" w14:textId="77777777" w:rsidR="00781130" w:rsidRPr="00781130" w:rsidRDefault="00781130" w:rsidP="000C1CB0">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0C1CB0">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0C1CB0">
      <w:r w:rsidRPr="00781130">
        <w:t xml:space="preserve">    waveform    &amp; 41 &amp; 5000 &amp; 1692 &amp; 3308 \\</w:t>
      </w:r>
    </w:p>
    <w:p w14:paraId="68F267F7" w14:textId="77777777" w:rsidR="00781130" w:rsidRPr="00781130" w:rsidRDefault="00781130" w:rsidP="000C1CB0">
      <w:r w:rsidRPr="00781130">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0C1CB0">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0C1CB0">
      <w:r w:rsidRPr="00781130">
        <w:lastRenderedPageBreak/>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0C1CB0">
      <w:r w:rsidRPr="00781130">
        <w:t xml:space="preserve">    \</w:t>
      </w:r>
      <w:proofErr w:type="spellStart"/>
      <w:proofErr w:type="gramStart"/>
      <w:r w:rsidRPr="00781130">
        <w:t>bottomrule</w:t>
      </w:r>
      <w:proofErr w:type="spellEnd"/>
      <w:proofErr w:type="gramEnd"/>
    </w:p>
    <w:p w14:paraId="18740925" w14:textId="77777777" w:rsidR="00781130" w:rsidRPr="00781130" w:rsidRDefault="00781130" w:rsidP="000C1CB0">
      <w:r w:rsidRPr="00781130">
        <w:t>\</w:t>
      </w:r>
      <w:proofErr w:type="gramStart"/>
      <w:r w:rsidRPr="00781130">
        <w:t>end</w:t>
      </w:r>
      <w:proofErr w:type="gramEnd"/>
      <w:r w:rsidRPr="00781130">
        <w:t>{</w:t>
      </w:r>
      <w:proofErr w:type="spellStart"/>
      <w:r w:rsidRPr="00781130">
        <w:t>tabulary</w:t>
      </w:r>
      <w:proofErr w:type="spellEnd"/>
      <w:r w:rsidRPr="00781130">
        <w:t>}</w:t>
      </w:r>
    </w:p>
    <w:p w14:paraId="368F9E25" w14:textId="77777777" w:rsidR="00781130" w:rsidRPr="00781130" w:rsidRDefault="00781130" w:rsidP="000C1CB0">
      <w:r w:rsidRPr="00781130">
        <w:t>\label{</w:t>
      </w:r>
      <w:proofErr w:type="gramStart"/>
      <w:r w:rsidRPr="00781130">
        <w:t>crowd.Table</w:t>
      </w:r>
      <w:proofErr w:type="gramEnd"/>
      <w:r w:rsidRPr="00781130">
        <w:t>.1.Datasets}</w:t>
      </w:r>
    </w:p>
    <w:p w14:paraId="3EB2B2C7" w14:textId="77777777" w:rsidR="00781130" w:rsidRPr="00781130" w:rsidRDefault="00781130" w:rsidP="000C1CB0">
      <w:r w:rsidRPr="00781130">
        <w:t>\</w:t>
      </w:r>
      <w:proofErr w:type="gramStart"/>
      <w:r w:rsidRPr="00781130">
        <w:t>end</w:t>
      </w:r>
      <w:proofErr w:type="gramEnd"/>
      <w:r w:rsidRPr="00781130">
        <w:t>{table}</w:t>
      </w:r>
    </w:p>
    <w:p w14:paraId="6881651E" w14:textId="77777777" w:rsidR="00781130" w:rsidRPr="00781130" w:rsidRDefault="00781130" w:rsidP="000C1CB0">
      <w:r w:rsidRPr="00781130">
        <w:t>\</w:t>
      </w:r>
      <w:proofErr w:type="gramStart"/>
      <w:r w:rsidRPr="00781130">
        <w:t>begin</w:t>
      </w:r>
      <w:proofErr w:type="gramEnd"/>
      <w:r w:rsidRPr="00781130">
        <w:t>{itemize}</w:t>
      </w:r>
    </w:p>
    <w:p w14:paraId="47110E28" w14:textId="77777777"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77777777"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p>
    <w:p w14:paraId="5559EFC5" w14:textId="14681A01"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continuous and 23 discrete) and 5.4\% missing data. </w:t>
      </w:r>
      <w:r w:rsidR="006E4228">
        <w:t>Attributes include a</w:t>
      </w:r>
      <w:r w:rsidRPr="00781130">
        <w:t>ge, pregnancy, TSH, T3, TT4, etc.</w:t>
      </w:r>
    </w:p>
    <w:p w14:paraId="7D5FD4D0" w14:textId="77777777" w:rsidR="00781130" w:rsidRPr="00781130" w:rsidRDefault="00781130" w:rsidP="000C1CB0">
      <w:r w:rsidRPr="00781130">
        <w:lastRenderedPageBreak/>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0C1CB0">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0C1CB0">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0C1CB0">
      <w:r w:rsidRPr="00781130">
        <w:t>\</w:t>
      </w:r>
      <w:proofErr w:type="gramStart"/>
      <w:r w:rsidRPr="00781130">
        <w:t>end</w:t>
      </w:r>
      <w:proofErr w:type="gramEnd"/>
      <w:r w:rsidRPr="00781130">
        <w:t>{itemize}</w:t>
      </w:r>
    </w:p>
    <w:p w14:paraId="75D54096" w14:textId="77777777" w:rsidR="00781130" w:rsidRPr="00781130" w:rsidRDefault="00781130" w:rsidP="000C1CB0">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0C1CB0">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w:t>
      </w:r>
      <w:r w:rsidR="00781130" w:rsidRPr="00781130">
        <w:lastRenderedPageBreak/>
        <w:t>method to handle diverse real-world crowdsourcing scenarios and gain insight into its general applicability and effectiveness in improving overall classification accuracy.</w:t>
      </w:r>
    </w:p>
    <w:p w14:paraId="6E212411" w14:textId="33575DA9" w:rsidR="00781130" w:rsidRPr="000C1CB0" w:rsidRDefault="00781130" w:rsidP="000C1CB0">
      <w:pPr>
        <w:pStyle w:val="Heading2"/>
      </w:pPr>
      <w:r w:rsidRPr="000C1CB0">
        <w:t>\</w:t>
      </w:r>
      <w:proofErr w:type="gramStart"/>
      <w:r w:rsidRPr="000C1CB0">
        <w:t>subsection{</w:t>
      </w:r>
      <w:proofErr w:type="gramEnd"/>
      <w:r w:rsidRPr="000C1CB0">
        <w:t>Benchmarks}</w:t>
      </w:r>
    </w:p>
    <w:p w14:paraId="08718D20" w14:textId="1C5C4D90" w:rsidR="00781130" w:rsidRPr="00781130" w:rsidRDefault="00781130" w:rsidP="000C1CB0">
      <w:r w:rsidRPr="00781130">
        <w:t>Tao~\cite{tao_Label_2020} and Sheng~\cite{sheng_Majority_2019} techniques were implemented in Python to evaluate their performance. Furthermore, the crowd-kit package (A General-Purpose Crowdsourcing Computational Quality Control Toolkit for Python)~\cite{</w:t>
      </w:r>
      <w:ins w:id="59" w:author="artin majdi" w:date="2023-06-19T03:42:00Z">
        <w:r w:rsidR="00073FF7" w:rsidRPr="00073FF7">
          <w:t>ustalov_learning_2021</w:t>
        </w:r>
        <w:r w:rsidR="00073FF7" w:rsidRPr="00073FF7" w:rsidDel="00073FF7">
          <w:t xml:space="preserve"> </w:t>
        </w:r>
      </w:ins>
      <w:del w:id="60"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0C1CB0">
      <w:r w:rsidRPr="00781130">
        <w:t>\</w:t>
      </w:r>
      <w:proofErr w:type="gramStart"/>
      <w:r w:rsidRPr="00781130">
        <w:t>begin</w:t>
      </w:r>
      <w:proofErr w:type="gramEnd"/>
      <w:r w:rsidRPr="00781130">
        <w:t>{itemize}</w:t>
      </w:r>
    </w:p>
    <w:p w14:paraId="332787E0" w14:textId="21A1E773"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0C1CB0">
      <w:r w:rsidRPr="00781130">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0C1CB0">
      <w:r w:rsidRPr="00781130">
        <w:t>\</w:t>
      </w:r>
      <w:proofErr w:type="gramStart"/>
      <w:r w:rsidRPr="00781130">
        <w:t>end</w:t>
      </w:r>
      <w:proofErr w:type="gramEnd"/>
      <w:r w:rsidRPr="00781130">
        <w:t>{itemize}</w:t>
      </w:r>
    </w:p>
    <w:p w14:paraId="2DE74D16" w14:textId="77777777" w:rsidR="000C1CB0" w:rsidRPr="00781130" w:rsidRDefault="000C1CB0" w:rsidP="000C1CB0"/>
    <w:p w14:paraId="70B00B4D" w14:textId="6C9B63FA" w:rsidR="00781130" w:rsidRPr="00781130" w:rsidRDefault="00781130" w:rsidP="000C1CB0">
      <w:pPr>
        <w:pStyle w:val="Heading2"/>
      </w:pPr>
      <w:r w:rsidRPr="00781130">
        <w:t>\</w:t>
      </w:r>
      <w:proofErr w:type="gramStart"/>
      <w:r w:rsidRPr="00781130">
        <w:t>subsection{</w:t>
      </w:r>
      <w:proofErr w:type="gramEnd"/>
      <w:r w:rsidRPr="00781130">
        <w:t>Weight Measurement}</w:t>
      </w:r>
    </w:p>
    <w:p w14:paraId="2CAE8B46" w14:textId="45CC6426" w:rsidR="00781130" w:rsidRPr="00781130" w:rsidRDefault="00781130" w:rsidP="000C1CB0">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61" w:author="artin majdi" w:date="2023-06-19T21:30:00Z">
        <w:r w:rsidR="00824460">
          <w:t>~\ref{</w:t>
        </w:r>
        <w:proofErr w:type="spellStart"/>
        <w:proofErr w:type="gramStart"/>
        <w:r w:rsidR="00824460">
          <w:t>subsec:crowd</w:t>
        </w:r>
        <w:proofErr w:type="gramEnd"/>
        <w:r w:rsidR="00824460">
          <w:t>.uncertainty</w:t>
        </w:r>
        <w:proofErr w:type="spellEnd"/>
        <w:r w:rsidR="00824460">
          <w:t>}</w:t>
        </w:r>
      </w:ins>
      <w:del w:id="62"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63" w:author="artin majdi" w:date="2023-06-19T21:28:00Z">
        <w:r w:rsidR="00824460">
          <w:t>~\ref{</w:t>
        </w:r>
        <w:proofErr w:type="spellStart"/>
        <w:proofErr w:type="gramStart"/>
        <w:r w:rsidR="00824460">
          <w:t>sec:crowd</w:t>
        </w:r>
        <w:proofErr w:type="gramEnd"/>
        <w:r w:rsidR="00824460">
          <w:t>.method</w:t>
        </w:r>
        <w:proofErr w:type="spellEnd"/>
        <w:r w:rsidR="00824460">
          <w:t>}</w:t>
        </w:r>
      </w:ins>
      <w:del w:id="64" w:author="artin majdi" w:date="2023-06-19T21:28:00Z">
        <w:r w:rsidRPr="00781130" w:rsidDel="00824460">
          <w:delText xml:space="preserve"> </w:delText>
        </w:r>
        <w:commentRangeStart w:id="65"/>
        <w:r w:rsidRPr="00781130" w:rsidDel="00824460">
          <w:delText>3</w:delText>
        </w:r>
        <w:commentRangeEnd w:id="65"/>
        <w:r w:rsidR="002D7E0A" w:rsidDel="00824460">
          <w:rPr>
            <w:rStyle w:val="CommentReference"/>
          </w:rPr>
          <w:commentReference w:id="65"/>
        </w:r>
      </w:del>
      <w:r w:rsidRPr="00781130">
        <w:t>.</w:t>
      </w:r>
    </w:p>
    <w:p w14:paraId="0F6DEF05" w14:textId="555D012B" w:rsidR="00781130" w:rsidRPr="00781130" w:rsidRDefault="00781130" w:rsidP="000C1CB0">
      <w:r w:rsidRPr="00781130">
        <w:t>Figure~\</w:t>
      </w:r>
      <w:proofErr w:type="gramStart"/>
      <w:r w:rsidRPr="00781130">
        <w:t>ref{</w:t>
      </w:r>
      <w:proofErr w:type="gramEnd"/>
      <w:r w:rsidRPr="00781130">
        <w:t xml:space="preserve">crowd.Fig.1.weight} depicts the relationship between the randomly assigned annotators' </w:t>
      </w:r>
      <w:r w:rsidR="00884A3C">
        <w:t>probability threshold</w:t>
      </w:r>
      <w:r w:rsidRPr="00781130">
        <w:t xml:space="preserve"> ($\pi_{\</w:t>
      </w:r>
      <w:proofErr w:type="spellStart"/>
      <w:r w:rsidRPr="00781130">
        <w:t>alpha,k</w:t>
      </w:r>
      <w:proofErr w:type="spellEnd"/>
      <w:r w:rsidRPr="00781130">
        <w:t xml:space="preserve">}$) and their corresponding estimated </w:t>
      </w:r>
      <w:commentRangeStart w:id="66"/>
      <w:r w:rsidRPr="00781130">
        <w:t>weights, $\omega_{\</w:t>
      </w:r>
      <w:proofErr w:type="spellStart"/>
      <w:r w:rsidRPr="00781130">
        <w:t>alpha,k</w:t>
      </w:r>
      <w:proofErr w:type="spellEnd"/>
      <w:r w:rsidRPr="00781130">
        <w:t>}$</w:t>
      </w:r>
      <w:commentRangeEnd w:id="66"/>
      <w:r w:rsidR="00884A3C">
        <w:rPr>
          <w:rStyle w:val="CommentReference"/>
        </w:rPr>
        <w:commentReference w:id="66"/>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0C1CB0">
      <w:r w:rsidRPr="00781130">
        <w:t>\</w:t>
      </w:r>
      <w:proofErr w:type="gramStart"/>
      <w:r w:rsidRPr="00781130">
        <w:t>begin</w:t>
      </w:r>
      <w:proofErr w:type="gramEnd"/>
      <w:r w:rsidRPr="00781130">
        <w:t>{</w:t>
      </w:r>
      <w:commentRangeStart w:id="67"/>
      <w:r w:rsidRPr="00781130">
        <w:t>figure</w:t>
      </w:r>
      <w:commentRangeEnd w:id="67"/>
      <w:r w:rsidR="002D7E0A">
        <w:rPr>
          <w:rStyle w:val="CommentReference"/>
        </w:rPr>
        <w:commentReference w:id="67"/>
      </w:r>
      <w:r w:rsidRPr="00781130">
        <w:t>}[!</w:t>
      </w:r>
      <w:proofErr w:type="spellStart"/>
      <w:r w:rsidRPr="00781130">
        <w:t>htbp</w:t>
      </w:r>
      <w:proofErr w:type="spellEnd"/>
      <w:r w:rsidRPr="00781130">
        <w:t>]</w:t>
      </w:r>
    </w:p>
    <w:p w14:paraId="050745FA" w14:textId="77777777" w:rsidR="00781130" w:rsidRPr="00781130" w:rsidRDefault="00781130" w:rsidP="000C1CB0">
      <w:r w:rsidRPr="00781130">
        <w:t xml:space="preserve">    \</w:t>
      </w:r>
      <w:proofErr w:type="gramStart"/>
      <w:r w:rsidRPr="00781130">
        <w:t>label{</w:t>
      </w:r>
      <w:proofErr w:type="gramEnd"/>
      <w:r w:rsidRPr="00781130">
        <w:t>crowd.Fig.1.weight}</w:t>
      </w:r>
    </w:p>
    <w:p w14:paraId="0314286B" w14:textId="77777777" w:rsidR="00781130" w:rsidRPr="00781130" w:rsidRDefault="00781130" w:rsidP="000C1CB0">
      <w:r w:rsidRPr="00781130">
        <w:t xml:space="preserve">    \</w:t>
      </w:r>
      <w:proofErr w:type="gramStart"/>
      <w:r w:rsidRPr="00781130">
        <w:t>centering</w:t>
      </w:r>
      <w:proofErr w:type="gramEnd"/>
    </w:p>
    <w:p w14:paraId="375F44DF"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figures/image1.png}</w:t>
      </w:r>
    </w:p>
    <w:p w14:paraId="5CE1FB19" w14:textId="77777777" w:rsidR="00781130" w:rsidRPr="00781130" w:rsidRDefault="00781130" w:rsidP="000C1CB0">
      <w:r w:rsidRPr="00781130">
        <w:t xml:space="preserve">    \</w:t>
      </w:r>
      <w:proofErr w:type="gramStart"/>
      <w:r w:rsidRPr="00781130">
        <w:t>caption{</w:t>
      </w:r>
      <w:proofErr w:type="gramEnd"/>
      <w:r w:rsidRPr="00781130">
        <w:t xml:space="preserve">{Comparison of estimated weight </w:t>
      </w:r>
      <w:commentRangeStart w:id="68"/>
      <w:r w:rsidRPr="00781130">
        <w:t>with respect to annotators' degree of reliability</w:t>
      </w:r>
      <w:commentRangeEnd w:id="68"/>
      <w:r w:rsidR="00884A3C">
        <w:rPr>
          <w:rStyle w:val="CommentReference"/>
        </w:rPr>
        <w:commentReference w:id="68"/>
      </w:r>
      <w:r w:rsidRPr="00781130">
        <w:t xml:space="preserve"> for the proposed aggregation technique `proposed-penalized' and Tao\</w:t>
      </w:r>
      <w:proofErr w:type="spellStart"/>
      <w:r w:rsidRPr="00781130">
        <w:t>unskip</w:t>
      </w:r>
      <w:proofErr w:type="spellEnd"/>
      <w:r w:rsidRPr="00781130">
        <w:t>~\protect\cite{tao_Label_2020} \cite{tao_Label_2020} for 10 different datasets.}}</w:t>
      </w:r>
    </w:p>
    <w:p w14:paraId="646AE7FD" w14:textId="77777777" w:rsidR="00781130" w:rsidRPr="00781130" w:rsidRDefault="00781130" w:rsidP="000C1CB0">
      <w:r w:rsidRPr="00781130">
        <w:t>\</w:t>
      </w:r>
      <w:proofErr w:type="gramStart"/>
      <w:r w:rsidRPr="00781130">
        <w:t>end</w:t>
      </w:r>
      <w:proofErr w:type="gramEnd"/>
      <w:r w:rsidRPr="00781130">
        <w:t>{figure}</w:t>
      </w:r>
    </w:p>
    <w:p w14:paraId="7452C30D" w14:textId="7E2ACB96" w:rsidR="00781130" w:rsidRPr="00781130" w:rsidRDefault="00781130" w:rsidP="000C1CB0">
      <w:r w:rsidRPr="00781130">
        <w:t>\</w:t>
      </w:r>
      <w:proofErr w:type="gramStart"/>
      <w:r w:rsidRPr="00781130">
        <w:t>subsection{</w:t>
      </w:r>
      <w:proofErr w:type="gramEnd"/>
      <w:r w:rsidRPr="00781130">
        <w:t>Confidence</w:t>
      </w:r>
      <w:r w:rsidR="00F34CE8">
        <w:t xml:space="preserve"> S</w:t>
      </w:r>
      <w:r w:rsidRPr="00781130">
        <w:t>core}</w:t>
      </w:r>
    </w:p>
    <w:p w14:paraId="2611CA60" w14:textId="77777777" w:rsidR="00781130" w:rsidRPr="00781130" w:rsidRDefault="00781130" w:rsidP="000C1CB0">
      <w:r w:rsidRPr="00781130">
        <w:lastRenderedPageBreak/>
        <w:t>The results present a box plot of the average accuracy for different numbers of annotators, ranging from three to ten.</w:t>
      </w:r>
    </w:p>
    <w:p w14:paraId="138D9A12" w14:textId="5D0E2BD3" w:rsidR="00781130" w:rsidRPr="00781130" w:rsidRDefault="00781130" w:rsidP="000C1CB0">
      <w:r w:rsidRPr="00781130">
        <w:t>Figure~\</w:t>
      </w:r>
      <w:proofErr w:type="gramStart"/>
      <w:r w:rsidRPr="00781130">
        <w:t>ref{</w:t>
      </w:r>
      <w:proofErr w:type="gramEnd"/>
      <w:r w:rsidRPr="00781130">
        <w:t>crowd.Fig.2.confidence_scores} illustrates the average accuracy of the crowd-certain technique with penalization for both the ``freq" and ``Beta" confidence measurement approaches</w:t>
      </w:r>
      <w:ins w:id="69" w:author="artin majdi" w:date="2023-06-19T21:33:00Z">
        <w:r w:rsidR="00824460">
          <w:t xml:space="preserve"> showing comparable </w:t>
        </w:r>
      </w:ins>
      <w:del w:id="70"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71"/>
        <w:r w:rsidRPr="00781130" w:rsidDel="00824460">
          <w:delText xml:space="preserve">difference in the </w:delText>
        </w:r>
      </w:del>
      <w:r w:rsidRPr="00781130">
        <w:t>accuracy</w:t>
      </w:r>
      <w:commentRangeEnd w:id="71"/>
      <w:r w:rsidR="00DE7DEB">
        <w:rPr>
          <w:rStyle w:val="CommentReference"/>
        </w:rPr>
        <w:commentReference w:id="71"/>
      </w:r>
      <w:r w:rsidRPr="00781130">
        <w:t xml:space="preserve">. </w:t>
      </w:r>
    </w:p>
    <w:p w14:paraId="3A5C6C2C" w14:textId="50C5014C" w:rsidR="00781130" w:rsidRPr="00781130" w:rsidRDefault="00781130" w:rsidP="000C1CB0">
      <w:r w:rsidRPr="00781130">
        <w:t>Figure~\</w:t>
      </w:r>
      <w:proofErr w:type="gramStart"/>
      <w:r w:rsidRPr="00781130">
        <w:t>ref{</w:t>
      </w:r>
      <w:proofErr w:type="gramEnd"/>
      <w:r w:rsidRPr="00781130">
        <w:t>crowd.Fig.4.confidence_score.freq} displays the average accuracy using the ``freq'' confidence measurement strategy for the proposed crowd-certain technique with and without penalization. The penalization method penaliz</w:t>
      </w:r>
      <w:ins w:id="72" w:author="artin majdi" w:date="2023-06-19T21:34:00Z">
        <w:r w:rsidR="006B4D96">
          <w:t>es</w:t>
        </w:r>
      </w:ins>
      <w:del w:id="73" w:author="artin majdi" w:date="2023-06-19T21:34:00Z">
        <w:r w:rsidRPr="00781130" w:rsidDel="006B4D96">
          <w:delText>ing</w:delText>
        </w:r>
      </w:del>
      <w:r w:rsidRPr="00781130">
        <w:t xml:space="preserve"> annotators for inaccurate labeling before measuring their weights, as demonstrated in Equation~(\</w:t>
      </w:r>
      <w:proofErr w:type="gramStart"/>
      <w:r w:rsidRPr="00781130">
        <w:t>ref{</w:t>
      </w:r>
      <w:proofErr w:type="gramEnd"/>
      <w:r w:rsidRPr="00781130">
        <w:t>crowd.Eq.10.consistency-penalized}). The penalized version of the proposed technique shows an improvement in average accuracy and a reduction in variance.</w:t>
      </w:r>
    </w:p>
    <w:p w14:paraId="06AEA057" w14:textId="77777777" w:rsidR="00781130" w:rsidRPr="00781130" w:rsidRDefault="00781130" w:rsidP="000C1CB0">
      <w:r w:rsidRPr="00781130">
        <w:t>\begin{figure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0C1CB0">
      <w:r w:rsidRPr="00781130">
        <w:t>\</w:t>
      </w:r>
      <w:proofErr w:type="gramStart"/>
      <w:r w:rsidRPr="00781130">
        <w:t>centering</w:t>
      </w:r>
      <w:proofErr w:type="gramEnd"/>
    </w:p>
    <w:p w14:paraId="513A5A39" w14:textId="77777777" w:rsidR="00781130" w:rsidRPr="00781130" w:rsidRDefault="00781130" w:rsidP="000C1CB0">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proofErr w:type="gramEnd"/>
      <w:r w:rsidRPr="00781130">
        <w:t>figures/image2.png}</w:t>
      </w:r>
    </w:p>
    <w:p w14:paraId="46A4144C" w14:textId="77777777" w:rsidR="00781130" w:rsidRPr="00781130" w:rsidRDefault="00781130" w:rsidP="000C1CB0">
      <w:r w:rsidRPr="00781130">
        <w:t>\</w:t>
      </w:r>
      <w:proofErr w:type="gramStart"/>
      <w:r w:rsidRPr="00781130">
        <w:t>caption{</w:t>
      </w:r>
      <w:proofErr w:type="gramEnd"/>
      <w:r w:rsidRPr="00781130">
        <w:t>Comparison of the measured average accuracy for the two confidence-score measurement techniques in ten different datasets (using the proposed crowd-certain technique with penalization) in different numbers of annotators (from 3 up to 10).}</w:t>
      </w:r>
    </w:p>
    <w:p w14:paraId="1FAB8E6A" w14:textId="77777777" w:rsidR="00781130" w:rsidRPr="00781130" w:rsidRDefault="00781130" w:rsidP="000C1CB0">
      <w:r w:rsidRPr="00781130">
        <w:t>\</w:t>
      </w:r>
      <w:proofErr w:type="gramStart"/>
      <w:r w:rsidRPr="00781130">
        <w:t>label{</w:t>
      </w:r>
      <w:proofErr w:type="gramEnd"/>
      <w:r w:rsidRPr="00781130">
        <w:t>crowd.Fig.2.confidence_scores}</w:t>
      </w:r>
    </w:p>
    <w:p w14:paraId="13833414" w14:textId="77777777" w:rsidR="00781130" w:rsidRPr="00781130" w:rsidRDefault="00781130" w:rsidP="000C1CB0">
      <w:r w:rsidRPr="00781130">
        <w:t>\</w:t>
      </w:r>
      <w:proofErr w:type="gramStart"/>
      <w:r w:rsidRPr="00781130">
        <w:t>end</w:t>
      </w:r>
      <w:proofErr w:type="gramEnd"/>
      <w:r w:rsidRPr="00781130">
        <w:t>{figure*}</w:t>
      </w:r>
    </w:p>
    <w:p w14:paraId="2B71A641" w14:textId="77777777" w:rsidR="00781130" w:rsidRPr="00781130" w:rsidRDefault="00781130" w:rsidP="000C1CB0">
      <w:r w:rsidRPr="00781130">
        <w:t>\begin{</w:t>
      </w:r>
      <w:commentRangeStart w:id="74"/>
      <w:r w:rsidRPr="00781130">
        <w:t>figure</w:t>
      </w:r>
      <w:commentRangeEnd w:id="74"/>
      <w:r w:rsidR="00DE7DEB">
        <w:rPr>
          <w:rStyle w:val="CommentReference"/>
        </w:rPr>
        <w:commentReference w:id="74"/>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0C1CB0">
      <w:r w:rsidRPr="00781130">
        <w:t xml:space="preserve">    \</w:t>
      </w:r>
      <w:proofErr w:type="gramStart"/>
      <w:r w:rsidRPr="00781130">
        <w:t>centering</w:t>
      </w:r>
      <w:proofErr w:type="gramEnd"/>
    </w:p>
    <w:p w14:paraId="26FFCD6C" w14:textId="77777777" w:rsidR="00781130" w:rsidRPr="00781130" w:rsidRDefault="00781130" w:rsidP="000C1CB0">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r w:rsidRPr="00781130">
        <w:t>figures/image4.png}</w:t>
      </w:r>
    </w:p>
    <w:p w14:paraId="3E787749" w14:textId="51147801" w:rsidR="00781130" w:rsidRPr="00781130" w:rsidRDefault="00781130" w:rsidP="000C1CB0">
      <w:r w:rsidRPr="00781130">
        <w:t xml:space="preserve">    \</w:t>
      </w:r>
      <w:proofErr w:type="gramStart"/>
      <w:r w:rsidRPr="00781130">
        <w:t>caption{</w:t>
      </w:r>
      <w:proofErr w:type="gramEnd"/>
      <w:r w:rsidRPr="00781130">
        <w:t>Comparison of the measured average accuracy for the proposed crowd-certain technique with and without penalization and using the `freq' confidence-score strategy on ten different datasets with different numbers of annotators (from 3 to 10).}</w:t>
      </w:r>
    </w:p>
    <w:p w14:paraId="2E84F733" w14:textId="77777777" w:rsidR="00781130" w:rsidRPr="00781130" w:rsidRDefault="00781130" w:rsidP="000C1CB0">
      <w:r w:rsidRPr="00781130">
        <w:lastRenderedPageBreak/>
        <w:t xml:space="preserve">    \</w:t>
      </w:r>
      <w:proofErr w:type="gramStart"/>
      <w:r w:rsidRPr="00781130">
        <w:t>label{</w:t>
      </w:r>
      <w:proofErr w:type="gramEnd"/>
      <w:r w:rsidRPr="00781130">
        <w:t>crowd.Fig.4.confidence_score.freq}</w:t>
      </w:r>
    </w:p>
    <w:p w14:paraId="3E0C2489" w14:textId="77777777" w:rsidR="00781130" w:rsidRPr="00781130" w:rsidRDefault="00781130" w:rsidP="000C1CB0">
      <w:r w:rsidRPr="00781130">
        <w:t>\</w:t>
      </w:r>
      <w:proofErr w:type="gramStart"/>
      <w:r w:rsidRPr="00781130">
        <w:t>end</w:t>
      </w:r>
      <w:proofErr w:type="gramEnd"/>
      <w:r w:rsidRPr="00781130">
        <w:t>{figure*}</w:t>
      </w:r>
    </w:p>
    <w:p w14:paraId="72E280C5" w14:textId="6584D95C" w:rsidR="00781130" w:rsidRPr="00781130" w:rsidRDefault="00781130" w:rsidP="000C1CB0">
      <w:r w:rsidRPr="00781130">
        <w:t>Figure~\</w:t>
      </w:r>
      <w:proofErr w:type="gramStart"/>
      <w:r w:rsidRPr="00781130">
        <w:t>ref{</w:t>
      </w:r>
      <w:proofErr w:type="gramEnd"/>
      <w:r w:rsidRPr="00781130">
        <w:t>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r w:rsidRPr="00781130">
        <w:t>crowd.Table</w:t>
      </w:r>
      <w:proofErr w:type="gramEnd"/>
      <w:r w:rsidRPr="00781130">
        <w:t xml:space="preserv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0C1CB0">
      <w:r w:rsidRPr="00781130">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0C1CB0">
      <w:r w:rsidRPr="00781130">
        <w:t xml:space="preserve">    \</w:t>
      </w:r>
      <w:proofErr w:type="gramStart"/>
      <w:r w:rsidRPr="00781130">
        <w:t>centering</w:t>
      </w:r>
      <w:proofErr w:type="gramEnd"/>
    </w:p>
    <w:p w14:paraId="2B7CF5CE"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figures/image7.png}</w:t>
      </w:r>
    </w:p>
    <w:p w14:paraId="73EEBACC" w14:textId="77777777" w:rsidR="00781130" w:rsidRPr="00781130" w:rsidRDefault="00781130" w:rsidP="000C1CB0">
      <w:r w:rsidRPr="00781130">
        <w:t xml:space="preserve">    \</w:t>
      </w:r>
      <w:proofErr w:type="gramStart"/>
      <w:r w:rsidRPr="00781130">
        <w:t>caption{</w:t>
      </w:r>
      <w:proofErr w:type="gramEnd"/>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p>
    <w:p w14:paraId="28811195" w14:textId="77777777" w:rsidR="00781130" w:rsidRPr="00781130" w:rsidRDefault="00781130" w:rsidP="000C1CB0">
      <w:r w:rsidRPr="00781130">
        <w:t xml:space="preserve">    \</w:t>
      </w:r>
      <w:proofErr w:type="gramStart"/>
      <w:r w:rsidRPr="00781130">
        <w:t>label{</w:t>
      </w:r>
      <w:proofErr w:type="gramEnd"/>
      <w:r w:rsidRPr="00781130">
        <w:t>crowd.Fig.5.confidencescore-beta}</w:t>
      </w:r>
    </w:p>
    <w:p w14:paraId="7A8C4323" w14:textId="77777777" w:rsidR="00781130" w:rsidRPr="00781130" w:rsidRDefault="00781130" w:rsidP="000C1CB0">
      <w:r w:rsidRPr="00781130">
        <w:t>\</w:t>
      </w:r>
      <w:proofErr w:type="gramStart"/>
      <w:r w:rsidRPr="00781130">
        <w:t>end</w:t>
      </w:r>
      <w:proofErr w:type="gramEnd"/>
      <w:r w:rsidRPr="00781130">
        <w:t>{figure*}</w:t>
      </w:r>
    </w:p>
    <w:p w14:paraId="71F896E3" w14:textId="77777777" w:rsidR="00781130" w:rsidRPr="00781130" w:rsidRDefault="00781130" w:rsidP="000C1CB0">
      <w:r w:rsidRPr="00781130">
        <w:t>\</w:t>
      </w:r>
      <w:proofErr w:type="gramStart"/>
      <w:r w:rsidRPr="00781130">
        <w:t>begin</w:t>
      </w:r>
      <w:proofErr w:type="gramEnd"/>
      <w:r w:rsidRPr="00781130">
        <w:t>{</w:t>
      </w:r>
      <w:commentRangeStart w:id="75"/>
      <w:r w:rsidRPr="00781130">
        <w:t>table</w:t>
      </w:r>
      <w:commentRangeEnd w:id="75"/>
      <w:r w:rsidR="00DE7DEB">
        <w:rPr>
          <w:rStyle w:val="CommentReference"/>
        </w:rPr>
        <w:commentReference w:id="75"/>
      </w:r>
      <w:r w:rsidRPr="00781130">
        <w:t>}[]</w:t>
      </w:r>
    </w:p>
    <w:p w14:paraId="68C1885C" w14:textId="61506B75" w:rsidR="00781130" w:rsidRPr="00781130" w:rsidRDefault="00781130" w:rsidP="000C1CB0">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0C1CB0">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0C1CB0">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0C1CB0">
      <w:r w:rsidRPr="00781130">
        <w:lastRenderedPageBreak/>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0C1CB0">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0C1CB0">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0C1CB0">
      <w:r w:rsidRPr="00781130">
        <w:t xml:space="preserve">            Kr-vs-kp    &amp; -0.044 &amp; 12 &amp; -6.171 &amp; 0     &amp; 0     &amp; 1     &amp; -3.299 &amp; -3.088 &amp; -2.743 &amp; 0.872 \\</w:t>
      </w:r>
    </w:p>
    <w:p w14:paraId="46877906" w14:textId="77777777" w:rsidR="00781130" w:rsidRPr="00781130" w:rsidRDefault="00781130" w:rsidP="000C1CB0">
      <w:r w:rsidRPr="00781130">
        <w:t xml:space="preserve">            mushroom    &amp; -0.012 &amp; 12 &amp; -2.781 &amp; 0.017 &amp; 0.008 &amp; 0.992 &amp; -1.487 &amp; -1.392 &amp; -1.076 &amp; 0.626 \\</w:t>
      </w:r>
    </w:p>
    <w:p w14:paraId="563AB817" w14:textId="77777777" w:rsidR="00781130" w:rsidRPr="00781130" w:rsidRDefault="00781130" w:rsidP="000C1CB0">
      <w:r w:rsidRPr="00781130">
        <w:t xml:space="preserve">            iris        &amp; -0.012 &amp; 12 &amp; -0.506 &amp; 0.622 &amp; 0.311 &amp; 0.689 &amp; -0.271 &amp; -0.253 &amp; -0.226 &amp; 0.145 \\</w:t>
      </w:r>
    </w:p>
    <w:p w14:paraId="25B52D30" w14:textId="77777777" w:rsidR="00781130" w:rsidRPr="00781130" w:rsidRDefault="00781130" w:rsidP="000C1CB0">
      <w:r w:rsidRPr="00781130">
        <w:t xml:space="preserve">            spambase    &amp; -0.031 &amp; 12 &amp; -3.691 &amp; 0.003 &amp; 0.002 &amp; 0.998 &amp; -1.973 &amp; -1.847 &amp; -1.458 &amp; 0.729 \\</w:t>
      </w:r>
    </w:p>
    <w:p w14:paraId="32935451" w14:textId="77777777" w:rsidR="00781130" w:rsidRPr="00781130" w:rsidRDefault="00781130" w:rsidP="000C1CB0">
      <w:r w:rsidRPr="00781130">
        <w:t xml:space="preserve">            tic-tac-toe &amp; -0.036 &amp; 12 &amp; -4.612 &amp; 0.001 &amp; 0     &amp; 1     &amp; -2.466 &amp; -2.308 &amp; -2.156 &amp; 0.8   \\</w:t>
      </w:r>
    </w:p>
    <w:p w14:paraId="59168503" w14:textId="77777777" w:rsidR="00781130" w:rsidRPr="00781130" w:rsidRDefault="00781130" w:rsidP="000C1CB0">
      <w:r w:rsidRPr="00781130">
        <w:lastRenderedPageBreak/>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0C1CB0">
      <w:r w:rsidRPr="00781130">
        <w:t xml:space="preserve">            waveform    &amp; -0.025 &amp; 12 &amp; -5.118 &amp; 0     &amp; 0     &amp; 1     &amp; -2.736 &amp; -2.561 &amp; -2.022 &amp; 0.828 \\</w:t>
      </w:r>
    </w:p>
    <w:p w14:paraId="356BEDCC" w14:textId="77777777" w:rsidR="00781130" w:rsidRPr="00781130" w:rsidRDefault="00781130" w:rsidP="000C1CB0">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0C1CB0">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0C1CB0">
      <w:r w:rsidRPr="00781130">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77777777" w:rsidR="00781130" w:rsidRPr="00781130" w:rsidRDefault="00781130" w:rsidP="000C1CB0">
      <w:r w:rsidRPr="00781130">
        <w:t xml:space="preserve">        \</w:t>
      </w:r>
      <w:proofErr w:type="gramStart"/>
      <w:r w:rsidRPr="00781130">
        <w:t>end</w:t>
      </w:r>
      <w:proofErr w:type="gramEnd"/>
      <w:r w:rsidRPr="00781130">
        <w:t>{tabular}}</w:t>
      </w:r>
    </w:p>
    <w:p w14:paraId="0A6E6F9D" w14:textId="77777777" w:rsidR="00781130" w:rsidRPr="00781130" w:rsidRDefault="00781130" w:rsidP="000C1CB0">
      <w:r w:rsidRPr="00781130">
        <w:t xml:space="preserve">    \label{</w:t>
      </w:r>
      <w:proofErr w:type="gramStart"/>
      <w:r w:rsidRPr="00781130">
        <w:t>crowd.Table</w:t>
      </w:r>
      <w:proofErr w:type="gramEnd"/>
      <w:r w:rsidRPr="00781130">
        <w:t>.2.crowdcertain_vs_Tao.freq}</w:t>
      </w:r>
    </w:p>
    <w:p w14:paraId="49BC8A24" w14:textId="77777777" w:rsidR="00781130" w:rsidRPr="00781130" w:rsidRDefault="00781130" w:rsidP="000C1CB0">
      <w:r w:rsidRPr="00781130">
        <w:t>\</w:t>
      </w:r>
      <w:proofErr w:type="gramStart"/>
      <w:r w:rsidRPr="00781130">
        <w:t>end</w:t>
      </w:r>
      <w:proofErr w:type="gramEnd"/>
      <w:r w:rsidRPr="00781130">
        <w:t>{table}</w:t>
      </w:r>
    </w:p>
    <w:p w14:paraId="610C5214" w14:textId="4196A713" w:rsidR="00781130" w:rsidRPr="00781130" w:rsidRDefault="00781130" w:rsidP="000C1CB0">
      <w:r w:rsidRPr="00781130">
        <w:t>Figure~\</w:t>
      </w:r>
      <w:proofErr w:type="gramStart"/>
      <w:r w:rsidRPr="00781130">
        <w:t>ref{</w:t>
      </w:r>
      <w:proofErr w:type="gramEnd"/>
      <w:r w:rsidRPr="00781130">
        <w:t>crowd.Fig.6.accuracy}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76"/>
      <w:r w:rsidRPr="00781130">
        <w:t>for different numbers of annotators</w:t>
      </w:r>
      <w:commentRangeEnd w:id="76"/>
      <w:r w:rsidR="005C64CC">
        <w:rPr>
          <w:rStyle w:val="CommentReference"/>
        </w:rPr>
        <w:commentReference w:id="76"/>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r w:rsidRPr="00781130">
        <w:t>crowd.Table</w:t>
      </w:r>
      <w:proofErr w:type="gramEnd"/>
      <w:r w:rsidRPr="00781130">
        <w:t>.3.crowdcertain_vs_Tao.beta}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0C1CB0">
      <w:r w:rsidRPr="00781130">
        <w:t>\begin{</w:t>
      </w:r>
      <w:commentRangeStart w:id="77"/>
      <w:r w:rsidRPr="00781130">
        <w:t>figure</w:t>
      </w:r>
      <w:commentRangeEnd w:id="77"/>
      <w:r w:rsidR="005C64CC">
        <w:rPr>
          <w:rStyle w:val="CommentReference"/>
        </w:rPr>
        <w:commentReference w:id="77"/>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0C1CB0">
      <w:r w:rsidRPr="00781130">
        <w:t xml:space="preserve">    \</w:t>
      </w:r>
      <w:proofErr w:type="gramStart"/>
      <w:r w:rsidRPr="00781130">
        <w:t>centering</w:t>
      </w:r>
      <w:proofErr w:type="gramEnd"/>
    </w:p>
    <w:p w14:paraId="3FCDB00B"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figures/image8.png}</w:t>
      </w:r>
    </w:p>
    <w:p w14:paraId="50E7687E" w14:textId="77777777" w:rsidR="00781130" w:rsidRPr="00781130" w:rsidRDefault="00781130" w:rsidP="000C1CB0">
      <w:r w:rsidRPr="00781130">
        <w:t xml:space="preserve">    \</w:t>
      </w:r>
      <w:proofErr w:type="gramStart"/>
      <w:r w:rsidRPr="00781130">
        <w:t>caption{</w:t>
      </w:r>
      <w:proofErr w:type="gramEnd"/>
      <w:r w:rsidRPr="00781130">
        <w:t>{Measured accuracy distribution of the proposed-penalized aggregation technique uwMV-Beta, compared to wMV-Beta (Tao \</w:t>
      </w:r>
      <w:proofErr w:type="spellStart"/>
      <w:r w:rsidRPr="00781130">
        <w:t>unskip</w:t>
      </w:r>
      <w:proofErr w:type="spellEnd"/>
      <w:r w:rsidRPr="00781130">
        <w:t xml:space="preserve">~\protect\cite{tao_Label_2020}), and MV- </w:t>
      </w:r>
      <w:r w:rsidRPr="00781130">
        <w:lastRenderedPageBreak/>
        <w:t>Beta (Sheng \</w:t>
      </w:r>
      <w:proofErr w:type="spellStart"/>
      <w:r w:rsidRPr="00781130">
        <w:t>unskip</w:t>
      </w:r>
      <w:proofErr w:type="spellEnd"/>
      <w:r w:rsidRPr="00781130">
        <w:t>~\protect\cite{sheng_Majority_2019}) for different numbers of annotators, using the kernel density estimation technique.}}</w:t>
      </w:r>
    </w:p>
    <w:p w14:paraId="58A08316" w14:textId="77777777" w:rsidR="00781130" w:rsidRPr="00781130" w:rsidRDefault="00781130" w:rsidP="000C1CB0">
      <w:r w:rsidRPr="00781130">
        <w:t xml:space="preserve">    \</w:t>
      </w:r>
      <w:proofErr w:type="gramStart"/>
      <w:r w:rsidRPr="00781130">
        <w:t>label{</w:t>
      </w:r>
      <w:proofErr w:type="gramEnd"/>
      <w:r w:rsidRPr="00781130">
        <w:t>crowd.Fig.6.accuracy}</w:t>
      </w:r>
    </w:p>
    <w:p w14:paraId="20D1D09D" w14:textId="77777777" w:rsidR="00781130" w:rsidRPr="00781130" w:rsidRDefault="00781130" w:rsidP="000C1CB0">
      <w:r w:rsidRPr="00781130">
        <w:t>\</w:t>
      </w:r>
      <w:proofErr w:type="gramStart"/>
      <w:r w:rsidRPr="00781130">
        <w:t>end</w:t>
      </w:r>
      <w:proofErr w:type="gramEnd"/>
      <w:r w:rsidRPr="00781130">
        <w:t>{figure*}</w:t>
      </w:r>
    </w:p>
    <w:p w14:paraId="2C3CE6E9" w14:textId="77777777" w:rsidR="00781130" w:rsidRPr="00781130" w:rsidRDefault="00781130" w:rsidP="000C1CB0">
      <w:r w:rsidRPr="00781130">
        <w:t>\</w:t>
      </w:r>
      <w:proofErr w:type="gramStart"/>
      <w:r w:rsidRPr="00781130">
        <w:t>begin</w:t>
      </w:r>
      <w:proofErr w:type="gramEnd"/>
      <w:r w:rsidRPr="00781130">
        <w:t>{</w:t>
      </w:r>
      <w:commentRangeStart w:id="78"/>
      <w:r w:rsidRPr="00781130">
        <w:t>table</w:t>
      </w:r>
      <w:commentRangeEnd w:id="78"/>
      <w:r w:rsidR="005C64CC">
        <w:rPr>
          <w:rStyle w:val="CommentReference"/>
        </w:rPr>
        <w:commentReference w:id="78"/>
      </w:r>
      <w:r w:rsidRPr="00781130">
        <w:t>}[]</w:t>
      </w:r>
    </w:p>
    <w:p w14:paraId="3773443F" w14:textId="77777777" w:rsidR="00781130" w:rsidRPr="00781130" w:rsidRDefault="00781130" w:rsidP="000C1CB0">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0C1CB0">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0C1CB0">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0C1CB0">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0C1CB0">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0C1CB0">
      <w:r w:rsidRPr="00781130">
        <w:lastRenderedPageBreak/>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0C1CB0">
      <w:r w:rsidRPr="00781130">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0C1CB0">
      <w:r w:rsidRPr="00781130">
        <w:t xml:space="preserve">        mushroom    &amp; -0.009 &amp; 12 &amp; -0.793 &amp; 0.443 &amp; 0.222 &amp; 0.778 &amp; -0.424 &amp; -0.397 &amp; -0.477 &amp; 0.223 \\</w:t>
      </w:r>
    </w:p>
    <w:p w14:paraId="115A9191" w14:textId="77777777" w:rsidR="00781130" w:rsidRPr="00781130" w:rsidRDefault="00781130" w:rsidP="000C1CB0">
      <w:r w:rsidRPr="00781130">
        <w:t xml:space="preserve">        iris        &amp; -0.002 &amp; 12 &amp; -0.091 &amp; 0.929 &amp; 0.465 &amp; 0.535 &amp; -0.048 &amp; -0.045 &amp; -0.048 &amp; 0.026 \\</w:t>
      </w:r>
    </w:p>
    <w:p w14:paraId="5A8F305B" w14:textId="77777777" w:rsidR="00781130" w:rsidRPr="00781130" w:rsidRDefault="00781130" w:rsidP="000C1CB0">
      <w:r w:rsidRPr="00781130">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0C1CB0">
      <w:r w:rsidRPr="00781130">
        <w:t xml:space="preserve">        tic-tac-toe &amp; -0.033 &amp; 12 &amp; -4.326 &amp; 0.001 &amp; 0     &amp; 1     &amp; -2.312 &amp; -2.165 &amp; -1.781 &amp; 0.781 \\</w:t>
      </w:r>
    </w:p>
    <w:p w14:paraId="042CB88E" w14:textId="77777777" w:rsidR="00781130" w:rsidRPr="00781130" w:rsidRDefault="00781130" w:rsidP="000C1CB0">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0C1CB0">
      <w:r w:rsidRPr="00781130">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0C1CB0">
      <w:r w:rsidRPr="00781130">
        <w:t xml:space="preserve">        car         &amp; -0.008 &amp; 12 &amp; -0.871 &amp; 0.401 &amp; 0.2   &amp; 0.8   &amp; -0.465 &amp; -0.436 &amp; -0.332 &amp; 0.244 \\</w:t>
      </w:r>
    </w:p>
    <w:p w14:paraId="3056B2A2" w14:textId="77777777" w:rsidR="00781130" w:rsidRPr="00781130" w:rsidRDefault="00781130" w:rsidP="000C1CB0">
      <w:r w:rsidRPr="00781130">
        <w:t xml:space="preserve">        vote        &amp; -0.034 &amp; 12 &amp; -5.198 &amp; 0     &amp; 0     &amp; 1     &amp; -2.779 &amp; -2.601 &amp; -2.081 &amp; 0.832 \\</w:t>
      </w:r>
    </w:p>
    <w:p w14:paraId="090FCAC5" w14:textId="77777777" w:rsidR="00781130" w:rsidRPr="00781130" w:rsidRDefault="00781130" w:rsidP="000C1CB0">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77777777" w:rsidR="00781130" w:rsidRPr="00781130" w:rsidRDefault="00781130" w:rsidP="000C1CB0">
      <w:r w:rsidRPr="00781130">
        <w:t xml:space="preserve">    \end{tabular</w:t>
      </w:r>
      <w:proofErr w:type="gramStart"/>
      <w:r w:rsidRPr="00781130">
        <w:t>} }</w:t>
      </w:r>
      <w:proofErr w:type="gramEnd"/>
    </w:p>
    <w:p w14:paraId="3934C8BD" w14:textId="77777777" w:rsidR="00781130" w:rsidRPr="00781130" w:rsidRDefault="00781130" w:rsidP="000C1CB0">
      <w:r w:rsidRPr="00781130">
        <w:t xml:space="preserve">    \label{</w:t>
      </w:r>
      <w:proofErr w:type="gramStart"/>
      <w:r w:rsidRPr="00781130">
        <w:t>crowd.Table</w:t>
      </w:r>
      <w:proofErr w:type="gramEnd"/>
      <w:r w:rsidRPr="00781130">
        <w:t>.3.crowdcertain_vs_Tao.beta}</w:t>
      </w:r>
    </w:p>
    <w:p w14:paraId="3905C943" w14:textId="77777777" w:rsidR="00781130" w:rsidRPr="00781130" w:rsidRDefault="00781130" w:rsidP="000C1CB0">
      <w:r w:rsidRPr="00781130">
        <w:t>\</w:t>
      </w:r>
      <w:proofErr w:type="gramStart"/>
      <w:r w:rsidRPr="00781130">
        <w:t>end</w:t>
      </w:r>
      <w:proofErr w:type="gramEnd"/>
      <w:r w:rsidRPr="00781130">
        <w:t>{table}</w:t>
      </w:r>
    </w:p>
    <w:p w14:paraId="2E06D792" w14:textId="14CA8A1C" w:rsidR="00781130" w:rsidRPr="00781130" w:rsidRDefault="00781130" w:rsidP="000C1CB0">
      <w:r w:rsidRPr="00781130">
        <w:lastRenderedPageBreak/>
        <w:t>Figure~\</w:t>
      </w:r>
      <w:proofErr w:type="gramStart"/>
      <w:r w:rsidRPr="00781130">
        <w:t>ref{</w:t>
      </w:r>
      <w:proofErr w:type="gramEnd"/>
      <w:r w:rsidRPr="00781130">
        <w:t>Fig.6-accuracy-different-n-annotators} shows the average accuracy for the ``ionosphere'' dataset for various annotator counts (horizontal axis). As can be seen, the proposed strategies considerably improve accuracy while utilizing a small number of annotators. Furthermore, Figure~\</w:t>
      </w:r>
      <w:proofErr w:type="gramStart"/>
      <w:r w:rsidRPr="00781130">
        <w:t>ref{</w:t>
      </w:r>
      <w:proofErr w:type="gramEnd"/>
      <w:r w:rsidRPr="00781130">
        <w:t>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0C1CB0">
      <w:r w:rsidRPr="00781130">
        <w:t>\begin{</w:t>
      </w:r>
      <w:commentRangeStart w:id="79"/>
      <w:r w:rsidRPr="00781130">
        <w:t>figure</w:t>
      </w:r>
      <w:commentRangeEnd w:id="79"/>
      <w:r w:rsidR="00B1010F">
        <w:rPr>
          <w:rStyle w:val="CommentReference"/>
        </w:rPr>
        <w:commentReference w:id="79"/>
      </w:r>
      <w:proofErr w:type="gramStart"/>
      <w:r w:rsidRPr="00781130">
        <w:t>*}[</w:t>
      </w:r>
      <w:proofErr w:type="gramEnd"/>
      <w:r w:rsidRPr="00781130">
        <w:t>!</w:t>
      </w:r>
      <w:proofErr w:type="spellStart"/>
      <w:r w:rsidRPr="00781130">
        <w:t>htbp</w:t>
      </w:r>
      <w:proofErr w:type="spellEnd"/>
      <w:r w:rsidRPr="00781130">
        <w:t>]</w:t>
      </w:r>
    </w:p>
    <w:p w14:paraId="381763B0" w14:textId="77777777" w:rsidR="00781130" w:rsidRPr="00781130" w:rsidRDefault="00781130" w:rsidP="000C1CB0">
      <w:r w:rsidRPr="00781130">
        <w:t xml:space="preserve">    \</w:t>
      </w:r>
      <w:proofErr w:type="gramStart"/>
      <w:r w:rsidRPr="00781130">
        <w:t>centering</w:t>
      </w:r>
      <w:proofErr w:type="gramEnd"/>
    </w:p>
    <w:p w14:paraId="745819D8"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figures/image9.png}</w:t>
      </w:r>
    </w:p>
    <w:p w14:paraId="72E47B89" w14:textId="77777777" w:rsidR="00781130" w:rsidRPr="00781130" w:rsidRDefault="00781130" w:rsidP="000C1CB0">
      <w:r w:rsidRPr="00781130">
        <w:t xml:space="preserve">    \</w:t>
      </w:r>
      <w:proofErr w:type="gramStart"/>
      <w:r w:rsidRPr="00781130">
        <w:t>caption{</w:t>
      </w:r>
      <w:proofErr w:type="gramEnd"/>
      <w:r w:rsidRPr="00781130">
        <w:t>{Average accuracy for the proposed aggregation techniques compared to the benchmarks for different numbers of annotators (horizontal axis) in the ionosphere dataset.}}</w:t>
      </w:r>
    </w:p>
    <w:p w14:paraId="42643194" w14:textId="77777777" w:rsidR="00781130" w:rsidRPr="00781130" w:rsidRDefault="00781130" w:rsidP="000C1CB0">
      <w:r w:rsidRPr="00781130">
        <w:t xml:space="preserve">    \</w:t>
      </w:r>
      <w:proofErr w:type="gramStart"/>
      <w:r w:rsidRPr="00781130">
        <w:t>label{</w:t>
      </w:r>
      <w:proofErr w:type="gramEnd"/>
      <w:r w:rsidRPr="00781130">
        <w:t>Fig.6-accuracy-different-n-annotators}</w:t>
      </w:r>
    </w:p>
    <w:p w14:paraId="18CEC985" w14:textId="77777777" w:rsidR="00781130" w:rsidRPr="00781130" w:rsidRDefault="00781130" w:rsidP="000C1CB0">
      <w:r w:rsidRPr="00781130">
        <w:t>\</w:t>
      </w:r>
      <w:proofErr w:type="gramStart"/>
      <w:r w:rsidRPr="00781130">
        <w:t>end</w:t>
      </w:r>
      <w:proofErr w:type="gramEnd"/>
      <w:r w:rsidRPr="00781130">
        <w:t>{figure*}</w:t>
      </w:r>
    </w:p>
    <w:p w14:paraId="5015A31F" w14:textId="77777777" w:rsidR="00781130" w:rsidRPr="00781130" w:rsidRDefault="00781130" w:rsidP="000C1CB0">
      <w:r w:rsidRPr="00781130">
        <w:t>\begin{figure</w:t>
      </w:r>
      <w:proofErr w:type="gramStart"/>
      <w:r w:rsidRPr="00781130">
        <w:t>*}[</w:t>
      </w:r>
      <w:proofErr w:type="gramEnd"/>
      <w:r w:rsidRPr="00781130">
        <w:t>!</w:t>
      </w:r>
      <w:proofErr w:type="spellStart"/>
      <w:r w:rsidRPr="00781130">
        <w:t>htbp</w:t>
      </w:r>
      <w:proofErr w:type="spellEnd"/>
      <w:r w:rsidRPr="00781130">
        <w:t>]</w:t>
      </w:r>
    </w:p>
    <w:p w14:paraId="691FB1C1" w14:textId="77777777" w:rsidR="00781130" w:rsidRPr="00781130" w:rsidRDefault="00781130" w:rsidP="000C1CB0">
      <w:r w:rsidRPr="00781130">
        <w:t xml:space="preserve">    \centering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figures/image10.png}</w:t>
      </w:r>
    </w:p>
    <w:p w14:paraId="7FF31C9D" w14:textId="77777777" w:rsidR="00781130" w:rsidRPr="00781130" w:rsidRDefault="00781130" w:rsidP="000C1CB0">
      <w:r w:rsidRPr="00781130">
        <w:t xml:space="preserve">    \</w:t>
      </w:r>
      <w:proofErr w:type="gramStart"/>
      <w:r w:rsidRPr="00781130">
        <w:t>caption{</w:t>
      </w:r>
      <w:proofErr w:type="gramEnd"/>
      <w:r w:rsidRPr="00781130">
        <w:t>Average accuracy of the proposed aggregation techniques compared to the benchmarks for different datasets using three annotators.}</w:t>
      </w:r>
    </w:p>
    <w:p w14:paraId="2C9DBBA2" w14:textId="77777777" w:rsidR="00781130" w:rsidRPr="00781130" w:rsidRDefault="00781130" w:rsidP="000C1CB0">
      <w:r w:rsidRPr="00781130">
        <w:t xml:space="preserve">    \</w:t>
      </w:r>
      <w:proofErr w:type="gramStart"/>
      <w:r w:rsidRPr="00781130">
        <w:t>label{</w:t>
      </w:r>
      <w:proofErr w:type="gramEnd"/>
      <w:r w:rsidRPr="00781130">
        <w:t>Fig.7-accuracy-different-datasets}</w:t>
      </w:r>
    </w:p>
    <w:p w14:paraId="3A33EE6C" w14:textId="77777777" w:rsidR="00781130" w:rsidRDefault="00781130" w:rsidP="000C1CB0">
      <w:r w:rsidRPr="00781130">
        <w:t>\</w:t>
      </w:r>
      <w:proofErr w:type="gramStart"/>
      <w:r w:rsidRPr="00781130">
        <w:t>end</w:t>
      </w:r>
      <w:proofErr w:type="gramEnd"/>
      <w:r w:rsidRPr="00781130">
        <w:t>{figure*}</w:t>
      </w:r>
    </w:p>
    <w:p w14:paraId="58937828" w14:textId="77777777" w:rsidR="000C1CB0" w:rsidRPr="00781130" w:rsidRDefault="000C1CB0" w:rsidP="000C1CB0"/>
    <w:p w14:paraId="754E8464" w14:textId="74823B27" w:rsidR="00781130" w:rsidRPr="00781130" w:rsidRDefault="00781130" w:rsidP="000C1CB0">
      <w:pPr>
        <w:pStyle w:val="Heading1"/>
      </w:pPr>
      <w:r w:rsidRPr="00781130">
        <w:t>\</w:t>
      </w:r>
      <w:proofErr w:type="gramStart"/>
      <w:r w:rsidRPr="00781130">
        <w:t>section{</w:t>
      </w:r>
      <w:proofErr w:type="gramEnd"/>
      <w:r w:rsidRPr="00781130">
        <w:t>Discussion}</w:t>
      </w:r>
      <w:ins w:id="80" w:author="artin majdi" w:date="2023-06-19T21:45:00Z">
        <w:r w:rsidR="003A6F1F">
          <w:t>\label{</w:t>
        </w:r>
        <w:proofErr w:type="spellStart"/>
        <w:r w:rsidR="003A6F1F">
          <w:t>sec:crowd.</w:t>
        </w:r>
        <w:r w:rsidR="003A6F1F">
          <w:t>discussion</w:t>
        </w:r>
        <w:proofErr w:type="spellEnd"/>
        <w:r w:rsidR="003A6F1F">
          <w:t>}</w:t>
        </w:r>
      </w:ins>
    </w:p>
    <w:p w14:paraId="6039E464" w14:textId="02FEEF05" w:rsidR="00781130" w:rsidRPr="00781130" w:rsidRDefault="00781130" w:rsidP="000C1CB0">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annotator </w:t>
      </w:r>
      <w:commentRangeStart w:id="81"/>
      <w:r w:rsidRPr="00781130">
        <w:t>reliability based on their consistency and accuracy</w:t>
      </w:r>
      <w:commentRangeEnd w:id="81"/>
      <w:r w:rsidR="0034305E">
        <w:rPr>
          <w:rStyle w:val="CommentReference"/>
        </w:rPr>
        <w:commentReference w:id="81"/>
      </w:r>
      <w:r w:rsidRPr="00781130">
        <w:t xml:space="preserve"> in relation to other annotators. </w:t>
      </w:r>
      <w:r w:rsidR="00B1010F">
        <w:t>In the first approach, w</w:t>
      </w:r>
      <w:r w:rsidRPr="00781130">
        <w:t xml:space="preserve">e utilize uncertainty estimates to assign each annotator a more accurate weight, which correlates with their agreement with others and their consistency during labeling. In the second approach, we improved our initial strategy by </w:t>
      </w:r>
      <w:commentRangeStart w:id="82"/>
      <w:r w:rsidRPr="00781130">
        <w:t>penalizing annotator reliability estimates</w:t>
      </w:r>
      <w:commentRangeEnd w:id="82"/>
      <w:r w:rsidR="0034305E">
        <w:rPr>
          <w:rStyle w:val="CommentReference"/>
        </w:rPr>
        <w:commentReference w:id="82"/>
      </w:r>
      <w:r w:rsidRPr="00781130">
        <w:t xml:space="preserve"> based on their inconsistencies in labeling.</w:t>
      </w:r>
    </w:p>
    <w:p w14:paraId="27FBB81B" w14:textId="481C5392" w:rsidR="00781130" w:rsidRPr="00781130" w:rsidRDefault="00781130" w:rsidP="000C1CB0">
      <w:r w:rsidRPr="00781130">
        <w:t xml:space="preserve">The first part of the proposed algorithm (calculating weights based on consistency) is essential because non-expert annotators often exhibit more irregular consistency during labeling than experts, as they are not </w:t>
      </w:r>
      <w:r w:rsidR="00B1010F">
        <w:t xml:space="preserve">well </w:t>
      </w:r>
      <w:r w:rsidRPr="00781130">
        <w:t xml:space="preserve">trained to identify specific features. This </w:t>
      </w:r>
      <w:commentRangeStart w:id="83"/>
      <w:r w:rsidRPr="00781130">
        <w:t xml:space="preserve">measure </w:t>
      </w:r>
      <w:commentRangeEnd w:id="83"/>
      <w:r w:rsidR="00B1010F">
        <w:rPr>
          <w:rStyle w:val="CommentReference"/>
        </w:rPr>
        <w:commentReference w:id="83"/>
      </w:r>
      <w:r w:rsidRPr="00781130">
        <w:t xml:space="preserve">helps to differentiate </w:t>
      </w:r>
      <w:commentRangeStart w:id="84"/>
      <w:del w:id="85" w:author="artin majdi" w:date="2023-06-19T21:47:00Z">
        <w:r w:rsidRPr="00781130" w:rsidDel="00471CC6">
          <w:delText xml:space="preserve">skilled </w:delText>
        </w:r>
      </w:del>
      <w:ins w:id="86" w:author="artin majdi" w:date="2023-06-19T21:47:00Z">
        <w:r w:rsidR="00471CC6">
          <w:t>expert</w:t>
        </w:r>
        <w:r w:rsidR="00471CC6" w:rsidRPr="00781130">
          <w:t xml:space="preserve"> </w:t>
        </w:r>
      </w:ins>
      <w:r w:rsidRPr="00781130">
        <w:t xml:space="preserve">and </w:t>
      </w:r>
      <w:del w:id="87" w:author="artin majdi" w:date="2023-06-19T21:47:00Z">
        <w:r w:rsidRPr="00781130" w:rsidDel="00471CC6">
          <w:delText>unskilled</w:delText>
        </w:r>
        <w:commentRangeEnd w:id="84"/>
        <w:r w:rsidR="00B1010F" w:rsidDel="00471CC6">
          <w:rPr>
            <w:rStyle w:val="CommentReference"/>
          </w:rPr>
          <w:commentReference w:id="84"/>
        </w:r>
        <w:r w:rsidRPr="00781130" w:rsidDel="00471CC6">
          <w:delText xml:space="preserve"> </w:delText>
        </w:r>
      </w:del>
      <w:ins w:id="88" w:author="artin majdi" w:date="2023-06-19T21:47:00Z">
        <w:r w:rsidR="00471CC6">
          <w:t>non-expert</w:t>
        </w:r>
        <w:r w:rsidR="00471CC6" w:rsidRPr="00781130">
          <w:t xml:space="preserve"> </w:t>
        </w:r>
      </w:ins>
      <w:r w:rsidRPr="00781130">
        <w:t xml:space="preserve">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t>
      </w:r>
      <w:commentRangeStart w:id="89"/>
      <w:r w:rsidRPr="00781130">
        <w:t>the second condition</w:t>
      </w:r>
      <w:commentRangeEnd w:id="89"/>
      <w:r w:rsidR="00B1010F">
        <w:rPr>
          <w:rStyle w:val="CommentReference"/>
        </w:rPr>
        <w:commentReference w:id="89"/>
      </w:r>
      <w:r w:rsidRPr="00781130">
        <w:t xml:space="preserve"> penalizes them for their error, despite their consistency.</w:t>
      </w:r>
    </w:p>
    <w:p w14:paraId="7ED2AD3C" w14:textId="12E1BF6A" w:rsidR="00781130" w:rsidRDefault="00781130" w:rsidP="000C1CB0">
      <w:r w:rsidRPr="00781130">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0C1CB0"/>
    <w:p w14:paraId="734CD74C" w14:textId="13E103F8" w:rsidR="00781130" w:rsidRPr="00781130" w:rsidRDefault="00781130" w:rsidP="000C1CB0">
      <w:r w:rsidRPr="00781130">
        <w:t>\</w:t>
      </w:r>
      <w:proofErr w:type="gramStart"/>
      <w:r w:rsidRPr="00781130">
        <w:t>section{</w:t>
      </w:r>
      <w:proofErr w:type="gramEnd"/>
      <w:r w:rsidRPr="00781130">
        <w:t xml:space="preserve">Availability of </w:t>
      </w:r>
      <w:r w:rsidR="00F34CE8">
        <w:t>D</w:t>
      </w:r>
      <w:r w:rsidRPr="00781130">
        <w:t xml:space="preserve">ata and </w:t>
      </w:r>
      <w:r w:rsidR="00F34CE8">
        <w:t>M</w:t>
      </w:r>
      <w:r w:rsidRPr="00781130">
        <w:t>aterials}</w:t>
      </w:r>
    </w:p>
    <w:p w14:paraId="65EC6C3A" w14:textId="6D9769F9" w:rsidR="00781130" w:rsidRDefault="00781130" w:rsidP="000C1CB0">
      <w:r w:rsidRPr="00781130">
        <w:t>The code can be found in \</w:t>
      </w:r>
      <w:proofErr w:type="spellStart"/>
      <w:r w:rsidRPr="00781130">
        <w:t>href</w:t>
      </w:r>
      <w:proofErr w:type="spellEnd"/>
      <w:r w:rsidRPr="00781130">
        <w:t>{</w:t>
      </w:r>
      <w:proofErr w:type="gramStart"/>
      <w:r w:rsidRPr="00781130">
        <w:t>http</w:t>
      </w:r>
      <w:ins w:id="90"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0C1CB0"/>
    <w:p w14:paraId="3A00E362" w14:textId="77777777" w:rsidR="00781130" w:rsidRPr="00781130" w:rsidRDefault="00781130" w:rsidP="000C1CB0">
      <w:r w:rsidRPr="00781130">
        <w:t>\</w:t>
      </w:r>
      <w:proofErr w:type="gramStart"/>
      <w:r w:rsidRPr="00781130">
        <w:t>section{</w:t>
      </w:r>
      <w:proofErr w:type="gramEnd"/>
      <w:r w:rsidRPr="00781130">
        <w:t>Appendices}</w:t>
      </w:r>
    </w:p>
    <w:p w14:paraId="4F1FF92C" w14:textId="77777777" w:rsidR="00781130" w:rsidRPr="00781130" w:rsidRDefault="00781130" w:rsidP="000C1CB0">
      <w:r w:rsidRPr="00781130">
        <w:t>\section*{List of abbreviations}</w:t>
      </w:r>
    </w:p>
    <w:p w14:paraId="18A6ED45" w14:textId="77777777" w:rsidR="00781130" w:rsidRPr="00781130" w:rsidRDefault="00781130" w:rsidP="000C1CB0">
      <w:r w:rsidRPr="00781130">
        <w:t>\section*{Competing interests}</w:t>
      </w:r>
    </w:p>
    <w:p w14:paraId="56E93333" w14:textId="77777777" w:rsidR="00781130" w:rsidRPr="00781130" w:rsidRDefault="00781130" w:rsidP="000C1CB0">
      <w:r w:rsidRPr="00781130">
        <w:t>\section*{Acknowledgements}</w:t>
      </w:r>
    </w:p>
    <w:p w14:paraId="4B5E2223" w14:textId="77777777" w:rsidR="00781130" w:rsidRPr="00781130" w:rsidRDefault="00781130" w:rsidP="000C1CB0">
      <w:r w:rsidRPr="00781130">
        <w:t>% \</w:t>
      </w:r>
      <w:proofErr w:type="spellStart"/>
      <w:r w:rsidRPr="00781130">
        <w:t>bibliographystyle</w:t>
      </w:r>
      <w:proofErr w:type="spellEnd"/>
      <w:r w:rsidRPr="00781130">
        <w:t>{</w:t>
      </w:r>
      <w:proofErr w:type="spellStart"/>
      <w:r w:rsidRPr="00781130">
        <w:t>bst</w:t>
      </w:r>
      <w:proofErr w:type="spellEnd"/>
      <w:r w:rsidRPr="00781130">
        <w:t>/</w:t>
      </w:r>
      <w:proofErr w:type="spellStart"/>
      <w:r w:rsidRPr="00781130">
        <w:t>sn</w:t>
      </w:r>
      <w:proofErr w:type="spellEnd"/>
      <w:r w:rsidRPr="00781130">
        <w:t>-aps}</w:t>
      </w:r>
    </w:p>
    <w:p w14:paraId="75508728" w14:textId="77777777" w:rsidR="00781130" w:rsidRPr="00781130" w:rsidRDefault="00781130" w:rsidP="000C1CB0">
      <w:r w:rsidRPr="00781130">
        <w:t>\</w:t>
      </w:r>
      <w:proofErr w:type="spellStart"/>
      <w:proofErr w:type="gramStart"/>
      <w:r w:rsidRPr="00781130">
        <w:t>bibliographystyle</w:t>
      </w:r>
      <w:proofErr w:type="spellEnd"/>
      <w:proofErr w:type="gramEnd"/>
      <w:r w:rsidRPr="00781130">
        <w:t>{</w:t>
      </w:r>
      <w:proofErr w:type="spellStart"/>
      <w:r w:rsidRPr="00781130">
        <w:t>apalike</w:t>
      </w:r>
      <w:proofErr w:type="spellEnd"/>
      <w:r w:rsidRPr="00781130">
        <w:t>}</w:t>
      </w:r>
    </w:p>
    <w:p w14:paraId="2D5DFFB2" w14:textId="77777777" w:rsidR="00781130" w:rsidRPr="00781130" w:rsidRDefault="00781130" w:rsidP="000C1CB0">
      <w:r w:rsidRPr="00781130">
        <w:t>% \</w:t>
      </w:r>
      <w:proofErr w:type="gramStart"/>
      <w:r w:rsidRPr="00781130">
        <w:t>bibliography{</w:t>
      </w:r>
      <w:proofErr w:type="gramEnd"/>
      <w:r w:rsidRPr="00781130">
        <w:t>other/references, other/</w:t>
      </w:r>
      <w:proofErr w:type="spellStart"/>
      <w:r w:rsidRPr="00781130">
        <w:t>Better_BibLaTeX_Zotero</w:t>
      </w:r>
      <w:proofErr w:type="spellEnd"/>
      <w:r w:rsidRPr="00781130">
        <w:t>}</w:t>
      </w:r>
    </w:p>
    <w:p w14:paraId="0A271460" w14:textId="77777777" w:rsidR="00781130" w:rsidRPr="00781130" w:rsidRDefault="00781130" w:rsidP="000C1CB0">
      <w:r w:rsidRPr="00781130">
        <w:t>\</w:t>
      </w:r>
      <w:proofErr w:type="gramStart"/>
      <w:r w:rsidRPr="00781130">
        <w:t>bibliography</w:t>
      </w:r>
      <w:proofErr w:type="gramEnd"/>
      <w:r w:rsidRPr="00781130">
        <w:t>{other/</w:t>
      </w:r>
      <w:proofErr w:type="spellStart"/>
      <w:r w:rsidRPr="00781130">
        <w:t>Better_BibTeX_Zotero</w:t>
      </w:r>
      <w:proofErr w:type="spellEnd"/>
      <w:r w:rsidRPr="00781130">
        <w:t>}</w:t>
      </w:r>
    </w:p>
    <w:p w14:paraId="18457002" w14:textId="77777777" w:rsidR="00781130" w:rsidRPr="00781130" w:rsidRDefault="00781130" w:rsidP="000C1CB0">
      <w:r w:rsidRPr="00781130">
        <w:t>\</w:t>
      </w:r>
      <w:proofErr w:type="gramStart"/>
      <w:r w:rsidRPr="00781130">
        <w:t>end</w:t>
      </w:r>
      <w:proofErr w:type="gramEnd"/>
      <w:r w:rsidRPr="00781130">
        <w:t>{document}</w:t>
      </w:r>
    </w:p>
    <w:p w14:paraId="3AE6BAFE" w14:textId="77777777" w:rsidR="00781130" w:rsidRPr="00781130" w:rsidRDefault="00781130" w:rsidP="000C1CB0"/>
    <w:sectPr w:rsidR="00781130" w:rsidRPr="00781130" w:rsidSect="0024469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tin majdi" w:date="2023-06-19T20:53:00Z" w:initials="am">
    <w:p w14:paraId="379A9076" w14:textId="77777777" w:rsidR="00321797" w:rsidRDefault="00321797" w:rsidP="00E64148">
      <w:pPr>
        <w:jc w:val="left"/>
      </w:pPr>
      <w:r>
        <w:rPr>
          <w:rStyle w:val="CommentReference"/>
        </w:rPr>
        <w:annotationRef/>
      </w:r>
      <w:r>
        <w:rPr>
          <w:sz w:val="20"/>
          <w:szCs w:val="20"/>
        </w:rPr>
        <w:t>I’m not sure how this implies. The annotators data is used to train multiple classifiers (different random seeds).</w:t>
      </w:r>
    </w:p>
  </w:comment>
  <w:comment w:id="1" w:author="Rodriguez, Jeffrey J - (jjrodrig)" w:date="2023-05-16T16:59:00Z" w:initials="RJJ(">
    <w:p w14:paraId="369AD95A" w14:textId="3F992741" w:rsidR="00CD7896" w:rsidRDefault="00CD7896" w:rsidP="000C1CB0">
      <w:pPr>
        <w:pStyle w:val="CommentText"/>
      </w:pPr>
      <w:r>
        <w:rPr>
          <w:rStyle w:val="CommentReference"/>
        </w:rPr>
        <w:annotationRef/>
      </w:r>
      <w:r>
        <w:t>Rewrite this. We should instead say that the technique generates reliability scores that closely follow some kind of reference values.</w:t>
      </w:r>
    </w:p>
  </w:comment>
  <w:comment w:id="2" w:author="Rodriguez, Jeffrey J - (jjrodrig)" w:date="2023-05-16T09:40:00Z" w:initials="RJJ(">
    <w:p w14:paraId="50C562F0" w14:textId="0CE66C05" w:rsidR="0012682E" w:rsidRDefault="0012682E" w:rsidP="000C1CB0">
      <w:pPr>
        <w:pStyle w:val="CommentText"/>
      </w:pPr>
      <w:r>
        <w:rPr>
          <w:rStyle w:val="CommentReference"/>
        </w:rPr>
        <w:annotationRef/>
      </w:r>
      <w:r>
        <w:t>This repeats the previous sentences.</w:t>
      </w:r>
    </w:p>
  </w:comment>
  <w:comment w:id="3" w:author="Rodriguez, Jeffrey J - (jjrodrig)" w:date="2023-05-16T09:55:00Z" w:initials="RJJ(">
    <w:p w14:paraId="0055429F" w14:textId="77777777" w:rsidR="00CD7896" w:rsidRDefault="006D30AF" w:rsidP="000C1CB0">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4" w:author="Rodriguez, Jeffrey J - (jjrodrig)" w:date="2023-05-16T17:03:00Z" w:initials="RJJ(">
    <w:p w14:paraId="137D7286" w14:textId="77777777" w:rsidR="00CD7896" w:rsidRDefault="00CD7896" w:rsidP="000C1CB0">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5" w:author="artin majdi" w:date="2023-06-19T20:54:00Z" w:initials="am">
    <w:p w14:paraId="02FBBF91" w14:textId="77777777" w:rsidR="00321797" w:rsidRDefault="00321797" w:rsidP="0093241E">
      <w:pPr>
        <w:jc w:val="left"/>
      </w:pPr>
      <w:r>
        <w:rPr>
          <w:rStyle w:val="CommentReference"/>
        </w:rPr>
        <w:annotationRef/>
      </w:r>
      <w:r>
        <w:rPr>
          <w:sz w:val="20"/>
          <w:szCs w:val="20"/>
        </w:rPr>
        <w:t>Q same as abstract</w:t>
      </w:r>
    </w:p>
  </w:comment>
  <w:comment w:id="6" w:author="Rodriguez, Jeffrey J - (jjrodrig)" w:date="2023-05-16T16:59:00Z" w:initials="RJJ(">
    <w:p w14:paraId="2A59C77A" w14:textId="229F3A20" w:rsidR="00884A3C" w:rsidRDefault="00884A3C" w:rsidP="000C1CB0">
      <w:pPr>
        <w:pStyle w:val="CommentText"/>
      </w:pPr>
      <w:r>
        <w:rPr>
          <w:rStyle w:val="CommentReference"/>
        </w:rPr>
        <w:annotationRef/>
      </w:r>
      <w:r>
        <w:t>Rewrite this. We should instead say that the technique generates reliability scores that closely follow some kind of reference values.</w:t>
      </w:r>
    </w:p>
  </w:comment>
  <w:comment w:id="24" w:author="Rodriguez, Jeffrey J - (jjrodrig)" w:date="2023-05-16T11:04:00Z" w:initials="RJJ(">
    <w:p w14:paraId="54D57963" w14:textId="2733771C" w:rsidR="00C60B65" w:rsidRDefault="00C60B65" w:rsidP="000C1CB0">
      <w:pPr>
        <w:pStyle w:val="CommentText"/>
      </w:pPr>
      <w:r>
        <w:rPr>
          <w:rStyle w:val="CommentReference"/>
        </w:rPr>
        <w:annotationRef/>
      </w:r>
      <w:r>
        <w:t>This will increase the spacing between items. Alternatively, use bullets as before.</w:t>
      </w:r>
    </w:p>
  </w:comment>
  <w:comment w:id="26" w:author="Rodriguez, Jeffrey J - (jjrodrig)" w:date="2023-05-16T11:14:00Z" w:initials="RJJ(">
    <w:p w14:paraId="11E6D011" w14:textId="77777777" w:rsidR="00C60B65" w:rsidRDefault="00C60B65" w:rsidP="000C1CB0">
      <w:pPr>
        <w:pStyle w:val="CommentText"/>
      </w:pPr>
      <w:r>
        <w:rPr>
          <w:rStyle w:val="CommentReference"/>
        </w:rPr>
        <w:annotationRef/>
      </w:r>
      <w:r>
        <w:t>Delete this blank line to keep these within the same paragraph. I.e., no indent here.</w:t>
      </w:r>
    </w:p>
  </w:comment>
  <w:comment w:id="27" w:author="Rodriguez, Jeffrey J - (jjrodrig)" w:date="2023-05-16T11:18:00Z" w:initials="RJJ(">
    <w:p w14:paraId="1698A136" w14:textId="77777777" w:rsidR="00B970F9" w:rsidRDefault="00B970F9" w:rsidP="000C1CB0">
      <w:pPr>
        <w:pStyle w:val="CommentText"/>
      </w:pPr>
      <w:r>
        <w:rPr>
          <w:rStyle w:val="CommentReference"/>
        </w:rPr>
        <w:annotationRef/>
      </w:r>
      <w:r>
        <w:t>"All possible" means more than just the entire dataset.</w:t>
      </w:r>
    </w:p>
  </w:comment>
  <w:comment w:id="29" w:author="Rodriguez, Jeffrey J - (jjrodrig)" w:date="2023-05-16T16:35:00Z" w:initials="RJJ(">
    <w:p w14:paraId="035D464D" w14:textId="77777777" w:rsidR="0005777F" w:rsidRDefault="0005777F" w:rsidP="000C1CB0">
      <w:pPr>
        <w:pStyle w:val="CommentText"/>
      </w:pPr>
      <w:r>
        <w:rPr>
          <w:rStyle w:val="CommentReference"/>
        </w:rPr>
        <w:annotationRef/>
      </w:r>
      <w:r>
        <w:t>Perhaps add another subsection that discusses ensemble learning in more detail.</w:t>
      </w:r>
    </w:p>
  </w:comment>
  <w:comment w:id="32" w:author="Rodriguez, Jeffrey J - (jjrodrig)" w:date="2023-05-16T11:31:00Z" w:initials="RJJ(">
    <w:p w14:paraId="7AB58953" w14:textId="65AE8EBF" w:rsidR="00B84F2D" w:rsidRDefault="00B84F2D" w:rsidP="000C1CB0">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34" w:author="Rodriguez, Jeffrey J - (jjrodrig)" w:date="2023-06-15T13:55:00Z" w:initials="RJJ(">
    <w:p w14:paraId="52FE9CB8" w14:textId="77777777" w:rsidR="008F2DA0" w:rsidRDefault="008F2DA0" w:rsidP="000C1CB0">
      <w:pPr>
        <w:pStyle w:val="CommentText"/>
      </w:pPr>
      <w:r>
        <w:rPr>
          <w:rStyle w:val="CommentReference"/>
        </w:rPr>
        <w:annotationRef/>
      </w:r>
      <w:r>
        <w:t>Confusing symbol since it looks very similar to \mu. Better to use \sigma.</w:t>
      </w:r>
    </w:p>
  </w:comment>
  <w:comment w:id="43" w:author="Rodriguez, Jeffrey J - (jjrodrig)" w:date="2023-05-16T11:08:00Z" w:initials="RJJ(">
    <w:p w14:paraId="350532D0" w14:textId="5C306DED" w:rsidR="00C60B65" w:rsidRDefault="00C60B65" w:rsidP="000C1CB0">
      <w:pPr>
        <w:pStyle w:val="CommentText"/>
      </w:pPr>
      <w:r>
        <w:rPr>
          <w:rStyle w:val="CommentReference"/>
        </w:rPr>
        <w:annotationRef/>
      </w:r>
      <w:r>
        <w:t>Don't use future tense. Also, "which" refers to "reported label." Is that the intended meaning?</w:t>
      </w:r>
    </w:p>
  </w:comment>
  <w:comment w:id="55" w:author="Rodriguez, Jeffrey J - (jjrodrig)" w:date="2023-05-16T11:42:00Z" w:initials="RJJ(">
    <w:p w14:paraId="4DC0491E" w14:textId="77777777" w:rsidR="00492CB9" w:rsidRDefault="00492CB9" w:rsidP="000C1CB0">
      <w:pPr>
        <w:pStyle w:val="CommentText"/>
      </w:pPr>
      <w:r>
        <w:rPr>
          <w:rStyle w:val="CommentReference"/>
        </w:rPr>
        <w:annotationRef/>
      </w:r>
      <w:r>
        <w:t>some may argue that MV is not state-of-the-art - i.e., not "cutting edge technology"</w:t>
      </w:r>
    </w:p>
  </w:comment>
  <w:comment w:id="58" w:author="Rodriguez, Jeffrey J - (jjrodrig)" w:date="2023-05-16T11:46:00Z" w:initials="RJJ(">
    <w:p w14:paraId="669B8BA9" w14:textId="77777777" w:rsidR="00AD0C8E" w:rsidRDefault="00AD0C8E" w:rsidP="000C1CB0">
      <w:pPr>
        <w:pStyle w:val="CommentText"/>
      </w:pPr>
      <w:r>
        <w:rPr>
          <w:rStyle w:val="CommentReference"/>
        </w:rPr>
        <w:annotationRef/>
      </w:r>
      <w:r>
        <w:t>Check the journal style to determine whether these words should be capitalized and whether it ends with "."</w:t>
      </w:r>
    </w:p>
  </w:comment>
  <w:comment w:id="65" w:author="Rodriguez, Jeffrey J - (jjrodrig)" w:date="2023-06-15T14:26:00Z" w:initials="RJJ(">
    <w:p w14:paraId="31B75C09" w14:textId="77777777" w:rsidR="002D7E0A" w:rsidRDefault="002D7E0A" w:rsidP="000C1CB0">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6" w:author="Rodriguez, Jeffrey J - (jjrodrig)" w:date="2023-05-16T17:12:00Z" w:initials="RJJ(">
    <w:p w14:paraId="23408A74" w14:textId="11D78621" w:rsidR="00884A3C" w:rsidRDefault="00884A3C" w:rsidP="000C1CB0">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7" w:author="Rodriguez, Jeffrey J - (jjrodrig)" w:date="2023-06-15T14:30:00Z" w:initials="RJJ(">
    <w:p w14:paraId="52D47B1E" w14:textId="77777777" w:rsidR="00DE7DEB" w:rsidRDefault="002D7E0A" w:rsidP="000C1CB0">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8" w:author="Rodriguez, Jeffrey J - (jjrodrig)" w:date="2023-05-16T17:14:00Z" w:initials="RJJ(">
    <w:p w14:paraId="47E75D83" w14:textId="739476BB" w:rsidR="00884A3C" w:rsidRDefault="00884A3C" w:rsidP="000C1CB0">
      <w:pPr>
        <w:pStyle w:val="CommentText"/>
      </w:pPr>
      <w:r>
        <w:rPr>
          <w:rStyle w:val="CommentReference"/>
        </w:rPr>
        <w:annotationRef/>
      </w:r>
      <w:r>
        <w:t>Be more specific. Unclear with quantity is plotted on the horizontal axis.</w:t>
      </w:r>
    </w:p>
  </w:comment>
  <w:comment w:id="71" w:author="Rodriguez, Jeffrey J - (jjrodrig)" w:date="2023-06-15T14:33:00Z" w:initials="RJJ(">
    <w:p w14:paraId="25791D47" w14:textId="77777777" w:rsidR="00DE7DEB" w:rsidRDefault="00DE7DEB" w:rsidP="000C1CB0">
      <w:pPr>
        <w:pStyle w:val="CommentText"/>
      </w:pPr>
      <w:r>
        <w:rPr>
          <w:rStyle w:val="CommentReference"/>
        </w:rPr>
        <w:annotationRef/>
      </w:r>
      <w:r>
        <w:t>Vague. Which difference are you referring to? Perhaps freq vs beta?</w:t>
      </w:r>
    </w:p>
  </w:comment>
  <w:comment w:id="74" w:author="Rodriguez, Jeffrey J - (jjrodrig)" w:date="2023-06-15T14:36:00Z" w:initials="RJJ(">
    <w:p w14:paraId="5F4F27CA" w14:textId="77777777" w:rsidR="00DE7DEB" w:rsidRDefault="00DE7DEB" w:rsidP="000C1CB0">
      <w:pPr>
        <w:pStyle w:val="CommentText"/>
      </w:pPr>
      <w:r>
        <w:rPr>
          <w:rStyle w:val="CommentReference"/>
        </w:rPr>
        <w:annotationRef/>
      </w:r>
      <w:r>
        <w:t>Need to explain what the bars and colors mean. I.e., how does one interpret this type of graph?</w:t>
      </w:r>
    </w:p>
  </w:comment>
  <w:comment w:id="75" w:author="Rodriguez, Jeffrey J - (jjrodrig)" w:date="2023-06-15T14:38:00Z" w:initials="RJJ(">
    <w:p w14:paraId="4713D640" w14:textId="77777777" w:rsidR="005C64CC" w:rsidRDefault="00DE7DEB" w:rsidP="000C1CB0">
      <w:pPr>
        <w:pStyle w:val="CommentText"/>
      </w:pPr>
      <w:r>
        <w:rPr>
          <w:rStyle w:val="CommentReference"/>
        </w:rPr>
        <w:annotationRef/>
      </w:r>
      <w:r w:rsidR="005C64CC">
        <w:t>Font size is too small. Probably need to split the table. Don't use p-values.</w:t>
      </w:r>
    </w:p>
  </w:comment>
  <w:comment w:id="76" w:author="Rodriguez, Jeffrey J - (jjrodrig)" w:date="2023-06-15T14:41:00Z" w:initials="RJJ(">
    <w:p w14:paraId="456548D2" w14:textId="313C1DBF" w:rsidR="005C64CC" w:rsidRDefault="005C64CC" w:rsidP="000C1CB0">
      <w:pPr>
        <w:pStyle w:val="CommentText"/>
      </w:pPr>
      <w:r>
        <w:rPr>
          <w:rStyle w:val="CommentReference"/>
        </w:rPr>
        <w:annotationRef/>
      </w:r>
      <w:r>
        <w:t>The horiz axis says "Accuracy" instead of "Number of Annotators." I don't see number of annotators in the figure.</w:t>
      </w:r>
    </w:p>
  </w:comment>
  <w:comment w:id="77" w:author="Rodriguez, Jeffrey J - (jjrodrig)" w:date="2023-06-15T14:42:00Z" w:initials="RJJ(">
    <w:p w14:paraId="68A6D29A" w14:textId="77777777" w:rsidR="005C64CC" w:rsidRDefault="005C64CC" w:rsidP="000C1CB0">
      <w:pPr>
        <w:pStyle w:val="CommentText"/>
      </w:pPr>
      <w:r>
        <w:rPr>
          <w:rStyle w:val="CommentReference"/>
        </w:rPr>
        <w:annotationRef/>
      </w:r>
      <w:r>
        <w:t>Explain what density and accuracy mean.</w:t>
      </w:r>
    </w:p>
  </w:comment>
  <w:comment w:id="78" w:author="Rodriguez, Jeffrey J - (jjrodrig)" w:date="2023-06-15T14:50:00Z" w:initials="RJJ(">
    <w:p w14:paraId="1874FB52" w14:textId="77777777" w:rsidR="005C64CC" w:rsidRDefault="005C64CC" w:rsidP="000C1CB0">
      <w:pPr>
        <w:pStyle w:val="CommentText"/>
      </w:pPr>
      <w:r>
        <w:rPr>
          <w:rStyle w:val="CommentReference"/>
        </w:rPr>
        <w:annotationRef/>
      </w:r>
      <w:r>
        <w:t>Font size too small. Don't use p-values.</w:t>
      </w:r>
    </w:p>
  </w:comment>
  <w:comment w:id="79" w:author="Rodriguez, Jeffrey J - (jjrodrig)" w:date="2023-06-15T14:52:00Z" w:initials="RJJ(">
    <w:p w14:paraId="41CEA3F1" w14:textId="77777777" w:rsidR="00B1010F" w:rsidRDefault="00B1010F" w:rsidP="000C1CB0">
      <w:pPr>
        <w:pStyle w:val="CommentText"/>
      </w:pPr>
      <w:r>
        <w:rPr>
          <w:rStyle w:val="CommentReference"/>
        </w:rPr>
        <w:annotationRef/>
      </w:r>
      <w:r>
        <w:t>Explain what the various shades of blue mean. Font size too small. Ditto for Fig. 7.</w:t>
      </w:r>
    </w:p>
  </w:comment>
  <w:comment w:id="81" w:author="Rodriguez, Jeffrey J - (jjrodrig)" w:date="2023-05-16T17:15:00Z" w:initials="RJJ(">
    <w:p w14:paraId="39BB90F4" w14:textId="4651A8C2" w:rsidR="0034305E" w:rsidRDefault="0034305E" w:rsidP="000C1CB0">
      <w:pPr>
        <w:pStyle w:val="CommentText"/>
      </w:pPr>
      <w:r>
        <w:rPr>
          <w:rStyle w:val="CommentReference"/>
        </w:rPr>
        <w:annotationRef/>
      </w:r>
      <w:r>
        <w:t>Reword as shown in the Abstract.</w:t>
      </w:r>
    </w:p>
  </w:comment>
  <w:comment w:id="82" w:author="Rodriguez, Jeffrey J - (jjrodrig)" w:date="2023-05-16T17:18:00Z" w:initials="RJJ(">
    <w:p w14:paraId="5F007248" w14:textId="77777777" w:rsidR="0034305E" w:rsidRDefault="0034305E" w:rsidP="000C1CB0">
      <w:pPr>
        <w:pStyle w:val="CommentText"/>
      </w:pPr>
      <w:r>
        <w:rPr>
          <w:rStyle w:val="CommentReference"/>
        </w:rPr>
        <w:annotationRef/>
      </w:r>
      <w:r>
        <w:t xml:space="preserve">Reword since we've changed \psi to be </w:t>
      </w:r>
      <w:r>
        <w:rPr>
          <w:i/>
          <w:iCs/>
        </w:rPr>
        <w:t>reliability</w:t>
      </w:r>
      <w:r>
        <w:t>?</w:t>
      </w:r>
    </w:p>
  </w:comment>
  <w:comment w:id="83" w:author="Rodriguez, Jeffrey J - (jjrodrig)" w:date="2023-06-15T14:55:00Z" w:initials="RJJ(">
    <w:p w14:paraId="2F5D47F6" w14:textId="77777777" w:rsidR="00B1010F" w:rsidRDefault="00B1010F" w:rsidP="000C1CB0">
      <w:pPr>
        <w:pStyle w:val="CommentText"/>
      </w:pPr>
      <w:r>
        <w:rPr>
          <w:rStyle w:val="CommentReference"/>
        </w:rPr>
        <w:annotationRef/>
      </w:r>
      <w:r>
        <w:t>Which one? Vague.</w:t>
      </w:r>
    </w:p>
  </w:comment>
  <w:comment w:id="84" w:author="Rodriguez, Jeffrey J - (jjrodrig)" w:date="2023-06-15T14:55:00Z" w:initials="RJJ(">
    <w:p w14:paraId="6FA1AD8C" w14:textId="0718417F" w:rsidR="00B1010F" w:rsidRDefault="00B1010F" w:rsidP="000C1CB0">
      <w:pPr>
        <w:pStyle w:val="CommentText"/>
      </w:pPr>
      <w:r>
        <w:rPr>
          <w:rStyle w:val="CommentReference"/>
        </w:rPr>
        <w:annotationRef/>
      </w:r>
      <w:r>
        <w:t>Previous sentence says "expert" and "non-expert". Be consistent.</w:t>
      </w:r>
    </w:p>
  </w:comment>
  <w:comment w:id="89" w:author="Rodriguez, Jeffrey J - (jjrodrig)" w:date="2023-06-15T14:56:00Z" w:initials="RJJ(">
    <w:p w14:paraId="0948ED60" w14:textId="77777777" w:rsidR="00B1010F" w:rsidRDefault="00B1010F" w:rsidP="000C1CB0">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A9076" w15:done="0"/>
  <w15:commentEx w15:paraId="369AD95A" w15:done="0"/>
  <w15:commentEx w15:paraId="50C562F0" w15:done="0"/>
  <w15:commentEx w15:paraId="0055429F" w15:done="0"/>
  <w15:commentEx w15:paraId="137D7286" w15:done="0"/>
  <w15:commentEx w15:paraId="02FBBF91" w15:done="0"/>
  <w15:commentEx w15:paraId="2A59C77A" w15:done="0"/>
  <w15:commentEx w15:paraId="54D57963" w15:done="1"/>
  <w15:commentEx w15:paraId="11E6D011" w15:done="1"/>
  <w15:commentEx w15:paraId="1698A136" w15:done="1"/>
  <w15:commentEx w15:paraId="035D464D" w15:done="0"/>
  <w15:commentEx w15:paraId="7AB58953" w15:done="1"/>
  <w15:commentEx w15:paraId="52FE9CB8" w15:done="0"/>
  <w15:commentEx w15:paraId="350532D0" w15:done="1"/>
  <w15:commentEx w15:paraId="4DC0491E" w15:done="1"/>
  <w15:commentEx w15:paraId="669B8BA9" w15:done="0"/>
  <w15:commentEx w15:paraId="31B75C09" w15:done="1"/>
  <w15:commentEx w15:paraId="23408A74" w15:done="0"/>
  <w15:commentEx w15:paraId="52D47B1E" w15:done="0"/>
  <w15:commentEx w15:paraId="47E75D83" w15:done="0"/>
  <w15:commentEx w15:paraId="25791D47" w15:done="1"/>
  <w15:commentEx w15:paraId="5F4F27CA" w15:done="0"/>
  <w15:commentEx w15:paraId="4713D640" w15:done="0"/>
  <w15:commentEx w15:paraId="456548D2" w15:done="0"/>
  <w15:commentEx w15:paraId="68A6D29A" w15:done="0"/>
  <w15:commentEx w15:paraId="1874FB52" w15:done="0"/>
  <w15:commentEx w15:paraId="41CEA3F1" w15:done="0"/>
  <w15:commentEx w15:paraId="39BB90F4" w15:done="0"/>
  <w15:commentEx w15:paraId="5F007248" w15:done="0"/>
  <w15:commentEx w15:paraId="2F5D47F6" w15:done="0"/>
  <w15:commentEx w15:paraId="6FA1AD8C" w15:done="1"/>
  <w15:commentEx w15:paraId="0948E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3EC3" w16cex:dateUtc="2023-06-20T03:53:00Z"/>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3B3F20" w16cex:dateUtc="2023-06-20T03:54: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A9076" w16cid:durableId="283B3EC3"/>
  <w16cid:commentId w16cid:paraId="369AD95A" w16cid:durableId="280E34FE"/>
  <w16cid:commentId w16cid:paraId="50C562F0" w16cid:durableId="280DCDF0"/>
  <w16cid:commentId w16cid:paraId="0055429F" w16cid:durableId="280DD1A1"/>
  <w16cid:commentId w16cid:paraId="137D7286" w16cid:durableId="280E35CF"/>
  <w16cid:commentId w16cid:paraId="02FBBF91" w16cid:durableId="283B3F20"/>
  <w16cid:commentId w16cid:paraId="2A59C77A" w16cid:durableId="280E3697"/>
  <w16cid:commentId w16cid:paraId="54D57963" w16cid:durableId="280DE1D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350532D0" w16cid:durableId="280DE29F"/>
  <w16cid:commentId w16cid:paraId="4DC0491E" w16cid:durableId="280DEAAC"/>
  <w16cid:commentId w16cid:paraId="669B8BA9" w16cid:durableId="280DEB9C"/>
  <w16cid:commentId w16cid:paraId="31B75C09" w16cid:durableId="28359E05"/>
  <w16cid:commentId w16cid:paraId="23408A74" w16cid:durableId="280E381B"/>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777F"/>
    <w:rsid w:val="00073FF7"/>
    <w:rsid w:val="000C1CB0"/>
    <w:rsid w:val="0012682E"/>
    <w:rsid w:val="001372F7"/>
    <w:rsid w:val="00185905"/>
    <w:rsid w:val="00186409"/>
    <w:rsid w:val="001D5D11"/>
    <w:rsid w:val="001F239A"/>
    <w:rsid w:val="00234404"/>
    <w:rsid w:val="002D167E"/>
    <w:rsid w:val="002D7E0A"/>
    <w:rsid w:val="00321797"/>
    <w:rsid w:val="0034305E"/>
    <w:rsid w:val="003A6F1F"/>
    <w:rsid w:val="004378E1"/>
    <w:rsid w:val="00471CC6"/>
    <w:rsid w:val="00492CB9"/>
    <w:rsid w:val="00506DA4"/>
    <w:rsid w:val="005C64CC"/>
    <w:rsid w:val="00653E9F"/>
    <w:rsid w:val="00673F18"/>
    <w:rsid w:val="006B4D96"/>
    <w:rsid w:val="006D30AF"/>
    <w:rsid w:val="006E4228"/>
    <w:rsid w:val="00781130"/>
    <w:rsid w:val="00824460"/>
    <w:rsid w:val="00884A3C"/>
    <w:rsid w:val="008F2DA0"/>
    <w:rsid w:val="009C6E10"/>
    <w:rsid w:val="009F6772"/>
    <w:rsid w:val="00A82A05"/>
    <w:rsid w:val="00AD0C8E"/>
    <w:rsid w:val="00AE7F9A"/>
    <w:rsid w:val="00B1010F"/>
    <w:rsid w:val="00B84F2D"/>
    <w:rsid w:val="00B970F9"/>
    <w:rsid w:val="00BD0173"/>
    <w:rsid w:val="00C60B65"/>
    <w:rsid w:val="00CA4387"/>
    <w:rsid w:val="00CC0A77"/>
    <w:rsid w:val="00CD7896"/>
    <w:rsid w:val="00D15702"/>
    <w:rsid w:val="00D51D50"/>
    <w:rsid w:val="00DE7DEB"/>
    <w:rsid w:val="00E20DF6"/>
    <w:rsid w:val="00F179DE"/>
    <w:rsid w:val="00F30C38"/>
    <w:rsid w:val="00F34CE8"/>
    <w:rsid w:val="00F84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B0"/>
    <w:pPr>
      <w:spacing w:line="360" w:lineRule="auto"/>
      <w:jc w:val="both"/>
    </w:pPr>
    <w:rPr>
      <w:kern w:val="0"/>
      <w:sz w:val="24"/>
      <w14:ligatures w14:val="none"/>
    </w:rPr>
  </w:style>
  <w:style w:type="paragraph" w:styleId="Heading1">
    <w:name w:val="heading 1"/>
    <w:basedOn w:val="Normal"/>
    <w:next w:val="Normal"/>
    <w:link w:val="Heading1Char"/>
    <w:uiPriority w:val="9"/>
    <w:qFormat/>
    <w:rsid w:val="000C1CB0"/>
    <w:pPr>
      <w:keepNext/>
      <w:keepLines/>
      <w:numPr>
        <w:numId w:val="1"/>
      </w:numPr>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0C1CB0"/>
    <w:pPr>
      <w:keepNext/>
      <w:keepLines/>
      <w:numPr>
        <w:ilvl w:val="1"/>
        <w:numId w:val="1"/>
      </w:numPr>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D51D50"/>
    <w:pPr>
      <w:keepNext/>
      <w:keepLines/>
      <w:numPr>
        <w:ilvl w:val="2"/>
        <w:numId w:val="1"/>
      </w:numPr>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B0"/>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0C1CB0"/>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D51D50"/>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40</Pages>
  <Words>8873</Words>
  <Characters>59183</Characters>
  <Application>Microsoft Office Word</Application>
  <DocSecurity>0</DocSecurity>
  <Lines>1038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19</cp:revision>
  <dcterms:created xsi:type="dcterms:W3CDTF">2023-05-16T16:38:00Z</dcterms:created>
  <dcterms:modified xsi:type="dcterms:W3CDTF">2023-06-20T04:47:00Z</dcterms:modified>
</cp:coreProperties>
</file>