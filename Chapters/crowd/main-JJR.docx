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574E" w14:textId="77777777" w:rsidR="00781130" w:rsidRPr="00781130" w:rsidRDefault="00781130" w:rsidP="00806636">
      <w:pPr>
        <w:pPrChange w:id="0" w:author="artin majdi" w:date="2023-06-15T15:52:00Z">
          <w:pPr>
            <w:pStyle w:val="PlainText"/>
          </w:pPr>
        </w:pPrChange>
      </w:pPr>
      <w:r w:rsidRPr="00781130">
        <w:t>%%%%%%%%%%%%%%%%%%%%%%%%%%%%%%%%%%%%%%%%%%%%%%%%%%%%%%%%%%%%%%%%%%%%%%</w:t>
      </w:r>
    </w:p>
    <w:p w14:paraId="26F40FAC" w14:textId="77777777" w:rsidR="00781130" w:rsidRPr="00781130" w:rsidRDefault="00781130" w:rsidP="00806636">
      <w:pPr>
        <w:pPrChange w:id="1" w:author="artin majdi" w:date="2023-06-15T15:52:00Z">
          <w:pPr>
            <w:pStyle w:val="PlainText"/>
          </w:pPr>
        </w:pPrChange>
      </w:pPr>
      <w:r w:rsidRPr="00781130">
        <w:t>%%                                                                 %%</w:t>
      </w:r>
    </w:p>
    <w:p w14:paraId="7C0A0622" w14:textId="77777777" w:rsidR="00781130" w:rsidRPr="00781130" w:rsidRDefault="00781130" w:rsidP="00806636">
      <w:pPr>
        <w:pPrChange w:id="2" w:author="artin majdi" w:date="2023-06-15T15:52:00Z">
          <w:pPr>
            <w:pStyle w:val="PlainText"/>
          </w:pPr>
        </w:pPrChange>
      </w:pPr>
      <w:r w:rsidRPr="00781130">
        <w:t>%% Please do not use \input{...} to include other tex files.       %%</w:t>
      </w:r>
    </w:p>
    <w:p w14:paraId="279A3F96" w14:textId="77777777" w:rsidR="00781130" w:rsidRPr="00781130" w:rsidRDefault="00781130" w:rsidP="00806636">
      <w:pPr>
        <w:pPrChange w:id="3" w:author="artin majdi" w:date="2023-06-15T15:52:00Z">
          <w:pPr>
            <w:pStyle w:val="PlainText"/>
          </w:pPr>
        </w:pPrChange>
      </w:pPr>
      <w:r w:rsidRPr="00781130">
        <w:t>%% Submit your LaTeX manuscript as one .tex document.              %%</w:t>
      </w:r>
    </w:p>
    <w:p w14:paraId="6386336F" w14:textId="77777777" w:rsidR="00781130" w:rsidRPr="00781130" w:rsidRDefault="00781130" w:rsidP="00806636">
      <w:pPr>
        <w:pPrChange w:id="4" w:author="artin majdi" w:date="2023-06-15T15:52:00Z">
          <w:pPr>
            <w:pStyle w:val="PlainText"/>
          </w:pPr>
        </w:pPrChange>
      </w:pPr>
      <w:r w:rsidRPr="00781130">
        <w:t>%%                                                                 %%</w:t>
      </w:r>
    </w:p>
    <w:p w14:paraId="2E701047" w14:textId="77777777" w:rsidR="00781130" w:rsidRPr="00781130" w:rsidRDefault="00781130" w:rsidP="00806636">
      <w:pPr>
        <w:pPrChange w:id="5" w:author="artin majdi" w:date="2023-06-15T15:52:00Z">
          <w:pPr>
            <w:pStyle w:val="PlainText"/>
          </w:pPr>
        </w:pPrChange>
      </w:pPr>
      <w:r w:rsidRPr="00781130">
        <w:t>%% All additional figures and files should be attached             %%</w:t>
      </w:r>
    </w:p>
    <w:p w14:paraId="1C2D3D4D" w14:textId="77777777" w:rsidR="00781130" w:rsidRPr="00781130" w:rsidRDefault="00781130" w:rsidP="00806636">
      <w:pPr>
        <w:pPrChange w:id="6" w:author="artin majdi" w:date="2023-06-15T15:52:00Z">
          <w:pPr>
            <w:pStyle w:val="PlainText"/>
          </w:pPr>
        </w:pPrChange>
      </w:pPr>
      <w:r w:rsidRPr="00781130">
        <w:t>%% separately and not embedded in the \TeX\ document itself.       %%</w:t>
      </w:r>
    </w:p>
    <w:p w14:paraId="0E956DB8" w14:textId="77777777" w:rsidR="00781130" w:rsidRPr="00781130" w:rsidRDefault="00781130" w:rsidP="00806636">
      <w:pPr>
        <w:pPrChange w:id="7" w:author="artin majdi" w:date="2023-06-15T15:52:00Z">
          <w:pPr>
            <w:pStyle w:val="PlainText"/>
          </w:pPr>
        </w:pPrChange>
      </w:pPr>
      <w:r w:rsidRPr="00781130">
        <w:t>%%                                                                 %%</w:t>
      </w:r>
    </w:p>
    <w:p w14:paraId="159EEEE8" w14:textId="02AEF0DC" w:rsidR="00781130" w:rsidRPr="00781130" w:rsidRDefault="00781130" w:rsidP="00806636">
      <w:pPr>
        <w:pPrChange w:id="8" w:author="artin majdi" w:date="2023-06-15T15:52:00Z">
          <w:pPr>
            <w:pStyle w:val="PlainText"/>
          </w:pPr>
        </w:pPrChange>
      </w:pPr>
      <w:r w:rsidRPr="00781130">
        <w:t>%%%%%%%%%%%%%%%%%%%%%%%%%%%%%%%%%%%%%%%%%%%%%%%%%%%%%%%%%%%%%%%%%%%%%</w:t>
      </w:r>
    </w:p>
    <w:p w14:paraId="6254F6CC" w14:textId="57B5BDE8" w:rsidR="00781130" w:rsidRPr="00781130" w:rsidRDefault="00781130" w:rsidP="00806636">
      <w:pPr>
        <w:pPrChange w:id="9" w:author="artin majdi" w:date="2023-06-15T15:52:00Z">
          <w:pPr>
            <w:pStyle w:val="PlainText"/>
          </w:pPr>
        </w:pPrChange>
      </w:pPr>
      <w:r w:rsidRPr="00781130">
        <w:t>%%\documentclass[referee,sn-basic]{sn-jnl}% referee option is meant for double line spacing</w:t>
      </w:r>
    </w:p>
    <w:p w14:paraId="23C218DE" w14:textId="77777777" w:rsidR="00781130" w:rsidRPr="00781130" w:rsidRDefault="00781130" w:rsidP="00806636">
      <w:pPr>
        <w:pPrChange w:id="10" w:author="artin majdi" w:date="2023-06-15T15:52:00Z">
          <w:pPr>
            <w:pStyle w:val="PlainText"/>
          </w:pPr>
        </w:pPrChange>
      </w:pPr>
      <w:r w:rsidRPr="00781130">
        <w:t>%%=======================================================%%</w:t>
      </w:r>
    </w:p>
    <w:p w14:paraId="6840C28E" w14:textId="77777777" w:rsidR="00781130" w:rsidRPr="00781130" w:rsidRDefault="00781130" w:rsidP="00806636">
      <w:pPr>
        <w:pPrChange w:id="11" w:author="artin majdi" w:date="2023-06-15T15:52:00Z">
          <w:pPr>
            <w:pStyle w:val="PlainText"/>
          </w:pPr>
        </w:pPrChange>
      </w:pPr>
      <w:r w:rsidRPr="00781130">
        <w:t>%% to print line numbers in the margin use lineno option %%</w:t>
      </w:r>
    </w:p>
    <w:p w14:paraId="1774AD7C" w14:textId="77777777" w:rsidR="00781130" w:rsidRPr="00781130" w:rsidRDefault="00781130" w:rsidP="00806636">
      <w:pPr>
        <w:pPrChange w:id="12" w:author="artin majdi" w:date="2023-06-15T15:52:00Z">
          <w:pPr>
            <w:pStyle w:val="PlainText"/>
          </w:pPr>
        </w:pPrChange>
      </w:pPr>
      <w:r w:rsidRPr="00781130">
        <w:t>%%=======================================================%%</w:t>
      </w:r>
    </w:p>
    <w:p w14:paraId="72303719" w14:textId="77777777" w:rsidR="00781130" w:rsidRPr="00781130" w:rsidRDefault="00781130" w:rsidP="00806636">
      <w:pPr>
        <w:pPrChange w:id="13" w:author="artin majdi" w:date="2023-06-15T15:52:00Z">
          <w:pPr>
            <w:pStyle w:val="PlainText"/>
          </w:pPr>
        </w:pPrChange>
      </w:pPr>
      <w:r w:rsidRPr="00781130">
        <w:t>%%\documentclass[lineno,sn-basic]{bst/sn-jnl}% Basic Springer Nature Reference Style/Chemistry Reference Style</w:t>
      </w:r>
    </w:p>
    <w:p w14:paraId="3EBEBE1B" w14:textId="77777777" w:rsidR="00781130" w:rsidRPr="00781130" w:rsidRDefault="00781130" w:rsidP="00806636">
      <w:pPr>
        <w:pPrChange w:id="14" w:author="artin majdi" w:date="2023-06-15T15:52:00Z">
          <w:pPr>
            <w:pStyle w:val="PlainText"/>
          </w:pPr>
        </w:pPrChange>
      </w:pPr>
      <w:r w:rsidRPr="00781130">
        <w:t>%%======================================================%%</w:t>
      </w:r>
    </w:p>
    <w:p w14:paraId="368FEDBF" w14:textId="77777777" w:rsidR="00781130" w:rsidRPr="00781130" w:rsidRDefault="00781130" w:rsidP="00806636">
      <w:pPr>
        <w:pPrChange w:id="15" w:author="artin majdi" w:date="2023-06-15T15:52:00Z">
          <w:pPr>
            <w:pStyle w:val="PlainText"/>
          </w:pPr>
        </w:pPrChange>
      </w:pPr>
      <w:r w:rsidRPr="00781130">
        <w:t>%% to compile with pdflatex/xelatex use pdflatex option %%</w:t>
      </w:r>
    </w:p>
    <w:p w14:paraId="4AA08D5B" w14:textId="77777777" w:rsidR="00781130" w:rsidRPr="00781130" w:rsidRDefault="00781130" w:rsidP="00806636">
      <w:pPr>
        <w:pPrChange w:id="16" w:author="artin majdi" w:date="2023-06-15T15:52:00Z">
          <w:pPr>
            <w:pStyle w:val="PlainText"/>
          </w:pPr>
        </w:pPrChange>
      </w:pPr>
      <w:r w:rsidRPr="00781130">
        <w:t>%%======================================================%%</w:t>
      </w:r>
    </w:p>
    <w:p w14:paraId="0C5BB527" w14:textId="77777777" w:rsidR="00781130" w:rsidRPr="00781130" w:rsidRDefault="00781130" w:rsidP="00806636">
      <w:pPr>
        <w:pPrChange w:id="17" w:author="artin majdi" w:date="2023-06-15T15:52:00Z">
          <w:pPr>
            <w:pStyle w:val="PlainText"/>
          </w:pPr>
        </w:pPrChange>
      </w:pPr>
      <w:r w:rsidRPr="00781130">
        <w:t>\documentclass[pdflatex,bst/sn-basic]{bst/sn-jnl}% Basic Springer Nature Reference Style/Chemistry Reference Style</w:t>
      </w:r>
    </w:p>
    <w:p w14:paraId="35414B85" w14:textId="77777777" w:rsidR="00781130" w:rsidRPr="00781130" w:rsidRDefault="00781130" w:rsidP="00806636">
      <w:pPr>
        <w:pPrChange w:id="18" w:author="artin majdi" w:date="2023-06-15T15:52:00Z">
          <w:pPr>
            <w:pStyle w:val="PlainText"/>
          </w:pPr>
        </w:pPrChange>
      </w:pPr>
      <w:r w:rsidRPr="00781130">
        <w:t>%%Note: the following reference styles support Namedate and Numbered referencing. By default the style follows the most common style. To switch between the options you can add or remove Â“NumberedÂ” in the optional parenthesis.</w:t>
      </w:r>
    </w:p>
    <w:p w14:paraId="24FB098E" w14:textId="77777777" w:rsidR="00781130" w:rsidRPr="00781130" w:rsidRDefault="00781130" w:rsidP="00806636">
      <w:pPr>
        <w:pPrChange w:id="19" w:author="artin majdi" w:date="2023-06-15T15:52:00Z">
          <w:pPr>
            <w:pStyle w:val="PlainText"/>
          </w:pPr>
        </w:pPrChange>
      </w:pPr>
      <w:r w:rsidRPr="00781130">
        <w:t>%%The option is available for: sn-basic.bst, sn-vancouver.bst, sn-chicago.bst, sn-mathphys.bst. %</w:t>
      </w:r>
    </w:p>
    <w:p w14:paraId="4DAA5710" w14:textId="77777777" w:rsidR="00781130" w:rsidRPr="00781130" w:rsidRDefault="00781130" w:rsidP="00806636">
      <w:pPr>
        <w:pPrChange w:id="20" w:author="artin majdi" w:date="2023-06-15T15:52:00Z">
          <w:pPr>
            <w:pStyle w:val="PlainText"/>
          </w:pPr>
        </w:pPrChange>
      </w:pPr>
      <w:r w:rsidRPr="00781130">
        <w:t>% \documentclass[sn-nature]{bst/sn-jnl}% Style for submissions to Nature Portfolio journals</w:t>
      </w:r>
    </w:p>
    <w:p w14:paraId="1ADAEFC9" w14:textId="77777777" w:rsidR="00781130" w:rsidRPr="00781130" w:rsidRDefault="00781130" w:rsidP="00806636">
      <w:pPr>
        <w:pPrChange w:id="21" w:author="artin majdi" w:date="2023-06-15T15:52:00Z">
          <w:pPr>
            <w:pStyle w:val="PlainText"/>
          </w:pPr>
        </w:pPrChange>
      </w:pPr>
      <w:r w:rsidRPr="00781130">
        <w:t>% \documentclass[bst/sn-basic]{bst/sn-jnl}% Basic Springer Nature Reference Style/Chemistry Reference Style</w:t>
      </w:r>
    </w:p>
    <w:p w14:paraId="5C2DA5DE" w14:textId="77777777" w:rsidR="00781130" w:rsidRPr="00781130" w:rsidRDefault="00781130" w:rsidP="00806636">
      <w:pPr>
        <w:pPrChange w:id="22" w:author="artin majdi" w:date="2023-06-15T15:52:00Z">
          <w:pPr>
            <w:pStyle w:val="PlainText"/>
          </w:pPr>
        </w:pPrChange>
      </w:pPr>
      <w:r w:rsidRPr="00781130">
        <w:lastRenderedPageBreak/>
        <w:t>% \documentclass[bst/sn-mathphys,Numbered]{bst/sn-jnl}% Math and Physical Sciences Reference Style</w:t>
      </w:r>
    </w:p>
    <w:p w14:paraId="5E412A29" w14:textId="77777777" w:rsidR="00781130" w:rsidRPr="00781130" w:rsidRDefault="00781130" w:rsidP="00806636">
      <w:pPr>
        <w:pPrChange w:id="23" w:author="artin majdi" w:date="2023-06-15T15:52:00Z">
          <w:pPr>
            <w:pStyle w:val="PlainText"/>
          </w:pPr>
        </w:pPrChange>
      </w:pPr>
      <w:r w:rsidRPr="00781130">
        <w:t>% \documentclass[bst/sn-aps]{bst/sn-jnl}% American Physical Society (APS) Reference Style</w:t>
      </w:r>
    </w:p>
    <w:p w14:paraId="04FB520C" w14:textId="77777777" w:rsidR="00781130" w:rsidRPr="00781130" w:rsidRDefault="00781130" w:rsidP="00806636">
      <w:pPr>
        <w:pPrChange w:id="24" w:author="artin majdi" w:date="2023-06-15T15:52:00Z">
          <w:pPr>
            <w:pStyle w:val="PlainText"/>
          </w:pPr>
        </w:pPrChange>
      </w:pPr>
      <w:r w:rsidRPr="00781130">
        <w:t>% \documentclass[bst/sn-vancouver,Numbered]{sn-jnl}% Vancouver Reference Style</w:t>
      </w:r>
    </w:p>
    <w:p w14:paraId="38874018" w14:textId="77777777" w:rsidR="00781130" w:rsidRPr="00781130" w:rsidRDefault="00781130" w:rsidP="00806636">
      <w:pPr>
        <w:pPrChange w:id="25" w:author="artin majdi" w:date="2023-06-15T15:52:00Z">
          <w:pPr>
            <w:pStyle w:val="PlainText"/>
          </w:pPr>
        </w:pPrChange>
      </w:pPr>
      <w:r w:rsidRPr="00781130">
        <w:t>% \documentclass[bst/sn-apa]{bst/sn-jnl}% APA Reference Style</w:t>
      </w:r>
    </w:p>
    <w:p w14:paraId="37B2B93A" w14:textId="77777777" w:rsidR="00781130" w:rsidRPr="00781130" w:rsidRDefault="00781130" w:rsidP="00806636">
      <w:pPr>
        <w:pPrChange w:id="26" w:author="artin majdi" w:date="2023-06-15T15:52:00Z">
          <w:pPr>
            <w:pStyle w:val="PlainText"/>
          </w:pPr>
        </w:pPrChange>
      </w:pPr>
      <w:r w:rsidRPr="00781130">
        <w:t>% \documentclass[bst/sn-chicago]{bst/sn-jnl}% Chicago-based Humanities Reference Style</w:t>
      </w:r>
    </w:p>
    <w:p w14:paraId="5E78BE1C" w14:textId="77777777" w:rsidR="00781130" w:rsidRPr="00781130" w:rsidRDefault="00781130" w:rsidP="00806636">
      <w:pPr>
        <w:pPrChange w:id="27" w:author="artin majdi" w:date="2023-06-15T15:52:00Z">
          <w:pPr>
            <w:pStyle w:val="PlainText"/>
          </w:pPr>
        </w:pPrChange>
      </w:pPr>
      <w:r w:rsidRPr="00781130">
        <w:t>% \documentclass[default]{bst/sn-jnl}% Default</w:t>
      </w:r>
    </w:p>
    <w:p w14:paraId="5922226B" w14:textId="77777777" w:rsidR="00781130" w:rsidRPr="00781130" w:rsidRDefault="00781130" w:rsidP="00806636">
      <w:pPr>
        <w:pPrChange w:id="28" w:author="artin majdi" w:date="2023-06-15T15:52:00Z">
          <w:pPr>
            <w:pStyle w:val="PlainText"/>
          </w:pPr>
        </w:pPrChange>
      </w:pPr>
      <w:r w:rsidRPr="00781130">
        <w:t>% \documentclass[default,iicol]{bst/sn-jnl}% Default with double column layout</w:t>
      </w:r>
    </w:p>
    <w:p w14:paraId="0D8F5271" w14:textId="77777777" w:rsidR="00781130" w:rsidRPr="00781130" w:rsidRDefault="00781130" w:rsidP="00806636">
      <w:pPr>
        <w:pPrChange w:id="29" w:author="artin majdi" w:date="2023-06-15T15:52:00Z">
          <w:pPr>
            <w:pStyle w:val="PlainText"/>
          </w:pPr>
        </w:pPrChange>
      </w:pPr>
      <w:r w:rsidRPr="00781130">
        <w:t>%%%% Standard Packages</w:t>
      </w:r>
    </w:p>
    <w:p w14:paraId="4E5A7E49" w14:textId="77777777" w:rsidR="00781130" w:rsidRPr="00781130" w:rsidRDefault="00781130" w:rsidP="00806636">
      <w:pPr>
        <w:pPrChange w:id="30" w:author="artin majdi" w:date="2023-06-15T15:52:00Z">
          <w:pPr>
            <w:pStyle w:val="PlainText"/>
          </w:pPr>
        </w:pPrChange>
      </w:pPr>
      <w:r w:rsidRPr="00781130">
        <w:t>\usepackage{graphicx}</w:t>
      </w:r>
    </w:p>
    <w:p w14:paraId="00AB8A12" w14:textId="77777777" w:rsidR="00781130" w:rsidRPr="00781130" w:rsidRDefault="00781130" w:rsidP="00806636">
      <w:pPr>
        <w:pPrChange w:id="31" w:author="artin majdi" w:date="2023-06-15T15:52:00Z">
          <w:pPr>
            <w:pStyle w:val="PlainText"/>
          </w:pPr>
        </w:pPrChange>
      </w:pPr>
      <w:r w:rsidRPr="00781130">
        <w:t>\usepackage{multirow}</w:t>
      </w:r>
    </w:p>
    <w:p w14:paraId="4FDC75F5" w14:textId="77777777" w:rsidR="00781130" w:rsidRPr="00781130" w:rsidRDefault="00781130" w:rsidP="00806636">
      <w:pPr>
        <w:pPrChange w:id="32" w:author="artin majdi" w:date="2023-06-15T15:52:00Z">
          <w:pPr>
            <w:pStyle w:val="PlainText"/>
          </w:pPr>
        </w:pPrChange>
      </w:pPr>
      <w:r w:rsidRPr="00781130">
        <w:t>\usepackage{amsmath,amssymb,amsfonts}</w:t>
      </w:r>
    </w:p>
    <w:p w14:paraId="57A6124B" w14:textId="77777777" w:rsidR="00781130" w:rsidRPr="00781130" w:rsidRDefault="00781130" w:rsidP="00806636">
      <w:pPr>
        <w:pPrChange w:id="33" w:author="artin majdi" w:date="2023-06-15T15:52:00Z">
          <w:pPr>
            <w:pStyle w:val="PlainText"/>
          </w:pPr>
        </w:pPrChange>
      </w:pPr>
      <w:r w:rsidRPr="00781130">
        <w:t>\usepackage{amsthm}</w:t>
      </w:r>
    </w:p>
    <w:p w14:paraId="1918A7D5" w14:textId="77777777" w:rsidR="00781130" w:rsidRPr="00781130" w:rsidRDefault="00781130" w:rsidP="00806636">
      <w:pPr>
        <w:pPrChange w:id="34" w:author="artin majdi" w:date="2023-06-15T15:52:00Z">
          <w:pPr>
            <w:pStyle w:val="PlainText"/>
          </w:pPr>
        </w:pPrChange>
      </w:pPr>
      <w:r w:rsidRPr="00781130">
        <w:t>\usepackage{mathrsfs}</w:t>
      </w:r>
    </w:p>
    <w:p w14:paraId="61EB4F06" w14:textId="77777777" w:rsidR="00781130" w:rsidRPr="00781130" w:rsidRDefault="00781130" w:rsidP="00806636">
      <w:pPr>
        <w:pPrChange w:id="35" w:author="artin majdi" w:date="2023-06-15T15:52:00Z">
          <w:pPr>
            <w:pStyle w:val="PlainText"/>
          </w:pPr>
        </w:pPrChange>
      </w:pPr>
      <w:r w:rsidRPr="00781130">
        <w:t>\usepackage[title]{appendix}</w:t>
      </w:r>
    </w:p>
    <w:p w14:paraId="1B437F4F" w14:textId="77777777" w:rsidR="00781130" w:rsidRPr="00781130" w:rsidRDefault="00781130" w:rsidP="00806636">
      <w:pPr>
        <w:pPrChange w:id="36" w:author="artin majdi" w:date="2023-06-15T15:52:00Z">
          <w:pPr>
            <w:pStyle w:val="PlainText"/>
          </w:pPr>
        </w:pPrChange>
      </w:pPr>
      <w:r w:rsidRPr="00781130">
        <w:t>\usepackage{xcolor}</w:t>
      </w:r>
    </w:p>
    <w:p w14:paraId="0777C348" w14:textId="77777777" w:rsidR="00781130" w:rsidRPr="00781130" w:rsidRDefault="00781130" w:rsidP="00806636">
      <w:pPr>
        <w:pPrChange w:id="37" w:author="artin majdi" w:date="2023-06-15T15:52:00Z">
          <w:pPr>
            <w:pStyle w:val="PlainText"/>
          </w:pPr>
        </w:pPrChange>
      </w:pPr>
      <w:r w:rsidRPr="00781130">
        <w:t>\usepackage{textcomp}</w:t>
      </w:r>
    </w:p>
    <w:p w14:paraId="188B62DF" w14:textId="77777777" w:rsidR="00781130" w:rsidRPr="00781130" w:rsidRDefault="00781130" w:rsidP="00806636">
      <w:pPr>
        <w:pPrChange w:id="38" w:author="artin majdi" w:date="2023-06-15T15:52:00Z">
          <w:pPr>
            <w:pStyle w:val="PlainText"/>
          </w:pPr>
        </w:pPrChange>
      </w:pPr>
      <w:r w:rsidRPr="00781130">
        <w:t>\usepackage{manyfoot}</w:t>
      </w:r>
    </w:p>
    <w:p w14:paraId="365CC3F4" w14:textId="77777777" w:rsidR="00781130" w:rsidRPr="00781130" w:rsidRDefault="00781130" w:rsidP="00806636">
      <w:pPr>
        <w:pPrChange w:id="39" w:author="artin majdi" w:date="2023-06-15T15:52:00Z">
          <w:pPr>
            <w:pStyle w:val="PlainText"/>
          </w:pPr>
        </w:pPrChange>
      </w:pPr>
      <w:r w:rsidRPr="00781130">
        <w:t>\usepackage{algorithm}</w:t>
      </w:r>
    </w:p>
    <w:p w14:paraId="1FD6314C" w14:textId="77777777" w:rsidR="00781130" w:rsidRPr="00781130" w:rsidRDefault="00781130" w:rsidP="00806636">
      <w:pPr>
        <w:pPrChange w:id="40" w:author="artin majdi" w:date="2023-06-15T15:52:00Z">
          <w:pPr>
            <w:pStyle w:val="PlainText"/>
          </w:pPr>
        </w:pPrChange>
      </w:pPr>
      <w:r w:rsidRPr="00781130">
        <w:t>\usepackage{algorithmicx}</w:t>
      </w:r>
    </w:p>
    <w:p w14:paraId="772DF949" w14:textId="77777777" w:rsidR="00781130" w:rsidRPr="00781130" w:rsidRDefault="00781130" w:rsidP="00806636">
      <w:pPr>
        <w:pPrChange w:id="41" w:author="artin majdi" w:date="2023-06-15T15:52:00Z">
          <w:pPr>
            <w:pStyle w:val="PlainText"/>
          </w:pPr>
        </w:pPrChange>
      </w:pPr>
      <w:r w:rsidRPr="00781130">
        <w:t>\usepackage{algpseudocode}</w:t>
      </w:r>
    </w:p>
    <w:p w14:paraId="39C16D11" w14:textId="77777777" w:rsidR="00781130" w:rsidRPr="00781130" w:rsidRDefault="00781130" w:rsidP="00806636">
      <w:pPr>
        <w:pPrChange w:id="42" w:author="artin majdi" w:date="2023-06-15T15:52:00Z">
          <w:pPr>
            <w:pStyle w:val="PlainText"/>
          </w:pPr>
        </w:pPrChange>
      </w:pPr>
      <w:r w:rsidRPr="00781130">
        <w:t>\usepackage{listings}</w:t>
      </w:r>
    </w:p>
    <w:p w14:paraId="4C81EF48" w14:textId="77777777" w:rsidR="00781130" w:rsidRPr="00781130" w:rsidRDefault="00781130" w:rsidP="00806636">
      <w:pPr>
        <w:pPrChange w:id="43" w:author="artin majdi" w:date="2023-06-15T15:52:00Z">
          <w:pPr>
            <w:pStyle w:val="PlainText"/>
          </w:pPr>
        </w:pPrChange>
      </w:pPr>
      <w:r w:rsidRPr="00781130">
        <w:t>\jyear{2023}</w:t>
      </w:r>
    </w:p>
    <w:p w14:paraId="2FC56949" w14:textId="77777777" w:rsidR="00781130" w:rsidRPr="00781130" w:rsidRDefault="00781130" w:rsidP="00806636">
      <w:pPr>
        <w:pPrChange w:id="44" w:author="artin majdi" w:date="2023-06-15T15:52:00Z">
          <w:pPr>
            <w:pStyle w:val="PlainText"/>
          </w:pPr>
        </w:pPrChange>
      </w:pPr>
      <w:r w:rsidRPr="00781130">
        <w:t>% Typeset.io %%%</w:t>
      </w:r>
    </w:p>
    <w:p w14:paraId="4364DDFA" w14:textId="77777777" w:rsidR="00781130" w:rsidRPr="00781130" w:rsidRDefault="00781130" w:rsidP="00806636">
      <w:pPr>
        <w:pPrChange w:id="45" w:author="artin majdi" w:date="2023-06-15T15:52:00Z">
          <w:pPr>
            <w:pStyle w:val="PlainText"/>
          </w:pPr>
        </w:pPrChange>
      </w:pPr>
      <w:r w:rsidRPr="00781130">
        <w:t>\usepackage{setspace}</w:t>
      </w:r>
    </w:p>
    <w:p w14:paraId="0FA48C1A" w14:textId="77777777" w:rsidR="00781130" w:rsidRPr="00781130" w:rsidRDefault="00781130" w:rsidP="00806636">
      <w:pPr>
        <w:pPrChange w:id="46" w:author="artin majdi" w:date="2023-06-15T15:52:00Z">
          <w:pPr>
            <w:pStyle w:val="PlainText"/>
          </w:pPr>
        </w:pPrChange>
      </w:pPr>
      <w:r w:rsidRPr="00781130">
        <w:t>\usepackage{tabulary,fancyhdr,amsbsy,latexsym}</w:t>
      </w:r>
    </w:p>
    <w:p w14:paraId="369F717A" w14:textId="77777777" w:rsidR="00781130" w:rsidRPr="00781130" w:rsidRDefault="00781130" w:rsidP="00806636">
      <w:pPr>
        <w:pPrChange w:id="47" w:author="artin majdi" w:date="2023-06-15T15:52:00Z">
          <w:pPr>
            <w:pStyle w:val="PlainText"/>
          </w:pPr>
        </w:pPrChange>
      </w:pPr>
      <w:r w:rsidRPr="00781130">
        <w:t>\usepackage{url,morefloats,floatflt,cancel,tfrupee}</w:t>
      </w:r>
    </w:p>
    <w:p w14:paraId="1DD1195C" w14:textId="77777777" w:rsidR="00781130" w:rsidRPr="00781130" w:rsidRDefault="00781130" w:rsidP="00806636">
      <w:pPr>
        <w:pPrChange w:id="48" w:author="artin majdi" w:date="2023-06-15T15:52:00Z">
          <w:pPr>
            <w:pStyle w:val="PlainText"/>
          </w:pPr>
        </w:pPrChange>
      </w:pPr>
      <w:r w:rsidRPr="00781130">
        <w:lastRenderedPageBreak/>
        <w:t>\usepackage{colortbl}</w:t>
      </w:r>
    </w:p>
    <w:p w14:paraId="79C68F32" w14:textId="77777777" w:rsidR="00781130" w:rsidRPr="00781130" w:rsidRDefault="00781130" w:rsidP="00806636">
      <w:pPr>
        <w:pPrChange w:id="49" w:author="artin majdi" w:date="2023-06-15T15:52:00Z">
          <w:pPr>
            <w:pStyle w:val="PlainText"/>
          </w:pPr>
        </w:pPrChange>
      </w:pPr>
      <w:r w:rsidRPr="00781130">
        <w:t>\usepackage{pifont}</w:t>
      </w:r>
    </w:p>
    <w:p w14:paraId="51707AE2" w14:textId="77777777" w:rsidR="00781130" w:rsidRPr="00781130" w:rsidRDefault="00781130" w:rsidP="00806636">
      <w:pPr>
        <w:pPrChange w:id="50" w:author="artin majdi" w:date="2023-06-15T15:52:00Z">
          <w:pPr>
            <w:pStyle w:val="PlainText"/>
          </w:pPr>
        </w:pPrChange>
      </w:pPr>
      <w:r w:rsidRPr="00781130">
        <w:t>\usepackage[nointegrals]{wasysym}</w:t>
      </w:r>
    </w:p>
    <w:p w14:paraId="6327048B" w14:textId="77777777" w:rsidR="00781130" w:rsidRPr="00781130" w:rsidRDefault="00781130" w:rsidP="00806636">
      <w:pPr>
        <w:pPrChange w:id="51" w:author="artin majdi" w:date="2023-06-15T15:52:00Z">
          <w:pPr>
            <w:pStyle w:val="PlainText"/>
          </w:pPr>
        </w:pPrChange>
      </w:pPr>
      <w:r w:rsidRPr="00781130">
        <w:t>\usepackage{float}</w:t>
      </w:r>
    </w:p>
    <w:p w14:paraId="6AE63D88" w14:textId="77777777" w:rsidR="00781130" w:rsidRPr="00781130" w:rsidRDefault="00781130" w:rsidP="00806636">
      <w:pPr>
        <w:pPrChange w:id="52" w:author="artin majdi" w:date="2023-06-15T15:52:00Z">
          <w:pPr>
            <w:pStyle w:val="PlainText"/>
          </w:pPr>
        </w:pPrChange>
      </w:pPr>
      <w:r w:rsidRPr="00781130">
        <w:t>\usepackage{siunitx}</w:t>
      </w:r>
    </w:p>
    <w:p w14:paraId="1DD37FF9" w14:textId="77777777" w:rsidR="00781130" w:rsidRPr="00781130" w:rsidRDefault="00781130" w:rsidP="00806636">
      <w:pPr>
        <w:pPrChange w:id="53" w:author="artin majdi" w:date="2023-06-15T15:52:00Z">
          <w:pPr>
            <w:pStyle w:val="PlainText"/>
          </w:pPr>
        </w:pPrChange>
      </w:pPr>
      <w:r w:rsidRPr="00781130">
        <w:t>\usepackage{tabularx, booktabs}</w:t>
      </w:r>
    </w:p>
    <w:p w14:paraId="55E126C8" w14:textId="77777777" w:rsidR="00781130" w:rsidRPr="00781130" w:rsidRDefault="00781130" w:rsidP="00806636">
      <w:pPr>
        <w:pPrChange w:id="54" w:author="artin majdi" w:date="2023-06-15T15:52:00Z">
          <w:pPr>
            <w:pStyle w:val="PlainText"/>
          </w:pPr>
        </w:pPrChange>
      </w:pPr>
      <w:r w:rsidRPr="00781130">
        <w:t>\usepackage{lipsum}</w:t>
      </w:r>
    </w:p>
    <w:p w14:paraId="3999B0C1" w14:textId="77777777" w:rsidR="00781130" w:rsidRPr="00781130" w:rsidRDefault="00781130" w:rsidP="00806636">
      <w:pPr>
        <w:pPrChange w:id="55" w:author="artin majdi" w:date="2023-06-15T15:52:00Z">
          <w:pPr>
            <w:pStyle w:val="PlainText"/>
          </w:pPr>
        </w:pPrChange>
      </w:pPr>
      <w:r w:rsidRPr="00781130">
        <w:t>% \usepackage{lasy}</w:t>
      </w:r>
    </w:p>
    <w:p w14:paraId="581EBDBE" w14:textId="77777777" w:rsidR="00781130" w:rsidRDefault="00781130" w:rsidP="00806636">
      <w:pPr>
        <w:rPr>
          <w:ins w:id="56" w:author="artin majdi" w:date="2023-06-15T15:50:00Z"/>
        </w:rPr>
        <w:pPrChange w:id="57" w:author="artin majdi" w:date="2023-06-15T15:52:00Z">
          <w:pPr>
            <w:pStyle w:val="PlainText"/>
          </w:pPr>
        </w:pPrChange>
      </w:pPr>
      <w:r w:rsidRPr="00781130">
        <w:t>\usepackage{fix-cm}</w:t>
      </w:r>
    </w:p>
    <w:p w14:paraId="764DE3E7" w14:textId="77777777" w:rsidR="00806636" w:rsidRDefault="00806636" w:rsidP="00806636">
      <w:pPr>
        <w:rPr>
          <w:ins w:id="58" w:author="artin majdi" w:date="2023-06-15T15:50:00Z"/>
        </w:rPr>
        <w:pPrChange w:id="59" w:author="artin majdi" w:date="2023-06-15T15:52:00Z">
          <w:pPr>
            <w:pStyle w:val="PlainText"/>
          </w:pPr>
        </w:pPrChange>
      </w:pPr>
    </w:p>
    <w:p w14:paraId="0A2B61CA" w14:textId="77777777" w:rsidR="00806636" w:rsidRPr="00781130" w:rsidRDefault="00806636" w:rsidP="00806636">
      <w:pPr>
        <w:pPrChange w:id="60" w:author="artin majdi" w:date="2023-06-15T15:52:00Z">
          <w:pPr>
            <w:pStyle w:val="PlainText"/>
          </w:pPr>
        </w:pPrChange>
      </w:pPr>
    </w:p>
    <w:p w14:paraId="2E6215DD" w14:textId="77777777" w:rsidR="00781130" w:rsidRDefault="00781130" w:rsidP="00806636">
      <w:pPr>
        <w:rPr>
          <w:ins w:id="61" w:author="artin majdi" w:date="2023-06-15T15:50:00Z"/>
        </w:rPr>
        <w:pPrChange w:id="62" w:author="artin majdi" w:date="2023-06-15T15:52:00Z">
          <w:pPr>
            <w:pStyle w:val="PlainText"/>
          </w:pPr>
        </w:pPrChange>
      </w:pPr>
      <w:r w:rsidRPr="00781130">
        <w:t>\begin{document}</w:t>
      </w:r>
    </w:p>
    <w:p w14:paraId="68D01DAE" w14:textId="77777777" w:rsidR="00806636" w:rsidRPr="00781130" w:rsidRDefault="00806636" w:rsidP="00806636">
      <w:pPr>
        <w:pPrChange w:id="63" w:author="artin majdi" w:date="2023-06-15T15:52:00Z">
          <w:pPr>
            <w:pStyle w:val="PlainText"/>
          </w:pPr>
        </w:pPrChange>
      </w:pPr>
    </w:p>
    <w:p w14:paraId="03ED9216" w14:textId="77777777" w:rsidR="00781130" w:rsidRPr="00781130" w:rsidRDefault="00781130" w:rsidP="00806636">
      <w:pPr>
        <w:pPrChange w:id="64" w:author="artin majdi" w:date="2023-06-15T15:52:00Z">
          <w:pPr>
            <w:pStyle w:val="PlainText"/>
          </w:pPr>
        </w:pPrChange>
      </w:pPr>
      <w:r w:rsidRPr="00781130">
        <w:t>\title[Article Title]{Crowd-Certain: Uncertainty-Based Weighted Soft Majority Voting with Applications in Crowdsourcing and Ensemble Learning}</w:t>
      </w:r>
    </w:p>
    <w:p w14:paraId="4C09FE74" w14:textId="77777777" w:rsidR="00781130" w:rsidRPr="00781130" w:rsidRDefault="00781130" w:rsidP="00806636">
      <w:pPr>
        <w:pPrChange w:id="65" w:author="artin majdi" w:date="2023-06-15T15:52:00Z">
          <w:pPr>
            <w:pStyle w:val="PlainText"/>
          </w:pPr>
        </w:pPrChange>
      </w:pPr>
      <w:r w:rsidRPr="00781130">
        <w:t>\author[1]{\fnm{Mohammad S.} \sur{Majdi}}</w:t>
      </w:r>
    </w:p>
    <w:p w14:paraId="36738547" w14:textId="77777777" w:rsidR="00781130" w:rsidRPr="00781130" w:rsidRDefault="00781130" w:rsidP="00806636">
      <w:pPr>
        <w:pPrChange w:id="66" w:author="artin majdi" w:date="2023-06-15T15:52:00Z">
          <w:pPr>
            <w:pStyle w:val="PlainText"/>
          </w:pPr>
        </w:pPrChange>
      </w:pPr>
      <w:r w:rsidRPr="00781130">
        <w:t>\author[1]{\fnm{Jeffrey J.} \sur{Rodriguez}}</w:t>
      </w:r>
    </w:p>
    <w:p w14:paraId="08CCC62B" w14:textId="77777777" w:rsidR="00781130" w:rsidRDefault="00781130" w:rsidP="00806636">
      <w:pPr>
        <w:rPr>
          <w:ins w:id="67" w:author="artin majdi" w:date="2023-06-15T15:51:00Z"/>
        </w:rPr>
        <w:pPrChange w:id="68" w:author="artin majdi" w:date="2023-06-15T15:52:00Z">
          <w:pPr>
            <w:pStyle w:val="PlainText"/>
          </w:pPr>
        </w:pPrChange>
      </w:pPr>
      <w:r w:rsidRPr="00781130">
        <w:t>\affil[1]{\orgdiv{Dept of Electrical \&amp; Computer Engineering}, \orgname{The University of Arizona}, \orgaddress{\city{Tucson}, \postcode{86719}, \state{AZ}, \country{USA}}}</w:t>
      </w:r>
    </w:p>
    <w:p w14:paraId="0F5FD594" w14:textId="77777777" w:rsidR="00806636" w:rsidRDefault="00806636" w:rsidP="00806636">
      <w:pPr>
        <w:rPr>
          <w:ins w:id="69" w:author="artin majdi" w:date="2023-06-15T15:51:00Z"/>
        </w:rPr>
        <w:pPrChange w:id="70" w:author="artin majdi" w:date="2023-06-15T15:52:00Z">
          <w:pPr>
            <w:pStyle w:val="PlainText"/>
          </w:pPr>
        </w:pPrChange>
      </w:pPr>
    </w:p>
    <w:p w14:paraId="4A0A3172" w14:textId="77777777" w:rsidR="00806636" w:rsidRPr="00781130" w:rsidRDefault="00806636" w:rsidP="00806636">
      <w:pPr>
        <w:pPrChange w:id="71" w:author="artin majdi" w:date="2023-06-15T15:52:00Z">
          <w:pPr>
            <w:pStyle w:val="PlainText"/>
          </w:pPr>
        </w:pPrChange>
      </w:pPr>
    </w:p>
    <w:p w14:paraId="32DB1D23" w14:textId="385F7F38" w:rsidR="00781130" w:rsidRDefault="00781130" w:rsidP="00806636">
      <w:pPr>
        <w:rPr>
          <w:ins w:id="72" w:author="artin majdi" w:date="2023-06-15T15:51:00Z"/>
        </w:rPr>
        <w:pPrChange w:id="73" w:author="artin majdi" w:date="2023-06-15T15:52:00Z">
          <w:pPr>
            <w:pStyle w:val="PlainText"/>
          </w:pPr>
        </w:pPrChange>
      </w:pPr>
      <w:r w:rsidRPr="00781130">
        <w:t xml:space="preserve">\abstract{Crowdsourcing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del w:id="74" w:author="Rodriguez, Jeffrey J - (jjrodrig)" w:date="2023-05-16T17:17:00Z">
        <w:r w:rsidRPr="00781130" w:rsidDel="0034305E">
          <w:delText>a more accurate and reliable</w:delText>
        </w:r>
      </w:del>
      <w:ins w:id="75" w:author="Rodriguez, Jeffrey J - (jjrodrig)" w:date="2023-05-16T17:17:00Z">
        <w:r w:rsidR="0034305E">
          <w:t>an improved</w:t>
        </w:r>
      </w:ins>
      <w:r w:rsidRPr="00781130">
        <w:t xml:space="preserve"> aggregation of labels</w:t>
      </w:r>
      <w:del w:id="76" w:author="Rodriguez, Jeffrey J - (jjrodrig)" w:date="2023-05-16T17:17:00Z">
        <w:r w:rsidRPr="00781130" w:rsidDel="0034305E">
          <w:delText>,</w:delText>
        </w:r>
      </w:del>
      <w:r w:rsidRPr="00781130">
        <w:t xml:space="preserve"> </w:t>
      </w:r>
      <w:del w:id="77" w:author="Rodriguez, Jeffrey J - (jjrodrig)" w:date="2023-05-16T17:17:00Z">
        <w:r w:rsidRPr="00781130" w:rsidDel="0034305E">
          <w:delText>ultimately leading to improved overall performance in</w:delText>
        </w:r>
      </w:del>
      <w:ins w:id="78" w:author="Rodriguez, Jeffrey J - (jjrodrig)" w:date="2023-05-16T17:17:00Z">
        <w:r w:rsidR="0034305E">
          <w:t>for</w:t>
        </w:r>
      </w:ins>
      <w:r w:rsidRPr="00781130">
        <w:t xml:space="preserve"> both crowdsourcing and ensemble learning scenarios. The proposed method uses the consistency </w:t>
      </w:r>
      <w:del w:id="79" w:author="Rodriguez, Jeffrey J - (jjrodrig)" w:date="2023-05-16T16:11:00Z">
        <w:r w:rsidRPr="00781130" w:rsidDel="009F6772">
          <w:delText xml:space="preserve">and accuracy </w:delText>
        </w:r>
      </w:del>
      <w:r w:rsidRPr="00781130">
        <w:t xml:space="preserve">of the annotators </w:t>
      </w:r>
      <w:ins w:id="80" w:author="Rodriguez, Jeffrey J - (jjrodrig)" w:date="2023-05-16T17:05:00Z">
        <w:r w:rsidR="00884A3C">
          <w:t>versus</w:t>
        </w:r>
      </w:ins>
      <w:ins w:id="81" w:author="Rodriguez, Jeffrey J - (jjrodrig)" w:date="2023-05-16T16:54:00Z">
        <w:r w:rsidR="009C6E10">
          <w:t xml:space="preserve"> a trained classifier </w:t>
        </w:r>
      </w:ins>
      <w:ins w:id="82" w:author="Rodriguez, Jeffrey J - (jjrodrig)" w:date="2023-05-16T16:55:00Z">
        <w:r w:rsidR="00CD7896">
          <w:t>to determine a reliability score for each annotator</w:t>
        </w:r>
      </w:ins>
      <w:del w:id="83" w:author="Rodriguez, Jeffrey J - (jjrodrig)" w:date="2023-05-16T16:55:00Z">
        <w:r w:rsidRPr="00781130" w:rsidDel="00CD7896">
          <w:delText>as a measure of their reliability relative to other annotators</w:delText>
        </w:r>
      </w:del>
      <w:r w:rsidRPr="00781130">
        <w:t xml:space="preserve">. </w:t>
      </w:r>
      <w:commentRangeStart w:id="84"/>
      <w:r w:rsidRPr="00781130">
        <w:t xml:space="preserve">The experimental results show that the proposed technique generates a </w:t>
      </w:r>
      <w:del w:id="85" w:author="Rodriguez, Jeffrey J - (jjrodrig)" w:date="2023-05-16T17:04:00Z">
        <w:r w:rsidRPr="00781130" w:rsidDel="00CD7896">
          <w:delText xml:space="preserve">weight </w:delText>
        </w:r>
      </w:del>
      <w:ins w:id="86" w:author="Rodriguez, Jeffrey J - (jjrodrig)" w:date="2023-05-16T17:04:00Z">
        <w:r w:rsidR="00CD7896">
          <w:t>reliability score</w:t>
        </w:r>
        <w:r w:rsidR="00CD7896" w:rsidRPr="00781130">
          <w:t xml:space="preserve"> </w:t>
        </w:r>
      </w:ins>
      <w:r w:rsidRPr="00781130">
        <w:t xml:space="preserve">that closely </w:t>
      </w:r>
      <w:r w:rsidRPr="00781130">
        <w:lastRenderedPageBreak/>
        <w:t>follows the annotator's degree of reliability</w:t>
      </w:r>
      <w:commentRangeEnd w:id="84"/>
      <w:r w:rsidR="00CD7896">
        <w:rPr>
          <w:rStyle w:val="CommentReference"/>
        </w:rPr>
        <w:commentReference w:id="84"/>
      </w:r>
      <w:r w:rsidRPr="00781130">
        <w:t xml:space="preserve">. </w:t>
      </w:r>
      <w:del w:id="87" w:author="Rodriguez, Jeffrey J - (jjrodrig)" w:date="2023-05-16T09:39:00Z">
        <w:r w:rsidRPr="00781130" w:rsidDel="0012682E">
          <w:delText xml:space="preserve">Moreover, the proposed method </w:delText>
        </w:r>
        <w:commentRangeStart w:id="88"/>
        <w:r w:rsidRPr="00781130" w:rsidDel="0012682E">
          <w:delText>uses the consistency and accuracy of annotators as a measure of their reliability relative to other annotators</w:delText>
        </w:r>
      </w:del>
      <w:commentRangeEnd w:id="88"/>
      <w:r w:rsidR="0012682E">
        <w:rPr>
          <w:rStyle w:val="CommentReference"/>
        </w:rPr>
        <w:commentReference w:id="88"/>
      </w:r>
      <w:del w:id="89" w:author="Rodriguez, Jeffrey J - (jjrodrig)" w:date="2023-05-16T09:39:00Z">
        <w:r w:rsidRPr="00781130" w:rsidDel="0012682E">
          <w:delText xml:space="preserve">. </w:delText>
        </w:r>
      </w:del>
      <w:r w:rsidRPr="00781130">
        <w:t xml:space="preserve">Experiments performed on a variety of crowdsourcing datasets indicate that the proposed method outperforms prior methods in terms of </w:t>
      </w:r>
      <w:commentRangeStart w:id="90"/>
      <w:r w:rsidRPr="00781130">
        <w:t>accuracy</w:t>
      </w:r>
      <w:commentRangeEnd w:id="90"/>
      <w:r w:rsidR="006D30AF">
        <w:rPr>
          <w:rStyle w:val="CommentReference"/>
        </w:rPr>
        <w:commentReference w:id="90"/>
      </w:r>
      <w:r w:rsidRPr="00781130">
        <w:t xml:space="preserve">, with </w:t>
      </w:r>
      <w:del w:id="91" w:author="Rodriguez, Jeffrey J - (jjrodrig)" w:date="2023-05-16T10:10:00Z">
        <w:r w:rsidRPr="00781130" w:rsidDel="00A82A05">
          <w:delText xml:space="preserve">significant </w:delText>
        </w:r>
      </w:del>
      <w:r w:rsidRPr="00781130">
        <w:t>improvement over all investigated benchmarks (Gold Majority Vote, MV, MMSR, Wawa, Zero-Based Skill, GLAD, and Dawid Skene), particularly when few annotators are available.}</w:t>
      </w:r>
    </w:p>
    <w:p w14:paraId="7BE3D6B5" w14:textId="77777777" w:rsidR="00806636" w:rsidRPr="00781130" w:rsidRDefault="00806636" w:rsidP="00806636">
      <w:pPr>
        <w:pPrChange w:id="92" w:author="artin majdi" w:date="2023-06-15T15:52:00Z">
          <w:pPr>
            <w:pStyle w:val="PlainText"/>
          </w:pPr>
        </w:pPrChange>
      </w:pPr>
    </w:p>
    <w:p w14:paraId="44229E2A" w14:textId="77777777" w:rsidR="00781130" w:rsidRPr="00781130" w:rsidRDefault="00781130" w:rsidP="00806636">
      <w:pPr>
        <w:pPrChange w:id="93" w:author="artin majdi" w:date="2023-06-15T15:52:00Z">
          <w:pPr>
            <w:pStyle w:val="PlainText"/>
          </w:pPr>
        </w:pPrChange>
      </w:pPr>
      <w:r w:rsidRPr="00781130">
        <w:t>\keywords{Supervised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806636">
      <w:pPr>
        <w:rPr>
          <w:ins w:id="94" w:author="artin majdi" w:date="2023-06-15T15:51:00Z"/>
        </w:rPr>
        <w:pPrChange w:id="95" w:author="artin majdi" w:date="2023-06-15T15:52:00Z">
          <w:pPr>
            <w:pStyle w:val="PlainText"/>
          </w:pPr>
        </w:pPrChange>
      </w:pPr>
      <w:r w:rsidRPr="00781130">
        <w:t>\maketitle</w:t>
      </w:r>
    </w:p>
    <w:p w14:paraId="3671A82C" w14:textId="77777777" w:rsidR="00806636" w:rsidRDefault="00806636" w:rsidP="00806636">
      <w:pPr>
        <w:rPr>
          <w:ins w:id="96" w:author="artin majdi" w:date="2023-06-15T15:51:00Z"/>
        </w:rPr>
        <w:pPrChange w:id="97" w:author="artin majdi" w:date="2023-06-15T15:52:00Z">
          <w:pPr>
            <w:pStyle w:val="PlainText"/>
          </w:pPr>
        </w:pPrChange>
      </w:pPr>
    </w:p>
    <w:p w14:paraId="32C3379F" w14:textId="77777777" w:rsidR="00806636" w:rsidRPr="00781130" w:rsidRDefault="00806636" w:rsidP="00806636">
      <w:pPr>
        <w:pPrChange w:id="98" w:author="artin majdi" w:date="2023-06-15T15:52:00Z">
          <w:pPr>
            <w:pStyle w:val="PlainText"/>
          </w:pPr>
        </w:pPrChange>
      </w:pPr>
    </w:p>
    <w:p w14:paraId="3A81D6CB" w14:textId="77777777" w:rsidR="00781130" w:rsidRPr="00781130" w:rsidRDefault="00781130" w:rsidP="00806636">
      <w:pPr>
        <w:pStyle w:val="Heading1"/>
        <w:pPrChange w:id="99" w:author="artin majdi" w:date="2023-06-15T15:55:00Z">
          <w:pPr>
            <w:pStyle w:val="PlainText"/>
          </w:pPr>
        </w:pPrChange>
      </w:pPr>
      <w:r w:rsidRPr="00781130">
        <w:t>\section{Introduction}</w:t>
      </w:r>
    </w:p>
    <w:p w14:paraId="221A0D7A" w14:textId="77777777" w:rsidR="00781130" w:rsidRPr="00781130" w:rsidRDefault="00781130" w:rsidP="00806636">
      <w:pPr>
        <w:pPrChange w:id="100" w:author="artin majdi" w:date="2023-06-15T15:52:00Z">
          <w:pPr>
            <w:pStyle w:val="PlainText"/>
          </w:pPr>
        </w:pPrChange>
      </w:pPr>
      <w:r w:rsidRPr="00781130">
        <w:t>Supervised learning techniques require a large amount of labeled data to train models to classify new data~\cite{jiang_wrapper_2019,jiang_class_2019}. Traditionally, data labeling has been assigned to experts in the domain or well-trained annotators~\cite{tian_MaxMargin_2019}. Although this method produces high-quality labels, it is inefficient and costly~\cite{li_noise_2016,li_noise_2019}.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806636">
      <w:pPr>
        <w:pPrChange w:id="101" w:author="artin majdi" w:date="2023-06-15T15:52:00Z">
          <w:pPr>
            <w:pStyle w:val="PlainText"/>
          </w:pPr>
        </w:pPrChange>
      </w:pPr>
      <w:r w:rsidRPr="00781130">
        <w:t xml:space="preserve">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annotators, and the results are combined to estimate an aggregated label using majority voting (MV) or other </w:t>
      </w:r>
      <w:r w:rsidRPr="00781130">
        <w:lastRenderedPageBreak/>
        <w:t>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81FB537" w14:textId="77777777" w:rsidR="00781130" w:rsidRPr="00781130" w:rsidRDefault="00781130" w:rsidP="00806636">
      <w:pPr>
        <w:pPrChange w:id="102" w:author="artin majdi" w:date="2023-06-15T15:52:00Z">
          <w:pPr>
            <w:pStyle w:val="PlainText"/>
          </w:pPr>
        </w:pPrChange>
      </w:pPr>
      <w:r w:rsidRPr="00781130">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806636">
      <w:pPr>
        <w:pPrChange w:id="103" w:author="artin majdi" w:date="2023-06-15T15:52:00Z">
          <w:pPr>
            <w:pStyle w:val="PlainText"/>
          </w:pPr>
        </w:pPrChange>
      </w:pPr>
      <w:r w:rsidRPr="00781130">
        <w:t>Prior information may be used to enhance the label aggregation procedure.</w:t>
      </w:r>
    </w:p>
    <w:p w14:paraId="27B1A2DE" w14:textId="77777777" w:rsidR="00781130" w:rsidRPr="00781130" w:rsidRDefault="00781130" w:rsidP="00806636">
      <w:pPr>
        <w:pPrChange w:id="104" w:author="artin majdi" w:date="2023-06-15T15:52:00Z">
          <w:pPr>
            <w:pStyle w:val="PlainText"/>
          </w:pPr>
        </w:pPrChange>
      </w:pPr>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Default="00781130" w:rsidP="00806636">
      <w:pPr>
        <w:rPr>
          <w:ins w:id="105" w:author="artin majdi" w:date="2023-06-15T15:51:00Z"/>
        </w:rPr>
        <w:pPrChange w:id="106" w:author="artin majdi" w:date="2023-06-15T15:52:00Z">
          <w:pPr>
            <w:pStyle w:val="PlainText"/>
          </w:pPr>
        </w:pPrChange>
      </w:pPr>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1A26078E" w14:textId="77777777" w:rsidR="00806636" w:rsidRPr="00781130" w:rsidRDefault="00806636" w:rsidP="00806636">
      <w:pPr>
        <w:pPrChange w:id="107" w:author="artin majdi" w:date="2023-06-15T15:52:00Z">
          <w:pPr>
            <w:pStyle w:val="PlainText"/>
          </w:pPr>
        </w:pPrChange>
      </w:pPr>
    </w:p>
    <w:p w14:paraId="7EE85647" w14:textId="14C7D60A" w:rsidR="00781130" w:rsidRDefault="00781130" w:rsidP="00806636">
      <w:pPr>
        <w:rPr>
          <w:ins w:id="108" w:author="artin majdi" w:date="2023-06-15T15:51:00Z"/>
        </w:rPr>
        <w:pPrChange w:id="109" w:author="artin majdi" w:date="2023-06-15T15:52:00Z">
          <w:pPr>
            <w:pStyle w:val="PlainText"/>
          </w:pPr>
        </w:pPrChange>
      </w:pPr>
      <w:r w:rsidRPr="00781130">
        <w:t xml:space="preserve">The uncertainty of annotators during labeling can provide valuable prior knowledge to determine the appropriate amount of confidence to grant each annotator while still adhering to the requirement of a general-purpose label aggregation technique. We developed a </w:t>
      </w:r>
      <w:r w:rsidRPr="00781130">
        <w:lastRenderedPageBreak/>
        <w:t>method for estimating the reliability of different annotators based on the annotator's own consistency during labeling</w:t>
      </w:r>
      <w:del w:id="110" w:author="Rodriguez, Jeffrey J - (jjrodrig)" w:date="2023-05-16T17:01:00Z">
        <w:r w:rsidRPr="00781130" w:rsidDel="00CD7896">
          <w:delText xml:space="preserve"> </w:delText>
        </w:r>
        <w:commentRangeStart w:id="111"/>
        <w:r w:rsidRPr="00781130" w:rsidDel="00CD7896">
          <w:delText>and their accuracy with respect to other annotators</w:delText>
        </w:r>
      </w:del>
      <w:commentRangeEnd w:id="111"/>
      <w:r w:rsidR="00CD7896">
        <w:rPr>
          <w:rStyle w:val="CommentReference"/>
        </w:rPr>
        <w:commentReference w:id="111"/>
      </w:r>
      <w:r w:rsidRPr="00781130">
        <w:t>.</w:t>
      </w:r>
    </w:p>
    <w:p w14:paraId="67DBB43C" w14:textId="77777777" w:rsidR="00806636" w:rsidRPr="00781130" w:rsidRDefault="00806636" w:rsidP="00806636">
      <w:pPr>
        <w:pPrChange w:id="112" w:author="artin majdi" w:date="2023-06-15T15:52:00Z">
          <w:pPr>
            <w:pStyle w:val="PlainText"/>
          </w:pPr>
        </w:pPrChange>
      </w:pPr>
    </w:p>
    <w:p w14:paraId="3242EC90" w14:textId="65646F44" w:rsidR="00781130" w:rsidRDefault="00781130" w:rsidP="00806636">
      <w:pPr>
        <w:rPr>
          <w:ins w:id="113" w:author="artin majdi" w:date="2023-06-15T15:51:00Z"/>
        </w:rPr>
        <w:pPrChange w:id="114" w:author="artin majdi" w:date="2023-06-15T15:52:00Z">
          <w:pPr>
            <w:pStyle w:val="PlainText"/>
          </w:pPr>
        </w:pPrChange>
      </w:pPr>
      <w:r w:rsidRPr="00781130">
        <w:t xml:space="preserve">We propose a novel method called ``crowd-certain'', which provides a more accurate aggregation of labels, ultimately leading to improved overall performance in both crowdsourcing and ensemble learning scenarios. </w:t>
      </w:r>
      <w:del w:id="115" w:author="Rodriguez, Jeffrey J - (jjrodrig)" w:date="2023-05-16T17:06:00Z">
        <w:r w:rsidRPr="00781130" w:rsidDel="00884A3C">
          <w:delText xml:space="preserve">The experimental results show that the proposed technique generates a </w:delText>
        </w:r>
      </w:del>
      <w:del w:id="116" w:author="Rodriguez, Jeffrey J - (jjrodrig)" w:date="2023-05-16T17:03:00Z">
        <w:r w:rsidRPr="00781130" w:rsidDel="00CD7896">
          <w:delText xml:space="preserve">weight </w:delText>
        </w:r>
      </w:del>
      <w:del w:id="117" w:author="Rodriguez, Jeffrey J - (jjrodrig)" w:date="2023-05-16T17:06:00Z">
        <w:r w:rsidRPr="00781130" w:rsidDel="00884A3C">
          <w:delText xml:space="preserve">that closely follows the annotator's degree of reliability. </w:delText>
        </w:r>
      </w:del>
      <w:del w:id="118" w:author="Rodriguez, Jeffrey J - (jjrodrig)" w:date="2023-05-16T17:07:00Z">
        <w:r w:rsidRPr="00781130" w:rsidDel="00884A3C">
          <w:delText>Furthermore, t</w:delText>
        </w:r>
      </w:del>
      <w:ins w:id="119" w:author="Rodriguez, Jeffrey J - (jjrodrig)" w:date="2023-05-16T17:07:00Z">
        <w:r w:rsidR="00884A3C">
          <w:t>T</w:t>
        </w:r>
      </w:ins>
      <w:r w:rsidRPr="00781130">
        <w:t xml:space="preserve">he proposed method uses the consistency </w:t>
      </w:r>
      <w:del w:id="120" w:author="Rodriguez, Jeffrey J - (jjrodrig)" w:date="2023-05-16T17:04:00Z">
        <w:r w:rsidRPr="00781130" w:rsidDel="00CD7896">
          <w:delText xml:space="preserve">and accuracy </w:delText>
        </w:r>
      </w:del>
      <w:r w:rsidRPr="00781130">
        <w:t xml:space="preserve">of annotators </w:t>
      </w:r>
      <w:ins w:id="121" w:author="Rodriguez, Jeffrey J - (jjrodrig)" w:date="2023-05-16T17:05:00Z">
        <w:r w:rsidR="00884A3C">
          <w:t xml:space="preserve">versus a trained classifier </w:t>
        </w:r>
      </w:ins>
      <w:del w:id="122" w:author="Rodriguez, Jeffrey J - (jjrodrig)" w:date="2023-05-16T17:05:00Z">
        <w:r w:rsidRPr="00781130" w:rsidDel="00884A3C">
          <w:delText>as a measure of</w:delText>
        </w:r>
      </w:del>
      <w:ins w:id="123" w:author="Rodriguez, Jeffrey J - (jjrodrig)" w:date="2023-05-16T17:05:00Z">
        <w:r w:rsidR="00884A3C">
          <w:t>to determine</w:t>
        </w:r>
      </w:ins>
      <w:r w:rsidRPr="00781130">
        <w:t xml:space="preserve"> their reliability</w:t>
      </w:r>
      <w:del w:id="124" w:author="Rodriguez, Jeffrey J - (jjrodrig)" w:date="2023-05-16T17:05:00Z">
        <w:r w:rsidRPr="00781130" w:rsidDel="00884A3C">
          <w:delText xml:space="preserve"> relative to other annotators</w:delText>
        </w:r>
      </w:del>
      <w:r w:rsidRPr="00781130">
        <w:t xml:space="preserve">. </w:t>
      </w:r>
      <w:commentRangeStart w:id="125"/>
      <w:ins w:id="126" w:author="Rodriguez, Jeffrey J - (jjrodrig)" w:date="2023-05-16T17:06:00Z">
        <w:r w:rsidR="00884A3C" w:rsidRPr="00781130">
          <w:t xml:space="preserve">The experimental results show that the proposed technique generates a </w:t>
        </w:r>
        <w:r w:rsidR="00884A3C">
          <w:t>reliability score</w:t>
        </w:r>
        <w:r w:rsidR="00884A3C" w:rsidRPr="00781130">
          <w:t xml:space="preserve"> that closely follows the annotator's degree of reliability</w:t>
        </w:r>
        <w:commentRangeEnd w:id="125"/>
        <w:r w:rsidR="00884A3C">
          <w:rPr>
            <w:rStyle w:val="CommentReference"/>
          </w:rPr>
          <w:commentReference w:id="125"/>
        </w:r>
        <w:r w:rsidR="00884A3C">
          <w:t xml:space="preserve">. </w:t>
        </w:r>
      </w:ins>
      <w:r w:rsidRPr="00781130">
        <w:t>Experiments performed on a variety of crowdsourcing datasets indicate that the proposed method outperforms prior methods in terms of accuracy with a significant improvement over all investigated benchmarks (Gold Majority Vote, MV, MMSR, Wawa, Zero-Based Skill, GLAD, and Dawid Skene), particularly when few annotators are available.</w:t>
      </w:r>
    </w:p>
    <w:p w14:paraId="29C2C01D" w14:textId="77777777" w:rsidR="00806636" w:rsidRPr="00781130" w:rsidRDefault="00806636" w:rsidP="00806636">
      <w:pPr>
        <w:pPrChange w:id="127" w:author="artin majdi" w:date="2023-06-15T15:52:00Z">
          <w:pPr>
            <w:pStyle w:val="PlainText"/>
          </w:pPr>
        </w:pPrChange>
      </w:pPr>
    </w:p>
    <w:p w14:paraId="4C7A1313" w14:textId="77777777" w:rsidR="00781130" w:rsidRDefault="00781130" w:rsidP="00806636">
      <w:pPr>
        <w:rPr>
          <w:ins w:id="128" w:author="artin majdi" w:date="2023-06-15T15:51:00Z"/>
        </w:rPr>
        <w:pPrChange w:id="129" w:author="artin majdi" w:date="2023-06-15T15:52:00Z">
          <w:pPr>
            <w:pStyle w:val="PlainText"/>
          </w:pPr>
        </w:pPrChange>
      </w:pPr>
      <w:r w:rsidRPr="00781130">
        <w:t>The remainder of this paper is organized as follows. Section 2 examines related work involving label aggregation algorithms. In Section 3, we provide a detailed explanation of our proposed technique. Section 4 presents the experiments and findings. Finally, Section 5 summarizes the findings and identifies the main directions for future research.</w:t>
      </w:r>
    </w:p>
    <w:p w14:paraId="422A124A" w14:textId="77777777" w:rsidR="00806636" w:rsidRDefault="00806636" w:rsidP="00806636">
      <w:pPr>
        <w:rPr>
          <w:ins w:id="130" w:author="artin majdi" w:date="2023-06-15T15:51:00Z"/>
        </w:rPr>
        <w:pPrChange w:id="131" w:author="artin majdi" w:date="2023-06-15T15:52:00Z">
          <w:pPr>
            <w:pStyle w:val="PlainText"/>
          </w:pPr>
        </w:pPrChange>
      </w:pPr>
    </w:p>
    <w:p w14:paraId="404B6886" w14:textId="77777777" w:rsidR="00806636" w:rsidRPr="00781130" w:rsidRDefault="00806636" w:rsidP="00806636">
      <w:pPr>
        <w:pPrChange w:id="132" w:author="artin majdi" w:date="2023-06-15T15:52:00Z">
          <w:pPr>
            <w:pStyle w:val="PlainText"/>
          </w:pPr>
        </w:pPrChange>
      </w:pPr>
    </w:p>
    <w:p w14:paraId="023A93AD" w14:textId="77777777" w:rsidR="00781130" w:rsidRPr="00781130" w:rsidRDefault="00781130" w:rsidP="00806636">
      <w:pPr>
        <w:pStyle w:val="Heading1"/>
        <w:pPrChange w:id="133" w:author="artin majdi" w:date="2023-06-15T15:55:00Z">
          <w:pPr>
            <w:pStyle w:val="PlainText"/>
          </w:pPr>
        </w:pPrChange>
      </w:pPr>
      <w:r w:rsidRPr="00781130">
        <w:t>\section{Related Work}</w:t>
      </w:r>
    </w:p>
    <w:p w14:paraId="1C400A2C" w14:textId="77777777" w:rsidR="00781130" w:rsidRPr="00781130" w:rsidRDefault="00781130" w:rsidP="00806636">
      <w:pPr>
        <w:pPrChange w:id="134" w:author="artin majdi" w:date="2023-06-15T15:52:00Z">
          <w:pPr>
            <w:pStyle w:val="PlainText"/>
          </w:pPr>
        </w:pPrChange>
      </w:pPr>
      <w:r w:rsidRPr="00781130">
        <w:t xml:space="preserve">Numerous label aggregation algorithms have been developed to capture the complexity of crowdsourced labeling~systems,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annotator. </w:t>
      </w:r>
      <w:r w:rsidRPr="00781130">
        <w:lastRenderedPageBreak/>
        <w:t>Similarly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806636">
      <w:pPr>
        <w:pPrChange w:id="135" w:author="artin majdi" w:date="2023-06-15T15:52:00Z">
          <w:pPr>
            <w:pStyle w:val="PlainText"/>
          </w:pPr>
        </w:pPrChange>
      </w:pPr>
      <w:r w:rsidRPr="00781130">
        <w:t>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DE362E4" w14:textId="77777777" w:rsidR="00781130" w:rsidRPr="00781130" w:rsidRDefault="00781130" w:rsidP="00806636">
      <w:pPr>
        <w:pPrChange w:id="136" w:author="artin majdi" w:date="2023-06-15T15:52:00Z">
          <w:pPr>
            <w:pStyle w:val="PlainText"/>
          </w:pPr>
        </w:pPrChange>
      </w:pPr>
      <w:r w:rsidRPr="00781130">
        <w:t>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57559839" w14:textId="77777777" w:rsidR="00781130" w:rsidRPr="00781130" w:rsidRDefault="00781130" w:rsidP="00806636">
      <w:pPr>
        <w:pPrChange w:id="137" w:author="artin majdi" w:date="2023-06-15T15:52:00Z">
          <w:pPr>
            <w:pStyle w:val="PlainText"/>
          </w:pPr>
        </w:pPrChange>
      </w:pPr>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7777777" w:rsidR="00781130" w:rsidRPr="00781130" w:rsidRDefault="00781130" w:rsidP="00806636">
      <w:pPr>
        <w:pPrChange w:id="138" w:author="artin majdi" w:date="2023-06-15T15:52:00Z">
          <w:pPr>
            <w:pStyle w:val="PlainText"/>
          </w:pPr>
        </w:pPrChange>
      </w:pPr>
      <w:r w:rsidRPr="00781130">
        <w:lastRenderedPageBreak/>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$s_{\alpha}^{(i)} $ for the annotator $\alpha $ and instance $i $ and the overall quality $\tau_\alpha$ across all instances. Inspired by Li's technique~\cite{li_Incorporating_2018}, Tao evaluates the similarity between the annotator labels for each 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$i $ is then calculated using the sigmoid function $\gamma_{i,\alpha}=\tau_\alpha\left(1+{\left(s_{\alpha}^{(i)}\right)}^{2}\right) $. However, Tao's technique~\cite{tao_Label_2020}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77777777" w:rsidR="00781130" w:rsidRPr="00781130" w:rsidRDefault="00781130" w:rsidP="00806636">
      <w:pPr>
        <w:pStyle w:val="Heading1"/>
        <w:pPrChange w:id="139" w:author="artin majdi" w:date="2023-06-15T15:55:00Z">
          <w:pPr>
            <w:pStyle w:val="PlainText"/>
          </w:pPr>
        </w:pPrChange>
      </w:pPr>
      <w:r w:rsidRPr="00781130">
        <w:t>\section{Methods}</w:t>
      </w:r>
    </w:p>
    <w:p w14:paraId="1E1CFB81" w14:textId="77777777" w:rsidR="00781130" w:rsidRDefault="00781130" w:rsidP="00806636">
      <w:pPr>
        <w:rPr>
          <w:ins w:id="140" w:author="artin majdi" w:date="2023-06-15T15:51:00Z"/>
        </w:rPr>
        <w:pPrChange w:id="141" w:author="artin majdi" w:date="2023-06-15T15:52:00Z">
          <w:pPr>
            <w:pStyle w:val="PlainText"/>
          </w:pPr>
        </w:pPrChange>
      </w:pPr>
      <w:r w:rsidRPr="00781130">
        <w:t xml:space="preserve">We propose a novel method  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w:t>
      </w:r>
      <w:del w:id="142" w:author="Rodriguez, Jeffrey J - (jjrodrig)" w:date="2023-05-16T10:43:00Z">
        <w:r w:rsidRPr="00781130" w:rsidDel="001F239A">
          <w:delText xml:space="preserve">the </w:delText>
        </w:r>
      </w:del>
      <w:r w:rsidRPr="00781130">
        <w:t xml:space="preserve">MV. To mitigate the reliance on training a classifier on an annotator's labels, which may be inaccurate, we train an ensemble of classifiers for each annotator. In addition, we report two confidence scores along with the aggregated label to provide additional context for each </w:t>
      </w:r>
      <w:r w:rsidRPr="00781130">
        <w:lastRenderedPageBreak/>
        <w:t xml:space="preserve">calculated aggregate label. We report a single weight for all instances in the dataset. As demonstrated in </w:t>
      </w:r>
      <w:del w:id="143" w:author="Rodriguez, Jeffrey J - (jjrodrig)" w:date="2023-05-16T10:44:00Z">
        <w:r w:rsidRPr="00781130" w:rsidDel="001F239A">
          <w:delText>the experimental sections</w:delText>
        </w:r>
      </w:del>
      <w:ins w:id="144" w:author="Rodriguez, Jeffrey J - (jjrodrig)" w:date="2023-05-16T10:44:00Z">
        <w:r w:rsidR="001F239A">
          <w:t>Section 4</w:t>
        </w:r>
      </w:ins>
      <w:r w:rsidRPr="00781130">
        <w:t>,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020B0985" w14:textId="77777777" w:rsidR="00806636" w:rsidRDefault="00806636" w:rsidP="00806636">
      <w:pPr>
        <w:rPr>
          <w:ins w:id="145" w:author="artin majdi" w:date="2023-06-15T15:51:00Z"/>
        </w:rPr>
        <w:pPrChange w:id="146" w:author="artin majdi" w:date="2023-06-15T15:52:00Z">
          <w:pPr>
            <w:pStyle w:val="PlainText"/>
          </w:pPr>
        </w:pPrChange>
      </w:pPr>
    </w:p>
    <w:p w14:paraId="31C8CFF9" w14:textId="77777777" w:rsidR="00806636" w:rsidRPr="00781130" w:rsidRDefault="00806636" w:rsidP="00806636">
      <w:pPr>
        <w:pPrChange w:id="147" w:author="artin majdi" w:date="2023-06-15T15:52:00Z">
          <w:pPr>
            <w:pStyle w:val="PlainText"/>
          </w:pPr>
        </w:pPrChange>
      </w:pPr>
    </w:p>
    <w:p w14:paraId="58E94B92" w14:textId="77777777" w:rsidR="00781130" w:rsidRDefault="00781130" w:rsidP="00806636">
      <w:pPr>
        <w:pStyle w:val="Heading2"/>
        <w:rPr>
          <w:ins w:id="148" w:author="artin majdi" w:date="2023-06-15T15:51:00Z"/>
        </w:rPr>
        <w:pPrChange w:id="149" w:author="artin majdi" w:date="2023-06-15T15:55:00Z">
          <w:pPr>
            <w:pStyle w:val="PlainText"/>
          </w:pPr>
        </w:pPrChange>
      </w:pPr>
      <w:r w:rsidRPr="00781130">
        <w:t>\subsection{Glossary of Symbols}</w:t>
      </w:r>
    </w:p>
    <w:p w14:paraId="68431BD2" w14:textId="77777777" w:rsidR="00806636" w:rsidRPr="00781130" w:rsidRDefault="00806636" w:rsidP="00806636">
      <w:pPr>
        <w:pPrChange w:id="150" w:author="artin majdi" w:date="2023-06-15T15:52:00Z">
          <w:pPr>
            <w:pStyle w:val="PlainText"/>
          </w:pPr>
        </w:pPrChange>
      </w:pPr>
    </w:p>
    <w:p w14:paraId="0904F35D" w14:textId="77777777" w:rsidR="00781130" w:rsidRDefault="00781130" w:rsidP="00806636">
      <w:pPr>
        <w:rPr>
          <w:ins w:id="151" w:author="artin majdi" w:date="2023-06-15T15:51:00Z"/>
        </w:rPr>
        <w:pPrChange w:id="152" w:author="artin majdi" w:date="2023-06-15T15:52:00Z">
          <w:pPr>
            <w:pStyle w:val="PlainText"/>
          </w:pPr>
        </w:pPrChange>
      </w:pPr>
      <w:del w:id="153" w:author="Rodriguez, Jeffrey J - (jjrodrig)" w:date="2023-05-16T10:47:00Z">
        <w:r w:rsidRPr="00781130" w:rsidDel="001F239A">
          <w:delText>Let us denote the following parameters</w:delText>
        </w:r>
      </w:del>
      <w:ins w:id="154" w:author="Rodriguez, Jeffrey J - (jjrodrig)" w:date="2023-05-16T10:47:00Z">
        <w:r w:rsidR="001F239A">
          <w:t xml:space="preserve">For convenience, the </w:t>
        </w:r>
      </w:ins>
      <w:ins w:id="155" w:author="Rodriguez, Jeffrey J - (jjrodrig)" w:date="2023-05-16T10:48:00Z">
        <w:r w:rsidR="001F239A">
          <w:t xml:space="preserve">following list summarizes the </w:t>
        </w:r>
      </w:ins>
      <w:ins w:id="156" w:author="Rodriguez, Jeffrey J - (jjrodrig)" w:date="2023-05-16T10:47:00Z">
        <w:r w:rsidR="001F239A">
          <w:t>major symbols use</w:t>
        </w:r>
      </w:ins>
      <w:ins w:id="157" w:author="Rodriguez, Jeffrey J - (jjrodrig)" w:date="2023-05-16T10:48:00Z">
        <w:r w:rsidR="001F239A">
          <w:t>d in the subsequent discussion</w:t>
        </w:r>
      </w:ins>
      <w:r w:rsidRPr="00781130">
        <w:t>:</w:t>
      </w:r>
    </w:p>
    <w:p w14:paraId="4DD7AA60" w14:textId="77777777" w:rsidR="00806636" w:rsidRPr="00781130" w:rsidRDefault="00806636" w:rsidP="00806636">
      <w:pPr>
        <w:pPrChange w:id="158" w:author="artin majdi" w:date="2023-06-15T15:52:00Z">
          <w:pPr>
            <w:pStyle w:val="PlainText"/>
          </w:pPr>
        </w:pPrChange>
      </w:pPr>
    </w:p>
    <w:p w14:paraId="1DF8E9AA" w14:textId="77777777" w:rsidR="00781130" w:rsidRPr="00781130" w:rsidRDefault="00781130" w:rsidP="00806636">
      <w:pPr>
        <w:pPrChange w:id="159" w:author="artin majdi" w:date="2023-06-15T15:52:00Z">
          <w:pPr>
            <w:pStyle w:val="PlainText"/>
          </w:pPr>
        </w:pPrChange>
      </w:pPr>
      <w:r w:rsidRPr="00781130">
        <w:t>\begin{itemize}</w:t>
      </w:r>
    </w:p>
    <w:p w14:paraId="7128DF0B" w14:textId="77777777" w:rsidR="00781130" w:rsidRDefault="00781130" w:rsidP="00806636">
      <w:pPr>
        <w:rPr>
          <w:ins w:id="160" w:author="Rodriguez, Jeffrey J - (jjrodrig)" w:date="2023-05-16T11:03:00Z"/>
        </w:rPr>
        <w:pPrChange w:id="161" w:author="artin majdi" w:date="2023-06-15T15:52:00Z">
          <w:pPr>
            <w:pStyle w:val="PlainText"/>
          </w:pPr>
        </w:pPrChange>
      </w:pPr>
      <w:r w:rsidRPr="00781130">
        <w:t>\renewcommand{\textbullet}{}</w:t>
      </w:r>
    </w:p>
    <w:p w14:paraId="4801A35B" w14:textId="77777777" w:rsidR="00F34CE8" w:rsidRPr="00781130" w:rsidRDefault="00F34CE8" w:rsidP="00806636">
      <w:pPr>
        <w:pPrChange w:id="162" w:author="artin majdi" w:date="2023-06-15T15:52:00Z">
          <w:pPr>
            <w:pStyle w:val="PlainText"/>
          </w:pPr>
        </w:pPrChange>
      </w:pPr>
      <w:commentRangeStart w:id="163"/>
      <w:ins w:id="164" w:author="Rodriguez, Jeffrey J - (jjrodrig)" w:date="2023-05-16T11:03:00Z">
        <w:r>
          <w:t>\setlength{itemsep}{1em}</w:t>
        </w:r>
      </w:ins>
      <w:commentRangeEnd w:id="163"/>
      <w:ins w:id="165" w:author="Rodriguez, Jeffrey J - (jjrodrig)" w:date="2023-05-16T11:04:00Z">
        <w:r w:rsidR="00C60B65">
          <w:rPr>
            <w:rStyle w:val="CommentReference"/>
          </w:rPr>
          <w:commentReference w:id="163"/>
        </w:r>
      </w:ins>
    </w:p>
    <w:p w14:paraId="3BA8A951" w14:textId="77777777" w:rsidR="00781130" w:rsidRPr="00781130" w:rsidRDefault="00781130" w:rsidP="00806636">
      <w:pPr>
        <w:pPrChange w:id="166" w:author="artin majdi" w:date="2023-06-15T15:52:00Z">
          <w:pPr>
            <w:pStyle w:val="PlainText"/>
          </w:pPr>
        </w:pPrChange>
      </w:pPr>
      <w:r w:rsidRPr="00781130">
        <w:t xml:space="preserve">    \item  $N$: Number of instances.</w:t>
      </w:r>
    </w:p>
    <w:p w14:paraId="50745BAC" w14:textId="77777777" w:rsidR="00781130" w:rsidRPr="00781130" w:rsidRDefault="00781130" w:rsidP="00806636">
      <w:pPr>
        <w:pPrChange w:id="167" w:author="artin majdi" w:date="2023-06-15T15:52:00Z">
          <w:pPr>
            <w:pStyle w:val="PlainText"/>
          </w:pPr>
        </w:pPrChange>
      </w:pPr>
      <w:r w:rsidRPr="00781130">
        <w:t xml:space="preserve">    \item  $M$: Number of annotators.</w:t>
      </w:r>
    </w:p>
    <w:p w14:paraId="1AEDBEC3" w14:textId="77777777" w:rsidR="00781130" w:rsidRPr="00781130" w:rsidRDefault="00781130" w:rsidP="00806636">
      <w:pPr>
        <w:pPrChange w:id="168" w:author="artin majdi" w:date="2023-06-15T15:52:00Z">
          <w:pPr>
            <w:pStyle w:val="PlainText"/>
          </w:pPr>
        </w:pPrChange>
      </w:pPr>
      <w:r w:rsidRPr="00781130">
        <w:t xml:space="preserve">    \item  $y_k^{(i)} \in \{0,1\} $: True label for the $k $-th class for instance $i $.</w:t>
      </w:r>
    </w:p>
    <w:p w14:paraId="2DBBFA2F" w14:textId="77777777" w:rsidR="00781130" w:rsidRPr="00781130" w:rsidRDefault="00781130" w:rsidP="00806636">
      <w:pPr>
        <w:pPrChange w:id="169" w:author="artin majdi" w:date="2023-06-15T15:52:00Z">
          <w:pPr>
            <w:pStyle w:val="PlainText"/>
          </w:pPr>
        </w:pPrChange>
      </w:pPr>
      <w:r w:rsidRPr="00781130">
        <w:t xml:space="preserve">    \item  $z_{\alpha,k}^{(i)} \in \{0,1\} $: Label given by annotator $\alpha $ for $k $-th class for instance $i $.</w:t>
      </w:r>
    </w:p>
    <w:p w14:paraId="1F79B185" w14:textId="77777777" w:rsidR="00781130" w:rsidRPr="00781130" w:rsidRDefault="00781130" w:rsidP="00806636">
      <w:pPr>
        <w:pPrChange w:id="170" w:author="artin majdi" w:date="2023-06-15T15:52:00Z">
          <w:pPr>
            <w:pStyle w:val="PlainText"/>
          </w:pPr>
        </w:pPrChange>
      </w:pPr>
      <w:r w:rsidRPr="00781130">
        <w:t xml:space="preserve">    \item  ${{\underset\alpha{\mathrm{MV}}}{\left(z_{\alpha,k}^{(i)}\right)}} $: Majority voting technique (the label that receives the most votes) applied to annotator labels for class $k $ and instance $i $.</w:t>
      </w:r>
    </w:p>
    <w:p w14:paraId="1A9C09FE" w14:textId="52E10070" w:rsidR="00781130" w:rsidRPr="00781130" w:rsidRDefault="00781130" w:rsidP="00806636">
      <w:pPr>
        <w:pPrChange w:id="171" w:author="artin majdi" w:date="2023-06-15T15:52:00Z">
          <w:pPr>
            <w:pStyle w:val="PlainText"/>
          </w:pPr>
        </w:pPrChange>
      </w:pPr>
      <w:r w:rsidRPr="00781130">
        <w:t xml:space="preserve">    \item  $\pi_{\alpha,k} $: </w:t>
      </w:r>
      <w:del w:id="172" w:author="Rodriguez, Jeffrey J - (jjrodrig)" w:date="2023-05-16T16:50:00Z">
        <w:r w:rsidRPr="00781130" w:rsidDel="009C6E10">
          <w:delText>Reliability score</w:delText>
        </w:r>
      </w:del>
      <w:ins w:id="173" w:author="Rodriguez, Jeffrey J - (jjrodrig)" w:date="2023-05-16T16:50:00Z">
        <w:r w:rsidR="009C6E10">
          <w:t>Probability threshold used</w:t>
        </w:r>
      </w:ins>
      <w:r w:rsidRPr="00781130">
        <w:t xml:space="preserve"> to generate sample </w:t>
      </w:r>
      <w:ins w:id="174" w:author="Rodriguez, Jeffrey J - (jjrodrig)" w:date="2023-05-16T16:51:00Z">
        <w:r w:rsidR="009C6E10">
          <w:t xml:space="preserve">binary </w:t>
        </w:r>
      </w:ins>
      <w:r w:rsidRPr="00781130">
        <w:t xml:space="preserve">labels for annotator $\alpha $ for class $k $. For example, </w:t>
      </w:r>
      <w:del w:id="175" w:author="Rodriguez, Jeffrey J - (jjrodrig)" w:date="2023-05-16T16:52:00Z">
        <w:r w:rsidRPr="00781130" w:rsidDel="009C6E10">
          <w:delText xml:space="preserve">it </w:delText>
        </w:r>
      </w:del>
      <w:ins w:id="176" w:author="Rodriguez, Jeffrey J - (jjrodrig)" w:date="2023-05-16T16:52:00Z">
        <w:r w:rsidR="009C6E10">
          <w:t>the threshold values</w:t>
        </w:r>
        <w:r w:rsidR="009C6E10" w:rsidRPr="00781130">
          <w:t xml:space="preserve"> </w:t>
        </w:r>
      </w:ins>
      <w:r w:rsidRPr="00781130">
        <w:t xml:space="preserve">may </w:t>
      </w:r>
      <w:r w:rsidRPr="00781130">
        <w:lastRenderedPageBreak/>
        <w:t>be obtained from a uniform distribution in the interval $0.4 $ to $1 $, i.e., $\pi_{\alpha,k} \sim U(0.4,1) $.</w:t>
      </w:r>
    </w:p>
    <w:p w14:paraId="6F382478" w14:textId="77777777" w:rsidR="00781130" w:rsidRPr="00781130" w:rsidRDefault="00781130" w:rsidP="00806636">
      <w:pPr>
        <w:pPrChange w:id="177" w:author="artin majdi" w:date="2023-06-15T15:52:00Z">
          <w:pPr>
            <w:pStyle w:val="PlainText"/>
          </w:pPr>
        </w:pPrChange>
      </w:pPr>
      <w:r w:rsidRPr="00781130">
        <w:t xml:space="preserve">    \item  $X^{(i)} $: Data for instance $i$.</w:t>
      </w:r>
    </w:p>
    <w:p w14:paraId="57DC0F92" w14:textId="77777777" w:rsidR="00781130" w:rsidRPr="00781130" w:rsidRDefault="00781130" w:rsidP="00806636">
      <w:pPr>
        <w:pPrChange w:id="178" w:author="artin majdi" w:date="2023-06-15T15:52:00Z">
          <w:pPr>
            <w:pStyle w:val="PlainText"/>
          </w:pPr>
        </w:pPrChange>
      </w:pPr>
      <w:r w:rsidRPr="00781130">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304E372C" w14:textId="77777777" w:rsidR="00781130" w:rsidRPr="00781130" w:rsidRDefault="00781130" w:rsidP="00806636">
      <w:pPr>
        <w:pPrChange w:id="179" w:author="artin majdi" w:date="2023-06-15T15:52:00Z">
          <w:pPr>
            <w:pStyle w:val="PlainText"/>
          </w:pPr>
        </w:pPrChange>
      </w:pPr>
      <w:r w:rsidRPr="00781130">
        <w:t xml:space="preserve">    \item  $Z_{\alpha}^{(i)}=\left\{z_{a,1}^{(i)},\;z_{a,2}^{(i)},\;\dots,\;z_{a,K}^{(i)}\right\} $: Label set given by the annotator $\alpha $ for instance $i $.</w:t>
      </w:r>
    </w:p>
    <w:p w14:paraId="43A75260" w14:textId="77777777" w:rsidR="00781130" w:rsidRPr="00781130" w:rsidRDefault="00781130" w:rsidP="00806636">
      <w:pPr>
        <w:pPrChange w:id="180" w:author="artin majdi" w:date="2023-06-15T15:52:00Z">
          <w:pPr>
            <w:pStyle w:val="PlainText"/>
          </w:pPr>
        </w:pPrChange>
      </w:pPr>
      <w:r w:rsidRPr="00781130">
        <w:t xml:space="preserve">    \item $K$: number of categories (aka classes) in a multi-class multi-label problem. For example, if we have a dataset labeled for the presence of cats, dogs, and rabbits in any given instance, then $K=3$.</w:t>
      </w:r>
    </w:p>
    <w:p w14:paraId="050FF9FB" w14:textId="0A653481" w:rsidR="00781130" w:rsidRPr="00781130" w:rsidRDefault="00781130" w:rsidP="00806636">
      <w:pPr>
        <w:pPrChange w:id="181" w:author="artin majdi" w:date="2023-06-15T15:52:00Z">
          <w:pPr>
            <w:pStyle w:val="PlainText"/>
          </w:pPr>
        </w:pPrChange>
      </w:pPr>
      <w:r w:rsidRPr="00781130">
        <w:t xml:space="preserve">    \item  $\rho^{(i)}$: Randomly generated number  between 0 and 1 for instance $i $. It is obtained from a uniform distribution, i.e., $\rho^{(i)} \sim U(0,1) $ This number </w:t>
      </w:r>
      <w:del w:id="182" w:author="Rodriguez, Jeffrey J - (jjrodrig)" w:date="2023-05-16T11:06:00Z">
        <w:r w:rsidRPr="00781130" w:rsidDel="00C60B65">
          <w:delText>will be</w:delText>
        </w:r>
      </w:del>
      <w:ins w:id="183" w:author="Rodriguez, Jeffrey J - (jjrodrig)" w:date="2023-05-16T11:06:00Z">
        <w:r w:rsidR="00C60B65">
          <w:t>is</w:t>
        </w:r>
      </w:ins>
      <w:r w:rsidRPr="00781130">
        <w:t xml:space="preserve"> used to determine, for each instance $i$, whether the true label should be assigned to each fictitious annotator's label. For each class $k$</w:t>
      </w:r>
      <w:ins w:id="184" w:author="Rodriguez, Jeffrey J - (jjrodrig)" w:date="2023-05-16T11:06:00Z">
        <w:r w:rsidR="00C60B65">
          <w:t>,</w:t>
        </w:r>
      </w:ins>
      <w:r w:rsidRPr="00781130">
        <w:t xml:space="preserve"> if the annotator's </w:t>
      </w:r>
      <w:del w:id="185" w:author="Rodriguez, Jeffrey J - (jjrodrig)" w:date="2023-05-16T17:07:00Z">
        <w:r w:rsidRPr="00781130" w:rsidDel="00884A3C">
          <w:delText>reliability score</w:delText>
        </w:r>
      </w:del>
      <w:ins w:id="186" w:author="Rodriguez, Jeffrey J - (jjrodrig)" w:date="2023-05-16T17:07:00Z">
        <w:r w:rsidR="00884A3C">
          <w:t>probability threshold</w:t>
        </w:r>
      </w:ins>
      <w:r w:rsidRPr="00781130">
        <w:t xml:space="preserve"> </w:t>
      </w:r>
      <w:del w:id="187" w:author="Rodriguez, Jeffrey J - (jjrodrig)" w:date="2023-05-16T17:08:00Z">
        <w:r w:rsidRPr="00781130" w:rsidDel="00884A3C">
          <w:delText>for that c</w:delText>
        </w:r>
      </w:del>
      <w:del w:id="188" w:author="Rodriguez, Jeffrey J - (jjrodrig)" w:date="2023-05-16T17:07:00Z">
        <w:r w:rsidRPr="00781130" w:rsidDel="00884A3C">
          <w:delText>lass</w:delText>
        </w:r>
      </w:del>
      <w:del w:id="189" w:author="Rodriguez, Jeffrey J - (jjrodrig)" w:date="2023-05-16T17:08:00Z">
        <w:r w:rsidRPr="00781130" w:rsidDel="00884A3C">
          <w:delText xml:space="preserve"> </w:delText>
        </w:r>
      </w:del>
      <w:r w:rsidRPr="00781130">
        <w:t xml:space="preserve">${\Pi}_{\alpha,k}$ is greater than $\rho^{(i)}$, the true label $y_k^{(i)}$ </w:t>
      </w:r>
      <w:del w:id="190" w:author="Rodriguez, Jeffrey J - (jjrodrig)" w:date="2023-05-16T11:07:00Z">
        <w:r w:rsidRPr="00781130" w:rsidDel="00C60B65">
          <w:delText>will be</w:delText>
        </w:r>
      </w:del>
      <w:ins w:id="191" w:author="Rodriguez, Jeffrey J - (jjrodrig)" w:date="2023-05-16T11:07:00Z">
        <w:r w:rsidR="00C60B65">
          <w:t>is</w:t>
        </w:r>
      </w:ins>
      <w:r w:rsidRPr="00781130">
        <w:t xml:space="preserve"> assigned; otherwise, an incorrect label $1 - y_k^{(i)}$  </w:t>
      </w:r>
      <w:del w:id="192" w:author="Rodriguez, Jeffrey J - (jjrodrig)" w:date="2023-05-16T11:07:00Z">
        <w:r w:rsidRPr="00781130" w:rsidDel="00C60B65">
          <w:delText>will be</w:delText>
        </w:r>
      </w:del>
      <w:ins w:id="193" w:author="Rodriguez, Jeffrey J - (jjrodrig)" w:date="2023-05-16T11:07:00Z">
        <w:r w:rsidR="00C60B65">
          <w:t>is</w:t>
        </w:r>
      </w:ins>
      <w:r w:rsidRPr="00781130">
        <w:t xml:space="preserve"> assigned.</w:t>
      </w:r>
    </w:p>
    <w:p w14:paraId="50F5C223" w14:textId="3CA3F5C3" w:rsidR="00781130" w:rsidRPr="00781130" w:rsidRDefault="00781130" w:rsidP="00806636">
      <w:pPr>
        <w:pPrChange w:id="194" w:author="artin majdi" w:date="2023-06-15T15:52:00Z">
          <w:pPr>
            <w:pStyle w:val="PlainText"/>
          </w:pPr>
        </w:pPrChange>
      </w:pPr>
      <w:r w:rsidRPr="00781130">
        <w:t xml:space="preserve">    \item  ${\Pi}_\alpha=\left\{\pi_{\alpha,1},\;\pi_{\alpha,2},\;\dots,\;\pi_{\alpha,K}\right\} $: set of $K $ </w:t>
      </w:r>
      <w:del w:id="195" w:author="Rodriguez, Jeffrey J - (jjrodrig)" w:date="2023-05-16T17:08:00Z">
        <w:r w:rsidRPr="00781130" w:rsidDel="00884A3C">
          <w:delText>reliability scores</w:delText>
        </w:r>
      </w:del>
      <w:ins w:id="196" w:author="Rodriguez, Jeffrey J - (jjrodrig)" w:date="2023-05-16T17:08:00Z">
        <w:r w:rsidR="00884A3C">
          <w:t>probability thresholds</w:t>
        </w:r>
      </w:ins>
      <w:r w:rsidRPr="00781130">
        <w:t xml:space="preserve"> for annotator $\alpha $.</w:t>
      </w:r>
    </w:p>
    <w:p w14:paraId="7F259C24" w14:textId="77777777" w:rsidR="00781130" w:rsidRPr="00781130" w:rsidRDefault="00781130" w:rsidP="00806636">
      <w:pPr>
        <w:pPrChange w:id="197" w:author="artin majdi" w:date="2023-06-15T15:52:00Z">
          <w:pPr>
            <w:pStyle w:val="PlainText"/>
          </w:pPr>
        </w:pPrChange>
      </w:pPr>
      <w:r w:rsidRPr="00781130">
        <w:t xml:space="preserve">    \item  $\mathbb{X}=\left\{X^{(i)}\right\}_{i=1}^{N} $: Set of all instances.</w:t>
      </w:r>
    </w:p>
    <w:p w14:paraId="60E412B4" w14:textId="77777777" w:rsidR="00781130" w:rsidRPr="00781130" w:rsidRDefault="00781130" w:rsidP="00806636">
      <w:pPr>
        <w:pPrChange w:id="198" w:author="artin majdi" w:date="2023-06-15T15:52:00Z">
          <w:pPr>
            <w:pStyle w:val="PlainText"/>
          </w:pPr>
        </w:pPrChange>
      </w:pPr>
      <w:r w:rsidRPr="00781130">
        <w:t xml:space="preserve">    \item  $\mathbb{Y}=\left\{Y^{(i)}\right\}_{i=1}^{N} $: Set of all true labels.</w:t>
      </w:r>
    </w:p>
    <w:p w14:paraId="28AE6686" w14:textId="77777777" w:rsidR="00781130" w:rsidRPr="00781130" w:rsidRDefault="00781130" w:rsidP="00806636">
      <w:pPr>
        <w:pPrChange w:id="199" w:author="artin majdi" w:date="2023-06-15T15:52:00Z">
          <w:pPr>
            <w:pStyle w:val="PlainText"/>
          </w:pPr>
        </w:pPrChange>
      </w:pPr>
      <w:r w:rsidRPr="00781130">
        <w:t xml:space="preserve">    \item  $\mathbb{Z}_\alpha=\left\{Z_\alpha^{(i)}\right\}_{i=1}^{N} $: Set of all labels for the annotator $\alpha $.</w:t>
      </w:r>
    </w:p>
    <w:p w14:paraId="459FE212" w14:textId="77777777" w:rsidR="00781130" w:rsidRPr="00781130" w:rsidRDefault="00781130" w:rsidP="00806636">
      <w:pPr>
        <w:pPrChange w:id="200" w:author="artin majdi" w:date="2023-06-15T15:52:00Z">
          <w:pPr>
            <w:pStyle w:val="PlainText"/>
          </w:pPr>
        </w:pPrChange>
      </w:pPr>
      <w:r w:rsidRPr="00781130">
        <w:t xml:space="preserve">    \item  $\widehat{\mathbb{Y}}= \left\{\widehat{Y}^{(i)}\right\}_{i=1}^{N} $: Set of all aggregated labels.</w:t>
      </w:r>
    </w:p>
    <w:p w14:paraId="21B099A4" w14:textId="77777777" w:rsidR="00781130" w:rsidRPr="00781130" w:rsidRDefault="00781130" w:rsidP="00806636">
      <w:pPr>
        <w:pPrChange w:id="201" w:author="artin majdi" w:date="2023-06-15T15:52:00Z">
          <w:pPr>
            <w:pStyle w:val="PlainText"/>
          </w:pPr>
        </w:pPrChange>
      </w:pPr>
      <w:r w:rsidRPr="00781130">
        <w:t xml:space="preserve">    \item  $\mathbb{P}=\left\{\rho^{(i)}\right\}_{i=1}^{N} $: Set of $N $ randomly generated numbers .</w:t>
      </w:r>
    </w:p>
    <w:p w14:paraId="0F02FEE6" w14:textId="77777777" w:rsidR="00781130" w:rsidRPr="00781130" w:rsidRDefault="00781130" w:rsidP="00806636">
      <w:pPr>
        <w:pPrChange w:id="202" w:author="artin majdi" w:date="2023-06-15T15:52:00Z">
          <w:pPr>
            <w:pStyle w:val="PlainText"/>
          </w:pPr>
        </w:pPrChange>
      </w:pPr>
      <w:r w:rsidRPr="00781130">
        <w:t xml:space="preserve">    \item  $\mathbb{D}=\left\{\mathbb{X},\mathbb{Y}\right\} $: Dataset containing all instances and all true labels.</w:t>
      </w:r>
    </w:p>
    <w:p w14:paraId="00F97AA0" w14:textId="77777777" w:rsidR="00781130" w:rsidRPr="00781130" w:rsidRDefault="00781130" w:rsidP="00806636">
      <w:pPr>
        <w:pPrChange w:id="203" w:author="artin majdi" w:date="2023-06-15T15:52:00Z">
          <w:pPr>
            <w:pStyle w:val="PlainText"/>
          </w:pPr>
        </w:pPrChange>
      </w:pPr>
      <w:r w:rsidRPr="00781130">
        <w:t xml:space="preserve">    \item  $\mathbb{D}_\alpha=\left\{\mathbb{X},\mathbb{Z}_\alpha\right\} $: Dataset containing the labels given by the annotator $\alpha $.</w:t>
      </w:r>
    </w:p>
    <w:p w14:paraId="7DE20105" w14:textId="77777777" w:rsidR="00781130" w:rsidRPr="00781130" w:rsidRDefault="00781130" w:rsidP="00806636">
      <w:pPr>
        <w:pPrChange w:id="204" w:author="artin majdi" w:date="2023-06-15T15:52:00Z">
          <w:pPr>
            <w:pStyle w:val="PlainText"/>
          </w:pPr>
        </w:pPrChange>
      </w:pPr>
      <w:r w:rsidRPr="00781130">
        <w:lastRenderedPageBreak/>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624E2629" w14:textId="77777777" w:rsidR="00781130" w:rsidRPr="00781130" w:rsidRDefault="00781130" w:rsidP="00806636">
      <w:pPr>
        <w:pPrChange w:id="205" w:author="artin majdi" w:date="2023-06-15T15:52:00Z">
          <w:pPr>
            <w:pStyle w:val="PlainText"/>
          </w:pPr>
        </w:pPrChange>
      </w:pPr>
      <w:r w:rsidRPr="00781130">
        <w:t xml:space="preserve">    \item  $F_{\alpha}^{(g)}(\cdot)$: Classifier $g $ trained on dataset $\mathbb{D}_{\alpha}^{\mathrm{train}} $ with random seed number $g $ (which is also the classifier index)</w:t>
      </w:r>
    </w:p>
    <w:p w14:paraId="6B1AD652" w14:textId="77777777" w:rsidR="00781130" w:rsidRPr="00781130" w:rsidRDefault="00781130" w:rsidP="00806636">
      <w:pPr>
        <w:pPrChange w:id="206" w:author="artin majdi" w:date="2023-06-15T15:52:00Z">
          <w:pPr>
            <w:pStyle w:val="PlainText"/>
          </w:pPr>
        </w:pPrChange>
      </w:pPr>
      <w:r w:rsidRPr="00781130">
        <w:t xml:space="preserve">    \item  $P_{\alpha}^{(i,g)} = \left\{ p_{\alpha,k}^{(i,g)} \right\}_{k=1}^{K} $: Predicted probability set obtained in the output of the classifier $F_{\alpha}^{(g)}(\cdot) $ representing the probability that each class $k $ is present in the sample.</w:t>
      </w:r>
    </w:p>
    <w:p w14:paraId="7F9D0969" w14:textId="77777777" w:rsidR="00781130" w:rsidRPr="00781130" w:rsidRDefault="00781130" w:rsidP="00806636">
      <w:pPr>
        <w:pPrChange w:id="207" w:author="artin majdi" w:date="2023-06-15T15:52:00Z">
          <w:pPr>
            <w:pStyle w:val="PlainText"/>
          </w:pPr>
        </w:pPrChange>
      </w:pPr>
      <w:r w:rsidRPr="00781130">
        <w:t xml:space="preserve">    \item  $\theta_{\alpha,k}^{(g)} $: Binarization threshold. To obtain this, we can utilize any existing thresholding technique</w:t>
      </w:r>
      <w:ins w:id="208" w:author="Rodriguez, Jeffrey J - (jjrodrig)" w:date="2023-05-16T11:09:00Z">
        <w:r w:rsidR="00C60B65">
          <w:t>.</w:t>
        </w:r>
      </w:ins>
      <w:r w:rsidRPr="00781130">
        <w:t xml:space="preserve"> </w:t>
      </w:r>
      <w:del w:id="209" w:author="Rodriguez, Jeffrey J - (jjrodrig)" w:date="2023-05-16T11:09:00Z">
        <w:r w:rsidRPr="00781130" w:rsidDel="00C60B65">
          <w:delText>(f</w:delText>
        </w:r>
      </w:del>
      <w:ins w:id="210" w:author="Rodriguez, Jeffrey J - (jjrodrig)" w:date="2023-05-16T11:09:00Z">
        <w:r w:rsidR="00C60B65">
          <w:t>F</w:t>
        </w:r>
      </w:ins>
      <w:r w:rsidRPr="00781130">
        <w:t>or example, in one technique, we analyze the ROC curve and find the corresponding threshold where the difference between the true positive rate (sensitivity) and false positive rate (1-specificity) is maximum</w:t>
      </w:r>
      <w:ins w:id="211" w:author="Rodriguez, Jeffrey J - (jjrodrig)" w:date="2023-05-16T11:09:00Z">
        <w:r w:rsidR="00C60B65">
          <w:t>.</w:t>
        </w:r>
      </w:ins>
      <w:del w:id="212" w:author="Rodriguez, Jeffrey J - (jjrodrig)" w:date="2023-05-16T11:09:00Z">
        <w:r w:rsidRPr="00781130" w:rsidDel="00C60B65">
          <w:delText>;</w:delText>
        </w:r>
      </w:del>
      <w:r w:rsidRPr="00781130">
        <w:t xml:space="preserve"> Alternatively, we could simply use $0.5 $</w:t>
      </w:r>
      <w:del w:id="213" w:author="Rodriguez, Jeffrey J - (jjrodrig)" w:date="2023-05-16T11:09:00Z">
        <w:r w:rsidRPr="00781130" w:rsidDel="00C60B65">
          <w:delText>)</w:delText>
        </w:r>
      </w:del>
      <w:r w:rsidRPr="00781130">
        <w:t>.</w:t>
      </w:r>
    </w:p>
    <w:p w14:paraId="467F0AA3" w14:textId="77777777" w:rsidR="00781130" w:rsidRPr="00781130" w:rsidRDefault="00781130" w:rsidP="00806636">
      <w:pPr>
        <w:pPrChange w:id="214" w:author="artin majdi" w:date="2023-06-15T15:52:00Z">
          <w:pPr>
            <w:pStyle w:val="PlainText"/>
          </w:pPr>
        </w:pPrChange>
      </w:pPr>
      <w:r w:rsidRPr="00781130">
        <w:t xml:space="preserve">    \item  $t_{\alpha,k}^{(i,g)} =</w:t>
      </w:r>
    </w:p>
    <w:p w14:paraId="12C7F50C" w14:textId="77777777" w:rsidR="00781130" w:rsidRPr="00781130" w:rsidRDefault="00781130" w:rsidP="00806636">
      <w:pPr>
        <w:pPrChange w:id="215" w:author="artin majdi" w:date="2023-06-15T15:52:00Z">
          <w:pPr>
            <w:pStyle w:val="PlainText"/>
          </w:pPr>
        </w:pPrChange>
      </w:pPr>
      <w:r w:rsidRPr="00781130">
        <w:t xml:space="preserve">        \begin{cases}</w:t>
      </w:r>
    </w:p>
    <w:p w14:paraId="1C107B11" w14:textId="77777777" w:rsidR="00781130" w:rsidRPr="00781130" w:rsidRDefault="00781130" w:rsidP="00806636">
      <w:pPr>
        <w:pPrChange w:id="216" w:author="artin majdi" w:date="2023-06-15T15:52:00Z">
          <w:pPr>
            <w:pStyle w:val="PlainText"/>
          </w:pPr>
        </w:pPrChange>
      </w:pPr>
      <w:r w:rsidRPr="00781130">
        <w:t xml:space="preserve">            1 &amp; \text{if } p_{\alpha,k}^{(i,g)} \geq \theta_{\alpha,k}^{(g)}, \\</w:t>
      </w:r>
    </w:p>
    <w:p w14:paraId="3F4E0D5F" w14:textId="77777777" w:rsidR="00781130" w:rsidRPr="00781130" w:rsidRDefault="00781130" w:rsidP="00806636">
      <w:pPr>
        <w:pPrChange w:id="217" w:author="artin majdi" w:date="2023-06-15T15:52:00Z">
          <w:pPr>
            <w:pStyle w:val="PlainText"/>
          </w:pPr>
        </w:pPrChange>
      </w:pPr>
      <w:r w:rsidRPr="00781130">
        <w:t xml:space="preserve">            0 &amp; \text{otherwise}.</w:t>
      </w:r>
    </w:p>
    <w:p w14:paraId="3063D951" w14:textId="77777777" w:rsidR="00781130" w:rsidRPr="00781130" w:rsidRDefault="00781130" w:rsidP="00806636">
      <w:pPr>
        <w:pPrChange w:id="218" w:author="artin majdi" w:date="2023-06-15T15:52:00Z">
          <w:pPr>
            <w:pStyle w:val="PlainText"/>
          </w:pPr>
        </w:pPrChange>
      </w:pPr>
      <w:r w:rsidRPr="00781130">
        <w:t xml:space="preserve">        \end{cases} $: Predicted label obtained by binarizing $p_{\alpha,k}^{(i,g)} $.</w:t>
      </w:r>
    </w:p>
    <w:p w14:paraId="0194D02C" w14:textId="77777777" w:rsidR="00781130" w:rsidRPr="00781130" w:rsidRDefault="00781130" w:rsidP="00806636">
      <w:pPr>
        <w:pPrChange w:id="219" w:author="artin majdi" w:date="2023-06-15T15:52:00Z">
          <w:pPr>
            <w:pStyle w:val="PlainText"/>
          </w:pPr>
        </w:pPrChange>
      </w:pPr>
      <w:r w:rsidRPr="00781130">
        <w:t xml:space="preserve">    \item  $\eta_{\alpha,k}^{(i)} = {{\underset g{\mathrm{MV}}}{ \left(t_{\alpha,k}^{(i,g)}\right) }} $: The output of the majority vote applied to the predicted labels obtained by the $G $ classifiers.</w:t>
      </w:r>
    </w:p>
    <w:p w14:paraId="4502CFFF" w14:textId="77777777" w:rsidR="00781130" w:rsidRPr="00781130" w:rsidRDefault="00781130" w:rsidP="00806636">
      <w:pPr>
        <w:pPrChange w:id="220" w:author="artin majdi" w:date="2023-06-15T15:52:00Z">
          <w:pPr>
            <w:pStyle w:val="PlainText"/>
          </w:pPr>
        </w:pPrChange>
      </w:pPr>
      <w:r w:rsidRPr="00781130">
        <w:t xml:space="preserve">    \item  $u_{\alpha,k}^{(i)} $: Uncertainty score.</w:t>
      </w:r>
    </w:p>
    <w:p w14:paraId="17F24354" w14:textId="77777777" w:rsidR="00781130" w:rsidRPr="00781130" w:rsidRDefault="00781130" w:rsidP="00806636">
      <w:pPr>
        <w:pPrChange w:id="221" w:author="artin majdi" w:date="2023-06-15T15:52:00Z">
          <w:pPr>
            <w:pStyle w:val="PlainText"/>
          </w:pPr>
        </w:pPrChange>
      </w:pPr>
      <w:r w:rsidRPr="00781130">
        <w:t xml:space="preserve">    \item  $c_{\alpha,k}^{(i)} $: Consistency score.</w:t>
      </w:r>
    </w:p>
    <w:p w14:paraId="440DBCB7" w14:textId="77777777" w:rsidR="00781130" w:rsidRPr="00781130" w:rsidRDefault="00781130" w:rsidP="00806636">
      <w:pPr>
        <w:pPrChange w:id="222" w:author="artin majdi" w:date="2023-06-15T15:52:00Z">
          <w:pPr>
            <w:pStyle w:val="PlainText"/>
          </w:pPr>
        </w:pPrChange>
      </w:pPr>
      <w:r w:rsidRPr="00781130">
        <w:t xml:space="preserve">    \item  $\omega_{\alpha,k} $: Estimated weight for annotator $\alpha $ and class $k $.</w:t>
      </w:r>
    </w:p>
    <w:p w14:paraId="5E0D9218" w14:textId="77777777" w:rsidR="00781130" w:rsidRPr="00781130" w:rsidRDefault="00781130" w:rsidP="00806636">
      <w:pPr>
        <w:pPrChange w:id="223" w:author="artin majdi" w:date="2023-06-15T15:52:00Z">
          <w:pPr>
            <w:pStyle w:val="PlainText"/>
          </w:pPr>
        </w:pPrChange>
      </w:pPr>
      <w:r w:rsidRPr="00781130">
        <w:t xml:space="preserve">    \item  $\nu_k^{(i)}=\frac{1}{{M}}{\sum_{\alpha}{\omega_{\alpha,k} \; \eta_{\alpha,k}^{(i)}}} $ : Final aggregated label for class $k $ and instance $i $.</w:t>
      </w:r>
    </w:p>
    <w:p w14:paraId="49AA85D9" w14:textId="77777777" w:rsidR="00781130" w:rsidRDefault="00781130" w:rsidP="00806636">
      <w:pPr>
        <w:rPr>
          <w:ins w:id="224" w:author="artin majdi" w:date="2023-06-15T15:51:00Z"/>
        </w:rPr>
        <w:pPrChange w:id="225" w:author="artin majdi" w:date="2023-06-15T15:52:00Z">
          <w:pPr>
            <w:pStyle w:val="PlainText"/>
          </w:pPr>
        </w:pPrChange>
      </w:pPr>
      <w:r w:rsidRPr="00781130">
        <w:t>\end{itemize}</w:t>
      </w:r>
    </w:p>
    <w:p w14:paraId="696496E1" w14:textId="77777777" w:rsidR="00806636" w:rsidRPr="00781130" w:rsidRDefault="00806636" w:rsidP="00806636">
      <w:pPr>
        <w:pPrChange w:id="226" w:author="artin majdi" w:date="2023-06-15T15:52:00Z">
          <w:pPr>
            <w:pStyle w:val="PlainText"/>
          </w:pPr>
        </w:pPrChange>
      </w:pPr>
    </w:p>
    <w:p w14:paraId="2DDDBB96" w14:textId="77777777" w:rsidR="00781130" w:rsidRDefault="00781130" w:rsidP="00806636">
      <w:pPr>
        <w:pStyle w:val="Heading2"/>
        <w:rPr>
          <w:ins w:id="227" w:author="artin majdi" w:date="2023-06-15T15:51:00Z"/>
        </w:rPr>
        <w:pPrChange w:id="228" w:author="artin majdi" w:date="2023-06-15T15:54:00Z">
          <w:pPr>
            <w:pStyle w:val="PlainText"/>
          </w:pPr>
        </w:pPrChange>
      </w:pPr>
      <w:r w:rsidRPr="00781130">
        <w:lastRenderedPageBreak/>
        <w:t>\subsection{Risk Calculation}</w:t>
      </w:r>
    </w:p>
    <w:p w14:paraId="1A8001A1" w14:textId="77777777" w:rsidR="00806636" w:rsidRPr="00781130" w:rsidRDefault="00806636" w:rsidP="00806636">
      <w:pPr>
        <w:pPrChange w:id="229" w:author="artin majdi" w:date="2023-06-15T15:52:00Z">
          <w:pPr>
            <w:pStyle w:val="PlainText"/>
          </w:pPr>
        </w:pPrChange>
      </w:pPr>
    </w:p>
    <w:p w14:paraId="2E723698" w14:textId="77777777" w:rsidR="00781130" w:rsidRDefault="00781130" w:rsidP="00806636">
      <w:pPr>
        <w:rPr>
          <w:ins w:id="230" w:author="artin majdi" w:date="2023-06-15T15:51:00Z"/>
        </w:rPr>
        <w:pPrChange w:id="231" w:author="artin majdi" w:date="2023-06-15T15:52:00Z">
          <w:pPr>
            <w:pStyle w:val="PlainText"/>
          </w:pPr>
        </w:pPrChange>
      </w:pPr>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ins w:id="232" w:author="Rodriguez, Jeffrey J - (jjrodrig)" w:date="2023-05-16T11:10:00Z">
        <w:r w:rsidR="00C60B65">
          <w:t>,</w:t>
        </w:r>
      </w:ins>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5933F505" w14:textId="77777777" w:rsidR="00806636" w:rsidRPr="00781130" w:rsidRDefault="00806636" w:rsidP="00806636">
      <w:pPr>
        <w:pPrChange w:id="233" w:author="artin majdi" w:date="2023-06-15T15:52:00Z">
          <w:pPr>
            <w:pStyle w:val="PlainText"/>
          </w:pPr>
        </w:pPrChange>
      </w:pPr>
    </w:p>
    <w:p w14:paraId="6EA53B89" w14:textId="77777777" w:rsidR="00781130" w:rsidRPr="00781130" w:rsidRDefault="00781130" w:rsidP="00806636">
      <w:pPr>
        <w:pPrChange w:id="234" w:author="artin majdi" w:date="2023-06-15T15:52:00Z">
          <w:pPr>
            <w:pStyle w:val="PlainText"/>
          </w:pPr>
        </w:pPrChange>
      </w:pPr>
      <w:r w:rsidRPr="00781130">
        <w:t>\begin{equation}</w:t>
      </w:r>
    </w:p>
    <w:p w14:paraId="53E9DA33" w14:textId="77777777" w:rsidR="00781130" w:rsidRPr="00781130" w:rsidRDefault="00781130" w:rsidP="00806636">
      <w:pPr>
        <w:pPrChange w:id="235" w:author="artin majdi" w:date="2023-06-15T15:52:00Z">
          <w:pPr>
            <w:pStyle w:val="PlainText"/>
          </w:pPr>
        </w:pPrChange>
      </w:pPr>
      <w:r w:rsidRPr="00781130">
        <w:t>E = \sum_{i=1}^N \sum_{a=1}^M \left( \sum_{k=1}^K \delta\left(y_k^{(i)}, z_{\alpha,k}^{(i)}\right) \right)</w:t>
      </w:r>
    </w:p>
    <w:p w14:paraId="4D64B1DD" w14:textId="77777777" w:rsidR="00781130" w:rsidRPr="00781130" w:rsidRDefault="00781130" w:rsidP="00806636">
      <w:pPr>
        <w:pPrChange w:id="236" w:author="artin majdi" w:date="2023-06-15T15:52:00Z">
          <w:pPr>
            <w:pStyle w:val="PlainText"/>
          </w:pPr>
        </w:pPrChange>
      </w:pPr>
      <w:r w:rsidRPr="00781130">
        <w:t>\label{crowd.Eq.1.risk.error}</w:t>
      </w:r>
    </w:p>
    <w:p w14:paraId="2B08553C" w14:textId="77777777" w:rsidR="00781130" w:rsidRPr="00781130" w:rsidRDefault="00781130" w:rsidP="00806636">
      <w:pPr>
        <w:pPrChange w:id="237" w:author="artin majdi" w:date="2023-06-15T15:52:00Z">
          <w:pPr>
            <w:pStyle w:val="PlainText"/>
          </w:pPr>
        </w:pPrChange>
      </w:pPr>
      <w:r w:rsidRPr="00781130">
        <w:t>\end{equation}</w:t>
      </w:r>
    </w:p>
    <w:p w14:paraId="79BAB27D" w14:textId="77777777" w:rsidR="00781130" w:rsidRPr="00781130" w:rsidDel="00C60B65" w:rsidRDefault="00C60B65" w:rsidP="00806636">
      <w:pPr>
        <w:rPr>
          <w:del w:id="238" w:author="Rodriguez, Jeffrey J - (jjrodrig)" w:date="2023-05-16T11:13:00Z"/>
        </w:rPr>
        <w:pPrChange w:id="239" w:author="artin majdi" w:date="2023-06-15T15:52:00Z">
          <w:pPr>
            <w:pStyle w:val="PlainText"/>
          </w:pPr>
        </w:pPrChange>
      </w:pPr>
      <w:commentRangeStart w:id="240"/>
      <w:del w:id="241" w:author="Rodriguez, Jeffrey J - (jjrodrig)" w:date="2023-05-16T11:13:00Z">
        <w:r w:rsidDel="00C60B65">
          <w:delText xml:space="preserve"> </w:delText>
        </w:r>
      </w:del>
      <w:commentRangeEnd w:id="240"/>
      <w:r>
        <w:rPr>
          <w:rStyle w:val="CommentReference"/>
        </w:rPr>
        <w:commentReference w:id="240"/>
      </w:r>
    </w:p>
    <w:p w14:paraId="61CEF0D1" w14:textId="77777777" w:rsidR="00781130" w:rsidRPr="00781130" w:rsidRDefault="00781130" w:rsidP="00806636">
      <w:pPr>
        <w:pPrChange w:id="242" w:author="artin majdi" w:date="2023-06-15T15:52:00Z">
          <w:pPr>
            <w:pStyle w:val="PlainText"/>
          </w:pPr>
        </w:pPrChange>
      </w:pPr>
      <w:r w:rsidRPr="00781130">
        <w:t>where $\delta $ is the Kronecker delta function.</w:t>
      </w:r>
    </w:p>
    <w:p w14:paraId="5AF97E28" w14:textId="77777777" w:rsidR="00781130" w:rsidRDefault="00781130" w:rsidP="00806636">
      <w:pPr>
        <w:rPr>
          <w:ins w:id="243" w:author="artin majdi" w:date="2023-06-15T15:52:00Z"/>
        </w:rPr>
        <w:pPrChange w:id="244" w:author="artin majdi" w:date="2023-06-15T15:52:00Z">
          <w:pPr>
            <w:pStyle w:val="PlainText"/>
          </w:pPr>
        </w:pPrChange>
      </w:pPr>
      <w:r w:rsidRPr="007811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6617150D" w14:textId="77777777" w:rsidR="00806636" w:rsidRPr="00781130" w:rsidRDefault="00806636" w:rsidP="00806636">
      <w:pPr>
        <w:pPrChange w:id="245" w:author="artin majdi" w:date="2023-06-15T15:52:00Z">
          <w:pPr>
            <w:pStyle w:val="PlainText"/>
          </w:pPr>
        </w:pPrChange>
      </w:pPr>
    </w:p>
    <w:p w14:paraId="3069A484" w14:textId="77777777" w:rsidR="00781130" w:rsidRDefault="00781130" w:rsidP="00806636">
      <w:pPr>
        <w:rPr>
          <w:ins w:id="246" w:author="artin majdi" w:date="2023-06-15T15:52:00Z"/>
        </w:rPr>
        <w:pPrChange w:id="247" w:author="artin majdi" w:date="2023-06-15T15:52:00Z">
          <w:pPr>
            <w:pStyle w:val="PlainText"/>
          </w:pPr>
        </w:pPrChange>
      </w:pPr>
      <w:r w:rsidRPr="00781130">
        <w:t>Let us denote loss function, $\mathcal{L}(\cdot)$, as a function that quantifies the discrepancy between the predicted labels and the true labels, accounting for the varying importance of different types of errors.</w:t>
      </w:r>
    </w:p>
    <w:p w14:paraId="5C201DE4" w14:textId="77777777" w:rsidR="00806636" w:rsidRPr="00781130" w:rsidRDefault="00806636" w:rsidP="00806636">
      <w:pPr>
        <w:pPrChange w:id="248" w:author="artin majdi" w:date="2023-06-15T15:52:00Z">
          <w:pPr>
            <w:pStyle w:val="PlainText"/>
          </w:pPr>
        </w:pPrChange>
      </w:pPr>
    </w:p>
    <w:p w14:paraId="5FD92994" w14:textId="77777777" w:rsidR="00781130" w:rsidRPr="00781130" w:rsidRDefault="00781130" w:rsidP="00806636">
      <w:pPr>
        <w:pPrChange w:id="249" w:author="artin majdi" w:date="2023-06-15T15:52:00Z">
          <w:pPr>
            <w:pStyle w:val="PlainText"/>
          </w:pPr>
        </w:pPrChange>
      </w:pPr>
      <w:r w:rsidRPr="00781130">
        <w:lastRenderedPageBreak/>
        <w:t xml:space="preserve">Risk, denoted as $R(h) $, represents the expected value of a loss  function over </w:t>
      </w:r>
      <w:del w:id="250" w:author="Rodriguez, Jeffrey J - (jjrodrig)" w:date="2023-05-16T11:17:00Z">
        <w:r w:rsidRPr="00781130" w:rsidDel="00B970F9">
          <w:delText xml:space="preserve">the entire dataset, capturing the performance of the aggregation model on </w:delText>
        </w:r>
      </w:del>
      <w:commentRangeStart w:id="251"/>
      <w:r w:rsidRPr="00781130">
        <w:t>all possible</w:t>
      </w:r>
      <w:commentRangeEnd w:id="251"/>
      <w:r w:rsidR="00B970F9">
        <w:rPr>
          <w:rStyle w:val="CommentReference"/>
        </w:rPr>
        <w:commentReference w:id="251"/>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806636">
      <w:pPr>
        <w:pPrChange w:id="252" w:author="artin majdi" w:date="2023-06-15T15:52:00Z">
          <w:pPr>
            <w:pStyle w:val="PlainText"/>
          </w:pPr>
        </w:pPrChange>
      </w:pPr>
      <w:r w:rsidRPr="00781130">
        <w:t>Risk measurement enables us to assess the aggregation model's performance in terms of accuracy, overfitting (when risk is minimized but the model performs poorly on unseen data), and model complexity.</w:t>
      </w:r>
    </w:p>
    <w:p w14:paraId="282BCF84" w14:textId="77777777" w:rsidR="00781130" w:rsidRDefault="00781130" w:rsidP="00806636">
      <w:pPr>
        <w:rPr>
          <w:ins w:id="253" w:author="artin majdi" w:date="2023-06-15T15:52:00Z"/>
        </w:rPr>
        <w:pPrChange w:id="254" w:author="artin majdi" w:date="2023-06-15T15:52:00Z">
          <w:pPr>
            <w:pStyle w:val="PlainText"/>
          </w:pPr>
        </w:pPrChange>
      </w:pPr>
      <w:r w:rsidRPr="00781130">
        <w:t xml:space="preserve">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w:t>
      </w:r>
      <w:ins w:id="255" w:author="Rodriguez, Jeffrey J - (jjrodrig)" w:date="2023-05-16T11:22:00Z">
        <w:r w:rsidR="00B970F9">
          <w:t xml:space="preserve">defined </w:t>
        </w:r>
      </w:ins>
      <w:r w:rsidRPr="00781130">
        <w:t>as follows:</w:t>
      </w:r>
    </w:p>
    <w:p w14:paraId="500F8F68" w14:textId="77777777" w:rsidR="00806636" w:rsidRPr="00781130" w:rsidRDefault="00806636" w:rsidP="00806636">
      <w:pPr>
        <w:pPrChange w:id="256" w:author="artin majdi" w:date="2023-06-15T15:52:00Z">
          <w:pPr>
            <w:pStyle w:val="PlainText"/>
          </w:pPr>
        </w:pPrChange>
      </w:pPr>
    </w:p>
    <w:p w14:paraId="33C4C548" w14:textId="77777777" w:rsidR="00781130" w:rsidRPr="00781130" w:rsidRDefault="00781130" w:rsidP="00806636">
      <w:pPr>
        <w:pPrChange w:id="257" w:author="artin majdi" w:date="2023-06-15T15:52:00Z">
          <w:pPr>
            <w:pStyle w:val="PlainText"/>
          </w:pPr>
        </w:pPrChange>
      </w:pPr>
      <w:r w:rsidRPr="00781130">
        <w:t>\begin{equation}</w:t>
      </w:r>
    </w:p>
    <w:p w14:paraId="1ED13C31" w14:textId="77777777" w:rsidR="00781130" w:rsidRPr="00781130" w:rsidRDefault="00781130" w:rsidP="00806636">
      <w:pPr>
        <w:pPrChange w:id="258" w:author="artin majdi" w:date="2023-06-15T15:52:00Z">
          <w:pPr>
            <w:pStyle w:val="PlainText"/>
          </w:pPr>
        </w:pPrChange>
      </w:pPr>
      <w:r w:rsidRPr="00781130">
        <w:t>R(h) = \frac{1}{N} \sum_{i=1}^{N} \mathcal{L} \left( Y^{(i)}, h\left(\left\{Z_{\alpha}^{(i)}\right\}_{\alpha=1}^{M}\right)\right)</w:t>
      </w:r>
    </w:p>
    <w:p w14:paraId="5BFEDFE4" w14:textId="77777777" w:rsidR="00781130" w:rsidRPr="00781130" w:rsidRDefault="00781130" w:rsidP="00806636">
      <w:pPr>
        <w:pPrChange w:id="259" w:author="artin majdi" w:date="2023-06-15T15:52:00Z">
          <w:pPr>
            <w:pStyle w:val="PlainText"/>
          </w:pPr>
        </w:pPrChange>
      </w:pPr>
      <w:r w:rsidRPr="00781130">
        <w:t>\label{crowd.Eq.2.risk.emp}</w:t>
      </w:r>
    </w:p>
    <w:p w14:paraId="5BE02197" w14:textId="77777777" w:rsidR="00781130" w:rsidRDefault="00781130" w:rsidP="00806636">
      <w:pPr>
        <w:rPr>
          <w:ins w:id="260" w:author="artin majdi" w:date="2023-06-15T15:52:00Z"/>
        </w:rPr>
        <w:pPrChange w:id="261" w:author="artin majdi" w:date="2023-06-15T15:52:00Z">
          <w:pPr>
            <w:pStyle w:val="PlainText"/>
          </w:pPr>
        </w:pPrChange>
      </w:pPr>
      <w:r w:rsidRPr="00781130">
        <w:t>\end{equation}</w:t>
      </w:r>
    </w:p>
    <w:p w14:paraId="199A50D1" w14:textId="77777777" w:rsidR="00806636" w:rsidRPr="00781130" w:rsidRDefault="00806636" w:rsidP="00806636">
      <w:pPr>
        <w:pPrChange w:id="262" w:author="artin majdi" w:date="2023-06-15T15:52:00Z">
          <w:pPr>
            <w:pStyle w:val="PlainText"/>
          </w:pPr>
        </w:pPrChange>
      </w:pPr>
    </w:p>
    <w:p w14:paraId="4075900C" w14:textId="77777777" w:rsidR="00781130" w:rsidRPr="00781130" w:rsidRDefault="00781130" w:rsidP="00806636">
      <w:pPr>
        <w:pPrChange w:id="263" w:author="artin majdi" w:date="2023-06-15T15:52:00Z">
          <w:pPr>
            <w:pStyle w:val="PlainText"/>
          </w:pPr>
        </w:pPrChange>
      </w:pPr>
      <w:r w:rsidRPr="00781130">
        <w:t>In this context, $\mathcal{L}(\cdot) $ represents an arbitrary loss function, which quantifies the discrepancy between predicted labels and true labels while accounting for the varying importance of different types of errors.</w:t>
      </w:r>
    </w:p>
    <w:p w14:paraId="7923EF4D" w14:textId="77777777" w:rsidR="00781130" w:rsidRDefault="00781130" w:rsidP="00806636">
      <w:pPr>
        <w:rPr>
          <w:ins w:id="264" w:author="artin majdi" w:date="2023-06-15T15:52:00Z"/>
        </w:rPr>
        <w:pPrChange w:id="265" w:author="artin majdi" w:date="2023-06-15T15:52:00Z">
          <w:pPr>
            <w:pStyle w:val="PlainText"/>
          </w:pPr>
        </w:pPrChange>
      </w:pPr>
      <w:r w:rsidRPr="00781130">
        <w:t>Our goal is to choose an aggregation model $\widehat{h} $ that minimizes the risk, following the principle of risk minimization~\cite{vapnik_Principles_1991}</w:t>
      </w:r>
      <w:del w:id="266" w:author="Rodriguez, Jeffrey J - (jjrodrig)" w:date="2023-05-16T11:24:00Z">
        <w:r w:rsidRPr="00781130" w:rsidDel="00B970F9">
          <w:delText>, as shown below</w:delText>
        </w:r>
      </w:del>
      <w:r w:rsidRPr="00781130">
        <w:t>:</w:t>
      </w:r>
    </w:p>
    <w:p w14:paraId="3CA47CA0" w14:textId="77777777" w:rsidR="00806636" w:rsidRPr="00781130" w:rsidRDefault="00806636" w:rsidP="00806636">
      <w:pPr>
        <w:pPrChange w:id="267" w:author="artin majdi" w:date="2023-06-15T15:52:00Z">
          <w:pPr>
            <w:pStyle w:val="PlainText"/>
          </w:pPr>
        </w:pPrChange>
      </w:pPr>
    </w:p>
    <w:p w14:paraId="72A06018" w14:textId="77777777" w:rsidR="00781130" w:rsidRPr="00781130" w:rsidRDefault="00781130" w:rsidP="00806636">
      <w:pPr>
        <w:pPrChange w:id="268" w:author="artin majdi" w:date="2023-06-15T15:52:00Z">
          <w:pPr>
            <w:pStyle w:val="PlainText"/>
          </w:pPr>
        </w:pPrChange>
      </w:pPr>
      <w:r w:rsidRPr="00781130">
        <w:t>\begin{equation}</w:t>
      </w:r>
    </w:p>
    <w:p w14:paraId="0D937421" w14:textId="77777777" w:rsidR="00781130" w:rsidRPr="00781130" w:rsidRDefault="00781130" w:rsidP="00806636">
      <w:pPr>
        <w:pPrChange w:id="269" w:author="artin majdi" w:date="2023-06-15T15:52:00Z">
          <w:pPr>
            <w:pStyle w:val="PlainText"/>
          </w:pPr>
        </w:pPrChange>
      </w:pPr>
      <w:r w:rsidRPr="00781130">
        <w:t xml:space="preserve">\widehat{h} = \underset{h}{\text{argmin}} </w:t>
      </w:r>
      <w:del w:id="270" w:author="Rodriguez, Jeffrey J - (jjrodrig)" w:date="2023-05-16T11:23:00Z">
        <w:r w:rsidRPr="00781130" w:rsidDel="00B970F9">
          <w:delText>,</w:delText>
        </w:r>
      </w:del>
      <w:r w:rsidRPr="00781130">
        <w:t xml:space="preserve"> R(h)</w:t>
      </w:r>
    </w:p>
    <w:p w14:paraId="6CDACFC1" w14:textId="77777777" w:rsidR="00781130" w:rsidRPr="00781130" w:rsidRDefault="00781130" w:rsidP="00806636">
      <w:pPr>
        <w:pPrChange w:id="271" w:author="artin majdi" w:date="2023-06-15T15:52:00Z">
          <w:pPr>
            <w:pStyle w:val="PlainText"/>
          </w:pPr>
        </w:pPrChange>
      </w:pPr>
      <w:r w:rsidRPr="00781130">
        <w:lastRenderedPageBreak/>
        <w:t>\label{crowd.Eq.3.risk.h}</w:t>
      </w:r>
    </w:p>
    <w:p w14:paraId="2161210B" w14:textId="77777777" w:rsidR="00781130" w:rsidRDefault="00781130" w:rsidP="00806636">
      <w:pPr>
        <w:rPr>
          <w:ins w:id="272" w:author="artin majdi" w:date="2023-06-15T15:52:00Z"/>
        </w:rPr>
        <w:pPrChange w:id="273" w:author="artin majdi" w:date="2023-06-15T15:52:00Z">
          <w:pPr>
            <w:pStyle w:val="PlainText"/>
          </w:pPr>
        </w:pPrChange>
      </w:pPr>
      <w:r w:rsidRPr="00781130">
        <w:t>\end{equation}</w:t>
      </w:r>
    </w:p>
    <w:p w14:paraId="5E217771" w14:textId="77777777" w:rsidR="00806636" w:rsidRPr="00781130" w:rsidRDefault="00806636" w:rsidP="00806636">
      <w:pPr>
        <w:pPrChange w:id="274" w:author="artin majdi" w:date="2023-06-15T15:52:00Z">
          <w:pPr>
            <w:pStyle w:val="PlainText"/>
          </w:pPr>
        </w:pPrChange>
      </w:pPr>
    </w:p>
    <w:p w14:paraId="263D5546" w14:textId="77777777" w:rsidR="00781130" w:rsidRPr="00781130" w:rsidRDefault="00781130" w:rsidP="00806636">
      <w:pPr>
        <w:pStyle w:val="Heading2"/>
        <w:pPrChange w:id="275" w:author="artin majdi" w:date="2023-06-15T15:55:00Z">
          <w:pPr>
            <w:pStyle w:val="PlainText"/>
          </w:pPr>
        </w:pPrChange>
      </w:pPr>
      <w:r w:rsidRPr="00781130">
        <w:t>\subsection{Generating Annotatorsâ€™  Label Sets from Ground Truth}</w:t>
      </w:r>
    </w:p>
    <w:p w14:paraId="19FD33B3" w14:textId="39F50F9A" w:rsidR="00781130" w:rsidRPr="00781130" w:rsidRDefault="00781130" w:rsidP="00806636">
      <w:pPr>
        <w:pPrChange w:id="276" w:author="artin majdi" w:date="2023-06-15T15:52:00Z">
          <w:pPr>
            <w:pStyle w:val="PlainText"/>
          </w:pPr>
        </w:pPrChange>
      </w:pPr>
      <w:r w:rsidRPr="00781130">
        <w:t xml:space="preserve">In order to evaluate the proposed crowd-certain technique  (with and without penalization) as well as other aggregation techniques, we create $M$ fictitious annotators. To synthesize a multi-annotator dataset from a dataset with existing ground truth, we use a uniform distribution in the interval from $0.4 $ to $1 $, i.e., $\pi_{\alpha,k}\sim U\left(0.4,1\right) $ (however other ranges can also be used) to obtain $M \times  K$ </w:t>
      </w:r>
      <w:del w:id="277" w:author="Rodriguez, Jeffrey J - (jjrodrig)" w:date="2023-05-16T17:09:00Z">
        <w:r w:rsidRPr="00781130" w:rsidDel="00884A3C">
          <w:delText>reliability values</w:delText>
        </w:r>
      </w:del>
      <w:ins w:id="278" w:author="Rodriguez, Jeffrey J - (jjrodrig)" w:date="2023-05-16T17:09:00Z">
        <w:r w:rsidR="00884A3C">
          <w:t>probability thresholds</w:t>
        </w:r>
      </w:ins>
      <w:r w:rsidRPr="00781130">
        <w:t xml:space="preserve"> $\Pi $, where $K$ is the number of classes. (Note that</w:t>
      </w:r>
    </w:p>
    <w:p w14:paraId="21B528A1" w14:textId="10A597C8" w:rsidR="00781130" w:rsidRPr="00781130" w:rsidRDefault="00781130" w:rsidP="00806636">
      <w:pPr>
        <w:pPrChange w:id="279" w:author="artin majdi" w:date="2023-06-15T15:52:00Z">
          <w:pPr>
            <w:pStyle w:val="PlainText"/>
          </w:pPr>
        </w:pPrChange>
      </w:pPr>
      <w:r w:rsidRPr="00781130">
        <w:t xml:space="preserve">an annotator may be skilled at labeling dogs, but not rabbits.) Then we use these </w:t>
      </w:r>
      <w:del w:id="280" w:author="Rodriguez, Jeffrey J - (jjrodrig)" w:date="2023-05-16T17:09:00Z">
        <w:r w:rsidRPr="00781130" w:rsidDel="00884A3C">
          <w:delText>reliability values</w:delText>
        </w:r>
      </w:del>
      <w:ins w:id="281" w:author="Rodriguez, Jeffrey J - (jjrodrig)" w:date="2023-05-16T17:09:00Z">
        <w:r w:rsidR="00884A3C">
          <w:t>probability thresholds</w:t>
        </w:r>
      </w:ins>
      <w:r w:rsidRPr="00781130">
        <w:t xml:space="preserve"> to generate the crowd label set $Z_{\alpha}^{(i)} $ from the ground truth labels for each instance $i $.</w:t>
      </w:r>
    </w:p>
    <w:p w14:paraId="3DE470B8" w14:textId="77777777" w:rsidR="00781130" w:rsidRPr="00781130" w:rsidRDefault="00781130" w:rsidP="00806636">
      <w:pPr>
        <w:pPrChange w:id="282" w:author="artin majdi" w:date="2023-06-15T15:52:00Z">
          <w:pPr>
            <w:pStyle w:val="PlainText"/>
          </w:pPr>
        </w:pPrChange>
      </w:pPr>
      <w:r w:rsidRPr="00781130">
        <w:t>For each annotator $\alpha $, each instance $i $ and class $k $ in the dataset is assigned its true label with probability $\pi_{\alpha,k} $ and the opposite label with probability $ (1-\pi_{\alpha,k}) $. To generate the labels for each annotator $\alpha $, a random number $0 &lt; \rho^{(i)} &lt; 1 $ is generated for each instance $i $ in the dataset. Then $\forall \alpha,k \; \; \text{if} \; \; \rho^{(i)}\leq \pi_{\alpha,k} $ then the true label is used for that instance and class for the annotator $\alpha $; otherwise, the incorrect label is used.</w:t>
      </w:r>
    </w:p>
    <w:p w14:paraId="7FC52093" w14:textId="77777777" w:rsidR="00781130" w:rsidRPr="00781130" w:rsidRDefault="00781130" w:rsidP="00806636">
      <w:pPr>
        <w:pPrChange w:id="283" w:author="artin majdi" w:date="2023-06-15T15:52:00Z">
          <w:pPr>
            <w:pStyle w:val="PlainText"/>
          </w:pPr>
        </w:pPrChange>
      </w:pPr>
      <w:r w:rsidRPr="00781130">
        <w:t>The calculated annotator labels $z_{\alpha,k}^{(i)} $ for each annotator $\alpha $, instance $i $ and class $k $ are as follows:</w:t>
      </w:r>
    </w:p>
    <w:p w14:paraId="487FB085" w14:textId="77777777" w:rsidR="00781130" w:rsidRPr="00781130" w:rsidRDefault="00781130" w:rsidP="00806636">
      <w:pPr>
        <w:pPrChange w:id="284" w:author="artin majdi" w:date="2023-06-15T15:52:00Z">
          <w:pPr>
            <w:pStyle w:val="PlainText"/>
          </w:pPr>
        </w:pPrChange>
      </w:pPr>
      <w:r w:rsidRPr="00781130">
        <w:t>\begin{equation}</w:t>
      </w:r>
    </w:p>
    <w:p w14:paraId="65A3C7BD" w14:textId="77777777" w:rsidR="00781130" w:rsidRPr="00781130" w:rsidRDefault="00781130" w:rsidP="00806636">
      <w:pPr>
        <w:pPrChange w:id="285" w:author="artin majdi" w:date="2023-06-15T15:52:00Z">
          <w:pPr>
            <w:pStyle w:val="PlainText"/>
          </w:pPr>
        </w:pPrChange>
      </w:pPr>
      <w:r w:rsidRPr="00781130">
        <w:t xml:space="preserve">    z_{\alpha,k}^{(i)} =</w:t>
      </w:r>
    </w:p>
    <w:p w14:paraId="57328D4D" w14:textId="77777777" w:rsidR="00781130" w:rsidRPr="00781130" w:rsidRDefault="00781130" w:rsidP="00806636">
      <w:pPr>
        <w:pPrChange w:id="286" w:author="artin majdi" w:date="2023-06-15T15:52:00Z">
          <w:pPr>
            <w:pStyle w:val="PlainText"/>
          </w:pPr>
        </w:pPrChange>
      </w:pPr>
      <w:r w:rsidRPr="00781130">
        <w:t xml:space="preserve">    \begin{cases}</w:t>
      </w:r>
    </w:p>
    <w:p w14:paraId="4963B58A" w14:textId="77777777" w:rsidR="00781130" w:rsidRPr="00781130" w:rsidRDefault="00781130" w:rsidP="00806636">
      <w:pPr>
        <w:pPrChange w:id="287" w:author="artin majdi" w:date="2023-06-15T15:52:00Z">
          <w:pPr>
            <w:pStyle w:val="PlainText"/>
          </w:pPr>
        </w:pPrChange>
      </w:pPr>
      <w:r w:rsidRPr="00781130">
        <w:t xml:space="preserve">        y_k^{(i)} &amp; \text{if } \rho^{(i)}  \leq \pi_{\alpha,k}, \\</w:t>
      </w:r>
    </w:p>
    <w:p w14:paraId="11383E8F" w14:textId="77777777" w:rsidR="00781130" w:rsidRPr="00781130" w:rsidRDefault="00781130" w:rsidP="00806636">
      <w:pPr>
        <w:pPrChange w:id="288" w:author="artin majdi" w:date="2023-06-15T15:52:00Z">
          <w:pPr>
            <w:pStyle w:val="PlainText"/>
          </w:pPr>
        </w:pPrChange>
      </w:pPr>
      <w:r w:rsidRPr="00781130">
        <w:t xml:space="preserve">        1 - y_k^{(i)} &amp; \text{if } \rho^{(i)} &gt; \pi_{\alpha,k},</w:t>
      </w:r>
    </w:p>
    <w:p w14:paraId="35C4BC1B" w14:textId="77777777" w:rsidR="00781130" w:rsidRPr="00781130" w:rsidRDefault="00781130" w:rsidP="00806636">
      <w:pPr>
        <w:pPrChange w:id="289" w:author="artin majdi" w:date="2023-06-15T15:52:00Z">
          <w:pPr>
            <w:pStyle w:val="PlainText"/>
          </w:pPr>
        </w:pPrChange>
      </w:pPr>
      <w:r w:rsidRPr="00781130">
        <w:t xml:space="preserve">    \end{cases} \quad \forall i, a, k</w:t>
      </w:r>
    </w:p>
    <w:p w14:paraId="57712E93" w14:textId="77777777" w:rsidR="00781130" w:rsidRPr="00781130" w:rsidRDefault="00781130" w:rsidP="00806636">
      <w:pPr>
        <w:pPrChange w:id="290" w:author="artin majdi" w:date="2023-06-15T15:52:00Z">
          <w:pPr>
            <w:pStyle w:val="PlainText"/>
          </w:pPr>
        </w:pPrChange>
      </w:pPr>
      <w:r w:rsidRPr="00781130">
        <w:t xml:space="preserve">    \label{crowd.Eq.4.fictitious_label}</w:t>
      </w:r>
    </w:p>
    <w:p w14:paraId="2C14A448" w14:textId="77777777" w:rsidR="00781130" w:rsidRDefault="00781130" w:rsidP="00806636">
      <w:pPr>
        <w:rPr>
          <w:ins w:id="291" w:author="artin majdi" w:date="2023-06-15T15:52:00Z"/>
        </w:rPr>
        <w:pPrChange w:id="292" w:author="artin majdi" w:date="2023-06-15T15:52:00Z">
          <w:pPr>
            <w:pStyle w:val="PlainText"/>
          </w:pPr>
        </w:pPrChange>
      </w:pPr>
      <w:r w:rsidRPr="00781130">
        <w:t>\end{equation}</w:t>
      </w:r>
    </w:p>
    <w:p w14:paraId="5C8743C4" w14:textId="77777777" w:rsidR="00806636" w:rsidRPr="00781130" w:rsidRDefault="00806636" w:rsidP="00806636">
      <w:pPr>
        <w:pPrChange w:id="293" w:author="artin majdi" w:date="2023-06-15T15:52:00Z">
          <w:pPr>
            <w:pStyle w:val="PlainText"/>
          </w:pPr>
        </w:pPrChange>
      </w:pPr>
    </w:p>
    <w:p w14:paraId="2EEF20B2" w14:textId="77777777" w:rsidR="00781130" w:rsidRDefault="00781130" w:rsidP="00806636">
      <w:pPr>
        <w:rPr>
          <w:ins w:id="294" w:author="artin majdi" w:date="2023-06-15T15:52:00Z"/>
        </w:rPr>
        <w:pPrChange w:id="295" w:author="artin majdi" w:date="2023-06-15T15:52:00Z">
          <w:pPr>
            <w:pStyle w:val="PlainText"/>
          </w:pPr>
        </w:pPrChange>
      </w:pPr>
      <w:r w:rsidRPr="00781130">
        <w:t>To evaluate the proposed techniques over all data instances, a k-fold cross-validation is employed.</w:t>
      </w:r>
    </w:p>
    <w:p w14:paraId="537DFDA7" w14:textId="77777777" w:rsidR="00806636" w:rsidRDefault="00806636" w:rsidP="00806636">
      <w:pPr>
        <w:rPr>
          <w:ins w:id="296" w:author="artin majdi" w:date="2023-06-15T15:52:00Z"/>
        </w:rPr>
        <w:pPrChange w:id="297" w:author="artin majdi" w:date="2023-06-15T15:52:00Z">
          <w:pPr>
            <w:pStyle w:val="PlainText"/>
          </w:pPr>
        </w:pPrChange>
      </w:pPr>
    </w:p>
    <w:p w14:paraId="1E64B1AA" w14:textId="77777777" w:rsidR="00806636" w:rsidRPr="00781130" w:rsidRDefault="00806636" w:rsidP="00806636">
      <w:pPr>
        <w:pPrChange w:id="298" w:author="artin majdi" w:date="2023-06-15T15:52:00Z">
          <w:pPr>
            <w:pStyle w:val="PlainText"/>
          </w:pPr>
        </w:pPrChange>
      </w:pPr>
    </w:p>
    <w:p w14:paraId="26C60B88" w14:textId="77777777" w:rsidR="00781130" w:rsidRPr="00781130" w:rsidRDefault="00781130" w:rsidP="00806636">
      <w:pPr>
        <w:pStyle w:val="Heading2"/>
        <w:pPrChange w:id="299" w:author="artin majdi" w:date="2023-06-15T15:54:00Z">
          <w:pPr>
            <w:pStyle w:val="PlainText"/>
          </w:pPr>
        </w:pPrChange>
      </w:pPr>
      <w:r w:rsidRPr="00781130">
        <w:t>\subsection{Uncertainty Measurement}</w:t>
      </w:r>
    </w:p>
    <w:p w14:paraId="16B52318" w14:textId="77777777" w:rsidR="00781130" w:rsidRPr="00781130" w:rsidRDefault="00781130" w:rsidP="00806636">
      <w:pPr>
        <w:pPrChange w:id="300" w:author="artin majdi" w:date="2023-06-15T15:52:00Z">
          <w:pPr>
            <w:pStyle w:val="PlainText"/>
          </w:pPr>
        </w:pPrChange>
      </w:pPr>
      <w:r w:rsidRPr="00781130">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3E101C85" w14:textId="77777777" w:rsidR="00781130" w:rsidRPr="00781130" w:rsidRDefault="00781130" w:rsidP="00806636">
      <w:pPr>
        <w:pPrChange w:id="301" w:author="artin majdi" w:date="2023-06-15T15:52:00Z">
          <w:pPr>
            <w:pStyle w:val="PlainText"/>
          </w:pPr>
        </w:pPrChange>
      </w:pPr>
      <w:r w:rsidRPr="00781130">
        <w:t xml:space="preserve">However, this approach is mostly suitable for cases where the input data </w:t>
      </w:r>
      <w:del w:id="302" w:author="Rodriguez, Jeffrey J - (jjrodrig)" w:date="2023-05-16T11:26:00Z">
        <w:r w:rsidRPr="00781130" w:rsidDel="00B84F2D">
          <w:delText xml:space="preserve">is </w:delText>
        </w:r>
      </w:del>
      <w:ins w:id="303" w:author="Rodriguez, Jeffrey J - (jjrodrig)" w:date="2023-05-16T11:26:00Z">
        <w:r w:rsidR="00B84F2D">
          <w:t>comprises</w:t>
        </w:r>
        <w:r w:rsidR="00B84F2D" w:rsidRPr="00781130">
          <w:t xml:space="preserve"> </w:t>
        </w:r>
      </w:ins>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0B22FB21" w14:textId="77777777" w:rsidR="00781130" w:rsidRDefault="00781130" w:rsidP="00806636">
      <w:pPr>
        <w:rPr>
          <w:ins w:id="304" w:author="artin majdi" w:date="2023-06-15T15:52:00Z"/>
        </w:rPr>
        <w:pPrChange w:id="305" w:author="artin majdi" w:date="2023-06-15T15:52:00Z">
          <w:pPr>
            <w:pStyle w:val="PlainText"/>
          </w:pPr>
        </w:pPrChange>
      </w:pPr>
      <w:r w:rsidRPr="00781130">
        <w:t xml:space="preserve">For the choice of classifier, we can either use a probability-based classifier such as random forest and train it under $G $ different random states or train various classifiers and address the problem in a manner </w:t>
      </w:r>
      <w:commentRangeStart w:id="306"/>
      <w:r w:rsidRPr="00781130">
        <w:t>similar to ensemble learning (using a set of $G $ different classification techniques such as random forest, SVM, CNN, Adaboost, etc.)</w:t>
      </w:r>
      <w:commentRangeEnd w:id="306"/>
      <w:r w:rsidR="0005777F">
        <w:rPr>
          <w:rStyle w:val="CommentReference"/>
        </w:rPr>
        <w:commentReference w:id="306"/>
      </w:r>
      <w:r w:rsidRPr="00781130">
        <w:t>. In either case, we obtain a set of $G $ classifiers ${\left\{F_{\alpha}^{(g)}( \cdot)\right\}}_{g=1}^G $ for each annotator $\alpha $. The classifier $F_{\alpha}^{(g)}( \cdot) $ is a pre-trained or pre-designed model that has been trained on a labeled training dataset $\mathbb{D}_\alpha^{\mathrm{train}} $. This training process enables $F_{\alpha}^{(g)}(\cdot) $ to learn the underlying patterns in the data and make predictions on unseen instances.</w:t>
      </w:r>
    </w:p>
    <w:p w14:paraId="61BD3D63" w14:textId="77777777" w:rsidR="00806636" w:rsidRPr="00781130" w:rsidRDefault="00806636" w:rsidP="00806636">
      <w:pPr>
        <w:pPrChange w:id="307" w:author="artin majdi" w:date="2023-06-15T15:52:00Z">
          <w:pPr>
            <w:pStyle w:val="PlainText"/>
          </w:pPr>
        </w:pPrChange>
      </w:pPr>
    </w:p>
    <w:p w14:paraId="5808C82D" w14:textId="77777777" w:rsidR="00781130" w:rsidRDefault="00781130" w:rsidP="00806636">
      <w:pPr>
        <w:rPr>
          <w:ins w:id="308" w:author="artin majdi" w:date="2023-06-15T15:52:00Z"/>
        </w:rPr>
        <w:pPrChange w:id="309" w:author="artin majdi" w:date="2023-06-15T15:52:00Z">
          <w:pPr>
            <w:pStyle w:val="PlainText"/>
          </w:pPr>
        </w:pPrChange>
      </w:pPr>
      <w:r w:rsidRPr="00781130">
        <w:t>After training, we feed the test samples $X^{(i)}\in \mathbb{X}^{\text{test}} $ to the $g $-th classifier $F_{\alpha}^{(g)}(\cdot) $ as test cases. The classifier $F_{\alpha}^{(g)}(\cdot) $ then outputs a set of predicted probabilities $\left\{p_{\alpha,k}^{(i,g)}\right\}_{k=1}^{K} $ representing the probability that class $k $ is present in the sample. Consequently, we obtain a collection of $G $ predicted probability sets $\left\{ \left\{ p_{\alpha,k}^{(i,g)}\right\}_{k=1}^K \right\}_{g=1}^G $ for each annotator $\alpha $ and instance $i $. The set $\left\{p_{\alpha,k}^{(i,g)}\right\}_{g=1}^G $ contains the predicted probabilities for class $k $, annotator $\alpha $, and instance $i $. Disagreements between predicted probabilities $\left\{p_{\alpha,k}^{(i,g)}\right\}_{g=1}^G $ can be used to estimate uncertainty.</w:t>
      </w:r>
    </w:p>
    <w:p w14:paraId="78813AFE" w14:textId="77777777" w:rsidR="00806636" w:rsidRPr="00781130" w:rsidRDefault="00806636" w:rsidP="00806636">
      <w:pPr>
        <w:pPrChange w:id="310" w:author="artin majdi" w:date="2023-06-15T15:52:00Z">
          <w:pPr>
            <w:pStyle w:val="PlainText"/>
          </w:pPr>
        </w:pPrChange>
      </w:pPr>
    </w:p>
    <w:p w14:paraId="63F4401C" w14:textId="77777777" w:rsidR="00781130" w:rsidRDefault="00781130" w:rsidP="00806636">
      <w:pPr>
        <w:rPr>
          <w:ins w:id="311" w:author="artin majdi" w:date="2023-06-15T15:52:00Z"/>
        </w:rPr>
        <w:pPrChange w:id="312" w:author="artin majdi" w:date="2023-06-15T15:52:00Z">
          <w:pPr>
            <w:pStyle w:val="PlainText"/>
          </w:pPr>
        </w:pPrChange>
      </w:pPr>
      <w:r w:rsidRPr="00781130">
        <w:lastRenderedPageBreak/>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 F_{\alpha}^{(g)}(\cdot) \right\}_{g=1}^G  \right\}_{a=1}^{M} $ that can be readily utilized on any new data instances without the need for those samples to be labeled by the original annotators.</w:t>
      </w:r>
    </w:p>
    <w:p w14:paraId="4C42D7F8" w14:textId="77777777" w:rsidR="00806636" w:rsidRPr="00781130" w:rsidRDefault="00806636" w:rsidP="00806636">
      <w:pPr>
        <w:pPrChange w:id="313" w:author="artin majdi" w:date="2023-06-15T15:52:00Z">
          <w:pPr>
            <w:pStyle w:val="PlainText"/>
          </w:pPr>
        </w:pPrChange>
      </w:pPr>
    </w:p>
    <w:p w14:paraId="2C4C633D" w14:textId="77777777" w:rsidR="00781130" w:rsidRPr="00781130" w:rsidRDefault="00781130" w:rsidP="00806636">
      <w:pPr>
        <w:pPrChange w:id="314" w:author="artin majdi" w:date="2023-06-15T15:52:00Z">
          <w:pPr>
            <w:pStyle w:val="PlainText"/>
          </w:pPr>
        </w:pPrChange>
      </w:pPr>
      <w:r w:rsidRPr="00781130">
        <w:t>The index value $g  \in \{1,2,\dots,G\} $ is used as the random seed value during training of the $g$\-th classifier for all annotators.</w:t>
      </w:r>
    </w:p>
    <w:p w14:paraId="0987F8AD" w14:textId="77777777" w:rsidR="00781130" w:rsidRPr="00781130" w:rsidRDefault="00781130" w:rsidP="00806636">
      <w:pPr>
        <w:pPrChange w:id="315" w:author="artin majdi" w:date="2023-06-15T15:52:00Z">
          <w:pPr>
            <w:pStyle w:val="PlainText"/>
          </w:pPr>
        </w:pPrChange>
      </w:pPr>
      <w:r w:rsidRPr="00781130">
        <w:t>Define $t_{\alpha,k}^{(i,g)} $ as the predicted label obtained by binarizing the predicted probabilities $p_{\alpha,k}^{ (i,g)} $ using the threshold $\theta_{\alpha,k}^{(g)} $ as shown in the Glossary of Symbols section.</w:t>
      </w:r>
    </w:p>
    <w:p w14:paraId="405BAC56" w14:textId="77777777" w:rsidR="00781130" w:rsidRDefault="00781130" w:rsidP="00806636">
      <w:pPr>
        <w:rPr>
          <w:ins w:id="316" w:author="artin majdi" w:date="2023-06-15T15:52:00Z"/>
        </w:rPr>
        <w:pPrChange w:id="317" w:author="artin majdi" w:date="2023-06-15T15:52:00Z">
          <w:pPr>
            <w:pStyle w:val="PlainText"/>
          </w:pPr>
        </w:pPrChange>
      </w:pPr>
      <w:r w:rsidRPr="00781130">
        <w:t>Uncertainty measures are used to quantify the level of uncertainty or confidence associated with the predictions of a model. In this work, we need to measure the uncertainty $u_{\alpha,k}^{(i)}$ associated with the model predictions. Some common uncertainty measurement measures are as follows.</w:t>
      </w:r>
    </w:p>
    <w:p w14:paraId="0E1E7FE8" w14:textId="77777777" w:rsidR="00806636" w:rsidRPr="00781130" w:rsidRDefault="00806636" w:rsidP="00806636">
      <w:pPr>
        <w:pPrChange w:id="318" w:author="artin majdi" w:date="2023-06-15T15:52:00Z">
          <w:pPr>
            <w:pStyle w:val="PlainText"/>
          </w:pPr>
        </w:pPrChange>
      </w:pPr>
    </w:p>
    <w:p w14:paraId="17EF2E85" w14:textId="77777777" w:rsidR="00781130" w:rsidRPr="00781130" w:rsidRDefault="00781130" w:rsidP="00806636">
      <w:pPr>
        <w:pPrChange w:id="319" w:author="artin majdi" w:date="2023-06-15T15:52:00Z">
          <w:pPr>
            <w:pStyle w:val="PlainText"/>
          </w:pPr>
        </w:pPrChange>
      </w:pPr>
      <w:r w:rsidRPr="00781130">
        <w:t>\subsubsection{Entropy}</w:t>
      </w:r>
    </w:p>
    <w:p w14:paraId="4DD85E89" w14:textId="77777777" w:rsidR="00781130" w:rsidRPr="00781130" w:rsidRDefault="00781130" w:rsidP="00806636">
      <w:pPr>
        <w:pPrChange w:id="320" w:author="artin majdi" w:date="2023-06-15T15:52:00Z">
          <w:pPr>
            <w:pStyle w:val="PlainText"/>
          </w:pPr>
        </w:pPrChange>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del w:id="321" w:author="Rodriguez, Jeffrey J - (jjrodrig)" w:date="2023-05-16T11:28:00Z">
        <w:r w:rsidRPr="00781130" w:rsidDel="00B84F2D">
          <w:delText xml:space="preserve">denotes </w:delText>
        </w:r>
      </w:del>
      <w:ins w:id="322" w:author="Rodriguez, Jeffrey J - (jjrodrig)" w:date="2023-05-16T11:28:00Z">
        <w:r w:rsidR="00B84F2D">
          <w:t>indicates</w:t>
        </w:r>
        <w:r w:rsidR="00B84F2D" w:rsidRPr="00781130">
          <w:t xml:space="preserve"> </w:t>
        </w:r>
      </w:ins>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00AF8CC8" w14:textId="77777777" w:rsidR="00781130" w:rsidRPr="00781130" w:rsidDel="00B84F2D" w:rsidRDefault="00B84F2D" w:rsidP="00806636">
      <w:pPr>
        <w:rPr>
          <w:del w:id="323" w:author="Rodriguez, Jeffrey J - (jjrodrig)" w:date="2023-05-16T11:30:00Z"/>
        </w:rPr>
        <w:pPrChange w:id="324" w:author="artin majdi" w:date="2023-06-15T15:52:00Z">
          <w:pPr>
            <w:pStyle w:val="PlainText"/>
          </w:pPr>
        </w:pPrChange>
      </w:pPr>
      <w:commentRangeStart w:id="325"/>
      <w:del w:id="326" w:author="Rodriguez, Jeffrey J - (jjrodrig)" w:date="2023-05-16T11:30:00Z">
        <w:r w:rsidDel="00B84F2D">
          <w:delText xml:space="preserve"> </w:delText>
        </w:r>
      </w:del>
      <w:commentRangeEnd w:id="325"/>
      <w:r>
        <w:rPr>
          <w:rStyle w:val="CommentReference"/>
        </w:rPr>
        <w:commentReference w:id="325"/>
      </w:r>
    </w:p>
    <w:p w14:paraId="6922BCD0" w14:textId="77777777" w:rsidR="00781130" w:rsidRPr="00781130" w:rsidRDefault="00781130" w:rsidP="00806636">
      <w:pPr>
        <w:pPrChange w:id="327" w:author="artin majdi" w:date="2023-06-15T15:52:00Z">
          <w:pPr>
            <w:pStyle w:val="PlainText"/>
          </w:pPr>
        </w:pPrChange>
      </w:pPr>
      <w:r w:rsidRPr="00781130">
        <w:t>\begin{equation}</w:t>
      </w:r>
    </w:p>
    <w:p w14:paraId="74B26B19" w14:textId="77777777" w:rsidR="00781130" w:rsidRPr="00781130" w:rsidRDefault="00781130" w:rsidP="00806636">
      <w:pPr>
        <w:pPrChange w:id="328" w:author="artin majdi" w:date="2023-06-15T15:52:00Z">
          <w:pPr>
            <w:pStyle w:val="PlainText"/>
          </w:pPr>
        </w:pPrChange>
      </w:pPr>
      <w:r w:rsidRPr="00781130">
        <w:t>u_{\alpha,k}^{(i)}=H\left(\left\{p_{\alpha,k}^{(i,g)}\right\}_{g=1}^{G}\right)=-\sum_{g}{p_{\alpha,k}^{(i,g)} \log\left(p_{\alpha,k}^{(i,g)}\right)}</w:t>
      </w:r>
    </w:p>
    <w:p w14:paraId="7BC3A1BA" w14:textId="77777777" w:rsidR="00781130" w:rsidRPr="00781130" w:rsidRDefault="00781130" w:rsidP="00806636">
      <w:pPr>
        <w:pPrChange w:id="329" w:author="artin majdi" w:date="2023-06-15T15:52:00Z">
          <w:pPr>
            <w:pStyle w:val="PlainText"/>
          </w:pPr>
        </w:pPrChange>
      </w:pPr>
      <w:r w:rsidRPr="00781130">
        <w:t>\label{crowd.Eq.5.uncertainty}</w:t>
      </w:r>
    </w:p>
    <w:p w14:paraId="1B206252" w14:textId="77777777" w:rsidR="00781130" w:rsidRPr="00781130" w:rsidRDefault="00781130" w:rsidP="00806636">
      <w:pPr>
        <w:pPrChange w:id="330" w:author="artin majdi" w:date="2023-06-15T15:52:00Z">
          <w:pPr>
            <w:pStyle w:val="PlainText"/>
          </w:pPr>
        </w:pPrChange>
      </w:pPr>
      <w:r w:rsidRPr="00781130">
        <w:t>\end{equation}</w:t>
      </w:r>
    </w:p>
    <w:p w14:paraId="4468A01B" w14:textId="77777777" w:rsidR="00781130" w:rsidRPr="00781130" w:rsidRDefault="00781130" w:rsidP="00806636">
      <w:pPr>
        <w:pPrChange w:id="331" w:author="artin majdi" w:date="2023-06-15T15:52:00Z">
          <w:pPr>
            <w:pStyle w:val="PlainText"/>
          </w:pPr>
        </w:pPrChange>
      </w:pPr>
      <w:r w:rsidRPr="00781130">
        <w:t>\subsubsection{Standard Deviation}</w:t>
      </w:r>
    </w:p>
    <w:p w14:paraId="7CD30E1C" w14:textId="77777777" w:rsidR="00781130" w:rsidRPr="00781130" w:rsidRDefault="00781130" w:rsidP="00806636">
      <w:pPr>
        <w:pPrChange w:id="332" w:author="artin majdi" w:date="2023-06-15T15:52:00Z">
          <w:pPr>
            <w:pStyle w:val="PlainText"/>
          </w:pPr>
        </w:pPrChange>
      </w:pPr>
      <w:r w:rsidRPr="00781130">
        <w:lastRenderedPageBreak/>
        <w:t>In regression problems, standard deviation is often used to quantify uncertainty. It measures the dispersion of predicted values around the mean. A greater standard deviation indicates greater uncertainty of the prediction. For a set of predicted values $ \{t_{\alpha,k}^{(i,g)} \}_{g=1}^G $ with mean value $\mu $, the standard deviation is defined as</w:t>
      </w:r>
    </w:p>
    <w:p w14:paraId="47D1545D" w14:textId="77777777" w:rsidR="00781130" w:rsidRPr="00781130" w:rsidRDefault="00781130" w:rsidP="00806636">
      <w:pPr>
        <w:pPrChange w:id="333" w:author="artin majdi" w:date="2023-06-15T15:52:00Z">
          <w:pPr>
            <w:pStyle w:val="PlainText"/>
          </w:pPr>
        </w:pPrChange>
      </w:pPr>
      <w:r w:rsidRPr="00781130">
        <w:t>\begin{equation}</w:t>
      </w:r>
    </w:p>
    <w:p w14:paraId="449E47EE" w14:textId="77777777" w:rsidR="00781130" w:rsidRPr="00781130" w:rsidRDefault="00781130" w:rsidP="00806636">
      <w:pPr>
        <w:pPrChange w:id="334" w:author="artin majdi" w:date="2023-06-15T15:52:00Z">
          <w:pPr>
            <w:pStyle w:val="PlainText"/>
          </w:pPr>
        </w:pPrChange>
      </w:pPr>
      <w:r w:rsidRPr="00781130">
        <w:t xml:space="preserve">    </w:t>
      </w:r>
      <w:commentRangeStart w:id="335"/>
      <w:r w:rsidRPr="00781130">
        <w:t>u</w:t>
      </w:r>
      <w:commentRangeEnd w:id="335"/>
      <w:r w:rsidR="008F2DA0">
        <w:rPr>
          <w:rStyle w:val="CommentReference"/>
        </w:rPr>
        <w:commentReference w:id="335"/>
      </w:r>
      <w:r w:rsidRPr="00781130">
        <w:t>_{\alpha,k}^{(i)}=\text{SD}\left(\left\{t_{\alpha,k}^{(i,g)}\right\}_{g=1}^G\right)=\sqrt {\frac{1}{G-1 }\sum_{g=1}^G\left(t_{\alpha,k}^{(i,g)}-\mu\right)^{2}},\quad\mu=\frac{1}{G}\sum_{g=1}^{G}{t_{\alpha,k}^{(i,g)}}</w:t>
      </w:r>
    </w:p>
    <w:p w14:paraId="073A4EA1" w14:textId="77777777" w:rsidR="00781130" w:rsidRPr="00781130" w:rsidRDefault="00781130" w:rsidP="00806636">
      <w:pPr>
        <w:pPrChange w:id="336" w:author="artin majdi" w:date="2023-06-15T15:52:00Z">
          <w:pPr>
            <w:pStyle w:val="PlainText"/>
          </w:pPr>
        </w:pPrChange>
      </w:pPr>
      <w:r w:rsidRPr="00781130">
        <w:t xml:space="preserve">    \label{crowd.Eq.6.uncertainty.sd}</w:t>
      </w:r>
    </w:p>
    <w:p w14:paraId="62E72FCE" w14:textId="77777777" w:rsidR="00781130" w:rsidRPr="00781130" w:rsidRDefault="00781130" w:rsidP="00806636">
      <w:pPr>
        <w:pPrChange w:id="337" w:author="artin majdi" w:date="2023-06-15T15:52:00Z">
          <w:pPr>
            <w:pStyle w:val="PlainText"/>
          </w:pPr>
        </w:pPrChange>
      </w:pPr>
      <w:r w:rsidRPr="00781130">
        <w:t>\end{equation}</w:t>
      </w:r>
    </w:p>
    <w:p w14:paraId="5A21F050" w14:textId="77777777" w:rsidR="00781130" w:rsidRPr="00781130" w:rsidRDefault="00781130" w:rsidP="00806636">
      <w:pPr>
        <w:pPrChange w:id="338" w:author="artin majdi" w:date="2023-06-15T15:52:00Z">
          <w:pPr>
            <w:pStyle w:val="PlainText"/>
          </w:pPr>
        </w:pPrChange>
      </w:pPr>
      <w:r w:rsidRPr="00781130">
        <w:t>\paragraph{Predictive Interval</w:t>
      </w:r>
      <w:del w:id="339" w:author="Rodriguez, Jeffrey J - (jjrodrig)" w:date="2023-05-16T10:59:00Z">
        <w:r w:rsidRPr="00781130" w:rsidDel="00F34CE8">
          <w:delText>:</w:delText>
        </w:r>
      </w:del>
      <w:r w:rsidRPr="00781130">
        <w:t>}</w:t>
      </w:r>
    </w:p>
    <w:p w14:paraId="630D1E47" w14:textId="77777777" w:rsidR="00781130" w:rsidRPr="00781130" w:rsidRDefault="00781130" w:rsidP="00806636">
      <w:pPr>
        <w:pPrChange w:id="340" w:author="artin majdi" w:date="2023-06-15T15:52:00Z">
          <w:pPr>
            <w:pStyle w:val="PlainText"/>
          </w:pPr>
        </w:pPrChange>
      </w:pPr>
      <w:r w:rsidRPr="00781130">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094F753E" w14:textId="77777777" w:rsidR="00781130" w:rsidRPr="00781130" w:rsidRDefault="00781130" w:rsidP="00806636">
      <w:pPr>
        <w:pPrChange w:id="341" w:author="artin majdi" w:date="2023-06-15T15:52:00Z">
          <w:pPr>
            <w:pStyle w:val="PlainText"/>
          </w:pPr>
        </w:pPrChange>
      </w:pPr>
      <w:r w:rsidRPr="00781130">
        <w:t>\begin{equation}</w:t>
      </w:r>
    </w:p>
    <w:p w14:paraId="48519122" w14:textId="77777777" w:rsidR="00781130" w:rsidRPr="00781130" w:rsidRDefault="00781130" w:rsidP="00806636">
      <w:pPr>
        <w:pPrChange w:id="342" w:author="artin majdi" w:date="2023-06-15T15:52:00Z">
          <w:pPr>
            <w:pStyle w:val="PlainText"/>
          </w:pPr>
        </w:pPrChange>
      </w:pPr>
      <w:r w:rsidRPr="00781130">
        <w:t xml:space="preserve">    \begin{aligned}</w:t>
      </w:r>
    </w:p>
    <w:p w14:paraId="7C39955F" w14:textId="77777777" w:rsidR="00781130" w:rsidRPr="00781130" w:rsidRDefault="00781130" w:rsidP="00806636">
      <w:pPr>
        <w:pPrChange w:id="343" w:author="artin majdi" w:date="2023-06-15T15:52:00Z">
          <w:pPr>
            <w:pStyle w:val="PlainText"/>
          </w:pPr>
        </w:pPrChange>
      </w:pPr>
      <w:r w:rsidRPr="00781130">
        <w:t xml:space="preserve">        P\left(Q_L^{k} \leq p_{\alpha,k}^{(i,g)} \leq Q_U^{k}\right) = \gamma</w:t>
      </w:r>
    </w:p>
    <w:p w14:paraId="48245D6A" w14:textId="77777777" w:rsidR="00781130" w:rsidRPr="00781130" w:rsidRDefault="00781130" w:rsidP="00806636">
      <w:pPr>
        <w:pPrChange w:id="344" w:author="artin majdi" w:date="2023-06-15T15:52:00Z">
          <w:pPr>
            <w:pStyle w:val="PlainText"/>
          </w:pPr>
        </w:pPrChange>
      </w:pPr>
      <w:r w:rsidRPr="00781130">
        <w:t xml:space="preserve">        \\</w:t>
      </w:r>
    </w:p>
    <w:p w14:paraId="362087BF" w14:textId="77777777" w:rsidR="00781130" w:rsidRPr="00781130" w:rsidRDefault="00781130" w:rsidP="00806636">
      <w:pPr>
        <w:pPrChange w:id="345" w:author="artin majdi" w:date="2023-06-15T15:52:00Z">
          <w:pPr>
            <w:pStyle w:val="PlainText"/>
          </w:pPr>
        </w:pPrChange>
      </w:pPr>
      <w:r w:rsidRPr="00781130">
        <w:t xml:space="preserve">        u_{\alpha,k}^{(i)} = Q_L^{k} - Q_U^{k}</w:t>
      </w:r>
    </w:p>
    <w:p w14:paraId="190474DE" w14:textId="77777777" w:rsidR="00781130" w:rsidRPr="00781130" w:rsidRDefault="00781130" w:rsidP="00806636">
      <w:pPr>
        <w:pPrChange w:id="346" w:author="artin majdi" w:date="2023-06-15T15:52:00Z">
          <w:pPr>
            <w:pStyle w:val="PlainText"/>
          </w:pPr>
        </w:pPrChange>
      </w:pPr>
      <w:r w:rsidRPr="00781130">
        <w:t xml:space="preserve">    \end{aligned}</w:t>
      </w:r>
    </w:p>
    <w:p w14:paraId="5B043141" w14:textId="77777777" w:rsidR="00781130" w:rsidRPr="00781130" w:rsidRDefault="00781130" w:rsidP="00806636">
      <w:pPr>
        <w:pPrChange w:id="347" w:author="artin majdi" w:date="2023-06-15T15:52:00Z">
          <w:pPr>
            <w:pStyle w:val="PlainText"/>
          </w:pPr>
        </w:pPrChange>
      </w:pPr>
      <w:r w:rsidRPr="00781130">
        <w:t xml:space="preserve">    \label{crowd.Eq.uncertainty}</w:t>
      </w:r>
    </w:p>
    <w:p w14:paraId="4AE264D4" w14:textId="77777777" w:rsidR="00781130" w:rsidRPr="00781130" w:rsidRDefault="00781130" w:rsidP="00806636">
      <w:pPr>
        <w:pPrChange w:id="348" w:author="artin majdi" w:date="2023-06-15T15:52:00Z">
          <w:pPr>
            <w:pStyle w:val="PlainText"/>
          </w:pPr>
        </w:pPrChange>
      </w:pPr>
      <w:r w:rsidRPr="00781130">
        <w:t>\end{equation}</w:t>
      </w:r>
    </w:p>
    <w:p w14:paraId="6A42E72A" w14:textId="77777777" w:rsidR="00781130" w:rsidRPr="00781130" w:rsidRDefault="00781130" w:rsidP="00806636">
      <w:pPr>
        <w:pPrChange w:id="349" w:author="artin majdi" w:date="2023-06-15T15:52:00Z">
          <w:pPr>
            <w:pStyle w:val="PlainText"/>
          </w:pPr>
        </w:pPrChange>
      </w:pPr>
      <w:r w:rsidRPr="00781130">
        <w:t>The steps to calculate the predictive interval are as follows:</w:t>
      </w:r>
    </w:p>
    <w:p w14:paraId="23AB2168" w14:textId="77777777" w:rsidR="00781130" w:rsidRPr="00781130" w:rsidRDefault="00781130" w:rsidP="00806636">
      <w:pPr>
        <w:pPrChange w:id="350" w:author="artin majdi" w:date="2023-06-15T15:52:00Z">
          <w:pPr>
            <w:pStyle w:val="PlainText"/>
          </w:pPr>
        </w:pPrChange>
      </w:pPr>
      <w:r w:rsidRPr="00781130">
        <w:t>\begin{enumerate}</w:t>
      </w:r>
    </w:p>
    <w:p w14:paraId="772D62E0" w14:textId="77777777" w:rsidR="00781130" w:rsidRPr="00781130" w:rsidRDefault="00781130" w:rsidP="00806636">
      <w:pPr>
        <w:pPrChange w:id="351" w:author="artin majdi" w:date="2023-06-15T15:52:00Z">
          <w:pPr>
            <w:pStyle w:val="PlainText"/>
          </w:pPr>
        </w:pPrChange>
      </w:pPr>
      <w:r w:rsidRPr="00781130">
        <w:t xml:space="preserve">    \item Collect the class $k $ probabilities predicted by all $G$ classifiers for a given instance. Then sort the values in ascending order. Let us call this set </w:t>
      </w:r>
      <w:r w:rsidRPr="00781130">
        <w:lastRenderedPageBreak/>
        <w:t>$P_{\alpha,k}^{(i)}=\mathrm{sorted}\left(\left\{p_{\alpha,k}^{(i,g)}\right\}_{g=1}^G\right),\quad\forall \alpha,k,i $.</w:t>
      </w:r>
    </w:p>
    <w:p w14:paraId="2337323F" w14:textId="77777777" w:rsidR="00781130" w:rsidRPr="00781130" w:rsidRDefault="00781130" w:rsidP="00806636">
      <w:pPr>
        <w:pPrChange w:id="352" w:author="artin majdi" w:date="2023-06-15T15:52:00Z">
          <w:pPr>
            <w:pStyle w:val="PlainText"/>
          </w:pPr>
        </w:pPrChange>
      </w:pPr>
      <w:r w:rsidRPr="00781130">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178F72EE" w14:textId="77777777" w:rsidR="00781130" w:rsidRPr="00781130" w:rsidRDefault="00781130" w:rsidP="00806636">
      <w:pPr>
        <w:pPrChange w:id="353" w:author="artin majdi" w:date="2023-06-15T15:52:00Z">
          <w:pPr>
            <w:pStyle w:val="PlainText"/>
          </w:pPr>
        </w:pPrChange>
      </w:pPr>
      <w:r w:rsidRPr="00781130">
        <w:t xml:space="preserve">    \item Find the values corresponding to the lower and upper quantile indices in the sorted $P_{\alpha,k}^{(i)} $. These values are the lower and upper quantiles $Q_L^{k} $ and $Q_U^{k} $.</w:t>
      </w:r>
    </w:p>
    <w:p w14:paraId="7538D858" w14:textId="77777777" w:rsidR="00781130" w:rsidRPr="00781130" w:rsidRDefault="00781130" w:rsidP="00806636">
      <w:pPr>
        <w:pPrChange w:id="354" w:author="artin majdi" w:date="2023-06-15T15:52:00Z">
          <w:pPr>
            <w:pStyle w:val="PlainText"/>
          </w:pPr>
        </w:pPrChange>
      </w:pPr>
      <w:r w:rsidRPr="00781130">
        <w:t xml:space="preserve">    \item Now we have the predictive interval $P\left(Q_L^{k}&lt;=p_{\alpha,k}^{(i,g)}&lt;=Q_U^{k}\right)=\gamma $, where $Q_L^{k} $ and $Q_U^{k} $ represent the bounds of the interval containing the $\alpha$ proportion of the probability mass.</w:t>
      </w:r>
    </w:p>
    <w:p w14:paraId="20D0978A" w14:textId="77777777" w:rsidR="00781130" w:rsidRPr="00781130" w:rsidRDefault="00781130" w:rsidP="00806636">
      <w:pPr>
        <w:pPrChange w:id="355" w:author="artin majdi" w:date="2023-06-15T15:52:00Z">
          <w:pPr>
            <w:pStyle w:val="PlainText"/>
          </w:pPr>
        </w:pPrChange>
      </w:pPr>
      <w:r w:rsidRPr="00781130">
        <w:t>\end{enumerate}</w:t>
      </w:r>
    </w:p>
    <w:p w14:paraId="7D524E70" w14:textId="77777777" w:rsidR="00781130" w:rsidRPr="00781130" w:rsidRDefault="00781130" w:rsidP="00806636">
      <w:pPr>
        <w:pPrChange w:id="356" w:author="artin majdi" w:date="2023-06-15T15:52:00Z">
          <w:pPr>
            <w:pStyle w:val="PlainText"/>
          </w:pPr>
        </w:pPrChange>
      </w:pPr>
      <w:r w:rsidRPr="00781130">
        <w:t>\subsubsection{Monte Carlo Dropout}</w:t>
      </w:r>
    </w:p>
    <w:p w14:paraId="59981F90" w14:textId="77777777" w:rsidR="00781130" w:rsidRPr="00781130" w:rsidRDefault="00781130" w:rsidP="00806636">
      <w:pPr>
        <w:pPrChange w:id="357" w:author="artin majdi" w:date="2023-06-15T15:52:00Z">
          <w:pPr>
            <w:pStyle w:val="PlainText"/>
          </w:pPr>
        </w:pPrChange>
      </w:pPr>
      <w:r w:rsidRPr="00781130">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3BFFC156" w14:textId="77777777" w:rsidR="00781130" w:rsidRPr="00781130" w:rsidRDefault="00781130" w:rsidP="00806636">
      <w:pPr>
        <w:pPrChange w:id="358" w:author="artin majdi" w:date="2023-06-15T15:52:00Z">
          <w:pPr>
            <w:pStyle w:val="PlainText"/>
          </w:pPr>
        </w:pPrChange>
      </w:pPr>
      <w:r w:rsidRPr="00781130">
        <w:t>\subsubsection{Bayesian Approaches}</w:t>
      </w:r>
    </w:p>
    <w:p w14:paraId="5DA8DAE7" w14:textId="77777777" w:rsidR="00781130" w:rsidRPr="00781130" w:rsidRDefault="00781130" w:rsidP="00806636">
      <w:pPr>
        <w:pPrChange w:id="359" w:author="artin majdi" w:date="2023-06-15T15:52:00Z">
          <w:pPr>
            <w:pStyle w:val="PlainText"/>
          </w:pPr>
        </w:pPrChange>
      </w:pPr>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806636">
      <w:pPr>
        <w:pPrChange w:id="360" w:author="artin majdi" w:date="2023-06-15T15:52:00Z">
          <w:pPr>
            <w:pStyle w:val="PlainText"/>
          </w:pPr>
        </w:pPrChange>
      </w:pPr>
      <w:r w:rsidRPr="00781130">
        <w:t>\begin{itemize}</w:t>
      </w:r>
    </w:p>
    <w:p w14:paraId="641AD528" w14:textId="77777777" w:rsidR="00781130" w:rsidRPr="00781130" w:rsidRDefault="00781130" w:rsidP="00806636">
      <w:pPr>
        <w:pPrChange w:id="361" w:author="artin majdi" w:date="2023-06-15T15:52:00Z">
          <w:pPr>
            <w:pStyle w:val="PlainText"/>
          </w:pPr>
        </w:pPrChange>
      </w:pPr>
      <w:r w:rsidRPr="00781130">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w:t>
      </w:r>
      <w:r w:rsidRPr="00781130">
        <w:lastRenderedPageBreak/>
        <w:t>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806636">
      <w:pPr>
        <w:pPrChange w:id="362" w:author="artin majdi" w:date="2023-06-15T15:52:00Z">
          <w:pPr>
            <w:pStyle w:val="PlainText"/>
          </w:pPr>
        </w:pPrChange>
      </w:pPr>
      <w:r w:rsidRPr="00781130">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806636">
      <w:pPr>
        <w:pPrChange w:id="363" w:author="artin majdi" w:date="2023-06-15T15:52:00Z">
          <w:pPr>
            <w:pStyle w:val="PlainText"/>
          </w:pPr>
        </w:pPrChange>
      </w:pPr>
      <w:r w:rsidRPr="00781130">
        <w:t>\end{itemize}</w:t>
      </w:r>
    </w:p>
    <w:p w14:paraId="3E802691" w14:textId="77777777" w:rsidR="00781130" w:rsidRPr="00781130" w:rsidRDefault="00781130" w:rsidP="00806636">
      <w:pPr>
        <w:pStyle w:val="Heading3"/>
        <w:rPr>
          <w:color w:val="323E4F" w:themeColor="text2" w:themeShade="BF"/>
        </w:rPr>
        <w:pPrChange w:id="364" w:author="artin majdi" w:date="2023-06-15T15:56:00Z">
          <w:pPr>
            <w:pStyle w:val="PlainText"/>
          </w:pPr>
        </w:pPrChange>
      </w:pPr>
      <w:r w:rsidRPr="00781130">
        <w:rPr>
          <w:color w:val="323E4F" w:themeColor="text2" w:themeShade="BF"/>
        </w:rPr>
        <w:t>\subsubsection{Committee-Based Methods}</w:t>
      </w:r>
    </w:p>
    <w:p w14:paraId="555465BC" w14:textId="7E8CE58F" w:rsidR="00781130" w:rsidRPr="00781130" w:rsidRDefault="008F2DA0" w:rsidP="00806636">
      <w:pPr>
        <w:pPrChange w:id="365" w:author="artin majdi" w:date="2023-06-15T15:52:00Z">
          <w:pPr>
            <w:pStyle w:val="PlainText"/>
          </w:pPr>
        </w:pPrChange>
      </w:pPr>
      <w:ins w:id="366" w:author="Rodriguez, Jeffrey J - (jjrodrig)" w:date="2023-06-15T13:58:00Z">
        <w:r>
          <w:t>The c</w:t>
        </w:r>
      </w:ins>
      <w:del w:id="367" w:author="Rodriguez, Jeffrey J - (jjrodrig)" w:date="2023-06-15T13:58:00Z">
        <w:r w:rsidR="00781130" w:rsidRPr="00781130" w:rsidDel="008F2DA0">
          <w:delText>C</w:delText>
        </w:r>
      </w:del>
      <w:r w:rsidR="00781130" w:rsidRPr="00781130">
        <w:t>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806636">
      <w:pPr>
        <w:pPrChange w:id="368" w:author="artin majdi" w:date="2023-06-15T15:52:00Z">
          <w:pPr>
            <w:pStyle w:val="PlainText"/>
          </w:pPr>
        </w:pPrChange>
      </w:pPr>
      <w:r w:rsidRPr="00781130">
        <w:t>\begin{equation}</w:t>
      </w:r>
    </w:p>
    <w:p w14:paraId="3C2123D0" w14:textId="77777777" w:rsidR="00781130" w:rsidRPr="00781130" w:rsidRDefault="00781130" w:rsidP="00806636">
      <w:pPr>
        <w:pPrChange w:id="369" w:author="artin majdi" w:date="2023-06-15T15:52:00Z">
          <w:pPr>
            <w:pStyle w:val="PlainText"/>
          </w:pPr>
        </w:pPrChange>
      </w:pPr>
      <w:r w:rsidRPr="00781130">
        <w:t xml:space="preserve">    u_{\alpha,k}^{(i)} = \mathrm{VarCommittee}\left(P_{\alpha,k}^{(i)}\right) = \frac{1}{G</w:t>
      </w:r>
      <w:ins w:id="370" w:author="Rodriguez, Jeffrey J - (jjrodrig)" w:date="2023-05-16T11:37:00Z">
        <w:r w:rsidR="004378E1">
          <w:t>-1</w:t>
        </w:r>
      </w:ins>
      <w:r w:rsidRPr="00781130">
        <w:t>}\sum_{g=1}^G \left(p_{\alpha,k}^{(i,g)}-\mu\right)^{2},\quad\mu= \frac{1}{G</w:t>
      </w:r>
      <w:del w:id="371" w:author="Rodriguez, Jeffrey J - (jjrodrig)" w:date="2023-05-16T11:37:00Z">
        <w:r w:rsidRPr="00781130" w:rsidDel="004378E1">
          <w:delText>-1</w:delText>
        </w:r>
      </w:del>
      <w:r w:rsidRPr="00781130">
        <w:t>} \sum_{g=1}^G p_{\alpha,k}^{(i,g)}</w:t>
      </w:r>
    </w:p>
    <w:p w14:paraId="5E67C0E5" w14:textId="77777777" w:rsidR="00781130" w:rsidRPr="00781130" w:rsidRDefault="00781130" w:rsidP="00806636">
      <w:pPr>
        <w:pPrChange w:id="372" w:author="artin majdi" w:date="2023-06-15T15:52:00Z">
          <w:pPr>
            <w:pStyle w:val="PlainText"/>
          </w:pPr>
        </w:pPrChange>
      </w:pPr>
      <w:r w:rsidRPr="00781130">
        <w:t xml:space="preserve">    \label{crowd.Eq.8.uncertainty.committee_based}</w:t>
      </w:r>
    </w:p>
    <w:p w14:paraId="4D600554" w14:textId="77777777" w:rsidR="00781130" w:rsidRPr="00781130" w:rsidRDefault="00781130" w:rsidP="00806636">
      <w:pPr>
        <w:pPrChange w:id="373" w:author="artin majdi" w:date="2023-06-15T15:52:00Z">
          <w:pPr>
            <w:pStyle w:val="PlainText"/>
          </w:pPr>
        </w:pPrChange>
      </w:pPr>
      <w:r w:rsidRPr="00781130">
        <w:t>\end{equation}</w:t>
      </w:r>
    </w:p>
    <w:p w14:paraId="77B9562E" w14:textId="77777777" w:rsidR="00781130" w:rsidRPr="00781130" w:rsidRDefault="00781130" w:rsidP="00806636">
      <w:pPr>
        <w:pPrChange w:id="374" w:author="artin majdi" w:date="2023-06-15T15:52:00Z">
          <w:pPr>
            <w:pStyle w:val="PlainText"/>
          </w:pPr>
        </w:pPrChange>
      </w:pPr>
      <w:r w:rsidRPr="00781130">
        <w:t>\subsubsection{Conformal Prediction</w:t>
      </w:r>
      <w:del w:id="375" w:author="Rodriguez, Jeffrey J - (jjrodrig)" w:date="2023-05-16T11:00:00Z">
        <w:r w:rsidRPr="00781130" w:rsidDel="00F34CE8">
          <w:delText>:</w:delText>
        </w:r>
      </w:del>
      <w:r w:rsidRPr="00781130">
        <w:t>}</w:t>
      </w:r>
    </w:p>
    <w:p w14:paraId="1C2C2DC8" w14:textId="77777777" w:rsidR="00781130" w:rsidRPr="00781130" w:rsidRDefault="00781130" w:rsidP="00806636">
      <w:pPr>
        <w:pPrChange w:id="376" w:author="artin majdi" w:date="2023-06-15T15:52:00Z">
          <w:pPr>
            <w:pStyle w:val="PlainText"/>
          </w:pPr>
        </w:pPrChange>
      </w:pPr>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77777777" w:rsidR="00781130" w:rsidRPr="00781130" w:rsidRDefault="00781130" w:rsidP="00806636">
      <w:pPr>
        <w:pPrChange w:id="377" w:author="artin majdi" w:date="2023-06-15T15:52:00Z">
          <w:pPr>
            <w:pStyle w:val="PlainText"/>
          </w:pPr>
        </w:pPrChange>
      </w:pPr>
      <w:r w:rsidRPr="00781130">
        <w:t>Steps  to calculate the nonconformity score:</w:t>
      </w:r>
    </w:p>
    <w:p w14:paraId="1EBAB2C0" w14:textId="77777777" w:rsidR="00781130" w:rsidRPr="00781130" w:rsidRDefault="00781130" w:rsidP="00806636">
      <w:pPr>
        <w:pPrChange w:id="378" w:author="artin majdi" w:date="2023-06-15T15:52:00Z">
          <w:pPr>
            <w:pStyle w:val="PlainText"/>
          </w:pPr>
        </w:pPrChange>
      </w:pPr>
      <w:r w:rsidRPr="00781130">
        <w:t>\begin{enumerate}[1.]</w:t>
      </w:r>
    </w:p>
    <w:p w14:paraId="7B682791" w14:textId="77777777" w:rsidR="00781130" w:rsidRPr="00781130" w:rsidRDefault="00781130" w:rsidP="00806636">
      <w:pPr>
        <w:pPrChange w:id="379" w:author="artin majdi" w:date="2023-06-15T15:52:00Z">
          <w:pPr>
            <w:pStyle w:val="PlainText"/>
          </w:pPr>
        </w:pPrChange>
      </w:pPr>
      <w:r w:rsidRPr="00781130">
        <w:t xml:space="preserve">    \item For each classifier $g $ and each class $k $, calculate the nonconformity score. Here, $\mathrm{score\_function}$ measures the conformity of the prediction with the true label. In the context of this study, the true label can be replaced by $\eta_{\alpha,k}^{(i)} $. A common choice for $\mathrm{score\_function}$ is the absolute difference between the predicted </w:t>
      </w:r>
      <w:r w:rsidRPr="00781130">
        <w:lastRenderedPageBreak/>
        <w:t>probability and the true label, but other options can be used depending on the specific problem and requirements. Define the nonconformity score as  $ \zeta_{k}^{g} = \mathrm{score\_function} \left(p_{\alpha,k}^{(i,g)}, y_k^{(i)}\right) $</w:t>
      </w:r>
    </w:p>
    <w:p w14:paraId="65C2F23D" w14:textId="77777777" w:rsidR="00781130" w:rsidRPr="00781130" w:rsidRDefault="00781130" w:rsidP="00806636">
      <w:pPr>
        <w:pPrChange w:id="380" w:author="artin majdi" w:date="2023-06-15T15:52:00Z">
          <w:pPr>
            <w:pStyle w:val="PlainText"/>
          </w:pPr>
        </w:pPrChange>
      </w:pPr>
      <w:r w:rsidRPr="00781130">
        <w:t xml:space="preserve">    \item Calculate the p-value $\mathrm{pv}_k $ for each class $k $ as the proportion of classifiers with nonconformity scores greater than or equal to a predefined threshold $\text{T}_k: \text{p-values}(k) = \frac{ \left\vert \{g: \;\zeta_{k}^{g} \geq T_k \} \right\vert} {G} $</w:t>
      </w:r>
    </w:p>
    <w:p w14:paraId="02D40513" w14:textId="77777777" w:rsidR="00781130" w:rsidRPr="00781130" w:rsidRDefault="00781130" w:rsidP="00806636">
      <w:pPr>
        <w:pPrChange w:id="381" w:author="artin majdi" w:date="2023-06-15T15:52:00Z">
          <w:pPr>
            <w:pStyle w:val="PlainText"/>
          </w:pPr>
        </w:pPrChange>
      </w:pPr>
      <w:r w:rsidRPr="00781130">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806636">
      <w:pPr>
        <w:pPrChange w:id="382" w:author="artin majdi" w:date="2023-06-15T15:52:00Z">
          <w:pPr>
            <w:pStyle w:val="PlainText"/>
          </w:pPr>
        </w:pPrChange>
      </w:pPr>
      <w:r w:rsidRPr="00781130">
        <w:t>\end{enumerate}</w:t>
      </w:r>
    </w:p>
    <w:p w14:paraId="3B363274" w14:textId="77777777" w:rsidR="00781130" w:rsidRPr="00781130" w:rsidRDefault="00781130" w:rsidP="00806636">
      <w:pPr>
        <w:pPrChange w:id="383" w:author="artin majdi" w:date="2023-06-15T15:52:00Z">
          <w:pPr>
            <w:pStyle w:val="PlainText"/>
          </w:pPr>
        </w:pPrChange>
      </w:pPr>
      <w:r w:rsidRPr="00781130">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293A6947" w14:textId="77777777" w:rsidR="00781130" w:rsidRDefault="00781130" w:rsidP="00806636">
      <w:pPr>
        <w:pStyle w:val="Heading2"/>
        <w:rPr>
          <w:ins w:id="384" w:author="artin majdi" w:date="2023-06-15T15:56:00Z"/>
        </w:rPr>
      </w:pPr>
      <w:r w:rsidRPr="00781130">
        <w:t>\subsection{Crowd-Certain: Uncertainty-Based Weighted Soft Majority Voting}</w:t>
      </w:r>
    </w:p>
    <w:p w14:paraId="0A418CA3" w14:textId="77777777" w:rsidR="00806636" w:rsidRPr="00806636" w:rsidRDefault="00806636" w:rsidP="00806636">
      <w:pPr>
        <w:pPrChange w:id="385" w:author="artin majdi" w:date="2023-06-15T15:56:00Z">
          <w:pPr>
            <w:pStyle w:val="PlainText"/>
          </w:pPr>
        </w:pPrChange>
      </w:pPr>
    </w:p>
    <w:p w14:paraId="40E59A2A" w14:textId="77777777" w:rsidR="00781130" w:rsidRPr="00806636" w:rsidRDefault="00781130" w:rsidP="00806636">
      <w:pPr>
        <w:pStyle w:val="Heading3"/>
        <w:rPr>
          <w:color w:val="323E4F" w:themeColor="text2" w:themeShade="BF"/>
        </w:rPr>
        <w:pPrChange w:id="386" w:author="artin majdi" w:date="2023-06-15T15:56:00Z">
          <w:pPr>
            <w:pStyle w:val="PlainText"/>
          </w:pPr>
        </w:pPrChange>
      </w:pPr>
      <w:r w:rsidRPr="00806636">
        <w:rPr>
          <w:color w:val="323E4F" w:themeColor="text2" w:themeShade="BF"/>
        </w:rPr>
        <w:t>\subsubsection{Consistency Measurement}</w:t>
      </w:r>
    </w:p>
    <w:p w14:paraId="43582123" w14:textId="77777777" w:rsidR="00781130" w:rsidRPr="00781130" w:rsidRDefault="00781130" w:rsidP="00806636">
      <w:pPr>
        <w:pPrChange w:id="387" w:author="artin majdi" w:date="2023-06-15T15:52:00Z">
          <w:pPr>
            <w:pStyle w:val="PlainText"/>
          </w:pPr>
        </w:pPrChange>
      </w:pPr>
      <w:r w:rsidRPr="00781130">
        <w:t>Define $c_{\alpha,k}^{(i)} $ as the consistency score for annotator $\alpha $, class $k $ and instance $i $. We calculate this consistency score using the uncertainty score $u_{\alpha,k}^{(i)} $ explained in the previous section. We use two approaches to calculate $c_{\alpha,k}^{(i)} $ from $u_{\alpha,k}^{(i)} $.</w:t>
      </w:r>
    </w:p>
    <w:p w14:paraId="26FC1A6D" w14:textId="77777777" w:rsidR="00781130" w:rsidRPr="00781130" w:rsidRDefault="00781130" w:rsidP="00806636">
      <w:pPr>
        <w:pPrChange w:id="388" w:author="artin majdi" w:date="2023-06-15T15:52:00Z">
          <w:pPr>
            <w:pStyle w:val="PlainText"/>
          </w:pPr>
        </w:pPrChange>
      </w:pPr>
      <w:r w:rsidRPr="00781130">
        <w:t>\begin{enumerate}[1.]</w:t>
      </w:r>
    </w:p>
    <w:p w14:paraId="308E91DA" w14:textId="77777777" w:rsidR="00781130" w:rsidRPr="00781130" w:rsidRDefault="00781130" w:rsidP="00806636">
      <w:pPr>
        <w:pPrChange w:id="389" w:author="artin majdi" w:date="2023-06-15T15:52:00Z">
          <w:pPr>
            <w:pStyle w:val="PlainText"/>
          </w:pPr>
        </w:pPrChange>
      </w:pPr>
      <w:r w:rsidRPr="00781130">
        <w:t xml:space="preserve">    \item The first approach is to simply subtract the uncertainty from $1 $ as follows:</w:t>
      </w:r>
    </w:p>
    <w:p w14:paraId="687E3242" w14:textId="77777777" w:rsidR="00781130" w:rsidRPr="00781130" w:rsidRDefault="00781130" w:rsidP="00806636">
      <w:pPr>
        <w:pPrChange w:id="390" w:author="artin majdi" w:date="2023-06-15T15:52:00Z">
          <w:pPr>
            <w:pStyle w:val="PlainText"/>
          </w:pPr>
        </w:pPrChange>
      </w:pPr>
      <w:r w:rsidRPr="00781130">
        <w:t xml:space="preserve">    \begin{equation}</w:t>
      </w:r>
    </w:p>
    <w:p w14:paraId="4C5AF48E" w14:textId="77777777" w:rsidR="00781130" w:rsidRPr="00781130" w:rsidRDefault="00781130" w:rsidP="00806636">
      <w:pPr>
        <w:pPrChange w:id="391" w:author="artin majdi" w:date="2023-06-15T15:52:00Z">
          <w:pPr>
            <w:pStyle w:val="PlainText"/>
          </w:pPr>
        </w:pPrChange>
      </w:pPr>
      <w:r w:rsidRPr="00781130">
        <w:t xml:space="preserve">        c_{\alpha,k}^{(i)}=1-u_{\alpha,k}^{(i)}\;\;,\;\forall i,\alpha,k</w:t>
      </w:r>
    </w:p>
    <w:p w14:paraId="5864B89C" w14:textId="77777777" w:rsidR="00781130" w:rsidRPr="00781130" w:rsidRDefault="00781130" w:rsidP="00806636">
      <w:pPr>
        <w:pPrChange w:id="392" w:author="artin majdi" w:date="2023-06-15T15:52:00Z">
          <w:pPr>
            <w:pStyle w:val="PlainText"/>
          </w:pPr>
        </w:pPrChange>
      </w:pPr>
      <w:r w:rsidRPr="00781130">
        <w:t xml:space="preserve">        \label{crowd.Eq.9.consistency}</w:t>
      </w:r>
    </w:p>
    <w:p w14:paraId="2B0B2E63" w14:textId="77777777" w:rsidR="00781130" w:rsidRPr="00781130" w:rsidRDefault="00781130" w:rsidP="00806636">
      <w:pPr>
        <w:pPrChange w:id="393" w:author="artin majdi" w:date="2023-06-15T15:52:00Z">
          <w:pPr>
            <w:pStyle w:val="PlainText"/>
          </w:pPr>
        </w:pPrChange>
      </w:pPr>
      <w:r w:rsidRPr="00781130">
        <w:t xml:space="preserve">    \end{equation}</w:t>
      </w:r>
    </w:p>
    <w:p w14:paraId="66FF4D27" w14:textId="77777777" w:rsidR="00781130" w:rsidRPr="00781130" w:rsidRDefault="00781130" w:rsidP="00806636">
      <w:pPr>
        <w:pPrChange w:id="394" w:author="artin majdi" w:date="2023-06-15T15:52:00Z">
          <w:pPr>
            <w:pStyle w:val="PlainText"/>
          </w:pPr>
        </w:pPrChange>
      </w:pPr>
      <w:r w:rsidRPr="00781130">
        <w:t xml:space="preserve">    \item In a second approach (shown in Equation~(\ref{crowd.Eq.10.consistency-penalized})), we penalize annotators for instances in which their predicted label $\eta_{\alpha,k}^{(i)} $ (explained in the Glossary of Symbols section) does not match the MV of all annotator labels ${{\underset \alpha{\mathrm{MV}}}{\left(z_{\alpha,\;k}^{(i)}\right)}} $. As previously </w:t>
      </w:r>
      <w:r w:rsidRPr="00781130">
        <w:lastRenderedPageBreak/>
        <w:t>discussed, instead of directly working with the annotator's labels $z_{\alpha,k}^{(i)} $, we use the predicted labels obtained from the ensemble of classifiers $\eta_{\alpha,k}^{(i)} $. This methodology does not require repeating the crowd-labeling process for new data samples. In particular, we are likely not to have access to the same crowd of annotators employed in the training dataset .</w:t>
      </w:r>
    </w:p>
    <w:p w14:paraId="6B3FAC0E" w14:textId="77777777" w:rsidR="00781130" w:rsidRPr="00781130" w:rsidRDefault="00781130" w:rsidP="00806636">
      <w:pPr>
        <w:pPrChange w:id="395" w:author="artin majdi" w:date="2023-06-15T15:52:00Z">
          <w:pPr>
            <w:pStyle w:val="PlainText"/>
          </w:pPr>
        </w:pPrChange>
      </w:pPr>
      <w:r w:rsidRPr="00781130">
        <w:t xml:space="preserve">    \begin{equation}</w:t>
      </w:r>
    </w:p>
    <w:p w14:paraId="04B87B97" w14:textId="77777777" w:rsidR="00781130" w:rsidRPr="00781130" w:rsidRDefault="00781130" w:rsidP="00806636">
      <w:pPr>
        <w:pPrChange w:id="396" w:author="artin majdi" w:date="2023-06-15T15:52:00Z">
          <w:pPr>
            <w:pStyle w:val="PlainText"/>
          </w:pPr>
        </w:pPrChange>
      </w:pPr>
      <w:r w:rsidRPr="00781130">
        <w:t xml:space="preserve">        c_{\alpha,k}^{(i)} =</w:t>
      </w:r>
    </w:p>
    <w:p w14:paraId="346A15EA" w14:textId="77777777" w:rsidR="00781130" w:rsidRPr="00781130" w:rsidRDefault="00781130" w:rsidP="00806636">
      <w:pPr>
        <w:pPrChange w:id="397" w:author="artin majdi" w:date="2023-06-15T15:52:00Z">
          <w:pPr>
            <w:pStyle w:val="PlainText"/>
          </w:pPr>
        </w:pPrChange>
      </w:pPr>
      <w:r w:rsidRPr="00781130">
        <w:t xml:space="preserve">        \begin{cases}</w:t>
      </w:r>
    </w:p>
    <w:p w14:paraId="64D7857A" w14:textId="77777777" w:rsidR="00781130" w:rsidRPr="00781130" w:rsidRDefault="00781130" w:rsidP="00806636">
      <w:pPr>
        <w:pPrChange w:id="398" w:author="artin majdi" w:date="2023-06-15T15:52:00Z">
          <w:pPr>
            <w:pStyle w:val="PlainText"/>
          </w:pPr>
        </w:pPrChange>
      </w:pPr>
      <w:r w:rsidRPr="00781130">
        <w:t xml:space="preserve">            1 - u_{\alpha,k}^{(i)} &amp; \text{if } \eta_{\alpha,k}^{(i)} = \operatorname{MV}_{\alpha}(\eta_{\alpha,k}^{(i)}) \\</w:t>
      </w:r>
    </w:p>
    <w:p w14:paraId="3B28807F" w14:textId="77777777" w:rsidR="00781130" w:rsidRPr="00781130" w:rsidRDefault="00781130" w:rsidP="00806636">
      <w:pPr>
        <w:pPrChange w:id="399" w:author="artin majdi" w:date="2023-06-15T15:52:00Z">
          <w:pPr>
            <w:pStyle w:val="PlainText"/>
          </w:pPr>
        </w:pPrChange>
      </w:pPr>
      <w:r w:rsidRPr="00781130">
        <w:t xml:space="preserve">            0 &amp; \text{otherwise}</w:t>
      </w:r>
    </w:p>
    <w:p w14:paraId="1BD6668D" w14:textId="77777777" w:rsidR="00781130" w:rsidRPr="00781130" w:rsidRDefault="00781130" w:rsidP="00806636">
      <w:pPr>
        <w:pPrChange w:id="400" w:author="artin majdi" w:date="2023-06-15T15:52:00Z">
          <w:pPr>
            <w:pStyle w:val="PlainText"/>
          </w:pPr>
        </w:pPrChange>
      </w:pPr>
      <w:r w:rsidRPr="00781130">
        <w:t xml:space="preserve">        \end{cases}</w:t>
      </w:r>
    </w:p>
    <w:p w14:paraId="0B28DD9B" w14:textId="77777777" w:rsidR="00781130" w:rsidRPr="00781130" w:rsidRDefault="00781130" w:rsidP="00806636">
      <w:pPr>
        <w:pPrChange w:id="401" w:author="artin majdi" w:date="2023-06-15T15:52:00Z">
          <w:pPr>
            <w:pStyle w:val="PlainText"/>
          </w:pPr>
        </w:pPrChange>
      </w:pPr>
      <w:r w:rsidRPr="00781130">
        <w:t xml:space="preserve">        \label{crowd.Eq.10.consistency-penalized}</w:t>
      </w:r>
    </w:p>
    <w:p w14:paraId="39CA477E" w14:textId="77777777" w:rsidR="00781130" w:rsidRPr="00781130" w:rsidRDefault="00781130" w:rsidP="00806636">
      <w:pPr>
        <w:pPrChange w:id="402" w:author="artin majdi" w:date="2023-06-15T15:52:00Z">
          <w:pPr>
            <w:pStyle w:val="PlainText"/>
          </w:pPr>
        </w:pPrChange>
      </w:pPr>
      <w:r w:rsidRPr="00781130">
        <w:t xml:space="preserve">    \end{equation}</w:t>
      </w:r>
    </w:p>
    <w:p w14:paraId="202591DB" w14:textId="77777777" w:rsidR="00781130" w:rsidRPr="00781130" w:rsidRDefault="00781130" w:rsidP="00806636">
      <w:pPr>
        <w:pPrChange w:id="403" w:author="artin majdi" w:date="2023-06-15T15:52:00Z">
          <w:pPr>
            <w:pStyle w:val="PlainText"/>
          </w:pPr>
        </w:pPrChange>
      </w:pPr>
      <w:r w:rsidRPr="00781130">
        <w:t>\end{enumerate}</w:t>
      </w:r>
    </w:p>
    <w:p w14:paraId="2025E809" w14:textId="1940F311" w:rsidR="0005777F" w:rsidRDefault="0005777F" w:rsidP="00806636">
      <w:pPr>
        <w:rPr>
          <w:ins w:id="404" w:author="Rodriguez, Jeffrey J - (jjrodrig)" w:date="2023-05-16T16:38:00Z"/>
        </w:rPr>
        <w:pPrChange w:id="405" w:author="artin majdi" w:date="2023-06-15T15:52:00Z">
          <w:pPr>
            <w:pStyle w:val="PlainText"/>
          </w:pPr>
        </w:pPrChange>
      </w:pPr>
      <w:ins w:id="406" w:author="Rodriguez, Jeffrey J - (jjrodrig)" w:date="2023-05-16T16:38:00Z">
        <w:r>
          <w:t>\subsubsection{Reliability Measurement}</w:t>
        </w:r>
      </w:ins>
    </w:p>
    <w:p w14:paraId="5E16B6AF" w14:textId="5318033B" w:rsidR="0005777F" w:rsidRDefault="0005777F" w:rsidP="00806636">
      <w:pPr>
        <w:rPr>
          <w:ins w:id="407" w:author="Rodriguez, Jeffrey J - (jjrodrig)" w:date="2023-05-16T16:41:00Z"/>
        </w:rPr>
        <w:pPrChange w:id="408" w:author="artin majdi" w:date="2023-06-15T15:52:00Z">
          <w:pPr>
            <w:pStyle w:val="PlainText"/>
          </w:pPr>
        </w:pPrChange>
      </w:pPr>
      <w:ins w:id="409" w:author="Rodriguez, Jeffrey J - (jjrodrig)" w:date="2023-05-16T16:39:00Z">
        <w:r>
          <w:t>For each annotator, for each class, and for each instance, there is a consistency score, $</w:t>
        </w:r>
        <w:r w:rsidRPr="00781130">
          <w:t>c_{\alpha,k}^i</w:t>
        </w:r>
      </w:ins>
      <w:ins w:id="410" w:author="Rodriguez, Jeffrey J - (jjrodrig)" w:date="2023-05-16T16:40:00Z">
        <w:r>
          <w:t xml:space="preserve">$. By averaging these scores across all instances, we can define a reliability score for each annotator </w:t>
        </w:r>
      </w:ins>
      <w:ins w:id="411" w:author="Rodriguez, Jeffrey J - (jjrodrig)" w:date="2023-05-16T16:41:00Z">
        <w:r>
          <w:t>and for each class:</w:t>
        </w:r>
      </w:ins>
    </w:p>
    <w:p w14:paraId="03E9DC9D" w14:textId="5873035C" w:rsidR="0005777F" w:rsidRDefault="0005777F" w:rsidP="00806636">
      <w:pPr>
        <w:rPr>
          <w:ins w:id="412" w:author="Rodriguez, Jeffrey J - (jjrodrig)" w:date="2023-05-16T16:41:00Z"/>
        </w:rPr>
        <w:pPrChange w:id="413" w:author="artin majdi" w:date="2023-06-15T15:52:00Z">
          <w:pPr>
            <w:pStyle w:val="PlainText"/>
          </w:pPr>
        </w:pPrChange>
      </w:pPr>
      <w:ins w:id="414" w:author="Rodriguez, Jeffrey J - (jjrodrig)" w:date="2023-05-16T16:41:00Z">
        <w:r>
          <w:t>\begin{equation}</w:t>
        </w:r>
      </w:ins>
    </w:p>
    <w:p w14:paraId="6C004BE2" w14:textId="1D5280D5" w:rsidR="0005777F" w:rsidRDefault="0005777F" w:rsidP="00806636">
      <w:pPr>
        <w:rPr>
          <w:ins w:id="415" w:author="Rodriguez, Jeffrey J - (jjrodrig)" w:date="2023-05-16T16:41:00Z"/>
        </w:rPr>
        <w:pPrChange w:id="416" w:author="artin majdi" w:date="2023-06-15T15:52:00Z">
          <w:pPr>
            <w:pStyle w:val="PlainText"/>
          </w:pPr>
        </w:pPrChange>
      </w:pPr>
      <w:ins w:id="417" w:author="Rodriguez, Jeffrey J - (jjrodrig)" w:date="2023-05-16T16:41:00Z">
        <w:r w:rsidRPr="00781130">
          <w:t>\psi_{\alpha,k}=\frac</w:t>
        </w:r>
      </w:ins>
      <w:ins w:id="418" w:author="Rodriguez, Jeffrey J - (jjrodrig)" w:date="2023-05-16T16:42:00Z">
        <w:r>
          <w:t>{</w:t>
        </w:r>
      </w:ins>
      <w:ins w:id="419" w:author="Rodriguez, Jeffrey J - (jjrodrig)" w:date="2023-05-16T16:41:00Z">
        <w:r w:rsidRPr="00781130">
          <w:t>1</w:t>
        </w:r>
      </w:ins>
      <w:ins w:id="420" w:author="Rodriguez, Jeffrey J - (jjrodrig)" w:date="2023-05-16T16:42:00Z">
        <w:r>
          <w:t>}{</w:t>
        </w:r>
      </w:ins>
      <w:ins w:id="421" w:author="Rodriguez, Jeffrey J - (jjrodrig)" w:date="2023-05-16T16:41:00Z">
        <w:r w:rsidRPr="00781130">
          <w:t>N</w:t>
        </w:r>
      </w:ins>
      <w:ins w:id="422" w:author="Rodriguez, Jeffrey J - (jjrodrig)" w:date="2023-05-16T16:42:00Z">
        <w:r>
          <w:t>}</w:t>
        </w:r>
      </w:ins>
      <w:ins w:id="423" w:author="Rodriguez, Jeffrey J - (jjrodrig)" w:date="2023-05-16T16:41:00Z">
        <w:r w:rsidRPr="00781130">
          <w:t>\sum_{i=1}^N</w:t>
        </w:r>
      </w:ins>
      <w:ins w:id="424" w:author="Rodriguez, Jeffrey J - (jjrodrig)" w:date="2023-05-16T16:42:00Z">
        <w:r>
          <w:t xml:space="preserve"> </w:t>
        </w:r>
      </w:ins>
      <w:ins w:id="425" w:author="Rodriguez, Jeffrey J - (jjrodrig)" w:date="2023-05-16T16:41:00Z">
        <w:r w:rsidRPr="00781130">
          <w:t>c_{\alpha,k}^i</w:t>
        </w:r>
      </w:ins>
    </w:p>
    <w:p w14:paraId="57AC8BBC" w14:textId="3798624F" w:rsidR="0005777F" w:rsidRDefault="0005777F" w:rsidP="00806636">
      <w:pPr>
        <w:rPr>
          <w:ins w:id="426" w:author="Rodriguez, Jeffrey J - (jjrodrig)" w:date="2023-05-16T16:43:00Z"/>
        </w:rPr>
        <w:pPrChange w:id="427" w:author="artin majdi" w:date="2023-06-15T15:52:00Z">
          <w:pPr>
            <w:pStyle w:val="PlainText"/>
          </w:pPr>
        </w:pPrChange>
      </w:pPr>
      <w:ins w:id="428" w:author="Rodriguez, Jeffrey J - (jjrodrig)" w:date="2023-05-16T16:41:00Z">
        <w:r>
          <w:t>\end{equation}</w:t>
        </w:r>
      </w:ins>
    </w:p>
    <w:p w14:paraId="7C78FF3B" w14:textId="1F04EBD3" w:rsidR="0005777F" w:rsidRDefault="0005777F" w:rsidP="00806636">
      <w:pPr>
        <w:rPr>
          <w:ins w:id="429" w:author="Rodriguez, Jeffrey J - (jjrodrig)" w:date="2023-05-16T16:44:00Z"/>
        </w:rPr>
        <w:pPrChange w:id="430" w:author="artin majdi" w:date="2023-06-15T15:52:00Z">
          <w:pPr>
            <w:pStyle w:val="PlainText"/>
          </w:pPr>
        </w:pPrChange>
      </w:pPr>
      <w:ins w:id="431" w:author="Rodriguez, Jeffrey J - (jjrodrig)" w:date="2023-05-16T16:43:00Z">
        <w:r>
          <w:t>If desired, one may also calculate an overall reliability score for each annotator</w:t>
        </w:r>
      </w:ins>
      <w:ins w:id="432" w:author="Rodriguez, Jeffrey J - (jjrodrig)" w:date="2023-05-16T16:44:00Z">
        <w:r>
          <w:t xml:space="preserve"> by averaging across all classes:</w:t>
        </w:r>
      </w:ins>
    </w:p>
    <w:p w14:paraId="6ABB6396" w14:textId="15AB4B61" w:rsidR="0005777F" w:rsidRDefault="0005777F" w:rsidP="00806636">
      <w:pPr>
        <w:rPr>
          <w:ins w:id="433" w:author="Rodriguez, Jeffrey J - (jjrodrig)" w:date="2023-05-16T16:44:00Z"/>
        </w:rPr>
        <w:pPrChange w:id="434" w:author="artin majdi" w:date="2023-06-15T15:52:00Z">
          <w:pPr>
            <w:pStyle w:val="PlainText"/>
          </w:pPr>
        </w:pPrChange>
      </w:pPr>
      <w:ins w:id="435" w:author="Rodriguez, Jeffrey J - (jjrodrig)" w:date="2023-05-16T16:44:00Z">
        <w:r>
          <w:t>\begin{equation}</w:t>
        </w:r>
      </w:ins>
    </w:p>
    <w:p w14:paraId="5552FB18" w14:textId="59761B84" w:rsidR="0005777F" w:rsidRDefault="0005777F" w:rsidP="00806636">
      <w:pPr>
        <w:rPr>
          <w:ins w:id="436" w:author="Rodriguez, Jeffrey J - (jjrodrig)" w:date="2023-05-16T16:44:00Z"/>
        </w:rPr>
        <w:pPrChange w:id="437" w:author="artin majdi" w:date="2023-06-15T15:52:00Z">
          <w:pPr>
            <w:pStyle w:val="PlainText"/>
          </w:pPr>
        </w:pPrChange>
      </w:pPr>
      <w:ins w:id="438" w:author="Rodriguez, Jeffrey J - (jjrodrig)" w:date="2023-05-16T16:44:00Z">
        <w:r w:rsidRPr="00781130">
          <w:t>\psi_{\alpha}=\frac</w:t>
        </w:r>
        <w:r>
          <w:t>{</w:t>
        </w:r>
        <w:r w:rsidRPr="00781130">
          <w:t>1</w:t>
        </w:r>
        <w:r>
          <w:t>}{K}</w:t>
        </w:r>
        <w:r w:rsidRPr="00781130">
          <w:t>\sum_{</w:t>
        </w:r>
        <w:r w:rsidR="009C6E10">
          <w:t>k</w:t>
        </w:r>
        <w:r w:rsidRPr="00781130">
          <w:t>=1}^</w:t>
        </w:r>
        <w:r w:rsidR="009C6E10">
          <w:t>K</w:t>
        </w:r>
        <w:r>
          <w:t xml:space="preserve"> </w:t>
        </w:r>
      </w:ins>
      <w:ins w:id="439" w:author="Rodriguez, Jeffrey J - (jjrodrig)" w:date="2023-05-16T16:45:00Z">
        <w:r w:rsidR="009C6E10">
          <w:t>\psi</w:t>
        </w:r>
      </w:ins>
      <w:ins w:id="440" w:author="Rodriguez, Jeffrey J - (jjrodrig)" w:date="2023-05-16T16:44:00Z">
        <w:r w:rsidRPr="00781130">
          <w:t>_{\alpha,k}</w:t>
        </w:r>
      </w:ins>
    </w:p>
    <w:p w14:paraId="4A1512E1" w14:textId="4382FDAB" w:rsidR="0005777F" w:rsidRDefault="0005777F" w:rsidP="00806636">
      <w:pPr>
        <w:rPr>
          <w:ins w:id="441" w:author="Rodriguez, Jeffrey J - (jjrodrig)" w:date="2023-05-16T16:41:00Z"/>
        </w:rPr>
        <w:pPrChange w:id="442" w:author="artin majdi" w:date="2023-06-15T15:52:00Z">
          <w:pPr>
            <w:pStyle w:val="PlainText"/>
          </w:pPr>
        </w:pPrChange>
      </w:pPr>
      <w:ins w:id="443" w:author="Rodriguez, Jeffrey J - (jjrodrig)" w:date="2023-05-16T16:44:00Z">
        <w:r>
          <w:t>\end{equation}</w:t>
        </w:r>
      </w:ins>
    </w:p>
    <w:p w14:paraId="555C9F3E" w14:textId="77777777" w:rsidR="0005777F" w:rsidRDefault="0005777F" w:rsidP="00806636">
      <w:pPr>
        <w:rPr>
          <w:ins w:id="444" w:author="Rodriguez, Jeffrey J - (jjrodrig)" w:date="2023-05-16T16:38:00Z"/>
        </w:rPr>
        <w:pPrChange w:id="445" w:author="artin majdi" w:date="2023-06-15T15:52:00Z">
          <w:pPr>
            <w:pStyle w:val="PlainText"/>
          </w:pPr>
        </w:pPrChange>
      </w:pPr>
    </w:p>
    <w:p w14:paraId="5C59334F" w14:textId="54A2FD1B" w:rsidR="00781130" w:rsidRPr="00781130" w:rsidRDefault="00781130" w:rsidP="00806636">
      <w:pPr>
        <w:pPrChange w:id="446" w:author="artin majdi" w:date="2023-06-15T15:52:00Z">
          <w:pPr>
            <w:pStyle w:val="PlainText"/>
          </w:pPr>
        </w:pPrChange>
      </w:pPr>
      <w:r w:rsidRPr="00781130">
        <w:t>\subsubsection{Weight Measurement}</w:t>
      </w:r>
    </w:p>
    <w:p w14:paraId="651232BE" w14:textId="0A121714" w:rsidR="00781130" w:rsidRPr="00781130" w:rsidRDefault="00781130" w:rsidP="00806636">
      <w:pPr>
        <w:pPrChange w:id="447" w:author="artin majdi" w:date="2023-06-15T15:52:00Z">
          <w:pPr>
            <w:pStyle w:val="PlainText"/>
          </w:pPr>
        </w:pPrChange>
      </w:pPr>
      <w:r w:rsidRPr="00781130">
        <w:lastRenderedPageBreak/>
        <w:t xml:space="preserve">Furthermore, we </w:t>
      </w:r>
      <w:del w:id="448" w:author="Rodriguez, Jeffrey J - (jjrodrig)" w:date="2023-05-16T16:49:00Z">
        <w:r w:rsidRPr="00781130" w:rsidDel="009C6E10">
          <w:delText xml:space="preserve">define </w:delText>
        </w:r>
      </w:del>
      <w:ins w:id="449" w:author="Rodriguez, Jeffrey J - (jjrodrig)" w:date="2023-05-16T16:49:00Z">
        <w:r w:rsidR="009C6E10">
          <w:t>calculate</w:t>
        </w:r>
        <w:r w:rsidR="009C6E10" w:rsidRPr="00781130">
          <w:t xml:space="preserve"> </w:t>
        </w:r>
      </w:ins>
      <w:r w:rsidRPr="00781130">
        <w:t xml:space="preserve">the annotators' weights $\omega_{\alpha,k}$ for each class k </w:t>
      </w:r>
      <w:del w:id="450" w:author="Rodriguez, Jeffrey J - (jjrodrig)" w:date="2023-05-16T16:49:00Z">
        <w:r w:rsidRPr="00781130" w:rsidDel="009C6E10">
          <w:delText>as the mean of their respective consistency scores $c_{\alpha,k}^{(i)} $ over all instances. The weights are normalized between 0 and 1</w:delText>
        </w:r>
      </w:del>
      <w:ins w:id="451" w:author="Rodriguez, Jeffrey J - (jjrodrig)" w:date="2023-05-16T16:49:00Z">
        <w:r w:rsidR="009C6E10">
          <w:t>by normalizing the reliability values</w:t>
        </w:r>
      </w:ins>
      <w:r w:rsidRPr="00781130">
        <w:t xml:space="preserve"> as follows:</w:t>
      </w:r>
    </w:p>
    <w:p w14:paraId="06318316" w14:textId="77777777" w:rsidR="00781130" w:rsidRPr="00781130" w:rsidRDefault="00781130" w:rsidP="00806636">
      <w:pPr>
        <w:pPrChange w:id="452" w:author="artin majdi" w:date="2023-06-15T15:52:00Z">
          <w:pPr>
            <w:pStyle w:val="PlainText"/>
          </w:pPr>
        </w:pPrChange>
      </w:pPr>
      <w:r w:rsidRPr="00781130">
        <w:t>\begin{equation}</w:t>
      </w:r>
    </w:p>
    <w:p w14:paraId="347E9139" w14:textId="3654A771" w:rsidR="00781130" w:rsidRPr="00781130" w:rsidRDefault="00781130" w:rsidP="00806636">
      <w:pPr>
        <w:pPrChange w:id="453" w:author="artin majdi" w:date="2023-06-15T15:52:00Z">
          <w:pPr>
            <w:pStyle w:val="PlainText"/>
          </w:pPr>
        </w:pPrChange>
      </w:pPr>
      <w:r w:rsidRPr="00781130">
        <w:t xml:space="preserve">    \omega_{\alpha,k}=\frac{\psi_{\alpha,k}}{\sum_{\alpha=1}^ M\psi_{\alpha,k}}</w:t>
      </w:r>
      <w:del w:id="454" w:author="Rodriguez, Jeffrey J - (jjrodrig)" w:date="2023-05-16T16:49:00Z">
        <w:r w:rsidRPr="00781130" w:rsidDel="009C6E10">
          <w:delText xml:space="preserve">\;\;\;\text{where}\;\;\; </w:delText>
        </w:r>
      </w:del>
      <w:del w:id="455" w:author="Rodriguez, Jeffrey J - (jjrodrig)" w:date="2023-05-16T16:41:00Z">
        <w:r w:rsidRPr="00781130" w:rsidDel="0005777F">
          <w:delText>\psi_{\alpha,k}=\frac1N\sum\nolimits_{i=1}^{N}c_{\alpha,k}^{(i)}</w:delText>
        </w:r>
      </w:del>
    </w:p>
    <w:p w14:paraId="76961451" w14:textId="77777777" w:rsidR="00781130" w:rsidRPr="00781130" w:rsidRDefault="00781130" w:rsidP="00806636">
      <w:pPr>
        <w:pPrChange w:id="456" w:author="artin majdi" w:date="2023-06-15T15:52:00Z">
          <w:pPr>
            <w:pStyle w:val="PlainText"/>
          </w:pPr>
        </w:pPrChange>
      </w:pPr>
      <w:r w:rsidRPr="00781130">
        <w:t xml:space="preserve">    \label{crowd.Eq.11.weights}</w:t>
      </w:r>
    </w:p>
    <w:p w14:paraId="769654BE" w14:textId="77777777" w:rsidR="00781130" w:rsidRPr="00781130" w:rsidRDefault="00781130" w:rsidP="00806636">
      <w:pPr>
        <w:pPrChange w:id="457" w:author="artin majdi" w:date="2023-06-15T15:52:00Z">
          <w:pPr>
            <w:pStyle w:val="PlainText"/>
          </w:pPr>
        </w:pPrChange>
      </w:pPr>
      <w:r w:rsidRPr="00781130">
        <w:t>\end{equation}</w:t>
      </w:r>
    </w:p>
    <w:p w14:paraId="003DFDD4" w14:textId="77777777" w:rsidR="00781130" w:rsidRPr="00781130" w:rsidRDefault="00781130" w:rsidP="00806636">
      <w:pPr>
        <w:pPrChange w:id="458" w:author="artin majdi" w:date="2023-06-15T15:52:00Z">
          <w:pPr>
            <w:pStyle w:val="PlainText"/>
          </w:pPr>
        </w:pPrChange>
      </w:pPr>
      <w:r w:rsidRPr="00781130">
        <w:t>\subsubsection{Aggregated Label Calculation}</w:t>
      </w:r>
    </w:p>
    <w:p w14:paraId="653F6AC8" w14:textId="77777777" w:rsidR="00781130" w:rsidRPr="00781130" w:rsidRDefault="00781130" w:rsidP="00806636">
      <w:pPr>
        <w:pPrChange w:id="459" w:author="artin majdi" w:date="2023-06-15T15:52:00Z">
          <w:pPr>
            <w:pStyle w:val="PlainText"/>
          </w:pPr>
        </w:pPrChange>
      </w:pPr>
      <w:r w:rsidRPr="00781130">
        <w:t>Finally, the aggregated label $v_k^{(i)} $ for each instance $i $ and class $k $ is the weighted average of the predicted labels $\eta_{\alpha,k}^{(i)} $ for each annotator $\alpha $:</w:t>
      </w:r>
    </w:p>
    <w:p w14:paraId="4CF06069" w14:textId="77777777" w:rsidR="00781130" w:rsidRPr="00781130" w:rsidRDefault="00781130" w:rsidP="00806636">
      <w:pPr>
        <w:pPrChange w:id="460" w:author="artin majdi" w:date="2023-06-15T15:52:00Z">
          <w:pPr>
            <w:pStyle w:val="PlainText"/>
          </w:pPr>
        </w:pPrChange>
      </w:pPr>
      <w:r w:rsidRPr="00781130">
        <w:t>\begin{equation}</w:t>
      </w:r>
    </w:p>
    <w:p w14:paraId="3CAF77A2" w14:textId="77777777" w:rsidR="00781130" w:rsidRPr="00781130" w:rsidRDefault="00781130" w:rsidP="00806636">
      <w:pPr>
        <w:pPrChange w:id="461" w:author="artin majdi" w:date="2023-06-15T15:52:00Z">
          <w:pPr>
            <w:pStyle w:val="PlainText"/>
          </w:pPr>
        </w:pPrChange>
      </w:pPr>
      <w:r w:rsidRPr="00781130">
        <w:t xml:space="preserve">    v_k^{(i)} =</w:t>
      </w:r>
    </w:p>
    <w:p w14:paraId="328D5360" w14:textId="77777777" w:rsidR="00781130" w:rsidRPr="00781130" w:rsidRDefault="00781130" w:rsidP="00806636">
      <w:pPr>
        <w:pPrChange w:id="462" w:author="artin majdi" w:date="2023-06-15T15:52:00Z">
          <w:pPr>
            <w:pStyle w:val="PlainText"/>
          </w:pPr>
        </w:pPrChange>
      </w:pPr>
      <w:r w:rsidRPr="00781130">
        <w:t xml:space="preserve">    \begin{cases}</w:t>
      </w:r>
    </w:p>
    <w:p w14:paraId="72C45553" w14:textId="77777777" w:rsidR="00781130" w:rsidRPr="00781130" w:rsidRDefault="00781130" w:rsidP="00806636">
      <w:pPr>
        <w:pPrChange w:id="463" w:author="artin majdi" w:date="2023-06-15T15:52:00Z">
          <w:pPr>
            <w:pStyle w:val="PlainText"/>
          </w:pPr>
        </w:pPrChange>
      </w:pPr>
      <w:r w:rsidRPr="00781130">
        <w:t xml:space="preserve">        1 &amp; \text{if } \left(\sum_{\alpha=1}^{M} \omega_{\alpha,k}\, \eta_{\alpha,k}^{(i)}\right) \geq 0.5 \\</w:t>
      </w:r>
    </w:p>
    <w:p w14:paraId="710A4DFB" w14:textId="77777777" w:rsidR="00781130" w:rsidRPr="00781130" w:rsidRDefault="00781130" w:rsidP="00806636">
      <w:pPr>
        <w:pPrChange w:id="464" w:author="artin majdi" w:date="2023-06-15T15:52:00Z">
          <w:pPr>
            <w:pStyle w:val="PlainText"/>
          </w:pPr>
        </w:pPrChange>
      </w:pPr>
      <w:r w:rsidRPr="00781130">
        <w:t xml:space="preserve">        0 &amp; \text{otherwise}</w:t>
      </w:r>
    </w:p>
    <w:p w14:paraId="335E87B3" w14:textId="77777777" w:rsidR="00781130" w:rsidRPr="00781130" w:rsidRDefault="00781130" w:rsidP="00806636">
      <w:pPr>
        <w:pPrChange w:id="465" w:author="artin majdi" w:date="2023-06-15T15:52:00Z">
          <w:pPr>
            <w:pStyle w:val="PlainText"/>
          </w:pPr>
        </w:pPrChange>
      </w:pPr>
      <w:r w:rsidRPr="00781130">
        <w:t xml:space="preserve">    \end{cases}</w:t>
      </w:r>
    </w:p>
    <w:p w14:paraId="4C88BF0F" w14:textId="77777777" w:rsidR="00781130" w:rsidRPr="00781130" w:rsidRDefault="00781130" w:rsidP="00806636">
      <w:pPr>
        <w:pPrChange w:id="466" w:author="artin majdi" w:date="2023-06-15T15:52:00Z">
          <w:pPr>
            <w:pStyle w:val="PlainText"/>
          </w:pPr>
        </w:pPrChange>
      </w:pPr>
      <w:r w:rsidRPr="00781130">
        <w:t xml:space="preserve">    \quad \forall i, k</w:t>
      </w:r>
    </w:p>
    <w:p w14:paraId="351684E8" w14:textId="77777777" w:rsidR="00781130" w:rsidRPr="00781130" w:rsidRDefault="00781130" w:rsidP="00806636">
      <w:pPr>
        <w:pPrChange w:id="467" w:author="artin majdi" w:date="2023-06-15T15:52:00Z">
          <w:pPr>
            <w:pStyle w:val="PlainText"/>
          </w:pPr>
        </w:pPrChange>
      </w:pPr>
      <w:r w:rsidRPr="00781130">
        <w:t xml:space="preserve">    \label{crowd.Eq.12.aggregated-label}</w:t>
      </w:r>
    </w:p>
    <w:p w14:paraId="3BF585AF" w14:textId="77777777" w:rsidR="00781130" w:rsidRPr="00781130" w:rsidRDefault="00781130" w:rsidP="00806636">
      <w:pPr>
        <w:pPrChange w:id="468" w:author="artin majdi" w:date="2023-06-15T15:52:00Z">
          <w:pPr>
            <w:pStyle w:val="PlainText"/>
          </w:pPr>
        </w:pPrChange>
      </w:pPr>
      <w:r w:rsidRPr="00781130">
        <w:t>\end{equation}</w:t>
      </w:r>
    </w:p>
    <w:p w14:paraId="55165667" w14:textId="77777777" w:rsidR="00781130" w:rsidRPr="00781130" w:rsidRDefault="00781130" w:rsidP="00806636">
      <w:pPr>
        <w:pPrChange w:id="469" w:author="artin majdi" w:date="2023-06-15T15:52:00Z">
          <w:pPr>
            <w:pStyle w:val="PlainText"/>
          </w:pPr>
        </w:pPrChange>
      </w:pPr>
      <w:r w:rsidRPr="00781130">
        <w:t>\subsubsection{Confidence Score Calculation}</w:t>
      </w:r>
    </w:p>
    <w:p w14:paraId="54FD805D" w14:textId="02BF1F43" w:rsidR="00781130" w:rsidRPr="00781130" w:rsidRDefault="00781130" w:rsidP="00806636">
      <w:pPr>
        <w:pPrChange w:id="470" w:author="artin majdi" w:date="2023-06-15T15:52:00Z">
          <w:pPr>
            <w:pStyle w:val="PlainText"/>
          </w:pPr>
        </w:pPrChange>
      </w:pPr>
      <w:r w:rsidRPr="00781130">
        <w:t xml:space="preserve">In previous section we showed how to calculate the aggregated label $v_k^{(i)} $ (shown in Equation~(\ref{crowd.Eq.12.aggregated-label})). Define $F_k^{(i)} $ as the confidence score for instance $i $ and class $k $. </w:t>
      </w:r>
      <w:del w:id="471" w:author="Rodriguez, Jeffrey J - (jjrodrig)" w:date="2023-06-15T14:02:00Z">
        <w:r w:rsidRPr="00781130" w:rsidDel="006E4228">
          <w:delText>In this section, w</w:delText>
        </w:r>
      </w:del>
      <w:ins w:id="472" w:author="Rodriguez, Jeffrey J - (jjrodrig)" w:date="2023-06-15T14:02:00Z">
        <w:r w:rsidR="006E4228">
          <w:t>W</w:t>
        </w:r>
      </w:ins>
      <w:r w:rsidRPr="00781130">
        <w:t xml:space="preserve">e calculate two confidence scores $F_k^{(i)} $, based on how many different annotators agree on the reported label $v_k^{(i)} $, </w:t>
      </w:r>
      <w:commentRangeStart w:id="473"/>
      <w:r w:rsidRPr="00781130">
        <w:t>which will be</w:t>
      </w:r>
      <w:commentRangeEnd w:id="473"/>
      <w:r w:rsidR="00C60B65">
        <w:rPr>
          <w:rStyle w:val="CommentReference"/>
        </w:rPr>
        <w:commentReference w:id="473"/>
      </w:r>
      <w:r w:rsidRPr="00781130">
        <w:t xml:space="preserve"> reported alongside the aggregated label $v_k^{(i)} $. The confidence scores show the level of confidence we should place on the aggregated labels.</w:t>
      </w:r>
    </w:p>
    <w:p w14:paraId="50AF6BC1" w14:textId="77777777" w:rsidR="00781130" w:rsidRPr="00781130" w:rsidRDefault="00781130" w:rsidP="00806636">
      <w:pPr>
        <w:pPrChange w:id="474" w:author="artin majdi" w:date="2023-06-15T15:52:00Z">
          <w:pPr>
            <w:pStyle w:val="PlainText"/>
          </w:pPr>
        </w:pPrChange>
      </w:pPr>
      <w:r w:rsidRPr="00781130">
        <w:t xml:space="preserve">To calculate this confidence score, we modify the two techniques used by Sheng~\cite{sheng_Majority_2019} and Tao~\cite{tao_Label_2020} to incorporate our </w:t>
      </w:r>
      <w:r w:rsidRPr="00781130">
        <w:lastRenderedPageBreak/>
        <w:t>calculated weight $\omega_{\alpha,k} $ shown in Equation~(\ref{crowd.Eq.11.weights})  for each worker $\alpha $.</w:t>
      </w:r>
    </w:p>
    <w:p w14:paraId="74C59D3B" w14:textId="77777777" w:rsidR="00781130" w:rsidRPr="00781130" w:rsidRDefault="00781130" w:rsidP="00806636">
      <w:pPr>
        <w:pPrChange w:id="475" w:author="artin majdi" w:date="2023-06-15T15:52:00Z">
          <w:pPr>
            <w:pStyle w:val="PlainText"/>
          </w:pPr>
        </w:pPrChange>
      </w:pPr>
      <w:r w:rsidRPr="00781130">
        <w:t>\begin{enumerate}[1.]</w:t>
      </w:r>
    </w:p>
    <w:p w14:paraId="5C2DE3A2" w14:textId="77777777" w:rsidR="00781130" w:rsidRPr="00781130" w:rsidRDefault="00781130" w:rsidP="00806636">
      <w:pPr>
        <w:pPrChange w:id="476" w:author="artin majdi" w:date="2023-06-15T15:52:00Z">
          <w:pPr>
            <w:pStyle w:val="PlainText"/>
          </w:pPr>
        </w:pPrChange>
      </w:pPr>
      <w:r w:rsidRPr="00781130">
        <w:t xml:space="preserve">    \item \textbf{uwMV-Freq:} In this approach, the confidence score $F^{(i)} $ is defined as the weighted sum of labels belonging to annotators whose label is the same as the final aggregated label. It is calculated as</w:t>
      </w:r>
    </w:p>
    <w:p w14:paraId="678299C9" w14:textId="77777777" w:rsidR="00781130" w:rsidRPr="00781130" w:rsidRDefault="00781130" w:rsidP="00806636">
      <w:pPr>
        <w:pPrChange w:id="477" w:author="artin majdi" w:date="2023-06-15T15:52:00Z">
          <w:pPr>
            <w:pStyle w:val="PlainText"/>
          </w:pPr>
        </w:pPrChange>
      </w:pPr>
      <w:r w:rsidRPr="00781130">
        <w:t xml:space="preserve">    \begin{equation}</w:t>
      </w:r>
    </w:p>
    <w:p w14:paraId="1852AF5B" w14:textId="77777777" w:rsidR="00781130" w:rsidRPr="00781130" w:rsidRDefault="00781130" w:rsidP="00806636">
      <w:pPr>
        <w:pPrChange w:id="478" w:author="artin majdi" w:date="2023-06-15T15:52:00Z">
          <w:pPr>
            <w:pStyle w:val="PlainText"/>
          </w:pPr>
        </w:pPrChange>
      </w:pPr>
      <w:r w:rsidRPr="00781130">
        <w:t xml:space="preserve">        F_k^{(i)}={\sum\nolimits_{\alpha=1}^{M}{\omega_{\alpha,k}\;\delta\left(\eta_{\alpha,k}^{(i)}\;\;,\;\;\;v_k^{(i)}\right)}}</w:t>
      </w:r>
    </w:p>
    <w:p w14:paraId="371DE8C9" w14:textId="77777777" w:rsidR="00781130" w:rsidRPr="00781130" w:rsidRDefault="00781130" w:rsidP="00806636">
      <w:pPr>
        <w:pPrChange w:id="479" w:author="artin majdi" w:date="2023-06-15T15:52:00Z">
          <w:pPr>
            <w:pStyle w:val="PlainText"/>
          </w:pPr>
        </w:pPrChange>
      </w:pPr>
      <w:r w:rsidRPr="00781130">
        <w:t xml:space="preserve">        \label{crowd.Eq.13.confidence-score.freq}</w:t>
      </w:r>
    </w:p>
    <w:p w14:paraId="11783FBD" w14:textId="77777777" w:rsidR="00781130" w:rsidRPr="00781130" w:rsidRDefault="00781130" w:rsidP="00806636">
      <w:pPr>
        <w:pPrChange w:id="480" w:author="artin majdi" w:date="2023-06-15T15:52:00Z">
          <w:pPr>
            <w:pStyle w:val="PlainText"/>
          </w:pPr>
        </w:pPrChange>
      </w:pPr>
      <w:r w:rsidRPr="00781130">
        <w:t xml:space="preserve">    \end{equation}</w:t>
      </w:r>
    </w:p>
    <w:p w14:paraId="4D31EB88" w14:textId="77777777" w:rsidR="00781130" w:rsidRPr="00781130" w:rsidRDefault="00781130" w:rsidP="00806636">
      <w:pPr>
        <w:pPrChange w:id="481" w:author="artin majdi" w:date="2023-06-15T15:52:00Z">
          <w:pPr>
            <w:pStyle w:val="PlainText"/>
          </w:pPr>
        </w:pPrChange>
      </w:pPr>
      <w:r w:rsidRPr="00781130">
        <w:t xml:space="preserve">    where $\delta $ is the Kronecker delta function.</w:t>
      </w:r>
    </w:p>
    <w:p w14:paraId="0F25B140" w14:textId="77777777" w:rsidR="00781130" w:rsidRPr="00781130" w:rsidRDefault="00781130" w:rsidP="00806636">
      <w:pPr>
        <w:pPrChange w:id="482" w:author="artin majdi" w:date="2023-06-15T15:52:00Z">
          <w:pPr>
            <w:pStyle w:val="PlainText"/>
          </w:pPr>
        </w:pPrChange>
      </w:pPr>
      <w:r w:rsidRPr="00781130">
        <w:t xml:space="preserve">    \item \textbf{uwMV-Beta:} In this approach, the CDF of the beta distribution at the decision threshold of $0.5 $ is used to calculate a confidence score $F^{(i)} $. To calculate the two shape parameters of the beta distributions $\alpha^{(i)} $ and $\beta^{(i)} $, we use a weighted sum of all correct and incorrect aggregated labels, respectively:</w:t>
      </w:r>
    </w:p>
    <w:p w14:paraId="340DACDB" w14:textId="77777777" w:rsidR="00781130" w:rsidRPr="00781130" w:rsidRDefault="00781130" w:rsidP="00806636">
      <w:pPr>
        <w:pPrChange w:id="483" w:author="artin majdi" w:date="2023-06-15T15:52:00Z">
          <w:pPr>
            <w:pStyle w:val="PlainText"/>
          </w:pPr>
        </w:pPrChange>
      </w:pPr>
      <w:r w:rsidRPr="00781130">
        <w:t xml:space="preserve">    \begin{equation}</w:t>
      </w:r>
    </w:p>
    <w:p w14:paraId="0BAD27C7" w14:textId="77777777" w:rsidR="00781130" w:rsidRPr="00781130" w:rsidRDefault="00781130" w:rsidP="00806636">
      <w:pPr>
        <w:pPrChange w:id="484" w:author="artin majdi" w:date="2023-06-15T15:52:00Z">
          <w:pPr>
            <w:pStyle w:val="PlainText"/>
          </w:pPr>
        </w:pPrChange>
      </w:pPr>
      <w:r w:rsidRPr="00781130">
        <w:t xml:space="preserve">        \begin{aligned}</w:t>
      </w:r>
    </w:p>
    <w:p w14:paraId="0CDBA515" w14:textId="77777777" w:rsidR="00781130" w:rsidRPr="00781130" w:rsidRDefault="00781130" w:rsidP="00806636">
      <w:pPr>
        <w:pPrChange w:id="485" w:author="artin majdi" w:date="2023-06-15T15:52:00Z">
          <w:pPr>
            <w:pStyle w:val="PlainText"/>
          </w:pPr>
        </w:pPrChange>
      </w:pPr>
      <w:r w:rsidRPr="00781130">
        <w:t xml:space="preserve">            l_k^{(i)} &amp;= 1 + \sum_{\alpha=1}^{M} \omega_{\alpha,k} \; \delta\left(\eta_{\alpha,k}^{(i)}, v_{k}^{(i)}\right) \\</w:t>
      </w:r>
    </w:p>
    <w:p w14:paraId="6158DB69" w14:textId="77777777" w:rsidR="00781130" w:rsidRPr="00781130" w:rsidRDefault="00781130" w:rsidP="00806636">
      <w:pPr>
        <w:pPrChange w:id="486" w:author="artin majdi" w:date="2023-06-15T15:52:00Z">
          <w:pPr>
            <w:pStyle w:val="PlainText"/>
          </w:pPr>
        </w:pPrChange>
      </w:pPr>
      <w:r w:rsidRPr="00781130">
        <w:t xml:space="preserve">            u_k^{(i)} &amp;= 1 + \sum_{\alpha=1}^{M} \omega_{\alpha,k} \; \delta\left(\eta_{\alpha,k}^{(i)}, 1 - v_{k}^{(i)}\right)</w:t>
      </w:r>
    </w:p>
    <w:p w14:paraId="28E6419C" w14:textId="77777777" w:rsidR="00781130" w:rsidRPr="00781130" w:rsidRDefault="00781130" w:rsidP="00806636">
      <w:pPr>
        <w:pPrChange w:id="487" w:author="artin majdi" w:date="2023-06-15T15:52:00Z">
          <w:pPr>
            <w:pStyle w:val="PlainText"/>
          </w:pPr>
        </w:pPrChange>
      </w:pPr>
      <w:r w:rsidRPr="00781130">
        <w:t xml:space="preserve">        \end{aligned}</w:t>
      </w:r>
    </w:p>
    <w:p w14:paraId="246FB7D1" w14:textId="77777777" w:rsidR="00781130" w:rsidRPr="00781130" w:rsidRDefault="00781130" w:rsidP="00806636">
      <w:pPr>
        <w:pPrChange w:id="488" w:author="artin majdi" w:date="2023-06-15T15:52:00Z">
          <w:pPr>
            <w:pStyle w:val="PlainText"/>
          </w:pPr>
        </w:pPrChange>
      </w:pPr>
      <w:r w:rsidRPr="00781130">
        <w:t xml:space="preserve">        \label{crowd.Eq.14.beta_l_u}</w:t>
      </w:r>
    </w:p>
    <w:p w14:paraId="6CEBA4F7" w14:textId="77777777" w:rsidR="00781130" w:rsidRPr="00781130" w:rsidRDefault="00781130" w:rsidP="00806636">
      <w:pPr>
        <w:pPrChange w:id="489" w:author="artin majdi" w:date="2023-06-15T15:52:00Z">
          <w:pPr>
            <w:pStyle w:val="PlainText"/>
          </w:pPr>
        </w:pPrChange>
      </w:pPr>
      <w:r w:rsidRPr="00781130">
        <w:t xml:space="preserve">    \end{equation}</w:t>
      </w:r>
    </w:p>
    <w:p w14:paraId="272481FB" w14:textId="77777777" w:rsidR="00781130" w:rsidRPr="00781130" w:rsidRDefault="00781130" w:rsidP="00806636">
      <w:pPr>
        <w:pPrChange w:id="490" w:author="artin majdi" w:date="2023-06-15T15:52:00Z">
          <w:pPr>
            <w:pStyle w:val="PlainText"/>
          </w:pPr>
        </w:pPrChange>
      </w:pPr>
      <w:r w:rsidRPr="00781130">
        <w:t xml:space="preserve">    \begin{equation}</w:t>
      </w:r>
    </w:p>
    <w:p w14:paraId="3E9B438A" w14:textId="77777777" w:rsidR="00781130" w:rsidRPr="00781130" w:rsidRDefault="00781130" w:rsidP="00806636">
      <w:pPr>
        <w:pPrChange w:id="491" w:author="artin majdi" w:date="2023-06-15T15:52:00Z">
          <w:pPr>
            <w:pStyle w:val="PlainText"/>
          </w:pPr>
        </w:pPrChange>
      </w:pPr>
      <w:r w:rsidRPr="00781130">
        <w:t xml:space="preserve">        F_k^{(i)}=I_{0.5}\left(l_k^{(i)},u_k^{(i)}\right)=\sum_{t=\lfloor l_k^{(i)}\rfloor}^{T-1}\frac{(T-1)!}{t!(T-1-t)!}0.5^{T-1}</w:t>
      </w:r>
    </w:p>
    <w:p w14:paraId="657AD84D" w14:textId="77777777" w:rsidR="00781130" w:rsidRPr="00781130" w:rsidRDefault="00781130" w:rsidP="00806636">
      <w:pPr>
        <w:pPrChange w:id="492" w:author="artin majdi" w:date="2023-06-15T15:52:00Z">
          <w:pPr>
            <w:pStyle w:val="PlainText"/>
          </w:pPr>
        </w:pPrChange>
      </w:pPr>
      <w:r w:rsidRPr="00781130">
        <w:t xml:space="preserve">        \label{crowd.Eq.15.confidence-score.beta}</w:t>
      </w:r>
    </w:p>
    <w:p w14:paraId="34C8F3A4" w14:textId="77777777" w:rsidR="00781130" w:rsidRPr="00781130" w:rsidRDefault="00781130" w:rsidP="00806636">
      <w:pPr>
        <w:pPrChange w:id="493" w:author="artin majdi" w:date="2023-06-15T15:52:00Z">
          <w:pPr>
            <w:pStyle w:val="PlainText"/>
          </w:pPr>
        </w:pPrChange>
      </w:pPr>
      <w:r w:rsidRPr="00781130">
        <w:t xml:space="preserve">    \end{equation}</w:t>
      </w:r>
    </w:p>
    <w:p w14:paraId="1C37A31C" w14:textId="77777777" w:rsidR="00781130" w:rsidRPr="00781130" w:rsidRDefault="00781130" w:rsidP="00806636">
      <w:pPr>
        <w:pPrChange w:id="494" w:author="artin majdi" w:date="2023-06-15T15:52:00Z">
          <w:pPr>
            <w:pStyle w:val="PlainText"/>
          </w:pPr>
        </w:pPrChange>
      </w:pPr>
      <w:r w:rsidRPr="00781130">
        <w:lastRenderedPageBreak/>
        <w:t xml:space="preserve">    where $T=\left\lfloor l_k^{(i)} + u_k^{(i)}\right\rfloor $ and $\left\lfloor\cdot\right\rfloor $ is the floor function.</w:t>
      </w:r>
    </w:p>
    <w:p w14:paraId="1D793C6B" w14:textId="77777777" w:rsidR="00781130" w:rsidRPr="00781130" w:rsidRDefault="00781130" w:rsidP="00806636">
      <w:pPr>
        <w:pPrChange w:id="495" w:author="artin majdi" w:date="2023-06-15T15:52:00Z">
          <w:pPr>
            <w:pStyle w:val="PlainText"/>
          </w:pPr>
        </w:pPrChange>
      </w:pPr>
      <w:r w:rsidRPr="00781130">
        <w:t>\end{enumerate}</w:t>
      </w:r>
    </w:p>
    <w:p w14:paraId="4F0FA724" w14:textId="77777777" w:rsidR="00781130" w:rsidRPr="00781130" w:rsidRDefault="00781130" w:rsidP="00806636">
      <w:pPr>
        <w:pStyle w:val="Heading1"/>
        <w:pPrChange w:id="496" w:author="artin majdi" w:date="2023-06-15T15:54:00Z">
          <w:pPr>
            <w:pStyle w:val="PlainText"/>
          </w:pPr>
        </w:pPrChange>
      </w:pPr>
      <w:r w:rsidRPr="00781130">
        <w:t>\section{Results}</w:t>
      </w:r>
    </w:p>
    <w:p w14:paraId="268BFADA" w14:textId="77777777" w:rsidR="00781130" w:rsidRPr="00781130" w:rsidRDefault="00781130" w:rsidP="00806636">
      <w:pPr>
        <w:pPrChange w:id="497" w:author="artin majdi" w:date="2023-06-15T15:52:00Z">
          <w:pPr>
            <w:pStyle w:val="PlainText"/>
          </w:pPr>
        </w:pPrChange>
      </w:pPr>
      <w:del w:id="498" w:author="Rodriguez, Jeffrey J - (jjrodrig)" w:date="2023-05-16T11:39:00Z">
        <w:r w:rsidRPr="00781130" w:rsidDel="00492CB9">
          <w:delText xml:space="preserve">In this section, we assess the efficacy of our proposed strategy. </w:delText>
        </w:r>
      </w:del>
      <w:r w:rsidRPr="00781130">
        <w:t xml:space="preserve">To evaluate our proposed technique, we conducted a series of experiments comparing the proposed technique with </w:t>
      </w:r>
      <w:ins w:id="499" w:author="Rodriguez, Jeffrey J - (jjrodrig)" w:date="2023-05-16T11:43:00Z">
        <w:r w:rsidR="00492CB9">
          <w:t xml:space="preserve">several </w:t>
        </w:r>
      </w:ins>
      <w:r w:rsidRPr="00781130">
        <w:t xml:space="preserve">existing </w:t>
      </w:r>
      <w:del w:id="500" w:author="Rodriguez, Jeffrey J - (jjrodrig)" w:date="2023-05-16T11:42:00Z">
        <w:r w:rsidRPr="00781130" w:rsidDel="00492CB9">
          <w:delText xml:space="preserve">state-of-the-art </w:delText>
        </w:r>
      </w:del>
      <w:r w:rsidRPr="00781130">
        <w:t xml:space="preserve">techniques such as </w:t>
      </w:r>
      <w:commentRangeStart w:id="501"/>
      <w:r w:rsidRPr="00781130">
        <w:t>MV</w:t>
      </w:r>
      <w:commentRangeEnd w:id="501"/>
      <w:r w:rsidR="00492CB9">
        <w:rPr>
          <w:rStyle w:val="CommentReference"/>
        </w:rPr>
        <w:commentReference w:id="501"/>
      </w:r>
      <w:r w:rsidRPr="00781130">
        <w:t>, Tao~\cite{tao_Label_2020}, and Sheng~\cite{sheng_Majority_2019}, as well as with other crowdsourcing methodologies reported in the crowd-kit package~\cite{ustalov_learningcrowdscrowdkit_2021} including Gold Majority Voting, MMSR~\cite{ma_Adversarial_2020}, Wawa, Zero-Based Skill, GLAD~\cite{whitehill_Whose_2009}, and Dawid Skene~\cite{dawid_Maximum_1979}.</w:t>
      </w:r>
    </w:p>
    <w:p w14:paraId="5CE030AD" w14:textId="77777777" w:rsidR="00781130" w:rsidRPr="00781130" w:rsidRDefault="00781130" w:rsidP="00806636">
      <w:pPr>
        <w:pStyle w:val="Heading2"/>
        <w:pPrChange w:id="502" w:author="artin majdi" w:date="2023-06-15T15:53:00Z">
          <w:pPr>
            <w:pStyle w:val="PlainText"/>
          </w:pPr>
        </w:pPrChange>
      </w:pPr>
      <w:r w:rsidRPr="00781130">
        <w:t>\subsection{Datasets</w:t>
      </w:r>
      <w:del w:id="503" w:author="Rodriguez, Jeffrey J - (jjrodrig)" w:date="2023-05-16T11:01:00Z">
        <w:r w:rsidRPr="00781130" w:rsidDel="00F34CE8">
          <w:delText>:</w:delText>
        </w:r>
      </w:del>
      <w:r w:rsidRPr="00781130">
        <w:t>}</w:t>
      </w:r>
    </w:p>
    <w:p w14:paraId="1FB83304" w14:textId="77777777" w:rsidR="00781130" w:rsidRPr="00781130" w:rsidRDefault="00781130" w:rsidP="00806636">
      <w:pPr>
        <w:pPrChange w:id="504" w:author="artin majdi" w:date="2023-06-15T15:52:00Z">
          <w:pPr>
            <w:pStyle w:val="PlainText"/>
          </w:pPr>
        </w:pPrChange>
      </w:pPr>
      <w:r w:rsidRPr="00781130">
        <w:t>We report the performance of our proposed techniques on various datasets. These datasets cover a wide range of domains and have varying characteristics in terms of the number of features, samples, and class distributions. Table~\ref{crowd.Table.1.Datasets} provides an overview of the datasets used. All datasets are obtained from the University of California, Irvine (UCI) repository~\cite{duan_UCI_2017}.</w:t>
      </w:r>
    </w:p>
    <w:p w14:paraId="7889F5F1" w14:textId="77777777" w:rsidR="00781130" w:rsidRPr="00781130" w:rsidRDefault="00781130" w:rsidP="00806636">
      <w:pPr>
        <w:pPrChange w:id="505" w:author="artin majdi" w:date="2023-06-15T15:52:00Z">
          <w:pPr>
            <w:pStyle w:val="PlainText"/>
          </w:pPr>
        </w:pPrChange>
      </w:pPr>
      <w:r w:rsidRPr="00781130">
        <w:t>\begin{table}[!htbp]</w:t>
      </w:r>
    </w:p>
    <w:p w14:paraId="5FAD286B" w14:textId="77777777" w:rsidR="00781130" w:rsidRPr="00781130" w:rsidRDefault="00781130" w:rsidP="00806636">
      <w:pPr>
        <w:pPrChange w:id="506" w:author="artin majdi" w:date="2023-06-15T15:52:00Z">
          <w:pPr>
            <w:pStyle w:val="PlainText"/>
          </w:pPr>
        </w:pPrChange>
      </w:pPr>
      <w:r w:rsidRPr="00781130">
        <w:t>\centering</w:t>
      </w:r>
    </w:p>
    <w:p w14:paraId="10F4731B" w14:textId="77777777" w:rsidR="00781130" w:rsidRPr="00781130" w:rsidRDefault="00781130" w:rsidP="00806636">
      <w:pPr>
        <w:pPrChange w:id="507" w:author="artin majdi" w:date="2023-06-15T15:52:00Z">
          <w:pPr>
            <w:pStyle w:val="PlainText"/>
          </w:pPr>
        </w:pPrChange>
      </w:pPr>
      <w:r w:rsidRPr="00781130">
        <w:t>\caption{</w:t>
      </w:r>
      <w:commentRangeStart w:id="508"/>
      <w:r w:rsidRPr="00781130">
        <w:t>Descriptions of the datasets used.</w:t>
      </w:r>
      <w:commentRangeEnd w:id="508"/>
      <w:r w:rsidR="00AD0C8E">
        <w:rPr>
          <w:rStyle w:val="CommentReference"/>
        </w:rPr>
        <w:commentReference w:id="508"/>
      </w:r>
      <w:r w:rsidRPr="00781130">
        <w:t>}</w:t>
      </w:r>
    </w:p>
    <w:p w14:paraId="031D0788" w14:textId="77777777" w:rsidR="00781130" w:rsidRPr="00781130" w:rsidRDefault="00781130" w:rsidP="00806636">
      <w:pPr>
        <w:pPrChange w:id="509" w:author="artin majdi" w:date="2023-06-15T15:52:00Z">
          <w:pPr>
            <w:pStyle w:val="PlainText"/>
          </w:pPr>
        </w:pPrChange>
      </w:pPr>
      <w:r w:rsidRPr="00781130">
        <w:t>\def\arraystretch{1}</w:t>
      </w:r>
    </w:p>
    <w:p w14:paraId="0BB697DE" w14:textId="77777777" w:rsidR="00781130" w:rsidRPr="00781130" w:rsidRDefault="00781130" w:rsidP="00806636">
      <w:pPr>
        <w:pPrChange w:id="510" w:author="artin majdi" w:date="2023-06-15T15:52:00Z">
          <w:pPr>
            <w:pStyle w:val="PlainText"/>
          </w:pPr>
        </w:pPrChange>
      </w:pPr>
      <w:r w:rsidRPr="00781130">
        <w:t>\begin{tabulary}{\linewidth}{LCCCC}</w:t>
      </w:r>
    </w:p>
    <w:p w14:paraId="76ECE09C" w14:textId="77777777" w:rsidR="00781130" w:rsidRPr="00781130" w:rsidRDefault="00781130" w:rsidP="00806636">
      <w:pPr>
        <w:pPrChange w:id="511" w:author="artin majdi" w:date="2023-06-15T15:52:00Z">
          <w:pPr>
            <w:pStyle w:val="PlainText"/>
          </w:pPr>
        </w:pPrChange>
      </w:pPr>
      <w:r w:rsidRPr="00781130">
        <w:t xml:space="preserve">    \toprule</w:t>
      </w:r>
    </w:p>
    <w:p w14:paraId="7871C402" w14:textId="77777777" w:rsidR="00781130" w:rsidRPr="00781130" w:rsidRDefault="00781130" w:rsidP="00806636">
      <w:pPr>
        <w:pPrChange w:id="512" w:author="artin majdi" w:date="2023-06-15T15:52:00Z">
          <w:pPr>
            <w:pStyle w:val="PlainText"/>
          </w:pPr>
        </w:pPrChange>
      </w:pPr>
      <w:r w:rsidRPr="00781130">
        <w:t xml:space="preserve">    \textbf{Dataset} &amp; \textbf{\#Features} &amp; \textbf{\#Samples} &amp; \textbf{\#Positives} &amp; \textbf{\#Negatives} \\</w:t>
      </w:r>
    </w:p>
    <w:p w14:paraId="3F7981AE" w14:textId="77777777" w:rsidR="00781130" w:rsidRPr="00781130" w:rsidRDefault="00781130" w:rsidP="00806636">
      <w:pPr>
        <w:pPrChange w:id="513" w:author="artin majdi" w:date="2023-06-15T15:52:00Z">
          <w:pPr>
            <w:pStyle w:val="PlainText"/>
          </w:pPr>
        </w:pPrChange>
      </w:pPr>
      <w:r w:rsidRPr="00781130">
        <w:t xml:space="preserve">    kr-vs-kp    &amp; 36 &amp; 3196 &amp; 1669 &amp; 1527 \\</w:t>
      </w:r>
    </w:p>
    <w:p w14:paraId="3370BAEA" w14:textId="77777777" w:rsidR="00781130" w:rsidRPr="00781130" w:rsidRDefault="00781130" w:rsidP="00806636">
      <w:pPr>
        <w:pPrChange w:id="514" w:author="artin majdi" w:date="2023-06-15T15:52:00Z">
          <w:pPr>
            <w:pStyle w:val="PlainText"/>
          </w:pPr>
        </w:pPrChange>
      </w:pPr>
      <w:r w:rsidRPr="00781130">
        <w:t xml:space="preserve">    mushroom    &amp; 22 &amp; 8124 &amp; 4208 &amp; 3916 \\</w:t>
      </w:r>
    </w:p>
    <w:p w14:paraId="06BF8086" w14:textId="77777777" w:rsidR="00781130" w:rsidRPr="00781130" w:rsidRDefault="00781130" w:rsidP="00806636">
      <w:pPr>
        <w:pPrChange w:id="515" w:author="artin majdi" w:date="2023-06-15T15:52:00Z">
          <w:pPr>
            <w:pStyle w:val="PlainText"/>
          </w:pPr>
        </w:pPrChange>
      </w:pPr>
      <w:r w:rsidRPr="00781130">
        <w:t xml:space="preserve">    iris        &amp; 4  &amp; 100  &amp; 50   &amp; 50   \\</w:t>
      </w:r>
    </w:p>
    <w:p w14:paraId="7BB23C2A" w14:textId="77777777" w:rsidR="00781130" w:rsidRPr="00781130" w:rsidRDefault="00781130" w:rsidP="00806636">
      <w:pPr>
        <w:pPrChange w:id="516" w:author="artin majdi" w:date="2023-06-15T15:52:00Z">
          <w:pPr>
            <w:pStyle w:val="PlainText"/>
          </w:pPr>
        </w:pPrChange>
      </w:pPr>
      <w:r w:rsidRPr="00781130">
        <w:t xml:space="preserve">    spambase    &amp; 58 &amp; 4601 &amp; 1813 &amp; 2788 \\</w:t>
      </w:r>
    </w:p>
    <w:p w14:paraId="7FBB0CE4" w14:textId="77777777" w:rsidR="00781130" w:rsidRPr="00781130" w:rsidRDefault="00781130" w:rsidP="00806636">
      <w:pPr>
        <w:pPrChange w:id="517" w:author="artin majdi" w:date="2023-06-15T15:52:00Z">
          <w:pPr>
            <w:pStyle w:val="PlainText"/>
          </w:pPr>
        </w:pPrChange>
      </w:pPr>
      <w:r w:rsidRPr="00781130">
        <w:t xml:space="preserve">    tic-tac-toe &amp; 10 &amp; 958  &amp; 332  &amp; 626  \\</w:t>
      </w:r>
    </w:p>
    <w:p w14:paraId="45EA8DEC" w14:textId="77777777" w:rsidR="00781130" w:rsidRPr="00781130" w:rsidRDefault="00781130" w:rsidP="00806636">
      <w:pPr>
        <w:pPrChange w:id="518" w:author="artin majdi" w:date="2023-06-15T15:52:00Z">
          <w:pPr>
            <w:pStyle w:val="PlainText"/>
          </w:pPr>
        </w:pPrChange>
      </w:pPr>
      <w:r w:rsidRPr="00781130">
        <w:t xml:space="preserve">    sick        &amp; 30 &amp; 3772 &amp; 231  &amp; 3541 \\</w:t>
      </w:r>
    </w:p>
    <w:p w14:paraId="525383C1" w14:textId="77777777" w:rsidR="00781130" w:rsidRPr="00781130" w:rsidRDefault="00781130" w:rsidP="00806636">
      <w:pPr>
        <w:pPrChange w:id="519" w:author="artin majdi" w:date="2023-06-15T15:52:00Z">
          <w:pPr>
            <w:pStyle w:val="PlainText"/>
          </w:pPr>
        </w:pPrChange>
      </w:pPr>
      <w:r w:rsidRPr="00781130">
        <w:lastRenderedPageBreak/>
        <w:t xml:space="preserve">    waveform    &amp; 41 &amp; 5000 &amp; 1692 &amp; 3308 \\</w:t>
      </w:r>
    </w:p>
    <w:p w14:paraId="68F267F7" w14:textId="77777777" w:rsidR="00781130" w:rsidRPr="00781130" w:rsidRDefault="00781130" w:rsidP="00806636">
      <w:pPr>
        <w:pPrChange w:id="520" w:author="artin majdi" w:date="2023-06-15T15:52:00Z">
          <w:pPr>
            <w:pStyle w:val="PlainText"/>
          </w:pPr>
        </w:pPrChange>
      </w:pPr>
      <w:r w:rsidRPr="00781130">
        <w:t xml:space="preserve">    car         &amp; 6  &amp; 1728 &amp; 518  &amp; 1210 \\</w:t>
      </w:r>
    </w:p>
    <w:p w14:paraId="368B5B4D" w14:textId="77777777" w:rsidR="00781130" w:rsidRPr="00781130" w:rsidRDefault="00781130" w:rsidP="00806636">
      <w:pPr>
        <w:pPrChange w:id="521" w:author="artin majdi" w:date="2023-06-15T15:52:00Z">
          <w:pPr>
            <w:pStyle w:val="PlainText"/>
          </w:pPr>
        </w:pPrChange>
      </w:pPr>
      <w:r w:rsidRPr="00781130">
        <w:t xml:space="preserve">    vote        &amp; 16 &amp; 435  &amp; 267  &amp; 168  \\</w:t>
      </w:r>
    </w:p>
    <w:p w14:paraId="1B3A7A62" w14:textId="77777777" w:rsidR="00781130" w:rsidRPr="00781130" w:rsidRDefault="00781130" w:rsidP="00806636">
      <w:pPr>
        <w:pPrChange w:id="522" w:author="artin majdi" w:date="2023-06-15T15:52:00Z">
          <w:pPr>
            <w:pStyle w:val="PlainText"/>
          </w:pPr>
        </w:pPrChange>
      </w:pPr>
      <w:r w:rsidRPr="00781130">
        <w:t xml:space="preserve">    ionosphere  &amp; 34 &amp; 351  &amp; 126  &amp; 225  \\</w:t>
      </w:r>
    </w:p>
    <w:p w14:paraId="2D75BA2D" w14:textId="77777777" w:rsidR="00781130" w:rsidRPr="00781130" w:rsidRDefault="00781130" w:rsidP="00806636">
      <w:pPr>
        <w:pPrChange w:id="523" w:author="artin majdi" w:date="2023-06-15T15:52:00Z">
          <w:pPr>
            <w:pStyle w:val="PlainText"/>
          </w:pPr>
        </w:pPrChange>
      </w:pPr>
      <w:r w:rsidRPr="00781130">
        <w:t xml:space="preserve">    \bottomrule</w:t>
      </w:r>
    </w:p>
    <w:p w14:paraId="18740925" w14:textId="77777777" w:rsidR="00781130" w:rsidRPr="00781130" w:rsidRDefault="00781130" w:rsidP="00806636">
      <w:pPr>
        <w:pPrChange w:id="524" w:author="artin majdi" w:date="2023-06-15T15:52:00Z">
          <w:pPr>
            <w:pStyle w:val="PlainText"/>
          </w:pPr>
        </w:pPrChange>
      </w:pPr>
      <w:r w:rsidRPr="00781130">
        <w:t>\end{tabulary}</w:t>
      </w:r>
    </w:p>
    <w:p w14:paraId="368F9E25" w14:textId="77777777" w:rsidR="00781130" w:rsidRPr="00781130" w:rsidRDefault="00781130" w:rsidP="00806636">
      <w:pPr>
        <w:pPrChange w:id="525" w:author="artin majdi" w:date="2023-06-15T15:52:00Z">
          <w:pPr>
            <w:pStyle w:val="PlainText"/>
          </w:pPr>
        </w:pPrChange>
      </w:pPr>
      <w:r w:rsidRPr="00781130">
        <w:t>\label{crowd.Table.1.Datasets}</w:t>
      </w:r>
    </w:p>
    <w:p w14:paraId="3EB2B2C7" w14:textId="77777777" w:rsidR="00781130" w:rsidRPr="00781130" w:rsidRDefault="00781130" w:rsidP="00806636">
      <w:pPr>
        <w:pPrChange w:id="526" w:author="artin majdi" w:date="2023-06-15T15:52:00Z">
          <w:pPr>
            <w:pStyle w:val="PlainText"/>
          </w:pPr>
        </w:pPrChange>
      </w:pPr>
      <w:r w:rsidRPr="00781130">
        <w:t>\end{table}</w:t>
      </w:r>
    </w:p>
    <w:p w14:paraId="6881651E" w14:textId="77777777" w:rsidR="00781130" w:rsidRPr="00781130" w:rsidRDefault="00781130" w:rsidP="00806636">
      <w:pPr>
        <w:pPrChange w:id="527" w:author="artin majdi" w:date="2023-06-15T15:52:00Z">
          <w:pPr>
            <w:pStyle w:val="PlainText"/>
          </w:pPr>
        </w:pPrChange>
      </w:pPr>
      <w:r w:rsidRPr="00781130">
        <w:t>\begin{itemize}</w:t>
      </w:r>
    </w:p>
    <w:p w14:paraId="47110E28" w14:textId="77777777" w:rsidR="00781130" w:rsidRPr="00781130" w:rsidRDefault="00781130" w:rsidP="00806636">
      <w:pPr>
        <w:pPrChange w:id="528" w:author="artin majdi" w:date="2023-06-15T15:52:00Z">
          <w:pPr>
            <w:pStyle w:val="PlainText"/>
          </w:pPr>
        </w:pPrChange>
      </w:pPr>
      <w:r w:rsidRPr="00781130">
        <w:t xml:space="preserve">    \item The \textbf{kr-vs-kp}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806636">
      <w:pPr>
        <w:pPrChange w:id="529" w:author="artin majdi" w:date="2023-06-15T15:52:00Z">
          <w:pPr>
            <w:pStyle w:val="PlainText"/>
          </w:pPr>
        </w:pPrChange>
      </w:pPr>
      <w:r w:rsidRPr="00781130">
        <w:t xml:space="preserve">    \item The \textbf{mushroom}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806636">
      <w:pPr>
        <w:pPrChange w:id="530" w:author="artin majdi" w:date="2023-06-15T15:52:00Z">
          <w:pPr>
            <w:pStyle w:val="PlainText"/>
          </w:pPr>
        </w:pPrChange>
      </w:pPr>
      <w:r w:rsidRPr="00781130">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2E7B9042" w14:textId="77777777" w:rsidR="00781130" w:rsidRPr="00781130" w:rsidRDefault="00781130" w:rsidP="00806636">
      <w:pPr>
        <w:pPrChange w:id="531" w:author="artin majdi" w:date="2023-06-15T15:52:00Z">
          <w:pPr>
            <w:pStyle w:val="PlainText"/>
          </w:pPr>
        </w:pPrChange>
      </w:pPr>
      <w:r w:rsidRPr="00781130">
        <w:t xml:space="preserve">    \item The \textbf{Spambase} dataset consists of 57 attributes, each representing the frequency of a term appearing in an email, such as the ``address".</w:t>
      </w:r>
    </w:p>
    <w:p w14:paraId="5559EFC5" w14:textId="290A1943" w:rsidR="00781130" w:rsidRPr="00781130" w:rsidRDefault="00781130" w:rsidP="00806636">
      <w:pPr>
        <w:pPrChange w:id="532" w:author="artin majdi" w:date="2023-06-15T15:52:00Z">
          <w:pPr>
            <w:pStyle w:val="PlainText"/>
          </w:pPr>
        </w:pPrChange>
      </w:pPr>
      <w:r w:rsidRPr="00781130">
        <w:t xml:space="preserve">    \item The \textbf{tic-tac-toe} endgame dataset encodes all possible board configurations for the game, with ``x'' playing first. It contains </w:t>
      </w:r>
      <w:del w:id="533" w:author="Rodriguez, Jeffrey J - (jjrodrig)" w:date="2023-06-15T14:05:00Z">
        <w:r w:rsidRPr="00781130" w:rsidDel="006E4228">
          <w:delText xml:space="preserve">nine </w:delText>
        </w:r>
      </w:del>
      <w:r w:rsidRPr="00781130">
        <w:t xml:space="preserve">attributes </w:t>
      </w:r>
      <w:ins w:id="534" w:author="Rodriguez, Jeffrey J - (jjrodrig)" w:date="2023-06-15T14:05:00Z">
        <w:r w:rsidR="006E4228">
          <w:t xml:space="preserve">(X, O, and blank) </w:t>
        </w:r>
      </w:ins>
      <w:r w:rsidRPr="00781130">
        <w:t xml:space="preserve">corresponding to </w:t>
      </w:r>
      <w:ins w:id="535" w:author="Rodriguez, Jeffrey J - (jjrodrig)" w:date="2023-06-15T14:06:00Z">
        <w:r w:rsidR="006E4228">
          <w:t xml:space="preserve">each of </w:t>
        </w:r>
      </w:ins>
      <w:r w:rsidRPr="00781130">
        <w:t xml:space="preserve">the </w:t>
      </w:r>
      <w:ins w:id="536" w:author="Rodriguez, Jeffrey J - (jjrodrig)" w:date="2023-06-15T14:06:00Z">
        <w:r w:rsidR="006E4228">
          <w:t xml:space="preserve">nine </w:t>
        </w:r>
      </w:ins>
      <w:r w:rsidRPr="00781130">
        <w:t>tic-tac-toe squares</w:t>
      </w:r>
      <w:del w:id="537" w:author="Rodriguez, Jeffrey J - (jjrodrig)" w:date="2023-06-15T14:05:00Z">
        <w:r w:rsidRPr="00781130" w:rsidDel="006E4228">
          <w:delText>: x, o, and b (blank)</w:delText>
        </w:r>
      </w:del>
      <w:r w:rsidRPr="00781130">
        <w:t>.</w:t>
      </w:r>
    </w:p>
    <w:p w14:paraId="76503074" w14:textId="7E6C06A8" w:rsidR="00781130" w:rsidRPr="00781130" w:rsidRDefault="00781130" w:rsidP="00806636">
      <w:pPr>
        <w:pPrChange w:id="538" w:author="artin majdi" w:date="2023-06-15T15:52:00Z">
          <w:pPr>
            <w:pStyle w:val="PlainText"/>
          </w:pPr>
        </w:pPrChange>
      </w:pPr>
      <w:r w:rsidRPr="00781130">
        <w:t xml:space="preserve">    \item The \textbf{Sick} dataset includes thyroid disease records from the Garvan Institute and J. Ross Quinlan of the New South Wales Institute in Sydney, Australia. 3,772 instances with 30 attributes (seven continuous and 23 discrete) and 5.4\% missing data. </w:t>
      </w:r>
      <w:ins w:id="539" w:author="Rodriguez, Jeffrey J - (jjrodrig)" w:date="2023-06-15T14:06:00Z">
        <w:r w:rsidR="006E4228">
          <w:t>Attributes include a</w:t>
        </w:r>
      </w:ins>
      <w:del w:id="540" w:author="Rodriguez, Jeffrey J - (jjrodrig)" w:date="2023-06-15T14:06:00Z">
        <w:r w:rsidRPr="00781130" w:rsidDel="006E4228">
          <w:delText>A</w:delText>
        </w:r>
      </w:del>
      <w:r w:rsidRPr="00781130">
        <w:t>ge, pregnancy, TSH, T3, TT4, etc.</w:t>
      </w:r>
    </w:p>
    <w:p w14:paraId="7D5FD4D0" w14:textId="77777777" w:rsidR="00781130" w:rsidRPr="00781130" w:rsidRDefault="00781130" w:rsidP="00806636">
      <w:pPr>
        <w:pPrChange w:id="541" w:author="artin majdi" w:date="2023-06-15T15:52:00Z">
          <w:pPr>
            <w:pStyle w:val="PlainText"/>
          </w:pPr>
        </w:pPrChange>
      </w:pPr>
      <w:r w:rsidRPr="00781130">
        <w:t xml:space="preserve">    \item The \textbf{waveform} dataset generator comprises 41 attributes and three wave types, with each class consisting of two ``base'' waves.</w:t>
      </w:r>
    </w:p>
    <w:p w14:paraId="6074275F" w14:textId="77777777" w:rsidR="00781130" w:rsidRPr="00781130" w:rsidRDefault="00781130" w:rsidP="00806636">
      <w:pPr>
        <w:pPrChange w:id="542" w:author="artin majdi" w:date="2023-06-15T15:52:00Z">
          <w:pPr>
            <w:pStyle w:val="PlainText"/>
          </w:pPr>
        </w:pPrChange>
      </w:pPr>
      <w:r w:rsidRPr="00781130">
        <w:t xml:space="preserve">    \item The \textbf{Car} Evaluation Dataset rates cars on price, buying, maintenance, comfort, doors, capacity, luggage, boot size, and safety using a simple hierarchical decision model. The </w:t>
      </w:r>
      <w:r w:rsidRPr="00781130">
        <w:lastRenderedPageBreak/>
        <w:t>dataset consists of 1,728 instances categorized as unacceptable, acceptable, good, and very good.</w:t>
      </w:r>
    </w:p>
    <w:p w14:paraId="6317526F" w14:textId="77777777" w:rsidR="00781130" w:rsidRPr="00781130" w:rsidRDefault="00781130" w:rsidP="00806636">
      <w:pPr>
        <w:pPrChange w:id="543" w:author="artin majdi" w:date="2023-06-15T15:52:00Z">
          <w:pPr>
            <w:pStyle w:val="PlainText"/>
          </w:pPr>
        </w:pPrChange>
      </w:pPr>
      <w:r w:rsidRPr="00781130">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806636">
      <w:pPr>
        <w:pPrChange w:id="544" w:author="artin majdi" w:date="2023-06-15T15:52:00Z">
          <w:pPr>
            <w:pStyle w:val="PlainText"/>
          </w:pPr>
        </w:pPrChange>
      </w:pPr>
      <w:r w:rsidRPr="00781130">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806636">
      <w:pPr>
        <w:pPrChange w:id="545" w:author="artin majdi" w:date="2023-06-15T15:52:00Z">
          <w:pPr>
            <w:pStyle w:val="PlainText"/>
          </w:pPr>
        </w:pPrChange>
      </w:pPr>
      <w:r w:rsidRPr="00781130">
        <w:t>\end{itemize}</w:t>
      </w:r>
    </w:p>
    <w:p w14:paraId="75D54096" w14:textId="77777777" w:rsidR="00781130" w:rsidRPr="00781130" w:rsidRDefault="00781130" w:rsidP="00806636">
      <w:pPr>
        <w:pPrChange w:id="546" w:author="artin majdi" w:date="2023-06-15T15:52:00Z">
          <w:pPr>
            <w:pStyle w:val="PlainText"/>
          </w:pPr>
        </w:pPrChange>
      </w:pPr>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4A2F775F" w:rsidR="00781130" w:rsidRPr="00781130" w:rsidRDefault="00781130" w:rsidP="00806636">
      <w:pPr>
        <w:pPrChange w:id="547" w:author="artin majdi" w:date="2023-06-15T15:52:00Z">
          <w:pPr>
            <w:pStyle w:val="PlainText"/>
          </w:pPr>
        </w:pPrChange>
      </w:pPr>
      <w:del w:id="548" w:author="Rodriguez, Jeffrey J - (jjrodrig)" w:date="2023-06-15T14:08:00Z">
        <w:r w:rsidRPr="00781130" w:rsidDel="006E4228">
          <w:delText>In this study, w</w:delText>
        </w:r>
      </w:del>
      <w:ins w:id="549" w:author="Rodriguez, Jeffrey J - (jjrodrig)" w:date="2023-06-15T14:08:00Z">
        <w:r w:rsidR="006E4228">
          <w:t>W</w:t>
        </w:r>
      </w:ins>
      <w:r w:rsidRPr="00781130">
        <w:t xml:space="preserve">e generated multiple fictitious label sets for each dataset to simulate the crowdsourcing concept of collecting several crowd labels for each instance. </w:t>
      </w:r>
      <w:del w:id="550" w:author="Rodriguez, Jeffrey J - (jjrodrig)" w:date="2023-06-15T14:09:00Z">
        <w:r w:rsidRPr="00781130" w:rsidDel="006E4228">
          <w:delText>This was achieved by</w:delText>
        </w:r>
      </w:del>
      <w:ins w:id="551" w:author="Rodriguez, Jeffrey J - (jjrodrig)" w:date="2023-06-15T14:09:00Z">
        <w:r w:rsidR="006E4228">
          <w:t>We</w:t>
        </w:r>
      </w:ins>
      <w:r w:rsidRPr="00781130">
        <w:t xml:space="preserve"> select</w:t>
      </w:r>
      <w:ins w:id="552" w:author="Rodriguez, Jeffrey J - (jjrodrig)" w:date="2023-06-15T14:09:00Z">
        <w:r w:rsidR="006E4228">
          <w:t>ed</w:t>
        </w:r>
      </w:ins>
      <w:del w:id="553" w:author="Rodriguez, Jeffrey J - (jjrodrig)" w:date="2023-06-15T14:09:00Z">
        <w:r w:rsidRPr="00781130" w:rsidDel="006E4228">
          <w:delText>ing</w:delText>
        </w:r>
      </w:del>
      <w:r w:rsidRPr="00781130">
        <w:t xml:space="preserve"> random samples in the datasets using a uniform distribution and alter</w:t>
      </w:r>
      <w:ins w:id="554" w:author="Rodriguez, Jeffrey J - (jjrodrig)" w:date="2023-06-15T14:09:00Z">
        <w:r w:rsidR="006E4228">
          <w:t>ed</w:t>
        </w:r>
      </w:ins>
      <w:del w:id="555" w:author="Rodriguez, Jeffrey J - (jjrodrig)" w:date="2023-06-15T14:09:00Z">
        <w:r w:rsidRPr="00781130" w:rsidDel="006E4228">
          <w:delText>ing</w:delText>
        </w:r>
      </w:del>
      <w:r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w:t>
      </w:r>
      <w:del w:id="556" w:author="Rodriguez, Jeffrey J - (jjrodrig)" w:date="2023-06-15T14:10:00Z">
        <w:r w:rsidRPr="00781130" w:rsidDel="006E4228">
          <w:delText xml:space="preserve">varying </w:delText>
        </w:r>
      </w:del>
      <w:ins w:id="557" w:author="Rodriguez, Jeffrey J - (jjrodrig)" w:date="2023-06-15T14:10:00Z">
        <w:r w:rsidR="006E4228">
          <w:t>various</w:t>
        </w:r>
        <w:r w:rsidR="006E4228" w:rsidRPr="00781130">
          <w:t xml:space="preserve"> </w:t>
        </w:r>
      </w:ins>
      <w:r w:rsidRPr="00781130">
        <w:t xml:space="preserve">levels of accuracy, we </w:t>
      </w:r>
      <w:del w:id="558" w:author="Rodriguez, Jeffrey J - (jjrodrig)" w:date="2023-06-15T14:10:00Z">
        <w:r w:rsidRPr="00781130" w:rsidDel="006E4228">
          <w:delText>aim to</w:delText>
        </w:r>
      </w:del>
      <w:ins w:id="559" w:author="Rodriguez, Jeffrey J - (jjrodrig)" w:date="2023-06-15T14:10:00Z">
        <w:r w:rsidR="006E4228">
          <w:t>can</w:t>
        </w:r>
      </w:ins>
      <w:r w:rsidRPr="00781130">
        <w:t xml:space="preserve"> evaluate the performance of </w:t>
      </w:r>
      <w:del w:id="560" w:author="Rodriguez, Jeffrey J - (jjrodrig)" w:date="2023-06-15T14:10:00Z">
        <w:r w:rsidRPr="00781130" w:rsidDel="006E4228">
          <w:delText xml:space="preserve">our </w:delText>
        </w:r>
      </w:del>
      <w:ins w:id="561" w:author="Rodriguez, Jeffrey J - (jjrodrig)" w:date="2023-06-15T14:10:00Z">
        <w:r w:rsidR="006E4228">
          <w:t>the</w:t>
        </w:r>
        <w:r w:rsidR="006E4228" w:rsidRPr="00781130">
          <w:t xml:space="preserve"> </w:t>
        </w:r>
      </w:ins>
      <w:r w:rsidRPr="00781130">
        <w:t>proposed method under different conditions</w:t>
      </w:r>
      <w:del w:id="562" w:author="Rodriguez, Jeffrey J - (jjrodrig)" w:date="2023-06-15T14:10:00Z">
        <w:r w:rsidRPr="00781130" w:rsidDel="00BD0173">
          <w:delText>, such as varying</w:delText>
        </w:r>
      </w:del>
      <w:ins w:id="563" w:author="Rodriguez, Jeffrey J - (jjrodrig)" w:date="2023-06-15T14:10:00Z">
        <w:r w:rsidR="00BD0173">
          <w:t xml:space="preserve"> of</w:t>
        </w:r>
      </w:ins>
      <w:r w:rsidRPr="00781130">
        <w:t xml:space="preserve"> annotator expertise and reliability. This </w:t>
      </w:r>
      <w:del w:id="564" w:author="Rodriguez, Jeffrey J - (jjrodrig)" w:date="2023-06-15T14:11:00Z">
        <w:r w:rsidRPr="00781130" w:rsidDel="00BD0173">
          <w:delText>process allowed</w:delText>
        </w:r>
      </w:del>
      <w:ins w:id="565" w:author="Rodriguez, Jeffrey J - (jjrodrig)" w:date="2023-06-15T14:11:00Z">
        <w:r w:rsidR="00BD0173">
          <w:t>allows</w:t>
        </w:r>
      </w:ins>
      <w:r w:rsidRPr="00781130">
        <w:t xml:space="preserve"> us to assess the ability of our method to handle diverse real-world crowdsourcing scenarios and gain insight into its general applicability and effectiveness in improving overall classification accuracy.</w:t>
      </w:r>
    </w:p>
    <w:p w14:paraId="6E212411" w14:textId="77777777" w:rsidR="00781130" w:rsidRPr="00781130" w:rsidRDefault="00781130" w:rsidP="00806636">
      <w:pPr>
        <w:pStyle w:val="Heading2"/>
        <w:pPrChange w:id="566" w:author="artin majdi" w:date="2023-06-15T15:53:00Z">
          <w:pPr>
            <w:pStyle w:val="PlainText"/>
          </w:pPr>
        </w:pPrChange>
      </w:pPr>
      <w:r w:rsidRPr="00781130">
        <w:t>\subsection{Benchmarks</w:t>
      </w:r>
      <w:del w:id="567" w:author="Rodriguez, Jeffrey J - (jjrodrig)" w:date="2023-05-16T10:59:00Z">
        <w:r w:rsidRPr="00781130" w:rsidDel="00F34CE8">
          <w:delText>:</w:delText>
        </w:r>
      </w:del>
      <w:r w:rsidRPr="00781130">
        <w:t>}</w:t>
      </w:r>
    </w:p>
    <w:p w14:paraId="08718D20" w14:textId="77777777" w:rsidR="00781130" w:rsidRPr="00781130" w:rsidRDefault="00781130" w:rsidP="00806636">
      <w:pPr>
        <w:pPrChange w:id="568" w:author="artin majdi" w:date="2023-06-15T15:52:00Z">
          <w:pPr>
            <w:pStyle w:val="PlainText"/>
          </w:pPr>
        </w:pPrChange>
      </w:pPr>
      <w:r w:rsidRPr="00781130">
        <w:t>Tao~\cite{tao_Label_2020} and Sheng~\cite{sheng_Majority_2019} techniques were implemented in Python to evaluate their performance. Furthermore, the crowd-kit package (A General-Purpose Crowdsourcing Computational Quality Control Toolkit for Python)~\cite{ustalov_learningcrowdscrowdkit_2021}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806636">
      <w:pPr>
        <w:pPrChange w:id="569" w:author="artin majdi" w:date="2023-06-15T15:52:00Z">
          <w:pPr>
            <w:pStyle w:val="PlainText"/>
          </w:pPr>
        </w:pPrChange>
      </w:pPr>
      <w:r w:rsidRPr="00781130">
        <w:t>\begin{itemize}</w:t>
      </w:r>
    </w:p>
    <w:p w14:paraId="332787E0" w14:textId="7DA492C4" w:rsidR="00781130" w:rsidRPr="00781130" w:rsidRDefault="00781130" w:rsidP="00806636">
      <w:pPr>
        <w:pPrChange w:id="570" w:author="artin majdi" w:date="2023-06-15T15:52:00Z">
          <w:pPr>
            <w:pStyle w:val="PlainText"/>
          </w:pPr>
        </w:pPrChange>
      </w:pPr>
      <w:r w:rsidRPr="00781130">
        <w:lastRenderedPageBreak/>
        <w:t xml:space="preserve">    \item \textbf{Golden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del w:id="571" w:author="Rodriguez, Jeffrey J - (jjrodrig)" w:date="2023-06-15T14:21:00Z">
        <w:r w:rsidRPr="00781130" w:rsidDel="002D7E0A">
          <w:delText xml:space="preserve">were </w:delText>
        </w:r>
      </w:del>
      <w:ins w:id="572" w:author="Rodriguez, Jeffrey J - (jjrodrig)" w:date="2023-06-15T14:21:00Z">
        <w:r w:rsidR="002D7E0A">
          <w:t>are</w:t>
        </w:r>
        <w:r w:rsidR="002D7E0A" w:rsidRPr="00781130">
          <w:t xml:space="preserve"> </w:t>
        </w:r>
      </w:ins>
      <w:r w:rsidRPr="00781130">
        <w:t>then estimated based on the weights.</w:t>
      </w:r>
    </w:p>
    <w:p w14:paraId="0E94752B" w14:textId="77777777" w:rsidR="00781130" w:rsidRPr="00781130" w:rsidRDefault="00781130" w:rsidP="00806636">
      <w:pPr>
        <w:pPrChange w:id="573" w:author="artin majdi" w:date="2023-06-15T15:52:00Z">
          <w:pPr>
            <w:pStyle w:val="PlainText"/>
          </w:pPr>
        </w:pPrChange>
      </w:pPr>
      <w:r w:rsidRPr="00781130">
        <w:t xml:space="preserve">    \item \textbf{Wawa}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79574E95" w:rsidR="00781130" w:rsidRPr="00781130" w:rsidRDefault="00781130" w:rsidP="00806636">
      <w:pPr>
        <w:pPrChange w:id="574" w:author="artin majdi" w:date="2023-06-15T15:52:00Z">
          <w:pPr>
            <w:pStyle w:val="PlainText"/>
          </w:pPr>
        </w:pPrChange>
      </w:pPr>
      <w:r w:rsidRPr="00781130">
        <w:t xml:space="preserve">    \item \textbf{Zero-Based-Skill} employs a weighted majority vote (WMV). After processing a collection of instances, it re-evaluate</w:t>
      </w:r>
      <w:ins w:id="575" w:author="Rodriguez, Jeffrey J - (jjrodrig)" w:date="2023-06-15T14:21:00Z">
        <w:r w:rsidR="002D7E0A">
          <w:t>s</w:t>
        </w:r>
      </w:ins>
      <w:del w:id="576" w:author="Rodriguez, Jeffrey J - (jjrodrig)" w:date="2023-06-15T14:21:00Z">
        <w:r w:rsidRPr="00781130" w:rsidDel="002D7E0A">
          <w:delText>d</w:delText>
        </w:r>
      </w:del>
      <w:r w:rsidRPr="00781130">
        <w:t xml:space="preserve"> the abilities of the annotators based on the accuracy of their responses. This process is repeated until the labels no longer change or the maximum number of iterations is reached.</w:t>
      </w:r>
    </w:p>
    <w:p w14:paraId="21DB2E97" w14:textId="77777777" w:rsidR="00781130" w:rsidRPr="00781130" w:rsidRDefault="00781130" w:rsidP="00806636">
      <w:pPr>
        <w:pPrChange w:id="577" w:author="artin majdi" w:date="2023-06-15T15:52:00Z">
          <w:pPr>
            <w:pStyle w:val="PlainText"/>
          </w:pPr>
        </w:pPrChange>
      </w:pPr>
      <w:r w:rsidRPr="00781130">
        <w:t xml:space="preserve">    \item Descriptions of the other techniques can be found in their respective references.</w:t>
      </w:r>
    </w:p>
    <w:p w14:paraId="70971FE8" w14:textId="77777777" w:rsidR="00781130" w:rsidRPr="00781130" w:rsidRDefault="00781130" w:rsidP="00806636">
      <w:pPr>
        <w:pPrChange w:id="578" w:author="artin majdi" w:date="2023-06-15T15:52:00Z">
          <w:pPr>
            <w:pStyle w:val="PlainText"/>
          </w:pPr>
        </w:pPrChange>
      </w:pPr>
      <w:r w:rsidRPr="00781130">
        <w:t>\end{itemize}</w:t>
      </w:r>
    </w:p>
    <w:p w14:paraId="70B00B4D" w14:textId="77777777" w:rsidR="00781130" w:rsidRPr="00781130" w:rsidRDefault="00781130" w:rsidP="00806636">
      <w:pPr>
        <w:pStyle w:val="Heading2"/>
        <w:pPrChange w:id="579" w:author="artin majdi" w:date="2023-06-15T15:53:00Z">
          <w:pPr>
            <w:pStyle w:val="PlainText"/>
          </w:pPr>
        </w:pPrChange>
      </w:pPr>
      <w:r w:rsidRPr="00781130">
        <w:t>\subsection{Weight Measurement</w:t>
      </w:r>
      <w:del w:id="580" w:author="Rodriguez, Jeffrey J - (jjrodrig)" w:date="2023-05-16T10:59:00Z">
        <w:r w:rsidRPr="00781130" w:rsidDel="00F34CE8">
          <w:delText>:</w:delText>
        </w:r>
      </w:del>
      <w:r w:rsidRPr="00781130">
        <w:t>}</w:t>
      </w:r>
    </w:p>
    <w:p w14:paraId="2CAE8B46" w14:textId="61CD8677" w:rsidR="00781130" w:rsidRPr="00781130" w:rsidRDefault="00781130" w:rsidP="00806636">
      <w:pPr>
        <w:pPrChange w:id="581" w:author="artin majdi" w:date="2023-06-15T15:52:00Z">
          <w:pPr>
            <w:pStyle w:val="PlainText"/>
          </w:pPr>
        </w:pPrChange>
      </w:pPr>
      <w:r w:rsidRPr="00781130">
        <w:t xml:space="preserve">After generating the multi-label sets, we employed both the proposed </w:t>
      </w:r>
      <w:ins w:id="582" w:author="Rodriguez, Jeffrey J - (jjrodrig)" w:date="2023-06-15T14:23:00Z">
        <w:r w:rsidR="002D7E0A">
          <w:t xml:space="preserve">method </w:t>
        </w:r>
      </w:ins>
      <w:r w:rsidRPr="00781130">
        <w:t xml:space="preserve">and </w:t>
      </w:r>
      <w:del w:id="583" w:author="Rodriguez, Jeffrey J - (jjrodrig)" w:date="2023-05-16T11:43:00Z">
        <w:r w:rsidRPr="00781130" w:rsidDel="00492CB9">
          <w:delText>state-of-the-art</w:delText>
        </w:r>
      </w:del>
      <w:ins w:id="584" w:author="Rodriguez, Jeffrey J - (jjrodrig)" w:date="2023-05-16T11:43:00Z">
        <w:r w:rsidR="00492CB9">
          <w:t>several existing</w:t>
        </w:r>
      </w:ins>
      <w:r w:rsidRPr="00781130">
        <w:t xml:space="preserve"> </w:t>
      </w:r>
      <w:del w:id="585" w:author="Rodriguez, Jeffrey J - (jjrodrig)" w:date="2023-06-15T14:23:00Z">
        <w:r w:rsidRPr="00781130" w:rsidDel="002D7E0A">
          <w:delText xml:space="preserve">approaches </w:delText>
        </w:r>
      </w:del>
      <w:ins w:id="586" w:author="Rodriguez, Jeffrey J - (jjrodrig)" w:date="2023-06-15T14:23:00Z">
        <w:r w:rsidR="002D7E0A">
          <w:t>methods</w:t>
        </w:r>
        <w:r w:rsidR="002D7E0A" w:rsidRPr="00781130">
          <w:t xml:space="preserve"> </w:t>
        </w:r>
      </w:ins>
      <w:r w:rsidRPr="00781130">
        <w:t>to obtain the aggregated labels. We experimented with two approaches for classifier selection, as explained in Section 3.4.1. We found no significant differences in the overall outcomes and thus chose the second approach, which utilize</w:t>
      </w:r>
      <w:ins w:id="587" w:author="Rodriguez, Jeffrey J - (jjrodrig)" w:date="2023-06-15T14:22:00Z">
        <w:r w:rsidR="002D7E0A">
          <w:t>s</w:t>
        </w:r>
      </w:ins>
      <w:del w:id="588" w:author="Rodriguez, Jeffrey J - (jjrodrig)" w:date="2023-06-15T14:22:00Z">
        <w:r w:rsidRPr="00781130" w:rsidDel="002D7E0A">
          <w:delText>d</w:delText>
        </w:r>
      </w:del>
      <w:r w:rsidRPr="00781130">
        <w:t xml:space="preserve"> the </w:t>
      </w:r>
      <w:ins w:id="589" w:author="Rodriguez, Jeffrey J - (jjrodrig)" w:date="2023-06-15T14:24:00Z">
        <w:r w:rsidR="002D7E0A">
          <w:t>r</w:t>
        </w:r>
      </w:ins>
      <w:del w:id="590" w:author="Rodriguez, Jeffrey J - (jjrodrig)" w:date="2023-06-15T14:24:00Z">
        <w:r w:rsidRPr="00781130" w:rsidDel="002D7E0A">
          <w:delText>R</w:delText>
        </w:r>
      </w:del>
      <w:r w:rsidRPr="00781130">
        <w:t xml:space="preserve">andom </w:t>
      </w:r>
      <w:ins w:id="591" w:author="Rodriguez, Jeffrey J - (jjrodrig)" w:date="2023-06-15T14:24:00Z">
        <w:r w:rsidR="002D7E0A">
          <w:t>f</w:t>
        </w:r>
      </w:ins>
      <w:del w:id="592" w:author="Rodriguez, Jeffrey J - (jjrodrig)" w:date="2023-06-15T14:24:00Z">
        <w:r w:rsidRPr="00781130" w:rsidDel="002D7E0A">
          <w:delText>F</w:delText>
        </w:r>
      </w:del>
      <w:r w:rsidRPr="00781130">
        <w:t xml:space="preserve">orest classification technique, to save processing time and reduce the number of required Python package dependencies. Ten </w:t>
      </w:r>
      <w:ins w:id="593" w:author="Rodriguez, Jeffrey J - (jjrodrig)" w:date="2023-06-15T14:25:00Z">
        <w:r w:rsidR="002D7E0A">
          <w:t>r</w:t>
        </w:r>
      </w:ins>
      <w:del w:id="594" w:author="Rodriguez, Jeffrey J - (jjrodrig)" w:date="2023-06-15T14:24:00Z">
        <w:r w:rsidRPr="00781130" w:rsidDel="002D7E0A">
          <w:delText>R</w:delText>
        </w:r>
      </w:del>
      <w:r w:rsidRPr="00781130">
        <w:t xml:space="preserve">andom </w:t>
      </w:r>
      <w:ins w:id="595" w:author="Rodriguez, Jeffrey J - (jjrodrig)" w:date="2023-06-15T14:24:00Z">
        <w:r w:rsidR="002D7E0A">
          <w:t>f</w:t>
        </w:r>
      </w:ins>
      <w:del w:id="596" w:author="Rodriguez, Jeffrey J - (jjrodrig)" w:date="2023-06-15T14:24:00Z">
        <w:r w:rsidRPr="00781130" w:rsidDel="002D7E0A">
          <w:delText>F</w:delText>
        </w:r>
      </w:del>
      <w:r w:rsidRPr="00781130">
        <w:t xml:space="preserve">orests, each with four trees and a maximum depth of four, were trained in different random states for each annotator $\alpha $, as detailed in Section </w:t>
      </w:r>
      <w:commentRangeStart w:id="597"/>
      <w:r w:rsidRPr="00781130">
        <w:t>3</w:t>
      </w:r>
      <w:commentRangeEnd w:id="597"/>
      <w:r w:rsidR="002D7E0A">
        <w:rPr>
          <w:rStyle w:val="CommentReference"/>
        </w:rPr>
        <w:commentReference w:id="597"/>
      </w:r>
      <w:r w:rsidRPr="00781130">
        <w:t>.</w:t>
      </w:r>
    </w:p>
    <w:p w14:paraId="3F21D179" w14:textId="13BCF1F1" w:rsidR="00781130" w:rsidRPr="00781130" w:rsidDel="00884A3C" w:rsidRDefault="00781130" w:rsidP="00806636">
      <w:pPr>
        <w:rPr>
          <w:del w:id="598" w:author="Rodriguez, Jeffrey J - (jjrodrig)" w:date="2023-05-16T17:11:00Z"/>
        </w:rPr>
        <w:pPrChange w:id="599" w:author="artin majdi" w:date="2023-06-15T15:52:00Z">
          <w:pPr>
            <w:pStyle w:val="PlainText"/>
          </w:pPr>
        </w:pPrChange>
      </w:pPr>
      <w:del w:id="600" w:author="Rodriguez, Jeffrey J - (jjrodrig)" w:date="2023-05-16T17:11:00Z">
        <w:r w:rsidRPr="00781130" w:rsidDel="00884A3C">
          <w:delText>\textbf{Annotators' reliability vs\</w:delText>
        </w:r>
      </w:del>
      <w:del w:id="601" w:author="Rodriguez, Jeffrey J - (jjrodrig)" w:date="2023-05-16T09:49:00Z">
        <w:r w:rsidRPr="00781130" w:rsidDel="006D30AF">
          <w:delText>.</w:delText>
        </w:r>
      </w:del>
      <w:del w:id="602" w:author="Rodriguez, Jeffrey J - (jjrodrig)" w:date="2023-05-16T17:11:00Z">
        <w:r w:rsidRPr="00781130" w:rsidDel="00884A3C">
          <w:delText xml:space="preserve"> estimated weight $\omega_{\alpha,k}$ }</w:delText>
        </w:r>
      </w:del>
    </w:p>
    <w:p w14:paraId="0F6DEF05" w14:textId="6515B165" w:rsidR="00781130" w:rsidRPr="00781130" w:rsidRDefault="00781130" w:rsidP="00806636">
      <w:pPr>
        <w:pPrChange w:id="603" w:author="artin majdi" w:date="2023-06-15T15:52:00Z">
          <w:pPr>
            <w:pStyle w:val="PlainText"/>
          </w:pPr>
        </w:pPrChange>
      </w:pPr>
      <w:r w:rsidRPr="00781130">
        <w:t xml:space="preserve">Figure~\ref{crowd.Fig.1.weight} depicts the relationship between the randomly assigned annotators' </w:t>
      </w:r>
      <w:del w:id="604" w:author="Rodriguez, Jeffrey J - (jjrodrig)" w:date="2023-05-16T17:12:00Z">
        <w:r w:rsidRPr="00781130" w:rsidDel="00884A3C">
          <w:delText>reliability value</w:delText>
        </w:r>
      </w:del>
      <w:ins w:id="605" w:author="Rodriguez, Jeffrey J - (jjrodrig)" w:date="2023-05-16T17:12:00Z">
        <w:r w:rsidR="00884A3C">
          <w:t>probability threshold</w:t>
        </w:r>
      </w:ins>
      <w:r w:rsidRPr="00781130">
        <w:t xml:space="preserve"> ($\pi_{\alpha,k}$) and their corresponding estimated </w:t>
      </w:r>
      <w:commentRangeStart w:id="606"/>
      <w:r w:rsidRPr="00781130">
        <w:t>weights, $\omega_{\alpha,k}$</w:t>
      </w:r>
      <w:commentRangeEnd w:id="606"/>
      <w:r w:rsidR="00884A3C">
        <w:rPr>
          <w:rStyle w:val="CommentReference"/>
        </w:rPr>
        <w:commentReference w:id="606"/>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806636">
      <w:pPr>
        <w:pPrChange w:id="607" w:author="artin majdi" w:date="2023-06-15T15:52:00Z">
          <w:pPr>
            <w:pStyle w:val="PlainText"/>
          </w:pPr>
        </w:pPrChange>
      </w:pPr>
      <w:r w:rsidRPr="00781130">
        <w:t>\begin{</w:t>
      </w:r>
      <w:commentRangeStart w:id="608"/>
      <w:r w:rsidRPr="00781130">
        <w:t>figure</w:t>
      </w:r>
      <w:commentRangeEnd w:id="608"/>
      <w:r w:rsidR="002D7E0A">
        <w:rPr>
          <w:rStyle w:val="CommentReference"/>
        </w:rPr>
        <w:commentReference w:id="608"/>
      </w:r>
      <w:r w:rsidRPr="00781130">
        <w:t>}[!htbp]</w:t>
      </w:r>
    </w:p>
    <w:p w14:paraId="050745FA" w14:textId="77777777" w:rsidR="00781130" w:rsidRPr="00781130" w:rsidRDefault="00781130" w:rsidP="00806636">
      <w:pPr>
        <w:pPrChange w:id="609" w:author="artin majdi" w:date="2023-06-15T15:52:00Z">
          <w:pPr>
            <w:pStyle w:val="PlainText"/>
          </w:pPr>
        </w:pPrChange>
      </w:pPr>
      <w:r w:rsidRPr="00781130">
        <w:t xml:space="preserve">    \label{crowd.Fig.1.weight}</w:t>
      </w:r>
    </w:p>
    <w:p w14:paraId="0314286B" w14:textId="77777777" w:rsidR="00781130" w:rsidRPr="00781130" w:rsidRDefault="00781130" w:rsidP="00806636">
      <w:pPr>
        <w:pPrChange w:id="610" w:author="artin majdi" w:date="2023-06-15T15:52:00Z">
          <w:pPr>
            <w:pStyle w:val="PlainText"/>
          </w:pPr>
        </w:pPrChange>
      </w:pPr>
      <w:r w:rsidRPr="00781130">
        <w:lastRenderedPageBreak/>
        <w:t xml:space="preserve">    \centering</w:t>
      </w:r>
    </w:p>
    <w:p w14:paraId="375F44DF" w14:textId="77777777" w:rsidR="00781130" w:rsidRPr="00781130" w:rsidRDefault="00781130" w:rsidP="00806636">
      <w:pPr>
        <w:pPrChange w:id="611" w:author="artin majdi" w:date="2023-06-15T15:52:00Z">
          <w:pPr>
            <w:pStyle w:val="PlainText"/>
          </w:pPr>
        </w:pPrChange>
      </w:pPr>
      <w:r w:rsidRPr="00781130">
        <w:t xml:space="preserve">    \includegraphics[width=\textwidth]{figures/image1.png}</w:t>
      </w:r>
    </w:p>
    <w:p w14:paraId="5CE1FB19" w14:textId="77777777" w:rsidR="00781130" w:rsidRPr="00781130" w:rsidRDefault="00781130" w:rsidP="00806636">
      <w:pPr>
        <w:pPrChange w:id="612" w:author="artin majdi" w:date="2023-06-15T15:52:00Z">
          <w:pPr>
            <w:pStyle w:val="PlainText"/>
          </w:pPr>
        </w:pPrChange>
      </w:pPr>
      <w:r w:rsidRPr="00781130">
        <w:t xml:space="preserve">    \caption{{Comparison of estimated weight </w:t>
      </w:r>
      <w:commentRangeStart w:id="613"/>
      <w:r w:rsidRPr="00781130">
        <w:t>with respect to annotators' degree of reliability</w:t>
      </w:r>
      <w:commentRangeEnd w:id="613"/>
      <w:r w:rsidR="00884A3C">
        <w:rPr>
          <w:rStyle w:val="CommentReference"/>
        </w:rPr>
        <w:commentReference w:id="613"/>
      </w:r>
      <w:r w:rsidRPr="00781130">
        <w:t xml:space="preserve"> for the proposed aggregation technique `proposed-penalized' and Tao\unskip~\protect\cite{tao_Label_2020} \cite{tao_Label_2020} for 10 different datasets.}}</w:t>
      </w:r>
    </w:p>
    <w:p w14:paraId="646AE7FD" w14:textId="77777777" w:rsidR="00781130" w:rsidRPr="00781130" w:rsidRDefault="00781130" w:rsidP="00806636">
      <w:pPr>
        <w:pPrChange w:id="614" w:author="artin majdi" w:date="2023-06-15T15:52:00Z">
          <w:pPr>
            <w:pStyle w:val="PlainText"/>
          </w:pPr>
        </w:pPrChange>
      </w:pPr>
      <w:r w:rsidRPr="00781130">
        <w:t>\end{figure}</w:t>
      </w:r>
    </w:p>
    <w:p w14:paraId="7452C30D" w14:textId="77777777" w:rsidR="00781130" w:rsidRPr="00781130" w:rsidRDefault="00781130" w:rsidP="00806636">
      <w:pPr>
        <w:pStyle w:val="Heading2"/>
        <w:pPrChange w:id="615" w:author="artin majdi" w:date="2023-06-15T15:55:00Z">
          <w:pPr>
            <w:pStyle w:val="PlainText"/>
          </w:pPr>
        </w:pPrChange>
      </w:pPr>
      <w:r w:rsidRPr="00781130">
        <w:t>\subsection{Confidence</w:t>
      </w:r>
      <w:del w:id="616" w:author="Rodriguez, Jeffrey J - (jjrodrig)" w:date="2023-05-16T11:02:00Z">
        <w:r w:rsidRPr="00781130" w:rsidDel="00F34CE8">
          <w:delText>-</w:delText>
        </w:r>
      </w:del>
      <w:ins w:id="617" w:author="Rodriguez, Jeffrey J - (jjrodrig)" w:date="2023-05-16T11:02:00Z">
        <w:r w:rsidR="00F34CE8">
          <w:t xml:space="preserve"> </w:t>
        </w:r>
      </w:ins>
      <w:del w:id="618" w:author="Rodriguez, Jeffrey J - (jjrodrig)" w:date="2023-05-16T11:02:00Z">
        <w:r w:rsidRPr="00781130" w:rsidDel="00F34CE8">
          <w:delText>s</w:delText>
        </w:r>
      </w:del>
      <w:ins w:id="619" w:author="Rodriguez, Jeffrey J - (jjrodrig)" w:date="2023-05-16T11:02:00Z">
        <w:r w:rsidR="00F34CE8">
          <w:t>S</w:t>
        </w:r>
      </w:ins>
      <w:r w:rsidRPr="00781130">
        <w:t>core}</w:t>
      </w:r>
    </w:p>
    <w:p w14:paraId="2611CA60" w14:textId="77777777" w:rsidR="00781130" w:rsidRPr="00781130" w:rsidRDefault="00781130" w:rsidP="00806636">
      <w:pPr>
        <w:pPrChange w:id="620" w:author="artin majdi" w:date="2023-06-15T15:52:00Z">
          <w:pPr>
            <w:pStyle w:val="PlainText"/>
          </w:pPr>
        </w:pPrChange>
      </w:pPr>
      <w:r w:rsidRPr="00781130">
        <w:t>The results present a box plot of the average accuracy for different numbers of annotators, ranging from three to ten.</w:t>
      </w:r>
    </w:p>
    <w:p w14:paraId="138D9A12" w14:textId="576BB5A2" w:rsidR="00781130" w:rsidRPr="00781130" w:rsidRDefault="00781130" w:rsidP="00806636">
      <w:pPr>
        <w:pPrChange w:id="621" w:author="artin majdi" w:date="2023-06-15T15:52:00Z">
          <w:pPr>
            <w:pStyle w:val="PlainText"/>
          </w:pPr>
        </w:pPrChange>
      </w:pPr>
      <w:r w:rsidRPr="00781130">
        <w:t xml:space="preserve">Figure~\ref{crowd.Fig.2.confidence_scores} illustrates the average accuracy of the crowd-certain technique with penalization for both the ``freq" and ``Beta" confidence measurement approaches. </w:t>
      </w:r>
      <w:ins w:id="622" w:author="Rodriguez, Jeffrey J - (jjrodrig)" w:date="2023-06-15T14:32:00Z">
        <w:r w:rsidR="00DE7DEB">
          <w:t>There is a</w:t>
        </w:r>
      </w:ins>
      <w:del w:id="623" w:author="Rodriguez, Jeffrey J - (jjrodrig)" w:date="2023-06-15T14:32:00Z">
        <w:r w:rsidRPr="00781130" w:rsidDel="00DE7DEB">
          <w:delText>A</w:delText>
        </w:r>
      </w:del>
      <w:r w:rsidRPr="00781130">
        <w:t xml:space="preserve"> noticeable </w:t>
      </w:r>
      <w:commentRangeStart w:id="624"/>
      <w:r w:rsidRPr="00781130">
        <w:t>difference in the accuracy</w:t>
      </w:r>
      <w:commentRangeEnd w:id="624"/>
      <w:r w:rsidR="00DE7DEB">
        <w:rPr>
          <w:rStyle w:val="CommentReference"/>
        </w:rPr>
        <w:commentReference w:id="624"/>
      </w:r>
      <w:del w:id="625" w:author="Rodriguez, Jeffrey J - (jjrodrig)" w:date="2023-06-15T14:32:00Z">
        <w:r w:rsidRPr="00781130" w:rsidDel="00DE7DEB">
          <w:delText xml:space="preserve"> was observed</w:delText>
        </w:r>
      </w:del>
      <w:r w:rsidRPr="00781130">
        <w:t xml:space="preserve">. </w:t>
      </w:r>
      <w:del w:id="626" w:author="Rodriguez, Jeffrey J - (jjrodrig)" w:date="2023-06-15T14:33:00Z">
        <w:r w:rsidRPr="00781130" w:rsidDel="00DE7DEB">
          <w:delText>However, statistical analysis did not reveal a significant difference between these approaches.</w:delText>
        </w:r>
      </w:del>
    </w:p>
    <w:p w14:paraId="3A5C6C2C" w14:textId="398EAA3A" w:rsidR="00781130" w:rsidRPr="00781130" w:rsidRDefault="00781130" w:rsidP="00806636">
      <w:pPr>
        <w:pPrChange w:id="627" w:author="artin majdi" w:date="2023-06-15T15:52:00Z">
          <w:pPr>
            <w:pStyle w:val="PlainText"/>
          </w:pPr>
        </w:pPrChange>
      </w:pPr>
      <w:r w:rsidRPr="00781130">
        <w:t xml:space="preserve">Figure~\ref{crowd.Fig.4.confidence_score.freq} displays the average accuracy using the ``freq'' confidence measurement strategy for the proposed crowd-certain technique with and without penalization. The penalization method </w:t>
      </w:r>
      <w:del w:id="628" w:author="Rodriguez, Jeffrey J - (jjrodrig)" w:date="2023-06-15T14:34:00Z">
        <w:r w:rsidRPr="00781130" w:rsidDel="00DE7DEB">
          <w:delText xml:space="preserve">occurs by </w:delText>
        </w:r>
      </w:del>
      <w:r w:rsidRPr="00781130">
        <w:t>penalizing annotators for inaccurate labeling before measuring their weights, as demonstrated in Equation~(\ref{crowd.Eq.10.consistency-penalized}). The penalized version of the proposed technique shows an improvement in average accuracy and a reduction in variance.</w:t>
      </w:r>
    </w:p>
    <w:p w14:paraId="06AEA057" w14:textId="77777777" w:rsidR="00781130" w:rsidRPr="00781130" w:rsidRDefault="00781130" w:rsidP="00806636">
      <w:pPr>
        <w:pPrChange w:id="629" w:author="artin majdi" w:date="2023-06-15T15:52:00Z">
          <w:pPr>
            <w:pStyle w:val="PlainText"/>
          </w:pPr>
        </w:pPrChange>
      </w:pPr>
      <w:r w:rsidRPr="00781130">
        <w:t>\begin{figure*}[!htbp]</w:t>
      </w:r>
    </w:p>
    <w:p w14:paraId="7449E09A" w14:textId="77777777" w:rsidR="00781130" w:rsidRPr="00781130" w:rsidRDefault="00781130" w:rsidP="00806636">
      <w:pPr>
        <w:pPrChange w:id="630" w:author="artin majdi" w:date="2023-06-15T15:52:00Z">
          <w:pPr>
            <w:pStyle w:val="PlainText"/>
          </w:pPr>
        </w:pPrChange>
      </w:pPr>
      <w:r w:rsidRPr="00781130">
        <w:t>\centering</w:t>
      </w:r>
    </w:p>
    <w:p w14:paraId="513A5A39" w14:textId="77777777" w:rsidR="00781130" w:rsidRPr="00781130" w:rsidRDefault="00781130" w:rsidP="00806636">
      <w:pPr>
        <w:pPrChange w:id="631" w:author="artin majdi" w:date="2023-06-15T15:52:00Z">
          <w:pPr>
            <w:pStyle w:val="PlainText"/>
          </w:pPr>
        </w:pPrChange>
      </w:pPr>
      <w:r w:rsidRPr="00781130">
        <w:t>\includegraphics[width=0.8\textwidth]{figures/image2.png}</w:t>
      </w:r>
    </w:p>
    <w:p w14:paraId="46A4144C" w14:textId="77777777" w:rsidR="00781130" w:rsidRPr="00781130" w:rsidRDefault="00781130" w:rsidP="00806636">
      <w:pPr>
        <w:pPrChange w:id="632" w:author="artin majdi" w:date="2023-06-15T15:52:00Z">
          <w:pPr>
            <w:pStyle w:val="PlainText"/>
          </w:pPr>
        </w:pPrChange>
      </w:pPr>
      <w:r w:rsidRPr="00781130">
        <w:t>\caption{Comparison of the measured average accuracy for the two confidence-score measurement techniques in ten different datasets (using the proposed crowd-certain technique with penalization) in different numbers of annotators (from 3 up to 10).}</w:t>
      </w:r>
    </w:p>
    <w:p w14:paraId="1FAB8E6A" w14:textId="77777777" w:rsidR="00781130" w:rsidRPr="00781130" w:rsidRDefault="00781130" w:rsidP="00806636">
      <w:pPr>
        <w:pPrChange w:id="633" w:author="artin majdi" w:date="2023-06-15T15:52:00Z">
          <w:pPr>
            <w:pStyle w:val="PlainText"/>
          </w:pPr>
        </w:pPrChange>
      </w:pPr>
      <w:r w:rsidRPr="00781130">
        <w:t>\label{crowd.Fig.2.confidence_scores}</w:t>
      </w:r>
    </w:p>
    <w:p w14:paraId="13833414" w14:textId="77777777" w:rsidR="00781130" w:rsidRPr="00781130" w:rsidRDefault="00781130" w:rsidP="00806636">
      <w:pPr>
        <w:pPrChange w:id="634" w:author="artin majdi" w:date="2023-06-15T15:52:00Z">
          <w:pPr>
            <w:pStyle w:val="PlainText"/>
          </w:pPr>
        </w:pPrChange>
      </w:pPr>
      <w:r w:rsidRPr="00781130">
        <w:t>\end{figure*}</w:t>
      </w:r>
    </w:p>
    <w:p w14:paraId="2B71A641" w14:textId="77777777" w:rsidR="00781130" w:rsidRPr="00781130" w:rsidRDefault="00781130" w:rsidP="00806636">
      <w:pPr>
        <w:pPrChange w:id="635" w:author="artin majdi" w:date="2023-06-15T15:52:00Z">
          <w:pPr>
            <w:pStyle w:val="PlainText"/>
          </w:pPr>
        </w:pPrChange>
      </w:pPr>
      <w:r w:rsidRPr="00781130">
        <w:t>\begin{</w:t>
      </w:r>
      <w:commentRangeStart w:id="636"/>
      <w:r w:rsidRPr="00781130">
        <w:t>figure</w:t>
      </w:r>
      <w:commentRangeEnd w:id="636"/>
      <w:r w:rsidR="00DE7DEB">
        <w:rPr>
          <w:rStyle w:val="CommentReference"/>
        </w:rPr>
        <w:commentReference w:id="636"/>
      </w:r>
      <w:r w:rsidRPr="00781130">
        <w:t>*}[!htbp]</w:t>
      </w:r>
    </w:p>
    <w:p w14:paraId="4203CDED" w14:textId="77777777" w:rsidR="00781130" w:rsidRPr="00781130" w:rsidRDefault="00781130" w:rsidP="00806636">
      <w:pPr>
        <w:pPrChange w:id="637" w:author="artin majdi" w:date="2023-06-15T15:52:00Z">
          <w:pPr>
            <w:pStyle w:val="PlainText"/>
          </w:pPr>
        </w:pPrChange>
      </w:pPr>
      <w:r w:rsidRPr="00781130">
        <w:t xml:space="preserve">    \centering</w:t>
      </w:r>
    </w:p>
    <w:p w14:paraId="26FFCD6C" w14:textId="77777777" w:rsidR="00781130" w:rsidRPr="00781130" w:rsidRDefault="00781130" w:rsidP="00806636">
      <w:pPr>
        <w:pPrChange w:id="638" w:author="artin majdi" w:date="2023-06-15T15:52:00Z">
          <w:pPr>
            <w:pStyle w:val="PlainText"/>
          </w:pPr>
        </w:pPrChange>
      </w:pPr>
      <w:r w:rsidRPr="00781130">
        <w:t xml:space="preserve">    \includegraphics[width=0.9\textwidth]{figures/image4.png}</w:t>
      </w:r>
    </w:p>
    <w:p w14:paraId="3E787749" w14:textId="5AA37FF0" w:rsidR="00781130" w:rsidRPr="00781130" w:rsidRDefault="00781130" w:rsidP="00806636">
      <w:pPr>
        <w:pPrChange w:id="639" w:author="artin majdi" w:date="2023-06-15T15:52:00Z">
          <w:pPr>
            <w:pStyle w:val="PlainText"/>
          </w:pPr>
        </w:pPrChange>
      </w:pPr>
      <w:r w:rsidRPr="00781130">
        <w:lastRenderedPageBreak/>
        <w:t xml:space="preserve">    \caption{Comparison of the measured average accuracy for the proposed crowd-certain technique with and without penalization and using the `freq' confidence-score strategy on ten different datasets with different numbers of annotators (</w:t>
      </w:r>
      <w:del w:id="640" w:author="Rodriguez, Jeffrey J - (jjrodrig)" w:date="2023-06-15T14:37:00Z">
        <w:r w:rsidRPr="00781130" w:rsidDel="00DE7DEB">
          <w:delText xml:space="preserve">starting </w:delText>
        </w:r>
      </w:del>
      <w:r w:rsidRPr="00781130">
        <w:t>from 3 to 10).}</w:t>
      </w:r>
    </w:p>
    <w:p w14:paraId="2E84F733" w14:textId="77777777" w:rsidR="00781130" w:rsidRPr="00781130" w:rsidRDefault="00781130" w:rsidP="00806636">
      <w:pPr>
        <w:pPrChange w:id="641" w:author="artin majdi" w:date="2023-06-15T15:52:00Z">
          <w:pPr>
            <w:pStyle w:val="PlainText"/>
          </w:pPr>
        </w:pPrChange>
      </w:pPr>
      <w:r w:rsidRPr="00781130">
        <w:t xml:space="preserve">    \label{crowd.Fig.4.confidence_score.freq}</w:t>
      </w:r>
    </w:p>
    <w:p w14:paraId="3E0C2489" w14:textId="77777777" w:rsidR="00781130" w:rsidRPr="00781130" w:rsidRDefault="00781130" w:rsidP="00806636">
      <w:pPr>
        <w:pPrChange w:id="642" w:author="artin majdi" w:date="2023-06-15T15:52:00Z">
          <w:pPr>
            <w:pStyle w:val="PlainText"/>
          </w:pPr>
        </w:pPrChange>
      </w:pPr>
      <w:r w:rsidRPr="00781130">
        <w:t>\end{figure*}</w:t>
      </w:r>
    </w:p>
    <w:p w14:paraId="6C987CD8" w14:textId="77777777" w:rsidR="00806636" w:rsidRDefault="00781130" w:rsidP="00806636">
      <w:pPr>
        <w:rPr>
          <w:ins w:id="643" w:author="artin majdi" w:date="2023-06-15T15:53:00Z"/>
        </w:rPr>
      </w:pPr>
      <w:r w:rsidRPr="00781130">
        <w:t xml:space="preserve">Figure~\ref{crowd.Fig.5.confidencescore-beta}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w:t>
      </w:r>
    </w:p>
    <w:p w14:paraId="72E280C5" w14:textId="352F2483" w:rsidR="00781130" w:rsidRPr="00781130" w:rsidRDefault="00781130" w:rsidP="00806636">
      <w:pPr>
        <w:pPrChange w:id="644" w:author="artin majdi" w:date="2023-06-15T15:52:00Z">
          <w:pPr>
            <w:pStyle w:val="PlainText"/>
          </w:pPr>
        </w:pPrChange>
      </w:pPr>
      <w:r w:rsidRPr="00781130">
        <w:t xml:space="preserve">Table~\ref{crowd.Table.2.crowdcertain_vs_Tao.freq}  shows the statistical data measured between the proposed penalized technique and Tao's method. As can be seen from these results, the proposed technique has a significant improvement </w:t>
      </w:r>
      <w:del w:id="645" w:author="Rodriguez, Jeffrey J - (jjrodrig)" w:date="2023-06-15T14:43:00Z">
        <w:r w:rsidRPr="00781130" w:rsidDel="005C64CC">
          <w:delText xml:space="preserve">over </w:delText>
        </w:r>
      </w:del>
      <w:ins w:id="646" w:author="Rodriguez, Jeffrey J - (jjrodrig)" w:date="2023-06-15T14:43:00Z">
        <w:r w:rsidR="005C64CC">
          <w:t>for</w:t>
        </w:r>
        <w:r w:rsidR="005C64CC" w:rsidRPr="00781130">
          <w:t xml:space="preserve"> </w:t>
        </w:r>
      </w:ins>
      <w:r w:rsidRPr="00781130">
        <w:t>the seven datasets, while delivering similar results for the other three datasets</w:t>
      </w:r>
      <w:del w:id="647" w:author="Rodriguez, Jeffrey J - (jjrodrig)" w:date="2023-06-15T14:44:00Z">
        <w:r w:rsidRPr="00781130" w:rsidDel="005C64CC">
          <w:delText xml:space="preserve"> (p-value &lt; 0.05)</w:delText>
        </w:r>
      </w:del>
      <w:r w:rsidRPr="00781130">
        <w:t>.</w:t>
      </w:r>
    </w:p>
    <w:p w14:paraId="76730012" w14:textId="77777777" w:rsidR="00781130" w:rsidRPr="00781130" w:rsidRDefault="00781130" w:rsidP="00806636">
      <w:pPr>
        <w:pPrChange w:id="648" w:author="artin majdi" w:date="2023-06-15T15:52:00Z">
          <w:pPr>
            <w:pStyle w:val="PlainText"/>
          </w:pPr>
        </w:pPrChange>
      </w:pPr>
      <w:r w:rsidRPr="00781130">
        <w:t>\begin{figure*}[!htbp]</w:t>
      </w:r>
    </w:p>
    <w:p w14:paraId="34D6B225" w14:textId="77777777" w:rsidR="00781130" w:rsidRPr="00781130" w:rsidRDefault="00781130" w:rsidP="00806636">
      <w:pPr>
        <w:pPrChange w:id="649" w:author="artin majdi" w:date="2023-06-15T15:52:00Z">
          <w:pPr>
            <w:pStyle w:val="PlainText"/>
          </w:pPr>
        </w:pPrChange>
      </w:pPr>
      <w:r w:rsidRPr="00781130">
        <w:t xml:space="preserve">    \centering</w:t>
      </w:r>
    </w:p>
    <w:p w14:paraId="2B7CF5CE" w14:textId="77777777" w:rsidR="00781130" w:rsidRPr="00781130" w:rsidRDefault="00781130" w:rsidP="00806636">
      <w:pPr>
        <w:pPrChange w:id="650" w:author="artin majdi" w:date="2023-06-15T15:52:00Z">
          <w:pPr>
            <w:pStyle w:val="PlainText"/>
          </w:pPr>
        </w:pPrChange>
      </w:pPr>
      <w:r w:rsidRPr="00781130">
        <w:t xml:space="preserve">    \includegraphics[width=\textwidth]{figures/image7.png}</w:t>
      </w:r>
    </w:p>
    <w:p w14:paraId="73EEBACC" w14:textId="77777777" w:rsidR="00781130" w:rsidRPr="00781130" w:rsidRDefault="00781130" w:rsidP="00806636">
      <w:pPr>
        <w:pPrChange w:id="651" w:author="artin majdi" w:date="2023-06-15T15:52:00Z">
          <w:pPr>
            <w:pStyle w:val="PlainText"/>
          </w:pPr>
        </w:pPrChange>
      </w:pPr>
      <w:r w:rsidRPr="00781130">
        <w:t xml:space="preserve">    \caption{{Measured accuracy distribution of the proposed-penalized aggregation technique uwMV-Freq, compared to wMV-Freq (Tao \unskip~\protect\cite{tao_Label_2020}), and MV-Freq (Sheng \unskip~\protect\cite{sheng_Majority_2019}) for different numbers of annotators, using the kernel density estimation technique}}</w:t>
      </w:r>
    </w:p>
    <w:p w14:paraId="28811195" w14:textId="77777777" w:rsidR="00781130" w:rsidRPr="00781130" w:rsidRDefault="00781130" w:rsidP="00806636">
      <w:pPr>
        <w:pPrChange w:id="652" w:author="artin majdi" w:date="2023-06-15T15:52:00Z">
          <w:pPr>
            <w:pStyle w:val="PlainText"/>
          </w:pPr>
        </w:pPrChange>
      </w:pPr>
      <w:r w:rsidRPr="00781130">
        <w:t xml:space="preserve">    \label{crowd.Fig.5.confidencescore-beta}</w:t>
      </w:r>
    </w:p>
    <w:p w14:paraId="7A8C4323" w14:textId="77777777" w:rsidR="00781130" w:rsidRDefault="00781130" w:rsidP="00806636">
      <w:pPr>
        <w:rPr>
          <w:ins w:id="653" w:author="artin majdi" w:date="2023-06-15T15:53:00Z"/>
        </w:rPr>
      </w:pPr>
      <w:r w:rsidRPr="00781130">
        <w:t>\end{figure*}</w:t>
      </w:r>
    </w:p>
    <w:p w14:paraId="2439308F" w14:textId="77777777" w:rsidR="00806636" w:rsidRPr="00781130" w:rsidRDefault="00806636" w:rsidP="00806636">
      <w:pPr>
        <w:pPrChange w:id="654" w:author="artin majdi" w:date="2023-06-15T15:52:00Z">
          <w:pPr>
            <w:pStyle w:val="PlainText"/>
          </w:pPr>
        </w:pPrChange>
      </w:pPr>
    </w:p>
    <w:p w14:paraId="71F896E3" w14:textId="77777777" w:rsidR="00781130" w:rsidRPr="00781130" w:rsidRDefault="00781130" w:rsidP="00806636">
      <w:pPr>
        <w:pPrChange w:id="655" w:author="artin majdi" w:date="2023-06-15T15:52:00Z">
          <w:pPr>
            <w:pStyle w:val="PlainText"/>
          </w:pPr>
        </w:pPrChange>
      </w:pPr>
      <w:r w:rsidRPr="00781130">
        <w:t>\begin{</w:t>
      </w:r>
      <w:commentRangeStart w:id="656"/>
      <w:r w:rsidRPr="00781130">
        <w:t>table</w:t>
      </w:r>
      <w:commentRangeEnd w:id="656"/>
      <w:r w:rsidR="00DE7DEB">
        <w:rPr>
          <w:rStyle w:val="CommentReference"/>
        </w:rPr>
        <w:commentReference w:id="656"/>
      </w:r>
      <w:r w:rsidRPr="00781130">
        <w:t>}[]</w:t>
      </w:r>
    </w:p>
    <w:p w14:paraId="68C1885C" w14:textId="422E517B" w:rsidR="00781130" w:rsidRPr="00781130" w:rsidRDefault="00781130" w:rsidP="00806636">
      <w:pPr>
        <w:pPrChange w:id="657" w:author="artin majdi" w:date="2023-06-15T15:52:00Z">
          <w:pPr>
            <w:pStyle w:val="PlainText"/>
          </w:pPr>
        </w:pPrChange>
      </w:pPr>
      <w:r w:rsidRPr="00781130">
        <w:t xml:space="preserve">    \caption{{Statistical tests between the proposed-penalized technique and Tao\unskip~\protect\cite{tao_Label_2020} for the </w:t>
      </w:r>
      <w:ins w:id="658" w:author="Rodriguez, Jeffrey J - (jjrodrig)" w:date="2023-06-15T14:38:00Z">
        <w:r w:rsidR="00DE7DEB">
          <w:t>``</w:t>
        </w:r>
      </w:ins>
      <w:del w:id="659" w:author="Rodriguez, Jeffrey J - (jjrodrig)" w:date="2023-06-15T14:38:00Z">
        <w:r w:rsidRPr="00781130" w:rsidDel="00DE7DEB">
          <w:delText>`</w:delText>
        </w:r>
      </w:del>
      <w:r w:rsidRPr="00781130">
        <w:t>freq</w:t>
      </w:r>
      <w:ins w:id="660" w:author="Rodriguez, Jeffrey J - (jjrodrig)" w:date="2023-06-15T14:38:00Z">
        <w:r w:rsidR="00DE7DEB">
          <w:t>”</w:t>
        </w:r>
      </w:ins>
      <w:del w:id="661" w:author="Rodriguez, Jeffrey J - (jjrodrig)" w:date="2023-06-15T14:38:00Z">
        <w:r w:rsidRPr="00781130" w:rsidDel="00DE7DEB">
          <w:delText>'</w:delText>
        </w:r>
      </w:del>
      <w:r w:rsidRPr="00781130">
        <w:t xml:space="preserve"> confidence measurement strategy.} }</w:t>
      </w:r>
    </w:p>
    <w:p w14:paraId="6399220A" w14:textId="77777777" w:rsidR="00781130" w:rsidRPr="00781130" w:rsidRDefault="00781130" w:rsidP="00806636">
      <w:pPr>
        <w:pPrChange w:id="662" w:author="artin majdi" w:date="2023-06-15T15:52:00Z">
          <w:pPr>
            <w:pStyle w:val="PlainText"/>
          </w:pPr>
        </w:pPrChange>
      </w:pPr>
      <w:r w:rsidRPr="00781130">
        <w:t xml:space="preserve">    \resizebox{\textwidth}{!}{</w:t>
      </w:r>
    </w:p>
    <w:p w14:paraId="04BBB3B3" w14:textId="77777777" w:rsidR="00781130" w:rsidRPr="00781130" w:rsidRDefault="00781130" w:rsidP="00806636">
      <w:pPr>
        <w:pPrChange w:id="663" w:author="artin majdi" w:date="2023-06-15T15:52:00Z">
          <w:pPr>
            <w:pStyle w:val="PlainText"/>
          </w:pPr>
        </w:pPrChange>
      </w:pPr>
      <w:r w:rsidRPr="00781130">
        <w:t xml:space="preserve">    % \scalebox{0.75}{</w:t>
      </w:r>
    </w:p>
    <w:p w14:paraId="2FE99A3E" w14:textId="77777777" w:rsidR="00781130" w:rsidRPr="00781130" w:rsidRDefault="00781130" w:rsidP="00806636">
      <w:pPr>
        <w:pPrChange w:id="664" w:author="artin majdi" w:date="2023-06-15T15:52:00Z">
          <w:pPr>
            <w:pStyle w:val="PlainText"/>
          </w:pPr>
        </w:pPrChange>
      </w:pPr>
      <w:r w:rsidRPr="00781130">
        <w:t xml:space="preserve">        \begin{tabular}{lccclllccrc}</w:t>
      </w:r>
    </w:p>
    <w:p w14:paraId="2FCF098D" w14:textId="77777777" w:rsidR="00781130" w:rsidRPr="00781130" w:rsidRDefault="00781130" w:rsidP="00806636">
      <w:pPr>
        <w:pPrChange w:id="665" w:author="artin majdi" w:date="2023-06-15T15:52:00Z">
          <w:pPr>
            <w:pStyle w:val="PlainText"/>
          </w:pPr>
        </w:pPrChange>
      </w:pPr>
      <w:r w:rsidRPr="00781130">
        <w:t xml:space="preserve">        \hline</w:t>
      </w:r>
    </w:p>
    <w:p w14:paraId="34AE3593" w14:textId="77777777" w:rsidR="00781130" w:rsidRPr="00781130" w:rsidRDefault="00781130" w:rsidP="00806636">
      <w:pPr>
        <w:pPrChange w:id="666" w:author="artin majdi" w:date="2023-06-15T15:52:00Z">
          <w:pPr>
            <w:pStyle w:val="PlainText"/>
          </w:pPr>
        </w:pPrChange>
      </w:pPr>
      <w:r w:rsidRPr="00781130">
        <w:lastRenderedPageBreak/>
        <w:t xml:space="preserve">        \textbf{\begin{tabular}[c]{@{}l@{}}Independent   \\ t-test\end{tabular}} &amp;</w:t>
      </w:r>
    </w:p>
    <w:p w14:paraId="1A4A0998" w14:textId="77777777" w:rsidR="00781130" w:rsidRPr="00781130" w:rsidRDefault="00781130" w:rsidP="00806636">
      <w:pPr>
        <w:pPrChange w:id="667" w:author="artin majdi" w:date="2023-06-15T15:52:00Z">
          <w:pPr>
            <w:pStyle w:val="PlainText"/>
          </w:pPr>
        </w:pPrChange>
      </w:pPr>
      <w:r w:rsidRPr="00781130">
        <w:t xml:space="preserve">        \textbf{Diff} &amp;</w:t>
      </w:r>
    </w:p>
    <w:p w14:paraId="255EC0BF" w14:textId="77777777" w:rsidR="00781130" w:rsidRPr="00781130" w:rsidRDefault="00781130" w:rsidP="00806636">
      <w:pPr>
        <w:pPrChange w:id="668" w:author="artin majdi" w:date="2023-06-15T15:52:00Z">
          <w:pPr>
            <w:pStyle w:val="PlainText"/>
          </w:pPr>
        </w:pPrChange>
      </w:pPr>
      <w:r w:rsidRPr="00781130">
        <w:t xml:space="preserve">        \textbf{\begin{tabular}[c]{@{}l@{}}Degrees of \\ freedom\end{tabular}} &amp;</w:t>
      </w:r>
    </w:p>
    <w:p w14:paraId="3F151F87" w14:textId="77777777" w:rsidR="00781130" w:rsidRPr="00781130" w:rsidRDefault="00781130" w:rsidP="00806636">
      <w:pPr>
        <w:pPrChange w:id="669" w:author="artin majdi" w:date="2023-06-15T15:52:00Z">
          <w:pPr>
            <w:pStyle w:val="PlainText"/>
          </w:pPr>
        </w:pPrChange>
      </w:pPr>
      <w:r w:rsidRPr="00781130">
        <w:t xml:space="preserve">        \textbf{t} &amp;</w:t>
      </w:r>
    </w:p>
    <w:p w14:paraId="2867441A" w14:textId="77777777" w:rsidR="00781130" w:rsidRPr="00781130" w:rsidRDefault="00781130" w:rsidP="00806636">
      <w:pPr>
        <w:pPrChange w:id="670" w:author="artin majdi" w:date="2023-06-15T15:52:00Z">
          <w:pPr>
            <w:pStyle w:val="PlainText"/>
          </w:pPr>
        </w:pPrChange>
      </w:pPr>
      <w:r w:rsidRPr="00781130">
        <w:t xml:space="preserve">        \textbf{\begin{tabular}[c]{@{}l@{}}2-sided \\ p-value\end{tabular}} &amp;</w:t>
      </w:r>
    </w:p>
    <w:p w14:paraId="1CAC6CEB" w14:textId="77777777" w:rsidR="00781130" w:rsidRPr="00781130" w:rsidRDefault="00781130" w:rsidP="00806636">
      <w:pPr>
        <w:pPrChange w:id="671" w:author="artin majdi" w:date="2023-06-15T15:52:00Z">
          <w:pPr>
            <w:pStyle w:val="PlainText"/>
          </w:pPr>
        </w:pPrChange>
      </w:pPr>
      <w:r w:rsidRPr="00781130">
        <w:t xml:space="preserve">        \textbf{\begin{tabular}[c]{@{}l@{}}Diff\textless{}0 \\ p-value\end{tabular}} &amp;</w:t>
      </w:r>
    </w:p>
    <w:p w14:paraId="1DDB3430" w14:textId="77777777" w:rsidR="00781130" w:rsidRPr="00781130" w:rsidRDefault="00781130" w:rsidP="00806636">
      <w:pPr>
        <w:pPrChange w:id="672" w:author="artin majdi" w:date="2023-06-15T15:52:00Z">
          <w:pPr>
            <w:pStyle w:val="PlainText"/>
          </w:pPr>
        </w:pPrChange>
      </w:pPr>
      <w:r w:rsidRPr="00781130">
        <w:t xml:space="preserve">        \textbf{\begin{tabular}[c]{@{}l@{}}Diff\textgreater{}0 \\ p-value\end{tabular}} &amp;</w:t>
      </w:r>
    </w:p>
    <w:p w14:paraId="7D6DCD7B" w14:textId="77777777" w:rsidR="00781130" w:rsidRPr="00781130" w:rsidRDefault="00781130" w:rsidP="00806636">
      <w:pPr>
        <w:pPrChange w:id="673" w:author="artin majdi" w:date="2023-06-15T15:52:00Z">
          <w:pPr>
            <w:pStyle w:val="PlainText"/>
          </w:pPr>
        </w:pPrChange>
      </w:pPr>
      <w:r w:rsidRPr="00781130">
        <w:t xml:space="preserve">        \textbf{Cohen d} &amp;</w:t>
      </w:r>
    </w:p>
    <w:p w14:paraId="7870E2CA" w14:textId="77777777" w:rsidR="00781130" w:rsidRPr="00781130" w:rsidRDefault="00781130" w:rsidP="00806636">
      <w:pPr>
        <w:pPrChange w:id="674" w:author="artin majdi" w:date="2023-06-15T15:52:00Z">
          <w:pPr>
            <w:pStyle w:val="PlainText"/>
          </w:pPr>
        </w:pPrChange>
      </w:pPr>
      <w:r w:rsidRPr="00781130">
        <w:t xml:space="preserve">        \textbf{Hedge's g} &amp;</w:t>
      </w:r>
    </w:p>
    <w:p w14:paraId="1DB94A02" w14:textId="77777777" w:rsidR="00781130" w:rsidRPr="00781130" w:rsidRDefault="00781130" w:rsidP="00806636">
      <w:pPr>
        <w:pPrChange w:id="675" w:author="artin majdi" w:date="2023-06-15T15:52:00Z">
          <w:pPr>
            <w:pStyle w:val="PlainText"/>
          </w:pPr>
        </w:pPrChange>
      </w:pPr>
      <w:r w:rsidRPr="00781130">
        <w:t xml:space="preserve">        \textbf{\begin{tabular}[c]{@{}l@{}}Glass's \\ delta\end{tabular}} &amp;</w:t>
      </w:r>
    </w:p>
    <w:p w14:paraId="6858F47C" w14:textId="77777777" w:rsidR="00781130" w:rsidRPr="00781130" w:rsidRDefault="00781130" w:rsidP="00806636">
      <w:pPr>
        <w:pPrChange w:id="676" w:author="artin majdi" w:date="2023-06-15T15:52:00Z">
          <w:pPr>
            <w:pStyle w:val="PlainText"/>
          </w:pPr>
        </w:pPrChange>
      </w:pPr>
      <w:r w:rsidRPr="00781130">
        <w:t xml:space="preserve">        \textbf{Pearson r} \\ \hline</w:t>
      </w:r>
    </w:p>
    <w:p w14:paraId="37A81702" w14:textId="77777777" w:rsidR="00781130" w:rsidRPr="00781130" w:rsidRDefault="00781130" w:rsidP="00806636">
      <w:pPr>
        <w:pPrChange w:id="677" w:author="artin majdi" w:date="2023-06-15T15:52:00Z">
          <w:pPr>
            <w:pStyle w:val="PlainText"/>
          </w:pPr>
        </w:pPrChange>
      </w:pPr>
      <w:r w:rsidRPr="00781130">
        <w:t xml:space="preserve">            Kr-vs-kp    &amp; -0.044 &amp; 12 &amp; -6.171 &amp; 0     &amp; 0     &amp; 1     &amp; -3.299 &amp; -3.088 &amp; -2.743 &amp; 0.872 \\</w:t>
      </w:r>
    </w:p>
    <w:p w14:paraId="46877906" w14:textId="77777777" w:rsidR="00781130" w:rsidRPr="00781130" w:rsidRDefault="00781130" w:rsidP="00806636">
      <w:pPr>
        <w:pPrChange w:id="678" w:author="artin majdi" w:date="2023-06-15T15:52:00Z">
          <w:pPr>
            <w:pStyle w:val="PlainText"/>
          </w:pPr>
        </w:pPrChange>
      </w:pPr>
      <w:r w:rsidRPr="00781130">
        <w:t xml:space="preserve">            mushroom    &amp; -0.012 &amp; 12 &amp; -2.781 &amp; 0.017 &amp; 0.008 &amp; 0.992 &amp; -1.487 &amp; -1.392 &amp; -1.076 &amp; 0.626 \\</w:t>
      </w:r>
    </w:p>
    <w:p w14:paraId="563AB817" w14:textId="77777777" w:rsidR="00781130" w:rsidRPr="00781130" w:rsidRDefault="00781130" w:rsidP="00806636">
      <w:pPr>
        <w:pPrChange w:id="679" w:author="artin majdi" w:date="2023-06-15T15:52:00Z">
          <w:pPr>
            <w:pStyle w:val="PlainText"/>
          </w:pPr>
        </w:pPrChange>
      </w:pPr>
      <w:r w:rsidRPr="00781130">
        <w:t xml:space="preserve">            iris        &amp; -0.012 &amp; 12 &amp; -0.506 &amp; 0.622 &amp; 0.311 &amp; 0.689 &amp; -0.271 &amp; -0.253 &amp; -0.226 &amp; 0.145 \\</w:t>
      </w:r>
    </w:p>
    <w:p w14:paraId="25B52D30" w14:textId="77777777" w:rsidR="00781130" w:rsidRPr="00781130" w:rsidRDefault="00781130" w:rsidP="00806636">
      <w:pPr>
        <w:pPrChange w:id="680" w:author="artin majdi" w:date="2023-06-15T15:52:00Z">
          <w:pPr>
            <w:pStyle w:val="PlainText"/>
          </w:pPr>
        </w:pPrChange>
      </w:pPr>
      <w:r w:rsidRPr="00781130">
        <w:t xml:space="preserve">            spambase    &amp; -0.031 &amp; 12 &amp; -3.691 &amp; 0.003 &amp; 0.002 &amp; 0.998 &amp; -1.973 &amp; -1.847 &amp; -1.458 &amp; 0.729 \\</w:t>
      </w:r>
    </w:p>
    <w:p w14:paraId="32935451" w14:textId="77777777" w:rsidR="00781130" w:rsidRPr="00781130" w:rsidRDefault="00781130" w:rsidP="00806636">
      <w:pPr>
        <w:pPrChange w:id="681" w:author="artin majdi" w:date="2023-06-15T15:52:00Z">
          <w:pPr>
            <w:pStyle w:val="PlainText"/>
          </w:pPr>
        </w:pPrChange>
      </w:pPr>
      <w:r w:rsidRPr="00781130">
        <w:t xml:space="preserve">            tic-tac-toe &amp; -0.036 &amp; 12 &amp; -4.612 &amp; 0.001 &amp; 0     &amp; 1     &amp; -2.466 &amp; -2.308 &amp; -2.156 &amp; 0.8   \\</w:t>
      </w:r>
    </w:p>
    <w:p w14:paraId="59168503" w14:textId="77777777" w:rsidR="00781130" w:rsidRPr="00781130" w:rsidRDefault="00781130" w:rsidP="00806636">
      <w:pPr>
        <w:pPrChange w:id="682" w:author="artin majdi" w:date="2023-06-15T15:52:00Z">
          <w:pPr>
            <w:pStyle w:val="PlainText"/>
          </w:pPr>
        </w:pPrChange>
      </w:pPr>
      <w:r w:rsidRPr="00781130">
        <w:t xml:space="preserve">            sick        &amp; 0.002  &amp; 12 &amp; 0.294  &amp; 0.774 &amp; 0.613 &amp; 0.387 &amp; 0.157  &amp; 0.147  &amp; 0.112  &amp; 0.085 \\</w:t>
      </w:r>
    </w:p>
    <w:p w14:paraId="4FF998E8" w14:textId="77777777" w:rsidR="00781130" w:rsidRPr="00781130" w:rsidRDefault="00781130" w:rsidP="00806636">
      <w:pPr>
        <w:pPrChange w:id="683" w:author="artin majdi" w:date="2023-06-15T15:52:00Z">
          <w:pPr>
            <w:pStyle w:val="PlainText"/>
          </w:pPr>
        </w:pPrChange>
      </w:pPr>
      <w:r w:rsidRPr="00781130">
        <w:t xml:space="preserve">            waveform    &amp; -0.025 &amp; 12 &amp; -5.118 &amp; 0     &amp; 0     &amp; 1     &amp; -2.736 &amp; -2.561 &amp; -2.022 &amp; 0.828 \\</w:t>
      </w:r>
    </w:p>
    <w:p w14:paraId="356BEDCC" w14:textId="77777777" w:rsidR="00781130" w:rsidRPr="00781130" w:rsidRDefault="00781130" w:rsidP="00806636">
      <w:pPr>
        <w:pPrChange w:id="684" w:author="artin majdi" w:date="2023-06-15T15:52:00Z">
          <w:pPr>
            <w:pStyle w:val="PlainText"/>
          </w:pPr>
        </w:pPrChange>
      </w:pPr>
      <w:r w:rsidRPr="00781130">
        <w:t xml:space="preserve">            car         &amp; -0.008 &amp; 12 &amp; -0.779 &amp; 0.451 &amp; 0.226 &amp; 0.774 &amp; -0.416 &amp; -0.39  &amp; -0.309 &amp; 0.219 \\</w:t>
      </w:r>
    </w:p>
    <w:p w14:paraId="088E8C12" w14:textId="77777777" w:rsidR="00781130" w:rsidRPr="00781130" w:rsidRDefault="00781130" w:rsidP="00806636">
      <w:pPr>
        <w:pPrChange w:id="685" w:author="artin majdi" w:date="2023-06-15T15:52:00Z">
          <w:pPr>
            <w:pStyle w:val="PlainText"/>
          </w:pPr>
        </w:pPrChange>
      </w:pPr>
      <w:r w:rsidRPr="00781130">
        <w:t xml:space="preserve">            vote        &amp; -0.033 &amp; 12 &amp; -5.352 &amp; 0     &amp; 0     &amp; 1     &amp; -2.861 &amp; -2.678 &amp; -2.112 &amp; 0.84  \\</w:t>
      </w:r>
    </w:p>
    <w:p w14:paraId="5FA043A9" w14:textId="77777777" w:rsidR="00781130" w:rsidRPr="00781130" w:rsidRDefault="00781130" w:rsidP="00806636">
      <w:pPr>
        <w:pPrChange w:id="686" w:author="artin majdi" w:date="2023-06-15T15:52:00Z">
          <w:pPr>
            <w:pStyle w:val="PlainText"/>
          </w:pPr>
        </w:pPrChange>
      </w:pPr>
      <w:r w:rsidRPr="00781130">
        <w:lastRenderedPageBreak/>
        <w:t xml:space="preserve">            ionosphere  &amp; -0.061 &amp; 12 &amp; -6.047 &amp; 0     &amp; 0     &amp; 1     &amp; -3.232 &amp; -3.026 &amp; -2.586 &amp; 0.868 \\ \hline</w:t>
      </w:r>
    </w:p>
    <w:p w14:paraId="2250A248" w14:textId="77777777" w:rsidR="00781130" w:rsidRPr="00781130" w:rsidRDefault="00781130" w:rsidP="00806636">
      <w:pPr>
        <w:pPrChange w:id="687" w:author="artin majdi" w:date="2023-06-15T15:52:00Z">
          <w:pPr>
            <w:pStyle w:val="PlainText"/>
          </w:pPr>
        </w:pPrChange>
      </w:pPr>
      <w:r w:rsidRPr="00781130">
        <w:t xml:space="preserve">        \end{tabular}}</w:t>
      </w:r>
    </w:p>
    <w:p w14:paraId="0A6E6F9D" w14:textId="77777777" w:rsidR="00781130" w:rsidRPr="00781130" w:rsidRDefault="00781130" w:rsidP="00806636">
      <w:pPr>
        <w:pPrChange w:id="688" w:author="artin majdi" w:date="2023-06-15T15:52:00Z">
          <w:pPr>
            <w:pStyle w:val="PlainText"/>
          </w:pPr>
        </w:pPrChange>
      </w:pPr>
      <w:r w:rsidRPr="00781130">
        <w:t xml:space="preserve">    \label{crowd.Table.2.crowdcertain_vs_Tao.freq}</w:t>
      </w:r>
    </w:p>
    <w:p w14:paraId="49BC8A24" w14:textId="77777777" w:rsidR="00781130" w:rsidRPr="00781130" w:rsidRDefault="00781130" w:rsidP="00806636">
      <w:pPr>
        <w:pPrChange w:id="689" w:author="artin majdi" w:date="2023-06-15T15:52:00Z">
          <w:pPr>
            <w:pStyle w:val="PlainText"/>
          </w:pPr>
        </w:pPrChange>
      </w:pPr>
      <w:r w:rsidRPr="00781130">
        <w:t>\end{table}</w:t>
      </w:r>
    </w:p>
    <w:p w14:paraId="610C5214" w14:textId="5EA20337" w:rsidR="00781130" w:rsidRPr="00781130" w:rsidRDefault="00781130" w:rsidP="00806636">
      <w:pPr>
        <w:pPrChange w:id="690" w:author="artin majdi" w:date="2023-06-15T15:52:00Z">
          <w:pPr>
            <w:pStyle w:val="PlainText"/>
          </w:pPr>
        </w:pPrChange>
      </w:pPr>
      <w:r w:rsidRPr="00781130">
        <w:t>Figure~\ref{crowd.Fig.6.accuracy} shows the average accuracy distribution (``Beta'' strategy) of the proposed</w:t>
      </w:r>
      <w:ins w:id="691" w:author="Rodriguez, Jeffrey J - (jjrodrig)" w:date="2023-06-15T14:39:00Z">
        <w:r w:rsidR="00DE7DEB">
          <w:t>-</w:t>
        </w:r>
      </w:ins>
      <w:del w:id="692" w:author="Rodriguez, Jeffrey J - (jjrodrig)" w:date="2023-06-15T14:39:00Z">
        <w:r w:rsidRPr="00781130" w:rsidDel="00DE7DEB">
          <w:delText xml:space="preserve"> </w:delText>
        </w:r>
      </w:del>
      <w:r w:rsidRPr="00781130">
        <w:t xml:space="preserve">penalized </w:t>
      </w:r>
      <w:ins w:id="693" w:author="Rodriguez, Jeffrey J - (jjrodrig)" w:date="2023-06-15T14:39:00Z">
        <w:r w:rsidR="00DE7DEB">
          <w:t xml:space="preserve">method </w:t>
        </w:r>
      </w:ins>
      <w:r w:rsidRPr="00781130">
        <w:t xml:space="preserve">versus Tao and Sheng strategies </w:t>
      </w:r>
      <w:commentRangeStart w:id="694"/>
      <w:r w:rsidRPr="00781130">
        <w:t>for different numbers of annotators</w:t>
      </w:r>
      <w:commentRangeEnd w:id="694"/>
      <w:r w:rsidR="005C64CC">
        <w:rPr>
          <w:rStyle w:val="CommentReference"/>
        </w:rPr>
        <w:commentReference w:id="694"/>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Table~\ref{crowd.Table.3.crowdcertain_vs_Tao.beta} shows the statistical data measured between the proposed penalized technique and Tao, showing a significant improvement in six datasets, while performing similarly in the remaining datasets</w:t>
      </w:r>
      <w:del w:id="695" w:author="Rodriguez, Jeffrey J - (jjrodrig)" w:date="2023-06-15T14:45:00Z">
        <w:r w:rsidRPr="00781130" w:rsidDel="005C64CC">
          <w:delText xml:space="preserve"> (p-value &lt; 0.05)</w:delText>
        </w:r>
      </w:del>
      <w:r w:rsidRPr="00781130">
        <w:t>.</w:t>
      </w:r>
    </w:p>
    <w:p w14:paraId="30B5C2A7" w14:textId="77777777" w:rsidR="00781130" w:rsidRPr="00781130" w:rsidRDefault="00781130" w:rsidP="00806636">
      <w:pPr>
        <w:pPrChange w:id="696" w:author="artin majdi" w:date="2023-06-15T15:52:00Z">
          <w:pPr>
            <w:pStyle w:val="PlainText"/>
          </w:pPr>
        </w:pPrChange>
      </w:pPr>
      <w:r w:rsidRPr="00781130">
        <w:t>\begin{</w:t>
      </w:r>
      <w:commentRangeStart w:id="697"/>
      <w:r w:rsidRPr="00781130">
        <w:t>figure</w:t>
      </w:r>
      <w:commentRangeEnd w:id="697"/>
      <w:r w:rsidR="005C64CC">
        <w:rPr>
          <w:rStyle w:val="CommentReference"/>
        </w:rPr>
        <w:commentReference w:id="697"/>
      </w:r>
      <w:r w:rsidRPr="00781130">
        <w:t>*}[!htbp]</w:t>
      </w:r>
    </w:p>
    <w:p w14:paraId="47F93E09" w14:textId="77777777" w:rsidR="00781130" w:rsidRPr="00781130" w:rsidRDefault="00781130" w:rsidP="00806636">
      <w:pPr>
        <w:pPrChange w:id="698" w:author="artin majdi" w:date="2023-06-15T15:52:00Z">
          <w:pPr>
            <w:pStyle w:val="PlainText"/>
          </w:pPr>
        </w:pPrChange>
      </w:pPr>
      <w:r w:rsidRPr="00781130">
        <w:t xml:space="preserve">    \centering</w:t>
      </w:r>
    </w:p>
    <w:p w14:paraId="3FCDB00B" w14:textId="77777777" w:rsidR="00781130" w:rsidRPr="00781130" w:rsidRDefault="00781130" w:rsidP="00806636">
      <w:pPr>
        <w:pPrChange w:id="699" w:author="artin majdi" w:date="2023-06-15T15:52:00Z">
          <w:pPr>
            <w:pStyle w:val="PlainText"/>
          </w:pPr>
        </w:pPrChange>
      </w:pPr>
      <w:r w:rsidRPr="00781130">
        <w:t xml:space="preserve">    \includegraphics[width=\textwidth]{figures/image8.png}</w:t>
      </w:r>
    </w:p>
    <w:p w14:paraId="50E7687E" w14:textId="77777777" w:rsidR="00781130" w:rsidRPr="00781130" w:rsidRDefault="00781130" w:rsidP="00806636">
      <w:pPr>
        <w:pPrChange w:id="700" w:author="artin majdi" w:date="2023-06-15T15:52:00Z">
          <w:pPr>
            <w:pStyle w:val="PlainText"/>
          </w:pPr>
        </w:pPrChange>
      </w:pPr>
      <w:r w:rsidRPr="00781130">
        <w:t xml:space="preserve">    \caption{{Measured accuracy distribution of the proposed-penalized aggregation technique uwMV-Beta, compared to wMV-Beta (Tao \unskip~\protect\cite{tao_Label_2020}), and MV- Beta (Sheng \unskip~\protect\cite{sheng_Majority_2019}) for different numbers of annotators, using the kernel density estimation technique.}}</w:t>
      </w:r>
    </w:p>
    <w:p w14:paraId="58A08316" w14:textId="77777777" w:rsidR="00781130" w:rsidRPr="00781130" w:rsidRDefault="00781130" w:rsidP="00806636">
      <w:pPr>
        <w:pPrChange w:id="701" w:author="artin majdi" w:date="2023-06-15T15:52:00Z">
          <w:pPr>
            <w:pStyle w:val="PlainText"/>
          </w:pPr>
        </w:pPrChange>
      </w:pPr>
      <w:r w:rsidRPr="00781130">
        <w:t xml:space="preserve">    \label{crowd.Fig.6.accuracy}</w:t>
      </w:r>
    </w:p>
    <w:p w14:paraId="20D1D09D" w14:textId="77777777" w:rsidR="00781130" w:rsidRPr="00781130" w:rsidRDefault="00781130" w:rsidP="00806636">
      <w:pPr>
        <w:pPrChange w:id="702" w:author="artin majdi" w:date="2023-06-15T15:52:00Z">
          <w:pPr>
            <w:pStyle w:val="PlainText"/>
          </w:pPr>
        </w:pPrChange>
      </w:pPr>
      <w:r w:rsidRPr="00781130">
        <w:t>\end{figure*}</w:t>
      </w:r>
    </w:p>
    <w:p w14:paraId="2C3CE6E9" w14:textId="77777777" w:rsidR="00781130" w:rsidRPr="00781130" w:rsidRDefault="00781130" w:rsidP="00806636">
      <w:pPr>
        <w:pPrChange w:id="703" w:author="artin majdi" w:date="2023-06-15T15:52:00Z">
          <w:pPr>
            <w:pStyle w:val="PlainText"/>
          </w:pPr>
        </w:pPrChange>
      </w:pPr>
      <w:r w:rsidRPr="00781130">
        <w:t>\begin{</w:t>
      </w:r>
      <w:commentRangeStart w:id="704"/>
      <w:r w:rsidRPr="00781130">
        <w:t>table</w:t>
      </w:r>
      <w:commentRangeEnd w:id="704"/>
      <w:r w:rsidR="005C64CC">
        <w:rPr>
          <w:rStyle w:val="CommentReference"/>
        </w:rPr>
        <w:commentReference w:id="704"/>
      </w:r>
      <w:r w:rsidRPr="00781130">
        <w:t>}[]</w:t>
      </w:r>
    </w:p>
    <w:p w14:paraId="3773443F" w14:textId="77777777" w:rsidR="00781130" w:rsidRPr="00781130" w:rsidRDefault="00781130" w:rsidP="00806636">
      <w:pPr>
        <w:pPrChange w:id="705" w:author="artin majdi" w:date="2023-06-15T15:52:00Z">
          <w:pPr>
            <w:pStyle w:val="PlainText"/>
          </w:pPr>
        </w:pPrChange>
      </w:pPr>
      <w:r w:rsidRPr="00781130">
        <w:t xml:space="preserve">    \caption{Statistical tests between the proposed-penalized and Tao\unskip~\protect\cite{tao_Label_2020} technique for the ``Beta'' confidence measurement strategy.}</w:t>
      </w:r>
    </w:p>
    <w:p w14:paraId="5C0E094A" w14:textId="77777777" w:rsidR="00781130" w:rsidRPr="00781130" w:rsidRDefault="00781130" w:rsidP="00806636">
      <w:pPr>
        <w:pPrChange w:id="706" w:author="artin majdi" w:date="2023-06-15T15:52:00Z">
          <w:pPr>
            <w:pStyle w:val="PlainText"/>
          </w:pPr>
        </w:pPrChange>
      </w:pPr>
      <w:r w:rsidRPr="00781130">
        <w:t xml:space="preserve">    \resizebox{\textwidth}{!}{</w:t>
      </w:r>
    </w:p>
    <w:p w14:paraId="21874502" w14:textId="77777777" w:rsidR="00781130" w:rsidRPr="00781130" w:rsidRDefault="00781130" w:rsidP="00806636">
      <w:pPr>
        <w:pPrChange w:id="707" w:author="artin majdi" w:date="2023-06-15T15:52:00Z">
          <w:pPr>
            <w:pStyle w:val="PlainText"/>
          </w:pPr>
        </w:pPrChange>
      </w:pPr>
      <w:r w:rsidRPr="00781130">
        <w:t xml:space="preserve">    \begin{tabular}{lccclllccrc}</w:t>
      </w:r>
    </w:p>
    <w:p w14:paraId="5D6F317F" w14:textId="77777777" w:rsidR="00781130" w:rsidRPr="00781130" w:rsidRDefault="00781130" w:rsidP="00806636">
      <w:pPr>
        <w:pPrChange w:id="708" w:author="artin majdi" w:date="2023-06-15T15:52:00Z">
          <w:pPr>
            <w:pStyle w:val="PlainText"/>
          </w:pPr>
        </w:pPrChange>
      </w:pPr>
      <w:r w:rsidRPr="00781130">
        <w:t xml:space="preserve">        \hline</w:t>
      </w:r>
    </w:p>
    <w:p w14:paraId="0DCAB1D4" w14:textId="77777777" w:rsidR="00781130" w:rsidRPr="00781130" w:rsidRDefault="00781130" w:rsidP="00806636">
      <w:pPr>
        <w:pPrChange w:id="709" w:author="artin majdi" w:date="2023-06-15T15:52:00Z">
          <w:pPr>
            <w:pStyle w:val="PlainText"/>
          </w:pPr>
        </w:pPrChange>
      </w:pPr>
      <w:r w:rsidRPr="00781130">
        <w:t xml:space="preserve">        \multicolumn{1}{c}{\textbf{\begin{tabular}[c]{@{}c@{}}Independent\\ t-test\end{tabular}}} &amp;</w:t>
      </w:r>
    </w:p>
    <w:p w14:paraId="3414B994" w14:textId="77777777" w:rsidR="00781130" w:rsidRPr="00781130" w:rsidRDefault="00781130" w:rsidP="00806636">
      <w:pPr>
        <w:pPrChange w:id="710" w:author="artin majdi" w:date="2023-06-15T15:52:00Z">
          <w:pPr>
            <w:pStyle w:val="PlainText"/>
          </w:pPr>
        </w:pPrChange>
      </w:pPr>
      <w:r w:rsidRPr="00781130">
        <w:t xml:space="preserve">        \multicolumn{1}{c}{\textbf{Diff}} &amp;</w:t>
      </w:r>
    </w:p>
    <w:p w14:paraId="1A203903" w14:textId="77777777" w:rsidR="00781130" w:rsidRPr="00781130" w:rsidRDefault="00781130" w:rsidP="00806636">
      <w:pPr>
        <w:pPrChange w:id="711" w:author="artin majdi" w:date="2023-06-15T15:52:00Z">
          <w:pPr>
            <w:pStyle w:val="PlainText"/>
          </w:pPr>
        </w:pPrChange>
      </w:pPr>
      <w:r w:rsidRPr="00781130">
        <w:lastRenderedPageBreak/>
        <w:t xml:space="preserve">        \multicolumn{1}{c}{\textbf{\begin{tabular}[c]{@{}c@{}}Degrees of \\ freedom\end{tabular}}} &amp;</w:t>
      </w:r>
    </w:p>
    <w:p w14:paraId="6137DE30" w14:textId="77777777" w:rsidR="00781130" w:rsidRPr="00781130" w:rsidRDefault="00781130" w:rsidP="00806636">
      <w:pPr>
        <w:pPrChange w:id="712" w:author="artin majdi" w:date="2023-06-15T15:52:00Z">
          <w:pPr>
            <w:pStyle w:val="PlainText"/>
          </w:pPr>
        </w:pPrChange>
      </w:pPr>
      <w:r w:rsidRPr="00781130">
        <w:t xml:space="preserve">        \multicolumn{1}{c}{\textbf{t}} &amp;</w:t>
      </w:r>
    </w:p>
    <w:p w14:paraId="3753B6D2" w14:textId="77777777" w:rsidR="00781130" w:rsidRPr="00781130" w:rsidRDefault="00781130" w:rsidP="00806636">
      <w:pPr>
        <w:pPrChange w:id="713" w:author="artin majdi" w:date="2023-06-15T15:52:00Z">
          <w:pPr>
            <w:pStyle w:val="PlainText"/>
          </w:pPr>
        </w:pPrChange>
      </w:pPr>
      <w:r w:rsidRPr="00781130">
        <w:t xml:space="preserve">        \multicolumn{1}{c}{\textbf{\begin{tabular}[c]{@{}c@{}}2-sided\\ p-value\end{tabular}}} &amp;</w:t>
      </w:r>
    </w:p>
    <w:p w14:paraId="219978E6" w14:textId="77777777" w:rsidR="00781130" w:rsidRPr="00781130" w:rsidRDefault="00781130" w:rsidP="00806636">
      <w:pPr>
        <w:pPrChange w:id="714" w:author="artin majdi" w:date="2023-06-15T15:52:00Z">
          <w:pPr>
            <w:pStyle w:val="PlainText"/>
          </w:pPr>
        </w:pPrChange>
      </w:pPr>
      <w:r w:rsidRPr="00781130">
        <w:t xml:space="preserve">        \multicolumn{1}{c}{\textbf{\begin{tabular}[c]{@{}c@{}}Diff \textless~0 \\ p-value\end{tabular}}} &amp;</w:t>
      </w:r>
    </w:p>
    <w:p w14:paraId="17BFC488" w14:textId="77777777" w:rsidR="00781130" w:rsidRPr="00781130" w:rsidRDefault="00781130" w:rsidP="00806636">
      <w:pPr>
        <w:pPrChange w:id="715" w:author="artin majdi" w:date="2023-06-15T15:52:00Z">
          <w:pPr>
            <w:pStyle w:val="PlainText"/>
          </w:pPr>
        </w:pPrChange>
      </w:pPr>
      <w:r w:rsidRPr="00781130">
        <w:t xml:space="preserve">        \multicolumn{1}{c}{\textbf{\begin{tabular}[c]{@{}c@{}}Diff \textgreater~0 \\ p-value\end{tabular}}} &amp;</w:t>
      </w:r>
    </w:p>
    <w:p w14:paraId="32E358FE" w14:textId="77777777" w:rsidR="00781130" w:rsidRPr="00781130" w:rsidRDefault="00781130" w:rsidP="00806636">
      <w:pPr>
        <w:pPrChange w:id="716" w:author="artin majdi" w:date="2023-06-15T15:52:00Z">
          <w:pPr>
            <w:pStyle w:val="PlainText"/>
          </w:pPr>
        </w:pPrChange>
      </w:pPr>
      <w:r w:rsidRPr="00781130">
        <w:t xml:space="preserve">        \multicolumn{1}{c}{\textbf{Cohen d}} &amp;</w:t>
      </w:r>
    </w:p>
    <w:p w14:paraId="56D9DBF8" w14:textId="77777777" w:rsidR="00781130" w:rsidRPr="00781130" w:rsidRDefault="00781130" w:rsidP="00806636">
      <w:pPr>
        <w:pPrChange w:id="717" w:author="artin majdi" w:date="2023-06-15T15:52:00Z">
          <w:pPr>
            <w:pStyle w:val="PlainText"/>
          </w:pPr>
        </w:pPrChange>
      </w:pPr>
      <w:r w:rsidRPr="00781130">
        <w:t xml:space="preserve">        \multicolumn{1}{c}{\textbf{Hedge's g}} &amp;</w:t>
      </w:r>
    </w:p>
    <w:p w14:paraId="7ED88ECF" w14:textId="77777777" w:rsidR="00781130" w:rsidRPr="00781130" w:rsidRDefault="00781130" w:rsidP="00806636">
      <w:pPr>
        <w:pPrChange w:id="718" w:author="artin majdi" w:date="2023-06-15T15:52:00Z">
          <w:pPr>
            <w:pStyle w:val="PlainText"/>
          </w:pPr>
        </w:pPrChange>
      </w:pPr>
      <w:r w:rsidRPr="00781130">
        <w:t xml:space="preserve">        \multicolumn{1}{c}{\textbf{Glass's delta}} &amp;</w:t>
      </w:r>
    </w:p>
    <w:p w14:paraId="54EB939C" w14:textId="77777777" w:rsidR="00781130" w:rsidRPr="00781130" w:rsidRDefault="00781130" w:rsidP="00806636">
      <w:pPr>
        <w:pPrChange w:id="719" w:author="artin majdi" w:date="2023-06-15T15:52:00Z">
          <w:pPr>
            <w:pStyle w:val="PlainText"/>
          </w:pPr>
        </w:pPrChange>
      </w:pPr>
      <w:r w:rsidRPr="00781130">
        <w:t xml:space="preserve">        \multicolumn{1}{c}{\textbf{Pearson r}} \\ \hline</w:t>
      </w:r>
    </w:p>
    <w:p w14:paraId="6C8A9D9D" w14:textId="77777777" w:rsidR="00781130" w:rsidRPr="00781130" w:rsidRDefault="00781130" w:rsidP="00806636">
      <w:pPr>
        <w:pPrChange w:id="720" w:author="artin majdi" w:date="2023-06-15T15:52:00Z">
          <w:pPr>
            <w:pStyle w:val="PlainText"/>
          </w:pPr>
        </w:pPrChange>
      </w:pPr>
      <w:r w:rsidRPr="00781130">
        <w:t xml:space="preserve">        kr-vs-kp    &amp; -0.04  &amp; 12 &amp; -5.702 &amp; 0     &amp; 0     &amp; 1     &amp; -3.048 &amp; -2.854 &amp; -2.921 &amp; 0.855 \\</w:t>
      </w:r>
    </w:p>
    <w:p w14:paraId="1CCD76FD" w14:textId="77777777" w:rsidR="00781130" w:rsidRPr="00781130" w:rsidRDefault="00781130" w:rsidP="00806636">
      <w:pPr>
        <w:pPrChange w:id="721" w:author="artin majdi" w:date="2023-06-15T15:52:00Z">
          <w:pPr>
            <w:pStyle w:val="PlainText"/>
          </w:pPr>
        </w:pPrChange>
      </w:pPr>
      <w:r w:rsidRPr="00781130">
        <w:t xml:space="preserve">        mushroom    &amp; -0.009 &amp; 12 &amp; -0.793 &amp; 0.443 &amp; 0.222 &amp; 0.778 &amp; -0.424 &amp; -0.397 &amp; -0.477 &amp; 0.223 \\</w:t>
      </w:r>
    </w:p>
    <w:p w14:paraId="115A9191" w14:textId="77777777" w:rsidR="00781130" w:rsidRPr="00781130" w:rsidRDefault="00781130" w:rsidP="00806636">
      <w:pPr>
        <w:pPrChange w:id="722" w:author="artin majdi" w:date="2023-06-15T15:52:00Z">
          <w:pPr>
            <w:pStyle w:val="PlainText"/>
          </w:pPr>
        </w:pPrChange>
      </w:pPr>
      <w:r w:rsidRPr="00781130">
        <w:t xml:space="preserve">        iris        &amp; -0.002 &amp; 12 &amp; -0.091 &amp; 0.929 &amp; 0.465 &amp; 0.535 &amp; -0.048 &amp; -0.045 &amp; -0.048 &amp; 0.026 \\</w:t>
      </w:r>
    </w:p>
    <w:p w14:paraId="5A8F305B" w14:textId="77777777" w:rsidR="00781130" w:rsidRPr="00781130" w:rsidRDefault="00781130" w:rsidP="00806636">
      <w:pPr>
        <w:pPrChange w:id="723" w:author="artin majdi" w:date="2023-06-15T15:52:00Z">
          <w:pPr>
            <w:pStyle w:val="PlainText"/>
          </w:pPr>
        </w:pPrChange>
      </w:pPr>
      <w:r w:rsidRPr="00781130">
        <w:t xml:space="preserve">        spambase    &amp; -0.03  &amp; 12 &amp; -3.547 &amp; 0.004 &amp; 0.002 &amp; 0.998 &amp; -1.896 &amp; -1.775 &amp; -1.421 &amp; 0.715 \\</w:t>
      </w:r>
    </w:p>
    <w:p w14:paraId="423EF43E" w14:textId="77777777" w:rsidR="00781130" w:rsidRPr="00781130" w:rsidRDefault="00781130" w:rsidP="00806636">
      <w:pPr>
        <w:pPrChange w:id="724" w:author="artin majdi" w:date="2023-06-15T15:52:00Z">
          <w:pPr>
            <w:pStyle w:val="PlainText"/>
          </w:pPr>
        </w:pPrChange>
      </w:pPr>
      <w:r w:rsidRPr="00781130">
        <w:t xml:space="preserve">        tic-tac-toe &amp; -0.033 &amp; 12 &amp; -4.326 &amp; 0.001 &amp; 0     &amp; 1     &amp; -2.312 &amp; -2.165 &amp; -1.781 &amp; 0.781 \\</w:t>
      </w:r>
    </w:p>
    <w:p w14:paraId="042CB88E" w14:textId="77777777" w:rsidR="00781130" w:rsidRPr="00781130" w:rsidRDefault="00781130" w:rsidP="00806636">
      <w:pPr>
        <w:pPrChange w:id="725" w:author="artin majdi" w:date="2023-06-15T15:52:00Z">
          <w:pPr>
            <w:pStyle w:val="PlainText"/>
          </w:pPr>
        </w:pPrChange>
      </w:pPr>
      <w:r w:rsidRPr="00781130">
        <w:t xml:space="preserve">        sick        &amp; 0.001  &amp; 12 &amp; 0.14   &amp; 0.891 &amp; 0.554 &amp; 0.446 &amp; 0.074  &amp; 0.07   &amp; 0.053  &amp; 0.04  \\</w:t>
      </w:r>
    </w:p>
    <w:p w14:paraId="42B0E4BF" w14:textId="77777777" w:rsidR="00781130" w:rsidRPr="00781130" w:rsidRDefault="00781130" w:rsidP="00806636">
      <w:pPr>
        <w:pPrChange w:id="726" w:author="artin majdi" w:date="2023-06-15T15:52:00Z">
          <w:pPr>
            <w:pStyle w:val="PlainText"/>
          </w:pPr>
        </w:pPrChange>
      </w:pPr>
      <w:r w:rsidRPr="00781130">
        <w:t xml:space="preserve">        waveform    &amp; -0.023 &amp; 12 &amp; -2.672 &amp; 0.02  &amp; 0.01  &amp; 0.99  &amp; -1.428 &amp; -1.337 &amp; -1.442 &amp; 0.611 \\</w:t>
      </w:r>
    </w:p>
    <w:p w14:paraId="17443FF7" w14:textId="77777777" w:rsidR="00781130" w:rsidRPr="00781130" w:rsidRDefault="00781130" w:rsidP="00806636">
      <w:pPr>
        <w:pPrChange w:id="727" w:author="artin majdi" w:date="2023-06-15T15:52:00Z">
          <w:pPr>
            <w:pStyle w:val="PlainText"/>
          </w:pPr>
        </w:pPrChange>
      </w:pPr>
      <w:r w:rsidRPr="00781130">
        <w:t xml:space="preserve">        car         &amp; -0.008 &amp; 12 &amp; -0.871 &amp; 0.401 &amp; 0.2   &amp; 0.8   &amp; -0.465 &amp; -0.436 &amp; -0.332 &amp; 0.244 \\</w:t>
      </w:r>
    </w:p>
    <w:p w14:paraId="3056B2A2" w14:textId="77777777" w:rsidR="00781130" w:rsidRPr="00781130" w:rsidRDefault="00781130" w:rsidP="00806636">
      <w:pPr>
        <w:pPrChange w:id="728" w:author="artin majdi" w:date="2023-06-15T15:52:00Z">
          <w:pPr>
            <w:pStyle w:val="PlainText"/>
          </w:pPr>
        </w:pPrChange>
      </w:pPr>
      <w:r w:rsidRPr="00781130">
        <w:t xml:space="preserve">        vote        &amp; -0.034 &amp; 12 &amp; -5.198 &amp; 0     &amp; 0     &amp; 1     &amp; -2.779 &amp; -2.601 &amp; -2.081 &amp; 0.832 \\</w:t>
      </w:r>
    </w:p>
    <w:p w14:paraId="090FCAC5" w14:textId="77777777" w:rsidR="00781130" w:rsidRPr="00781130" w:rsidRDefault="00781130" w:rsidP="00806636">
      <w:pPr>
        <w:pPrChange w:id="729" w:author="artin majdi" w:date="2023-06-15T15:52:00Z">
          <w:pPr>
            <w:pStyle w:val="PlainText"/>
          </w:pPr>
        </w:pPrChange>
      </w:pPr>
      <w:r w:rsidRPr="00781130">
        <w:t xml:space="preserve">        ionosphere  &amp; -0.052 &amp; 12 &amp; -3.875 &amp; 0.002 &amp; 0.001 &amp; 0.999 &amp; -2.071 &amp; -1.939 &amp; -1.742 &amp; 0.746 \\ \hline</w:t>
      </w:r>
    </w:p>
    <w:p w14:paraId="3DE299D8" w14:textId="77777777" w:rsidR="00781130" w:rsidRPr="00781130" w:rsidRDefault="00781130" w:rsidP="00806636">
      <w:pPr>
        <w:pPrChange w:id="730" w:author="artin majdi" w:date="2023-06-15T15:52:00Z">
          <w:pPr>
            <w:pStyle w:val="PlainText"/>
          </w:pPr>
        </w:pPrChange>
      </w:pPr>
      <w:r w:rsidRPr="00781130">
        <w:t xml:space="preserve">    \end{tabular} }</w:t>
      </w:r>
    </w:p>
    <w:p w14:paraId="3934C8BD" w14:textId="77777777" w:rsidR="00781130" w:rsidRPr="00781130" w:rsidRDefault="00781130" w:rsidP="00806636">
      <w:pPr>
        <w:pPrChange w:id="731" w:author="artin majdi" w:date="2023-06-15T15:52:00Z">
          <w:pPr>
            <w:pStyle w:val="PlainText"/>
          </w:pPr>
        </w:pPrChange>
      </w:pPr>
      <w:r w:rsidRPr="00781130">
        <w:lastRenderedPageBreak/>
        <w:t xml:space="preserve">    \label{crowd.Table.3.crowdcertain_vs_Tao.beta}</w:t>
      </w:r>
    </w:p>
    <w:p w14:paraId="3905C943" w14:textId="77777777" w:rsidR="00781130" w:rsidRPr="00781130" w:rsidRDefault="00781130" w:rsidP="00806636">
      <w:pPr>
        <w:pPrChange w:id="732" w:author="artin majdi" w:date="2023-06-15T15:52:00Z">
          <w:pPr>
            <w:pStyle w:val="PlainText"/>
          </w:pPr>
        </w:pPrChange>
      </w:pPr>
      <w:r w:rsidRPr="00781130">
        <w:t>\end{table}</w:t>
      </w:r>
    </w:p>
    <w:p w14:paraId="2E06D792" w14:textId="43785079" w:rsidR="00781130" w:rsidRPr="00781130" w:rsidRDefault="00781130" w:rsidP="00806636">
      <w:pPr>
        <w:pPrChange w:id="733" w:author="artin majdi" w:date="2023-06-15T15:52:00Z">
          <w:pPr>
            <w:pStyle w:val="PlainText"/>
          </w:pPr>
        </w:pPrChange>
      </w:pPr>
      <w:r w:rsidRPr="00781130">
        <w:t xml:space="preserve">Figure~\ref{Fig.6-accuracy-different-n-annotators} shows the average accuracy for the ``ionosphere'' dataset for various annotator counts (horizontal axis). As can be seen, the proposed strategies considerably improve accuracy while utilizing a small number of annotators. Furthermore,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w:t>
      </w:r>
      <w:del w:id="734" w:author="Rodriguez, Jeffrey J - (jjrodrig)" w:date="2023-06-15T14:47:00Z">
        <w:r w:rsidRPr="00781130" w:rsidDel="005C64CC">
          <w:delText xml:space="preserve">the measured p-value calculated for </w:delText>
        </w:r>
      </w:del>
      <w:r w:rsidRPr="00781130">
        <w:t>the measured average accuracy (using three annotators) over different datasets show</w:t>
      </w:r>
      <w:ins w:id="735" w:author="Rodriguez, Jeffrey J - (jjrodrig)" w:date="2023-06-15T14:47:00Z">
        <w:r w:rsidR="005C64CC">
          <w:t>s</w:t>
        </w:r>
      </w:ins>
      <w:del w:id="736" w:author="Rodriguez, Jeffrey J - (jjrodrig)" w:date="2023-06-15T14:47:00Z">
        <w:r w:rsidRPr="00781130" w:rsidDel="005C64CC">
          <w:delText>ed a significant</w:delText>
        </w:r>
      </w:del>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806636">
      <w:pPr>
        <w:pPrChange w:id="737" w:author="artin majdi" w:date="2023-06-15T15:52:00Z">
          <w:pPr>
            <w:pStyle w:val="PlainText"/>
          </w:pPr>
        </w:pPrChange>
      </w:pPr>
      <w:r w:rsidRPr="00781130">
        <w:t>\begin{</w:t>
      </w:r>
      <w:commentRangeStart w:id="738"/>
      <w:r w:rsidRPr="00781130">
        <w:t>figure</w:t>
      </w:r>
      <w:commentRangeEnd w:id="738"/>
      <w:r w:rsidR="00B1010F">
        <w:rPr>
          <w:rStyle w:val="CommentReference"/>
        </w:rPr>
        <w:commentReference w:id="738"/>
      </w:r>
      <w:r w:rsidRPr="00781130">
        <w:t>*}[!htbp]</w:t>
      </w:r>
    </w:p>
    <w:p w14:paraId="381763B0" w14:textId="77777777" w:rsidR="00781130" w:rsidRPr="00781130" w:rsidRDefault="00781130" w:rsidP="00806636">
      <w:pPr>
        <w:pPrChange w:id="739" w:author="artin majdi" w:date="2023-06-15T15:52:00Z">
          <w:pPr>
            <w:pStyle w:val="PlainText"/>
          </w:pPr>
        </w:pPrChange>
      </w:pPr>
      <w:r w:rsidRPr="00781130">
        <w:t xml:space="preserve">    \centering</w:t>
      </w:r>
    </w:p>
    <w:p w14:paraId="745819D8" w14:textId="77777777" w:rsidR="00781130" w:rsidRPr="00781130" w:rsidRDefault="00781130" w:rsidP="00806636">
      <w:pPr>
        <w:pPrChange w:id="740" w:author="artin majdi" w:date="2023-06-15T15:52:00Z">
          <w:pPr>
            <w:pStyle w:val="PlainText"/>
          </w:pPr>
        </w:pPrChange>
      </w:pPr>
      <w:r w:rsidRPr="00781130">
        <w:t xml:space="preserve">    \includegraphics[width=\textwidth]{figures/image9.png}</w:t>
      </w:r>
    </w:p>
    <w:p w14:paraId="72E47B89" w14:textId="77777777" w:rsidR="00781130" w:rsidRPr="00781130" w:rsidRDefault="00781130" w:rsidP="00806636">
      <w:pPr>
        <w:pPrChange w:id="741" w:author="artin majdi" w:date="2023-06-15T15:52:00Z">
          <w:pPr>
            <w:pStyle w:val="PlainText"/>
          </w:pPr>
        </w:pPrChange>
      </w:pPr>
      <w:r w:rsidRPr="00781130">
        <w:t xml:space="preserve">    \caption{{Average accuracy for the proposed aggregation techniques compared to the benchmarks for different numbers of annotators (horizontal axis) in the ionosphere dataset.}}</w:t>
      </w:r>
    </w:p>
    <w:p w14:paraId="42643194" w14:textId="77777777" w:rsidR="00781130" w:rsidRPr="00781130" w:rsidRDefault="00781130" w:rsidP="00806636">
      <w:pPr>
        <w:pPrChange w:id="742" w:author="artin majdi" w:date="2023-06-15T15:52:00Z">
          <w:pPr>
            <w:pStyle w:val="PlainText"/>
          </w:pPr>
        </w:pPrChange>
      </w:pPr>
      <w:r w:rsidRPr="00781130">
        <w:t xml:space="preserve">    \label{Fig.6-accuracy-different-n-annotators}</w:t>
      </w:r>
    </w:p>
    <w:p w14:paraId="18CEC985" w14:textId="77777777" w:rsidR="00781130" w:rsidRPr="00781130" w:rsidRDefault="00781130" w:rsidP="00806636">
      <w:pPr>
        <w:pPrChange w:id="743" w:author="artin majdi" w:date="2023-06-15T15:52:00Z">
          <w:pPr>
            <w:pStyle w:val="PlainText"/>
          </w:pPr>
        </w:pPrChange>
      </w:pPr>
      <w:r w:rsidRPr="00781130">
        <w:t>\end{figure*}</w:t>
      </w:r>
    </w:p>
    <w:p w14:paraId="5015A31F" w14:textId="77777777" w:rsidR="00781130" w:rsidRPr="00781130" w:rsidRDefault="00781130" w:rsidP="00806636">
      <w:pPr>
        <w:pPrChange w:id="744" w:author="artin majdi" w:date="2023-06-15T15:52:00Z">
          <w:pPr>
            <w:pStyle w:val="PlainText"/>
          </w:pPr>
        </w:pPrChange>
      </w:pPr>
      <w:r w:rsidRPr="00781130">
        <w:t>\begin{figure*}[!htbp]</w:t>
      </w:r>
    </w:p>
    <w:p w14:paraId="691FB1C1" w14:textId="77777777" w:rsidR="00781130" w:rsidRPr="00781130" w:rsidRDefault="00781130" w:rsidP="00806636">
      <w:pPr>
        <w:pPrChange w:id="745" w:author="artin majdi" w:date="2023-06-15T15:52:00Z">
          <w:pPr>
            <w:pStyle w:val="PlainText"/>
          </w:pPr>
        </w:pPrChange>
      </w:pPr>
      <w:r w:rsidRPr="00781130">
        <w:t xml:space="preserve">    \centering \includegraphics[width=\textwidth]{figures/image10.png}</w:t>
      </w:r>
    </w:p>
    <w:p w14:paraId="7FF31C9D" w14:textId="77777777" w:rsidR="00781130" w:rsidRPr="00781130" w:rsidRDefault="00781130" w:rsidP="00806636">
      <w:pPr>
        <w:pPrChange w:id="746" w:author="artin majdi" w:date="2023-06-15T15:52:00Z">
          <w:pPr>
            <w:pStyle w:val="PlainText"/>
          </w:pPr>
        </w:pPrChange>
      </w:pPr>
      <w:r w:rsidRPr="00781130">
        <w:t xml:space="preserve">    \caption{Average accuracy of the proposed aggregation techniques compared to the benchmarks for different datasets using three annotators.}</w:t>
      </w:r>
    </w:p>
    <w:p w14:paraId="2C9DBBA2" w14:textId="77777777" w:rsidR="00781130" w:rsidRPr="00781130" w:rsidRDefault="00781130" w:rsidP="00806636">
      <w:pPr>
        <w:pPrChange w:id="747" w:author="artin majdi" w:date="2023-06-15T15:52:00Z">
          <w:pPr>
            <w:pStyle w:val="PlainText"/>
          </w:pPr>
        </w:pPrChange>
      </w:pPr>
      <w:r w:rsidRPr="00781130">
        <w:t xml:space="preserve">    \label{Fig.7-accuracy-different-datasets}</w:t>
      </w:r>
    </w:p>
    <w:p w14:paraId="3A33EE6C" w14:textId="7894C49A" w:rsidR="00781130" w:rsidRDefault="00781130" w:rsidP="00806636">
      <w:pPr>
        <w:tabs>
          <w:tab w:val="left" w:pos="3533"/>
        </w:tabs>
        <w:rPr>
          <w:ins w:id="748" w:author="artin majdi" w:date="2023-06-15T15:53:00Z"/>
        </w:rPr>
      </w:pPr>
      <w:r w:rsidRPr="00781130">
        <w:t>\end{figure*}</w:t>
      </w:r>
      <w:ins w:id="749" w:author="artin majdi" w:date="2023-06-15T15:53:00Z">
        <w:r w:rsidR="00806636">
          <w:tab/>
        </w:r>
      </w:ins>
    </w:p>
    <w:p w14:paraId="0D0CC98F" w14:textId="77777777" w:rsidR="00806636" w:rsidRPr="00781130" w:rsidRDefault="00806636" w:rsidP="00806636">
      <w:pPr>
        <w:tabs>
          <w:tab w:val="left" w:pos="3533"/>
        </w:tabs>
        <w:pPrChange w:id="750" w:author="artin majdi" w:date="2023-06-15T15:53:00Z">
          <w:pPr>
            <w:pStyle w:val="PlainText"/>
          </w:pPr>
        </w:pPrChange>
      </w:pPr>
    </w:p>
    <w:p w14:paraId="754E8464" w14:textId="77777777" w:rsidR="00781130" w:rsidRPr="00781130" w:rsidRDefault="00781130" w:rsidP="00806636">
      <w:pPr>
        <w:pStyle w:val="Heading1"/>
        <w:pPrChange w:id="751" w:author="artin majdi" w:date="2023-06-15T15:53:00Z">
          <w:pPr>
            <w:pStyle w:val="PlainText"/>
          </w:pPr>
        </w:pPrChange>
      </w:pPr>
      <w:r w:rsidRPr="00781130">
        <w:t>\section{Discussion}</w:t>
      </w:r>
    </w:p>
    <w:p w14:paraId="6039E464" w14:textId="06D74D0E" w:rsidR="00781130" w:rsidRPr="00781130" w:rsidRDefault="00781130" w:rsidP="00806636">
      <w:pPr>
        <w:pPrChange w:id="752" w:author="artin majdi" w:date="2023-06-15T15:52:00Z">
          <w:pPr>
            <w:pStyle w:val="PlainText"/>
          </w:pPr>
        </w:pPrChange>
      </w:pPr>
      <w:r w:rsidRPr="00781130">
        <w:t xml:space="preserve">Label aggregation is a critical component of crowdsourcing and ensemble learning strategies. Many generic label aggregation algorithms fall short because they do not account for the </w:t>
      </w:r>
      <w:r w:rsidRPr="00781130">
        <w:lastRenderedPageBreak/>
        <w:t xml:space="preserve">varying reliability of the annotators. In response to this, we have developed a novel label aggregation method that measures annotator </w:t>
      </w:r>
      <w:commentRangeStart w:id="753"/>
      <w:r w:rsidRPr="00781130">
        <w:t>reliability based on their consistency and accuracy</w:t>
      </w:r>
      <w:commentRangeEnd w:id="753"/>
      <w:r w:rsidR="0034305E">
        <w:rPr>
          <w:rStyle w:val="CommentReference"/>
        </w:rPr>
        <w:commentReference w:id="753"/>
      </w:r>
      <w:del w:id="754" w:author="Rodriguez, Jeffrey J - (jjrodrig)" w:date="2023-06-15T14:53:00Z">
        <w:r w:rsidRPr="00781130" w:rsidDel="00B1010F">
          <w:delText>,</w:delText>
        </w:r>
      </w:del>
      <w:r w:rsidRPr="00781130">
        <w:t xml:space="preserve"> in relation to other annotators. </w:t>
      </w:r>
      <w:ins w:id="755" w:author="Rodriguez, Jeffrey J - (jjrodrig)" w:date="2023-06-15T14:54:00Z">
        <w:r w:rsidR="00B1010F">
          <w:t>In the first approach, w</w:t>
        </w:r>
      </w:ins>
      <w:del w:id="756" w:author="Rodriguez, Jeffrey J - (jjrodrig)" w:date="2023-06-15T14:54:00Z">
        <w:r w:rsidRPr="00781130" w:rsidDel="00B1010F">
          <w:delText>W</w:delText>
        </w:r>
      </w:del>
      <w:r w:rsidRPr="00781130">
        <w:t>e utilize</w:t>
      </w:r>
      <w:del w:id="757" w:author="Rodriguez, Jeffrey J - (jjrodrig)" w:date="2023-06-15T14:53:00Z">
        <w:r w:rsidRPr="00781130" w:rsidDel="00B1010F">
          <w:delText>d</w:delText>
        </w:r>
      </w:del>
      <w:r w:rsidRPr="00781130">
        <w:t xml:space="preserve"> uncertainty estimates to assign each annotator a more accurate weight, which correlates with their agreement with others and their consistency during labeling. In the second approach, we improved our initial strategy by </w:t>
      </w:r>
      <w:commentRangeStart w:id="758"/>
      <w:r w:rsidRPr="00781130">
        <w:t>penalizing annotator reliability estimates</w:t>
      </w:r>
      <w:commentRangeEnd w:id="758"/>
      <w:r w:rsidR="0034305E">
        <w:rPr>
          <w:rStyle w:val="CommentReference"/>
        </w:rPr>
        <w:commentReference w:id="758"/>
      </w:r>
      <w:r w:rsidRPr="00781130">
        <w:t xml:space="preserve"> based on their inconsistencies in labeling.</w:t>
      </w:r>
    </w:p>
    <w:p w14:paraId="27FBB81B" w14:textId="19DE82EA" w:rsidR="00781130" w:rsidRPr="00781130" w:rsidRDefault="00781130" w:rsidP="00806636">
      <w:pPr>
        <w:pPrChange w:id="759" w:author="artin majdi" w:date="2023-06-15T15:52:00Z">
          <w:pPr>
            <w:pStyle w:val="PlainText"/>
          </w:pPr>
        </w:pPrChange>
      </w:pPr>
      <w:r w:rsidRPr="00781130">
        <w:t xml:space="preserve">The first part of the proposed algorithm (calculating weights based on consistency) is essential because non-expert annotators often exhibit more irregular consistency during labeling than experts, as they are not </w:t>
      </w:r>
      <w:ins w:id="760" w:author="Rodriguez, Jeffrey J - (jjrodrig)" w:date="2023-06-15T14:54:00Z">
        <w:r w:rsidR="00B1010F">
          <w:t xml:space="preserve">well </w:t>
        </w:r>
      </w:ins>
      <w:r w:rsidRPr="00781130">
        <w:t xml:space="preserve">trained to identify specific features. This </w:t>
      </w:r>
      <w:commentRangeStart w:id="761"/>
      <w:r w:rsidRPr="00781130">
        <w:t xml:space="preserve">measure </w:t>
      </w:r>
      <w:commentRangeEnd w:id="761"/>
      <w:r w:rsidR="00B1010F">
        <w:rPr>
          <w:rStyle w:val="CommentReference"/>
        </w:rPr>
        <w:commentReference w:id="761"/>
      </w:r>
      <w:r w:rsidRPr="00781130">
        <w:t xml:space="preserve">helps to differentiate </w:t>
      </w:r>
      <w:commentRangeStart w:id="762"/>
      <w:r w:rsidRPr="00781130">
        <w:t>skilled and unskilled</w:t>
      </w:r>
      <w:commentRangeEnd w:id="762"/>
      <w:r w:rsidR="00B1010F">
        <w:rPr>
          <w:rStyle w:val="CommentReference"/>
        </w:rPr>
        <w:commentReference w:id="762"/>
      </w:r>
      <w:r w:rsidRPr="00781130">
        <w:t xml:space="preserve">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w:t>
      </w:r>
      <w:commentRangeStart w:id="763"/>
      <w:r w:rsidRPr="00781130">
        <w:t>the second condition</w:t>
      </w:r>
      <w:commentRangeEnd w:id="763"/>
      <w:r w:rsidR="00B1010F">
        <w:rPr>
          <w:rStyle w:val="CommentReference"/>
        </w:rPr>
        <w:commentReference w:id="763"/>
      </w:r>
      <w:r w:rsidRPr="00781130">
        <w:t xml:space="preserve"> penalizes them for their error, despite their consistency.</w:t>
      </w:r>
    </w:p>
    <w:p w14:paraId="7ED2AD3C" w14:textId="49AAFD27" w:rsidR="00781130" w:rsidRPr="00781130" w:rsidRDefault="00781130" w:rsidP="00806636">
      <w:pPr>
        <w:pPrChange w:id="764" w:author="artin majdi" w:date="2023-06-15T15:52:00Z">
          <w:pPr>
            <w:pStyle w:val="PlainText"/>
          </w:pPr>
        </w:pPrChange>
      </w:pPr>
      <w:r w:rsidRPr="00781130">
        <w:t xml:space="preserve">Furthermore, our method reports a single weight for the entire dataset instead of individual weights for each instance. This enables the reuse of calculated weights for future unlabeled test samples without needing to </w:t>
      </w:r>
      <w:del w:id="765" w:author="Rodriguez, Jeffrey J - (jjrodrig)" w:date="2023-06-15T14:57:00Z">
        <w:r w:rsidRPr="00781130" w:rsidDel="00B1010F">
          <w:delText>re-acquire</w:delText>
        </w:r>
      </w:del>
      <w:ins w:id="766" w:author="Rodriguez, Jeffrey J - (jjrodrig)" w:date="2023-06-15T14:57:00Z">
        <w:r w:rsidR="00B1010F">
          <w:t>re</w:t>
        </w:r>
      </w:ins>
      <w:ins w:id="767" w:author="Rodriguez, Jeffrey J - (jjrodrig)" w:date="2023-06-15T14:58:00Z">
        <w:r w:rsidR="00B1010F">
          <w:t>acquire</w:t>
        </w:r>
      </w:ins>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734CD74C" w14:textId="77777777" w:rsidR="00781130" w:rsidRPr="00781130" w:rsidRDefault="00781130" w:rsidP="00806636">
      <w:pPr>
        <w:pStyle w:val="Heading1"/>
        <w:pPrChange w:id="768" w:author="artin majdi" w:date="2023-06-15T15:54:00Z">
          <w:pPr>
            <w:pStyle w:val="PlainText"/>
          </w:pPr>
        </w:pPrChange>
      </w:pPr>
      <w:r w:rsidRPr="00781130">
        <w:t xml:space="preserve">\section{Availability of </w:t>
      </w:r>
      <w:ins w:id="769" w:author="Rodriguez, Jeffrey J - (jjrodrig)" w:date="2023-05-16T11:02:00Z">
        <w:r w:rsidR="00F34CE8">
          <w:t>D</w:t>
        </w:r>
      </w:ins>
      <w:del w:id="770" w:author="Rodriguez, Jeffrey J - (jjrodrig)" w:date="2023-05-16T11:02:00Z">
        <w:r w:rsidRPr="00781130" w:rsidDel="00F34CE8">
          <w:delText>d</w:delText>
        </w:r>
      </w:del>
      <w:r w:rsidRPr="00781130">
        <w:t xml:space="preserve">ata and </w:t>
      </w:r>
      <w:ins w:id="771" w:author="Rodriguez, Jeffrey J - (jjrodrig)" w:date="2023-05-16T11:02:00Z">
        <w:r w:rsidR="00F34CE8">
          <w:t>M</w:t>
        </w:r>
      </w:ins>
      <w:del w:id="772" w:author="Rodriguez, Jeffrey J - (jjrodrig)" w:date="2023-05-16T11:02:00Z">
        <w:r w:rsidRPr="00781130" w:rsidDel="00F34CE8">
          <w:delText>m</w:delText>
        </w:r>
      </w:del>
      <w:r w:rsidRPr="00781130">
        <w:t>aterials}</w:t>
      </w:r>
    </w:p>
    <w:p w14:paraId="65EC6C3A" w14:textId="77777777" w:rsidR="00781130" w:rsidRPr="00781130" w:rsidRDefault="00781130" w:rsidP="00806636">
      <w:pPr>
        <w:pPrChange w:id="773" w:author="artin majdi" w:date="2023-06-15T15:52:00Z">
          <w:pPr>
            <w:pStyle w:val="PlainText"/>
          </w:pPr>
        </w:pPrChange>
      </w:pPr>
      <w:r w:rsidRPr="00781130">
        <w:t>The code can be found in \href{http://github.com/artinmajdi/crowdcertain}{crowd-certain}</w:t>
      </w:r>
    </w:p>
    <w:p w14:paraId="3A00E362" w14:textId="77777777" w:rsidR="00781130" w:rsidRPr="00781130" w:rsidRDefault="00781130" w:rsidP="00806636">
      <w:pPr>
        <w:pStyle w:val="Heading1"/>
        <w:pPrChange w:id="774" w:author="artin majdi" w:date="2023-06-15T15:54:00Z">
          <w:pPr>
            <w:pStyle w:val="PlainText"/>
          </w:pPr>
        </w:pPrChange>
      </w:pPr>
      <w:r w:rsidRPr="00781130">
        <w:t>\section{Appendices}</w:t>
      </w:r>
    </w:p>
    <w:p w14:paraId="4F1FF92C" w14:textId="77777777" w:rsidR="00781130" w:rsidRPr="00781130" w:rsidRDefault="00781130" w:rsidP="00806636">
      <w:pPr>
        <w:pStyle w:val="Heading1"/>
        <w:pPrChange w:id="775" w:author="artin majdi" w:date="2023-06-15T15:54:00Z">
          <w:pPr>
            <w:pStyle w:val="PlainText"/>
          </w:pPr>
        </w:pPrChange>
      </w:pPr>
      <w:r w:rsidRPr="00781130">
        <w:t>\section*{List of abbreviations}</w:t>
      </w:r>
    </w:p>
    <w:p w14:paraId="18A6ED45" w14:textId="77777777" w:rsidR="00781130" w:rsidRPr="00781130" w:rsidRDefault="00781130" w:rsidP="00806636">
      <w:pPr>
        <w:pStyle w:val="Heading1"/>
        <w:pPrChange w:id="776" w:author="artin majdi" w:date="2023-06-15T15:54:00Z">
          <w:pPr>
            <w:pStyle w:val="PlainText"/>
          </w:pPr>
        </w:pPrChange>
      </w:pPr>
      <w:r w:rsidRPr="00781130">
        <w:t>\section*{Competing interests}</w:t>
      </w:r>
    </w:p>
    <w:p w14:paraId="56E93333" w14:textId="77777777" w:rsidR="00781130" w:rsidRPr="00781130" w:rsidRDefault="00781130" w:rsidP="00806636">
      <w:pPr>
        <w:pStyle w:val="Heading1"/>
        <w:pPrChange w:id="777" w:author="artin majdi" w:date="2023-06-15T15:54:00Z">
          <w:pPr>
            <w:pStyle w:val="PlainText"/>
          </w:pPr>
        </w:pPrChange>
      </w:pPr>
      <w:r w:rsidRPr="00781130">
        <w:t>\section*{Acknowledgements}</w:t>
      </w:r>
    </w:p>
    <w:p w14:paraId="4B5E2223" w14:textId="77777777" w:rsidR="00781130" w:rsidRPr="00781130" w:rsidRDefault="00781130" w:rsidP="00806636">
      <w:pPr>
        <w:pPrChange w:id="778" w:author="artin majdi" w:date="2023-06-15T15:52:00Z">
          <w:pPr>
            <w:pStyle w:val="PlainText"/>
          </w:pPr>
        </w:pPrChange>
      </w:pPr>
      <w:r w:rsidRPr="00781130">
        <w:t>% \bibliographystyle{bst/sn-aps}</w:t>
      </w:r>
    </w:p>
    <w:p w14:paraId="75508728" w14:textId="77777777" w:rsidR="00781130" w:rsidRPr="00781130" w:rsidRDefault="00781130" w:rsidP="00806636">
      <w:pPr>
        <w:pPrChange w:id="779" w:author="artin majdi" w:date="2023-06-15T15:52:00Z">
          <w:pPr>
            <w:pStyle w:val="PlainText"/>
          </w:pPr>
        </w:pPrChange>
      </w:pPr>
      <w:r w:rsidRPr="00781130">
        <w:t>\bibliographystyle{apalike}</w:t>
      </w:r>
    </w:p>
    <w:p w14:paraId="2D5DFFB2" w14:textId="77777777" w:rsidR="00781130" w:rsidRPr="00781130" w:rsidRDefault="00781130" w:rsidP="00806636">
      <w:pPr>
        <w:pPrChange w:id="780" w:author="artin majdi" w:date="2023-06-15T15:52:00Z">
          <w:pPr>
            <w:pStyle w:val="PlainText"/>
          </w:pPr>
        </w:pPrChange>
      </w:pPr>
      <w:r w:rsidRPr="00781130">
        <w:t>% \bibliography{other/references, other/Better_BibLaTeX_Zotero}</w:t>
      </w:r>
    </w:p>
    <w:p w14:paraId="0A271460" w14:textId="77777777" w:rsidR="00781130" w:rsidRPr="00781130" w:rsidRDefault="00781130" w:rsidP="00806636">
      <w:pPr>
        <w:pPrChange w:id="781" w:author="artin majdi" w:date="2023-06-15T15:52:00Z">
          <w:pPr>
            <w:pStyle w:val="PlainText"/>
          </w:pPr>
        </w:pPrChange>
      </w:pPr>
      <w:r w:rsidRPr="00781130">
        <w:lastRenderedPageBreak/>
        <w:t>\bibliography{other/Better_BibTeX_Zotero}</w:t>
      </w:r>
    </w:p>
    <w:p w14:paraId="18457002" w14:textId="77777777" w:rsidR="00781130" w:rsidRPr="00781130" w:rsidRDefault="00781130" w:rsidP="00806636">
      <w:pPr>
        <w:pPrChange w:id="782" w:author="artin majdi" w:date="2023-06-15T15:52:00Z">
          <w:pPr>
            <w:pStyle w:val="PlainText"/>
          </w:pPr>
        </w:pPrChange>
      </w:pPr>
      <w:r w:rsidRPr="00781130">
        <w:t>\end{document}</w:t>
      </w:r>
    </w:p>
    <w:p w14:paraId="3AE6BAFE" w14:textId="77777777" w:rsidR="00781130" w:rsidRPr="00781130" w:rsidRDefault="00781130" w:rsidP="00806636">
      <w:pPr>
        <w:pPrChange w:id="783" w:author="artin majdi" w:date="2023-06-15T15:52:00Z">
          <w:pPr>
            <w:pStyle w:val="PlainText"/>
          </w:pPr>
        </w:pPrChange>
      </w:pPr>
    </w:p>
    <w:sectPr w:rsidR="00781130" w:rsidRPr="00781130" w:rsidSect="0024469D">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4" w:author="Rodriguez, Jeffrey J - (jjrodrig)" w:date="2023-05-16T16:59:00Z" w:initials="RJJ(">
    <w:p w14:paraId="369AD95A" w14:textId="77777777" w:rsidR="00CD7896" w:rsidRDefault="00CD7896" w:rsidP="00D34E70">
      <w:pPr>
        <w:pStyle w:val="CommentText"/>
      </w:pPr>
      <w:r>
        <w:rPr>
          <w:rStyle w:val="CommentReference"/>
        </w:rPr>
        <w:annotationRef/>
      </w:r>
      <w:r>
        <w:t>Rewrite this. We should instead say that the technique generates reliability scores that closely follow some kind of reference values.</w:t>
      </w:r>
    </w:p>
  </w:comment>
  <w:comment w:id="88" w:author="Rodriguez, Jeffrey J - (jjrodrig)" w:date="2023-05-16T09:40:00Z" w:initials="RJJ(">
    <w:p w14:paraId="50C562F0" w14:textId="0CE66C05" w:rsidR="0012682E" w:rsidRDefault="0012682E" w:rsidP="003D5A47">
      <w:pPr>
        <w:pStyle w:val="CommentText"/>
      </w:pPr>
      <w:r>
        <w:rPr>
          <w:rStyle w:val="CommentReference"/>
        </w:rPr>
        <w:annotationRef/>
      </w:r>
      <w:r>
        <w:t>This repeats the previous sentences.</w:t>
      </w:r>
    </w:p>
  </w:comment>
  <w:comment w:id="90" w:author="Rodriguez, Jeffrey J - (jjrodrig)" w:date="2023-05-16T09:55:00Z" w:initials="RJJ(">
    <w:p w14:paraId="0055429F" w14:textId="77777777" w:rsidR="00CD7896" w:rsidRDefault="006D30AF" w:rsidP="00D85539">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111" w:author="Rodriguez, Jeffrey J - (jjrodrig)" w:date="2023-05-16T17:03:00Z" w:initials="RJJ(">
    <w:p w14:paraId="137D7286" w14:textId="77777777" w:rsidR="00CD7896" w:rsidRDefault="00CD7896" w:rsidP="00203851">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125" w:author="Rodriguez, Jeffrey J - (jjrodrig)" w:date="2023-05-16T16:59:00Z" w:initials="RJJ(">
    <w:p w14:paraId="2A59C77A" w14:textId="77777777" w:rsidR="00884A3C" w:rsidRDefault="00884A3C" w:rsidP="00884A3C">
      <w:pPr>
        <w:pStyle w:val="CommentText"/>
      </w:pPr>
      <w:r>
        <w:rPr>
          <w:rStyle w:val="CommentReference"/>
        </w:rPr>
        <w:annotationRef/>
      </w:r>
      <w:r>
        <w:t>Rewrite this. We should instead say that the technique generates reliability scores that closely follow some kind of reference values.</w:t>
      </w:r>
    </w:p>
  </w:comment>
  <w:comment w:id="163" w:author="Rodriguez, Jeffrey J - (jjrodrig)" w:date="2023-05-16T11:04:00Z" w:initials="RJJ(">
    <w:p w14:paraId="54D57963" w14:textId="2733771C" w:rsidR="00C60B65" w:rsidRDefault="00C60B65" w:rsidP="003946FC">
      <w:pPr>
        <w:pStyle w:val="CommentText"/>
      </w:pPr>
      <w:r>
        <w:rPr>
          <w:rStyle w:val="CommentReference"/>
        </w:rPr>
        <w:annotationRef/>
      </w:r>
      <w:r>
        <w:t>This will increase the spacing between items. Alternatively, use bullets as before.</w:t>
      </w:r>
    </w:p>
  </w:comment>
  <w:comment w:id="240" w:author="Rodriguez, Jeffrey J - (jjrodrig)" w:date="2023-05-16T11:14:00Z" w:initials="RJJ(">
    <w:p w14:paraId="11E6D011" w14:textId="77777777" w:rsidR="00C60B65" w:rsidRDefault="00C60B65" w:rsidP="00382FC5">
      <w:pPr>
        <w:pStyle w:val="CommentText"/>
      </w:pPr>
      <w:r>
        <w:rPr>
          <w:rStyle w:val="CommentReference"/>
        </w:rPr>
        <w:annotationRef/>
      </w:r>
      <w:r>
        <w:t>Delete this blank line to keep these within the same paragraph. I.e., no indent here.</w:t>
      </w:r>
    </w:p>
  </w:comment>
  <w:comment w:id="251" w:author="Rodriguez, Jeffrey J - (jjrodrig)" w:date="2023-05-16T11:18:00Z" w:initials="RJJ(">
    <w:p w14:paraId="1698A136" w14:textId="77777777" w:rsidR="00B970F9" w:rsidRDefault="00B970F9" w:rsidP="00A078DE">
      <w:pPr>
        <w:pStyle w:val="CommentText"/>
      </w:pPr>
      <w:r>
        <w:rPr>
          <w:rStyle w:val="CommentReference"/>
        </w:rPr>
        <w:annotationRef/>
      </w:r>
      <w:r>
        <w:t>"All possible" means more than just the entire dataset.</w:t>
      </w:r>
    </w:p>
  </w:comment>
  <w:comment w:id="306" w:author="Rodriguez, Jeffrey J - (jjrodrig)" w:date="2023-05-16T16:35:00Z" w:initials="RJJ(">
    <w:p w14:paraId="035D464D" w14:textId="77777777" w:rsidR="0005777F" w:rsidRDefault="0005777F" w:rsidP="00027E37">
      <w:pPr>
        <w:pStyle w:val="CommentText"/>
      </w:pPr>
      <w:r>
        <w:rPr>
          <w:rStyle w:val="CommentReference"/>
        </w:rPr>
        <w:annotationRef/>
      </w:r>
      <w:r>
        <w:t>Perhaps add another subsection that discusses ensemble learning in more detail.</w:t>
      </w:r>
    </w:p>
  </w:comment>
  <w:comment w:id="325" w:author="Rodriguez, Jeffrey J - (jjrodrig)" w:date="2023-05-16T11:31:00Z" w:initials="RJJ(">
    <w:p w14:paraId="7AB58953" w14:textId="65AE8EBF" w:rsidR="00B84F2D" w:rsidRDefault="00B84F2D" w:rsidP="000F7E14">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335" w:author="Rodriguez, Jeffrey J - (jjrodrig)" w:date="2023-06-15T13:55:00Z" w:initials="RJJ(">
    <w:p w14:paraId="52FE9CB8" w14:textId="77777777" w:rsidR="008F2DA0" w:rsidRDefault="008F2DA0" w:rsidP="00C532F4">
      <w:pPr>
        <w:pStyle w:val="CommentText"/>
      </w:pPr>
      <w:r>
        <w:rPr>
          <w:rStyle w:val="CommentReference"/>
        </w:rPr>
        <w:annotationRef/>
      </w:r>
      <w:r>
        <w:t>Confusing symbol since it looks very similar to \mu. Better to use \sigma.</w:t>
      </w:r>
    </w:p>
  </w:comment>
  <w:comment w:id="473" w:author="Rodriguez, Jeffrey J - (jjrodrig)" w:date="2023-05-16T11:08:00Z" w:initials="RJJ(">
    <w:p w14:paraId="350532D0" w14:textId="5C306DED" w:rsidR="00C60B65" w:rsidRDefault="00C60B65" w:rsidP="00FF03A6">
      <w:pPr>
        <w:pStyle w:val="CommentText"/>
      </w:pPr>
      <w:r>
        <w:rPr>
          <w:rStyle w:val="CommentReference"/>
        </w:rPr>
        <w:annotationRef/>
      </w:r>
      <w:r>
        <w:t>Don't use future tense. Also, "which" refers to "reported label." Is that the intended meaning?</w:t>
      </w:r>
    </w:p>
  </w:comment>
  <w:comment w:id="501" w:author="Rodriguez, Jeffrey J - (jjrodrig)" w:date="2023-05-16T11:42:00Z" w:initials="RJJ(">
    <w:p w14:paraId="4DC0491E" w14:textId="77777777" w:rsidR="00492CB9" w:rsidRDefault="00492CB9" w:rsidP="00FF682F">
      <w:pPr>
        <w:pStyle w:val="CommentText"/>
      </w:pPr>
      <w:r>
        <w:rPr>
          <w:rStyle w:val="CommentReference"/>
        </w:rPr>
        <w:annotationRef/>
      </w:r>
      <w:r>
        <w:t>some may argue that MV is not state-of-the-art - i.e., not "cutting edge technology"</w:t>
      </w:r>
    </w:p>
  </w:comment>
  <w:comment w:id="508" w:author="Rodriguez, Jeffrey J - (jjrodrig)" w:date="2023-05-16T11:46:00Z" w:initials="RJJ(">
    <w:p w14:paraId="669B8BA9" w14:textId="77777777" w:rsidR="00AD0C8E" w:rsidRDefault="00AD0C8E" w:rsidP="00314C34">
      <w:pPr>
        <w:pStyle w:val="CommentText"/>
      </w:pPr>
      <w:r>
        <w:rPr>
          <w:rStyle w:val="CommentReference"/>
        </w:rPr>
        <w:annotationRef/>
      </w:r>
      <w:r>
        <w:t>Check the journal style to determine whether these words should be capitalized and whether it ends with "."</w:t>
      </w:r>
    </w:p>
  </w:comment>
  <w:comment w:id="597" w:author="Rodriguez, Jeffrey J - (jjrodrig)" w:date="2023-06-15T14:26:00Z" w:initials="RJJ(">
    <w:p w14:paraId="31B75C09" w14:textId="77777777" w:rsidR="002D7E0A" w:rsidRDefault="002D7E0A" w:rsidP="00A61112">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606" w:author="Rodriguez, Jeffrey J - (jjrodrig)" w:date="2023-05-16T17:12:00Z" w:initials="RJJ(">
    <w:p w14:paraId="23408A74" w14:textId="11D78621" w:rsidR="00884A3C" w:rsidRDefault="00884A3C" w:rsidP="004465B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608" w:author="Rodriguez, Jeffrey J - (jjrodrig)" w:date="2023-06-15T14:30:00Z" w:initials="RJJ(">
    <w:p w14:paraId="52D47B1E" w14:textId="77777777" w:rsidR="00DE7DEB" w:rsidRDefault="002D7E0A" w:rsidP="00C871A8">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613" w:author="Rodriguez, Jeffrey J - (jjrodrig)" w:date="2023-05-16T17:14:00Z" w:initials="RJJ(">
    <w:p w14:paraId="47E75D83" w14:textId="739476BB" w:rsidR="00884A3C" w:rsidRDefault="00884A3C" w:rsidP="008C52AA">
      <w:pPr>
        <w:pStyle w:val="CommentText"/>
      </w:pPr>
      <w:r>
        <w:rPr>
          <w:rStyle w:val="CommentReference"/>
        </w:rPr>
        <w:annotationRef/>
      </w:r>
      <w:r>
        <w:t>Be more specific. Unclear with quantity is plotted on the horizontal axis.</w:t>
      </w:r>
    </w:p>
  </w:comment>
  <w:comment w:id="624" w:author="Rodriguez, Jeffrey J - (jjrodrig)" w:date="2023-06-15T14:33:00Z" w:initials="RJJ(">
    <w:p w14:paraId="25791D47" w14:textId="77777777" w:rsidR="00DE7DEB" w:rsidRDefault="00DE7DEB" w:rsidP="00105EF3">
      <w:pPr>
        <w:pStyle w:val="CommentText"/>
      </w:pPr>
      <w:r>
        <w:rPr>
          <w:rStyle w:val="CommentReference"/>
        </w:rPr>
        <w:annotationRef/>
      </w:r>
      <w:r>
        <w:t>Vague. Which difference are you referring to? Perhaps freq vs beta?</w:t>
      </w:r>
    </w:p>
  </w:comment>
  <w:comment w:id="636" w:author="Rodriguez, Jeffrey J - (jjrodrig)" w:date="2023-06-15T14:36:00Z" w:initials="RJJ(">
    <w:p w14:paraId="5F4F27CA" w14:textId="77777777" w:rsidR="00DE7DEB" w:rsidRDefault="00DE7DEB" w:rsidP="00F45522">
      <w:pPr>
        <w:pStyle w:val="CommentText"/>
      </w:pPr>
      <w:r>
        <w:rPr>
          <w:rStyle w:val="CommentReference"/>
        </w:rPr>
        <w:annotationRef/>
      </w:r>
      <w:r>
        <w:t>Need to explain what the bars and colors mean. I.e., how does one interpret this type of graph?</w:t>
      </w:r>
    </w:p>
  </w:comment>
  <w:comment w:id="656" w:author="Rodriguez, Jeffrey J - (jjrodrig)" w:date="2023-06-15T14:38:00Z" w:initials="RJJ(">
    <w:p w14:paraId="4713D640" w14:textId="77777777" w:rsidR="005C64CC" w:rsidRDefault="00DE7DEB" w:rsidP="009D6958">
      <w:pPr>
        <w:pStyle w:val="CommentText"/>
      </w:pPr>
      <w:r>
        <w:rPr>
          <w:rStyle w:val="CommentReference"/>
        </w:rPr>
        <w:annotationRef/>
      </w:r>
      <w:r w:rsidR="005C64CC">
        <w:t>Font size is too small. Probably need to split the table. Don't use p-values.</w:t>
      </w:r>
    </w:p>
  </w:comment>
  <w:comment w:id="694" w:author="Rodriguez, Jeffrey J - (jjrodrig)" w:date="2023-06-15T14:41:00Z" w:initials="RJJ(">
    <w:p w14:paraId="456548D2" w14:textId="313C1DBF" w:rsidR="005C64CC" w:rsidRDefault="005C64CC" w:rsidP="00067A3A">
      <w:pPr>
        <w:pStyle w:val="CommentText"/>
      </w:pPr>
      <w:r>
        <w:rPr>
          <w:rStyle w:val="CommentReference"/>
        </w:rPr>
        <w:annotationRef/>
      </w:r>
      <w:r>
        <w:t>The horiz axis says "Accuracy" instead of "Number of Annotators." I don't see number of annotators in the figure.</w:t>
      </w:r>
    </w:p>
  </w:comment>
  <w:comment w:id="697" w:author="Rodriguez, Jeffrey J - (jjrodrig)" w:date="2023-06-15T14:42:00Z" w:initials="RJJ(">
    <w:p w14:paraId="68A6D29A" w14:textId="77777777" w:rsidR="005C64CC" w:rsidRDefault="005C64CC" w:rsidP="0095372D">
      <w:pPr>
        <w:pStyle w:val="CommentText"/>
      </w:pPr>
      <w:r>
        <w:rPr>
          <w:rStyle w:val="CommentReference"/>
        </w:rPr>
        <w:annotationRef/>
      </w:r>
      <w:r>
        <w:t>Explain what density and accuracy mean.</w:t>
      </w:r>
    </w:p>
  </w:comment>
  <w:comment w:id="704" w:author="Rodriguez, Jeffrey J - (jjrodrig)" w:date="2023-06-15T14:50:00Z" w:initials="RJJ(">
    <w:p w14:paraId="1874FB52" w14:textId="77777777" w:rsidR="005C64CC" w:rsidRDefault="005C64CC" w:rsidP="00BA6B59">
      <w:pPr>
        <w:pStyle w:val="CommentText"/>
      </w:pPr>
      <w:r>
        <w:rPr>
          <w:rStyle w:val="CommentReference"/>
        </w:rPr>
        <w:annotationRef/>
      </w:r>
      <w:r>
        <w:t>Font size too small. Don't use p-values.</w:t>
      </w:r>
    </w:p>
  </w:comment>
  <w:comment w:id="738" w:author="Rodriguez, Jeffrey J - (jjrodrig)" w:date="2023-06-15T14:52:00Z" w:initials="RJJ(">
    <w:p w14:paraId="41CEA3F1" w14:textId="77777777" w:rsidR="00B1010F" w:rsidRDefault="00B1010F" w:rsidP="006C3B3D">
      <w:pPr>
        <w:pStyle w:val="CommentText"/>
      </w:pPr>
      <w:r>
        <w:rPr>
          <w:rStyle w:val="CommentReference"/>
        </w:rPr>
        <w:annotationRef/>
      </w:r>
      <w:r>
        <w:t>Explain what the various shades of blue mean. Font size too small. Ditto for Fig. 7.</w:t>
      </w:r>
    </w:p>
  </w:comment>
  <w:comment w:id="753" w:author="Rodriguez, Jeffrey J - (jjrodrig)" w:date="2023-05-16T17:15:00Z" w:initials="RJJ(">
    <w:p w14:paraId="39BB90F4" w14:textId="4651A8C2" w:rsidR="0034305E" w:rsidRDefault="0034305E" w:rsidP="00AF06A2">
      <w:pPr>
        <w:pStyle w:val="CommentText"/>
      </w:pPr>
      <w:r>
        <w:rPr>
          <w:rStyle w:val="CommentReference"/>
        </w:rPr>
        <w:annotationRef/>
      </w:r>
      <w:r>
        <w:t>Reword as shown in the Abstract.</w:t>
      </w:r>
    </w:p>
  </w:comment>
  <w:comment w:id="758" w:author="Rodriguez, Jeffrey J - (jjrodrig)" w:date="2023-05-16T17:18:00Z" w:initials="RJJ(">
    <w:p w14:paraId="5F007248" w14:textId="77777777" w:rsidR="0034305E" w:rsidRDefault="0034305E" w:rsidP="00F44E68">
      <w:pPr>
        <w:pStyle w:val="CommentText"/>
      </w:pPr>
      <w:r>
        <w:rPr>
          <w:rStyle w:val="CommentReference"/>
        </w:rPr>
        <w:annotationRef/>
      </w:r>
      <w:r>
        <w:t xml:space="preserve">Reword since we've changed \psi to be </w:t>
      </w:r>
      <w:r>
        <w:rPr>
          <w:i/>
          <w:iCs/>
        </w:rPr>
        <w:t>reliability</w:t>
      </w:r>
      <w:r>
        <w:t>?</w:t>
      </w:r>
    </w:p>
  </w:comment>
  <w:comment w:id="761" w:author="Rodriguez, Jeffrey J - (jjrodrig)" w:date="2023-06-15T14:55:00Z" w:initials="RJJ(">
    <w:p w14:paraId="2F5D47F6" w14:textId="77777777" w:rsidR="00B1010F" w:rsidRDefault="00B1010F" w:rsidP="007221F5">
      <w:pPr>
        <w:pStyle w:val="CommentText"/>
      </w:pPr>
      <w:r>
        <w:rPr>
          <w:rStyle w:val="CommentReference"/>
        </w:rPr>
        <w:annotationRef/>
      </w:r>
      <w:r>
        <w:t>Which one? Vague.</w:t>
      </w:r>
    </w:p>
  </w:comment>
  <w:comment w:id="762" w:author="Rodriguez, Jeffrey J - (jjrodrig)" w:date="2023-06-15T14:55:00Z" w:initials="RJJ(">
    <w:p w14:paraId="6FA1AD8C" w14:textId="0718417F" w:rsidR="00B1010F" w:rsidRDefault="00B1010F" w:rsidP="00C75CCC">
      <w:pPr>
        <w:pStyle w:val="CommentText"/>
      </w:pPr>
      <w:r>
        <w:rPr>
          <w:rStyle w:val="CommentReference"/>
        </w:rPr>
        <w:annotationRef/>
      </w:r>
      <w:r>
        <w:t>Previous sentence says "expert" and "non-expert". Be consistent.</w:t>
      </w:r>
    </w:p>
  </w:comment>
  <w:comment w:id="763" w:author="Rodriguez, Jeffrey J - (jjrodrig)" w:date="2023-06-15T14:56:00Z" w:initials="RJJ(">
    <w:p w14:paraId="0948ED60" w14:textId="77777777" w:rsidR="00B1010F" w:rsidRDefault="00B1010F" w:rsidP="00EF70C7">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0"/>
  <w15:commentEx w15:paraId="50C562F0" w15:done="0"/>
  <w15:commentEx w15:paraId="0055429F" w15:done="0"/>
  <w15:commentEx w15:paraId="137D7286" w15:done="0"/>
  <w15:commentEx w15:paraId="2A59C77A" w15:done="0"/>
  <w15:commentEx w15:paraId="54D57963" w15:done="0"/>
  <w15:commentEx w15:paraId="11E6D011" w15:done="0"/>
  <w15:commentEx w15:paraId="1698A136" w15:done="0"/>
  <w15:commentEx w15:paraId="035D464D" w15:done="0"/>
  <w15:commentEx w15:paraId="7AB58953" w15:done="0"/>
  <w15:commentEx w15:paraId="52FE9CB8" w15:done="0"/>
  <w15:commentEx w15:paraId="350532D0" w15:done="0"/>
  <w15:commentEx w15:paraId="4DC0491E" w15:done="0"/>
  <w15:commentEx w15:paraId="669B8BA9" w15:done="0"/>
  <w15:commentEx w15:paraId="31B75C09" w15:done="0"/>
  <w15:commentEx w15:paraId="23408A74" w15:done="0"/>
  <w15:commentEx w15:paraId="52D47B1E" w15:done="0"/>
  <w15:commentEx w15:paraId="47E75D83" w15:done="0"/>
  <w15:commentEx w15:paraId="25791D47" w15:done="0"/>
  <w15:commentEx w15:paraId="5F4F27CA" w15:done="0"/>
  <w15:commentEx w15:paraId="4713D640" w15:done="0"/>
  <w15:commentEx w15:paraId="456548D2" w15:done="0"/>
  <w15:commentEx w15:paraId="68A6D29A" w15:done="0"/>
  <w15:commentEx w15:paraId="1874FB52" w15:done="0"/>
  <w15:commentEx w15:paraId="41CEA3F1" w15:done="0"/>
  <w15:commentEx w15:paraId="39BB90F4" w15:done="0"/>
  <w15:commentEx w15:paraId="5F007248" w15:done="0"/>
  <w15:commentEx w15:paraId="2F5D47F6" w15:done="0"/>
  <w15:commentEx w15:paraId="6FA1AD8C" w15:done="0"/>
  <w15:commentEx w15:paraId="0948E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59E05" w16cex:dateUtc="2023-06-15T21:26:00Z"/>
  <w16cex:commentExtensible w16cex:durableId="280E381B" w16cex:dateUtc="2023-05-17T00:12: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137D7286" w16cid:durableId="280E35CF"/>
  <w16cid:commentId w16cid:paraId="2A59C77A" w16cid:durableId="280E3697"/>
  <w16cid:commentId w16cid:paraId="54D57963" w16cid:durableId="280DE1D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350532D0" w16cid:durableId="280DE29F"/>
  <w16cid:commentId w16cid:paraId="4DC0491E" w16cid:durableId="280DEAAC"/>
  <w16cid:commentId w16cid:paraId="669B8BA9" w16cid:durableId="280DEB9C"/>
  <w16cid:commentId w16cid:paraId="31B75C09" w16cid:durableId="28359E05"/>
  <w16cid:commentId w16cid:paraId="23408A74" w16cid:durableId="280E381B"/>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5777F"/>
    <w:rsid w:val="0012682E"/>
    <w:rsid w:val="001372F7"/>
    <w:rsid w:val="00185905"/>
    <w:rsid w:val="00186409"/>
    <w:rsid w:val="001D5D11"/>
    <w:rsid w:val="001F239A"/>
    <w:rsid w:val="00234404"/>
    <w:rsid w:val="002D7E0A"/>
    <w:rsid w:val="0034305E"/>
    <w:rsid w:val="004378E1"/>
    <w:rsid w:val="00492CB9"/>
    <w:rsid w:val="00506DA4"/>
    <w:rsid w:val="005C64CC"/>
    <w:rsid w:val="006D30AF"/>
    <w:rsid w:val="006E4228"/>
    <w:rsid w:val="00781130"/>
    <w:rsid w:val="00806636"/>
    <w:rsid w:val="00884A3C"/>
    <w:rsid w:val="008F2DA0"/>
    <w:rsid w:val="009C6E10"/>
    <w:rsid w:val="009F6772"/>
    <w:rsid w:val="00A82A05"/>
    <w:rsid w:val="00AD0C8E"/>
    <w:rsid w:val="00B1010F"/>
    <w:rsid w:val="00B84F2D"/>
    <w:rsid w:val="00B970F9"/>
    <w:rsid w:val="00BD0173"/>
    <w:rsid w:val="00C60B65"/>
    <w:rsid w:val="00CA4387"/>
    <w:rsid w:val="00CD7896"/>
    <w:rsid w:val="00DE7DEB"/>
    <w:rsid w:val="00F34C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806636"/>
    <w:pPr>
      <w:keepNext/>
      <w:keepLines/>
      <w:spacing w:before="40" w:after="240"/>
      <w:outlineLvl w:val="2"/>
    </w:pPr>
    <w:rPr>
      <w:rFonts w:asciiTheme="majorHAnsi" w:eastAsiaTheme="majorEastAsia" w:hAnsiTheme="majorHAnsi" w:cstheme="majorBidi"/>
      <w:b/>
      <w:color w:val="323E4F" w:themeColor="text2"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806636"/>
    <w:rPr>
      <w:rFonts w:asciiTheme="majorHAnsi" w:eastAsiaTheme="majorEastAsia" w:hAnsiTheme="majorHAnsi" w:cstheme="majorBidi"/>
      <w:b/>
      <w:color w:val="323E4F" w:themeColor="text2" w:themeShade="BF"/>
      <w:kern w:val="0"/>
      <w:sz w:val="24"/>
      <w:szCs w:val="24"/>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35</Pages>
  <Words>10874</Words>
  <Characters>61987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8</cp:revision>
  <dcterms:created xsi:type="dcterms:W3CDTF">2023-05-16T16:38:00Z</dcterms:created>
  <dcterms:modified xsi:type="dcterms:W3CDTF">2023-06-15T22:56:00Z</dcterms:modified>
</cp:coreProperties>
</file>