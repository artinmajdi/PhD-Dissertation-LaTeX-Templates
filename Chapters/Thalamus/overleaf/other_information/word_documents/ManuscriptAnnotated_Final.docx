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3A8CE" w14:textId="63586CAF" w:rsidR="00E02FE3" w:rsidRPr="00D27221" w:rsidRDefault="00002528" w:rsidP="005F42CE">
      <w:pPr>
        <w:rPr>
          <w:color w:val="000000"/>
        </w:rPr>
      </w:pPr>
      <w:r w:rsidRPr="00D27221">
        <w:rPr>
          <w:color w:val="000000"/>
        </w:rPr>
        <w:t xml:space="preserve">Automated Thalamic Nuclei Segmentation </w:t>
      </w:r>
      <w:r w:rsidR="00FB3314" w:rsidRPr="00D27221">
        <w:rPr>
          <w:color w:val="000000"/>
        </w:rPr>
        <w:t>U</w:t>
      </w:r>
      <w:r w:rsidRPr="00D27221">
        <w:rPr>
          <w:color w:val="000000"/>
        </w:rPr>
        <w:t>sing Multi-</w:t>
      </w:r>
      <w:r w:rsidR="00FB3314" w:rsidRPr="00D27221">
        <w:rPr>
          <w:color w:val="000000"/>
        </w:rPr>
        <w:t>P</w:t>
      </w:r>
      <w:r w:rsidRPr="00D27221">
        <w:rPr>
          <w:color w:val="000000"/>
        </w:rPr>
        <w:t>lanar Cascaded Convolutional Neural Network</w:t>
      </w:r>
      <w:r w:rsidR="000860B2" w:rsidRPr="00D27221">
        <w:rPr>
          <w:color w:val="000000"/>
        </w:rPr>
        <w:t>s</w:t>
      </w:r>
    </w:p>
    <w:p w14:paraId="26AFAC39" w14:textId="77777777" w:rsidR="00E02FE3" w:rsidRDefault="00002528" w:rsidP="005F42CE">
      <w:pPr>
        <w:rPr>
          <w:vertAlign w:val="superscript"/>
        </w:rPr>
      </w:pPr>
      <w:r>
        <w:t>Mohammad S</w:t>
      </w:r>
      <w:r w:rsidR="006475A1">
        <w:t>.</w:t>
      </w:r>
      <w:r>
        <w:t xml:space="preserve"> Majdi</w:t>
      </w:r>
      <w:r>
        <w:rPr>
          <w:vertAlign w:val="superscript"/>
        </w:rPr>
        <w:t>1</w:t>
      </w:r>
      <w:r>
        <w:t>, Mahesh B</w:t>
      </w:r>
      <w:r w:rsidR="006475A1">
        <w:t>.</w:t>
      </w:r>
      <w:r>
        <w:t xml:space="preserve"> Keerthivasan</w:t>
      </w:r>
      <w:r>
        <w:rPr>
          <w:vertAlign w:val="superscript"/>
        </w:rPr>
        <w:t>2,5</w:t>
      </w:r>
      <w:r>
        <w:t>, Brian K</w:t>
      </w:r>
      <w:r w:rsidR="006475A1">
        <w:t>.</w:t>
      </w:r>
      <w:r>
        <w:t xml:space="preserve"> Rutt</w:t>
      </w:r>
      <w:r>
        <w:rPr>
          <w:vertAlign w:val="superscript"/>
        </w:rPr>
        <w:t>3</w:t>
      </w:r>
      <w:r>
        <w:t>, Natalie M</w:t>
      </w:r>
      <w:r w:rsidR="006475A1">
        <w:t>.</w:t>
      </w:r>
      <w:r>
        <w:t xml:space="preserve"> Zahr</w:t>
      </w:r>
      <w:r>
        <w:rPr>
          <w:vertAlign w:val="superscript"/>
        </w:rPr>
        <w:t>4</w:t>
      </w:r>
      <w:r>
        <w:t>, Jeffrey J</w:t>
      </w:r>
      <w:r w:rsidR="006475A1">
        <w:t>.</w:t>
      </w:r>
      <w:r>
        <w:t xml:space="preserve"> Rodriguez</w:t>
      </w:r>
      <w:r>
        <w:rPr>
          <w:vertAlign w:val="superscript"/>
        </w:rPr>
        <w:t>1</w:t>
      </w:r>
      <w:r>
        <w:t>, Manojkumar Saranathan</w:t>
      </w:r>
      <w:r>
        <w:rPr>
          <w:vertAlign w:val="superscript"/>
        </w:rPr>
        <w:t>1,2</w:t>
      </w:r>
    </w:p>
    <w:p w14:paraId="3C6EC1D3" w14:textId="77777777" w:rsidR="00E02FE3" w:rsidRDefault="00E02FE3" w:rsidP="005F42CE"/>
    <w:p w14:paraId="000EA18F" w14:textId="77777777" w:rsidR="00E02FE3" w:rsidRDefault="00002528" w:rsidP="005F42CE">
      <w:r>
        <w:rPr>
          <w:vertAlign w:val="superscript"/>
        </w:rPr>
        <w:t>1</w:t>
      </w:r>
      <w:r>
        <w:t>Department of Electrical and Computer Engineering, University of Arizona, Tucson, AZ</w:t>
      </w:r>
    </w:p>
    <w:p w14:paraId="4C589FA0" w14:textId="77777777" w:rsidR="00E02FE3" w:rsidRDefault="00002528" w:rsidP="005F42CE">
      <w:r>
        <w:rPr>
          <w:vertAlign w:val="superscript"/>
        </w:rPr>
        <w:t>2</w:t>
      </w:r>
      <w:r>
        <w:t>Department of Medical Imaging, University of Arizona, Tucson, AZ</w:t>
      </w:r>
    </w:p>
    <w:p w14:paraId="7EF08B33" w14:textId="77777777" w:rsidR="00E02FE3" w:rsidRDefault="00002528" w:rsidP="005F42CE">
      <w:r>
        <w:rPr>
          <w:vertAlign w:val="superscript"/>
        </w:rPr>
        <w:t>3</w:t>
      </w:r>
      <w:r>
        <w:t>Department of Radiology, Stanford University, Stanford, CA</w:t>
      </w:r>
    </w:p>
    <w:p w14:paraId="6D191557" w14:textId="77777777" w:rsidR="00E02FE3" w:rsidRDefault="00002528" w:rsidP="005F42CE">
      <w:r>
        <w:rPr>
          <w:vertAlign w:val="superscript"/>
        </w:rPr>
        <w:t>4</w:t>
      </w:r>
      <w:r>
        <w:t>Department of Psychiatry and Behavioral Sciences, Stanford University, Stanford, CA</w:t>
      </w:r>
    </w:p>
    <w:p w14:paraId="7654A782" w14:textId="77777777" w:rsidR="00E02FE3" w:rsidRDefault="00002528" w:rsidP="005F42CE">
      <w:r>
        <w:rPr>
          <w:vertAlign w:val="superscript"/>
        </w:rPr>
        <w:t>5</w:t>
      </w:r>
      <w:r>
        <w:t>Siemens Healthcare USA, Tucson, AZ</w:t>
      </w:r>
    </w:p>
    <w:p w14:paraId="28AB1EA3" w14:textId="77777777" w:rsidR="00E02FE3" w:rsidRDefault="00E02FE3" w:rsidP="005F42CE"/>
    <w:p w14:paraId="47C32928" w14:textId="77777777" w:rsidR="00E02FE3" w:rsidRDefault="00002528" w:rsidP="005F42CE">
      <w:r>
        <w:t xml:space="preserve">Corresponding author: </w:t>
      </w:r>
    </w:p>
    <w:p w14:paraId="250ECA7C" w14:textId="77777777" w:rsidR="00E02FE3" w:rsidRDefault="00002528" w:rsidP="005F42CE">
      <w:r>
        <w:t xml:space="preserve">Manojkumar Saranathan, PhD  </w:t>
      </w:r>
    </w:p>
    <w:p w14:paraId="437AC08D" w14:textId="77777777" w:rsidR="00E02FE3" w:rsidRDefault="00002528" w:rsidP="005F42CE">
      <w:r>
        <w:t xml:space="preserve">Department of Medical Imaging, </w:t>
      </w:r>
    </w:p>
    <w:p w14:paraId="5739C254" w14:textId="77777777" w:rsidR="00E02FE3" w:rsidRDefault="00002528" w:rsidP="005F42CE">
      <w:r>
        <w:t xml:space="preserve">University of Arizona, Tucson, AZ 85724 </w:t>
      </w:r>
    </w:p>
    <w:p w14:paraId="5DE0F9F0" w14:textId="77777777" w:rsidR="00E02FE3" w:rsidRDefault="00002528" w:rsidP="005F42CE">
      <w:r>
        <w:t>E-mail: manojsar@radiology.arizona.edu</w:t>
      </w:r>
    </w:p>
    <w:p w14:paraId="1AE15BD5" w14:textId="77777777" w:rsidR="00E02FE3" w:rsidRDefault="00E02FE3" w:rsidP="005F42CE"/>
    <w:p w14:paraId="528CC695" w14:textId="00843963" w:rsidR="00E02FE3" w:rsidRDefault="00002528" w:rsidP="005F42CE">
      <w:r>
        <w:t xml:space="preserve">Word count: </w:t>
      </w:r>
      <w:r w:rsidR="00A97F74">
        <w:t>5</w:t>
      </w:r>
      <w:r w:rsidR="00CB16D9">
        <w:t>18</w:t>
      </w:r>
      <w:r w:rsidR="007101D2">
        <w:t>6</w:t>
      </w:r>
    </w:p>
    <w:p w14:paraId="7DAB118D" w14:textId="6DAADA77" w:rsidR="00E02FE3" w:rsidRDefault="00002528" w:rsidP="005F42CE">
      <w:r>
        <w:t xml:space="preserve">Figure + Table count: </w:t>
      </w:r>
      <w:r w:rsidR="00CB16D9">
        <w:t>8</w:t>
      </w:r>
    </w:p>
    <w:p w14:paraId="26CD3CBE" w14:textId="77777777" w:rsidR="00E02FE3" w:rsidRDefault="00E02FE3" w:rsidP="005F42CE"/>
    <w:p w14:paraId="2AA01BDE" w14:textId="77777777" w:rsidR="00E02FE3" w:rsidRDefault="00002528" w:rsidP="005F42CE">
      <w:r>
        <w:t xml:space="preserve">Institution: </w:t>
      </w:r>
    </w:p>
    <w:p w14:paraId="5B59DB21" w14:textId="77777777" w:rsidR="00E02FE3" w:rsidRDefault="00002528" w:rsidP="005F42CE">
      <w:r>
        <w:t>University of Arizona</w:t>
      </w:r>
    </w:p>
    <w:p w14:paraId="213865C5" w14:textId="77777777" w:rsidR="00E02FE3" w:rsidRDefault="00002528" w:rsidP="005F42CE">
      <w:r>
        <w:t>Tucson, Arizona, USA</w:t>
      </w:r>
    </w:p>
    <w:p w14:paraId="0BA4F5CF" w14:textId="77777777" w:rsidR="00E02FE3" w:rsidRDefault="00E02FE3" w:rsidP="005F42CE"/>
    <w:p w14:paraId="5276C55D" w14:textId="77777777" w:rsidR="00E02FE3" w:rsidRDefault="00002528" w:rsidP="005F42CE">
      <w:r>
        <w:t xml:space="preserve">Running Title: </w:t>
      </w:r>
    </w:p>
    <w:p w14:paraId="317E5F59" w14:textId="1B74C250" w:rsidR="00E02FE3" w:rsidRDefault="00002528" w:rsidP="005F42CE">
      <w:r>
        <w:t>CNN</w:t>
      </w:r>
      <w:r w:rsidR="006475A1">
        <w:t>-</w:t>
      </w:r>
      <w:r>
        <w:t>Based Thalamic Nuclei Segmentation</w:t>
      </w:r>
    </w:p>
    <w:p w14:paraId="581C95A6" w14:textId="77777777" w:rsidR="00E02FE3" w:rsidRDefault="00E02FE3" w:rsidP="005F42CE"/>
    <w:p w14:paraId="5BA5E39C" w14:textId="77777777" w:rsidR="00E02FE3" w:rsidRDefault="00002528" w:rsidP="005F42CE">
      <w:r>
        <w:t xml:space="preserve">Keywords: </w:t>
      </w:r>
    </w:p>
    <w:p w14:paraId="47A1B47F" w14:textId="77777777" w:rsidR="00A81544" w:rsidRDefault="00A81544" w:rsidP="00A81544">
      <w:r>
        <w:t>Convolutional neural network; Thalamic nuclei segmentation; Clinical analysis; White-matter-nulled MPRAGE</w:t>
      </w:r>
    </w:p>
    <w:p w14:paraId="07B46CC5" w14:textId="77777777" w:rsidR="00A81544" w:rsidRDefault="00A81544" w:rsidP="00837992">
      <w:pPr>
        <w:pStyle w:val="Heading1"/>
      </w:pPr>
    </w:p>
    <w:p w14:paraId="308A15A7" w14:textId="43EF7D35" w:rsidR="000860B2" w:rsidRDefault="000860B2" w:rsidP="00837992">
      <w:pPr>
        <w:pStyle w:val="Heading1"/>
      </w:pPr>
      <w:r>
        <w:lastRenderedPageBreak/>
        <w:t>ABSTRACT</w:t>
      </w:r>
    </w:p>
    <w:p w14:paraId="3C6D75D2" w14:textId="44115A67" w:rsidR="000860B2" w:rsidRDefault="000860B2" w:rsidP="00526A59">
      <w:r>
        <w:rPr>
          <w:b/>
          <w:color w:val="000000"/>
        </w:rPr>
        <w:t>Purpose:</w:t>
      </w:r>
      <w:r>
        <w:rPr>
          <w:color w:val="000000"/>
        </w:rPr>
        <w:t xml:space="preserve"> </w:t>
      </w:r>
      <w:r>
        <w:t>To develop a fast</w:t>
      </w:r>
      <w:r w:rsidR="00A749C6">
        <w:t xml:space="preserve"> and</w:t>
      </w:r>
      <w:r>
        <w:t xml:space="preserve"> accurate convolutional neural </w:t>
      </w:r>
      <w:proofErr w:type="gramStart"/>
      <w:r>
        <w:t>network based</w:t>
      </w:r>
      <w:proofErr w:type="gramEnd"/>
      <w:r>
        <w:t xml:space="preserve"> method for segmentation of thalamic nuclei.</w:t>
      </w:r>
    </w:p>
    <w:p w14:paraId="4E4DBE13" w14:textId="105C0F73" w:rsidR="000860B2" w:rsidRPr="006207C9" w:rsidRDefault="000860B2">
      <w:r>
        <w:rPr>
          <w:b/>
        </w:rPr>
        <w:t>M</w:t>
      </w:r>
      <w:r>
        <w:rPr>
          <w:b/>
          <w:color w:val="000000"/>
        </w:rPr>
        <w:t>ethods</w:t>
      </w:r>
      <w:r>
        <w:rPr>
          <w:b/>
        </w:rPr>
        <w:t>:</w:t>
      </w:r>
      <w:r>
        <w:t xml:space="preserve"> A cascaded multi-planar scheme with a modified residual U-Net architecture was used to segment thalamic nuclei on </w:t>
      </w:r>
      <w:r w:rsidR="007009C5">
        <w:t>conventional and</w:t>
      </w:r>
      <w:r>
        <w:t xml:space="preserve"> white-matter-nulled</w:t>
      </w:r>
      <w:r w:rsidR="004074CA">
        <w:t xml:space="preserve"> (WMn)</w:t>
      </w:r>
      <w:r>
        <w:t xml:space="preserve"> </w:t>
      </w:r>
      <w:r w:rsidR="008F4703">
        <w:t>m</w:t>
      </w:r>
      <w:r>
        <w:t xml:space="preserve">agnetization </w:t>
      </w:r>
      <w:r w:rsidR="008F4703">
        <w:t>p</w:t>
      </w:r>
      <w:r>
        <w:t xml:space="preserve">repared </w:t>
      </w:r>
      <w:r w:rsidR="008F4703">
        <w:t>r</w:t>
      </w:r>
      <w:r>
        <w:t xml:space="preserve">apid </w:t>
      </w:r>
      <w:r w:rsidR="008F4703">
        <w:t>g</w:t>
      </w:r>
      <w:r>
        <w:t xml:space="preserve">radient </w:t>
      </w:r>
      <w:r w:rsidR="008F4703">
        <w:t>e</w:t>
      </w:r>
      <w:r>
        <w:t xml:space="preserve">cho (MPRAGE) </w:t>
      </w:r>
      <w:r w:rsidR="00D6650E">
        <w:t>data</w:t>
      </w:r>
      <w:r>
        <w:t>. A single network was optimized</w:t>
      </w:r>
      <w:r w:rsidR="00F33551">
        <w:t xml:space="preserve"> to </w:t>
      </w:r>
      <w:r w:rsidR="00425224">
        <w:t>work with</w:t>
      </w:r>
      <w:r w:rsidR="00F33551">
        <w:t xml:space="preserve"> </w:t>
      </w:r>
      <w:r w:rsidR="006C3A0B">
        <w:t>images</w:t>
      </w:r>
      <w:r w:rsidR="00F33551">
        <w:t xml:space="preserve"> from</w:t>
      </w:r>
      <w:r>
        <w:t xml:space="preserve"> healthy controls and </w:t>
      </w:r>
      <w:r w:rsidR="00F33551">
        <w:t xml:space="preserve">patients </w:t>
      </w:r>
      <w:r w:rsidR="00A06B8C">
        <w:t xml:space="preserve">with </w:t>
      </w:r>
      <w:r>
        <w:t>multiple sclerosis</w:t>
      </w:r>
      <w:r w:rsidR="005C0049">
        <w:t xml:space="preserve"> (MS)</w:t>
      </w:r>
      <w:r w:rsidR="00A06B8C">
        <w:t xml:space="preserve"> and</w:t>
      </w:r>
      <w:r>
        <w:t xml:space="preserve"> essential tremor</w:t>
      </w:r>
      <w:r w:rsidR="005C0049">
        <w:t xml:space="preserve"> (ET)</w:t>
      </w:r>
      <w:r w:rsidR="00A06B8C">
        <w:t>,</w:t>
      </w:r>
      <w:r w:rsidR="00A749C6">
        <w:t xml:space="preserve"> </w:t>
      </w:r>
      <w:r w:rsidR="00425224">
        <w:t xml:space="preserve">acquired </w:t>
      </w:r>
      <w:r w:rsidR="00A57D20">
        <w:t>at both 3T and 7T</w:t>
      </w:r>
      <w:r w:rsidR="00425224">
        <w:t xml:space="preserve"> field strengths</w:t>
      </w:r>
      <w:r w:rsidR="00A57D20">
        <w:t xml:space="preserve">. </w:t>
      </w:r>
      <w:commentRangeStart w:id="0"/>
      <w:r w:rsidR="00961839">
        <w:t>WMn-MPRAGE images were manually delineated by a trained neuroradiologist using the Morel histological atlas as a guide</w:t>
      </w:r>
      <w:r w:rsidR="0057052B">
        <w:t xml:space="preserve"> to generate reference ground truth labels</w:t>
      </w:r>
      <w:r w:rsidR="00961839">
        <w:t>.</w:t>
      </w:r>
      <w:commentRangeEnd w:id="0"/>
      <w:r w:rsidR="00F14313">
        <w:rPr>
          <w:rStyle w:val="CommentReference"/>
        </w:rPr>
        <w:commentReference w:id="0"/>
      </w:r>
      <w:r w:rsidR="00961839">
        <w:t xml:space="preserve"> </w:t>
      </w:r>
      <w:r w:rsidR="00A121F8">
        <w:t xml:space="preserve">Dice </w:t>
      </w:r>
      <w:r w:rsidR="005D3E4A">
        <w:t xml:space="preserve">similarity coefficient </w:t>
      </w:r>
      <w:r w:rsidR="00A121F8">
        <w:t xml:space="preserve">and </w:t>
      </w:r>
      <w:r w:rsidR="005D3E4A">
        <w:t>v</w:t>
      </w:r>
      <w:r w:rsidR="00A121F8">
        <w:t>olume similarity index (VSI) were used to evaluate performance. C</w:t>
      </w:r>
      <w:r>
        <w:t xml:space="preserve">linical utility was </w:t>
      </w:r>
      <w:r w:rsidR="004F62BD">
        <w:t xml:space="preserve">demonstrated </w:t>
      </w:r>
      <w:r>
        <w:t xml:space="preserve">by </w:t>
      </w:r>
      <w:r w:rsidR="00A749C6">
        <w:t>applying this</w:t>
      </w:r>
      <w:r w:rsidR="00D6650E">
        <w:t xml:space="preserve"> method</w:t>
      </w:r>
      <w:r w:rsidR="00A749C6">
        <w:t xml:space="preserve"> to </w:t>
      </w:r>
      <w:r w:rsidR="00A06B8C">
        <w:t>study the effect of MS on thalamic nuclei atrophy</w:t>
      </w:r>
      <w:r>
        <w:t xml:space="preserve">. </w:t>
      </w:r>
    </w:p>
    <w:p w14:paraId="59010B5E" w14:textId="34F2662D" w:rsidR="00710070" w:rsidRDefault="000860B2" w:rsidP="00526A59">
      <w:r>
        <w:rPr>
          <w:b/>
          <w:color w:val="000000"/>
        </w:rPr>
        <w:t>Results:</w:t>
      </w:r>
      <w:r>
        <w:rPr>
          <w:color w:val="000000"/>
        </w:rPr>
        <w:t xml:space="preserve"> </w:t>
      </w:r>
      <w:r w:rsidR="00710070">
        <w:rPr>
          <w:color w:val="000000"/>
        </w:rPr>
        <w:t xml:space="preserve">Segmentation of each thalamus into twelve nuclei </w:t>
      </w:r>
      <w:r>
        <w:rPr>
          <w:color w:val="000000"/>
        </w:rPr>
        <w:t>was</w:t>
      </w:r>
      <w:r w:rsidR="00710070">
        <w:rPr>
          <w:color w:val="000000"/>
        </w:rPr>
        <w:t xml:space="preserve"> achieved in under </w:t>
      </w:r>
      <w:r w:rsidR="00A9773A">
        <w:rPr>
          <w:color w:val="000000"/>
        </w:rPr>
        <w:t>a</w:t>
      </w:r>
      <w:r w:rsidR="00710070">
        <w:rPr>
          <w:color w:val="000000"/>
        </w:rPr>
        <w:t xml:space="preserve"> minute. For</w:t>
      </w:r>
      <w:r w:rsidR="00710070">
        <w:t xml:space="preserve"> 7T WMn-MPRAGE, the proposed method </w:t>
      </w:r>
      <w:r>
        <w:t>outperform</w:t>
      </w:r>
      <w:r w:rsidR="004074CA">
        <w:t>s</w:t>
      </w:r>
      <w:r w:rsidR="00710070">
        <w:t xml:space="preserve"> current </w:t>
      </w:r>
      <w:r w:rsidR="005C0049">
        <w:t>state</w:t>
      </w:r>
      <w:r w:rsidR="00A06B8C">
        <w:t>-</w:t>
      </w:r>
      <w:r w:rsidR="005C0049">
        <w:t>of</w:t>
      </w:r>
      <w:r w:rsidR="00A06B8C">
        <w:t>-the-</w:t>
      </w:r>
      <w:r w:rsidR="005C0049">
        <w:t xml:space="preserve">art </w:t>
      </w:r>
      <w:r w:rsidR="00A121F8">
        <w:t xml:space="preserve">on patients with </w:t>
      </w:r>
      <w:r w:rsidR="005C0049">
        <w:t>ET</w:t>
      </w:r>
      <w:r w:rsidR="00A121F8">
        <w:t xml:space="preserve"> </w:t>
      </w:r>
      <w:r w:rsidR="00710070">
        <w:t xml:space="preserve">with statistically significant improvements in Dice </w:t>
      </w:r>
      <w:r w:rsidR="00A121F8">
        <w:t>for</w:t>
      </w:r>
      <w:r w:rsidR="00710070">
        <w:t xml:space="preserve"> </w:t>
      </w:r>
      <w:r w:rsidR="00F7701B">
        <w:t>five</w:t>
      </w:r>
      <w:r w:rsidR="00710070">
        <w:t xml:space="preserve"> nuclei</w:t>
      </w:r>
      <w:r w:rsidR="00A121F8">
        <w:t xml:space="preserve"> (i</w:t>
      </w:r>
      <w:r w:rsidR="00710070">
        <w:t>ncrease in the range of 0.0</w:t>
      </w:r>
      <w:r w:rsidR="00A749C6">
        <w:t>5</w:t>
      </w:r>
      <w:r w:rsidR="00710070">
        <w:t>-0.</w:t>
      </w:r>
      <w:r w:rsidR="00E563D0">
        <w:t>18</w:t>
      </w:r>
      <w:r w:rsidR="00A121F8">
        <w:t>) and</w:t>
      </w:r>
      <w:r w:rsidR="00710070">
        <w:t xml:space="preserve"> </w:t>
      </w:r>
      <w:r w:rsidR="005D5EA4">
        <w:t xml:space="preserve">VSI </w:t>
      </w:r>
      <w:r w:rsidR="00A121F8">
        <w:t>for</w:t>
      </w:r>
      <w:r w:rsidR="005D5EA4">
        <w:t xml:space="preserve"> </w:t>
      </w:r>
      <w:r w:rsidR="00E563D0">
        <w:t>four</w:t>
      </w:r>
      <w:r w:rsidR="005D5EA4">
        <w:t xml:space="preserve"> nuclei </w:t>
      </w:r>
      <w:r w:rsidR="00A121F8">
        <w:t xml:space="preserve">(increase in the </w:t>
      </w:r>
      <w:r w:rsidR="005D5EA4">
        <w:t>range of 0.05-0.1</w:t>
      </w:r>
      <w:r w:rsidR="00E563D0">
        <w:t>9</w:t>
      </w:r>
      <w:r w:rsidR="005D5EA4">
        <w:t>)</w:t>
      </w:r>
      <w:r w:rsidR="00710070">
        <w:t xml:space="preserve">, while performing comparably for healthy and MS </w:t>
      </w:r>
      <w:r w:rsidR="007009C5">
        <w:t>subjects</w:t>
      </w:r>
      <w:r>
        <w:t>.</w:t>
      </w:r>
      <w:r w:rsidR="00F7701B">
        <w:t xml:space="preserve"> </w:t>
      </w:r>
      <w:r w:rsidR="00710070">
        <w:t xml:space="preserve">Dice </w:t>
      </w:r>
      <w:r w:rsidR="00A121F8">
        <w:t xml:space="preserve">and VSI </w:t>
      </w:r>
      <w:r w:rsidR="00710070">
        <w:t xml:space="preserve">achieved </w:t>
      </w:r>
      <w:r w:rsidR="009069C7">
        <w:t>using</w:t>
      </w:r>
      <w:r w:rsidR="00710070">
        <w:t xml:space="preserve"> 7T </w:t>
      </w:r>
      <w:r w:rsidR="00A9773A">
        <w:t xml:space="preserve">WMn-MPRAGE </w:t>
      </w:r>
      <w:r w:rsidR="00710070">
        <w:t>data</w:t>
      </w:r>
      <w:r w:rsidR="009069C7">
        <w:t xml:space="preserve"> </w:t>
      </w:r>
      <w:r w:rsidR="004074CA">
        <w:t>are</w:t>
      </w:r>
      <w:r w:rsidR="009069C7">
        <w:t xml:space="preserve"> comparable to those using 3T</w:t>
      </w:r>
      <w:r w:rsidR="00B376E9">
        <w:t xml:space="preserve"> </w:t>
      </w:r>
      <w:r w:rsidR="005C0049">
        <w:t xml:space="preserve">WMn-MPRAGE </w:t>
      </w:r>
      <w:r w:rsidR="00B376E9">
        <w:t>data</w:t>
      </w:r>
      <w:r w:rsidR="00A749C6">
        <w:t>.</w:t>
      </w:r>
      <w:r w:rsidR="00710070">
        <w:t xml:space="preserve"> For conventional MPRAGE, </w:t>
      </w:r>
      <w:r w:rsidR="00A749C6">
        <w:t xml:space="preserve">the proposed </w:t>
      </w:r>
      <w:r w:rsidR="00710070">
        <w:t>method show</w:t>
      </w:r>
      <w:r w:rsidR="004074CA">
        <w:t>s</w:t>
      </w:r>
      <w:r w:rsidR="00710070">
        <w:t xml:space="preserve"> a statistically significant </w:t>
      </w:r>
      <w:r w:rsidR="004074CA">
        <w:t xml:space="preserve">Dice </w:t>
      </w:r>
      <w:r w:rsidR="00710070">
        <w:t>improvement in the range of 0.</w:t>
      </w:r>
      <w:r w:rsidR="00372315">
        <w:t>14</w:t>
      </w:r>
      <w:r w:rsidR="00710070">
        <w:t>-0.6</w:t>
      </w:r>
      <w:r w:rsidR="00372315">
        <w:t>3</w:t>
      </w:r>
      <w:r w:rsidR="00710070">
        <w:t xml:space="preserve"> over FreeSurfer for all nuclei and disease types.</w:t>
      </w:r>
      <w:r w:rsidR="005D5EA4" w:rsidRPr="005D5EA4">
        <w:t xml:space="preserve"> </w:t>
      </w:r>
      <w:r w:rsidR="005D5EA4">
        <w:t>Effect of noise on network performance</w:t>
      </w:r>
      <w:r w:rsidR="00A121F8">
        <w:t xml:space="preserve"> show</w:t>
      </w:r>
      <w:r w:rsidR="004074CA">
        <w:t>s</w:t>
      </w:r>
      <w:r w:rsidR="005D5EA4">
        <w:t xml:space="preserve"> robustness to</w:t>
      </w:r>
      <w:r w:rsidR="00A121F8">
        <w:t xml:space="preserve"> </w:t>
      </w:r>
      <w:r w:rsidR="005D5EA4">
        <w:t xml:space="preserve">images with SNR as low as </w:t>
      </w:r>
      <w:r w:rsidR="00A60312">
        <w:t>half</w:t>
      </w:r>
      <w:r w:rsidR="0065174C">
        <w:t xml:space="preserve"> the baseline SNR</w:t>
      </w:r>
      <w:r w:rsidR="005D5EA4">
        <w:t xml:space="preserve">.  </w:t>
      </w:r>
      <w:r w:rsidR="00710070">
        <w:t xml:space="preserve">Atrophy of </w:t>
      </w:r>
      <w:r w:rsidR="00C05A3B">
        <w:t>four</w:t>
      </w:r>
      <w:r w:rsidR="00710070">
        <w:t xml:space="preserve"> thalamic nuclei and whole thalamus </w:t>
      </w:r>
      <w:r w:rsidR="00C05A3B">
        <w:t>wa</w:t>
      </w:r>
      <w:r w:rsidR="005C0049">
        <w:t xml:space="preserve">s </w:t>
      </w:r>
      <w:r w:rsidR="00710070">
        <w:t xml:space="preserve">observed for MS patients compared to healthy control subjects, after controlling for </w:t>
      </w:r>
      <w:r w:rsidR="00D6650E">
        <w:t xml:space="preserve">the </w:t>
      </w:r>
      <w:r w:rsidR="00710070">
        <w:t>effect of parallel imaging, intracranial volume</w:t>
      </w:r>
      <w:r w:rsidR="005D5EA4">
        <w:t>,</w:t>
      </w:r>
      <w:r w:rsidR="00710070">
        <w:t xml:space="preserve"> </w:t>
      </w:r>
      <w:r w:rsidR="00C05A3B">
        <w:t xml:space="preserve">gender, </w:t>
      </w:r>
      <w:r w:rsidR="00710070">
        <w:t>and age (p&lt;0.004).</w:t>
      </w:r>
    </w:p>
    <w:p w14:paraId="65237381" w14:textId="6AAF6601" w:rsidR="000860B2" w:rsidRDefault="000860B2" w:rsidP="000860B2">
      <w:r>
        <w:rPr>
          <w:b/>
          <w:color w:val="000000"/>
        </w:rPr>
        <w:t>Conclusion:</w:t>
      </w:r>
      <w:r>
        <w:rPr>
          <w:color w:val="000000"/>
        </w:rPr>
        <w:t xml:space="preserve"> </w:t>
      </w:r>
      <w:r>
        <w:t>The proposed segmentation method is fast</w:t>
      </w:r>
      <w:r w:rsidR="00E511FD">
        <w:t xml:space="preserve">, </w:t>
      </w:r>
      <w:r>
        <w:t xml:space="preserve">accurate, </w:t>
      </w:r>
      <w:r w:rsidR="00E511FD">
        <w:t xml:space="preserve">performs well </w:t>
      </w:r>
      <w:r>
        <w:t>across disease types and field strengths</w:t>
      </w:r>
      <w:r w:rsidR="00E511FD">
        <w:t>,</w:t>
      </w:r>
      <w:r>
        <w:t xml:space="preserve"> and shows great potential for improving our understanding of thalamic nuclei involvement in neurological diseases. </w:t>
      </w:r>
    </w:p>
    <w:p w14:paraId="4939607A" w14:textId="1D0E1E24" w:rsidR="000D4615" w:rsidRDefault="000D4615" w:rsidP="005F42CE">
      <w:bookmarkStart w:id="1" w:name="_gjdgxs"/>
      <w:bookmarkEnd w:id="1"/>
    </w:p>
    <w:p w14:paraId="2E96E6C1" w14:textId="77777777" w:rsidR="00E02FE3" w:rsidRPr="002C035E" w:rsidRDefault="00002528" w:rsidP="005F42CE">
      <w:pPr>
        <w:rPr>
          <w:b/>
          <w:bCs/>
        </w:rPr>
      </w:pPr>
      <w:bookmarkStart w:id="2" w:name="_30j0zll"/>
      <w:bookmarkEnd w:id="2"/>
      <w:r w:rsidRPr="002C035E">
        <w:rPr>
          <w:b/>
          <w:bCs/>
        </w:rPr>
        <w:t>KEYWORDS</w:t>
      </w:r>
    </w:p>
    <w:p w14:paraId="7489B296" w14:textId="17ED2B97" w:rsidR="00A81544" w:rsidRDefault="00A81544" w:rsidP="00A81544">
      <w:bookmarkStart w:id="3" w:name="_1fob9te"/>
      <w:bookmarkStart w:id="4" w:name="_3znysh7"/>
      <w:bookmarkEnd w:id="3"/>
      <w:bookmarkEnd w:id="4"/>
      <w:r>
        <w:lastRenderedPageBreak/>
        <w:t>Convolutional neural network; Thalamic nuclei segmentation; Clinical analysis; White-matter-nulled MPRAGE</w:t>
      </w:r>
    </w:p>
    <w:p w14:paraId="00ADFEB9" w14:textId="77777777" w:rsidR="00D048E1" w:rsidRDefault="00D048E1" w:rsidP="00A81544"/>
    <w:p w14:paraId="415095C8" w14:textId="587D7B32" w:rsidR="00E02FE3" w:rsidRDefault="00304A81">
      <w:pPr>
        <w:pStyle w:val="Heading1"/>
      </w:pPr>
      <w:r>
        <w:t xml:space="preserve">1. </w:t>
      </w:r>
      <w:r w:rsidR="00002528">
        <w:t>INTRODUCTION</w:t>
      </w:r>
    </w:p>
    <w:p w14:paraId="3FFC876D" w14:textId="6DFCB5CE" w:rsidR="00C95857" w:rsidRPr="00F81E98" w:rsidRDefault="00062DC4" w:rsidP="00C95857">
      <w:bookmarkStart w:id="5" w:name="_2et92p0"/>
      <w:bookmarkEnd w:id="5"/>
      <w:r>
        <w:t>T</w:t>
      </w:r>
      <w:r w:rsidR="00257F5E">
        <w:t>he t</w:t>
      </w:r>
      <w:r>
        <w:t>halamus</w:t>
      </w:r>
      <w:r w:rsidR="00002528">
        <w:t xml:space="preserve"> is a deep brain gray matter structure that relays information between various subcortical areas and the cerebral cortex</w:t>
      </w:r>
      <w:r w:rsidR="005C2B05">
        <w:t xml:space="preserve"> </w:t>
      </w:r>
      <w:r w:rsidR="005C2B05">
        <w:fldChar w:fldCharType="begin" w:fldLock="1"/>
      </w:r>
      <w:r w:rsidR="003F54B7">
        <w:instrText>ADDIN CSL_CITATION {"citationItems":[{"id":"ITEM-1","itemData":{"DOI":"10.1111/j.1460-9568.2010.07251.x","ISSN":"0953816X","abstract":"This review charts recent advances from a variety of disciplines that create a new perspective on why the multiple hippocampal-anterior thalamic interconnections are together vital for human episodic memory and rodent event memory. Evidence has emerged for the existence of a series of parallel temporal-diencephalic pathways that function in a reciprocal manner, both directly and indirectly, between the hippocampal formation and the anterior thalamic nuclei. These extended pathways also involve the mammillary bodies, the retrosplenial cortex and parts of the prefrontal cortex. Recent neuropsychological findings reveal the disproportionate importance of these hippocampal-anterior thalamic systems for recollective rather than familiarity-based recognition, while anatomical studies highlight the precise manner in which information streams are kept separate but can also converge at key points within these pathways. These latter findings are developed further by electrophysiological stimulation studies showing how the properties of the direct hippocampal-anterior thalamic projections are often opposed by the indirect hippocampal projections via the mammillary bodies to the thalamus. Just as these hippocampal-anterior thalamic interactions reflect an interdependent system, so it is also the case that pathology in one of the component sites within this system can induce dysfunctional changes to distal sites both directly and indirectly across the system. Such distal effects challenge more traditional views of neuropathology as they reveal how extensive covert pathology might accompany localised overt pathology, and so impair memory.","author":[{"dropping-particle":"","family":"Aggleton","given":"John P.","non-dropping-particle":"","parse-names":false,"suffix":""},{"dropping-particle":"","family":"O'Mara","given":"Shane M.","non-dropping-particle":"","parse-names":false,"suffix":""},{"dropping-particle":"","family":"Vann","given":"Seralynne D.","non-dropping-particle":"","parse-names":false,"suffix":""},{"dropping-particle":"","family":"Wright","given":"Nick F.","non-dropping-particle":"","parse-names":false,"suffix":""},{"dropping-particle":"","family":"Tsanov","given":"Marian","non-dropping-particle":"","parse-names":false,"suffix":""},{"dropping-particle":"","family":"Erichsen","given":"Jonathan T.","non-dropping-particle":"","parse-names":false,"suffix":""}],"container-title":"European Journal of Neuroscience","id":"ITEM-1","issue":"12","issued":{"date-parts":[["2010","6"]]},"page":"2292-2307","title":"Hippocampal-anterior thalamic pathways for memory: Uncovering a network of direct and indirect actions","type":"article-journal","volume":"31"},"uris":["http://www.mendeley.com/documents/?uuid=f26c8ea1-b79f-4638-8a0a-c18d5147e9bb"]}],"mendeley":{"formattedCitation":"[1]","plainTextFormattedCitation":"[1]","previouslyFormattedCitation":"[1]"},"properties":{"noteIndex":0},"schema":"https://github.com/citation-style-language/schema/raw/master/csl-citation.json"}</w:instrText>
      </w:r>
      <w:r w:rsidR="005C2B05">
        <w:fldChar w:fldCharType="separate"/>
      </w:r>
      <w:r w:rsidR="005C2B05" w:rsidRPr="005C2B05">
        <w:rPr>
          <w:noProof/>
        </w:rPr>
        <w:t>[1]</w:t>
      </w:r>
      <w:r w:rsidR="005C2B05">
        <w:fldChar w:fldCharType="end"/>
      </w:r>
      <w:r w:rsidR="00002528">
        <w:t xml:space="preserve"> and plays a critical role in regulating sleep, consciousness, arousal, and awareness</w:t>
      </w:r>
      <w:r w:rsidR="00276919">
        <w:t xml:space="preserve"> </w:t>
      </w:r>
      <w:r w:rsidR="000377BD">
        <w:fldChar w:fldCharType="begin" w:fldLock="1"/>
      </w:r>
      <w:r w:rsidR="00904148">
        <w:instrText>ADDIN CSL_CITATION {"citationItems":[{"id":"ITEM-1","itemData":{"DOI":"10.1152/physrev.1988.68.3.649","ISSN":"00319333","PMID":"2839857","author":[{"dropping-particle":"","family":"Steriade","given":"M.","non-dropping-particle":"","parse-names":false,"suffix":""},{"dropping-particle":"","family":"Llinás","given":"R R","non-dropping-particle":"","parse-names":false,"suffix":""},{"dropping-particle":"","family":"Llinas","given":"R. R.","non-dropping-particle":"","parse-names":false,"suffix":""}],"container-title":"Physiol. Rev.","id":"ITEM-1","issue":"3","issued":{"date-parts":[["1988","7"]]},"page":"649-742","title":"The functional states of the thalamus and the associated neuronal interplay","type":"article-journal","volume":"68"},"uris":["http://www.mendeley.com/documents/?uuid=1d3b5ef0-eede-498d-b58e-2ae0f2df393b"]},{"id":"ITEM-2","itemData":{"DOI":"10.1055/s-0033-1348965","ISSN":"02718235","abstract":"Recently, neuroscientists and clinicians have seen the rapid evolution of diagnoses in disorders of consciousness. The unresponsive wakefulness syndrome-vegetative state, the minimally conscious state plus and minus, and the functional locked-in syndrome have been defined using new neuroimaging techniques. Diffusion tensor imaging, positron emission tomography, functional magnetic resonance imaging, electroencephalography, and transcranial magnetic stimulation techniques have all promoted important discoveries in the field of disorders of consciousness. This has led to a better understanding of these patients' condition and to the development of new prognosis, therapeutic, and communication tools. However, low sensitivity and artifacts problems need to be solved to bring these new technologies to the single-patient level; they also need to be studied in larger scale and randomized control trials. In addition, new ethics questions have arisen and need to be investigated.","author":[{"dropping-particle":"","family":"Bodart","given":"Olivier","non-dropping-particle":"","parse-names":false,"suffix":""},{"dropping-particle":"","family":"Laureys","given":"Steven","non-dropping-particle":"","parse-names":false,"suffix":""},{"dropping-particle":"","family":"Gosseries","given":"Olivia","non-dropping-particle":"","parse-names":false,"suffix":""}],"container-title":"Seminars in Neurology","id":"ITEM-2","issue":"2","issued":{"date-parts":[["2013","4"]]},"page":"83-90","title":"Coma and disorders of consciousness: Scientific advances and practical considerations for clinicians","type":"article-journal","volume":"33"},"uris":["http://www.mendeley.com/documents/?uuid=558450a4-2551-4192-939f-92d4b0639fb2"]},{"id":"ITEM-3","itemData":{"ISSN":"01956108","PMID":"11003270","abstract":"BACKGROUND AND PURPOSE: With functional connectivity functional MR imaging, co-variance in signal intensity has been shown in functionally related regions of brain in participants instructed to perform no cognitive task. These changes are thought to represent synchronous fluctuations in blood flow, which imply neuronal connections between the regions. The purpose of this study was to map functional connectivity in subcortical nuclei with functional connectivity functional MR imaging. METHODS: Imaging data were acquired with an echo-planar sequence from six volunteers who performed no specific cognitive task. For functional connectivity functional MR imaging, a ``seed'' voxel or group of voxels was selected from the resting data set in the thalamus or in the hippocampus. Control voxels in gray matter presumed not to be eloquent cortex were also chosen. The correlation coefficient of the seed voxels and the control voxels with every other voxel in the resting data set was calculated. The voxels with correlation coefficients greater than or equal to 0.5 were mapped onto anatomic images for the functional connectivity functional MR images. The anatomic location of these voxels was determined by conventional parcellation methods. RESULTS: For each participant, functional connectivity functional MR imaging maps based on four seed voxels in the thalamus or hippocampus showed clusters of voxels in the ipsilateral and contralateral thalamus or hippocampus. For control voxels, few voxels in the hippocampus or thalamus showed significant correlation. Significantly more pixels in the ipsilateral hippocampus correlated with the seed voxel than in the contralateral hippocampus. The differences between numbers of functionally connected voxels in ipsilateral thalamus and those in contralateral thalamus were not significant. CONCLUSIONS: The thalamus and hippocampus show functional connectivity, presumably representing synchronous changes in blood flow.","author":[{"dropping-particle":"","family":"Stein","given":"Thor","non-dropping-particle":"","parse-names":false,"suffix":""},{"dropping-particle":"","family":"Moritz","given":"Chad","non-dropping-particle":"","parse-names":false,"suffix":""},{"dropping-particle":"","family":"Quigley","given":"Michelle","non-dropping-particle":"","parse-names":false,"suffix":""},{"dropping-particle":"","family":"Cordes","given":"Dietmar","non-dropping-particle":"","parse-names":false,"suffix":""},{"dropping-particle":"","family":"Haughton","given":"Victor","non-dropping-particle":"","parse-names":false,"suffix":""},{"dropping-particle":"","family":"Meyerand","given":"Elizabeth","non-dropping-particle":"","parse-names":false,"suffix":""}],"container-title":"American Journal of Neuroradiology","id":"ITEM-3","issue":"8","issued":{"date-parts":[["2000","9"]]},"page":"1397-1401","title":"Functional connectivity in the thalamus and hippocampus studied with functional MR imaging","type":"article-journal","volume":"21"},"uris":["http://www.mendeley.com/documents/?uuid=0df8af42-9b35-49f3-97a1-15cd5b91e092"]}],"mendeley":{"formattedCitation":"[2–4]","plainTextFormattedCitation":"[2–4]","previouslyFormattedCitation":"[2–4]"},"properties":{"noteIndex":0},"schema":"https://github.com/citation-style-language/schema/raw/master/csl-citation.json"}</w:instrText>
      </w:r>
      <w:r w:rsidR="000377BD">
        <w:fldChar w:fldCharType="separate"/>
      </w:r>
      <w:r w:rsidR="006B3745" w:rsidRPr="006B3745">
        <w:rPr>
          <w:noProof/>
        </w:rPr>
        <w:t>[2–4]</w:t>
      </w:r>
      <w:r w:rsidR="000377BD">
        <w:fldChar w:fldCharType="end"/>
      </w:r>
      <w:r w:rsidR="00276919">
        <w:t>.</w:t>
      </w:r>
      <w:r w:rsidR="00002528">
        <w:t xml:space="preserve"> It is subdivided into multiple nuclei with varying functions. Thalamic involvement has been reported in schizophrenia</w:t>
      </w:r>
      <w:r w:rsidR="006B3745">
        <w:t xml:space="preserve"> </w:t>
      </w:r>
      <w:r w:rsidR="006B3745">
        <w:fldChar w:fldCharType="begin" w:fldLock="1"/>
      </w:r>
      <w:r w:rsidR="00BD049C">
        <w:instrText>ADDIN CSL_CITATION {"citationItems":[{"id":"ITEM-1","itemData":{"DOI":"10.1109/ISBI.2017.7950499","ISBN":"9781509011711","ISSN":"19458452","abstract":"Automated segmentation of brain structures from MR images is an important practice in many neuroimage studies. In this paper, we explore the utilization of a multi-view ensemble approach that relies on neural networks (NN) to combine multiple decision maps in achieving accurate hippocampus segmentation. Constructed under a general convolutional NN structure, our Ensemble-Net networks explore different convolution configurations to capture the complementary information residing in the multiple label probabilities produced by our U-Seg-Net (a modified U-Net) segmentation neural network. T1-weighted MRI scans and the associated Hippocampal masks of 110 healthy subjects from the ADNI project were used as the training and testing data. The combined U-Seg-Net + Ensemble-Net framework achieves over 89% Dice ratio on the test dataset.","author":[{"dropping-particle":"","family":"Chen","given":"Yani","non-dropping-particle":"","parse-names":false,"suffix":""},{"dropping-particle":"","family":"Shi","given":"Bibo","non-dropping-particle":"","parse-names":false,"suffix":""},{"dropping-particle":"","family":"Wang","given":"Zhewei","non-dropping-particle":"","parse-names":false,"suffix":""},{"dropping-particle":"","family":"Zhang","given":"Pin","non-dropping-particle":"","parse-names":false,"suffix":""},{"dropping-particle":"","family":"Smith","given":"Charles D.","non-dropping-particle":"","parse-names":false,"suffix":""},{"dropping-particle":"","family":"Liu","given":"Jundong","non-dropping-particle":"","parse-names":false,"suffix":""}],"container-title":"International Symposium on Biomedical Imaging","id":"ITEM-1","issued":{"date-parts":[["2017","4","15"]]},"page":"192-196","publisher":"IEEE Computer Society","title":"Hippocampus segmentation through multi-view ensemble ConvNets","type":"paper-conference"},"uris":["http://www.mendeley.com/documents/?uuid=b40b24ea-8296-4e00-9473-7271a8129446"]},{"id":"ITEM-2","itemData":{"DOI":"10.1016/j.biopsych.2017.11.008","ISSN":"18732402","abstract":"Deficits in cognition are a core feature of many psychiatric conditions, including schizophrenia, where the severity of such deficits is a strong predictor of long-term outcome. Impairment in cognitive domains such as working memory and behavioral flexibility has typically been associated with prefrontal cortex (PFC) dysfunction. However, there is increasing evidence that the PFC cannot be dissociated from its main thalamic counterpart, the mediodorsal thalamus (MD). Since the causal relationships between MD-PFC abnormalities and cognitive impairment, as well as the neuronal mechanisms underlying them, are difficult to address in humans, animal models have been employed for mechanistic insight. In this review, we discuss anatomical, behavioral, and electrophysiological findings from animal studies that provide a new understanding on how MD-PFC circuits support higher-order cognitive function. We argue that the MD may be required for amplifying and sustaining cortical representations under different behavioral conditions. These findings advance a new framework for the broader involvement of distributed thalamo-frontal circuits in cognition and point to the MD as a potential therapeutic target for improving cognitive deficits in schizophrenia and other disorders.","author":[{"dropping-particle":"","family":"Parnaudeau","given":"Sébastien","non-dropping-particle":"","parse-names":false,"suffix":""},{"dropping-particle":"","family":"Bolkan","given":"Scott S.","non-dropping-particle":"","parse-names":false,"suffix":""},{"dropping-particle":"","family":"Kellendonk","given":"Christoph","non-dropping-particle":"","parse-names":false,"suffix":""}],"container-title":"Biol. Psychiatry","id":"ITEM-2","issue":"8","issued":{"date-parts":[["2018","4"]]},"page":"648-656","title":"The mediodorsal thalamus: An essential partner of the prefrontal cortex for cognition","type":"article-journal","volume":"83"},"uris":["http://www.mendeley.com/documents/?uuid=82d2ae27-3a6e-4b76-9c1e-25d27efa8d5a"]}],"mendeley":{"formattedCitation":"[5,6]","plainTextFormattedCitation":"[5,6]","previouslyFormattedCitation":"[5,6]"},"properties":{"noteIndex":0},"schema":"https://github.com/citation-style-language/schema/raw/master/csl-citation.json"}</w:instrText>
      </w:r>
      <w:r w:rsidR="006B3745">
        <w:fldChar w:fldCharType="separate"/>
      </w:r>
      <w:r w:rsidR="006B3745" w:rsidRPr="006B3745">
        <w:rPr>
          <w:noProof/>
        </w:rPr>
        <w:t>[5,6]</w:t>
      </w:r>
      <w:r w:rsidR="006B3745">
        <w:fldChar w:fldCharType="end"/>
      </w:r>
      <w:r w:rsidR="00002528">
        <w:rPr>
          <w:color w:val="000000"/>
        </w:rPr>
        <w:t>,</w:t>
      </w:r>
      <w:r w:rsidR="00002528">
        <w:t xml:space="preserve"> alcohol use disorder</w:t>
      </w:r>
      <w:r w:rsidR="00F14313">
        <w:t xml:space="preserve"> (AUD)</w:t>
      </w:r>
      <w:r w:rsidR="006B3745">
        <w:t xml:space="preserve"> </w:t>
      </w:r>
      <w:r w:rsidR="006B3745">
        <w:fldChar w:fldCharType="begin" w:fldLock="1"/>
      </w:r>
      <w:r w:rsidR="00BD049C">
        <w:instrText>ADDIN CSL_CITATION {"citationItems":[{"id":"ITEM-1","itemData":{"DOI":"10.2147/NDT.S130078","ISSN":"11782021","abstract":"In this review, we present a survey on Korsakoff's syndrome (KS), a residual syndrome in patients who suffered from a Wernicke encephalopathy (WE) that is predominantly characterized by global amnesia, and in more severe cases also by cognitive and behavioral dysfunction. We describe the history of KS and its definition, its epidemiology, and the lack of consensus criteria for its diagnosis. The cognitive and behavioral symptoms of KS, which include anterograde and retrograde amnesia, executive dysfunction, confabulation, apathy, as well as affective and social-cognitive impairments, are discussed. Moreover, recent insights into the underlying neurocognitive mechanisms of these symptoms are presented. In addition, the evidence so far on the etiology of KS is examined, highlighting the role of thiamine and alcohol and discussing the continuity hypothesis. Furthermore, the neuropathology of KS is reviewed, focusing on abnormalities in the diencephalon, including the mammillary bodies and thalamic nuclei. Pharmacological treatment options and nonpharmacological interventions, such as those based on cognitive rehabilitation, are discussed. Our review shows that thiamine deficiency (TD) is a crucial factor in the etiology of KS. Although alcohol abuse is by far the most important context in which TD occurs, there is no convincing evidence for an essential contribution of ethanol neurotoxicity (EN) to the development of WE or to the progression of WE to KS. Future research on the postmortem histopathological analysis of brain tissues of KS patients is crucial for the advancement of our knowledge of KS, especially for associating its symptoms with lesions in various thalamic nuclei. A necessary requirement for the advancement of studies on KS is the broad acceptance of a comprehensive definition and definite diagnostic criteria. Therefore, in this review, we propose such a definition of KS and draft outlines for prospective diagnostic criteria.","author":[{"dropping-particle":"","family":"Arts","given":"Nicolaas J.M.","non-dropping-particle":"","parse-names":false,"suffix":""},{"dropping-particle":"","family":"Walvoort","given":"Serge J.W.","non-dropping-particle":"","parse-names":false,"suffix":""},{"dropping-particle":"","family":"Kessels","given":"Roy P.C.","non-dropping-particle":"","parse-names":false,"suffix":""}],"container-title":"Neuropsychiatric Disease and Treatment","id":"ITEM-1","issued":{"date-parts":[["2017","11","27"]]},"page":"2875-2890","publisher":"Dove Medical Press Ltd.","title":"Korsakoff’s syndrome: A critical review","type":"article-journal","volume":"13"},"uris":["http://www.mendeley.com/documents/?uuid=fc86a752-2082-4701-b252-ac67159a629e"]},{"id":"ITEM-2","itemData":{"DOI":"10.1007/s11682-013-9286-4","ISSN":"19317565","abstract":"Component cognitive and motor processes contributing to\ndiminished visuomotor procedural learning in HIV infection with\ncomorbid chronic alcoholism (HIV+ALC) include problems with\nattention and explicit memory processes. The neural correlates\nassociated with this constellation of cognitive and motor\nprocesses in HIV infection and alcoholism have yet to be\ndelineated. Frontostriatal regions are affected in HIV infection,\nfrontothalamocerebellar regions are affected in chronic\nalcoholism, and frontolimbic regions are likely affected in both;\nall three of these systems have the potential of contributing to\nboth visuomotor procedural learning and explicit memory\nprocesses. Here, we examined the neural correlates of implicit\nmemory, explicit memory, attention, and motor tests in 26 HIV+ALC\n(5 with comorbidity for nonalcohol drug abuse/dependence) and 19\nage-range matched healthy control men. Parcellated brain volumes,\nincluding cortical, subcortical, and allocortical regions, as\nwell as cortical sulci and ventricles, were derived using the\nSRI24 brain atlas. Results indicated that smaller thalamic\nvolumes were associated with poorer performance on tests of\nexplicit (immediate and delayed) and implicit (visuomotor\nprocedural) memory in HIV+ALC. By contrast, smaller hippocampal\nvolumes were associated with lower scores on explicit, but not\nimplicit memory. Multiple regression analyses revealed that\nvolumes of both the thalamus and the hippocampus were each unique\nindependent predictors of explicit memory scores. This study\nprovides evidence of a dissociation between implicit and explicit\nmemory tasks in HIV+ALC, with selective relationships observed\nbetween hippocampal volume and explicit but not implicit memory,\nand highlights the relevance of the thalamus to mnemonic\nprocesses.","author":[{"dropping-particle":"","family":"Fama","given":"Rosemary","non-dropping-particle":"","parse-names":false,"suffix":""},{"dropping-particle":"","family":"Rosenbloom","given":"Margaret J.","non-dropping-particle":"","parse-names":false,"suffix":""},{"dropping-particle":"","family":"Sassoon","given":"Stephanie A.","non-dropping-particle":"","parse-names":false,"suffix":""},{"dropping-particle":"","family":"Rohlfing","given":"Torsten","non-dropping-particle":"","parse-names":false,"suffix":""},{"dropping-particle":"","family":"Pfefferbaum","given":"Adolf","non-dropping-particle":"","parse-names":false,"suffix":""},{"dropping-particle":"V.","family":"Sullivan","given":"Edith","non-dropping-particle":"","parse-names":false,"suffix":""}],"container-title":"Brain Imaging and Behavior","id":"ITEM-2","issue":"4","issued":{"date-parts":[["2014","12"]]},"page":"611-620","title":"Thalamic volume deficit contributes to procedural and explicit memory impairment in HIV infection with primary alcoholism comorbidity","type":"article-journal","volume":"8"},"uris":["http://www.mendeley.com/documents/?uuid=4de09ea8-1be3-4426-a7a6-fd5ebb49aced"]}],"mendeley":{"formattedCitation":"[7,8]","plainTextFormattedCitation":"[7,8]","previouslyFormattedCitation":"[7,8]"},"properties":{"noteIndex":0},"schema":"https://github.com/citation-style-language/schema/raw/master/csl-citation.json"}</w:instrText>
      </w:r>
      <w:r w:rsidR="006B3745">
        <w:fldChar w:fldCharType="separate"/>
      </w:r>
      <w:r w:rsidR="006B3745" w:rsidRPr="006B3745">
        <w:rPr>
          <w:noProof/>
        </w:rPr>
        <w:t>[7,8]</w:t>
      </w:r>
      <w:r w:rsidR="006B3745">
        <w:fldChar w:fldCharType="end"/>
      </w:r>
      <w:r w:rsidR="00002528">
        <w:t>, Parkinson's disease</w:t>
      </w:r>
      <w:r w:rsidR="006B3745">
        <w:t xml:space="preserve"> </w:t>
      </w:r>
      <w:r w:rsidR="006B3745">
        <w:fldChar w:fldCharType="begin" w:fldLock="1"/>
      </w:r>
      <w:r w:rsidR="006B3745">
        <w:instrText>ADDIN CSL_CITATION {"citationItems":[{"id":"ITEM-1","itemData":{"DOI":"10.1007/978-3-7091-9297-9_8","ISSN":"00651419","PMID":"8109299","abstract":"Stereotactic thalamotomy of the VIM (ventral intermediate) nucleus is considered as the best neurosurgical treatment for Parkinsonian and essential tremors. However, this surgery, especially when bilateral, still presents a risk of recurrence and neurological complications. We observed that acute VIM stimulation at frequencies higher than 60 Hz during the mapping phase of the target suppressed the tremor of Parkinson's disease (PD) and essential tremor (ET). This effect was immediately reversible at the end of the stimulation. This was initially proposed as an additional treatment for patients already thalamotomized on the contralateral side, and then extended as a regular procedure for extra-pyramidal dyskinesias. Since January 1987, we implanted 126 thalami in 87 patients (61 PD, 13 ET, 13 dyskinesias of various origins). Deep brain stimulation electrodes were stereotactically implanted under local anaesthesia, using stimulation and micro-recording to delineate the best site of stimulation. Electrodes were subsequently connected to implantable programmable stimulators. The optimal frequency was around 130 to 185 Hz. The results (evaluated by a neurologist from 0 = no effect to 4 = perfect relief) are related to the type of tremor. Altogether, 71% of the 80 patients benefited from the procedure with grade 3 and 4 results. In 88% of the PD cases, the results were good (grade 3) or excellent (grade 4) and stable with time. Rigidity was moderately for a long improved but akinesia was not. The same level of improvement was observed in 68% of the ET patients and only in 18% of the other types of dyskinesias.(ABSTRACT TRUNCATED AT 250 WORDS)","author":[{"dropping-particle":"","family":"Benabid","given":"A. L.","non-dropping-particle":"","parse-names":false,"suffix":""},{"dropping-particle":"","family":"Pollak","given":"P.","non-dropping-particle":"","parse-names":false,"suffix":""},{"dropping-particle":"","family":"Seigneuret","given":"E.","non-dropping-particle":"","parse-names":false,"suffix":""},{"dropping-particle":"","family":"Hoffmann","given":"D.","non-dropping-particle":"","parse-names":false,"suffix":""},{"dropping-particle":"","family":"Gay","given":"E.","non-dropping-particle":"","parse-names":false,"suffix":""},{"dropping-particle":"","family":"Perret","given":"J.","non-dropping-particle":"","parse-names":false,"suffix":""}],"container-title":"Acta neurochirurgica. Supplementum","id":"ITEM-1","issued":{"date-parts":[["1993"]]},"title":"Chronic VIM thalamic stimulation in Parkinson's disease, essential tremor and extra-pyramidal dyskinesias.","type":"article-journal"},"uris":["http://www.mendeley.com/documents/?uuid=ae42f37c-d986-49b9-8eda-8c09db3c94d6"]}],"mendeley":{"formattedCitation":"[9]","plainTextFormattedCitation":"[9]","previouslyFormattedCitation":"[9]"},"properties":{"noteIndex":0},"schema":"https://github.com/citation-style-language/schema/raw/master/csl-citation.json"}</w:instrText>
      </w:r>
      <w:r w:rsidR="006B3745">
        <w:fldChar w:fldCharType="separate"/>
      </w:r>
      <w:r w:rsidR="006B3745" w:rsidRPr="006B3745">
        <w:rPr>
          <w:noProof/>
        </w:rPr>
        <w:t>[9]</w:t>
      </w:r>
      <w:r w:rsidR="006B3745">
        <w:fldChar w:fldCharType="end"/>
      </w:r>
      <w:r w:rsidR="00002528">
        <w:t>, multiple sclerosis (MS)</w:t>
      </w:r>
      <w:r w:rsidR="006B3745">
        <w:t xml:space="preserve"> </w:t>
      </w:r>
      <w:r w:rsidR="006B3745">
        <w:fldChar w:fldCharType="begin" w:fldLock="1"/>
      </w:r>
      <w:r w:rsidR="003F54B7">
        <w:instrText>ADDIN CSL_CITATION {"citationItems":[{"id":"ITEM-1","itemData":{"DOI":"10.1212/WNL.0b013e31827b910b","abstract":"The paired thalamic nuclei are gray matter (GM) structures on\nboth sides of the third ventricle that play major roles in\ncortical activation, relaying sensory information to the higher\ncortical centers that influence cognition. Multiple sclerosis\n(MS) is an immune-mediated disease of the human CNS that affects\nboth the white matter (WM) and GM. A number of clinical\nobservations as well as recent neuropathologic and neuroimaging\nstudies have clearly demonstrated extensive involvement of the\nthalamus, basal ganglia, and neocortex in patients with MS.\nModern MRI techniques permit visualization of GM lesions and\nmeasurement of atrophy. These contemporary methods have\nfundamentally altered our understanding of the pathophysiologic\nnature of MS. Evidence confirms the contention that GM injury can\nbe detected in the earliest phases of MS, and that iron\ndeposition and atrophy of deep gray nuclei are closely related to\nthe magnitude of inflammation. Extensive involvement of GM, and\nparticularly of the thalamus, is associated with a wide range of\nclinical manifestations including cognitive decline, motor\ndeficits, fatigue, painful syndromes, and ocular motility\ndisturbances in patients with MS. In this review, we characterize\nthe neuropathologic, neuroimaging, and clinical features of\nthalamic involvement in MS. Further, we underscore the contention\nthat neuropathologic and neuroimaging correlative investigations\nof thalamic derangements in MS may elucidate not heretofore\nconsidered pathobiological underpinnings germane to understanding\nthe ontogeny, magnitude, and progression of the disease process.","author":[{"dropping-particle":"","family":"Minagar","given":"Alireza","non-dropping-particle":"","parse-names":false,"suffix":""},{"dropping-particle":"","family":"Barnett","given":"Michael H.","non-dropping-particle":"","parse-names":false,"suffix":""},{"dropping-particle":"","family":"Benedict","given":"Ralph H.B. B.","non-dropping-particle":"","parse-names":false,"suffix":""},{"dropping-particle":"","family":"Pelletier","given":"Daniel","non-dropping-particle":"","parse-names":false,"suffix":""},{"dropping-particle":"","family":"Pirko","given":"Istvan","non-dropping-particle":"","parse-names":false,"suffix":""},{"dropping-particle":"","family":"Sahraian","given":"Mohamad Ali","non-dropping-particle":"","parse-names":false,"suffix":""},{"dropping-particle":"","family":"Frohman","given":"Elliott","non-dropping-particle":"","parse-names":false,"suffix":""},{"dropping-particle":"","family":"Zivadinov","given":"Robert","non-dropping-particle":"","parse-names":false,"suffix":""}],"container-title":"Neurology","id":"ITEM-1","issue":"2","issued":{"date-parts":[["2013","1","8"]]},"page":"210-219","publisher":"American Academy of Neurology","title":"The thalamus and multiple sclerosis: modern views on pathologic, imaging, and clinical aspects","type":"article-journal","volume":"80"},"uris":["http://www.mendeley.com/documents/?uuid=c23efde2-7b35-4014-a7be-03f26a0f2a49"]}],"mendeley":{"formattedCitation":"[10]","plainTextFormattedCitation":"[10]","previouslyFormattedCitation":"[10]"},"properties":{"noteIndex":0},"schema":"https://github.com/citation-style-language/schema/raw/master/csl-citation.json"}</w:instrText>
      </w:r>
      <w:r w:rsidR="006B3745">
        <w:fldChar w:fldCharType="separate"/>
      </w:r>
      <w:r w:rsidR="006B3745" w:rsidRPr="006B3745">
        <w:rPr>
          <w:noProof/>
        </w:rPr>
        <w:t>[10]</w:t>
      </w:r>
      <w:r w:rsidR="006B3745">
        <w:fldChar w:fldCharType="end"/>
      </w:r>
      <w:r w:rsidR="00002528">
        <w:t xml:space="preserve">, </w:t>
      </w:r>
      <w:r w:rsidR="00E0778C">
        <w:t xml:space="preserve">essential tremor </w:t>
      </w:r>
      <w:r w:rsidR="00E0778C">
        <w:fldChar w:fldCharType="begin" w:fldLock="1"/>
      </w:r>
      <w:r w:rsidR="0080285C">
        <w:instrText>ADDIN CSL_CITATION {"citationItems":[{"id":"ITEM-1","itemData":{"DOI":"10.3171/jns.2004.101.1.0043","ISSN":"00223085","abstract":"OBJECT: Thalamic neurons firing at frequencies synchronous with tremor are thought to play a critical role in the generation and maintenance of tremor. The authors studied the incidence and locations of neurons with tremor-related activity (TRA) in the thalamus of patients with varied pathological conditions-including Parkinson disease (PD), essential tremor (ET), multiple sclerosis (MS), and cerebellar disorders--to determine whether known differences in the effectiveness of thalamic stereotactic procedures for these tremors could be correlated to differences in the incidence or locations of TRA cells. METHODS: Seventy-five operations were performed in 61 patients during which 686 TRA cells were recorded from 440 microelectrode trajectories in the thalamus. The locations of the TRA cells in relation to electrophysiologically defined thalamic nuclei and the commissural coordinates were compared among patient groups. The authors found that TRA cells are present in patients with each of these disorders and that these cells populate several nuclei in the ventral lateral tier of the thalamus. There were no large differences in the locations of TRA cells among the different diagnostic classes, although there was a difference in the incidence of TRA cells in patients with PD, who had greater than 3.8 times more cells per thalamic trajectory than patients with ET and approximately five times more cells than patients with MS or cerebellar disorders. CONCLUSIONS: There was an increased incidence of TRA in the thalamus of patients with PD. The location of thalamic TRA cells in patients with basal ganglia and other tremor disorders was similar.","author":[{"dropping-particle":"","family":"Brodkey","given":"Jason A.","non-dropping-particle":"","parse-names":false,"suffix":""},{"dropping-particle":"","family":"Tasker","given":"Ronald R.","non-dropping-particle":"","parse-names":false,"suffix":""},{"dropping-particle":"","family":"Hamani","given":"Clement","non-dropping-particle":"","parse-names":false,"suffix":""},{"dropping-particle":"","family":"McAndrews","given":"Mary Pat","non-dropping-particle":"","parse-names":false,"suffix":""},{"dropping-particle":"","family":"Dostrovsky","given":"Jonathan O.","non-dropping-particle":"","parse-names":false,"suffix":""},{"dropping-particle":"","family":"Lozano","given":"Andres M.","non-dropping-particle":"","parse-names":false,"suffix":""}],"container-title":"Journal of Neurosurgery","id":"ITEM-1","issue":"1","issued":{"date-parts":[["2004","7"]]},"page":"43-47","publisher":"American Association of Neurological Surgeons","title":"Tremor cells in the human thalamus: Differences among neurological disorders","type":"article-journal","volume":"101"},"uris":["http://www.mendeley.com/documents/?uuid=39e41384-72ba-4699-b228-c8e797317dc9"]},{"id":"ITEM-2","itemData":{"DOI":"10.3171/jns.1996.84.2.0203","ISSN":"00223085","PMID":"8592222","abstract":"Tremor was suppressed by test stimulation of the thalamic\nventralis intermedius (VIM) nucleus at high frequency (130 Hz)\nduring stereotaxy in nonanesthetized patients suffering from\nParkinson's disease or essential tremor. Ventralis intermedius\nstimulation has since been used by the authors over the last 8\nyears as a treatment in 117 patients with movement disorders (80\ncases of Parkinson's disease, 20 cases of essential tremor, and\n17 cases of various dyskinesias and dystonias including four\nmultiple sclerosis). Chronic electrodes were stereotactically\nimplanted in the VIM and connected to a programmable stimulator.\nResults depend on the indication. In Parkinson's disease\npatients, tremor, but not bradykinesia and rigidity, was\nselectively suppressed for as long as 8 years. Administration of\nL-Dopa was decreased by more than 30% in 40 Parkinson's disease\npatients. In essential tremor patients, results were satisfactory\nbut deteriorated with time in 18.5% of cases, mainly for\npatients who presented an action component of their but\ndeteriorated with time in 18.5% of cases, mainly for patients\nwho presented an action component of their tremor. In other types\nof dyskinesias (except multiple sclerosis), results were much\nless favorable. Fifty-nine patients underwent bilateral\nimplantation and 14 other patients received implantation\ncontralateral to a previous thalamotomy. Thirty-seven patients\n(31.6%) experienced minor side effects, which were always well\ntolerated and immediately reversible. Three secondary scalp\ninfections led to temporary removal of the implanted material.\nThere was no permanent morbidity. This tremor suppression effect\ncould be due to the inhibition or jamming of a retroactive loop.\nChronic VIM stimulation, which is reversible, adaptable, and well\ntolerated even by patients undergoing bilateral surgery (74 of\n117 patients) and by elderly patients, should replace thalamotomy\nin the regular surgical treatment of parkinsonian and essential\ntremors.","author":[{"dropping-particle":"","family":"Benabid","given":"Alim Louis","non-dropping-particle":"","parse-names":false,"suffix":""},{"dropping-particle":"","family":"Pollak","given":"Pierre","non-dropping-particle":"","parse-names":false,"suffix":""},{"dropping-particle":"","family":"Gao","given":"Dongming","non-dropping-particle":"","parse-names":false,"suffix":""},{"dropping-particle":"","family":"Hoffmann","given":"Dominique","non-dropping-particle":"","parse-names":false,"suffix":""},{"dropping-particle":"","family":"Limousin","given":"Patricia","non-dropping-particle":"","parse-names":false,"suffix":""},{"dropping-particle":"","family":"Gay","given":"Emmanuel","non-dropping-particle":"","parse-names":false,"suffix":""},{"dropping-particle":"","family":"Payen","given":"Isabelle","non-dropping-particle":"","parse-names":false,"suffix":""},{"dropping-particle":"","family":"Benazzouz","given":"Abdhelhamid","non-dropping-particle":"","parse-names":false,"suffix":""}],"container-title":"Journal of Neurosurgery","id":"ITEM-2","issue":"2","issued":{"date-parts":[["1996","2","1"]]},"page":"203-214","publisher":"American Association of Neurological Surgeons","title":"Chronic electrical stimulation of the ventralis intermedius nucleus of the thalamus as a treatment of movement disorders","type":"article-journal","volume":"84"},"uris":["http://www.mendeley.com/documents/?uuid=a8ceb3d2-74e4-46b7-a190-6148a44e0185"]},{"id":"ITEM-3","itemData":{"DOI":"10.1016/j.neubiorev.2015.03.008","ISSN":"18737528","abstract":"The thalamus, with its cortical, subcortical, and cerebellar\nconnections, is a critical node in networks supporting cognitive\nfunctions known to decline in normal aging, including component\nprocesses of memory and executive functions of attention and\ninformation processing. The macrostructure, microstructure, and\nneural connectivity of the thalamus changes across the adult\nlifespan. Structural and functional magnetic resonance imaging\n(MRI) and diffusion tensor imaging (DTI) have demonstrated,\nregional thalamic volume shrinkage and microstructural\ndegradation, with anterior regions generally more compromised\nthan posterior regions. The integrity of selective thalamic\nnuclei and projections decline with advancing age, particularly\nthose in thalamofrontal, thalamoparietal, and thalamolimbic\nnetworks. This review presents studies that assess the relations\nbetween age and aging and the structure, function, and\nconnectivity of the thalamus and associated neural networks and\nfocuses on their relations with processes of attention, speed of\ninformation processing, and working and episodic memory.","author":[{"dropping-particle":"","family":"Fama","given":"Rosemary","non-dropping-particle":"","parse-names":false,"suffix":""},{"dropping-particle":"V.","family":"Sullivan","given":"Edith","non-dropping-particle":"","parse-names":false,"suffix":""}],"container-title":"Neuroscience and Biobehavioral Reviews","id":"ITEM-3","issued":{"date-parts":[["2015","7","1"]]},"page":"29-37","publisher":"Elsevier Ltd","title":"Thalamic structures and associated cognitive functions: Relations with age and aging","type":"article-journal","volume":"54"},"uris":["http://www.mendeley.com/documents/?uuid=0e251ea0-ca9d-47c0-a234-4a2ccc05176c"]}],"mendeley":{"formattedCitation":"[11–13]","plainTextFormattedCitation":"[11–13]","previouslyFormattedCitation":"[11–13]"},"properties":{"noteIndex":0},"schema":"https://github.com/citation-style-language/schema/raw/master/csl-citation.json"}</w:instrText>
      </w:r>
      <w:r w:rsidR="00E0778C">
        <w:fldChar w:fldCharType="separate"/>
      </w:r>
      <w:r w:rsidR="006A62C0" w:rsidRPr="006A62C0">
        <w:rPr>
          <w:noProof/>
        </w:rPr>
        <w:t>[11–13]</w:t>
      </w:r>
      <w:r w:rsidR="00E0778C">
        <w:fldChar w:fldCharType="end"/>
      </w:r>
      <w:r w:rsidR="00E0778C">
        <w:t xml:space="preserve"> </w:t>
      </w:r>
      <w:r w:rsidR="00002528">
        <w:t xml:space="preserve">and </w:t>
      </w:r>
      <w:r w:rsidR="00002528">
        <w:rPr>
          <w:color w:val="2E2E2E"/>
        </w:rPr>
        <w:t>Alzheimer's disease</w:t>
      </w:r>
      <w:r w:rsidR="006B3745">
        <w:rPr>
          <w:color w:val="2E2E2E"/>
        </w:rPr>
        <w:t xml:space="preserve"> </w:t>
      </w:r>
      <w:r w:rsidR="006B3745">
        <w:rPr>
          <w:color w:val="2E2E2E"/>
        </w:rPr>
        <w:fldChar w:fldCharType="begin" w:fldLock="1"/>
      </w:r>
      <w:r w:rsidR="0080285C">
        <w:rPr>
          <w:color w:val="2E2E2E"/>
        </w:rPr>
        <w:instrText>ADDIN CSL_CITATION {"citationItems":[{"id":"ITEM-1","itemData":{"DOI":"10.1007/BF00305867","ISSN":"00016322","PMID":"1711755","abstract":"Sensitive silver techniques for amyloid and neurofibrillary\nchanges were applied to examine the pathological changes revealed\nby limbic nuclei of the thalamus in Alzheimer's disease. Large\nnumbers of extracellular amyloid deposits occurred in almost all\nthalamic nuclei. The antero-ventral nucleus harbored numerous\nlarge globular patches, other areas contained more densely packed\nand smaller deposits, while narrow zones of gray matter subjacent\nto the ependymal lining of the third ventricle remained virtually\ndevoid of amyloid. Intraneuronal neurofibrillary changes were\nencountered in the form of distended argyrophilic processes\ncovering the medial convexity of the antero-ventral nucleus.\nSimilar structures, although in considerably lesser density,\noccurred in the laterally adjoining reticular nucleus. The\nanterior nuclear complex, the latero-dorsal nucleus, portions of\nthe intralaminar complex, the paraventricular and reuniens\nnucleus contained numerous neurofibrillary tangles and neuropil\nthreads. The antero-dorsal nucleus showed the most severe\ninvolvement. At first glance, the thalamus appeared to be only\nmildly affected by Alzheimer's disease. Closer inspection\nrevealed that severe changes were confined to only a few limbic\nnuclei. These changes were virtually identical in amount, type\nand location in all cases of severe Alzheimer's disease studied.\nIt is assumed that these changes considerably hamper the\ntransport of information through limbic circuits.","author":[{"dropping-particle":"","family":"Braak","given":"H.","non-dropping-particle":"","parse-names":false,"suffix":""},{"dropping-particle":"","family":"Braak","given":"E.","non-dropping-particle":"","parse-names":false,"suffix":""}],"container-title":"Acta Neuropathol.","id":"ITEM-1","issue":"3","issued":{"date-parts":[["1991","2"]]},"page":"261-268","publisher":"Springer-Verlag","title":"Alzheimer's disease affects limbic nuclei of the thalamus","type":"article-journal","volume":"81"},"uris":["http://www.mendeley.com/documents/?uuid=b4d64a61-7a60-4e14-b873-0f90c2bc005c"]}],"mendeley":{"formattedCitation":"[14]","plainTextFormattedCitation":"[14]","previouslyFormattedCitation":"[14]"},"properties":{"noteIndex":0},"schema":"https://github.com/citation-style-language/schema/raw/master/csl-citation.json"}</w:instrText>
      </w:r>
      <w:r w:rsidR="006B3745">
        <w:rPr>
          <w:color w:val="2E2E2E"/>
        </w:rPr>
        <w:fldChar w:fldCharType="separate"/>
      </w:r>
      <w:r w:rsidR="006A62C0" w:rsidRPr="006A62C0">
        <w:rPr>
          <w:noProof/>
          <w:color w:val="2E2E2E"/>
        </w:rPr>
        <w:t>[14]</w:t>
      </w:r>
      <w:r w:rsidR="006B3745">
        <w:rPr>
          <w:color w:val="2E2E2E"/>
        </w:rPr>
        <w:fldChar w:fldCharType="end"/>
      </w:r>
      <w:r w:rsidR="00002528">
        <w:rPr>
          <w:color w:val="2E2E2E"/>
        </w:rPr>
        <w:t>.</w:t>
      </w:r>
      <w:r w:rsidR="00002528">
        <w:t xml:space="preserve"> These pathologies affect different thalamic nuclei </w:t>
      </w:r>
      <w:r w:rsidR="0003625D">
        <w:t xml:space="preserve">differently </w:t>
      </w:r>
      <w:r w:rsidR="00002528">
        <w:t>and</w:t>
      </w:r>
      <w:r w:rsidR="00B56796">
        <w:t>,</w:t>
      </w:r>
      <w:r w:rsidR="00002528">
        <w:t xml:space="preserve"> therefore, accurate </w:t>
      </w:r>
      <w:proofErr w:type="spellStart"/>
      <w:r w:rsidR="00002528">
        <w:t>volumetry</w:t>
      </w:r>
      <w:proofErr w:type="spellEnd"/>
      <w:r w:rsidR="00002528">
        <w:t xml:space="preserve"> of thalamic nuclei can be </w:t>
      </w:r>
      <w:r w:rsidR="007B35CE">
        <w:t>beneficial</w:t>
      </w:r>
      <w:r w:rsidR="00002528">
        <w:t xml:space="preserve"> for tracking disease progression and treatment efficacy</w:t>
      </w:r>
      <w:r w:rsidR="0047447C">
        <w:t xml:space="preserve"> </w:t>
      </w:r>
      <w:r w:rsidR="006B3745">
        <w:fldChar w:fldCharType="begin" w:fldLock="1"/>
      </w:r>
      <w:r w:rsidR="0080285C">
        <w:instrText>ADDIN CSL_CITATION {"citationItems":[{"id":"ITEM-1","itemData":{"DOI":"10.1007/BF00305867","ISSN":"00016322","PMID":"1711755","abstract":"Sensitive silver techniques for amyloid and neurofibrillary\nchanges were applied to examine the pathological changes revealed\nby limbic nuclei of the thalamus in Alzheimer's disease. Large\nnumbers of extracellular amyloid deposits occurred in almost all\nthalamic nuclei. The antero-ventral nucleus harbored numerous\nlarge globular patches, other areas contained more densely packed\nand smaller deposits, while narrow zones of gray matter subjacent\nto the ependymal lining of the third ventricle remained virtually\ndevoid of amyloid. Intraneuronal neurofibrillary changes were\nencountered in the form of distended argyrophilic processes\ncovering the medial convexity of the antero-ventral nucleus.\nSimilar structures, although in considerably lesser density,\noccurred in the laterally adjoining reticular nucleus. The\nanterior nuclear complex, the latero-dorsal nucleus, portions of\nthe intralaminar complex, the paraventricular and reuniens\nnucleus contained numerous neurofibrillary tangles and neuropil\nthreads. The antero-dorsal nucleus showed the most severe\ninvolvement. At first glance, the thalamus appeared to be only\nmildly affected by Alzheimer's disease. Closer inspection\nrevealed that severe changes were confined to only a few limbic\nnuclei. These changes were virtually identical in amount, type\nand location in all cases of severe Alzheimer's disease studied.\nIt is assumed that these changes considerably hamper the\ntransport of information through limbic circuits.","author":[{"dropping-particle":"","family":"Braak","given":"H.","non-dropping-particle":"","parse-names":false,"suffix":""},{"dropping-particle":"","family":"Braak","given":"E.","non-dropping-particle":"","parse-names":false,"suffix":""}],"container-title":"Acta Neuropathol.","id":"ITEM-1","issue":"3","issued":{"date-parts":[["1991","2"]]},"page":"261-268","publisher":"Springer-Verlag","title":"Alzheimer's disease affects limbic nuclei of the thalamus","type":"article-journal","volume":"81"},"uris":["http://www.mendeley.com/documents/?uuid=b4d64a61-7a60-4e14-b873-0f90c2bc005c"]},{"id":"ITEM-2","itemData":{"DOI":"10.1002/mds.26533","ISSN":"15318257","abstract":"INTRODUCTION: Defective visual information processing contributes to visual hallucination in PD, for which ``top-down'' and ``bottom-up'' impairment are suggested mechanisms. This study was aimed to investigate macro- and microstructural neural changes in afferent visual pathways in relation to visual hallucination in nondemented PD patients. METHODS: This study included 24 nondemented, nondepressed PD patients (10 hallucinating and 14 nonhallucinating) and 15 age-matched healthy controls. We analyzed volumetric and diffusion tensor MRI data by applying region of interest analyses on the visual pathways, including the optic chiasm, bilateral optic nerves, lateral geniculate bodies, optic radiations, and primary visual cortex. RESULTS: Patients' demographic characteristics, daily medication doses, as well as duration and motor severity of PD were similar in the two PD groups. Compared to PD patients without hallucination, those with hallucination had fractional anisotropy decrease in the left optic nerve and showed atrophy of lateral geniculate bodies, especially in the left side. In addition, the PD with hallucination group had diffusivity increase in the left optic radiation compared to that in the PD without hallucination and healthy control groups. There were no differences in the primary visual cortex volume among the study groups. CONCLUSIONS: We found microstructural alterations in visual pathways in nondemented PD patients with hallucination, mainly in first-order neurons and atrophy in the lateral geniculate body where the retinal ganglion cells synapse to second-order neurons. Afferent visual pathway degeneration may occur in a trans-synaptic way in PD. Further studies warrant to be conducted.","author":[{"dropping-particle":"","family":"Lee","given":"Jun-Young","non-dropping-particle":"","parse-names":false,"suffix":""},{"dropping-particle":"","family":"Jin","given":"Eun","non-dropping-particle":"","parse-names":false,"suffix":""},{"dropping-particle":"","family":"Lee","given":"Woong Woo","non-dropping-particle":"","parse-names":false,"suffix":""},{"dropping-particle":"","family":"Kim","given":"Yu Kyeong","non-dropping-particle":"","parse-names":false,"suffix":""},{"dropping-particle":"","family":"Lee","given":"Jun-Young","non-dropping-particle":"","parse-names":false,"suffix":""},{"dropping-particle":"","family":"Jeon","given":"Beomseok","non-dropping-particle":"","parse-names":false,"suffix":""}],"container-title":"Movement Disorders","id":"ITEM-2","issue":"4","issued":{"date-parts":[["2016","4","1"]]},"page":"547-554","publisher":"John Wiley and Sons Inc.","title":"Lateral geniculate atrophy in Parkinson's with visual hallucination: A trans-synaptic degeneration?","type":"article-journal","volume":"31"},"uris":["http://www.mendeley.com/documents/?uuid=3ec0c99f-8ab1-42ac-bda8-41d674ec3a45"]}],"mendeley":{"formattedCitation":"[14,15]","plainTextFormattedCitation":"[14,15]","previouslyFormattedCitation":"[14,15]"},"properties":{"noteIndex":0},"schema":"https://github.com/citation-style-language/schema/raw/master/csl-citation.json"}</w:instrText>
      </w:r>
      <w:r w:rsidR="006B3745">
        <w:fldChar w:fldCharType="separate"/>
      </w:r>
      <w:r w:rsidR="006A62C0" w:rsidRPr="006A62C0">
        <w:rPr>
          <w:noProof/>
        </w:rPr>
        <w:t>[14,15]</w:t>
      </w:r>
      <w:r w:rsidR="006B3745">
        <w:fldChar w:fldCharType="end"/>
      </w:r>
      <w:r w:rsidR="0047447C">
        <w:t>.</w:t>
      </w:r>
      <w:r w:rsidR="0057052B">
        <w:t xml:space="preserve"> </w:t>
      </w:r>
      <w:commentRangeStart w:id="6"/>
      <w:r w:rsidR="00C95857" w:rsidRPr="00F628FE">
        <w:rPr>
          <w:strike/>
        </w:rPr>
        <w:t>An emerging application is in the treatment of essential tremor (ET) using deep brain stimulation [13–15]. Fast and accurate localization of the ventral intermediate (VIM) nucleus, whose abnormal electrical activity has been implicated in ET, can help improve the success rate of deep brain stimulation surgery and high-intensity focused ultrasound treatments of ET [16].</w:t>
      </w:r>
      <w:commentRangeEnd w:id="6"/>
      <w:r w:rsidR="00C95857">
        <w:rPr>
          <w:rStyle w:val="CommentReference"/>
        </w:rPr>
        <w:commentReference w:id="6"/>
      </w:r>
    </w:p>
    <w:p w14:paraId="461D40F0" w14:textId="77777777" w:rsidR="00E02FE3" w:rsidRDefault="00E02FE3" w:rsidP="005F42CE"/>
    <w:p w14:paraId="6FBE54EB" w14:textId="73185D87" w:rsidR="00075B01" w:rsidRPr="00C95857" w:rsidRDefault="00002528" w:rsidP="00381F2E">
      <w:bookmarkStart w:id="7" w:name="_tyjcwt"/>
      <w:bookmarkEnd w:id="7"/>
      <w:r>
        <w:t>Manual delineation of thalamic nuclei from in-vivo scans is very tedious and requires specialized knowledge</w:t>
      </w:r>
      <w:r w:rsidR="00B132AE">
        <w:t xml:space="preserve"> </w:t>
      </w:r>
      <w:r w:rsidR="00B132AE">
        <w:fldChar w:fldCharType="begin" w:fldLock="1"/>
      </w:r>
      <w:r w:rsidR="0080285C">
        <w:instrText>ADDIN CSL_CITATION {"citationItems":[{"id":"ITEM-1","itemData":{"DOI":"10.1016/j.neuroimage.2009.10.042","ISSN":"10538119","PMID":"19853042","abstract":"Functional neurosurgery relies on robust localization of the\nsubcortical target structures, which cannot be visualized\ndirectly with current clinically available in-vivo imaging\ntechniques. Therefore, one has still to rely on an indirect\napproach, by transferring detailed histological maps onto the\npatient's individual brain images. In contrast to macroscopic MRI\natlases, which often represent the average of a population, each\nstack of sections, which a stereotactic atlas provides, is based\non a single specimen. In addition to this bias, the anatomy is\ndisplayed with a highly anisotropic resolution, leading to\ntopological ambiguities and limiting the accuracy of geometric\nreconstruction. In this work we construct an unbiased,\nhigh-resolution three-dimensional atlas of the thalamic\nstructures, representing the average of several stereotactically\noriented histological maps. We resolve the topological ambiguity\nby combining the information provided by histological data from\ndifferent stereotactic directions. Since the stacks differ not\nonly in geometrical detail provided, but also due to\ninter-individual variability, we adopt an iterative approach for\nreconstructing the mean model. Starting with a reconstruction\nfrom a single stack of sections, we iteratively register the\ncurrent reference model onto the available data and reconstruct a\nrefined mean three-dimensional model. The results show that\nintegration of multiple stereotactic anatomical data to produce\nan unbiased, mean model of the thalamic nuclei and their\nsubdivisions is feasible and that the integration reduces\nproblems of atlas reconstruction inherent to histological stacks\nto a large extent.","author":[{"dropping-particle":"","family":"Krauth","given":"Axel","non-dropping-particle":"","parse-names":false,"suffix":""},{"dropping-particle":"","family":"Blanc","given":"Remi","non-dropping-particle":"","parse-names":false,"suffix":""},{"dropping-particle":"","family":"Poveda","given":"Alejandra","non-dropping-particle":"","parse-names":false,"suffix":""},{"dropping-particle":"","family":"Jeanmonod","given":"Daniel","non-dropping-particle":"","parse-names":false,"suffix":""},{"dropping-particle":"","family":"Morel","given":"Anne","non-dropping-particle":"","parse-names":false,"suffix":""},{"dropping-particle":"","family":"Székely","given":"Gábor","non-dropping-particle":"","parse-names":false,"suffix":""}],"container-title":"Neuroimage","id":"ITEM-1","issue":"3","issued":{"date-parts":[["2010","2","1"]]},"page":"2053-2062","title":"A mean three-dimensional atlas of the human thalamus: Generation from multiple histological data","type":"article-journal","volume":"49"},"uris":["http://www.mendeley.com/documents/?uuid=ec6a70d2-6af4-486e-b5e9-3cb80d160e28"]},{"id":"ITEM-2","itemData":{"DOI":"10.3174/ajnr.A3140","ISSN":"01956108","PMID":"22700756","abstract":"BACKGROUND AND PURPOSE: Neurosurgical interventions of the\nthalamus rely on transferring stereotactic coordinates from an\natlas onto the patient's MR brain images. We propose a prototype\napplication for performing thalamus target map individualization\nby fusing patient-specific thalamus geometric information and\ndiffusion tensor tractography. MATERIALS AND METHODS: Previously,\nour workgroup developed a thalamus atlas by fusing anatomic\ninformation from 7 histologically processed thalami.\nThalamocortical connectivity maps were generated from DTI scans\nof 40 subjects by using a previously described procedure and were\nmapped to a standard neuroimaging space. These data were merged\ninto a statistical shape model describing the morphologic\nvariability of the thalamic outline, nuclei, and connectivity\nlandmarks. This model was used to deform the atlas to individual\nimages. Postmortem MR imaging scans were used to quantify the\naccuracy of nuclei predictions. RESULTS: Reliable\ntractography-based markers were located in the ventral lateral\nthalamus, with the somatosensory connections coinciding with the\nVPLa and VPLp nuclei; and motor/premotor connections, with the\nVLpv and VLa nuclei. Prediction accuracy of thalamus outlines was\nhigher with the SSM approach than the ACPC alignment of data\n(0.56 mm versus 1.24; Dice overlap: 0.87 versus 0.7); for\nindividual nuclei: 0.65 mm, Dice: 0.63 (SSM); 1.24 mm, Dice: 0.4\n(ACPC). CONCLUSIONS: Previous studies have already applied DTI to\nthe thalamus. As a further step in this direction, we demonstrate\na hybrid approach by using statistical shape models, which have\nthe potential to cope with intersubject variations in individual\nthalamus geometry.","author":[{"dropping-particle":"","family":"Jakab","given":"András","non-dropping-particle":"","parse-names":false,"suffix":""},{"dropping-particle":"","family":"Blanc","given":"R.","non-dropping-particle":"","parse-names":false,"suffix":""},{"dropping-particle":"","family":"Berényi","given":"E. L.","non-dropping-particle":"","parse-names":false,"suffix":""},{"dropping-particle":"","family":"Székely","given":"G.","non-dropping-particle":"","parse-names":false,"suffix":""}],"container-title":"American Journal of Neuroradiology","id":"ITEM-2","issue":"11","issued":{"date-parts":[["2012","12","1"]]},"page":"2110-2116","publisher":"American Journal of Neuroradiology","title":"Generation of individualized thalamus target maps by using statistical shape models and thalamocortical tractography","type":"article-journal","volume":"33"},"uris":["http://www.mendeley.com/documents/?uuid=4cfdefe9-8f37-411a-a9f2-460cfa48f337"]}],"mendeley":{"formattedCitation":"[16,17]","plainTextFormattedCitation":"[16,17]","previouslyFormattedCitation":"[16,17]"},"properties":{"noteIndex":0},"schema":"https://github.com/citation-style-language/schema/raw/master/csl-citation.json"}</w:instrText>
      </w:r>
      <w:r w:rsidR="00B132AE">
        <w:fldChar w:fldCharType="separate"/>
      </w:r>
      <w:r w:rsidR="006A62C0" w:rsidRPr="006A62C0">
        <w:rPr>
          <w:noProof/>
        </w:rPr>
        <w:t>[16,17]</w:t>
      </w:r>
      <w:r w:rsidR="00B132AE">
        <w:fldChar w:fldCharType="end"/>
      </w:r>
      <w:r w:rsidR="00B132AE">
        <w:t>.</w:t>
      </w:r>
      <w:r>
        <w:rPr>
          <w:color w:val="000000"/>
          <w:vertAlign w:val="superscript"/>
        </w:rPr>
        <w:t xml:space="preserve"> </w:t>
      </w:r>
      <w:r>
        <w:t>Due to low intra-thalamic contrast</w:t>
      </w:r>
      <w:r w:rsidR="001D5CEF">
        <w:t xml:space="preserve"> </w:t>
      </w:r>
      <w:r w:rsidR="001D5CEF">
        <w:fldChar w:fldCharType="begin" w:fldLock="1"/>
      </w:r>
      <w:r w:rsidR="0080285C">
        <w:instrText>ADDIN CSL_CITATION {"citationItems":[{"id":"ITEM-1","itemData":{"DOI":"10.1016/j.neuroimage.2013.08.069","ISSN":"10538119","abstract":"Novel MR image acquisition strategies have been investigated to\nelicit contrast within the thalamus, but direct visualization of\nindividual thalamic nuclei remains a challenge because of their\nsmall size and the low intrinsic contrast between adjacent\nnuclei. We present a step-by-step specific optimization of the 3D\nMPRAGE pulse sequence at 7T to visualize the intra-thalamic\nnuclei. We first measured T1 values within different sub-regions\nof the thalamus at 7T in 5 individuals. We used these to perform\nsimulations and sequential experimental measurements (n=17) to\ntune the parameters of the MPRAGE sequence. The optimal set of\nparameters was used to collect high-quality data in 6 additional\nvolunteers. Delineation of thalamic nuclei was performed twice by\none rater and MR-defined nuclei were compared to the classic\nMorel histological atlas. T1 values within the thalamus ranged\nfrom 1400ms to 1800ms for adjacent nuclei. Using these values for\ntheoretical evaluations combined with in vivo measurements, we\nshowed that a short inversion time (TI) close to the white matter\nnull regime (TI=670ms) enhanced the contrast between the thalamus\nand the surrounding tissues, and best revealed intra-thalamic\ncontrast. At this particular nulling regime, lengthening the time\nbetween successive inversion pulses (TS=6000ms) increased the\nthalamic signal and contrast and lengthening the $α$ pulse\ntrain time (N*TR) further increased the thalamic signal. Finally,\na low flip angle during the gradient echo acquisition\n($α$=4�) was observed to mitigate the blur induced by the\nevolution of the magnetization along the $α$ pulse train.\nThis optimized set of parameters enabled the 3D delineation of 15\nsubstructures in all 6 individuals; these substructures\ncorresponded well with the known anatomical structures of the\nthalamus based on the classic Morel atlas. The mean Euclidean\ndistance between the centers of mass of MR- and Morel\natlas-defined nuclei was 2.67mm ($\\pm$1.02mm). The\nreproducibility of the MR-defined nuclei was excellent with\nintraclass correlation coefficient measured at 0.997 and a mean\nEuclidean distance between corresponding centers of mass found at\nfirst versus second readings of 0.69mm ($\\pm$0.38mm). This 7T\nstrategy paves the way to better identification of thalamic\nnuclei for neurosurgical planning and investigation of regional\nchanges in neurological disorders.","author":[{"dropping-particle":"","family":"Tourdias","given":"Thomas","non-dropping-particle":"","parse-names":false,"suffix":""},{"dropping-particle":"","family":"Saranathan","given":"Manojkumar","non-dropping-particle":"","parse-names":false,"suffix":""},{"dropping-particle":"","family":"Levesque","given":"Ives R.","non-dropping-particle":"","parse-names":false,"suffix":""},{"dropping-particle":"","family":"Su","given":"Jason","non-dropping-particle":"","parse-names":false,"suffix":""},{"dropping-particle":"","family":"Rutt","given":"Brian K.","non-dropping-particle":"","parse-names":false,"suffix":""}],"container-title":"Neuroimage","id":"ITEM-1","issued":{"date-parts":[["2014","1","1"]]},"page":"534-545","title":"Visualization of intra-thalamic nuclei with optimized white-matter-nulled MPRAGE at 7T","type":"article-journal","volume":"84"},"uris":["http://www.mendeley.com/documents/?uuid=3d11bdb6-938b-4f12-bb82-27dcffe407c1"]}],"mendeley":{"formattedCitation":"[18]","plainTextFormattedCitation":"[18]","previouslyFormattedCitation":"[18]"},"properties":{"noteIndex":0},"schema":"https://github.com/citation-style-language/schema/raw/master/csl-citation.json"}</w:instrText>
      </w:r>
      <w:r w:rsidR="001D5CEF">
        <w:fldChar w:fldCharType="separate"/>
      </w:r>
      <w:r w:rsidR="006A62C0" w:rsidRPr="006A62C0">
        <w:rPr>
          <w:noProof/>
        </w:rPr>
        <w:t>[18]</w:t>
      </w:r>
      <w:r w:rsidR="001D5CEF">
        <w:fldChar w:fldCharType="end"/>
      </w:r>
      <w:r>
        <w:t>, thalamic nuclei are not easily distinguishable in conventional T1</w:t>
      </w:r>
      <w:r w:rsidR="00B56796">
        <w:t>-</w:t>
      </w:r>
      <w:r>
        <w:t xml:space="preserve"> </w:t>
      </w:r>
      <w:r w:rsidR="00A60B74">
        <w:t>and</w:t>
      </w:r>
      <w:r>
        <w:t xml:space="preserve"> T2</w:t>
      </w:r>
      <w:r w:rsidR="00B56796">
        <w:t>-</w:t>
      </w:r>
      <w:r>
        <w:t>weighted magnetic resonance images. As a result, most structural MRI based automated methods have only segmented the whole thalamus as part of subcortical brain segmentation</w:t>
      </w:r>
      <w:r w:rsidR="001D5CEF">
        <w:t xml:space="preserve"> </w:t>
      </w:r>
      <w:r w:rsidR="001D5CEF">
        <w:fldChar w:fldCharType="begin" w:fldLock="1"/>
      </w:r>
      <w:r w:rsidR="0080285C">
        <w:instrText>ADDIN CSL_CITATION {"citationItems":[{"id":"ITEM-1","itemData":{"DOI":"10.1016/S0896-6273(02)00569-X","ISSN":"08966273","PMID":"11832223","abstract":"We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disease.","author":[{"dropping-particle":"","family":"Fischl","given":"Bruce","non-dropping-particle":"","parse-names":false,"suffix":""},{"dropping-particle":"","family":"Salat","given":"David H.","non-dropping-particle":"","parse-names":false,"suffix":""},{"dropping-particle":"","family":"Busa","given":"Evelina","non-dropping-particle":"","parse-names":false,"suffix":""},{"dropping-particle":"","family":"Albert","given":"Marilyn","non-dropping-particle":"","parse-names":false,"suffix":""},{"dropping-particle":"","family":"Dieterich","given":"Megan","non-dropping-particle":"","parse-names":false,"suffix":""},{"dropping-particle":"","family":"Haselgrove","given":"Christian","non-dropping-particle":"","parse-names":false,"suffix":""},{"dropping-particle":"","family":"Kouwe","given":"Andre","non-dropping-particle":"Van Der","parse-names":false,"suffix":""},{"dropping-particle":"","family":"Killiany","given":"Ron","non-dropping-particle":"","parse-names":false,"suffix":""},{"dropping-particle":"","family":"Kennedy","given":"David","non-dropping-particle":"","parse-names":false,"suffix":""},{"dropping-particle":"","family":"Klaveness","given":"Shuna","non-dropping-particle":"","parse-names":false,"suffix":""},{"dropping-particle":"","family":"Montillo","given":"Albert","non-dropping-particle":"","parse-names":false,"suffix":""},{"dropping-particle":"","family":"Makris","given":"Nikos","non-dropping-particle":"","parse-names":false,"suffix":""},{"dropping-particle":"","family":"Rosen","given":"Bruce","non-dropping-particle":"","parse-names":false,"suffix":""},{"dropping-particle":"","family":"Dale","given":"Anders M.","non-dropping-particle":"","parse-names":false,"suffix":""}],"container-title":"Neuron","id":"ITEM-1","issue":"3","issued":{"date-parts":[["2002","1","31"]]},"page":"341-355","publisher":"Cell Press","title":"Whole brain segmentation: Automated labeling of neuroanatomical structures in the human brain","type":"article-journal","volume":"33"},"uris":["http://www.mendeley.com/documents/?uuid=f9b66144-5347-417a-a2ed-5012fc5a7b96"]},{"id":"ITEM-2","itemData":{"author":[{"dropping-particle":"","family":"FreeSurfer","given":"Fischl B","non-dropping-particle":"","parse-names":false,"suffix":""}],"container-title":"Neuroimage","id":"ITEM-2","issue":"2","issued":{"date-parts":[["2012"]]},"page":"774-781","title":"B. Fischl","type":"article-journal","volume":"62"},"uris":["http://www.mendeley.com/documents/?uuid=2a0302c0-eb54-4c3f-8dfb-667479cee991"]},{"id":"ITEM-3","itemData":{"DOI":"10.1016/j.neuroimage.2011.02.046","ISSN":"10538119","PMID":"21352927","abstract":"Automatic segmentation of subcortical structures in human brain\nMR images is an important but difficult task due to poor and\nvariable intensity contrast. Clear, well-defined intensity\nfeatures are absent in many places along typical structure\nboundaries and so extra information is required to achieve\nsuccessful segmentation. A method is proposed here that uses\nmanually labelled image data to provide anatomical training\ninformation. It utilises the principles of the Active Shape and\nAppearance Models but places them within a Bayesian framework,\nallowing probabilistic relationships between shape and intensity\nto be fully exploited. The model is trained for 15 different\nsubcortical structures using 336 manually-labelled T1-weighted MR\nimages. Using the Bayesian approach, conditional probabilities\ncan be calculated easily and efficiently, avoiding technical\nproblems of ill-conditioned covariance matrices, even with weak\npriors, and eliminating the need for fitting extra empirical\nscaling parameters, as is required in standard Active Appearance\nModels. Furthermore, differences in boundary vertex locations\nprovide a direct, purely local measure of geometric change in\nstructure between groups that, unlike voxel-based morphometry, is\nnot dependent on tissue classification methods or arbitrary\nsmoothing. In this paper the fully-automated segmentation method\nis presented and assessed both quantitatively, using\nLeave-One-Out testing on the 336 training images, and\nqualitatively, using an independent clinical dataset involving\nAlzheimer's disease. Median Dice overlaps between 0.7 and 0.9 are\nobtained with this method, which is comparable or better than\nother automated methods. An implementation of this method, called\nFIRST, is currently distributed with the freely-available FSL\npackage.","author":[{"dropping-particle":"","family":"Patenaude","given":"Brian","non-dropping-particle":"","parse-names":false,"suffix":""},{"dropping-particle":"","family":"Smith","given":"Stephen M.","non-dropping-particle":"","parse-names":false,"suffix":""},{"dropping-particle":"","family":"Kennedy","given":"David N.","non-dropping-particle":"","parse-names":false,"suffix":""},{"dropping-particle":"","family":"Jenkinson","given":"Mark","non-dropping-particle":"","parse-names":false,"suffix":""}],"container-title":"Neuroimage","id":"ITEM-3","issue":"3","issued":{"date-parts":[["2011","6","1"]]},"page":"907-922","publisher":"Academic Press","title":"A Bayesian model of shape and appearance for subcortical brain segmentation","type":"article-journal","volume":"56"},"uris":["http://www.mendeley.com/documents/?uuid=c429c24e-ad12-4e81-8f52-79c5917bc681"]},{"id":"ITEM-4","itemData":{"DOI":"10.1016/j.neuroimage.2006.05.061","ISSN":"10538119","abstract":"Regions in three-dimensional magnetic resonance (MR) brain images\ncan be classified using protocols for manually segmenting and\nlabeling structures. For large cohorts, time and expertise\nrequirements make this approach impractical. To achieve\nautomation, an individual segmentation can be propagated to\nanother individual using an anatomical correspondence estimate\nrelating the atlas image to the target image. The accuracy of the\nresulting target labeling has been limited but can potentially be\nimproved by combining multiple segmentations using decision\nfusion. We studied segmentation propagation and decision fusion\non 30 normal brain MR images, which had been manually segmented\ninto 67 structures. Correspondence estimates were established by\nnonrigid registration using free-form deformations. Both direct\nlabel propagation and an indirect approach were tested.\nIndividual propagations showed an average similarity index (SI)\nof 0.754+/-0.016 against manual segmentations. Decision fusion\nusing 29 input segmentations increased SI to 0.836+/-0.009. For\nindirect propagation of a single source via 27 intermediate\nimages, SI was 0.779+/-0.013. We also studied the effect of the\ndecision fusion procedure using a numerical simulation with\nsynthetic input data. The results helped to formulate a model\nthat predicts the quality improvement of fused brain\nsegmentations based on the number of individual propagated\nsegmentations combined. We demonstrate a practicable procedure\nthat exceeds the accuracy of previous automatic methods and can\ncompete with manual delineations.","author":[{"dropping-particle":"","family":"Heckemann","given":"Rolf A.","non-dropping-particle":"","parse-names":false,"suffix":""},{"dropping-particle":"V.","family":"Hajnal","given":"Joseph","non-dropping-particle":"","parse-names":false,"suffix":""},{"dropping-particle":"","family":"Aljabar","given":"Paul","non-dropping-particle":"","parse-names":false,"suffix":""},{"dropping-particle":"","family":"Rueckert","given":"Daniel","non-dropping-particle":"","parse-names":false,"suffix":""},{"dropping-particle":"","family":"Hammers","given":"Alexander","non-dropping-particle":"","parse-names":false,"suffix":""}],"container-title":"Neuroimage","id":"ITEM-4","issue":"1","issued":{"date-parts":[["2006","10","15"]]},"page":"115-126","title":"Automatic anatomical brain MRI segmentation combining label propagation and decision fusion","type":"article-journal","volume":"33"},"uris":["http://www.mendeley.com/documents/?uuid=67330195-cc9b-4b2d-a0b2-913d07a2bd27"]},{"id":"ITEM-5","itemData":{"DOI":"10.1016/j.neuroimage.2018.08.012","ISSN":"10959572","PMID":"30121337","abstract":"The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M.","non-dropping-particle":"","parse-names":false,"suffix":""}],"container-title":"Neuroimage","id":"ITEM-5","issued":{"date-parts":[["2018","12","1"]]},"page":"314-326","publisher":"Academic Press Inc.","title":"A probabilistic atlas of the human thalamic nuclei combining ex vivo MRI and histology","type":"article-journal","volume":"183"},"uris":["http://www.mendeley.com/documents/?uuid=71a87ca3-8fe1-4025-920c-6f97d00e84fc"]}],"mendeley":{"formattedCitation":"[19–23]","plainTextFormattedCitation":"[19–23]","previouslyFormattedCitation":"[19–23]"},"properties":{"noteIndex":0},"schema":"https://github.com/citation-style-language/schema/raw/master/csl-citation.json"}</w:instrText>
      </w:r>
      <w:r w:rsidR="001D5CEF">
        <w:fldChar w:fldCharType="separate"/>
      </w:r>
      <w:r w:rsidR="006A62C0" w:rsidRPr="006A62C0">
        <w:rPr>
          <w:noProof/>
        </w:rPr>
        <w:t>[19–23]</w:t>
      </w:r>
      <w:r w:rsidR="001D5CEF">
        <w:fldChar w:fldCharType="end"/>
      </w:r>
      <w:r>
        <w:t>.</w:t>
      </w:r>
      <w:r>
        <w:rPr>
          <w:vertAlign w:val="superscript"/>
        </w:rPr>
        <w:t xml:space="preserve"> </w:t>
      </w:r>
      <w:commentRangeStart w:id="8"/>
      <w:proofErr w:type="spellStart"/>
      <w:r w:rsidR="00C95857" w:rsidRPr="00F628FE">
        <w:rPr>
          <w:strike/>
        </w:rPr>
        <w:t>Fischl</w:t>
      </w:r>
      <w:proofErr w:type="spellEnd"/>
      <w:r w:rsidR="00C95857" w:rsidRPr="00F628FE">
        <w:rPr>
          <w:strike/>
        </w:rPr>
        <w:t xml:space="preserve"> et al. [20] used a voxel-wise probabilistic atlas of anatomy and MRI intensities to segment the brain into 15 subcortical structures, including the left and right thalamus (part of the FreeSurfer software [21]). Patenaude et al. [22] used active shape and appearance models along with a Bayesian framework (part of FSL package [25]).</w:t>
      </w:r>
      <w:commentRangeEnd w:id="8"/>
      <w:r w:rsidR="00C95857">
        <w:rPr>
          <w:rStyle w:val="CommentReference"/>
        </w:rPr>
        <w:commentReference w:id="8"/>
      </w:r>
    </w:p>
    <w:p w14:paraId="2B65BD6F" w14:textId="77777777" w:rsidR="00381F2E" w:rsidRDefault="00381F2E" w:rsidP="00381F2E"/>
    <w:p w14:paraId="64FF9047" w14:textId="54405466" w:rsidR="00C95857" w:rsidRPr="0080285C" w:rsidRDefault="00002528" w:rsidP="001F75EC">
      <w:pPr>
        <w:rPr>
          <w:strike/>
          <w:color w:val="111111"/>
        </w:rPr>
      </w:pPr>
      <w:r>
        <w:t xml:space="preserve">Diffusion </w:t>
      </w:r>
      <w:r w:rsidR="00B56796">
        <w:t>t</w:t>
      </w:r>
      <w:r>
        <w:t xml:space="preserve">ensor </w:t>
      </w:r>
      <w:r w:rsidR="00B56796">
        <w:t>i</w:t>
      </w:r>
      <w:r>
        <w:t xml:space="preserve">maging (DTI) based methods </w:t>
      </w:r>
      <w:r w:rsidR="00257F5E">
        <w:t xml:space="preserve">that use either local or global properties of the diffusion tensor </w:t>
      </w:r>
      <w:r>
        <w:t xml:space="preserve">have been more popular </w:t>
      </w:r>
      <w:r w:rsidR="00257F5E">
        <w:t xml:space="preserve">for thalamic nuclei </w:t>
      </w:r>
      <w:r w:rsidR="004559AA">
        <w:t>segmentation.</w:t>
      </w:r>
      <w:r>
        <w:t xml:space="preserve">  Behrens et al.</w:t>
      </w:r>
      <w:r w:rsidR="00156698">
        <w:t xml:space="preserve"> </w:t>
      </w:r>
      <w:r w:rsidR="00156698">
        <w:fldChar w:fldCharType="begin" w:fldLock="1"/>
      </w:r>
      <w:r w:rsidR="0080285C">
        <w:instrText>ADDIN CSL_CITATION {"citationItems":[{"id":"ITEM-1","itemData":{"DOI":"10.1038/nn1075","ISSN":"10976256","abstract":"Evidence concerning anatomical connectivities in the human brain\nis sparse and based largely on limited post-mortem observations.\nDiffusion tensor imaging has previously been used to define large\nwhite-matter tracts in the living human brain, but this technique\nhas had limited success in tracing pathways into gray matter.\nHere we identified specific connections between human thalamus\nand cortex using a novel probabilistic tractography algorithm\nwith diffusion imaging data. Classification of thalamic gray\nmatter based on cortical connectivity patterns revealed distinct\nsubregions whose locations correspond to nuclei described\npreviously in histological studies. The connections that we found\nbetween thalamus and cortex were similar to those reported for\nnon-human primates and were reproducible between individuals. Our\nresults provide the first quantitative demonstration of reliable\ninference of anatomical connectivity between human gray matter\nstructures using diffusion data and the first connectivity-based\nsegmentation of gray matter.","author":[{"dropping-particle":"","family":"Behrens","given":"T. E.J. J","non-dropping-particle":"","parse-names":false,"suffix":""},{"dropping-particle":"","family":"Johansen-Berg","given":"H.","non-dropping-particle":"","parse-names":false,"suffix":""},{"dropping-particle":"","family":"Woolrich","given":"M. W.","non-dropping-particle":"","parse-names":false,"suffix":""},{"dropping-particle":"","family":"Smith","given":"S. M.","non-dropping-particle":"","parse-names":false,"suffix":""},{"dropping-particle":"","family":"Wheeler-Kingshott","given":"C. A.M. M","non-dropping-particle":"","parse-names":false,"suffix":""},{"dropping-particle":"","family":"Boulby","given":"P. A.","non-dropping-particle":"","parse-names":false,"suffix":""},{"dropping-particle":"","family":"Barker","given":"G. J.","non-dropping-particle":"","parse-names":false,"suffix":""},{"dropping-particle":"","family":"Sillery","given":"E. L.","non-dropping-particle":"","parse-names":false,"suffix":""},{"dropping-particle":"","family":"Sheehan","given":"K.","non-dropping-particle":"","parse-names":false,"suffix":""},{"dropping-particle":"","family":"Ciccarelli","given":"O.","non-dropping-particle":"","parse-names":false,"suffix":""},{"dropping-particle":"","family":"Thompson","given":"A. J.","non-dropping-particle":"","parse-names":false,"suffix":""},{"dropping-particle":"","family":"Brady","given":"J. M.","non-dropping-particle":"","parse-names":false,"suffix":""},{"dropping-particle":"","family":"Matthews","given":"P. M.","non-dropping-particle":"","parse-names":false,"suffix":""}],"container-title":"Nature Neuroscience","id":"ITEM-1","issue":"7","issued":{"date-parts":[["2003","7","1"]]},"page":"750-757","title":"Non-invasive mapping of connections between human thalamus and cortex using diffusion imaging","type":"article-journal","volume":"6"},"uris":["http://www.mendeley.com/documents/?uuid=0ef4c7a4-6cbe-4323-a3e6-70182f55da22"]}],"mendeley":{"formattedCitation":"[24]","plainTextFormattedCitation":"[24]","previouslyFormattedCitation":"[24]"},"properties":{"noteIndex":0},"schema":"https://github.com/citation-style-language/schema/raw/master/csl-citation.json"}</w:instrText>
      </w:r>
      <w:r w:rsidR="00156698">
        <w:fldChar w:fldCharType="separate"/>
      </w:r>
      <w:r w:rsidR="006A62C0" w:rsidRPr="006A62C0">
        <w:rPr>
          <w:noProof/>
        </w:rPr>
        <w:t>[24]</w:t>
      </w:r>
      <w:r w:rsidR="00156698">
        <w:fldChar w:fldCharType="end"/>
      </w:r>
      <w:r>
        <w:t xml:space="preserve"> used tractography of cortical projections to the thalamus to segment thalamic </w:t>
      </w:r>
      <w:r>
        <w:lastRenderedPageBreak/>
        <w:t>regions, but this method requires precise knowledge of neuroanatomy to identify the relevant cortical regions. More automated, computationally efficient methods have been proposed that use k-means clustering of the dominant diffusion orientation to achieve thalamic parcellation</w:t>
      </w:r>
      <w:r w:rsidR="00156698">
        <w:t xml:space="preserve"> </w:t>
      </w:r>
      <w:r w:rsidR="00156698">
        <w:fldChar w:fldCharType="begin" w:fldLock="1"/>
      </w:r>
      <w:r w:rsidR="0080285C">
        <w:instrText>ADDIN CSL_CITATION {"citationItems":[{"id":"ITEM-1","itemData":{"DOI":"10.1016/S1053-8119(03)00044-2","ISSN":"10538119","abstract":"The nuclei of the thalamus have traditionally been delineated by\ntheir distinct cyto/myeloarchitectural appearance on histology.\nHere, we show that diffusion tensor magnetic resonance imaging\n(DTI) can noninvasively resolve the major thalamic nuclei based\non the characteristic fiber orientation of the\ncorticothalamic/thalamocortical striations within each nucleus.\nUsing an automatic clustering algorithm, we extracted the\nTalairach coordinates for the individual thalamic nuclei. The\ncenter-of-mass coordinates for the segmented nuclei were found to\nagree strongly with those obtained from a histological atlas. The\nability to resolve thalamic nuclei with DTI will allow for\nmorphometric analysis of specific nuclei and improved anatomical\nlocalization of functional activation in the thalamus.","author":[{"dropping-particle":"","family":"Wiegell","given":"Mette R.","non-dropping-particle":"","parse-names":false,"suffix":""},{"dropping-particle":"","family":"Tuch","given":"David S.","non-dropping-particle":"","parse-names":false,"suffix":""},{"dropping-particle":"","family":"Larsson","given":"Henrik B.W. W","non-dropping-particle":"","parse-names":false,"suffix":""},{"dropping-particle":"","family":"Wedeen","given":"Van J.","non-dropping-particle":"","parse-names":false,"suffix":""}],"container-title":"Neuroimage","id":"ITEM-1","issue":"2 Pt 1","issued":{"date-parts":[["2003","6"]]},"page":"391-401","publisher":"Academic Press Inc.","title":"Automatic segmentation of thalamic nuclei from diffusion tensor magnetic resonance imaging","type":"article-journal","volume":"19"},"uris":["http://www.mendeley.com/documents/?uuid=86cf49fe-ea19-4998-9003-3f0802e999fa"]},{"id":"ITEM-2","itemData":{"DOI":"10.1007/s00429-014-0748-2","ISSN":"18632661","abstract":"To assess stable anatomical features of the human thalamus, an unbiased diffusion tensor parcellation approach was used to segment thalamic substructures with similar spatial orientation. We determined localization, size and individual variations of 21 thalamic clusters in a group of 63 healthy human subjects (32 males/31 females). The laterality differences accounted for ±6 % and gender differences for ±4 % of the thalamic volume. Consecutively, five stable clusters in the anterior, medial, lateral and posterior thalamus were selected, which were common to 90 % of all subjects and contained at least 10 voxels. These clusters could be assigned to the anteroventral nucleus (AN) group, the mediodorsal (MD) nucleus, the medial pulvinar (PuM), and the lateral nuclei group. The subcortical and cortical connectivity of these clusters revealed that: (1) the oblique cranio-caudal-oriented fibers of the AN cluster mainly connect to limbic structures, (2) the numerous dorso-frontal-oriented fibers of MD mainly project to the prefrontal cortex and the medial temporal lobe, (3) the fibers of the PuM running in parallel with the x-axis project to medio-occipital and medio-temporal areas and connect visual areas with the hippocampus and amygdala and via intrathalamic pathways with medio-frontal areas, and (4) the oblique caudo-cranial fibers of the two lateral clusters located anteriorly in the motor and posteriorly in the sensory thalamus are routing sensory–motor information from the brain stem via the internal capsule to pre- and peri-central regions of the cortex.","author":[{"dropping-particle":"","family":"Kumar","given":"Vinod","non-dropping-particle":"","parse-names":false,"suffix":""},{"dropping-particle":"","family":"Mang","given":"Sarah","non-dropping-particle":"","parse-names":false,"suffix":""},{"dropping-particle":"","family":"Grodd","given":"Wolfgang","non-dropping-particle":"","parse-names":false,"suffix":""}],"container-title":"Brain Structure and Function","id":"ITEM-2","issue":"3","issued":{"date-parts":[["2015","5","1"]]},"page":"1619-1635","publisher":"Springer Verlag","title":"Direct diffusion-based parcellation of the human thalamus","type":"article-journal","volume":"220"},"uris":["http://www.mendeley.com/documents/?uuid=4d9542ae-aa00-48dd-94c0-04924e8ab1b1"]},{"id":"ITEM-3","itemData":{"DOI":"10.1002/mrm.22996","ISSN":"07403194","abstract":"Fast and accurate segmentation of deep gray matter regions in the brain is important for clinical applications such as surgical planning for the placement of deep brain stimulation implants. Mapping anatomy from stereotactic atlases to patient data is problematic because of individual differences in subject anatomy that are not accounted for by commonly used atlases. We present a segmentation method for individual subject diffusion tensor MR data that is based on local diffusion information to identify subregions of the thalamus. We show the correspondence of our segmentation results to anatomy by comparison with stereotactic atlas data. Importantly, we verify the consistency of our segmentation by evaluating the method on 63 healthy volunteers. Our method is fast, reliable, and independent of any segmentation before the classification of regions within the thalamus. It should, therefore, be useful in clinical applications. Copyright © 2011 Wiley-Liss, Inc.","author":[{"dropping-particle":"","family":"Mang","given":"Sarah C.","non-dropping-particle":"","parse-names":false,"suffix":""},{"dropping-particle":"","family":"Busza","given":"Ania","non-dropping-particle":"","parse-names":false,"suffix":""},{"dropping-particle":"","family":"Reiterer","given":"Susanne","non-dropping-particle":"","parse-names":false,"suffix":""},{"dropping-particle":"","family":"Grodd","given":"Wolfgang","non-dropping-particle":"","parse-names":false,"suffix":""},{"dropping-particle":"","family":"Klose","given":"And Uwe","non-dropping-particle":"","parse-names":false,"suffix":""}],"container-title":"Magnetic Resonance in Medicine","id":"ITEM-3","issue":"1","issued":{"date-parts":[["2012","1"]]},"page":"118-126","title":"Thalamus segmentation based on the local diffusion direction: A group study","type":"article-journal","volume":"67"},"uris":["http://www.mendeley.com/documents/?uuid=ad249561-cc14-46cc-bd06-0faa23b70cb9"]}],"mendeley":{"formattedCitation":"[25–27]","plainTextFormattedCitation":"[25–27]","previouslyFormattedCitation":"[25–27]"},"properties":{"noteIndex":0},"schema":"https://github.com/citation-style-language/schema/raw/master/csl-citation.json"}</w:instrText>
      </w:r>
      <w:r w:rsidR="00156698">
        <w:fldChar w:fldCharType="separate"/>
      </w:r>
      <w:r w:rsidR="006A62C0" w:rsidRPr="006A62C0">
        <w:rPr>
          <w:noProof/>
        </w:rPr>
        <w:t>[25–27]</w:t>
      </w:r>
      <w:r w:rsidR="00156698">
        <w:fldChar w:fldCharType="end"/>
      </w:r>
      <w:r>
        <w:t>.</w:t>
      </w:r>
      <w:r>
        <w:rPr>
          <w:vertAlign w:val="superscript"/>
        </w:rPr>
        <w:t xml:space="preserve"> </w:t>
      </w:r>
      <w:r w:rsidR="0080285C">
        <w:t>To</w:t>
      </w:r>
      <w:r w:rsidR="0072756F">
        <w:t xml:space="preserve"> date, t</w:t>
      </w:r>
      <w:r>
        <w:t>he most consistent DT</w:t>
      </w:r>
      <w:r w:rsidR="0072756F">
        <w:t>I-based</w:t>
      </w:r>
      <w:r>
        <w:t xml:space="preserve"> method</w:t>
      </w:r>
      <w:r w:rsidR="00156698">
        <w:t xml:space="preserve"> </w:t>
      </w:r>
      <w:r w:rsidR="00156698">
        <w:fldChar w:fldCharType="begin" w:fldLock="1"/>
      </w:r>
      <w:r w:rsidR="0080285C">
        <w:instrText>ADDIN CSL_CITATION {"citationItems":[{"id":"ITEM-1","itemData":{"DOI":"10.1007/s00429-016-1336-4","ISSN":"18632661","abstract":"The thalamus is an essential relay station in the cortical–subcortical connections. It is characterized by a complex anatomical architecture composed of numerous small nuclei, which mediate the involvement of the thalamus in a wide range of neurological functions. We present a novel framework for segmenting the thalamic nuclei, which explores the orientation distribution functions (ODFs) from diffusion magnetic resonance images at 3 T. The differentiation of the complex intra-thalamic microstructure is improved by using the spherical harmonic (SH) representation of the ODFs, which provides full angular characterization of the diffusion process in each voxel. The clustering was performed using the k-means algorithm initialized in a data-driven manner. The method was tested on 35 healthy volunteers and our results show a robust, reproducible and accurate segmentation of the thalamus in seven nuclei groups. Six of them closely matched the anatomy and were labeled as anterior, ventral anterior, medio-dorsal, ventral latero-ventral, ventral latero-dorsal and pulvinar, while the seventh cluster included the centro-lateral and the latero-posterior nuclei. Results were evaluated both qualitatively, by comparing the segmented nuclei to the histological atlas of Morel, and quantitatively, by measuring the clusters’ extent and the clusters’ spatial distribution across subjects and hemispheres. We also showed the robustness of our approach across different sequences and scanners, as well as intra-subject reproducibility of the segmented clusters using additional two scan–rescan datasets. We also observed an overlap between the path of the main long-connection tracts passing through the thalamus and the spatial distribution of the nuclei identified with our clustering algorithm. Our approach, based on SH representations of the ODFs, outperforms the one based on angular differences between the principle diffusion directions, which is considered so far as state-of-the-art method. Our findings show an anatomically reliable segmentation of the main groups of thalamic nuclei that could be of potential use in many clinical applications.","author":[{"dropping-particle":"","family":"Battistella","given":"Giovanni","non-dropping-particle":"","parse-names":false,"suffix":""},{"dropping-particle":"","family":"Najdenovska","given":"Elena","non-dropping-particle":"","parse-names":false,"suffix":""},{"dropping-particle":"","family":"Maeder","given":"Philippe","non-dropping-particle":"","parse-names":false,"suffix":""},{"dropping-particle":"","family":"Ghazaleh","given":"Naghmeh","non-dropping-particle":"","parse-names":false,"suffix":""},{"dropping-particle":"","family":"Daducci","given":"Alessandro","non-dropping-particle":"","parse-names":false,"suffix":""},{"dropping-particle":"","family":"Thiran","given":"Jean Philippe","non-dropping-particle":"","parse-names":false,"suffix":""},{"dropping-particle":"","family":"Jacquemont","given":"Sébastien","non-dropping-particle":"","parse-names":false,"suffix":""},{"dropping-particle":"","family":"Tuleasca","given":"Constantin","non-dropping-particle":"","parse-names":false,"suffix":""},{"dropping-particle":"","family":"Levivier","given":"Marc","non-dropping-particle":"","parse-names":false,"suffix":""},{"dropping-particle":"","family":"Bach Cuadra","given":"Meritxell","non-dropping-particle":"","parse-names":false,"suffix":""},{"dropping-particle":"","family":"Fornari","given":"Eleonora","non-dropping-particle":"","parse-names":false,"suffix":""}],"container-title":"Brain Structure and Function","id":"ITEM-1","issue":"5","issued":{"date-parts":[["2017","7","1"]]},"page":"2203-2216","publisher":"Springer Verlag","title":"Robust thalamic nuclei segmentation method based on local diffusion magnetic resonance properties","type":"article-journal","volume":"222"},"uris":["http://www.mendeley.com/documents/?uuid=5c976264-4685-4522-8a92-0cb4aa7e3efd"]}],"mendeley":{"formattedCitation":"[28]","plainTextFormattedCitation":"[28]","previouslyFormattedCitation":"[28]"},"properties":{"noteIndex":0},"schema":"https://github.com/citation-style-language/schema/raw/master/csl-citation.json"}</w:instrText>
      </w:r>
      <w:r w:rsidR="00156698">
        <w:fldChar w:fldCharType="separate"/>
      </w:r>
      <w:r w:rsidR="006A62C0" w:rsidRPr="006A62C0">
        <w:rPr>
          <w:noProof/>
        </w:rPr>
        <w:t>[28]</w:t>
      </w:r>
      <w:r w:rsidR="00156698">
        <w:fldChar w:fldCharType="end"/>
      </w:r>
      <w:r>
        <w:rPr>
          <w:vertAlign w:val="superscript"/>
        </w:rPr>
        <w:t xml:space="preserve"> </w:t>
      </w:r>
      <w:r>
        <w:t xml:space="preserve"> uses spherical harmonic decomposition based orientation distribution functions to achieve robust segmentation of </w:t>
      </w:r>
      <w:r w:rsidR="0003625D">
        <w:t>seven</w:t>
      </w:r>
      <w:r>
        <w:t xml:space="preserve"> thalamic nuclei. However, the low spatial resolution of echo-planar imaging which underlies DTI and the predominance of gray matter in the thalamus which results in low anisotropy make these DTI-based methods suboptimal</w:t>
      </w:r>
      <w:r w:rsidR="00156698">
        <w:t xml:space="preserve"> </w:t>
      </w:r>
      <w:r w:rsidR="00156698">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156698">
        <w:fldChar w:fldCharType="separate"/>
      </w:r>
      <w:r w:rsidR="006A62C0" w:rsidRPr="006A62C0">
        <w:rPr>
          <w:noProof/>
        </w:rPr>
        <w:t>[29]</w:t>
      </w:r>
      <w:r w:rsidR="00156698">
        <w:fldChar w:fldCharType="end"/>
      </w:r>
      <w:r>
        <w:t xml:space="preserve">, often resulting in segmentation of only the larger thalamic groups. </w:t>
      </w:r>
      <w:r w:rsidR="0003625D">
        <w:t xml:space="preserve">Advanced techniques such as susceptibility-weighted imaging (SWI) </w:t>
      </w:r>
      <w:r w:rsidR="0003625D">
        <w:fldChar w:fldCharType="begin" w:fldLock="1"/>
      </w:r>
      <w:r w:rsidR="0080285C">
        <w:instrText>ADDIN CSL_CITATION {"citationItems":[{"id":"ITEM-1","itemData":{"DOI":"10.1002/mrm.20198","ISSN":"07403194","abstract":"Susceptibility differences between tissues can be utilized as a new type of contrast in MRI that is different from spin density, T1-, or T 2-weighted imaging. Signals from substances with different magnetic susceptibilities compared to their neighboring tissue will become out of phase with these tissues at sufficiently long echo times (TEs). Thus, phase imaging offers a means of enhancing contrast in MRI. Specifically, the phase images themselves can provide excellent contrast between gray matter (GM) and white matter (WM), iron-laden tissues, venous blood vessels, and other tissues with susceptibilities that are different from the background tissue. Also, for the first time, projection phase images are shown to demonstrate tissue (vessel) continuity. In this work, the best approach for combining magnitude and phase images is discussed. The phase images are high- pass-filtered and then transformed to a special phase mask that varies in amplitude between zero and unity. This mask is multiplied a few times into the original magnitude image to create enhanced contrast between tissues with different susceptibilities. For this reason, this method is referred to as susceptibility-weighted imaging (SWI). Mathematical arguments are presented to determine the number of phase mask multiplications that should take place. Examples are given for enhancing GM/WM contrast and water/fat contrast, identifying brain iron, and visualizing veins in the brain. © 2004 Wiley-Liss, Inc.","author":[{"dropping-particle":"","family":"Haacke","given":"E. Mark","non-dropping-particle":"","parse-names":false,"suffix":""},{"dropping-particle":"","family":"Xu","given":"Yingbiao","non-dropping-particle":"","parse-names":false,"suffix":""},{"dropping-particle":"","family":"Cheng","given":"Yu Chung N.","non-dropping-particle":"","parse-names":false,"suffix":""},{"dropping-particle":"","family":"Reichenbach","given":"Jürgen R.","non-dropping-particle":"","parse-names":false,"suffix":""}],"container-title":"Magnetic Resonance in Medicine","id":"ITEM-1","issue":"3","issued":{"date-parts":[["2004","9"]]},"page":"612-618","title":"Susceptibility weighted imaging (SWI)","type":"article-journal","volume":"52"},"uris":["http://www.mendeley.com/documents/?uuid=3e97bfe5-752d-4ab7-b4a2-9c23bcf1f5a9"]}],"mendeley":{"formattedCitation":"[30]","plainTextFormattedCitation":"[30]","previouslyFormattedCitation":"[30]"},"properties":{"noteIndex":0},"schema":"https://github.com/citation-style-language/schema/raw/master/csl-citation.json"}</w:instrText>
      </w:r>
      <w:r w:rsidR="0003625D">
        <w:fldChar w:fldCharType="separate"/>
      </w:r>
      <w:r w:rsidR="006A62C0" w:rsidRPr="006A62C0">
        <w:rPr>
          <w:noProof/>
        </w:rPr>
        <w:t>[30]</w:t>
      </w:r>
      <w:r w:rsidR="0003625D">
        <w:fldChar w:fldCharType="end"/>
      </w:r>
      <w:r w:rsidR="0003625D">
        <w:t xml:space="preserve"> can provide better intra-thalamic contrast</w:t>
      </w:r>
      <w:r w:rsidR="00E511FD">
        <w:t xml:space="preserve"> </w:t>
      </w:r>
      <w:r w:rsidR="0003625D">
        <w:t xml:space="preserve">and have been used for segmentation of thalamic nuclei at 7T </w:t>
      </w:r>
      <w:r w:rsidR="0003625D">
        <w:fldChar w:fldCharType="begin" w:fldLock="1"/>
      </w:r>
      <w:r w:rsidR="0080285C">
        <w:instrText>ADDIN CSL_CITATION {"citationItems":[{"id":"ITEM-1","itemData":{"DOI":"10.1227/NEU.0b013e3181f74105","ISSN":"0148-396X","abstract":"BACKGROUND: Deep brain stimulation (DBS) surgery is used for treating movement disorders, including Parkinson disease, essential tremor, and dystonia. Successful DBS surgery is critically dependent on precise placement of DBS electrodes into target structures. Frequently, DBS surgery relies on normalized atlas-derived diagrams that are superimposed on patient brain magnetic resonance imaging (MRI) scans, followed by microelectrode recording and macrostimulation to refine the ultimate electrode position. Microelectrode recording carries a risk of hemorrhage and requires active patient participation during surgery. OBJECTIVE: To enhance anatomic imaging for DBS surgery using high-field MRI with the ultimate goal of improving the accuracy of anatomic target selection. METHODS: Using a 7-T MRI scanner combined with an array of acquisition schemes using multiple image contrasts, we obtained high-resolution images of human deep nuclei in healthy subjects. RESULTS: Superior image resolution and contrast obtained at 7 T in vivo using susceptibility-weighted imaging dramatically improved anatomic delineation of DBS targets and allowed the identification of internal architecture within these targets. A patient-specific, 3-dimensional model of each target area was generated on the basis of the acquired images. CONCLUSION: Technical developments in MRI at 7 T have yielded improved anatomic resolution of deep brain structures, thereby holding the promise of improving anatomic-based targeting for DBS surgery. Future study is needed to validate this technique in improving the accuracy of targeting in DBS surgery.","author":[{"dropping-particle":"","family":"Abosch","given":"Aviva","non-dropping-particle":"","parse-names":false,"suffix":""},{"dropping-particle":"","family":"Yacoub","given":"Essa","non-dropping-particle":"","parse-names":false,"suffix":""},{"dropping-particle":"","family":"Ugurbil","given":"Kamil","non-dropping-particle":"","parse-names":false,"suffix":""},{"dropping-particle":"","family":"Harel","given":"Noam","non-dropping-particle":"","parse-names":false,"suffix":""}],"container-title":"Neurosurgery","id":"ITEM-1","issue":"6","issued":{"date-parts":[["2010","12","1"]]},"page":"1745-1756","title":"An assessment of current brain targets for deep brain stimulation surgery with susceptibility-weighted imaging at 7 tesla","type":"article-journal","volume":"67"},"uris":["http://www.mendeley.com/documents/?uuid=36aa6ea3-b4ba-47b0-8320-0c3ac89324c5"]},{"id":"ITEM-2","itemData":{"DOI":"10.3389/fnins.2016.00264","ISSN":"1662453X","abstract":"Precise neurosurgical targeting of electrode arrays within the\nbrain is essential to the successful treatment of a range of\nbrain disorders with deep brain stimulation (DBS) therapy. Here,\nwe describe a set of computational tools to generate in vivo,\nsubject-specific atlases of individual thalamic nuclei thus\nimproving the ability to visualize thalamic targets for\npreclinical DBS applications on a subject-specific basis. A\nsequential nonlinear atlas warping technique and a Bayesian\nestimation technique for probabilistic crossing fiber\ntractography were applied to high field (7T)\nsusceptibility-weighted and diffusion-weighted imaging,\nrespectively, in seven rhesus macaques. Image contrast, including\ncontrast within thalamus from the susceptibility-weighted images,\ninformed the atlas warping process and guided the seed point\nplacement for fiber tractography. The susceptibility-weighted\nimaging resulted in relative hyperintensity of the intralaminar\nnuclei and relative hypointensity in the medial dorsal nucleus,\npulvinar, and the medial/ventral border of the ventral posterior\nnuclei, providing context to demarcate borders of the ventral\nnuclei of thalamus, which are often targeted for DBS\napplications. Additionally, ascending fiber tractography of the\nmedial lemniscus, superior cerebellar peduncle, and pallidofugal\npathways into thalamus provided structural demarcation of the\nventral nuclei of thalamus. The thalamic substructure boundaries\nwere validated through in vivo electrophysiological recordings\nand post-mortem blockface tissue sectioning. Together, these\nimaging tools for visualizing and segmenting thalamus have the\npotential to improve the neurosurgical targeting of DBS implants\nand enhance the selection of stimulation settings through more\naccurate computational models of DBS.","author":[{"dropping-particle":"","family":"Xiao","given":"Yizi Zi","non-dropping-particle":"","parse-names":false,"suffix":""},{"dropping-particle":"","family":"Zitella","given":"Laura M.","non-dropping-particle":"","parse-names":false,"suffix":""},{"dropping-particle":"","family":"Duchin","given":"Yuval","non-dropping-particle":"","parse-names":false,"suffix":""},{"dropping-particle":"","family":"Teplitzky","given":"Benjamin A.","non-dropping-particle":"","parse-names":false,"suffix":""},{"dropping-particle":"","family":"Kastl","given":"Daniel","non-dropping-particle":"","parse-names":false,"suffix":""},{"dropping-particle":"","family":"Adriany","given":"Gregor","non-dropping-particle":"","parse-names":false,"suffix":""},{"dropping-particle":"","family":"Yacoub","given":"Essa","non-dropping-particle":"","parse-names":false,"suffix":""},{"dropping-particle":"","family":"Harel","given":"Noam","non-dropping-particle":"","parse-names":false,"suffix":""},{"dropping-particle":"","family":"Johnson","given":"Matthew D.","non-dropping-particle":"","parse-names":false,"suffix":""}],"container-title":"Frontiers in Neuroscience","id":"ITEM-2","issue":"JUN","issued":{"date-parts":[["2016","6","10"]]},"page":"264","publisher":"Frontiers Research Foundation","title":"Multimodal 7T imaging of thalamic nuclei for preclinical deep brain stimulation applications","type":"article-journal","volume":"10"},"uris":["http://www.mendeley.com/documents/?uuid=c7be536a-4e40-4c20-9cd6-44a33cc95682"]}],"mendeley":{"formattedCitation":"[31,32]","plainTextFormattedCitation":"[31,32]","previouslyFormattedCitation":"[31,32]"},"properties":{"noteIndex":0},"schema":"https://github.com/citation-style-language/schema/raw/master/csl-citation.json"}</w:instrText>
      </w:r>
      <w:r w:rsidR="0003625D">
        <w:fldChar w:fldCharType="separate"/>
      </w:r>
      <w:r w:rsidR="006A62C0" w:rsidRPr="006A62C0">
        <w:rPr>
          <w:noProof/>
        </w:rPr>
        <w:t>[31,32]</w:t>
      </w:r>
      <w:r w:rsidR="0003625D">
        <w:fldChar w:fldCharType="end"/>
      </w:r>
      <w:r w:rsidR="0003625D">
        <w:t>. However</w:t>
      </w:r>
      <w:r w:rsidR="00770306">
        <w:t>, the</w:t>
      </w:r>
      <w:r w:rsidR="00F546C2">
        <w:t xml:space="preserve">se methods </w:t>
      </w:r>
      <w:r w:rsidR="0003625D">
        <w:t xml:space="preserve">have </w:t>
      </w:r>
      <w:r w:rsidR="00F546C2">
        <w:t>found limited application in presurgical targeting, focusing mainly on the VIM nucleus.</w:t>
      </w:r>
      <w:r w:rsidR="00B452EB">
        <w:t xml:space="preserve"> </w:t>
      </w:r>
      <w:commentRangeStart w:id="9"/>
      <w:r w:rsidR="00B452EB">
        <w:t>Hybrid approaches that combine DTI with T1 weighted imaging have also been proposed</w:t>
      </w:r>
      <w:r w:rsidR="0080285C">
        <w:t xml:space="preserve"> </w:t>
      </w:r>
      <w:r w:rsidR="0080285C">
        <w:fldChar w:fldCharType="begin" w:fldLock="1"/>
      </w:r>
      <w:r w:rsidR="00987D6E">
        <w:instrText>ADDIN CSL_CITATION {"citationItems":[{"id":"ITEM-1","itemData":{"DOI":"10.1016/j.neuroimage.2017.06.047","ISSN":"10959572","abstract":"Automatic segmentation of the thalamus can be used to measure\ndifferences and track changes in thalamic volume that may occur\ndue to disease, injury or normal aging. An automatic thalamus\nsegmentation algorithm incorporating features from diffusion\ntensor imaging (DTI) and thalamus priors constructed from\nmultiple atlases is proposed. Multiple atlases with corresponding\nmanual thalamus segmentations are registered to the target image\nand averaged to generate the thalamus prior. At each voxel in a\nregion of interest around the thalamus, a multidimensional\nfeature vector that includes the thalamus prior as well as a set\nof DTI features, including fractional anisotropy, mean\ndiffusivity, and fiber orientation is formed. A random forest is\ntrained to classify each voxel as belonging to the thalamus or\nbackground within the region of interest. Using a leave-one-out\ncross-validation on nine subjects, the proposed algorithm\nachieves a mean Dice score of 0.878 and 0.890 for the left and\nright thalami, respectively, which are higher Dice scores than\nthe three state-of-art methods we compared to. We demonstrate the\nutility of the method with a pilot study exploring the difference\nin the thalamus fraction between 21 multiple sclerosis (MS)\npatients and 21 age-matched healthy controls. The left and right\nthalamic volumes (normalized by intracranial volumes) are larger\nin healthy controls by 7.6% and 7.3% respectively, compared to\nMS patients (though neither result is statistically significant).","author":[{"dropping-particle":"","family":"Glaister","given":"Jeffrey","non-dropping-particle":"","parse-names":false,"suffix":""},{"dropping-particle":"","family":"Carass","given":"Aaron","non-dropping-particle":"","parse-names":false,"suffix":""},{"dropping-particle":"","family":"NessAiver","given":"Tziona","non-dropping-particle":"","parse-names":false,"suffix":""},{"dropping-particle":"V.","family":"Stough","given":"Joshua","non-dropping-particle":"","parse-names":false,"suffix":""},{"dropping-particle":"","family":"Saidha","given":"Shiv","non-dropping-particle":"","parse-names":false,"suffix":""},{"dropping-particle":"","family":"Calabresi","given":"Peter A.","non-dropping-particle":"","parse-names":false,"suffix":""},{"dropping-particle":"","family":"Prince","given":"Jerry L.","non-dropping-particle":"","parse-names":false,"suffix":""}],"container-title":"Neuroimage","id":"ITEM-1","issued":{"date-parts":[["2017","9","1"]]},"page":"430-440","publisher":"Academic Press Inc.","title":"Thalamus segmentation using multi-modal feature classification: Validation and pilot study of an age-matched cohort","type":"article-journal","volume":"158"},"uris":["http://www.mendeley.com/documents/?uuid=90fe0136-0960-4060-b81c-1ca7a57b3b61"]},{"id":"ITEM-2","itemData":{"DOI":"10.1109/ISBI.2013.6556609","ISBN":"9781467364546","ISSN":"19457928","abstract":"The thalamus sub-cortical gray matter structure consists of contiguous nuclei, each individually responsible for communication between various cerebral cortex and midbrain regions. These nuclei are differentially affected in neurodegenerative diseases such as multiple sclerosis and Alzheimer's. However thalamic parcellation of the nuclei, manual or automatic, is difficult given the limited contrast in any particular magnetic resonance (MR) modality. Several groups have had qualitative success differentiating nuclei based on spatial location and fiber orientation information in diffusion tensor imaging (DTI). In this paper, we extend these principles by combining these discriminating dimensions with structural MR and derived information, and by building random forest learners on the resultant multi-modal features. In training, we form a multi-dimensional feature per voxel, which we associate with a nucleus classification from a manual rater. Learners are trained to differentiate thalamus from background and thalamic nuclei from other nuclei. These learners inform the external forces of a multiple object level set model. Our cross-validated quantitative results on a set of twenty subjects show the efficacy and reproducibility of our results. ? 2013 IEEE.","author":[{"dropping-particle":"V.","family":"Stough","given":"Joshua","non-dropping-particle":"","parse-names":false,"suffix":""},{"dropping-particle":"","family":"Ye","given":"Chuyang","non-dropping-particle":"","parse-names":false,"suffix":""},{"dropping-particle":"","family":"Ying","given":"Sarah H.","non-dropping-particle":"","parse-names":false,"suffix":""},{"dropping-particle":"","family":"Prince","given":"Jerry L.","non-dropping-particle":"","parse-names":false,"suffix":""}],"container-title":"International Symposium on Biomedical Imaging","id":"ITEM-2","issued":{"date-parts":[["2013"]]},"page":"852-855","title":"Thalamic parcellation from multi-modal data using random forest learning","type":"paper-conference"},"uris":["http://www.mendeley.com/documents/?uuid=7a287968-8f59-4ff6-9c29-a7694ede1118"]}],"mendeley":{"formattedCitation":"[33,34]","plainTextFormattedCitation":"[33,34]","previouslyFormattedCitation":"[33,34]"},"properties":{"noteIndex":0},"schema":"https://github.com/citation-style-language/schema/raw/master/csl-citation.json"}</w:instrText>
      </w:r>
      <w:r w:rsidR="0080285C">
        <w:fldChar w:fldCharType="separate"/>
      </w:r>
      <w:r w:rsidR="0080285C" w:rsidRPr="0080285C">
        <w:rPr>
          <w:noProof/>
        </w:rPr>
        <w:t>[33,34]</w:t>
      </w:r>
      <w:r w:rsidR="0080285C">
        <w:fldChar w:fldCharType="end"/>
      </w:r>
      <w:r w:rsidR="0080285C">
        <w:t>.</w:t>
      </w:r>
      <w:r w:rsidR="00B452EB">
        <w:t xml:space="preserve"> </w:t>
      </w:r>
      <w:bookmarkStart w:id="10" w:name="_1t3h5sf"/>
      <w:bookmarkEnd w:id="10"/>
      <w:r w:rsidR="00C95857" w:rsidRPr="0080285C">
        <w:rPr>
          <w:strike/>
        </w:rPr>
        <w:t xml:space="preserve">Other attempts to segment thalamic nuclei have relied on supervised machine learning techniques. </w:t>
      </w:r>
      <w:proofErr w:type="spellStart"/>
      <w:r w:rsidR="00C95857" w:rsidRPr="0080285C">
        <w:rPr>
          <w:strike/>
        </w:rPr>
        <w:t>Stough</w:t>
      </w:r>
      <w:proofErr w:type="spellEnd"/>
      <w:r w:rsidR="00C95857" w:rsidRPr="0080285C">
        <w:rPr>
          <w:strike/>
        </w:rPr>
        <w:t xml:space="preserve"> et al. </w:t>
      </w:r>
      <w:r w:rsidR="00C95857" w:rsidRPr="0080285C">
        <w:rPr>
          <w:strike/>
          <w:noProof/>
        </w:rPr>
        <w:t>[34]</w:t>
      </w:r>
      <w:r w:rsidR="00C95857" w:rsidRPr="0080285C">
        <w:rPr>
          <w:strike/>
        </w:rPr>
        <w:t xml:space="preserve"> used a random forest classifier to combine features extracted from DTI along with traditional T1-weighted MRI to segment the four large thalamic groups along with the lateral geniculate nucleus (LGN) and medial geniculate nucleus (MGN). </w:t>
      </w:r>
      <w:proofErr w:type="spellStart"/>
      <w:r w:rsidR="00C95857" w:rsidRPr="0080285C">
        <w:rPr>
          <w:strike/>
        </w:rPr>
        <w:t>Glaister</w:t>
      </w:r>
      <w:proofErr w:type="spellEnd"/>
      <w:r w:rsidR="00C95857" w:rsidRPr="0080285C">
        <w:rPr>
          <w:strike/>
        </w:rPr>
        <w:t xml:space="preserve"> et al. </w:t>
      </w:r>
      <w:r w:rsidR="00C95857" w:rsidRPr="0080285C">
        <w:rPr>
          <w:strike/>
          <w:noProof/>
        </w:rPr>
        <w:t>[33]</w:t>
      </w:r>
      <w:r w:rsidR="00C95857" w:rsidRPr="0080285C">
        <w:rPr>
          <w:strike/>
        </w:rPr>
        <w:t xml:space="preserve"> extended the above approach by proposing a cascaded random forest classifier that makes use of DTI features along with atlas-based nuclei priors to first detect the thalamus followed by nuclei segmentation.</w:t>
      </w:r>
      <w:commentRangeEnd w:id="9"/>
      <w:r w:rsidR="00CC538E">
        <w:rPr>
          <w:rStyle w:val="CommentReference"/>
        </w:rPr>
        <w:commentReference w:id="9"/>
      </w:r>
      <w:r w:rsidR="00C95857" w:rsidRPr="0080285C">
        <w:rPr>
          <w:strike/>
        </w:rPr>
        <w:t xml:space="preserve"> </w:t>
      </w:r>
      <w:r w:rsidR="00C95857" w:rsidRPr="0080285C">
        <w:rPr>
          <w:strike/>
          <w:color w:val="111111"/>
        </w:rPr>
        <w:t xml:space="preserve"> </w:t>
      </w:r>
    </w:p>
    <w:p w14:paraId="788AFB1A" w14:textId="77777777" w:rsidR="00E02FE3" w:rsidRDefault="00E02FE3" w:rsidP="005F42CE"/>
    <w:p w14:paraId="06D000DF" w14:textId="0B804C72" w:rsidR="00E02FE3" w:rsidRDefault="00002528" w:rsidP="005F42CE">
      <w:pPr>
        <w:rPr>
          <w:color w:val="111111"/>
        </w:rPr>
      </w:pPr>
      <w:bookmarkStart w:id="11" w:name="_4d34og8"/>
      <w:bookmarkEnd w:id="11"/>
      <w:r>
        <w:t xml:space="preserve">Recently, high spatial resolution structural MRI has been investigated for thalamic nuclei segmentation. The most widely used T1-weighted structural MRI sequence is </w:t>
      </w:r>
      <w:r w:rsidR="005C51B8">
        <w:t>magnetization prepared rapid gradient echo (</w:t>
      </w:r>
      <w:r>
        <w:t>MPRAGE</w:t>
      </w:r>
      <w:r w:rsidR="005C0049">
        <w:t>)</w:t>
      </w:r>
      <w:r w:rsidR="00B376E9">
        <w:t>,</w:t>
      </w:r>
      <w:r>
        <w:t xml:space="preserve"> where the cerebrospinal fluid (CSF) is nulled. We refer to this method as CSFn-MPRAGE.  Iglesias et al.</w:t>
      </w:r>
      <w:r w:rsidR="00E646E5">
        <w:t xml:space="preserve"> </w:t>
      </w:r>
      <w:r w:rsidR="00E646E5">
        <w:fldChar w:fldCharType="begin" w:fldLock="1"/>
      </w:r>
      <w:r w:rsidR="0080285C">
        <w:instrText>ADDIN CSL_CITATION {"citationItems":[{"id":"ITEM-1","itemData":{"DOI":"10.1016/j.neuroimage.2018.08.012","ISSN":"10959572","PMID":"30121337","abstract":"The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M.","non-dropping-particle":"","parse-names":false,"suffix":""}],"container-title":"Neuroimage","id":"ITEM-1","issued":{"date-parts":[["2018","12","1"]]},"page":"314-326","publisher":"Academic Press Inc.","title":"A probabilistic atlas of the human thalamic nuclei combining ex vivo MRI and histology","type":"article-journal","volume":"183"},"uris":["http://www.mendeley.com/documents/?uuid=71a87ca3-8fe1-4025-920c-6f97d00e84fc"]}],"mendeley":{"formattedCitation":"[23]","plainTextFormattedCitation":"[23]","previouslyFormattedCitation":"[23]"},"properties":{"noteIndex":0},"schema":"https://github.com/citation-style-language/schema/raw/master/csl-citation.json"}</w:instrText>
      </w:r>
      <w:r w:rsidR="00E646E5">
        <w:fldChar w:fldCharType="separate"/>
      </w:r>
      <w:r w:rsidR="006A62C0" w:rsidRPr="006A62C0">
        <w:rPr>
          <w:noProof/>
        </w:rPr>
        <w:t>[23]</w:t>
      </w:r>
      <w:r w:rsidR="00E646E5">
        <w:fldChar w:fldCharType="end"/>
      </w:r>
      <w:r>
        <w:t xml:space="preserve"> proposed a probabilistic atlas constructed using manual delineation of 26 thalamic nuclei per thalamus on six autopsy specimens and used Bayesian inference to segment 3T MPRAGE images into 26 nuclei per side</w:t>
      </w:r>
      <w:r w:rsidR="00D53145">
        <w:t xml:space="preserve"> </w:t>
      </w:r>
      <w:r w:rsidR="00D53145">
        <w:fldChar w:fldCharType="begin" w:fldLock="1"/>
      </w:r>
      <w:r w:rsidR="0080285C">
        <w:instrText>ADDIN CSL_CITATION {"citationItems":[{"id":"ITEM-1","itemData":{"DOI":"10.1109/TMI.2008.2010434","ISSN":"02780062","abstract":"This paper addresses the problem of creating probabilistic brain\natlases from manually labeled training data. Probabilistic\natlases are typically constructed by counting the relative\nfrequency of occurrence of labels in corresponding locations\nacross the training images. However, such an ``averaging''\napproach generalizes poorly to unseen cases when the number of\ntraining images is limited, and provides no principled way of\naligning the training datasets using deformable registration. In\nthis paper, we generalize the generative image model implicitly\nunderlying standard ``average'' atlases, using mesh-based\nrepresentations endowed with an explicit deformation model.\nBayesian inference is used to infer the optimal model parameters\nfrom the training data, leading to a simultaneous group-wise\nregistration and atlas estimation scheme that encompasses\nstandard averaging as a special case. We also use Bayesian\ninference to compare alternative atlas models in light of the\ntraining data, and show how this leads to a data compression\nproblem that is intuitive to interpret and computationally\nfeasible. Using this technique, we automatically determine the\noptimal amount of spatial blurring, the best deformation field\nflexibility, and the most compact mesh representation. We\ndemonstrate, using 2-D training datasets, that the resulting\nmodels are better at capturing the structure in the training data\nthan conventional probabilistic atlases. We also present\nexperiments of the proposed atlas construction technique in 3-D,\nand show the resulting atlases' potential in fully-automated,\npulse sequence-adaptive segmentation of 36 neuroanatomical\nstructures in brain MRI scans.","author":[{"dropping-particle":"","family":"Leemput","given":"Koen","non-dropping-particle":"Van","parse-names":false,"suffix":""}],"container-title":"IEEE Transactions on Medical Imaging","id":"ITEM-1","issue":"6","issued":{"date-parts":[["2009","6"]]},"page":"822-837","title":"Encoding probabilistic brain atlases using Bayesian inference","type":"article-journal","volume":"28"},"uris":["http://www.mendeley.com/documents/?uuid=89e6c292-c676-4436-a75d-161e40c15381"]},{"id":"ITEM-2","itemData":{"DOI":"10.1016/j.neuroimage.2015.04.042","ISSN":"10959572","PMID":"25936807","abstract":"Automated analysis of MRI data of the subregions of the\nhippocampus requires computational atlases built at a higher\nresolution than those that are typically used in current\nneuroimaging studies. Here we describe the construction of a\nstatistical atlas of the hippocampal formation at the subregion\nlevel using ultra-high resolution, ex vivo MRI. Fifteen autopsy\nsamples were scanned at 0.13 mm isotropic resolution (on average)\nusing customized hardware. The images were manually segmented\ninto 13 different hippocampal substructures using a protocol\nspecifically designed for this study; precise delineations were\nmade possible by the extraordinary resolution of the scans. In\naddition to the subregions, manual annotations for neighboring\nstructures (e.g., amygdala, cortex) were obtained from a separate\ndataset of in vivo, T1-weighted MRI scans of the whole brain (1mm\nresolution). The manual labels from the in vivo and ex vivo data\nwere combined into a single computational atlas of the\nhippocampal formation with a novel atlas building algorithm based\non Bayesian inference. The resulting atlas can be used to\nautomatically segment the hippocampal subregions in structural\nMRI images, using an algorithm that can analyze multimodal data\nand adapt to variations in MRI contrast due to differences in\nacquisition hardware or pulse sequences. The applicability of the\natlas, which we are releasing as part of FreeSurfer (version\n6.0), is demonstrated with experiments on three different\npublicly available datasets with different types of MRI contrast.\nThe results show that the atlas and companion segmentation\nmethod: 1) can segment T1 and T2 images, as well as their\ncombination, 2) replicate findings on mild cognitive impairment\nbased on high-resolution T2 data, and 3) can discriminate between\nAlzheimer's disease subjects and elderly controls with 88%\naccuracy in standard resolution (1mm) T1 data, significantly\noutperforming the atlas in FreeSurfer version 5.3 (86% accuracy)\nand classification based on whole hippocampal volume (82%\naccuracy).","author":[{"dropping-particle":"","family":"Iglesias","given":"Juan Eugenio","non-dropping-particle":"","parse-names":false,"suffix":""},{"dropping-particle":"","family":"Augustinack","given":"Jean C.","non-dropping-particle":"","parse-names":false,"suffix":""},{"dropping-particle":"","family":"Nguyen","given":"Khoa","non-dropping-particle":"","parse-names":false,"suffix":""},{"dropping-particle":"","family":"Player","given":"Christopher M.","non-dropping-particle":"","parse-names":false,"suffix":""},{"dropping-particle":"","family":"Player","given":"Allison","non-dropping-particle":"","parse-names":false,"suffix":""},{"dropping-particle":"","family":"Wright","given":"Michelle","non-dropping-particle":"","parse-names":false,"suffix":""},{"dropping-particle":"","family":"Roy","given":"Nicole","non-dropping-particle":"","parse-names":false,"suffix":""},{"dropping-particle":"","family":"Frosch","given":"Matthew P.","non-dropping-particle":"","parse-names":false,"suffix":""},{"dropping-particle":"","family":"McKee","given":"Ann C.","non-dropping-particle":"","parse-names":false,"suffix":""},{"dropping-particle":"","family":"Wald","given":"Lawrence L.","non-dropping-particle":"","parse-names":false,"suffix":""},{"dropping-particle":"","family":"Fischl","given":"Bruce","non-dropping-particle":"","parse-names":false,"suffix":""},{"dropping-particle":"","family":"Leemput","given":"Koen","non-dropping-particle":"Van","parse-names":false,"suffix":""},{"dropping-particle":"","family":"Alzheimer's Disease Neuroimaging Initiative","given":"","non-dropping-particle":"","parse-names":false,"suffix":""}],"container-title":"Neuroimage","id":"ITEM-2","issued":{"date-parts":[["2015","7","5"]]},"page":"117-137","publisher":"Academic Press Inc.","title":"A computational atlas of the hippocampal formation using ex vivo, ultra-high resolution MRI: Application to adaptive segmentation of in vivo MRI","type":"article-journal","volume":"115"},"uris":["http://www.mendeley.com/documents/?uuid=7de2af9a-2919-4666-9073-9e44153d81fe"]}],"mendeley":{"formattedCitation":"[35,36]","plainTextFormattedCitation":"[35,36]","previouslyFormattedCitation":"[35,36]"},"properties":{"noteIndex":0},"schema":"https://github.com/citation-style-language/schema/raw/master/csl-citation.json"}</w:instrText>
      </w:r>
      <w:r w:rsidR="00D53145">
        <w:fldChar w:fldCharType="separate"/>
      </w:r>
      <w:r w:rsidR="006A62C0" w:rsidRPr="006A62C0">
        <w:rPr>
          <w:noProof/>
        </w:rPr>
        <w:t>[35,36]</w:t>
      </w:r>
      <w:r w:rsidR="00D53145">
        <w:fldChar w:fldCharType="end"/>
      </w:r>
      <w:r>
        <w:rPr>
          <w:color w:val="000000"/>
        </w:rPr>
        <w:t>.</w:t>
      </w:r>
      <w:r>
        <w:t xml:space="preserve"> However, this method </w:t>
      </w:r>
      <w:r w:rsidR="00990ABB">
        <w:t xml:space="preserve">is very time consuming, </w:t>
      </w:r>
      <w:r>
        <w:t>requir</w:t>
      </w:r>
      <w:r w:rsidR="00990ABB">
        <w:t>ing</w:t>
      </w:r>
      <w:r>
        <w:t xml:space="preserve"> multiple hours for the segmentation of one subject and has not been </w:t>
      </w:r>
      <w:r w:rsidR="00990ABB">
        <w:t xml:space="preserve">thoroughly </w:t>
      </w:r>
      <w:r>
        <w:t>validated against manual segmentation</w:t>
      </w:r>
      <w:r w:rsidR="00D53145">
        <w:t xml:space="preserve"> </w:t>
      </w:r>
      <w:r w:rsidR="00D53145">
        <w:fldChar w:fldCharType="begin" w:fldLock="1"/>
      </w:r>
      <w:r w:rsidR="0080285C">
        <w:instrText>ADDIN CSL_CITATION {"citationItems":[{"id":"ITEM-1","itemData":{"DOI":"10.1016/j.neuroimage.2018.08.012","ISSN":"10959572","PMID":"30121337","abstract":"The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M.","non-dropping-particle":"","parse-names":false,"suffix":""}],"container-title":"Neuroimage","id":"ITEM-1","issued":{"date-parts":[["2018","12","1"]]},"page":"314-326","publisher":"Academic Press Inc.","title":"A probabilistic atlas of the human thalamic nuclei combining ex vivo MRI and histology","type":"article-journal","volume":"183"},"uris":["http://www.mendeley.com/documents/?uuid=71a87ca3-8fe1-4025-920c-6f97d00e84fc"]}],"mendeley":{"formattedCitation":"[23]","plainTextFormattedCitation":"[23]","previouslyFormattedCitation":"[23]"},"properties":{"noteIndex":0},"schema":"https://github.com/citation-style-language/schema/raw/master/csl-citation.json"}</w:instrText>
      </w:r>
      <w:r w:rsidR="00D53145">
        <w:fldChar w:fldCharType="separate"/>
      </w:r>
      <w:r w:rsidR="006A62C0" w:rsidRPr="006A62C0">
        <w:rPr>
          <w:noProof/>
        </w:rPr>
        <w:t>[23]</w:t>
      </w:r>
      <w:r w:rsidR="00D53145">
        <w:fldChar w:fldCharType="end"/>
      </w:r>
      <w:r>
        <w:t xml:space="preserve">. </w:t>
      </w:r>
      <w:r w:rsidR="00E511FD">
        <w:rPr>
          <w:color w:val="111111"/>
        </w:rPr>
        <w:t>Liu et al</w:t>
      </w:r>
      <w:r w:rsidR="00B43046">
        <w:rPr>
          <w:color w:val="111111"/>
        </w:rPr>
        <w:t>.</w:t>
      </w:r>
      <w:r w:rsidR="00E511FD">
        <w:rPr>
          <w:color w:val="111111"/>
        </w:rPr>
        <w:t xml:space="preserve"> </w:t>
      </w:r>
      <w:r w:rsidR="00E511FD">
        <w:rPr>
          <w:color w:val="111111"/>
        </w:rPr>
        <w:fldChar w:fldCharType="begin" w:fldLock="1"/>
      </w:r>
      <w:r w:rsidR="00987D6E">
        <w:rPr>
          <w:color w:val="111111"/>
        </w:rPr>
        <w:instrText>ADDIN CSL_CITATION {"citationItems":[{"id":"ITEM-1","itemData":{"DOI":"10.1016/j.neuroimage.2017.06.047","ISSN":"10959572","abstract":"Automatic segmentation of the thalamus can be used to measure\ndifferences and track changes in thalamic volume that may occur\ndue to disease, injury or normal aging. An automatic thalamus\nsegmentation algorithm incorporating features from diffusion\ntensor imaging (DTI) and thalamus priors constructed from\nmultiple atlases is proposed. Multiple atlases with corresponding\nmanual thalamus segmentations are registered to the target image\nand averaged to generate the thalamus prior. At each voxel in a\nregion of interest around the thalamus, a multidimensional\nfeature vector that includes the thalamus prior as well as a set\nof DTI features, including fractional anisotropy, mean\ndiffusivity, and fiber orientation is formed. A random forest is\ntrained to classify each voxel as belonging to the thalamus or\nbackground within the region of interest. Using a leave-one-out\ncross-validation on nine subjects, the proposed algorithm\nachieves a mean Dice score of 0.878 and 0.890 for the left and\nright thalami, respectively, which are higher Dice scores than\nthe three state-of-art methods we compared to. We demonstrate the\nutility of the method with a pilot study exploring the difference\nin the thalamus fraction between 21 multiple sclerosis (MS)\npatients and 21 age-matched healthy controls. The left and right\nthalamic volumes (normalized by intracranial volumes) are larger\nin healthy controls by 7.6% and 7.3% respectively, compared to\nMS patients (though neither result is statistically significant).","author":[{"dropping-particle":"","family":"Glaister","given":"Jeffrey","non-dropping-particle":"","parse-names":false,"suffix":""},{"dropping-particle":"","family":"Carass","given":"Aaron","non-dropping-particle":"","parse-names":false,"suffix":""},{"dropping-particle":"","family":"NessAiver","given":"Tziona","non-dropping-particle":"","parse-names":false,"suffix":""},{"dropping-particle":"V.","family":"Stough","given":"Joshua","non-dropping-particle":"","parse-names":false,"suffix":""},{"dropping-particle":"","family":"Saidha","given":"Shiv","non-dropping-particle":"","parse-names":false,"suffix":""},{"dropping-particle":"","family":"Calabresi","given":"Peter A.","non-dropping-particle":"","parse-names":false,"suffix":""},{"dropping-particle":"","family":"Prince","given":"Jerry L.","non-dropping-particle":"","parse-names":false,"suffix":""}],"container-title":"Neuroimage","id":"ITEM-1","issued":{"date-parts":[["2017","9","1"]]},"page":"430-440","publisher":"Academic Press Inc.","title":"Thalamus segmentation using multi-modal feature classification: Validation and pilot study of an age-matched cohort","type":"article-journal","volume":"158"},"uris":["http://www.mendeley.com/documents/?uuid=90fe0136-0960-4060-b81c-1ca7a57b3b61"]},{"id":"ITEM-2","itemData":{"DOI":"10.1117/12.2081660","ISBN":"9781628415056","ISSN":"16057422","abstract":"Accurate and reliable identification of thalamic nuclei is important for surgical interventions and neuroanatomical studies. This is a challenging task due to their small sizes and low intra-thalamic contrast in standard T1-weighted or T2- weighted images. Previously proposed techniques rely on diffusion imaging or functional imaging. These require additional scanning and suffer from the low resolution and signal-to-noise ratio in these images. In this paper, we aim to directly segment the thalamic nuclei in standard 3T T1-weighted images using shape models. We manually delineate the structures in high-field MR images and build high resolution shape models from a group of subjects. We then investigate if the nuclei locations can be inferred from the whole thalamus. To do this, we hierarchically fit joint models. We start from the entire thalamus and fit a model that captures the relation between the thalamus and large nuclei groups. This allows us to infer the boundaries of these nuclei groups and we repeat the process until all nuclei are segmented. We validate our method in a leave-one-out fashion with seven subjects by comparing the shape-based segmentations on 3T images to the manual contours. Results we have obtained for major nuclei (dice coefficients ranging from 0.57 to 0.88 and mean surface errors from 0.29mm to 0.72mm) suggest the feasibility of using such joint shape models for localization. This may have a direct impact on surgeries such as Deep Brain Stimulation procedures that require the implantation of stimulating electrodes in specific thalamic nuclei.","author":[{"dropping-particle":"","family":"Liu","given":"Yuan","non-dropping-particle":"","parse-names":false,"suffix":""},{"dropping-particle":"","family":"D'Haese","given":"Pierre-François","non-dropping-particle":"","parse-names":false,"suffix":""},{"dropping-particle":"","family":"Newton","given":"Allen T.","non-dropping-particle":"","parse-names":false,"suffix":""},{"dropping-particle":"","family":"Dawant","given":"Benoit M.","non-dropping-particle":"","parse-names":false,"suffix":""}],"container-title":"Medical Imaging: Image-Guided Procedures, Robotic Interventions, and Modeling","editor":[{"dropping-particle":"","family":"Webster","given":"Robert J.","non-dropping-particle":"","parse-names":false,"suffix":""},{"dropping-particle":"","family":"Yaniv","given":"Ziv R.","non-dropping-particle":"","parse-names":false,"suffix":""}],"id":"ITEM-2","issued":{"date-parts":[["2015","3","18"]]},"page":"94150E","title":"Thalamic nuclei segmentation in clinical 3T T1-weighted Images using high-resolution 7T shape models","type":"paper-conference","volume":"9415"},"uris":["http://www.mendeley.com/documents/?uuid=e9b67520-a621-41a0-a9ea-8fdd660d4a8c"]}],"mendeley":{"formattedCitation":"[33,37]","plainTextFormattedCitation":"[33,37]","previouslyFormattedCitation":"[33,37]"},"properties":{"noteIndex":0},"schema":"https://github.com/citation-style-language/schema/raw/master/csl-citation.json"}</w:instrText>
      </w:r>
      <w:r w:rsidR="00E511FD">
        <w:rPr>
          <w:color w:val="111111"/>
        </w:rPr>
        <w:fldChar w:fldCharType="separate"/>
      </w:r>
      <w:r w:rsidR="0080285C" w:rsidRPr="0080285C">
        <w:rPr>
          <w:noProof/>
          <w:color w:val="111111"/>
        </w:rPr>
        <w:t>[33,37]</w:t>
      </w:r>
      <w:r w:rsidR="00E511FD">
        <w:rPr>
          <w:color w:val="111111"/>
        </w:rPr>
        <w:fldChar w:fldCharType="end"/>
      </w:r>
      <w:r w:rsidR="00E511FD">
        <w:rPr>
          <w:color w:val="111111"/>
        </w:rPr>
        <w:t xml:space="preserve"> segmented thalamic nuclei from 3T T1</w:t>
      </w:r>
      <w:r w:rsidR="004F3FEF">
        <w:rPr>
          <w:color w:val="111111"/>
        </w:rPr>
        <w:t>-</w:t>
      </w:r>
      <w:r w:rsidR="00E511FD">
        <w:rPr>
          <w:color w:val="111111"/>
        </w:rPr>
        <w:t xml:space="preserve">weighted MRI data using an atlas developed from multiple </w:t>
      </w:r>
      <w:r w:rsidR="00E511FD">
        <w:rPr>
          <w:color w:val="111111"/>
        </w:rPr>
        <w:lastRenderedPageBreak/>
        <w:t>MPRAGE and SWI sequences acquired at 7T. A multi-atlas label fusion and statistical shape modeling algorithm was used to transfer from 7T to 3T.</w:t>
      </w:r>
      <w:r w:rsidR="004F62BD">
        <w:rPr>
          <w:color w:val="111111"/>
        </w:rPr>
        <w:t xml:space="preserve"> </w:t>
      </w:r>
      <w:r>
        <w:t>Variants of the MPRAGE sequence have been proposed to better visualize the intra-thalamic structures</w:t>
      </w:r>
      <w:r w:rsidR="00D53145">
        <w:t xml:space="preserve"> </w:t>
      </w:r>
      <w:r w:rsidR="00D53145">
        <w:fldChar w:fldCharType="begin" w:fldLock="1"/>
      </w:r>
      <w:r w:rsidR="0080285C">
        <w:instrText>ADDIN CSL_CITATION {"citationItems":[{"id":"ITEM-1","itemData":{"DOI":"10.1016/j.brs.2011.10.007","ISSN":"1935861X","abstract":"Background: The ventrointermediate nucleus (Vim) of the thalamus is still considered \"invisible\" on current magnetic resonance imaging (MRI), requiring indirect methods based on stereotactic atlases for estimation of its location. Direct visualization of Vim is desirable to improve targeting. Objective: To evaluate the ability of Inversion-Recovery 1.5-T MR images to produce high-resolution, anatomical depiction of the thalamus suitable for direct Vim targeting. Methods: Twenty patients with essential tremor or tremor associated with Parkinson's disease received Vim deep brain stimulation (DBS). Fahn-Tolosa-Marin and Unified Parkinson's Disease Rating Scale (UPDRS) tremor scores were assessed pre- and postoperatively. Preoperative stereotactic 1.5-T MR images of the thalamus were acquired using a White Matter Attenuated Inversion Recovery (WAIR) sequence. Thalamic nuclei were manually contoured on the basis of spontaneous MRI contrasts; labeling relied on 3D identification from stereotactic books and in-house ex vivo 4.7-T microscopic MRI atlas. Vim was then directly probed for electrophysiological confirmation and determination of the optimal site for electrode placement. Results: The shape, spatial orientation, and signal contrast of Vim as depicted on our WAIR images were similar to those observed on the Schaltenbrand and Bailey atlas, as well as in our high-field MRI atlas. These images were successfully used for pure direct Vim targeting: at the last follow-up (median = 46.3 months), the average tremor score improved from 3.80 preoperatively to 0.50 postoperatively (on stimulation; P &lt; 0.01). Conclusion: 1.5-T MRI with WAIR sequence provides high-quality images of Vim suitable in DBS surgery, for accurate preoperative planning, direct targeting and anatomic analysis. © 2012 Elsevier Inc. All rights reserved.","author":[{"dropping-particle":"","family":"Vassal","given":"François","non-dropping-particle":"","parse-names":false,"suffix":""},{"dropping-particle":"","family":"Coste","given":"Jérôme","non-dropping-particle":"","parse-names":false,"suffix":""},{"dropping-particle":"","family":"Derost","given":"Philippe","non-dropping-particle":"","parse-names":false,"suffix":""},{"dropping-particle":"","family":"Mendes","given":"Vivien","non-dropping-particle":"","parse-names":false,"suffix":""},{"dropping-particle":"","family":"Gabrillargues","given":"Jean","non-dropping-particle":"","parse-names":false,"suffix":""},{"dropping-particle":"","family":"Nuti","given":"Christophe","non-dropping-particle":"","parse-names":false,"suffix":""},{"dropping-particle":"","family":"Durif","given":"Franck","non-dropping-particle":"","parse-names":false,"suffix":""},{"dropping-particle":"","family":"Lemaire","given":"Jean-Jacques Jacques","non-dropping-particle":"","parse-names":false,"suffix":""}],"container-title":"Brain Stimulation","id":"ITEM-1","issue":"4","issued":{"date-parts":[["2012","10"]]},"page":"625-633","title":"Direct stereotactic targeting of the ventrointermediate nucleus of the thalamus based on anatomic 1.5T MRI mapping with a white matter attenuated inversion recovery (WAIR) sequence","type":"paper-conference","volume":"5"},"uris":["http://www.mendeley.com/documents/?uuid=d5788e17-008f-4874-9c71-471377de61c3"]},{"id":"ITEM-2","itemData":{"DOI":"10.1016/j.neuroimage.2009.04.018","ISSN":"10538119","abstract":"DBS depends on precise placement of the stimulating electrode into an appropriate target region. Image-based (direct) targeting has been limited by the ability of current technology to visualize DBS targets. We have recently developed and employed a Fast Gray Matter Acquisition T1 Inversion Recovery (FGATIR) 3T MRI sequence to more reliably visualize these structures. The FGATIR provides significantly better high resolution thin (1 mm) slice visualization of DBS targets than does either standard 3T T1 or T2-weighted imaging. The T1 subcortical image revealed relatively poor contrast among the targets for DBS, though the sequence did allow localization of striatum and thalamus. T2 FLAIR scans demonstrated better contrast between the STN, SNr, red nucleus (RN), and pallidum (GPe/GPi). The FGATIR scans allowed for localization of the thalamus, striatum, GPe/GPi, RN, and SNr and displayed sharper delineation of these structures. The FGATIR also revealed features not visible on other scan types: the internal lamina of the GPi, fiber bundles from the internal capsule piercing the striatum, and the boundaries of the STN. We hope that use of the FGATIR to aid initial targeting will translate in future studies to faster and more accurate procedures with consequent improvements in clinical outcomes. © 2009 Elsevier Inc. All rights reserved.","author":[{"dropping-particle":"","family":"Sudhyadhom","given":"Atchar","non-dropping-particle":"","parse-names":false,"suffix":""},{"dropping-particle":"","family":"Haq","given":"Ihtsham U.","non-dropping-particle":"","parse-names":false,"suffix":""},{"dropping-particle":"","family":"Foote","given":"Kelly D.","non-dropping-particle":"","parse-names":false,"suffix":""},{"dropping-particle":"","family":"Okun","given":"Michael S.","non-dropping-particle":"","parse-names":false,"suffix":""},{"dropping-particle":"","family":"Bova","given":"Frank J.","non-dropping-particle":"","parse-names":false,"suffix":""}],"container-title":"NeuroImage","id":"ITEM-2","issue":"SUPPL. 2","issued":{"date-parts":[["2009","8"]]},"page":"T44--52","title":"A high resolution and high contrast MRI for differentiation of subcortical structures for DBS targeting: The fast gray matter acquisition T1 inversion recovery (FGATIR)","type":"article-journal","volume":"47"},"uris":["http://www.mendeley.com/documents/?uuid=56b25692-3266-4a9d-b778-b4597d65bf41"]}],"mendeley":{"formattedCitation":"[38,39]","plainTextFormattedCitation":"[38,39]","previouslyFormattedCitation":"[38,39]"},"properties":{"noteIndex":0},"schema":"https://github.com/citation-style-language/schema/raw/master/csl-citation.json"}</w:instrText>
      </w:r>
      <w:r w:rsidR="00D53145">
        <w:fldChar w:fldCharType="separate"/>
      </w:r>
      <w:r w:rsidR="006A62C0" w:rsidRPr="006A62C0">
        <w:rPr>
          <w:noProof/>
        </w:rPr>
        <w:t>[38,39]</w:t>
      </w:r>
      <w:r w:rsidR="00D53145">
        <w:fldChar w:fldCharType="end"/>
      </w:r>
      <w:r>
        <w:t xml:space="preserve">. </w:t>
      </w:r>
      <w:proofErr w:type="spellStart"/>
      <w:r>
        <w:t>Su</w:t>
      </w:r>
      <w:proofErr w:type="spellEnd"/>
      <w:r>
        <w:t xml:space="preserve"> et al.</w:t>
      </w:r>
      <w:r w:rsidR="00D53145">
        <w:t xml:space="preserve"> </w:t>
      </w:r>
      <w:r w:rsidR="009D057E">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9D057E">
        <w:fldChar w:fldCharType="separate"/>
      </w:r>
      <w:r w:rsidR="006A62C0" w:rsidRPr="006A62C0">
        <w:rPr>
          <w:noProof/>
        </w:rPr>
        <w:t>[29]</w:t>
      </w:r>
      <w:r w:rsidR="009D057E">
        <w:fldChar w:fldCharType="end"/>
      </w:r>
      <w:r>
        <w:t xml:space="preserve"> used a WMn-MPRAGE sequence that is optimized for intra-thalamic contrast</w:t>
      </w:r>
      <w:r w:rsidR="009D057E">
        <w:t xml:space="preserve"> </w:t>
      </w:r>
      <w:r w:rsidR="009D057E">
        <w:fldChar w:fldCharType="begin" w:fldLock="1"/>
      </w:r>
      <w:r w:rsidR="0080285C">
        <w:instrText>ADDIN CSL_CITATION {"citationItems":[{"id":"ITEM-1","itemData":{"DOI":"10.1016/j.neuroimage.2013.08.069","ISSN":"10538119","abstract":"Novel MR image acquisition strategies have been investigated to\nelicit contrast within the thalamus, but direct visualization of\nindividual thalamic nuclei remains a challenge because of their\nsmall size and the low intrinsic contrast between adjacent\nnuclei. We present a step-by-step specific optimization of the 3D\nMPRAGE pulse sequence at 7T to visualize the intra-thalamic\nnuclei. We first measured T1 values within different sub-regions\nof the thalamus at 7T in 5 individuals. We used these to perform\nsimulations and sequential experimental measurements (n=17) to\ntune the parameters of the MPRAGE sequence. The optimal set of\nparameters was used to collect high-quality data in 6 additional\nvolunteers. Delineation of thalamic nuclei was performed twice by\none rater and MR-defined nuclei were compared to the classic\nMorel histological atlas. T1 values within the thalamus ranged\nfrom 1400ms to 1800ms for adjacent nuclei. Using these values for\ntheoretical evaluations combined with in vivo measurements, we\nshowed that a short inversion time (TI) close to the white matter\nnull regime (TI=670ms) enhanced the contrast between the thalamus\nand the surrounding tissues, and best revealed intra-thalamic\ncontrast. At this particular nulling regime, lengthening the time\nbetween successive inversion pulses (TS=6000ms) increased the\nthalamic signal and contrast and lengthening the $α$ pulse\ntrain time (N*TR) further increased the thalamic signal. Finally,\na low flip angle during the gradient echo acquisition\n($α$=4�) was observed to mitigate the blur induced by the\nevolution of the magnetization along the $α$ pulse train.\nThis optimized set of parameters enabled the 3D delineation of 15\nsubstructures in all 6 individuals; these substructures\ncorresponded well with the known anatomical structures of the\nthalamus based on the classic Morel atlas. The mean Euclidean\ndistance between the centers of mass of MR- and Morel\natlas-defined nuclei was 2.67mm ($\\pm$1.02mm). The\nreproducibility of the MR-defined nuclei was excellent with\nintraclass correlation coefficient measured at 0.997 and a mean\nEuclidean distance between corresponding centers of mass found at\nfirst versus second readings of 0.69mm ($\\pm$0.38mm). This 7T\nstrategy paves the way to better identification of thalamic\nnuclei for neurosurgical planning and investigation of regional\nchanges in neurological disorders.","author":[{"dropping-particle":"","family":"Tourdias","given":"Thomas","non-dropping-particle":"","parse-names":false,"suffix":""},{"dropping-particle":"","family":"Saranathan","given":"Manojkumar","non-dropping-particle":"","parse-names":false,"suffix":""},{"dropping-particle":"","family":"Levesque","given":"Ives R.","non-dropping-particle":"","parse-names":false,"suffix":""},{"dropping-particle":"","family":"Su","given":"Jason","non-dropping-particle":"","parse-names":false,"suffix":""},{"dropping-particle":"","family":"Rutt","given":"Brian K.","non-dropping-particle":"","parse-names":false,"suffix":""}],"container-title":"Neuroimage","id":"ITEM-1","issued":{"date-parts":[["2014","1","1"]]},"page":"534-545","title":"Visualization of intra-thalamic nuclei with optimized white-matter-nulled MPRAGE at 7T","type":"article-journal","volume":"84"},"uris":["http://www.mendeley.com/documents/?uuid=3d11bdb6-938b-4f12-bb82-27dcffe407c1"]}],"mendeley":{"formattedCitation":"[18]","plainTextFormattedCitation":"[18]","previouslyFormattedCitation":"[18]"},"properties":{"noteIndex":0},"schema":"https://github.com/citation-style-language/schema/raw/master/csl-citation.json"}</w:instrText>
      </w:r>
      <w:r w:rsidR="009D057E">
        <w:fldChar w:fldCharType="separate"/>
      </w:r>
      <w:r w:rsidR="006A62C0" w:rsidRPr="006A62C0">
        <w:rPr>
          <w:noProof/>
        </w:rPr>
        <w:t>[18]</w:t>
      </w:r>
      <w:r w:rsidR="009D057E">
        <w:fldChar w:fldCharType="end"/>
      </w:r>
      <w:r>
        <w:t xml:space="preserve"> in conjunction with a </w:t>
      </w:r>
      <w:r w:rsidR="004F62BD">
        <w:t>multi-</w:t>
      </w:r>
      <w:r>
        <w:t>atlas</w:t>
      </w:r>
      <w:r w:rsidR="004F62BD">
        <w:t xml:space="preserve"> </w:t>
      </w:r>
      <w:r>
        <w:t>technique</w:t>
      </w:r>
      <w:r w:rsidR="004F3FEF">
        <w:t>,</w:t>
      </w:r>
      <w:r>
        <w:t xml:space="preserve"> called thalamus optimized multi-atlas</w:t>
      </w:r>
      <w:r w:rsidR="00F546C2">
        <w:t xml:space="preserve"> segmentation</w:t>
      </w:r>
      <w:r>
        <w:t xml:space="preserve"> (THOMAS), to segment the thalamus into 12 nuclei. </w:t>
      </w:r>
      <w:r w:rsidR="004F62BD">
        <w:t>T</w:t>
      </w:r>
      <w:r>
        <w:t>he performance of this based method hinges on the accuracy of a computationally expensive registration step</w:t>
      </w:r>
      <w:r w:rsidR="00B370E8">
        <w:t xml:space="preserve"> </w:t>
      </w:r>
      <w:r w:rsidR="00B370E8">
        <w:fldChar w:fldCharType="begin" w:fldLock="1"/>
      </w:r>
      <w:r w:rsidR="0080285C">
        <w:instrText>ADDIN CSL_CITATION {"citationItems":[{"id":"ITEM-1","itemData":{"DOI":"10.1016/j.neuroimage.2018.08.012","ISSN":"10959572","PMID":"30121337","abstract":"The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M.","non-dropping-particle":"","parse-names":false,"suffix":""}],"container-title":"Neuroimage","id":"ITEM-1","issued":{"date-parts":[["2018","12","1"]]},"page":"314-326","publisher":"Academic Press Inc.","title":"A probabilistic atlas of the human thalamic nuclei combining ex vivo MRI and histology","type":"article-journal","volume":"183"},"uris":["http://www.mendeley.com/documents/?uuid=71a87ca3-8fe1-4025-920c-6f97d00e84fc"]},{"id":"ITEM-2","itemData":{"abstract":"Semantic segmentation of organs or tissues, i.e. delineating anatomically or physiologically meaningful boundaries, is an essential task in medical image analysis. One particular class of automatic segmentation algorithms has proved to excel at a diverse set of medical applications, namely multi-atlas segmentation. However, these multi-atlas methods exhibit several issues recognized in the literature. Firstly, multi-atlas segmentation requires several computationally expensive image registrations. In addition, the registration procedure needs to be executed with a high accuracy in order to enable competitive segmentation results. Secondly, up-to-date multi-atlas frameworks require large sets of labelled data to model all possible anatomical variations. Unfortunately, acquisition of manually annotated medical data is time-consuming which needless to say limits the applicability. Finally, standard multi-atlas approaches pose no explicit constraints on the output shape and thus allow for implausibly segmented anatomies. This thesis includes four papers addressing the difficulties associated with multi-atlas segmentation in several ways; by speeding up and increasing the accuracy of feature-based registration methods, by incorporating explicit shape models into the label fusion framework using robust optimization techniques and by refining the solutions with means of machine learning algorithms, such as random decision forests and convolutional neural networks, taking both performance and data-efficiency into account. The proposed improvements are evaluated on three medical segmentation tasks with vastly different characteristics; pericardium segmentation in cardiac CTA images, region parcellation in brain MRI and multi-organ segmentation in whole-body CT images. Extensive experimental comparisons to previously published methods show promising results on par or better than state-of-the-art as of date.","author":[{"dropping-particle":"","family":"Alvén","given":"Jennifer","non-dropping-particle":"","parse-names":false,"suffix":""}],"container-title":"Chalmers","id":"ITEM-2","issued":{"date-parts":[["2017"]]},"number-of-pages":"60","publisher":"Chalmers University of Technology","title":"Improving multi-atlas segmentation methods for medical images","type":"thesis"},"uris":["http://www.mendeley.com/documents/?uuid=89fde7a3-0e1b-4af1-893d-23da23d9f649"]}],"mendeley":{"formattedCitation":"[23,40]","plainTextFormattedCitation":"[23,40]","previouslyFormattedCitation":"[23,40]"},"properties":{"noteIndex":0},"schema":"https://github.com/citation-style-language/schema/raw/master/csl-citation.json"}</w:instrText>
      </w:r>
      <w:r w:rsidR="00B370E8">
        <w:fldChar w:fldCharType="separate"/>
      </w:r>
      <w:r w:rsidR="006A62C0" w:rsidRPr="006A62C0">
        <w:rPr>
          <w:noProof/>
        </w:rPr>
        <w:t>[23,40]</w:t>
      </w:r>
      <w:r w:rsidR="00B370E8">
        <w:fldChar w:fldCharType="end"/>
      </w:r>
      <w:r>
        <w:t>.</w:t>
      </w:r>
      <w:r>
        <w:rPr>
          <w:vertAlign w:val="superscript"/>
        </w:rPr>
        <w:t xml:space="preserve"> </w:t>
      </w:r>
      <w:r w:rsidR="004F62BD">
        <w:t>T</w:t>
      </w:r>
      <w:r>
        <w:t>his method has only been validated on specialized</w:t>
      </w:r>
      <w:r w:rsidR="00990ABB">
        <w:t xml:space="preserve"> </w:t>
      </w:r>
      <w:r>
        <w:t>WMn-MPRAGE data.</w:t>
      </w:r>
    </w:p>
    <w:p w14:paraId="74BE1831" w14:textId="77777777" w:rsidR="00E02FE3" w:rsidRDefault="00E02FE3" w:rsidP="005F42CE"/>
    <w:p w14:paraId="3BB2FDF2" w14:textId="372D2BB1" w:rsidR="00E02FE3" w:rsidRDefault="00002528" w:rsidP="005F42CE">
      <w:bookmarkStart w:id="12" w:name="_2s8eyo1"/>
      <w:bookmarkEnd w:id="12"/>
      <w:r>
        <w:t xml:space="preserve">Convolutional neural networks </w:t>
      </w:r>
      <w:r w:rsidR="00B376E9">
        <w:t xml:space="preserve">(CNNs) </w:t>
      </w:r>
      <w:r>
        <w:t>are a class of deep learning techniques that use convolutional kernels to capture the non-linear mapping between an input image and its segmentation labels. Unlike atlas</w:t>
      </w:r>
      <w:r w:rsidR="00D127C3">
        <w:t>-</w:t>
      </w:r>
      <w:r>
        <w:t>based segmentation techniques, CNNs do not depend on image registration and manual feature extraction</w:t>
      </w:r>
      <w:r w:rsidR="00B862B4">
        <w:t xml:space="preserve"> </w:t>
      </w:r>
      <w:r w:rsidR="00B862B4">
        <w:fldChar w:fldCharType="begin" w:fldLock="1"/>
      </w:r>
      <w:r w:rsidR="0080285C">
        <w:instrText>ADDIN CSL_CITATION {"citationItems":[{"id":"ITEM-1","itemData":{"DOI":"10.3389/fninf.2019.00030","ISSN":"1662-5196","abstract":"Accurate and automatic segmentation of infant hippocampal subfields from magnetic resonance (MR) images is an important step for studying memory related infant neurological diseases. However, existing hippocampal subfield segmentation methods were generally designed based on adult subjects, and would compromise performance when applied to infant subjects due to insufficient tissue contrast and fast changing structural patterns of early hippocampal development. In this paper, we propose a new fully convolutional network (FCN) for infant hippocampal subfield segmentation by embedding the dilated dense network in the U-net, namely DUnet. The embedded dilated dense network can generate multi-scale features while keeping high spatial resolution, which is useful in fusing the low-level features in the contracting path with the high-level features in the expanding path. To further improve the performance, we group every pair of convolutional layers with one residual connection in the DUnet, and obtain the Residual DUnet (ResDUnet). Experimental results show that our proposed DUnet and ResDUnet improve the average Dice coefficient by 2.1 and 2.5% for infant hippocampal subfield segmentation, respectively, when compared with the classic 3D U-net. The results also demonstrate that our methods outperform other state-of-the-art methods.","author":[{"dropping-particle":"","family":"Zhu","given":"Hancan","non-dropping-particle":"","parse-names":false,"suffix":""},{"dropping-particle":"","family":"Shi","given":"Feng","non-dropping-particle":"","parse-names":false,"suffix":""},{"dropping-particle":"","family":"Wang","given":"Li","non-dropping-particle":"","parse-names":false,"suffix":""},{"dropping-particle":"","family":"Hung","given":"Sheng-Che","non-dropping-particle":"","parse-names":false,"suffix":""},{"dropping-particle":"","family":"Chen","given":"Meng-Hsiang","non-dropping-particle":"","parse-names":false,"suffix":""},{"dropping-particle":"","family":"Wang","given":"Shuai","non-dropping-particle":"","parse-names":false,"suffix":""},{"dropping-particle":"","family":"Lin","given":"Weili","non-dropping-particle":"","parse-names":false,"suffix":""},{"dropping-particle":"","family":"Shen","given":"Dinggang","non-dropping-particle":"","parse-names":false,"suffix":""}],"container-title":"Frontiers in Neuroinformatics","id":"ITEM-1","issued":{"date-parts":[["2019","4","24"]]},"page":"30","publisher":"Frontiers Media S.A.","title":"Dilated dense U-Net for infant hippocampus subfield segmentation","type":"article-journal","volume":"13"},"uris":["http://www.mendeley.com/documents/?uuid=ba65d667-0475-4d67-ba07-6333d907989a"]}],"mendeley":{"formattedCitation":"[41]","plainTextFormattedCitation":"[41]","previouslyFormattedCitation":"[41]"},"properties":{"noteIndex":0},"schema":"https://github.com/citation-style-language/schema/raw/master/csl-citation.json"}</w:instrText>
      </w:r>
      <w:r w:rsidR="00B862B4">
        <w:fldChar w:fldCharType="separate"/>
      </w:r>
      <w:r w:rsidR="006A62C0" w:rsidRPr="006A62C0">
        <w:rPr>
          <w:noProof/>
        </w:rPr>
        <w:t>[41]</w:t>
      </w:r>
      <w:r w:rsidR="00B862B4">
        <w:fldChar w:fldCharType="end"/>
      </w:r>
      <w:r>
        <w:t>. While many studies have explored the advantages of using CNNs for subcortical segmentation</w:t>
      </w:r>
      <w:r w:rsidR="00B862B4">
        <w:t xml:space="preserve"> </w:t>
      </w:r>
      <w:r w:rsidR="00B862B4">
        <w:fldChar w:fldCharType="begin" w:fldLock="1"/>
      </w:r>
      <w:r w:rsidR="0080285C">
        <w:instrText>ADDIN CSL_CITATION {"citationItems":[{"id":"ITEM-1","itemData":{"DOI":"10.1109/CVPRW.2015.7301312","ISBN":"9781467367592","ISSN":"21607516","abstract":"We present a novel approach to automatically segment magnetic resonance (MR) images of the human brain into anatomical regions. Our methodology is based on a deep artificial neural network that assigns each voxel in an MR image of the brain to its corresponding anatomical region. The inputs of the network capture information at different scales around the voxel of interest: 3D and orthogonal 2D intensity patches capture a local spatial context while downscaled large 2D orthogonal patches and distances to the regional centroids enforce global spatial consistency. Contrary to commonly used segmentation methods, our technique does not require any non-linear registration of the MR images. To benchmark our model, we used the dataset provided for the MICCAI 2012 challenge on multi-atlas labelling, which consists of 35 manually segmented MR images of the brain. We obtained competitive results (mean dice coefficient 0.725, error rate 0.163) showing the potential of our approach. To our knowledge, our technique is the first to tackle the anatomical segmentation of the whole brain using deep neural networks.","author":[{"dropping-particle":"de","family":"Brebisson","given":"Alexandre","non-dropping-particle":"","parse-names":false,"suffix":""},{"dropping-particle":"","family":"Brebisson","given":"Alexandre","non-dropping-particle":"de","parse-names":false,"suffix":""},{"dropping-particle":"","family":"Montana","given":"Giovanni","non-dropping-particle":"","parse-names":false,"suffix":""},{"dropping-particle":"","family":"Brébisson","given":"Alexandre","non-dropping-particle":"De","parse-names":false,"suffix":""},{"dropping-particle":"","family":"Montana","given":"Giovanni","non-dropping-particle":"","parse-names":false,"suffix":""}],"container-title":"IEEE Computer Society Conference on Computer Vision and Pattern Recognition Workshops","id":"ITEM-1","issued":{"date-parts":[["2015","10","19"]]},"page":"20-28","publisher":"IEEE Computer Society","title":"Deep neural networks for anatomical brain segmentation","type":"article-journal","volume":"2015-Octob"},"uris":["http://www.mendeley.com/documents/?uuid=80807fd9-561b-4d8b-a992-51845ebfe4ff"]},{"id":"ITEM-2","itemData":{"DOI":"10.1109/TMI.2016.2548501","ISSN":"1558254X","abstract":"Automatic segmentation in MR brain images is important for quantitative analysis in large-scale studies with images acquired at all ages. This paper presents a method for the automatic segmentation of MR brain images into a number of tissue classes using a convolutional neural network. To ensure that the method obtains accurate segmentation details as well as spatial consistency, the network uses multiple patch sizes and multiple convolution kernel sizes to acquire multi-scale information about each voxel. The method is not dependent on explicit features, but learns to recognise the information that is important for the classification based on training data. The method requires a single anatomical MR image only. The segmentation method is applied to five different data sets: coronal T2-weighted images of preterm infants acquired at 30 weeks postmenstrual age (PMA) and 40 weeks PMA, axial T2-weighted images of preterm infants acquired at 40 weeks PMA, axial T1-weighted images of ageing adults acquired at an average age of 70 years, and T1-weighted images of young adults acquired at an average age of 23 years. The method obtained the following average Dice coefficients over all segmented tissue classes for each data set, respectively: 0.87, 0.82, 0.84, 0.86, and 0.91. The results demonstrate that the method obtains accurate segmentations in all five sets, and hence demonstrates its robustness to differences in age and acquisition protocol.","author":[{"dropping-particle":"","family":"Moeskops","given":"Pim","non-dropping-particle":"","parse-names":false,"suffix":""},{"dropping-particle":"","family":"Viergever","given":"Max A.","non-dropping-particle":"","parse-names":false,"suffix":""},{"dropping-particle":"","family":"Mendrik","given":"Adrienne M.","non-dropping-particle":"","parse-names":false,"suffix":""},{"dropping-particle":"","family":"Vries","given":"Linda S.","non-dropping-particle":"de","parse-names":false,"suffix":""},{"dropping-particle":"","family":"Benders","given":"Manon J.N.L. N L","non-dropping-particle":"","parse-names":false,"suffix":""},{"dropping-particle":"","family":"Isgum","given":"Ivana","non-dropping-particle":"","parse-names":false,"suffix":""}],"container-title":"IEEE Transactions on Medical Imaging","id":"ITEM-2","issue":"5","issued":{"date-parts":[["2016","5","1"]]},"page":"1252-1261","publisher":"Institute of Electrical and Electronics Engineers Inc.","title":"Automatic segmentation of MR brain images with a convolutional neural network","type":"article-journal","volume":"35"},"uris":["http://www.mendeley.com/documents/?uuid=2dcae1f3-929a-489b-93c9-d5811f92c027"]},{"id":"ITEM-3","itemData":{"DOI":"10.1109/ISBI.2016.7493261","ISBN":"9781479923502","ISSN":"19458452","abstract":"In this paper we propose a deep learning approach for segmenting sub-cortical structures of the human brain in Magnetic Resonance (MR) image data. We draw inspiration from a state-of-the-art Fully-Convolutional Neural Network (F-CNN) architecture for semantic segmentation of objects in natural images, and adapt it to our task. Unlike previous CNN-based methods that operate on image patches, our model is applied on a full blown 2D image, without any alignment or registration steps at testing time. We further improve segmentation results by interpreting the CNN output as potentials of a Markov Random Field (MRF), whose topology corresponds to a volumetric grid. Alpha-expansion is used to perform approximate inference imposing spatial volumetric homogeneity to the CNN priors. We compare the performance of the proposed pipeline with a similar system using Random Forest-based priors, as well as state-of-art segmentation algorithms, and show promising results on two different brain MRI datasets.","author":[{"dropping-particle":"","family":"Shaken","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dropping-particle":"","family":"Shakeri","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container-title":"Symposium on Biomedical Imaging","id":"ITEM-3","issued":{"date-parts":[["2016","2","5"]]},"page":"269-272","publisher":"IEEE Computer Society","title":"Sub-cortical brain structure segmentation using F-CNN's","type":"paper-conference"},"uris":["http://www.mendeley.com/documents/?uuid=d108cadc-820a-4cff-939e-c7dcd448da87"]},{"id":"ITEM-4","itemData":{"DOI":"10.1016/j.cviu.2017.04.002","abstract":"In this work we propose a novel approach to perform segmentation by leveraging the abstraction capabilities of convolutional neural networks (CNNs). Our method is based on Hough voting, a strategy that allows for fully automatic localisation and segmentation of the anatomies of interest. This approach does not only use the CNN classification outcomes, but it also implements voting by exploiting the features produced by the deepest portion of the network. We show that this learning-based segmentation method is robust, multi-region, flexible and can be easily adapted to different modalities. In the attempt to show the capabilities and the behaviour of CNNs when they are applied to medical image analysis, we perform a systematic study of the performances of six different network architectures, conceived according to state-of-the-art criteria, in various situations. We evaluate the impact of both different amount of training data and different data dimensionality (2D, 2.5D and 3D) on the final results. We show results on both MRI and transcranial US volumes depicting respectively 26 regions of the basal ganglia and the midbrain.","author":[{"dropping-particle":"","family":"Milletari","given":"Fausto","non-dropping-particle":"","parse-names":false,"suffix":""},{"dropping-particle":"","family":"Ahmadi","given":"Seyed-Ahmad","non-dropping-particle":"","parse-names":false,"suffix":""},{"dropping-particle":"","family":"Kroll","given":"Christine","non-dropping-particle":"","parse-names":false,"suffix":""},{"dropping-particle":"","family":"Plate","given":"Annika","non-dropping-particle":"","parse-names":false,"suffix":""},{"dropping-particle":"","family":"Rozanski","given":"Verena","non-dropping-particle":"","parse-names":false,"suffix":""},{"dropping-particle":"","family":"Maiostre","given":"Juliana","non-dropping-particle":"","parse-names":false,"suffix":""},{"dropping-particle":"","family":"Levin","given":"Johannes","non-dropping-particle":"","parse-names":false,"suffix":""},{"dropping-particle":"","family":"Dietrich","given":"Olaf","non-dropping-particle":"","parse-names":false,"suffix":""},{"dropping-particle":"","family":"Ertl-Wagner","given":"Birgit","non-dropping-particle":"","parse-names":false,"suffix":""},{"dropping-particle":"","family":"Bötzel","given":"Kai","non-dropping-particle":"","parse-names":false,"suffix":""},{"dropping-particle":"","family":"Navab","given":"Nassir","non-dropping-particle":"","parse-names":false,"suffix":""}],"container-title":"Computer Vision and Image Understanding","id":"ITEM-4","issued":{"date-parts":[["2016","1"]]},"page":"92-102","title":"Hough-CNN: Deep learning for segmentation of deep brain regions in MRI and ultrasound","type":"article-journal","volume":"164"},"uris":["http://www.mendeley.com/documents/?uuid=c8e595b8-9927-4963-922d-c50ed4af5837"]}],"mendeley":{"formattedCitation":"[42–45]","plainTextFormattedCitation":"[42–45]","previouslyFormattedCitation":"[42–45]"},"properties":{"noteIndex":0},"schema":"https://github.com/citation-style-language/schema/raw/master/csl-citation.json"}</w:instrText>
      </w:r>
      <w:r w:rsidR="00B862B4">
        <w:fldChar w:fldCharType="separate"/>
      </w:r>
      <w:r w:rsidR="006A62C0" w:rsidRPr="006A62C0">
        <w:rPr>
          <w:noProof/>
        </w:rPr>
        <w:t>[42–45]</w:t>
      </w:r>
      <w:r w:rsidR="00B862B4">
        <w:fldChar w:fldCharType="end"/>
      </w:r>
      <w:r>
        <w:t xml:space="preserve">, </w:t>
      </w:r>
      <w:r w:rsidR="00D127C3">
        <w:t xml:space="preserve">those studies </w:t>
      </w:r>
      <w:r>
        <w:t xml:space="preserve">are limited to the whole thalamus. Due to </w:t>
      </w:r>
      <w:r w:rsidR="00F546C2">
        <w:t xml:space="preserve"> a </w:t>
      </w:r>
      <w:r>
        <w:t>paucity of training data and the high computational and memory requirements of 3D analysis, most proposed methods make use of 2D CNNs</w:t>
      </w:r>
      <w:r w:rsidR="00B862B4">
        <w:t xml:space="preserve"> </w:t>
      </w:r>
      <w:r w:rsidR="00B862B4">
        <w:fldChar w:fldCharType="begin" w:fldLock="1"/>
      </w:r>
      <w:r w:rsidR="0080285C">
        <w:instrText>ADDIN CSL_CITATION {"citationItems":[{"id":"ITEM-1","itemData":{"DOI":"10.1109/ISBI.2016.7493261","ISBN":"9781479923502","ISSN":"19458452","abstract":"In this paper we propose a deep learning approach for segmenting sub-cortical structures of the human brain in Magnetic Resonance (MR) image data. We draw inspiration from a state-of-the-art Fully-Convolutional Neural Network (F-CNN) architecture for semantic segmentation of objects in natural images, and adapt it to our task. Unlike previous CNN-based methods that operate on image patches, our model is applied on a full blown 2D image, without any alignment or registration steps at testing time. We further improve segmentation results by interpreting the CNN output as potentials of a Markov Random Field (MRF), whose topology corresponds to a volumetric grid. Alpha-expansion is used to perform approximate inference imposing spatial volumetric homogeneity to the CNN priors. We compare the performance of the proposed pipeline with a similar system using Random Forest-based priors, as well as state-of-art segmentation algorithms, and show promising results on two different brain MRI datasets.","author":[{"dropping-particle":"","family":"Shaken","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dropping-particle":"","family":"Shakeri","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container-title":"Symposium on Biomedical Imaging","id":"ITEM-1","issued":{"date-parts":[["2016","2","5"]]},"page":"269-272","publisher":"IEEE Computer Society","title":"Sub-cortical brain structure segmentation using F-CNN's","type":"paper-conference"},"uris":["http://www.mendeley.com/documents/?uuid=d108cadc-820a-4cff-939e-c7dcd448da87"]}],"mendeley":{"formattedCitation":"[44]","plainTextFormattedCitation":"[44]","previouslyFormattedCitation":"[44]"},"properties":{"noteIndex":0},"schema":"https://github.com/citation-style-language/schema/raw/master/csl-citation.json"}</w:instrText>
      </w:r>
      <w:r w:rsidR="00B862B4">
        <w:fldChar w:fldCharType="separate"/>
      </w:r>
      <w:r w:rsidR="006A62C0" w:rsidRPr="006A62C0">
        <w:rPr>
          <w:noProof/>
        </w:rPr>
        <w:t>[44]</w:t>
      </w:r>
      <w:r w:rsidR="00B862B4">
        <w:fldChar w:fldCharType="end"/>
      </w:r>
      <w:r>
        <w:t>. However, the use of 2D networks does not fully exploit the anatomical information present in 3D MRI data. Alternatively, multi-planar techniques that make use of 2D CNNs along the three orthogonal planes have been shown</w:t>
      </w:r>
      <w:r w:rsidR="00B862B4">
        <w:t xml:space="preserve"> </w:t>
      </w:r>
      <w:r w:rsidR="00B862B4">
        <w:fldChar w:fldCharType="begin" w:fldLock="1"/>
      </w:r>
      <w:r w:rsidR="0080285C">
        <w:instrText xml:space="preserve">ADDIN CSL_CITATION {"citationItems":[{"id":"ITEM-1","itemData":{"DOI":"10.1109/TMI.2016.2548501","ISSN":"1558254X","abstract":"Automatic segmentation in MR brain images is important for quantitative analysis in large-scale studies with images acquired at all ages. This paper presents a method for the automatic segmentation of MR brain images into a number of tissue classes using a convolutional neural network. To ensure that the method obtains accurate segmentation details as well as spatial consistency, the network uses multiple patch sizes and multiple convolution kernel sizes to acquire multi-scale information about each voxel. The method is not dependent on explicit features, but learns to recognise the information that is important for the classification based on training data. The method requires a single anatomical MR image only. The segmentation method is applied to five different data sets: coronal T2-weighted images of preterm infants acquired at 30 weeks postmenstrual age (PMA) and 40 weeks PMA, axial T2-weighted images of preterm infants acquired at 40 weeks PMA, axial T1-weighted images of ageing adults acquired at an average age of 70 years, and T1-weighted images of young adults acquired at an average age of 23 years. The method obtained the following average Dice coefficients over all segmented tissue classes for each data set, respectively: 0.87, 0.82, 0.84, 0.86, and 0.91. The results demonstrate that the method obtains accurate segmentations in all five sets, and hence demonstrates its robustness to differences in age and acquisition protocol.","author":[{"dropping-particle":"","family":"Moeskops","given":"Pim","non-dropping-particle":"","parse-names":false,"suffix":""},{"dropping-particle":"","family":"Viergever","given":"Max A.","non-dropping-particle":"","parse-names":false,"suffix":""},{"dropping-particle":"","family":"Mendrik","given":"Adrienne M.","non-dropping-particle":"","parse-names":false,"suffix":""},{"dropping-particle":"","family":"Vries","given":"Linda S.","non-dropping-particle":"de","parse-names":false,"suffix":""},{"dropping-particle":"","family":"Benders","given":"Manon J.N.L. N L","non-dropping-particle":"","parse-names":false,"suffix":""},{"dropping-particle":"","family":"Isgum","given":"Ivana","non-dropping-particle":"","parse-names":false,"suffix":""}],"container-title":"IEEE Transactions on Medical Imaging","id":"ITEM-1","issue":"5","issued":{"date-parts":[["2016","5","1"]]},"page":"1252-1261","publisher":"Institute of Electrical and Electronics Engineers Inc.","title":"Automatic segmentation of MR brain images with a convolutional neural network","type":"article-journal","volume":"35"},"uris":["http://www.mendeley.com/documents/?uuid=2dcae1f3-929a-489b-93c9-d5811f92c027"]},{"id":"ITEM-2","itemData":{"DOI":"10.1016/j.media.2018.06.006","ISSN":"13618423","abstract":"Sub-cortical brain structure segmentation in Magnetic Resonance\nImages (MRI) has attracted the interest of the research community\nfor a long time as morphological changes in these structures are\nrelated to different neurodegenerative disorders. However, manual\nsegmentation of these structures can be tedious and prone to\nvariability, highlighting the need for robust automated\nsegmentation methods. In this paper, we present a novel\nconvolutional neural network based approach for accurate\nsegmentation of the sub-cortical brain structures that combines\nboth convolutional and prior spatial features for improving the\nsegmentation accuracy. In order to increase the accuracy of the\nautomated segmentation, we propose to train the network using a\nrestricted sample selection to force the network to learn the\nmost difficult parts of the structures. We evaluate the accuracy\nof the proposed method on the public MICCAI 2012 challenge and\nIBSR 18 datasets, comparing it with different traditional and\ndeep learning state-of-the-art methods. On the MICCAI 2012\ndataset, our method shows an excellent performance comparable to\nthe best participant strategy on the challenge, while performing\nsignificantly better than state-of-the-art techniques such as\nFreeSurfer and FIRST. On the IBSR 18 dataset, our method also\nexhibits a significant increase in the performance with respect\nto not only FreeSurfer and FIRST, but also comparable or better\nresults than other recent deep learning approaches. Moreover, our\nexperiments show that both the addition of the spatial priors and\nthe restricted sampling strategy have a significant effect on the\naccuracy of the proposed method. In order to encourage the\nreproducibility and the use of the proposed method, a public\nversion of our approach is available to download for the\nneuroimaging community.","author":[{"dropping-particle":"","family":"Kushibar","given":"Kaisar","non-dropping-particle":"","parse-names":false,"suffix":""},{"dropping-particle":"","family":"Valverde","given":"Sergi","non-dropping-particle":"","parse-names":false,"suffix":""},{"dropping-particle":"","family":"González-Villà","given":"Sandra","non-dropping-particle":"","parse-names":false,"suffix":""},{"dropping-particle":"","family":"Bernal","given":"Jose","non-dropping-particle":"","parse-names":false,"suffix":""},{"dropping-particle":"","family":"Cabezas","given":"Mariano","non-dropping-particle":"","parse-names":false,"suffix":""},{"dropping-particle":"","family":"Oliver","given":"Arnau","non-dropping-particle":"","parse-names":false,"suffix":""},{"dropping-particle":"","family":"Lladó","given":"Xavier","non-dropping-particle":"","parse-names":false,"suffix":""}],"container-title":"Medical Image Analysis","id":"ITEM-2","issued":{"date-parts":[["2018","8","1"]]},"page":"177-186","publisher":"Elsevier B.V.","title":"Automated sub-cortical brain structure segmentation combining spatial and deep convolutional features","type":"article-journal","volume":"48"},"uris":["http://www.mendeley.com/documents/?uuid=e85754b8-ff01-4529-bfca-57ebbc742747"]},{"id":"ITEM-3","itemData":{"DOI":"10.1007/978-3-319-10404-1_65","ISBN":"9783319104034","ISSN":"16113349","PMID":"25333158","abstract":"Automated Lymph Node (LN) detection is an important clinical diagnostic task but very challenging due to the low contrast of surrounding structures in Computed Tomography (CT) and to their varying sizes, poses, shapes and sparsely distributed locations. State-of-the-art studies show the performance range of 52.9% sensitivity at 3.1 false-positives per volume (FP/vol.), or 60.9% at 6.1 FP/vol. for mediastinal LN, by one-shot boosting on 3D HAAR features. In this paper, we first operate a preliminary candidate generation stage, towards </w:instrText>
      </w:r>
      <w:r w:rsidR="0080285C">
        <w:rPr>
          <w:rFonts w:ascii="Cambria Math" w:hAnsi="Cambria Math" w:cs="Cambria Math"/>
        </w:rPr>
        <w:instrText>∼</w:instrText>
      </w:r>
      <w:r w:rsidR="0080285C">
        <w:instrText>100% sensitivity at the cost of high FP levels (</w:instrText>
      </w:r>
      <w:r w:rsidR="0080285C">
        <w:rPr>
          <w:rFonts w:ascii="Cambria Math" w:hAnsi="Cambria Math" w:cs="Cambria Math"/>
        </w:rPr>
        <w:instrText>∼</w:instrText>
      </w:r>
      <w:r w:rsidR="0080285C">
        <w:instrText>40 per patient), to harvest volumes of interest (VOI). Our 2.5D approach consequently decomposes any 3D VOI by resampling 2D reformatted orthogonal views N times, via scale, random translations, and rotations with respect to the VOI centroid coordinates. These random views are then used to train a deep Convolutional Neural Network (CNN) classifier. In testing, the CNN is employed to assign LN probabilities for all N random views that can be simply averaged (as a set) to compute the final classification probability per VOI. We validate the approach on two datasets: 90 CT volumes with 388 mediastinal LNs and 86 patients with 595 abdominal LNs. We achieve sensitivities of 70%/83% at 3 FP/vol. and 84%/90% at 6 FP/vol. in mediastinum and abdomen respectively, which drastically improves over the previous state-of-the-art work. © 2014 Springer International Publishing.","author":[{"dropping-particle":"","family":"Roth","given":"Holger R.","non-dropping-particle":"","parse-names":false,"suffix":""},{"dropping-particle":"","family":"Lu","given":"Le","non-dropping-particle":"","parse-names":false,"suffix":""},{"dropping-particle":"","family":"Seff","given":"Ari","non-dropping-particle":"","parse-names":false,"suffix":""},{"dropping-particle":"","family":"Cherry","given":"Kevin M.","non-dropping-particle":"","parse-names":false,"suffix":""},{"dropping-particle":"","family":"Hoffman","given":"Joanne","non-dropping-particle":"","parse-names":false,"suffix":""},{"dropping-particle":"","family":"Wang","given":"Shijun","non-dropping-particle":"","parse-names":false,"suffix":""},{"dropping-particle":"","family":"Liu","given":"Jiamin","non-dropping-particle":"","parse-names":false,"suffix":""},{"dropping-particle":"","family":"Turkbey","given":"Evrim","non-dropping-particle":"","parse-names":false,"suffix":""},{"dropping-particle":"","family":"Summers","given":"Ronald M.","non-dropping-particle":"","parse-names":false,"suffix":""}],"container-title":"Lecture Notes in Computer Science","id":"ITEM-3","issue":"PART 1","issued":{"date-parts":[["2014"]]},"page":"520-527","publisher":"Springer Verlag","title":"A new 2.5D representation for lymph node detection using random sets of deep convolutional neural network observations","type":"paper-conference","volume":"8673 LNCS"},"uris":["http://www.mendeley.com/documents/?uuid=6a9eac6e-885a-42bd-b60d-37067958ca69"]},{"id":"ITEM-4","itemData":{"DOI":"10.1007/978-3-642-40763-5_31","ISBN":"9783642407628","ISSN":"03029743","PMID":"24579147","abstract":"Segmentation of anatomical structures in medical images is often based on a voxel/pixel classification approach. Deep learning systems, such as convolutional neural networks (CNNs), can infer a hierarchical representation of images that fosters categorization. We propose a novel system for voxel classification integrating three 2D CNNs, which have a one-to-one association with the xy, yz and zx planes of 3D image, respectively. We applied our method to the segmentation of tibial cartilage in low field knee MRI scans and tested it on 114 unseen scans. Although our method uses only 2D features at a single scale, it performs better than a state-of-the-art method using 3D multi-scale features. In the latter approach, the features and the classifier have been carefully adapted to the problem at hand. That we were able to get better results by a deep learning architecture that autonomously learns the features from the images is the main insight of this study. © 2013 Springer-Verlag.","author":[{"dropping-particle":"","family":"Prasoon","given":"Adhish","non-dropping-particle":"","parse-names":false,"suffix":""},{"dropping-particle":"","family":"Petersen","given":"Kersten","non-dropping-particle":"","parse-names":false,"suffix":""},{"dropping-particle":"","family":"Igel","given":"Christian","non-dropping-particle":"","parse-names":false,"suffix":""},{"dropping-particle":"","family":"Lauze","given":"François","non-dropping-particle":"","parse-names":false,"suffix":""},{"dropping-particle":"","family":"Dam","given":"Erik","non-dropping-particle":"","parse-names":false,"suffix":""},{"dropping-particle":"","family":"Nielsen","given":"Mads","non-dropping-particle":"","parse-names":false,"suffix":""}],"container-title":"Lecture Notes in Computer Science","id":"ITEM-4","issue":"PART 2","issued":{"date-parts":[["2013"]]},"page":"246-253","title":"Deep feature learning for knee cartilage segmentation using a triplanar convolutional neural network","type":"paper-conference","volume":"8150 LNCS"},"uris":["http://www.mendeley.com/documents/?uuid=45066ecd-f81b-4dfe-9597-a32c5717fbcc"]}],"mendeley":{"formattedCitation":"[43,46–48]","plainTextFormattedCitation":"[43,46–48]","previouslyFormattedCitation":"[43,46–48]"},"properties":{"noteIndex":0},"schema":"https://github.com/citation-style-language/schema/raw/master/csl-citation.json"}</w:instrText>
      </w:r>
      <w:r w:rsidR="00B862B4">
        <w:fldChar w:fldCharType="separate"/>
      </w:r>
      <w:r w:rsidR="006A62C0" w:rsidRPr="006A62C0">
        <w:rPr>
          <w:noProof/>
        </w:rPr>
        <w:t>[43,46–48]</w:t>
      </w:r>
      <w:r w:rsidR="00B862B4">
        <w:fldChar w:fldCharType="end"/>
      </w:r>
      <w:r>
        <w:rPr>
          <w:color w:val="000000"/>
          <w:vertAlign w:val="superscript"/>
        </w:rPr>
        <w:t xml:space="preserve"> </w:t>
      </w:r>
      <w:r>
        <w:t>to improve segmentation performance with lower computational cost than a full 3D analysis. Transfer learning techniques have also been investigated to mitigate the lack of sufficient training data</w:t>
      </w:r>
      <w:r w:rsidR="00B862B4">
        <w:t xml:space="preserve"> </w:t>
      </w:r>
      <w:r w:rsidR="00B862B4">
        <w:fldChar w:fldCharType="begin" w:fldLock="1"/>
      </w:r>
      <w:r w:rsidR="0080285C">
        <w:instrText>ADDIN CSL_CITATION {"citationItems":[{"id":"ITEM-1","itemData":{"DOI":"10.1109/TMI.2016.2535302","ISSN":"1558254X","PMID":"26978662","abstract":"Training a deep convolutional neural network (CNN) from scratch is difficult because it requires a large amount of labeled training data and a great deal of expertise to ensure proper convergence. A promising alternative is to fine-tune a CNN that has been pre-trained using, for instance, a large set of labeled natural images. However, the substantial differences between natural and medical images may advise against such knowledge transfer. In this paper, we seek to answer the following central question in the context of medical image analysis: Can the use of pre-trained deep CNNs with sufficient fine-tuning eliminate the need for training a deep CNN from scratch? To address this question, we considered four distinct medical imaging applications in three specialties (radiology, cardiology, and gastroenterology) involving classification, detection, and segmentation from three different imaging modalities, and investigated how the performance of deep CNNs trained from scratch compared with the pre-trained CNNs fine-tuned in a layer-wise manner. Our experiments consistently demonstrated that 1) the use of a pre-trained CNN with adequate fine-tuning outperformed or, in the worst case, performed as well as a CNN trained from scratch; 2) fine-tuned CNNs were more robust to the size of training sets than CNNs trained from scratch; 3) neither shallow tuning nor deep tuning was the optimal choice for a particular application; and 4) our layer-wise fine-tuning scheme could offer a practical way to reach the best performance for the application at hand based on the amount of available data.","author":[{"dropping-particle":"","family":"Tajbakhsh","given":"Nima","non-dropping-particle":"","parse-names":false,"suffix":""},{"dropping-particle":"","family":"Shin","given":"Jae Y.","non-dropping-particle":"","parse-names":false,"suffix":""},{"dropping-particle":"","family":"Gurudu","given":"Suryakanth R.","non-dropping-particle":"","parse-names":false,"suffix":""},{"dropping-particle":"","family":"Hurst","given":"R. Todd","non-dropping-particle":"","parse-names":false,"suffix":""},{"dropping-particle":"","family":"Kendall","given":"Christopher B.","non-dropping-particle":"","parse-names":false,"suffix":""},{"dropping-particle":"","family":"Gotway","given":"Michael B.","non-dropping-particle":"","parse-names":false,"suffix":""},{"dropping-particle":"","family":"Liang","given":"Jianming","non-dropping-particle":"","parse-names":false,"suffix":""},{"dropping-particle":"","family":"Jianming Liang","given":"","non-dropping-particle":"","parse-names":false,"suffix":""}],"container-title":"IEEE Transactions on Medical Imaging","id":"ITEM-1","issue":"5","issued":{"date-parts":[["2016","5","1"]]},"page":"1299-1312","publisher":"Institute of Electrical and Electronics Engineers Inc.","title":"Convolutional neural networks for medical image analysis: Full training or fine tuning?","type":"article-journal","volume":"35"},"uris":["http://www.mendeley.com/documents/?uuid=e83afea1-456c-4586-b6c3-3ff422a5c950"]}],"mendeley":{"formattedCitation":"[49]","plainTextFormattedCitation":"[49]","previouslyFormattedCitation":"[49]"},"properties":{"noteIndex":0},"schema":"https://github.com/citation-style-language/schema/raw/master/csl-citation.json"}</w:instrText>
      </w:r>
      <w:r w:rsidR="00B862B4">
        <w:fldChar w:fldCharType="separate"/>
      </w:r>
      <w:r w:rsidR="006A62C0" w:rsidRPr="006A62C0">
        <w:rPr>
          <w:noProof/>
        </w:rPr>
        <w:t>[49]</w:t>
      </w:r>
      <w:r w:rsidR="00B862B4">
        <w:fldChar w:fldCharType="end"/>
      </w:r>
      <w:r w:rsidR="00514161">
        <w:t>.</w:t>
      </w:r>
    </w:p>
    <w:p w14:paraId="555FDB3D" w14:textId="77777777" w:rsidR="00C860AF" w:rsidRDefault="00C860AF" w:rsidP="005F42CE"/>
    <w:p w14:paraId="5CC5075A" w14:textId="7BACADC1" w:rsidR="00E02FE3" w:rsidRDefault="00C860AF" w:rsidP="00C860AF">
      <w:r>
        <w:t xml:space="preserve">In this work, we propose the use of a </w:t>
      </w:r>
      <w:r w:rsidR="00D6650E">
        <w:t xml:space="preserve">modified residual U-Net in a </w:t>
      </w:r>
      <w:r>
        <w:t xml:space="preserve">cascaded multi-planar scheme </w:t>
      </w:r>
      <w:r w:rsidR="00155255">
        <w:t>for</w:t>
      </w:r>
      <w:r>
        <w:t xml:space="preserve"> thalamic nuclei segmentation. We first </w:t>
      </w:r>
      <w:r w:rsidR="00A9773A">
        <w:t>demonstrate</w:t>
      </w:r>
      <w:r>
        <w:t xml:space="preserve"> this method for WMn-MPRAGE </w:t>
      </w:r>
      <w:r w:rsidR="002D2C24">
        <w:fldChar w:fldCharType="begin" w:fldLock="1"/>
      </w:r>
      <w:r w:rsidR="0080285C">
        <w:instrText>ADDIN CSL_CITATION {"citationItems":[{"id":"ITEM-1","itemData":{"DOI":"10.1016/j.neuroimage.2013.08.069","ISSN":"10538119","abstract":"Novel MR image acquisition strategies have been investigated to\nelicit contrast within the thalamus, but direct visualization of\nindividual thalamic nuclei remains a challenge because of their\nsmall size and the low intrinsic contrast between adjacent\nnuclei. We present a step-by-step specific optimization of the 3D\nMPRAGE pulse sequence at 7T to visualize the intra-thalamic\nnuclei. We first measured T1 values within different sub-regions\nof the thalamus at 7T in 5 individuals. We used these to perform\nsimulations and sequential experimental measurements (n=17) to\ntune the parameters of the MPRAGE sequence. The optimal set of\nparameters was used to collect high-quality data in 6 additional\nvolunteers. Delineation of thalamic nuclei was performed twice by\none rater and MR-defined nuclei were compared to the classic\nMorel histological atlas. T1 values within the thalamus ranged\nfrom 1400ms to 1800ms for adjacent nuclei. Using these values for\ntheoretical evaluations combined with in vivo measurements, we\nshowed that a short inversion time (TI) close to the white matter\nnull regime (TI=670ms) enhanced the contrast between the thalamus\nand the surrounding tissues, and best revealed intra-thalamic\ncontrast. At this particular nulling regime, lengthening the time\nbetween successive inversion pulses (TS=6000ms) increased the\nthalamic signal and contrast and lengthening the $α$ pulse\ntrain time (N*TR) further increased the thalamic signal. Finally,\na low flip angle during the gradient echo acquisition\n($α$=4�) was observed to mitigate the blur induced by the\nevolution of the magnetization along the $α$ pulse train.\nThis optimized set of parameters enabled the 3D delineation of 15\nsubstructures in all 6 individuals; these substructures\ncorresponded well with the known anatomical structures of the\nthalamus based on the classic Morel atlas. The mean Euclidean\ndistance between the centers of mass of MR- and Morel\natlas-defined nuclei was 2.67mm ($\\pm$1.02mm). The\nreproducibility of the MR-defined nuclei was excellent with\nintraclass correlation coefficient measured at 0.997 and a mean\nEuclidean distance between corresponding centers of mass found at\nfirst versus second readings of 0.69mm ($\\pm$0.38mm). This 7T\nstrategy paves the way to better identification of thalamic\nnuclei for neurosurgical planning and investigation of regional\nchanges in neurological disorders.","author":[{"dropping-particle":"","family":"Tourdias","given":"Thomas","non-dropping-particle":"","parse-names":false,"suffix":""},{"dropping-particle":"","family":"Saranathan","given":"Manojkumar","non-dropping-particle":"","parse-names":false,"suffix":""},{"dropping-particle":"","family":"Levesque","given":"Ives R.","non-dropping-particle":"","parse-names":false,"suffix":""},{"dropping-particle":"","family":"Su","given":"Jason","non-dropping-particle":"","parse-names":false,"suffix":""},{"dropping-particle":"","family":"Rutt","given":"Brian K.","non-dropping-particle":"","parse-names":false,"suffix":""}],"container-title":"Neuroimage","id":"ITEM-1","issued":{"date-parts":[["2014","1","1"]]},"page":"534-545","title":"Visualization of intra-thalamic nuclei with optimized white-matter-nulled MPRAGE at 7T","type":"article-journal","volume":"84"},"uris":["http://www.mendeley.com/documents/?uuid=3d11bdb6-938b-4f12-bb82-27dcffe407c1"]}],"mendeley":{"formattedCitation":"[18]","plainTextFormattedCitation":"[18]","previouslyFormattedCitation":"[18]"},"properties":{"noteIndex":0},"schema":"https://github.com/citation-style-language/schema/raw/master/csl-citation.json"}</w:instrText>
      </w:r>
      <w:r w:rsidR="002D2C24">
        <w:fldChar w:fldCharType="separate"/>
      </w:r>
      <w:r w:rsidR="006A62C0" w:rsidRPr="006A62C0">
        <w:rPr>
          <w:noProof/>
        </w:rPr>
        <w:t>[18]</w:t>
      </w:r>
      <w:r w:rsidR="002D2C24">
        <w:fldChar w:fldCharType="end"/>
      </w:r>
      <w:r>
        <w:t xml:space="preserve"> data</w:t>
      </w:r>
      <w:r w:rsidR="00E46443">
        <w:t xml:space="preserve">, </w:t>
      </w:r>
      <w:r>
        <w:t>evaluat</w:t>
      </w:r>
      <w:r w:rsidR="00E46443">
        <w:t>ing it</w:t>
      </w:r>
      <w:r>
        <w:t xml:space="preserve"> on data from </w:t>
      </w:r>
      <w:r w:rsidR="00990ABB">
        <w:t xml:space="preserve">7T as well as </w:t>
      </w:r>
      <w:r>
        <w:t xml:space="preserve">3T. </w:t>
      </w:r>
      <w:r w:rsidR="00E46443">
        <w:t xml:space="preserve">We then </w:t>
      </w:r>
      <w:r>
        <w:t>extend th</w:t>
      </w:r>
      <w:r w:rsidR="004F1964">
        <w:t>is</w:t>
      </w:r>
      <w:r>
        <w:t xml:space="preserve"> work to </w:t>
      </w:r>
      <w:r w:rsidR="00D669A6">
        <w:t xml:space="preserve">the </w:t>
      </w:r>
      <w:r>
        <w:t xml:space="preserve">more commonly </w:t>
      </w:r>
      <w:r w:rsidR="00D669A6">
        <w:t xml:space="preserve">acquired </w:t>
      </w:r>
      <w:r>
        <w:t xml:space="preserve">CSFn-MPRAGE </w:t>
      </w:r>
      <w:r w:rsidR="00E46443">
        <w:t xml:space="preserve">by </w:t>
      </w:r>
      <w:r>
        <w:t>fine tun</w:t>
      </w:r>
      <w:r w:rsidR="00E46443">
        <w:t>ing</w:t>
      </w:r>
      <w:r>
        <w:t xml:space="preserve"> the network trained on WMn-M</w:t>
      </w:r>
      <w:r w:rsidR="00E31487">
        <w:t>PR</w:t>
      </w:r>
      <w:r>
        <w:t xml:space="preserve">AGE data. </w:t>
      </w:r>
      <w:r w:rsidR="00D669A6">
        <w:t>The performance of b</w:t>
      </w:r>
      <w:r>
        <w:t xml:space="preserve">oth networks </w:t>
      </w:r>
      <w:r w:rsidR="00532051">
        <w:t>is</w:t>
      </w:r>
      <w:r>
        <w:t xml:space="preserve"> validated on healthy subjects and patients with MS and ET</w:t>
      </w:r>
      <w:r w:rsidR="00990ABB">
        <w:t xml:space="preserve"> and compared to current state-of-the-art segmentation methods</w:t>
      </w:r>
      <w:r>
        <w:t>.</w:t>
      </w:r>
      <w:r w:rsidR="008B22A5">
        <w:t xml:space="preserve"> </w:t>
      </w:r>
      <w:r w:rsidR="00A9773A">
        <w:t xml:space="preserve">Finally, </w:t>
      </w:r>
      <w:r w:rsidR="00D669A6">
        <w:t xml:space="preserve">robustness </w:t>
      </w:r>
      <w:r w:rsidR="008B22A5">
        <w:t xml:space="preserve">of the proposed method to SNR and its applicability </w:t>
      </w:r>
      <w:r w:rsidR="00D669A6">
        <w:t xml:space="preserve">to </w:t>
      </w:r>
      <w:r w:rsidR="00E46443">
        <w:t xml:space="preserve">data from patients with </w:t>
      </w:r>
      <w:r w:rsidR="00D669A6">
        <w:t>multiple sclerosis</w:t>
      </w:r>
      <w:r w:rsidR="008B22A5">
        <w:t xml:space="preserve"> </w:t>
      </w:r>
      <w:r w:rsidR="00990ABB">
        <w:t>are</w:t>
      </w:r>
      <w:r w:rsidR="008B22A5">
        <w:t xml:space="preserve"> investigated</w:t>
      </w:r>
      <w:r w:rsidR="00837992">
        <w:t>.</w:t>
      </w:r>
    </w:p>
    <w:p w14:paraId="6BEE6125" w14:textId="77777777" w:rsidR="003C225E" w:rsidRDefault="003C225E" w:rsidP="00C860AF"/>
    <w:p w14:paraId="1443DC52" w14:textId="0B99D705" w:rsidR="00FD7C99" w:rsidRPr="00FD7C99" w:rsidRDefault="00304A81">
      <w:pPr>
        <w:pStyle w:val="Heading1"/>
      </w:pPr>
      <w:bookmarkStart w:id="13" w:name="_17dp8vu"/>
      <w:bookmarkStart w:id="14" w:name="_3rdcrjn"/>
      <w:bookmarkEnd w:id="13"/>
      <w:bookmarkEnd w:id="14"/>
      <w:r>
        <w:t xml:space="preserve">2. </w:t>
      </w:r>
      <w:r w:rsidR="00002528" w:rsidRPr="00B23E28">
        <w:t>METHODS</w:t>
      </w:r>
      <w:bookmarkStart w:id="15" w:name="_26in1rg"/>
      <w:bookmarkEnd w:id="15"/>
    </w:p>
    <w:p w14:paraId="288D3438" w14:textId="27DA8D18" w:rsidR="00E02FE3" w:rsidRDefault="00304A81" w:rsidP="00A06B8C">
      <w:pPr>
        <w:pStyle w:val="Heading2"/>
      </w:pPr>
      <w:r>
        <w:t xml:space="preserve">2.1 </w:t>
      </w:r>
      <w:r w:rsidR="00002528">
        <w:t>Network Architecture</w:t>
      </w:r>
    </w:p>
    <w:p w14:paraId="4C1908EE" w14:textId="3BF5EBAC" w:rsidR="00E02FE3" w:rsidRDefault="00AA6336" w:rsidP="005F42CE">
      <w:r>
        <w:t>The proposed method uses a</w:t>
      </w:r>
      <w:r w:rsidR="00002528">
        <w:t xml:space="preserve"> modified residual U-Net architecture (mRU-Net) for </w:t>
      </w:r>
      <w:r w:rsidR="003D411E">
        <w:t xml:space="preserve">2D </w:t>
      </w:r>
      <w:r w:rsidR="00002528">
        <w:t xml:space="preserve">thalamic nuclei segmentation </w:t>
      </w:r>
      <w:r w:rsidR="00615160">
        <w:t xml:space="preserve">as </w:t>
      </w:r>
      <w:r w:rsidR="00002528">
        <w:t xml:space="preserve">shown in Figure 1 (top panel). The </w:t>
      </w:r>
      <w:r>
        <w:t xml:space="preserve">conventional </w:t>
      </w:r>
      <w:r w:rsidR="00002528">
        <w:t>U-Net</w:t>
      </w:r>
      <w:r w:rsidR="00F94BBE">
        <w:t xml:space="preserve"> </w:t>
      </w:r>
      <w:r w:rsidR="00F94BBE">
        <w:fldChar w:fldCharType="begin" w:fldLock="1"/>
      </w:r>
      <w:r w:rsidR="0080285C">
        <w:instrText>ADDIN CSL_CITATION {"citationItems":[{"id":"ITEM-1","itemData":{"DOI":"10.1007/978-3-319-24574-4_28","ISBN":"9783319245737","ISSN":"16113349","abstract":"There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author":[{"dropping-particle":"","family":"Ronneberger","given":"Olaf","non-dropping-particle":"","parse-names":false,"suffix":""},{"dropping-particle":"","family":"Fischer","given":"Philipp","non-dropping-particle":"","parse-names":false,"suffix":""},{"dropping-particle":"","family":"Brox","given":"Thomas","non-dropping-particle":"","parse-names":false,"suffix":""}],"container-title":"MICCAI","id":"ITEM-1","issued":{"date-parts":[["2015","5","18"]]},"page":"234-241","publisher":"Springer","title":"U-Net: Convolutional networks for biomedical image segmentation","type":"paper-conference","volume":"9351"},"uris":["http://www.mendeley.com/documents/?uuid=ffbef96a-2e40-4b19-8de3-23b12ac62af0"]}],"mendeley":{"formattedCitation":"[50]","plainTextFormattedCitation":"[50]","previouslyFormattedCitation":"[50]"},"properties":{"noteIndex":0},"schema":"https://github.com/citation-style-language/schema/raw/master/csl-citation.json"}</w:instrText>
      </w:r>
      <w:r w:rsidR="00F94BBE">
        <w:fldChar w:fldCharType="separate"/>
      </w:r>
      <w:r w:rsidR="006A62C0" w:rsidRPr="006A62C0">
        <w:rPr>
          <w:noProof/>
        </w:rPr>
        <w:t>[50]</w:t>
      </w:r>
      <w:r w:rsidR="00F94BBE">
        <w:fldChar w:fldCharType="end"/>
      </w:r>
      <w:r w:rsidR="00002528">
        <w:t xml:space="preserve"> uses a contracting (encoder) layer and an expanding (decoder) layer for multi-resolution feature extraction and synthesis. To improve the convergence performance and reduce overfitting, </w:t>
      </w:r>
      <w:r w:rsidR="007B6A5A">
        <w:t xml:space="preserve">we </w:t>
      </w:r>
      <w:r>
        <w:t>incorporate</w:t>
      </w:r>
      <w:r w:rsidR="00B376E9">
        <w:t>d</w:t>
      </w:r>
      <w:r w:rsidR="007B6A5A">
        <w:t xml:space="preserve"> </w:t>
      </w:r>
      <w:r w:rsidR="00002528">
        <w:t>batch normalization</w:t>
      </w:r>
      <w:r w:rsidR="00D60F84">
        <w:t xml:space="preserve"> </w:t>
      </w:r>
      <w:r w:rsidR="00D60F84">
        <w:fldChar w:fldCharType="begin" w:fldLock="1"/>
      </w:r>
      <w:r w:rsidR="0080285C">
        <w:instrText>ADDIN CSL_CITATION {"citationItems":[{"id":"ITEM-1","itemData":{"DOI":"10.1016/j.molstruc.2016.12.061","ISSN":"00222860","PMID":"15003161","abstract":"Training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raters.","author":[{"dropping-particle":"","family":"Ioffe","given":"Sergey","non-dropping-particle":"","parse-names":false,"suffix":""},{"dropping-particle":"","family":"Christian Szegedy","given":"","non-dropping-particle":"","parse-names":false,"suffix":""}],"container-title":"Journal of Molecular Structure","id":"ITEM-1","issued":{"date-parts":[["2015","2","11"]]},"page":"63-66","publisher":"International Machine Learning Society (IMLS)","title":"Batch normalization: Accelerating deep network training by reducing","type":"article-journal","volume":"1134"},"uris":["http://www.mendeley.com/documents/?uuid=18547e0a-ff75-4517-8ee6-624985b8b8ee"]}],"mendeley":{"formattedCitation":"[51]","plainTextFormattedCitation":"[51]","previouslyFormattedCitation":"[51]"},"properties":{"noteIndex":0},"schema":"https://github.com/citation-style-language/schema/raw/master/csl-citation.json"}</w:instrText>
      </w:r>
      <w:r w:rsidR="00D60F84">
        <w:fldChar w:fldCharType="separate"/>
      </w:r>
      <w:r w:rsidR="006A62C0" w:rsidRPr="006A62C0">
        <w:rPr>
          <w:noProof/>
        </w:rPr>
        <w:t>[51]</w:t>
      </w:r>
      <w:r w:rsidR="00D60F84">
        <w:fldChar w:fldCharType="end"/>
      </w:r>
      <w:r w:rsidR="00002528">
        <w:t xml:space="preserve"> and dropout</w:t>
      </w:r>
      <w:r w:rsidR="00D60F84">
        <w:t xml:space="preserve"> </w:t>
      </w:r>
      <w:r w:rsidR="00D60F84">
        <w:fldChar w:fldCharType="begin" w:fldLock="1"/>
      </w:r>
      <w:r w:rsidR="0080285C">
        <w:instrText>ADDIN CSL_CITATION {"citationItems":[{"id":"ITEM-1","itemData":{"abstract":"Deep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\"thinned\"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alakhutdinov","given":"Ruslan","non-dropping-particle":"","parse-names":false,"suffix":""},{"dropping-particle":"","family":"Sutskever","given":"Ilya","non-dropping-particle":"","parse-names":false,"suffix":""},{"dropping-particle":"","family":"Salakhutdinov","given":"Ruslan","non-dropping-particle":"","parse-names":false,"suffix":""}],"container-title":"Journal of Machine Learning Research","id":"ITEM-1","issue":"1","issued":{"date-parts":[["2014"]]},"page":"1929-1958","publisher":"JMLR. org","title":"Dropout: A simple way to prevent neural networks from overfitting","type":"article-journal","volume":"15"},"uris":["http://www.mendeley.com/documents/?uuid=46daa1dc-2dc1-4e04-89d4-79ef4af34181"]}],"mendeley":{"formattedCitation":"[52]","plainTextFormattedCitation":"[52]","previouslyFormattedCitation":"[52]"},"properties":{"noteIndex":0},"schema":"https://github.com/citation-style-language/schema/raw/master/csl-citation.json"}</w:instrText>
      </w:r>
      <w:r w:rsidR="00D60F84">
        <w:fldChar w:fldCharType="separate"/>
      </w:r>
      <w:r w:rsidR="006A62C0" w:rsidRPr="006A62C0">
        <w:rPr>
          <w:noProof/>
        </w:rPr>
        <w:t>[52]</w:t>
      </w:r>
      <w:r w:rsidR="00D60F84">
        <w:fldChar w:fldCharType="end"/>
      </w:r>
      <w:r w:rsidR="00002528">
        <w:t xml:space="preserve"> layers </w:t>
      </w:r>
      <w:r>
        <w:t>into the network</w:t>
      </w:r>
      <w:r w:rsidR="00002528">
        <w:t>. Residual convolutional blocks</w:t>
      </w:r>
      <w:r w:rsidR="007B547F">
        <w:t xml:space="preserve"> </w:t>
      </w:r>
      <w:r w:rsidR="007B547F">
        <w:fldChar w:fldCharType="begin" w:fldLock="1"/>
      </w:r>
      <w:r w:rsidR="0080285C">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Recognition","id":"ITEM-1","issued":{"date-parts":[["2016","12","9"]]},"page":"770-778","publisher":"IEEE Computer Society","title":"Deep residual learning for image recognition","type":"paper-conference","volume":"2016-Decem"},"uris":["http://www.mendeley.com/documents/?uuid=c1f7ae05-ed4f-47c8-b3c6-1163f9745f43"]}],"mendeley":{"formattedCitation":"[53]","plainTextFormattedCitation":"[53]","previouslyFormattedCitation":"[53]"},"properties":{"noteIndex":0},"schema":"https://github.com/citation-style-language/schema/raw/master/csl-citation.json"}</w:instrText>
      </w:r>
      <w:r w:rsidR="007B547F">
        <w:fldChar w:fldCharType="separate"/>
      </w:r>
      <w:r w:rsidR="006A62C0" w:rsidRPr="006A62C0">
        <w:rPr>
          <w:noProof/>
        </w:rPr>
        <w:t>[53]</w:t>
      </w:r>
      <w:r w:rsidR="007B547F">
        <w:fldChar w:fldCharType="end"/>
      </w:r>
      <w:r w:rsidR="00002528">
        <w:t xml:space="preserve"> </w:t>
      </w:r>
      <w:r w:rsidR="00B376E9">
        <w:t>we</w:t>
      </w:r>
      <w:r>
        <w:t>re included</w:t>
      </w:r>
      <w:r w:rsidR="00002528">
        <w:t xml:space="preserve"> to mitigate the problem of vanishing and exploding loss function gradients. Each convolutional block consists of 2D convolution units followed by a batch normalization and a leaky rectified linear unit</w:t>
      </w:r>
      <w:r w:rsidR="00AB0128">
        <w:t xml:space="preserve"> </w:t>
      </w:r>
      <w:r w:rsidR="00AB0128">
        <w:fldChar w:fldCharType="begin" w:fldLock="1"/>
      </w:r>
      <w:r w:rsidR="0080285C">
        <w:instrText>ADDIN CSL_CITATION {"citationItems":[{"id":"ITEM-1","itemData":{"abstract":"Deep neural network acoustic models produce substantial gains in large vocabulary continuous speech recognition systems. Emerging work with rectified linear (ReL) hidden units demonstrates additional gains in final system performance relative to more commonly used sigmoidal nonlinearities. In this work, we explore the use of deep rectifier networks as acoustic models for the 300 hour Switchboard conversational speech recognition task. Using simple training procedures without pretraining, networks with rectifier nonlinearities produce 2% absolute reductions in word error rates over their sigmoidal counterparts. We analyze hidden layer representations to quantify differences in how ReL units encode inputs as compared to sigmoidal units. Finally, we evaluate a variant of the ReL unit with a gradient more amenable to optimization in an attempt to further improve deep rectifier networks.","author":[{"dropping-particle":"","family":"Maas","given":"Andrew L.","non-dropping-particle":"","parse-names":false,"suffix":""},{"dropping-particle":"","family":"Hannun","given":"Awni Y","non-dropping-particle":"","parse-names":false,"suffix":""},{"dropping-particle":"","family":"Ng","given":"Andrew Y","non-dropping-particle":"","parse-names":false,"suffix":""}],"container-title":"International Conference on Machine Learning","id":"ITEM-1","issued":{"date-parts":[["2013"]]},"page":"3","title":"Rectifier nonlinearities improve neural network acoustic models","type":"paper-conference","volume":"30"},"uris":["http://www.mendeley.com/documents/?uuid=adfc7411-ea1a-45c3-aa42-d413ddb0e0fa"]}],"mendeley":{"formattedCitation":"[54]","plainTextFormattedCitation":"[54]","previouslyFormattedCitation":"[54]"},"properties":{"noteIndex":0},"schema":"https://github.com/citation-style-language/schema/raw/master/csl-citation.json"}</w:instrText>
      </w:r>
      <w:r w:rsidR="00AB0128">
        <w:fldChar w:fldCharType="separate"/>
      </w:r>
      <w:r w:rsidR="006A62C0" w:rsidRPr="006A62C0">
        <w:rPr>
          <w:noProof/>
        </w:rPr>
        <w:t>[54]</w:t>
      </w:r>
      <w:r w:rsidR="00AB0128">
        <w:fldChar w:fldCharType="end"/>
      </w:r>
      <w:r w:rsidR="00002528">
        <w:t xml:space="preserve"> (leakage factor 0.1). A 1x1 convolution with a </w:t>
      </w:r>
      <w:r w:rsidR="004D125B">
        <w:t xml:space="preserve">sigmoid </w:t>
      </w:r>
      <w:r w:rsidR="00002528">
        <w:t>activation function map</w:t>
      </w:r>
      <w:r>
        <w:t>s</w:t>
      </w:r>
      <w:r w:rsidR="00002528">
        <w:t xml:space="preserve"> the final feature maps into the desired number of classes, generating a probability map for each class. </w:t>
      </w:r>
    </w:p>
    <w:p w14:paraId="77788253" w14:textId="77777777" w:rsidR="00E02FE3" w:rsidRDefault="00E02FE3" w:rsidP="005F42CE">
      <w:bookmarkStart w:id="16" w:name="_k5n8rhbbs05m"/>
      <w:bookmarkEnd w:id="16"/>
    </w:p>
    <w:p w14:paraId="6FECD12A" w14:textId="09BC2A0E" w:rsidR="00757A1E" w:rsidRDefault="009F3F63" w:rsidP="005F42CE">
      <w:r>
        <w:t>For thalamic segmentation, we use a</w:t>
      </w:r>
      <w:r w:rsidR="00102B07" w:rsidRPr="00102B07">
        <w:t xml:space="preserve"> two-step cascaded approach</w:t>
      </w:r>
      <w:r w:rsidR="00AF6B89">
        <w:t xml:space="preserve"> </w:t>
      </w:r>
      <w:r w:rsidR="00AF6B89">
        <w:fldChar w:fldCharType="begin" w:fldLock="1"/>
      </w:r>
      <w:r w:rsidR="0080285C">
        <w:instrText>ADDIN CSL_CITATION {"citationItems":[{"id":"ITEM-1","itemData":{"DOI":"10.1109/ISBI.2017.7950630","ISBN":"9781509011711","ISSN":"19458452","abstract":"The automated segmentation of the prostate gland from MR images is increasingly used for clinical diagnosis. Since deep learning demonstrates superior performance in computer vision applications, we propose a coarse-to-fine segmentation strategy using ensemble deep convolutional neural networks (DCNNs) to address prostate segmentation in MR images. First, we use registration-based coarse segmentation on pre-processed prostate MR images to define the potential boundary region. We then train four DCNNs as voxel-based classifiers and classify the voxel in the potential region is a prostate voxel when at least three DCNNs made that decision. Finally, we use boundary refinement to eliminate the outliers and smooth the boundary. We evaluated our approach on the MICCAI PROMIS12 challenge dataset and our experimental results verify the effectiveness of the proposed algorithms.","author":[{"dropping-particle":"","family":"Jia","given":"Haozhe","non-dropping-particle":"","parse-names":false,"suffix":""},{"dropping-particle":"","family":"Xia","given":"Yong","non-dropping-particle":"","parse-names":false,"suffix":""},{"dropping-particle":"","family":"Cai","given":"Weidong","non-dropping-particle":"","parse-names":false,"suffix":""},{"dropping-particle":"","family":"Fulham","given":"Michael","non-dropping-particle":"","parse-names":false,"suffix":""},{"dropping-particle":"","family":"Feng","given":"David Dagan","non-dropping-particle":"","parse-names":false,"suffix":""}],"container-title":"International Symposium on Biomedical Imaging","id":"ITEM-1","issued":{"date-parts":[["2017","6","15"]]},"page":"762-765","publisher":"IEEE Computer Society","title":"Prostate segmentation in MR images using ensemble deep convolutional neural networks","type":"article-journal"},"uris":["http://www.mendeley.com/documents/?uuid=69ffd222-4c28-4fa1-a375-3b2d2252adf1"]}],"mendeley":{"formattedCitation":"[55]","plainTextFormattedCitation":"[55]","previouslyFormattedCitation":"[55]"},"properties":{"noteIndex":0},"schema":"https://github.com/citation-style-language/schema/raw/master/csl-citation.json"}</w:instrText>
      </w:r>
      <w:r w:rsidR="00AF6B89">
        <w:fldChar w:fldCharType="separate"/>
      </w:r>
      <w:r w:rsidR="006A62C0" w:rsidRPr="006A62C0">
        <w:rPr>
          <w:noProof/>
        </w:rPr>
        <w:t>[55]</w:t>
      </w:r>
      <w:r w:rsidR="00AF6B89">
        <w:fldChar w:fldCharType="end"/>
      </w:r>
      <w:r w:rsidR="003D411E">
        <w:t>, as show</w:t>
      </w:r>
      <w:r>
        <w:t>n in Figure 1 (bottom panel).</w:t>
      </w:r>
      <w:r w:rsidR="00102B07" w:rsidRPr="00102B07">
        <w:t xml:space="preserve"> </w:t>
      </w:r>
      <w:r>
        <w:t xml:space="preserve">A first mRU-Net </w:t>
      </w:r>
      <w:r w:rsidR="00102B07" w:rsidRPr="00102B07">
        <w:t>initially segment</w:t>
      </w:r>
      <w:r w:rsidR="00697FA7">
        <w:t>s</w:t>
      </w:r>
      <w:r w:rsidR="00102B07" w:rsidRPr="00102B07">
        <w:t xml:space="preserve"> the whole thalamus</w:t>
      </w:r>
      <w:r>
        <w:t>,</w:t>
      </w:r>
      <w:r w:rsidR="00102B07" w:rsidRPr="00102B07">
        <w:t xml:space="preserve"> </w:t>
      </w:r>
      <w:r>
        <w:t xml:space="preserve">and this guides a second mRU-Net, which segments the </w:t>
      </w:r>
      <w:r w:rsidR="00102B07" w:rsidRPr="00102B07">
        <w:t xml:space="preserve">different thalamic nuclei. </w:t>
      </w:r>
      <w:r w:rsidR="002C7834">
        <w:t xml:space="preserve">Pre-processed 2D images </w:t>
      </w:r>
      <w:r w:rsidR="002C7834" w:rsidRPr="00102B07">
        <w:t>(see section 2.3 for details)</w:t>
      </w:r>
      <w:r w:rsidR="002C7834">
        <w:t xml:space="preserve"> along with their manual segmentation masks are used to train t</w:t>
      </w:r>
      <w:r w:rsidR="00697FA7">
        <w:t>he f</w:t>
      </w:r>
      <w:r w:rsidR="00102B07" w:rsidRPr="00102B07">
        <w:t xml:space="preserve">irst network to </w:t>
      </w:r>
      <w:r w:rsidR="0002254F">
        <w:t>segment</w:t>
      </w:r>
      <w:r w:rsidR="0002254F" w:rsidRPr="00102B07">
        <w:t xml:space="preserve"> </w:t>
      </w:r>
      <w:r w:rsidR="00102B07" w:rsidRPr="00102B07">
        <w:t xml:space="preserve">the </w:t>
      </w:r>
      <w:r w:rsidR="00075B01">
        <w:t xml:space="preserve">whole </w:t>
      </w:r>
      <w:r w:rsidR="00102B07" w:rsidRPr="00102B07">
        <w:t xml:space="preserve">thalamus. </w:t>
      </w:r>
      <w:r w:rsidR="00075B01">
        <w:t>A</w:t>
      </w:r>
      <w:r w:rsidR="00075B01" w:rsidRPr="00102B07">
        <w:t xml:space="preserve"> </w:t>
      </w:r>
      <w:r w:rsidR="00102B07" w:rsidRPr="00102B07">
        <w:t xml:space="preserve">bounding box encompassing the </w:t>
      </w:r>
      <w:r w:rsidR="00DE24A8">
        <w:t>whole</w:t>
      </w:r>
      <w:r w:rsidR="00DE24A8" w:rsidRPr="00102B07">
        <w:t xml:space="preserve"> </w:t>
      </w:r>
      <w:r w:rsidR="00102B07" w:rsidRPr="00102B07">
        <w:t xml:space="preserve">thalamus </w:t>
      </w:r>
      <w:r w:rsidR="00BC7D98">
        <w:t>is</w:t>
      </w:r>
      <w:r w:rsidR="00BC7D98" w:rsidRPr="00102B07">
        <w:t xml:space="preserve"> </w:t>
      </w:r>
      <w:r w:rsidR="00102B07" w:rsidRPr="00102B07">
        <w:t>used to crop the input</w:t>
      </w:r>
      <w:r w:rsidR="00075B01">
        <w:t xml:space="preserve"> </w:t>
      </w:r>
      <w:r w:rsidR="003D411E">
        <w:t>image</w:t>
      </w:r>
      <w:r w:rsidR="00102B07" w:rsidRPr="00102B07">
        <w:t xml:space="preserve"> </w:t>
      </w:r>
      <w:r w:rsidR="002C7834">
        <w:t xml:space="preserve">(and </w:t>
      </w:r>
      <w:r w:rsidR="005C0049">
        <w:t>its</w:t>
      </w:r>
      <w:r w:rsidR="002C7834">
        <w:t xml:space="preserve"> corresponding manual segmentation mask</w:t>
      </w:r>
      <w:r w:rsidR="00A06B8C">
        <w:t>s</w:t>
      </w:r>
      <w:r w:rsidR="002C7834">
        <w:t xml:space="preserve">) </w:t>
      </w:r>
      <w:r w:rsidR="00102B07" w:rsidRPr="00102B07">
        <w:t xml:space="preserve">before </w:t>
      </w:r>
      <w:r w:rsidR="003D411E">
        <w:t xml:space="preserve">it is </w:t>
      </w:r>
      <w:r w:rsidR="00075B01">
        <w:t>input</w:t>
      </w:r>
      <w:r w:rsidR="00075B01" w:rsidRPr="00102B07">
        <w:t xml:space="preserve"> </w:t>
      </w:r>
      <w:r w:rsidR="00102B07" w:rsidRPr="00102B07">
        <w:t xml:space="preserve">to the second </w:t>
      </w:r>
      <w:r w:rsidR="00920099">
        <w:t xml:space="preserve">network to perform </w:t>
      </w:r>
      <w:r w:rsidR="00102B07" w:rsidRPr="00102B07">
        <w:t>thalamic nuclei segmentation.</w:t>
      </w:r>
      <w:r w:rsidR="00EF7312">
        <w:t xml:space="preserve"> Note that an optional pre</w:t>
      </w:r>
      <w:r w:rsidR="005F6499">
        <w:t>-</w:t>
      </w:r>
      <w:r w:rsidR="00EF7312">
        <w:t>processing cropping step</w:t>
      </w:r>
      <w:r w:rsidR="00803251">
        <w:t xml:space="preserve"> (</w:t>
      </w:r>
      <w:r w:rsidR="005F6499">
        <w:t>“</w:t>
      </w:r>
      <w:r w:rsidR="00803251">
        <w:t>Cropping 1</w:t>
      </w:r>
      <w:r w:rsidR="005F6499">
        <w:t>” in Figure 1</w:t>
      </w:r>
      <w:r w:rsidR="00803251">
        <w:t>)</w:t>
      </w:r>
      <w:r w:rsidR="00EF7312">
        <w:t xml:space="preserve"> is also added prior to inputting images to the first network.</w:t>
      </w:r>
    </w:p>
    <w:p w14:paraId="7523268B" w14:textId="77777777" w:rsidR="00102B07" w:rsidRDefault="00102B07" w:rsidP="005F42CE"/>
    <w:p w14:paraId="220F0B33" w14:textId="7263B7D7" w:rsidR="00E02FE3" w:rsidRDefault="00757A1E" w:rsidP="005F42CE">
      <w:r>
        <w:t>D</w:t>
      </w:r>
      <w:r w:rsidR="00002528">
        <w:t>ue to the limitation in the number of labeled datasets available, training a generalizable 3D CNN which can exploit the 3D structure is infeasible. In order to overcome this limitation,</w:t>
      </w:r>
      <w:r>
        <w:t xml:space="preserve"> and take advantage of the spatial information present in an isotropic</w:t>
      </w:r>
      <w:r w:rsidR="00BC7D98">
        <w:t>-</w:t>
      </w:r>
      <w:r>
        <w:t xml:space="preserve">resolution 3D MRI </w:t>
      </w:r>
      <w:r w:rsidR="00C14BC4">
        <w:t>dataset</w:t>
      </w:r>
      <w:r>
        <w:t xml:space="preserve">, </w:t>
      </w:r>
      <w:r w:rsidR="00BC7D98">
        <w:t xml:space="preserve">we use </w:t>
      </w:r>
      <w:r w:rsidR="00002528">
        <w:t>a multi-planar</w:t>
      </w:r>
      <w:r w:rsidR="000B5DC3">
        <w:t xml:space="preserve"> </w:t>
      </w:r>
      <w:r w:rsidR="000B5DC3">
        <w:fldChar w:fldCharType="begin" w:fldLock="1"/>
      </w:r>
      <w:r w:rsidR="0080285C">
        <w:instrText>ADDIN CSL_CITATION {"citationItems":[{"id":"ITEM-1","itemData":{"DOI":"10.1007/978-3-642-40763-5_31","ISBN":"9783642407628","ISSN":"03029743","PMID":"24579147","abstract":"Segmentation of anatomical structures in medical images is often based on a voxel/pixel classification approach. Deep learning systems, such as convolutional neural networks (CNNs), can infer a hierarchical representation of images that fosters categorization. We propose a novel system for voxel classification integrating three 2D CNNs, which have a one-to-one association with the xy, yz and zx planes of 3D image, respectively. We applied our method to the segmentation of tibial cartilage in low field knee MRI scans and tested it on 114 unseen scans. Although our method uses only 2D features at a single scale, it performs better than a state-of-the-art method using 3D multi-scale features. In the latter approach, the features and the classifier have been carefully adapted to the problem at hand. That we were able to get better results by a deep learning architecture that autonomously learns the features from the images is the main insight of this study. © 2013 Springer-Verlag.","author":[{"dropping-particle":"","family":"Prasoon","given":"Adhish","non-dropping-particle":"","parse-names":false,"suffix":""},{"dropping-particle":"","family":"Petersen","given":"Kersten","non-dropping-particle":"","parse-names":false,"suffix":""},{"dropping-particle":"","family":"Igel","given":"Christian","non-dropping-particle":"","parse-names":false,"suffix":""},{"dropping-particle":"","family":"Lauze","given":"François","non-dropping-particle":"","parse-names":false,"suffix":""},{"dropping-particle":"","family":"Dam","given":"Erik","non-dropping-particle":"","parse-names":false,"suffix":""},{"dropping-particle":"","family":"Nielsen","given":"Mads","non-dropping-particle":"","parse-names":false,"suffix":""}],"container-title":"Lecture Notes in Computer Science","id":"ITEM-1","issue":"PART 2","issued":{"date-parts":[["2013"]]},"page":"246-253","title":"Deep feature learning for knee cartilage segmentation using a triplanar convolutional neural network","type":"paper-conference","volume":"8150 LNCS"},"uris":["http://www.mendeley.com/documents/?uuid=45066ecd-f81b-4dfe-9597-a32c5717fbcc"]}],"mendeley":{"formattedCitation":"[48]","plainTextFormattedCitation":"[48]","previouslyFormattedCitation":"[48]"},"properties":{"noteIndex":0},"schema":"https://github.com/citation-style-language/schema/raw/master/csl-citation.json"}</w:instrText>
      </w:r>
      <w:r w:rsidR="000B5DC3">
        <w:fldChar w:fldCharType="separate"/>
      </w:r>
      <w:r w:rsidR="006A62C0" w:rsidRPr="006A62C0">
        <w:rPr>
          <w:noProof/>
        </w:rPr>
        <w:t>[48]</w:t>
      </w:r>
      <w:r w:rsidR="000B5DC3">
        <w:fldChar w:fldCharType="end"/>
      </w:r>
      <w:r w:rsidR="00002528">
        <w:t xml:space="preserve"> approach as shown in </w:t>
      </w:r>
      <w:hyperlink r:id="rId12" w:anchor="bookmark=id.2p2csry" w:history="1">
        <w:r w:rsidR="00002528">
          <w:rPr>
            <w:rStyle w:val="ListLabel1"/>
          </w:rPr>
          <w:t xml:space="preserve">Figure </w:t>
        </w:r>
      </w:hyperlink>
      <w:r w:rsidR="00002528">
        <w:t>2</w:t>
      </w:r>
      <w:r w:rsidR="00920099">
        <w:t>.</w:t>
      </w:r>
      <w:r w:rsidR="00002528">
        <w:t xml:space="preserve"> The </w:t>
      </w:r>
      <w:r w:rsidR="003D411E">
        <w:t xml:space="preserve">input 3D </w:t>
      </w:r>
      <w:r w:rsidR="00C14BC4">
        <w:t>dataset</w:t>
      </w:r>
      <w:r w:rsidR="003D411E">
        <w:t xml:space="preserve"> is </w:t>
      </w:r>
      <w:r w:rsidR="00002528">
        <w:t>pre</w:t>
      </w:r>
      <w:r w:rsidR="005F6499">
        <w:t>-</w:t>
      </w:r>
      <w:r w:rsidR="00002528">
        <w:t>processed</w:t>
      </w:r>
      <w:r w:rsidR="00675516">
        <w:t>,</w:t>
      </w:r>
      <w:r w:rsidR="00002528">
        <w:t xml:space="preserve"> reformatted into three orthogonal </w:t>
      </w:r>
      <w:r w:rsidR="003D411E">
        <w:t xml:space="preserve">orientations </w:t>
      </w:r>
      <w:r w:rsidR="00002528">
        <w:t xml:space="preserve">(axial, coronal, </w:t>
      </w:r>
      <w:r w:rsidR="00002528">
        <w:lastRenderedPageBreak/>
        <w:t>and sagittal)</w:t>
      </w:r>
      <w:r w:rsidR="00675516">
        <w:t>,</w:t>
      </w:r>
      <w:r w:rsidR="00002528">
        <w:t xml:space="preserve"> and </w:t>
      </w:r>
      <w:r w:rsidR="00675516">
        <w:t>the resulting 2D images are fed into</w:t>
      </w:r>
      <w:r w:rsidR="00002528">
        <w:t xml:space="preserve"> three cascaded 2D networks </w:t>
      </w:r>
      <w:r w:rsidR="00675516">
        <w:t xml:space="preserve">(from Figure 1) </w:t>
      </w:r>
      <w:r w:rsidR="00002528">
        <w:t xml:space="preserve">to take advantage of the complementary information from each </w:t>
      </w:r>
      <w:r w:rsidR="00675516">
        <w:t>orientation</w:t>
      </w:r>
      <w:r w:rsidR="00002528">
        <w:t xml:space="preserve">. </w:t>
      </w:r>
      <w:r w:rsidR="005B1D05">
        <w:t xml:space="preserve">For each cascaded network, the output </w:t>
      </w:r>
      <w:r w:rsidR="00002528">
        <w:t xml:space="preserve">segmentations </w:t>
      </w:r>
      <w:r w:rsidR="00BC7D98">
        <w:t xml:space="preserve">are </w:t>
      </w:r>
      <w:r w:rsidR="00002528">
        <w:t xml:space="preserve">reformatted </w:t>
      </w:r>
      <w:r w:rsidR="00EF7312">
        <w:t>to the</w:t>
      </w:r>
      <w:r w:rsidR="00002528">
        <w:t xml:space="preserve"> original </w:t>
      </w:r>
      <w:r w:rsidR="00697FA7">
        <w:t xml:space="preserve">imaging </w:t>
      </w:r>
      <w:r w:rsidR="00675516">
        <w:t>orientation</w:t>
      </w:r>
      <w:r w:rsidR="00EF7312">
        <w:t xml:space="preserve"> and </w:t>
      </w:r>
      <w:r w:rsidR="005B1D05">
        <w:t xml:space="preserve">then </w:t>
      </w:r>
      <w:r w:rsidR="00002528">
        <w:t>fused using voxel-wise majority voting.</w:t>
      </w:r>
    </w:p>
    <w:p w14:paraId="362D5A87" w14:textId="4B5CDEC6" w:rsidR="00E02FE3" w:rsidRDefault="00E02FE3" w:rsidP="005F42CE"/>
    <w:p w14:paraId="3AB1EB90" w14:textId="6CE53F5C" w:rsidR="002D074B" w:rsidRDefault="005B1D05" w:rsidP="00200484">
      <w:r>
        <w:t>In the bottom panel of Figure 1, t</w:t>
      </w:r>
      <w:r w:rsidR="00FB5879" w:rsidRPr="00FB5879">
        <w:t>he first network (whole thalamus</w:t>
      </w:r>
      <w:r w:rsidR="00D669A6">
        <w:t xml:space="preserve"> segmentation</w:t>
      </w:r>
      <w:r w:rsidR="00FB5879" w:rsidRPr="00FB5879">
        <w:t xml:space="preserve">) </w:t>
      </w:r>
      <w:r w:rsidR="00BC7D98">
        <w:t>uses</w:t>
      </w:r>
      <w:r w:rsidR="00BC7D98" w:rsidRPr="00FB5879">
        <w:t xml:space="preserve"> </w:t>
      </w:r>
      <w:r w:rsidR="00FB5879" w:rsidRPr="00FB5879">
        <w:t>a Dice</w:t>
      </w:r>
      <w:r w:rsidR="006E6DED">
        <w:t xml:space="preserve"> </w:t>
      </w:r>
      <w:r w:rsidR="006E6DED">
        <w:fldChar w:fldCharType="begin" w:fldLock="1"/>
      </w:r>
      <w:r w:rsidR="0080285C">
        <w:instrText>ADDIN CSL_CITATION {"citationItems":[{"id":"ITEM-1","itemData":{"DOI":"10.1109/TMI.2018.2806086","PMID":"29994439","abstract":"The success of deep convolutional neural networks (NNs) on image classification and recognition tasks has led to new applications in very diversified contexts, including the field of medical imaging. In this paper, we investigate and propose NN architectures for automated multiclass segmentation of anatomical organs in chest radiographs (CXRs), namely for lungs, clavicles, and heart. We address several open challenges including model overfitting, reducing number of parameters, and handling of severely imbalanced data in CXR by fusing recent concepts in convolutional networks and adapting them to the segmentation problem task in CXR. We demonstrate that our architecture combining delayed subsampling, exponential linear units, highly restrictive regularization, and a large number of high-resolution low-level abstract features outperforms state-of-the-art methods on all considered organs, as well as the human observer on lungs and heart. The models use a multiclass configuration with three target classes and are trained and tested on the publicly available Japanese Society of Radiological Technology database, consisting of 247 X-ray images the ground-truth masks for which are available in the segmentation in CXR database. Our best performing model, trained with the loss function based on the Dice coefficient, reached mean Jaccard overlap scores of 95% for lungs, 86.8% for clavicles, and 88.2% for heart. This architecture outperformed the human observer results for lungs and heart.","author":[{"dropping-particle":"","family":"Novikov","given":"Alexey A.","non-dropping-particle":"","parse-names":false,"suffix":""},{"dropping-particle":"","family":"Lenis","given":"Dimitrios","non-dropping-particle":"","parse-names":false,"suffix":""},{"dropping-particle":"","family":"Major","given":"David","non-dropping-particle":"","parse-names":false,"suffix":""},{"dropping-particle":"","family":"Hladuvka","given":"Jiri","non-dropping-particle":"","parse-names":false,"suffix":""},{"dropping-particle":"","family":"Wimmer","given":"Maria","non-dropping-particle":"","parse-names":false,"suffix":""},{"dropping-particle":"","family":"Buhler","given":"Katja","non-dropping-particle":"","parse-names":false,"suffix":""},{"dropping-particle":"","family":"Hladůvka","given":"Jiri","non-dropping-particle":"","parse-names":false,"suffix":""},{"dropping-particle":"","family":"Wimmer","given":"Maria","non-dropping-particle":"","parse-names":false,"suffix":""},{"dropping-particle":"","family":"Bühler","given":"Katja","non-dropping-particle":"","parse-names":false,"suffix":""},{"dropping-particle":"","family":"Hladuvka","given":"Jiri","non-dropping-particle":"","parse-names":false,"suffix":""},{"dropping-particle":"","family":"Wimmer","given":"Maria","non-dropping-particle":"","parse-names":false,"suffix":""},{"dropping-particle":"","family":"Buhler","given":"Katja","non-dropping-particle":"","parse-names":false,"suffix":""}],"container-title":"IEEE Transactions on Medical Imaging","id":"ITEM-1","issue":"8","issued":{"date-parts":[["2018","8"]]},"page":"1865-1876","publisher":"Institute of Electrical and Electronics Engineers Inc.","title":"Fully convolutional architectures for multiclass segmentation in chest radiographs","type":"article-journal","volume":"37"},"uris":["http://www.mendeley.com/documents/?uuid=2a34feba-554b-4aa6-8288-ebb19594d8ea"]}],"mendeley":{"formattedCitation":"[56]","plainTextFormattedCitation":"[56]","previouslyFormattedCitation":"[56]"},"properties":{"noteIndex":0},"schema":"https://github.com/citation-style-language/schema/raw/master/csl-citation.json"}</w:instrText>
      </w:r>
      <w:r w:rsidR="006E6DED">
        <w:fldChar w:fldCharType="separate"/>
      </w:r>
      <w:r w:rsidR="006A62C0" w:rsidRPr="006A62C0">
        <w:rPr>
          <w:noProof/>
        </w:rPr>
        <w:t>[56]</w:t>
      </w:r>
      <w:r w:rsidR="006E6DED">
        <w:fldChar w:fldCharType="end"/>
      </w:r>
      <w:r w:rsidR="00FB5879" w:rsidRPr="00FB5879">
        <w:t xml:space="preserve"> loss function along with sigmoid activation. For the </w:t>
      </w:r>
      <w:r w:rsidR="00D669A6">
        <w:t>second</w:t>
      </w:r>
      <w:r w:rsidR="00D669A6" w:rsidRPr="00FB5879">
        <w:t xml:space="preserve"> </w:t>
      </w:r>
      <w:r w:rsidR="00FB5879" w:rsidRPr="00FB5879">
        <w:t>network, we investigate</w:t>
      </w:r>
      <w:r w:rsidR="00697FA7">
        <w:t>d</w:t>
      </w:r>
      <w:r w:rsidR="00FB5879" w:rsidRPr="00FB5879">
        <w:t xml:space="preserve"> two different loss functions with a one-hot encoding approach </w:t>
      </w:r>
      <w:r w:rsidR="002D074B">
        <w:t>in</w:t>
      </w:r>
      <w:r w:rsidR="00FB5879" w:rsidRPr="00FB5879">
        <w:t xml:space="preserve"> treating </w:t>
      </w:r>
      <w:r w:rsidR="00697FA7">
        <w:t xml:space="preserve">multiple </w:t>
      </w:r>
      <w:r w:rsidR="00FB5879" w:rsidRPr="00FB5879">
        <w:t xml:space="preserve">classes: a) </w:t>
      </w:r>
      <w:r w:rsidR="005F6499">
        <w:t>W</w:t>
      </w:r>
      <w:r w:rsidR="00FB5879" w:rsidRPr="00FB5879">
        <w:t>eighted cross-entropy and b) Dice</w:t>
      </w:r>
      <w:r w:rsidR="00622CE7">
        <w:t xml:space="preserve"> </w:t>
      </w:r>
      <w:commentRangeStart w:id="17"/>
      <w:r w:rsidR="00622CE7">
        <w:t>(see Appendix).</w:t>
      </w:r>
    </w:p>
    <w:p w14:paraId="70517AAF" w14:textId="1B202180" w:rsidR="00200484" w:rsidRPr="00EE019B" w:rsidRDefault="009D2FBF" w:rsidP="00200484">
      <w:pPr>
        <w:rPr>
          <w:strike/>
        </w:rPr>
      </w:pPr>
      <w:r w:rsidRPr="00EE019B">
        <w:rPr>
          <w:strike/>
        </w:rPr>
        <w:t>Dice loss function is defined as follows:</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8560"/>
        <w:gridCol w:w="800"/>
      </w:tblGrid>
      <w:tr w:rsidR="00FB5879" w:rsidRPr="00EE019B" w14:paraId="321CED0C" w14:textId="77777777" w:rsidTr="009D2FBF">
        <w:tc>
          <w:tcPr>
            <w:tcW w:w="8560" w:type="dxa"/>
            <w:tcBorders>
              <w:top w:val="single" w:sz="4" w:space="0" w:color="FFFFFF"/>
              <w:left w:val="single" w:sz="4" w:space="0" w:color="FFFFFF"/>
              <w:bottom w:val="single" w:sz="4" w:space="0" w:color="FFFFFF"/>
              <w:right w:val="single" w:sz="4" w:space="0" w:color="FFFFFF"/>
            </w:tcBorders>
            <w:shd w:val="clear" w:color="auto" w:fill="auto"/>
          </w:tcPr>
          <w:p w14:paraId="67443707" w14:textId="78C2EB68" w:rsidR="00FB5879" w:rsidRPr="00EE019B" w:rsidRDefault="00F32980" w:rsidP="005F42CE">
            <w:pPr>
              <w:rPr>
                <w:strike/>
              </w:rPr>
            </w:pPr>
            <m:oMathPara>
              <m:oMath>
                <m:r>
                  <m:rPr>
                    <m:nor/>
                  </m:rPr>
                  <w:rPr>
                    <w:rFonts w:ascii="Cambria Math" w:hAnsi="Cambria Math"/>
                    <w:strike/>
                  </w:rPr>
                  <m:t>Loss</m:t>
                </m:r>
                <m:r>
                  <m:rPr>
                    <m:sty m:val="p"/>
                  </m:rPr>
                  <w:rPr>
                    <w:rFonts w:ascii="Cambria Math" w:hAnsi="Cambria Math"/>
                    <w:strike/>
                  </w:rPr>
                  <m:t>=</m:t>
                </m:r>
                <m:f>
                  <m:fPr>
                    <m:ctrlPr>
                      <w:rPr>
                        <w:rFonts w:ascii="Cambria Math" w:hAnsi="Cambria Math"/>
                        <w:strike/>
                      </w:rPr>
                    </m:ctrlPr>
                  </m:fPr>
                  <m:num>
                    <m:r>
                      <m:rPr>
                        <m:sty m:val="p"/>
                      </m:rPr>
                      <w:rPr>
                        <w:rFonts w:ascii="Cambria Math" w:hAnsi="Cambria Math"/>
                        <w:strike/>
                      </w:rPr>
                      <m:t>1</m:t>
                    </m:r>
                  </m:num>
                  <m:den>
                    <m:r>
                      <w:rPr>
                        <w:rFonts w:ascii="Cambria Math" w:hAnsi="Cambria Math"/>
                        <w:strike/>
                      </w:rPr>
                      <m:t>C</m:t>
                    </m:r>
                  </m:den>
                </m:f>
                <m:nary>
                  <m:naryPr>
                    <m:chr m:val="∑"/>
                    <m:ctrlPr>
                      <w:rPr>
                        <w:rFonts w:ascii="Cambria Math" w:hAnsi="Cambria Math"/>
                        <w:strike/>
                      </w:rPr>
                    </m:ctrlPr>
                  </m:naryPr>
                  <m:sub>
                    <m:r>
                      <w:rPr>
                        <w:rFonts w:ascii="Cambria Math" w:hAnsi="Cambria Math"/>
                        <w:strike/>
                      </w:rPr>
                      <m:t>i</m:t>
                    </m:r>
                    <m:r>
                      <m:rPr>
                        <m:sty m:val="p"/>
                      </m:rPr>
                      <w:rPr>
                        <w:rFonts w:ascii="Cambria Math" w:hAnsi="Cambria Math"/>
                        <w:strike/>
                      </w:rPr>
                      <m:t>=0</m:t>
                    </m:r>
                  </m:sub>
                  <m:sup>
                    <m:r>
                      <w:rPr>
                        <w:rFonts w:ascii="Cambria Math" w:hAnsi="Cambria Math"/>
                        <w:strike/>
                      </w:rPr>
                      <m:t>C</m:t>
                    </m:r>
                    <m:r>
                      <m:rPr>
                        <m:sty m:val="p"/>
                      </m:rPr>
                      <w:rPr>
                        <w:rFonts w:ascii="Cambria Math" w:hAnsi="Cambria Math"/>
                        <w:strike/>
                      </w:rPr>
                      <m:t>-1</m:t>
                    </m:r>
                  </m:sup>
                  <m:e>
                    <m:r>
                      <m:rPr>
                        <m:sty m:val="p"/>
                      </m:rPr>
                      <w:rPr>
                        <w:rFonts w:ascii="Cambria Math" w:hAnsi="Cambria Math"/>
                        <w:strike/>
                      </w:rPr>
                      <m:t xml:space="preserve">(1- </m:t>
                    </m:r>
                    <m:r>
                      <m:rPr>
                        <m:nor/>
                      </m:rPr>
                      <w:rPr>
                        <w:rFonts w:ascii="Cambria Math" w:hAnsi="Cambria Math"/>
                        <w:strike/>
                      </w:rPr>
                      <m:t>Dice</m:t>
                    </m:r>
                    <m:d>
                      <m:dPr>
                        <m:ctrlPr>
                          <w:rPr>
                            <w:rFonts w:ascii="Cambria Math" w:hAnsi="Cambria Math"/>
                            <w:strike/>
                          </w:rPr>
                        </m:ctrlPr>
                      </m:dPr>
                      <m:e>
                        <m:sSub>
                          <m:sSubPr>
                            <m:ctrlPr>
                              <w:rPr>
                                <w:rFonts w:ascii="Cambria Math" w:hAnsi="Cambria Math"/>
                                <w:strike/>
                              </w:rPr>
                            </m:ctrlPr>
                          </m:sSubPr>
                          <m:e>
                            <m:r>
                              <w:rPr>
                                <w:rFonts w:ascii="Cambria Math" w:hAnsi="Cambria Math"/>
                                <w:strike/>
                              </w:rPr>
                              <m:t>A</m:t>
                            </m:r>
                          </m:e>
                          <m:sub>
                            <m:r>
                              <w:rPr>
                                <w:rFonts w:ascii="Cambria Math" w:hAnsi="Cambria Math"/>
                                <w:strike/>
                              </w:rPr>
                              <m:t>i</m:t>
                            </m:r>
                          </m:sub>
                        </m:sSub>
                        <m:r>
                          <m:rPr>
                            <m:sty m:val="p"/>
                          </m:rPr>
                          <w:rPr>
                            <w:rFonts w:ascii="Cambria Math" w:hAnsi="Cambria Math"/>
                            <w:strike/>
                          </w:rPr>
                          <m:t>,</m:t>
                        </m:r>
                        <m:sSub>
                          <m:sSubPr>
                            <m:ctrlPr>
                              <w:rPr>
                                <w:rFonts w:ascii="Cambria Math" w:hAnsi="Cambria Math"/>
                                <w:strike/>
                              </w:rPr>
                            </m:ctrlPr>
                          </m:sSubPr>
                          <m:e>
                            <m:r>
                              <w:rPr>
                                <w:rFonts w:ascii="Cambria Math" w:hAnsi="Cambria Math"/>
                                <w:strike/>
                              </w:rPr>
                              <m:t>B</m:t>
                            </m:r>
                          </m:e>
                          <m:sub>
                            <m:r>
                              <w:rPr>
                                <w:rFonts w:ascii="Cambria Math" w:hAnsi="Cambria Math"/>
                                <w:strike/>
                              </w:rPr>
                              <m:t>i</m:t>
                            </m:r>
                          </m:sub>
                        </m:sSub>
                        <m:r>
                          <m:rPr>
                            <m:sty m:val="p"/>
                          </m:rPr>
                          <w:rPr>
                            <w:rFonts w:ascii="Cambria Math" w:hAnsi="Cambria Math"/>
                            <w:strike/>
                          </w:rPr>
                          <m:t>)</m:t>
                        </m:r>
                      </m:e>
                    </m:d>
                  </m:e>
                </m:nary>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tcPr>
          <w:p w14:paraId="3EFFF46A" w14:textId="77777777" w:rsidR="00FB5879" w:rsidRPr="00EE019B" w:rsidRDefault="00FB5879" w:rsidP="005F42CE">
            <w:pPr>
              <w:rPr>
                <w:strike/>
              </w:rPr>
            </w:pPr>
          </w:p>
          <w:p w14:paraId="7C505D6C" w14:textId="3368AF2B" w:rsidR="00FB5879" w:rsidRPr="00EE019B" w:rsidRDefault="00200484" w:rsidP="005F42CE">
            <w:pPr>
              <w:rPr>
                <w:strike/>
              </w:rPr>
            </w:pPr>
            <w:r w:rsidRPr="00EE019B">
              <w:rPr>
                <w:strike/>
              </w:rPr>
              <w:t>(</w:t>
            </w:r>
            <w:r w:rsidR="0014630E" w:rsidRPr="00EE019B">
              <w:rPr>
                <w:strike/>
                <w:noProof/>
              </w:rPr>
              <w:fldChar w:fldCharType="begin"/>
            </w:r>
            <w:r w:rsidR="0014630E" w:rsidRPr="00EE019B">
              <w:rPr>
                <w:strike/>
                <w:noProof/>
              </w:rPr>
              <w:instrText xml:space="preserve"> SEQ Equation \* ARABIC </w:instrText>
            </w:r>
            <w:r w:rsidR="0014630E" w:rsidRPr="00EE019B">
              <w:rPr>
                <w:strike/>
                <w:noProof/>
              </w:rPr>
              <w:fldChar w:fldCharType="separate"/>
            </w:r>
            <w:r w:rsidR="00067B63" w:rsidRPr="00EE019B">
              <w:rPr>
                <w:strike/>
                <w:noProof/>
              </w:rPr>
              <w:t>1</w:t>
            </w:r>
            <w:r w:rsidR="0014630E" w:rsidRPr="00EE019B">
              <w:rPr>
                <w:strike/>
                <w:noProof/>
              </w:rPr>
              <w:fldChar w:fldCharType="end"/>
            </w:r>
            <w:r w:rsidRPr="00EE019B">
              <w:rPr>
                <w:strike/>
              </w:rPr>
              <w:t>)</w:t>
            </w:r>
          </w:p>
        </w:tc>
      </w:tr>
      <w:tr w:rsidR="00FB5879" w:rsidRPr="00EE019B" w14:paraId="0BBCA241" w14:textId="77777777" w:rsidTr="009D2FBF">
        <w:tc>
          <w:tcPr>
            <w:tcW w:w="8560" w:type="dxa"/>
            <w:tcBorders>
              <w:top w:val="single" w:sz="4" w:space="0" w:color="FFFFFF"/>
              <w:left w:val="single" w:sz="4" w:space="0" w:color="FFFFFF"/>
              <w:bottom w:val="single" w:sz="4" w:space="0" w:color="FFFFFF"/>
              <w:right w:val="single" w:sz="4" w:space="0" w:color="FFFFFF"/>
            </w:tcBorders>
            <w:shd w:val="clear" w:color="auto" w:fill="auto"/>
          </w:tcPr>
          <w:p w14:paraId="1ABEC618" w14:textId="216254B2" w:rsidR="00FB5879" w:rsidRPr="00EE019B" w:rsidRDefault="00F32980" w:rsidP="005F42CE">
            <w:pPr>
              <w:rPr>
                <w:strike/>
              </w:rPr>
            </w:pPr>
            <m:oMathPara>
              <m:oMath>
                <m:r>
                  <m:rPr>
                    <m:nor/>
                  </m:rPr>
                  <w:rPr>
                    <w:rFonts w:ascii="Cambria Math" w:hAnsi="Cambria Math"/>
                    <w:strike/>
                  </w:rPr>
                  <m:t>Dice</m:t>
                </m:r>
                <m:d>
                  <m:dPr>
                    <m:ctrlPr>
                      <w:rPr>
                        <w:rFonts w:ascii="Cambria Math" w:hAnsi="Cambria Math"/>
                        <w:strike/>
                      </w:rPr>
                    </m:ctrlPr>
                  </m:dPr>
                  <m:e>
                    <m:sSub>
                      <m:sSubPr>
                        <m:ctrlPr>
                          <w:rPr>
                            <w:rFonts w:ascii="Cambria Math" w:hAnsi="Cambria Math"/>
                            <w:strike/>
                          </w:rPr>
                        </m:ctrlPr>
                      </m:sSubPr>
                      <m:e>
                        <m:r>
                          <w:rPr>
                            <w:rFonts w:ascii="Cambria Math" w:hAnsi="Cambria Math"/>
                            <w:strike/>
                          </w:rPr>
                          <m:t>A</m:t>
                        </m:r>
                      </m:e>
                      <m:sub>
                        <m:r>
                          <w:rPr>
                            <w:rFonts w:ascii="Cambria Math" w:hAnsi="Cambria Math"/>
                            <w:strike/>
                          </w:rPr>
                          <m:t>i</m:t>
                        </m:r>
                      </m:sub>
                    </m:sSub>
                    <m:r>
                      <m:rPr>
                        <m:sty m:val="p"/>
                      </m:rPr>
                      <w:rPr>
                        <w:rFonts w:ascii="Cambria Math" w:hAnsi="Cambria Math"/>
                        <w:strike/>
                      </w:rPr>
                      <m:t>,</m:t>
                    </m:r>
                    <m:sSub>
                      <m:sSubPr>
                        <m:ctrlPr>
                          <w:rPr>
                            <w:rFonts w:ascii="Cambria Math" w:hAnsi="Cambria Math"/>
                            <w:strike/>
                          </w:rPr>
                        </m:ctrlPr>
                      </m:sSubPr>
                      <m:e>
                        <m:r>
                          <w:rPr>
                            <w:rFonts w:ascii="Cambria Math" w:hAnsi="Cambria Math"/>
                            <w:strike/>
                          </w:rPr>
                          <m:t>B</m:t>
                        </m:r>
                      </m:e>
                      <m:sub>
                        <m:r>
                          <w:rPr>
                            <w:rFonts w:ascii="Cambria Math" w:hAnsi="Cambria Math"/>
                            <w:strike/>
                          </w:rPr>
                          <m:t>i</m:t>
                        </m:r>
                      </m:sub>
                    </m:sSub>
                  </m:e>
                </m:d>
                <m:r>
                  <m:rPr>
                    <m:sty m:val="p"/>
                  </m:rPr>
                  <w:rPr>
                    <w:rFonts w:ascii="Cambria Math" w:hAnsi="Cambria Math"/>
                    <w:strike/>
                  </w:rPr>
                  <m:t>=</m:t>
                </m:r>
                <m:f>
                  <m:fPr>
                    <m:ctrlPr>
                      <w:rPr>
                        <w:rFonts w:ascii="Cambria Math" w:hAnsi="Cambria Math"/>
                        <w:strike/>
                      </w:rPr>
                    </m:ctrlPr>
                  </m:fPr>
                  <m:num>
                    <m:r>
                      <m:rPr>
                        <m:sty m:val="p"/>
                      </m:rPr>
                      <w:rPr>
                        <w:rFonts w:ascii="Cambria Math" w:hAnsi="Cambria Math"/>
                        <w:strike/>
                      </w:rPr>
                      <m:t>2</m:t>
                    </m:r>
                    <m:d>
                      <m:dPr>
                        <m:begChr m:val="|"/>
                        <m:endChr m:val="|"/>
                        <m:ctrlPr>
                          <w:rPr>
                            <w:rFonts w:ascii="Cambria Math" w:hAnsi="Cambria Math"/>
                            <w:strike/>
                          </w:rPr>
                        </m:ctrlPr>
                      </m:dPr>
                      <m:e>
                        <m:sSub>
                          <m:sSubPr>
                            <m:ctrlPr>
                              <w:rPr>
                                <w:rFonts w:ascii="Cambria Math" w:hAnsi="Cambria Math"/>
                                <w:strike/>
                              </w:rPr>
                            </m:ctrlPr>
                          </m:sSubPr>
                          <m:e>
                            <m:r>
                              <w:rPr>
                                <w:rFonts w:ascii="Cambria Math" w:hAnsi="Cambria Math"/>
                                <w:strike/>
                              </w:rPr>
                              <m:t>A</m:t>
                            </m:r>
                          </m:e>
                          <m:sub>
                            <m:r>
                              <w:rPr>
                                <w:rFonts w:ascii="Cambria Math" w:hAnsi="Cambria Math"/>
                                <w:strike/>
                              </w:rPr>
                              <m:t>i</m:t>
                            </m:r>
                          </m:sub>
                        </m:sSub>
                        <m:sSub>
                          <m:sSubPr>
                            <m:ctrlPr>
                              <w:rPr>
                                <w:rFonts w:ascii="Cambria Math" w:hAnsi="Cambria Math"/>
                                <w:strike/>
                              </w:rPr>
                            </m:ctrlPr>
                          </m:sSubPr>
                          <m:e>
                            <m:r>
                              <m:rPr>
                                <m:sty m:val="p"/>
                              </m:rPr>
                              <w:rPr>
                                <w:rFonts w:ascii="Cambria Math" w:hAnsi="Cambria Math"/>
                                <w:strike/>
                              </w:rPr>
                              <m:t>∩</m:t>
                            </m:r>
                            <m:r>
                              <w:rPr>
                                <w:rFonts w:ascii="Cambria Math" w:hAnsi="Cambria Math"/>
                                <w:strike/>
                              </w:rPr>
                              <m:t>B</m:t>
                            </m:r>
                          </m:e>
                          <m:sub>
                            <m:r>
                              <w:rPr>
                                <w:rFonts w:ascii="Cambria Math" w:hAnsi="Cambria Math"/>
                                <w:strike/>
                              </w:rPr>
                              <m:t>i</m:t>
                            </m:r>
                          </m:sub>
                        </m:sSub>
                      </m:e>
                    </m:d>
                  </m:num>
                  <m:den>
                    <m:d>
                      <m:dPr>
                        <m:begChr m:val="|"/>
                        <m:endChr m:val="|"/>
                        <m:ctrlPr>
                          <w:rPr>
                            <w:rFonts w:ascii="Cambria Math" w:hAnsi="Cambria Math"/>
                            <w:strike/>
                          </w:rPr>
                        </m:ctrlPr>
                      </m:dPr>
                      <m:e>
                        <m:sSub>
                          <m:sSubPr>
                            <m:ctrlPr>
                              <w:rPr>
                                <w:rFonts w:ascii="Cambria Math" w:hAnsi="Cambria Math"/>
                                <w:strike/>
                              </w:rPr>
                            </m:ctrlPr>
                          </m:sSubPr>
                          <m:e>
                            <m:sSub>
                              <m:sSubPr>
                                <m:ctrlPr>
                                  <w:rPr>
                                    <w:rFonts w:ascii="Cambria Math" w:hAnsi="Cambria Math"/>
                                    <w:strike/>
                                  </w:rPr>
                                </m:ctrlPr>
                              </m:sSubPr>
                              <m:e>
                                <m:r>
                                  <w:rPr>
                                    <w:rFonts w:ascii="Cambria Math" w:hAnsi="Cambria Math"/>
                                    <w:strike/>
                                  </w:rPr>
                                  <m:t>A</m:t>
                                </m:r>
                              </m:e>
                              <m:sub>
                                <m:r>
                                  <w:rPr>
                                    <w:rFonts w:ascii="Cambria Math" w:hAnsi="Cambria Math"/>
                                    <w:strike/>
                                  </w:rPr>
                                  <m:t>i</m:t>
                                </m:r>
                              </m:sub>
                            </m:sSub>
                            <m:r>
                              <m:rPr>
                                <m:sty m:val="p"/>
                              </m:rPr>
                              <w:rPr>
                                <w:rFonts w:ascii="Cambria Math" w:hAnsi="Cambria Math"/>
                                <w:strike/>
                              </w:rPr>
                              <m:t xml:space="preserve">∪ </m:t>
                            </m:r>
                            <m:r>
                              <w:rPr>
                                <w:rFonts w:ascii="Cambria Math" w:hAnsi="Cambria Math"/>
                                <w:strike/>
                              </w:rPr>
                              <m:t>B</m:t>
                            </m:r>
                          </m:e>
                          <m:sub>
                            <m:r>
                              <w:rPr>
                                <w:rFonts w:ascii="Cambria Math" w:hAnsi="Cambria Math"/>
                                <w:strike/>
                              </w:rPr>
                              <m:t>i</m:t>
                            </m:r>
                          </m:sub>
                        </m:sSub>
                      </m:e>
                    </m:d>
                  </m:den>
                </m:f>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tcPr>
          <w:p w14:paraId="23C24D4E" w14:textId="737D9778" w:rsidR="00FB5879" w:rsidRPr="00EE019B" w:rsidRDefault="00200484" w:rsidP="005F42CE">
            <w:pPr>
              <w:rPr>
                <w:strike/>
              </w:rPr>
            </w:pPr>
            <w:bookmarkStart w:id="18" w:name="_Ref37588917"/>
            <w:r w:rsidRPr="00EE019B">
              <w:rPr>
                <w:strike/>
              </w:rPr>
              <w:t>(</w:t>
            </w:r>
            <w:r w:rsidR="0014630E" w:rsidRPr="00EE019B">
              <w:rPr>
                <w:strike/>
                <w:noProof/>
              </w:rPr>
              <w:fldChar w:fldCharType="begin"/>
            </w:r>
            <w:r w:rsidR="0014630E" w:rsidRPr="00EE019B">
              <w:rPr>
                <w:strike/>
                <w:noProof/>
              </w:rPr>
              <w:instrText xml:space="preserve"> SEQ Equation \* ARABIC </w:instrText>
            </w:r>
            <w:r w:rsidR="0014630E" w:rsidRPr="00EE019B">
              <w:rPr>
                <w:strike/>
                <w:noProof/>
              </w:rPr>
              <w:fldChar w:fldCharType="separate"/>
            </w:r>
            <w:r w:rsidR="00067B63" w:rsidRPr="00EE019B">
              <w:rPr>
                <w:strike/>
                <w:noProof/>
              </w:rPr>
              <w:t>2</w:t>
            </w:r>
            <w:r w:rsidR="0014630E" w:rsidRPr="00EE019B">
              <w:rPr>
                <w:strike/>
                <w:noProof/>
              </w:rPr>
              <w:fldChar w:fldCharType="end"/>
            </w:r>
            <w:r w:rsidRPr="00EE019B">
              <w:rPr>
                <w:strike/>
              </w:rPr>
              <w:t>)</w:t>
            </w:r>
            <w:bookmarkEnd w:id="18"/>
          </w:p>
          <w:p w14:paraId="701C60DB" w14:textId="398BA293" w:rsidR="00FB5879" w:rsidRPr="00EE019B" w:rsidRDefault="00FB5879" w:rsidP="005F42CE">
            <w:pPr>
              <w:rPr>
                <w:strike/>
              </w:rPr>
            </w:pPr>
          </w:p>
        </w:tc>
      </w:tr>
    </w:tbl>
    <w:p w14:paraId="067535FB" w14:textId="24ADA1E5" w:rsidR="00BE342C" w:rsidRPr="00EE019B" w:rsidRDefault="00FB5879" w:rsidP="00BE342C">
      <w:pPr>
        <w:rPr>
          <w:strike/>
          <w:color w:val="000000" w:themeColor="text1"/>
        </w:rPr>
      </w:pPr>
      <w:r w:rsidRPr="00EE019B">
        <w:rPr>
          <w:strike/>
        </w:rPr>
        <w:t xml:space="preserve">where </w:t>
      </w:r>
      <m:oMath>
        <m:sSub>
          <m:sSubPr>
            <m:ctrlPr>
              <w:rPr>
                <w:rFonts w:ascii="Cambria Math" w:hAnsi="Cambria Math"/>
                <w:strike/>
              </w:rPr>
            </m:ctrlPr>
          </m:sSubPr>
          <m:e>
            <m:r>
              <w:rPr>
                <w:rFonts w:ascii="Cambria Math" w:hAnsi="Cambria Math"/>
                <w:strike/>
              </w:rPr>
              <m:t>A</m:t>
            </m:r>
          </m:e>
          <m:sub>
            <m:r>
              <w:rPr>
                <w:rFonts w:ascii="Cambria Math" w:hAnsi="Cambria Math"/>
                <w:strike/>
              </w:rPr>
              <m:t>i</m:t>
            </m:r>
          </m:sub>
        </m:sSub>
      </m:oMath>
      <w:r w:rsidRPr="00EE019B">
        <w:rPr>
          <w:strike/>
        </w:rPr>
        <w:t xml:space="preserve"> and </w:t>
      </w:r>
      <m:oMath>
        <m:sSub>
          <m:sSubPr>
            <m:ctrlPr>
              <w:rPr>
                <w:rFonts w:ascii="Cambria Math" w:hAnsi="Cambria Math"/>
                <w:strike/>
              </w:rPr>
            </m:ctrlPr>
          </m:sSubPr>
          <m:e>
            <m:r>
              <w:rPr>
                <w:rFonts w:ascii="Cambria Math" w:hAnsi="Cambria Math"/>
                <w:strike/>
              </w:rPr>
              <m:t>B</m:t>
            </m:r>
          </m:e>
          <m:sub>
            <m:r>
              <w:rPr>
                <w:rFonts w:ascii="Cambria Math" w:hAnsi="Cambria Math"/>
                <w:strike/>
              </w:rPr>
              <m:t>i</m:t>
            </m:r>
          </m:sub>
        </m:sSub>
      </m:oMath>
      <w:r w:rsidRPr="00EE019B">
        <w:rPr>
          <w:strike/>
        </w:rPr>
        <w:t xml:space="preserve"> are the </w:t>
      </w:r>
      <w:r w:rsidR="00DE24A8" w:rsidRPr="00EE019B">
        <w:rPr>
          <w:strike/>
        </w:rPr>
        <w:t xml:space="preserve">automated </w:t>
      </w:r>
      <w:r w:rsidRPr="00EE019B">
        <w:rPr>
          <w:strike/>
        </w:rPr>
        <w:t>and manual segmentations for nucleus</w:t>
      </w:r>
      <w:r w:rsidRPr="00EE019B">
        <w:rPr>
          <w:rFonts w:ascii="Cambria Math" w:eastAsia="Cambria Math" w:hAnsi="Cambria Math" w:cs="Cambria Math"/>
          <w:strike/>
        </w:rPr>
        <w:t xml:space="preserve"> </w:t>
      </w:r>
      <m:oMath>
        <m:r>
          <w:rPr>
            <w:rFonts w:ascii="Cambria Math" w:hAnsi="Cambria Math"/>
            <w:strike/>
          </w:rPr>
          <m:t>i</m:t>
        </m:r>
      </m:oMath>
      <w:r w:rsidRPr="00EE019B">
        <w:rPr>
          <w:strike/>
        </w:rPr>
        <w:t xml:space="preserve"> and </w:t>
      </w:r>
      <m:oMath>
        <m:r>
          <w:rPr>
            <w:rFonts w:ascii="Cambria Math" w:hAnsi="Cambria Math"/>
            <w:strike/>
          </w:rPr>
          <m:t>| . |</m:t>
        </m:r>
      </m:oMath>
      <w:r w:rsidRPr="00EE019B">
        <w:rPr>
          <w:strike/>
        </w:rPr>
        <w:t xml:space="preserve"> is the </w:t>
      </w:r>
      <w:r w:rsidR="00B25A0A" w:rsidRPr="00EE019B">
        <w:rPr>
          <w:strike/>
        </w:rPr>
        <w:t>cardinality of</w:t>
      </w:r>
      <w:r w:rsidR="00D022A4" w:rsidRPr="00EE019B">
        <w:rPr>
          <w:strike/>
        </w:rPr>
        <w:t xml:space="preserve"> a </w:t>
      </w:r>
      <w:r w:rsidR="00B25A0A" w:rsidRPr="00EE019B">
        <w:rPr>
          <w:strike/>
        </w:rPr>
        <w:t>set (i.e., number of pixels)</w:t>
      </w:r>
      <w:r w:rsidRPr="00EE019B">
        <w:rPr>
          <w:strike/>
        </w:rPr>
        <w:t xml:space="preserve">. Note that the different classes are implicitly weighted </w:t>
      </w:r>
      <w:r w:rsidRPr="00EE019B">
        <w:rPr>
          <w:strike/>
          <w:color w:val="000000" w:themeColor="text1"/>
        </w:rPr>
        <w:t>when using a Dice-based loss function</w:t>
      </w:r>
      <w:r w:rsidR="0046604B" w:rsidRPr="00EE019B">
        <w:rPr>
          <w:strike/>
          <w:color w:val="000000" w:themeColor="text1"/>
        </w:rPr>
        <w:t xml:space="preserve"> </w:t>
      </w:r>
      <w:r w:rsidR="0046604B" w:rsidRPr="00EE019B">
        <w:rPr>
          <w:strike/>
          <w:color w:val="000000" w:themeColor="text1"/>
        </w:rPr>
        <w:fldChar w:fldCharType="begin" w:fldLock="1"/>
      </w:r>
      <w:r w:rsidR="0080285C" w:rsidRPr="00EE019B">
        <w:rPr>
          <w:strike/>
          <w:color w:val="000000" w:themeColor="text1"/>
        </w:rPr>
        <w:instrText>ADDIN CSL_CITATION {"citationItems":[{"id":"ITEM-1","itemData":{"DOI":"10.1109/TMI.2006.880587","ISSN":"02780062","abstract":"Measures of overlap of labelled regions of images, such as the\nDice and Tanimoto coefficients, have been extensively used to\nevaluate image registration and segmentation algorithms. Modern\nstudies can include multiple labels defined on multiple images\nyet most evaluation schemes report one overlap per labelled\nregion, simply averaged over multiple images. In this paper,\ncommon overlap measures are generalized to measure the total\noverlap of ensembles of labels defined on multiple test images\nand account for fractional labels using fuzzy set theory. This\nframework allows a single ``figure-of-merit'' to be reported\nwhich summarises the results of a complex experiment by image\npair, by label or overall. A complementary measure of error, the\noverlap distance, is defined which captures the spatial extent of\nthe nonoverlapping part and is related to the Hausdorff distance\ncomputed on grey level images. The generalized overlap measures\nare validated on synthetic images for which the overlap can be\ncomputed analytically and used as similarity measures in nonrigid\nregistration of three-dimensional magnetic resonance imaging\n(MRI) brain images. Finally, a pragmatic segmentation ground\ntruth is constructed by registering a magnetic resonance atlas\nbrain to 20 individual scans, and used with the overlap measures\nto evaluate publicly available brain segmentation algorithms.","author":[{"dropping-particle":"","family":"Crum","given":"William R.","non-dropping-particle":"","parse-names":false,"suffix":""},{"dropping-particle":"","family":"Camara","given":"Oscar","non-dropping-particle":"","parse-names":false,"suffix":""},{"dropping-particle":"","family":"Hill","given":"Derek L.G. G","non-dropping-particle":"","parse-names":false,"suffix":""}],"container-title":"IEEE Transactions on Medical Imaging","id":"ITEM-1","issue":"11","issued":{"date-parts":[["2006","11"]]},"page":"1451-1461","title":"Generalized overlap measures for evaluation and validation in medical image analysis","type":"article-journal","volume":"25"},"uris":["http://www.mendeley.com/documents/?uuid=827663e2-b03b-44ef-9f49-57effd38c60a"]},{"id":"ITEM-2","itemData":{"DOI":"10.1007/978-3-319-46976-8_19","ISBN":"9783319469751","ISSN":"16113349","abstract":"In this paper, we study the influence of both long and short skip connections on Fully Convolutional Networks (FCN) for biomedical image segmentation. In standard FCNs, only long skip connections are used to skip features from the contracting path to the expanding path in order to recover spatial information lost during downsampling. We extend FCNs by adding short skip connections, that are similar to the ones introduced in residual networks, in order to build very deep FCNs (of hundreds of layers). A review of the gradient flow confirms that for a very deep FCN it is beneficial to have both long and short skip connections. Finally, we show that a very deep FCN can achieve near-to-state-of-the-art results on the EM dataset without any further post-processing.","author":[{"dropping-particle":"","family":"Drozdzal","given":"Michal","non-dropping-particle":"","parse-names":false,"suffix":""},{"dropping-particle":"","family":"Vorontsov","given":"Eugene","non-dropping-particle":"","parse-names":false,"suffix":""},{"dropping-particle":"","family":"Chartrand","given":"Gabriel","non-dropping-particle":"","parse-names":false,"suffix":""},{"dropping-particle":"","family":"Kadoury","given":"Samuel","non-dropping-particle":"","parse-names":false,"suffix":""},{"dropping-particle":"","family":"Pal","given":"Chris","non-dropping-particle":"","parse-names":false,"suffix":""}],"container-title":"Lecture Notes in Computer Science","id":"ITEM-2","issued":{"date-parts":[["2016","8","14"]]},"page":"179-187","publisher":"Springer Verlag","title":"The importance of skip connections in biomedical image segmentation","type":"article-journal","volume":"10008 LNCS"},"uris":["http://www.mendeley.com/documents/?uuid=ec2583ae-5e3e-4fdd-9efc-d7973d20b905"]}],"mendeley":{"formattedCitation":"[57,58]","plainTextFormattedCitation":"[57,58]","previouslyFormattedCitation":"[57,58]"},"properties":{"noteIndex":0},"schema":"https://github.com/citation-style-language/schema/raw/master/csl-citation.json"}</w:instrText>
      </w:r>
      <w:r w:rsidR="0046604B" w:rsidRPr="00EE019B">
        <w:rPr>
          <w:strike/>
          <w:color w:val="000000" w:themeColor="text1"/>
        </w:rPr>
        <w:fldChar w:fldCharType="separate"/>
      </w:r>
      <w:r w:rsidR="006A62C0" w:rsidRPr="00EE019B">
        <w:rPr>
          <w:strike/>
          <w:noProof/>
          <w:color w:val="000000" w:themeColor="text1"/>
        </w:rPr>
        <w:t>[57,58]</w:t>
      </w:r>
      <w:r w:rsidR="0046604B" w:rsidRPr="00EE019B">
        <w:rPr>
          <w:strike/>
          <w:color w:val="000000" w:themeColor="text1"/>
        </w:rPr>
        <w:fldChar w:fldCharType="end"/>
      </w:r>
      <w:r w:rsidRPr="00EE019B">
        <w:rPr>
          <w:strike/>
          <w:color w:val="000000" w:themeColor="text1"/>
        </w:rPr>
        <w:t>.</w:t>
      </w:r>
      <w:r w:rsidRPr="00EE019B">
        <w:rPr>
          <w:strike/>
          <w:color w:val="000000" w:themeColor="text1"/>
          <w:vertAlign w:val="superscript"/>
        </w:rPr>
        <w:t xml:space="preserve"> </w:t>
      </w:r>
      <w:r w:rsidR="00D94056" w:rsidRPr="00EE019B">
        <w:rPr>
          <w:strike/>
          <w:color w:val="000000" w:themeColor="text1"/>
          <w:vertAlign w:val="superscript"/>
        </w:rPr>
        <w:t xml:space="preserve"> </w:t>
      </w:r>
      <w:r w:rsidR="00D94056" w:rsidRPr="00EE019B">
        <w:rPr>
          <w:strike/>
          <w:color w:val="000000" w:themeColor="text1"/>
        </w:rPr>
        <w:t>A</w:t>
      </w:r>
      <w:r w:rsidR="00002528" w:rsidRPr="00EE019B">
        <w:rPr>
          <w:strike/>
          <w:color w:val="000000" w:themeColor="text1"/>
        </w:rPr>
        <w:t xml:space="preserve"> weighted </w:t>
      </w:r>
      <w:r w:rsidR="00093F7A" w:rsidRPr="00EE019B">
        <w:rPr>
          <w:strike/>
          <w:color w:val="000000" w:themeColor="text1"/>
        </w:rPr>
        <w:t>cross entropy</w:t>
      </w:r>
      <w:r w:rsidR="00002528" w:rsidRPr="00EE019B">
        <w:rPr>
          <w:strike/>
          <w:color w:val="000000" w:themeColor="text1"/>
        </w:rPr>
        <w:t xml:space="preserve"> </w:t>
      </w:r>
      <w:r w:rsidR="00697FA7" w:rsidRPr="00EE019B">
        <w:rPr>
          <w:strike/>
          <w:color w:val="000000" w:themeColor="text1"/>
        </w:rPr>
        <w:t>wa</w:t>
      </w:r>
      <w:r w:rsidR="00093F7A" w:rsidRPr="00EE019B">
        <w:rPr>
          <w:strike/>
          <w:color w:val="000000" w:themeColor="text1"/>
        </w:rPr>
        <w:t>s</w:t>
      </w:r>
      <w:r w:rsidR="00002528" w:rsidRPr="00EE019B">
        <w:rPr>
          <w:strike/>
          <w:color w:val="000000" w:themeColor="text1"/>
        </w:rPr>
        <w:t xml:space="preserve"> used to mitigate the effect of class imbalance, where the weight for each class is defined as the ratio of the number of </w:t>
      </w:r>
      <w:proofErr w:type="gramStart"/>
      <w:r w:rsidR="00002528" w:rsidRPr="00EE019B">
        <w:rPr>
          <w:strike/>
          <w:color w:val="000000" w:themeColor="text1"/>
        </w:rPr>
        <w:t>foreground</w:t>
      </w:r>
      <w:proofErr w:type="gramEnd"/>
      <w:r w:rsidR="00002528" w:rsidRPr="00EE019B">
        <w:rPr>
          <w:strike/>
          <w:color w:val="000000" w:themeColor="text1"/>
        </w:rPr>
        <w:t xml:space="preserve"> to background voxels in the manual segmentation mask. The weighted cross-entropy loss is defined as</w:t>
      </w:r>
    </w:p>
    <w:tbl>
      <w:tblPr>
        <w:tblW w:w="99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firstRow="0" w:lastRow="0" w:firstColumn="0" w:lastColumn="0" w:noHBand="1" w:noVBand="1"/>
      </w:tblPr>
      <w:tblGrid>
        <w:gridCol w:w="8776"/>
        <w:gridCol w:w="584"/>
        <w:gridCol w:w="584"/>
      </w:tblGrid>
      <w:tr w:rsidR="004B5F9C" w:rsidRPr="00EE019B" w14:paraId="66BCA53B" w14:textId="17575DF6" w:rsidTr="004B5F9C">
        <w:tc>
          <w:tcPr>
            <w:tcW w:w="877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EAE2C3A" w14:textId="51B11299" w:rsidR="004B5F9C" w:rsidRPr="00EE019B" w:rsidRDefault="00F32980" w:rsidP="005F42CE">
            <w:pPr>
              <w:rPr>
                <w:rFonts w:ascii="Cambria Math" w:hAnsi="Cambria Math"/>
                <w:strike/>
                <w:oMath/>
              </w:rPr>
            </w:pPr>
            <m:oMathPara>
              <m:oMath>
                <m:r>
                  <m:rPr>
                    <m:nor/>
                  </m:rPr>
                  <w:rPr>
                    <w:rFonts w:ascii="Cambria Math" w:hAnsi="Cambria Math"/>
                    <w:strike/>
                  </w:rPr>
                  <m:t>Loss</m:t>
                </m:r>
                <m:r>
                  <m:rPr>
                    <m:sty m:val="p"/>
                  </m:rPr>
                  <w:rPr>
                    <w:rFonts w:ascii="Cambria Math" w:hAnsi="Cambria Math"/>
                    <w:strike/>
                  </w:rPr>
                  <m:t>= -</m:t>
                </m:r>
                <m:nary>
                  <m:naryPr>
                    <m:chr m:val="∑"/>
                    <m:ctrlPr>
                      <w:rPr>
                        <w:rFonts w:ascii="Cambria Math" w:hAnsi="Cambria Math"/>
                        <w:strike/>
                      </w:rPr>
                    </m:ctrlPr>
                  </m:naryPr>
                  <m:sub>
                    <m:r>
                      <w:rPr>
                        <w:rFonts w:ascii="Cambria Math" w:hAnsi="Cambria Math"/>
                        <w:strike/>
                      </w:rPr>
                      <m:t>i</m:t>
                    </m:r>
                    <m:r>
                      <m:rPr>
                        <m:sty m:val="p"/>
                      </m:rPr>
                      <w:rPr>
                        <w:rFonts w:ascii="Cambria Math" w:hAnsi="Cambria Math"/>
                        <w:strike/>
                      </w:rPr>
                      <m:t>=0</m:t>
                    </m:r>
                  </m:sub>
                  <m:sup>
                    <m:r>
                      <w:rPr>
                        <w:rFonts w:ascii="Cambria Math" w:hAnsi="Cambria Math"/>
                        <w:strike/>
                      </w:rPr>
                      <m:t>C</m:t>
                    </m:r>
                    <m:r>
                      <m:rPr>
                        <m:sty m:val="p"/>
                      </m:rPr>
                      <w:rPr>
                        <w:rFonts w:ascii="Cambria Math" w:hAnsi="Cambria Math"/>
                        <w:strike/>
                      </w:rPr>
                      <m:t>-1</m:t>
                    </m:r>
                  </m:sup>
                  <m:e>
                    <m:sSub>
                      <m:sSubPr>
                        <m:ctrlPr>
                          <w:rPr>
                            <w:rFonts w:ascii="Cambria Math" w:hAnsi="Cambria Math"/>
                            <w:strike/>
                          </w:rPr>
                        </m:ctrlPr>
                      </m:sSubPr>
                      <m:e>
                        <m:r>
                          <w:rPr>
                            <w:rFonts w:ascii="Cambria Math" w:hAnsi="Cambria Math"/>
                            <w:strike/>
                          </w:rPr>
                          <m:t>w</m:t>
                        </m:r>
                      </m:e>
                      <m:sub>
                        <m:r>
                          <w:rPr>
                            <w:rFonts w:ascii="Cambria Math" w:hAnsi="Cambria Math"/>
                            <w:strike/>
                          </w:rPr>
                          <m:t>i</m:t>
                        </m:r>
                      </m:sub>
                    </m:sSub>
                    <m:d>
                      <m:dPr>
                        <m:ctrlPr>
                          <w:rPr>
                            <w:rFonts w:ascii="Cambria Math" w:hAnsi="Cambria Math"/>
                            <w:strike/>
                          </w:rPr>
                        </m:ctrlPr>
                      </m:dPr>
                      <m:e>
                        <m:sSub>
                          <m:sSubPr>
                            <m:ctrlPr>
                              <w:rPr>
                                <w:rFonts w:ascii="Cambria Math" w:hAnsi="Cambria Math"/>
                                <w:strike/>
                              </w:rPr>
                            </m:ctrlPr>
                          </m:sSubPr>
                          <m:e>
                            <m:r>
                              <m:rPr>
                                <m:sty m:val="p"/>
                              </m:rPr>
                              <w:rPr>
                                <w:rFonts w:ascii="Cambria Math" w:hAnsi="Cambria Math"/>
                                <w:strike/>
                              </w:rPr>
                              <m:t xml:space="preserve"> </m:t>
                            </m:r>
                            <m:r>
                              <w:rPr>
                                <w:rFonts w:ascii="Cambria Math" w:hAnsi="Cambria Math"/>
                                <w:strike/>
                              </w:rPr>
                              <m:t>q</m:t>
                            </m:r>
                          </m:e>
                          <m:sub>
                            <m:r>
                              <w:rPr>
                                <w:rFonts w:ascii="Cambria Math" w:hAnsi="Cambria Math"/>
                                <w:strike/>
                              </w:rPr>
                              <m:t>i</m:t>
                            </m:r>
                          </m:sub>
                        </m:sSub>
                        <m:func>
                          <m:funcPr>
                            <m:ctrlPr>
                              <w:rPr>
                                <w:rFonts w:ascii="Cambria Math" w:hAnsi="Cambria Math"/>
                                <w:strike/>
                              </w:rPr>
                            </m:ctrlPr>
                          </m:funcPr>
                          <m:fName>
                            <m:r>
                              <m:rPr>
                                <m:sty m:val="p"/>
                              </m:rPr>
                              <w:rPr>
                                <w:rFonts w:ascii="Cambria Math" w:hAnsi="Cambria Math"/>
                                <w:strike/>
                              </w:rPr>
                              <m:t>log</m:t>
                            </m:r>
                          </m:fName>
                          <m:e>
                            <m:d>
                              <m:dPr>
                                <m:ctrlPr>
                                  <w:rPr>
                                    <w:rFonts w:ascii="Cambria Math" w:hAnsi="Cambria Math"/>
                                    <w:strike/>
                                  </w:rPr>
                                </m:ctrlPr>
                              </m:dPr>
                              <m:e>
                                <m:sSub>
                                  <m:sSubPr>
                                    <m:ctrlPr>
                                      <w:rPr>
                                        <w:rFonts w:ascii="Cambria Math" w:hAnsi="Cambria Math"/>
                                        <w:strike/>
                                      </w:rPr>
                                    </m:ctrlPr>
                                  </m:sSubPr>
                                  <m:e>
                                    <m:r>
                                      <w:rPr>
                                        <w:rFonts w:ascii="Cambria Math" w:hAnsi="Cambria Math"/>
                                        <w:strike/>
                                      </w:rPr>
                                      <m:t>p</m:t>
                                    </m:r>
                                  </m:e>
                                  <m:sub>
                                    <m:r>
                                      <w:rPr>
                                        <w:rFonts w:ascii="Cambria Math" w:hAnsi="Cambria Math"/>
                                        <w:strike/>
                                      </w:rPr>
                                      <m:t>i</m:t>
                                    </m:r>
                                  </m:sub>
                                </m:sSub>
                              </m:e>
                            </m:d>
                          </m:e>
                        </m:func>
                        <m:r>
                          <w:rPr>
                            <w:rFonts w:ascii="Cambria Math" w:hAnsi="Cambria Math"/>
                            <w:strike/>
                          </w:rPr>
                          <m:t>+</m:t>
                        </m:r>
                        <m:d>
                          <m:dPr>
                            <m:ctrlPr>
                              <w:rPr>
                                <w:rFonts w:ascii="Cambria Math" w:hAnsi="Cambria Math"/>
                                <w:i/>
                                <w:strike/>
                              </w:rPr>
                            </m:ctrlPr>
                          </m:dPr>
                          <m:e>
                            <m:sSub>
                              <m:sSubPr>
                                <m:ctrlPr>
                                  <w:rPr>
                                    <w:rFonts w:ascii="Cambria Math" w:hAnsi="Cambria Math"/>
                                    <w:strike/>
                                  </w:rPr>
                                </m:ctrlPr>
                              </m:sSubPr>
                              <m:e>
                                <m:r>
                                  <w:rPr>
                                    <w:rFonts w:ascii="Cambria Math" w:hAnsi="Cambria Math"/>
                                    <w:strike/>
                                  </w:rPr>
                                  <m:t>1-q</m:t>
                                </m:r>
                              </m:e>
                              <m:sub>
                                <m:r>
                                  <w:rPr>
                                    <w:rFonts w:ascii="Cambria Math" w:hAnsi="Cambria Math"/>
                                    <w:strike/>
                                  </w:rPr>
                                  <m:t>i</m:t>
                                </m:r>
                              </m:sub>
                            </m:sSub>
                          </m:e>
                        </m:d>
                        <m:func>
                          <m:funcPr>
                            <m:ctrlPr>
                              <w:rPr>
                                <w:rFonts w:ascii="Cambria Math" w:hAnsi="Cambria Math"/>
                                <w:strike/>
                              </w:rPr>
                            </m:ctrlPr>
                          </m:funcPr>
                          <m:fName>
                            <m:r>
                              <m:rPr>
                                <m:sty m:val="p"/>
                              </m:rPr>
                              <w:rPr>
                                <w:rFonts w:ascii="Cambria Math" w:hAnsi="Cambria Math"/>
                                <w:strike/>
                              </w:rPr>
                              <m:t>log</m:t>
                            </m:r>
                          </m:fName>
                          <m:e>
                            <m:d>
                              <m:dPr>
                                <m:ctrlPr>
                                  <w:rPr>
                                    <w:rFonts w:ascii="Cambria Math" w:hAnsi="Cambria Math"/>
                                    <w:strike/>
                                  </w:rPr>
                                </m:ctrlPr>
                              </m:dPr>
                              <m:e>
                                <m:r>
                                  <w:rPr>
                                    <w:rFonts w:ascii="Cambria Math" w:hAnsi="Cambria Math"/>
                                    <w:strike/>
                                  </w:rPr>
                                  <m:t>1-</m:t>
                                </m:r>
                                <m:sSub>
                                  <m:sSubPr>
                                    <m:ctrlPr>
                                      <w:rPr>
                                        <w:rFonts w:ascii="Cambria Math" w:hAnsi="Cambria Math"/>
                                        <w:strike/>
                                      </w:rPr>
                                    </m:ctrlPr>
                                  </m:sSubPr>
                                  <m:e>
                                    <m:r>
                                      <w:rPr>
                                        <w:rFonts w:ascii="Cambria Math" w:hAnsi="Cambria Math"/>
                                        <w:strike/>
                                      </w:rPr>
                                      <m:t>p</m:t>
                                    </m:r>
                                  </m:e>
                                  <m:sub>
                                    <m:r>
                                      <w:rPr>
                                        <w:rFonts w:ascii="Cambria Math" w:hAnsi="Cambria Math"/>
                                        <w:strike/>
                                      </w:rPr>
                                      <m:t>i</m:t>
                                    </m:r>
                                  </m:sub>
                                </m:sSub>
                              </m:e>
                            </m:d>
                          </m:e>
                        </m:func>
                      </m:e>
                    </m:d>
                    <m:r>
                      <m:rPr>
                        <m:sty m:val="p"/>
                      </m:rPr>
                      <w:rPr>
                        <w:rFonts w:ascii="Cambria Math" w:hAnsi="Cambria Math"/>
                        <w:strike/>
                      </w:rPr>
                      <m:t xml:space="preserve"> </m:t>
                    </m:r>
                  </m:e>
                </m:nary>
                <m:r>
                  <m:rPr>
                    <m:sty m:val="p"/>
                  </m:rPr>
                  <w:rPr>
                    <w:rFonts w:ascii="Cambria Math" w:hAnsi="Cambria Math"/>
                    <w:strike/>
                  </w:rPr>
                  <m:t xml:space="preserve">    </m:t>
                </m:r>
              </m:oMath>
            </m:oMathPara>
          </w:p>
        </w:tc>
        <w:tc>
          <w:tcPr>
            <w:tcW w:w="584"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DE1446" w14:textId="74C4DAC6" w:rsidR="004B5F9C" w:rsidRPr="00EE019B" w:rsidRDefault="00BE342C" w:rsidP="005F42CE">
            <w:pPr>
              <w:rPr>
                <w:strike/>
              </w:rPr>
            </w:pPr>
            <w:r w:rsidRPr="00EE019B">
              <w:rPr>
                <w:strike/>
              </w:rPr>
              <w:t>(</w:t>
            </w:r>
            <w:r w:rsidR="0014630E" w:rsidRPr="00EE019B">
              <w:rPr>
                <w:strike/>
                <w:noProof/>
              </w:rPr>
              <w:fldChar w:fldCharType="begin"/>
            </w:r>
            <w:r w:rsidR="0014630E" w:rsidRPr="00EE019B">
              <w:rPr>
                <w:strike/>
                <w:noProof/>
              </w:rPr>
              <w:instrText xml:space="preserve"> SEQ Equation \* ARABIC </w:instrText>
            </w:r>
            <w:r w:rsidR="0014630E" w:rsidRPr="00EE019B">
              <w:rPr>
                <w:strike/>
                <w:noProof/>
              </w:rPr>
              <w:fldChar w:fldCharType="separate"/>
            </w:r>
            <w:r w:rsidR="00067B63" w:rsidRPr="00EE019B">
              <w:rPr>
                <w:strike/>
                <w:noProof/>
              </w:rPr>
              <w:t>3</w:t>
            </w:r>
            <w:r w:rsidR="0014630E" w:rsidRPr="00EE019B">
              <w:rPr>
                <w:strike/>
                <w:noProof/>
              </w:rPr>
              <w:fldChar w:fldCharType="end"/>
            </w:r>
            <w:r w:rsidRPr="00EE019B">
              <w:rPr>
                <w:strike/>
              </w:rPr>
              <w:t>)</w:t>
            </w:r>
          </w:p>
        </w:tc>
        <w:tc>
          <w:tcPr>
            <w:tcW w:w="584" w:type="dxa"/>
            <w:tcBorders>
              <w:top w:val="single" w:sz="4" w:space="0" w:color="FFFFFF"/>
              <w:left w:val="single" w:sz="4" w:space="0" w:color="FFFFFF"/>
              <w:bottom w:val="single" w:sz="4" w:space="0" w:color="FFFFFF"/>
              <w:right w:val="single" w:sz="4" w:space="0" w:color="FFFFFF"/>
            </w:tcBorders>
          </w:tcPr>
          <w:p w14:paraId="0DBC6F6D" w14:textId="77777777" w:rsidR="004B5F9C" w:rsidRPr="00EE019B" w:rsidRDefault="004B5F9C" w:rsidP="005F42CE">
            <w:pPr>
              <w:rPr>
                <w:strike/>
              </w:rPr>
            </w:pPr>
          </w:p>
        </w:tc>
      </w:tr>
    </w:tbl>
    <w:p w14:paraId="3AE25EE0" w14:textId="7C433C86" w:rsidR="00E02FE3" w:rsidRPr="00EE019B" w:rsidRDefault="00002528" w:rsidP="005F42CE">
      <w:pPr>
        <w:rPr>
          <w:strike/>
        </w:rPr>
      </w:pPr>
      <w:bookmarkStart w:id="19" w:name="_1ksv4uv"/>
      <w:bookmarkEnd w:id="19"/>
      <w:r w:rsidRPr="00EE019B">
        <w:rPr>
          <w:strike/>
        </w:rPr>
        <w:t xml:space="preserve">where </w:t>
      </w:r>
      <m:oMath>
        <m:r>
          <w:rPr>
            <w:rFonts w:ascii="Cambria Math" w:hAnsi="Cambria Math"/>
            <w:strike/>
          </w:rPr>
          <m:t>C</m:t>
        </m:r>
      </m:oMath>
      <w:r w:rsidRPr="00EE019B">
        <w:rPr>
          <w:strike/>
        </w:rPr>
        <w:t xml:space="preserve"> is the number of classes </w:t>
      </w:r>
      <w:r w:rsidR="005305A5" w:rsidRPr="00EE019B">
        <w:rPr>
          <w:strike/>
        </w:rPr>
        <w:t xml:space="preserve">including </w:t>
      </w:r>
      <w:r w:rsidR="00CC0C55" w:rsidRPr="00EE019B">
        <w:rPr>
          <w:strike/>
        </w:rPr>
        <w:t xml:space="preserve">the </w:t>
      </w:r>
      <w:r w:rsidRPr="00EE019B">
        <w:rPr>
          <w:strike/>
        </w:rPr>
        <w:t xml:space="preserve">background (2 for </w:t>
      </w:r>
      <w:r w:rsidR="007D481A" w:rsidRPr="00EE019B">
        <w:rPr>
          <w:strike/>
        </w:rPr>
        <w:t xml:space="preserve">the </w:t>
      </w:r>
      <w:r w:rsidRPr="00EE019B">
        <w:rPr>
          <w:strike/>
        </w:rPr>
        <w:t xml:space="preserve">whole-thalamus network </w:t>
      </w:r>
      <w:r w:rsidR="003811E7" w:rsidRPr="00EE019B">
        <w:rPr>
          <w:strike/>
        </w:rPr>
        <w:t xml:space="preserve">or </w:t>
      </w:r>
      <w:r w:rsidRPr="00EE019B">
        <w:rPr>
          <w:strike/>
        </w:rPr>
        <w:t xml:space="preserve">13 for the subsequent </w:t>
      </w:r>
      <w:r w:rsidR="008407C3" w:rsidRPr="00EE019B">
        <w:rPr>
          <w:strike/>
        </w:rPr>
        <w:t xml:space="preserve">thalamic </w:t>
      </w:r>
      <w:r w:rsidRPr="00EE019B">
        <w:rPr>
          <w:strike/>
        </w:rPr>
        <w:t>nuclei segmentation network</w:t>
      </w:r>
      <w:r w:rsidR="00C824F5" w:rsidRPr="00EE019B">
        <w:rPr>
          <w:strike/>
        </w:rPr>
        <w:t xml:space="preserve"> for 12 nuclei</w:t>
      </w:r>
      <w:r w:rsidRPr="00EE019B">
        <w:rPr>
          <w:strike/>
        </w:rPr>
        <w:t xml:space="preserve">), </w:t>
      </w:r>
      <m:oMath>
        <m:sSub>
          <m:sSubPr>
            <m:ctrlPr>
              <w:rPr>
                <w:rFonts w:ascii="Cambria Math" w:hAnsi="Cambria Math"/>
                <w:strike/>
              </w:rPr>
            </m:ctrlPr>
          </m:sSubPr>
          <m:e>
            <m:r>
              <w:rPr>
                <w:rFonts w:ascii="Cambria Math" w:hAnsi="Cambria Math"/>
                <w:strike/>
              </w:rPr>
              <m:t>p</m:t>
            </m:r>
          </m:e>
          <m:sub>
            <m:r>
              <w:rPr>
                <w:rFonts w:ascii="Cambria Math" w:hAnsi="Cambria Math"/>
                <w:strike/>
              </w:rPr>
              <m:t>i</m:t>
            </m:r>
          </m:sub>
        </m:sSub>
        <m:r>
          <w:rPr>
            <w:rFonts w:ascii="Cambria Math" w:hAnsi="Cambria Math"/>
            <w:strike/>
          </w:rPr>
          <m:t>=</m:t>
        </m:r>
        <m:box>
          <m:boxPr>
            <m:opEmu m:val="1"/>
            <m:ctrlPr>
              <w:rPr>
                <w:rFonts w:ascii="Cambria Math" w:hAnsi="Cambria Math"/>
                <w:strike/>
              </w:rPr>
            </m:ctrlPr>
          </m:boxPr>
          <m:e>
            <m:func>
              <m:funcPr>
                <m:ctrlPr>
                  <w:rPr>
                    <w:rFonts w:ascii="Cambria Math" w:hAnsi="Cambria Math"/>
                    <w:i/>
                    <w:strike/>
                  </w:rPr>
                </m:ctrlPr>
              </m:funcPr>
              <m:fName>
                <m:r>
                  <m:rPr>
                    <m:sty m:val="p"/>
                  </m:rPr>
                  <w:rPr>
                    <w:rFonts w:ascii="Cambria Math" w:hAnsi="Cambria Math"/>
                    <w:strike/>
                  </w:rPr>
                  <m:t>exp</m:t>
                </m:r>
              </m:fName>
              <m:e>
                <m:r>
                  <w:rPr>
                    <w:rFonts w:ascii="Cambria Math" w:hAnsi="Cambria Math"/>
                    <w:strike/>
                  </w:rPr>
                  <m:t>(</m:t>
                </m:r>
                <m:sSub>
                  <m:sSubPr>
                    <m:ctrlPr>
                      <w:rPr>
                        <w:rFonts w:ascii="Cambria Math" w:hAnsi="Cambria Math"/>
                        <w:strike/>
                      </w:rPr>
                    </m:ctrlPr>
                  </m:sSubPr>
                  <m:e>
                    <m:acc>
                      <m:accPr>
                        <m:ctrlPr>
                          <w:rPr>
                            <w:rFonts w:ascii="Cambria Math" w:hAnsi="Cambria Math"/>
                            <w:strike/>
                          </w:rPr>
                        </m:ctrlPr>
                      </m:accPr>
                      <m:e>
                        <m:r>
                          <w:rPr>
                            <w:rFonts w:ascii="Cambria Math" w:hAnsi="Cambria Math"/>
                            <w:strike/>
                          </w:rPr>
                          <m:t>y</m:t>
                        </m:r>
                      </m:e>
                    </m:acc>
                  </m:e>
                  <m:sub>
                    <m:r>
                      <w:rPr>
                        <w:rFonts w:ascii="Cambria Math" w:hAnsi="Cambria Math"/>
                        <w:strike/>
                      </w:rPr>
                      <m:t>i</m:t>
                    </m:r>
                  </m:sub>
                </m:sSub>
                <m:r>
                  <w:rPr>
                    <w:rFonts w:ascii="Cambria Math" w:hAnsi="Cambria Math"/>
                    <w:strike/>
                  </w:rPr>
                  <m:t>)</m:t>
                </m:r>
              </m:e>
            </m:func>
          </m:e>
        </m:box>
        <m:r>
          <w:rPr>
            <w:rFonts w:ascii="Cambria Math" w:hAnsi="Cambria Math"/>
            <w:strike/>
          </w:rPr>
          <m:t>/</m:t>
        </m:r>
        <m:nary>
          <m:naryPr>
            <m:chr m:val="∑"/>
            <m:ctrlPr>
              <w:rPr>
                <w:rFonts w:ascii="Cambria Math" w:hAnsi="Cambria Math"/>
                <w:strike/>
              </w:rPr>
            </m:ctrlPr>
          </m:naryPr>
          <m:sub>
            <m:r>
              <w:rPr>
                <w:rFonts w:ascii="Cambria Math" w:hAnsi="Cambria Math"/>
                <w:strike/>
              </w:rPr>
              <m:t>k=0</m:t>
            </m:r>
          </m:sub>
          <m:sup>
            <m:r>
              <w:rPr>
                <w:rFonts w:ascii="Cambria Math" w:hAnsi="Cambria Math"/>
                <w:strike/>
              </w:rPr>
              <m:t>C-1</m:t>
            </m:r>
          </m:sup>
          <m:e>
            <m:box>
              <m:boxPr>
                <m:opEmu m:val="1"/>
                <m:ctrlPr>
                  <w:rPr>
                    <w:rFonts w:ascii="Cambria Math" w:hAnsi="Cambria Math"/>
                    <w:strike/>
                  </w:rPr>
                </m:ctrlPr>
              </m:boxPr>
              <m:e>
                <m:func>
                  <m:funcPr>
                    <m:ctrlPr>
                      <w:rPr>
                        <w:rFonts w:ascii="Cambria Math" w:hAnsi="Cambria Math"/>
                        <w:i/>
                        <w:strike/>
                      </w:rPr>
                    </m:ctrlPr>
                  </m:funcPr>
                  <m:fName>
                    <m:r>
                      <m:rPr>
                        <m:sty m:val="p"/>
                      </m:rPr>
                      <w:rPr>
                        <w:rFonts w:ascii="Cambria Math" w:hAnsi="Cambria Math"/>
                        <w:strike/>
                      </w:rPr>
                      <m:t>exp</m:t>
                    </m:r>
                  </m:fName>
                  <m:e>
                    <m:r>
                      <w:rPr>
                        <w:rFonts w:ascii="Cambria Math" w:hAnsi="Cambria Math"/>
                        <w:strike/>
                      </w:rPr>
                      <m:t>(</m:t>
                    </m:r>
                    <m:sSub>
                      <m:sSubPr>
                        <m:ctrlPr>
                          <w:rPr>
                            <w:rFonts w:ascii="Cambria Math" w:hAnsi="Cambria Math"/>
                            <w:strike/>
                          </w:rPr>
                        </m:ctrlPr>
                      </m:sSubPr>
                      <m:e>
                        <m:acc>
                          <m:accPr>
                            <m:ctrlPr>
                              <w:rPr>
                                <w:rFonts w:ascii="Cambria Math" w:hAnsi="Cambria Math"/>
                                <w:strike/>
                              </w:rPr>
                            </m:ctrlPr>
                          </m:accPr>
                          <m:e>
                            <m:r>
                              <w:rPr>
                                <w:rFonts w:ascii="Cambria Math" w:hAnsi="Cambria Math"/>
                                <w:strike/>
                              </w:rPr>
                              <m:t>y</m:t>
                            </m:r>
                          </m:e>
                        </m:acc>
                      </m:e>
                      <m:sub>
                        <m:r>
                          <w:rPr>
                            <w:rFonts w:ascii="Cambria Math" w:hAnsi="Cambria Math"/>
                            <w:strike/>
                          </w:rPr>
                          <m:t>k</m:t>
                        </m:r>
                      </m:sub>
                    </m:sSub>
                    <m:r>
                      <w:rPr>
                        <w:rFonts w:ascii="Cambria Math" w:hAnsi="Cambria Math"/>
                        <w:strike/>
                      </w:rPr>
                      <m:t>)</m:t>
                    </m:r>
                  </m:e>
                </m:func>
              </m:e>
            </m:box>
            <m:r>
              <w:rPr>
                <w:rFonts w:ascii="Cambria Math" w:hAnsi="Cambria Math"/>
                <w:strike/>
              </w:rPr>
              <m:t xml:space="preserve"> </m:t>
            </m:r>
          </m:e>
        </m:nary>
      </m:oMath>
      <w:r w:rsidRPr="00EE019B">
        <w:rPr>
          <w:strike/>
        </w:rPr>
        <w:t>is the posterior</w:t>
      </w:r>
      <w:r w:rsidR="003811E7" w:rsidRPr="00EE019B">
        <w:rPr>
          <w:strike/>
        </w:rPr>
        <w:t xml:space="preserve"> probability</w:t>
      </w:r>
      <w:r w:rsidRPr="00EE019B">
        <w:rPr>
          <w:strike/>
        </w:rPr>
        <w:t xml:space="preserve"> for class </w:t>
      </w:r>
      <m:oMath>
        <m:r>
          <w:rPr>
            <w:rFonts w:ascii="Cambria Math" w:hAnsi="Cambria Math"/>
            <w:strike/>
          </w:rPr>
          <m:t>i</m:t>
        </m:r>
      </m:oMath>
      <w:r w:rsidRPr="00EE019B">
        <w:rPr>
          <w:strike/>
        </w:rPr>
        <w:t xml:space="preserve"> obtained by applying the </w:t>
      </w:r>
      <w:r w:rsidR="004D125B" w:rsidRPr="00EE019B">
        <w:rPr>
          <w:strike/>
        </w:rPr>
        <w:t>sigmoid</w:t>
      </w:r>
      <w:r w:rsidRPr="00EE019B">
        <w:rPr>
          <w:strike/>
        </w:rPr>
        <w:t xml:space="preserve"> function to the network’s final feature maps </w:t>
      </w:r>
      <m:oMath>
        <m:sSub>
          <m:sSubPr>
            <m:ctrlPr>
              <w:rPr>
                <w:rFonts w:ascii="Cambria Math" w:hAnsi="Cambria Math"/>
                <w:strike/>
              </w:rPr>
            </m:ctrlPr>
          </m:sSubPr>
          <m:e>
            <m:acc>
              <m:accPr>
                <m:chr m:val="^"/>
                <m:ctrlPr>
                  <w:rPr>
                    <w:rFonts w:ascii="Cambria Math" w:hAnsi="Cambria Math"/>
                    <w:strike/>
                  </w:rPr>
                </m:ctrlPr>
              </m:accPr>
              <m:e>
                <m:r>
                  <w:rPr>
                    <w:rFonts w:ascii="Cambria Math" w:hAnsi="Cambria Math"/>
                    <w:strike/>
                  </w:rPr>
                  <m:t>y</m:t>
                </m:r>
              </m:e>
            </m:acc>
          </m:e>
          <m:sub>
            <m:r>
              <w:rPr>
                <w:rFonts w:ascii="Cambria Math" w:hAnsi="Cambria Math"/>
                <w:strike/>
              </w:rPr>
              <m:t>i</m:t>
            </m:r>
          </m:sub>
        </m:sSub>
      </m:oMath>
      <w:r w:rsidRPr="00EE019B">
        <w:rPr>
          <w:strike/>
        </w:rPr>
        <w:t xml:space="preserve">, </w:t>
      </w:r>
      <m:oMath>
        <m:sSub>
          <m:sSubPr>
            <m:ctrlPr>
              <w:rPr>
                <w:rFonts w:ascii="Cambria Math" w:hAnsi="Cambria Math"/>
                <w:strike/>
              </w:rPr>
            </m:ctrlPr>
          </m:sSubPr>
          <m:e>
            <m:r>
              <w:rPr>
                <w:rFonts w:ascii="Cambria Math" w:hAnsi="Cambria Math"/>
                <w:strike/>
              </w:rPr>
              <m:t>w</m:t>
            </m:r>
          </m:e>
          <m:sub>
            <m:r>
              <w:rPr>
                <w:rFonts w:ascii="Cambria Math" w:hAnsi="Cambria Math"/>
                <w:strike/>
              </w:rPr>
              <m:t>i</m:t>
            </m:r>
          </m:sub>
        </m:sSub>
      </m:oMath>
      <w:r w:rsidRPr="00EE019B">
        <w:rPr>
          <w:strike/>
        </w:rPr>
        <w:t xml:space="preserve"> represents the weight for class </w:t>
      </w:r>
      <m:oMath>
        <m:r>
          <w:rPr>
            <w:rFonts w:ascii="Cambria Math" w:hAnsi="Cambria Math"/>
            <w:strike/>
          </w:rPr>
          <m:t>i</m:t>
        </m:r>
      </m:oMath>
      <w:r w:rsidRPr="00EE019B">
        <w:rPr>
          <w:strike/>
        </w:rPr>
        <w:t xml:space="preserve">, and </w:t>
      </w:r>
      <m:oMath>
        <m:sSub>
          <m:sSubPr>
            <m:ctrlPr>
              <w:rPr>
                <w:rFonts w:ascii="Cambria Math" w:hAnsi="Cambria Math"/>
                <w:strike/>
              </w:rPr>
            </m:ctrlPr>
          </m:sSubPr>
          <m:e>
            <m:r>
              <w:rPr>
                <w:rFonts w:ascii="Cambria Math" w:hAnsi="Cambria Math"/>
                <w:strike/>
              </w:rPr>
              <m:t>q</m:t>
            </m:r>
          </m:e>
          <m:sub>
            <m:r>
              <w:rPr>
                <w:rFonts w:ascii="Cambria Math" w:hAnsi="Cambria Math"/>
                <w:strike/>
              </w:rPr>
              <m:t>i</m:t>
            </m:r>
          </m:sub>
        </m:sSub>
      </m:oMath>
      <w:r w:rsidRPr="00EE019B">
        <w:rPr>
          <w:strike/>
        </w:rPr>
        <w:t xml:space="preserve"> is the ground truth for class </w:t>
      </w:r>
      <m:oMath>
        <m:r>
          <w:rPr>
            <w:rFonts w:ascii="Cambria Math" w:hAnsi="Cambria Math"/>
            <w:strike/>
          </w:rPr>
          <m:t>i</m:t>
        </m:r>
      </m:oMath>
      <w:r w:rsidRPr="00EE019B">
        <w:rPr>
          <w:strike/>
        </w:rPr>
        <w:t xml:space="preserve">. </w:t>
      </w:r>
      <w:commentRangeEnd w:id="17"/>
      <w:r w:rsidR="00EE019B">
        <w:rPr>
          <w:rStyle w:val="CommentReference"/>
        </w:rPr>
        <w:commentReference w:id="17"/>
      </w:r>
    </w:p>
    <w:p w14:paraId="3A75E00F" w14:textId="0F7211EF" w:rsidR="00273BE0" w:rsidRPr="00EE019B" w:rsidRDefault="00273BE0" w:rsidP="005F42CE">
      <w:pPr>
        <w:rPr>
          <w:strike/>
        </w:rPr>
      </w:pPr>
    </w:p>
    <w:p w14:paraId="2626C169" w14:textId="549DC854" w:rsidR="00273BE0" w:rsidRPr="00EE019B" w:rsidRDefault="00273BE0" w:rsidP="005F42CE">
      <w:r w:rsidRPr="00EE019B">
        <w:lastRenderedPageBreak/>
        <w:t>Two instances of the cascaded multi-planar network</w:t>
      </w:r>
      <w:r w:rsidR="00A06B8C" w:rsidRPr="00EE019B">
        <w:t xml:space="preserve"> </w:t>
      </w:r>
      <w:r w:rsidRPr="00EE019B">
        <w:t xml:space="preserve">were implemented: </w:t>
      </w:r>
      <w:r w:rsidR="00A06B8C" w:rsidRPr="00EE019B">
        <w:t>a</w:t>
      </w:r>
      <w:r w:rsidR="0002254F" w:rsidRPr="00EE019B">
        <w:t xml:space="preserve"> </w:t>
      </w:r>
      <w:r w:rsidR="009A167C" w:rsidRPr="00EE019B">
        <w:t>WMn</w:t>
      </w:r>
      <w:r w:rsidRPr="00EE019B">
        <w:t xml:space="preserve"> network for segmenting WMn-</w:t>
      </w:r>
      <w:r w:rsidR="009A167C" w:rsidRPr="00EE019B">
        <w:t>MPRAGE images, and a CSFn</w:t>
      </w:r>
      <w:r w:rsidRPr="00EE019B">
        <w:t xml:space="preserve"> network for </w:t>
      </w:r>
      <w:r w:rsidR="00803251" w:rsidRPr="00EE019B">
        <w:t xml:space="preserve">segmenting </w:t>
      </w:r>
      <w:r w:rsidRPr="00EE019B">
        <w:t>CSFn-MPRAGE images.</w:t>
      </w:r>
    </w:p>
    <w:p w14:paraId="441B150F" w14:textId="77777777" w:rsidR="00D144A8" w:rsidRPr="009A70C8" w:rsidRDefault="00D144A8" w:rsidP="005F42CE"/>
    <w:p w14:paraId="4DCFC383" w14:textId="0BB8D20B" w:rsidR="00281DE5" w:rsidRDefault="00281DE5" w:rsidP="00837992">
      <w:pPr>
        <w:pStyle w:val="Heading2"/>
      </w:pPr>
      <w:bookmarkStart w:id="20" w:name="_44sinio"/>
      <w:bookmarkStart w:id="21" w:name="_Ref37593926"/>
      <w:bookmarkEnd w:id="20"/>
      <w:r>
        <w:t>2.2 Datasets</w:t>
      </w:r>
      <w:bookmarkEnd w:id="21"/>
      <w:r w:rsidR="00941389">
        <w:t xml:space="preserve"> and </w:t>
      </w:r>
      <w:r w:rsidR="00AB21D6">
        <w:t>L</w:t>
      </w:r>
      <w:r w:rsidR="00941389">
        <w:t>abels</w:t>
      </w:r>
      <w:r w:rsidR="009367E3">
        <w:t xml:space="preserve"> </w:t>
      </w:r>
    </w:p>
    <w:p w14:paraId="368C4C23" w14:textId="0C11C5CD" w:rsidR="00281DE5" w:rsidRDefault="00281DE5" w:rsidP="00281DE5">
      <w:bookmarkStart w:id="22" w:name="_1y810tw"/>
      <w:bookmarkEnd w:id="22"/>
      <w:r>
        <w:t xml:space="preserve">To evaluate thalamic nuclei segmentation of WMn-MPRAGE images, </w:t>
      </w:r>
      <w:r w:rsidR="003811E7">
        <w:t xml:space="preserve">we used </w:t>
      </w:r>
      <w:r>
        <w:t xml:space="preserve">data from 40 subjects (13 healthy subjects, 15 patients with MS, and 12 patients with ET) acquired on a 7T scanner. </w:t>
      </w:r>
      <w:r w:rsidR="00201D31">
        <w:t>We used d</w:t>
      </w:r>
      <w:r w:rsidR="00A06B8C">
        <w:t xml:space="preserve">ata from the </w:t>
      </w:r>
      <w:r>
        <w:t>12 ET patients rescanned on a 3T scanner</w:t>
      </w:r>
      <w:r w:rsidR="00A06B8C">
        <w:t xml:space="preserve"> to extend this work to 3T</w:t>
      </w:r>
      <w:r w:rsidR="001558EE">
        <w:t>.</w:t>
      </w:r>
      <w:r w:rsidR="00C824F5" w:rsidRPr="00C824F5">
        <w:t xml:space="preserve"> </w:t>
      </w:r>
      <w:r w:rsidR="00C824F5">
        <w:t xml:space="preserve">To evaluate </w:t>
      </w:r>
      <w:r w:rsidR="008407C3">
        <w:t>thalamic nuclei</w:t>
      </w:r>
      <w:r w:rsidR="00C824F5">
        <w:t xml:space="preserve"> segmentation of CSFn-MPRAGE images, </w:t>
      </w:r>
      <w:r w:rsidR="003811E7">
        <w:t xml:space="preserve">we used </w:t>
      </w:r>
      <w:r w:rsidR="00C824F5">
        <w:t xml:space="preserve">data from </w:t>
      </w:r>
      <w:r w:rsidR="00BC1957">
        <w:t xml:space="preserve">33 </w:t>
      </w:r>
      <w:r w:rsidR="00C824F5">
        <w:t>subjects (</w:t>
      </w:r>
      <w:r w:rsidR="00BC1957">
        <w:t xml:space="preserve">6 </w:t>
      </w:r>
      <w:r w:rsidR="00C824F5">
        <w:t>healthy subjects, 15 patients with MS, and 12 patients with ET) scanned with both WMn-MPRAGE and CSFn-MPRAGE pulse sequences on a 7T scanner</w:t>
      </w:r>
      <w:r w:rsidR="0002254F">
        <w:t xml:space="preserve">. </w:t>
      </w:r>
      <w:r>
        <w:t xml:space="preserve">A separate dataset consisting of 93 WMn-MPRAGE images from a 3T scanner </w:t>
      </w:r>
      <w:r w:rsidR="009B7668">
        <w:t xml:space="preserve">was used just for the purpose of network initialization (referred to </w:t>
      </w:r>
      <w:r w:rsidR="004559AA">
        <w:t>as initialization</w:t>
      </w:r>
      <w:r w:rsidR="009B7668">
        <w:t xml:space="preserve"> dataset); this </w:t>
      </w:r>
      <w:r>
        <w:t xml:space="preserve">included patients with alcohol use disorder </w:t>
      </w:r>
      <w:r w:rsidR="0084338F">
        <w:t xml:space="preserve">(AUD) </w:t>
      </w:r>
      <w:r>
        <w:t>and healthy control subjects</w:t>
      </w:r>
      <w:r w:rsidR="00BC32F8">
        <w:t>.</w:t>
      </w:r>
      <w:r w:rsidR="00C817C8">
        <w:t xml:space="preserve"> </w:t>
      </w:r>
      <w:commentRangeStart w:id="23"/>
      <w:r w:rsidR="00C817C8">
        <w:t xml:space="preserve">Note that data from AUD patients (whose images are similar to healthy subjects except for slight atrophy </w:t>
      </w:r>
      <w:ins w:id="24" w:author="Majdi, Artin - (mohammadsmajdi)" w:date="2020-07-24T13:06:00Z">
        <w:r w:rsidR="00C817C8">
          <w:fldChar w:fldCharType="begin" w:fldLock="1"/>
        </w:r>
      </w:ins>
      <w:r w:rsidR="005E34D1">
        <w:instrText>ADDIN CSL_CITATION {"citationItems":[{"id":"ITEM-1","itemData":{"DOI":"10.1002/hbm.24880","ISSN":"10970193","PMID":"31785046","abstract":"Volumes of thalamic nuclei are differentially affected by disease-related processes including alcoholism and human immunodeficiency virus (HIV) infection. This MRI study included 41 individuals diagnosed with alcohol use disorders (AUD, 12 women), 17 individuals infected with HIV (eight women), and 49 healthy controls (24 women) aged 39 to 75 years. A specialized, high-resolution acquisition protocol enabled parcellation of five thalamic nuclei: anterior [anterior ventral (AV)], posterior [pulvinar (Pul)], medial [mediodorsal (MD)], and ventral [including ventral lateral posterior (VLp) and ventral posterior lateral (VPl)]. An omnibus mixed-model approach solving for volume considered the “fixed effects” of nuclei, diagnosis, and their interaction while covarying for hemisphere, sex, age, and supratentorial volume (svol). The volume by diagnosis interaction term was significant; the effects of hemisphere and sex were negligible. Follow-up mixed-model tests thus evaluated the combined (left + right) volume of each nucleus separately for effects of diagnosis while controlling for age and svol. Only the VLp showed diagnoses effects and was smaller in the AUD (p =.04) and HIV (p =.0003) groups relative to the control group. In the AUD group, chronic back pain (p =.008) and impaired deep tendon ankle reflex (p =.0005) were associated with smaller VLp volume. In the HIV group, lower CD4 nadir (p =.008) was associated with smaller VLp volume. These results suggest that the VLp is differentially sensitive to disease processes associated with AUD and HIV.","author":[{"dropping-particle":"","family":"Zahr","given":"Natalie M.","non-dropping-particle":"","parse-names":false,"suffix":""},{"dropping-particle":"V.","family":"Sullivan","given":"Edith","non-dropping-particle":"","parse-names":false,"suffix":""},{"dropping-particle":"","family":"Pohl","given":"Kilian M.","non-dropping-particle":"","parse-names":false,"suffix":""},{"dropping-particle":"","family":"Pfefferbaum","given":"Adolf","non-dropping-particle":"","parse-names":false,"suffix":""},{"dropping-particle":"","family":"Saranathan","given":"Manojkumar","non-dropping-particle":"","parse-names":false,"suffix":""}],"container-title":"Human Brain Mapping","id":"ITEM-1","issued":{"date-parts":[["2020"]]},"title":"Sensitivity of ventrolateral posterior thalamic nucleus to back pain in alcoholism and CD4 nadir in HIV","type":"article-journal"},"uris":["http://www.mendeley.com/documents/?uuid=6b845620-20f2-4fa5-b32c-51afe579faba"]}],"mendeley":{"formattedCitation":"[59]","plainTextFormattedCitation":"[59]","previouslyFormattedCitation":"[59]"},"properties":{"noteIndex":0},"schema":"https://github.com/citation-style-language/schema/raw/master/csl-citation.json"}</w:instrText>
      </w:r>
      <w:r w:rsidR="00C817C8">
        <w:fldChar w:fldCharType="separate"/>
      </w:r>
      <w:r w:rsidR="00C817C8" w:rsidRPr="00C817C8">
        <w:rPr>
          <w:noProof/>
        </w:rPr>
        <w:t>[59]</w:t>
      </w:r>
      <w:ins w:id="25" w:author="Majdi, Artin - (mohammadsmajdi)" w:date="2020-07-24T13:06:00Z">
        <w:r w:rsidR="00C817C8">
          <w:fldChar w:fldCharType="end"/>
        </w:r>
      </w:ins>
      <w:r w:rsidR="00C817C8">
        <w:t>) was used solely to obtain initialization weights for the WMn network to help accelerate network convergence</w:t>
      </w:r>
      <w:r w:rsidR="00BC32F8">
        <w:t>.</w:t>
      </w:r>
      <w:commentRangeEnd w:id="23"/>
      <w:r w:rsidR="00C817C8">
        <w:rPr>
          <w:rStyle w:val="CommentReference"/>
        </w:rPr>
        <w:commentReference w:id="23"/>
      </w:r>
      <w:r w:rsidR="003B5302">
        <w:t xml:space="preserve"> </w:t>
      </w:r>
      <w:r w:rsidR="008407C3">
        <w:t xml:space="preserve">All subjects were scanned </w:t>
      </w:r>
      <w:r w:rsidR="00A121F8">
        <w:t xml:space="preserve">on GE (General Electric Healthcare, Waukesha WI) 7T and 3T scanners </w:t>
      </w:r>
      <w:r w:rsidR="008407C3">
        <w:t xml:space="preserve">after </w:t>
      </w:r>
      <w:r w:rsidR="00F546C2">
        <w:t xml:space="preserve">obtaining </w:t>
      </w:r>
      <w:r w:rsidR="008407C3">
        <w:t xml:space="preserve">prior informed consent </w:t>
      </w:r>
      <w:r w:rsidR="00A121F8">
        <w:t xml:space="preserve">and </w:t>
      </w:r>
      <w:r w:rsidR="008407C3">
        <w:t>adhering to institutional review board protocols.</w:t>
      </w:r>
      <w:r w:rsidR="00E31487">
        <w:t xml:space="preserve"> </w:t>
      </w:r>
      <w:r>
        <w:t>The pulse sequence parameters for both the WMn-MPRAGE and CSFn-MPRAGE pulse sequences are listed in Supporting Table</w:t>
      </w:r>
      <w:r w:rsidR="009367E3">
        <w:t xml:space="preserve"> S1</w:t>
      </w:r>
      <w:r>
        <w:t>.</w:t>
      </w:r>
    </w:p>
    <w:p w14:paraId="588E85BE" w14:textId="77777777" w:rsidR="00116F42" w:rsidRDefault="00116F42" w:rsidP="00281DE5"/>
    <w:p w14:paraId="0914018C" w14:textId="4C6A387E" w:rsidR="00116F42" w:rsidRDefault="00116F42" w:rsidP="00116F42">
      <w:r>
        <w:t xml:space="preserve">Reference labels for WMn-MPRAGE images were generated using manual segmentation of thalamic nuclei, performed by a trained neuroradiologist using the Morel histological atlas </w:t>
      </w:r>
      <w:r>
        <w:fldChar w:fldCharType="begin" w:fldLock="1"/>
      </w:r>
      <w:r w:rsidR="005E34D1">
        <w:instrText>ADDIN CSL_CITATION {"citationItems":[{"id":"ITEM-1","itemData":{"DOI":"10.1006/nimg.2000.0650","ISSN":"10538119","abstract":"In 1997, Morel, Magnin, and Jeanmonod presented a microscopic\nstereotactic atlas of the human thalamus. Parcellations of\nthalamic nuclei did not only use cyto- and myeloarchitectonic\ncriteria, but were additionally corroborated by staining for\ncalcium-binding proteins, which bears functional significance.\nThe atlas complies with the Anglosaxon nomenclature elaborated by\nJones and the data were sampled in three orthogonal planes in the\nAC-PC reference space. We report on the generation of\nthree-dimensional digital models of the thalamus based on the\nthree sets of sections (sagittal, horizontal, and frontal).\nSpatial differences between the three anatomical specimens were\nevaluated using the centers of gravity of 13 selected nuclei as\nlandmarks. Subsequent linear regression analysis yielded\nequations, which were used to normalize the frontal and\nhorizontal digital models to the sagittal one. The outcome is an\ninternally consistent Canonical Model of Morel's atlas, which\nminimizes the linear component of the variability between the\nthree sectioned anatomical specimens. In addition, we demonstrate\nthe feasibility of the atlas-to-MRI registration in conjunction\nwith on-line visualization of the trajectory in the digital\nmodels.","author":[{"dropping-particle":"","family":"Niemann","given":"K.","non-dropping-particle":"","parse-names":false,"suffix":""},{"dropping-particle":"","family":"Mennicken","given":"V. R.","non-dropping-particle":"","parse-names":false,"suffix":""},{"dropping-particle":"","family":"Jeanmonod","given":"D.","non-dropping-particle":"","parse-names":false,"suffix":""},{"dropping-particle":"","family":"Morel","given":"A.","non-dropping-particle":"","parse-names":false,"suffix":""}],"container-title":"Neuroimage","id":"ITEM-1","issue":"6","issued":{"date-parts":[["2000","12"]]},"page":"601-616","publisher":"Academic Press Inc.","title":"The morel stereotactic atlas of the human thalamus: Atlas-to-MR registration of internally consistent canonical model","type":"article-journal","volume":"12"},"uris":["http://www.mendeley.com/documents/?uuid=a150f941-b79b-4829-bba3-98b1da319ae1"]}],"mendeley":{"formattedCitation":"[60]","plainTextFormattedCitation":"[60]","previouslyFormattedCitation":"[60]"},"properties":{"noteIndex":0},"schema":"https://github.com/citation-style-language/schema/raw/master/csl-citation.json"}</w:instrText>
      </w:r>
      <w:r>
        <w:fldChar w:fldCharType="separate"/>
      </w:r>
      <w:r w:rsidR="00C817C8" w:rsidRPr="00C817C8">
        <w:rPr>
          <w:noProof/>
        </w:rPr>
        <w:t>[60]</w:t>
      </w:r>
      <w:r>
        <w:fldChar w:fldCharType="end"/>
      </w:r>
      <w:r>
        <w:t xml:space="preserve"> as a guide. </w:t>
      </w:r>
      <w:r w:rsidR="009367E3">
        <w:t xml:space="preserve">Eleven </w:t>
      </w:r>
      <w:r>
        <w:t>thalamic nuclei</w:t>
      </w:r>
      <w:r w:rsidR="009367E3">
        <w:t>, the whole thalamus,</w:t>
      </w:r>
      <w:r>
        <w:t xml:space="preserve"> </w:t>
      </w:r>
      <w:r w:rsidR="009367E3">
        <w:t xml:space="preserve">and </w:t>
      </w:r>
      <w:r>
        <w:t>the mammillothalamic tract (MTT) were delineated using freehand spline drawing tools to build the 3D vector-based model of each structure</w:t>
      </w:r>
      <w:r w:rsidR="008407C3">
        <w:t>.</w:t>
      </w:r>
      <w:r>
        <w:t xml:space="preserve"> </w:t>
      </w:r>
      <w:bookmarkStart w:id="26" w:name="_4i7ojhp"/>
      <w:bookmarkEnd w:id="26"/>
    </w:p>
    <w:p w14:paraId="01257875" w14:textId="0150C507" w:rsidR="00F3425F" w:rsidRDefault="00281DE5" w:rsidP="00116F42">
      <w:r>
        <w:t xml:space="preserve">The </w:t>
      </w:r>
      <w:r w:rsidR="003310D9">
        <w:t xml:space="preserve">eleven </w:t>
      </w:r>
      <w:r>
        <w:t xml:space="preserve">delineated nuclei </w:t>
      </w:r>
      <w:r w:rsidR="00F3425F">
        <w:t>are grouped as follows:</w:t>
      </w:r>
    </w:p>
    <w:p w14:paraId="15BC98AD" w14:textId="46A25568" w:rsidR="003310D9" w:rsidRDefault="00281DE5" w:rsidP="00F3425F">
      <w:pPr>
        <w:pStyle w:val="ListParagraph"/>
        <w:numPr>
          <w:ilvl w:val="0"/>
          <w:numId w:val="18"/>
        </w:numPr>
      </w:pPr>
      <w:r w:rsidRPr="00C86E7B">
        <w:rPr>
          <w:b/>
          <w:bCs/>
        </w:rPr>
        <w:t>medial group</w:t>
      </w:r>
      <w:r w:rsidR="003310D9">
        <w:t xml:space="preserve">: </w:t>
      </w:r>
      <w:r>
        <w:t xml:space="preserve">mediodorsal (MD), </w:t>
      </w:r>
      <w:proofErr w:type="spellStart"/>
      <w:r>
        <w:t>cent</w:t>
      </w:r>
      <w:r w:rsidR="00F3425F">
        <w:t>ro</w:t>
      </w:r>
      <w:r>
        <w:t>median</w:t>
      </w:r>
      <w:proofErr w:type="spellEnd"/>
      <w:r>
        <w:t xml:space="preserve"> (CM), habenula (Hb)</w:t>
      </w:r>
    </w:p>
    <w:p w14:paraId="36DEF3B9" w14:textId="77777777" w:rsidR="003310D9" w:rsidRDefault="00281DE5" w:rsidP="003310D9">
      <w:pPr>
        <w:pStyle w:val="ListParagraph"/>
        <w:numPr>
          <w:ilvl w:val="0"/>
          <w:numId w:val="18"/>
        </w:numPr>
      </w:pPr>
      <w:r w:rsidRPr="00C86E7B">
        <w:rPr>
          <w:b/>
          <w:bCs/>
        </w:rPr>
        <w:lastRenderedPageBreak/>
        <w:t>posterior group</w:t>
      </w:r>
      <w:r w:rsidR="003310D9">
        <w:t>:</w:t>
      </w:r>
      <w:r>
        <w:t xml:space="preserve"> pulvinar (Pul), medial geniculate nucleus (MGN), lateral geniculate nucleus (LGN)</w:t>
      </w:r>
    </w:p>
    <w:p w14:paraId="3D913245" w14:textId="308F322E" w:rsidR="003310D9" w:rsidRDefault="00281DE5" w:rsidP="003310D9">
      <w:pPr>
        <w:pStyle w:val="ListParagraph"/>
        <w:numPr>
          <w:ilvl w:val="0"/>
          <w:numId w:val="18"/>
        </w:numPr>
      </w:pPr>
      <w:r w:rsidRPr="00C86E7B">
        <w:rPr>
          <w:b/>
          <w:bCs/>
        </w:rPr>
        <w:t>lateral group</w:t>
      </w:r>
      <w:r w:rsidR="003310D9">
        <w:t xml:space="preserve">: </w:t>
      </w:r>
      <w:r>
        <w:t>ventral posterolateral (VPL), ventral lateral anterior (</w:t>
      </w:r>
      <w:proofErr w:type="spellStart"/>
      <w:r>
        <w:t>VLa</w:t>
      </w:r>
      <w:proofErr w:type="spellEnd"/>
      <w:r>
        <w:t>), ventral lateral posterior (</w:t>
      </w:r>
      <w:proofErr w:type="spellStart"/>
      <w:r>
        <w:t>VLp</w:t>
      </w:r>
      <w:proofErr w:type="spellEnd"/>
      <w:r>
        <w:t>), ventral anterior nucleus (VA)</w:t>
      </w:r>
    </w:p>
    <w:p w14:paraId="2E988F1D" w14:textId="77777777" w:rsidR="003310D9" w:rsidRDefault="00281DE5" w:rsidP="003310D9">
      <w:pPr>
        <w:pStyle w:val="ListParagraph"/>
        <w:numPr>
          <w:ilvl w:val="0"/>
          <w:numId w:val="18"/>
        </w:numPr>
      </w:pPr>
      <w:r w:rsidRPr="00C86E7B">
        <w:rPr>
          <w:b/>
          <w:bCs/>
        </w:rPr>
        <w:t>anterior group</w:t>
      </w:r>
      <w:r w:rsidR="003310D9">
        <w:t xml:space="preserve">: </w:t>
      </w:r>
      <w:r>
        <w:t xml:space="preserve"> anter</w:t>
      </w:r>
      <w:r w:rsidR="003310D9">
        <w:t>o</w:t>
      </w:r>
      <w:r>
        <w:t>ventral (AV</w:t>
      </w:r>
      <w:r w:rsidR="003310D9">
        <w:t>)</w:t>
      </w:r>
    </w:p>
    <w:p w14:paraId="35475740" w14:textId="77777777" w:rsidR="0094032F" w:rsidRDefault="0094032F" w:rsidP="003310D9"/>
    <w:p w14:paraId="46073182" w14:textId="030B1156" w:rsidR="00281DE5" w:rsidRPr="002106DE" w:rsidRDefault="00C817C8" w:rsidP="00116F42">
      <w:commentRangeStart w:id="27"/>
      <w:r>
        <w:t xml:space="preserve">Very small nuclei such as ventral posteromedial, </w:t>
      </w:r>
      <w:proofErr w:type="spellStart"/>
      <w:r>
        <w:t>centrolateral</w:t>
      </w:r>
      <w:proofErr w:type="spellEnd"/>
      <w:r>
        <w:t>, and the intralaminar nuclei which are part of the Morel atlas could not reliably visualized and segmented by the neuroradiologist and were, hence, omitted. As a result, there are lacunae in the gold standard reference labels.</w:t>
      </w:r>
      <w:commentRangeEnd w:id="27"/>
      <w:r>
        <w:rPr>
          <w:rStyle w:val="CommentReference"/>
        </w:rPr>
        <w:commentReference w:id="27"/>
      </w:r>
      <w:r>
        <w:t xml:space="preserve"> </w:t>
      </w:r>
      <w:r w:rsidR="00116F42">
        <w:t xml:space="preserve">Reference labels for CSFn-MPRAGE images were obtained by </w:t>
      </w:r>
      <w:r w:rsidR="00F546C2">
        <w:t xml:space="preserve">affine </w:t>
      </w:r>
      <w:r w:rsidR="00116F42">
        <w:t xml:space="preserve">registering WMn-MPRAGE images to the corresponding CSFn-MPRAGE images for each subject and warping the labels using nearest-neighbor interpolation. Reference labels for </w:t>
      </w:r>
      <w:r w:rsidR="008407C3">
        <w:t xml:space="preserve">the </w:t>
      </w:r>
      <w:r w:rsidR="009B7668">
        <w:t xml:space="preserve"> </w:t>
      </w:r>
      <w:r w:rsidR="008407C3">
        <w:t>initialization</w:t>
      </w:r>
      <w:r w:rsidR="00116F42">
        <w:t xml:space="preserve"> dataset were obtained using THOMAS </w:t>
      </w:r>
      <w:r w:rsidR="008407C3">
        <w:t>segmentation</w:t>
      </w:r>
      <w:r w:rsidR="00116F42">
        <w:t xml:space="preserve"> </w:t>
      </w:r>
      <w:r w:rsidR="00116F42">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116F42">
        <w:fldChar w:fldCharType="separate"/>
      </w:r>
      <w:r w:rsidR="006A62C0" w:rsidRPr="006A62C0">
        <w:rPr>
          <w:noProof/>
        </w:rPr>
        <w:t>[29]</w:t>
      </w:r>
      <w:r w:rsidR="00116F42">
        <w:fldChar w:fldCharType="end"/>
      </w:r>
      <w:r w:rsidR="00116F42">
        <w:t>.</w:t>
      </w:r>
      <w:r w:rsidR="00116F42" w:rsidDel="00116F42">
        <w:t xml:space="preserve"> </w:t>
      </w:r>
      <w:r w:rsidR="00116F42">
        <w:t xml:space="preserve"> </w:t>
      </w:r>
      <w:r w:rsidR="00281DE5">
        <w:t xml:space="preserve">Due to </w:t>
      </w:r>
      <w:r w:rsidR="00D80406">
        <w:t>the laborious nature of manual segmentation</w:t>
      </w:r>
      <w:r w:rsidR="0092161B">
        <w:t xml:space="preserve">, only left </w:t>
      </w:r>
      <w:r w:rsidR="00D80406">
        <w:t xml:space="preserve">thalamic </w:t>
      </w:r>
      <w:r w:rsidR="0092161B">
        <w:t>nuclei were manually segmented</w:t>
      </w:r>
      <w:r w:rsidR="008407C3">
        <w:t>. As a result,</w:t>
      </w:r>
      <w:r w:rsidR="00D85CD9">
        <w:t xml:space="preserve"> </w:t>
      </w:r>
      <w:r w:rsidR="00281DE5">
        <w:t xml:space="preserve">all networks </w:t>
      </w:r>
      <w:r w:rsidR="00116F42">
        <w:t>were</w:t>
      </w:r>
      <w:r w:rsidR="00281DE5">
        <w:t xml:space="preserve"> trained </w:t>
      </w:r>
      <w:r w:rsidR="008407C3">
        <w:t xml:space="preserve">only </w:t>
      </w:r>
      <w:r w:rsidR="00281DE5">
        <w:t>on left thalamic nuclei</w:t>
      </w:r>
      <w:r w:rsidR="00D85CD9">
        <w:t>.</w:t>
      </w:r>
      <w:r w:rsidR="00D61AC3">
        <w:t xml:space="preserve"> </w:t>
      </w:r>
      <w:r w:rsidR="00D85CD9">
        <w:t>To delineate</w:t>
      </w:r>
      <w:r w:rsidR="00281DE5">
        <w:t xml:space="preserve"> the right thalamic nuclei, </w:t>
      </w:r>
      <w:r w:rsidR="00D85CD9">
        <w:t xml:space="preserve">the input </w:t>
      </w:r>
      <w:r w:rsidR="008407C3">
        <w:t>images</w:t>
      </w:r>
      <w:r w:rsidR="00281DE5">
        <w:t xml:space="preserve"> </w:t>
      </w:r>
      <w:r w:rsidR="00116F42">
        <w:t>were</w:t>
      </w:r>
      <w:r w:rsidR="00281DE5">
        <w:t xml:space="preserve"> flipped </w:t>
      </w:r>
      <w:r w:rsidR="00D85CD9">
        <w:t xml:space="preserve">in the left-right direction and segmented using the networks trained </w:t>
      </w:r>
      <w:r w:rsidR="008407C3">
        <w:t>on the</w:t>
      </w:r>
      <w:r w:rsidR="00D85CD9">
        <w:t xml:space="preserve"> left manual </w:t>
      </w:r>
      <w:r w:rsidR="008407C3">
        <w:t>segmentat</w:t>
      </w:r>
      <w:r w:rsidR="005E173C">
        <w:t>i</w:t>
      </w:r>
      <w:r w:rsidR="008407C3">
        <w:t xml:space="preserve">on </w:t>
      </w:r>
      <w:r w:rsidR="00D85CD9">
        <w:t>labels</w:t>
      </w:r>
      <w:r w:rsidR="00F628FE">
        <w:t xml:space="preserve">. </w:t>
      </w:r>
      <w:commentRangeStart w:id="28"/>
      <w:r>
        <w:t xml:space="preserve">Following the segmentation of the flipped image, both the images and </w:t>
      </w:r>
      <w:r w:rsidR="001132E1">
        <w:t>the</w:t>
      </w:r>
      <w:r>
        <w:t xml:space="preserve"> predicted </w:t>
      </w:r>
      <w:r w:rsidRPr="0094032F">
        <w:t>label</w:t>
      </w:r>
      <w:r w:rsidRPr="002106DE">
        <w:t xml:space="preserve"> </w:t>
      </w:r>
      <w:r w:rsidRPr="000421AB">
        <w:t>w</w:t>
      </w:r>
      <w:r>
        <w:t>ere</w:t>
      </w:r>
      <w:r w:rsidRPr="000421AB">
        <w:t xml:space="preserve"> flipped back to </w:t>
      </w:r>
      <w:r w:rsidR="0075359A">
        <w:t>their</w:t>
      </w:r>
      <w:r w:rsidRPr="000421AB">
        <w:t xml:space="preserve"> original orientation</w:t>
      </w:r>
      <w:r w:rsidRPr="0094032F">
        <w:t>.</w:t>
      </w:r>
      <w:commentRangeEnd w:id="28"/>
      <w:r>
        <w:rPr>
          <w:rStyle w:val="CommentReference"/>
        </w:rPr>
        <w:commentReference w:id="28"/>
      </w:r>
    </w:p>
    <w:p w14:paraId="3CE96C57" w14:textId="77777777" w:rsidR="00155170" w:rsidRDefault="00155170" w:rsidP="00116F42"/>
    <w:p w14:paraId="1E6F6084" w14:textId="33ED3B2C" w:rsidR="00FD7C99" w:rsidRDefault="00304A81" w:rsidP="00837992">
      <w:pPr>
        <w:pStyle w:val="Heading2"/>
      </w:pPr>
      <w:bookmarkStart w:id="29" w:name="_z337ya"/>
      <w:bookmarkEnd w:id="29"/>
      <w:r>
        <w:t>2.</w:t>
      </w:r>
      <w:r w:rsidR="00116F42">
        <w:t xml:space="preserve">3 </w:t>
      </w:r>
      <w:r w:rsidR="00002528" w:rsidRPr="003E408A">
        <w:t>Network</w:t>
      </w:r>
      <w:r w:rsidR="00002528">
        <w:t xml:space="preserve"> Training</w:t>
      </w:r>
    </w:p>
    <w:p w14:paraId="3C4AA404" w14:textId="1CC46BAF" w:rsidR="00155170" w:rsidRDefault="00803251" w:rsidP="006617B6">
      <w:r>
        <w:rPr>
          <w:color w:val="1C1D1E"/>
        </w:rPr>
        <w:t xml:space="preserve">All </w:t>
      </w:r>
      <w:r w:rsidR="00701099">
        <w:rPr>
          <w:color w:val="1C1D1E"/>
        </w:rPr>
        <w:t>network</w:t>
      </w:r>
      <w:r>
        <w:rPr>
          <w:color w:val="1C1D1E"/>
        </w:rPr>
        <w:t>s</w:t>
      </w:r>
      <w:r w:rsidR="00701099">
        <w:rPr>
          <w:color w:val="1C1D1E"/>
        </w:rPr>
        <w:t xml:space="preserve"> </w:t>
      </w:r>
      <w:r>
        <w:rPr>
          <w:color w:val="1C1D1E"/>
        </w:rPr>
        <w:t xml:space="preserve">were </w:t>
      </w:r>
      <w:r w:rsidR="00701099">
        <w:rPr>
          <w:color w:val="1C1D1E"/>
        </w:rPr>
        <w:t xml:space="preserve">implemented in </w:t>
      </w:r>
      <w:r w:rsidR="00701099">
        <w:t xml:space="preserve">Python and </w:t>
      </w:r>
      <w:proofErr w:type="spellStart"/>
      <w:r w:rsidR="00701099">
        <w:t>Keras</w:t>
      </w:r>
      <w:proofErr w:type="spellEnd"/>
      <w:r w:rsidR="00701099">
        <w:t xml:space="preserve"> </w:t>
      </w:r>
      <w:r w:rsidR="00701099">
        <w:fldChar w:fldCharType="begin" w:fldLock="1"/>
      </w:r>
      <w:r w:rsidR="005E34D1">
        <w:instrText>ADDIN CSL_CITATION {"citationItems":[{"id":"ITEM-1","itemData":{"ISSN":"1550-235X","URL":"https://keras.io/","abstract":"Exciton formation and carrier-carrier interactions in semiconductor quantum dots have been investigated by means of terahertz time-domain spectroscopy. The formation of excitons leads to a blueshift of the terahertz absorption as compared to the bare electronic intersublevel absorption. We show that this is a consequence of Coulomb interactions among carriers in the quantum dots. Time-resolved studies reveal the time scale on which photogenerated electron-hole pairs in the GaAs barriers transform into confined excitons in the dots.","accessed":{"date-parts":[["2020","5","15"]]},"author":[{"dropping-particle":"","family":"Chollet","given":"François","non-dropping-particle":"","parse-names":false,"suffix":""}],"id":"ITEM-1","issued":{"date-parts":[["2017"]]},"title":"Keras: the Python deep learning API","type":"webpage"},"uris":["http://www.mendeley.com/documents/?uuid=831ee47d-dcbd-45b6-88b9-896d6d768ac0"]}],"mendeley":{"formattedCitation":"[61]","plainTextFormattedCitation":"[61]","previouslyFormattedCitation":"[61]"},"properties":{"noteIndex":0},"schema":"https://github.com/citation-style-language/schema/raw/master/csl-citation.json"}</w:instrText>
      </w:r>
      <w:r w:rsidR="00701099">
        <w:fldChar w:fldCharType="separate"/>
      </w:r>
      <w:r w:rsidR="00C817C8" w:rsidRPr="00C817C8">
        <w:rPr>
          <w:noProof/>
        </w:rPr>
        <w:t>[61]</w:t>
      </w:r>
      <w:r w:rsidR="00701099">
        <w:fldChar w:fldCharType="end"/>
      </w:r>
      <w:r w:rsidR="00701099">
        <w:t xml:space="preserve"> with a TensorFlow backend using an NVIDIA P100 GPU with 16 GB GDDR5 RAM</w:t>
      </w:r>
      <w:r w:rsidR="008D5CB8">
        <w:t xml:space="preserve"> (</w:t>
      </w:r>
      <w:r w:rsidR="008D5CB8" w:rsidRPr="008D5CB8">
        <w:t>source code available</w:t>
      </w:r>
      <w:r w:rsidR="008D5CB8">
        <w:t xml:space="preserve"> at </w:t>
      </w:r>
      <w:hyperlink r:id="rId13" w:history="1">
        <w:r w:rsidR="008D5CB8" w:rsidRPr="008D5CB8">
          <w:rPr>
            <w:rStyle w:val="Hyperlink"/>
            <w:color w:val="000000" w:themeColor="text1"/>
          </w:rPr>
          <w:t>https://github.com/artinmajdi/Thalamic-Nuclei-Segmentation</w:t>
        </w:r>
      </w:hyperlink>
      <w:r w:rsidR="008D5CB8" w:rsidRPr="008D5CB8">
        <w:rPr>
          <w:color w:val="000000" w:themeColor="text1"/>
        </w:rPr>
        <w:t>)</w:t>
      </w:r>
      <w:r w:rsidR="003E1AB7" w:rsidRPr="008D5CB8">
        <w:rPr>
          <w:color w:val="000000" w:themeColor="text1"/>
        </w:rPr>
        <w:t>.</w:t>
      </w:r>
      <w:r w:rsidR="008D5CB8">
        <w:rPr>
          <w:color w:val="000000" w:themeColor="text1"/>
        </w:rPr>
        <w:t xml:space="preserve"> </w:t>
      </w:r>
      <w:r w:rsidR="00273BE0">
        <w:t>The</w:t>
      </w:r>
      <w:r w:rsidR="001558EE">
        <w:t xml:space="preserve"> WMn network was trained using </w:t>
      </w:r>
      <w:r w:rsidR="00273BE0">
        <w:t xml:space="preserve">combined </w:t>
      </w:r>
      <w:r w:rsidR="001558EE">
        <w:t>3T and 7T data.</w:t>
      </w:r>
      <w:r w:rsidR="00701099">
        <w:t xml:space="preserve"> </w:t>
      </w:r>
      <w:bookmarkStart w:id="30" w:name="_3j2qqm3"/>
      <w:bookmarkEnd w:id="30"/>
      <w:r w:rsidR="001558EE">
        <w:t xml:space="preserve">The </w:t>
      </w:r>
      <w:r w:rsidR="0047729D">
        <w:t xml:space="preserve">CSFn </w:t>
      </w:r>
      <w:r w:rsidR="001558EE">
        <w:t>network was initialize</w:t>
      </w:r>
      <w:r w:rsidR="0002254F">
        <w:t>d</w:t>
      </w:r>
      <w:r w:rsidR="001558EE">
        <w:t xml:space="preserve"> </w:t>
      </w:r>
      <w:r w:rsidR="0047729D">
        <w:t xml:space="preserve">using this WMn </w:t>
      </w:r>
      <w:r w:rsidR="001558EE">
        <w:t xml:space="preserve">network, </w:t>
      </w:r>
      <w:r w:rsidR="0047729D">
        <w:t>and</w:t>
      </w:r>
      <w:r w:rsidR="001558EE">
        <w:t xml:space="preserve"> then fine-tune</w:t>
      </w:r>
      <w:r w:rsidR="0047729D">
        <w:t>d (</w:t>
      </w:r>
      <w:r w:rsidR="00201D31">
        <w:t xml:space="preserve">i.e. </w:t>
      </w:r>
      <w:r w:rsidR="0047729D">
        <w:t>re-trained</w:t>
      </w:r>
      <w:r w:rsidR="00201D31">
        <w:t xml:space="preserve"> using WMn labels registered to CSFn data</w:t>
      </w:r>
      <w:r w:rsidR="0047729D">
        <w:t>) to adapt to CSFn-MPRAGE contrast</w:t>
      </w:r>
      <w:r w:rsidR="001558EE">
        <w:t xml:space="preserve">. </w:t>
      </w:r>
      <w:r w:rsidR="00002528">
        <w:t>The networks were trained using Adam optimizer</w:t>
      </w:r>
      <w:r w:rsidR="00A16E8E">
        <w:t xml:space="preserve"> </w:t>
      </w:r>
      <w:r w:rsidR="00A16E8E">
        <w:fldChar w:fldCharType="begin" w:fldLock="1"/>
      </w:r>
      <w:r w:rsidR="005E34D1">
        <w:instrText>ADDIN CSL_CITATION {"citationItems":[{"id":"ITEM-1","itemData":{"DOI":"10.1063/1.4902458","ISBN":"9780735412705","ISSN":"15517616","abstract":"We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 Lei","non-dropping-particle":"","parse-names":false,"suffix":""},{"dropping-particle":"","family":"Diederik","given":"Kingma","non-dropping-particle":"","parse-names":false,"suffix":""},{"dropping-particle":"","family":"Ba","given":"Jimmy Lei","non-dropping-particle":"","parse-names":false,"suffix":""}],"container-title":"International Conference on Learning Representations","id":"ITEM-1","issued":{"date-parts":[["2014","12","22"]]},"page":"58-62","title":"Adam: A method for stochastic optimization","type":"paper-conference","volume":"1631"},"uris":["http://www.mendeley.com/documents/?uuid=15f2633b-a240-4b5c-b010-29406e59bc60"]}],"mendeley":{"formattedCitation":"[62]","plainTextFormattedCitation":"[62]","previouslyFormattedCitation":"[62]"},"properties":{"noteIndex":0},"schema":"https://github.com/citation-style-language/schema/raw/master/csl-citation.json"}</w:instrText>
      </w:r>
      <w:r w:rsidR="00A16E8E">
        <w:fldChar w:fldCharType="separate"/>
      </w:r>
      <w:r w:rsidR="00C817C8" w:rsidRPr="00C817C8">
        <w:rPr>
          <w:noProof/>
        </w:rPr>
        <w:t>[62]</w:t>
      </w:r>
      <w:r w:rsidR="00A16E8E">
        <w:fldChar w:fldCharType="end"/>
      </w:r>
      <w:r w:rsidR="00002528">
        <w:t xml:space="preserve"> with 300 epochs and a batch size of 100</w:t>
      </w:r>
      <w:r w:rsidR="00D24D58">
        <w:t xml:space="preserve">. </w:t>
      </w:r>
      <w:r w:rsidR="00697FA7">
        <w:t>Network p</w:t>
      </w:r>
      <w:r w:rsidR="00002528">
        <w:t xml:space="preserve">erformance </w:t>
      </w:r>
      <w:r w:rsidR="00697FA7">
        <w:t>wa</w:t>
      </w:r>
      <w:r w:rsidR="008A066B">
        <w:t>s</w:t>
      </w:r>
      <w:r w:rsidR="00002528">
        <w:t xml:space="preserve"> evaluated for </w:t>
      </w:r>
      <w:r w:rsidR="00911F54">
        <w:t>both</w:t>
      </w:r>
      <w:r w:rsidR="00002528">
        <w:t xml:space="preserve"> weighted cross entropy and Dice loss functions. The number of layers, number of convolutional feature maps, and learning rates </w:t>
      </w:r>
      <w:r w:rsidR="00697FA7">
        <w:t>we</w:t>
      </w:r>
      <w:r w:rsidR="00306F0F">
        <w:t>re</w:t>
      </w:r>
      <w:r w:rsidR="00002528">
        <w:t xml:space="preserve"> chosen based on hyper-parameter </w:t>
      </w:r>
      <w:r w:rsidR="00002528">
        <w:lastRenderedPageBreak/>
        <w:t>tuning</w:t>
      </w:r>
      <w:r w:rsidR="00911F54">
        <w:t>.</w:t>
      </w:r>
      <w:r w:rsidR="00002528">
        <w:t xml:space="preserve"> </w:t>
      </w:r>
      <w:r w:rsidR="00133B7C">
        <w:t xml:space="preserve">Further, a scheduler </w:t>
      </w:r>
      <w:r w:rsidR="00697FA7">
        <w:t>wa</w:t>
      </w:r>
      <w:r w:rsidR="00D81FD2">
        <w:t>s</w:t>
      </w:r>
      <w:r w:rsidR="00133B7C">
        <w:t xml:space="preserve"> used to set the learning rate in each epoch, starting from an initial value of 0.001 that reduces by a factor of 0.5 if the validation Dice plateaus for 15 epochs.</w:t>
      </w:r>
      <w:r w:rsidR="009B57A3">
        <w:t xml:space="preserve"> </w:t>
      </w:r>
      <w:r w:rsidR="00D24D58">
        <w:t xml:space="preserve">In the multi-planar approach, after a series of hyperparameter tuning, the number of feature maps </w:t>
      </w:r>
      <w:r w:rsidR="009B7668">
        <w:t xml:space="preserve">in </w:t>
      </w:r>
      <w:r w:rsidR="00D24D58">
        <w:t>the first layer was set to 40, 30</w:t>
      </w:r>
      <w:r w:rsidR="00AF6B89">
        <w:t>,</w:t>
      </w:r>
      <w:r w:rsidR="00D24D58">
        <w:t xml:space="preserve"> and 20 for the sagittal, coronal and axial networks</w:t>
      </w:r>
      <w:r w:rsidR="009B7668">
        <w:t>,</w:t>
      </w:r>
      <w:r w:rsidR="00D24D58">
        <w:t xml:space="preserve"> respectively. The number of feature maps in each succeeding layer was increased by a factor of two as proposed in the conventional U-Net </w:t>
      </w:r>
      <w:r w:rsidR="00D24D58">
        <w:fldChar w:fldCharType="begin" w:fldLock="1"/>
      </w:r>
      <w:r w:rsidR="0080285C">
        <w:instrText>ADDIN CSL_CITATION {"citationItems":[{"id":"ITEM-1","itemData":{"DOI":"10.1007/978-3-319-24574-4_28","ISBN":"9783319245737","ISSN":"16113349","abstract":"There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author":[{"dropping-particle":"","family":"Ronneberger","given":"Olaf","non-dropping-particle":"","parse-names":false,"suffix":""},{"dropping-particle":"","family":"Fischer","given":"Philipp","non-dropping-particle":"","parse-names":false,"suffix":""},{"dropping-particle":"","family":"Brox","given":"Thomas","non-dropping-particle":"","parse-names":false,"suffix":""}],"container-title":"MICCAI","id":"ITEM-1","issued":{"date-parts":[["2015","5","18"]]},"page":"234-241","publisher":"Springer","title":"U-Net: Convolutional networks for biomedical image segmentation","type":"paper-conference","volume":"9351"},"uris":["http://www.mendeley.com/documents/?uuid=ffbef96a-2e40-4b19-8de3-23b12ac62af0"]}],"mendeley":{"formattedCitation":"[50]","plainTextFormattedCitation":"[50]","previouslyFormattedCitation":"[50]"},"properties":{"noteIndex":0},"schema":"https://github.com/citation-style-language/schema/raw/master/csl-citation.json"}</w:instrText>
      </w:r>
      <w:r w:rsidR="00D24D58">
        <w:fldChar w:fldCharType="separate"/>
      </w:r>
      <w:r w:rsidR="006A62C0" w:rsidRPr="006A62C0">
        <w:rPr>
          <w:noProof/>
        </w:rPr>
        <w:t>[50]</w:t>
      </w:r>
      <w:r w:rsidR="00D24D58">
        <w:fldChar w:fldCharType="end"/>
      </w:r>
      <w:r w:rsidR="00D24D58">
        <w:t xml:space="preserve">. </w:t>
      </w:r>
      <w:r w:rsidR="001558EE">
        <w:t>For the</w:t>
      </w:r>
      <w:r w:rsidR="00CD7F05">
        <w:t xml:space="preserve"> WMn and CSFn networks, </w:t>
      </w:r>
      <w:r w:rsidR="0002254F">
        <w:t>20</w:t>
      </w:r>
      <w:r w:rsidR="00CD7F05">
        <w:t xml:space="preserve">% and </w:t>
      </w:r>
      <w:r w:rsidR="0002254F">
        <w:t>25</w:t>
      </w:r>
      <w:r w:rsidR="00CD7F05">
        <w:t>% of data w</w:t>
      </w:r>
      <w:r w:rsidR="001558EE">
        <w:t>ere</w:t>
      </w:r>
      <w:r w:rsidR="00CD7F05">
        <w:t xml:space="preserve"> randomly selected for validation, while the remaining </w:t>
      </w:r>
      <w:r w:rsidR="0002254F">
        <w:t>80</w:t>
      </w:r>
      <w:r w:rsidR="00CD7F05">
        <w:t xml:space="preserve">% and </w:t>
      </w:r>
      <w:r w:rsidR="0002254F">
        <w:t>75</w:t>
      </w:r>
      <w:r w:rsidR="00CD7F05">
        <w:t>% w</w:t>
      </w:r>
      <w:r w:rsidR="001558EE">
        <w:t>ere</w:t>
      </w:r>
      <w:r w:rsidR="00CD7F05">
        <w:t xml:space="preserve"> used for training</w:t>
      </w:r>
      <w:r w:rsidR="001558EE">
        <w:t>,</w:t>
      </w:r>
      <w:r w:rsidR="00CD7F05">
        <w:t xml:space="preserve"> respectively. </w:t>
      </w:r>
    </w:p>
    <w:p w14:paraId="5051936A" w14:textId="11A5459D" w:rsidR="00E02FE3" w:rsidRDefault="00304A81" w:rsidP="00201D31">
      <w:pPr>
        <w:pStyle w:val="Heading2"/>
      </w:pPr>
      <w:r>
        <w:t>2.</w:t>
      </w:r>
      <w:r w:rsidR="0028094E">
        <w:t xml:space="preserve">4 </w:t>
      </w:r>
      <w:r w:rsidR="00002528">
        <w:t>Pre- and Post-Processing</w:t>
      </w:r>
    </w:p>
    <w:p w14:paraId="38D84387" w14:textId="537A0916" w:rsidR="00507BAE" w:rsidRDefault="00002528" w:rsidP="00507BAE">
      <w:r>
        <w:t xml:space="preserve">All input images </w:t>
      </w:r>
      <w:r w:rsidR="00697FA7">
        <w:t>we</w:t>
      </w:r>
      <w:r w:rsidR="001A77E3">
        <w:t>re</w:t>
      </w:r>
      <w:r>
        <w:t xml:space="preserve"> pre</w:t>
      </w:r>
      <w:r w:rsidR="005F6499">
        <w:t>-</w:t>
      </w:r>
      <w:r>
        <w:t>processed by performing N4 bias-field correction and zero mean unit standard deviation normalization</w:t>
      </w:r>
      <w:r w:rsidR="00215039">
        <w:t>.</w:t>
      </w:r>
      <w:r>
        <w:t xml:space="preserve"> </w:t>
      </w:r>
      <w:r w:rsidR="0055329D">
        <w:t>They were then</w:t>
      </w:r>
      <w:r w:rsidR="008F1F03">
        <w:t xml:space="preserve"> reformatted to </w:t>
      </w:r>
      <w:r w:rsidR="0055329D">
        <w:t xml:space="preserve">a standard </w:t>
      </w:r>
      <w:r w:rsidR="008F1F03">
        <w:t>imaging plane and resolution (axial with</w:t>
      </w:r>
      <w:r w:rsidR="002B3F67">
        <w:t xml:space="preserve"> 0.7 </w:t>
      </w:r>
      <w:r w:rsidR="002B3F67">
        <w:sym w:font="Symbol" w:char="F0B4"/>
      </w:r>
      <w:r w:rsidR="002B3F67">
        <w:t xml:space="preserve"> 0.5 </w:t>
      </w:r>
      <w:r w:rsidR="002B3F67">
        <w:sym w:font="Symbol" w:char="F0B4"/>
      </w:r>
      <w:r w:rsidR="002B3F67">
        <w:t xml:space="preserve"> 0.7 mm</w:t>
      </w:r>
      <w:r w:rsidR="002B3F67" w:rsidRPr="002B3F67">
        <w:rPr>
          <w:vertAlign w:val="superscript"/>
        </w:rPr>
        <w:t>3</w:t>
      </w:r>
      <w:r w:rsidR="008F1F03">
        <w:t xml:space="preserve">). </w:t>
      </w:r>
      <w:r>
        <w:t xml:space="preserve">To ensure enough variability, the training data </w:t>
      </w:r>
      <w:r w:rsidR="0055329D">
        <w:t>we</w:t>
      </w:r>
      <w:r w:rsidR="00E108B6">
        <w:t>re</w:t>
      </w:r>
      <w:r>
        <w:t xml:space="preserve"> augmented using random in-plane rotations of up to </w:t>
      </w:r>
      <w:r w:rsidR="0012761A">
        <w:sym w:font="Symbol" w:char="F0B1"/>
      </w:r>
      <w:r w:rsidR="0012761A">
        <w:t>7°</w:t>
      </w:r>
      <w:r>
        <w:t xml:space="preserve"> in three different planes, creating six new images in each orientation and a net increase in the number of training data by a factor of 18.</w:t>
      </w:r>
      <w:r w:rsidR="00AF6B89">
        <w:t xml:space="preserve"> </w:t>
      </w:r>
      <w:r w:rsidR="0055329D">
        <w:t>T</w:t>
      </w:r>
      <w:r w:rsidR="00507BAE">
        <w:t>o reduce the memory and computation power requirements</w:t>
      </w:r>
      <w:r w:rsidR="00FA704C">
        <w:t>,</w:t>
      </w:r>
      <w:r w:rsidR="00507BAE">
        <w:t xml:space="preserve"> a</w:t>
      </w:r>
      <w:r w:rsidR="0055329D">
        <w:t xml:space="preserve"> </w:t>
      </w:r>
      <w:r w:rsidR="00507BAE">
        <w:t xml:space="preserve">cropping step </w:t>
      </w:r>
      <w:r w:rsidR="0055329D">
        <w:t>wa</w:t>
      </w:r>
      <w:r w:rsidR="00507BAE">
        <w:t>s added to the pre</w:t>
      </w:r>
      <w:r w:rsidR="005F6499">
        <w:t>-</w:t>
      </w:r>
      <w:r w:rsidR="00507BAE">
        <w:t xml:space="preserve">processing as an extra option. To </w:t>
      </w:r>
      <w:r w:rsidR="0055329D">
        <w:t xml:space="preserve">automate </w:t>
      </w:r>
      <w:r w:rsidR="00507BAE">
        <w:t xml:space="preserve">this </w:t>
      </w:r>
      <w:r w:rsidR="0055329D">
        <w:t>cropping step</w:t>
      </w:r>
      <w:r w:rsidR="00507BAE">
        <w:t xml:space="preserve">, </w:t>
      </w:r>
      <w:r w:rsidR="00DF6162">
        <w:t xml:space="preserve">we employed </w:t>
      </w:r>
      <w:r w:rsidR="00507BAE">
        <w:t xml:space="preserve">a </w:t>
      </w:r>
      <w:r w:rsidR="0055329D">
        <w:t xml:space="preserve">WMn-MPRAGE </w:t>
      </w:r>
      <w:r w:rsidR="00507BAE">
        <w:t xml:space="preserve">template </w:t>
      </w:r>
      <w:r w:rsidR="0055329D">
        <w:t>created</w:t>
      </w:r>
      <w:r w:rsidR="00507BAE">
        <w:t xml:space="preserve"> from mutual registration and averaging of 20 prior WMn-MPRAGE datasets as described in </w:t>
      </w:r>
      <w:proofErr w:type="spellStart"/>
      <w:r w:rsidR="00507BAE">
        <w:t>Su</w:t>
      </w:r>
      <w:proofErr w:type="spellEnd"/>
      <w:r w:rsidR="00507BAE">
        <w:t xml:space="preserve"> et al.</w:t>
      </w:r>
      <w:r w:rsidR="001B09F1">
        <w:t xml:space="preserve"> </w:t>
      </w:r>
      <w:r w:rsidR="001B09F1">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1B09F1">
        <w:fldChar w:fldCharType="separate"/>
      </w:r>
      <w:r w:rsidR="006A62C0" w:rsidRPr="006A62C0">
        <w:rPr>
          <w:noProof/>
        </w:rPr>
        <w:t>[29]</w:t>
      </w:r>
      <w:r w:rsidR="001B09F1">
        <w:fldChar w:fldCharType="end"/>
      </w:r>
      <w:r w:rsidR="00CC1287">
        <w:t>.</w:t>
      </w:r>
      <w:r w:rsidR="00507BAE">
        <w:t xml:space="preserve"> A bounding box cover</w:t>
      </w:r>
      <w:r w:rsidR="0055329D">
        <w:t>ing</w:t>
      </w:r>
      <w:r w:rsidR="00507BAE">
        <w:t xml:space="preserve"> both thalami </w:t>
      </w:r>
      <w:r w:rsidR="0055329D">
        <w:t>wa</w:t>
      </w:r>
      <w:r w:rsidR="00DA075A">
        <w:t>s</w:t>
      </w:r>
      <w:r w:rsidR="00507BAE">
        <w:t xml:space="preserve"> manually drawn once</w:t>
      </w:r>
      <w:r w:rsidR="0002254F">
        <w:t>,</w:t>
      </w:r>
      <w:r w:rsidR="00507BAE">
        <w:t xml:space="preserve"> on this template and warped into the input image space by affine registering the template with the input image. </w:t>
      </w:r>
      <w:r w:rsidR="002D074B">
        <w:t>The pre</w:t>
      </w:r>
      <w:r w:rsidR="005F6499">
        <w:t>-</w:t>
      </w:r>
      <w:r w:rsidR="002D074B">
        <w:t xml:space="preserve">processing steps are shown in </w:t>
      </w:r>
      <w:hyperlink w:anchor="1hmsyys">
        <w:r w:rsidR="002D074B">
          <w:rPr>
            <w:rStyle w:val="ListLabel1"/>
          </w:rPr>
          <w:t>Figure 1</w:t>
        </w:r>
      </w:hyperlink>
      <w:r w:rsidR="002D074B">
        <w:t xml:space="preserve"> (bottom panel).</w:t>
      </w:r>
      <w:r w:rsidR="00990ABB">
        <w:t xml:space="preserve"> </w:t>
      </w:r>
      <w:r w:rsidR="001558EE">
        <w:t>Typical</w:t>
      </w:r>
      <w:r w:rsidR="00990ABB">
        <w:t xml:space="preserve"> input sizes for the original, pre</w:t>
      </w:r>
      <w:r w:rsidR="005F6499">
        <w:t>-</w:t>
      </w:r>
      <w:r w:rsidR="00990ABB">
        <w:t xml:space="preserve">processed (input to the first whole thalamus network), and cropped images (input to the second nuclei segmentation network) were </w:t>
      </w:r>
      <w:r w:rsidR="00DF6162">
        <w:t xml:space="preserve">256 </w:t>
      </w:r>
      <w:r w:rsidR="00DF6162">
        <w:sym w:font="Symbol" w:char="F0B4"/>
      </w:r>
      <w:r w:rsidR="00DF6162">
        <w:t xml:space="preserve">373 </w:t>
      </w:r>
      <w:r w:rsidR="00DF6162">
        <w:sym w:font="Symbol" w:char="F0B4"/>
      </w:r>
      <w:r w:rsidR="00DF6162">
        <w:t xml:space="preserve"> 256, 97 </w:t>
      </w:r>
      <w:r w:rsidR="00DF6162">
        <w:sym w:font="Symbol" w:char="F0B4"/>
      </w:r>
      <w:r w:rsidR="00DF6162">
        <w:t xml:space="preserve"> 94 </w:t>
      </w:r>
      <w:r w:rsidR="00DF6162">
        <w:sym w:font="Symbol" w:char="F0B4"/>
      </w:r>
      <w:r w:rsidR="00DF6162">
        <w:t xml:space="preserve"> 63, and 52 </w:t>
      </w:r>
      <w:r w:rsidR="00DF6162">
        <w:sym w:font="Symbol" w:char="F0B4"/>
      </w:r>
      <w:r w:rsidR="00DF6162">
        <w:t xml:space="preserve"> 84 </w:t>
      </w:r>
      <w:r w:rsidR="00DF6162">
        <w:sym w:font="Symbol" w:char="F0B4"/>
      </w:r>
      <w:r w:rsidR="00DF6162">
        <w:t xml:space="preserve"> 48, </w:t>
      </w:r>
      <w:r w:rsidR="00990ABB">
        <w:t>respectively.</w:t>
      </w:r>
    </w:p>
    <w:p w14:paraId="6EB6A603" w14:textId="77777777" w:rsidR="00E02FE3" w:rsidRDefault="00E02FE3" w:rsidP="005F42CE"/>
    <w:p w14:paraId="700BAB30" w14:textId="151D5539" w:rsidR="00E02FE3" w:rsidRDefault="00304A81" w:rsidP="00201D31">
      <w:pPr>
        <w:pStyle w:val="Heading2"/>
      </w:pPr>
      <w:bookmarkStart w:id="31" w:name="_2xcytpi"/>
      <w:bookmarkEnd w:id="31"/>
      <w:r>
        <w:t xml:space="preserve">2.5 </w:t>
      </w:r>
      <w:r w:rsidR="00002528">
        <w:t xml:space="preserve">Performance </w:t>
      </w:r>
      <w:r w:rsidR="0047729D">
        <w:t>E</w:t>
      </w:r>
      <w:r w:rsidR="00002528">
        <w:t xml:space="preserve">valuation </w:t>
      </w:r>
      <w:r w:rsidR="0047729D">
        <w:t>M</w:t>
      </w:r>
      <w:r w:rsidR="005D3E4A">
        <w:t>easures</w:t>
      </w:r>
    </w:p>
    <w:p w14:paraId="5EB45456" w14:textId="4F6AA7BB" w:rsidR="00B21314" w:rsidRPr="00B21314" w:rsidRDefault="00002528" w:rsidP="00B21314">
      <w:pPr>
        <w:rPr>
          <w:color w:val="1C1D1E"/>
        </w:rPr>
      </w:pPr>
      <w:bookmarkStart w:id="32" w:name="_1ci93xb"/>
      <w:bookmarkEnd w:id="32"/>
      <w:r>
        <w:rPr>
          <w:color w:val="1C1D1E"/>
        </w:rPr>
        <w:t>The</w:t>
      </w:r>
      <w:r>
        <w:t xml:space="preserve"> </w:t>
      </w:r>
      <w:r w:rsidR="00DE24A8">
        <w:t>automated segmentation</w:t>
      </w:r>
      <w:r>
        <w:t xml:space="preserve"> </w:t>
      </w:r>
      <w:r w:rsidR="00411726">
        <w:t>performance was</w:t>
      </w:r>
      <w:r>
        <w:t xml:space="preserve"> evaluated with respect to the manual delineations using Dice </w:t>
      </w:r>
      <w:r w:rsidR="005D3E4A">
        <w:t xml:space="preserve">similarity </w:t>
      </w:r>
      <w:r>
        <w:t>coefficient</w:t>
      </w:r>
      <w:r w:rsidR="0026021C">
        <w:t xml:space="preserve"> </w:t>
      </w:r>
      <w:r w:rsidR="0026021C">
        <w:fldChar w:fldCharType="begin" w:fldLock="1"/>
      </w:r>
      <w:r w:rsidR="005E34D1">
        <w:instrText>ADDIN CSL_CITATION {"citationItems":[{"id":"ITEM-1","itemData":{"DOI":"10.2307/1932409","ISSN":"00129658","abstract":"The coefficient of association of Forbes indicates the amount of association be- tween two given species compared to the amount of association between them expected by chance. In order to provide a simple direct measure of the amount of association of one species with another the association index is proposed. If a is the number of random samples of a given series in which species A occurs and h is the number of samples in which another species B occurs together with A, then the association index B/A = h/a. Similarly, if b is the number of samples in which species B occurs, then the associa- tion index A/B = h/b. There is also proposed a coincidence index, 2h/(a + b), whose value is intermediate between the two reciprocal association indices. As a measure of the statistical reliability of the deviation shown by the samples of a given series from the amount of associa- tion expected by chance, the chi-square test may be used.","author":[{"dropping-particle":"","family":"Dice","given":"Lee R.","non-dropping-particle":"","parse-names":false,"suffix":""}],"container-title":"Ecology","id":"ITEM-1","issue":"3","issued":{"date-parts":[["1945","7","1"]]},"page":"297-302","publisher":"Wiley","title":"Measures of the amount of ecologic association between species","type":"article-journal","volume":"26"},"uris":["http://www.mendeley.com/documents/?uuid=3e0ecc73-f554-482d-86ff-1465a5627674"]}],"mendeley":{"formattedCitation":"[63]","plainTextFormattedCitation":"[63]","previouslyFormattedCitation":"[63]"},"properties":{"noteIndex":0},"schema":"https://github.com/citation-style-language/schema/raw/master/csl-citation.json"}</w:instrText>
      </w:r>
      <w:r w:rsidR="0026021C">
        <w:fldChar w:fldCharType="separate"/>
      </w:r>
      <w:r w:rsidR="00C817C8" w:rsidRPr="00C817C8">
        <w:rPr>
          <w:noProof/>
        </w:rPr>
        <w:t>[63]</w:t>
      </w:r>
      <w:r w:rsidR="0026021C">
        <w:fldChar w:fldCharType="end"/>
      </w:r>
      <w:r>
        <w:t>, and volume similarity index (VSI)</w:t>
      </w:r>
      <w:r w:rsidR="00932577">
        <w:t xml:space="preserve"> </w:t>
      </w:r>
      <w:r w:rsidR="00932577">
        <w:fldChar w:fldCharType="begin" w:fldLock="1"/>
      </w:r>
      <w:r w:rsidR="0080285C">
        <w:instrText>ADDIN CSL_CITATION {"citationItems":[{"id":"ITEM-1","itemData":{"DOI":"10.1016/j.neuroimage.2019.03.021","ISSN":"10959572","abstract":"The thalamus and its nuclei are largely indistinguishable on standard T1 or T2 weighted MRI. While diffusion tensor imaging based methods have been proposed to segment the thalamic nuclei based on the angular orientation of the principal diffusion tensor, these are based on echo planar imaging which is inherently limited in spatial resolution and suffers from distortion. We present a multi-atlas segmentation technique based on white-matter-nulled MP-RAGE imaging that segments the thalamus into 12 nuclei with computation times on the order of 10 min on a desktop PC; we call this method THOMAS (THalamus Optimized Multi Atlas Segmentation). THOMAS was rigorously evaluated on 7T MRI data acquired from healthy volunteers and patients with multiple sclerosis by comparing against manual segmentations delineated by a neuroradiologist, guided by the Morel atlas. Segmentation accuracy was very high, with uniformly high Dice indices: at least 0.85 for large nuclei like the pulvinar and mediodorsal nuclei and at least 0.7 even for small structures such as the habenular, centromedian, and lateral and medial geniculate nuclei. Volume similarity indices ranged from 0.82 for the smaller nuclei to 0.97 for the larger nuclei. Volumetry revealed that the volumes of the right anteroventral, right ventral posterior lateral, and both right and left pulvinar nuclei were significantly lower in MS patients compared to controls, after adjusting for age, sex and intracranial volume. Lastly, we evaluated the potential of this method for targeting the Vim nucleus for deep brain surgery and focused ultrasound thalamotomy by overlaying the Vim nucleus segmented from pre-operative data on post-operative data. The locations of the ablated region and active DBS contact corresponded well with the segmented Vim nucleus. Our fast, direct structural MRI based segmentation method opens the door for MRI guided intra-operative procedures like thalamotomy and asleep DBS electrode placement as well as for accurate quantification of thalamic nuclear volumes to follow progression of neurological disorders.","author":[{"dropping-particle":"","family":"Su","given":"Jason H.","non-dropping-particle":"","parse-names":false,"suffix":""},{"dropping-particle":"","family":"Thomas","given":"Francis T.","non-dropping-particle":"","parse-names":false,"suffix":""},{"dropping-particle":"","family":"Kasoff","given":"Willard S.","non-dropping-particle":"","parse-names":false,"suffix":""},{"dropping-particle":"","family":"Tourdias","given":"Thomas","non-dropping-particle":"","parse-names":false,"suffix":""},{"dropping-particle":"","family":"Choi","given":"Eun Young","non-dropping-particle":"","parse-names":false,"suffix":""},{"dropping-particle":"","family":"Rutt","given":"Brian K.","non-dropping-particle":"","parse-names":false,"suffix":""},{"dropping-particle":"","family":"Saranathan","given":"Manojkumar","non-dropping-particle":"","parse-names":false,"suffix":""}],"container-title":"NeuroImage","id":"ITEM-1","issued":{"date-parts":[["2019","7","1"]]},"page":"272-282","publisher":"Academic Press Inc.","title":"Thalamus optimized multi atlas segmentation (THOMAS): Fast, fully automated segmentation of thalamic nuclei from structural MRI","type":"article-journal","volume":"194"},"uris":["http://www.mendeley.com/documents/?uuid=8e82d950-a303-40dd-952a-5e94424d7ba6"]}],"mendeley":{"formattedCitation":"[29]","plainTextFormattedCitation":"[29]","previouslyFormattedCitation":"[29]"},"properties":{"noteIndex":0},"schema":"https://github.com/citation-style-language/schema/raw/master/csl-citation.json"}</w:instrText>
      </w:r>
      <w:r w:rsidR="00932577">
        <w:fldChar w:fldCharType="separate"/>
      </w:r>
      <w:r w:rsidR="006A62C0" w:rsidRPr="006A62C0">
        <w:rPr>
          <w:noProof/>
        </w:rPr>
        <w:t>[29]</w:t>
      </w:r>
      <w:r w:rsidR="00932577">
        <w:fldChar w:fldCharType="end"/>
      </w:r>
      <w:r>
        <w:t xml:space="preserve">. The Dice </w:t>
      </w:r>
      <w:r w:rsidR="005C51B8">
        <w:t xml:space="preserve">similarity </w:t>
      </w:r>
      <w:r>
        <w:t xml:space="preserve">coefficient </w:t>
      </w:r>
      <w:r w:rsidR="00FD6489">
        <w:t xml:space="preserve">(shortened as Dice) </w:t>
      </w:r>
      <w:r>
        <w:t>shown in</w:t>
      </w:r>
      <w:r w:rsidR="002B70C7">
        <w:t xml:space="preserve"> Eq.</w:t>
      </w:r>
      <w:r>
        <w:t xml:space="preserve"> </w:t>
      </w:r>
      <w:r w:rsidR="002B70C7">
        <w:fldChar w:fldCharType="begin"/>
      </w:r>
      <w:r w:rsidR="002B70C7">
        <w:instrText xml:space="preserve"> REF _Ref37588917 \h </w:instrText>
      </w:r>
      <w:r w:rsidR="002B70C7">
        <w:fldChar w:fldCharType="separate"/>
      </w:r>
      <w:r w:rsidR="002B70C7">
        <w:t>(</w:t>
      </w:r>
      <w:r w:rsidR="002B70C7">
        <w:rPr>
          <w:noProof/>
        </w:rPr>
        <w:t>2</w:t>
      </w:r>
      <w:r w:rsidR="002B70C7">
        <w:t>)</w:t>
      </w:r>
      <w:r w:rsidR="002B70C7">
        <w:fldChar w:fldCharType="end"/>
      </w:r>
      <w:r>
        <w:t xml:space="preserve"> measures overlap </w:t>
      </w:r>
      <w:r>
        <w:lastRenderedPageBreak/>
        <w:t xml:space="preserve">between the manual segmentation and the </w:t>
      </w:r>
      <w:r w:rsidR="0002254F">
        <w:t xml:space="preserve">automated </w:t>
      </w:r>
      <w:r>
        <w:t xml:space="preserve">segmentation computed by the network. The volume similarity index is defined as </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firstRow="0" w:lastRow="0" w:firstColumn="0" w:lastColumn="0" w:noHBand="1" w:noVBand="1"/>
      </w:tblPr>
      <w:tblGrid>
        <w:gridCol w:w="8560"/>
        <w:gridCol w:w="800"/>
      </w:tblGrid>
      <w:tr w:rsidR="008A70E8" w14:paraId="0BB44261" w14:textId="77777777" w:rsidTr="00CD7F05">
        <w:trPr>
          <w:trHeight w:val="889"/>
        </w:trPr>
        <w:tc>
          <w:tcPr>
            <w:tcW w:w="856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8085F6" w14:textId="30343FC5" w:rsidR="008A70E8" w:rsidRDefault="008A70E8" w:rsidP="005F42CE">
            <m:oMathPara>
              <m:oMath>
                <m:r>
                  <m:rPr>
                    <m:nor/>
                  </m:rPr>
                  <m:t>VSI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C</m:t>
                    </m:r>
                    <m:r>
                      <m:rPr>
                        <m:sty m:val="p"/>
                      </m:rPr>
                      <w:rPr>
                        <w:rFonts w:ascii="Cambria Math" w:hAnsi="Cambria Math"/>
                      </w:rPr>
                      <m:t>-1</m:t>
                    </m:r>
                  </m:sup>
                  <m:e>
                    <m:d>
                      <m:dPr>
                        <m:ctrlPr>
                          <w:rPr>
                            <w:rFonts w:ascii="Cambria Math" w:hAnsi="Cambria Math"/>
                          </w:rPr>
                        </m:ctrlPr>
                      </m:dPr>
                      <m:e>
                        <m:r>
                          <m:rPr>
                            <m:sty m:val="p"/>
                          </m:rPr>
                          <w:rPr>
                            <w:rFonts w:ascii="Cambria Math" w:hAnsi="Cambria Math"/>
                          </w:rPr>
                          <m:t>1-</m:t>
                        </m:r>
                        <m:f>
                          <m:fPr>
                            <m:ctrlPr>
                              <w:rPr>
                                <w:rFonts w:ascii="Cambria Math" w:hAnsi="Cambria Math"/>
                              </w:rPr>
                            </m:ctrlPr>
                          </m:fPr>
                          <m:num>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den>
                        </m:f>
                      </m:e>
                    </m:d>
                  </m:e>
                </m:nary>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BA0323E" w14:textId="6360C4D1" w:rsidR="008A70E8" w:rsidRDefault="00B21314" w:rsidP="005F42CE">
            <w:r>
              <w:t>(</w:t>
            </w:r>
            <w:r w:rsidR="0014630E">
              <w:rPr>
                <w:noProof/>
              </w:rPr>
              <w:fldChar w:fldCharType="begin"/>
            </w:r>
            <w:r w:rsidR="0014630E">
              <w:rPr>
                <w:noProof/>
              </w:rPr>
              <w:instrText xml:space="preserve"> SEQ Equation \* ARABIC </w:instrText>
            </w:r>
            <w:r w:rsidR="0014630E">
              <w:rPr>
                <w:noProof/>
              </w:rPr>
              <w:fldChar w:fldCharType="separate"/>
            </w:r>
            <w:r w:rsidR="00067B63">
              <w:rPr>
                <w:noProof/>
              </w:rPr>
              <w:t>4</w:t>
            </w:r>
            <w:r w:rsidR="0014630E">
              <w:rPr>
                <w:noProof/>
              </w:rPr>
              <w:fldChar w:fldCharType="end"/>
            </w:r>
            <w:r>
              <w:t>)</w:t>
            </w:r>
          </w:p>
        </w:tc>
      </w:tr>
    </w:tbl>
    <w:p w14:paraId="4A62BE95" w14:textId="0A7F87F5" w:rsidR="008A70E8" w:rsidRDefault="00002528" w:rsidP="005F42CE">
      <w:pPr>
        <w:rPr>
          <w:rFonts w:ascii="Cambria Math" w:eastAsia="Cambria Math" w:hAnsi="Cambria Math" w:cs="Cambria Math"/>
        </w:rPr>
      </w:pPr>
      <w:bookmarkStart w:id="33" w:name="_3whwml4"/>
      <w:bookmarkEnd w:id="33"/>
      <w:r>
        <w:t xml:space="preserve">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w:r>
        <w:rPr>
          <w:rFonts w:ascii="Cambria Math" w:eastAsia="Cambria Math" w:hAnsi="Cambria Math" w:cs="Cambria Math"/>
        </w:rPr>
        <w:t xml:space="preserve">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rPr>
          <w:rFonts w:ascii="Cambria Math" w:eastAsia="Cambria Math" w:hAnsi="Cambria Math" w:cs="Cambria Math"/>
        </w:rPr>
        <w:t xml:space="preserve"> </w:t>
      </w:r>
      <w:r>
        <w:t xml:space="preserve">are the </w:t>
      </w:r>
      <w:r w:rsidR="00DE24A8">
        <w:t xml:space="preserve">automated </w:t>
      </w:r>
      <w:r>
        <w:t>and manual segmentations for nucleu</w:t>
      </w:r>
      <w:r w:rsidR="00D022A4">
        <w:t>s</w:t>
      </w:r>
      <w:r>
        <w:rPr>
          <w:rFonts w:ascii="Cambria Math" w:eastAsia="Cambria Math" w:hAnsi="Cambria Math" w:cs="Cambria Math"/>
        </w:rPr>
        <w:t xml:space="preserve"> </w:t>
      </w:r>
      <m:oMath>
        <m:r>
          <w:rPr>
            <w:rFonts w:ascii="Cambria Math" w:hAnsi="Cambria Math"/>
          </w:rPr>
          <m:t>i</m:t>
        </m:r>
      </m:oMath>
      <w:r w:rsidR="00411726">
        <w:rPr>
          <w:rFonts w:ascii="Cambria Math" w:eastAsia="Cambria Math" w:hAnsi="Cambria Math" w:cs="Cambria Math"/>
        </w:rPr>
        <w:t xml:space="preserve">, </w:t>
      </w:r>
      <w:r w:rsidR="00411726" w:rsidRPr="007D64DC">
        <w:rPr>
          <w:rFonts w:eastAsia="Cambria Math"/>
        </w:rPr>
        <w:t xml:space="preserve">with </w:t>
      </w:r>
      <w:r w:rsidR="00201D31">
        <w:rPr>
          <w:rFonts w:eastAsia="Cambria Math"/>
        </w:rPr>
        <w:t xml:space="preserve">a </w:t>
      </w:r>
      <w:r w:rsidR="00411726" w:rsidRPr="007D64DC">
        <w:rPr>
          <w:rFonts w:eastAsia="Cambria Math"/>
        </w:rPr>
        <w:t xml:space="preserve">VSI of 1 indicating identical </w:t>
      </w:r>
      <w:r w:rsidR="00201D31">
        <w:rPr>
          <w:rFonts w:eastAsia="Cambria Math"/>
        </w:rPr>
        <w:t>volumes</w:t>
      </w:r>
      <w:r w:rsidR="00411726">
        <w:rPr>
          <w:rFonts w:ascii="Cambria Math" w:eastAsia="Cambria Math" w:hAnsi="Cambria Math" w:cs="Cambria Math"/>
        </w:rPr>
        <w:t xml:space="preserve">. </w:t>
      </w:r>
      <w:bookmarkStart w:id="34" w:name="_2bn6wsx"/>
      <w:bookmarkStart w:id="35" w:name="_qsh70q"/>
      <w:bookmarkEnd w:id="34"/>
      <w:bookmarkEnd w:id="35"/>
    </w:p>
    <w:p w14:paraId="3D210789" w14:textId="7975FC9C" w:rsidR="00E02FE3" w:rsidRDefault="00002528" w:rsidP="005F42CE">
      <w:r>
        <w:t xml:space="preserve">The </w:t>
      </w:r>
      <w:r w:rsidR="00DE24A8">
        <w:t>outputs</w:t>
      </w:r>
      <w:r>
        <w:t xml:space="preserve"> from the network </w:t>
      </w:r>
      <w:r w:rsidR="00B43046">
        <w:t xml:space="preserve">were </w:t>
      </w:r>
      <w:r>
        <w:t>binarized using thresholds computed from precision-recall curve</w:t>
      </w:r>
      <w:r w:rsidR="00D24D58">
        <w:t xml:space="preserve">s. </w:t>
      </w:r>
      <w:r>
        <w:t xml:space="preserve">The threshold (0.7) </w:t>
      </w:r>
      <w:r w:rsidR="00D24D58">
        <w:t>wa</w:t>
      </w:r>
      <w:r w:rsidR="00EA6EAB">
        <w:t>s</w:t>
      </w:r>
      <w:r>
        <w:t xml:space="preserve"> determined by finding the tradeoff between values of precision and recall that would correspond to the lowest false positive and false negative</w:t>
      </w:r>
      <w:r w:rsidR="00D24D58">
        <w:t xml:space="preserve"> rates</w:t>
      </w:r>
      <w:r>
        <w:t xml:space="preserve">. </w:t>
      </w:r>
    </w:p>
    <w:p w14:paraId="46CEBB36" w14:textId="0044A441" w:rsidR="00915828" w:rsidRDefault="00915828" w:rsidP="00F671C4"/>
    <w:p w14:paraId="3836E4CB" w14:textId="6AF696DB" w:rsidR="00A93ED7" w:rsidRDefault="00304A81" w:rsidP="00201D31">
      <w:pPr>
        <w:pStyle w:val="Heading2"/>
      </w:pPr>
      <w:r>
        <w:t xml:space="preserve">2.6 </w:t>
      </w:r>
      <w:r w:rsidR="00B12873">
        <w:t>Experiments</w:t>
      </w:r>
    </w:p>
    <w:p w14:paraId="43E5E38F" w14:textId="25CAB72A" w:rsidR="00304A81" w:rsidRPr="00506A88" w:rsidRDefault="00304A81" w:rsidP="0008746F">
      <w:pPr>
        <w:pStyle w:val="Heading3"/>
      </w:pPr>
      <w:r w:rsidRPr="00506A88">
        <w:t xml:space="preserve">2.6.1 Network </w:t>
      </w:r>
      <w:r w:rsidR="00D004AE">
        <w:t>Optimization</w:t>
      </w:r>
    </w:p>
    <w:p w14:paraId="1472E8C5" w14:textId="690F93BA" w:rsidR="00D61AC3" w:rsidRDefault="00EE16CD" w:rsidP="00E321B4">
      <w:r w:rsidRPr="007E786C">
        <w:t xml:space="preserve">To </w:t>
      </w:r>
      <w:r w:rsidR="00D85CD9">
        <w:t xml:space="preserve">potentially reduce memory and computational burden, </w:t>
      </w:r>
      <w:r w:rsidR="000C7A9A">
        <w:t xml:space="preserve">we explored </w:t>
      </w:r>
      <w:r w:rsidR="00D85CD9">
        <w:t xml:space="preserve">an additional step </w:t>
      </w:r>
      <w:r w:rsidR="000C7A9A">
        <w:t xml:space="preserve">to crop </w:t>
      </w:r>
      <w:r w:rsidR="00D85CD9">
        <w:t>the input images of the first thalamus segmentation network (</w:t>
      </w:r>
      <w:r w:rsidR="00D61AC3">
        <w:t>“</w:t>
      </w:r>
      <w:r w:rsidR="00D85CD9">
        <w:t>Cropping 1</w:t>
      </w:r>
      <w:r w:rsidR="00D61AC3">
        <w:t>”</w:t>
      </w:r>
      <w:r w:rsidR="00D85CD9">
        <w:t xml:space="preserve"> in </w:t>
      </w:r>
      <w:r w:rsidR="00CD7F05">
        <w:t xml:space="preserve">the </w:t>
      </w:r>
      <w:r w:rsidR="003144CF">
        <w:t xml:space="preserve">lower panel of </w:t>
      </w:r>
      <w:r w:rsidR="00D85CD9">
        <w:t>Figure 1</w:t>
      </w:r>
      <w:r w:rsidR="003144CF">
        <w:t>)</w:t>
      </w:r>
      <w:r w:rsidR="00E83FB5">
        <w:t xml:space="preserve">. </w:t>
      </w:r>
      <w:r w:rsidR="00D85CD9">
        <w:t xml:space="preserve">The performance of the cascaded scheme was also compared to a </w:t>
      </w:r>
      <w:r w:rsidR="00D80406">
        <w:t>non-cascade</w:t>
      </w:r>
      <w:r w:rsidR="00500FD3">
        <w:t>d</w:t>
      </w:r>
      <w:r w:rsidR="00D85CD9">
        <w:t xml:space="preserve"> scheme</w:t>
      </w:r>
      <w:r w:rsidR="00500FD3">
        <w:t xml:space="preserve"> </w:t>
      </w:r>
      <w:r w:rsidR="00201D31">
        <w:t xml:space="preserve">which is a </w:t>
      </w:r>
      <w:r w:rsidR="0069124E">
        <w:t xml:space="preserve"> network similar to the proposed cascaded</w:t>
      </w:r>
      <w:r w:rsidR="00DF003C">
        <w:t xml:space="preserve"> scheme with the exception of </w:t>
      </w:r>
      <w:r w:rsidR="00201D31" w:rsidRPr="00201D31">
        <w:rPr>
          <w:i/>
          <w:iCs/>
        </w:rPr>
        <w:t>removing</w:t>
      </w:r>
      <w:r w:rsidR="00201D31">
        <w:t xml:space="preserve"> </w:t>
      </w:r>
      <w:r w:rsidR="00842D3C">
        <w:t xml:space="preserve">the </w:t>
      </w:r>
      <w:r w:rsidR="00DF003C">
        <w:t>second network’s cropping step (“Cropping 2” in Figure 1))</w:t>
      </w:r>
      <w:r w:rsidR="00D85CD9">
        <w:t xml:space="preserve">. </w:t>
      </w:r>
      <w:r w:rsidR="00D80406">
        <w:t>Finally</w:t>
      </w:r>
      <w:r w:rsidR="00E321B4">
        <w:t xml:space="preserve">, the effect of network initialization was </w:t>
      </w:r>
      <w:r w:rsidR="00D80406">
        <w:t xml:space="preserve">studied </w:t>
      </w:r>
      <w:r w:rsidR="00E321B4">
        <w:t>by training two separate networks</w:t>
      </w:r>
      <w:r w:rsidR="00D80406">
        <w:t>, one</w:t>
      </w:r>
      <w:r w:rsidR="00E321B4">
        <w:t xml:space="preserve"> using random initialization </w:t>
      </w:r>
      <w:r w:rsidR="00D80406">
        <w:t xml:space="preserve">and </w:t>
      </w:r>
      <w:r w:rsidR="001558EE">
        <w:t xml:space="preserve">the </w:t>
      </w:r>
      <w:r w:rsidR="00D80406">
        <w:t>other initialized</w:t>
      </w:r>
      <w:r w:rsidR="00E321B4">
        <w:t xml:space="preserve"> using weights from </w:t>
      </w:r>
      <w:r w:rsidR="001558EE">
        <w:t xml:space="preserve">a separate </w:t>
      </w:r>
      <w:r w:rsidR="00E321B4">
        <w:t>network that was trained on 3T WMn-MPRAGE data with THOMAS reference labels (</w:t>
      </w:r>
      <w:r w:rsidR="000C7A9A">
        <w:t xml:space="preserve">3T </w:t>
      </w:r>
      <w:r w:rsidR="001558EE">
        <w:t>initialization network</w:t>
      </w:r>
      <w:r w:rsidR="00E321B4">
        <w:t>). Lastly, to find the optim</w:t>
      </w:r>
      <w:r w:rsidR="001558EE">
        <w:t>al</w:t>
      </w:r>
      <w:r w:rsidR="00E321B4">
        <w:t xml:space="preserve"> loss function, two networks were trained </w:t>
      </w:r>
      <w:r w:rsidR="000C7A9A">
        <w:t xml:space="preserve">separately </w:t>
      </w:r>
      <w:r w:rsidR="00E321B4">
        <w:t>using weighted binary cross entropy and Di</w:t>
      </w:r>
      <w:r w:rsidR="00D80406">
        <w:t>ce loss functions</w:t>
      </w:r>
      <w:r w:rsidR="00D74560">
        <w:t>,</w:t>
      </w:r>
      <w:r w:rsidR="00D80406">
        <w:t xml:space="preserve"> respectively. </w:t>
      </w:r>
      <w:r w:rsidR="004559AA">
        <w:t>All</w:t>
      </w:r>
      <w:r w:rsidR="00D80406">
        <w:t xml:space="preserve"> the </w:t>
      </w:r>
      <w:r w:rsidR="00E321B4">
        <w:t>above experiments</w:t>
      </w:r>
      <w:r w:rsidR="008F2F83">
        <w:t xml:space="preserve"> </w:t>
      </w:r>
      <w:r w:rsidR="00E321B4">
        <w:t xml:space="preserve">were performed on </w:t>
      </w:r>
      <w:r w:rsidR="00E057D9">
        <w:t xml:space="preserve">a subset </w:t>
      </w:r>
      <w:r w:rsidR="00E83FB5">
        <w:t>(n=</w:t>
      </w:r>
      <w:r w:rsidR="00D057F7">
        <w:t>1</w:t>
      </w:r>
      <w:r w:rsidR="00B16E98">
        <w:t>1</w:t>
      </w:r>
      <w:r w:rsidR="00E83FB5">
        <w:t>) of</w:t>
      </w:r>
      <w:r w:rsidR="00D057F7">
        <w:t xml:space="preserve"> subjects randomly chosen from the</w:t>
      </w:r>
      <w:r w:rsidR="00D61AC3">
        <w:t xml:space="preserve"> </w:t>
      </w:r>
      <w:r w:rsidR="00D057F7">
        <w:t>WMn</w:t>
      </w:r>
      <w:r w:rsidR="00D057F7" w:rsidRPr="00C71E91">
        <w:t>-MPRAGE data</w:t>
      </w:r>
      <w:r w:rsidR="00D80406">
        <w:t>set</w:t>
      </w:r>
      <w:r w:rsidR="003D4393">
        <w:t xml:space="preserve"> and equitably distributed across </w:t>
      </w:r>
      <w:r w:rsidR="001558EE">
        <w:t xml:space="preserve">control subjects and </w:t>
      </w:r>
      <w:r w:rsidR="003D4393">
        <w:t>disease types</w:t>
      </w:r>
      <w:r w:rsidR="00E83FB5">
        <w:t>, except for cropping experiments which were done on the entire dataset (n=40)</w:t>
      </w:r>
      <w:r w:rsidR="003D4393">
        <w:t>.</w:t>
      </w:r>
    </w:p>
    <w:p w14:paraId="4681F617" w14:textId="29C80944" w:rsidR="008733C6" w:rsidRPr="00506A88" w:rsidRDefault="00304A81" w:rsidP="0028094E">
      <w:pPr>
        <w:pStyle w:val="Heading3"/>
      </w:pPr>
      <w:r w:rsidRPr="00506A88">
        <w:lastRenderedPageBreak/>
        <w:t xml:space="preserve">2.6.2 Network </w:t>
      </w:r>
      <w:r w:rsidR="008733C6" w:rsidRPr="00506A88">
        <w:t xml:space="preserve">Performance </w:t>
      </w:r>
    </w:p>
    <w:p w14:paraId="6806FAED" w14:textId="007BAEBC" w:rsidR="008D5B64" w:rsidRDefault="008D5B64" w:rsidP="00D61AC3">
      <w:r>
        <w:t xml:space="preserve">To evaluate the segmentation performance of the optimized </w:t>
      </w:r>
      <w:r w:rsidR="00F0511B">
        <w:t xml:space="preserve">multi-planar cascaded </w:t>
      </w:r>
      <w:r>
        <w:t>networks, a 4</w:t>
      </w:r>
      <w:r w:rsidR="00BE625A">
        <w:t>-fold</w:t>
      </w:r>
      <w:r>
        <w:t xml:space="preserve"> and 8-fold cross validation </w:t>
      </w:r>
      <w:r w:rsidR="00CF2403">
        <w:t xml:space="preserve">was performed </w:t>
      </w:r>
      <w:r w:rsidR="00E83FB5">
        <w:t>using approximately 2</w:t>
      </w:r>
      <w:r w:rsidR="00FD6489">
        <w:t>0</w:t>
      </w:r>
      <w:r w:rsidR="00E83FB5">
        <w:t>% (out of 52 cases) and 2</w:t>
      </w:r>
      <w:r w:rsidR="00FD6489">
        <w:t>5</w:t>
      </w:r>
      <w:r w:rsidR="00E83FB5">
        <w:t xml:space="preserve">% (out of 33 cases) </w:t>
      </w:r>
      <w:r w:rsidR="00CF2403">
        <w:t xml:space="preserve">for each fold </w:t>
      </w:r>
      <w:r w:rsidR="00E83FB5">
        <w:t>on WMn-MPRAGE and CSFn-MPRAGE data</w:t>
      </w:r>
      <w:r w:rsidR="00C52BE4">
        <w:t>,</w:t>
      </w:r>
      <w:r w:rsidR="00E83FB5">
        <w:t xml:space="preserve"> respectively. </w:t>
      </w:r>
      <w:r w:rsidR="002F1B92">
        <w:t>Data</w:t>
      </w:r>
      <w:r>
        <w:t xml:space="preserve"> </w:t>
      </w:r>
      <w:r w:rsidR="002F1B92">
        <w:t>in</w:t>
      </w:r>
      <w:r w:rsidR="00A07858">
        <w:t xml:space="preserve"> </w:t>
      </w:r>
      <w:r w:rsidR="00523890">
        <w:t xml:space="preserve">cross validation folds </w:t>
      </w:r>
      <w:r w:rsidR="00BE625A">
        <w:t>we</w:t>
      </w:r>
      <w:r w:rsidR="002B25C7">
        <w:t>re</w:t>
      </w:r>
      <w:r>
        <w:t xml:space="preserve"> </w:t>
      </w:r>
      <w:r w:rsidR="00902126">
        <w:t xml:space="preserve">equitably </w:t>
      </w:r>
      <w:r>
        <w:t xml:space="preserve">distributed with respect to control/disease </w:t>
      </w:r>
      <w:r w:rsidR="00D61AC3">
        <w:t>type</w:t>
      </w:r>
      <w:r w:rsidR="001958BC">
        <w:t>.</w:t>
      </w:r>
      <w:r w:rsidR="00CB0EB2">
        <w:t xml:space="preserve"> </w:t>
      </w:r>
      <w:r w:rsidR="00EF1BDC" w:rsidRPr="0080018A">
        <w:rPr>
          <w:color w:val="000000" w:themeColor="text1"/>
        </w:rPr>
        <w:t xml:space="preserve">To extend the applicability of the </w:t>
      </w:r>
      <w:r w:rsidR="00EF1BDC">
        <w:rPr>
          <w:color w:val="000000" w:themeColor="text1"/>
        </w:rPr>
        <w:t>CNN based</w:t>
      </w:r>
      <w:r w:rsidR="00EF1BDC" w:rsidRPr="0080018A">
        <w:rPr>
          <w:color w:val="000000" w:themeColor="text1"/>
        </w:rPr>
        <w:t xml:space="preserve"> method to 3T, </w:t>
      </w:r>
      <w:r w:rsidR="00FD6489">
        <w:rPr>
          <w:color w:val="000000" w:themeColor="text1"/>
        </w:rPr>
        <w:t xml:space="preserve">data from </w:t>
      </w:r>
      <w:r w:rsidR="00EF1BDC" w:rsidRPr="0017513C">
        <w:rPr>
          <w:color w:val="000000" w:themeColor="text1"/>
        </w:rPr>
        <w:t xml:space="preserve">the 12 ET patients </w:t>
      </w:r>
      <w:r w:rsidR="00FD6489">
        <w:rPr>
          <w:color w:val="000000" w:themeColor="text1"/>
        </w:rPr>
        <w:t>re</w:t>
      </w:r>
      <w:r w:rsidR="00EF1BDC" w:rsidRPr="0017513C">
        <w:rPr>
          <w:color w:val="000000" w:themeColor="text1"/>
        </w:rPr>
        <w:t xml:space="preserve">scanned </w:t>
      </w:r>
      <w:r w:rsidR="000B7943">
        <w:rPr>
          <w:color w:val="000000" w:themeColor="text1"/>
        </w:rPr>
        <w:t>on</w:t>
      </w:r>
      <w:r w:rsidR="000B7943" w:rsidRPr="0017513C">
        <w:rPr>
          <w:color w:val="000000" w:themeColor="text1"/>
        </w:rPr>
        <w:t xml:space="preserve"> </w:t>
      </w:r>
      <w:r w:rsidR="00FD6489">
        <w:rPr>
          <w:color w:val="000000" w:themeColor="text1"/>
        </w:rPr>
        <w:t>a</w:t>
      </w:r>
      <w:r w:rsidR="000B7943" w:rsidRPr="0017513C">
        <w:rPr>
          <w:color w:val="000000" w:themeColor="text1"/>
        </w:rPr>
        <w:t xml:space="preserve"> </w:t>
      </w:r>
      <w:r w:rsidR="00EF1BDC" w:rsidRPr="0017513C">
        <w:rPr>
          <w:color w:val="000000" w:themeColor="text1"/>
        </w:rPr>
        <w:t xml:space="preserve">3T scanner </w:t>
      </w:r>
      <w:r w:rsidR="00EF1BDC">
        <w:rPr>
          <w:color w:val="000000" w:themeColor="text1"/>
        </w:rPr>
        <w:t>were</w:t>
      </w:r>
      <w:r w:rsidR="00EF1BDC" w:rsidRPr="0017513C">
        <w:rPr>
          <w:color w:val="000000" w:themeColor="text1"/>
        </w:rPr>
        <w:t xml:space="preserve"> used as part of the cross validation along with all of </w:t>
      </w:r>
      <w:r w:rsidR="00E83FB5">
        <w:rPr>
          <w:color w:val="000000" w:themeColor="text1"/>
        </w:rPr>
        <w:t xml:space="preserve">the </w:t>
      </w:r>
      <w:r w:rsidR="00EF1BDC" w:rsidRPr="0017513C">
        <w:rPr>
          <w:color w:val="000000" w:themeColor="text1"/>
        </w:rPr>
        <w:t xml:space="preserve">7T WMn-MPRAGE </w:t>
      </w:r>
      <w:r w:rsidR="00D61AC3">
        <w:rPr>
          <w:color w:val="000000" w:themeColor="text1"/>
        </w:rPr>
        <w:t>data.</w:t>
      </w:r>
      <w:r w:rsidR="00D61AC3" w:rsidDel="00D61AC3">
        <w:rPr>
          <w:color w:val="000000" w:themeColor="text1"/>
        </w:rPr>
        <w:t xml:space="preserve"> </w:t>
      </w:r>
      <w:r w:rsidR="00902126">
        <w:t>T</w:t>
      </w:r>
      <w:r w:rsidR="00AF717D">
        <w:t xml:space="preserve">he segmentation </w:t>
      </w:r>
      <w:r w:rsidR="00E83FB5">
        <w:t xml:space="preserve">results </w:t>
      </w:r>
      <w:r w:rsidR="00AF717D">
        <w:t>of our metho</w:t>
      </w:r>
      <w:r w:rsidR="00902126">
        <w:t>d w</w:t>
      </w:r>
      <w:r w:rsidR="00E83FB5">
        <w:t>ere</w:t>
      </w:r>
      <w:r w:rsidR="00902126">
        <w:t xml:space="preserve"> compared to</w:t>
      </w:r>
      <w:r w:rsidR="00AF717D">
        <w:t xml:space="preserve"> THOMAS and FreeSurfer </w:t>
      </w:r>
      <w:r w:rsidR="00E83FB5">
        <w:t xml:space="preserve">based </w:t>
      </w:r>
      <w:r w:rsidR="00902126">
        <w:t>segmentation</w:t>
      </w:r>
      <w:r w:rsidR="00E83FB5">
        <w:t>s</w:t>
      </w:r>
      <w:r w:rsidR="00902126">
        <w:t xml:space="preserve"> for </w:t>
      </w:r>
      <w:r w:rsidR="00AF717D">
        <w:t>WMn-MPRAGE and CSFn-MPRAGE images</w:t>
      </w:r>
      <w:r w:rsidR="00C52BE4">
        <w:t>,</w:t>
      </w:r>
      <w:r w:rsidR="00AF717D">
        <w:t xml:space="preserve"> respectively</w:t>
      </w:r>
      <w:r w:rsidR="00F546C2">
        <w:t xml:space="preserve"> using Dice and VSI measures</w:t>
      </w:r>
      <w:r w:rsidR="00AF717D">
        <w:t>.</w:t>
      </w:r>
      <w:r w:rsidR="00295408">
        <w:t xml:space="preserve"> </w:t>
      </w:r>
    </w:p>
    <w:p w14:paraId="088DD72A" w14:textId="77777777" w:rsidR="00192E1F" w:rsidRDefault="00192E1F" w:rsidP="00EE783C"/>
    <w:p w14:paraId="023E1FDA" w14:textId="19A3B86A" w:rsidR="00304A81" w:rsidRPr="00207F30" w:rsidRDefault="00304A81">
      <w:pPr>
        <w:pStyle w:val="Heading2"/>
        <w:rPr>
          <w:rStyle w:val="ListLabel1"/>
          <w:b w:val="0"/>
        </w:rPr>
      </w:pPr>
      <w:r w:rsidRPr="00207F30">
        <w:rPr>
          <w:rStyle w:val="ListLabel1"/>
        </w:rPr>
        <w:t>2.</w:t>
      </w:r>
      <w:r w:rsidR="00C3566C" w:rsidRPr="00207F30">
        <w:rPr>
          <w:rStyle w:val="ListLabel1"/>
        </w:rPr>
        <w:t>7</w:t>
      </w:r>
      <w:r w:rsidRPr="00207F30">
        <w:rPr>
          <w:rStyle w:val="ListLabel1"/>
        </w:rPr>
        <w:t xml:space="preserve"> Network Robustness </w:t>
      </w:r>
      <w:r w:rsidR="00192E1F" w:rsidRPr="00207F30">
        <w:rPr>
          <w:rStyle w:val="ListLabel1"/>
        </w:rPr>
        <w:t xml:space="preserve">to </w:t>
      </w:r>
      <w:r w:rsidR="00566CF1" w:rsidRPr="00207F30">
        <w:rPr>
          <w:rStyle w:val="ListLabel1"/>
        </w:rPr>
        <w:t>N</w:t>
      </w:r>
      <w:r w:rsidR="00EF1BDC" w:rsidRPr="00207F30">
        <w:rPr>
          <w:rStyle w:val="ListLabel1"/>
        </w:rPr>
        <w:t>oise</w:t>
      </w:r>
    </w:p>
    <w:p w14:paraId="7DBDFF5F" w14:textId="4904C39F" w:rsidR="00E51189" w:rsidRDefault="00E51189" w:rsidP="00746819">
      <w:r>
        <w:rPr>
          <w:shd w:val="clear" w:color="auto" w:fill="FFFFFF"/>
        </w:rPr>
        <w:t>Many factors influence the MR image signal-to-noise ratio (SNR) including the receiv</w:t>
      </w:r>
      <w:r w:rsidR="00BE625A">
        <w:rPr>
          <w:shd w:val="clear" w:color="auto" w:fill="FFFFFF"/>
        </w:rPr>
        <w:t>er</w:t>
      </w:r>
      <w:r>
        <w:rPr>
          <w:shd w:val="clear" w:color="auto" w:fill="FFFFFF"/>
        </w:rPr>
        <w:t xml:space="preserve"> coil resistance, inductive losses in the sampl</w:t>
      </w:r>
      <w:r w:rsidR="00511B99">
        <w:rPr>
          <w:shd w:val="clear" w:color="auto" w:fill="FFFFFF"/>
        </w:rPr>
        <w:t>e</w:t>
      </w:r>
      <w:r>
        <w:rPr>
          <w:shd w:val="clear" w:color="auto" w:fill="FFFFFF"/>
        </w:rPr>
        <w:t xml:space="preserve"> </w:t>
      </w:r>
      <w:r>
        <w:rPr>
          <w:shd w:val="clear" w:color="auto" w:fill="FFFFFF"/>
        </w:rPr>
        <w:fldChar w:fldCharType="begin" w:fldLock="1"/>
      </w:r>
      <w:r w:rsidR="005E34D1">
        <w:rPr>
          <w:shd w:val="clear" w:color="auto" w:fill="FFFFFF"/>
        </w:rPr>
        <w:instrText>ADDIN CSL_CITATION {"citationItems":[{"id":"ITEM-1","itemData":{"DOI":"10.1016/0022-2364(79)90019-2","ISSN":"00222364","abstract":"An attempt is made to remove some of the uncertainty surrounding the sensitivity of an NMR experiment involving human samples. It is shown that noise may be associated not only with the receiving coil resistance, but also with dielectric and inductive losses in the sample. Although steps may be taken to minimize the dielectric losses, this is not the case for the magnetic losses, and an estimate is made of their effects upon the signal-to-noise ratio. Approximate values of the latter are calculated for the head and torso and some experimental constraints briefly discussed. © 1979.","author":[{"dropping-particle":"","family":"Hoult","given":"D. I.","non-dropping-particle":"","parse-names":false,"suffix":""},{"dropping-particle":"","family":"Lauterbur","given":"Paul C.","non-dropping-particle":"","parse-names":false,"suffix":""}],"container-title":"Journal of Magnetic Resonance (1969)","id":"ITEM-1","issue":"2","issued":{"date-parts":[["1979","5","1"]]},"page":"425-433","publisher":"Academic Press","title":"The sensitivity of the zeugmatographic experiment involving human samples","type":"article-journal","volume":"34"},"uris":["http://www.mendeley.com/documents/?uuid=b53cd620-fab7-46a4-8517-039c75810abf"]}],"mendeley":{"formattedCitation":"[64]","plainTextFormattedCitation":"[64]","previouslyFormattedCitation":"[64]"},"properties":{"noteIndex":0},"schema":"https://github.com/citation-style-language/schema/raw/master/csl-citation.json"}</w:instrText>
      </w:r>
      <w:r>
        <w:rPr>
          <w:shd w:val="clear" w:color="auto" w:fill="FFFFFF"/>
        </w:rPr>
        <w:fldChar w:fldCharType="separate"/>
      </w:r>
      <w:r w:rsidR="00C817C8" w:rsidRPr="00C817C8">
        <w:rPr>
          <w:noProof/>
          <w:shd w:val="clear" w:color="auto" w:fill="FFFFFF"/>
        </w:rPr>
        <w:t>[64]</w:t>
      </w:r>
      <w:r>
        <w:rPr>
          <w:shd w:val="clear" w:color="auto" w:fill="FFFFFF"/>
        </w:rPr>
        <w:fldChar w:fldCharType="end"/>
      </w:r>
      <w:r>
        <w:rPr>
          <w:shd w:val="clear" w:color="auto" w:fill="FFFFFF"/>
        </w:rPr>
        <w:t xml:space="preserve">, image voxel size, receiver bandwidth </w:t>
      </w:r>
      <w:r>
        <w:rPr>
          <w:shd w:val="clear" w:color="auto" w:fill="FFFFFF"/>
        </w:rPr>
        <w:fldChar w:fldCharType="begin" w:fldLock="1"/>
      </w:r>
      <w:r w:rsidR="005E34D1">
        <w:rPr>
          <w:shd w:val="clear" w:color="auto" w:fill="FFFFFF"/>
        </w:rPr>
        <w:instrText>ADDIN CSL_CITATION {"citationItems":[{"id":"ITEM-1","itemData":{"DOI":"10.1002/mrm.1910030413","ISSN":"15222594","PMID":"3747821","abstract":"The fundamental limit for NMR imaging is set by an intrinsic signal</w:instrText>
      </w:r>
      <w:r w:rsidR="005E34D1">
        <w:rPr>
          <w:rFonts w:ascii="Cambria Math" w:hAnsi="Cambria Math" w:cs="Cambria Math"/>
          <w:shd w:val="clear" w:color="auto" w:fill="FFFFFF"/>
        </w:rPr>
        <w:instrText>‐</w:instrText>
      </w:r>
      <w:r w:rsidR="005E34D1">
        <w:rPr>
          <w:shd w:val="clear" w:color="auto" w:fill="FFFFFF"/>
        </w:rPr>
        <w:instrText>to</w:instrText>
      </w:r>
      <w:r w:rsidR="005E34D1">
        <w:rPr>
          <w:rFonts w:ascii="Cambria Math" w:hAnsi="Cambria Math" w:cs="Cambria Math"/>
          <w:shd w:val="clear" w:color="auto" w:fill="FFFFFF"/>
        </w:rPr>
        <w:instrText>‐</w:instrText>
      </w:r>
      <w:r w:rsidR="005E34D1">
        <w:rPr>
          <w:shd w:val="clear" w:color="auto" w:fill="FFFFFF"/>
        </w:rPr>
        <w:instrText>noise ratio (SNR) for a particular combination of rf antenna and imaging subjects. The intrinsic SNR is the signal from a small volume of material in the sample competing with electrical noise from thermally generated, random noise currents in the sample. The intrinsic SNR has been measured for a number of antenna</w:instrText>
      </w:r>
      <w:r w:rsidR="005E34D1">
        <w:rPr>
          <w:rFonts w:ascii="Cambria Math" w:hAnsi="Cambria Math" w:cs="Cambria Math"/>
          <w:shd w:val="clear" w:color="auto" w:fill="FFFFFF"/>
        </w:rPr>
        <w:instrText>‐</w:instrText>
      </w:r>
      <w:r w:rsidR="005E34D1">
        <w:rPr>
          <w:shd w:val="clear" w:color="auto" w:fill="FFFFFF"/>
        </w:rPr>
        <w:instrText>body section combinations at several different values of the static magnetic field and is proportional to B0. We have applied the intrinsic and system SNR to predict image SNR and have found satisfactory agreement with measurements on images. The relationship between SNR and pixel size is quite different in NMR than it is with imaging modalities using ionizing radiation, and indicates that the initial choice of pixel size is crucial in NMR. The analog of “contrast</w:instrText>
      </w:r>
      <w:r w:rsidR="005E34D1">
        <w:rPr>
          <w:rFonts w:ascii="Cambria Math" w:hAnsi="Cambria Math" w:cs="Cambria Math"/>
          <w:shd w:val="clear" w:color="auto" w:fill="FFFFFF"/>
        </w:rPr>
        <w:instrText>‐</w:instrText>
      </w:r>
      <w:r w:rsidR="005E34D1">
        <w:rPr>
          <w:shd w:val="clear" w:color="auto" w:fill="FFFFFF"/>
        </w:rPr>
        <w:instrText>detail</w:instrText>
      </w:r>
      <w:r w:rsidR="005E34D1">
        <w:rPr>
          <w:rFonts w:ascii="Cambria Math" w:hAnsi="Cambria Math" w:cs="Cambria Math"/>
          <w:shd w:val="clear" w:color="auto" w:fill="FFFFFF"/>
        </w:rPr>
        <w:instrText>‐</w:instrText>
      </w:r>
      <w:r w:rsidR="005E34D1">
        <w:rPr>
          <w:shd w:val="clear" w:color="auto" w:fill="FFFFFF"/>
        </w:rPr>
        <w:instrText>dose” plots for ionizing radiation imaging modalities is the “contrast</w:instrText>
      </w:r>
      <w:r w:rsidR="005E34D1">
        <w:rPr>
          <w:rFonts w:ascii="Cambria Math" w:hAnsi="Cambria Math" w:cs="Cambria Math"/>
          <w:shd w:val="clear" w:color="auto" w:fill="FFFFFF"/>
        </w:rPr>
        <w:instrText>‐</w:instrText>
      </w:r>
      <w:r w:rsidR="005E34D1">
        <w:rPr>
          <w:shd w:val="clear" w:color="auto" w:fill="FFFFFF"/>
        </w:rPr>
        <w:instrText>detail</w:instrText>
      </w:r>
      <w:r w:rsidR="005E34D1">
        <w:rPr>
          <w:rFonts w:ascii="Cambria Math" w:hAnsi="Cambria Math" w:cs="Cambria Math"/>
          <w:shd w:val="clear" w:color="auto" w:fill="FFFFFF"/>
        </w:rPr>
        <w:instrText>‐</w:instrText>
      </w:r>
      <w:r w:rsidR="005E34D1">
        <w:rPr>
          <w:shd w:val="clear" w:color="auto" w:fill="FFFFFF"/>
        </w:rPr>
        <w:instrText>time” plot in NMR, which should prove useful in choosing a suitable pixel array to visualize a particular anatomical detail for a given NMR receiving antenna. © 1986 Academic Press, Inc. Copyright © 1986 Wiley</w:instrText>
      </w:r>
      <w:r w:rsidR="005E34D1">
        <w:rPr>
          <w:rFonts w:ascii="Cambria Math" w:hAnsi="Cambria Math" w:cs="Cambria Math"/>
          <w:shd w:val="clear" w:color="auto" w:fill="FFFFFF"/>
        </w:rPr>
        <w:instrText>‐</w:instrText>
      </w:r>
      <w:r w:rsidR="005E34D1">
        <w:rPr>
          <w:shd w:val="clear" w:color="auto" w:fill="FFFFFF"/>
        </w:rPr>
        <w:instrText>Liss, Inc., A Wiley Company","author":[{"dropping-particle":"","family":"Edelstein","given":"W. A.","non-dropping-particle":"","parse-names":false,"suffix":""},{"dropping-particle":"","family":"Glover","given":"G. H.","non-dropping-particle":"","parse-names":false,"suffix":""},{"dropping-particle":"","family":"Hardy","given":"C. J.","non-dropping-particle":"","parse-names":false,"suffix":""},{"dropping-particle":"","family":"Redington","given":"R. W.","non-dropping-particle":"","parse-names":false,"suffix":""}],"container-title":"Magnetic Resonance in Medicine","id":"ITEM-1","issue":"4","issued":{"date-parts":[["1986"]]},"page":"604-618","title":"The intrinsic signal</w:instrText>
      </w:r>
      <w:r w:rsidR="005E34D1">
        <w:rPr>
          <w:rFonts w:ascii="Cambria Math" w:hAnsi="Cambria Math" w:cs="Cambria Math"/>
          <w:shd w:val="clear" w:color="auto" w:fill="FFFFFF"/>
        </w:rPr>
        <w:instrText>‐</w:instrText>
      </w:r>
      <w:r w:rsidR="005E34D1">
        <w:rPr>
          <w:shd w:val="clear" w:color="auto" w:fill="FFFFFF"/>
        </w:rPr>
        <w:instrText>to</w:instrText>
      </w:r>
      <w:r w:rsidR="005E34D1">
        <w:rPr>
          <w:rFonts w:ascii="Cambria Math" w:hAnsi="Cambria Math" w:cs="Cambria Math"/>
          <w:shd w:val="clear" w:color="auto" w:fill="FFFFFF"/>
        </w:rPr>
        <w:instrText>‐</w:instrText>
      </w:r>
      <w:r w:rsidR="005E34D1">
        <w:rPr>
          <w:shd w:val="clear" w:color="auto" w:fill="FFFFFF"/>
        </w:rPr>
        <w:instrText>noise ratio in NMR imaging","type":"article-journal","volume":"3"},"uris":["http://www.mendeley.com/documents/?uuid=50ca4dec-d654-4536-b56e-f1a62025e546"]}],"mendeley":{"formattedCitation":"[65]","plainTextFormattedCitation":"[65]","previouslyFormattedCitation":"[65]"},"properties":{"noteIndex":0},"schema":"https://github.com/citation-style-language/schema/raw/master/csl-citation.json"}</w:instrText>
      </w:r>
      <w:r>
        <w:rPr>
          <w:shd w:val="clear" w:color="auto" w:fill="FFFFFF"/>
        </w:rPr>
        <w:fldChar w:fldCharType="separate"/>
      </w:r>
      <w:r w:rsidR="00C817C8" w:rsidRPr="00C817C8">
        <w:rPr>
          <w:noProof/>
          <w:shd w:val="clear" w:color="auto" w:fill="FFFFFF"/>
        </w:rPr>
        <w:t>[65]</w:t>
      </w:r>
      <w:r>
        <w:rPr>
          <w:shd w:val="clear" w:color="auto" w:fill="FFFFFF"/>
        </w:rPr>
        <w:fldChar w:fldCharType="end"/>
      </w:r>
      <w:r w:rsidR="00BE625A">
        <w:rPr>
          <w:shd w:val="clear" w:color="auto" w:fill="FFFFFF"/>
        </w:rPr>
        <w:t>, and pulse sequence parameters</w:t>
      </w:r>
      <w:r>
        <w:rPr>
          <w:shd w:val="clear" w:color="auto" w:fill="FFFFFF"/>
        </w:rPr>
        <w:t>. To study the robustness of our method to different levels of SNR,</w:t>
      </w:r>
      <w:r w:rsidR="00746819" w:rsidRPr="00746819">
        <w:t xml:space="preserve"> </w:t>
      </w:r>
      <w:r w:rsidR="00155255">
        <w:t>randomly</w:t>
      </w:r>
      <w:r w:rsidR="00746819">
        <w:t xml:space="preserve"> generated noise was </w:t>
      </w:r>
      <w:r w:rsidR="007A34AC">
        <w:t xml:space="preserve">incorporated </w:t>
      </w:r>
      <w:r w:rsidR="00026151">
        <w:t xml:space="preserve">using Eq (5) </w:t>
      </w:r>
      <w:r w:rsidR="007A34AC">
        <w:t>in</w:t>
      </w:r>
      <w:r w:rsidR="00746819">
        <w:t xml:space="preserve">to </w:t>
      </w:r>
      <w:r w:rsidR="00DF003C">
        <w:t xml:space="preserve">a WMn-MPRAGE </w:t>
      </w:r>
      <w:r w:rsidR="00FD6489">
        <w:t xml:space="preserve">magnitude </w:t>
      </w:r>
      <w:r w:rsidR="00DF003C">
        <w:t xml:space="preserve">image </w:t>
      </w:r>
      <w:r w:rsidR="00FD6489" w:rsidRPr="00FD6489">
        <w:rPr>
          <w:i/>
          <w:iCs/>
        </w:rPr>
        <w:t>I</w:t>
      </w:r>
      <w:r w:rsidR="00FD6489">
        <w:t xml:space="preserve"> </w:t>
      </w:r>
      <w:r w:rsidR="00DF003C">
        <w:t>(resulting in a Rician</w:t>
      </w:r>
      <w:r w:rsidR="00FD6489">
        <w:t xml:space="preserve"> noise corrupted image </w:t>
      </w:r>
      <m:oMath>
        <m:r>
          <w:rPr>
            <w:rFonts w:ascii="Cambria Math" w:hAnsi="Cambria Math"/>
          </w:rPr>
          <m:t>I'</m:t>
        </m:r>
      </m:oMath>
      <w:r w:rsidR="00FD6489">
        <w:t xml:space="preserve"> </w:t>
      </w:r>
      <w:r w:rsidR="00DF003C">
        <w:t>)</w:t>
      </w:r>
      <w:r w:rsidR="00EA2C64">
        <w:t>.</w:t>
      </w:r>
      <w:r w:rsidR="00746819">
        <w:t xml:space="preserve"> </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firstRow="0" w:lastRow="0" w:firstColumn="0" w:lastColumn="0" w:noHBand="1" w:noVBand="1"/>
      </w:tblPr>
      <w:tblGrid>
        <w:gridCol w:w="8560"/>
        <w:gridCol w:w="800"/>
      </w:tblGrid>
      <w:tr w:rsidR="00E51189" w14:paraId="011E1BE2" w14:textId="77777777" w:rsidTr="0014630E">
        <w:tc>
          <w:tcPr>
            <w:tcW w:w="856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FAE182" w14:textId="5C5B0A1F" w:rsidR="00E51189" w:rsidRDefault="00FC6B63" w:rsidP="007A34AC">
            <w:pPr>
              <w:rPr>
                <w:rFonts w:eastAsia="Cambria Math" w:cs="Cambria Math"/>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n</m:t>
                                </m:r>
                              </m:e>
                              <m:sub>
                                <m:r>
                                  <m:rPr>
                                    <m:nor/>
                                  </m:rPr>
                                  <m:t>real</m:t>
                                </m:r>
                              </m:sub>
                            </m:sSub>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nor/>
                          </m:rPr>
                          <m:t>imag</m:t>
                        </m:r>
                      </m:sub>
                      <m:sup>
                        <m:r>
                          <m:rPr>
                            <m:sty m:val="p"/>
                          </m:rPr>
                          <w:rPr>
                            <w:rFonts w:ascii="Cambria Math" w:hAnsi="Cambria Math"/>
                          </w:rPr>
                          <m:t>2</m:t>
                        </m:r>
                      </m:sup>
                    </m:sSubSup>
                  </m:e>
                </m:rad>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FAA3E20" w14:textId="77777777" w:rsidR="00E51189" w:rsidRDefault="00E51189" w:rsidP="0014630E">
            <w:pPr>
              <w:pStyle w:val="Caption"/>
            </w:pPr>
            <w:r>
              <w:t>(</w:t>
            </w:r>
            <w:r w:rsidR="009E2D80">
              <w:rPr>
                <w:noProof/>
              </w:rPr>
              <w:fldChar w:fldCharType="begin"/>
            </w:r>
            <w:r w:rsidR="009E2D80">
              <w:rPr>
                <w:noProof/>
              </w:rPr>
              <w:instrText xml:space="preserve"> SEQ Equation \* ARABIC </w:instrText>
            </w:r>
            <w:r w:rsidR="009E2D80">
              <w:rPr>
                <w:noProof/>
              </w:rPr>
              <w:fldChar w:fldCharType="separate"/>
            </w:r>
            <w:r>
              <w:rPr>
                <w:noProof/>
              </w:rPr>
              <w:t>5</w:t>
            </w:r>
            <w:r w:rsidR="009E2D80">
              <w:rPr>
                <w:noProof/>
              </w:rPr>
              <w:fldChar w:fldCharType="end"/>
            </w:r>
            <w:r>
              <w:t>)</w:t>
            </w:r>
          </w:p>
        </w:tc>
      </w:tr>
    </w:tbl>
    <w:p w14:paraId="242E7F0D" w14:textId="165A80FE" w:rsidR="00E51189" w:rsidRPr="001F332B" w:rsidRDefault="00746819" w:rsidP="00D61AC3">
      <w:r>
        <w:t>w</w:t>
      </w:r>
      <w:r w:rsidR="00E51189">
        <w:t>here</w:t>
      </w:r>
      <w:r w:rsidR="00DB0C5F">
        <w:t xml:space="preserve"> </w:t>
      </w:r>
      <m:oMath>
        <m:sSub>
          <m:sSubPr>
            <m:ctrlPr>
              <w:rPr>
                <w:rFonts w:ascii="Cambria Math" w:hAnsi="Cambria Math"/>
              </w:rPr>
            </m:ctrlPr>
          </m:sSubPr>
          <m:e>
            <m:r>
              <w:rPr>
                <w:rFonts w:ascii="Cambria Math" w:hAnsi="Cambria Math"/>
              </w:rPr>
              <m:t>n</m:t>
            </m:r>
          </m:e>
          <m:sub>
            <m:r>
              <m:rPr>
                <m:lit/>
                <m:nor/>
              </m:rPr>
              <w:rPr>
                <w:rFonts w:ascii="Cambria Math" w:hAnsi="Cambria Math"/>
              </w:rPr>
              <m:t>real</m:t>
            </m:r>
          </m:sub>
        </m:sSub>
      </m:oMath>
      <w:r w:rsidR="00E51189">
        <w:t xml:space="preserve"> and </w:t>
      </w:r>
      <m:oMath>
        <m:sSub>
          <m:sSubPr>
            <m:ctrlPr>
              <w:rPr>
                <w:rFonts w:ascii="Cambria Math" w:hAnsi="Cambria Math"/>
              </w:rPr>
            </m:ctrlPr>
          </m:sSubPr>
          <m:e>
            <m:r>
              <w:rPr>
                <w:rFonts w:ascii="Cambria Math" w:hAnsi="Cambria Math"/>
              </w:rPr>
              <m:t>n</m:t>
            </m:r>
          </m:e>
          <m:sub>
            <m:r>
              <m:rPr>
                <m:lit/>
                <m:nor/>
              </m:rPr>
              <w:rPr>
                <w:rFonts w:ascii="Cambria Math" w:hAnsi="Cambria Math"/>
              </w:rPr>
              <m:t>imag</m:t>
            </m:r>
          </m:sub>
        </m:sSub>
      </m:oMath>
      <w:r w:rsidR="00E51189">
        <w:t xml:space="preserve"> </w:t>
      </w:r>
      <w:r w:rsidR="00FD6489">
        <w:t xml:space="preserve">are independent </w:t>
      </w:r>
      <w:r>
        <w:t xml:space="preserve">Gaussian </w:t>
      </w:r>
      <w:r w:rsidR="00E51189">
        <w:t>distribut</w:t>
      </w:r>
      <w:r w:rsidR="00FD6489">
        <w:t>ed random variables</w:t>
      </w:r>
      <w:r w:rsidR="00E51189">
        <w:t xml:space="preserve"> </w:t>
      </w:r>
      <m:oMath>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DB0C5F">
        <w:t>,</w:t>
      </w:r>
      <w:r w:rsidR="00E51189">
        <w:t>.</w:t>
      </w:r>
      <w:r w:rsidR="00326BD4">
        <w:t xml:space="preserve"> </w:t>
      </w:r>
      <w:r w:rsidR="004559AA">
        <w:t>Thalamic SNR</w:t>
      </w:r>
      <w:r w:rsidR="00326BD4">
        <w:t xml:space="preserve"> </w:t>
      </w:r>
      <w:r w:rsidR="00DB0C5F">
        <w:t xml:space="preserve">is </w:t>
      </w:r>
      <w:r w:rsidR="00326BD4">
        <w:t xml:space="preserve">measured as the ratio of the </w:t>
      </w:r>
      <w:r w:rsidR="00622863">
        <w:t xml:space="preserve">mean thalamic </w:t>
      </w:r>
      <w:r w:rsidR="00326BD4" w:rsidRPr="00D61AC3">
        <w:t xml:space="preserve">signal to </w:t>
      </w:r>
      <w:r w:rsidR="00622863">
        <w:t xml:space="preserve">standard deviation of the </w:t>
      </w:r>
      <w:r w:rsidR="00326BD4" w:rsidRPr="00D61AC3">
        <w:t>noise</w:t>
      </w:r>
      <w:r w:rsidR="00622863">
        <w:t xml:space="preserve"> from two region of interests (ROIs) placed over the thalamus and the image background</w:t>
      </w:r>
      <w:r w:rsidR="00326BD4" w:rsidRPr="00D61AC3">
        <w:t>.</w:t>
      </w:r>
      <w:r w:rsidR="000C3C1E" w:rsidRPr="00D61AC3">
        <w:t xml:space="preserve"> </w:t>
      </w:r>
      <w:r w:rsidR="00902126">
        <w:t xml:space="preserve">Starting from the original </w:t>
      </w:r>
      <w:r w:rsidR="00622863">
        <w:t xml:space="preserve">acquired WMn-MPRAGE </w:t>
      </w:r>
      <w:r w:rsidR="00902126">
        <w:t>images (</w:t>
      </w:r>
      <w:r w:rsidR="00622863">
        <w:t>nominal</w:t>
      </w:r>
      <w:r w:rsidR="00902126">
        <w:t xml:space="preserve"> </w:t>
      </w:r>
      <w:r w:rsidR="00CF2403">
        <w:t xml:space="preserve">thalamic </w:t>
      </w:r>
      <w:r w:rsidR="00902126">
        <w:t xml:space="preserve">SNR of </w:t>
      </w:r>
      <w:r w:rsidR="006959AC">
        <w:t>2</w:t>
      </w:r>
      <w:r w:rsidR="009A005D">
        <w:t>3</w:t>
      </w:r>
      <w:r w:rsidR="006959AC">
        <w:t>.</w:t>
      </w:r>
      <w:r w:rsidR="009A005D">
        <w:t>5</w:t>
      </w:r>
      <w:r w:rsidR="00902126">
        <w:t>), noise with increasing s</w:t>
      </w:r>
      <w:r w:rsidR="000C3C1E" w:rsidRPr="00D61AC3">
        <w:t xml:space="preserve">tandard deviation </w:t>
      </w:r>
      <m:oMath>
        <m:r>
          <w:rPr>
            <w:rFonts w:ascii="Cambria Math" w:hAnsi="Cambria Math"/>
          </w:rPr>
          <m:t>σ</m:t>
        </m:r>
      </m:oMath>
      <w:r w:rsidR="000C3C1E" w:rsidRPr="00D61AC3">
        <w:t xml:space="preserve"> </w:t>
      </w:r>
      <w:r w:rsidR="00326BD4" w:rsidRPr="00D61AC3">
        <w:t xml:space="preserve">was </w:t>
      </w:r>
      <w:r w:rsidR="00902126">
        <w:t>added</w:t>
      </w:r>
      <w:r w:rsidR="00902126" w:rsidRPr="00D61AC3">
        <w:t xml:space="preserve"> </w:t>
      </w:r>
      <w:r w:rsidR="00DF39F0" w:rsidRPr="00D61AC3">
        <w:t xml:space="preserve">to produce </w:t>
      </w:r>
      <w:r w:rsidR="006959AC">
        <w:t>1</w:t>
      </w:r>
      <w:r w:rsidR="00CF2403">
        <w:t>0</w:t>
      </w:r>
      <w:r w:rsidR="00902126">
        <w:t xml:space="preserve"> </w:t>
      </w:r>
      <w:r w:rsidR="00DF39F0" w:rsidRPr="00D61AC3">
        <w:t>images with</w:t>
      </w:r>
      <w:r w:rsidR="00326BD4" w:rsidRPr="00D61AC3">
        <w:t xml:space="preserve"> </w:t>
      </w:r>
      <w:r w:rsidR="00DF39F0" w:rsidRPr="00D61AC3">
        <w:t>an</w:t>
      </w:r>
      <w:r w:rsidR="00326BD4" w:rsidRPr="00D61AC3">
        <w:t xml:space="preserve"> SNR</w:t>
      </w:r>
      <w:r w:rsidR="00D61AB1">
        <w:t xml:space="preserve"> in</w:t>
      </w:r>
      <w:r w:rsidR="00326BD4" w:rsidRPr="00D61AC3">
        <w:t xml:space="preserve"> </w:t>
      </w:r>
      <w:r w:rsidR="00B43046">
        <w:t xml:space="preserve">the </w:t>
      </w:r>
      <w:r w:rsidR="00326BD4" w:rsidRPr="00D61AC3">
        <w:t xml:space="preserve">range of </w:t>
      </w:r>
      <w:r w:rsidR="006959AC">
        <w:t>2</w:t>
      </w:r>
      <w:r w:rsidR="00CF2403">
        <w:t>3</w:t>
      </w:r>
      <w:r w:rsidR="006959AC">
        <w:t>.5-</w:t>
      </w:r>
      <w:r w:rsidR="00CF2403">
        <w:t xml:space="preserve">8 (i.e. ~ 3X degradation in </w:t>
      </w:r>
      <w:r w:rsidR="00500FD3">
        <w:t xml:space="preserve">thalamic </w:t>
      </w:r>
      <w:r w:rsidR="00CF2403">
        <w:t>SNR).</w:t>
      </w:r>
    </w:p>
    <w:p w14:paraId="0FA0288D" w14:textId="77777777" w:rsidR="007C63E0" w:rsidRDefault="007C63E0" w:rsidP="00E10BCF"/>
    <w:p w14:paraId="6C963380" w14:textId="0D5B74C7" w:rsidR="00F671C4" w:rsidRPr="00C3566C" w:rsidRDefault="00304A81">
      <w:pPr>
        <w:pStyle w:val="Heading2"/>
      </w:pPr>
      <w:bookmarkStart w:id="36" w:name="_Ref37698625"/>
      <w:r w:rsidRPr="00C3566C">
        <w:t>2.</w:t>
      </w:r>
      <w:r w:rsidR="00C3566C" w:rsidRPr="00C3566C">
        <w:t>8</w:t>
      </w:r>
      <w:r w:rsidR="001441D0" w:rsidRPr="00C3566C">
        <w:t xml:space="preserve"> </w:t>
      </w:r>
      <w:r w:rsidR="00F671C4" w:rsidRPr="00C3566C">
        <w:t xml:space="preserve">Clinical </w:t>
      </w:r>
      <w:bookmarkEnd w:id="36"/>
      <w:r w:rsidR="00333FAF">
        <w:t>Analysis</w:t>
      </w:r>
      <w:r w:rsidRPr="00C3566C">
        <w:t xml:space="preserve"> </w:t>
      </w:r>
      <w:r w:rsidR="00333FAF">
        <w:t>in</w:t>
      </w:r>
      <w:r w:rsidRPr="00C3566C">
        <w:t xml:space="preserve"> </w:t>
      </w:r>
      <w:r w:rsidR="00C3566C">
        <w:t>M</w:t>
      </w:r>
      <w:r w:rsidRPr="00C3566C">
        <w:t xml:space="preserve">ultiple </w:t>
      </w:r>
      <w:r w:rsidR="00C3566C">
        <w:t>S</w:t>
      </w:r>
      <w:r w:rsidRPr="00C3566C">
        <w:t>clerosis</w:t>
      </w:r>
    </w:p>
    <w:p w14:paraId="592FBB7A" w14:textId="22AF1686" w:rsidR="00E02FE3" w:rsidRDefault="00F671C4">
      <w:r w:rsidRPr="007A34AC">
        <w:t xml:space="preserve">To </w:t>
      </w:r>
      <w:r w:rsidR="00BE625A" w:rsidRPr="007A34AC">
        <w:t xml:space="preserve">assess </w:t>
      </w:r>
      <w:r w:rsidRPr="007A34AC">
        <w:t xml:space="preserve">the effect of </w:t>
      </w:r>
      <w:r w:rsidR="00BE625A" w:rsidRPr="007A34AC">
        <w:t xml:space="preserve">multiple sclerosis </w:t>
      </w:r>
      <w:r w:rsidRPr="007A34AC">
        <w:t>on specific thalamic nuclei, a</w:t>
      </w:r>
      <w:r w:rsidR="00333FAF">
        <w:t xml:space="preserve">nalysis of covariance (ANCOVA) was performed </w:t>
      </w:r>
      <w:r w:rsidRPr="007A34AC">
        <w:t xml:space="preserve">to </w:t>
      </w:r>
      <w:r w:rsidR="00333FAF">
        <w:t>compare</w:t>
      </w:r>
      <w:r w:rsidRPr="007A34AC">
        <w:t xml:space="preserve"> thalamic nuclei volumes </w:t>
      </w:r>
      <w:r w:rsidR="00333FAF">
        <w:t xml:space="preserve">between </w:t>
      </w:r>
      <w:r w:rsidR="00333FAF">
        <w:lastRenderedPageBreak/>
        <w:t>healthy controls and</w:t>
      </w:r>
      <w:r w:rsidRPr="007A34AC">
        <w:t xml:space="preserve"> patients with MS</w:t>
      </w:r>
      <w:r w:rsidR="00333FAF">
        <w:t xml:space="preserve">, controlling for </w:t>
      </w:r>
      <w:r w:rsidR="00607E63" w:rsidRPr="00CF0E30">
        <w:rPr>
          <w:shd w:val="clear" w:color="auto" w:fill="FFFFFF"/>
        </w:rPr>
        <w:t xml:space="preserve">age, </w:t>
      </w:r>
      <w:r w:rsidR="00333FAF">
        <w:rPr>
          <w:shd w:val="clear" w:color="auto" w:fill="FFFFFF"/>
        </w:rPr>
        <w:t xml:space="preserve">gender, </w:t>
      </w:r>
      <w:r w:rsidR="00607E63" w:rsidRPr="00CF0E30">
        <w:rPr>
          <w:shd w:val="clear" w:color="auto" w:fill="FFFFFF"/>
        </w:rPr>
        <w:t>parallel imaging (PI), and intracranial cavity volume (ICV)</w:t>
      </w:r>
      <w:r w:rsidRPr="007A34AC">
        <w:t>.</w:t>
      </w:r>
      <w:r w:rsidR="00333FAF">
        <w:t xml:space="preserve"> The estimated total intracranial volume (</w:t>
      </w:r>
      <w:proofErr w:type="spellStart"/>
      <w:r w:rsidR="00333FAF">
        <w:t>eTIV</w:t>
      </w:r>
      <w:proofErr w:type="spellEnd"/>
      <w:r w:rsidR="00333FAF">
        <w:t>) from FreeSurfer segmentation was used for ICV to account for differing head sizes. L</w:t>
      </w:r>
      <w:r w:rsidRPr="007A34AC">
        <w:t xml:space="preserve">eft and right thalamic nuclei </w:t>
      </w:r>
      <w:r w:rsidR="00BE625A" w:rsidRPr="007A34AC">
        <w:t>we</w:t>
      </w:r>
      <w:r w:rsidR="003A3B3D" w:rsidRPr="007A34AC">
        <w:t>re</w:t>
      </w:r>
      <w:r w:rsidRPr="007A34AC">
        <w:t xml:space="preserve"> segmented from 7T WMn-MPRAGE data acquired on 15 MS patients </w:t>
      </w:r>
      <w:r w:rsidR="006660C7" w:rsidRPr="007A34AC">
        <w:t>(</w:t>
      </w:r>
      <w:r w:rsidR="006660C7" w:rsidRPr="00CF0E30">
        <w:rPr>
          <w:shd w:val="clear" w:color="auto" w:fill="FFFFFF"/>
        </w:rPr>
        <w:t>13 patients had relapsing</w:t>
      </w:r>
      <w:r w:rsidR="009A5FA3" w:rsidRPr="00CF0E30">
        <w:rPr>
          <w:shd w:val="clear" w:color="auto" w:fill="FFFFFF"/>
        </w:rPr>
        <w:t>-</w:t>
      </w:r>
      <w:r w:rsidR="006660C7" w:rsidRPr="00CF0E30">
        <w:rPr>
          <w:shd w:val="clear" w:color="auto" w:fill="FFFFFF"/>
        </w:rPr>
        <w:t>remitting MS, while 2 patients had secondary-progressive MS)</w:t>
      </w:r>
      <w:r w:rsidR="006660C7" w:rsidRPr="007A34AC">
        <w:t xml:space="preserve"> </w:t>
      </w:r>
      <w:r w:rsidRPr="007A34AC">
        <w:t>and 13 healthy subjects</w:t>
      </w:r>
      <w:r w:rsidR="006660C7" w:rsidRPr="007A34AC">
        <w:t xml:space="preserve"> (</w:t>
      </w:r>
      <w:r w:rsidR="006660C7" w:rsidRPr="00CF0E30">
        <w:rPr>
          <w:shd w:val="clear" w:color="auto" w:fill="FFFFFF"/>
        </w:rPr>
        <w:t>free of neurologic, psychiatric, or systemic diseases, and drug or alcohol abuse)</w:t>
      </w:r>
      <w:r w:rsidRPr="007A34AC">
        <w:t xml:space="preserve">. </w:t>
      </w:r>
      <w:r w:rsidR="00333FAF">
        <w:t>A</w:t>
      </w:r>
      <w:r w:rsidRPr="007A34AC">
        <w:t xml:space="preserve"> Bonferroni corrected p-value of 0.05/1</w:t>
      </w:r>
      <w:r w:rsidR="00333FAF">
        <w:t>1</w:t>
      </w:r>
      <w:r w:rsidRPr="007A34AC">
        <w:t>=0.00</w:t>
      </w:r>
      <w:r w:rsidR="00333FAF">
        <w:t>5</w:t>
      </w:r>
      <w:r w:rsidRPr="007A34AC">
        <w:t xml:space="preserve"> (to account for multiple comparisons of the 11 nuclei)</w:t>
      </w:r>
      <w:r w:rsidR="00333FAF">
        <w:t xml:space="preserve"> was used</w:t>
      </w:r>
      <w:r w:rsidRPr="007A34AC">
        <w:t>.</w:t>
      </w:r>
    </w:p>
    <w:p w14:paraId="31FFDC69" w14:textId="3FB777CB" w:rsidR="006617B6" w:rsidRDefault="006617B6"/>
    <w:p w14:paraId="4508E779" w14:textId="2C502517" w:rsidR="00FD7C99" w:rsidRPr="00644BB3" w:rsidRDefault="00304A81" w:rsidP="00FD6489">
      <w:pPr>
        <w:pStyle w:val="Heading1"/>
      </w:pPr>
      <w:bookmarkStart w:id="37" w:name="_3as4poj"/>
      <w:bookmarkEnd w:id="37"/>
      <w:r w:rsidRPr="00644BB3">
        <w:t xml:space="preserve">3. </w:t>
      </w:r>
      <w:r w:rsidR="00002528" w:rsidRPr="00644BB3">
        <w:t>RESULTS</w:t>
      </w:r>
    </w:p>
    <w:p w14:paraId="37135E12" w14:textId="17FD51E8" w:rsidR="00304A81" w:rsidRDefault="00AF058E" w:rsidP="00FD6489">
      <w:pPr>
        <w:pStyle w:val="Heading2"/>
      </w:pPr>
      <w:r>
        <w:t xml:space="preserve">3.1 </w:t>
      </w:r>
      <w:r w:rsidR="00304A81">
        <w:t xml:space="preserve">Network </w:t>
      </w:r>
      <w:r w:rsidR="00D51A4D">
        <w:t>O</w:t>
      </w:r>
      <w:r w:rsidR="00304A81">
        <w:t>ptimization</w:t>
      </w:r>
    </w:p>
    <w:p w14:paraId="044E983B" w14:textId="6D7660E7" w:rsidR="00FD7C99" w:rsidRPr="00644BB3" w:rsidRDefault="00162EE8" w:rsidP="00644BB3">
      <w:pPr>
        <w:pStyle w:val="Heading3"/>
      </w:pPr>
      <w:r w:rsidRPr="00644BB3">
        <w:t>Training Time</w:t>
      </w:r>
    </w:p>
    <w:p w14:paraId="707521A9" w14:textId="49A0A034" w:rsidR="003F7FB1" w:rsidRDefault="00002528">
      <w:r>
        <w:t xml:space="preserve">The training time required on </w:t>
      </w:r>
      <w:r w:rsidR="008E31BC">
        <w:t>one</w:t>
      </w:r>
      <w:r>
        <w:t xml:space="preserve"> NVIDIA P100 GPU card for the whole thalamus and multi-class thalamic nuclei segmentation was 1 hour and 1.5 hours</w:t>
      </w:r>
      <w:r w:rsidR="004621EE">
        <w:t>,</w:t>
      </w:r>
      <w:r>
        <w:t xml:space="preserve"> respectively</w:t>
      </w:r>
      <w:r w:rsidR="004621EE">
        <w:t>,</w:t>
      </w:r>
      <w:r>
        <w:t xml:space="preserve"> for a single </w:t>
      </w:r>
      <w:r w:rsidR="00273BE0">
        <w:t>imaging orientation</w:t>
      </w:r>
      <w:r>
        <w:t xml:space="preserve">. The cumulative training time for the multi-planar </w:t>
      </w:r>
      <w:r w:rsidR="00F0511B">
        <w:t xml:space="preserve">cascaded </w:t>
      </w:r>
      <w:r>
        <w:t>scheme</w:t>
      </w:r>
      <w:r w:rsidR="004621EE">
        <w:t xml:space="preserve"> was </w:t>
      </w:r>
      <w:r w:rsidR="00500FD3">
        <w:t>(1</w:t>
      </w:r>
      <w:r w:rsidR="00F0511B">
        <w:t xml:space="preserve"> </w:t>
      </w:r>
      <w:r w:rsidR="00500FD3">
        <w:t>+</w:t>
      </w:r>
      <w:r w:rsidR="00F0511B">
        <w:t xml:space="preserve"> </w:t>
      </w:r>
      <w:r w:rsidR="00500FD3">
        <w:t>1.5)</w:t>
      </w:r>
      <w:r w:rsidR="00F0511B">
        <w:t xml:space="preserve"> </w:t>
      </w:r>
      <m:oMath>
        <m:r>
          <w:rPr>
            <w:rFonts w:ascii="Cambria Math" w:hAnsi="Cambria Math"/>
          </w:rPr>
          <m:t>×</m:t>
        </m:r>
      </m:oMath>
      <w:r w:rsidR="00F0511B">
        <w:t xml:space="preserve"> </w:t>
      </w:r>
      <w:r w:rsidR="00500FD3">
        <w:t xml:space="preserve">3 = </w:t>
      </w:r>
      <w:r w:rsidR="004621EE">
        <w:t>7.5 hours</w:t>
      </w:r>
      <w:r w:rsidR="00F0511B">
        <w:t xml:space="preserve"> (</w:t>
      </w:r>
      <w:r w:rsidR="00492DB3">
        <w:t>accounting</w:t>
      </w:r>
      <w:r>
        <w:t xml:space="preserve"> for axial, coronal, and sagittal orientations</w:t>
      </w:r>
      <w:r w:rsidR="00F0511B">
        <w:t>)</w:t>
      </w:r>
      <w:r>
        <w:t xml:space="preserve">. </w:t>
      </w:r>
      <w:r w:rsidR="006C5D72">
        <w:t xml:space="preserve">This number can be reduced to 2.5 hours if the training in each orientation </w:t>
      </w:r>
      <w:r w:rsidR="00F546C2">
        <w:t>is</w:t>
      </w:r>
      <w:r w:rsidR="006C5D72">
        <w:t xml:space="preserve"> performed in parallel</w:t>
      </w:r>
      <w:r w:rsidR="008E31BC">
        <w:t xml:space="preserve"> (three GPUs, one for each orientation)</w:t>
      </w:r>
      <w:r w:rsidR="006C5D72">
        <w:t>.</w:t>
      </w:r>
      <w:r w:rsidR="008E31BC">
        <w:t xml:space="preserve"> </w:t>
      </w:r>
      <w:r>
        <w:t>The time required for pre-processing and</w:t>
      </w:r>
      <w:r w:rsidR="002D5DB3">
        <w:t xml:space="preserve"> </w:t>
      </w:r>
      <w:r>
        <w:t>segmentation of each subject in the testing phase of the final multi-planar scheme was 3 min</w:t>
      </w:r>
      <w:r w:rsidR="004621EE">
        <w:t>.</w:t>
      </w:r>
      <w:r>
        <w:t xml:space="preserve"> and 1 min.</w:t>
      </w:r>
      <w:r w:rsidR="005550F4">
        <w:t>,</w:t>
      </w:r>
      <w:r>
        <w:t xml:space="preserve"> respectively. </w:t>
      </w:r>
      <w:r w:rsidR="000B2355">
        <w:t xml:space="preserve">The use of the cascaded scheme reduced the required memory for training by up to 86%, enabling the use of augmented data during the training process. Even though the cascaded scheme was trained in the presence of </w:t>
      </w:r>
      <m:oMath>
        <m:r>
          <w:rPr>
            <w:rFonts w:ascii="Cambria Math" w:hAnsi="Cambria Math"/>
          </w:rPr>
          <m:t>15×</m:t>
        </m:r>
      </m:oMath>
      <w:r w:rsidR="000B2355">
        <w:t xml:space="preserve"> augmented data, the number of epochs and overall time of convergence during training was reduced by 66% and 21%</w:t>
      </w:r>
      <w:r w:rsidR="005550F4">
        <w:t>,</w:t>
      </w:r>
      <w:r w:rsidR="000B2355">
        <w:t xml:space="preserve"> respectively</w:t>
      </w:r>
      <w:r w:rsidR="005550F4">
        <w:t>,</w:t>
      </w:r>
      <w:r w:rsidR="000B2355">
        <w:t xml:space="preserve"> in comparison to the non-cascaded algorithm.</w:t>
      </w:r>
      <w:r w:rsidR="000B2355" w:rsidRPr="002F72C4">
        <w:rPr>
          <w:color w:val="000000"/>
        </w:rPr>
        <w:t xml:space="preserve"> </w:t>
      </w:r>
    </w:p>
    <w:p w14:paraId="3EE17D91" w14:textId="7DCA4498" w:rsidR="00F34047" w:rsidRDefault="00F34047" w:rsidP="00F34047">
      <w:pPr>
        <w:pStyle w:val="Heading3"/>
      </w:pPr>
      <w:r>
        <w:t>Cropping</w:t>
      </w:r>
      <w:r w:rsidR="00913AEE">
        <w:t xml:space="preserve">, </w:t>
      </w:r>
      <w:r w:rsidR="00B43046">
        <w:t>Initialization</w:t>
      </w:r>
      <w:r w:rsidR="00913AEE">
        <w:t xml:space="preserve">, </w:t>
      </w:r>
      <w:r w:rsidR="00B43046">
        <w:t xml:space="preserve">Loss </w:t>
      </w:r>
      <w:r w:rsidR="0047729D">
        <w:t>Function</w:t>
      </w:r>
      <w:r w:rsidR="0047729D" w:rsidRPr="008E7877">
        <w:t xml:space="preserve"> </w:t>
      </w:r>
    </w:p>
    <w:p w14:paraId="048F6EC8" w14:textId="1E702098" w:rsidR="009C1A41" w:rsidRDefault="002F72C4" w:rsidP="00E45418">
      <w:r>
        <w:t>For the</w:t>
      </w:r>
      <w:r w:rsidR="00F34047">
        <w:t xml:space="preserve"> </w:t>
      </w:r>
      <w:r>
        <w:t>40</w:t>
      </w:r>
      <w:r w:rsidR="00F34047">
        <w:t xml:space="preserve"> test subjects (</w:t>
      </w:r>
      <w:r w:rsidR="00ED0542">
        <w:t>13</w:t>
      </w:r>
      <w:r w:rsidR="00F34047">
        <w:t xml:space="preserve"> control, </w:t>
      </w:r>
      <w:r w:rsidR="00ED0542">
        <w:t>15</w:t>
      </w:r>
      <w:r w:rsidR="00F34047">
        <w:t xml:space="preserve"> MS, </w:t>
      </w:r>
      <w:r w:rsidR="00ED0542">
        <w:t>12</w:t>
      </w:r>
      <w:r w:rsidR="00F34047">
        <w:t xml:space="preserve"> ET</w:t>
      </w:r>
      <w:r>
        <w:t xml:space="preserve"> subjects</w:t>
      </w:r>
      <w:r w:rsidR="00F34047">
        <w:t>)</w:t>
      </w:r>
      <w:r w:rsidR="009C1A41">
        <w:t>,</w:t>
      </w:r>
      <w:r w:rsidR="00F34047">
        <w:t xml:space="preserve"> </w:t>
      </w:r>
      <w:r>
        <w:t xml:space="preserve">no statistical difference in </w:t>
      </w:r>
      <w:r w:rsidR="004E5881">
        <w:t xml:space="preserve">average Dice </w:t>
      </w:r>
      <w:r>
        <w:t xml:space="preserve">was observed between using uncropped and cropped input images to the </w:t>
      </w:r>
      <w:r w:rsidR="00492DB3">
        <w:t xml:space="preserve">thalamic segmentation </w:t>
      </w:r>
      <w:r>
        <w:t xml:space="preserve">network </w:t>
      </w:r>
      <w:r w:rsidR="00F0511B">
        <w:t xml:space="preserve">(Figure 1) </w:t>
      </w:r>
      <w:r w:rsidR="004E5881">
        <w:t>while</w:t>
      </w:r>
      <w:r>
        <w:t xml:space="preserve"> a 93% reduction of memory requirements was achieved using the initial cropping</w:t>
      </w:r>
      <w:r w:rsidR="00D46553">
        <w:t xml:space="preserve"> step</w:t>
      </w:r>
      <w:r w:rsidR="00EA2C64">
        <w:t xml:space="preserve"> (“Cropping 1” in Figure 1)</w:t>
      </w:r>
      <w:r>
        <w:t xml:space="preserve">. </w:t>
      </w:r>
      <w:r w:rsidR="00F34047">
        <w:t xml:space="preserve">Following this </w:t>
      </w:r>
      <w:r w:rsidR="00F34047">
        <w:lastRenderedPageBreak/>
        <w:t>experiment, all remaining experiments in</w:t>
      </w:r>
      <w:r>
        <w:t>cluded</w:t>
      </w:r>
      <w:r w:rsidR="00F34047">
        <w:t xml:space="preserve"> this initial cropping step</w:t>
      </w:r>
      <w:r w:rsidR="00D46553">
        <w:t xml:space="preserve"> as part of pre</w:t>
      </w:r>
      <w:r w:rsidR="005F6499">
        <w:t>-</w:t>
      </w:r>
      <w:r w:rsidR="00D46553">
        <w:t>processing</w:t>
      </w:r>
      <w:r w:rsidR="00F34047">
        <w:t xml:space="preserve">. </w:t>
      </w:r>
    </w:p>
    <w:p w14:paraId="3C18B51D" w14:textId="77777777" w:rsidR="00D61AC3" w:rsidRDefault="00D61AC3" w:rsidP="00E45418"/>
    <w:p w14:paraId="484D074A" w14:textId="322EB4D9" w:rsidR="00DF69D5" w:rsidRDefault="009C1A41">
      <w:r>
        <w:t>T</w:t>
      </w:r>
      <w:bookmarkStart w:id="38" w:name="_1pxezwc"/>
      <w:bookmarkEnd w:id="38"/>
      <w:r>
        <w:t xml:space="preserve">he WMn network </w:t>
      </w:r>
      <w:r w:rsidR="00162EE8">
        <w:t>initializ</w:t>
      </w:r>
      <w:r>
        <w:t>ed</w:t>
      </w:r>
      <w:r w:rsidR="00162EE8">
        <w:t xml:space="preserve"> </w:t>
      </w:r>
      <w:r w:rsidR="002F72C4">
        <w:t xml:space="preserve">using weights </w:t>
      </w:r>
      <w:r w:rsidR="00162EE8">
        <w:t xml:space="preserve">from a </w:t>
      </w:r>
      <w:r w:rsidR="00D46553">
        <w:t xml:space="preserve">3T initialization </w:t>
      </w:r>
      <w:r w:rsidR="00162EE8">
        <w:t>network show</w:t>
      </w:r>
      <w:r>
        <w:t>ed</w:t>
      </w:r>
      <w:r w:rsidR="00162EE8">
        <w:t xml:space="preserve"> a </w:t>
      </w:r>
      <w:bookmarkStart w:id="39" w:name="_Hlk36812606"/>
      <w:r w:rsidR="00162EE8">
        <w:t>significant improvement in Dice for two nuclei (VA, and Hb) and an increase in convergence rate</w:t>
      </w:r>
      <w:r w:rsidR="000B2355">
        <w:t xml:space="preserve"> compared to random initialization</w:t>
      </w:r>
      <w:r>
        <w:t xml:space="preserve"> (Supporting Figure S1)</w:t>
      </w:r>
      <w:r w:rsidR="00162EE8">
        <w:t>.</w:t>
      </w:r>
      <w:bookmarkEnd w:id="39"/>
      <w:r w:rsidR="00162EE8">
        <w:t xml:space="preserve"> </w:t>
      </w:r>
      <w:r w:rsidR="00A26FB3">
        <w:t xml:space="preserve">Following this, all experiments on WMn-MPRAGE data were performed using this initializing step. </w:t>
      </w:r>
      <w:r>
        <w:t xml:space="preserve">For the WMn network, </w:t>
      </w:r>
      <w:r>
        <w:rPr>
          <w:color w:val="000000"/>
        </w:rPr>
        <w:t>t</w:t>
      </w:r>
      <w:r w:rsidR="004C1E1D">
        <w:rPr>
          <w:color w:val="000000"/>
        </w:rPr>
        <w:t>he</w:t>
      </w:r>
      <w:r w:rsidR="00162EE8">
        <w:rPr>
          <w:color w:val="000000"/>
        </w:rPr>
        <w:t xml:space="preserve"> </w:t>
      </w:r>
      <w:r>
        <w:rPr>
          <w:color w:val="000000"/>
        </w:rPr>
        <w:t xml:space="preserve">use of </w:t>
      </w:r>
      <w:r w:rsidR="00C344DF">
        <w:rPr>
          <w:color w:val="000000"/>
        </w:rPr>
        <w:t xml:space="preserve">the </w:t>
      </w:r>
      <w:r w:rsidR="00162EE8">
        <w:rPr>
          <w:color w:val="000000"/>
        </w:rPr>
        <w:t xml:space="preserve">Dice loss function </w:t>
      </w:r>
      <w:r w:rsidR="0086343B">
        <w:rPr>
          <w:color w:val="000000"/>
        </w:rPr>
        <w:t xml:space="preserve">showed a statistically significant improvement </w:t>
      </w:r>
      <w:r>
        <w:rPr>
          <w:color w:val="000000"/>
        </w:rPr>
        <w:t xml:space="preserve">in Dice for the </w:t>
      </w:r>
      <w:r w:rsidR="0086343B">
        <w:rPr>
          <w:color w:val="000000"/>
        </w:rPr>
        <w:t xml:space="preserve">whole </w:t>
      </w:r>
      <w:r w:rsidR="00526A59">
        <w:rPr>
          <w:color w:val="000000"/>
        </w:rPr>
        <w:t>thalamus</w:t>
      </w:r>
      <w:r w:rsidR="0086343B">
        <w:rPr>
          <w:color w:val="000000"/>
        </w:rPr>
        <w:t xml:space="preserve"> and 4 nuclei (</w:t>
      </w:r>
      <w:proofErr w:type="spellStart"/>
      <w:r w:rsidR="0086343B">
        <w:rPr>
          <w:color w:val="000000"/>
        </w:rPr>
        <w:t>VPl</w:t>
      </w:r>
      <w:proofErr w:type="spellEnd"/>
      <w:r w:rsidR="0086343B">
        <w:rPr>
          <w:color w:val="000000"/>
        </w:rPr>
        <w:t>, LGN, CM, MGN</w:t>
      </w:r>
      <w:r>
        <w:rPr>
          <w:color w:val="000000"/>
        </w:rPr>
        <w:t xml:space="preserve">) compared to a weighted </w:t>
      </w:r>
      <w:r w:rsidR="00026151">
        <w:rPr>
          <w:color w:val="000000"/>
        </w:rPr>
        <w:t>c</w:t>
      </w:r>
      <w:r w:rsidR="00CE58F3">
        <w:rPr>
          <w:color w:val="000000"/>
        </w:rPr>
        <w:t xml:space="preserve">ross </w:t>
      </w:r>
      <w:r w:rsidR="00026151">
        <w:rPr>
          <w:color w:val="000000"/>
        </w:rPr>
        <w:t>e</w:t>
      </w:r>
      <w:r w:rsidR="00CE58F3">
        <w:rPr>
          <w:color w:val="000000"/>
        </w:rPr>
        <w:t>ntropy</w:t>
      </w:r>
      <w:r>
        <w:rPr>
          <w:color w:val="000000"/>
        </w:rPr>
        <w:t xml:space="preserve"> loss function (Supporting Table S2)</w:t>
      </w:r>
      <w:r w:rsidR="0086343B">
        <w:rPr>
          <w:color w:val="000000"/>
        </w:rPr>
        <w:t xml:space="preserve">. </w:t>
      </w:r>
      <w:r w:rsidR="00187A91">
        <w:rPr>
          <w:color w:val="000000"/>
        </w:rPr>
        <w:t>Further</w:t>
      </w:r>
      <w:r w:rsidR="00A26FB3">
        <w:rPr>
          <w:color w:val="000000"/>
        </w:rPr>
        <w:t>,</w:t>
      </w:r>
      <w:r w:rsidR="00187A91">
        <w:rPr>
          <w:color w:val="000000"/>
        </w:rPr>
        <w:t xml:space="preserve"> it</w:t>
      </w:r>
      <w:r w:rsidR="0086343B">
        <w:rPr>
          <w:color w:val="000000"/>
        </w:rPr>
        <w:t xml:space="preserve"> </w:t>
      </w:r>
      <w:r w:rsidR="00CE58F3">
        <w:rPr>
          <w:color w:val="000000"/>
        </w:rPr>
        <w:t xml:space="preserve">reduced </w:t>
      </w:r>
      <w:r w:rsidR="0086343B">
        <w:rPr>
          <w:color w:val="000000"/>
        </w:rPr>
        <w:t xml:space="preserve">the overall number of epochs, </w:t>
      </w:r>
      <w:r w:rsidR="00526A59">
        <w:rPr>
          <w:color w:val="000000"/>
        </w:rPr>
        <w:t>required</w:t>
      </w:r>
      <w:r w:rsidR="00187A91">
        <w:rPr>
          <w:color w:val="000000"/>
        </w:rPr>
        <w:t xml:space="preserve"> </w:t>
      </w:r>
      <w:r w:rsidR="0086343B">
        <w:rPr>
          <w:color w:val="000000"/>
        </w:rPr>
        <w:t>traini</w:t>
      </w:r>
      <w:r w:rsidR="00187A91">
        <w:rPr>
          <w:color w:val="000000"/>
        </w:rPr>
        <w:t>n</w:t>
      </w:r>
      <w:r w:rsidR="0086343B">
        <w:rPr>
          <w:color w:val="000000"/>
        </w:rPr>
        <w:t>g</w:t>
      </w:r>
      <w:r w:rsidR="00187A91">
        <w:rPr>
          <w:color w:val="000000"/>
        </w:rPr>
        <w:t xml:space="preserve"> time</w:t>
      </w:r>
      <w:r w:rsidR="002B2E84">
        <w:rPr>
          <w:color w:val="000000"/>
        </w:rPr>
        <w:t xml:space="preserve"> (per </w:t>
      </w:r>
      <w:r w:rsidR="0086343B">
        <w:rPr>
          <w:color w:val="000000"/>
        </w:rPr>
        <w:t>epoch</w:t>
      </w:r>
      <w:r w:rsidR="002B2E84">
        <w:rPr>
          <w:color w:val="000000"/>
        </w:rPr>
        <w:t>)</w:t>
      </w:r>
      <w:r w:rsidR="0086343B">
        <w:rPr>
          <w:color w:val="000000"/>
        </w:rPr>
        <w:t xml:space="preserve"> and </w:t>
      </w:r>
      <w:r w:rsidR="00526A59">
        <w:rPr>
          <w:color w:val="000000"/>
        </w:rPr>
        <w:t>convergence</w:t>
      </w:r>
      <w:r w:rsidR="0086343B">
        <w:rPr>
          <w:color w:val="000000"/>
        </w:rPr>
        <w:t xml:space="preserve"> time by 32%, 16%, </w:t>
      </w:r>
      <w:r w:rsidR="00187A91">
        <w:rPr>
          <w:color w:val="000000"/>
        </w:rPr>
        <w:t>and 43</w:t>
      </w:r>
      <w:r w:rsidR="0086343B">
        <w:rPr>
          <w:color w:val="000000"/>
        </w:rPr>
        <w:t>%</w:t>
      </w:r>
      <w:r w:rsidR="005550F4">
        <w:rPr>
          <w:color w:val="000000"/>
        </w:rPr>
        <w:t>,</w:t>
      </w:r>
      <w:r w:rsidR="0086343B">
        <w:rPr>
          <w:color w:val="000000"/>
        </w:rPr>
        <w:t xml:space="preserve"> </w:t>
      </w:r>
      <w:r w:rsidR="00526A59">
        <w:rPr>
          <w:color w:val="000000"/>
        </w:rPr>
        <w:t>respectively</w:t>
      </w:r>
      <w:r w:rsidR="00162EE8">
        <w:rPr>
          <w:color w:val="000000"/>
        </w:rPr>
        <w:t xml:space="preserve">. As a result, the Dice loss function was used for all further </w:t>
      </w:r>
      <w:r w:rsidR="00162EE8">
        <w:t xml:space="preserve">experiments. </w:t>
      </w:r>
    </w:p>
    <w:p w14:paraId="46D11260" w14:textId="5669C4A1" w:rsidR="0026329E" w:rsidRPr="0026329E" w:rsidRDefault="00644BB3">
      <w:pPr>
        <w:pStyle w:val="Heading2"/>
      </w:pPr>
      <w:r>
        <w:t xml:space="preserve">3.2 </w:t>
      </w:r>
      <w:r w:rsidR="002D713F">
        <w:t xml:space="preserve">Network </w:t>
      </w:r>
      <w:r w:rsidR="00835EDD">
        <w:t>Performance</w:t>
      </w:r>
      <w:r w:rsidR="0026329E" w:rsidRPr="0026329E">
        <w:t xml:space="preserve"> </w:t>
      </w:r>
    </w:p>
    <w:p w14:paraId="2EE8FE4A" w14:textId="1CC4D96E" w:rsidR="00E76F79" w:rsidRDefault="00E76F79" w:rsidP="00E76F79">
      <w:r>
        <w:t xml:space="preserve">Figure 3 compares shows Dice for </w:t>
      </w:r>
      <w:r w:rsidR="00CE58F3">
        <w:t xml:space="preserve">(a) </w:t>
      </w:r>
      <w:r>
        <w:t xml:space="preserve">WMn-MPRAGE data segmented using the proposed method (blue) and THOMAS (red) and </w:t>
      </w:r>
      <w:r w:rsidR="00CE58F3">
        <w:t xml:space="preserve">(b) </w:t>
      </w:r>
      <w:r w:rsidRPr="00A94361">
        <w:t xml:space="preserve">CSFn-MPRAGE </w:t>
      </w:r>
      <w:r>
        <w:t>data segmented using the proposed method</w:t>
      </w:r>
      <w:r w:rsidRPr="00A94361">
        <w:t xml:space="preserve"> </w:t>
      </w:r>
      <w:r>
        <w:t>(blue) and</w:t>
      </w:r>
      <w:r w:rsidRPr="00A94361">
        <w:t xml:space="preserve"> FreeSurfer</w:t>
      </w:r>
      <w:r>
        <w:t xml:space="preserve"> (red). Note that this aggregates the Dice over control, MS, and ET cases (</w:t>
      </w:r>
      <w:r w:rsidR="00CE58F3">
        <w:t>WMn: n=40</w:t>
      </w:r>
      <w:r w:rsidR="002B2E84">
        <w:t xml:space="preserve"> </w:t>
      </w:r>
      <w:r w:rsidR="00492DB3">
        <w:t>and</w:t>
      </w:r>
      <w:r w:rsidR="00CE58F3">
        <w:t xml:space="preserve"> CSFn: n=33</w:t>
      </w:r>
      <w:r>
        <w:t xml:space="preserve">). Our </w:t>
      </w:r>
      <w:r w:rsidR="00492DB3">
        <w:t xml:space="preserve">proposed CNN-based </w:t>
      </w:r>
      <w:r>
        <w:t xml:space="preserve">method shows improved Dice over THOMAS and FreeSurfer for seven and ten nuclei, respectively. </w:t>
      </w:r>
    </w:p>
    <w:p w14:paraId="24D479DD" w14:textId="4333A25F" w:rsidR="006804C3" w:rsidRDefault="006804C3" w:rsidP="006804C3">
      <w:pPr>
        <w:pStyle w:val="Heading4"/>
      </w:pPr>
      <w:r w:rsidRPr="00EF1BDC">
        <w:t xml:space="preserve">WMn-MPRAGE </w:t>
      </w:r>
      <w:r w:rsidR="008B5F5A">
        <w:t>D</w:t>
      </w:r>
      <w:r w:rsidR="008B5F5A" w:rsidRPr="00EF1BDC">
        <w:t>ata</w:t>
      </w:r>
    </w:p>
    <w:p w14:paraId="6DC1C956" w14:textId="7F5ABBA1" w:rsidR="00E76F79" w:rsidRDefault="00192CB9" w:rsidP="00192CB9">
      <w:r>
        <w:t xml:space="preserve">Table 1 reports average Dice and VSI for the proposed </w:t>
      </w:r>
      <w:r w:rsidR="0089017A" w:rsidRPr="00FB26E7">
        <w:t xml:space="preserve">method against THOMAS </w:t>
      </w:r>
      <w:r w:rsidR="00EF2746" w:rsidRPr="00FB26E7">
        <w:t xml:space="preserve">on WMn-MPRAGE </w:t>
      </w:r>
      <w:r>
        <w:t>dat</w:t>
      </w:r>
      <w:r w:rsidR="00E76F79">
        <w:t>a</w:t>
      </w:r>
      <w:r w:rsidR="00492DB3">
        <w:t xml:space="preserve"> separately for control subjects (n=13), MS patients (n=15) and ET patients (n=12).</w:t>
      </w:r>
      <w:r w:rsidR="00F44056">
        <w:t xml:space="preserve"> </w:t>
      </w:r>
      <w:r>
        <w:rPr>
          <w:color w:val="000000"/>
        </w:rPr>
        <w:t>Note that the thalamic nuclei are arranged in descending order of size with the smaller nuclei (&lt;</w:t>
      </w:r>
      <w:r w:rsidR="00FD79D7">
        <w:rPr>
          <w:color w:val="000000"/>
        </w:rPr>
        <w:t xml:space="preserve">200 </w:t>
      </w:r>
      <w:r>
        <w:rPr>
          <w:color w:val="000000"/>
        </w:rPr>
        <w:t>mm</w:t>
      </w:r>
      <w:r>
        <w:rPr>
          <w:color w:val="000000"/>
          <w:vertAlign w:val="superscript"/>
        </w:rPr>
        <w:t>3</w:t>
      </w:r>
      <w:r>
        <w:rPr>
          <w:color w:val="000000"/>
        </w:rPr>
        <w:t>) shaded in gray. This format is used for all subsequent tables.</w:t>
      </w:r>
      <w:r>
        <w:t xml:space="preserve"> </w:t>
      </w:r>
      <w:r w:rsidR="001E2631" w:rsidRPr="00FB26E7">
        <w:t xml:space="preserve">Average Dice </w:t>
      </w:r>
      <w:r w:rsidR="0030575D">
        <w:t>for</w:t>
      </w:r>
      <w:r w:rsidR="00E76F79">
        <w:t xml:space="preserve"> the ET</w:t>
      </w:r>
      <w:r w:rsidR="0030575D">
        <w:t xml:space="preserve"> subjects </w:t>
      </w:r>
      <w:r w:rsidR="00D04706" w:rsidRPr="00FB26E7">
        <w:t>show</w:t>
      </w:r>
      <w:r w:rsidR="00861BBF">
        <w:t>ed</w:t>
      </w:r>
      <w:r w:rsidR="00D04706" w:rsidRPr="00FB26E7">
        <w:t xml:space="preserve"> </w:t>
      </w:r>
      <w:r w:rsidR="00056D08">
        <w:t xml:space="preserve">significant </w:t>
      </w:r>
      <w:r w:rsidR="00D04706" w:rsidRPr="00FB26E7">
        <w:t>improvement</w:t>
      </w:r>
      <w:r w:rsidR="00E76F79">
        <w:t xml:space="preserve">s </w:t>
      </w:r>
      <w:r w:rsidR="00861BBF">
        <w:t>for the</w:t>
      </w:r>
      <w:r w:rsidR="00FD3D56" w:rsidRPr="00FB26E7">
        <w:t xml:space="preserve"> </w:t>
      </w:r>
      <w:r w:rsidR="00187A91">
        <w:t>whole</w:t>
      </w:r>
      <w:r w:rsidR="00187A91" w:rsidRPr="00FB26E7">
        <w:t xml:space="preserve"> </w:t>
      </w:r>
      <w:r w:rsidR="00FD3D56" w:rsidRPr="00FB26E7">
        <w:t xml:space="preserve">thalamus </w:t>
      </w:r>
      <w:r w:rsidR="00D04706" w:rsidRPr="00FB26E7">
        <w:t xml:space="preserve">and 5 nuclei </w:t>
      </w:r>
      <w:r w:rsidR="00861BBF">
        <w:t>compared to THOMAS</w:t>
      </w:r>
      <w:r w:rsidR="00E177B4">
        <w:t xml:space="preserve">, </w:t>
      </w:r>
      <w:r w:rsidR="00FD3D56" w:rsidRPr="00FD3D56">
        <w:t>rang</w:t>
      </w:r>
      <w:r w:rsidR="00840297">
        <w:t>ing</w:t>
      </w:r>
      <w:r w:rsidR="00FD3D56" w:rsidRPr="00FD3D56">
        <w:t xml:space="preserve"> from 0.02 </w:t>
      </w:r>
      <w:r w:rsidR="00E177B4">
        <w:t xml:space="preserve">(whole thalamus) </w:t>
      </w:r>
      <w:r w:rsidR="00FD3D56" w:rsidRPr="00FD3D56">
        <w:t>to 0.1</w:t>
      </w:r>
      <w:r w:rsidR="00D26748">
        <w:t>7</w:t>
      </w:r>
      <w:r w:rsidR="00E177B4">
        <w:t xml:space="preserve"> (</w:t>
      </w:r>
      <w:proofErr w:type="spellStart"/>
      <w:r w:rsidR="00E177B4">
        <w:t>VLa</w:t>
      </w:r>
      <w:proofErr w:type="spellEnd"/>
      <w:r w:rsidR="00E177B4">
        <w:t>)</w:t>
      </w:r>
      <w:r w:rsidR="00696FD0">
        <w:t xml:space="preserve">. </w:t>
      </w:r>
      <w:r w:rsidR="00861BBF">
        <w:t>A</w:t>
      </w:r>
      <w:r w:rsidR="00696FD0">
        <w:t xml:space="preserve">verage VSI </w:t>
      </w:r>
      <w:r w:rsidR="004559AA">
        <w:t>showed improvements</w:t>
      </w:r>
      <w:r w:rsidR="00D04706" w:rsidRPr="00FB26E7">
        <w:t xml:space="preserve"> </w:t>
      </w:r>
      <w:r w:rsidR="00E177B4">
        <w:t>for</w:t>
      </w:r>
      <w:r w:rsidR="00D04706" w:rsidRPr="00FB26E7">
        <w:t xml:space="preserve"> 4 nuclei</w:t>
      </w:r>
      <w:r w:rsidR="00E177B4">
        <w:t xml:space="preserve">, </w:t>
      </w:r>
      <w:r w:rsidR="00FB26E7" w:rsidRPr="00FB26E7">
        <w:t>rang</w:t>
      </w:r>
      <w:r w:rsidR="00840297">
        <w:t>ing</w:t>
      </w:r>
      <w:r w:rsidR="00FB26E7" w:rsidRPr="00FB26E7">
        <w:t xml:space="preserve"> from 0.05</w:t>
      </w:r>
      <w:r w:rsidR="00E177B4">
        <w:t xml:space="preserve"> (</w:t>
      </w:r>
      <w:proofErr w:type="spellStart"/>
      <w:r w:rsidR="00E177B4">
        <w:t>VLp</w:t>
      </w:r>
      <w:proofErr w:type="spellEnd"/>
      <w:r w:rsidR="00E177B4">
        <w:t>)</w:t>
      </w:r>
      <w:r w:rsidR="00FB26E7" w:rsidRPr="00FB26E7">
        <w:t xml:space="preserve"> to 0.18</w:t>
      </w:r>
      <w:r w:rsidR="00E177B4">
        <w:t xml:space="preserve"> (</w:t>
      </w:r>
      <w:proofErr w:type="spellStart"/>
      <w:r w:rsidR="00E177B4">
        <w:t>VLa</w:t>
      </w:r>
      <w:proofErr w:type="spellEnd"/>
      <w:r w:rsidR="00E177B4">
        <w:t>)</w:t>
      </w:r>
      <w:r w:rsidR="007D1178">
        <w:t>.</w:t>
      </w:r>
      <w:r w:rsidR="00B32892">
        <w:t xml:space="preserve"> </w:t>
      </w:r>
      <w:r w:rsidR="00E76F79">
        <w:t>For the</w:t>
      </w:r>
      <w:r w:rsidR="00E76F79" w:rsidRPr="00FB26E7">
        <w:t xml:space="preserve"> </w:t>
      </w:r>
      <w:r w:rsidR="00E76F79">
        <w:t xml:space="preserve">control and MS </w:t>
      </w:r>
      <w:r w:rsidR="00E76F79" w:rsidRPr="00FB26E7">
        <w:t>subjects</w:t>
      </w:r>
      <w:r w:rsidR="00E76F79">
        <w:t>, the Dice and VSI were largely comparable</w:t>
      </w:r>
      <w:r w:rsidR="00FD79D7">
        <w:t>,</w:t>
      </w:r>
      <w:r w:rsidR="00E76F79">
        <w:t xml:space="preserve"> with </w:t>
      </w:r>
      <w:r w:rsidR="00FD79D7">
        <w:t xml:space="preserve">a </w:t>
      </w:r>
      <w:r w:rsidR="00E76F79">
        <w:t xml:space="preserve">modest </w:t>
      </w:r>
      <w:r w:rsidR="00E177B4">
        <w:t xml:space="preserve">but statistically significant </w:t>
      </w:r>
      <w:r w:rsidR="00E76F79" w:rsidRPr="00FB26E7">
        <w:t xml:space="preserve">improvement in </w:t>
      </w:r>
      <w:r w:rsidR="00E76F79">
        <w:t xml:space="preserve">average </w:t>
      </w:r>
      <w:r w:rsidR="00E76F79" w:rsidRPr="00FB26E7">
        <w:t>Dice over</w:t>
      </w:r>
      <w:r w:rsidR="00E76F79">
        <w:t xml:space="preserve"> </w:t>
      </w:r>
      <w:r w:rsidR="00E76F79" w:rsidRPr="00FB26E7">
        <w:t>5 nuclei (</w:t>
      </w:r>
      <w:r w:rsidR="00E177B4">
        <w:t xml:space="preserve">range </w:t>
      </w:r>
      <w:r w:rsidR="00E177B4">
        <w:lastRenderedPageBreak/>
        <w:t>0.03-0.06</w:t>
      </w:r>
      <w:r w:rsidR="00E76F79" w:rsidRPr="00FB26E7">
        <w:t>) and 3 nuclei (</w:t>
      </w:r>
      <w:r w:rsidR="00E177B4">
        <w:t>0.01-0.04</w:t>
      </w:r>
      <w:r w:rsidR="00E76F79" w:rsidRPr="00FB26E7">
        <w:t xml:space="preserve">) for </w:t>
      </w:r>
      <w:r w:rsidR="00E177B4">
        <w:t>control</w:t>
      </w:r>
      <w:r w:rsidR="00E76F79" w:rsidRPr="00FB26E7">
        <w:t xml:space="preserve"> </w:t>
      </w:r>
      <w:r w:rsidR="00E76F79">
        <w:t>and MS</w:t>
      </w:r>
      <w:r w:rsidR="00E177B4">
        <w:t xml:space="preserve"> </w:t>
      </w:r>
      <w:r w:rsidR="00E76F79" w:rsidRPr="00FB26E7">
        <w:t>subjects</w:t>
      </w:r>
      <w:r w:rsidR="00E76F79">
        <w:t>,</w:t>
      </w:r>
      <w:r w:rsidR="00E76F79" w:rsidRPr="00FB26E7">
        <w:t xml:space="preserve"> respectively.</w:t>
      </w:r>
      <w:r w:rsidR="00E177B4">
        <w:t xml:space="preserve"> Average VSI showed improvements for 2 nuclei (0.11) while performing worse for 1 </w:t>
      </w:r>
      <w:r w:rsidR="00250478">
        <w:t>nucleus</w:t>
      </w:r>
      <w:r w:rsidR="00E177B4">
        <w:t xml:space="preserve"> (0.03) for control subjects and no differences for MS </w:t>
      </w:r>
      <w:r w:rsidR="00056D08">
        <w:t>patients</w:t>
      </w:r>
      <w:r w:rsidR="00E177B4">
        <w:t>.</w:t>
      </w:r>
    </w:p>
    <w:p w14:paraId="7DEECFBF" w14:textId="77777777" w:rsidR="00E76F79" w:rsidRDefault="00E76F79" w:rsidP="00192CB9"/>
    <w:p w14:paraId="545A7DED" w14:textId="76573195" w:rsidR="00192CB9" w:rsidRDefault="0088740A" w:rsidP="00192CB9">
      <w:r>
        <w:t>A</w:t>
      </w:r>
      <w:r w:rsidR="00781443">
        <w:t xml:space="preserve">verage Dice and VSI </w:t>
      </w:r>
      <w:r w:rsidR="00D007DD">
        <w:t xml:space="preserve">for </w:t>
      </w:r>
      <w:r w:rsidR="00192CB9">
        <w:t>the proposed method on</w:t>
      </w:r>
      <w:r w:rsidR="00192CB9" w:rsidRPr="001A5143">
        <w:rPr>
          <w:bCs/>
        </w:rPr>
        <w:t xml:space="preserve"> 3T</w:t>
      </w:r>
      <w:r w:rsidR="00192CB9">
        <w:t xml:space="preserve"> </w:t>
      </w:r>
      <w:r w:rsidR="00192CB9" w:rsidRPr="00FB26E7">
        <w:t xml:space="preserve">WMn-MPRAGE </w:t>
      </w:r>
      <w:r w:rsidR="00192CB9">
        <w:t xml:space="preserve">data from ET patients (same patients </w:t>
      </w:r>
      <w:r w:rsidR="00FD79D7">
        <w:t xml:space="preserve">that were </w:t>
      </w:r>
      <w:r w:rsidR="00192CB9">
        <w:t>scanned at 7T</w:t>
      </w:r>
      <w:r>
        <w:t>) showed</w:t>
      </w:r>
      <w:r w:rsidR="00781443">
        <w:t xml:space="preserve"> no statistically significant difference</w:t>
      </w:r>
      <w:r w:rsidR="00192CB9">
        <w:t>s</w:t>
      </w:r>
      <w:r w:rsidR="00781443">
        <w:t xml:space="preserve"> </w:t>
      </w:r>
      <w:r w:rsidR="00192CB9">
        <w:t xml:space="preserve">in Dice or VSI </w:t>
      </w:r>
      <w:r w:rsidR="006432BF">
        <w:t>between the 7T and 3T data</w:t>
      </w:r>
      <w:r w:rsidR="00B32892">
        <w:t>,</w:t>
      </w:r>
      <w:r w:rsidR="00192CB9">
        <w:t xml:space="preserve"> attesting to the ability of the network to be useful in clinical</w:t>
      </w:r>
      <w:r w:rsidR="00872A71">
        <w:t>ly</w:t>
      </w:r>
      <w:r w:rsidR="00192CB9">
        <w:t xml:space="preserve"> relevant field strengths</w:t>
      </w:r>
      <w:r w:rsidR="006432BF">
        <w:t>.</w:t>
      </w:r>
      <w:r w:rsidR="00192CB9">
        <w:t xml:space="preserve"> </w:t>
      </w:r>
    </w:p>
    <w:p w14:paraId="7826F475" w14:textId="4251BA07" w:rsidR="00192CB9" w:rsidRDefault="00192CB9" w:rsidP="005F42CE"/>
    <w:p w14:paraId="7A7165E4" w14:textId="57900DCE" w:rsidR="00B0151B" w:rsidRDefault="00B0151B" w:rsidP="005F42CE">
      <w:r>
        <w:t xml:space="preserve">Figure </w:t>
      </w:r>
      <w:r w:rsidR="00E177B4">
        <w:t>4</w:t>
      </w:r>
      <w:r>
        <w:rPr>
          <w:color w:val="000000"/>
        </w:rPr>
        <w:t xml:space="preserve"> shows</w:t>
      </w:r>
      <w:r w:rsidR="009551CF">
        <w:rPr>
          <w:color w:val="000000"/>
        </w:rPr>
        <w:t xml:space="preserve"> segmentation results</w:t>
      </w:r>
      <w:r>
        <w:rPr>
          <w:color w:val="000000"/>
        </w:rPr>
        <w:t xml:space="preserve"> from a patient with ET scanned </w:t>
      </w:r>
      <w:r w:rsidR="000D0A0C">
        <w:rPr>
          <w:color w:val="000000"/>
        </w:rPr>
        <w:t>on a</w:t>
      </w:r>
      <w:r>
        <w:rPr>
          <w:color w:val="000000"/>
        </w:rPr>
        <w:t xml:space="preserve"> </w:t>
      </w:r>
      <w:r w:rsidR="000D0A0C">
        <w:rPr>
          <w:color w:val="000000"/>
        </w:rPr>
        <w:t>7</w:t>
      </w:r>
      <w:r>
        <w:rPr>
          <w:color w:val="000000"/>
        </w:rPr>
        <w:t xml:space="preserve">T </w:t>
      </w:r>
      <w:r w:rsidR="000D0A0C">
        <w:rPr>
          <w:color w:val="000000"/>
        </w:rPr>
        <w:t xml:space="preserve">(top panel) </w:t>
      </w:r>
      <w:r>
        <w:rPr>
          <w:color w:val="000000"/>
        </w:rPr>
        <w:t xml:space="preserve">and </w:t>
      </w:r>
      <w:r w:rsidR="000D0A0C">
        <w:rPr>
          <w:color w:val="000000"/>
        </w:rPr>
        <w:t>a 3</w:t>
      </w:r>
      <w:r>
        <w:rPr>
          <w:color w:val="000000"/>
        </w:rPr>
        <w:t>T MRI scanner</w:t>
      </w:r>
      <w:r w:rsidR="000D0A0C">
        <w:rPr>
          <w:color w:val="000000"/>
        </w:rPr>
        <w:t xml:space="preserve"> (bottom panel)</w:t>
      </w:r>
      <w:r>
        <w:rPr>
          <w:color w:val="000000"/>
        </w:rPr>
        <w:t xml:space="preserve"> using WMn-MPRAGE. Representative axial and coronal slices with </w:t>
      </w:r>
      <w:r w:rsidR="00834638">
        <w:rPr>
          <w:color w:val="000000"/>
        </w:rPr>
        <w:t xml:space="preserve">automated </w:t>
      </w:r>
      <w:r w:rsidR="00DE24A8">
        <w:rPr>
          <w:color w:val="000000"/>
        </w:rPr>
        <w:t xml:space="preserve">segmentation </w:t>
      </w:r>
      <w:r>
        <w:rPr>
          <w:color w:val="000000"/>
        </w:rPr>
        <w:t>labels overlaid for both the left and right thalamus are shown</w:t>
      </w:r>
      <w:r w:rsidR="000D0A0C">
        <w:rPr>
          <w:color w:val="000000"/>
        </w:rPr>
        <w:t xml:space="preserve"> on the right</w:t>
      </w:r>
      <w:r>
        <w:rPr>
          <w:color w:val="000000"/>
        </w:rPr>
        <w:t xml:space="preserve">. </w:t>
      </w:r>
      <w:r>
        <w:t>The increased SNR and B</w:t>
      </w:r>
      <w:r>
        <w:rPr>
          <w:vertAlign w:val="subscript"/>
        </w:rPr>
        <w:t>1</w:t>
      </w:r>
      <w:r>
        <w:t xml:space="preserve"> inhomogeneity in the 7T image (</w:t>
      </w:r>
      <w:r w:rsidR="000D0A0C">
        <w:t>white arrow</w:t>
      </w:r>
      <w:r>
        <w:t xml:space="preserve">) can be clearly seen at the </w:t>
      </w:r>
      <w:r w:rsidR="00DF39F0">
        <w:t xml:space="preserve">periphery </w:t>
      </w:r>
      <w:r>
        <w:t>while the int</w:t>
      </w:r>
      <w:r w:rsidR="00056D08">
        <w:t>er</w:t>
      </w:r>
      <w:r>
        <w:t>-nucle</w:t>
      </w:r>
      <w:r w:rsidR="00056D08">
        <w:t>ar</w:t>
      </w:r>
      <w:r>
        <w:t xml:space="preserve"> contrast seems </w:t>
      </w:r>
      <w:r w:rsidRPr="00002528">
        <w:rPr>
          <w:color w:val="000000" w:themeColor="text1"/>
        </w:rPr>
        <w:t>comparable.</w:t>
      </w:r>
      <w:r w:rsidR="00192CB9">
        <w:rPr>
          <w:color w:val="000000" w:themeColor="text1"/>
        </w:rPr>
        <w:t xml:space="preserve"> </w:t>
      </w:r>
      <w:r w:rsidR="000D0A0C">
        <w:rPr>
          <w:color w:val="000000" w:themeColor="text1"/>
        </w:rPr>
        <w:t xml:space="preserve">The Dices (and hence the segmentations) are virtually identical as shown in Table 1. </w:t>
      </w:r>
    </w:p>
    <w:p w14:paraId="1F69CED8" w14:textId="44DCA706" w:rsidR="006804C3" w:rsidRPr="00EF1BDC" w:rsidRDefault="006804C3" w:rsidP="007D1178">
      <w:pPr>
        <w:pStyle w:val="Heading4"/>
      </w:pPr>
      <w:r>
        <w:t>CSFn</w:t>
      </w:r>
      <w:r w:rsidRPr="00EF1BDC">
        <w:t xml:space="preserve">-MPRAGE </w:t>
      </w:r>
      <w:r w:rsidR="008B5F5A">
        <w:t>D</w:t>
      </w:r>
      <w:r w:rsidR="008B5F5A" w:rsidRPr="00EF1BDC">
        <w:t>ata</w:t>
      </w:r>
    </w:p>
    <w:p w14:paraId="0945B855" w14:textId="08BFEDD7" w:rsidR="00877A61" w:rsidRDefault="00505D30" w:rsidP="00B7713F">
      <w:bookmarkStart w:id="40" w:name="move33993555"/>
      <w:bookmarkEnd w:id="40"/>
      <w:r w:rsidRPr="00F674F4">
        <w:t xml:space="preserve">Table </w:t>
      </w:r>
      <w:r w:rsidR="00973035">
        <w:t>2</w:t>
      </w:r>
      <w:r w:rsidRPr="00F674F4">
        <w:t xml:space="preserve"> shows the average Dice </w:t>
      </w:r>
      <w:r w:rsidR="00AA62C8">
        <w:t xml:space="preserve">and VSI </w:t>
      </w:r>
      <w:r w:rsidRPr="00F674F4">
        <w:t xml:space="preserve">for </w:t>
      </w:r>
      <w:r w:rsidR="00F90578">
        <w:t xml:space="preserve">the </w:t>
      </w:r>
      <w:r w:rsidR="00B32892">
        <w:t xml:space="preserve">proposed </w:t>
      </w:r>
      <w:r w:rsidR="008B29CD">
        <w:t>method</w:t>
      </w:r>
      <w:r w:rsidRPr="00F674F4">
        <w:t xml:space="preserve"> </w:t>
      </w:r>
      <w:r w:rsidR="00AA62C8">
        <w:t>and</w:t>
      </w:r>
      <w:r w:rsidRPr="00F674F4">
        <w:t xml:space="preserve"> FreeSurfer </w:t>
      </w:r>
      <w:bookmarkStart w:id="41" w:name="move33994792"/>
      <w:r w:rsidR="009E2D73">
        <w:t>on</w:t>
      </w:r>
      <w:r w:rsidRPr="00F674F4">
        <w:t xml:space="preserve"> CSFn-MPRAGE data </w:t>
      </w:r>
      <w:r w:rsidR="000D0A0C">
        <w:t xml:space="preserve">separately for </w:t>
      </w:r>
      <w:r w:rsidRPr="00F674F4">
        <w:t xml:space="preserve">6 healthy </w:t>
      </w:r>
      <w:r w:rsidR="000D0A0C">
        <w:t xml:space="preserve">control </w:t>
      </w:r>
      <w:r w:rsidRPr="00F674F4">
        <w:t>subjects, 15 patients with MS</w:t>
      </w:r>
      <w:r w:rsidR="00872A71">
        <w:t>,</w:t>
      </w:r>
      <w:r w:rsidRPr="00F674F4">
        <w:t xml:space="preserve"> and 12 </w:t>
      </w:r>
      <w:r w:rsidR="007D1178">
        <w:t xml:space="preserve">patients </w:t>
      </w:r>
      <w:r w:rsidRPr="00F674F4">
        <w:t xml:space="preserve">with ET. The </w:t>
      </w:r>
      <w:r w:rsidR="00761A99">
        <w:t>proposed</w:t>
      </w:r>
      <w:r w:rsidRPr="00F674F4">
        <w:t xml:space="preserve"> method</w:t>
      </w:r>
      <w:r w:rsidR="00AA62C8">
        <w:t xml:space="preserve"> </w:t>
      </w:r>
      <w:r w:rsidR="00056D08">
        <w:t xml:space="preserve">significantly </w:t>
      </w:r>
      <w:r w:rsidRPr="00F674F4">
        <w:t>outperformed FreeSurfer on all nuclei and disease types with an average improvement in Dice of 0.33, 0.</w:t>
      </w:r>
      <w:r w:rsidR="004A0E22">
        <w:t>26</w:t>
      </w:r>
      <w:r w:rsidRPr="00F674F4">
        <w:t>, and 0.</w:t>
      </w:r>
      <w:r w:rsidR="004A0E22">
        <w:t>30</w:t>
      </w:r>
      <w:r w:rsidRPr="00F674F4">
        <w:t xml:space="preserve"> for control, MS</w:t>
      </w:r>
      <w:r w:rsidR="00872A71">
        <w:t>,</w:t>
      </w:r>
      <w:r w:rsidRPr="00F674F4">
        <w:t xml:space="preserve"> and ET subjects</w:t>
      </w:r>
      <w:r w:rsidR="00120E24">
        <w:t>,</w:t>
      </w:r>
      <w:r w:rsidR="00AA62C8">
        <w:t xml:space="preserve"> respectively</w:t>
      </w:r>
      <w:r w:rsidRPr="00F674F4">
        <w:t>.</w:t>
      </w:r>
      <w:r w:rsidR="003C7D0D">
        <w:t xml:space="preserve"> VSI showed improvements over 3, </w:t>
      </w:r>
      <w:r w:rsidR="004A0E22">
        <w:t>6</w:t>
      </w:r>
      <w:r w:rsidR="003C7D0D">
        <w:t xml:space="preserve">, and </w:t>
      </w:r>
      <w:r w:rsidR="004A0E22">
        <w:t>4</w:t>
      </w:r>
      <w:r w:rsidR="003C7D0D">
        <w:t xml:space="preserve"> nuclei with an average improvement of 0.39, 0.37, and 0.23 over control, MS, and ET subjects</w:t>
      </w:r>
      <w:r w:rsidR="00120E24">
        <w:t>,</w:t>
      </w:r>
      <w:r w:rsidR="003C7D0D">
        <w:t xml:space="preserve"> respectively.</w:t>
      </w:r>
      <w:bookmarkEnd w:id="41"/>
    </w:p>
    <w:p w14:paraId="4337351A" w14:textId="77777777" w:rsidR="00877A61" w:rsidRDefault="00877A61" w:rsidP="00B7713F"/>
    <w:p w14:paraId="058CDD5C" w14:textId="4378D444" w:rsidR="00155170" w:rsidRDefault="00877A61" w:rsidP="0084338F">
      <w:r>
        <w:t>I</w:t>
      </w:r>
      <w:r w:rsidR="00505D30" w:rsidRPr="00F674F4">
        <w:t xml:space="preserve">mages from </w:t>
      </w:r>
      <w:r w:rsidR="00B32892">
        <w:t xml:space="preserve">a representative </w:t>
      </w:r>
      <w:r w:rsidR="00505D30" w:rsidRPr="00F674F4">
        <w:t xml:space="preserve">MS patient acquired using two different contrasts (WMn-MPRAGE and CSFn-MPRAGE) along with their overlaid segmentations are shown in Figure </w:t>
      </w:r>
      <w:r w:rsidR="00F44056">
        <w:t>5</w:t>
      </w:r>
      <w:r w:rsidR="00505D30" w:rsidRPr="00F674F4">
        <w:t xml:space="preserve">. We can clearly see that the network </w:t>
      </w:r>
      <w:r w:rsidR="00DE24A8">
        <w:t>segmented</w:t>
      </w:r>
      <w:r w:rsidR="00DE24A8" w:rsidRPr="00F674F4">
        <w:t xml:space="preserve"> </w:t>
      </w:r>
      <w:r w:rsidR="00505D30" w:rsidRPr="00F674F4">
        <w:t xml:space="preserve">the thalamic nuclei fairly accurately in the CSFn-MPRAGE image, despite its </w:t>
      </w:r>
      <w:r w:rsidR="000D0A0C">
        <w:t xml:space="preserve">seemingly </w:t>
      </w:r>
      <w:r w:rsidR="00505D30" w:rsidRPr="00F674F4">
        <w:t>poor intra-thalamic contrast. For the larger nuclei, Dice values for these two subjects ranged from 0.</w:t>
      </w:r>
      <w:r w:rsidR="00BD4BCE">
        <w:t>69</w:t>
      </w:r>
      <w:r w:rsidR="00505D30" w:rsidRPr="00F674F4">
        <w:t>-0.</w:t>
      </w:r>
      <w:r w:rsidR="00BD4BCE">
        <w:t>86</w:t>
      </w:r>
      <w:r w:rsidR="00505D30" w:rsidRPr="00F674F4">
        <w:t xml:space="preserve"> </w:t>
      </w:r>
      <w:r w:rsidR="00505D30" w:rsidRPr="00F674F4">
        <w:lastRenderedPageBreak/>
        <w:t>and 0.</w:t>
      </w:r>
      <w:r w:rsidR="00BD4BCE">
        <w:t>66</w:t>
      </w:r>
      <w:r w:rsidR="00505D30" w:rsidRPr="00F674F4">
        <w:t>-0.</w:t>
      </w:r>
      <w:r w:rsidR="00BD4BCE">
        <w:t>89</w:t>
      </w:r>
      <w:r w:rsidR="00505D30" w:rsidRPr="00F674F4">
        <w:t xml:space="preserve"> for WMn-MPRAGE and CSFn-MPRAGE</w:t>
      </w:r>
      <w:r w:rsidR="00120E24">
        <w:t>,</w:t>
      </w:r>
      <w:r w:rsidR="00505D30" w:rsidRPr="00F674F4">
        <w:t xml:space="preserve"> respectively</w:t>
      </w:r>
      <w:r w:rsidR="00120E24">
        <w:t>,</w:t>
      </w:r>
      <w:r w:rsidR="00505D30" w:rsidRPr="00F674F4">
        <w:t xml:space="preserve"> and for the smaller nuclei, Dice values ranged from 0.7</w:t>
      </w:r>
      <w:r w:rsidR="00BD4BCE">
        <w:t>3</w:t>
      </w:r>
      <w:r w:rsidR="00505D30" w:rsidRPr="00F674F4">
        <w:t>-0.8</w:t>
      </w:r>
      <w:r w:rsidR="00BD4BCE">
        <w:t>2</w:t>
      </w:r>
      <w:r w:rsidR="00505D30" w:rsidRPr="00F674F4">
        <w:t xml:space="preserve"> and 0.6</w:t>
      </w:r>
      <w:r w:rsidR="00BD4BCE">
        <w:t>1</w:t>
      </w:r>
      <w:r w:rsidR="00505D30" w:rsidRPr="00F674F4">
        <w:t>-0.</w:t>
      </w:r>
      <w:r w:rsidR="00BD4BCE">
        <w:t>81</w:t>
      </w:r>
      <w:r w:rsidR="00120E24">
        <w:t>,</w:t>
      </w:r>
      <w:r w:rsidR="00505D30" w:rsidRPr="00F674F4">
        <w:t xml:space="preserve"> respectively.</w:t>
      </w:r>
      <w:bookmarkStart w:id="42" w:name="move33996136"/>
      <w:bookmarkStart w:id="43" w:name="move339934901"/>
      <w:bookmarkStart w:id="44" w:name="move339935551"/>
      <w:bookmarkStart w:id="45" w:name="move339961361"/>
      <w:bookmarkStart w:id="46" w:name="move339947921"/>
      <w:bookmarkStart w:id="47" w:name="move339962211"/>
      <w:bookmarkStart w:id="48" w:name="_49x2ik5"/>
      <w:bookmarkEnd w:id="42"/>
      <w:bookmarkEnd w:id="43"/>
      <w:bookmarkEnd w:id="44"/>
      <w:bookmarkEnd w:id="45"/>
      <w:bookmarkEnd w:id="46"/>
      <w:bookmarkEnd w:id="47"/>
      <w:bookmarkEnd w:id="48"/>
      <w:r w:rsidR="00F44056">
        <w:t xml:space="preserve"> </w:t>
      </w:r>
      <w:r w:rsidR="000D0A0C">
        <w:t xml:space="preserve">Note </w:t>
      </w:r>
      <w:r w:rsidR="00F44056">
        <w:t>also that the presence of MS lesions (arrows) has not affect</w:t>
      </w:r>
      <w:r w:rsidR="00FE451E">
        <w:t>ed the</w:t>
      </w:r>
      <w:r w:rsidR="00F44056">
        <w:t xml:space="preserve"> network performance, attesting to the robustness of the training process</w:t>
      </w:r>
      <w:r w:rsidR="000D0A0C">
        <w:t xml:space="preserve"> which included healthy and MS patients</w:t>
      </w:r>
      <w:r w:rsidR="00F44056">
        <w:t>.</w:t>
      </w:r>
    </w:p>
    <w:p w14:paraId="171D2D1C" w14:textId="5E67E223" w:rsidR="00B40E3F" w:rsidRPr="0028094E" w:rsidRDefault="00C3566C" w:rsidP="00056D08">
      <w:pPr>
        <w:pStyle w:val="Heading2"/>
        <w:rPr>
          <w:rStyle w:val="ListLabel1"/>
          <w:b w:val="0"/>
        </w:rPr>
      </w:pPr>
      <w:r w:rsidRPr="0028094E">
        <w:rPr>
          <w:rStyle w:val="ListLabel1"/>
        </w:rPr>
        <w:t>3.3 Network Robustness to Noise</w:t>
      </w:r>
    </w:p>
    <w:p w14:paraId="4A221CD3" w14:textId="5EB05DE7" w:rsidR="00715D8B" w:rsidRDefault="00F840D6" w:rsidP="00B40E3F">
      <w:pPr>
        <w:rPr>
          <w:color w:val="000000" w:themeColor="text1"/>
        </w:rPr>
      </w:pPr>
      <w:r w:rsidRPr="00913202">
        <w:rPr>
          <w:color w:val="000000" w:themeColor="text1"/>
        </w:rPr>
        <w:t xml:space="preserve">Figure </w:t>
      </w:r>
      <w:r w:rsidR="00B32892">
        <w:rPr>
          <w:color w:val="000000" w:themeColor="text1"/>
        </w:rPr>
        <w:t>6</w:t>
      </w:r>
      <w:r w:rsidR="00002528" w:rsidRPr="00913202">
        <w:rPr>
          <w:color w:val="000000" w:themeColor="text1"/>
        </w:rPr>
        <w:t xml:space="preserve"> shows the effect of noise</w:t>
      </w:r>
      <w:r w:rsidR="00FE451E">
        <w:rPr>
          <w:color w:val="000000" w:themeColor="text1"/>
        </w:rPr>
        <w:t xml:space="preserve"> </w:t>
      </w:r>
      <w:r w:rsidR="00056D08">
        <w:rPr>
          <w:color w:val="000000" w:themeColor="text1"/>
        </w:rPr>
        <w:t>addition</w:t>
      </w:r>
      <w:r w:rsidR="00002528" w:rsidRPr="00913202">
        <w:rPr>
          <w:color w:val="000000" w:themeColor="text1"/>
        </w:rPr>
        <w:t xml:space="preserve"> on </w:t>
      </w:r>
      <w:r w:rsidR="00056D08">
        <w:rPr>
          <w:color w:val="000000" w:themeColor="text1"/>
        </w:rPr>
        <w:t xml:space="preserve">the </w:t>
      </w:r>
      <w:r w:rsidR="00002528" w:rsidRPr="00913202">
        <w:rPr>
          <w:color w:val="000000" w:themeColor="text1"/>
        </w:rPr>
        <w:t xml:space="preserve">performance of the </w:t>
      </w:r>
      <w:r w:rsidR="0018508C">
        <w:rPr>
          <w:color w:val="000000" w:themeColor="text1"/>
        </w:rPr>
        <w:t>proposed</w:t>
      </w:r>
      <w:r w:rsidR="008A6762">
        <w:rPr>
          <w:color w:val="000000" w:themeColor="text1"/>
        </w:rPr>
        <w:t xml:space="preserve"> </w:t>
      </w:r>
      <w:r w:rsidR="00002528" w:rsidRPr="00913202">
        <w:rPr>
          <w:color w:val="000000" w:themeColor="text1"/>
        </w:rPr>
        <w:t xml:space="preserve">method. </w:t>
      </w:r>
      <w:r w:rsidR="00A60312">
        <w:rPr>
          <w:color w:val="000000" w:themeColor="text1"/>
        </w:rPr>
        <w:t>It can be seen that</w:t>
      </w:r>
      <w:r w:rsidR="00002528" w:rsidRPr="00913202">
        <w:rPr>
          <w:color w:val="000000" w:themeColor="text1"/>
        </w:rPr>
        <w:t xml:space="preserve"> even though there is a gradual decline in Dice for whole thalamus </w:t>
      </w:r>
      <w:r w:rsidR="007C118B">
        <w:rPr>
          <w:color w:val="000000" w:themeColor="text1"/>
        </w:rPr>
        <w:t>and all nuclei (</w:t>
      </w:r>
      <w:r w:rsidR="00002528" w:rsidRPr="00913202">
        <w:rPr>
          <w:color w:val="000000" w:themeColor="text1"/>
        </w:rPr>
        <w:t>except for V</w:t>
      </w:r>
      <w:r w:rsidR="00B900D3">
        <w:rPr>
          <w:color w:val="000000" w:themeColor="text1"/>
        </w:rPr>
        <w:t>PL</w:t>
      </w:r>
      <w:r w:rsidR="00002528" w:rsidRPr="00913202">
        <w:rPr>
          <w:color w:val="000000" w:themeColor="text1"/>
        </w:rPr>
        <w:t xml:space="preserve"> and LGN), </w:t>
      </w:r>
      <w:r w:rsidR="00CF2403">
        <w:rPr>
          <w:color w:val="000000" w:themeColor="text1"/>
        </w:rPr>
        <w:t>there is</w:t>
      </w:r>
      <w:r w:rsidR="00576F4C" w:rsidRPr="00913202">
        <w:rPr>
          <w:color w:val="000000" w:themeColor="text1"/>
        </w:rPr>
        <w:t xml:space="preserve"> </w:t>
      </w:r>
      <w:r w:rsidR="00002528" w:rsidRPr="00913202">
        <w:rPr>
          <w:color w:val="000000" w:themeColor="text1"/>
        </w:rPr>
        <w:t xml:space="preserve">no </w:t>
      </w:r>
      <w:r w:rsidR="00CF2403">
        <w:rPr>
          <w:color w:val="000000" w:themeColor="text1"/>
        </w:rPr>
        <w:t>significant</w:t>
      </w:r>
      <w:r w:rsidR="00A60312">
        <w:rPr>
          <w:color w:val="000000" w:themeColor="text1"/>
        </w:rPr>
        <w:t xml:space="preserve"> </w:t>
      </w:r>
      <w:r w:rsidR="00002528" w:rsidRPr="00913202">
        <w:rPr>
          <w:color w:val="000000" w:themeColor="text1"/>
        </w:rPr>
        <w:t xml:space="preserve">reduction in accuracy until </w:t>
      </w:r>
      <w:r w:rsidR="002A540E" w:rsidRPr="00913202">
        <w:rPr>
          <w:color w:val="000000" w:themeColor="text1"/>
        </w:rPr>
        <w:t>SNR</w:t>
      </w:r>
      <w:r w:rsidR="00CF2403">
        <w:rPr>
          <w:color w:val="000000" w:themeColor="text1"/>
        </w:rPr>
        <w:t xml:space="preserve"> </w:t>
      </w:r>
      <w:r w:rsidR="00056D08">
        <w:rPr>
          <w:color w:val="000000" w:themeColor="text1"/>
        </w:rPr>
        <w:t>=</w:t>
      </w:r>
      <w:r w:rsidR="00B900D3">
        <w:rPr>
          <w:color w:val="000000" w:themeColor="text1"/>
        </w:rPr>
        <w:t xml:space="preserve"> </w:t>
      </w:r>
      <w:r w:rsidR="00CF2403">
        <w:rPr>
          <w:color w:val="000000" w:themeColor="text1"/>
        </w:rPr>
        <w:t>11.4 (</w:t>
      </w:r>
      <w:r w:rsidR="00056D08">
        <w:rPr>
          <w:color w:val="000000" w:themeColor="text1"/>
        </w:rPr>
        <w:t xml:space="preserve">i.e. </w:t>
      </w:r>
      <w:r w:rsidR="00576F4C">
        <w:rPr>
          <w:color w:val="000000" w:themeColor="text1"/>
        </w:rPr>
        <w:t xml:space="preserve">reduced </w:t>
      </w:r>
      <w:r w:rsidR="00056D08">
        <w:rPr>
          <w:color w:val="000000" w:themeColor="text1"/>
        </w:rPr>
        <w:t xml:space="preserve">~ </w:t>
      </w:r>
      <w:r w:rsidR="00576F4C">
        <w:rPr>
          <w:color w:val="000000" w:themeColor="text1"/>
        </w:rPr>
        <w:t>2X from the baseline</w:t>
      </w:r>
      <w:r w:rsidR="00CF2403">
        <w:rPr>
          <w:color w:val="000000" w:themeColor="text1"/>
        </w:rPr>
        <w:t xml:space="preserve">), showing that </w:t>
      </w:r>
      <w:r w:rsidR="00056D08">
        <w:rPr>
          <w:color w:val="000000" w:themeColor="text1"/>
        </w:rPr>
        <w:t xml:space="preserve">further </w:t>
      </w:r>
      <w:r w:rsidR="00CF2403">
        <w:rPr>
          <w:color w:val="000000" w:themeColor="text1"/>
        </w:rPr>
        <w:t>acquisition speed-up (</w:t>
      </w:r>
      <w:r w:rsidR="0018508C">
        <w:rPr>
          <w:color w:val="000000" w:themeColor="text1"/>
        </w:rPr>
        <w:t xml:space="preserve">which </w:t>
      </w:r>
      <w:r w:rsidR="00CF2403">
        <w:rPr>
          <w:color w:val="000000" w:themeColor="text1"/>
        </w:rPr>
        <w:t xml:space="preserve">usually comes at the cost of SNR) can be achieved. From SNR of 11.4 to </w:t>
      </w:r>
      <w:r w:rsidR="00A60312">
        <w:rPr>
          <w:color w:val="000000" w:themeColor="text1"/>
        </w:rPr>
        <w:t xml:space="preserve">SNR of </w:t>
      </w:r>
      <w:r w:rsidR="00CF2403">
        <w:rPr>
          <w:color w:val="000000" w:themeColor="text1"/>
        </w:rPr>
        <w:t>8 (</w:t>
      </w:r>
      <w:r w:rsidR="00A60312">
        <w:rPr>
          <w:color w:val="000000" w:themeColor="text1"/>
        </w:rPr>
        <w:t>~</w:t>
      </w:r>
      <w:r w:rsidR="00CF2403">
        <w:rPr>
          <w:color w:val="000000" w:themeColor="text1"/>
        </w:rPr>
        <w:t>3X reduction from baseline)</w:t>
      </w:r>
      <w:r w:rsidR="00227C20">
        <w:rPr>
          <w:color w:val="000000" w:themeColor="text1"/>
        </w:rPr>
        <w:t>,</w:t>
      </w:r>
      <w:r w:rsidR="00576F4C">
        <w:rPr>
          <w:color w:val="000000" w:themeColor="text1"/>
        </w:rPr>
        <w:t xml:space="preserve"> </w:t>
      </w:r>
      <w:r w:rsidR="00D81522">
        <w:rPr>
          <w:color w:val="000000" w:themeColor="text1"/>
        </w:rPr>
        <w:t xml:space="preserve">two </w:t>
      </w:r>
      <w:r w:rsidR="00CF2403">
        <w:rPr>
          <w:color w:val="000000" w:themeColor="text1"/>
        </w:rPr>
        <w:t xml:space="preserve">nuclei </w:t>
      </w:r>
      <w:r w:rsidR="0018508C">
        <w:rPr>
          <w:color w:val="000000" w:themeColor="text1"/>
        </w:rPr>
        <w:t>(</w:t>
      </w:r>
      <w:r w:rsidR="00D81522">
        <w:rPr>
          <w:color w:val="000000" w:themeColor="text1"/>
        </w:rPr>
        <w:t xml:space="preserve">MTT </w:t>
      </w:r>
      <w:r w:rsidR="00A60312">
        <w:rPr>
          <w:color w:val="000000" w:themeColor="text1"/>
        </w:rPr>
        <w:t>and</w:t>
      </w:r>
      <w:r w:rsidR="00CF2403">
        <w:rPr>
          <w:color w:val="000000" w:themeColor="text1"/>
        </w:rPr>
        <w:t xml:space="preserve"> LGN</w:t>
      </w:r>
      <w:r w:rsidR="0018508C">
        <w:rPr>
          <w:color w:val="000000" w:themeColor="text1"/>
        </w:rPr>
        <w:t>)</w:t>
      </w:r>
      <w:r w:rsidR="00CF2403">
        <w:rPr>
          <w:color w:val="000000" w:themeColor="text1"/>
        </w:rPr>
        <w:t xml:space="preserve"> and the whole thalamus show significant decline whil</w:t>
      </w:r>
      <w:r w:rsidR="00A60312">
        <w:rPr>
          <w:color w:val="000000" w:themeColor="text1"/>
        </w:rPr>
        <w:t>st</w:t>
      </w:r>
      <w:r w:rsidR="00CF2403">
        <w:rPr>
          <w:color w:val="000000" w:themeColor="text1"/>
        </w:rPr>
        <w:t xml:space="preserve"> the remaining show a </w:t>
      </w:r>
      <w:r w:rsidR="00227C20">
        <w:rPr>
          <w:color w:val="000000" w:themeColor="text1"/>
        </w:rPr>
        <w:t xml:space="preserve">more modest </w:t>
      </w:r>
      <w:r w:rsidR="00CF2403">
        <w:rPr>
          <w:color w:val="000000" w:themeColor="text1"/>
        </w:rPr>
        <w:t>decline</w:t>
      </w:r>
      <w:r w:rsidR="00117698">
        <w:rPr>
          <w:color w:val="000000" w:themeColor="text1"/>
        </w:rPr>
        <w:t>.</w:t>
      </w:r>
    </w:p>
    <w:p w14:paraId="02B5313D" w14:textId="6FA6EA6F" w:rsidR="00E02FE3" w:rsidRPr="00F363B2" w:rsidRDefault="00C3566C" w:rsidP="00056D08">
      <w:pPr>
        <w:pStyle w:val="Heading2"/>
      </w:pPr>
      <w:r>
        <w:t xml:space="preserve">3.4 </w:t>
      </w:r>
      <w:r w:rsidRPr="00C3566C">
        <w:t xml:space="preserve">Clinical </w:t>
      </w:r>
      <w:r w:rsidR="00333FAF">
        <w:t>Analysis in</w:t>
      </w:r>
      <w:r w:rsidRPr="00C3566C">
        <w:t xml:space="preserve"> </w:t>
      </w:r>
      <w:r>
        <w:t>M</w:t>
      </w:r>
      <w:r w:rsidRPr="00C3566C">
        <w:t xml:space="preserve">ultiple </w:t>
      </w:r>
      <w:r>
        <w:t>S</w:t>
      </w:r>
      <w:r w:rsidRPr="00C3566C">
        <w:t>clerosis</w:t>
      </w:r>
    </w:p>
    <w:p w14:paraId="1EC18E2B" w14:textId="31107862" w:rsidR="009C0CB8" w:rsidRDefault="00F63E9A">
      <w:pPr>
        <w:rPr>
          <w:color w:val="000000" w:themeColor="text1"/>
        </w:rPr>
      </w:pPr>
      <w:r>
        <w:rPr>
          <w:color w:val="000000" w:themeColor="text1"/>
        </w:rPr>
        <w:t>T</w:t>
      </w:r>
      <w:r w:rsidR="002B7579" w:rsidRPr="00640C02">
        <w:rPr>
          <w:color w:val="000000" w:themeColor="text1"/>
        </w:rPr>
        <w:t>wo-tailed t-test</w:t>
      </w:r>
      <w:r>
        <w:rPr>
          <w:color w:val="000000" w:themeColor="text1"/>
        </w:rPr>
        <w:t xml:space="preserve"> analys</w:t>
      </w:r>
      <w:r w:rsidR="00333FAF">
        <w:rPr>
          <w:color w:val="000000" w:themeColor="text1"/>
        </w:rPr>
        <w:t>e</w:t>
      </w:r>
      <w:r>
        <w:rPr>
          <w:color w:val="000000" w:themeColor="text1"/>
        </w:rPr>
        <w:t>s</w:t>
      </w:r>
      <w:r w:rsidR="002B7579" w:rsidRPr="00640C02">
        <w:rPr>
          <w:color w:val="000000" w:themeColor="text1"/>
        </w:rPr>
        <w:t xml:space="preserve"> </w:t>
      </w:r>
      <w:r w:rsidR="00926C93">
        <w:rPr>
          <w:color w:val="000000" w:themeColor="text1"/>
        </w:rPr>
        <w:t>showed</w:t>
      </w:r>
      <w:r w:rsidR="002B7579" w:rsidRPr="00640C02">
        <w:rPr>
          <w:color w:val="000000" w:themeColor="text1"/>
        </w:rPr>
        <w:t xml:space="preserve"> no statistically significant difference between the </w:t>
      </w:r>
      <w:r w:rsidR="004D71CC">
        <w:rPr>
          <w:color w:val="000000" w:themeColor="text1"/>
        </w:rPr>
        <w:t xml:space="preserve">automatically </w:t>
      </w:r>
      <w:r w:rsidR="00DE24A8">
        <w:rPr>
          <w:color w:val="000000" w:themeColor="text1"/>
        </w:rPr>
        <w:t>segmented</w:t>
      </w:r>
      <w:r w:rsidR="00DE24A8" w:rsidRPr="00640C02">
        <w:rPr>
          <w:color w:val="000000" w:themeColor="text1"/>
        </w:rPr>
        <w:t xml:space="preserve"> </w:t>
      </w:r>
      <w:r w:rsidR="00926C93" w:rsidRPr="00640C02">
        <w:rPr>
          <w:color w:val="000000" w:themeColor="text1"/>
        </w:rPr>
        <w:t xml:space="preserve">nuclei volumes of left and right </w:t>
      </w:r>
      <w:r w:rsidR="00EF6A7A">
        <w:rPr>
          <w:color w:val="000000" w:themeColor="text1"/>
        </w:rPr>
        <w:t>thalami</w:t>
      </w:r>
      <w:r w:rsidR="00C14BC4">
        <w:rPr>
          <w:color w:val="000000" w:themeColor="text1"/>
        </w:rPr>
        <w:t xml:space="preserve"> </w:t>
      </w:r>
      <w:r w:rsidR="005D02B9" w:rsidRPr="00640C02">
        <w:rPr>
          <w:color w:val="000000" w:themeColor="text1"/>
        </w:rPr>
        <w:t>except for MTT</w:t>
      </w:r>
      <w:r w:rsidR="002B7579" w:rsidRPr="00640C02">
        <w:rPr>
          <w:color w:val="000000" w:themeColor="text1"/>
        </w:rPr>
        <w:t xml:space="preserve">, and thus the average volume of left and right </w:t>
      </w:r>
      <w:r w:rsidR="00EF6A7A">
        <w:rPr>
          <w:color w:val="000000" w:themeColor="text1"/>
        </w:rPr>
        <w:t xml:space="preserve">thalami </w:t>
      </w:r>
      <w:r w:rsidR="00026151">
        <w:rPr>
          <w:color w:val="000000" w:themeColor="text1"/>
        </w:rPr>
        <w:t>was</w:t>
      </w:r>
      <w:r w:rsidR="00EF6A7A" w:rsidRPr="00640C02">
        <w:rPr>
          <w:color w:val="000000" w:themeColor="text1"/>
        </w:rPr>
        <w:t xml:space="preserve"> </w:t>
      </w:r>
      <w:r w:rsidR="002B7579" w:rsidRPr="00640C02">
        <w:rPr>
          <w:color w:val="000000" w:themeColor="text1"/>
        </w:rPr>
        <w:t xml:space="preserve">used for </w:t>
      </w:r>
      <w:r>
        <w:rPr>
          <w:color w:val="000000" w:themeColor="text1"/>
        </w:rPr>
        <w:t>the</w:t>
      </w:r>
      <w:r w:rsidRPr="00640C02">
        <w:rPr>
          <w:color w:val="000000" w:themeColor="text1"/>
        </w:rPr>
        <w:t xml:space="preserve"> </w:t>
      </w:r>
      <w:r w:rsidR="002B7579" w:rsidRPr="00640C02">
        <w:rPr>
          <w:color w:val="000000" w:themeColor="text1"/>
        </w:rPr>
        <w:t>analysis.</w:t>
      </w:r>
      <w:r w:rsidR="00333FAF">
        <w:rPr>
          <w:color w:val="000000" w:themeColor="text1"/>
        </w:rPr>
        <w:t xml:space="preserve"> </w:t>
      </w:r>
      <w:r w:rsidR="005942ED">
        <w:rPr>
          <w:color w:val="000000" w:themeColor="text1"/>
        </w:rPr>
        <w:t xml:space="preserve">An </w:t>
      </w:r>
      <w:r w:rsidR="00333FAF">
        <w:rPr>
          <w:color w:val="000000" w:themeColor="text1"/>
        </w:rPr>
        <w:t>ANCOVA was conducted to compare absolute bilateral thalamic nuclear volumes between the two groups, controlling for age, gender, ICV, and PI</w:t>
      </w:r>
      <w:r w:rsidR="00640C02" w:rsidRPr="00640C02">
        <w:rPr>
          <w:color w:val="000000" w:themeColor="text1"/>
        </w:rPr>
        <w:t xml:space="preserve">. </w:t>
      </w:r>
      <w:r w:rsidR="005942ED">
        <w:rPr>
          <w:color w:val="000000" w:themeColor="text1"/>
        </w:rPr>
        <w:t xml:space="preserve">There was significant atrophy in MS patients in whole thalamus (F [1,22] = 9.5, </w:t>
      </w:r>
      <w:r w:rsidR="005942ED" w:rsidRPr="001E0C28">
        <w:rPr>
          <w:i/>
          <w:iCs/>
          <w:color w:val="000000" w:themeColor="text1"/>
        </w:rPr>
        <w:t>p</w:t>
      </w:r>
      <w:r w:rsidR="005942ED">
        <w:rPr>
          <w:i/>
          <w:iCs/>
          <w:color w:val="000000" w:themeColor="text1"/>
        </w:rPr>
        <w:t xml:space="preserve"> </w:t>
      </w:r>
      <w:r w:rsidR="005942ED">
        <w:rPr>
          <w:color w:val="000000" w:themeColor="text1"/>
        </w:rPr>
        <w:t xml:space="preserve">= 0.005), AV (F [1,22] = 26.6, </w:t>
      </w:r>
      <w:r w:rsidR="005942ED" w:rsidRPr="00D42BBD">
        <w:rPr>
          <w:i/>
          <w:iCs/>
          <w:color w:val="000000" w:themeColor="text1"/>
        </w:rPr>
        <w:t>p</w:t>
      </w:r>
      <w:r w:rsidR="005942ED">
        <w:rPr>
          <w:i/>
          <w:iCs/>
          <w:color w:val="000000" w:themeColor="text1"/>
        </w:rPr>
        <w:t xml:space="preserve"> </w:t>
      </w:r>
      <w:r w:rsidR="005942ED">
        <w:rPr>
          <w:color w:val="000000" w:themeColor="text1"/>
        </w:rPr>
        <w:t xml:space="preserve">&lt; 0.0001), Pul (F [1,22] = 18, </w:t>
      </w:r>
      <w:r w:rsidR="005942ED" w:rsidRPr="00D42BBD">
        <w:rPr>
          <w:i/>
          <w:iCs/>
          <w:color w:val="000000" w:themeColor="text1"/>
        </w:rPr>
        <w:t>p</w:t>
      </w:r>
      <w:r w:rsidR="005942ED">
        <w:rPr>
          <w:i/>
          <w:iCs/>
          <w:color w:val="000000" w:themeColor="text1"/>
        </w:rPr>
        <w:t xml:space="preserve"> </w:t>
      </w:r>
      <w:r w:rsidR="005942ED">
        <w:rPr>
          <w:color w:val="000000" w:themeColor="text1"/>
        </w:rPr>
        <w:t>= 0.0003), and MGN (</w:t>
      </w:r>
      <w:bookmarkStart w:id="49" w:name="_Hlk40712095"/>
      <w:r w:rsidR="005942ED">
        <w:rPr>
          <w:color w:val="000000" w:themeColor="text1"/>
        </w:rPr>
        <w:t xml:space="preserve">F [1,22] = 17, </w:t>
      </w:r>
      <w:r w:rsidR="005942ED" w:rsidRPr="00D42BBD">
        <w:rPr>
          <w:i/>
          <w:iCs/>
          <w:color w:val="000000" w:themeColor="text1"/>
        </w:rPr>
        <w:t>p</w:t>
      </w:r>
      <w:r w:rsidR="005942ED">
        <w:rPr>
          <w:i/>
          <w:iCs/>
          <w:color w:val="000000" w:themeColor="text1"/>
        </w:rPr>
        <w:t xml:space="preserve"> </w:t>
      </w:r>
      <w:r w:rsidR="005942ED">
        <w:rPr>
          <w:color w:val="000000" w:themeColor="text1"/>
        </w:rPr>
        <w:t>= 0.0004</w:t>
      </w:r>
      <w:bookmarkEnd w:id="49"/>
      <w:r w:rsidR="005942ED">
        <w:rPr>
          <w:color w:val="000000" w:themeColor="text1"/>
        </w:rPr>
        <w:t xml:space="preserve">). These were identical to the results observed using THOMAS segmented data except for an additional atrophy in Hb (F [1,22] = 9.1, </w:t>
      </w:r>
      <w:r w:rsidR="005942ED" w:rsidRPr="00D42BBD">
        <w:rPr>
          <w:i/>
          <w:iCs/>
          <w:color w:val="000000" w:themeColor="text1"/>
        </w:rPr>
        <w:t>p</w:t>
      </w:r>
      <w:r w:rsidR="005942ED">
        <w:rPr>
          <w:i/>
          <w:iCs/>
          <w:color w:val="000000" w:themeColor="text1"/>
        </w:rPr>
        <w:t xml:space="preserve"> </w:t>
      </w:r>
      <w:r w:rsidR="005942ED">
        <w:rPr>
          <w:color w:val="000000" w:themeColor="text1"/>
        </w:rPr>
        <w:t>= 0.006) which did not survive significance after Bonferroni correction.</w:t>
      </w:r>
    </w:p>
    <w:p w14:paraId="5FE72170" w14:textId="77777777" w:rsidR="001E0C28" w:rsidRPr="00640C02" w:rsidRDefault="001E0C28">
      <w:pPr>
        <w:rPr>
          <w:color w:val="000000" w:themeColor="text1"/>
        </w:rPr>
      </w:pPr>
    </w:p>
    <w:p w14:paraId="07B8C2A5" w14:textId="182DBC74" w:rsidR="00E02FE3" w:rsidRDefault="002D713F">
      <w:pPr>
        <w:pStyle w:val="Heading1"/>
      </w:pPr>
      <w:r>
        <w:t>4.</w:t>
      </w:r>
      <w:bookmarkStart w:id="50" w:name="_Hlk38972697"/>
      <w:r>
        <w:t xml:space="preserve"> </w:t>
      </w:r>
      <w:r w:rsidR="00002528" w:rsidRPr="00AF058E">
        <w:t>DISCUSSION</w:t>
      </w:r>
    </w:p>
    <w:p w14:paraId="20304384" w14:textId="4A54F3A9" w:rsidR="005A5A0C" w:rsidRDefault="00002528" w:rsidP="000505C5">
      <w:bookmarkStart w:id="51" w:name="_2p2csry"/>
      <w:bookmarkStart w:id="52" w:name="_Hlk38972411"/>
      <w:bookmarkEnd w:id="51"/>
      <w:r>
        <w:t>Many studies have explored the use of CNNs in subcortical segmentation</w:t>
      </w:r>
      <w:r w:rsidR="00A9397D">
        <w:t xml:space="preserve"> </w:t>
      </w:r>
      <w:r w:rsidR="00A9397D">
        <w:fldChar w:fldCharType="begin" w:fldLock="1"/>
      </w:r>
      <w:r w:rsidR="0080285C">
        <w:instrText>ADDIN CSL_CITATION {"citationItems":[{"id":"ITEM-1","itemData":{"DOI":"10.1109/CVPRW.2015.7301312","ISBN":"9781467367592","ISSN":"21607516","abstract":"We present a novel approach to automatically segment magnetic resonance (MR) images of the human brain into anatomical regions. Our methodology is based on a deep artificial neural network that assigns each voxel in an MR image of the brain to its corresponding anatomical region. The inputs of the network capture information at different scales around the voxel of interest: 3D and orthogonal 2D intensity patches capture a local spatial context while downscaled large 2D orthogonal patches and distances to the regional centroids enforce global spatial consistency. Contrary to commonly used segmentation methods, our technique does not require any non-linear registration of the MR images. To benchmark our model, we used the dataset provided for the MICCAI 2012 challenge on multi-atlas labelling, which consists of 35 manually segmented MR images of the brain. We obtained competitive results (mean dice coefficient 0.725, error rate 0.163) showing the potential of our approach. To our knowledge, our technique is the first to tackle the anatomical segmentation of the whole brain using deep neural networks.","author":[{"dropping-particle":"de","family":"Brebisson","given":"Alexandre","non-dropping-particle":"","parse-names":false,"suffix":""},{"dropping-particle":"","family":"Brebisson","given":"Alexandre","non-dropping-particle":"de","parse-names":false,"suffix":""},{"dropping-particle":"","family":"Montana","given":"Giovanni","non-dropping-particle":"","parse-names":false,"suffix":""},{"dropping-particle":"","family":"Brébisson","given":"Alexandre","non-dropping-particle":"De","parse-names":false,"suffix":""},{"dropping-particle":"","family":"Montana","given":"Giovanni","non-dropping-particle":"","parse-names":false,"suffix":""}],"container-title":"IEEE Computer Society Conference on Computer Vision and Pattern Recognition Workshops","id":"ITEM-1","issued":{"date-parts":[["2015","10","19"]]},"page":"20-28","publisher":"IEEE Computer Society","title":"Deep neural networks for anatomical brain segmentation","type":"article-journal","volume":"2015-Octob"},"uris":["http://www.mendeley.com/documents/?uuid=80807fd9-561b-4d8b-a992-51845ebfe4ff"]},{"id":"ITEM-2","itemData":{"DOI":"10.1109/TMI.2016.2548501","ISSN":"1558254X","abstract":"Automatic segmentation in MR brain images is important for quantitative analysis in large-scale studies with images acquired at all ages. This paper presents a method for the automatic segmentation of MR brain images into a number of tissue classes using a convolutional neural network. To ensure that the method obtains accurate segmentation details as well as spatial consistency, the network uses multiple patch sizes and multiple convolution kernel sizes to acquire multi-scale information about each voxel. The method is not dependent on explicit features, but learns to recognise the information that is important for the classification based on training data. The method requires a single anatomical MR image only. The segmentation method is applied to five different data sets: coronal T2-weighted images of preterm infants acquired at 30 weeks postmenstrual age (PMA) and 40 weeks PMA, axial T2-weighted images of preterm infants acquired at 40 weeks PMA, axial T1-weighted images of ageing adults acquired at an average age of 70 years, and T1-weighted images of young adults acquired at an average age of 23 years. The method obtained the following average Dice coefficients over all segmented tissue classes for each data set, respectively: 0.87, 0.82, 0.84, 0.86, and 0.91. The results demonstrate that the method obtains accurate segmentations in all five sets, and hence demonstrates its robustness to differences in age and acquisition protocol.","author":[{"dropping-particle":"","family":"Moeskops","given":"Pim","non-dropping-particle":"","parse-names":false,"suffix":""},{"dropping-particle":"","family":"Viergever","given":"Max A.","non-dropping-particle":"","parse-names":false,"suffix":""},{"dropping-particle":"","family":"Mendrik","given":"Adrienne M.","non-dropping-particle":"","parse-names":false,"suffix":""},{"dropping-particle":"","family":"Vries","given":"Linda S.","non-dropping-particle":"de","parse-names":false,"suffix":""},{"dropping-particle":"","family":"Benders","given":"Manon J.N.L. N L","non-dropping-particle":"","parse-names":false,"suffix":""},{"dropping-particle":"","family":"Isgum","given":"Ivana","non-dropping-particle":"","parse-names":false,"suffix":""}],"container-title":"IEEE Transactions on Medical Imaging","id":"ITEM-2","issue":"5","issued":{"date-parts":[["2016","5","1"]]},"page":"1252-1261","publisher":"Institute of Electrical and Electronics Engineers Inc.","title":"Automatic segmentation of MR brain images with a convolutional neural network","type":"article-journal","volume":"35"},"uris":["http://www.mendeley.com/documents/?uuid=2dcae1f3-929a-489b-93c9-d5811f92c027"]},{"id":"ITEM-3","itemData":{"DOI":"10.1109/ISBI.2016.7493261","ISBN":"9781479923502","ISSN":"19458452","abstract":"In this paper we propose a deep learning approach for segmenting sub-cortical structures of the human brain in Magnetic Resonance (MR) image data. We draw inspiration from a state-of-the-art Fully-Convolutional Neural Network (F-CNN) architecture for semantic segmentation of objects in natural images, and adapt it to our task. Unlike previous CNN-based methods that operate on image patches, our model is applied on a full blown 2D image, without any alignment or registration steps at testing time. We further improve segmentation results by interpreting the CNN output as potentials of a Markov Random Field (MRF), whose topology corresponds to a volumetric grid. Alpha-expansion is used to perform approximate inference imposing spatial volumetric homogeneity to the CNN priors. We compare the performance of the proposed pipeline with a similar system using Random Forest-based priors, as well as state-of-art segmentation algorithms, and show promising results on two different brain MRI datasets.","author":[{"dropping-particle":"","family":"Shaken","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dropping-particle":"","family":"Shakeri","given":"Mahsa","non-dropping-particle":"","parse-names":false,"suffix":""},{"dropping-particle":"","family":"Tsogkas","given":"Stavros","non-dropping-particle":"","parse-names":false,"suffix":""},{"dropping-particle":"","family":"Ferrante","given":"Enzo","non-dropping-particle":"","parse-names":false,"suffix":""},{"dropping-particle":"","family":"Lippe","given":"Sarah","non-dropping-particle":"","parse-names":false,"suffix":""},{"dropping-particle":"","family":"Kadoury","given":"Samuel","non-dropping-particle":"","parse-names":false,"suffix":""},{"dropping-particle":"","family":"Paragios","given":"Nikos","non-dropping-particle":"","parse-names":false,"suffix":""},{"dropping-particle":"","family":"Kokkinos","given":"Iasonas","non-dropping-particle":"","parse-names":false,"suffix":""}],"container-title":"Symposium on Biomedical Imaging","id":"ITEM-3","issued":{"date-parts":[["2016","2","5"]]},"page":"269-272","publisher":"IEEE Computer Society","title":"Sub-cortical brain structure segmentation using F-CNN's","type":"paper-conference"},"uris":["http://www.mendeley.com/documents/?uuid=d108cadc-820a-4cff-939e-c7dcd448da87"]},{"id":"ITEM-4","itemData":{"DOI":"10.1016/j.cviu.2017.04.002","abstract":"In this work we propose a novel approach to perform segmentation by leveraging the abstraction capabilities of convolutional neural networks (CNNs). Our method is based on Hough voting, a strategy that allows for fully automatic localisation and segmentation of the anatomies of interest. This approach does not only use the CNN classification outcomes, but it also implements voting by exploiting the features produced by the deepest portion of the network. We show that this learning-based segmentation method is robust, multi-region, flexible and can be easily adapted to different modalities. In the attempt to show the capabilities and the behaviour of CNNs when they are applied to medical image analysis, we perform a systematic study of the performances of six different network architectures, conceived according to state-of-the-art criteria, in various situations. We evaluate the impact of both different amount of training data and different data dimensionality (2D, 2.5D and 3D) on the final results. We show results on both MRI and transcranial US volumes depicting respectively 26 regions of the basal ganglia and the midbrain.","author":[{"dropping-particle":"","family":"Milletari","given":"Fausto","non-dropping-particle":"","parse-names":false,"suffix":""},{"dropping-particle":"","family":"Ahmadi","given":"Seyed-Ahmad","non-dropping-particle":"","parse-names":false,"suffix":""},{"dropping-particle":"","family":"Kroll","given":"Christine","non-dropping-particle":"","parse-names":false,"suffix":""},{"dropping-particle":"","family":"Plate","given":"Annika","non-dropping-particle":"","parse-names":false,"suffix":""},{"dropping-particle":"","family":"Rozanski","given":"Verena","non-dropping-particle":"","parse-names":false,"suffix":""},{"dropping-particle":"","family":"Maiostre","given":"Juliana","non-dropping-particle":"","parse-names":false,"suffix":""},{"dropping-particle":"","family":"Levin","given":"Johannes","non-dropping-particle":"","parse-names":false,"suffix":""},{"dropping-particle":"","family":"Dietrich","given":"Olaf","non-dropping-particle":"","parse-names":false,"suffix":""},{"dropping-particle":"","family":"Ertl-Wagner","given":"Birgit","non-dropping-particle":"","parse-names":false,"suffix":""},{"dropping-particle":"","family":"Bötzel","given":"Kai","non-dropping-particle":"","parse-names":false,"suffix":""},{"dropping-particle":"","family":"Navab","given":"Nassir","non-dropping-particle":"","parse-names":false,"suffix":""}],"container-title":"Computer Vision and Image Understanding","id":"ITEM-4","issued":{"date-parts":[["2016","1"]]},"page":"92-102","title":"Hough-CNN: Deep learning for segmentation of deep brain regions in MRI and ultrasound","type":"article-journal","volume":"164"},"uris":["http://www.mendeley.com/documents/?uuid=c8e595b8-9927-4963-922d-c50ed4af5837"]}],"mendeley":{"formattedCitation":"[42–45]","plainTextFormattedCitation":"[42–45]","previouslyFormattedCitation":"[42–45]"},"properties":{"noteIndex":0},"schema":"https://github.com/citation-style-language/schema/raw/master/csl-citation.json"}</w:instrText>
      </w:r>
      <w:r w:rsidR="00A9397D">
        <w:fldChar w:fldCharType="separate"/>
      </w:r>
      <w:r w:rsidR="006A62C0" w:rsidRPr="006A62C0">
        <w:rPr>
          <w:noProof/>
        </w:rPr>
        <w:t>[42–45]</w:t>
      </w:r>
      <w:r w:rsidR="00A9397D">
        <w:fldChar w:fldCharType="end"/>
      </w:r>
      <w:r>
        <w:rPr>
          <w:vertAlign w:val="superscript"/>
        </w:rPr>
        <w:t xml:space="preserve"> </w:t>
      </w:r>
      <w:r>
        <w:t>but</w:t>
      </w:r>
      <w:r w:rsidR="00B51177">
        <w:t xml:space="preserve"> we believe</w:t>
      </w:r>
      <w:r>
        <w:t xml:space="preserve"> this is the first work to use CNNs to segment the thalamic nuclei from structural MRI data. A single network for segmentation of WMn-MPRAGE data is introduced for 3T and 7T as well as for healthy controls and patients</w:t>
      </w:r>
      <w:r w:rsidR="00835043">
        <w:t xml:space="preserve"> with MS and ET</w:t>
      </w:r>
      <w:r>
        <w:t xml:space="preserve">. Twelve thalamic </w:t>
      </w:r>
      <w:r>
        <w:lastRenderedPageBreak/>
        <w:t xml:space="preserve">nuclei including small structures </w:t>
      </w:r>
      <w:r w:rsidR="00E67467">
        <w:t xml:space="preserve">such as </w:t>
      </w:r>
      <w:r>
        <w:t>the MTT, habenula, and lateral and medial geniculate nuclei were segmented in under a minute.</w:t>
      </w:r>
      <w:r w:rsidR="00B32892">
        <w:t xml:space="preserve"> </w:t>
      </w:r>
      <w:r>
        <w:t xml:space="preserve">A </w:t>
      </w:r>
      <w:r w:rsidR="00DB49A5">
        <w:t xml:space="preserve">fine-tuning </w:t>
      </w:r>
      <w:r>
        <w:t>approach was employed to incorporate information learn</w:t>
      </w:r>
      <w:r w:rsidR="00E67467">
        <w:t>ed</w:t>
      </w:r>
      <w:r>
        <w:t xml:space="preserve"> from </w:t>
      </w:r>
      <w:r w:rsidR="00DB49A5">
        <w:t xml:space="preserve">the </w:t>
      </w:r>
      <w:r>
        <w:t>WMn network to segment thalamic nuclei from CSF</w:t>
      </w:r>
      <w:r w:rsidR="00F63E9A">
        <w:t>n-</w:t>
      </w:r>
      <w:r>
        <w:t>MPRAGE images</w:t>
      </w:r>
      <w:r w:rsidR="00B32892">
        <w:t>,</w:t>
      </w:r>
      <w:r>
        <w:t xml:space="preserve"> which have poor intra-thalamic contrast. While the Dice values were slightly lower than </w:t>
      </w:r>
      <w:r w:rsidR="009A167C">
        <w:t xml:space="preserve">those from the </w:t>
      </w:r>
      <w:r>
        <w:t>corresponding WMn-MPRAGE images acquired on the same patient</w:t>
      </w:r>
      <w:r w:rsidR="00B32892">
        <w:t>s</w:t>
      </w:r>
      <w:r>
        <w:t xml:space="preserve">, they were </w:t>
      </w:r>
      <w:r w:rsidR="00C7541C">
        <w:t xml:space="preserve">significantly </w:t>
      </w:r>
      <w:r>
        <w:t>improved compare</w:t>
      </w:r>
      <w:r w:rsidR="00C7541C">
        <w:t>d</w:t>
      </w:r>
      <w:r>
        <w:t xml:space="preserve"> to </w:t>
      </w:r>
      <w:r w:rsidR="00361607">
        <w:t>FreeSurfer</w:t>
      </w:r>
      <w:r w:rsidR="00127DD6">
        <w:t xml:space="preserve"> with significantly reduced processing times (1 minute vs. several hours)</w:t>
      </w:r>
      <w:r>
        <w:t xml:space="preserve">. </w:t>
      </w:r>
      <w:r w:rsidR="00A60312">
        <w:t xml:space="preserve">The </w:t>
      </w:r>
      <w:r w:rsidR="009A167C">
        <w:t xml:space="preserve">proposed </w:t>
      </w:r>
      <w:r w:rsidR="00A60312">
        <w:t>method also exhibit</w:t>
      </w:r>
      <w:r w:rsidR="00500FD3">
        <w:t>ed</w:t>
      </w:r>
      <w:r w:rsidR="00A60312">
        <w:t xml:space="preserve"> robustness to noise</w:t>
      </w:r>
      <w:r w:rsidR="00500FD3">
        <w:t xml:space="preserve"> </w:t>
      </w:r>
      <w:r w:rsidR="0068407C">
        <w:t>(</w:t>
      </w:r>
      <w:r w:rsidR="00500FD3">
        <w:t>up to 2X lower SNR compared to baseline</w:t>
      </w:r>
      <w:r w:rsidR="0068407C">
        <w:t>)</w:t>
      </w:r>
      <w:r w:rsidR="00A60312">
        <w:t>.</w:t>
      </w:r>
      <w:r w:rsidR="009928E8">
        <w:t xml:space="preserve"> </w:t>
      </w:r>
    </w:p>
    <w:p w14:paraId="3A66D106" w14:textId="77777777" w:rsidR="00C0590C" w:rsidRDefault="00C0590C" w:rsidP="005F42CE"/>
    <w:p w14:paraId="5CD0AEF3" w14:textId="5C91A8FC" w:rsidR="000505C5" w:rsidRDefault="00002528" w:rsidP="00B24B3B">
      <w:bookmarkStart w:id="53" w:name="_147n2zr"/>
      <w:bookmarkEnd w:id="53"/>
      <w:r>
        <w:t>Previous neuroimaging studies</w:t>
      </w:r>
      <w:r w:rsidR="009A167C">
        <w:t>, albeit confined to the whole thalamus,</w:t>
      </w:r>
      <w:r>
        <w:t xml:space="preserve"> have shown evidence of thalamic involvement in </w:t>
      </w:r>
      <w:r w:rsidR="00026151">
        <w:t>MS.</w:t>
      </w:r>
      <w:r>
        <w:t xml:space="preserve"> Planche et al.</w:t>
      </w:r>
      <w:r w:rsidR="002D5D6D">
        <w:t xml:space="preserve"> </w:t>
      </w:r>
      <w:r w:rsidR="002D5D6D">
        <w:fldChar w:fldCharType="begin" w:fldLock="1"/>
      </w:r>
      <w:r w:rsidR="00987D6E">
        <w:instrText>ADDIN CSL_CITATION {"citationItems":[{"id":"ITEM-1","itemData":{"DOI":"10.1177/1352458519828297","ISSN":"14770970","abstract":"Background: Investigating the degeneration of specific thalamic nuclei in multiple sclerosis (MS) remains challenging. Methods: White-matter-nulled (WMn) MPRAGE, MP-FLAIR, and standard T1-weighted magnetic resonance imaging (MRI) were performed on MS patients (n = 15) and matched controls (n = 12). Thalamic lesions were counted in individual sequences and lesion contrast-to-noise ratio (CNR) was measured. Volumes of 12 thalamic nuclei were measured using an automatic segmentation pipeline specifically developed for WMn-MPRAGE. Results: WMn-MPRAGE showed more thalamic MS lesions (n = 35 in 9 out of 15 patients) than MP-FLAIR (n = 25) and standard T1 (n = 23), which was associated with significant improvement of CNR (p &lt; 0.0001). MS patients had whole thalamus atrophy (p = 0.003) with lower volumes found for the anteroventral (p &lt; 0.001), the pulvinar (p &lt; 0.0001), and the habenular (p = 0.004) nuclei. Conclusion: WMn-MPRAGE and automatic thalamic segmentation can highlight thalamic MS lesions and measure patterns of focal thalamic atrophy.","author":[{"dropping-particle":"","family":"Planche","given":"Vincent","non-dropping-particle":"","parse-names":false,"suffix":""},{"dropping-particle":"","family":"Su","given":"Jason H.","non-dropping-particle":"","parse-names":false,"suffix":""},{"dropping-particle":"","family":"Mournet","given":"Sandy","non-dropping-particle":"","parse-names":false,"suffix":""},{"dropping-particle":"","family":"Saranathan","given":"Manojkumar","non-dropping-particle":"","parse-names":false,"suffix":""},{"dropping-particle":"","family":"Dousset","given":"Vincent","non-dropping-particle":"","parse-names":false,"suffix":""},{"dropping-particle":"","family":"Han","given":"May","non-dropping-particle":"","parse-names":false,"suffix":""},{"dropping-particle":"","family":"Rutt","given":"Brian K.","non-dropping-particle":"","parse-names":false,"suffix":""},{"dropping-particle":"","family":"Tourdias","given":"Thomas","non-dropping-particle":"","parse-names":false,"suffix":""}],"container-title":"Multiple Sclerosis Journal","id":"ITEM-1","issued":{"date-parts":[["2019","2","7"]]},"page":"135245851982829","publisher":"SAGE Publications Ltd","title":"White-matter-nulled MPRAGE at 7T reveals thalamic lesions and atrophy of specific thalamic nuclei in multiple sclerosis","type":"article-journal"},"uris":["http://www.mendeley.com/documents/?uuid=9935b431-9b10-4bc2-bc44-7bafcd12caf6"]}],"mendeley":{"formattedCitation":"[66]","plainTextFormattedCitation":"[66]","previouslyFormattedCitation":"[66]"},"properties":{"noteIndex":0},"schema":"https://github.com/citation-style-language/schema/raw/master/csl-citation.json"}</w:instrText>
      </w:r>
      <w:r w:rsidR="002D5D6D">
        <w:fldChar w:fldCharType="separate"/>
      </w:r>
      <w:r w:rsidR="00987D6E" w:rsidRPr="00987D6E">
        <w:rPr>
          <w:noProof/>
        </w:rPr>
        <w:t>[66]</w:t>
      </w:r>
      <w:r w:rsidR="002D5D6D">
        <w:fldChar w:fldCharType="end"/>
      </w:r>
      <w:r>
        <w:t xml:space="preserve"> recently demonstrated atrophy of specific thalamic nuclei due to MS. Our method showed a statistically significant atrophy in patients with MS compared to healthy subjects for the whole thalamus as well as for AV,  MGN</w:t>
      </w:r>
      <w:r w:rsidR="00A16C96">
        <w:t>, and pulvinar</w:t>
      </w:r>
      <w:r>
        <w:t xml:space="preserve"> nuclei, comporting well with the results of Planche et al.</w:t>
      </w:r>
      <w:r w:rsidR="000642F7">
        <w:t xml:space="preserve"> </w:t>
      </w:r>
      <w:r w:rsidR="000642F7">
        <w:fldChar w:fldCharType="begin" w:fldLock="1"/>
      </w:r>
      <w:r w:rsidR="00987D6E">
        <w:instrText>ADDIN CSL_CITATION {"citationItems":[{"id":"ITEM-1","itemData":{"DOI":"10.1177/1352458519828297","ISSN":"14770970","abstract":"Background: Investigating the degeneration of specific thalamic nuclei in multiple sclerosis (MS) remains challenging. Methods: White-matter-nulled (WMn) MPRAGE, MP-FLAIR, and standard T1-weighted magnetic resonance imaging (MRI) were performed on MS patients (n = 15) and matched controls (n = 12). Thalamic lesions were counted in individual sequences and lesion contrast-to-noise ratio (CNR) was measured. Volumes of 12 thalamic nuclei were measured using an automatic segmentation pipeline specifically developed for WMn-MPRAGE. Results: WMn-MPRAGE showed more thalamic MS lesions (n = 35 in 9 out of 15 patients) than MP-FLAIR (n = 25) and standard T1 (n = 23), which was associated with significant improvement of CNR (p &lt; 0.0001). MS patients had whole thalamus atrophy (p = 0.003) with lower volumes found for the anteroventral (p &lt; 0.001), the pulvinar (p &lt; 0.0001), and the habenular (p = 0.004) nuclei. Conclusion: WMn-MPRAGE and automatic thalamic segmentation can highlight thalamic MS lesions and measure patterns of focal thalamic atrophy.","author":[{"dropping-particle":"","family":"Planche","given":"Vincent","non-dropping-particle":"","parse-names":false,"suffix":""},{"dropping-particle":"","family":"Su","given":"Jason H.","non-dropping-particle":"","parse-names":false,"suffix":""},{"dropping-particle":"","family":"Mournet","given":"Sandy","non-dropping-particle":"","parse-names":false,"suffix":""},{"dropping-particle":"","family":"Saranathan","given":"Manojkumar","non-dropping-particle":"","parse-names":false,"suffix":""},{"dropping-particle":"","family":"Dousset","given":"Vincent","non-dropping-particle":"","parse-names":false,"suffix":""},{"dropping-particle":"","family":"Han","given":"May","non-dropping-particle":"","parse-names":false,"suffix":""},{"dropping-particle":"","family":"Rutt","given":"Brian K.","non-dropping-particle":"","parse-names":false,"suffix":""},{"dropping-particle":"","family":"Tourdias","given":"Thomas","non-dropping-particle":"","parse-names":false,"suffix":""}],"container-title":"Multiple Sclerosis Journal","id":"ITEM-1","issued":{"date-parts":[["2019","2","7"]]},"page":"135245851982829","publisher":"SAGE Publications Ltd","title":"White-matter-nulled MPRAGE at 7T reveals thalamic lesions and atrophy of specific thalamic nuclei in multiple sclerosis","type":"article-journal"},"uris":["http://www.mendeley.com/documents/?uuid=9935b431-9b10-4bc2-bc44-7bafcd12caf6"]}],"mendeley":{"formattedCitation":"[66]","plainTextFormattedCitation":"[66]","previouslyFormattedCitation":"[66]"},"properties":{"noteIndex":0},"schema":"https://github.com/citation-style-language/schema/raw/master/csl-citation.json"}</w:instrText>
      </w:r>
      <w:r w:rsidR="000642F7">
        <w:fldChar w:fldCharType="separate"/>
      </w:r>
      <w:r w:rsidR="00987D6E" w:rsidRPr="00987D6E">
        <w:rPr>
          <w:noProof/>
        </w:rPr>
        <w:t>[66]</w:t>
      </w:r>
      <w:r w:rsidR="000642F7">
        <w:fldChar w:fldCharType="end"/>
      </w:r>
      <w:r w:rsidR="000642F7">
        <w:t xml:space="preserve">. </w:t>
      </w:r>
      <w:r>
        <w:t>The antero-ventral nucleus is a critical component in episodic memory and the circuit of Papez</w:t>
      </w:r>
      <w:r w:rsidR="000642F7">
        <w:t xml:space="preserve"> </w:t>
      </w:r>
      <w:r w:rsidR="000642F7">
        <w:fldChar w:fldCharType="begin" w:fldLock="1"/>
      </w:r>
      <w:r w:rsidR="00C817C8">
        <w:instrText>ADDIN CSL_CITATION {"citationItems":[{"id":"ITEM-1","itemData":{"DOI":"10.1111/j.1460-9568.2010.07251.x","ISSN":"0953816X","abstract":"This review charts recent advances from a variety of disciplines that create a new perspective on why the multiple hippocampal-anterior thalamic interconnections are together vital for human episodic memory and rodent event memory. Evidence has emerged for the existence of a series of parallel temporal-diencephalic pathways that function in a reciprocal manner, both directly and indirectly, between the hippocampal formation and the anterior thalamic nuclei. These extended pathways also involve the mammillary bodies, the retrosplenial cortex and parts of the prefrontal cortex. Recent neuropsychological findings reveal the disproportionate importance of these hippocampal-anterior thalamic systems for recollective rather than familiarity-based recognition, while anatomical studies highlight the precise manner in which information streams are kept separate but can also converge at key points within these pathways. These latter findings are developed further by electrophysiological stimulation studies showing how the properties of the direct hippocampal-anterior thalamic projections are often opposed by the indirect hippocampal projections via the mammillary bodies to the thalamus. Just as these hippocampal-anterior thalamic interactions reflect an interdependent system, so it is also the case that pathology in one of the component sites within this system can induce dysfunctional changes to distal sites both directly and indirectly across the system. Such distal effects challenge more traditional views of neuropathology as they reveal how extensive covert pathology might accompany localised overt pathology, and so impair memory.","author":[{"dropping-particle":"","family":"Aggleton","given":"John P.","non-dropping-particle":"","parse-names":false,"suffix":""},{"dropping-particle":"","family":"O'Mara","given":"Shane M.","non-dropping-particle":"","parse-names":false,"suffix":""},{"dropping-particle":"","family":"Vann","given":"Seralynne D.","non-dropping-particle":"","parse-names":false,"suffix":""},{"dropping-particle":"","family":"Wright","given":"Nick F.","non-dropping-particle":"","parse-names":false,"suffix":""},{"dropping-particle":"","family":"Tsanov","given":"Marian","non-dropping-particle":"","parse-names":false,"suffix":""},{"dropping-particle":"","family":"Erichsen","given":"Jonathan T.","non-dropping-particle":"","parse-names":false,"suffix":""}],"container-title":"European Journal of Neuroscience","id":"ITEM-1","issue":"12","issued":{"date-parts":[["2010","6"]]},"page":"2292-2307","title":"Hippocampal-anterior thalamic pathways for memory: Uncovering a network of direct and indirect actions","type":"article-journal","volume":"31"},"uris":["http://www.mendeley.com/documents/?uuid=f26c8ea1-b79f-4638-8a0a-c18d5147e9bb"]}],"mendeley":{"formattedCitation":"[1]","plainTextFormattedCitation":"[1]","previouslyFormattedCitation":"[1]"},"properties":{"noteIndex":0},"schema":"https://github.com/citation-style-language/schema/raw/master/csl-citation.json"}</w:instrText>
      </w:r>
      <w:r w:rsidR="000642F7">
        <w:fldChar w:fldCharType="separate"/>
      </w:r>
      <w:r w:rsidR="005F00C1" w:rsidRPr="005F00C1">
        <w:rPr>
          <w:noProof/>
        </w:rPr>
        <w:t>[1]</w:t>
      </w:r>
      <w:r w:rsidR="000642F7">
        <w:fldChar w:fldCharType="end"/>
      </w:r>
      <w:r>
        <w:t>. Our network successfully segment</w:t>
      </w:r>
      <w:r w:rsidR="009A167C">
        <w:t>ed</w:t>
      </w:r>
      <w:r>
        <w:t xml:space="preserve"> this nucleus with a mean Dice of </w:t>
      </w:r>
      <w:r w:rsidR="00127DD6">
        <w:t xml:space="preserve">&gt; </w:t>
      </w:r>
      <w:r>
        <w:t>0.</w:t>
      </w:r>
      <w:r w:rsidR="004044AF">
        <w:t>7</w:t>
      </w:r>
      <w:r w:rsidR="00B32892" w:rsidRPr="00127DD6">
        <w:t>1</w:t>
      </w:r>
      <w:r w:rsidR="004044AF" w:rsidRPr="00127DD6">
        <w:t xml:space="preserve"> </w:t>
      </w:r>
      <w:r w:rsidRPr="00127DD6">
        <w:t xml:space="preserve">for </w:t>
      </w:r>
      <w:r w:rsidR="00127DD6" w:rsidRPr="00127DD6">
        <w:t xml:space="preserve">both </w:t>
      </w:r>
      <w:r>
        <w:t>WMn-MPRAG</w:t>
      </w:r>
      <w:r w:rsidR="00B32892">
        <w:t>E</w:t>
      </w:r>
      <w:r w:rsidR="00E94EB9">
        <w:t xml:space="preserve"> and</w:t>
      </w:r>
      <w:r>
        <w:t xml:space="preserve"> </w:t>
      </w:r>
      <w:r w:rsidR="00770306">
        <w:t>CSFn-MPRAGE</w:t>
      </w:r>
      <w:r>
        <w:t xml:space="preserve">. The latter is of </w:t>
      </w:r>
      <w:r w:rsidRPr="0098666E">
        <w:t xml:space="preserve">critical </w:t>
      </w:r>
      <w:r w:rsidR="00127DD6" w:rsidRPr="004E0135">
        <w:t xml:space="preserve">relevance </w:t>
      </w:r>
      <w:r w:rsidRPr="004E0135">
        <w:t xml:space="preserve">for analyzing public databases such as the Alzheimer’s disease neuroimaging initiative (ADNI) </w:t>
      </w:r>
      <w:r w:rsidR="00881006" w:rsidRPr="006A62C0">
        <w:t>(</w:t>
      </w:r>
      <w:r w:rsidRPr="006A62C0">
        <w:t xml:space="preserve">which only </w:t>
      </w:r>
      <w:r w:rsidR="00E659F5" w:rsidRPr="006A62C0">
        <w:t xml:space="preserve">has </w:t>
      </w:r>
      <w:r w:rsidRPr="006A62C0">
        <w:t xml:space="preserve">conventional </w:t>
      </w:r>
      <w:r w:rsidR="00127DD6" w:rsidRPr="006A62C0">
        <w:t>CSFn-</w:t>
      </w:r>
      <w:r w:rsidRPr="006A62C0">
        <w:t>MPRAGE data</w:t>
      </w:r>
      <w:r w:rsidR="00881006" w:rsidRPr="006A62C0">
        <w:t>)</w:t>
      </w:r>
      <w:r w:rsidRPr="006A62C0">
        <w:t xml:space="preserve">, to study the effect of </w:t>
      </w:r>
      <w:r w:rsidRPr="0098666E">
        <w:rPr>
          <w:color w:val="2E2E2E"/>
        </w:rPr>
        <w:t xml:space="preserve">Alzheimer's disease </w:t>
      </w:r>
      <w:r w:rsidRPr="0098666E">
        <w:t xml:space="preserve">on nuclei such as AV and MD, </w:t>
      </w:r>
      <w:r w:rsidR="00A56E3F" w:rsidRPr="0098666E">
        <w:t xml:space="preserve">that are </w:t>
      </w:r>
      <w:r w:rsidRPr="0098666E">
        <w:t>critically involved in episodic memory.</w:t>
      </w:r>
      <w:r w:rsidR="00A20195" w:rsidRPr="00A20195">
        <w:t xml:space="preserve"> </w:t>
      </w:r>
      <w:commentRangeStart w:id="54"/>
      <w:r w:rsidR="00B24B3B">
        <w:t xml:space="preserve">Fast and accurate segmentation of the VIM nucleus by the proposed method will enable integration of our </w:t>
      </w:r>
      <w:r w:rsidR="00B24B3B" w:rsidRPr="00A20195">
        <w:t xml:space="preserve">work </w:t>
      </w:r>
      <w:r w:rsidR="00B24B3B">
        <w:t xml:space="preserve">with clinical </w:t>
      </w:r>
      <w:r w:rsidR="00B24B3B" w:rsidRPr="00A20195">
        <w:t xml:space="preserve">applications such as deep brain stimulation surgery </w:t>
      </w:r>
      <w:r w:rsidR="00987D6E" w:rsidRPr="004E0135">
        <w:fldChar w:fldCharType="begin" w:fldLock="1"/>
      </w:r>
      <w:r w:rsidR="00987D6E">
        <w:instrText>ADDIN CSL_CITATION {"citationItems":[{"id":"ITEM-1","itemData":{"DOI":"10.3171/jns.2004.101.1.0043","ISSN":"00223085","abstract":"OBJECT: Thalamic neurons firing at frequencies synchronous with tremor are thought to play a critical role in the generation and maintenance of tremor. The authors studied the incidence and locations of neurons with tremor-related activity (TRA) in the thalamus of patients with varied pathological conditions-including Parkinson disease (PD), essential tremor (ET), multiple sclerosis (MS), and cerebellar disorders--to determine whether known differences in the effectiveness of thalamic stereotactic procedures for these tremors could be correlated to differences in the incidence or locations of TRA cells. METHODS: Seventy-five operations were performed in 61 patients during which 686 TRA cells were recorded from 440 microelectrode trajectories in the thalamus. The locations of the TRA cells in relation to electrophysiologically defined thalamic nuclei and the commissural coordinates were compared among patient groups. The authors found that TRA cells are present in patients with each of these disorders and that these cells populate several nuclei in the ventral lateral tier of the thalamus. There were no large differences in the locations of TRA cells among the different diagnostic classes, although there was a difference in the incidence of TRA cells in patients with PD, who had greater than 3.8 times more cells per thalamic trajectory than patients with ET and approximately five times more cells than patients with MS or cerebellar disorders. CONCLUSIONS: There was an increased incidence of TRA in the thalamus of patients with PD. The location of thalamic TRA cells in patients with basal ganglia and other tremor disorders was similar.","author":[{"dropping-particle":"","family":"Brodkey","given":"Jason A.","non-dropping-particle":"","parse-names":false,"suffix":""},{"dropping-particle":"","family":"Tasker","given":"Ronald R.","non-dropping-particle":"","parse-names":false,"suffix":""},{"dropping-particle":"","family":"Hamani","given":"Clement","non-dropping-particle":"","parse-names":false,"suffix":""},{"dropping-particle":"","family":"McAndrews","given":"Mary Pat","non-dropping-particle":"","parse-names":false,"suffix":""},{"dropping-particle":"","family":"Dostrovsky","given":"Jonathan O.","non-dropping-particle":"","parse-names":false,"suffix":""},{"dropping-particle":"","family":"Lozano","given":"Andres M.","non-dropping-particle":"","parse-names":false,"suffix":""}],"container-title":"Journal of Neurosurgery","id":"ITEM-1","issue":"1","issued":{"date-parts":[["2004","7"]]},"page":"43-47","publisher":"American Association of Neurological Surgeons","title":"Tremor cells in the human thalamus: Differences among neurological disorders","type":"article-journal","volume":"101"},"uris":["http://www.mendeley.com/documents/?uuid=39e41384-72ba-4699-b228-c8e797317dc9"]},{"id":"ITEM-2","itemData":{"DOI":"10.3171/jns.1996.84.2.0203","ISSN":"00223085","PMID":"8592222","abstract":"Tremor was suppressed by test stimulation of the thalamic\nventralis intermedius (VIM) nucleus at high frequency (130 Hz)\nduring stereotaxy in nonanesthetized patients suffering from\nParkinson's disease or essential tremor. Ventralis intermedius\nstimulation has since been used by the authors over the last 8\nyears as a treatment in 117 patients with movement disorders (80\ncases of Parkinson's disease, 20 cases of essential tremor, and\n17 cases of various dyskinesias and dystonias including four\nmultiple sclerosis). Chronic electrodes were stereotactically\nimplanted in the VIM and connected to a programmable stimulator.\nResults depend on the indication. In Parkinson's disease\npatients, tremor, but not bradykinesia and rigidity, was\nselectively suppressed for as long as 8 years. Administration of\nL-Dopa was decreased by more than 30% in 40 Parkinson's disease\npatients. In essential tremor patients, results were satisfactory\nbut deteriorated with time in 18.5% of cases, mainly for\npatients who presented an action component of their but\ndeteriorated with time in 18.5% of cases, mainly for patients\nwho presented an action component of their tremor. In other types\nof dyskinesias (except multiple sclerosis), results were much\nless favorable. Fifty-nine patients underwent bilateral\nimplantation and 14 other patients received implantation\ncontralateral to a previous thalamotomy. Thirty-seven patients\n(31.6%) experienced minor side effects, which were always well\ntolerated and immediately reversible. Three secondary scalp\ninfections led to temporary removal of the implanted material.\nThere was no permanent morbidity. This tremor suppression effect\ncould be due to the inhibition or jamming of a retroactive loop.\nChronic VIM stimulation, which is reversible, adaptable, and well\ntolerated even by patients undergoing bilateral surgery (74 of\n117 patients) and by elderly patients, should replace thalamotomy\nin the regular surgical treatment of parkinsonian and essential\ntremors.","author":[{"dropping-particle":"","family":"Benabid","given":"Alim Louis","non-dropping-particle":"","parse-names":false,"suffix":""},{"dropping-particle":"","family":"Pollak","given":"Pierre","non-dropping-particle":"","parse-names":false,"suffix":""},{"dropping-particle":"","family":"Gao","given":"Dongming","non-dropping-particle":"","parse-names":false,"suffix":""},{"dropping-particle":"","family":"Hoffmann","given":"Dominique","non-dropping-particle":"","parse-names":false,"suffix":""},{"dropping-particle":"","family":"Limousin","given":"Patricia","non-dropping-particle":"","parse-names":false,"suffix":""},{"dropping-particle":"","family":"Gay","given":"Emmanuel","non-dropping-particle":"","parse-names":false,"suffix":""},{"dropping-particle":"","family":"Payen","given":"Isabelle","non-dropping-particle":"","parse-names":false,"suffix":""},{"dropping-particle":"","family":"Benazzouz","given":"Abdhelhamid","non-dropping-particle":"","parse-names":false,"suffix":""}],"container-title":"Journal of Neurosurgery","id":"ITEM-2","issue":"2","issued":{"date-parts":[["1996","2","1"]]},"page":"203-214","publisher":"American Association of Neurological Surgeons","title":"Chronic electrical stimulation of the ventralis intermedius nucleus of the thalamus as a treatment of movement disorders","type":"article-journal","volume":"84"},"uris":["http://www.mendeley.com/documents/?uuid=a8ceb3d2-74e4-46b7-a190-6148a44e0185"]},{"id":"ITEM-3","itemData":{"DOI":"10.1016/j.neubiorev.2015.03.008","ISSN":"18737528","abstract":"The thalamus, with its cortical, subcortical, and cerebellar\nconnections, is a critical node in networks supporting cognitive\nfunctions known to decline in normal aging, including component\nprocesses of memory and executive functions of attention and\ninformation processing. The macrostructure, microstructure, and\nneural connectivity of the thalamus changes across the adult\nlifespan. Structural and functional magnetic resonance imaging\n(MRI) and diffusion tensor imaging (DTI) have demonstrated,\nregional thalamic volume shrinkage and microstructural\ndegradation, with anterior regions generally more compromised\nthan posterior regions. The integrity of selective thalamic\nnuclei and projections decline with advancing age, particularly\nthose in thalamofrontal, thalamoparietal, and thalamolimbic\nnetworks. This review presents studies that assess the relations\nbetween age and aging and the structure, function, and\nconnectivity of the thalamus and associated neural networks and\nfocuses on their relations with processes of attention, speed of\ninformation processing, and working and episodic memory.","author":[{"dropping-particle":"","family":"Fama","given":"Rosemary","non-dropping-particle":"","parse-names":false,"suffix":""},{"dropping-particle":"V.","family":"Sullivan","given":"Edith","non-dropping-particle":"","parse-names":false,"suffix":""}],"container-title":"Neuroscience and Biobehavioral Reviews","id":"ITEM-3","issued":{"date-parts":[["2015","7","1"]]},"page":"29-37","publisher":"Elsevier Ltd","title":"Thalamic structures and associated cognitive functions: Relations with age and aging","type":"article-journal","volume":"54"},"uris":["http://www.mendeley.com/documents/?uuid=0e251ea0-ca9d-47c0-a234-4a2ccc05176c"]}],"mendeley":{"formattedCitation":"[11–13]","plainTextFormattedCitation":"[11–13]","previouslyFormattedCitation":"[11–13]"},"properties":{"noteIndex":0},"schema":"https://github.com/citation-style-language/schema/raw/master/csl-citation.json"}</w:instrText>
      </w:r>
      <w:r w:rsidR="00987D6E" w:rsidRPr="004E0135">
        <w:fldChar w:fldCharType="separate"/>
      </w:r>
      <w:r w:rsidR="00987D6E" w:rsidRPr="006A62C0">
        <w:rPr>
          <w:noProof/>
        </w:rPr>
        <w:t>[11–13]</w:t>
      </w:r>
      <w:r w:rsidR="00987D6E" w:rsidRPr="004E0135">
        <w:fldChar w:fldCharType="end"/>
      </w:r>
      <w:r w:rsidR="00B24B3B">
        <w:t xml:space="preserve"> </w:t>
      </w:r>
      <w:r w:rsidR="00B24B3B" w:rsidRPr="00A20195">
        <w:t>and high-intensity focused ultrasound treatment</w:t>
      </w:r>
      <w:r w:rsidR="00B24B3B">
        <w:t xml:space="preserve"> of essential tremor</w:t>
      </w:r>
      <w:r w:rsidR="00B24B3B" w:rsidRPr="00A20195">
        <w:t xml:space="preserve"> </w:t>
      </w:r>
      <w:r w:rsidR="00987D6E" w:rsidRPr="004E0135">
        <w:fldChar w:fldCharType="begin" w:fldLock="1"/>
      </w:r>
      <w:r w:rsidR="008156E1">
        <w:instrText>ADDIN CSL_CITATION {"citationItems":[{"id":"ITEM-1","itemData":{"DOI":"10.1056/NEJMoa1300962","ISSN":"0028-4793","abstract":"BACKGROUND: Recent advances have enabled delivery of\nhigh-intensity focused ultrasound through the intact human\ncranium with magnetic resonance imaging (MRI) guidance. This\npreliminary study investigates the use of transcranial MRI-guided\nfocused ultrasound thalamotomy for the treatment of essential\ntremor. METHODS: From February 2011 through December 2011, in an\nopen-label, uncontrolled study, we used transcranial MRI-guided\nfocused ultrasound to target the unilateral ventral intermediate\nnucleus of the thalamus in 15 patients with severe,\nmedication-refractory essential tremor. We recorded all safety\ndata and measured the effectiveness of tremor suppression using\nthe Clinical Rating Scale for Tremor to calculate the total score\n(ranging from 0 to 160), hand subscore (primary outcome, ranging\nfrom 0 to 32), and disability subscore (ranging from 0 to 32),\nwith higher scores indicating worse tremor. We assessed the\npatients' perceptions of treatment efficacy with the Quality of\nLife in Essential Tremor Questionnaire (ranging from 0 to 100%,\nwith higher scores indicating greater perceived disability).\nRESULTS: Thermal ablation of the thalamic target occurred in all\npatients. Adverse effects of the procedure included transient\nsensory, cerebellar, motor, and speech abnormalities, with\npersistent paresthesias in four patients. Scores for hand tremor\nimproved from 20.4 at baseline to 5.2 at 12 months (P=0.001).\nTotal tremor scores improved from 54.9 to 24.3 (P=0.001).\nDisability scores improved from 18.2 to 2.8 (P=0.001).\nQuality-of-life scores improved from 37% to 11% (P=0.001).\nCONCLUSIONS: In this pilot study, essential tremor improved in 15\npatients treated with MRI-guided focused ultrasound thalamotomy.\nLarge, randomized, controlled trials will be required to assess\nthe procedure's efficacy and safety. (Funded by the Focused\nUltrasound Surgery Foundation; ClinicalTrials.gov number,\nNCT01304758.).","author":[{"dropping-particle":"","family":"Elias","given":"W. Jeffrey","non-dropping-particle":"","parse-names":false,"suffix":""},{"dropping-particle":"","family":"Huss","given":"Diane","non-dropping-particle":"","parse-names":false,"suffix":""},{"dropping-particle":"","family":"Voss","given":"Tiffini","non-dropping-particle":"","parse-names":false,"suffix":""},{"dropping-particle":"","family":"Loomba","given":"Johanna","non-dropping-particle":"","parse-names":false,"suffix":""},{"dropping-particle":"","family":"Khaled","given":"Mohamad","non-dropping-particle":"","parse-names":false,"suffix":""},{"dropping-particle":"","family":"Zadicario","given":"Eyal","non-dropping-particle":"","parse-names":false,"suffix":""},{"dropping-particle":"","family":"Frysinger","given":"Robert C.","non-dropping-particle":"","parse-names":false,"suffix":""},{"dropping-particle":"","family":"Sperling","given":"Scott A.","non-dropping-particle":"","parse-names":false,"suffix":""},{"dropping-particle":"","family":"Wylie","given":"Scott","non-dropping-particle":"","parse-names":false,"suffix":""},{"dropping-particle":"","family":"Monteith","given":"Stephen J.","non-dropping-particle":"","parse-names":false,"suffix":""},{"dropping-particle":"","family":"Druzgal","given":"Jason","non-dropping-particle":"","parse-names":false,"suffix":""},{"dropping-particle":"","family":"Shah","given":"Binit B.","non-dropping-particle":"","parse-names":false,"suffix":""},{"dropping-particle":"","family":"Harrison","given":"Madaline","non-dropping-particle":"","parse-names":false,"suffix":""},{"dropping-particle":"","family":"Wintermark","given":"Max","non-dropping-particle":"","parse-names":false,"suffix":""}],"container-title":"N. Engl. J. Med.","id":"ITEM-1","issue":"7","issued":{"date-parts":[["2013","8","15"]]},"page":"640-648","publisher":"Massachussetts Medical Society","title":"A pilot study of focused ultrasound thalamotomy for essential tremor","type":"article-journal","volume":"369"},"uris":["http://www.mendeley.com/documents/?uuid=f983d470-ffe5-4642-8afb-cf53142c9553"]}],"mendeley":{"formattedCitation":"[67]","plainTextFormattedCitation":"[67]","previouslyFormattedCitation":"[67]"},"properties":{"noteIndex":0},"schema":"https://github.com/citation-style-language/schema/raw/master/csl-citation.json"}</w:instrText>
      </w:r>
      <w:r w:rsidR="00987D6E" w:rsidRPr="004E0135">
        <w:fldChar w:fldCharType="separate"/>
      </w:r>
      <w:r w:rsidR="00987D6E" w:rsidRPr="00987D6E">
        <w:rPr>
          <w:noProof/>
        </w:rPr>
        <w:t>[67]</w:t>
      </w:r>
      <w:r w:rsidR="00987D6E" w:rsidRPr="004E0135">
        <w:fldChar w:fldCharType="end"/>
      </w:r>
      <w:r w:rsidR="003B5302">
        <w:t>,</w:t>
      </w:r>
      <w:r w:rsidR="00B24B3B">
        <w:t xml:space="preserve"> </w:t>
      </w:r>
      <w:r w:rsidR="00B24B3B">
        <w:rPr>
          <w:noProof/>
        </w:rPr>
        <w:t>which target the VIM nucleus</w:t>
      </w:r>
      <w:r w:rsidR="00B24B3B" w:rsidRPr="00A20195">
        <w:t xml:space="preserve">. </w:t>
      </w:r>
      <w:r w:rsidR="00B24B3B">
        <w:t>The use of co</w:t>
      </w:r>
      <w:r w:rsidR="00B24B3B" w:rsidRPr="00A20195">
        <w:t xml:space="preserve">nventional </w:t>
      </w:r>
      <w:r w:rsidR="00B24B3B">
        <w:t>MPRAGE in neuroimaging</w:t>
      </w:r>
      <w:r w:rsidR="00B24B3B" w:rsidRPr="00A20195">
        <w:t xml:space="preserve"> protocols</w:t>
      </w:r>
      <w:r w:rsidR="00B24B3B">
        <w:t xml:space="preserve"> as well as the recent availability of </w:t>
      </w:r>
      <w:r w:rsidR="00B24B3B" w:rsidRPr="00A20195">
        <w:t xml:space="preserve">WMn-MPRAGE </w:t>
      </w:r>
      <w:r w:rsidR="00B24B3B">
        <w:t>across</w:t>
      </w:r>
      <w:r w:rsidR="00B24B3B" w:rsidRPr="00A20195">
        <w:t xml:space="preserve"> major vendor</w:t>
      </w:r>
      <w:r w:rsidR="00B24B3B">
        <w:t xml:space="preserve"> platform</w:t>
      </w:r>
      <w:r w:rsidR="00B24B3B" w:rsidRPr="00A20195">
        <w:t xml:space="preserve">s </w:t>
      </w:r>
      <w:r w:rsidR="00B24B3B">
        <w:t>should enable faster clinical adoption of our technique.</w:t>
      </w:r>
      <w:commentRangeEnd w:id="54"/>
      <w:r w:rsidR="0080380D">
        <w:rPr>
          <w:rStyle w:val="CommentReference"/>
        </w:rPr>
        <w:commentReference w:id="54"/>
      </w:r>
      <w:r w:rsidR="00B24B3B">
        <w:t xml:space="preserve"> </w:t>
      </w:r>
      <w:commentRangeStart w:id="55"/>
      <w:r w:rsidR="00B24B3B">
        <w:t xml:space="preserve">We have optimized the 3T WMn-MPRAGE pulse sequence to perform comparably to 7T, </w:t>
      </w:r>
      <w:r w:rsidR="0075359A">
        <w:t xml:space="preserve">albeit </w:t>
      </w:r>
      <w:r w:rsidR="00B24B3B">
        <w:t>with some time penalty</w:t>
      </w:r>
      <w:r w:rsidR="005E34D1">
        <w:t xml:space="preserve"> </w:t>
      </w:r>
      <w:r w:rsidR="005E34D1">
        <w:fldChar w:fldCharType="begin" w:fldLock="1"/>
      </w:r>
      <w:r w:rsidR="009E1E45">
        <w:instrText>ADDIN CSL_CITATION {"citationItems":[{"id":"ITEM-1","itemData":{"author":[{"dropping-particle":"","family":"Saranathan","given":"Manojkumar","non-dropping-particle":"","parse-names":false,"suffix":""},{"dropping-particle":"","family":"Tourdias","given":"Thomas","non-dropping-particle":"","parse-names":false,"suffix":""},{"dropping-particle":"","family":"Bayram","given":"Ersin","non-dropping-particle":"","parse-names":false,"suffix":""},{"dropping-particle":"","family":"Ghanouni","given":"Pejman","non-dropping-particle":"","parse-names":false,"suffix":""},{"dropping-particle":"","family":"Rutt","given":"Brian K","non-dropping-particle":"","parse-names":false,"suffix":""}],"container-title":"Magn. Reson. Med.","id":"ITEM-1","issue":"5","issued":{"date-parts":[["2015"]]},"page":"1786-1794","publisher":"Wiley Online Library","title":"Optimization of white-matter-nulled magnetization prepared rapid gradient echo ({MP-RAGE}) imaging","type":"article-journal","volume":"73"},"uris":["http://www.mendeley.com/documents/?uuid=4c0f9477-a3cd-4fd3-aa39-49d569e87a5a"]}],"mendeley":{"formattedCitation":"[68]","plainTextFormattedCitation":"[68]","previouslyFormattedCitation":"[68]"},"properties":{"noteIndex":0},"schema":"https://github.com/citation-style-language/schema/raw/master/csl-citation.json"}</w:instrText>
      </w:r>
      <w:r w:rsidR="005E34D1">
        <w:fldChar w:fldCharType="separate"/>
      </w:r>
      <w:r w:rsidR="005E34D1" w:rsidRPr="005E34D1">
        <w:rPr>
          <w:noProof/>
        </w:rPr>
        <w:t>[68]</w:t>
      </w:r>
      <w:r w:rsidR="005E34D1">
        <w:fldChar w:fldCharType="end"/>
      </w:r>
      <w:r w:rsidR="005E34D1">
        <w:t xml:space="preserve">. </w:t>
      </w:r>
      <w:r w:rsidR="00B24B3B">
        <w:t xml:space="preserve">While we have shown comparable segmentation performance between 7T and 3T WMn-MPRAGE data in a small cohort of patients in this study, more validation studies at 3T with different disease populations would be needed </w:t>
      </w:r>
      <w:r w:rsidR="00B24B3B">
        <w:lastRenderedPageBreak/>
        <w:t>to establish the sufficiency of 3T imaging. A larger study is currently underway to test the ability of our method to detect atrophy in AUD and dementia patients</w:t>
      </w:r>
      <w:r w:rsidR="00A248E8">
        <w:t>,</w:t>
      </w:r>
      <w:r w:rsidR="00B24B3B">
        <w:t xml:space="preserve"> especially using conventional 3T MPRAGE.</w:t>
      </w:r>
      <w:commentRangeEnd w:id="55"/>
      <w:r w:rsidR="0080380D">
        <w:rPr>
          <w:rStyle w:val="CommentReference"/>
        </w:rPr>
        <w:commentReference w:id="55"/>
      </w:r>
      <w:r w:rsidR="00B24B3B">
        <w:t xml:space="preserve"> </w:t>
      </w:r>
    </w:p>
    <w:p w14:paraId="569730A2" w14:textId="77777777" w:rsidR="009E7C38" w:rsidRDefault="009E7C38" w:rsidP="00B24B3B"/>
    <w:p w14:paraId="421334E0" w14:textId="6CA933BD" w:rsidR="00E02FE3" w:rsidRPr="006A62C0" w:rsidRDefault="00002528" w:rsidP="005F42CE">
      <w:r>
        <w:t xml:space="preserve">The recent </w:t>
      </w:r>
      <w:r w:rsidR="00E659F5">
        <w:t>shape-based</w:t>
      </w:r>
      <w:r>
        <w:t xml:space="preserve"> segmentation </w:t>
      </w:r>
      <w:r w:rsidR="00E659F5">
        <w:t xml:space="preserve">method </w:t>
      </w:r>
      <w:r>
        <w:t>of Liu et al.</w:t>
      </w:r>
      <w:r w:rsidR="004515BC">
        <w:t xml:space="preserve"> </w:t>
      </w:r>
      <w:r w:rsidR="004515BC">
        <w:fldChar w:fldCharType="begin" w:fldLock="1"/>
      </w:r>
      <w:r w:rsidR="009E1E45">
        <w:instrText>ADDIN CSL_CITATION {"citationItems":[{"id":"ITEM-1","itemData":{"DOI":"10.1016/j.mri.2019.09.004","ISSN":"18735894","abstract":"The thalamus serves as the central relay station for the brain. It processes and relays sensory and motor signals between different subcortical regions and the cerebral cortex and it can be divided into several neuronal clusters referred to as nuclei. Each of these can possibly be subdivided into sub-nuclei. Accurate and reliable identification of thalamic nuclei is important for surgical interventions and neuroanatomical studies. This is however a challenging task because the small size of the nuclei and the lack of contrast over the thalamus region in clinically acquired images does not permit the visualization of their boundaries. A number of methods have been developed for thalamus parcellation but the vast majority of these relies on diffusion imaging or functional imaging. The low resolution of these images only permit localizing the largest nuclei. In this work we propose a method to segment smaller nuclei. We first present a protocol to build histological-like atlases from a series of high-field (7 Tesla) MR images acquired with different pulse sequences that each permits to visualize the boundaries of a subset of the nuclei. We use this protocol to scan 9 subjects and we manually delineate 23 thalamic nuclei following the Morel atlas naming convention for each of these subjects. Manual contours for the nuclei are subsequently utilized to create statistical shape models. With these data, we compare four methods for the segmentation of thalamic nuclei in 3 T images we have also acquired for the 9 subjects included in the study: (1) single atlas, (2) multi atlas, (3) statistical shape, and (4) hierarchical statistical shape in which thalamic nuclei are hierarchically fitted to the images, starting from the largest ones. Results of a leave-one-out validation study conducted on the nine image sets we have acquired show that the multi atlas approach improves upon the single atlas approach for most nuclei. Segmentations obtained with the hierarchical statistical shape model yield the highest accuracy, with dice coefficients ranging from 0.53 to 0.90, mean surface errors from 0.27 mm to 0.64 mm, and maximum surface errors from 1.31 mm to 2.52 mm for all nuclei averaged across test cases. This suggests the feasibility of using such approach for localizing thalamic substructures in clinically acquired MR volumes. It may have a direct impact on surgeries such as Deep Brain Stimulation procedures that require the implantation of stimulating electrodes in s…","author":[{"dropping-particle":"","family":"Liu","given":"Yuan","non-dropping-particle":"","parse-names":false,"suffix":""},{"dropping-particle":"","family":"D'Haese","given":"Pierre François","non-dropping-particle":"","parse-names":false,"suffix":""},{"dropping-particle":"","family":"Newton","given":"Allen T.","non-dropping-particle":"","parse-names":false,"suffix":""},{"dropping-particle":"","family":"Dawant","given":"Benoit M.","non-dropping-particle":"","parse-names":false,"suffix":""}],"container-title":"Magnetic Resonance Imaging","id":"ITEM-1","issued":{"date-parts":[["2020","1","1"]]},"page":"114-128","publisher":"Elsevier Inc.","title":"Generation of human thalamus atlases from 7 T data and application to intrathalamic nuclei segmentation in clinical 3 T T1-weighted images","type":"article-journal","volume":"65"},"uris":["http://www.mendeley.com/documents/?uuid=0a484933-fbf2-47c0-809a-33e1e188fa2b"]}],"mendeley":{"formattedCitation":"[69]","plainTextFormattedCitation":"[69]","previouslyFormattedCitation":"[69]"},"properties":{"noteIndex":0},"schema":"https://github.com/citation-style-language/schema/raw/master/csl-citation.json"}</w:instrText>
      </w:r>
      <w:r w:rsidR="004515BC">
        <w:fldChar w:fldCharType="separate"/>
      </w:r>
      <w:r w:rsidR="005E34D1" w:rsidRPr="005E34D1">
        <w:rPr>
          <w:noProof/>
        </w:rPr>
        <w:t>[69]</w:t>
      </w:r>
      <w:r w:rsidR="004515BC">
        <w:fldChar w:fldCharType="end"/>
      </w:r>
      <w:r>
        <w:t xml:space="preserve"> is one of the few methods that segment MPRAGE data using the Morel atlas convention. While their method generated 23 nuclei, the lateral and medial geniculate nuclei were notably absent in their output. During manual segmentation, we chose to merge some of the smaller nuclei with larger contiguous nuclei, resulting in </w:t>
      </w:r>
      <w:r w:rsidR="00E659F5">
        <w:t xml:space="preserve">a </w:t>
      </w:r>
      <w:r>
        <w:t xml:space="preserve">smaller number of reported nuclei compared to their method (e.g. MD is combined with Pf, </w:t>
      </w:r>
      <w:r w:rsidR="00E659F5">
        <w:t xml:space="preserve">and </w:t>
      </w:r>
      <w:r>
        <w:t xml:space="preserve">the pulvinar complex is segmented as a single nucleus in our manual segmentation). Our </w:t>
      </w:r>
      <w:r w:rsidR="007B391C">
        <w:t xml:space="preserve">method’s </w:t>
      </w:r>
      <w:r w:rsidR="00DB49A5">
        <w:t xml:space="preserve">performance </w:t>
      </w:r>
      <w:r>
        <w:t>on the WMn-MPRAGE data show</w:t>
      </w:r>
      <w:r w:rsidR="00E659F5">
        <w:t>s</w:t>
      </w:r>
      <w:r>
        <w:t xml:space="preserve"> comparable Dice values for most nuclei, lower Dice for VPL and VA nuclei and higher Dice for CM nucleus and MTT, compared to </w:t>
      </w:r>
      <w:r w:rsidR="00E659F5">
        <w:t xml:space="preserve">Liu’s </w:t>
      </w:r>
      <w:r>
        <w:t xml:space="preserve">shape-based method. However, </w:t>
      </w:r>
      <w:r w:rsidR="00E659F5">
        <w:t xml:space="preserve">our </w:t>
      </w:r>
      <w:r>
        <w:t>network</w:t>
      </w:r>
      <w:r w:rsidR="00E659F5">
        <w:t>’s</w:t>
      </w:r>
      <w:r>
        <w:t xml:space="preserve"> </w:t>
      </w:r>
      <w:r w:rsidR="00F63E9A">
        <w:t>performance on</w:t>
      </w:r>
      <w:r>
        <w:t xml:space="preserve"> </w:t>
      </w:r>
      <w:r w:rsidR="00241CD1">
        <w:t>CSFn-</w:t>
      </w:r>
      <w:r w:rsidR="00770306">
        <w:t xml:space="preserve">MPRAGE </w:t>
      </w:r>
      <w:r>
        <w:t>data show</w:t>
      </w:r>
      <w:r w:rsidR="00D9301E">
        <w:t>s</w:t>
      </w:r>
      <w:r>
        <w:t xml:space="preserve"> lower accuracy in comparison, presumably due to the lack of shape information, which could help in the face of poor intra-thalamic contrast. Our analysis had a much larger spread of cases encompassing healthy controls (n=13) as well as patients with ET (n=12) and MS (n=15)</w:t>
      </w:r>
      <w:r w:rsidR="00E659F5">
        <w:t>,</w:t>
      </w:r>
      <w:r>
        <w:t xml:space="preserve"> compared to 9 healthy subjects in Liu et al. </w:t>
      </w:r>
      <w:r w:rsidR="0068407C">
        <w:t>The</w:t>
      </w:r>
      <w:r>
        <w:t xml:space="preserve"> proposed method </w:t>
      </w:r>
      <w:r w:rsidR="00500FD3">
        <w:t xml:space="preserve">shows </w:t>
      </w:r>
      <w:r>
        <w:t>dramatically improved Dice accuracy over the Bayesian atlas</w:t>
      </w:r>
      <w:r w:rsidR="00E659F5">
        <w:t>-based method</w:t>
      </w:r>
      <w:r>
        <w:t xml:space="preserve"> of Iglesias </w:t>
      </w:r>
      <w:r w:rsidRPr="004E0135">
        <w:t>et al</w:t>
      </w:r>
      <w:r w:rsidR="00B14684" w:rsidRPr="004E0135">
        <w:t xml:space="preserve">. </w:t>
      </w:r>
      <w:r w:rsidR="00644557" w:rsidRPr="004E0135">
        <w:fldChar w:fldCharType="begin" w:fldLock="1"/>
      </w:r>
      <w:r w:rsidR="0080285C">
        <w:instrText>ADDIN CSL_CITATION {"citationItems":[{"id":"ITEM-1","itemData":{"DOI":"10.1016/j.neuroimage.2018.08.012","ISSN":"10959572","PMID":"30121337","abstract":"The human thalamus is a brain structure that comprises numerous,\nhighly specific nuclei. Since these nuclei are known to have\ndifferent functions and to be connected to different areas of the\ncerebral cortex, it is of great interest for the neuroimaging\ncommunity to study their volume, shape and connectivity in vivo\nwith MRI. In this study, we present a probabilistic atlas of the\nthalamic nuclei built using ex vivo brain MRI scans and\nhistological data, as well as the application of the atlas to in\nvivo MRI segmentation. The atlas was built using manual\ndelineation of 26 thalamic nuclei on the serial histology of 12\nwhole thalami from six autopsy samples, combined with manual\nsegmentations of the whole thalamus and surrounding structures\n(caudate, putamen, hippocampus, etc.) made on in vivo brain MR\ndata from 39 subjects. The 3D structure of the histological data\nand corresponding manual segmentations was recovered using the ex\nvivo MRI as reference frame, and stacks of blockface photographs\nacquired during the sectioning as intermediate target. The atlas,\nwhich was encoded as an adaptive tetrahedral mesh, shows a good\nagreement with previous histological studies of the thalamus in\nterms of volumes of representative nuclei. When applied to\nsegmentation of in vivo scans using Bayesian inference, the atlas\nshows excellent test-retest reliability, robustness to changes in\ninput MRI contrast, and ability to detect differential thalamic\neffects in subjects with Alzheimer's disease. The probabilistic\natlas and companion segmentation tool are publicly available as\npart of the neuroimaging package FreeSurfer.","author":[{"dropping-particle":"","family":"Iglesias","given":"Juan Eugenio","non-dropping-particle":"","parse-names":false,"suffix":""},{"dropping-particle":"","family":"Insausti","given":"Ricardo","non-dropping-particle":"","parse-names":false,"suffix":""},{"dropping-particle":"","family":"Lerma-Usabiaga","given":"Garikoitz","non-dropping-particle":"","parse-names":false,"suffix":""},{"dropping-particle":"","family":"Bocchetta","given":"Martina","non-dropping-particle":"","parse-names":false,"suffix":""},{"dropping-particle":"","family":"Leemput","given":"Koen","non-dropping-particle":"Van","parse-names":false,"suffix":""},{"dropping-particle":"","family":"Greve","given":"Douglas N.","non-dropping-particle":"","parse-names":false,"suffix":""},{"dropping-particle":"","family":"Kouwe","given":"Andre","non-dropping-particle":"van der","parse-names":false,"suffix":""},{"dropping-particle":"","family":"Alzheimer's Disease Neuroimaging Initiative","given":"","non-dropping-particle":"","parse-names":false,"suffix":""},{"dropping-particle":"","family":"Fischl","given":"Bruce","non-dropping-particle":"","parse-names":false,"suffix":""},{"dropping-particle":"","family":"Caballero-Gaudes","given":"César","non-dropping-particle":"","parse-names":false,"suffix":""},{"dropping-particle":"","family":"Paz-Alonso","given":"Pedro M.","non-dropping-particle":"","parse-names":false,"suffix":""}],"container-title":"Neuroimage","id":"ITEM-1","issued":{"date-parts":[["2018","12","1"]]},"page":"314-326","publisher":"Academic Press Inc.","title":"A probabilistic atlas of the human thalamic nuclei combining ex vivo MRI and histology","type":"article-journal","volume":"183"},"uris":["http://www.mendeley.com/documents/?uuid=71a87ca3-8fe1-4025-920c-6f97d00e84fc"]}],"mendeley":{"formattedCitation":"[23]","plainTextFormattedCitation":"[23]","previouslyFormattedCitation":"[23]"},"properties":{"noteIndex":0},"schema":"https://github.com/citation-style-language/schema/raw/master/csl-citation.json"}</w:instrText>
      </w:r>
      <w:r w:rsidR="00644557" w:rsidRPr="004E0135">
        <w:fldChar w:fldCharType="separate"/>
      </w:r>
      <w:r w:rsidR="006A62C0" w:rsidRPr="006A62C0">
        <w:rPr>
          <w:noProof/>
        </w:rPr>
        <w:t>[23]</w:t>
      </w:r>
      <w:r w:rsidR="00644557" w:rsidRPr="004E0135">
        <w:fldChar w:fldCharType="end"/>
      </w:r>
      <w:r w:rsidRPr="004E0135">
        <w:t xml:space="preserve"> for all nuclei and disease type</w:t>
      </w:r>
      <w:r w:rsidR="00ED1CFF" w:rsidRPr="004E0135">
        <w:t>s while significantly shortening processing times to under a minute from several hours</w:t>
      </w:r>
      <w:r w:rsidRPr="006A62C0">
        <w:t>.</w:t>
      </w:r>
    </w:p>
    <w:p w14:paraId="60D8D7F7" w14:textId="77777777" w:rsidR="004E0135" w:rsidRPr="004E0135" w:rsidRDefault="004E0135" w:rsidP="005F42CE"/>
    <w:bookmarkEnd w:id="52"/>
    <w:p w14:paraId="1CDDBD08" w14:textId="08D9D054" w:rsidR="00CC326E" w:rsidRDefault="00241CD1" w:rsidP="004E0135">
      <w:r>
        <w:t>The proposed CNN</w:t>
      </w:r>
      <w:r w:rsidR="00E659F5">
        <w:t>-</w:t>
      </w:r>
      <w:r>
        <w:t xml:space="preserve">based </w:t>
      </w:r>
      <w:r w:rsidR="00E659F5">
        <w:t xml:space="preserve">method </w:t>
      </w:r>
      <w:r>
        <w:t xml:space="preserve">has limitations that are common to most deep learning methods. Data diversity during the training phase is critical in creating a generalizable network. The current network was trained using images acquired from </w:t>
      </w:r>
      <w:r w:rsidR="00127DD6">
        <w:t>3T and 7T</w:t>
      </w:r>
      <w:r>
        <w:t xml:space="preserve"> and</w:t>
      </w:r>
      <w:r w:rsidR="00127DD6">
        <w:t xml:space="preserve"> patients with MS and ET in addition to healthy subjects</w:t>
      </w:r>
      <w:r>
        <w:t xml:space="preserve">. </w:t>
      </w:r>
      <w:r w:rsidR="00127DD6">
        <w:t xml:space="preserve">However, since the network has not been exposed to images with </w:t>
      </w:r>
      <w:r>
        <w:t>metal artifacts from surgical clips or deep brain stimulation electrodes</w:t>
      </w:r>
      <w:r w:rsidR="00127DD6">
        <w:t xml:space="preserve">, </w:t>
      </w:r>
      <w:r w:rsidR="00E659F5">
        <w:t>it is</w:t>
      </w:r>
      <w:r w:rsidR="00127DD6">
        <w:t xml:space="preserve"> likely to fail under those conditions and will require special training. </w:t>
      </w:r>
      <w:r>
        <w:t xml:space="preserve">The performance of this network on other diseases such as </w:t>
      </w:r>
      <w:r>
        <w:rPr>
          <w:color w:val="2E2E2E"/>
        </w:rPr>
        <w:t xml:space="preserve">Alzheimer's disease </w:t>
      </w:r>
      <w:r>
        <w:t xml:space="preserve">needs to </w:t>
      </w:r>
      <w:r w:rsidRPr="005F42CE">
        <w:t>be</w:t>
      </w:r>
      <w:r>
        <w:t xml:space="preserve"> evaluated. Limitations specific to our implementation include not taking advantage of 3D data; with sufficient 3D training data and memory, a 3D cascaded </w:t>
      </w:r>
      <w:r>
        <w:lastRenderedPageBreak/>
        <w:t>network will likely improve the accuracy of our method by fully leveraging the 3D structural information.</w:t>
      </w:r>
      <w:r w:rsidR="00127DD6">
        <w:t xml:space="preserve"> Due to lack of manual segmentation data, the performance of the proposed method on 3T CSFn-M</w:t>
      </w:r>
      <w:r w:rsidR="00D9301E">
        <w:t>PR</w:t>
      </w:r>
      <w:r w:rsidR="00127DD6">
        <w:t>AGE data was not investigated</w:t>
      </w:r>
      <w:r w:rsidR="00A56E3F">
        <w:t xml:space="preserve">. </w:t>
      </w:r>
      <w:r>
        <w:t>We also observed a slight reduction in performance in the CSFn-MPRAGE dataset compared to the WMn-MPRAGE dataset for the smaller nuclei. This could partly be due to the inherently lower intra-thalamic contrast in conventional CSFn-MPRAGE</w:t>
      </w:r>
      <w:r w:rsidR="00A56E3F">
        <w:t xml:space="preserve"> images</w:t>
      </w:r>
      <w:r>
        <w:t>. Future work will explore synthesizing WMn-MPRAGE images from CSFn-MPRAGE using contrast synthesis methods</w:t>
      </w:r>
      <w:r>
        <w:rPr>
          <w:vertAlign w:val="superscript"/>
        </w:rPr>
        <w:t xml:space="preserve"> </w:t>
      </w:r>
      <w:r>
        <w:t>and then applying the WMn</w:t>
      </w:r>
      <w:r w:rsidR="00DB49A5">
        <w:t>-</w:t>
      </w:r>
      <w:r>
        <w:t xml:space="preserve">MPRAGE optimized network for better accuracy. </w:t>
      </w:r>
    </w:p>
    <w:p w14:paraId="66477CC9" w14:textId="77777777" w:rsidR="00C073CD" w:rsidRDefault="00C073CD" w:rsidP="00056D08">
      <w:pPr>
        <w:pStyle w:val="Heading1"/>
      </w:pPr>
      <w:bookmarkStart w:id="56" w:name="_Hlk38972469"/>
    </w:p>
    <w:p w14:paraId="798799A6" w14:textId="5C7742B8" w:rsidR="00E02FE3" w:rsidRDefault="00002528" w:rsidP="00056D08">
      <w:pPr>
        <w:pStyle w:val="Heading1"/>
      </w:pPr>
      <w:r w:rsidRPr="00862AF1">
        <w:t>CONCLUSION</w:t>
      </w:r>
    </w:p>
    <w:p w14:paraId="621E5C41" w14:textId="2153EE9A" w:rsidR="00E02FE3" w:rsidRDefault="00002528" w:rsidP="005F42CE">
      <w:r>
        <w:t xml:space="preserve">We have proposed </w:t>
      </w:r>
      <w:r w:rsidR="008344F8">
        <w:t>the use of a</w:t>
      </w:r>
      <w:r>
        <w:t xml:space="preserve"> CNN</w:t>
      </w:r>
      <w:r w:rsidR="00416EEE">
        <w:t>-</w:t>
      </w:r>
      <w:r>
        <w:t>based cascaded multi-class multi-planar method for the segmentation of thalamic nuclei and evaluated it on images with different contrasts, and magnetic field strengths for both healthy and diseased populations. Th</w:t>
      </w:r>
      <w:r w:rsidR="00DF7F5D">
        <w:t>is method</w:t>
      </w:r>
      <w:r>
        <w:t xml:space="preserve"> has </w:t>
      </w:r>
      <w:r w:rsidR="00416EEE">
        <w:t xml:space="preserve">been applied </w:t>
      </w:r>
      <w:r>
        <w:t>successfully to both advanced MR acquisition techniques with high intra-thalamic contrast (WMn-MPRAGE) and the more commonly used low intra-thalamic contrast sequences (CSFn-MPRAGE). Further, the effectiveness of th</w:t>
      </w:r>
      <w:r w:rsidR="00DA4089">
        <w:t xml:space="preserve">is </w:t>
      </w:r>
      <w:r>
        <w:t xml:space="preserve">method in real-life applications </w:t>
      </w:r>
      <w:r w:rsidR="004D71CC">
        <w:t xml:space="preserve">has been </w:t>
      </w:r>
      <w:r>
        <w:t xml:space="preserve">investigated via a clinical analysis of volume atrophy in patients with MS. </w:t>
      </w:r>
    </w:p>
    <w:bookmarkEnd w:id="50"/>
    <w:bookmarkEnd w:id="56"/>
    <w:p w14:paraId="269901D3" w14:textId="77777777" w:rsidR="00014D44" w:rsidRDefault="00014D44" w:rsidP="00056D08">
      <w:pPr>
        <w:pStyle w:val="Heading1"/>
      </w:pPr>
    </w:p>
    <w:p w14:paraId="67D22488" w14:textId="3E71961F" w:rsidR="00E02FE3" w:rsidRDefault="00002528" w:rsidP="00056D08">
      <w:pPr>
        <w:pStyle w:val="Heading1"/>
      </w:pPr>
      <w:r>
        <w:t>ACKNOWLEDGEMENTS</w:t>
      </w:r>
    </w:p>
    <w:p w14:paraId="03D05698" w14:textId="77777777" w:rsidR="00E02FE3" w:rsidRDefault="00002528" w:rsidP="005F42CE">
      <w:r>
        <w:t xml:space="preserve">We would like to acknowledge funding support from the National Institutes of Health (R21 AA023582-01) and the Arizona Alzheimer’s Consortium. </w:t>
      </w:r>
    </w:p>
    <w:p w14:paraId="6A96A8E2" w14:textId="77777777" w:rsidR="00E02FE3" w:rsidRDefault="00E02FE3" w:rsidP="005F42CE"/>
    <w:p w14:paraId="30D9D1A0" w14:textId="77777777" w:rsidR="00E02FE3" w:rsidRDefault="00002528" w:rsidP="005F42CE">
      <w:r>
        <w:t>ABBREVIATIONS</w:t>
      </w:r>
    </w:p>
    <w:p w14:paraId="2F4BB3B4" w14:textId="00B1A1C7" w:rsidR="00E02FE3" w:rsidRDefault="00002528" w:rsidP="002F19B2">
      <w:pPr>
        <w:tabs>
          <w:tab w:val="left" w:pos="360"/>
        </w:tabs>
      </w:pPr>
      <w:r>
        <w:t>AV Anteroventral nucleus</w:t>
      </w:r>
    </w:p>
    <w:p w14:paraId="0639CC4C" w14:textId="7D9A0B95" w:rsidR="00E02FE3" w:rsidRDefault="00002528" w:rsidP="002F19B2">
      <w:pPr>
        <w:tabs>
          <w:tab w:val="left" w:pos="360"/>
        </w:tabs>
      </w:pPr>
      <w:r>
        <w:t xml:space="preserve">CM </w:t>
      </w:r>
      <w:r w:rsidR="00DE63A5">
        <w:t>Centromedian</w:t>
      </w:r>
      <w:r>
        <w:t xml:space="preserve"> nucleus </w:t>
      </w:r>
    </w:p>
    <w:p w14:paraId="64FB511C" w14:textId="77777777" w:rsidR="00E02FE3" w:rsidRDefault="00002528" w:rsidP="002F19B2">
      <w:pPr>
        <w:tabs>
          <w:tab w:val="left" w:pos="360"/>
        </w:tabs>
      </w:pPr>
      <w:r>
        <w:t xml:space="preserve">DTI Diffusion tensor imaging </w:t>
      </w:r>
    </w:p>
    <w:p w14:paraId="18639B1B" w14:textId="77777777" w:rsidR="00E02FE3" w:rsidRDefault="00002528" w:rsidP="002F19B2">
      <w:pPr>
        <w:tabs>
          <w:tab w:val="left" w:pos="360"/>
        </w:tabs>
      </w:pPr>
      <w:r>
        <w:t xml:space="preserve">Hb Habenular nucleus </w:t>
      </w:r>
    </w:p>
    <w:p w14:paraId="40421EEB" w14:textId="77777777" w:rsidR="00E02FE3" w:rsidRDefault="00002528" w:rsidP="002F19B2">
      <w:pPr>
        <w:tabs>
          <w:tab w:val="left" w:pos="360"/>
        </w:tabs>
      </w:pPr>
      <w:r>
        <w:t xml:space="preserve">LGN Lateral geniculate nucleus </w:t>
      </w:r>
    </w:p>
    <w:p w14:paraId="43A8FB7B" w14:textId="77777777" w:rsidR="00E02FE3" w:rsidRDefault="00002528" w:rsidP="002F19B2">
      <w:pPr>
        <w:tabs>
          <w:tab w:val="left" w:pos="360"/>
        </w:tabs>
      </w:pPr>
      <w:r>
        <w:lastRenderedPageBreak/>
        <w:t xml:space="preserve">MD Mediodorsal nucleus </w:t>
      </w:r>
    </w:p>
    <w:p w14:paraId="44C47CEB" w14:textId="77777777" w:rsidR="00E02FE3" w:rsidRDefault="00002528" w:rsidP="002F19B2">
      <w:pPr>
        <w:tabs>
          <w:tab w:val="left" w:pos="360"/>
        </w:tabs>
      </w:pPr>
      <w:r>
        <w:t xml:space="preserve">MGN Medial geniculate nucleus </w:t>
      </w:r>
    </w:p>
    <w:p w14:paraId="2F1C1B37" w14:textId="77777777" w:rsidR="00E02FE3" w:rsidRDefault="00002528" w:rsidP="002F19B2">
      <w:pPr>
        <w:tabs>
          <w:tab w:val="left" w:pos="360"/>
        </w:tabs>
      </w:pPr>
      <w:r>
        <w:t xml:space="preserve">MTT Mammillothalamic tract </w:t>
      </w:r>
    </w:p>
    <w:p w14:paraId="644CCFD1" w14:textId="77777777" w:rsidR="00E02FE3" w:rsidRDefault="00002528" w:rsidP="002F19B2">
      <w:pPr>
        <w:tabs>
          <w:tab w:val="left" w:pos="360"/>
        </w:tabs>
      </w:pPr>
      <w:r>
        <w:t xml:space="preserve">Pul Pulvinar nucleus </w:t>
      </w:r>
    </w:p>
    <w:p w14:paraId="71CD5FA9" w14:textId="419B5FA9" w:rsidR="00E02FE3" w:rsidRDefault="00002528" w:rsidP="002F19B2">
      <w:pPr>
        <w:tabs>
          <w:tab w:val="left" w:pos="360"/>
        </w:tabs>
      </w:pPr>
      <w:r>
        <w:t>VA Ventral</w:t>
      </w:r>
      <w:r w:rsidR="003310D9">
        <w:t xml:space="preserve"> </w:t>
      </w:r>
      <w:r>
        <w:t xml:space="preserve">anterior nucleus </w:t>
      </w:r>
    </w:p>
    <w:p w14:paraId="6EDBD552" w14:textId="77777777" w:rsidR="00E02FE3" w:rsidRDefault="00002528" w:rsidP="002F19B2">
      <w:pPr>
        <w:tabs>
          <w:tab w:val="left" w:pos="360"/>
        </w:tabs>
      </w:pPr>
      <w:r>
        <w:t xml:space="preserve">VIM Ventralis intermedius nucleus </w:t>
      </w:r>
    </w:p>
    <w:p w14:paraId="02939F9B" w14:textId="77777777" w:rsidR="00E02FE3" w:rsidRDefault="00002528" w:rsidP="002F19B2">
      <w:pPr>
        <w:tabs>
          <w:tab w:val="left" w:pos="360"/>
        </w:tabs>
      </w:pPr>
      <w:proofErr w:type="spellStart"/>
      <w:r>
        <w:t>VLa</w:t>
      </w:r>
      <w:proofErr w:type="spellEnd"/>
      <w:r>
        <w:t xml:space="preserve"> Ventral lateral anterior nucleus </w:t>
      </w:r>
    </w:p>
    <w:p w14:paraId="745EB7AD" w14:textId="77777777" w:rsidR="00E02FE3" w:rsidRDefault="00002528" w:rsidP="002F19B2">
      <w:pPr>
        <w:tabs>
          <w:tab w:val="left" w:pos="360"/>
        </w:tabs>
      </w:pPr>
      <w:proofErr w:type="spellStart"/>
      <w:r>
        <w:t>VLp</w:t>
      </w:r>
      <w:proofErr w:type="spellEnd"/>
      <w:r>
        <w:t xml:space="preserve"> Ventral lateral posterior nucleus </w:t>
      </w:r>
    </w:p>
    <w:p w14:paraId="010AB322" w14:textId="2149D7C5" w:rsidR="009B3A81" w:rsidRDefault="00002528" w:rsidP="002F19B2">
      <w:pPr>
        <w:tabs>
          <w:tab w:val="left" w:pos="360"/>
        </w:tabs>
      </w:pPr>
      <w:r>
        <w:t xml:space="preserve">VPL Ventral posterolateral nucleus </w:t>
      </w:r>
    </w:p>
    <w:p w14:paraId="10F6E4B6" w14:textId="77777777" w:rsidR="00E02FE3" w:rsidRDefault="00002528" w:rsidP="002F19B2">
      <w:pPr>
        <w:tabs>
          <w:tab w:val="left" w:pos="360"/>
        </w:tabs>
      </w:pPr>
      <w:r>
        <w:t xml:space="preserve">WM White matter </w:t>
      </w:r>
    </w:p>
    <w:p w14:paraId="6AB0E26C" w14:textId="3C670A28" w:rsidR="00E02FE3" w:rsidRDefault="00002528" w:rsidP="002F19B2">
      <w:pPr>
        <w:tabs>
          <w:tab w:val="left" w:pos="360"/>
        </w:tabs>
      </w:pPr>
      <w:r>
        <w:t>WMn White matter nulled</w:t>
      </w:r>
    </w:p>
    <w:p w14:paraId="3DBA3E59" w14:textId="77777777" w:rsidR="009B3A81" w:rsidRDefault="009B3A81" w:rsidP="002F19B2">
      <w:pPr>
        <w:tabs>
          <w:tab w:val="left" w:pos="360"/>
        </w:tabs>
      </w:pPr>
      <w:r>
        <w:t xml:space="preserve">CSF Cerebrospinal fluid </w:t>
      </w:r>
    </w:p>
    <w:p w14:paraId="2CF6B75F" w14:textId="77777777" w:rsidR="009B3A81" w:rsidRDefault="009B3A81" w:rsidP="002F19B2">
      <w:pPr>
        <w:tabs>
          <w:tab w:val="left" w:pos="360"/>
        </w:tabs>
      </w:pPr>
      <w:r>
        <w:t xml:space="preserve">CSFn Cerebrospinal fluid nulled </w:t>
      </w:r>
    </w:p>
    <w:p w14:paraId="53FD5960" w14:textId="77777777" w:rsidR="009B3A81" w:rsidRDefault="009B3A81" w:rsidP="002F19B2">
      <w:pPr>
        <w:tabs>
          <w:tab w:val="left" w:pos="360"/>
        </w:tabs>
      </w:pPr>
      <w:r>
        <w:t xml:space="preserve">MPRAGE Magnetization-prepared rapid gradient echo </w:t>
      </w:r>
    </w:p>
    <w:p w14:paraId="17148C84" w14:textId="77777777" w:rsidR="009B3A81" w:rsidRDefault="009B3A81" w:rsidP="005F42CE"/>
    <w:p w14:paraId="0A9FFACB" w14:textId="4DD3B2A0" w:rsidR="00213A4B" w:rsidRPr="00213A4B" w:rsidRDefault="00002528" w:rsidP="00CC497D">
      <w:pPr>
        <w:pStyle w:val="Heading1"/>
      </w:pPr>
      <w:bookmarkStart w:id="57" w:name="3o7alnk"/>
      <w:bookmarkEnd w:id="57"/>
      <w:r>
        <w:t>REFERENCES</w:t>
      </w:r>
    </w:p>
    <w:p w14:paraId="3117793C" w14:textId="076B0704" w:rsidR="009961EF" w:rsidRPr="009961EF" w:rsidRDefault="00A15B89" w:rsidP="009961E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9961EF" w:rsidRPr="009961EF">
        <w:rPr>
          <w:noProof/>
        </w:rPr>
        <w:t>[1]</w:t>
      </w:r>
      <w:r w:rsidR="009961EF" w:rsidRPr="009961EF">
        <w:rPr>
          <w:noProof/>
        </w:rPr>
        <w:tab/>
        <w:t>Aggleton JP, O’Mara SM, Vann SD, Wright NF, Tsanov M, Erichsen JT. Hippocampal-anterior thalamic pathways for memory: Uncovering a network of direct and indirect actions. Eur J Neurosci 2010;31:2292–307. https://doi.org/10.1111/j.1460-9568.2010.07251.x.</w:t>
      </w:r>
    </w:p>
    <w:p w14:paraId="6C92D387" w14:textId="77777777" w:rsidR="009961EF" w:rsidRPr="009961EF" w:rsidRDefault="009961EF" w:rsidP="009961EF">
      <w:pPr>
        <w:widowControl w:val="0"/>
        <w:autoSpaceDE w:val="0"/>
        <w:autoSpaceDN w:val="0"/>
        <w:adjustRightInd w:val="0"/>
        <w:ind w:left="640" w:hanging="640"/>
        <w:rPr>
          <w:noProof/>
        </w:rPr>
      </w:pPr>
      <w:r w:rsidRPr="009961EF">
        <w:rPr>
          <w:noProof/>
        </w:rPr>
        <w:t>[2]</w:t>
      </w:r>
      <w:r w:rsidRPr="009961EF">
        <w:rPr>
          <w:noProof/>
        </w:rPr>
        <w:tab/>
        <w:t>Steriade M, Llinás RR, Llinas RR. The functional states of the thalamus and the associated neuronal interplay. Physiol Rev 1988;68:649–742. https://doi.org/10.1152/physrev.1988.68.3.649.</w:t>
      </w:r>
    </w:p>
    <w:p w14:paraId="57C9CEFD" w14:textId="77777777" w:rsidR="009961EF" w:rsidRPr="009961EF" w:rsidRDefault="009961EF" w:rsidP="009961EF">
      <w:pPr>
        <w:widowControl w:val="0"/>
        <w:autoSpaceDE w:val="0"/>
        <w:autoSpaceDN w:val="0"/>
        <w:adjustRightInd w:val="0"/>
        <w:ind w:left="640" w:hanging="640"/>
        <w:rPr>
          <w:noProof/>
        </w:rPr>
      </w:pPr>
      <w:r w:rsidRPr="009961EF">
        <w:rPr>
          <w:noProof/>
        </w:rPr>
        <w:t>[3]</w:t>
      </w:r>
      <w:r w:rsidRPr="009961EF">
        <w:rPr>
          <w:noProof/>
        </w:rPr>
        <w:tab/>
        <w:t>Bodart O, Laureys S, Gosseries O. Coma and disorders of consciousness: Scientific advances and practical considerations for clinicians. Semin Neurol 2013;33:83–90. https://doi.org/10.1055/s-0033-1348965.</w:t>
      </w:r>
    </w:p>
    <w:p w14:paraId="74169DF1" w14:textId="77777777" w:rsidR="009961EF" w:rsidRPr="009961EF" w:rsidRDefault="009961EF" w:rsidP="009961EF">
      <w:pPr>
        <w:widowControl w:val="0"/>
        <w:autoSpaceDE w:val="0"/>
        <w:autoSpaceDN w:val="0"/>
        <w:adjustRightInd w:val="0"/>
        <w:ind w:left="640" w:hanging="640"/>
        <w:rPr>
          <w:noProof/>
        </w:rPr>
      </w:pPr>
      <w:r w:rsidRPr="009961EF">
        <w:rPr>
          <w:noProof/>
        </w:rPr>
        <w:t>[4]</w:t>
      </w:r>
      <w:r w:rsidRPr="009961EF">
        <w:rPr>
          <w:noProof/>
        </w:rPr>
        <w:tab/>
        <w:t>Stein T, Moritz C, Quigley M, Cordes D, Haughton V, Meyerand E. Functional connectivity in the thalamus and hippocampus studied with functional MR imaging. Am J Neuroradiol 2000;21:1397–401.</w:t>
      </w:r>
    </w:p>
    <w:p w14:paraId="22B6252F" w14:textId="77777777" w:rsidR="009961EF" w:rsidRPr="009961EF" w:rsidRDefault="009961EF" w:rsidP="009961EF">
      <w:pPr>
        <w:widowControl w:val="0"/>
        <w:autoSpaceDE w:val="0"/>
        <w:autoSpaceDN w:val="0"/>
        <w:adjustRightInd w:val="0"/>
        <w:ind w:left="640" w:hanging="640"/>
        <w:rPr>
          <w:noProof/>
        </w:rPr>
      </w:pPr>
      <w:r w:rsidRPr="009961EF">
        <w:rPr>
          <w:noProof/>
        </w:rPr>
        <w:t>[5]</w:t>
      </w:r>
      <w:r w:rsidRPr="009961EF">
        <w:rPr>
          <w:noProof/>
        </w:rPr>
        <w:tab/>
        <w:t xml:space="preserve">Chen Y, Shi B, Wang Z, Zhang P, Smith CD, Liu J. Hippocampus segmentation through multi-view ensemble ConvNets. Int. Symp. Biomed. Imaging, IEEE </w:t>
      </w:r>
      <w:r w:rsidRPr="009961EF">
        <w:rPr>
          <w:noProof/>
        </w:rPr>
        <w:lastRenderedPageBreak/>
        <w:t>Computer Society; 2017, p. 192–6. https://doi.org/10.1109/ISBI.2017.7950499.</w:t>
      </w:r>
    </w:p>
    <w:p w14:paraId="40BD2EA7" w14:textId="77777777" w:rsidR="009961EF" w:rsidRPr="009961EF" w:rsidRDefault="009961EF" w:rsidP="009961EF">
      <w:pPr>
        <w:widowControl w:val="0"/>
        <w:autoSpaceDE w:val="0"/>
        <w:autoSpaceDN w:val="0"/>
        <w:adjustRightInd w:val="0"/>
        <w:ind w:left="640" w:hanging="640"/>
        <w:rPr>
          <w:noProof/>
        </w:rPr>
      </w:pPr>
      <w:r w:rsidRPr="009961EF">
        <w:rPr>
          <w:noProof/>
        </w:rPr>
        <w:t>[6]</w:t>
      </w:r>
      <w:r w:rsidRPr="009961EF">
        <w:rPr>
          <w:noProof/>
        </w:rPr>
        <w:tab/>
        <w:t>Parnaudeau S, Bolkan SS, Kellendonk C. The mediodorsal thalamus: An essential partner of the prefrontal cortex for cognition. Biol Psychiatry 2018;83:648–56. https://doi.org/10.1016/j.biopsych.2017.11.008.</w:t>
      </w:r>
    </w:p>
    <w:p w14:paraId="34B38773" w14:textId="77777777" w:rsidR="009961EF" w:rsidRPr="009961EF" w:rsidRDefault="009961EF" w:rsidP="009961EF">
      <w:pPr>
        <w:widowControl w:val="0"/>
        <w:autoSpaceDE w:val="0"/>
        <w:autoSpaceDN w:val="0"/>
        <w:adjustRightInd w:val="0"/>
        <w:ind w:left="640" w:hanging="640"/>
        <w:rPr>
          <w:noProof/>
        </w:rPr>
      </w:pPr>
      <w:r w:rsidRPr="009961EF">
        <w:rPr>
          <w:noProof/>
        </w:rPr>
        <w:t>[7]</w:t>
      </w:r>
      <w:r w:rsidRPr="009961EF">
        <w:rPr>
          <w:noProof/>
        </w:rPr>
        <w:tab/>
        <w:t>Arts NJM, Walvoort SJW, Kessels RPC. Korsakoff’s syndrome: A critical review. Neuropsychiatr Dis Treat 2017;13:2875–90. https://doi.org/10.2147/NDT.S130078.</w:t>
      </w:r>
    </w:p>
    <w:p w14:paraId="666004E4" w14:textId="77777777" w:rsidR="009961EF" w:rsidRPr="009961EF" w:rsidRDefault="009961EF" w:rsidP="009961EF">
      <w:pPr>
        <w:widowControl w:val="0"/>
        <w:autoSpaceDE w:val="0"/>
        <w:autoSpaceDN w:val="0"/>
        <w:adjustRightInd w:val="0"/>
        <w:ind w:left="640" w:hanging="640"/>
        <w:rPr>
          <w:noProof/>
        </w:rPr>
      </w:pPr>
      <w:r w:rsidRPr="009961EF">
        <w:rPr>
          <w:noProof/>
        </w:rPr>
        <w:t>[8]</w:t>
      </w:r>
      <w:r w:rsidRPr="009961EF">
        <w:rPr>
          <w:noProof/>
        </w:rPr>
        <w:tab/>
        <w:t>Fama R, Rosenbloom MJ, Sassoon SA, Rohlfing T, Pfefferbaum A, Sullivan E V. Thalamic volume deficit contributes to procedural and explicit memory impairment in HIV infection with primary alcoholism comorbidity. Brain Imaging Behav 2014;8:611–20. https://doi.org/10.1007/s11682-013-9286-4.</w:t>
      </w:r>
    </w:p>
    <w:p w14:paraId="0CA88EED" w14:textId="77777777" w:rsidR="009961EF" w:rsidRPr="009961EF" w:rsidRDefault="009961EF" w:rsidP="009961EF">
      <w:pPr>
        <w:widowControl w:val="0"/>
        <w:autoSpaceDE w:val="0"/>
        <w:autoSpaceDN w:val="0"/>
        <w:adjustRightInd w:val="0"/>
        <w:ind w:left="640" w:hanging="640"/>
        <w:rPr>
          <w:noProof/>
        </w:rPr>
      </w:pPr>
      <w:r w:rsidRPr="009961EF">
        <w:rPr>
          <w:noProof/>
        </w:rPr>
        <w:t>[9]</w:t>
      </w:r>
      <w:r w:rsidRPr="009961EF">
        <w:rPr>
          <w:noProof/>
        </w:rPr>
        <w:tab/>
        <w:t>Benabid AL, Pollak P, Seigneuret E, Hoffmann D, Gay E, Perret J. Chronic VIM thalamic stimulation in Parkinson’s disease, essential tremor and extra-pyramidal dyskinesias. Acta Neurochir Suppl (Wien) 1993. https://doi.org/10.1007/978-3-7091-9297-9_8.</w:t>
      </w:r>
    </w:p>
    <w:p w14:paraId="397FC362" w14:textId="77777777" w:rsidR="009961EF" w:rsidRPr="009961EF" w:rsidRDefault="009961EF" w:rsidP="009961EF">
      <w:pPr>
        <w:widowControl w:val="0"/>
        <w:autoSpaceDE w:val="0"/>
        <w:autoSpaceDN w:val="0"/>
        <w:adjustRightInd w:val="0"/>
        <w:ind w:left="640" w:hanging="640"/>
        <w:rPr>
          <w:noProof/>
        </w:rPr>
      </w:pPr>
      <w:r w:rsidRPr="009961EF">
        <w:rPr>
          <w:noProof/>
        </w:rPr>
        <w:t>[10]</w:t>
      </w:r>
      <w:r w:rsidRPr="009961EF">
        <w:rPr>
          <w:noProof/>
        </w:rPr>
        <w:tab/>
        <w:t>Minagar A, Barnett MH, Benedict RHBB, Pelletier D, Pirko I, Sahraian MA, et al. The thalamus and multiple sclerosis: modern views on pathologic, imaging, and clinical aspects. Neurology 2013;80:210–9. https://doi.org/10.1212/WNL.0b013e31827b910b.</w:t>
      </w:r>
    </w:p>
    <w:p w14:paraId="757763A9" w14:textId="77777777" w:rsidR="009961EF" w:rsidRPr="009961EF" w:rsidRDefault="009961EF" w:rsidP="009961EF">
      <w:pPr>
        <w:widowControl w:val="0"/>
        <w:autoSpaceDE w:val="0"/>
        <w:autoSpaceDN w:val="0"/>
        <w:adjustRightInd w:val="0"/>
        <w:ind w:left="640" w:hanging="640"/>
        <w:rPr>
          <w:noProof/>
        </w:rPr>
      </w:pPr>
      <w:r w:rsidRPr="009961EF">
        <w:rPr>
          <w:noProof/>
        </w:rPr>
        <w:t>[11]</w:t>
      </w:r>
      <w:r w:rsidRPr="009961EF">
        <w:rPr>
          <w:noProof/>
        </w:rPr>
        <w:tab/>
        <w:t>Brodkey JA, Tasker RR, Hamani C, McAndrews MP, Dostrovsky JO, Lozano AM. Tremor cells in the human thalamus: Differences among neurological disorders. J Neurosurg 2004;101:43–7. https://doi.org/10.3171/jns.2004.101.1.0043.</w:t>
      </w:r>
    </w:p>
    <w:p w14:paraId="00373B2A" w14:textId="77777777" w:rsidR="009961EF" w:rsidRPr="009961EF" w:rsidRDefault="009961EF" w:rsidP="009961EF">
      <w:pPr>
        <w:widowControl w:val="0"/>
        <w:autoSpaceDE w:val="0"/>
        <w:autoSpaceDN w:val="0"/>
        <w:adjustRightInd w:val="0"/>
        <w:ind w:left="640" w:hanging="640"/>
        <w:rPr>
          <w:noProof/>
        </w:rPr>
      </w:pPr>
      <w:r w:rsidRPr="009961EF">
        <w:rPr>
          <w:noProof/>
        </w:rPr>
        <w:t>[12]</w:t>
      </w:r>
      <w:r w:rsidRPr="009961EF">
        <w:rPr>
          <w:noProof/>
        </w:rPr>
        <w:tab/>
        <w:t>Benabid AL, Pollak P, Gao D, Hoffmann D, Limousin P, Gay E, et al. Chronic electrical stimulation of the ventralis intermedius nucleus of the thalamus as a treatment of movement disorders. J Neurosurg 1996;84:203–14. https://doi.org/10.3171/jns.1996.84.2.0203.</w:t>
      </w:r>
    </w:p>
    <w:p w14:paraId="61E57BF8" w14:textId="77777777" w:rsidR="009961EF" w:rsidRPr="009961EF" w:rsidRDefault="009961EF" w:rsidP="009961EF">
      <w:pPr>
        <w:widowControl w:val="0"/>
        <w:autoSpaceDE w:val="0"/>
        <w:autoSpaceDN w:val="0"/>
        <w:adjustRightInd w:val="0"/>
        <w:ind w:left="640" w:hanging="640"/>
        <w:rPr>
          <w:noProof/>
        </w:rPr>
      </w:pPr>
      <w:r w:rsidRPr="009961EF">
        <w:rPr>
          <w:noProof/>
        </w:rPr>
        <w:t>[13]</w:t>
      </w:r>
      <w:r w:rsidRPr="009961EF">
        <w:rPr>
          <w:noProof/>
        </w:rPr>
        <w:tab/>
        <w:t>Fama R, Sullivan E V. Thalamic structures and associated cognitive functions: Relations with age and aging. Neurosci Biobehav Rev 2015;54:29–37. https://doi.org/10.1016/j.neubiorev.2015.03.008.</w:t>
      </w:r>
    </w:p>
    <w:p w14:paraId="3BD1BE66" w14:textId="77777777" w:rsidR="009961EF" w:rsidRPr="009961EF" w:rsidRDefault="009961EF" w:rsidP="009961EF">
      <w:pPr>
        <w:widowControl w:val="0"/>
        <w:autoSpaceDE w:val="0"/>
        <w:autoSpaceDN w:val="0"/>
        <w:adjustRightInd w:val="0"/>
        <w:ind w:left="640" w:hanging="640"/>
        <w:rPr>
          <w:noProof/>
        </w:rPr>
      </w:pPr>
      <w:r w:rsidRPr="009961EF">
        <w:rPr>
          <w:noProof/>
        </w:rPr>
        <w:t>[14]</w:t>
      </w:r>
      <w:r w:rsidRPr="009961EF">
        <w:rPr>
          <w:noProof/>
        </w:rPr>
        <w:tab/>
        <w:t>Braak H, Braak E. Alzheimer’s disease affects limbic nuclei of the thalamus. Acta Neuropathol 1991;81:261–8. https://doi.org/10.1007/BF00305867.</w:t>
      </w:r>
    </w:p>
    <w:p w14:paraId="78822718" w14:textId="77777777" w:rsidR="009961EF" w:rsidRPr="009961EF" w:rsidRDefault="009961EF" w:rsidP="009961EF">
      <w:pPr>
        <w:widowControl w:val="0"/>
        <w:autoSpaceDE w:val="0"/>
        <w:autoSpaceDN w:val="0"/>
        <w:adjustRightInd w:val="0"/>
        <w:ind w:left="640" w:hanging="640"/>
        <w:rPr>
          <w:noProof/>
        </w:rPr>
      </w:pPr>
      <w:r w:rsidRPr="009961EF">
        <w:rPr>
          <w:noProof/>
        </w:rPr>
        <w:t>[15]</w:t>
      </w:r>
      <w:r w:rsidRPr="009961EF">
        <w:rPr>
          <w:noProof/>
        </w:rPr>
        <w:tab/>
        <w:t xml:space="preserve">Lee J-Y, Jin E, Lee WW, Kim YK, Lee J-Y, Jeon B. Lateral geniculate atrophy in </w:t>
      </w:r>
      <w:r w:rsidRPr="009961EF">
        <w:rPr>
          <w:noProof/>
        </w:rPr>
        <w:lastRenderedPageBreak/>
        <w:t>Parkinson’s with visual hallucination: A trans-synaptic degeneration? Mov Disord 2016;31:547–54. https://doi.org/10.1002/mds.26533.</w:t>
      </w:r>
    </w:p>
    <w:p w14:paraId="3422ADF8" w14:textId="77777777" w:rsidR="009961EF" w:rsidRPr="009961EF" w:rsidRDefault="009961EF" w:rsidP="009961EF">
      <w:pPr>
        <w:widowControl w:val="0"/>
        <w:autoSpaceDE w:val="0"/>
        <w:autoSpaceDN w:val="0"/>
        <w:adjustRightInd w:val="0"/>
        <w:ind w:left="640" w:hanging="640"/>
        <w:rPr>
          <w:noProof/>
        </w:rPr>
      </w:pPr>
      <w:r w:rsidRPr="009961EF">
        <w:rPr>
          <w:noProof/>
        </w:rPr>
        <w:t>[16]</w:t>
      </w:r>
      <w:r w:rsidRPr="009961EF">
        <w:rPr>
          <w:noProof/>
        </w:rPr>
        <w:tab/>
        <w:t>Krauth A, Blanc R, Poveda A, Jeanmonod D, Morel A, Székely G. A mean three-dimensional atlas of the human thalamus: Generation from multiple histological data. Neuroimage 2010;49:2053–62. https://doi.org/10.1016/j.neuroimage.2009.10.042.</w:t>
      </w:r>
    </w:p>
    <w:p w14:paraId="3178CC73" w14:textId="77777777" w:rsidR="009961EF" w:rsidRPr="009961EF" w:rsidRDefault="009961EF" w:rsidP="009961EF">
      <w:pPr>
        <w:widowControl w:val="0"/>
        <w:autoSpaceDE w:val="0"/>
        <w:autoSpaceDN w:val="0"/>
        <w:adjustRightInd w:val="0"/>
        <w:ind w:left="640" w:hanging="640"/>
        <w:rPr>
          <w:noProof/>
        </w:rPr>
      </w:pPr>
      <w:r w:rsidRPr="009961EF">
        <w:rPr>
          <w:noProof/>
        </w:rPr>
        <w:t>[17]</w:t>
      </w:r>
      <w:r w:rsidRPr="009961EF">
        <w:rPr>
          <w:noProof/>
        </w:rPr>
        <w:tab/>
        <w:t>Jakab A, Blanc R, Berényi EL, Székely G. Generation of individualized thalamus target maps by using statistical shape models and thalamocortical tractography. Am J Neuroradiol 2012;33:2110–6. https://doi.org/10.3174/ajnr.A3140.</w:t>
      </w:r>
    </w:p>
    <w:p w14:paraId="02482AF4" w14:textId="77777777" w:rsidR="009961EF" w:rsidRPr="009961EF" w:rsidRDefault="009961EF" w:rsidP="009961EF">
      <w:pPr>
        <w:widowControl w:val="0"/>
        <w:autoSpaceDE w:val="0"/>
        <w:autoSpaceDN w:val="0"/>
        <w:adjustRightInd w:val="0"/>
        <w:ind w:left="640" w:hanging="640"/>
        <w:rPr>
          <w:noProof/>
        </w:rPr>
      </w:pPr>
      <w:r w:rsidRPr="009961EF">
        <w:rPr>
          <w:noProof/>
        </w:rPr>
        <w:t>[18]</w:t>
      </w:r>
      <w:r w:rsidRPr="009961EF">
        <w:rPr>
          <w:noProof/>
        </w:rPr>
        <w:tab/>
        <w:t>Tourdias T, Saranathan M, Levesque IR, Su J, Rutt BK. Visualization of intra-thalamic nuclei with optimized white-matter-nulled MPRAGE at 7T. Neuroimage 2014;84:534–45. https://doi.org/10.1016/j.neuroimage.2013.08.069.</w:t>
      </w:r>
    </w:p>
    <w:p w14:paraId="25A47795" w14:textId="77777777" w:rsidR="009961EF" w:rsidRPr="009961EF" w:rsidRDefault="009961EF" w:rsidP="009961EF">
      <w:pPr>
        <w:widowControl w:val="0"/>
        <w:autoSpaceDE w:val="0"/>
        <w:autoSpaceDN w:val="0"/>
        <w:adjustRightInd w:val="0"/>
        <w:ind w:left="640" w:hanging="640"/>
        <w:rPr>
          <w:noProof/>
        </w:rPr>
      </w:pPr>
      <w:r w:rsidRPr="009961EF">
        <w:rPr>
          <w:noProof/>
        </w:rPr>
        <w:t>[19]</w:t>
      </w:r>
      <w:r w:rsidRPr="009961EF">
        <w:rPr>
          <w:noProof/>
        </w:rPr>
        <w:tab/>
        <w:t>Fischl B, Salat DH, Busa E, Albert M, Dieterich M, Haselgrove C, et al. Whole brain segmentation: Automated labeling of neuroanatomical structures in the human brain. Neuron 2002;33:341–55. https://doi.org/10.1016/S0896-6273(02)00569-X.</w:t>
      </w:r>
    </w:p>
    <w:p w14:paraId="318C57AA" w14:textId="77777777" w:rsidR="009961EF" w:rsidRPr="009961EF" w:rsidRDefault="009961EF" w:rsidP="009961EF">
      <w:pPr>
        <w:widowControl w:val="0"/>
        <w:autoSpaceDE w:val="0"/>
        <w:autoSpaceDN w:val="0"/>
        <w:adjustRightInd w:val="0"/>
        <w:ind w:left="640" w:hanging="640"/>
        <w:rPr>
          <w:noProof/>
        </w:rPr>
      </w:pPr>
      <w:r w:rsidRPr="009961EF">
        <w:rPr>
          <w:noProof/>
        </w:rPr>
        <w:t>[20]</w:t>
      </w:r>
      <w:r w:rsidRPr="009961EF">
        <w:rPr>
          <w:noProof/>
        </w:rPr>
        <w:tab/>
        <w:t>FreeSurfer FB. B. Fischl. Neuroimage 2012;62:774–81.</w:t>
      </w:r>
    </w:p>
    <w:p w14:paraId="700BD8A4" w14:textId="77777777" w:rsidR="009961EF" w:rsidRPr="009961EF" w:rsidRDefault="009961EF" w:rsidP="009961EF">
      <w:pPr>
        <w:widowControl w:val="0"/>
        <w:autoSpaceDE w:val="0"/>
        <w:autoSpaceDN w:val="0"/>
        <w:adjustRightInd w:val="0"/>
        <w:ind w:left="640" w:hanging="640"/>
        <w:rPr>
          <w:noProof/>
        </w:rPr>
      </w:pPr>
      <w:r w:rsidRPr="009961EF">
        <w:rPr>
          <w:noProof/>
        </w:rPr>
        <w:t>[21]</w:t>
      </w:r>
      <w:r w:rsidRPr="009961EF">
        <w:rPr>
          <w:noProof/>
        </w:rPr>
        <w:tab/>
        <w:t>Patenaude B, Smith SM, Kennedy DN, Jenkinson M. A Bayesian model of shape and appearance for subcortical brain segmentation. Neuroimage 2011;56:907–22. https://doi.org/10.1016/j.neuroimage.2011.02.046.</w:t>
      </w:r>
    </w:p>
    <w:p w14:paraId="1182FB26" w14:textId="77777777" w:rsidR="009961EF" w:rsidRPr="009961EF" w:rsidRDefault="009961EF" w:rsidP="009961EF">
      <w:pPr>
        <w:widowControl w:val="0"/>
        <w:autoSpaceDE w:val="0"/>
        <w:autoSpaceDN w:val="0"/>
        <w:adjustRightInd w:val="0"/>
        <w:ind w:left="640" w:hanging="640"/>
        <w:rPr>
          <w:noProof/>
        </w:rPr>
      </w:pPr>
      <w:r w:rsidRPr="009961EF">
        <w:rPr>
          <w:noProof/>
        </w:rPr>
        <w:t>[22]</w:t>
      </w:r>
      <w:r w:rsidRPr="009961EF">
        <w:rPr>
          <w:noProof/>
        </w:rPr>
        <w:tab/>
        <w:t>Heckemann RA, Hajnal J V., Aljabar P, Rueckert D, Hammers A. Automatic anatomical brain MRI segmentation combining label propagation and decision fusion. Neuroimage 2006;33:115–26. https://doi.org/10.1016/j.neuroimage.2006.05.061.</w:t>
      </w:r>
    </w:p>
    <w:p w14:paraId="68E9A61C" w14:textId="77777777" w:rsidR="009961EF" w:rsidRPr="009961EF" w:rsidRDefault="009961EF" w:rsidP="009961EF">
      <w:pPr>
        <w:widowControl w:val="0"/>
        <w:autoSpaceDE w:val="0"/>
        <w:autoSpaceDN w:val="0"/>
        <w:adjustRightInd w:val="0"/>
        <w:ind w:left="640" w:hanging="640"/>
        <w:rPr>
          <w:noProof/>
        </w:rPr>
      </w:pPr>
      <w:r w:rsidRPr="009961EF">
        <w:rPr>
          <w:noProof/>
        </w:rPr>
        <w:t>[23]</w:t>
      </w:r>
      <w:r w:rsidRPr="009961EF">
        <w:rPr>
          <w:noProof/>
        </w:rPr>
        <w:tab/>
        <w:t>Iglesias JE, Insausti R, Lerma-Usabiaga G, Bocchetta M, Van Leemput K, Greve DN, et al. A probabilistic atlas of the human thalamic nuclei combining ex vivo MRI and histology. Neuroimage 2018;183:314–26. https://doi.org/10.1016/j.neuroimage.2018.08.012.</w:t>
      </w:r>
    </w:p>
    <w:p w14:paraId="6696810C" w14:textId="77777777" w:rsidR="009961EF" w:rsidRPr="009961EF" w:rsidRDefault="009961EF" w:rsidP="009961EF">
      <w:pPr>
        <w:widowControl w:val="0"/>
        <w:autoSpaceDE w:val="0"/>
        <w:autoSpaceDN w:val="0"/>
        <w:adjustRightInd w:val="0"/>
        <w:ind w:left="640" w:hanging="640"/>
        <w:rPr>
          <w:noProof/>
        </w:rPr>
      </w:pPr>
      <w:r w:rsidRPr="009961EF">
        <w:rPr>
          <w:noProof/>
        </w:rPr>
        <w:t>[24]</w:t>
      </w:r>
      <w:r w:rsidRPr="009961EF">
        <w:rPr>
          <w:noProof/>
        </w:rPr>
        <w:tab/>
        <w:t>Behrens TEJJ, Johansen-Berg H, Woolrich MW, Smith SM, Wheeler-Kingshott CAMM, Boulby PA, et al. Non-invasive mapping of connections between human thalamus and cortex using diffusion imaging. Nat Neurosci 2003;6:750–7. https://doi.org/10.1038/nn1075.</w:t>
      </w:r>
    </w:p>
    <w:p w14:paraId="36E19362" w14:textId="77777777" w:rsidR="009961EF" w:rsidRPr="009961EF" w:rsidRDefault="009961EF" w:rsidP="009961EF">
      <w:pPr>
        <w:widowControl w:val="0"/>
        <w:autoSpaceDE w:val="0"/>
        <w:autoSpaceDN w:val="0"/>
        <w:adjustRightInd w:val="0"/>
        <w:ind w:left="640" w:hanging="640"/>
        <w:rPr>
          <w:noProof/>
        </w:rPr>
      </w:pPr>
      <w:r w:rsidRPr="009961EF">
        <w:rPr>
          <w:noProof/>
        </w:rPr>
        <w:lastRenderedPageBreak/>
        <w:t>[25]</w:t>
      </w:r>
      <w:r w:rsidRPr="009961EF">
        <w:rPr>
          <w:noProof/>
        </w:rPr>
        <w:tab/>
        <w:t>Wiegell MR, Tuch DS, Larsson HBWW, Wedeen VJ. Automatic segmentation of thalamic nuclei from diffusion tensor magnetic resonance imaging. Neuroimage 2003;19:391–401. https://doi.org/10.1016/S1053-8119(03)00044-2.</w:t>
      </w:r>
    </w:p>
    <w:p w14:paraId="06DFF145" w14:textId="77777777" w:rsidR="009961EF" w:rsidRPr="009961EF" w:rsidRDefault="009961EF" w:rsidP="009961EF">
      <w:pPr>
        <w:widowControl w:val="0"/>
        <w:autoSpaceDE w:val="0"/>
        <w:autoSpaceDN w:val="0"/>
        <w:adjustRightInd w:val="0"/>
        <w:ind w:left="640" w:hanging="640"/>
        <w:rPr>
          <w:noProof/>
        </w:rPr>
      </w:pPr>
      <w:r w:rsidRPr="009961EF">
        <w:rPr>
          <w:noProof/>
        </w:rPr>
        <w:t>[26]</w:t>
      </w:r>
      <w:r w:rsidRPr="009961EF">
        <w:rPr>
          <w:noProof/>
        </w:rPr>
        <w:tab/>
        <w:t>Kumar V, Mang S, Grodd W. Direct diffusion-based parcellation of the human thalamus. Brain Struct Funct 2015;220:1619–35. https://doi.org/10.1007/s00429-014-0748-2.</w:t>
      </w:r>
    </w:p>
    <w:p w14:paraId="58378F4D" w14:textId="77777777" w:rsidR="009961EF" w:rsidRPr="009961EF" w:rsidRDefault="009961EF" w:rsidP="009961EF">
      <w:pPr>
        <w:widowControl w:val="0"/>
        <w:autoSpaceDE w:val="0"/>
        <w:autoSpaceDN w:val="0"/>
        <w:adjustRightInd w:val="0"/>
        <w:ind w:left="640" w:hanging="640"/>
        <w:rPr>
          <w:noProof/>
        </w:rPr>
      </w:pPr>
      <w:r w:rsidRPr="009961EF">
        <w:rPr>
          <w:noProof/>
        </w:rPr>
        <w:t>[27]</w:t>
      </w:r>
      <w:r w:rsidRPr="009961EF">
        <w:rPr>
          <w:noProof/>
        </w:rPr>
        <w:tab/>
        <w:t>Mang SC, Busza A, Reiterer S, Grodd W, Klose AU. Thalamus segmentation based on the local diffusion direction: A group study. Magn Reson Med 2012;67:118–26. https://doi.org/10.1002/mrm.22996.</w:t>
      </w:r>
    </w:p>
    <w:p w14:paraId="66814F64" w14:textId="77777777" w:rsidR="009961EF" w:rsidRPr="009961EF" w:rsidRDefault="009961EF" w:rsidP="009961EF">
      <w:pPr>
        <w:widowControl w:val="0"/>
        <w:autoSpaceDE w:val="0"/>
        <w:autoSpaceDN w:val="0"/>
        <w:adjustRightInd w:val="0"/>
        <w:ind w:left="640" w:hanging="640"/>
        <w:rPr>
          <w:noProof/>
        </w:rPr>
      </w:pPr>
      <w:r w:rsidRPr="009961EF">
        <w:rPr>
          <w:noProof/>
        </w:rPr>
        <w:t>[28]</w:t>
      </w:r>
      <w:r w:rsidRPr="009961EF">
        <w:rPr>
          <w:noProof/>
        </w:rPr>
        <w:tab/>
        <w:t>Battistella G, Najdenovska E, Maeder P, Ghazaleh N, Daducci A, Thiran JP, et al. Robust thalamic nuclei segmentation method based on local diffusion magnetic resonance properties. Brain Struct Funct 2017;222:2203–16. https://doi.org/10.1007/s00429-016-1336-4.</w:t>
      </w:r>
    </w:p>
    <w:p w14:paraId="09CFA80B" w14:textId="77777777" w:rsidR="009961EF" w:rsidRPr="009961EF" w:rsidRDefault="009961EF" w:rsidP="009961EF">
      <w:pPr>
        <w:widowControl w:val="0"/>
        <w:autoSpaceDE w:val="0"/>
        <w:autoSpaceDN w:val="0"/>
        <w:adjustRightInd w:val="0"/>
        <w:ind w:left="640" w:hanging="640"/>
        <w:rPr>
          <w:noProof/>
        </w:rPr>
      </w:pPr>
      <w:r w:rsidRPr="009961EF">
        <w:rPr>
          <w:noProof/>
        </w:rPr>
        <w:t>[29]</w:t>
      </w:r>
      <w:r w:rsidRPr="009961EF">
        <w:rPr>
          <w:noProof/>
        </w:rPr>
        <w:tab/>
        <w:t>Su JH, Thomas FT, Kasoff WS, Tourdias T, Choi EY, Rutt BK, et al. Thalamus optimized multi atlas segmentation (THOMAS): Fast, fully automated segmentation of thalamic nuclei from structural MRI. Neuroimage 2019;194:272–82. https://doi.org/10.1016/j.neuroimage.2019.03.021.</w:t>
      </w:r>
    </w:p>
    <w:p w14:paraId="7E6E5302" w14:textId="77777777" w:rsidR="009961EF" w:rsidRPr="009961EF" w:rsidRDefault="009961EF" w:rsidP="009961EF">
      <w:pPr>
        <w:widowControl w:val="0"/>
        <w:autoSpaceDE w:val="0"/>
        <w:autoSpaceDN w:val="0"/>
        <w:adjustRightInd w:val="0"/>
        <w:ind w:left="640" w:hanging="640"/>
        <w:rPr>
          <w:noProof/>
        </w:rPr>
      </w:pPr>
      <w:r w:rsidRPr="009961EF">
        <w:rPr>
          <w:noProof/>
        </w:rPr>
        <w:t>[30]</w:t>
      </w:r>
      <w:r w:rsidRPr="009961EF">
        <w:rPr>
          <w:noProof/>
        </w:rPr>
        <w:tab/>
        <w:t>Haacke EM, Xu Y, Cheng YCN, Reichenbach JR. Susceptibility weighted imaging (SWI). Magn Reson Med 2004;52:612–8. https://doi.org/10.1002/mrm.20198.</w:t>
      </w:r>
    </w:p>
    <w:p w14:paraId="69736996" w14:textId="77777777" w:rsidR="009961EF" w:rsidRPr="009961EF" w:rsidRDefault="009961EF" w:rsidP="009961EF">
      <w:pPr>
        <w:widowControl w:val="0"/>
        <w:autoSpaceDE w:val="0"/>
        <w:autoSpaceDN w:val="0"/>
        <w:adjustRightInd w:val="0"/>
        <w:ind w:left="640" w:hanging="640"/>
        <w:rPr>
          <w:noProof/>
        </w:rPr>
      </w:pPr>
      <w:r w:rsidRPr="009961EF">
        <w:rPr>
          <w:noProof/>
        </w:rPr>
        <w:t>[31]</w:t>
      </w:r>
      <w:r w:rsidRPr="009961EF">
        <w:rPr>
          <w:noProof/>
        </w:rPr>
        <w:tab/>
        <w:t>Abosch A, Yacoub E, Ugurbil K, Harel N. An assessment of current brain targets for deep brain stimulation surgery with susceptibility-weighted imaging at 7 tesla. Neurosurgery 2010;67:1745–56. https://doi.org/10.1227/NEU.0b013e3181f74105.</w:t>
      </w:r>
    </w:p>
    <w:p w14:paraId="0BA6950F" w14:textId="77777777" w:rsidR="009961EF" w:rsidRPr="009961EF" w:rsidRDefault="009961EF" w:rsidP="009961EF">
      <w:pPr>
        <w:widowControl w:val="0"/>
        <w:autoSpaceDE w:val="0"/>
        <w:autoSpaceDN w:val="0"/>
        <w:adjustRightInd w:val="0"/>
        <w:ind w:left="640" w:hanging="640"/>
        <w:rPr>
          <w:noProof/>
        </w:rPr>
      </w:pPr>
      <w:r w:rsidRPr="009961EF">
        <w:rPr>
          <w:noProof/>
        </w:rPr>
        <w:t>[32]</w:t>
      </w:r>
      <w:r w:rsidRPr="009961EF">
        <w:rPr>
          <w:noProof/>
        </w:rPr>
        <w:tab/>
        <w:t>Xiao YZ, Zitella LM, Duchin Y, Teplitzky BA, Kastl D, Adriany G, et al. Multimodal 7T imaging of thalamic nuclei for preclinical deep brain stimulation applications. Front Neurosci 2016;10:264. https://doi.org/10.3389/fnins.2016.00264.</w:t>
      </w:r>
    </w:p>
    <w:p w14:paraId="10B113B4" w14:textId="77777777" w:rsidR="009961EF" w:rsidRPr="009961EF" w:rsidRDefault="009961EF" w:rsidP="009961EF">
      <w:pPr>
        <w:widowControl w:val="0"/>
        <w:autoSpaceDE w:val="0"/>
        <w:autoSpaceDN w:val="0"/>
        <w:adjustRightInd w:val="0"/>
        <w:ind w:left="640" w:hanging="640"/>
        <w:rPr>
          <w:noProof/>
        </w:rPr>
      </w:pPr>
      <w:r w:rsidRPr="009961EF">
        <w:rPr>
          <w:noProof/>
        </w:rPr>
        <w:t>[33]</w:t>
      </w:r>
      <w:r w:rsidRPr="009961EF">
        <w:rPr>
          <w:noProof/>
        </w:rPr>
        <w:tab/>
        <w:t>Glaister J, Carass A, NessAiver T, Stough J V., Saidha S, Calabresi PA, et al. Thalamus segmentation using multi-modal feature classification: Validation and pilot study of an age-matched cohort. Neuroimage 2017;158:430–40. https://doi.org/10.1016/j.neuroimage.2017.06.047.</w:t>
      </w:r>
    </w:p>
    <w:p w14:paraId="744D9D28" w14:textId="77777777" w:rsidR="009961EF" w:rsidRPr="009961EF" w:rsidRDefault="009961EF" w:rsidP="009961EF">
      <w:pPr>
        <w:widowControl w:val="0"/>
        <w:autoSpaceDE w:val="0"/>
        <w:autoSpaceDN w:val="0"/>
        <w:adjustRightInd w:val="0"/>
        <w:ind w:left="640" w:hanging="640"/>
        <w:rPr>
          <w:noProof/>
        </w:rPr>
      </w:pPr>
      <w:r w:rsidRPr="009961EF">
        <w:rPr>
          <w:noProof/>
        </w:rPr>
        <w:t>[34]</w:t>
      </w:r>
      <w:r w:rsidRPr="009961EF">
        <w:rPr>
          <w:noProof/>
        </w:rPr>
        <w:tab/>
        <w:t xml:space="preserve">Stough J V., Ye C, Ying SH, Prince JL. Thalamic parcellation from multi-modal data using random forest learning. Int. Symp. Biomed. Imaging, 2013, p. 852–5. </w:t>
      </w:r>
      <w:r w:rsidRPr="009961EF">
        <w:rPr>
          <w:noProof/>
        </w:rPr>
        <w:lastRenderedPageBreak/>
        <w:t>https://doi.org/10.1109/ISBI.2013.6556609.</w:t>
      </w:r>
    </w:p>
    <w:p w14:paraId="6092ED48" w14:textId="77777777" w:rsidR="009961EF" w:rsidRPr="009961EF" w:rsidRDefault="009961EF" w:rsidP="009961EF">
      <w:pPr>
        <w:widowControl w:val="0"/>
        <w:autoSpaceDE w:val="0"/>
        <w:autoSpaceDN w:val="0"/>
        <w:adjustRightInd w:val="0"/>
        <w:ind w:left="640" w:hanging="640"/>
        <w:rPr>
          <w:noProof/>
        </w:rPr>
      </w:pPr>
      <w:r w:rsidRPr="009961EF">
        <w:rPr>
          <w:noProof/>
        </w:rPr>
        <w:t>[35]</w:t>
      </w:r>
      <w:r w:rsidRPr="009961EF">
        <w:rPr>
          <w:noProof/>
        </w:rPr>
        <w:tab/>
        <w:t>Van Leemput K. Encoding probabilistic brain atlases using Bayesian inference. IEEE Trans Med Imaging 2009;28:822–37. https://doi.org/10.1109/TMI.2008.2010434.</w:t>
      </w:r>
    </w:p>
    <w:p w14:paraId="7FA5D6C4" w14:textId="77777777" w:rsidR="009961EF" w:rsidRPr="009961EF" w:rsidRDefault="009961EF" w:rsidP="009961EF">
      <w:pPr>
        <w:widowControl w:val="0"/>
        <w:autoSpaceDE w:val="0"/>
        <w:autoSpaceDN w:val="0"/>
        <w:adjustRightInd w:val="0"/>
        <w:ind w:left="640" w:hanging="640"/>
        <w:rPr>
          <w:noProof/>
        </w:rPr>
      </w:pPr>
      <w:r w:rsidRPr="009961EF">
        <w:rPr>
          <w:noProof/>
        </w:rPr>
        <w:t>[36]</w:t>
      </w:r>
      <w:r w:rsidRPr="009961EF">
        <w:rPr>
          <w:noProof/>
        </w:rPr>
        <w:tab/>
        <w:t>Iglesias JE, Augustinack JC, Nguyen K, Player CM, Player A, Wright M, et al. A computational atlas of the hippocampal formation using ex vivo, ultra-high resolution MRI: Application to adaptive segmentation of in vivo MRI. Neuroimage 2015;115:117–37. https://doi.org/10.1016/j.neuroimage.2015.04.042.</w:t>
      </w:r>
    </w:p>
    <w:p w14:paraId="182D27D3" w14:textId="77777777" w:rsidR="009961EF" w:rsidRPr="009961EF" w:rsidRDefault="009961EF" w:rsidP="009961EF">
      <w:pPr>
        <w:widowControl w:val="0"/>
        <w:autoSpaceDE w:val="0"/>
        <w:autoSpaceDN w:val="0"/>
        <w:adjustRightInd w:val="0"/>
        <w:ind w:left="640" w:hanging="640"/>
        <w:rPr>
          <w:noProof/>
        </w:rPr>
      </w:pPr>
      <w:r w:rsidRPr="009961EF">
        <w:rPr>
          <w:noProof/>
        </w:rPr>
        <w:t>[37]</w:t>
      </w:r>
      <w:r w:rsidRPr="009961EF">
        <w:rPr>
          <w:noProof/>
        </w:rPr>
        <w:tab/>
        <w:t>Liu Y, D’Haese P-F, Newton AT, Dawant BM. Thalamic nuclei segmentation in clinical 3T T1-weighted Images using high-resolution 7T shape models. In: Webster RJ, Yaniv ZR, editors. Med. Imaging Image-Guided Proced. Robot. Interv. Model., vol. 9415, 2015, p. 94150E. https://doi.org/10.1117/12.2081660.</w:t>
      </w:r>
    </w:p>
    <w:p w14:paraId="175D7EA1" w14:textId="77777777" w:rsidR="009961EF" w:rsidRPr="009961EF" w:rsidRDefault="009961EF" w:rsidP="009961EF">
      <w:pPr>
        <w:widowControl w:val="0"/>
        <w:autoSpaceDE w:val="0"/>
        <w:autoSpaceDN w:val="0"/>
        <w:adjustRightInd w:val="0"/>
        <w:ind w:left="640" w:hanging="640"/>
        <w:rPr>
          <w:noProof/>
        </w:rPr>
      </w:pPr>
      <w:r w:rsidRPr="009961EF">
        <w:rPr>
          <w:noProof/>
        </w:rPr>
        <w:t>[38]</w:t>
      </w:r>
      <w:r w:rsidRPr="009961EF">
        <w:rPr>
          <w:noProof/>
        </w:rPr>
        <w:tab/>
        <w:t>Vassal F, Coste J, Derost P, Mendes V, Gabrillargues J, Nuti C, et al. Direct stereotactic targeting of the ventrointermediate nucleus of the thalamus based on anatomic 1.5T MRI mapping with a white matter attenuated inversion recovery (WAIR) sequence. Brain Stimul., vol. 5, 2012, p. 625–33. https://doi.org/10.1016/j.brs.2011.10.007.</w:t>
      </w:r>
    </w:p>
    <w:p w14:paraId="78CFAA12" w14:textId="77777777" w:rsidR="009961EF" w:rsidRPr="009961EF" w:rsidRDefault="009961EF" w:rsidP="009961EF">
      <w:pPr>
        <w:widowControl w:val="0"/>
        <w:autoSpaceDE w:val="0"/>
        <w:autoSpaceDN w:val="0"/>
        <w:adjustRightInd w:val="0"/>
        <w:ind w:left="640" w:hanging="640"/>
        <w:rPr>
          <w:noProof/>
        </w:rPr>
      </w:pPr>
      <w:r w:rsidRPr="009961EF">
        <w:rPr>
          <w:noProof/>
        </w:rPr>
        <w:t>[39]</w:t>
      </w:r>
      <w:r w:rsidRPr="009961EF">
        <w:rPr>
          <w:noProof/>
        </w:rPr>
        <w:tab/>
        <w:t>Sudhyadhom A, Haq IU, Foote KD, Okun MS, Bova FJ. A high resolution and high contrast MRI for differentiation of subcortical structures for DBS targeting: The fast gray matter acquisition T1 inversion recovery (FGATIR). Neuroimage 2009;47:T44--52. https://doi.org/10.1016/j.neuroimage.2009.04.018.</w:t>
      </w:r>
    </w:p>
    <w:p w14:paraId="51BC6E99" w14:textId="77777777" w:rsidR="009961EF" w:rsidRPr="009961EF" w:rsidRDefault="009961EF" w:rsidP="009961EF">
      <w:pPr>
        <w:widowControl w:val="0"/>
        <w:autoSpaceDE w:val="0"/>
        <w:autoSpaceDN w:val="0"/>
        <w:adjustRightInd w:val="0"/>
        <w:ind w:left="640" w:hanging="640"/>
        <w:rPr>
          <w:noProof/>
        </w:rPr>
      </w:pPr>
      <w:r w:rsidRPr="009961EF">
        <w:rPr>
          <w:noProof/>
        </w:rPr>
        <w:t>[40]</w:t>
      </w:r>
      <w:r w:rsidRPr="009961EF">
        <w:rPr>
          <w:noProof/>
        </w:rPr>
        <w:tab/>
        <w:t>Alvén J. Improving multi-atlas segmentation methods for medical images. Chalmers University of Technology, 2017.</w:t>
      </w:r>
    </w:p>
    <w:p w14:paraId="44EBB960" w14:textId="77777777" w:rsidR="009961EF" w:rsidRPr="009961EF" w:rsidRDefault="009961EF" w:rsidP="009961EF">
      <w:pPr>
        <w:widowControl w:val="0"/>
        <w:autoSpaceDE w:val="0"/>
        <w:autoSpaceDN w:val="0"/>
        <w:adjustRightInd w:val="0"/>
        <w:ind w:left="640" w:hanging="640"/>
        <w:rPr>
          <w:noProof/>
        </w:rPr>
      </w:pPr>
      <w:r w:rsidRPr="009961EF">
        <w:rPr>
          <w:noProof/>
        </w:rPr>
        <w:t>[41]</w:t>
      </w:r>
      <w:r w:rsidRPr="009961EF">
        <w:rPr>
          <w:noProof/>
        </w:rPr>
        <w:tab/>
        <w:t>Zhu H, Shi F, Wang L, Hung S-C, Chen M-H, Wang S, et al. Dilated dense U-Net for infant hippocampus subfield segmentation. Front Neuroinform 2019;13:30. https://doi.org/10.3389/fninf.2019.00030.</w:t>
      </w:r>
    </w:p>
    <w:p w14:paraId="223370E4" w14:textId="77777777" w:rsidR="009961EF" w:rsidRPr="009961EF" w:rsidRDefault="009961EF" w:rsidP="009961EF">
      <w:pPr>
        <w:widowControl w:val="0"/>
        <w:autoSpaceDE w:val="0"/>
        <w:autoSpaceDN w:val="0"/>
        <w:adjustRightInd w:val="0"/>
        <w:ind w:left="640" w:hanging="640"/>
        <w:rPr>
          <w:noProof/>
        </w:rPr>
      </w:pPr>
      <w:r w:rsidRPr="009961EF">
        <w:rPr>
          <w:noProof/>
        </w:rPr>
        <w:t>[42]</w:t>
      </w:r>
      <w:r w:rsidRPr="009961EF">
        <w:rPr>
          <w:noProof/>
        </w:rPr>
        <w:tab/>
        <w:t>Brebisson A de, de Brebisson A, Montana G, De Brébisson A, Montana G. Deep neural networks for anatomical brain segmentation. IEEE Comput Soc Conf Comput Vis Pattern Recognit Work 2015;2015-Octob:20–8. https://doi.org/10.1109/CVPRW.2015.7301312.</w:t>
      </w:r>
    </w:p>
    <w:p w14:paraId="2A7EAC94" w14:textId="77777777" w:rsidR="009961EF" w:rsidRPr="009961EF" w:rsidRDefault="009961EF" w:rsidP="009961EF">
      <w:pPr>
        <w:widowControl w:val="0"/>
        <w:autoSpaceDE w:val="0"/>
        <w:autoSpaceDN w:val="0"/>
        <w:adjustRightInd w:val="0"/>
        <w:ind w:left="640" w:hanging="640"/>
        <w:rPr>
          <w:noProof/>
        </w:rPr>
      </w:pPr>
      <w:r w:rsidRPr="009961EF">
        <w:rPr>
          <w:noProof/>
        </w:rPr>
        <w:t>[43]</w:t>
      </w:r>
      <w:r w:rsidRPr="009961EF">
        <w:rPr>
          <w:noProof/>
        </w:rPr>
        <w:tab/>
        <w:t xml:space="preserve">Moeskops P, Viergever MA, Mendrik AM, de Vries LS, Benders MJNLNL, Isgum I. </w:t>
      </w:r>
      <w:r w:rsidRPr="009961EF">
        <w:rPr>
          <w:noProof/>
        </w:rPr>
        <w:lastRenderedPageBreak/>
        <w:t>Automatic segmentation of MR brain images with a convolutional neural network. IEEE Trans Med Imaging 2016;35:1252–61. https://doi.org/10.1109/TMI.2016.2548501.</w:t>
      </w:r>
    </w:p>
    <w:p w14:paraId="58AF63C2" w14:textId="77777777" w:rsidR="009961EF" w:rsidRPr="009961EF" w:rsidRDefault="009961EF" w:rsidP="009961EF">
      <w:pPr>
        <w:widowControl w:val="0"/>
        <w:autoSpaceDE w:val="0"/>
        <w:autoSpaceDN w:val="0"/>
        <w:adjustRightInd w:val="0"/>
        <w:ind w:left="640" w:hanging="640"/>
        <w:rPr>
          <w:noProof/>
        </w:rPr>
      </w:pPr>
      <w:r w:rsidRPr="009961EF">
        <w:rPr>
          <w:noProof/>
        </w:rPr>
        <w:t>[44]</w:t>
      </w:r>
      <w:r w:rsidRPr="009961EF">
        <w:rPr>
          <w:noProof/>
        </w:rPr>
        <w:tab/>
        <w:t>Shaken M, Tsogkas S, Ferrante E, Lippe S, Kadoury S, Paragios N, et al. Sub-cortical brain structure segmentation using F-CNN’s. Symp. Biomed. Imaging, IEEE Computer Society; 2016, p. 269–72. https://doi.org/10.1109/ISBI.2016.7493261.</w:t>
      </w:r>
    </w:p>
    <w:p w14:paraId="5B92F9F1" w14:textId="77777777" w:rsidR="009961EF" w:rsidRPr="009961EF" w:rsidRDefault="009961EF" w:rsidP="009961EF">
      <w:pPr>
        <w:widowControl w:val="0"/>
        <w:autoSpaceDE w:val="0"/>
        <w:autoSpaceDN w:val="0"/>
        <w:adjustRightInd w:val="0"/>
        <w:ind w:left="640" w:hanging="640"/>
        <w:rPr>
          <w:noProof/>
        </w:rPr>
      </w:pPr>
      <w:r w:rsidRPr="009961EF">
        <w:rPr>
          <w:noProof/>
        </w:rPr>
        <w:t>[45]</w:t>
      </w:r>
      <w:r w:rsidRPr="009961EF">
        <w:rPr>
          <w:noProof/>
        </w:rPr>
        <w:tab/>
        <w:t>Milletari F, Ahmadi S-A, Kroll C, Plate A, Rozanski V, Maiostre J, et al. Hough-CNN: Deep learning for segmentation of deep brain regions in MRI and ultrasound. Comput Vis Image Underst 2016;164:92–102. https://doi.org/10.1016/j.cviu.2017.04.002.</w:t>
      </w:r>
    </w:p>
    <w:p w14:paraId="308B850B" w14:textId="77777777" w:rsidR="009961EF" w:rsidRPr="009961EF" w:rsidRDefault="009961EF" w:rsidP="009961EF">
      <w:pPr>
        <w:widowControl w:val="0"/>
        <w:autoSpaceDE w:val="0"/>
        <w:autoSpaceDN w:val="0"/>
        <w:adjustRightInd w:val="0"/>
        <w:ind w:left="640" w:hanging="640"/>
        <w:rPr>
          <w:noProof/>
        </w:rPr>
      </w:pPr>
      <w:r w:rsidRPr="009961EF">
        <w:rPr>
          <w:noProof/>
        </w:rPr>
        <w:t>[46]</w:t>
      </w:r>
      <w:r w:rsidRPr="009961EF">
        <w:rPr>
          <w:noProof/>
        </w:rPr>
        <w:tab/>
        <w:t>Kushibar K, Valverde S, González-Villà S, Bernal J, Cabezas M, Oliver A, et al. Automated sub-cortical brain structure segmentation combining spatial and deep convolutional features. Med Image Anal 2018;48:177–86. https://doi.org/10.1016/j.media.2018.06.006.</w:t>
      </w:r>
    </w:p>
    <w:p w14:paraId="737BBF73" w14:textId="77777777" w:rsidR="009961EF" w:rsidRPr="009961EF" w:rsidRDefault="009961EF" w:rsidP="009961EF">
      <w:pPr>
        <w:widowControl w:val="0"/>
        <w:autoSpaceDE w:val="0"/>
        <w:autoSpaceDN w:val="0"/>
        <w:adjustRightInd w:val="0"/>
        <w:ind w:left="640" w:hanging="640"/>
        <w:rPr>
          <w:noProof/>
        </w:rPr>
      </w:pPr>
      <w:r w:rsidRPr="009961EF">
        <w:rPr>
          <w:noProof/>
        </w:rPr>
        <w:t>[47]</w:t>
      </w:r>
      <w:r w:rsidRPr="009961EF">
        <w:rPr>
          <w:noProof/>
        </w:rPr>
        <w:tab/>
        <w:t>Roth HR, Lu L, Seff A, Cherry KM, Hoffman J, Wang S, et al. A new 2.5D representation for lymph node detection using random sets of deep convolutional neural network observations. Lect. Notes Comput. Sci., vol. 8673 LNCS, Springer Verlag; 2014, p. 520–7. https://doi.org/10.1007/978-3-319-10404-1_65.</w:t>
      </w:r>
    </w:p>
    <w:p w14:paraId="6D6C916A" w14:textId="77777777" w:rsidR="009961EF" w:rsidRPr="009961EF" w:rsidRDefault="009961EF" w:rsidP="009961EF">
      <w:pPr>
        <w:widowControl w:val="0"/>
        <w:autoSpaceDE w:val="0"/>
        <w:autoSpaceDN w:val="0"/>
        <w:adjustRightInd w:val="0"/>
        <w:ind w:left="640" w:hanging="640"/>
        <w:rPr>
          <w:noProof/>
        </w:rPr>
      </w:pPr>
      <w:r w:rsidRPr="009961EF">
        <w:rPr>
          <w:noProof/>
        </w:rPr>
        <w:t>[48]</w:t>
      </w:r>
      <w:r w:rsidRPr="009961EF">
        <w:rPr>
          <w:noProof/>
        </w:rPr>
        <w:tab/>
        <w:t>Prasoon A, Petersen K, Igel C, Lauze F, Dam E, Nielsen M. Deep feature learning for knee cartilage segmentation using a triplanar convolutional neural network. Lect. Notes Comput. Sci., vol. 8150 LNCS, 2013, p. 246–53. https://doi.org/10.1007/978-3-642-40763-5_31.</w:t>
      </w:r>
    </w:p>
    <w:p w14:paraId="79138C69" w14:textId="77777777" w:rsidR="009961EF" w:rsidRPr="009961EF" w:rsidRDefault="009961EF" w:rsidP="009961EF">
      <w:pPr>
        <w:widowControl w:val="0"/>
        <w:autoSpaceDE w:val="0"/>
        <w:autoSpaceDN w:val="0"/>
        <w:adjustRightInd w:val="0"/>
        <w:ind w:left="640" w:hanging="640"/>
        <w:rPr>
          <w:noProof/>
        </w:rPr>
      </w:pPr>
      <w:r w:rsidRPr="009961EF">
        <w:rPr>
          <w:noProof/>
        </w:rPr>
        <w:t>[49]</w:t>
      </w:r>
      <w:r w:rsidRPr="009961EF">
        <w:rPr>
          <w:noProof/>
        </w:rPr>
        <w:tab/>
        <w:t>Tajbakhsh N, Shin JY, Gurudu SR, Hurst RT, Kendall CB, Gotway MB, et al. Convolutional neural networks for medical image analysis: Full training or fine tuning? IEEE Trans Med Imaging 2016;35:1299–312. https://doi.org/10.1109/TMI.2016.2535302.</w:t>
      </w:r>
    </w:p>
    <w:p w14:paraId="7DFE908D" w14:textId="77777777" w:rsidR="009961EF" w:rsidRPr="009961EF" w:rsidRDefault="009961EF" w:rsidP="009961EF">
      <w:pPr>
        <w:widowControl w:val="0"/>
        <w:autoSpaceDE w:val="0"/>
        <w:autoSpaceDN w:val="0"/>
        <w:adjustRightInd w:val="0"/>
        <w:ind w:left="640" w:hanging="640"/>
        <w:rPr>
          <w:noProof/>
        </w:rPr>
      </w:pPr>
      <w:r w:rsidRPr="009961EF">
        <w:rPr>
          <w:noProof/>
        </w:rPr>
        <w:t>[50]</w:t>
      </w:r>
      <w:r w:rsidRPr="009961EF">
        <w:rPr>
          <w:noProof/>
        </w:rPr>
        <w:tab/>
        <w:t>Ronneberger O, Fischer P, Brox T. U-Net: Convolutional networks for biomedical image segmentation. MICCAI, vol. 9351, Springer; 2015, p. 234–41. https://doi.org/10.1007/978-3-319-24574-4_28.</w:t>
      </w:r>
    </w:p>
    <w:p w14:paraId="29FC6D88" w14:textId="77777777" w:rsidR="009961EF" w:rsidRPr="009961EF" w:rsidRDefault="009961EF" w:rsidP="009961EF">
      <w:pPr>
        <w:widowControl w:val="0"/>
        <w:autoSpaceDE w:val="0"/>
        <w:autoSpaceDN w:val="0"/>
        <w:adjustRightInd w:val="0"/>
        <w:ind w:left="640" w:hanging="640"/>
        <w:rPr>
          <w:noProof/>
        </w:rPr>
      </w:pPr>
      <w:r w:rsidRPr="009961EF">
        <w:rPr>
          <w:noProof/>
        </w:rPr>
        <w:t>[51]</w:t>
      </w:r>
      <w:r w:rsidRPr="009961EF">
        <w:rPr>
          <w:noProof/>
        </w:rPr>
        <w:tab/>
        <w:t xml:space="preserve">Ioffe S, Christian Szegedy. Batch normalization: Accelerating deep network training by reducing. J Mol Struct 2015;1134:63–6. </w:t>
      </w:r>
      <w:r w:rsidRPr="009961EF">
        <w:rPr>
          <w:noProof/>
        </w:rPr>
        <w:lastRenderedPageBreak/>
        <w:t>https://doi.org/10.1016/j.molstruc.2016.12.061.</w:t>
      </w:r>
    </w:p>
    <w:p w14:paraId="5402BB12" w14:textId="77777777" w:rsidR="009961EF" w:rsidRPr="009961EF" w:rsidRDefault="009961EF" w:rsidP="009961EF">
      <w:pPr>
        <w:widowControl w:val="0"/>
        <w:autoSpaceDE w:val="0"/>
        <w:autoSpaceDN w:val="0"/>
        <w:adjustRightInd w:val="0"/>
        <w:ind w:left="640" w:hanging="640"/>
        <w:rPr>
          <w:noProof/>
        </w:rPr>
      </w:pPr>
      <w:r w:rsidRPr="009961EF">
        <w:rPr>
          <w:noProof/>
        </w:rPr>
        <w:t>[52]</w:t>
      </w:r>
      <w:r w:rsidRPr="009961EF">
        <w:rPr>
          <w:noProof/>
        </w:rPr>
        <w:tab/>
        <w:t>Srivastava N, Hinton G, Krizhevsky A, Salakhutdinov R, Sutskever I, Salakhutdinov R. Dropout: A simple way to prevent neural networks from overfitting. J Mach Learn Res 2014;15:1929–58.</w:t>
      </w:r>
    </w:p>
    <w:p w14:paraId="07CF7204" w14:textId="77777777" w:rsidR="009961EF" w:rsidRPr="009961EF" w:rsidRDefault="009961EF" w:rsidP="009961EF">
      <w:pPr>
        <w:widowControl w:val="0"/>
        <w:autoSpaceDE w:val="0"/>
        <w:autoSpaceDN w:val="0"/>
        <w:adjustRightInd w:val="0"/>
        <w:ind w:left="640" w:hanging="640"/>
        <w:rPr>
          <w:noProof/>
        </w:rPr>
      </w:pPr>
      <w:r w:rsidRPr="009961EF">
        <w:rPr>
          <w:noProof/>
        </w:rPr>
        <w:t>[53]</w:t>
      </w:r>
      <w:r w:rsidRPr="009961EF">
        <w:rPr>
          <w:noProof/>
        </w:rPr>
        <w:tab/>
        <w:t>He K, Zhang X, Ren S, Sun J. Deep residual learning for image recognition. Proc. IEEE Comput. Soc. Conf. Comput. Vis. Pattern Recognit., vol. 2016- Decem, IEEE Computer Society; 2016, p. 770–8. https://doi.org/10.1109/CVPR.2016.90.</w:t>
      </w:r>
    </w:p>
    <w:p w14:paraId="3C55BA14" w14:textId="77777777" w:rsidR="009961EF" w:rsidRPr="009961EF" w:rsidRDefault="009961EF" w:rsidP="009961EF">
      <w:pPr>
        <w:widowControl w:val="0"/>
        <w:autoSpaceDE w:val="0"/>
        <w:autoSpaceDN w:val="0"/>
        <w:adjustRightInd w:val="0"/>
        <w:ind w:left="640" w:hanging="640"/>
        <w:rPr>
          <w:noProof/>
        </w:rPr>
      </w:pPr>
      <w:r w:rsidRPr="009961EF">
        <w:rPr>
          <w:noProof/>
        </w:rPr>
        <w:t>[54]</w:t>
      </w:r>
      <w:r w:rsidRPr="009961EF">
        <w:rPr>
          <w:noProof/>
        </w:rPr>
        <w:tab/>
        <w:t>Maas AL, Hannun AY, Ng AY. Rectifier nonlinearities improve neural network acoustic models. Int. Conf. Mach. Learn., vol. 30, 2013, p. 3.</w:t>
      </w:r>
    </w:p>
    <w:p w14:paraId="3FD054B4" w14:textId="77777777" w:rsidR="009961EF" w:rsidRPr="009961EF" w:rsidRDefault="009961EF" w:rsidP="009961EF">
      <w:pPr>
        <w:widowControl w:val="0"/>
        <w:autoSpaceDE w:val="0"/>
        <w:autoSpaceDN w:val="0"/>
        <w:adjustRightInd w:val="0"/>
        <w:ind w:left="640" w:hanging="640"/>
        <w:rPr>
          <w:noProof/>
        </w:rPr>
      </w:pPr>
      <w:r w:rsidRPr="009961EF">
        <w:rPr>
          <w:noProof/>
        </w:rPr>
        <w:t>[55]</w:t>
      </w:r>
      <w:r w:rsidRPr="009961EF">
        <w:rPr>
          <w:noProof/>
        </w:rPr>
        <w:tab/>
        <w:t>Jia H, Xia Y, Cai W, Fulham M, Feng DD. Prostate segmentation in MR images using ensemble deep convolutional neural networks. Int Symp Biomed Imaging 2017:762–5. https://doi.org/10.1109/ISBI.2017.7950630.</w:t>
      </w:r>
    </w:p>
    <w:p w14:paraId="364E4326" w14:textId="77777777" w:rsidR="009961EF" w:rsidRPr="009961EF" w:rsidRDefault="009961EF" w:rsidP="009961EF">
      <w:pPr>
        <w:widowControl w:val="0"/>
        <w:autoSpaceDE w:val="0"/>
        <w:autoSpaceDN w:val="0"/>
        <w:adjustRightInd w:val="0"/>
        <w:ind w:left="640" w:hanging="640"/>
        <w:rPr>
          <w:noProof/>
        </w:rPr>
      </w:pPr>
      <w:r w:rsidRPr="009961EF">
        <w:rPr>
          <w:noProof/>
        </w:rPr>
        <w:t>[56]</w:t>
      </w:r>
      <w:r w:rsidRPr="009961EF">
        <w:rPr>
          <w:noProof/>
        </w:rPr>
        <w:tab/>
        <w:t>Novikov AA, Lenis D, Major D, Hladuvka J, Wimmer M, Buhler K, et al. Fully convolutional architectures for multiclass segmentation in chest radiographs. IEEE Trans Med Imaging 2018;37:1865–76. https://doi.org/10.1109/TMI.2018.2806086.</w:t>
      </w:r>
    </w:p>
    <w:p w14:paraId="7372E6C3" w14:textId="77777777" w:rsidR="009961EF" w:rsidRPr="009961EF" w:rsidRDefault="009961EF" w:rsidP="009961EF">
      <w:pPr>
        <w:widowControl w:val="0"/>
        <w:autoSpaceDE w:val="0"/>
        <w:autoSpaceDN w:val="0"/>
        <w:adjustRightInd w:val="0"/>
        <w:ind w:left="640" w:hanging="640"/>
        <w:rPr>
          <w:noProof/>
        </w:rPr>
      </w:pPr>
      <w:r w:rsidRPr="009961EF">
        <w:rPr>
          <w:noProof/>
        </w:rPr>
        <w:t>[57]</w:t>
      </w:r>
      <w:r w:rsidRPr="009961EF">
        <w:rPr>
          <w:noProof/>
        </w:rPr>
        <w:tab/>
        <w:t>Crum WR, Camara O, Hill DLGG. Generalized overlap measures for evaluation and validation in medical image analysis. IEEE Trans Med Imaging 2006;25:1451–61. https://doi.org/10.1109/TMI.2006.880587.</w:t>
      </w:r>
    </w:p>
    <w:p w14:paraId="1A0BBE81" w14:textId="77777777" w:rsidR="009961EF" w:rsidRPr="009961EF" w:rsidRDefault="009961EF" w:rsidP="009961EF">
      <w:pPr>
        <w:widowControl w:val="0"/>
        <w:autoSpaceDE w:val="0"/>
        <w:autoSpaceDN w:val="0"/>
        <w:adjustRightInd w:val="0"/>
        <w:ind w:left="640" w:hanging="640"/>
        <w:rPr>
          <w:noProof/>
        </w:rPr>
      </w:pPr>
      <w:r w:rsidRPr="009961EF">
        <w:rPr>
          <w:noProof/>
        </w:rPr>
        <w:t>[58]</w:t>
      </w:r>
      <w:r w:rsidRPr="009961EF">
        <w:rPr>
          <w:noProof/>
        </w:rPr>
        <w:tab/>
        <w:t>Drozdzal M, Vorontsov E, Chartrand G, Kadoury S, Pal C. The importance of skip connections in biomedical image segmentation. Lect Notes Comput Sci 2016;10008 LNCS:179–87. https://doi.org/10.1007/978-3-319-46976-8_19.</w:t>
      </w:r>
    </w:p>
    <w:p w14:paraId="4F98117C" w14:textId="77777777" w:rsidR="009961EF" w:rsidRPr="009961EF" w:rsidRDefault="009961EF" w:rsidP="009961EF">
      <w:pPr>
        <w:widowControl w:val="0"/>
        <w:autoSpaceDE w:val="0"/>
        <w:autoSpaceDN w:val="0"/>
        <w:adjustRightInd w:val="0"/>
        <w:ind w:left="640" w:hanging="640"/>
        <w:rPr>
          <w:noProof/>
        </w:rPr>
      </w:pPr>
      <w:r w:rsidRPr="009961EF">
        <w:rPr>
          <w:noProof/>
        </w:rPr>
        <w:t>[59]</w:t>
      </w:r>
      <w:r w:rsidRPr="009961EF">
        <w:rPr>
          <w:noProof/>
        </w:rPr>
        <w:tab/>
        <w:t>Zahr NM, Sullivan E V., Pohl KM, Pfefferbaum A, Saranathan M. Sensitivity of ventrolateral posterior thalamic nucleus to back pain in alcoholism and CD4 nadir in HIV. Hum Brain Mapp 2020. https://doi.org/10.1002/hbm.24880.</w:t>
      </w:r>
    </w:p>
    <w:p w14:paraId="17E3ABD9" w14:textId="77777777" w:rsidR="009961EF" w:rsidRPr="009961EF" w:rsidRDefault="009961EF" w:rsidP="009961EF">
      <w:pPr>
        <w:widowControl w:val="0"/>
        <w:autoSpaceDE w:val="0"/>
        <w:autoSpaceDN w:val="0"/>
        <w:adjustRightInd w:val="0"/>
        <w:ind w:left="640" w:hanging="640"/>
        <w:rPr>
          <w:noProof/>
        </w:rPr>
      </w:pPr>
      <w:r w:rsidRPr="009961EF">
        <w:rPr>
          <w:noProof/>
        </w:rPr>
        <w:t>[60]</w:t>
      </w:r>
      <w:r w:rsidRPr="009961EF">
        <w:rPr>
          <w:noProof/>
        </w:rPr>
        <w:tab/>
        <w:t>Niemann K, Mennicken VR, Jeanmonod D, Morel A. The morel stereotactic atlas of the human thalamus: Atlas-to-MR registration of internally consistent canonical model. Neuroimage 2000;12:601–16. https://doi.org/10.1006/nimg.2000.0650.</w:t>
      </w:r>
    </w:p>
    <w:p w14:paraId="14446998" w14:textId="77777777" w:rsidR="009961EF" w:rsidRPr="009961EF" w:rsidRDefault="009961EF" w:rsidP="009961EF">
      <w:pPr>
        <w:widowControl w:val="0"/>
        <w:autoSpaceDE w:val="0"/>
        <w:autoSpaceDN w:val="0"/>
        <w:adjustRightInd w:val="0"/>
        <w:ind w:left="640" w:hanging="640"/>
        <w:rPr>
          <w:noProof/>
        </w:rPr>
      </w:pPr>
      <w:r w:rsidRPr="009961EF">
        <w:rPr>
          <w:noProof/>
        </w:rPr>
        <w:t>[61]</w:t>
      </w:r>
      <w:r w:rsidRPr="009961EF">
        <w:rPr>
          <w:noProof/>
        </w:rPr>
        <w:tab/>
        <w:t>Chollet F. Keras: the Python deep learning API 2017. https://keras.io/ (accessed May 15, 2020).</w:t>
      </w:r>
    </w:p>
    <w:p w14:paraId="1F93A3D1" w14:textId="77777777" w:rsidR="009961EF" w:rsidRPr="009961EF" w:rsidRDefault="009961EF" w:rsidP="009961EF">
      <w:pPr>
        <w:widowControl w:val="0"/>
        <w:autoSpaceDE w:val="0"/>
        <w:autoSpaceDN w:val="0"/>
        <w:adjustRightInd w:val="0"/>
        <w:ind w:left="640" w:hanging="640"/>
        <w:rPr>
          <w:noProof/>
        </w:rPr>
      </w:pPr>
      <w:r w:rsidRPr="009961EF">
        <w:rPr>
          <w:noProof/>
        </w:rPr>
        <w:t>[62]</w:t>
      </w:r>
      <w:r w:rsidRPr="009961EF">
        <w:rPr>
          <w:noProof/>
        </w:rPr>
        <w:tab/>
        <w:t xml:space="preserve">Kingma DP, Ba JL, Diederik K, Ba JL. Adam: A method for stochastic optimization. Int. Conf. Learn. Represent., vol. 1631, 2014, p. 58–62. </w:t>
      </w:r>
      <w:r w:rsidRPr="009961EF">
        <w:rPr>
          <w:noProof/>
        </w:rPr>
        <w:lastRenderedPageBreak/>
        <w:t>https://doi.org/10.1063/1.4902458.</w:t>
      </w:r>
    </w:p>
    <w:p w14:paraId="7E005A38" w14:textId="77777777" w:rsidR="009961EF" w:rsidRPr="009961EF" w:rsidRDefault="009961EF" w:rsidP="009961EF">
      <w:pPr>
        <w:widowControl w:val="0"/>
        <w:autoSpaceDE w:val="0"/>
        <w:autoSpaceDN w:val="0"/>
        <w:adjustRightInd w:val="0"/>
        <w:ind w:left="640" w:hanging="640"/>
        <w:rPr>
          <w:noProof/>
        </w:rPr>
      </w:pPr>
      <w:r w:rsidRPr="009961EF">
        <w:rPr>
          <w:noProof/>
        </w:rPr>
        <w:t>[63]</w:t>
      </w:r>
      <w:r w:rsidRPr="009961EF">
        <w:rPr>
          <w:noProof/>
        </w:rPr>
        <w:tab/>
        <w:t>Dice LR. Measures of the amount of ecologic association between species. Ecology 1945;26:297–302. https://doi.org/10.2307/1932409.</w:t>
      </w:r>
    </w:p>
    <w:p w14:paraId="6E92199E" w14:textId="77777777" w:rsidR="009961EF" w:rsidRPr="009961EF" w:rsidRDefault="009961EF" w:rsidP="009961EF">
      <w:pPr>
        <w:widowControl w:val="0"/>
        <w:autoSpaceDE w:val="0"/>
        <w:autoSpaceDN w:val="0"/>
        <w:adjustRightInd w:val="0"/>
        <w:ind w:left="640" w:hanging="640"/>
        <w:rPr>
          <w:noProof/>
        </w:rPr>
      </w:pPr>
      <w:r w:rsidRPr="009961EF">
        <w:rPr>
          <w:noProof/>
        </w:rPr>
        <w:t>[64]</w:t>
      </w:r>
      <w:r w:rsidRPr="009961EF">
        <w:rPr>
          <w:noProof/>
        </w:rPr>
        <w:tab/>
        <w:t>Hoult DI, Lauterbur PC. The sensitivity of the zeugmatographic experiment involving human samples. J Magn Reson 1979;34:425–33. https://doi.org/10.1016/0022-2364(79)90019-2.</w:t>
      </w:r>
    </w:p>
    <w:p w14:paraId="75EDA53A" w14:textId="77777777" w:rsidR="009961EF" w:rsidRPr="009961EF" w:rsidRDefault="009961EF" w:rsidP="009961EF">
      <w:pPr>
        <w:widowControl w:val="0"/>
        <w:autoSpaceDE w:val="0"/>
        <w:autoSpaceDN w:val="0"/>
        <w:adjustRightInd w:val="0"/>
        <w:ind w:left="640" w:hanging="640"/>
        <w:rPr>
          <w:noProof/>
        </w:rPr>
      </w:pPr>
      <w:r w:rsidRPr="009961EF">
        <w:rPr>
          <w:noProof/>
        </w:rPr>
        <w:t>[65]</w:t>
      </w:r>
      <w:r w:rsidRPr="009961EF">
        <w:rPr>
          <w:noProof/>
        </w:rPr>
        <w:tab/>
        <w:t>Edelstein WA, Glover GH, Hardy CJ, Redington RW. The intrinsic signal‐to‐noise ratio in NMR imaging. Magn Reson Med 1986;3:604–18. https://doi.org/10.1002/mrm.1910030413.</w:t>
      </w:r>
    </w:p>
    <w:p w14:paraId="38E89263" w14:textId="77777777" w:rsidR="009961EF" w:rsidRPr="009961EF" w:rsidRDefault="009961EF" w:rsidP="009961EF">
      <w:pPr>
        <w:widowControl w:val="0"/>
        <w:autoSpaceDE w:val="0"/>
        <w:autoSpaceDN w:val="0"/>
        <w:adjustRightInd w:val="0"/>
        <w:ind w:left="640" w:hanging="640"/>
        <w:rPr>
          <w:noProof/>
        </w:rPr>
      </w:pPr>
      <w:r w:rsidRPr="009961EF">
        <w:rPr>
          <w:noProof/>
        </w:rPr>
        <w:t>[66]</w:t>
      </w:r>
      <w:r w:rsidRPr="009961EF">
        <w:rPr>
          <w:noProof/>
        </w:rPr>
        <w:tab/>
        <w:t>Planche V, Su JH, Mournet S, Saranathan M, Dousset V, Han M, et al. White-matter-nulled MPRAGE at 7T reveals thalamic lesions and atrophy of specific thalamic nuclei in multiple sclerosis. Mult Scler J 2019:135245851982829. https://doi.org/10.1177/1352458519828297.</w:t>
      </w:r>
    </w:p>
    <w:p w14:paraId="4D44C498" w14:textId="77777777" w:rsidR="009961EF" w:rsidRPr="009961EF" w:rsidRDefault="009961EF" w:rsidP="009961EF">
      <w:pPr>
        <w:widowControl w:val="0"/>
        <w:autoSpaceDE w:val="0"/>
        <w:autoSpaceDN w:val="0"/>
        <w:adjustRightInd w:val="0"/>
        <w:ind w:left="640" w:hanging="640"/>
        <w:rPr>
          <w:noProof/>
        </w:rPr>
      </w:pPr>
      <w:r w:rsidRPr="009961EF">
        <w:rPr>
          <w:noProof/>
        </w:rPr>
        <w:t>[67]</w:t>
      </w:r>
      <w:r w:rsidRPr="009961EF">
        <w:rPr>
          <w:noProof/>
        </w:rPr>
        <w:tab/>
        <w:t>Elias WJ, Huss D, Voss T, Loomba J, Khaled M, Zadicario E, et al. A pilot study of focused ultrasound thalamotomy for essential tremor. N Engl J Med 2013;369:640–8. https://doi.org/10.1056/NEJMoa1300962.</w:t>
      </w:r>
    </w:p>
    <w:p w14:paraId="6236D2E2" w14:textId="77777777" w:rsidR="009961EF" w:rsidRPr="009961EF" w:rsidRDefault="009961EF" w:rsidP="009961EF">
      <w:pPr>
        <w:widowControl w:val="0"/>
        <w:autoSpaceDE w:val="0"/>
        <w:autoSpaceDN w:val="0"/>
        <w:adjustRightInd w:val="0"/>
        <w:ind w:left="640" w:hanging="640"/>
        <w:rPr>
          <w:noProof/>
        </w:rPr>
      </w:pPr>
      <w:r w:rsidRPr="009961EF">
        <w:rPr>
          <w:noProof/>
        </w:rPr>
        <w:t>[68]</w:t>
      </w:r>
      <w:r w:rsidRPr="009961EF">
        <w:rPr>
          <w:noProof/>
        </w:rPr>
        <w:tab/>
        <w:t>Saranathan M, Tourdias T, Bayram E, Ghanouni P, Rutt BK. Optimization of white-matter-nulled magnetization prepared rapid gradient echo ({MP-RAGE}) imaging. Magn Reson Med 2015;73:1786–94.</w:t>
      </w:r>
    </w:p>
    <w:p w14:paraId="6C4515DE" w14:textId="77777777" w:rsidR="009961EF" w:rsidRPr="009961EF" w:rsidRDefault="009961EF" w:rsidP="009961EF">
      <w:pPr>
        <w:widowControl w:val="0"/>
        <w:autoSpaceDE w:val="0"/>
        <w:autoSpaceDN w:val="0"/>
        <w:adjustRightInd w:val="0"/>
        <w:ind w:left="640" w:hanging="640"/>
        <w:rPr>
          <w:noProof/>
        </w:rPr>
      </w:pPr>
      <w:r w:rsidRPr="009961EF">
        <w:rPr>
          <w:noProof/>
        </w:rPr>
        <w:t>[69]</w:t>
      </w:r>
      <w:r w:rsidRPr="009961EF">
        <w:rPr>
          <w:noProof/>
        </w:rPr>
        <w:tab/>
        <w:t>Liu Y, D’Haese PF, Newton AT, Dawant BM. Generation of human thalamus atlases from 7 T data and application to intrathalamic nuclei segmentation in clinical 3 T T1-weighted images. Magn Reson Imaging 2020;65:114–28. https://doi.org/10.1016/j.mri.2019.09.004.</w:t>
      </w:r>
    </w:p>
    <w:p w14:paraId="40685B1C" w14:textId="3164E9D3" w:rsidR="00495C74" w:rsidRDefault="00A15B89" w:rsidP="009961EF">
      <w:pPr>
        <w:widowControl w:val="0"/>
        <w:autoSpaceDE w:val="0"/>
        <w:autoSpaceDN w:val="0"/>
        <w:adjustRightInd w:val="0"/>
        <w:ind w:left="640" w:hanging="640"/>
        <w:sectPr w:rsidR="00495C74">
          <w:footerReference w:type="default" r:id="rId14"/>
          <w:footerReference w:type="first" r:id="rId15"/>
          <w:pgSz w:w="12240" w:h="15840"/>
          <w:pgMar w:top="1440" w:right="1440" w:bottom="1440" w:left="1440" w:header="0" w:footer="720" w:gutter="0"/>
          <w:pgNumType w:start="1"/>
          <w:cols w:space="720"/>
          <w:formProt w:val="0"/>
          <w:titlePg/>
          <w:docGrid w:linePitch="100"/>
        </w:sectPr>
      </w:pPr>
      <w:r>
        <w:fldChar w:fldCharType="end"/>
      </w:r>
    </w:p>
    <w:p w14:paraId="4BDDB2AA" w14:textId="39F100B9" w:rsidR="00622CE7" w:rsidRPr="00622CE7" w:rsidRDefault="00622CE7" w:rsidP="00622CE7">
      <w:pPr>
        <w:pStyle w:val="Heading1"/>
      </w:pPr>
      <w:r>
        <w:lastRenderedPageBreak/>
        <w:t>APPENDIX</w:t>
      </w:r>
    </w:p>
    <w:p w14:paraId="7F8A3A8D" w14:textId="50655305" w:rsidR="00622CE7" w:rsidRDefault="00622CE7" w:rsidP="00622CE7">
      <w:pPr>
        <w:pStyle w:val="Heading2"/>
      </w:pPr>
      <w:r>
        <w:t>Loss Functions:</w:t>
      </w:r>
    </w:p>
    <w:p w14:paraId="3CAF1031" w14:textId="77777777" w:rsidR="00622CE7" w:rsidRDefault="00622CE7" w:rsidP="00622CE7">
      <w:r>
        <w:t>Dice loss function is defined as follows:</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8560"/>
        <w:gridCol w:w="800"/>
      </w:tblGrid>
      <w:tr w:rsidR="00622CE7" w14:paraId="18127A71" w14:textId="77777777" w:rsidTr="0080380D">
        <w:tc>
          <w:tcPr>
            <w:tcW w:w="8560" w:type="dxa"/>
            <w:tcBorders>
              <w:top w:val="single" w:sz="4" w:space="0" w:color="FFFFFF"/>
              <w:left w:val="single" w:sz="4" w:space="0" w:color="FFFFFF"/>
              <w:bottom w:val="single" w:sz="4" w:space="0" w:color="FFFFFF"/>
              <w:right w:val="single" w:sz="4" w:space="0" w:color="FFFFFF"/>
            </w:tcBorders>
            <w:shd w:val="clear" w:color="auto" w:fill="auto"/>
          </w:tcPr>
          <w:p w14:paraId="230CF25B" w14:textId="77777777" w:rsidR="00622CE7" w:rsidRDefault="00622CE7" w:rsidP="0080380D">
            <m:oMathPara>
              <m:oMath>
                <m:r>
                  <m:rPr>
                    <m:nor/>
                  </m:rPr>
                  <w:rPr>
                    <w:rFonts w:ascii="Cambria Math" w:hAnsi="Cambria Math"/>
                  </w:rPr>
                  <m:t>Loss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C</m:t>
                    </m:r>
                    <m:r>
                      <m:rPr>
                        <m:sty m:val="p"/>
                      </m:rPr>
                      <w:rPr>
                        <w:rFonts w:ascii="Cambria Math" w:hAnsi="Cambria Math"/>
                      </w:rPr>
                      <m:t>-1</m:t>
                    </m:r>
                  </m:sup>
                  <m:e>
                    <m:r>
                      <m:rPr>
                        <m:sty m:val="p"/>
                      </m:rPr>
                      <w:rPr>
                        <w:rFonts w:ascii="Cambria Math" w:hAnsi="Cambria Math"/>
                      </w:rPr>
                      <m:t xml:space="preserve">(1- </m:t>
                    </m:r>
                    <m:r>
                      <m:rPr>
                        <m:nor/>
                      </m:rPr>
                      <w:rPr>
                        <w:rFonts w:ascii="Cambria Math" w:hAnsi="Cambria Math"/>
                      </w:rPr>
                      <m:t>Dice</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e>
                    </m:d>
                  </m:e>
                </m:nary>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tcPr>
          <w:p w14:paraId="42BA5CA2" w14:textId="77777777" w:rsidR="00622CE7" w:rsidRDefault="00622CE7" w:rsidP="0080380D"/>
          <w:p w14:paraId="028088F3" w14:textId="77777777" w:rsidR="00622CE7" w:rsidRDefault="00622CE7" w:rsidP="0080380D">
            <w:r>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w:t>
            </w:r>
          </w:p>
        </w:tc>
      </w:tr>
      <w:tr w:rsidR="00622CE7" w14:paraId="41761BFB" w14:textId="77777777" w:rsidTr="0080380D">
        <w:tc>
          <w:tcPr>
            <w:tcW w:w="8560" w:type="dxa"/>
            <w:tcBorders>
              <w:top w:val="single" w:sz="4" w:space="0" w:color="FFFFFF"/>
              <w:left w:val="single" w:sz="4" w:space="0" w:color="FFFFFF"/>
              <w:bottom w:val="single" w:sz="4" w:space="0" w:color="FFFFFF"/>
              <w:right w:val="single" w:sz="4" w:space="0" w:color="FFFFFF"/>
            </w:tcBorders>
            <w:shd w:val="clear" w:color="auto" w:fill="auto"/>
          </w:tcPr>
          <w:p w14:paraId="17F00252" w14:textId="77777777" w:rsidR="00622CE7" w:rsidRDefault="00622CE7" w:rsidP="0080380D">
            <m:oMathPara>
              <m:oMath>
                <m:r>
                  <m:rPr>
                    <m:nor/>
                  </m:rPr>
                  <w:rPr>
                    <w:rFonts w:ascii="Cambria Math" w:hAnsi="Cambria Math"/>
                  </w:rPr>
                  <m:t>Dice</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m:t>
                            </m:r>
                            <m:r>
                              <w:rPr>
                                <w:rFonts w:ascii="Cambria Math" w:hAnsi="Cambria Math"/>
                              </w:rPr>
                              <m:t>B</m:t>
                            </m:r>
                          </m:e>
                          <m:sub>
                            <m:r>
                              <w:rPr>
                                <w:rFonts w:ascii="Cambria Math" w:hAnsi="Cambria Math"/>
                              </w:rPr>
                              <m:t>i</m:t>
                            </m:r>
                          </m:sub>
                        </m:sSub>
                      </m:e>
                    </m:d>
                  </m:num>
                  <m:den>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r>
                              <w:rPr>
                                <w:rFonts w:ascii="Cambria Math" w:hAnsi="Cambria Math"/>
                              </w:rPr>
                              <m:t>B</m:t>
                            </m:r>
                          </m:e>
                          <m:sub>
                            <m:r>
                              <w:rPr>
                                <w:rFonts w:ascii="Cambria Math" w:hAnsi="Cambria Math"/>
                              </w:rPr>
                              <m:t>i</m:t>
                            </m:r>
                          </m:sub>
                        </m:sSub>
                      </m:e>
                    </m:d>
                  </m:den>
                </m:f>
              </m:oMath>
            </m:oMathPara>
          </w:p>
        </w:tc>
        <w:tc>
          <w:tcPr>
            <w:tcW w:w="800" w:type="dxa"/>
            <w:tcBorders>
              <w:top w:val="single" w:sz="4" w:space="0" w:color="FFFFFF"/>
              <w:left w:val="single" w:sz="4" w:space="0" w:color="FFFFFF"/>
              <w:bottom w:val="single" w:sz="4" w:space="0" w:color="FFFFFF"/>
              <w:right w:val="single" w:sz="4" w:space="0" w:color="FFFFFF"/>
            </w:tcBorders>
            <w:shd w:val="clear" w:color="auto" w:fill="auto"/>
          </w:tcPr>
          <w:p w14:paraId="6D95AFEB" w14:textId="77777777" w:rsidR="00622CE7" w:rsidRDefault="00622CE7" w:rsidP="0080380D">
            <w:r>
              <w:t>(</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t>)</w:t>
            </w:r>
          </w:p>
          <w:p w14:paraId="228ACA0D" w14:textId="77777777" w:rsidR="00622CE7" w:rsidRDefault="00622CE7" w:rsidP="0080380D"/>
        </w:tc>
      </w:tr>
    </w:tbl>
    <w:p w14:paraId="6B1C3C0E" w14:textId="77777777" w:rsidR="00622CE7" w:rsidRPr="00BE342C" w:rsidRDefault="00622CE7" w:rsidP="00622CE7">
      <w:pPr>
        <w:rPr>
          <w:color w:val="000000" w:themeColor="text1"/>
        </w:rPr>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are the automated and manual segmentations for nucleus</w:t>
      </w:r>
      <w:r>
        <w:rPr>
          <w:rFonts w:ascii="Cambria Math" w:eastAsia="Cambria Math" w:hAnsi="Cambria Math" w:cs="Cambria Math"/>
        </w:rPr>
        <w:t xml:space="preserve"> </w:t>
      </w:r>
      <m:oMath>
        <m:r>
          <w:rPr>
            <w:rFonts w:ascii="Cambria Math" w:hAnsi="Cambria Math"/>
          </w:rPr>
          <m:t>i</m:t>
        </m:r>
      </m:oMath>
      <w:r>
        <w:t xml:space="preserve"> and </w:t>
      </w:r>
      <m:oMath>
        <m:r>
          <w:rPr>
            <w:rFonts w:ascii="Cambria Math" w:hAnsi="Cambria Math"/>
          </w:rPr>
          <m:t>| . |</m:t>
        </m:r>
      </m:oMath>
      <w:r>
        <w:t xml:space="preserve"> is the cardinality of a set (i.e., number of pixels). Note that the different classes are implicitly weighted </w:t>
      </w:r>
      <w:r w:rsidRPr="00D94056">
        <w:rPr>
          <w:color w:val="000000" w:themeColor="text1"/>
        </w:rPr>
        <w:t>when using a Dice-based loss function</w:t>
      </w:r>
      <w:r>
        <w:rPr>
          <w:color w:val="000000" w:themeColor="text1"/>
        </w:rPr>
        <w:t xml:space="preserve"> </w:t>
      </w:r>
      <w:r>
        <w:rPr>
          <w:color w:val="000000" w:themeColor="text1"/>
        </w:rPr>
        <w:fldChar w:fldCharType="begin" w:fldLock="1"/>
      </w:r>
      <w:r>
        <w:rPr>
          <w:color w:val="000000" w:themeColor="text1"/>
        </w:rPr>
        <w:instrText>ADDIN CSL_CITATION {"citationItems":[{"id":"ITEM-1","itemData":{"DOI":"10.1109/TMI.2006.880587","ISSN":"02780062","abstract":"Measures of overlap of labelled regions of images, such as the\nDice and Tanimoto coefficients, have been extensively used to\nevaluate image registration and segmentation algorithms. Modern\nstudies can include multiple labels defined on multiple images\nyet most evaluation schemes report one overlap per labelled\nregion, simply averaged over multiple images. In this paper,\ncommon overlap measures are generalized to measure the total\noverlap of ensembles of labels defined on multiple test images\nand account for fractional labels using fuzzy set theory. This\nframework allows a single ``figure-of-merit'' to be reported\nwhich summarises the results of a complex experiment by image\npair, by label or overall. A complementary measure of error, the\noverlap distance, is defined which captures the spatial extent of\nthe nonoverlapping part and is related to the Hausdorff distance\ncomputed on grey level images. The generalized overlap measures\nare validated on synthetic images for which the overlap can be\ncomputed analytically and used as similarity measures in nonrigid\nregistration of three-dimensional magnetic resonance imaging\n(MRI) brain images. Finally, a pragmatic segmentation ground\ntruth is constructed by registering a magnetic resonance atlas\nbrain to 20 individual scans, and used with the overlap measures\nto evaluate publicly available brain segmentation algorithms.","author":[{"dropping-particle":"","family":"Crum","given":"William R.","non-dropping-particle":"","parse-names":false,"suffix":""},{"dropping-particle":"","family":"Camara","given":"Oscar","non-dropping-particle":"","parse-names":false,"suffix":""},{"dropping-particle":"","family":"Hill","given":"Derek L.G. G","non-dropping-particle":"","parse-names":false,"suffix":""}],"container-title":"IEEE Transactions on Medical Imaging","id":"ITEM-1","issue":"11","issued":{"date-parts":[["2006","11"]]},"page":"1451-1461","title":"Generalized overlap measures for evaluation and validation in medical image analysis","type":"article-journal","volume":"25"},"uris":["http://www.mendeley.com/documents/?uuid=827663e2-b03b-44ef-9f49-57effd38c60a"]},{"id":"ITEM-2","itemData":{"DOI":"10.1007/978-3-319-46976-8_19","ISBN":"9783319469751","ISSN":"16113349","abstract":"In this paper, we study the influence of both long and short skip connections on Fully Convolutional Networks (FCN) for biomedical image segmentation. In standard FCNs, only long skip connections are used to skip features from the contracting path to the expanding path in order to recover spatial information lost during downsampling. We extend FCNs by adding short skip connections, that are similar to the ones introduced in residual networks, in order to build very deep FCNs (of hundreds of layers). A review of the gradient flow confirms that for a very deep FCN it is beneficial to have both long and short skip connections. Finally, we show that a very deep FCN can achieve near-to-state-of-the-art results on the EM dataset without any further post-processing.","author":[{"dropping-particle":"","family":"Drozdzal","given":"Michal","non-dropping-particle":"","parse-names":false,"suffix":""},{"dropping-particle":"","family":"Vorontsov","given":"Eugene","non-dropping-particle":"","parse-names":false,"suffix":""},{"dropping-particle":"","family":"Chartrand","given":"Gabriel","non-dropping-particle":"","parse-names":false,"suffix":""},{"dropping-particle":"","family":"Kadoury","given":"Samuel","non-dropping-particle":"","parse-names":false,"suffix":""},{"dropping-particle":"","family":"Pal","given":"Chris","non-dropping-particle":"","parse-names":false,"suffix":""}],"container-title":"Lecture Notes in Computer Science","id":"ITEM-2","issued":{"date-parts":[["2016","8","14"]]},"page":"179-187","publisher":"Springer Verlag","title":"The importance of skip connections in biomedical image segmentation","type":"article-journal","volume":"10008 LNCS"},"uris":["http://www.mendeley.com/documents/?uuid=ec2583ae-5e3e-4fdd-9efc-d7973d20b905"]}],"mendeley":{"formattedCitation":"[57,58]","plainTextFormattedCitation":"[57,58]","previouslyFormattedCitation":"[57,58]"},"properties":{"noteIndex":0},"schema":"https://github.com/citation-style-language/schema/raw/master/csl-citation.json"}</w:instrText>
      </w:r>
      <w:r>
        <w:rPr>
          <w:color w:val="000000" w:themeColor="text1"/>
        </w:rPr>
        <w:fldChar w:fldCharType="separate"/>
      </w:r>
      <w:r w:rsidRPr="006A62C0">
        <w:rPr>
          <w:noProof/>
          <w:color w:val="000000" w:themeColor="text1"/>
        </w:rPr>
        <w:t>[57,58]</w:t>
      </w:r>
      <w:r>
        <w:rPr>
          <w:color w:val="000000" w:themeColor="text1"/>
        </w:rPr>
        <w:fldChar w:fldCharType="end"/>
      </w:r>
      <w:r w:rsidRPr="00D94056">
        <w:rPr>
          <w:color w:val="000000" w:themeColor="text1"/>
        </w:rPr>
        <w:t>.</w:t>
      </w:r>
      <w:r w:rsidRPr="00D94056">
        <w:rPr>
          <w:color w:val="000000" w:themeColor="text1"/>
          <w:vertAlign w:val="superscript"/>
        </w:rPr>
        <w:t xml:space="preserve">  </w:t>
      </w:r>
      <w:r w:rsidRPr="00D94056">
        <w:rPr>
          <w:color w:val="000000" w:themeColor="text1"/>
        </w:rPr>
        <w:t xml:space="preserve">A weighted cross entropy </w:t>
      </w:r>
      <w:r>
        <w:rPr>
          <w:color w:val="000000" w:themeColor="text1"/>
        </w:rPr>
        <w:t>wa</w:t>
      </w:r>
      <w:r w:rsidRPr="00D94056">
        <w:rPr>
          <w:color w:val="000000" w:themeColor="text1"/>
        </w:rPr>
        <w:t xml:space="preserve">s used to mitigate the effect of class imbalance, where the weight for each class is defined as the ratio of the number of </w:t>
      </w:r>
      <w:proofErr w:type="gramStart"/>
      <w:r w:rsidRPr="00D94056">
        <w:rPr>
          <w:color w:val="000000" w:themeColor="text1"/>
        </w:rPr>
        <w:t>foreground</w:t>
      </w:r>
      <w:proofErr w:type="gramEnd"/>
      <w:r w:rsidRPr="00D94056">
        <w:rPr>
          <w:color w:val="000000" w:themeColor="text1"/>
        </w:rPr>
        <w:t xml:space="preserve"> to background voxels in the manual segmentation mask. The weighted cross-entropy loss is defined as</w:t>
      </w:r>
    </w:p>
    <w:tbl>
      <w:tblPr>
        <w:tblW w:w="99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firstRow="0" w:lastRow="0" w:firstColumn="0" w:lastColumn="0" w:noHBand="1" w:noVBand="1"/>
      </w:tblPr>
      <w:tblGrid>
        <w:gridCol w:w="8776"/>
        <w:gridCol w:w="584"/>
        <w:gridCol w:w="584"/>
      </w:tblGrid>
      <w:tr w:rsidR="00622CE7" w:rsidRPr="00D94056" w14:paraId="430C6969" w14:textId="77777777" w:rsidTr="0080380D">
        <w:tc>
          <w:tcPr>
            <w:tcW w:w="877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538D70E" w14:textId="77777777" w:rsidR="00622CE7" w:rsidRPr="00D94056" w:rsidRDefault="00622CE7" w:rsidP="0080380D">
            <w:pPr>
              <w:rPr>
                <w:rFonts w:ascii="Cambria Math" w:hAnsi="Cambria Math"/>
                <w:oMath/>
              </w:rPr>
            </w:pPr>
            <m:oMathPara>
              <m:oMath>
                <m:r>
                  <m:rPr>
                    <m:nor/>
                  </m:rPr>
                  <w:rPr>
                    <w:rFonts w:ascii="Cambria Math" w:hAnsi="Cambria Math"/>
                  </w:rPr>
                  <m:t>Loss</m:t>
                </m:r>
                <m:r>
                  <m:rPr>
                    <m:sty m:val="p"/>
                  </m:rPr>
                  <w:rPr>
                    <w:rFonts w:ascii="Cambria Math" w:hAnsi="Cambria Math"/>
                  </w:rPr>
                  <m:t>= -</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C</m:t>
                    </m:r>
                    <m:r>
                      <m:rPr>
                        <m:sty m:val="p"/>
                      </m:rPr>
                      <w:rPr>
                        <w:rFonts w:ascii="Cambria Math" w:hAnsi="Cambria Math"/>
                      </w:rPr>
                      <m:t>-1</m:t>
                    </m:r>
                  </m:sup>
                  <m:e>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 xml:space="preserve"> </m:t>
                            </m:r>
                            <m:r>
                              <w:rPr>
                                <w:rFonts w:ascii="Cambria Math" w:hAnsi="Cambria Math"/>
                              </w:rPr>
                              <m:t>q</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func>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1-q</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e>
                    </m:d>
                    <m:r>
                      <m:rPr>
                        <m:sty m:val="p"/>
                      </m:rPr>
                      <w:rPr>
                        <w:rFonts w:ascii="Cambria Math" w:hAnsi="Cambria Math"/>
                      </w:rPr>
                      <m:t xml:space="preserve"> </m:t>
                    </m:r>
                  </m:e>
                </m:nary>
                <m:r>
                  <m:rPr>
                    <m:sty m:val="p"/>
                  </m:rPr>
                  <w:rPr>
                    <w:rFonts w:ascii="Cambria Math" w:hAnsi="Cambria Math"/>
                  </w:rPr>
                  <m:t xml:space="preserve">    </m:t>
                </m:r>
              </m:oMath>
            </m:oMathPara>
          </w:p>
        </w:tc>
        <w:tc>
          <w:tcPr>
            <w:tcW w:w="584"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09EF233" w14:textId="77777777" w:rsidR="00622CE7" w:rsidRPr="00D94056" w:rsidRDefault="00622CE7" w:rsidP="0080380D">
            <w:r>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w:t>
            </w:r>
          </w:p>
        </w:tc>
        <w:tc>
          <w:tcPr>
            <w:tcW w:w="584" w:type="dxa"/>
            <w:tcBorders>
              <w:top w:val="single" w:sz="4" w:space="0" w:color="FFFFFF"/>
              <w:left w:val="single" w:sz="4" w:space="0" w:color="FFFFFF"/>
              <w:bottom w:val="single" w:sz="4" w:space="0" w:color="FFFFFF"/>
              <w:right w:val="single" w:sz="4" w:space="0" w:color="FFFFFF"/>
            </w:tcBorders>
          </w:tcPr>
          <w:p w14:paraId="4CBE7E9F" w14:textId="77777777" w:rsidR="00622CE7" w:rsidRPr="00D94056" w:rsidRDefault="00622CE7" w:rsidP="0080380D"/>
        </w:tc>
      </w:tr>
    </w:tbl>
    <w:p w14:paraId="7C895C83" w14:textId="4E34BE34" w:rsidR="00622CE7" w:rsidRPr="00622CE7" w:rsidRDefault="00622CE7" w:rsidP="00622CE7">
      <w:r w:rsidRPr="009A70C8">
        <w:t xml:space="preserve">where </w:t>
      </w:r>
      <m:oMath>
        <m:r>
          <w:rPr>
            <w:rFonts w:ascii="Cambria Math" w:hAnsi="Cambria Math"/>
          </w:rPr>
          <m:t>C</m:t>
        </m:r>
      </m:oMath>
      <w:r w:rsidRPr="009A70C8">
        <w:t xml:space="preserve"> is the number of classes </w:t>
      </w:r>
      <w:r>
        <w:t>including</w:t>
      </w:r>
      <w:r w:rsidRPr="009A70C8">
        <w:t xml:space="preserve"> </w:t>
      </w:r>
      <w:r>
        <w:t xml:space="preserve">the </w:t>
      </w:r>
      <w:r w:rsidRPr="009A70C8">
        <w:t xml:space="preserve">background (2 for the whole-thalamus network </w:t>
      </w:r>
      <w:r>
        <w:t>or</w:t>
      </w:r>
      <w:r w:rsidRPr="009A70C8">
        <w:t xml:space="preserve"> 13 for the subsequent </w:t>
      </w:r>
      <w:r>
        <w:t xml:space="preserve">thalamic </w:t>
      </w:r>
      <w:r w:rsidRPr="009A70C8">
        <w:t>nuclei segmentation network</w:t>
      </w:r>
      <w:r>
        <w:t xml:space="preserve"> for 12 nuclei</w:t>
      </w:r>
      <w:r w:rsidRPr="009A70C8">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box>
          <m:boxPr>
            <m:opEmu m:val="1"/>
            <m:ctrlPr>
              <w:rPr>
                <w:rFonts w:ascii="Cambria Math" w:hAnsi="Cambria Math"/>
              </w:rPr>
            </m:ctrlPr>
          </m:boxPr>
          <m:e>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e>
            </m:func>
          </m:e>
        </m:box>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C-1</m:t>
            </m:r>
          </m:sup>
          <m:e>
            <m:box>
              <m:boxPr>
                <m:opEmu m:val="1"/>
                <m:ctrlPr>
                  <w:rPr>
                    <w:rFonts w:ascii="Cambria Math" w:hAnsi="Cambria Math"/>
                  </w:rPr>
                </m:ctrlPr>
              </m:boxPr>
              <m:e>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r>
                      <w:rPr>
                        <w:rFonts w:ascii="Cambria Math" w:hAnsi="Cambria Math"/>
                      </w:rPr>
                      <m:t>)</m:t>
                    </m:r>
                  </m:e>
                </m:func>
              </m:e>
            </m:box>
            <m:r>
              <w:rPr>
                <w:rFonts w:ascii="Cambria Math" w:hAnsi="Cambria Math"/>
              </w:rPr>
              <m:t xml:space="preserve"> </m:t>
            </m:r>
          </m:e>
        </m:nary>
      </m:oMath>
      <w:r w:rsidRPr="009A70C8">
        <w:t>is the posterior</w:t>
      </w:r>
      <w:r>
        <w:t xml:space="preserve"> probability</w:t>
      </w:r>
      <w:r w:rsidRPr="009A70C8">
        <w:t xml:space="preserve"> for class </w:t>
      </w:r>
      <m:oMath>
        <m:r>
          <w:rPr>
            <w:rFonts w:ascii="Cambria Math" w:hAnsi="Cambria Math"/>
          </w:rPr>
          <m:t>i</m:t>
        </m:r>
      </m:oMath>
      <w:r w:rsidRPr="009A70C8">
        <w:t xml:space="preserve"> obtained by applying the </w:t>
      </w:r>
      <w:r>
        <w:t>sigmoid</w:t>
      </w:r>
      <w:r w:rsidRPr="009A70C8">
        <w:t xml:space="preserve"> function to the network’s final feature maps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oMath>
      <w:r w:rsidRPr="009A70C8">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9A70C8">
        <w:t xml:space="preserve"> represents the weight for class </w:t>
      </w:r>
      <m:oMath>
        <m:r>
          <w:rPr>
            <w:rFonts w:ascii="Cambria Math" w:hAnsi="Cambria Math"/>
          </w:rPr>
          <m:t>i</m:t>
        </m:r>
      </m:oMath>
      <w:r w:rsidRPr="009A70C8">
        <w:t xml:space="preserve">,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9A70C8">
        <w:t xml:space="preserve"> is the ground truth for class </w:t>
      </w:r>
      <m:oMath>
        <m:r>
          <w:rPr>
            <w:rFonts w:ascii="Cambria Math" w:hAnsi="Cambria Math"/>
          </w:rPr>
          <m:t>i</m:t>
        </m:r>
      </m:oMath>
      <w:r w:rsidRPr="009A70C8">
        <w:t>.</w:t>
      </w:r>
    </w:p>
    <w:p w14:paraId="36A8680D" w14:textId="77777777" w:rsidR="00622CE7" w:rsidRDefault="00622CE7">
      <w:pPr>
        <w:pStyle w:val="Heading1"/>
      </w:pPr>
    </w:p>
    <w:p w14:paraId="133CC1D1" w14:textId="77777777" w:rsidR="00A61C17" w:rsidRDefault="00A61C17">
      <w:pPr>
        <w:pStyle w:val="Heading1"/>
        <w:sectPr w:rsidR="00A61C17">
          <w:pgSz w:w="12240" w:h="15840"/>
          <w:pgMar w:top="1440" w:right="1440" w:bottom="1440" w:left="1440" w:header="0" w:footer="720" w:gutter="0"/>
          <w:pgNumType w:start="1"/>
          <w:cols w:space="720"/>
          <w:formProt w:val="0"/>
          <w:titlePg/>
          <w:docGrid w:linePitch="100"/>
        </w:sectPr>
      </w:pPr>
    </w:p>
    <w:p w14:paraId="32BAC849" w14:textId="61910369" w:rsidR="00E02FE3" w:rsidRDefault="00002528">
      <w:pPr>
        <w:pStyle w:val="Heading1"/>
      </w:pPr>
      <w:r>
        <w:lastRenderedPageBreak/>
        <w:t>LIST OF FIGURES AND TABLES</w:t>
      </w:r>
    </w:p>
    <w:p w14:paraId="15895ADC" w14:textId="08306188" w:rsidR="0030358E" w:rsidRPr="0030358E" w:rsidRDefault="004D0C9B" w:rsidP="00056D08">
      <w:pPr>
        <w:pStyle w:val="Heading2"/>
      </w:pPr>
      <w:r w:rsidRPr="00B52475">
        <w:t>Figures</w:t>
      </w:r>
    </w:p>
    <w:p w14:paraId="290A5F56" w14:textId="150E1F54" w:rsidR="004D0C9B" w:rsidRPr="004D0C9B" w:rsidRDefault="004D0C9B" w:rsidP="00B0216C">
      <w:pPr>
        <w:rPr>
          <w:lang w:val="en-US"/>
        </w:rPr>
      </w:pPr>
      <w:r w:rsidRPr="004D0C9B">
        <w:rPr>
          <w:b/>
          <w:bCs/>
          <w:lang w:val="en-US"/>
        </w:rPr>
        <w:t xml:space="preserve">Figure 1: </w:t>
      </w:r>
      <w:r w:rsidR="00B0216C" w:rsidRPr="00B0216C">
        <w:t xml:space="preserve"> </w:t>
      </w:r>
      <w:r w:rsidR="00AF021B">
        <w:rPr>
          <w:bCs/>
          <w:lang w:val="en-US"/>
        </w:rPr>
        <w:t xml:space="preserve">Top panel shows the mRU-Net architecture, where </w:t>
      </w:r>
      <w:r w:rsidR="00B0216C" w:rsidRPr="00B0216C">
        <w:t xml:space="preserve">normalization and residual blocks </w:t>
      </w:r>
      <w:r w:rsidR="00AF021B">
        <w:t xml:space="preserve">are </w:t>
      </w:r>
      <w:r w:rsidR="00B0216C" w:rsidRPr="00B0216C">
        <w:t xml:space="preserve">added to a </w:t>
      </w:r>
      <w:r w:rsidR="00E43BD4">
        <w:t xml:space="preserve">standard </w:t>
      </w:r>
      <w:r w:rsidR="00B0216C" w:rsidRPr="00B0216C">
        <w:t>U-Net</w:t>
      </w:r>
      <w:r w:rsidR="00AF021B">
        <w:t>.</w:t>
      </w:r>
      <w:r w:rsidR="00B0216C" w:rsidRPr="00B0216C">
        <w:t xml:space="preserve"> </w:t>
      </w:r>
      <w:r w:rsidR="00AF021B">
        <w:t xml:space="preserve">Bottom panel shows </w:t>
      </w:r>
      <w:r w:rsidR="006847DE">
        <w:t xml:space="preserve">the proposed cascaded network for thalamic nuclei segmentation. </w:t>
      </w:r>
      <w:r w:rsidR="00B0216C" w:rsidRPr="00B0216C">
        <w:t>Following pre</w:t>
      </w:r>
      <w:r w:rsidR="00721A71">
        <w:t>-</w:t>
      </w:r>
      <w:r w:rsidR="00B0216C" w:rsidRPr="00B0216C">
        <w:t xml:space="preserve">processing, mRU-Net1 is trained to </w:t>
      </w:r>
      <w:r w:rsidR="00DE24A8">
        <w:t>segment</w:t>
      </w:r>
      <w:r w:rsidR="00DE24A8" w:rsidRPr="00B0216C">
        <w:t xml:space="preserve"> </w:t>
      </w:r>
      <w:r w:rsidR="00B0216C" w:rsidRPr="00B0216C">
        <w:t xml:space="preserve">the whole thalamus. The output of this network is used to find a bounding box </w:t>
      </w:r>
      <w:r w:rsidR="006847DE">
        <w:t xml:space="preserve">(red square) </w:t>
      </w:r>
      <w:r w:rsidR="00B0216C" w:rsidRPr="00B0216C">
        <w:t>that encompasses the left thalamus</w:t>
      </w:r>
      <w:r w:rsidR="007B6A5A">
        <w:t>.</w:t>
      </w:r>
      <w:r w:rsidR="00B0216C" w:rsidRPr="00B0216C">
        <w:t xml:space="preserve"> The cropped inputs are </w:t>
      </w:r>
      <w:r w:rsidR="006847DE">
        <w:t>used to train</w:t>
      </w:r>
      <w:r w:rsidR="00B0216C" w:rsidRPr="00B0216C">
        <w:t xml:space="preserve"> a second network (mRU-Net2) to </w:t>
      </w:r>
      <w:r w:rsidR="00DE24A8">
        <w:t>segment</w:t>
      </w:r>
      <w:r w:rsidR="00DE24A8" w:rsidRPr="00B0216C">
        <w:t xml:space="preserve"> </w:t>
      </w:r>
      <w:r w:rsidR="00B0216C" w:rsidRPr="00B0216C">
        <w:t>the thalamic</w:t>
      </w:r>
      <w:r w:rsidR="00DE24A8">
        <w:t xml:space="preserve"> nuclei</w:t>
      </w:r>
      <w:r w:rsidR="00B0216C" w:rsidRPr="00B0216C">
        <w:t>.</w:t>
      </w:r>
      <w:r w:rsidR="00B0216C" w:rsidRPr="00B0216C">
        <w:rPr>
          <w:b/>
          <w:bCs/>
        </w:rPr>
        <w:t xml:space="preserve">  </w:t>
      </w:r>
    </w:p>
    <w:p w14:paraId="3207AA6A" w14:textId="036C8918" w:rsidR="00E02FE3" w:rsidRDefault="00E02FE3" w:rsidP="005F42CE"/>
    <w:p w14:paraId="3F01DC9E" w14:textId="42FA2B4B" w:rsidR="004D0C9B" w:rsidRDefault="004D0C9B" w:rsidP="00B0216C">
      <w:r w:rsidRPr="004D0C9B">
        <w:rPr>
          <w:b/>
          <w:bCs/>
          <w:lang w:val="en-US"/>
        </w:rPr>
        <w:t>Figure 2:</w:t>
      </w:r>
      <w:r w:rsidR="00B0216C" w:rsidRPr="00B0216C">
        <w:rPr>
          <w:color w:val="000000"/>
          <w:sz w:val="22"/>
          <w:szCs w:val="22"/>
        </w:rPr>
        <w:t xml:space="preserve"> </w:t>
      </w:r>
      <w:r w:rsidR="006847DE">
        <w:t>Schematic of the m</w:t>
      </w:r>
      <w:r w:rsidR="00B0216C" w:rsidRPr="00B0216C">
        <w:t xml:space="preserve">ulti-planar </w:t>
      </w:r>
      <w:r w:rsidR="006847DE">
        <w:t>s</w:t>
      </w:r>
      <w:r w:rsidR="00B0216C" w:rsidRPr="00B0216C">
        <w:t>cheme</w:t>
      </w:r>
      <w:r w:rsidR="00014D08">
        <w:t xml:space="preserve">, based on the </w:t>
      </w:r>
      <w:r w:rsidR="00120E24">
        <w:t>cascaded network of Figure</w:t>
      </w:r>
      <w:r w:rsidR="00014D08">
        <w:t xml:space="preserve"> 1.</w:t>
      </w:r>
      <w:r w:rsidR="00B0216C" w:rsidRPr="00B0216C">
        <w:t xml:space="preserve"> </w:t>
      </w:r>
      <w:r w:rsidR="00014D08">
        <w:t>T</w:t>
      </w:r>
      <w:r w:rsidR="00B0216C" w:rsidRPr="00B0216C">
        <w:t xml:space="preserve">he 3D input image </w:t>
      </w:r>
      <w:r w:rsidR="00014D08">
        <w:t>is</w:t>
      </w:r>
      <w:r w:rsidR="00014D08" w:rsidRPr="00B0216C">
        <w:t xml:space="preserve"> </w:t>
      </w:r>
      <w:r w:rsidR="00B0216C" w:rsidRPr="00B0216C">
        <w:t xml:space="preserve">reformatted to sagittal, coronal, and axial planes and </w:t>
      </w:r>
      <w:r w:rsidR="00014D08">
        <w:t>fed as 2D inputs to</w:t>
      </w:r>
      <w:r w:rsidR="00B0216C" w:rsidRPr="00B0216C">
        <w:t xml:space="preserve"> three separate cascaded </w:t>
      </w:r>
      <w:r w:rsidR="00014D08">
        <w:t>networks</w:t>
      </w:r>
      <w:r w:rsidR="00B0216C" w:rsidRPr="00B0216C">
        <w:t xml:space="preserve">. The </w:t>
      </w:r>
      <w:r w:rsidR="00DE24A8">
        <w:t>segmentations</w:t>
      </w:r>
      <w:r w:rsidR="00DE24A8" w:rsidRPr="00B0216C">
        <w:t xml:space="preserve"> </w:t>
      </w:r>
      <w:r w:rsidR="00B0216C" w:rsidRPr="00B0216C">
        <w:t xml:space="preserve">from the three 2D networks are fused using majority voting to generate the final </w:t>
      </w:r>
      <w:r w:rsidR="00B334D3">
        <w:t xml:space="preserve">3D </w:t>
      </w:r>
      <w:r w:rsidR="00B0216C" w:rsidRPr="00B0216C">
        <w:t>thalam</w:t>
      </w:r>
      <w:r w:rsidR="00B334D3">
        <w:t>ic</w:t>
      </w:r>
      <w:r w:rsidR="00B0216C" w:rsidRPr="00B0216C">
        <w:t xml:space="preserve"> </w:t>
      </w:r>
      <w:r w:rsidR="00B334D3">
        <w:t xml:space="preserve">nuclei </w:t>
      </w:r>
      <w:r w:rsidR="00B0216C" w:rsidRPr="00B0216C">
        <w:t>segmentation.</w:t>
      </w:r>
    </w:p>
    <w:p w14:paraId="125BB783" w14:textId="639BD934" w:rsidR="0050127B" w:rsidRDefault="0050127B" w:rsidP="00B0216C"/>
    <w:p w14:paraId="6CE89E11" w14:textId="2ED8A47F" w:rsidR="0050127B" w:rsidRPr="004D0C9B" w:rsidRDefault="0050127B" w:rsidP="0050127B">
      <w:pPr>
        <w:rPr>
          <w:lang w:val="en-US"/>
        </w:rPr>
      </w:pPr>
      <w:r w:rsidRPr="004D0C9B">
        <w:rPr>
          <w:b/>
          <w:bCs/>
          <w:lang w:val="en-US"/>
        </w:rPr>
        <w:t xml:space="preserve">Figure </w:t>
      </w:r>
      <w:r>
        <w:rPr>
          <w:b/>
          <w:bCs/>
          <w:lang w:val="en-US"/>
        </w:rPr>
        <w:t>3</w:t>
      </w:r>
      <w:r w:rsidRPr="004D0C9B">
        <w:rPr>
          <w:b/>
          <w:bCs/>
          <w:lang w:val="en-US"/>
        </w:rPr>
        <w:t xml:space="preserve">: </w:t>
      </w:r>
      <w:r w:rsidRPr="00B0216C">
        <w:t>Comparison of average Dice for</w:t>
      </w:r>
      <w:r>
        <w:t xml:space="preserve"> </w:t>
      </w:r>
      <w:r w:rsidR="00E43BD4">
        <w:t xml:space="preserve">a) </w:t>
      </w:r>
      <w:r w:rsidRPr="00B0216C">
        <w:t xml:space="preserve">WMn-MPRAGE </w:t>
      </w:r>
      <w:r>
        <w:t xml:space="preserve">and </w:t>
      </w:r>
      <w:r w:rsidR="00E43BD4">
        <w:t xml:space="preserve">b) </w:t>
      </w:r>
      <w:r>
        <w:t>CSFn-MPRAGE for the proposed method (blue) and THOMAS/FreeSurfer (red),</w:t>
      </w:r>
      <w:r w:rsidR="00E43BD4">
        <w:t xml:space="preserve"> aggregated over all cases</w:t>
      </w:r>
      <w:r>
        <w:t>.</w:t>
      </w:r>
      <w:r w:rsidR="00E43BD4">
        <w:t xml:space="preserve"> Dice values segregated by disease type is shown in Tables 1 and 2. </w:t>
      </w:r>
    </w:p>
    <w:p w14:paraId="3155354A" w14:textId="77777777" w:rsidR="004D0C9B" w:rsidRPr="004D0C9B" w:rsidRDefault="004D0C9B" w:rsidP="004D0C9B">
      <w:pPr>
        <w:rPr>
          <w:lang w:val="en-US"/>
        </w:rPr>
      </w:pPr>
    </w:p>
    <w:p w14:paraId="6DACBE19" w14:textId="39A4B533" w:rsidR="00B0216C" w:rsidRPr="00B0216C" w:rsidRDefault="00B0216C" w:rsidP="00B0216C">
      <w:pPr>
        <w:rPr>
          <w:lang w:val="en-US"/>
        </w:rPr>
      </w:pPr>
      <w:r w:rsidRPr="00B0216C">
        <w:rPr>
          <w:b/>
          <w:bCs/>
          <w:lang w:val="en-US"/>
        </w:rPr>
        <w:t xml:space="preserve">Figure </w:t>
      </w:r>
      <w:r w:rsidR="0050127B">
        <w:rPr>
          <w:b/>
          <w:bCs/>
          <w:lang w:val="en-US"/>
        </w:rPr>
        <w:t>4</w:t>
      </w:r>
      <w:r w:rsidRPr="00B0216C">
        <w:rPr>
          <w:b/>
          <w:bCs/>
          <w:lang w:val="en-US"/>
        </w:rPr>
        <w:t xml:space="preserve">: </w:t>
      </w:r>
      <w:r w:rsidRPr="00B0216C">
        <w:rPr>
          <w:lang w:val="en-US"/>
        </w:rPr>
        <w:t>WMn-MPRAGE images from a patient with ET acquired at 7T (top</w:t>
      </w:r>
      <w:r w:rsidR="006847DE">
        <w:rPr>
          <w:lang w:val="en-US"/>
        </w:rPr>
        <w:t xml:space="preserve"> left</w:t>
      </w:r>
      <w:r w:rsidRPr="00B0216C">
        <w:rPr>
          <w:lang w:val="en-US"/>
        </w:rPr>
        <w:t>) and 3T (bottom</w:t>
      </w:r>
      <w:r w:rsidR="006847DE">
        <w:rPr>
          <w:lang w:val="en-US"/>
        </w:rPr>
        <w:t xml:space="preserve"> left</w:t>
      </w:r>
      <w:r w:rsidRPr="00B0216C">
        <w:rPr>
          <w:lang w:val="en-US"/>
        </w:rPr>
        <w:t xml:space="preserve">). The zoomed inset images on the right show representative axial and coronal sections with and without </w:t>
      </w:r>
      <w:r w:rsidR="00DE24A8">
        <w:rPr>
          <w:lang w:val="en-US"/>
        </w:rPr>
        <w:t>automated segmentation</w:t>
      </w:r>
      <w:r w:rsidR="00DE24A8" w:rsidRPr="00B0216C">
        <w:rPr>
          <w:lang w:val="en-US"/>
        </w:rPr>
        <w:t xml:space="preserve"> </w:t>
      </w:r>
      <w:r w:rsidRPr="00B0216C">
        <w:rPr>
          <w:lang w:val="en-US"/>
        </w:rPr>
        <w:t xml:space="preserve">overlays. The </w:t>
      </w:r>
      <w:r w:rsidR="00DE24A8">
        <w:rPr>
          <w:lang w:val="en-US"/>
        </w:rPr>
        <w:t xml:space="preserve">automated </w:t>
      </w:r>
      <w:r w:rsidRPr="00B0216C">
        <w:rPr>
          <w:lang w:val="en-US"/>
        </w:rPr>
        <w:t xml:space="preserve">thalamic nuclei </w:t>
      </w:r>
      <w:r w:rsidR="00DE24A8">
        <w:rPr>
          <w:lang w:val="en-US"/>
        </w:rPr>
        <w:t>segmentations</w:t>
      </w:r>
      <w:r w:rsidR="00DE24A8" w:rsidRPr="00B0216C">
        <w:rPr>
          <w:lang w:val="en-US"/>
        </w:rPr>
        <w:t xml:space="preserve"> </w:t>
      </w:r>
      <w:r w:rsidRPr="00B0216C">
        <w:rPr>
          <w:lang w:val="en-US"/>
        </w:rPr>
        <w:t>are almost identical</w:t>
      </w:r>
      <w:r w:rsidR="006847DE">
        <w:rPr>
          <w:lang w:val="en-US"/>
        </w:rPr>
        <w:t xml:space="preserve"> to the manual segmentation shown </w:t>
      </w:r>
      <w:r w:rsidR="00B775D5">
        <w:rPr>
          <w:lang w:val="en-US"/>
        </w:rPr>
        <w:t xml:space="preserve">for the left thalamus </w:t>
      </w:r>
      <w:r w:rsidR="006847DE">
        <w:rPr>
          <w:lang w:val="en-US"/>
        </w:rPr>
        <w:t>in outlines</w:t>
      </w:r>
      <w:r w:rsidRPr="00B0216C">
        <w:rPr>
          <w:lang w:val="en-US"/>
        </w:rPr>
        <w:t xml:space="preserve">. Note the clear visualization of </w:t>
      </w:r>
      <w:r w:rsidR="00E43BD4">
        <w:rPr>
          <w:lang w:val="en-US"/>
        </w:rPr>
        <w:t xml:space="preserve">small structures like </w:t>
      </w:r>
      <w:r w:rsidRPr="00B0216C">
        <w:rPr>
          <w:lang w:val="en-US"/>
        </w:rPr>
        <w:t xml:space="preserve">the MTT and habenula on both sets of images. </w:t>
      </w:r>
      <w:r w:rsidR="00CB16D9">
        <w:rPr>
          <w:lang w:val="en-US"/>
        </w:rPr>
        <w:t xml:space="preserve">The increased B1 heterogeneity at 7T can be clearly seen (white arrow) but the cropped images are comparable. </w:t>
      </w:r>
    </w:p>
    <w:p w14:paraId="2CED35A0" w14:textId="232F0947" w:rsidR="004D0C9B" w:rsidRDefault="004D0C9B" w:rsidP="004D0C9B"/>
    <w:p w14:paraId="3973E1BD" w14:textId="355CD8A5" w:rsidR="00B0216C" w:rsidRDefault="004D0C9B" w:rsidP="00B0216C">
      <w:r w:rsidRPr="004D0C9B">
        <w:rPr>
          <w:b/>
          <w:bCs/>
          <w:lang w:val="en-US"/>
        </w:rPr>
        <w:t xml:space="preserve">Figure </w:t>
      </w:r>
      <w:r w:rsidR="0050127B">
        <w:rPr>
          <w:b/>
          <w:bCs/>
          <w:lang w:val="en-US"/>
        </w:rPr>
        <w:t>5</w:t>
      </w:r>
      <w:r w:rsidRPr="004D0C9B">
        <w:rPr>
          <w:b/>
          <w:bCs/>
          <w:lang w:val="en-US"/>
        </w:rPr>
        <w:t>:</w:t>
      </w:r>
      <w:r w:rsidRPr="004D0C9B">
        <w:rPr>
          <w:lang w:val="en-US"/>
        </w:rPr>
        <w:t xml:space="preserve"> </w:t>
      </w:r>
      <w:r w:rsidR="00B0216C" w:rsidRPr="00B0216C">
        <w:t>WMn-MPRAGE (top</w:t>
      </w:r>
      <w:r w:rsidR="006847DE">
        <w:t xml:space="preserve"> left</w:t>
      </w:r>
      <w:r w:rsidR="00B0216C" w:rsidRPr="00B0216C">
        <w:t>) and CSFn-MPRAGE (bottom</w:t>
      </w:r>
      <w:r w:rsidR="006847DE">
        <w:t xml:space="preserve"> left</w:t>
      </w:r>
      <w:r w:rsidR="00B0216C" w:rsidRPr="00B0216C">
        <w:t xml:space="preserve">) images from a patient with MS acquired at 7T. The zoomed inset images on the right show representative axial and coronal sections with and without </w:t>
      </w:r>
      <w:r w:rsidR="00DE24A8">
        <w:t>automated segmentation</w:t>
      </w:r>
      <w:r w:rsidR="00DE24A8" w:rsidRPr="00B0216C">
        <w:t xml:space="preserve"> </w:t>
      </w:r>
      <w:r w:rsidR="00B0216C" w:rsidRPr="00B0216C">
        <w:lastRenderedPageBreak/>
        <w:t>overlays</w:t>
      </w:r>
      <w:r w:rsidR="00B775D5">
        <w:t xml:space="preserve"> with </w:t>
      </w:r>
      <w:r w:rsidR="00B775D5">
        <w:rPr>
          <w:lang w:val="en-US"/>
        </w:rPr>
        <w:t>manual segmentation shown for the left thalamus in outlines</w:t>
      </w:r>
      <w:r w:rsidR="00B0216C" w:rsidRPr="00B0216C">
        <w:t xml:space="preserve">. Note the comparable thalamic nuclei </w:t>
      </w:r>
      <w:r w:rsidR="00B04257">
        <w:t>segmentations</w:t>
      </w:r>
      <w:r w:rsidR="00B04257" w:rsidRPr="00B0216C">
        <w:t xml:space="preserve"> </w:t>
      </w:r>
      <w:r w:rsidR="00B0216C" w:rsidRPr="00B0216C">
        <w:t>for both cases despite the poor intra-thalamic nuclear contrast in the CSFn-MPRAGE image.</w:t>
      </w:r>
      <w:r w:rsidR="00CB16D9">
        <w:t xml:space="preserve"> MS lesions are shown as white arrows in the top inset image. </w:t>
      </w:r>
    </w:p>
    <w:p w14:paraId="3DF229B8" w14:textId="77777777" w:rsidR="00AE4807" w:rsidRPr="00B0216C" w:rsidRDefault="00AE4807" w:rsidP="00B0216C"/>
    <w:p w14:paraId="45FFF0F2" w14:textId="5D67319D" w:rsidR="004D0C9B" w:rsidRPr="004D0C9B" w:rsidRDefault="004D0C9B" w:rsidP="00B0216C">
      <w:pPr>
        <w:rPr>
          <w:lang w:val="en-US"/>
        </w:rPr>
      </w:pPr>
      <w:r w:rsidRPr="004D0C9B">
        <w:rPr>
          <w:b/>
          <w:bCs/>
          <w:lang w:val="en-US"/>
        </w:rPr>
        <w:t xml:space="preserve">Figure 6: </w:t>
      </w:r>
      <w:r w:rsidR="00B0216C" w:rsidRPr="00B0216C">
        <w:t xml:space="preserve">Effect of noise </w:t>
      </w:r>
      <w:r w:rsidR="00EC2872">
        <w:t xml:space="preserve">addition </w:t>
      </w:r>
      <w:r w:rsidR="00B0216C" w:rsidRPr="00B0216C">
        <w:t>on the performance of the proposed metho</w:t>
      </w:r>
      <w:r w:rsidR="00CC76ED">
        <w:t>d</w:t>
      </w:r>
      <w:r w:rsidR="00B0216C" w:rsidRPr="00B0216C">
        <w:t>.</w:t>
      </w:r>
      <w:r w:rsidR="00CC76ED">
        <w:t xml:space="preserve"> Note the excellent performance on most nuclei for 2X lower SNR (SNR = 11.4) compared to baseline (SNR = 23).</w:t>
      </w:r>
    </w:p>
    <w:p w14:paraId="1C31A504" w14:textId="77777777" w:rsidR="00B0216C" w:rsidRDefault="00B0216C" w:rsidP="00B52475"/>
    <w:p w14:paraId="35039A44" w14:textId="3F240277" w:rsidR="007E00DA" w:rsidRPr="007E00DA" w:rsidRDefault="0026466D" w:rsidP="00056D08">
      <w:pPr>
        <w:pStyle w:val="Heading2"/>
      </w:pPr>
      <w:r w:rsidRPr="00B52475">
        <w:t>Tables</w:t>
      </w:r>
    </w:p>
    <w:p w14:paraId="43ACB860" w14:textId="5FC93DF7" w:rsidR="00CB16D9" w:rsidRDefault="004D0C9B" w:rsidP="00CB16D9">
      <w:pPr>
        <w:spacing w:after="240"/>
      </w:pPr>
      <w:r>
        <w:rPr>
          <w:b/>
        </w:rPr>
        <w:t>Table 1:</w:t>
      </w:r>
      <w:r>
        <w:t xml:space="preserve"> </w:t>
      </w:r>
      <w:r w:rsidR="00CB16D9">
        <w:t>C</w:t>
      </w:r>
      <w:r w:rsidR="00CB16D9">
        <w:rPr>
          <w:bCs/>
        </w:rPr>
        <w:t>omparison</w:t>
      </w:r>
      <w:r w:rsidR="00CB16D9">
        <w:t xml:space="preserve"> of mean Dice and VSI for THOMAS vs. proposed method for WMn-MPRAGE data (median volumes in mm</w:t>
      </w:r>
      <w:r w:rsidR="00CB16D9" w:rsidRPr="000C0D6D">
        <w:rPr>
          <w:vertAlign w:val="superscript"/>
        </w:rPr>
        <w:t>3</w:t>
      </w:r>
      <w:r w:rsidR="00CB16D9">
        <w:t xml:space="preserve"> are shown in parentheses and nuclei with &lt;200 mm</w:t>
      </w:r>
      <w:r w:rsidR="00CB16D9" w:rsidRPr="000C0D6D">
        <w:rPr>
          <w:vertAlign w:val="superscript"/>
        </w:rPr>
        <w:t>3</w:t>
      </w:r>
      <w:r w:rsidR="00CB16D9">
        <w:t xml:space="preserve"> shaded, red bold indicates &gt;10% change)</w:t>
      </w:r>
    </w:p>
    <w:p w14:paraId="16A8CA19" w14:textId="7799517C" w:rsidR="000B09CB" w:rsidRPr="000B09CB" w:rsidRDefault="004D0C9B" w:rsidP="00CB16D9">
      <w:pPr>
        <w:spacing w:after="240"/>
      </w:pPr>
      <w:r>
        <w:rPr>
          <w:b/>
        </w:rPr>
        <w:t xml:space="preserve">Table 2: </w:t>
      </w:r>
      <w:r w:rsidR="00CB16D9">
        <w:t>C</w:t>
      </w:r>
      <w:r w:rsidR="00CB16D9">
        <w:rPr>
          <w:bCs/>
        </w:rPr>
        <w:t>omparison</w:t>
      </w:r>
      <w:r w:rsidR="00CB16D9">
        <w:t xml:space="preserve"> of mean Dice and VSI for FreeSurfer vs. proposed method for CSFn-MPRAGE data (median volumes in mm</w:t>
      </w:r>
      <w:r w:rsidR="00CB16D9" w:rsidRPr="000C0D6D">
        <w:rPr>
          <w:vertAlign w:val="superscript"/>
        </w:rPr>
        <w:t>3</w:t>
      </w:r>
      <w:r w:rsidR="00CB16D9">
        <w:t xml:space="preserve"> are shown in parentheses and nuclei with  &lt;200 mm</w:t>
      </w:r>
      <w:r w:rsidR="00CB16D9" w:rsidRPr="000C0D6D">
        <w:rPr>
          <w:vertAlign w:val="superscript"/>
        </w:rPr>
        <w:t>3</w:t>
      </w:r>
      <w:r w:rsidR="00CB16D9">
        <w:t xml:space="preserve"> shaded, red bold indicates &gt;20% change)</w:t>
      </w:r>
    </w:p>
    <w:p w14:paraId="14CAF4B6" w14:textId="4CF02001" w:rsidR="00FC7FDE" w:rsidRPr="00FC7FDE" w:rsidRDefault="004D0C9B" w:rsidP="00056D08">
      <w:pPr>
        <w:pStyle w:val="Heading2"/>
      </w:pPr>
      <w:r>
        <w:t>Supporting Figures</w:t>
      </w:r>
      <w:r w:rsidR="00247BA8">
        <w:t xml:space="preserve"> and Tables</w:t>
      </w:r>
    </w:p>
    <w:p w14:paraId="68023B46" w14:textId="0C42161D" w:rsidR="004D0C9B" w:rsidRPr="00B0216C" w:rsidRDefault="004D0C9B" w:rsidP="00B0216C">
      <w:pPr>
        <w:rPr>
          <w:lang w:val="en-US"/>
        </w:rPr>
      </w:pPr>
      <w:r w:rsidRPr="004D0C9B">
        <w:rPr>
          <w:b/>
          <w:bCs/>
          <w:lang w:val="en-US"/>
        </w:rPr>
        <w:t>Supporting Figure S1</w:t>
      </w:r>
      <w:r w:rsidR="00B0216C">
        <w:rPr>
          <w:b/>
          <w:bCs/>
          <w:lang w:val="en-US"/>
        </w:rPr>
        <w:t xml:space="preserve">: </w:t>
      </w:r>
      <w:r w:rsidR="00B0216C" w:rsidRPr="00CC76ED">
        <w:t>Effect of initialization on final accuracy and convergence curves</w:t>
      </w:r>
      <w:r w:rsidR="002341AD">
        <w:t>.</w:t>
      </w:r>
      <w:r w:rsidR="00B0216C" w:rsidRPr="00C355DA">
        <w:rPr>
          <w:b/>
          <w:bCs/>
        </w:rPr>
        <w:t xml:space="preserve"> </w:t>
      </w:r>
      <w:r w:rsidR="00300EA4">
        <w:t>validation a</w:t>
      </w:r>
      <w:r w:rsidR="00B0216C" w:rsidRPr="00B0216C">
        <w:t xml:space="preserve">ccuracy (Dice) and training loss </w:t>
      </w:r>
      <w:r w:rsidR="00CC76ED">
        <w:t>for a network with random initialization vs.</w:t>
      </w:r>
      <w:r w:rsidR="00B0216C" w:rsidRPr="00B0216C">
        <w:t xml:space="preserve"> initialization from a network trained on </w:t>
      </w:r>
      <w:r w:rsidR="00CC76ED">
        <w:t xml:space="preserve">a </w:t>
      </w:r>
      <w:r w:rsidR="00B0216C" w:rsidRPr="00B0216C">
        <w:t xml:space="preserve">3T dataset is shown. The segmentation results indicate a statistically significant improvement over two nuclei (VA and Hb) </w:t>
      </w:r>
      <w:r w:rsidR="00CC76ED">
        <w:t xml:space="preserve">when initialized </w:t>
      </w:r>
      <w:r w:rsidR="00B0216C" w:rsidRPr="00B0216C">
        <w:t xml:space="preserve">from </w:t>
      </w:r>
      <w:r w:rsidR="00CC76ED">
        <w:t>the</w:t>
      </w:r>
      <w:r w:rsidR="00B0216C" w:rsidRPr="00B0216C">
        <w:t xml:space="preserve"> 3T network.</w:t>
      </w:r>
      <w:r w:rsidRPr="00B0216C">
        <w:rPr>
          <w:lang w:val="en-US"/>
        </w:rPr>
        <w:t xml:space="preserve"> </w:t>
      </w:r>
    </w:p>
    <w:p w14:paraId="7AFCEDED" w14:textId="3F71A3BA" w:rsidR="004D0C9B" w:rsidRDefault="004D0C9B" w:rsidP="00E02F26"/>
    <w:p w14:paraId="0F1B02A8" w14:textId="4110C021" w:rsidR="00E325B7" w:rsidRDefault="00C9226A" w:rsidP="00B52475">
      <w:pPr>
        <w:spacing w:after="120"/>
      </w:pPr>
      <w:r w:rsidRPr="00F44FAC">
        <w:rPr>
          <w:b/>
          <w:bCs/>
        </w:rPr>
        <w:t xml:space="preserve">Supporting Table </w:t>
      </w:r>
      <w:r w:rsidR="000B09CB">
        <w:rPr>
          <w:b/>
          <w:bCs/>
        </w:rPr>
        <w:t>S</w:t>
      </w:r>
      <w:r>
        <w:rPr>
          <w:b/>
          <w:bCs/>
        </w:rPr>
        <w:t>1:</w:t>
      </w:r>
      <w:r w:rsidR="0018662A">
        <w:rPr>
          <w:b/>
        </w:rPr>
        <w:t xml:space="preserve"> </w:t>
      </w:r>
      <w:r w:rsidR="0018662A">
        <w:t>Imag</w:t>
      </w:r>
      <w:r w:rsidR="002341AD">
        <w:t>e</w:t>
      </w:r>
      <w:r w:rsidR="0018662A">
        <w:t xml:space="preserve"> acquisition parameters for WMn- and CSFn-MPRAGE for 7T and 3T data used in this study</w:t>
      </w:r>
    </w:p>
    <w:p w14:paraId="05A2F7FB" w14:textId="4661B012" w:rsidR="004D0C9B" w:rsidRDefault="0018662A" w:rsidP="00311907">
      <w:pPr>
        <w:spacing w:after="240"/>
      </w:pPr>
      <w:r>
        <w:rPr>
          <w:b/>
        </w:rPr>
        <w:t xml:space="preserve">Supporting Table S2: </w:t>
      </w:r>
      <w:r>
        <w:rPr>
          <w:color w:val="222222"/>
          <w:shd w:val="clear" w:color="auto" w:fill="FFFFFF"/>
        </w:rPr>
        <w:t>Effect of loss function on Dice and VSI</w:t>
      </w:r>
      <w:r w:rsidRPr="00263011">
        <w:t>. Average Dice</w:t>
      </w:r>
      <w:bookmarkStart w:id="58" w:name="_Hlk38985536"/>
      <w:r>
        <w:t xml:space="preserve"> and VSI</w:t>
      </w:r>
      <w:r w:rsidRPr="00263011">
        <w:t xml:space="preserve"> </w:t>
      </w:r>
      <w:r>
        <w:t xml:space="preserve">shown </w:t>
      </w:r>
      <w:r w:rsidR="002341AD">
        <w:t>for</w:t>
      </w:r>
      <w:r w:rsidR="002341AD" w:rsidRPr="00263011">
        <w:t xml:space="preserve"> </w:t>
      </w:r>
      <w:r w:rsidRPr="00263011">
        <w:t>1</w:t>
      </w:r>
      <w:r>
        <w:t xml:space="preserve">1 </w:t>
      </w:r>
      <w:r w:rsidRPr="00263011">
        <w:t>subjects.</w:t>
      </w:r>
      <w:bookmarkEnd w:id="58"/>
    </w:p>
    <w:sectPr w:rsidR="004D0C9B">
      <w:pgSz w:w="12240" w:h="15840"/>
      <w:pgMar w:top="1440" w:right="1440" w:bottom="1440" w:left="1440" w:header="0" w:footer="720" w:gutter="0"/>
      <w:pgNumType w:start="1"/>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jdi, Artin - (mohammadsmajdi)" w:date="2020-07-24T12:55:00Z" w:initials="MA-(">
    <w:p w14:paraId="7821C327" w14:textId="77129CFC" w:rsidR="00B95718" w:rsidRDefault="00B95718">
      <w:pPr>
        <w:pStyle w:val="CommentText"/>
      </w:pPr>
      <w:r>
        <w:rPr>
          <w:rStyle w:val="CommentReference"/>
        </w:rPr>
        <w:annotationRef/>
      </w:r>
      <w:r>
        <w:t>Reviewer 1 Comment 1</w:t>
      </w:r>
    </w:p>
  </w:comment>
  <w:comment w:id="6" w:author="Majdi, Artin - (mohammadsmajdi)" w:date="2020-07-24T12:56:00Z" w:initials="MA-(">
    <w:p w14:paraId="474403D3" w14:textId="7C6C9E2A" w:rsidR="00B95718" w:rsidRDefault="00B95718">
      <w:pPr>
        <w:pStyle w:val="CommentText"/>
      </w:pPr>
      <w:r>
        <w:rPr>
          <w:rStyle w:val="CommentReference"/>
        </w:rPr>
        <w:annotationRef/>
      </w:r>
      <w:r>
        <w:t>Reviewer 2 comment 3</w:t>
      </w:r>
    </w:p>
  </w:comment>
  <w:comment w:id="8" w:author="Majdi, Artin - (mohammadsmajdi)" w:date="2020-07-24T12:57:00Z" w:initials="MA-(">
    <w:p w14:paraId="68447C54" w14:textId="4AD49274" w:rsidR="00B95718" w:rsidRDefault="00B95718">
      <w:pPr>
        <w:pStyle w:val="CommentText"/>
      </w:pPr>
      <w:r>
        <w:rPr>
          <w:rStyle w:val="CommentReference"/>
        </w:rPr>
        <w:annotationRef/>
      </w:r>
      <w:r>
        <w:t>Reviewer 2 comment 3</w:t>
      </w:r>
    </w:p>
  </w:comment>
  <w:comment w:id="9" w:author="Majdi, Artin - (mohammadsmajdi)" w:date="2020-07-24T12:59:00Z" w:initials="MA-(">
    <w:p w14:paraId="0E8C1A06" w14:textId="466E123B" w:rsidR="00B95718" w:rsidRDefault="00B95718" w:rsidP="00CC538E">
      <w:pPr>
        <w:pStyle w:val="CommentText"/>
      </w:pPr>
      <w:r>
        <w:rPr>
          <w:rStyle w:val="CommentReference"/>
        </w:rPr>
        <w:annotationRef/>
      </w:r>
      <w:r>
        <w:rPr>
          <w:rStyle w:val="CommentReference"/>
        </w:rPr>
        <w:annotationRef/>
      </w:r>
      <w:r>
        <w:t>Reviewer 2 Comment 3</w:t>
      </w:r>
    </w:p>
  </w:comment>
  <w:comment w:id="17" w:author="Majdi, Artin - (mohammadsmajdi)" w:date="2020-07-24T13:03:00Z" w:initials="MA-(">
    <w:p w14:paraId="2E1FE5A6" w14:textId="2F67BD26" w:rsidR="00B95718" w:rsidRDefault="00B95718">
      <w:pPr>
        <w:pStyle w:val="CommentText"/>
      </w:pPr>
      <w:r>
        <w:rPr>
          <w:rStyle w:val="CommentReference"/>
        </w:rPr>
        <w:annotationRef/>
      </w:r>
      <w:r>
        <w:t>Reviewer 2 Comment 3</w:t>
      </w:r>
    </w:p>
  </w:comment>
  <w:comment w:id="23" w:author="Majdi, Artin - (mohammadsmajdi)" w:date="2020-07-24T13:07:00Z" w:initials="MA-(">
    <w:p w14:paraId="6D594A2F" w14:textId="641298C1" w:rsidR="00B95718" w:rsidRDefault="00B95718">
      <w:pPr>
        <w:pStyle w:val="CommentText"/>
      </w:pPr>
      <w:r>
        <w:rPr>
          <w:rStyle w:val="CommentReference"/>
        </w:rPr>
        <w:annotationRef/>
      </w:r>
      <w:r>
        <w:t>Reviewer 1 Comment 4</w:t>
      </w:r>
    </w:p>
  </w:comment>
  <w:comment w:id="27" w:author="Majdi, Artin - (mohammadsmajdi)" w:date="2020-07-24T13:08:00Z" w:initials="MA-(">
    <w:p w14:paraId="0896E642" w14:textId="0BACB456" w:rsidR="00B95718" w:rsidRDefault="00B95718">
      <w:pPr>
        <w:pStyle w:val="CommentText"/>
      </w:pPr>
      <w:r>
        <w:rPr>
          <w:rStyle w:val="CommentReference"/>
        </w:rPr>
        <w:annotationRef/>
      </w:r>
      <w:r>
        <w:t>Reviewer 2 Comment 1</w:t>
      </w:r>
    </w:p>
  </w:comment>
  <w:comment w:id="28" w:author="Majdi, Artin - (mohammadsmajdi)" w:date="2020-07-24T13:09:00Z" w:initials="MA-(">
    <w:p w14:paraId="61CDCFAF" w14:textId="4A5311AB" w:rsidR="00B95718" w:rsidRDefault="00B95718" w:rsidP="00C817C8">
      <w:pPr>
        <w:pStyle w:val="CommentText"/>
      </w:pPr>
      <w:r>
        <w:rPr>
          <w:rStyle w:val="CommentReference"/>
        </w:rPr>
        <w:annotationRef/>
      </w:r>
      <w:r>
        <w:rPr>
          <w:rStyle w:val="CommentReference"/>
        </w:rPr>
        <w:annotationRef/>
      </w:r>
      <w:r>
        <w:t xml:space="preserve">Reviewer 2 Comment 2. </w:t>
      </w:r>
    </w:p>
  </w:comment>
  <w:comment w:id="54" w:author="Majdi, Artin - (mohammadsmajdi)" w:date="2020-07-24T13:15:00Z" w:initials="MA-(">
    <w:p w14:paraId="56990FFA" w14:textId="7CE5E5DA" w:rsidR="00B95718" w:rsidRDefault="00B95718">
      <w:pPr>
        <w:pStyle w:val="CommentText"/>
      </w:pPr>
      <w:r>
        <w:rPr>
          <w:rStyle w:val="CommentReference"/>
        </w:rPr>
        <w:annotationRef/>
      </w:r>
      <w:r>
        <w:t>Reviewer 1 Comment 2</w:t>
      </w:r>
    </w:p>
  </w:comment>
  <w:comment w:id="55" w:author="Majdi, Artin - (mohammadsmajdi)" w:date="2020-07-24T13:16:00Z" w:initials="MA-(">
    <w:p w14:paraId="6CACF31A" w14:textId="4331ADBF" w:rsidR="00B95718" w:rsidRDefault="00B95718" w:rsidP="0080380D">
      <w:pPr>
        <w:pStyle w:val="CommentText"/>
      </w:pPr>
      <w:r>
        <w:rPr>
          <w:rStyle w:val="CommentReference"/>
        </w:rPr>
        <w:annotationRef/>
      </w:r>
      <w:r>
        <w:rPr>
          <w:rStyle w:val="CommentReference"/>
        </w:rPr>
        <w:annotationRef/>
      </w:r>
      <w:r>
        <w:t>Reviewer 1 Comment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21C327" w15:done="0"/>
  <w15:commentEx w15:paraId="474403D3" w15:done="0"/>
  <w15:commentEx w15:paraId="68447C54" w15:done="0"/>
  <w15:commentEx w15:paraId="0E8C1A06" w15:done="0"/>
  <w15:commentEx w15:paraId="2E1FE5A6" w15:done="0"/>
  <w15:commentEx w15:paraId="6D594A2F" w15:done="0"/>
  <w15:commentEx w15:paraId="0896E642" w15:done="0"/>
  <w15:commentEx w15:paraId="61CDCFAF" w15:done="0"/>
  <w15:commentEx w15:paraId="56990FFA" w15:done="0"/>
  <w15:commentEx w15:paraId="6CACF3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558D9" w16cex:dateUtc="2020-07-24T19:55:00Z"/>
  <w16cex:commentExtensible w16cex:durableId="22C5590B" w16cex:dateUtc="2020-07-24T19:56:00Z"/>
  <w16cex:commentExtensible w16cex:durableId="22C55938" w16cex:dateUtc="2020-07-24T19:57:00Z"/>
  <w16cex:commentExtensible w16cex:durableId="22C559A9" w16cex:dateUtc="2020-07-24T19:59:00Z"/>
  <w16cex:commentExtensible w16cex:durableId="22C55A86" w16cex:dateUtc="2020-07-24T20:03:00Z"/>
  <w16cex:commentExtensible w16cex:durableId="22C55B95" w16cex:dateUtc="2020-07-24T20:07:00Z"/>
  <w16cex:commentExtensible w16cex:durableId="22C55BEB" w16cex:dateUtc="2020-07-24T20:08:00Z"/>
  <w16cex:commentExtensible w16cex:durableId="22C55C0C" w16cex:dateUtc="2020-07-24T20:09:00Z"/>
  <w16cex:commentExtensible w16cex:durableId="22C55D8E" w16cex:dateUtc="2020-07-24T20:15:00Z"/>
  <w16cex:commentExtensible w16cex:durableId="22C55D9D" w16cex:dateUtc="2020-07-2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21C327" w16cid:durableId="22C558D9"/>
  <w16cid:commentId w16cid:paraId="474403D3" w16cid:durableId="22C5590B"/>
  <w16cid:commentId w16cid:paraId="68447C54" w16cid:durableId="22C55938"/>
  <w16cid:commentId w16cid:paraId="0E8C1A06" w16cid:durableId="22C559A9"/>
  <w16cid:commentId w16cid:paraId="2E1FE5A6" w16cid:durableId="22C55A86"/>
  <w16cid:commentId w16cid:paraId="6D594A2F" w16cid:durableId="22C55B95"/>
  <w16cid:commentId w16cid:paraId="0896E642" w16cid:durableId="22C55BEB"/>
  <w16cid:commentId w16cid:paraId="61CDCFAF" w16cid:durableId="22C55C0C"/>
  <w16cid:commentId w16cid:paraId="56990FFA" w16cid:durableId="22C55D8E"/>
  <w16cid:commentId w16cid:paraId="6CACF31A" w16cid:durableId="22C55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8F743" w14:textId="77777777" w:rsidR="00FC6B63" w:rsidRDefault="00FC6B63" w:rsidP="005F42CE">
      <w:r>
        <w:separator/>
      </w:r>
    </w:p>
  </w:endnote>
  <w:endnote w:type="continuationSeparator" w:id="0">
    <w:p w14:paraId="6A6E5D72" w14:textId="77777777" w:rsidR="00FC6B63" w:rsidRDefault="00FC6B63" w:rsidP="005F42CE">
      <w:r>
        <w:continuationSeparator/>
      </w:r>
    </w:p>
  </w:endnote>
  <w:endnote w:type="continuationNotice" w:id="1">
    <w:p w14:paraId="5943F34B" w14:textId="77777777" w:rsidR="00FC6B63" w:rsidRDefault="00FC6B63" w:rsidP="005F4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8E2" w14:textId="580C018C" w:rsidR="00B95718" w:rsidRDefault="00B95718" w:rsidP="005F42CE">
    <w:r>
      <w:fldChar w:fldCharType="begin"/>
    </w:r>
    <w:r>
      <w:instrText>PAGE</w:instrText>
    </w:r>
    <w:r>
      <w:fldChar w:fldCharType="separate"/>
    </w:r>
    <w:r>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792C7" w14:textId="7BF92052" w:rsidR="00B95718" w:rsidRDefault="00B95718" w:rsidP="005F42CE">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4D5CF" w14:textId="77777777" w:rsidR="00FC6B63" w:rsidRDefault="00FC6B63" w:rsidP="005F42CE">
      <w:r>
        <w:separator/>
      </w:r>
    </w:p>
  </w:footnote>
  <w:footnote w:type="continuationSeparator" w:id="0">
    <w:p w14:paraId="5244ECA6" w14:textId="77777777" w:rsidR="00FC6B63" w:rsidRDefault="00FC6B63" w:rsidP="005F42CE">
      <w:r>
        <w:continuationSeparator/>
      </w:r>
    </w:p>
  </w:footnote>
  <w:footnote w:type="continuationNotice" w:id="1">
    <w:p w14:paraId="238D8F25" w14:textId="77777777" w:rsidR="00FC6B63" w:rsidRDefault="00FC6B63" w:rsidP="005F42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828"/>
    <w:multiLevelType w:val="multilevel"/>
    <w:tmpl w:val="7936785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B3C30"/>
    <w:multiLevelType w:val="hybridMultilevel"/>
    <w:tmpl w:val="8C621E40"/>
    <w:lvl w:ilvl="0" w:tplc="7FAEA8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74932"/>
    <w:multiLevelType w:val="hybridMultilevel"/>
    <w:tmpl w:val="843A3C02"/>
    <w:lvl w:ilvl="0" w:tplc="8826A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150F"/>
    <w:multiLevelType w:val="multilevel"/>
    <w:tmpl w:val="21CCED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EE2F76"/>
    <w:multiLevelType w:val="multilevel"/>
    <w:tmpl w:val="F2F8AC86"/>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9E609B7"/>
    <w:multiLevelType w:val="hybridMultilevel"/>
    <w:tmpl w:val="0C846E20"/>
    <w:lvl w:ilvl="0" w:tplc="F34A02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E0792"/>
    <w:multiLevelType w:val="hybridMultilevel"/>
    <w:tmpl w:val="AD562654"/>
    <w:lvl w:ilvl="0" w:tplc="50F64B06">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3F3B755F"/>
    <w:multiLevelType w:val="multilevel"/>
    <w:tmpl w:val="7936785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D22E78"/>
    <w:multiLevelType w:val="hybridMultilevel"/>
    <w:tmpl w:val="499C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64358"/>
    <w:multiLevelType w:val="hybridMultilevel"/>
    <w:tmpl w:val="5A2CB4B0"/>
    <w:lvl w:ilvl="0" w:tplc="69846E7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E0532"/>
    <w:multiLevelType w:val="multilevel"/>
    <w:tmpl w:val="7936785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0"/>
  </w:num>
  <w:num w:numId="3">
    <w:abstractNumId w:val="7"/>
  </w:num>
  <w:num w:numId="4">
    <w:abstractNumId w:val="0"/>
  </w:num>
  <w:num w:numId="5">
    <w:abstractNumId w:val="4"/>
  </w:num>
  <w:num w:numId="6">
    <w:abstractNumId w:val="8"/>
  </w:num>
  <w:num w:numId="7">
    <w:abstractNumId w:val="4"/>
  </w:num>
  <w:num w:numId="8">
    <w:abstractNumId w:val="4"/>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4"/>
  </w:num>
  <w:num w:numId="14">
    <w:abstractNumId w:val="6"/>
  </w:num>
  <w:num w:numId="15">
    <w:abstractNumId w:val="9"/>
  </w:num>
  <w:num w:numId="16">
    <w:abstractNumId w:val="1"/>
  </w:num>
  <w:num w:numId="17">
    <w:abstractNumId w:val="2"/>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jdi, Artin - (mohammadsmajdi)">
    <w15:presenceInfo w15:providerId="AD" w15:userId="S::mohammadsmajdi@email.arizona.edu::04f1a3b0-755a-455d-bd2f-e8d671d4e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1"/>
  <w:activeWritingStyle w:appName="MSWord" w:lang="en-US" w:vendorID="64" w:dllVersion="6" w:nlCheck="1" w:checkStyle="1"/>
  <w:activeWritingStyle w:appName="MSWord" w:lang="en-US" w:vendorID="64" w:dllVersion="0" w:nlCheck="1" w:checkStyle="0"/>
  <w:activeWritingStyle w:appName="MSWord" w:lang="e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TYyMDMwMTI1NTVX0lEKTi0uzszPAykwNK8FAAPwmngtAAAA"/>
  </w:docVars>
  <w:rsids>
    <w:rsidRoot w:val="00E02FE3"/>
    <w:rsid w:val="00001DEE"/>
    <w:rsid w:val="00002528"/>
    <w:rsid w:val="00004238"/>
    <w:rsid w:val="0000532A"/>
    <w:rsid w:val="00006292"/>
    <w:rsid w:val="00010280"/>
    <w:rsid w:val="00014D08"/>
    <w:rsid w:val="00014D44"/>
    <w:rsid w:val="0001676C"/>
    <w:rsid w:val="0001721F"/>
    <w:rsid w:val="000178DB"/>
    <w:rsid w:val="00020725"/>
    <w:rsid w:val="00021378"/>
    <w:rsid w:val="0002254F"/>
    <w:rsid w:val="00022E13"/>
    <w:rsid w:val="00022F99"/>
    <w:rsid w:val="00025600"/>
    <w:rsid w:val="00026151"/>
    <w:rsid w:val="00027880"/>
    <w:rsid w:val="00027F71"/>
    <w:rsid w:val="00030989"/>
    <w:rsid w:val="00034276"/>
    <w:rsid w:val="0003625D"/>
    <w:rsid w:val="000377BD"/>
    <w:rsid w:val="00040651"/>
    <w:rsid w:val="00043D51"/>
    <w:rsid w:val="000445F4"/>
    <w:rsid w:val="00046170"/>
    <w:rsid w:val="000505C5"/>
    <w:rsid w:val="00054B75"/>
    <w:rsid w:val="000565A7"/>
    <w:rsid w:val="00056D08"/>
    <w:rsid w:val="00060E23"/>
    <w:rsid w:val="000622D6"/>
    <w:rsid w:val="00062DC4"/>
    <w:rsid w:val="00062DF6"/>
    <w:rsid w:val="000642F7"/>
    <w:rsid w:val="0006589B"/>
    <w:rsid w:val="00066ED1"/>
    <w:rsid w:val="00067B63"/>
    <w:rsid w:val="0007145D"/>
    <w:rsid w:val="00075B01"/>
    <w:rsid w:val="000763B9"/>
    <w:rsid w:val="00076471"/>
    <w:rsid w:val="00081B7D"/>
    <w:rsid w:val="0008339D"/>
    <w:rsid w:val="00084EA3"/>
    <w:rsid w:val="00085C3D"/>
    <w:rsid w:val="000860B2"/>
    <w:rsid w:val="0008746F"/>
    <w:rsid w:val="00087823"/>
    <w:rsid w:val="00087AD3"/>
    <w:rsid w:val="00093F7A"/>
    <w:rsid w:val="00095CC6"/>
    <w:rsid w:val="00096070"/>
    <w:rsid w:val="000A03A2"/>
    <w:rsid w:val="000A109F"/>
    <w:rsid w:val="000A2269"/>
    <w:rsid w:val="000A5DA2"/>
    <w:rsid w:val="000A69D9"/>
    <w:rsid w:val="000B008B"/>
    <w:rsid w:val="000B09CB"/>
    <w:rsid w:val="000B1475"/>
    <w:rsid w:val="000B2355"/>
    <w:rsid w:val="000B2A63"/>
    <w:rsid w:val="000B35FB"/>
    <w:rsid w:val="000B4A30"/>
    <w:rsid w:val="000B52ED"/>
    <w:rsid w:val="000B5595"/>
    <w:rsid w:val="000B55AC"/>
    <w:rsid w:val="000B5DC3"/>
    <w:rsid w:val="000B5F5E"/>
    <w:rsid w:val="000B68F0"/>
    <w:rsid w:val="000B692F"/>
    <w:rsid w:val="000B7943"/>
    <w:rsid w:val="000C3906"/>
    <w:rsid w:val="000C3C1E"/>
    <w:rsid w:val="000C7428"/>
    <w:rsid w:val="000C7A9A"/>
    <w:rsid w:val="000D0A0C"/>
    <w:rsid w:val="000D43BF"/>
    <w:rsid w:val="000D4615"/>
    <w:rsid w:val="000D4F7A"/>
    <w:rsid w:val="000D6F6B"/>
    <w:rsid w:val="000D72B6"/>
    <w:rsid w:val="000E127E"/>
    <w:rsid w:val="000E145B"/>
    <w:rsid w:val="000E2B4D"/>
    <w:rsid w:val="000E34B8"/>
    <w:rsid w:val="000E3FC3"/>
    <w:rsid w:val="000F0039"/>
    <w:rsid w:val="000F14E3"/>
    <w:rsid w:val="000F4107"/>
    <w:rsid w:val="000F7942"/>
    <w:rsid w:val="00101F12"/>
    <w:rsid w:val="00102B07"/>
    <w:rsid w:val="00105C10"/>
    <w:rsid w:val="00106F50"/>
    <w:rsid w:val="001109E0"/>
    <w:rsid w:val="001132BF"/>
    <w:rsid w:val="001132E1"/>
    <w:rsid w:val="0011590A"/>
    <w:rsid w:val="00116F42"/>
    <w:rsid w:val="00117698"/>
    <w:rsid w:val="00120E24"/>
    <w:rsid w:val="001218E6"/>
    <w:rsid w:val="00124ABE"/>
    <w:rsid w:val="0012761A"/>
    <w:rsid w:val="00127DD6"/>
    <w:rsid w:val="001308B4"/>
    <w:rsid w:val="00133B7C"/>
    <w:rsid w:val="00135B99"/>
    <w:rsid w:val="0013643E"/>
    <w:rsid w:val="0013702E"/>
    <w:rsid w:val="001377F9"/>
    <w:rsid w:val="00140F4F"/>
    <w:rsid w:val="00141302"/>
    <w:rsid w:val="00141A3D"/>
    <w:rsid w:val="00141EE0"/>
    <w:rsid w:val="00142831"/>
    <w:rsid w:val="00143AB7"/>
    <w:rsid w:val="001441D0"/>
    <w:rsid w:val="00144D34"/>
    <w:rsid w:val="00144D5A"/>
    <w:rsid w:val="0014630E"/>
    <w:rsid w:val="00152B34"/>
    <w:rsid w:val="00155170"/>
    <w:rsid w:val="00155255"/>
    <w:rsid w:val="001552E0"/>
    <w:rsid w:val="001558EE"/>
    <w:rsid w:val="00156698"/>
    <w:rsid w:val="00157A2E"/>
    <w:rsid w:val="0016063C"/>
    <w:rsid w:val="00162EE8"/>
    <w:rsid w:val="00172B0A"/>
    <w:rsid w:val="00173921"/>
    <w:rsid w:val="00174002"/>
    <w:rsid w:val="0017513C"/>
    <w:rsid w:val="00175177"/>
    <w:rsid w:val="00176D61"/>
    <w:rsid w:val="001802CF"/>
    <w:rsid w:val="00180AE7"/>
    <w:rsid w:val="001831CE"/>
    <w:rsid w:val="0018508C"/>
    <w:rsid w:val="00185134"/>
    <w:rsid w:val="00185DE8"/>
    <w:rsid w:val="0018662A"/>
    <w:rsid w:val="00187A91"/>
    <w:rsid w:val="00190940"/>
    <w:rsid w:val="00192090"/>
    <w:rsid w:val="00192CB9"/>
    <w:rsid w:val="00192E1F"/>
    <w:rsid w:val="001958BC"/>
    <w:rsid w:val="00195CAC"/>
    <w:rsid w:val="001969E6"/>
    <w:rsid w:val="001A1BF4"/>
    <w:rsid w:val="001A4411"/>
    <w:rsid w:val="001A5143"/>
    <w:rsid w:val="001A77E3"/>
    <w:rsid w:val="001A7B57"/>
    <w:rsid w:val="001B09F1"/>
    <w:rsid w:val="001B0C2C"/>
    <w:rsid w:val="001B26E9"/>
    <w:rsid w:val="001B2C43"/>
    <w:rsid w:val="001B6922"/>
    <w:rsid w:val="001B7399"/>
    <w:rsid w:val="001C0866"/>
    <w:rsid w:val="001C515D"/>
    <w:rsid w:val="001C66FE"/>
    <w:rsid w:val="001C76F5"/>
    <w:rsid w:val="001C7F2F"/>
    <w:rsid w:val="001D0899"/>
    <w:rsid w:val="001D443C"/>
    <w:rsid w:val="001D5785"/>
    <w:rsid w:val="001D5CEF"/>
    <w:rsid w:val="001D66E8"/>
    <w:rsid w:val="001E0C28"/>
    <w:rsid w:val="001E2631"/>
    <w:rsid w:val="001E26E3"/>
    <w:rsid w:val="001E3534"/>
    <w:rsid w:val="001E3CD3"/>
    <w:rsid w:val="001E4482"/>
    <w:rsid w:val="001E4871"/>
    <w:rsid w:val="001E5035"/>
    <w:rsid w:val="001E6597"/>
    <w:rsid w:val="001E688F"/>
    <w:rsid w:val="001F332B"/>
    <w:rsid w:val="001F6D24"/>
    <w:rsid w:val="001F75EC"/>
    <w:rsid w:val="00200484"/>
    <w:rsid w:val="00201896"/>
    <w:rsid w:val="00201D31"/>
    <w:rsid w:val="00203157"/>
    <w:rsid w:val="00206E4A"/>
    <w:rsid w:val="00207F30"/>
    <w:rsid w:val="002106DE"/>
    <w:rsid w:val="0021133B"/>
    <w:rsid w:val="002131C0"/>
    <w:rsid w:val="00213A4B"/>
    <w:rsid w:val="00215039"/>
    <w:rsid w:val="0021604B"/>
    <w:rsid w:val="002215A1"/>
    <w:rsid w:val="00222C8F"/>
    <w:rsid w:val="002234A7"/>
    <w:rsid w:val="00227C20"/>
    <w:rsid w:val="00232AC9"/>
    <w:rsid w:val="002341AD"/>
    <w:rsid w:val="002412D8"/>
    <w:rsid w:val="00241CD1"/>
    <w:rsid w:val="0024256E"/>
    <w:rsid w:val="002429AC"/>
    <w:rsid w:val="00242C8A"/>
    <w:rsid w:val="00247BA8"/>
    <w:rsid w:val="00250478"/>
    <w:rsid w:val="002570AA"/>
    <w:rsid w:val="00257DC4"/>
    <w:rsid w:val="00257F5E"/>
    <w:rsid w:val="0026021C"/>
    <w:rsid w:val="0026329E"/>
    <w:rsid w:val="0026466D"/>
    <w:rsid w:val="002674BA"/>
    <w:rsid w:val="002701C9"/>
    <w:rsid w:val="00272580"/>
    <w:rsid w:val="00273BE0"/>
    <w:rsid w:val="00274427"/>
    <w:rsid w:val="00274E55"/>
    <w:rsid w:val="00275DAD"/>
    <w:rsid w:val="00276919"/>
    <w:rsid w:val="0028094E"/>
    <w:rsid w:val="002815DC"/>
    <w:rsid w:val="00281DE5"/>
    <w:rsid w:val="002820F7"/>
    <w:rsid w:val="002840CD"/>
    <w:rsid w:val="00285A57"/>
    <w:rsid w:val="00291F14"/>
    <w:rsid w:val="00292597"/>
    <w:rsid w:val="00294227"/>
    <w:rsid w:val="00295408"/>
    <w:rsid w:val="00296663"/>
    <w:rsid w:val="002A2DB3"/>
    <w:rsid w:val="002A5215"/>
    <w:rsid w:val="002A540E"/>
    <w:rsid w:val="002B0CD5"/>
    <w:rsid w:val="002B2540"/>
    <w:rsid w:val="002B25C7"/>
    <w:rsid w:val="002B2E84"/>
    <w:rsid w:val="002B3F67"/>
    <w:rsid w:val="002B4A56"/>
    <w:rsid w:val="002B70C7"/>
    <w:rsid w:val="002B7579"/>
    <w:rsid w:val="002C035E"/>
    <w:rsid w:val="002C0F15"/>
    <w:rsid w:val="002C1050"/>
    <w:rsid w:val="002C370D"/>
    <w:rsid w:val="002C5C9E"/>
    <w:rsid w:val="002C7834"/>
    <w:rsid w:val="002D074B"/>
    <w:rsid w:val="002D0C69"/>
    <w:rsid w:val="002D0D5B"/>
    <w:rsid w:val="002D1524"/>
    <w:rsid w:val="002D2C24"/>
    <w:rsid w:val="002D3525"/>
    <w:rsid w:val="002D420A"/>
    <w:rsid w:val="002D5D6D"/>
    <w:rsid w:val="002D5DB3"/>
    <w:rsid w:val="002D66A0"/>
    <w:rsid w:val="002D713F"/>
    <w:rsid w:val="002D7F9D"/>
    <w:rsid w:val="002F19B2"/>
    <w:rsid w:val="002F1B92"/>
    <w:rsid w:val="002F39CD"/>
    <w:rsid w:val="002F44F6"/>
    <w:rsid w:val="002F47B7"/>
    <w:rsid w:val="002F4873"/>
    <w:rsid w:val="002F72C4"/>
    <w:rsid w:val="002F7CCB"/>
    <w:rsid w:val="00300EA4"/>
    <w:rsid w:val="00302B43"/>
    <w:rsid w:val="0030358E"/>
    <w:rsid w:val="00304A81"/>
    <w:rsid w:val="00304E69"/>
    <w:rsid w:val="0030575D"/>
    <w:rsid w:val="00305C85"/>
    <w:rsid w:val="00306F0F"/>
    <w:rsid w:val="003071F1"/>
    <w:rsid w:val="00311907"/>
    <w:rsid w:val="00311D73"/>
    <w:rsid w:val="003144CF"/>
    <w:rsid w:val="00314BBC"/>
    <w:rsid w:val="00315EF6"/>
    <w:rsid w:val="00316723"/>
    <w:rsid w:val="00320DFB"/>
    <w:rsid w:val="00321FE3"/>
    <w:rsid w:val="003239D2"/>
    <w:rsid w:val="00324E27"/>
    <w:rsid w:val="00325A2A"/>
    <w:rsid w:val="003263DF"/>
    <w:rsid w:val="00326BD4"/>
    <w:rsid w:val="00327AB7"/>
    <w:rsid w:val="00327BFE"/>
    <w:rsid w:val="003310D9"/>
    <w:rsid w:val="00331985"/>
    <w:rsid w:val="00333B35"/>
    <w:rsid w:val="00333FAF"/>
    <w:rsid w:val="00336CA8"/>
    <w:rsid w:val="0033715D"/>
    <w:rsid w:val="00345F07"/>
    <w:rsid w:val="00346A29"/>
    <w:rsid w:val="00347CED"/>
    <w:rsid w:val="00350C61"/>
    <w:rsid w:val="00351CED"/>
    <w:rsid w:val="00351F5F"/>
    <w:rsid w:val="00352313"/>
    <w:rsid w:val="003543F0"/>
    <w:rsid w:val="00361607"/>
    <w:rsid w:val="00362154"/>
    <w:rsid w:val="003639F8"/>
    <w:rsid w:val="00365178"/>
    <w:rsid w:val="00366E04"/>
    <w:rsid w:val="0036727C"/>
    <w:rsid w:val="003705CC"/>
    <w:rsid w:val="00371900"/>
    <w:rsid w:val="00372315"/>
    <w:rsid w:val="0037559E"/>
    <w:rsid w:val="00376F79"/>
    <w:rsid w:val="003811E7"/>
    <w:rsid w:val="00381F2E"/>
    <w:rsid w:val="003870A3"/>
    <w:rsid w:val="00387F72"/>
    <w:rsid w:val="00390961"/>
    <w:rsid w:val="003922F1"/>
    <w:rsid w:val="00392774"/>
    <w:rsid w:val="0039766E"/>
    <w:rsid w:val="00397BF3"/>
    <w:rsid w:val="003A281E"/>
    <w:rsid w:val="003A2D9D"/>
    <w:rsid w:val="003A3757"/>
    <w:rsid w:val="003A3B3D"/>
    <w:rsid w:val="003A5411"/>
    <w:rsid w:val="003A71FE"/>
    <w:rsid w:val="003B06B0"/>
    <w:rsid w:val="003B22E3"/>
    <w:rsid w:val="003B3417"/>
    <w:rsid w:val="003B50AF"/>
    <w:rsid w:val="003B5302"/>
    <w:rsid w:val="003B5A99"/>
    <w:rsid w:val="003B6055"/>
    <w:rsid w:val="003B7948"/>
    <w:rsid w:val="003C225E"/>
    <w:rsid w:val="003C3FED"/>
    <w:rsid w:val="003C525C"/>
    <w:rsid w:val="003C55FA"/>
    <w:rsid w:val="003C59C3"/>
    <w:rsid w:val="003C6614"/>
    <w:rsid w:val="003C75F4"/>
    <w:rsid w:val="003C7723"/>
    <w:rsid w:val="003C7872"/>
    <w:rsid w:val="003C7D0D"/>
    <w:rsid w:val="003D02B9"/>
    <w:rsid w:val="003D1B61"/>
    <w:rsid w:val="003D248D"/>
    <w:rsid w:val="003D2DF7"/>
    <w:rsid w:val="003D411E"/>
    <w:rsid w:val="003D4393"/>
    <w:rsid w:val="003D4EEA"/>
    <w:rsid w:val="003D707C"/>
    <w:rsid w:val="003E00AA"/>
    <w:rsid w:val="003E00B4"/>
    <w:rsid w:val="003E041D"/>
    <w:rsid w:val="003E0619"/>
    <w:rsid w:val="003E0882"/>
    <w:rsid w:val="003E1AB7"/>
    <w:rsid w:val="003E408A"/>
    <w:rsid w:val="003E4C39"/>
    <w:rsid w:val="003E4D8A"/>
    <w:rsid w:val="003E7E72"/>
    <w:rsid w:val="003F0305"/>
    <w:rsid w:val="003F1352"/>
    <w:rsid w:val="003F1802"/>
    <w:rsid w:val="003F27A7"/>
    <w:rsid w:val="003F54B7"/>
    <w:rsid w:val="003F605D"/>
    <w:rsid w:val="003F6EA6"/>
    <w:rsid w:val="003F7FB1"/>
    <w:rsid w:val="00402D77"/>
    <w:rsid w:val="004044AF"/>
    <w:rsid w:val="004074CA"/>
    <w:rsid w:val="00411165"/>
    <w:rsid w:val="00411726"/>
    <w:rsid w:val="00416EEE"/>
    <w:rsid w:val="0041782A"/>
    <w:rsid w:val="00417839"/>
    <w:rsid w:val="00417B12"/>
    <w:rsid w:val="004249DB"/>
    <w:rsid w:val="00425224"/>
    <w:rsid w:val="00425E41"/>
    <w:rsid w:val="0042785F"/>
    <w:rsid w:val="004309E6"/>
    <w:rsid w:val="00430A86"/>
    <w:rsid w:val="004318AB"/>
    <w:rsid w:val="00432E0D"/>
    <w:rsid w:val="00433178"/>
    <w:rsid w:val="00433FA8"/>
    <w:rsid w:val="004370E1"/>
    <w:rsid w:val="004434DA"/>
    <w:rsid w:val="00443FF0"/>
    <w:rsid w:val="0044684C"/>
    <w:rsid w:val="00447C45"/>
    <w:rsid w:val="00447E08"/>
    <w:rsid w:val="004515BC"/>
    <w:rsid w:val="004559AA"/>
    <w:rsid w:val="00456550"/>
    <w:rsid w:val="004621EE"/>
    <w:rsid w:val="00463621"/>
    <w:rsid w:val="00463C41"/>
    <w:rsid w:val="0046581D"/>
    <w:rsid w:val="0046604B"/>
    <w:rsid w:val="00466467"/>
    <w:rsid w:val="004675AE"/>
    <w:rsid w:val="00470CE4"/>
    <w:rsid w:val="00470DC3"/>
    <w:rsid w:val="0047447C"/>
    <w:rsid w:val="00476D43"/>
    <w:rsid w:val="0047729D"/>
    <w:rsid w:val="00482F14"/>
    <w:rsid w:val="00484327"/>
    <w:rsid w:val="0048432D"/>
    <w:rsid w:val="004859D1"/>
    <w:rsid w:val="00485A15"/>
    <w:rsid w:val="00491BF4"/>
    <w:rsid w:val="00491C65"/>
    <w:rsid w:val="00492DB3"/>
    <w:rsid w:val="00495C74"/>
    <w:rsid w:val="004A0E22"/>
    <w:rsid w:val="004A1CB2"/>
    <w:rsid w:val="004A2987"/>
    <w:rsid w:val="004A394C"/>
    <w:rsid w:val="004A411F"/>
    <w:rsid w:val="004A4D33"/>
    <w:rsid w:val="004A540B"/>
    <w:rsid w:val="004A6985"/>
    <w:rsid w:val="004A7189"/>
    <w:rsid w:val="004B19CA"/>
    <w:rsid w:val="004B2902"/>
    <w:rsid w:val="004B5F9C"/>
    <w:rsid w:val="004C1E1D"/>
    <w:rsid w:val="004C2FDD"/>
    <w:rsid w:val="004C482F"/>
    <w:rsid w:val="004C4FB8"/>
    <w:rsid w:val="004C5A5B"/>
    <w:rsid w:val="004C7F98"/>
    <w:rsid w:val="004D0C9B"/>
    <w:rsid w:val="004D1028"/>
    <w:rsid w:val="004D125B"/>
    <w:rsid w:val="004D3B2C"/>
    <w:rsid w:val="004D3C28"/>
    <w:rsid w:val="004D44EA"/>
    <w:rsid w:val="004D619D"/>
    <w:rsid w:val="004D71CC"/>
    <w:rsid w:val="004D7C47"/>
    <w:rsid w:val="004E0135"/>
    <w:rsid w:val="004E1091"/>
    <w:rsid w:val="004E44CA"/>
    <w:rsid w:val="004E489A"/>
    <w:rsid w:val="004E5074"/>
    <w:rsid w:val="004E5881"/>
    <w:rsid w:val="004F00AD"/>
    <w:rsid w:val="004F1964"/>
    <w:rsid w:val="004F3FEF"/>
    <w:rsid w:val="004F4B2A"/>
    <w:rsid w:val="004F62BD"/>
    <w:rsid w:val="00500FD3"/>
    <w:rsid w:val="0050127B"/>
    <w:rsid w:val="00503A2F"/>
    <w:rsid w:val="00505D30"/>
    <w:rsid w:val="00506A88"/>
    <w:rsid w:val="00507BAE"/>
    <w:rsid w:val="005104F9"/>
    <w:rsid w:val="0051070D"/>
    <w:rsid w:val="005108AE"/>
    <w:rsid w:val="00510F9C"/>
    <w:rsid w:val="0051132B"/>
    <w:rsid w:val="005118CF"/>
    <w:rsid w:val="00511B99"/>
    <w:rsid w:val="005140D9"/>
    <w:rsid w:val="00514161"/>
    <w:rsid w:val="00523890"/>
    <w:rsid w:val="00526819"/>
    <w:rsid w:val="00526A59"/>
    <w:rsid w:val="00526B63"/>
    <w:rsid w:val="005305A5"/>
    <w:rsid w:val="00532051"/>
    <w:rsid w:val="00533504"/>
    <w:rsid w:val="00533A78"/>
    <w:rsid w:val="00534854"/>
    <w:rsid w:val="00537203"/>
    <w:rsid w:val="00537677"/>
    <w:rsid w:val="0054551A"/>
    <w:rsid w:val="0054656C"/>
    <w:rsid w:val="005512E9"/>
    <w:rsid w:val="0055329D"/>
    <w:rsid w:val="0055393E"/>
    <w:rsid w:val="005549E9"/>
    <w:rsid w:val="00554A53"/>
    <w:rsid w:val="005550F4"/>
    <w:rsid w:val="00556441"/>
    <w:rsid w:val="00557670"/>
    <w:rsid w:val="0056612C"/>
    <w:rsid w:val="005663D8"/>
    <w:rsid w:val="00566CF1"/>
    <w:rsid w:val="0057052B"/>
    <w:rsid w:val="005709C6"/>
    <w:rsid w:val="00575B98"/>
    <w:rsid w:val="00576F4C"/>
    <w:rsid w:val="00580804"/>
    <w:rsid w:val="00582910"/>
    <w:rsid w:val="00583947"/>
    <w:rsid w:val="00583C1B"/>
    <w:rsid w:val="00585075"/>
    <w:rsid w:val="00585C22"/>
    <w:rsid w:val="0058663F"/>
    <w:rsid w:val="0059046F"/>
    <w:rsid w:val="00590831"/>
    <w:rsid w:val="00591A79"/>
    <w:rsid w:val="00592350"/>
    <w:rsid w:val="00593839"/>
    <w:rsid w:val="005942ED"/>
    <w:rsid w:val="00596814"/>
    <w:rsid w:val="00596F2D"/>
    <w:rsid w:val="0059701C"/>
    <w:rsid w:val="005972FB"/>
    <w:rsid w:val="005A06EC"/>
    <w:rsid w:val="005A34DE"/>
    <w:rsid w:val="005A5A0C"/>
    <w:rsid w:val="005B0A03"/>
    <w:rsid w:val="005B1D05"/>
    <w:rsid w:val="005B2742"/>
    <w:rsid w:val="005B4786"/>
    <w:rsid w:val="005B5361"/>
    <w:rsid w:val="005B5D3E"/>
    <w:rsid w:val="005B635A"/>
    <w:rsid w:val="005B7FEE"/>
    <w:rsid w:val="005C0049"/>
    <w:rsid w:val="005C1745"/>
    <w:rsid w:val="005C27B0"/>
    <w:rsid w:val="005C2B05"/>
    <w:rsid w:val="005C336D"/>
    <w:rsid w:val="005C47F2"/>
    <w:rsid w:val="005C4CFB"/>
    <w:rsid w:val="005C51B8"/>
    <w:rsid w:val="005D02B9"/>
    <w:rsid w:val="005D0BA8"/>
    <w:rsid w:val="005D0FCE"/>
    <w:rsid w:val="005D383F"/>
    <w:rsid w:val="005D3E4A"/>
    <w:rsid w:val="005D4D12"/>
    <w:rsid w:val="005D5EA4"/>
    <w:rsid w:val="005D6918"/>
    <w:rsid w:val="005D7246"/>
    <w:rsid w:val="005E173C"/>
    <w:rsid w:val="005E178E"/>
    <w:rsid w:val="005E17B5"/>
    <w:rsid w:val="005E34D1"/>
    <w:rsid w:val="005E48A5"/>
    <w:rsid w:val="005E7B40"/>
    <w:rsid w:val="005F00C1"/>
    <w:rsid w:val="005F2209"/>
    <w:rsid w:val="005F2CDD"/>
    <w:rsid w:val="005F30AE"/>
    <w:rsid w:val="005F42CE"/>
    <w:rsid w:val="005F58F8"/>
    <w:rsid w:val="005F5B7B"/>
    <w:rsid w:val="005F6499"/>
    <w:rsid w:val="005F7409"/>
    <w:rsid w:val="0060218A"/>
    <w:rsid w:val="00602217"/>
    <w:rsid w:val="00602470"/>
    <w:rsid w:val="00605335"/>
    <w:rsid w:val="0060568C"/>
    <w:rsid w:val="00606D43"/>
    <w:rsid w:val="00607E63"/>
    <w:rsid w:val="00612CF3"/>
    <w:rsid w:val="00613057"/>
    <w:rsid w:val="00613F18"/>
    <w:rsid w:val="00614352"/>
    <w:rsid w:val="00615160"/>
    <w:rsid w:val="006152D8"/>
    <w:rsid w:val="00622863"/>
    <w:rsid w:val="00622CE7"/>
    <w:rsid w:val="006235D7"/>
    <w:rsid w:val="00623860"/>
    <w:rsid w:val="00633BAC"/>
    <w:rsid w:val="00634F49"/>
    <w:rsid w:val="00637AF9"/>
    <w:rsid w:val="00640C02"/>
    <w:rsid w:val="006424FA"/>
    <w:rsid w:val="006432BF"/>
    <w:rsid w:val="00644557"/>
    <w:rsid w:val="00644BB3"/>
    <w:rsid w:val="006452CF"/>
    <w:rsid w:val="006475A1"/>
    <w:rsid w:val="0065053D"/>
    <w:rsid w:val="0065080C"/>
    <w:rsid w:val="00651385"/>
    <w:rsid w:val="0065174C"/>
    <w:rsid w:val="006539B9"/>
    <w:rsid w:val="00655599"/>
    <w:rsid w:val="00656189"/>
    <w:rsid w:val="00656407"/>
    <w:rsid w:val="00657C39"/>
    <w:rsid w:val="0066098E"/>
    <w:rsid w:val="006617B6"/>
    <w:rsid w:val="006622FB"/>
    <w:rsid w:val="00662F97"/>
    <w:rsid w:val="006660C7"/>
    <w:rsid w:val="006672E6"/>
    <w:rsid w:val="0067229F"/>
    <w:rsid w:val="00675516"/>
    <w:rsid w:val="00675A25"/>
    <w:rsid w:val="006804C3"/>
    <w:rsid w:val="0068407C"/>
    <w:rsid w:val="006847DE"/>
    <w:rsid w:val="00685E1C"/>
    <w:rsid w:val="00690241"/>
    <w:rsid w:val="0069124E"/>
    <w:rsid w:val="00691F5E"/>
    <w:rsid w:val="006949E0"/>
    <w:rsid w:val="006956B5"/>
    <w:rsid w:val="006959AC"/>
    <w:rsid w:val="00696FD0"/>
    <w:rsid w:val="00697FA7"/>
    <w:rsid w:val="006A175A"/>
    <w:rsid w:val="006A222A"/>
    <w:rsid w:val="006A333A"/>
    <w:rsid w:val="006A4AB5"/>
    <w:rsid w:val="006A62C0"/>
    <w:rsid w:val="006A736E"/>
    <w:rsid w:val="006B0C2E"/>
    <w:rsid w:val="006B20AE"/>
    <w:rsid w:val="006B20C8"/>
    <w:rsid w:val="006B2707"/>
    <w:rsid w:val="006B2CD4"/>
    <w:rsid w:val="006B3745"/>
    <w:rsid w:val="006B4D8A"/>
    <w:rsid w:val="006B57C9"/>
    <w:rsid w:val="006B5C83"/>
    <w:rsid w:val="006C19F4"/>
    <w:rsid w:val="006C3A0B"/>
    <w:rsid w:val="006C5D72"/>
    <w:rsid w:val="006C6EFC"/>
    <w:rsid w:val="006D0A75"/>
    <w:rsid w:val="006D12E3"/>
    <w:rsid w:val="006D19A4"/>
    <w:rsid w:val="006D30AA"/>
    <w:rsid w:val="006E1094"/>
    <w:rsid w:val="006E33A8"/>
    <w:rsid w:val="006E3E54"/>
    <w:rsid w:val="006E6DED"/>
    <w:rsid w:val="006E7CDF"/>
    <w:rsid w:val="006F2736"/>
    <w:rsid w:val="006F29DA"/>
    <w:rsid w:val="006F684A"/>
    <w:rsid w:val="006F7E51"/>
    <w:rsid w:val="007009C5"/>
    <w:rsid w:val="00701099"/>
    <w:rsid w:val="00701E48"/>
    <w:rsid w:val="00704D93"/>
    <w:rsid w:val="00705204"/>
    <w:rsid w:val="0070653E"/>
    <w:rsid w:val="00707523"/>
    <w:rsid w:val="00710070"/>
    <w:rsid w:val="007101D2"/>
    <w:rsid w:val="007105EC"/>
    <w:rsid w:val="00713720"/>
    <w:rsid w:val="00715D8B"/>
    <w:rsid w:val="007205A4"/>
    <w:rsid w:val="00720EE7"/>
    <w:rsid w:val="00721A71"/>
    <w:rsid w:val="00725777"/>
    <w:rsid w:val="0072756F"/>
    <w:rsid w:val="00732201"/>
    <w:rsid w:val="00733E79"/>
    <w:rsid w:val="00737C46"/>
    <w:rsid w:val="007407DF"/>
    <w:rsid w:val="0074121E"/>
    <w:rsid w:val="007414A9"/>
    <w:rsid w:val="007455D6"/>
    <w:rsid w:val="007462DD"/>
    <w:rsid w:val="00746819"/>
    <w:rsid w:val="00750BE2"/>
    <w:rsid w:val="00751015"/>
    <w:rsid w:val="00752384"/>
    <w:rsid w:val="00752A7A"/>
    <w:rsid w:val="00753526"/>
    <w:rsid w:val="0075359A"/>
    <w:rsid w:val="00754F78"/>
    <w:rsid w:val="00756DF1"/>
    <w:rsid w:val="00757A1E"/>
    <w:rsid w:val="00761A99"/>
    <w:rsid w:val="00770306"/>
    <w:rsid w:val="00770D0C"/>
    <w:rsid w:val="00780E64"/>
    <w:rsid w:val="007810A4"/>
    <w:rsid w:val="00781443"/>
    <w:rsid w:val="0078279B"/>
    <w:rsid w:val="00787B9B"/>
    <w:rsid w:val="007A0725"/>
    <w:rsid w:val="007A2557"/>
    <w:rsid w:val="007A34AC"/>
    <w:rsid w:val="007A3BEF"/>
    <w:rsid w:val="007A4C75"/>
    <w:rsid w:val="007A50C0"/>
    <w:rsid w:val="007A603A"/>
    <w:rsid w:val="007B07D9"/>
    <w:rsid w:val="007B11FE"/>
    <w:rsid w:val="007B35CE"/>
    <w:rsid w:val="007B391C"/>
    <w:rsid w:val="007B3ED7"/>
    <w:rsid w:val="007B547F"/>
    <w:rsid w:val="007B6A5A"/>
    <w:rsid w:val="007B6AA3"/>
    <w:rsid w:val="007B6F28"/>
    <w:rsid w:val="007C118B"/>
    <w:rsid w:val="007C5B70"/>
    <w:rsid w:val="007C63E0"/>
    <w:rsid w:val="007C7E5B"/>
    <w:rsid w:val="007D068C"/>
    <w:rsid w:val="007D1178"/>
    <w:rsid w:val="007D25C2"/>
    <w:rsid w:val="007D481A"/>
    <w:rsid w:val="007D64DC"/>
    <w:rsid w:val="007E00DA"/>
    <w:rsid w:val="007E08DC"/>
    <w:rsid w:val="007E17E4"/>
    <w:rsid w:val="007E2040"/>
    <w:rsid w:val="007E786C"/>
    <w:rsid w:val="007F12F4"/>
    <w:rsid w:val="007F1FDD"/>
    <w:rsid w:val="007F2951"/>
    <w:rsid w:val="0080018A"/>
    <w:rsid w:val="0080285C"/>
    <w:rsid w:val="008028D3"/>
    <w:rsid w:val="00803251"/>
    <w:rsid w:val="0080380D"/>
    <w:rsid w:val="00805719"/>
    <w:rsid w:val="0080684D"/>
    <w:rsid w:val="00806FDC"/>
    <w:rsid w:val="00812698"/>
    <w:rsid w:val="008156E1"/>
    <w:rsid w:val="00815A1D"/>
    <w:rsid w:val="00815BA9"/>
    <w:rsid w:val="00823198"/>
    <w:rsid w:val="00824200"/>
    <w:rsid w:val="0082533C"/>
    <w:rsid w:val="00826F41"/>
    <w:rsid w:val="00827088"/>
    <w:rsid w:val="00827E85"/>
    <w:rsid w:val="00830F7B"/>
    <w:rsid w:val="00832328"/>
    <w:rsid w:val="0083321C"/>
    <w:rsid w:val="008344F8"/>
    <w:rsid w:val="00834638"/>
    <w:rsid w:val="00834A16"/>
    <w:rsid w:val="00834B7D"/>
    <w:rsid w:val="00835043"/>
    <w:rsid w:val="00835C6E"/>
    <w:rsid w:val="00835EDD"/>
    <w:rsid w:val="0083608C"/>
    <w:rsid w:val="00837058"/>
    <w:rsid w:val="00837992"/>
    <w:rsid w:val="008401AB"/>
    <w:rsid w:val="00840297"/>
    <w:rsid w:val="008407C3"/>
    <w:rsid w:val="00840A91"/>
    <w:rsid w:val="00841250"/>
    <w:rsid w:val="008412A1"/>
    <w:rsid w:val="008415B3"/>
    <w:rsid w:val="0084269D"/>
    <w:rsid w:val="0084291C"/>
    <w:rsid w:val="00842D3C"/>
    <w:rsid w:val="0084338F"/>
    <w:rsid w:val="0084407F"/>
    <w:rsid w:val="00847867"/>
    <w:rsid w:val="00847B64"/>
    <w:rsid w:val="00852A32"/>
    <w:rsid w:val="0085594A"/>
    <w:rsid w:val="00855E24"/>
    <w:rsid w:val="00856758"/>
    <w:rsid w:val="008609E2"/>
    <w:rsid w:val="00861038"/>
    <w:rsid w:val="00861BBF"/>
    <w:rsid w:val="00862269"/>
    <w:rsid w:val="0086284C"/>
    <w:rsid w:val="00862AF1"/>
    <w:rsid w:val="0086343B"/>
    <w:rsid w:val="00865D27"/>
    <w:rsid w:val="00870AEF"/>
    <w:rsid w:val="0087122D"/>
    <w:rsid w:val="00871D5C"/>
    <w:rsid w:val="008725BF"/>
    <w:rsid w:val="00872A71"/>
    <w:rsid w:val="00873030"/>
    <w:rsid w:val="008733C6"/>
    <w:rsid w:val="00873DD0"/>
    <w:rsid w:val="008747CA"/>
    <w:rsid w:val="00874B99"/>
    <w:rsid w:val="00876E2E"/>
    <w:rsid w:val="00877A61"/>
    <w:rsid w:val="00881006"/>
    <w:rsid w:val="00881415"/>
    <w:rsid w:val="0088740A"/>
    <w:rsid w:val="00887831"/>
    <w:rsid w:val="0089017A"/>
    <w:rsid w:val="0089328E"/>
    <w:rsid w:val="00897F99"/>
    <w:rsid w:val="008A066B"/>
    <w:rsid w:val="008A36C3"/>
    <w:rsid w:val="008A6281"/>
    <w:rsid w:val="008A6762"/>
    <w:rsid w:val="008A70E8"/>
    <w:rsid w:val="008B22A5"/>
    <w:rsid w:val="008B29CD"/>
    <w:rsid w:val="008B3FFC"/>
    <w:rsid w:val="008B57DE"/>
    <w:rsid w:val="008B5F5A"/>
    <w:rsid w:val="008B749F"/>
    <w:rsid w:val="008C2997"/>
    <w:rsid w:val="008C3567"/>
    <w:rsid w:val="008C7E5B"/>
    <w:rsid w:val="008D2013"/>
    <w:rsid w:val="008D5B64"/>
    <w:rsid w:val="008D5CB8"/>
    <w:rsid w:val="008D66A0"/>
    <w:rsid w:val="008D691F"/>
    <w:rsid w:val="008E21BD"/>
    <w:rsid w:val="008E31BC"/>
    <w:rsid w:val="008E3D67"/>
    <w:rsid w:val="008E3F46"/>
    <w:rsid w:val="008E6176"/>
    <w:rsid w:val="008E7877"/>
    <w:rsid w:val="008E7D31"/>
    <w:rsid w:val="008F1327"/>
    <w:rsid w:val="008F159F"/>
    <w:rsid w:val="008F1F03"/>
    <w:rsid w:val="008F2E33"/>
    <w:rsid w:val="008F2F83"/>
    <w:rsid w:val="008F3F47"/>
    <w:rsid w:val="008F4315"/>
    <w:rsid w:val="008F4703"/>
    <w:rsid w:val="008F5586"/>
    <w:rsid w:val="008F663E"/>
    <w:rsid w:val="008F748C"/>
    <w:rsid w:val="009019DE"/>
    <w:rsid w:val="00902126"/>
    <w:rsid w:val="00902CA8"/>
    <w:rsid w:val="009031A5"/>
    <w:rsid w:val="00904148"/>
    <w:rsid w:val="00906918"/>
    <w:rsid w:val="009069C7"/>
    <w:rsid w:val="00906DE6"/>
    <w:rsid w:val="0091195B"/>
    <w:rsid w:val="00911F54"/>
    <w:rsid w:val="00912AF7"/>
    <w:rsid w:val="00912DC4"/>
    <w:rsid w:val="00913202"/>
    <w:rsid w:val="00913560"/>
    <w:rsid w:val="00913AEE"/>
    <w:rsid w:val="00915828"/>
    <w:rsid w:val="00920099"/>
    <w:rsid w:val="0092161B"/>
    <w:rsid w:val="0092254F"/>
    <w:rsid w:val="00922980"/>
    <w:rsid w:val="00923C90"/>
    <w:rsid w:val="00924B3F"/>
    <w:rsid w:val="00925BE3"/>
    <w:rsid w:val="00926C93"/>
    <w:rsid w:val="00927BAC"/>
    <w:rsid w:val="00931270"/>
    <w:rsid w:val="00931650"/>
    <w:rsid w:val="00932378"/>
    <w:rsid w:val="00932577"/>
    <w:rsid w:val="009367E3"/>
    <w:rsid w:val="0094032F"/>
    <w:rsid w:val="00940FE9"/>
    <w:rsid w:val="00941389"/>
    <w:rsid w:val="00941CEC"/>
    <w:rsid w:val="00943920"/>
    <w:rsid w:val="009459F9"/>
    <w:rsid w:val="00947376"/>
    <w:rsid w:val="00947C6C"/>
    <w:rsid w:val="00947DBA"/>
    <w:rsid w:val="009551CF"/>
    <w:rsid w:val="00956DFF"/>
    <w:rsid w:val="009613A9"/>
    <w:rsid w:val="009613DD"/>
    <w:rsid w:val="00961839"/>
    <w:rsid w:val="00966AF4"/>
    <w:rsid w:val="00967DB9"/>
    <w:rsid w:val="00971FBC"/>
    <w:rsid w:val="00972141"/>
    <w:rsid w:val="009726D2"/>
    <w:rsid w:val="0097281B"/>
    <w:rsid w:val="00972D6A"/>
    <w:rsid w:val="00972DAC"/>
    <w:rsid w:val="00973035"/>
    <w:rsid w:val="0097420E"/>
    <w:rsid w:val="00975429"/>
    <w:rsid w:val="009758C5"/>
    <w:rsid w:val="00980DAA"/>
    <w:rsid w:val="009821D7"/>
    <w:rsid w:val="00982437"/>
    <w:rsid w:val="00983DF7"/>
    <w:rsid w:val="0098666E"/>
    <w:rsid w:val="00987D6E"/>
    <w:rsid w:val="0099026C"/>
    <w:rsid w:val="00990513"/>
    <w:rsid w:val="00990ABB"/>
    <w:rsid w:val="00990C66"/>
    <w:rsid w:val="009928E8"/>
    <w:rsid w:val="009961EF"/>
    <w:rsid w:val="009A005D"/>
    <w:rsid w:val="009A167C"/>
    <w:rsid w:val="009A195D"/>
    <w:rsid w:val="009A3A89"/>
    <w:rsid w:val="009A5FA3"/>
    <w:rsid w:val="009A70C8"/>
    <w:rsid w:val="009B1064"/>
    <w:rsid w:val="009B2B5E"/>
    <w:rsid w:val="009B2C2E"/>
    <w:rsid w:val="009B3A81"/>
    <w:rsid w:val="009B57A3"/>
    <w:rsid w:val="009B7668"/>
    <w:rsid w:val="009B7FDF"/>
    <w:rsid w:val="009C0CB8"/>
    <w:rsid w:val="009C1A41"/>
    <w:rsid w:val="009C42C6"/>
    <w:rsid w:val="009C7C93"/>
    <w:rsid w:val="009C7D2C"/>
    <w:rsid w:val="009D057E"/>
    <w:rsid w:val="009D18CF"/>
    <w:rsid w:val="009D22EE"/>
    <w:rsid w:val="009D2401"/>
    <w:rsid w:val="009D2FBF"/>
    <w:rsid w:val="009D6400"/>
    <w:rsid w:val="009E1E45"/>
    <w:rsid w:val="009E2D73"/>
    <w:rsid w:val="009E2D80"/>
    <w:rsid w:val="009E4531"/>
    <w:rsid w:val="009E4C71"/>
    <w:rsid w:val="009E5710"/>
    <w:rsid w:val="009E5A0D"/>
    <w:rsid w:val="009E5DF1"/>
    <w:rsid w:val="009E7C38"/>
    <w:rsid w:val="009F0C68"/>
    <w:rsid w:val="009F15B2"/>
    <w:rsid w:val="009F217A"/>
    <w:rsid w:val="009F2539"/>
    <w:rsid w:val="009F3F63"/>
    <w:rsid w:val="009F410B"/>
    <w:rsid w:val="009F4D8F"/>
    <w:rsid w:val="009F55E9"/>
    <w:rsid w:val="009F5E62"/>
    <w:rsid w:val="009F6F4E"/>
    <w:rsid w:val="00A02833"/>
    <w:rsid w:val="00A03B00"/>
    <w:rsid w:val="00A060DF"/>
    <w:rsid w:val="00A0612E"/>
    <w:rsid w:val="00A06B8C"/>
    <w:rsid w:val="00A06D0B"/>
    <w:rsid w:val="00A072B2"/>
    <w:rsid w:val="00A07858"/>
    <w:rsid w:val="00A111DD"/>
    <w:rsid w:val="00A11D8F"/>
    <w:rsid w:val="00A121F8"/>
    <w:rsid w:val="00A122F2"/>
    <w:rsid w:val="00A14293"/>
    <w:rsid w:val="00A15B89"/>
    <w:rsid w:val="00A16C96"/>
    <w:rsid w:val="00A16E8E"/>
    <w:rsid w:val="00A17351"/>
    <w:rsid w:val="00A20195"/>
    <w:rsid w:val="00A20475"/>
    <w:rsid w:val="00A2169B"/>
    <w:rsid w:val="00A220D0"/>
    <w:rsid w:val="00A248E8"/>
    <w:rsid w:val="00A2565E"/>
    <w:rsid w:val="00A26059"/>
    <w:rsid w:val="00A26FB3"/>
    <w:rsid w:val="00A2758C"/>
    <w:rsid w:val="00A32BEB"/>
    <w:rsid w:val="00A34157"/>
    <w:rsid w:val="00A40417"/>
    <w:rsid w:val="00A41AEC"/>
    <w:rsid w:val="00A425A3"/>
    <w:rsid w:val="00A42B99"/>
    <w:rsid w:val="00A43BA8"/>
    <w:rsid w:val="00A43D3B"/>
    <w:rsid w:val="00A440DF"/>
    <w:rsid w:val="00A44D06"/>
    <w:rsid w:val="00A47956"/>
    <w:rsid w:val="00A5303E"/>
    <w:rsid w:val="00A54D8A"/>
    <w:rsid w:val="00A56E3F"/>
    <w:rsid w:val="00A57D20"/>
    <w:rsid w:val="00A60312"/>
    <w:rsid w:val="00A60B74"/>
    <w:rsid w:val="00A61C17"/>
    <w:rsid w:val="00A63248"/>
    <w:rsid w:val="00A650F7"/>
    <w:rsid w:val="00A65708"/>
    <w:rsid w:val="00A67F8D"/>
    <w:rsid w:val="00A71739"/>
    <w:rsid w:val="00A72F62"/>
    <w:rsid w:val="00A749C6"/>
    <w:rsid w:val="00A74B8A"/>
    <w:rsid w:val="00A74F39"/>
    <w:rsid w:val="00A7555C"/>
    <w:rsid w:val="00A75BD3"/>
    <w:rsid w:val="00A76589"/>
    <w:rsid w:val="00A7676B"/>
    <w:rsid w:val="00A77062"/>
    <w:rsid w:val="00A81544"/>
    <w:rsid w:val="00A82D05"/>
    <w:rsid w:val="00A83214"/>
    <w:rsid w:val="00A8581B"/>
    <w:rsid w:val="00A85934"/>
    <w:rsid w:val="00A93556"/>
    <w:rsid w:val="00A9397D"/>
    <w:rsid w:val="00A93ED7"/>
    <w:rsid w:val="00A94361"/>
    <w:rsid w:val="00A959D5"/>
    <w:rsid w:val="00A9773A"/>
    <w:rsid w:val="00A97A7A"/>
    <w:rsid w:val="00A97F74"/>
    <w:rsid w:val="00AA0E52"/>
    <w:rsid w:val="00AA2246"/>
    <w:rsid w:val="00AA3C54"/>
    <w:rsid w:val="00AA62C8"/>
    <w:rsid w:val="00AA6336"/>
    <w:rsid w:val="00AA733D"/>
    <w:rsid w:val="00AA7DB7"/>
    <w:rsid w:val="00AB0128"/>
    <w:rsid w:val="00AB0335"/>
    <w:rsid w:val="00AB2040"/>
    <w:rsid w:val="00AB21D6"/>
    <w:rsid w:val="00AB2643"/>
    <w:rsid w:val="00AB2A81"/>
    <w:rsid w:val="00AB4B2A"/>
    <w:rsid w:val="00AB5D0B"/>
    <w:rsid w:val="00AB6B22"/>
    <w:rsid w:val="00AB6E26"/>
    <w:rsid w:val="00AB7108"/>
    <w:rsid w:val="00AC0F47"/>
    <w:rsid w:val="00AC1651"/>
    <w:rsid w:val="00AC632C"/>
    <w:rsid w:val="00AD2BD5"/>
    <w:rsid w:val="00AD4716"/>
    <w:rsid w:val="00AD4B43"/>
    <w:rsid w:val="00AD768C"/>
    <w:rsid w:val="00AD772E"/>
    <w:rsid w:val="00AE0400"/>
    <w:rsid w:val="00AE28F0"/>
    <w:rsid w:val="00AE4807"/>
    <w:rsid w:val="00AF021B"/>
    <w:rsid w:val="00AF0405"/>
    <w:rsid w:val="00AF058E"/>
    <w:rsid w:val="00AF1846"/>
    <w:rsid w:val="00AF33B3"/>
    <w:rsid w:val="00AF4A35"/>
    <w:rsid w:val="00AF6B89"/>
    <w:rsid w:val="00AF717D"/>
    <w:rsid w:val="00B00542"/>
    <w:rsid w:val="00B0151B"/>
    <w:rsid w:val="00B0216C"/>
    <w:rsid w:val="00B03895"/>
    <w:rsid w:val="00B03941"/>
    <w:rsid w:val="00B04257"/>
    <w:rsid w:val="00B04DEF"/>
    <w:rsid w:val="00B07852"/>
    <w:rsid w:val="00B12873"/>
    <w:rsid w:val="00B1292E"/>
    <w:rsid w:val="00B132AE"/>
    <w:rsid w:val="00B14684"/>
    <w:rsid w:val="00B16E98"/>
    <w:rsid w:val="00B171F1"/>
    <w:rsid w:val="00B21314"/>
    <w:rsid w:val="00B21E03"/>
    <w:rsid w:val="00B23E28"/>
    <w:rsid w:val="00B24B3B"/>
    <w:rsid w:val="00B25A0A"/>
    <w:rsid w:val="00B3124B"/>
    <w:rsid w:val="00B32892"/>
    <w:rsid w:val="00B334D3"/>
    <w:rsid w:val="00B3524E"/>
    <w:rsid w:val="00B370E8"/>
    <w:rsid w:val="00B376E9"/>
    <w:rsid w:val="00B40B51"/>
    <w:rsid w:val="00B40E3F"/>
    <w:rsid w:val="00B4109D"/>
    <w:rsid w:val="00B41863"/>
    <w:rsid w:val="00B43046"/>
    <w:rsid w:val="00B44576"/>
    <w:rsid w:val="00B452EB"/>
    <w:rsid w:val="00B4626C"/>
    <w:rsid w:val="00B47D2F"/>
    <w:rsid w:val="00B47E80"/>
    <w:rsid w:val="00B51177"/>
    <w:rsid w:val="00B5150D"/>
    <w:rsid w:val="00B52475"/>
    <w:rsid w:val="00B545FB"/>
    <w:rsid w:val="00B54EA5"/>
    <w:rsid w:val="00B55337"/>
    <w:rsid w:val="00B56796"/>
    <w:rsid w:val="00B6345A"/>
    <w:rsid w:val="00B641ED"/>
    <w:rsid w:val="00B64660"/>
    <w:rsid w:val="00B67D6C"/>
    <w:rsid w:val="00B70B38"/>
    <w:rsid w:val="00B71764"/>
    <w:rsid w:val="00B727C2"/>
    <w:rsid w:val="00B7529A"/>
    <w:rsid w:val="00B7713F"/>
    <w:rsid w:val="00B775D5"/>
    <w:rsid w:val="00B82F91"/>
    <w:rsid w:val="00B840A6"/>
    <w:rsid w:val="00B85345"/>
    <w:rsid w:val="00B85D79"/>
    <w:rsid w:val="00B862B4"/>
    <w:rsid w:val="00B900D3"/>
    <w:rsid w:val="00B91066"/>
    <w:rsid w:val="00B94102"/>
    <w:rsid w:val="00B95718"/>
    <w:rsid w:val="00B96AD3"/>
    <w:rsid w:val="00B96DEC"/>
    <w:rsid w:val="00BA1189"/>
    <w:rsid w:val="00BA2BD3"/>
    <w:rsid w:val="00BB03E5"/>
    <w:rsid w:val="00BB0BDD"/>
    <w:rsid w:val="00BB7093"/>
    <w:rsid w:val="00BC1957"/>
    <w:rsid w:val="00BC32F8"/>
    <w:rsid w:val="00BC4984"/>
    <w:rsid w:val="00BC781A"/>
    <w:rsid w:val="00BC7D98"/>
    <w:rsid w:val="00BD02A6"/>
    <w:rsid w:val="00BD049C"/>
    <w:rsid w:val="00BD0F0C"/>
    <w:rsid w:val="00BD4BCE"/>
    <w:rsid w:val="00BD64D5"/>
    <w:rsid w:val="00BD74A3"/>
    <w:rsid w:val="00BE0031"/>
    <w:rsid w:val="00BE342C"/>
    <w:rsid w:val="00BE3BD4"/>
    <w:rsid w:val="00BE3CEB"/>
    <w:rsid w:val="00BE5556"/>
    <w:rsid w:val="00BE625A"/>
    <w:rsid w:val="00BE668D"/>
    <w:rsid w:val="00BF0D25"/>
    <w:rsid w:val="00BF3DF8"/>
    <w:rsid w:val="00C016CA"/>
    <w:rsid w:val="00C017FE"/>
    <w:rsid w:val="00C03248"/>
    <w:rsid w:val="00C03324"/>
    <w:rsid w:val="00C03B6C"/>
    <w:rsid w:val="00C03F22"/>
    <w:rsid w:val="00C0487D"/>
    <w:rsid w:val="00C0544B"/>
    <w:rsid w:val="00C0590C"/>
    <w:rsid w:val="00C05A3B"/>
    <w:rsid w:val="00C073CD"/>
    <w:rsid w:val="00C0793F"/>
    <w:rsid w:val="00C10D83"/>
    <w:rsid w:val="00C11402"/>
    <w:rsid w:val="00C13A19"/>
    <w:rsid w:val="00C14BC4"/>
    <w:rsid w:val="00C1656F"/>
    <w:rsid w:val="00C16D98"/>
    <w:rsid w:val="00C217F5"/>
    <w:rsid w:val="00C22CF3"/>
    <w:rsid w:val="00C23797"/>
    <w:rsid w:val="00C23D64"/>
    <w:rsid w:val="00C24284"/>
    <w:rsid w:val="00C30010"/>
    <w:rsid w:val="00C321FF"/>
    <w:rsid w:val="00C32552"/>
    <w:rsid w:val="00C344DF"/>
    <w:rsid w:val="00C355DA"/>
    <w:rsid w:val="00C3566C"/>
    <w:rsid w:val="00C35B96"/>
    <w:rsid w:val="00C35FCF"/>
    <w:rsid w:val="00C36073"/>
    <w:rsid w:val="00C3678F"/>
    <w:rsid w:val="00C42978"/>
    <w:rsid w:val="00C438DA"/>
    <w:rsid w:val="00C4579C"/>
    <w:rsid w:val="00C468CC"/>
    <w:rsid w:val="00C50046"/>
    <w:rsid w:val="00C501F3"/>
    <w:rsid w:val="00C52BE4"/>
    <w:rsid w:val="00C534E6"/>
    <w:rsid w:val="00C538EF"/>
    <w:rsid w:val="00C54F85"/>
    <w:rsid w:val="00C571B7"/>
    <w:rsid w:val="00C60B01"/>
    <w:rsid w:val="00C61C51"/>
    <w:rsid w:val="00C6290C"/>
    <w:rsid w:val="00C64006"/>
    <w:rsid w:val="00C64678"/>
    <w:rsid w:val="00C658AB"/>
    <w:rsid w:val="00C70C5C"/>
    <w:rsid w:val="00C7156C"/>
    <w:rsid w:val="00C7159D"/>
    <w:rsid w:val="00C71E91"/>
    <w:rsid w:val="00C7541C"/>
    <w:rsid w:val="00C76EB9"/>
    <w:rsid w:val="00C802B5"/>
    <w:rsid w:val="00C817C8"/>
    <w:rsid w:val="00C81810"/>
    <w:rsid w:val="00C81CD6"/>
    <w:rsid w:val="00C824F5"/>
    <w:rsid w:val="00C83C98"/>
    <w:rsid w:val="00C85025"/>
    <w:rsid w:val="00C860AF"/>
    <w:rsid w:val="00C86E7B"/>
    <w:rsid w:val="00C87DD1"/>
    <w:rsid w:val="00C90426"/>
    <w:rsid w:val="00C9226A"/>
    <w:rsid w:val="00C92A01"/>
    <w:rsid w:val="00C92BC2"/>
    <w:rsid w:val="00C943C8"/>
    <w:rsid w:val="00C95857"/>
    <w:rsid w:val="00CA0B20"/>
    <w:rsid w:val="00CA411C"/>
    <w:rsid w:val="00CA4775"/>
    <w:rsid w:val="00CB0EB2"/>
    <w:rsid w:val="00CB16D9"/>
    <w:rsid w:val="00CB3048"/>
    <w:rsid w:val="00CB5F7F"/>
    <w:rsid w:val="00CB6718"/>
    <w:rsid w:val="00CB7D6E"/>
    <w:rsid w:val="00CB7FFB"/>
    <w:rsid w:val="00CC0C55"/>
    <w:rsid w:val="00CC1287"/>
    <w:rsid w:val="00CC16CB"/>
    <w:rsid w:val="00CC2A4F"/>
    <w:rsid w:val="00CC326E"/>
    <w:rsid w:val="00CC433D"/>
    <w:rsid w:val="00CC497D"/>
    <w:rsid w:val="00CC538E"/>
    <w:rsid w:val="00CC5824"/>
    <w:rsid w:val="00CC76ED"/>
    <w:rsid w:val="00CC7E40"/>
    <w:rsid w:val="00CD0EE7"/>
    <w:rsid w:val="00CD3678"/>
    <w:rsid w:val="00CD39D8"/>
    <w:rsid w:val="00CD4E12"/>
    <w:rsid w:val="00CD60D4"/>
    <w:rsid w:val="00CD6E6D"/>
    <w:rsid w:val="00CD73DA"/>
    <w:rsid w:val="00CD7F05"/>
    <w:rsid w:val="00CE0D20"/>
    <w:rsid w:val="00CE17FC"/>
    <w:rsid w:val="00CE456B"/>
    <w:rsid w:val="00CE4EC3"/>
    <w:rsid w:val="00CE5495"/>
    <w:rsid w:val="00CE58F3"/>
    <w:rsid w:val="00CE6CDC"/>
    <w:rsid w:val="00CF0E30"/>
    <w:rsid w:val="00CF1EF2"/>
    <w:rsid w:val="00CF208B"/>
    <w:rsid w:val="00CF2403"/>
    <w:rsid w:val="00CF2EB2"/>
    <w:rsid w:val="00CF463A"/>
    <w:rsid w:val="00CF51F5"/>
    <w:rsid w:val="00CF5BAC"/>
    <w:rsid w:val="00CF6565"/>
    <w:rsid w:val="00D004AE"/>
    <w:rsid w:val="00D007DD"/>
    <w:rsid w:val="00D019CC"/>
    <w:rsid w:val="00D022A4"/>
    <w:rsid w:val="00D02464"/>
    <w:rsid w:val="00D02524"/>
    <w:rsid w:val="00D02C4C"/>
    <w:rsid w:val="00D04706"/>
    <w:rsid w:val="00D048E1"/>
    <w:rsid w:val="00D0558A"/>
    <w:rsid w:val="00D057F7"/>
    <w:rsid w:val="00D10FE9"/>
    <w:rsid w:val="00D127C3"/>
    <w:rsid w:val="00D12893"/>
    <w:rsid w:val="00D12A2C"/>
    <w:rsid w:val="00D13367"/>
    <w:rsid w:val="00D144A8"/>
    <w:rsid w:val="00D16D0F"/>
    <w:rsid w:val="00D2037F"/>
    <w:rsid w:val="00D2055C"/>
    <w:rsid w:val="00D20DF5"/>
    <w:rsid w:val="00D21782"/>
    <w:rsid w:val="00D21C7B"/>
    <w:rsid w:val="00D24D58"/>
    <w:rsid w:val="00D2520F"/>
    <w:rsid w:val="00D25C95"/>
    <w:rsid w:val="00D26748"/>
    <w:rsid w:val="00D27221"/>
    <w:rsid w:val="00D27837"/>
    <w:rsid w:val="00D305EB"/>
    <w:rsid w:val="00D307EB"/>
    <w:rsid w:val="00D30916"/>
    <w:rsid w:val="00D355DE"/>
    <w:rsid w:val="00D367C8"/>
    <w:rsid w:val="00D374E1"/>
    <w:rsid w:val="00D37A76"/>
    <w:rsid w:val="00D41509"/>
    <w:rsid w:val="00D4157F"/>
    <w:rsid w:val="00D46553"/>
    <w:rsid w:val="00D47582"/>
    <w:rsid w:val="00D51A4D"/>
    <w:rsid w:val="00D529CC"/>
    <w:rsid w:val="00D53145"/>
    <w:rsid w:val="00D54C22"/>
    <w:rsid w:val="00D55C76"/>
    <w:rsid w:val="00D5697D"/>
    <w:rsid w:val="00D60F84"/>
    <w:rsid w:val="00D61AB1"/>
    <w:rsid w:val="00D61AC3"/>
    <w:rsid w:val="00D6650E"/>
    <w:rsid w:val="00D669A6"/>
    <w:rsid w:val="00D72521"/>
    <w:rsid w:val="00D73422"/>
    <w:rsid w:val="00D74560"/>
    <w:rsid w:val="00D74F9E"/>
    <w:rsid w:val="00D751B7"/>
    <w:rsid w:val="00D7725B"/>
    <w:rsid w:val="00D80406"/>
    <w:rsid w:val="00D81522"/>
    <w:rsid w:val="00D81FD2"/>
    <w:rsid w:val="00D85CD9"/>
    <w:rsid w:val="00D90A6E"/>
    <w:rsid w:val="00D910DB"/>
    <w:rsid w:val="00D916D9"/>
    <w:rsid w:val="00D92102"/>
    <w:rsid w:val="00D92B0C"/>
    <w:rsid w:val="00D9301E"/>
    <w:rsid w:val="00D94056"/>
    <w:rsid w:val="00D95432"/>
    <w:rsid w:val="00DA01B4"/>
    <w:rsid w:val="00DA0403"/>
    <w:rsid w:val="00DA075A"/>
    <w:rsid w:val="00DA4089"/>
    <w:rsid w:val="00DA469C"/>
    <w:rsid w:val="00DB0C5F"/>
    <w:rsid w:val="00DB154F"/>
    <w:rsid w:val="00DB4027"/>
    <w:rsid w:val="00DB428A"/>
    <w:rsid w:val="00DB4529"/>
    <w:rsid w:val="00DB49A5"/>
    <w:rsid w:val="00DB6367"/>
    <w:rsid w:val="00DC02B0"/>
    <w:rsid w:val="00DC36E6"/>
    <w:rsid w:val="00DC58ED"/>
    <w:rsid w:val="00DC5BF5"/>
    <w:rsid w:val="00DC5C0C"/>
    <w:rsid w:val="00DC6B68"/>
    <w:rsid w:val="00DD3E26"/>
    <w:rsid w:val="00DE0393"/>
    <w:rsid w:val="00DE24A8"/>
    <w:rsid w:val="00DE5F80"/>
    <w:rsid w:val="00DE63A5"/>
    <w:rsid w:val="00DE77B6"/>
    <w:rsid w:val="00DF003C"/>
    <w:rsid w:val="00DF05A1"/>
    <w:rsid w:val="00DF0A81"/>
    <w:rsid w:val="00DF2D81"/>
    <w:rsid w:val="00DF39F0"/>
    <w:rsid w:val="00DF42F4"/>
    <w:rsid w:val="00DF438B"/>
    <w:rsid w:val="00DF51E0"/>
    <w:rsid w:val="00DF6162"/>
    <w:rsid w:val="00DF69D5"/>
    <w:rsid w:val="00DF6F1B"/>
    <w:rsid w:val="00DF7F5D"/>
    <w:rsid w:val="00E00604"/>
    <w:rsid w:val="00E00BC3"/>
    <w:rsid w:val="00E02F26"/>
    <w:rsid w:val="00E02FE3"/>
    <w:rsid w:val="00E037DE"/>
    <w:rsid w:val="00E057D9"/>
    <w:rsid w:val="00E0778C"/>
    <w:rsid w:val="00E1047A"/>
    <w:rsid w:val="00E108B6"/>
    <w:rsid w:val="00E10BCF"/>
    <w:rsid w:val="00E12CDA"/>
    <w:rsid w:val="00E14A8D"/>
    <w:rsid w:val="00E157F2"/>
    <w:rsid w:val="00E15A56"/>
    <w:rsid w:val="00E15C6F"/>
    <w:rsid w:val="00E177B4"/>
    <w:rsid w:val="00E20FE4"/>
    <w:rsid w:val="00E214AA"/>
    <w:rsid w:val="00E2228B"/>
    <w:rsid w:val="00E224D3"/>
    <w:rsid w:val="00E25C18"/>
    <w:rsid w:val="00E31487"/>
    <w:rsid w:val="00E321B4"/>
    <w:rsid w:val="00E325B7"/>
    <w:rsid w:val="00E325F7"/>
    <w:rsid w:val="00E34231"/>
    <w:rsid w:val="00E343F3"/>
    <w:rsid w:val="00E34B26"/>
    <w:rsid w:val="00E36C8B"/>
    <w:rsid w:val="00E377C8"/>
    <w:rsid w:val="00E4242E"/>
    <w:rsid w:val="00E43BD4"/>
    <w:rsid w:val="00E45418"/>
    <w:rsid w:val="00E45442"/>
    <w:rsid w:val="00E46443"/>
    <w:rsid w:val="00E469AA"/>
    <w:rsid w:val="00E46D89"/>
    <w:rsid w:val="00E47FF0"/>
    <w:rsid w:val="00E51189"/>
    <w:rsid w:val="00E511FD"/>
    <w:rsid w:val="00E5143A"/>
    <w:rsid w:val="00E517BF"/>
    <w:rsid w:val="00E52AFB"/>
    <w:rsid w:val="00E53FCB"/>
    <w:rsid w:val="00E563D0"/>
    <w:rsid w:val="00E619C8"/>
    <w:rsid w:val="00E6338F"/>
    <w:rsid w:val="00E63463"/>
    <w:rsid w:val="00E646E5"/>
    <w:rsid w:val="00E64F75"/>
    <w:rsid w:val="00E659F5"/>
    <w:rsid w:val="00E65A25"/>
    <w:rsid w:val="00E67467"/>
    <w:rsid w:val="00E7150D"/>
    <w:rsid w:val="00E76F79"/>
    <w:rsid w:val="00E77105"/>
    <w:rsid w:val="00E83FB5"/>
    <w:rsid w:val="00E847B9"/>
    <w:rsid w:val="00E847CA"/>
    <w:rsid w:val="00E853D1"/>
    <w:rsid w:val="00E90CCD"/>
    <w:rsid w:val="00E91014"/>
    <w:rsid w:val="00E91FF5"/>
    <w:rsid w:val="00E92EA2"/>
    <w:rsid w:val="00E937CD"/>
    <w:rsid w:val="00E945B9"/>
    <w:rsid w:val="00E94EB9"/>
    <w:rsid w:val="00EA0DF4"/>
    <w:rsid w:val="00EA1F79"/>
    <w:rsid w:val="00EA23D9"/>
    <w:rsid w:val="00EA2C64"/>
    <w:rsid w:val="00EA2CCF"/>
    <w:rsid w:val="00EA3F0C"/>
    <w:rsid w:val="00EA6EAB"/>
    <w:rsid w:val="00EB0C82"/>
    <w:rsid w:val="00EB1495"/>
    <w:rsid w:val="00EB63AE"/>
    <w:rsid w:val="00EB7A02"/>
    <w:rsid w:val="00EC04F2"/>
    <w:rsid w:val="00EC1C48"/>
    <w:rsid w:val="00EC2872"/>
    <w:rsid w:val="00EC3BDA"/>
    <w:rsid w:val="00EC5F9B"/>
    <w:rsid w:val="00ED02B9"/>
    <w:rsid w:val="00ED0542"/>
    <w:rsid w:val="00ED1CFF"/>
    <w:rsid w:val="00ED2E91"/>
    <w:rsid w:val="00ED40C5"/>
    <w:rsid w:val="00ED481C"/>
    <w:rsid w:val="00EE019B"/>
    <w:rsid w:val="00EE12BF"/>
    <w:rsid w:val="00EE16CD"/>
    <w:rsid w:val="00EE1852"/>
    <w:rsid w:val="00EE392E"/>
    <w:rsid w:val="00EE4619"/>
    <w:rsid w:val="00EE783C"/>
    <w:rsid w:val="00EF1BDC"/>
    <w:rsid w:val="00EF2746"/>
    <w:rsid w:val="00EF353F"/>
    <w:rsid w:val="00EF586C"/>
    <w:rsid w:val="00EF6A7A"/>
    <w:rsid w:val="00EF7312"/>
    <w:rsid w:val="00F025FC"/>
    <w:rsid w:val="00F0511B"/>
    <w:rsid w:val="00F06CEF"/>
    <w:rsid w:val="00F07407"/>
    <w:rsid w:val="00F07D29"/>
    <w:rsid w:val="00F10D77"/>
    <w:rsid w:val="00F11B0F"/>
    <w:rsid w:val="00F13F00"/>
    <w:rsid w:val="00F14313"/>
    <w:rsid w:val="00F1591B"/>
    <w:rsid w:val="00F16F1F"/>
    <w:rsid w:val="00F21197"/>
    <w:rsid w:val="00F214AE"/>
    <w:rsid w:val="00F30A35"/>
    <w:rsid w:val="00F30AEA"/>
    <w:rsid w:val="00F30F2E"/>
    <w:rsid w:val="00F31E58"/>
    <w:rsid w:val="00F32980"/>
    <w:rsid w:val="00F32A43"/>
    <w:rsid w:val="00F33551"/>
    <w:rsid w:val="00F34047"/>
    <w:rsid w:val="00F3425F"/>
    <w:rsid w:val="00F363B2"/>
    <w:rsid w:val="00F40C0A"/>
    <w:rsid w:val="00F437EC"/>
    <w:rsid w:val="00F44056"/>
    <w:rsid w:val="00F44DB7"/>
    <w:rsid w:val="00F5116B"/>
    <w:rsid w:val="00F546C2"/>
    <w:rsid w:val="00F56B5C"/>
    <w:rsid w:val="00F56C53"/>
    <w:rsid w:val="00F616F3"/>
    <w:rsid w:val="00F61CE4"/>
    <w:rsid w:val="00F628FE"/>
    <w:rsid w:val="00F63E9A"/>
    <w:rsid w:val="00F66844"/>
    <w:rsid w:val="00F671C4"/>
    <w:rsid w:val="00F674F4"/>
    <w:rsid w:val="00F67AD2"/>
    <w:rsid w:val="00F7079B"/>
    <w:rsid w:val="00F72A7D"/>
    <w:rsid w:val="00F73093"/>
    <w:rsid w:val="00F7654B"/>
    <w:rsid w:val="00F76CB0"/>
    <w:rsid w:val="00F7701B"/>
    <w:rsid w:val="00F80090"/>
    <w:rsid w:val="00F80D87"/>
    <w:rsid w:val="00F810CA"/>
    <w:rsid w:val="00F81129"/>
    <w:rsid w:val="00F81E98"/>
    <w:rsid w:val="00F8212B"/>
    <w:rsid w:val="00F82BBC"/>
    <w:rsid w:val="00F840D6"/>
    <w:rsid w:val="00F861B8"/>
    <w:rsid w:val="00F8629A"/>
    <w:rsid w:val="00F90578"/>
    <w:rsid w:val="00F90A4E"/>
    <w:rsid w:val="00F9249F"/>
    <w:rsid w:val="00F92C81"/>
    <w:rsid w:val="00F93243"/>
    <w:rsid w:val="00F93CC3"/>
    <w:rsid w:val="00F94658"/>
    <w:rsid w:val="00F94BBE"/>
    <w:rsid w:val="00F9506D"/>
    <w:rsid w:val="00F954B4"/>
    <w:rsid w:val="00F954FC"/>
    <w:rsid w:val="00F97182"/>
    <w:rsid w:val="00F97CA1"/>
    <w:rsid w:val="00F97F90"/>
    <w:rsid w:val="00FA2724"/>
    <w:rsid w:val="00FA3F48"/>
    <w:rsid w:val="00FA6042"/>
    <w:rsid w:val="00FA704C"/>
    <w:rsid w:val="00FA7B78"/>
    <w:rsid w:val="00FB26E7"/>
    <w:rsid w:val="00FB3314"/>
    <w:rsid w:val="00FB4F17"/>
    <w:rsid w:val="00FB56BF"/>
    <w:rsid w:val="00FB5879"/>
    <w:rsid w:val="00FB622B"/>
    <w:rsid w:val="00FB6B77"/>
    <w:rsid w:val="00FB6BF6"/>
    <w:rsid w:val="00FB7EBC"/>
    <w:rsid w:val="00FC3C34"/>
    <w:rsid w:val="00FC3D52"/>
    <w:rsid w:val="00FC6B63"/>
    <w:rsid w:val="00FC6E45"/>
    <w:rsid w:val="00FC7D4F"/>
    <w:rsid w:val="00FC7FDE"/>
    <w:rsid w:val="00FD3D56"/>
    <w:rsid w:val="00FD413C"/>
    <w:rsid w:val="00FD6489"/>
    <w:rsid w:val="00FD79D7"/>
    <w:rsid w:val="00FD7C99"/>
    <w:rsid w:val="00FE2329"/>
    <w:rsid w:val="00FE404D"/>
    <w:rsid w:val="00FE451E"/>
    <w:rsid w:val="00FE4ED8"/>
    <w:rsid w:val="00FF056A"/>
    <w:rsid w:val="00FF06B2"/>
    <w:rsid w:val="00FF2E43"/>
    <w:rsid w:val="00FF32C8"/>
    <w:rsid w:val="00FF363C"/>
    <w:rsid w:val="00FF3F33"/>
    <w:rsid w:val="00FF41A4"/>
    <w:rsid w:val="00FF4AAA"/>
    <w:rsid w:val="00FF5791"/>
    <w:rsid w:val="00FF5C1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4C9CB"/>
  <w15:docId w15:val="{8FE9B8B0-21B8-4A83-A51E-2633BC83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9B"/>
    <w:pPr>
      <w:spacing w:line="360" w:lineRule="auto"/>
      <w:jc w:val="both"/>
    </w:pPr>
  </w:style>
  <w:style w:type="paragraph" w:styleId="Heading1">
    <w:name w:val="heading 1"/>
    <w:basedOn w:val="Normal"/>
    <w:next w:val="Normal"/>
    <w:uiPriority w:val="9"/>
    <w:qFormat/>
    <w:rsid w:val="00AF058E"/>
    <w:pPr>
      <w:widowControl w:val="0"/>
      <w:spacing w:before="120" w:after="240" w:line="271" w:lineRule="auto"/>
      <w:jc w:val="left"/>
      <w:outlineLvl w:val="0"/>
    </w:pPr>
    <w:rPr>
      <w:b/>
    </w:rPr>
  </w:style>
  <w:style w:type="paragraph" w:styleId="Heading2">
    <w:name w:val="heading 2"/>
    <w:basedOn w:val="Normal"/>
    <w:next w:val="Normal"/>
    <w:uiPriority w:val="9"/>
    <w:unhideWhenUsed/>
    <w:qFormat/>
    <w:rsid w:val="00AF058E"/>
    <w:pPr>
      <w:keepNext/>
      <w:keepLines/>
      <w:shd w:val="clear" w:color="auto" w:fill="FFFFFF"/>
      <w:spacing w:before="120" w:after="240" w:line="288" w:lineRule="auto"/>
      <w:ind w:left="405"/>
      <w:outlineLvl w:val="1"/>
    </w:pPr>
    <w:rPr>
      <w:b/>
    </w:rPr>
  </w:style>
  <w:style w:type="paragraph" w:styleId="Heading3">
    <w:name w:val="heading 3"/>
    <w:basedOn w:val="Normal"/>
    <w:next w:val="Normal"/>
    <w:uiPriority w:val="9"/>
    <w:unhideWhenUsed/>
    <w:qFormat/>
    <w:rsid w:val="000F4107"/>
    <w:pPr>
      <w:keepNext/>
      <w:keepLines/>
      <w:spacing w:before="240"/>
      <w:outlineLvl w:val="2"/>
    </w:pPr>
    <w:rPr>
      <w:b/>
    </w:rPr>
  </w:style>
  <w:style w:type="paragraph" w:styleId="Heading4">
    <w:name w:val="heading 4"/>
    <w:basedOn w:val="Normal"/>
    <w:next w:val="Normal"/>
    <w:uiPriority w:val="9"/>
    <w:unhideWhenUsed/>
    <w:qFormat/>
    <w:rsid w:val="00506A88"/>
    <w:pPr>
      <w:keepNext/>
      <w:keepLines/>
      <w:spacing w:before="280" w:after="80"/>
      <w:outlineLvl w:val="3"/>
    </w:pPr>
    <w:rPr>
      <w:b/>
      <w:bCs/>
      <w:color w:val="000000" w:themeColor="text1"/>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E415D"/>
    <w:rPr>
      <w:rFonts w:ascii="Segoe UI" w:hAnsi="Segoe UI" w:cs="Segoe UI"/>
      <w:sz w:val="18"/>
      <w:szCs w:val="18"/>
    </w:rPr>
  </w:style>
  <w:style w:type="character" w:styleId="PlaceholderText">
    <w:name w:val="Placeholder Text"/>
    <w:basedOn w:val="DefaultParagraphFont"/>
    <w:uiPriority w:val="99"/>
    <w:semiHidden/>
    <w:qFormat/>
    <w:rsid w:val="004A39EC"/>
    <w:rPr>
      <w:color w:val="808080"/>
    </w:rPr>
  </w:style>
  <w:style w:type="character" w:customStyle="1" w:styleId="ListLabel1">
    <w:name w:val="ListLabel 1"/>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7E415D"/>
    <w:pPr>
      <w:spacing w:line="240" w:lineRule="auto"/>
    </w:pPr>
    <w:rPr>
      <w:rFonts w:ascii="Segoe UI" w:hAnsi="Segoe UI" w:cs="Segoe UI"/>
      <w:sz w:val="18"/>
      <w:szCs w:val="18"/>
    </w:rPr>
  </w:style>
  <w:style w:type="paragraph" w:styleId="Footer">
    <w:name w:val="footer"/>
    <w:basedOn w:val="Normal"/>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02528"/>
    <w:rPr>
      <w:b/>
      <w:bCs/>
    </w:rPr>
  </w:style>
  <w:style w:type="character" w:customStyle="1" w:styleId="CommentSubjectChar">
    <w:name w:val="Comment Subject Char"/>
    <w:basedOn w:val="CommentTextChar"/>
    <w:link w:val="CommentSubject"/>
    <w:uiPriority w:val="99"/>
    <w:semiHidden/>
    <w:rsid w:val="00002528"/>
    <w:rPr>
      <w:b/>
      <w:bCs/>
      <w:sz w:val="20"/>
      <w:szCs w:val="20"/>
    </w:rPr>
  </w:style>
  <w:style w:type="paragraph" w:styleId="Revision">
    <w:name w:val="Revision"/>
    <w:hidden/>
    <w:uiPriority w:val="99"/>
    <w:semiHidden/>
    <w:rsid w:val="00835043"/>
  </w:style>
  <w:style w:type="paragraph" w:styleId="ListParagraph">
    <w:name w:val="List Paragraph"/>
    <w:basedOn w:val="Normal"/>
    <w:uiPriority w:val="34"/>
    <w:qFormat/>
    <w:rsid w:val="00FD7C99"/>
    <w:pPr>
      <w:ind w:left="720"/>
      <w:contextualSpacing/>
    </w:pPr>
  </w:style>
  <w:style w:type="character" w:styleId="Hyperlink">
    <w:name w:val="Hyperlink"/>
    <w:basedOn w:val="DefaultParagraphFont"/>
    <w:uiPriority w:val="99"/>
    <w:unhideWhenUsed/>
    <w:rsid w:val="00D47582"/>
    <w:rPr>
      <w:color w:val="0000FF"/>
      <w:u w:val="single"/>
    </w:rPr>
  </w:style>
  <w:style w:type="paragraph" w:styleId="Header">
    <w:name w:val="header"/>
    <w:basedOn w:val="Normal"/>
    <w:link w:val="HeaderChar"/>
    <w:uiPriority w:val="99"/>
    <w:unhideWhenUsed/>
    <w:rsid w:val="00D47582"/>
    <w:pPr>
      <w:tabs>
        <w:tab w:val="center" w:pos="4680"/>
        <w:tab w:val="right" w:pos="9360"/>
      </w:tabs>
      <w:spacing w:line="240" w:lineRule="auto"/>
    </w:pPr>
  </w:style>
  <w:style w:type="character" w:customStyle="1" w:styleId="HeaderChar">
    <w:name w:val="Header Char"/>
    <w:basedOn w:val="DefaultParagraphFont"/>
    <w:link w:val="Header"/>
    <w:uiPriority w:val="99"/>
    <w:rsid w:val="00D47582"/>
  </w:style>
  <w:style w:type="character" w:styleId="Emphasis">
    <w:name w:val="Emphasis"/>
    <w:basedOn w:val="DefaultParagraphFont"/>
    <w:uiPriority w:val="20"/>
    <w:qFormat/>
    <w:rsid w:val="00A54D8A"/>
    <w:rPr>
      <w:i/>
      <w:iCs/>
    </w:rPr>
  </w:style>
  <w:style w:type="character" w:customStyle="1" w:styleId="UnresolvedMention1">
    <w:name w:val="Unresolved Mention1"/>
    <w:basedOn w:val="DefaultParagraphFont"/>
    <w:uiPriority w:val="99"/>
    <w:semiHidden/>
    <w:unhideWhenUsed/>
    <w:rsid w:val="00FF5C13"/>
    <w:rPr>
      <w:color w:val="605E5C"/>
      <w:shd w:val="clear" w:color="auto" w:fill="E1DFDD"/>
    </w:rPr>
  </w:style>
  <w:style w:type="character" w:styleId="FollowedHyperlink">
    <w:name w:val="FollowedHyperlink"/>
    <w:basedOn w:val="DefaultParagraphFont"/>
    <w:uiPriority w:val="99"/>
    <w:semiHidden/>
    <w:unhideWhenUsed/>
    <w:rsid w:val="00827E85"/>
    <w:rPr>
      <w:color w:val="800080" w:themeColor="followedHyperlink"/>
      <w:u w:val="single"/>
    </w:rPr>
  </w:style>
  <w:style w:type="table" w:styleId="TableGrid">
    <w:name w:val="Table Grid"/>
    <w:basedOn w:val="TableNormal"/>
    <w:uiPriority w:val="39"/>
    <w:rsid w:val="00A77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0860B2"/>
  </w:style>
  <w:style w:type="character" w:customStyle="1" w:styleId="UnresolvedMention2">
    <w:name w:val="Unresolved Mention2"/>
    <w:basedOn w:val="DefaultParagraphFont"/>
    <w:uiPriority w:val="99"/>
    <w:semiHidden/>
    <w:unhideWhenUsed/>
    <w:rsid w:val="00FC3C34"/>
    <w:rPr>
      <w:color w:val="605E5C"/>
      <w:shd w:val="clear" w:color="auto" w:fill="E1DFDD"/>
    </w:rPr>
  </w:style>
  <w:style w:type="paragraph" w:styleId="NormalWeb">
    <w:name w:val="Normal (Web)"/>
    <w:basedOn w:val="Normal"/>
    <w:uiPriority w:val="99"/>
    <w:semiHidden/>
    <w:unhideWhenUsed/>
    <w:rsid w:val="00B0216C"/>
    <w:pPr>
      <w:spacing w:before="100" w:beforeAutospacing="1" w:after="100" w:afterAutospacing="1" w:line="240" w:lineRule="auto"/>
      <w:jc w:val="left"/>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8D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2361">
      <w:bodyDiv w:val="1"/>
      <w:marLeft w:val="0"/>
      <w:marRight w:val="0"/>
      <w:marTop w:val="0"/>
      <w:marBottom w:val="0"/>
      <w:divBdr>
        <w:top w:val="none" w:sz="0" w:space="0" w:color="auto"/>
        <w:left w:val="none" w:sz="0" w:space="0" w:color="auto"/>
        <w:bottom w:val="none" w:sz="0" w:space="0" w:color="auto"/>
        <w:right w:val="none" w:sz="0" w:space="0" w:color="auto"/>
      </w:divBdr>
    </w:div>
    <w:div w:id="224536055">
      <w:bodyDiv w:val="1"/>
      <w:marLeft w:val="0"/>
      <w:marRight w:val="0"/>
      <w:marTop w:val="0"/>
      <w:marBottom w:val="0"/>
      <w:divBdr>
        <w:top w:val="none" w:sz="0" w:space="0" w:color="auto"/>
        <w:left w:val="none" w:sz="0" w:space="0" w:color="auto"/>
        <w:bottom w:val="none" w:sz="0" w:space="0" w:color="auto"/>
        <w:right w:val="none" w:sz="0" w:space="0" w:color="auto"/>
      </w:divBdr>
    </w:div>
    <w:div w:id="259024644">
      <w:bodyDiv w:val="1"/>
      <w:marLeft w:val="0"/>
      <w:marRight w:val="0"/>
      <w:marTop w:val="0"/>
      <w:marBottom w:val="0"/>
      <w:divBdr>
        <w:top w:val="none" w:sz="0" w:space="0" w:color="auto"/>
        <w:left w:val="none" w:sz="0" w:space="0" w:color="auto"/>
        <w:bottom w:val="none" w:sz="0" w:space="0" w:color="auto"/>
        <w:right w:val="none" w:sz="0" w:space="0" w:color="auto"/>
      </w:divBdr>
    </w:div>
    <w:div w:id="316736330">
      <w:bodyDiv w:val="1"/>
      <w:marLeft w:val="0"/>
      <w:marRight w:val="0"/>
      <w:marTop w:val="0"/>
      <w:marBottom w:val="0"/>
      <w:divBdr>
        <w:top w:val="none" w:sz="0" w:space="0" w:color="auto"/>
        <w:left w:val="none" w:sz="0" w:space="0" w:color="auto"/>
        <w:bottom w:val="none" w:sz="0" w:space="0" w:color="auto"/>
        <w:right w:val="none" w:sz="0" w:space="0" w:color="auto"/>
      </w:divBdr>
    </w:div>
    <w:div w:id="482088989">
      <w:bodyDiv w:val="1"/>
      <w:marLeft w:val="0"/>
      <w:marRight w:val="0"/>
      <w:marTop w:val="0"/>
      <w:marBottom w:val="0"/>
      <w:divBdr>
        <w:top w:val="none" w:sz="0" w:space="0" w:color="auto"/>
        <w:left w:val="none" w:sz="0" w:space="0" w:color="auto"/>
        <w:bottom w:val="none" w:sz="0" w:space="0" w:color="auto"/>
        <w:right w:val="none" w:sz="0" w:space="0" w:color="auto"/>
      </w:divBdr>
    </w:div>
    <w:div w:id="500432938">
      <w:bodyDiv w:val="1"/>
      <w:marLeft w:val="0"/>
      <w:marRight w:val="0"/>
      <w:marTop w:val="0"/>
      <w:marBottom w:val="0"/>
      <w:divBdr>
        <w:top w:val="none" w:sz="0" w:space="0" w:color="auto"/>
        <w:left w:val="none" w:sz="0" w:space="0" w:color="auto"/>
        <w:bottom w:val="none" w:sz="0" w:space="0" w:color="auto"/>
        <w:right w:val="none" w:sz="0" w:space="0" w:color="auto"/>
      </w:divBdr>
    </w:div>
    <w:div w:id="590696839">
      <w:bodyDiv w:val="1"/>
      <w:marLeft w:val="0"/>
      <w:marRight w:val="0"/>
      <w:marTop w:val="0"/>
      <w:marBottom w:val="0"/>
      <w:divBdr>
        <w:top w:val="none" w:sz="0" w:space="0" w:color="auto"/>
        <w:left w:val="none" w:sz="0" w:space="0" w:color="auto"/>
        <w:bottom w:val="none" w:sz="0" w:space="0" w:color="auto"/>
        <w:right w:val="none" w:sz="0" w:space="0" w:color="auto"/>
      </w:divBdr>
    </w:div>
    <w:div w:id="595793849">
      <w:bodyDiv w:val="1"/>
      <w:marLeft w:val="0"/>
      <w:marRight w:val="0"/>
      <w:marTop w:val="0"/>
      <w:marBottom w:val="0"/>
      <w:divBdr>
        <w:top w:val="none" w:sz="0" w:space="0" w:color="auto"/>
        <w:left w:val="none" w:sz="0" w:space="0" w:color="auto"/>
        <w:bottom w:val="none" w:sz="0" w:space="0" w:color="auto"/>
        <w:right w:val="none" w:sz="0" w:space="0" w:color="auto"/>
      </w:divBdr>
    </w:div>
    <w:div w:id="755832910">
      <w:bodyDiv w:val="1"/>
      <w:marLeft w:val="0"/>
      <w:marRight w:val="0"/>
      <w:marTop w:val="0"/>
      <w:marBottom w:val="0"/>
      <w:divBdr>
        <w:top w:val="none" w:sz="0" w:space="0" w:color="auto"/>
        <w:left w:val="none" w:sz="0" w:space="0" w:color="auto"/>
        <w:bottom w:val="none" w:sz="0" w:space="0" w:color="auto"/>
        <w:right w:val="none" w:sz="0" w:space="0" w:color="auto"/>
      </w:divBdr>
    </w:div>
    <w:div w:id="908273295">
      <w:bodyDiv w:val="1"/>
      <w:marLeft w:val="0"/>
      <w:marRight w:val="0"/>
      <w:marTop w:val="0"/>
      <w:marBottom w:val="0"/>
      <w:divBdr>
        <w:top w:val="none" w:sz="0" w:space="0" w:color="auto"/>
        <w:left w:val="none" w:sz="0" w:space="0" w:color="auto"/>
        <w:bottom w:val="none" w:sz="0" w:space="0" w:color="auto"/>
        <w:right w:val="none" w:sz="0" w:space="0" w:color="auto"/>
      </w:divBdr>
      <w:divsChild>
        <w:div w:id="421951001">
          <w:marLeft w:val="0"/>
          <w:marRight w:val="0"/>
          <w:marTop w:val="0"/>
          <w:marBottom w:val="0"/>
          <w:divBdr>
            <w:top w:val="none" w:sz="0" w:space="0" w:color="auto"/>
            <w:left w:val="none" w:sz="0" w:space="0" w:color="auto"/>
            <w:bottom w:val="none" w:sz="0" w:space="0" w:color="auto"/>
            <w:right w:val="none" w:sz="0" w:space="0" w:color="auto"/>
          </w:divBdr>
        </w:div>
        <w:div w:id="1855923340">
          <w:marLeft w:val="0"/>
          <w:marRight w:val="0"/>
          <w:marTop w:val="0"/>
          <w:marBottom w:val="0"/>
          <w:divBdr>
            <w:top w:val="none" w:sz="0" w:space="0" w:color="auto"/>
            <w:left w:val="none" w:sz="0" w:space="0" w:color="auto"/>
            <w:bottom w:val="none" w:sz="0" w:space="0" w:color="auto"/>
            <w:right w:val="none" w:sz="0" w:space="0" w:color="auto"/>
          </w:divBdr>
        </w:div>
      </w:divsChild>
    </w:div>
    <w:div w:id="915557973">
      <w:bodyDiv w:val="1"/>
      <w:marLeft w:val="0"/>
      <w:marRight w:val="0"/>
      <w:marTop w:val="0"/>
      <w:marBottom w:val="0"/>
      <w:divBdr>
        <w:top w:val="none" w:sz="0" w:space="0" w:color="auto"/>
        <w:left w:val="none" w:sz="0" w:space="0" w:color="auto"/>
        <w:bottom w:val="none" w:sz="0" w:space="0" w:color="auto"/>
        <w:right w:val="none" w:sz="0" w:space="0" w:color="auto"/>
      </w:divBdr>
    </w:div>
    <w:div w:id="1010179242">
      <w:bodyDiv w:val="1"/>
      <w:marLeft w:val="0"/>
      <w:marRight w:val="0"/>
      <w:marTop w:val="0"/>
      <w:marBottom w:val="0"/>
      <w:divBdr>
        <w:top w:val="none" w:sz="0" w:space="0" w:color="auto"/>
        <w:left w:val="none" w:sz="0" w:space="0" w:color="auto"/>
        <w:bottom w:val="none" w:sz="0" w:space="0" w:color="auto"/>
        <w:right w:val="none" w:sz="0" w:space="0" w:color="auto"/>
      </w:divBdr>
    </w:div>
    <w:div w:id="1096632765">
      <w:bodyDiv w:val="1"/>
      <w:marLeft w:val="0"/>
      <w:marRight w:val="0"/>
      <w:marTop w:val="0"/>
      <w:marBottom w:val="0"/>
      <w:divBdr>
        <w:top w:val="none" w:sz="0" w:space="0" w:color="auto"/>
        <w:left w:val="none" w:sz="0" w:space="0" w:color="auto"/>
        <w:bottom w:val="none" w:sz="0" w:space="0" w:color="auto"/>
        <w:right w:val="none" w:sz="0" w:space="0" w:color="auto"/>
      </w:divBdr>
    </w:div>
    <w:div w:id="1321927477">
      <w:bodyDiv w:val="1"/>
      <w:marLeft w:val="0"/>
      <w:marRight w:val="0"/>
      <w:marTop w:val="0"/>
      <w:marBottom w:val="0"/>
      <w:divBdr>
        <w:top w:val="none" w:sz="0" w:space="0" w:color="auto"/>
        <w:left w:val="none" w:sz="0" w:space="0" w:color="auto"/>
        <w:bottom w:val="none" w:sz="0" w:space="0" w:color="auto"/>
        <w:right w:val="none" w:sz="0" w:space="0" w:color="auto"/>
      </w:divBdr>
    </w:div>
    <w:div w:id="1357468391">
      <w:bodyDiv w:val="1"/>
      <w:marLeft w:val="0"/>
      <w:marRight w:val="0"/>
      <w:marTop w:val="0"/>
      <w:marBottom w:val="0"/>
      <w:divBdr>
        <w:top w:val="none" w:sz="0" w:space="0" w:color="auto"/>
        <w:left w:val="none" w:sz="0" w:space="0" w:color="auto"/>
        <w:bottom w:val="none" w:sz="0" w:space="0" w:color="auto"/>
        <w:right w:val="none" w:sz="0" w:space="0" w:color="auto"/>
      </w:divBdr>
      <w:divsChild>
        <w:div w:id="1024745728">
          <w:marLeft w:val="0"/>
          <w:marRight w:val="0"/>
          <w:marTop w:val="90"/>
          <w:marBottom w:val="0"/>
          <w:divBdr>
            <w:top w:val="none" w:sz="0" w:space="0" w:color="auto"/>
            <w:left w:val="none" w:sz="0" w:space="0" w:color="auto"/>
            <w:bottom w:val="none" w:sz="0" w:space="0" w:color="auto"/>
            <w:right w:val="none" w:sz="0" w:space="0" w:color="auto"/>
          </w:divBdr>
          <w:divsChild>
            <w:div w:id="1373459023">
              <w:marLeft w:val="0"/>
              <w:marRight w:val="0"/>
              <w:marTop w:val="0"/>
              <w:marBottom w:val="420"/>
              <w:divBdr>
                <w:top w:val="none" w:sz="0" w:space="0" w:color="auto"/>
                <w:left w:val="none" w:sz="0" w:space="0" w:color="auto"/>
                <w:bottom w:val="none" w:sz="0" w:space="0" w:color="auto"/>
                <w:right w:val="none" w:sz="0" w:space="0" w:color="auto"/>
              </w:divBdr>
              <w:divsChild>
                <w:div w:id="618342562">
                  <w:marLeft w:val="0"/>
                  <w:marRight w:val="0"/>
                  <w:marTop w:val="0"/>
                  <w:marBottom w:val="0"/>
                  <w:divBdr>
                    <w:top w:val="none" w:sz="0" w:space="0" w:color="auto"/>
                    <w:left w:val="none" w:sz="0" w:space="0" w:color="auto"/>
                    <w:bottom w:val="none" w:sz="0" w:space="0" w:color="auto"/>
                    <w:right w:val="none" w:sz="0" w:space="0" w:color="auto"/>
                  </w:divBdr>
                  <w:divsChild>
                    <w:div w:id="320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14475">
      <w:bodyDiv w:val="1"/>
      <w:marLeft w:val="0"/>
      <w:marRight w:val="0"/>
      <w:marTop w:val="0"/>
      <w:marBottom w:val="0"/>
      <w:divBdr>
        <w:top w:val="none" w:sz="0" w:space="0" w:color="auto"/>
        <w:left w:val="none" w:sz="0" w:space="0" w:color="auto"/>
        <w:bottom w:val="none" w:sz="0" w:space="0" w:color="auto"/>
        <w:right w:val="none" w:sz="0" w:space="0" w:color="auto"/>
      </w:divBdr>
    </w:div>
    <w:div w:id="1620605482">
      <w:bodyDiv w:val="1"/>
      <w:marLeft w:val="0"/>
      <w:marRight w:val="0"/>
      <w:marTop w:val="0"/>
      <w:marBottom w:val="0"/>
      <w:divBdr>
        <w:top w:val="none" w:sz="0" w:space="0" w:color="auto"/>
        <w:left w:val="none" w:sz="0" w:space="0" w:color="auto"/>
        <w:bottom w:val="none" w:sz="0" w:space="0" w:color="auto"/>
        <w:right w:val="none" w:sz="0" w:space="0" w:color="auto"/>
      </w:divBdr>
    </w:div>
    <w:div w:id="1787309209">
      <w:bodyDiv w:val="1"/>
      <w:marLeft w:val="0"/>
      <w:marRight w:val="0"/>
      <w:marTop w:val="0"/>
      <w:marBottom w:val="0"/>
      <w:divBdr>
        <w:top w:val="none" w:sz="0" w:space="0" w:color="auto"/>
        <w:left w:val="none" w:sz="0" w:space="0" w:color="auto"/>
        <w:bottom w:val="none" w:sz="0" w:space="0" w:color="auto"/>
        <w:right w:val="none" w:sz="0" w:space="0" w:color="auto"/>
      </w:divBdr>
    </w:div>
    <w:div w:id="1825198134">
      <w:bodyDiv w:val="1"/>
      <w:marLeft w:val="0"/>
      <w:marRight w:val="0"/>
      <w:marTop w:val="0"/>
      <w:marBottom w:val="0"/>
      <w:divBdr>
        <w:top w:val="none" w:sz="0" w:space="0" w:color="auto"/>
        <w:left w:val="none" w:sz="0" w:space="0" w:color="auto"/>
        <w:bottom w:val="none" w:sz="0" w:space="0" w:color="auto"/>
        <w:right w:val="none" w:sz="0" w:space="0" w:color="auto"/>
      </w:divBdr>
    </w:div>
    <w:div w:id="1845897994">
      <w:bodyDiv w:val="1"/>
      <w:marLeft w:val="0"/>
      <w:marRight w:val="0"/>
      <w:marTop w:val="0"/>
      <w:marBottom w:val="0"/>
      <w:divBdr>
        <w:top w:val="none" w:sz="0" w:space="0" w:color="auto"/>
        <w:left w:val="none" w:sz="0" w:space="0" w:color="auto"/>
        <w:bottom w:val="none" w:sz="0" w:space="0" w:color="auto"/>
        <w:right w:val="none" w:sz="0" w:space="0" w:color="auto"/>
      </w:divBdr>
    </w:div>
    <w:div w:id="1914312845">
      <w:bodyDiv w:val="1"/>
      <w:marLeft w:val="0"/>
      <w:marRight w:val="0"/>
      <w:marTop w:val="0"/>
      <w:marBottom w:val="0"/>
      <w:divBdr>
        <w:top w:val="none" w:sz="0" w:space="0" w:color="auto"/>
        <w:left w:val="none" w:sz="0" w:space="0" w:color="auto"/>
        <w:bottom w:val="none" w:sz="0" w:space="0" w:color="auto"/>
        <w:right w:val="none" w:sz="0" w:space="0" w:color="auto"/>
      </w:divBdr>
    </w:div>
    <w:div w:id="2020307487">
      <w:bodyDiv w:val="1"/>
      <w:marLeft w:val="0"/>
      <w:marRight w:val="0"/>
      <w:marTop w:val="0"/>
      <w:marBottom w:val="0"/>
      <w:divBdr>
        <w:top w:val="none" w:sz="0" w:space="0" w:color="auto"/>
        <w:left w:val="none" w:sz="0" w:space="0" w:color="auto"/>
        <w:bottom w:val="none" w:sz="0" w:space="0" w:color="auto"/>
        <w:right w:val="none" w:sz="0" w:space="0" w:color="auto"/>
      </w:divBdr>
    </w:div>
    <w:div w:id="2041008516">
      <w:bodyDiv w:val="1"/>
      <w:marLeft w:val="0"/>
      <w:marRight w:val="0"/>
      <w:marTop w:val="0"/>
      <w:marBottom w:val="0"/>
      <w:divBdr>
        <w:top w:val="none" w:sz="0" w:space="0" w:color="auto"/>
        <w:left w:val="none" w:sz="0" w:space="0" w:color="auto"/>
        <w:bottom w:val="none" w:sz="0" w:space="0" w:color="auto"/>
        <w:right w:val="none" w:sz="0" w:space="0" w:color="auto"/>
      </w:divBdr>
    </w:div>
    <w:div w:id="2124028780">
      <w:bodyDiv w:val="1"/>
      <w:marLeft w:val="0"/>
      <w:marRight w:val="0"/>
      <w:marTop w:val="0"/>
      <w:marBottom w:val="0"/>
      <w:divBdr>
        <w:top w:val="none" w:sz="0" w:space="0" w:color="auto"/>
        <w:left w:val="none" w:sz="0" w:space="0" w:color="auto"/>
        <w:bottom w:val="none" w:sz="0" w:space="0" w:color="auto"/>
        <w:right w:val="none" w:sz="0" w:space="0" w:color="auto"/>
      </w:divBdr>
    </w:div>
    <w:div w:id="2135753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artinmajdi/Thalamic-Nuclei-Segm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0Byxq6ReNfywBZDY0UjRNLTVqNHhQMDJ2STRxUWZwVlJKeG1J/edit"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7DB12-A4FE-4219-8634-A8AC459B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49782</Words>
  <Characters>283759</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Manojkumar_Admin</dc:creator>
  <cp:keywords>C_Unrestricted</cp:keywords>
  <dc:description/>
  <cp:lastModifiedBy>Majdi, Artin - (mohammadsmajdi)</cp:lastModifiedBy>
  <cp:revision>3</cp:revision>
  <dcterms:created xsi:type="dcterms:W3CDTF">2020-07-25T02:00:00Z</dcterms:created>
  <dcterms:modified xsi:type="dcterms:W3CDTF">2020-07-25T07:12:00Z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http://www.zotero.org/styles/magnetic-resonance-imaging</vt:lpwstr>
  </property>
  <property fmtid="{D5CDD505-2E9C-101B-9397-08002B2CF9AE}" pid="23" name="Mendeley Recent Style Name 7_1">
    <vt:lpwstr>Magnetic Resonance Imaging</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3rd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8th edition</vt:lpwstr>
  </property>
  <property fmtid="{D5CDD505-2E9C-101B-9397-08002B2CF9AE}" pid="28" name="Mendeley Document_1">
    <vt:lpwstr>True</vt:lpwstr>
  </property>
  <property fmtid="{D5CDD505-2E9C-101B-9397-08002B2CF9AE}" pid="29" name="Mendeley Unique User Id_1">
    <vt:lpwstr>7acc44c9-dd6c-3efe-8f1c-8c5d3ed72cdb</vt:lpwstr>
  </property>
  <property fmtid="{D5CDD505-2E9C-101B-9397-08002B2CF9AE}" pid="30" name="Mendeley Citation Style_1">
    <vt:lpwstr>http://www.zotero.org/styles/magnetic-resonance-imaging</vt:lpwstr>
  </property>
  <property fmtid="{D5CDD505-2E9C-101B-9397-08002B2CF9AE}" pid="31" name="Document Confidentiality">
    <vt:lpwstr>Unrestricted</vt:lpwstr>
  </property>
</Properties>
</file>