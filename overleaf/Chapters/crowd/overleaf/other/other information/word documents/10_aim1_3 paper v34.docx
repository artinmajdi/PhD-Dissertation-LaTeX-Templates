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D0C72"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19B36841"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section{</w:t>
      </w:r>
      <w:proofErr w:type="gramEnd"/>
      <w:r w:rsidRPr="00B40D69">
        <w:rPr>
          <w:rFonts w:ascii="Avenir Next Condensed" w:hAnsi="Avenir Next Condensed" w:cs="Courier New"/>
        </w:rPr>
        <w:t>Introduction}</w:t>
      </w:r>
    </w:p>
    <w:p w14:paraId="5DA590A7" w14:textId="321D0261" w:rsidR="00945D17"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Supervised learning techniques require a large amount of labeled data to train models to classify new data \</w:t>
      </w:r>
      <w:commentRangeStart w:id="0"/>
      <w:proofErr w:type="spellStart"/>
      <w:r w:rsidRPr="00B40D69">
        <w:rPr>
          <w:rFonts w:ascii="Avenir Next Condensed" w:hAnsi="Avenir Next Condensed" w:cs="Courier New"/>
        </w:rPr>
        <w:t>unskip</w:t>
      </w:r>
      <w:commentRangeEnd w:id="0"/>
      <w:proofErr w:type="spellEnd"/>
      <w:r w:rsidR="00B63324" w:rsidRPr="00B40D69">
        <w:rPr>
          <w:rStyle w:val="CommentReference"/>
          <w:rFonts w:ascii="Avenir Next Condensed" w:hAnsi="Avenir Next Condensed"/>
        </w:rPr>
        <w:commentReference w:id="0"/>
      </w:r>
      <w:r w:rsidRPr="00B40D69">
        <w:rPr>
          <w:rFonts w:ascii="Avenir Next Condensed" w:hAnsi="Avenir Next Condensed" w:cs="Courier New"/>
        </w:rPr>
        <w:t>~\</w:t>
      </w:r>
      <w:proofErr w:type="gramStart"/>
      <w:r w:rsidRPr="00B40D69">
        <w:rPr>
          <w:rFonts w:ascii="Avenir Next Condensed" w:hAnsi="Avenir Next Condensed" w:cs="Courier New"/>
        </w:rPr>
        <w:t>cite{</w:t>
      </w:r>
      <w:proofErr w:type="gramEnd"/>
      <w:r w:rsidRPr="00B40D69">
        <w:rPr>
          <w:rFonts w:ascii="Avenir Next Condensed" w:hAnsi="Avenir Next Condensed" w:cs="Courier New"/>
        </w:rPr>
        <w:t xml:space="preserve">1834499:27646438,1834499:27646439}. Traditionally, data labeling has been assigned to experts in the </w:t>
      </w:r>
      <w:r w:rsidRPr="00B40D69">
        <w:rPr>
          <w:rFonts w:ascii="Avenir Next Condensed" w:hAnsi="Avenir Next Condensed" w:cs="Courier New"/>
        </w:rPr>
        <w:t>domain or well-trained annotators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w:t>
      </w:r>
      <w:proofErr w:type="gramStart"/>
      <w:r w:rsidRPr="00B40D69">
        <w:rPr>
          <w:rFonts w:ascii="Avenir Next Condensed" w:hAnsi="Avenir Next Condensed" w:cs="Courier New"/>
        </w:rPr>
        <w:t>cite{</w:t>
      </w:r>
      <w:proofErr w:type="gramEnd"/>
      <w:r w:rsidRPr="00B40D69">
        <w:rPr>
          <w:rFonts w:ascii="Avenir Next Condensed" w:hAnsi="Avenir Next Condensed" w:cs="Courier New"/>
        </w:rPr>
        <w:t>1834499:27646471}. Although this method produces high-quality labels, it is inefficient and costly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w:t>
      </w:r>
      <w:proofErr w:type="gramStart"/>
      <w:r w:rsidRPr="00B40D69">
        <w:rPr>
          <w:rFonts w:ascii="Avenir Next Condensed" w:hAnsi="Avenir Next Condensed" w:cs="Courier New"/>
        </w:rPr>
        <w:t>cite{</w:t>
      </w:r>
      <w:proofErr w:type="gramEnd"/>
      <w:r w:rsidRPr="00B40D69">
        <w:rPr>
          <w:rFonts w:ascii="Avenir Next Condensed" w:hAnsi="Avenir Next Condensed" w:cs="Courier New"/>
        </w:rPr>
        <w:t>1834499:27646441,1834499:27646468}. Social networking provides an innovative solution to the la</w:t>
      </w:r>
      <w:r w:rsidRPr="00B40D69">
        <w:rPr>
          <w:rFonts w:ascii="Avenir Next Condensed" w:hAnsi="Avenir Next Condensed" w:cs="Courier New"/>
        </w:rPr>
        <w:t>beling problem by allowing data to be labeled by online crowd annotators. This has become feasible, as crowdsourcing services such as Amazon Mechanical Turk (formerly CrowdFlower) have grown in popularity. Crowdsourcing systems have been used to accumulate</w:t>
      </w:r>
      <w:r w:rsidRPr="00B40D69">
        <w:rPr>
          <w:rFonts w:ascii="Avenir Next Condensed" w:hAnsi="Avenir Next Condensed" w:cs="Courier New"/>
        </w:rPr>
        <w:t xml:space="preserve"> large amounts of labeled data for applications such as computer vision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w:t>
      </w:r>
      <w:proofErr w:type="gramStart"/>
      <w:r w:rsidRPr="00B40D69">
        <w:rPr>
          <w:rFonts w:ascii="Avenir Next Condensed" w:hAnsi="Avenir Next Condensed" w:cs="Courier New"/>
        </w:rPr>
        <w:t>cite{</w:t>
      </w:r>
      <w:proofErr w:type="gramEnd"/>
      <w:r w:rsidRPr="00B40D69">
        <w:rPr>
          <w:rFonts w:ascii="Avenir Next Condensed" w:hAnsi="Avenir Next Condensed" w:cs="Courier New"/>
        </w:rPr>
        <w:t>1834499:27646463,1834499:27646448} and natural language processing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~\cite{1834499:27646442}. However, because of individual differences in preferences and cognitiv</w:t>
      </w:r>
      <w:r w:rsidRPr="00B40D69">
        <w:rPr>
          <w:rFonts w:ascii="Avenir Next Condensed" w:hAnsi="Avenir Next Condensed" w:cs="Courier New"/>
        </w:rPr>
        <w:t>e abilities, the quality of labels acquired by a single crowd annotator is typically low, thus jeopardizing applications that rely on these data. This is because crowd annotators are not necessarily domain experts and may lack the necessary training or exp</w:t>
      </w:r>
      <w:r w:rsidRPr="00B40D69">
        <w:rPr>
          <w:rFonts w:ascii="Avenir Next Condensed" w:hAnsi="Avenir Next Condensed" w:cs="Courier New"/>
        </w:rPr>
        <w:t xml:space="preserve">ertise to produce high-quality labels. </w:t>
      </w:r>
    </w:p>
    <w:p w14:paraId="54F58E1F" w14:textId="20D9F80C"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Aggregation after repeated labeling}</w:t>
      </w:r>
      <w:r w:rsidR="00945D17" w:rsidRPr="00B40D69">
        <w:rPr>
          <w:rFonts w:ascii="Avenir Next Condensed" w:hAnsi="Avenir Next Condensed" w:cs="Courier New"/>
        </w:rPr>
        <w:t xml:space="preserve"> is one method for handling annotators with various abilities. </w:t>
      </w:r>
      <w:r w:rsidRPr="00B40D69">
        <w:rPr>
          <w:rFonts w:ascii="Avenir Next Condensed" w:hAnsi="Avenir Next Condensed" w:cs="Courier New"/>
        </w:rPr>
        <w:t xml:space="preserve">Label aggregation is a process used to infer an </w:t>
      </w:r>
      <w:r w:rsidR="00E448CD" w:rsidRPr="00B40D69">
        <w:rPr>
          <w:rFonts w:ascii="Avenir Next Condensed" w:hAnsi="Avenir Next Condensed" w:cs="Courier New"/>
        </w:rPr>
        <w:t>aggregated</w:t>
      </w:r>
      <w:r w:rsidRPr="00B40D69">
        <w:rPr>
          <w:rFonts w:ascii="Avenir Next Condensed" w:hAnsi="Avenir Next Condensed" w:cs="Courier New"/>
        </w:rPr>
        <w:t xml:space="preserve"> label for a data instance from a multi-label set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w:t>
      </w:r>
      <w:proofErr w:type="gramStart"/>
      <w:r w:rsidRPr="00B40D69">
        <w:rPr>
          <w:rFonts w:ascii="Avenir Next Condensed" w:hAnsi="Avenir Next Condensed" w:cs="Courier New"/>
        </w:rPr>
        <w:t>cite{</w:t>
      </w:r>
      <w:proofErr w:type="gramEnd"/>
      <w:r w:rsidRPr="00B40D69">
        <w:rPr>
          <w:rFonts w:ascii="Avenir Next Condensed" w:hAnsi="Avenir Next Condensed" w:cs="Courier New"/>
        </w:rPr>
        <w:t>1834499:27646450}. Several studies have demonstrated the efficacy of repeated labeling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w:t>
      </w:r>
      <w:proofErr w:type="gramStart"/>
      <w:r w:rsidRPr="00B40D69">
        <w:rPr>
          <w:rFonts w:ascii="Avenir Next Condensed" w:hAnsi="Avenir Next Condensed" w:cs="Courier New"/>
        </w:rPr>
        <w:t>cite{</w:t>
      </w:r>
      <w:proofErr w:type="gramEnd"/>
      <w:r w:rsidRPr="00B40D69">
        <w:rPr>
          <w:rFonts w:ascii="Avenir Next Condensed" w:hAnsi="Avenir Next Condensed" w:cs="Courier New"/>
        </w:rPr>
        <w:t xml:space="preserve">1834499:27646430,1834499:27646459}. Repeating labeling is a technique in which the same data are labeled by multiple annotators, and the results are </w:t>
      </w:r>
      <w:r w:rsidR="00E448CD" w:rsidRPr="00B40D69">
        <w:rPr>
          <w:rFonts w:ascii="Avenir Next Condensed" w:hAnsi="Avenir Next Condensed" w:cs="Courier New"/>
        </w:rPr>
        <w:t xml:space="preserve">combined </w:t>
      </w:r>
      <w:r w:rsidRPr="00B40D69">
        <w:rPr>
          <w:rFonts w:ascii="Avenir Next Condensed" w:hAnsi="Avenir Next Condensed" w:cs="Courier New"/>
        </w:rPr>
        <w:t xml:space="preserve">to estimate </w:t>
      </w:r>
      <w:r w:rsidR="00E448CD" w:rsidRPr="00B40D69">
        <w:rPr>
          <w:rFonts w:ascii="Avenir Next Condensed" w:hAnsi="Avenir Next Condensed" w:cs="Courier New"/>
        </w:rPr>
        <w:t>an aggregated</w:t>
      </w:r>
      <w:r w:rsidRPr="00B40D69">
        <w:rPr>
          <w:rFonts w:ascii="Avenir Next Condensed" w:hAnsi="Avenir Next Condensed" w:cs="Courier New"/>
        </w:rPr>
        <w:t xml:space="preserve"> label using majority voting (MV) or other techniques. In the case of MV, an aggregated label is the label that receives the most votes from the annotators for a given data instance. This can help reduce the impact of biase</w:t>
      </w:r>
      <w:r w:rsidRPr="00B40D69">
        <w:rPr>
          <w:rFonts w:ascii="Avenir Next Condensed" w:hAnsi="Avenir Next Condensed" w:cs="Courier New"/>
        </w:rPr>
        <w:t>s or inconsistencies made by annotators. Several factors, such as problem-specific characteristics, the quality of the labels created by the annotators, and the amount of data available, can influence the effectiveness of the aggregation methodologies. Con</w:t>
      </w:r>
      <w:r w:rsidRPr="00B40D69">
        <w:rPr>
          <w:rFonts w:ascii="Avenir Next Condensed" w:hAnsi="Avenir Next Condensed" w:cs="Courier New"/>
        </w:rPr>
        <w:t>sequently, it is difficult to identify a clear winner among the different techniques. For example, in binary labeling, one study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w:t>
      </w:r>
      <w:proofErr w:type="gramStart"/>
      <w:r w:rsidRPr="00B40D69">
        <w:rPr>
          <w:rFonts w:ascii="Avenir Next Condensed" w:hAnsi="Avenir Next Condensed" w:cs="Courier New"/>
        </w:rPr>
        <w:t>cite{</w:t>
      </w:r>
      <w:proofErr w:type="gramEnd"/>
      <w:r w:rsidRPr="00B40D69">
        <w:rPr>
          <w:rFonts w:ascii="Avenir Next Condensed" w:hAnsi="Avenir Next Condensed" w:cs="Courier New"/>
        </w:rPr>
        <w:t xml:space="preserve">1834499:27646450} discovered that </w:t>
      </w:r>
      <w:proofErr w:type="spellStart"/>
      <w:r w:rsidRPr="00B40D69">
        <w:rPr>
          <w:rFonts w:ascii="Avenir Next Condensed" w:hAnsi="Avenir Next Condensed" w:cs="Courier New"/>
        </w:rPr>
        <w:t>Raykar's</w:t>
      </w:r>
      <w:proofErr w:type="spellEnd"/>
      <w:r w:rsidRPr="00B40D69">
        <w:rPr>
          <w:rFonts w:ascii="Avenir Next Condensed" w:hAnsi="Avenir Next Condensed" w:cs="Courier New"/>
        </w:rPr>
        <w:t xml:space="preserve">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~\cite{1834499:27646455} technique outperformed other aggregati</w:t>
      </w:r>
      <w:r w:rsidRPr="00B40D69">
        <w:rPr>
          <w:rFonts w:ascii="Avenir Next Condensed" w:hAnsi="Avenir Next Condensed" w:cs="Courier New"/>
        </w:rPr>
        <w:t>on techniques. However, according to another study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w:t>
      </w:r>
      <w:proofErr w:type="gramStart"/>
      <w:r w:rsidRPr="00B40D69">
        <w:rPr>
          <w:rFonts w:ascii="Avenir Next Condensed" w:hAnsi="Avenir Next Condensed" w:cs="Courier New"/>
        </w:rPr>
        <w:t>cite{</w:t>
      </w:r>
      <w:proofErr w:type="gramEnd"/>
      <w:r w:rsidRPr="00B40D69">
        <w:rPr>
          <w:rFonts w:ascii="Avenir Next Condensed" w:hAnsi="Avenir Next Condensed" w:cs="Courier New"/>
        </w:rPr>
        <w:t>1834499:27646437}, the traditional Dawid-Skene (DS) model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~\cite{1834499:27646466} was more reliable in multi-class settings (where data instances can be labeled as belonging to multip</w:t>
      </w:r>
      <w:r w:rsidRPr="00B40D69">
        <w:rPr>
          <w:rFonts w:ascii="Avenir Next Condensed" w:hAnsi="Avenir Next Condensed" w:cs="Courier New"/>
        </w:rPr>
        <w:t>le classes).</w:t>
      </w:r>
    </w:p>
    <w:p w14:paraId="6B5A19F8"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Furthermore, regardless of the aggregation technique used, the performance of many aggregation techniques in real-world datasets remains unsatisfactory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w:t>
      </w:r>
      <w:proofErr w:type="gramStart"/>
      <w:r w:rsidRPr="00B40D69">
        <w:rPr>
          <w:rFonts w:ascii="Avenir Next Condensed" w:hAnsi="Avenir Next Condensed" w:cs="Courier New"/>
        </w:rPr>
        <w:t>cite{</w:t>
      </w:r>
      <w:proofErr w:type="gramEnd"/>
      <w:r w:rsidRPr="00B40D69">
        <w:rPr>
          <w:rFonts w:ascii="Avenir Next Condensed" w:hAnsi="Avenir Next Condensed" w:cs="Courier New"/>
        </w:rPr>
        <w:t>1834499:27646469}. This can be attributed to the complexity of these datasets</w:t>
      </w:r>
      <w:r w:rsidRPr="00B40D69">
        <w:rPr>
          <w:rFonts w:ascii="Avenir Next Condensed" w:hAnsi="Avenir Next Condensed" w:cs="Courier New"/>
        </w:rPr>
        <w:t xml:space="preserve">, which often do not align with the assumptions and limitations of different methods. For example, real-world datasets may </w:t>
      </w:r>
      <w:r w:rsidRPr="00B40D69">
        <w:rPr>
          <w:rFonts w:ascii="Avenir Next Condensed" w:hAnsi="Avenir Next Condensed" w:cs="Courier New"/>
        </w:rPr>
        <w:lastRenderedPageBreak/>
        <w:t>present issues such as labeling inaccuracies, class imbalances, or overwhelming sizes that challenge efficient processing with availa</w:t>
      </w:r>
      <w:r w:rsidRPr="00B40D69">
        <w:rPr>
          <w:rFonts w:ascii="Avenir Next Condensed" w:hAnsi="Avenir Next Condensed" w:cs="Courier New"/>
        </w:rPr>
        <w:t>ble resources. These factors can adversely affect the effectiveness of label aggregation techniques, potentially yielding less than optimal results for real-world datasets.</w:t>
      </w:r>
    </w:p>
    <w:p w14:paraId="7AA33B2C" w14:textId="67818B54" w:rsidR="003A1683" w:rsidRPr="00B40D69" w:rsidRDefault="00F430C3"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Prior information may be used to enhance the </w:t>
      </w:r>
      <w:r w:rsidR="00945D17" w:rsidRPr="00B40D69">
        <w:rPr>
          <w:rFonts w:ascii="Avenir Next Condensed" w:hAnsi="Avenir Next Condensed" w:cs="Courier New"/>
        </w:rPr>
        <w:t>l</w:t>
      </w:r>
      <w:r w:rsidRPr="00B40D69">
        <w:rPr>
          <w:rFonts w:ascii="Avenir Next Condensed" w:hAnsi="Avenir Next Condensed" w:cs="Courier New"/>
        </w:rPr>
        <w:t xml:space="preserve">abel </w:t>
      </w:r>
      <w:r w:rsidR="00945D17" w:rsidRPr="00B40D69">
        <w:rPr>
          <w:rFonts w:ascii="Avenir Next Condensed" w:hAnsi="Avenir Next Condensed" w:cs="Courier New"/>
        </w:rPr>
        <w:t>a</w:t>
      </w:r>
      <w:r w:rsidRPr="00B40D69">
        <w:rPr>
          <w:rFonts w:ascii="Avenir Next Condensed" w:hAnsi="Avenir Next Condensed" w:cs="Courier New"/>
        </w:rPr>
        <w:t xml:space="preserve">ggregation </w:t>
      </w:r>
      <w:r w:rsidR="00945D17" w:rsidRPr="00B40D69">
        <w:rPr>
          <w:rFonts w:ascii="Avenir Next Condensed" w:hAnsi="Avenir Next Condensed" w:cs="Courier New"/>
        </w:rPr>
        <w:t>p</w:t>
      </w:r>
      <w:r w:rsidRPr="00B40D69">
        <w:rPr>
          <w:rFonts w:ascii="Avenir Next Condensed" w:hAnsi="Avenir Next Condensed" w:cs="Courier New"/>
        </w:rPr>
        <w:t>rocedure.</w:t>
      </w:r>
    </w:p>
    <w:p w14:paraId="6321FF64" w14:textId="75AF1995"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This can </w:t>
      </w:r>
      <w:r w:rsidRPr="00B40D69">
        <w:rPr>
          <w:rFonts w:ascii="Avenir Next Condensed" w:hAnsi="Avenir Next Condensed" w:cs="Courier New"/>
        </w:rPr>
        <w:t>include domain knowledge, use of quality control measures, and techniques that account for the unique characteristics of annotators and data. By knowing the reliability of certain annotators, it is possible to draw more accurate conclusions about the label</w:t>
      </w:r>
      <w:r w:rsidRPr="00B40D69">
        <w:rPr>
          <w:rFonts w:ascii="Avenir Next Condensed" w:hAnsi="Avenir Next Condensed" w:cs="Courier New"/>
        </w:rPr>
        <w:t>s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w:t>
      </w:r>
      <w:proofErr w:type="gramStart"/>
      <w:r w:rsidRPr="00B40D69">
        <w:rPr>
          <w:rFonts w:ascii="Avenir Next Condensed" w:hAnsi="Avenir Next Condensed" w:cs="Courier New"/>
        </w:rPr>
        <w:t>cite{</w:t>
      </w:r>
      <w:proofErr w:type="gramEnd"/>
      <w:r w:rsidRPr="00B40D69">
        <w:rPr>
          <w:rFonts w:ascii="Avenir Next Condensed" w:hAnsi="Avenir Next Condensed" w:cs="Courier New"/>
        </w:rPr>
        <w:t>1834499:27646434}. For instance, in the label aggregation process, labels produced by more reliable annotators (such as domain experts) may be given greater weight. The results of the label aggregation process can also be validated using ex</w:t>
      </w:r>
      <w:r w:rsidRPr="00B40D69">
        <w:rPr>
          <w:rFonts w:ascii="Avenir Next Condensed" w:hAnsi="Avenir Next Condensed" w:cs="Courier New"/>
        </w:rPr>
        <w:t>pert input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w:t>
      </w:r>
      <w:proofErr w:type="gramStart"/>
      <w:r w:rsidRPr="00B40D69">
        <w:rPr>
          <w:rFonts w:ascii="Avenir Next Condensed" w:hAnsi="Avenir Next Condensed" w:cs="Courier New"/>
        </w:rPr>
        <w:t>cite{</w:t>
      </w:r>
      <w:proofErr w:type="gramEnd"/>
      <w:r w:rsidRPr="00B40D69">
        <w:rPr>
          <w:rFonts w:ascii="Avenir Next Condensed" w:hAnsi="Avenir Next Condensed" w:cs="Courier New"/>
        </w:rPr>
        <w:t>1834499:27646465}. During the labeling process, domain experts can provide valuable guidance and oversight to ensure that the produced labels are accurate and consistent.</w:t>
      </w:r>
    </w:p>
    <w:p w14:paraId="4B127CCD" w14:textId="2B6C6A03" w:rsidR="003A1683" w:rsidRPr="00B40D69" w:rsidRDefault="00F430C3"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The agnostic requirement for general-purpose label aggregation is that label aggregation cannot use information outside the labels themselves. This requirement is not satisfied by many label aggregation techniques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w:t>
      </w:r>
      <w:proofErr w:type="gramStart"/>
      <w:r w:rsidRPr="00B40D69">
        <w:rPr>
          <w:rFonts w:ascii="Avenir Next Condensed" w:hAnsi="Avenir Next Condensed" w:cs="Courier New"/>
        </w:rPr>
        <w:t>cite{</w:t>
      </w:r>
      <w:proofErr w:type="gramEnd"/>
      <w:r w:rsidRPr="00B40D69">
        <w:rPr>
          <w:rFonts w:ascii="Avenir Next Condensed" w:hAnsi="Avenir Next Condensed" w:cs="Courier New"/>
        </w:rPr>
        <w:t xml:space="preserve">1834499:27646464}. The agnostic requirement ensures that the label aggregation technique is as general as possible and applicable to a wide range of domains with minimal or no additional context. </w:t>
      </w:r>
    </w:p>
    <w:p w14:paraId="1F4AB458" w14:textId="0EF8B62E"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The uncertainty of annotators during labeling can provide valuable prior knowledge to determine the appropriate amount of confidence to grant each </w:t>
      </w:r>
      <w:r w:rsidRPr="00B40D69">
        <w:rPr>
          <w:rFonts w:ascii="Avenir Next Condensed" w:hAnsi="Avenir Next Condensed" w:cs="Courier New"/>
        </w:rPr>
        <w:t>annotator while still adhering to the requirement</w:t>
      </w:r>
      <w:r w:rsidR="0055545D">
        <w:rPr>
          <w:rFonts w:ascii="Avenir Next Condensed" w:hAnsi="Avenir Next Condensed" w:cs="Courier New"/>
        </w:rPr>
        <w:t xml:space="preserve"> </w:t>
      </w:r>
      <w:r w:rsidRPr="00B40D69">
        <w:rPr>
          <w:rFonts w:ascii="Avenir Next Condensed" w:hAnsi="Avenir Next Condensed" w:cs="Courier New"/>
        </w:rPr>
        <w:t>of a general-purpose label aggregation technique. We developed a method for estimating the reliability of different annotators based on the annotator's own consistency during labeling and their accuracy wit</w:t>
      </w:r>
      <w:r w:rsidRPr="00B40D69">
        <w:rPr>
          <w:rFonts w:ascii="Avenir Next Condensed" w:hAnsi="Avenir Next Condensed" w:cs="Courier New"/>
        </w:rPr>
        <w:t>h respect to other annotators.</w:t>
      </w:r>
    </w:p>
    <w:p w14:paraId="34D74C3A" w14:textId="77777777" w:rsidR="00706C87" w:rsidRDefault="00853901" w:rsidP="00C9750C">
      <w:pPr>
        <w:pStyle w:val="PlainText"/>
        <w:spacing w:line="360" w:lineRule="auto"/>
        <w:jc w:val="both"/>
        <w:rPr>
          <w:ins w:id="1" w:author="artin majdi" w:date="2023-04-28T14:21:00Z"/>
          <w:rFonts w:ascii="Avenir Next Condensed" w:hAnsi="Avenir Next Condensed" w:cs="Courier New"/>
        </w:rPr>
      </w:pPr>
      <w:r w:rsidRPr="00B40D69">
        <w:rPr>
          <w:rFonts w:ascii="Avenir Next Condensed" w:hAnsi="Avenir Next Condensed" w:cs="Courier New"/>
        </w:rPr>
        <w:t>We propose a novel method called "</w:t>
      </w:r>
      <w:ins w:id="2" w:author="artin majdi" w:date="2023-04-28T13:29:00Z">
        <w:r w:rsidR="00934118">
          <w:rPr>
            <w:rFonts w:ascii="Avenir Next Condensed" w:hAnsi="Avenir Next Condensed" w:cs="Courier New"/>
          </w:rPr>
          <w:t>c</w:t>
        </w:r>
      </w:ins>
      <w:del w:id="3" w:author="artin majdi" w:date="2023-04-28T13:29:00Z">
        <w:r w:rsidRPr="00B40D69" w:rsidDel="00934118">
          <w:rPr>
            <w:rFonts w:ascii="Avenir Next Condensed" w:hAnsi="Avenir Next Condensed" w:cs="Courier New"/>
          </w:rPr>
          <w:delText>C</w:delText>
        </w:r>
      </w:del>
      <w:r w:rsidRPr="00B40D69">
        <w:rPr>
          <w:rFonts w:ascii="Avenir Next Condensed" w:hAnsi="Avenir Next Condensed" w:cs="Courier New"/>
        </w:rPr>
        <w:t>rowd-</w:t>
      </w:r>
      <w:ins w:id="4" w:author="artin majdi" w:date="2023-04-28T13:29:00Z">
        <w:r w:rsidR="00934118">
          <w:rPr>
            <w:rFonts w:ascii="Avenir Next Condensed" w:hAnsi="Avenir Next Condensed" w:cs="Courier New"/>
          </w:rPr>
          <w:t>c</w:t>
        </w:r>
      </w:ins>
      <w:del w:id="5" w:author="artin majdi" w:date="2023-04-28T13:29:00Z">
        <w:r w:rsidRPr="00B40D69" w:rsidDel="00934118">
          <w:rPr>
            <w:rFonts w:ascii="Avenir Next Condensed" w:hAnsi="Avenir Next Condensed" w:cs="Courier New"/>
          </w:rPr>
          <w:delText>C</w:delText>
        </w:r>
      </w:del>
      <w:r w:rsidRPr="00B40D69">
        <w:rPr>
          <w:rFonts w:ascii="Avenir Next Condensed" w:hAnsi="Avenir Next Condensed" w:cs="Courier New"/>
        </w:rPr>
        <w:t>ertain</w:t>
      </w:r>
      <w:del w:id="6" w:author="artin majdi" w:date="2023-04-28T13:29:00Z">
        <w:r w:rsidRPr="00B40D69" w:rsidDel="00934118">
          <w:rPr>
            <w:rFonts w:ascii="Avenir Next Condensed" w:hAnsi="Avenir Next Condensed" w:cs="Courier New"/>
          </w:rPr>
          <w:delText>,</w:delText>
        </w:r>
      </w:del>
      <w:r w:rsidRPr="00B40D69">
        <w:rPr>
          <w:rFonts w:ascii="Avenir Next Condensed" w:hAnsi="Avenir Next Condensed" w:cs="Courier New"/>
        </w:rPr>
        <w:t xml:space="preserve">" which </w:t>
      </w:r>
      <w:ins w:id="7" w:author="artin majdi" w:date="2023-04-28T11:13:00Z">
        <w:r w:rsidR="000421CB">
          <w:rPr>
            <w:rFonts w:ascii="Avenir Next Condensed" w:hAnsi="Avenir Next Condensed" w:cs="Courier New"/>
          </w:rPr>
          <w:t>p</w:t>
        </w:r>
      </w:ins>
      <w:commentRangeStart w:id="8"/>
      <w:ins w:id="9" w:author="Rodriguez, Jeffrey J - (jjrodrig)" w:date="2023-04-22T20:29:00Z">
        <w:del w:id="10" w:author="artin majdi" w:date="2023-04-28T11:13:00Z">
          <w:r w:rsidRPr="00B40D69" w:rsidDel="000421CB">
            <w:rPr>
              <w:rFonts w:ascii="Avenir Next Condensed" w:hAnsi="Avenir Next Condensed" w:cs="Courier New"/>
            </w:rPr>
            <w:delText>aims</w:delText>
          </w:r>
        </w:del>
      </w:ins>
      <w:commentRangeEnd w:id="8"/>
      <w:ins w:id="11" w:author="Rodriguez, Jeffrey J - (jjrodrig)" w:date="2023-04-22T20:30:00Z">
        <w:del w:id="12" w:author="artin majdi" w:date="2023-04-28T11:13:00Z">
          <w:r w:rsidRPr="00B40D69" w:rsidDel="000421CB">
            <w:rPr>
              <w:rStyle w:val="CommentReference"/>
              <w:rFonts w:ascii="Avenir Next Condensed" w:hAnsi="Avenir Next Condensed"/>
            </w:rPr>
            <w:commentReference w:id="8"/>
          </w:r>
        </w:del>
      </w:ins>
      <w:ins w:id="13" w:author="Rodriguez, Jeffrey J - (jjrodrig)" w:date="2023-04-22T20:29:00Z">
        <w:del w:id="14" w:author="artin majdi" w:date="2023-04-28T11:13:00Z">
          <w:r w:rsidRPr="00B40D69" w:rsidDel="000421CB">
            <w:rPr>
              <w:rFonts w:ascii="Avenir Next Condensed" w:hAnsi="Avenir Next Condensed" w:cs="Courier New"/>
            </w:rPr>
            <w:delText xml:space="preserve"> to p</w:delText>
          </w:r>
        </w:del>
        <w:r w:rsidRPr="00B40D69">
          <w:rPr>
            <w:rFonts w:ascii="Avenir Next Condensed" w:hAnsi="Avenir Next Condensed" w:cs="Courier New"/>
          </w:rPr>
          <w:t>rovide</w:t>
        </w:r>
      </w:ins>
      <w:ins w:id="15" w:author="artin majdi" w:date="2023-04-28T11:13:00Z">
        <w:r w:rsidR="000421CB">
          <w:rPr>
            <w:rFonts w:ascii="Avenir Next Condensed" w:hAnsi="Avenir Next Condensed" w:cs="Courier New"/>
          </w:rPr>
          <w:t>s</w:t>
        </w:r>
      </w:ins>
      <w:r w:rsidRPr="00B40D69">
        <w:rPr>
          <w:rFonts w:ascii="Avenir Next Condensed" w:hAnsi="Avenir Next Condensed" w:cs="Courier New"/>
        </w:rPr>
        <w:t xml:space="preserve"> a more </w:t>
      </w:r>
      <w:commentRangeStart w:id="16"/>
      <w:commentRangeStart w:id="17"/>
      <w:r w:rsidRPr="00B40D69">
        <w:rPr>
          <w:rFonts w:ascii="Avenir Next Condensed" w:hAnsi="Avenir Next Condensed" w:cs="Courier New"/>
        </w:rPr>
        <w:t xml:space="preserve">accurate </w:t>
      </w:r>
      <w:del w:id="18" w:author="artin majdi" w:date="2023-04-28T14:19:00Z">
        <w:r w:rsidRPr="00B40D69" w:rsidDel="007606BD">
          <w:rPr>
            <w:rFonts w:ascii="Avenir Next Condensed" w:hAnsi="Avenir Next Condensed" w:cs="Courier New"/>
          </w:rPr>
          <w:delText>and reliable</w:delText>
        </w:r>
        <w:commentRangeEnd w:id="16"/>
        <w:r w:rsidRPr="00B40D69" w:rsidDel="007606BD">
          <w:rPr>
            <w:rStyle w:val="CommentReference"/>
            <w:rFonts w:ascii="Avenir Next Condensed" w:hAnsi="Avenir Next Condensed"/>
          </w:rPr>
          <w:commentReference w:id="16"/>
        </w:r>
        <w:commentRangeEnd w:id="17"/>
        <w:r w:rsidR="00C6427A" w:rsidDel="007606BD">
          <w:rPr>
            <w:rStyle w:val="CommentReference"/>
            <w:rFonts w:ascii="Arial Narrow" w:hAnsi="Arial Narrow"/>
          </w:rPr>
          <w:commentReference w:id="17"/>
        </w:r>
        <w:r w:rsidRPr="00B40D69" w:rsidDel="007606BD">
          <w:rPr>
            <w:rFonts w:ascii="Avenir Next Condensed" w:hAnsi="Avenir Next Condensed" w:cs="Courier New"/>
          </w:rPr>
          <w:delText xml:space="preserve"> </w:delText>
        </w:r>
      </w:del>
      <w:r w:rsidRPr="00B40D69">
        <w:rPr>
          <w:rFonts w:ascii="Avenir Next Condensed" w:hAnsi="Avenir Next Condensed" w:cs="Courier New"/>
        </w:rPr>
        <w:t xml:space="preserve">aggregation of </w:t>
      </w:r>
      <w:r w:rsidR="00C95A90">
        <w:rPr>
          <w:rFonts w:ascii="Avenir Next Condensed" w:hAnsi="Avenir Next Condensed" w:cs="Courier New"/>
        </w:rPr>
        <w:t>labels</w:t>
      </w:r>
      <w:r w:rsidRPr="00B40D69">
        <w:rPr>
          <w:rFonts w:ascii="Avenir Next Condensed" w:hAnsi="Avenir Next Condensed" w:cs="Courier New"/>
        </w:rPr>
        <w:t>, ultimately leading to improved overall performance in both crowdsourcing and ensemble learning scenarios.</w:t>
      </w:r>
      <w:ins w:id="19" w:author="artin majdi" w:date="2023-04-28T14:20:00Z">
        <w:r w:rsidR="00385B6D">
          <w:rPr>
            <w:rFonts w:ascii="Avenir Next Condensed" w:hAnsi="Avenir Next Condensed" w:cs="Courier New"/>
          </w:rPr>
          <w:t xml:space="preserve"> </w:t>
        </w:r>
      </w:ins>
      <w:del w:id="20" w:author="artin majdi" w:date="2023-04-28T14:18:00Z">
        <w:r w:rsidRPr="00B40D69" w:rsidDel="00674D32">
          <w:rPr>
            <w:rFonts w:ascii="Avenir Next Condensed" w:hAnsi="Avenir Next Condensed" w:cs="Courier New"/>
          </w:rPr>
          <w:delText xml:space="preserve"> </w:delText>
        </w:r>
      </w:del>
      <w:ins w:id="21" w:author="artin majdi" w:date="2023-04-28T14:19:00Z">
        <w:r w:rsidR="00674D32">
          <w:rPr>
            <w:rFonts w:ascii="Avenir Next Condensed" w:hAnsi="Avenir Next Condensed" w:cs="Courier New"/>
          </w:rPr>
          <w:t>T</w:t>
        </w:r>
      </w:ins>
      <w:ins w:id="22" w:author="artin majdi" w:date="2023-04-28T14:18:00Z">
        <w:r w:rsidR="00674D32">
          <w:rPr>
            <w:rFonts w:ascii="Avenir Next Condensed" w:hAnsi="Avenir Next Condensed" w:cs="Courier New"/>
          </w:rPr>
          <w:t>he experimental results shows that the proposed technique generates a weight that closely follows the annotator’s degree of reliability</w:t>
        </w:r>
        <w:r w:rsidR="00674D32" w:rsidRPr="00C95AAC">
          <w:rPr>
            <w:rFonts w:ascii="Avenir Next Condensed" w:hAnsi="Avenir Next Condensed" w:cs="Courier New"/>
          </w:rPr>
          <w:t>.</w:t>
        </w:r>
        <w:r w:rsidR="00674D32">
          <w:rPr>
            <w:rFonts w:ascii="Avenir Next Condensed" w:hAnsi="Avenir Next Condensed" w:cs="Courier New"/>
          </w:rPr>
          <w:t xml:space="preserve"> </w:t>
        </w:r>
      </w:ins>
      <w:ins w:id="23" w:author="artin majdi" w:date="2023-04-28T14:19:00Z">
        <w:r w:rsidR="00674D32">
          <w:rPr>
            <w:rFonts w:ascii="Avenir Next Condensed" w:hAnsi="Avenir Next Condensed" w:cs="Courier New"/>
          </w:rPr>
          <w:t>Moreover, t</w:t>
        </w:r>
      </w:ins>
      <w:ins w:id="24" w:author="artin majdi" w:date="2023-04-28T11:15:00Z">
        <w:r w:rsidR="007D5518" w:rsidRPr="00C95AAC">
          <w:rPr>
            <w:rFonts w:ascii="Avenir Next Condensed" w:hAnsi="Avenir Next Condensed" w:cs="Courier New"/>
          </w:rPr>
          <w:t>he proposed method</w:t>
        </w:r>
        <w:commentRangeStart w:id="25"/>
        <w:commentRangeEnd w:id="25"/>
        <w:r w:rsidR="007D5518" w:rsidRPr="00C95AAC">
          <w:rPr>
            <w:rFonts w:ascii="Avenir Next Condensed" w:hAnsi="Avenir Next Condensed" w:cs="Courier New"/>
          </w:rPr>
          <w:commentReference w:id="25"/>
        </w:r>
        <w:r w:rsidR="007D5518" w:rsidRPr="00C95AAC">
          <w:rPr>
            <w:rFonts w:ascii="Avenir Next Condensed" w:hAnsi="Avenir Next Condensed" w:cs="Courier New"/>
          </w:rPr>
          <w:t xml:space="preserve"> use</w:t>
        </w:r>
      </w:ins>
      <w:ins w:id="26" w:author="artin majdi" w:date="2023-04-28T14:19:00Z">
        <w:r w:rsidR="007606BD">
          <w:rPr>
            <w:rFonts w:ascii="Avenir Next Condensed" w:hAnsi="Avenir Next Condensed" w:cs="Courier New"/>
          </w:rPr>
          <w:t>s</w:t>
        </w:r>
      </w:ins>
      <w:ins w:id="27" w:author="artin majdi" w:date="2023-04-28T11:15:00Z">
        <w:r w:rsidR="007D5518" w:rsidRPr="00C95AAC">
          <w:rPr>
            <w:rFonts w:ascii="Avenir Next Condensed" w:hAnsi="Avenir Next Condensed" w:cs="Courier New"/>
          </w:rPr>
          <w:t xml:space="preserve"> the consistency and accuracy of annotators as a measure of their reliability relative to other annotators. Experiments performed on a variety of crowdsourcing datasets indicate that the proposed method outperform</w:t>
        </w:r>
      </w:ins>
      <w:ins w:id="28" w:author="artin majdi" w:date="2023-04-28T13:28:00Z">
        <w:r w:rsidR="00405DD5">
          <w:rPr>
            <w:rFonts w:ascii="Avenir Next Condensed" w:hAnsi="Avenir Next Condensed" w:cs="Courier New"/>
          </w:rPr>
          <w:t>s</w:t>
        </w:r>
      </w:ins>
      <w:ins w:id="29" w:author="artin majdi" w:date="2023-04-28T11:15:00Z">
        <w:r w:rsidR="007D5518" w:rsidRPr="00C95AAC">
          <w:rPr>
            <w:rFonts w:ascii="Avenir Next Condensed" w:hAnsi="Avenir Next Condensed" w:cs="Courier New"/>
          </w:rPr>
          <w:t xml:space="preserve"> prior methods in terms of accuracy with statistically significant improvement over all investigated benchmarks (Gold Majority Vote, MV, MMSR, Wawa, Zero-Based Skill, GLAD, and Dawid Skene), particularly when few annotators are available. </w:t>
        </w:r>
      </w:ins>
    </w:p>
    <w:p w14:paraId="25BB9C1D" w14:textId="77777777" w:rsidR="00706C87" w:rsidRDefault="00706C87" w:rsidP="00C9750C">
      <w:pPr>
        <w:pStyle w:val="PlainText"/>
        <w:spacing w:line="360" w:lineRule="auto"/>
        <w:jc w:val="both"/>
        <w:rPr>
          <w:ins w:id="30" w:author="artin majdi" w:date="2023-04-28T14:21:00Z"/>
          <w:rFonts w:ascii="Avenir Next Condensed" w:hAnsi="Avenir Next Condensed" w:cs="Courier New"/>
        </w:rPr>
      </w:pPr>
    </w:p>
    <w:p w14:paraId="0FF54EB7" w14:textId="453BE48C" w:rsidR="003A1683" w:rsidRPr="00B40D69" w:rsidRDefault="00853901" w:rsidP="00C9750C">
      <w:pPr>
        <w:pStyle w:val="PlainText"/>
        <w:spacing w:line="360" w:lineRule="auto"/>
        <w:jc w:val="both"/>
        <w:rPr>
          <w:rFonts w:ascii="Avenir Next Condensed" w:hAnsi="Avenir Next Condensed" w:cs="Courier New"/>
        </w:rPr>
      </w:pPr>
      <w:ins w:id="31" w:author="Rodriguez, Jeffrey J - (jjrodrig)" w:date="2023-04-22T20:29:00Z">
        <w:del w:id="32" w:author="artin majdi" w:date="2023-04-28T11:15:00Z">
          <w:r w:rsidRPr="00B40D69" w:rsidDel="007D5518">
            <w:rPr>
              <w:rFonts w:ascii="Avenir Next Condensed" w:hAnsi="Avenir Next Condensed" w:cs="Courier New"/>
            </w:rPr>
            <w:delText>The proposed method</w:delText>
          </w:r>
        </w:del>
        <w:commentRangeStart w:id="33"/>
        <w:del w:id="34" w:author="artin majdi" w:date="2023-04-28T11:14:00Z">
          <w:r w:rsidRPr="00B40D69" w:rsidDel="00C6427A">
            <w:rPr>
              <w:rFonts w:ascii="Avenir Next Condensed" w:hAnsi="Avenir Next Condensed" w:cs="Courier New"/>
            </w:rPr>
            <w:delText>s</w:delText>
          </w:r>
        </w:del>
      </w:ins>
      <w:commentRangeEnd w:id="33"/>
      <w:ins w:id="35" w:author="Rodriguez, Jeffrey J - (jjrodrig)" w:date="2023-04-22T20:30:00Z">
        <w:del w:id="36" w:author="artin majdi" w:date="2023-04-28T11:14:00Z">
          <w:r w:rsidRPr="00B40D69" w:rsidDel="00C6427A">
            <w:rPr>
              <w:rStyle w:val="CommentReference"/>
              <w:rFonts w:ascii="Avenir Next Condensed" w:hAnsi="Avenir Next Condensed"/>
            </w:rPr>
            <w:commentReference w:id="33"/>
          </w:r>
        </w:del>
      </w:ins>
      <w:ins w:id="37" w:author="Rodriguez, Jeffrey J - (jjrodrig)" w:date="2023-04-22T20:29:00Z">
        <w:del w:id="38" w:author="artin majdi" w:date="2023-04-28T11:14:00Z">
          <w:r w:rsidRPr="00B40D69" w:rsidDel="00C6427A">
            <w:rPr>
              <w:rFonts w:ascii="Avenir Next Condensed" w:hAnsi="Avenir Next Condensed" w:cs="Courier New"/>
            </w:rPr>
            <w:delText xml:space="preserve"> </w:delText>
          </w:r>
        </w:del>
        <w:del w:id="39" w:author="artin majdi" w:date="2023-04-28T11:15:00Z">
          <w:r w:rsidRPr="00B40D69" w:rsidDel="007D5518">
            <w:rPr>
              <w:rFonts w:ascii="Avenir Next Condensed" w:hAnsi="Avenir Next Condensed" w:cs="Courier New"/>
            </w:rPr>
            <w:delText xml:space="preserve">use the consistency and accuracy of annotators as a measure of their reliability relative to other annotators. Experiments performed on a variety of crowdsourcing datasets indicate that the proposed </w:delText>
          </w:r>
        </w:del>
        <w:del w:id="40" w:author="artin majdi" w:date="2023-04-28T11:14:00Z">
          <w:r w:rsidRPr="00B40D69" w:rsidDel="00C6427A">
            <w:rPr>
              <w:rFonts w:ascii="Avenir Next Condensed" w:hAnsi="Avenir Next Condensed" w:cs="Courier New"/>
            </w:rPr>
            <w:delText>methodologie</w:delText>
          </w:r>
          <w:commentRangeStart w:id="41"/>
          <w:r w:rsidRPr="00B40D69" w:rsidDel="00C6427A">
            <w:rPr>
              <w:rFonts w:ascii="Avenir Next Condensed" w:hAnsi="Avenir Next Condensed" w:cs="Courier New"/>
            </w:rPr>
            <w:delText>s</w:delText>
          </w:r>
        </w:del>
      </w:ins>
      <w:commentRangeEnd w:id="41"/>
      <w:ins w:id="42" w:author="Rodriguez, Jeffrey J - (jjrodrig)" w:date="2023-04-22T20:31:00Z">
        <w:del w:id="43" w:author="artin majdi" w:date="2023-04-28T11:14:00Z">
          <w:r w:rsidRPr="00B40D69" w:rsidDel="00C6427A">
            <w:rPr>
              <w:rStyle w:val="CommentReference"/>
              <w:rFonts w:ascii="Avenir Next Condensed" w:hAnsi="Avenir Next Condensed"/>
            </w:rPr>
            <w:commentReference w:id="41"/>
          </w:r>
        </w:del>
      </w:ins>
      <w:ins w:id="44" w:author="Rodriguez, Jeffrey J - (jjrodrig)" w:date="2023-04-22T20:29:00Z">
        <w:del w:id="45" w:author="artin majdi" w:date="2023-04-28T11:15:00Z">
          <w:r w:rsidRPr="00B40D69" w:rsidDel="007D5518">
            <w:rPr>
              <w:rFonts w:ascii="Avenir Next Condensed" w:hAnsi="Avenir Next Condensed" w:cs="Courier New"/>
            </w:rPr>
            <w:delText xml:space="preserve"> outperform prior methods in terms of </w:delText>
          </w:r>
          <w:commentRangeStart w:id="46"/>
          <w:r w:rsidRPr="00B40D69" w:rsidDel="007D5518">
            <w:rPr>
              <w:rFonts w:ascii="Avenir Next Condensed" w:hAnsi="Avenir Next Condensed" w:cs="Courier New"/>
            </w:rPr>
            <w:delText>accuracy and variance</w:delText>
          </w:r>
        </w:del>
      </w:ins>
      <w:commentRangeEnd w:id="46"/>
      <w:ins w:id="47" w:author="Rodriguez, Jeffrey J - (jjrodrig)" w:date="2023-04-22T20:31:00Z">
        <w:del w:id="48" w:author="artin majdi" w:date="2023-04-28T11:15:00Z">
          <w:r w:rsidRPr="00B40D69" w:rsidDel="007D5518">
            <w:rPr>
              <w:rStyle w:val="CommentReference"/>
              <w:rFonts w:ascii="Avenir Next Condensed" w:hAnsi="Avenir Next Condensed"/>
            </w:rPr>
            <w:commentReference w:id="46"/>
          </w:r>
        </w:del>
      </w:ins>
      <w:ins w:id="49" w:author="Rodriguez, Jeffrey J - (jjrodrig)" w:date="2023-04-22T20:29:00Z">
        <w:del w:id="50" w:author="artin majdi" w:date="2023-04-28T11:15:00Z">
          <w:r w:rsidRPr="00B40D69" w:rsidDel="007D5518">
            <w:rPr>
              <w:rFonts w:ascii="Avenir Next Condensed" w:hAnsi="Avenir Next Condensed" w:cs="Courier New"/>
            </w:rPr>
            <w:delText xml:space="preserve">, particularly when few annotators are available. Furthermore, the </w:delText>
          </w:r>
          <w:r w:rsidRPr="00B40D69" w:rsidDel="007D5518">
            <w:rPr>
              <w:rFonts w:ascii="Avenir Next Condensed" w:hAnsi="Avenir Next Condensed" w:cs="Courier New"/>
            </w:rPr>
            <w:lastRenderedPageBreak/>
            <w:delText xml:space="preserve">measured p-value calculated for the measured average accuracy over different datasets shows a statistically significant improvement for both the proposed and </w:delText>
          </w:r>
          <w:commentRangeStart w:id="51"/>
          <w:r w:rsidRPr="00B40D69" w:rsidDel="007D5518">
            <w:rPr>
              <w:rFonts w:ascii="Avenir Next Condensed" w:hAnsi="Avenir Next Condensed" w:cs="Courier New"/>
            </w:rPr>
            <w:delText>proposed-penalized</w:delText>
          </w:r>
        </w:del>
      </w:ins>
      <w:commentRangeEnd w:id="51"/>
      <w:ins w:id="52" w:author="Rodriguez, Jeffrey J - (jjrodrig)" w:date="2023-04-22T20:31:00Z">
        <w:del w:id="53" w:author="artin majdi" w:date="2023-04-28T11:15:00Z">
          <w:r w:rsidRPr="00B40D69" w:rsidDel="007D5518">
            <w:rPr>
              <w:rStyle w:val="CommentReference"/>
              <w:rFonts w:ascii="Avenir Next Condensed" w:hAnsi="Avenir Next Condensed"/>
            </w:rPr>
            <w:commentReference w:id="51"/>
          </w:r>
        </w:del>
      </w:ins>
      <w:ins w:id="54" w:author="Rodriguez, Jeffrey J - (jjrodrig)" w:date="2023-04-22T20:29:00Z">
        <w:del w:id="55" w:author="artin majdi" w:date="2023-04-28T11:15:00Z">
          <w:r w:rsidRPr="00B40D69" w:rsidDel="007D5518">
            <w:rPr>
              <w:rFonts w:ascii="Avenir Next Condensed" w:hAnsi="Avenir Next Condensed" w:cs="Courier New"/>
            </w:rPr>
            <w:delText xml:space="preserve"> techniques over other benchmarks (Gold Majority Vote, MV, MMSR, Wawa, Zero-Based Skill, GLAD, and Dawid Skene).</w:delText>
          </w:r>
        </w:del>
      </w:ins>
      <w:r w:rsidRPr="00B40D69">
        <w:rPr>
          <w:rFonts w:ascii="Avenir Next Condensed" w:hAnsi="Avenir Next Condensed" w:cs="Courier New"/>
        </w:rPr>
        <w:t>The remainder of this paper is organized as follows. Section 2 examines related work involving label aggregation algorithms. In Section 3, we provide a detailed explanation of our proposed technique. Section 4 presents the experiments and findings. Finally, Section 5 summarizes the findings and identifies the main directions for future research.</w:t>
      </w:r>
    </w:p>
    <w:p w14:paraId="50D9858A"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43E4EEC7" w14:textId="6D5127A8"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section{</w:t>
      </w:r>
      <w:proofErr w:type="gramEnd"/>
      <w:r w:rsidRPr="00B40D69">
        <w:rPr>
          <w:rFonts w:ascii="Avenir Next Condensed" w:hAnsi="Avenir Next Condensed" w:cs="Courier New"/>
        </w:rPr>
        <w:t xml:space="preserve">Related </w:t>
      </w:r>
      <w:r w:rsidR="00F827C6" w:rsidRPr="00B40D69">
        <w:rPr>
          <w:rFonts w:ascii="Avenir Next Condensed" w:hAnsi="Avenir Next Condensed" w:cs="Courier New"/>
        </w:rPr>
        <w:t>W</w:t>
      </w:r>
      <w:r w:rsidRPr="00B40D69">
        <w:rPr>
          <w:rFonts w:ascii="Avenir Next Condensed" w:hAnsi="Avenir Next Condensed" w:cs="Courier New"/>
        </w:rPr>
        <w:t>ork}</w:t>
      </w:r>
    </w:p>
    <w:p w14:paraId="40A9147F"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Numerous label aggregation algorit</w:t>
      </w:r>
      <w:r w:rsidRPr="00B40D69">
        <w:rPr>
          <w:rFonts w:ascii="Avenir Next Condensed" w:hAnsi="Avenir Next Condensed" w:cs="Courier New"/>
        </w:rPr>
        <w:t xml:space="preserve">hms have been developed to capture the complexity of crowdsourced </w:t>
      </w:r>
      <w:proofErr w:type="spellStart"/>
      <w:r w:rsidRPr="00B40D69">
        <w:rPr>
          <w:rFonts w:ascii="Avenir Next Condensed" w:hAnsi="Avenir Next Condensed" w:cs="Courier New"/>
        </w:rPr>
        <w:t>labeling~systems</w:t>
      </w:r>
      <w:proofErr w:type="spellEnd"/>
      <w:r w:rsidRPr="00B40D69">
        <w:rPr>
          <w:rFonts w:ascii="Avenir Next Condensed" w:hAnsi="Avenir Next Condensed" w:cs="Courier New"/>
        </w:rPr>
        <w:t>, including techniques based on annotator reliability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~\cite{1834499:27646432,1834499:27646431}, confusion matrices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~\cite{1834499:27646455,1834499:27646443}, i</w:t>
      </w:r>
      <w:r w:rsidRPr="00B40D69">
        <w:rPr>
          <w:rFonts w:ascii="Avenir Next Condensed" w:hAnsi="Avenir Next Condensed" w:cs="Courier New"/>
        </w:rPr>
        <w:t>ntentions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~\cite{1834499:27646432,1834499:27646425}, biases \unskip~\cite{1834499:27646426,1834499:27646449,1834499:27646444}, and correlations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~\cite{1834499:27646452}. However, because crowdsourced labeling is inherently dynamic and uncerta</w:t>
      </w:r>
      <w:r w:rsidRPr="00B40D69">
        <w:rPr>
          <w:rFonts w:ascii="Avenir Next Condensed" w:hAnsi="Avenir Next Condensed" w:cs="Courier New"/>
        </w:rPr>
        <w:t>in, developing a technique that can work in most situations is extremely challenging. Many techniques \unskip~\</w:t>
      </w:r>
      <w:proofErr w:type="gramStart"/>
      <w:r w:rsidRPr="00B40D69">
        <w:rPr>
          <w:rFonts w:ascii="Avenir Next Condensed" w:hAnsi="Avenir Next Condensed" w:cs="Courier New"/>
        </w:rPr>
        <w:t>cite{</w:t>
      </w:r>
      <w:proofErr w:type="gramEnd"/>
      <w:r w:rsidRPr="00B40D69">
        <w:rPr>
          <w:rFonts w:ascii="Avenir Next Condensed" w:hAnsi="Avenir Next Condensed" w:cs="Courier New"/>
        </w:rPr>
        <w:t>1834499:27646448,1834499:27646442,1834499:27646455,1834499:27646454,1834499:27646436} utilize the Dawid and Skene (DS) generative model \</w:t>
      </w:r>
      <w:proofErr w:type="spellStart"/>
      <w:r w:rsidRPr="00B40D69">
        <w:rPr>
          <w:rFonts w:ascii="Avenir Next Condensed" w:hAnsi="Avenir Next Condensed" w:cs="Courier New"/>
        </w:rPr>
        <w:t>uns</w:t>
      </w:r>
      <w:r w:rsidRPr="00B40D69">
        <w:rPr>
          <w:rFonts w:ascii="Avenir Next Condensed" w:hAnsi="Avenir Next Condensed" w:cs="Courier New"/>
        </w:rPr>
        <w:t>kip</w:t>
      </w:r>
      <w:proofErr w:type="spellEnd"/>
      <w:r w:rsidRPr="00B40D69">
        <w:rPr>
          <w:rFonts w:ascii="Avenir Next Condensed" w:hAnsi="Avenir Next Condensed" w:cs="Courier New"/>
        </w:rPr>
        <w:t>~\cite{1834499:27646466}. Ghosh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w:t>
      </w:r>
      <w:proofErr w:type="gramStart"/>
      <w:r w:rsidRPr="00B40D69">
        <w:rPr>
          <w:rFonts w:ascii="Avenir Next Condensed" w:hAnsi="Avenir Next Condensed" w:cs="Courier New"/>
        </w:rPr>
        <w:t>cite{</w:t>
      </w:r>
      <w:proofErr w:type="gramEnd"/>
      <w:r w:rsidRPr="00B40D69">
        <w:rPr>
          <w:rFonts w:ascii="Avenir Next Condensed" w:hAnsi="Avenir Next Condensed" w:cs="Courier New"/>
        </w:rPr>
        <w:t>1834499:27646436} extended the DS model by using singular value decomposition (SVD) to calculate the reliability of the annotator. Similarly to Ghosh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w:t>
      </w:r>
      <w:proofErr w:type="gramStart"/>
      <w:r w:rsidRPr="00B40D69">
        <w:rPr>
          <w:rFonts w:ascii="Avenir Next Condensed" w:hAnsi="Avenir Next Condensed" w:cs="Courier New"/>
        </w:rPr>
        <w:t>cite{</w:t>
      </w:r>
      <w:proofErr w:type="gramEnd"/>
      <w:r w:rsidRPr="00B40D69">
        <w:rPr>
          <w:rFonts w:ascii="Avenir Next Condensed" w:hAnsi="Avenir Next Condensed" w:cs="Courier New"/>
        </w:rPr>
        <w:t>1834499:27646436}, Dalvi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~\cite{1834</w:t>
      </w:r>
      <w:r w:rsidRPr="00B40D69">
        <w:rPr>
          <w:rFonts w:ascii="Avenir Next Condensed" w:hAnsi="Avenir Next Condensed" w:cs="Courier New"/>
        </w:rPr>
        <w:t>499:27646454}\</w:t>
      </w:r>
      <w:proofErr w:type="spellStart"/>
      <w:r w:rsidRPr="00B40D69">
        <w:rPr>
          <w:rFonts w:ascii="Avenir Next Condensed" w:hAnsi="Avenir Next Condensed" w:cs="Courier New"/>
        </w:rPr>
        <w:t>ensuremath</w:t>
      </w:r>
      <w:proofErr w:type="spellEnd"/>
      <w:r w:rsidRPr="00B40D69">
        <w:rPr>
          <w:rFonts w:ascii="Avenir Next Condensed" w:hAnsi="Avenir Next Condensed" w:cs="Courier New"/>
        </w:rPr>
        <w:t>{^{}}used SVD to estimate true labels with a focus on the sparsity of the labeling matrix. In crowdsourcing, it is common for the labeling matrix to be sparse, meaning that not all annotators have labeled all the data. This may be d</w:t>
      </w:r>
      <w:r w:rsidRPr="00B40D69">
        <w:rPr>
          <w:rFonts w:ascii="Avenir Next Condensed" w:hAnsi="Avenir Next Condensed" w:cs="Courier New"/>
        </w:rPr>
        <w:t>ue to several factors, such as the cost of labeling all data instances or the annotators' time constraints. Karger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w:t>
      </w:r>
      <w:proofErr w:type="gramStart"/>
      <w:r w:rsidRPr="00B40D69">
        <w:rPr>
          <w:rFonts w:ascii="Avenir Next Condensed" w:hAnsi="Avenir Next Condensed" w:cs="Courier New"/>
        </w:rPr>
        <w:t>cite{</w:t>
      </w:r>
      <w:proofErr w:type="gramEnd"/>
      <w:r w:rsidRPr="00B40D69">
        <w:rPr>
          <w:rFonts w:ascii="Avenir Next Condensed" w:hAnsi="Avenir Next Condensed" w:cs="Courier New"/>
        </w:rPr>
        <w:t>1834499:27646442} described an iterative strategy for binary labeling based on a one-coin model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~\cite{1834499:27646436}</w:t>
      </w:r>
      <w:r w:rsidRPr="00B40D69">
        <w:rPr>
          <w:rFonts w:ascii="Avenir Next Condensed" w:hAnsi="Avenir Next Condensed" w:cs="Courier New"/>
        </w:rPr>
        <w:t>. Karger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w:t>
      </w:r>
      <w:proofErr w:type="gramStart"/>
      <w:r w:rsidRPr="00B40D69">
        <w:rPr>
          <w:rFonts w:ascii="Avenir Next Condensed" w:hAnsi="Avenir Next Condensed" w:cs="Courier New"/>
        </w:rPr>
        <w:t>cite{</w:t>
      </w:r>
      <w:proofErr w:type="gramEnd"/>
      <w:r w:rsidRPr="00B40D69">
        <w:rPr>
          <w:rFonts w:ascii="Avenir Next Condensed" w:hAnsi="Avenir Next Condensed" w:cs="Courier New"/>
        </w:rPr>
        <w:t xml:space="preserve">1834499:27646442} extends the one-coin model to multi-class labeling by converting the problem into $k-1 $ binary problems (solved iteratively), where $k $ is the number of classes. </w:t>
      </w:r>
    </w:p>
    <w:p w14:paraId="31841B90" w14:textId="42C6E3C4"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The MV technique assumes that all annotators are e</w:t>
      </w:r>
      <w:r w:rsidRPr="00B40D69">
        <w:rPr>
          <w:rFonts w:ascii="Avenir Next Condensed" w:hAnsi="Avenir Next Condensed" w:cs="Courier New"/>
        </w:rPr>
        <w:t>qually reliable. For segmentation, Warfield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w:t>
      </w:r>
      <w:proofErr w:type="gramStart"/>
      <w:r w:rsidRPr="00B40D69">
        <w:rPr>
          <w:rFonts w:ascii="Avenir Next Condensed" w:hAnsi="Avenir Next Condensed" w:cs="Courier New"/>
        </w:rPr>
        <w:t>cite{</w:t>
      </w:r>
      <w:proofErr w:type="gramEnd"/>
      <w:r w:rsidRPr="00B40D69">
        <w:rPr>
          <w:rFonts w:ascii="Avenir Next Condensed" w:hAnsi="Avenir Next Condensed" w:cs="Courier New"/>
        </w:rPr>
        <w:t xml:space="preserve">1834499:27646457} proposed simultaneous truth and performance level estimation (STAPLE), a label fusion method based on expectation maximization. STAPLE </w:t>
      </w:r>
      <w:r w:rsidR="004B1D22" w:rsidRPr="00B40D69">
        <w:rPr>
          <w:rFonts w:ascii="Avenir Next Condensed" w:hAnsi="Avenir Next Condensed" w:cs="Courier New"/>
        </w:rPr>
        <w:t>``</w:t>
      </w:r>
      <w:r w:rsidRPr="00B40D69">
        <w:rPr>
          <w:rFonts w:ascii="Avenir Next Condensed" w:hAnsi="Avenir Next Condensed" w:cs="Courier New"/>
        </w:rPr>
        <w:t>weighs" expert opinions during label aggreg</w:t>
      </w:r>
      <w:r w:rsidRPr="00B40D69">
        <w:rPr>
          <w:rFonts w:ascii="Avenir Next Condensed" w:hAnsi="Avenir Next Condensed" w:cs="Courier New"/>
        </w:rPr>
        <w:t>ation by modeling their reliability. Since then, many variants of this technique have been proposed \unskip~\</w:t>
      </w:r>
      <w:proofErr w:type="gramStart"/>
      <w:r w:rsidRPr="00B40D69">
        <w:rPr>
          <w:rFonts w:ascii="Avenir Next Condensed" w:hAnsi="Avenir Next Condensed" w:cs="Courier New"/>
        </w:rPr>
        <w:t>cite{</w:t>
      </w:r>
      <w:proofErr w:type="gramEnd"/>
      <w:r w:rsidRPr="00B40D69">
        <w:rPr>
          <w:rFonts w:ascii="Avenir Next Condensed" w:hAnsi="Avenir Next Condensed" w:cs="Courier New"/>
        </w:rPr>
        <w:t>1834499:27646453,1834499:27646445,1834499:27646447,1834499:27646470,1834499:27646422,18</w:t>
      </w:r>
      <w:r w:rsidRPr="00B40D69">
        <w:rPr>
          <w:rFonts w:ascii="Avenir Next Condensed" w:hAnsi="Avenir Next Condensed" w:cs="Courier New"/>
        </w:rPr>
        <w:lastRenderedPageBreak/>
        <w:t xml:space="preserve">34499:27646458,1834499:27646424,1834499:27646456}. The </w:t>
      </w:r>
      <w:r w:rsidRPr="00B40D69">
        <w:rPr>
          <w:rFonts w:ascii="Avenir Next Condensed" w:hAnsi="Avenir Next Condensed" w:cs="Courier New"/>
        </w:rPr>
        <w:t xml:space="preserve">problem with these label aggregation approaches is that they require the computation of a unique set of weights for each sample, </w:t>
      </w:r>
      <w:commentRangeStart w:id="56"/>
      <w:r w:rsidRPr="00B40D69">
        <w:rPr>
          <w:rFonts w:ascii="Avenir Next Condensed" w:hAnsi="Avenir Next Condensed" w:cs="Courier New"/>
        </w:rPr>
        <w:t>necessitating the re-evaluation of the annotators' weights when a new instance is added</w:t>
      </w:r>
      <w:commentRangeEnd w:id="56"/>
      <w:r w:rsidR="002421B8" w:rsidRPr="00B40D69">
        <w:rPr>
          <w:rStyle w:val="CommentReference"/>
          <w:rFonts w:ascii="Avenir Next Condensed" w:hAnsi="Avenir Next Condensed"/>
        </w:rPr>
        <w:commentReference w:id="56"/>
      </w:r>
      <w:r w:rsidRPr="00B40D69">
        <w:rPr>
          <w:rFonts w:ascii="Avenir Next Condensed" w:hAnsi="Avenir Next Condensed" w:cs="Courier New"/>
        </w:rPr>
        <w:t>.</w:t>
      </w:r>
    </w:p>
    <w:p w14:paraId="34222B78" w14:textId="4B4B1312"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Among the numerous existing </w:t>
      </w:r>
      <w:r w:rsidRPr="00B40D69">
        <w:rPr>
          <w:rFonts w:ascii="Avenir Next Condensed" w:hAnsi="Avenir Next Condensed" w:cs="Courier New"/>
        </w:rPr>
        <w:t>label aggregation strategies, MV remains the most efficient and widely used approach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w:t>
      </w:r>
      <w:proofErr w:type="gramStart"/>
      <w:r w:rsidRPr="00B40D69">
        <w:rPr>
          <w:rFonts w:ascii="Avenir Next Condensed" w:hAnsi="Avenir Next Condensed" w:cs="Courier New"/>
        </w:rPr>
        <w:t>cite{</w:t>
      </w:r>
      <w:proofErr w:type="gramEnd"/>
      <w:r w:rsidRPr="00B40D69">
        <w:rPr>
          <w:rFonts w:ascii="Avenir Next Condensed" w:hAnsi="Avenir Next Condensed" w:cs="Courier New"/>
        </w:rPr>
        <w:t xml:space="preserve">1834499:27646427}. If we assume that all annotators are equally reliable and that their errors are independent of one another, then, according to the theory </w:t>
      </w:r>
      <w:r w:rsidRPr="00B40D69">
        <w:rPr>
          <w:rFonts w:ascii="Avenir Next Condensed" w:hAnsi="Avenir Next Condensed" w:cs="Courier New"/>
        </w:rPr>
        <w:t>of large numbers, the likelihood that the MV is accurate increases as the number of annotators increases. However, the assumption that all annotators are equally competent and independent may not always hold. Furthermore, MV does not provide any additional</w:t>
      </w:r>
      <w:r w:rsidRPr="00B40D69">
        <w:rPr>
          <w:rFonts w:ascii="Avenir Next Condensed" w:hAnsi="Avenir Next Condensed" w:cs="Courier New"/>
        </w:rPr>
        <w:t xml:space="preserve"> information on the degree of disagreement among the annotators (As an </w:t>
      </w:r>
      <w:r w:rsidR="004B1D22" w:rsidRPr="00B40D69">
        <w:rPr>
          <w:rFonts w:ascii="Avenir Next Condensed" w:hAnsi="Avenir Next Condensed" w:cs="Courier New"/>
        </w:rPr>
        <w:t>example</w:t>
      </w:r>
      <w:r w:rsidRPr="00B40D69">
        <w:rPr>
          <w:rFonts w:ascii="Avenir Next Condensed" w:hAnsi="Avenir Next Condensed" w:cs="Courier New"/>
        </w:rPr>
        <w:t xml:space="preserve">, consider the scenario where four of seven doctors think patient A needs immediate surgery, while all </w:t>
      </w:r>
      <w:proofErr w:type="gramStart"/>
      <w:r w:rsidRPr="00B40D69">
        <w:rPr>
          <w:rFonts w:ascii="Avenir Next Condensed" w:hAnsi="Avenir Next Condensed" w:cs="Courier New"/>
        </w:rPr>
        <w:t>seven think</w:t>
      </w:r>
      <w:proofErr w:type="gramEnd"/>
      <w:r w:rsidRPr="00B40D69">
        <w:rPr>
          <w:rFonts w:ascii="Avenir Next Condensed" w:hAnsi="Avenir Next Condensed" w:cs="Courier New"/>
        </w:rPr>
        <w:t xml:space="preserve"> patient B needs immediate surgery. MV will simply label "yes" i</w:t>
      </w:r>
      <w:r w:rsidRPr="00B40D69">
        <w:rPr>
          <w:rFonts w:ascii="Avenir Next Condensed" w:hAnsi="Avenir Next Condensed" w:cs="Courier New"/>
        </w:rPr>
        <w:t xml:space="preserve">n both cases.). </w:t>
      </w:r>
    </w:p>
    <w:p w14:paraId="1DEA715D"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To address this problem, additional measures such as inter-annotator agreement (IAA) have been used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w:t>
      </w:r>
      <w:proofErr w:type="gramStart"/>
      <w:r w:rsidRPr="00B40D69">
        <w:rPr>
          <w:rFonts w:ascii="Avenir Next Condensed" w:hAnsi="Avenir Next Condensed" w:cs="Courier New"/>
        </w:rPr>
        <w:t>cite{</w:t>
      </w:r>
      <w:proofErr w:type="gramEnd"/>
      <w:r w:rsidRPr="00B40D69">
        <w:rPr>
          <w:rFonts w:ascii="Avenir Next Condensed" w:hAnsi="Avenir Next Condensed" w:cs="Courier New"/>
        </w:rPr>
        <w:t>1834499:27646435}. IAA is a measurement of the agreement among multiple annotators who label the same data instance. Typicall</w:t>
      </w:r>
      <w:r w:rsidRPr="00B40D69">
        <w:rPr>
          <w:rFonts w:ascii="Avenir Next Condensed" w:hAnsi="Avenir Next Condensed" w:cs="Courier New"/>
        </w:rPr>
        <w:t>y, IAA is calculated using statistical measures, such as Cohen's kappa, Fleiss's kappa, or Krippendorff's alpha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w:t>
      </w:r>
      <w:proofErr w:type="gramStart"/>
      <w:r w:rsidRPr="00B40D69">
        <w:rPr>
          <w:rFonts w:ascii="Avenir Next Condensed" w:hAnsi="Avenir Next Condensed" w:cs="Courier New"/>
        </w:rPr>
        <w:t>cite{</w:t>
      </w:r>
      <w:proofErr w:type="gramEnd"/>
      <w:r w:rsidRPr="00B40D69">
        <w:rPr>
          <w:rFonts w:ascii="Avenir Next Condensed" w:hAnsi="Avenir Next Condensed" w:cs="Courier New"/>
        </w:rPr>
        <w:t xml:space="preserve">1834499:27646428}. These measures consider both the observed agreement between the annotators and the expected agreement owing to </w:t>
      </w:r>
      <w:r w:rsidRPr="00B40D69">
        <w:rPr>
          <w:rFonts w:ascii="Avenir Next Condensed" w:hAnsi="Avenir Next Condensed" w:cs="Courier New"/>
        </w:rPr>
        <w:t>random chance. IAA can also be visualized using a confusion matrix or annotation heatmap, which illustrates the distribution of labels assigned by the annotators. This can help identify instances where the annotators disagree or are uncertain and can guide</w:t>
      </w:r>
      <w:r w:rsidRPr="00B40D69">
        <w:rPr>
          <w:rFonts w:ascii="Avenir Next Condensed" w:hAnsi="Avenir Next Condensed" w:cs="Courier New"/>
        </w:rPr>
        <w:t xml:space="preserve"> further analysis to improve the annotation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w:t>
      </w:r>
      <w:proofErr w:type="gramStart"/>
      <w:r w:rsidRPr="00B40D69">
        <w:rPr>
          <w:rFonts w:ascii="Avenir Next Condensed" w:hAnsi="Avenir Next Condensed" w:cs="Courier New"/>
        </w:rPr>
        <w:t>cite{</w:t>
      </w:r>
      <w:proofErr w:type="gramEnd"/>
      <w:r w:rsidRPr="00B40D69">
        <w:rPr>
          <w:rFonts w:ascii="Avenir Next Condensed" w:hAnsi="Avenir Next Condensed" w:cs="Courier New"/>
        </w:rPr>
        <w:t xml:space="preserve">1834499:27646440}. </w:t>
      </w:r>
    </w:p>
    <w:p w14:paraId="460BBD4C" w14:textId="48A2EA95"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Recently, Sheng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w:t>
      </w:r>
      <w:proofErr w:type="gramStart"/>
      <w:r w:rsidRPr="00B40D69">
        <w:rPr>
          <w:rFonts w:ascii="Avenir Next Condensed" w:hAnsi="Avenir Next Condensed" w:cs="Courier New"/>
        </w:rPr>
        <w:t>cite{</w:t>
      </w:r>
      <w:proofErr w:type="gramEnd"/>
      <w:r w:rsidRPr="00B40D69">
        <w:rPr>
          <w:rFonts w:ascii="Avenir Next Condensed" w:hAnsi="Avenir Next Condensed" w:cs="Courier New"/>
        </w:rPr>
        <w:t xml:space="preserve">1834499:27646461} proposed a technique that provided a confidence score along with an aggregated label. The main problem with this approach is that </w:t>
      </w:r>
      <w:r w:rsidRPr="00B40D69">
        <w:rPr>
          <w:rFonts w:ascii="Avenir Next Condensed" w:hAnsi="Avenir Next Condensed" w:cs="Courier New"/>
        </w:rPr>
        <w:t>it assumes that all annotators are equally capable when calculating the confidence score. Tao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w:t>
      </w:r>
      <w:proofErr w:type="gramStart"/>
      <w:r w:rsidRPr="00B40D69">
        <w:rPr>
          <w:rFonts w:ascii="Avenir Next Condensed" w:hAnsi="Avenir Next Condensed" w:cs="Courier New"/>
        </w:rPr>
        <w:t>cite{</w:t>
      </w:r>
      <w:proofErr w:type="gramEnd"/>
      <w:r w:rsidRPr="00B40D69">
        <w:rPr>
          <w:rFonts w:ascii="Avenir Next Condensed" w:hAnsi="Avenir Next Condensed" w:cs="Courier New"/>
        </w:rPr>
        <w:t>1834499:27646427} improved Sheng's approach by assigning different weights to annotators for each instance. This weighting method combines the speci</w:t>
      </w:r>
      <w:r w:rsidRPr="00B40D69">
        <w:rPr>
          <w:rFonts w:ascii="Avenir Next Condensed" w:hAnsi="Avenir Next Condensed" w:cs="Courier New"/>
        </w:rPr>
        <w:t>fic quality $s_</w:t>
      </w:r>
      <w:commentRangeStart w:id="57"/>
      <w:del w:id="58" w:author="artin majdi" w:date="2023-04-28T11:19:00Z">
        <w:r w:rsidRPr="00B40D69" w:rsidDel="007239A5">
          <w:rPr>
            <w:rFonts w:ascii="Avenir Next Condensed" w:hAnsi="Avenir Next Condensed" w:cs="Courier New"/>
          </w:rPr>
          <w:delText>w</w:delText>
        </w:r>
      </w:del>
      <w:commentRangeEnd w:id="57"/>
      <w:ins w:id="59" w:author="artin majdi" w:date="2023-04-28T11:19:00Z">
        <w:r w:rsidR="007239A5">
          <w:rPr>
            <w:rFonts w:ascii="Avenir Next Condensed" w:hAnsi="Avenir Next Condensed" w:cs="Courier New"/>
          </w:rPr>
          <w:t>{</w:t>
        </w:r>
        <w:r w:rsidR="007239A5">
          <w:rPr>
            <w:rFonts w:ascii="Avenir Next Condensed Demi Bold" w:hAnsi="Avenir Next Condensed Demi Bold" w:cs="Avenir Next Condensed Demi Bold"/>
          </w:rPr>
          <w:t>\alpha</w:t>
        </w:r>
        <w:r w:rsidR="007239A5">
          <w:rPr>
            <w:rFonts w:ascii="Avenir Next Condensed" w:hAnsi="Avenir Next Condensed" w:cs="Courier New"/>
          </w:rPr>
          <w:t>}</w:t>
        </w:r>
      </w:ins>
      <w:r w:rsidR="002071F6" w:rsidRPr="00B40D69">
        <w:rPr>
          <w:rStyle w:val="CommentReference"/>
          <w:rFonts w:ascii="Avenir Next Condensed" w:hAnsi="Avenir Next Condensed"/>
        </w:rPr>
        <w:commentReference w:id="57"/>
      </w:r>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 for the annotator $\alpha $ and instance $</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xml:space="preserve"> $ and </w:t>
      </w:r>
      <w:ins w:id="60" w:author="artin majdi" w:date="2023-04-28T11:20:00Z">
        <w:r w:rsidR="00B1598D">
          <w:rPr>
            <w:rFonts w:ascii="Avenir Next Condensed" w:hAnsi="Avenir Next Condensed" w:cs="Courier New"/>
          </w:rPr>
          <w:t xml:space="preserve">the </w:t>
        </w:r>
      </w:ins>
      <w:commentRangeStart w:id="61"/>
      <w:del w:id="62" w:author="artin majdi" w:date="2023-04-28T11:20:00Z">
        <w:r w:rsidRPr="00B40D69" w:rsidDel="00B1598D">
          <w:rPr>
            <w:rFonts w:ascii="Avenir Next Condensed" w:hAnsi="Avenir Next Condensed" w:cs="Courier New"/>
          </w:rPr>
          <w:delText>its</w:delText>
        </w:r>
        <w:commentRangeEnd w:id="61"/>
        <w:r w:rsidR="002071F6" w:rsidRPr="00B40D69" w:rsidDel="00B1598D">
          <w:rPr>
            <w:rStyle w:val="CommentReference"/>
            <w:rFonts w:ascii="Avenir Next Condensed" w:hAnsi="Avenir Next Condensed"/>
          </w:rPr>
          <w:commentReference w:id="61"/>
        </w:r>
        <w:r w:rsidRPr="00B40D69" w:rsidDel="00B1598D">
          <w:rPr>
            <w:rFonts w:ascii="Avenir Next Condensed" w:hAnsi="Avenir Next Condensed" w:cs="Courier New"/>
          </w:rPr>
          <w:delText xml:space="preserve"> </w:delText>
        </w:r>
      </w:del>
      <w:r w:rsidRPr="00B40D69">
        <w:rPr>
          <w:rFonts w:ascii="Avenir Next Condensed" w:hAnsi="Avenir Next Condensed" w:cs="Courier New"/>
        </w:rPr>
        <w:t xml:space="preserve">overall quality </w:t>
      </w:r>
      <w:ins w:id="63" w:author="Rodriguez, Jeffrey J - (jjrodrig)" w:date="2023-04-22T19:50:00Z">
        <w:r w:rsidR="002071F6" w:rsidRPr="00B40D69">
          <w:rPr>
            <w:rFonts w:ascii="Avenir Next Condensed" w:hAnsi="Avenir Next Condensed" w:cs="Courier New"/>
          </w:rPr>
          <w:t xml:space="preserve">$\tau_\alpha$ </w:t>
        </w:r>
      </w:ins>
      <w:r w:rsidRPr="00B40D69">
        <w:rPr>
          <w:rFonts w:ascii="Avenir Next Condensed" w:hAnsi="Avenir Next Condensed" w:cs="Courier New"/>
        </w:rPr>
        <w:t>across all instances</w:t>
      </w:r>
      <w:del w:id="64" w:author="Rodriguez, Jeffrey J - (jjrodrig)" w:date="2023-04-22T19:50:00Z">
        <w:r w:rsidRPr="00B40D69" w:rsidDel="002071F6">
          <w:rPr>
            <w:rFonts w:ascii="Avenir Next Condensed" w:hAnsi="Avenir Next Condensed" w:cs="Courier New"/>
          </w:rPr>
          <w:delText xml:space="preserve"> $\tau_\alpha $</w:delText>
        </w:r>
      </w:del>
      <w:r w:rsidRPr="00B40D69">
        <w:rPr>
          <w:rFonts w:ascii="Avenir Next Condensed" w:hAnsi="Avenir Next Condensed" w:cs="Courier New"/>
        </w:rPr>
        <w:t xml:space="preserve">. </w:t>
      </w:r>
      <w:del w:id="65" w:author="Rodriguez, Jeffrey J - (jjrodrig)" w:date="2023-04-22T19:47:00Z">
        <w:r w:rsidRPr="00B40D69" w:rsidDel="002421B8">
          <w:rPr>
            <w:rFonts w:ascii="Avenir Next Condensed" w:hAnsi="Avenir Next Condensed" w:cs="Courier New"/>
          </w:rPr>
          <w:delText xml:space="preserve">For the specific quality $s_w^{(i)} $, </w:delText>
        </w:r>
      </w:del>
      <w:del w:id="66" w:author="Rodriguez, Jeffrey J - (jjrodrig)" w:date="2023-04-22T19:46:00Z">
        <w:r w:rsidRPr="00B40D69" w:rsidDel="002421B8">
          <w:rPr>
            <w:rFonts w:ascii="Avenir Next Condensed" w:hAnsi="Avenir Next Condensed" w:cs="Courier New"/>
          </w:rPr>
          <w:delText>i</w:delText>
        </w:r>
      </w:del>
      <w:ins w:id="67" w:author="Rodriguez, Jeffrey J - (jjrodrig)" w:date="2023-04-22T19:50:00Z">
        <w:r w:rsidR="002071F6" w:rsidRPr="00B40D69">
          <w:rPr>
            <w:rFonts w:ascii="Avenir Next Condensed" w:hAnsi="Avenir Next Condensed" w:cs="Courier New"/>
          </w:rPr>
          <w:t>I</w:t>
        </w:r>
      </w:ins>
      <w:r w:rsidRPr="00B40D69">
        <w:rPr>
          <w:rFonts w:ascii="Avenir Next Condensed" w:hAnsi="Avenir Next Condensed" w:cs="Courier New"/>
        </w:rPr>
        <w:t>nspired by Li's technique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w:t>
      </w:r>
      <w:proofErr w:type="gramStart"/>
      <w:r w:rsidRPr="00B40D69">
        <w:rPr>
          <w:rFonts w:ascii="Avenir Next Condensed" w:hAnsi="Avenir Next Condensed" w:cs="Courier New"/>
        </w:rPr>
        <w:t>cite{</w:t>
      </w:r>
      <w:proofErr w:type="gramEnd"/>
      <w:r w:rsidRPr="00B40D69">
        <w:rPr>
          <w:rFonts w:ascii="Avenir Next Condensed" w:hAnsi="Avenir Next Condensed" w:cs="Courier New"/>
        </w:rPr>
        <w:t xml:space="preserve">1834499:27646429}, Tao </w:t>
      </w:r>
      <w:r w:rsidR="002421B8" w:rsidRPr="00B40D69">
        <w:rPr>
          <w:rFonts w:ascii="Avenir Next Condensed" w:hAnsi="Avenir Next Condensed" w:cs="Courier New"/>
        </w:rPr>
        <w:t>evaluate</w:t>
      </w:r>
      <w:r w:rsidR="002071F6" w:rsidRPr="00B40D69">
        <w:rPr>
          <w:rFonts w:ascii="Avenir Next Condensed" w:hAnsi="Avenir Next Condensed" w:cs="Courier New"/>
        </w:rPr>
        <w:t>s</w:t>
      </w:r>
      <w:r w:rsidR="002421B8" w:rsidRPr="00B40D69">
        <w:rPr>
          <w:rFonts w:ascii="Avenir Next Condensed" w:hAnsi="Avenir Next Condensed" w:cs="Courier New"/>
        </w:rPr>
        <w:t xml:space="preserve"> </w:t>
      </w:r>
      <w:r w:rsidRPr="00B40D69">
        <w:rPr>
          <w:rFonts w:ascii="Avenir Next Condensed" w:hAnsi="Avenir Next Condensed" w:cs="Courier New"/>
        </w:rPr>
        <w:t>the similarity between the annotator labels for each instance</w:t>
      </w:r>
      <w:r w:rsidR="002421B8" w:rsidRPr="00B40D69">
        <w:rPr>
          <w:rFonts w:ascii="Avenir Next Condensed" w:hAnsi="Avenir Next Condensed" w:cs="Courier New"/>
        </w:rPr>
        <w:t>.</w:t>
      </w:r>
      <w:r w:rsidRPr="00B40D69">
        <w:rPr>
          <w:rFonts w:ascii="Avenir Next Condensed" w:hAnsi="Avenir Next Condensed" w:cs="Courier New"/>
        </w:rPr>
        <w:t xml:space="preserve"> </w:t>
      </w:r>
      <w:ins w:id="68" w:author="Rodriguez, Jeffrey J - (jjrodrig)" w:date="2023-04-22T19:47:00Z">
        <w:r w:rsidR="002421B8" w:rsidRPr="00B40D69">
          <w:rPr>
            <w:rFonts w:ascii="Avenir Next Condensed" w:hAnsi="Avenir Next Condensed" w:cs="Courier New"/>
          </w:rPr>
          <w:t xml:space="preserve">To </w:t>
        </w:r>
      </w:ins>
      <w:ins w:id="69" w:author="Rodriguez, Jeffrey J - (jjrodrig)" w:date="2023-04-22T19:48:00Z">
        <w:r w:rsidR="002421B8" w:rsidRPr="00B40D69">
          <w:rPr>
            <w:rFonts w:ascii="Avenir Next Condensed" w:hAnsi="Avenir Next Condensed" w:cs="Courier New"/>
          </w:rPr>
          <w:t>derive</w:t>
        </w:r>
      </w:ins>
      <w:ins w:id="70" w:author="Rodriguez, Jeffrey J - (jjrodrig)" w:date="2023-04-22T19:47:00Z">
        <w:r w:rsidR="002421B8" w:rsidRPr="00B40D69">
          <w:rPr>
            <w:rFonts w:ascii="Avenir Next Condensed" w:hAnsi="Avenir Next Condensed" w:cs="Courier New"/>
          </w:rPr>
          <w:t xml:space="preserve"> the specific quality $s_</w:t>
        </w:r>
      </w:ins>
      <w:ins w:id="71" w:author="artin majdi" w:date="2023-04-28T13:32:00Z">
        <w:r w:rsidR="005920BC">
          <w:rPr>
            <w:rFonts w:ascii="Avenir Next Condensed" w:hAnsi="Avenir Next Condensed" w:cs="Courier New"/>
          </w:rPr>
          <w:t>{\alpha}</w:t>
        </w:r>
      </w:ins>
      <w:ins w:id="72" w:author="Rodriguez, Jeffrey J - (jjrodrig)" w:date="2023-04-22T19:47:00Z">
        <w:del w:id="73" w:author="artin majdi" w:date="2023-04-28T13:32:00Z">
          <w:r w:rsidR="002421B8" w:rsidRPr="00B40D69" w:rsidDel="005920BC">
            <w:rPr>
              <w:rFonts w:ascii="Avenir Next Condensed" w:hAnsi="Avenir Next Condensed" w:cs="Courier New"/>
            </w:rPr>
            <w:delText>w</w:delText>
          </w:r>
        </w:del>
        <w:r w:rsidR="002421B8" w:rsidRPr="00B40D69">
          <w:rPr>
            <w:rFonts w:ascii="Avenir Next Condensed" w:hAnsi="Avenir Next Condensed" w:cs="Courier New"/>
          </w:rPr>
          <w:t>^{(</w:t>
        </w:r>
        <w:proofErr w:type="spellStart"/>
        <w:r w:rsidR="002421B8" w:rsidRPr="00B40D69">
          <w:rPr>
            <w:rFonts w:ascii="Avenir Next Condensed" w:hAnsi="Avenir Next Condensed" w:cs="Courier New"/>
          </w:rPr>
          <w:t>i</w:t>
        </w:r>
        <w:proofErr w:type="spellEnd"/>
        <w:proofErr w:type="gramStart"/>
        <w:r w:rsidR="002421B8" w:rsidRPr="00B40D69">
          <w:rPr>
            <w:rFonts w:ascii="Avenir Next Condensed" w:hAnsi="Avenir Next Condensed" w:cs="Courier New"/>
          </w:rPr>
          <w:t>)}$</w:t>
        </w:r>
        <w:proofErr w:type="gramEnd"/>
        <w:r w:rsidR="002421B8" w:rsidRPr="00B40D69">
          <w:rPr>
            <w:rFonts w:ascii="Avenir Next Condensed" w:hAnsi="Avenir Next Condensed" w:cs="Courier New"/>
          </w:rPr>
          <w:t>, Tao</w:t>
        </w:r>
      </w:ins>
      <w:r w:rsidRPr="00B40D69">
        <w:rPr>
          <w:rFonts w:ascii="Avenir Next Condensed" w:hAnsi="Avenir Next Condensed" w:cs="Courier New"/>
        </w:rPr>
        <w:t xml:space="preserve"> count</w:t>
      </w:r>
      <w:r w:rsidR="002421B8" w:rsidRPr="00B40D69">
        <w:rPr>
          <w:rFonts w:ascii="Avenir Next Condensed" w:hAnsi="Avenir Next Condensed" w:cs="Courier New"/>
        </w:rPr>
        <w:t>s</w:t>
      </w:r>
      <w:r w:rsidRPr="00B40D69">
        <w:rPr>
          <w:rFonts w:ascii="Avenir Next Condensed" w:hAnsi="Avenir Next Condensed" w:cs="Courier New"/>
        </w:rPr>
        <w:t xml:space="preserve"> the number of annotators </w:t>
      </w:r>
      <w:r w:rsidR="002071F6" w:rsidRPr="00B40D69">
        <w:rPr>
          <w:rFonts w:ascii="Avenir Next Condensed" w:hAnsi="Avenir Next Condensed" w:cs="Courier New"/>
        </w:rPr>
        <w:t xml:space="preserve">who </w:t>
      </w:r>
      <w:r w:rsidRPr="00B40D69">
        <w:rPr>
          <w:rFonts w:ascii="Avenir Next Condensed" w:hAnsi="Avenir Next Condensed" w:cs="Courier New"/>
        </w:rPr>
        <w:t xml:space="preserve">assigned the same label as the annotator $\alpha $ for that instance. To calculate </w:t>
      </w:r>
      <w:r w:rsidR="002071F6" w:rsidRPr="00B40D69">
        <w:rPr>
          <w:rFonts w:ascii="Avenir Next Condensed" w:hAnsi="Avenir Next Condensed" w:cs="Courier New"/>
        </w:rPr>
        <w:t xml:space="preserve">the overall quality </w:t>
      </w:r>
      <w:r w:rsidRPr="00B40D69">
        <w:rPr>
          <w:rFonts w:ascii="Avenir Next Condensed" w:hAnsi="Avenir Next Condensed" w:cs="Courier New"/>
        </w:rPr>
        <w:t>$\tau_\alpha $, Tao perform</w:t>
      </w:r>
      <w:r w:rsidR="002071F6" w:rsidRPr="00B40D69">
        <w:rPr>
          <w:rFonts w:ascii="Avenir Next Condensed" w:hAnsi="Avenir Next Condensed" w:cs="Courier New"/>
        </w:rPr>
        <w:t>s</w:t>
      </w:r>
      <w:r w:rsidRPr="00B40D69">
        <w:rPr>
          <w:rFonts w:ascii="Avenir Next Condensed" w:hAnsi="Avenir Next Condensed" w:cs="Courier New"/>
        </w:rPr>
        <w:t xml:space="preserve"> 10-fold cross-validation to train </w:t>
      </w:r>
      <w:r w:rsidR="002071F6" w:rsidRPr="00B40D69">
        <w:rPr>
          <w:rFonts w:ascii="Avenir Next Condensed" w:hAnsi="Avenir Next Condensed" w:cs="Courier New"/>
        </w:rPr>
        <w:t xml:space="preserve">each of </w:t>
      </w:r>
      <w:r w:rsidRPr="00B40D69">
        <w:rPr>
          <w:rFonts w:ascii="Avenir Next Condensed" w:hAnsi="Avenir Next Condensed" w:cs="Courier New"/>
        </w:rPr>
        <w:t xml:space="preserve">10 classifiers </w:t>
      </w:r>
      <w:r w:rsidR="002071F6" w:rsidRPr="00B40D69">
        <w:rPr>
          <w:rFonts w:ascii="Avenir Next Condensed" w:hAnsi="Avenir Next Condensed" w:cs="Courier New"/>
        </w:rPr>
        <w:t xml:space="preserve">on a different subset of the data </w:t>
      </w:r>
      <w:r w:rsidRPr="00B40D69">
        <w:rPr>
          <w:rFonts w:ascii="Avenir Next Condensed" w:hAnsi="Avenir Next Condensed" w:cs="Courier New"/>
        </w:rPr>
        <w:t xml:space="preserve">using the labels provided by the </w:t>
      </w:r>
      <w:r w:rsidRPr="00B40D69">
        <w:rPr>
          <w:rFonts w:ascii="Avenir Next Condensed" w:hAnsi="Avenir Next Condensed" w:cs="Courier New"/>
        </w:rPr>
        <w:t>annotator $\alpha $ as true labels and then assign</w:t>
      </w:r>
      <w:r w:rsidR="002071F6" w:rsidRPr="00B40D69">
        <w:rPr>
          <w:rFonts w:ascii="Avenir Next Condensed" w:hAnsi="Avenir Next Condensed" w:cs="Courier New"/>
        </w:rPr>
        <w:t>s</w:t>
      </w:r>
      <w:r w:rsidRPr="00B40D69">
        <w:rPr>
          <w:rFonts w:ascii="Avenir Next Condensed" w:hAnsi="Avenir Next Condensed" w:cs="Courier New"/>
        </w:rPr>
        <w:t xml:space="preserve"> the average accuracy across all </w:t>
      </w:r>
      <w:r w:rsidR="002071F6" w:rsidRPr="00B40D69">
        <w:rPr>
          <w:rFonts w:ascii="Avenir Next Condensed" w:hAnsi="Avenir Next Condensed" w:cs="Courier New"/>
        </w:rPr>
        <w:t xml:space="preserve">remaining </w:t>
      </w:r>
      <w:r w:rsidRPr="00B40D69">
        <w:rPr>
          <w:rFonts w:ascii="Avenir Next Condensed" w:hAnsi="Avenir Next Condensed" w:cs="Courier New"/>
        </w:rPr>
        <w:t>instances as $\tau_\alpha $. The final weight for annotator $\alpha $ and instance $i $ is then calculated using the sigmoid function $\gamma_{</w:t>
      </w:r>
      <w:proofErr w:type="gramStart"/>
      <w:r w:rsidRPr="00B40D69">
        <w:rPr>
          <w:rFonts w:ascii="Avenir Next Condensed" w:hAnsi="Avenir Next Condensed" w:cs="Courier New"/>
        </w:rPr>
        <w:t>i,\</w:t>
      </w:r>
      <w:proofErr w:type="gramEnd"/>
      <w:r w:rsidRPr="00B40D69">
        <w:rPr>
          <w:rFonts w:ascii="Avenir Next Condensed" w:hAnsi="Avenir Next Condensed" w:cs="Courier New"/>
        </w:rPr>
        <w:t>alpha}=\tau_\alp</w:t>
      </w:r>
      <w:r w:rsidRPr="00B40D69">
        <w:rPr>
          <w:rFonts w:ascii="Avenir Next Condensed" w:hAnsi="Avenir Next Condensed" w:cs="Courier New"/>
        </w:rPr>
        <w:t>ha\left(1+{\left(s_{\alpha}^{(i)}\right)}^{2}\right) $. However, Tao's technique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w:t>
      </w:r>
      <w:proofErr w:type="gramStart"/>
      <w:r w:rsidRPr="00B40D69">
        <w:rPr>
          <w:rFonts w:ascii="Avenir Next Condensed" w:hAnsi="Avenir Next Condensed" w:cs="Courier New"/>
        </w:rPr>
        <w:t>cite{</w:t>
      </w:r>
      <w:proofErr w:type="gramEnd"/>
      <w:r w:rsidRPr="00B40D69">
        <w:rPr>
          <w:rFonts w:ascii="Avenir Next Condensed" w:hAnsi="Avenir Next Condensed" w:cs="Courier New"/>
        </w:rPr>
        <w:t>1834499:27646427} has some drawbacks. It relies on the labels of other annotators to estimate $s_{\</w:t>
      </w:r>
      <w:proofErr w:type="gramStart"/>
      <w:r w:rsidRPr="00B40D69">
        <w:rPr>
          <w:rFonts w:ascii="Avenir Next Condensed" w:hAnsi="Avenir Next Condensed" w:cs="Courier New"/>
        </w:rPr>
        <w:t>alpha}^</w:t>
      </w:r>
      <w:proofErr w:type="gramEnd"/>
      <w:r w:rsidRPr="00B40D69">
        <w:rPr>
          <w:rFonts w:ascii="Avenir Next Condensed" w:hAnsi="Avenir Next Condensed" w:cs="Courier New"/>
        </w:rPr>
        <w:t xml:space="preserve">{(i)} </w:t>
      </w:r>
      <w:r w:rsidRPr="00B40D69">
        <w:rPr>
          <w:rFonts w:ascii="Avenir Next Condensed" w:hAnsi="Avenir Next Condensed" w:cs="Courier New"/>
        </w:rPr>
        <w:lastRenderedPageBreak/>
        <w:t>$. However, different annotators have varying lev</w:t>
      </w:r>
      <w:r w:rsidRPr="00B40D69">
        <w:rPr>
          <w:rFonts w:ascii="Avenir Next Condensed" w:hAnsi="Avenir Next Condensed" w:cs="Courier New"/>
        </w:rPr>
        <w:t>els of competence (reliability) when labeling the data, and therefore, relying on their labels to measure $s_{\</w:t>
      </w:r>
      <w:proofErr w:type="gramStart"/>
      <w:r w:rsidRPr="00B40D69">
        <w:rPr>
          <w:rFonts w:ascii="Avenir Next Condensed" w:hAnsi="Avenir Next Condensed" w:cs="Courier New"/>
        </w:rPr>
        <w:t>alpha}^</w:t>
      </w:r>
      <w:proofErr w:type="gramEnd"/>
      <w:r w:rsidRPr="00B40D69">
        <w:rPr>
          <w:rFonts w:ascii="Avenir Next Condensed" w:hAnsi="Avenir Next Condensed" w:cs="Courier New"/>
        </w:rPr>
        <w:t>{(i)} $ will result in propagating the errors and biases of their labels during weight estimation. Furthermore, Tao's technique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w:t>
      </w:r>
      <w:proofErr w:type="gramStart"/>
      <w:r w:rsidRPr="00B40D69">
        <w:rPr>
          <w:rFonts w:ascii="Avenir Next Condensed" w:hAnsi="Avenir Next Condensed" w:cs="Courier New"/>
        </w:rPr>
        <w:t>c</w:t>
      </w:r>
      <w:r w:rsidRPr="00B40D69">
        <w:rPr>
          <w:rFonts w:ascii="Avenir Next Condensed" w:hAnsi="Avenir Next Condensed" w:cs="Courier New"/>
        </w:rPr>
        <w:t>ite{</w:t>
      </w:r>
      <w:proofErr w:type="gramEnd"/>
      <w:r w:rsidRPr="00B40D69">
        <w:rPr>
          <w:rFonts w:ascii="Avenir Next Condensed" w:hAnsi="Avenir Next Condensed" w:cs="Courier New"/>
        </w:rPr>
        <w:t xml:space="preserve">1834499:27646427} relies on the labels provided by each annotator $\alpha $ to estimate their respective $\tau_\alpha $ by assuming that the trained classifiers can learn the inherent characteristics of the datasets even in the absence of ground truth </w:t>
      </w:r>
      <w:r w:rsidRPr="00B40D69">
        <w:rPr>
          <w:rFonts w:ascii="Avenir Next Condensed" w:hAnsi="Avenir Next Condensed" w:cs="Courier New"/>
        </w:rPr>
        <w:t>labels. While that may be true in some cases, it typically leads to suboptimal measurement and the propagation of biases and errors, from both the annotator's labels and the classifier, into weight estimation.</w:t>
      </w:r>
    </w:p>
    <w:p w14:paraId="4B69F582"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3AFC6175"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section{</w:t>
      </w:r>
      <w:proofErr w:type="gramEnd"/>
      <w:r w:rsidRPr="00B40D69">
        <w:rPr>
          <w:rFonts w:ascii="Avenir Next Condensed" w:hAnsi="Avenir Next Condensed" w:cs="Courier New"/>
        </w:rPr>
        <w:t>Methods}</w:t>
      </w:r>
    </w:p>
    <w:p w14:paraId="7F338830" w14:textId="22CCAD70" w:rsidR="003A1683" w:rsidRPr="00B40D69" w:rsidDel="007E2569" w:rsidRDefault="00455F65" w:rsidP="00757CDF">
      <w:pPr>
        <w:pStyle w:val="PlainText"/>
        <w:spacing w:line="360" w:lineRule="auto"/>
        <w:jc w:val="both"/>
        <w:rPr>
          <w:del w:id="74" w:author="artin majdi" w:date="2023-04-28T11:21:00Z"/>
          <w:rFonts w:ascii="Avenir Next Condensed" w:hAnsi="Avenir Next Condensed" w:cs="Courier New"/>
        </w:rPr>
      </w:pPr>
      <w:r w:rsidRPr="00B40D69">
        <w:rPr>
          <w:rFonts w:ascii="Avenir Next Condensed" w:hAnsi="Avenir Next Condensed" w:cs="Courier New"/>
        </w:rPr>
        <w:t xml:space="preserve">We propose </w:t>
      </w:r>
      <w:commentRangeStart w:id="75"/>
      <w:r w:rsidRPr="00B40D69">
        <w:rPr>
          <w:rFonts w:ascii="Avenir Next Condensed" w:hAnsi="Avenir Next Condensed" w:cs="Courier New"/>
        </w:rPr>
        <w:t>a novel method</w:t>
      </w:r>
      <w:commentRangeEnd w:id="75"/>
      <w:r w:rsidR="009A2CAC" w:rsidRPr="00B40D69">
        <w:rPr>
          <w:rStyle w:val="CommentReference"/>
          <w:rFonts w:ascii="Avenir Next Condensed" w:hAnsi="Avenir Next Condensed"/>
        </w:rPr>
        <w:commentReference w:id="75"/>
      </w:r>
      <w:r w:rsidRPr="00B40D69">
        <w:rPr>
          <w:rFonts w:ascii="Avenir Next Condensed" w:hAnsi="Avenir Next Condensed" w:cs="Courier New"/>
        </w:rPr>
        <w:t xml:space="preserve"> called ``</w:t>
      </w:r>
      <w:ins w:id="76" w:author="artin majdi" w:date="2023-04-28T14:25:00Z">
        <w:r w:rsidR="00B42196">
          <w:rPr>
            <w:rFonts w:ascii="Avenir Next Condensed" w:hAnsi="Avenir Next Condensed" w:cs="Courier New"/>
          </w:rPr>
          <w:t>c</w:t>
        </w:r>
      </w:ins>
      <w:del w:id="77" w:author="artin majdi" w:date="2023-04-28T14:25:00Z">
        <w:r w:rsidRPr="00B40D69" w:rsidDel="00B42196">
          <w:rPr>
            <w:rFonts w:ascii="Avenir Next Condensed" w:hAnsi="Avenir Next Condensed" w:cs="Courier New"/>
          </w:rPr>
          <w:delText>C</w:delText>
        </w:r>
      </w:del>
      <w:r w:rsidRPr="00B40D69">
        <w:rPr>
          <w:rFonts w:ascii="Avenir Next Condensed" w:hAnsi="Avenir Next Condensed" w:cs="Courier New"/>
        </w:rPr>
        <w:t>rowd-certain</w:t>
      </w:r>
      <w:del w:id="78" w:author="artin majdi" w:date="2023-04-28T14:26:00Z">
        <w:r w:rsidRPr="00B40D69" w:rsidDel="00BC2A4E">
          <w:rPr>
            <w:rFonts w:ascii="Avenir Next Condensed" w:hAnsi="Avenir Next Condensed" w:cs="Courier New"/>
          </w:rPr>
          <w:delText>,</w:delText>
        </w:r>
      </w:del>
      <w:r w:rsidRPr="00B40D69">
        <w:rPr>
          <w:rFonts w:ascii="Avenir Next Condensed" w:hAnsi="Avenir Next Condensed" w:cs="Courier New"/>
        </w:rPr>
        <w:t>" which focuses on leveraging uncertainty measurements to improve decision-making in crowdsourcing and ensemble learning scenarios. Crowd-Certain employs a weighted soft majority voting approach, where the weights are determined based on the uncertainty associated with each annotator</w:t>
      </w:r>
      <w:del w:id="79" w:author="artin majdi" w:date="2023-04-28T11:25:00Z">
        <w:r w:rsidRPr="00B40D69" w:rsidDel="00341F2D">
          <w:rPr>
            <w:rFonts w:ascii="Avenir Next Condensed" w:hAnsi="Avenir Next Condensed" w:cs="Courier New"/>
          </w:rPr>
          <w:delText xml:space="preserve"> </w:delText>
        </w:r>
      </w:del>
      <w:ins w:id="80" w:author="artin majdi" w:date="2023-04-28T11:26:00Z">
        <w:r w:rsidR="00341F2D">
          <w:rPr>
            <w:rFonts w:ascii="Avenir Next Condensed" w:hAnsi="Avenir Next Condensed" w:cs="Courier New"/>
          </w:rPr>
          <w:t>’s labels</w:t>
        </w:r>
      </w:ins>
      <w:del w:id="81" w:author="artin majdi" w:date="2023-04-28T11:25:00Z">
        <w:r w:rsidRPr="00B40D69" w:rsidDel="00341F2D">
          <w:rPr>
            <w:rFonts w:ascii="Avenir Next Condensed" w:hAnsi="Avenir Next Condensed" w:cs="Courier New"/>
          </w:rPr>
          <w:delText xml:space="preserve">or </w:delText>
        </w:r>
        <w:commentRangeStart w:id="82"/>
        <w:r w:rsidRPr="00B40D69" w:rsidDel="00341F2D">
          <w:rPr>
            <w:rFonts w:ascii="Avenir Next Condensed" w:hAnsi="Avenir Next Condensed" w:cs="Courier New"/>
          </w:rPr>
          <w:delText>the model</w:delText>
        </w:r>
        <w:commentRangeEnd w:id="82"/>
        <w:r w:rsidRPr="00B40D69" w:rsidDel="00341F2D">
          <w:rPr>
            <w:rStyle w:val="CommentReference"/>
            <w:rFonts w:ascii="Avenir Next Condensed" w:hAnsi="Avenir Next Condensed"/>
          </w:rPr>
          <w:commentReference w:id="82"/>
        </w:r>
        <w:r w:rsidRPr="00B40D69" w:rsidDel="00341F2D">
          <w:rPr>
            <w:rFonts w:ascii="Avenir Next Condensed" w:hAnsi="Avenir Next Condensed" w:cs="Courier New"/>
          </w:rPr>
          <w:delText>'s predictions</w:delText>
        </w:r>
      </w:del>
      <w:r w:rsidRPr="00B40D69">
        <w:rPr>
          <w:rFonts w:ascii="Avenir Next Condensed" w:hAnsi="Avenir Next Condensed" w:cs="Courier New"/>
        </w:rPr>
        <w:t xml:space="preserve">. </w:t>
      </w:r>
      <w:ins w:id="83" w:author="artin majdi" w:date="2023-04-28T11:21:00Z">
        <w:r w:rsidR="007E2569">
          <w:rPr>
            <w:rFonts w:ascii="Avenir Next Condensed" w:hAnsi="Avenir Next Condensed" w:cs="Courier New"/>
          </w:rPr>
          <w:t xml:space="preserve">Initially </w:t>
        </w:r>
      </w:ins>
    </w:p>
    <w:p w14:paraId="38E10F1A" w14:textId="4F2460AE" w:rsidR="009C002D" w:rsidRDefault="00394EC4" w:rsidP="009C56DA">
      <w:pPr>
        <w:pStyle w:val="PlainText"/>
        <w:spacing w:line="360" w:lineRule="auto"/>
        <w:jc w:val="both"/>
        <w:rPr>
          <w:ins w:id="84" w:author="artin majdi" w:date="2023-04-28T15:17:00Z"/>
          <w:rFonts w:ascii="Avenir Next Condensed" w:hAnsi="Avenir Next Condensed" w:cs="Courier New"/>
        </w:rPr>
      </w:pPr>
      <w:del w:id="85" w:author="artin majdi" w:date="2023-04-28T11:21:00Z">
        <w:r w:rsidRPr="00B40D69" w:rsidDel="007E2569">
          <w:rPr>
            <w:rFonts w:ascii="Avenir Next Condensed" w:hAnsi="Avenir Next Condensed" w:cs="Courier New"/>
          </w:rPr>
          <w:delText xml:space="preserve">Two different approaches for consistency measurement were </w:delText>
        </w:r>
      </w:del>
      <w:ins w:id="86" w:author="Rodriguez, Jeffrey J - (jjrodrig)" w:date="2023-04-22T20:06:00Z">
        <w:del w:id="87" w:author="artin majdi" w:date="2023-04-28T11:21:00Z">
          <w:r w:rsidR="00455F65" w:rsidRPr="00B40D69" w:rsidDel="007E2569">
            <w:rPr>
              <w:rFonts w:ascii="Avenir Next Condensed" w:hAnsi="Avenir Next Condensed" w:cs="Courier New"/>
            </w:rPr>
            <w:delText xml:space="preserve">are </w:delText>
          </w:r>
        </w:del>
      </w:ins>
      <w:del w:id="88" w:author="artin majdi" w:date="2023-04-28T11:21:00Z">
        <w:r w:rsidRPr="00B40D69" w:rsidDel="007E2569">
          <w:rPr>
            <w:rFonts w:ascii="Avenir Next Condensed" w:hAnsi="Avenir Next Condensed" w:cs="Courier New"/>
          </w:rPr>
          <w:delText xml:space="preserve">proposed. In the first approach, </w:delText>
        </w:r>
      </w:del>
      <w:r w:rsidRPr="00B40D69">
        <w:rPr>
          <w:rFonts w:ascii="Avenir Next Condensed" w:hAnsi="Avenir Next Condensed" w:cs="Courier New"/>
        </w:rPr>
        <w:t xml:space="preserve">we use uncertainty measurement techniques to calculate the degree of consistency of each annotator during labeling. </w:t>
      </w:r>
      <w:del w:id="89" w:author="artin majdi" w:date="2023-04-28T11:21:00Z">
        <w:r w:rsidRPr="00B40D69" w:rsidDel="007E2569">
          <w:rPr>
            <w:rFonts w:ascii="Avenir Next Condensed" w:hAnsi="Avenir Next Condensed" w:cs="Courier New"/>
          </w:rPr>
          <w:delText xml:space="preserve">In </w:delText>
        </w:r>
      </w:del>
      <w:ins w:id="90" w:author="artin majdi" w:date="2023-04-28T11:21:00Z">
        <w:r w:rsidR="007E2569">
          <w:rPr>
            <w:rFonts w:ascii="Avenir Next Condensed" w:hAnsi="Avenir Next Condensed" w:cs="Courier New"/>
          </w:rPr>
          <w:t xml:space="preserve">Furthermore to ensure </w:t>
        </w:r>
        <w:r w:rsidR="00C84BE0">
          <w:rPr>
            <w:rFonts w:ascii="Avenir Next Condensed" w:hAnsi="Avenir Next Condensed" w:cs="Courier New"/>
          </w:rPr>
          <w:t xml:space="preserve">the proposed technique does not </w:t>
        </w:r>
      </w:ins>
      <w:ins w:id="91" w:author="artin majdi" w:date="2023-04-28T11:22:00Z">
        <w:r w:rsidR="000674DB">
          <w:rPr>
            <w:rFonts w:ascii="Avenir Next Condensed" w:hAnsi="Avenir Next Condensed" w:cs="Courier New"/>
          </w:rPr>
          <w:t xml:space="preserve">calculate a high weight for </w:t>
        </w:r>
      </w:ins>
      <w:ins w:id="92" w:author="artin majdi" w:date="2023-04-28T11:24:00Z">
        <w:r w:rsidR="0011085B">
          <w:rPr>
            <w:rFonts w:ascii="Avenir Next Condensed" w:hAnsi="Avenir Next Condensed" w:cs="Courier New"/>
          </w:rPr>
          <w:t>annotators</w:t>
        </w:r>
      </w:ins>
      <w:ins w:id="93" w:author="artin majdi" w:date="2023-04-28T11:22:00Z">
        <w:r w:rsidR="000674DB">
          <w:rPr>
            <w:rFonts w:ascii="Avenir Next Condensed" w:hAnsi="Avenir Next Condensed" w:cs="Courier New"/>
          </w:rPr>
          <w:t xml:space="preserve"> who are consistently wrong (for example when a specific annotator </w:t>
        </w:r>
      </w:ins>
      <w:ins w:id="94" w:author="artin majdi" w:date="2023-04-28T11:23:00Z">
        <w:r w:rsidR="0011085B">
          <w:rPr>
            <w:rFonts w:ascii="Avenir Next Condensed" w:hAnsi="Avenir Next Condensed" w:cs="Courier New"/>
          </w:rPr>
          <w:t>always mislabel a specific class</w:t>
        </w:r>
      </w:ins>
      <w:ins w:id="95" w:author="artin majdi" w:date="2023-04-28T11:24:00Z">
        <w:r w:rsidR="0029640B">
          <w:rPr>
            <w:rFonts w:ascii="Avenir Next Condensed" w:hAnsi="Avenir Next Condensed" w:cs="Courier New"/>
          </w:rPr>
          <w:t xml:space="preserve"> and hence demonstrates a</w:t>
        </w:r>
        <w:r w:rsidR="0068379C">
          <w:rPr>
            <w:rFonts w:ascii="Avenir Next Condensed" w:hAnsi="Avenir Next Condensed" w:cs="Courier New"/>
          </w:rPr>
          <w:t xml:space="preserve"> high</w:t>
        </w:r>
        <w:r w:rsidR="0029640B">
          <w:rPr>
            <w:rFonts w:ascii="Avenir Next Condensed" w:hAnsi="Avenir Next Condensed" w:cs="Courier New"/>
          </w:rPr>
          <w:t xml:space="preserve"> consistency while having low accuracy</w:t>
        </w:r>
      </w:ins>
      <w:ins w:id="96" w:author="artin majdi" w:date="2023-04-28T11:23:00Z">
        <w:r w:rsidR="0011085B">
          <w:rPr>
            <w:rFonts w:ascii="Avenir Next Condensed" w:hAnsi="Avenir Next Condensed" w:cs="Courier New"/>
          </w:rPr>
          <w:t>)</w:t>
        </w:r>
      </w:ins>
      <w:ins w:id="97" w:author="artin majdi" w:date="2023-04-28T11:25:00Z">
        <w:r w:rsidR="0068379C">
          <w:rPr>
            <w:rFonts w:ascii="Avenir Next Condensed" w:hAnsi="Avenir Next Condensed" w:cs="Courier New"/>
          </w:rPr>
          <w:t xml:space="preserve">, </w:t>
        </w:r>
      </w:ins>
      <w:del w:id="98" w:author="artin majdi" w:date="2023-04-28T11:25:00Z">
        <w:r w:rsidRPr="00B40D69" w:rsidDel="0068379C">
          <w:rPr>
            <w:rFonts w:ascii="Avenir Next Condensed" w:hAnsi="Avenir Next Condensed" w:cs="Courier New"/>
          </w:rPr>
          <w:delText xml:space="preserve">the second approach, </w:delText>
        </w:r>
      </w:del>
      <w:r w:rsidRPr="00B40D69">
        <w:rPr>
          <w:rFonts w:ascii="Avenir Next Condensed" w:hAnsi="Avenir Next Condensed" w:cs="Courier New"/>
        </w:rPr>
        <w:t>we extend th</w:t>
      </w:r>
      <w:del w:id="99" w:author="artin majdi" w:date="2023-04-28T11:25:00Z">
        <w:r w:rsidRPr="00B40D69" w:rsidDel="00C45D23">
          <w:rPr>
            <w:rFonts w:ascii="Avenir Next Condensed" w:hAnsi="Avenir Next Condensed" w:cs="Courier New"/>
          </w:rPr>
          <w:delText xml:space="preserve">e first approach </w:delText>
        </w:r>
      </w:del>
      <w:ins w:id="100" w:author="artin majdi" w:date="2023-04-28T11:25:00Z">
        <w:r w:rsidR="00C45D23">
          <w:rPr>
            <w:rFonts w:ascii="Avenir Next Condensed" w:hAnsi="Avenir Next Condensed" w:cs="Courier New"/>
          </w:rPr>
          <w:t xml:space="preserve">e proposed technique </w:t>
        </w:r>
      </w:ins>
      <w:r w:rsidRPr="00B40D69">
        <w:rPr>
          <w:rFonts w:ascii="Avenir Next Condensed" w:hAnsi="Avenir Next Condensed" w:cs="Courier New"/>
        </w:rPr>
        <w:t xml:space="preserve">by penalizing the annotators for instances in which they disagree with the aggregated label obtained using the MV. Furthermore, to mitigate the reliance on training a classifier on </w:t>
      </w:r>
      <w:r w:rsidR="00455F65" w:rsidRPr="00B40D69">
        <w:rPr>
          <w:rFonts w:ascii="Avenir Next Condensed" w:hAnsi="Avenir Next Condensed" w:cs="Courier New"/>
        </w:rPr>
        <w:t xml:space="preserve">an </w:t>
      </w:r>
      <w:r w:rsidRPr="00B40D69">
        <w:rPr>
          <w:rFonts w:ascii="Avenir Next Condensed" w:hAnsi="Avenir Next Condensed" w:cs="Courier New"/>
        </w:rPr>
        <w:t>annotator's labels, which may be inaccurate, we train an ensemble of cla</w:t>
      </w:r>
      <w:r w:rsidRPr="00B40D69">
        <w:rPr>
          <w:rFonts w:ascii="Avenir Next Condensed" w:hAnsi="Avenir Next Condensed" w:cs="Courier New"/>
        </w:rPr>
        <w:t>ssifiers for each annotator. In addition, we report</w:t>
      </w:r>
      <w:r w:rsidR="00CB6FE5" w:rsidRPr="00B40D69">
        <w:rPr>
          <w:rFonts w:ascii="Avenir Next Condensed" w:hAnsi="Avenir Next Condensed" w:cs="Courier New"/>
        </w:rPr>
        <w:t xml:space="preserve"> </w:t>
      </w:r>
      <w:r w:rsidRPr="00B40D69">
        <w:rPr>
          <w:rFonts w:ascii="Avenir Next Condensed" w:hAnsi="Avenir Next Condensed" w:cs="Courier New"/>
        </w:rPr>
        <w:t xml:space="preserve">two confidence scores along with the aggregated label to provide an additional context for each calculated aggregate label. We report a single weight for all instances in the dataset. </w:t>
      </w:r>
      <w:commentRangeStart w:id="101"/>
      <w:del w:id="102" w:author="artin majdi" w:date="2023-05-02T12:06:00Z">
        <w:r w:rsidRPr="00B40D69" w:rsidDel="009C56DA">
          <w:rPr>
            <w:rFonts w:ascii="Avenir Next Condensed" w:hAnsi="Avenir Next Condensed" w:cs="Courier New"/>
          </w:rPr>
          <w:delText>This provides a stan</w:delText>
        </w:r>
        <w:r w:rsidRPr="00B40D69" w:rsidDel="009C56DA">
          <w:rPr>
            <w:rFonts w:ascii="Avenir Next Condensed" w:hAnsi="Avenir Next Condensed" w:cs="Courier New"/>
          </w:rPr>
          <w:delText xml:space="preserve">dalone model that can label any new test instance without the need to repeat the weight calculation process and can be applied to cases with a limited number of annotators. </w:delText>
        </w:r>
        <w:commentRangeEnd w:id="101"/>
        <w:r w:rsidR="008253C1" w:rsidDel="009C56DA">
          <w:rPr>
            <w:rStyle w:val="CommentReference"/>
            <w:rFonts w:ascii="Arial Narrow" w:hAnsi="Arial Narrow"/>
          </w:rPr>
          <w:commentReference w:id="101"/>
        </w:r>
      </w:del>
      <w:ins w:id="103" w:author="artin majdi" w:date="2023-05-02T12:06:00Z">
        <w:r w:rsidR="009C56DA" w:rsidRPr="009C56DA">
          <w:rPr>
            <w:rFonts w:ascii="Avenir Next Condensed" w:hAnsi="Avenir Next Condensed" w:cs="Courier New"/>
          </w:rPr>
          <w:t xml:space="preserve">As demonstrated in the experimental sections, the proposed crowd-certain method is not only comparable to other techniques in terms of accuracy for scenarios with </w:t>
        </w:r>
        <w:proofErr w:type="gramStart"/>
        <w:r w:rsidR="009C56DA" w:rsidRPr="009C56DA">
          <w:rPr>
            <w:rFonts w:ascii="Avenir Next Condensed" w:hAnsi="Avenir Next Condensed" w:cs="Courier New"/>
          </w:rPr>
          <w:t>a large number of</w:t>
        </w:r>
        <w:proofErr w:type="gramEnd"/>
        <w:r w:rsidR="009C56DA" w:rsidRPr="009C56DA">
          <w:rPr>
            <w:rFonts w:ascii="Avenir Next Condensed" w:hAnsi="Avenir Next Condensed" w:cs="Courier New"/>
          </w:rPr>
          <w:t xml:space="preserve"> annotators, but also provides a significant improvement in accuracy for scenarios where the number of annotators may be limited. In addition, by assigning a single weight to each annotator for all instances in the dataset, the model can assign labels to new test instances without recalculating the annotator weights. This is especially advantageous in situations where annotators are scarce, as it enables the model to make accurate predictions with minimal dependence on annotator input. This characteristic of the crowd-certain method can significantly reduce the time and resources required for labeling in practical applications. When deploying the model in real-world scenarios such as medical diagnosis, fraud detection, or sentiment analysis, it could be advantageous to be able to assign labels to new instances without constantly recalculating annotator weights.</w:t>
        </w:r>
      </w:ins>
    </w:p>
    <w:p w14:paraId="1E899546" w14:textId="77777777" w:rsidR="00801B14" w:rsidRDefault="00801B14" w:rsidP="00E20E71">
      <w:pPr>
        <w:pStyle w:val="PlainText"/>
        <w:spacing w:line="360" w:lineRule="auto"/>
        <w:jc w:val="both"/>
        <w:rPr>
          <w:ins w:id="104" w:author="artin majdi" w:date="2023-04-28T15:17:00Z"/>
          <w:rFonts w:ascii="Avenir Next Condensed" w:hAnsi="Avenir Next Condensed" w:cs="Courier New"/>
        </w:rPr>
      </w:pPr>
    </w:p>
    <w:p w14:paraId="7FBCEDE8" w14:textId="77777777" w:rsidR="00801B14" w:rsidRPr="00B40D69" w:rsidRDefault="00801B14" w:rsidP="00E20E71">
      <w:pPr>
        <w:pStyle w:val="PlainText"/>
        <w:spacing w:line="360" w:lineRule="auto"/>
        <w:jc w:val="both"/>
        <w:rPr>
          <w:rFonts w:ascii="Avenir Next Condensed" w:hAnsi="Avenir Next Condensed" w:cs="Courier New"/>
        </w:rPr>
      </w:pPr>
    </w:p>
    <w:p w14:paraId="1152A314" w14:textId="77777777" w:rsidR="00801B14" w:rsidRDefault="00394EC4" w:rsidP="00B40D69">
      <w:pPr>
        <w:pStyle w:val="PlainText"/>
        <w:spacing w:line="360" w:lineRule="auto"/>
        <w:jc w:val="both"/>
        <w:rPr>
          <w:ins w:id="105" w:author="artin majdi" w:date="2023-04-28T15:17:00Z"/>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subsection{</w:t>
      </w:r>
      <w:proofErr w:type="gramEnd"/>
      <w:r w:rsidR="000115AD" w:rsidRPr="00B40D69">
        <w:rPr>
          <w:rFonts w:ascii="Avenir Next Condensed" w:hAnsi="Avenir Next Condensed" w:cs="Courier New"/>
        </w:rPr>
        <w:t>Glossary of Symbols</w:t>
      </w:r>
      <w:r w:rsidRPr="00B40D69">
        <w:rPr>
          <w:rFonts w:ascii="Avenir Next Condensed" w:hAnsi="Avenir Next Condensed" w:cs="Courier New"/>
        </w:rPr>
        <w:t>}</w:t>
      </w:r>
      <w:ins w:id="106" w:author="artin majdi" w:date="2023-04-28T14:26:00Z">
        <w:r w:rsidR="00BC2A4E">
          <w:rPr>
            <w:rFonts w:ascii="Avenir Next Condensed" w:hAnsi="Avenir Next Condensed" w:cs="Courier New"/>
          </w:rPr>
          <w:t xml:space="preserve"> </w:t>
        </w:r>
      </w:ins>
    </w:p>
    <w:p w14:paraId="51AAD0D4" w14:textId="77EE702F"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Let denote the following parameters:</w:t>
      </w:r>
    </w:p>
    <w:p w14:paraId="211A299D"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begin</w:t>
      </w:r>
      <w:proofErr w:type="gramEnd"/>
      <w:r w:rsidRPr="00B40D69">
        <w:rPr>
          <w:rFonts w:ascii="Avenir Next Condensed" w:hAnsi="Avenir Next Condensed" w:cs="Courier New"/>
        </w:rPr>
        <w:t>{itemize}</w:t>
      </w:r>
    </w:p>
    <w:p w14:paraId="03BB224A" w14:textId="2645599E" w:rsidR="003A1683" w:rsidRPr="00B40D69" w:rsidRDefault="000115AD" w:rsidP="00B40D69">
      <w:pPr>
        <w:pStyle w:val="PlainText"/>
        <w:spacing w:line="360" w:lineRule="auto"/>
        <w:jc w:val="both"/>
        <w:rPr>
          <w:rFonts w:ascii="Avenir Next Condensed" w:hAnsi="Avenir Next Condensed" w:cs="Courier New"/>
        </w:rPr>
      </w:pPr>
      <w:ins w:id="107" w:author="Rodriguez, Jeffrey J - (jjrodrig)" w:date="2023-04-22T20:48:00Z">
        <w:r w:rsidRPr="00B40D69">
          <w:rPr>
            <w:rFonts w:ascii="Avenir Next Condensed" w:hAnsi="Avenir Next Condensed" w:cs="Courier New"/>
          </w:rPr>
          <w:t>\</w:t>
        </w:r>
        <w:proofErr w:type="spellStart"/>
        <w:proofErr w:type="gramStart"/>
        <w:r w:rsidRPr="00B40D69">
          <w:rPr>
            <w:rFonts w:ascii="Avenir Next Condensed" w:hAnsi="Avenir Next Condensed" w:cs="Courier New"/>
          </w:rPr>
          <w:t>renewcommand</w:t>
        </w:r>
        <w:proofErr w:type="spellEnd"/>
        <w:proofErr w:type="gramEnd"/>
        <w:r w:rsidRPr="00B40D69">
          <w:rPr>
            <w:rFonts w:ascii="Avenir Next Condensed" w:hAnsi="Avenir Next Condensed" w:cs="Courier New"/>
          </w:rPr>
          <w:t>{\</w:t>
        </w:r>
        <w:commentRangeStart w:id="108"/>
        <w:proofErr w:type="spellStart"/>
        <w:r w:rsidRPr="00B40D69">
          <w:rPr>
            <w:rFonts w:ascii="Avenir Next Condensed" w:hAnsi="Avenir Next Condensed" w:cs="Courier New"/>
          </w:rPr>
          <w:t>textbullet</w:t>
        </w:r>
        <w:commentRangeEnd w:id="108"/>
        <w:proofErr w:type="spellEnd"/>
        <w:r w:rsidRPr="00B40D69">
          <w:rPr>
            <w:rStyle w:val="CommentReference"/>
            <w:rFonts w:ascii="Avenir Next Condensed" w:hAnsi="Avenir Next Condensed"/>
          </w:rPr>
          <w:commentReference w:id="108"/>
        </w:r>
        <w:r w:rsidRPr="00B40D69">
          <w:rPr>
            <w:rFonts w:ascii="Avenir Next Condensed" w:hAnsi="Avenir Next Condensed" w:cs="Courier New"/>
          </w:rPr>
          <w:t>}{}</w:t>
        </w:r>
      </w:ins>
      <w:r w:rsidRPr="00B40D69">
        <w:rPr>
          <w:rFonts w:ascii="Avenir Next Condensed" w:hAnsi="Avenir Next Condensed" w:cs="Courier New"/>
        </w:rPr>
        <w:t xml:space="preserve">    </w:t>
      </w:r>
    </w:p>
    <w:p w14:paraId="3D1F117A" w14:textId="02B4B242"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item  $</w:t>
      </w:r>
      <w:proofErr w:type="gramEnd"/>
      <w:del w:id="109" w:author="artin majdi" w:date="2023-04-28T13:57:00Z">
        <w:r w:rsidRPr="00B40D69" w:rsidDel="00DF73E1">
          <w:rPr>
            <w:rFonts w:ascii="Avenir Next Condensed" w:hAnsi="Avenir Next Condensed" w:cs="Courier New"/>
          </w:rPr>
          <w:delText xml:space="preserve">\mathrm{N} </w:delText>
        </w:r>
      </w:del>
      <w:ins w:id="110" w:author="artin majdi" w:date="2023-04-28T13:57:00Z">
        <w:r w:rsidR="00DF73E1">
          <w:rPr>
            <w:rFonts w:ascii="Avenir Next Condensed" w:hAnsi="Avenir Next Condensed" w:cs="Courier New"/>
          </w:rPr>
          <w:t>N</w:t>
        </w:r>
      </w:ins>
      <w:r w:rsidRPr="00B40D69">
        <w:rPr>
          <w:rFonts w:ascii="Avenir Next Condensed" w:hAnsi="Avenir Next Condensed" w:cs="Courier New"/>
        </w:rPr>
        <w:t>$: Number of instances.</w:t>
      </w:r>
    </w:p>
    <w:p w14:paraId="6BEE4FAE"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lastRenderedPageBreak/>
        <w:t xml:space="preserve">    </w:t>
      </w:r>
    </w:p>
    <w:p w14:paraId="3073C8AA" w14:textId="7EE9CEAC"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item  $</w:t>
      </w:r>
      <w:proofErr w:type="gramEnd"/>
      <w:del w:id="111" w:author="artin majdi" w:date="2023-04-28T13:57:00Z">
        <w:r w:rsidRPr="00B40D69" w:rsidDel="00DF73E1">
          <w:rPr>
            <w:rFonts w:ascii="Avenir Next Condensed" w:hAnsi="Avenir Next Condensed" w:cs="Courier New"/>
          </w:rPr>
          <w:delText xml:space="preserve">\mathrm{M} </w:delText>
        </w:r>
      </w:del>
      <w:ins w:id="112" w:author="artin majdi" w:date="2023-04-28T13:57:00Z">
        <w:r w:rsidR="00DF73E1">
          <w:rPr>
            <w:rFonts w:ascii="Avenir Next Condensed" w:hAnsi="Avenir Next Condensed" w:cs="Courier New"/>
          </w:rPr>
          <w:t>M</w:t>
        </w:r>
      </w:ins>
      <w:r w:rsidRPr="00B40D69">
        <w:rPr>
          <w:rFonts w:ascii="Avenir Next Condensed" w:hAnsi="Avenir Next Condensed" w:cs="Courier New"/>
        </w:rPr>
        <w:t>$: Number of annotators.</w:t>
      </w:r>
    </w:p>
    <w:p w14:paraId="64E5DE5F"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6190E0B0" w14:textId="4E8811D1"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item  $</w:t>
      </w:r>
      <w:proofErr w:type="spellStart"/>
      <w:proofErr w:type="gramEnd"/>
      <w:r w:rsidRPr="00B40D69">
        <w:rPr>
          <w:rFonts w:ascii="Avenir Next Condensed" w:hAnsi="Avenir Next Condensed" w:cs="Courier New"/>
        </w:rPr>
        <w:t>y_k</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\in \{0,1\} $: True label for the $k $-</w:t>
      </w:r>
      <w:proofErr w:type="spellStart"/>
      <w:r w:rsidRPr="00B40D69">
        <w:rPr>
          <w:rFonts w:ascii="Avenir Next Condensed" w:hAnsi="Avenir Next Condensed" w:cs="Courier New"/>
        </w:rPr>
        <w:t>th</w:t>
      </w:r>
      <w:proofErr w:type="spellEnd"/>
      <w:r w:rsidRPr="00B40D69">
        <w:rPr>
          <w:rFonts w:ascii="Avenir Next Condensed" w:hAnsi="Avenir Next Condensed" w:cs="Courier New"/>
        </w:rPr>
        <w:t xml:space="preserve"> class </w:t>
      </w:r>
      <w:r w:rsidR="003672FD" w:rsidRPr="00B40D69">
        <w:rPr>
          <w:rFonts w:ascii="Avenir Next Condensed" w:hAnsi="Avenir Next Condensed" w:cs="Courier New"/>
        </w:rPr>
        <w:t xml:space="preserve">for </w:t>
      </w:r>
      <w:r w:rsidRPr="00B40D69">
        <w:rPr>
          <w:rFonts w:ascii="Avenir Next Condensed" w:hAnsi="Avenir Next Condensed" w:cs="Courier New"/>
        </w:rPr>
        <w:t>instance $</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xml:space="preserve"> $.</w:t>
      </w:r>
    </w:p>
    <w:p w14:paraId="0E08BBA6"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00137E84" w14:textId="39EA12AF"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item  $</w:t>
      </w:r>
      <w:proofErr w:type="gramEnd"/>
      <w:r w:rsidRPr="00B40D69">
        <w:rPr>
          <w:rFonts w:ascii="Avenir Next Condensed" w:hAnsi="Avenir Next Condensed" w:cs="Courier New"/>
        </w:rPr>
        <w:t>z_{\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\in \{0,1\} $: Label given by annotator $\alpha $ for $k $-</w:t>
      </w:r>
      <w:proofErr w:type="spellStart"/>
      <w:r w:rsidRPr="00B40D69">
        <w:rPr>
          <w:rFonts w:ascii="Avenir Next Condensed" w:hAnsi="Avenir Next Condensed" w:cs="Courier New"/>
        </w:rPr>
        <w:t>th</w:t>
      </w:r>
      <w:proofErr w:type="spellEnd"/>
      <w:r w:rsidRPr="00B40D69">
        <w:rPr>
          <w:rFonts w:ascii="Avenir Next Condensed" w:hAnsi="Avenir Next Condensed" w:cs="Courier New"/>
        </w:rPr>
        <w:t xml:space="preserve"> class </w:t>
      </w:r>
      <w:r w:rsidR="003672FD" w:rsidRPr="00B40D69">
        <w:rPr>
          <w:rFonts w:ascii="Avenir Next Condensed" w:hAnsi="Avenir Next Condensed" w:cs="Courier New"/>
        </w:rPr>
        <w:t xml:space="preserve">for </w:t>
      </w:r>
      <w:r w:rsidRPr="00B40D69">
        <w:rPr>
          <w:rFonts w:ascii="Avenir Next Condensed" w:hAnsi="Avenir Next Condensed" w:cs="Courier New"/>
        </w:rPr>
        <w:t>instance $</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xml:space="preserve"> $.</w:t>
      </w:r>
    </w:p>
    <w:p w14:paraId="06E92BB4"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3A3E5024" w14:textId="3379E930"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item  $</w:t>
      </w:r>
      <w:proofErr w:type="gramEnd"/>
      <w:r w:rsidRPr="00B40D69">
        <w:rPr>
          <w:rFonts w:ascii="Avenir Next Condensed" w:hAnsi="Avenir Next Condensed" w:cs="Courier New"/>
        </w:rPr>
        <w:t xml:space="preserve">{{\underset\alpha{\mathrm{MV}}}{\left(z_{\alpha,k}^{(i)}\right)}} $: </w:t>
      </w:r>
      <w:r w:rsidR="003672FD" w:rsidRPr="00B40D69">
        <w:rPr>
          <w:rFonts w:ascii="Avenir Next Condensed" w:hAnsi="Avenir Next Condensed" w:cs="Courier New"/>
        </w:rPr>
        <w:t xml:space="preserve">Majority voting </w:t>
      </w:r>
      <w:r w:rsidRPr="00B40D69">
        <w:rPr>
          <w:rFonts w:ascii="Avenir Next Condensed" w:hAnsi="Avenir Next Condensed" w:cs="Courier New"/>
        </w:rPr>
        <w:t xml:space="preserve">technique </w:t>
      </w:r>
      <w:r w:rsidR="003672FD" w:rsidRPr="00B40D69">
        <w:rPr>
          <w:rFonts w:ascii="Avenir Next Condensed" w:hAnsi="Avenir Next Condensed" w:cs="Courier New"/>
        </w:rPr>
        <w:t xml:space="preserve">(the label that receives the most votes) </w:t>
      </w:r>
      <w:r w:rsidRPr="00B40D69">
        <w:rPr>
          <w:rFonts w:ascii="Avenir Next Condensed" w:hAnsi="Avenir Next Condensed" w:cs="Courier New"/>
        </w:rPr>
        <w:t>applied to annotator labels for class $k $ and instance $i $.</w:t>
      </w:r>
    </w:p>
    <w:p w14:paraId="03953B9C"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0F1C785C" w14:textId="5493EB68"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item  $</w:t>
      </w:r>
      <w:proofErr w:type="gramEnd"/>
      <w:r w:rsidRPr="00B40D69">
        <w:rPr>
          <w:rFonts w:ascii="Avenir Next Condensed" w:hAnsi="Avenir Next Condensed" w:cs="Courier New"/>
        </w:rPr>
        <w:t>\pi_{\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 xml:space="preserve">} $ : Reliability score for </w:t>
      </w:r>
      <w:r w:rsidR="003672FD" w:rsidRPr="00B40D69">
        <w:rPr>
          <w:rFonts w:ascii="Avenir Next Condensed" w:hAnsi="Avenir Next Condensed" w:cs="Courier New"/>
        </w:rPr>
        <w:t xml:space="preserve">generating sample labels for </w:t>
      </w:r>
      <w:r w:rsidRPr="00B40D69">
        <w:rPr>
          <w:rFonts w:ascii="Avenir Next Condensed" w:hAnsi="Avenir Next Condensed" w:cs="Courier New"/>
        </w:rPr>
        <w:t xml:space="preserve">annotator $\alpha $ for class $k $. </w:t>
      </w:r>
      <w:r w:rsidR="003672FD" w:rsidRPr="00B40D69">
        <w:rPr>
          <w:rFonts w:ascii="Avenir Next Condensed" w:hAnsi="Avenir Next Condensed" w:cs="Courier New"/>
        </w:rPr>
        <w:t>For example, it may be</w:t>
      </w:r>
      <w:r w:rsidRPr="00B40D69">
        <w:rPr>
          <w:rFonts w:ascii="Avenir Next Condensed" w:hAnsi="Avenir Next Condensed" w:cs="Courier New"/>
        </w:rPr>
        <w:t xml:space="preserve"> obtained from a uniform distribut</w:t>
      </w:r>
      <w:r w:rsidRPr="00B40D69">
        <w:rPr>
          <w:rFonts w:ascii="Avenir Next Condensed" w:hAnsi="Avenir Next Condensed" w:cs="Courier New"/>
        </w:rPr>
        <w:t>ion in the interval from $0.4 $ to $1 $, i.e., $\pi_{\</w:t>
      </w:r>
      <w:proofErr w:type="spellStart"/>
      <w:proofErr w:type="gramStart"/>
      <w:r w:rsidRPr="00B40D69">
        <w:rPr>
          <w:rFonts w:ascii="Avenir Next Condensed" w:hAnsi="Avenir Next Condensed" w:cs="Courier New"/>
        </w:rPr>
        <w:t>alpha,k</w:t>
      </w:r>
      <w:proofErr w:type="spellEnd"/>
      <w:proofErr w:type="gramEnd"/>
      <w:r w:rsidRPr="00B40D69">
        <w:rPr>
          <w:rFonts w:ascii="Avenir Next Condensed" w:hAnsi="Avenir Next Condensed" w:cs="Courier New"/>
        </w:rPr>
        <w:t>} \sim \</w:t>
      </w:r>
      <w:del w:id="113" w:author="Rodriguez, Jeffrey J - (jjrodrig)" w:date="2023-04-22T20:55:00Z">
        <w:r w:rsidRPr="00B40D69" w:rsidDel="003672FD">
          <w:rPr>
            <w:rFonts w:ascii="Avenir Next Condensed" w:hAnsi="Avenir Next Condensed" w:cs="Courier New"/>
          </w:rPr>
          <w:delText xml:space="preserve">cup </w:delText>
        </w:r>
      </w:del>
      <w:ins w:id="114" w:author="Rodriguez, Jeffrey J - (jjrodrig)" w:date="2023-04-23T11:59:00Z">
        <w:r w:rsidR="00567D80" w:rsidRPr="00B40D69">
          <w:rPr>
            <w:rFonts w:ascii="Avenir Next Condensed" w:hAnsi="Avenir Next Condensed" w:cs="Courier New"/>
          </w:rPr>
          <w:t>text</w:t>
        </w:r>
      </w:ins>
      <w:ins w:id="115" w:author="Rodriguez, Jeffrey J - (jjrodrig)" w:date="2023-04-22T20:55:00Z">
        <w:r w:rsidR="003672FD" w:rsidRPr="00B40D69">
          <w:rPr>
            <w:rFonts w:ascii="Avenir Next Condensed" w:hAnsi="Avenir Next Condensed" w:cs="Courier New"/>
          </w:rPr>
          <w:t>{</w:t>
        </w:r>
        <w:proofErr w:type="spellStart"/>
        <w:r w:rsidR="003672FD" w:rsidRPr="00B40D69">
          <w:rPr>
            <w:rFonts w:ascii="Avenir Next Condensed" w:hAnsi="Avenir Next Condensed" w:cs="Courier New"/>
          </w:rPr>
          <w:t>unif</w:t>
        </w:r>
        <w:proofErr w:type="spellEnd"/>
        <w:r w:rsidR="003672FD" w:rsidRPr="00B40D69">
          <w:rPr>
            <w:rFonts w:ascii="Avenir Next Condensed" w:hAnsi="Avenir Next Condensed" w:cs="Courier New"/>
          </w:rPr>
          <w:t xml:space="preserve">} </w:t>
        </w:r>
      </w:ins>
      <w:r w:rsidRPr="00B40D69">
        <w:rPr>
          <w:rFonts w:ascii="Avenir Next Condensed" w:hAnsi="Avenir Next Condensed" w:cs="Courier New"/>
        </w:rPr>
        <w:t>\left(0.4,1\right) $</w:t>
      </w:r>
      <w:ins w:id="116" w:author="Rodriguez, Jeffrey J - (jjrodrig)" w:date="2023-04-22T20:58:00Z">
        <w:r w:rsidR="003672FD" w:rsidRPr="00B40D69">
          <w:rPr>
            <w:rFonts w:ascii="Avenir Next Condensed" w:hAnsi="Avenir Next Condensed" w:cs="Courier New"/>
          </w:rPr>
          <w:t>.</w:t>
        </w:r>
      </w:ins>
    </w:p>
    <w:p w14:paraId="52422D19"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4FC90374" w14:textId="192FAC79"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item  $</w:t>
      </w:r>
      <w:proofErr w:type="gramEnd"/>
      <w:r w:rsidRPr="00B40D69">
        <w:rPr>
          <w:rFonts w:ascii="Avenir Next Condensed" w:hAnsi="Avenir Next Condensed" w:cs="Courier New"/>
        </w:rPr>
        <w:t>X^{(i)} $: Data for instance</w:t>
      </w:r>
      <w:r w:rsidR="003672FD" w:rsidRPr="00B40D69">
        <w:rPr>
          <w:rFonts w:ascii="Avenir Next Condensed" w:hAnsi="Avenir Next Condensed" w:cs="Courier New"/>
        </w:rPr>
        <w:t xml:space="preserve"> $</w:t>
      </w:r>
      <w:proofErr w:type="spellStart"/>
      <w:r w:rsidR="003672FD" w:rsidRPr="00B40D69">
        <w:rPr>
          <w:rFonts w:ascii="Avenir Next Condensed" w:hAnsi="Avenir Next Condensed" w:cs="Courier New"/>
        </w:rPr>
        <w:t>i</w:t>
      </w:r>
      <w:proofErr w:type="spellEnd"/>
      <w:r w:rsidR="003672FD" w:rsidRPr="00B40D69">
        <w:rPr>
          <w:rFonts w:ascii="Avenir Next Condensed" w:hAnsi="Avenir Next Condensed" w:cs="Courier New"/>
        </w:rPr>
        <w:t>$</w:t>
      </w:r>
      <w:r w:rsidRPr="00B40D69">
        <w:rPr>
          <w:rFonts w:ascii="Avenir Next Condensed" w:hAnsi="Avenir Next Condensed" w:cs="Courier New"/>
        </w:rPr>
        <w:t>.</w:t>
      </w:r>
    </w:p>
    <w:p w14:paraId="6D965E24"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3CA68596" w14:textId="2E2D071A"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item  $</w:t>
      </w:r>
      <w:proofErr w:type="gramEnd"/>
      <w:r w:rsidRPr="00B40D69">
        <w:rPr>
          <w:rFonts w:ascii="Avenir Next Condensed" w:hAnsi="Avenir Next Condensed" w:cs="Courier New"/>
        </w:rPr>
        <w:t>Y^{(</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)}=\left\{y_1^{(</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)},y_2^{(</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dots,y</w:t>
      </w:r>
      <w:proofErr w:type="spellEnd"/>
      <w:r w:rsidRPr="00B40D69">
        <w:rPr>
          <w:rFonts w:ascii="Avenir Next Condensed" w:hAnsi="Avenir Next Condensed" w:cs="Courier New"/>
        </w:rPr>
        <w:t>_{K}^{(</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xml:space="preserve">)}\right\} $: True label set for </w:t>
      </w:r>
      <w:r w:rsidR="00984495" w:rsidRPr="00B40D69">
        <w:rPr>
          <w:rFonts w:ascii="Avenir Next Condensed" w:hAnsi="Avenir Next Condensed" w:cs="Courier New"/>
        </w:rPr>
        <w:t xml:space="preserve">instance </w:t>
      </w:r>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xml:space="preserve"> $.</w:t>
      </w:r>
      <w:r w:rsidR="00984495" w:rsidRPr="00B40D69">
        <w:rPr>
          <w:rFonts w:ascii="Avenir Next Condensed" w:hAnsi="Avenir Next Condensed" w:cs="Courier New"/>
        </w:rPr>
        <w:t xml:space="preserve"> For example, consider a dataset that is labeled for the presence of cats, dogs, and rabbits in any given </w:t>
      </w:r>
      <w:del w:id="117" w:author="artin majdi" w:date="2023-04-28T11:53:00Z">
        <w:r w:rsidR="00984495" w:rsidRPr="00B40D69" w:rsidDel="005B0F43">
          <w:rPr>
            <w:rFonts w:ascii="Avenir Next Condensed" w:hAnsi="Avenir Next Condensed" w:cs="Courier New"/>
          </w:rPr>
          <w:delText>image</w:delText>
        </w:r>
      </w:del>
      <w:ins w:id="118" w:author="artin majdi" w:date="2023-04-28T11:53:00Z">
        <w:r w:rsidR="005B0F43">
          <w:rPr>
            <w:rFonts w:ascii="Avenir Next Condensed" w:hAnsi="Avenir Next Condensed" w:cs="Courier New"/>
          </w:rPr>
          <w:t>instance</w:t>
        </w:r>
      </w:ins>
      <w:r w:rsidR="00984495" w:rsidRPr="00B40D69">
        <w:rPr>
          <w:rFonts w:ascii="Avenir Next Condensed" w:hAnsi="Avenir Next Condensed" w:cs="Courier New"/>
        </w:rPr>
        <w:t xml:space="preserve">. If a given </w:t>
      </w:r>
      <w:del w:id="119" w:author="artin majdi" w:date="2023-04-28T11:54:00Z">
        <w:r w:rsidR="00984495" w:rsidRPr="00B40D69" w:rsidDel="005B0F43">
          <w:rPr>
            <w:rFonts w:ascii="Avenir Next Condensed" w:hAnsi="Avenir Next Condensed" w:cs="Courier New"/>
          </w:rPr>
          <w:delText>image</w:delText>
        </w:r>
      </w:del>
      <w:ins w:id="120" w:author="artin majdi" w:date="2023-04-28T11:54:00Z">
        <w:r w:rsidR="005B0F43">
          <w:rPr>
            <w:rFonts w:ascii="Avenir Next Condensed" w:hAnsi="Avenir Next Condensed" w:cs="Courier New"/>
          </w:rPr>
          <w:t>instance</w:t>
        </w:r>
      </w:ins>
      <w:r w:rsidR="00984495" w:rsidRPr="00B40D69">
        <w:rPr>
          <w:rFonts w:ascii="Avenir Next Condensed" w:hAnsi="Avenir Next Condensed" w:cs="Courier New"/>
        </w:rPr>
        <w:t xml:space="preserve"> $X^{(</w:t>
      </w:r>
      <w:proofErr w:type="spellStart"/>
      <w:r w:rsidR="00984495" w:rsidRPr="00B40D69">
        <w:rPr>
          <w:rFonts w:ascii="Avenir Next Condensed" w:hAnsi="Avenir Next Condensed" w:cs="Courier New"/>
        </w:rPr>
        <w:t>i</w:t>
      </w:r>
      <w:proofErr w:type="spellEnd"/>
      <w:r w:rsidR="00984495" w:rsidRPr="00B40D69">
        <w:rPr>
          <w:rFonts w:ascii="Avenir Next Condensed" w:hAnsi="Avenir Next Condensed" w:cs="Courier New"/>
        </w:rPr>
        <w:t>)} $ has cats and dogs but not rabbits, then $Y^{(i</w:t>
      </w:r>
      <w:proofErr w:type="gramStart"/>
      <w:r w:rsidR="00984495" w:rsidRPr="00B40D69">
        <w:rPr>
          <w:rFonts w:ascii="Avenir Next Condensed" w:hAnsi="Avenir Next Condensed" w:cs="Courier New"/>
        </w:rPr>
        <w:t>)}=</w:t>
      </w:r>
      <w:proofErr w:type="gramEnd"/>
      <w:r w:rsidR="00984495" w:rsidRPr="00B40D69">
        <w:rPr>
          <w:rFonts w:ascii="Avenir Next Condensed" w:hAnsi="Avenir Next Condensed" w:cs="Courier New"/>
        </w:rPr>
        <w:t>\{1,1,0\} $.</w:t>
      </w:r>
    </w:p>
    <w:p w14:paraId="5B5FA4BB"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7F3F8095" w14:textId="0D52F1DF"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item  $</w:t>
      </w:r>
      <w:proofErr w:type="gramEnd"/>
      <w:r w:rsidRPr="00B40D69">
        <w:rPr>
          <w:rFonts w:ascii="Avenir Next Condensed" w:hAnsi="Avenir Next Condensed" w:cs="Courier New"/>
        </w:rPr>
        <w:t xml:space="preserve">Z_{\alpha}^{(i)}=\left\{z_{a,1}^{(i)},\;z_{a,2}^{(i)},\;\dots,\;z_{a,K}^{(i)}\right\} $: </w:t>
      </w:r>
      <w:r w:rsidR="00984495" w:rsidRPr="00B40D69">
        <w:rPr>
          <w:rFonts w:ascii="Avenir Next Condensed" w:hAnsi="Avenir Next Condensed" w:cs="Courier New"/>
        </w:rPr>
        <w:t>L</w:t>
      </w:r>
      <w:r w:rsidRPr="00B40D69">
        <w:rPr>
          <w:rFonts w:ascii="Avenir Next Condensed" w:hAnsi="Avenir Next Condensed" w:cs="Courier New"/>
        </w:rPr>
        <w:t>abel set given by annotator $\alpha $ for instance $i $.</w:t>
      </w:r>
    </w:p>
    <w:p w14:paraId="4234CE7D"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7EE25CB6" w14:textId="63F48DE0"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item  \</w:t>
      </w:r>
      <w:proofErr w:type="spellStart"/>
      <w:proofErr w:type="gramEnd"/>
      <w:r w:rsidRPr="00B40D69">
        <w:rPr>
          <w:rFonts w:ascii="Avenir Next Condensed" w:hAnsi="Avenir Next Condensed" w:cs="Courier New"/>
        </w:rPr>
        <w:t>ensuremath</w:t>
      </w:r>
      <w:proofErr w:type="spellEnd"/>
      <w:r w:rsidRPr="00B40D69">
        <w:rPr>
          <w:rFonts w:ascii="Avenir Next Condensed" w:hAnsi="Avenir Next Condensed" w:cs="Courier New"/>
        </w:rPr>
        <w:t>{K}: number of categories (aka classes) in a multi-c</w:t>
      </w:r>
      <w:r w:rsidRPr="00B40D69">
        <w:rPr>
          <w:rFonts w:ascii="Avenir Next Condensed" w:hAnsi="Avenir Next Condensed" w:cs="Courier New"/>
        </w:rPr>
        <w:t xml:space="preserve">lass multi-label problem. For example, if we have a dataset that is labeled for the presence of cats, dogs, and rabbits in any given </w:t>
      </w:r>
      <w:del w:id="121" w:author="artin majdi" w:date="2023-04-28T11:54:00Z">
        <w:r w:rsidRPr="00B40D69" w:rsidDel="005B0F43">
          <w:rPr>
            <w:rFonts w:ascii="Avenir Next Condensed" w:hAnsi="Avenir Next Condensed" w:cs="Courier New"/>
          </w:rPr>
          <w:delText>image</w:delText>
        </w:r>
      </w:del>
      <w:ins w:id="122" w:author="artin majdi" w:date="2023-04-28T11:54:00Z">
        <w:r w:rsidR="005B0F43">
          <w:rPr>
            <w:rFonts w:ascii="Avenir Next Condensed" w:hAnsi="Avenir Next Condensed" w:cs="Courier New"/>
          </w:rPr>
          <w:t>instance</w:t>
        </w:r>
      </w:ins>
      <w:r w:rsidR="00984495" w:rsidRPr="00B40D69">
        <w:rPr>
          <w:rFonts w:ascii="Avenir Next Condensed" w:hAnsi="Avenir Next Condensed" w:cs="Courier New"/>
        </w:rPr>
        <w:t>, then $K=3$</w:t>
      </w:r>
      <w:r w:rsidRPr="00B40D69">
        <w:rPr>
          <w:rFonts w:ascii="Avenir Next Condensed" w:hAnsi="Avenir Next Condensed" w:cs="Courier New"/>
        </w:rPr>
        <w:t>.</w:t>
      </w:r>
    </w:p>
    <w:p w14:paraId="4D0BA103" w14:textId="54FD16A3"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customXmlInsRangeStart w:id="123" w:author="artin majdi" w:date="2023-04-28T14:30:00Z"/>
      <w:sdt>
        <w:sdtPr>
          <w:rPr>
            <w:rFonts w:ascii="Cambria Math" w:hAnsi="Cambria Math" w:cs="Courier New"/>
            <w:i/>
          </w:rPr>
          <w:id w:val="-1299143395"/>
          <w:placeholder>
            <w:docPart w:val="DefaultPlaceholder_2098659788"/>
          </w:placeholder>
          <w:temporary/>
          <w:showingPlcHdr/>
          <w:equation/>
        </w:sdtPr>
        <w:sdtEndPr/>
        <w:sdtContent>
          <w:customXmlInsRangeEnd w:id="123"/>
          <m:oMath>
            <m:r>
              <w:ins w:id="124" w:author="artin majdi" w:date="2023-04-28T14:30:00Z">
                <m:rPr>
                  <m:sty m:val="p"/>
                </m:rPr>
                <w:rPr>
                  <w:rStyle w:val="PlaceholderText"/>
                  <w:rFonts w:ascii="Cambria Math" w:hAnsi="Cambria Math"/>
                </w:rPr>
                <m:t>Type equation here.</m:t>
              </w:ins>
            </m:r>
          </m:oMath>
          <w:customXmlInsRangeStart w:id="125" w:author="artin majdi" w:date="2023-04-28T14:30:00Z"/>
        </w:sdtContent>
      </w:sdt>
      <w:customXmlInsRangeEnd w:id="125"/>
    </w:p>
    <w:p w14:paraId="522CC356" w14:textId="298CD3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item  $</w:t>
      </w:r>
      <w:proofErr w:type="gramEnd"/>
      <w:r w:rsidRPr="00B40D69">
        <w:rPr>
          <w:rFonts w:ascii="Avenir Next Condensed" w:hAnsi="Avenir Next Condensed" w:cs="Courier New"/>
        </w:rPr>
        <w:t>\</w:t>
      </w:r>
      <w:proofErr w:type="spellStart"/>
      <w:r w:rsidRPr="00B40D69">
        <w:rPr>
          <w:rFonts w:ascii="Avenir Next Condensed" w:hAnsi="Avenir Next Condensed" w:cs="Courier New"/>
        </w:rPr>
        <w:t>smallmathcal</w:t>
      </w:r>
      <w:proofErr w:type="spellEnd"/>
      <w:r w:rsidRPr="00B40D69">
        <w:rPr>
          <w:rFonts w:ascii="Avenir Next Condensed" w:hAnsi="Avenir Next Condensed" w:cs="Courier New"/>
        </w:rPr>
        <w:t>{p}^{(</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xml:space="preserve">)} $: Randomly generated </w:t>
      </w:r>
      <w:commentRangeStart w:id="126"/>
      <w:r w:rsidRPr="00B40D69">
        <w:rPr>
          <w:rFonts w:ascii="Avenir Next Condensed" w:hAnsi="Avenir Next Condensed" w:cs="Courier New"/>
        </w:rPr>
        <w:t>number</w:t>
      </w:r>
      <w:commentRangeEnd w:id="126"/>
      <w:r w:rsidR="00984495" w:rsidRPr="00B40D69">
        <w:rPr>
          <w:rStyle w:val="CommentReference"/>
          <w:rFonts w:ascii="Avenir Next Condensed" w:hAnsi="Avenir Next Condensed"/>
        </w:rPr>
        <w:commentReference w:id="126"/>
      </w:r>
      <w:r w:rsidRPr="00B40D69">
        <w:rPr>
          <w:rFonts w:ascii="Avenir Next Condensed" w:hAnsi="Avenir Next Condensed" w:cs="Courier New"/>
        </w:rPr>
        <w:t xml:space="preserve"> bet</w:t>
      </w:r>
      <w:r w:rsidRPr="00B40D69">
        <w:rPr>
          <w:rFonts w:ascii="Avenir Next Condensed" w:hAnsi="Avenir Next Condensed" w:cs="Courier New"/>
        </w:rPr>
        <w:t xml:space="preserve">ween 0 and 1 for </w:t>
      </w:r>
      <w:del w:id="127" w:author="Rodriguez, Jeffrey J - (jjrodrig)" w:date="2023-04-22T21:06:00Z">
        <w:r w:rsidRPr="00B40D69" w:rsidDel="00984495">
          <w:rPr>
            <w:rFonts w:ascii="Avenir Next Condensed" w:hAnsi="Avenir Next Condensed" w:cs="Courier New"/>
          </w:rPr>
          <w:delText xml:space="preserve">example </w:delText>
        </w:r>
      </w:del>
      <w:ins w:id="128" w:author="Rodriguez, Jeffrey J - (jjrodrig)" w:date="2023-04-22T21:06:00Z">
        <w:r w:rsidR="00984495" w:rsidRPr="00B40D69">
          <w:rPr>
            <w:rFonts w:ascii="Avenir Next Condensed" w:hAnsi="Avenir Next Condensed" w:cs="Courier New"/>
          </w:rPr>
          <w:t xml:space="preserve">instance </w:t>
        </w:r>
      </w:ins>
      <w:r w:rsidRPr="00B40D69">
        <w:rPr>
          <w:rFonts w:ascii="Avenir Next Condensed" w:hAnsi="Avenir Next Condensed" w:cs="Courier New"/>
        </w:rPr>
        <w:t>$i $. It is obtained from a uniform distribution, i.e., $\</w:t>
      </w:r>
      <w:proofErr w:type="spellStart"/>
      <w:r w:rsidRPr="00B40D69">
        <w:rPr>
          <w:rFonts w:ascii="Avenir Next Condensed" w:hAnsi="Avenir Next Condensed" w:cs="Courier New"/>
        </w:rPr>
        <w:t>smallmathcal</w:t>
      </w:r>
      <w:proofErr w:type="spellEnd"/>
      <w:r w:rsidRPr="00B40D69">
        <w:rPr>
          <w:rFonts w:ascii="Avenir Next Condensed" w:hAnsi="Avenir Next Condensed" w:cs="Courier New"/>
        </w:rPr>
        <w:t>{p}^{(</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xml:space="preserve">)} \sim </w:t>
      </w:r>
      <w:ins w:id="129" w:author="artin majdi" w:date="2023-04-28T14:30:00Z">
        <w:r w:rsidR="00966777">
          <w:rPr>
            <w:rFonts w:ascii="Avenir Next Condensed" w:hAnsi="Avenir Next Condensed" w:cs="Courier New"/>
          </w:rPr>
          <w:t>U</w:t>
        </w:r>
      </w:ins>
      <w:del w:id="130" w:author="Rodriguez, Jeffrey J - (jjrodrig)" w:date="2023-04-22T21:06:00Z">
        <w:r w:rsidRPr="00B40D69" w:rsidDel="00984495">
          <w:rPr>
            <w:rFonts w:ascii="Avenir Next Condensed" w:hAnsi="Avenir Next Condensed" w:cs="Courier New"/>
          </w:rPr>
          <w:delText>\cup</w:delText>
        </w:r>
      </w:del>
      <w:ins w:id="131" w:author="Rodriguez, Jeffrey J - (jjrodrig)" w:date="2023-04-22T21:06:00Z">
        <w:del w:id="132" w:author="artin majdi" w:date="2023-04-28T14:30:00Z">
          <w:r w:rsidR="00984495" w:rsidRPr="00B40D69" w:rsidDel="00966777">
            <w:rPr>
              <w:rFonts w:ascii="Avenir Next Condensed" w:hAnsi="Avenir Next Condensed" w:cs="Courier New"/>
            </w:rPr>
            <w:delText>\</w:delText>
          </w:r>
        </w:del>
      </w:ins>
      <w:ins w:id="133" w:author="Rodriguez, Jeffrey J - (jjrodrig)" w:date="2023-04-23T11:59:00Z">
        <w:del w:id="134" w:author="artin majdi" w:date="2023-04-28T14:30:00Z">
          <w:r w:rsidR="00566B36" w:rsidRPr="00B40D69" w:rsidDel="00966777">
            <w:rPr>
              <w:rFonts w:ascii="Avenir Next Condensed" w:hAnsi="Avenir Next Condensed" w:cs="Courier New"/>
            </w:rPr>
            <w:delText>text</w:delText>
          </w:r>
        </w:del>
      </w:ins>
      <w:ins w:id="135" w:author="Rodriguez, Jeffrey J - (jjrodrig)" w:date="2023-04-22T21:06:00Z">
        <w:del w:id="136" w:author="artin majdi" w:date="2023-04-28T14:30:00Z">
          <w:r w:rsidR="00984495" w:rsidRPr="00B40D69" w:rsidDel="00966777">
            <w:rPr>
              <w:rFonts w:ascii="Avenir Next Condensed" w:hAnsi="Avenir Next Condensed" w:cs="Courier New"/>
            </w:rPr>
            <w:delText>{unif}</w:delText>
          </w:r>
        </w:del>
      </w:ins>
      <w:r w:rsidRPr="00B40D69">
        <w:rPr>
          <w:rFonts w:ascii="Avenir Next Condensed" w:hAnsi="Avenir Next Condensed" w:cs="Courier New"/>
        </w:rPr>
        <w:t>(0,1) $</w:t>
      </w:r>
      <w:ins w:id="137" w:author="artin majdi" w:date="2023-04-28T11:27:00Z">
        <w:r w:rsidR="00A817E3">
          <w:rPr>
            <w:rFonts w:ascii="Avenir Next Condensed" w:hAnsi="Avenir Next Condensed" w:cs="Courier New"/>
          </w:rPr>
          <w:t xml:space="preserve"> This </w:t>
        </w:r>
        <w:r w:rsidR="00213F2A">
          <w:rPr>
            <w:rFonts w:ascii="Avenir Next Condensed" w:hAnsi="Avenir Next Condensed" w:cs="Courier New"/>
          </w:rPr>
          <w:t xml:space="preserve">number will be used to </w:t>
        </w:r>
      </w:ins>
      <w:ins w:id="138" w:author="artin majdi" w:date="2023-04-28T11:28:00Z">
        <w:r w:rsidR="009910BB">
          <w:rPr>
            <w:rFonts w:ascii="Avenir Next Condensed" w:hAnsi="Avenir Next Condensed" w:cs="Courier New"/>
          </w:rPr>
          <w:t xml:space="preserve">determine </w:t>
        </w:r>
      </w:ins>
      <w:ins w:id="139" w:author="artin majdi" w:date="2023-04-28T11:29:00Z">
        <w:r w:rsidR="00D11184">
          <w:rPr>
            <w:rFonts w:ascii="Avenir Next Condensed" w:hAnsi="Avenir Next Condensed" w:cs="Courier New"/>
          </w:rPr>
          <w:t>for each instance $</w:t>
        </w:r>
        <w:proofErr w:type="spellStart"/>
        <w:r w:rsidR="00D11184">
          <w:rPr>
            <w:rFonts w:ascii="Avenir Next Condensed" w:hAnsi="Avenir Next Condensed" w:cs="Courier New"/>
          </w:rPr>
          <w:t>i</w:t>
        </w:r>
        <w:proofErr w:type="spellEnd"/>
        <w:r w:rsidR="00D11184">
          <w:rPr>
            <w:rFonts w:ascii="Avenir Next Condensed" w:hAnsi="Avenir Next Condensed" w:cs="Courier New"/>
          </w:rPr>
          <w:t xml:space="preserve">$, </w:t>
        </w:r>
      </w:ins>
      <w:proofErr w:type="gramStart"/>
      <w:ins w:id="140" w:author="artin majdi" w:date="2023-04-28T11:28:00Z">
        <w:r w:rsidR="009910BB">
          <w:rPr>
            <w:rFonts w:ascii="Avenir Next Condensed" w:hAnsi="Avenir Next Condensed" w:cs="Courier New"/>
          </w:rPr>
          <w:t xml:space="preserve">whether </w:t>
        </w:r>
      </w:ins>
      <w:ins w:id="141" w:author="artin majdi" w:date="2023-04-28T11:30:00Z">
        <w:r w:rsidR="0023231D">
          <w:rPr>
            <w:rFonts w:ascii="Avenir Next Condensed" w:hAnsi="Avenir Next Condensed" w:cs="Courier New"/>
          </w:rPr>
          <w:t>or not</w:t>
        </w:r>
        <w:proofErr w:type="gramEnd"/>
        <w:r w:rsidR="0023231D">
          <w:rPr>
            <w:rFonts w:ascii="Avenir Next Condensed" w:hAnsi="Avenir Next Condensed" w:cs="Courier New"/>
          </w:rPr>
          <w:t xml:space="preserve"> </w:t>
        </w:r>
      </w:ins>
      <w:ins w:id="142" w:author="artin majdi" w:date="2023-04-28T11:28:00Z">
        <w:r w:rsidR="009910BB">
          <w:rPr>
            <w:rFonts w:ascii="Avenir Next Condensed" w:hAnsi="Avenir Next Condensed" w:cs="Courier New"/>
          </w:rPr>
          <w:t>the true label should be assigned to each fictious annotator</w:t>
        </w:r>
      </w:ins>
      <w:ins w:id="143" w:author="artin majdi" w:date="2023-04-28T11:29:00Z">
        <w:r w:rsidR="00D11184">
          <w:rPr>
            <w:rFonts w:ascii="Avenir Next Condensed" w:hAnsi="Avenir Next Condensed" w:cs="Courier New"/>
          </w:rPr>
          <w:t>’s</w:t>
        </w:r>
      </w:ins>
      <w:ins w:id="144" w:author="artin majdi" w:date="2023-04-28T11:28:00Z">
        <w:r w:rsidR="009910BB">
          <w:rPr>
            <w:rFonts w:ascii="Avenir Next Condensed" w:hAnsi="Avenir Next Condensed" w:cs="Courier New"/>
          </w:rPr>
          <w:t xml:space="preserve"> label</w:t>
        </w:r>
      </w:ins>
      <w:ins w:id="145" w:author="artin majdi" w:date="2023-04-28T11:30:00Z">
        <w:r w:rsidR="0023231D">
          <w:rPr>
            <w:rFonts w:ascii="Avenir Next Condensed" w:hAnsi="Avenir Next Condensed" w:cs="Courier New"/>
          </w:rPr>
          <w:t xml:space="preserve">. </w:t>
        </w:r>
        <w:r w:rsidR="00B31AEA">
          <w:rPr>
            <w:rFonts w:ascii="Avenir Next Condensed" w:hAnsi="Avenir Next Condensed" w:cs="Courier New"/>
          </w:rPr>
          <w:t xml:space="preserve">For each class $k$ if the </w:t>
        </w:r>
        <w:r w:rsidR="00B31AEA">
          <w:rPr>
            <w:rFonts w:ascii="Avenir Next Condensed" w:hAnsi="Avenir Next Condensed" w:cs="Courier New"/>
          </w:rPr>
          <w:lastRenderedPageBreak/>
          <w:t>annotator’s re</w:t>
        </w:r>
      </w:ins>
      <w:ins w:id="146" w:author="artin majdi" w:date="2023-04-28T11:31:00Z">
        <w:r w:rsidR="00B31AEA">
          <w:rPr>
            <w:rFonts w:ascii="Avenir Next Condensed" w:hAnsi="Avenir Next Condensed" w:cs="Courier New"/>
          </w:rPr>
          <w:t xml:space="preserve">liability score for that class </w:t>
        </w:r>
        <w:r w:rsidR="00B31AEA" w:rsidRPr="00312686">
          <w:rPr>
            <w:rFonts w:ascii="Avenir Next Condensed" w:hAnsi="Avenir Next Condensed" w:cs="Courier New"/>
          </w:rPr>
          <w:t>${\</w:t>
        </w:r>
        <w:proofErr w:type="gramStart"/>
        <w:r w:rsidR="00B31AEA" w:rsidRPr="00312686">
          <w:rPr>
            <w:rFonts w:ascii="Avenir Next Condensed" w:hAnsi="Avenir Next Condensed" w:cs="Courier New"/>
          </w:rPr>
          <w:t>Pi}_</w:t>
        </w:r>
        <w:proofErr w:type="gramEnd"/>
        <w:r w:rsidR="001E7233" w:rsidRPr="00312686">
          <w:rPr>
            <w:rFonts w:ascii="Avenir Next Condensed" w:hAnsi="Avenir Next Condensed" w:cs="Courier New"/>
          </w:rPr>
          <w:t>{</w:t>
        </w:r>
        <w:r w:rsidR="001E7233" w:rsidRPr="00312686">
          <w:rPr>
            <w:rFonts w:ascii="Avenir Next Condensed Demi Bold" w:hAnsi="Avenir Next Condensed Demi Bold" w:cs="Avenir Next Condensed Demi Bold"/>
          </w:rPr>
          <w:t>\</w:t>
        </w:r>
        <w:proofErr w:type="spellStart"/>
        <w:r w:rsidR="001E7233" w:rsidRPr="00312686">
          <w:rPr>
            <w:rFonts w:ascii="Avenir Next Condensed Demi Bold" w:hAnsi="Avenir Next Condensed Demi Bold" w:cs="Avenir Next Condensed Demi Bold"/>
          </w:rPr>
          <w:t>alpha</w:t>
        </w:r>
        <w:r w:rsidR="001E7233" w:rsidRPr="00312686">
          <w:rPr>
            <w:rFonts w:ascii="Avenir Next Condensed" w:hAnsi="Avenir Next Condensed" w:cs="Courier New"/>
          </w:rPr>
          <w:t>,k</w:t>
        </w:r>
        <w:proofErr w:type="spellEnd"/>
        <w:r w:rsidR="001E7233" w:rsidRPr="00312686">
          <w:rPr>
            <w:rFonts w:ascii="Avenir Next Condensed" w:hAnsi="Avenir Next Condensed" w:cs="Courier New"/>
          </w:rPr>
          <w:t>}  is bigger than</w:t>
        </w:r>
      </w:ins>
      <w:ins w:id="147" w:author="artin majdi" w:date="2023-04-28T11:32:00Z">
        <w:r w:rsidR="00F357F3">
          <w:rPr>
            <w:rFonts w:ascii="Avenir Next Condensed" w:hAnsi="Avenir Next Condensed" w:cs="Courier New"/>
          </w:rPr>
          <w:t>,</w:t>
        </w:r>
      </w:ins>
      <w:ins w:id="148" w:author="artin majdi" w:date="2023-04-28T11:31:00Z">
        <w:r w:rsidR="001E7233" w:rsidRPr="00B40D69">
          <w:rPr>
            <w:rFonts w:ascii="Avenir Next Condensed" w:hAnsi="Avenir Next Condensed" w:cs="Courier New"/>
          </w:rPr>
          <w:t xml:space="preserve"> $\</w:t>
        </w:r>
        <w:proofErr w:type="spellStart"/>
        <w:r w:rsidR="001E7233" w:rsidRPr="00B40D69">
          <w:rPr>
            <w:rFonts w:ascii="Avenir Next Condensed" w:hAnsi="Avenir Next Condensed" w:cs="Courier New"/>
          </w:rPr>
          <w:t>smallmathcal</w:t>
        </w:r>
        <w:proofErr w:type="spellEnd"/>
        <w:r w:rsidR="001E7233" w:rsidRPr="00B40D69">
          <w:rPr>
            <w:rFonts w:ascii="Avenir Next Condensed" w:hAnsi="Avenir Next Condensed" w:cs="Courier New"/>
          </w:rPr>
          <w:t>{p}^{(</w:t>
        </w:r>
        <w:proofErr w:type="spellStart"/>
        <w:r w:rsidR="001E7233" w:rsidRPr="00B40D69">
          <w:rPr>
            <w:rFonts w:ascii="Avenir Next Condensed" w:hAnsi="Avenir Next Condensed" w:cs="Courier New"/>
          </w:rPr>
          <w:t>i</w:t>
        </w:r>
        <w:proofErr w:type="spellEnd"/>
        <w:r w:rsidR="001E7233" w:rsidRPr="00B40D69">
          <w:rPr>
            <w:rFonts w:ascii="Avenir Next Condensed" w:hAnsi="Avenir Next Condensed" w:cs="Courier New"/>
          </w:rPr>
          <w:t>)}</w:t>
        </w:r>
        <w:r w:rsidR="001E7233">
          <w:rPr>
            <w:rFonts w:ascii="Avenir Next Condensed" w:hAnsi="Avenir Next Condensed" w:cs="Courier New"/>
          </w:rPr>
          <w:t xml:space="preserve">, the true label </w:t>
        </w:r>
      </w:ins>
      <w:ins w:id="149" w:author="artin majdi" w:date="2023-04-28T11:33:00Z">
        <w:r w:rsidR="00B24276" w:rsidRPr="00B40D69">
          <w:rPr>
            <w:rFonts w:ascii="Avenir Next Condensed" w:hAnsi="Avenir Next Condensed" w:cs="Courier New"/>
          </w:rPr>
          <w:t>$</w:t>
        </w:r>
        <w:proofErr w:type="spellStart"/>
        <w:r w:rsidR="00B24276" w:rsidRPr="00B40D69">
          <w:rPr>
            <w:rFonts w:ascii="Avenir Next Condensed" w:hAnsi="Avenir Next Condensed" w:cs="Courier New"/>
          </w:rPr>
          <w:t>y_k</w:t>
        </w:r>
        <w:proofErr w:type="spellEnd"/>
        <w:r w:rsidR="00B24276" w:rsidRPr="00B40D69">
          <w:rPr>
            <w:rFonts w:ascii="Avenir Next Condensed" w:hAnsi="Avenir Next Condensed" w:cs="Courier New"/>
          </w:rPr>
          <w:t>^{(</w:t>
        </w:r>
        <w:proofErr w:type="spellStart"/>
        <w:r w:rsidR="00B24276" w:rsidRPr="00B40D69">
          <w:rPr>
            <w:rFonts w:ascii="Avenir Next Condensed" w:hAnsi="Avenir Next Condensed" w:cs="Courier New"/>
          </w:rPr>
          <w:t>i</w:t>
        </w:r>
        <w:proofErr w:type="spellEnd"/>
        <w:r w:rsidR="00B24276" w:rsidRPr="00B40D69">
          <w:rPr>
            <w:rFonts w:ascii="Avenir Next Condensed" w:hAnsi="Avenir Next Condensed" w:cs="Courier New"/>
          </w:rPr>
          <w:t>)}</w:t>
        </w:r>
        <w:r w:rsidR="00B24276">
          <w:rPr>
            <w:rFonts w:ascii="Avenir Next Condensed" w:hAnsi="Avenir Next Condensed" w:cs="Courier New"/>
          </w:rPr>
          <w:t>$</w:t>
        </w:r>
        <w:r w:rsidR="00B24276" w:rsidRPr="00B40D69">
          <w:rPr>
            <w:rFonts w:ascii="Avenir Next Condensed" w:hAnsi="Avenir Next Condensed" w:cs="Courier New"/>
          </w:rPr>
          <w:t xml:space="preserve"> </w:t>
        </w:r>
      </w:ins>
      <w:ins w:id="150" w:author="artin majdi" w:date="2023-04-28T11:31:00Z">
        <w:r w:rsidR="001E7233">
          <w:rPr>
            <w:rFonts w:ascii="Avenir Next Condensed" w:hAnsi="Avenir Next Condensed" w:cs="Courier New"/>
          </w:rPr>
          <w:t>will be assigned, otherwise a</w:t>
        </w:r>
      </w:ins>
      <w:ins w:id="151" w:author="artin majdi" w:date="2023-04-28T11:32:00Z">
        <w:r w:rsidR="00717B9A">
          <w:rPr>
            <w:rFonts w:ascii="Avenir Next Condensed" w:hAnsi="Avenir Next Condensed" w:cs="Courier New"/>
          </w:rPr>
          <w:t xml:space="preserve">n incorrect label </w:t>
        </w:r>
      </w:ins>
      <w:ins w:id="152" w:author="artin majdi" w:date="2023-04-28T11:34:00Z">
        <w:r w:rsidR="00B24276" w:rsidRPr="00B40D69">
          <w:rPr>
            <w:rFonts w:ascii="Avenir Next Condensed" w:hAnsi="Avenir Next Condensed" w:cs="Courier New"/>
          </w:rPr>
          <w:t>$</w:t>
        </w:r>
        <w:r w:rsidR="00B24276">
          <w:rPr>
            <w:rFonts w:ascii="Avenir Next Condensed" w:hAnsi="Avenir Next Condensed" w:cs="Courier New"/>
          </w:rPr>
          <w:t xml:space="preserve">1 - </w:t>
        </w:r>
        <w:proofErr w:type="spellStart"/>
        <w:r w:rsidR="00B24276" w:rsidRPr="00B40D69">
          <w:rPr>
            <w:rFonts w:ascii="Avenir Next Condensed" w:hAnsi="Avenir Next Condensed" w:cs="Courier New"/>
          </w:rPr>
          <w:t>y_k</w:t>
        </w:r>
        <w:proofErr w:type="spellEnd"/>
        <w:r w:rsidR="00B24276" w:rsidRPr="00B40D69">
          <w:rPr>
            <w:rFonts w:ascii="Avenir Next Condensed" w:hAnsi="Avenir Next Condensed" w:cs="Courier New"/>
          </w:rPr>
          <w:t>^{(</w:t>
        </w:r>
        <w:proofErr w:type="spellStart"/>
        <w:r w:rsidR="00B24276" w:rsidRPr="00B40D69">
          <w:rPr>
            <w:rFonts w:ascii="Avenir Next Condensed" w:hAnsi="Avenir Next Condensed" w:cs="Courier New"/>
          </w:rPr>
          <w:t>i</w:t>
        </w:r>
        <w:proofErr w:type="spellEnd"/>
        <w:r w:rsidR="00B24276" w:rsidRPr="00B40D69">
          <w:rPr>
            <w:rFonts w:ascii="Avenir Next Condensed" w:hAnsi="Avenir Next Condensed" w:cs="Courier New"/>
          </w:rPr>
          <w:t>)}</w:t>
        </w:r>
        <w:r w:rsidR="00B24276">
          <w:rPr>
            <w:rFonts w:ascii="Avenir Next Condensed" w:hAnsi="Avenir Next Condensed" w:cs="Courier New"/>
          </w:rPr>
          <w:t>$</w:t>
        </w:r>
        <w:r w:rsidR="00B24276" w:rsidRPr="00B40D69">
          <w:rPr>
            <w:rFonts w:ascii="Avenir Next Condensed" w:hAnsi="Avenir Next Condensed" w:cs="Courier New"/>
          </w:rPr>
          <w:t xml:space="preserve"> </w:t>
        </w:r>
        <w:r w:rsidR="00B24276">
          <w:rPr>
            <w:rFonts w:ascii="Avenir Next Condensed" w:hAnsi="Avenir Next Condensed" w:cs="Courier New"/>
          </w:rPr>
          <w:t xml:space="preserve"> </w:t>
        </w:r>
      </w:ins>
      <w:ins w:id="153" w:author="artin majdi" w:date="2023-04-28T11:32:00Z">
        <w:r w:rsidR="00F357F3">
          <w:rPr>
            <w:rFonts w:ascii="Avenir Next Condensed" w:hAnsi="Avenir Next Condensed" w:cs="Courier New"/>
          </w:rPr>
          <w:t>will be assigned</w:t>
        </w:r>
      </w:ins>
      <w:ins w:id="154" w:author="artin majdi" w:date="2023-04-28T11:34:00Z">
        <w:r w:rsidR="00B24276">
          <w:rPr>
            <w:rFonts w:ascii="Avenir Next Condensed" w:hAnsi="Avenir Next Condensed" w:cs="Courier New"/>
          </w:rPr>
          <w:t>.</w:t>
        </w:r>
      </w:ins>
    </w:p>
    <w:p w14:paraId="1A4E8C84"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5271685D" w14:textId="3E52DF6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item  $</w:t>
      </w:r>
      <w:proofErr w:type="gramEnd"/>
      <w:r w:rsidRPr="00B40D69">
        <w:rPr>
          <w:rFonts w:ascii="Avenir Next Condensed" w:hAnsi="Avenir Next Condensed" w:cs="Courier New"/>
        </w:rPr>
        <w:t>{\Pi}_\alpha=\left\{\pi_{\alpha,1},\;\pi_{\alpha,2},\;\dots,\;\pi_{\alpha,</w:t>
      </w:r>
      <w:del w:id="155" w:author="artin majdi" w:date="2023-04-28T13:58:00Z">
        <w:r w:rsidRPr="00B40D69" w:rsidDel="00DF73E1">
          <w:rPr>
            <w:rFonts w:ascii="Avenir Next Condensed" w:hAnsi="Avenir Next Condensed" w:cs="Courier New"/>
          </w:rPr>
          <w:delText>\mathrm{</w:delText>
        </w:r>
      </w:del>
      <w:r w:rsidRPr="00B40D69">
        <w:rPr>
          <w:rFonts w:ascii="Avenir Next Condensed" w:hAnsi="Avenir Next Condensed" w:cs="Courier New"/>
        </w:rPr>
        <w:t>K</w:t>
      </w:r>
      <w:del w:id="156" w:author="artin majdi" w:date="2023-04-28T13:58:00Z">
        <w:r w:rsidRPr="00B40D69" w:rsidDel="00DF73E1">
          <w:rPr>
            <w:rFonts w:ascii="Avenir Next Condensed" w:hAnsi="Avenir Next Condensed" w:cs="Courier New"/>
          </w:rPr>
          <w:delText>}</w:delText>
        </w:r>
      </w:del>
      <w:r w:rsidRPr="00B40D69">
        <w:rPr>
          <w:rFonts w:ascii="Avenir Next Condensed" w:hAnsi="Avenir Next Condensed" w:cs="Courier New"/>
        </w:rPr>
        <w:t>}\right\} $: set of $K $ reliability scores for annotator $\alpha $.</w:t>
      </w:r>
    </w:p>
    <w:p w14:paraId="63BD8B67" w14:textId="3CE1BB63"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item  $</w:t>
      </w:r>
      <w:proofErr w:type="gramEnd"/>
      <w:r w:rsidRPr="00B40D69">
        <w:rPr>
          <w:rFonts w:ascii="Avenir Next Condensed" w:hAnsi="Avenir Next Condensed" w:cs="Courier New"/>
        </w:rPr>
        <w:t>\</w:t>
      </w:r>
      <w:proofErr w:type="spellStart"/>
      <w:r w:rsidRPr="00B40D69">
        <w:rPr>
          <w:rFonts w:ascii="Avenir Next Condensed" w:hAnsi="Avenir Next Condensed" w:cs="Courier New"/>
        </w:rPr>
        <w:t>mathbb</w:t>
      </w:r>
      <w:proofErr w:type="spellEnd"/>
      <w:r w:rsidRPr="00B40D69">
        <w:rPr>
          <w:rFonts w:ascii="Avenir Next Condensed" w:hAnsi="Avenir Next Condensed" w:cs="Courier New"/>
        </w:rPr>
        <w:t>{X}=\left\{X^{(</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)}\right\}_{</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=1}^{N} $: Set of all instances.</w:t>
      </w:r>
    </w:p>
    <w:p w14:paraId="7999E387"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1FBAAE93" w14:textId="504572E0"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item  $</w:t>
      </w:r>
      <w:proofErr w:type="gramEnd"/>
      <w:r w:rsidRPr="00B40D69">
        <w:rPr>
          <w:rFonts w:ascii="Avenir Next Condensed" w:hAnsi="Avenir Next Condensed" w:cs="Courier New"/>
        </w:rPr>
        <w:t>\</w:t>
      </w:r>
      <w:proofErr w:type="spellStart"/>
      <w:r w:rsidRPr="00B40D69">
        <w:rPr>
          <w:rFonts w:ascii="Avenir Next Condensed" w:hAnsi="Avenir Next Condensed" w:cs="Courier New"/>
        </w:rPr>
        <w:t>mathbb</w:t>
      </w:r>
      <w:proofErr w:type="spellEnd"/>
      <w:r w:rsidRPr="00B40D69">
        <w:rPr>
          <w:rFonts w:ascii="Avenir Next Condensed" w:hAnsi="Avenir Next Condensed" w:cs="Courier New"/>
        </w:rPr>
        <w:t>{Y}=\left\{Y^{(</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)}\right\}_{</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xml:space="preserve">=1}^{N} $: Set of all true labels. </w:t>
      </w:r>
    </w:p>
    <w:p w14:paraId="57C8130B"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318F7E70" w14:textId="73C20E45"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item  $</w:t>
      </w:r>
      <w:proofErr w:type="gramEnd"/>
      <w:r w:rsidRPr="00B40D69">
        <w:rPr>
          <w:rFonts w:ascii="Avenir Next Condensed" w:hAnsi="Avenir Next Condensed" w:cs="Courier New"/>
        </w:rPr>
        <w:t>\</w:t>
      </w:r>
      <w:proofErr w:type="spellStart"/>
      <w:r w:rsidRPr="00B40D69">
        <w:rPr>
          <w:rFonts w:ascii="Avenir Next Condensed" w:hAnsi="Avenir Next Condensed" w:cs="Courier New"/>
        </w:rPr>
        <w:t>mathbb</w:t>
      </w:r>
      <w:proofErr w:type="spellEnd"/>
      <w:r w:rsidRPr="00B40D69">
        <w:rPr>
          <w:rFonts w:ascii="Avenir Next Condensed" w:hAnsi="Avenir Next Condensed" w:cs="Courier New"/>
        </w:rPr>
        <w:t>{Z}_\alpha=\left\{Z_\alpha^{(</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)}\right\}_{</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=1}^{N} $: Set of all labels for annot</w:t>
      </w:r>
      <w:r w:rsidRPr="00B40D69">
        <w:rPr>
          <w:rFonts w:ascii="Avenir Next Condensed" w:hAnsi="Avenir Next Condensed" w:cs="Courier New"/>
        </w:rPr>
        <w:t xml:space="preserve">ator $\alpha $. </w:t>
      </w:r>
    </w:p>
    <w:p w14:paraId="68F268AD"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36A69475" w14:textId="11A2CEA4"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item  $</w:t>
      </w:r>
      <w:proofErr w:type="gramEnd"/>
      <w:r w:rsidRPr="00B40D69">
        <w:rPr>
          <w:rFonts w:ascii="Avenir Next Condensed" w:hAnsi="Avenir Next Condensed" w:cs="Courier New"/>
        </w:rPr>
        <w:t>\</w:t>
      </w:r>
      <w:proofErr w:type="spellStart"/>
      <w:r w:rsidRPr="00B40D69">
        <w:rPr>
          <w:rFonts w:ascii="Avenir Next Condensed" w:hAnsi="Avenir Next Condensed" w:cs="Courier New"/>
        </w:rPr>
        <w:t>widehat</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mathbb</w:t>
      </w:r>
      <w:proofErr w:type="spellEnd"/>
      <w:r w:rsidRPr="00B40D69">
        <w:rPr>
          <w:rFonts w:ascii="Avenir Next Condensed" w:hAnsi="Avenir Next Condensed" w:cs="Courier New"/>
        </w:rPr>
        <w:t>{Y}}= \left\{\</w:t>
      </w:r>
      <w:proofErr w:type="spellStart"/>
      <w:r w:rsidRPr="00B40D69">
        <w:rPr>
          <w:rFonts w:ascii="Avenir Next Condensed" w:hAnsi="Avenir Next Condensed" w:cs="Courier New"/>
        </w:rPr>
        <w:t>widehat</w:t>
      </w:r>
      <w:proofErr w:type="spellEnd"/>
      <w:r w:rsidRPr="00B40D69">
        <w:rPr>
          <w:rFonts w:ascii="Avenir Next Condensed" w:hAnsi="Avenir Next Condensed" w:cs="Courier New"/>
        </w:rPr>
        <w:t>{Y}^{(</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)}\right\}_{</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=1}^{N} $: Set of all aggregated labels.</w:t>
      </w:r>
    </w:p>
    <w:p w14:paraId="2F9A1DA7"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46705EA4" w14:textId="4F032FC5"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item  $</w:t>
      </w:r>
      <w:proofErr w:type="gramEnd"/>
      <w:r w:rsidRPr="00B40D69">
        <w:rPr>
          <w:rFonts w:ascii="Avenir Next Condensed" w:hAnsi="Avenir Next Condensed" w:cs="Courier New"/>
        </w:rPr>
        <w:t>\</w:t>
      </w:r>
      <w:proofErr w:type="spellStart"/>
      <w:r w:rsidRPr="00B40D69">
        <w:rPr>
          <w:rFonts w:ascii="Avenir Next Condensed" w:hAnsi="Avenir Next Condensed" w:cs="Courier New"/>
        </w:rPr>
        <w:t>mathbb</w:t>
      </w:r>
      <w:proofErr w:type="spellEnd"/>
      <w:r w:rsidRPr="00B40D69">
        <w:rPr>
          <w:rFonts w:ascii="Avenir Next Condensed" w:hAnsi="Avenir Next Condensed" w:cs="Courier New"/>
        </w:rPr>
        <w:t>{P}=\left\{\</w:t>
      </w:r>
      <w:proofErr w:type="spellStart"/>
      <w:r w:rsidRPr="00B40D69">
        <w:rPr>
          <w:rFonts w:ascii="Avenir Next Condensed" w:hAnsi="Avenir Next Condensed" w:cs="Courier New"/>
        </w:rPr>
        <w:t>smallmathcal</w:t>
      </w:r>
      <w:proofErr w:type="spellEnd"/>
      <w:r w:rsidRPr="00B40D69">
        <w:rPr>
          <w:rFonts w:ascii="Avenir Next Condensed" w:hAnsi="Avenir Next Condensed" w:cs="Courier New"/>
        </w:rPr>
        <w:t>{p}^{(</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)}\right\}_{</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xml:space="preserve">=1}^{N} $: Set of $N $ randomly generated </w:t>
      </w:r>
      <w:commentRangeStart w:id="157"/>
      <w:r w:rsidRPr="00B40D69">
        <w:rPr>
          <w:rFonts w:ascii="Avenir Next Condensed" w:hAnsi="Avenir Next Condensed" w:cs="Courier New"/>
        </w:rPr>
        <w:t>numbers</w:t>
      </w:r>
      <w:commentRangeEnd w:id="157"/>
      <w:r w:rsidR="00984495" w:rsidRPr="00B40D69">
        <w:rPr>
          <w:rStyle w:val="CommentReference"/>
          <w:rFonts w:ascii="Avenir Next Condensed" w:hAnsi="Avenir Next Condensed"/>
        </w:rPr>
        <w:commentReference w:id="157"/>
      </w:r>
      <w:r w:rsidRPr="00B40D69">
        <w:rPr>
          <w:rFonts w:ascii="Avenir Next Condensed" w:hAnsi="Avenir Next Condensed" w:cs="Courier New"/>
        </w:rPr>
        <w:t>.</w:t>
      </w:r>
    </w:p>
    <w:p w14:paraId="5FEBA4A6"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6E1863CC" w14:textId="0635F88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item  $</w:t>
      </w:r>
      <w:proofErr w:type="gramEnd"/>
      <w:r w:rsidRPr="00B40D69">
        <w:rPr>
          <w:rFonts w:ascii="Avenir Next Condensed" w:hAnsi="Avenir Next Condensed" w:cs="Courier New"/>
        </w:rPr>
        <w:t>\</w:t>
      </w:r>
      <w:proofErr w:type="spellStart"/>
      <w:r w:rsidRPr="00B40D69">
        <w:rPr>
          <w:rFonts w:ascii="Avenir Next Condensed" w:hAnsi="Avenir Next Condensed" w:cs="Courier New"/>
        </w:rPr>
        <w:t>mathbb</w:t>
      </w:r>
      <w:proofErr w:type="spellEnd"/>
      <w:r w:rsidRPr="00B40D69">
        <w:rPr>
          <w:rFonts w:ascii="Avenir Next Condensed" w:hAnsi="Avenir Next Condensed" w:cs="Courier New"/>
        </w:rPr>
        <w:t>{D}=\left\{\</w:t>
      </w:r>
      <w:proofErr w:type="spellStart"/>
      <w:r w:rsidRPr="00B40D69">
        <w:rPr>
          <w:rFonts w:ascii="Avenir Next Condensed" w:hAnsi="Avenir Next Condensed" w:cs="Courier New"/>
        </w:rPr>
        <w:t>mathbb</w:t>
      </w:r>
      <w:proofErr w:type="spellEnd"/>
      <w:r w:rsidRPr="00B40D69">
        <w:rPr>
          <w:rFonts w:ascii="Avenir Next Condensed" w:hAnsi="Avenir Next Condensed" w:cs="Courier New"/>
        </w:rPr>
        <w:t>{X},\</w:t>
      </w:r>
      <w:proofErr w:type="spellStart"/>
      <w:r w:rsidRPr="00B40D69">
        <w:rPr>
          <w:rFonts w:ascii="Avenir Next Condensed" w:hAnsi="Avenir Next Condensed" w:cs="Courier New"/>
        </w:rPr>
        <w:t>mathbb</w:t>
      </w:r>
      <w:proofErr w:type="spellEnd"/>
      <w:r w:rsidRPr="00B40D69">
        <w:rPr>
          <w:rFonts w:ascii="Avenir Next Condensed" w:hAnsi="Avenir Next Condensed" w:cs="Courier New"/>
        </w:rPr>
        <w:t xml:space="preserve">{Y}\right\} $: Dataset containing </w:t>
      </w:r>
      <w:r w:rsidR="008F3E15" w:rsidRPr="00B40D69">
        <w:rPr>
          <w:rFonts w:ascii="Avenir Next Condensed" w:hAnsi="Avenir Next Condensed" w:cs="Courier New"/>
        </w:rPr>
        <w:t xml:space="preserve">all instances and all </w:t>
      </w:r>
      <w:r w:rsidRPr="00B40D69">
        <w:rPr>
          <w:rFonts w:ascii="Avenir Next Condensed" w:hAnsi="Avenir Next Condensed" w:cs="Courier New"/>
        </w:rPr>
        <w:t>true labels.</w:t>
      </w:r>
    </w:p>
    <w:p w14:paraId="38B96DBD"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3CB3C367" w14:textId="39336F08"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item  $</w:t>
      </w:r>
      <w:proofErr w:type="gramEnd"/>
      <w:r w:rsidRPr="00B40D69">
        <w:rPr>
          <w:rFonts w:ascii="Avenir Next Condensed" w:hAnsi="Avenir Next Condensed" w:cs="Courier New"/>
        </w:rPr>
        <w:t>\</w:t>
      </w:r>
      <w:proofErr w:type="spellStart"/>
      <w:r w:rsidRPr="00B40D69">
        <w:rPr>
          <w:rFonts w:ascii="Avenir Next Condensed" w:hAnsi="Avenir Next Condensed" w:cs="Courier New"/>
        </w:rPr>
        <w:t>mathbb</w:t>
      </w:r>
      <w:proofErr w:type="spellEnd"/>
      <w:r w:rsidRPr="00B40D69">
        <w:rPr>
          <w:rFonts w:ascii="Avenir Next Condensed" w:hAnsi="Avenir Next Condensed" w:cs="Courier New"/>
        </w:rPr>
        <w:t>{D}_\alpha=\left\{\</w:t>
      </w:r>
      <w:proofErr w:type="spellStart"/>
      <w:r w:rsidRPr="00B40D69">
        <w:rPr>
          <w:rFonts w:ascii="Avenir Next Condensed" w:hAnsi="Avenir Next Condensed" w:cs="Courier New"/>
        </w:rPr>
        <w:t>mathbb</w:t>
      </w:r>
      <w:proofErr w:type="spellEnd"/>
      <w:r w:rsidRPr="00B40D69">
        <w:rPr>
          <w:rFonts w:ascii="Avenir Next Condensed" w:hAnsi="Avenir Next Condensed" w:cs="Courier New"/>
        </w:rPr>
        <w:t>{X},\</w:t>
      </w:r>
      <w:proofErr w:type="spellStart"/>
      <w:r w:rsidRPr="00B40D69">
        <w:rPr>
          <w:rFonts w:ascii="Avenir Next Condensed" w:hAnsi="Avenir Next Condensed" w:cs="Courier New"/>
        </w:rPr>
        <w:t>mathbb</w:t>
      </w:r>
      <w:proofErr w:type="spellEnd"/>
      <w:r w:rsidRPr="00B40D69">
        <w:rPr>
          <w:rFonts w:ascii="Avenir Next Condensed" w:hAnsi="Avenir Next Condensed" w:cs="Courier New"/>
        </w:rPr>
        <w:t xml:space="preserve">{Z}_\alpha\right\} $: </w:t>
      </w:r>
      <w:r w:rsidR="008F3E15" w:rsidRPr="00B40D69">
        <w:rPr>
          <w:rFonts w:ascii="Avenir Next Condensed" w:hAnsi="Avenir Next Condensed" w:cs="Courier New"/>
        </w:rPr>
        <w:t>D</w:t>
      </w:r>
      <w:r w:rsidRPr="00B40D69">
        <w:rPr>
          <w:rFonts w:ascii="Avenir Next Condensed" w:hAnsi="Avenir Next Condensed" w:cs="Courier New"/>
        </w:rPr>
        <w:t>ataset containing the labels given by annotator $</w:t>
      </w:r>
      <w:r w:rsidR="008F3E15" w:rsidRPr="00B40D69">
        <w:rPr>
          <w:rFonts w:ascii="Avenir Next Condensed" w:hAnsi="Avenir Next Condensed" w:cs="Courier New"/>
        </w:rPr>
        <w:t xml:space="preserve">\alpha </w:t>
      </w:r>
      <w:r w:rsidRPr="00B40D69">
        <w:rPr>
          <w:rFonts w:ascii="Avenir Next Condensed" w:hAnsi="Avenir Next Condensed" w:cs="Courier New"/>
        </w:rPr>
        <w:t>$.</w:t>
      </w:r>
    </w:p>
    <w:p w14:paraId="575C14CB"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02968970" w14:textId="57A42BD3"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\item  $\</w:t>
      </w:r>
      <w:proofErr w:type="spellStart"/>
      <w:r w:rsidRPr="00B40D69">
        <w:rPr>
          <w:rFonts w:ascii="Avenir Next Condensed" w:hAnsi="Avenir Next Condensed" w:cs="Courier New"/>
        </w:rPr>
        <w:t>mathbb</w:t>
      </w:r>
      <w:proofErr w:type="spellEnd"/>
      <w:r w:rsidRPr="00B40D69">
        <w:rPr>
          <w:rFonts w:ascii="Avenir Next Condensed" w:hAnsi="Avenir Next Condensed" w:cs="Courier New"/>
        </w:rPr>
        <w:t>{D}_\alpha^\text{train}$, $\</w:t>
      </w:r>
      <w:proofErr w:type="spellStart"/>
      <w:r w:rsidRPr="00B40D69">
        <w:rPr>
          <w:rFonts w:ascii="Avenir Next Condensed" w:hAnsi="Avenir Next Condensed" w:cs="Courier New"/>
        </w:rPr>
        <w:t>mathbb</w:t>
      </w:r>
      <w:proofErr w:type="spellEnd"/>
      <w:r w:rsidRPr="00B40D69">
        <w:rPr>
          <w:rFonts w:ascii="Avenir Next Condensed" w:hAnsi="Avenir Next Condensed" w:cs="Courier New"/>
        </w:rPr>
        <w:t>{D}_\alpha^{\text{test}} $: Train and test crowd datasets randomly selected from $\</w:t>
      </w:r>
      <w:proofErr w:type="spellStart"/>
      <w:r w:rsidRPr="00B40D69">
        <w:rPr>
          <w:rFonts w:ascii="Avenir Next Condensed" w:hAnsi="Avenir Next Condensed" w:cs="Courier New"/>
        </w:rPr>
        <w:t>mathbb</w:t>
      </w:r>
      <w:proofErr w:type="spellEnd"/>
      <w:r w:rsidRPr="00B40D69">
        <w:rPr>
          <w:rFonts w:ascii="Avenir Next Condensed" w:hAnsi="Avenir Next Condensed" w:cs="Courier New"/>
        </w:rPr>
        <w:t>{D}_</w:t>
      </w:r>
      <w:r w:rsidR="008F3E15" w:rsidRPr="00B40D69">
        <w:rPr>
          <w:rFonts w:ascii="Avenir Next Condensed" w:hAnsi="Avenir Next Condensed" w:cs="Courier New"/>
        </w:rPr>
        <w:t>{\alpha}</w:t>
      </w:r>
      <w:r w:rsidRPr="00B40D69">
        <w:rPr>
          <w:rFonts w:ascii="Avenir Next Condensed" w:hAnsi="Avenir Next Condensed" w:cs="Courier New"/>
        </w:rPr>
        <w:t xml:space="preserve"> $ where $\</w:t>
      </w:r>
      <w:proofErr w:type="spellStart"/>
      <w:r w:rsidRPr="00B40D69">
        <w:rPr>
          <w:rFonts w:ascii="Avenir Next Condensed" w:hAnsi="Avenir Next Condensed" w:cs="Courier New"/>
        </w:rPr>
        <w:t>mathbb</w:t>
      </w:r>
      <w:proofErr w:type="spellEnd"/>
      <w:r w:rsidRPr="00B40D69">
        <w:rPr>
          <w:rFonts w:ascii="Avenir Next Condensed" w:hAnsi="Avenir Next Condensed" w:cs="Courier New"/>
        </w:rPr>
        <w:t>{D}_\alpha^{\text{train}}</w:t>
      </w:r>
      <w:ins w:id="158" w:author="artin majdi" w:date="2023-05-02T12:10:00Z">
        <w:r w:rsidR="001D083A">
          <w:rPr>
            <w:rFonts w:ascii="Avenir Next Condensed" w:hAnsi="Avenir Next Condensed" w:cs="Courier New"/>
          </w:rPr>
          <w:t xml:space="preserve"> U</w:t>
        </w:r>
      </w:ins>
      <w:del w:id="159" w:author="artin majdi" w:date="2023-05-02T12:10:00Z">
        <w:r w:rsidRPr="00B40D69" w:rsidDel="001D083A">
          <w:rPr>
            <w:rFonts w:ascii="Avenir Next Condensed" w:hAnsi="Avenir Next Condensed" w:cs="Courier New"/>
          </w:rPr>
          <w:delText>\bigcup</w:delText>
        </w:r>
      </w:del>
      <w:r w:rsidRPr="00B40D69">
        <w:rPr>
          <w:rFonts w:ascii="Avenir Next Condensed" w:hAnsi="Avenir Next Condensed" w:cs="Courier New"/>
        </w:rPr>
        <w:t xml:space="preserve"> \</w:t>
      </w:r>
      <w:proofErr w:type="spellStart"/>
      <w:r w:rsidRPr="00B40D69">
        <w:rPr>
          <w:rFonts w:ascii="Avenir Next Condensed" w:hAnsi="Avenir Next Condensed" w:cs="Courier New"/>
        </w:rPr>
        <w:t>mathbb</w:t>
      </w:r>
      <w:proofErr w:type="spellEnd"/>
      <w:r w:rsidRPr="00B40D69">
        <w:rPr>
          <w:rFonts w:ascii="Avenir Next Condensed" w:hAnsi="Avenir Next Condensed" w:cs="Courier New"/>
        </w:rPr>
        <w:t>{D}_\alpha^{\text{test}}=\</w:t>
      </w:r>
      <w:proofErr w:type="spellStart"/>
      <w:r w:rsidRPr="00B40D69">
        <w:rPr>
          <w:rFonts w:ascii="Avenir Next Condensed" w:hAnsi="Avenir Next Condensed" w:cs="Courier New"/>
        </w:rPr>
        <w:t>mathbb</w:t>
      </w:r>
      <w:proofErr w:type="spellEnd"/>
      <w:r w:rsidRPr="00B40D69">
        <w:rPr>
          <w:rFonts w:ascii="Avenir Next Condensed" w:hAnsi="Avenir Next Condensed" w:cs="Courier New"/>
        </w:rPr>
        <w:t>{D}_\alpha $ and $\mathbb{D}_\alpha^{\text{train}}\bigcap\;\mathbb{D}_\alpha^{\text{test}}=\varnothing $</w:t>
      </w:r>
    </w:p>
    <w:p w14:paraId="6423516C"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39F77DDE" w14:textId="7554264E"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item  $</w:t>
      </w:r>
      <w:proofErr w:type="gramEnd"/>
      <w:r w:rsidRPr="00B40D69">
        <w:rPr>
          <w:rFonts w:ascii="Avenir Next Condensed" w:hAnsi="Avenir Next Condensed" w:cs="Courier New"/>
        </w:rPr>
        <w:t>F_{\alpha}^{\left(g\right)}\left(\</w:t>
      </w:r>
      <w:proofErr w:type="spellStart"/>
      <w:r w:rsidRPr="00B40D69">
        <w:rPr>
          <w:rFonts w:ascii="Avenir Next Condensed" w:hAnsi="Avenir Next Condensed" w:cs="Courier New"/>
        </w:rPr>
        <w:t>ensuremath</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cdot</w:t>
      </w:r>
      <w:proofErr w:type="spellEnd"/>
      <w:r w:rsidRPr="00B40D69">
        <w:rPr>
          <w:rFonts w:ascii="Avenir Next Condensed" w:hAnsi="Avenir Next Condensed" w:cs="Courier New"/>
        </w:rPr>
        <w:t>}\right) $ : Classifier $g $ trained on dataset $\</w:t>
      </w:r>
      <w:proofErr w:type="spellStart"/>
      <w:r w:rsidRPr="00B40D69">
        <w:rPr>
          <w:rFonts w:ascii="Avenir Next Condensed" w:hAnsi="Avenir Next Condensed" w:cs="Courier New"/>
        </w:rPr>
        <w:t>ma</w:t>
      </w:r>
      <w:r w:rsidRPr="00B40D69">
        <w:rPr>
          <w:rFonts w:ascii="Avenir Next Condensed" w:hAnsi="Avenir Next Condensed" w:cs="Courier New"/>
        </w:rPr>
        <w:t>thbb</w:t>
      </w:r>
      <w:proofErr w:type="spellEnd"/>
      <w:r w:rsidRPr="00B40D69">
        <w:rPr>
          <w:rFonts w:ascii="Avenir Next Condensed" w:hAnsi="Avenir Next Condensed" w:cs="Courier New"/>
        </w:rPr>
        <w:t>{D}_\alpha^{\</w:t>
      </w:r>
      <w:proofErr w:type="spellStart"/>
      <w:r w:rsidRPr="00B40D69">
        <w:rPr>
          <w:rFonts w:ascii="Avenir Next Condensed" w:hAnsi="Avenir Next Condensed" w:cs="Courier New"/>
        </w:rPr>
        <w:t>mathrm</w:t>
      </w:r>
      <w:proofErr w:type="spellEnd"/>
      <w:r w:rsidRPr="00B40D69">
        <w:rPr>
          <w:rFonts w:ascii="Avenir Next Condensed" w:hAnsi="Avenir Next Condensed" w:cs="Courier New"/>
        </w:rPr>
        <w:t>{train}} $ with random seed number $g $ (which is also the classifier index)</w:t>
      </w:r>
    </w:p>
    <w:p w14:paraId="66A49220"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5286C5B8" w14:textId="0C0366CF"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lastRenderedPageBreak/>
        <w:t xml:space="preserve">    \item  $P_{\alpha}^{(i,g)}=\left\{p_{\alpha,k}^{\left(i,g\right)}\right\}_{k=1}^{K} $: Predicted probability set obtained in the output of the clas</w:t>
      </w:r>
      <w:r w:rsidRPr="00B40D69">
        <w:rPr>
          <w:rFonts w:ascii="Avenir Next Condensed" w:hAnsi="Avenir Next Condensed" w:cs="Courier New"/>
        </w:rPr>
        <w:t>sifier $F_{\alpha}^{(g)}(\</w:t>
      </w:r>
      <w:proofErr w:type="spellStart"/>
      <w:r w:rsidRPr="00B40D69">
        <w:rPr>
          <w:rFonts w:ascii="Avenir Next Condensed" w:hAnsi="Avenir Next Condensed" w:cs="Courier New"/>
        </w:rPr>
        <w:t>ensuremath</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cdot</w:t>
      </w:r>
      <w:proofErr w:type="spellEnd"/>
      <w:r w:rsidRPr="00B40D69">
        <w:rPr>
          <w:rFonts w:ascii="Avenir Next Condensed" w:hAnsi="Avenir Next Condensed" w:cs="Courier New"/>
        </w:rPr>
        <w:t>}) $ representing the probability that each class $k $ is present in the sample.</w:t>
      </w:r>
    </w:p>
    <w:p w14:paraId="175BF37F"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3D9905D6" w14:textId="649C8642"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item  $</w:t>
      </w:r>
      <w:proofErr w:type="gramEnd"/>
      <w:r w:rsidRPr="00B40D69">
        <w:rPr>
          <w:rFonts w:ascii="Avenir Next Condensed" w:hAnsi="Avenir Next Condensed" w:cs="Courier New"/>
        </w:rPr>
        <w:t>\theta_{\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}^{(g)} $: Binarization threshold. To obtain this, we can utilize any existing thresholding techniqu</w:t>
      </w:r>
      <w:r w:rsidRPr="00B40D69">
        <w:rPr>
          <w:rFonts w:ascii="Avenir Next Condensed" w:hAnsi="Avenir Next Condensed" w:cs="Courier New"/>
        </w:rPr>
        <w:t>e (</w:t>
      </w:r>
      <w:ins w:id="160" w:author="artin majdi" w:date="2023-04-28T14:40:00Z">
        <w:r w:rsidR="00974A2A">
          <w:rPr>
            <w:rFonts w:ascii="Avenir Next Condensed" w:hAnsi="Avenir Next Condensed" w:cs="Courier New"/>
          </w:rPr>
          <w:t xml:space="preserve">For example in one technique, we </w:t>
        </w:r>
      </w:ins>
      <w:ins w:id="161" w:author="artin majdi" w:date="2023-04-28T14:42:00Z">
        <w:r w:rsidR="00575BA9">
          <w:rPr>
            <w:rFonts w:ascii="Avenir Next Condensed" w:hAnsi="Avenir Next Condensed" w:cs="Courier New"/>
          </w:rPr>
          <w:t>analyze</w:t>
        </w:r>
      </w:ins>
      <w:ins w:id="162" w:author="artin majdi" w:date="2023-04-28T14:40:00Z">
        <w:r w:rsidR="00974A2A">
          <w:rPr>
            <w:rFonts w:ascii="Avenir Next Condensed" w:hAnsi="Avenir Next Condensed" w:cs="Courier New"/>
          </w:rPr>
          <w:t xml:space="preserve"> the ROC curve and </w:t>
        </w:r>
      </w:ins>
      <w:ins w:id="163" w:author="artin majdi" w:date="2023-04-28T14:42:00Z">
        <w:r w:rsidR="00575BA9">
          <w:rPr>
            <w:rFonts w:ascii="Avenir Next Condensed" w:hAnsi="Avenir Next Condensed" w:cs="Courier New"/>
          </w:rPr>
          <w:t>find</w:t>
        </w:r>
      </w:ins>
      <w:ins w:id="164" w:author="artin majdi" w:date="2023-04-28T14:40:00Z">
        <w:r w:rsidR="00974A2A">
          <w:rPr>
            <w:rFonts w:ascii="Avenir Next Condensed" w:hAnsi="Avenir Next Condensed" w:cs="Courier New"/>
          </w:rPr>
          <w:t xml:space="preserve"> the corresponding threshold where the </w:t>
        </w:r>
      </w:ins>
      <w:ins w:id="165" w:author="artin majdi" w:date="2023-04-28T14:41:00Z">
        <w:r w:rsidR="00AF2CD9">
          <w:rPr>
            <w:rFonts w:ascii="Avenir Next Condensed" w:hAnsi="Avenir Next Condensed" w:cs="Courier New"/>
          </w:rPr>
          <w:t xml:space="preserve">difference between the </w:t>
        </w:r>
      </w:ins>
      <w:ins w:id="166" w:author="artin majdi" w:date="2023-04-28T14:40:00Z">
        <w:r w:rsidR="00974A2A" w:rsidRPr="000C7FFB">
          <w:rPr>
            <w:rFonts w:ascii="Avenir Next Condensed" w:hAnsi="Avenir Next Condensed" w:cs="Courier New"/>
          </w:rPr>
          <w:t>true positive rate (</w:t>
        </w:r>
        <w:proofErr w:type="gramStart"/>
        <w:r w:rsidR="00974A2A" w:rsidRPr="000C7FFB">
          <w:rPr>
            <w:rFonts w:ascii="Avenir Next Condensed" w:hAnsi="Avenir Next Condensed" w:cs="Courier New"/>
          </w:rPr>
          <w:t xml:space="preserve">sensitivity) </w:t>
        </w:r>
        <w:r w:rsidR="00974A2A">
          <w:rPr>
            <w:rFonts w:ascii="Avenir Next Condensed" w:hAnsi="Avenir Next Condensed" w:cs="Courier New"/>
          </w:rPr>
          <w:t xml:space="preserve"> </w:t>
        </w:r>
      </w:ins>
      <w:ins w:id="167" w:author="artin majdi" w:date="2023-04-28T14:41:00Z">
        <w:r w:rsidR="00AF2CD9">
          <w:rPr>
            <w:rFonts w:ascii="Avenir Next Condensed" w:hAnsi="Avenir Next Condensed" w:cs="Courier New"/>
          </w:rPr>
          <w:t>and</w:t>
        </w:r>
      </w:ins>
      <w:proofErr w:type="gramEnd"/>
      <w:ins w:id="168" w:author="artin majdi" w:date="2023-04-28T14:40:00Z">
        <w:r w:rsidR="00974A2A">
          <w:rPr>
            <w:rFonts w:ascii="Avenir Next Condensed" w:hAnsi="Avenir Next Condensed" w:cs="Courier New"/>
          </w:rPr>
          <w:t xml:space="preserve"> </w:t>
        </w:r>
      </w:ins>
      <w:ins w:id="169" w:author="artin majdi" w:date="2023-04-28T14:41:00Z">
        <w:r w:rsidR="00974A2A" w:rsidRPr="000C7FFB">
          <w:rPr>
            <w:rFonts w:ascii="Avenir Next Condensed" w:hAnsi="Avenir Next Condensed" w:cs="Courier New"/>
          </w:rPr>
          <w:t>false positive rate (1-specificity)</w:t>
        </w:r>
      </w:ins>
      <w:ins w:id="170" w:author="artin majdi" w:date="2023-04-28T14:40:00Z">
        <w:r w:rsidR="00974A2A">
          <w:rPr>
            <w:rFonts w:ascii="Avenir Next Condensed" w:hAnsi="Avenir Next Condensed" w:cs="Courier New"/>
          </w:rPr>
          <w:t xml:space="preserve"> </w:t>
        </w:r>
      </w:ins>
      <w:ins w:id="171" w:author="artin majdi" w:date="2023-04-28T14:41:00Z">
        <w:r w:rsidR="00AF2CD9">
          <w:rPr>
            <w:rFonts w:ascii="Avenir Next Condensed" w:hAnsi="Avenir Next Condensed" w:cs="Courier New"/>
          </w:rPr>
          <w:t>is</w:t>
        </w:r>
      </w:ins>
      <w:ins w:id="172" w:author="artin majdi" w:date="2023-04-28T14:40:00Z">
        <w:r w:rsidR="00974A2A">
          <w:rPr>
            <w:rFonts w:ascii="Avenir Next Condensed" w:hAnsi="Avenir Next Condensed" w:cs="Courier New"/>
          </w:rPr>
          <w:t xml:space="preserve"> maximum</w:t>
        </w:r>
      </w:ins>
      <w:ins w:id="173" w:author="artin majdi" w:date="2023-04-28T14:42:00Z">
        <w:r w:rsidR="00575BA9">
          <w:rPr>
            <w:rFonts w:ascii="Avenir Next Condensed" w:hAnsi="Avenir Next Condensed" w:cs="Courier New"/>
          </w:rPr>
          <w:t xml:space="preserve">. </w:t>
        </w:r>
      </w:ins>
      <w:ins w:id="174" w:author="artin majdi" w:date="2023-05-02T12:07:00Z">
        <w:r w:rsidR="00306615">
          <w:rPr>
            <w:rFonts w:ascii="Avenir Next Condensed" w:hAnsi="Avenir Next Condensed" w:cs="Courier New"/>
          </w:rPr>
          <w:t>Alternatively,</w:t>
        </w:r>
      </w:ins>
      <w:ins w:id="175" w:author="artin majdi" w:date="2023-04-28T14:42:00Z">
        <w:r w:rsidR="00575BA9">
          <w:rPr>
            <w:rFonts w:ascii="Avenir Next Condensed" w:hAnsi="Avenir Next Condensed" w:cs="Courier New"/>
          </w:rPr>
          <w:t xml:space="preserve"> we could </w:t>
        </w:r>
      </w:ins>
      <w:del w:id="176" w:author="artin majdi" w:date="2023-04-28T14:42:00Z">
        <w:r w:rsidRPr="00B40D69" w:rsidDel="00575BA9">
          <w:rPr>
            <w:rFonts w:ascii="Avenir Next Condensed" w:hAnsi="Avenir Next Condensed" w:cs="Courier New"/>
          </w:rPr>
          <w:delText>) or</w:delText>
        </w:r>
      </w:del>
      <w:r w:rsidRPr="00B40D69">
        <w:rPr>
          <w:rFonts w:ascii="Avenir Next Condensed" w:hAnsi="Avenir Next Condensed" w:cs="Courier New"/>
        </w:rPr>
        <w:t xml:space="preserve"> simply use</w:t>
      </w:r>
      <w:r w:rsidRPr="00B40D69">
        <w:rPr>
          <w:rFonts w:ascii="Avenir Next Condensed" w:hAnsi="Avenir Next Condensed" w:cs="Courier New"/>
        </w:rPr>
        <w:t xml:space="preserve"> $0.5 $</w:t>
      </w:r>
      <w:ins w:id="177" w:author="artin majdi" w:date="2023-04-28T14:42:00Z">
        <w:r w:rsidR="00575BA9">
          <w:rPr>
            <w:rFonts w:ascii="Avenir Next Condensed" w:hAnsi="Avenir Next Condensed" w:cs="Courier New"/>
          </w:rPr>
          <w:t>)</w:t>
        </w:r>
      </w:ins>
      <w:r w:rsidRPr="00B40D69">
        <w:rPr>
          <w:rFonts w:ascii="Avenir Next Condensed" w:hAnsi="Avenir Next Condensed" w:cs="Courier New"/>
        </w:rPr>
        <w:t xml:space="preserve">. </w:t>
      </w:r>
    </w:p>
    <w:p w14:paraId="3281AD26"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33DC4C71"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item  $</w:t>
      </w:r>
      <w:proofErr w:type="gramEnd"/>
      <w:r w:rsidRPr="00B40D69">
        <w:rPr>
          <w:rFonts w:ascii="Avenir Next Condensed" w:hAnsi="Avenir Next Condensed" w:cs="Courier New"/>
        </w:rPr>
        <w:t>t_{\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i,g</w:t>
      </w:r>
      <w:proofErr w:type="spellEnd"/>
      <w:r w:rsidRPr="00B40D69">
        <w:rPr>
          <w:rFonts w:ascii="Avenir Next Condensed" w:hAnsi="Avenir Next Condensed" w:cs="Courier New"/>
        </w:rPr>
        <w:t>)} =</w:t>
      </w:r>
    </w:p>
    <w:p w14:paraId="256D6963"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begin</w:t>
      </w:r>
      <w:proofErr w:type="gramEnd"/>
      <w:r w:rsidRPr="00B40D69">
        <w:rPr>
          <w:rFonts w:ascii="Avenir Next Condensed" w:hAnsi="Avenir Next Condensed" w:cs="Courier New"/>
        </w:rPr>
        <w:t>{cases}</w:t>
      </w:r>
    </w:p>
    <w:p w14:paraId="7170C8BD"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1 &amp; \</w:t>
      </w:r>
      <w:proofErr w:type="gramStart"/>
      <w:r w:rsidRPr="00B40D69">
        <w:rPr>
          <w:rFonts w:ascii="Avenir Next Condensed" w:hAnsi="Avenir Next Condensed" w:cs="Courier New"/>
        </w:rPr>
        <w:t>text{</w:t>
      </w:r>
      <w:proofErr w:type="gramEnd"/>
      <w:r w:rsidRPr="00B40D69">
        <w:rPr>
          <w:rFonts w:ascii="Avenir Next Condensed" w:hAnsi="Avenir Next Condensed" w:cs="Courier New"/>
        </w:rPr>
        <w:t>if } p_{\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i,g</w:t>
      </w:r>
      <w:proofErr w:type="spellEnd"/>
      <w:r w:rsidRPr="00B40D69">
        <w:rPr>
          <w:rFonts w:ascii="Avenir Next Condensed" w:hAnsi="Avenir Next Condensed" w:cs="Courier New"/>
        </w:rPr>
        <w:t>)} \</w:t>
      </w:r>
      <w:proofErr w:type="spellStart"/>
      <w:r w:rsidRPr="00B40D69">
        <w:rPr>
          <w:rFonts w:ascii="Avenir Next Condensed" w:hAnsi="Avenir Next Condensed" w:cs="Courier New"/>
        </w:rPr>
        <w:t>geq</w:t>
      </w:r>
      <w:proofErr w:type="spellEnd"/>
      <w:r w:rsidRPr="00B40D69">
        <w:rPr>
          <w:rFonts w:ascii="Avenir Next Condensed" w:hAnsi="Avenir Next Condensed" w:cs="Courier New"/>
        </w:rPr>
        <w:t xml:space="preserve"> \theta_{\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}^{(g)}, \\</w:t>
      </w:r>
    </w:p>
    <w:p w14:paraId="0ED1E955"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0 &amp; \text{otherwise}.</w:t>
      </w:r>
    </w:p>
    <w:p w14:paraId="25F1204C"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\end{cases} $: Predicted label obtained by binarizing $p_{\</w:t>
      </w:r>
      <w:proofErr w:type="spellStart"/>
      <w:proofErr w:type="gramStart"/>
      <w:r w:rsidRPr="00B40D69">
        <w:rPr>
          <w:rFonts w:ascii="Avenir Next Condensed" w:hAnsi="Avenir Next Condensed" w:cs="Courier New"/>
        </w:rPr>
        <w:t>alpha,k</w:t>
      </w:r>
      <w:proofErr w:type="spellEnd"/>
      <w:proofErr w:type="gramEnd"/>
      <w:r w:rsidRPr="00B40D69">
        <w:rPr>
          <w:rFonts w:ascii="Avenir Next Condensed" w:hAnsi="Avenir Next Condensed" w:cs="Courier New"/>
        </w:rPr>
        <w:t>}^{(</w:t>
      </w:r>
      <w:proofErr w:type="spellStart"/>
      <w:r w:rsidRPr="00B40D69">
        <w:rPr>
          <w:rFonts w:ascii="Avenir Next Condensed" w:hAnsi="Avenir Next Condensed" w:cs="Courier New"/>
        </w:rPr>
        <w:t>i,g</w:t>
      </w:r>
      <w:proofErr w:type="spellEnd"/>
      <w:r w:rsidRPr="00B40D69">
        <w:rPr>
          <w:rFonts w:ascii="Avenir Next Condensed" w:hAnsi="Avenir Next Condensed" w:cs="Courier New"/>
        </w:rPr>
        <w:t>)} $.</w:t>
      </w:r>
    </w:p>
    <w:p w14:paraId="2E70C2DA"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36EFE45C" w14:textId="237C8FF1"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item  $</w:t>
      </w:r>
      <w:proofErr w:type="gramEnd"/>
      <w:r w:rsidRPr="00B40D69">
        <w:rPr>
          <w:rFonts w:ascii="Avenir Next Condensed" w:hAnsi="Avenir Next Condensed" w:cs="Courier New"/>
        </w:rPr>
        <w:t>\eta_{\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)}={{\underset g{\</w:t>
      </w:r>
      <w:proofErr w:type="spellStart"/>
      <w:r w:rsidRPr="00B40D69">
        <w:rPr>
          <w:rFonts w:ascii="Avenir Next Condensed" w:hAnsi="Avenir Next Condensed" w:cs="Courier New"/>
        </w:rPr>
        <w:t>mathrm</w:t>
      </w:r>
      <w:proofErr w:type="spellEnd"/>
      <w:r w:rsidRPr="00B40D69">
        <w:rPr>
          <w:rFonts w:ascii="Avenir Next Condensed" w:hAnsi="Avenir Next Condensed" w:cs="Courier New"/>
        </w:rPr>
        <w:t>{MV}}}{\left(t_{\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i,g</w:t>
      </w:r>
      <w:proofErr w:type="spellEnd"/>
      <w:r w:rsidRPr="00B40D69">
        <w:rPr>
          <w:rFonts w:ascii="Avenir Next Condensed" w:hAnsi="Avenir Next Condensed" w:cs="Courier New"/>
        </w:rPr>
        <w:t>)}\right)}} $: Output of the majority vote applied to the predicted labels obtained by the $G $ classifiers.</w:t>
      </w:r>
    </w:p>
    <w:p w14:paraId="2C187BFC"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42592EDD"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item  $</w:t>
      </w:r>
      <w:proofErr w:type="gramEnd"/>
      <w:r w:rsidRPr="00B40D69">
        <w:rPr>
          <w:rFonts w:ascii="Avenir Next Condensed" w:hAnsi="Avenir Next Condensed" w:cs="Courier New"/>
        </w:rPr>
        <w:t>u_{\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xml:space="preserve">)} </w:t>
      </w:r>
      <w:r w:rsidRPr="00B40D69">
        <w:rPr>
          <w:rFonts w:ascii="Avenir Next Condensed" w:hAnsi="Avenir Next Condensed" w:cs="Courier New"/>
        </w:rPr>
        <w:t>$: Uncertainty score.</w:t>
      </w:r>
    </w:p>
    <w:p w14:paraId="7267B697"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0FD4A4B0"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item  $</w:t>
      </w:r>
      <w:proofErr w:type="gramEnd"/>
      <w:r w:rsidRPr="00B40D69">
        <w:rPr>
          <w:rFonts w:ascii="Avenir Next Condensed" w:hAnsi="Avenir Next Condensed" w:cs="Courier New"/>
        </w:rPr>
        <w:t>c_{\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 Consistency score.</w:t>
      </w:r>
    </w:p>
    <w:p w14:paraId="6BBEA1B7"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0B4EE903"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item  $</w:t>
      </w:r>
      <w:proofErr w:type="gramEnd"/>
      <w:r w:rsidRPr="00B40D69">
        <w:rPr>
          <w:rFonts w:ascii="Avenir Next Condensed" w:hAnsi="Avenir Next Condensed" w:cs="Courier New"/>
        </w:rPr>
        <w:t>\omega_{\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 xml:space="preserve">} $: Estimated weight for annotator $\alpha $ and class $k $. </w:t>
      </w:r>
    </w:p>
    <w:p w14:paraId="6D4DD18F"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5D6D4100" w14:textId="5BEB98BB"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item  $</w:t>
      </w:r>
      <w:proofErr w:type="gramEnd"/>
      <w:r w:rsidRPr="00B40D69">
        <w:rPr>
          <w:rFonts w:ascii="Avenir Next Condensed" w:hAnsi="Avenir Next Condensed" w:cs="Courier New"/>
        </w:rPr>
        <w:t>\</w:t>
      </w:r>
      <w:proofErr w:type="spellStart"/>
      <w:r w:rsidRPr="00B40D69">
        <w:rPr>
          <w:rFonts w:ascii="Avenir Next Condensed" w:hAnsi="Avenir Next Condensed" w:cs="Courier New"/>
        </w:rPr>
        <w:t>nu_k</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)}=\frac{1}{{M}}{\sum_{\alpha}{\omega_{\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 \; \e</w:t>
      </w:r>
      <w:r w:rsidRPr="00B40D69">
        <w:rPr>
          <w:rFonts w:ascii="Avenir Next Condensed" w:hAnsi="Avenir Next Condensed" w:cs="Courier New"/>
        </w:rPr>
        <w:t>ta_{\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 : Final aggregated label for class $k $ and instance $i $.</w:t>
      </w:r>
    </w:p>
    <w:p w14:paraId="43638620"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5C1D4D65"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end</w:t>
      </w:r>
      <w:proofErr w:type="gramEnd"/>
      <w:r w:rsidRPr="00B40D69">
        <w:rPr>
          <w:rFonts w:ascii="Avenir Next Condensed" w:hAnsi="Avenir Next Condensed" w:cs="Courier New"/>
        </w:rPr>
        <w:t>{itemize}</w:t>
      </w:r>
    </w:p>
    <w:p w14:paraId="6B2EF860" w14:textId="5F79D6AD" w:rsidR="003A1683" w:rsidRPr="00B40D69" w:rsidRDefault="00394EC4" w:rsidP="00B40D69">
      <w:pPr>
        <w:pStyle w:val="PlainText"/>
        <w:spacing w:line="360" w:lineRule="auto"/>
        <w:jc w:val="both"/>
        <w:rPr>
          <w:ins w:id="178" w:author="artin majdi" w:date="2023-04-24T15:22:00Z"/>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subsection{</w:t>
      </w:r>
      <w:commentRangeStart w:id="179"/>
      <w:proofErr w:type="gramEnd"/>
      <w:r w:rsidRPr="00B40D69">
        <w:rPr>
          <w:rFonts w:ascii="Avenir Next Condensed" w:hAnsi="Avenir Next Condensed" w:cs="Courier New"/>
        </w:rPr>
        <w:t>Risk Calculation</w:t>
      </w:r>
      <w:commentRangeEnd w:id="179"/>
      <w:r w:rsidR="008C3B74" w:rsidRPr="00B40D69">
        <w:rPr>
          <w:rStyle w:val="CommentReference"/>
          <w:rFonts w:ascii="Avenir Next Condensed" w:hAnsi="Avenir Next Condensed"/>
        </w:rPr>
        <w:commentReference w:id="179"/>
      </w:r>
      <w:r w:rsidRPr="00B40D69">
        <w:rPr>
          <w:rFonts w:ascii="Avenir Next Condensed" w:hAnsi="Avenir Next Condensed" w:cs="Courier New"/>
        </w:rPr>
        <w:t xml:space="preserve">}Label aggregation is frequently used in many machine learning tasks, such as classification and regression, when multiple annotators assign labels to the same data points. The goal is to create a model capable of accurately </w:t>
      </w:r>
      <w:r w:rsidR="00AA1FD1" w:rsidRPr="00B40D69">
        <w:rPr>
          <w:rFonts w:ascii="Avenir Next Condensed" w:hAnsi="Avenir Next Condensed" w:cs="Courier New"/>
        </w:rPr>
        <w:lastRenderedPageBreak/>
        <w:t xml:space="preserve">determining </w:t>
      </w:r>
      <w:r w:rsidRPr="00B40D69">
        <w:rPr>
          <w:rFonts w:ascii="Avenir Next Condensed" w:hAnsi="Avenir Next Condensed" w:cs="Courier New"/>
        </w:rPr>
        <w:t>true labels despite</w:t>
      </w:r>
      <w:r w:rsidRPr="00B40D69">
        <w:rPr>
          <w:rFonts w:ascii="Avenir Next Condensed" w:hAnsi="Avenir Next Condensed" w:cs="Courier New"/>
        </w:rPr>
        <w:t xml:space="preserve"> the potential disagreements among the annotators. A common method to achieve this involves </w:t>
      </w:r>
      <w:r w:rsidR="00AA1FD1" w:rsidRPr="00B40D69">
        <w:rPr>
          <w:rFonts w:ascii="Avenir Next Condensed" w:hAnsi="Avenir Next Condensed" w:cs="Courier New"/>
        </w:rPr>
        <w:t xml:space="preserve">minimizing </w:t>
      </w:r>
      <w:r w:rsidRPr="00B40D69">
        <w:rPr>
          <w:rFonts w:ascii="Avenir Next Condensed" w:hAnsi="Avenir Next Condensed" w:cs="Courier New"/>
        </w:rPr>
        <w:t>the total</w:t>
      </w:r>
      <w:ins w:id="180" w:author="artin majdi" w:date="2023-04-28T13:33:00Z">
        <w:r w:rsidR="00024FC9">
          <w:rPr>
            <w:rFonts w:ascii="Avenir Next Condensed" w:hAnsi="Avenir Next Condensed" w:cs="Courier New"/>
          </w:rPr>
          <w:t xml:space="preserve"> </w:t>
        </w:r>
      </w:ins>
      <w:del w:id="181" w:author="artin majdi" w:date="2023-04-28T13:33:00Z">
        <w:r w:rsidRPr="00B40D69" w:rsidDel="00024FC9">
          <w:rPr>
            <w:rFonts w:ascii="Avenir Next Condensed" w:hAnsi="Avenir Next Condensed" w:cs="Courier New"/>
          </w:rPr>
          <w:delText>~</w:delText>
        </w:r>
      </w:del>
      <w:r w:rsidRPr="00B40D69">
        <w:rPr>
          <w:rFonts w:ascii="Avenir Next Condensed" w:hAnsi="Avenir Next Condensed" w:cs="Courier New"/>
        </w:rPr>
        <w:t>error (or disagreement) between the annotators' assigned labels and the true labels as follows:</w:t>
      </w:r>
    </w:p>
    <w:p w14:paraId="0735343D" w14:textId="77777777" w:rsidR="007D6262" w:rsidRPr="00B40D69" w:rsidRDefault="007D6262" w:rsidP="00B40D69">
      <w:pPr>
        <w:pStyle w:val="PlainText"/>
        <w:spacing w:line="360" w:lineRule="auto"/>
        <w:jc w:val="both"/>
        <w:rPr>
          <w:rFonts w:ascii="Avenir Next Condensed" w:hAnsi="Avenir Next Condensed" w:cs="Courier New"/>
        </w:rPr>
      </w:pPr>
    </w:p>
    <w:p w14:paraId="05A066EF" w14:textId="77777777" w:rsidR="005E21B3" w:rsidRPr="005E21B3" w:rsidRDefault="005E21B3" w:rsidP="005E21B3">
      <w:pPr>
        <w:pStyle w:val="PlainText"/>
        <w:spacing w:line="360" w:lineRule="auto"/>
        <w:rPr>
          <w:ins w:id="182" w:author="artin majdi" w:date="2023-04-28T11:43:00Z"/>
          <w:rFonts w:ascii="Avenir Next Condensed" w:hAnsi="Avenir Next Condensed" w:cs="Courier New"/>
        </w:rPr>
      </w:pPr>
      <w:ins w:id="183" w:author="artin majdi" w:date="2023-04-28T11:43:00Z">
        <w:r w:rsidRPr="005E21B3">
          <w:rPr>
            <w:rFonts w:ascii="Avenir Next Condensed" w:hAnsi="Avenir Next Condensed" w:cs="Courier New"/>
          </w:rPr>
          <w:t>\</w:t>
        </w:r>
        <w:proofErr w:type="gramStart"/>
        <w:r w:rsidRPr="005E21B3">
          <w:rPr>
            <w:rFonts w:ascii="Avenir Next Condensed" w:hAnsi="Avenir Next Condensed" w:cs="Courier New"/>
          </w:rPr>
          <w:t>begin</w:t>
        </w:r>
        <w:proofErr w:type="gramEnd"/>
        <w:r w:rsidRPr="005E21B3">
          <w:rPr>
            <w:rFonts w:ascii="Avenir Next Condensed" w:hAnsi="Avenir Next Condensed" w:cs="Courier New"/>
          </w:rPr>
          <w:t>{equation}</w:t>
        </w:r>
      </w:ins>
    </w:p>
    <w:p w14:paraId="75999CB6" w14:textId="77777777" w:rsidR="005E21B3" w:rsidRPr="005E21B3" w:rsidRDefault="005E21B3" w:rsidP="005E21B3">
      <w:pPr>
        <w:pStyle w:val="PlainText"/>
        <w:spacing w:line="360" w:lineRule="auto"/>
        <w:rPr>
          <w:ins w:id="184" w:author="artin majdi" w:date="2023-04-28T11:43:00Z"/>
          <w:rFonts w:ascii="Avenir Next Condensed" w:hAnsi="Avenir Next Condensed" w:cs="Courier New"/>
        </w:rPr>
      </w:pPr>
      <w:ins w:id="185" w:author="artin majdi" w:date="2023-04-28T11:43:00Z">
        <w:r w:rsidRPr="005E21B3">
          <w:rPr>
            <w:rFonts w:ascii="Avenir Next Condensed" w:hAnsi="Avenir Next Condensed" w:cs="Courier New"/>
          </w:rPr>
          <w:t xml:space="preserve">    </w:t>
        </w:r>
        <w:proofErr w:type="gramStart"/>
        <w:r w:rsidRPr="005E21B3">
          <w:rPr>
            <w:rFonts w:ascii="Avenir Next Condensed" w:hAnsi="Avenir Next Condensed" w:cs="Courier New"/>
          </w:rPr>
          <w:t>\gdef\theequation{</w:t>
        </w:r>
        <w:proofErr w:type="gramEnd"/>
        <w:r w:rsidRPr="005E21B3">
          <w:rPr>
            <w:rFonts w:ascii="Avenir Next Condensed" w:hAnsi="Avenir Next Condensed" w:cs="Courier New"/>
          </w:rPr>
          <w:t>1}</w:t>
        </w:r>
      </w:ins>
    </w:p>
    <w:p w14:paraId="211DF3AC" w14:textId="77777777" w:rsidR="005E21B3" w:rsidRPr="005E21B3" w:rsidRDefault="005E21B3" w:rsidP="005E21B3">
      <w:pPr>
        <w:pStyle w:val="PlainText"/>
        <w:spacing w:line="360" w:lineRule="auto"/>
        <w:rPr>
          <w:ins w:id="186" w:author="artin majdi" w:date="2023-04-28T11:43:00Z"/>
          <w:rFonts w:ascii="Avenir Next Condensed" w:hAnsi="Avenir Next Condensed" w:cs="Courier New"/>
        </w:rPr>
      </w:pPr>
      <w:ins w:id="187" w:author="artin majdi" w:date="2023-04-28T11:43:00Z">
        <w:r w:rsidRPr="005E21B3">
          <w:rPr>
            <w:rFonts w:ascii="Avenir Next Condensed" w:hAnsi="Avenir Next Condensed" w:cs="Courier New"/>
          </w:rPr>
          <w:t xml:space="preserve">    \</w:t>
        </w:r>
        <w:proofErr w:type="gramStart"/>
        <w:r w:rsidRPr="005E21B3">
          <w:rPr>
            <w:rFonts w:ascii="Avenir Next Condensed" w:hAnsi="Avenir Next Condensed" w:cs="Courier New"/>
          </w:rPr>
          <w:t>label</w:t>
        </w:r>
        <w:proofErr w:type="gramEnd"/>
        <w:r w:rsidRPr="005E21B3">
          <w:rPr>
            <w:rFonts w:ascii="Avenir Next Condensed" w:hAnsi="Avenir Next Condensed" w:cs="Courier New"/>
          </w:rPr>
          <w:t>{disp-formula-group-3377ac53cbdb43409e2cee69f0bede65}</w:t>
        </w:r>
      </w:ins>
    </w:p>
    <w:p w14:paraId="1C4D14BF" w14:textId="19FAFB55" w:rsidR="005E21B3" w:rsidRPr="005E21B3" w:rsidRDefault="005E21B3" w:rsidP="00024FC9">
      <w:pPr>
        <w:pStyle w:val="PlainText"/>
        <w:spacing w:line="360" w:lineRule="auto"/>
        <w:rPr>
          <w:rFonts w:ascii="Avenir Next Condensed" w:hAnsi="Avenir Next Condensed" w:cs="Courier New"/>
        </w:rPr>
      </w:pPr>
      <w:ins w:id="188" w:author="artin majdi" w:date="2023-04-28T11:43:00Z">
        <w:r w:rsidRPr="005E21B3">
          <w:rPr>
            <w:rFonts w:ascii="Avenir Next Condensed" w:hAnsi="Avenir Next Condensed" w:cs="Courier New"/>
          </w:rPr>
          <w:t xml:space="preserve">     E = \sum_{</w:t>
        </w:r>
        <w:proofErr w:type="spellStart"/>
        <w:r w:rsidRPr="005E21B3">
          <w:rPr>
            <w:rFonts w:ascii="Avenir Next Condensed" w:hAnsi="Avenir Next Condensed" w:cs="Courier New"/>
          </w:rPr>
          <w:t>i</w:t>
        </w:r>
        <w:proofErr w:type="spellEnd"/>
        <w:r w:rsidRPr="005E21B3">
          <w:rPr>
            <w:rFonts w:ascii="Avenir Next Condensed" w:hAnsi="Avenir Next Condensed" w:cs="Courier New"/>
          </w:rPr>
          <w:t>=</w:t>
        </w:r>
        <w:proofErr w:type="gramStart"/>
        <w:r w:rsidRPr="005E21B3">
          <w:rPr>
            <w:rFonts w:ascii="Avenir Next Condensed" w:hAnsi="Avenir Next Condensed" w:cs="Courier New"/>
          </w:rPr>
          <w:t>1}^</w:t>
        </w:r>
        <w:proofErr w:type="gramEnd"/>
        <w:r w:rsidRPr="005E21B3">
          <w:rPr>
            <w:rFonts w:ascii="Avenir Next Condensed" w:hAnsi="Avenir Next Condensed" w:cs="Courier New"/>
          </w:rPr>
          <w:t>N \sum_{a=1}^M \left( \sum_{k=1}^K \delta\left(</w:t>
        </w:r>
        <w:proofErr w:type="spellStart"/>
        <w:r w:rsidRPr="005E21B3">
          <w:rPr>
            <w:rFonts w:ascii="Avenir Next Condensed" w:hAnsi="Avenir Next Condensed" w:cs="Courier New"/>
          </w:rPr>
          <w:t>y_k</w:t>
        </w:r>
        <w:proofErr w:type="spellEnd"/>
        <w:r w:rsidRPr="005E21B3">
          <w:rPr>
            <w:rFonts w:ascii="Avenir Next Condensed" w:hAnsi="Avenir Next Condensed" w:cs="Courier New"/>
          </w:rPr>
          <w:t>^{(</w:t>
        </w:r>
        <w:proofErr w:type="spellStart"/>
        <w:r w:rsidRPr="005E21B3">
          <w:rPr>
            <w:rFonts w:ascii="Avenir Next Condensed" w:hAnsi="Avenir Next Condensed" w:cs="Courier New"/>
          </w:rPr>
          <w:t>i</w:t>
        </w:r>
        <w:proofErr w:type="spellEnd"/>
        <w:r w:rsidRPr="005E21B3">
          <w:rPr>
            <w:rFonts w:ascii="Avenir Next Condensed" w:hAnsi="Avenir Next Condensed" w:cs="Courier New"/>
          </w:rPr>
          <w:t>)}, z_{\</w:t>
        </w:r>
        <w:proofErr w:type="spellStart"/>
        <w:r w:rsidRPr="005E21B3">
          <w:rPr>
            <w:rFonts w:ascii="Avenir Next Condensed" w:hAnsi="Avenir Next Condensed" w:cs="Courier New"/>
          </w:rPr>
          <w:t>alpha,k</w:t>
        </w:r>
        <w:proofErr w:type="spellEnd"/>
        <w:r w:rsidRPr="005E21B3">
          <w:rPr>
            <w:rFonts w:ascii="Avenir Next Condensed" w:hAnsi="Avenir Next Condensed" w:cs="Courier New"/>
          </w:rPr>
          <w:t>}^{(</w:t>
        </w:r>
        <w:proofErr w:type="spellStart"/>
        <w:r w:rsidRPr="005E21B3">
          <w:rPr>
            <w:rFonts w:ascii="Avenir Next Condensed" w:hAnsi="Avenir Next Condensed" w:cs="Courier New"/>
          </w:rPr>
          <w:t>i</w:t>
        </w:r>
        <w:proofErr w:type="spellEnd"/>
        <w:r w:rsidRPr="005E21B3">
          <w:rPr>
            <w:rFonts w:ascii="Avenir Next Condensed" w:hAnsi="Avenir Next Condensed" w:cs="Courier New"/>
          </w:rPr>
          <w:t>)}\right) \right)</w:t>
        </w:r>
      </w:ins>
    </w:p>
    <w:p w14:paraId="2B8CB70C" w14:textId="77777777" w:rsidR="00312686" w:rsidRDefault="005E21B3" w:rsidP="005E21B3">
      <w:pPr>
        <w:pStyle w:val="PlainText"/>
        <w:spacing w:line="360" w:lineRule="auto"/>
        <w:jc w:val="both"/>
        <w:rPr>
          <w:ins w:id="189" w:author="artin majdi" w:date="2023-04-28T12:49:00Z"/>
          <w:rFonts w:ascii="Avenir Next Condensed" w:hAnsi="Avenir Next Condensed" w:cs="Courier New"/>
        </w:rPr>
      </w:pPr>
      <w:ins w:id="190" w:author="artin majdi" w:date="2023-04-28T11:43:00Z">
        <w:r w:rsidRPr="005E21B3">
          <w:rPr>
            <w:rFonts w:ascii="Avenir Next Condensed" w:hAnsi="Avenir Next Condensed" w:cs="Courier New"/>
          </w:rPr>
          <w:t>\</w:t>
        </w:r>
        <w:proofErr w:type="gramStart"/>
        <w:r w:rsidRPr="005E21B3">
          <w:rPr>
            <w:rFonts w:ascii="Avenir Next Condensed" w:hAnsi="Avenir Next Condensed" w:cs="Courier New"/>
          </w:rPr>
          <w:t>end</w:t>
        </w:r>
        <w:proofErr w:type="gramEnd"/>
        <w:r w:rsidRPr="005E21B3">
          <w:rPr>
            <w:rFonts w:ascii="Avenir Next Condensed" w:hAnsi="Avenir Next Condensed" w:cs="Courier New"/>
          </w:rPr>
          <w:t>{equation}</w:t>
        </w:r>
      </w:ins>
    </w:p>
    <w:p w14:paraId="2A9B6DFD" w14:textId="77777777" w:rsidR="00312686" w:rsidRDefault="00312686" w:rsidP="005E21B3">
      <w:pPr>
        <w:pStyle w:val="PlainText"/>
        <w:spacing w:line="360" w:lineRule="auto"/>
        <w:jc w:val="both"/>
        <w:rPr>
          <w:ins w:id="191" w:author="artin majdi" w:date="2023-04-28T12:49:00Z"/>
          <w:rFonts w:ascii="Avenir Next Condensed" w:hAnsi="Avenir Next Condensed" w:cs="Courier New"/>
        </w:rPr>
      </w:pPr>
    </w:p>
    <w:p w14:paraId="03FB6F2B" w14:textId="00ED4C79" w:rsidR="003A1683" w:rsidDel="005E21B3" w:rsidRDefault="00394EC4" w:rsidP="005E21B3">
      <w:pPr>
        <w:pStyle w:val="PlainText"/>
        <w:spacing w:line="360" w:lineRule="auto"/>
        <w:jc w:val="both"/>
        <w:rPr>
          <w:del w:id="192" w:author="artin majdi" w:date="2023-04-28T11:43:00Z"/>
          <w:rFonts w:ascii="Avenir Next Condensed" w:hAnsi="Avenir Next Condensed" w:cs="Courier New"/>
        </w:rPr>
      </w:pPr>
      <w:del w:id="193" w:author="artin majdi" w:date="2023-04-28T11:43:00Z">
        <w:r w:rsidRPr="00B40D69" w:rsidDel="005E21B3">
          <w:rPr>
            <w:rFonts w:ascii="Avenir Next Condensed" w:hAnsi="Avenir Next Condensed" w:cs="Courier New"/>
          </w:rPr>
          <w:delText>\let\saveeqnno\theequation</w:delText>
        </w:r>
      </w:del>
    </w:p>
    <w:p w14:paraId="5FE47480" w14:textId="5A281CC6" w:rsidR="003A1683" w:rsidRPr="00B40D69" w:rsidDel="005E21B3" w:rsidRDefault="00394EC4" w:rsidP="00B40D69">
      <w:pPr>
        <w:pStyle w:val="PlainText"/>
        <w:spacing w:line="360" w:lineRule="auto"/>
        <w:jc w:val="both"/>
        <w:rPr>
          <w:del w:id="194" w:author="artin majdi" w:date="2023-04-28T11:43:00Z"/>
          <w:rFonts w:ascii="Avenir Next Condensed" w:hAnsi="Avenir Next Condensed" w:cs="Courier New"/>
        </w:rPr>
      </w:pPr>
      <w:del w:id="195" w:author="artin majdi" w:date="2023-04-28T11:43:00Z">
        <w:r w:rsidRPr="00B40D69" w:rsidDel="005E21B3">
          <w:rPr>
            <w:rFonts w:ascii="Avenir Next Condensed" w:hAnsi="Avenir Next Condensed" w:cs="Courier New"/>
          </w:rPr>
          <w:delText>\let\savefrac\fr</w:delText>
        </w:r>
        <w:r w:rsidRPr="00B40D69" w:rsidDel="005E21B3">
          <w:rPr>
            <w:rFonts w:ascii="Avenir Next Condensed" w:hAnsi="Avenir Next Condensed" w:cs="Courier New"/>
          </w:rPr>
          <w:delText>ac</w:delText>
        </w:r>
      </w:del>
    </w:p>
    <w:p w14:paraId="5A562EF6" w14:textId="14E07498" w:rsidR="003A1683" w:rsidRPr="00B40D69" w:rsidDel="005E21B3" w:rsidRDefault="00394EC4" w:rsidP="00B40D69">
      <w:pPr>
        <w:pStyle w:val="PlainText"/>
        <w:spacing w:line="360" w:lineRule="auto"/>
        <w:jc w:val="both"/>
        <w:rPr>
          <w:del w:id="196" w:author="artin majdi" w:date="2023-04-28T11:43:00Z"/>
          <w:rFonts w:ascii="Avenir Next Condensed" w:hAnsi="Avenir Next Condensed" w:cs="Courier New"/>
        </w:rPr>
      </w:pPr>
      <w:del w:id="197" w:author="artin majdi" w:date="2023-04-28T11:43:00Z">
        <w:r w:rsidRPr="00B40D69" w:rsidDel="005E21B3">
          <w:rPr>
            <w:rFonts w:ascii="Avenir Next Condensed" w:hAnsi="Avenir Next Condensed" w:cs="Courier New"/>
          </w:rPr>
          <w:delText>\def\dispfrac{\displaystyle\savefrac}</w:delText>
        </w:r>
      </w:del>
    </w:p>
    <w:p w14:paraId="375472C0" w14:textId="60F784FB" w:rsidR="003A1683" w:rsidRPr="00B40D69" w:rsidDel="005E21B3" w:rsidRDefault="00394EC4" w:rsidP="00B40D69">
      <w:pPr>
        <w:pStyle w:val="PlainText"/>
        <w:spacing w:line="360" w:lineRule="auto"/>
        <w:jc w:val="both"/>
        <w:rPr>
          <w:del w:id="198" w:author="artin majdi" w:date="2023-04-28T11:43:00Z"/>
          <w:rFonts w:ascii="Avenir Next Condensed" w:hAnsi="Avenir Next Condensed" w:cs="Courier New"/>
        </w:rPr>
      </w:pPr>
      <w:del w:id="199" w:author="artin majdi" w:date="2023-04-28T11:43:00Z">
        <w:r w:rsidRPr="00B40D69" w:rsidDel="005E21B3">
          <w:rPr>
            <w:rFonts w:ascii="Avenir Next Condensed" w:hAnsi="Avenir Next Condensed" w:cs="Courier New"/>
          </w:rPr>
          <w:delText>\begin{eqnarray}</w:delText>
        </w:r>
      </w:del>
    </w:p>
    <w:p w14:paraId="3DC3125B" w14:textId="57DCEB11" w:rsidR="003A1683" w:rsidRPr="00B40D69" w:rsidDel="005E21B3" w:rsidRDefault="00394EC4" w:rsidP="00B40D69">
      <w:pPr>
        <w:pStyle w:val="PlainText"/>
        <w:spacing w:line="360" w:lineRule="auto"/>
        <w:jc w:val="both"/>
        <w:rPr>
          <w:del w:id="200" w:author="artin majdi" w:date="2023-04-28T11:43:00Z"/>
          <w:rFonts w:ascii="Avenir Next Condensed" w:hAnsi="Avenir Next Condensed" w:cs="Courier New"/>
        </w:rPr>
      </w:pPr>
      <w:del w:id="201" w:author="artin majdi" w:date="2023-04-28T11:43:00Z">
        <w:r w:rsidRPr="00B40D69" w:rsidDel="005E21B3">
          <w:rPr>
            <w:rFonts w:ascii="Avenir Next Condensed" w:hAnsi="Avenir Next Condensed" w:cs="Courier New"/>
          </w:rPr>
          <w:delText>\let\frac\dispfrac</w:delText>
        </w:r>
      </w:del>
    </w:p>
    <w:p w14:paraId="7FA40865" w14:textId="22E845B2" w:rsidR="003A1683" w:rsidRPr="00B40D69" w:rsidDel="005E21B3" w:rsidRDefault="00394EC4" w:rsidP="00B40D69">
      <w:pPr>
        <w:pStyle w:val="PlainText"/>
        <w:spacing w:line="360" w:lineRule="auto"/>
        <w:jc w:val="both"/>
        <w:rPr>
          <w:del w:id="202" w:author="artin majdi" w:date="2023-04-28T11:43:00Z"/>
          <w:rFonts w:ascii="Avenir Next Condensed" w:hAnsi="Avenir Next Condensed" w:cs="Courier New"/>
        </w:rPr>
      </w:pPr>
      <w:del w:id="203" w:author="artin majdi" w:date="2023-04-28T11:43:00Z">
        <w:r w:rsidRPr="00B40D69" w:rsidDel="005E21B3">
          <w:rPr>
            <w:rFonts w:ascii="Avenir Next Condensed" w:hAnsi="Avenir Next Condensed" w:cs="Courier New"/>
          </w:rPr>
          <w:delText>\gdef\theequation{1}</w:delText>
        </w:r>
      </w:del>
    </w:p>
    <w:p w14:paraId="52E2F4A4" w14:textId="700D81A8" w:rsidR="003A1683" w:rsidRPr="00B40D69" w:rsidDel="005E21B3" w:rsidRDefault="00394EC4" w:rsidP="00B40D69">
      <w:pPr>
        <w:pStyle w:val="PlainText"/>
        <w:spacing w:line="360" w:lineRule="auto"/>
        <w:jc w:val="both"/>
        <w:rPr>
          <w:del w:id="204" w:author="artin majdi" w:date="2023-04-28T11:43:00Z"/>
          <w:rFonts w:ascii="Avenir Next Condensed" w:hAnsi="Avenir Next Condensed" w:cs="Courier New"/>
        </w:rPr>
      </w:pPr>
      <w:del w:id="205" w:author="artin majdi" w:date="2023-04-28T11:43:00Z">
        <w:r w:rsidRPr="00B40D69" w:rsidDel="005E21B3">
          <w:rPr>
            <w:rFonts w:ascii="Avenir Next Condensed" w:hAnsi="Avenir Next Condensed" w:cs="Courier New"/>
          </w:rPr>
          <w:delText>\let\theHequation\theequation</w:delText>
        </w:r>
      </w:del>
    </w:p>
    <w:p w14:paraId="67D00B6C" w14:textId="50EFFA35" w:rsidR="003A1683" w:rsidRPr="00B40D69" w:rsidDel="005E21B3" w:rsidRDefault="00394EC4" w:rsidP="00B40D69">
      <w:pPr>
        <w:pStyle w:val="PlainText"/>
        <w:spacing w:line="360" w:lineRule="auto"/>
        <w:jc w:val="both"/>
        <w:rPr>
          <w:del w:id="206" w:author="artin majdi" w:date="2023-04-28T11:43:00Z"/>
          <w:rFonts w:ascii="Avenir Next Condensed" w:hAnsi="Avenir Next Condensed" w:cs="Courier New"/>
        </w:rPr>
      </w:pPr>
      <w:del w:id="207" w:author="artin majdi" w:date="2023-04-28T11:43:00Z">
        <w:r w:rsidRPr="00B40D69" w:rsidDel="005E21B3">
          <w:rPr>
            <w:rFonts w:ascii="Avenir Next Condensed" w:hAnsi="Avenir Next Condensed" w:cs="Courier New"/>
          </w:rPr>
          <w:delText>\label{disp-formula-group-3377ac53cbdb43409e2cee69f0bede65}</w:delText>
        </w:r>
      </w:del>
    </w:p>
    <w:p w14:paraId="335311E4" w14:textId="25EAAA38" w:rsidR="003A1683" w:rsidRPr="00B40D69" w:rsidDel="005E21B3" w:rsidRDefault="00394EC4" w:rsidP="00B40D69">
      <w:pPr>
        <w:pStyle w:val="PlainText"/>
        <w:spacing w:line="360" w:lineRule="auto"/>
        <w:jc w:val="both"/>
        <w:rPr>
          <w:del w:id="208" w:author="artin majdi" w:date="2023-04-28T11:43:00Z"/>
          <w:rFonts w:ascii="Avenir Next Condensed" w:hAnsi="Avenir Next Condensed" w:cs="Courier New"/>
        </w:rPr>
      </w:pPr>
      <w:commentRangeStart w:id="209"/>
      <w:del w:id="210" w:author="artin majdi" w:date="2023-04-28T11:43:00Z">
        <w:r w:rsidRPr="00B40D69" w:rsidDel="005E21B3">
          <w:rPr>
            <w:rFonts w:ascii="Avenir Next Condensed" w:hAnsi="Avenir Next Condensed" w:cs="Courier New"/>
          </w:rPr>
          <w:delText>\begin{array}</w:delText>
        </w:r>
        <w:commentRangeEnd w:id="209"/>
        <w:r w:rsidR="00AA1FD1" w:rsidRPr="00B40D69" w:rsidDel="005E21B3">
          <w:rPr>
            <w:rStyle w:val="CommentReference"/>
            <w:rFonts w:ascii="Avenir Next Condensed" w:hAnsi="Avenir Next Condensed"/>
          </w:rPr>
          <w:commentReference w:id="209"/>
        </w:r>
        <w:r w:rsidRPr="00B40D69" w:rsidDel="005E21B3">
          <w:rPr>
            <w:rFonts w:ascii="Avenir Next Condensed" w:hAnsi="Avenir Next Condensed" w:cs="Courier New"/>
          </w:rPr>
          <w:delText>{@{}l}E=\sum_{i=1}^</w:delText>
        </w:r>
      </w:del>
      <w:ins w:id="211" w:author="Rodriguez, Jeffrey J - (jjrodrig)" w:date="2023-04-23T11:11:00Z">
        <w:del w:id="212" w:author="artin majdi" w:date="2023-04-28T11:43:00Z">
          <w:r w:rsidR="00AA1FD1" w:rsidRPr="00B40D69" w:rsidDel="005E21B3">
            <w:rPr>
              <w:rFonts w:ascii="Avenir Next Condensed" w:hAnsi="Avenir Next Condensed" w:cs="Courier New"/>
            </w:rPr>
            <w:delText xml:space="preserve"> </w:delText>
          </w:r>
        </w:del>
      </w:ins>
      <w:commentRangeStart w:id="213"/>
      <w:del w:id="214" w:author="artin majdi" w:date="2023-04-28T11:43:00Z">
        <w:r w:rsidRPr="00B40D69" w:rsidDel="005E21B3">
          <w:rPr>
            <w:rFonts w:ascii="Avenir Next Condensed" w:hAnsi="Avenir Next Condensed" w:cs="Courier New"/>
          </w:rPr>
          <w:delText>\mathrm</w:delText>
        </w:r>
        <w:commentRangeEnd w:id="213"/>
        <w:r w:rsidR="00AA1FD1" w:rsidRPr="00B40D69" w:rsidDel="005E21B3">
          <w:rPr>
            <w:rStyle w:val="CommentReference"/>
            <w:rFonts w:ascii="Avenir Next Condensed" w:hAnsi="Avenir Next Condensed"/>
          </w:rPr>
          <w:commentReference w:id="213"/>
        </w:r>
        <w:r w:rsidRPr="00B40D69" w:rsidDel="005E21B3">
          <w:rPr>
            <w:rFonts w:ascii="Avenir Next Condensed" w:hAnsi="Avenir Next Condensed" w:cs="Courier New"/>
          </w:rPr>
          <w:delText>{N}{\sum_{a=1}^</w:delText>
        </w:r>
      </w:del>
      <w:ins w:id="215" w:author="Rodriguez, Jeffrey J - (jjrodrig)" w:date="2023-04-23T11:11:00Z">
        <w:del w:id="216" w:author="artin majdi" w:date="2023-04-28T11:43:00Z">
          <w:r w:rsidR="00AA1FD1" w:rsidRPr="00B40D69" w:rsidDel="005E21B3">
            <w:rPr>
              <w:rFonts w:ascii="Avenir Next Condensed" w:hAnsi="Avenir Next Condensed" w:cs="Courier New"/>
            </w:rPr>
            <w:delText xml:space="preserve"> </w:delText>
          </w:r>
        </w:del>
      </w:ins>
      <w:del w:id="217" w:author="artin majdi" w:date="2023-04-28T11:43:00Z">
        <w:r w:rsidRPr="00B40D69" w:rsidDel="005E21B3">
          <w:rPr>
            <w:rFonts w:ascii="Avenir Next Condensed" w:hAnsi="Avenir Next Condensed" w:cs="Courier New"/>
          </w:rPr>
          <w:delText>\mathrm{M}{\left({\sum_{k=1}^</w:delText>
        </w:r>
      </w:del>
      <w:ins w:id="218" w:author="Rodriguez, Jeffrey J - (jjrodrig)" w:date="2023-04-23T11:11:00Z">
        <w:del w:id="219" w:author="artin majdi" w:date="2023-04-28T11:43:00Z">
          <w:r w:rsidR="00AA1FD1" w:rsidRPr="00B40D69" w:rsidDel="005E21B3">
            <w:rPr>
              <w:rFonts w:ascii="Avenir Next Condensed" w:hAnsi="Avenir Next Condensed" w:cs="Courier New"/>
            </w:rPr>
            <w:delText xml:space="preserve"> </w:delText>
          </w:r>
        </w:del>
      </w:ins>
      <w:del w:id="220" w:author="artin majdi" w:date="2023-04-28T11:43:00Z">
        <w:r w:rsidRPr="00B40D69" w:rsidDel="005E21B3">
          <w:rPr>
            <w:rFonts w:ascii="Avenir Next Condensed" w:hAnsi="Avenir Next Condensed" w:cs="Courier New"/>
          </w:rPr>
          <w:delText>\mathrm{K}</w:delText>
        </w:r>
      </w:del>
      <w:ins w:id="221" w:author="Rodriguez, Jeffrey J - (jjrodrig)" w:date="2023-04-23T11:14:00Z">
        <w:del w:id="222" w:author="artin majdi" w:date="2023-04-28T11:43:00Z">
          <w:r w:rsidR="00AA1FD1" w:rsidRPr="00B40D69" w:rsidDel="005E21B3">
            <w:rPr>
              <w:rFonts w:ascii="Avenir Next Condensed" w:hAnsi="Avenir Next Condensed" w:cs="Courier New"/>
            </w:rPr>
            <w:delText>\left(</w:delText>
          </w:r>
        </w:del>
      </w:ins>
      <w:del w:id="223" w:author="artin majdi" w:date="2023-04-28T11:43:00Z">
        <w:r w:rsidRPr="00B40D69" w:rsidDel="005E21B3">
          <w:rPr>
            <w:rFonts w:ascii="Avenir Next Condensed" w:hAnsi="Avenir Next Condensed" w:cs="Courier New"/>
          </w:rPr>
          <w:delText>{</w:delText>
        </w:r>
      </w:del>
      <w:ins w:id="224" w:author="Rodriguez, Jeffrey J - (jjrodrig)" w:date="2023-04-23T11:14:00Z">
        <w:del w:id="225" w:author="artin majdi" w:date="2023-04-28T11:43:00Z">
          <w:r w:rsidR="00AA1FD1" w:rsidRPr="00B40D69" w:rsidDel="005E21B3">
            <w:rPr>
              <w:rFonts w:ascii="Avenir Next Condensed" w:hAnsi="Avenir Next Condensed" w:cs="Courier New"/>
            </w:rPr>
            <w:delText>1-</w:delText>
          </w:r>
        </w:del>
      </w:ins>
      <w:del w:id="226" w:author="artin majdi" w:date="2023-04-28T11:43:00Z">
        <w:r w:rsidRPr="00B40D69" w:rsidDel="005E21B3">
          <w:rPr>
            <w:rFonts w:ascii="Avenir Next Condensed" w:hAnsi="Avenir Next Condensed" w:cs="Courier New"/>
          </w:rPr>
          <w:delText>\delta\left(y_k^{(i)},z_{\alpha,k}^{(i)}\right)}}\right)}}\end{array}</w:delText>
        </w:r>
      </w:del>
    </w:p>
    <w:p w14:paraId="14E221A3" w14:textId="7336E2F3" w:rsidR="003A1683" w:rsidRPr="00B40D69" w:rsidDel="005E21B3" w:rsidRDefault="00394EC4" w:rsidP="00B40D69">
      <w:pPr>
        <w:pStyle w:val="PlainText"/>
        <w:spacing w:line="360" w:lineRule="auto"/>
        <w:jc w:val="both"/>
        <w:rPr>
          <w:del w:id="227" w:author="artin majdi" w:date="2023-04-28T11:43:00Z"/>
          <w:rFonts w:ascii="Avenir Next Condensed" w:hAnsi="Avenir Next Condensed" w:cs="Courier New"/>
        </w:rPr>
      </w:pPr>
      <w:del w:id="228" w:author="artin majdi" w:date="2023-04-28T11:43:00Z">
        <w:r w:rsidRPr="00B40D69" w:rsidDel="005E21B3">
          <w:rPr>
            <w:rFonts w:ascii="Avenir Next Condensed" w:hAnsi="Avenir Next Condensed" w:cs="Courier New"/>
          </w:rPr>
          <w:delText>\end{eqnarray}</w:delText>
        </w:r>
      </w:del>
    </w:p>
    <w:p w14:paraId="42311A78" w14:textId="6B94EADC" w:rsidR="003A1683" w:rsidRPr="00B40D69" w:rsidDel="005E21B3" w:rsidRDefault="00394EC4" w:rsidP="00B40D69">
      <w:pPr>
        <w:pStyle w:val="PlainText"/>
        <w:spacing w:line="360" w:lineRule="auto"/>
        <w:jc w:val="both"/>
        <w:rPr>
          <w:del w:id="229" w:author="artin majdi" w:date="2023-04-28T11:43:00Z"/>
          <w:rFonts w:ascii="Avenir Next Condensed" w:hAnsi="Avenir Next Condensed" w:cs="Courier New"/>
        </w:rPr>
      </w:pPr>
      <w:del w:id="230" w:author="artin majdi" w:date="2023-04-28T11:43:00Z">
        <w:r w:rsidRPr="00B40D69" w:rsidDel="005E21B3">
          <w:rPr>
            <w:rFonts w:ascii="Avenir Next Condensed" w:hAnsi="Avenir Next Condensed" w:cs="Courier New"/>
          </w:rPr>
          <w:delText>\global\let\theequation\saveeqnno</w:delText>
        </w:r>
      </w:del>
    </w:p>
    <w:p w14:paraId="3500A4B5" w14:textId="66DB4985" w:rsidR="007D6262" w:rsidDel="00312686" w:rsidRDefault="00394EC4" w:rsidP="00B40D69">
      <w:pPr>
        <w:pStyle w:val="PlainText"/>
        <w:spacing w:line="360" w:lineRule="auto"/>
        <w:jc w:val="both"/>
        <w:rPr>
          <w:del w:id="231" w:author="artin majdi" w:date="2023-04-28T11:43:00Z"/>
          <w:rFonts w:ascii="Avenir Next Condensed" w:hAnsi="Avenir Next Condensed" w:cs="Courier New"/>
        </w:rPr>
      </w:pPr>
      <w:del w:id="232" w:author="artin majdi" w:date="2023-04-28T11:43:00Z">
        <w:r w:rsidRPr="00B40D69" w:rsidDel="005E21B3">
          <w:rPr>
            <w:rFonts w:ascii="Avenir Next Condensed" w:hAnsi="Avenir Next Condensed" w:cs="Courier New"/>
          </w:rPr>
          <w:delText xml:space="preserve">\addtocounter{equation}{-1}\ignorespaces </w:delText>
        </w:r>
      </w:del>
    </w:p>
    <w:p w14:paraId="59B77F62" w14:textId="77777777" w:rsidR="00312686" w:rsidRPr="00B40D69" w:rsidRDefault="00312686" w:rsidP="00B40D69">
      <w:pPr>
        <w:pStyle w:val="PlainText"/>
        <w:spacing w:line="360" w:lineRule="auto"/>
        <w:jc w:val="both"/>
        <w:rPr>
          <w:ins w:id="233" w:author="artin majdi" w:date="2023-04-28T12:49:00Z"/>
          <w:rFonts w:ascii="Avenir Next Condensed" w:hAnsi="Avenir Next Condensed" w:cs="Courier New"/>
        </w:rPr>
      </w:pPr>
    </w:p>
    <w:p w14:paraId="278BC08D"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where $\delta $ is the </w:t>
      </w:r>
      <w:r w:rsidRPr="00B40D69">
        <w:rPr>
          <w:rFonts w:ascii="Avenir Next Condensed" w:hAnsi="Avenir Next Condensed" w:cs="Courier New"/>
        </w:rPr>
        <w:t>Kronecker delta function.</w:t>
      </w:r>
    </w:p>
    <w:p w14:paraId="37669F7D"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Although the proposed approach effectively measures how well the model fits the training data, it may be susceptible to overfitting. Our objective is to optimize the model's performance not only on the training data but also on un</w:t>
      </w:r>
      <w:r w:rsidRPr="00B40D69">
        <w:rPr>
          <w:rFonts w:ascii="Avenir Next Condensed" w:hAnsi="Avenir Next Condensed" w:cs="Courier New"/>
        </w:rPr>
        <w:t xml:space="preserve">seen data, which requires considering the generalization capability of the model. </w:t>
      </w:r>
    </w:p>
    <w:p w14:paraId="77015613" w14:textId="35F85FF4"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Risk measurements play a crucial role in assessing and improving the generalizability of a model. Risk, $R(</w:t>
      </w:r>
      <w:commentRangeStart w:id="234"/>
      <w:del w:id="235" w:author="artin majdi" w:date="2023-05-02T12:08:00Z">
        <w:r w:rsidRPr="00B40D69" w:rsidDel="000D20B2">
          <w:rPr>
            <w:rFonts w:ascii="Avenir Next Condensed" w:hAnsi="Avenir Next Condensed" w:cs="Courier New"/>
          </w:rPr>
          <w:delText>\</w:delText>
        </w:r>
        <w:commentRangeStart w:id="236"/>
        <w:r w:rsidRPr="00B40D69" w:rsidDel="000D20B2">
          <w:rPr>
            <w:rFonts w:ascii="Avenir Next Condensed" w:hAnsi="Avenir Next Condensed" w:cs="Courier New"/>
          </w:rPr>
          <w:delText>hslash</w:delText>
        </w:r>
      </w:del>
      <w:commentRangeEnd w:id="234"/>
      <w:ins w:id="237" w:author="artin majdi" w:date="2023-05-02T12:08:00Z">
        <w:r w:rsidR="000D20B2">
          <w:rPr>
            <w:rFonts w:ascii="Avenir Next Condensed" w:hAnsi="Avenir Next Condensed" w:cs="Courier New"/>
          </w:rPr>
          <w:t>h</w:t>
        </w:r>
      </w:ins>
      <w:r w:rsidR="002C451C" w:rsidRPr="00B40D69">
        <w:rPr>
          <w:rStyle w:val="CommentReference"/>
          <w:rFonts w:ascii="Avenir Next Condensed" w:hAnsi="Avenir Next Condensed"/>
        </w:rPr>
        <w:commentReference w:id="234"/>
      </w:r>
      <w:commentRangeEnd w:id="236"/>
      <w:r w:rsidR="00CE0F99">
        <w:rPr>
          <w:rStyle w:val="CommentReference"/>
          <w:rFonts w:ascii="Arial Narrow" w:hAnsi="Arial Narrow"/>
        </w:rPr>
        <w:commentReference w:id="236"/>
      </w:r>
      <w:r w:rsidRPr="00B40D69">
        <w:rPr>
          <w:rFonts w:ascii="Avenir Next Condensed" w:hAnsi="Avenir Next Condensed" w:cs="Courier New"/>
        </w:rPr>
        <w:t xml:space="preserve">) $, is the expected value of </w:t>
      </w:r>
      <w:r w:rsidR="00535A29" w:rsidRPr="00B40D69">
        <w:rPr>
          <w:rFonts w:ascii="Avenir Next Condensed" w:hAnsi="Avenir Next Condensed" w:cs="Courier New"/>
        </w:rPr>
        <w:t xml:space="preserve">a </w:t>
      </w:r>
      <w:commentRangeStart w:id="238"/>
      <w:r w:rsidRPr="00B40D69">
        <w:rPr>
          <w:rFonts w:ascii="Avenir Next Condensed" w:hAnsi="Avenir Next Condensed" w:cs="Courier New"/>
        </w:rPr>
        <w:t>loss</w:t>
      </w:r>
      <w:commentRangeEnd w:id="238"/>
      <w:r w:rsidR="004E6F93" w:rsidRPr="00B40D69">
        <w:rPr>
          <w:rStyle w:val="CommentReference"/>
          <w:rFonts w:ascii="Avenir Next Condensed" w:hAnsi="Avenir Next Condensed"/>
        </w:rPr>
        <w:commentReference w:id="238"/>
      </w:r>
      <w:r w:rsidRPr="00B40D69">
        <w:rPr>
          <w:rFonts w:ascii="Avenir Next Condensed" w:hAnsi="Avenir Next Condensed" w:cs="Courier New"/>
        </w:rPr>
        <w:t xml:space="preserve"> function over the entire population, representing the performance of the model on all possible data instances</w:t>
      </w:r>
      <w:commentRangeStart w:id="239"/>
      <w:r w:rsidRPr="00B40D69">
        <w:rPr>
          <w:rFonts w:ascii="Avenir Next Condensed" w:hAnsi="Avenir Next Condensed" w:cs="Courier New"/>
        </w:rPr>
        <w:t>.</w:t>
      </w:r>
      <w:commentRangeEnd w:id="239"/>
      <w:r w:rsidR="004E6F93" w:rsidRPr="00B40D69">
        <w:rPr>
          <w:rStyle w:val="CommentReference"/>
          <w:rFonts w:ascii="Avenir Next Condensed" w:hAnsi="Avenir Next Condensed"/>
        </w:rPr>
        <w:commentReference w:id="239"/>
      </w:r>
      <w:r w:rsidRPr="00B40D69">
        <w:rPr>
          <w:rFonts w:ascii="Avenir Next Condensed" w:hAnsi="Avenir Next Condensed" w:cs="Courier New"/>
        </w:rPr>
        <w:t xml:space="preserve"> In practice, our goal is to minimize the risk to achieve optimal performance on unseen data. However, </w:t>
      </w:r>
      <w:r w:rsidRPr="00B40D69">
        <w:rPr>
          <w:rFonts w:ascii="Avenir Next Condensed" w:hAnsi="Avenir Next Condensed" w:cs="Courier New"/>
        </w:rPr>
        <w:t xml:space="preserve">since we only </w:t>
      </w:r>
      <w:r w:rsidRPr="00B40D69">
        <w:rPr>
          <w:rFonts w:ascii="Avenir Next Condensed" w:hAnsi="Avenir Next Condensed" w:cs="Courier New"/>
        </w:rPr>
        <w:lastRenderedPageBreak/>
        <w:t xml:space="preserve">have access to a limited dataset (empirical distribution), we work with the </w:t>
      </w:r>
      <w:commentRangeStart w:id="240"/>
      <w:r w:rsidRPr="00B40D69">
        <w:rPr>
          <w:rFonts w:ascii="Avenir Next Condensed" w:hAnsi="Avenir Next Condensed" w:cs="Courier New"/>
        </w:rPr>
        <w:t>empirical risk</w:t>
      </w:r>
      <w:commentRangeEnd w:id="240"/>
      <w:r w:rsidR="004E6F93" w:rsidRPr="00B40D69">
        <w:rPr>
          <w:rStyle w:val="CommentReference"/>
          <w:rFonts w:ascii="Avenir Next Condensed" w:hAnsi="Avenir Next Condensed"/>
        </w:rPr>
        <w:commentReference w:id="240"/>
      </w:r>
      <w:r w:rsidRPr="00B40D69">
        <w:rPr>
          <w:rFonts w:ascii="Avenir Next Condensed" w:hAnsi="Avenir Next Condensed" w:cs="Courier New"/>
        </w:rPr>
        <w:t xml:space="preserve"> instead. This limitation may arise because of the need to reserve a portion of our data for testing and validation or because no dataset can fully c</w:t>
      </w:r>
      <w:r w:rsidRPr="00B40D69">
        <w:rPr>
          <w:rFonts w:ascii="Avenir Next Condensed" w:hAnsi="Avenir Next Condensed" w:cs="Courier New"/>
        </w:rPr>
        <w:t>apture all possible data instances in the real world.</w:t>
      </w:r>
    </w:p>
    <w:p w14:paraId="095004AD" w14:textId="0B59E9B9" w:rsidR="003A1683"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However, minimizing empirical risk alone could</w:t>
      </w:r>
      <w:r w:rsidR="000D301E">
        <w:rPr>
          <w:rFonts w:ascii="Avenir Next Condensed" w:hAnsi="Avenir Next Condensed" w:cs="Courier New"/>
        </w:rPr>
        <w:t xml:space="preserve"> </w:t>
      </w:r>
      <w:r w:rsidRPr="00B40D69">
        <w:rPr>
          <w:rFonts w:ascii="Avenir Next Condensed" w:hAnsi="Avenir Next Condensed" w:cs="Courier New"/>
        </w:rPr>
        <w:t>result in overfitting, in which the model learns the noise in the training data rather than the underlying patterns, resulting in poor generalization to un</w:t>
      </w:r>
      <w:r w:rsidRPr="00B40D69">
        <w:rPr>
          <w:rFonts w:ascii="Avenir Next Condensed" w:hAnsi="Avenir Next Condensed" w:cs="Courier New"/>
        </w:rPr>
        <w:t xml:space="preserve">seen data. To improve generalizability, it is necessary to employ regularization techniques to strike a balance between the complexity of the model and its ability to fit the training data. </w:t>
      </w:r>
    </w:p>
    <w:p w14:paraId="31E621F9" w14:textId="77777777" w:rsidR="003A3FEF" w:rsidRPr="00B40D69" w:rsidRDefault="003A3FEF" w:rsidP="00B40D69">
      <w:pPr>
        <w:pStyle w:val="PlainText"/>
        <w:spacing w:line="360" w:lineRule="auto"/>
        <w:jc w:val="both"/>
        <w:rPr>
          <w:rFonts w:ascii="Avenir Next Condensed" w:hAnsi="Avenir Next Condensed" w:cs="Courier New"/>
        </w:rPr>
      </w:pPr>
    </w:p>
    <w:p w14:paraId="5DD0185E" w14:textId="4F57325F" w:rsidR="003A1683"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Risk measurement enables us to</w:t>
      </w:r>
      <w:r w:rsidR="002C451C" w:rsidRPr="00B40D69">
        <w:rPr>
          <w:rFonts w:ascii="Avenir Next Condensed" w:hAnsi="Avenir Next Condensed" w:cs="Courier New"/>
        </w:rPr>
        <w:t xml:space="preserve"> </w:t>
      </w:r>
      <w:r w:rsidR="00877C35" w:rsidRPr="00B40D69">
        <w:rPr>
          <w:rFonts w:ascii="Avenir Next Condensed" w:hAnsi="Avenir Next Condensed" w:cs="Courier New"/>
        </w:rPr>
        <w:t>use assessment of model performance to achieve</w:t>
      </w:r>
      <w:r w:rsidR="002C451C" w:rsidRPr="00B40D69">
        <w:rPr>
          <w:rFonts w:ascii="Avenir Next Condensed" w:hAnsi="Avenir Next Condensed" w:cs="Courier New"/>
        </w:rPr>
        <w:t xml:space="preserve"> the following tasks</w:t>
      </w:r>
      <w:r w:rsidRPr="00B40D69">
        <w:rPr>
          <w:rFonts w:ascii="Avenir Next Condensed" w:hAnsi="Avenir Next Condensed" w:cs="Courier New"/>
        </w:rPr>
        <w:t>:</w:t>
      </w:r>
    </w:p>
    <w:p w14:paraId="46905F11" w14:textId="77777777" w:rsidR="003A3FEF" w:rsidRPr="00B40D69" w:rsidRDefault="003A3FEF" w:rsidP="00B40D69">
      <w:pPr>
        <w:pStyle w:val="PlainText"/>
        <w:spacing w:line="360" w:lineRule="auto"/>
        <w:jc w:val="both"/>
        <w:rPr>
          <w:rFonts w:ascii="Avenir Next Condensed" w:hAnsi="Avenir Next Condensed" w:cs="Courier New"/>
        </w:rPr>
      </w:pPr>
    </w:p>
    <w:p w14:paraId="5C6E1917" w14:textId="486D75A5" w:rsidR="002C451C" w:rsidRPr="00B40D69" w:rsidRDefault="00877C35"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begin</w:t>
      </w:r>
      <w:proofErr w:type="gramEnd"/>
      <w:r w:rsidRPr="00B40D69">
        <w:rPr>
          <w:rFonts w:ascii="Avenir Next Condensed" w:hAnsi="Avenir Next Condensed" w:cs="Courier New"/>
        </w:rPr>
        <w:t>{itemize}</w:t>
      </w:r>
    </w:p>
    <w:p w14:paraId="1343BED8" w14:textId="7D5F3082" w:rsidR="003A1683" w:rsidRPr="00B40D69" w:rsidRDefault="00094A97" w:rsidP="00B40D69">
      <w:pPr>
        <w:pStyle w:val="PlainText"/>
        <w:spacing w:line="360" w:lineRule="auto"/>
        <w:jc w:val="both"/>
        <w:rPr>
          <w:rFonts w:ascii="Avenir Next Condensed" w:hAnsi="Avenir Next Condensed" w:cs="Courier New"/>
        </w:rPr>
      </w:pPr>
      <w:ins w:id="241" w:author="artin majdi" w:date="2023-04-28T13:01:00Z">
        <w:r>
          <w:rPr>
            <w:rFonts w:ascii="Avenir Next Condensed" w:hAnsi="Avenir Next Condensed" w:cs="Courier New"/>
          </w:rPr>
          <w:t xml:space="preserve">\item </w:t>
        </w:r>
      </w:ins>
      <w:r w:rsidRPr="00B40D69">
        <w:rPr>
          <w:rFonts w:ascii="Avenir Next Condensed" w:hAnsi="Avenir Next Condensed" w:cs="Courier New"/>
        </w:rPr>
        <w:t>\</w:t>
      </w:r>
      <w:proofErr w:type="spellStart"/>
      <w:proofErr w:type="gramStart"/>
      <w:r w:rsidRPr="00B40D69">
        <w:rPr>
          <w:rFonts w:ascii="Avenir Next Condensed" w:hAnsi="Avenir Next Condensed" w:cs="Courier New"/>
        </w:rPr>
        <w:t>textbf</w:t>
      </w:r>
      <w:proofErr w:type="spellEnd"/>
      <w:r w:rsidRPr="00B40D69">
        <w:rPr>
          <w:rFonts w:ascii="Avenir Next Condensed" w:hAnsi="Avenir Next Condensed" w:cs="Courier New"/>
        </w:rPr>
        <w:t>{</w:t>
      </w:r>
      <w:proofErr w:type="gramEnd"/>
      <w:r w:rsidRPr="00B40D69">
        <w:rPr>
          <w:rFonts w:ascii="Avenir Next Condensed" w:hAnsi="Avenir Next Condensed" w:cs="Courier New"/>
        </w:rPr>
        <w:t>Evaluat</w:t>
      </w:r>
      <w:r w:rsidR="004E6F93" w:rsidRPr="00B40D69">
        <w:rPr>
          <w:rFonts w:ascii="Avenir Next Condensed" w:hAnsi="Avenir Next Condensed" w:cs="Courier New"/>
        </w:rPr>
        <w:t>e</w:t>
      </w:r>
      <w:r w:rsidRPr="00B40D69">
        <w:rPr>
          <w:rFonts w:ascii="Avenir Next Condensed" w:hAnsi="Avenir Next Condensed" w:cs="Courier New"/>
        </w:rPr>
        <w:t xml:space="preserve"> model performance:}</w:t>
      </w:r>
      <w:ins w:id="242" w:author="artin majdi" w:date="2023-05-02T12:18:00Z">
        <w:r w:rsidR="00A153F0">
          <w:rPr>
            <w:rFonts w:ascii="Avenir Next Condensed" w:hAnsi="Avenir Next Condensed" w:cs="Courier New"/>
          </w:rPr>
          <w:t xml:space="preserve"> </w:t>
        </w:r>
      </w:ins>
      <w:del w:id="243" w:author="artin majdi" w:date="2023-05-02T12:18:00Z">
        <w:r w:rsidRPr="00B40D69" w:rsidDel="00A153F0">
          <w:rPr>
            <w:rFonts w:ascii="Avenir Next Condensed" w:hAnsi="Avenir Next Condensed" w:cs="Courier New"/>
          </w:rPr>
          <w:delText>~</w:delText>
        </w:r>
      </w:del>
      <w:r w:rsidRPr="00B40D69">
        <w:rPr>
          <w:rFonts w:ascii="Avenir Next Condensed" w:hAnsi="Avenir Next Condensed" w:cs="Courier New"/>
        </w:rPr>
        <w:t>Estimating risk allows us to assess how well our model will perform on unseen data.</w:t>
      </w:r>
      <w:del w:id="244" w:author="artin majdi" w:date="2023-05-02T12:18:00Z">
        <w:r w:rsidRPr="00B40D69" w:rsidDel="00A153F0">
          <w:rPr>
            <w:rFonts w:ascii="Avenir Next Condensed" w:hAnsi="Avenir Next Condensed" w:cs="Courier New"/>
          </w:rPr>
          <w:delText xml:space="preserve"> </w:delText>
        </w:r>
        <w:commentRangeStart w:id="245"/>
        <w:commentRangeStart w:id="246"/>
        <w:r w:rsidRPr="00B40D69" w:rsidDel="00A153F0">
          <w:rPr>
            <w:rFonts w:ascii="Avenir Next Condensed" w:hAnsi="Avenir Next Condensed" w:cs="Courier New"/>
          </w:rPr>
          <w:delText>Lower risk values indicate better generalization</w:delText>
        </w:r>
        <w:commentRangeEnd w:id="245"/>
        <w:r w:rsidR="00535A29" w:rsidRPr="00B40D69" w:rsidDel="00A153F0">
          <w:rPr>
            <w:rStyle w:val="CommentReference"/>
            <w:rFonts w:ascii="Avenir Next Condensed" w:hAnsi="Avenir Next Condensed"/>
          </w:rPr>
          <w:commentReference w:id="245"/>
        </w:r>
        <w:r w:rsidRPr="00B40D69" w:rsidDel="00A153F0">
          <w:rPr>
            <w:rFonts w:ascii="Avenir Next Condensed" w:hAnsi="Avenir Next Condensed" w:cs="Courier New"/>
          </w:rPr>
          <w:delText>.</w:delText>
        </w:r>
        <w:commentRangeEnd w:id="246"/>
        <w:r w:rsidR="00505136" w:rsidRPr="00B40D69" w:rsidDel="00A153F0">
          <w:rPr>
            <w:rStyle w:val="CommentReference"/>
            <w:rFonts w:ascii="Avenir Next Condensed" w:hAnsi="Avenir Next Condensed"/>
          </w:rPr>
          <w:commentReference w:id="246"/>
        </w:r>
      </w:del>
    </w:p>
    <w:p w14:paraId="28FD1F24" w14:textId="05D17E6C" w:rsidR="003A1683" w:rsidRPr="00B40D69" w:rsidRDefault="00094A97" w:rsidP="00B40D69">
      <w:pPr>
        <w:pStyle w:val="PlainText"/>
        <w:spacing w:line="360" w:lineRule="auto"/>
        <w:jc w:val="both"/>
        <w:rPr>
          <w:rFonts w:ascii="Avenir Next Condensed" w:hAnsi="Avenir Next Condensed" w:cs="Courier New"/>
        </w:rPr>
      </w:pPr>
      <w:ins w:id="247" w:author="artin majdi" w:date="2023-04-28T13:01:00Z">
        <w:r>
          <w:rPr>
            <w:rFonts w:ascii="Avenir Next Condensed" w:hAnsi="Avenir Next Condensed" w:cs="Courier New"/>
          </w:rPr>
          <w:t xml:space="preserve">\item </w:t>
        </w:r>
      </w:ins>
      <w:r w:rsidRPr="00B40D69">
        <w:rPr>
          <w:rFonts w:ascii="Avenir Next Condensed" w:hAnsi="Avenir Next Condensed" w:cs="Courier New"/>
        </w:rPr>
        <w:t>\</w:t>
      </w:r>
      <w:proofErr w:type="spellStart"/>
      <w:proofErr w:type="gramStart"/>
      <w:r w:rsidRPr="00B40D69">
        <w:rPr>
          <w:rFonts w:ascii="Avenir Next Condensed" w:hAnsi="Avenir Next Condensed" w:cs="Courier New"/>
        </w:rPr>
        <w:t>textbf</w:t>
      </w:r>
      <w:proofErr w:type="spellEnd"/>
      <w:r w:rsidRPr="00B40D69">
        <w:rPr>
          <w:rFonts w:ascii="Avenir Next Condensed" w:hAnsi="Avenir Next Condensed" w:cs="Courier New"/>
        </w:rPr>
        <w:t>{</w:t>
      </w:r>
      <w:proofErr w:type="gramEnd"/>
      <w:r w:rsidRPr="00B40D69">
        <w:rPr>
          <w:rFonts w:ascii="Avenir Next Condensed" w:hAnsi="Avenir Next Condensed" w:cs="Courier New"/>
        </w:rPr>
        <w:t xml:space="preserve">Identify overfitting:} Overfitting occurs when </w:t>
      </w:r>
      <w:commentRangeStart w:id="248"/>
      <w:r w:rsidRPr="00B40D69">
        <w:rPr>
          <w:rFonts w:ascii="Avenir Next Condensed" w:hAnsi="Avenir Next Condensed" w:cs="Courier New"/>
        </w:rPr>
        <w:t xml:space="preserve">empirical </w:t>
      </w:r>
      <w:commentRangeEnd w:id="248"/>
      <w:r w:rsidR="00535A29" w:rsidRPr="00B40D69">
        <w:rPr>
          <w:rStyle w:val="CommentReference"/>
          <w:rFonts w:ascii="Avenir Next Condensed" w:hAnsi="Avenir Next Condensed"/>
        </w:rPr>
        <w:commentReference w:id="248"/>
      </w:r>
      <w:r w:rsidRPr="00B40D69">
        <w:rPr>
          <w:rFonts w:ascii="Avenir Next Condensed" w:hAnsi="Avenir Next Condensed" w:cs="Courier New"/>
        </w:rPr>
        <w:t>risk is minimized but the model performs poorly on unseen data. Regularization can be used to improve generalization.</w:t>
      </w:r>
    </w:p>
    <w:p w14:paraId="11A0642C" w14:textId="61E2B037" w:rsidR="003A1683" w:rsidRPr="00B40D69" w:rsidRDefault="00094A97" w:rsidP="00B40D69">
      <w:pPr>
        <w:pStyle w:val="PlainText"/>
        <w:spacing w:line="360" w:lineRule="auto"/>
        <w:jc w:val="both"/>
        <w:rPr>
          <w:rFonts w:ascii="Avenir Next Condensed" w:hAnsi="Avenir Next Condensed" w:cs="Courier New"/>
        </w:rPr>
      </w:pPr>
      <w:ins w:id="249" w:author="artin majdi" w:date="2023-04-28T13:01:00Z">
        <w:r>
          <w:rPr>
            <w:rFonts w:ascii="Avenir Next Condensed" w:hAnsi="Avenir Next Condensed" w:cs="Courier New"/>
          </w:rPr>
          <w:t xml:space="preserve">\item </w:t>
        </w:r>
      </w:ins>
      <w:r w:rsidRPr="00B40D69">
        <w:rPr>
          <w:rFonts w:ascii="Avenir Next Condensed" w:hAnsi="Avenir Next Condensed" w:cs="Courier New"/>
        </w:rPr>
        <w:t>\</w:t>
      </w:r>
      <w:proofErr w:type="spellStart"/>
      <w:proofErr w:type="gramStart"/>
      <w:r w:rsidRPr="00B40D69">
        <w:rPr>
          <w:rFonts w:ascii="Avenir Next Condensed" w:hAnsi="Avenir Next Condensed" w:cs="Courier New"/>
        </w:rPr>
        <w:t>textbf</w:t>
      </w:r>
      <w:proofErr w:type="spellEnd"/>
      <w:r w:rsidRPr="00B40D69">
        <w:rPr>
          <w:rFonts w:ascii="Avenir Next Condensed" w:hAnsi="Avenir Next Condensed" w:cs="Courier New"/>
        </w:rPr>
        <w:t>{</w:t>
      </w:r>
      <w:proofErr w:type="gramEnd"/>
      <w:r w:rsidRPr="00B40D69">
        <w:rPr>
          <w:rFonts w:ascii="Avenir Next Condensed" w:hAnsi="Avenir Next Condensed" w:cs="Courier New"/>
        </w:rPr>
        <w:t xml:space="preserve">Select appropriate models:} By comparing the risk estimates of </w:t>
      </w:r>
      <w:r w:rsidR="00535A29" w:rsidRPr="00B40D69">
        <w:rPr>
          <w:rFonts w:ascii="Avenir Next Condensed" w:hAnsi="Avenir Next Condensed" w:cs="Courier New"/>
        </w:rPr>
        <w:t xml:space="preserve">multiple </w:t>
      </w:r>
      <w:r w:rsidRPr="00B40D69">
        <w:rPr>
          <w:rFonts w:ascii="Avenir Next Condensed" w:hAnsi="Avenir Next Condensed" w:cs="Courier New"/>
        </w:rPr>
        <w:t>model</w:t>
      </w:r>
      <w:r w:rsidR="00535A29" w:rsidRPr="00B40D69">
        <w:rPr>
          <w:rFonts w:ascii="Avenir Next Condensed" w:hAnsi="Avenir Next Condensed" w:cs="Courier New"/>
        </w:rPr>
        <w:t>s</w:t>
      </w:r>
      <w:r w:rsidRPr="00B40D69">
        <w:rPr>
          <w:rFonts w:ascii="Avenir Next Condensed" w:hAnsi="Avenir Next Condensed" w:cs="Courier New"/>
        </w:rPr>
        <w:t xml:space="preserve">, we can select the model with </w:t>
      </w:r>
      <w:commentRangeStart w:id="250"/>
      <w:r w:rsidRPr="00B40D69">
        <w:rPr>
          <w:rFonts w:ascii="Avenir Next Condensed" w:hAnsi="Avenir Next Condensed" w:cs="Courier New"/>
        </w:rPr>
        <w:t>the best generalization</w:t>
      </w:r>
      <w:commentRangeEnd w:id="250"/>
      <w:r w:rsidR="00535A29" w:rsidRPr="00B40D69">
        <w:rPr>
          <w:rStyle w:val="CommentReference"/>
          <w:rFonts w:ascii="Avenir Next Condensed" w:hAnsi="Avenir Next Condensed"/>
        </w:rPr>
        <w:commentReference w:id="250"/>
      </w:r>
      <w:r w:rsidRPr="00B40D69">
        <w:rPr>
          <w:rFonts w:ascii="Avenir Next Condensed" w:hAnsi="Avenir Next Condensed" w:cs="Courier New"/>
        </w:rPr>
        <w:t xml:space="preserve">. Model selection approaches, such as </w:t>
      </w:r>
      <w:commentRangeStart w:id="251"/>
      <w:r w:rsidRPr="00B40D69">
        <w:rPr>
          <w:rFonts w:ascii="Avenir Next Condensed" w:hAnsi="Avenir Next Condensed" w:cs="Courier New"/>
        </w:rPr>
        <w:t>cross-validation</w:t>
      </w:r>
      <w:commentRangeEnd w:id="251"/>
      <w:r w:rsidR="00535A29" w:rsidRPr="00B40D69">
        <w:rPr>
          <w:rStyle w:val="CommentReference"/>
          <w:rFonts w:ascii="Avenir Next Condensed" w:hAnsi="Avenir Next Condensed"/>
        </w:rPr>
        <w:commentReference w:id="251"/>
      </w:r>
      <w:r w:rsidRPr="00B40D69">
        <w:rPr>
          <w:rFonts w:ascii="Avenir Next Condensed" w:hAnsi="Avenir Next Condensed" w:cs="Courier New"/>
        </w:rPr>
        <w:t>, help derive more accurate risk estimations, thus assisting in the selection of a better model.</w:t>
      </w:r>
    </w:p>
    <w:p w14:paraId="512FB962" w14:textId="6AE504C2" w:rsidR="003A1683" w:rsidRDefault="00094A97" w:rsidP="00B40D69">
      <w:pPr>
        <w:pStyle w:val="PlainText"/>
        <w:spacing w:line="360" w:lineRule="auto"/>
        <w:jc w:val="both"/>
        <w:rPr>
          <w:ins w:id="252" w:author="artin majdi" w:date="2023-04-28T13:02:00Z"/>
          <w:rFonts w:ascii="Avenir Next Condensed" w:hAnsi="Avenir Next Condensed" w:cs="Courier New"/>
        </w:rPr>
      </w:pPr>
      <w:ins w:id="253" w:author="artin majdi" w:date="2023-04-28T13:01:00Z">
        <w:r>
          <w:rPr>
            <w:rFonts w:ascii="Avenir Next Condensed" w:hAnsi="Avenir Next Condensed" w:cs="Courier New"/>
          </w:rPr>
          <w:t xml:space="preserve">\item </w:t>
        </w:r>
      </w:ins>
      <w:r w:rsidRPr="00B40D69">
        <w:rPr>
          <w:rFonts w:ascii="Avenir Next Condensed" w:hAnsi="Avenir Next Condensed" w:cs="Courier New"/>
        </w:rPr>
        <w:t>\</w:t>
      </w:r>
      <w:proofErr w:type="spellStart"/>
      <w:proofErr w:type="gramStart"/>
      <w:r w:rsidRPr="00B40D69">
        <w:rPr>
          <w:rFonts w:ascii="Avenir Next Condensed" w:hAnsi="Avenir Next Condensed" w:cs="Courier New"/>
        </w:rPr>
        <w:t>textbf</w:t>
      </w:r>
      <w:proofErr w:type="spellEnd"/>
      <w:r w:rsidRPr="00B40D69">
        <w:rPr>
          <w:rFonts w:ascii="Avenir Next Condensed" w:hAnsi="Avenir Next Condensed" w:cs="Courier New"/>
        </w:rPr>
        <w:t>{</w:t>
      </w:r>
      <w:proofErr w:type="gramEnd"/>
      <w:r w:rsidRPr="00B40D69">
        <w:rPr>
          <w:rFonts w:ascii="Avenir Next Condensed" w:hAnsi="Avenir Next Condensed" w:cs="Courier New"/>
        </w:rPr>
        <w:t>Control model complexity:} Regularization techniques (such as L1 or L2 regularization) add a term to the objective function to penalize model complexity. This promotes the development of simpler models, resulting in a balance between fitting the training data and generalizing to unseen data.</w:t>
      </w:r>
    </w:p>
    <w:p w14:paraId="6BBD71BD" w14:textId="77777777" w:rsidR="008043E4" w:rsidRDefault="008043E4" w:rsidP="008043E4">
      <w:pPr>
        <w:pStyle w:val="PlainText"/>
        <w:spacing w:line="360" w:lineRule="auto"/>
        <w:jc w:val="both"/>
        <w:rPr>
          <w:ins w:id="254" w:author="artin majdi" w:date="2023-04-28T13:02:00Z"/>
          <w:rFonts w:ascii="Avenir Next Condensed" w:hAnsi="Avenir Next Condensed" w:cs="Courier New"/>
        </w:rPr>
      </w:pPr>
      <w:ins w:id="255" w:author="artin majdi" w:date="2023-04-28T13:02:00Z">
        <w:r>
          <w:rPr>
            <w:rFonts w:ascii="Cambria Math" w:eastAsia="Cambria Math" w:hAnsi="Cambria Math" w:cs="Cambria Math" w:hint="eastAsia"/>
          </w:rPr>
          <w:t>\</w:t>
        </w:r>
        <w:proofErr w:type="gramStart"/>
        <w:r>
          <w:rPr>
            <w:rFonts w:ascii="Cambria Math" w:eastAsia="Cambria Math" w:hAnsi="Cambria Math" w:cs="Cambria Math"/>
          </w:rPr>
          <w:t>end</w:t>
        </w:r>
        <w:proofErr w:type="gramEnd"/>
        <w:r>
          <w:rPr>
            <w:rFonts w:ascii="Avenir Next Condensed" w:hAnsi="Avenir Next Condensed" w:cs="Courier New"/>
          </w:rPr>
          <w:t>{itemize}</w:t>
        </w:r>
      </w:ins>
    </w:p>
    <w:p w14:paraId="33FD0A0D" w14:textId="77777777" w:rsidR="008043E4" w:rsidRDefault="008043E4" w:rsidP="00B40D69">
      <w:pPr>
        <w:pStyle w:val="PlainText"/>
        <w:spacing w:line="360" w:lineRule="auto"/>
        <w:jc w:val="both"/>
        <w:rPr>
          <w:ins w:id="256" w:author="artin majdi" w:date="2023-04-28T13:02:00Z"/>
          <w:rFonts w:ascii="Avenir Next Condensed" w:hAnsi="Avenir Next Condensed" w:cs="Courier New"/>
        </w:rPr>
      </w:pPr>
    </w:p>
    <w:p w14:paraId="2EE7D6CB" w14:textId="4CA7A448" w:rsidR="003A1683" w:rsidRDefault="00394EC4" w:rsidP="00B40D69">
      <w:pPr>
        <w:pStyle w:val="PlainText"/>
        <w:spacing w:line="360" w:lineRule="auto"/>
        <w:jc w:val="both"/>
        <w:rPr>
          <w:ins w:id="257" w:author="artin majdi" w:date="2023-04-28T11:44:00Z"/>
          <w:rFonts w:ascii="Avenir Next Condensed" w:hAnsi="Avenir Next Condensed" w:cs="Courier New"/>
        </w:rPr>
      </w:pPr>
      <w:r w:rsidRPr="00B40D69">
        <w:rPr>
          <w:rFonts w:ascii="Avenir Next Condensed" w:hAnsi="Avenir Next Condensed" w:cs="Courier New"/>
        </w:rPr>
        <w:t xml:space="preserve">Assume that the </w:t>
      </w:r>
      <w:commentRangeStart w:id="258"/>
      <w:r w:rsidRPr="00B40D69">
        <w:rPr>
          <w:rFonts w:ascii="Avenir Next Condensed" w:hAnsi="Avenir Next Condensed" w:cs="Courier New"/>
        </w:rPr>
        <w:t>predictor</w:t>
      </w:r>
      <w:commentRangeEnd w:id="258"/>
      <w:r w:rsidR="00535A29" w:rsidRPr="00B40D69">
        <w:rPr>
          <w:rStyle w:val="CommentReference"/>
          <w:rFonts w:ascii="Avenir Next Condensed" w:hAnsi="Avenir Next Condensed"/>
        </w:rPr>
        <w:commentReference w:id="258"/>
      </w:r>
      <w:r w:rsidRPr="00B40D69">
        <w:rPr>
          <w:rFonts w:ascii="Avenir Next Condensed" w:hAnsi="Avenir Next Condensed" w:cs="Courier New"/>
        </w:rPr>
        <w:t xml:space="preserve"> $</w:t>
      </w:r>
      <w:ins w:id="259" w:author="artin majdi" w:date="2023-05-02T12:08:00Z">
        <w:r w:rsidR="00BC6B81">
          <w:rPr>
            <w:rFonts w:ascii="Avenir Next Condensed" w:hAnsi="Avenir Next Condensed" w:cs="Courier New"/>
          </w:rPr>
          <w:t>h</w:t>
        </w:r>
      </w:ins>
      <w:del w:id="260" w:author="artin majdi" w:date="2023-05-02T12:08:00Z">
        <w:r w:rsidRPr="00B40D69" w:rsidDel="00BC6B81">
          <w:rPr>
            <w:rFonts w:ascii="Avenir Next Condensed" w:hAnsi="Avenir Next Condensed" w:cs="Courier New"/>
          </w:rPr>
          <w:delText>\hslash</w:delText>
        </w:r>
        <w:r w:rsidRPr="00B40D69" w:rsidDel="00BC6B81">
          <w:rPr>
            <w:rFonts w:ascii="Avenir Next Condensed" w:hAnsi="Avenir Next Condensed" w:cs="Courier New"/>
          </w:rPr>
          <w:delText>\</w:delText>
        </w:r>
      </w:del>
      <w:ins w:id="261" w:author="artin majdi" w:date="2023-05-02T12:08:00Z">
        <w:r w:rsidR="00BC6B81" w:rsidRPr="00B40D69" w:rsidDel="00BC6B81">
          <w:rPr>
            <w:rFonts w:ascii="Avenir Next Condensed" w:hAnsi="Avenir Next Condensed" w:cs="Courier New"/>
          </w:rPr>
          <w:t xml:space="preserve"> </w:t>
        </w:r>
      </w:ins>
      <w:del w:id="262" w:author="artin majdi" w:date="2023-05-02T12:08:00Z">
        <w:r w:rsidRPr="00B40D69" w:rsidDel="00BC6B81">
          <w:rPr>
            <w:rFonts w:ascii="Avenir Next Condensed" w:hAnsi="Avenir Next Condensed" w:cs="Courier New"/>
          </w:rPr>
          <w:delText>left</w:delText>
        </w:r>
      </w:del>
      <w:r w:rsidRPr="00B40D69">
        <w:rPr>
          <w:rFonts w:ascii="Avenir Next Condensed" w:hAnsi="Avenir Next Condensed" w:cs="Courier New"/>
        </w:rPr>
        <w:t>(\</w:t>
      </w:r>
      <w:proofErr w:type="spellStart"/>
      <w:ins w:id="263" w:author="artin majdi" w:date="2023-05-02T12:08:00Z">
        <w:r w:rsidR="00BC6B81">
          <w:rPr>
            <w:rFonts w:ascii="Avenir Next Condensed" w:hAnsi="Avenir Next Condensed" w:cs="Courier New"/>
          </w:rPr>
          <w:t>cdot</w:t>
        </w:r>
      </w:ins>
      <w:proofErr w:type="spellEnd"/>
      <w:del w:id="264" w:author="artin majdi" w:date="2023-05-02T12:08:00Z">
        <w:r w:rsidRPr="00B40D69" w:rsidDel="00BC6B81">
          <w:rPr>
            <w:rFonts w:ascii="Avenir Next Condensed" w:hAnsi="Avenir Next Condensed" w:cs="Courier New"/>
          </w:rPr>
          <w:delText>b</w:delText>
        </w:r>
        <w:r w:rsidRPr="00B40D69" w:rsidDel="00BC6B81">
          <w:rPr>
            <w:rFonts w:ascii="Avenir Next Condensed" w:hAnsi="Avenir Next Condensed" w:cs="Courier New"/>
          </w:rPr>
          <w:delText>ullet\</w:delText>
        </w:r>
        <w:r w:rsidRPr="00B40D69" w:rsidDel="00BC6B81">
          <w:rPr>
            <w:rFonts w:ascii="Avenir Next Condensed" w:hAnsi="Avenir Next Condensed" w:cs="Courier New"/>
          </w:rPr>
          <w:delText>right</w:delText>
        </w:r>
      </w:del>
      <w:r w:rsidRPr="00B40D69">
        <w:rPr>
          <w:rFonts w:ascii="Avenir Next Condensed" w:hAnsi="Avenir Next Condensed" w:cs="Courier New"/>
        </w:rPr>
        <w:t>) $ is a function that takes a set of $M $ label sets $Z^{(i)} $ for each instance $</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xml:space="preserve"> $ </w:t>
      </w:r>
      <w:ins w:id="265" w:author="artin majdi" w:date="2023-04-28T13:03:00Z">
        <w:r w:rsidR="006C6C42">
          <w:rPr>
            <w:rFonts w:ascii="Avenir Next Condensed" w:hAnsi="Avenir Next Condensed" w:cs="Courier New"/>
          </w:rPr>
          <w:t xml:space="preserve">in the training data, </w:t>
        </w:r>
      </w:ins>
      <w:r w:rsidRPr="00B40D69">
        <w:rPr>
          <w:rFonts w:ascii="Avenir Next Condensed" w:hAnsi="Avenir Next Condensed" w:cs="Courier New"/>
        </w:rPr>
        <w:t>and calculates an aggregated label set ${\</w:t>
      </w:r>
      <w:proofErr w:type="spellStart"/>
      <w:r w:rsidRPr="00B40D69">
        <w:rPr>
          <w:rFonts w:ascii="Avenir Next Condensed" w:hAnsi="Avenir Next Condensed" w:cs="Courier New"/>
        </w:rPr>
        <w:t>widehat</w:t>
      </w:r>
      <w:proofErr w:type="spellEnd"/>
      <w:r w:rsidRPr="00B40D69">
        <w:rPr>
          <w:rFonts w:ascii="Avenir Next Condensed" w:hAnsi="Avenir Next Condensed" w:cs="Courier New"/>
        </w:rPr>
        <w:t xml:space="preserve"> Y}^{(</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 as an estimate of the true label set $Y^{(i)} $. Our goal is to f</w:t>
      </w:r>
      <w:r w:rsidRPr="00B40D69">
        <w:rPr>
          <w:rFonts w:ascii="Avenir Next Condensed" w:hAnsi="Avenir Next Condensed" w:cs="Courier New"/>
        </w:rPr>
        <w:t>ind a predictor $</w:t>
      </w:r>
      <w:ins w:id="266" w:author="artin majdi" w:date="2023-05-02T12:09:00Z">
        <w:r w:rsidR="00A7256F">
          <w:rPr>
            <w:rFonts w:ascii="Avenir Next Condensed" w:hAnsi="Avenir Next Condensed" w:cs="Courier New"/>
          </w:rPr>
          <w:t>h</w:t>
        </w:r>
      </w:ins>
      <w:del w:id="267" w:author="artin majdi" w:date="2023-05-02T12:09:00Z">
        <w:r w:rsidRPr="00B40D69" w:rsidDel="00A7256F">
          <w:rPr>
            <w:rFonts w:ascii="Avenir Next Condensed" w:hAnsi="Avenir Next Condensed" w:cs="Courier New"/>
          </w:rPr>
          <w:delText>\hslash\left</w:delText>
        </w:r>
      </w:del>
      <w:r w:rsidRPr="00B40D69">
        <w:rPr>
          <w:rFonts w:ascii="Avenir Next Condensed" w:hAnsi="Avenir Next Condensed" w:cs="Courier New"/>
        </w:rPr>
        <w:t>(\</w:t>
      </w:r>
      <w:proofErr w:type="spellStart"/>
      <w:ins w:id="268" w:author="artin majdi" w:date="2023-05-02T12:09:00Z">
        <w:r w:rsidR="00A7256F">
          <w:rPr>
            <w:rFonts w:ascii="Avenir Next Condensed" w:hAnsi="Avenir Next Condensed" w:cs="Courier New"/>
          </w:rPr>
          <w:t>cdot</w:t>
        </w:r>
      </w:ins>
      <w:proofErr w:type="spellEnd"/>
      <w:del w:id="269" w:author="artin majdi" w:date="2023-05-02T12:09:00Z">
        <w:r w:rsidRPr="00B40D69" w:rsidDel="00A7256F">
          <w:rPr>
            <w:rFonts w:ascii="Avenir Next Condensed" w:hAnsi="Avenir Next Condensed" w:cs="Courier New"/>
          </w:rPr>
          <w:delText>bullet\</w:delText>
        </w:r>
        <w:r w:rsidRPr="00B40D69" w:rsidDel="00A7256F">
          <w:rPr>
            <w:rFonts w:ascii="Avenir Next Condensed" w:hAnsi="Avenir Next Condensed" w:cs="Courier New"/>
          </w:rPr>
          <w:delText>right</w:delText>
        </w:r>
      </w:del>
      <w:r w:rsidRPr="00B40D69">
        <w:rPr>
          <w:rFonts w:ascii="Avenir Next Condensed" w:hAnsi="Avenir Next Condensed" w:cs="Courier New"/>
        </w:rPr>
        <w:t>) $ that minimizes empirical risk as follows</w:t>
      </w:r>
      <w:commentRangeStart w:id="270"/>
      <w:r w:rsidRPr="00B40D69">
        <w:rPr>
          <w:rFonts w:ascii="Avenir Next Condensed" w:hAnsi="Avenir Next Condensed" w:cs="Courier New"/>
        </w:rPr>
        <w:t>:</w:t>
      </w:r>
      <w:commentRangeEnd w:id="270"/>
      <w:r w:rsidR="00566B36" w:rsidRPr="00B40D69">
        <w:rPr>
          <w:rStyle w:val="CommentReference"/>
          <w:rFonts w:ascii="Avenir Next Condensed" w:hAnsi="Avenir Next Condensed"/>
        </w:rPr>
        <w:commentReference w:id="270"/>
      </w:r>
    </w:p>
    <w:p w14:paraId="6D13680C" w14:textId="77777777" w:rsidR="00094A97" w:rsidRPr="00B40D69" w:rsidRDefault="00094A97" w:rsidP="00B40D69">
      <w:pPr>
        <w:pStyle w:val="PlainText"/>
        <w:spacing w:line="360" w:lineRule="auto"/>
        <w:jc w:val="both"/>
        <w:rPr>
          <w:rFonts w:ascii="Avenir Next Condensed" w:hAnsi="Avenir Next Condensed" w:cs="Courier New"/>
        </w:rPr>
      </w:pPr>
    </w:p>
    <w:p w14:paraId="01977F4C" w14:textId="77777777" w:rsidR="00B23912" w:rsidRPr="00B23912" w:rsidRDefault="00B23912" w:rsidP="00B23912">
      <w:pPr>
        <w:pStyle w:val="PlainText"/>
        <w:spacing w:line="360" w:lineRule="auto"/>
        <w:rPr>
          <w:ins w:id="271" w:author="artin majdi" w:date="2023-04-28T11:47:00Z"/>
          <w:rFonts w:ascii="Avenir Next Condensed" w:hAnsi="Avenir Next Condensed" w:cs="Courier New"/>
        </w:rPr>
      </w:pPr>
      <w:ins w:id="272" w:author="artin majdi" w:date="2023-04-28T11:47:00Z">
        <w:r w:rsidRPr="00B23912">
          <w:rPr>
            <w:rFonts w:ascii="Avenir Next Condensed" w:hAnsi="Avenir Next Condensed" w:cs="Courier New"/>
          </w:rPr>
          <w:t>\</w:t>
        </w:r>
        <w:proofErr w:type="gramStart"/>
        <w:r w:rsidRPr="00B23912">
          <w:rPr>
            <w:rFonts w:ascii="Avenir Next Condensed" w:hAnsi="Avenir Next Condensed" w:cs="Courier New"/>
          </w:rPr>
          <w:t>begin</w:t>
        </w:r>
        <w:proofErr w:type="gramEnd"/>
        <w:r w:rsidRPr="00B23912">
          <w:rPr>
            <w:rFonts w:ascii="Avenir Next Condensed" w:hAnsi="Avenir Next Condensed" w:cs="Courier New"/>
          </w:rPr>
          <w:t>{equation}</w:t>
        </w:r>
      </w:ins>
    </w:p>
    <w:p w14:paraId="2BFB252F" w14:textId="77777777" w:rsidR="00B23912" w:rsidRPr="00B23912" w:rsidRDefault="00B23912" w:rsidP="00B23912">
      <w:pPr>
        <w:pStyle w:val="PlainText"/>
        <w:spacing w:line="360" w:lineRule="auto"/>
        <w:rPr>
          <w:ins w:id="273" w:author="artin majdi" w:date="2023-04-28T11:47:00Z"/>
          <w:rFonts w:ascii="Avenir Next Condensed" w:hAnsi="Avenir Next Condensed" w:cs="Courier New"/>
        </w:rPr>
      </w:pPr>
      <w:ins w:id="274" w:author="artin majdi" w:date="2023-04-28T11:47:00Z">
        <w:r w:rsidRPr="00B23912">
          <w:rPr>
            <w:rFonts w:ascii="Avenir Next Condensed" w:hAnsi="Avenir Next Condensed" w:cs="Courier New"/>
          </w:rPr>
          <w:t xml:space="preserve">    </w:t>
        </w:r>
        <w:proofErr w:type="gramStart"/>
        <w:r w:rsidRPr="00B23912">
          <w:rPr>
            <w:rFonts w:ascii="Avenir Next Condensed" w:hAnsi="Avenir Next Condensed" w:cs="Courier New"/>
          </w:rPr>
          <w:t>\gdef\theequation{</w:t>
        </w:r>
        <w:proofErr w:type="gramEnd"/>
        <w:r w:rsidRPr="00B23912">
          <w:rPr>
            <w:rFonts w:ascii="Avenir Next Condensed" w:hAnsi="Avenir Next Condensed" w:cs="Courier New"/>
          </w:rPr>
          <w:t>2}</w:t>
        </w:r>
      </w:ins>
    </w:p>
    <w:p w14:paraId="3D156756" w14:textId="69608BCC" w:rsidR="00B23912" w:rsidRPr="00B23912" w:rsidRDefault="00B23912" w:rsidP="00B23912">
      <w:pPr>
        <w:pStyle w:val="PlainText"/>
        <w:spacing w:line="360" w:lineRule="auto"/>
        <w:rPr>
          <w:rFonts w:ascii="Avenir Next Condensed" w:hAnsi="Avenir Next Condensed" w:cs="Courier New"/>
        </w:rPr>
      </w:pPr>
      <w:ins w:id="275" w:author="artin majdi" w:date="2023-04-28T11:47:00Z">
        <w:r w:rsidRPr="00B23912">
          <w:rPr>
            <w:rFonts w:ascii="Avenir Next Condensed" w:hAnsi="Avenir Next Condensed" w:cs="Courier New"/>
          </w:rPr>
          <w:t xml:space="preserve">    \</w:t>
        </w:r>
        <w:proofErr w:type="gramStart"/>
        <w:r w:rsidRPr="00B23912">
          <w:rPr>
            <w:rFonts w:ascii="Avenir Next Condensed" w:hAnsi="Avenir Next Condensed" w:cs="Courier New"/>
          </w:rPr>
          <w:t>label</w:t>
        </w:r>
        <w:proofErr w:type="gramEnd"/>
        <w:r w:rsidRPr="00B23912">
          <w:rPr>
            <w:rFonts w:ascii="Avenir Next Condensed" w:hAnsi="Avenir Next Condensed" w:cs="Courier New"/>
          </w:rPr>
          <w:t>{disp-formula-group-602ec411b9634448b886b5078deea2fe}</w:t>
        </w:r>
      </w:ins>
    </w:p>
    <w:p w14:paraId="792A224F" w14:textId="0A117000" w:rsidR="00B23912" w:rsidRPr="00B23912" w:rsidRDefault="00B23912" w:rsidP="00C37877">
      <w:pPr>
        <w:pStyle w:val="PlainText"/>
        <w:spacing w:line="360" w:lineRule="auto"/>
        <w:rPr>
          <w:rFonts w:ascii="Avenir Next Condensed" w:hAnsi="Avenir Next Condensed" w:cs="Courier New"/>
        </w:rPr>
      </w:pPr>
      <w:ins w:id="276" w:author="artin majdi" w:date="2023-04-28T11:47:00Z">
        <w:r w:rsidRPr="00B23912">
          <w:rPr>
            <w:rFonts w:ascii="Avenir Next Condensed" w:hAnsi="Avenir Next Condensed" w:cs="Courier New"/>
          </w:rPr>
          <w:lastRenderedPageBreak/>
          <w:t xml:space="preserve">    R_{\</w:t>
        </w:r>
        <w:proofErr w:type="spellStart"/>
        <w:r w:rsidRPr="00B23912">
          <w:rPr>
            <w:rFonts w:ascii="Avenir Next Condensed" w:hAnsi="Avenir Next Condensed" w:cs="Courier New"/>
          </w:rPr>
          <w:t>mathrm</w:t>
        </w:r>
        <w:proofErr w:type="spellEnd"/>
        <w:r w:rsidRPr="00B23912">
          <w:rPr>
            <w:rFonts w:ascii="Avenir Next Condensed" w:hAnsi="Avenir Next Condensed" w:cs="Courier New"/>
          </w:rPr>
          <w:t>{emp</w:t>
        </w:r>
        <w:proofErr w:type="gramStart"/>
        <w:r w:rsidRPr="00B23912">
          <w:rPr>
            <w:rFonts w:ascii="Avenir Next Condensed" w:hAnsi="Avenir Next Condensed" w:cs="Courier New"/>
          </w:rPr>
          <w:t>}}(</w:t>
        </w:r>
        <w:proofErr w:type="gramEnd"/>
        <w:r w:rsidRPr="00B23912">
          <w:rPr>
            <w:rFonts w:ascii="Avenir Next Condensed" w:hAnsi="Avenir Next Condensed" w:cs="Courier New"/>
          </w:rPr>
          <w:t>h) = \frac{1}{N} \sum_{</w:t>
        </w:r>
        <w:proofErr w:type="spellStart"/>
        <w:r w:rsidRPr="00B23912">
          <w:rPr>
            <w:rFonts w:ascii="Avenir Next Condensed" w:hAnsi="Avenir Next Condensed" w:cs="Courier New"/>
          </w:rPr>
          <w:t>i</w:t>
        </w:r>
        <w:proofErr w:type="spellEnd"/>
        <w:r w:rsidRPr="00B23912">
          <w:rPr>
            <w:rFonts w:ascii="Avenir Next Condensed" w:hAnsi="Avenir Next Condensed" w:cs="Courier New"/>
          </w:rPr>
          <w:t>=1}^N \</w:t>
        </w:r>
        <w:proofErr w:type="spellStart"/>
        <w:r w:rsidRPr="00B23912">
          <w:rPr>
            <w:rFonts w:ascii="Avenir Next Condensed" w:hAnsi="Avenir Next Condensed" w:cs="Courier New"/>
          </w:rPr>
          <w:t>mathcal</w:t>
        </w:r>
        <w:proofErr w:type="spellEnd"/>
        <w:r w:rsidRPr="00B23912">
          <w:rPr>
            <w:rFonts w:ascii="Avenir Next Condensed" w:hAnsi="Avenir Next Condensed" w:cs="Courier New"/>
          </w:rPr>
          <w:t>{L}\left(Y^{(</w:t>
        </w:r>
        <w:proofErr w:type="spellStart"/>
        <w:r w:rsidRPr="00B23912">
          <w:rPr>
            <w:rFonts w:ascii="Avenir Next Condensed" w:hAnsi="Avenir Next Condensed" w:cs="Courier New"/>
          </w:rPr>
          <w:t>i</w:t>
        </w:r>
        <w:proofErr w:type="spellEnd"/>
        <w:r w:rsidRPr="00B23912">
          <w:rPr>
            <w:rFonts w:ascii="Avenir Next Condensed" w:hAnsi="Avenir Next Condensed" w:cs="Courier New"/>
          </w:rPr>
          <w:t>)}, h\left(\left\{Z_1^{(</w:t>
        </w:r>
        <w:proofErr w:type="spellStart"/>
        <w:r w:rsidRPr="00B23912">
          <w:rPr>
            <w:rFonts w:ascii="Avenir Next Condensed" w:hAnsi="Avenir Next Condensed" w:cs="Courier New"/>
          </w:rPr>
          <w:t>i</w:t>
        </w:r>
        <w:proofErr w:type="spellEnd"/>
        <w:r w:rsidRPr="00B23912">
          <w:rPr>
            <w:rFonts w:ascii="Avenir Next Condensed" w:hAnsi="Avenir Next Condensed" w:cs="Courier New"/>
          </w:rPr>
          <w:t>)}, Z_2^{(</w:t>
        </w:r>
        <w:proofErr w:type="spellStart"/>
        <w:r w:rsidRPr="00B23912">
          <w:rPr>
            <w:rFonts w:ascii="Avenir Next Condensed" w:hAnsi="Avenir Next Condensed" w:cs="Courier New"/>
          </w:rPr>
          <w:t>i</w:t>
        </w:r>
        <w:proofErr w:type="spellEnd"/>
        <w:r w:rsidRPr="00B23912">
          <w:rPr>
            <w:rFonts w:ascii="Avenir Next Condensed" w:hAnsi="Avenir Next Condensed" w:cs="Courier New"/>
          </w:rPr>
          <w:t>)}, \dots, Z_M^{(</w:t>
        </w:r>
        <w:proofErr w:type="spellStart"/>
        <w:r w:rsidRPr="00B23912">
          <w:rPr>
            <w:rFonts w:ascii="Avenir Next Condensed" w:hAnsi="Avenir Next Condensed" w:cs="Courier New"/>
          </w:rPr>
          <w:t>i</w:t>
        </w:r>
        <w:proofErr w:type="spellEnd"/>
        <w:r w:rsidRPr="00B23912">
          <w:rPr>
            <w:rFonts w:ascii="Avenir Next Condensed" w:hAnsi="Avenir Next Condensed" w:cs="Courier New"/>
          </w:rPr>
          <w:t>)}\right\}\right)\right)</w:t>
        </w:r>
      </w:ins>
    </w:p>
    <w:p w14:paraId="30580021" w14:textId="77777777" w:rsidR="00312686" w:rsidRDefault="00B23912" w:rsidP="00B40D69">
      <w:pPr>
        <w:pStyle w:val="PlainText"/>
        <w:spacing w:line="360" w:lineRule="auto"/>
        <w:jc w:val="both"/>
        <w:rPr>
          <w:ins w:id="277" w:author="artin majdi" w:date="2023-04-28T12:49:00Z"/>
          <w:rFonts w:ascii="Avenir Next Condensed" w:hAnsi="Avenir Next Condensed" w:cs="Courier New"/>
        </w:rPr>
      </w:pPr>
      <w:ins w:id="278" w:author="artin majdi" w:date="2023-04-28T11:47:00Z">
        <w:r w:rsidRPr="00B23912">
          <w:rPr>
            <w:rFonts w:ascii="Avenir Next Condensed" w:hAnsi="Avenir Next Condensed" w:cs="Courier New"/>
          </w:rPr>
          <w:t>\</w:t>
        </w:r>
        <w:proofErr w:type="gramStart"/>
        <w:r w:rsidRPr="00B23912">
          <w:rPr>
            <w:rFonts w:ascii="Avenir Next Condensed" w:hAnsi="Avenir Next Condensed" w:cs="Courier New"/>
          </w:rPr>
          <w:t>end</w:t>
        </w:r>
        <w:proofErr w:type="gramEnd"/>
        <w:r w:rsidRPr="00B23912">
          <w:rPr>
            <w:rFonts w:ascii="Avenir Next Condensed" w:hAnsi="Avenir Next Condensed" w:cs="Courier New"/>
          </w:rPr>
          <w:t>{equation}</w:t>
        </w:r>
      </w:ins>
    </w:p>
    <w:p w14:paraId="2CD850D1" w14:textId="77777777" w:rsidR="00312686" w:rsidRDefault="00312686" w:rsidP="00B40D69">
      <w:pPr>
        <w:pStyle w:val="PlainText"/>
        <w:spacing w:line="360" w:lineRule="auto"/>
        <w:jc w:val="both"/>
        <w:rPr>
          <w:ins w:id="279" w:author="artin majdi" w:date="2023-04-28T12:49:00Z"/>
          <w:rFonts w:ascii="Avenir Next Condensed" w:hAnsi="Avenir Next Condensed" w:cs="Courier New"/>
        </w:rPr>
      </w:pPr>
    </w:p>
    <w:p w14:paraId="0F27FCB2" w14:textId="7A731ACE" w:rsidR="003A1683" w:rsidDel="00B23912" w:rsidRDefault="00394EC4" w:rsidP="00B40D69">
      <w:pPr>
        <w:pStyle w:val="PlainText"/>
        <w:spacing w:line="360" w:lineRule="auto"/>
        <w:jc w:val="both"/>
        <w:rPr>
          <w:del w:id="280" w:author="artin majdi" w:date="2023-04-28T11:47:00Z"/>
          <w:rFonts w:ascii="Avenir Next Condensed" w:hAnsi="Avenir Next Condensed" w:cs="Courier New"/>
        </w:rPr>
      </w:pPr>
      <w:del w:id="281" w:author="artin majdi" w:date="2023-04-28T11:47:00Z">
        <w:r w:rsidRPr="00B40D69" w:rsidDel="00B23912">
          <w:rPr>
            <w:rFonts w:ascii="Avenir Next Condensed" w:hAnsi="Avenir Next Condensed" w:cs="Courier New"/>
          </w:rPr>
          <w:delText>\let\saveeqnno\theequation</w:delText>
        </w:r>
      </w:del>
    </w:p>
    <w:p w14:paraId="0C15EF11" w14:textId="7DA0AFDE" w:rsidR="003A1683" w:rsidRPr="00B40D69" w:rsidDel="00B23912" w:rsidRDefault="00394EC4" w:rsidP="00B40D69">
      <w:pPr>
        <w:pStyle w:val="PlainText"/>
        <w:spacing w:line="360" w:lineRule="auto"/>
        <w:jc w:val="both"/>
        <w:rPr>
          <w:del w:id="282" w:author="artin majdi" w:date="2023-04-28T11:47:00Z"/>
          <w:rFonts w:ascii="Avenir Next Condensed" w:hAnsi="Avenir Next Condensed" w:cs="Courier New"/>
        </w:rPr>
      </w:pPr>
      <w:del w:id="283" w:author="artin majdi" w:date="2023-04-28T11:47:00Z">
        <w:r w:rsidRPr="00B40D69" w:rsidDel="00B23912">
          <w:rPr>
            <w:rFonts w:ascii="Avenir Next Condensed" w:hAnsi="Avenir Next Condensed" w:cs="Courier New"/>
          </w:rPr>
          <w:delText>\let\savefrac\frac</w:delText>
        </w:r>
      </w:del>
    </w:p>
    <w:p w14:paraId="40810DB5" w14:textId="2FDDA798" w:rsidR="003A1683" w:rsidRPr="00B40D69" w:rsidDel="00B23912" w:rsidRDefault="00394EC4" w:rsidP="00B40D69">
      <w:pPr>
        <w:pStyle w:val="PlainText"/>
        <w:spacing w:line="360" w:lineRule="auto"/>
        <w:jc w:val="both"/>
        <w:rPr>
          <w:del w:id="284" w:author="artin majdi" w:date="2023-04-28T11:47:00Z"/>
          <w:rFonts w:ascii="Avenir Next Condensed" w:hAnsi="Avenir Next Condensed" w:cs="Courier New"/>
        </w:rPr>
      </w:pPr>
      <w:del w:id="285" w:author="artin majdi" w:date="2023-04-28T11:47:00Z">
        <w:r w:rsidRPr="00B40D69" w:rsidDel="00B23912">
          <w:rPr>
            <w:rFonts w:ascii="Avenir Next Condensed" w:hAnsi="Avenir Next Condensed" w:cs="Courier New"/>
          </w:rPr>
          <w:delText>\def\dispfrac{\displaystyle\savefrac}</w:delText>
        </w:r>
      </w:del>
    </w:p>
    <w:p w14:paraId="31F7AAE0" w14:textId="118D6065" w:rsidR="003A1683" w:rsidRPr="00B40D69" w:rsidDel="00B23912" w:rsidRDefault="00394EC4" w:rsidP="00B40D69">
      <w:pPr>
        <w:pStyle w:val="PlainText"/>
        <w:spacing w:line="360" w:lineRule="auto"/>
        <w:jc w:val="both"/>
        <w:rPr>
          <w:del w:id="286" w:author="artin majdi" w:date="2023-04-28T11:47:00Z"/>
          <w:rFonts w:ascii="Avenir Next Condensed" w:hAnsi="Avenir Next Condensed" w:cs="Courier New"/>
        </w:rPr>
      </w:pPr>
      <w:del w:id="287" w:author="artin majdi" w:date="2023-04-28T11:47:00Z">
        <w:r w:rsidRPr="00B40D69" w:rsidDel="00B23912">
          <w:rPr>
            <w:rFonts w:ascii="Avenir Next Condensed" w:hAnsi="Avenir Next Condensed" w:cs="Courier New"/>
          </w:rPr>
          <w:delText>\begin{eqnarray}</w:delText>
        </w:r>
      </w:del>
    </w:p>
    <w:p w14:paraId="05633037" w14:textId="5DCBC1AE" w:rsidR="003A1683" w:rsidRPr="00B40D69" w:rsidDel="00B23912" w:rsidRDefault="00394EC4" w:rsidP="00B40D69">
      <w:pPr>
        <w:pStyle w:val="PlainText"/>
        <w:spacing w:line="360" w:lineRule="auto"/>
        <w:jc w:val="both"/>
        <w:rPr>
          <w:del w:id="288" w:author="artin majdi" w:date="2023-04-28T11:47:00Z"/>
          <w:rFonts w:ascii="Avenir Next Condensed" w:hAnsi="Avenir Next Condensed" w:cs="Courier New"/>
        </w:rPr>
      </w:pPr>
      <w:del w:id="289" w:author="artin majdi" w:date="2023-04-28T11:47:00Z">
        <w:r w:rsidRPr="00B40D69" w:rsidDel="00B23912">
          <w:rPr>
            <w:rFonts w:ascii="Avenir Next Condensed" w:hAnsi="Avenir Next Condensed" w:cs="Courier New"/>
          </w:rPr>
          <w:delText>\let\frac\dispfrac</w:delText>
        </w:r>
      </w:del>
    </w:p>
    <w:p w14:paraId="493D637B" w14:textId="52A451B4" w:rsidR="003A1683" w:rsidRPr="00B40D69" w:rsidDel="00B23912" w:rsidRDefault="00394EC4" w:rsidP="00B40D69">
      <w:pPr>
        <w:pStyle w:val="PlainText"/>
        <w:spacing w:line="360" w:lineRule="auto"/>
        <w:jc w:val="both"/>
        <w:rPr>
          <w:del w:id="290" w:author="artin majdi" w:date="2023-04-28T11:47:00Z"/>
          <w:rFonts w:ascii="Avenir Next Condensed" w:hAnsi="Avenir Next Condensed" w:cs="Courier New"/>
        </w:rPr>
      </w:pPr>
      <w:del w:id="291" w:author="artin majdi" w:date="2023-04-28T11:47:00Z">
        <w:r w:rsidRPr="00B40D69" w:rsidDel="00B23912">
          <w:rPr>
            <w:rFonts w:ascii="Avenir Next Condensed" w:hAnsi="Avenir Next Condensed" w:cs="Courier New"/>
          </w:rPr>
          <w:delText>\gdef\t</w:delText>
        </w:r>
        <w:r w:rsidRPr="00B40D69" w:rsidDel="00B23912">
          <w:rPr>
            <w:rFonts w:ascii="Avenir Next Condensed" w:hAnsi="Avenir Next Condensed" w:cs="Courier New"/>
          </w:rPr>
          <w:delText>heequation{2}</w:delText>
        </w:r>
      </w:del>
    </w:p>
    <w:p w14:paraId="531E33AF" w14:textId="0290760B" w:rsidR="003A1683" w:rsidRPr="00B40D69" w:rsidDel="00B23912" w:rsidRDefault="00394EC4" w:rsidP="00B40D69">
      <w:pPr>
        <w:pStyle w:val="PlainText"/>
        <w:spacing w:line="360" w:lineRule="auto"/>
        <w:jc w:val="both"/>
        <w:rPr>
          <w:del w:id="292" w:author="artin majdi" w:date="2023-04-28T11:47:00Z"/>
          <w:rFonts w:ascii="Avenir Next Condensed" w:hAnsi="Avenir Next Condensed" w:cs="Courier New"/>
        </w:rPr>
      </w:pPr>
      <w:del w:id="293" w:author="artin majdi" w:date="2023-04-28T11:47:00Z">
        <w:r w:rsidRPr="00B40D69" w:rsidDel="00B23912">
          <w:rPr>
            <w:rFonts w:ascii="Avenir Next Condensed" w:hAnsi="Avenir Next Condensed" w:cs="Courier New"/>
          </w:rPr>
          <w:delText>\let\theHequation\theequation</w:delText>
        </w:r>
      </w:del>
    </w:p>
    <w:p w14:paraId="48B19DC9" w14:textId="037B720C" w:rsidR="003A1683" w:rsidRPr="00B40D69" w:rsidDel="00B23912" w:rsidRDefault="00394EC4" w:rsidP="00B40D69">
      <w:pPr>
        <w:pStyle w:val="PlainText"/>
        <w:spacing w:line="360" w:lineRule="auto"/>
        <w:jc w:val="both"/>
        <w:rPr>
          <w:del w:id="294" w:author="artin majdi" w:date="2023-04-28T11:47:00Z"/>
          <w:rFonts w:ascii="Avenir Next Condensed" w:hAnsi="Avenir Next Condensed" w:cs="Courier New"/>
        </w:rPr>
      </w:pPr>
      <w:del w:id="295" w:author="artin majdi" w:date="2023-04-28T11:47:00Z">
        <w:r w:rsidRPr="00B40D69" w:rsidDel="00B23912">
          <w:rPr>
            <w:rFonts w:ascii="Avenir Next Condensed" w:hAnsi="Avenir Next Condensed" w:cs="Courier New"/>
          </w:rPr>
          <w:delText>\label{disp-formula-group-602ec411b9634448b886b5078deea2fe}</w:delText>
        </w:r>
      </w:del>
    </w:p>
    <w:p w14:paraId="60FF005C" w14:textId="04D51579" w:rsidR="003A1683" w:rsidRPr="00B40D69" w:rsidDel="00B23912" w:rsidRDefault="00394EC4" w:rsidP="00B40D69">
      <w:pPr>
        <w:pStyle w:val="PlainText"/>
        <w:spacing w:line="360" w:lineRule="auto"/>
        <w:jc w:val="both"/>
        <w:rPr>
          <w:del w:id="296" w:author="artin majdi" w:date="2023-04-28T11:47:00Z"/>
          <w:rFonts w:ascii="Avenir Next Condensed" w:hAnsi="Avenir Next Condensed" w:cs="Courier New"/>
        </w:rPr>
      </w:pPr>
      <w:del w:id="297" w:author="artin majdi" w:date="2023-04-28T11:47:00Z">
        <w:r w:rsidRPr="00B40D69" w:rsidDel="00B23912">
          <w:rPr>
            <w:rFonts w:ascii="Avenir Next Condensed" w:hAnsi="Avenir Next Condensed" w:cs="Courier New"/>
          </w:rPr>
          <w:delText>\begin{array}{@{}l}R_{\mathrm{</w:delText>
        </w:r>
        <w:commentRangeStart w:id="298"/>
        <w:r w:rsidRPr="00B40D69" w:rsidDel="00B23912">
          <w:rPr>
            <w:rFonts w:ascii="Avenir Next Condensed" w:hAnsi="Avenir Next Condensed" w:cs="Courier New"/>
          </w:rPr>
          <w:delText>emp</w:delText>
        </w:r>
        <w:commentRangeEnd w:id="298"/>
        <w:r w:rsidR="007E048D" w:rsidRPr="00B40D69" w:rsidDel="00B23912">
          <w:rPr>
            <w:rStyle w:val="CommentReference"/>
            <w:rFonts w:ascii="Avenir Next Condensed" w:hAnsi="Avenir Next Condensed"/>
          </w:rPr>
          <w:commentReference w:id="298"/>
        </w:r>
        <w:r w:rsidRPr="00B40D69" w:rsidDel="00B23912">
          <w:rPr>
            <w:rFonts w:ascii="Avenir Next Condensed" w:hAnsi="Avenir Next Condensed" w:cs="Courier New"/>
          </w:rPr>
          <w:delText>}}\left(\hslash\right)=\frac1N{\sum\nolimits_{i=1}^{N}{\mathcal{L}\left(Y^{(i)},\hslash\left(\left(Z_1^{(i)},\;Z_2^{</w:delText>
        </w:r>
        <w:r w:rsidRPr="00B40D69" w:rsidDel="00B23912">
          <w:rPr>
            <w:rFonts w:ascii="Avenir Next Condensed" w:hAnsi="Avenir Next Condensed" w:cs="Courier New"/>
          </w:rPr>
          <w:delText>(i)},\;\dots.,\;Z_\mathrm{M}^{(i)}\right\}\right)\right)}}\end{array}</w:delText>
        </w:r>
      </w:del>
    </w:p>
    <w:p w14:paraId="31BDA92E" w14:textId="4D2DEF7B" w:rsidR="003A1683" w:rsidRPr="00B40D69" w:rsidDel="00B23912" w:rsidRDefault="00394EC4" w:rsidP="00B40D69">
      <w:pPr>
        <w:pStyle w:val="PlainText"/>
        <w:spacing w:line="360" w:lineRule="auto"/>
        <w:jc w:val="both"/>
        <w:rPr>
          <w:del w:id="299" w:author="artin majdi" w:date="2023-04-28T11:47:00Z"/>
          <w:rFonts w:ascii="Avenir Next Condensed" w:hAnsi="Avenir Next Condensed" w:cs="Courier New"/>
        </w:rPr>
      </w:pPr>
      <w:del w:id="300" w:author="artin majdi" w:date="2023-04-28T11:47:00Z">
        <w:r w:rsidRPr="00B40D69" w:rsidDel="00B23912">
          <w:rPr>
            <w:rFonts w:ascii="Avenir Next Condensed" w:hAnsi="Avenir Next Condensed" w:cs="Courier New"/>
          </w:rPr>
          <w:delText>\end{eqnarray}</w:delText>
        </w:r>
      </w:del>
    </w:p>
    <w:p w14:paraId="541028CB" w14:textId="707A9547" w:rsidR="003A1683" w:rsidRPr="00B40D69" w:rsidDel="00B23912" w:rsidRDefault="00394EC4" w:rsidP="00B40D69">
      <w:pPr>
        <w:pStyle w:val="PlainText"/>
        <w:spacing w:line="360" w:lineRule="auto"/>
        <w:jc w:val="both"/>
        <w:rPr>
          <w:del w:id="301" w:author="artin majdi" w:date="2023-04-28T11:47:00Z"/>
          <w:rFonts w:ascii="Avenir Next Condensed" w:hAnsi="Avenir Next Condensed" w:cs="Courier New"/>
        </w:rPr>
      </w:pPr>
      <w:del w:id="302" w:author="artin majdi" w:date="2023-04-28T11:47:00Z">
        <w:r w:rsidRPr="00B40D69" w:rsidDel="00B23912">
          <w:rPr>
            <w:rFonts w:ascii="Avenir Next Condensed" w:hAnsi="Avenir Next Condensed" w:cs="Courier New"/>
          </w:rPr>
          <w:delText>\global\let\theequation\saveeqnno</w:delText>
        </w:r>
      </w:del>
    </w:p>
    <w:p w14:paraId="17F2675C" w14:textId="009F7D53" w:rsidR="00457918" w:rsidRPr="00B40D69" w:rsidDel="00B23912" w:rsidRDefault="00394EC4" w:rsidP="00B40D69">
      <w:pPr>
        <w:pStyle w:val="PlainText"/>
        <w:spacing w:line="360" w:lineRule="auto"/>
        <w:jc w:val="both"/>
        <w:rPr>
          <w:del w:id="303" w:author="artin majdi" w:date="2023-04-28T11:47:00Z"/>
          <w:rFonts w:ascii="Avenir Next Condensed" w:hAnsi="Avenir Next Condensed" w:cs="Courier New"/>
        </w:rPr>
      </w:pPr>
      <w:del w:id="304" w:author="artin majdi" w:date="2023-04-28T11:47:00Z">
        <w:r w:rsidRPr="00B40D69" w:rsidDel="00B23912">
          <w:rPr>
            <w:rFonts w:ascii="Avenir Next Condensed" w:hAnsi="Avenir Next Condensed" w:cs="Courier New"/>
          </w:rPr>
          <w:delText xml:space="preserve">\addtocounter{equation}{-1}\ignorespaces </w:delText>
        </w:r>
      </w:del>
    </w:p>
    <w:p w14:paraId="2F3383EE" w14:textId="630D95C9" w:rsidR="003A1683" w:rsidRDefault="00394EC4" w:rsidP="00B40D69">
      <w:pPr>
        <w:pStyle w:val="PlainText"/>
        <w:spacing w:line="360" w:lineRule="auto"/>
        <w:jc w:val="both"/>
        <w:rPr>
          <w:ins w:id="305" w:author="artin majdi" w:date="2023-04-28T11:47:00Z"/>
          <w:rFonts w:ascii="Avenir Next Condensed" w:hAnsi="Avenir Next Condensed" w:cs="Courier New"/>
        </w:rPr>
      </w:pPr>
      <w:r w:rsidRPr="00B40D69">
        <w:rPr>
          <w:rFonts w:ascii="Avenir Next Condensed" w:hAnsi="Avenir Next Condensed" w:cs="Courier New"/>
        </w:rPr>
        <w:t>where $\</w:t>
      </w:r>
      <w:proofErr w:type="spellStart"/>
      <w:r w:rsidRPr="00B40D69">
        <w:rPr>
          <w:rFonts w:ascii="Avenir Next Condensed" w:hAnsi="Avenir Next Condensed" w:cs="Courier New"/>
        </w:rPr>
        <w:t>mathcal</w:t>
      </w:r>
      <w:proofErr w:type="spellEnd"/>
      <w:r w:rsidRPr="00B40D69">
        <w:rPr>
          <w:rFonts w:ascii="Avenir Next Condensed" w:hAnsi="Avenir Next Condensed" w:cs="Courier New"/>
        </w:rPr>
        <w:t>{L}(\</w:t>
      </w:r>
      <w:commentRangeStart w:id="306"/>
      <w:proofErr w:type="spellStart"/>
      <w:del w:id="307" w:author="Rodriguez, Jeffrey J - (jjrodrig)" w:date="2023-04-23T11:55:00Z">
        <w:r w:rsidRPr="00B40D69" w:rsidDel="00566B36">
          <w:rPr>
            <w:rFonts w:ascii="Avenir Next Condensed" w:hAnsi="Avenir Next Condensed" w:cs="Courier New"/>
          </w:rPr>
          <w:delText>bullet</w:delText>
        </w:r>
      </w:del>
      <w:ins w:id="308" w:author="Rodriguez, Jeffrey J - (jjrodrig)" w:date="2023-04-23T11:56:00Z">
        <w:r w:rsidR="00566B36" w:rsidRPr="00B40D69">
          <w:rPr>
            <w:rFonts w:ascii="Avenir Next Condensed" w:hAnsi="Avenir Next Condensed" w:cs="Courier New"/>
          </w:rPr>
          <w:t>cdot</w:t>
        </w:r>
      </w:ins>
      <w:commentRangeEnd w:id="306"/>
      <w:proofErr w:type="spellEnd"/>
      <w:r w:rsidR="005C24AE">
        <w:rPr>
          <w:rStyle w:val="CommentReference"/>
          <w:rFonts w:ascii="Arial Narrow" w:hAnsi="Arial Narrow"/>
        </w:rPr>
        <w:commentReference w:id="306"/>
      </w:r>
      <w:r w:rsidRPr="00B40D69">
        <w:rPr>
          <w:rFonts w:ascii="Avenir Next Condensed" w:hAnsi="Avenir Next Condensed" w:cs="Courier New"/>
        </w:rPr>
        <w:t>) $ is an arbitrary loss function.</w:t>
      </w:r>
    </w:p>
    <w:p w14:paraId="1FF1E05D" w14:textId="77777777" w:rsidR="00B23912" w:rsidRPr="00B40D69" w:rsidRDefault="00B23912" w:rsidP="00B40D69">
      <w:pPr>
        <w:pStyle w:val="PlainText"/>
        <w:spacing w:line="360" w:lineRule="auto"/>
        <w:jc w:val="both"/>
        <w:rPr>
          <w:rFonts w:ascii="Avenir Next Condensed" w:hAnsi="Avenir Next Condensed" w:cs="Courier New"/>
        </w:rPr>
      </w:pPr>
    </w:p>
    <w:p w14:paraId="6659038C" w14:textId="102860F7" w:rsidR="003A1683" w:rsidRDefault="00394EC4" w:rsidP="00B40D69">
      <w:pPr>
        <w:pStyle w:val="PlainText"/>
        <w:spacing w:line="360" w:lineRule="auto"/>
        <w:jc w:val="both"/>
        <w:rPr>
          <w:ins w:id="309" w:author="artin majdi" w:date="2023-04-28T11:47:00Z"/>
          <w:rFonts w:ascii="Avenir Next Condensed" w:hAnsi="Avenir Next Condensed" w:cs="Courier New"/>
        </w:rPr>
      </w:pPr>
      <w:r w:rsidRPr="00B40D69">
        <w:rPr>
          <w:rFonts w:ascii="Avenir Next Condensed" w:hAnsi="Avenir Next Condensed" w:cs="Courier New"/>
        </w:rPr>
        <w:t xml:space="preserve">Our goal is to </w:t>
      </w:r>
      <w:r w:rsidRPr="00B40D69">
        <w:rPr>
          <w:rFonts w:ascii="Avenir Next Condensed" w:hAnsi="Avenir Next Condensed" w:cs="Courier New"/>
        </w:rPr>
        <w:t>choose a predictor $\</w:t>
      </w:r>
      <w:proofErr w:type="spellStart"/>
      <w:r w:rsidRPr="00B40D69">
        <w:rPr>
          <w:rFonts w:ascii="Avenir Next Condensed" w:hAnsi="Avenir Next Condensed" w:cs="Courier New"/>
        </w:rPr>
        <w:t>widehat</w:t>
      </w:r>
      <w:proofErr w:type="spellEnd"/>
      <w:ins w:id="310" w:author="artin majdi" w:date="2023-05-02T12:09:00Z">
        <w:r w:rsidR="00A7256F">
          <w:rPr>
            <w:rFonts w:ascii="Avenir Next Condensed" w:hAnsi="Avenir Next Condensed" w:cs="Courier New"/>
          </w:rPr>
          <w:t>{h}</w:t>
        </w:r>
      </w:ins>
      <w:del w:id="311" w:author="artin majdi" w:date="2023-05-02T12:09:00Z">
        <w:r w:rsidRPr="00B40D69" w:rsidDel="00A7256F">
          <w:rPr>
            <w:rFonts w:ascii="Avenir Next Condensed" w:hAnsi="Avenir Next Condensed" w:cs="Courier New"/>
          </w:rPr>
          <w:delText>\hslash</w:delText>
        </w:r>
      </w:del>
      <w:r w:rsidRPr="00B40D69">
        <w:rPr>
          <w:rFonts w:ascii="Avenir Next Condensed" w:hAnsi="Avenir Next Condensed" w:cs="Courier New"/>
        </w:rPr>
        <w:t xml:space="preserve"> $ that minimizes the empirical test (also known as the empirical risk minimization principle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w:t>
      </w:r>
      <w:proofErr w:type="gramStart"/>
      <w:r w:rsidRPr="00B40D69">
        <w:rPr>
          <w:rFonts w:ascii="Avenir Next Condensed" w:hAnsi="Avenir Next Condensed" w:cs="Courier New"/>
        </w:rPr>
        <w:t>cite{</w:t>
      </w:r>
      <w:proofErr w:type="gramEnd"/>
      <w:r w:rsidRPr="00B40D69">
        <w:rPr>
          <w:rFonts w:ascii="Avenir Next Condensed" w:hAnsi="Avenir Next Condensed" w:cs="Courier New"/>
        </w:rPr>
        <w:t xml:space="preserve">1834499:27646460}) as follows: </w:t>
      </w:r>
    </w:p>
    <w:p w14:paraId="645BB59A" w14:textId="77777777" w:rsidR="00B23912" w:rsidRPr="00B40D69" w:rsidRDefault="00B23912" w:rsidP="00B40D69">
      <w:pPr>
        <w:pStyle w:val="PlainText"/>
        <w:spacing w:line="360" w:lineRule="auto"/>
        <w:jc w:val="both"/>
        <w:rPr>
          <w:rFonts w:ascii="Avenir Next Condensed" w:hAnsi="Avenir Next Condensed" w:cs="Courier New"/>
        </w:rPr>
      </w:pPr>
    </w:p>
    <w:p w14:paraId="0A23D1EE" w14:textId="77777777" w:rsidR="00A92510" w:rsidRPr="00A92510" w:rsidRDefault="00A92510" w:rsidP="00A92510">
      <w:pPr>
        <w:pStyle w:val="PlainText"/>
        <w:spacing w:line="360" w:lineRule="auto"/>
        <w:rPr>
          <w:ins w:id="312" w:author="artin majdi" w:date="2023-04-28T11:50:00Z"/>
          <w:rFonts w:ascii="Avenir Next Condensed" w:hAnsi="Avenir Next Condensed" w:cs="Courier New"/>
        </w:rPr>
      </w:pPr>
      <w:ins w:id="313" w:author="artin majdi" w:date="2023-04-28T11:50:00Z">
        <w:r w:rsidRPr="00A92510">
          <w:rPr>
            <w:rFonts w:ascii="Avenir Next Condensed" w:hAnsi="Avenir Next Condensed" w:cs="Courier New"/>
          </w:rPr>
          <w:t>\</w:t>
        </w:r>
        <w:proofErr w:type="gramStart"/>
        <w:r w:rsidRPr="00A92510">
          <w:rPr>
            <w:rFonts w:ascii="Avenir Next Condensed" w:hAnsi="Avenir Next Condensed" w:cs="Courier New"/>
          </w:rPr>
          <w:t>begin</w:t>
        </w:r>
        <w:proofErr w:type="gramEnd"/>
        <w:r w:rsidRPr="00A92510">
          <w:rPr>
            <w:rFonts w:ascii="Avenir Next Condensed" w:hAnsi="Avenir Next Condensed" w:cs="Courier New"/>
          </w:rPr>
          <w:t>{equation}</w:t>
        </w:r>
      </w:ins>
    </w:p>
    <w:p w14:paraId="1B395295" w14:textId="77777777" w:rsidR="00A92510" w:rsidRPr="00A92510" w:rsidRDefault="00A92510" w:rsidP="00A92510">
      <w:pPr>
        <w:pStyle w:val="PlainText"/>
        <w:spacing w:line="360" w:lineRule="auto"/>
        <w:rPr>
          <w:ins w:id="314" w:author="artin majdi" w:date="2023-04-28T11:50:00Z"/>
          <w:rFonts w:ascii="Avenir Next Condensed" w:hAnsi="Avenir Next Condensed" w:cs="Courier New"/>
        </w:rPr>
      </w:pPr>
      <w:ins w:id="315" w:author="artin majdi" w:date="2023-04-28T11:50:00Z">
        <w:r w:rsidRPr="00A92510">
          <w:rPr>
            <w:rFonts w:ascii="Avenir Next Condensed" w:hAnsi="Avenir Next Condensed" w:cs="Courier New"/>
          </w:rPr>
          <w:t xml:space="preserve">    </w:t>
        </w:r>
        <w:proofErr w:type="gramStart"/>
        <w:r w:rsidRPr="00A92510">
          <w:rPr>
            <w:rFonts w:ascii="Avenir Next Condensed" w:hAnsi="Avenir Next Condensed" w:cs="Courier New"/>
          </w:rPr>
          <w:t>\gdef\theequation{</w:t>
        </w:r>
        <w:proofErr w:type="gramEnd"/>
        <w:r w:rsidRPr="00A92510">
          <w:rPr>
            <w:rFonts w:ascii="Avenir Next Condensed" w:hAnsi="Avenir Next Condensed" w:cs="Courier New"/>
          </w:rPr>
          <w:t>3}</w:t>
        </w:r>
      </w:ins>
    </w:p>
    <w:p w14:paraId="0121DDAC" w14:textId="77777777" w:rsidR="00A92510" w:rsidRPr="00A92510" w:rsidRDefault="00A92510" w:rsidP="00A92510">
      <w:pPr>
        <w:pStyle w:val="PlainText"/>
        <w:spacing w:line="360" w:lineRule="auto"/>
        <w:rPr>
          <w:ins w:id="316" w:author="artin majdi" w:date="2023-04-28T11:50:00Z"/>
          <w:rFonts w:ascii="Avenir Next Condensed" w:hAnsi="Avenir Next Condensed" w:cs="Courier New"/>
        </w:rPr>
      </w:pPr>
      <w:ins w:id="317" w:author="artin majdi" w:date="2023-04-28T11:50:00Z">
        <w:r w:rsidRPr="00A92510">
          <w:rPr>
            <w:rFonts w:ascii="Avenir Next Condensed" w:hAnsi="Avenir Next Condensed" w:cs="Courier New"/>
          </w:rPr>
          <w:t xml:space="preserve">    \</w:t>
        </w:r>
        <w:proofErr w:type="gramStart"/>
        <w:r w:rsidRPr="00A92510">
          <w:rPr>
            <w:rFonts w:ascii="Avenir Next Condensed" w:hAnsi="Avenir Next Condensed" w:cs="Courier New"/>
          </w:rPr>
          <w:t>label</w:t>
        </w:r>
        <w:proofErr w:type="gramEnd"/>
        <w:r w:rsidRPr="00A92510">
          <w:rPr>
            <w:rFonts w:ascii="Avenir Next Condensed" w:hAnsi="Avenir Next Condensed" w:cs="Courier New"/>
          </w:rPr>
          <w:t>{disp-formula-group-9bb8da491ab14748a65afbb27494436c}</w:t>
        </w:r>
      </w:ins>
    </w:p>
    <w:p w14:paraId="6156E7C6" w14:textId="4FB04B0D" w:rsidR="00A92510" w:rsidRPr="00A92510" w:rsidRDefault="00A92510" w:rsidP="009B5B4F">
      <w:pPr>
        <w:pStyle w:val="PlainText"/>
        <w:spacing w:line="360" w:lineRule="auto"/>
        <w:rPr>
          <w:rFonts w:ascii="Avenir Next Condensed" w:hAnsi="Avenir Next Condensed" w:cs="Courier New"/>
        </w:rPr>
      </w:pPr>
      <w:ins w:id="318" w:author="artin majdi" w:date="2023-04-28T11:50:00Z">
        <w:r w:rsidRPr="00A92510">
          <w:rPr>
            <w:rFonts w:ascii="Avenir Next Condensed" w:hAnsi="Avenir Next Condensed" w:cs="Courier New"/>
          </w:rPr>
          <w:t xml:space="preserve">    \</w:t>
        </w:r>
        <w:proofErr w:type="spellStart"/>
        <w:r w:rsidRPr="00A92510">
          <w:rPr>
            <w:rFonts w:ascii="Avenir Next Condensed" w:hAnsi="Avenir Next Condensed" w:cs="Courier New"/>
          </w:rPr>
          <w:t>widehat</w:t>
        </w:r>
        <w:proofErr w:type="spellEnd"/>
        <w:r w:rsidRPr="00A92510">
          <w:rPr>
            <w:rFonts w:ascii="Avenir Next Condensed" w:hAnsi="Avenir Next Condensed" w:cs="Courier New"/>
          </w:rPr>
          <w:t>{</w:t>
        </w:r>
      </w:ins>
      <w:ins w:id="319" w:author="artin majdi" w:date="2023-05-02T12:09:00Z">
        <w:r w:rsidR="00A7256F">
          <w:rPr>
            <w:rFonts w:ascii="Avenir Next Condensed" w:hAnsi="Avenir Next Condensed" w:cs="Courier New"/>
          </w:rPr>
          <w:t>h</w:t>
        </w:r>
      </w:ins>
      <w:ins w:id="320" w:author="artin majdi" w:date="2023-04-28T11:50:00Z">
        <w:r w:rsidRPr="00A92510">
          <w:rPr>
            <w:rFonts w:ascii="Avenir Next Condensed" w:hAnsi="Avenir Next Condensed" w:cs="Courier New"/>
          </w:rPr>
          <w:t>} = \underset{</w:t>
        </w:r>
      </w:ins>
      <w:ins w:id="321" w:author="artin majdi" w:date="2023-05-02T12:09:00Z">
        <w:r w:rsidR="00A7256F">
          <w:rPr>
            <w:rFonts w:ascii="Avenir Next Condensed" w:hAnsi="Avenir Next Condensed" w:cs="Courier New"/>
          </w:rPr>
          <w:t>h</w:t>
        </w:r>
      </w:ins>
      <w:ins w:id="322" w:author="artin majdi" w:date="2023-04-28T11:50:00Z">
        <w:r w:rsidRPr="00A92510">
          <w:rPr>
            <w:rFonts w:ascii="Avenir Next Condensed" w:hAnsi="Avenir Next Condensed" w:cs="Courier New"/>
          </w:rPr>
          <w:t>}{\text{</w:t>
        </w:r>
        <w:proofErr w:type="spellStart"/>
        <w:r w:rsidRPr="00A92510">
          <w:rPr>
            <w:rFonts w:ascii="Avenir Next Condensed" w:hAnsi="Avenir Next Condensed" w:cs="Courier New"/>
          </w:rPr>
          <w:t>argmin</w:t>
        </w:r>
        <w:proofErr w:type="spellEnd"/>
        <w:r w:rsidRPr="00A92510">
          <w:rPr>
            <w:rFonts w:ascii="Avenir Next Condensed" w:hAnsi="Avenir Next Condensed" w:cs="Courier New"/>
          </w:rPr>
          <w:t>}} \, R_{\text{emp</w:t>
        </w:r>
        <w:proofErr w:type="gramStart"/>
        <w:r w:rsidRPr="00A92510">
          <w:rPr>
            <w:rFonts w:ascii="Avenir Next Condensed" w:hAnsi="Avenir Next Condensed" w:cs="Courier New"/>
          </w:rPr>
          <w:t>}}(</w:t>
        </w:r>
      </w:ins>
      <w:proofErr w:type="gramEnd"/>
      <w:ins w:id="323" w:author="artin majdi" w:date="2023-05-02T12:09:00Z">
        <w:r w:rsidR="00A7256F">
          <w:rPr>
            <w:rFonts w:ascii="Avenir Next Condensed" w:hAnsi="Avenir Next Condensed" w:cs="Courier New"/>
          </w:rPr>
          <w:t>h</w:t>
        </w:r>
      </w:ins>
      <w:ins w:id="324" w:author="artin majdi" w:date="2023-04-28T11:50:00Z">
        <w:r w:rsidRPr="00A92510">
          <w:rPr>
            <w:rFonts w:ascii="Avenir Next Condensed" w:hAnsi="Avenir Next Condensed" w:cs="Courier New"/>
          </w:rPr>
          <w:t>)</w:t>
        </w:r>
      </w:ins>
    </w:p>
    <w:p w14:paraId="16670761" w14:textId="77777777" w:rsidR="00312686" w:rsidRDefault="00A92510" w:rsidP="00B40D69">
      <w:pPr>
        <w:pStyle w:val="PlainText"/>
        <w:spacing w:line="360" w:lineRule="auto"/>
        <w:jc w:val="both"/>
        <w:rPr>
          <w:ins w:id="325" w:author="artin majdi" w:date="2023-04-28T12:48:00Z"/>
          <w:rFonts w:ascii="Avenir Next Condensed" w:hAnsi="Avenir Next Condensed" w:cs="Courier New"/>
        </w:rPr>
      </w:pPr>
      <w:ins w:id="326" w:author="artin majdi" w:date="2023-04-28T11:50:00Z">
        <w:r w:rsidRPr="00A92510">
          <w:rPr>
            <w:rFonts w:ascii="Avenir Next Condensed" w:hAnsi="Avenir Next Condensed" w:cs="Courier New"/>
          </w:rPr>
          <w:t>\</w:t>
        </w:r>
        <w:proofErr w:type="gramStart"/>
        <w:r w:rsidRPr="00A92510">
          <w:rPr>
            <w:rFonts w:ascii="Avenir Next Condensed" w:hAnsi="Avenir Next Condensed" w:cs="Courier New"/>
          </w:rPr>
          <w:t>end</w:t>
        </w:r>
        <w:proofErr w:type="gramEnd"/>
        <w:r w:rsidRPr="00A92510">
          <w:rPr>
            <w:rFonts w:ascii="Avenir Next Condensed" w:hAnsi="Avenir Next Condensed" w:cs="Courier New"/>
          </w:rPr>
          <w:t>{equation}</w:t>
        </w:r>
      </w:ins>
    </w:p>
    <w:p w14:paraId="5EF54AF1" w14:textId="77777777" w:rsidR="00312686" w:rsidRDefault="00312686" w:rsidP="00B40D69">
      <w:pPr>
        <w:pStyle w:val="PlainText"/>
        <w:spacing w:line="360" w:lineRule="auto"/>
        <w:jc w:val="both"/>
        <w:rPr>
          <w:ins w:id="327" w:author="artin majdi" w:date="2023-04-28T12:48:00Z"/>
          <w:rFonts w:ascii="Avenir Next Condensed" w:hAnsi="Avenir Next Condensed" w:cs="Courier New"/>
        </w:rPr>
      </w:pPr>
    </w:p>
    <w:p w14:paraId="7FE9F3A3" w14:textId="5F4B186F" w:rsidR="003A1683" w:rsidDel="00A92510" w:rsidRDefault="00394EC4" w:rsidP="00B40D69">
      <w:pPr>
        <w:pStyle w:val="PlainText"/>
        <w:spacing w:line="360" w:lineRule="auto"/>
        <w:jc w:val="both"/>
        <w:rPr>
          <w:del w:id="328" w:author="artin majdi" w:date="2023-04-28T11:50:00Z"/>
          <w:rFonts w:ascii="Avenir Next Condensed" w:hAnsi="Avenir Next Condensed" w:cs="Courier New"/>
        </w:rPr>
      </w:pPr>
      <w:del w:id="329" w:author="artin majdi" w:date="2023-04-28T11:50:00Z">
        <w:r w:rsidRPr="00B40D69" w:rsidDel="00A92510">
          <w:rPr>
            <w:rFonts w:ascii="Avenir Next Condensed" w:hAnsi="Avenir Next Condensed" w:cs="Courier New"/>
          </w:rPr>
          <w:delText>\let\saveeqnno\theequation</w:delText>
        </w:r>
      </w:del>
    </w:p>
    <w:p w14:paraId="5DB2E8B7" w14:textId="77777777" w:rsidR="00A92510" w:rsidRPr="00B40D69" w:rsidRDefault="00A92510" w:rsidP="00A92510">
      <w:pPr>
        <w:pStyle w:val="PlainText"/>
        <w:spacing w:line="360" w:lineRule="auto"/>
        <w:jc w:val="both"/>
        <w:rPr>
          <w:ins w:id="330" w:author="artin majdi" w:date="2023-04-28T11:50:00Z"/>
          <w:rFonts w:ascii="Avenir Next Condensed" w:hAnsi="Avenir Next Condensed" w:cs="Courier New"/>
        </w:rPr>
      </w:pPr>
    </w:p>
    <w:p w14:paraId="4D34B5FD" w14:textId="08186AAE" w:rsidR="003A1683" w:rsidRPr="00B40D69" w:rsidDel="00A92510" w:rsidRDefault="00394EC4" w:rsidP="00B40D69">
      <w:pPr>
        <w:pStyle w:val="PlainText"/>
        <w:spacing w:line="360" w:lineRule="auto"/>
        <w:jc w:val="both"/>
        <w:rPr>
          <w:del w:id="331" w:author="artin majdi" w:date="2023-04-28T11:50:00Z"/>
          <w:rFonts w:ascii="Avenir Next Condensed" w:hAnsi="Avenir Next Condensed" w:cs="Courier New"/>
        </w:rPr>
      </w:pPr>
      <w:del w:id="332" w:author="artin majdi" w:date="2023-04-28T11:50:00Z">
        <w:r w:rsidRPr="00B40D69" w:rsidDel="00A92510">
          <w:rPr>
            <w:rFonts w:ascii="Avenir Next Condensed" w:hAnsi="Avenir Next Condensed" w:cs="Courier New"/>
          </w:rPr>
          <w:lastRenderedPageBreak/>
          <w:delText>\let\savefrac\frac</w:delText>
        </w:r>
      </w:del>
    </w:p>
    <w:p w14:paraId="7A369BD3" w14:textId="2F98AA6C" w:rsidR="003A1683" w:rsidRPr="00B40D69" w:rsidDel="00A92510" w:rsidRDefault="00394EC4" w:rsidP="00B40D69">
      <w:pPr>
        <w:pStyle w:val="PlainText"/>
        <w:spacing w:line="360" w:lineRule="auto"/>
        <w:jc w:val="both"/>
        <w:rPr>
          <w:del w:id="333" w:author="artin majdi" w:date="2023-04-28T11:50:00Z"/>
          <w:rFonts w:ascii="Avenir Next Condensed" w:hAnsi="Avenir Next Condensed" w:cs="Courier New"/>
        </w:rPr>
      </w:pPr>
      <w:del w:id="334" w:author="artin majdi" w:date="2023-04-28T11:50:00Z">
        <w:r w:rsidRPr="00B40D69" w:rsidDel="00A92510">
          <w:rPr>
            <w:rFonts w:ascii="Avenir Next Condensed" w:hAnsi="Avenir Next Condensed" w:cs="Courier New"/>
          </w:rPr>
          <w:delText>\def\dispfrac{\displaystyle\savefrac}</w:delText>
        </w:r>
      </w:del>
    </w:p>
    <w:p w14:paraId="1C04E398" w14:textId="2E0C6CAE" w:rsidR="003A1683" w:rsidRPr="00B40D69" w:rsidDel="00A92510" w:rsidRDefault="00394EC4" w:rsidP="00B40D69">
      <w:pPr>
        <w:pStyle w:val="PlainText"/>
        <w:spacing w:line="360" w:lineRule="auto"/>
        <w:jc w:val="both"/>
        <w:rPr>
          <w:del w:id="335" w:author="artin majdi" w:date="2023-04-28T11:50:00Z"/>
          <w:rFonts w:ascii="Avenir Next Condensed" w:hAnsi="Avenir Next Condensed" w:cs="Courier New"/>
        </w:rPr>
      </w:pPr>
      <w:del w:id="336" w:author="artin majdi" w:date="2023-04-28T11:50:00Z">
        <w:r w:rsidRPr="00B40D69" w:rsidDel="00A92510">
          <w:rPr>
            <w:rFonts w:ascii="Avenir Next Condensed" w:hAnsi="Avenir Next Condensed" w:cs="Courier New"/>
          </w:rPr>
          <w:delText>\begin{eqnarray}</w:delText>
        </w:r>
      </w:del>
    </w:p>
    <w:p w14:paraId="029BEE1A" w14:textId="245F861B" w:rsidR="003A1683" w:rsidRPr="00B40D69" w:rsidDel="00A92510" w:rsidRDefault="00394EC4" w:rsidP="00B40D69">
      <w:pPr>
        <w:pStyle w:val="PlainText"/>
        <w:spacing w:line="360" w:lineRule="auto"/>
        <w:jc w:val="both"/>
        <w:rPr>
          <w:del w:id="337" w:author="artin majdi" w:date="2023-04-28T11:50:00Z"/>
          <w:rFonts w:ascii="Avenir Next Condensed" w:hAnsi="Avenir Next Condensed" w:cs="Courier New"/>
        </w:rPr>
      </w:pPr>
      <w:del w:id="338" w:author="artin majdi" w:date="2023-04-28T11:50:00Z">
        <w:r w:rsidRPr="00B40D69" w:rsidDel="00A92510">
          <w:rPr>
            <w:rFonts w:ascii="Avenir Next Condensed" w:hAnsi="Avenir Next Condensed" w:cs="Courier New"/>
          </w:rPr>
          <w:delText>\let\frac\dispfrac</w:delText>
        </w:r>
      </w:del>
    </w:p>
    <w:p w14:paraId="330A118B" w14:textId="3DF1498B" w:rsidR="003A1683" w:rsidRPr="00B40D69" w:rsidDel="00A92510" w:rsidRDefault="00394EC4" w:rsidP="00B40D69">
      <w:pPr>
        <w:pStyle w:val="PlainText"/>
        <w:spacing w:line="360" w:lineRule="auto"/>
        <w:jc w:val="both"/>
        <w:rPr>
          <w:del w:id="339" w:author="artin majdi" w:date="2023-04-28T11:50:00Z"/>
          <w:rFonts w:ascii="Avenir Next Condensed" w:hAnsi="Avenir Next Condensed" w:cs="Courier New"/>
        </w:rPr>
      </w:pPr>
      <w:del w:id="340" w:author="artin majdi" w:date="2023-04-28T11:50:00Z">
        <w:r w:rsidRPr="00B40D69" w:rsidDel="00A92510">
          <w:rPr>
            <w:rFonts w:ascii="Avenir Next Condensed" w:hAnsi="Avenir Next Condensed" w:cs="Courier New"/>
          </w:rPr>
          <w:delText>\gdef\theequation{3}</w:delText>
        </w:r>
      </w:del>
    </w:p>
    <w:p w14:paraId="244FE0E2" w14:textId="33E2DA65" w:rsidR="003A1683" w:rsidRPr="00B40D69" w:rsidDel="00A92510" w:rsidRDefault="00394EC4" w:rsidP="00B40D69">
      <w:pPr>
        <w:pStyle w:val="PlainText"/>
        <w:spacing w:line="360" w:lineRule="auto"/>
        <w:jc w:val="both"/>
        <w:rPr>
          <w:del w:id="341" w:author="artin majdi" w:date="2023-04-28T11:50:00Z"/>
          <w:rFonts w:ascii="Avenir Next Condensed" w:hAnsi="Avenir Next Condensed" w:cs="Courier New"/>
        </w:rPr>
      </w:pPr>
      <w:del w:id="342" w:author="artin majdi" w:date="2023-04-28T11:50:00Z">
        <w:r w:rsidRPr="00B40D69" w:rsidDel="00A92510">
          <w:rPr>
            <w:rFonts w:ascii="Avenir Next Condensed" w:hAnsi="Avenir Next Condensed" w:cs="Courier New"/>
          </w:rPr>
          <w:delText>\let\theHequation\theequation</w:delText>
        </w:r>
      </w:del>
    </w:p>
    <w:p w14:paraId="27731159" w14:textId="77C34018" w:rsidR="003A1683" w:rsidRPr="00B40D69" w:rsidDel="00A92510" w:rsidRDefault="00394EC4" w:rsidP="00B40D69">
      <w:pPr>
        <w:pStyle w:val="PlainText"/>
        <w:spacing w:line="360" w:lineRule="auto"/>
        <w:jc w:val="both"/>
        <w:rPr>
          <w:del w:id="343" w:author="artin majdi" w:date="2023-04-28T11:50:00Z"/>
          <w:rFonts w:ascii="Avenir Next Condensed" w:hAnsi="Avenir Next Condensed" w:cs="Courier New"/>
        </w:rPr>
      </w:pPr>
      <w:del w:id="344" w:author="artin majdi" w:date="2023-04-28T11:50:00Z">
        <w:r w:rsidRPr="00B40D69" w:rsidDel="00A92510">
          <w:rPr>
            <w:rFonts w:ascii="Avenir Next Condensed" w:hAnsi="Avenir Next Condensed" w:cs="Courier New"/>
          </w:rPr>
          <w:delText>\label{disp-formula-group-9bb8da491ab14748a65afbb27494436c}</w:delText>
        </w:r>
      </w:del>
    </w:p>
    <w:p w14:paraId="046D559B" w14:textId="6B9BCD74" w:rsidR="003A1683" w:rsidRPr="00B40D69" w:rsidDel="00A92510" w:rsidRDefault="00394EC4" w:rsidP="00B40D69">
      <w:pPr>
        <w:pStyle w:val="PlainText"/>
        <w:spacing w:line="360" w:lineRule="auto"/>
        <w:jc w:val="both"/>
        <w:rPr>
          <w:del w:id="345" w:author="artin majdi" w:date="2023-04-28T11:50:00Z"/>
          <w:rFonts w:ascii="Avenir Next Condensed" w:hAnsi="Avenir Next Condensed" w:cs="Courier New"/>
        </w:rPr>
      </w:pPr>
      <w:del w:id="346" w:author="artin majdi" w:date="2023-04-28T11:50:00Z">
        <w:r w:rsidRPr="00B40D69" w:rsidDel="00A92510">
          <w:rPr>
            <w:rFonts w:ascii="Avenir Next Condensed" w:hAnsi="Avenir Next Condensed" w:cs="Courier New"/>
          </w:rPr>
          <w:delText>\begin{array}{@{}l}\widehat\hslash={{\underset\hslash{\text{argmin}}}</w:delText>
        </w:r>
      </w:del>
      <w:ins w:id="347" w:author="Rodriguez, Jeffrey J - (jjrodrig)" w:date="2023-04-23T11:58:00Z">
        <w:del w:id="348" w:author="artin majdi" w:date="2023-04-28T11:50:00Z">
          <w:r w:rsidR="00566B36" w:rsidRPr="00B40D69" w:rsidDel="00A92510">
            <w:rPr>
              <w:rFonts w:ascii="Avenir Next Condensed" w:hAnsi="Avenir Next Condensed" w:cs="Courier New"/>
            </w:rPr>
            <w:delText>\,</w:delText>
          </w:r>
        </w:del>
      </w:ins>
      <w:del w:id="349" w:author="artin majdi" w:date="2023-04-28T11:50:00Z">
        <w:r w:rsidRPr="00B40D69" w:rsidDel="00A92510">
          <w:rPr>
            <w:rFonts w:ascii="Avenir Next Condensed" w:hAnsi="Avenir Next Condensed" w:cs="Courier New"/>
          </w:rPr>
          <w:delText>{R_{\text{emp}}\left(\hslash\right)}}\;\end{array}</w:delText>
        </w:r>
      </w:del>
    </w:p>
    <w:p w14:paraId="7179DFB7" w14:textId="6B7F919E" w:rsidR="003A1683" w:rsidRPr="00B40D69" w:rsidDel="00A92510" w:rsidRDefault="00394EC4" w:rsidP="00B40D69">
      <w:pPr>
        <w:pStyle w:val="PlainText"/>
        <w:spacing w:line="360" w:lineRule="auto"/>
        <w:jc w:val="both"/>
        <w:rPr>
          <w:del w:id="350" w:author="artin majdi" w:date="2023-04-28T11:50:00Z"/>
          <w:rFonts w:ascii="Avenir Next Condensed" w:hAnsi="Avenir Next Condensed" w:cs="Courier New"/>
        </w:rPr>
      </w:pPr>
      <w:del w:id="351" w:author="artin majdi" w:date="2023-04-28T11:50:00Z">
        <w:r w:rsidRPr="00B40D69" w:rsidDel="00A92510">
          <w:rPr>
            <w:rFonts w:ascii="Avenir Next Condensed" w:hAnsi="Avenir Next Condensed" w:cs="Courier New"/>
          </w:rPr>
          <w:delText>\end{eqnarray}</w:delText>
        </w:r>
      </w:del>
    </w:p>
    <w:p w14:paraId="6B886976" w14:textId="29CB60C4" w:rsidR="003A1683" w:rsidRPr="00B40D69" w:rsidDel="00A92510" w:rsidRDefault="00394EC4" w:rsidP="00B40D69">
      <w:pPr>
        <w:pStyle w:val="PlainText"/>
        <w:spacing w:line="360" w:lineRule="auto"/>
        <w:jc w:val="both"/>
        <w:rPr>
          <w:del w:id="352" w:author="artin majdi" w:date="2023-04-28T11:50:00Z"/>
          <w:rFonts w:ascii="Avenir Next Condensed" w:hAnsi="Avenir Next Condensed" w:cs="Courier New"/>
        </w:rPr>
      </w:pPr>
      <w:del w:id="353" w:author="artin majdi" w:date="2023-04-28T11:50:00Z">
        <w:r w:rsidRPr="00B40D69" w:rsidDel="00A92510">
          <w:rPr>
            <w:rFonts w:ascii="Avenir Next Condensed" w:hAnsi="Avenir Next Condensed" w:cs="Courier New"/>
          </w:rPr>
          <w:delText>\global\let\theequation\saveeqnno</w:delText>
        </w:r>
      </w:del>
    </w:p>
    <w:p w14:paraId="34538940" w14:textId="4E0E0006" w:rsidR="007F3CF1" w:rsidRPr="00B40D69" w:rsidDel="00A92510" w:rsidRDefault="00394EC4" w:rsidP="00B40D69">
      <w:pPr>
        <w:pStyle w:val="PlainText"/>
        <w:spacing w:line="360" w:lineRule="auto"/>
        <w:jc w:val="both"/>
        <w:rPr>
          <w:ins w:id="354" w:author="Rodriguez, Jeffrey J - (jjrodrig)" w:date="2023-04-23T17:45:00Z"/>
          <w:del w:id="355" w:author="artin majdi" w:date="2023-04-28T11:50:00Z"/>
          <w:rFonts w:ascii="Avenir Next Condensed" w:hAnsi="Avenir Next Condensed" w:cs="Courier New"/>
        </w:rPr>
      </w:pPr>
      <w:del w:id="356" w:author="artin majdi" w:date="2023-04-28T11:50:00Z">
        <w:r w:rsidRPr="00B40D69" w:rsidDel="00A92510">
          <w:rPr>
            <w:rFonts w:ascii="Avenir Next Condensed" w:hAnsi="Avenir Next Condensed" w:cs="Courier New"/>
          </w:rPr>
          <w:delText xml:space="preserve">\addtocounter{equation}{-1}\ignorespaces </w:delText>
        </w:r>
      </w:del>
    </w:p>
    <w:p w14:paraId="4001C3B4" w14:textId="401DC158" w:rsidR="007F3CF1" w:rsidRDefault="00877C35" w:rsidP="00B40D69">
      <w:pPr>
        <w:pStyle w:val="PlainText"/>
        <w:spacing w:line="360" w:lineRule="auto"/>
        <w:jc w:val="both"/>
        <w:rPr>
          <w:ins w:id="357" w:author="artin majdi" w:date="2023-04-28T13:06:00Z"/>
          <w:rFonts w:ascii="Avenir Next Condensed" w:hAnsi="Avenir Next Condensed" w:cs="Courier New"/>
        </w:rPr>
      </w:pPr>
      <w:ins w:id="358" w:author="Rodriguez, Jeffrey J - (jjrodrig)" w:date="2023-04-23T17:45:00Z">
        <w:del w:id="359" w:author="artin majdi" w:date="2023-04-28T11:50:00Z">
          <w:r w:rsidRPr="00B40D69" w:rsidDel="00A92510">
            <w:rPr>
              <w:rFonts w:ascii="Avenir Next Condensed" w:hAnsi="Avenir Next Condensed" w:cs="Courier New"/>
            </w:rPr>
            <w:delText>\end</w:delText>
          </w:r>
        </w:del>
        <w:del w:id="360" w:author="artin majdi" w:date="2023-04-28T13:05:00Z">
          <w:r w:rsidRPr="00B40D69" w:rsidDel="009B5B4F">
            <w:rPr>
              <w:rFonts w:ascii="Avenir Next Condensed" w:hAnsi="Avenir Next Condensed" w:cs="Courier New"/>
            </w:rPr>
            <w:delText>{itemize}</w:delText>
          </w:r>
        </w:del>
      </w:ins>
    </w:p>
    <w:p w14:paraId="713E70C4" w14:textId="77777777" w:rsidR="00EB4832" w:rsidRPr="00B40D69" w:rsidRDefault="00EB4832" w:rsidP="00B40D69">
      <w:pPr>
        <w:pStyle w:val="PlainText"/>
        <w:spacing w:line="360" w:lineRule="auto"/>
        <w:jc w:val="both"/>
        <w:rPr>
          <w:rFonts w:ascii="Avenir Next Condensed" w:hAnsi="Avenir Next Condensed" w:cs="Courier New"/>
        </w:rPr>
      </w:pPr>
    </w:p>
    <w:p w14:paraId="6ED5A269" w14:textId="6800B95F" w:rsidR="009A2CAC"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subsection{</w:t>
      </w:r>
      <w:proofErr w:type="gramEnd"/>
      <w:ins w:id="361" w:author="Rodriguez, Jeffrey J - (jjrodrig)" w:date="2023-04-23T15:40:00Z">
        <w:del w:id="362" w:author="artin majdi" w:date="2023-04-28T13:06:00Z">
          <w:r w:rsidR="009A2CAC" w:rsidRPr="00B40D69" w:rsidDel="00EB4832">
            <w:rPr>
              <w:rFonts w:ascii="Avenir Next Condensed" w:hAnsi="Avenir Next Condensed" w:cs="Courier New"/>
            </w:rPr>
            <w:delText xml:space="preserve"> </w:delText>
          </w:r>
        </w:del>
      </w:ins>
      <w:r w:rsidRPr="00B40D69">
        <w:rPr>
          <w:rFonts w:ascii="Avenir Next Condensed" w:hAnsi="Avenir Next Condensed" w:cs="Courier New"/>
        </w:rPr>
        <w:t>Generating Annotator</w:t>
      </w:r>
      <w:del w:id="363" w:author="artin majdi" w:date="2023-04-28T13:06:00Z">
        <w:r w:rsidR="00312686" w:rsidDel="00EB4832">
          <w:rPr>
            <w:rFonts w:ascii="Avenir Next Condensed" w:hAnsi="Avenir Next Condensed" w:cs="Courier New"/>
          </w:rPr>
          <w:delText>’</w:delText>
        </w:r>
      </w:del>
      <w:r w:rsidRPr="00B40D69">
        <w:rPr>
          <w:rFonts w:ascii="Avenir Next Condensed" w:hAnsi="Avenir Next Condensed" w:cs="Courier New"/>
        </w:rPr>
        <w:t xml:space="preserve"> Label </w:t>
      </w:r>
      <w:r w:rsidR="006523B1" w:rsidRPr="00B40D69">
        <w:rPr>
          <w:rFonts w:ascii="Avenir Next Condensed" w:hAnsi="Avenir Next Condensed" w:cs="Courier New"/>
        </w:rPr>
        <w:t>S</w:t>
      </w:r>
      <w:r w:rsidRPr="00B40D69">
        <w:rPr>
          <w:rFonts w:ascii="Avenir Next Condensed" w:hAnsi="Avenir Next Condensed" w:cs="Courier New"/>
        </w:rPr>
        <w:t>ets from Ground Truth}</w:t>
      </w:r>
    </w:p>
    <w:p w14:paraId="29F32CE0" w14:textId="45D80C83" w:rsidR="00622027" w:rsidRPr="00B40D69" w:rsidRDefault="00394EC4" w:rsidP="00B40D69">
      <w:pPr>
        <w:pStyle w:val="PlainText"/>
        <w:spacing w:line="360" w:lineRule="auto"/>
        <w:jc w:val="both"/>
        <w:rPr>
          <w:rFonts w:ascii="Avenir Next Condensed" w:hAnsi="Avenir Next Condensed" w:cs="Courier New"/>
        </w:rPr>
      </w:pPr>
      <w:proofErr w:type="gramStart"/>
      <w:r w:rsidRPr="00B40D69">
        <w:rPr>
          <w:rFonts w:ascii="Avenir Next Condensed" w:hAnsi="Avenir Next Condensed" w:cs="Courier New"/>
        </w:rPr>
        <w:t>In order to</w:t>
      </w:r>
      <w:proofErr w:type="gramEnd"/>
      <w:r w:rsidRPr="00B40D69">
        <w:rPr>
          <w:rFonts w:ascii="Avenir Next Condensed" w:hAnsi="Avenir Next Condensed" w:cs="Courier New"/>
        </w:rPr>
        <w:t xml:space="preserve"> evaluate the proposed </w:t>
      </w:r>
      <w:commentRangeStart w:id="364"/>
      <w:r w:rsidRPr="00B40D69">
        <w:rPr>
          <w:rFonts w:ascii="Avenir Next Condensed" w:hAnsi="Avenir Next Condensed" w:cs="Courier New"/>
        </w:rPr>
        <w:t>technique</w:t>
      </w:r>
      <w:commentRangeEnd w:id="364"/>
      <w:r w:rsidR="00BA7354" w:rsidRPr="00B40D69">
        <w:rPr>
          <w:rStyle w:val="CommentReference"/>
          <w:rFonts w:ascii="Avenir Next Condensed" w:hAnsi="Avenir Next Condensed"/>
        </w:rPr>
        <w:commentReference w:id="364"/>
      </w:r>
      <w:r w:rsidRPr="00B40D69">
        <w:rPr>
          <w:rFonts w:ascii="Avenir Next Condensed" w:hAnsi="Avenir Next Condensed" w:cs="Courier New"/>
        </w:rPr>
        <w:t xml:space="preserve"> as well as other aggregation techniques, we create $</w:t>
      </w:r>
      <w:del w:id="365" w:author="artin majdi" w:date="2023-04-28T13:58:00Z">
        <w:r w:rsidRPr="00B40D69" w:rsidDel="00783648">
          <w:rPr>
            <w:rFonts w:ascii="Avenir Next Condensed" w:hAnsi="Avenir Next Condensed" w:cs="Courier New"/>
          </w:rPr>
          <w:delText>\mathrm{</w:delText>
        </w:r>
      </w:del>
      <w:r w:rsidRPr="00B40D69">
        <w:rPr>
          <w:rFonts w:ascii="Avenir Next Condensed" w:hAnsi="Avenir Next Condensed" w:cs="Courier New"/>
        </w:rPr>
        <w:t>M</w:t>
      </w:r>
      <w:del w:id="366" w:author="artin majdi" w:date="2023-04-28T13:58:00Z">
        <w:r w:rsidRPr="00B40D69" w:rsidDel="00783648">
          <w:rPr>
            <w:rFonts w:ascii="Avenir Next Condensed" w:hAnsi="Avenir Next Condensed" w:cs="Courier New"/>
          </w:rPr>
          <w:delText xml:space="preserve">} </w:delText>
        </w:r>
      </w:del>
      <w:r w:rsidRPr="00B40D69">
        <w:rPr>
          <w:rFonts w:ascii="Avenir Next Condensed" w:hAnsi="Avenir Next Condensed" w:cs="Courier New"/>
        </w:rPr>
        <w:t xml:space="preserve">$ fictitious annotators. To synthesize a multi-annotator dataset from a dataset with existing ground truth, we use a uniform distribution in the </w:t>
      </w:r>
      <w:r w:rsidRPr="00B40D69">
        <w:rPr>
          <w:rFonts w:ascii="Avenir Next Condensed" w:hAnsi="Avenir Next Condensed" w:cs="Courier New"/>
        </w:rPr>
        <w:t>interval from $0.4 $ to $1 $, i.e., $\pi_{\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}\sim</w:t>
      </w:r>
      <w:ins w:id="367" w:author="Rodriguez, Jeffrey J - (jjrodrig)" w:date="2023-04-23T15:41:00Z">
        <w:r w:rsidR="009A2CAC" w:rsidRPr="00B40D69">
          <w:rPr>
            <w:rFonts w:ascii="Avenir Next Condensed" w:hAnsi="Avenir Next Condensed" w:cs="Courier New"/>
          </w:rPr>
          <w:t xml:space="preserve"> </w:t>
        </w:r>
      </w:ins>
      <w:ins w:id="368" w:author="artin majdi" w:date="2023-04-28T14:45:00Z">
        <w:r w:rsidR="005C24AE">
          <w:rPr>
            <w:rFonts w:ascii="Avenir Next Condensed" w:hAnsi="Avenir Next Condensed" w:cs="Courier New"/>
          </w:rPr>
          <w:t>U</w:t>
        </w:r>
      </w:ins>
      <w:ins w:id="369" w:author="Rodriguez, Jeffrey J - (jjrodrig)" w:date="2023-04-23T15:41:00Z">
        <w:del w:id="370" w:author="artin majdi" w:date="2023-04-28T14:45:00Z">
          <w:r w:rsidR="009A2CAC" w:rsidRPr="00B40D69" w:rsidDel="005C24AE">
            <w:rPr>
              <w:rFonts w:ascii="Avenir Next Condensed" w:hAnsi="Avenir Next Condensed" w:cs="Courier New"/>
            </w:rPr>
            <w:delText>\text{unif}</w:delText>
          </w:r>
        </w:del>
      </w:ins>
      <w:r w:rsidRPr="00B40D69">
        <w:rPr>
          <w:rFonts w:ascii="Avenir Next Condensed" w:hAnsi="Avenir Next Condensed" w:cs="Courier New"/>
        </w:rPr>
        <w:t>\left(0.4,1\right) $ (however other ranges can also be used) to obtain $</w:t>
      </w:r>
      <w:del w:id="371" w:author="artin majdi" w:date="2023-04-28T13:58:00Z">
        <w:r w:rsidRPr="00B40D69" w:rsidDel="00783648">
          <w:rPr>
            <w:rFonts w:ascii="Avenir Next Condensed" w:hAnsi="Avenir Next Condensed" w:cs="Courier New"/>
          </w:rPr>
          <w:delText>\mathrm{</w:delText>
        </w:r>
      </w:del>
      <w:r w:rsidRPr="00B40D69">
        <w:rPr>
          <w:rFonts w:ascii="Avenir Next Condensed" w:hAnsi="Avenir Next Condensed" w:cs="Courier New"/>
        </w:rPr>
        <w:t>M</w:t>
      </w:r>
      <w:del w:id="372" w:author="artin majdi" w:date="2023-04-28T13:58:00Z">
        <w:r w:rsidRPr="00B40D69" w:rsidDel="00783648">
          <w:rPr>
            <w:rFonts w:ascii="Avenir Next Condensed" w:hAnsi="Avenir Next Condensed" w:cs="Courier New"/>
          </w:rPr>
          <w:delText>}\times</w:delText>
        </w:r>
      </w:del>
      <w:ins w:id="373" w:author="artin majdi" w:date="2023-04-28T13:58:00Z">
        <w:r w:rsidR="00783648">
          <w:rPr>
            <w:rFonts w:ascii="Avenir Next Condensed" w:hAnsi="Avenir Next Condensed" w:cs="Courier New"/>
          </w:rPr>
          <w:t xml:space="preserve">× </w:t>
        </w:r>
      </w:ins>
      <w:del w:id="374" w:author="artin majdi" w:date="2023-04-28T13:58:00Z">
        <w:r w:rsidRPr="00B40D69" w:rsidDel="00783648">
          <w:rPr>
            <w:rFonts w:ascii="Avenir Next Condensed" w:hAnsi="Avenir Next Condensed" w:cs="Courier New"/>
          </w:rPr>
          <w:delText>\mathrm{</w:delText>
        </w:r>
      </w:del>
      <w:r w:rsidRPr="00B40D69">
        <w:rPr>
          <w:rFonts w:ascii="Avenir Next Condensed" w:hAnsi="Avenir Next Condensed" w:cs="Courier New"/>
        </w:rPr>
        <w:t>K</w:t>
      </w:r>
      <w:del w:id="375" w:author="artin majdi" w:date="2023-04-28T13:58:00Z">
        <w:r w:rsidRPr="00B40D69" w:rsidDel="00783648">
          <w:rPr>
            <w:rFonts w:ascii="Avenir Next Condensed" w:hAnsi="Avenir Next Condensed" w:cs="Courier New"/>
          </w:rPr>
          <w:delText xml:space="preserve">} </w:delText>
        </w:r>
      </w:del>
      <w:r w:rsidRPr="00B40D69">
        <w:rPr>
          <w:rFonts w:ascii="Avenir Next Condensed" w:hAnsi="Avenir Next Condensed" w:cs="Courier New"/>
        </w:rPr>
        <w:t>$ reliability values $\Pi $</w:t>
      </w:r>
      <w:r w:rsidR="009A2CAC" w:rsidRPr="00B40D69">
        <w:rPr>
          <w:rFonts w:ascii="Avenir Next Condensed" w:hAnsi="Avenir Next Condensed" w:cs="Courier New"/>
        </w:rPr>
        <w:t>, where $K$ is the number of classes</w:t>
      </w:r>
      <w:r w:rsidRPr="00B40D69">
        <w:rPr>
          <w:rFonts w:ascii="Avenir Next Condensed" w:hAnsi="Avenir Next Condensed" w:cs="Courier New"/>
        </w:rPr>
        <w:t xml:space="preserve">. </w:t>
      </w:r>
      <w:r w:rsidR="00622027" w:rsidRPr="00B40D69">
        <w:rPr>
          <w:rFonts w:ascii="Avenir Next Condensed" w:hAnsi="Avenir Next Condensed" w:cs="Courier New"/>
        </w:rPr>
        <w:t>(Note that</w:t>
      </w:r>
    </w:p>
    <w:p w14:paraId="369A0123" w14:textId="2C1E0099" w:rsidR="003A1683" w:rsidRDefault="00622027"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an annotator may be skilled at labeling dogs, but not rabbits.) Then we use these reliability values to generate the crowd label set $Z_{\</w:t>
      </w:r>
      <w:proofErr w:type="gramStart"/>
      <w:r w:rsidRPr="00B40D69">
        <w:rPr>
          <w:rFonts w:ascii="Avenir Next Condensed" w:hAnsi="Avenir Next Condensed" w:cs="Courier New"/>
        </w:rPr>
        <w:t>alpha}^</w:t>
      </w:r>
      <w:proofErr w:type="gramEnd"/>
      <w:r w:rsidRPr="00B40D69">
        <w:rPr>
          <w:rFonts w:ascii="Avenir Next Condensed" w:hAnsi="Avenir Next Condensed" w:cs="Courier New"/>
        </w:rPr>
        <w:t xml:space="preserve">{(i)} $ from the ground truth labels for each instance $i $. </w:t>
      </w:r>
    </w:p>
    <w:p w14:paraId="7BE15A15" w14:textId="77777777" w:rsidR="00EB4832" w:rsidRPr="00B40D69" w:rsidRDefault="00EB4832" w:rsidP="00B40D69">
      <w:pPr>
        <w:pStyle w:val="PlainText"/>
        <w:spacing w:line="360" w:lineRule="auto"/>
        <w:jc w:val="both"/>
        <w:rPr>
          <w:rFonts w:ascii="Avenir Next Condensed" w:hAnsi="Avenir Next Condensed" w:cs="Courier New"/>
        </w:rPr>
      </w:pPr>
    </w:p>
    <w:p w14:paraId="4D2A5BC7" w14:textId="77777777" w:rsidR="003A1683"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For each annotator $\alpha $, each instance $i $ an</w:t>
      </w:r>
      <w:r w:rsidRPr="00B40D69">
        <w:rPr>
          <w:rFonts w:ascii="Avenir Next Condensed" w:hAnsi="Avenir Next Condensed" w:cs="Courier New"/>
        </w:rPr>
        <w:t>d class $k $ in the dataset is assigned its true label with probability $\pi_{\</w:t>
      </w:r>
      <w:proofErr w:type="spellStart"/>
      <w:proofErr w:type="gramStart"/>
      <w:r w:rsidRPr="00B40D69">
        <w:rPr>
          <w:rFonts w:ascii="Avenir Next Condensed" w:hAnsi="Avenir Next Condensed" w:cs="Courier New"/>
        </w:rPr>
        <w:t>alpha,k</w:t>
      </w:r>
      <w:proofErr w:type="spellEnd"/>
      <w:proofErr w:type="gramEnd"/>
      <w:r w:rsidRPr="00B40D69">
        <w:rPr>
          <w:rFonts w:ascii="Avenir Next Condensed" w:hAnsi="Avenir Next Condensed" w:cs="Courier New"/>
        </w:rPr>
        <w:t>} $ and the opposite label with probability $\left(1-\pi_{\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 xml:space="preserve">}\right) $. </w:t>
      </w:r>
      <w:commentRangeStart w:id="376"/>
      <w:commentRangeStart w:id="377"/>
      <w:r w:rsidRPr="00B40D69">
        <w:rPr>
          <w:rFonts w:ascii="Avenir Next Condensed" w:hAnsi="Avenir Next Condensed" w:cs="Courier New"/>
        </w:rPr>
        <w:t>To generate the labels for each annotator $\alpha $, a random number $0 &lt; \</w:t>
      </w:r>
      <w:proofErr w:type="spellStart"/>
      <w:r w:rsidRPr="00B40D69">
        <w:rPr>
          <w:rFonts w:ascii="Avenir Next Condensed" w:hAnsi="Avenir Next Condensed" w:cs="Courier New"/>
        </w:rPr>
        <w:t>smallmathcal</w:t>
      </w:r>
      <w:proofErr w:type="spellEnd"/>
      <w:r w:rsidRPr="00B40D69">
        <w:rPr>
          <w:rFonts w:ascii="Avenir Next Condensed" w:hAnsi="Avenir Next Condensed" w:cs="Courier New"/>
        </w:rPr>
        <w:t>{p}^{</w:t>
      </w:r>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&lt; 1 $ is generated for each instance $i $ in the dataset. Then $</w:t>
      </w:r>
      <w:proofErr w:type="gramStart"/>
      <w:r w:rsidRPr="00B40D69">
        <w:rPr>
          <w:rFonts w:ascii="Avenir Next Condensed" w:hAnsi="Avenir Next Condensed" w:cs="Courier New"/>
        </w:rPr>
        <w:t>\</w:t>
      </w:r>
      <w:proofErr w:type="spellStart"/>
      <w:r w:rsidRPr="00B40D69">
        <w:rPr>
          <w:rFonts w:ascii="Avenir Next Condensed" w:hAnsi="Avenir Next Condensed" w:cs="Courier New"/>
        </w:rPr>
        <w:t>forall</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alpha,k</w:t>
      </w:r>
      <w:proofErr w:type="spellEnd"/>
      <w:proofErr w:type="gramEnd"/>
      <w:r w:rsidRPr="00B40D69">
        <w:rPr>
          <w:rFonts w:ascii="Avenir Next Condensed" w:hAnsi="Avenir Next Condensed" w:cs="Courier New"/>
        </w:rPr>
        <w:t xml:space="preserve"> \; \; \text{if} \; \; \</w:t>
      </w:r>
      <w:proofErr w:type="spellStart"/>
      <w:r w:rsidRPr="00B40D69">
        <w:rPr>
          <w:rFonts w:ascii="Avenir Next Condensed" w:hAnsi="Avenir Next Condensed" w:cs="Courier New"/>
        </w:rPr>
        <w:t>smallmathcal</w:t>
      </w:r>
      <w:proofErr w:type="spellEnd"/>
      <w:r w:rsidRPr="00B40D69">
        <w:rPr>
          <w:rFonts w:ascii="Avenir Next Condensed" w:hAnsi="Avenir Next Condensed" w:cs="Courier New"/>
        </w:rPr>
        <w:t>{p}^{(</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leq</w:t>
      </w:r>
      <w:proofErr w:type="spellEnd"/>
      <w:r w:rsidRPr="00B40D69">
        <w:rPr>
          <w:rFonts w:ascii="Avenir Next Condensed" w:hAnsi="Avenir Next Condensed" w:cs="Courier New"/>
        </w:rPr>
        <w:t xml:space="preserve"> \pi_{\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 $ then the true label is used for that instance and class, for the annotator $\alpha $; otherwise, the inco</w:t>
      </w:r>
      <w:r w:rsidRPr="00B40D69">
        <w:rPr>
          <w:rFonts w:ascii="Avenir Next Condensed" w:hAnsi="Avenir Next Condensed" w:cs="Courier New"/>
        </w:rPr>
        <w:t>rrect label is used</w:t>
      </w:r>
      <w:commentRangeEnd w:id="376"/>
      <w:r w:rsidR="00622027" w:rsidRPr="00B40D69">
        <w:rPr>
          <w:rStyle w:val="CommentReference"/>
          <w:rFonts w:ascii="Avenir Next Condensed" w:hAnsi="Avenir Next Condensed"/>
        </w:rPr>
        <w:commentReference w:id="376"/>
      </w:r>
      <w:commentRangeEnd w:id="377"/>
      <w:r w:rsidR="00136111">
        <w:rPr>
          <w:rStyle w:val="CommentReference"/>
          <w:rFonts w:ascii="Arial Narrow" w:hAnsi="Arial Narrow"/>
        </w:rPr>
        <w:commentReference w:id="377"/>
      </w:r>
      <w:r w:rsidRPr="00B40D69">
        <w:rPr>
          <w:rFonts w:ascii="Avenir Next Condensed" w:hAnsi="Avenir Next Condensed" w:cs="Courier New"/>
        </w:rPr>
        <w:t xml:space="preserve">. </w:t>
      </w:r>
    </w:p>
    <w:p w14:paraId="698E5E60" w14:textId="77777777" w:rsidR="00BD50B1" w:rsidRPr="00B40D69" w:rsidRDefault="00BD50B1" w:rsidP="00B40D69">
      <w:pPr>
        <w:pStyle w:val="PlainText"/>
        <w:spacing w:line="360" w:lineRule="auto"/>
        <w:jc w:val="both"/>
        <w:rPr>
          <w:rFonts w:ascii="Avenir Next Condensed" w:hAnsi="Avenir Next Condensed" w:cs="Courier New"/>
        </w:rPr>
      </w:pPr>
    </w:p>
    <w:p w14:paraId="6D0FC6BE"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The calculated annotator labels $z_{\</w:t>
      </w:r>
      <w:proofErr w:type="spellStart"/>
      <w:proofErr w:type="gramStart"/>
      <w:r w:rsidRPr="00B40D69">
        <w:rPr>
          <w:rFonts w:ascii="Avenir Next Condensed" w:hAnsi="Avenir Next Condensed" w:cs="Courier New"/>
        </w:rPr>
        <w:t>alpha,k</w:t>
      </w:r>
      <w:proofErr w:type="spellEnd"/>
      <w:proofErr w:type="gramEnd"/>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 for each annotator $\alpha $, instance $i $ and class $k $ are as follows:</w:t>
      </w:r>
    </w:p>
    <w:p w14:paraId="114864FB"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begin</w:t>
      </w:r>
      <w:proofErr w:type="gramEnd"/>
      <w:r w:rsidRPr="00B40D69">
        <w:rPr>
          <w:rFonts w:ascii="Avenir Next Condensed" w:hAnsi="Avenir Next Condensed" w:cs="Courier New"/>
        </w:rPr>
        <w:t>{equation}</w:t>
      </w:r>
    </w:p>
    <w:p w14:paraId="2156B1B3"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z_{\</w:t>
      </w:r>
      <w:proofErr w:type="spellStart"/>
      <w:proofErr w:type="gramStart"/>
      <w:r w:rsidRPr="00B40D69">
        <w:rPr>
          <w:rFonts w:ascii="Avenir Next Condensed" w:hAnsi="Avenir Next Condensed" w:cs="Courier New"/>
        </w:rPr>
        <w:t>alpha,k</w:t>
      </w:r>
      <w:proofErr w:type="spellEnd"/>
      <w:proofErr w:type="gramEnd"/>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w:t>
      </w:r>
    </w:p>
    <w:p w14:paraId="15EBE291"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lastRenderedPageBreak/>
        <w:t xml:space="preserve">    \</w:t>
      </w:r>
      <w:proofErr w:type="gramStart"/>
      <w:r w:rsidRPr="00B40D69">
        <w:rPr>
          <w:rFonts w:ascii="Avenir Next Condensed" w:hAnsi="Avenir Next Condensed" w:cs="Courier New"/>
        </w:rPr>
        <w:t>begin</w:t>
      </w:r>
      <w:proofErr w:type="gramEnd"/>
      <w:r w:rsidRPr="00B40D69">
        <w:rPr>
          <w:rFonts w:ascii="Avenir Next Condensed" w:hAnsi="Avenir Next Condensed" w:cs="Courier New"/>
        </w:rPr>
        <w:t>{cases}</w:t>
      </w:r>
    </w:p>
    <w:p w14:paraId="155F938B"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spellStart"/>
      <w:r w:rsidRPr="00B40D69">
        <w:rPr>
          <w:rFonts w:ascii="Avenir Next Condensed" w:hAnsi="Avenir Next Condensed" w:cs="Courier New"/>
        </w:rPr>
        <w:t>y_k</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&amp; \</w:t>
      </w:r>
      <w:proofErr w:type="gramStart"/>
      <w:r w:rsidRPr="00B40D69">
        <w:rPr>
          <w:rFonts w:ascii="Avenir Next Condensed" w:hAnsi="Avenir Next Condensed" w:cs="Courier New"/>
        </w:rPr>
        <w:t>text{</w:t>
      </w:r>
      <w:proofErr w:type="gramEnd"/>
      <w:r w:rsidRPr="00B40D69">
        <w:rPr>
          <w:rFonts w:ascii="Avenir Next Condensed" w:hAnsi="Avenir Next Condensed" w:cs="Courier New"/>
        </w:rPr>
        <w:t>if } \</w:t>
      </w:r>
      <w:proofErr w:type="spellStart"/>
      <w:r w:rsidRPr="00B40D69">
        <w:rPr>
          <w:rFonts w:ascii="Avenir Next Condensed" w:hAnsi="Avenir Next Condensed" w:cs="Courier New"/>
        </w:rPr>
        <w:t>smallmathcal</w:t>
      </w:r>
      <w:commentRangeStart w:id="378"/>
      <w:commentRangeStart w:id="379"/>
      <w:proofErr w:type="spellEnd"/>
      <w:r w:rsidRPr="00B40D69">
        <w:rPr>
          <w:rFonts w:ascii="Avenir Next Condensed" w:hAnsi="Avenir Next Condensed" w:cs="Courier New"/>
        </w:rPr>
        <w:t>{p}^{(</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w:t>
      </w:r>
      <w:commentRangeEnd w:id="378"/>
      <w:r w:rsidR="00EA34B4" w:rsidRPr="00B40D69">
        <w:rPr>
          <w:rStyle w:val="CommentReference"/>
          <w:rFonts w:ascii="Avenir Next Condensed" w:hAnsi="Avenir Next Condensed"/>
        </w:rPr>
        <w:commentReference w:id="378"/>
      </w:r>
      <w:commentRangeEnd w:id="379"/>
      <w:r w:rsidR="004E587F">
        <w:rPr>
          <w:rStyle w:val="CommentReference"/>
          <w:rFonts w:ascii="Arial Narrow" w:hAnsi="Arial Narrow"/>
        </w:rPr>
        <w:commentReference w:id="379"/>
      </w:r>
      <w:r w:rsidRPr="00B40D69">
        <w:rPr>
          <w:rFonts w:ascii="Avenir Next Condensed" w:hAnsi="Avenir Next Condensed" w:cs="Courier New"/>
        </w:rPr>
        <w:t xml:space="preserve"> \</w:t>
      </w:r>
      <w:proofErr w:type="spellStart"/>
      <w:r w:rsidRPr="00B40D69">
        <w:rPr>
          <w:rFonts w:ascii="Avenir Next Condensed" w:hAnsi="Avenir Next Condensed" w:cs="Courier New"/>
        </w:rPr>
        <w:t>leq</w:t>
      </w:r>
      <w:proofErr w:type="spellEnd"/>
      <w:r w:rsidRPr="00B40D69">
        <w:rPr>
          <w:rFonts w:ascii="Avenir Next Condensed" w:hAnsi="Avenir Next Condensed" w:cs="Courier New"/>
        </w:rPr>
        <w:t xml:space="preserve"> \pi_{\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 \\</w:t>
      </w:r>
    </w:p>
    <w:p w14:paraId="0EABFE30"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1 - </w:t>
      </w:r>
      <w:proofErr w:type="spellStart"/>
      <w:r w:rsidRPr="00B40D69">
        <w:rPr>
          <w:rFonts w:ascii="Avenir Next Condensed" w:hAnsi="Avenir Next Condensed" w:cs="Courier New"/>
        </w:rPr>
        <w:t>y_k</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&amp; \</w:t>
      </w:r>
      <w:proofErr w:type="gramStart"/>
      <w:r w:rsidRPr="00B40D69">
        <w:rPr>
          <w:rFonts w:ascii="Avenir Next Condensed" w:hAnsi="Avenir Next Condensed" w:cs="Courier New"/>
        </w:rPr>
        <w:t>text{</w:t>
      </w:r>
      <w:proofErr w:type="gramEnd"/>
      <w:r w:rsidRPr="00B40D69">
        <w:rPr>
          <w:rFonts w:ascii="Avenir Next Condensed" w:hAnsi="Avenir Next Condensed" w:cs="Courier New"/>
        </w:rPr>
        <w:t>if } \</w:t>
      </w:r>
      <w:proofErr w:type="spellStart"/>
      <w:r w:rsidRPr="00B40D69">
        <w:rPr>
          <w:rFonts w:ascii="Avenir Next Condensed" w:hAnsi="Avenir Next Condensed" w:cs="Courier New"/>
        </w:rPr>
        <w:t>smallmathcal</w:t>
      </w:r>
      <w:proofErr w:type="spellEnd"/>
      <w:r w:rsidRPr="00B40D69">
        <w:rPr>
          <w:rFonts w:ascii="Avenir Next Condensed" w:hAnsi="Avenir Next Condensed" w:cs="Courier New"/>
        </w:rPr>
        <w:t>{p}^{(</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&gt; \pi_{\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w:t>
      </w:r>
    </w:p>
    <w:p w14:paraId="77431DDF"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end</w:t>
      </w:r>
      <w:proofErr w:type="gramEnd"/>
      <w:r w:rsidRPr="00B40D69">
        <w:rPr>
          <w:rFonts w:ascii="Avenir Next Condensed" w:hAnsi="Avenir Next Condensed" w:cs="Courier New"/>
        </w:rPr>
        <w:t>{cases} \quad \</w:t>
      </w:r>
      <w:proofErr w:type="spellStart"/>
      <w:r w:rsidRPr="00B40D69">
        <w:rPr>
          <w:rFonts w:ascii="Avenir Next Condensed" w:hAnsi="Avenir Next Condensed" w:cs="Courier New"/>
        </w:rPr>
        <w:t>forall</w:t>
      </w:r>
      <w:proofErr w:type="spellEnd"/>
      <w:r w:rsidRPr="00B40D69">
        <w:rPr>
          <w:rFonts w:ascii="Avenir Next Condensed" w:hAnsi="Avenir Next Condensed" w:cs="Courier New"/>
        </w:rPr>
        <w:t xml:space="preserve"> </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a, k</w:t>
      </w:r>
    </w:p>
    <w:p w14:paraId="64DDFB2E"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\tag{</w:t>
      </w:r>
      <w:proofErr w:type="gramStart"/>
      <w:r w:rsidRPr="00B40D69">
        <w:rPr>
          <w:rFonts w:ascii="Avenir Next Condensed" w:hAnsi="Avenir Next Condensed" w:cs="Courier New"/>
        </w:rPr>
        <w:t>4}\</w:t>
      </w:r>
      <w:proofErr w:type="gramEnd"/>
      <w:r w:rsidRPr="00B40D69">
        <w:rPr>
          <w:rFonts w:ascii="Avenir Next Condensed" w:hAnsi="Avenir Next Condensed" w:cs="Courier New"/>
        </w:rPr>
        <w:t>label{disp-formula-group-f130de9d9ab14f5aaf86f44df83acce8}</w:t>
      </w:r>
    </w:p>
    <w:p w14:paraId="32FA07A0" w14:textId="77777777" w:rsidR="003A1683"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end</w:t>
      </w:r>
      <w:proofErr w:type="gramEnd"/>
      <w:r w:rsidRPr="00B40D69">
        <w:rPr>
          <w:rFonts w:ascii="Avenir Next Condensed" w:hAnsi="Avenir Next Condensed" w:cs="Courier New"/>
        </w:rPr>
        <w:t>{equation}</w:t>
      </w:r>
    </w:p>
    <w:p w14:paraId="6EB4C627" w14:textId="77777777" w:rsidR="00136111" w:rsidRPr="00B40D69" w:rsidRDefault="00136111" w:rsidP="00B40D69">
      <w:pPr>
        <w:pStyle w:val="PlainText"/>
        <w:spacing w:line="360" w:lineRule="auto"/>
        <w:jc w:val="both"/>
        <w:rPr>
          <w:rFonts w:ascii="Avenir Next Condensed" w:hAnsi="Avenir Next Condensed" w:cs="Courier New"/>
        </w:rPr>
      </w:pPr>
    </w:p>
    <w:p w14:paraId="3D035EE4" w14:textId="40533540"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To </w:t>
      </w:r>
      <w:r w:rsidRPr="00B40D69">
        <w:rPr>
          <w:rFonts w:ascii="Avenir Next Condensed" w:hAnsi="Avenir Next Condensed" w:cs="Courier New"/>
        </w:rPr>
        <w:t xml:space="preserve">evaluate the proposed techniques over all data instances, a k-fold cross-validation </w:t>
      </w:r>
      <w:r w:rsidR="00EA34B4" w:rsidRPr="00B40D69">
        <w:rPr>
          <w:rFonts w:ascii="Avenir Next Condensed" w:hAnsi="Avenir Next Condensed" w:cs="Courier New"/>
        </w:rPr>
        <w:t xml:space="preserve">is </w:t>
      </w:r>
      <w:r w:rsidRPr="00B40D69">
        <w:rPr>
          <w:rFonts w:ascii="Avenir Next Condensed" w:hAnsi="Avenir Next Condensed" w:cs="Courier New"/>
        </w:rPr>
        <w:t>employed.</w:t>
      </w:r>
    </w:p>
    <w:p w14:paraId="455C1B88"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subsection{</w:t>
      </w:r>
      <w:proofErr w:type="gramEnd"/>
      <w:r w:rsidRPr="00B40D69">
        <w:rPr>
          <w:rFonts w:ascii="Avenir Next Condensed" w:hAnsi="Avenir Next Condensed" w:cs="Courier New"/>
        </w:rPr>
        <w:t>Uncertainty Measurement}</w:t>
      </w:r>
    </w:p>
    <w:p w14:paraId="79990DEA" w14:textId="4576E57E"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A common approach to measure uncertainty is to increase the number of data instances $X $ in the test dataset $\</w:t>
      </w:r>
      <w:proofErr w:type="spellStart"/>
      <w:r w:rsidRPr="00B40D69">
        <w:rPr>
          <w:rFonts w:ascii="Avenir Next Condensed" w:hAnsi="Avenir Next Condensed" w:cs="Courier New"/>
        </w:rPr>
        <w:t>mathbb</w:t>
      </w:r>
      <w:proofErr w:type="spellEnd"/>
      <w:r w:rsidRPr="00B40D69">
        <w:rPr>
          <w:rFonts w:ascii="Avenir Next Condensed" w:hAnsi="Avenir Next Condensed" w:cs="Courier New"/>
        </w:rPr>
        <w:t>{D}_</w:t>
      </w:r>
      <w:r w:rsidRPr="00B40D69">
        <w:rPr>
          <w:rFonts w:ascii="Avenir Next Condensed" w:hAnsi="Avenir Next Condensed" w:cs="Courier New"/>
        </w:rPr>
        <w:t>\alpha^{\</w:t>
      </w:r>
      <w:proofErr w:type="spellStart"/>
      <w:r w:rsidRPr="00B40D69">
        <w:rPr>
          <w:rFonts w:ascii="Avenir Next Condensed" w:hAnsi="Avenir Next Condensed" w:cs="Courier New"/>
        </w:rPr>
        <w:t>mathrm</w:t>
      </w:r>
      <w:proofErr w:type="spellEnd"/>
      <w:r w:rsidRPr="00B40D69">
        <w:rPr>
          <w:rFonts w:ascii="Avenir Next Condensed" w:hAnsi="Avenir Next Condensed" w:cs="Courier New"/>
        </w:rPr>
        <w:t>{test}} $ to create multiple variations of each sample data $X^{(</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w:t>
      </w:r>
      <w:proofErr w:type="gramStart"/>
      <w:r w:rsidRPr="00B40D69">
        <w:rPr>
          <w:rFonts w:ascii="Avenir Next Condensed" w:hAnsi="Avenir Next Condensed" w:cs="Courier New"/>
        </w:rPr>
        <w:t>cite{</w:t>
      </w:r>
      <w:proofErr w:type="gramEnd"/>
      <w:r w:rsidRPr="00B40D69">
        <w:rPr>
          <w:rFonts w:ascii="Avenir Next Condensed" w:hAnsi="Avenir Next Condensed" w:cs="Courier New"/>
        </w:rPr>
        <w:t>1834499:27646462}. In this approach for each instance $i $, we apply randomly generated spatial transformations and additive noise to the input data $X^{(i)}</w:t>
      </w:r>
      <w:r w:rsidRPr="00B40D69">
        <w:rPr>
          <w:rFonts w:ascii="Avenir Next Condensed" w:hAnsi="Avenir Next Condensed" w:cs="Courier New"/>
        </w:rPr>
        <w:t xml:space="preserve"> $ to obtain a transformed sample and repeat this process $</w:t>
      </w:r>
      <w:del w:id="380" w:author="artin majdi" w:date="2023-04-28T13:58:00Z">
        <w:r w:rsidRPr="00B40D69" w:rsidDel="00783648">
          <w:rPr>
            <w:rFonts w:ascii="Avenir Next Condensed" w:hAnsi="Avenir Next Condensed" w:cs="Courier New"/>
          </w:rPr>
          <w:delText>\mathrm{</w:delText>
        </w:r>
      </w:del>
      <w:r w:rsidRPr="00B40D69">
        <w:rPr>
          <w:rFonts w:ascii="Avenir Next Condensed" w:hAnsi="Avenir Next Condensed" w:cs="Courier New"/>
        </w:rPr>
        <w:t>G</w:t>
      </w:r>
      <w:del w:id="381" w:author="artin majdi" w:date="2023-04-28T13:58:00Z">
        <w:r w:rsidRPr="00B40D69" w:rsidDel="00783648">
          <w:rPr>
            <w:rFonts w:ascii="Avenir Next Condensed" w:hAnsi="Avenir Next Condensed" w:cs="Courier New"/>
          </w:rPr>
          <w:delText>}</w:delText>
        </w:r>
      </w:del>
      <w:r w:rsidRPr="00B40D69">
        <w:rPr>
          <w:rFonts w:ascii="Avenir Next Condensed" w:hAnsi="Avenir Next Condensed" w:cs="Courier New"/>
        </w:rPr>
        <w:t xml:space="preserve"> $ times to obtain a set of $</w:t>
      </w:r>
      <w:del w:id="382" w:author="artin majdi" w:date="2023-04-28T13:59:00Z">
        <w:r w:rsidRPr="00B40D69" w:rsidDel="00783648">
          <w:rPr>
            <w:rFonts w:ascii="Avenir Next Condensed" w:hAnsi="Avenir Next Condensed" w:cs="Courier New"/>
          </w:rPr>
          <w:delText>\</w:delText>
        </w:r>
      </w:del>
      <w:del w:id="383" w:author="artin majdi" w:date="2023-04-28T13:58:00Z">
        <w:r w:rsidRPr="00B40D69" w:rsidDel="00783648">
          <w:rPr>
            <w:rFonts w:ascii="Avenir Next Condensed" w:hAnsi="Avenir Next Condensed" w:cs="Courier New"/>
          </w:rPr>
          <w:delText>mathrm{</w:delText>
        </w:r>
      </w:del>
      <w:r w:rsidRPr="00B40D69">
        <w:rPr>
          <w:rFonts w:ascii="Avenir Next Condensed" w:hAnsi="Avenir Next Condensed" w:cs="Courier New"/>
        </w:rPr>
        <w:t>G</w:t>
      </w:r>
      <w:del w:id="384" w:author="artin majdi" w:date="2023-04-28T13:59:00Z">
        <w:r w:rsidRPr="00B40D69" w:rsidDel="00783648">
          <w:rPr>
            <w:rFonts w:ascii="Avenir Next Condensed" w:hAnsi="Avenir Next Condensed" w:cs="Courier New"/>
          </w:rPr>
          <w:delText>}</w:delText>
        </w:r>
      </w:del>
      <w:r w:rsidRPr="00B40D69">
        <w:rPr>
          <w:rFonts w:ascii="Avenir Next Condensed" w:hAnsi="Avenir Next Condensed" w:cs="Courier New"/>
        </w:rPr>
        <w:t xml:space="preserve"> $ transformed samples. </w:t>
      </w:r>
    </w:p>
    <w:p w14:paraId="7FB7BE38" w14:textId="4B121F9C"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However, this approach is mostly suitable for cases where the input data are </w:t>
      </w:r>
      <w:del w:id="385" w:author="artin majdi" w:date="2023-04-28T14:55:00Z">
        <w:r w:rsidRPr="00B40D69" w:rsidDel="00B641CE">
          <w:rPr>
            <w:rFonts w:ascii="Avenir Next Condensed" w:hAnsi="Avenir Next Condensed" w:cs="Courier New"/>
          </w:rPr>
          <w:delText xml:space="preserve">2D </w:delText>
        </w:r>
      </w:del>
      <w:r w:rsidRPr="00B40D69">
        <w:rPr>
          <w:rFonts w:ascii="Avenir Next Condensed" w:hAnsi="Avenir Next Condensed" w:cs="Courier New"/>
        </w:rPr>
        <w:t xml:space="preserve">images </w:t>
      </w:r>
      <w:del w:id="386" w:author="artin majdi" w:date="2023-04-28T14:55:00Z">
        <w:r w:rsidRPr="00B40D69" w:rsidDel="00B641CE">
          <w:rPr>
            <w:rFonts w:ascii="Avenir Next Condensed" w:hAnsi="Avenir Next Condensed" w:cs="Courier New"/>
          </w:rPr>
          <w:delText>or 3D volumes</w:delText>
        </w:r>
      </w:del>
      <w:r w:rsidRPr="00B40D69">
        <w:rPr>
          <w:rFonts w:ascii="Avenir Next Condensed" w:hAnsi="Avenir Next Condensed" w:cs="Courier New"/>
        </w:rPr>
        <w:t xml:space="preserve">. </w:t>
      </w:r>
      <w:del w:id="387" w:author="artin majdi" w:date="2023-04-28T14:54:00Z">
        <w:r w:rsidRPr="00B40D69" w:rsidDel="00B75410">
          <w:rPr>
            <w:rFonts w:ascii="Avenir Next Condensed" w:hAnsi="Avenir Next Condensed" w:cs="Courier New"/>
          </w:rPr>
          <w:delText xml:space="preserve">Given </w:delText>
        </w:r>
      </w:del>
      <w:ins w:id="388" w:author="artin majdi" w:date="2023-04-28T14:54:00Z">
        <w:r w:rsidR="00B75410">
          <w:rPr>
            <w:rFonts w:ascii="Avenir Next Condensed" w:hAnsi="Avenir Next Condensed" w:cs="Courier New"/>
          </w:rPr>
          <w:t>Since the datasets used in this study consist of feature vectors instead of images or volume slices</w:t>
        </w:r>
        <w:r w:rsidR="0052795F">
          <w:rPr>
            <w:rFonts w:ascii="Avenir Next Condensed" w:hAnsi="Avenir Next Condensed" w:cs="Courier New"/>
          </w:rPr>
          <w:t xml:space="preserve">, </w:t>
        </w:r>
      </w:ins>
      <w:del w:id="389" w:author="artin majdi" w:date="2023-04-28T14:54:00Z">
        <w:r w:rsidRPr="00B40D69" w:rsidDel="0052795F">
          <w:rPr>
            <w:rFonts w:ascii="Avenir Next Condensed" w:hAnsi="Avenir Next Condensed" w:cs="Courier New"/>
          </w:rPr>
          <w:delText xml:space="preserve">the </w:delText>
        </w:r>
        <w:commentRangeStart w:id="390"/>
        <w:commentRangeStart w:id="391"/>
        <w:r w:rsidRPr="00B40D69" w:rsidDel="0052795F">
          <w:rPr>
            <w:rFonts w:ascii="Avenir Next Condensed" w:hAnsi="Avenir Next Condensed" w:cs="Courier New"/>
          </w:rPr>
          <w:delText>1D structure</w:delText>
        </w:r>
        <w:commentRangeEnd w:id="390"/>
        <w:r w:rsidR="00EA34B4" w:rsidRPr="00B40D69" w:rsidDel="0052795F">
          <w:rPr>
            <w:rStyle w:val="CommentReference"/>
            <w:rFonts w:ascii="Avenir Next Condensed" w:hAnsi="Avenir Next Condensed"/>
          </w:rPr>
          <w:commentReference w:id="390"/>
        </w:r>
        <w:commentRangeEnd w:id="391"/>
        <w:r w:rsidR="0098740A" w:rsidDel="0052795F">
          <w:rPr>
            <w:rStyle w:val="CommentReference"/>
            <w:rFonts w:ascii="Arial Narrow" w:hAnsi="Arial Narrow"/>
          </w:rPr>
          <w:commentReference w:id="391"/>
        </w:r>
        <w:r w:rsidRPr="00B40D69" w:rsidDel="0052795F">
          <w:rPr>
            <w:rFonts w:ascii="Avenir Next Condensed" w:hAnsi="Avenir Next Condensed" w:cs="Courier New"/>
          </w:rPr>
          <w:delText xml:space="preserve"> of the crowdsourced datasets used in this study</w:delText>
        </w:r>
      </w:del>
      <w:r w:rsidRPr="00B40D69">
        <w:rPr>
          <w:rFonts w:ascii="Avenir Next Condensed" w:hAnsi="Avenir Next Condensed" w:cs="Courier New"/>
        </w:rPr>
        <w:t>, this approach cannot be used. To address this problem, we introduced a modified uncertainty measurement approach, in which instead of augmenting the data instances $X^{(</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xml:space="preserve">)} $, we </w:t>
      </w:r>
      <w:r w:rsidR="00EA34B4" w:rsidRPr="00B40D69">
        <w:rPr>
          <w:rFonts w:ascii="Avenir Next Condensed" w:hAnsi="Avenir Next Condensed" w:cs="Courier New"/>
        </w:rPr>
        <w:t xml:space="preserve">feed </w:t>
      </w:r>
      <w:r w:rsidRPr="00B40D69">
        <w:rPr>
          <w:rFonts w:ascii="Avenir Next Condensed" w:hAnsi="Avenir Next Condensed" w:cs="Courier New"/>
        </w:rPr>
        <w:t>the same sample data t</w:t>
      </w:r>
      <w:r w:rsidRPr="00B40D69">
        <w:rPr>
          <w:rFonts w:ascii="Avenir Next Condensed" w:hAnsi="Avenir Next Condensed" w:cs="Courier New"/>
        </w:rPr>
        <w:t xml:space="preserve">o different classifiers. </w:t>
      </w:r>
    </w:p>
    <w:p w14:paraId="4709600E" w14:textId="01A6FF95"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For the choice of classifier, we can either use a probability-based classifier such as random forest and train it under $</w:t>
      </w:r>
      <w:del w:id="392" w:author="artin majdi" w:date="2023-04-28T13:59:00Z">
        <w:r w:rsidRPr="00B40D69" w:rsidDel="00783648">
          <w:rPr>
            <w:rFonts w:ascii="Avenir Next Condensed" w:hAnsi="Avenir Next Condensed" w:cs="Courier New"/>
          </w:rPr>
          <w:delText>\mathrm{</w:delText>
        </w:r>
      </w:del>
      <w:r w:rsidRPr="00B40D69">
        <w:rPr>
          <w:rFonts w:ascii="Avenir Next Condensed" w:hAnsi="Avenir Next Condensed" w:cs="Courier New"/>
        </w:rPr>
        <w:t>G</w:t>
      </w:r>
      <w:del w:id="393" w:author="artin majdi" w:date="2023-04-28T13:59:00Z">
        <w:r w:rsidRPr="00B40D69" w:rsidDel="00783648">
          <w:rPr>
            <w:rFonts w:ascii="Avenir Next Condensed" w:hAnsi="Avenir Next Condensed" w:cs="Courier New"/>
          </w:rPr>
          <w:delText>}</w:delText>
        </w:r>
      </w:del>
      <w:r w:rsidRPr="00B40D69">
        <w:rPr>
          <w:rFonts w:ascii="Avenir Next Condensed" w:hAnsi="Avenir Next Condensed" w:cs="Courier New"/>
        </w:rPr>
        <w:t xml:space="preserve"> $ different random states or train various classifiers and address the problem in a manner similar</w:t>
      </w:r>
      <w:r w:rsidRPr="00B40D69">
        <w:rPr>
          <w:rFonts w:ascii="Avenir Next Condensed" w:hAnsi="Avenir Next Condensed" w:cs="Courier New"/>
        </w:rPr>
        <w:t xml:space="preserve"> to ensemble learning (using a set of $</w:t>
      </w:r>
      <w:del w:id="394" w:author="artin majdi" w:date="2023-04-28T13:59:00Z">
        <w:r w:rsidRPr="00B40D69" w:rsidDel="00783648">
          <w:rPr>
            <w:rFonts w:ascii="Avenir Next Condensed" w:hAnsi="Avenir Next Condensed" w:cs="Courier New"/>
          </w:rPr>
          <w:delText>\mathrm{</w:delText>
        </w:r>
      </w:del>
      <w:r w:rsidRPr="00B40D69">
        <w:rPr>
          <w:rFonts w:ascii="Avenir Next Condensed" w:hAnsi="Avenir Next Condensed" w:cs="Courier New"/>
        </w:rPr>
        <w:t>G</w:t>
      </w:r>
      <w:del w:id="395" w:author="artin majdi" w:date="2023-04-28T13:59:00Z">
        <w:r w:rsidRPr="00B40D69" w:rsidDel="00783648">
          <w:rPr>
            <w:rFonts w:ascii="Avenir Next Condensed" w:hAnsi="Avenir Next Condensed" w:cs="Courier New"/>
          </w:rPr>
          <w:delText>}</w:delText>
        </w:r>
      </w:del>
      <w:r w:rsidRPr="00B40D69">
        <w:rPr>
          <w:rFonts w:ascii="Avenir Next Condensed" w:hAnsi="Avenir Next Condensed" w:cs="Courier New"/>
        </w:rPr>
        <w:t xml:space="preserve"> $ different classification techniques such as random forest, SVM, CNN, Adaboost, etc.). In </w:t>
      </w:r>
      <w:r w:rsidR="00EA34B4" w:rsidRPr="00B40D69">
        <w:rPr>
          <w:rFonts w:ascii="Avenir Next Condensed" w:hAnsi="Avenir Next Condensed" w:cs="Courier New"/>
        </w:rPr>
        <w:t xml:space="preserve">either </w:t>
      </w:r>
      <w:r w:rsidRPr="00B40D69">
        <w:rPr>
          <w:rFonts w:ascii="Avenir Next Condensed" w:hAnsi="Avenir Next Condensed" w:cs="Courier New"/>
        </w:rPr>
        <w:t xml:space="preserve">case, we </w:t>
      </w:r>
      <w:r w:rsidR="00EA34B4" w:rsidRPr="00B40D69">
        <w:rPr>
          <w:rFonts w:ascii="Avenir Next Condensed" w:hAnsi="Avenir Next Condensed" w:cs="Courier New"/>
        </w:rPr>
        <w:t xml:space="preserve">obtain </w:t>
      </w:r>
      <w:r w:rsidRPr="00B40D69">
        <w:rPr>
          <w:rFonts w:ascii="Avenir Next Condensed" w:hAnsi="Avenir Next Condensed" w:cs="Courier New"/>
        </w:rPr>
        <w:t>a set of $</w:t>
      </w:r>
      <w:del w:id="396" w:author="artin majdi" w:date="2023-04-28T13:59:00Z">
        <w:r w:rsidRPr="00B40D69" w:rsidDel="00783648">
          <w:rPr>
            <w:rFonts w:ascii="Avenir Next Condensed" w:hAnsi="Avenir Next Condensed" w:cs="Courier New"/>
          </w:rPr>
          <w:delText>\mathrm{</w:delText>
        </w:r>
      </w:del>
      <w:r w:rsidRPr="00B40D69">
        <w:rPr>
          <w:rFonts w:ascii="Avenir Next Condensed" w:hAnsi="Avenir Next Condensed" w:cs="Courier New"/>
        </w:rPr>
        <w:t>G</w:t>
      </w:r>
      <w:del w:id="397" w:author="artin majdi" w:date="2023-04-28T13:59:00Z">
        <w:r w:rsidRPr="00B40D69" w:rsidDel="00783648">
          <w:rPr>
            <w:rFonts w:ascii="Avenir Next Condensed" w:hAnsi="Avenir Next Condensed" w:cs="Courier New"/>
          </w:rPr>
          <w:delText>}</w:delText>
        </w:r>
      </w:del>
      <w:r w:rsidRPr="00B40D69">
        <w:rPr>
          <w:rFonts w:ascii="Avenir Next Condensed" w:hAnsi="Avenir Next Condensed" w:cs="Courier New"/>
        </w:rPr>
        <w:t xml:space="preserve"> $ classifiers ${\left\{F_{\</w:t>
      </w:r>
      <w:proofErr w:type="gramStart"/>
      <w:r w:rsidRPr="00B40D69">
        <w:rPr>
          <w:rFonts w:ascii="Avenir Next Condensed" w:hAnsi="Avenir Next Condensed" w:cs="Courier New"/>
        </w:rPr>
        <w:t>alpha}^</w:t>
      </w:r>
      <w:proofErr w:type="gramEnd"/>
      <w:r w:rsidRPr="00B40D69">
        <w:rPr>
          <w:rFonts w:ascii="Avenir Next Condensed" w:hAnsi="Avenir Next Condensed" w:cs="Courier New"/>
        </w:rPr>
        <w:t>{(g)}(\</w:t>
      </w:r>
      <w:proofErr w:type="spellStart"/>
      <w:r w:rsidRPr="00B40D69">
        <w:rPr>
          <w:rFonts w:ascii="Avenir Next Condensed" w:hAnsi="Avenir Next Condensed" w:cs="Courier New"/>
        </w:rPr>
        <w:t>ensuremath</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cdot</w:t>
      </w:r>
      <w:proofErr w:type="spellEnd"/>
      <w:r w:rsidRPr="00B40D69">
        <w:rPr>
          <w:rFonts w:ascii="Avenir Next Condensed" w:hAnsi="Avenir Next Condensed" w:cs="Courier New"/>
        </w:rPr>
        <w:t>})\right\}}_{g</w:t>
      </w:r>
      <w:r w:rsidRPr="00B40D69">
        <w:rPr>
          <w:rFonts w:ascii="Avenir Next Condensed" w:hAnsi="Avenir Next Condensed" w:cs="Courier New"/>
        </w:rPr>
        <w:t>=1}^</w:t>
      </w:r>
      <w:del w:id="398" w:author="artin majdi" w:date="2023-04-28T13:59:00Z">
        <w:r w:rsidRPr="00B40D69" w:rsidDel="00783648">
          <w:rPr>
            <w:rFonts w:ascii="Avenir Next Condensed" w:hAnsi="Avenir Next Condensed" w:cs="Courier New"/>
          </w:rPr>
          <w:delText>\mathrm{</w:delText>
        </w:r>
      </w:del>
      <w:r w:rsidRPr="00B40D69">
        <w:rPr>
          <w:rFonts w:ascii="Avenir Next Condensed" w:hAnsi="Avenir Next Condensed" w:cs="Courier New"/>
        </w:rPr>
        <w:t>G</w:t>
      </w:r>
      <w:del w:id="399" w:author="artin majdi" w:date="2023-04-28T13:59:00Z">
        <w:r w:rsidRPr="00B40D69" w:rsidDel="00783648">
          <w:rPr>
            <w:rFonts w:ascii="Avenir Next Condensed" w:hAnsi="Avenir Next Condensed" w:cs="Courier New"/>
          </w:rPr>
          <w:delText>}</w:delText>
        </w:r>
      </w:del>
      <w:r w:rsidRPr="00B40D69">
        <w:rPr>
          <w:rFonts w:ascii="Avenir Next Condensed" w:hAnsi="Avenir Next Condensed" w:cs="Courier New"/>
        </w:rPr>
        <w:t xml:space="preserve"> $ for each annotator $</w:t>
      </w:r>
      <w:r w:rsidR="00EA34B4" w:rsidRPr="00B40D69">
        <w:rPr>
          <w:rFonts w:ascii="Avenir Next Condensed" w:hAnsi="Avenir Next Condensed" w:cs="Courier New"/>
        </w:rPr>
        <w:t xml:space="preserve">\alpha </w:t>
      </w:r>
      <w:r w:rsidRPr="00B40D69">
        <w:rPr>
          <w:rFonts w:ascii="Avenir Next Condensed" w:hAnsi="Avenir Next Condensed" w:cs="Courier New"/>
        </w:rPr>
        <w:t>$. The classifier $F_{\</w:t>
      </w:r>
      <w:proofErr w:type="gramStart"/>
      <w:r w:rsidRPr="00B40D69">
        <w:rPr>
          <w:rFonts w:ascii="Avenir Next Condensed" w:hAnsi="Avenir Next Condensed" w:cs="Courier New"/>
        </w:rPr>
        <w:t>alpha}^</w:t>
      </w:r>
      <w:proofErr w:type="gramEnd"/>
      <w:r w:rsidRPr="00B40D69">
        <w:rPr>
          <w:rFonts w:ascii="Avenir Next Condensed" w:hAnsi="Avenir Next Condensed" w:cs="Courier New"/>
        </w:rPr>
        <w:t>{(g)}(\</w:t>
      </w:r>
      <w:proofErr w:type="spellStart"/>
      <w:r w:rsidRPr="00B40D69">
        <w:rPr>
          <w:rFonts w:ascii="Avenir Next Condensed" w:hAnsi="Avenir Next Condensed" w:cs="Courier New"/>
        </w:rPr>
        <w:t>ensuremath</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cdot</w:t>
      </w:r>
      <w:proofErr w:type="spellEnd"/>
      <w:r w:rsidRPr="00B40D69">
        <w:rPr>
          <w:rFonts w:ascii="Avenir Next Condensed" w:hAnsi="Avenir Next Condensed" w:cs="Courier New"/>
        </w:rPr>
        <w:t>}) $ is a pre-trained or pre-designed model that has been trained on a labeled training dataset $\</w:t>
      </w:r>
      <w:proofErr w:type="spellStart"/>
      <w:r w:rsidRPr="00B40D69">
        <w:rPr>
          <w:rFonts w:ascii="Avenir Next Condensed" w:hAnsi="Avenir Next Condensed" w:cs="Courier New"/>
        </w:rPr>
        <w:t>mathbb</w:t>
      </w:r>
      <w:proofErr w:type="spellEnd"/>
      <w:r w:rsidRPr="00B40D69">
        <w:rPr>
          <w:rFonts w:ascii="Avenir Next Condensed" w:hAnsi="Avenir Next Condensed" w:cs="Courier New"/>
        </w:rPr>
        <w:t>{D}_\alpha^{\</w:t>
      </w:r>
      <w:proofErr w:type="spellStart"/>
      <w:r w:rsidRPr="00B40D69">
        <w:rPr>
          <w:rFonts w:ascii="Avenir Next Condensed" w:hAnsi="Avenir Next Condensed" w:cs="Courier New"/>
        </w:rPr>
        <w:t>mathrm</w:t>
      </w:r>
      <w:proofErr w:type="spellEnd"/>
      <w:r w:rsidRPr="00B40D69">
        <w:rPr>
          <w:rFonts w:ascii="Avenir Next Condensed" w:hAnsi="Avenir Next Condensed" w:cs="Courier New"/>
        </w:rPr>
        <w:t xml:space="preserve">{train}} $. This training process </w:t>
      </w:r>
      <w:r w:rsidR="00EA34B4" w:rsidRPr="00B40D69">
        <w:rPr>
          <w:rFonts w:ascii="Avenir Next Condensed" w:hAnsi="Avenir Next Condensed" w:cs="Courier New"/>
        </w:rPr>
        <w:t xml:space="preserve">enables </w:t>
      </w:r>
      <w:r w:rsidRPr="00B40D69">
        <w:rPr>
          <w:rFonts w:ascii="Avenir Next Condensed" w:hAnsi="Avenir Next Condensed" w:cs="Courier New"/>
        </w:rPr>
        <w:t>$F_{\</w:t>
      </w:r>
      <w:proofErr w:type="gramStart"/>
      <w:r w:rsidRPr="00B40D69">
        <w:rPr>
          <w:rFonts w:ascii="Avenir Next Condensed" w:hAnsi="Avenir Next Condensed" w:cs="Courier New"/>
        </w:rPr>
        <w:t>alpha}^</w:t>
      </w:r>
      <w:proofErr w:type="gramEnd"/>
      <w:r w:rsidRPr="00B40D69">
        <w:rPr>
          <w:rFonts w:ascii="Avenir Next Condensed" w:hAnsi="Avenir Next Condensed" w:cs="Courier New"/>
        </w:rPr>
        <w:t>{(g)}(\</w:t>
      </w:r>
      <w:proofErr w:type="spellStart"/>
      <w:r w:rsidRPr="00B40D69">
        <w:rPr>
          <w:rFonts w:ascii="Avenir Next Condensed" w:hAnsi="Avenir Next Condensed" w:cs="Courier New"/>
        </w:rPr>
        <w:t>ensuremath</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cdot</w:t>
      </w:r>
      <w:proofErr w:type="spellEnd"/>
      <w:r w:rsidRPr="00B40D69">
        <w:rPr>
          <w:rFonts w:ascii="Avenir Next Condensed" w:hAnsi="Avenir Next Condensed" w:cs="Courier New"/>
        </w:rPr>
        <w:t xml:space="preserve">}) $ to learn the underlying patterns in the data and make predictions on unseen instances. </w:t>
      </w:r>
    </w:p>
    <w:p w14:paraId="4DB6E0B6" w14:textId="210F2763"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After training, we </w:t>
      </w:r>
      <w:r w:rsidR="00EA34B4" w:rsidRPr="00B40D69">
        <w:rPr>
          <w:rFonts w:ascii="Avenir Next Condensed" w:hAnsi="Avenir Next Condensed" w:cs="Courier New"/>
        </w:rPr>
        <w:t xml:space="preserve">feed </w:t>
      </w:r>
      <w:r w:rsidRPr="00B40D69">
        <w:rPr>
          <w:rFonts w:ascii="Avenir Next Condensed" w:hAnsi="Avenir Next Condensed" w:cs="Courier New"/>
        </w:rPr>
        <w:t>the test samples $X^{(</w:t>
      </w:r>
      <w:proofErr w:type="spellStart"/>
      <w:r w:rsidRPr="00B40D69">
        <w:rPr>
          <w:rFonts w:ascii="Avenir Next Condensed" w:hAnsi="Avenir Next Condensed" w:cs="Courier New"/>
        </w:rPr>
        <w:t>i</w:t>
      </w:r>
      <w:proofErr w:type="spellEnd"/>
      <w:proofErr w:type="gramStart"/>
      <w:r w:rsidRPr="00B40D69">
        <w:rPr>
          <w:rFonts w:ascii="Avenir Next Condensed" w:hAnsi="Avenir Next Condensed" w:cs="Courier New"/>
        </w:rPr>
        <w:t>)}\</w:t>
      </w:r>
      <w:proofErr w:type="gramEnd"/>
      <w:r w:rsidRPr="00B40D69">
        <w:rPr>
          <w:rFonts w:ascii="Avenir Next Condensed" w:hAnsi="Avenir Next Condensed" w:cs="Courier New"/>
        </w:rPr>
        <w:t>in \</w:t>
      </w:r>
      <w:proofErr w:type="spellStart"/>
      <w:r w:rsidRPr="00B40D69">
        <w:rPr>
          <w:rFonts w:ascii="Avenir Next Condensed" w:hAnsi="Avenir Next Condensed" w:cs="Courier New"/>
        </w:rPr>
        <w:t>mathbb</w:t>
      </w:r>
      <w:proofErr w:type="spellEnd"/>
      <w:r w:rsidRPr="00B40D69">
        <w:rPr>
          <w:rFonts w:ascii="Avenir Next Condensed" w:hAnsi="Avenir Next Condensed" w:cs="Courier New"/>
        </w:rPr>
        <w:t>{X}^{\text{test}} $ to the $g $-</w:t>
      </w:r>
      <w:proofErr w:type="spellStart"/>
      <w:r w:rsidRPr="00B40D69">
        <w:rPr>
          <w:rFonts w:ascii="Avenir Next Condensed" w:hAnsi="Avenir Next Condensed" w:cs="Courier New"/>
        </w:rPr>
        <w:t>th</w:t>
      </w:r>
      <w:proofErr w:type="spellEnd"/>
      <w:r w:rsidRPr="00B40D69">
        <w:rPr>
          <w:rFonts w:ascii="Avenir Next Condensed" w:hAnsi="Avenir Next Condensed" w:cs="Courier New"/>
        </w:rPr>
        <w:t xml:space="preserve"> classifier $F_{\alpha}^{(g)</w:t>
      </w:r>
      <w:r w:rsidRPr="00B40D69">
        <w:rPr>
          <w:rFonts w:ascii="Avenir Next Condensed" w:hAnsi="Avenir Next Condensed" w:cs="Courier New"/>
        </w:rPr>
        <w:t>}(\</w:t>
      </w:r>
      <w:proofErr w:type="spellStart"/>
      <w:r w:rsidRPr="00B40D69">
        <w:rPr>
          <w:rFonts w:ascii="Avenir Next Condensed" w:hAnsi="Avenir Next Condensed" w:cs="Courier New"/>
        </w:rPr>
        <w:t>ensuremath</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cdot</w:t>
      </w:r>
      <w:proofErr w:type="spellEnd"/>
      <w:r w:rsidRPr="00B40D69">
        <w:rPr>
          <w:rFonts w:ascii="Avenir Next Condensed" w:hAnsi="Avenir Next Condensed" w:cs="Courier New"/>
        </w:rPr>
        <w:t>}) $ as test cases. The classifier $F_{\</w:t>
      </w:r>
      <w:proofErr w:type="gramStart"/>
      <w:r w:rsidRPr="00B40D69">
        <w:rPr>
          <w:rFonts w:ascii="Avenir Next Condensed" w:hAnsi="Avenir Next Condensed" w:cs="Courier New"/>
        </w:rPr>
        <w:t>alpha}^</w:t>
      </w:r>
      <w:proofErr w:type="gramEnd"/>
      <w:r w:rsidRPr="00B40D69">
        <w:rPr>
          <w:rFonts w:ascii="Avenir Next Condensed" w:hAnsi="Avenir Next Condensed" w:cs="Courier New"/>
        </w:rPr>
        <w:t>{(g)}(\</w:t>
      </w:r>
      <w:proofErr w:type="spellStart"/>
      <w:r w:rsidRPr="00B40D69">
        <w:rPr>
          <w:rFonts w:ascii="Avenir Next Condensed" w:hAnsi="Avenir Next Condensed" w:cs="Courier New"/>
        </w:rPr>
        <w:t>ensuremath</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cdot</w:t>
      </w:r>
      <w:proofErr w:type="spellEnd"/>
      <w:r w:rsidRPr="00B40D69">
        <w:rPr>
          <w:rFonts w:ascii="Avenir Next Condensed" w:hAnsi="Avenir Next Condensed" w:cs="Courier New"/>
        </w:rPr>
        <w:t xml:space="preserve">}) $ then outputs a set of predicted </w:t>
      </w:r>
      <w:r w:rsidR="001F4285" w:rsidRPr="00B40D69">
        <w:rPr>
          <w:rFonts w:ascii="Avenir Next Condensed" w:hAnsi="Avenir Next Condensed" w:cs="Courier New"/>
        </w:rPr>
        <w:t xml:space="preserve">probabilities </w:t>
      </w:r>
      <w:r w:rsidRPr="00B40D69">
        <w:rPr>
          <w:rFonts w:ascii="Avenir Next Condensed" w:hAnsi="Avenir Next Condensed" w:cs="Courier New"/>
        </w:rPr>
        <w:t>$\left\{p_{\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i,g</w:t>
      </w:r>
      <w:proofErr w:type="spellEnd"/>
      <w:r w:rsidRPr="00B40D69">
        <w:rPr>
          <w:rFonts w:ascii="Avenir Next Condensed" w:hAnsi="Avenir Next Condensed" w:cs="Courier New"/>
        </w:rPr>
        <w:t xml:space="preserve">)}\right\}_{k=1}^{K} $ representing the probability that class $k $ </w:t>
      </w:r>
      <w:r w:rsidR="001F4285" w:rsidRPr="00B40D69">
        <w:rPr>
          <w:rFonts w:ascii="Avenir Next Condensed" w:hAnsi="Avenir Next Condensed" w:cs="Courier New"/>
        </w:rPr>
        <w:t xml:space="preserve">is </w:t>
      </w:r>
      <w:r w:rsidRPr="00B40D69">
        <w:rPr>
          <w:rFonts w:ascii="Avenir Next Condensed" w:hAnsi="Avenir Next Condensed" w:cs="Courier New"/>
        </w:rPr>
        <w:t xml:space="preserve">present in </w:t>
      </w:r>
      <w:r w:rsidR="001F4285" w:rsidRPr="00B40D69">
        <w:rPr>
          <w:rFonts w:ascii="Avenir Next Condensed" w:hAnsi="Avenir Next Condensed" w:cs="Courier New"/>
        </w:rPr>
        <w:t xml:space="preserve">the </w:t>
      </w:r>
      <w:r w:rsidRPr="00B40D69">
        <w:rPr>
          <w:rFonts w:ascii="Avenir Next Condensed" w:hAnsi="Avenir Next Condensed" w:cs="Courier New"/>
        </w:rPr>
        <w:t>samp</w:t>
      </w:r>
      <w:r w:rsidRPr="00B40D69">
        <w:rPr>
          <w:rFonts w:ascii="Avenir Next Condensed" w:hAnsi="Avenir Next Condensed" w:cs="Courier New"/>
        </w:rPr>
        <w:t>le. Consequently, we obtain a collection of $G $ predicted probability sets $</w:t>
      </w:r>
      <w:proofErr w:type="gramStart"/>
      <w:r w:rsidRPr="00B40D69">
        <w:rPr>
          <w:rFonts w:ascii="Avenir Next Condensed" w:hAnsi="Avenir Next Condensed" w:cs="Courier New"/>
        </w:rPr>
        <w:t>\left\{ \left\</w:t>
      </w:r>
      <w:proofErr w:type="gramEnd"/>
      <w:r w:rsidRPr="00B40D69">
        <w:rPr>
          <w:rFonts w:ascii="Avenir Next Condensed" w:hAnsi="Avenir Next Condensed" w:cs="Courier New"/>
        </w:rPr>
        <w:t>{ p_{\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i,g</w:t>
      </w:r>
      <w:proofErr w:type="spellEnd"/>
      <w:r w:rsidRPr="00B40D69">
        <w:rPr>
          <w:rFonts w:ascii="Avenir Next Condensed" w:hAnsi="Avenir Next Condensed" w:cs="Courier New"/>
        </w:rPr>
        <w:t>)}\right\}_{k=1}^</w:t>
      </w:r>
      <w:del w:id="400" w:author="artin majdi" w:date="2023-04-28T13:59:00Z">
        <w:r w:rsidRPr="00B40D69" w:rsidDel="00783648">
          <w:rPr>
            <w:rFonts w:ascii="Avenir Next Condensed" w:hAnsi="Avenir Next Condensed" w:cs="Courier New"/>
          </w:rPr>
          <w:delText>\mathrm{</w:delText>
        </w:r>
      </w:del>
      <w:r w:rsidRPr="00B40D69">
        <w:rPr>
          <w:rFonts w:ascii="Avenir Next Condensed" w:hAnsi="Avenir Next Condensed" w:cs="Courier New"/>
        </w:rPr>
        <w:t>K</w:t>
      </w:r>
      <w:del w:id="401" w:author="artin majdi" w:date="2023-04-28T13:59:00Z">
        <w:r w:rsidRPr="00B40D69" w:rsidDel="00783648">
          <w:rPr>
            <w:rFonts w:ascii="Avenir Next Condensed" w:hAnsi="Avenir Next Condensed" w:cs="Courier New"/>
          </w:rPr>
          <w:delText>}</w:delText>
        </w:r>
      </w:del>
      <w:r w:rsidRPr="00B40D69">
        <w:rPr>
          <w:rFonts w:ascii="Avenir Next Condensed" w:hAnsi="Avenir Next Condensed" w:cs="Courier New"/>
        </w:rPr>
        <w:t xml:space="preserve"> \right\}_{g=1}^</w:t>
      </w:r>
      <w:del w:id="402" w:author="artin majdi" w:date="2023-04-28T13:59:00Z">
        <w:r w:rsidRPr="00B40D69" w:rsidDel="00783648">
          <w:rPr>
            <w:rFonts w:ascii="Avenir Next Condensed" w:hAnsi="Avenir Next Condensed" w:cs="Courier New"/>
          </w:rPr>
          <w:delText>\mathrm{</w:delText>
        </w:r>
      </w:del>
      <w:r w:rsidRPr="00B40D69">
        <w:rPr>
          <w:rFonts w:ascii="Avenir Next Condensed" w:hAnsi="Avenir Next Condensed" w:cs="Courier New"/>
        </w:rPr>
        <w:t>G</w:t>
      </w:r>
      <w:del w:id="403" w:author="artin majdi" w:date="2023-04-28T13:59:00Z">
        <w:r w:rsidRPr="00B40D69" w:rsidDel="00783648">
          <w:rPr>
            <w:rFonts w:ascii="Avenir Next Condensed" w:hAnsi="Avenir Next Condensed" w:cs="Courier New"/>
          </w:rPr>
          <w:delText>}</w:delText>
        </w:r>
      </w:del>
      <w:r w:rsidRPr="00B40D69">
        <w:rPr>
          <w:rFonts w:ascii="Avenir Next Condensed" w:hAnsi="Avenir Next Condensed" w:cs="Courier New"/>
        </w:rPr>
        <w:t xml:space="preserve"> $ for each annotator $\alpha $ and instance $i $. </w:t>
      </w:r>
      <w:r w:rsidR="00696D29" w:rsidRPr="00B40D69">
        <w:rPr>
          <w:rFonts w:ascii="Avenir Next Condensed" w:hAnsi="Avenir Next Condensed" w:cs="Courier New"/>
        </w:rPr>
        <w:lastRenderedPageBreak/>
        <w:t xml:space="preserve">The set </w:t>
      </w:r>
      <w:r w:rsidRPr="00B40D69">
        <w:rPr>
          <w:rFonts w:ascii="Avenir Next Condensed" w:hAnsi="Avenir Next Condensed" w:cs="Courier New"/>
        </w:rPr>
        <w:t>$\left\{p_{\</w:t>
      </w:r>
      <w:proofErr w:type="spellStart"/>
      <w:proofErr w:type="gramStart"/>
      <w:r w:rsidRPr="00B40D69">
        <w:rPr>
          <w:rFonts w:ascii="Avenir Next Condensed" w:hAnsi="Avenir Next Condensed" w:cs="Courier New"/>
        </w:rPr>
        <w:t>alpha,k</w:t>
      </w:r>
      <w:proofErr w:type="spellEnd"/>
      <w:proofErr w:type="gramEnd"/>
      <w:r w:rsidRPr="00B40D69">
        <w:rPr>
          <w:rFonts w:ascii="Avenir Next Condensed" w:hAnsi="Avenir Next Condensed" w:cs="Courier New"/>
        </w:rPr>
        <w:t>}^{(</w:t>
      </w:r>
      <w:proofErr w:type="spellStart"/>
      <w:r w:rsidRPr="00B40D69">
        <w:rPr>
          <w:rFonts w:ascii="Avenir Next Condensed" w:hAnsi="Avenir Next Condensed" w:cs="Courier New"/>
        </w:rPr>
        <w:t>i,g</w:t>
      </w:r>
      <w:proofErr w:type="spellEnd"/>
      <w:r w:rsidRPr="00B40D69">
        <w:rPr>
          <w:rFonts w:ascii="Avenir Next Condensed" w:hAnsi="Avenir Next Condensed" w:cs="Courier New"/>
        </w:rPr>
        <w:t>)}\righ</w:t>
      </w:r>
      <w:r w:rsidRPr="00B40D69">
        <w:rPr>
          <w:rFonts w:ascii="Avenir Next Condensed" w:hAnsi="Avenir Next Condensed" w:cs="Courier New"/>
        </w:rPr>
        <w:t>t\}_{g=1}^</w:t>
      </w:r>
      <w:del w:id="404" w:author="artin majdi" w:date="2023-04-28T13:59:00Z">
        <w:r w:rsidRPr="00B40D69" w:rsidDel="00783648">
          <w:rPr>
            <w:rFonts w:ascii="Avenir Next Condensed" w:hAnsi="Avenir Next Condensed" w:cs="Courier New"/>
          </w:rPr>
          <w:delText>\mathrm{</w:delText>
        </w:r>
      </w:del>
      <w:r w:rsidRPr="00B40D69">
        <w:rPr>
          <w:rFonts w:ascii="Avenir Next Condensed" w:hAnsi="Avenir Next Condensed" w:cs="Courier New"/>
        </w:rPr>
        <w:t>G</w:t>
      </w:r>
      <w:del w:id="405" w:author="artin majdi" w:date="2023-04-28T13:59:00Z">
        <w:r w:rsidRPr="00B40D69" w:rsidDel="00783648">
          <w:rPr>
            <w:rFonts w:ascii="Avenir Next Condensed" w:hAnsi="Avenir Next Condensed" w:cs="Courier New"/>
          </w:rPr>
          <w:delText>}</w:delText>
        </w:r>
      </w:del>
      <w:r w:rsidRPr="00B40D69">
        <w:rPr>
          <w:rFonts w:ascii="Avenir Next Condensed" w:hAnsi="Avenir Next Condensed" w:cs="Courier New"/>
        </w:rPr>
        <w:t xml:space="preserve"> $ </w:t>
      </w:r>
      <w:r w:rsidR="00696D29" w:rsidRPr="00B40D69">
        <w:rPr>
          <w:rFonts w:ascii="Avenir Next Condensed" w:hAnsi="Avenir Next Condensed" w:cs="Courier New"/>
        </w:rPr>
        <w:t>contains the</w:t>
      </w:r>
      <w:r w:rsidRPr="00B40D69">
        <w:rPr>
          <w:rFonts w:ascii="Avenir Next Condensed" w:hAnsi="Avenir Next Condensed" w:cs="Courier New"/>
        </w:rPr>
        <w:t xml:space="preserve"> predicted probabilities for class $k $, annotator $\alpha $</w:t>
      </w:r>
      <w:r w:rsidR="00696D29" w:rsidRPr="00B40D69">
        <w:rPr>
          <w:rFonts w:ascii="Avenir Next Condensed" w:hAnsi="Avenir Next Condensed" w:cs="Courier New"/>
        </w:rPr>
        <w:t>,</w:t>
      </w:r>
      <w:r w:rsidRPr="00B40D69">
        <w:rPr>
          <w:rFonts w:ascii="Avenir Next Condensed" w:hAnsi="Avenir Next Condensed" w:cs="Courier New"/>
        </w:rPr>
        <w:t xml:space="preserve"> and instance $i $. Disagreements between predicted probabilities $\left\{p_{\</w:t>
      </w:r>
      <w:proofErr w:type="spellStart"/>
      <w:proofErr w:type="gramStart"/>
      <w:r w:rsidRPr="00B40D69">
        <w:rPr>
          <w:rFonts w:ascii="Avenir Next Condensed" w:hAnsi="Avenir Next Condensed" w:cs="Courier New"/>
        </w:rPr>
        <w:t>alpha,k</w:t>
      </w:r>
      <w:proofErr w:type="spellEnd"/>
      <w:proofErr w:type="gramEnd"/>
      <w:r w:rsidRPr="00B40D69">
        <w:rPr>
          <w:rFonts w:ascii="Avenir Next Condensed" w:hAnsi="Avenir Next Condensed" w:cs="Courier New"/>
        </w:rPr>
        <w:t>}^{(</w:t>
      </w:r>
      <w:proofErr w:type="spellStart"/>
      <w:r w:rsidRPr="00B40D69">
        <w:rPr>
          <w:rFonts w:ascii="Avenir Next Condensed" w:hAnsi="Avenir Next Condensed" w:cs="Courier New"/>
        </w:rPr>
        <w:t>i,g</w:t>
      </w:r>
      <w:proofErr w:type="spellEnd"/>
      <w:r w:rsidRPr="00B40D69">
        <w:rPr>
          <w:rFonts w:ascii="Avenir Next Condensed" w:hAnsi="Avenir Next Condensed" w:cs="Courier New"/>
        </w:rPr>
        <w:t>)}\right\}_{g=1}^</w:t>
      </w:r>
      <w:del w:id="406" w:author="artin majdi" w:date="2023-04-28T13:59:00Z">
        <w:r w:rsidRPr="00B40D69" w:rsidDel="008D1397">
          <w:rPr>
            <w:rFonts w:ascii="Avenir Next Condensed" w:hAnsi="Avenir Next Condensed" w:cs="Courier New"/>
          </w:rPr>
          <w:delText>\mathrm{</w:delText>
        </w:r>
      </w:del>
      <w:r w:rsidRPr="00B40D69">
        <w:rPr>
          <w:rFonts w:ascii="Avenir Next Condensed" w:hAnsi="Avenir Next Condensed" w:cs="Courier New"/>
        </w:rPr>
        <w:t>G</w:t>
      </w:r>
      <w:del w:id="407" w:author="artin majdi" w:date="2023-04-28T13:59:00Z">
        <w:r w:rsidRPr="00B40D69" w:rsidDel="008D1397">
          <w:rPr>
            <w:rFonts w:ascii="Avenir Next Condensed" w:hAnsi="Avenir Next Condensed" w:cs="Courier New"/>
          </w:rPr>
          <w:delText>}</w:delText>
        </w:r>
      </w:del>
      <w:r w:rsidRPr="00B40D69">
        <w:rPr>
          <w:rFonts w:ascii="Avenir Next Condensed" w:hAnsi="Avenir Next Condensed" w:cs="Courier New"/>
        </w:rPr>
        <w:t xml:space="preserve"> $ can be used to estimate uncertainty. </w:t>
      </w:r>
    </w:p>
    <w:p w14:paraId="7BD787F8" w14:textId="63542620"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The reason for using classifiers rather than using the crowdsourced labels directly is two-fold. Using a probabilistic classifier helps us calculate uncertainty based on each annotator's labeling patterns that are l</w:t>
      </w:r>
      <w:r w:rsidRPr="00B40D69">
        <w:rPr>
          <w:rFonts w:ascii="Avenir Next Condensed" w:hAnsi="Avenir Next Condensed" w:cs="Courier New"/>
        </w:rPr>
        <w:t>earned by the classifier. Furthermore, this approach provides us with a set of pre-trained classifiers $\left\{\left\{F_{\alpha}^{(g)}(\ensuremath{\cdot})\right\}_{g=1}^</w:t>
      </w:r>
      <w:del w:id="408" w:author="artin majdi" w:date="2023-05-02T12:16:00Z">
        <w:r w:rsidRPr="00B40D69" w:rsidDel="00313A63">
          <w:rPr>
            <w:rFonts w:ascii="Avenir Next Condensed" w:hAnsi="Avenir Next Condensed" w:cs="Courier New"/>
          </w:rPr>
          <w:delText>\mathrm{G}</w:delText>
        </w:r>
      </w:del>
      <w:ins w:id="409" w:author="artin majdi" w:date="2023-05-02T12:16:00Z">
        <w:r w:rsidR="00313A63">
          <w:rPr>
            <w:rFonts w:ascii="Avenir Next Condensed" w:hAnsi="Avenir Next Condensed" w:cs="Courier New"/>
          </w:rPr>
          <w:t>G</w:t>
        </w:r>
      </w:ins>
      <w:r w:rsidRPr="00B40D69">
        <w:rPr>
          <w:rFonts w:ascii="Avenir Next Condensed" w:hAnsi="Avenir Next Condensed" w:cs="Courier New"/>
        </w:rPr>
        <w:t xml:space="preserve"> \right\}_{a=1}^</w:t>
      </w:r>
      <w:del w:id="410" w:author="artin majdi" w:date="2023-04-28T13:59:00Z">
        <w:r w:rsidRPr="00B40D69" w:rsidDel="008D1397">
          <w:rPr>
            <w:rFonts w:ascii="Avenir Next Condensed" w:hAnsi="Avenir Next Condensed" w:cs="Courier New"/>
          </w:rPr>
          <w:delText>\mathrm{</w:delText>
        </w:r>
      </w:del>
      <w:r w:rsidRPr="00B40D69">
        <w:rPr>
          <w:rFonts w:ascii="Avenir Next Condensed" w:hAnsi="Avenir Next Condensed" w:cs="Courier New"/>
        </w:rPr>
        <w:t>M</w:t>
      </w:r>
      <w:del w:id="411" w:author="artin majdi" w:date="2023-04-28T13:59:00Z">
        <w:r w:rsidRPr="00B40D69" w:rsidDel="008D1397">
          <w:rPr>
            <w:rFonts w:ascii="Avenir Next Condensed" w:hAnsi="Avenir Next Condensed" w:cs="Courier New"/>
          </w:rPr>
          <w:delText>}</w:delText>
        </w:r>
      </w:del>
      <w:r w:rsidRPr="00B40D69">
        <w:rPr>
          <w:rFonts w:ascii="Avenir Next Condensed" w:hAnsi="Avenir Next Condensed" w:cs="Courier New"/>
        </w:rPr>
        <w:t xml:space="preserve"> $ </w:t>
      </w:r>
      <w:commentRangeStart w:id="412"/>
      <w:r w:rsidRPr="00B40D69">
        <w:rPr>
          <w:rFonts w:ascii="Avenir Next Condensed" w:hAnsi="Avenir Next Condensed" w:cs="Courier New"/>
        </w:rPr>
        <w:t>that can be readily utilized on any new data sam</w:t>
      </w:r>
      <w:r w:rsidRPr="00B40D69">
        <w:rPr>
          <w:rFonts w:ascii="Avenir Next Condensed" w:hAnsi="Avenir Next Condensed" w:cs="Courier New"/>
        </w:rPr>
        <w:t>ples without the need for those samples to be labeled by the original annotators</w:t>
      </w:r>
      <w:commentRangeEnd w:id="412"/>
      <w:r w:rsidR="00696D29" w:rsidRPr="00B40D69">
        <w:rPr>
          <w:rStyle w:val="CommentReference"/>
          <w:rFonts w:ascii="Avenir Next Condensed" w:hAnsi="Avenir Next Condensed"/>
        </w:rPr>
        <w:commentReference w:id="412"/>
      </w:r>
      <w:r w:rsidRPr="00B40D69">
        <w:rPr>
          <w:rFonts w:ascii="Avenir Next Condensed" w:hAnsi="Avenir Next Condensed" w:cs="Courier New"/>
        </w:rPr>
        <w:t xml:space="preserve">. </w:t>
      </w:r>
    </w:p>
    <w:p w14:paraId="16883DD7" w14:textId="77EC0E46" w:rsidR="003A1683" w:rsidRPr="00B40D69" w:rsidRDefault="00394EC4" w:rsidP="00B40D69">
      <w:pPr>
        <w:pStyle w:val="PlainText"/>
        <w:spacing w:line="360" w:lineRule="auto"/>
        <w:jc w:val="both"/>
        <w:rPr>
          <w:rFonts w:ascii="Avenir Next Condensed" w:hAnsi="Avenir Next Condensed" w:cs="Courier New"/>
        </w:rPr>
      </w:pPr>
      <w:commentRangeStart w:id="413"/>
      <w:del w:id="414" w:author="artin majdi" w:date="2023-04-28T14:59:00Z">
        <w:r w:rsidRPr="00B40D69" w:rsidDel="007F5A39">
          <w:rPr>
            <w:rFonts w:ascii="Avenir Next Condensed" w:hAnsi="Avenir Next Condensed" w:cs="Courier New"/>
          </w:rPr>
          <w:delText xml:space="preserve">To ensure fairness and avoid the effect of randomness on the classifiers, </w:delText>
        </w:r>
        <w:r w:rsidR="004C4A40" w:rsidRPr="00B40D69" w:rsidDel="007F5A39">
          <w:rPr>
            <w:rFonts w:ascii="Avenir Next Condensed" w:hAnsi="Avenir Next Condensed" w:cs="Courier New"/>
          </w:rPr>
          <w:delText>T</w:delText>
        </w:r>
        <w:r w:rsidRPr="00B40D69" w:rsidDel="004C4A40">
          <w:rPr>
            <w:rFonts w:ascii="Avenir Next Condensed" w:hAnsi="Avenir Next Condensed" w:cs="Courier New"/>
          </w:rPr>
          <w:delText>he</w:delText>
        </w:r>
      </w:del>
      <w:ins w:id="415" w:author="artin majdi" w:date="2023-04-28T15:02:00Z">
        <w:r w:rsidR="001261C9">
          <w:rPr>
            <w:rFonts w:ascii="Avenir Next Condensed" w:hAnsi="Avenir Next Condensed" w:cs="Courier New"/>
          </w:rPr>
          <w:t>the</w:t>
        </w:r>
      </w:ins>
      <w:del w:id="416" w:author="artin majdi" w:date="2023-04-28T15:02:00Z">
        <w:r w:rsidRPr="00B40D69" w:rsidDel="001261C9">
          <w:rPr>
            <w:rFonts w:ascii="Avenir Next Condensed" w:hAnsi="Avenir Next Condensed" w:cs="Courier New"/>
          </w:rPr>
          <w:delText xml:space="preserve"> </w:delText>
        </w:r>
      </w:del>
      <w:ins w:id="417" w:author="artin majdi" w:date="2023-04-28T15:02:00Z">
        <w:r w:rsidR="001261C9">
          <w:rPr>
            <w:rFonts w:ascii="Avenir Next Condensed" w:hAnsi="Avenir Next Condensed" w:cs="Courier New"/>
          </w:rPr>
          <w:t xml:space="preserve"> </w:t>
        </w:r>
      </w:ins>
      <w:r w:rsidRPr="00B40D69">
        <w:rPr>
          <w:rFonts w:ascii="Avenir Next Condensed" w:hAnsi="Avenir Next Condensed" w:cs="Courier New"/>
        </w:rPr>
        <w:t>index value $g</w:t>
      </w:r>
      <w:commentRangeEnd w:id="413"/>
      <w:r w:rsidR="00696D29" w:rsidRPr="00B40D69">
        <w:rPr>
          <w:rStyle w:val="CommentReference"/>
          <w:rFonts w:ascii="Avenir Next Condensed" w:hAnsi="Avenir Next Condensed"/>
        </w:rPr>
        <w:commentReference w:id="413"/>
      </w:r>
      <w:r w:rsidRPr="00B40D69">
        <w:rPr>
          <w:rFonts w:ascii="Avenir Next Condensed" w:hAnsi="Avenir Next Condensed" w:cs="Courier New"/>
        </w:rPr>
        <w:t xml:space="preserve"> \in \{1,</w:t>
      </w:r>
      <w:proofErr w:type="gramStart"/>
      <w:r w:rsidRPr="00B40D69">
        <w:rPr>
          <w:rFonts w:ascii="Avenir Next Condensed" w:hAnsi="Avenir Next Condensed" w:cs="Courier New"/>
        </w:rPr>
        <w:t>2,\</w:t>
      </w:r>
      <w:proofErr w:type="spellStart"/>
      <w:proofErr w:type="gramEnd"/>
      <w:r w:rsidRPr="00B40D69">
        <w:rPr>
          <w:rFonts w:ascii="Avenir Next Condensed" w:hAnsi="Avenir Next Condensed" w:cs="Courier New"/>
        </w:rPr>
        <w:t>dots,</w:t>
      </w:r>
      <w:del w:id="418" w:author="artin majdi" w:date="2023-04-28T13:59:00Z">
        <w:r w:rsidRPr="00B40D69" w:rsidDel="008D1397">
          <w:rPr>
            <w:rFonts w:ascii="Avenir Next Condensed" w:hAnsi="Avenir Next Condensed" w:cs="Courier New"/>
          </w:rPr>
          <w:delText>\mathrm{</w:delText>
        </w:r>
      </w:del>
      <w:r w:rsidRPr="00B40D69">
        <w:rPr>
          <w:rFonts w:ascii="Avenir Next Condensed" w:hAnsi="Avenir Next Condensed" w:cs="Courier New"/>
        </w:rPr>
        <w:t>G</w:t>
      </w:r>
      <w:proofErr w:type="spellEnd"/>
      <w:del w:id="419" w:author="artin majdi" w:date="2023-04-28T13:59:00Z">
        <w:r w:rsidRPr="00B40D69" w:rsidDel="008D1397">
          <w:rPr>
            <w:rFonts w:ascii="Avenir Next Condensed" w:hAnsi="Avenir Next Condensed" w:cs="Courier New"/>
          </w:rPr>
          <w:delText>}</w:delText>
        </w:r>
      </w:del>
      <w:r w:rsidRPr="00B40D69">
        <w:rPr>
          <w:rFonts w:ascii="Avenir Next Condensed" w:hAnsi="Avenir Next Condensed" w:cs="Courier New"/>
        </w:rPr>
        <w:t xml:space="preserve">\} $ is </w:t>
      </w:r>
      <w:del w:id="420" w:author="artin majdi" w:date="2023-04-28T14:59:00Z">
        <w:r w:rsidRPr="00B40D69" w:rsidDel="004C4A40">
          <w:rPr>
            <w:rFonts w:ascii="Avenir Next Condensed" w:hAnsi="Avenir Next Condensed" w:cs="Courier New"/>
          </w:rPr>
          <w:delText xml:space="preserve">also </w:delText>
        </w:r>
      </w:del>
      <w:r w:rsidRPr="00B40D69">
        <w:rPr>
          <w:rFonts w:ascii="Avenir Next Condensed" w:hAnsi="Avenir Next Condensed" w:cs="Courier New"/>
        </w:rPr>
        <w:t xml:space="preserve">used as the random seed value during the training of </w:t>
      </w:r>
      <w:del w:id="421" w:author="artin majdi" w:date="2023-04-28T15:02:00Z">
        <w:r w:rsidRPr="00B40D69" w:rsidDel="001261C9">
          <w:rPr>
            <w:rFonts w:ascii="Avenir Next Condensed" w:hAnsi="Avenir Next Condensed" w:cs="Courier New"/>
          </w:rPr>
          <w:delText xml:space="preserve">different </w:delText>
        </w:r>
      </w:del>
      <w:ins w:id="422" w:author="artin majdi" w:date="2023-04-28T15:02:00Z">
        <w:r w:rsidR="001261C9">
          <w:rPr>
            <w:rFonts w:ascii="Avenir Next Condensed" w:hAnsi="Avenir Next Condensed" w:cs="Courier New"/>
          </w:rPr>
          <w:t>the $g$</w:t>
        </w:r>
      </w:ins>
      <w:ins w:id="423" w:author="artin majdi" w:date="2023-04-28T15:03:00Z">
        <w:r w:rsidR="00087A95">
          <w:rPr>
            <w:rFonts w:ascii="Avenir Next Condensed" w:hAnsi="Avenir Next Condensed" w:cs="Courier New"/>
          </w:rPr>
          <w:t>\</w:t>
        </w:r>
      </w:ins>
      <w:ins w:id="424" w:author="artin majdi" w:date="2023-04-28T15:02:00Z">
        <w:r w:rsidR="001261C9">
          <w:rPr>
            <w:rFonts w:ascii="Avenir Next Condensed" w:hAnsi="Avenir Next Condensed" w:cs="Courier New"/>
          </w:rPr>
          <w:t>-</w:t>
        </w:r>
        <w:proofErr w:type="spellStart"/>
        <w:r w:rsidR="001261C9">
          <w:rPr>
            <w:rFonts w:ascii="Avenir Next Condensed" w:hAnsi="Avenir Next Condensed" w:cs="Courier New"/>
          </w:rPr>
          <w:t>th</w:t>
        </w:r>
        <w:proofErr w:type="spellEnd"/>
        <w:r w:rsidR="001261C9" w:rsidRPr="00B40D69">
          <w:rPr>
            <w:rFonts w:ascii="Avenir Next Condensed" w:hAnsi="Avenir Next Condensed" w:cs="Courier New"/>
          </w:rPr>
          <w:t xml:space="preserve"> </w:t>
        </w:r>
      </w:ins>
      <w:r w:rsidRPr="00B40D69">
        <w:rPr>
          <w:rFonts w:ascii="Avenir Next Condensed" w:hAnsi="Avenir Next Condensed" w:cs="Courier New"/>
        </w:rPr>
        <w:t>classifier</w:t>
      </w:r>
      <w:del w:id="425" w:author="artin majdi" w:date="2023-04-28T15:02:00Z">
        <w:r w:rsidRPr="00B40D69" w:rsidDel="001261C9">
          <w:rPr>
            <w:rFonts w:ascii="Avenir Next Condensed" w:hAnsi="Avenir Next Condensed" w:cs="Courier New"/>
          </w:rPr>
          <w:delText>s</w:delText>
        </w:r>
      </w:del>
      <w:ins w:id="426" w:author="artin majdi" w:date="2023-04-28T15:03:00Z">
        <w:r w:rsidR="00087A95">
          <w:rPr>
            <w:rFonts w:ascii="Avenir Next Condensed" w:hAnsi="Avenir Next Condensed" w:cs="Courier New"/>
          </w:rPr>
          <w:t xml:space="preserve"> for all annotators</w:t>
        </w:r>
      </w:ins>
      <w:r w:rsidRPr="00B40D69">
        <w:rPr>
          <w:rFonts w:ascii="Avenir Next Condensed" w:hAnsi="Avenir Next Condensed" w:cs="Courier New"/>
        </w:rPr>
        <w:t>.</w:t>
      </w:r>
    </w:p>
    <w:p w14:paraId="03B9279E" w14:textId="13350FE2" w:rsidR="003A1683" w:rsidRPr="00B40D69" w:rsidRDefault="00696D29"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Define $t_{\</w:t>
      </w:r>
      <w:proofErr w:type="spellStart"/>
      <w:proofErr w:type="gramStart"/>
      <w:r w:rsidRPr="00B40D69">
        <w:rPr>
          <w:rFonts w:ascii="Avenir Next Condensed" w:hAnsi="Avenir Next Condensed" w:cs="Courier New"/>
        </w:rPr>
        <w:t>alpha,k</w:t>
      </w:r>
      <w:proofErr w:type="spellEnd"/>
      <w:proofErr w:type="gramEnd"/>
      <w:r w:rsidRPr="00B40D69">
        <w:rPr>
          <w:rFonts w:ascii="Avenir Next Condensed" w:hAnsi="Avenir Next Condensed" w:cs="Courier New"/>
        </w:rPr>
        <w:t>}^{\left(</w:t>
      </w:r>
      <w:proofErr w:type="spellStart"/>
      <w:r w:rsidRPr="00B40D69">
        <w:rPr>
          <w:rFonts w:ascii="Avenir Next Condensed" w:hAnsi="Avenir Next Condensed" w:cs="Courier New"/>
        </w:rPr>
        <w:t>i,g</w:t>
      </w:r>
      <w:proofErr w:type="spellEnd"/>
      <w:r w:rsidRPr="00B40D69">
        <w:rPr>
          <w:rFonts w:ascii="Avenir Next Condensed" w:hAnsi="Avenir Next Condensed" w:cs="Courier New"/>
        </w:rPr>
        <w:t>\right)} $ as the predicted label obtained by binarizing the predicted probabilities $p_{\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}^{\left(</w:t>
      </w:r>
      <w:proofErr w:type="spellStart"/>
      <w:r w:rsidRPr="00B40D69">
        <w:rPr>
          <w:rFonts w:ascii="Avenir Next Condensed" w:hAnsi="Avenir Next Condensed" w:cs="Courier New"/>
        </w:rPr>
        <w:t>i,g</w:t>
      </w:r>
      <w:proofErr w:type="spellEnd"/>
      <w:r w:rsidRPr="00B40D69">
        <w:rPr>
          <w:rFonts w:ascii="Avenir Next Condensed" w:hAnsi="Avenir Next Condensed" w:cs="Courier New"/>
        </w:rPr>
        <w:t>\right)} $ using threshold $\theta_{\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 xml:space="preserve">}^{(g)} $ as shown in the Glossary of Symbols section. </w:t>
      </w:r>
    </w:p>
    <w:p w14:paraId="713188F3" w14:textId="455765F5" w:rsidR="003A1683"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Uncertainty </w:t>
      </w:r>
      <w:r w:rsidR="004E12A1" w:rsidRPr="00B40D69">
        <w:rPr>
          <w:rFonts w:ascii="Avenir Next Condensed" w:hAnsi="Avenir Next Condensed" w:cs="Courier New"/>
        </w:rPr>
        <w:t xml:space="preserve">measures </w:t>
      </w:r>
      <w:r w:rsidRPr="00B40D69">
        <w:rPr>
          <w:rFonts w:ascii="Avenir Next Condensed" w:hAnsi="Avenir Next Condensed" w:cs="Courier New"/>
        </w:rPr>
        <w:t xml:space="preserve">are used to quantify the level of uncertainty or confidence associated with the predictions of a model. </w:t>
      </w:r>
      <w:r w:rsidR="004E12A1" w:rsidRPr="00B40D69">
        <w:rPr>
          <w:rFonts w:ascii="Avenir Next Condensed" w:hAnsi="Avenir Next Condensed" w:cs="Courier New"/>
        </w:rPr>
        <w:t xml:space="preserve">In this work, we need to measure the uncertainty </w:t>
      </w:r>
      <w:ins w:id="427" w:author="artin majdi" w:date="2023-04-28T13:11:00Z">
        <w:r w:rsidR="00920A3B">
          <w:rPr>
            <w:rFonts w:ascii="Avenir Next Condensed" w:hAnsi="Avenir Next Condensed" w:cs="Courier New"/>
          </w:rPr>
          <w:t>$</w:t>
        </w:r>
      </w:ins>
      <w:r w:rsidR="004E12A1" w:rsidRPr="00B40D69">
        <w:rPr>
          <w:rFonts w:ascii="Avenir Next Condensed" w:hAnsi="Avenir Next Condensed" w:cs="Courier New"/>
        </w:rPr>
        <w:t>u_{\</w:t>
      </w:r>
      <w:proofErr w:type="spellStart"/>
      <w:proofErr w:type="gramStart"/>
      <w:r w:rsidR="004E12A1" w:rsidRPr="00B40D69">
        <w:rPr>
          <w:rFonts w:ascii="Avenir Next Condensed" w:hAnsi="Avenir Next Condensed" w:cs="Courier New"/>
        </w:rPr>
        <w:t>alpha,k</w:t>
      </w:r>
      <w:proofErr w:type="spellEnd"/>
      <w:proofErr w:type="gramEnd"/>
      <w:r w:rsidR="004E12A1" w:rsidRPr="00B40D69">
        <w:rPr>
          <w:rFonts w:ascii="Avenir Next Condensed" w:hAnsi="Avenir Next Condensed" w:cs="Courier New"/>
        </w:rPr>
        <w:t>}^{(</w:t>
      </w:r>
      <w:proofErr w:type="spellStart"/>
      <w:r w:rsidR="004E12A1" w:rsidRPr="00B40D69">
        <w:rPr>
          <w:rFonts w:ascii="Avenir Next Condensed" w:hAnsi="Avenir Next Condensed" w:cs="Courier New"/>
        </w:rPr>
        <w:t>i</w:t>
      </w:r>
      <w:proofErr w:type="spellEnd"/>
      <w:r w:rsidR="004E12A1" w:rsidRPr="00B40D69">
        <w:rPr>
          <w:rFonts w:ascii="Avenir Next Condensed" w:hAnsi="Avenir Next Condensed" w:cs="Courier New"/>
        </w:rPr>
        <w:t>)}</w:t>
      </w:r>
      <w:ins w:id="428" w:author="artin majdi" w:date="2023-04-28T13:11:00Z">
        <w:r w:rsidR="00920A3B">
          <w:rPr>
            <w:rFonts w:ascii="Avenir Next Condensed" w:hAnsi="Avenir Next Condensed" w:cs="Courier New"/>
          </w:rPr>
          <w:t>$</w:t>
        </w:r>
      </w:ins>
      <w:r w:rsidR="004E12A1" w:rsidRPr="00B40D69">
        <w:rPr>
          <w:rFonts w:ascii="Avenir Next Condensed" w:hAnsi="Avenir Next Condensed" w:cs="Courier New"/>
        </w:rPr>
        <w:t xml:space="preserve"> associated with the model predictions. </w:t>
      </w:r>
      <w:r w:rsidRPr="00B40D69">
        <w:rPr>
          <w:rFonts w:ascii="Avenir Next Condensed" w:hAnsi="Avenir Next Condensed" w:cs="Courier New"/>
        </w:rPr>
        <w:t xml:space="preserve">Some common uncertainty measurement </w:t>
      </w:r>
      <w:r w:rsidR="004E12A1" w:rsidRPr="00B40D69">
        <w:rPr>
          <w:rFonts w:ascii="Avenir Next Condensed" w:hAnsi="Avenir Next Condensed" w:cs="Courier New"/>
        </w:rPr>
        <w:t xml:space="preserve">measures </w:t>
      </w:r>
      <w:r w:rsidRPr="00B40D69">
        <w:rPr>
          <w:rFonts w:ascii="Avenir Next Condensed" w:hAnsi="Avenir Next Condensed" w:cs="Courier New"/>
        </w:rPr>
        <w:t>are as follows.</w:t>
      </w:r>
    </w:p>
    <w:p w14:paraId="771BACB5" w14:textId="77777777" w:rsidR="005B32C0" w:rsidRPr="00B40D69" w:rsidRDefault="005B32C0" w:rsidP="00B40D69">
      <w:pPr>
        <w:pStyle w:val="PlainText"/>
        <w:spacing w:line="360" w:lineRule="auto"/>
        <w:jc w:val="both"/>
        <w:rPr>
          <w:rFonts w:ascii="Avenir Next Condensed" w:hAnsi="Avenir Next Condensed" w:cs="Courier New"/>
        </w:rPr>
      </w:pPr>
    </w:p>
    <w:p w14:paraId="145FC718" w14:textId="6D10B529"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0021237B" w:rsidRPr="00B40D69">
        <w:rPr>
          <w:rFonts w:ascii="Avenir Next Condensed" w:hAnsi="Avenir Next Condensed" w:cs="Courier New"/>
        </w:rPr>
        <w:t>subsubsection</w:t>
      </w:r>
      <w:r w:rsidRPr="00B40D69">
        <w:rPr>
          <w:rFonts w:ascii="Avenir Next Condensed" w:hAnsi="Avenir Next Condensed" w:cs="Courier New"/>
        </w:rPr>
        <w:t>{</w:t>
      </w:r>
      <w:proofErr w:type="gramEnd"/>
      <w:r w:rsidRPr="00B40D69">
        <w:rPr>
          <w:rFonts w:ascii="Avenir Next Condensed" w:hAnsi="Avenir Next Condensed" w:cs="Courier New"/>
        </w:rPr>
        <w:t>Entropy}</w:t>
      </w:r>
    </w:p>
    <w:p w14:paraId="39659E17" w14:textId="77777777" w:rsidR="003A1683"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Entropy is a widely used measure of uncertainty in classification problems. The formula for </w:t>
      </w:r>
      <w:r w:rsidRPr="00B40D69">
        <w:rPr>
          <w:rFonts w:ascii="Avenir Next Condensed" w:hAnsi="Avenir Next Condensed" w:cs="Courier New"/>
        </w:rPr>
        <w:t>calculating entropy is as follows:</w:t>
      </w:r>
    </w:p>
    <w:p w14:paraId="373573B6" w14:textId="77777777" w:rsidR="005B32C0" w:rsidRPr="00B40D69" w:rsidRDefault="005B32C0" w:rsidP="00B40D69">
      <w:pPr>
        <w:pStyle w:val="PlainText"/>
        <w:spacing w:line="360" w:lineRule="auto"/>
        <w:jc w:val="both"/>
        <w:rPr>
          <w:rFonts w:ascii="Avenir Next Condensed" w:hAnsi="Avenir Next Condensed" w:cs="Courier New"/>
        </w:rPr>
      </w:pPr>
    </w:p>
    <w:p w14:paraId="0A6E9EF1"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begin</w:t>
      </w:r>
      <w:proofErr w:type="gramEnd"/>
      <w:r w:rsidRPr="00B40D69">
        <w:rPr>
          <w:rFonts w:ascii="Avenir Next Condensed" w:hAnsi="Avenir Next Condensed" w:cs="Courier New"/>
        </w:rPr>
        <w:t>{equation}</w:t>
      </w:r>
    </w:p>
    <w:p w14:paraId="50D43B12"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\gdef\theequation{</w:t>
      </w:r>
      <w:proofErr w:type="gramEnd"/>
      <w:r w:rsidRPr="00B40D69">
        <w:rPr>
          <w:rFonts w:ascii="Avenir Next Condensed" w:hAnsi="Avenir Next Condensed" w:cs="Courier New"/>
        </w:rPr>
        <w:t>5}</w:t>
      </w:r>
    </w:p>
    <w:p w14:paraId="78EB123A"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label</w:t>
      </w:r>
      <w:proofErr w:type="gramEnd"/>
      <w:r w:rsidRPr="00B40D69">
        <w:rPr>
          <w:rFonts w:ascii="Avenir Next Condensed" w:hAnsi="Avenir Next Condensed" w:cs="Courier New"/>
        </w:rPr>
        <w:t>{disp-formula-group-82bdc9d51ce0431dbe212b5d72c505c3}</w:t>
      </w:r>
    </w:p>
    <w:p w14:paraId="6D274277" w14:textId="2886EAF0"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u_{\alpha,k</w:t>
      </w:r>
      <w:r w:rsidRPr="00B40D69">
        <w:rPr>
          <w:rFonts w:ascii="Avenir Next Condensed" w:hAnsi="Avenir Next Condensed" w:cs="Courier New"/>
        </w:rPr>
        <w:t>}^{(i)}=H\left(\left\{p_{\alpha,k}^{(i,g)}\right\}_{g=1}^{</w:t>
      </w:r>
      <w:del w:id="429" w:author="artin majdi" w:date="2023-05-02T12:16:00Z">
        <w:r w:rsidRPr="00B40D69" w:rsidDel="00313A63">
          <w:rPr>
            <w:rFonts w:ascii="Avenir Next Condensed" w:hAnsi="Avenir Next Condensed" w:cs="Courier New"/>
          </w:rPr>
          <w:delText>\mathrm{G}</w:delText>
        </w:r>
      </w:del>
      <w:ins w:id="430" w:author="artin majdi" w:date="2023-05-02T12:16:00Z">
        <w:r w:rsidR="00313A63">
          <w:rPr>
            <w:rFonts w:ascii="Avenir Next Condensed" w:hAnsi="Avenir Next Condensed" w:cs="Courier New"/>
          </w:rPr>
          <w:t>G</w:t>
        </w:r>
      </w:ins>
      <w:r w:rsidRPr="00B40D69">
        <w:rPr>
          <w:rFonts w:ascii="Avenir Next Condensed" w:hAnsi="Avenir Next Condensed" w:cs="Courier New"/>
        </w:rPr>
        <w:t>}\right)=-\sum_{g}{p_{\alpha,k}^{(i,g)} \log\left(p_{\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i,g</w:t>
      </w:r>
      <w:proofErr w:type="spellEnd"/>
      <w:r w:rsidRPr="00B40D69">
        <w:rPr>
          <w:rFonts w:ascii="Avenir Next Condensed" w:hAnsi="Avenir Next Condensed" w:cs="Courier New"/>
        </w:rPr>
        <w:t>)}\right)}</w:t>
      </w:r>
    </w:p>
    <w:p w14:paraId="162DB1C4" w14:textId="77777777" w:rsidR="003A1683"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end</w:t>
      </w:r>
      <w:proofErr w:type="gramEnd"/>
      <w:r w:rsidRPr="00B40D69">
        <w:rPr>
          <w:rFonts w:ascii="Avenir Next Condensed" w:hAnsi="Avenir Next Condensed" w:cs="Courier New"/>
        </w:rPr>
        <w:t>{equation}</w:t>
      </w:r>
    </w:p>
    <w:p w14:paraId="609C745A" w14:textId="77777777" w:rsidR="005B32C0" w:rsidRPr="00B40D69" w:rsidRDefault="005B32C0" w:rsidP="00B40D69">
      <w:pPr>
        <w:pStyle w:val="PlainText"/>
        <w:spacing w:line="360" w:lineRule="auto"/>
        <w:jc w:val="both"/>
        <w:rPr>
          <w:rFonts w:ascii="Avenir Next Condensed" w:hAnsi="Avenir Next Condensed" w:cs="Courier New"/>
        </w:rPr>
      </w:pPr>
    </w:p>
    <w:p w14:paraId="72095A48" w14:textId="77777777" w:rsidR="003A1683" w:rsidRDefault="00394EC4" w:rsidP="00B40D69">
      <w:pPr>
        <w:pStyle w:val="PlainText"/>
        <w:spacing w:line="360" w:lineRule="auto"/>
        <w:jc w:val="both"/>
        <w:rPr>
          <w:ins w:id="431" w:author="artin majdi" w:date="2023-05-02T12:40:00Z"/>
          <w:rFonts w:ascii="Avenir Next Condensed" w:hAnsi="Avenir Next Condensed" w:cs="Courier New"/>
        </w:rPr>
      </w:pPr>
      <w:r w:rsidRPr="00B40D69">
        <w:rPr>
          <w:rFonts w:ascii="Avenir Next Condensed" w:hAnsi="Avenir Next Condensed" w:cs="Courier New"/>
        </w:rPr>
        <w:t>Higher entropy values indicate greater uncertainty in the prediction.</w:t>
      </w:r>
    </w:p>
    <w:p w14:paraId="101C011C" w14:textId="77777777" w:rsidR="005E5CE0" w:rsidRDefault="005E5CE0" w:rsidP="005E5CE0">
      <w:pPr>
        <w:pStyle w:val="PlainText"/>
        <w:spacing w:line="360" w:lineRule="auto"/>
        <w:rPr>
          <w:ins w:id="432" w:author="artin majdi" w:date="2023-05-02T12:40:00Z"/>
          <w:rFonts w:ascii="Avenir Next Condensed" w:hAnsi="Avenir Next Condensed" w:cs="Courier New"/>
        </w:rPr>
      </w:pPr>
      <w:proofErr w:type="spellStart"/>
      <w:ins w:id="433" w:author="artin majdi" w:date="2023-05-02T12:40:00Z">
        <w:r w:rsidRPr="005E5CE0">
          <w:rPr>
            <w:rFonts w:ascii="Avenir Next Condensed" w:hAnsi="Avenir Next Condensed" w:cs="Courier New"/>
          </w:rPr>
          <w:t>Eentropy</w:t>
        </w:r>
        <w:proofErr w:type="spellEnd"/>
        <w:r w:rsidRPr="005E5CE0">
          <w:rPr>
            <w:rFonts w:ascii="Avenir Next Condensed" w:hAnsi="Avenir Next Condensed" w:cs="Courier New"/>
          </w:rPr>
          <w:t xml:space="preserve"> is a useful metric for evaluating the level of confidence and agreement in the predictions generated by an ensemble of classifiers. In an ensemble of classifiers, entropy serves as a quantitative measure of the uncertainty or disorder present in the probability distribution of the predicted class labels. A higher entropy value indicates a greater degree of uncertainty in the predictions, as the predictions of the individual classifiers in the ensemble are significantly different. In contrast, a lower entropy value denotes reduced uncertainty as the ensemble assigns very similar probabilities to a particular class, indicating strong agreement among the classifiers and increased confidence in their collective prediction. </w:t>
        </w:r>
      </w:ins>
    </w:p>
    <w:p w14:paraId="04D335C4" w14:textId="77777777" w:rsidR="005E5CE0" w:rsidRPr="005E5CE0" w:rsidRDefault="005E5CE0" w:rsidP="005E5CE0">
      <w:pPr>
        <w:pStyle w:val="PlainText"/>
        <w:spacing w:line="360" w:lineRule="auto"/>
        <w:rPr>
          <w:ins w:id="434" w:author="artin majdi" w:date="2023-05-02T12:40:00Z"/>
          <w:rFonts w:ascii="Avenir Next Condensed" w:hAnsi="Avenir Next Condensed" w:cs="Courier New"/>
        </w:rPr>
      </w:pPr>
    </w:p>
    <w:p w14:paraId="02F8EB68" w14:textId="443179F3" w:rsidR="005E5CE0" w:rsidRPr="00B40D69" w:rsidDel="005E5CE0" w:rsidRDefault="005E5CE0" w:rsidP="00B40D69">
      <w:pPr>
        <w:pStyle w:val="PlainText"/>
        <w:spacing w:line="360" w:lineRule="auto"/>
        <w:jc w:val="both"/>
        <w:rPr>
          <w:del w:id="435" w:author="artin majdi" w:date="2023-05-02T12:40:00Z"/>
          <w:rFonts w:ascii="Avenir Next Condensed" w:hAnsi="Avenir Next Condensed" w:cs="Courier New"/>
        </w:rPr>
      </w:pPr>
    </w:p>
    <w:p w14:paraId="6BD97131" w14:textId="671A272C" w:rsidR="003A1683" w:rsidRPr="00B40D69" w:rsidDel="005E5CE0" w:rsidRDefault="00394EC4" w:rsidP="00B40D69">
      <w:pPr>
        <w:pStyle w:val="PlainText"/>
        <w:spacing w:line="360" w:lineRule="auto"/>
        <w:jc w:val="both"/>
        <w:rPr>
          <w:del w:id="436" w:author="artin majdi" w:date="2023-05-02T12:40:00Z"/>
          <w:rFonts w:ascii="Avenir Next Condensed" w:hAnsi="Avenir Next Condensed" w:cs="Courier New"/>
        </w:rPr>
      </w:pPr>
      <w:commentRangeStart w:id="437"/>
      <w:commentRangeStart w:id="438"/>
      <w:del w:id="439" w:author="artin majdi" w:date="2023-05-02T12:40:00Z">
        <w:r w:rsidRPr="00B40D69" w:rsidDel="005E5CE0">
          <w:rPr>
            <w:rFonts w:ascii="Avenir Next Condensed" w:hAnsi="Avenir Next Condensed" w:cs="Courier New"/>
          </w:rPr>
          <w:delText>Assessing entropy acros</w:delText>
        </w:r>
        <w:r w:rsidRPr="00B40D69" w:rsidDel="005E5CE0">
          <w:rPr>
            <w:rFonts w:ascii="Avenir Next Condensed" w:hAnsi="Avenir Next Condensed" w:cs="Courier New"/>
          </w:rPr>
          <w:delText xml:space="preserve">s all classifiers for each class quantifies the uncertainty or </w:delText>
        </w:r>
        <w:r w:rsidR="0021237B" w:rsidRPr="00B40D69" w:rsidDel="005E5CE0">
          <w:rPr>
            <w:rFonts w:ascii="Avenir Next Condensed" w:hAnsi="Avenir Next Condensed" w:cs="Courier New"/>
          </w:rPr>
          <w:delText>``</w:delText>
        </w:r>
        <w:r w:rsidRPr="00B40D69" w:rsidDel="005E5CE0">
          <w:rPr>
            <w:rFonts w:ascii="Avenir Next Condensed" w:hAnsi="Avenir Next Condensed" w:cs="Courier New"/>
          </w:rPr>
          <w:delText xml:space="preserve">disorder" in the probability distribution of class predictions for that particular class. It provides a </w:delText>
        </w:r>
        <w:commentRangeStart w:id="440"/>
        <w:commentRangeEnd w:id="440"/>
        <w:r w:rsidR="008137E7" w:rsidRPr="00B40D69" w:rsidDel="005E5CE0">
          <w:rPr>
            <w:rStyle w:val="CommentReference"/>
            <w:rFonts w:ascii="Avenir Next Condensed" w:hAnsi="Avenir Next Condensed"/>
          </w:rPr>
          <w:commentReference w:id="440"/>
        </w:r>
        <w:r w:rsidR="0021237B" w:rsidRPr="00B40D69" w:rsidDel="005E5CE0">
          <w:rPr>
            <w:rFonts w:ascii="Avenir Next Condensed" w:hAnsi="Avenir Next Condensed" w:cs="Courier New"/>
          </w:rPr>
          <w:delText xml:space="preserve">measure </w:delText>
        </w:r>
        <w:r w:rsidRPr="00B40D69" w:rsidDel="005E5CE0">
          <w:rPr>
            <w:rFonts w:ascii="Avenir Next Condensed" w:hAnsi="Avenir Next Condensed" w:cs="Courier New"/>
          </w:rPr>
          <w:delText>to quantify how dispersed the class probabilities across various classifiers</w:delText>
        </w:r>
        <w:r w:rsidRPr="00B40D69" w:rsidDel="005E5CE0">
          <w:rPr>
            <w:rFonts w:ascii="Avenir Next Condensed" w:hAnsi="Avenir Next Condensed" w:cs="Courier New"/>
          </w:rPr>
          <w:delText xml:space="preserve"> are. </w:delText>
        </w:r>
      </w:del>
      <w:del w:id="441" w:author="artin majdi" w:date="2023-05-02T12:13:00Z">
        <w:r w:rsidRPr="00B40D69" w:rsidDel="00F225E9">
          <w:rPr>
            <w:rFonts w:ascii="Avenir Next Condensed" w:hAnsi="Avenir Next Condensed" w:cs="Courier New"/>
          </w:rPr>
          <w:delText xml:space="preserve">Greater </w:delText>
        </w:r>
      </w:del>
      <w:del w:id="442" w:author="artin majdi" w:date="2023-05-02T12:40:00Z">
        <w:r w:rsidRPr="00B40D69" w:rsidDel="005E5CE0">
          <w:rPr>
            <w:rFonts w:ascii="Avenir Next Condensed" w:hAnsi="Avenir Next Condensed" w:cs="Courier New"/>
          </w:rPr>
          <w:delText>entropy</w:delText>
        </w:r>
        <w:r w:rsidR="0041053D" w:rsidDel="005E5CE0">
          <w:rPr>
            <w:rFonts w:ascii="Avenir Next Condensed" w:hAnsi="Avenir Next Condensed" w:cs="Courier New"/>
          </w:rPr>
          <w:delText xml:space="preserve"> </w:delText>
        </w:r>
      </w:del>
      <w:del w:id="443" w:author="artin majdi" w:date="2023-05-02T12:13:00Z">
        <w:r w:rsidRPr="00B40D69" w:rsidDel="000E1A55">
          <w:rPr>
            <w:rFonts w:ascii="Avenir Next Condensed" w:hAnsi="Avenir Next Condensed" w:cs="Courier New"/>
          </w:rPr>
          <w:delText>~</w:delText>
        </w:r>
      </w:del>
      <w:del w:id="444" w:author="artin majdi" w:date="2023-05-02T12:40:00Z">
        <w:r w:rsidRPr="00B40D69" w:rsidDel="005E5CE0">
          <w:rPr>
            <w:rFonts w:ascii="Avenir Next Condensed" w:hAnsi="Avenir Next Condensed" w:cs="Courier New"/>
          </w:rPr>
          <w:delText xml:space="preserve">suggests that the class probabilities are more equally distributed, thereby </w:delText>
        </w:r>
      </w:del>
      <w:del w:id="445" w:author="artin majdi" w:date="2023-05-02T12:13:00Z">
        <w:r w:rsidRPr="00B40D69" w:rsidDel="00F225E9">
          <w:rPr>
            <w:rFonts w:ascii="Avenir Next Condensed" w:hAnsi="Avenir Next Condensed" w:cs="Courier New"/>
          </w:rPr>
          <w:delText xml:space="preserve">decreasing </w:delText>
        </w:r>
      </w:del>
      <w:del w:id="446" w:author="artin majdi" w:date="2023-05-02T12:40:00Z">
        <w:r w:rsidRPr="00B40D69" w:rsidDel="005E5CE0">
          <w:rPr>
            <w:rFonts w:ascii="Avenir Next Condensed" w:hAnsi="Avenir Next Condensed" w:cs="Courier New"/>
          </w:rPr>
          <w:delText xml:space="preserve">the </w:delText>
        </w:r>
        <w:r w:rsidR="008137E7" w:rsidRPr="00B40D69" w:rsidDel="005E5CE0">
          <w:rPr>
            <w:rFonts w:ascii="Avenir Next Condensed" w:hAnsi="Avenir Next Condensed" w:cs="Courier New"/>
          </w:rPr>
          <w:delText xml:space="preserve">confidence in the </w:delText>
        </w:r>
        <w:r w:rsidRPr="00B40D69" w:rsidDel="005E5CE0">
          <w:rPr>
            <w:rFonts w:ascii="Avenir Next Condensed" w:hAnsi="Avenir Next Condensed" w:cs="Courier New"/>
          </w:rPr>
          <w:delText>classifiers' predictions for that class.</w:delText>
        </w:r>
      </w:del>
      <w:del w:id="447" w:author="artin majdi" w:date="2023-05-02T12:14:00Z">
        <w:r w:rsidRPr="00B40D69" w:rsidDel="007E7406">
          <w:rPr>
            <w:rFonts w:ascii="Avenir Next Condensed" w:hAnsi="Avenir Next Condensed" w:cs="Courier New"/>
          </w:rPr>
          <w:delText xml:space="preserve"> On the other hand, </w:delText>
        </w:r>
      </w:del>
      <w:commentRangeStart w:id="448"/>
      <w:del w:id="449" w:author="artin majdi" w:date="2023-05-02T12:13:00Z">
        <w:r w:rsidRPr="00B40D69" w:rsidDel="00F225E9">
          <w:rPr>
            <w:rFonts w:ascii="Avenir Next Condensed" w:hAnsi="Avenir Next Condensed" w:cs="Courier New"/>
          </w:rPr>
          <w:delText xml:space="preserve">lower </w:delText>
        </w:r>
      </w:del>
      <w:del w:id="450" w:author="artin majdi" w:date="2023-05-02T12:14:00Z">
        <w:r w:rsidRPr="00B40D69" w:rsidDel="007E7406">
          <w:rPr>
            <w:rFonts w:ascii="Avenir Next Condensed" w:hAnsi="Avenir Next Condensed" w:cs="Courier New"/>
          </w:rPr>
          <w:delText>entropy</w:delText>
        </w:r>
      </w:del>
      <w:del w:id="451" w:author="artin majdi" w:date="2023-05-02T12:13:00Z">
        <w:r w:rsidRPr="00B40D69" w:rsidDel="00F225E9">
          <w:rPr>
            <w:rFonts w:ascii="Avenir Next Condensed" w:hAnsi="Avenir Next Condensed" w:cs="Courier New"/>
          </w:rPr>
          <w:delText>~</w:delText>
        </w:r>
        <w:r w:rsidR="0041053D" w:rsidDel="00F225E9">
          <w:rPr>
            <w:rFonts w:ascii="Avenir Next Condensed" w:hAnsi="Avenir Next Condensed" w:cs="Courier New"/>
          </w:rPr>
          <w:delText xml:space="preserve"> </w:delText>
        </w:r>
      </w:del>
      <w:del w:id="452" w:author="artin majdi" w:date="2023-05-02T12:14:00Z">
        <w:r w:rsidRPr="00B40D69" w:rsidDel="007E7406">
          <w:rPr>
            <w:rFonts w:ascii="Avenir Next Condensed" w:hAnsi="Avenir Next Condensed" w:cs="Courier New"/>
          </w:rPr>
          <w:delText>indicates that most classifiers give a higher pro</w:delText>
        </w:r>
        <w:r w:rsidRPr="00B40D69" w:rsidDel="007E7406">
          <w:rPr>
            <w:rFonts w:ascii="Avenir Next Condensed" w:hAnsi="Avenir Next Condensed" w:cs="Courier New"/>
          </w:rPr>
          <w:delText>bability to a specific label</w:delText>
        </w:r>
        <w:commentRangeEnd w:id="448"/>
        <w:r w:rsidR="008137E7" w:rsidRPr="00B40D69" w:rsidDel="007E7406">
          <w:rPr>
            <w:rStyle w:val="CommentReference"/>
            <w:rFonts w:ascii="Avenir Next Condensed" w:hAnsi="Avenir Next Condensed"/>
          </w:rPr>
          <w:commentReference w:id="448"/>
        </w:r>
        <w:r w:rsidRPr="00B40D69" w:rsidDel="007E7406">
          <w:rPr>
            <w:rFonts w:ascii="Avenir Next Condensed" w:hAnsi="Avenir Next Condensed" w:cs="Courier New"/>
          </w:rPr>
          <w:delText>, indicating that they are more confident in their predictions for that class</w:delText>
        </w:r>
        <w:r w:rsidRPr="00B40D69" w:rsidDel="007E7406">
          <w:rPr>
            <w:rFonts w:ascii="Avenir Next Condensed" w:hAnsi="Avenir Next Condensed" w:cs="Courier New"/>
          </w:rPr>
          <w:delText>.</w:delText>
        </w:r>
      </w:del>
      <w:del w:id="453" w:author="artin majdi" w:date="2023-05-02T12:40:00Z">
        <w:r w:rsidRPr="00B40D69" w:rsidDel="005E5CE0">
          <w:rPr>
            <w:rFonts w:ascii="Avenir Next Condensed" w:hAnsi="Avenir Next Condensed" w:cs="Courier New"/>
          </w:rPr>
          <w:delText xml:space="preserve"> This information is useful for determining the level of agreement among the classifiers.</w:delText>
        </w:r>
        <w:commentRangeEnd w:id="437"/>
        <w:r w:rsidR="005368A7" w:rsidDel="005E5CE0">
          <w:rPr>
            <w:rStyle w:val="CommentReference"/>
            <w:rFonts w:ascii="Arial Narrow" w:hAnsi="Arial Narrow"/>
          </w:rPr>
          <w:commentReference w:id="437"/>
        </w:r>
        <w:commentRangeEnd w:id="438"/>
        <w:r w:rsidR="0048171B" w:rsidDel="005E5CE0">
          <w:rPr>
            <w:rStyle w:val="CommentReference"/>
            <w:rFonts w:ascii="Arial Narrow" w:hAnsi="Arial Narrow"/>
          </w:rPr>
          <w:commentReference w:id="438"/>
        </w:r>
      </w:del>
    </w:p>
    <w:p w14:paraId="21C59509" w14:textId="4AE93924" w:rsidR="008137E7"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008137E7" w:rsidRPr="00B40D69">
        <w:rPr>
          <w:rFonts w:ascii="Avenir Next Condensed" w:hAnsi="Avenir Next Condensed" w:cs="Courier New"/>
        </w:rPr>
        <w:t>subsubsection</w:t>
      </w:r>
      <w:r w:rsidRPr="00B40D69">
        <w:rPr>
          <w:rFonts w:ascii="Avenir Next Condensed" w:hAnsi="Avenir Next Condensed" w:cs="Courier New"/>
        </w:rPr>
        <w:t>{</w:t>
      </w:r>
      <w:commentRangeStart w:id="454"/>
      <w:proofErr w:type="gramEnd"/>
      <w:del w:id="455" w:author="artin majdi" w:date="2023-04-28T12:21:00Z">
        <w:r w:rsidRPr="00B40D69" w:rsidDel="00836E07">
          <w:rPr>
            <w:rFonts w:ascii="Avenir Next Condensed" w:hAnsi="Avenir Next Condensed" w:cs="Courier New"/>
          </w:rPr>
          <w:delText>Variance</w:delText>
        </w:r>
        <w:commentRangeEnd w:id="454"/>
        <w:r w:rsidR="00892CF9" w:rsidRPr="00B40D69" w:rsidDel="00836E07">
          <w:rPr>
            <w:rStyle w:val="CommentReference"/>
            <w:rFonts w:ascii="Avenir Next Condensed" w:hAnsi="Avenir Next Condensed"/>
          </w:rPr>
          <w:commentReference w:id="454"/>
        </w:r>
      </w:del>
      <w:ins w:id="456" w:author="artin majdi" w:date="2023-04-28T12:21:00Z">
        <w:r w:rsidR="00836E07">
          <w:rPr>
            <w:rFonts w:ascii="Avenir Next Condensed" w:hAnsi="Avenir Next Condensed" w:cs="Courier New"/>
          </w:rPr>
          <w:t>Standard Deviation</w:t>
        </w:r>
      </w:ins>
      <w:r w:rsidRPr="00B40D69">
        <w:rPr>
          <w:rFonts w:ascii="Avenir Next Condensed" w:hAnsi="Avenir Next Condensed" w:cs="Courier New"/>
        </w:rPr>
        <w:t>}</w:t>
      </w:r>
    </w:p>
    <w:p w14:paraId="0FD85A84" w14:textId="3BB679C7" w:rsidR="003A1683" w:rsidRDefault="00394EC4" w:rsidP="00B40D69">
      <w:pPr>
        <w:pStyle w:val="PlainText"/>
        <w:spacing w:line="360" w:lineRule="auto"/>
        <w:jc w:val="both"/>
        <w:rPr>
          <w:ins w:id="457" w:author="artin majdi" w:date="2023-04-28T12:22:00Z"/>
          <w:rFonts w:ascii="Avenir Next Condensed" w:hAnsi="Avenir Next Condensed" w:cs="Courier New"/>
        </w:rPr>
      </w:pPr>
      <w:r w:rsidRPr="00B40D69">
        <w:rPr>
          <w:rFonts w:ascii="Avenir Next Condensed" w:hAnsi="Avenir Next Condensed" w:cs="Courier New"/>
        </w:rPr>
        <w:t xml:space="preserve">In regression problems, </w:t>
      </w:r>
      <w:del w:id="458" w:author="artin majdi" w:date="2023-04-28T12:21:00Z">
        <w:r w:rsidRPr="00B40D69" w:rsidDel="00204960">
          <w:rPr>
            <w:rFonts w:ascii="Avenir Next Condensed" w:hAnsi="Avenir Next Condensed" w:cs="Courier New"/>
          </w:rPr>
          <w:delText xml:space="preserve">variance </w:delText>
        </w:r>
      </w:del>
      <w:ins w:id="459" w:author="artin majdi" w:date="2023-04-28T12:21:00Z">
        <w:r w:rsidR="00204960">
          <w:rPr>
            <w:rFonts w:ascii="Avenir Next Condensed" w:hAnsi="Avenir Next Condensed" w:cs="Courier New"/>
          </w:rPr>
          <w:t>stan</w:t>
        </w:r>
      </w:ins>
      <w:ins w:id="460" w:author="artin majdi" w:date="2023-04-28T12:22:00Z">
        <w:r w:rsidR="00204960">
          <w:rPr>
            <w:rFonts w:ascii="Avenir Next Condensed" w:hAnsi="Avenir Next Condensed" w:cs="Courier New"/>
          </w:rPr>
          <w:t>dard deviation</w:t>
        </w:r>
      </w:ins>
      <w:ins w:id="461" w:author="artin majdi" w:date="2023-04-28T12:21:00Z">
        <w:r w:rsidR="00204960" w:rsidRPr="00B40D69">
          <w:rPr>
            <w:rFonts w:ascii="Avenir Next Condensed" w:hAnsi="Avenir Next Condensed" w:cs="Courier New"/>
          </w:rPr>
          <w:t xml:space="preserve"> </w:t>
        </w:r>
      </w:ins>
      <w:r w:rsidRPr="00B40D69">
        <w:rPr>
          <w:rFonts w:ascii="Avenir Next Condensed" w:hAnsi="Avenir Next Condensed" w:cs="Courier New"/>
        </w:rPr>
        <w:t xml:space="preserve">is often used to quantify uncertainty. It measures the dispersion of predicted values around the mean. A greater </w:t>
      </w:r>
      <w:del w:id="462" w:author="artin majdi" w:date="2023-04-28T12:22:00Z">
        <w:r w:rsidRPr="00B40D69" w:rsidDel="00204960">
          <w:rPr>
            <w:rFonts w:ascii="Avenir Next Condensed" w:hAnsi="Avenir Next Condensed" w:cs="Courier New"/>
          </w:rPr>
          <w:delText xml:space="preserve">variance </w:delText>
        </w:r>
      </w:del>
      <w:ins w:id="463" w:author="artin majdi" w:date="2023-04-28T12:22:00Z">
        <w:r w:rsidR="00204960">
          <w:rPr>
            <w:rFonts w:ascii="Avenir Next Condensed" w:hAnsi="Avenir Next Condensed" w:cs="Courier New"/>
          </w:rPr>
          <w:t>standard deviation</w:t>
        </w:r>
        <w:r w:rsidR="00204960" w:rsidRPr="00B40D69">
          <w:rPr>
            <w:rFonts w:ascii="Avenir Next Condensed" w:hAnsi="Avenir Next Condensed" w:cs="Courier New"/>
          </w:rPr>
          <w:t xml:space="preserve"> </w:t>
        </w:r>
      </w:ins>
      <w:r w:rsidRPr="00B40D69">
        <w:rPr>
          <w:rFonts w:ascii="Avenir Next Condensed" w:hAnsi="Avenir Next Condensed" w:cs="Courier New"/>
        </w:rPr>
        <w:t>indicates greater uncertainty of the prediction. For</w:t>
      </w:r>
      <w:r w:rsidRPr="00B40D69">
        <w:rPr>
          <w:rFonts w:ascii="Avenir Next Condensed" w:hAnsi="Avenir Next Condensed" w:cs="Courier New"/>
        </w:rPr>
        <w:t xml:space="preserve"> a set of predicted values $\left\{t_{\</w:t>
      </w:r>
      <w:proofErr w:type="spellStart"/>
      <w:proofErr w:type="gramStart"/>
      <w:r w:rsidRPr="00B40D69">
        <w:rPr>
          <w:rFonts w:ascii="Avenir Next Condensed" w:hAnsi="Avenir Next Condensed" w:cs="Courier New"/>
        </w:rPr>
        <w:t>alpha,k</w:t>
      </w:r>
      <w:proofErr w:type="spellEnd"/>
      <w:proofErr w:type="gramEnd"/>
      <w:r w:rsidRPr="00B40D69">
        <w:rPr>
          <w:rFonts w:ascii="Avenir Next Condensed" w:hAnsi="Avenir Next Condensed" w:cs="Courier New"/>
        </w:rPr>
        <w:t>}^{(</w:t>
      </w:r>
      <w:proofErr w:type="spellStart"/>
      <w:r w:rsidRPr="00B40D69">
        <w:rPr>
          <w:rFonts w:ascii="Avenir Next Condensed" w:hAnsi="Avenir Next Condensed" w:cs="Courier New"/>
        </w:rPr>
        <w:t>i,g</w:t>
      </w:r>
      <w:proofErr w:type="spellEnd"/>
      <w:r w:rsidRPr="00B40D69">
        <w:rPr>
          <w:rFonts w:ascii="Avenir Next Condensed" w:hAnsi="Avenir Next Condensed" w:cs="Courier New"/>
        </w:rPr>
        <w:t>)}\right\}_{g=1}^</w:t>
      </w:r>
      <w:del w:id="464" w:author="artin majdi" w:date="2023-05-02T12:16:00Z">
        <w:r w:rsidRPr="00B40D69" w:rsidDel="00313A63">
          <w:rPr>
            <w:rFonts w:ascii="Avenir Next Condensed" w:hAnsi="Avenir Next Condensed" w:cs="Courier New"/>
          </w:rPr>
          <w:delText>\mathrm{G}</w:delText>
        </w:r>
      </w:del>
      <w:ins w:id="465" w:author="artin majdi" w:date="2023-05-02T12:16:00Z">
        <w:r w:rsidR="00313A63">
          <w:rPr>
            <w:rFonts w:ascii="Avenir Next Condensed" w:hAnsi="Avenir Next Condensed" w:cs="Courier New"/>
          </w:rPr>
          <w:t>G</w:t>
        </w:r>
      </w:ins>
      <w:r w:rsidRPr="00B40D69">
        <w:rPr>
          <w:rFonts w:ascii="Avenir Next Condensed" w:hAnsi="Avenir Next Condensed" w:cs="Courier New"/>
        </w:rPr>
        <w:t xml:space="preserve"> $ </w:t>
      </w:r>
      <w:r w:rsidR="008137E7" w:rsidRPr="00B40D69">
        <w:rPr>
          <w:rFonts w:ascii="Avenir Next Condensed" w:hAnsi="Avenir Next Condensed" w:cs="Courier New"/>
        </w:rPr>
        <w:t>with</w:t>
      </w:r>
      <w:r w:rsidRPr="00B40D69">
        <w:rPr>
          <w:rFonts w:ascii="Avenir Next Condensed" w:hAnsi="Avenir Next Condensed" w:cs="Courier New"/>
        </w:rPr>
        <w:t xml:space="preserve"> mean value $\mu $, the </w:t>
      </w:r>
      <w:del w:id="466" w:author="artin majdi" w:date="2023-04-28T12:22:00Z">
        <w:r w:rsidRPr="00B40D69" w:rsidDel="00204960">
          <w:rPr>
            <w:rFonts w:ascii="Avenir Next Condensed" w:hAnsi="Avenir Next Condensed" w:cs="Courier New"/>
          </w:rPr>
          <w:delText xml:space="preserve">variance </w:delText>
        </w:r>
      </w:del>
      <w:ins w:id="467" w:author="artin majdi" w:date="2023-04-28T12:22:00Z">
        <w:r w:rsidR="00204960">
          <w:rPr>
            <w:rFonts w:ascii="Avenir Next Condensed" w:hAnsi="Avenir Next Condensed" w:cs="Courier New"/>
          </w:rPr>
          <w:t>standard deviation</w:t>
        </w:r>
        <w:r w:rsidR="00204960" w:rsidRPr="00B40D69">
          <w:rPr>
            <w:rFonts w:ascii="Avenir Next Condensed" w:hAnsi="Avenir Next Condensed" w:cs="Courier New"/>
          </w:rPr>
          <w:t xml:space="preserve"> </w:t>
        </w:r>
      </w:ins>
      <w:r w:rsidRPr="00B40D69">
        <w:rPr>
          <w:rFonts w:ascii="Avenir Next Condensed" w:hAnsi="Avenir Next Condensed" w:cs="Courier New"/>
        </w:rPr>
        <w:t>is defined as</w:t>
      </w:r>
      <w:del w:id="468" w:author="Rodriguez, Jeffrey J - (jjrodrig)" w:date="2023-04-23T17:09:00Z">
        <w:r w:rsidRPr="00B40D69" w:rsidDel="008137E7">
          <w:rPr>
            <w:rFonts w:ascii="Avenir Next Condensed" w:hAnsi="Avenir Next Condensed" w:cs="Courier New"/>
          </w:rPr>
          <w:delText>:</w:delText>
        </w:r>
      </w:del>
    </w:p>
    <w:p w14:paraId="162007A1" w14:textId="77777777" w:rsidR="00204960" w:rsidRPr="00B40D69" w:rsidRDefault="00204960" w:rsidP="00B40D69">
      <w:pPr>
        <w:pStyle w:val="PlainText"/>
        <w:spacing w:line="360" w:lineRule="auto"/>
        <w:jc w:val="both"/>
        <w:rPr>
          <w:rFonts w:ascii="Avenir Next Condensed" w:hAnsi="Avenir Next Condensed" w:cs="Courier New"/>
        </w:rPr>
      </w:pPr>
    </w:p>
    <w:p w14:paraId="7A153B36"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begin</w:t>
      </w:r>
      <w:proofErr w:type="gramEnd"/>
      <w:r w:rsidRPr="00B40D69">
        <w:rPr>
          <w:rFonts w:ascii="Avenir Next Condensed" w:hAnsi="Avenir Next Condensed" w:cs="Courier New"/>
        </w:rPr>
        <w:t>{equation}</w:t>
      </w:r>
    </w:p>
    <w:p w14:paraId="1B8D8ED7"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\gdef\theequation{6}</w:t>
      </w:r>
    </w:p>
    <w:p w14:paraId="20AD8A46"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label</w:t>
      </w:r>
      <w:proofErr w:type="gramEnd"/>
      <w:r w:rsidRPr="00B40D69">
        <w:rPr>
          <w:rFonts w:ascii="Avenir Next Condensed" w:hAnsi="Avenir Next Condensed" w:cs="Courier New"/>
        </w:rPr>
        <w:t>{disp-formula-group-b07e1d949d874da89e68dac9cff5ee4c}</w:t>
      </w:r>
    </w:p>
    <w:p w14:paraId="3C9E73CD" w14:textId="1AF60F2E"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u_{\alpha,k}^{(i)}=\text{</w:t>
      </w:r>
      <w:del w:id="469" w:author="artin majdi" w:date="2023-04-28T12:44:00Z">
        <w:r w:rsidRPr="00B40D69" w:rsidDel="00EF7855">
          <w:rPr>
            <w:rFonts w:ascii="Avenir Next Condensed" w:hAnsi="Avenir Next Condensed" w:cs="Courier New"/>
          </w:rPr>
          <w:delText>Var</w:delText>
        </w:r>
      </w:del>
      <w:ins w:id="470" w:author="artin majdi" w:date="2023-04-28T12:44:00Z">
        <w:r w:rsidR="00EF7855">
          <w:rPr>
            <w:rFonts w:ascii="Avenir Next Condensed" w:hAnsi="Avenir Next Condensed" w:cs="Courier New"/>
          </w:rPr>
          <w:t>SD</w:t>
        </w:r>
      </w:ins>
      <w:r w:rsidRPr="00B40D69">
        <w:rPr>
          <w:rFonts w:ascii="Avenir Next Condensed" w:hAnsi="Avenir Next Condensed" w:cs="Courier New"/>
        </w:rPr>
        <w:t>}\left(\left\{t_{\alpha,k}^{(i,g)}\right\}_{g=1}^</w:t>
      </w:r>
      <w:del w:id="471" w:author="artin majdi" w:date="2023-05-02T12:16:00Z">
        <w:r w:rsidRPr="00B40D69" w:rsidDel="00313A63">
          <w:rPr>
            <w:rFonts w:ascii="Avenir Next Condensed" w:hAnsi="Avenir Next Condensed" w:cs="Courier New"/>
          </w:rPr>
          <w:delText>\mathrm{G}</w:delText>
        </w:r>
      </w:del>
      <w:ins w:id="472" w:author="artin majdi" w:date="2023-05-02T12:16:00Z">
        <w:r w:rsidR="00313A63">
          <w:rPr>
            <w:rFonts w:ascii="Avenir Next Condensed" w:hAnsi="Avenir Next Condensed" w:cs="Courier New"/>
          </w:rPr>
          <w:t>G</w:t>
        </w:r>
      </w:ins>
      <w:r w:rsidRPr="00B40D69">
        <w:rPr>
          <w:rFonts w:ascii="Avenir Next Condensed" w:hAnsi="Avenir Next Condensed" w:cs="Courier New"/>
        </w:rPr>
        <w:t>\right)=\</w:t>
      </w:r>
      <w:commentRangeStart w:id="473"/>
      <w:r w:rsidRPr="00B40D69">
        <w:rPr>
          <w:rFonts w:ascii="Avenir Next Condensed" w:hAnsi="Avenir Next Condensed" w:cs="Courier New"/>
        </w:rPr>
        <w:t>sqrt</w:t>
      </w:r>
      <w:commentRangeEnd w:id="473"/>
      <w:r w:rsidR="003C040D" w:rsidRPr="00B40D69">
        <w:rPr>
          <w:rStyle w:val="CommentReference"/>
          <w:rFonts w:ascii="Avenir Next Condensed" w:hAnsi="Avenir Next Condensed"/>
        </w:rPr>
        <w:commentReference w:id="473"/>
      </w:r>
      <w:r w:rsidRPr="00B40D69">
        <w:rPr>
          <w:rFonts w:ascii="Avenir Next Condensed" w:hAnsi="Avenir Next Condensed" w:cs="Courier New"/>
        </w:rPr>
        <w:t>{\</w:t>
      </w:r>
      <w:r w:rsidR="003C040D" w:rsidRPr="00B40D69">
        <w:rPr>
          <w:rFonts w:ascii="Avenir Next Condensed" w:hAnsi="Avenir Next Condensed" w:cs="Courier New"/>
        </w:rPr>
        <w:t>frac{1}{G-1}</w:t>
      </w:r>
      <w:r w:rsidRPr="00B40D69">
        <w:rPr>
          <w:rFonts w:ascii="Avenir Next Condensed" w:hAnsi="Avenir Next Condensed" w:cs="Courier New"/>
        </w:rPr>
        <w:t>\sum_{g=1}^</w:t>
      </w:r>
      <w:del w:id="474" w:author="artin majdi" w:date="2023-05-02T12:16:00Z">
        <w:r w:rsidRPr="00B40D69" w:rsidDel="00313A63">
          <w:rPr>
            <w:rFonts w:ascii="Avenir Next Condensed" w:hAnsi="Avenir Next Condensed" w:cs="Courier New"/>
          </w:rPr>
          <w:delText>\mathrm{G}</w:delText>
        </w:r>
      </w:del>
      <w:ins w:id="475" w:author="artin majdi" w:date="2023-05-02T12:16:00Z">
        <w:r w:rsidR="00313A63">
          <w:rPr>
            <w:rFonts w:ascii="Avenir Next Condensed" w:hAnsi="Avenir Next Condensed" w:cs="Courier New"/>
          </w:rPr>
          <w:t>G</w:t>
        </w:r>
      </w:ins>
      <w:r w:rsidRPr="00B40D69">
        <w:rPr>
          <w:rFonts w:ascii="Avenir Next Condensed" w:hAnsi="Avenir Next Condensed" w:cs="Courier New"/>
        </w:rPr>
        <w:t>\left(t_{\alpha,k}^{(i,g)}-\mu\right)^{2}},\quad\mu=\frac{1}{</w:t>
      </w:r>
      <w:del w:id="476" w:author="artin majdi" w:date="2023-05-02T12:16:00Z">
        <w:r w:rsidRPr="00B40D69" w:rsidDel="00313A63">
          <w:rPr>
            <w:rFonts w:ascii="Avenir Next Condensed" w:hAnsi="Avenir Next Condensed" w:cs="Courier New"/>
          </w:rPr>
          <w:delText>\mathrm{G}</w:delText>
        </w:r>
      </w:del>
      <w:ins w:id="477" w:author="artin majdi" w:date="2023-05-02T12:16:00Z">
        <w:r w:rsidR="00313A63">
          <w:rPr>
            <w:rFonts w:ascii="Avenir Next Condensed" w:hAnsi="Avenir Next Condensed" w:cs="Courier New"/>
          </w:rPr>
          <w:t>G</w:t>
        </w:r>
      </w:ins>
      <w:r w:rsidRPr="00B40D69">
        <w:rPr>
          <w:rFonts w:ascii="Avenir Next Condensed" w:hAnsi="Avenir Next Condensed" w:cs="Courier New"/>
        </w:rPr>
        <w:t>}\sum_{g=1}^{</w:t>
      </w:r>
      <w:del w:id="478" w:author="artin majdi" w:date="2023-05-02T12:16:00Z">
        <w:r w:rsidRPr="00B40D69" w:rsidDel="00313A63">
          <w:rPr>
            <w:rFonts w:ascii="Avenir Next Condensed" w:hAnsi="Avenir Next Condensed" w:cs="Courier New"/>
          </w:rPr>
          <w:delText>\mathrm{G}</w:delText>
        </w:r>
      </w:del>
      <w:ins w:id="479" w:author="artin majdi" w:date="2023-05-02T12:16:00Z">
        <w:r w:rsidR="00313A63">
          <w:rPr>
            <w:rFonts w:ascii="Avenir Next Condensed" w:hAnsi="Avenir Next Condensed" w:cs="Courier New"/>
          </w:rPr>
          <w:t>G</w:t>
        </w:r>
      </w:ins>
      <w:r w:rsidRPr="00B40D69">
        <w:rPr>
          <w:rFonts w:ascii="Avenir Next Condensed" w:hAnsi="Avenir Next Condensed" w:cs="Courier New"/>
        </w:rPr>
        <w:t>}{t_{\alpha,k}^{(i,g)}}</w:t>
      </w:r>
    </w:p>
    <w:p w14:paraId="37AEF8DB" w14:textId="7D9A6324" w:rsidR="00204960"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end</w:t>
      </w:r>
      <w:proofErr w:type="gramEnd"/>
      <w:r w:rsidRPr="00B40D69">
        <w:rPr>
          <w:rFonts w:ascii="Avenir Next Condensed" w:hAnsi="Avenir Next Condensed" w:cs="Courier New"/>
        </w:rPr>
        <w:t>{equation}</w:t>
      </w:r>
    </w:p>
    <w:p w14:paraId="1EB30AB8" w14:textId="77777777" w:rsidR="00EF7855" w:rsidRPr="00B40D69" w:rsidRDefault="00EF7855" w:rsidP="00B40D69">
      <w:pPr>
        <w:pStyle w:val="PlainText"/>
        <w:spacing w:line="360" w:lineRule="auto"/>
        <w:jc w:val="both"/>
        <w:rPr>
          <w:rFonts w:ascii="Avenir Next Condensed" w:hAnsi="Avenir Next Condensed" w:cs="Courier New"/>
        </w:rPr>
      </w:pPr>
    </w:p>
    <w:p w14:paraId="4F308308"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paragraph{</w:t>
      </w:r>
      <w:proofErr w:type="gramEnd"/>
      <w:r w:rsidRPr="00B40D69">
        <w:rPr>
          <w:rFonts w:ascii="Avenir Next Condensed" w:hAnsi="Avenir Next Condensed" w:cs="Courier New"/>
        </w:rPr>
        <w:t>Predictive Interval:}</w:t>
      </w:r>
    </w:p>
    <w:p w14:paraId="131FA326" w14:textId="09959AF5" w:rsidR="003A1683" w:rsidRDefault="00394EC4" w:rsidP="00B40D69">
      <w:pPr>
        <w:pStyle w:val="PlainText"/>
        <w:spacing w:line="360" w:lineRule="auto"/>
        <w:jc w:val="both"/>
        <w:rPr>
          <w:ins w:id="480" w:author="artin majdi" w:date="2023-04-28T13:15:00Z"/>
          <w:rFonts w:ascii="Avenir Next Condensed" w:hAnsi="Avenir Next Condensed" w:cs="Courier New"/>
        </w:rPr>
      </w:pPr>
      <w:r w:rsidRPr="00B40D69">
        <w:rPr>
          <w:rFonts w:ascii="Avenir Next Condensed" w:hAnsi="Avenir Next Condensed" w:cs="Courier New"/>
        </w:rPr>
        <w:t>A predictive interval provides a range within which a future observa</w:t>
      </w:r>
      <w:r w:rsidRPr="00B40D69">
        <w:rPr>
          <w:rFonts w:ascii="Avenir Next Condensed" w:hAnsi="Avenir Next Condensed" w:cs="Courier New"/>
        </w:rPr>
        <w:t xml:space="preserve">tion is likely to fall with a certain level of confidence. For instance, a 95\% predictive interval indicates that there is a 95\% likelihood that the true value falls within that range. A greater uncertainty corresponds to wider intervals. In the context </w:t>
      </w:r>
      <w:r w:rsidRPr="00B40D69">
        <w:rPr>
          <w:rFonts w:ascii="Avenir Next Condensed" w:hAnsi="Avenir Next Condensed" w:cs="Courier New"/>
        </w:rPr>
        <w:t xml:space="preserve">of multiple classifiers, the predictive intervals can be calculated by considering the </w:t>
      </w:r>
      <w:commentRangeStart w:id="481"/>
      <w:r w:rsidRPr="00B40D69">
        <w:rPr>
          <w:rFonts w:ascii="Avenir Next Condensed" w:hAnsi="Avenir Next Condensed" w:cs="Courier New"/>
        </w:rPr>
        <w:t>quantiles</w:t>
      </w:r>
      <w:commentRangeEnd w:id="481"/>
      <w:r w:rsidR="00591CD9" w:rsidRPr="00B40D69">
        <w:rPr>
          <w:rStyle w:val="CommentReference"/>
          <w:rFonts w:ascii="Avenir Next Condensed" w:hAnsi="Avenir Next Condensed"/>
        </w:rPr>
        <w:commentReference w:id="481"/>
      </w:r>
      <w:r w:rsidRPr="00B40D69">
        <w:rPr>
          <w:rFonts w:ascii="Avenir Next Condensed" w:hAnsi="Avenir Next Condensed" w:cs="Courier New"/>
        </w:rPr>
        <w:t xml:space="preserve"> of the classifier output. For a predefined confidence level $\</w:t>
      </w:r>
      <w:commentRangeStart w:id="482"/>
      <w:commentRangeStart w:id="483"/>
      <w:del w:id="484" w:author="artin majdi" w:date="2023-05-02T12:14:00Z">
        <w:r w:rsidRPr="00B40D69" w:rsidDel="00D97DEB">
          <w:rPr>
            <w:rFonts w:ascii="Avenir Next Condensed" w:hAnsi="Avenir Next Condensed" w:cs="Courier New"/>
          </w:rPr>
          <w:delText>varrho</w:delText>
        </w:r>
      </w:del>
      <w:commentRangeEnd w:id="482"/>
      <w:ins w:id="485" w:author="artin majdi" w:date="2023-05-02T12:14:00Z">
        <w:r w:rsidR="00D97DEB">
          <w:rPr>
            <w:rFonts w:ascii="Avenir Next Condensed" w:hAnsi="Avenir Next Condensed" w:cs="Courier New"/>
          </w:rPr>
          <w:t>gamma</w:t>
        </w:r>
      </w:ins>
      <w:r w:rsidR="00591CD9" w:rsidRPr="00B40D69">
        <w:rPr>
          <w:rStyle w:val="CommentReference"/>
          <w:rFonts w:ascii="Avenir Next Condensed" w:hAnsi="Avenir Next Condensed"/>
        </w:rPr>
        <w:commentReference w:id="482"/>
      </w:r>
      <w:commentRangeEnd w:id="483"/>
      <w:r w:rsidR="00506B73">
        <w:rPr>
          <w:rStyle w:val="CommentReference"/>
          <w:rFonts w:ascii="Arial Narrow" w:hAnsi="Arial Narrow"/>
        </w:rPr>
        <w:commentReference w:id="483"/>
      </w:r>
      <w:r w:rsidRPr="00B40D69">
        <w:rPr>
          <w:rFonts w:ascii="Avenir Next Condensed" w:hAnsi="Avenir Next Condensed" w:cs="Courier New"/>
        </w:rPr>
        <w:t xml:space="preserve"> $ (e.g., 95\%), for a specific class $k $, we need to find the quantiles $Q_L^{k} $ and $Q_U^{k} $ of the probability distribution of class $k $ predicted by the $</w:t>
      </w:r>
      <w:del w:id="486" w:author="artin majdi" w:date="2023-05-02T12:16:00Z">
        <w:r w:rsidRPr="00B40D69" w:rsidDel="00261D69">
          <w:rPr>
            <w:rFonts w:ascii="Avenir Next Condensed" w:hAnsi="Avenir Next Condensed" w:cs="Courier New"/>
          </w:rPr>
          <w:delText>\mathrm{G}</w:delText>
        </w:r>
      </w:del>
      <w:ins w:id="487" w:author="artin majdi" w:date="2023-05-02T12:16:00Z">
        <w:r w:rsidR="00261D69">
          <w:rPr>
            <w:rFonts w:ascii="Avenir Next Condensed" w:hAnsi="Avenir Next Condensed" w:cs="Courier New"/>
          </w:rPr>
          <w:t>G</w:t>
        </w:r>
      </w:ins>
      <w:r w:rsidRPr="00B40D69">
        <w:rPr>
          <w:rFonts w:ascii="Avenir Next Condensed" w:hAnsi="Avenir Next Condensed" w:cs="Courier New"/>
        </w:rPr>
        <w:t xml:space="preserve"> $ classifiers. </w:t>
      </w:r>
      <w:r w:rsidR="00A7754E" w:rsidRPr="00A7754E">
        <w:rPr>
          <w:rFonts w:ascii="Avenir Next Condensed" w:hAnsi="Avenir Next Condensed" w:cs="Courier New"/>
        </w:rPr>
        <w:t>The uncertainty can be represented by the width of the predictive interval</w:t>
      </w:r>
      <w:r w:rsidR="00BA56B1">
        <w:rPr>
          <w:rFonts w:ascii="Avenir Next Condensed" w:hAnsi="Avenir Next Condensed" w:cs="Courier New"/>
        </w:rPr>
        <w:t>:</w:t>
      </w:r>
    </w:p>
    <w:p w14:paraId="65959C49" w14:textId="77777777" w:rsidR="00BA56B1" w:rsidRPr="00B40D69" w:rsidRDefault="00BA56B1" w:rsidP="00B40D69">
      <w:pPr>
        <w:pStyle w:val="PlainText"/>
        <w:spacing w:line="360" w:lineRule="auto"/>
        <w:jc w:val="both"/>
        <w:rPr>
          <w:rFonts w:ascii="Avenir Next Condensed" w:hAnsi="Avenir Next Condensed" w:cs="Courier New"/>
        </w:rPr>
      </w:pPr>
    </w:p>
    <w:p w14:paraId="3FC2A918" w14:textId="622A9743"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begin</w:t>
      </w:r>
      <w:proofErr w:type="gramEnd"/>
      <w:r w:rsidRPr="00B40D69">
        <w:rPr>
          <w:rFonts w:ascii="Avenir Next Condensed" w:hAnsi="Avenir Next Condensed" w:cs="Courier New"/>
        </w:rPr>
        <w:t>{equation}</w:t>
      </w:r>
    </w:p>
    <w:p w14:paraId="29DDD1B7" w14:textId="642BDE64"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begin</w:t>
      </w:r>
      <w:proofErr w:type="gramEnd"/>
      <w:r w:rsidRPr="00B40D69">
        <w:rPr>
          <w:rFonts w:ascii="Avenir Next Condensed" w:hAnsi="Avenir Next Condensed" w:cs="Courier New"/>
        </w:rPr>
        <w:t>{aligned}</w:t>
      </w:r>
    </w:p>
    <w:p w14:paraId="3DC324B5" w14:textId="5EACAF94"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P\left(Q_L^{k} \</w:t>
      </w:r>
      <w:proofErr w:type="spellStart"/>
      <w:r w:rsidRPr="00B40D69">
        <w:rPr>
          <w:rFonts w:ascii="Avenir Next Condensed" w:hAnsi="Avenir Next Condensed" w:cs="Courier New"/>
        </w:rPr>
        <w:t>leq</w:t>
      </w:r>
      <w:proofErr w:type="spellEnd"/>
      <w:r w:rsidRPr="00B40D69">
        <w:rPr>
          <w:rFonts w:ascii="Avenir Next Condensed" w:hAnsi="Avenir Next Condensed" w:cs="Courier New"/>
        </w:rPr>
        <w:t xml:space="preserve"> p_{\</w:t>
      </w:r>
      <w:proofErr w:type="spellStart"/>
      <w:proofErr w:type="gramStart"/>
      <w:r w:rsidRPr="00B40D69">
        <w:rPr>
          <w:rFonts w:ascii="Avenir Next Condensed" w:hAnsi="Avenir Next Condensed" w:cs="Courier New"/>
        </w:rPr>
        <w:t>alpha,k</w:t>
      </w:r>
      <w:proofErr w:type="spellEnd"/>
      <w:proofErr w:type="gramEnd"/>
      <w:r w:rsidRPr="00B40D69">
        <w:rPr>
          <w:rFonts w:ascii="Avenir Next Condensed" w:hAnsi="Avenir Next Condensed" w:cs="Courier New"/>
        </w:rPr>
        <w:t>}^{(</w:t>
      </w:r>
      <w:proofErr w:type="spellStart"/>
      <w:r w:rsidRPr="00B40D69">
        <w:rPr>
          <w:rFonts w:ascii="Avenir Next Condensed" w:hAnsi="Avenir Next Condensed" w:cs="Courier New"/>
        </w:rPr>
        <w:t>i,g</w:t>
      </w:r>
      <w:proofErr w:type="spellEnd"/>
      <w:r w:rsidRPr="00B40D69">
        <w:rPr>
          <w:rFonts w:ascii="Avenir Next Condensed" w:hAnsi="Avenir Next Condensed" w:cs="Courier New"/>
        </w:rPr>
        <w:t>)} \</w:t>
      </w:r>
      <w:proofErr w:type="spellStart"/>
      <w:r w:rsidRPr="00B40D69">
        <w:rPr>
          <w:rFonts w:ascii="Avenir Next Condensed" w:hAnsi="Avenir Next Condensed" w:cs="Courier New"/>
        </w:rPr>
        <w:t>leq</w:t>
      </w:r>
      <w:proofErr w:type="spellEnd"/>
      <w:r w:rsidRPr="00B40D69">
        <w:rPr>
          <w:rFonts w:ascii="Avenir Next Condensed" w:hAnsi="Avenir Next Condensed" w:cs="Courier New"/>
        </w:rPr>
        <w:t xml:space="preserve"> Q_U^{k}\right) = \</w:t>
      </w:r>
      <w:del w:id="488" w:author="artin majdi" w:date="2023-05-02T12:14:00Z">
        <w:r w:rsidRPr="00B40D69" w:rsidDel="00D97DEB">
          <w:rPr>
            <w:rFonts w:ascii="Avenir Next Condensed" w:hAnsi="Avenir Next Condensed" w:cs="Courier New"/>
          </w:rPr>
          <w:delText>varrho</w:delText>
        </w:r>
      </w:del>
      <w:ins w:id="489" w:author="artin majdi" w:date="2023-05-02T12:14:00Z">
        <w:r w:rsidR="00D97DEB">
          <w:rPr>
            <w:rFonts w:ascii="Avenir Next Condensed" w:hAnsi="Avenir Next Condensed" w:cs="Courier New"/>
          </w:rPr>
          <w:t>gamma</w:t>
        </w:r>
      </w:ins>
      <w:r w:rsidRPr="00B40D69">
        <w:rPr>
          <w:rFonts w:ascii="Avenir Next Condensed" w:hAnsi="Avenir Next Condensed" w:cs="Courier New"/>
        </w:rPr>
        <w:t xml:space="preserve"> </w:t>
      </w:r>
    </w:p>
    <w:p w14:paraId="02641BAF"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5586B994"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u_{\</w:t>
      </w:r>
      <w:proofErr w:type="spellStart"/>
      <w:proofErr w:type="gramStart"/>
      <w:r w:rsidRPr="00B40D69">
        <w:rPr>
          <w:rFonts w:ascii="Avenir Next Condensed" w:hAnsi="Avenir Next Condensed" w:cs="Courier New"/>
        </w:rPr>
        <w:t>alpha,k</w:t>
      </w:r>
      <w:proofErr w:type="spellEnd"/>
      <w:proofErr w:type="gramEnd"/>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 Q_L^{k} - Q_U^{k}</w:t>
      </w:r>
    </w:p>
    <w:p w14:paraId="2C8A34AB"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lastRenderedPageBreak/>
        <w:t xml:space="preserve">    \</w:t>
      </w:r>
      <w:proofErr w:type="gramStart"/>
      <w:r w:rsidRPr="00B40D69">
        <w:rPr>
          <w:rFonts w:ascii="Avenir Next Condensed" w:hAnsi="Avenir Next Condensed" w:cs="Courier New"/>
        </w:rPr>
        <w:t>end</w:t>
      </w:r>
      <w:proofErr w:type="gramEnd"/>
      <w:r w:rsidRPr="00B40D69">
        <w:rPr>
          <w:rFonts w:ascii="Avenir Next Condensed" w:hAnsi="Avenir Next Condensed" w:cs="Courier New"/>
        </w:rPr>
        <w:t>{aligned}</w:t>
      </w:r>
    </w:p>
    <w:p w14:paraId="4D133CB1"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tag{</w:t>
      </w:r>
      <w:proofErr w:type="gramEnd"/>
      <w:r w:rsidRPr="00B40D69">
        <w:rPr>
          <w:rFonts w:ascii="Avenir Next Condensed" w:hAnsi="Avenir Next Condensed" w:cs="Courier New"/>
        </w:rPr>
        <w:t>7}</w:t>
      </w:r>
    </w:p>
    <w:p w14:paraId="760C3175" w14:textId="1379EB2C"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label</w:t>
      </w:r>
      <w:proofErr w:type="gramEnd"/>
      <w:r w:rsidRPr="00B40D69">
        <w:rPr>
          <w:rFonts w:ascii="Avenir Next Condensed" w:hAnsi="Avenir Next Condensed" w:cs="Courier New"/>
        </w:rPr>
        <w:t>{dfg-613c1afc1569}</w:t>
      </w:r>
    </w:p>
    <w:p w14:paraId="4CD24991"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end</w:t>
      </w:r>
      <w:proofErr w:type="gramEnd"/>
      <w:r w:rsidRPr="00B40D69">
        <w:rPr>
          <w:rFonts w:ascii="Avenir Next Condensed" w:hAnsi="Avenir Next Condensed" w:cs="Courier New"/>
        </w:rPr>
        <w:t>{equati</w:t>
      </w:r>
      <w:r w:rsidRPr="00B40D69">
        <w:rPr>
          <w:rFonts w:ascii="Avenir Next Condensed" w:hAnsi="Avenir Next Condensed" w:cs="Courier New"/>
        </w:rPr>
        <w:t>on}</w:t>
      </w:r>
    </w:p>
    <w:p w14:paraId="3A5D2774" w14:textId="77777777" w:rsidR="003A1683" w:rsidRPr="00B40D69" w:rsidRDefault="00394EC4" w:rsidP="00B40D69">
      <w:pPr>
        <w:pStyle w:val="PlainText"/>
        <w:spacing w:line="360" w:lineRule="auto"/>
        <w:jc w:val="both"/>
        <w:rPr>
          <w:rFonts w:ascii="Avenir Next Condensed" w:hAnsi="Avenir Next Condensed" w:cs="Courier New"/>
        </w:rPr>
      </w:pPr>
      <w:del w:id="490" w:author="artin majdi" w:date="2023-04-28T13:15:00Z">
        <w:r w:rsidRPr="00B40D69" w:rsidDel="00370BC5">
          <w:rPr>
            <w:rFonts w:ascii="Avenir Next Condensed" w:hAnsi="Avenir Next Condensed" w:cs="Courier New"/>
          </w:rPr>
          <w:delText xml:space="preserve">\ </w:delText>
        </w:r>
      </w:del>
    </w:p>
    <w:p w14:paraId="22BF5693" w14:textId="4C758E49" w:rsidR="003A1683" w:rsidRPr="00B40D69" w:rsidRDefault="00394EC4" w:rsidP="00B40D69">
      <w:pPr>
        <w:pStyle w:val="PlainText"/>
        <w:spacing w:line="360" w:lineRule="auto"/>
        <w:jc w:val="both"/>
        <w:rPr>
          <w:rFonts w:ascii="Avenir Next Condensed" w:hAnsi="Avenir Next Condensed" w:cs="Courier New"/>
        </w:rPr>
      </w:pPr>
      <w:del w:id="491" w:author="artin majdi" w:date="2023-04-28T13:15:00Z">
        <w:r w:rsidRPr="00B40D69" w:rsidDel="00370BC5">
          <w:rPr>
            <w:rFonts w:ascii="Avenir Next Condensed" w:hAnsi="Avenir Next Condensed" w:cs="Courier New"/>
          </w:rPr>
          <w:delText>{</w:delText>
        </w:r>
      </w:del>
      <w:r w:rsidRPr="00B40D69">
        <w:rPr>
          <w:rFonts w:ascii="Avenir Next Condensed" w:hAnsi="Avenir Next Condensed" w:cs="Courier New"/>
        </w:rPr>
        <w:t>The steps for calculating the predictive interval are as follows</w:t>
      </w:r>
      <w:r w:rsidR="004E12A1" w:rsidRPr="00B40D69">
        <w:rPr>
          <w:rFonts w:ascii="Avenir Next Condensed" w:hAnsi="Avenir Next Condensed" w:cs="Courier New"/>
        </w:rPr>
        <w:t>:</w:t>
      </w:r>
      <w:del w:id="492" w:author="artin majdi" w:date="2023-04-28T13:15:00Z">
        <w:r w:rsidRPr="00B40D69" w:rsidDel="00370BC5">
          <w:rPr>
            <w:rFonts w:ascii="Avenir Next Condensed" w:hAnsi="Avenir Next Condensed" w:cs="Courier New"/>
          </w:rPr>
          <w:delText>}</w:delText>
        </w:r>
      </w:del>
    </w:p>
    <w:p w14:paraId="2168F92E"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532C20E4"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begin</w:t>
      </w:r>
      <w:proofErr w:type="gramEnd"/>
      <w:r w:rsidRPr="00B40D69">
        <w:rPr>
          <w:rFonts w:ascii="Avenir Next Condensed" w:hAnsi="Avenir Next Condensed" w:cs="Courier New"/>
        </w:rPr>
        <w:t>{enumerate}</w:t>
      </w:r>
    </w:p>
    <w:p w14:paraId="5EF6BA18" w14:textId="7D117385"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item</w:t>
      </w:r>
      <w:proofErr w:type="gramEnd"/>
      <w:r w:rsidRPr="00B40D69">
        <w:rPr>
          <w:rFonts w:ascii="Avenir Next Condensed" w:hAnsi="Avenir Next Condensed" w:cs="Courier New"/>
        </w:rPr>
        <w:t xml:space="preserve"> Collect the class $k $ probabilities predicted by all $</w:t>
      </w:r>
      <w:del w:id="493" w:author="artin majdi" w:date="2023-05-02T12:16:00Z">
        <w:r w:rsidRPr="00B40D69" w:rsidDel="00261D69">
          <w:rPr>
            <w:rFonts w:ascii="Avenir Next Condensed" w:hAnsi="Avenir Next Condensed" w:cs="Courier New"/>
          </w:rPr>
          <w:delText>\mathrm{G}</w:delText>
        </w:r>
      </w:del>
      <w:ins w:id="494" w:author="artin majdi" w:date="2023-05-02T12:16:00Z">
        <w:r w:rsidR="00261D69">
          <w:rPr>
            <w:rFonts w:ascii="Avenir Next Condensed" w:hAnsi="Avenir Next Condensed" w:cs="Courier New"/>
          </w:rPr>
          <w:t>G</w:t>
        </w:r>
      </w:ins>
      <w:r w:rsidRPr="00B40D69">
        <w:rPr>
          <w:rFonts w:ascii="Avenir Next Condensed" w:hAnsi="Avenir Next Condensed" w:cs="Courier New"/>
        </w:rPr>
        <w:t xml:space="preserve"> $ classifiers for a given instance. Then sort </w:t>
      </w:r>
      <w:r w:rsidR="004E12A1" w:rsidRPr="00B40D69">
        <w:rPr>
          <w:rFonts w:ascii="Avenir Next Condensed" w:hAnsi="Avenir Next Condensed" w:cs="Courier New"/>
        </w:rPr>
        <w:t xml:space="preserve">the </w:t>
      </w:r>
      <w:r w:rsidRPr="00B40D69">
        <w:rPr>
          <w:rFonts w:ascii="Avenir Next Condensed" w:hAnsi="Avenir Next Condensed" w:cs="Courier New"/>
        </w:rPr>
        <w:t xml:space="preserve">values in ascending order. Let us </w:t>
      </w:r>
      <w:r w:rsidRPr="00B40D69">
        <w:rPr>
          <w:rFonts w:ascii="Avenir Next Condensed" w:hAnsi="Avenir Next Condensed" w:cs="Courier New"/>
        </w:rPr>
        <w:t>call this set $P_{\</w:t>
      </w:r>
      <w:proofErr w:type="gramStart"/>
      <w:r w:rsidRPr="00B40D69">
        <w:rPr>
          <w:rFonts w:ascii="Avenir Next Condensed" w:hAnsi="Avenir Next Condensed" w:cs="Courier New"/>
        </w:rPr>
        <w:t>alpha,k</w:t>
      </w:r>
      <w:proofErr w:type="gramEnd"/>
      <w:r w:rsidRPr="00B40D69">
        <w:rPr>
          <w:rFonts w:ascii="Avenir Next Condensed" w:hAnsi="Avenir Next Condensed" w:cs="Courier New"/>
        </w:rPr>
        <w:t>}^{(i)}=\mathrm{sorted}\left(\left\{p_{\alpha,k}^{(i,g)}\right\}_{g=1}^</w:t>
      </w:r>
      <w:del w:id="495" w:author="artin majdi" w:date="2023-05-02T12:16:00Z">
        <w:r w:rsidRPr="00B40D69" w:rsidDel="00261D69">
          <w:rPr>
            <w:rFonts w:ascii="Avenir Next Condensed" w:hAnsi="Avenir Next Condensed" w:cs="Courier New"/>
          </w:rPr>
          <w:delText>\mathrm{G}</w:delText>
        </w:r>
      </w:del>
      <w:ins w:id="496" w:author="artin majdi" w:date="2023-05-02T12:16:00Z">
        <w:r w:rsidR="00261D69">
          <w:rPr>
            <w:rFonts w:ascii="Avenir Next Condensed" w:hAnsi="Avenir Next Condensed" w:cs="Courier New"/>
          </w:rPr>
          <w:t>G</w:t>
        </w:r>
      </w:ins>
      <w:r w:rsidRPr="00B40D69">
        <w:rPr>
          <w:rFonts w:ascii="Avenir Next Condensed" w:hAnsi="Avenir Next Condensed" w:cs="Courier New"/>
        </w:rPr>
        <w:t xml:space="preserve">\right),\quad\forall </w:t>
      </w:r>
      <w:r w:rsidR="004E12A1" w:rsidRPr="00B40D69">
        <w:rPr>
          <w:rFonts w:ascii="Avenir Next Condensed" w:hAnsi="Avenir Next Condensed" w:cs="Courier New"/>
        </w:rPr>
        <w:t>\</w:t>
      </w:r>
      <w:proofErr w:type="spellStart"/>
      <w:r w:rsidR="004E12A1" w:rsidRPr="00B40D69">
        <w:rPr>
          <w:rFonts w:ascii="Avenir Next Condensed" w:hAnsi="Avenir Next Condensed" w:cs="Courier New"/>
        </w:rPr>
        <w:t>alpha</w:t>
      </w:r>
      <w:r w:rsidRPr="00B40D69">
        <w:rPr>
          <w:rFonts w:ascii="Avenir Next Condensed" w:hAnsi="Avenir Next Condensed" w:cs="Courier New"/>
        </w:rPr>
        <w:t>,k,i</w:t>
      </w:r>
      <w:proofErr w:type="spellEnd"/>
      <w:r w:rsidRPr="00B40D69">
        <w:rPr>
          <w:rFonts w:ascii="Avenir Next Condensed" w:hAnsi="Avenir Next Condensed" w:cs="Courier New"/>
        </w:rPr>
        <w:t xml:space="preserve"> $ .</w:t>
      </w:r>
    </w:p>
    <w:p w14:paraId="3A4E20CE" w14:textId="6D83D25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item</w:t>
      </w:r>
      <w:proofErr w:type="gramEnd"/>
      <w:r w:rsidRPr="00B40D69">
        <w:rPr>
          <w:rFonts w:ascii="Avenir Next Condensed" w:hAnsi="Avenir Next Condensed" w:cs="Courier New"/>
        </w:rPr>
        <w:t xml:space="preserve"> Calculate the lower and upper quantile indices based on the chosen confidence level $\</w:t>
      </w:r>
      <w:del w:id="497" w:author="artin majdi" w:date="2023-05-02T12:14:00Z">
        <w:r w:rsidRPr="00B40D69" w:rsidDel="00D97DEB">
          <w:rPr>
            <w:rFonts w:ascii="Avenir Next Condensed" w:hAnsi="Avenir Next Condensed" w:cs="Courier New"/>
          </w:rPr>
          <w:delText>varrho</w:delText>
        </w:r>
      </w:del>
      <w:ins w:id="498" w:author="artin majdi" w:date="2023-05-02T12:14:00Z">
        <w:r w:rsidR="00D97DEB">
          <w:rPr>
            <w:rFonts w:ascii="Avenir Next Condensed" w:hAnsi="Avenir Next Condensed" w:cs="Courier New"/>
          </w:rPr>
          <w:t>gamma</w:t>
        </w:r>
      </w:ins>
      <w:r w:rsidRPr="00B40D69">
        <w:rPr>
          <w:rFonts w:ascii="Avenir Next Condensed" w:hAnsi="Avenir Next Condensed" w:cs="Courier New"/>
        </w:rPr>
        <w:t xml:space="preserve"> $. The lower</w:t>
      </w:r>
      <w:r w:rsidRPr="00B40D69">
        <w:rPr>
          <w:rFonts w:ascii="Avenir Next Condensed" w:hAnsi="Avenir Next Condensed" w:cs="Courier New"/>
        </w:rPr>
        <w:t xml:space="preserve"> quantile index is $L=\</w:t>
      </w:r>
      <w:proofErr w:type="spellStart"/>
      <w:r w:rsidRPr="00B40D69">
        <w:rPr>
          <w:rFonts w:ascii="Avenir Next Condensed" w:hAnsi="Avenir Next Condensed" w:cs="Courier New"/>
        </w:rPr>
        <w:t>mathrm</w:t>
      </w:r>
      <w:proofErr w:type="spellEnd"/>
      <w:r w:rsidRPr="00B40D69">
        <w:rPr>
          <w:rFonts w:ascii="Avenir Next Condensed" w:hAnsi="Avenir Next Condensed" w:cs="Courier New"/>
        </w:rPr>
        <w:t>{ceil}\left(\frac{</w:t>
      </w:r>
      <w:del w:id="499" w:author="artin majdi" w:date="2023-05-02T12:16:00Z">
        <w:r w:rsidRPr="00B40D69" w:rsidDel="00313A63">
          <w:rPr>
            <w:rFonts w:ascii="Avenir Next Condensed" w:hAnsi="Avenir Next Condensed" w:cs="Courier New"/>
          </w:rPr>
          <w:delText xml:space="preserve">\mathrm </w:delText>
        </w:r>
      </w:del>
      <w:r w:rsidRPr="00B40D69">
        <w:rPr>
          <w:rFonts w:ascii="Avenir Next Condensed" w:hAnsi="Avenir Next Condensed" w:cs="Courier New"/>
        </w:rPr>
        <w:t>G}{2}\left(1-\</w:t>
      </w:r>
      <w:del w:id="500" w:author="artin majdi" w:date="2023-05-02T12:14:00Z">
        <w:r w:rsidRPr="00B40D69" w:rsidDel="00D97DEB">
          <w:rPr>
            <w:rFonts w:ascii="Avenir Next Condensed" w:hAnsi="Avenir Next Condensed" w:cs="Courier New"/>
          </w:rPr>
          <w:delText>varrho</w:delText>
        </w:r>
      </w:del>
      <w:ins w:id="501" w:author="artin majdi" w:date="2023-05-02T12:14:00Z">
        <w:r w:rsidR="00D97DEB">
          <w:rPr>
            <w:rFonts w:ascii="Avenir Next Condensed" w:hAnsi="Avenir Next Condensed" w:cs="Courier New"/>
          </w:rPr>
          <w:t>gamma</w:t>
        </w:r>
      </w:ins>
      <w:r w:rsidRPr="00B40D69">
        <w:rPr>
          <w:rFonts w:ascii="Avenir Next Condensed" w:hAnsi="Avenir Next Condensed" w:cs="Courier New"/>
        </w:rPr>
        <w:t>\right)\right) $, and the upper quantile index is $U=\</w:t>
      </w:r>
      <w:proofErr w:type="spellStart"/>
      <w:r w:rsidRPr="00B40D69">
        <w:rPr>
          <w:rFonts w:ascii="Avenir Next Condensed" w:hAnsi="Avenir Next Condensed" w:cs="Courier New"/>
        </w:rPr>
        <w:t>mathrm</w:t>
      </w:r>
      <w:proofErr w:type="spellEnd"/>
      <w:r w:rsidRPr="00B40D69">
        <w:rPr>
          <w:rFonts w:ascii="Avenir Next Condensed" w:hAnsi="Avenir Next Condensed" w:cs="Courier New"/>
        </w:rPr>
        <w:t>{floor}\left(\frac{</w:t>
      </w:r>
      <w:del w:id="502" w:author="artin majdi" w:date="2023-05-02T12:16:00Z">
        <w:r w:rsidRPr="00B40D69" w:rsidDel="00313A63">
          <w:rPr>
            <w:rFonts w:ascii="Avenir Next Condensed" w:hAnsi="Avenir Next Condensed" w:cs="Courier New"/>
          </w:rPr>
          <w:delText>\mathrm G</w:delText>
        </w:r>
      </w:del>
      <w:ins w:id="503" w:author="artin majdi" w:date="2023-05-02T12:16:00Z">
        <w:r w:rsidR="00313A63">
          <w:rPr>
            <w:rFonts w:ascii="Avenir Next Condensed" w:hAnsi="Avenir Next Condensed" w:cs="Courier New"/>
          </w:rPr>
          <w:t>G</w:t>
        </w:r>
      </w:ins>
      <w:r w:rsidRPr="00B40D69">
        <w:rPr>
          <w:rFonts w:ascii="Avenir Next Condensed" w:hAnsi="Avenir Next Condensed" w:cs="Courier New"/>
        </w:rPr>
        <w:t>}{2} (1+\</w:t>
      </w:r>
      <w:del w:id="504" w:author="artin majdi" w:date="2023-05-02T12:14:00Z">
        <w:r w:rsidRPr="00B40D69" w:rsidDel="00D97DEB">
          <w:rPr>
            <w:rFonts w:ascii="Avenir Next Condensed" w:hAnsi="Avenir Next Condensed" w:cs="Courier New"/>
          </w:rPr>
          <w:delText>varrho</w:delText>
        </w:r>
      </w:del>
      <w:ins w:id="505" w:author="artin majdi" w:date="2023-05-02T12:14:00Z">
        <w:r w:rsidR="00D97DEB">
          <w:rPr>
            <w:rFonts w:ascii="Avenir Next Condensed" w:hAnsi="Avenir Next Condensed" w:cs="Courier New"/>
          </w:rPr>
          <w:t>gamma</w:t>
        </w:r>
      </w:ins>
      <w:r w:rsidRPr="00B40D69">
        <w:rPr>
          <w:rFonts w:ascii="Avenir Next Condensed" w:hAnsi="Avenir Next Condensed" w:cs="Courier New"/>
        </w:rPr>
        <w:t>)\right) $, where ceil and floor are the ceiling and floor functions, respecti</w:t>
      </w:r>
      <w:r w:rsidRPr="00B40D69">
        <w:rPr>
          <w:rFonts w:ascii="Avenir Next Condensed" w:hAnsi="Avenir Next Condensed" w:cs="Courier New"/>
        </w:rPr>
        <w:t>vely.</w:t>
      </w:r>
    </w:p>
    <w:p w14:paraId="624D62DD" w14:textId="5D235BD3"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\item Find the values corresponding to the lower and upper quantile indices in the sorted $P_{\</w:t>
      </w:r>
      <w:proofErr w:type="spellStart"/>
      <w:proofErr w:type="gramStart"/>
      <w:r w:rsidRPr="00B40D69">
        <w:rPr>
          <w:rFonts w:ascii="Avenir Next Condensed" w:hAnsi="Avenir Next Condensed" w:cs="Courier New"/>
        </w:rPr>
        <w:t>alpha,k</w:t>
      </w:r>
      <w:proofErr w:type="spellEnd"/>
      <w:proofErr w:type="gramEnd"/>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 These values are the lower and upper quantiles $Q_L^{k} $ and $Q_U^{k} $.</w:t>
      </w:r>
    </w:p>
    <w:p w14:paraId="4DD6A4EE" w14:textId="77C3D158"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\item Now we have the predictive interval $P\left(Q_L^{k}&lt;=</w:t>
      </w:r>
      <w:r w:rsidRPr="00B40D69">
        <w:rPr>
          <w:rFonts w:ascii="Avenir Next Condensed" w:hAnsi="Avenir Next Condensed" w:cs="Courier New"/>
        </w:rPr>
        <w:t>p_{\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i,g</w:t>
      </w:r>
      <w:proofErr w:type="spellEnd"/>
      <w:r w:rsidRPr="00B40D69">
        <w:rPr>
          <w:rFonts w:ascii="Avenir Next Condensed" w:hAnsi="Avenir Next Condensed" w:cs="Courier New"/>
        </w:rPr>
        <w:t>)}&lt;=Q_U^{k}\right)=\</w:t>
      </w:r>
      <w:del w:id="506" w:author="artin majdi" w:date="2023-05-02T12:14:00Z">
        <w:r w:rsidRPr="00B40D69" w:rsidDel="00D97DEB">
          <w:rPr>
            <w:rFonts w:ascii="Avenir Next Condensed" w:hAnsi="Avenir Next Condensed" w:cs="Courier New"/>
          </w:rPr>
          <w:delText>varrho</w:delText>
        </w:r>
      </w:del>
      <w:ins w:id="507" w:author="artin majdi" w:date="2023-05-02T12:14:00Z">
        <w:r w:rsidR="00D97DEB">
          <w:rPr>
            <w:rFonts w:ascii="Avenir Next Condensed" w:hAnsi="Avenir Next Condensed" w:cs="Courier New"/>
          </w:rPr>
          <w:t>gamma</w:t>
        </w:r>
      </w:ins>
      <w:r w:rsidRPr="00B40D69">
        <w:rPr>
          <w:rFonts w:ascii="Avenir Next Condensed" w:hAnsi="Avenir Next Condensed" w:cs="Courier New"/>
        </w:rPr>
        <w:t xml:space="preserve"> $, where $Q_L^{k} $ and $Q_U^{k} $ represent the bounds of the interval containing \</w:t>
      </w:r>
      <w:proofErr w:type="spellStart"/>
      <w:r w:rsidRPr="00B40D69">
        <w:rPr>
          <w:rFonts w:ascii="Avenir Next Condensed" w:hAnsi="Avenir Next Condensed" w:cs="Courier New"/>
        </w:rPr>
        <w:t>ensuremath</w:t>
      </w:r>
      <w:proofErr w:type="spellEnd"/>
      <w:r w:rsidRPr="00B40D69">
        <w:rPr>
          <w:rFonts w:ascii="Avenir Next Condensed" w:hAnsi="Avenir Next Condensed" w:cs="Courier New"/>
        </w:rPr>
        <w:t>{\alpha } proportion of the probability mass.</w:t>
      </w:r>
    </w:p>
    <w:p w14:paraId="3E8226D6"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end</w:t>
      </w:r>
      <w:proofErr w:type="gramEnd"/>
      <w:r w:rsidRPr="00B40D69">
        <w:rPr>
          <w:rFonts w:ascii="Avenir Next Condensed" w:hAnsi="Avenir Next Condensed" w:cs="Courier New"/>
        </w:rPr>
        <w:t>{enumerate}</w:t>
      </w:r>
    </w:p>
    <w:p w14:paraId="2218BA8F"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77516F2A" w14:textId="76F7109E" w:rsidR="00957579"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00957579" w:rsidRPr="00B40D69">
        <w:rPr>
          <w:rFonts w:ascii="Avenir Next Condensed" w:hAnsi="Avenir Next Condensed" w:cs="Courier New"/>
        </w:rPr>
        <w:t>subsubsection</w:t>
      </w:r>
      <w:r w:rsidRPr="00B40D69">
        <w:rPr>
          <w:rFonts w:ascii="Avenir Next Condensed" w:hAnsi="Avenir Next Condensed" w:cs="Courier New"/>
        </w:rPr>
        <w:t>{</w:t>
      </w:r>
      <w:proofErr w:type="gramEnd"/>
      <w:r w:rsidRPr="00B40D69">
        <w:rPr>
          <w:rFonts w:ascii="Avenir Next Condensed" w:hAnsi="Avenir Next Condensed" w:cs="Courier New"/>
        </w:rPr>
        <w:t>Monte Carlo Dropout}</w:t>
      </w:r>
    </w:p>
    <w:p w14:paraId="29B9B91F" w14:textId="4CEC914A" w:rsidR="003A1683" w:rsidRDefault="00394EC4" w:rsidP="00B40D69">
      <w:pPr>
        <w:pStyle w:val="PlainText"/>
        <w:spacing w:line="360" w:lineRule="auto"/>
        <w:jc w:val="both"/>
        <w:rPr>
          <w:ins w:id="508" w:author="artin majdi" w:date="2023-04-28T12:38:00Z"/>
          <w:rFonts w:ascii="Avenir Next Condensed" w:hAnsi="Avenir Next Condensed" w:cs="Courier New"/>
        </w:rPr>
      </w:pPr>
      <w:r w:rsidRPr="00B40D69">
        <w:rPr>
          <w:rFonts w:ascii="Avenir Next Condensed" w:hAnsi="Avenir Next Condensed" w:cs="Courier New"/>
        </w:rPr>
        <w:t xml:space="preserve">The </w:t>
      </w:r>
      <w:commentRangeStart w:id="509"/>
      <w:r w:rsidRPr="00B40D69">
        <w:rPr>
          <w:rFonts w:ascii="Avenir Next Condensed" w:hAnsi="Avenir Next Condensed" w:cs="Courier New"/>
        </w:rPr>
        <w:t xml:space="preserve">Monte </w:t>
      </w:r>
      <w:r w:rsidRPr="00B40D69">
        <w:rPr>
          <w:rFonts w:ascii="Avenir Next Condensed" w:hAnsi="Avenir Next Condensed" w:cs="Courier New"/>
        </w:rPr>
        <w:t>Carlo Dropout</w:t>
      </w:r>
      <w:commentRangeEnd w:id="509"/>
      <w:r w:rsidR="005B36E3" w:rsidRPr="00B40D69">
        <w:rPr>
          <w:rStyle w:val="CommentReference"/>
          <w:rFonts w:ascii="Avenir Next Condensed" w:hAnsi="Avenir Next Condensed"/>
        </w:rPr>
        <w:commentReference w:id="509"/>
      </w:r>
      <w:ins w:id="510" w:author="artin majdi" w:date="2023-04-28T12:41:00Z">
        <w:r w:rsidR="00850E27">
          <w:rPr>
            <w:rFonts w:ascii="Avenir Next Condensed" w:hAnsi="Avenir Next Condensed" w:cs="Courier New"/>
          </w:rPr>
          <w:t xml:space="preserve"> </w:t>
        </w:r>
        <w:commentRangeStart w:id="511"/>
        <w:r w:rsidR="00850E27">
          <w:rPr>
            <w:rFonts w:ascii="Avenir Next Condensed" w:hAnsi="Avenir Next Condensed" w:cs="Courier New"/>
          </w:rPr>
          <w:t>\ref{</w:t>
        </w:r>
      </w:ins>
      <w:ins w:id="512" w:author="artin majdi" w:date="2023-04-28T12:42:00Z">
        <w:r w:rsidR="00473ACF" w:rsidRPr="00473ACF">
          <w:rPr>
            <w:rFonts w:ascii="Avenir Next Condensed" w:hAnsi="Avenir Next Condensed" w:cs="Courier New"/>
          </w:rPr>
          <w:t>gal2016dropout</w:t>
        </w:r>
      </w:ins>
      <w:ins w:id="513" w:author="artin majdi" w:date="2023-04-28T12:41:00Z">
        <w:r w:rsidR="00850E27">
          <w:rPr>
            <w:rFonts w:ascii="Avenir Next Condensed" w:hAnsi="Avenir Next Condensed" w:cs="Courier New"/>
          </w:rPr>
          <w:t>}</w:t>
        </w:r>
        <w:commentRangeEnd w:id="511"/>
        <w:r w:rsidR="00850E27">
          <w:rPr>
            <w:rStyle w:val="CommentReference"/>
            <w:rFonts w:ascii="Arial Narrow" w:hAnsi="Arial Narrow"/>
          </w:rPr>
          <w:commentReference w:id="511"/>
        </w:r>
      </w:ins>
      <w:r w:rsidRPr="00B40D69">
        <w:rPr>
          <w:rFonts w:ascii="Avenir Next Condensed" w:hAnsi="Avenir Next Condensed" w:cs="Courier New"/>
        </w:rPr>
        <w:t xml:space="preserve"> can be used to estimate uncertainty in neural networks by applying dropout at test time. Multiple forward passes with dropout generate a distribution of predictions from which </w:t>
      </w:r>
      <w:del w:id="514" w:author="artin majdi" w:date="2023-05-02T12:42:00Z">
        <w:r w:rsidRPr="00B40D69" w:rsidDel="004F1AB4">
          <w:rPr>
            <w:rFonts w:ascii="Avenir Next Condensed" w:hAnsi="Avenir Next Condensed" w:cs="Courier New"/>
          </w:rPr>
          <w:delText xml:space="preserve">variance </w:delText>
        </w:r>
      </w:del>
      <w:ins w:id="515" w:author="artin majdi" w:date="2023-05-02T12:42:00Z">
        <w:r w:rsidR="004F1AB4">
          <w:rPr>
            <w:rFonts w:ascii="Avenir Next Condensed" w:hAnsi="Avenir Next Condensed" w:cs="Courier New"/>
          </w:rPr>
          <w:t>uncertainty</w:t>
        </w:r>
        <w:r w:rsidR="004F1AB4" w:rsidRPr="00B40D69">
          <w:rPr>
            <w:rFonts w:ascii="Avenir Next Condensed" w:hAnsi="Avenir Next Condensed" w:cs="Courier New"/>
          </w:rPr>
          <w:t xml:space="preserve"> </w:t>
        </w:r>
      </w:ins>
      <w:del w:id="516" w:author="artin majdi" w:date="2023-05-02T12:42:00Z">
        <w:r w:rsidRPr="00B40D69" w:rsidDel="004F1AB4">
          <w:rPr>
            <w:rFonts w:ascii="Avenir Next Condensed" w:hAnsi="Avenir Next Condensed" w:cs="Courier New"/>
          </w:rPr>
          <w:delText xml:space="preserve">and entropy </w:delText>
        </w:r>
      </w:del>
      <w:r w:rsidRPr="00B40D69">
        <w:rPr>
          <w:rFonts w:ascii="Avenir Next Condensed" w:hAnsi="Avenir Next Condensed" w:cs="Courier New"/>
        </w:rPr>
        <w:t>can be derived</w:t>
      </w:r>
      <w:del w:id="517" w:author="artin majdi" w:date="2023-05-02T12:42:00Z">
        <w:r w:rsidRPr="00B40D69" w:rsidDel="004F1AB4">
          <w:rPr>
            <w:rFonts w:ascii="Avenir Next Condensed" w:hAnsi="Avenir Next Condensed" w:cs="Courier New"/>
          </w:rPr>
          <w:delText xml:space="preserve"> </w:delText>
        </w:r>
      </w:del>
      <w:ins w:id="518" w:author="artin majdi" w:date="2023-05-02T12:42:00Z">
        <w:r w:rsidR="004F1AB4">
          <w:rPr>
            <w:rFonts w:ascii="Avenir Next Condensed" w:hAnsi="Avenir Next Condensed" w:cs="Courier New"/>
          </w:rPr>
          <w:t xml:space="preserve"> using any of the aforementioned techniques (</w:t>
        </w:r>
      </w:ins>
      <w:ins w:id="519" w:author="artin majdi" w:date="2023-05-02T12:43:00Z">
        <w:r w:rsidR="00D23831">
          <w:rPr>
            <w:rFonts w:ascii="Avenir Next Condensed" w:hAnsi="Avenir Next Condensed" w:cs="Courier New"/>
          </w:rPr>
          <w:t>standard deviation, entropy, etc.)</w:t>
        </w:r>
      </w:ins>
      <w:del w:id="520" w:author="artin majdi" w:date="2023-05-02T12:42:00Z">
        <w:r w:rsidRPr="00B40D69" w:rsidDel="004F1AB4">
          <w:rPr>
            <w:rFonts w:ascii="Avenir Next Condensed" w:hAnsi="Avenir Next Condensed" w:cs="Courier New"/>
          </w:rPr>
          <w:delText xml:space="preserve">to </w:delText>
        </w:r>
        <w:r w:rsidRPr="00B40D69" w:rsidDel="004F1AB4">
          <w:rPr>
            <w:rFonts w:ascii="Avenir Next Condensed" w:hAnsi="Avenir Next Condensed" w:cs="Courier New"/>
          </w:rPr>
          <w:delText>assess uncertainty</w:delText>
        </w:r>
      </w:del>
      <w:commentRangeStart w:id="521"/>
      <w:r w:rsidRPr="00B40D69">
        <w:rPr>
          <w:rFonts w:ascii="Avenir Next Condensed" w:hAnsi="Avenir Next Condensed" w:cs="Courier New"/>
        </w:rPr>
        <w:t>.</w:t>
      </w:r>
      <w:commentRangeEnd w:id="521"/>
      <w:r w:rsidR="00901471" w:rsidRPr="00B40D69">
        <w:rPr>
          <w:rStyle w:val="CommentReference"/>
          <w:rFonts w:ascii="Avenir Next Condensed" w:hAnsi="Avenir Next Condensed"/>
        </w:rPr>
        <w:commentReference w:id="521"/>
      </w:r>
      <w:del w:id="522" w:author="artin majdi" w:date="2023-05-02T12:43:00Z">
        <w:r w:rsidRPr="00B40D69" w:rsidDel="00D23831">
          <w:rPr>
            <w:rFonts w:ascii="Avenir Next Condensed" w:hAnsi="Avenir Next Condensed" w:cs="Courier New"/>
          </w:rPr>
          <w:delText xml:space="preserve"> In the context of our study, </w:delText>
        </w:r>
        <w:commentRangeStart w:id="523"/>
        <w:r w:rsidRPr="00B40D69" w:rsidDel="00D23831">
          <w:rPr>
            <w:rFonts w:ascii="Avenir Next Condensed" w:hAnsi="Avenir Next Condensed" w:cs="Courier New"/>
          </w:rPr>
          <w:delText>we could have opted</w:delText>
        </w:r>
        <w:commentRangeEnd w:id="523"/>
        <w:r w:rsidR="00901471" w:rsidRPr="00B40D69" w:rsidDel="00D23831">
          <w:rPr>
            <w:rStyle w:val="CommentReference"/>
            <w:rFonts w:ascii="Avenir Next Condensed" w:hAnsi="Avenir Next Condensed"/>
          </w:rPr>
          <w:commentReference w:id="523"/>
        </w:r>
        <w:r w:rsidRPr="00B40D69" w:rsidDel="00D23831">
          <w:rPr>
            <w:rFonts w:ascii="Avenir Next Condensed" w:hAnsi="Avenir Next Condensed" w:cs="Courier New"/>
          </w:rPr>
          <w:delText xml:space="preserve"> to use this technique instead of training G classifiers.</w:delText>
        </w:r>
      </w:del>
      <w:ins w:id="524" w:author="artin majdi" w:date="2023-04-28T12:38:00Z">
        <w:r w:rsidR="00B94CFC">
          <w:rPr>
            <w:rFonts w:ascii="Avenir Next Condensed" w:hAnsi="Avenir Next Condensed" w:cs="Courier New"/>
          </w:rPr>
          <w:t xml:space="preserve"> </w:t>
        </w:r>
      </w:ins>
    </w:p>
    <w:p w14:paraId="2BE06FD9" w14:textId="77777777" w:rsidR="00B94CFC" w:rsidRPr="00B40D69" w:rsidRDefault="00B94CFC" w:rsidP="00B40D69">
      <w:pPr>
        <w:pStyle w:val="PlainText"/>
        <w:spacing w:line="360" w:lineRule="auto"/>
        <w:jc w:val="both"/>
        <w:rPr>
          <w:rFonts w:ascii="Avenir Next Condensed" w:hAnsi="Avenir Next Condensed" w:cs="Courier New"/>
        </w:rPr>
      </w:pPr>
    </w:p>
    <w:p w14:paraId="54FFA471" w14:textId="1BB9BADD"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00901471" w:rsidRPr="00B40D69">
        <w:rPr>
          <w:rFonts w:ascii="Avenir Next Condensed" w:hAnsi="Avenir Next Condensed" w:cs="Courier New"/>
        </w:rPr>
        <w:t>subsubsection</w:t>
      </w:r>
      <w:r w:rsidRPr="00B40D69">
        <w:rPr>
          <w:rFonts w:ascii="Avenir Next Condensed" w:hAnsi="Avenir Next Condensed" w:cs="Courier New"/>
        </w:rPr>
        <w:t>{</w:t>
      </w:r>
      <w:proofErr w:type="gramEnd"/>
      <w:r w:rsidRPr="00B40D69">
        <w:rPr>
          <w:rFonts w:ascii="Avenir Next Condensed" w:hAnsi="Avenir Next Condensed" w:cs="Courier New"/>
        </w:rPr>
        <w:t xml:space="preserve">Bayesian </w:t>
      </w:r>
      <w:r w:rsidR="00901471" w:rsidRPr="00B40D69">
        <w:rPr>
          <w:rFonts w:ascii="Avenir Next Condensed" w:hAnsi="Avenir Next Condensed" w:cs="Courier New"/>
        </w:rPr>
        <w:t>A</w:t>
      </w:r>
      <w:r w:rsidRPr="00B40D69">
        <w:rPr>
          <w:rFonts w:ascii="Avenir Next Condensed" w:hAnsi="Avenir Next Condensed" w:cs="Courier New"/>
        </w:rPr>
        <w:t>pproaches}</w:t>
      </w:r>
    </w:p>
    <w:p w14:paraId="6E545625" w14:textId="67022CCC" w:rsidR="003A1683" w:rsidRDefault="00394EC4" w:rsidP="00B40D69">
      <w:pPr>
        <w:pStyle w:val="PlainText"/>
        <w:spacing w:line="360" w:lineRule="auto"/>
        <w:jc w:val="both"/>
        <w:rPr>
          <w:ins w:id="525" w:author="artin majdi" w:date="2023-04-28T13:35:00Z"/>
          <w:rFonts w:ascii="Avenir Next Condensed" w:hAnsi="Avenir Next Condensed" w:cs="Courier New"/>
        </w:rPr>
      </w:pPr>
      <w:r w:rsidRPr="00B40D69">
        <w:rPr>
          <w:rFonts w:ascii="Avenir Next Condensed" w:hAnsi="Avenir Next Condensed" w:cs="Courier New"/>
        </w:rPr>
        <w:lastRenderedPageBreak/>
        <w:t>Bayesian methods offer a probabilistic framework to estimate the parameters of the model and to make predictions. These methods explicitly model uncertainty by considering prior beliefs about the model parameters and then</w:t>
      </w:r>
      <w:r w:rsidRPr="00B40D69">
        <w:rPr>
          <w:rFonts w:ascii="Avenir Next Condensed" w:hAnsi="Avenir Next Condensed" w:cs="Courier New"/>
        </w:rPr>
        <w:t xml:space="preserve"> updating those beliefs based on the observed data. In Bayesian modeling, the model parameters are treated as random variables and a posterior distribution is estimated using these parameters. The following are two common Bayesian approaches for measuring </w:t>
      </w:r>
      <w:r w:rsidRPr="00B40D69">
        <w:rPr>
          <w:rFonts w:ascii="Avenir Next Condensed" w:hAnsi="Avenir Next Condensed" w:cs="Courier New"/>
        </w:rPr>
        <w:t>the uncertainty in classification problems.</w:t>
      </w:r>
    </w:p>
    <w:p w14:paraId="55908EF6" w14:textId="77777777" w:rsidR="002B6AA8" w:rsidRPr="00B40D69" w:rsidRDefault="002B6AA8" w:rsidP="00B40D69">
      <w:pPr>
        <w:pStyle w:val="PlainText"/>
        <w:spacing w:line="360" w:lineRule="auto"/>
        <w:jc w:val="both"/>
        <w:rPr>
          <w:rFonts w:ascii="Avenir Next Condensed" w:hAnsi="Avenir Next Condensed" w:cs="Courier New"/>
        </w:rPr>
      </w:pPr>
    </w:p>
    <w:p w14:paraId="3479B424" w14:textId="6EB443AE"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begin</w:t>
      </w:r>
      <w:proofErr w:type="gramEnd"/>
      <w:r w:rsidRPr="00B40D69">
        <w:rPr>
          <w:rFonts w:ascii="Avenir Next Condensed" w:hAnsi="Avenir Next Condensed" w:cs="Courier New"/>
        </w:rPr>
        <w:t>{itemize}</w:t>
      </w:r>
    </w:p>
    <w:p w14:paraId="3C0095BB" w14:textId="018198CF"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\item \relax \</w:t>
      </w:r>
      <w:proofErr w:type="spellStart"/>
      <w:proofErr w:type="gramStart"/>
      <w:r w:rsidRPr="00B40D69">
        <w:rPr>
          <w:rFonts w:ascii="Avenir Next Condensed" w:hAnsi="Avenir Next Condensed" w:cs="Courier New"/>
        </w:rPr>
        <w:t>textbf</w:t>
      </w:r>
      <w:proofErr w:type="spellEnd"/>
      <w:r w:rsidRPr="00B40D69">
        <w:rPr>
          <w:rFonts w:ascii="Avenir Next Condensed" w:hAnsi="Avenir Next Condensed" w:cs="Courier New"/>
        </w:rPr>
        <w:t>{</w:t>
      </w:r>
      <w:proofErr w:type="gramEnd"/>
      <w:r w:rsidRPr="00B40D69">
        <w:rPr>
          <w:rFonts w:ascii="Avenir Next Condensed" w:hAnsi="Avenir Next Condensed" w:cs="Courier New"/>
        </w:rPr>
        <w:t xml:space="preserve">Bayesian </w:t>
      </w:r>
      <w:r w:rsidR="00877C35" w:rsidRPr="00B40D69">
        <w:rPr>
          <w:rFonts w:ascii="Avenir Next Condensed" w:hAnsi="Avenir Next Condensed" w:cs="Courier New"/>
        </w:rPr>
        <w:t>m</w:t>
      </w:r>
      <w:r w:rsidRPr="00B40D69">
        <w:rPr>
          <w:rFonts w:ascii="Avenir Next Condensed" w:hAnsi="Avenir Next Condensed" w:cs="Courier New"/>
        </w:rPr>
        <w:t xml:space="preserve">odel </w:t>
      </w:r>
      <w:r w:rsidR="00877C35" w:rsidRPr="00B40D69">
        <w:rPr>
          <w:rFonts w:ascii="Avenir Next Condensed" w:hAnsi="Avenir Next Condensed" w:cs="Courier New"/>
        </w:rPr>
        <w:t>a</w:t>
      </w:r>
      <w:r w:rsidRPr="00B40D69">
        <w:rPr>
          <w:rFonts w:ascii="Avenir Next Condensed" w:hAnsi="Avenir Next Condensed" w:cs="Courier New"/>
        </w:rPr>
        <w:t>veraging (BMA):} BMA accounts for model uncertainty by combining the predictions of various models using their posterior probabilities as weighting factors.</w:t>
      </w:r>
      <w:r w:rsidRPr="00B40D69">
        <w:rPr>
          <w:rFonts w:ascii="Avenir Next Condensed" w:hAnsi="Avenir Next Condensed" w:cs="Courier New"/>
        </w:rPr>
        <w:t xml:space="preserve"> Instead of selecting a single </w:t>
      </w:r>
      <w:r w:rsidR="00901471" w:rsidRPr="00B40D69">
        <w:rPr>
          <w:rFonts w:ascii="Avenir Next Condensed" w:hAnsi="Avenir Next Condensed" w:cs="Courier New"/>
        </w:rPr>
        <w:t>``</w:t>
      </w:r>
      <w:r w:rsidRPr="00B40D69">
        <w:rPr>
          <w:rFonts w:ascii="Avenir Next Condensed" w:hAnsi="Avenir Next Condensed" w:cs="Courier New"/>
        </w:rPr>
        <w:t>best" model, BMA acknowledges the possibility of multiple plausible models, each with its own strengths and weaknesses</w:t>
      </w:r>
      <w:ins w:id="526" w:author="artin majdi" w:date="2023-04-28T12:33:00Z">
        <w:r w:rsidR="00BD58CE">
          <w:rPr>
            <w:rFonts w:ascii="Avenir Next Condensed" w:hAnsi="Avenir Next Condensed" w:cs="Courier New"/>
          </w:rPr>
          <w:t xml:space="preserve"> \</w:t>
        </w:r>
        <w:commentRangeStart w:id="527"/>
        <w:r w:rsidR="00BD58CE">
          <w:rPr>
            <w:rFonts w:ascii="Avenir Next Condensed" w:hAnsi="Avenir Next Condensed" w:cs="Courier New"/>
          </w:rPr>
          <w:t>ref</w:t>
        </w:r>
      </w:ins>
      <w:commentRangeEnd w:id="527"/>
      <w:ins w:id="528" w:author="artin majdi" w:date="2023-04-28T12:34:00Z">
        <w:r w:rsidR="00BD58CE" w:rsidRPr="00513751">
          <w:rPr>
            <w:rFonts w:ascii="Avenir Next Condensed" w:hAnsi="Avenir Next Condensed" w:cs="Courier New"/>
          </w:rPr>
          <w:commentReference w:id="527"/>
        </w:r>
      </w:ins>
      <w:ins w:id="529" w:author="artin majdi" w:date="2023-04-28T12:33:00Z">
        <w:r w:rsidR="00BD58CE">
          <w:rPr>
            <w:rFonts w:ascii="Avenir Next Condensed" w:hAnsi="Avenir Next Condensed" w:cs="Courier New"/>
          </w:rPr>
          <w:t>{</w:t>
        </w:r>
      </w:ins>
      <w:ins w:id="530" w:author="artin majdi" w:date="2023-04-28T12:34:00Z">
        <w:r w:rsidR="00BD58CE" w:rsidRPr="00513751">
          <w:rPr>
            <w:rFonts w:ascii="Avenir Next Condensed" w:hAnsi="Avenir Next Condensed" w:cs="Courier New"/>
          </w:rPr>
          <w:t xml:space="preserve"> Hoeting2016</w:t>
        </w:r>
        <w:proofErr w:type="gramStart"/>
        <w:r w:rsidR="00BD58CE" w:rsidRPr="00513751">
          <w:rPr>
            <w:rFonts w:ascii="Avenir Next Condensed" w:hAnsi="Avenir Next Condensed" w:cs="Courier New"/>
          </w:rPr>
          <w:t>BayesianMA</w:t>
        </w:r>
        <w:r w:rsidR="00BD58CE">
          <w:rPr>
            <w:rFonts w:ascii="Avenir Next Condensed" w:hAnsi="Avenir Next Condensed" w:cs="Courier New"/>
          </w:rPr>
          <w:t xml:space="preserve"> </w:t>
        </w:r>
      </w:ins>
      <w:ins w:id="531" w:author="artin majdi" w:date="2023-04-28T12:33:00Z">
        <w:r w:rsidR="00BD58CE">
          <w:rPr>
            <w:rFonts w:ascii="Avenir Next Condensed" w:hAnsi="Avenir Next Condensed" w:cs="Courier New"/>
          </w:rPr>
          <w:t>}</w:t>
        </w:r>
      </w:ins>
      <w:proofErr w:type="gramEnd"/>
      <w:r w:rsidRPr="00B40D69">
        <w:rPr>
          <w:rFonts w:ascii="Avenir Next Condensed" w:hAnsi="Avenir Next Condensed" w:cs="Courier New"/>
        </w:rPr>
        <w:t xml:space="preserve">. The steps to implement BMA are as follows. Select a set of </w:t>
      </w:r>
      <w:r w:rsidRPr="00B40D69">
        <w:rPr>
          <w:rFonts w:ascii="Avenir Next Condensed" w:hAnsi="Avenir Next Condensed" w:cs="Courier New"/>
        </w:rPr>
        <w:t>candidate models that represent different hypotheses regarding the data-generating process underlying the data. These models may be of various types, such as linear regression, decision trees, neural networks, or any other model suited to the specific prob</w:t>
      </w:r>
      <w:r w:rsidRPr="00B40D69">
        <w:rPr>
          <w:rFonts w:ascii="Avenir Next Condensed" w:hAnsi="Avenir Next Condensed" w:cs="Courier New"/>
        </w:rPr>
        <w:t>lem at hand. Using the available data, train each candidate model. Calculate the posterior probabilities of the models. Using the posterior probabilities of each model as weights, calculate the weighted average of each model's predictions. The weighted ave</w:t>
      </w:r>
      <w:r w:rsidRPr="00B40D69">
        <w:rPr>
          <w:rFonts w:ascii="Avenir Next Condensed" w:hAnsi="Avenir Next Condensed" w:cs="Courier New"/>
        </w:rPr>
        <w:t>rage is the BMA prediction for the input instance and class</w:t>
      </w:r>
      <w:commentRangeStart w:id="532"/>
      <w:r w:rsidRPr="00B40D69">
        <w:rPr>
          <w:rFonts w:ascii="Avenir Next Condensed" w:hAnsi="Avenir Next Condensed" w:cs="Courier New"/>
        </w:rPr>
        <w:t>.</w:t>
      </w:r>
      <w:commentRangeEnd w:id="532"/>
      <w:r w:rsidR="005B36E3" w:rsidRPr="00B40D69">
        <w:rPr>
          <w:rStyle w:val="CommentReference"/>
          <w:rFonts w:ascii="Avenir Next Condensed" w:hAnsi="Avenir Next Condensed"/>
        </w:rPr>
        <w:commentReference w:id="532"/>
      </w:r>
    </w:p>
    <w:p w14:paraId="7D7CF9CD" w14:textId="7BAE0326"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\item \relax \</w:t>
      </w:r>
      <w:proofErr w:type="spellStart"/>
      <w:proofErr w:type="gramStart"/>
      <w:r w:rsidRPr="00B40D69">
        <w:rPr>
          <w:rFonts w:ascii="Avenir Next Condensed" w:hAnsi="Avenir Next Condensed" w:cs="Courier New"/>
        </w:rPr>
        <w:t>textbf</w:t>
      </w:r>
      <w:proofErr w:type="spellEnd"/>
      <w:r w:rsidRPr="00B40D69">
        <w:rPr>
          <w:rFonts w:ascii="Avenir Next Condensed" w:hAnsi="Avenir Next Condensed" w:cs="Courier New"/>
        </w:rPr>
        <w:t>{</w:t>
      </w:r>
      <w:proofErr w:type="gramEnd"/>
      <w:r w:rsidRPr="00B40D69">
        <w:rPr>
          <w:rFonts w:ascii="Avenir Next Condensed" w:hAnsi="Avenir Next Condensed" w:cs="Courier New"/>
        </w:rPr>
        <w:t xml:space="preserve">Bayesian </w:t>
      </w:r>
      <w:r w:rsidR="00877C35" w:rsidRPr="00B40D69">
        <w:rPr>
          <w:rFonts w:ascii="Avenir Next Condensed" w:hAnsi="Avenir Next Condensed" w:cs="Courier New"/>
        </w:rPr>
        <w:t>n</w:t>
      </w:r>
      <w:r w:rsidRPr="00B40D69">
        <w:rPr>
          <w:rFonts w:ascii="Avenir Next Condensed" w:hAnsi="Avenir Next Condensed" w:cs="Courier New"/>
        </w:rPr>
        <w:t xml:space="preserve">eural </w:t>
      </w:r>
      <w:r w:rsidR="00877C35" w:rsidRPr="00B40D69">
        <w:rPr>
          <w:rFonts w:ascii="Avenir Next Condensed" w:hAnsi="Avenir Next Condensed" w:cs="Courier New"/>
        </w:rPr>
        <w:t>n</w:t>
      </w:r>
      <w:r w:rsidRPr="00B40D69">
        <w:rPr>
          <w:rFonts w:ascii="Avenir Next Condensed" w:hAnsi="Avenir Next Condensed" w:cs="Courier New"/>
        </w:rPr>
        <w:t xml:space="preserve">etworks (BNNs):} </w:t>
      </w:r>
      <w:commentRangeStart w:id="533"/>
      <w:r w:rsidRPr="00B40D69">
        <w:rPr>
          <w:rFonts w:ascii="Avenir Next Condensed" w:hAnsi="Avenir Next Condensed" w:cs="Courier New"/>
        </w:rPr>
        <w:t>BNNs</w:t>
      </w:r>
      <w:commentRangeEnd w:id="533"/>
      <w:r w:rsidR="00F6751F">
        <w:rPr>
          <w:rStyle w:val="CommentReference"/>
          <w:rFonts w:ascii="Arial Narrow" w:hAnsi="Arial Narrow"/>
        </w:rPr>
        <w:commentReference w:id="533"/>
      </w:r>
      <w:ins w:id="534" w:author="artin majdi" w:date="2023-04-28T13:47:00Z">
        <w:r w:rsidR="00306F0D">
          <w:rPr>
            <w:rFonts w:ascii="Avenir Next Condensed" w:hAnsi="Avenir Next Condensed" w:cs="Courier New"/>
          </w:rPr>
          <w:t xml:space="preserve"> </w:t>
        </w:r>
      </w:ins>
      <w:r w:rsidRPr="00B40D69">
        <w:rPr>
          <w:rFonts w:ascii="Avenir Next Condensed" w:hAnsi="Avenir Next Condensed" w:cs="Courier New"/>
        </w:rPr>
        <w:t xml:space="preserve"> </w:t>
      </w:r>
      <w:ins w:id="535" w:author="artin majdi" w:date="2023-04-28T13:48:00Z">
        <w:r w:rsidR="00F6751F">
          <w:rPr>
            <w:rFonts w:ascii="Avenir Next Condensed" w:hAnsi="Avenir Next Condensed" w:cs="Courier New"/>
          </w:rPr>
          <w:t>\ref{</w:t>
        </w:r>
        <w:r w:rsidR="00F6751F" w:rsidRPr="001C74B5">
          <w:rPr>
            <w:rFonts w:ascii="Avenir Next Condensed" w:hAnsi="Avenir Next Condensed" w:cs="Courier New"/>
          </w:rPr>
          <w:t>mullachery2018bayesian</w:t>
        </w:r>
        <w:r w:rsidR="00F6751F">
          <w:rPr>
            <w:rFonts w:ascii="Avenir Next Condensed" w:hAnsi="Avenir Next Condensed" w:cs="Courier New"/>
          </w:rPr>
          <w:t xml:space="preserve">} </w:t>
        </w:r>
      </w:ins>
      <w:r w:rsidRPr="00B40D69">
        <w:rPr>
          <w:rFonts w:ascii="Avenir Next Condensed" w:hAnsi="Avenir Next Condensed" w:cs="Courier New"/>
        </w:rPr>
        <w:t>are an extension of conventional neural networks in which the weights and biases of the network a</w:t>
      </w:r>
      <w:r w:rsidRPr="00B40D69">
        <w:rPr>
          <w:rFonts w:ascii="Avenir Next Condensed" w:hAnsi="Avenir Next Condensed" w:cs="Courier New"/>
        </w:rPr>
        <w:t>re treated as random variables. The primary distinction between BNNs and conventional neural networks is that BNNs model uncertainty directly in the weights and biases. The posterior distributions of the network weights and biases (learned during training)</w:t>
      </w:r>
      <w:r w:rsidRPr="00B40D69">
        <w:rPr>
          <w:rFonts w:ascii="Avenir Next Condensed" w:hAnsi="Avenir Next Condensed" w:cs="Courier New"/>
        </w:rPr>
        <w:t xml:space="preserve"> capture the uncertainty, which can then be utilized to generate predictive distributions for each class. This enables multiple predictions to be generated by sampling these predictive distributions, which can be used to quantify the uncertainty associated</w:t>
      </w:r>
      <w:r w:rsidRPr="00B40D69">
        <w:rPr>
          <w:rFonts w:ascii="Avenir Next Condensed" w:hAnsi="Avenir Next Condensed" w:cs="Courier New"/>
        </w:rPr>
        <w:t xml:space="preserve"> with each class</w:t>
      </w:r>
      <w:commentRangeStart w:id="536"/>
      <w:r w:rsidRPr="00B40D69">
        <w:rPr>
          <w:rFonts w:ascii="Avenir Next Condensed" w:hAnsi="Avenir Next Condensed" w:cs="Courier New"/>
        </w:rPr>
        <w:t>.</w:t>
      </w:r>
      <w:commentRangeEnd w:id="536"/>
      <w:r w:rsidR="005B36E3" w:rsidRPr="00B40D69">
        <w:rPr>
          <w:rStyle w:val="CommentReference"/>
          <w:rFonts w:ascii="Avenir Next Condensed" w:hAnsi="Avenir Next Condensed"/>
        </w:rPr>
        <w:commentReference w:id="536"/>
      </w:r>
      <w:r w:rsidRPr="00B40D69">
        <w:rPr>
          <w:rFonts w:ascii="Avenir Next Condensed" w:hAnsi="Avenir Next Condensed" w:cs="Courier New"/>
        </w:rPr>
        <w:t xml:space="preserve"> </w:t>
      </w:r>
    </w:p>
    <w:p w14:paraId="3E8829A1"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end</w:t>
      </w:r>
      <w:proofErr w:type="gramEnd"/>
      <w:r w:rsidRPr="00B40D69">
        <w:rPr>
          <w:rFonts w:ascii="Avenir Next Condensed" w:hAnsi="Avenir Next Condensed" w:cs="Courier New"/>
        </w:rPr>
        <w:t>{itemize}</w:t>
      </w:r>
    </w:p>
    <w:p w14:paraId="08B1DE95"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2AB4AC7B" w14:textId="4A6C74B3"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00901471" w:rsidRPr="00B40D69">
        <w:rPr>
          <w:rFonts w:ascii="Avenir Next Condensed" w:hAnsi="Avenir Next Condensed" w:cs="Courier New"/>
        </w:rPr>
        <w:t>subsubsection</w:t>
      </w:r>
      <w:r w:rsidRPr="00B40D69">
        <w:rPr>
          <w:rFonts w:ascii="Avenir Next Condensed" w:hAnsi="Avenir Next Condensed" w:cs="Courier New"/>
        </w:rPr>
        <w:t>{</w:t>
      </w:r>
      <w:proofErr w:type="gramEnd"/>
      <w:r w:rsidRPr="00B40D69">
        <w:rPr>
          <w:rFonts w:ascii="Avenir Next Condensed" w:hAnsi="Avenir Next Condensed" w:cs="Courier New"/>
        </w:rPr>
        <w:t>Committee-</w:t>
      </w:r>
      <w:r w:rsidR="00901471" w:rsidRPr="00B40D69">
        <w:rPr>
          <w:rFonts w:ascii="Avenir Next Condensed" w:hAnsi="Avenir Next Condensed" w:cs="Courier New"/>
        </w:rPr>
        <w:t>B</w:t>
      </w:r>
      <w:r w:rsidRPr="00B40D69">
        <w:rPr>
          <w:rFonts w:ascii="Avenir Next Condensed" w:hAnsi="Avenir Next Condensed" w:cs="Courier New"/>
        </w:rPr>
        <w:t xml:space="preserve">ased </w:t>
      </w:r>
      <w:r w:rsidR="00901471" w:rsidRPr="00B40D69">
        <w:rPr>
          <w:rFonts w:ascii="Avenir Next Condensed" w:hAnsi="Avenir Next Condensed" w:cs="Courier New"/>
        </w:rPr>
        <w:t>M</w:t>
      </w:r>
      <w:r w:rsidRPr="00B40D69">
        <w:rPr>
          <w:rFonts w:ascii="Avenir Next Condensed" w:hAnsi="Avenir Next Condensed" w:cs="Courier New"/>
        </w:rPr>
        <w:t>ethods}</w:t>
      </w:r>
    </w:p>
    <w:p w14:paraId="7049C6EB" w14:textId="0B2668AB" w:rsidR="003A1683" w:rsidRDefault="00394EC4" w:rsidP="00B40D69">
      <w:pPr>
        <w:pStyle w:val="PlainText"/>
        <w:spacing w:line="360" w:lineRule="auto"/>
        <w:jc w:val="both"/>
        <w:rPr>
          <w:ins w:id="537" w:author="artin majdi" w:date="2023-04-28T13:45:00Z"/>
          <w:rFonts w:ascii="Avenir Next Condensed" w:hAnsi="Avenir Next Condensed" w:cs="Courier New"/>
        </w:rPr>
      </w:pPr>
      <w:r w:rsidRPr="00B40D69">
        <w:rPr>
          <w:rFonts w:ascii="Avenir Next Condensed" w:hAnsi="Avenir Next Condensed" w:cs="Courier New"/>
        </w:rPr>
        <w:t>Committee-based method</w:t>
      </w:r>
      <w:ins w:id="538" w:author="artin majdi" w:date="2023-04-28T13:45:00Z">
        <w:r w:rsidR="005057DF">
          <w:rPr>
            <w:rFonts w:ascii="Avenir Next Condensed" w:hAnsi="Avenir Next Condensed" w:cs="Courier New"/>
          </w:rPr>
          <w:t xml:space="preserve"> </w:t>
        </w:r>
      </w:ins>
      <w:commentRangeStart w:id="539"/>
      <w:ins w:id="540" w:author="artin majdi" w:date="2023-04-28T13:44:00Z">
        <w:r w:rsidR="005057DF">
          <w:rPr>
            <w:rFonts w:ascii="Avenir Next Condensed" w:hAnsi="Avenir Next Condensed" w:cs="Courier New"/>
          </w:rPr>
          <w:t>\</w:t>
        </w:r>
        <w:proofErr w:type="gramStart"/>
        <w:r w:rsidR="005057DF">
          <w:rPr>
            <w:rFonts w:ascii="Avenir Next Condensed" w:hAnsi="Avenir Next Condensed" w:cs="Courier New"/>
          </w:rPr>
          <w:t>ref{</w:t>
        </w:r>
      </w:ins>
      <w:proofErr w:type="gramEnd"/>
      <w:ins w:id="541" w:author="artin majdi" w:date="2023-04-28T13:45:00Z">
        <w:r w:rsidR="005057DF" w:rsidRPr="00982103">
          <w:rPr>
            <w:rFonts w:ascii="Avenir Next Condensed" w:hAnsi="Avenir Next Condensed" w:cs="Courier New"/>
          </w:rPr>
          <w:t>wang2020wisdom</w:t>
        </w:r>
        <w:r w:rsidR="005057DF">
          <w:rPr>
            <w:rFonts w:ascii="Avenir Next Condensed" w:hAnsi="Avenir Next Condensed" w:cs="Courier New"/>
          </w:rPr>
          <w:t xml:space="preserve"> </w:t>
        </w:r>
      </w:ins>
      <w:ins w:id="542" w:author="artin majdi" w:date="2023-04-28T13:44:00Z">
        <w:r w:rsidR="005057DF">
          <w:rPr>
            <w:rFonts w:ascii="Avenir Next Condensed" w:hAnsi="Avenir Next Condensed" w:cs="Courier New"/>
          </w:rPr>
          <w:t>}</w:t>
        </w:r>
      </w:ins>
      <w:commentRangeEnd w:id="539"/>
      <w:ins w:id="543" w:author="artin majdi" w:date="2023-04-28T13:45:00Z">
        <w:r w:rsidR="005057DF" w:rsidRPr="00982103">
          <w:rPr>
            <w:rFonts w:ascii="Avenir Next Condensed" w:hAnsi="Avenir Next Condensed" w:cs="Courier New"/>
          </w:rPr>
          <w:commentReference w:id="539"/>
        </w:r>
      </w:ins>
      <w:del w:id="544" w:author="artin majdi" w:date="2023-04-28T13:44:00Z">
        <w:r w:rsidRPr="00B40D69" w:rsidDel="005057DF">
          <w:rPr>
            <w:rFonts w:ascii="Avenir Next Condensed" w:hAnsi="Avenir Next Condensed" w:cs="Courier New"/>
          </w:rPr>
          <w:delText>s</w:delText>
        </w:r>
      </w:del>
      <w:r w:rsidRPr="00B40D69">
        <w:rPr>
          <w:rFonts w:ascii="Avenir Next Condensed" w:hAnsi="Avenir Next Condensed" w:cs="Courier New"/>
        </w:rPr>
        <w:t xml:space="preserve"> involve</w:t>
      </w:r>
      <w:ins w:id="545" w:author="artin majdi" w:date="2023-04-28T13:45:00Z">
        <w:r w:rsidR="00E9793C">
          <w:rPr>
            <w:rFonts w:ascii="Avenir Next Condensed" w:hAnsi="Avenir Next Condensed" w:cs="Courier New"/>
          </w:rPr>
          <w:t>s</w:t>
        </w:r>
      </w:ins>
      <w:r w:rsidRPr="00B40D69">
        <w:rPr>
          <w:rFonts w:ascii="Avenir Next Condensed" w:hAnsi="Avenir Next Condensed" w:cs="Courier New"/>
        </w:rPr>
        <w:t xml:space="preserve"> training multiple models (a committee) and aggregating their predictions. The disagreement between committee members' predictions can be used as a measure of uncertainty. Examples include bagging and boosting ensemble methods and models, such as random fo</w:t>
      </w:r>
      <w:r w:rsidRPr="00B40D69">
        <w:rPr>
          <w:rFonts w:ascii="Avenir Next Condensed" w:hAnsi="Avenir Next Condensed" w:cs="Courier New"/>
        </w:rPr>
        <w:t>rests</w:t>
      </w:r>
      <w:commentRangeStart w:id="546"/>
      <w:r w:rsidRPr="00B40D69">
        <w:rPr>
          <w:rFonts w:ascii="Avenir Next Condensed" w:hAnsi="Avenir Next Condensed" w:cs="Courier New"/>
        </w:rPr>
        <w:t>.</w:t>
      </w:r>
      <w:commentRangeEnd w:id="546"/>
      <w:r w:rsidR="005B36E3" w:rsidRPr="00B40D69">
        <w:rPr>
          <w:rStyle w:val="CommentReference"/>
          <w:rFonts w:ascii="Avenir Next Condensed" w:hAnsi="Avenir Next Condensed"/>
        </w:rPr>
        <w:commentReference w:id="546"/>
      </w:r>
    </w:p>
    <w:p w14:paraId="2555EB89" w14:textId="77777777" w:rsidR="00E9793C" w:rsidRPr="00B40D69" w:rsidRDefault="00E9793C" w:rsidP="00B40D69">
      <w:pPr>
        <w:pStyle w:val="PlainText"/>
        <w:spacing w:line="360" w:lineRule="auto"/>
        <w:jc w:val="both"/>
        <w:rPr>
          <w:rFonts w:ascii="Avenir Next Condensed" w:hAnsi="Avenir Next Condensed" w:cs="Courier New"/>
        </w:rPr>
      </w:pPr>
    </w:p>
    <w:p w14:paraId="59611636"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begin</w:t>
      </w:r>
      <w:proofErr w:type="gramEnd"/>
      <w:r w:rsidRPr="00B40D69">
        <w:rPr>
          <w:rFonts w:ascii="Avenir Next Condensed" w:hAnsi="Avenir Next Condensed" w:cs="Courier New"/>
        </w:rPr>
        <w:t>{equation}</w:t>
      </w:r>
    </w:p>
    <w:p w14:paraId="7C9E04BC"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lastRenderedPageBreak/>
        <w:t xml:space="preserve">    </w:t>
      </w:r>
      <w:proofErr w:type="gramStart"/>
      <w:r w:rsidRPr="00B40D69">
        <w:rPr>
          <w:rFonts w:ascii="Avenir Next Condensed" w:hAnsi="Avenir Next Condensed" w:cs="Courier New"/>
        </w:rPr>
        <w:t>\gdef\theequation{</w:t>
      </w:r>
      <w:proofErr w:type="gramEnd"/>
      <w:r w:rsidRPr="00B40D69">
        <w:rPr>
          <w:rFonts w:ascii="Avenir Next Condensed" w:hAnsi="Avenir Next Condensed" w:cs="Courier New"/>
        </w:rPr>
        <w:t>8}</w:t>
      </w:r>
    </w:p>
    <w:p w14:paraId="55288872"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label</w:t>
      </w:r>
      <w:proofErr w:type="gramEnd"/>
      <w:r w:rsidRPr="00B40D69">
        <w:rPr>
          <w:rFonts w:ascii="Avenir Next Condensed" w:hAnsi="Avenir Next Condensed" w:cs="Courier New"/>
        </w:rPr>
        <w:t>{disp-formula-group-ced4cff6c8d74ae0acda4c9abee810c5}</w:t>
      </w:r>
    </w:p>
    <w:p w14:paraId="0F0769D7" w14:textId="10CBF8E3" w:rsidR="003A1683" w:rsidRPr="00B40D69" w:rsidRDefault="00394EC4" w:rsidP="00B40D69">
      <w:pPr>
        <w:pStyle w:val="PlainText"/>
        <w:spacing w:line="360" w:lineRule="auto"/>
        <w:jc w:val="both"/>
        <w:rPr>
          <w:rFonts w:ascii="Avenir Next Condensed" w:hAnsi="Avenir Next Condensed" w:cs="Courier New"/>
        </w:rPr>
      </w:pPr>
      <w:del w:id="547" w:author="Rodriguez, Jeffrey J - (jjrodrig)" w:date="2023-04-23T17:47:00Z">
        <w:r w:rsidRPr="00B40D69" w:rsidDel="005B36E3">
          <w:rPr>
            <w:rFonts w:ascii="Avenir Next Condensed" w:hAnsi="Avenir Next Condensed" w:cs="Courier New"/>
          </w:rPr>
          <w:delText xml:space="preserve">    </w:delText>
        </w:r>
      </w:del>
      <w:r w:rsidRPr="00B40D69">
        <w:rPr>
          <w:rFonts w:ascii="Avenir Next Condensed" w:hAnsi="Avenir Next Condensed" w:cs="Courier New"/>
        </w:rPr>
        <w:t>\begin{array}{@{}l}u_{\alpha,k}^{(i)}=\mathrm{VarCommittee}\left(P_{\alpha,k}^{(i)}\right)=\frac{1}{</w:t>
      </w:r>
      <w:del w:id="548" w:author="artin majdi" w:date="2023-05-02T12:16:00Z">
        <w:r w:rsidRPr="00B40D69" w:rsidDel="00261D69">
          <w:rPr>
            <w:rFonts w:ascii="Avenir Next Condensed" w:hAnsi="Avenir Next Condensed" w:cs="Courier New"/>
          </w:rPr>
          <w:delText>\mathrm{G}</w:delText>
        </w:r>
      </w:del>
      <w:ins w:id="549" w:author="artin majdi" w:date="2023-05-02T12:16:00Z">
        <w:r w:rsidR="00261D69">
          <w:rPr>
            <w:rFonts w:ascii="Avenir Next Condensed" w:hAnsi="Avenir Next Condensed" w:cs="Courier New"/>
          </w:rPr>
          <w:t>G</w:t>
        </w:r>
      </w:ins>
      <w:r w:rsidRPr="00B40D69">
        <w:rPr>
          <w:rFonts w:ascii="Avenir Next Condensed" w:hAnsi="Avenir Next Condensed" w:cs="Courier New"/>
        </w:rPr>
        <w:t>}\sum_g\left(p_{\alpha,k}</w:t>
      </w:r>
      <w:r w:rsidRPr="00B40D69">
        <w:rPr>
          <w:rFonts w:ascii="Avenir Next Condensed" w:hAnsi="Avenir Next Condensed" w:cs="Courier New"/>
        </w:rPr>
        <w:t>^{(i,g)}-\mu\right)^{2},\quad\mu=\frac{1}{</w:t>
      </w:r>
      <w:del w:id="550" w:author="artin majdi" w:date="2023-05-02T12:16:00Z">
        <w:r w:rsidRPr="00B40D69" w:rsidDel="00313A63">
          <w:rPr>
            <w:rFonts w:ascii="Avenir Next Condensed" w:hAnsi="Avenir Next Condensed" w:cs="Courier New"/>
          </w:rPr>
          <w:delText>\mathrm{</w:delText>
        </w:r>
        <w:commentRangeStart w:id="551"/>
        <w:r w:rsidRPr="00B40D69" w:rsidDel="00313A63">
          <w:rPr>
            <w:rFonts w:ascii="Avenir Next Condensed" w:hAnsi="Avenir Next Condensed" w:cs="Courier New"/>
          </w:rPr>
          <w:delText>G</w:delText>
        </w:r>
        <w:commentRangeEnd w:id="551"/>
        <w:r w:rsidR="005B36E3" w:rsidRPr="00B40D69" w:rsidDel="00313A63">
          <w:rPr>
            <w:rStyle w:val="CommentReference"/>
            <w:rFonts w:ascii="Avenir Next Condensed" w:hAnsi="Avenir Next Condensed"/>
          </w:rPr>
          <w:commentReference w:id="551"/>
        </w:r>
        <w:r w:rsidRPr="00B40D69" w:rsidDel="00313A63">
          <w:rPr>
            <w:rFonts w:ascii="Avenir Next Condensed" w:hAnsi="Avenir Next Condensed" w:cs="Courier New"/>
          </w:rPr>
          <w:delText>}</w:delText>
        </w:r>
      </w:del>
      <w:ins w:id="552" w:author="artin majdi" w:date="2023-05-02T12:16:00Z">
        <w:r w:rsidR="00313A63">
          <w:rPr>
            <w:rFonts w:ascii="Avenir Next Condensed" w:hAnsi="Avenir Next Condensed" w:cs="Courier New"/>
          </w:rPr>
          <w:t>G</w:t>
        </w:r>
      </w:ins>
      <w:ins w:id="553" w:author="artin majdi" w:date="2023-05-02T12:43:00Z">
        <w:r>
          <w:rPr>
            <w:rFonts w:ascii="Avenir Next Condensed" w:hAnsi="Avenir Next Condensed" w:cs="Courier New"/>
          </w:rPr>
          <w:t>-1</w:t>
        </w:r>
      </w:ins>
      <w:r w:rsidRPr="00B40D69">
        <w:rPr>
          <w:rFonts w:ascii="Avenir Next Condensed" w:hAnsi="Avenir Next Condensed" w:cs="Courier New"/>
        </w:rPr>
        <w:t>}\sum_gp_{\alpha,k}^{(i,g)}\end{array}</w:t>
      </w:r>
    </w:p>
    <w:p w14:paraId="2A740A37" w14:textId="77777777" w:rsidR="003A1683" w:rsidRDefault="00394EC4" w:rsidP="00B40D69">
      <w:pPr>
        <w:pStyle w:val="PlainText"/>
        <w:spacing w:line="360" w:lineRule="auto"/>
        <w:jc w:val="both"/>
        <w:rPr>
          <w:ins w:id="554" w:author="artin majdi" w:date="2023-04-28T12:36:00Z"/>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end</w:t>
      </w:r>
      <w:proofErr w:type="gramEnd"/>
      <w:r w:rsidRPr="00B40D69">
        <w:rPr>
          <w:rFonts w:ascii="Avenir Next Condensed" w:hAnsi="Avenir Next Condensed" w:cs="Courier New"/>
        </w:rPr>
        <w:t>{equation}</w:t>
      </w:r>
    </w:p>
    <w:p w14:paraId="3DD64DA1" w14:textId="77777777" w:rsidR="00757CDF" w:rsidRPr="00B40D69" w:rsidRDefault="00757CDF" w:rsidP="00B40D69">
      <w:pPr>
        <w:pStyle w:val="PlainText"/>
        <w:spacing w:line="360" w:lineRule="auto"/>
        <w:jc w:val="both"/>
        <w:rPr>
          <w:rFonts w:ascii="Avenir Next Condensed" w:hAnsi="Avenir Next Condensed" w:cs="Courier New"/>
        </w:rPr>
      </w:pPr>
    </w:p>
    <w:p w14:paraId="40B8A0CB" w14:textId="767A1B8A"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005B36E3" w:rsidRPr="00B40D69">
        <w:rPr>
          <w:rFonts w:ascii="Avenir Next Condensed" w:hAnsi="Avenir Next Condensed" w:cs="Courier New"/>
        </w:rPr>
        <w:t>subsubsection</w:t>
      </w:r>
      <w:r w:rsidRPr="00B40D69">
        <w:rPr>
          <w:rFonts w:ascii="Avenir Next Condensed" w:hAnsi="Avenir Next Condensed" w:cs="Courier New"/>
        </w:rPr>
        <w:t>{</w:t>
      </w:r>
      <w:proofErr w:type="gramEnd"/>
      <w:r w:rsidRPr="00B40D69">
        <w:rPr>
          <w:rFonts w:ascii="Avenir Next Condensed" w:hAnsi="Avenir Next Condensed" w:cs="Courier New"/>
        </w:rPr>
        <w:t>Conformal Prediction:}</w:t>
      </w:r>
    </w:p>
    <w:p w14:paraId="05FD6A29" w14:textId="4C0F779C"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Conformal prediction</w:t>
      </w:r>
      <w:ins w:id="555" w:author="artin majdi" w:date="2023-04-28T13:50:00Z">
        <w:r w:rsidR="00CF5E3D">
          <w:rPr>
            <w:rFonts w:ascii="Avenir Next Condensed" w:hAnsi="Avenir Next Condensed" w:cs="Courier New"/>
          </w:rPr>
          <w:t xml:space="preserve"> </w:t>
        </w:r>
        <w:commentRangeStart w:id="556"/>
        <w:r w:rsidR="00CF5E3D">
          <w:rPr>
            <w:rFonts w:ascii="Avenir Next Condensed" w:hAnsi="Avenir Next Condensed" w:cs="Courier New"/>
          </w:rPr>
          <w:t>\ref{</w:t>
        </w:r>
        <w:r w:rsidR="00CF5E3D" w:rsidRPr="00905A7D">
          <w:rPr>
            <w:rFonts w:ascii="Avenir Next Condensed" w:hAnsi="Avenir Next Condensed" w:cs="Courier New"/>
          </w:rPr>
          <w:t>angelopoulos2021gentle</w:t>
        </w:r>
        <w:r w:rsidR="00CF5E3D">
          <w:rPr>
            <w:rFonts w:ascii="Avenir Next Condensed" w:hAnsi="Avenir Next Condensed" w:cs="Courier New"/>
          </w:rPr>
          <w:t>}</w:t>
        </w:r>
        <w:commentRangeEnd w:id="556"/>
        <w:r w:rsidR="00CF5E3D" w:rsidRPr="00905A7D">
          <w:rPr>
            <w:rFonts w:ascii="Avenir Next Condensed" w:hAnsi="Avenir Next Condensed" w:cs="Courier New"/>
          </w:rPr>
          <w:commentReference w:id="556"/>
        </w:r>
      </w:ins>
      <w:r w:rsidRPr="00B40D69">
        <w:rPr>
          <w:rFonts w:ascii="Avenir Next Condensed" w:hAnsi="Avenir Next Condensed" w:cs="Courier New"/>
        </w:rPr>
        <w:t xml:space="preserve"> is a method of constructing prediction regions that maintain a predefined level of confidence. These regions can be used to quantify the uncertainty associated with the prediction of a model.</w:t>
      </w:r>
    </w:p>
    <w:p w14:paraId="65DE5546" w14:textId="77777777" w:rsidR="003A1683" w:rsidRPr="00B40D69" w:rsidRDefault="00394EC4" w:rsidP="00B40D69">
      <w:pPr>
        <w:pStyle w:val="PlainText"/>
        <w:spacing w:line="360" w:lineRule="auto"/>
        <w:jc w:val="both"/>
        <w:rPr>
          <w:rFonts w:ascii="Avenir Next Condensed" w:hAnsi="Avenir Next Condensed" w:cs="Courier New"/>
        </w:rPr>
      </w:pPr>
      <w:del w:id="557" w:author="artin majdi" w:date="2023-04-28T13:35:00Z">
        <w:r w:rsidRPr="00B40D69" w:rsidDel="002B6AA8">
          <w:rPr>
            <w:rFonts w:ascii="Avenir Next Condensed" w:hAnsi="Avenir Next Condensed" w:cs="Courier New"/>
          </w:rPr>
          <w:delText>\</w:delText>
        </w:r>
      </w:del>
    </w:p>
    <w:p w14:paraId="1D7A48FB" w14:textId="3A20A4EE" w:rsidR="003A1683" w:rsidRPr="00B40D69" w:rsidRDefault="00394EC4" w:rsidP="00B40D69">
      <w:pPr>
        <w:pStyle w:val="PlainText"/>
        <w:spacing w:line="360" w:lineRule="auto"/>
        <w:jc w:val="both"/>
        <w:rPr>
          <w:rFonts w:ascii="Avenir Next Condensed" w:hAnsi="Avenir Next Condensed" w:cs="Courier New"/>
        </w:rPr>
      </w:pPr>
      <w:del w:id="558" w:author="artin majdi" w:date="2023-04-28T13:18:00Z">
        <w:r w:rsidRPr="00B40D69" w:rsidDel="00EB59F6">
          <w:rPr>
            <w:rFonts w:ascii="Avenir Next Condensed" w:hAnsi="Avenir Next Condensed" w:cs="Courier New"/>
          </w:rPr>
          <w:delText>{</w:delText>
        </w:r>
      </w:del>
      <w:commentRangeStart w:id="559"/>
      <w:r w:rsidRPr="00B40D69">
        <w:rPr>
          <w:rFonts w:ascii="Avenir Next Condensed" w:hAnsi="Avenir Next Condensed" w:cs="Courier New"/>
        </w:rPr>
        <w:t>Steps</w:t>
      </w:r>
      <w:commentRangeEnd w:id="559"/>
      <w:r w:rsidR="00CE31F8" w:rsidRPr="00B40D69">
        <w:rPr>
          <w:rStyle w:val="CommentReference"/>
          <w:rFonts w:ascii="Avenir Next Condensed" w:hAnsi="Avenir Next Condensed"/>
        </w:rPr>
        <w:commentReference w:id="559"/>
      </w:r>
      <w:r w:rsidRPr="00B40D69">
        <w:rPr>
          <w:rFonts w:ascii="Avenir Next Condensed" w:hAnsi="Avenir Next Condensed" w:cs="Courier New"/>
        </w:rPr>
        <w:t xml:space="preserve"> to calculate the non-conformity score:</w:t>
      </w:r>
      <w:del w:id="560" w:author="artin majdi" w:date="2023-04-28T13:18:00Z">
        <w:r w:rsidRPr="00B40D69" w:rsidDel="00EB59F6">
          <w:rPr>
            <w:rFonts w:ascii="Avenir Next Condensed" w:hAnsi="Avenir Next Condensed" w:cs="Courier New"/>
          </w:rPr>
          <w:delText>}</w:delText>
        </w:r>
      </w:del>
    </w:p>
    <w:p w14:paraId="774E83E5"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\begin{enum</w:t>
      </w:r>
      <w:r w:rsidRPr="00B40D69">
        <w:rPr>
          <w:rFonts w:ascii="Avenir Next Condensed" w:hAnsi="Avenir Next Condensed" w:cs="Courier New"/>
        </w:rPr>
        <w:t>erate</w:t>
      </w:r>
      <w:proofErr w:type="gramStart"/>
      <w:r w:rsidRPr="00B40D69">
        <w:rPr>
          <w:rFonts w:ascii="Avenir Next Condensed" w:hAnsi="Avenir Next Condensed" w:cs="Courier New"/>
        </w:rPr>
        <w:t>}[</w:t>
      </w:r>
      <w:proofErr w:type="gramEnd"/>
      <w:r w:rsidRPr="00B40D69">
        <w:rPr>
          <w:rFonts w:ascii="Avenir Next Condensed" w:hAnsi="Avenir Next Condensed" w:cs="Courier New"/>
        </w:rPr>
        <w:t>1.]</w:t>
      </w:r>
    </w:p>
    <w:p w14:paraId="1A26E9AC" w14:textId="74A72115"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item</w:t>
      </w:r>
      <w:proofErr w:type="gramEnd"/>
      <w:r w:rsidRPr="00B40D69">
        <w:rPr>
          <w:rFonts w:ascii="Avenir Next Condensed" w:hAnsi="Avenir Next Condensed" w:cs="Courier New"/>
        </w:rPr>
        <w:t xml:space="preserve"> For each classifier $g $ and each class $k $, calculate the nonconformity score. Here, $\</w:t>
      </w:r>
      <w:proofErr w:type="spellStart"/>
      <w:r w:rsidRPr="00B40D69">
        <w:rPr>
          <w:rFonts w:ascii="Avenir Next Condensed" w:hAnsi="Avenir Next Condensed" w:cs="Courier New"/>
        </w:rPr>
        <w:t>mathrm</w:t>
      </w:r>
      <w:proofErr w:type="spellEnd"/>
      <w:r w:rsidRPr="00B40D69">
        <w:rPr>
          <w:rFonts w:ascii="Avenir Next Condensed" w:hAnsi="Avenir Next Condensed" w:cs="Courier New"/>
        </w:rPr>
        <w:t>{score\_</w:t>
      </w:r>
      <w:proofErr w:type="gramStart"/>
      <w:r w:rsidRPr="00B40D69">
        <w:rPr>
          <w:rFonts w:ascii="Avenir Next Condensed" w:hAnsi="Avenir Next Condensed" w:cs="Courier New"/>
        </w:rPr>
        <w:t>function}$</w:t>
      </w:r>
      <w:proofErr w:type="gramEnd"/>
      <w:r w:rsidRPr="00B40D69">
        <w:rPr>
          <w:rFonts w:ascii="Avenir Next Condensed" w:hAnsi="Avenir Next Condensed" w:cs="Courier New"/>
        </w:rPr>
        <w:t xml:space="preserve"> measures the conformity of the prediction with the true label. In the context of this study, the true label can be replaced</w:t>
      </w:r>
      <w:r w:rsidRPr="00B40D69">
        <w:rPr>
          <w:rFonts w:ascii="Avenir Next Condensed" w:hAnsi="Avenir Next Condensed" w:cs="Courier New"/>
        </w:rPr>
        <w:t xml:space="preserve"> by $\eta_{\</w:t>
      </w:r>
      <w:proofErr w:type="spellStart"/>
      <w:proofErr w:type="gramStart"/>
      <w:r w:rsidRPr="00B40D69">
        <w:rPr>
          <w:rFonts w:ascii="Avenir Next Condensed" w:hAnsi="Avenir Next Condensed" w:cs="Courier New"/>
        </w:rPr>
        <w:t>alpha,k</w:t>
      </w:r>
      <w:proofErr w:type="spellEnd"/>
      <w:proofErr w:type="gramEnd"/>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 A common choice for $\</w:t>
      </w:r>
      <w:proofErr w:type="spellStart"/>
      <w:r w:rsidRPr="00B40D69">
        <w:rPr>
          <w:rFonts w:ascii="Avenir Next Condensed" w:hAnsi="Avenir Next Condensed" w:cs="Courier New"/>
        </w:rPr>
        <w:t>mathrm</w:t>
      </w:r>
      <w:proofErr w:type="spellEnd"/>
      <w:r w:rsidRPr="00B40D69">
        <w:rPr>
          <w:rFonts w:ascii="Avenir Next Condensed" w:hAnsi="Avenir Next Condensed" w:cs="Courier New"/>
        </w:rPr>
        <w:t>{score\_</w:t>
      </w:r>
      <w:proofErr w:type="gramStart"/>
      <w:r w:rsidRPr="00B40D69">
        <w:rPr>
          <w:rFonts w:ascii="Avenir Next Condensed" w:hAnsi="Avenir Next Condensed" w:cs="Courier New"/>
        </w:rPr>
        <w:t>function}$</w:t>
      </w:r>
      <w:proofErr w:type="gramEnd"/>
      <w:r w:rsidRPr="00B40D69">
        <w:rPr>
          <w:rFonts w:ascii="Avenir Next Condensed" w:hAnsi="Avenir Next Condensed" w:cs="Courier New"/>
        </w:rPr>
        <w:t xml:space="preserve"> is the absolute difference between the predicted probability and the true label, but other options can be used depending on the specific problem and requirements</w:t>
      </w:r>
      <w:r w:rsidR="00CE31F8" w:rsidRPr="00B40D69">
        <w:rPr>
          <w:rFonts w:ascii="Avenir Next Condensed" w:hAnsi="Avenir Next Condensed" w:cs="Courier New"/>
        </w:rPr>
        <w:t xml:space="preserve">. Define the nonconformity score </w:t>
      </w:r>
      <w:proofErr w:type="gramStart"/>
      <w:r w:rsidR="00CE31F8" w:rsidRPr="00B40D69">
        <w:rPr>
          <w:rFonts w:ascii="Avenir Next Condensed" w:hAnsi="Avenir Next Condensed" w:cs="Courier New"/>
        </w:rPr>
        <w:t>as</w:t>
      </w:r>
      <w:ins w:id="561" w:author="artin majdi" w:date="2023-04-28T15:09:00Z">
        <w:r w:rsidR="006A6C9D">
          <w:rPr>
            <w:rFonts w:ascii="Avenir Next Condensed" w:hAnsi="Avenir Next Condensed" w:cs="Courier New"/>
          </w:rPr>
          <w:t xml:space="preserve"> </w:t>
        </w:r>
      </w:ins>
      <w:r w:rsidRPr="00B40D69">
        <w:rPr>
          <w:rFonts w:ascii="Avenir Next Condensed" w:hAnsi="Avenir Next Condensed" w:cs="Courier New"/>
        </w:rPr>
        <w:t xml:space="preserve"> $</w:t>
      </w:r>
      <w:proofErr w:type="gramEnd"/>
      <w:r w:rsidRPr="00B40D69">
        <w:rPr>
          <w:rFonts w:ascii="Avenir Next Condensed" w:hAnsi="Avenir Next Condensed" w:cs="Courier New"/>
        </w:rPr>
        <w:t xml:space="preserve"> \</w:t>
      </w:r>
      <w:proofErr w:type="spellStart"/>
      <w:r w:rsidRPr="00B40D69">
        <w:rPr>
          <w:rFonts w:ascii="Avenir Next Condensed" w:hAnsi="Avenir Next Condensed" w:cs="Courier New"/>
        </w:rPr>
        <w:t>mathrm</w:t>
      </w:r>
      <w:proofErr w:type="spellEnd"/>
      <w:r w:rsidRPr="00B40D69">
        <w:rPr>
          <w:rFonts w:ascii="Avenir Next Condensed" w:hAnsi="Avenir Next Condensed" w:cs="Courier New"/>
        </w:rPr>
        <w:t>{</w:t>
      </w:r>
      <w:commentRangeStart w:id="562"/>
      <w:commentRangeStart w:id="563"/>
      <w:r w:rsidRPr="00B40D69">
        <w:rPr>
          <w:rFonts w:ascii="Avenir Next Condensed" w:hAnsi="Avenir Next Condensed" w:cs="Courier New"/>
        </w:rPr>
        <w:t>NC</w:t>
      </w:r>
      <w:commentRangeEnd w:id="562"/>
      <w:r w:rsidR="00CE31F8" w:rsidRPr="00B40D69">
        <w:rPr>
          <w:rStyle w:val="CommentReference"/>
          <w:rFonts w:ascii="Avenir Next Condensed" w:hAnsi="Avenir Next Condensed"/>
        </w:rPr>
        <w:commentReference w:id="562"/>
      </w:r>
      <w:commentRangeEnd w:id="563"/>
      <w:r w:rsidR="00827C0B">
        <w:rPr>
          <w:rStyle w:val="CommentReference"/>
          <w:rFonts w:ascii="Arial Narrow" w:hAnsi="Arial Narrow"/>
        </w:rPr>
        <w:commentReference w:id="563"/>
      </w:r>
      <w:r w:rsidRPr="00B40D69">
        <w:rPr>
          <w:rFonts w:ascii="Avenir Next Condensed" w:hAnsi="Avenir Next Condensed" w:cs="Courier New"/>
        </w:rPr>
        <w:t>}_k^{g} = \</w:t>
      </w:r>
      <w:proofErr w:type="spellStart"/>
      <w:r w:rsidRPr="00B40D69">
        <w:rPr>
          <w:rFonts w:ascii="Avenir Next Condensed" w:hAnsi="Avenir Next Condensed" w:cs="Courier New"/>
        </w:rPr>
        <w:t>mathrm</w:t>
      </w:r>
      <w:proofErr w:type="spellEnd"/>
      <w:r w:rsidRPr="00B40D69">
        <w:rPr>
          <w:rFonts w:ascii="Avenir Next Condensed" w:hAnsi="Avenir Next Condensed" w:cs="Courier New"/>
        </w:rPr>
        <w:t>{score\_function} \left(p_{\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i,g</w:t>
      </w:r>
      <w:proofErr w:type="spellEnd"/>
      <w:r w:rsidRPr="00B40D69">
        <w:rPr>
          <w:rFonts w:ascii="Avenir Next Condensed" w:hAnsi="Avenir Next Condensed" w:cs="Courier New"/>
        </w:rPr>
        <w:t xml:space="preserve">)}, </w:t>
      </w:r>
      <w:proofErr w:type="spellStart"/>
      <w:r w:rsidRPr="00B40D69">
        <w:rPr>
          <w:rFonts w:ascii="Avenir Next Condensed" w:hAnsi="Avenir Next Condensed" w:cs="Courier New"/>
        </w:rPr>
        <w:t>y_k</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)}\right) $</w:t>
      </w:r>
    </w:p>
    <w:p w14:paraId="61DF1A2A" w14:textId="5056D952"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\item Calculate the p-value $\</w:t>
      </w:r>
      <w:proofErr w:type="spellStart"/>
      <w:r w:rsidRPr="00B40D69">
        <w:rPr>
          <w:rFonts w:ascii="Avenir Next Condensed" w:hAnsi="Avenir Next Condensed" w:cs="Courier New"/>
        </w:rPr>
        <w:t>mathrm</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pv</w:t>
      </w:r>
      <w:proofErr w:type="spellEnd"/>
      <w:r w:rsidRPr="00B40D69">
        <w:rPr>
          <w:rFonts w:ascii="Avenir Next Condensed" w:hAnsi="Avenir Next Condensed" w:cs="Courier New"/>
        </w:rPr>
        <w:t>}_k $ for each class $k $ as the proportion of classifiers with non-conformity scores greater th</w:t>
      </w:r>
      <w:r w:rsidRPr="00B40D69">
        <w:rPr>
          <w:rFonts w:ascii="Avenir Next Condensed" w:hAnsi="Avenir Next Condensed" w:cs="Courier New"/>
        </w:rPr>
        <w:t>an or equal to a predefined threshold $\text{T</w:t>
      </w:r>
      <w:del w:id="564" w:author="Rodriguez, Jeffrey J - (jjrodrig)" w:date="2023-04-23T17:58:00Z">
        <w:r w:rsidRPr="00B40D69" w:rsidDel="00CE31F8">
          <w:rPr>
            <w:rFonts w:ascii="Avenir Next Condensed" w:hAnsi="Avenir Next Condensed" w:cs="Courier New"/>
          </w:rPr>
          <w:delText>H</w:delText>
        </w:r>
      </w:del>
      <w:r w:rsidRPr="00B40D69">
        <w:rPr>
          <w:rFonts w:ascii="Avenir Next Condensed" w:hAnsi="Avenir Next Condensed" w:cs="Courier New"/>
        </w:rPr>
        <w:t>}_k: \text{p-values}(k) = \frac{ \left\vert \{g: \;\</w:t>
      </w:r>
      <w:proofErr w:type="spellStart"/>
      <w:r w:rsidRPr="00B40D69">
        <w:rPr>
          <w:rFonts w:ascii="Avenir Next Condensed" w:hAnsi="Avenir Next Condensed" w:cs="Courier New"/>
        </w:rPr>
        <w:t>mathrm</w:t>
      </w:r>
      <w:proofErr w:type="spellEnd"/>
      <w:r w:rsidRPr="00B40D69">
        <w:rPr>
          <w:rFonts w:ascii="Avenir Next Condensed" w:hAnsi="Avenir Next Condensed" w:cs="Courier New"/>
        </w:rPr>
        <w:t>{NC}_</w:t>
      </w:r>
      <w:proofErr w:type="spellStart"/>
      <w:r w:rsidRPr="00B40D69">
        <w:rPr>
          <w:rFonts w:ascii="Avenir Next Condensed" w:hAnsi="Avenir Next Condensed" w:cs="Courier New"/>
        </w:rPr>
        <w:t>k^g</w:t>
      </w:r>
      <w:proofErr w:type="spellEnd"/>
      <w:r w:rsidRPr="00B40D69">
        <w:rPr>
          <w:rFonts w:ascii="Avenir Next Condensed" w:hAnsi="Avenir Next Condensed" w:cs="Courier New"/>
        </w:rPr>
        <w:t xml:space="preserve"> \</w:t>
      </w:r>
      <w:proofErr w:type="spellStart"/>
      <w:r w:rsidRPr="00B40D69">
        <w:rPr>
          <w:rFonts w:ascii="Avenir Next Condensed" w:hAnsi="Avenir Next Condensed" w:cs="Courier New"/>
        </w:rPr>
        <w:t>geq</w:t>
      </w:r>
      <w:proofErr w:type="spellEnd"/>
      <w:r w:rsidRPr="00B40D69">
        <w:rPr>
          <w:rFonts w:ascii="Avenir Next Condensed" w:hAnsi="Avenir Next Condensed" w:cs="Courier New"/>
        </w:rPr>
        <w:t xml:space="preserve"> </w:t>
      </w:r>
      <w:del w:id="565" w:author="artin majdi" w:date="2023-05-02T12:17:00Z">
        <w:r w:rsidRPr="00B40D69" w:rsidDel="00A41431">
          <w:rPr>
            <w:rFonts w:ascii="Avenir Next Condensed" w:hAnsi="Avenir Next Condensed" w:cs="Courier New"/>
          </w:rPr>
          <w:delText>\mathrm{T</w:delText>
        </w:r>
        <w:r w:rsidRPr="00B40D69" w:rsidDel="00A41431">
          <w:rPr>
            <w:rFonts w:ascii="Avenir Next Condensed" w:hAnsi="Avenir Next Condensed" w:cs="Courier New"/>
          </w:rPr>
          <w:delText>H</w:delText>
        </w:r>
        <w:r w:rsidRPr="00B40D69" w:rsidDel="00A41431">
          <w:rPr>
            <w:rFonts w:ascii="Avenir Next Condensed" w:hAnsi="Avenir Next Condensed" w:cs="Courier New"/>
          </w:rPr>
          <w:delText>}</w:delText>
        </w:r>
      </w:del>
      <w:proofErr w:type="spellStart"/>
      <w:ins w:id="566" w:author="artin majdi" w:date="2023-05-02T12:17:00Z">
        <w:r w:rsidR="00A41431">
          <w:rPr>
            <w:rFonts w:ascii="Avenir Next Condensed" w:hAnsi="Avenir Next Condensed" w:cs="Courier New"/>
          </w:rPr>
          <w:t>T</w:t>
        </w:r>
      </w:ins>
      <w:r w:rsidRPr="00B40D69">
        <w:rPr>
          <w:rFonts w:ascii="Avenir Next Condensed" w:hAnsi="Avenir Next Condensed" w:cs="Courier New"/>
        </w:rPr>
        <w:t>_k</w:t>
      </w:r>
      <w:proofErr w:type="spellEnd"/>
      <w:r w:rsidRPr="00B40D69">
        <w:rPr>
          <w:rFonts w:ascii="Avenir Next Condensed" w:hAnsi="Avenir Next Condensed" w:cs="Courier New"/>
        </w:rPr>
        <w:t xml:space="preserve"> \} \right\vert} {</w:t>
      </w:r>
      <w:del w:id="567" w:author="artin majdi" w:date="2023-05-02T12:16:00Z">
        <w:r w:rsidRPr="00B40D69" w:rsidDel="00313A63">
          <w:rPr>
            <w:rFonts w:ascii="Avenir Next Condensed" w:hAnsi="Avenir Next Condensed" w:cs="Courier New"/>
          </w:rPr>
          <w:delText>\mathrm{G}</w:delText>
        </w:r>
      </w:del>
      <w:ins w:id="568" w:author="artin majdi" w:date="2023-05-02T12:16:00Z">
        <w:r w:rsidR="00313A63">
          <w:rPr>
            <w:rFonts w:ascii="Avenir Next Condensed" w:hAnsi="Avenir Next Condensed" w:cs="Courier New"/>
          </w:rPr>
          <w:t>G</w:t>
        </w:r>
      </w:ins>
      <w:r w:rsidRPr="00B40D69">
        <w:rPr>
          <w:rFonts w:ascii="Avenir Next Condensed" w:hAnsi="Avenir Next Condensed" w:cs="Courier New"/>
        </w:rPr>
        <w:t>} $</w:t>
      </w:r>
    </w:p>
    <w:p w14:paraId="46FB9D51"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item</w:t>
      </w:r>
      <w:proofErr w:type="gramEnd"/>
      <w:r w:rsidRPr="00B40D69">
        <w:rPr>
          <w:rFonts w:ascii="Avenir Next Condensed" w:hAnsi="Avenir Next Condensed" w:cs="Courier New"/>
        </w:rPr>
        <w:t xml:space="preserve"> The p-values calculated for each class $k $ represent the uncertainty associated wit</w:t>
      </w:r>
      <w:r w:rsidRPr="00B40D69">
        <w:rPr>
          <w:rFonts w:ascii="Avenir Next Condensed" w:hAnsi="Avenir Next Condensed" w:cs="Courier New"/>
        </w:rPr>
        <w:t>h that class. A higher p-value indicates a higher level of agreement among the classifiers for a given class, whereas a lower p-value suggests greater uncertainty or disagreement.</w:t>
      </w:r>
    </w:p>
    <w:p w14:paraId="3DCF0105"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end</w:t>
      </w:r>
      <w:proofErr w:type="gramEnd"/>
      <w:r w:rsidRPr="00B40D69">
        <w:rPr>
          <w:rFonts w:ascii="Avenir Next Condensed" w:hAnsi="Avenir Next Condensed" w:cs="Courier New"/>
        </w:rPr>
        <w:t>{enumerate}</w:t>
      </w:r>
    </w:p>
    <w:p w14:paraId="4966F96D" w14:textId="439CEC23" w:rsidR="003A1683" w:rsidRPr="00B40D69" w:rsidRDefault="00394EC4" w:rsidP="00B40D69">
      <w:pPr>
        <w:pStyle w:val="PlainText"/>
        <w:spacing w:line="360" w:lineRule="auto"/>
        <w:jc w:val="both"/>
        <w:rPr>
          <w:rFonts w:ascii="Avenir Next Condensed" w:hAnsi="Avenir Next Condensed" w:cs="Courier New"/>
        </w:rPr>
      </w:pPr>
      <w:del w:id="569" w:author="artin majdi" w:date="2023-04-28T13:50:00Z">
        <w:r w:rsidRPr="00B40D69" w:rsidDel="00905A7D">
          <w:rPr>
            <w:rFonts w:ascii="Avenir Next Condensed" w:hAnsi="Avenir Next Condensed" w:cs="Courier New"/>
          </w:rPr>
          <w:delText>\paragraph{}</w:delText>
        </w:r>
      </w:del>
    </w:p>
    <w:p w14:paraId="0E7BB7EC" w14:textId="3761C42A"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The uncertainty </w:t>
      </w:r>
      <w:r w:rsidR="00CE31F8" w:rsidRPr="00B40D69">
        <w:rPr>
          <w:rFonts w:ascii="Avenir Next Condensed" w:hAnsi="Avenir Next Condensed" w:cs="Courier New"/>
        </w:rPr>
        <w:t>measures</w:t>
      </w:r>
      <w:r w:rsidRPr="00B40D69">
        <w:rPr>
          <w:rFonts w:ascii="Avenir Next Condensed" w:hAnsi="Avenir Next Condensed" w:cs="Courier New"/>
        </w:rPr>
        <w:t xml:space="preserve"> </w:t>
      </w:r>
      <w:r w:rsidR="00CE31F8" w:rsidRPr="00B40D69">
        <w:rPr>
          <w:rFonts w:ascii="Avenir Next Condensed" w:hAnsi="Avenir Next Condensed" w:cs="Courier New"/>
        </w:rPr>
        <w:t>discussed above are only some of</w:t>
      </w:r>
      <w:r w:rsidRPr="00B40D69">
        <w:rPr>
          <w:rFonts w:ascii="Avenir Next Condensed" w:hAnsi="Avenir Next Condensed" w:cs="Courier New"/>
        </w:rPr>
        <w:t xml:space="preserve"> the available options. Selecting an appropriate </w:t>
      </w:r>
      <w:r w:rsidR="00CE31F8" w:rsidRPr="00B40D69">
        <w:rPr>
          <w:rFonts w:ascii="Avenir Next Condensed" w:hAnsi="Avenir Next Condensed" w:cs="Courier New"/>
        </w:rPr>
        <w:t xml:space="preserve">measure </w:t>
      </w:r>
      <w:r w:rsidRPr="00B40D69">
        <w:rPr>
          <w:rFonts w:ascii="Avenir Next Condensed" w:hAnsi="Avenir Next Condensed" w:cs="Courier New"/>
        </w:rPr>
        <w:t>depends on factors such as the problem domain, the chosen model, and the specific requirements of a given application. For this study, we use the variance technique shown in Equation~(\re</w:t>
      </w:r>
      <w:r w:rsidRPr="00B40D69">
        <w:rPr>
          <w:rFonts w:ascii="Avenir Next Condensed" w:hAnsi="Avenir Next Condensed" w:cs="Courier New"/>
        </w:rPr>
        <w:t xml:space="preserve">f{disp-formula-group-b07e1d949d874da89e68dac9cff5ee4c}) as our </w:t>
      </w:r>
      <w:r w:rsidRPr="00B40D69">
        <w:rPr>
          <w:rFonts w:ascii="Avenir Next Condensed" w:hAnsi="Avenir Next Condensed" w:cs="Courier New"/>
        </w:rPr>
        <w:lastRenderedPageBreak/>
        <w:t xml:space="preserve">uncertainty measurement due to its simplicity. However, other </w:t>
      </w:r>
      <w:del w:id="570" w:author="artin majdi" w:date="2023-04-28T13:54:00Z">
        <w:r w:rsidRPr="00B40D69" w:rsidDel="00053C1F">
          <w:rPr>
            <w:rFonts w:ascii="Avenir Next Condensed" w:hAnsi="Avenir Next Condensed" w:cs="Courier New"/>
          </w:rPr>
          <w:delText xml:space="preserve">metrics </w:delText>
        </w:r>
      </w:del>
      <w:ins w:id="571" w:author="artin majdi" w:date="2023-04-28T13:54:00Z">
        <w:r w:rsidR="00053C1F">
          <w:rPr>
            <w:rFonts w:ascii="Avenir Next Condensed" w:hAnsi="Avenir Next Condensed" w:cs="Courier New"/>
          </w:rPr>
          <w:t>measures</w:t>
        </w:r>
        <w:r w:rsidR="00053C1F" w:rsidRPr="00B40D69">
          <w:rPr>
            <w:rFonts w:ascii="Avenir Next Condensed" w:hAnsi="Avenir Next Condensed" w:cs="Courier New"/>
          </w:rPr>
          <w:t xml:space="preserve"> </w:t>
        </w:r>
      </w:ins>
      <w:r w:rsidRPr="00B40D69">
        <w:rPr>
          <w:rFonts w:ascii="Avenir Next Condensed" w:hAnsi="Avenir Next Condensed" w:cs="Courier New"/>
        </w:rPr>
        <w:t>could also be employed as suitable alternatives.</w:t>
      </w:r>
    </w:p>
    <w:p w14:paraId="3B4B8CBC"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subsection{</w:t>
      </w:r>
      <w:proofErr w:type="gramEnd"/>
      <w:r w:rsidRPr="00B40D69">
        <w:rPr>
          <w:rFonts w:ascii="Avenir Next Condensed" w:hAnsi="Avenir Next Condensed" w:cs="Courier New"/>
        </w:rPr>
        <w:t>Crowd-Certain: Uncertainty-Based Weighted Soft Majori</w:t>
      </w:r>
      <w:r w:rsidRPr="00B40D69">
        <w:rPr>
          <w:rFonts w:ascii="Avenir Next Condensed" w:hAnsi="Avenir Next Condensed" w:cs="Courier New"/>
        </w:rPr>
        <w:t>ty Voting}</w:t>
      </w:r>
    </w:p>
    <w:p w14:paraId="413439D5" w14:textId="77777777" w:rsidR="00824B02" w:rsidRDefault="00394EC4" w:rsidP="00B40D69">
      <w:pPr>
        <w:pStyle w:val="PlainText"/>
        <w:spacing w:line="360" w:lineRule="auto"/>
        <w:jc w:val="both"/>
        <w:rPr>
          <w:ins w:id="572" w:author="artin majdi" w:date="2023-04-28T13:19:00Z"/>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subsubsection{</w:t>
      </w:r>
      <w:proofErr w:type="gramEnd"/>
      <w:r w:rsidR="00537FEA" w:rsidRPr="00B40D69">
        <w:rPr>
          <w:rFonts w:ascii="Avenir Next Condensed" w:hAnsi="Avenir Next Condensed" w:cs="Courier New"/>
        </w:rPr>
        <w:t>Consistency</w:t>
      </w:r>
      <w:r w:rsidRPr="00B40D69">
        <w:rPr>
          <w:rFonts w:ascii="Avenir Next Condensed" w:hAnsi="Avenir Next Condensed" w:cs="Courier New"/>
        </w:rPr>
        <w:t xml:space="preserve"> Measurement}</w:t>
      </w:r>
    </w:p>
    <w:p w14:paraId="5C62E462" w14:textId="6C98E91F" w:rsidR="003A1683" w:rsidRDefault="00537FEA" w:rsidP="00B40D69">
      <w:pPr>
        <w:pStyle w:val="PlainText"/>
        <w:spacing w:line="360" w:lineRule="auto"/>
        <w:jc w:val="both"/>
        <w:rPr>
          <w:ins w:id="573" w:author="artin majdi" w:date="2023-04-28T13:19:00Z"/>
          <w:rFonts w:ascii="Avenir Next Condensed" w:hAnsi="Avenir Next Condensed" w:cs="Courier New"/>
        </w:rPr>
      </w:pPr>
      <w:r w:rsidRPr="00B40D69">
        <w:rPr>
          <w:rFonts w:ascii="Avenir Next Condensed" w:hAnsi="Avenir Next Condensed" w:cs="Courier New"/>
        </w:rPr>
        <w:t>Define $c_{\</w:t>
      </w:r>
      <w:proofErr w:type="spellStart"/>
      <w:proofErr w:type="gramStart"/>
      <w:r w:rsidRPr="00B40D69">
        <w:rPr>
          <w:rFonts w:ascii="Avenir Next Condensed" w:hAnsi="Avenir Next Condensed" w:cs="Courier New"/>
        </w:rPr>
        <w:t>alpha,k</w:t>
      </w:r>
      <w:proofErr w:type="spellEnd"/>
      <w:proofErr w:type="gramEnd"/>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 as the consistency score for annotator $\alpha $, class $k $ and instance $i $. We calculate this consistency score using the uncertainty score $u_{\</w:t>
      </w:r>
      <w:proofErr w:type="spellStart"/>
      <w:proofErr w:type="gramStart"/>
      <w:r w:rsidRPr="00B40D69">
        <w:rPr>
          <w:rFonts w:ascii="Avenir Next Condensed" w:hAnsi="Avenir Next Condensed" w:cs="Courier New"/>
        </w:rPr>
        <w:t>alpha,k</w:t>
      </w:r>
      <w:proofErr w:type="spellEnd"/>
      <w:proofErr w:type="gramEnd"/>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 explained in the previous section. We use two approaches to calculate $c_{\</w:t>
      </w:r>
      <w:proofErr w:type="spellStart"/>
      <w:proofErr w:type="gramStart"/>
      <w:r w:rsidRPr="00B40D69">
        <w:rPr>
          <w:rFonts w:ascii="Avenir Next Condensed" w:hAnsi="Avenir Next Condensed" w:cs="Courier New"/>
        </w:rPr>
        <w:t>alpha,k</w:t>
      </w:r>
      <w:proofErr w:type="spellEnd"/>
      <w:proofErr w:type="gramEnd"/>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 from $u_{\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w:t>
      </w:r>
    </w:p>
    <w:p w14:paraId="3382D523" w14:textId="77777777" w:rsidR="00824B02" w:rsidRPr="00B40D69" w:rsidRDefault="00824B02" w:rsidP="00B40D69">
      <w:pPr>
        <w:pStyle w:val="PlainText"/>
        <w:spacing w:line="360" w:lineRule="auto"/>
        <w:jc w:val="both"/>
        <w:rPr>
          <w:rFonts w:ascii="Avenir Next Condensed" w:hAnsi="Avenir Next Condensed" w:cs="Courier New"/>
        </w:rPr>
      </w:pPr>
    </w:p>
    <w:p w14:paraId="33C95A13"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\begin{enumerate</w:t>
      </w:r>
      <w:proofErr w:type="gramStart"/>
      <w:r w:rsidRPr="00B40D69">
        <w:rPr>
          <w:rFonts w:ascii="Avenir Next Condensed" w:hAnsi="Avenir Next Condensed" w:cs="Courier New"/>
        </w:rPr>
        <w:t>}[</w:t>
      </w:r>
      <w:proofErr w:type="gramEnd"/>
      <w:r w:rsidRPr="00B40D69">
        <w:rPr>
          <w:rFonts w:ascii="Avenir Next Condensed" w:hAnsi="Avenir Next Condensed" w:cs="Courier New"/>
        </w:rPr>
        <w:t>1.]</w:t>
      </w:r>
    </w:p>
    <w:p w14:paraId="4E91645E"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item</w:t>
      </w:r>
      <w:proofErr w:type="gramEnd"/>
      <w:r w:rsidRPr="00B40D69">
        <w:rPr>
          <w:rFonts w:ascii="Avenir Next Condensed" w:hAnsi="Avenir Next Condensed" w:cs="Courier New"/>
        </w:rPr>
        <w:t xml:space="preserve"> The first approach is to simply subtract the uncertainty from $1 $ as follows:</w:t>
      </w:r>
    </w:p>
    <w:p w14:paraId="3AC43F58"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begin</w:t>
      </w:r>
      <w:proofErr w:type="gramEnd"/>
      <w:r w:rsidRPr="00B40D69">
        <w:rPr>
          <w:rFonts w:ascii="Avenir Next Condensed" w:hAnsi="Avenir Next Condensed" w:cs="Courier New"/>
        </w:rPr>
        <w:t>{equation}</w:t>
      </w:r>
    </w:p>
    <w:p w14:paraId="15BEDA9A"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\gdef</w:t>
      </w:r>
      <w:r w:rsidRPr="00B40D69">
        <w:rPr>
          <w:rFonts w:ascii="Avenir Next Condensed" w:hAnsi="Avenir Next Condensed" w:cs="Courier New"/>
        </w:rPr>
        <w:t>\theequation{</w:t>
      </w:r>
      <w:proofErr w:type="gramEnd"/>
      <w:r w:rsidRPr="00B40D69">
        <w:rPr>
          <w:rFonts w:ascii="Avenir Next Condensed" w:hAnsi="Avenir Next Condensed" w:cs="Courier New"/>
        </w:rPr>
        <w:t>9}</w:t>
      </w:r>
    </w:p>
    <w:p w14:paraId="55D5124C"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label{</w:t>
      </w:r>
      <w:proofErr w:type="gramEnd"/>
      <w:r w:rsidRPr="00B40D69">
        <w:rPr>
          <w:rFonts w:ascii="Avenir Next Condensed" w:hAnsi="Avenir Next Condensed" w:cs="Courier New"/>
        </w:rPr>
        <w:t>Eq.9-consistency}</w:t>
      </w:r>
    </w:p>
    <w:p w14:paraId="6A2BCAF8"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c_{\</w:t>
      </w:r>
      <w:proofErr w:type="spellStart"/>
      <w:proofErr w:type="gramStart"/>
      <w:r w:rsidRPr="00B40D69">
        <w:rPr>
          <w:rFonts w:ascii="Avenir Next Condensed" w:hAnsi="Avenir Next Condensed" w:cs="Courier New"/>
        </w:rPr>
        <w:t>alpha,k</w:t>
      </w:r>
      <w:proofErr w:type="spellEnd"/>
      <w:proofErr w:type="gramEnd"/>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)}=1-u_{\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forall</w:t>
      </w:r>
      <w:proofErr w:type="spellEnd"/>
      <w:r w:rsidRPr="00B40D69">
        <w:rPr>
          <w:rFonts w:ascii="Avenir Next Condensed" w:hAnsi="Avenir Next Condensed" w:cs="Courier New"/>
        </w:rPr>
        <w:t xml:space="preserve"> </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alpha,k</w:t>
      </w:r>
      <w:proofErr w:type="spellEnd"/>
    </w:p>
    <w:p w14:paraId="2D16725F" w14:textId="77777777" w:rsidR="003A1683" w:rsidRDefault="00394EC4" w:rsidP="00B40D69">
      <w:pPr>
        <w:pStyle w:val="PlainText"/>
        <w:spacing w:line="360" w:lineRule="auto"/>
        <w:jc w:val="both"/>
        <w:rPr>
          <w:ins w:id="574" w:author="artin majdi" w:date="2023-04-28T13:50:00Z"/>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end</w:t>
      </w:r>
      <w:proofErr w:type="gramEnd"/>
      <w:r w:rsidRPr="00B40D69">
        <w:rPr>
          <w:rFonts w:ascii="Avenir Next Condensed" w:hAnsi="Avenir Next Condensed" w:cs="Courier New"/>
        </w:rPr>
        <w:t>{equation}</w:t>
      </w:r>
    </w:p>
    <w:p w14:paraId="14E70AB2" w14:textId="77777777" w:rsidR="00905A7D" w:rsidRPr="00B40D69" w:rsidRDefault="00905A7D" w:rsidP="00B40D69">
      <w:pPr>
        <w:pStyle w:val="PlainText"/>
        <w:spacing w:line="360" w:lineRule="auto"/>
        <w:jc w:val="both"/>
        <w:rPr>
          <w:rFonts w:ascii="Avenir Next Condensed" w:hAnsi="Avenir Next Condensed" w:cs="Courier New"/>
        </w:rPr>
      </w:pPr>
    </w:p>
    <w:p w14:paraId="512E7E07" w14:textId="41694155"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\item In a second approach (shown in Equation~(\</w:t>
      </w:r>
      <w:commentRangeStart w:id="575"/>
      <w:r w:rsidRPr="00B40D69">
        <w:rPr>
          <w:rFonts w:ascii="Avenir Next Condensed" w:hAnsi="Avenir Next Condensed" w:cs="Courier New"/>
        </w:rPr>
        <w:t>ref</w:t>
      </w:r>
      <w:commentRangeEnd w:id="575"/>
      <w:r w:rsidR="008F3D05" w:rsidRPr="00B40D69">
        <w:rPr>
          <w:rStyle w:val="CommentReference"/>
          <w:rFonts w:ascii="Avenir Next Condensed" w:hAnsi="Avenir Next Condensed"/>
        </w:rPr>
        <w:commentReference w:id="575"/>
      </w:r>
      <w:r w:rsidRPr="00B40D69">
        <w:rPr>
          <w:rFonts w:ascii="Avenir Next Condensed" w:hAnsi="Avenir Next Condensed" w:cs="Courier New"/>
        </w:rPr>
        <w:t>{Eq.10-consistency-penalized})), we penalize annotators for instances in which their predicted label $\eta_{\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xml:space="preserve">)} $ (explained in </w:t>
      </w:r>
      <w:r w:rsidR="008F3D05" w:rsidRPr="00B40D69">
        <w:rPr>
          <w:rFonts w:ascii="Avenir Next Condensed" w:hAnsi="Avenir Next Condensed" w:cs="Courier New"/>
        </w:rPr>
        <w:t>Glossary of Symbols</w:t>
      </w:r>
      <w:r w:rsidRPr="00B40D69">
        <w:rPr>
          <w:rFonts w:ascii="Avenir Next Condensed" w:hAnsi="Avenir Next Condensed" w:cs="Courier New"/>
        </w:rPr>
        <w:t xml:space="preserve"> section) does not match the MV of all the annotators' labels ${{\underset \alpha{\</w:t>
      </w:r>
      <w:proofErr w:type="spellStart"/>
      <w:r w:rsidRPr="00B40D69">
        <w:rPr>
          <w:rFonts w:ascii="Avenir Next Condensed" w:hAnsi="Avenir Next Condensed" w:cs="Courier New"/>
        </w:rPr>
        <w:t>mathrm</w:t>
      </w:r>
      <w:proofErr w:type="spellEnd"/>
      <w:r w:rsidRPr="00B40D69">
        <w:rPr>
          <w:rFonts w:ascii="Avenir Next Condensed" w:hAnsi="Avenir Next Condensed" w:cs="Courier New"/>
        </w:rPr>
        <w:t>{MV}}}{\</w:t>
      </w:r>
      <w:r w:rsidRPr="00B40D69">
        <w:rPr>
          <w:rFonts w:ascii="Avenir Next Condensed" w:hAnsi="Avenir Next Condensed" w:cs="Courier New"/>
        </w:rPr>
        <w:t>left(z_{\alpha,\;k}^{(</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)}\right)}} $. As previously discussed, instead of directly working with the annotator's labels $z_{\</w:t>
      </w:r>
      <w:proofErr w:type="spellStart"/>
      <w:proofErr w:type="gramStart"/>
      <w:r w:rsidRPr="00B40D69">
        <w:rPr>
          <w:rFonts w:ascii="Avenir Next Condensed" w:hAnsi="Avenir Next Condensed" w:cs="Courier New"/>
        </w:rPr>
        <w:t>alpha,k</w:t>
      </w:r>
      <w:proofErr w:type="spellEnd"/>
      <w:proofErr w:type="gramEnd"/>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 we use the predicted labels obtained from the ensemble of classifiers $\eta_{\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xml:space="preserve">)} $. </w:t>
      </w:r>
      <w:commentRangeStart w:id="576"/>
      <w:r w:rsidRPr="00B40D69">
        <w:rPr>
          <w:rFonts w:ascii="Avenir Next Condensed" w:hAnsi="Avenir Next Condensed" w:cs="Courier New"/>
        </w:rPr>
        <w:t>This methodology d</w:t>
      </w:r>
      <w:r w:rsidRPr="00B40D69">
        <w:rPr>
          <w:rFonts w:ascii="Avenir Next Condensed" w:hAnsi="Avenir Next Condensed" w:cs="Courier New"/>
        </w:rPr>
        <w:t xml:space="preserve">oes not require repeating the crowd-labeling process for new data samples. </w:t>
      </w:r>
      <w:proofErr w:type="gramStart"/>
      <w:r w:rsidRPr="00B40D69">
        <w:rPr>
          <w:rFonts w:ascii="Avenir Next Condensed" w:hAnsi="Avenir Next Condensed" w:cs="Courier New"/>
        </w:rPr>
        <w:t>In particular, we</w:t>
      </w:r>
      <w:proofErr w:type="gramEnd"/>
      <w:r w:rsidRPr="00B40D69">
        <w:rPr>
          <w:rFonts w:ascii="Avenir Next Condensed" w:hAnsi="Avenir Next Condensed" w:cs="Courier New"/>
        </w:rPr>
        <w:t xml:space="preserve"> will most likely not have access to the same crowd of annotators employed in the training dataset</w:t>
      </w:r>
      <w:commentRangeEnd w:id="576"/>
      <w:r w:rsidR="00537FEA" w:rsidRPr="00B40D69">
        <w:rPr>
          <w:rStyle w:val="CommentReference"/>
          <w:rFonts w:ascii="Avenir Next Condensed" w:hAnsi="Avenir Next Condensed"/>
        </w:rPr>
        <w:commentReference w:id="576"/>
      </w:r>
      <w:r w:rsidRPr="00B40D69">
        <w:rPr>
          <w:rFonts w:ascii="Avenir Next Condensed" w:hAnsi="Avenir Next Condensed" w:cs="Courier New"/>
        </w:rPr>
        <w:t>.</w:t>
      </w:r>
    </w:p>
    <w:p w14:paraId="7FA5B25F"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12B8F2EE"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begin</w:t>
      </w:r>
      <w:proofErr w:type="gramEnd"/>
      <w:r w:rsidRPr="00B40D69">
        <w:rPr>
          <w:rFonts w:ascii="Avenir Next Condensed" w:hAnsi="Avenir Next Condensed" w:cs="Courier New"/>
        </w:rPr>
        <w:t>{equation}</w:t>
      </w:r>
    </w:p>
    <w:p w14:paraId="5C4C5738"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\gdef\theequation{</w:t>
      </w:r>
      <w:proofErr w:type="gramEnd"/>
      <w:r w:rsidRPr="00B40D69">
        <w:rPr>
          <w:rFonts w:ascii="Avenir Next Condensed" w:hAnsi="Avenir Next Condensed" w:cs="Courier New"/>
        </w:rPr>
        <w:t>10}</w:t>
      </w:r>
    </w:p>
    <w:p w14:paraId="77BAF979"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r w:rsidRPr="00B40D69">
        <w:rPr>
          <w:rFonts w:ascii="Avenir Next Condensed" w:hAnsi="Avenir Next Condensed" w:cs="Courier New"/>
        </w:rPr>
        <w:t xml:space="preserve">   \</w:t>
      </w:r>
      <w:proofErr w:type="gramStart"/>
      <w:r w:rsidRPr="00B40D69">
        <w:rPr>
          <w:rFonts w:ascii="Avenir Next Condensed" w:hAnsi="Avenir Next Condensed" w:cs="Courier New"/>
        </w:rPr>
        <w:t>label{</w:t>
      </w:r>
      <w:proofErr w:type="gramEnd"/>
      <w:r w:rsidRPr="00B40D69">
        <w:rPr>
          <w:rFonts w:ascii="Avenir Next Condensed" w:hAnsi="Avenir Next Condensed" w:cs="Courier New"/>
        </w:rPr>
        <w:t>Eq.10-consistency-penalized}</w:t>
      </w:r>
    </w:p>
    <w:p w14:paraId="5B019A01"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c_{\</w:t>
      </w:r>
      <w:proofErr w:type="spellStart"/>
      <w:proofErr w:type="gramStart"/>
      <w:r w:rsidRPr="00B40D69">
        <w:rPr>
          <w:rFonts w:ascii="Avenir Next Condensed" w:hAnsi="Avenir Next Condensed" w:cs="Courier New"/>
        </w:rPr>
        <w:t>alpha,k</w:t>
      </w:r>
      <w:proofErr w:type="spellEnd"/>
      <w:proofErr w:type="gramEnd"/>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xml:space="preserve">)} = </w:t>
      </w:r>
    </w:p>
    <w:p w14:paraId="677E0CBA"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begin</w:t>
      </w:r>
      <w:proofErr w:type="gramEnd"/>
      <w:r w:rsidRPr="00B40D69">
        <w:rPr>
          <w:rFonts w:ascii="Avenir Next Condensed" w:hAnsi="Avenir Next Condensed" w:cs="Courier New"/>
        </w:rPr>
        <w:t>{cases}</w:t>
      </w:r>
    </w:p>
    <w:p w14:paraId="69BB18C7"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1 - u_{\</w:t>
      </w:r>
      <w:proofErr w:type="spellStart"/>
      <w:proofErr w:type="gramStart"/>
      <w:r w:rsidRPr="00B40D69">
        <w:rPr>
          <w:rFonts w:ascii="Avenir Next Condensed" w:hAnsi="Avenir Next Condensed" w:cs="Courier New"/>
        </w:rPr>
        <w:t>alpha,k</w:t>
      </w:r>
      <w:proofErr w:type="spellEnd"/>
      <w:proofErr w:type="gramEnd"/>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&amp; \text{if } \eta_{\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 \</w:t>
      </w:r>
      <w:proofErr w:type="spellStart"/>
      <w:r w:rsidRPr="00B40D69">
        <w:rPr>
          <w:rFonts w:ascii="Avenir Next Condensed" w:hAnsi="Avenir Next Condensed" w:cs="Courier New"/>
        </w:rPr>
        <w:t>operatorname</w:t>
      </w:r>
      <w:proofErr w:type="spellEnd"/>
      <w:r w:rsidRPr="00B40D69">
        <w:rPr>
          <w:rFonts w:ascii="Avenir Next Condensed" w:hAnsi="Avenir Next Condensed" w:cs="Courier New"/>
        </w:rPr>
        <w:t>{MV}_{\alpha}(\eta_{\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w:t>
      </w:r>
    </w:p>
    <w:p w14:paraId="49B288FF"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0 &amp; \text{otherwise}</w:t>
      </w:r>
    </w:p>
    <w:p w14:paraId="613E7E65"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lastRenderedPageBreak/>
        <w:t xml:space="preserve">       </w:t>
      </w:r>
      <w:r w:rsidRPr="00B40D69">
        <w:rPr>
          <w:rFonts w:ascii="Avenir Next Condensed" w:hAnsi="Avenir Next Condensed" w:cs="Courier New"/>
        </w:rPr>
        <w:t xml:space="preserve"> \</w:t>
      </w:r>
      <w:proofErr w:type="gramStart"/>
      <w:r w:rsidRPr="00B40D69">
        <w:rPr>
          <w:rFonts w:ascii="Avenir Next Condensed" w:hAnsi="Avenir Next Condensed" w:cs="Courier New"/>
        </w:rPr>
        <w:t>end</w:t>
      </w:r>
      <w:proofErr w:type="gramEnd"/>
      <w:r w:rsidRPr="00B40D69">
        <w:rPr>
          <w:rFonts w:ascii="Avenir Next Condensed" w:hAnsi="Avenir Next Condensed" w:cs="Courier New"/>
        </w:rPr>
        <w:t>{cases}</w:t>
      </w:r>
    </w:p>
    <w:p w14:paraId="3583C7C7"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end</w:t>
      </w:r>
      <w:proofErr w:type="gramEnd"/>
      <w:r w:rsidRPr="00B40D69">
        <w:rPr>
          <w:rFonts w:ascii="Avenir Next Condensed" w:hAnsi="Avenir Next Condensed" w:cs="Courier New"/>
        </w:rPr>
        <w:t>{equation}</w:t>
      </w:r>
    </w:p>
    <w:p w14:paraId="1B93E407"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end</w:t>
      </w:r>
      <w:proofErr w:type="gramEnd"/>
      <w:r w:rsidRPr="00B40D69">
        <w:rPr>
          <w:rFonts w:ascii="Avenir Next Condensed" w:hAnsi="Avenir Next Condensed" w:cs="Courier New"/>
        </w:rPr>
        <w:t>{enumerate}</w:t>
      </w:r>
    </w:p>
    <w:p w14:paraId="139FA601" w14:textId="10EA2305"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00537FEA" w:rsidRPr="00B40D69">
        <w:rPr>
          <w:rFonts w:ascii="Avenir Next Condensed" w:hAnsi="Avenir Next Condensed" w:cs="Courier New"/>
        </w:rPr>
        <w:t>subsubsection</w:t>
      </w:r>
      <w:r w:rsidRPr="00B40D69">
        <w:rPr>
          <w:rFonts w:ascii="Avenir Next Condensed" w:hAnsi="Avenir Next Condensed" w:cs="Courier New"/>
        </w:rPr>
        <w:t>{</w:t>
      </w:r>
      <w:proofErr w:type="gramEnd"/>
      <w:r w:rsidRPr="00B40D69">
        <w:rPr>
          <w:rFonts w:ascii="Avenir Next Condensed" w:hAnsi="Avenir Next Condensed" w:cs="Courier New"/>
        </w:rPr>
        <w:t>Weight Measurement}</w:t>
      </w:r>
    </w:p>
    <w:p w14:paraId="6EB03673" w14:textId="67579317" w:rsidR="003A1683" w:rsidRDefault="00394EC4" w:rsidP="00B40D69">
      <w:pPr>
        <w:pStyle w:val="PlainText"/>
        <w:spacing w:line="360" w:lineRule="auto"/>
        <w:jc w:val="both"/>
        <w:rPr>
          <w:ins w:id="577" w:author="artin majdi" w:date="2023-04-28T13:37:00Z"/>
          <w:rFonts w:ascii="Avenir Next Condensed" w:hAnsi="Avenir Next Condensed" w:cs="Courier New"/>
        </w:rPr>
      </w:pPr>
      <w:r w:rsidRPr="00B40D69">
        <w:rPr>
          <w:rFonts w:ascii="Avenir Next Condensed" w:hAnsi="Avenir Next Condensed" w:cs="Courier New"/>
        </w:rPr>
        <w:t xml:space="preserve">Furthermore, we define the annotators' weights </w:t>
      </w:r>
      <w:r w:rsidR="00537FEA" w:rsidRPr="00B40D69">
        <w:rPr>
          <w:rFonts w:ascii="Avenir Next Condensed" w:hAnsi="Avenir Next Condensed" w:cs="Courier New"/>
        </w:rPr>
        <w:t>$\omega_{\</w:t>
      </w:r>
      <w:proofErr w:type="spellStart"/>
      <w:proofErr w:type="gramStart"/>
      <w:r w:rsidR="00537FEA" w:rsidRPr="00B40D69">
        <w:rPr>
          <w:rFonts w:ascii="Avenir Next Condensed" w:hAnsi="Avenir Next Condensed" w:cs="Courier New"/>
        </w:rPr>
        <w:t>alpha,k</w:t>
      </w:r>
      <w:proofErr w:type="spellEnd"/>
      <w:proofErr w:type="gramEnd"/>
      <w:r w:rsidR="00537FEA" w:rsidRPr="00B40D69">
        <w:rPr>
          <w:rFonts w:ascii="Avenir Next Condensed" w:hAnsi="Avenir Next Condensed" w:cs="Courier New"/>
        </w:rPr>
        <w:t xml:space="preserve">}$ </w:t>
      </w:r>
      <w:r w:rsidRPr="00B40D69">
        <w:rPr>
          <w:rFonts w:ascii="Avenir Next Condensed" w:hAnsi="Avenir Next Condensed" w:cs="Courier New"/>
        </w:rPr>
        <w:t>for each class k as the mean of their respective consistency scores $c_{\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 over all instanc</w:t>
      </w:r>
      <w:r w:rsidRPr="00B40D69">
        <w:rPr>
          <w:rFonts w:ascii="Avenir Next Condensed" w:hAnsi="Avenir Next Condensed" w:cs="Courier New"/>
        </w:rPr>
        <w:t xml:space="preserve">es. The weights </w:t>
      </w:r>
      <w:r w:rsidR="00537FEA" w:rsidRPr="00B40D69">
        <w:rPr>
          <w:rFonts w:ascii="Avenir Next Condensed" w:hAnsi="Avenir Next Condensed" w:cs="Courier New"/>
        </w:rPr>
        <w:t xml:space="preserve">are </w:t>
      </w:r>
      <w:r w:rsidRPr="00B40D69">
        <w:rPr>
          <w:rFonts w:ascii="Avenir Next Condensed" w:hAnsi="Avenir Next Condensed" w:cs="Courier New"/>
        </w:rPr>
        <w:t>normalized between 0 and 1</w:t>
      </w:r>
      <w:r w:rsidR="00537FEA" w:rsidRPr="00B40D69">
        <w:rPr>
          <w:rFonts w:ascii="Avenir Next Condensed" w:hAnsi="Avenir Next Condensed" w:cs="Courier New"/>
        </w:rPr>
        <w:t xml:space="preserve"> as follows:</w:t>
      </w:r>
    </w:p>
    <w:p w14:paraId="54FDDB7D" w14:textId="77777777" w:rsidR="0086798C" w:rsidRPr="00B40D69" w:rsidRDefault="0086798C" w:rsidP="00B40D69">
      <w:pPr>
        <w:pStyle w:val="PlainText"/>
        <w:spacing w:line="360" w:lineRule="auto"/>
        <w:jc w:val="both"/>
        <w:rPr>
          <w:rFonts w:ascii="Avenir Next Condensed" w:hAnsi="Avenir Next Condensed" w:cs="Courier New"/>
        </w:rPr>
      </w:pPr>
    </w:p>
    <w:p w14:paraId="7925BB8E"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begin</w:t>
      </w:r>
      <w:proofErr w:type="gramEnd"/>
      <w:r w:rsidRPr="00B40D69">
        <w:rPr>
          <w:rFonts w:ascii="Avenir Next Condensed" w:hAnsi="Avenir Next Condensed" w:cs="Courier New"/>
        </w:rPr>
        <w:t>{equation}</w:t>
      </w:r>
    </w:p>
    <w:p w14:paraId="37993870"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\gdef\theequation{</w:t>
      </w:r>
      <w:proofErr w:type="gramEnd"/>
      <w:r w:rsidRPr="00B40D69">
        <w:rPr>
          <w:rFonts w:ascii="Avenir Next Condensed" w:hAnsi="Avenir Next Condensed" w:cs="Courier New"/>
        </w:rPr>
        <w:t>11}</w:t>
      </w:r>
    </w:p>
    <w:p w14:paraId="0C16F24A"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label{</w:t>
      </w:r>
      <w:proofErr w:type="gramEnd"/>
      <w:r w:rsidRPr="00B40D69">
        <w:rPr>
          <w:rFonts w:ascii="Avenir Next Condensed" w:hAnsi="Avenir Next Condensed" w:cs="Courier New"/>
        </w:rPr>
        <w:t>Eq.11-weights}</w:t>
      </w:r>
    </w:p>
    <w:p w14:paraId="6759ACF0" w14:textId="2C58098C"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\omega_{\</w:t>
      </w:r>
      <w:proofErr w:type="spellStart"/>
      <w:proofErr w:type="gramStart"/>
      <w:r w:rsidRPr="00B40D69">
        <w:rPr>
          <w:rFonts w:ascii="Avenir Next Condensed" w:hAnsi="Avenir Next Condensed" w:cs="Courier New"/>
        </w:rPr>
        <w:t>alpha,k</w:t>
      </w:r>
      <w:proofErr w:type="spellEnd"/>
      <w:proofErr w:type="gramEnd"/>
      <w:r w:rsidRPr="00B40D69">
        <w:rPr>
          <w:rFonts w:ascii="Avenir Next Condensed" w:hAnsi="Avenir Next Condensed" w:cs="Courier New"/>
        </w:rPr>
        <w:t>}=\frac{\psi_{\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}}{\sum_{\alpha=1}^ M\psi_{\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w:t>
      </w:r>
      <w:r w:rsidR="00537FEA" w:rsidRPr="00B40D69">
        <w:rPr>
          <w:rFonts w:ascii="Avenir Next Condensed" w:hAnsi="Avenir Next Condensed" w:cs="Courier New"/>
        </w:rPr>
        <w:t>\text{where}</w:t>
      </w:r>
      <w:del w:id="578" w:author="Rodriguez, Jeffrey J - (jjrodrig)" w:date="2023-04-24T11:07:00Z">
        <w:r w:rsidRPr="00B40D69" w:rsidDel="00537FEA">
          <w:rPr>
            <w:rFonts w:ascii="Avenir Next Condensed" w:hAnsi="Avenir Next Condensed" w:cs="Courier New"/>
          </w:rPr>
          <w:delText>,</w:delText>
        </w:r>
      </w:del>
      <w:r w:rsidRPr="00B40D69">
        <w:rPr>
          <w:rFonts w:ascii="Avenir Next Condensed" w:hAnsi="Avenir Next Condensed" w:cs="Courier New"/>
        </w:rPr>
        <w:t>\;\;\;</w:t>
      </w:r>
      <w:ins w:id="579" w:author="Rodriguez, Jeffrey J - (jjrodrig)" w:date="2023-04-24T11:07:00Z">
        <w:r w:rsidR="00537FEA" w:rsidRPr="00B40D69">
          <w:rPr>
            <w:rFonts w:ascii="Avenir Next Condensed" w:hAnsi="Avenir Next Condensed" w:cs="Courier New"/>
          </w:rPr>
          <w:t xml:space="preserve"> </w:t>
        </w:r>
      </w:ins>
      <w:r w:rsidRPr="00B40D69">
        <w:rPr>
          <w:rFonts w:ascii="Avenir Next Condensed" w:hAnsi="Avenir Next Condensed" w:cs="Courier New"/>
        </w:rPr>
        <w:t>\psi_{\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}=\frac1N\sum\</w:t>
      </w:r>
      <w:proofErr w:type="spellStart"/>
      <w:r w:rsidRPr="00B40D69">
        <w:rPr>
          <w:rFonts w:ascii="Avenir Next Condensed" w:hAnsi="Avenir Next Condensed" w:cs="Courier New"/>
        </w:rPr>
        <w:t>nolimits</w:t>
      </w:r>
      <w:proofErr w:type="spellEnd"/>
      <w:r w:rsidRPr="00B40D69">
        <w:rPr>
          <w:rFonts w:ascii="Avenir Next Condensed" w:hAnsi="Avenir Next Condensed" w:cs="Courier New"/>
        </w:rPr>
        <w:t>_{</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=1}^{N}c_{\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w:t>
      </w:r>
    </w:p>
    <w:p w14:paraId="764C6BE5" w14:textId="77777777" w:rsidR="003A1683" w:rsidRDefault="00394EC4" w:rsidP="00B40D69">
      <w:pPr>
        <w:pStyle w:val="PlainText"/>
        <w:spacing w:line="360" w:lineRule="auto"/>
        <w:jc w:val="both"/>
        <w:rPr>
          <w:ins w:id="580" w:author="artin majdi" w:date="2023-04-28T13:37:00Z"/>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end</w:t>
      </w:r>
      <w:proofErr w:type="gramEnd"/>
      <w:r w:rsidRPr="00B40D69">
        <w:rPr>
          <w:rFonts w:ascii="Avenir Next Condensed" w:hAnsi="Avenir Next Condensed" w:cs="Courier New"/>
        </w:rPr>
        <w:t>{equation}</w:t>
      </w:r>
    </w:p>
    <w:p w14:paraId="7CE4BA95" w14:textId="77777777" w:rsidR="0086798C" w:rsidRPr="00B40D69" w:rsidRDefault="0086798C" w:rsidP="00B40D69">
      <w:pPr>
        <w:pStyle w:val="PlainText"/>
        <w:spacing w:line="360" w:lineRule="auto"/>
        <w:jc w:val="both"/>
        <w:rPr>
          <w:rFonts w:ascii="Avenir Next Condensed" w:hAnsi="Avenir Next Condensed" w:cs="Courier New"/>
        </w:rPr>
      </w:pPr>
    </w:p>
    <w:p w14:paraId="6CD421EE" w14:textId="53C500F1"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subsubsection{</w:t>
      </w:r>
      <w:proofErr w:type="gramEnd"/>
      <w:r w:rsidRPr="00B40D69">
        <w:rPr>
          <w:rFonts w:ascii="Avenir Next Condensed" w:hAnsi="Avenir Next Condensed" w:cs="Courier New"/>
        </w:rPr>
        <w:t>Aggregated Label Calculation}Finally, the aggregated label $</w:t>
      </w:r>
      <w:proofErr w:type="spellStart"/>
      <w:r w:rsidRPr="00B40D69">
        <w:rPr>
          <w:rFonts w:ascii="Avenir Next Condensed" w:hAnsi="Avenir Next Condensed" w:cs="Courier New"/>
        </w:rPr>
        <w:t>v_k</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xml:space="preserve">)} $ for each instance $i $ and class $k $ </w:t>
      </w:r>
      <w:r w:rsidR="00537FEA" w:rsidRPr="00B40D69">
        <w:rPr>
          <w:rFonts w:ascii="Avenir Next Condensed" w:hAnsi="Avenir Next Condensed" w:cs="Courier New"/>
        </w:rPr>
        <w:t>is</w:t>
      </w:r>
      <w:r w:rsidRPr="00B40D69">
        <w:rPr>
          <w:rFonts w:ascii="Avenir Next Condensed" w:hAnsi="Avenir Next Condensed" w:cs="Courier New"/>
        </w:rPr>
        <w:t xml:space="preserve"> the weighted average of the predicted labels $\eta_{\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w:t>
      </w:r>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 for each annotator $\alpha $:</w:t>
      </w:r>
    </w:p>
    <w:p w14:paraId="21269D7A"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begin</w:t>
      </w:r>
      <w:proofErr w:type="gramEnd"/>
      <w:r w:rsidRPr="00B40D69">
        <w:rPr>
          <w:rFonts w:ascii="Avenir Next Condensed" w:hAnsi="Avenir Next Condensed" w:cs="Courier New"/>
        </w:rPr>
        <w:t>{equation}</w:t>
      </w:r>
    </w:p>
    <w:p w14:paraId="61740817"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\gdef\theequation{</w:t>
      </w:r>
      <w:proofErr w:type="gramEnd"/>
      <w:r w:rsidRPr="00B40D69">
        <w:rPr>
          <w:rFonts w:ascii="Avenir Next Condensed" w:hAnsi="Avenir Next Condensed" w:cs="Courier New"/>
        </w:rPr>
        <w:t>12}</w:t>
      </w:r>
    </w:p>
    <w:p w14:paraId="3B675217"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label{</w:t>
      </w:r>
      <w:proofErr w:type="gramEnd"/>
      <w:r w:rsidRPr="00B40D69">
        <w:rPr>
          <w:rFonts w:ascii="Avenir Next Condensed" w:hAnsi="Avenir Next Condensed" w:cs="Courier New"/>
        </w:rPr>
        <w:t>Eq.12-Aggregated-Label}</w:t>
      </w:r>
    </w:p>
    <w:p w14:paraId="05C5203D"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spellStart"/>
      <w:r w:rsidRPr="00B40D69">
        <w:rPr>
          <w:rFonts w:ascii="Avenir Next Condensed" w:hAnsi="Avenir Next Condensed" w:cs="Courier New"/>
        </w:rPr>
        <w:t>v_k</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xml:space="preserve">)} = </w:t>
      </w:r>
    </w:p>
    <w:p w14:paraId="76727C81"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begin</w:t>
      </w:r>
      <w:proofErr w:type="gramEnd"/>
      <w:r w:rsidRPr="00B40D69">
        <w:rPr>
          <w:rFonts w:ascii="Avenir Next Condensed" w:hAnsi="Avenir Next Condensed" w:cs="Courier New"/>
        </w:rPr>
        <w:t>{cases}</w:t>
      </w:r>
    </w:p>
    <w:p w14:paraId="211F517C" w14:textId="0164807F"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1 &amp; \</w:t>
      </w:r>
      <w:proofErr w:type="gramStart"/>
      <w:r w:rsidRPr="00B40D69">
        <w:rPr>
          <w:rFonts w:ascii="Avenir Next Condensed" w:hAnsi="Avenir Next Condensed" w:cs="Courier New"/>
        </w:rPr>
        <w:t>text{</w:t>
      </w:r>
      <w:proofErr w:type="gramEnd"/>
      <w:r w:rsidRPr="00B40D69">
        <w:rPr>
          <w:rFonts w:ascii="Avenir Next Condensed" w:hAnsi="Avenir Next Condensed" w:cs="Courier New"/>
        </w:rPr>
        <w:t>if } \left(\sum_{\alpha=1}^{M} \omega_{\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w:t>
      </w:r>
      <w:r w:rsidR="00537FEA" w:rsidRPr="00B40D69">
        <w:rPr>
          <w:rFonts w:ascii="Avenir Next Condensed" w:hAnsi="Avenir Next Condensed" w:cs="Courier New"/>
        </w:rPr>
        <w:t>\,</w:t>
      </w:r>
      <w:r w:rsidRPr="00B40D69">
        <w:rPr>
          <w:rFonts w:ascii="Avenir Next Condensed" w:hAnsi="Avenir Next Condensed" w:cs="Courier New"/>
        </w:rPr>
        <w:t xml:space="preserve"> \eta_{\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)}\right) \</w:t>
      </w:r>
      <w:proofErr w:type="spellStart"/>
      <w:r w:rsidRPr="00B40D69">
        <w:rPr>
          <w:rFonts w:ascii="Avenir Next Condensed" w:hAnsi="Avenir Next Condensed" w:cs="Courier New"/>
        </w:rPr>
        <w:t>geq</w:t>
      </w:r>
      <w:proofErr w:type="spellEnd"/>
      <w:r w:rsidRPr="00B40D69">
        <w:rPr>
          <w:rFonts w:ascii="Avenir Next Condensed" w:hAnsi="Avenir Next Condensed" w:cs="Courier New"/>
        </w:rPr>
        <w:t xml:space="preserve"> 0.5 \\</w:t>
      </w:r>
    </w:p>
    <w:p w14:paraId="4985B5D2"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0 &amp; \text{otherwise}</w:t>
      </w:r>
    </w:p>
    <w:p w14:paraId="299D26D6" w14:textId="44C498EC"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end</w:t>
      </w:r>
      <w:proofErr w:type="gramEnd"/>
      <w:r w:rsidRPr="00B40D69">
        <w:rPr>
          <w:rFonts w:ascii="Avenir Next Condensed" w:hAnsi="Avenir Next Condensed" w:cs="Courier New"/>
        </w:rPr>
        <w:t xml:space="preserve">{cases} </w:t>
      </w:r>
    </w:p>
    <w:p w14:paraId="0CE7A8A7"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\quad \</w:t>
      </w:r>
      <w:proofErr w:type="spellStart"/>
      <w:r w:rsidRPr="00B40D69">
        <w:rPr>
          <w:rFonts w:ascii="Avenir Next Condensed" w:hAnsi="Avenir Next Condensed" w:cs="Courier New"/>
        </w:rPr>
        <w:t>forall</w:t>
      </w:r>
      <w:proofErr w:type="spellEnd"/>
      <w:r w:rsidRPr="00B40D69">
        <w:rPr>
          <w:rFonts w:ascii="Avenir Next Condensed" w:hAnsi="Avenir Next Condensed" w:cs="Courier New"/>
        </w:rPr>
        <w:t xml:space="preserve"> i, k</w:t>
      </w:r>
    </w:p>
    <w:p w14:paraId="2E3DB808" w14:textId="77777777" w:rsidR="003A1683" w:rsidRDefault="00394EC4" w:rsidP="00B40D69">
      <w:pPr>
        <w:pStyle w:val="PlainText"/>
        <w:spacing w:line="360" w:lineRule="auto"/>
        <w:jc w:val="both"/>
        <w:rPr>
          <w:ins w:id="581" w:author="artin majdi" w:date="2023-04-28T13:37:00Z"/>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end</w:t>
      </w:r>
      <w:proofErr w:type="gramEnd"/>
      <w:r w:rsidRPr="00B40D69">
        <w:rPr>
          <w:rFonts w:ascii="Avenir Next Condensed" w:hAnsi="Avenir Next Condensed" w:cs="Courier New"/>
        </w:rPr>
        <w:t>{equation}</w:t>
      </w:r>
    </w:p>
    <w:p w14:paraId="7E137336" w14:textId="77777777" w:rsidR="004145CB" w:rsidRPr="00B40D69" w:rsidRDefault="004145CB" w:rsidP="00B40D69">
      <w:pPr>
        <w:pStyle w:val="PlainText"/>
        <w:spacing w:line="360" w:lineRule="auto"/>
        <w:jc w:val="both"/>
        <w:rPr>
          <w:rFonts w:ascii="Avenir Next Condensed" w:hAnsi="Avenir Next Condensed" w:cs="Courier New"/>
        </w:rPr>
      </w:pPr>
    </w:p>
    <w:p w14:paraId="10C9C893"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subsubsection{</w:t>
      </w:r>
      <w:proofErr w:type="gramEnd"/>
      <w:r w:rsidRPr="00B40D69">
        <w:rPr>
          <w:rFonts w:ascii="Avenir Next Condensed" w:hAnsi="Avenir Next Condensed" w:cs="Courier New"/>
        </w:rPr>
        <w:t>Confidence Score Calculation}</w:t>
      </w:r>
    </w:p>
    <w:p w14:paraId="004FA2F4" w14:textId="65793C39"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In previous section we showed how to calculate the aggregated label $</w:t>
      </w:r>
      <w:proofErr w:type="spellStart"/>
      <w:r w:rsidRPr="00B40D69">
        <w:rPr>
          <w:rFonts w:ascii="Avenir Next Condensed" w:hAnsi="Avenir Next Condensed" w:cs="Courier New"/>
        </w:rPr>
        <w:t>v</w:t>
      </w:r>
      <w:r w:rsidR="00537FEA" w:rsidRPr="00B40D69">
        <w:rPr>
          <w:rFonts w:ascii="Avenir Next Condensed" w:hAnsi="Avenir Next Condensed" w:cs="Courier New"/>
        </w:rPr>
        <w:t>_k</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 (shown in Equation~(\</w:t>
      </w:r>
      <w:proofErr w:type="gramStart"/>
      <w:r w:rsidRPr="00B40D69">
        <w:rPr>
          <w:rFonts w:ascii="Avenir Next Condensed" w:hAnsi="Avenir Next Condensed" w:cs="Courier New"/>
        </w:rPr>
        <w:t>re</w:t>
      </w:r>
      <w:r w:rsidRPr="00B40D69">
        <w:rPr>
          <w:rFonts w:ascii="Avenir Next Condensed" w:hAnsi="Avenir Next Condensed" w:cs="Courier New"/>
        </w:rPr>
        <w:t>f{</w:t>
      </w:r>
      <w:proofErr w:type="gramEnd"/>
      <w:r w:rsidRPr="00B40D69">
        <w:rPr>
          <w:rFonts w:ascii="Avenir Next Condensed" w:hAnsi="Avenir Next Condensed" w:cs="Courier New"/>
        </w:rPr>
        <w:t xml:space="preserve">Eq.12-Aggregated-Label})). </w:t>
      </w:r>
      <w:r w:rsidR="00537FEA" w:rsidRPr="00B40D69">
        <w:rPr>
          <w:rFonts w:ascii="Avenir Next Condensed" w:hAnsi="Avenir Next Condensed" w:cs="Courier New"/>
        </w:rPr>
        <w:t>D</w:t>
      </w:r>
      <w:r w:rsidRPr="00B40D69">
        <w:rPr>
          <w:rFonts w:ascii="Avenir Next Condensed" w:hAnsi="Avenir Next Condensed" w:cs="Courier New"/>
        </w:rPr>
        <w:t>efine $</w:t>
      </w:r>
      <w:proofErr w:type="spellStart"/>
      <w:r w:rsidRPr="00B40D69">
        <w:rPr>
          <w:rFonts w:ascii="Avenir Next Condensed" w:hAnsi="Avenir Next Condensed" w:cs="Courier New"/>
        </w:rPr>
        <w:t>F_k</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 as the confidence</w:t>
      </w:r>
      <w:r w:rsidR="00537FEA" w:rsidRPr="00B40D69">
        <w:rPr>
          <w:rFonts w:ascii="Avenir Next Condensed" w:hAnsi="Avenir Next Condensed" w:cs="Courier New"/>
        </w:rPr>
        <w:t xml:space="preserve"> </w:t>
      </w:r>
      <w:r w:rsidRPr="00B40D69">
        <w:rPr>
          <w:rFonts w:ascii="Avenir Next Condensed" w:hAnsi="Avenir Next Condensed" w:cs="Courier New"/>
        </w:rPr>
        <w:t>score for instance $</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xml:space="preserve"> $ and class $k $. In this section, we calculate two confidence </w:t>
      </w:r>
      <w:r w:rsidRPr="00B40D69">
        <w:rPr>
          <w:rFonts w:ascii="Avenir Next Condensed" w:hAnsi="Avenir Next Condensed" w:cs="Courier New"/>
        </w:rPr>
        <w:lastRenderedPageBreak/>
        <w:t>scores $</w:t>
      </w:r>
      <w:proofErr w:type="spellStart"/>
      <w:r w:rsidRPr="00B40D69">
        <w:rPr>
          <w:rFonts w:ascii="Avenir Next Condensed" w:hAnsi="Avenir Next Condensed" w:cs="Courier New"/>
        </w:rPr>
        <w:t>F_k</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w:t>
      </w:r>
      <w:r w:rsidR="00024C6F" w:rsidRPr="00B40D69">
        <w:rPr>
          <w:rFonts w:ascii="Avenir Next Condensed" w:hAnsi="Avenir Next Condensed" w:cs="Courier New"/>
        </w:rPr>
        <w:t>,</w:t>
      </w:r>
      <w:r w:rsidRPr="00B40D69">
        <w:rPr>
          <w:rFonts w:ascii="Avenir Next Condensed" w:hAnsi="Avenir Next Condensed" w:cs="Courier New"/>
        </w:rPr>
        <w:t xml:space="preserve"> </w:t>
      </w:r>
      <w:r w:rsidR="00024C6F" w:rsidRPr="00B40D69">
        <w:rPr>
          <w:rFonts w:ascii="Avenir Next Condensed" w:hAnsi="Avenir Next Condensed" w:cs="Courier New"/>
        </w:rPr>
        <w:t>based on how many different annotators agree on the reported label $</w:t>
      </w:r>
      <w:proofErr w:type="spellStart"/>
      <w:r w:rsidR="00024C6F" w:rsidRPr="00B40D69">
        <w:rPr>
          <w:rFonts w:ascii="Avenir Next Condensed" w:hAnsi="Avenir Next Condensed" w:cs="Courier New"/>
        </w:rPr>
        <w:t>v_k</w:t>
      </w:r>
      <w:proofErr w:type="spellEnd"/>
      <w:r w:rsidR="00024C6F" w:rsidRPr="00B40D69">
        <w:rPr>
          <w:rFonts w:ascii="Avenir Next Condensed" w:hAnsi="Avenir Next Condensed" w:cs="Courier New"/>
        </w:rPr>
        <w:t>^{(</w:t>
      </w:r>
      <w:proofErr w:type="spellStart"/>
      <w:r w:rsidR="00024C6F" w:rsidRPr="00B40D69">
        <w:rPr>
          <w:rFonts w:ascii="Avenir Next Condensed" w:hAnsi="Avenir Next Condensed" w:cs="Courier New"/>
        </w:rPr>
        <w:t>i</w:t>
      </w:r>
      <w:proofErr w:type="spellEnd"/>
      <w:r w:rsidR="00024C6F" w:rsidRPr="00B40D69">
        <w:rPr>
          <w:rFonts w:ascii="Avenir Next Condensed" w:hAnsi="Avenir Next Condensed" w:cs="Courier New"/>
        </w:rPr>
        <w:t xml:space="preserve">)} $, which </w:t>
      </w:r>
      <w:r w:rsidRPr="00B40D69">
        <w:rPr>
          <w:rFonts w:ascii="Avenir Next Condensed" w:hAnsi="Avenir Next Condensed" w:cs="Courier New"/>
        </w:rPr>
        <w:t>will be reported alongside the aggregated label $</w:t>
      </w:r>
      <w:proofErr w:type="spellStart"/>
      <w:r w:rsidRPr="00B40D69">
        <w:rPr>
          <w:rFonts w:ascii="Avenir Next Condensed" w:hAnsi="Avenir Next Condensed" w:cs="Courier New"/>
        </w:rPr>
        <w:t>v_k</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w:t>
      </w:r>
      <w:r w:rsidR="00024C6F" w:rsidRPr="00B40D69">
        <w:rPr>
          <w:rFonts w:ascii="Avenir Next Condensed" w:hAnsi="Avenir Next Condensed" w:cs="Courier New"/>
        </w:rPr>
        <w:t>. The confidence scores</w:t>
      </w:r>
      <w:r w:rsidRPr="00B40D69">
        <w:rPr>
          <w:rFonts w:ascii="Avenir Next Condensed" w:hAnsi="Avenir Next Condensed" w:cs="Courier New"/>
        </w:rPr>
        <w:t xml:space="preserve"> show the level of confidence we should place on the aggregated </w:t>
      </w:r>
      <w:proofErr w:type="gramStart"/>
      <w:r w:rsidRPr="00B40D69">
        <w:rPr>
          <w:rFonts w:ascii="Avenir Next Condensed" w:hAnsi="Avenir Next Condensed" w:cs="Courier New"/>
        </w:rPr>
        <w:t>labels .</w:t>
      </w:r>
      <w:proofErr w:type="gramEnd"/>
      <w:r w:rsidRPr="00B40D69">
        <w:rPr>
          <w:rFonts w:ascii="Avenir Next Condensed" w:hAnsi="Avenir Next Condensed" w:cs="Courier New"/>
        </w:rPr>
        <w:t xml:space="preserve"> </w:t>
      </w:r>
    </w:p>
    <w:p w14:paraId="0A2B1F18"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To calculate this confidence score, we modify the two techniques used by Sheng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w:t>
      </w:r>
      <w:r w:rsidRPr="00B40D69">
        <w:rPr>
          <w:rFonts w:ascii="Avenir Next Condensed" w:hAnsi="Avenir Next Condensed" w:cs="Courier New"/>
        </w:rPr>
        <w:t>\</w:t>
      </w:r>
      <w:proofErr w:type="gramStart"/>
      <w:r w:rsidRPr="00B40D69">
        <w:rPr>
          <w:rFonts w:ascii="Avenir Next Condensed" w:hAnsi="Avenir Next Condensed" w:cs="Courier New"/>
        </w:rPr>
        <w:t>cite{</w:t>
      </w:r>
      <w:proofErr w:type="gramEnd"/>
      <w:r w:rsidRPr="00B40D69">
        <w:rPr>
          <w:rFonts w:ascii="Avenir Next Condensed" w:hAnsi="Avenir Next Condensed" w:cs="Courier New"/>
        </w:rPr>
        <w:t>1834499:27646461} and Tao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~\cite{1834499:27646427} to incorporate our calculated weight $\omega_{\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 $ shown in Equation~(\ref{Eq.11-weights})  for each worker $\alpha $.</w:t>
      </w:r>
    </w:p>
    <w:p w14:paraId="335494E4"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\begin{enumerate</w:t>
      </w:r>
      <w:proofErr w:type="gramStart"/>
      <w:r w:rsidRPr="00B40D69">
        <w:rPr>
          <w:rFonts w:ascii="Avenir Next Condensed" w:hAnsi="Avenir Next Condensed" w:cs="Courier New"/>
        </w:rPr>
        <w:t>}[</w:t>
      </w:r>
      <w:proofErr w:type="gramEnd"/>
      <w:r w:rsidRPr="00B40D69">
        <w:rPr>
          <w:rFonts w:ascii="Avenir Next Condensed" w:hAnsi="Avenir Next Condensed" w:cs="Courier New"/>
        </w:rPr>
        <w:t>1.]</w:t>
      </w:r>
    </w:p>
    <w:p w14:paraId="4EE0C762" w14:textId="402DF8F6"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\item \</w:t>
      </w:r>
      <w:proofErr w:type="spellStart"/>
      <w:r w:rsidRPr="00B40D69">
        <w:rPr>
          <w:rFonts w:ascii="Avenir Next Condensed" w:hAnsi="Avenir Next Condensed" w:cs="Courier New"/>
        </w:rPr>
        <w:t>textbf</w:t>
      </w:r>
      <w:proofErr w:type="spellEnd"/>
      <w:r w:rsidRPr="00B40D69">
        <w:rPr>
          <w:rFonts w:ascii="Avenir Next Condensed" w:hAnsi="Avenir Next Condensed" w:cs="Courier New"/>
        </w:rPr>
        <w:t>{uwMV-Freq:} In this approa</w:t>
      </w:r>
      <w:r w:rsidRPr="00B40D69">
        <w:rPr>
          <w:rFonts w:ascii="Avenir Next Condensed" w:hAnsi="Avenir Next Condensed" w:cs="Courier New"/>
        </w:rPr>
        <w:t>ch, the confidence score $F^{(i)} $ is defined as the weighted sum of labels belonging to annotators whose label is the same as the final aggregated label.</w:t>
      </w:r>
      <w:r w:rsidR="00024C6F" w:rsidRPr="00B40D69">
        <w:rPr>
          <w:rFonts w:ascii="Avenir Next Condensed" w:hAnsi="Avenir Next Condensed" w:cs="Courier New"/>
        </w:rPr>
        <w:t xml:space="preserve"> It is calculated as</w:t>
      </w:r>
    </w:p>
    <w:p w14:paraId="204DE005"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6697E0B4"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begin</w:t>
      </w:r>
      <w:proofErr w:type="gramEnd"/>
      <w:r w:rsidRPr="00B40D69">
        <w:rPr>
          <w:rFonts w:ascii="Avenir Next Condensed" w:hAnsi="Avenir Next Condensed" w:cs="Courier New"/>
        </w:rPr>
        <w:t>{equation}</w:t>
      </w:r>
    </w:p>
    <w:p w14:paraId="6B943EC4"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\gdef\theequation{</w:t>
      </w:r>
      <w:proofErr w:type="gramEnd"/>
      <w:r w:rsidRPr="00B40D69">
        <w:rPr>
          <w:rFonts w:ascii="Avenir Next Condensed" w:hAnsi="Avenir Next Condensed" w:cs="Courier New"/>
        </w:rPr>
        <w:t>13}</w:t>
      </w:r>
    </w:p>
    <w:p w14:paraId="3138DC31"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label</w:t>
      </w:r>
      <w:proofErr w:type="gramEnd"/>
      <w:r w:rsidRPr="00B40D69">
        <w:rPr>
          <w:rFonts w:ascii="Avenir Next Condensed" w:hAnsi="Avenir Next Condensed" w:cs="Courier New"/>
        </w:rPr>
        <w:t>{disp-form</w:t>
      </w:r>
      <w:r w:rsidRPr="00B40D69">
        <w:rPr>
          <w:rFonts w:ascii="Avenir Next Condensed" w:hAnsi="Avenir Next Condensed" w:cs="Courier New"/>
        </w:rPr>
        <w:t>ula-group-2845dfc0dda546cabc5c4ca78fa64f46}</w:t>
      </w:r>
    </w:p>
    <w:p w14:paraId="6D64085C"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F_k^{(i</w:t>
      </w:r>
      <w:proofErr w:type="gramStart"/>
      <w:r w:rsidRPr="00B40D69">
        <w:rPr>
          <w:rFonts w:ascii="Avenir Next Condensed" w:hAnsi="Avenir Next Condensed" w:cs="Courier New"/>
        </w:rPr>
        <w:t>)}=</w:t>
      </w:r>
      <w:proofErr w:type="gramEnd"/>
      <w:r w:rsidRPr="00B40D69">
        <w:rPr>
          <w:rFonts w:ascii="Avenir Next Condensed" w:hAnsi="Avenir Next Condensed" w:cs="Courier New"/>
        </w:rPr>
        <w:t>{\sum\nolimits_{\alpha=1}^{M}{\omega_{\alpha,k}\;\delta\left(\eta_{\alpha,k}^{(i)}\;\;,\;\;\;v_k^{(i)}\right)}}</w:t>
      </w:r>
    </w:p>
    <w:p w14:paraId="31A192FB"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end</w:t>
      </w:r>
      <w:proofErr w:type="gramEnd"/>
      <w:r w:rsidRPr="00B40D69">
        <w:rPr>
          <w:rFonts w:ascii="Avenir Next Condensed" w:hAnsi="Avenir Next Condensed" w:cs="Courier New"/>
        </w:rPr>
        <w:t>{equation}</w:t>
      </w:r>
    </w:p>
    <w:p w14:paraId="1E906DD8"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where $\delta $ is the Kronecker delta function.</w:t>
      </w:r>
    </w:p>
    <w:p w14:paraId="25D2B5F6"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1F9B6494"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276E3CD0" w14:textId="466C4C68"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\item \</w:t>
      </w:r>
      <w:proofErr w:type="spellStart"/>
      <w:r w:rsidRPr="00B40D69">
        <w:rPr>
          <w:rFonts w:ascii="Avenir Next Condensed" w:hAnsi="Avenir Next Condensed" w:cs="Courier New"/>
        </w:rPr>
        <w:t>textbf</w:t>
      </w:r>
      <w:proofErr w:type="spellEnd"/>
      <w:r w:rsidRPr="00B40D69">
        <w:rPr>
          <w:rFonts w:ascii="Avenir Next Condensed" w:hAnsi="Avenir Next Condensed" w:cs="Courier New"/>
        </w:rPr>
        <w:t>{uwMV-Beta:} In this approach, the CDF of the beta distribution at the decision threshold of $0.5 $ is used to calculate a confidence score $F^{(i)} $. To calculate the two shape parameters of beta distributions $\alpha^{(</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 and $\beta^</w:t>
      </w:r>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 we use a weighted sum of all correct and incorrect aggregated labels, respectively:</w:t>
      </w:r>
    </w:p>
    <w:p w14:paraId="4B1FB022"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19B4E783"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begin</w:t>
      </w:r>
      <w:proofErr w:type="gramEnd"/>
      <w:r w:rsidRPr="00B40D69">
        <w:rPr>
          <w:rFonts w:ascii="Avenir Next Condensed" w:hAnsi="Avenir Next Condensed" w:cs="Courier New"/>
        </w:rPr>
        <w:t>{equation}</w:t>
      </w:r>
    </w:p>
    <w:p w14:paraId="4C225A4A"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begin</w:t>
      </w:r>
      <w:proofErr w:type="gramEnd"/>
      <w:r w:rsidRPr="00B40D69">
        <w:rPr>
          <w:rFonts w:ascii="Avenir Next Condensed" w:hAnsi="Avenir Next Condensed" w:cs="Courier New"/>
        </w:rPr>
        <w:t>{aligned}</w:t>
      </w:r>
    </w:p>
    <w:p w14:paraId="5CEEB095"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spellStart"/>
      <w:r w:rsidRPr="00B40D69">
        <w:rPr>
          <w:rFonts w:ascii="Avenir Next Condensed" w:hAnsi="Avenir Next Condensed" w:cs="Courier New"/>
        </w:rPr>
        <w:t>l_k</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&amp;= 1 + \sum_{\alpha=</w:t>
      </w:r>
      <w:proofErr w:type="gramStart"/>
      <w:r w:rsidRPr="00B40D69">
        <w:rPr>
          <w:rFonts w:ascii="Avenir Next Condensed" w:hAnsi="Avenir Next Condensed" w:cs="Courier New"/>
        </w:rPr>
        <w:t>1}^</w:t>
      </w:r>
      <w:proofErr w:type="gramEnd"/>
      <w:r w:rsidRPr="00B40D69">
        <w:rPr>
          <w:rFonts w:ascii="Avenir Next Condensed" w:hAnsi="Avenir Next Condensed" w:cs="Courier New"/>
        </w:rPr>
        <w:t>{M} \omega_{\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 \; \delta\left(\eta_{\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xml:space="preserve">)}, </w:t>
      </w:r>
      <w:proofErr w:type="spellStart"/>
      <w:r w:rsidRPr="00B40D69">
        <w:rPr>
          <w:rFonts w:ascii="Avenir Next Condensed" w:hAnsi="Avenir Next Condensed" w:cs="Courier New"/>
        </w:rPr>
        <w:t>v_k</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)}\right)</w:t>
      </w:r>
      <w:r w:rsidRPr="00B40D69">
        <w:rPr>
          <w:rFonts w:ascii="Avenir Next Condensed" w:hAnsi="Avenir Next Condensed" w:cs="Courier New"/>
        </w:rPr>
        <w:t xml:space="preserve"> \\</w:t>
      </w:r>
    </w:p>
    <w:p w14:paraId="4BF92CF4"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spellStart"/>
      <w:r w:rsidRPr="00B40D69">
        <w:rPr>
          <w:rFonts w:ascii="Avenir Next Condensed" w:hAnsi="Avenir Next Condensed" w:cs="Courier New"/>
        </w:rPr>
        <w:t>u_k</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&amp;= 1 + \sum_{\alpha=</w:t>
      </w:r>
      <w:proofErr w:type="gramStart"/>
      <w:r w:rsidRPr="00B40D69">
        <w:rPr>
          <w:rFonts w:ascii="Avenir Next Condensed" w:hAnsi="Avenir Next Condensed" w:cs="Courier New"/>
        </w:rPr>
        <w:t>1}^</w:t>
      </w:r>
      <w:proofErr w:type="gramEnd"/>
      <w:r w:rsidRPr="00B40D69">
        <w:rPr>
          <w:rFonts w:ascii="Avenir Next Condensed" w:hAnsi="Avenir Next Condensed" w:cs="Courier New"/>
        </w:rPr>
        <w:t>{M} \omega_{\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 \; \delta\left(\eta_{\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 xml:space="preserve">)}, 1 - </w:t>
      </w:r>
      <w:proofErr w:type="spellStart"/>
      <w:r w:rsidRPr="00B40D69">
        <w:rPr>
          <w:rFonts w:ascii="Avenir Next Condensed" w:hAnsi="Avenir Next Condensed" w:cs="Courier New"/>
        </w:rPr>
        <w:t>v_k</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)}\right)</w:t>
      </w:r>
    </w:p>
    <w:p w14:paraId="313E6AE7"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end</w:t>
      </w:r>
      <w:proofErr w:type="gramEnd"/>
      <w:r w:rsidRPr="00B40D69">
        <w:rPr>
          <w:rFonts w:ascii="Avenir Next Condensed" w:hAnsi="Avenir Next Condensed" w:cs="Courier New"/>
        </w:rPr>
        <w:t>{aligned}</w:t>
      </w:r>
    </w:p>
    <w:p w14:paraId="4297E6BA"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tag{</w:t>
      </w:r>
      <w:proofErr w:type="gramEnd"/>
      <w:r w:rsidRPr="00B40D69">
        <w:rPr>
          <w:rFonts w:ascii="Avenir Next Condensed" w:hAnsi="Avenir Next Condensed" w:cs="Courier New"/>
        </w:rPr>
        <w:t>14}</w:t>
      </w:r>
    </w:p>
    <w:p w14:paraId="587B39FF"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label</w:t>
      </w:r>
      <w:proofErr w:type="gramEnd"/>
      <w:r w:rsidRPr="00B40D69">
        <w:rPr>
          <w:rFonts w:ascii="Avenir Next Condensed" w:hAnsi="Avenir Next Condensed" w:cs="Courier New"/>
        </w:rPr>
        <w:t>{dfg-613c1afc1569}</w:t>
      </w:r>
    </w:p>
    <w:p w14:paraId="0A6CCFF8"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end</w:t>
      </w:r>
      <w:proofErr w:type="gramEnd"/>
      <w:r w:rsidRPr="00B40D69">
        <w:rPr>
          <w:rFonts w:ascii="Avenir Next Condensed" w:hAnsi="Avenir Next Condensed" w:cs="Courier New"/>
        </w:rPr>
        <w:t>{equation}</w:t>
      </w:r>
    </w:p>
    <w:p w14:paraId="0B7318E4"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lastRenderedPageBreak/>
        <w:t xml:space="preserve">    </w:t>
      </w:r>
    </w:p>
    <w:p w14:paraId="598E945B"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4DDE435F"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begin</w:t>
      </w:r>
      <w:proofErr w:type="gramEnd"/>
      <w:r w:rsidRPr="00B40D69">
        <w:rPr>
          <w:rFonts w:ascii="Avenir Next Condensed" w:hAnsi="Avenir Next Condensed" w:cs="Courier New"/>
        </w:rPr>
        <w:t>{equation}</w:t>
      </w:r>
    </w:p>
    <w:p w14:paraId="62CB64F5"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tag{</w:t>
      </w:r>
      <w:proofErr w:type="gramEnd"/>
      <w:r w:rsidRPr="00B40D69">
        <w:rPr>
          <w:rFonts w:ascii="Avenir Next Condensed" w:hAnsi="Avenir Next Condensed" w:cs="Courier New"/>
        </w:rPr>
        <w:t>15}</w:t>
      </w:r>
    </w:p>
    <w:p w14:paraId="2FECF5DA"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label</w:t>
      </w:r>
      <w:proofErr w:type="gramEnd"/>
      <w:r w:rsidRPr="00B40D69">
        <w:rPr>
          <w:rFonts w:ascii="Avenir Next Condensed" w:hAnsi="Avenir Next Condensed" w:cs="Courier New"/>
        </w:rPr>
        <w:t>{dfg-c89b413360d6}</w:t>
      </w:r>
    </w:p>
    <w:p w14:paraId="30A086C9"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F_k^{(i</w:t>
      </w:r>
      <w:proofErr w:type="gramStart"/>
      <w:r w:rsidRPr="00B40D69">
        <w:rPr>
          <w:rFonts w:ascii="Avenir Next Condensed" w:hAnsi="Avenir Next Condensed" w:cs="Courier New"/>
        </w:rPr>
        <w:t>)}=</w:t>
      </w:r>
      <w:proofErr w:type="gramEnd"/>
      <w:r w:rsidRPr="00B40D69">
        <w:rPr>
          <w:rFonts w:ascii="Avenir Next Condensed" w:hAnsi="Avenir Next Condensed" w:cs="Courier New"/>
        </w:rPr>
        <w:t xml:space="preserve">I_{0.5}\left(l_k^{(i)},u_k^{(i)}\right)=\sum_{t=\lfloor </w:t>
      </w:r>
      <w:proofErr w:type="spellStart"/>
      <w:r w:rsidRPr="00B40D69">
        <w:rPr>
          <w:rFonts w:ascii="Avenir Next Condensed" w:hAnsi="Avenir Next Condensed" w:cs="Courier New"/>
        </w:rPr>
        <w:t>l_k</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i</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rfloor</w:t>
      </w:r>
      <w:proofErr w:type="spellEnd"/>
      <w:r w:rsidRPr="00B40D69">
        <w:rPr>
          <w:rFonts w:ascii="Avenir Next Condensed" w:hAnsi="Avenir Next Condensed" w:cs="Courier New"/>
        </w:rPr>
        <w:t>}^{T-1}\frac{(T-1)!}{t!(T-1-t)!}0.5^{T-1}</w:t>
      </w:r>
    </w:p>
    <w:p w14:paraId="195F97A7"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end</w:t>
      </w:r>
      <w:proofErr w:type="gramEnd"/>
      <w:r w:rsidRPr="00B40D69">
        <w:rPr>
          <w:rFonts w:ascii="Avenir Next Condensed" w:hAnsi="Avenir Next Condensed" w:cs="Courier New"/>
        </w:rPr>
        <w:t>{equation}</w:t>
      </w:r>
    </w:p>
    <w:p w14:paraId="034991DA" w14:textId="6A0DD709"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where </w:t>
      </w:r>
      <w:r w:rsidR="00024C6F" w:rsidRPr="00B40D69">
        <w:rPr>
          <w:rFonts w:ascii="Avenir Next Condensed" w:hAnsi="Avenir Next Condensed" w:cs="Courier New"/>
        </w:rPr>
        <w:t>$T=\left\</w:t>
      </w:r>
      <w:proofErr w:type="spellStart"/>
      <w:r w:rsidR="00024C6F" w:rsidRPr="00B40D69">
        <w:rPr>
          <w:rFonts w:ascii="Avenir Next Condensed" w:hAnsi="Avenir Next Condensed" w:cs="Courier New"/>
        </w:rPr>
        <w:t>lfloor</w:t>
      </w:r>
      <w:proofErr w:type="spellEnd"/>
      <w:r w:rsidR="00024C6F" w:rsidRPr="00B40D69">
        <w:rPr>
          <w:rFonts w:ascii="Avenir Next Condensed" w:hAnsi="Avenir Next Condensed" w:cs="Courier New"/>
        </w:rPr>
        <w:t xml:space="preserve"> </w:t>
      </w:r>
      <w:proofErr w:type="spellStart"/>
      <w:r w:rsidR="00024C6F" w:rsidRPr="00B40D69">
        <w:rPr>
          <w:rFonts w:ascii="Avenir Next Condensed" w:hAnsi="Avenir Next Condensed" w:cs="Courier New"/>
        </w:rPr>
        <w:t>l_k</w:t>
      </w:r>
      <w:proofErr w:type="spellEnd"/>
      <w:r w:rsidR="00024C6F" w:rsidRPr="00B40D69">
        <w:rPr>
          <w:rFonts w:ascii="Avenir Next Condensed" w:hAnsi="Avenir Next Condensed" w:cs="Courier New"/>
        </w:rPr>
        <w:t>^{(</w:t>
      </w:r>
      <w:proofErr w:type="spellStart"/>
      <w:r w:rsidR="00024C6F" w:rsidRPr="00B40D69">
        <w:rPr>
          <w:rFonts w:ascii="Avenir Next Condensed" w:hAnsi="Avenir Next Condensed" w:cs="Courier New"/>
        </w:rPr>
        <w:t>i</w:t>
      </w:r>
      <w:proofErr w:type="spellEnd"/>
      <w:r w:rsidR="00024C6F" w:rsidRPr="00B40D69">
        <w:rPr>
          <w:rFonts w:ascii="Avenir Next Condensed" w:hAnsi="Avenir Next Condensed" w:cs="Courier New"/>
        </w:rPr>
        <w:t xml:space="preserve">)} + </w:t>
      </w:r>
      <w:proofErr w:type="spellStart"/>
      <w:r w:rsidR="00024C6F" w:rsidRPr="00B40D69">
        <w:rPr>
          <w:rFonts w:ascii="Avenir Next Condensed" w:hAnsi="Avenir Next Condensed" w:cs="Courier New"/>
        </w:rPr>
        <w:t>u_k</w:t>
      </w:r>
      <w:proofErr w:type="spellEnd"/>
      <w:r w:rsidR="00024C6F" w:rsidRPr="00B40D69">
        <w:rPr>
          <w:rFonts w:ascii="Avenir Next Condensed" w:hAnsi="Avenir Next Condensed" w:cs="Courier New"/>
        </w:rPr>
        <w:t>^{(</w:t>
      </w:r>
      <w:proofErr w:type="spellStart"/>
      <w:r w:rsidR="00024C6F" w:rsidRPr="00B40D69">
        <w:rPr>
          <w:rFonts w:ascii="Avenir Next Condensed" w:hAnsi="Avenir Next Condensed" w:cs="Courier New"/>
        </w:rPr>
        <w:t>i</w:t>
      </w:r>
      <w:proofErr w:type="spellEnd"/>
      <w:proofErr w:type="gramStart"/>
      <w:r w:rsidR="00024C6F" w:rsidRPr="00B40D69">
        <w:rPr>
          <w:rFonts w:ascii="Avenir Next Condensed" w:hAnsi="Avenir Next Condensed" w:cs="Courier New"/>
        </w:rPr>
        <w:t>)}\right\</w:t>
      </w:r>
      <w:proofErr w:type="spellStart"/>
      <w:r w:rsidR="00024C6F" w:rsidRPr="00B40D69">
        <w:rPr>
          <w:rFonts w:ascii="Avenir Next Condensed" w:hAnsi="Avenir Next Condensed" w:cs="Courier New"/>
        </w:rPr>
        <w:t>rfloor</w:t>
      </w:r>
      <w:proofErr w:type="spellEnd"/>
      <w:proofErr w:type="gramEnd"/>
      <w:r w:rsidR="00024C6F" w:rsidRPr="00B40D69">
        <w:rPr>
          <w:rFonts w:ascii="Avenir Next Condensed" w:hAnsi="Avenir Next Condensed" w:cs="Courier New"/>
        </w:rPr>
        <w:t xml:space="preserve"> $ and </w:t>
      </w:r>
      <w:r w:rsidRPr="00B40D69">
        <w:rPr>
          <w:rFonts w:ascii="Avenir Next Condensed" w:hAnsi="Avenir Next Condensed" w:cs="Courier New"/>
        </w:rPr>
        <w:t>$\lef</w:t>
      </w:r>
      <w:r w:rsidRPr="00B40D69">
        <w:rPr>
          <w:rFonts w:ascii="Avenir Next Condensed" w:hAnsi="Avenir Next Condensed" w:cs="Courier New"/>
        </w:rPr>
        <w:t>t</w:t>
      </w:r>
      <w:r w:rsidR="00024C6F" w:rsidRPr="00B40D69">
        <w:rPr>
          <w:rFonts w:ascii="Avenir Next Condensed" w:hAnsi="Avenir Next Condensed" w:cs="Courier New"/>
        </w:rPr>
        <w:t>\</w:t>
      </w:r>
      <w:proofErr w:type="spellStart"/>
      <w:r w:rsidR="00024C6F" w:rsidRPr="00B40D69">
        <w:rPr>
          <w:rFonts w:ascii="Avenir Next Condensed" w:hAnsi="Avenir Next Condensed" w:cs="Courier New"/>
        </w:rPr>
        <w:t>lfloor</w:t>
      </w:r>
      <w:proofErr w:type="spellEnd"/>
      <w:r w:rsidR="00024C6F" w:rsidRPr="00B40D69">
        <w:rPr>
          <w:rFonts w:ascii="Avenir Next Condensed" w:hAnsi="Avenir Next Condensed" w:cs="Courier New"/>
        </w:rPr>
        <w:t>\</w:t>
      </w:r>
      <w:proofErr w:type="spellStart"/>
      <w:r w:rsidR="00024C6F" w:rsidRPr="00B40D69">
        <w:rPr>
          <w:rFonts w:ascii="Avenir Next Condensed" w:hAnsi="Avenir Next Condensed" w:cs="Courier New"/>
        </w:rPr>
        <w:t>cdot</w:t>
      </w:r>
      <w:proofErr w:type="spellEnd"/>
      <w:r w:rsidRPr="00B40D69">
        <w:rPr>
          <w:rFonts w:ascii="Avenir Next Condensed" w:hAnsi="Avenir Next Condensed" w:cs="Courier New"/>
        </w:rPr>
        <w:t>\right\</w:t>
      </w:r>
      <w:proofErr w:type="spellStart"/>
      <w:r w:rsidRPr="00B40D69">
        <w:rPr>
          <w:rFonts w:ascii="Avenir Next Condensed" w:hAnsi="Avenir Next Condensed" w:cs="Courier New"/>
        </w:rPr>
        <w:t>rfloor</w:t>
      </w:r>
      <w:proofErr w:type="spellEnd"/>
      <w:r w:rsidRPr="00B40D69">
        <w:rPr>
          <w:rFonts w:ascii="Avenir Next Condensed" w:hAnsi="Avenir Next Condensed" w:cs="Courier New"/>
        </w:rPr>
        <w:t xml:space="preserve"> $ is the floor function.</w:t>
      </w:r>
    </w:p>
    <w:p w14:paraId="386D03CE" w14:textId="77777777" w:rsidR="003A1683" w:rsidRDefault="00394EC4" w:rsidP="00B40D69">
      <w:pPr>
        <w:pStyle w:val="PlainText"/>
        <w:spacing w:line="360" w:lineRule="auto"/>
        <w:jc w:val="both"/>
        <w:rPr>
          <w:ins w:id="582" w:author="artin majdi" w:date="2023-04-28T13:38:00Z"/>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end</w:t>
      </w:r>
      <w:proofErr w:type="gramEnd"/>
      <w:r w:rsidRPr="00B40D69">
        <w:rPr>
          <w:rFonts w:ascii="Avenir Next Condensed" w:hAnsi="Avenir Next Condensed" w:cs="Courier New"/>
        </w:rPr>
        <w:t>{enumerate}</w:t>
      </w:r>
    </w:p>
    <w:p w14:paraId="14779C7E" w14:textId="77777777" w:rsidR="004214E9" w:rsidRPr="00B40D69" w:rsidRDefault="004214E9" w:rsidP="00B40D69">
      <w:pPr>
        <w:pStyle w:val="PlainText"/>
        <w:spacing w:line="360" w:lineRule="auto"/>
        <w:jc w:val="both"/>
        <w:rPr>
          <w:rFonts w:ascii="Avenir Next Condensed" w:hAnsi="Avenir Next Condensed" w:cs="Courier New"/>
        </w:rPr>
      </w:pPr>
    </w:p>
    <w:p w14:paraId="4937C4BD"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section{</w:t>
      </w:r>
      <w:commentRangeStart w:id="583"/>
      <w:proofErr w:type="gramEnd"/>
      <w:r w:rsidRPr="00B40D69">
        <w:rPr>
          <w:rFonts w:ascii="Avenir Next Condensed" w:hAnsi="Avenir Next Condensed" w:cs="Courier New"/>
        </w:rPr>
        <w:t>Results</w:t>
      </w:r>
      <w:commentRangeEnd w:id="583"/>
      <w:r w:rsidR="00BD116C" w:rsidRPr="00B40D69">
        <w:rPr>
          <w:rStyle w:val="CommentReference"/>
          <w:rFonts w:ascii="Avenir Next Condensed" w:hAnsi="Avenir Next Condensed"/>
        </w:rPr>
        <w:commentReference w:id="583"/>
      </w:r>
      <w:r w:rsidRPr="00B40D69">
        <w:rPr>
          <w:rFonts w:ascii="Avenir Next Condensed" w:hAnsi="Avenir Next Condensed" w:cs="Courier New"/>
        </w:rPr>
        <w:t>}</w:t>
      </w:r>
    </w:p>
    <w:p w14:paraId="7B835B67"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In this section, we assess the efficacy of our proposed strategy. To evaluate our proposed technique, we conducted a series of experiments comparing the </w:t>
      </w:r>
      <w:r w:rsidRPr="00B40D69">
        <w:rPr>
          <w:rFonts w:ascii="Avenir Next Condensed" w:hAnsi="Avenir Next Condensed" w:cs="Courier New"/>
        </w:rPr>
        <w:t>proposed technique with existing state-of-the-art techniques such as MV, Tao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~\cite{1834499:27646427}, and Sheng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~\cite{1834499:27646461}, as well as with other crowdsourcing methodologies reported in the crowd-kit package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~\cite{18344</w:t>
      </w:r>
      <w:r w:rsidRPr="00B40D69">
        <w:rPr>
          <w:rFonts w:ascii="Avenir Next Condensed" w:hAnsi="Avenir Next Condensed" w:cs="Courier New"/>
        </w:rPr>
        <w:t>99:27646423} including Gold Majority Voting, MMSR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~\cite{1834499:27646446}, Wawa, Zero-Based Skill, GLAD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~\cite{1834499:27646451}, and Dawid Skene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~\cite{1834499:27646466}.</w:t>
      </w:r>
    </w:p>
    <w:p w14:paraId="795668F6"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paragraph{</w:t>
      </w:r>
      <w:proofErr w:type="gramEnd"/>
      <w:r w:rsidRPr="00B40D69">
        <w:rPr>
          <w:rFonts w:ascii="Avenir Next Condensed" w:hAnsi="Avenir Next Condensed" w:cs="Courier New"/>
        </w:rPr>
        <w:t>Datasets:}</w:t>
      </w:r>
    </w:p>
    <w:p w14:paraId="0305B0F6"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We report the performance of our propose</w:t>
      </w:r>
      <w:r w:rsidRPr="00B40D69">
        <w:rPr>
          <w:rFonts w:ascii="Avenir Next Condensed" w:hAnsi="Avenir Next Condensed" w:cs="Courier New"/>
        </w:rPr>
        <w:t>d techniques on various datasets. These datasets cover a wide range of domains and have varying characteristics in terms of the number of features, samples, and class distributions. The Table~\</w:t>
      </w:r>
      <w:proofErr w:type="gramStart"/>
      <w:r w:rsidRPr="00B40D69">
        <w:rPr>
          <w:rFonts w:ascii="Avenir Next Condensed" w:hAnsi="Avenir Next Condensed" w:cs="Courier New"/>
        </w:rPr>
        <w:t>ref{</w:t>
      </w:r>
      <w:proofErr w:type="gramEnd"/>
      <w:r w:rsidRPr="00B40D69">
        <w:rPr>
          <w:rFonts w:ascii="Avenir Next Condensed" w:hAnsi="Avenir Next Condensed" w:cs="Courier New"/>
        </w:rPr>
        <w:t>Table1} provides an overview of the datasets used. All data</w:t>
      </w:r>
      <w:r w:rsidRPr="00B40D69">
        <w:rPr>
          <w:rFonts w:ascii="Avenir Next Condensed" w:hAnsi="Avenir Next Condensed" w:cs="Courier New"/>
        </w:rPr>
        <w:t>sets are obtained from the University of California, Irvine (UCI) repository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w:t>
      </w:r>
      <w:proofErr w:type="gramStart"/>
      <w:r w:rsidRPr="00B40D69">
        <w:rPr>
          <w:rFonts w:ascii="Avenir Next Condensed" w:hAnsi="Avenir Next Condensed" w:cs="Courier New"/>
        </w:rPr>
        <w:t>cite{</w:t>
      </w:r>
      <w:proofErr w:type="gramEnd"/>
      <w:r w:rsidRPr="00B40D69">
        <w:rPr>
          <w:rFonts w:ascii="Avenir Next Condensed" w:hAnsi="Avenir Next Condensed" w:cs="Courier New"/>
        </w:rPr>
        <w:t>1834499:27646467}.</w:t>
      </w:r>
    </w:p>
    <w:p w14:paraId="0C629022"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\begin{table</w:t>
      </w:r>
      <w:proofErr w:type="gramStart"/>
      <w:r w:rsidRPr="00B40D69">
        <w:rPr>
          <w:rFonts w:ascii="Avenir Next Condensed" w:hAnsi="Avenir Next Condensed" w:cs="Courier New"/>
        </w:rPr>
        <w:t>*}[</w:t>
      </w:r>
      <w:proofErr w:type="gramEnd"/>
      <w:r w:rsidRPr="00B40D69">
        <w:rPr>
          <w:rFonts w:ascii="Avenir Next Condensed" w:hAnsi="Avenir Next Condensed" w:cs="Courier New"/>
        </w:rPr>
        <w:t>!</w:t>
      </w:r>
      <w:proofErr w:type="spellStart"/>
      <w:r w:rsidRPr="00B40D69">
        <w:rPr>
          <w:rFonts w:ascii="Avenir Next Condensed" w:hAnsi="Avenir Next Condensed" w:cs="Courier New"/>
        </w:rPr>
        <w:t>htbp</w:t>
      </w:r>
      <w:proofErr w:type="spellEnd"/>
      <w:r w:rsidRPr="00B40D69">
        <w:rPr>
          <w:rFonts w:ascii="Avenir Next Condensed" w:hAnsi="Avenir Next Condensed" w:cs="Courier New"/>
        </w:rPr>
        <w:t>]</w:t>
      </w:r>
    </w:p>
    <w:p w14:paraId="3C4015C3"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caption{</w:t>
      </w:r>
      <w:proofErr w:type="gramEnd"/>
      <w:r w:rsidRPr="00B40D69">
        <w:rPr>
          <w:rFonts w:ascii="Avenir Next Condensed" w:hAnsi="Avenir Next Condensed" w:cs="Courier New"/>
        </w:rPr>
        <w:t>{Descriptions of the datasets used.} }</w:t>
      </w:r>
    </w:p>
    <w:p w14:paraId="018FA729"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label{</w:t>
      </w:r>
      <w:proofErr w:type="gramEnd"/>
      <w:r w:rsidRPr="00B40D69">
        <w:rPr>
          <w:rFonts w:ascii="Avenir Next Condensed" w:hAnsi="Avenir Next Condensed" w:cs="Courier New"/>
        </w:rPr>
        <w:t>Table1}</w:t>
      </w:r>
    </w:p>
    <w:p w14:paraId="7F0C8577" w14:textId="77777777" w:rsidR="003A1683" w:rsidRPr="00B40D69" w:rsidRDefault="00394EC4" w:rsidP="00B40D69">
      <w:pPr>
        <w:pStyle w:val="PlainText"/>
        <w:spacing w:line="360" w:lineRule="auto"/>
        <w:jc w:val="both"/>
        <w:rPr>
          <w:rFonts w:ascii="Avenir Next Condensed" w:hAnsi="Avenir Next Condensed" w:cs="Courier New"/>
        </w:rPr>
      </w:pPr>
      <w:proofErr w:type="gramStart"/>
      <w:r w:rsidRPr="00B40D69">
        <w:rPr>
          <w:rFonts w:ascii="Avenir Next Condensed" w:hAnsi="Avenir Next Condensed" w:cs="Courier New"/>
        </w:rPr>
        <w:t>\def\</w:t>
      </w:r>
      <w:proofErr w:type="spellStart"/>
      <w:r w:rsidRPr="00B40D69">
        <w:rPr>
          <w:rFonts w:ascii="Avenir Next Condensed" w:hAnsi="Avenir Next Condensed" w:cs="Courier New"/>
        </w:rPr>
        <w:t>arraystretch</w:t>
      </w:r>
      <w:proofErr w:type="spellEnd"/>
      <w:r w:rsidRPr="00B40D69">
        <w:rPr>
          <w:rFonts w:ascii="Avenir Next Condensed" w:hAnsi="Avenir Next Condensed" w:cs="Courier New"/>
        </w:rPr>
        <w:t>{</w:t>
      </w:r>
      <w:proofErr w:type="gramEnd"/>
      <w:r w:rsidRPr="00B40D69">
        <w:rPr>
          <w:rFonts w:ascii="Avenir Next Condensed" w:hAnsi="Avenir Next Condensed" w:cs="Courier New"/>
        </w:rPr>
        <w:t>1}</w:t>
      </w:r>
    </w:p>
    <w:p w14:paraId="1E692191"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spellStart"/>
      <w:proofErr w:type="gramStart"/>
      <w:r w:rsidRPr="00B40D69">
        <w:rPr>
          <w:rFonts w:ascii="Avenir Next Condensed" w:hAnsi="Avenir Next Condensed" w:cs="Courier New"/>
        </w:rPr>
        <w:t>ignorespaces</w:t>
      </w:r>
      <w:proofErr w:type="spellEnd"/>
      <w:proofErr w:type="gramEnd"/>
      <w:r w:rsidRPr="00B40D69">
        <w:rPr>
          <w:rFonts w:ascii="Avenir Next Condensed" w:hAnsi="Avenir Next Condensed" w:cs="Courier New"/>
        </w:rPr>
        <w:t xml:space="preserve"> </w:t>
      </w:r>
    </w:p>
    <w:p w14:paraId="423975F1"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centering</w:t>
      </w:r>
      <w:proofErr w:type="gramEnd"/>
      <w:r w:rsidRPr="00B40D69">
        <w:rPr>
          <w:rFonts w:ascii="Avenir Next Condensed" w:hAnsi="Avenir Next Condensed" w:cs="Courier New"/>
        </w:rPr>
        <w:t xml:space="preserve"> </w:t>
      </w:r>
    </w:p>
    <w:p w14:paraId="316E7638"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\begin{</w:t>
      </w:r>
      <w:proofErr w:type="spellStart"/>
      <w:r w:rsidRPr="00B40D69">
        <w:rPr>
          <w:rFonts w:ascii="Avenir Next Condensed" w:hAnsi="Avenir Next Condensed" w:cs="Courier New"/>
        </w:rPr>
        <w:t>tabula</w:t>
      </w:r>
      <w:r w:rsidRPr="00B40D69">
        <w:rPr>
          <w:rFonts w:ascii="Avenir Next Condensed" w:hAnsi="Avenir Next Condensed" w:cs="Courier New"/>
        </w:rPr>
        <w:t>ry</w:t>
      </w:r>
      <w:proofErr w:type="spellEnd"/>
      <w:r w:rsidRPr="00B40D69">
        <w:rPr>
          <w:rFonts w:ascii="Avenir Next Condensed" w:hAnsi="Avenir Next Condensed" w:cs="Courier New"/>
        </w:rPr>
        <w:t>}{\</w:t>
      </w:r>
      <w:proofErr w:type="gramStart"/>
      <w:r w:rsidRPr="00B40D69">
        <w:rPr>
          <w:rFonts w:ascii="Avenir Next Condensed" w:hAnsi="Avenir Next Condensed" w:cs="Courier New"/>
        </w:rPr>
        <w:t>linewidth}{</w:t>
      </w:r>
      <w:proofErr w:type="gramEnd"/>
      <w:r w:rsidRPr="00B40D69">
        <w:rPr>
          <w:rFonts w:ascii="Avenir Next Condensed" w:hAnsi="Avenir Next Condensed" w:cs="Courier New"/>
        </w:rPr>
        <w:t>LCCCC}</w:t>
      </w:r>
    </w:p>
    <w:p w14:paraId="75BA09BF"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spellStart"/>
      <w:proofErr w:type="gramStart"/>
      <w:r w:rsidRPr="00B40D69">
        <w:rPr>
          <w:rFonts w:ascii="Avenir Next Condensed" w:hAnsi="Avenir Next Condensed" w:cs="Courier New"/>
        </w:rPr>
        <w:t>toprule</w:t>
      </w:r>
      <w:proofErr w:type="spellEnd"/>
      <w:proofErr w:type="gramEnd"/>
      <w:r w:rsidRPr="00B40D69">
        <w:rPr>
          <w:rFonts w:ascii="Avenir Next Condensed" w:hAnsi="Avenir Next Condensed" w:cs="Courier New"/>
        </w:rPr>
        <w:t xml:space="preserve"> </w:t>
      </w:r>
    </w:p>
    <w:p w14:paraId="7D14E88F"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lastRenderedPageBreak/>
        <w:t>\</w:t>
      </w:r>
      <w:proofErr w:type="spellStart"/>
      <w:proofErr w:type="gramStart"/>
      <w:r w:rsidRPr="00B40D69">
        <w:rPr>
          <w:rFonts w:ascii="Avenir Next Condensed" w:hAnsi="Avenir Next Condensed" w:cs="Courier New"/>
        </w:rPr>
        <w:t>textbf</w:t>
      </w:r>
      <w:proofErr w:type="spellEnd"/>
      <w:r w:rsidRPr="00B40D69">
        <w:rPr>
          <w:rFonts w:ascii="Avenir Next Condensed" w:hAnsi="Avenir Next Condensed" w:cs="Courier New"/>
        </w:rPr>
        <w:t>{</w:t>
      </w:r>
      <w:proofErr w:type="gramEnd"/>
      <w:r w:rsidRPr="00B40D69">
        <w:rPr>
          <w:rFonts w:ascii="Avenir Next Condensed" w:hAnsi="Avenir Next Condensed" w:cs="Courier New"/>
        </w:rPr>
        <w:t>Dataset} &amp; \</w:t>
      </w:r>
      <w:proofErr w:type="spellStart"/>
      <w:r w:rsidRPr="00B40D69">
        <w:rPr>
          <w:rFonts w:ascii="Avenir Next Condensed" w:hAnsi="Avenir Next Condensed" w:cs="Courier New"/>
        </w:rPr>
        <w:t>textbf</w:t>
      </w:r>
      <w:proofErr w:type="spellEnd"/>
      <w:r w:rsidRPr="00B40D69">
        <w:rPr>
          <w:rFonts w:ascii="Avenir Next Condensed" w:hAnsi="Avenir Next Condensed" w:cs="Courier New"/>
        </w:rPr>
        <w:t>{\#Features} &amp; \</w:t>
      </w:r>
      <w:proofErr w:type="spellStart"/>
      <w:r w:rsidRPr="00B40D69">
        <w:rPr>
          <w:rFonts w:ascii="Avenir Next Condensed" w:hAnsi="Avenir Next Condensed" w:cs="Courier New"/>
        </w:rPr>
        <w:t>textbf</w:t>
      </w:r>
      <w:proofErr w:type="spellEnd"/>
      <w:r w:rsidRPr="00B40D69">
        <w:rPr>
          <w:rFonts w:ascii="Avenir Next Condensed" w:hAnsi="Avenir Next Condensed" w:cs="Courier New"/>
        </w:rPr>
        <w:t>{\#Samples} &amp; \</w:t>
      </w:r>
      <w:proofErr w:type="spellStart"/>
      <w:r w:rsidRPr="00B40D69">
        <w:rPr>
          <w:rFonts w:ascii="Avenir Next Condensed" w:hAnsi="Avenir Next Condensed" w:cs="Courier New"/>
        </w:rPr>
        <w:t>textbf</w:t>
      </w:r>
      <w:proofErr w:type="spellEnd"/>
      <w:r w:rsidRPr="00B40D69">
        <w:rPr>
          <w:rFonts w:ascii="Avenir Next Condensed" w:hAnsi="Avenir Next Condensed" w:cs="Courier New"/>
        </w:rPr>
        <w:t>{\#Positives} &amp; \</w:t>
      </w:r>
      <w:proofErr w:type="spellStart"/>
      <w:r w:rsidRPr="00B40D69">
        <w:rPr>
          <w:rFonts w:ascii="Avenir Next Condensed" w:hAnsi="Avenir Next Condensed" w:cs="Courier New"/>
        </w:rPr>
        <w:t>textbf</w:t>
      </w:r>
      <w:proofErr w:type="spellEnd"/>
      <w:r w:rsidRPr="00B40D69">
        <w:rPr>
          <w:rFonts w:ascii="Avenir Next Condensed" w:hAnsi="Avenir Next Condensed" w:cs="Courier New"/>
        </w:rPr>
        <w:t>{\#Negatives} \\</w:t>
      </w:r>
    </w:p>
    <w:p w14:paraId="262A9FAD"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kr-vs-kp    &amp; 36 &amp; 3196 &amp; 1669 &amp; 1527 \\</w:t>
      </w:r>
    </w:p>
    <w:p w14:paraId="4C3C6EB6"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mushroom    &amp; 22 &amp; 8124 &amp; 4208 &amp; 3916 \\</w:t>
      </w:r>
    </w:p>
    <w:p w14:paraId="4570252B"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iris        &amp; </w:t>
      </w:r>
      <w:proofErr w:type="gramStart"/>
      <w:r w:rsidRPr="00B40D69">
        <w:rPr>
          <w:rFonts w:ascii="Avenir Next Condensed" w:hAnsi="Avenir Next Condensed" w:cs="Courier New"/>
        </w:rPr>
        <w:t>4  &amp;</w:t>
      </w:r>
      <w:proofErr w:type="gramEnd"/>
      <w:r w:rsidRPr="00B40D69">
        <w:rPr>
          <w:rFonts w:ascii="Avenir Next Condensed" w:hAnsi="Avenir Next Condensed" w:cs="Courier New"/>
        </w:rPr>
        <w:t xml:space="preserve"> 100  &amp; 50   &amp; 50   \\</w:t>
      </w:r>
    </w:p>
    <w:p w14:paraId="7A4EAF6B"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spambase    &amp; 58 &amp; 4601 &amp; 1813 &amp; 2788 \\</w:t>
      </w:r>
    </w:p>
    <w:p w14:paraId="37ACA30B"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tic-tac-toe &amp; 10 &amp; </w:t>
      </w:r>
      <w:proofErr w:type="gramStart"/>
      <w:r w:rsidRPr="00B40D69">
        <w:rPr>
          <w:rFonts w:ascii="Avenir Next Condensed" w:hAnsi="Avenir Next Condensed" w:cs="Courier New"/>
        </w:rPr>
        <w:t>958  &amp;</w:t>
      </w:r>
      <w:proofErr w:type="gramEnd"/>
      <w:r w:rsidRPr="00B40D69">
        <w:rPr>
          <w:rFonts w:ascii="Avenir Next Condensed" w:hAnsi="Avenir Next Condensed" w:cs="Courier New"/>
        </w:rPr>
        <w:t xml:space="preserve"> 332  &amp; 626  \\</w:t>
      </w:r>
    </w:p>
    <w:p w14:paraId="74F7AA8B"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sick        &amp; 30 &amp; 3772 &amp; </w:t>
      </w:r>
      <w:proofErr w:type="gramStart"/>
      <w:r w:rsidRPr="00B40D69">
        <w:rPr>
          <w:rFonts w:ascii="Avenir Next Condensed" w:hAnsi="Avenir Next Condensed" w:cs="Courier New"/>
        </w:rPr>
        <w:t>231  &amp;</w:t>
      </w:r>
      <w:proofErr w:type="gramEnd"/>
      <w:r w:rsidRPr="00B40D69">
        <w:rPr>
          <w:rFonts w:ascii="Avenir Next Condensed" w:hAnsi="Avenir Next Condensed" w:cs="Courier New"/>
        </w:rPr>
        <w:t xml:space="preserve"> 3541 \\</w:t>
      </w:r>
    </w:p>
    <w:p w14:paraId="5C56969F"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waveform    &amp; 41 &amp; 5000 &amp; 1692 &amp; 3308 \\</w:t>
      </w:r>
    </w:p>
    <w:p w14:paraId="00DD42FC"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car         &amp; </w:t>
      </w:r>
      <w:proofErr w:type="gramStart"/>
      <w:r w:rsidRPr="00B40D69">
        <w:rPr>
          <w:rFonts w:ascii="Avenir Next Condensed" w:hAnsi="Avenir Next Condensed" w:cs="Courier New"/>
        </w:rPr>
        <w:t>6  &amp;</w:t>
      </w:r>
      <w:proofErr w:type="gramEnd"/>
      <w:r w:rsidRPr="00B40D69">
        <w:rPr>
          <w:rFonts w:ascii="Avenir Next Condensed" w:hAnsi="Avenir Next Condensed" w:cs="Courier New"/>
        </w:rPr>
        <w:t xml:space="preserve"> 1728 &amp; 518  &amp; 1210 \\</w:t>
      </w:r>
    </w:p>
    <w:p w14:paraId="435F5C45"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vote        &amp; 16 &amp; </w:t>
      </w:r>
      <w:proofErr w:type="gramStart"/>
      <w:r w:rsidRPr="00B40D69">
        <w:rPr>
          <w:rFonts w:ascii="Avenir Next Condensed" w:hAnsi="Avenir Next Condensed" w:cs="Courier New"/>
        </w:rPr>
        <w:t>435  &amp;</w:t>
      </w:r>
      <w:proofErr w:type="gramEnd"/>
      <w:r w:rsidRPr="00B40D69">
        <w:rPr>
          <w:rFonts w:ascii="Avenir Next Condensed" w:hAnsi="Avenir Next Condensed" w:cs="Courier New"/>
        </w:rPr>
        <w:t xml:space="preserve"> 26</w:t>
      </w:r>
      <w:r w:rsidRPr="00B40D69">
        <w:rPr>
          <w:rFonts w:ascii="Avenir Next Condensed" w:hAnsi="Avenir Next Condensed" w:cs="Courier New"/>
        </w:rPr>
        <w:t>7  &amp; 168  \\</w:t>
      </w:r>
    </w:p>
    <w:p w14:paraId="3C6388AD" w14:textId="77777777" w:rsidR="003A1683" w:rsidRPr="00B40D69" w:rsidRDefault="00394EC4" w:rsidP="00B40D69">
      <w:pPr>
        <w:pStyle w:val="PlainText"/>
        <w:spacing w:line="360" w:lineRule="auto"/>
        <w:jc w:val="both"/>
        <w:rPr>
          <w:rFonts w:ascii="Avenir Next Condensed" w:hAnsi="Avenir Next Condensed" w:cs="Courier New"/>
        </w:rPr>
      </w:pPr>
      <w:proofErr w:type="gramStart"/>
      <w:r w:rsidRPr="00B40D69">
        <w:rPr>
          <w:rFonts w:ascii="Avenir Next Condensed" w:hAnsi="Avenir Next Condensed" w:cs="Courier New"/>
        </w:rPr>
        <w:t>ionosphere  &amp;</w:t>
      </w:r>
      <w:proofErr w:type="gramEnd"/>
      <w:r w:rsidRPr="00B40D69">
        <w:rPr>
          <w:rFonts w:ascii="Avenir Next Condensed" w:hAnsi="Avenir Next Condensed" w:cs="Courier New"/>
        </w:rPr>
        <w:t xml:space="preserve"> 34 &amp; 351  &amp; 126  &amp; 225  \\</w:t>
      </w:r>
    </w:p>
    <w:p w14:paraId="517F3056"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spellStart"/>
      <w:proofErr w:type="gramStart"/>
      <w:r w:rsidRPr="00B40D69">
        <w:rPr>
          <w:rFonts w:ascii="Avenir Next Condensed" w:hAnsi="Avenir Next Condensed" w:cs="Courier New"/>
        </w:rPr>
        <w:t>bottomrule</w:t>
      </w:r>
      <w:proofErr w:type="spellEnd"/>
      <w:proofErr w:type="gramEnd"/>
      <w:r w:rsidRPr="00B40D69">
        <w:rPr>
          <w:rFonts w:ascii="Avenir Next Condensed" w:hAnsi="Avenir Next Condensed" w:cs="Courier New"/>
        </w:rPr>
        <w:t xml:space="preserve"> </w:t>
      </w:r>
    </w:p>
    <w:p w14:paraId="176E24C4"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end</w:t>
      </w:r>
      <w:proofErr w:type="gramEnd"/>
      <w:r w:rsidRPr="00B40D69">
        <w:rPr>
          <w:rFonts w:ascii="Avenir Next Condensed" w:hAnsi="Avenir Next Condensed" w:cs="Courier New"/>
        </w:rPr>
        <w:t>{</w:t>
      </w:r>
      <w:proofErr w:type="spellStart"/>
      <w:r w:rsidRPr="00B40D69">
        <w:rPr>
          <w:rFonts w:ascii="Avenir Next Condensed" w:hAnsi="Avenir Next Condensed" w:cs="Courier New"/>
        </w:rPr>
        <w:t>tabulary</w:t>
      </w:r>
      <w:proofErr w:type="spellEnd"/>
      <w:r w:rsidRPr="00B40D69">
        <w:rPr>
          <w:rFonts w:ascii="Avenir Next Condensed" w:hAnsi="Avenir Next Condensed" w:cs="Courier New"/>
        </w:rPr>
        <w:t xml:space="preserve">}\par </w:t>
      </w:r>
    </w:p>
    <w:p w14:paraId="77853EA7"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end</w:t>
      </w:r>
      <w:proofErr w:type="gramEnd"/>
      <w:r w:rsidRPr="00B40D69">
        <w:rPr>
          <w:rFonts w:ascii="Avenir Next Condensed" w:hAnsi="Avenir Next Condensed" w:cs="Courier New"/>
        </w:rPr>
        <w:t>{table*}</w:t>
      </w:r>
    </w:p>
    <w:p w14:paraId="4DC1897F"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14C4BEA8"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begin</w:t>
      </w:r>
      <w:proofErr w:type="gramEnd"/>
      <w:r w:rsidRPr="00B40D69">
        <w:rPr>
          <w:rFonts w:ascii="Avenir Next Condensed" w:hAnsi="Avenir Next Condensed" w:cs="Courier New"/>
        </w:rPr>
        <w:t>{itemize}</w:t>
      </w:r>
    </w:p>
    <w:p w14:paraId="5AD2EDA0"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item</w:t>
      </w:r>
      <w:proofErr w:type="gramEnd"/>
      <w:r w:rsidRPr="00B40D69">
        <w:rPr>
          <w:rFonts w:ascii="Avenir Next Condensed" w:hAnsi="Avenir Next Condensed" w:cs="Courier New"/>
        </w:rPr>
        <w:t xml:space="preserve"> The \</w:t>
      </w:r>
      <w:proofErr w:type="spellStart"/>
      <w:r w:rsidRPr="00B40D69">
        <w:rPr>
          <w:rFonts w:ascii="Avenir Next Condensed" w:hAnsi="Avenir Next Condensed" w:cs="Courier New"/>
        </w:rPr>
        <w:t>textbf</w:t>
      </w:r>
      <w:proofErr w:type="spellEnd"/>
      <w:r w:rsidRPr="00B40D69">
        <w:rPr>
          <w:rFonts w:ascii="Avenir Next Condensed" w:hAnsi="Avenir Next Condensed" w:cs="Courier New"/>
        </w:rPr>
        <w:t>{kr-vs-kp} dataset represents the King Rook-King Pawn endgame on a7 in chess. The positive class indicates a victory f</w:t>
      </w:r>
      <w:r w:rsidRPr="00B40D69">
        <w:rPr>
          <w:rFonts w:ascii="Avenir Next Condensed" w:hAnsi="Avenir Next Condensed" w:cs="Courier New"/>
        </w:rPr>
        <w:t>or white (1,669 instances, or 52\%), while the negative class indicates a defeat for white (1,527 instances, 48\%).</w:t>
      </w:r>
    </w:p>
    <w:p w14:paraId="68F2EE9C"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item</w:t>
      </w:r>
      <w:proofErr w:type="gramEnd"/>
      <w:r w:rsidRPr="00B40D69">
        <w:rPr>
          <w:rFonts w:ascii="Avenir Next Condensed" w:hAnsi="Avenir Next Condensed" w:cs="Courier New"/>
        </w:rPr>
        <w:t xml:space="preserve"> The \</w:t>
      </w:r>
      <w:proofErr w:type="spellStart"/>
      <w:r w:rsidRPr="00B40D69">
        <w:rPr>
          <w:rFonts w:ascii="Avenir Next Condensed" w:hAnsi="Avenir Next Condensed" w:cs="Courier New"/>
        </w:rPr>
        <w:t>textbf</w:t>
      </w:r>
      <w:proofErr w:type="spellEnd"/>
      <w:r w:rsidRPr="00B40D69">
        <w:rPr>
          <w:rFonts w:ascii="Avenir Next Condensed" w:hAnsi="Avenir Next Condensed" w:cs="Courier New"/>
        </w:rPr>
        <w:t>{mushroom} dataset is based on the Audubon Society Field Guide for North American Mushrooms (1981) and includes 21 attrib</w:t>
      </w:r>
      <w:r w:rsidRPr="00B40D69">
        <w:rPr>
          <w:rFonts w:ascii="Avenir Next Condensed" w:hAnsi="Avenir Next Condensed" w:cs="Courier New"/>
        </w:rPr>
        <w:t>utes related to mushroom features such as cap shape, surface, odor, and ring type.</w:t>
      </w:r>
    </w:p>
    <w:p w14:paraId="4AB8CE8F"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\item The \</w:t>
      </w:r>
      <w:proofErr w:type="spellStart"/>
      <w:proofErr w:type="gramStart"/>
      <w:r w:rsidRPr="00B40D69">
        <w:rPr>
          <w:rFonts w:ascii="Avenir Next Condensed" w:hAnsi="Avenir Next Condensed" w:cs="Courier New"/>
        </w:rPr>
        <w:t>textbf</w:t>
      </w:r>
      <w:proofErr w:type="spellEnd"/>
      <w:r w:rsidRPr="00B40D69">
        <w:rPr>
          <w:rFonts w:ascii="Avenir Next Condensed" w:hAnsi="Avenir Next Condensed" w:cs="Courier New"/>
        </w:rPr>
        <w:t>{</w:t>
      </w:r>
      <w:proofErr w:type="gramEnd"/>
      <w:r w:rsidRPr="00B40D69">
        <w:rPr>
          <w:rFonts w:ascii="Avenir Next Condensed" w:hAnsi="Avenir Next Condensed" w:cs="Courier New"/>
        </w:rPr>
        <w:t>Iris} Plants Dataset comprises three classes, each with 50 instances, representing different iris plant species. The dataset contains four numerical attr</w:t>
      </w:r>
      <w:r w:rsidRPr="00B40D69">
        <w:rPr>
          <w:rFonts w:ascii="Avenir Next Condensed" w:hAnsi="Avenir Next Condensed" w:cs="Courier New"/>
        </w:rPr>
        <w:t>ibutes in centimeters: sepal length, sepal width, petal length, and petal width.</w:t>
      </w:r>
    </w:p>
    <w:p w14:paraId="2ED90F67"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\item The \</w:t>
      </w:r>
      <w:proofErr w:type="spellStart"/>
      <w:proofErr w:type="gramStart"/>
      <w:r w:rsidRPr="00B40D69">
        <w:rPr>
          <w:rFonts w:ascii="Avenir Next Condensed" w:hAnsi="Avenir Next Condensed" w:cs="Courier New"/>
        </w:rPr>
        <w:t>textbf</w:t>
      </w:r>
      <w:proofErr w:type="spellEnd"/>
      <w:r w:rsidRPr="00B40D69">
        <w:rPr>
          <w:rFonts w:ascii="Avenir Next Condensed" w:hAnsi="Avenir Next Condensed" w:cs="Courier New"/>
        </w:rPr>
        <w:t>{</w:t>
      </w:r>
      <w:proofErr w:type="gramEnd"/>
      <w:r w:rsidRPr="00B40D69">
        <w:rPr>
          <w:rFonts w:ascii="Avenir Next Condensed" w:hAnsi="Avenir Next Condensed" w:cs="Courier New"/>
        </w:rPr>
        <w:t>Spambase} dataset consists of 57 attributes, each representing the frequency of a term appearing in an email, such as "</w:t>
      </w:r>
      <w:proofErr w:type="spellStart"/>
      <w:r w:rsidRPr="00B40D69">
        <w:rPr>
          <w:rFonts w:ascii="Avenir Next Condensed" w:hAnsi="Avenir Next Condensed" w:cs="Courier New"/>
        </w:rPr>
        <w:t>address.â</w:t>
      </w:r>
      <w:proofErr w:type="spellEnd"/>
      <w:r w:rsidRPr="00B40D69">
        <w:rPr>
          <w:rFonts w:ascii="Avenir Next Condensed" w:hAnsi="Avenir Next Condensed" w:cs="Courier New"/>
        </w:rPr>
        <w:t>€</w:t>
      </w:r>
    </w:p>
    <w:p w14:paraId="5830B8E2"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item</w:t>
      </w:r>
      <w:proofErr w:type="gramEnd"/>
      <w:r w:rsidRPr="00B40D69">
        <w:rPr>
          <w:rFonts w:ascii="Avenir Next Condensed" w:hAnsi="Avenir Next Condensed" w:cs="Courier New"/>
        </w:rPr>
        <w:t xml:space="preserve"> The \</w:t>
      </w:r>
      <w:proofErr w:type="spellStart"/>
      <w:r w:rsidRPr="00B40D69">
        <w:rPr>
          <w:rFonts w:ascii="Avenir Next Condensed" w:hAnsi="Avenir Next Condensed" w:cs="Courier New"/>
        </w:rPr>
        <w:t>textbf</w:t>
      </w:r>
      <w:proofErr w:type="spellEnd"/>
      <w:r w:rsidRPr="00B40D69">
        <w:rPr>
          <w:rFonts w:ascii="Avenir Next Condensed" w:hAnsi="Avenir Next Condensed" w:cs="Courier New"/>
        </w:rPr>
        <w:t>{tic-</w:t>
      </w:r>
      <w:r w:rsidRPr="00B40D69">
        <w:rPr>
          <w:rFonts w:ascii="Avenir Next Condensed" w:hAnsi="Avenir Next Condensed" w:cs="Courier New"/>
        </w:rPr>
        <w:t>tac-toe} endgame dataset encodes all possible board configurations for the game, with "x" playing first. It contains nine attributes corresponding to the tic-tac-toe squares: x, o, and b (blank).</w:t>
      </w:r>
    </w:p>
    <w:p w14:paraId="6031A777"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\item The \</w:t>
      </w:r>
      <w:proofErr w:type="spellStart"/>
      <w:proofErr w:type="gramStart"/>
      <w:r w:rsidRPr="00B40D69">
        <w:rPr>
          <w:rFonts w:ascii="Avenir Next Condensed" w:hAnsi="Avenir Next Condensed" w:cs="Courier New"/>
        </w:rPr>
        <w:t>textbf</w:t>
      </w:r>
      <w:proofErr w:type="spellEnd"/>
      <w:r w:rsidRPr="00B40D69">
        <w:rPr>
          <w:rFonts w:ascii="Avenir Next Condensed" w:hAnsi="Avenir Next Condensed" w:cs="Courier New"/>
        </w:rPr>
        <w:t>{</w:t>
      </w:r>
      <w:proofErr w:type="gramEnd"/>
      <w:r w:rsidRPr="00B40D69">
        <w:rPr>
          <w:rFonts w:ascii="Avenir Next Condensed" w:hAnsi="Avenir Next Condensed" w:cs="Courier New"/>
        </w:rPr>
        <w:t>Sick} dataset includes thyroid disease r</w:t>
      </w:r>
      <w:r w:rsidRPr="00B40D69">
        <w:rPr>
          <w:rFonts w:ascii="Avenir Next Condensed" w:hAnsi="Avenir Next Condensed" w:cs="Courier New"/>
        </w:rPr>
        <w:t xml:space="preserve">ecords from the </w:t>
      </w:r>
      <w:proofErr w:type="spellStart"/>
      <w:r w:rsidRPr="00B40D69">
        <w:rPr>
          <w:rFonts w:ascii="Avenir Next Condensed" w:hAnsi="Avenir Next Condensed" w:cs="Courier New"/>
        </w:rPr>
        <w:t>Garvan</w:t>
      </w:r>
      <w:proofErr w:type="spellEnd"/>
      <w:r w:rsidRPr="00B40D69">
        <w:rPr>
          <w:rFonts w:ascii="Avenir Next Condensed" w:hAnsi="Avenir Next Condensed" w:cs="Courier New"/>
        </w:rPr>
        <w:t xml:space="preserve"> Institute and J. Ross Quinlan of the New South Wales Institute in Sydney, Australia. 3,772 instances with 30 attributes (seven continuous and 23 discrete) and 5.4\% missing data. Age, pregnancy, TSH, T3, TT4, etc.</w:t>
      </w:r>
    </w:p>
    <w:p w14:paraId="6BF2799D"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lastRenderedPageBreak/>
        <w:t xml:space="preserve">  \</w:t>
      </w:r>
      <w:proofErr w:type="gramStart"/>
      <w:r w:rsidRPr="00B40D69">
        <w:rPr>
          <w:rFonts w:ascii="Avenir Next Condensed" w:hAnsi="Avenir Next Condensed" w:cs="Courier New"/>
        </w:rPr>
        <w:t>item</w:t>
      </w:r>
      <w:proofErr w:type="gramEnd"/>
      <w:r w:rsidRPr="00B40D69">
        <w:rPr>
          <w:rFonts w:ascii="Avenir Next Condensed" w:hAnsi="Avenir Next Condensed" w:cs="Courier New"/>
        </w:rPr>
        <w:t xml:space="preserve"> The \</w:t>
      </w:r>
      <w:proofErr w:type="spellStart"/>
      <w:r w:rsidRPr="00B40D69">
        <w:rPr>
          <w:rFonts w:ascii="Avenir Next Condensed" w:hAnsi="Avenir Next Condensed" w:cs="Courier New"/>
        </w:rPr>
        <w:t>textbf</w:t>
      </w:r>
      <w:proofErr w:type="spellEnd"/>
      <w:r w:rsidRPr="00B40D69">
        <w:rPr>
          <w:rFonts w:ascii="Avenir Next Condensed" w:hAnsi="Avenir Next Condensed" w:cs="Courier New"/>
        </w:rPr>
        <w:t>{waveform} dataset generator comprises 41 attributes and three wave types, with each class consisting of two "base" waves.</w:t>
      </w:r>
    </w:p>
    <w:p w14:paraId="50305FC4"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\item The \</w:t>
      </w:r>
      <w:proofErr w:type="spellStart"/>
      <w:proofErr w:type="gramStart"/>
      <w:r w:rsidRPr="00B40D69">
        <w:rPr>
          <w:rFonts w:ascii="Avenir Next Condensed" w:hAnsi="Avenir Next Condensed" w:cs="Courier New"/>
        </w:rPr>
        <w:t>textbf</w:t>
      </w:r>
      <w:proofErr w:type="spellEnd"/>
      <w:r w:rsidRPr="00B40D69">
        <w:rPr>
          <w:rFonts w:ascii="Avenir Next Condensed" w:hAnsi="Avenir Next Condensed" w:cs="Courier New"/>
        </w:rPr>
        <w:t>{</w:t>
      </w:r>
      <w:proofErr w:type="gramEnd"/>
      <w:r w:rsidRPr="00B40D69">
        <w:rPr>
          <w:rFonts w:ascii="Avenir Next Condensed" w:hAnsi="Avenir Next Condensed" w:cs="Courier New"/>
        </w:rPr>
        <w:t>Car} Evaluation Dataset rates cars on price, buying, maintenance, comfort, doors, capacity, luggage, boot size, a</w:t>
      </w:r>
      <w:r w:rsidRPr="00B40D69">
        <w:rPr>
          <w:rFonts w:ascii="Avenir Next Condensed" w:hAnsi="Avenir Next Condensed" w:cs="Courier New"/>
        </w:rPr>
        <w:t>nd safety using a simple hierarchical decision model. The dataset consists of 1,728 instances categorized as unacceptable, acceptable, good, and very good.</w:t>
      </w:r>
    </w:p>
    <w:p w14:paraId="6AD6B30C"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\item The 1984 US Congressional \</w:t>
      </w:r>
      <w:proofErr w:type="spellStart"/>
      <w:proofErr w:type="gramStart"/>
      <w:r w:rsidRPr="00B40D69">
        <w:rPr>
          <w:rFonts w:ascii="Avenir Next Condensed" w:hAnsi="Avenir Next Condensed" w:cs="Courier New"/>
        </w:rPr>
        <w:t>textbf</w:t>
      </w:r>
      <w:proofErr w:type="spellEnd"/>
      <w:r w:rsidRPr="00B40D69">
        <w:rPr>
          <w:rFonts w:ascii="Avenir Next Condensed" w:hAnsi="Avenir Next Condensed" w:cs="Courier New"/>
        </w:rPr>
        <w:t>{</w:t>
      </w:r>
      <w:proofErr w:type="gramEnd"/>
      <w:r w:rsidRPr="00B40D69">
        <w:rPr>
          <w:rFonts w:ascii="Avenir Next Condensed" w:hAnsi="Avenir Next Condensed" w:cs="Courier New"/>
        </w:rPr>
        <w:t>Voting} Records Dataset shows how members voted on 16 CQA-</w:t>
      </w:r>
      <w:r w:rsidRPr="00B40D69">
        <w:rPr>
          <w:rFonts w:ascii="Avenir Next Condensed" w:hAnsi="Avenir Next Condensed" w:cs="Courier New"/>
        </w:rPr>
        <w:t>identified critical votes. Votes are divided into nine categories, simplified to yea, nay, or unknown disposition. The dataset has two classes: Democrats (267) and Republicans (168).</w:t>
      </w:r>
    </w:p>
    <w:p w14:paraId="499FD330"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\item The Johns Hopkins \</w:t>
      </w:r>
      <w:proofErr w:type="spellStart"/>
      <w:proofErr w:type="gramStart"/>
      <w:r w:rsidRPr="00B40D69">
        <w:rPr>
          <w:rFonts w:ascii="Avenir Next Condensed" w:hAnsi="Avenir Next Condensed" w:cs="Courier New"/>
        </w:rPr>
        <w:t>textbf</w:t>
      </w:r>
      <w:proofErr w:type="spellEnd"/>
      <w:r w:rsidRPr="00B40D69">
        <w:rPr>
          <w:rFonts w:ascii="Avenir Next Condensed" w:hAnsi="Avenir Next Condensed" w:cs="Courier New"/>
        </w:rPr>
        <w:t>{</w:t>
      </w:r>
      <w:proofErr w:type="gramEnd"/>
      <w:r w:rsidRPr="00B40D69">
        <w:rPr>
          <w:rFonts w:ascii="Avenir Next Condensed" w:hAnsi="Avenir Next Condensed" w:cs="Courier New"/>
        </w:rPr>
        <w:t>Ionosphere} dataset contains data colle</w:t>
      </w:r>
      <w:r w:rsidRPr="00B40D69">
        <w:rPr>
          <w:rFonts w:ascii="Avenir Next Condensed" w:hAnsi="Avenir Next Condensed" w:cs="Courier New"/>
        </w:rPr>
        <w:t>cted near Goose Bay, Labrador, using a phased array of 16 high-frequency antennas. "Good" radar returns show ionosphere structure, while "bad" returns are ionosphere-free. The dataset includes 351 instances with 34 attributes, categorized as good or bad.</w:t>
      </w:r>
    </w:p>
    <w:p w14:paraId="1375ADC9" w14:textId="77777777" w:rsidR="003A1683" w:rsidRDefault="00394EC4" w:rsidP="00B40D69">
      <w:pPr>
        <w:pStyle w:val="PlainText"/>
        <w:spacing w:line="360" w:lineRule="auto"/>
        <w:jc w:val="both"/>
        <w:rPr>
          <w:ins w:id="584" w:author="artin majdi" w:date="2023-04-28T13:21:00Z"/>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end</w:t>
      </w:r>
      <w:proofErr w:type="gramEnd"/>
      <w:r w:rsidRPr="00B40D69">
        <w:rPr>
          <w:rFonts w:ascii="Avenir Next Condensed" w:hAnsi="Avenir Next Condensed" w:cs="Courier New"/>
        </w:rPr>
        <w:t>{itemize}</w:t>
      </w:r>
    </w:p>
    <w:p w14:paraId="6396CA05" w14:textId="77777777" w:rsidR="00513751" w:rsidRPr="00B40D69" w:rsidRDefault="00513751" w:rsidP="00B40D69">
      <w:pPr>
        <w:pStyle w:val="PlainText"/>
        <w:spacing w:line="360" w:lineRule="auto"/>
        <w:jc w:val="both"/>
        <w:rPr>
          <w:rFonts w:ascii="Avenir Next Condensed" w:hAnsi="Avenir Next Condensed" w:cs="Courier New"/>
        </w:rPr>
      </w:pPr>
    </w:p>
    <w:p w14:paraId="2498A73A"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All datasets were transformed into a two-class binary problem for comparison with existing benchmarks. For instance, only the first and second classes were used in the "waveform" dataset, and the first two classes were utilized in the "Iris" dataset. </w:t>
      </w:r>
    </w:p>
    <w:p w14:paraId="0F54202F" w14:textId="31010F9C"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In t</w:t>
      </w:r>
      <w:r w:rsidRPr="00B40D69">
        <w:rPr>
          <w:rFonts w:ascii="Avenir Next Condensed" w:hAnsi="Avenir Next Condensed" w:cs="Courier New"/>
        </w:rPr>
        <w:t>his study, we generated multiple fictitious label sets for each dataset to simulate the crowdsourcing concept of collecting several crowd labels for each instance. This was achieved by selecting random samples in the datasets using a uniform distribution a</w:t>
      </w:r>
      <w:r w:rsidRPr="00B40D69">
        <w:rPr>
          <w:rFonts w:ascii="Avenir Next Condensed" w:hAnsi="Avenir Next Condensed" w:cs="Courier New"/>
        </w:rPr>
        <w:t xml:space="preserve">nd altering their corresponding true labels to incorrect ones, while maintaining the original distribution of the ground truth labels. The probability of each instance containing the correct true label was determined using a uniform distribution, allowing </w:t>
      </w:r>
      <w:r w:rsidRPr="00B40D69">
        <w:rPr>
          <w:rFonts w:ascii="Avenir Next Condensed" w:hAnsi="Avenir Next Condensed" w:cs="Courier New"/>
        </w:rPr>
        <w:t>us to create synthetic label sets for each annotator that preserved the underlying structure and difficulty of the original classification problem. By creating datasets with varying levels of accuracy, we aimed to evaluate the performance of our proposed m</w:t>
      </w:r>
      <w:r w:rsidRPr="00B40D69">
        <w:rPr>
          <w:rFonts w:ascii="Avenir Next Condensed" w:hAnsi="Avenir Next Condensed" w:cs="Courier New"/>
        </w:rPr>
        <w:t xml:space="preserve">ethods under different conditions, such as varying annotator expertise and reliability. This process allowed us to assess the </w:t>
      </w:r>
      <w:del w:id="585" w:author="artin majdi" w:date="2023-04-24T15:40:00Z">
        <w:r w:rsidRPr="00B40D69" w:rsidDel="006B4A5B">
          <w:rPr>
            <w:rFonts w:ascii="Avenir Next Condensed" w:hAnsi="Avenir Next Condensed" w:cs="Courier New"/>
          </w:rPr>
          <w:delText xml:space="preserve">robustness </w:delText>
        </w:r>
      </w:del>
      <w:ins w:id="586" w:author="artin majdi" w:date="2023-04-24T15:40:00Z">
        <w:r w:rsidR="006B4A5B" w:rsidRPr="00B40D69">
          <w:rPr>
            <w:rFonts w:ascii="Avenir Next Condensed" w:hAnsi="Avenir Next Condensed" w:cs="Courier New"/>
          </w:rPr>
          <w:t xml:space="preserve">ability </w:t>
        </w:r>
      </w:ins>
      <w:r w:rsidRPr="00B40D69">
        <w:rPr>
          <w:rFonts w:ascii="Avenir Next Condensed" w:hAnsi="Avenir Next Condensed" w:cs="Courier New"/>
        </w:rPr>
        <w:t xml:space="preserve">of our </w:t>
      </w:r>
      <w:commentRangeStart w:id="587"/>
      <w:r w:rsidRPr="00B40D69">
        <w:rPr>
          <w:rFonts w:ascii="Avenir Next Condensed" w:hAnsi="Avenir Next Condensed" w:cs="Courier New"/>
        </w:rPr>
        <w:t>method</w:t>
      </w:r>
      <w:del w:id="588" w:author="artin majdi" w:date="2023-04-24T15:41:00Z">
        <w:r w:rsidRPr="00B40D69" w:rsidDel="006B4A5B">
          <w:rPr>
            <w:rFonts w:ascii="Avenir Next Condensed" w:hAnsi="Avenir Next Condensed" w:cs="Courier New"/>
          </w:rPr>
          <w:delText>s</w:delText>
        </w:r>
      </w:del>
      <w:r w:rsidRPr="00B40D69">
        <w:rPr>
          <w:rFonts w:ascii="Avenir Next Condensed" w:hAnsi="Avenir Next Condensed" w:cs="Courier New"/>
        </w:rPr>
        <w:t xml:space="preserve"> </w:t>
      </w:r>
      <w:commentRangeEnd w:id="587"/>
      <w:r w:rsidR="00C07414" w:rsidRPr="00B40D69">
        <w:rPr>
          <w:rStyle w:val="CommentReference"/>
          <w:rFonts w:ascii="Avenir Next Condensed" w:hAnsi="Avenir Next Condensed"/>
        </w:rPr>
        <w:commentReference w:id="587"/>
      </w:r>
      <w:r w:rsidRPr="00B40D69">
        <w:rPr>
          <w:rFonts w:ascii="Avenir Next Condensed" w:hAnsi="Avenir Next Condensed" w:cs="Courier New"/>
        </w:rPr>
        <w:t>in handling diverse real-world crowdsourcing scenarios and gain insights into their general a</w:t>
      </w:r>
      <w:r w:rsidRPr="00B40D69">
        <w:rPr>
          <w:rFonts w:ascii="Avenir Next Condensed" w:hAnsi="Avenir Next Condensed" w:cs="Courier New"/>
        </w:rPr>
        <w:t>pplicability and effectiveness in improving overall classification accuracy.</w:t>
      </w:r>
    </w:p>
    <w:p w14:paraId="296362D3"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paragraph{</w:t>
      </w:r>
      <w:proofErr w:type="gramEnd"/>
      <w:r w:rsidRPr="00B40D69">
        <w:rPr>
          <w:rFonts w:ascii="Avenir Next Condensed" w:hAnsi="Avenir Next Condensed" w:cs="Courier New"/>
        </w:rPr>
        <w:t>Benchmarks:}</w:t>
      </w:r>
    </w:p>
    <w:p w14:paraId="64D2F185"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Tao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w:t>
      </w:r>
      <w:proofErr w:type="gramStart"/>
      <w:r w:rsidRPr="00B40D69">
        <w:rPr>
          <w:rFonts w:ascii="Avenir Next Condensed" w:hAnsi="Avenir Next Condensed" w:cs="Courier New"/>
        </w:rPr>
        <w:t>cite{</w:t>
      </w:r>
      <w:proofErr w:type="gramEnd"/>
      <w:r w:rsidRPr="00B40D69">
        <w:rPr>
          <w:rFonts w:ascii="Avenir Next Condensed" w:hAnsi="Avenir Next Condensed" w:cs="Courier New"/>
        </w:rPr>
        <w:t>1834499:27646427} and Sheng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~\cite{1834499:27646461} techniques were implemented in Python to evaluate their performance. Furtherm</w:t>
      </w:r>
      <w:r w:rsidRPr="00B40D69">
        <w:rPr>
          <w:rFonts w:ascii="Avenir Next Condensed" w:hAnsi="Avenir Next Condensed" w:cs="Courier New"/>
        </w:rPr>
        <w:t>ore, the crowd-kit package (A General-Purpose Crowdsourcing Computational Quality Control Toolkit for Python)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w:t>
      </w:r>
      <w:proofErr w:type="gramStart"/>
      <w:r w:rsidRPr="00B40D69">
        <w:rPr>
          <w:rFonts w:ascii="Avenir Next Condensed" w:hAnsi="Avenir Next Condensed" w:cs="Courier New"/>
        </w:rPr>
        <w:t>cite{</w:t>
      </w:r>
      <w:proofErr w:type="gramEnd"/>
      <w:r w:rsidRPr="00B40D69">
        <w:rPr>
          <w:rFonts w:ascii="Avenir Next Condensed" w:hAnsi="Avenir Next Condensed" w:cs="Courier New"/>
        </w:rPr>
        <w:t>1834499:27646423} was used to implement the remaining benchmark techniques, including Gold Majority Voting, MMSR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~\cite{18344</w:t>
      </w:r>
      <w:r w:rsidRPr="00B40D69">
        <w:rPr>
          <w:rFonts w:ascii="Avenir Next Condensed" w:hAnsi="Avenir Next Condensed" w:cs="Courier New"/>
        </w:rPr>
        <w:t>99:27646446}, Wawa, Zero-Based Skill, GLAD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~\cite{1834499:27646451}, and Dawid Skene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 xml:space="preserve">~\cite{1834499:27646466}. </w:t>
      </w:r>
    </w:p>
    <w:p w14:paraId="0B88765A"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lastRenderedPageBreak/>
        <w:t>\</w:t>
      </w:r>
      <w:proofErr w:type="gramStart"/>
      <w:r w:rsidRPr="00B40D69">
        <w:rPr>
          <w:rFonts w:ascii="Avenir Next Condensed" w:hAnsi="Avenir Next Condensed" w:cs="Courier New"/>
        </w:rPr>
        <w:t>begin</w:t>
      </w:r>
      <w:proofErr w:type="gramEnd"/>
      <w:r w:rsidRPr="00B40D69">
        <w:rPr>
          <w:rFonts w:ascii="Avenir Next Condensed" w:hAnsi="Avenir Next Condensed" w:cs="Courier New"/>
        </w:rPr>
        <w:t>{itemize}</w:t>
      </w:r>
    </w:p>
    <w:p w14:paraId="0D3117EA"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\item \</w:t>
      </w:r>
      <w:proofErr w:type="spellStart"/>
      <w:proofErr w:type="gramStart"/>
      <w:r w:rsidRPr="00B40D69">
        <w:rPr>
          <w:rFonts w:ascii="Avenir Next Condensed" w:hAnsi="Avenir Next Condensed" w:cs="Courier New"/>
        </w:rPr>
        <w:t>textbf</w:t>
      </w:r>
      <w:proofErr w:type="spellEnd"/>
      <w:r w:rsidRPr="00B40D69">
        <w:rPr>
          <w:rFonts w:ascii="Avenir Next Condensed" w:hAnsi="Avenir Next Condensed" w:cs="Courier New"/>
        </w:rPr>
        <w:t>{</w:t>
      </w:r>
      <w:proofErr w:type="gramEnd"/>
      <w:r w:rsidRPr="00B40D69">
        <w:rPr>
          <w:rFonts w:ascii="Avenir Next Condensed" w:hAnsi="Avenir Next Condensed" w:cs="Courier New"/>
        </w:rPr>
        <w:t>Golden majority voting} estimates the probability that each annotator possesses the correct labe</w:t>
      </w:r>
      <w:r w:rsidRPr="00B40D69">
        <w:rPr>
          <w:rFonts w:ascii="Avenir Next Condensed" w:hAnsi="Avenir Next Condensed" w:cs="Courier New"/>
        </w:rPr>
        <w:t>l and then calculates the probability of each label per occurrence based on the weight assigned to each label. Assume that 10,000 jobs are performed by 3,000 annotators as well as 100 instances of ground truth. First, the percentage of correct labels for e</w:t>
      </w:r>
      <w:r w:rsidRPr="00B40D69">
        <w:rPr>
          <w:rFonts w:ascii="Avenir Next Condensed" w:hAnsi="Avenir Next Condensed" w:cs="Courier New"/>
        </w:rPr>
        <w:t>ach annotator is calculated. The remaining labels were then estimated based on the weights.</w:t>
      </w:r>
    </w:p>
    <w:p w14:paraId="2F6F2ED8"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\item \</w:t>
      </w:r>
      <w:proofErr w:type="spellStart"/>
      <w:proofErr w:type="gramStart"/>
      <w:r w:rsidRPr="00B40D69">
        <w:rPr>
          <w:rFonts w:ascii="Avenir Next Condensed" w:hAnsi="Avenir Next Condensed" w:cs="Courier New"/>
        </w:rPr>
        <w:t>textbf</w:t>
      </w:r>
      <w:proofErr w:type="spellEnd"/>
      <w:r w:rsidRPr="00B40D69">
        <w:rPr>
          <w:rFonts w:ascii="Avenir Next Condensed" w:hAnsi="Avenir Next Condensed" w:cs="Courier New"/>
        </w:rPr>
        <w:t>{</w:t>
      </w:r>
      <w:proofErr w:type="gramEnd"/>
      <w:r w:rsidRPr="00B40D69">
        <w:rPr>
          <w:rFonts w:ascii="Avenir Next Condensed" w:hAnsi="Avenir Next Condensed" w:cs="Courier New"/>
        </w:rPr>
        <w:t>Wawa} (Annotator Agreement with Aggregate), also referred to as "inter-rater agreement", is a commonly used statistic for non-testing problems. Th</w:t>
      </w:r>
      <w:r w:rsidRPr="00B40D69">
        <w:rPr>
          <w:rFonts w:ascii="Avenir Next Condensed" w:hAnsi="Avenir Next Condensed" w:cs="Courier New"/>
        </w:rPr>
        <w:t>is indicates the average frequency with which each annotator's response matches the aggregate response for each instance.</w:t>
      </w:r>
    </w:p>
    <w:p w14:paraId="5764EF35"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\item \</w:t>
      </w:r>
      <w:proofErr w:type="spellStart"/>
      <w:proofErr w:type="gramStart"/>
      <w:r w:rsidRPr="00B40D69">
        <w:rPr>
          <w:rFonts w:ascii="Avenir Next Condensed" w:hAnsi="Avenir Next Condensed" w:cs="Courier New"/>
        </w:rPr>
        <w:t>textbf</w:t>
      </w:r>
      <w:proofErr w:type="spellEnd"/>
      <w:r w:rsidRPr="00B40D69">
        <w:rPr>
          <w:rFonts w:ascii="Avenir Next Condensed" w:hAnsi="Avenir Next Condensed" w:cs="Courier New"/>
        </w:rPr>
        <w:t>{</w:t>
      </w:r>
      <w:proofErr w:type="gramEnd"/>
      <w:r w:rsidRPr="00B40D69">
        <w:rPr>
          <w:rFonts w:ascii="Avenir Next Condensed" w:hAnsi="Avenir Next Condensed" w:cs="Courier New"/>
        </w:rPr>
        <w:t>Zero-Based-Skill} employs a weighted majority vote (WMV). After processing a collection of instances, it re-evaluate</w:t>
      </w:r>
      <w:r w:rsidRPr="00B40D69">
        <w:rPr>
          <w:rFonts w:ascii="Avenir Next Condensed" w:hAnsi="Avenir Next Condensed" w:cs="Courier New"/>
        </w:rPr>
        <w:t>d the abilities of the annotators based on the accuracy of their responses. This process is repeated until the labels no longer change or the maximum number of iterations is reached.</w:t>
      </w:r>
    </w:p>
    <w:p w14:paraId="56399CD1"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7B41F296"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item</w:t>
      </w:r>
      <w:proofErr w:type="gramEnd"/>
      <w:r w:rsidRPr="00B40D69">
        <w:rPr>
          <w:rFonts w:ascii="Avenir Next Condensed" w:hAnsi="Avenir Next Condensed" w:cs="Courier New"/>
        </w:rPr>
        <w:t xml:space="preserve"> Descriptions of the other techniques can be found in their</w:t>
      </w:r>
      <w:r w:rsidRPr="00B40D69">
        <w:rPr>
          <w:rFonts w:ascii="Avenir Next Condensed" w:hAnsi="Avenir Next Condensed" w:cs="Courier New"/>
        </w:rPr>
        <w:t xml:space="preserve"> respective references.</w:t>
      </w:r>
    </w:p>
    <w:p w14:paraId="2C045D94"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end</w:t>
      </w:r>
      <w:proofErr w:type="gramEnd"/>
      <w:r w:rsidRPr="00B40D69">
        <w:rPr>
          <w:rFonts w:ascii="Avenir Next Condensed" w:hAnsi="Avenir Next Condensed" w:cs="Courier New"/>
        </w:rPr>
        <w:t>{itemize}</w:t>
      </w:r>
    </w:p>
    <w:p w14:paraId="3E86BE9F"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paragraph{</w:t>
      </w:r>
      <w:proofErr w:type="gramEnd"/>
      <w:r w:rsidRPr="00B40D69">
        <w:rPr>
          <w:rFonts w:ascii="Avenir Next Condensed" w:hAnsi="Avenir Next Condensed" w:cs="Courier New"/>
        </w:rPr>
        <w:t>Weight Measurement:}</w:t>
      </w:r>
    </w:p>
    <w:p w14:paraId="524BBB05"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After generating the multi-label sets, we employed both the proposed and state-of-the-art approaches to obtain the aggregated labels. We experimented with two approaches for classifier s</w:t>
      </w:r>
      <w:r w:rsidRPr="00B40D69">
        <w:rPr>
          <w:rFonts w:ascii="Avenir Next Condensed" w:hAnsi="Avenir Next Condensed" w:cs="Courier New"/>
        </w:rPr>
        <w:t>election, as explained in Section 3.4.1. We found no significant difference in the overall outcomes and thus chose the second approach, which utilized the Random Forest classification technique, to save processing time and reduce the number of required Pyt</w:t>
      </w:r>
      <w:r w:rsidRPr="00B40D69">
        <w:rPr>
          <w:rFonts w:ascii="Avenir Next Condensed" w:hAnsi="Avenir Next Condensed" w:cs="Courier New"/>
        </w:rPr>
        <w:t xml:space="preserve">hon package dependencies. Ten Random Forests, each with four trees and a maximum depth of four, were trained in different random states for each annotator $\alpha $, as detailed in Section 3. </w:t>
      </w:r>
    </w:p>
    <w:p w14:paraId="3E527FD0"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paragraph{</w:t>
      </w:r>
      <w:proofErr w:type="gramEnd"/>
      <w:r w:rsidRPr="00B40D69">
        <w:rPr>
          <w:rFonts w:ascii="Avenir Next Condensed" w:hAnsi="Avenir Next Condensed" w:cs="Courier New"/>
        </w:rPr>
        <w:t>Annotators' reliability vs. estimated weight $\omega</w:t>
      </w:r>
      <w:r w:rsidRPr="00B40D69">
        <w:rPr>
          <w:rFonts w:ascii="Avenir Next Condensed" w:hAnsi="Avenir Next Condensed" w:cs="Courier New"/>
        </w:rPr>
        <w:t>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 }</w:t>
      </w:r>
    </w:p>
    <w:p w14:paraId="7DFE35F6"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Figure~\ref{figure-3cbbece1a9f841cc8793f48df41a469c} depicts the relationship between the randomly assigned annotators' reliability value ($\pi_{\</w:t>
      </w:r>
      <w:proofErr w:type="spellStart"/>
      <w:proofErr w:type="gramStart"/>
      <w:r w:rsidRPr="00B40D69">
        <w:rPr>
          <w:rFonts w:ascii="Avenir Next Condensed" w:hAnsi="Avenir Next Condensed" w:cs="Courier New"/>
        </w:rPr>
        <w:t>alpha,k</w:t>
      </w:r>
      <w:proofErr w:type="spellEnd"/>
      <w:proofErr w:type="gramEnd"/>
      <w:r w:rsidRPr="00B40D69">
        <w:rPr>
          <w:rFonts w:ascii="Avenir Next Condensed" w:hAnsi="Avenir Next Condensed" w:cs="Courier New"/>
        </w:rPr>
        <w:t>}$) and their corresponding estimated weights, $\omega_{\</w:t>
      </w:r>
      <w:proofErr w:type="spellStart"/>
      <w:r w:rsidRPr="00B40D69">
        <w:rPr>
          <w:rFonts w:ascii="Avenir Next Condensed" w:hAnsi="Avenir Next Condensed" w:cs="Courier New"/>
        </w:rPr>
        <w:t>alpha,k</w:t>
      </w:r>
      <w:proofErr w:type="spellEnd"/>
      <w:r w:rsidRPr="00B40D69">
        <w:rPr>
          <w:rFonts w:ascii="Avenir Next Condensed" w:hAnsi="Avenir Next Condensed" w:cs="Courier New"/>
        </w:rPr>
        <w:t>}$. In the case of Tao's</w:t>
      </w:r>
      <w:r w:rsidRPr="00B40D69">
        <w:rPr>
          <w:rFonts w:ascii="Avenir Next Condensed" w:hAnsi="Avenir Next Condensed" w:cs="Courier New"/>
        </w:rPr>
        <w:t xml:space="preserve"> method, the figure displays the average weights across all instances. As seen, when the reliability of an annotator surpasses a specific threshold, the weight measured by Tao's technique plateaus, whereas the proposed method exhibits a considerably strong</w:t>
      </w:r>
      <w:r w:rsidRPr="00B40D69">
        <w:rPr>
          <w:rFonts w:ascii="Avenir Next Condensed" w:hAnsi="Avenir Next Condensed" w:cs="Courier New"/>
        </w:rPr>
        <w:t>er correlation. The individual data points represent the actual measured weights, and the curve signifies the regression line.</w:t>
      </w:r>
    </w:p>
    <w:p w14:paraId="1C6911AF"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begin</w:t>
      </w:r>
      <w:proofErr w:type="gramEnd"/>
      <w:r w:rsidRPr="00B40D69">
        <w:rPr>
          <w:rFonts w:ascii="Avenir Next Condensed" w:hAnsi="Avenir Next Condensed" w:cs="Courier New"/>
        </w:rPr>
        <w:t>{figure}[h]</w:t>
      </w:r>
    </w:p>
    <w:p w14:paraId="05D82F09"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centering</w:t>
      </w:r>
      <w:proofErr w:type="gramEnd"/>
      <w:r w:rsidRPr="00B40D69">
        <w:rPr>
          <w:rFonts w:ascii="Avenir Next Condensed" w:hAnsi="Avenir Next Condensed" w:cs="Courier New"/>
        </w:rPr>
        <w:t xml:space="preserve"> </w:t>
      </w:r>
    </w:p>
    <w:p w14:paraId="5191122F"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lastRenderedPageBreak/>
        <w:t xml:space="preserve">    \</w:t>
      </w:r>
      <w:proofErr w:type="spellStart"/>
      <w:proofErr w:type="gramStart"/>
      <w:r w:rsidRPr="00B40D69">
        <w:rPr>
          <w:rFonts w:ascii="Avenir Next Condensed" w:hAnsi="Avenir Next Condensed" w:cs="Courier New"/>
        </w:rPr>
        <w:t>includegraphics</w:t>
      </w:r>
      <w:proofErr w:type="spellEnd"/>
      <w:proofErr w:type="gramEnd"/>
      <w:r w:rsidRPr="00B40D69">
        <w:rPr>
          <w:rFonts w:ascii="Avenir Next Condensed" w:hAnsi="Avenir Next Condensed" w:cs="Courier New"/>
        </w:rPr>
        <w:t>{figures/image1.png}</w:t>
      </w:r>
    </w:p>
    <w:p w14:paraId="45736B77"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caption{</w:t>
      </w:r>
      <w:proofErr w:type="gramEnd"/>
      <w:r w:rsidRPr="00B40D69">
        <w:rPr>
          <w:rFonts w:ascii="Avenir Next Condensed" w:hAnsi="Avenir Next Condensed" w:cs="Courier New"/>
        </w:rPr>
        <w:t>{Comparison of estimated weight with resp</w:t>
      </w:r>
      <w:r w:rsidRPr="00B40D69">
        <w:rPr>
          <w:rFonts w:ascii="Avenir Next Condensed" w:hAnsi="Avenir Next Condensed" w:cs="Courier New"/>
        </w:rPr>
        <w:t>ect to annotators' degree of reliability for the proposed aggregation technique `proposed-penalized' and Tao\</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~\protect\cite{1834499:27646427} for 10 different datasets.}}</w:t>
      </w:r>
    </w:p>
    <w:p w14:paraId="77EE9EA0"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label</w:t>
      </w:r>
      <w:proofErr w:type="gramEnd"/>
      <w:r w:rsidRPr="00B40D69">
        <w:rPr>
          <w:rFonts w:ascii="Avenir Next Condensed" w:hAnsi="Avenir Next Condensed" w:cs="Courier New"/>
        </w:rPr>
        <w:t>{figure-3cbbece1a9f841cc8793f48df41a469c}</w:t>
      </w:r>
    </w:p>
    <w:p w14:paraId="18485DA2"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end</w:t>
      </w:r>
      <w:proofErr w:type="gramEnd"/>
      <w:r w:rsidRPr="00B40D69">
        <w:rPr>
          <w:rFonts w:ascii="Avenir Next Condensed" w:hAnsi="Avenir Next Condensed" w:cs="Courier New"/>
        </w:rPr>
        <w:t>{figure}</w:t>
      </w:r>
    </w:p>
    <w:p w14:paraId="2B3CCCEB"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paragraph{</w:t>
      </w:r>
      <w:proofErr w:type="gramEnd"/>
      <w:r w:rsidRPr="00B40D69">
        <w:rPr>
          <w:rFonts w:ascii="Avenir Next Condensed" w:hAnsi="Avenir Next Condensed" w:cs="Courier New"/>
        </w:rPr>
        <w:t>Confidence-score}</w:t>
      </w:r>
    </w:p>
    <w:p w14:paraId="568E2EA2"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The results present a box plot of the average accuracy for different numbers of annotators, ranging from three to ten.</w:t>
      </w:r>
    </w:p>
    <w:p w14:paraId="279FDFD5"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Figure~\ref{figure-bdcc78cbdf2b48e7b8c7c8a6d8a28416} </w:t>
      </w:r>
      <w:r w:rsidRPr="00B40D69">
        <w:rPr>
          <w:rFonts w:ascii="Avenir Next Condensed" w:hAnsi="Avenir Next Condensed" w:cs="Courier New"/>
        </w:rPr>
        <w:t>illustrates the average accuracy of the proposed-penalized method for both the 'freq' and 'Beta' confidence measurement approaches. A noticeable difference in the obtained accuracy was observed. However, the statistical analysis did not reveal a significan</w:t>
      </w:r>
      <w:r w:rsidRPr="00B40D69">
        <w:rPr>
          <w:rFonts w:ascii="Avenir Next Condensed" w:hAnsi="Avenir Next Condensed" w:cs="Courier New"/>
        </w:rPr>
        <w:t>t difference between these methods.</w:t>
      </w:r>
    </w:p>
    <w:p w14:paraId="3B5AC632"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Figure~\</w:t>
      </w:r>
      <w:proofErr w:type="gramStart"/>
      <w:r w:rsidRPr="00B40D69">
        <w:rPr>
          <w:rFonts w:ascii="Avenir Next Condensed" w:hAnsi="Avenir Next Condensed" w:cs="Courier New"/>
        </w:rPr>
        <w:t>ref{</w:t>
      </w:r>
      <w:proofErr w:type="gramEnd"/>
      <w:r w:rsidRPr="00B40D69">
        <w:rPr>
          <w:rFonts w:ascii="Avenir Next Condensed" w:hAnsi="Avenir Next Condensed" w:cs="Courier New"/>
        </w:rPr>
        <w:t>Fig.4-confidencescore-freq} displays the average accuracy using the 'freq' confidence measurement strategy for both the proposed and proposed-penalized techniques. The penalization in the proposed-penalized m</w:t>
      </w:r>
      <w:r w:rsidRPr="00B40D69">
        <w:rPr>
          <w:rFonts w:ascii="Avenir Next Condensed" w:hAnsi="Avenir Next Condensed" w:cs="Courier New"/>
        </w:rPr>
        <w:t>ethod occurs by penalizing annotators for inaccurate labeling before measuring their weights, as demonstrated in Equation~(\</w:t>
      </w:r>
      <w:proofErr w:type="gramStart"/>
      <w:r w:rsidRPr="00B40D69">
        <w:rPr>
          <w:rFonts w:ascii="Avenir Next Condensed" w:hAnsi="Avenir Next Condensed" w:cs="Courier New"/>
        </w:rPr>
        <w:t>ref{</w:t>
      </w:r>
      <w:proofErr w:type="gramEnd"/>
      <w:r w:rsidRPr="00B40D69">
        <w:rPr>
          <w:rFonts w:ascii="Avenir Next Condensed" w:hAnsi="Avenir Next Condensed" w:cs="Courier New"/>
        </w:rPr>
        <w:t>Eq.10-consistency-penalized}). The penalized version of the proposed technique shows an improvement in average accuracy and a re</w:t>
      </w:r>
      <w:r w:rsidRPr="00B40D69">
        <w:rPr>
          <w:rFonts w:ascii="Avenir Next Condensed" w:hAnsi="Avenir Next Condensed" w:cs="Courier New"/>
        </w:rPr>
        <w:t>duction in variance.</w:t>
      </w:r>
    </w:p>
    <w:p w14:paraId="24724182"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\begin{figure</w:t>
      </w:r>
      <w:proofErr w:type="gramStart"/>
      <w:r w:rsidRPr="00B40D69">
        <w:rPr>
          <w:rFonts w:ascii="Avenir Next Condensed" w:hAnsi="Avenir Next Condensed" w:cs="Courier New"/>
        </w:rPr>
        <w:t>*}[</w:t>
      </w:r>
      <w:proofErr w:type="gramEnd"/>
      <w:r w:rsidRPr="00B40D69">
        <w:rPr>
          <w:rFonts w:ascii="Avenir Next Condensed" w:hAnsi="Avenir Next Condensed" w:cs="Courier New"/>
        </w:rPr>
        <w:t>!</w:t>
      </w:r>
      <w:proofErr w:type="spellStart"/>
      <w:r w:rsidRPr="00B40D69">
        <w:rPr>
          <w:rFonts w:ascii="Avenir Next Condensed" w:hAnsi="Avenir Next Condensed" w:cs="Courier New"/>
        </w:rPr>
        <w:t>htbp</w:t>
      </w:r>
      <w:proofErr w:type="spellEnd"/>
      <w:r w:rsidRPr="00B40D69">
        <w:rPr>
          <w:rFonts w:ascii="Avenir Next Condensed" w:hAnsi="Avenir Next Condensed" w:cs="Courier New"/>
        </w:rPr>
        <w:t>]</w:t>
      </w:r>
    </w:p>
    <w:p w14:paraId="4E47EDCB"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\centering \</w:t>
      </w:r>
      <w:proofErr w:type="spellStart"/>
      <w:r w:rsidRPr="00B40D69">
        <w:rPr>
          <w:rFonts w:ascii="Avenir Next Condensed" w:hAnsi="Avenir Next Condensed" w:cs="Courier New"/>
        </w:rPr>
        <w:t>makeatletter</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includegraphics</w:t>
      </w:r>
      <w:proofErr w:type="spellEnd"/>
      <w:r w:rsidRPr="00B40D69">
        <w:rPr>
          <w:rFonts w:ascii="Avenir Next Condensed" w:hAnsi="Avenir Next Condensed" w:cs="Courier New"/>
        </w:rPr>
        <w:t>{figures/image2.png</w:t>
      </w:r>
      <w:proofErr w:type="gramStart"/>
      <w:r w:rsidRPr="00B40D69">
        <w:rPr>
          <w:rFonts w:ascii="Avenir Next Condensed" w:hAnsi="Avenir Next Condensed" w:cs="Courier New"/>
        </w:rPr>
        <w:t>}}{</w:t>
      </w:r>
      <w:proofErr w:type="gramEnd"/>
      <w:r w:rsidRPr="00B40D69">
        <w:rPr>
          <w:rFonts w:ascii="Avenir Next Condensed" w:hAnsi="Avenir Next Condensed" w:cs="Courier New"/>
        </w:rPr>
        <w:t>}</w:t>
      </w:r>
    </w:p>
    <w:p w14:paraId="387A6F38"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spellStart"/>
      <w:proofErr w:type="gramStart"/>
      <w:r w:rsidRPr="00B40D69">
        <w:rPr>
          <w:rFonts w:ascii="Avenir Next Condensed" w:hAnsi="Avenir Next Condensed" w:cs="Courier New"/>
        </w:rPr>
        <w:t>makeatother</w:t>
      </w:r>
      <w:proofErr w:type="spellEnd"/>
      <w:proofErr w:type="gramEnd"/>
      <w:r w:rsidRPr="00B40D69">
        <w:rPr>
          <w:rFonts w:ascii="Avenir Next Condensed" w:hAnsi="Avenir Next Condensed" w:cs="Courier New"/>
        </w:rPr>
        <w:t xml:space="preserve"> </w:t>
      </w:r>
    </w:p>
    <w:p w14:paraId="4C099574"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caption{</w:t>
      </w:r>
      <w:proofErr w:type="gramEnd"/>
      <w:r w:rsidRPr="00B40D69">
        <w:rPr>
          <w:rFonts w:ascii="Avenir Next Condensed" w:hAnsi="Avenir Next Condensed" w:cs="Courier New"/>
        </w:rPr>
        <w:t xml:space="preserve">{Comparison of the measured average accuracy for the two proposed confidence-score measurement </w:t>
      </w:r>
      <w:r w:rsidRPr="00B40D69">
        <w:rPr>
          <w:rFonts w:ascii="Avenir Next Condensed" w:hAnsi="Avenir Next Condensed" w:cs="Courier New"/>
        </w:rPr>
        <w:t>techniques in ten different datasets (using the proposed-penalized technique) in different numbers of annotators (starting from 3 up to 10).}}</w:t>
      </w:r>
    </w:p>
    <w:p w14:paraId="26B76260"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label</w:t>
      </w:r>
      <w:proofErr w:type="gramEnd"/>
      <w:r w:rsidRPr="00B40D69">
        <w:rPr>
          <w:rFonts w:ascii="Avenir Next Condensed" w:hAnsi="Avenir Next Condensed" w:cs="Courier New"/>
        </w:rPr>
        <w:t>{figure-bdcc78cbdf2b48e7b8c7c8a6d8a28416}</w:t>
      </w:r>
    </w:p>
    <w:p w14:paraId="6445D18B"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end</w:t>
      </w:r>
      <w:proofErr w:type="gramEnd"/>
      <w:r w:rsidRPr="00B40D69">
        <w:rPr>
          <w:rFonts w:ascii="Avenir Next Condensed" w:hAnsi="Avenir Next Condensed" w:cs="Courier New"/>
        </w:rPr>
        <w:t>{figure*}</w:t>
      </w:r>
    </w:p>
    <w:p w14:paraId="6584A513"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\begin{figure</w:t>
      </w:r>
      <w:proofErr w:type="gramStart"/>
      <w:r w:rsidRPr="00B40D69">
        <w:rPr>
          <w:rFonts w:ascii="Avenir Next Condensed" w:hAnsi="Avenir Next Condensed" w:cs="Courier New"/>
        </w:rPr>
        <w:t>*}[</w:t>
      </w:r>
      <w:proofErr w:type="gramEnd"/>
      <w:r w:rsidRPr="00B40D69">
        <w:rPr>
          <w:rFonts w:ascii="Avenir Next Condensed" w:hAnsi="Avenir Next Condensed" w:cs="Courier New"/>
        </w:rPr>
        <w:t>!</w:t>
      </w:r>
      <w:proofErr w:type="spellStart"/>
      <w:r w:rsidRPr="00B40D69">
        <w:rPr>
          <w:rFonts w:ascii="Avenir Next Condensed" w:hAnsi="Avenir Next Condensed" w:cs="Courier New"/>
        </w:rPr>
        <w:t>htbp</w:t>
      </w:r>
      <w:proofErr w:type="spellEnd"/>
      <w:r w:rsidRPr="00B40D69">
        <w:rPr>
          <w:rFonts w:ascii="Avenir Next Condensed" w:hAnsi="Avenir Next Condensed" w:cs="Courier New"/>
        </w:rPr>
        <w:t>]</w:t>
      </w:r>
    </w:p>
    <w:p w14:paraId="2CBDB31A"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\centering \</w:t>
      </w:r>
      <w:proofErr w:type="spellStart"/>
      <w:r w:rsidRPr="00B40D69">
        <w:rPr>
          <w:rFonts w:ascii="Avenir Next Condensed" w:hAnsi="Avenir Next Condensed" w:cs="Courier New"/>
        </w:rPr>
        <w:t>makeatle</w:t>
      </w:r>
      <w:r w:rsidRPr="00B40D69">
        <w:rPr>
          <w:rFonts w:ascii="Avenir Next Condensed" w:hAnsi="Avenir Next Condensed" w:cs="Courier New"/>
        </w:rPr>
        <w:t>tter</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includegraphics</w:t>
      </w:r>
      <w:proofErr w:type="spellEnd"/>
      <w:r w:rsidRPr="00B40D69">
        <w:rPr>
          <w:rFonts w:ascii="Avenir Next Condensed" w:hAnsi="Avenir Next Condensed" w:cs="Courier New"/>
        </w:rPr>
        <w:t>{figures/image4.png</w:t>
      </w:r>
      <w:proofErr w:type="gramStart"/>
      <w:r w:rsidRPr="00B40D69">
        <w:rPr>
          <w:rFonts w:ascii="Avenir Next Condensed" w:hAnsi="Avenir Next Condensed" w:cs="Courier New"/>
        </w:rPr>
        <w:t>}}{</w:t>
      </w:r>
      <w:proofErr w:type="gramEnd"/>
      <w:r w:rsidRPr="00B40D69">
        <w:rPr>
          <w:rFonts w:ascii="Avenir Next Condensed" w:hAnsi="Avenir Next Condensed" w:cs="Courier New"/>
        </w:rPr>
        <w:t>}</w:t>
      </w:r>
    </w:p>
    <w:p w14:paraId="048CC730"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spellStart"/>
      <w:proofErr w:type="gramStart"/>
      <w:r w:rsidRPr="00B40D69">
        <w:rPr>
          <w:rFonts w:ascii="Avenir Next Condensed" w:hAnsi="Avenir Next Condensed" w:cs="Courier New"/>
        </w:rPr>
        <w:t>makeatother</w:t>
      </w:r>
      <w:proofErr w:type="spellEnd"/>
      <w:proofErr w:type="gramEnd"/>
      <w:r w:rsidRPr="00B40D69">
        <w:rPr>
          <w:rFonts w:ascii="Avenir Next Condensed" w:hAnsi="Avenir Next Condensed" w:cs="Courier New"/>
        </w:rPr>
        <w:t xml:space="preserve"> </w:t>
      </w:r>
    </w:p>
    <w:p w14:paraId="27C22EA4"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caption{</w:t>
      </w:r>
      <w:proofErr w:type="gramEnd"/>
      <w:r w:rsidRPr="00B40D69">
        <w:rPr>
          <w:rFonts w:ascii="Avenir Next Condensed" w:hAnsi="Avenir Next Condensed" w:cs="Courier New"/>
        </w:rPr>
        <w:t>Comparison of the measured average precision for the two proposed and proposed-penalized techniques using the `freq' confidence-score strategy on ten different datasets with differ</w:t>
      </w:r>
      <w:r w:rsidRPr="00B40D69">
        <w:rPr>
          <w:rFonts w:ascii="Avenir Next Condensed" w:hAnsi="Avenir Next Condensed" w:cs="Courier New"/>
        </w:rPr>
        <w:t>ent numbers of annotators (starting from 3 to 10).}</w:t>
      </w:r>
    </w:p>
    <w:p w14:paraId="5F8417E0"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label{</w:t>
      </w:r>
      <w:proofErr w:type="gramEnd"/>
      <w:r w:rsidRPr="00B40D69">
        <w:rPr>
          <w:rFonts w:ascii="Avenir Next Condensed" w:hAnsi="Avenir Next Condensed" w:cs="Courier New"/>
        </w:rPr>
        <w:t>Fig.4-confidencescore-freq}</w:t>
      </w:r>
    </w:p>
    <w:p w14:paraId="6994E575"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end</w:t>
      </w:r>
      <w:proofErr w:type="gramEnd"/>
      <w:r w:rsidRPr="00B40D69">
        <w:rPr>
          <w:rFonts w:ascii="Avenir Next Condensed" w:hAnsi="Avenir Next Condensed" w:cs="Courier New"/>
        </w:rPr>
        <w:t>{figure*}</w:t>
      </w:r>
    </w:p>
    <w:p w14:paraId="1033A7BA"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lastRenderedPageBreak/>
        <w:t>Figure~\</w:t>
      </w:r>
      <w:proofErr w:type="gramStart"/>
      <w:r w:rsidRPr="00B40D69">
        <w:rPr>
          <w:rFonts w:ascii="Avenir Next Condensed" w:hAnsi="Avenir Next Condensed" w:cs="Courier New"/>
        </w:rPr>
        <w:t>ref{</w:t>
      </w:r>
      <w:proofErr w:type="gramEnd"/>
      <w:r w:rsidRPr="00B40D69">
        <w:rPr>
          <w:rFonts w:ascii="Avenir Next Condensed" w:hAnsi="Avenir Next Condensed" w:cs="Courier New"/>
        </w:rPr>
        <w:t xml:space="preserve">Fig.5-confidencescore-beta} shows the average accuracy distribution (``freq'' strategy) of the proposed penalized versus Tao and Sheng for </w:t>
      </w:r>
      <w:r w:rsidRPr="00B40D69">
        <w:rPr>
          <w:rFonts w:ascii="Avenir Next Condensed" w:hAnsi="Avenir Next Condensed" w:cs="Courier New"/>
        </w:rPr>
        <w:t>a different number of annotators using the kernel density estimation technique. This demonstrates that the proposed technique outperforms both Tao and Sheng on nine of the ten datasets, with higher average accuracy and less fluctuation over different annot</w:t>
      </w:r>
      <w:r w:rsidRPr="00B40D69">
        <w:rPr>
          <w:rFonts w:ascii="Avenir Next Condensed" w:hAnsi="Avenir Next Condensed" w:cs="Courier New"/>
        </w:rPr>
        <w:t>ator counts. Table~\</w:t>
      </w:r>
      <w:proofErr w:type="gramStart"/>
      <w:r w:rsidRPr="00B40D69">
        <w:rPr>
          <w:rFonts w:ascii="Avenir Next Condensed" w:hAnsi="Avenir Next Condensed" w:cs="Courier New"/>
        </w:rPr>
        <w:t>ref{</w:t>
      </w:r>
      <w:proofErr w:type="gramEnd"/>
      <w:r w:rsidRPr="00B40D69">
        <w:rPr>
          <w:rFonts w:ascii="Avenir Next Condensed" w:hAnsi="Avenir Next Condensed" w:cs="Courier New"/>
        </w:rPr>
        <w:t>Table2}  shows the statistical data measured between the proposed penalized technique and Tao's method. As can be seen from these results, the proposed technique has a statistically significant improvement over the seven datasets, w</w:t>
      </w:r>
      <w:r w:rsidRPr="00B40D69">
        <w:rPr>
          <w:rFonts w:ascii="Avenir Next Condensed" w:hAnsi="Avenir Next Condensed" w:cs="Courier New"/>
        </w:rPr>
        <w:t xml:space="preserve">hile performing statistically similar results for the other three datasets. </w:t>
      </w:r>
    </w:p>
    <w:p w14:paraId="28B64577"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\begin{figure</w:t>
      </w:r>
      <w:proofErr w:type="gramStart"/>
      <w:r w:rsidRPr="00B40D69">
        <w:rPr>
          <w:rFonts w:ascii="Avenir Next Condensed" w:hAnsi="Avenir Next Condensed" w:cs="Courier New"/>
        </w:rPr>
        <w:t>*}[</w:t>
      </w:r>
      <w:proofErr w:type="gramEnd"/>
      <w:r w:rsidRPr="00B40D69">
        <w:rPr>
          <w:rFonts w:ascii="Avenir Next Condensed" w:hAnsi="Avenir Next Condensed" w:cs="Courier New"/>
        </w:rPr>
        <w:t>!</w:t>
      </w:r>
      <w:proofErr w:type="spellStart"/>
      <w:r w:rsidRPr="00B40D69">
        <w:rPr>
          <w:rFonts w:ascii="Avenir Next Condensed" w:hAnsi="Avenir Next Condensed" w:cs="Courier New"/>
        </w:rPr>
        <w:t>htbp</w:t>
      </w:r>
      <w:proofErr w:type="spellEnd"/>
      <w:r w:rsidRPr="00B40D69">
        <w:rPr>
          <w:rFonts w:ascii="Avenir Next Condensed" w:hAnsi="Avenir Next Condensed" w:cs="Courier New"/>
        </w:rPr>
        <w:t>]</w:t>
      </w:r>
    </w:p>
    <w:p w14:paraId="7393B73A"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centering</w:t>
      </w:r>
      <w:proofErr w:type="gramEnd"/>
      <w:r w:rsidRPr="00B40D69">
        <w:rPr>
          <w:rFonts w:ascii="Avenir Next Condensed" w:hAnsi="Avenir Next Condensed" w:cs="Courier New"/>
        </w:rPr>
        <w:t xml:space="preserve"> </w:t>
      </w:r>
    </w:p>
    <w:p w14:paraId="04E9137A"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spellStart"/>
      <w:proofErr w:type="gramStart"/>
      <w:r w:rsidRPr="00B40D69">
        <w:rPr>
          <w:rFonts w:ascii="Avenir Next Condensed" w:hAnsi="Avenir Next Condensed" w:cs="Courier New"/>
        </w:rPr>
        <w:t>includegraphics</w:t>
      </w:r>
      <w:proofErr w:type="spellEnd"/>
      <w:proofErr w:type="gramEnd"/>
      <w:r w:rsidRPr="00B40D69">
        <w:rPr>
          <w:rFonts w:ascii="Avenir Next Condensed" w:hAnsi="Avenir Next Condensed" w:cs="Courier New"/>
        </w:rPr>
        <w:t>{figures/image7.png}</w:t>
      </w:r>
    </w:p>
    <w:p w14:paraId="7C9CD5E8"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caption{</w:t>
      </w:r>
      <w:proofErr w:type="gramEnd"/>
      <w:r w:rsidRPr="00B40D69">
        <w:rPr>
          <w:rFonts w:ascii="Avenir Next Condensed" w:hAnsi="Avenir Next Condensed" w:cs="Courier New"/>
        </w:rPr>
        <w:t>{</w:t>
      </w:r>
      <w:commentRangeStart w:id="589"/>
      <w:r w:rsidRPr="00B40D69">
        <w:rPr>
          <w:rFonts w:ascii="Avenir Next Condensed" w:hAnsi="Avenir Next Condensed" w:cs="Courier New"/>
        </w:rPr>
        <w:t>Measured accuracy distribution</w:t>
      </w:r>
      <w:commentRangeEnd w:id="589"/>
      <w:r w:rsidR="00FD4E9D" w:rsidRPr="00B40D69">
        <w:rPr>
          <w:rStyle w:val="CommentReference"/>
          <w:rFonts w:ascii="Avenir Next Condensed" w:hAnsi="Avenir Next Condensed"/>
        </w:rPr>
        <w:commentReference w:id="589"/>
      </w:r>
      <w:r w:rsidRPr="00B40D69">
        <w:rPr>
          <w:rFonts w:ascii="Avenir Next Condensed" w:hAnsi="Avenir Next Condensed" w:cs="Courier New"/>
        </w:rPr>
        <w:t xml:space="preserve"> of the proposed-penalized aggregation technique uwM</w:t>
      </w:r>
      <w:r w:rsidRPr="00B40D69">
        <w:rPr>
          <w:rFonts w:ascii="Avenir Next Condensed" w:hAnsi="Avenir Next Condensed" w:cs="Courier New"/>
        </w:rPr>
        <w:t>V-Freq, compared to wMV-Freq (Tao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~\protect\cite{1834499:27646427}), and MV-Freq (Sheng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~\protect\cite{1834499:27646461}) for different numbers of annotators, using the kernel density estimation technique}}</w:t>
      </w:r>
    </w:p>
    <w:p w14:paraId="27C71407"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label{</w:t>
      </w:r>
      <w:proofErr w:type="gramEnd"/>
      <w:r w:rsidRPr="00B40D69">
        <w:rPr>
          <w:rFonts w:ascii="Avenir Next Condensed" w:hAnsi="Avenir Next Condensed" w:cs="Courier New"/>
        </w:rPr>
        <w:t>Fig.5-confidencescore-be</w:t>
      </w:r>
      <w:r w:rsidRPr="00B40D69">
        <w:rPr>
          <w:rFonts w:ascii="Avenir Next Condensed" w:hAnsi="Avenir Next Condensed" w:cs="Courier New"/>
        </w:rPr>
        <w:t>ta}</w:t>
      </w:r>
    </w:p>
    <w:p w14:paraId="1B581601"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end</w:t>
      </w:r>
      <w:proofErr w:type="gramEnd"/>
      <w:r w:rsidRPr="00B40D69">
        <w:rPr>
          <w:rFonts w:ascii="Avenir Next Condensed" w:hAnsi="Avenir Next Condensed" w:cs="Courier New"/>
        </w:rPr>
        <w:t>{figure*}</w:t>
      </w:r>
    </w:p>
    <w:p w14:paraId="1D50E674"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\begin{table</w:t>
      </w:r>
      <w:proofErr w:type="gramStart"/>
      <w:r w:rsidRPr="00B40D69">
        <w:rPr>
          <w:rFonts w:ascii="Avenir Next Condensed" w:hAnsi="Avenir Next Condensed" w:cs="Courier New"/>
        </w:rPr>
        <w:t>}[</w:t>
      </w:r>
      <w:proofErr w:type="gramEnd"/>
      <w:r w:rsidRPr="00B40D69">
        <w:rPr>
          <w:rFonts w:ascii="Avenir Next Condensed" w:hAnsi="Avenir Next Condensed" w:cs="Courier New"/>
        </w:rPr>
        <w:t>]</w:t>
      </w:r>
    </w:p>
    <w:p w14:paraId="43A5AB8F"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caption{</w:t>
      </w:r>
      <w:proofErr w:type="gramEnd"/>
      <w:r w:rsidRPr="00B40D69">
        <w:rPr>
          <w:rFonts w:ascii="Avenir Next Condensed" w:hAnsi="Avenir Next Condensed" w:cs="Courier New"/>
        </w:rPr>
        <w:t>{Statistical tests between the proposed-penalized technique and Tao\</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~\protect\cite{1834499:27646427} for the `freq' confidence measurement strategy.} }</w:t>
      </w:r>
    </w:p>
    <w:p w14:paraId="45B3685D"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label{</w:t>
      </w:r>
      <w:proofErr w:type="gramEnd"/>
      <w:r w:rsidRPr="00B40D69">
        <w:rPr>
          <w:rFonts w:ascii="Avenir Next Condensed" w:hAnsi="Avenir Next Condensed" w:cs="Courier New"/>
        </w:rPr>
        <w:t>Table2}</w:t>
      </w:r>
    </w:p>
    <w:p w14:paraId="0EB78258"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spellStart"/>
      <w:r w:rsidRPr="00B40D69">
        <w:rPr>
          <w:rFonts w:ascii="Avenir Next Condensed" w:hAnsi="Avenir Next Condensed" w:cs="Courier New"/>
        </w:rPr>
        <w:t>resizebox</w:t>
      </w:r>
      <w:proofErr w:type="spellEnd"/>
      <w:r w:rsidRPr="00B40D69">
        <w:rPr>
          <w:rFonts w:ascii="Avenir Next Condensed" w:hAnsi="Avenir Next Condensed" w:cs="Courier New"/>
        </w:rPr>
        <w:t>{\</w:t>
      </w:r>
      <w:proofErr w:type="spellStart"/>
      <w:proofErr w:type="gramStart"/>
      <w:r w:rsidRPr="00B40D69">
        <w:rPr>
          <w:rFonts w:ascii="Avenir Next Condensed" w:hAnsi="Avenir Next Condensed" w:cs="Courier New"/>
        </w:rPr>
        <w:t>textwidth</w:t>
      </w:r>
      <w:proofErr w:type="spellEnd"/>
      <w:r w:rsidRPr="00B40D69">
        <w:rPr>
          <w:rFonts w:ascii="Avenir Next Condensed" w:hAnsi="Avenir Next Condensed" w:cs="Courier New"/>
        </w:rPr>
        <w:t>}{!}</w:t>
      </w:r>
      <w:proofErr w:type="gramEnd"/>
      <w:r w:rsidRPr="00B40D69">
        <w:rPr>
          <w:rFonts w:ascii="Avenir Next Condensed" w:hAnsi="Avenir Next Condensed" w:cs="Courier New"/>
        </w:rPr>
        <w:t>{%</w:t>
      </w:r>
    </w:p>
    <w:p w14:paraId="3110132E"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begin</w:t>
      </w:r>
      <w:proofErr w:type="gramEnd"/>
      <w:r w:rsidRPr="00B40D69">
        <w:rPr>
          <w:rFonts w:ascii="Avenir Next Condensed" w:hAnsi="Avenir Next Condensed" w:cs="Courier New"/>
        </w:rPr>
        <w:t>{tabul</w:t>
      </w:r>
      <w:r w:rsidRPr="00B40D69">
        <w:rPr>
          <w:rFonts w:ascii="Avenir Next Condensed" w:hAnsi="Avenir Next Condensed" w:cs="Courier New"/>
        </w:rPr>
        <w:t>ar}{</w:t>
      </w:r>
      <w:proofErr w:type="spellStart"/>
      <w:r w:rsidRPr="00B40D69">
        <w:rPr>
          <w:rFonts w:ascii="Avenir Next Condensed" w:hAnsi="Avenir Next Condensed" w:cs="Courier New"/>
        </w:rPr>
        <w:t>lccclllccrc</w:t>
      </w:r>
      <w:proofErr w:type="spellEnd"/>
      <w:r w:rsidRPr="00B40D69">
        <w:rPr>
          <w:rFonts w:ascii="Avenir Next Condensed" w:hAnsi="Avenir Next Condensed" w:cs="Courier New"/>
        </w:rPr>
        <w:t>}</w:t>
      </w:r>
    </w:p>
    <w:p w14:paraId="50BCA1CE"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spellStart"/>
      <w:proofErr w:type="gramStart"/>
      <w:r w:rsidRPr="00B40D69">
        <w:rPr>
          <w:rFonts w:ascii="Avenir Next Condensed" w:hAnsi="Avenir Next Condensed" w:cs="Courier New"/>
        </w:rPr>
        <w:t>hline</w:t>
      </w:r>
      <w:proofErr w:type="spellEnd"/>
      <w:proofErr w:type="gramEnd"/>
    </w:p>
    <w:p w14:paraId="6F982A5C"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spellStart"/>
      <w:r w:rsidRPr="00B40D69">
        <w:rPr>
          <w:rFonts w:ascii="Avenir Next Condensed" w:hAnsi="Avenir Next Condensed" w:cs="Courier New"/>
        </w:rPr>
        <w:t>textbf</w:t>
      </w:r>
      <w:proofErr w:type="spellEnd"/>
      <w:r w:rsidRPr="00B40D69">
        <w:rPr>
          <w:rFonts w:ascii="Avenir Next Condensed" w:hAnsi="Avenir Next Condensed" w:cs="Courier New"/>
        </w:rPr>
        <w:t>{\begin{tabular}[c]{@</w:t>
      </w:r>
      <w:proofErr w:type="gramStart"/>
      <w:r w:rsidRPr="00B40D69">
        <w:rPr>
          <w:rFonts w:ascii="Avenir Next Condensed" w:hAnsi="Avenir Next Condensed" w:cs="Courier New"/>
        </w:rPr>
        <w:t>{}l</w:t>
      </w:r>
      <w:proofErr w:type="gramEnd"/>
      <w:r w:rsidRPr="00B40D69">
        <w:rPr>
          <w:rFonts w:ascii="Avenir Next Condensed" w:hAnsi="Avenir Next Condensed" w:cs="Courier New"/>
        </w:rPr>
        <w:t>@{}}Independent   \\ t-test\end{tabular}} &amp;</w:t>
      </w:r>
    </w:p>
    <w:p w14:paraId="3B9DF30C"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spellStart"/>
      <w:proofErr w:type="gramStart"/>
      <w:r w:rsidRPr="00B40D69">
        <w:rPr>
          <w:rFonts w:ascii="Avenir Next Condensed" w:hAnsi="Avenir Next Condensed" w:cs="Courier New"/>
        </w:rPr>
        <w:t>textbf</w:t>
      </w:r>
      <w:proofErr w:type="spellEnd"/>
      <w:r w:rsidRPr="00B40D69">
        <w:rPr>
          <w:rFonts w:ascii="Avenir Next Condensed" w:hAnsi="Avenir Next Condensed" w:cs="Courier New"/>
        </w:rPr>
        <w:t>{</w:t>
      </w:r>
      <w:proofErr w:type="gramEnd"/>
      <w:r w:rsidRPr="00B40D69">
        <w:rPr>
          <w:rFonts w:ascii="Avenir Next Condensed" w:hAnsi="Avenir Next Condensed" w:cs="Courier New"/>
        </w:rPr>
        <w:t>Diff} &amp;</w:t>
      </w:r>
    </w:p>
    <w:p w14:paraId="3581F54B"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spellStart"/>
      <w:r w:rsidRPr="00B40D69">
        <w:rPr>
          <w:rFonts w:ascii="Avenir Next Condensed" w:hAnsi="Avenir Next Condensed" w:cs="Courier New"/>
        </w:rPr>
        <w:t>textbf</w:t>
      </w:r>
      <w:proofErr w:type="spellEnd"/>
      <w:r w:rsidRPr="00B40D69">
        <w:rPr>
          <w:rFonts w:ascii="Avenir Next Condensed" w:hAnsi="Avenir Next Condensed" w:cs="Courier New"/>
        </w:rPr>
        <w:t>{\begin{tabular}[c]{@</w:t>
      </w:r>
      <w:proofErr w:type="gramStart"/>
      <w:r w:rsidRPr="00B40D69">
        <w:rPr>
          <w:rFonts w:ascii="Avenir Next Condensed" w:hAnsi="Avenir Next Condensed" w:cs="Courier New"/>
        </w:rPr>
        <w:t>{}l</w:t>
      </w:r>
      <w:proofErr w:type="gramEnd"/>
      <w:r w:rsidRPr="00B40D69">
        <w:rPr>
          <w:rFonts w:ascii="Avenir Next Condensed" w:hAnsi="Avenir Next Condensed" w:cs="Courier New"/>
        </w:rPr>
        <w:t>@{}}Degrees of \\ freedom\end{tabular}} &amp;</w:t>
      </w:r>
    </w:p>
    <w:p w14:paraId="55AC013B"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spellStart"/>
      <w:proofErr w:type="gramStart"/>
      <w:r w:rsidRPr="00B40D69">
        <w:rPr>
          <w:rFonts w:ascii="Avenir Next Condensed" w:hAnsi="Avenir Next Condensed" w:cs="Courier New"/>
        </w:rPr>
        <w:t>textbf</w:t>
      </w:r>
      <w:proofErr w:type="spellEnd"/>
      <w:proofErr w:type="gramEnd"/>
      <w:r w:rsidRPr="00B40D69">
        <w:rPr>
          <w:rFonts w:ascii="Avenir Next Condensed" w:hAnsi="Avenir Next Condensed" w:cs="Courier New"/>
        </w:rPr>
        <w:t>{t} &amp;</w:t>
      </w:r>
    </w:p>
    <w:p w14:paraId="42B81D1C"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spellStart"/>
      <w:r w:rsidRPr="00B40D69">
        <w:rPr>
          <w:rFonts w:ascii="Avenir Next Condensed" w:hAnsi="Avenir Next Condensed" w:cs="Courier New"/>
        </w:rPr>
        <w:t>textbf</w:t>
      </w:r>
      <w:proofErr w:type="spellEnd"/>
      <w:r w:rsidRPr="00B40D69">
        <w:rPr>
          <w:rFonts w:ascii="Avenir Next Condensed" w:hAnsi="Avenir Next Condensed" w:cs="Courier New"/>
        </w:rPr>
        <w:t>{\begin{tabular}[c]{@</w:t>
      </w:r>
      <w:proofErr w:type="gramStart"/>
      <w:r w:rsidRPr="00B40D69">
        <w:rPr>
          <w:rFonts w:ascii="Avenir Next Condensed" w:hAnsi="Avenir Next Condensed" w:cs="Courier New"/>
        </w:rPr>
        <w:t>{}l</w:t>
      </w:r>
      <w:proofErr w:type="gramEnd"/>
      <w:r w:rsidRPr="00B40D69">
        <w:rPr>
          <w:rFonts w:ascii="Avenir Next Condensed" w:hAnsi="Avenir Next Condensed" w:cs="Courier New"/>
        </w:rPr>
        <w:t>@{}}2-sided \\ p-value\end{tabular}} &amp;</w:t>
      </w:r>
    </w:p>
    <w:p w14:paraId="2C418B7F"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spellStart"/>
      <w:r w:rsidRPr="00B40D69">
        <w:rPr>
          <w:rFonts w:ascii="Avenir Next Condensed" w:hAnsi="Avenir Next Condensed" w:cs="Courier New"/>
        </w:rPr>
        <w:t>textbf</w:t>
      </w:r>
      <w:proofErr w:type="spellEnd"/>
      <w:r w:rsidRPr="00B40D69">
        <w:rPr>
          <w:rFonts w:ascii="Avenir Next Condensed" w:hAnsi="Avenir Next Condensed" w:cs="Courier New"/>
        </w:rPr>
        <w:t>{\begin{tabular}[c]{@</w:t>
      </w:r>
      <w:proofErr w:type="gramStart"/>
      <w:r w:rsidRPr="00B40D69">
        <w:rPr>
          <w:rFonts w:ascii="Avenir Next Condensed" w:hAnsi="Avenir Next Condensed" w:cs="Courier New"/>
        </w:rPr>
        <w:t>{}l</w:t>
      </w:r>
      <w:proofErr w:type="gramEnd"/>
      <w:r w:rsidRPr="00B40D69">
        <w:rPr>
          <w:rFonts w:ascii="Avenir Next Condensed" w:hAnsi="Avenir Next Condensed" w:cs="Courier New"/>
        </w:rPr>
        <w:t>@{}}Diff\textless{}0 \\ p-value\end{tabular}} &amp;</w:t>
      </w:r>
    </w:p>
    <w:p w14:paraId="6991562F"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spellStart"/>
      <w:r w:rsidRPr="00B40D69">
        <w:rPr>
          <w:rFonts w:ascii="Avenir Next Condensed" w:hAnsi="Avenir Next Condensed" w:cs="Courier New"/>
        </w:rPr>
        <w:t>textbf</w:t>
      </w:r>
      <w:proofErr w:type="spellEnd"/>
      <w:r w:rsidRPr="00B40D69">
        <w:rPr>
          <w:rFonts w:ascii="Avenir Next Condensed" w:hAnsi="Avenir Next Condensed" w:cs="Courier New"/>
        </w:rPr>
        <w:t>{\begin{tabular}[c]{@</w:t>
      </w:r>
      <w:proofErr w:type="gramStart"/>
      <w:r w:rsidRPr="00B40D69">
        <w:rPr>
          <w:rFonts w:ascii="Avenir Next Condensed" w:hAnsi="Avenir Next Condensed" w:cs="Courier New"/>
        </w:rPr>
        <w:t>{}l</w:t>
      </w:r>
      <w:proofErr w:type="gramEnd"/>
      <w:r w:rsidRPr="00B40D69">
        <w:rPr>
          <w:rFonts w:ascii="Avenir Next Condensed" w:hAnsi="Avenir Next Condensed" w:cs="Courier New"/>
        </w:rPr>
        <w:t>@{}}Diff\textgreater{}0 \\ p-value\end{tabular}} &amp;</w:t>
      </w:r>
    </w:p>
    <w:p w14:paraId="07A43B1E"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spellStart"/>
      <w:proofErr w:type="gramStart"/>
      <w:r w:rsidRPr="00B40D69">
        <w:rPr>
          <w:rFonts w:ascii="Avenir Next Condensed" w:hAnsi="Avenir Next Condensed" w:cs="Courier New"/>
        </w:rPr>
        <w:t>textbf</w:t>
      </w:r>
      <w:proofErr w:type="spellEnd"/>
      <w:r w:rsidRPr="00B40D69">
        <w:rPr>
          <w:rFonts w:ascii="Avenir Next Condensed" w:hAnsi="Avenir Next Condensed" w:cs="Courier New"/>
        </w:rPr>
        <w:t>{</w:t>
      </w:r>
      <w:proofErr w:type="gramEnd"/>
      <w:r w:rsidRPr="00B40D69">
        <w:rPr>
          <w:rFonts w:ascii="Avenir Next Condensed" w:hAnsi="Avenir Next Condensed" w:cs="Courier New"/>
        </w:rPr>
        <w:t>Cohen d} &amp;</w:t>
      </w:r>
    </w:p>
    <w:p w14:paraId="427CB2E8"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spellStart"/>
      <w:proofErr w:type="gramStart"/>
      <w:r w:rsidRPr="00B40D69">
        <w:rPr>
          <w:rFonts w:ascii="Avenir Next Condensed" w:hAnsi="Avenir Next Condensed" w:cs="Courier New"/>
        </w:rPr>
        <w:t>text</w:t>
      </w:r>
      <w:r w:rsidRPr="00B40D69">
        <w:rPr>
          <w:rFonts w:ascii="Avenir Next Condensed" w:hAnsi="Avenir Next Condensed" w:cs="Courier New"/>
        </w:rPr>
        <w:t>bf</w:t>
      </w:r>
      <w:proofErr w:type="spellEnd"/>
      <w:r w:rsidRPr="00B40D69">
        <w:rPr>
          <w:rFonts w:ascii="Avenir Next Condensed" w:hAnsi="Avenir Next Condensed" w:cs="Courier New"/>
        </w:rPr>
        <w:t>{</w:t>
      </w:r>
      <w:proofErr w:type="gramEnd"/>
      <w:r w:rsidRPr="00B40D69">
        <w:rPr>
          <w:rFonts w:ascii="Avenir Next Condensed" w:hAnsi="Avenir Next Condensed" w:cs="Courier New"/>
        </w:rPr>
        <w:t>Hedge's g} &amp;</w:t>
      </w:r>
    </w:p>
    <w:p w14:paraId="44E85349"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lastRenderedPageBreak/>
        <w:t xml:space="preserve">  \</w:t>
      </w:r>
      <w:proofErr w:type="spellStart"/>
      <w:r w:rsidRPr="00B40D69">
        <w:rPr>
          <w:rFonts w:ascii="Avenir Next Condensed" w:hAnsi="Avenir Next Condensed" w:cs="Courier New"/>
        </w:rPr>
        <w:t>textbf</w:t>
      </w:r>
      <w:proofErr w:type="spellEnd"/>
      <w:r w:rsidRPr="00B40D69">
        <w:rPr>
          <w:rFonts w:ascii="Avenir Next Condensed" w:hAnsi="Avenir Next Condensed" w:cs="Courier New"/>
        </w:rPr>
        <w:t>{\begin{tabular}[c]{@</w:t>
      </w:r>
      <w:proofErr w:type="gramStart"/>
      <w:r w:rsidRPr="00B40D69">
        <w:rPr>
          <w:rFonts w:ascii="Avenir Next Condensed" w:hAnsi="Avenir Next Condensed" w:cs="Courier New"/>
        </w:rPr>
        <w:t>{}l</w:t>
      </w:r>
      <w:proofErr w:type="gramEnd"/>
      <w:r w:rsidRPr="00B40D69">
        <w:rPr>
          <w:rFonts w:ascii="Avenir Next Condensed" w:hAnsi="Avenir Next Condensed" w:cs="Courier New"/>
        </w:rPr>
        <w:t>@{}}Glass's \\ delta\end{tabular}} &amp;</w:t>
      </w:r>
    </w:p>
    <w:p w14:paraId="1FCFEBAB"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spellStart"/>
      <w:proofErr w:type="gramStart"/>
      <w:r w:rsidRPr="00B40D69">
        <w:rPr>
          <w:rFonts w:ascii="Avenir Next Condensed" w:hAnsi="Avenir Next Condensed" w:cs="Courier New"/>
        </w:rPr>
        <w:t>textbf</w:t>
      </w:r>
      <w:proofErr w:type="spellEnd"/>
      <w:r w:rsidRPr="00B40D69">
        <w:rPr>
          <w:rFonts w:ascii="Avenir Next Condensed" w:hAnsi="Avenir Next Condensed" w:cs="Courier New"/>
        </w:rPr>
        <w:t>{</w:t>
      </w:r>
      <w:proofErr w:type="gramEnd"/>
      <w:r w:rsidRPr="00B40D69">
        <w:rPr>
          <w:rFonts w:ascii="Avenir Next Condensed" w:hAnsi="Avenir Next Condensed" w:cs="Courier New"/>
        </w:rPr>
        <w:t>Pearson r} \\ \</w:t>
      </w:r>
      <w:proofErr w:type="spellStart"/>
      <w:r w:rsidRPr="00B40D69">
        <w:rPr>
          <w:rFonts w:ascii="Avenir Next Condensed" w:hAnsi="Avenir Next Condensed" w:cs="Courier New"/>
        </w:rPr>
        <w:t>hline</w:t>
      </w:r>
      <w:proofErr w:type="spellEnd"/>
    </w:p>
    <w:p w14:paraId="0690B1ED"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Kr-vs-kp    &amp; -0.044 &amp; 12 &amp; -6.171 &amp; 0     &amp; 0     &amp; 1     &amp; -3.299 &amp; -3.088 &amp; -2.743 &amp; 0.872 \\</w:t>
      </w:r>
    </w:p>
    <w:p w14:paraId="78068A6A"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mushroom    &amp; -0.012 &amp; 12 &amp; -2.781 &amp; </w:t>
      </w:r>
      <w:r w:rsidRPr="00B40D69">
        <w:rPr>
          <w:rFonts w:ascii="Avenir Next Condensed" w:hAnsi="Avenir Next Condensed" w:cs="Courier New"/>
        </w:rPr>
        <w:t>0.017 &amp; 0.008 &amp; 0.992 &amp; -1.487 &amp; -1.392 &amp; -1.076 &amp; 0.626 \\</w:t>
      </w:r>
    </w:p>
    <w:p w14:paraId="2DF902FD"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iris        &amp; -0.012 &amp; 12 &amp; -0.506 &amp; 0.622 &amp; 0.311 &amp; 0.689 &amp; -0.271 &amp; -0.253 &amp; -0.226 &amp; 0.145 \\</w:t>
      </w:r>
    </w:p>
    <w:p w14:paraId="44F46EC3"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spambase    &amp; -0.031 &amp; 12 &amp; -3.691 &amp; 0.003 &amp; 0.002 &amp; 0.998 &amp; -1.973 &amp; -1.847 &amp; -1.458 &amp; 0.729 \\</w:t>
      </w:r>
    </w:p>
    <w:p w14:paraId="704A1A49"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ti</w:t>
      </w:r>
      <w:r w:rsidRPr="00B40D69">
        <w:rPr>
          <w:rFonts w:ascii="Avenir Next Condensed" w:hAnsi="Avenir Next Condensed" w:cs="Courier New"/>
        </w:rPr>
        <w:t>c-tac-toe &amp; -0.036 &amp; 12 &amp; -4.612 &amp; 0.001 &amp; 0     &amp; 1     &amp; -2.466 &amp; -2.308 &amp; -2.156 &amp; 0.8   \\</w:t>
      </w:r>
    </w:p>
    <w:p w14:paraId="65DF4E7D"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sick        &amp; </w:t>
      </w:r>
      <w:proofErr w:type="gramStart"/>
      <w:r w:rsidRPr="00B40D69">
        <w:rPr>
          <w:rFonts w:ascii="Avenir Next Condensed" w:hAnsi="Avenir Next Condensed" w:cs="Courier New"/>
        </w:rPr>
        <w:t>0.002  &amp;</w:t>
      </w:r>
      <w:proofErr w:type="gramEnd"/>
      <w:r w:rsidRPr="00B40D69">
        <w:rPr>
          <w:rFonts w:ascii="Avenir Next Condensed" w:hAnsi="Avenir Next Condensed" w:cs="Courier New"/>
        </w:rPr>
        <w:t xml:space="preserve"> 12 &amp; 0.294  &amp; 0.774 &amp; 0.613 &amp; 0.387 &amp; 0.157  &amp; 0.147  &amp; 0.112  &amp; 0.085 \\</w:t>
      </w:r>
    </w:p>
    <w:p w14:paraId="42D307DF"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waveform    &amp; -0.025 &amp; 12 &amp; -5.118 &amp; 0     &amp; 0     &amp; 1     &amp; -2.</w:t>
      </w:r>
      <w:r w:rsidRPr="00B40D69">
        <w:rPr>
          <w:rFonts w:ascii="Avenir Next Condensed" w:hAnsi="Avenir Next Condensed" w:cs="Courier New"/>
        </w:rPr>
        <w:t>736 &amp; -2.561 &amp; -2.022 &amp; 0.828 \\</w:t>
      </w:r>
    </w:p>
    <w:p w14:paraId="34E1D685"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car         &amp; -0.008 &amp; 12 &amp; -0.779 &amp; 0.451 &amp; 0.226 &amp; 0.774 &amp; -0.416 &amp; -0.</w:t>
      </w:r>
      <w:proofErr w:type="gramStart"/>
      <w:r w:rsidRPr="00B40D69">
        <w:rPr>
          <w:rFonts w:ascii="Avenir Next Condensed" w:hAnsi="Avenir Next Condensed" w:cs="Courier New"/>
        </w:rPr>
        <w:t>39  &amp;</w:t>
      </w:r>
      <w:proofErr w:type="gramEnd"/>
      <w:r w:rsidRPr="00B40D69">
        <w:rPr>
          <w:rFonts w:ascii="Avenir Next Condensed" w:hAnsi="Avenir Next Condensed" w:cs="Courier New"/>
        </w:rPr>
        <w:t xml:space="preserve"> -0.309 &amp; 0.219 \\</w:t>
      </w:r>
    </w:p>
    <w:p w14:paraId="56EF845B"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vote        &amp; -0.033 &amp; 12 &amp; -5.352 &amp; 0     &amp; 0     &amp; 1     &amp; -2.861 &amp; -2.678 &amp; -2.112 &amp; </w:t>
      </w:r>
      <w:proofErr w:type="gramStart"/>
      <w:r w:rsidRPr="00B40D69">
        <w:rPr>
          <w:rFonts w:ascii="Avenir Next Condensed" w:hAnsi="Avenir Next Condensed" w:cs="Courier New"/>
        </w:rPr>
        <w:t>0.84  \</w:t>
      </w:r>
      <w:proofErr w:type="gramEnd"/>
      <w:r w:rsidRPr="00B40D69">
        <w:rPr>
          <w:rFonts w:ascii="Avenir Next Condensed" w:hAnsi="Avenir Next Condensed" w:cs="Courier New"/>
        </w:rPr>
        <w:t>\</w:t>
      </w:r>
    </w:p>
    <w:p w14:paraId="3DB5814F" w14:textId="77777777" w:rsidR="003A1683" w:rsidRPr="00B40D69" w:rsidRDefault="00394EC4" w:rsidP="00B40D69">
      <w:pPr>
        <w:pStyle w:val="PlainText"/>
        <w:spacing w:line="360" w:lineRule="auto"/>
        <w:jc w:val="both"/>
        <w:rPr>
          <w:rFonts w:ascii="Avenir Next Condensed" w:hAnsi="Avenir Next Condensed" w:cs="Courier New"/>
        </w:rPr>
      </w:pPr>
      <w:proofErr w:type="gramStart"/>
      <w:r w:rsidRPr="00B40D69">
        <w:rPr>
          <w:rFonts w:ascii="Avenir Next Condensed" w:hAnsi="Avenir Next Condensed" w:cs="Courier New"/>
        </w:rPr>
        <w:t>ionosphere  &amp;</w:t>
      </w:r>
      <w:proofErr w:type="gramEnd"/>
      <w:r w:rsidRPr="00B40D69">
        <w:rPr>
          <w:rFonts w:ascii="Avenir Next Condensed" w:hAnsi="Avenir Next Condensed" w:cs="Courier New"/>
        </w:rPr>
        <w:t xml:space="preserve"> -0.061 &amp; 12 &amp; -</w:t>
      </w:r>
      <w:r w:rsidRPr="00B40D69">
        <w:rPr>
          <w:rFonts w:ascii="Avenir Next Condensed" w:hAnsi="Avenir Next Condensed" w:cs="Courier New"/>
        </w:rPr>
        <w:t>6.047 &amp; 0     &amp; 0     &amp; 1     &amp; -3.232 &amp; -3.026 &amp; -2.586 &amp; 0.868 \\ \</w:t>
      </w:r>
      <w:proofErr w:type="spellStart"/>
      <w:r w:rsidRPr="00B40D69">
        <w:rPr>
          <w:rFonts w:ascii="Avenir Next Condensed" w:hAnsi="Avenir Next Condensed" w:cs="Courier New"/>
        </w:rPr>
        <w:t>hline</w:t>
      </w:r>
      <w:proofErr w:type="spellEnd"/>
    </w:p>
    <w:p w14:paraId="772E7CE7"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end</w:t>
      </w:r>
      <w:proofErr w:type="gramEnd"/>
      <w:r w:rsidRPr="00B40D69">
        <w:rPr>
          <w:rFonts w:ascii="Avenir Next Condensed" w:hAnsi="Avenir Next Condensed" w:cs="Courier New"/>
        </w:rPr>
        <w:t>{tabular}%</w:t>
      </w:r>
    </w:p>
    <w:p w14:paraId="4D7A9584"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
    <w:p w14:paraId="72C6BC7F"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end</w:t>
      </w:r>
      <w:proofErr w:type="gramEnd"/>
      <w:r w:rsidRPr="00B40D69">
        <w:rPr>
          <w:rFonts w:ascii="Avenir Next Condensed" w:hAnsi="Avenir Next Condensed" w:cs="Courier New"/>
        </w:rPr>
        <w:t>{table}</w:t>
      </w:r>
    </w:p>
    <w:p w14:paraId="4D3A4248"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Figure~\ref{figure-c335a678cd5141078642eca2d32cddfb} shows the average accuracy distribution (``Beta'' strategy) of the proposed penalized versus Tao an</w:t>
      </w:r>
      <w:r w:rsidRPr="00B40D69">
        <w:rPr>
          <w:rFonts w:ascii="Avenir Next Condensed" w:hAnsi="Avenir Next Condensed" w:cs="Courier New"/>
        </w:rPr>
        <w:t xml:space="preserve">d Sheng strategies for different numbers of annotators using kernel density estimation. This demonstrates that the proposed technique outperforms both Tao and Sheng on seven out of ten datasets, with a higher average accuracy and less fluctuation over </w:t>
      </w:r>
      <w:proofErr w:type="spellStart"/>
      <w:r w:rsidRPr="00B40D69">
        <w:rPr>
          <w:rFonts w:ascii="Avenir Next Condensed" w:hAnsi="Avenir Next Condensed" w:cs="Courier New"/>
        </w:rPr>
        <w:t>diff</w:t>
      </w:r>
      <w:r w:rsidRPr="00B40D69">
        <w:rPr>
          <w:rFonts w:ascii="Avenir Next Condensed" w:hAnsi="Avenir Next Condensed" w:cs="Courier New"/>
        </w:rPr>
        <w:t>erent~annotator</w:t>
      </w:r>
      <w:proofErr w:type="spellEnd"/>
      <w:r w:rsidRPr="00B40D69">
        <w:rPr>
          <w:rFonts w:ascii="Avenir Next Condensed" w:hAnsi="Avenir Next Condensed" w:cs="Courier New"/>
        </w:rPr>
        <w:t xml:space="preserve"> counts. Furthermore, Table~\</w:t>
      </w:r>
      <w:proofErr w:type="gramStart"/>
      <w:r w:rsidRPr="00B40D69">
        <w:rPr>
          <w:rFonts w:ascii="Avenir Next Condensed" w:hAnsi="Avenir Next Condensed" w:cs="Courier New"/>
        </w:rPr>
        <w:t>ref{</w:t>
      </w:r>
      <w:proofErr w:type="gramEnd"/>
      <w:r w:rsidRPr="00B40D69">
        <w:rPr>
          <w:rFonts w:ascii="Avenir Next Condensed" w:hAnsi="Avenir Next Condensed" w:cs="Courier New"/>
        </w:rPr>
        <w:t>Table3} shows the statistical data measured between the proposed penalized technique and Tao, showing a statistically significant improvement in six datasets, while performing statistically similar in the rem</w:t>
      </w:r>
      <w:r w:rsidRPr="00B40D69">
        <w:rPr>
          <w:rFonts w:ascii="Avenir Next Condensed" w:hAnsi="Avenir Next Condensed" w:cs="Courier New"/>
        </w:rPr>
        <w:t>aining datasets.</w:t>
      </w:r>
    </w:p>
    <w:p w14:paraId="4F0D9E98"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\begin{figure</w:t>
      </w:r>
      <w:proofErr w:type="gramStart"/>
      <w:r w:rsidRPr="00B40D69">
        <w:rPr>
          <w:rFonts w:ascii="Avenir Next Condensed" w:hAnsi="Avenir Next Condensed" w:cs="Courier New"/>
        </w:rPr>
        <w:t>*}[</w:t>
      </w:r>
      <w:proofErr w:type="gramEnd"/>
      <w:r w:rsidRPr="00B40D69">
        <w:rPr>
          <w:rFonts w:ascii="Avenir Next Condensed" w:hAnsi="Avenir Next Condensed" w:cs="Courier New"/>
        </w:rPr>
        <w:t>!</w:t>
      </w:r>
      <w:proofErr w:type="spellStart"/>
      <w:r w:rsidRPr="00B40D69">
        <w:rPr>
          <w:rFonts w:ascii="Avenir Next Condensed" w:hAnsi="Avenir Next Condensed" w:cs="Courier New"/>
        </w:rPr>
        <w:t>htbp</w:t>
      </w:r>
      <w:proofErr w:type="spellEnd"/>
      <w:r w:rsidRPr="00B40D69">
        <w:rPr>
          <w:rFonts w:ascii="Avenir Next Condensed" w:hAnsi="Avenir Next Condensed" w:cs="Courier New"/>
        </w:rPr>
        <w:t>]</w:t>
      </w:r>
    </w:p>
    <w:p w14:paraId="588A1046"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\centering \</w:t>
      </w:r>
      <w:proofErr w:type="spellStart"/>
      <w:r w:rsidRPr="00B40D69">
        <w:rPr>
          <w:rFonts w:ascii="Avenir Next Condensed" w:hAnsi="Avenir Next Condensed" w:cs="Courier New"/>
        </w:rPr>
        <w:t>makeatletter</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includegraphics</w:t>
      </w:r>
      <w:proofErr w:type="spellEnd"/>
      <w:r w:rsidRPr="00B40D69">
        <w:rPr>
          <w:rFonts w:ascii="Avenir Next Condensed" w:hAnsi="Avenir Next Condensed" w:cs="Courier New"/>
        </w:rPr>
        <w:t>{figures/image8.png</w:t>
      </w:r>
      <w:proofErr w:type="gramStart"/>
      <w:r w:rsidRPr="00B40D69">
        <w:rPr>
          <w:rFonts w:ascii="Avenir Next Condensed" w:hAnsi="Avenir Next Condensed" w:cs="Courier New"/>
        </w:rPr>
        <w:t>}}{</w:t>
      </w:r>
      <w:proofErr w:type="gramEnd"/>
      <w:r w:rsidRPr="00B40D69">
        <w:rPr>
          <w:rFonts w:ascii="Avenir Next Condensed" w:hAnsi="Avenir Next Condensed" w:cs="Courier New"/>
        </w:rPr>
        <w:t>}</w:t>
      </w:r>
    </w:p>
    <w:p w14:paraId="439F2C37"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spellStart"/>
      <w:proofErr w:type="gramStart"/>
      <w:r w:rsidRPr="00B40D69">
        <w:rPr>
          <w:rFonts w:ascii="Avenir Next Condensed" w:hAnsi="Avenir Next Condensed" w:cs="Courier New"/>
        </w:rPr>
        <w:t>makeatother</w:t>
      </w:r>
      <w:proofErr w:type="spellEnd"/>
      <w:proofErr w:type="gramEnd"/>
      <w:r w:rsidRPr="00B40D69">
        <w:rPr>
          <w:rFonts w:ascii="Avenir Next Condensed" w:hAnsi="Avenir Next Condensed" w:cs="Courier New"/>
        </w:rPr>
        <w:t xml:space="preserve"> </w:t>
      </w:r>
    </w:p>
    <w:p w14:paraId="4C700B34"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caption{</w:t>
      </w:r>
      <w:proofErr w:type="gramEnd"/>
      <w:r w:rsidRPr="00B40D69">
        <w:rPr>
          <w:rFonts w:ascii="Avenir Next Condensed" w:hAnsi="Avenir Next Condensed" w:cs="Courier New"/>
        </w:rPr>
        <w:t>{Measured accuracy distribution of the proposed-penalized aggregation technique uwMV-Beta, compared to wMV-Beta (Tao</w:t>
      </w:r>
      <w:r w:rsidRPr="00B40D69">
        <w:rPr>
          <w:rFonts w:ascii="Avenir Next Condensed" w:hAnsi="Avenir Next Condensed" w:cs="Courier New"/>
        </w:rPr>
        <w:t xml:space="preserve">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~\protect\cite{1834499:27646427}), and MV- Beta (Sheng \</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~\protect\cite{1834499:27646461}) for different numbers of annotators, using the kernel density estimation technique.}}</w:t>
      </w:r>
    </w:p>
    <w:p w14:paraId="016A9FD6"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label</w:t>
      </w:r>
      <w:proofErr w:type="gramEnd"/>
      <w:r w:rsidRPr="00B40D69">
        <w:rPr>
          <w:rFonts w:ascii="Avenir Next Condensed" w:hAnsi="Avenir Next Condensed" w:cs="Courier New"/>
        </w:rPr>
        <w:t>{figure-c335a678cd5141078642eca2d32cddfb}</w:t>
      </w:r>
    </w:p>
    <w:p w14:paraId="72829554"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end</w:t>
      </w:r>
      <w:proofErr w:type="gramEnd"/>
      <w:r w:rsidRPr="00B40D69">
        <w:rPr>
          <w:rFonts w:ascii="Avenir Next Condensed" w:hAnsi="Avenir Next Condensed" w:cs="Courier New"/>
        </w:rPr>
        <w:t>{figure*}</w:t>
      </w:r>
    </w:p>
    <w:p w14:paraId="16A7A763"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Please add the following required packages to your document preamble:</w:t>
      </w:r>
    </w:p>
    <w:p w14:paraId="38CD4753"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lastRenderedPageBreak/>
        <w:t>% \</w:t>
      </w:r>
      <w:proofErr w:type="spellStart"/>
      <w:r w:rsidRPr="00B40D69">
        <w:rPr>
          <w:rFonts w:ascii="Avenir Next Condensed" w:hAnsi="Avenir Next Condensed" w:cs="Courier New"/>
        </w:rPr>
        <w:t>usepackage</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graphicx</w:t>
      </w:r>
      <w:proofErr w:type="spellEnd"/>
      <w:r w:rsidRPr="00B40D69">
        <w:rPr>
          <w:rFonts w:ascii="Avenir Next Condensed" w:hAnsi="Avenir Next Condensed" w:cs="Courier New"/>
        </w:rPr>
        <w:t>}</w:t>
      </w:r>
    </w:p>
    <w:p w14:paraId="36360422"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\begin{table</w:t>
      </w:r>
      <w:proofErr w:type="gramStart"/>
      <w:r w:rsidRPr="00B40D69">
        <w:rPr>
          <w:rFonts w:ascii="Avenir Next Condensed" w:hAnsi="Avenir Next Condensed" w:cs="Courier New"/>
        </w:rPr>
        <w:t>}[</w:t>
      </w:r>
      <w:proofErr w:type="gramEnd"/>
      <w:r w:rsidRPr="00B40D69">
        <w:rPr>
          <w:rFonts w:ascii="Avenir Next Condensed" w:hAnsi="Avenir Next Condensed" w:cs="Courier New"/>
        </w:rPr>
        <w:t>]</w:t>
      </w:r>
    </w:p>
    <w:p w14:paraId="5149630B"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caption{</w:t>
      </w:r>
      <w:proofErr w:type="gramEnd"/>
      <w:r w:rsidRPr="00B40D69">
        <w:rPr>
          <w:rFonts w:ascii="Avenir Next Condensed" w:hAnsi="Avenir Next Condensed" w:cs="Courier New"/>
        </w:rPr>
        <w:t>Statistical tests between the proposed-penalized and Tao\</w:t>
      </w:r>
      <w:proofErr w:type="spellStart"/>
      <w:r w:rsidRPr="00B40D69">
        <w:rPr>
          <w:rFonts w:ascii="Avenir Next Condensed" w:hAnsi="Avenir Next Condensed" w:cs="Courier New"/>
        </w:rPr>
        <w:t>unskip</w:t>
      </w:r>
      <w:proofErr w:type="spellEnd"/>
      <w:r w:rsidRPr="00B40D69">
        <w:rPr>
          <w:rFonts w:ascii="Avenir Next Condensed" w:hAnsi="Avenir Next Condensed" w:cs="Courier New"/>
        </w:rPr>
        <w:t xml:space="preserve">~\protect\cite{1834499:27646427} technique for the ``Beta'' </w:t>
      </w:r>
      <w:r w:rsidRPr="00B40D69">
        <w:rPr>
          <w:rFonts w:ascii="Avenir Next Condensed" w:hAnsi="Avenir Next Condensed" w:cs="Courier New"/>
        </w:rPr>
        <w:t>confidence measurement strategy.}</w:t>
      </w:r>
    </w:p>
    <w:p w14:paraId="07697CE8"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label{</w:t>
      </w:r>
      <w:proofErr w:type="gramEnd"/>
      <w:r w:rsidRPr="00B40D69">
        <w:rPr>
          <w:rFonts w:ascii="Avenir Next Condensed" w:hAnsi="Avenir Next Condensed" w:cs="Courier New"/>
        </w:rPr>
        <w:t>Table3}</w:t>
      </w:r>
    </w:p>
    <w:p w14:paraId="74E996F0"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spellStart"/>
      <w:r w:rsidRPr="00B40D69">
        <w:rPr>
          <w:rFonts w:ascii="Avenir Next Condensed" w:hAnsi="Avenir Next Condensed" w:cs="Courier New"/>
        </w:rPr>
        <w:t>resizebox</w:t>
      </w:r>
      <w:proofErr w:type="spellEnd"/>
      <w:r w:rsidRPr="00B40D69">
        <w:rPr>
          <w:rFonts w:ascii="Avenir Next Condensed" w:hAnsi="Avenir Next Condensed" w:cs="Courier New"/>
        </w:rPr>
        <w:t>{\</w:t>
      </w:r>
      <w:proofErr w:type="spellStart"/>
      <w:proofErr w:type="gramStart"/>
      <w:r w:rsidRPr="00B40D69">
        <w:rPr>
          <w:rFonts w:ascii="Avenir Next Condensed" w:hAnsi="Avenir Next Condensed" w:cs="Courier New"/>
        </w:rPr>
        <w:t>textwidth</w:t>
      </w:r>
      <w:proofErr w:type="spellEnd"/>
      <w:r w:rsidRPr="00B40D69">
        <w:rPr>
          <w:rFonts w:ascii="Avenir Next Condensed" w:hAnsi="Avenir Next Condensed" w:cs="Courier New"/>
        </w:rPr>
        <w:t>}{!}</w:t>
      </w:r>
      <w:proofErr w:type="gramEnd"/>
      <w:r w:rsidRPr="00B40D69">
        <w:rPr>
          <w:rFonts w:ascii="Avenir Next Condensed" w:hAnsi="Avenir Next Condensed" w:cs="Courier New"/>
        </w:rPr>
        <w:t>{%</w:t>
      </w:r>
    </w:p>
    <w:p w14:paraId="40505A0B"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begin</w:t>
      </w:r>
      <w:proofErr w:type="gramEnd"/>
      <w:r w:rsidRPr="00B40D69">
        <w:rPr>
          <w:rFonts w:ascii="Avenir Next Condensed" w:hAnsi="Avenir Next Condensed" w:cs="Courier New"/>
        </w:rPr>
        <w:t>{tabular}{</w:t>
      </w:r>
      <w:proofErr w:type="spellStart"/>
      <w:r w:rsidRPr="00B40D69">
        <w:rPr>
          <w:rFonts w:ascii="Avenir Next Condensed" w:hAnsi="Avenir Next Condensed" w:cs="Courier New"/>
        </w:rPr>
        <w:t>lccclllccrc</w:t>
      </w:r>
      <w:proofErr w:type="spellEnd"/>
      <w:r w:rsidRPr="00B40D69">
        <w:rPr>
          <w:rFonts w:ascii="Avenir Next Condensed" w:hAnsi="Avenir Next Condensed" w:cs="Courier New"/>
        </w:rPr>
        <w:t>}</w:t>
      </w:r>
    </w:p>
    <w:p w14:paraId="659B1E5A"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spellStart"/>
      <w:proofErr w:type="gramStart"/>
      <w:r w:rsidRPr="00B40D69">
        <w:rPr>
          <w:rFonts w:ascii="Avenir Next Condensed" w:hAnsi="Avenir Next Condensed" w:cs="Courier New"/>
        </w:rPr>
        <w:t>hline</w:t>
      </w:r>
      <w:proofErr w:type="spellEnd"/>
      <w:proofErr w:type="gramEnd"/>
    </w:p>
    <w:p w14:paraId="0AE8520B"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\multicolumn{1}{</w:t>
      </w:r>
      <w:proofErr w:type="gramStart"/>
      <w:r w:rsidRPr="00B40D69">
        <w:rPr>
          <w:rFonts w:ascii="Avenir Next Condensed" w:hAnsi="Avenir Next Condensed" w:cs="Courier New"/>
        </w:rPr>
        <w:t>c}{</w:t>
      </w:r>
      <w:proofErr w:type="gramEnd"/>
      <w:r w:rsidRPr="00B40D69">
        <w:rPr>
          <w:rFonts w:ascii="Avenir Next Condensed" w:hAnsi="Avenir Next Condensed" w:cs="Courier New"/>
        </w:rPr>
        <w:t>\textbf{\begin{tabular}[c]{@{}c@{}}Independent\\ t-test\end{tabular}}} &amp;</w:t>
      </w:r>
    </w:p>
    <w:p w14:paraId="0DA02054"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\multicolumn{1}{</w:t>
      </w:r>
      <w:proofErr w:type="gramStart"/>
      <w:r w:rsidRPr="00B40D69">
        <w:rPr>
          <w:rFonts w:ascii="Avenir Next Condensed" w:hAnsi="Avenir Next Condensed" w:cs="Courier New"/>
        </w:rPr>
        <w:t>c}{</w:t>
      </w:r>
      <w:proofErr w:type="gramEnd"/>
      <w:r w:rsidRPr="00B40D69">
        <w:rPr>
          <w:rFonts w:ascii="Avenir Next Condensed" w:hAnsi="Avenir Next Condensed" w:cs="Courier New"/>
        </w:rPr>
        <w:t>\</w:t>
      </w:r>
      <w:proofErr w:type="spellStart"/>
      <w:r w:rsidRPr="00B40D69">
        <w:rPr>
          <w:rFonts w:ascii="Avenir Next Condensed" w:hAnsi="Avenir Next Condensed" w:cs="Courier New"/>
        </w:rPr>
        <w:t>textbf</w:t>
      </w:r>
      <w:proofErr w:type="spellEnd"/>
      <w:r w:rsidRPr="00B40D69">
        <w:rPr>
          <w:rFonts w:ascii="Avenir Next Condensed" w:hAnsi="Avenir Next Condensed" w:cs="Courier New"/>
        </w:rPr>
        <w:t>{Diff}} &amp;</w:t>
      </w:r>
    </w:p>
    <w:p w14:paraId="5304F00F"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\multicolum</w:t>
      </w:r>
      <w:r w:rsidRPr="00B40D69">
        <w:rPr>
          <w:rFonts w:ascii="Avenir Next Condensed" w:hAnsi="Avenir Next Condensed" w:cs="Courier New"/>
        </w:rPr>
        <w:t>n{1}{</w:t>
      </w:r>
      <w:proofErr w:type="gramStart"/>
      <w:r w:rsidRPr="00B40D69">
        <w:rPr>
          <w:rFonts w:ascii="Avenir Next Condensed" w:hAnsi="Avenir Next Condensed" w:cs="Courier New"/>
        </w:rPr>
        <w:t>c}{</w:t>
      </w:r>
      <w:proofErr w:type="gramEnd"/>
      <w:r w:rsidRPr="00B40D69">
        <w:rPr>
          <w:rFonts w:ascii="Avenir Next Condensed" w:hAnsi="Avenir Next Condensed" w:cs="Courier New"/>
        </w:rPr>
        <w:t>\</w:t>
      </w:r>
      <w:proofErr w:type="spellStart"/>
      <w:r w:rsidRPr="00B40D69">
        <w:rPr>
          <w:rFonts w:ascii="Avenir Next Condensed" w:hAnsi="Avenir Next Condensed" w:cs="Courier New"/>
        </w:rPr>
        <w:t>textbf</w:t>
      </w:r>
      <w:proofErr w:type="spellEnd"/>
      <w:r w:rsidRPr="00B40D69">
        <w:rPr>
          <w:rFonts w:ascii="Avenir Next Condensed" w:hAnsi="Avenir Next Condensed" w:cs="Courier New"/>
        </w:rPr>
        <w:t>{\begin{tabular}[c]{@{}c@{}}Degrees of \\ freedom\end{tabular}}} &amp;</w:t>
      </w:r>
    </w:p>
    <w:p w14:paraId="7F7A5C77"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\multicolumn{1}{</w:t>
      </w:r>
      <w:proofErr w:type="gramStart"/>
      <w:r w:rsidRPr="00B40D69">
        <w:rPr>
          <w:rFonts w:ascii="Avenir Next Condensed" w:hAnsi="Avenir Next Condensed" w:cs="Courier New"/>
        </w:rPr>
        <w:t>c}{</w:t>
      </w:r>
      <w:proofErr w:type="gramEnd"/>
      <w:r w:rsidRPr="00B40D69">
        <w:rPr>
          <w:rFonts w:ascii="Avenir Next Condensed" w:hAnsi="Avenir Next Condensed" w:cs="Courier New"/>
        </w:rPr>
        <w:t>\</w:t>
      </w:r>
      <w:proofErr w:type="spellStart"/>
      <w:r w:rsidRPr="00B40D69">
        <w:rPr>
          <w:rFonts w:ascii="Avenir Next Condensed" w:hAnsi="Avenir Next Condensed" w:cs="Courier New"/>
        </w:rPr>
        <w:t>textbf</w:t>
      </w:r>
      <w:proofErr w:type="spellEnd"/>
      <w:r w:rsidRPr="00B40D69">
        <w:rPr>
          <w:rFonts w:ascii="Avenir Next Condensed" w:hAnsi="Avenir Next Condensed" w:cs="Courier New"/>
        </w:rPr>
        <w:t>{t}} &amp;</w:t>
      </w:r>
    </w:p>
    <w:p w14:paraId="143A4C73"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\multicolumn{1}{</w:t>
      </w:r>
      <w:proofErr w:type="gramStart"/>
      <w:r w:rsidRPr="00B40D69">
        <w:rPr>
          <w:rFonts w:ascii="Avenir Next Condensed" w:hAnsi="Avenir Next Condensed" w:cs="Courier New"/>
        </w:rPr>
        <w:t>c}{</w:t>
      </w:r>
      <w:proofErr w:type="gramEnd"/>
      <w:r w:rsidRPr="00B40D69">
        <w:rPr>
          <w:rFonts w:ascii="Avenir Next Condensed" w:hAnsi="Avenir Next Condensed" w:cs="Courier New"/>
        </w:rPr>
        <w:t>\</w:t>
      </w:r>
      <w:proofErr w:type="spellStart"/>
      <w:r w:rsidRPr="00B40D69">
        <w:rPr>
          <w:rFonts w:ascii="Avenir Next Condensed" w:hAnsi="Avenir Next Condensed" w:cs="Courier New"/>
        </w:rPr>
        <w:t>textbf</w:t>
      </w:r>
      <w:proofErr w:type="spellEnd"/>
      <w:r w:rsidRPr="00B40D69">
        <w:rPr>
          <w:rFonts w:ascii="Avenir Next Condensed" w:hAnsi="Avenir Next Condensed" w:cs="Courier New"/>
        </w:rPr>
        <w:t>{\begin{tabular}[c]{@{}c@{}}2-sided\\ p-value\end{tabular}}} &amp;</w:t>
      </w:r>
    </w:p>
    <w:p w14:paraId="1B939E23"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\multicolumn{1}{</w:t>
      </w:r>
      <w:proofErr w:type="gramStart"/>
      <w:r w:rsidRPr="00B40D69">
        <w:rPr>
          <w:rFonts w:ascii="Avenir Next Condensed" w:hAnsi="Avenir Next Condensed" w:cs="Courier New"/>
        </w:rPr>
        <w:t>c}{</w:t>
      </w:r>
      <w:proofErr w:type="gramEnd"/>
      <w:r w:rsidRPr="00B40D69">
        <w:rPr>
          <w:rFonts w:ascii="Avenir Next Condensed" w:hAnsi="Avenir Next Condensed" w:cs="Courier New"/>
        </w:rPr>
        <w:t>\</w:t>
      </w:r>
      <w:proofErr w:type="spellStart"/>
      <w:r w:rsidRPr="00B40D69">
        <w:rPr>
          <w:rFonts w:ascii="Avenir Next Condensed" w:hAnsi="Avenir Next Condensed" w:cs="Courier New"/>
        </w:rPr>
        <w:t>textbf</w:t>
      </w:r>
      <w:proofErr w:type="spellEnd"/>
      <w:r w:rsidRPr="00B40D69">
        <w:rPr>
          <w:rFonts w:ascii="Avenir Next Condensed" w:hAnsi="Avenir Next Condensed" w:cs="Courier New"/>
        </w:rPr>
        <w:t>{\begin{tabular}[c]{</w:t>
      </w:r>
      <w:r w:rsidRPr="00B40D69">
        <w:rPr>
          <w:rFonts w:ascii="Avenir Next Condensed" w:hAnsi="Avenir Next Condensed" w:cs="Courier New"/>
        </w:rPr>
        <w:t>@{}c@{}}Diff \textless 0 \\ p-value\end{tabular}}} &amp;</w:t>
      </w:r>
    </w:p>
    <w:p w14:paraId="09266DB3"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\multicolumn{1}{</w:t>
      </w:r>
      <w:proofErr w:type="gramStart"/>
      <w:r w:rsidRPr="00B40D69">
        <w:rPr>
          <w:rFonts w:ascii="Avenir Next Condensed" w:hAnsi="Avenir Next Condensed" w:cs="Courier New"/>
        </w:rPr>
        <w:t>c}{</w:t>
      </w:r>
      <w:proofErr w:type="gramEnd"/>
      <w:r w:rsidRPr="00B40D69">
        <w:rPr>
          <w:rFonts w:ascii="Avenir Next Condensed" w:hAnsi="Avenir Next Condensed" w:cs="Courier New"/>
        </w:rPr>
        <w:t>\</w:t>
      </w:r>
      <w:proofErr w:type="spellStart"/>
      <w:r w:rsidRPr="00B40D69">
        <w:rPr>
          <w:rFonts w:ascii="Avenir Next Condensed" w:hAnsi="Avenir Next Condensed" w:cs="Courier New"/>
        </w:rPr>
        <w:t>textbf</w:t>
      </w:r>
      <w:proofErr w:type="spellEnd"/>
      <w:r w:rsidRPr="00B40D69">
        <w:rPr>
          <w:rFonts w:ascii="Avenir Next Condensed" w:hAnsi="Avenir Next Condensed" w:cs="Courier New"/>
        </w:rPr>
        <w:t>{\begin{tabular}[c]{@{}c@{}}Diff \</w:t>
      </w:r>
      <w:proofErr w:type="spellStart"/>
      <w:r w:rsidRPr="00B40D69">
        <w:rPr>
          <w:rFonts w:ascii="Avenir Next Condensed" w:hAnsi="Avenir Next Condensed" w:cs="Courier New"/>
        </w:rPr>
        <w:t>textgreater</w:t>
      </w:r>
      <w:proofErr w:type="spellEnd"/>
      <w:r w:rsidRPr="00B40D69">
        <w:rPr>
          <w:rFonts w:ascii="Avenir Next Condensed" w:hAnsi="Avenir Next Condensed" w:cs="Courier New"/>
        </w:rPr>
        <w:t xml:space="preserve"> 0 \\ p-value\end{tabular}}} &amp;</w:t>
      </w:r>
    </w:p>
    <w:p w14:paraId="224B1C5C"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\multicolumn{1}{</w:t>
      </w:r>
      <w:proofErr w:type="gramStart"/>
      <w:r w:rsidRPr="00B40D69">
        <w:rPr>
          <w:rFonts w:ascii="Avenir Next Condensed" w:hAnsi="Avenir Next Condensed" w:cs="Courier New"/>
        </w:rPr>
        <w:t>c}{</w:t>
      </w:r>
      <w:proofErr w:type="gramEnd"/>
      <w:r w:rsidRPr="00B40D69">
        <w:rPr>
          <w:rFonts w:ascii="Avenir Next Condensed" w:hAnsi="Avenir Next Condensed" w:cs="Courier New"/>
        </w:rPr>
        <w:t>\</w:t>
      </w:r>
      <w:proofErr w:type="spellStart"/>
      <w:r w:rsidRPr="00B40D69">
        <w:rPr>
          <w:rFonts w:ascii="Avenir Next Condensed" w:hAnsi="Avenir Next Condensed" w:cs="Courier New"/>
        </w:rPr>
        <w:t>textbf</w:t>
      </w:r>
      <w:proofErr w:type="spellEnd"/>
      <w:r w:rsidRPr="00B40D69">
        <w:rPr>
          <w:rFonts w:ascii="Avenir Next Condensed" w:hAnsi="Avenir Next Condensed" w:cs="Courier New"/>
        </w:rPr>
        <w:t>{Cohen d}} &amp;</w:t>
      </w:r>
    </w:p>
    <w:p w14:paraId="368BAEF8"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\multicolumn{1}{</w:t>
      </w:r>
      <w:proofErr w:type="gramStart"/>
      <w:r w:rsidRPr="00B40D69">
        <w:rPr>
          <w:rFonts w:ascii="Avenir Next Condensed" w:hAnsi="Avenir Next Condensed" w:cs="Courier New"/>
        </w:rPr>
        <w:t>c}{</w:t>
      </w:r>
      <w:proofErr w:type="gramEnd"/>
      <w:r w:rsidRPr="00B40D69">
        <w:rPr>
          <w:rFonts w:ascii="Avenir Next Condensed" w:hAnsi="Avenir Next Condensed" w:cs="Courier New"/>
        </w:rPr>
        <w:t>\</w:t>
      </w:r>
      <w:proofErr w:type="spellStart"/>
      <w:r w:rsidRPr="00B40D69">
        <w:rPr>
          <w:rFonts w:ascii="Avenir Next Condensed" w:hAnsi="Avenir Next Condensed" w:cs="Courier New"/>
        </w:rPr>
        <w:t>textbf</w:t>
      </w:r>
      <w:proofErr w:type="spellEnd"/>
      <w:r w:rsidRPr="00B40D69">
        <w:rPr>
          <w:rFonts w:ascii="Avenir Next Condensed" w:hAnsi="Avenir Next Condensed" w:cs="Courier New"/>
        </w:rPr>
        <w:t>{Hedge's g}} &amp;</w:t>
      </w:r>
    </w:p>
    <w:p w14:paraId="27C426C1"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\multicolumn{</w:t>
      </w:r>
      <w:r w:rsidRPr="00B40D69">
        <w:rPr>
          <w:rFonts w:ascii="Avenir Next Condensed" w:hAnsi="Avenir Next Condensed" w:cs="Courier New"/>
        </w:rPr>
        <w:t>1}{</w:t>
      </w:r>
      <w:proofErr w:type="gramStart"/>
      <w:r w:rsidRPr="00B40D69">
        <w:rPr>
          <w:rFonts w:ascii="Avenir Next Condensed" w:hAnsi="Avenir Next Condensed" w:cs="Courier New"/>
        </w:rPr>
        <w:t>c}{</w:t>
      </w:r>
      <w:proofErr w:type="gramEnd"/>
      <w:r w:rsidRPr="00B40D69">
        <w:rPr>
          <w:rFonts w:ascii="Avenir Next Condensed" w:hAnsi="Avenir Next Condensed" w:cs="Courier New"/>
        </w:rPr>
        <w:t>\</w:t>
      </w:r>
      <w:proofErr w:type="spellStart"/>
      <w:r w:rsidRPr="00B40D69">
        <w:rPr>
          <w:rFonts w:ascii="Avenir Next Condensed" w:hAnsi="Avenir Next Condensed" w:cs="Courier New"/>
        </w:rPr>
        <w:t>textbf</w:t>
      </w:r>
      <w:proofErr w:type="spellEnd"/>
      <w:r w:rsidRPr="00B40D69">
        <w:rPr>
          <w:rFonts w:ascii="Avenir Next Condensed" w:hAnsi="Avenir Next Condensed" w:cs="Courier New"/>
        </w:rPr>
        <w:t>{Glass's delta}} &amp;</w:t>
      </w:r>
    </w:p>
    <w:p w14:paraId="2B0F789B"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\multicolumn{1}{</w:t>
      </w:r>
      <w:proofErr w:type="gramStart"/>
      <w:r w:rsidRPr="00B40D69">
        <w:rPr>
          <w:rFonts w:ascii="Avenir Next Condensed" w:hAnsi="Avenir Next Condensed" w:cs="Courier New"/>
        </w:rPr>
        <w:t>c}{</w:t>
      </w:r>
      <w:proofErr w:type="gramEnd"/>
      <w:r w:rsidRPr="00B40D69">
        <w:rPr>
          <w:rFonts w:ascii="Avenir Next Condensed" w:hAnsi="Avenir Next Condensed" w:cs="Courier New"/>
        </w:rPr>
        <w:t>\</w:t>
      </w:r>
      <w:proofErr w:type="spellStart"/>
      <w:r w:rsidRPr="00B40D69">
        <w:rPr>
          <w:rFonts w:ascii="Avenir Next Condensed" w:hAnsi="Avenir Next Condensed" w:cs="Courier New"/>
        </w:rPr>
        <w:t>textbf</w:t>
      </w:r>
      <w:proofErr w:type="spellEnd"/>
      <w:r w:rsidRPr="00B40D69">
        <w:rPr>
          <w:rFonts w:ascii="Avenir Next Condensed" w:hAnsi="Avenir Next Condensed" w:cs="Courier New"/>
        </w:rPr>
        <w:t>{Pearson r}} \\ \</w:t>
      </w:r>
      <w:proofErr w:type="spellStart"/>
      <w:r w:rsidRPr="00B40D69">
        <w:rPr>
          <w:rFonts w:ascii="Avenir Next Condensed" w:hAnsi="Avenir Next Condensed" w:cs="Courier New"/>
        </w:rPr>
        <w:t>hline</w:t>
      </w:r>
      <w:proofErr w:type="spellEnd"/>
    </w:p>
    <w:p w14:paraId="0B929885"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kr-vs-kp    &amp; -0.</w:t>
      </w:r>
      <w:proofErr w:type="gramStart"/>
      <w:r w:rsidRPr="00B40D69">
        <w:rPr>
          <w:rFonts w:ascii="Avenir Next Condensed" w:hAnsi="Avenir Next Condensed" w:cs="Courier New"/>
        </w:rPr>
        <w:t>04  &amp;</w:t>
      </w:r>
      <w:proofErr w:type="gramEnd"/>
      <w:r w:rsidRPr="00B40D69">
        <w:rPr>
          <w:rFonts w:ascii="Avenir Next Condensed" w:hAnsi="Avenir Next Condensed" w:cs="Courier New"/>
        </w:rPr>
        <w:t xml:space="preserve"> 12 &amp; -5.702 &amp; 0     &amp; 0     &amp; 1     &amp; -3.048 &amp; -2.854 &amp; -2.921 &amp; 0.855 \\</w:t>
      </w:r>
    </w:p>
    <w:p w14:paraId="11F1E15D"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mushroom    &amp; -0.009 &amp; 12 &amp; -0.793 &amp; 0.443 &amp; 0.222 &amp; 0.778 &amp; -0.424 &amp; -0.397</w:t>
      </w:r>
      <w:r w:rsidRPr="00B40D69">
        <w:rPr>
          <w:rFonts w:ascii="Avenir Next Condensed" w:hAnsi="Avenir Next Condensed" w:cs="Courier New"/>
        </w:rPr>
        <w:t xml:space="preserve"> &amp; -0.477 &amp; 0.223 \\</w:t>
      </w:r>
    </w:p>
    <w:p w14:paraId="075F655C"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iris        &amp; -0.002 &amp; 12 &amp; -0.091 &amp; 0.929 &amp; 0.465 &amp; 0.535 &amp; -0.048 &amp; -0.045 &amp; -0.048 &amp; 0.026 \\</w:t>
      </w:r>
    </w:p>
    <w:p w14:paraId="71C03337"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spambase    &amp; -0.</w:t>
      </w:r>
      <w:proofErr w:type="gramStart"/>
      <w:r w:rsidRPr="00B40D69">
        <w:rPr>
          <w:rFonts w:ascii="Avenir Next Condensed" w:hAnsi="Avenir Next Condensed" w:cs="Courier New"/>
        </w:rPr>
        <w:t>03  &amp;</w:t>
      </w:r>
      <w:proofErr w:type="gramEnd"/>
      <w:r w:rsidRPr="00B40D69">
        <w:rPr>
          <w:rFonts w:ascii="Avenir Next Condensed" w:hAnsi="Avenir Next Condensed" w:cs="Courier New"/>
        </w:rPr>
        <w:t xml:space="preserve"> 12 &amp; -3.547 &amp; 0.004 &amp; 0.002 &amp; 0.998 &amp; -1.896 &amp; -1.775 &amp; -1.421 &amp; 0.715 \\</w:t>
      </w:r>
    </w:p>
    <w:p w14:paraId="7579B90B"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tic-tac-toe &amp; -0.033 &amp; 12 &amp; -4.326 &amp; 0.00</w:t>
      </w:r>
      <w:r w:rsidRPr="00B40D69">
        <w:rPr>
          <w:rFonts w:ascii="Avenir Next Condensed" w:hAnsi="Avenir Next Condensed" w:cs="Courier New"/>
        </w:rPr>
        <w:t>1 &amp; 0     &amp; 1     &amp; -2.312 &amp; -2.165 &amp; -1.781 &amp; 0.781 \\</w:t>
      </w:r>
    </w:p>
    <w:p w14:paraId="59BCC2C5"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sick        &amp; </w:t>
      </w:r>
      <w:proofErr w:type="gramStart"/>
      <w:r w:rsidRPr="00B40D69">
        <w:rPr>
          <w:rFonts w:ascii="Avenir Next Condensed" w:hAnsi="Avenir Next Condensed" w:cs="Courier New"/>
        </w:rPr>
        <w:t>0.001  &amp;</w:t>
      </w:r>
      <w:proofErr w:type="gramEnd"/>
      <w:r w:rsidRPr="00B40D69">
        <w:rPr>
          <w:rFonts w:ascii="Avenir Next Condensed" w:hAnsi="Avenir Next Condensed" w:cs="Courier New"/>
        </w:rPr>
        <w:t xml:space="preserve"> 12 &amp; 0.14   &amp; 0.891 &amp; 0.554 &amp; 0.446 &amp; 0.074  &amp; 0.07   &amp; 0.053  &amp; 0.04  \\</w:t>
      </w:r>
    </w:p>
    <w:p w14:paraId="3988EF6F"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waveform    &amp; -0.023 &amp; 12 &amp; -2.672 &amp; </w:t>
      </w:r>
      <w:proofErr w:type="gramStart"/>
      <w:r w:rsidRPr="00B40D69">
        <w:rPr>
          <w:rFonts w:ascii="Avenir Next Condensed" w:hAnsi="Avenir Next Condensed" w:cs="Courier New"/>
        </w:rPr>
        <w:t>0.02  &amp;</w:t>
      </w:r>
      <w:proofErr w:type="gramEnd"/>
      <w:r w:rsidRPr="00B40D69">
        <w:rPr>
          <w:rFonts w:ascii="Avenir Next Condensed" w:hAnsi="Avenir Next Condensed" w:cs="Courier New"/>
        </w:rPr>
        <w:t xml:space="preserve"> 0.01  &amp; 0.99  &amp; -1.428 &amp; -1.337 &amp; -1.442 &amp; 0.611 \\</w:t>
      </w:r>
    </w:p>
    <w:p w14:paraId="5556566E"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car         &amp; -0.008 &amp; 12 &amp; -0.871 &amp; 0.401 &amp; 0.2   &amp; 0.8   &amp; -0.465 &amp; -0.436 &amp; -0.332 &amp; 0.244 \\</w:t>
      </w:r>
    </w:p>
    <w:p w14:paraId="6C3EA362"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vote        &amp; -0.034 &amp; 12 &amp; -5.198 &amp; 0     &amp; 0     &amp; 1     &amp; -2.779 &amp; -2.601 &amp; -2.081 &amp; 0.832 \\</w:t>
      </w:r>
    </w:p>
    <w:p w14:paraId="3A0ED63F" w14:textId="77777777" w:rsidR="003A1683" w:rsidRPr="00B40D69" w:rsidRDefault="00394EC4" w:rsidP="00B40D69">
      <w:pPr>
        <w:pStyle w:val="PlainText"/>
        <w:spacing w:line="360" w:lineRule="auto"/>
        <w:jc w:val="both"/>
        <w:rPr>
          <w:rFonts w:ascii="Avenir Next Condensed" w:hAnsi="Avenir Next Condensed" w:cs="Courier New"/>
        </w:rPr>
      </w:pPr>
      <w:proofErr w:type="gramStart"/>
      <w:r w:rsidRPr="00B40D69">
        <w:rPr>
          <w:rFonts w:ascii="Avenir Next Condensed" w:hAnsi="Avenir Next Condensed" w:cs="Courier New"/>
        </w:rPr>
        <w:t>ionospher</w:t>
      </w:r>
      <w:r w:rsidRPr="00B40D69">
        <w:rPr>
          <w:rFonts w:ascii="Avenir Next Condensed" w:hAnsi="Avenir Next Condensed" w:cs="Courier New"/>
        </w:rPr>
        <w:t>e  &amp;</w:t>
      </w:r>
      <w:proofErr w:type="gramEnd"/>
      <w:r w:rsidRPr="00B40D69">
        <w:rPr>
          <w:rFonts w:ascii="Avenir Next Condensed" w:hAnsi="Avenir Next Condensed" w:cs="Courier New"/>
        </w:rPr>
        <w:t xml:space="preserve"> -0.052 &amp; 12 &amp; -3.875 &amp; 0.002 &amp; 0.001 &amp; 0.999 &amp; -2.071 &amp; -1.939 &amp; -1.742 &amp; 0.746 \\ \</w:t>
      </w:r>
      <w:proofErr w:type="spellStart"/>
      <w:r w:rsidRPr="00B40D69">
        <w:rPr>
          <w:rFonts w:ascii="Avenir Next Condensed" w:hAnsi="Avenir Next Condensed" w:cs="Courier New"/>
        </w:rPr>
        <w:t>hline</w:t>
      </w:r>
      <w:proofErr w:type="spellEnd"/>
    </w:p>
    <w:p w14:paraId="663DFB3D"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end</w:t>
      </w:r>
      <w:proofErr w:type="gramEnd"/>
      <w:r w:rsidRPr="00B40D69">
        <w:rPr>
          <w:rFonts w:ascii="Avenir Next Condensed" w:hAnsi="Avenir Next Condensed" w:cs="Courier New"/>
        </w:rPr>
        <w:t>{tabular}%</w:t>
      </w:r>
    </w:p>
    <w:p w14:paraId="72DC3085"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lastRenderedPageBreak/>
        <w:t>}</w:t>
      </w:r>
    </w:p>
    <w:p w14:paraId="043E4499"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end</w:t>
      </w:r>
      <w:proofErr w:type="gramEnd"/>
      <w:r w:rsidRPr="00B40D69">
        <w:rPr>
          <w:rFonts w:ascii="Avenir Next Condensed" w:hAnsi="Avenir Next Condensed" w:cs="Courier New"/>
        </w:rPr>
        <w:t>{table}</w:t>
      </w:r>
    </w:p>
    <w:p w14:paraId="63DA52CF"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Figure~\</w:t>
      </w:r>
      <w:proofErr w:type="gramStart"/>
      <w:r w:rsidRPr="00B40D69">
        <w:rPr>
          <w:rFonts w:ascii="Avenir Next Condensed" w:hAnsi="Avenir Next Condensed" w:cs="Courier New"/>
        </w:rPr>
        <w:t>ref{</w:t>
      </w:r>
      <w:proofErr w:type="gramEnd"/>
      <w:r w:rsidRPr="00B40D69">
        <w:rPr>
          <w:rFonts w:ascii="Avenir Next Condensed" w:hAnsi="Avenir Next Condensed" w:cs="Courier New"/>
        </w:rPr>
        <w:t xml:space="preserve">Fig.6-accuracy-different-n-annotators} shows the average accuracy for the "ionosphere" dataset for various </w:t>
      </w:r>
      <w:r w:rsidRPr="00B40D69">
        <w:rPr>
          <w:rFonts w:ascii="Avenir Next Condensed" w:hAnsi="Avenir Next Condensed" w:cs="Courier New"/>
        </w:rPr>
        <w:t>annotator counts (horizontal axis). As can be seen, the proposed strategies considerably improve accuracy while utilizing a small number of annotators. Additionally, Figure~\</w:t>
      </w:r>
      <w:proofErr w:type="gramStart"/>
      <w:r w:rsidRPr="00B40D69">
        <w:rPr>
          <w:rFonts w:ascii="Avenir Next Condensed" w:hAnsi="Avenir Next Condensed" w:cs="Courier New"/>
        </w:rPr>
        <w:t>ref{</w:t>
      </w:r>
      <w:proofErr w:type="gramEnd"/>
      <w:r w:rsidRPr="00B40D69">
        <w:rPr>
          <w:rFonts w:ascii="Avenir Next Condensed" w:hAnsi="Avenir Next Condensed" w:cs="Courier New"/>
        </w:rPr>
        <w:t>Fig.7-accuracy-different-datasets} shows the average accuracy of the three ann</w:t>
      </w:r>
      <w:r w:rsidRPr="00B40D69">
        <w:rPr>
          <w:rFonts w:ascii="Avenir Next Condensed" w:hAnsi="Avenir Next Condensed" w:cs="Courier New"/>
        </w:rPr>
        <w:t xml:space="preserve">otators (the smallest number of annotators that could perform consensus voting) on all ten datasets. Similarly, for the ionosphere dataset, we observed a similar trend in achieving higher accuracy on nine of the ten datasets compared to all benchmarks. It </w:t>
      </w:r>
      <w:r w:rsidRPr="00B40D69">
        <w:rPr>
          <w:rFonts w:ascii="Avenir Next Condensed" w:hAnsi="Avenir Next Condensed" w:cs="Courier New"/>
        </w:rPr>
        <w:t>is important to note that the "freq" confidence measurement strategy is used to report the proposed techniques, as well as the Tao and Sheng results. Furthermore, the measured p-value calculated for the measured average accuracy (using three annotators) ov</w:t>
      </w:r>
      <w:r w:rsidRPr="00B40D69">
        <w:rPr>
          <w:rFonts w:ascii="Avenir Next Condensed" w:hAnsi="Avenir Next Condensed" w:cs="Courier New"/>
        </w:rPr>
        <w:t xml:space="preserve">er different datasets showed a statistically significant improvement for both the proposed and proposed-penalized techniques over all remaining benchmarks (Gold Majority Vote, MV, MMSR, Wawa, Zero-Based Skill, GLAD, Dawid Skene). </w:t>
      </w:r>
    </w:p>
    <w:p w14:paraId="49A7B600"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\begin{figure</w:t>
      </w:r>
      <w:proofErr w:type="gramStart"/>
      <w:r w:rsidRPr="00B40D69">
        <w:rPr>
          <w:rFonts w:ascii="Avenir Next Condensed" w:hAnsi="Avenir Next Condensed" w:cs="Courier New"/>
        </w:rPr>
        <w:t>*}[</w:t>
      </w:r>
      <w:proofErr w:type="gramEnd"/>
      <w:r w:rsidRPr="00B40D69">
        <w:rPr>
          <w:rFonts w:ascii="Avenir Next Condensed" w:hAnsi="Avenir Next Condensed" w:cs="Courier New"/>
        </w:rPr>
        <w:t>!</w:t>
      </w:r>
      <w:proofErr w:type="spellStart"/>
      <w:r w:rsidRPr="00B40D69">
        <w:rPr>
          <w:rFonts w:ascii="Avenir Next Condensed" w:hAnsi="Avenir Next Condensed" w:cs="Courier New"/>
        </w:rPr>
        <w:t>htbp</w:t>
      </w:r>
      <w:proofErr w:type="spellEnd"/>
      <w:r w:rsidRPr="00B40D69">
        <w:rPr>
          <w:rFonts w:ascii="Avenir Next Condensed" w:hAnsi="Avenir Next Condensed" w:cs="Courier New"/>
        </w:rPr>
        <w:t>]</w:t>
      </w:r>
    </w:p>
    <w:p w14:paraId="41FDFFEE"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r w:rsidRPr="00B40D69">
        <w:rPr>
          <w:rFonts w:ascii="Avenir Next Condensed" w:hAnsi="Avenir Next Condensed" w:cs="Courier New"/>
        </w:rPr>
        <w:t xml:space="preserve">  \</w:t>
      </w:r>
      <w:proofErr w:type="gramStart"/>
      <w:r w:rsidRPr="00B40D69">
        <w:rPr>
          <w:rFonts w:ascii="Avenir Next Condensed" w:hAnsi="Avenir Next Condensed" w:cs="Courier New"/>
        </w:rPr>
        <w:t>centering</w:t>
      </w:r>
      <w:proofErr w:type="gramEnd"/>
    </w:p>
    <w:p w14:paraId="485036CF"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spellStart"/>
      <w:r w:rsidRPr="00B40D69">
        <w:rPr>
          <w:rFonts w:ascii="Avenir Next Condensed" w:hAnsi="Avenir Next Condensed" w:cs="Courier New"/>
        </w:rPr>
        <w:t>includegraphics</w:t>
      </w:r>
      <w:proofErr w:type="spellEnd"/>
      <w:r w:rsidRPr="00B40D69">
        <w:rPr>
          <w:rFonts w:ascii="Avenir Next Condensed" w:hAnsi="Avenir Next Condensed" w:cs="Courier New"/>
        </w:rPr>
        <w:t>[width=\</w:t>
      </w:r>
      <w:proofErr w:type="spellStart"/>
      <w:proofErr w:type="gramStart"/>
      <w:r w:rsidRPr="00B40D69">
        <w:rPr>
          <w:rFonts w:ascii="Avenir Next Condensed" w:hAnsi="Avenir Next Condensed" w:cs="Courier New"/>
        </w:rPr>
        <w:t>textwidth</w:t>
      </w:r>
      <w:proofErr w:type="spellEnd"/>
      <w:r w:rsidRPr="00B40D69">
        <w:rPr>
          <w:rFonts w:ascii="Avenir Next Condensed" w:hAnsi="Avenir Next Condensed" w:cs="Courier New"/>
        </w:rPr>
        <w:t>]{</w:t>
      </w:r>
      <w:proofErr w:type="gramEnd"/>
      <w:r w:rsidRPr="00B40D69">
        <w:rPr>
          <w:rFonts w:ascii="Avenir Next Condensed" w:hAnsi="Avenir Next Condensed" w:cs="Courier New"/>
        </w:rPr>
        <w:t>figures/image9.png}</w:t>
      </w:r>
    </w:p>
    <w:p w14:paraId="48538BE0"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roofErr w:type="gramStart"/>
      <w:r w:rsidRPr="00B40D69">
        <w:rPr>
          <w:rFonts w:ascii="Avenir Next Condensed" w:hAnsi="Avenir Next Condensed" w:cs="Courier New"/>
        </w:rPr>
        <w:t>caption{</w:t>
      </w:r>
      <w:proofErr w:type="gramEnd"/>
      <w:r w:rsidRPr="00B40D69">
        <w:rPr>
          <w:rFonts w:ascii="Avenir Next Condensed" w:hAnsi="Avenir Next Condensed" w:cs="Courier New"/>
        </w:rPr>
        <w:t>{Average accuracy for the proposed aggregation techniques compared to the benchmarks for different numbers of annotators (horizontal axis) in the ionosphere dataset.}}</w:t>
      </w:r>
    </w:p>
    <w:p w14:paraId="4829E0B3"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r w:rsidRPr="00B40D69">
        <w:rPr>
          <w:rFonts w:ascii="Avenir Next Condensed" w:hAnsi="Avenir Next Condensed" w:cs="Courier New"/>
        </w:rPr>
        <w:t xml:space="preserve"> \</w:t>
      </w:r>
      <w:proofErr w:type="gramStart"/>
      <w:r w:rsidRPr="00B40D69">
        <w:rPr>
          <w:rFonts w:ascii="Avenir Next Condensed" w:hAnsi="Avenir Next Condensed" w:cs="Courier New"/>
        </w:rPr>
        <w:t>label{</w:t>
      </w:r>
      <w:proofErr w:type="gramEnd"/>
      <w:r w:rsidRPr="00B40D69">
        <w:rPr>
          <w:rFonts w:ascii="Avenir Next Condensed" w:hAnsi="Avenir Next Condensed" w:cs="Courier New"/>
        </w:rPr>
        <w:t>Fig.6-accuracy-different-n-annotators}</w:t>
      </w:r>
    </w:p>
    <w:p w14:paraId="099E0215"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end</w:t>
      </w:r>
      <w:proofErr w:type="gramEnd"/>
      <w:r w:rsidRPr="00B40D69">
        <w:rPr>
          <w:rFonts w:ascii="Avenir Next Condensed" w:hAnsi="Avenir Next Condensed" w:cs="Courier New"/>
        </w:rPr>
        <w:t>{figure*}</w:t>
      </w:r>
    </w:p>
    <w:p w14:paraId="0DC284F2"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\begin{figure</w:t>
      </w:r>
      <w:proofErr w:type="gramStart"/>
      <w:r w:rsidRPr="00B40D69">
        <w:rPr>
          <w:rFonts w:ascii="Avenir Next Condensed" w:hAnsi="Avenir Next Condensed" w:cs="Courier New"/>
        </w:rPr>
        <w:t>*}[</w:t>
      </w:r>
      <w:proofErr w:type="gramEnd"/>
      <w:r w:rsidRPr="00B40D69">
        <w:rPr>
          <w:rFonts w:ascii="Avenir Next Condensed" w:hAnsi="Avenir Next Condensed" w:cs="Courier New"/>
        </w:rPr>
        <w:t>!</w:t>
      </w:r>
      <w:proofErr w:type="spellStart"/>
      <w:r w:rsidRPr="00B40D69">
        <w:rPr>
          <w:rFonts w:ascii="Avenir Next Condensed" w:hAnsi="Avenir Next Condensed" w:cs="Courier New"/>
        </w:rPr>
        <w:t>htbp</w:t>
      </w:r>
      <w:proofErr w:type="spellEnd"/>
      <w:r w:rsidRPr="00B40D69">
        <w:rPr>
          <w:rFonts w:ascii="Avenir Next Condensed" w:hAnsi="Avenir Next Condensed" w:cs="Courier New"/>
        </w:rPr>
        <w:t>]</w:t>
      </w:r>
    </w:p>
    <w:p w14:paraId="7A72FCEB"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\centering \</w:t>
      </w:r>
      <w:proofErr w:type="spellStart"/>
      <w:r w:rsidRPr="00B40D69">
        <w:rPr>
          <w:rFonts w:ascii="Avenir Next Condensed" w:hAnsi="Avenir Next Condensed" w:cs="Courier New"/>
        </w:rPr>
        <w:t>makeatletter</w:t>
      </w:r>
      <w:proofErr w:type="spellEnd"/>
      <w:r w:rsidRPr="00B40D69">
        <w:rPr>
          <w:rFonts w:ascii="Avenir Next Condensed" w:hAnsi="Avenir Next Condensed" w:cs="Courier New"/>
        </w:rPr>
        <w:t>{\</w:t>
      </w:r>
      <w:proofErr w:type="spellStart"/>
      <w:r w:rsidRPr="00B40D69">
        <w:rPr>
          <w:rFonts w:ascii="Avenir Next Condensed" w:hAnsi="Avenir Next Condensed" w:cs="Courier New"/>
        </w:rPr>
        <w:t>includegraphics</w:t>
      </w:r>
      <w:proofErr w:type="spellEnd"/>
      <w:r w:rsidRPr="00B40D69">
        <w:rPr>
          <w:rFonts w:ascii="Avenir Next Condensed" w:hAnsi="Avenir Next Condensed" w:cs="Courier New"/>
        </w:rPr>
        <w:t>{figures/image10.png</w:t>
      </w:r>
      <w:proofErr w:type="gramStart"/>
      <w:r w:rsidRPr="00B40D69">
        <w:rPr>
          <w:rFonts w:ascii="Avenir Next Condensed" w:hAnsi="Avenir Next Condensed" w:cs="Courier New"/>
        </w:rPr>
        <w:t>}}{</w:t>
      </w:r>
      <w:proofErr w:type="gramEnd"/>
      <w:r w:rsidRPr="00B40D69">
        <w:rPr>
          <w:rFonts w:ascii="Avenir Next Condensed" w:hAnsi="Avenir Next Condensed" w:cs="Courier New"/>
        </w:rPr>
        <w:t>}</w:t>
      </w:r>
    </w:p>
    <w:p w14:paraId="285DCEBD"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spellStart"/>
      <w:proofErr w:type="gramStart"/>
      <w:r w:rsidRPr="00B40D69">
        <w:rPr>
          <w:rFonts w:ascii="Avenir Next Condensed" w:hAnsi="Avenir Next Condensed" w:cs="Courier New"/>
        </w:rPr>
        <w:t>makeatother</w:t>
      </w:r>
      <w:proofErr w:type="spellEnd"/>
      <w:proofErr w:type="gramEnd"/>
      <w:r w:rsidRPr="00B40D69">
        <w:rPr>
          <w:rFonts w:ascii="Avenir Next Condensed" w:hAnsi="Avenir Next Condensed" w:cs="Courier New"/>
        </w:rPr>
        <w:t xml:space="preserve"> </w:t>
      </w:r>
    </w:p>
    <w:p w14:paraId="31D0FCCE"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caption{</w:t>
      </w:r>
      <w:proofErr w:type="gramEnd"/>
      <w:r w:rsidRPr="00B40D69">
        <w:rPr>
          <w:rFonts w:ascii="Avenir Next Condensed" w:hAnsi="Avenir Next Condensed" w:cs="Courier New"/>
        </w:rPr>
        <w:t xml:space="preserve">Average accuracy of the proposed aggregation techniques compared to the benchmarks </w:t>
      </w:r>
      <w:r w:rsidRPr="00B40D69">
        <w:rPr>
          <w:rFonts w:ascii="Avenir Next Condensed" w:hAnsi="Avenir Next Condensed" w:cs="Courier New"/>
        </w:rPr>
        <w:t>for different datasets using three annotators.}</w:t>
      </w:r>
    </w:p>
    <w:p w14:paraId="397F4400"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label{</w:t>
      </w:r>
      <w:proofErr w:type="gramEnd"/>
      <w:r w:rsidRPr="00B40D69">
        <w:rPr>
          <w:rFonts w:ascii="Avenir Next Condensed" w:hAnsi="Avenir Next Condensed" w:cs="Courier New"/>
        </w:rPr>
        <w:t>Fig.7-accuracy-different-datasets}</w:t>
      </w:r>
    </w:p>
    <w:p w14:paraId="626093AF"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end</w:t>
      </w:r>
      <w:proofErr w:type="gramEnd"/>
      <w:r w:rsidRPr="00B40D69">
        <w:rPr>
          <w:rFonts w:ascii="Avenir Next Condensed" w:hAnsi="Avenir Next Condensed" w:cs="Courier New"/>
        </w:rPr>
        <w:t>{figure*}</w:t>
      </w:r>
    </w:p>
    <w:p w14:paraId="2E0E78B1"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7C38E927"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section{</w:t>
      </w:r>
      <w:proofErr w:type="gramEnd"/>
      <w:r w:rsidRPr="00B40D69">
        <w:rPr>
          <w:rFonts w:ascii="Avenir Next Condensed" w:hAnsi="Avenir Next Condensed" w:cs="Courier New"/>
        </w:rPr>
        <w:t>Discussion}</w:t>
      </w:r>
    </w:p>
    <w:p w14:paraId="2E55689E"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Label aggregation is a critical component of crowdsourcing and ensemble learning strategies. Many generic label aggregation al</w:t>
      </w:r>
      <w:r w:rsidRPr="00B40D69">
        <w:rPr>
          <w:rFonts w:ascii="Avenir Next Condensed" w:hAnsi="Avenir Next Condensed" w:cs="Courier New"/>
        </w:rPr>
        <w:t xml:space="preserve">gorithms fall short because they do not account for the varying reliability of annotators. In response to this, we have developed </w:t>
      </w:r>
      <w:r w:rsidRPr="00B40D69">
        <w:rPr>
          <w:rFonts w:ascii="Avenir Next Condensed" w:hAnsi="Avenir Next Condensed" w:cs="Courier New"/>
        </w:rPr>
        <w:lastRenderedPageBreak/>
        <w:t>a novel label aggregation method that measures annotator reliability based on their consistency and accuracy, in relation to o</w:t>
      </w:r>
      <w:r w:rsidRPr="00B40D69">
        <w:rPr>
          <w:rFonts w:ascii="Avenir Next Condensed" w:hAnsi="Avenir Next Condensed" w:cs="Courier New"/>
        </w:rPr>
        <w:t>ther annotators. We utilized uncertainty estimates to assign each annotator a more accurate weight, which correlates with their agreement with others and their consistency during labeling. In the second approach, we enhanced our initial strategy by penaliz</w:t>
      </w:r>
      <w:r w:rsidRPr="00B40D69">
        <w:rPr>
          <w:rFonts w:ascii="Avenir Next Condensed" w:hAnsi="Avenir Next Condensed" w:cs="Courier New"/>
        </w:rPr>
        <w:t>ing annotator reliability estimates based on their inconsistencies in labeling.</w:t>
      </w:r>
    </w:p>
    <w:p w14:paraId="1D9B3B29" w14:textId="216D0231"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The first part of the proposed algorithm (calculating weights based on consistency) is essential because non-expert annotators often exhibit more irregular consistency during l</w:t>
      </w:r>
      <w:r w:rsidRPr="00B40D69">
        <w:rPr>
          <w:rFonts w:ascii="Avenir Next Condensed" w:hAnsi="Avenir Next Condensed" w:cs="Courier New"/>
        </w:rPr>
        <w:t xml:space="preserve">abeling than experts, as they are not trained to identify specific features. This </w:t>
      </w:r>
      <w:del w:id="590" w:author="artin majdi" w:date="2023-04-28T13:55:00Z">
        <w:r w:rsidRPr="00B40D69" w:rsidDel="00F7159A">
          <w:rPr>
            <w:rFonts w:ascii="Avenir Next Condensed" w:hAnsi="Avenir Next Condensed" w:cs="Courier New"/>
          </w:rPr>
          <w:delText>metric</w:delText>
        </w:r>
      </w:del>
      <w:ins w:id="591" w:author="artin majdi" w:date="2023-04-28T13:55:00Z">
        <w:r w:rsidR="00F7159A">
          <w:rPr>
            <w:rFonts w:ascii="Avenir Next Condensed" w:hAnsi="Avenir Next Condensed" w:cs="Courier New"/>
          </w:rPr>
          <w:t>measure</w:t>
        </w:r>
      </w:ins>
      <w:r w:rsidRPr="00B40D69">
        <w:rPr>
          <w:rFonts w:ascii="Avenir Next Condensed" w:hAnsi="Avenir Next Condensed" w:cs="Courier New"/>
        </w:rPr>
        <w:t xml:space="preserve"> helps differentiate skilled and unskilled annotators. The goal of the second part of the algorithm (penalty for voting against the majority) is to prevent the a</w:t>
      </w:r>
      <w:r w:rsidRPr="00B40D69">
        <w:rPr>
          <w:rFonts w:ascii="Avenir Next Condensed" w:hAnsi="Avenir Next Condensed" w:cs="Courier New"/>
        </w:rPr>
        <w:t>lgorithm from assigning disproportionately high weights to annotators who are consistently incorrect. For example, if annotators consistently mislabel a specific bird species, the second condition penalizes them for their error, despite their consistency.</w:t>
      </w:r>
    </w:p>
    <w:p w14:paraId="67394B7D"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Furthermore, our method reports a single weight for the entire dataset instead of individual weights for each instance. This enables the reuse of calculated weights for future unlabeled test samples without needing to re-acquire labels or retrain classifie</w:t>
      </w:r>
      <w:r w:rsidRPr="00B40D69">
        <w:rPr>
          <w:rFonts w:ascii="Avenir Next Condensed" w:hAnsi="Avenir Next Condensed" w:cs="Courier New"/>
        </w:rPr>
        <w:t>rs each time new data needs labeling. While we have not assessed our method in multi-label scenarios, the proposed techniques are anticipated to perform comparably on multi-label datasets, considering that all steps of the proposed approach involve per-cla</w:t>
      </w:r>
      <w:r w:rsidRPr="00B40D69">
        <w:rPr>
          <w:rFonts w:ascii="Avenir Next Condensed" w:hAnsi="Avenir Next Condensed" w:cs="Courier New"/>
        </w:rPr>
        <w:t>ss calculations. Experiments conducted on various crowdsourcing datasets demonstrate that our proposed methods outperform existing techniques in terms of accuracy and variance, especially when there are few annotators available.</w:t>
      </w:r>
    </w:p>
    <w:p w14:paraId="1C11F213"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77807972"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section{</w:t>
      </w:r>
      <w:proofErr w:type="gramEnd"/>
      <w:r w:rsidRPr="00B40D69">
        <w:rPr>
          <w:rFonts w:ascii="Avenir Next Condensed" w:hAnsi="Avenir Next Condensed" w:cs="Courier New"/>
        </w:rPr>
        <w:t xml:space="preserve">Availability </w:t>
      </w:r>
      <w:r w:rsidRPr="00B40D69">
        <w:rPr>
          <w:rFonts w:ascii="Avenir Next Condensed" w:hAnsi="Avenir Next Condensed" w:cs="Courier New"/>
        </w:rPr>
        <w:t>of data and materials}</w:t>
      </w:r>
    </w:p>
    <w:p w14:paraId="16C0139C"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The code can be found in \</w:t>
      </w:r>
      <w:proofErr w:type="spellStart"/>
      <w:r w:rsidRPr="00B40D69">
        <w:rPr>
          <w:rFonts w:ascii="Avenir Next Condensed" w:hAnsi="Avenir Next Condensed" w:cs="Courier New"/>
        </w:rPr>
        <w:t>url</w:t>
      </w:r>
      <w:proofErr w:type="spellEnd"/>
      <w:r w:rsidRPr="00B40D69">
        <w:rPr>
          <w:rFonts w:ascii="Avenir Next Condensed" w:hAnsi="Avenir Next Condensed" w:cs="Courier New"/>
        </w:rPr>
        <w:t>{http://github.com/artinmajdi/crowdcertain.}</w:t>
      </w:r>
    </w:p>
    <w:p w14:paraId="61BD11A0"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2D5A0BAE"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section{</w:t>
      </w:r>
      <w:proofErr w:type="gramEnd"/>
      <w:r w:rsidRPr="00B40D69">
        <w:rPr>
          <w:rFonts w:ascii="Avenir Next Condensed" w:hAnsi="Avenir Next Condensed" w:cs="Courier New"/>
        </w:rPr>
        <w:t>Appendices}</w:t>
      </w:r>
    </w:p>
    <w:p w14:paraId="727EE2E8"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section{</w:t>
      </w:r>
      <w:proofErr w:type="gramEnd"/>
      <w:r w:rsidRPr="00B40D69">
        <w:rPr>
          <w:rFonts w:ascii="Avenir Next Condensed" w:hAnsi="Avenir Next Condensed" w:cs="Courier New"/>
        </w:rPr>
        <w:t>List of abbreviations}</w:t>
      </w:r>
    </w:p>
    <w:p w14:paraId="08D3D02D"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section{</w:t>
      </w:r>
      <w:proofErr w:type="gramEnd"/>
      <w:r w:rsidRPr="00B40D69">
        <w:rPr>
          <w:rFonts w:ascii="Avenir Next Condensed" w:hAnsi="Avenir Next Condensed" w:cs="Courier New"/>
        </w:rPr>
        <w:t>Competing interests}</w:t>
      </w:r>
    </w:p>
    <w:p w14:paraId="40E6056C"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w:t>
      </w:r>
      <w:proofErr w:type="gramStart"/>
      <w:r w:rsidRPr="00B40D69">
        <w:rPr>
          <w:rFonts w:ascii="Avenir Next Condensed" w:hAnsi="Avenir Next Condensed" w:cs="Courier New"/>
        </w:rPr>
        <w:t>section{</w:t>
      </w:r>
      <w:proofErr w:type="gramEnd"/>
      <w:r w:rsidRPr="00B40D69">
        <w:rPr>
          <w:rFonts w:ascii="Avenir Next Condensed" w:hAnsi="Avenir Next Condensed" w:cs="Courier New"/>
        </w:rPr>
        <w:t>Acknowledgements}</w:t>
      </w:r>
    </w:p>
    <w:p w14:paraId="536AC71E"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p>
    <w:p w14:paraId="42659D4B" w14:textId="77777777" w:rsidR="003A1683" w:rsidRPr="00B40D69" w:rsidRDefault="00394EC4" w:rsidP="00B40D69">
      <w:pPr>
        <w:pStyle w:val="PlainText"/>
        <w:spacing w:line="360" w:lineRule="auto"/>
        <w:jc w:val="both"/>
        <w:rPr>
          <w:rFonts w:ascii="Avenir Next Condensed" w:hAnsi="Avenir Next Condensed" w:cs="Courier New"/>
        </w:rPr>
      </w:pPr>
      <w:r w:rsidRPr="00B40D69">
        <w:rPr>
          <w:rFonts w:ascii="Avenir Next Condensed" w:hAnsi="Avenir Next Condensed" w:cs="Courier New"/>
        </w:rPr>
        <w:t xml:space="preserve">% </w:t>
      </w:r>
      <w:r w:rsidRPr="00B40D69">
        <w:rPr>
          <w:rFonts w:ascii="Avenir Next Condensed" w:hAnsi="Avenir Next Condensed" w:cs="Courier New"/>
        </w:rPr>
        <w:t>\bibliography{article}</w:t>
      </w:r>
    </w:p>
    <w:p w14:paraId="4F502674" w14:textId="77777777" w:rsidR="0026271C" w:rsidRPr="00B40D69" w:rsidRDefault="0026271C" w:rsidP="00B40D69">
      <w:pPr>
        <w:pStyle w:val="PlainText"/>
        <w:spacing w:line="360" w:lineRule="auto"/>
        <w:jc w:val="both"/>
        <w:rPr>
          <w:rFonts w:ascii="Avenir Next Condensed" w:hAnsi="Avenir Next Condensed" w:cs="Courier New"/>
        </w:rPr>
      </w:pPr>
    </w:p>
    <w:sectPr w:rsidR="0026271C" w:rsidRPr="00B40D69" w:rsidSect="002F7C96">
      <w:pgSz w:w="12240" w:h="15840"/>
      <w:pgMar w:top="1440" w:right="1502" w:bottom="1440" w:left="15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driguez, Jeffrey J - (jjrodrig)" w:date="2023-04-22T13:52:00Z" w:initials="RJJ(">
    <w:p w14:paraId="12FA0A7F" w14:textId="77777777" w:rsidR="00B63324" w:rsidRDefault="00B63324">
      <w:pPr>
        <w:pStyle w:val="CommentText"/>
      </w:pPr>
      <w:r>
        <w:rPr>
          <w:rStyle w:val="CommentReference"/>
        </w:rPr>
        <w:annotationRef/>
      </w:r>
      <w:r>
        <w:t>Why is this needed? Normally, I would do</w:t>
      </w:r>
    </w:p>
    <w:p w14:paraId="046C6F43" w14:textId="77777777" w:rsidR="00B63324" w:rsidRDefault="00B63324" w:rsidP="003631E6">
      <w:pPr>
        <w:pStyle w:val="CommentText"/>
      </w:pPr>
      <w:r>
        <w:t>… new data~\cite{…}.</w:t>
      </w:r>
    </w:p>
  </w:comment>
  <w:comment w:id="8" w:author="Rodriguez, Jeffrey J - (jjrodrig)" w:date="2023-04-22T20:30:00Z" w:initials="RJJ(">
    <w:p w14:paraId="47E6212F" w14:textId="77777777" w:rsidR="00853901" w:rsidRDefault="00853901" w:rsidP="006B19B3">
      <w:pPr>
        <w:pStyle w:val="CommentText"/>
      </w:pPr>
      <w:r>
        <w:rPr>
          <w:rStyle w:val="CommentReference"/>
        </w:rPr>
        <w:annotationRef/>
      </w:r>
      <w:r>
        <w:t>?</w:t>
      </w:r>
    </w:p>
  </w:comment>
  <w:comment w:id="16" w:author="Rodriguez, Jeffrey J - (jjrodrig)" w:date="2023-04-22T20:33:00Z" w:initials="RJJ(">
    <w:p w14:paraId="0EBBDA4E" w14:textId="77777777" w:rsidR="00853901" w:rsidRDefault="00853901" w:rsidP="00E178DD">
      <w:pPr>
        <w:pStyle w:val="CommentText"/>
      </w:pPr>
      <w:r>
        <w:rPr>
          <w:rStyle w:val="CommentReference"/>
        </w:rPr>
        <w:annotationRef/>
      </w:r>
      <w:r>
        <w:t>?</w:t>
      </w:r>
    </w:p>
  </w:comment>
  <w:comment w:id="17" w:author="artin majdi" w:date="2023-04-28T11:14:00Z" w:initials="am">
    <w:p w14:paraId="107A80E8" w14:textId="77777777" w:rsidR="00C6427A" w:rsidRDefault="00C6427A" w:rsidP="00DA3030">
      <w:r>
        <w:rPr>
          <w:rStyle w:val="CommentReference"/>
        </w:rPr>
        <w:annotationRef/>
      </w:r>
      <w:r>
        <w:rPr>
          <w:color w:val="000000"/>
          <w:sz w:val="20"/>
          <w:szCs w:val="20"/>
        </w:rPr>
        <w:t>I added a sentence to demonstrate reliability in the abstract.</w:t>
      </w:r>
    </w:p>
  </w:comment>
  <w:comment w:id="25" w:author="Rodriguez, Jeffrey J - (jjrodrig)" w:date="2023-04-22T13:29:00Z" w:initials="RJJ(">
    <w:p w14:paraId="4FD4F24E" w14:textId="77777777" w:rsidR="007D5518" w:rsidRDefault="007D5518" w:rsidP="007D5518">
      <w:pPr>
        <w:pStyle w:val="CommentText"/>
      </w:pPr>
      <w:r>
        <w:rPr>
          <w:rStyle w:val="CommentReference"/>
        </w:rPr>
        <w:annotationRef/>
      </w:r>
      <w:r>
        <w:t>The previous sentence says Crowd-Certain is a single "method." Thus, "proposed method</w:t>
      </w:r>
      <w:r>
        <w:rPr>
          <w:b/>
          <w:bCs/>
        </w:rPr>
        <w:t>s</w:t>
      </w:r>
      <w:r>
        <w:t>" is confusing.</w:t>
      </w:r>
    </w:p>
  </w:comment>
  <w:comment w:id="33" w:author="Rodriguez, Jeffrey J - (jjrodrig)" w:date="2023-04-22T20:30:00Z" w:initials="RJJ(">
    <w:p w14:paraId="7462A5B4" w14:textId="4D23290C" w:rsidR="00853901" w:rsidRDefault="00853901" w:rsidP="005D4145">
      <w:pPr>
        <w:pStyle w:val="CommentText"/>
      </w:pPr>
      <w:r>
        <w:rPr>
          <w:rStyle w:val="CommentReference"/>
        </w:rPr>
        <w:annotationRef/>
      </w:r>
      <w:r>
        <w:t>?</w:t>
      </w:r>
    </w:p>
  </w:comment>
  <w:comment w:id="41" w:author="Rodriguez, Jeffrey J - (jjrodrig)" w:date="2023-04-22T20:31:00Z" w:initials="RJJ(">
    <w:p w14:paraId="62426C59" w14:textId="77777777" w:rsidR="00853901" w:rsidRDefault="00853901" w:rsidP="00673F18">
      <w:pPr>
        <w:pStyle w:val="CommentText"/>
      </w:pPr>
      <w:r>
        <w:rPr>
          <w:rStyle w:val="CommentReference"/>
        </w:rPr>
        <w:annotationRef/>
      </w:r>
      <w:r>
        <w:t>?</w:t>
      </w:r>
    </w:p>
  </w:comment>
  <w:comment w:id="46" w:author="Rodriguez, Jeffrey J - (jjrodrig)" w:date="2023-04-22T20:31:00Z" w:initials="RJJ(">
    <w:p w14:paraId="5F3D7A67" w14:textId="77777777" w:rsidR="00853901" w:rsidRDefault="00853901" w:rsidP="00841381">
      <w:pPr>
        <w:pStyle w:val="CommentText"/>
      </w:pPr>
      <w:r>
        <w:rPr>
          <w:rStyle w:val="CommentReference"/>
        </w:rPr>
        <w:annotationRef/>
      </w:r>
      <w:r>
        <w:t>?</w:t>
      </w:r>
    </w:p>
  </w:comment>
  <w:comment w:id="51" w:author="Rodriguez, Jeffrey J - (jjrodrig)" w:date="2023-04-22T20:31:00Z" w:initials="RJJ(">
    <w:p w14:paraId="1F58023B" w14:textId="77777777" w:rsidR="00853901" w:rsidRDefault="00853901" w:rsidP="00B45269">
      <w:pPr>
        <w:pStyle w:val="CommentText"/>
      </w:pPr>
      <w:r>
        <w:rPr>
          <w:rStyle w:val="CommentReference"/>
        </w:rPr>
        <w:annotationRef/>
      </w:r>
      <w:r>
        <w:t>?</w:t>
      </w:r>
    </w:p>
  </w:comment>
  <w:comment w:id="56" w:author="Rodriguez, Jeffrey J - (jjrodrig)" w:date="2023-04-22T19:42:00Z" w:initials="RJJ(">
    <w:p w14:paraId="44A357FF" w14:textId="69C53A01" w:rsidR="002421B8" w:rsidRDefault="002421B8" w:rsidP="00635755">
      <w:pPr>
        <w:pStyle w:val="CommentText"/>
      </w:pPr>
      <w:r>
        <w:rPr>
          <w:rStyle w:val="CommentReference"/>
        </w:rPr>
        <w:annotationRef/>
      </w:r>
      <w:r>
        <w:t>After evaluating n samples, we could average the weights determined so far, and then freeze them. The frozen weights could be applied to new instances evaluated by the same set of annotators. Correct?</w:t>
      </w:r>
    </w:p>
  </w:comment>
  <w:comment w:id="57" w:author="Rodriguez, Jeffrey J - (jjrodrig)" w:date="2023-04-22T19:57:00Z" w:initials="RJJ(">
    <w:p w14:paraId="6267C552" w14:textId="77777777" w:rsidR="002071F6" w:rsidRDefault="002071F6" w:rsidP="00782055">
      <w:pPr>
        <w:pStyle w:val="CommentText"/>
      </w:pPr>
      <w:r>
        <w:rPr>
          <w:rStyle w:val="CommentReference"/>
        </w:rPr>
        <w:annotationRef/>
      </w:r>
      <w:r>
        <w:t>w is undefined</w:t>
      </w:r>
    </w:p>
  </w:comment>
  <w:comment w:id="61" w:author="Rodriguez, Jeffrey J - (jjrodrig)" w:date="2023-04-22T19:58:00Z" w:initials="RJJ(">
    <w:p w14:paraId="027E8BF4" w14:textId="77777777" w:rsidR="00455F65" w:rsidRDefault="002071F6" w:rsidP="005523F6">
      <w:pPr>
        <w:pStyle w:val="CommentText"/>
      </w:pPr>
      <w:r>
        <w:rPr>
          <w:rStyle w:val="CommentReference"/>
        </w:rPr>
        <w:annotationRef/>
      </w:r>
      <w:r w:rsidR="00455F65">
        <w:t>Antecedent?</w:t>
      </w:r>
    </w:p>
  </w:comment>
  <w:comment w:id="75" w:author="Rodriguez, Jeffrey J - (jjrodrig)" w:date="2023-04-23T15:39:00Z" w:initials="RJJ(">
    <w:p w14:paraId="6B1C41D2" w14:textId="77777777" w:rsidR="009A2CAC" w:rsidRDefault="009A2CAC" w:rsidP="00BC0AE5">
      <w:pPr>
        <w:pStyle w:val="CommentText"/>
      </w:pPr>
      <w:r>
        <w:rPr>
          <w:rStyle w:val="CommentReference"/>
        </w:rPr>
        <w:annotationRef/>
      </w:r>
      <w:r>
        <w:t>Unclear which method this refers to. The next paragraph says there are "two different approaches."</w:t>
      </w:r>
    </w:p>
  </w:comment>
  <w:comment w:id="82" w:author="Rodriguez, Jeffrey J - (jjrodrig)" w:date="2023-04-22T20:01:00Z" w:initials="RJJ(">
    <w:p w14:paraId="6B9092DE" w14:textId="48AF15A8" w:rsidR="00455F65" w:rsidRDefault="00455F65" w:rsidP="00FD7678">
      <w:pPr>
        <w:pStyle w:val="CommentText"/>
      </w:pPr>
      <w:r>
        <w:rPr>
          <w:rStyle w:val="CommentReference"/>
        </w:rPr>
        <w:annotationRef/>
      </w:r>
      <w:r>
        <w:t>No antecedent.</w:t>
      </w:r>
    </w:p>
  </w:comment>
  <w:comment w:id="101" w:author="artin majdi" w:date="2023-04-28T15:17:00Z" w:initials="am">
    <w:p w14:paraId="741623BE" w14:textId="77777777" w:rsidR="008253C1" w:rsidRDefault="008253C1" w:rsidP="00094853">
      <w:r>
        <w:rPr>
          <w:rStyle w:val="CommentReference"/>
        </w:rPr>
        <w:annotationRef/>
      </w:r>
      <w:r>
        <w:rPr>
          <w:color w:val="000000"/>
          <w:sz w:val="20"/>
          <w:szCs w:val="20"/>
        </w:rPr>
        <w:t>Expand on this. Make it into a few more sentences</w:t>
      </w:r>
    </w:p>
  </w:comment>
  <w:comment w:id="108" w:author="Rodriguez, Jeffrey J - (jjrodrig)" w:date="2023-04-22T20:48:00Z" w:initials="RJJ(">
    <w:p w14:paraId="763287AA" w14:textId="0AF92403" w:rsidR="000115AD" w:rsidRDefault="000115AD" w:rsidP="004A77BA">
      <w:pPr>
        <w:pStyle w:val="CommentText"/>
      </w:pPr>
      <w:r>
        <w:rPr>
          <w:rStyle w:val="CommentReference"/>
        </w:rPr>
        <w:annotationRef/>
      </w:r>
      <w:r>
        <w:t>This removes the bullets, which looks better.</w:t>
      </w:r>
    </w:p>
  </w:comment>
  <w:comment w:id="126" w:author="Rodriguez, Jeffrey J - (jjrodrig)" w:date="2023-04-22T21:07:00Z" w:initials="RJJ(">
    <w:p w14:paraId="4092AA13" w14:textId="77777777" w:rsidR="00984495" w:rsidRDefault="00984495" w:rsidP="008F1CE1">
      <w:pPr>
        <w:pStyle w:val="CommentText"/>
      </w:pPr>
      <w:r>
        <w:rPr>
          <w:rStyle w:val="CommentReference"/>
        </w:rPr>
        <w:annotationRef/>
      </w:r>
      <w:r>
        <w:t>Unclear what this is used for.</w:t>
      </w:r>
    </w:p>
  </w:comment>
  <w:comment w:id="157" w:author="Rodriguez, Jeffrey J - (jjrodrig)" w:date="2023-04-22T21:09:00Z" w:initials="RJJ(">
    <w:p w14:paraId="064468AF" w14:textId="77777777" w:rsidR="00984495" w:rsidRDefault="00984495" w:rsidP="007434C2">
      <w:pPr>
        <w:pStyle w:val="CommentText"/>
      </w:pPr>
      <w:r>
        <w:rPr>
          <w:rStyle w:val="CommentReference"/>
        </w:rPr>
        <w:annotationRef/>
      </w:r>
      <w:r>
        <w:t>Unclear what these are used for.</w:t>
      </w:r>
    </w:p>
  </w:comment>
  <w:comment w:id="179" w:author="artin majdi" w:date="2023-04-24T15:24:00Z" w:initials="am">
    <w:p w14:paraId="043D9B2E" w14:textId="77777777" w:rsidR="008C3B74" w:rsidRDefault="008C3B74" w:rsidP="00FC2214">
      <w:r>
        <w:rPr>
          <w:rStyle w:val="CommentReference"/>
        </w:rPr>
        <w:annotationRef/>
      </w:r>
      <w:r>
        <w:rPr>
          <w:color w:val="000000"/>
          <w:sz w:val="20"/>
          <w:szCs w:val="20"/>
        </w:rPr>
        <w:t>I need a transition sentence after equation (1), to explain how error is related to risk. and also that the risk is a generalization or error. It’s kind of weighted calculation of error. Because loss function provides a method for giving greater weight to some outcomes and less weight to some outcomes. False positive and false negative can be weighted differently, while in equation (1) they are weighted the same</w:t>
      </w:r>
    </w:p>
  </w:comment>
  <w:comment w:id="209" w:author="Rodriguez, Jeffrey J - (jjrodrig)" w:date="2023-04-23T11:14:00Z" w:initials="RJJ(">
    <w:p w14:paraId="62AB0273" w14:textId="1ED3DF7C" w:rsidR="00AA1FD1" w:rsidRDefault="00AA1FD1" w:rsidP="00B22D0B">
      <w:pPr>
        <w:pStyle w:val="CommentText"/>
      </w:pPr>
      <w:r>
        <w:rPr>
          <w:rStyle w:val="CommentReference"/>
        </w:rPr>
        <w:annotationRef/>
      </w:r>
      <w:r>
        <w:t>Why are you using an array here? Seem unnecessary.</w:t>
      </w:r>
    </w:p>
  </w:comment>
  <w:comment w:id="213" w:author="Rodriguez, Jeffrey J - (jjrodrig)" w:date="2023-04-23T11:12:00Z" w:initials="RJJ(">
    <w:p w14:paraId="560715FF" w14:textId="23BC7192" w:rsidR="00AA1FD1" w:rsidRDefault="00AA1FD1" w:rsidP="00A068D4">
      <w:pPr>
        <w:pStyle w:val="CommentText"/>
      </w:pPr>
      <w:r>
        <w:rPr>
          <w:rStyle w:val="CommentReference"/>
        </w:rPr>
        <w:annotationRef/>
      </w:r>
      <w:r>
        <w:t>I don't understand why you're not using the regular math font. Fix all other occurrences.</w:t>
      </w:r>
    </w:p>
  </w:comment>
  <w:comment w:id="234" w:author="Rodriguez, Jeffrey J - (jjrodrig)" w:date="2023-04-23T11:20:00Z" w:initials="RJJ(">
    <w:p w14:paraId="035007D4" w14:textId="77777777" w:rsidR="00535A29" w:rsidRDefault="002C451C" w:rsidP="00174A7C">
      <w:pPr>
        <w:pStyle w:val="CommentText"/>
      </w:pPr>
      <w:r>
        <w:rPr>
          <w:rStyle w:val="CommentReference"/>
        </w:rPr>
        <w:annotationRef/>
      </w:r>
      <w:r w:rsidR="00535A29">
        <w:t>Why  are you using hslash, which I've never seen  in a technical paper before? Also, it's undefined so far. So just say "R".</w:t>
      </w:r>
    </w:p>
  </w:comment>
  <w:comment w:id="236" w:author="artin majdi" w:date="2023-04-28T14:44:00Z" w:initials="am">
    <w:p w14:paraId="56C930DE" w14:textId="77777777" w:rsidR="00CE0F99" w:rsidRDefault="00CE0F99" w:rsidP="00645F09">
      <w:r>
        <w:rPr>
          <w:rStyle w:val="CommentReference"/>
        </w:rPr>
        <w:annotationRef/>
      </w:r>
      <w:r>
        <w:rPr>
          <w:color w:val="000000"/>
          <w:sz w:val="20"/>
          <w:szCs w:val="20"/>
        </w:rPr>
        <w:t>Use h</w:t>
      </w:r>
    </w:p>
  </w:comment>
  <w:comment w:id="238" w:author="Rodriguez, Jeffrey J - (jjrodrig)" w:date="2023-04-23T11:36:00Z" w:initials="RJJ(">
    <w:p w14:paraId="6F383248" w14:textId="55224A96" w:rsidR="004E6F93" w:rsidRDefault="004E6F93" w:rsidP="00206BC3">
      <w:pPr>
        <w:pStyle w:val="CommentText"/>
      </w:pPr>
      <w:r>
        <w:rPr>
          <w:rStyle w:val="CommentReference"/>
        </w:rPr>
        <w:annotationRef/>
      </w:r>
      <w:r>
        <w:t>Undefined so far.</w:t>
      </w:r>
    </w:p>
  </w:comment>
  <w:comment w:id="239" w:author="Rodriguez, Jeffrey J - (jjrodrig)" w:date="2023-04-23T11:38:00Z" w:initials="RJJ(">
    <w:p w14:paraId="65A15AC0" w14:textId="77777777" w:rsidR="004E6F93" w:rsidRDefault="004E6F93" w:rsidP="00915C39">
      <w:pPr>
        <w:pStyle w:val="CommentText"/>
      </w:pPr>
      <w:r>
        <w:rPr>
          <w:rStyle w:val="CommentReference"/>
        </w:rPr>
        <w:annotationRef/>
      </w:r>
      <w:r>
        <w:t>Explain the difference between risk and the error E that was mentioned above.</w:t>
      </w:r>
    </w:p>
  </w:comment>
  <w:comment w:id="240" w:author="Rodriguez, Jeffrey J - (jjrodrig)" w:date="2023-04-23T11:37:00Z" w:initials="RJJ(">
    <w:p w14:paraId="635075FF" w14:textId="4B9B247C" w:rsidR="004E6F93" w:rsidRDefault="004E6F93" w:rsidP="00A07ADC">
      <w:pPr>
        <w:pStyle w:val="CommentText"/>
      </w:pPr>
      <w:r>
        <w:rPr>
          <w:rStyle w:val="CommentReference"/>
        </w:rPr>
        <w:annotationRef/>
      </w:r>
      <w:r>
        <w:t>Undefined. Is this the average loss over the whole dataset, or the loss over just the training data?</w:t>
      </w:r>
    </w:p>
  </w:comment>
  <w:comment w:id="245" w:author="Rodriguez, Jeffrey J - (jjrodrig)" w:date="2023-04-23T11:40:00Z" w:initials="RJJ(">
    <w:p w14:paraId="219A7E11" w14:textId="77777777" w:rsidR="00535A29" w:rsidRDefault="00535A29" w:rsidP="00882BCB">
      <w:pPr>
        <w:pStyle w:val="CommentText"/>
      </w:pPr>
      <w:r>
        <w:rPr>
          <w:rStyle w:val="CommentReference"/>
        </w:rPr>
        <w:annotationRef/>
      </w:r>
      <w:r>
        <w:t>This seems false. But you haven't defined loss yet. If minimizing risk is the same as minimizing the training error, then lower risk does not necessarily indicate better generalization.</w:t>
      </w:r>
    </w:p>
  </w:comment>
  <w:comment w:id="246" w:author="artin majdi" w:date="2023-04-24T15:39:00Z" w:initials="am">
    <w:p w14:paraId="0B02EDFF" w14:textId="77777777" w:rsidR="00505136" w:rsidRDefault="00505136" w:rsidP="002F7B0C">
      <w:r>
        <w:rPr>
          <w:rStyle w:val="CommentReference"/>
        </w:rPr>
        <w:annotationRef/>
      </w:r>
      <w:r>
        <w:rPr>
          <w:color w:val="000000"/>
          <w:sz w:val="20"/>
          <w:szCs w:val="20"/>
        </w:rPr>
        <w:t>This is wrong. Risk is not equate to generalizability. For example if the loss function allows for overfitting, then we will have higher error and thus higher risk. I should remove any mention of risk helps with generalizability.</w:t>
      </w:r>
    </w:p>
  </w:comment>
  <w:comment w:id="248" w:author="Rodriguez, Jeffrey J - (jjrodrig)" w:date="2023-04-23T11:41:00Z" w:initials="RJJ(">
    <w:p w14:paraId="470A5842" w14:textId="67CDB78B" w:rsidR="00535A29" w:rsidRDefault="00535A29" w:rsidP="007868AC">
      <w:pPr>
        <w:pStyle w:val="CommentText"/>
      </w:pPr>
      <w:r>
        <w:rPr>
          <w:rStyle w:val="CommentReference"/>
        </w:rPr>
        <w:annotationRef/>
      </w:r>
      <w:r>
        <w:t>Be consistent. Sometimes you say "risk" and sometimes you say "empirical risk." This makes it seem that these are different. You explained above that we use empirical risk in practice, so you should just say "risk".</w:t>
      </w:r>
    </w:p>
  </w:comment>
  <w:comment w:id="250" w:author="Rodriguez, Jeffrey J - (jjrodrig)" w:date="2023-04-23T11:43:00Z" w:initials="RJJ(">
    <w:p w14:paraId="1A310935" w14:textId="77777777" w:rsidR="00535A29" w:rsidRDefault="00535A29" w:rsidP="00BC2304">
      <w:pPr>
        <w:pStyle w:val="CommentText"/>
      </w:pPr>
      <w:r>
        <w:rPr>
          <w:rStyle w:val="CommentReference"/>
        </w:rPr>
        <w:annotationRef/>
      </w:r>
      <w:r>
        <w:t>This assumes that minimizing risk will improve generalization, which may not be true. See comment above.</w:t>
      </w:r>
    </w:p>
  </w:comment>
  <w:comment w:id="251" w:author="Rodriguez, Jeffrey J - (jjrodrig)" w:date="2023-04-23T11:44:00Z" w:initials="RJJ(">
    <w:p w14:paraId="2F08C280" w14:textId="77777777" w:rsidR="00535A29" w:rsidRDefault="00535A29" w:rsidP="00DB3422">
      <w:pPr>
        <w:pStyle w:val="CommentText"/>
      </w:pPr>
      <w:r>
        <w:rPr>
          <w:rStyle w:val="CommentReference"/>
        </w:rPr>
        <w:annotationRef/>
      </w:r>
      <w:r>
        <w:t>This is not a model selection approach.</w:t>
      </w:r>
    </w:p>
  </w:comment>
  <w:comment w:id="258" w:author="Rodriguez, Jeffrey J - (jjrodrig)" w:date="2023-04-23T11:48:00Z" w:initials="RJJ(">
    <w:p w14:paraId="5354E838" w14:textId="77777777" w:rsidR="007E048D" w:rsidRDefault="00535A29" w:rsidP="00422BD4">
      <w:pPr>
        <w:pStyle w:val="CommentText"/>
      </w:pPr>
      <w:r>
        <w:rPr>
          <w:rStyle w:val="CommentReference"/>
        </w:rPr>
        <w:annotationRef/>
      </w:r>
      <w:r w:rsidR="007E048D">
        <w:t>Why are you using two names - model and predictor? Try to be consistent. So far, you've been using "model." Also, you haven't explained what you mean by "model" or "predictor." Also, you haven't said that your label aggregation system involve neural networks.</w:t>
      </w:r>
    </w:p>
  </w:comment>
  <w:comment w:id="270" w:author="Rodriguez, Jeffrey J - (jjrodrig)" w:date="2023-04-23T11:57:00Z" w:initials="RJJ(">
    <w:p w14:paraId="698630F0" w14:textId="77777777" w:rsidR="00566B36" w:rsidRDefault="00566B36" w:rsidP="00C52D88">
      <w:pPr>
        <w:pStyle w:val="CommentText"/>
      </w:pPr>
      <w:r>
        <w:rPr>
          <w:rStyle w:val="CommentReference"/>
        </w:rPr>
        <w:annotationRef/>
      </w:r>
      <w:r>
        <w:t>You need to say whether this is calculated over just the training data or training + test data.</w:t>
      </w:r>
    </w:p>
  </w:comment>
  <w:comment w:id="298" w:author="Rodriguez, Jeffrey J - (jjrodrig)" w:date="2023-04-23T11:55:00Z" w:initials="RJJ(">
    <w:p w14:paraId="61BE1C21" w14:textId="186BBCF4" w:rsidR="007E048D" w:rsidRDefault="007E048D" w:rsidP="00255710">
      <w:pPr>
        <w:pStyle w:val="CommentText"/>
      </w:pPr>
      <w:r>
        <w:rPr>
          <w:rStyle w:val="CommentReference"/>
        </w:rPr>
        <w:annotationRef/>
      </w:r>
      <w:r>
        <w:t>Since you've already explained that empirical risk is what we must use in practice, Let's just say "R".</w:t>
      </w:r>
    </w:p>
  </w:comment>
  <w:comment w:id="306" w:author="artin majdi" w:date="2023-04-28T14:45:00Z" w:initials="am">
    <w:p w14:paraId="06291482" w14:textId="77777777" w:rsidR="005C24AE" w:rsidRDefault="005C24AE" w:rsidP="000404B2">
      <w:r>
        <w:rPr>
          <w:rStyle w:val="CommentReference"/>
        </w:rPr>
        <w:annotationRef/>
      </w:r>
      <w:r>
        <w:rPr>
          <w:color w:val="000000"/>
          <w:sz w:val="20"/>
          <w:szCs w:val="20"/>
        </w:rPr>
        <w:t>Do this everywhere</w:t>
      </w:r>
    </w:p>
  </w:comment>
  <w:comment w:id="364" w:author="Rodriguez, Jeffrey J - (jjrodrig)" w:date="2023-04-23T15:38:00Z" w:initials="RJJ(">
    <w:p w14:paraId="7678FD69" w14:textId="43272334" w:rsidR="009A2CAC" w:rsidRDefault="00BA7354" w:rsidP="00A0132D">
      <w:pPr>
        <w:pStyle w:val="CommentText"/>
      </w:pPr>
      <w:r>
        <w:rPr>
          <w:rStyle w:val="CommentReference"/>
        </w:rPr>
        <w:annotationRef/>
      </w:r>
      <w:r w:rsidR="009A2CAC">
        <w:t>Unclear which technique this refers to.  Par. 3 of sect. 2 proposes "two different approaches."  Fix other occurrences of "proposed technique".</w:t>
      </w:r>
    </w:p>
  </w:comment>
  <w:comment w:id="376" w:author="Rodriguez, Jeffrey J - (jjrodrig)" w:date="2023-04-23T15:57:00Z" w:initials="RJJ(">
    <w:p w14:paraId="7A838EF8" w14:textId="4EBCB45E" w:rsidR="00EA34B4" w:rsidRDefault="00622027" w:rsidP="003776FD">
      <w:pPr>
        <w:pStyle w:val="CommentText"/>
      </w:pPr>
      <w:r>
        <w:rPr>
          <w:rStyle w:val="CommentReference"/>
        </w:rPr>
        <w:annotationRef/>
      </w:r>
      <w:r w:rsidR="00EA34B4">
        <w:t>This may conflict with the previous par., which said that there's a different prob. distrib. for each class. I.e., you may need to generate a different random number for each class. Need to think about this.</w:t>
      </w:r>
    </w:p>
  </w:comment>
  <w:comment w:id="377" w:author="artin majdi" w:date="2023-04-28T13:09:00Z" w:initials="am">
    <w:p w14:paraId="7DCCA0C5" w14:textId="77777777" w:rsidR="00136111" w:rsidRDefault="00136111" w:rsidP="00864C1E">
      <w:r>
        <w:rPr>
          <w:rStyle w:val="CommentReference"/>
        </w:rPr>
        <w:annotationRef/>
      </w:r>
      <w:r>
        <w:rPr>
          <w:color w:val="000000"/>
          <w:sz w:val="20"/>
          <w:szCs w:val="20"/>
        </w:rPr>
        <w:t>The annotator’s reliability is generated separately for each class. Doesn’t that address this ?</w:t>
      </w:r>
    </w:p>
  </w:comment>
  <w:comment w:id="378" w:author="Rodriguez, Jeffrey J - (jjrodrig)" w:date="2023-04-23T15:59:00Z" w:initials="RJJ(">
    <w:p w14:paraId="67703FD3" w14:textId="04F6D133" w:rsidR="00EA34B4" w:rsidRDefault="00EA34B4" w:rsidP="00611EBE">
      <w:pPr>
        <w:pStyle w:val="CommentText"/>
      </w:pPr>
      <w:r>
        <w:rPr>
          <w:rStyle w:val="CommentReference"/>
        </w:rPr>
        <w:annotationRef/>
      </w:r>
      <w:r>
        <w:t>Should this also depend on k so that they are independent? See previous comment.</w:t>
      </w:r>
    </w:p>
  </w:comment>
  <w:comment w:id="379" w:author="artin majdi" w:date="2023-04-28T11:52:00Z" w:initials="am">
    <w:p w14:paraId="35BAFD98" w14:textId="77777777" w:rsidR="004E587F" w:rsidRDefault="004E587F" w:rsidP="00DE7546">
      <w:r>
        <w:rPr>
          <w:rStyle w:val="CommentReference"/>
        </w:rPr>
        <w:annotationRef/>
      </w:r>
      <w:r>
        <w:rPr>
          <w:color w:val="000000"/>
          <w:sz w:val="20"/>
          <w:szCs w:val="20"/>
        </w:rPr>
        <w:t>The annotator’s reliability is different for each class. Therefore, generating this number also multiple times seemed redundant</w:t>
      </w:r>
    </w:p>
  </w:comment>
  <w:comment w:id="390" w:author="Rodriguez, Jeffrey J - (jjrodrig)" w:date="2023-04-23T16:02:00Z" w:initials="RJJ(">
    <w:p w14:paraId="7F07DB78" w14:textId="423054C6" w:rsidR="00EA34B4" w:rsidRDefault="00EA34B4" w:rsidP="00DB2951">
      <w:pPr>
        <w:pStyle w:val="CommentText"/>
      </w:pPr>
      <w:r>
        <w:rPr>
          <w:rStyle w:val="CommentReference"/>
        </w:rPr>
        <w:annotationRef/>
      </w:r>
      <w:r>
        <w:t>This has not been discussed yet. Explain the structure of the dataset. Explain why it is 1D instead of 2D. Why didn't you generate 2D data? In the glossary of symbols, you said "image X^{(i)}", so this is conflicting.</w:t>
      </w:r>
    </w:p>
  </w:comment>
  <w:comment w:id="391" w:author="artin majdi" w:date="2023-04-28T11:54:00Z" w:initials="am">
    <w:p w14:paraId="085BA3BD" w14:textId="77777777" w:rsidR="0098740A" w:rsidRDefault="0098740A" w:rsidP="00B606BB">
      <w:r>
        <w:rPr>
          <w:rStyle w:val="CommentReference"/>
        </w:rPr>
        <w:annotationRef/>
      </w:r>
      <w:r>
        <w:rPr>
          <w:color w:val="000000"/>
          <w:sz w:val="20"/>
          <w:szCs w:val="20"/>
        </w:rPr>
        <w:t>I changes all mentions of images to instances.</w:t>
      </w:r>
    </w:p>
  </w:comment>
  <w:comment w:id="412" w:author="Rodriguez, Jeffrey J - (jjrodrig)" w:date="2023-04-23T16:44:00Z" w:initials="RJJ(">
    <w:p w14:paraId="75F15A12" w14:textId="3F9C7EAA" w:rsidR="00696D29" w:rsidRDefault="00696D29" w:rsidP="00532482">
      <w:pPr>
        <w:pStyle w:val="CommentText"/>
      </w:pPr>
      <w:r>
        <w:rPr>
          <w:rStyle w:val="CommentReference"/>
        </w:rPr>
        <w:annotationRef/>
      </w:r>
      <w:r>
        <w:t>It's unclear what this is saying. Are we proposing that we can replace the annotators with the classifiers? I thought the focus of the paper was label aggregation rather than automatic classification.</w:t>
      </w:r>
    </w:p>
  </w:comment>
  <w:comment w:id="413" w:author="Rodriguez, Jeffrey J - (jjrodrig)" w:date="2023-04-23T16:45:00Z" w:initials="RJJ(">
    <w:p w14:paraId="64553AA9" w14:textId="77777777" w:rsidR="00696D29" w:rsidRDefault="00696D29" w:rsidP="00EA7220">
      <w:pPr>
        <w:pStyle w:val="CommentText"/>
      </w:pPr>
      <w:r>
        <w:rPr>
          <w:rStyle w:val="CommentReference"/>
        </w:rPr>
        <w:annotationRef/>
      </w:r>
      <w:r>
        <w:t>How does this ensure fairness?</w:t>
      </w:r>
    </w:p>
  </w:comment>
  <w:comment w:id="440" w:author="Rodriguez, Jeffrey J - (jjrodrig)" w:date="2023-04-23T17:03:00Z" w:initials="RJJ(">
    <w:p w14:paraId="6AA04CD9" w14:textId="77777777" w:rsidR="008137E7" w:rsidRDefault="008137E7" w:rsidP="007D0C37">
      <w:pPr>
        <w:pStyle w:val="CommentText"/>
      </w:pPr>
      <w:r>
        <w:rPr>
          <w:rStyle w:val="CommentReference"/>
        </w:rPr>
        <w:annotationRef/>
      </w:r>
      <w:r>
        <w:t>You haven't shown that this qualifies as a metric. I.e., you haven't shown that it satisfies the triangle inequality. Fix all other occurrences of "metric".</w:t>
      </w:r>
    </w:p>
  </w:comment>
  <w:comment w:id="448" w:author="Rodriguez, Jeffrey J - (jjrodrig)" w:date="2023-04-23T17:07:00Z" w:initials="RJJ(">
    <w:p w14:paraId="03D6F1CD" w14:textId="77777777" w:rsidR="008137E7" w:rsidRDefault="008137E7" w:rsidP="00F80D9A">
      <w:pPr>
        <w:pStyle w:val="CommentText"/>
      </w:pPr>
      <w:r>
        <w:rPr>
          <w:rStyle w:val="CommentReference"/>
        </w:rPr>
        <w:annotationRef/>
      </w:r>
      <w:r>
        <w:t>This seems false. Have you tried to prove this? For example, if all the probabilities are 0.1, then the entropy is very low.</w:t>
      </w:r>
    </w:p>
  </w:comment>
  <w:comment w:id="437" w:author="artin majdi" w:date="2023-04-28T15:05:00Z" w:initials="am">
    <w:p w14:paraId="13B47C53" w14:textId="77777777" w:rsidR="005368A7" w:rsidRDefault="005368A7" w:rsidP="00DC4A14">
      <w:r>
        <w:rPr>
          <w:rStyle w:val="CommentReference"/>
        </w:rPr>
        <w:annotationRef/>
      </w:r>
      <w:r>
        <w:rPr>
          <w:sz w:val="20"/>
          <w:szCs w:val="20"/>
        </w:rPr>
        <w:t>This looks like it’s backward. I should investigate</w:t>
      </w:r>
    </w:p>
  </w:comment>
  <w:comment w:id="438" w:author="artin majdi" w:date="2023-04-28T15:05:00Z" w:initials="am">
    <w:p w14:paraId="1AF195DA" w14:textId="77777777" w:rsidR="0048171B" w:rsidRDefault="0048171B" w:rsidP="00BE6E45">
      <w:r>
        <w:rPr>
          <w:rStyle w:val="CommentReference"/>
        </w:rPr>
        <w:annotationRef/>
      </w:r>
      <w:r>
        <w:rPr>
          <w:color w:val="000000"/>
          <w:sz w:val="20"/>
          <w:szCs w:val="20"/>
        </w:rPr>
        <w:t xml:space="preserve">We could have high entropy over high probabilities or low probabilities. </w:t>
      </w:r>
    </w:p>
  </w:comment>
  <w:comment w:id="454" w:author="artin majdi" w:date="2023-04-24T15:55:00Z" w:initials="am">
    <w:p w14:paraId="64E015C2" w14:textId="5213CBC6" w:rsidR="00892CF9" w:rsidRDefault="00892CF9" w:rsidP="000541F9">
      <w:r>
        <w:rPr>
          <w:rStyle w:val="CommentReference"/>
        </w:rPr>
        <w:annotationRef/>
      </w:r>
      <w:r>
        <w:rPr>
          <w:color w:val="000000"/>
          <w:sz w:val="20"/>
          <w:szCs w:val="20"/>
        </w:rPr>
        <w:t>This should standard deviation not variance because of the square root.</w:t>
      </w:r>
    </w:p>
  </w:comment>
  <w:comment w:id="473" w:author="Rodriguez, Jeffrey J - (jjrodrig)" w:date="2023-04-23T17:14:00Z" w:initials="RJJ(">
    <w:p w14:paraId="1FA44A56" w14:textId="590D3BFE" w:rsidR="003C040D" w:rsidRDefault="003C040D" w:rsidP="004B453A">
      <w:pPr>
        <w:pStyle w:val="CommentText"/>
      </w:pPr>
      <w:r>
        <w:rPr>
          <w:rStyle w:val="CommentReference"/>
        </w:rPr>
        <w:annotationRef/>
      </w:r>
      <w:r>
        <w:t>The definition of variance should not include sqrt. Perhaps you intended this to be std dev instead of var?</w:t>
      </w:r>
    </w:p>
  </w:comment>
  <w:comment w:id="481" w:author="Rodriguez, Jeffrey J - (jjrodrig)" w:date="2023-04-23T17:20:00Z" w:initials="RJJ(">
    <w:p w14:paraId="33413839" w14:textId="77777777" w:rsidR="004E12A1" w:rsidRDefault="00591CD9" w:rsidP="009D69E8">
      <w:pPr>
        <w:pStyle w:val="CommentText"/>
      </w:pPr>
      <w:r>
        <w:rPr>
          <w:rStyle w:val="CommentReference"/>
        </w:rPr>
        <w:annotationRef/>
      </w:r>
      <w:r w:rsidR="004E12A1">
        <w:t>I assume it's okay to use your new definition of quantile. Wiki says "</w:t>
      </w:r>
      <w:r w:rsidR="004E12A1">
        <w:rPr>
          <w:b/>
          <w:bCs/>
          <w:color w:val="202122"/>
          <w:highlight w:val="white"/>
        </w:rPr>
        <w:t>quantiles</w:t>
      </w:r>
      <w:r w:rsidR="004E12A1">
        <w:rPr>
          <w:color w:val="202122"/>
          <w:highlight w:val="white"/>
        </w:rPr>
        <w:t> are cut points dividing the </w:t>
      </w:r>
      <w:r w:rsidR="004E12A1">
        <w:rPr>
          <w:color w:val="0000FF"/>
        </w:rPr>
        <w:t>range</w:t>
      </w:r>
      <w:r w:rsidR="004E12A1">
        <w:rPr>
          <w:color w:val="202122"/>
          <w:highlight w:val="white"/>
        </w:rPr>
        <w:t> of a </w:t>
      </w:r>
      <w:r w:rsidR="004E12A1">
        <w:rPr>
          <w:color w:val="0000FF"/>
        </w:rPr>
        <w:t>probability distribution</w:t>
      </w:r>
      <w:r w:rsidR="004E12A1">
        <w:rPr>
          <w:color w:val="202122"/>
          <w:highlight w:val="white"/>
        </w:rPr>
        <w:t> into continuous intervals with equal probabilities</w:t>
      </w:r>
      <w:r w:rsidR="004E12A1">
        <w:t xml:space="preserve">". See </w:t>
      </w:r>
      <w:hyperlink r:id="rId1" w:history="1">
        <w:r w:rsidR="004E12A1" w:rsidRPr="009D69E8">
          <w:rPr>
            <w:rStyle w:val="Hyperlink"/>
          </w:rPr>
          <w:t>https://en.wikipedia.org/wiki/Quantile</w:t>
        </w:r>
      </w:hyperlink>
    </w:p>
  </w:comment>
  <w:comment w:id="482" w:author="Rodriguez, Jeffrey J - (jjrodrig)" w:date="2023-04-23T17:16:00Z" w:initials="RJJ(">
    <w:p w14:paraId="6520BBDD" w14:textId="700BDE03" w:rsidR="00591CD9" w:rsidRDefault="00591CD9" w:rsidP="00271CE3">
      <w:pPr>
        <w:pStyle w:val="CommentText"/>
      </w:pPr>
      <w:r>
        <w:rPr>
          <w:rStyle w:val="CommentReference"/>
        </w:rPr>
        <w:annotationRef/>
      </w:r>
      <w:r>
        <w:t>Very unusual symbol. I've never seen this used in a technical paper.</w:t>
      </w:r>
    </w:p>
  </w:comment>
  <w:comment w:id="483" w:author="artin majdi" w:date="2023-04-28T15:07:00Z" w:initials="am">
    <w:p w14:paraId="40120F65" w14:textId="77777777" w:rsidR="00506B73" w:rsidRDefault="00506B73" w:rsidP="00A666E4">
      <w:r>
        <w:rPr>
          <w:rStyle w:val="CommentReference"/>
        </w:rPr>
        <w:annotationRef/>
      </w:r>
      <w:r>
        <w:rPr>
          <w:color w:val="000000"/>
          <w:sz w:val="20"/>
          <w:szCs w:val="20"/>
        </w:rPr>
        <w:t>Use gamma instead</w:t>
      </w:r>
    </w:p>
  </w:comment>
  <w:comment w:id="509" w:author="Rodriguez, Jeffrey J - (jjrodrig)" w:date="2023-04-23T17:51:00Z" w:initials="RJJ(">
    <w:p w14:paraId="4DC25C68" w14:textId="447292AE" w:rsidR="005B36E3" w:rsidRDefault="005B36E3" w:rsidP="007E3C57">
      <w:pPr>
        <w:pStyle w:val="CommentText"/>
      </w:pPr>
      <w:r>
        <w:rPr>
          <w:rStyle w:val="CommentReference"/>
        </w:rPr>
        <w:annotationRef/>
      </w:r>
      <w:r>
        <w:t>Cite a ref.</w:t>
      </w:r>
    </w:p>
  </w:comment>
  <w:comment w:id="511" w:author="artin majdi" w:date="2023-04-28T12:41:00Z" w:initials="am">
    <w:p w14:paraId="26C457CE" w14:textId="77777777" w:rsidR="00473ACF" w:rsidRDefault="00850E27" w:rsidP="00384BED">
      <w:r>
        <w:rPr>
          <w:rStyle w:val="CommentReference"/>
        </w:rPr>
        <w:annotationRef/>
      </w:r>
      <w:r w:rsidR="00473ACF">
        <w:rPr>
          <w:sz w:val="20"/>
          <w:szCs w:val="20"/>
        </w:rPr>
        <w:t>@inproceedings{gal2016dropout,</w:t>
      </w:r>
    </w:p>
    <w:p w14:paraId="55694D01" w14:textId="77777777" w:rsidR="00473ACF" w:rsidRDefault="00473ACF" w:rsidP="00384BED">
      <w:r>
        <w:rPr>
          <w:sz w:val="20"/>
          <w:szCs w:val="20"/>
        </w:rPr>
        <w:t xml:space="preserve">  title={Dropout as a bayesian approximation: Representing model uncertainty in deep learning},</w:t>
      </w:r>
    </w:p>
    <w:p w14:paraId="43BC1108" w14:textId="77777777" w:rsidR="00473ACF" w:rsidRDefault="00473ACF" w:rsidP="00384BED">
      <w:r>
        <w:rPr>
          <w:sz w:val="20"/>
          <w:szCs w:val="20"/>
        </w:rPr>
        <w:t xml:space="preserve">  author={Gal, Yarin and Ghahramani, Zoubin},</w:t>
      </w:r>
    </w:p>
    <w:p w14:paraId="20E62870" w14:textId="77777777" w:rsidR="00473ACF" w:rsidRDefault="00473ACF" w:rsidP="00384BED">
      <w:r>
        <w:rPr>
          <w:sz w:val="20"/>
          <w:szCs w:val="20"/>
        </w:rPr>
        <w:t xml:space="preserve">  booktitle={international conference on machine learning},</w:t>
      </w:r>
    </w:p>
    <w:p w14:paraId="38AA23EF" w14:textId="77777777" w:rsidR="00473ACF" w:rsidRDefault="00473ACF" w:rsidP="00384BED">
      <w:r>
        <w:rPr>
          <w:sz w:val="20"/>
          <w:szCs w:val="20"/>
        </w:rPr>
        <w:t xml:space="preserve">  pages={1050--1059},</w:t>
      </w:r>
    </w:p>
    <w:p w14:paraId="72315A18" w14:textId="77777777" w:rsidR="00473ACF" w:rsidRDefault="00473ACF" w:rsidP="00384BED">
      <w:r>
        <w:rPr>
          <w:sz w:val="20"/>
          <w:szCs w:val="20"/>
        </w:rPr>
        <w:t xml:space="preserve">  year={2016},</w:t>
      </w:r>
    </w:p>
    <w:p w14:paraId="6A5A357D" w14:textId="77777777" w:rsidR="00473ACF" w:rsidRDefault="00473ACF" w:rsidP="00384BED">
      <w:r>
        <w:rPr>
          <w:sz w:val="20"/>
          <w:szCs w:val="20"/>
        </w:rPr>
        <w:t xml:space="preserve">  organization={PMLR}</w:t>
      </w:r>
    </w:p>
    <w:p w14:paraId="220A832C" w14:textId="77777777" w:rsidR="00473ACF" w:rsidRDefault="00473ACF" w:rsidP="00384BED">
      <w:r>
        <w:rPr>
          <w:sz w:val="20"/>
          <w:szCs w:val="20"/>
        </w:rPr>
        <w:t>}</w:t>
      </w:r>
    </w:p>
  </w:comment>
  <w:comment w:id="521" w:author="Rodriguez, Jeffrey J - (jjrodrig)" w:date="2023-04-23T17:36:00Z" w:initials="RJJ(">
    <w:p w14:paraId="2706219F" w14:textId="4F762F50" w:rsidR="005B36E3" w:rsidRDefault="00901471" w:rsidP="00BE3914">
      <w:pPr>
        <w:pStyle w:val="CommentText"/>
      </w:pPr>
      <w:r>
        <w:rPr>
          <w:rStyle w:val="CommentReference"/>
        </w:rPr>
        <w:annotationRef/>
      </w:r>
      <w:r w:rsidR="005B36E3">
        <w:t xml:space="preserve">Strange statement. You didn't say this for the other methods. Does this mean you will show results for Bayesian approaches, committee-based methods, etc.? </w:t>
      </w:r>
    </w:p>
  </w:comment>
  <w:comment w:id="523" w:author="Rodriguez, Jeffrey J - (jjrodrig)" w:date="2023-04-23T17:34:00Z" w:initials="RJJ(">
    <w:p w14:paraId="75243D93" w14:textId="1B9E824F" w:rsidR="00901471" w:rsidRDefault="00901471" w:rsidP="00535A27">
      <w:pPr>
        <w:pStyle w:val="CommentText"/>
      </w:pPr>
      <w:r>
        <w:rPr>
          <w:rStyle w:val="CommentReference"/>
        </w:rPr>
        <w:annotationRef/>
      </w:r>
      <w:r>
        <w:t>Why didn't we? The reviewers will want to know.</w:t>
      </w:r>
    </w:p>
  </w:comment>
  <w:comment w:id="527" w:author="artin majdi" w:date="2023-04-28T12:34:00Z" w:initials="am">
    <w:p w14:paraId="6F300EA4" w14:textId="77777777" w:rsidR="00BD58CE" w:rsidRDefault="00BD58CE" w:rsidP="00867F4A">
      <w:r>
        <w:rPr>
          <w:rStyle w:val="CommentReference"/>
        </w:rPr>
        <w:annotationRef/>
      </w:r>
      <w:r>
        <w:rPr>
          <w:color w:val="000000"/>
          <w:sz w:val="20"/>
          <w:szCs w:val="20"/>
        </w:rPr>
        <w:t>@inproceedings{Hoeting2016BayesianMA,</w:t>
      </w:r>
    </w:p>
    <w:p w14:paraId="21AEA6DC" w14:textId="77777777" w:rsidR="00BD58CE" w:rsidRDefault="00BD58CE" w:rsidP="00867F4A">
      <w:r>
        <w:rPr>
          <w:color w:val="000000"/>
          <w:sz w:val="20"/>
          <w:szCs w:val="20"/>
        </w:rPr>
        <w:t xml:space="preserve">  title={Bayesian Model Averaging: A Tutorial},</w:t>
      </w:r>
    </w:p>
    <w:p w14:paraId="4444145F" w14:textId="77777777" w:rsidR="00BD58CE" w:rsidRDefault="00BD58CE" w:rsidP="00867F4A">
      <w:r>
        <w:rPr>
          <w:color w:val="000000"/>
          <w:sz w:val="20"/>
          <w:szCs w:val="20"/>
        </w:rPr>
        <w:t xml:space="preserve">  author={Jennifer A. Hoeting and David Madigan and Adrian E. Raftery and Chris Volinsky},</w:t>
      </w:r>
    </w:p>
    <w:p w14:paraId="02CE612C" w14:textId="77777777" w:rsidR="00BD58CE" w:rsidRDefault="00BD58CE" w:rsidP="00867F4A">
      <w:r>
        <w:rPr>
          <w:color w:val="000000"/>
          <w:sz w:val="20"/>
          <w:szCs w:val="20"/>
        </w:rPr>
        <w:t xml:space="preserve">  year={2016}</w:t>
      </w:r>
    </w:p>
    <w:p w14:paraId="28AC9AC5" w14:textId="77777777" w:rsidR="00BD58CE" w:rsidRDefault="00BD58CE" w:rsidP="00867F4A">
      <w:r>
        <w:rPr>
          <w:color w:val="000000"/>
          <w:sz w:val="20"/>
          <w:szCs w:val="20"/>
        </w:rPr>
        <w:t>}</w:t>
      </w:r>
    </w:p>
  </w:comment>
  <w:comment w:id="532" w:author="Rodriguez, Jeffrey J - (jjrodrig)" w:date="2023-04-23T17:49:00Z" w:initials="RJJ(">
    <w:p w14:paraId="5CA97D33" w14:textId="40BB9397" w:rsidR="005B36E3" w:rsidRDefault="005B36E3" w:rsidP="00A919F4">
      <w:pPr>
        <w:pStyle w:val="CommentText"/>
      </w:pPr>
      <w:r>
        <w:rPr>
          <w:rStyle w:val="CommentReference"/>
        </w:rPr>
        <w:annotationRef/>
      </w:r>
      <w:r>
        <w:t>Cite a ref.</w:t>
      </w:r>
    </w:p>
  </w:comment>
  <w:comment w:id="533" w:author="artin majdi" w:date="2023-04-28T13:48:00Z" w:initials="am">
    <w:p w14:paraId="479CFEF0" w14:textId="77777777" w:rsidR="00F6751F" w:rsidRDefault="00F6751F" w:rsidP="0086150F">
      <w:r>
        <w:rPr>
          <w:rStyle w:val="CommentReference"/>
        </w:rPr>
        <w:annotationRef/>
      </w:r>
      <w:r>
        <w:rPr>
          <w:color w:val="000000"/>
          <w:sz w:val="20"/>
          <w:szCs w:val="20"/>
        </w:rPr>
        <w:t>@article{mullachery2018bayesian,</w:t>
      </w:r>
    </w:p>
    <w:p w14:paraId="6CED21E4" w14:textId="77777777" w:rsidR="00F6751F" w:rsidRDefault="00F6751F" w:rsidP="0086150F">
      <w:r>
        <w:rPr>
          <w:color w:val="000000"/>
          <w:sz w:val="20"/>
          <w:szCs w:val="20"/>
        </w:rPr>
        <w:t xml:space="preserve">  title={Bayesian neural networks},</w:t>
      </w:r>
    </w:p>
    <w:p w14:paraId="603A0676" w14:textId="77777777" w:rsidR="00F6751F" w:rsidRDefault="00F6751F" w:rsidP="0086150F">
      <w:r>
        <w:rPr>
          <w:color w:val="000000"/>
          <w:sz w:val="20"/>
          <w:szCs w:val="20"/>
        </w:rPr>
        <w:t xml:space="preserve">  author={Mullachery, Vikram and Khera, Aniruddh and Husain, Amir},</w:t>
      </w:r>
    </w:p>
    <w:p w14:paraId="2D16C698" w14:textId="77777777" w:rsidR="00F6751F" w:rsidRDefault="00F6751F" w:rsidP="0086150F">
      <w:r>
        <w:rPr>
          <w:color w:val="000000"/>
          <w:sz w:val="20"/>
          <w:szCs w:val="20"/>
        </w:rPr>
        <w:t xml:space="preserve">  journal={arXiv preprint arXiv:1801.07710},</w:t>
      </w:r>
    </w:p>
    <w:p w14:paraId="5DCD7402" w14:textId="77777777" w:rsidR="00F6751F" w:rsidRDefault="00F6751F" w:rsidP="0086150F">
      <w:r>
        <w:rPr>
          <w:color w:val="000000"/>
          <w:sz w:val="20"/>
          <w:szCs w:val="20"/>
        </w:rPr>
        <w:t xml:space="preserve">  year={2018}</w:t>
      </w:r>
    </w:p>
    <w:p w14:paraId="50BA0498" w14:textId="77777777" w:rsidR="00F6751F" w:rsidRDefault="00F6751F" w:rsidP="0086150F">
      <w:r>
        <w:rPr>
          <w:color w:val="000000"/>
          <w:sz w:val="20"/>
          <w:szCs w:val="20"/>
        </w:rPr>
        <w:t>}</w:t>
      </w:r>
    </w:p>
  </w:comment>
  <w:comment w:id="536" w:author="Rodriguez, Jeffrey J - (jjrodrig)" w:date="2023-04-23T17:49:00Z" w:initials="RJJ(">
    <w:p w14:paraId="65B58ABF" w14:textId="44BDA01F" w:rsidR="005B36E3" w:rsidRDefault="005B36E3" w:rsidP="00DB7BD9">
      <w:pPr>
        <w:pStyle w:val="CommentText"/>
      </w:pPr>
      <w:r>
        <w:rPr>
          <w:rStyle w:val="CommentReference"/>
        </w:rPr>
        <w:annotationRef/>
      </w:r>
      <w:r>
        <w:t>Cite a ref.</w:t>
      </w:r>
    </w:p>
  </w:comment>
  <w:comment w:id="539" w:author="artin majdi" w:date="2023-04-28T13:45:00Z" w:initials="am">
    <w:p w14:paraId="0BED457C" w14:textId="77777777" w:rsidR="005057DF" w:rsidRDefault="005057DF" w:rsidP="00BA4915">
      <w:r>
        <w:rPr>
          <w:rStyle w:val="CommentReference"/>
        </w:rPr>
        <w:annotationRef/>
      </w:r>
      <w:r>
        <w:rPr>
          <w:color w:val="000000"/>
          <w:sz w:val="20"/>
          <w:szCs w:val="20"/>
        </w:rPr>
        <w:t>@article{wang2020wisdom,</w:t>
      </w:r>
    </w:p>
    <w:p w14:paraId="288F6417" w14:textId="77777777" w:rsidR="005057DF" w:rsidRDefault="005057DF" w:rsidP="00BA4915">
      <w:r>
        <w:rPr>
          <w:color w:val="000000"/>
          <w:sz w:val="20"/>
          <w:szCs w:val="20"/>
        </w:rPr>
        <w:t xml:space="preserve">  title={Wisdom of committees: An overlooked approach to faster and more accurate models},</w:t>
      </w:r>
    </w:p>
    <w:p w14:paraId="1FFF891E" w14:textId="77777777" w:rsidR="005057DF" w:rsidRDefault="005057DF" w:rsidP="00BA4915">
      <w:r>
        <w:rPr>
          <w:color w:val="000000"/>
          <w:sz w:val="20"/>
          <w:szCs w:val="20"/>
        </w:rPr>
        <w:t xml:space="preserve">  author={Wang, Xiaofang and Kondratyuk, Dan and Christiansen, Eric and Kitani, Kris M and Alon, Yair and Eban, Elad},</w:t>
      </w:r>
    </w:p>
    <w:p w14:paraId="293C17AC" w14:textId="77777777" w:rsidR="005057DF" w:rsidRDefault="005057DF" w:rsidP="00BA4915">
      <w:r>
        <w:rPr>
          <w:color w:val="000000"/>
          <w:sz w:val="20"/>
          <w:szCs w:val="20"/>
        </w:rPr>
        <w:t xml:space="preserve">  journal={arXiv preprint arXiv:2012.01988},</w:t>
      </w:r>
    </w:p>
    <w:p w14:paraId="0164D7D0" w14:textId="77777777" w:rsidR="005057DF" w:rsidRDefault="005057DF" w:rsidP="00BA4915">
      <w:r>
        <w:rPr>
          <w:color w:val="000000"/>
          <w:sz w:val="20"/>
          <w:szCs w:val="20"/>
        </w:rPr>
        <w:t xml:space="preserve">  year={2020}</w:t>
      </w:r>
    </w:p>
    <w:p w14:paraId="40E436AB" w14:textId="77777777" w:rsidR="005057DF" w:rsidRDefault="005057DF" w:rsidP="00BA4915">
      <w:r>
        <w:rPr>
          <w:color w:val="000000"/>
          <w:sz w:val="20"/>
          <w:szCs w:val="20"/>
        </w:rPr>
        <w:t>}</w:t>
      </w:r>
    </w:p>
  </w:comment>
  <w:comment w:id="546" w:author="Rodriguez, Jeffrey J - (jjrodrig)" w:date="2023-04-23T17:48:00Z" w:initials="RJJ(">
    <w:p w14:paraId="2D4CE358" w14:textId="6F3717DE" w:rsidR="005B36E3" w:rsidRDefault="005B36E3" w:rsidP="00E96546">
      <w:pPr>
        <w:pStyle w:val="CommentText"/>
      </w:pPr>
      <w:r>
        <w:rPr>
          <w:rStyle w:val="CommentReference"/>
        </w:rPr>
        <w:annotationRef/>
      </w:r>
      <w:r>
        <w:t>Cite a ref. for further info.</w:t>
      </w:r>
    </w:p>
  </w:comment>
  <w:comment w:id="551" w:author="Rodriguez, Jeffrey J - (jjrodrig)" w:date="2023-04-23T17:48:00Z" w:initials="RJJ(">
    <w:p w14:paraId="074555FE" w14:textId="37560712" w:rsidR="005B36E3" w:rsidRDefault="005B36E3" w:rsidP="00C17B43">
      <w:pPr>
        <w:pStyle w:val="CommentText"/>
      </w:pPr>
      <w:r>
        <w:rPr>
          <w:rStyle w:val="CommentReference"/>
        </w:rPr>
        <w:annotationRef/>
      </w:r>
      <w:r>
        <w:t>Shouldn't this be G-1 for an unbiased estimate?</w:t>
      </w:r>
    </w:p>
  </w:comment>
  <w:comment w:id="556" w:author="artin majdi" w:date="2023-04-28T13:50:00Z" w:initials="am">
    <w:p w14:paraId="7BE62E21" w14:textId="77777777" w:rsidR="00CF5E3D" w:rsidRDefault="00CF5E3D" w:rsidP="00E93BC4">
      <w:r>
        <w:rPr>
          <w:rStyle w:val="CommentReference"/>
        </w:rPr>
        <w:annotationRef/>
      </w:r>
      <w:r>
        <w:rPr>
          <w:color w:val="000000"/>
          <w:sz w:val="20"/>
          <w:szCs w:val="20"/>
        </w:rPr>
        <w:t>@article{angelopoulos2021gentle,</w:t>
      </w:r>
    </w:p>
    <w:p w14:paraId="4884A318" w14:textId="77777777" w:rsidR="00CF5E3D" w:rsidRDefault="00CF5E3D" w:rsidP="00E93BC4">
      <w:r>
        <w:rPr>
          <w:color w:val="000000"/>
          <w:sz w:val="20"/>
          <w:szCs w:val="20"/>
        </w:rPr>
        <w:t xml:space="preserve">  title={A gentle introduction to conformal prediction and distribution-free uncertainty quantification},</w:t>
      </w:r>
    </w:p>
    <w:p w14:paraId="2371BA58" w14:textId="77777777" w:rsidR="00CF5E3D" w:rsidRDefault="00CF5E3D" w:rsidP="00E93BC4">
      <w:r>
        <w:rPr>
          <w:color w:val="000000"/>
          <w:sz w:val="20"/>
          <w:szCs w:val="20"/>
        </w:rPr>
        <w:t xml:space="preserve">  author={Angelopoulos, Anastasios N and Bates, Stephen},</w:t>
      </w:r>
    </w:p>
    <w:p w14:paraId="5D0687A7" w14:textId="77777777" w:rsidR="00CF5E3D" w:rsidRDefault="00CF5E3D" w:rsidP="00E93BC4">
      <w:r>
        <w:rPr>
          <w:color w:val="000000"/>
          <w:sz w:val="20"/>
          <w:szCs w:val="20"/>
        </w:rPr>
        <w:t xml:space="preserve">  journal={arXiv preprint arXiv:2107.07511},</w:t>
      </w:r>
    </w:p>
    <w:p w14:paraId="5E8EE8A8" w14:textId="77777777" w:rsidR="00CF5E3D" w:rsidRDefault="00CF5E3D" w:rsidP="00E93BC4">
      <w:r>
        <w:rPr>
          <w:color w:val="000000"/>
          <w:sz w:val="20"/>
          <w:szCs w:val="20"/>
        </w:rPr>
        <w:t xml:space="preserve">  year={2021}</w:t>
      </w:r>
    </w:p>
    <w:p w14:paraId="17B5B9F6" w14:textId="77777777" w:rsidR="00CF5E3D" w:rsidRDefault="00CF5E3D" w:rsidP="00E93BC4">
      <w:r>
        <w:rPr>
          <w:color w:val="000000"/>
          <w:sz w:val="20"/>
          <w:szCs w:val="20"/>
        </w:rPr>
        <w:t>}</w:t>
      </w:r>
    </w:p>
  </w:comment>
  <w:comment w:id="559" w:author="Rodriguez, Jeffrey J - (jjrodrig)" w:date="2023-04-23T17:54:00Z" w:initials="RJJ(">
    <w:p w14:paraId="71D068CF" w14:textId="7974B819" w:rsidR="00CE31F8" w:rsidRDefault="00CE31F8" w:rsidP="00A756CB">
      <w:pPr>
        <w:pStyle w:val="CommentText"/>
      </w:pPr>
      <w:r>
        <w:rPr>
          <w:rStyle w:val="CommentReference"/>
        </w:rPr>
        <w:annotationRef/>
      </w:r>
      <w:r>
        <w:t>Cite a ref.</w:t>
      </w:r>
    </w:p>
  </w:comment>
  <w:comment w:id="562" w:author="Rodriguez, Jeffrey J - (jjrodrig)" w:date="2023-04-23T17:59:00Z" w:initials="RJJ(">
    <w:p w14:paraId="57D5CAEB" w14:textId="77777777" w:rsidR="00CE31F8" w:rsidRDefault="00CE31F8" w:rsidP="0076026A">
      <w:pPr>
        <w:pStyle w:val="CommentText"/>
      </w:pPr>
      <w:r>
        <w:rPr>
          <w:rStyle w:val="CommentReference"/>
        </w:rPr>
        <w:annotationRef/>
      </w:r>
      <w:r>
        <w:t>A single-letter symbol would be better.</w:t>
      </w:r>
    </w:p>
  </w:comment>
  <w:comment w:id="563" w:author="artin majdi" w:date="2023-04-28T15:09:00Z" w:initials="am">
    <w:p w14:paraId="13960571" w14:textId="77777777" w:rsidR="00827C0B" w:rsidRDefault="00827C0B" w:rsidP="008145A6">
      <w:r>
        <w:rPr>
          <w:rStyle w:val="CommentReference"/>
        </w:rPr>
        <w:annotationRef/>
      </w:r>
      <w:r>
        <w:rPr>
          <w:color w:val="000000"/>
          <w:sz w:val="20"/>
          <w:szCs w:val="20"/>
        </w:rPr>
        <w:t>Use zetta</w:t>
      </w:r>
    </w:p>
  </w:comment>
  <w:comment w:id="575" w:author="Rodriguez, Jeffrey J - (jjrodrig)" w:date="2023-04-24T10:56:00Z" w:initials="RJJ(">
    <w:p w14:paraId="68E2008F" w14:textId="651A44FA" w:rsidR="008F3D05" w:rsidRDefault="008F3D05" w:rsidP="0047350E">
      <w:pPr>
        <w:pStyle w:val="CommentText"/>
      </w:pPr>
      <w:r>
        <w:rPr>
          <w:rStyle w:val="CommentReference"/>
        </w:rPr>
        <w:annotationRef/>
      </w:r>
      <w:r>
        <w:t>Be sure to compile twice or until all cross-refs are resolved. The pdf says "shown in Equation 9".</w:t>
      </w:r>
    </w:p>
  </w:comment>
  <w:comment w:id="576" w:author="Rodriguez, Jeffrey J - (jjrodrig)" w:date="2023-04-24T11:01:00Z" w:initials="RJJ(">
    <w:p w14:paraId="62367367" w14:textId="77777777" w:rsidR="00537FEA" w:rsidRDefault="00537FEA" w:rsidP="00520B52">
      <w:pPr>
        <w:pStyle w:val="CommentText"/>
      </w:pPr>
      <w:r>
        <w:rPr>
          <w:rStyle w:val="CommentReference"/>
        </w:rPr>
        <w:annotationRef/>
      </w:r>
      <w:r>
        <w:t>This seems important. Perhaps this should be explained very early in the paper as additional motivation.</w:t>
      </w:r>
    </w:p>
  </w:comment>
  <w:comment w:id="583" w:author="Rodriguez, Jeffrey J - (jjrodrig)" w:date="2023-04-24T11:22:00Z" w:initials="RJJ(">
    <w:p w14:paraId="07B5C9C6" w14:textId="77777777" w:rsidR="00BD116C" w:rsidRDefault="00BD116C" w:rsidP="00114A26">
      <w:pPr>
        <w:pStyle w:val="CommentText"/>
      </w:pPr>
      <w:r>
        <w:rPr>
          <w:rStyle w:val="CommentReference"/>
        </w:rPr>
        <w:annotationRef/>
      </w:r>
      <w:r>
        <w:t>stopped here</w:t>
      </w:r>
    </w:p>
  </w:comment>
  <w:comment w:id="587" w:author="artin majdi" w:date="2023-04-24T15:42:00Z" w:initials="am">
    <w:p w14:paraId="71D1C14B" w14:textId="77777777" w:rsidR="00C07414" w:rsidRDefault="00C07414" w:rsidP="00D67D32">
      <w:r>
        <w:rPr>
          <w:rStyle w:val="CommentReference"/>
        </w:rPr>
        <w:annotationRef/>
      </w:r>
      <w:r>
        <w:rPr>
          <w:color w:val="000000"/>
          <w:sz w:val="20"/>
          <w:szCs w:val="20"/>
        </w:rPr>
        <w:t xml:space="preserve">Change all methods to method. </w:t>
      </w:r>
    </w:p>
  </w:comment>
  <w:comment w:id="589" w:author="artin majdi" w:date="2023-04-24T15:51:00Z" w:initials="am">
    <w:p w14:paraId="1FBD9DD8" w14:textId="77777777" w:rsidR="00FD4E9D" w:rsidRDefault="00FD4E9D" w:rsidP="00A85E58">
      <w:r>
        <w:rPr>
          <w:rStyle w:val="CommentReference"/>
        </w:rPr>
        <w:annotationRef/>
      </w:r>
      <w:r>
        <w:rPr>
          <w:color w:val="000000"/>
          <w:sz w:val="20"/>
          <w:szCs w:val="20"/>
        </w:rPr>
        <w:t xml:space="preserve">Look at Shang why they are using two confidence scores. And also how I can compare these two methods.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6C6F43" w15:done="0"/>
  <w15:commentEx w15:paraId="47E6212F" w15:done="0"/>
  <w15:commentEx w15:paraId="0EBBDA4E" w15:done="0"/>
  <w15:commentEx w15:paraId="107A80E8" w15:paraIdParent="0EBBDA4E" w15:done="0"/>
  <w15:commentEx w15:paraId="4FD4F24E" w15:done="1"/>
  <w15:commentEx w15:paraId="7462A5B4" w15:done="1"/>
  <w15:commentEx w15:paraId="62426C59" w15:done="1"/>
  <w15:commentEx w15:paraId="5F3D7A67" w15:done="1"/>
  <w15:commentEx w15:paraId="1F58023B" w15:done="1"/>
  <w15:commentEx w15:paraId="44A357FF" w15:done="1"/>
  <w15:commentEx w15:paraId="6267C552" w15:done="1"/>
  <w15:commentEx w15:paraId="027E8BF4" w15:done="1"/>
  <w15:commentEx w15:paraId="6B1C41D2" w15:done="1"/>
  <w15:commentEx w15:paraId="6B9092DE" w15:done="1"/>
  <w15:commentEx w15:paraId="741623BE" w15:done="0"/>
  <w15:commentEx w15:paraId="763287AA" w15:done="1"/>
  <w15:commentEx w15:paraId="4092AA13" w15:done="1"/>
  <w15:commentEx w15:paraId="064468AF" w15:done="1"/>
  <w15:commentEx w15:paraId="043D9B2E" w15:done="0"/>
  <w15:commentEx w15:paraId="62AB0273" w15:done="1"/>
  <w15:commentEx w15:paraId="560715FF" w15:done="1"/>
  <w15:commentEx w15:paraId="035007D4" w15:done="1"/>
  <w15:commentEx w15:paraId="56C930DE" w15:done="1"/>
  <w15:commentEx w15:paraId="6F383248" w15:done="0"/>
  <w15:commentEx w15:paraId="65A15AC0" w15:done="0"/>
  <w15:commentEx w15:paraId="635075FF" w15:done="0"/>
  <w15:commentEx w15:paraId="219A7E11" w15:done="0"/>
  <w15:commentEx w15:paraId="0B02EDFF" w15:done="1"/>
  <w15:commentEx w15:paraId="470A5842" w15:done="0"/>
  <w15:commentEx w15:paraId="1A310935" w15:done="0"/>
  <w15:commentEx w15:paraId="2F08C280" w15:done="0"/>
  <w15:commentEx w15:paraId="5354E838" w15:done="0"/>
  <w15:commentEx w15:paraId="698630F0" w15:done="1"/>
  <w15:commentEx w15:paraId="61BE1C21" w15:done="0"/>
  <w15:commentEx w15:paraId="06291482" w15:done="1"/>
  <w15:commentEx w15:paraId="7678FD69" w15:done="1"/>
  <w15:commentEx w15:paraId="7A838EF8" w15:done="1"/>
  <w15:commentEx w15:paraId="7DCCA0C5" w15:paraIdParent="7A838EF8" w15:done="1"/>
  <w15:commentEx w15:paraId="67703FD3" w15:done="1"/>
  <w15:commentEx w15:paraId="35BAFD98" w15:paraIdParent="67703FD3" w15:done="1"/>
  <w15:commentEx w15:paraId="7F07DB78" w15:done="1"/>
  <w15:commentEx w15:paraId="085BA3BD" w15:paraIdParent="7F07DB78" w15:done="1"/>
  <w15:commentEx w15:paraId="75F15A12" w15:done="1"/>
  <w15:commentEx w15:paraId="64553AA9" w15:done="1"/>
  <w15:commentEx w15:paraId="6AA04CD9" w15:done="1"/>
  <w15:commentEx w15:paraId="03D6F1CD" w15:done="1"/>
  <w15:commentEx w15:paraId="13B47C53" w15:done="1"/>
  <w15:commentEx w15:paraId="1AF195DA" w15:paraIdParent="13B47C53" w15:done="1"/>
  <w15:commentEx w15:paraId="64E015C2" w15:done="1"/>
  <w15:commentEx w15:paraId="1FA44A56" w15:done="1"/>
  <w15:commentEx w15:paraId="33413839" w15:done="1"/>
  <w15:commentEx w15:paraId="6520BBDD" w15:done="1"/>
  <w15:commentEx w15:paraId="40120F65" w15:paraIdParent="6520BBDD" w15:done="1"/>
  <w15:commentEx w15:paraId="4DC25C68" w15:done="1"/>
  <w15:commentEx w15:paraId="220A832C" w15:done="0"/>
  <w15:commentEx w15:paraId="2706219F" w15:done="1"/>
  <w15:commentEx w15:paraId="75243D93" w15:done="1"/>
  <w15:commentEx w15:paraId="28AC9AC5" w15:done="0"/>
  <w15:commentEx w15:paraId="5CA97D33" w15:done="1"/>
  <w15:commentEx w15:paraId="50BA0498" w15:done="0"/>
  <w15:commentEx w15:paraId="65B58ABF" w15:done="1"/>
  <w15:commentEx w15:paraId="40E436AB" w15:done="0"/>
  <w15:commentEx w15:paraId="2D4CE358" w15:done="1"/>
  <w15:commentEx w15:paraId="074555FE" w15:done="0"/>
  <w15:commentEx w15:paraId="17B5B9F6" w15:done="0"/>
  <w15:commentEx w15:paraId="71D068CF" w15:done="1"/>
  <w15:commentEx w15:paraId="57D5CAEB" w15:done="0"/>
  <w15:commentEx w15:paraId="13960571" w15:paraIdParent="57D5CAEB" w15:done="0"/>
  <w15:commentEx w15:paraId="68E2008F" w15:done="0"/>
  <w15:commentEx w15:paraId="62367367" w15:done="1"/>
  <w15:commentEx w15:paraId="07B5C9C6" w15:done="0"/>
  <w15:commentEx w15:paraId="71D1C14B" w15:done="0"/>
  <w15:commentEx w15:paraId="1FBD9D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E6506" w16cex:dateUtc="2023-04-22T20:52:00Z"/>
  <w16cex:commentExtensible w16cex:durableId="27EEC26F" w16cex:dateUtc="2023-04-23T03:30:00Z"/>
  <w16cex:commentExtensible w16cex:durableId="27EEC322" w16cex:dateUtc="2023-04-23T03:33:00Z"/>
  <w16cex:commentExtensible w16cex:durableId="27F6290D" w16cex:dateUtc="2023-04-28T18:14:00Z"/>
  <w16cex:commentExtensible w16cex:durableId="27EE5FCF" w16cex:dateUtc="2023-04-22T20:29:00Z"/>
  <w16cex:commentExtensible w16cex:durableId="27EEC279" w16cex:dateUtc="2023-04-23T03:30:00Z"/>
  <w16cex:commentExtensible w16cex:durableId="27EEC28B" w16cex:dateUtc="2023-04-23T03:31:00Z"/>
  <w16cex:commentExtensible w16cex:durableId="27EEC297" w16cex:dateUtc="2023-04-23T03:31:00Z"/>
  <w16cex:commentExtensible w16cex:durableId="27EEC2A7" w16cex:dateUtc="2023-04-23T03:31:00Z"/>
  <w16cex:commentExtensible w16cex:durableId="27EEB72D" w16cex:dateUtc="2023-04-23T02:42:00Z"/>
  <w16cex:commentExtensible w16cex:durableId="27EEBA8F" w16cex:dateUtc="2023-04-23T02:57:00Z"/>
  <w16cex:commentExtensible w16cex:durableId="27EEBADD" w16cex:dateUtc="2023-04-23T02:58:00Z"/>
  <w16cex:commentExtensible w16cex:durableId="27EFCFBA" w16cex:dateUtc="2023-04-23T22:39:00Z"/>
  <w16cex:commentExtensible w16cex:durableId="27EEBBB3" w16cex:dateUtc="2023-04-23T03:01:00Z"/>
  <w16cex:commentExtensible w16cex:durableId="27F66222" w16cex:dateUtc="2023-04-28T22:17:00Z"/>
  <w16cex:commentExtensible w16cex:durableId="27EEC6A6" w16cex:dateUtc="2023-04-23T03:48:00Z"/>
  <w16cex:commentExtensible w16cex:durableId="27EECB00" w16cex:dateUtc="2023-04-23T04:07:00Z"/>
  <w16cex:commentExtensible w16cex:durableId="27EECB81" w16cex:dateUtc="2023-04-23T04:09:00Z"/>
  <w16cex:commentExtensible w16cex:durableId="27F11D97" w16cex:dateUtc="2023-04-24T22:24:00Z"/>
  <w16cex:commentExtensible w16cex:durableId="27EF91A9" w16cex:dateUtc="2023-04-23T18:14:00Z"/>
  <w16cex:commentExtensible w16cex:durableId="27EF9101" w16cex:dateUtc="2023-04-23T18:12:00Z"/>
  <w16cex:commentExtensible w16cex:durableId="27EF9309" w16cex:dateUtc="2023-04-23T18:20:00Z"/>
  <w16cex:commentExtensible w16cex:durableId="27F65A43" w16cex:dateUtc="2023-04-28T21:44:00Z"/>
  <w16cex:commentExtensible w16cex:durableId="27EF96B0" w16cex:dateUtc="2023-04-23T18:36:00Z"/>
  <w16cex:commentExtensible w16cex:durableId="27EF9741" w16cex:dateUtc="2023-04-23T18:38:00Z"/>
  <w16cex:commentExtensible w16cex:durableId="27EF96F8" w16cex:dateUtc="2023-04-23T18:37:00Z"/>
  <w16cex:commentExtensible w16cex:durableId="27EF97B1" w16cex:dateUtc="2023-04-23T18:40:00Z"/>
  <w16cex:commentExtensible w16cex:durableId="27F12127" w16cex:dateUtc="2023-04-24T22:39:00Z"/>
  <w16cex:commentExtensible w16cex:durableId="27EF97F0" w16cex:dateUtc="2023-04-23T18:41:00Z"/>
  <w16cex:commentExtensible w16cex:durableId="27EF986E" w16cex:dateUtc="2023-04-23T18:43:00Z"/>
  <w16cex:commentExtensible w16cex:durableId="27EF988F" w16cex:dateUtc="2023-04-23T18:44:00Z"/>
  <w16cex:commentExtensible w16cex:durableId="27EF99A9" w16cex:dateUtc="2023-04-23T18:48:00Z"/>
  <w16cex:commentExtensible w16cex:durableId="27EF9BA6" w16cex:dateUtc="2023-04-23T18:57:00Z"/>
  <w16cex:commentExtensible w16cex:durableId="27EF9B2C" w16cex:dateUtc="2023-04-23T18:55:00Z"/>
  <w16cex:commentExtensible w16cex:durableId="27F65A7A" w16cex:dateUtc="2023-04-28T21:45:00Z"/>
  <w16cex:commentExtensible w16cex:durableId="27EFCF6E" w16cex:dateUtc="2023-04-23T22:38:00Z"/>
  <w16cex:commentExtensible w16cex:durableId="27EFD407" w16cex:dateUtc="2023-04-23T22:57:00Z"/>
  <w16cex:commentExtensible w16cex:durableId="27F64415" w16cex:dateUtc="2023-04-28T20:09:00Z"/>
  <w16cex:commentExtensible w16cex:durableId="27EFD47D" w16cex:dateUtc="2023-04-23T22:59:00Z"/>
  <w16cex:commentExtensible w16cex:durableId="27F63215" w16cex:dateUtc="2023-04-28T18:52:00Z"/>
  <w16cex:commentExtensible w16cex:durableId="27EFD52D" w16cex:dateUtc="2023-04-23T23:02:00Z"/>
  <w16cex:commentExtensible w16cex:durableId="27F63290" w16cex:dateUtc="2023-04-28T18:54:00Z"/>
  <w16cex:commentExtensible w16cex:durableId="27EFDEDA" w16cex:dateUtc="2023-04-23T23:44:00Z"/>
  <w16cex:commentExtensible w16cex:durableId="27EFDF15" w16cex:dateUtc="2023-04-23T23:45:00Z"/>
  <w16cex:commentExtensible w16cex:durableId="27EFE367" w16cex:dateUtc="2023-04-24T00:03:00Z"/>
  <w16cex:commentExtensible w16cex:durableId="27EFE436" w16cex:dateUtc="2023-04-24T00:07:00Z"/>
  <w16cex:commentExtensible w16cex:durableId="27F65F33" w16cex:dateUtc="2023-04-28T22:05:00Z"/>
  <w16cex:commentExtensible w16cex:durableId="27F65F4B" w16cex:dateUtc="2023-04-28T22:05:00Z"/>
  <w16cex:commentExtensible w16cex:durableId="27F124E7" w16cex:dateUtc="2023-04-24T22:55:00Z"/>
  <w16cex:commentExtensible w16cex:durableId="27EFE604" w16cex:dateUtc="2023-04-24T00:14:00Z"/>
  <w16cex:commentExtensible w16cex:durableId="27EFE74A" w16cex:dateUtc="2023-04-24T00:20:00Z"/>
  <w16cex:commentExtensible w16cex:durableId="27EFE657" w16cex:dateUtc="2023-04-24T00:16:00Z"/>
  <w16cex:commentExtensible w16cex:durableId="27F65FC9" w16cex:dateUtc="2023-04-28T22:07:00Z"/>
  <w16cex:commentExtensible w16cex:durableId="27EFEE85" w16cex:dateUtc="2023-04-24T00:51:00Z"/>
  <w16cex:commentExtensible w16cex:durableId="27F63D8E" w16cex:dateUtc="2023-04-28T19:41:00Z"/>
  <w16cex:commentExtensible w16cex:durableId="27EFEB00" w16cex:dateUtc="2023-04-24T00:36:00Z"/>
  <w16cex:commentExtensible w16cex:durableId="27EFEA9D" w16cex:dateUtc="2023-04-24T00:34:00Z"/>
  <w16cex:commentExtensible w16cex:durableId="27F63BBA" w16cex:dateUtc="2023-04-28T19:34:00Z"/>
  <w16cex:commentExtensible w16cex:durableId="27EFEE24" w16cex:dateUtc="2023-04-24T00:49:00Z"/>
  <w16cex:commentExtensible w16cex:durableId="27F64D29" w16cex:dateUtc="2023-04-28T20:48:00Z"/>
  <w16cex:commentExtensible w16cex:durableId="27EFEE15" w16cex:dateUtc="2023-04-24T00:49:00Z"/>
  <w16cex:commentExtensible w16cex:durableId="27F64C63" w16cex:dateUtc="2023-04-28T20:45:00Z"/>
  <w16cex:commentExtensible w16cex:durableId="27EFEDFD" w16cex:dateUtc="2023-04-24T00:48:00Z"/>
  <w16cex:commentExtensible w16cex:durableId="27EFEDD7" w16cex:dateUtc="2023-04-24T00:48:00Z"/>
  <w16cex:commentExtensible w16cex:durableId="27F64D94" w16cex:dateUtc="2023-04-28T20:50:00Z"/>
  <w16cex:commentExtensible w16cex:durableId="27EFEF48" w16cex:dateUtc="2023-04-24T00:54:00Z"/>
  <w16cex:commentExtensible w16cex:durableId="27EFF06E" w16cex:dateUtc="2023-04-24T00:59:00Z"/>
  <w16cex:commentExtensible w16cex:durableId="27F66041" w16cex:dateUtc="2023-04-28T22:09:00Z"/>
  <w16cex:commentExtensible w16cex:durableId="27F0DEEF" w16cex:dateUtc="2023-04-24T17:56:00Z"/>
  <w16cex:commentExtensible w16cex:durableId="27F0E022" w16cex:dateUtc="2023-04-24T18:01:00Z"/>
  <w16cex:commentExtensible w16cex:durableId="27F0E4DF" w16cex:dateUtc="2023-04-24T18:22:00Z"/>
  <w16cex:commentExtensible w16cex:durableId="27F121FC" w16cex:dateUtc="2023-04-24T22:42:00Z"/>
  <w16cex:commentExtensible w16cex:durableId="27F123FF" w16cex:dateUtc="2023-04-24T2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6C6F43" w16cid:durableId="27EE6506"/>
  <w16cid:commentId w16cid:paraId="47E6212F" w16cid:durableId="27EEC26F"/>
  <w16cid:commentId w16cid:paraId="0EBBDA4E" w16cid:durableId="27EEC322"/>
  <w16cid:commentId w16cid:paraId="107A80E8" w16cid:durableId="27F6290D"/>
  <w16cid:commentId w16cid:paraId="4FD4F24E" w16cid:durableId="27EE5FCF"/>
  <w16cid:commentId w16cid:paraId="7462A5B4" w16cid:durableId="27EEC279"/>
  <w16cid:commentId w16cid:paraId="62426C59" w16cid:durableId="27EEC28B"/>
  <w16cid:commentId w16cid:paraId="5F3D7A67" w16cid:durableId="27EEC297"/>
  <w16cid:commentId w16cid:paraId="1F58023B" w16cid:durableId="27EEC2A7"/>
  <w16cid:commentId w16cid:paraId="44A357FF" w16cid:durableId="27EEB72D"/>
  <w16cid:commentId w16cid:paraId="6267C552" w16cid:durableId="27EEBA8F"/>
  <w16cid:commentId w16cid:paraId="027E8BF4" w16cid:durableId="27EEBADD"/>
  <w16cid:commentId w16cid:paraId="6B1C41D2" w16cid:durableId="27EFCFBA"/>
  <w16cid:commentId w16cid:paraId="6B9092DE" w16cid:durableId="27EEBBB3"/>
  <w16cid:commentId w16cid:paraId="741623BE" w16cid:durableId="27F66222"/>
  <w16cid:commentId w16cid:paraId="763287AA" w16cid:durableId="27EEC6A6"/>
  <w16cid:commentId w16cid:paraId="4092AA13" w16cid:durableId="27EECB00"/>
  <w16cid:commentId w16cid:paraId="064468AF" w16cid:durableId="27EECB81"/>
  <w16cid:commentId w16cid:paraId="043D9B2E" w16cid:durableId="27F11D97"/>
  <w16cid:commentId w16cid:paraId="62AB0273" w16cid:durableId="27EF91A9"/>
  <w16cid:commentId w16cid:paraId="560715FF" w16cid:durableId="27EF9101"/>
  <w16cid:commentId w16cid:paraId="035007D4" w16cid:durableId="27EF9309"/>
  <w16cid:commentId w16cid:paraId="56C930DE" w16cid:durableId="27F65A43"/>
  <w16cid:commentId w16cid:paraId="6F383248" w16cid:durableId="27EF96B0"/>
  <w16cid:commentId w16cid:paraId="65A15AC0" w16cid:durableId="27EF9741"/>
  <w16cid:commentId w16cid:paraId="635075FF" w16cid:durableId="27EF96F8"/>
  <w16cid:commentId w16cid:paraId="219A7E11" w16cid:durableId="27EF97B1"/>
  <w16cid:commentId w16cid:paraId="0B02EDFF" w16cid:durableId="27F12127"/>
  <w16cid:commentId w16cid:paraId="470A5842" w16cid:durableId="27EF97F0"/>
  <w16cid:commentId w16cid:paraId="1A310935" w16cid:durableId="27EF986E"/>
  <w16cid:commentId w16cid:paraId="2F08C280" w16cid:durableId="27EF988F"/>
  <w16cid:commentId w16cid:paraId="5354E838" w16cid:durableId="27EF99A9"/>
  <w16cid:commentId w16cid:paraId="698630F0" w16cid:durableId="27EF9BA6"/>
  <w16cid:commentId w16cid:paraId="61BE1C21" w16cid:durableId="27EF9B2C"/>
  <w16cid:commentId w16cid:paraId="06291482" w16cid:durableId="27F65A7A"/>
  <w16cid:commentId w16cid:paraId="7678FD69" w16cid:durableId="27EFCF6E"/>
  <w16cid:commentId w16cid:paraId="7A838EF8" w16cid:durableId="27EFD407"/>
  <w16cid:commentId w16cid:paraId="7DCCA0C5" w16cid:durableId="27F64415"/>
  <w16cid:commentId w16cid:paraId="67703FD3" w16cid:durableId="27EFD47D"/>
  <w16cid:commentId w16cid:paraId="35BAFD98" w16cid:durableId="27F63215"/>
  <w16cid:commentId w16cid:paraId="7F07DB78" w16cid:durableId="27EFD52D"/>
  <w16cid:commentId w16cid:paraId="085BA3BD" w16cid:durableId="27F63290"/>
  <w16cid:commentId w16cid:paraId="75F15A12" w16cid:durableId="27EFDEDA"/>
  <w16cid:commentId w16cid:paraId="64553AA9" w16cid:durableId="27EFDF15"/>
  <w16cid:commentId w16cid:paraId="6AA04CD9" w16cid:durableId="27EFE367"/>
  <w16cid:commentId w16cid:paraId="03D6F1CD" w16cid:durableId="27EFE436"/>
  <w16cid:commentId w16cid:paraId="13B47C53" w16cid:durableId="27F65F33"/>
  <w16cid:commentId w16cid:paraId="1AF195DA" w16cid:durableId="27F65F4B"/>
  <w16cid:commentId w16cid:paraId="64E015C2" w16cid:durableId="27F124E7"/>
  <w16cid:commentId w16cid:paraId="1FA44A56" w16cid:durableId="27EFE604"/>
  <w16cid:commentId w16cid:paraId="33413839" w16cid:durableId="27EFE74A"/>
  <w16cid:commentId w16cid:paraId="6520BBDD" w16cid:durableId="27EFE657"/>
  <w16cid:commentId w16cid:paraId="40120F65" w16cid:durableId="27F65FC9"/>
  <w16cid:commentId w16cid:paraId="4DC25C68" w16cid:durableId="27EFEE85"/>
  <w16cid:commentId w16cid:paraId="220A832C" w16cid:durableId="27F63D8E"/>
  <w16cid:commentId w16cid:paraId="2706219F" w16cid:durableId="27EFEB00"/>
  <w16cid:commentId w16cid:paraId="75243D93" w16cid:durableId="27EFEA9D"/>
  <w16cid:commentId w16cid:paraId="28AC9AC5" w16cid:durableId="27F63BBA"/>
  <w16cid:commentId w16cid:paraId="5CA97D33" w16cid:durableId="27EFEE24"/>
  <w16cid:commentId w16cid:paraId="50BA0498" w16cid:durableId="27F64D29"/>
  <w16cid:commentId w16cid:paraId="65B58ABF" w16cid:durableId="27EFEE15"/>
  <w16cid:commentId w16cid:paraId="40E436AB" w16cid:durableId="27F64C63"/>
  <w16cid:commentId w16cid:paraId="2D4CE358" w16cid:durableId="27EFEDFD"/>
  <w16cid:commentId w16cid:paraId="074555FE" w16cid:durableId="27EFEDD7"/>
  <w16cid:commentId w16cid:paraId="17B5B9F6" w16cid:durableId="27F64D94"/>
  <w16cid:commentId w16cid:paraId="71D068CF" w16cid:durableId="27EFEF48"/>
  <w16cid:commentId w16cid:paraId="57D5CAEB" w16cid:durableId="27EFF06E"/>
  <w16cid:commentId w16cid:paraId="13960571" w16cid:durableId="27F66041"/>
  <w16cid:commentId w16cid:paraId="68E2008F" w16cid:durableId="27F0DEEF"/>
  <w16cid:commentId w16cid:paraId="62367367" w16cid:durableId="27F0E022"/>
  <w16cid:commentId w16cid:paraId="07B5C9C6" w16cid:durableId="27F0E4DF"/>
  <w16cid:commentId w16cid:paraId="71D1C14B" w16cid:durableId="27F121FC"/>
  <w16cid:commentId w16cid:paraId="1FBD9DD8" w16cid:durableId="27F123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Avenir Next Condensed">
    <w:panose1 w:val="020B0506020202020204"/>
    <w:charset w:val="00"/>
    <w:family w:val="swiss"/>
    <w:pitch w:val="variable"/>
    <w:sig w:usb0="8000002F" w:usb1="5000204A" w:usb2="00000000" w:usb3="00000000" w:csb0="0000009B" w:csb1="00000000"/>
  </w:font>
  <w:font w:name="Courier New">
    <w:panose1 w:val="02070309020205020404"/>
    <w:charset w:val="00"/>
    <w:family w:val="modern"/>
    <w:pitch w:val="fixed"/>
    <w:sig w:usb0="E0002EFF" w:usb1="C0007843" w:usb2="00000009" w:usb3="00000000" w:csb0="000001FF" w:csb1="00000000"/>
  </w:font>
  <w:font w:name="Avenir Next Condensed Demi Bold">
    <w:panose1 w:val="020B0706020202020204"/>
    <w:charset w:val="00"/>
    <w:family w:val="swiss"/>
    <w:pitch w:val="variable"/>
    <w:sig w:usb0="8000002F" w:usb1="5000204A" w:usb2="00000000" w:usb3="00000000" w:csb0="0000009B"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driguez, Jeffrey J - (jjrodrig)">
    <w15:presenceInfo w15:providerId="AD" w15:userId="S::jjrodrig@email.arizona.edu::a76a95f3-f4d3-4666-bacf-53cbc198ed42"/>
  </w15:person>
  <w15:person w15:author="artin majdi">
    <w15:presenceInfo w15:providerId="Windows Live" w15:userId="1e993219bebc13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A4"/>
    <w:rsid w:val="00004EBB"/>
    <w:rsid w:val="000115AD"/>
    <w:rsid w:val="000170A4"/>
    <w:rsid w:val="00024C6F"/>
    <w:rsid w:val="00024FC9"/>
    <w:rsid w:val="000421CB"/>
    <w:rsid w:val="000531A4"/>
    <w:rsid w:val="00053C1F"/>
    <w:rsid w:val="00065132"/>
    <w:rsid w:val="000674DB"/>
    <w:rsid w:val="000809FA"/>
    <w:rsid w:val="00087A95"/>
    <w:rsid w:val="00094A97"/>
    <w:rsid w:val="000A23C6"/>
    <w:rsid w:val="000A57E0"/>
    <w:rsid w:val="000B2B0D"/>
    <w:rsid w:val="000B3345"/>
    <w:rsid w:val="000C7FFB"/>
    <w:rsid w:val="000D20B2"/>
    <w:rsid w:val="000D301E"/>
    <w:rsid w:val="000E1A55"/>
    <w:rsid w:val="00100540"/>
    <w:rsid w:val="0011085B"/>
    <w:rsid w:val="001261C9"/>
    <w:rsid w:val="00135C19"/>
    <w:rsid w:val="00136111"/>
    <w:rsid w:val="001372F7"/>
    <w:rsid w:val="00142FBD"/>
    <w:rsid w:val="00185905"/>
    <w:rsid w:val="00186409"/>
    <w:rsid w:val="001C57BE"/>
    <w:rsid w:val="001C74B5"/>
    <w:rsid w:val="001D083A"/>
    <w:rsid w:val="001D5253"/>
    <w:rsid w:val="001E7233"/>
    <w:rsid w:val="001F4285"/>
    <w:rsid w:val="001F7AEB"/>
    <w:rsid w:val="00204960"/>
    <w:rsid w:val="002071F6"/>
    <w:rsid w:val="0021237B"/>
    <w:rsid w:val="00213F2A"/>
    <w:rsid w:val="0023231D"/>
    <w:rsid w:val="00234404"/>
    <w:rsid w:val="0023779D"/>
    <w:rsid w:val="002421B8"/>
    <w:rsid w:val="002466FB"/>
    <w:rsid w:val="002533F6"/>
    <w:rsid w:val="00261D69"/>
    <w:rsid w:val="0026271C"/>
    <w:rsid w:val="002858C0"/>
    <w:rsid w:val="0029640B"/>
    <w:rsid w:val="002A3AAB"/>
    <w:rsid w:val="002B67DD"/>
    <w:rsid w:val="002B6816"/>
    <w:rsid w:val="002B6AA8"/>
    <w:rsid w:val="002C29AD"/>
    <w:rsid w:val="002C451C"/>
    <w:rsid w:val="002E3CF5"/>
    <w:rsid w:val="002F7C96"/>
    <w:rsid w:val="00300C6E"/>
    <w:rsid w:val="00306615"/>
    <w:rsid w:val="00306F0D"/>
    <w:rsid w:val="00312686"/>
    <w:rsid w:val="00313A63"/>
    <w:rsid w:val="00341F2D"/>
    <w:rsid w:val="00350A67"/>
    <w:rsid w:val="00352874"/>
    <w:rsid w:val="00364865"/>
    <w:rsid w:val="003672FD"/>
    <w:rsid w:val="00370BC5"/>
    <w:rsid w:val="00385B6D"/>
    <w:rsid w:val="0039049E"/>
    <w:rsid w:val="00394DE2"/>
    <w:rsid w:val="00394EC4"/>
    <w:rsid w:val="003A1683"/>
    <w:rsid w:val="003A3FEF"/>
    <w:rsid w:val="003C040D"/>
    <w:rsid w:val="003D60DF"/>
    <w:rsid w:val="003F3073"/>
    <w:rsid w:val="00403EF1"/>
    <w:rsid w:val="00405DD5"/>
    <w:rsid w:val="0041053D"/>
    <w:rsid w:val="004145CB"/>
    <w:rsid w:val="004214E9"/>
    <w:rsid w:val="00455F65"/>
    <w:rsid w:val="00457918"/>
    <w:rsid w:val="00466013"/>
    <w:rsid w:val="00473ACF"/>
    <w:rsid w:val="004771E5"/>
    <w:rsid w:val="0048171B"/>
    <w:rsid w:val="004B1D22"/>
    <w:rsid w:val="004B4D1E"/>
    <w:rsid w:val="004C4A40"/>
    <w:rsid w:val="004E12A1"/>
    <w:rsid w:val="004E587F"/>
    <w:rsid w:val="004E6F93"/>
    <w:rsid w:val="004F1AB4"/>
    <w:rsid w:val="00505136"/>
    <w:rsid w:val="005057DF"/>
    <w:rsid w:val="00506B73"/>
    <w:rsid w:val="00506DA4"/>
    <w:rsid w:val="00513751"/>
    <w:rsid w:val="005224A8"/>
    <w:rsid w:val="00525381"/>
    <w:rsid w:val="0052795F"/>
    <w:rsid w:val="00535A29"/>
    <w:rsid w:val="00535FB2"/>
    <w:rsid w:val="005368A7"/>
    <w:rsid w:val="00536A4D"/>
    <w:rsid w:val="00537FEA"/>
    <w:rsid w:val="00542039"/>
    <w:rsid w:val="005438BA"/>
    <w:rsid w:val="0055545D"/>
    <w:rsid w:val="00566B36"/>
    <w:rsid w:val="00567D80"/>
    <w:rsid w:val="00570A5A"/>
    <w:rsid w:val="00575BA9"/>
    <w:rsid w:val="005901EB"/>
    <w:rsid w:val="00591CD9"/>
    <w:rsid w:val="005920BC"/>
    <w:rsid w:val="005B0F43"/>
    <w:rsid w:val="005B32C0"/>
    <w:rsid w:val="005B36E3"/>
    <w:rsid w:val="005C24AE"/>
    <w:rsid w:val="005E21B3"/>
    <w:rsid w:val="005E5867"/>
    <w:rsid w:val="005E5CE0"/>
    <w:rsid w:val="006069AE"/>
    <w:rsid w:val="00615398"/>
    <w:rsid w:val="00622027"/>
    <w:rsid w:val="006523B1"/>
    <w:rsid w:val="00674D32"/>
    <w:rsid w:val="006803E5"/>
    <w:rsid w:val="0068379C"/>
    <w:rsid w:val="00696D29"/>
    <w:rsid w:val="00697526"/>
    <w:rsid w:val="006A6C9D"/>
    <w:rsid w:val="006B4A5B"/>
    <w:rsid w:val="006C6C42"/>
    <w:rsid w:val="00706C87"/>
    <w:rsid w:val="00717B9A"/>
    <w:rsid w:val="007239A5"/>
    <w:rsid w:val="00757CDF"/>
    <w:rsid w:val="007606BD"/>
    <w:rsid w:val="00783648"/>
    <w:rsid w:val="007D4974"/>
    <w:rsid w:val="007D5518"/>
    <w:rsid w:val="007D6262"/>
    <w:rsid w:val="007E048D"/>
    <w:rsid w:val="007E2569"/>
    <w:rsid w:val="007E3ADD"/>
    <w:rsid w:val="007E70F6"/>
    <w:rsid w:val="007E7406"/>
    <w:rsid w:val="007F3CF1"/>
    <w:rsid w:val="007F5A39"/>
    <w:rsid w:val="00801B14"/>
    <w:rsid w:val="008043E4"/>
    <w:rsid w:val="008137E7"/>
    <w:rsid w:val="008157A2"/>
    <w:rsid w:val="00824B02"/>
    <w:rsid w:val="008253C1"/>
    <w:rsid w:val="00827C0B"/>
    <w:rsid w:val="00836E07"/>
    <w:rsid w:val="00845ACF"/>
    <w:rsid w:val="00850E27"/>
    <w:rsid w:val="00853901"/>
    <w:rsid w:val="0086798C"/>
    <w:rsid w:val="00877C35"/>
    <w:rsid w:val="00892CF9"/>
    <w:rsid w:val="008C3B74"/>
    <w:rsid w:val="008D1397"/>
    <w:rsid w:val="008D693A"/>
    <w:rsid w:val="008F3D05"/>
    <w:rsid w:val="008F3E15"/>
    <w:rsid w:val="00901471"/>
    <w:rsid w:val="00905A7D"/>
    <w:rsid w:val="00920A3B"/>
    <w:rsid w:val="00934118"/>
    <w:rsid w:val="00940B65"/>
    <w:rsid w:val="00945301"/>
    <w:rsid w:val="00945D17"/>
    <w:rsid w:val="009546F4"/>
    <w:rsid w:val="00957579"/>
    <w:rsid w:val="00966777"/>
    <w:rsid w:val="00974A2A"/>
    <w:rsid w:val="00982103"/>
    <w:rsid w:val="00984495"/>
    <w:rsid w:val="0098740A"/>
    <w:rsid w:val="009910BB"/>
    <w:rsid w:val="009A2CAC"/>
    <w:rsid w:val="009A5B10"/>
    <w:rsid w:val="009A793A"/>
    <w:rsid w:val="009B5B4F"/>
    <w:rsid w:val="009C002D"/>
    <w:rsid w:val="009C56DA"/>
    <w:rsid w:val="009D66D7"/>
    <w:rsid w:val="009D6BD2"/>
    <w:rsid w:val="00A153F0"/>
    <w:rsid w:val="00A258E0"/>
    <w:rsid w:val="00A41431"/>
    <w:rsid w:val="00A7256F"/>
    <w:rsid w:val="00A7291F"/>
    <w:rsid w:val="00A72960"/>
    <w:rsid w:val="00A773F8"/>
    <w:rsid w:val="00A7754E"/>
    <w:rsid w:val="00A817E3"/>
    <w:rsid w:val="00A92510"/>
    <w:rsid w:val="00AA1FD1"/>
    <w:rsid w:val="00AC2F02"/>
    <w:rsid w:val="00AF2CD9"/>
    <w:rsid w:val="00B03846"/>
    <w:rsid w:val="00B1598D"/>
    <w:rsid w:val="00B23912"/>
    <w:rsid w:val="00B24276"/>
    <w:rsid w:val="00B31AEA"/>
    <w:rsid w:val="00B40D69"/>
    <w:rsid w:val="00B41E95"/>
    <w:rsid w:val="00B42196"/>
    <w:rsid w:val="00B63324"/>
    <w:rsid w:val="00B641CE"/>
    <w:rsid w:val="00B75410"/>
    <w:rsid w:val="00B94CFC"/>
    <w:rsid w:val="00BA56B1"/>
    <w:rsid w:val="00BA7354"/>
    <w:rsid w:val="00BB207D"/>
    <w:rsid w:val="00BB20B2"/>
    <w:rsid w:val="00BC1882"/>
    <w:rsid w:val="00BC2A4E"/>
    <w:rsid w:val="00BC6B81"/>
    <w:rsid w:val="00BD116C"/>
    <w:rsid w:val="00BD50B1"/>
    <w:rsid w:val="00BD58CE"/>
    <w:rsid w:val="00C07414"/>
    <w:rsid w:val="00C37877"/>
    <w:rsid w:val="00C45D23"/>
    <w:rsid w:val="00C55561"/>
    <w:rsid w:val="00C6427A"/>
    <w:rsid w:val="00C84BE0"/>
    <w:rsid w:val="00C95A90"/>
    <w:rsid w:val="00C95AAC"/>
    <w:rsid w:val="00C9750C"/>
    <w:rsid w:val="00CA4387"/>
    <w:rsid w:val="00CB6FE5"/>
    <w:rsid w:val="00CC3BBA"/>
    <w:rsid w:val="00CE0F99"/>
    <w:rsid w:val="00CE31F8"/>
    <w:rsid w:val="00CF5E3D"/>
    <w:rsid w:val="00D1039B"/>
    <w:rsid w:val="00D11184"/>
    <w:rsid w:val="00D23831"/>
    <w:rsid w:val="00D736CB"/>
    <w:rsid w:val="00D97DEB"/>
    <w:rsid w:val="00DA665D"/>
    <w:rsid w:val="00DB0856"/>
    <w:rsid w:val="00DF73E1"/>
    <w:rsid w:val="00E049E6"/>
    <w:rsid w:val="00E2092D"/>
    <w:rsid w:val="00E20E71"/>
    <w:rsid w:val="00E448CD"/>
    <w:rsid w:val="00E7634F"/>
    <w:rsid w:val="00E778C3"/>
    <w:rsid w:val="00E9793C"/>
    <w:rsid w:val="00EA34B4"/>
    <w:rsid w:val="00EB4832"/>
    <w:rsid w:val="00EB59F6"/>
    <w:rsid w:val="00ED469E"/>
    <w:rsid w:val="00EE0D50"/>
    <w:rsid w:val="00EF7855"/>
    <w:rsid w:val="00F03E4A"/>
    <w:rsid w:val="00F225E9"/>
    <w:rsid w:val="00F357F3"/>
    <w:rsid w:val="00F430C3"/>
    <w:rsid w:val="00F518FE"/>
    <w:rsid w:val="00F61DA6"/>
    <w:rsid w:val="00F66E08"/>
    <w:rsid w:val="00F6751F"/>
    <w:rsid w:val="00F7159A"/>
    <w:rsid w:val="00F827C6"/>
    <w:rsid w:val="00F83BF5"/>
    <w:rsid w:val="00FD4E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924DB"/>
  <w15:chartTrackingRefBased/>
  <w15:docId w15:val="{2E0DD02D-B7AA-49FD-A1EB-BCD888A7E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69"/>
    <w:rPr>
      <w:rFonts w:ascii="Arial Narrow" w:hAnsi="Arial Narrow"/>
      <w:kern w:val="0"/>
      <w:sz w:val="24"/>
      <w14:ligatures w14:val="none"/>
    </w:rPr>
  </w:style>
  <w:style w:type="paragraph" w:styleId="Heading1">
    <w:name w:val="heading 1"/>
    <w:basedOn w:val="Normal"/>
    <w:next w:val="Normal"/>
    <w:link w:val="Heading1Char"/>
    <w:uiPriority w:val="9"/>
    <w:qFormat/>
    <w:rsid w:val="00CA438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CA4387"/>
    <w:pPr>
      <w:keepNext/>
      <w:keepLines/>
      <w:spacing w:before="40" w:after="0"/>
      <w:outlineLvl w:val="1"/>
    </w:pPr>
    <w:rPr>
      <w:rFonts w:asciiTheme="majorHAnsi" w:eastAsiaTheme="majorEastAsia" w:hAnsiTheme="majorHAnsi" w:cstheme="majorBidi"/>
      <w:b/>
      <w:i/>
      <w:sz w:val="28"/>
      <w:szCs w:val="26"/>
    </w:rPr>
  </w:style>
  <w:style w:type="paragraph" w:styleId="Heading3">
    <w:name w:val="heading 3"/>
    <w:basedOn w:val="Normal"/>
    <w:next w:val="Normal"/>
    <w:link w:val="Heading3Char"/>
    <w:uiPriority w:val="9"/>
    <w:unhideWhenUsed/>
    <w:qFormat/>
    <w:rsid w:val="00CA4387"/>
    <w:pPr>
      <w:keepNext/>
      <w:keepLine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387"/>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CA4387"/>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CA4387"/>
    <w:rPr>
      <w:rFonts w:asciiTheme="majorHAnsi" w:eastAsiaTheme="majorEastAsia" w:hAnsiTheme="majorHAnsi" w:cstheme="majorBidi"/>
      <w:b/>
      <w:sz w:val="24"/>
      <w:szCs w:val="24"/>
    </w:rPr>
  </w:style>
  <w:style w:type="paragraph" w:styleId="Title">
    <w:name w:val="Title"/>
    <w:basedOn w:val="Normal"/>
    <w:next w:val="Normal"/>
    <w:link w:val="TitleChar"/>
    <w:uiPriority w:val="10"/>
    <w:qFormat/>
    <w:rsid w:val="00185905"/>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185905"/>
    <w:rPr>
      <w:rFonts w:asciiTheme="majorHAnsi" w:eastAsiaTheme="majorEastAsia" w:hAnsiTheme="majorHAnsi" w:cstheme="majorBidi"/>
      <w:b/>
      <w:spacing w:val="-10"/>
      <w:kern w:val="28"/>
      <w:sz w:val="36"/>
      <w:szCs w:val="56"/>
    </w:rPr>
  </w:style>
  <w:style w:type="paragraph" w:customStyle="1" w:styleId="Pat1">
    <w:name w:val="*Pat1"/>
    <w:basedOn w:val="Normal"/>
    <w:qFormat/>
    <w:rsid w:val="001372F7"/>
    <w:pPr>
      <w:spacing w:after="0" w:line="288" w:lineRule="auto"/>
      <w:ind w:firstLine="360"/>
    </w:pPr>
    <w:rPr>
      <w:rFonts w:ascii="Times New Roman" w:hAnsi="Times New Roman"/>
      <w:szCs w:val="24"/>
    </w:rPr>
  </w:style>
  <w:style w:type="paragraph" w:customStyle="1" w:styleId="Pat2">
    <w:name w:val="*Pat2"/>
    <w:basedOn w:val="Normal"/>
    <w:qFormat/>
    <w:rsid w:val="001372F7"/>
    <w:pPr>
      <w:spacing w:after="0" w:line="288" w:lineRule="auto"/>
      <w:ind w:left="720" w:hanging="360"/>
    </w:pPr>
    <w:rPr>
      <w:rFonts w:ascii="Times New Roman" w:hAnsi="Times New Roman"/>
      <w:szCs w:val="24"/>
    </w:rPr>
  </w:style>
  <w:style w:type="paragraph" w:customStyle="1" w:styleId="Pat3">
    <w:name w:val="*Pat3"/>
    <w:basedOn w:val="Normal"/>
    <w:rsid w:val="001372F7"/>
    <w:pPr>
      <w:spacing w:after="0" w:line="240" w:lineRule="auto"/>
      <w:ind w:left="1080" w:hanging="360"/>
    </w:pPr>
    <w:rPr>
      <w:rFonts w:ascii="Times New Roman" w:hAnsi="Times New Roman"/>
      <w:szCs w:val="24"/>
    </w:rPr>
  </w:style>
  <w:style w:type="paragraph" w:customStyle="1" w:styleId="Pat4">
    <w:name w:val="*Pat4"/>
    <w:basedOn w:val="Pat3"/>
    <w:rsid w:val="001372F7"/>
    <w:pPr>
      <w:ind w:left="1440"/>
    </w:pPr>
  </w:style>
  <w:style w:type="paragraph" w:customStyle="1" w:styleId="Pat5">
    <w:name w:val="*Pat5"/>
    <w:basedOn w:val="Pat4"/>
    <w:rsid w:val="001372F7"/>
    <w:pPr>
      <w:ind w:left="1800"/>
    </w:pPr>
  </w:style>
  <w:style w:type="paragraph" w:styleId="PlainText">
    <w:name w:val="Plain Text"/>
    <w:basedOn w:val="Normal"/>
    <w:link w:val="PlainTextChar"/>
    <w:uiPriority w:val="99"/>
    <w:unhideWhenUsed/>
    <w:rsid w:val="002F7C9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F7C96"/>
    <w:rPr>
      <w:rFonts w:ascii="Consolas" w:hAnsi="Consolas"/>
      <w:kern w:val="0"/>
      <w:sz w:val="21"/>
      <w:szCs w:val="21"/>
      <w14:ligatures w14:val="none"/>
    </w:rPr>
  </w:style>
  <w:style w:type="paragraph" w:styleId="Revision">
    <w:name w:val="Revision"/>
    <w:hidden/>
    <w:uiPriority w:val="99"/>
    <w:semiHidden/>
    <w:rsid w:val="00E448CD"/>
    <w:pPr>
      <w:spacing w:after="0" w:line="240" w:lineRule="auto"/>
    </w:pPr>
    <w:rPr>
      <w:kern w:val="0"/>
      <w:sz w:val="24"/>
      <w14:ligatures w14:val="none"/>
    </w:rPr>
  </w:style>
  <w:style w:type="character" w:styleId="CommentReference">
    <w:name w:val="annotation reference"/>
    <w:basedOn w:val="DefaultParagraphFont"/>
    <w:uiPriority w:val="99"/>
    <w:semiHidden/>
    <w:unhideWhenUsed/>
    <w:rsid w:val="00E448CD"/>
    <w:rPr>
      <w:sz w:val="16"/>
      <w:szCs w:val="16"/>
    </w:rPr>
  </w:style>
  <w:style w:type="paragraph" w:styleId="CommentText">
    <w:name w:val="annotation text"/>
    <w:basedOn w:val="Normal"/>
    <w:link w:val="CommentTextChar"/>
    <w:uiPriority w:val="99"/>
    <w:unhideWhenUsed/>
    <w:rsid w:val="00E448CD"/>
    <w:pPr>
      <w:spacing w:line="240" w:lineRule="auto"/>
    </w:pPr>
    <w:rPr>
      <w:sz w:val="20"/>
      <w:szCs w:val="20"/>
    </w:rPr>
  </w:style>
  <w:style w:type="character" w:customStyle="1" w:styleId="CommentTextChar">
    <w:name w:val="Comment Text Char"/>
    <w:basedOn w:val="DefaultParagraphFont"/>
    <w:link w:val="CommentText"/>
    <w:uiPriority w:val="99"/>
    <w:rsid w:val="00E448CD"/>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448CD"/>
    <w:rPr>
      <w:b/>
      <w:bCs/>
    </w:rPr>
  </w:style>
  <w:style w:type="character" w:customStyle="1" w:styleId="CommentSubjectChar">
    <w:name w:val="Comment Subject Char"/>
    <w:basedOn w:val="CommentTextChar"/>
    <w:link w:val="CommentSubject"/>
    <w:uiPriority w:val="99"/>
    <w:semiHidden/>
    <w:rsid w:val="00E448CD"/>
    <w:rPr>
      <w:b/>
      <w:bCs/>
      <w:kern w:val="0"/>
      <w:sz w:val="20"/>
      <w:szCs w:val="20"/>
      <w14:ligatures w14:val="none"/>
    </w:rPr>
  </w:style>
  <w:style w:type="character" w:styleId="Hyperlink">
    <w:name w:val="Hyperlink"/>
    <w:basedOn w:val="DefaultParagraphFont"/>
    <w:uiPriority w:val="99"/>
    <w:unhideWhenUsed/>
    <w:rsid w:val="00591CD9"/>
    <w:rPr>
      <w:color w:val="0563C1" w:themeColor="hyperlink"/>
      <w:u w:val="single"/>
    </w:rPr>
  </w:style>
  <w:style w:type="character" w:styleId="UnresolvedMention">
    <w:name w:val="Unresolved Mention"/>
    <w:basedOn w:val="DefaultParagraphFont"/>
    <w:uiPriority w:val="99"/>
    <w:semiHidden/>
    <w:unhideWhenUsed/>
    <w:rsid w:val="00591CD9"/>
    <w:rPr>
      <w:color w:val="605E5C"/>
      <w:shd w:val="clear" w:color="auto" w:fill="E1DFDD"/>
    </w:rPr>
  </w:style>
  <w:style w:type="character" w:styleId="Strong">
    <w:name w:val="Strong"/>
    <w:basedOn w:val="DefaultParagraphFont"/>
    <w:uiPriority w:val="22"/>
    <w:qFormat/>
    <w:rsid w:val="00A773F8"/>
    <w:rPr>
      <w:b/>
      <w:bCs/>
    </w:rPr>
  </w:style>
  <w:style w:type="character" w:styleId="PlaceholderText">
    <w:name w:val="Placeholder Text"/>
    <w:basedOn w:val="DefaultParagraphFont"/>
    <w:uiPriority w:val="99"/>
    <w:semiHidden/>
    <w:rsid w:val="001005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en.wikipedia.org/wiki/Quantile"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glossaryDocument" Target="glossary/document.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53CB6DA8-265F-7D41-B88F-C20430BE0733}"/>
      </w:docPartPr>
      <w:docPartBody>
        <w:p w:rsidR="005172A1" w:rsidRDefault="00D918FF">
          <w:r w:rsidRPr="00FA1CF2">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Avenir Next Condensed">
    <w:panose1 w:val="020B0506020202020204"/>
    <w:charset w:val="00"/>
    <w:family w:val="swiss"/>
    <w:pitch w:val="variable"/>
    <w:sig w:usb0="8000002F" w:usb1="5000204A" w:usb2="00000000" w:usb3="00000000" w:csb0="0000009B" w:csb1="00000000"/>
  </w:font>
  <w:font w:name="Courier New">
    <w:panose1 w:val="02070309020205020404"/>
    <w:charset w:val="00"/>
    <w:family w:val="modern"/>
    <w:pitch w:val="fixed"/>
    <w:sig w:usb0="E0002EFF" w:usb1="C0007843" w:usb2="00000009" w:usb3="00000000" w:csb0="000001FF" w:csb1="00000000"/>
  </w:font>
  <w:font w:name="Avenir Next Condensed Demi Bold">
    <w:panose1 w:val="020B0706020202020204"/>
    <w:charset w:val="00"/>
    <w:family w:val="swiss"/>
    <w:pitch w:val="variable"/>
    <w:sig w:usb0="8000002F" w:usb1="5000204A" w:usb2="00000000" w:usb3="00000000" w:csb0="0000009B"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8FF"/>
    <w:rsid w:val="005172A1"/>
    <w:rsid w:val="00D918FF"/>
    <w:rsid w:val="00E57F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18F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55617-E97F-8E4B-9356-E7136B914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30</Pages>
  <Words>10638</Words>
  <Characters>60643</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Jeffrey J - (jjrodrig)</dc:creator>
  <cp:keywords/>
  <dc:description/>
  <cp:lastModifiedBy>artin majdi</cp:lastModifiedBy>
  <cp:revision>243</cp:revision>
  <dcterms:created xsi:type="dcterms:W3CDTF">2023-04-14T21:02:00Z</dcterms:created>
  <dcterms:modified xsi:type="dcterms:W3CDTF">2023-05-02T19:44:00Z</dcterms:modified>
</cp:coreProperties>
</file>