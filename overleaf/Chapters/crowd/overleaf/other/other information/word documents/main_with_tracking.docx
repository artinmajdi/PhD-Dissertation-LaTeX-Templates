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463C" w14:textId="77777777" w:rsidR="00322588" w:rsidRPr="00304397" w:rsidRDefault="00322588" w:rsidP="00DC659F">
      <w:pPr>
        <w:jc w:val="both"/>
        <w:rPr>
          <w:ins w:id="0" w:author="artin majdi" w:date="2023-05-09T02:58:00Z"/>
          <w:rFonts w:ascii="Avenir Next Condensed" w:hAnsi="Avenir Next Condensed"/>
          <w:szCs w:val="24"/>
        </w:rPr>
      </w:pPr>
      <w:ins w:id="1" w:author="artin majdi" w:date="2023-05-09T02:58:00Z">
        <w:r w:rsidRPr="00304397">
          <w:rPr>
            <w:rFonts w:ascii="Avenir Next Condensed" w:hAnsi="Avenir Next Condensed"/>
            <w:szCs w:val="24"/>
          </w:rPr>
          <w:t>%Version 2.1 April 2023</w:t>
        </w:r>
      </w:ins>
    </w:p>
    <w:p w14:paraId="676D2DCE" w14:textId="77777777" w:rsidR="00322588" w:rsidRPr="00304397" w:rsidRDefault="00322588" w:rsidP="00DC659F">
      <w:pPr>
        <w:jc w:val="both"/>
        <w:rPr>
          <w:ins w:id="2" w:author="artin majdi" w:date="2023-05-09T02:58:00Z"/>
          <w:rFonts w:ascii="Avenir Next Condensed" w:hAnsi="Avenir Next Condensed"/>
          <w:szCs w:val="24"/>
        </w:rPr>
      </w:pPr>
      <w:ins w:id="3" w:author="artin majdi" w:date="2023-05-09T02:58:00Z">
        <w:r w:rsidRPr="00304397">
          <w:rPr>
            <w:rFonts w:ascii="Avenir Next Condensed" w:hAnsi="Avenir Next Condensed"/>
            <w:szCs w:val="24"/>
          </w:rPr>
          <w:t>% See section 11 of the User Manual for version history</w:t>
        </w:r>
      </w:ins>
    </w:p>
    <w:p w14:paraId="62833903" w14:textId="77777777" w:rsidR="00322588" w:rsidRPr="00304397" w:rsidRDefault="00322588" w:rsidP="00DC659F">
      <w:pPr>
        <w:jc w:val="both"/>
        <w:rPr>
          <w:ins w:id="4" w:author="artin majdi" w:date="2023-05-09T02:58:00Z"/>
          <w:rFonts w:ascii="Avenir Next Condensed" w:hAnsi="Avenir Next Condensed"/>
          <w:szCs w:val="24"/>
        </w:rPr>
      </w:pPr>
      <w:ins w:id="5" w:author="artin majdi" w:date="2023-05-09T02:58:00Z">
        <w:r w:rsidRPr="00304397">
          <w:rPr>
            <w:rFonts w:ascii="Avenir Next Condensed" w:hAnsi="Avenir Next Condensed"/>
            <w:szCs w:val="24"/>
          </w:rPr>
          <w:t>%</w:t>
        </w:r>
      </w:ins>
    </w:p>
    <w:p w14:paraId="5F2F079F" w14:textId="77777777" w:rsidR="00322588" w:rsidRPr="00304397" w:rsidRDefault="00322588" w:rsidP="00DC659F">
      <w:pPr>
        <w:jc w:val="both"/>
        <w:rPr>
          <w:rFonts w:ascii="Avenir Next Condensed" w:hAnsi="Avenir Next Condensed"/>
          <w:szCs w:val="24"/>
        </w:rPr>
      </w:pPr>
      <w:ins w:id="6" w:author="artin majdi" w:date="2023-05-09T02:58:00Z">
        <w:r w:rsidRPr="00304397">
          <w:rPr>
            <w:rFonts w:ascii="Avenir Next Condensed" w:hAnsi="Avenir Next Condensed"/>
            <w:szCs w:val="24"/>
          </w:rPr>
          <w:t>%</w:t>
        </w:r>
      </w:ins>
      <w:r w:rsidRPr="00304397">
        <w:rPr>
          <w:rFonts w:ascii="Avenir Next Condensed" w:hAnsi="Avenir Next Condensed"/>
          <w:szCs w:val="24"/>
        </w:rPr>
        <w:t>%%%%%%%%%%%%%%%%%%%%%%%%%%%%%%%%%%%%%%%%%%%%%%%%%%%%%%%%%%%%%%%%%%%%%</w:t>
      </w:r>
    </w:p>
    <w:p w14:paraId="2A444F4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
    <w:p w14:paraId="19A3366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Please do not use \input{...} to include other </w:t>
      </w:r>
      <w:proofErr w:type="spellStart"/>
      <w:r w:rsidRPr="00304397">
        <w:rPr>
          <w:rFonts w:ascii="Avenir Next Condensed" w:hAnsi="Avenir Next Condensed"/>
          <w:szCs w:val="24"/>
        </w:rPr>
        <w:t>tex</w:t>
      </w:r>
      <w:proofErr w:type="spellEnd"/>
      <w:r w:rsidRPr="00304397">
        <w:rPr>
          <w:rFonts w:ascii="Avenir Next Condensed" w:hAnsi="Avenir Next Condensed"/>
          <w:szCs w:val="24"/>
        </w:rPr>
        <w:t xml:space="preserve"> files.       %%</w:t>
      </w:r>
    </w:p>
    <w:p w14:paraId="256C04A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Submit your LaTeX manuscript as one .</w:t>
      </w:r>
      <w:proofErr w:type="spellStart"/>
      <w:r w:rsidRPr="00304397">
        <w:rPr>
          <w:rFonts w:ascii="Avenir Next Condensed" w:hAnsi="Avenir Next Condensed"/>
          <w:szCs w:val="24"/>
        </w:rPr>
        <w:t>tex</w:t>
      </w:r>
      <w:proofErr w:type="spellEnd"/>
      <w:r w:rsidRPr="00304397">
        <w:rPr>
          <w:rFonts w:ascii="Avenir Next Condensed" w:hAnsi="Avenir Next Condensed"/>
          <w:szCs w:val="24"/>
        </w:rPr>
        <w:t xml:space="preserve"> document.              %%</w:t>
      </w:r>
    </w:p>
    <w:p w14:paraId="3BFB940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
    <w:p w14:paraId="3D6B633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All additional figures and files should be attached             %%</w:t>
      </w:r>
    </w:p>
    <w:p w14:paraId="5BCAA43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separately and not embedded in the \</w:t>
      </w:r>
      <w:proofErr w:type="spellStart"/>
      <w:r w:rsidRPr="00304397">
        <w:rPr>
          <w:rFonts w:ascii="Avenir Next Condensed" w:hAnsi="Avenir Next Condensed"/>
          <w:szCs w:val="24"/>
        </w:rPr>
        <w:t>TeX</w:t>
      </w:r>
      <w:proofErr w:type="spellEnd"/>
      <w:r w:rsidRPr="00304397">
        <w:rPr>
          <w:rFonts w:ascii="Avenir Next Condensed" w:hAnsi="Avenir Next Condensed"/>
          <w:szCs w:val="24"/>
        </w:rPr>
        <w:t>\ document itself.       %%</w:t>
      </w:r>
    </w:p>
    <w:p w14:paraId="080B1E1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
    <w:p w14:paraId="2D8E03B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
    <w:p w14:paraId="3C324A05" w14:textId="77777777" w:rsidR="00322588" w:rsidRPr="00304397" w:rsidRDefault="00322588" w:rsidP="00DC659F">
      <w:pPr>
        <w:jc w:val="both"/>
        <w:rPr>
          <w:ins w:id="7" w:author="artin majdi" w:date="2023-05-09T02:58:00Z"/>
          <w:rFonts w:ascii="Avenir Next Condensed" w:hAnsi="Avenir Next Condensed"/>
          <w:szCs w:val="24"/>
        </w:rPr>
      </w:pPr>
    </w:p>
    <w:p w14:paraId="704E6BE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referee,sn</w:t>
      </w:r>
      <w:proofErr w:type="spellEnd"/>
      <w:r w:rsidRPr="00304397">
        <w:rPr>
          <w:rFonts w:ascii="Avenir Next Condensed" w:hAnsi="Avenir Next Condensed"/>
          <w:szCs w:val="24"/>
        </w:rPr>
        <w:t>-basic]{</w:t>
      </w:r>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referee option is meant for double line spacing</w:t>
      </w:r>
    </w:p>
    <w:p w14:paraId="0B8F08DD" w14:textId="77777777" w:rsidR="00322588" w:rsidRPr="00304397" w:rsidRDefault="00322588" w:rsidP="00DC659F">
      <w:pPr>
        <w:jc w:val="both"/>
        <w:rPr>
          <w:ins w:id="8" w:author="artin majdi" w:date="2023-05-09T02:58:00Z"/>
          <w:rFonts w:ascii="Avenir Next Condensed" w:hAnsi="Avenir Next Condensed"/>
          <w:szCs w:val="24"/>
        </w:rPr>
      </w:pPr>
    </w:p>
    <w:p w14:paraId="0953CEB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
    <w:p w14:paraId="6F2F1B4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to print line numbers in the margin use </w:t>
      </w:r>
      <w:proofErr w:type="spellStart"/>
      <w:r w:rsidRPr="00304397">
        <w:rPr>
          <w:rFonts w:ascii="Avenir Next Condensed" w:hAnsi="Avenir Next Condensed"/>
          <w:szCs w:val="24"/>
        </w:rPr>
        <w:t>lineno</w:t>
      </w:r>
      <w:proofErr w:type="spellEnd"/>
      <w:r w:rsidRPr="00304397">
        <w:rPr>
          <w:rFonts w:ascii="Avenir Next Condensed" w:hAnsi="Avenir Next Condensed"/>
          <w:szCs w:val="24"/>
        </w:rPr>
        <w:t xml:space="preserve"> option %%</w:t>
      </w:r>
    </w:p>
    <w:p w14:paraId="7D372F5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
    <w:p w14:paraId="4920ED42" w14:textId="77777777" w:rsidR="00322588" w:rsidRPr="00304397" w:rsidRDefault="00322588" w:rsidP="00DC659F">
      <w:pPr>
        <w:jc w:val="both"/>
        <w:rPr>
          <w:ins w:id="9" w:author="artin majdi" w:date="2023-05-09T02:58:00Z"/>
          <w:rFonts w:ascii="Avenir Next Condensed" w:hAnsi="Avenir Next Condensed"/>
          <w:szCs w:val="24"/>
        </w:rPr>
      </w:pPr>
    </w:p>
    <w:p w14:paraId="0F3ADB2A" w14:textId="77777777" w:rsidR="00322588" w:rsidRPr="00304397" w:rsidRDefault="00322588" w:rsidP="00DC659F">
      <w:pPr>
        <w:jc w:val="both"/>
        <w:rPr>
          <w:ins w:id="10" w:author="artin majdi" w:date="2023-05-09T02:58:00Z"/>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lineno,sn</w:t>
      </w:r>
      <w:proofErr w:type="spellEnd"/>
      <w:r w:rsidRPr="00304397">
        <w:rPr>
          <w:rFonts w:ascii="Avenir Next Condensed" w:hAnsi="Avenir Next Condensed"/>
          <w:szCs w:val="24"/>
        </w:rPr>
        <w:t>-basic]{</w:t>
      </w:r>
      <w:proofErr w:type="spellStart"/>
      <w:ins w:id="11" w:author="artin majdi" w:date="2023-05-09T02:58:00Z">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Basic Springer Nature Reference Style/Chemistry Reference Style</w:t>
      </w:r>
    </w:p>
    <w:p w14:paraId="5FF69A18" w14:textId="77777777" w:rsidR="00322588" w:rsidRPr="00304397" w:rsidRDefault="00322588" w:rsidP="00DC659F">
      <w:pPr>
        <w:jc w:val="both"/>
        <w:rPr>
          <w:rFonts w:ascii="Avenir Next Condensed" w:hAnsi="Avenir Next Condensed"/>
          <w:szCs w:val="24"/>
        </w:rPr>
      </w:pPr>
    </w:p>
    <w:p w14:paraId="128281A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
    <w:p w14:paraId="33B3E17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 to compile with </w:t>
      </w:r>
      <w:proofErr w:type="spellStart"/>
      <w:r w:rsidRPr="00304397">
        <w:rPr>
          <w:rFonts w:ascii="Avenir Next Condensed" w:hAnsi="Avenir Next Condensed"/>
          <w:szCs w:val="24"/>
        </w:rPr>
        <w:t>pdflatex</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xelatex</w:t>
      </w:r>
      <w:proofErr w:type="spellEnd"/>
      <w:r w:rsidRPr="00304397">
        <w:rPr>
          <w:rFonts w:ascii="Avenir Next Condensed" w:hAnsi="Avenir Next Condensed"/>
          <w:szCs w:val="24"/>
        </w:rPr>
        <w:t xml:space="preserve"> use </w:t>
      </w:r>
      <w:proofErr w:type="spellStart"/>
      <w:r w:rsidRPr="00304397">
        <w:rPr>
          <w:rFonts w:ascii="Avenir Next Condensed" w:hAnsi="Avenir Next Condensed"/>
          <w:szCs w:val="24"/>
        </w:rPr>
        <w:t>pdflatex</w:t>
      </w:r>
      <w:proofErr w:type="spellEnd"/>
      <w:r w:rsidRPr="00304397">
        <w:rPr>
          <w:rFonts w:ascii="Avenir Next Condensed" w:hAnsi="Avenir Next Condensed"/>
          <w:szCs w:val="24"/>
        </w:rPr>
        <w:t xml:space="preserve"> option %%</w:t>
      </w:r>
    </w:p>
    <w:p w14:paraId="16DC91B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
    <w:p w14:paraId="26CF7911" w14:textId="77777777" w:rsidR="00322588" w:rsidRPr="00304397" w:rsidRDefault="00322588" w:rsidP="00DC659F">
      <w:pPr>
        <w:jc w:val="both"/>
        <w:rPr>
          <w:ins w:id="12" w:author="artin majdi" w:date="2023-05-09T02:58:00Z"/>
          <w:rFonts w:ascii="Avenir Next Condensed" w:hAnsi="Avenir Next Condensed"/>
          <w:szCs w:val="24"/>
        </w:rPr>
      </w:pPr>
    </w:p>
    <w:p w14:paraId="00645B9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pdflatex,sn</w:t>
      </w:r>
      <w:proofErr w:type="spellEnd"/>
      <w:r w:rsidRPr="00304397">
        <w:rPr>
          <w:rFonts w:ascii="Avenir Next Condensed" w:hAnsi="Avenir Next Condensed"/>
          <w:szCs w:val="24"/>
        </w:rPr>
        <w:t>-basic]{</w:t>
      </w:r>
      <w:proofErr w:type="spellStart"/>
      <w:ins w:id="13" w:author="artin majdi" w:date="2023-05-09T02:58:00Z">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Basic Springer Nature Reference Style/Chemistry Reference Style</w:t>
      </w:r>
    </w:p>
    <w:p w14:paraId="251B7918" w14:textId="6FD19EAB" w:rsidR="00322588" w:rsidRPr="00304397" w:rsidRDefault="0028309C" w:rsidP="00DC659F">
      <w:pPr>
        <w:jc w:val="both"/>
        <w:rPr>
          <w:ins w:id="14" w:author="artin majdi" w:date="2023-05-09T02:58:00Z"/>
          <w:rFonts w:ascii="Avenir Next Condensed" w:hAnsi="Avenir Next Condensed"/>
          <w:szCs w:val="24"/>
        </w:rPr>
      </w:pPr>
      <w:del w:id="15" w:author="artin majdi" w:date="2023-05-09T02:58:00Z">
        <w:r w:rsidRPr="00304397">
          <w:rPr>
            <w:rFonts w:ascii="Avenir Next Condensed" w:hAnsi="Avenir Next Condensed" w:cs="Courier New"/>
            <w:szCs w:val="24"/>
          </w:rPr>
          <w:delText>%%\</w:delText>
        </w:r>
      </w:del>
    </w:p>
    <w:p w14:paraId="2A014625" w14:textId="77777777" w:rsidR="00322588" w:rsidRPr="00304397" w:rsidRDefault="00322588" w:rsidP="00DC659F">
      <w:pPr>
        <w:jc w:val="both"/>
        <w:rPr>
          <w:ins w:id="16" w:author="artin majdi" w:date="2023-05-09T02:58:00Z"/>
          <w:rFonts w:ascii="Avenir Next Condensed" w:hAnsi="Avenir Next Condensed"/>
          <w:szCs w:val="24"/>
        </w:rPr>
      </w:pPr>
    </w:p>
    <w:p w14:paraId="0DECB2B1" w14:textId="77777777" w:rsidR="00322588" w:rsidRPr="00304397" w:rsidRDefault="00322588" w:rsidP="00DC659F">
      <w:pPr>
        <w:jc w:val="both"/>
        <w:rPr>
          <w:ins w:id="17" w:author="artin majdi" w:date="2023-05-09T02:58:00Z"/>
          <w:rFonts w:ascii="Avenir Next Condensed" w:hAnsi="Avenir Next Condensed"/>
          <w:szCs w:val="24"/>
        </w:rPr>
      </w:pPr>
      <w:ins w:id="18" w:author="artin majdi" w:date="2023-05-09T02:58:00Z">
        <w:r w:rsidRPr="00304397">
          <w:rPr>
            <w:rFonts w:ascii="Avenir Next Condensed" w:hAnsi="Avenir Next Condensed"/>
            <w:szCs w:val="24"/>
          </w:rPr>
          <w:t xml:space="preserve">%%Note: the following reference styles support </w:t>
        </w:r>
        <w:proofErr w:type="spellStart"/>
        <w:r w:rsidRPr="00304397">
          <w:rPr>
            <w:rFonts w:ascii="Avenir Next Condensed" w:hAnsi="Avenir Next Condensed"/>
            <w:szCs w:val="24"/>
          </w:rPr>
          <w:t>Namedate</w:t>
        </w:r>
        <w:proofErr w:type="spellEnd"/>
        <w:r w:rsidRPr="00304397">
          <w:rPr>
            <w:rFonts w:ascii="Avenir Next Condensed" w:hAnsi="Avenir Next Condensed"/>
            <w:szCs w:val="24"/>
          </w:rPr>
          <w:t xml:space="preserve"> and Numbered referencing. By default the style follows the most common style. To switch between the options you can add or remove Numbered in the optional parenthesis.</w:t>
        </w:r>
      </w:ins>
    </w:p>
    <w:p w14:paraId="4C8FDB16" w14:textId="77777777" w:rsidR="00322588" w:rsidRPr="00304397" w:rsidRDefault="00322588" w:rsidP="00DC659F">
      <w:pPr>
        <w:jc w:val="both"/>
        <w:rPr>
          <w:ins w:id="19" w:author="artin majdi" w:date="2023-05-09T02:58:00Z"/>
          <w:rFonts w:ascii="Avenir Next Condensed" w:hAnsi="Avenir Next Condensed"/>
          <w:szCs w:val="24"/>
        </w:rPr>
      </w:pPr>
      <w:ins w:id="20" w:author="artin majdi" w:date="2023-05-09T02:58:00Z">
        <w:r w:rsidRPr="00304397">
          <w:rPr>
            <w:rFonts w:ascii="Avenir Next Condensed" w:hAnsi="Avenir Next Condensed"/>
            <w:szCs w:val="24"/>
          </w:rPr>
          <w:t xml:space="preserve">%%The option is available for: </w:t>
        </w:r>
        <w:proofErr w:type="spellStart"/>
        <w:r w:rsidRPr="00304397">
          <w:rPr>
            <w:rFonts w:ascii="Avenir Next Condensed" w:hAnsi="Avenir Next Condensed"/>
            <w:szCs w:val="24"/>
          </w:rPr>
          <w:t>sn-basic.bst</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sn-vancouver.bst</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sn-chicago.bst</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sn-mathphys.bst</w:t>
        </w:r>
        <w:proofErr w:type="spellEnd"/>
        <w:r w:rsidRPr="00304397">
          <w:rPr>
            <w:rFonts w:ascii="Avenir Next Condensed" w:hAnsi="Avenir Next Condensed"/>
            <w:szCs w:val="24"/>
          </w:rPr>
          <w:t>. %</w:t>
        </w:r>
      </w:ins>
    </w:p>
    <w:p w14:paraId="45D4A9F7" w14:textId="77777777" w:rsidR="00322588" w:rsidRPr="00304397" w:rsidRDefault="00322588" w:rsidP="00DC659F">
      <w:pPr>
        <w:jc w:val="both"/>
        <w:rPr>
          <w:ins w:id="21" w:author="artin majdi" w:date="2023-05-09T02:58:00Z"/>
          <w:rFonts w:ascii="Avenir Next Condensed" w:hAnsi="Avenir Next Condensed"/>
          <w:szCs w:val="24"/>
        </w:rPr>
      </w:pPr>
    </w:p>
    <w:p w14:paraId="0A8953CE" w14:textId="77777777" w:rsidR="00322588" w:rsidRPr="00304397" w:rsidRDefault="00322588" w:rsidP="00DC659F">
      <w:pPr>
        <w:jc w:val="both"/>
        <w:rPr>
          <w:ins w:id="22" w:author="artin majdi" w:date="2023-05-09T02:58:00Z"/>
          <w:rFonts w:ascii="Avenir Next Condensed" w:hAnsi="Avenir Next Condensed"/>
          <w:szCs w:val="24"/>
        </w:rPr>
      </w:pPr>
      <w:ins w:id="23"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sn</w:t>
      </w:r>
      <w:proofErr w:type="spellEnd"/>
      <w:r w:rsidRPr="00304397">
        <w:rPr>
          <w:rFonts w:ascii="Avenir Next Condensed" w:hAnsi="Avenir Next Condensed"/>
          <w:szCs w:val="24"/>
        </w:rPr>
        <w:t>-</w:t>
      </w:r>
      <w:ins w:id="24" w:author="artin majdi" w:date="2023-05-09T02:58:00Z">
        <w:r w:rsidRPr="00304397">
          <w:rPr>
            <w:rFonts w:ascii="Avenir Next Condensed" w:hAnsi="Avenir Next Condensed"/>
            <w:szCs w:val="24"/>
          </w:rPr>
          <w:t>nature]{</w:t>
        </w:r>
        <w:proofErr w:type="spellStart"/>
        <w:r w:rsidRPr="00304397">
          <w:rPr>
            <w:rFonts w:ascii="Avenir Next Condensed" w:hAnsi="Avenir Next Condensed"/>
            <w:szCs w:val="24"/>
          </w:rPr>
          <w:t>bst</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Style for submissions to Nature Portfolio journals</w:t>
        </w:r>
      </w:ins>
    </w:p>
    <w:p w14:paraId="5160CEF7" w14:textId="77777777" w:rsidR="00322588" w:rsidRPr="00304397" w:rsidRDefault="00322588" w:rsidP="00DC659F">
      <w:pPr>
        <w:jc w:val="both"/>
        <w:rPr>
          <w:rFonts w:ascii="Avenir Next Condensed" w:hAnsi="Avenir Next Condensed"/>
          <w:szCs w:val="24"/>
        </w:rPr>
      </w:pPr>
      <w:ins w:id="25" w:author="artin majdi" w:date="2023-05-09T02:58:00Z">
        <w:r w:rsidRPr="00304397">
          <w:rPr>
            <w:rFonts w:ascii="Avenir Next Condensed" w:hAnsi="Avenir Next Condensed"/>
            <w:szCs w:val="24"/>
          </w:rPr>
          <w:t>% \</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bst</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sn</w:t>
        </w:r>
        <w:proofErr w:type="spellEnd"/>
        <w:r w:rsidRPr="00304397">
          <w:rPr>
            <w:rFonts w:ascii="Avenir Next Condensed" w:hAnsi="Avenir Next Condensed"/>
            <w:szCs w:val="24"/>
          </w:rPr>
          <w:t>-</w:t>
        </w:r>
      </w:ins>
      <w:r w:rsidRPr="00304397">
        <w:rPr>
          <w:rFonts w:ascii="Avenir Next Condensed" w:hAnsi="Avenir Next Condensed"/>
          <w:szCs w:val="24"/>
        </w:rPr>
        <w:t>basic]{</w:t>
      </w:r>
      <w:proofErr w:type="spellStart"/>
      <w:ins w:id="26" w:author="artin majdi" w:date="2023-05-09T02:58:00Z">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Basic Springer Nature Reference Style/Chemistry Reference Style</w:t>
      </w:r>
    </w:p>
    <w:p w14:paraId="09F0BE5D" w14:textId="57C0F9F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bst</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sn-mathphys</w:t>
      </w:r>
      <w:del w:id="27" w:author="artin majdi" w:date="2023-05-09T02:58:00Z">
        <w:r w:rsidR="0028309C" w:rsidRPr="00304397">
          <w:rPr>
            <w:rFonts w:ascii="Avenir Next Condensed" w:hAnsi="Avenir Next Condensed" w:cs="Courier New"/>
            <w:szCs w:val="24"/>
          </w:rPr>
          <w:delText>]{</w:delText>
        </w:r>
      </w:del>
      <w:ins w:id="28" w:author="artin majdi" w:date="2023-05-09T02:58:00Z">
        <w:r w:rsidRPr="00304397">
          <w:rPr>
            <w:rFonts w:ascii="Avenir Next Condensed" w:hAnsi="Avenir Next Condensed"/>
            <w:szCs w:val="24"/>
          </w:rPr>
          <w:t>,Numbered</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Math and Physical Sciences Reference Style</w:t>
      </w:r>
    </w:p>
    <w:p w14:paraId="73C3A716" w14:textId="21422551" w:rsidR="00322588" w:rsidRPr="00304397" w:rsidRDefault="0028309C" w:rsidP="00DC659F">
      <w:pPr>
        <w:jc w:val="both"/>
        <w:rPr>
          <w:rFonts w:ascii="Avenir Next Condensed" w:hAnsi="Avenir Next Condensed"/>
          <w:szCs w:val="24"/>
        </w:rPr>
      </w:pPr>
      <w:del w:id="29" w:author="artin majdi" w:date="2023-05-09T02:58:00Z">
        <w:r w:rsidRPr="00304397">
          <w:rPr>
            <w:rFonts w:ascii="Avenir Next Condensed" w:hAnsi="Avenir Next Condensed" w:cs="Courier New"/>
            <w:szCs w:val="24"/>
          </w:rPr>
          <w:delText>%%\</w:delText>
        </w:r>
      </w:del>
      <w:ins w:id="30" w:author="artin majdi" w:date="2023-05-09T02:58:00Z">
        <w:r w:rsidR="00322588" w:rsidRPr="00304397">
          <w:rPr>
            <w:rFonts w:ascii="Avenir Next Condensed" w:hAnsi="Avenir Next Condensed"/>
            <w:szCs w:val="24"/>
          </w:rPr>
          <w:t>% \</w:t>
        </w:r>
      </w:ins>
      <w:proofErr w:type="spellStart"/>
      <w:r w:rsidR="00322588" w:rsidRPr="00304397">
        <w:rPr>
          <w:rFonts w:ascii="Avenir Next Condensed" w:hAnsi="Avenir Next Condensed"/>
          <w:szCs w:val="24"/>
        </w:rPr>
        <w:t>documentclass</w:t>
      </w:r>
      <w:proofErr w:type="spellEnd"/>
      <w:r w:rsidR="00322588" w:rsidRPr="00304397">
        <w:rPr>
          <w:rFonts w:ascii="Avenir Next Condensed" w:hAnsi="Avenir Next Condensed"/>
          <w:szCs w:val="24"/>
        </w:rPr>
        <w:t>[</w:t>
      </w:r>
      <w:proofErr w:type="spellStart"/>
      <w:ins w:id="31"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w:t>
      </w:r>
      <w:proofErr w:type="spellEnd"/>
      <w:r w:rsidR="00322588" w:rsidRPr="00304397">
        <w:rPr>
          <w:rFonts w:ascii="Avenir Next Condensed" w:hAnsi="Avenir Next Condensed"/>
          <w:szCs w:val="24"/>
        </w:rPr>
        <w:t>-aps]{</w:t>
      </w:r>
      <w:proofErr w:type="spellStart"/>
      <w:ins w:id="32"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sn-jnl</w:t>
      </w:r>
      <w:proofErr w:type="spellEnd"/>
      <w:r w:rsidR="00322588" w:rsidRPr="00304397">
        <w:rPr>
          <w:rFonts w:ascii="Avenir Next Condensed" w:hAnsi="Avenir Next Condensed"/>
          <w:szCs w:val="24"/>
        </w:rPr>
        <w:t>}% American Physical Society (APS) Reference Style</w:t>
      </w:r>
    </w:p>
    <w:p w14:paraId="33EDE4C3" w14:textId="019E4AD4" w:rsidR="00322588" w:rsidRPr="00304397" w:rsidRDefault="0028309C" w:rsidP="00DC659F">
      <w:pPr>
        <w:jc w:val="both"/>
        <w:rPr>
          <w:rFonts w:ascii="Avenir Next Condensed" w:hAnsi="Avenir Next Condensed"/>
          <w:szCs w:val="24"/>
        </w:rPr>
      </w:pPr>
      <w:del w:id="33" w:author="artin majdi" w:date="2023-05-09T02:58:00Z">
        <w:r w:rsidRPr="00304397">
          <w:rPr>
            <w:rFonts w:ascii="Avenir Next Condensed" w:hAnsi="Avenir Next Condensed" w:cs="Courier New"/>
            <w:szCs w:val="24"/>
          </w:rPr>
          <w:delText>%%\</w:delText>
        </w:r>
      </w:del>
      <w:ins w:id="34" w:author="artin majdi" w:date="2023-05-09T02:58:00Z">
        <w:r w:rsidR="00322588" w:rsidRPr="00304397">
          <w:rPr>
            <w:rFonts w:ascii="Avenir Next Condensed" w:hAnsi="Avenir Next Condensed"/>
            <w:szCs w:val="24"/>
          </w:rPr>
          <w:t>% \</w:t>
        </w:r>
      </w:ins>
      <w:proofErr w:type="spellStart"/>
      <w:r w:rsidR="00322588" w:rsidRPr="00304397">
        <w:rPr>
          <w:rFonts w:ascii="Avenir Next Condensed" w:hAnsi="Avenir Next Condensed"/>
          <w:szCs w:val="24"/>
        </w:rPr>
        <w:t>documentclass</w:t>
      </w:r>
      <w:proofErr w:type="spellEnd"/>
      <w:r w:rsidR="00322588" w:rsidRPr="00304397">
        <w:rPr>
          <w:rFonts w:ascii="Avenir Next Condensed" w:hAnsi="Avenir Next Condensed"/>
          <w:szCs w:val="24"/>
        </w:rPr>
        <w:t>[</w:t>
      </w:r>
      <w:proofErr w:type="spellStart"/>
      <w:ins w:id="35"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sn-vancouver</w:t>
      </w:r>
      <w:ins w:id="36" w:author="artin majdi" w:date="2023-05-09T02:58:00Z">
        <w:r w:rsidR="00322588" w:rsidRPr="00304397">
          <w:rPr>
            <w:rFonts w:ascii="Avenir Next Condensed" w:hAnsi="Avenir Next Condensed"/>
            <w:szCs w:val="24"/>
          </w:rPr>
          <w:t>,Numbered</w:t>
        </w:r>
      </w:ins>
      <w:proofErr w:type="spellEnd"/>
      <w:r w:rsidR="00322588" w:rsidRPr="00304397">
        <w:rPr>
          <w:rFonts w:ascii="Avenir Next Condensed" w:hAnsi="Avenir Next Condensed"/>
          <w:szCs w:val="24"/>
        </w:rPr>
        <w:t>]{</w:t>
      </w:r>
      <w:proofErr w:type="spellStart"/>
      <w:r w:rsidR="00322588" w:rsidRPr="00304397">
        <w:rPr>
          <w:rFonts w:ascii="Avenir Next Condensed" w:hAnsi="Avenir Next Condensed"/>
          <w:szCs w:val="24"/>
        </w:rPr>
        <w:t>sn-jnl</w:t>
      </w:r>
      <w:proofErr w:type="spellEnd"/>
      <w:r w:rsidR="00322588" w:rsidRPr="00304397">
        <w:rPr>
          <w:rFonts w:ascii="Avenir Next Condensed" w:hAnsi="Avenir Next Condensed"/>
          <w:szCs w:val="24"/>
        </w:rPr>
        <w:t>}% Vancouver Reference Style</w:t>
      </w:r>
    </w:p>
    <w:p w14:paraId="486DEABA" w14:textId="30A9558C" w:rsidR="00322588" w:rsidRPr="00304397" w:rsidRDefault="0028309C" w:rsidP="00DC659F">
      <w:pPr>
        <w:jc w:val="both"/>
        <w:rPr>
          <w:rFonts w:ascii="Avenir Next Condensed" w:hAnsi="Avenir Next Condensed"/>
          <w:szCs w:val="24"/>
        </w:rPr>
      </w:pPr>
      <w:del w:id="37" w:author="artin majdi" w:date="2023-05-09T02:58:00Z">
        <w:r w:rsidRPr="00304397">
          <w:rPr>
            <w:rFonts w:ascii="Avenir Next Condensed" w:hAnsi="Avenir Next Condensed" w:cs="Courier New"/>
            <w:szCs w:val="24"/>
          </w:rPr>
          <w:delText>%%\</w:delText>
        </w:r>
      </w:del>
      <w:ins w:id="38" w:author="artin majdi" w:date="2023-05-09T02:58:00Z">
        <w:r w:rsidR="00322588" w:rsidRPr="00304397">
          <w:rPr>
            <w:rFonts w:ascii="Avenir Next Condensed" w:hAnsi="Avenir Next Condensed"/>
            <w:szCs w:val="24"/>
          </w:rPr>
          <w:t>% \</w:t>
        </w:r>
      </w:ins>
      <w:proofErr w:type="spellStart"/>
      <w:r w:rsidR="00322588" w:rsidRPr="00304397">
        <w:rPr>
          <w:rFonts w:ascii="Avenir Next Condensed" w:hAnsi="Avenir Next Condensed"/>
          <w:szCs w:val="24"/>
        </w:rPr>
        <w:t>documentclass</w:t>
      </w:r>
      <w:proofErr w:type="spellEnd"/>
      <w:r w:rsidR="00322588" w:rsidRPr="00304397">
        <w:rPr>
          <w:rFonts w:ascii="Avenir Next Condensed" w:hAnsi="Avenir Next Condensed"/>
          <w:szCs w:val="24"/>
        </w:rPr>
        <w:t>[</w:t>
      </w:r>
      <w:proofErr w:type="spellStart"/>
      <w:ins w:id="39"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sn-apa</w:t>
      </w:r>
      <w:proofErr w:type="spellEnd"/>
      <w:r w:rsidR="00322588" w:rsidRPr="00304397">
        <w:rPr>
          <w:rFonts w:ascii="Avenir Next Condensed" w:hAnsi="Avenir Next Condensed"/>
          <w:szCs w:val="24"/>
        </w:rPr>
        <w:t>]{</w:t>
      </w:r>
      <w:proofErr w:type="spellStart"/>
      <w:ins w:id="40"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sn-jnl</w:t>
      </w:r>
      <w:proofErr w:type="spellEnd"/>
      <w:r w:rsidR="00322588" w:rsidRPr="00304397">
        <w:rPr>
          <w:rFonts w:ascii="Avenir Next Condensed" w:hAnsi="Avenir Next Condensed"/>
          <w:szCs w:val="24"/>
        </w:rPr>
        <w:t>}% APA Reference Style</w:t>
      </w:r>
    </w:p>
    <w:p w14:paraId="3BD2ABE6" w14:textId="6B43ADFB" w:rsidR="00322588" w:rsidRPr="00304397" w:rsidRDefault="0028309C" w:rsidP="00DC659F">
      <w:pPr>
        <w:jc w:val="both"/>
        <w:rPr>
          <w:rFonts w:ascii="Avenir Next Condensed" w:hAnsi="Avenir Next Condensed"/>
          <w:szCs w:val="24"/>
        </w:rPr>
      </w:pPr>
      <w:del w:id="41" w:author="artin majdi" w:date="2023-05-09T02:58:00Z">
        <w:r w:rsidRPr="00304397">
          <w:rPr>
            <w:rFonts w:ascii="Avenir Next Condensed" w:hAnsi="Avenir Next Condensed" w:cs="Courier New"/>
            <w:szCs w:val="24"/>
          </w:rPr>
          <w:delText>%%\</w:delText>
        </w:r>
      </w:del>
      <w:ins w:id="42" w:author="artin majdi" w:date="2023-05-09T02:58:00Z">
        <w:r w:rsidR="00322588" w:rsidRPr="00304397">
          <w:rPr>
            <w:rFonts w:ascii="Avenir Next Condensed" w:hAnsi="Avenir Next Condensed"/>
            <w:szCs w:val="24"/>
          </w:rPr>
          <w:t>% \</w:t>
        </w:r>
      </w:ins>
      <w:proofErr w:type="spellStart"/>
      <w:r w:rsidR="00322588" w:rsidRPr="00304397">
        <w:rPr>
          <w:rFonts w:ascii="Avenir Next Condensed" w:hAnsi="Avenir Next Condensed"/>
          <w:szCs w:val="24"/>
        </w:rPr>
        <w:t>documentclass</w:t>
      </w:r>
      <w:proofErr w:type="spellEnd"/>
      <w:r w:rsidR="00322588" w:rsidRPr="00304397">
        <w:rPr>
          <w:rFonts w:ascii="Avenir Next Condensed" w:hAnsi="Avenir Next Condensed"/>
          <w:szCs w:val="24"/>
        </w:rPr>
        <w:t>[</w:t>
      </w:r>
      <w:proofErr w:type="spellStart"/>
      <w:ins w:id="43"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sn-chicago</w:t>
      </w:r>
      <w:proofErr w:type="spellEnd"/>
      <w:r w:rsidR="00322588" w:rsidRPr="00304397">
        <w:rPr>
          <w:rFonts w:ascii="Avenir Next Condensed" w:hAnsi="Avenir Next Condensed"/>
          <w:szCs w:val="24"/>
        </w:rPr>
        <w:t>]{</w:t>
      </w:r>
      <w:proofErr w:type="spellStart"/>
      <w:ins w:id="44" w:author="artin majdi" w:date="2023-05-09T02:58:00Z">
        <w:r w:rsidR="00322588" w:rsidRPr="00304397">
          <w:rPr>
            <w:rFonts w:ascii="Avenir Next Condensed" w:hAnsi="Avenir Next Condensed"/>
            <w:szCs w:val="24"/>
          </w:rPr>
          <w:t>bst</w:t>
        </w:r>
        <w:proofErr w:type="spellEnd"/>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sn-jnl</w:t>
      </w:r>
      <w:proofErr w:type="spellEnd"/>
      <w:r w:rsidR="00322588" w:rsidRPr="00304397">
        <w:rPr>
          <w:rFonts w:ascii="Avenir Next Condensed" w:hAnsi="Avenir Next Condensed"/>
          <w:szCs w:val="24"/>
        </w:rPr>
        <w:t>}% Chicago-based Humanities Reference Style</w:t>
      </w:r>
    </w:p>
    <w:p w14:paraId="1E765E86" w14:textId="77777777" w:rsidR="0028309C" w:rsidRPr="00304397" w:rsidRDefault="0028309C" w:rsidP="00DC659F">
      <w:pPr>
        <w:pStyle w:val="PlainText"/>
        <w:jc w:val="both"/>
        <w:rPr>
          <w:del w:id="45" w:author="artin majdi" w:date="2023-05-09T02:58:00Z"/>
          <w:rFonts w:ascii="Avenir Next Condensed" w:hAnsi="Avenir Next Condensed" w:cs="Courier New"/>
          <w:sz w:val="24"/>
          <w:szCs w:val="24"/>
        </w:rPr>
      </w:pPr>
      <w:del w:id="46" w:author="artin majdi" w:date="2023-05-09T02:58:00Z">
        <w:r w:rsidRPr="00304397">
          <w:rPr>
            <w:rFonts w:ascii="Avenir Next Condensed" w:hAnsi="Avenir Next Condensed" w:cs="Courier New"/>
            <w:sz w:val="24"/>
            <w:szCs w:val="24"/>
          </w:rPr>
          <w:delText>\documentclass[bst/sn-standardnature]{sn-jnl}% Standard Nature Portfolio Reference Style</w:delText>
        </w:r>
      </w:del>
    </w:p>
    <w:p w14:paraId="1C19779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[default]{</w:t>
      </w:r>
      <w:proofErr w:type="spellStart"/>
      <w:ins w:id="47" w:author="artin majdi" w:date="2023-05-09T02:58:00Z">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Default</w:t>
      </w:r>
    </w:p>
    <w:p w14:paraId="180D97F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w:t>
      </w:r>
      <w:proofErr w:type="spellStart"/>
      <w:r w:rsidRPr="00304397">
        <w:rPr>
          <w:rFonts w:ascii="Avenir Next Condensed" w:hAnsi="Avenir Next Condensed"/>
          <w:szCs w:val="24"/>
        </w:rPr>
        <w:t>documentclass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default,iicol</w:t>
      </w:r>
      <w:proofErr w:type="spellEnd"/>
      <w:r w:rsidRPr="00304397">
        <w:rPr>
          <w:rFonts w:ascii="Avenir Next Condensed" w:hAnsi="Avenir Next Condensed"/>
          <w:szCs w:val="24"/>
        </w:rPr>
        <w:t>]{</w:t>
      </w:r>
      <w:proofErr w:type="spellStart"/>
      <w:ins w:id="48" w:author="artin majdi" w:date="2023-05-09T02:58:00Z">
        <w:r w:rsidRPr="00304397">
          <w:rPr>
            <w:rFonts w:ascii="Avenir Next Condensed" w:hAnsi="Avenir Next Condensed"/>
            <w:szCs w:val="24"/>
          </w:rPr>
          <w:t>bst</w:t>
        </w:r>
        <w:proofErr w:type="spellEnd"/>
        <w:r w:rsidRPr="00304397">
          <w:rPr>
            <w:rFonts w:ascii="Avenir Next Condensed" w:hAnsi="Avenir Next Condensed"/>
            <w:szCs w:val="24"/>
          </w:rPr>
          <w:t>/</w:t>
        </w:r>
      </w:ins>
      <w:proofErr w:type="spellStart"/>
      <w:r w:rsidRPr="00304397">
        <w:rPr>
          <w:rFonts w:ascii="Avenir Next Condensed" w:hAnsi="Avenir Next Condensed"/>
          <w:szCs w:val="24"/>
        </w:rPr>
        <w:t>sn-jnl</w:t>
      </w:r>
      <w:proofErr w:type="spellEnd"/>
      <w:r w:rsidRPr="00304397">
        <w:rPr>
          <w:rFonts w:ascii="Avenir Next Condensed" w:hAnsi="Avenir Next Condensed"/>
          <w:szCs w:val="24"/>
        </w:rPr>
        <w:t>}% Default with double column layout</w:t>
      </w:r>
    </w:p>
    <w:p w14:paraId="5C8B12AD" w14:textId="77777777" w:rsidR="00322588" w:rsidRPr="00304397" w:rsidRDefault="00322588" w:rsidP="00DC659F">
      <w:pPr>
        <w:jc w:val="both"/>
        <w:rPr>
          <w:ins w:id="49" w:author="artin majdi" w:date="2023-05-09T02:58:00Z"/>
          <w:rFonts w:ascii="Avenir Next Condensed" w:hAnsi="Avenir Next Condensed"/>
          <w:szCs w:val="24"/>
        </w:rPr>
      </w:pPr>
    </w:p>
    <w:p w14:paraId="5E58690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Standard Packages</w:t>
      </w:r>
    </w:p>
    <w:p w14:paraId="0F2E2E69" w14:textId="77777777" w:rsidR="0028309C" w:rsidRPr="00304397" w:rsidRDefault="0028309C" w:rsidP="00DC659F">
      <w:pPr>
        <w:pStyle w:val="PlainText"/>
        <w:jc w:val="both"/>
        <w:rPr>
          <w:del w:id="50" w:author="artin majdi" w:date="2023-05-09T02:58:00Z"/>
          <w:rFonts w:ascii="Avenir Next Condensed" w:hAnsi="Avenir Next Condensed" w:cs="Courier New"/>
          <w:sz w:val="24"/>
          <w:szCs w:val="24"/>
        </w:rPr>
      </w:pPr>
      <w:del w:id="51" w:author="artin majdi" w:date="2023-05-09T02:58:00Z">
        <w:r w:rsidRPr="00304397">
          <w:rPr>
            <w:rFonts w:ascii="Avenir Next Condensed" w:hAnsi="Avenir Next Condensed" w:cs="Courier New"/>
            <w:sz w:val="24"/>
            <w:szCs w:val="24"/>
          </w:rPr>
          <w:delText>%%&lt;additional latex packages if required can be included here&gt;</w:delText>
        </w:r>
      </w:del>
    </w:p>
    <w:p w14:paraId="79B71FC6" w14:textId="77777777" w:rsidR="0028309C" w:rsidRPr="00304397" w:rsidRDefault="0028309C" w:rsidP="00DC659F">
      <w:pPr>
        <w:pStyle w:val="PlainText"/>
        <w:jc w:val="both"/>
        <w:rPr>
          <w:del w:id="52" w:author="artin majdi" w:date="2023-05-09T02:58:00Z"/>
          <w:rFonts w:ascii="Avenir Next Condensed" w:hAnsi="Avenir Next Condensed" w:cs="Courier New"/>
          <w:sz w:val="24"/>
          <w:szCs w:val="24"/>
        </w:rPr>
      </w:pPr>
      <w:del w:id="53" w:author="artin majdi" w:date="2023-05-09T02:58:00Z">
        <w:r w:rsidRPr="00304397">
          <w:rPr>
            <w:rFonts w:ascii="Avenir Next Condensed" w:hAnsi="Avenir Next Condensed" w:cs="Courier New"/>
            <w:sz w:val="24"/>
            <w:szCs w:val="24"/>
          </w:rPr>
          <w:delText>% \documentclass[pdflatex,sn-basic]{sn-jnl}</w:delText>
        </w:r>
      </w:del>
    </w:p>
    <w:p w14:paraId="00C27795" w14:textId="77777777" w:rsidR="00322588" w:rsidRPr="00304397" w:rsidRDefault="00322588" w:rsidP="00DC659F">
      <w:pPr>
        <w:jc w:val="both"/>
        <w:rPr>
          <w:ins w:id="54" w:author="artin majdi" w:date="2023-05-09T02:58:00Z"/>
          <w:rFonts w:ascii="Avenir Next Condensed" w:hAnsi="Avenir Next Condensed"/>
          <w:szCs w:val="24"/>
        </w:rPr>
      </w:pPr>
      <w:ins w:id="55"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graphicx</w:t>
        </w:r>
        <w:proofErr w:type="spellEnd"/>
        <w:r w:rsidRPr="00304397">
          <w:rPr>
            <w:rFonts w:ascii="Avenir Next Condensed" w:hAnsi="Avenir Next Condensed"/>
            <w:szCs w:val="24"/>
          </w:rPr>
          <w:t>}%</w:t>
        </w:r>
      </w:ins>
    </w:p>
    <w:p w14:paraId="3F724587" w14:textId="77777777" w:rsidR="00322588" w:rsidRPr="00304397" w:rsidRDefault="00322588" w:rsidP="00DC659F">
      <w:pPr>
        <w:jc w:val="both"/>
        <w:rPr>
          <w:ins w:id="56" w:author="artin majdi" w:date="2023-05-09T02:58:00Z"/>
          <w:rFonts w:ascii="Avenir Next Condensed" w:hAnsi="Avenir Next Condensed"/>
          <w:szCs w:val="24"/>
        </w:rPr>
      </w:pPr>
      <w:ins w:id="57" w:author="artin majdi" w:date="2023-05-09T02:58:00Z">
        <w:r w:rsidRPr="00304397">
          <w:rPr>
            <w:rFonts w:ascii="Avenir Next Condensed" w:hAnsi="Avenir Next Condensed"/>
            <w:szCs w:val="24"/>
          </w:rPr>
          <w:lastRenderedPageBreak/>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{multirow}%</w:t>
        </w:r>
      </w:ins>
    </w:p>
    <w:p w14:paraId="1DE220F1" w14:textId="77777777" w:rsidR="00322588" w:rsidRPr="00304397" w:rsidRDefault="00322588" w:rsidP="00DC659F">
      <w:pPr>
        <w:jc w:val="both"/>
        <w:rPr>
          <w:ins w:id="58" w:author="artin majdi" w:date="2023-05-09T02:58:00Z"/>
          <w:rFonts w:ascii="Avenir Next Condensed" w:hAnsi="Avenir Next Condensed"/>
          <w:szCs w:val="24"/>
        </w:rPr>
      </w:pPr>
      <w:ins w:id="59"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amsmath,amssymb,amsfonts</w:t>
        </w:r>
        <w:proofErr w:type="spellEnd"/>
        <w:r w:rsidRPr="00304397">
          <w:rPr>
            <w:rFonts w:ascii="Avenir Next Condensed" w:hAnsi="Avenir Next Condensed"/>
            <w:szCs w:val="24"/>
          </w:rPr>
          <w:t>}%</w:t>
        </w:r>
      </w:ins>
    </w:p>
    <w:p w14:paraId="071674C7" w14:textId="77777777" w:rsidR="00322588" w:rsidRPr="00304397" w:rsidRDefault="00322588" w:rsidP="00DC659F">
      <w:pPr>
        <w:jc w:val="both"/>
        <w:rPr>
          <w:ins w:id="60" w:author="artin majdi" w:date="2023-05-09T02:58:00Z"/>
          <w:rFonts w:ascii="Avenir Next Condensed" w:hAnsi="Avenir Next Condensed"/>
          <w:szCs w:val="24"/>
        </w:rPr>
      </w:pPr>
      <w:ins w:id="61"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amsthm</w:t>
        </w:r>
        <w:proofErr w:type="spellEnd"/>
        <w:r w:rsidRPr="00304397">
          <w:rPr>
            <w:rFonts w:ascii="Avenir Next Condensed" w:hAnsi="Avenir Next Condensed"/>
            <w:szCs w:val="24"/>
          </w:rPr>
          <w:t>}%</w:t>
        </w:r>
      </w:ins>
    </w:p>
    <w:p w14:paraId="038AA4C1" w14:textId="77777777" w:rsidR="00322588" w:rsidRPr="00304397" w:rsidRDefault="00322588" w:rsidP="00DC659F">
      <w:pPr>
        <w:jc w:val="both"/>
        <w:rPr>
          <w:ins w:id="62" w:author="artin majdi" w:date="2023-05-09T02:58:00Z"/>
          <w:rFonts w:ascii="Avenir Next Condensed" w:hAnsi="Avenir Next Condensed"/>
          <w:szCs w:val="24"/>
        </w:rPr>
      </w:pPr>
      <w:ins w:id="63"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mathrsfs</w:t>
        </w:r>
        <w:proofErr w:type="spellEnd"/>
        <w:r w:rsidRPr="00304397">
          <w:rPr>
            <w:rFonts w:ascii="Avenir Next Condensed" w:hAnsi="Avenir Next Condensed"/>
            <w:szCs w:val="24"/>
          </w:rPr>
          <w:t>}%</w:t>
        </w:r>
      </w:ins>
    </w:p>
    <w:p w14:paraId="78DF24E6" w14:textId="77777777" w:rsidR="00322588" w:rsidRPr="00304397" w:rsidRDefault="00322588" w:rsidP="00DC659F">
      <w:pPr>
        <w:jc w:val="both"/>
        <w:rPr>
          <w:ins w:id="64" w:author="artin majdi" w:date="2023-05-09T02:58:00Z"/>
          <w:rFonts w:ascii="Avenir Next Condensed" w:hAnsi="Avenir Next Condensed"/>
          <w:szCs w:val="24"/>
        </w:rPr>
      </w:pPr>
      <w:ins w:id="65"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[title]{appendix}%</w:t>
        </w:r>
      </w:ins>
    </w:p>
    <w:p w14:paraId="239792E1" w14:textId="77777777" w:rsidR="00322588" w:rsidRPr="00304397" w:rsidRDefault="00322588" w:rsidP="00DC659F">
      <w:pPr>
        <w:jc w:val="both"/>
        <w:rPr>
          <w:ins w:id="66" w:author="artin majdi" w:date="2023-05-09T02:58:00Z"/>
          <w:rFonts w:ascii="Avenir Next Condensed" w:hAnsi="Avenir Next Condensed"/>
          <w:szCs w:val="24"/>
        </w:rPr>
      </w:pPr>
      <w:ins w:id="67"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xcolor</w:t>
        </w:r>
        <w:proofErr w:type="spellEnd"/>
        <w:r w:rsidRPr="00304397">
          <w:rPr>
            <w:rFonts w:ascii="Avenir Next Condensed" w:hAnsi="Avenir Next Condensed"/>
            <w:szCs w:val="24"/>
          </w:rPr>
          <w:t>}%</w:t>
        </w:r>
      </w:ins>
    </w:p>
    <w:p w14:paraId="08EA7704" w14:textId="77777777" w:rsidR="00322588" w:rsidRPr="00304397" w:rsidRDefault="00322588" w:rsidP="00DC659F">
      <w:pPr>
        <w:jc w:val="both"/>
        <w:rPr>
          <w:ins w:id="68" w:author="artin majdi" w:date="2023-05-09T02:58:00Z"/>
          <w:rFonts w:ascii="Avenir Next Condensed" w:hAnsi="Avenir Next Condensed"/>
          <w:szCs w:val="24"/>
        </w:rPr>
      </w:pPr>
      <w:ins w:id="69"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textcomp</w:t>
        </w:r>
        <w:proofErr w:type="spellEnd"/>
        <w:r w:rsidRPr="00304397">
          <w:rPr>
            <w:rFonts w:ascii="Avenir Next Condensed" w:hAnsi="Avenir Next Condensed"/>
            <w:szCs w:val="24"/>
          </w:rPr>
          <w:t>}%</w:t>
        </w:r>
      </w:ins>
    </w:p>
    <w:p w14:paraId="25E48D8D" w14:textId="77777777" w:rsidR="00322588" w:rsidRPr="00304397" w:rsidRDefault="00322588" w:rsidP="00DC659F">
      <w:pPr>
        <w:jc w:val="both"/>
        <w:rPr>
          <w:ins w:id="70" w:author="artin majdi" w:date="2023-05-09T02:58:00Z"/>
          <w:rFonts w:ascii="Avenir Next Condensed" w:hAnsi="Avenir Next Condensed"/>
          <w:szCs w:val="24"/>
        </w:rPr>
      </w:pPr>
      <w:ins w:id="71"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manyfoot</w:t>
        </w:r>
        <w:proofErr w:type="spellEnd"/>
        <w:r w:rsidRPr="00304397">
          <w:rPr>
            <w:rFonts w:ascii="Avenir Next Condensed" w:hAnsi="Avenir Next Condensed"/>
            <w:szCs w:val="24"/>
          </w:rPr>
          <w:t>}%</w:t>
        </w:r>
      </w:ins>
    </w:p>
    <w:p w14:paraId="4C171D6F" w14:textId="77777777" w:rsidR="00322588" w:rsidRPr="00304397" w:rsidRDefault="00322588" w:rsidP="00DC659F">
      <w:pPr>
        <w:jc w:val="both"/>
        <w:rPr>
          <w:ins w:id="72" w:author="artin majdi" w:date="2023-05-09T02:58:00Z"/>
          <w:rFonts w:ascii="Avenir Next Condensed" w:hAnsi="Avenir Next Condensed"/>
          <w:szCs w:val="24"/>
        </w:rPr>
      </w:pPr>
      <w:ins w:id="73"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{algorithm}%</w:t>
        </w:r>
      </w:ins>
    </w:p>
    <w:p w14:paraId="2DD1028B" w14:textId="77777777" w:rsidR="00322588" w:rsidRPr="00304397" w:rsidRDefault="00322588" w:rsidP="00DC659F">
      <w:pPr>
        <w:jc w:val="both"/>
        <w:rPr>
          <w:ins w:id="74" w:author="artin majdi" w:date="2023-05-09T02:58:00Z"/>
          <w:rFonts w:ascii="Avenir Next Condensed" w:hAnsi="Avenir Next Condensed"/>
          <w:szCs w:val="24"/>
        </w:rPr>
      </w:pPr>
      <w:ins w:id="75"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algorithmicx</w:t>
        </w:r>
        <w:proofErr w:type="spellEnd"/>
        <w:r w:rsidRPr="00304397">
          <w:rPr>
            <w:rFonts w:ascii="Avenir Next Condensed" w:hAnsi="Avenir Next Condensed"/>
            <w:szCs w:val="24"/>
          </w:rPr>
          <w:t>}%</w:t>
        </w:r>
      </w:ins>
    </w:p>
    <w:p w14:paraId="465B5275" w14:textId="77777777" w:rsidR="00322588" w:rsidRPr="00304397" w:rsidRDefault="00322588" w:rsidP="00DC659F">
      <w:pPr>
        <w:jc w:val="both"/>
        <w:rPr>
          <w:ins w:id="76" w:author="artin majdi" w:date="2023-05-09T02:58:00Z"/>
          <w:rFonts w:ascii="Avenir Next Condensed" w:hAnsi="Avenir Next Condensed"/>
          <w:szCs w:val="24"/>
        </w:rPr>
      </w:pPr>
      <w:ins w:id="77"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algpseudocode</w:t>
        </w:r>
        <w:proofErr w:type="spellEnd"/>
        <w:r w:rsidRPr="00304397">
          <w:rPr>
            <w:rFonts w:ascii="Avenir Next Condensed" w:hAnsi="Avenir Next Condensed"/>
            <w:szCs w:val="24"/>
          </w:rPr>
          <w:t>}%</w:t>
        </w:r>
      </w:ins>
    </w:p>
    <w:p w14:paraId="387722AE" w14:textId="77777777" w:rsidR="00322588" w:rsidRPr="00304397" w:rsidRDefault="00322588" w:rsidP="00DC659F">
      <w:pPr>
        <w:jc w:val="both"/>
        <w:rPr>
          <w:ins w:id="78" w:author="artin majdi" w:date="2023-05-09T02:58:00Z"/>
          <w:rFonts w:ascii="Avenir Next Condensed" w:hAnsi="Avenir Next Condensed"/>
          <w:szCs w:val="24"/>
        </w:rPr>
      </w:pPr>
      <w:ins w:id="79"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{listings}%</w:t>
        </w:r>
      </w:ins>
    </w:p>
    <w:p w14:paraId="4D7A2E53" w14:textId="77777777" w:rsidR="00322588" w:rsidRPr="00304397" w:rsidRDefault="00322588" w:rsidP="00DC659F">
      <w:pPr>
        <w:jc w:val="both"/>
        <w:rPr>
          <w:ins w:id="80" w:author="artin majdi" w:date="2023-05-09T02:58:00Z"/>
          <w:rFonts w:ascii="Avenir Next Condensed" w:hAnsi="Avenir Next Condensed"/>
          <w:szCs w:val="24"/>
        </w:rPr>
      </w:pPr>
    </w:p>
    <w:p w14:paraId="634FFA12" w14:textId="77777777" w:rsidR="00322588" w:rsidRPr="00304397" w:rsidRDefault="00322588" w:rsidP="00DC659F">
      <w:pPr>
        <w:jc w:val="both"/>
        <w:rPr>
          <w:ins w:id="81" w:author="artin majdi" w:date="2023-05-09T02:58:00Z"/>
          <w:rFonts w:ascii="Avenir Next Condensed" w:hAnsi="Avenir Next Condensed"/>
          <w:szCs w:val="24"/>
        </w:rPr>
      </w:pPr>
      <w:ins w:id="82" w:author="artin majdi" w:date="2023-05-09T02:58:00Z">
        <w:r w:rsidRPr="00304397">
          <w:rPr>
            <w:rFonts w:ascii="Avenir Next Condensed" w:hAnsi="Avenir Next Condensed"/>
            <w:szCs w:val="24"/>
          </w:rPr>
          <w:t>% \</w:t>
        </w:r>
        <w:proofErr w:type="spellStart"/>
        <w:r w:rsidRPr="00304397">
          <w:rPr>
            <w:rFonts w:ascii="Avenir Next Condensed" w:hAnsi="Avenir Next Condensed"/>
            <w:szCs w:val="24"/>
          </w:rPr>
          <w:t>jyear</w:t>
        </w:r>
        <w:proofErr w:type="spellEnd"/>
        <w:r w:rsidRPr="00304397">
          <w:rPr>
            <w:rFonts w:ascii="Avenir Next Condensed" w:hAnsi="Avenir Next Condensed"/>
            <w:szCs w:val="24"/>
          </w:rPr>
          <w:t>{2023}%</w:t>
        </w:r>
      </w:ins>
    </w:p>
    <w:p w14:paraId="0E396F2A" w14:textId="77777777" w:rsidR="00322588" w:rsidRPr="00304397" w:rsidRDefault="00322588" w:rsidP="00DC659F">
      <w:pPr>
        <w:jc w:val="both"/>
        <w:rPr>
          <w:ins w:id="83" w:author="artin majdi" w:date="2023-05-09T02:58:00Z"/>
          <w:rFonts w:ascii="Avenir Next Condensed" w:hAnsi="Avenir Next Condensed"/>
          <w:szCs w:val="24"/>
        </w:rPr>
      </w:pPr>
    </w:p>
    <w:p w14:paraId="4C6A63F1" w14:textId="77777777" w:rsidR="00322588" w:rsidRPr="00304397" w:rsidRDefault="00322588" w:rsidP="00DC659F">
      <w:pPr>
        <w:jc w:val="both"/>
        <w:rPr>
          <w:ins w:id="84" w:author="artin majdi" w:date="2023-05-09T02:58:00Z"/>
          <w:rFonts w:ascii="Avenir Next Condensed" w:hAnsi="Avenir Next Condensed"/>
          <w:szCs w:val="24"/>
        </w:rPr>
      </w:pPr>
      <w:ins w:id="85" w:author="artin majdi" w:date="2023-05-09T02:58:00Z">
        <w:r w:rsidRPr="00304397">
          <w:rPr>
            <w:rFonts w:ascii="Avenir Next Condensed" w:hAnsi="Avenir Next Condensed"/>
            <w:szCs w:val="24"/>
          </w:rPr>
          <w:t>% Typeset.io %%%</w:t>
        </w:r>
      </w:ins>
    </w:p>
    <w:p w14:paraId="2888EB8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setspace</w:t>
      </w:r>
      <w:proofErr w:type="spellEnd"/>
      <w:r w:rsidRPr="00304397">
        <w:rPr>
          <w:rFonts w:ascii="Avenir Next Condensed" w:hAnsi="Avenir Next Condensed"/>
          <w:szCs w:val="24"/>
        </w:rPr>
        <w:t>}</w:t>
      </w:r>
    </w:p>
    <w:p w14:paraId="4576B57F" w14:textId="77777777" w:rsidR="0028309C" w:rsidRPr="00304397" w:rsidRDefault="0028309C" w:rsidP="00DC659F">
      <w:pPr>
        <w:pStyle w:val="PlainText"/>
        <w:jc w:val="both"/>
        <w:rPr>
          <w:del w:id="86" w:author="artin majdi" w:date="2023-05-09T02:58:00Z"/>
          <w:rFonts w:ascii="Avenir Next Condensed" w:hAnsi="Avenir Next Condensed" w:cs="Courier New"/>
          <w:sz w:val="24"/>
          <w:szCs w:val="24"/>
        </w:rPr>
      </w:pPr>
      <w:del w:id="87" w:author="artin majdi" w:date="2023-05-09T02:58:00Z">
        <w:r w:rsidRPr="00304397">
          <w:rPr>
            <w:rFonts w:ascii="Avenir Next Condensed" w:hAnsi="Avenir Next Condensed" w:cs="Courier New"/>
            <w:sz w:val="24"/>
            <w:szCs w:val="24"/>
          </w:rPr>
          <w:delText>\onehalfspacing</w:delText>
        </w:r>
      </w:del>
    </w:p>
    <w:p w14:paraId="761DAD80" w14:textId="77777777" w:rsidR="0028309C" w:rsidRPr="00304397" w:rsidRDefault="0028309C" w:rsidP="00DC659F">
      <w:pPr>
        <w:pStyle w:val="PlainText"/>
        <w:jc w:val="both"/>
        <w:rPr>
          <w:del w:id="88" w:author="artin majdi" w:date="2023-05-09T02:58:00Z"/>
          <w:rFonts w:ascii="Avenir Next Condensed" w:hAnsi="Avenir Next Condensed" w:cs="Courier New"/>
          <w:sz w:val="24"/>
          <w:szCs w:val="24"/>
        </w:rPr>
      </w:pPr>
      <w:del w:id="89" w:author="artin majdi" w:date="2023-05-09T02:58:00Z">
        <w:r w:rsidRPr="00304397">
          <w:rPr>
            <w:rFonts w:ascii="Avenir Next Condensed" w:hAnsi="Avenir Next Condensed" w:cs="Courier New"/>
            <w:sz w:val="24"/>
            <w:szCs w:val="24"/>
          </w:rPr>
          <w:delText>\makeatletter\if@twocolumn\PassOptionsToPackage{switch}{lineno}\else\fi\makeatother</w:delText>
        </w:r>
      </w:del>
    </w:p>
    <w:p w14:paraId="27C108EB" w14:textId="30FB6C8F"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tabulary,</w:t>
      </w:r>
      <w:del w:id="90" w:author="artin majdi" w:date="2023-05-09T02:58:00Z">
        <w:r w:rsidR="0028309C" w:rsidRPr="00304397">
          <w:rPr>
            <w:rFonts w:ascii="Avenir Next Condensed" w:hAnsi="Avenir Next Condensed" w:cs="Courier New"/>
            <w:szCs w:val="24"/>
          </w:rPr>
          <w:delText>graphicx,</w:delText>
        </w:r>
      </w:del>
      <w:r w:rsidRPr="00304397">
        <w:rPr>
          <w:rFonts w:ascii="Avenir Next Condensed" w:hAnsi="Avenir Next Condensed"/>
          <w:szCs w:val="24"/>
        </w:rPr>
        <w:t>fancyhdr,</w:t>
      </w:r>
      <w:del w:id="91" w:author="artin majdi" w:date="2023-05-09T02:58:00Z">
        <w:r w:rsidR="0028309C" w:rsidRPr="00304397">
          <w:rPr>
            <w:rFonts w:ascii="Avenir Next Condensed" w:hAnsi="Avenir Next Condensed" w:cs="Courier New"/>
            <w:szCs w:val="24"/>
          </w:rPr>
          <w:delText>amsfonts,amssymb,</w:delText>
        </w:r>
      </w:del>
      <w:r w:rsidRPr="00304397">
        <w:rPr>
          <w:rFonts w:ascii="Avenir Next Condensed" w:hAnsi="Avenir Next Condensed"/>
          <w:szCs w:val="24"/>
        </w:rPr>
        <w:t>amsbsy,latexsym</w:t>
      </w:r>
      <w:proofErr w:type="spellEnd"/>
      <w:del w:id="92" w:author="artin majdi" w:date="2023-05-09T02:58:00Z">
        <w:r w:rsidR="0028309C" w:rsidRPr="00304397">
          <w:rPr>
            <w:rFonts w:ascii="Avenir Next Condensed" w:hAnsi="Avenir Next Condensed" w:cs="Courier New"/>
            <w:szCs w:val="24"/>
          </w:rPr>
          <w:delText>,amsmath}\def\acksep{}</w:delText>
        </w:r>
      </w:del>
      <w:ins w:id="93" w:author="artin majdi" w:date="2023-05-09T02:58:00Z">
        <w:r w:rsidRPr="00304397">
          <w:rPr>
            <w:rFonts w:ascii="Avenir Next Condensed" w:hAnsi="Avenir Next Condensed"/>
            <w:szCs w:val="24"/>
          </w:rPr>
          <w:t>}</w:t>
        </w:r>
      </w:ins>
    </w:p>
    <w:p w14:paraId="38807EC5" w14:textId="77777777" w:rsidR="0028309C" w:rsidRPr="00304397" w:rsidRDefault="0028309C" w:rsidP="00DC659F">
      <w:pPr>
        <w:pStyle w:val="PlainText"/>
        <w:jc w:val="both"/>
        <w:rPr>
          <w:del w:id="94" w:author="artin majdi" w:date="2023-05-09T02:58:00Z"/>
          <w:rFonts w:ascii="Avenir Next Condensed" w:hAnsi="Avenir Next Condensed" w:cs="Courier New"/>
          <w:sz w:val="24"/>
          <w:szCs w:val="24"/>
        </w:rPr>
      </w:pPr>
      <w:del w:id="95" w:author="artin majdi" w:date="2023-05-09T02:58:00Z">
        <w:r w:rsidRPr="00304397">
          <w:rPr>
            <w:rFonts w:ascii="Avenir Next Condensed" w:hAnsi="Avenir Next Condensed" w:cs="Courier New"/>
            <w:sz w:val="24"/>
            <w:szCs w:val="24"/>
          </w:rPr>
          <w:delText>%%%%%%%%%%%%%%%%%%%%%%%%%%%%%%%%%%%%%%%%%%%%%%%%%%%%%%%%%%%%%%%%%%%%%%%%%%</w:delText>
        </w:r>
      </w:del>
    </w:p>
    <w:p w14:paraId="348C16B8" w14:textId="77777777" w:rsidR="0028309C" w:rsidRPr="00304397" w:rsidRDefault="0028309C" w:rsidP="00DC659F">
      <w:pPr>
        <w:pStyle w:val="PlainText"/>
        <w:jc w:val="both"/>
        <w:rPr>
          <w:del w:id="96" w:author="artin majdi" w:date="2023-05-09T02:58:00Z"/>
          <w:rFonts w:ascii="Avenir Next Condensed" w:hAnsi="Avenir Next Condensed" w:cs="Courier New"/>
          <w:sz w:val="24"/>
          <w:szCs w:val="24"/>
        </w:rPr>
      </w:pPr>
      <w:del w:id="97" w:author="artin majdi" w:date="2023-05-09T02:58:00Z">
        <w:r w:rsidRPr="00304397">
          <w:rPr>
            <w:rFonts w:ascii="Avenir Next Condensed" w:hAnsi="Avenir Next Condensed" w:cs="Courier New"/>
            <w:sz w:val="24"/>
            <w:szCs w:val="24"/>
          </w:rPr>
          <w:delText xml:space="preserve">% Following additional macros are required to function some </w:delText>
        </w:r>
      </w:del>
    </w:p>
    <w:p w14:paraId="7D5071CC" w14:textId="77777777" w:rsidR="0028309C" w:rsidRPr="00304397" w:rsidRDefault="0028309C" w:rsidP="00DC659F">
      <w:pPr>
        <w:pStyle w:val="PlainText"/>
        <w:jc w:val="both"/>
        <w:rPr>
          <w:del w:id="98" w:author="artin majdi" w:date="2023-05-09T02:58:00Z"/>
          <w:rFonts w:ascii="Avenir Next Condensed" w:hAnsi="Avenir Next Condensed" w:cs="Courier New"/>
          <w:sz w:val="24"/>
          <w:szCs w:val="24"/>
        </w:rPr>
      </w:pPr>
      <w:del w:id="99" w:author="artin majdi" w:date="2023-05-09T02:58:00Z">
        <w:r w:rsidRPr="00304397">
          <w:rPr>
            <w:rFonts w:ascii="Avenir Next Condensed" w:hAnsi="Avenir Next Condensed" w:cs="Courier New"/>
            <w:sz w:val="24"/>
            <w:szCs w:val="24"/>
          </w:rPr>
          <w:delText>% functions which are not available in the class used.</w:delText>
        </w:r>
      </w:del>
    </w:p>
    <w:p w14:paraId="122AA0F7" w14:textId="77777777" w:rsidR="0028309C" w:rsidRPr="00304397" w:rsidRDefault="0028309C" w:rsidP="00DC659F">
      <w:pPr>
        <w:pStyle w:val="PlainText"/>
        <w:jc w:val="both"/>
        <w:rPr>
          <w:del w:id="100" w:author="artin majdi" w:date="2023-05-09T02:58:00Z"/>
          <w:rFonts w:ascii="Avenir Next Condensed" w:hAnsi="Avenir Next Condensed" w:cs="Courier New"/>
          <w:sz w:val="24"/>
          <w:szCs w:val="24"/>
        </w:rPr>
      </w:pPr>
      <w:del w:id="101" w:author="artin majdi" w:date="2023-05-09T02:58:00Z">
        <w:r w:rsidRPr="00304397">
          <w:rPr>
            <w:rFonts w:ascii="Avenir Next Condensed" w:hAnsi="Avenir Next Condensed" w:cs="Courier New"/>
            <w:sz w:val="24"/>
            <w:szCs w:val="24"/>
          </w:rPr>
          <w:delText>%%%%%%%%%%%%%%%%%%%%%%%%%%%%%%%%%%%%%%%%%%%%%%%%%%%%%%%%%%%%%%%%%%%%%%%%%%</w:delText>
        </w:r>
      </w:del>
    </w:p>
    <w:p w14:paraId="337FD58C" w14:textId="7959BBB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url,</w:t>
      </w:r>
      <w:del w:id="102" w:author="artin majdi" w:date="2023-05-09T02:58:00Z">
        <w:r w:rsidR="0028309C" w:rsidRPr="00304397">
          <w:rPr>
            <w:rFonts w:ascii="Avenir Next Condensed" w:hAnsi="Avenir Next Condensed" w:cs="Courier New"/>
            <w:szCs w:val="24"/>
          </w:rPr>
          <w:delText>multirow,</w:delText>
        </w:r>
      </w:del>
      <w:r w:rsidRPr="00304397">
        <w:rPr>
          <w:rFonts w:ascii="Avenir Next Condensed" w:hAnsi="Avenir Next Condensed"/>
          <w:szCs w:val="24"/>
        </w:rPr>
        <w:t>morefloats,floatflt,cancel,tfrupee</w:t>
      </w:r>
      <w:proofErr w:type="spellEnd"/>
      <w:r w:rsidRPr="00304397">
        <w:rPr>
          <w:rFonts w:ascii="Avenir Next Condensed" w:hAnsi="Avenir Next Condensed"/>
          <w:szCs w:val="24"/>
        </w:rPr>
        <w:t>}</w:t>
      </w:r>
    </w:p>
    <w:p w14:paraId="028285D7" w14:textId="77777777" w:rsidR="0028309C" w:rsidRPr="00304397" w:rsidRDefault="0028309C" w:rsidP="00DC659F">
      <w:pPr>
        <w:pStyle w:val="PlainText"/>
        <w:jc w:val="both"/>
        <w:rPr>
          <w:del w:id="103" w:author="artin majdi" w:date="2023-05-09T02:58:00Z"/>
          <w:rFonts w:ascii="Avenir Next Condensed" w:hAnsi="Avenir Next Condensed" w:cs="Courier New"/>
          <w:sz w:val="24"/>
          <w:szCs w:val="24"/>
        </w:rPr>
      </w:pPr>
      <w:del w:id="104" w:author="artin majdi" w:date="2023-05-09T02:58:00Z">
        <w:r w:rsidRPr="00304397">
          <w:rPr>
            <w:rFonts w:ascii="Avenir Next Condensed" w:hAnsi="Avenir Next Condensed" w:cs="Courier New"/>
            <w:sz w:val="24"/>
            <w:szCs w:val="24"/>
          </w:rPr>
          <w:delText>\makeatletter</w:delText>
        </w:r>
      </w:del>
    </w:p>
    <w:p w14:paraId="64554B6A" w14:textId="77777777" w:rsidR="0028309C" w:rsidRPr="00304397" w:rsidRDefault="0028309C" w:rsidP="00DC659F">
      <w:pPr>
        <w:pStyle w:val="PlainText"/>
        <w:jc w:val="both"/>
        <w:rPr>
          <w:del w:id="105" w:author="artin majdi" w:date="2023-05-09T02:58:00Z"/>
          <w:rFonts w:ascii="Avenir Next Condensed" w:hAnsi="Avenir Next Condensed" w:cs="Courier New"/>
          <w:sz w:val="24"/>
          <w:szCs w:val="24"/>
        </w:rPr>
      </w:pPr>
      <w:del w:id="106" w:author="artin majdi" w:date="2023-05-09T02:58:00Z">
        <w:r w:rsidRPr="00304397">
          <w:rPr>
            <w:rFonts w:ascii="Avenir Next Condensed" w:hAnsi="Avenir Next Condensed" w:cs="Courier New"/>
            <w:sz w:val="24"/>
            <w:szCs w:val="24"/>
          </w:rPr>
          <w:lastRenderedPageBreak/>
          <w:delText>\AtBeginDocument{\@ifpackageloaded{textcomp}{}{\usepackage{textcomp}}}</w:delText>
        </w:r>
      </w:del>
    </w:p>
    <w:p w14:paraId="373B1833" w14:textId="77777777" w:rsidR="0028309C" w:rsidRPr="00304397" w:rsidRDefault="0028309C" w:rsidP="00DC659F">
      <w:pPr>
        <w:pStyle w:val="PlainText"/>
        <w:jc w:val="both"/>
        <w:rPr>
          <w:del w:id="107" w:author="artin majdi" w:date="2023-05-09T02:58:00Z"/>
          <w:rFonts w:ascii="Avenir Next Condensed" w:hAnsi="Avenir Next Condensed" w:cs="Courier New"/>
          <w:sz w:val="24"/>
          <w:szCs w:val="24"/>
        </w:rPr>
      </w:pPr>
      <w:del w:id="108" w:author="artin majdi" w:date="2023-05-09T02:58:00Z">
        <w:r w:rsidRPr="00304397">
          <w:rPr>
            <w:rFonts w:ascii="Avenir Next Condensed" w:hAnsi="Avenir Next Condensed" w:cs="Courier New"/>
            <w:sz w:val="24"/>
            <w:szCs w:val="24"/>
          </w:rPr>
          <w:delText>\makeatother</w:delText>
        </w:r>
      </w:del>
    </w:p>
    <w:p w14:paraId="4A301BD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colortbl</w:t>
      </w:r>
      <w:proofErr w:type="spellEnd"/>
      <w:r w:rsidRPr="00304397">
        <w:rPr>
          <w:rFonts w:ascii="Avenir Next Condensed" w:hAnsi="Avenir Next Condensed"/>
          <w:szCs w:val="24"/>
        </w:rPr>
        <w:t>}</w:t>
      </w:r>
    </w:p>
    <w:p w14:paraId="4F75D72A" w14:textId="77777777" w:rsidR="0028309C" w:rsidRPr="00304397" w:rsidRDefault="0028309C" w:rsidP="00DC659F">
      <w:pPr>
        <w:pStyle w:val="PlainText"/>
        <w:jc w:val="both"/>
        <w:rPr>
          <w:del w:id="109" w:author="artin majdi" w:date="2023-05-09T02:58:00Z"/>
          <w:rFonts w:ascii="Avenir Next Condensed" w:hAnsi="Avenir Next Condensed" w:cs="Courier New"/>
          <w:sz w:val="24"/>
          <w:szCs w:val="24"/>
        </w:rPr>
      </w:pPr>
      <w:del w:id="110" w:author="artin majdi" w:date="2023-05-09T02:58:00Z">
        <w:r w:rsidRPr="00304397">
          <w:rPr>
            <w:rFonts w:ascii="Avenir Next Condensed" w:hAnsi="Avenir Next Condensed" w:cs="Courier New"/>
            <w:sz w:val="24"/>
            <w:szCs w:val="24"/>
          </w:rPr>
          <w:delText>\usepackage{xcolor}</w:delText>
        </w:r>
      </w:del>
    </w:p>
    <w:p w14:paraId="32A9325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pifont</w:t>
      </w:r>
      <w:proofErr w:type="spellEnd"/>
      <w:r w:rsidRPr="00304397">
        <w:rPr>
          <w:rFonts w:ascii="Avenir Next Condensed" w:hAnsi="Avenir Next Condensed"/>
          <w:szCs w:val="24"/>
        </w:rPr>
        <w:t>}</w:t>
      </w:r>
    </w:p>
    <w:p w14:paraId="1FFC292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nointegrals</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wasysym</w:t>
      </w:r>
      <w:proofErr w:type="spellEnd"/>
      <w:r w:rsidRPr="00304397">
        <w:rPr>
          <w:rFonts w:ascii="Avenir Next Condensed" w:hAnsi="Avenir Next Condensed"/>
          <w:szCs w:val="24"/>
        </w:rPr>
        <w:t>}</w:t>
      </w:r>
    </w:p>
    <w:p w14:paraId="1FBFD0A4" w14:textId="77777777" w:rsidR="0028309C" w:rsidRPr="00304397" w:rsidRDefault="0028309C" w:rsidP="00DC659F">
      <w:pPr>
        <w:pStyle w:val="PlainText"/>
        <w:jc w:val="both"/>
        <w:rPr>
          <w:del w:id="111" w:author="artin majdi" w:date="2023-05-09T02:58:00Z"/>
          <w:rFonts w:ascii="Avenir Next Condensed" w:hAnsi="Avenir Next Condensed" w:cs="Courier New"/>
          <w:sz w:val="24"/>
          <w:szCs w:val="24"/>
        </w:rPr>
      </w:pPr>
      <w:del w:id="112" w:author="artin majdi" w:date="2023-05-09T02:58:00Z">
        <w:r w:rsidRPr="00304397">
          <w:rPr>
            <w:rFonts w:ascii="Avenir Next Condensed" w:hAnsi="Avenir Next Condensed" w:cs="Courier New"/>
            <w:sz w:val="24"/>
            <w:szCs w:val="24"/>
          </w:rPr>
          <w:delText>\urlstyle{rm}</w:delText>
        </w:r>
      </w:del>
    </w:p>
    <w:p w14:paraId="1CB3D602" w14:textId="77777777" w:rsidR="0028309C" w:rsidRPr="00304397" w:rsidRDefault="0028309C" w:rsidP="00DC659F">
      <w:pPr>
        <w:pStyle w:val="PlainText"/>
        <w:jc w:val="both"/>
        <w:rPr>
          <w:del w:id="113" w:author="artin majdi" w:date="2023-05-09T02:58:00Z"/>
          <w:rFonts w:ascii="Avenir Next Condensed" w:hAnsi="Avenir Next Condensed" w:cs="Courier New"/>
          <w:sz w:val="24"/>
          <w:szCs w:val="24"/>
        </w:rPr>
      </w:pPr>
      <w:del w:id="114" w:author="artin majdi" w:date="2023-05-09T02:58:00Z">
        <w:r w:rsidRPr="00304397">
          <w:rPr>
            <w:rFonts w:ascii="Avenir Next Condensed" w:hAnsi="Avenir Next Condensed" w:cs="Courier New"/>
            <w:sz w:val="24"/>
            <w:szCs w:val="24"/>
          </w:rPr>
          <w:delText>\makeatletter</w:delText>
        </w:r>
      </w:del>
    </w:p>
    <w:p w14:paraId="3A25C792" w14:textId="77777777" w:rsidR="0028309C" w:rsidRPr="00304397" w:rsidRDefault="0028309C" w:rsidP="00DC659F">
      <w:pPr>
        <w:pStyle w:val="PlainText"/>
        <w:jc w:val="both"/>
        <w:rPr>
          <w:del w:id="115" w:author="artin majdi" w:date="2023-05-09T02:58:00Z"/>
          <w:rFonts w:ascii="Avenir Next Condensed" w:hAnsi="Avenir Next Condensed" w:cs="Courier New"/>
          <w:sz w:val="24"/>
          <w:szCs w:val="24"/>
        </w:rPr>
      </w:pPr>
      <w:del w:id="116" w:author="artin majdi" w:date="2023-05-09T02:58:00Z">
        <w:r w:rsidRPr="00304397">
          <w:rPr>
            <w:rFonts w:ascii="Avenir Next Condensed" w:hAnsi="Avenir Next Condensed" w:cs="Courier New"/>
            <w:sz w:val="24"/>
            <w:szCs w:val="24"/>
          </w:rPr>
          <w:delText>%%%For Table column width calculation.</w:delText>
        </w:r>
      </w:del>
    </w:p>
    <w:p w14:paraId="5665F265" w14:textId="77777777" w:rsidR="0028309C" w:rsidRPr="00304397" w:rsidRDefault="0028309C" w:rsidP="00DC659F">
      <w:pPr>
        <w:pStyle w:val="PlainText"/>
        <w:jc w:val="both"/>
        <w:rPr>
          <w:del w:id="117" w:author="artin majdi" w:date="2023-05-09T02:58:00Z"/>
          <w:rFonts w:ascii="Avenir Next Condensed" w:hAnsi="Avenir Next Condensed" w:cs="Courier New"/>
          <w:sz w:val="24"/>
          <w:szCs w:val="24"/>
        </w:rPr>
      </w:pPr>
      <w:del w:id="118" w:author="artin majdi" w:date="2023-05-09T02:58:00Z">
        <w:r w:rsidRPr="00304397">
          <w:rPr>
            <w:rFonts w:ascii="Avenir Next Condensed" w:hAnsi="Avenir Next Condensed" w:cs="Courier New"/>
            <w:sz w:val="24"/>
            <w:szCs w:val="24"/>
          </w:rPr>
          <w:delText>\def\mcWidth#1{\csname TY@F#1\endcsname+\tabcolsep}</w:delText>
        </w:r>
      </w:del>
    </w:p>
    <w:p w14:paraId="2010FC0A" w14:textId="77777777" w:rsidR="0028309C" w:rsidRPr="00304397" w:rsidRDefault="0028309C" w:rsidP="00DC659F">
      <w:pPr>
        <w:pStyle w:val="PlainText"/>
        <w:jc w:val="both"/>
        <w:rPr>
          <w:del w:id="119" w:author="artin majdi" w:date="2023-05-09T02:58:00Z"/>
          <w:rFonts w:ascii="Avenir Next Condensed" w:hAnsi="Avenir Next Condensed" w:cs="Courier New"/>
          <w:sz w:val="24"/>
          <w:szCs w:val="24"/>
        </w:rPr>
      </w:pPr>
      <w:del w:id="120" w:author="artin majdi" w:date="2023-05-09T02:58:00Z">
        <w:r w:rsidRPr="00304397">
          <w:rPr>
            <w:rFonts w:ascii="Avenir Next Condensed" w:hAnsi="Avenir Next Condensed" w:cs="Courier New"/>
            <w:sz w:val="24"/>
            <w:szCs w:val="24"/>
          </w:rPr>
          <w:delText>%%Hacking center and right align for table</w:delText>
        </w:r>
      </w:del>
    </w:p>
    <w:p w14:paraId="46A1BBF6" w14:textId="77777777" w:rsidR="0028309C" w:rsidRPr="00304397" w:rsidRDefault="0028309C" w:rsidP="00DC659F">
      <w:pPr>
        <w:pStyle w:val="PlainText"/>
        <w:jc w:val="both"/>
        <w:rPr>
          <w:del w:id="121" w:author="artin majdi" w:date="2023-05-09T02:58:00Z"/>
          <w:rFonts w:ascii="Avenir Next Condensed" w:hAnsi="Avenir Next Condensed" w:cs="Courier New"/>
          <w:sz w:val="24"/>
          <w:szCs w:val="24"/>
        </w:rPr>
      </w:pPr>
      <w:del w:id="122" w:author="artin majdi" w:date="2023-05-09T02:58:00Z">
        <w:r w:rsidRPr="00304397">
          <w:rPr>
            <w:rFonts w:ascii="Avenir Next Condensed" w:hAnsi="Avenir Next Condensed" w:cs="Courier New"/>
            <w:sz w:val="24"/>
            <w:szCs w:val="24"/>
          </w:rPr>
          <w:delText>\def\cAlignHack{\rightskip\@flushglue\leftskip\@flushglue\parindent\z@\parfillskip\z@skip}</w:delText>
        </w:r>
      </w:del>
    </w:p>
    <w:p w14:paraId="45B4AC46" w14:textId="77777777" w:rsidR="0028309C" w:rsidRPr="00304397" w:rsidRDefault="0028309C" w:rsidP="00DC659F">
      <w:pPr>
        <w:pStyle w:val="PlainText"/>
        <w:jc w:val="both"/>
        <w:rPr>
          <w:del w:id="123" w:author="artin majdi" w:date="2023-05-09T02:58:00Z"/>
          <w:rFonts w:ascii="Avenir Next Condensed" w:hAnsi="Avenir Next Condensed" w:cs="Courier New"/>
          <w:sz w:val="24"/>
          <w:szCs w:val="24"/>
        </w:rPr>
      </w:pPr>
      <w:del w:id="124" w:author="artin majdi" w:date="2023-05-09T02:58:00Z">
        <w:r w:rsidRPr="00304397">
          <w:rPr>
            <w:rFonts w:ascii="Avenir Next Condensed" w:hAnsi="Avenir Next Condensed" w:cs="Courier New"/>
            <w:sz w:val="24"/>
            <w:szCs w:val="24"/>
          </w:rPr>
          <w:delText>\def\rAlignHack{\rightskip\z@skip\leftskip\@flushglue \parindent\z@\parfillskip\z@skip}</w:delText>
        </w:r>
      </w:del>
    </w:p>
    <w:p w14:paraId="3F41E673" w14:textId="77777777" w:rsidR="0028309C" w:rsidRPr="00304397" w:rsidRDefault="0028309C" w:rsidP="00DC659F">
      <w:pPr>
        <w:pStyle w:val="PlainText"/>
        <w:jc w:val="both"/>
        <w:rPr>
          <w:del w:id="125" w:author="artin majdi" w:date="2023-05-09T02:58:00Z"/>
          <w:rFonts w:ascii="Avenir Next Condensed" w:hAnsi="Avenir Next Condensed" w:cs="Courier New"/>
          <w:sz w:val="24"/>
          <w:szCs w:val="24"/>
        </w:rPr>
      </w:pPr>
      <w:del w:id="126" w:author="artin majdi" w:date="2023-05-09T02:58:00Z">
        <w:r w:rsidRPr="00304397">
          <w:rPr>
            <w:rFonts w:ascii="Avenir Next Condensed" w:hAnsi="Avenir Next Condensed" w:cs="Courier New"/>
            <w:sz w:val="24"/>
            <w:szCs w:val="24"/>
          </w:rPr>
          <w:delText>%Etal definition in references</w:delText>
        </w:r>
      </w:del>
    </w:p>
    <w:p w14:paraId="5E32AEA1" w14:textId="77777777" w:rsidR="0028309C" w:rsidRPr="00304397" w:rsidRDefault="0028309C" w:rsidP="00DC659F">
      <w:pPr>
        <w:pStyle w:val="PlainText"/>
        <w:jc w:val="both"/>
        <w:rPr>
          <w:del w:id="127" w:author="artin majdi" w:date="2023-05-09T02:58:00Z"/>
          <w:rFonts w:ascii="Avenir Next Condensed" w:hAnsi="Avenir Next Condensed" w:cs="Courier New"/>
          <w:sz w:val="24"/>
          <w:szCs w:val="24"/>
        </w:rPr>
      </w:pPr>
      <w:del w:id="128" w:author="artin majdi" w:date="2023-05-09T02:58:00Z">
        <w:r w:rsidRPr="00304397">
          <w:rPr>
            <w:rFonts w:ascii="Avenir Next Condensed" w:hAnsi="Avenir Next Condensed" w:cs="Courier New"/>
            <w:sz w:val="24"/>
            <w:szCs w:val="24"/>
          </w:rPr>
          <w:delText>\@ifundefined{etal}{\def\etal{\textit{et~al}}}{}</w:delText>
        </w:r>
      </w:del>
    </w:p>
    <w:p w14:paraId="5962430F" w14:textId="77777777" w:rsidR="0028309C" w:rsidRPr="00304397" w:rsidRDefault="0028309C" w:rsidP="00DC659F">
      <w:pPr>
        <w:pStyle w:val="PlainText"/>
        <w:jc w:val="both"/>
        <w:rPr>
          <w:del w:id="129" w:author="artin majdi" w:date="2023-05-09T02:58:00Z"/>
          <w:rFonts w:ascii="Avenir Next Condensed" w:hAnsi="Avenir Next Condensed" w:cs="Courier New"/>
          <w:sz w:val="24"/>
          <w:szCs w:val="24"/>
        </w:rPr>
      </w:pPr>
      <w:del w:id="130" w:author="artin majdi" w:date="2023-05-09T02:58:00Z">
        <w:r w:rsidRPr="00304397">
          <w:rPr>
            <w:rFonts w:ascii="Avenir Next Condensed" w:hAnsi="Avenir Next Condensed" w:cs="Courier New"/>
            <w:sz w:val="24"/>
            <w:szCs w:val="24"/>
          </w:rPr>
          <w:delText>%\if@twocolumn\usepackage{dblfloatfix}\fi</w:delText>
        </w:r>
      </w:del>
    </w:p>
    <w:p w14:paraId="29B377DC" w14:textId="77777777" w:rsidR="0028309C" w:rsidRPr="00304397" w:rsidRDefault="0028309C" w:rsidP="00DC659F">
      <w:pPr>
        <w:pStyle w:val="PlainText"/>
        <w:jc w:val="both"/>
        <w:rPr>
          <w:del w:id="131" w:author="artin majdi" w:date="2023-05-09T02:58:00Z"/>
          <w:rFonts w:ascii="Avenir Next Condensed" w:hAnsi="Avenir Next Condensed" w:cs="Courier New"/>
          <w:sz w:val="24"/>
          <w:szCs w:val="24"/>
        </w:rPr>
      </w:pPr>
      <w:del w:id="132" w:author="artin majdi" w:date="2023-05-09T02:58:00Z">
        <w:r w:rsidRPr="00304397">
          <w:rPr>
            <w:rFonts w:ascii="Avenir Next Condensed" w:hAnsi="Avenir Next Condensed" w:cs="Courier New"/>
            <w:sz w:val="24"/>
            <w:szCs w:val="24"/>
          </w:rPr>
          <w:delText>\usepackage{ifxetex}</w:delText>
        </w:r>
      </w:del>
    </w:p>
    <w:p w14:paraId="6509EB7E" w14:textId="77777777" w:rsidR="0028309C" w:rsidRPr="00304397" w:rsidRDefault="0028309C" w:rsidP="00DC659F">
      <w:pPr>
        <w:pStyle w:val="PlainText"/>
        <w:jc w:val="both"/>
        <w:rPr>
          <w:del w:id="133" w:author="artin majdi" w:date="2023-05-09T02:58:00Z"/>
          <w:rFonts w:ascii="Avenir Next Condensed" w:hAnsi="Avenir Next Condensed" w:cs="Courier New"/>
          <w:sz w:val="24"/>
          <w:szCs w:val="24"/>
        </w:rPr>
      </w:pPr>
      <w:del w:id="134" w:author="artin majdi" w:date="2023-05-09T02:58:00Z">
        <w:r w:rsidRPr="00304397">
          <w:rPr>
            <w:rFonts w:ascii="Avenir Next Condensed" w:hAnsi="Avenir Next Condensed" w:cs="Courier New"/>
            <w:sz w:val="24"/>
            <w:szCs w:val="24"/>
          </w:rPr>
          <w:delText>\ifxetex\else\if@twocolumn\@ifpackageloaded{stfloats}{}{\usepackage{dblfloatfix}}\fi\fi</w:delText>
        </w:r>
      </w:del>
    </w:p>
    <w:p w14:paraId="489C1FEF" w14:textId="77777777" w:rsidR="0028309C" w:rsidRPr="00304397" w:rsidRDefault="0028309C" w:rsidP="00DC659F">
      <w:pPr>
        <w:pStyle w:val="PlainText"/>
        <w:jc w:val="both"/>
        <w:rPr>
          <w:del w:id="135" w:author="artin majdi" w:date="2023-05-09T02:58:00Z"/>
          <w:rFonts w:ascii="Avenir Next Condensed" w:hAnsi="Avenir Next Condensed" w:cs="Courier New"/>
          <w:sz w:val="24"/>
          <w:szCs w:val="24"/>
        </w:rPr>
      </w:pPr>
      <w:del w:id="136" w:author="artin majdi" w:date="2023-05-09T02:58:00Z">
        <w:r w:rsidRPr="00304397">
          <w:rPr>
            <w:rFonts w:ascii="Avenir Next Condensed" w:hAnsi="Avenir Next Condensed" w:cs="Courier New"/>
            <w:sz w:val="24"/>
            <w:szCs w:val="24"/>
          </w:rPr>
          <w:delText>\AtBeginDocument{</w:delText>
        </w:r>
      </w:del>
    </w:p>
    <w:p w14:paraId="2881E187" w14:textId="77777777" w:rsidR="0028309C" w:rsidRPr="00304397" w:rsidRDefault="0028309C" w:rsidP="00DC659F">
      <w:pPr>
        <w:pStyle w:val="PlainText"/>
        <w:jc w:val="both"/>
        <w:rPr>
          <w:del w:id="137" w:author="artin majdi" w:date="2023-05-09T02:58:00Z"/>
          <w:rFonts w:ascii="Avenir Next Condensed" w:hAnsi="Avenir Next Condensed" w:cs="Courier New"/>
          <w:sz w:val="24"/>
          <w:szCs w:val="24"/>
        </w:rPr>
      </w:pPr>
      <w:del w:id="138" w:author="artin majdi" w:date="2023-05-09T02:58:00Z">
        <w:r w:rsidRPr="00304397">
          <w:rPr>
            <w:rFonts w:ascii="Avenir Next Condensed" w:hAnsi="Avenir Next Condensed" w:cs="Courier New"/>
            <w:sz w:val="24"/>
            <w:szCs w:val="24"/>
          </w:rPr>
          <w:delText>\expandafter\ifx\csname eqalign\endcsname\relax</w:delText>
        </w:r>
      </w:del>
    </w:p>
    <w:p w14:paraId="19B5B962" w14:textId="77777777" w:rsidR="0028309C" w:rsidRPr="00304397" w:rsidRDefault="0028309C" w:rsidP="00DC659F">
      <w:pPr>
        <w:pStyle w:val="PlainText"/>
        <w:jc w:val="both"/>
        <w:rPr>
          <w:del w:id="139" w:author="artin majdi" w:date="2023-05-09T02:58:00Z"/>
          <w:rFonts w:ascii="Avenir Next Condensed" w:hAnsi="Avenir Next Condensed" w:cs="Courier New"/>
          <w:sz w:val="24"/>
          <w:szCs w:val="24"/>
        </w:rPr>
      </w:pPr>
      <w:del w:id="140" w:author="artin majdi" w:date="2023-05-09T02:58:00Z">
        <w:r w:rsidRPr="00304397">
          <w:rPr>
            <w:rFonts w:ascii="Avenir Next Condensed" w:hAnsi="Avenir Next Condensed" w:cs="Courier New"/>
            <w:sz w:val="24"/>
            <w:szCs w:val="24"/>
          </w:rPr>
          <w:delText>\def\eqalign#1{\null\vcenter{\def\\{\cr}\openup\jot\m@th</w:delText>
        </w:r>
      </w:del>
    </w:p>
    <w:p w14:paraId="6B95A710" w14:textId="77777777" w:rsidR="0028309C" w:rsidRPr="00304397" w:rsidRDefault="0028309C" w:rsidP="00DC659F">
      <w:pPr>
        <w:pStyle w:val="PlainText"/>
        <w:jc w:val="both"/>
        <w:rPr>
          <w:del w:id="141" w:author="artin majdi" w:date="2023-05-09T02:58:00Z"/>
          <w:rFonts w:ascii="Avenir Next Condensed" w:hAnsi="Avenir Next Condensed" w:cs="Courier New"/>
          <w:sz w:val="24"/>
          <w:szCs w:val="24"/>
        </w:rPr>
      </w:pPr>
      <w:del w:id="142" w:author="artin majdi" w:date="2023-05-09T02:58:00Z">
        <w:r w:rsidRPr="00304397">
          <w:rPr>
            <w:rFonts w:ascii="Avenir Next Condensed" w:hAnsi="Avenir Next Condensed" w:cs="Courier New"/>
            <w:sz w:val="24"/>
            <w:szCs w:val="24"/>
          </w:rPr>
          <w:delText xml:space="preserve">  \ialign{\strut$\displaystyle{##}$\hfil&amp;$\displaystyle{{}##}$\hfil</w:delText>
        </w:r>
      </w:del>
    </w:p>
    <w:p w14:paraId="6736EF12" w14:textId="77777777" w:rsidR="0028309C" w:rsidRPr="00304397" w:rsidRDefault="0028309C" w:rsidP="00DC659F">
      <w:pPr>
        <w:pStyle w:val="PlainText"/>
        <w:jc w:val="both"/>
        <w:rPr>
          <w:del w:id="143" w:author="artin majdi" w:date="2023-05-09T02:58:00Z"/>
          <w:rFonts w:ascii="Avenir Next Condensed" w:hAnsi="Avenir Next Condensed" w:cs="Courier New"/>
          <w:sz w:val="24"/>
          <w:szCs w:val="24"/>
        </w:rPr>
      </w:pPr>
      <w:del w:id="144" w:author="artin majdi" w:date="2023-05-09T02:58:00Z">
        <w:r w:rsidRPr="00304397">
          <w:rPr>
            <w:rFonts w:ascii="Avenir Next Condensed" w:hAnsi="Avenir Next Condensed" w:cs="Courier New"/>
            <w:sz w:val="24"/>
            <w:szCs w:val="24"/>
          </w:rPr>
          <w:delText xml:space="preserve">      \crcr#1\crcr}}\,}</w:delText>
        </w:r>
      </w:del>
    </w:p>
    <w:p w14:paraId="417E72DC" w14:textId="77777777" w:rsidR="0028309C" w:rsidRPr="00304397" w:rsidRDefault="0028309C" w:rsidP="00DC659F">
      <w:pPr>
        <w:pStyle w:val="PlainText"/>
        <w:jc w:val="both"/>
        <w:rPr>
          <w:del w:id="145" w:author="artin majdi" w:date="2023-05-09T02:58:00Z"/>
          <w:rFonts w:ascii="Avenir Next Condensed" w:hAnsi="Avenir Next Condensed" w:cs="Courier New"/>
          <w:sz w:val="24"/>
          <w:szCs w:val="24"/>
        </w:rPr>
      </w:pPr>
      <w:del w:id="146" w:author="artin majdi" w:date="2023-05-09T02:58:00Z">
        <w:r w:rsidRPr="00304397">
          <w:rPr>
            <w:rFonts w:ascii="Avenir Next Condensed" w:hAnsi="Avenir Next Condensed" w:cs="Courier New"/>
            <w:sz w:val="24"/>
            <w:szCs w:val="24"/>
          </w:rPr>
          <w:delText>\fi</w:delText>
        </w:r>
      </w:del>
    </w:p>
    <w:p w14:paraId="2B093C49" w14:textId="77777777" w:rsidR="0028309C" w:rsidRPr="00304397" w:rsidRDefault="0028309C" w:rsidP="00DC659F">
      <w:pPr>
        <w:pStyle w:val="PlainText"/>
        <w:jc w:val="both"/>
        <w:rPr>
          <w:del w:id="147" w:author="artin majdi" w:date="2023-05-09T02:58:00Z"/>
          <w:rFonts w:ascii="Avenir Next Condensed" w:hAnsi="Avenir Next Condensed" w:cs="Courier New"/>
          <w:sz w:val="24"/>
          <w:szCs w:val="24"/>
        </w:rPr>
      </w:pPr>
      <w:del w:id="148" w:author="artin majdi" w:date="2023-05-09T02:58:00Z">
        <w:r w:rsidRPr="00304397">
          <w:rPr>
            <w:rFonts w:ascii="Avenir Next Condensed" w:hAnsi="Avenir Next Condensed" w:cs="Courier New"/>
            <w:sz w:val="24"/>
            <w:szCs w:val="24"/>
          </w:rPr>
          <w:delText>}</w:delText>
        </w:r>
      </w:del>
    </w:p>
    <w:p w14:paraId="1C5A989C" w14:textId="77777777" w:rsidR="0028309C" w:rsidRPr="00304397" w:rsidRDefault="0028309C" w:rsidP="00DC659F">
      <w:pPr>
        <w:pStyle w:val="PlainText"/>
        <w:jc w:val="both"/>
        <w:rPr>
          <w:del w:id="149" w:author="artin majdi" w:date="2023-05-09T02:58:00Z"/>
          <w:rFonts w:ascii="Avenir Next Condensed" w:hAnsi="Avenir Next Condensed" w:cs="Courier New"/>
          <w:sz w:val="24"/>
          <w:szCs w:val="24"/>
        </w:rPr>
      </w:pPr>
      <w:del w:id="150" w:author="artin majdi" w:date="2023-05-09T02:58:00Z">
        <w:r w:rsidRPr="00304397">
          <w:rPr>
            <w:rFonts w:ascii="Avenir Next Condensed" w:hAnsi="Avenir Next Condensed" w:cs="Courier New"/>
            <w:sz w:val="24"/>
            <w:szCs w:val="24"/>
          </w:rPr>
          <w:delText>%For fixing hardfail when unicode letters appear inside table with endfloat</w:delText>
        </w:r>
      </w:del>
    </w:p>
    <w:p w14:paraId="5A9D5536" w14:textId="77777777" w:rsidR="0028309C" w:rsidRPr="00304397" w:rsidRDefault="0028309C" w:rsidP="00DC659F">
      <w:pPr>
        <w:pStyle w:val="PlainText"/>
        <w:jc w:val="both"/>
        <w:rPr>
          <w:del w:id="151" w:author="artin majdi" w:date="2023-05-09T02:58:00Z"/>
          <w:rFonts w:ascii="Avenir Next Condensed" w:hAnsi="Avenir Next Condensed" w:cs="Courier New"/>
          <w:sz w:val="24"/>
          <w:szCs w:val="24"/>
        </w:rPr>
      </w:pPr>
      <w:del w:id="152" w:author="artin majdi" w:date="2023-05-09T02:58:00Z">
        <w:r w:rsidRPr="00304397">
          <w:rPr>
            <w:rFonts w:ascii="Avenir Next Condensed" w:hAnsi="Avenir Next Condensed" w:cs="Courier New"/>
            <w:sz w:val="24"/>
            <w:szCs w:val="24"/>
          </w:rPr>
          <w:delText>\AtBeginDocument{%</w:delText>
        </w:r>
      </w:del>
    </w:p>
    <w:p w14:paraId="60DAEFD4" w14:textId="77777777" w:rsidR="0028309C" w:rsidRPr="00304397" w:rsidRDefault="0028309C" w:rsidP="00DC659F">
      <w:pPr>
        <w:pStyle w:val="PlainText"/>
        <w:jc w:val="both"/>
        <w:rPr>
          <w:del w:id="153" w:author="artin majdi" w:date="2023-05-09T02:58:00Z"/>
          <w:rFonts w:ascii="Avenir Next Condensed" w:hAnsi="Avenir Next Condensed" w:cs="Courier New"/>
          <w:sz w:val="24"/>
          <w:szCs w:val="24"/>
        </w:rPr>
      </w:pPr>
      <w:del w:id="154" w:author="artin majdi" w:date="2023-05-09T02:58:00Z">
        <w:r w:rsidRPr="00304397">
          <w:rPr>
            <w:rFonts w:ascii="Avenir Next Condensed" w:hAnsi="Avenir Next Condensed" w:cs="Courier New"/>
            <w:sz w:val="24"/>
            <w:szCs w:val="24"/>
          </w:rPr>
          <w:delText xml:space="preserve">  \@ifpackageloaded{endfloat}%</w:delText>
        </w:r>
      </w:del>
    </w:p>
    <w:p w14:paraId="4A2F717B" w14:textId="77777777" w:rsidR="0028309C" w:rsidRPr="00304397" w:rsidRDefault="0028309C" w:rsidP="00DC659F">
      <w:pPr>
        <w:pStyle w:val="PlainText"/>
        <w:jc w:val="both"/>
        <w:rPr>
          <w:del w:id="155" w:author="artin majdi" w:date="2023-05-09T02:58:00Z"/>
          <w:rFonts w:ascii="Avenir Next Condensed" w:hAnsi="Avenir Next Condensed" w:cs="Courier New"/>
          <w:sz w:val="24"/>
          <w:szCs w:val="24"/>
        </w:rPr>
      </w:pPr>
      <w:del w:id="156" w:author="artin majdi" w:date="2023-05-09T02:58:00Z">
        <w:r w:rsidRPr="00304397">
          <w:rPr>
            <w:rFonts w:ascii="Avenir Next Condensed" w:hAnsi="Avenir Next Condensed" w:cs="Courier New"/>
            <w:sz w:val="24"/>
            <w:szCs w:val="24"/>
          </w:rPr>
          <w:delText xml:space="preserve">   {\renewcommand\efloat@iwrite[1]{\immediate\expandafter\protected@write\csname efloat@post#1\endcsname{}}}{\newif\ifefloat@tables}%</w:delText>
        </w:r>
      </w:del>
    </w:p>
    <w:p w14:paraId="192150E1" w14:textId="77777777" w:rsidR="0028309C" w:rsidRPr="00304397" w:rsidRDefault="0028309C" w:rsidP="00DC659F">
      <w:pPr>
        <w:pStyle w:val="PlainText"/>
        <w:jc w:val="both"/>
        <w:rPr>
          <w:del w:id="157" w:author="artin majdi" w:date="2023-05-09T02:58:00Z"/>
          <w:rFonts w:ascii="Avenir Next Condensed" w:hAnsi="Avenir Next Condensed" w:cs="Courier New"/>
          <w:sz w:val="24"/>
          <w:szCs w:val="24"/>
        </w:rPr>
      </w:pPr>
      <w:del w:id="158" w:author="artin majdi" w:date="2023-05-09T02:58:00Z">
        <w:r w:rsidRPr="00304397">
          <w:rPr>
            <w:rFonts w:ascii="Avenir Next Condensed" w:hAnsi="Avenir Next Condensed" w:cs="Courier New"/>
            <w:sz w:val="24"/>
            <w:szCs w:val="24"/>
          </w:rPr>
          <w:delText>}%</w:delText>
        </w:r>
      </w:del>
    </w:p>
    <w:p w14:paraId="2E288F5F" w14:textId="77777777" w:rsidR="0028309C" w:rsidRPr="00304397" w:rsidRDefault="0028309C" w:rsidP="00DC659F">
      <w:pPr>
        <w:pStyle w:val="PlainText"/>
        <w:jc w:val="both"/>
        <w:rPr>
          <w:del w:id="159" w:author="artin majdi" w:date="2023-05-09T02:58:00Z"/>
          <w:rFonts w:ascii="Avenir Next Condensed" w:hAnsi="Avenir Next Condensed" w:cs="Courier New"/>
          <w:sz w:val="24"/>
          <w:szCs w:val="24"/>
        </w:rPr>
      </w:pPr>
      <w:del w:id="160" w:author="artin majdi" w:date="2023-05-09T02:58:00Z">
        <w:r w:rsidRPr="00304397">
          <w:rPr>
            <w:rFonts w:ascii="Avenir Next Condensed" w:hAnsi="Avenir Next Condensed" w:cs="Courier New"/>
            <w:sz w:val="24"/>
            <w:szCs w:val="24"/>
          </w:rPr>
          <w:delText>\def\BreakURLText#1{\@tfor\brk@tempa:=#1\do{\brk@tempa\hskip0pt}}</w:delText>
        </w:r>
      </w:del>
    </w:p>
    <w:p w14:paraId="6510FBDD" w14:textId="77777777" w:rsidR="0028309C" w:rsidRPr="00304397" w:rsidRDefault="0028309C" w:rsidP="00DC659F">
      <w:pPr>
        <w:pStyle w:val="PlainText"/>
        <w:jc w:val="both"/>
        <w:rPr>
          <w:del w:id="161" w:author="artin majdi" w:date="2023-05-09T02:58:00Z"/>
          <w:rFonts w:ascii="Avenir Next Condensed" w:hAnsi="Avenir Next Condensed" w:cs="Courier New"/>
          <w:sz w:val="24"/>
          <w:szCs w:val="24"/>
        </w:rPr>
      </w:pPr>
      <w:del w:id="162" w:author="artin majdi" w:date="2023-05-09T02:58:00Z">
        <w:r w:rsidRPr="00304397">
          <w:rPr>
            <w:rFonts w:ascii="Avenir Next Condensed" w:hAnsi="Avenir Next Condensed" w:cs="Courier New"/>
            <w:sz w:val="24"/>
            <w:szCs w:val="24"/>
          </w:rPr>
          <w:delText>\let\lt=&lt;</w:delText>
        </w:r>
      </w:del>
    </w:p>
    <w:p w14:paraId="579B2AA5" w14:textId="77777777" w:rsidR="0028309C" w:rsidRPr="00304397" w:rsidRDefault="0028309C" w:rsidP="00DC659F">
      <w:pPr>
        <w:pStyle w:val="PlainText"/>
        <w:jc w:val="both"/>
        <w:rPr>
          <w:del w:id="163" w:author="artin majdi" w:date="2023-05-09T02:58:00Z"/>
          <w:rFonts w:ascii="Avenir Next Condensed" w:hAnsi="Avenir Next Condensed" w:cs="Courier New"/>
          <w:sz w:val="24"/>
          <w:szCs w:val="24"/>
        </w:rPr>
      </w:pPr>
      <w:del w:id="164" w:author="artin majdi" w:date="2023-05-09T02:58:00Z">
        <w:r w:rsidRPr="00304397">
          <w:rPr>
            <w:rFonts w:ascii="Avenir Next Condensed" w:hAnsi="Avenir Next Condensed" w:cs="Courier New"/>
            <w:sz w:val="24"/>
            <w:szCs w:val="24"/>
          </w:rPr>
          <w:delText>\let\gt=&gt;</w:delText>
        </w:r>
      </w:del>
    </w:p>
    <w:p w14:paraId="76BFE237" w14:textId="77777777" w:rsidR="0028309C" w:rsidRPr="00304397" w:rsidRDefault="0028309C" w:rsidP="00DC659F">
      <w:pPr>
        <w:pStyle w:val="PlainText"/>
        <w:jc w:val="both"/>
        <w:rPr>
          <w:del w:id="165" w:author="artin majdi" w:date="2023-05-09T02:58:00Z"/>
          <w:rFonts w:ascii="Avenir Next Condensed" w:hAnsi="Avenir Next Condensed" w:cs="Courier New"/>
          <w:sz w:val="24"/>
          <w:szCs w:val="24"/>
        </w:rPr>
      </w:pPr>
      <w:del w:id="166" w:author="artin majdi" w:date="2023-05-09T02:58:00Z">
        <w:r w:rsidRPr="00304397">
          <w:rPr>
            <w:rFonts w:ascii="Avenir Next Condensed" w:hAnsi="Avenir Next Condensed" w:cs="Courier New"/>
            <w:sz w:val="24"/>
            <w:szCs w:val="24"/>
          </w:rPr>
          <w:delText>\def\processVert{\ifmmode|\else\textbar\fi}</w:delText>
        </w:r>
      </w:del>
    </w:p>
    <w:p w14:paraId="3A5655DC" w14:textId="77777777" w:rsidR="0028309C" w:rsidRPr="00304397" w:rsidRDefault="0028309C" w:rsidP="00DC659F">
      <w:pPr>
        <w:pStyle w:val="PlainText"/>
        <w:jc w:val="both"/>
        <w:rPr>
          <w:del w:id="167" w:author="artin majdi" w:date="2023-05-09T02:58:00Z"/>
          <w:rFonts w:ascii="Avenir Next Condensed" w:hAnsi="Avenir Next Condensed" w:cs="Courier New"/>
          <w:sz w:val="24"/>
          <w:szCs w:val="24"/>
        </w:rPr>
      </w:pPr>
      <w:del w:id="168" w:author="artin majdi" w:date="2023-05-09T02:58:00Z">
        <w:r w:rsidRPr="00304397">
          <w:rPr>
            <w:rFonts w:ascii="Avenir Next Condensed" w:hAnsi="Avenir Next Condensed" w:cs="Courier New"/>
            <w:sz w:val="24"/>
            <w:szCs w:val="24"/>
          </w:rPr>
          <w:delText>\let\processvert\processVert</w:delText>
        </w:r>
      </w:del>
    </w:p>
    <w:p w14:paraId="1D28B8C2" w14:textId="77777777" w:rsidR="0028309C" w:rsidRPr="00304397" w:rsidRDefault="0028309C" w:rsidP="00DC659F">
      <w:pPr>
        <w:pStyle w:val="PlainText"/>
        <w:jc w:val="both"/>
        <w:rPr>
          <w:del w:id="169" w:author="artin majdi" w:date="2023-05-09T02:58:00Z"/>
          <w:rFonts w:ascii="Avenir Next Condensed" w:hAnsi="Avenir Next Condensed" w:cs="Courier New"/>
          <w:sz w:val="24"/>
          <w:szCs w:val="24"/>
        </w:rPr>
      </w:pPr>
      <w:del w:id="170" w:author="artin majdi" w:date="2023-05-09T02:58:00Z">
        <w:r w:rsidRPr="00304397">
          <w:rPr>
            <w:rFonts w:ascii="Avenir Next Condensed" w:hAnsi="Avenir Next Condensed" w:cs="Courier New"/>
            <w:sz w:val="24"/>
            <w:szCs w:val="24"/>
          </w:rPr>
          <w:delText>\@ifundefined{subparagraph}{</w:delText>
        </w:r>
      </w:del>
    </w:p>
    <w:p w14:paraId="3E44AA2B" w14:textId="77777777" w:rsidR="0028309C" w:rsidRPr="00304397" w:rsidRDefault="0028309C" w:rsidP="00DC659F">
      <w:pPr>
        <w:pStyle w:val="PlainText"/>
        <w:jc w:val="both"/>
        <w:rPr>
          <w:del w:id="171" w:author="artin majdi" w:date="2023-05-09T02:58:00Z"/>
          <w:rFonts w:ascii="Avenir Next Condensed" w:hAnsi="Avenir Next Condensed" w:cs="Courier New"/>
          <w:sz w:val="24"/>
          <w:szCs w:val="24"/>
        </w:rPr>
      </w:pPr>
      <w:del w:id="172" w:author="artin majdi" w:date="2023-05-09T02:58:00Z">
        <w:r w:rsidRPr="00304397">
          <w:rPr>
            <w:rFonts w:ascii="Avenir Next Condensed" w:hAnsi="Avenir Next Condensed" w:cs="Courier New"/>
            <w:sz w:val="24"/>
            <w:szCs w:val="24"/>
          </w:rPr>
          <w:lastRenderedPageBreak/>
          <w:delText>\def\subparagraph{\@startsection{paragraph}{5}{2\parindent}{0ex plus 0.1ex minus 0.1ex}%</w:delText>
        </w:r>
      </w:del>
    </w:p>
    <w:p w14:paraId="6B40F63B" w14:textId="77777777" w:rsidR="0028309C" w:rsidRPr="00304397" w:rsidRDefault="0028309C" w:rsidP="00DC659F">
      <w:pPr>
        <w:pStyle w:val="PlainText"/>
        <w:jc w:val="both"/>
        <w:rPr>
          <w:del w:id="173" w:author="artin majdi" w:date="2023-05-09T02:58:00Z"/>
          <w:rFonts w:ascii="Avenir Next Condensed" w:hAnsi="Avenir Next Condensed" w:cs="Courier New"/>
          <w:sz w:val="24"/>
          <w:szCs w:val="24"/>
        </w:rPr>
      </w:pPr>
      <w:del w:id="174" w:author="artin majdi" w:date="2023-05-09T02:58:00Z">
        <w:r w:rsidRPr="00304397">
          <w:rPr>
            <w:rFonts w:ascii="Avenir Next Condensed" w:hAnsi="Avenir Next Condensed" w:cs="Courier New"/>
            <w:sz w:val="24"/>
            <w:szCs w:val="24"/>
          </w:rPr>
          <w:delText>{0ex}{\normalfont\small\itshape}}%</w:delText>
        </w:r>
      </w:del>
    </w:p>
    <w:p w14:paraId="363321A2" w14:textId="77777777" w:rsidR="0028309C" w:rsidRPr="00304397" w:rsidRDefault="0028309C" w:rsidP="00DC659F">
      <w:pPr>
        <w:pStyle w:val="PlainText"/>
        <w:jc w:val="both"/>
        <w:rPr>
          <w:del w:id="175" w:author="artin majdi" w:date="2023-05-09T02:58:00Z"/>
          <w:rFonts w:ascii="Avenir Next Condensed" w:hAnsi="Avenir Next Condensed" w:cs="Courier New"/>
          <w:sz w:val="24"/>
          <w:szCs w:val="24"/>
        </w:rPr>
      </w:pPr>
      <w:del w:id="176" w:author="artin majdi" w:date="2023-05-09T02:58:00Z">
        <w:r w:rsidRPr="00304397">
          <w:rPr>
            <w:rFonts w:ascii="Avenir Next Condensed" w:hAnsi="Avenir Next Condensed" w:cs="Courier New"/>
            <w:sz w:val="24"/>
            <w:szCs w:val="24"/>
          </w:rPr>
          <w:delText>}{}</w:delText>
        </w:r>
      </w:del>
    </w:p>
    <w:p w14:paraId="629E026A" w14:textId="77777777" w:rsidR="0028309C" w:rsidRPr="00304397" w:rsidRDefault="0028309C" w:rsidP="00DC659F">
      <w:pPr>
        <w:pStyle w:val="PlainText"/>
        <w:jc w:val="both"/>
        <w:rPr>
          <w:del w:id="177" w:author="artin majdi" w:date="2023-05-09T02:58:00Z"/>
          <w:rFonts w:ascii="Avenir Next Condensed" w:hAnsi="Avenir Next Condensed" w:cs="Courier New"/>
          <w:sz w:val="24"/>
          <w:szCs w:val="24"/>
        </w:rPr>
      </w:pPr>
      <w:del w:id="178" w:author="artin majdi" w:date="2023-05-09T02:58:00Z">
        <w:r w:rsidRPr="00304397">
          <w:rPr>
            <w:rFonts w:ascii="Avenir Next Condensed" w:hAnsi="Avenir Next Condensed" w:cs="Courier New"/>
            <w:sz w:val="24"/>
            <w:szCs w:val="24"/>
          </w:rPr>
          <w:delText>% These are now gobbled, so won't appear in the PDF.</w:delText>
        </w:r>
      </w:del>
    </w:p>
    <w:p w14:paraId="62CF900C" w14:textId="77777777" w:rsidR="0028309C" w:rsidRPr="00304397" w:rsidRDefault="0028309C" w:rsidP="00DC659F">
      <w:pPr>
        <w:pStyle w:val="PlainText"/>
        <w:jc w:val="both"/>
        <w:rPr>
          <w:del w:id="179" w:author="artin majdi" w:date="2023-05-09T02:58:00Z"/>
          <w:rFonts w:ascii="Avenir Next Condensed" w:hAnsi="Avenir Next Condensed" w:cs="Courier New"/>
          <w:sz w:val="24"/>
          <w:szCs w:val="24"/>
        </w:rPr>
      </w:pPr>
      <w:del w:id="180" w:author="artin majdi" w:date="2023-05-09T02:58:00Z">
        <w:r w:rsidRPr="00304397">
          <w:rPr>
            <w:rFonts w:ascii="Avenir Next Condensed" w:hAnsi="Avenir Next Condensed" w:cs="Courier New"/>
            <w:sz w:val="24"/>
            <w:szCs w:val="24"/>
          </w:rPr>
          <w:delText>\newcommand\role[1]{\unskip}</w:delText>
        </w:r>
      </w:del>
    </w:p>
    <w:p w14:paraId="4FD5F9A5" w14:textId="77777777" w:rsidR="0028309C" w:rsidRPr="00304397" w:rsidRDefault="0028309C" w:rsidP="00DC659F">
      <w:pPr>
        <w:pStyle w:val="PlainText"/>
        <w:jc w:val="both"/>
        <w:rPr>
          <w:del w:id="181" w:author="artin majdi" w:date="2023-05-09T02:58:00Z"/>
          <w:rFonts w:ascii="Avenir Next Condensed" w:hAnsi="Avenir Next Condensed" w:cs="Courier New"/>
          <w:sz w:val="24"/>
          <w:szCs w:val="24"/>
        </w:rPr>
      </w:pPr>
      <w:del w:id="182" w:author="artin majdi" w:date="2023-05-09T02:58:00Z">
        <w:r w:rsidRPr="00304397">
          <w:rPr>
            <w:rFonts w:ascii="Avenir Next Condensed" w:hAnsi="Avenir Next Condensed" w:cs="Courier New"/>
            <w:sz w:val="24"/>
            <w:szCs w:val="24"/>
          </w:rPr>
          <w:delText>\newcommand\aucollab[1]{\unskip}</w:delText>
        </w:r>
      </w:del>
    </w:p>
    <w:p w14:paraId="5ED70E40" w14:textId="77777777" w:rsidR="0028309C" w:rsidRPr="00304397" w:rsidRDefault="0028309C" w:rsidP="00DC659F">
      <w:pPr>
        <w:pStyle w:val="PlainText"/>
        <w:jc w:val="both"/>
        <w:rPr>
          <w:del w:id="183" w:author="artin majdi" w:date="2023-05-09T02:58:00Z"/>
          <w:rFonts w:ascii="Avenir Next Condensed" w:hAnsi="Avenir Next Condensed" w:cs="Courier New"/>
          <w:sz w:val="24"/>
          <w:szCs w:val="24"/>
        </w:rPr>
      </w:pPr>
      <w:del w:id="184" w:author="artin majdi" w:date="2023-05-09T02:58:00Z">
        <w:r w:rsidRPr="00304397">
          <w:rPr>
            <w:rFonts w:ascii="Avenir Next Condensed" w:hAnsi="Avenir Next Condensed" w:cs="Courier New"/>
            <w:sz w:val="24"/>
            <w:szCs w:val="24"/>
          </w:rPr>
          <w:delText xml:space="preserve">  </w:delText>
        </w:r>
      </w:del>
    </w:p>
    <w:p w14:paraId="7B4A88E2" w14:textId="77777777" w:rsidR="0028309C" w:rsidRPr="00304397" w:rsidRDefault="0028309C" w:rsidP="00DC659F">
      <w:pPr>
        <w:pStyle w:val="PlainText"/>
        <w:jc w:val="both"/>
        <w:rPr>
          <w:del w:id="185" w:author="artin majdi" w:date="2023-05-09T02:58:00Z"/>
          <w:rFonts w:ascii="Avenir Next Condensed" w:hAnsi="Avenir Next Condensed" w:cs="Courier New"/>
          <w:sz w:val="24"/>
          <w:szCs w:val="24"/>
        </w:rPr>
      </w:pPr>
      <w:del w:id="186" w:author="artin majdi" w:date="2023-05-09T02:58:00Z">
        <w:r w:rsidRPr="00304397">
          <w:rPr>
            <w:rFonts w:ascii="Avenir Next Condensed" w:hAnsi="Avenir Next Condensed" w:cs="Courier New"/>
            <w:sz w:val="24"/>
            <w:szCs w:val="24"/>
          </w:rPr>
          <w:delText>\@ifundefined{tsGraphicsScaleX}{\gdef\tsGraphicsScaleX{1}}{}</w:delText>
        </w:r>
      </w:del>
    </w:p>
    <w:p w14:paraId="75724BEC" w14:textId="77777777" w:rsidR="0028309C" w:rsidRPr="00304397" w:rsidRDefault="0028309C" w:rsidP="00DC659F">
      <w:pPr>
        <w:pStyle w:val="PlainText"/>
        <w:jc w:val="both"/>
        <w:rPr>
          <w:del w:id="187" w:author="artin majdi" w:date="2023-05-09T02:58:00Z"/>
          <w:rFonts w:ascii="Avenir Next Condensed" w:hAnsi="Avenir Next Condensed" w:cs="Courier New"/>
          <w:sz w:val="24"/>
          <w:szCs w:val="24"/>
        </w:rPr>
      </w:pPr>
      <w:del w:id="188" w:author="artin majdi" w:date="2023-05-09T02:58:00Z">
        <w:r w:rsidRPr="00304397">
          <w:rPr>
            <w:rFonts w:ascii="Avenir Next Condensed" w:hAnsi="Avenir Next Condensed" w:cs="Courier New"/>
            <w:sz w:val="24"/>
            <w:szCs w:val="24"/>
          </w:rPr>
          <w:delText>\@ifundefined{tsGraphicsScaleY}{\gdef\tsGraphicsScaleY{.9}}{}</w:delText>
        </w:r>
      </w:del>
    </w:p>
    <w:p w14:paraId="3CD78675" w14:textId="77777777" w:rsidR="0028309C" w:rsidRPr="00304397" w:rsidRDefault="0028309C" w:rsidP="00DC659F">
      <w:pPr>
        <w:pStyle w:val="PlainText"/>
        <w:jc w:val="both"/>
        <w:rPr>
          <w:del w:id="189" w:author="artin majdi" w:date="2023-05-09T02:58:00Z"/>
          <w:rFonts w:ascii="Avenir Next Condensed" w:hAnsi="Avenir Next Condensed" w:cs="Courier New"/>
          <w:sz w:val="24"/>
          <w:szCs w:val="24"/>
        </w:rPr>
      </w:pPr>
      <w:del w:id="190" w:author="artin majdi" w:date="2023-05-09T02:58:00Z">
        <w:r w:rsidRPr="00304397">
          <w:rPr>
            <w:rFonts w:ascii="Avenir Next Condensed" w:hAnsi="Avenir Next Condensed" w:cs="Courier New"/>
            <w:sz w:val="24"/>
            <w:szCs w:val="24"/>
          </w:rPr>
          <w:delText>% To automatically resize figures to fit inside the text area</w:delText>
        </w:r>
      </w:del>
    </w:p>
    <w:p w14:paraId="334E1BBC" w14:textId="77777777" w:rsidR="0028309C" w:rsidRPr="00304397" w:rsidRDefault="0028309C" w:rsidP="00DC659F">
      <w:pPr>
        <w:pStyle w:val="PlainText"/>
        <w:jc w:val="both"/>
        <w:rPr>
          <w:del w:id="191" w:author="artin majdi" w:date="2023-05-09T02:58:00Z"/>
          <w:rFonts w:ascii="Avenir Next Condensed" w:hAnsi="Avenir Next Condensed" w:cs="Courier New"/>
          <w:sz w:val="24"/>
          <w:szCs w:val="24"/>
        </w:rPr>
      </w:pPr>
      <w:del w:id="192" w:author="artin majdi" w:date="2023-05-09T02:58:00Z">
        <w:r w:rsidRPr="00304397">
          <w:rPr>
            <w:rFonts w:ascii="Avenir Next Condensed" w:hAnsi="Avenir Next Condensed" w:cs="Courier New"/>
            <w:sz w:val="24"/>
            <w:szCs w:val="24"/>
          </w:rPr>
          <w:delText>\def\checkGraphicsWidth{\ifdim\Gin@nat@width&gt;\linewidth</w:delText>
        </w:r>
      </w:del>
    </w:p>
    <w:p w14:paraId="568ABDFB" w14:textId="77777777" w:rsidR="0028309C" w:rsidRPr="00304397" w:rsidRDefault="0028309C" w:rsidP="00DC659F">
      <w:pPr>
        <w:pStyle w:val="PlainText"/>
        <w:jc w:val="both"/>
        <w:rPr>
          <w:del w:id="193" w:author="artin majdi" w:date="2023-05-09T02:58:00Z"/>
          <w:rFonts w:ascii="Avenir Next Condensed" w:hAnsi="Avenir Next Condensed" w:cs="Courier New"/>
          <w:sz w:val="24"/>
          <w:szCs w:val="24"/>
        </w:rPr>
      </w:pPr>
      <w:del w:id="194" w:author="artin majdi" w:date="2023-05-09T02:58:00Z">
        <w:r w:rsidRPr="00304397">
          <w:rPr>
            <w:rFonts w:ascii="Avenir Next Condensed" w:hAnsi="Avenir Next Condensed" w:cs="Courier New"/>
            <w:sz w:val="24"/>
            <w:szCs w:val="24"/>
          </w:rPr>
          <w:tab/>
          <w:delText>\tsGraphicsScaleX\linewidth\else\Gin@nat@width\fi}</w:delText>
        </w:r>
      </w:del>
    </w:p>
    <w:p w14:paraId="23A7395A" w14:textId="77777777" w:rsidR="0028309C" w:rsidRPr="00304397" w:rsidRDefault="0028309C" w:rsidP="00DC659F">
      <w:pPr>
        <w:pStyle w:val="PlainText"/>
        <w:jc w:val="both"/>
        <w:rPr>
          <w:del w:id="195" w:author="artin majdi" w:date="2023-05-09T02:58:00Z"/>
          <w:rFonts w:ascii="Avenir Next Condensed" w:hAnsi="Avenir Next Condensed" w:cs="Courier New"/>
          <w:sz w:val="24"/>
          <w:szCs w:val="24"/>
        </w:rPr>
      </w:pPr>
      <w:del w:id="196" w:author="artin majdi" w:date="2023-05-09T02:58:00Z">
        <w:r w:rsidRPr="00304397">
          <w:rPr>
            <w:rFonts w:ascii="Avenir Next Condensed" w:hAnsi="Avenir Next Condensed" w:cs="Courier New"/>
            <w:sz w:val="24"/>
            <w:szCs w:val="24"/>
          </w:rPr>
          <w:delText>\def\checkGraphicsHeight{\ifdim\Gin@nat@height&gt;.9\textheight</w:delText>
        </w:r>
      </w:del>
    </w:p>
    <w:p w14:paraId="614FEC23" w14:textId="77777777" w:rsidR="0028309C" w:rsidRPr="00304397" w:rsidRDefault="0028309C" w:rsidP="00DC659F">
      <w:pPr>
        <w:pStyle w:val="PlainText"/>
        <w:jc w:val="both"/>
        <w:rPr>
          <w:del w:id="197" w:author="artin majdi" w:date="2023-05-09T02:58:00Z"/>
          <w:rFonts w:ascii="Avenir Next Condensed" w:hAnsi="Avenir Next Condensed" w:cs="Courier New"/>
          <w:sz w:val="24"/>
          <w:szCs w:val="24"/>
        </w:rPr>
      </w:pPr>
      <w:del w:id="198" w:author="artin majdi" w:date="2023-05-09T02:58:00Z">
        <w:r w:rsidRPr="00304397">
          <w:rPr>
            <w:rFonts w:ascii="Avenir Next Condensed" w:hAnsi="Avenir Next Condensed" w:cs="Courier New"/>
            <w:sz w:val="24"/>
            <w:szCs w:val="24"/>
          </w:rPr>
          <w:tab/>
          <w:delText>\tsGraphicsScaleY\textheight\else\Gin@nat@height\fi}</w:delText>
        </w:r>
      </w:del>
    </w:p>
    <w:p w14:paraId="5222EEA1" w14:textId="77777777" w:rsidR="0028309C" w:rsidRPr="00304397" w:rsidRDefault="0028309C" w:rsidP="00DC659F">
      <w:pPr>
        <w:pStyle w:val="PlainText"/>
        <w:jc w:val="both"/>
        <w:rPr>
          <w:del w:id="199" w:author="artin majdi" w:date="2023-05-09T02:58:00Z"/>
          <w:rFonts w:ascii="Avenir Next Condensed" w:hAnsi="Avenir Next Condensed" w:cs="Courier New"/>
          <w:sz w:val="24"/>
          <w:szCs w:val="24"/>
        </w:rPr>
      </w:pPr>
      <w:del w:id="200" w:author="artin majdi" w:date="2023-05-09T02:58:00Z">
        <w:r w:rsidRPr="00304397">
          <w:rPr>
            <w:rFonts w:ascii="Avenir Next Condensed" w:hAnsi="Avenir Next Condensed" w:cs="Courier New"/>
            <w:sz w:val="24"/>
            <w:szCs w:val="24"/>
          </w:rPr>
          <w:delText>\def\fixFloatSize#1{}%\@ifundefined{processdelayedfloats}{\setbox0=\hbox{\includegraphics{#1}}\ifnum\wd0&lt;\columnwidth\relax\renewenvironment{figure*}{\begin{figure}}{\end{figure}}\fi}{}}</w:delText>
        </w:r>
      </w:del>
    </w:p>
    <w:p w14:paraId="21297041" w14:textId="77777777" w:rsidR="0028309C" w:rsidRPr="00304397" w:rsidRDefault="0028309C" w:rsidP="00DC659F">
      <w:pPr>
        <w:pStyle w:val="PlainText"/>
        <w:jc w:val="both"/>
        <w:rPr>
          <w:del w:id="201" w:author="artin majdi" w:date="2023-05-09T02:58:00Z"/>
          <w:rFonts w:ascii="Avenir Next Condensed" w:hAnsi="Avenir Next Condensed" w:cs="Courier New"/>
          <w:sz w:val="24"/>
          <w:szCs w:val="24"/>
        </w:rPr>
      </w:pPr>
      <w:del w:id="202" w:author="artin majdi" w:date="2023-05-09T02:58:00Z">
        <w:r w:rsidRPr="00304397">
          <w:rPr>
            <w:rFonts w:ascii="Avenir Next Condensed" w:hAnsi="Avenir Next Condensed" w:cs="Courier New"/>
            <w:sz w:val="24"/>
            <w:szCs w:val="24"/>
          </w:rPr>
          <w:delText>\let\ts@includegraphics\includegraphics</w:delText>
        </w:r>
      </w:del>
    </w:p>
    <w:p w14:paraId="4DC43851" w14:textId="77777777" w:rsidR="0028309C" w:rsidRPr="00304397" w:rsidRDefault="0028309C" w:rsidP="00DC659F">
      <w:pPr>
        <w:pStyle w:val="PlainText"/>
        <w:jc w:val="both"/>
        <w:rPr>
          <w:del w:id="203" w:author="artin majdi" w:date="2023-05-09T02:58:00Z"/>
          <w:rFonts w:ascii="Avenir Next Condensed" w:hAnsi="Avenir Next Condensed" w:cs="Courier New"/>
          <w:sz w:val="24"/>
          <w:szCs w:val="24"/>
        </w:rPr>
      </w:pPr>
      <w:del w:id="204" w:author="artin majdi" w:date="2023-05-09T02:58:00Z">
        <w:r w:rsidRPr="00304397">
          <w:rPr>
            <w:rFonts w:ascii="Avenir Next Condensed" w:hAnsi="Avenir Next Condensed" w:cs="Courier New"/>
            <w:sz w:val="24"/>
            <w:szCs w:val="24"/>
          </w:rPr>
          <w:delText>\def\inlinegraphic[#1]#2{{\edef\@tempa{#1}\edef\baseline@shift{\ifx\@tempa\@empty0\else#1\fi}\edef\tempZ{\the\numexpr(\numexpr(\baseline@shift*\f@size/100))}\protect\raisebox{\tempZ pt}{\ts@includegraphics{#2}}}}</w:delText>
        </w:r>
      </w:del>
    </w:p>
    <w:p w14:paraId="7BB158EF" w14:textId="77777777" w:rsidR="0028309C" w:rsidRPr="00304397" w:rsidRDefault="0028309C" w:rsidP="00DC659F">
      <w:pPr>
        <w:pStyle w:val="PlainText"/>
        <w:jc w:val="both"/>
        <w:rPr>
          <w:del w:id="205" w:author="artin majdi" w:date="2023-05-09T02:58:00Z"/>
          <w:rFonts w:ascii="Avenir Next Condensed" w:hAnsi="Avenir Next Condensed" w:cs="Courier New"/>
          <w:sz w:val="24"/>
          <w:szCs w:val="24"/>
        </w:rPr>
      </w:pPr>
      <w:del w:id="206" w:author="artin majdi" w:date="2023-05-09T02:58:00Z">
        <w:r w:rsidRPr="00304397">
          <w:rPr>
            <w:rFonts w:ascii="Avenir Next Condensed" w:hAnsi="Avenir Next Condensed" w:cs="Courier New"/>
            <w:sz w:val="24"/>
            <w:szCs w:val="24"/>
          </w:rPr>
          <w:delText>%\renewcommand{\includegraphics}[1]{\ts@includegraphics[width=\checkGraphicsWidth]{#1}}</w:delText>
        </w:r>
      </w:del>
    </w:p>
    <w:p w14:paraId="5DADBD09" w14:textId="77777777" w:rsidR="0028309C" w:rsidRPr="00304397" w:rsidRDefault="0028309C" w:rsidP="00DC659F">
      <w:pPr>
        <w:pStyle w:val="PlainText"/>
        <w:jc w:val="both"/>
        <w:rPr>
          <w:del w:id="207" w:author="artin majdi" w:date="2023-05-09T02:58:00Z"/>
          <w:rFonts w:ascii="Avenir Next Condensed" w:hAnsi="Avenir Next Condensed" w:cs="Courier New"/>
          <w:sz w:val="24"/>
          <w:szCs w:val="24"/>
        </w:rPr>
      </w:pPr>
      <w:del w:id="208" w:author="artin majdi" w:date="2023-05-09T02:58:00Z">
        <w:r w:rsidRPr="00304397">
          <w:rPr>
            <w:rFonts w:ascii="Avenir Next Condensed" w:hAnsi="Avenir Next Condensed" w:cs="Courier New"/>
            <w:sz w:val="24"/>
            <w:szCs w:val="24"/>
          </w:rPr>
          <w:delText>\AtBeginDocument{\def\includegraphics{\@ifnextchar[{\ts@includegraphics}{\ts@includegraphics[width=\checkGraphicsWidth,height=\checkGraphicsHeight,keepaspectratio]}}}</w:delText>
        </w:r>
      </w:del>
    </w:p>
    <w:p w14:paraId="6D39F7FB" w14:textId="77777777" w:rsidR="0028309C" w:rsidRPr="00304397" w:rsidRDefault="0028309C" w:rsidP="00DC659F">
      <w:pPr>
        <w:pStyle w:val="PlainText"/>
        <w:jc w:val="both"/>
        <w:rPr>
          <w:del w:id="209" w:author="artin majdi" w:date="2023-05-09T02:58:00Z"/>
          <w:rFonts w:ascii="Avenir Next Condensed" w:hAnsi="Avenir Next Condensed" w:cs="Courier New"/>
          <w:sz w:val="24"/>
          <w:szCs w:val="24"/>
        </w:rPr>
      </w:pPr>
      <w:del w:id="210" w:author="artin majdi" w:date="2023-05-09T02:58:00Z">
        <w:r w:rsidRPr="00304397">
          <w:rPr>
            <w:rFonts w:ascii="Avenir Next Condensed" w:hAnsi="Avenir Next Condensed" w:cs="Courier New"/>
            <w:sz w:val="24"/>
            <w:szCs w:val="24"/>
          </w:rPr>
          <w:delText>\DeclareMathAlphabet{\mathpzc}{OT1}{pzc}{m}{it}</w:delText>
        </w:r>
      </w:del>
    </w:p>
    <w:p w14:paraId="63EB3FBC" w14:textId="77777777" w:rsidR="0028309C" w:rsidRPr="00304397" w:rsidRDefault="0028309C" w:rsidP="00DC659F">
      <w:pPr>
        <w:pStyle w:val="PlainText"/>
        <w:jc w:val="both"/>
        <w:rPr>
          <w:del w:id="211" w:author="artin majdi" w:date="2023-05-09T02:58:00Z"/>
          <w:rFonts w:ascii="Avenir Next Condensed" w:hAnsi="Avenir Next Condensed" w:cs="Courier New"/>
          <w:sz w:val="24"/>
          <w:szCs w:val="24"/>
        </w:rPr>
      </w:pPr>
      <w:del w:id="212" w:author="artin majdi" w:date="2023-05-09T02:58:00Z">
        <w:r w:rsidRPr="00304397">
          <w:rPr>
            <w:rFonts w:ascii="Avenir Next Condensed" w:hAnsi="Avenir Next Condensed" w:cs="Courier New"/>
            <w:sz w:val="24"/>
            <w:szCs w:val="24"/>
          </w:rPr>
          <w:delText>\def\URL#1#2{\@ifundefined{href}{#2}{\href{#1}{#2}}}</w:delText>
        </w:r>
      </w:del>
    </w:p>
    <w:p w14:paraId="52F8EA55" w14:textId="77777777" w:rsidR="0028309C" w:rsidRPr="00304397" w:rsidRDefault="0028309C" w:rsidP="00DC659F">
      <w:pPr>
        <w:pStyle w:val="PlainText"/>
        <w:jc w:val="both"/>
        <w:rPr>
          <w:del w:id="213" w:author="artin majdi" w:date="2023-05-09T02:58:00Z"/>
          <w:rFonts w:ascii="Avenir Next Condensed" w:hAnsi="Avenir Next Condensed" w:cs="Courier New"/>
          <w:sz w:val="24"/>
          <w:szCs w:val="24"/>
        </w:rPr>
      </w:pPr>
      <w:del w:id="214" w:author="artin majdi" w:date="2023-05-09T02:58:00Z">
        <w:r w:rsidRPr="00304397">
          <w:rPr>
            <w:rFonts w:ascii="Avenir Next Condensed" w:hAnsi="Avenir Next Condensed" w:cs="Courier New"/>
            <w:sz w:val="24"/>
            <w:szCs w:val="24"/>
          </w:rPr>
          <w:delText>%%For url break</w:delText>
        </w:r>
      </w:del>
    </w:p>
    <w:p w14:paraId="3242B352" w14:textId="77777777" w:rsidR="0028309C" w:rsidRPr="00304397" w:rsidRDefault="0028309C" w:rsidP="00DC659F">
      <w:pPr>
        <w:pStyle w:val="PlainText"/>
        <w:jc w:val="both"/>
        <w:rPr>
          <w:del w:id="215" w:author="artin majdi" w:date="2023-05-09T02:58:00Z"/>
          <w:rFonts w:ascii="Avenir Next Condensed" w:hAnsi="Avenir Next Condensed" w:cs="Courier New"/>
          <w:sz w:val="24"/>
          <w:szCs w:val="24"/>
        </w:rPr>
      </w:pPr>
      <w:del w:id="216" w:author="artin majdi" w:date="2023-05-09T02:58:00Z">
        <w:r w:rsidRPr="00304397">
          <w:rPr>
            <w:rFonts w:ascii="Avenir Next Condensed" w:hAnsi="Avenir Next Condensed" w:cs="Courier New"/>
            <w:sz w:val="24"/>
            <w:szCs w:val="24"/>
          </w:rPr>
          <w:delText>\def\UrlOrds{\do\*\do\-\do\~\do\'\do\"\do\-}%</w:delText>
        </w:r>
      </w:del>
    </w:p>
    <w:p w14:paraId="43E60E9B" w14:textId="77777777" w:rsidR="0028309C" w:rsidRPr="00304397" w:rsidRDefault="0028309C" w:rsidP="00DC659F">
      <w:pPr>
        <w:pStyle w:val="PlainText"/>
        <w:jc w:val="both"/>
        <w:rPr>
          <w:del w:id="217" w:author="artin majdi" w:date="2023-05-09T02:58:00Z"/>
          <w:rFonts w:ascii="Avenir Next Condensed" w:hAnsi="Avenir Next Condensed" w:cs="Courier New"/>
          <w:sz w:val="24"/>
          <w:szCs w:val="24"/>
        </w:rPr>
      </w:pPr>
      <w:del w:id="218" w:author="artin majdi" w:date="2023-05-09T02:58:00Z">
        <w:r w:rsidRPr="00304397">
          <w:rPr>
            <w:rFonts w:ascii="Avenir Next Condensed" w:hAnsi="Avenir Next Condensed" w:cs="Courier New"/>
            <w:sz w:val="24"/>
            <w:szCs w:val="24"/>
          </w:rPr>
          <w:delText>\g@addto@macro{\UrlBreaks}{\UrlOrds}</w:delText>
        </w:r>
      </w:del>
    </w:p>
    <w:p w14:paraId="6BCB2487" w14:textId="77777777" w:rsidR="0028309C" w:rsidRPr="00304397" w:rsidRDefault="0028309C" w:rsidP="00DC659F">
      <w:pPr>
        <w:pStyle w:val="PlainText"/>
        <w:jc w:val="both"/>
        <w:rPr>
          <w:del w:id="219" w:author="artin majdi" w:date="2023-05-09T02:58:00Z"/>
          <w:rFonts w:ascii="Avenir Next Condensed" w:hAnsi="Avenir Next Condensed" w:cs="Courier New"/>
          <w:sz w:val="24"/>
          <w:szCs w:val="24"/>
        </w:rPr>
      </w:pPr>
      <w:del w:id="220" w:author="artin majdi" w:date="2023-05-09T02:58:00Z">
        <w:r w:rsidRPr="00304397">
          <w:rPr>
            <w:rFonts w:ascii="Avenir Next Condensed" w:hAnsi="Avenir Next Condensed" w:cs="Courier New"/>
            <w:sz w:val="24"/>
            <w:szCs w:val="24"/>
          </w:rPr>
          <w:delText>\edef\fntEncoding{\f@encoding}</w:delText>
        </w:r>
      </w:del>
    </w:p>
    <w:p w14:paraId="6B452F2C" w14:textId="77777777" w:rsidR="0028309C" w:rsidRPr="00304397" w:rsidRDefault="0028309C" w:rsidP="00DC659F">
      <w:pPr>
        <w:pStyle w:val="PlainText"/>
        <w:jc w:val="both"/>
        <w:rPr>
          <w:del w:id="221" w:author="artin majdi" w:date="2023-05-09T02:58:00Z"/>
          <w:rFonts w:ascii="Avenir Next Condensed" w:hAnsi="Avenir Next Condensed" w:cs="Courier New"/>
          <w:sz w:val="24"/>
          <w:szCs w:val="24"/>
        </w:rPr>
      </w:pPr>
      <w:del w:id="222" w:author="artin majdi" w:date="2023-05-09T02:58:00Z">
        <w:r w:rsidRPr="00304397">
          <w:rPr>
            <w:rFonts w:ascii="Avenir Next Condensed" w:hAnsi="Avenir Next Condensed" w:cs="Courier New"/>
            <w:sz w:val="24"/>
            <w:szCs w:val="24"/>
          </w:rPr>
          <w:delText>\def\EUoneEnc{EU1}</w:delText>
        </w:r>
      </w:del>
    </w:p>
    <w:p w14:paraId="582FACFC" w14:textId="77777777" w:rsidR="0028309C" w:rsidRPr="00304397" w:rsidRDefault="0028309C" w:rsidP="00DC659F">
      <w:pPr>
        <w:pStyle w:val="PlainText"/>
        <w:jc w:val="both"/>
        <w:rPr>
          <w:del w:id="223" w:author="artin majdi" w:date="2023-05-09T02:58:00Z"/>
          <w:rFonts w:ascii="Avenir Next Condensed" w:hAnsi="Avenir Next Condensed" w:cs="Courier New"/>
          <w:sz w:val="24"/>
          <w:szCs w:val="24"/>
        </w:rPr>
      </w:pPr>
      <w:del w:id="224" w:author="artin majdi" w:date="2023-05-09T02:58:00Z">
        <w:r w:rsidRPr="00304397">
          <w:rPr>
            <w:rFonts w:ascii="Avenir Next Condensed" w:hAnsi="Avenir Next Condensed" w:cs="Courier New"/>
            <w:sz w:val="24"/>
            <w:szCs w:val="24"/>
          </w:rPr>
          <w:delText>\makeatother</w:delText>
        </w:r>
      </w:del>
    </w:p>
    <w:p w14:paraId="380C1F15" w14:textId="77777777" w:rsidR="0028309C" w:rsidRPr="00304397" w:rsidRDefault="0028309C" w:rsidP="00DC659F">
      <w:pPr>
        <w:pStyle w:val="PlainText"/>
        <w:jc w:val="both"/>
        <w:rPr>
          <w:del w:id="225" w:author="artin majdi" w:date="2023-05-09T02:58:00Z"/>
          <w:rFonts w:ascii="Avenir Next Condensed" w:hAnsi="Avenir Next Condensed" w:cs="Courier New"/>
          <w:sz w:val="24"/>
          <w:szCs w:val="24"/>
        </w:rPr>
      </w:pPr>
      <w:del w:id="226" w:author="artin majdi" w:date="2023-05-09T02:58:00Z">
        <w:r w:rsidRPr="00304397">
          <w:rPr>
            <w:rFonts w:ascii="Avenir Next Condensed" w:hAnsi="Avenir Next Condensed" w:cs="Courier New"/>
            <w:sz w:val="24"/>
            <w:szCs w:val="24"/>
          </w:rPr>
          <w:delText xml:space="preserve">\def\floatpagefraction{0.8} </w:delText>
        </w:r>
      </w:del>
    </w:p>
    <w:p w14:paraId="441132CF" w14:textId="77777777" w:rsidR="0028309C" w:rsidRPr="00304397" w:rsidRDefault="0028309C" w:rsidP="00DC659F">
      <w:pPr>
        <w:pStyle w:val="PlainText"/>
        <w:jc w:val="both"/>
        <w:rPr>
          <w:del w:id="227" w:author="artin majdi" w:date="2023-05-09T02:58:00Z"/>
          <w:rFonts w:ascii="Avenir Next Condensed" w:hAnsi="Avenir Next Condensed" w:cs="Courier New"/>
          <w:sz w:val="24"/>
          <w:szCs w:val="24"/>
        </w:rPr>
      </w:pPr>
      <w:del w:id="228" w:author="artin majdi" w:date="2023-05-09T02:58:00Z">
        <w:r w:rsidRPr="00304397">
          <w:rPr>
            <w:rFonts w:ascii="Avenir Next Condensed" w:hAnsi="Avenir Next Condensed" w:cs="Courier New"/>
            <w:sz w:val="24"/>
            <w:szCs w:val="24"/>
          </w:rPr>
          <w:delText>\def\dblfloatpagefraction{0.8}</w:delText>
        </w:r>
      </w:del>
    </w:p>
    <w:p w14:paraId="62D7024B" w14:textId="77777777" w:rsidR="0028309C" w:rsidRPr="00304397" w:rsidRDefault="0028309C" w:rsidP="00DC659F">
      <w:pPr>
        <w:pStyle w:val="PlainText"/>
        <w:jc w:val="both"/>
        <w:rPr>
          <w:del w:id="229" w:author="artin majdi" w:date="2023-05-09T02:58:00Z"/>
          <w:rFonts w:ascii="Avenir Next Condensed" w:hAnsi="Avenir Next Condensed" w:cs="Courier New"/>
          <w:sz w:val="24"/>
          <w:szCs w:val="24"/>
        </w:rPr>
      </w:pPr>
      <w:del w:id="230" w:author="artin majdi" w:date="2023-05-09T02:58:00Z">
        <w:r w:rsidRPr="00304397">
          <w:rPr>
            <w:rFonts w:ascii="Avenir Next Condensed" w:hAnsi="Avenir Next Condensed" w:cs="Courier New"/>
            <w:sz w:val="24"/>
            <w:szCs w:val="24"/>
          </w:rPr>
          <w:delText>\def\style#1#2{#2}</w:delText>
        </w:r>
      </w:del>
    </w:p>
    <w:p w14:paraId="6D7FE1F1" w14:textId="77777777" w:rsidR="0028309C" w:rsidRPr="00304397" w:rsidRDefault="0028309C" w:rsidP="00DC659F">
      <w:pPr>
        <w:pStyle w:val="PlainText"/>
        <w:jc w:val="both"/>
        <w:rPr>
          <w:del w:id="231" w:author="artin majdi" w:date="2023-05-09T02:58:00Z"/>
          <w:rFonts w:ascii="Avenir Next Condensed" w:hAnsi="Avenir Next Condensed" w:cs="Courier New"/>
          <w:sz w:val="24"/>
          <w:szCs w:val="24"/>
        </w:rPr>
      </w:pPr>
      <w:del w:id="232" w:author="artin majdi" w:date="2023-05-09T02:58:00Z">
        <w:r w:rsidRPr="00304397">
          <w:rPr>
            <w:rFonts w:ascii="Avenir Next Condensed" w:hAnsi="Avenir Next Condensed" w:cs="Courier New"/>
            <w:sz w:val="24"/>
            <w:szCs w:val="24"/>
          </w:rPr>
          <w:delText>\def\xxxguillemotleft{\fontencoding{T1}\selectfont\guillemotleft}</w:delText>
        </w:r>
      </w:del>
    </w:p>
    <w:p w14:paraId="5E0BCD90" w14:textId="77777777" w:rsidR="0028309C" w:rsidRPr="00304397" w:rsidRDefault="0028309C" w:rsidP="00DC659F">
      <w:pPr>
        <w:pStyle w:val="PlainText"/>
        <w:jc w:val="both"/>
        <w:rPr>
          <w:del w:id="233" w:author="artin majdi" w:date="2023-05-09T02:58:00Z"/>
          <w:rFonts w:ascii="Avenir Next Condensed" w:hAnsi="Avenir Next Condensed" w:cs="Courier New"/>
          <w:sz w:val="24"/>
          <w:szCs w:val="24"/>
        </w:rPr>
      </w:pPr>
      <w:del w:id="234" w:author="artin majdi" w:date="2023-05-09T02:58:00Z">
        <w:r w:rsidRPr="00304397">
          <w:rPr>
            <w:rFonts w:ascii="Avenir Next Condensed" w:hAnsi="Avenir Next Condensed" w:cs="Courier New"/>
            <w:sz w:val="24"/>
            <w:szCs w:val="24"/>
          </w:rPr>
          <w:delText>\def\xxxguillemotright{\fontencoding{T1}\selectfont\guillemotright}</w:delText>
        </w:r>
      </w:del>
    </w:p>
    <w:p w14:paraId="05DA06A0" w14:textId="77777777" w:rsidR="0028309C" w:rsidRPr="00304397" w:rsidRDefault="0028309C" w:rsidP="00DC659F">
      <w:pPr>
        <w:pStyle w:val="PlainText"/>
        <w:jc w:val="both"/>
        <w:rPr>
          <w:del w:id="235" w:author="artin majdi" w:date="2023-05-09T02:58:00Z"/>
          <w:rFonts w:ascii="Avenir Next Condensed" w:hAnsi="Avenir Next Condensed" w:cs="Courier New"/>
          <w:sz w:val="24"/>
          <w:szCs w:val="24"/>
        </w:rPr>
      </w:pPr>
      <w:del w:id="236" w:author="artin majdi" w:date="2023-05-09T02:58:00Z">
        <w:r w:rsidRPr="00304397">
          <w:rPr>
            <w:rFonts w:ascii="Avenir Next Condensed" w:hAnsi="Avenir Next Condensed" w:cs="Courier New"/>
            <w:sz w:val="24"/>
            <w:szCs w:val="24"/>
          </w:rPr>
          <w:delText>\newif\ifmultipleabstract\multipleabstractfalse%</w:delText>
        </w:r>
      </w:del>
    </w:p>
    <w:p w14:paraId="183CDE87" w14:textId="77777777" w:rsidR="0028309C" w:rsidRPr="00304397" w:rsidRDefault="0028309C" w:rsidP="00DC659F">
      <w:pPr>
        <w:pStyle w:val="PlainText"/>
        <w:jc w:val="both"/>
        <w:rPr>
          <w:del w:id="237" w:author="artin majdi" w:date="2023-05-09T02:58:00Z"/>
          <w:rFonts w:ascii="Avenir Next Condensed" w:hAnsi="Avenir Next Condensed" w:cs="Courier New"/>
          <w:sz w:val="24"/>
          <w:szCs w:val="24"/>
        </w:rPr>
      </w:pPr>
      <w:del w:id="238" w:author="artin majdi" w:date="2023-05-09T02:58:00Z">
        <w:r w:rsidRPr="00304397">
          <w:rPr>
            <w:rFonts w:ascii="Avenir Next Condensed" w:hAnsi="Avenir Next Condensed" w:cs="Courier New"/>
            <w:sz w:val="24"/>
            <w:szCs w:val="24"/>
          </w:rPr>
          <w:delText>\newenvironment{typesetAbstractGroup}{}{}%</w:delText>
        </w:r>
      </w:del>
    </w:p>
    <w:p w14:paraId="72318F92" w14:textId="77777777" w:rsidR="0028309C" w:rsidRPr="00304397" w:rsidRDefault="0028309C" w:rsidP="00DC659F">
      <w:pPr>
        <w:pStyle w:val="PlainText"/>
        <w:jc w:val="both"/>
        <w:rPr>
          <w:del w:id="239" w:author="artin majdi" w:date="2023-05-09T02:58:00Z"/>
          <w:rFonts w:ascii="Avenir Next Condensed" w:hAnsi="Avenir Next Condensed" w:cs="Courier New"/>
          <w:sz w:val="24"/>
          <w:szCs w:val="24"/>
        </w:rPr>
      </w:pPr>
      <w:del w:id="240" w:author="artin majdi" w:date="2023-05-09T02:58:00Z">
        <w:r w:rsidRPr="00304397">
          <w:rPr>
            <w:rFonts w:ascii="Avenir Next Condensed" w:hAnsi="Avenir Next Condensed" w:cs="Courier New"/>
            <w:sz w:val="24"/>
            <w:szCs w:val="24"/>
          </w:rPr>
          <w:delText>%%%%%%%%%%%%%%%%%%%%%%%%%%%%%%%%%%%%%%%%%%%%%%%%%%%%%%%%%%%%%%%%%%%%%%%%%%</w:delText>
        </w:r>
      </w:del>
    </w:p>
    <w:p w14:paraId="725DCC85" w14:textId="77777777" w:rsidR="0028309C" w:rsidRPr="00304397" w:rsidRDefault="0028309C" w:rsidP="00DC659F">
      <w:pPr>
        <w:pStyle w:val="PlainText"/>
        <w:jc w:val="both"/>
        <w:rPr>
          <w:del w:id="241" w:author="artin majdi" w:date="2023-05-09T02:58:00Z"/>
          <w:rFonts w:ascii="Avenir Next Condensed" w:hAnsi="Avenir Next Condensed" w:cs="Courier New"/>
          <w:sz w:val="24"/>
          <w:szCs w:val="24"/>
        </w:rPr>
      </w:pPr>
      <w:del w:id="242" w:author="artin majdi" w:date="2023-05-09T02:58:00Z">
        <w:r w:rsidRPr="00304397">
          <w:rPr>
            <w:rFonts w:ascii="Avenir Next Condensed" w:hAnsi="Avenir Next Condensed" w:cs="Courier New"/>
            <w:sz w:val="24"/>
            <w:szCs w:val="24"/>
          </w:rPr>
          <w:lastRenderedPageBreak/>
          <w:delText>\jyear{2023}</w:delText>
        </w:r>
      </w:del>
    </w:p>
    <w:p w14:paraId="137C0D85" w14:textId="77777777" w:rsidR="0028309C" w:rsidRPr="00304397" w:rsidRDefault="0028309C" w:rsidP="00DC659F">
      <w:pPr>
        <w:pStyle w:val="PlainText"/>
        <w:jc w:val="both"/>
        <w:rPr>
          <w:del w:id="243" w:author="artin majdi" w:date="2023-05-09T02:58:00Z"/>
          <w:rFonts w:ascii="Avenir Next Condensed" w:hAnsi="Avenir Next Condensed" w:cs="Courier New"/>
          <w:sz w:val="24"/>
          <w:szCs w:val="24"/>
        </w:rPr>
      </w:pPr>
      <w:del w:id="244" w:author="artin majdi" w:date="2023-05-09T02:58:00Z">
        <w:r w:rsidRPr="00304397">
          <w:rPr>
            <w:rFonts w:ascii="Avenir Next Condensed" w:hAnsi="Avenir Next Condensed" w:cs="Courier New"/>
            <w:sz w:val="24"/>
            <w:szCs w:val="24"/>
          </w:rPr>
          <w:delText>\makeatletter</w:delText>
        </w:r>
      </w:del>
    </w:p>
    <w:p w14:paraId="191F5CE5" w14:textId="77777777" w:rsidR="0028309C" w:rsidRPr="00304397" w:rsidRDefault="0028309C" w:rsidP="00DC659F">
      <w:pPr>
        <w:pStyle w:val="PlainText"/>
        <w:jc w:val="both"/>
        <w:rPr>
          <w:del w:id="245" w:author="artin majdi" w:date="2023-05-09T02:58:00Z"/>
          <w:rFonts w:ascii="Avenir Next Condensed" w:hAnsi="Avenir Next Condensed" w:cs="Courier New"/>
          <w:sz w:val="24"/>
          <w:szCs w:val="24"/>
        </w:rPr>
      </w:pPr>
      <w:del w:id="246" w:author="artin majdi" w:date="2023-05-09T02:58:00Z">
        <w:r w:rsidRPr="00304397">
          <w:rPr>
            <w:rFonts w:ascii="Avenir Next Condensed" w:hAnsi="Avenir Next Condensed" w:cs="Courier New"/>
            <w:sz w:val="24"/>
            <w:szCs w:val="24"/>
          </w:rPr>
          <w:delText>\def\ps@headings{%</w:delText>
        </w:r>
      </w:del>
    </w:p>
    <w:p w14:paraId="633B6BCC" w14:textId="77777777" w:rsidR="0028309C" w:rsidRPr="00304397" w:rsidRDefault="0028309C" w:rsidP="00DC659F">
      <w:pPr>
        <w:pStyle w:val="PlainText"/>
        <w:jc w:val="both"/>
        <w:rPr>
          <w:del w:id="247" w:author="artin majdi" w:date="2023-05-09T02:58:00Z"/>
          <w:rFonts w:ascii="Avenir Next Condensed" w:hAnsi="Avenir Next Condensed" w:cs="Courier New"/>
          <w:sz w:val="24"/>
          <w:szCs w:val="24"/>
        </w:rPr>
      </w:pPr>
      <w:del w:id="248" w:author="artin majdi" w:date="2023-05-09T02:58:00Z">
        <w:r w:rsidRPr="00304397">
          <w:rPr>
            <w:rFonts w:ascii="Avenir Next Condensed" w:hAnsi="Avenir Next Condensed" w:cs="Courier New"/>
            <w:sz w:val="24"/>
            <w:szCs w:val="24"/>
          </w:rPr>
          <w:delText>\def\@oddfoot{\hfill}%</w:delText>
        </w:r>
      </w:del>
    </w:p>
    <w:p w14:paraId="79A34A32" w14:textId="77777777" w:rsidR="0028309C" w:rsidRPr="00304397" w:rsidRDefault="0028309C" w:rsidP="00DC659F">
      <w:pPr>
        <w:pStyle w:val="PlainText"/>
        <w:jc w:val="both"/>
        <w:rPr>
          <w:del w:id="249" w:author="artin majdi" w:date="2023-05-09T02:58:00Z"/>
          <w:rFonts w:ascii="Avenir Next Condensed" w:hAnsi="Avenir Next Condensed" w:cs="Courier New"/>
          <w:sz w:val="24"/>
          <w:szCs w:val="24"/>
        </w:rPr>
      </w:pPr>
      <w:del w:id="250" w:author="artin majdi" w:date="2023-05-09T02:58:00Z">
        <w:r w:rsidRPr="00304397">
          <w:rPr>
            <w:rFonts w:ascii="Avenir Next Condensed" w:hAnsi="Avenir Next Condensed" w:cs="Courier New"/>
            <w:sz w:val="24"/>
            <w:szCs w:val="24"/>
          </w:rPr>
          <w:delText>\let\@evenfoot\@oddfoot%</w:delText>
        </w:r>
      </w:del>
    </w:p>
    <w:p w14:paraId="08625F3F" w14:textId="77777777" w:rsidR="0028309C" w:rsidRPr="00304397" w:rsidRDefault="0028309C" w:rsidP="00DC659F">
      <w:pPr>
        <w:pStyle w:val="PlainText"/>
        <w:jc w:val="both"/>
        <w:rPr>
          <w:del w:id="251" w:author="artin majdi" w:date="2023-05-09T02:58:00Z"/>
          <w:rFonts w:ascii="Avenir Next Condensed" w:hAnsi="Avenir Next Condensed" w:cs="Courier New"/>
          <w:sz w:val="24"/>
          <w:szCs w:val="24"/>
        </w:rPr>
      </w:pPr>
      <w:del w:id="252" w:author="artin majdi" w:date="2023-05-09T02:58:00Z">
        <w:r w:rsidRPr="00304397">
          <w:rPr>
            <w:rFonts w:ascii="Avenir Next Condensed" w:hAnsi="Avenir Next Condensed" w:cs="Courier New"/>
            <w:sz w:val="24"/>
            <w:szCs w:val="24"/>
          </w:rPr>
          <w:delText xml:space="preserve">  %%\def\@evenhead{{\headerfont\thepage\qquad\rightmark\hfill\includegraphics{springer-nature-logo}}}%</w:delText>
        </w:r>
      </w:del>
    </w:p>
    <w:p w14:paraId="40ECA9C3" w14:textId="77777777" w:rsidR="0028309C" w:rsidRPr="00304397" w:rsidRDefault="0028309C" w:rsidP="00DC659F">
      <w:pPr>
        <w:pStyle w:val="PlainText"/>
        <w:jc w:val="both"/>
        <w:rPr>
          <w:del w:id="253" w:author="artin majdi" w:date="2023-05-09T02:58:00Z"/>
          <w:rFonts w:ascii="Avenir Next Condensed" w:hAnsi="Avenir Next Condensed" w:cs="Courier New"/>
          <w:sz w:val="24"/>
          <w:szCs w:val="24"/>
        </w:rPr>
      </w:pPr>
      <w:del w:id="254" w:author="artin majdi" w:date="2023-05-09T02:58:00Z">
        <w:r w:rsidRPr="00304397">
          <w:rPr>
            <w:rFonts w:ascii="Avenir Next Condensed" w:hAnsi="Avenir Next Condensed" w:cs="Courier New"/>
            <w:sz w:val="24"/>
            <w:szCs w:val="24"/>
          </w:rPr>
          <w:delText xml:space="preserve">  %%\def\@oddhead{{\headerfont\includegraphics{springer-nature-logo}\hfill\leftmark\qquad\thepage}}%</w:delText>
        </w:r>
      </w:del>
    </w:p>
    <w:p w14:paraId="52396851" w14:textId="77777777" w:rsidR="0028309C" w:rsidRPr="00304397" w:rsidRDefault="0028309C" w:rsidP="00DC659F">
      <w:pPr>
        <w:pStyle w:val="PlainText"/>
        <w:jc w:val="both"/>
        <w:rPr>
          <w:del w:id="255" w:author="artin majdi" w:date="2023-05-09T02:58:00Z"/>
          <w:rFonts w:ascii="Avenir Next Condensed" w:hAnsi="Avenir Next Condensed" w:cs="Courier New"/>
          <w:sz w:val="24"/>
          <w:szCs w:val="24"/>
        </w:rPr>
      </w:pPr>
      <w:del w:id="256" w:author="artin majdi" w:date="2023-05-09T02:58:00Z">
        <w:r w:rsidRPr="00304397">
          <w:rPr>
            <w:rFonts w:ascii="Avenir Next Condensed" w:hAnsi="Avenir Next Condensed" w:cs="Courier New"/>
            <w:sz w:val="24"/>
            <w:szCs w:val="24"/>
          </w:rPr>
          <w:delText xml:space="preserve">  \def\@evenhead{%</w:delText>
        </w:r>
      </w:del>
    </w:p>
    <w:p w14:paraId="7F63DA64" w14:textId="77777777" w:rsidR="0028309C" w:rsidRPr="00304397" w:rsidRDefault="0028309C" w:rsidP="00DC659F">
      <w:pPr>
        <w:pStyle w:val="PlainText"/>
        <w:jc w:val="both"/>
        <w:rPr>
          <w:del w:id="257" w:author="artin majdi" w:date="2023-05-09T02:58:00Z"/>
          <w:rFonts w:ascii="Avenir Next Condensed" w:hAnsi="Avenir Next Condensed" w:cs="Courier New"/>
          <w:sz w:val="24"/>
          <w:szCs w:val="24"/>
        </w:rPr>
      </w:pPr>
      <w:del w:id="258" w:author="artin majdi" w:date="2023-05-09T02:58:00Z">
        <w:r w:rsidRPr="00304397">
          <w:rPr>
            <w:rFonts w:ascii="Avenir Next Condensed" w:hAnsi="Avenir Next Condensed" w:cs="Courier New"/>
            <w:sz w:val="24"/>
            <w:szCs w:val="24"/>
          </w:rPr>
          <w:delText xml:space="preserve">  \vbox to 0pt{\vspace*{-39pt}%</w:delText>
        </w:r>
      </w:del>
    </w:p>
    <w:p w14:paraId="34BE2EE8" w14:textId="77777777" w:rsidR="0028309C" w:rsidRPr="00304397" w:rsidRDefault="0028309C" w:rsidP="00DC659F">
      <w:pPr>
        <w:pStyle w:val="PlainText"/>
        <w:jc w:val="both"/>
        <w:rPr>
          <w:del w:id="259" w:author="artin majdi" w:date="2023-05-09T02:58:00Z"/>
          <w:rFonts w:ascii="Avenir Next Condensed" w:hAnsi="Avenir Next Condensed" w:cs="Courier New"/>
          <w:sz w:val="24"/>
          <w:szCs w:val="24"/>
        </w:rPr>
      </w:pPr>
      <w:del w:id="260" w:author="artin majdi" w:date="2023-05-09T02:58:00Z">
        <w:r w:rsidRPr="00304397">
          <w:rPr>
            <w:rFonts w:ascii="Avenir Next Condensed" w:hAnsi="Avenir Next Condensed" w:cs="Courier New"/>
            <w:sz w:val="24"/>
            <w:szCs w:val="24"/>
          </w:rPr>
          <w:delText xml:space="preserve"> %\hbox to \textwidth{\hfill Springer Nature 2021 \LaTeX\ template\hfill}}\par%%</w:delText>
        </w:r>
      </w:del>
    </w:p>
    <w:p w14:paraId="7F1A486E" w14:textId="77777777" w:rsidR="0028309C" w:rsidRPr="00304397" w:rsidRDefault="0028309C" w:rsidP="00DC659F">
      <w:pPr>
        <w:pStyle w:val="PlainText"/>
        <w:jc w:val="both"/>
        <w:rPr>
          <w:del w:id="261" w:author="artin majdi" w:date="2023-05-09T02:58:00Z"/>
          <w:rFonts w:ascii="Avenir Next Condensed" w:hAnsi="Avenir Next Condensed" w:cs="Courier New"/>
          <w:sz w:val="24"/>
          <w:szCs w:val="24"/>
        </w:rPr>
      </w:pPr>
      <w:del w:id="262" w:author="artin majdi" w:date="2023-05-09T02:58:00Z">
        <w:r w:rsidRPr="00304397">
          <w:rPr>
            <w:rFonts w:ascii="Avenir Next Condensed" w:hAnsi="Avenir Next Condensed" w:cs="Courier New"/>
            <w:sz w:val="24"/>
            <w:szCs w:val="24"/>
          </w:rPr>
          <w:delText xml:space="preserve"> \hbox to \textwidth{\hfill Springer Nature \ifx\@jyear\@empty 2021\else\@jyear\fi~\LaTeX\ template\hfill}}\par%%</w:delText>
        </w:r>
      </w:del>
    </w:p>
    <w:p w14:paraId="2E598F1C" w14:textId="77777777" w:rsidR="0028309C" w:rsidRPr="00304397" w:rsidRDefault="0028309C" w:rsidP="00DC659F">
      <w:pPr>
        <w:pStyle w:val="PlainText"/>
        <w:jc w:val="both"/>
        <w:rPr>
          <w:del w:id="263" w:author="artin majdi" w:date="2023-05-09T02:58:00Z"/>
          <w:rFonts w:ascii="Avenir Next Condensed" w:hAnsi="Avenir Next Condensed" w:cs="Courier New"/>
          <w:sz w:val="24"/>
          <w:szCs w:val="24"/>
        </w:rPr>
      </w:pPr>
      <w:del w:id="264" w:author="artin majdi" w:date="2023-05-09T02:58:00Z">
        <w:r w:rsidRPr="00304397">
          <w:rPr>
            <w:rFonts w:ascii="Avenir Next Condensed" w:hAnsi="Avenir Next Condensed" w:cs="Courier New"/>
            <w:sz w:val="24"/>
            <w:szCs w:val="24"/>
          </w:rPr>
          <w:delText xml:space="preserve">  \hspace*{-\textwidth}\hbox to \textwidth{\headerfont\thepage\qquad\parbox{.9\textwidth}{\rightmark}\hfill}}%</w:delText>
        </w:r>
      </w:del>
    </w:p>
    <w:p w14:paraId="3CD3F56C" w14:textId="77777777" w:rsidR="0028309C" w:rsidRPr="00304397" w:rsidRDefault="0028309C" w:rsidP="00DC659F">
      <w:pPr>
        <w:pStyle w:val="PlainText"/>
        <w:jc w:val="both"/>
        <w:rPr>
          <w:del w:id="265" w:author="artin majdi" w:date="2023-05-09T02:58:00Z"/>
          <w:rFonts w:ascii="Avenir Next Condensed" w:hAnsi="Avenir Next Condensed" w:cs="Courier New"/>
          <w:sz w:val="24"/>
          <w:szCs w:val="24"/>
        </w:rPr>
      </w:pPr>
      <w:del w:id="266" w:author="artin majdi" w:date="2023-05-09T02:58:00Z">
        <w:r w:rsidRPr="00304397">
          <w:rPr>
            <w:rFonts w:ascii="Avenir Next Condensed" w:hAnsi="Avenir Next Condensed" w:cs="Courier New"/>
            <w:sz w:val="24"/>
            <w:szCs w:val="24"/>
          </w:rPr>
          <w:delText xml:space="preserve">  \def\@oddhead{%</w:delText>
        </w:r>
      </w:del>
    </w:p>
    <w:p w14:paraId="2A7AF851" w14:textId="77777777" w:rsidR="0028309C" w:rsidRPr="00304397" w:rsidRDefault="0028309C" w:rsidP="00DC659F">
      <w:pPr>
        <w:pStyle w:val="PlainText"/>
        <w:jc w:val="both"/>
        <w:rPr>
          <w:del w:id="267" w:author="artin majdi" w:date="2023-05-09T02:58:00Z"/>
          <w:rFonts w:ascii="Avenir Next Condensed" w:hAnsi="Avenir Next Condensed" w:cs="Courier New"/>
          <w:sz w:val="24"/>
          <w:szCs w:val="24"/>
        </w:rPr>
      </w:pPr>
      <w:del w:id="268" w:author="artin majdi" w:date="2023-05-09T02:58:00Z">
        <w:r w:rsidRPr="00304397">
          <w:rPr>
            <w:rFonts w:ascii="Avenir Next Condensed" w:hAnsi="Avenir Next Condensed" w:cs="Courier New"/>
            <w:sz w:val="24"/>
            <w:szCs w:val="24"/>
          </w:rPr>
          <w:delText xml:space="preserve">  \vbox to 0pt{\vspace*{-39pt}%</w:delText>
        </w:r>
      </w:del>
    </w:p>
    <w:p w14:paraId="4A950B39" w14:textId="77777777" w:rsidR="0028309C" w:rsidRPr="00304397" w:rsidRDefault="0028309C" w:rsidP="00DC659F">
      <w:pPr>
        <w:pStyle w:val="PlainText"/>
        <w:jc w:val="both"/>
        <w:rPr>
          <w:del w:id="269" w:author="artin majdi" w:date="2023-05-09T02:58:00Z"/>
          <w:rFonts w:ascii="Avenir Next Condensed" w:hAnsi="Avenir Next Condensed" w:cs="Courier New"/>
          <w:sz w:val="24"/>
          <w:szCs w:val="24"/>
        </w:rPr>
      </w:pPr>
      <w:del w:id="270" w:author="artin majdi" w:date="2023-05-09T02:58:00Z">
        <w:r w:rsidRPr="00304397">
          <w:rPr>
            <w:rFonts w:ascii="Avenir Next Condensed" w:hAnsi="Avenir Next Condensed" w:cs="Courier New"/>
            <w:sz w:val="24"/>
            <w:szCs w:val="24"/>
          </w:rPr>
          <w:delText xml:space="preserve"> %\hbox to \textwidth{\hfill Springer Nature 2021 \LaTeX\ template\hfill}}%\par%%</w:delText>
        </w:r>
      </w:del>
    </w:p>
    <w:p w14:paraId="52DC74B4" w14:textId="77777777" w:rsidR="0028309C" w:rsidRPr="00304397" w:rsidRDefault="0028309C" w:rsidP="00DC659F">
      <w:pPr>
        <w:pStyle w:val="PlainText"/>
        <w:jc w:val="both"/>
        <w:rPr>
          <w:del w:id="271" w:author="artin majdi" w:date="2023-05-09T02:58:00Z"/>
          <w:rFonts w:ascii="Avenir Next Condensed" w:hAnsi="Avenir Next Condensed" w:cs="Courier New"/>
          <w:sz w:val="24"/>
          <w:szCs w:val="24"/>
        </w:rPr>
      </w:pPr>
      <w:del w:id="272" w:author="artin majdi" w:date="2023-05-09T02:58:00Z">
        <w:r w:rsidRPr="00304397">
          <w:rPr>
            <w:rFonts w:ascii="Avenir Next Condensed" w:hAnsi="Avenir Next Condensed" w:cs="Courier New"/>
            <w:sz w:val="24"/>
            <w:szCs w:val="24"/>
          </w:rPr>
          <w:delText xml:space="preserve"> \hbox to \textwidth{\hfill Springer Nature \ifx\@jyear\@empty 2021\else\@jyear\fi~\LaTeX\ template\hfill}}%\par%%</w:delText>
        </w:r>
      </w:del>
    </w:p>
    <w:p w14:paraId="6E7605EA" w14:textId="77777777" w:rsidR="0028309C" w:rsidRPr="00304397" w:rsidRDefault="0028309C" w:rsidP="00DC659F">
      <w:pPr>
        <w:pStyle w:val="PlainText"/>
        <w:jc w:val="both"/>
        <w:rPr>
          <w:del w:id="273" w:author="artin majdi" w:date="2023-05-09T02:58:00Z"/>
          <w:rFonts w:ascii="Avenir Next Condensed" w:hAnsi="Avenir Next Condensed" w:cs="Courier New"/>
          <w:sz w:val="24"/>
          <w:szCs w:val="24"/>
        </w:rPr>
      </w:pPr>
      <w:del w:id="274" w:author="artin majdi" w:date="2023-05-09T02:58:00Z">
        <w:r w:rsidRPr="00304397">
          <w:rPr>
            <w:rFonts w:ascii="Avenir Next Condensed" w:hAnsi="Avenir Next Condensed" w:cs="Courier New"/>
            <w:sz w:val="24"/>
            <w:szCs w:val="24"/>
          </w:rPr>
          <w:delText xml:space="preserve">  %\hspace*{-\textwidth}\hbox to \textwidth{\headerfont\hfill\thepage}\hfill</w:delText>
        </w:r>
      </w:del>
    </w:p>
    <w:p w14:paraId="40CDCAC2" w14:textId="77777777" w:rsidR="0028309C" w:rsidRPr="00304397" w:rsidRDefault="0028309C" w:rsidP="00DC659F">
      <w:pPr>
        <w:pStyle w:val="PlainText"/>
        <w:jc w:val="both"/>
        <w:rPr>
          <w:del w:id="275" w:author="artin majdi" w:date="2023-05-09T02:58:00Z"/>
          <w:rFonts w:ascii="Avenir Next Condensed" w:hAnsi="Avenir Next Condensed" w:cs="Courier New"/>
          <w:sz w:val="24"/>
          <w:szCs w:val="24"/>
        </w:rPr>
      </w:pPr>
      <w:del w:id="276" w:author="artin majdi" w:date="2023-05-09T02:58:00Z">
        <w:r w:rsidRPr="00304397">
          <w:rPr>
            <w:rFonts w:ascii="Avenir Next Condensed" w:hAnsi="Avenir Next Condensed" w:cs="Courier New"/>
            <w:sz w:val="24"/>
            <w:szCs w:val="24"/>
          </w:rPr>
          <w:delText xml:space="preserve"> ~\\\hspace*{-\textwidth}\headerfont\parbox{.9\textwidth}{\rightmark}\hfill\qquad\thepage\hspace*{1.5pt}}%</w:delText>
        </w:r>
      </w:del>
    </w:p>
    <w:p w14:paraId="31E84BEB" w14:textId="77777777" w:rsidR="0028309C" w:rsidRPr="00304397" w:rsidRDefault="0028309C" w:rsidP="00DC659F">
      <w:pPr>
        <w:pStyle w:val="PlainText"/>
        <w:jc w:val="both"/>
        <w:rPr>
          <w:del w:id="277" w:author="artin majdi" w:date="2023-05-09T02:58:00Z"/>
          <w:rFonts w:ascii="Avenir Next Condensed" w:hAnsi="Avenir Next Condensed" w:cs="Courier New"/>
          <w:sz w:val="24"/>
          <w:szCs w:val="24"/>
        </w:rPr>
      </w:pPr>
      <w:del w:id="278" w:author="artin majdi" w:date="2023-05-09T02:58:00Z">
        <w:r w:rsidRPr="00304397">
          <w:rPr>
            <w:rFonts w:ascii="Avenir Next Condensed" w:hAnsi="Avenir Next Condensed" w:cs="Courier New"/>
            <w:sz w:val="24"/>
            <w:szCs w:val="24"/>
          </w:rPr>
          <w:delText xml:space="preserve">  \let\@mkboth\markboth%</w:delText>
        </w:r>
      </w:del>
    </w:p>
    <w:p w14:paraId="37B54F3D" w14:textId="77777777" w:rsidR="0028309C" w:rsidRPr="00304397" w:rsidRDefault="0028309C" w:rsidP="00DC659F">
      <w:pPr>
        <w:pStyle w:val="PlainText"/>
        <w:jc w:val="both"/>
        <w:rPr>
          <w:del w:id="279" w:author="artin majdi" w:date="2023-05-09T02:58:00Z"/>
          <w:rFonts w:ascii="Avenir Next Condensed" w:hAnsi="Avenir Next Condensed" w:cs="Courier New"/>
          <w:sz w:val="24"/>
          <w:szCs w:val="24"/>
        </w:rPr>
      </w:pPr>
      <w:del w:id="280" w:author="artin majdi" w:date="2023-05-09T02:58:00Z">
        <w:r w:rsidRPr="00304397">
          <w:rPr>
            <w:rFonts w:ascii="Avenir Next Condensed" w:hAnsi="Avenir Next Condensed" w:cs="Courier New"/>
            <w:sz w:val="24"/>
            <w:szCs w:val="24"/>
          </w:rPr>
          <w:delText xml:space="preserve">  }%</w:delText>
        </w:r>
      </w:del>
    </w:p>
    <w:p w14:paraId="41AD9AF8" w14:textId="77777777" w:rsidR="0028309C" w:rsidRPr="00304397" w:rsidRDefault="0028309C" w:rsidP="00DC659F">
      <w:pPr>
        <w:pStyle w:val="PlainText"/>
        <w:jc w:val="both"/>
        <w:rPr>
          <w:del w:id="281" w:author="artin majdi" w:date="2023-05-09T02:58:00Z"/>
          <w:rFonts w:ascii="Avenir Next Condensed" w:hAnsi="Avenir Next Condensed" w:cs="Courier New"/>
          <w:sz w:val="24"/>
          <w:szCs w:val="24"/>
        </w:rPr>
      </w:pPr>
      <w:del w:id="282" w:author="artin majdi" w:date="2023-05-09T02:58:00Z">
        <w:r w:rsidRPr="00304397">
          <w:rPr>
            <w:rFonts w:ascii="Avenir Next Condensed" w:hAnsi="Avenir Next Condensed" w:cs="Courier New"/>
            <w:sz w:val="24"/>
            <w:szCs w:val="24"/>
          </w:rPr>
          <w:delText>\def\ps@titlepage{%</w:delText>
        </w:r>
      </w:del>
    </w:p>
    <w:p w14:paraId="3C1F04B2" w14:textId="77777777" w:rsidR="0028309C" w:rsidRPr="00304397" w:rsidRDefault="0028309C" w:rsidP="00DC659F">
      <w:pPr>
        <w:pStyle w:val="PlainText"/>
        <w:jc w:val="both"/>
        <w:rPr>
          <w:del w:id="283" w:author="artin majdi" w:date="2023-05-09T02:58:00Z"/>
          <w:rFonts w:ascii="Avenir Next Condensed" w:hAnsi="Avenir Next Condensed" w:cs="Courier New"/>
          <w:sz w:val="24"/>
          <w:szCs w:val="24"/>
        </w:rPr>
      </w:pPr>
      <w:del w:id="284" w:author="artin majdi" w:date="2023-05-09T02:58:00Z">
        <w:r w:rsidRPr="00304397">
          <w:rPr>
            <w:rFonts w:ascii="Avenir Next Condensed" w:hAnsi="Avenir Next Condensed" w:cs="Courier New"/>
            <w:sz w:val="24"/>
            <w:szCs w:val="24"/>
          </w:rPr>
          <w:delText xml:space="preserve"> %%\def\@oddhead{\vbox{\vskip-36pt\hbox to \textwidth{\hfill\includegraphics{springer-nature-logo}\hspace*{-1pt}}}}%</w:delText>
        </w:r>
      </w:del>
    </w:p>
    <w:p w14:paraId="0D03EA06" w14:textId="77777777" w:rsidR="0028309C" w:rsidRPr="00304397" w:rsidRDefault="0028309C" w:rsidP="00DC659F">
      <w:pPr>
        <w:pStyle w:val="PlainText"/>
        <w:jc w:val="both"/>
        <w:rPr>
          <w:del w:id="285" w:author="artin majdi" w:date="2023-05-09T02:58:00Z"/>
          <w:rFonts w:ascii="Avenir Next Condensed" w:hAnsi="Avenir Next Condensed" w:cs="Courier New"/>
          <w:sz w:val="24"/>
          <w:szCs w:val="24"/>
        </w:rPr>
      </w:pPr>
      <w:del w:id="286" w:author="artin majdi" w:date="2023-05-09T02:58:00Z">
        <w:r w:rsidRPr="00304397">
          <w:rPr>
            <w:rFonts w:ascii="Avenir Next Condensed" w:hAnsi="Avenir Next Condensed" w:cs="Courier New"/>
            <w:sz w:val="24"/>
            <w:szCs w:val="24"/>
          </w:rPr>
          <w:delText xml:space="preserve"> %%\let\@oddhead\@empty\let\@evenhead\@empty%</w:delText>
        </w:r>
      </w:del>
    </w:p>
    <w:p w14:paraId="6A3594FC" w14:textId="77777777" w:rsidR="0028309C" w:rsidRPr="00304397" w:rsidRDefault="0028309C" w:rsidP="00DC659F">
      <w:pPr>
        <w:pStyle w:val="PlainText"/>
        <w:jc w:val="both"/>
        <w:rPr>
          <w:del w:id="287" w:author="artin majdi" w:date="2023-05-09T02:58:00Z"/>
          <w:rFonts w:ascii="Avenir Next Condensed" w:hAnsi="Avenir Next Condensed" w:cs="Courier New"/>
          <w:sz w:val="24"/>
          <w:szCs w:val="24"/>
        </w:rPr>
      </w:pPr>
      <w:del w:id="288" w:author="artin majdi" w:date="2023-05-09T02:58:00Z">
        <w:r w:rsidRPr="00304397">
          <w:rPr>
            <w:rFonts w:ascii="Avenir Next Condensed" w:hAnsi="Avenir Next Condensed" w:cs="Courier New"/>
            <w:sz w:val="24"/>
            <w:szCs w:val="24"/>
          </w:rPr>
          <w:delText xml:space="preserve">  \def\@oddhead{%</w:delText>
        </w:r>
      </w:del>
    </w:p>
    <w:p w14:paraId="24A17937" w14:textId="77777777" w:rsidR="0028309C" w:rsidRPr="00304397" w:rsidRDefault="0028309C" w:rsidP="00DC659F">
      <w:pPr>
        <w:pStyle w:val="PlainText"/>
        <w:jc w:val="both"/>
        <w:rPr>
          <w:del w:id="289" w:author="artin majdi" w:date="2023-05-09T02:58:00Z"/>
          <w:rFonts w:ascii="Avenir Next Condensed" w:hAnsi="Avenir Next Condensed" w:cs="Courier New"/>
          <w:sz w:val="24"/>
          <w:szCs w:val="24"/>
        </w:rPr>
      </w:pPr>
      <w:del w:id="290" w:author="artin majdi" w:date="2023-05-09T02:58:00Z">
        <w:r w:rsidRPr="00304397">
          <w:rPr>
            <w:rFonts w:ascii="Avenir Next Condensed" w:hAnsi="Avenir Next Condensed" w:cs="Courier New"/>
            <w:sz w:val="24"/>
            <w:szCs w:val="24"/>
          </w:rPr>
          <w:delText xml:space="preserve">  \vbox to 0pt{\vspace*{-38pt}%</w:delText>
        </w:r>
      </w:del>
    </w:p>
    <w:p w14:paraId="61B3FB82" w14:textId="77777777" w:rsidR="0028309C" w:rsidRPr="00304397" w:rsidRDefault="0028309C" w:rsidP="00DC659F">
      <w:pPr>
        <w:pStyle w:val="PlainText"/>
        <w:jc w:val="both"/>
        <w:rPr>
          <w:del w:id="291" w:author="artin majdi" w:date="2023-05-09T02:58:00Z"/>
          <w:rFonts w:ascii="Avenir Next Condensed" w:hAnsi="Avenir Next Condensed" w:cs="Courier New"/>
          <w:sz w:val="24"/>
          <w:szCs w:val="24"/>
        </w:rPr>
      </w:pPr>
      <w:del w:id="292" w:author="artin majdi" w:date="2023-05-09T02:58:00Z">
        <w:r w:rsidRPr="00304397">
          <w:rPr>
            <w:rFonts w:ascii="Avenir Next Condensed" w:hAnsi="Avenir Next Condensed" w:cs="Courier New"/>
            <w:sz w:val="24"/>
            <w:szCs w:val="24"/>
          </w:rPr>
          <w:delText xml:space="preserve"> %\hbox to \textwidth{\hfill Springer Nature 2021 \LaTeX\ template\hfill}}}%%</w:delText>
        </w:r>
      </w:del>
    </w:p>
    <w:p w14:paraId="50C4A3D6" w14:textId="77777777" w:rsidR="0028309C" w:rsidRPr="00304397" w:rsidRDefault="0028309C" w:rsidP="00DC659F">
      <w:pPr>
        <w:pStyle w:val="PlainText"/>
        <w:jc w:val="both"/>
        <w:rPr>
          <w:del w:id="293" w:author="artin majdi" w:date="2023-05-09T02:58:00Z"/>
          <w:rFonts w:ascii="Avenir Next Condensed" w:hAnsi="Avenir Next Condensed" w:cs="Courier New"/>
          <w:sz w:val="24"/>
          <w:szCs w:val="24"/>
        </w:rPr>
      </w:pPr>
      <w:del w:id="294" w:author="artin majdi" w:date="2023-05-09T02:58:00Z">
        <w:r w:rsidRPr="00304397">
          <w:rPr>
            <w:rFonts w:ascii="Avenir Next Condensed" w:hAnsi="Avenir Next Condensed" w:cs="Courier New"/>
            <w:sz w:val="24"/>
            <w:szCs w:val="24"/>
          </w:rPr>
          <w:delText xml:space="preserve"> \hbox to \textwidth{\hfill Springer Nature \ifx\@jyear\@empty 2021\else\@jyear\fi~\LaTeX\ template\hfill}}}%%</w:delText>
        </w:r>
      </w:del>
    </w:p>
    <w:p w14:paraId="22CE1B04" w14:textId="77777777" w:rsidR="0028309C" w:rsidRPr="00304397" w:rsidRDefault="0028309C" w:rsidP="00DC659F">
      <w:pPr>
        <w:pStyle w:val="PlainText"/>
        <w:jc w:val="both"/>
        <w:rPr>
          <w:del w:id="295" w:author="artin majdi" w:date="2023-05-09T02:58:00Z"/>
          <w:rFonts w:ascii="Avenir Next Condensed" w:hAnsi="Avenir Next Condensed" w:cs="Courier New"/>
          <w:sz w:val="24"/>
          <w:szCs w:val="24"/>
        </w:rPr>
      </w:pPr>
      <w:del w:id="296" w:author="artin majdi" w:date="2023-05-09T02:58:00Z">
        <w:r w:rsidRPr="00304397">
          <w:rPr>
            <w:rFonts w:ascii="Avenir Next Condensed" w:hAnsi="Avenir Next Condensed" w:cs="Courier New"/>
            <w:sz w:val="24"/>
            <w:szCs w:val="24"/>
          </w:rPr>
          <w:delText xml:space="preserve"> \let\@evenhead\@oddhead%</w:delText>
        </w:r>
      </w:del>
    </w:p>
    <w:p w14:paraId="57EF2CDD" w14:textId="77777777" w:rsidR="0028309C" w:rsidRPr="00304397" w:rsidRDefault="0028309C" w:rsidP="00DC659F">
      <w:pPr>
        <w:pStyle w:val="PlainText"/>
        <w:jc w:val="both"/>
        <w:rPr>
          <w:del w:id="297" w:author="artin majdi" w:date="2023-05-09T02:58:00Z"/>
          <w:rFonts w:ascii="Avenir Next Condensed" w:hAnsi="Avenir Next Condensed" w:cs="Courier New"/>
          <w:sz w:val="24"/>
          <w:szCs w:val="24"/>
        </w:rPr>
      </w:pPr>
      <w:del w:id="298" w:author="artin majdi" w:date="2023-05-09T02:58:00Z">
        <w:r w:rsidRPr="00304397">
          <w:rPr>
            <w:rFonts w:ascii="Avenir Next Condensed" w:hAnsi="Avenir Next Condensed" w:cs="Courier New"/>
            <w:sz w:val="24"/>
            <w:szCs w:val="24"/>
          </w:rPr>
          <w:delText xml:space="preserve"> \def\@oddfoot{\vbox to 18pt{\vfill\reset@font\rmfamily\hfil\thepage\hfil}}%%</w:delText>
        </w:r>
      </w:del>
    </w:p>
    <w:p w14:paraId="0D98EDE9" w14:textId="77777777" w:rsidR="0028309C" w:rsidRPr="00304397" w:rsidRDefault="0028309C" w:rsidP="00DC659F">
      <w:pPr>
        <w:pStyle w:val="PlainText"/>
        <w:jc w:val="both"/>
        <w:rPr>
          <w:del w:id="299" w:author="artin majdi" w:date="2023-05-09T02:58:00Z"/>
          <w:rFonts w:ascii="Avenir Next Condensed" w:hAnsi="Avenir Next Condensed" w:cs="Courier New"/>
          <w:sz w:val="24"/>
          <w:szCs w:val="24"/>
        </w:rPr>
      </w:pPr>
      <w:del w:id="300" w:author="artin majdi" w:date="2023-05-09T02:58:00Z">
        <w:r w:rsidRPr="00304397">
          <w:rPr>
            <w:rFonts w:ascii="Avenir Next Condensed" w:hAnsi="Avenir Next Condensed" w:cs="Courier New"/>
            <w:sz w:val="24"/>
            <w:szCs w:val="24"/>
          </w:rPr>
          <w:delText xml:space="preserve"> \def\@evenfoot{}}%</w:delText>
        </w:r>
      </w:del>
    </w:p>
    <w:p w14:paraId="3EEBAC08" w14:textId="77777777" w:rsidR="0028309C" w:rsidRPr="00304397" w:rsidRDefault="0028309C" w:rsidP="00DC659F">
      <w:pPr>
        <w:pStyle w:val="PlainText"/>
        <w:jc w:val="both"/>
        <w:rPr>
          <w:del w:id="301" w:author="artin majdi" w:date="2023-05-09T02:58:00Z"/>
          <w:rFonts w:ascii="Avenir Next Condensed" w:hAnsi="Avenir Next Condensed" w:cs="Courier New"/>
          <w:sz w:val="24"/>
          <w:szCs w:val="24"/>
        </w:rPr>
      </w:pPr>
      <w:del w:id="302" w:author="artin majdi" w:date="2023-05-09T02:58:00Z">
        <w:r w:rsidRPr="00304397">
          <w:rPr>
            <w:rFonts w:ascii="Avenir Next Condensed" w:hAnsi="Avenir Next Condensed" w:cs="Courier New"/>
            <w:sz w:val="24"/>
            <w:szCs w:val="24"/>
          </w:rPr>
          <w:delText>\def\ps@plain{\let\@mkboth\@gobbletwo%</w:delText>
        </w:r>
      </w:del>
    </w:p>
    <w:p w14:paraId="72338512" w14:textId="77777777" w:rsidR="0028309C" w:rsidRPr="00304397" w:rsidRDefault="0028309C" w:rsidP="00DC659F">
      <w:pPr>
        <w:pStyle w:val="PlainText"/>
        <w:jc w:val="both"/>
        <w:rPr>
          <w:del w:id="303" w:author="artin majdi" w:date="2023-05-09T02:58:00Z"/>
          <w:rFonts w:ascii="Avenir Next Condensed" w:hAnsi="Avenir Next Condensed" w:cs="Courier New"/>
          <w:sz w:val="24"/>
          <w:szCs w:val="24"/>
        </w:rPr>
      </w:pPr>
      <w:del w:id="304" w:author="artin majdi" w:date="2023-05-09T02:58:00Z">
        <w:r w:rsidRPr="00304397">
          <w:rPr>
            <w:rFonts w:ascii="Avenir Next Condensed" w:hAnsi="Avenir Next Condensed" w:cs="Courier New"/>
            <w:sz w:val="24"/>
            <w:szCs w:val="24"/>
          </w:rPr>
          <w:delText>\let\@oddhead\@empty\let\@evenhead\@empty%</w:delText>
        </w:r>
      </w:del>
    </w:p>
    <w:p w14:paraId="3D84FF65" w14:textId="77777777" w:rsidR="0028309C" w:rsidRPr="00304397" w:rsidRDefault="0028309C" w:rsidP="00DC659F">
      <w:pPr>
        <w:pStyle w:val="PlainText"/>
        <w:jc w:val="both"/>
        <w:rPr>
          <w:del w:id="305" w:author="artin majdi" w:date="2023-05-09T02:58:00Z"/>
          <w:rFonts w:ascii="Avenir Next Condensed" w:hAnsi="Avenir Next Condensed" w:cs="Courier New"/>
          <w:sz w:val="24"/>
          <w:szCs w:val="24"/>
        </w:rPr>
      </w:pPr>
      <w:del w:id="306" w:author="artin majdi" w:date="2023-05-09T02:58:00Z">
        <w:r w:rsidRPr="00304397">
          <w:rPr>
            <w:rFonts w:ascii="Avenir Next Condensed" w:hAnsi="Avenir Next Condensed" w:cs="Courier New"/>
            <w:sz w:val="24"/>
            <w:szCs w:val="24"/>
          </w:rPr>
          <w:delText>\def\@oddfoot{\vbox to 18pt{\vfill\reset@font\rmfamily\hfil\thepage\hfil}}%</w:delText>
        </w:r>
      </w:del>
    </w:p>
    <w:p w14:paraId="3246A946" w14:textId="77777777" w:rsidR="0028309C" w:rsidRPr="00304397" w:rsidRDefault="0028309C" w:rsidP="00DC659F">
      <w:pPr>
        <w:pStyle w:val="PlainText"/>
        <w:jc w:val="both"/>
        <w:rPr>
          <w:del w:id="307" w:author="artin majdi" w:date="2023-05-09T02:58:00Z"/>
          <w:rFonts w:ascii="Avenir Next Condensed" w:hAnsi="Avenir Next Condensed" w:cs="Courier New"/>
          <w:sz w:val="24"/>
          <w:szCs w:val="24"/>
        </w:rPr>
      </w:pPr>
      <w:del w:id="308" w:author="artin majdi" w:date="2023-05-09T02:58:00Z">
        <w:r w:rsidRPr="00304397">
          <w:rPr>
            <w:rFonts w:ascii="Avenir Next Condensed" w:hAnsi="Avenir Next Condensed" w:cs="Courier New"/>
            <w:sz w:val="24"/>
            <w:szCs w:val="24"/>
          </w:rPr>
          <w:delText>\let\@evenfoot\@oddfoot}%</w:delText>
        </w:r>
      </w:del>
    </w:p>
    <w:p w14:paraId="5BD8A544" w14:textId="77777777" w:rsidR="0028309C" w:rsidRPr="00304397" w:rsidRDefault="0028309C" w:rsidP="00DC659F">
      <w:pPr>
        <w:pStyle w:val="PlainText"/>
        <w:jc w:val="both"/>
        <w:rPr>
          <w:del w:id="309" w:author="artin majdi" w:date="2023-05-09T02:58:00Z"/>
          <w:rFonts w:ascii="Avenir Next Condensed" w:hAnsi="Avenir Next Condensed" w:cs="Courier New"/>
          <w:sz w:val="24"/>
          <w:szCs w:val="24"/>
        </w:rPr>
      </w:pPr>
      <w:del w:id="310" w:author="artin majdi" w:date="2023-05-09T02:58:00Z">
        <w:r w:rsidRPr="00304397">
          <w:rPr>
            <w:rFonts w:ascii="Avenir Next Condensed" w:hAnsi="Avenir Next Condensed" w:cs="Courier New"/>
            <w:sz w:val="24"/>
            <w:szCs w:val="24"/>
          </w:rPr>
          <w:delText>\makeatother</w:delText>
        </w:r>
      </w:del>
    </w:p>
    <w:p w14:paraId="2148FC72" w14:textId="77777777" w:rsidR="0028309C" w:rsidRPr="00304397" w:rsidRDefault="0028309C" w:rsidP="00DC659F">
      <w:pPr>
        <w:pStyle w:val="PlainText"/>
        <w:jc w:val="both"/>
        <w:rPr>
          <w:del w:id="311" w:author="artin majdi" w:date="2023-05-09T02:58:00Z"/>
          <w:rFonts w:ascii="Avenir Next Condensed" w:hAnsi="Avenir Next Condensed" w:cs="Courier New"/>
          <w:sz w:val="24"/>
          <w:szCs w:val="24"/>
        </w:rPr>
      </w:pPr>
      <w:del w:id="312" w:author="artin majdi" w:date="2023-05-09T02:58:00Z">
        <w:r w:rsidRPr="00304397">
          <w:rPr>
            <w:rFonts w:ascii="Avenir Next Condensed" w:hAnsi="Avenir Next Condensed" w:cs="Courier New"/>
            <w:sz w:val="24"/>
            <w:szCs w:val="24"/>
          </w:rPr>
          <w:delText>\makeatletter</w:delText>
        </w:r>
      </w:del>
    </w:p>
    <w:p w14:paraId="0809539F" w14:textId="77777777" w:rsidR="0028309C" w:rsidRPr="00304397" w:rsidRDefault="0028309C" w:rsidP="00DC659F">
      <w:pPr>
        <w:pStyle w:val="PlainText"/>
        <w:jc w:val="both"/>
        <w:rPr>
          <w:del w:id="313" w:author="artin majdi" w:date="2023-05-09T02:58:00Z"/>
          <w:rFonts w:ascii="Avenir Next Condensed" w:hAnsi="Avenir Next Condensed" w:cs="Courier New"/>
          <w:sz w:val="24"/>
          <w:szCs w:val="24"/>
        </w:rPr>
      </w:pPr>
      <w:del w:id="314" w:author="artin majdi" w:date="2023-05-09T02:58:00Z">
        <w:r w:rsidRPr="00304397">
          <w:rPr>
            <w:rFonts w:ascii="Avenir Next Condensed" w:hAnsi="Avenir Next Condensed" w:cs="Courier New"/>
            <w:sz w:val="24"/>
            <w:szCs w:val="24"/>
          </w:rPr>
          <w:lastRenderedPageBreak/>
          <w:delText>% \NAT@numberstrue</w:delText>
        </w:r>
      </w:del>
    </w:p>
    <w:p w14:paraId="68D9A2B2" w14:textId="77777777" w:rsidR="0028309C" w:rsidRPr="00304397" w:rsidRDefault="0028309C" w:rsidP="00DC659F">
      <w:pPr>
        <w:pStyle w:val="PlainText"/>
        <w:jc w:val="both"/>
        <w:rPr>
          <w:del w:id="315" w:author="artin majdi" w:date="2023-05-09T02:58:00Z"/>
          <w:rFonts w:ascii="Avenir Next Condensed" w:hAnsi="Avenir Next Condensed" w:cs="Courier New"/>
          <w:sz w:val="24"/>
          <w:szCs w:val="24"/>
        </w:rPr>
      </w:pPr>
      <w:del w:id="316" w:author="artin majdi" w:date="2023-05-09T02:58:00Z">
        <w:r w:rsidRPr="00304397">
          <w:rPr>
            <w:rFonts w:ascii="Avenir Next Condensed" w:hAnsi="Avenir Next Condensed" w:cs="Courier New"/>
            <w:sz w:val="24"/>
            <w:szCs w:val="24"/>
          </w:rPr>
          <w:delText>%\NAT@authoryearfalse</w:delText>
        </w:r>
      </w:del>
    </w:p>
    <w:p w14:paraId="00437FC1" w14:textId="77777777" w:rsidR="0028309C" w:rsidRPr="00304397" w:rsidRDefault="0028309C" w:rsidP="00DC659F">
      <w:pPr>
        <w:pStyle w:val="PlainText"/>
        <w:jc w:val="both"/>
        <w:rPr>
          <w:del w:id="317" w:author="artin majdi" w:date="2023-05-09T02:58:00Z"/>
          <w:rFonts w:ascii="Avenir Next Condensed" w:hAnsi="Avenir Next Condensed" w:cs="Courier New"/>
          <w:sz w:val="24"/>
          <w:szCs w:val="24"/>
        </w:rPr>
      </w:pPr>
      <w:del w:id="318" w:author="artin majdi" w:date="2023-05-09T02:58:00Z">
        <w:r w:rsidRPr="00304397">
          <w:rPr>
            <w:rFonts w:ascii="Avenir Next Condensed" w:hAnsi="Avenir Next Condensed" w:cs="Courier New"/>
            <w:sz w:val="24"/>
            <w:szCs w:val="24"/>
          </w:rPr>
          <w:delText>\PassOptionsToPackage{sort&amp;compress,numbers,square}{natbib}</w:delText>
        </w:r>
      </w:del>
    </w:p>
    <w:p w14:paraId="3888B09B" w14:textId="77777777" w:rsidR="0028309C" w:rsidRPr="00304397" w:rsidRDefault="0028309C" w:rsidP="00DC659F">
      <w:pPr>
        <w:pStyle w:val="PlainText"/>
        <w:jc w:val="both"/>
        <w:rPr>
          <w:del w:id="319" w:author="artin majdi" w:date="2023-05-09T02:58:00Z"/>
          <w:rFonts w:ascii="Avenir Next Condensed" w:hAnsi="Avenir Next Condensed" w:cs="Courier New"/>
          <w:sz w:val="24"/>
          <w:szCs w:val="24"/>
        </w:rPr>
      </w:pPr>
      <w:del w:id="320" w:author="artin majdi" w:date="2023-05-09T02:58:00Z">
        <w:r w:rsidRPr="00304397">
          <w:rPr>
            <w:rFonts w:ascii="Avenir Next Condensed" w:hAnsi="Avenir Next Condensed" w:cs="Courier New"/>
            <w:sz w:val="24"/>
            <w:szCs w:val="24"/>
          </w:rPr>
          <w:delText>% \bibpunct{[}{]}{,}{n}{}{,}</w:delText>
        </w:r>
      </w:del>
    </w:p>
    <w:p w14:paraId="6EEC0B90" w14:textId="77777777" w:rsidR="0028309C" w:rsidRPr="00304397" w:rsidRDefault="0028309C" w:rsidP="00DC659F">
      <w:pPr>
        <w:pStyle w:val="PlainText"/>
        <w:jc w:val="both"/>
        <w:rPr>
          <w:del w:id="321" w:author="artin majdi" w:date="2023-05-09T02:58:00Z"/>
          <w:rFonts w:ascii="Avenir Next Condensed" w:hAnsi="Avenir Next Condensed" w:cs="Courier New"/>
          <w:sz w:val="24"/>
          <w:szCs w:val="24"/>
        </w:rPr>
      </w:pPr>
      <w:del w:id="322" w:author="artin majdi" w:date="2023-05-09T02:58:00Z">
        <w:r w:rsidRPr="00304397">
          <w:rPr>
            <w:rFonts w:ascii="Avenir Next Condensed" w:hAnsi="Avenir Next Condensed" w:cs="Courier New"/>
            <w:sz w:val="24"/>
            <w:szCs w:val="24"/>
          </w:rPr>
          <w:delText>\makeatother</w:delText>
        </w:r>
      </w:del>
    </w:p>
    <w:p w14:paraId="7084990F" w14:textId="77777777" w:rsidR="0028309C" w:rsidRPr="00304397" w:rsidRDefault="0028309C" w:rsidP="00DC659F">
      <w:pPr>
        <w:pStyle w:val="PlainText"/>
        <w:jc w:val="both"/>
        <w:rPr>
          <w:del w:id="323" w:author="artin majdi" w:date="2023-05-09T02:58:00Z"/>
          <w:rFonts w:ascii="Avenir Next Condensed" w:hAnsi="Avenir Next Condensed" w:cs="Courier New"/>
          <w:sz w:val="24"/>
          <w:szCs w:val="24"/>
        </w:rPr>
      </w:pPr>
      <w:del w:id="324" w:author="artin majdi" w:date="2023-05-09T02:58:00Z">
        <w:r w:rsidRPr="00304397">
          <w:rPr>
            <w:rFonts w:ascii="Avenir Next Condensed" w:hAnsi="Avenir Next Condensed" w:cs="Courier New"/>
            <w:sz w:val="24"/>
            <w:szCs w:val="24"/>
          </w:rPr>
          <w:delText>%%%%%%%%%%%%%%%%%%%%%%%%%%%%%%%%%%%%%%%%%%</w:delText>
        </w:r>
      </w:del>
    </w:p>
    <w:p w14:paraId="29F0B722" w14:textId="77777777" w:rsidR="0028309C" w:rsidRPr="00304397" w:rsidRDefault="0028309C" w:rsidP="00DC659F">
      <w:pPr>
        <w:pStyle w:val="PlainText"/>
        <w:jc w:val="both"/>
        <w:rPr>
          <w:del w:id="325" w:author="artin majdi" w:date="2023-05-09T02:58:00Z"/>
          <w:rFonts w:ascii="Avenir Next Condensed" w:hAnsi="Avenir Next Condensed" w:cs="Courier New"/>
          <w:sz w:val="24"/>
          <w:szCs w:val="24"/>
        </w:rPr>
      </w:pPr>
      <w:del w:id="326" w:author="artin majdi" w:date="2023-05-09T02:58:00Z">
        <w:r w:rsidRPr="00304397">
          <w:rPr>
            <w:rFonts w:ascii="Avenir Next Condensed" w:hAnsi="Avenir Next Condensed" w:cs="Courier New"/>
            <w:sz w:val="24"/>
            <w:szCs w:val="24"/>
          </w:rPr>
          <w:delText>% Feature enabled:</w:delText>
        </w:r>
      </w:del>
    </w:p>
    <w:p w14:paraId="12AE4F5F" w14:textId="77777777" w:rsidR="0028309C" w:rsidRPr="00304397" w:rsidRDefault="0028309C" w:rsidP="00DC659F">
      <w:pPr>
        <w:pStyle w:val="PlainText"/>
        <w:jc w:val="both"/>
        <w:rPr>
          <w:del w:id="327" w:author="artin majdi" w:date="2023-05-09T02:58:00Z"/>
          <w:rFonts w:ascii="Avenir Next Condensed" w:hAnsi="Avenir Next Condensed" w:cs="Courier New"/>
          <w:sz w:val="24"/>
          <w:szCs w:val="24"/>
        </w:rPr>
      </w:pPr>
      <w:del w:id="328" w:author="artin majdi" w:date="2023-05-09T02:58:00Z">
        <w:r w:rsidRPr="00304397">
          <w:rPr>
            <w:rFonts w:ascii="Avenir Next Condensed" w:hAnsi="Avenir Next Condensed" w:cs="Courier New"/>
            <w:sz w:val="24"/>
            <w:szCs w:val="24"/>
          </w:rPr>
          <w:delText>%full-reference: true</w:delText>
        </w:r>
      </w:del>
    </w:p>
    <w:p w14:paraId="27C30A25"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{float}</w:t>
      </w:r>
    </w:p>
    <w:p w14:paraId="58106F3D" w14:textId="77777777" w:rsidR="0028309C" w:rsidRPr="00304397" w:rsidRDefault="0028309C" w:rsidP="00DC659F">
      <w:pPr>
        <w:pStyle w:val="PlainText"/>
        <w:jc w:val="both"/>
        <w:rPr>
          <w:del w:id="329" w:author="artin majdi" w:date="2023-05-09T02:58:00Z"/>
          <w:rFonts w:ascii="Avenir Next Condensed" w:hAnsi="Avenir Next Condensed" w:cs="Courier New"/>
          <w:sz w:val="24"/>
          <w:szCs w:val="24"/>
        </w:rPr>
      </w:pPr>
      <w:del w:id="330" w:author="artin majdi" w:date="2023-05-09T02:58:00Z">
        <w:r w:rsidRPr="00304397">
          <w:rPr>
            <w:rFonts w:ascii="Avenir Next Condensed" w:hAnsi="Avenir Next Condensed" w:cs="Courier New"/>
            <w:sz w:val="24"/>
            <w:szCs w:val="24"/>
          </w:rPr>
          <w:delText>\makeatletter</w:delText>
        </w:r>
      </w:del>
    </w:p>
    <w:p w14:paraId="09885CEB" w14:textId="77777777" w:rsidR="0028309C" w:rsidRPr="00304397" w:rsidRDefault="0028309C" w:rsidP="00DC659F">
      <w:pPr>
        <w:pStyle w:val="PlainText"/>
        <w:jc w:val="both"/>
        <w:rPr>
          <w:del w:id="331" w:author="artin majdi" w:date="2023-05-09T02:58:00Z"/>
          <w:rFonts w:ascii="Avenir Next Condensed" w:hAnsi="Avenir Next Condensed" w:cs="Courier New"/>
          <w:sz w:val="24"/>
          <w:szCs w:val="24"/>
        </w:rPr>
      </w:pPr>
      <w:del w:id="332" w:author="artin majdi" w:date="2023-05-09T02:58:00Z">
        <w:r w:rsidRPr="00304397">
          <w:rPr>
            <w:rFonts w:ascii="Avenir Next Condensed" w:hAnsi="Avenir Next Condensed" w:cs="Courier New"/>
            <w:sz w:val="24"/>
            <w:szCs w:val="24"/>
          </w:rPr>
          <w:delText>% For lowercase \mathcal - extracted from mathalfa.sty</w:delText>
        </w:r>
      </w:del>
    </w:p>
    <w:p w14:paraId="4F614A1C" w14:textId="77777777" w:rsidR="0028309C" w:rsidRPr="00304397" w:rsidRDefault="0028309C" w:rsidP="00DC659F">
      <w:pPr>
        <w:pStyle w:val="PlainText"/>
        <w:jc w:val="both"/>
        <w:rPr>
          <w:del w:id="333" w:author="artin majdi" w:date="2023-05-09T02:58:00Z"/>
          <w:rFonts w:ascii="Avenir Next Condensed" w:hAnsi="Avenir Next Condensed" w:cs="Courier New"/>
          <w:sz w:val="24"/>
          <w:szCs w:val="24"/>
        </w:rPr>
      </w:pPr>
      <w:del w:id="334" w:author="artin majdi" w:date="2023-05-09T02:58:00Z">
        <w:r w:rsidRPr="00304397">
          <w:rPr>
            <w:rFonts w:ascii="Avenir Next Condensed" w:hAnsi="Avenir Next Condensed" w:cs="Courier New"/>
            <w:sz w:val="24"/>
            <w:szCs w:val="24"/>
          </w:rPr>
          <w:delText>\def\mathalfa@calscaled{s*[1] }</w:delText>
        </w:r>
      </w:del>
    </w:p>
    <w:p w14:paraId="6264EA7D" w14:textId="77777777" w:rsidR="0028309C" w:rsidRPr="00304397" w:rsidRDefault="0028309C" w:rsidP="00DC659F">
      <w:pPr>
        <w:pStyle w:val="PlainText"/>
        <w:jc w:val="both"/>
        <w:rPr>
          <w:del w:id="335" w:author="artin majdi" w:date="2023-05-09T02:58:00Z"/>
          <w:rFonts w:ascii="Avenir Next Condensed" w:hAnsi="Avenir Next Condensed" w:cs="Courier New"/>
          <w:sz w:val="24"/>
          <w:szCs w:val="24"/>
        </w:rPr>
      </w:pPr>
      <w:del w:id="336" w:author="artin majdi" w:date="2023-05-09T02:58:00Z">
        <w:r w:rsidRPr="00304397">
          <w:rPr>
            <w:rFonts w:ascii="Avenir Next Condensed" w:hAnsi="Avenir Next Condensed" w:cs="Courier New"/>
            <w:sz w:val="24"/>
            <w:szCs w:val="24"/>
          </w:rPr>
          <w:delText xml:space="preserve">  \DeclareFontFamily{U}{BOONDOX-cal}{\skewchar \font =45}</w:delText>
        </w:r>
      </w:del>
    </w:p>
    <w:p w14:paraId="5484A0D7" w14:textId="77777777" w:rsidR="0028309C" w:rsidRPr="00304397" w:rsidRDefault="0028309C" w:rsidP="00DC659F">
      <w:pPr>
        <w:pStyle w:val="PlainText"/>
        <w:jc w:val="both"/>
        <w:rPr>
          <w:del w:id="337" w:author="artin majdi" w:date="2023-05-09T02:58:00Z"/>
          <w:rFonts w:ascii="Avenir Next Condensed" w:hAnsi="Avenir Next Condensed" w:cs="Courier New"/>
          <w:sz w:val="24"/>
          <w:szCs w:val="24"/>
        </w:rPr>
      </w:pPr>
      <w:del w:id="338" w:author="artin majdi" w:date="2023-05-09T02:58:00Z">
        <w:r w:rsidRPr="00304397">
          <w:rPr>
            <w:rFonts w:ascii="Avenir Next Condensed" w:hAnsi="Avenir Next Condensed" w:cs="Courier New"/>
            <w:sz w:val="24"/>
            <w:szCs w:val="24"/>
          </w:rPr>
          <w:delText xml:space="preserve">  \DeclareFontShape{U}{BOONDOX-cal}{m}{n}{</w:delText>
        </w:r>
      </w:del>
    </w:p>
    <w:p w14:paraId="7F1B335D" w14:textId="77777777" w:rsidR="0028309C" w:rsidRPr="00304397" w:rsidRDefault="0028309C" w:rsidP="00DC659F">
      <w:pPr>
        <w:pStyle w:val="PlainText"/>
        <w:jc w:val="both"/>
        <w:rPr>
          <w:del w:id="339" w:author="artin majdi" w:date="2023-05-09T02:58:00Z"/>
          <w:rFonts w:ascii="Avenir Next Condensed" w:hAnsi="Avenir Next Condensed" w:cs="Courier New"/>
          <w:sz w:val="24"/>
          <w:szCs w:val="24"/>
        </w:rPr>
      </w:pPr>
      <w:del w:id="340" w:author="artin majdi" w:date="2023-05-09T02:58:00Z">
        <w:r w:rsidRPr="00304397">
          <w:rPr>
            <w:rFonts w:ascii="Avenir Next Condensed" w:hAnsi="Avenir Next Condensed" w:cs="Courier New"/>
            <w:sz w:val="24"/>
            <w:szCs w:val="24"/>
          </w:rPr>
          <w:delText xml:space="preserve">    &lt;-&gt; \mathalfa@calscaled  BOONDOX-r-cal}{}</w:delText>
        </w:r>
      </w:del>
    </w:p>
    <w:p w14:paraId="518E8021" w14:textId="77777777" w:rsidR="0028309C" w:rsidRPr="00304397" w:rsidRDefault="0028309C" w:rsidP="00DC659F">
      <w:pPr>
        <w:pStyle w:val="PlainText"/>
        <w:jc w:val="both"/>
        <w:rPr>
          <w:del w:id="341" w:author="artin majdi" w:date="2023-05-09T02:58:00Z"/>
          <w:rFonts w:ascii="Avenir Next Condensed" w:hAnsi="Avenir Next Condensed" w:cs="Courier New"/>
          <w:sz w:val="24"/>
          <w:szCs w:val="24"/>
        </w:rPr>
      </w:pPr>
      <w:del w:id="342" w:author="artin majdi" w:date="2023-05-09T02:58:00Z">
        <w:r w:rsidRPr="00304397">
          <w:rPr>
            <w:rFonts w:ascii="Avenir Next Condensed" w:hAnsi="Avenir Next Condensed" w:cs="Courier New"/>
            <w:sz w:val="24"/>
            <w:szCs w:val="24"/>
          </w:rPr>
          <w:delText xml:space="preserve">  \DeclareFontShape{U}{BOONDOX-cal}{b}{n}{</w:delText>
        </w:r>
      </w:del>
    </w:p>
    <w:p w14:paraId="62D649E1" w14:textId="77777777" w:rsidR="0028309C" w:rsidRPr="00304397" w:rsidRDefault="0028309C" w:rsidP="00DC659F">
      <w:pPr>
        <w:pStyle w:val="PlainText"/>
        <w:jc w:val="both"/>
        <w:rPr>
          <w:del w:id="343" w:author="artin majdi" w:date="2023-05-09T02:58:00Z"/>
          <w:rFonts w:ascii="Avenir Next Condensed" w:hAnsi="Avenir Next Condensed" w:cs="Courier New"/>
          <w:sz w:val="24"/>
          <w:szCs w:val="24"/>
        </w:rPr>
      </w:pPr>
      <w:del w:id="344" w:author="artin majdi" w:date="2023-05-09T02:58:00Z">
        <w:r w:rsidRPr="00304397">
          <w:rPr>
            <w:rFonts w:ascii="Avenir Next Condensed" w:hAnsi="Avenir Next Condensed" w:cs="Courier New"/>
            <w:sz w:val="24"/>
            <w:szCs w:val="24"/>
          </w:rPr>
          <w:delText xml:space="preserve">    &lt;-&gt; \mathalfa@calscaled  BOONDOX-b-cal}{}</w:delText>
        </w:r>
      </w:del>
    </w:p>
    <w:p w14:paraId="51DD190D" w14:textId="77777777" w:rsidR="0028309C" w:rsidRPr="00304397" w:rsidRDefault="0028309C" w:rsidP="00DC659F">
      <w:pPr>
        <w:pStyle w:val="PlainText"/>
        <w:jc w:val="both"/>
        <w:rPr>
          <w:del w:id="345" w:author="artin majdi" w:date="2023-05-09T02:58:00Z"/>
          <w:rFonts w:ascii="Avenir Next Condensed" w:hAnsi="Avenir Next Condensed" w:cs="Courier New"/>
          <w:sz w:val="24"/>
          <w:szCs w:val="24"/>
        </w:rPr>
      </w:pPr>
      <w:del w:id="346" w:author="artin majdi" w:date="2023-05-09T02:58:00Z">
        <w:r w:rsidRPr="00304397">
          <w:rPr>
            <w:rFonts w:ascii="Avenir Next Condensed" w:hAnsi="Avenir Next Condensed" w:cs="Courier New"/>
            <w:sz w:val="24"/>
            <w:szCs w:val="24"/>
          </w:rPr>
          <w:delText xml:space="preserve">  \DeclareMathAlphabet{\smallmathcal}{U}{BOONDOX-cal}{m}{n}</w:delText>
        </w:r>
      </w:del>
    </w:p>
    <w:p w14:paraId="2A16D92C" w14:textId="77777777" w:rsidR="0028309C" w:rsidRPr="00304397" w:rsidRDefault="0028309C" w:rsidP="00DC659F">
      <w:pPr>
        <w:pStyle w:val="PlainText"/>
        <w:jc w:val="both"/>
        <w:rPr>
          <w:del w:id="347" w:author="artin majdi" w:date="2023-05-09T02:58:00Z"/>
          <w:rFonts w:ascii="Avenir Next Condensed" w:hAnsi="Avenir Next Condensed" w:cs="Courier New"/>
          <w:sz w:val="24"/>
          <w:szCs w:val="24"/>
        </w:rPr>
      </w:pPr>
      <w:del w:id="348" w:author="artin majdi" w:date="2023-05-09T02:58:00Z">
        <w:r w:rsidRPr="00304397">
          <w:rPr>
            <w:rFonts w:ascii="Avenir Next Condensed" w:hAnsi="Avenir Next Condensed" w:cs="Courier New"/>
            <w:sz w:val="24"/>
            <w:szCs w:val="24"/>
          </w:rPr>
          <w:delText xml:space="preserve">  \SetMathAlphabet{\smallmathcal}{bold}{U}{BOONDOX-cal}{b}{n}</w:delText>
        </w:r>
      </w:del>
    </w:p>
    <w:p w14:paraId="49963178" w14:textId="77777777" w:rsidR="0028309C" w:rsidRPr="00304397" w:rsidRDefault="0028309C" w:rsidP="00DC659F">
      <w:pPr>
        <w:pStyle w:val="PlainText"/>
        <w:jc w:val="both"/>
        <w:rPr>
          <w:del w:id="349" w:author="artin majdi" w:date="2023-05-09T02:58:00Z"/>
          <w:rFonts w:ascii="Avenir Next Condensed" w:hAnsi="Avenir Next Condensed" w:cs="Courier New"/>
          <w:sz w:val="24"/>
          <w:szCs w:val="24"/>
        </w:rPr>
      </w:pPr>
      <w:del w:id="350" w:author="artin majdi" w:date="2023-05-09T02:58:00Z">
        <w:r w:rsidRPr="00304397">
          <w:rPr>
            <w:rFonts w:ascii="Avenir Next Condensed" w:hAnsi="Avenir Next Condensed" w:cs="Courier New"/>
            <w:sz w:val="24"/>
            <w:szCs w:val="24"/>
          </w:rPr>
          <w:delText xml:space="preserve">  \DeclareMathAlphabet{\smallmathbcal} {U}{BOONDOX-cal}{b}{n}</w:delText>
        </w:r>
      </w:del>
    </w:p>
    <w:p w14:paraId="21F4A32F" w14:textId="77777777" w:rsidR="0028309C" w:rsidRPr="00304397" w:rsidRDefault="0028309C" w:rsidP="00DC659F">
      <w:pPr>
        <w:pStyle w:val="PlainText"/>
        <w:jc w:val="both"/>
        <w:rPr>
          <w:del w:id="351" w:author="artin majdi" w:date="2023-05-09T02:58:00Z"/>
          <w:rFonts w:ascii="Avenir Next Condensed" w:hAnsi="Avenir Next Condensed" w:cs="Courier New"/>
          <w:sz w:val="24"/>
          <w:szCs w:val="24"/>
        </w:rPr>
      </w:pPr>
      <w:del w:id="352" w:author="artin majdi" w:date="2023-05-09T02:58:00Z">
        <w:r w:rsidRPr="00304397">
          <w:rPr>
            <w:rFonts w:ascii="Avenir Next Condensed" w:hAnsi="Avenir Next Condensed" w:cs="Courier New"/>
            <w:sz w:val="24"/>
            <w:szCs w:val="24"/>
          </w:rPr>
          <w:delText>\makeatother</w:delText>
        </w:r>
      </w:del>
    </w:p>
    <w:p w14:paraId="41250CB4" w14:textId="77777777" w:rsidR="0028309C" w:rsidRPr="00304397" w:rsidRDefault="0028309C" w:rsidP="00DC659F">
      <w:pPr>
        <w:pStyle w:val="PlainText"/>
        <w:jc w:val="both"/>
        <w:rPr>
          <w:del w:id="353" w:author="artin majdi" w:date="2023-05-09T02:58:00Z"/>
          <w:rFonts w:ascii="Avenir Next Condensed" w:hAnsi="Avenir Next Condensed" w:cs="Courier New"/>
          <w:sz w:val="24"/>
          <w:szCs w:val="24"/>
        </w:rPr>
      </w:pPr>
      <w:del w:id="354" w:author="artin majdi" w:date="2023-05-09T02:58:00Z">
        <w:r w:rsidRPr="00304397">
          <w:rPr>
            <w:rFonts w:ascii="Avenir Next Condensed" w:hAnsi="Avenir Next Condensed" w:cs="Courier New"/>
            <w:sz w:val="24"/>
            <w:szCs w:val="24"/>
          </w:rPr>
          <w:delText>%%%%</w:delText>
        </w:r>
      </w:del>
    </w:p>
    <w:p w14:paraId="45652BEF" w14:textId="77777777" w:rsidR="0028309C" w:rsidRPr="00304397" w:rsidRDefault="0028309C" w:rsidP="00DC659F">
      <w:pPr>
        <w:pStyle w:val="PlainText"/>
        <w:jc w:val="both"/>
        <w:rPr>
          <w:del w:id="355" w:author="artin majdi" w:date="2023-05-09T02:58:00Z"/>
          <w:rFonts w:ascii="Avenir Next Condensed" w:hAnsi="Avenir Next Condensed" w:cs="Courier New"/>
          <w:sz w:val="24"/>
          <w:szCs w:val="24"/>
        </w:rPr>
      </w:pPr>
      <w:del w:id="356" w:author="artin majdi" w:date="2023-05-09T02:58:00Z">
        <w:r w:rsidRPr="00304397">
          <w:rPr>
            <w:rFonts w:ascii="Avenir Next Condensed" w:hAnsi="Avenir Next Condensed" w:cs="Courier New"/>
            <w:sz w:val="24"/>
            <w:szCs w:val="24"/>
          </w:rPr>
          <w:delText>%%%%%=============================================================================%%%%</w:delText>
        </w:r>
      </w:del>
    </w:p>
    <w:p w14:paraId="555341CB" w14:textId="77777777" w:rsidR="0028309C" w:rsidRPr="00304397" w:rsidRDefault="0028309C" w:rsidP="00DC659F">
      <w:pPr>
        <w:pStyle w:val="PlainText"/>
        <w:jc w:val="both"/>
        <w:rPr>
          <w:del w:id="357" w:author="artin majdi" w:date="2023-05-09T02:58:00Z"/>
          <w:rFonts w:ascii="Avenir Next Condensed" w:hAnsi="Avenir Next Condensed" w:cs="Courier New"/>
          <w:sz w:val="24"/>
          <w:szCs w:val="24"/>
        </w:rPr>
      </w:pPr>
      <w:del w:id="358" w:author="artin majdi" w:date="2023-05-09T02:58:00Z">
        <w:r w:rsidRPr="00304397">
          <w:rPr>
            <w:rFonts w:ascii="Avenir Next Condensed" w:hAnsi="Avenir Next Condensed" w:cs="Courier New"/>
            <w:sz w:val="24"/>
            <w:szCs w:val="24"/>
          </w:rPr>
          <w:delText>%%%%  Remarks: This template is provided to aid authors with the preparation</w:delText>
        </w:r>
      </w:del>
    </w:p>
    <w:p w14:paraId="760FFE02" w14:textId="77777777" w:rsidR="0028309C" w:rsidRPr="00304397" w:rsidRDefault="0028309C" w:rsidP="00DC659F">
      <w:pPr>
        <w:pStyle w:val="PlainText"/>
        <w:jc w:val="both"/>
        <w:rPr>
          <w:del w:id="359" w:author="artin majdi" w:date="2023-05-09T02:58:00Z"/>
          <w:rFonts w:ascii="Avenir Next Condensed" w:hAnsi="Avenir Next Condensed" w:cs="Courier New"/>
          <w:sz w:val="24"/>
          <w:szCs w:val="24"/>
        </w:rPr>
      </w:pPr>
      <w:del w:id="360" w:author="artin majdi" w:date="2023-05-09T02:58:00Z">
        <w:r w:rsidRPr="00304397">
          <w:rPr>
            <w:rFonts w:ascii="Avenir Next Condensed" w:hAnsi="Avenir Next Condensed" w:cs="Courier New"/>
            <w:sz w:val="24"/>
            <w:szCs w:val="24"/>
          </w:rPr>
          <w:delText xml:space="preserve">%%%%  of original research articles intended for submission to journals published </w:delText>
        </w:r>
      </w:del>
    </w:p>
    <w:p w14:paraId="5E9076D4" w14:textId="77777777" w:rsidR="0028309C" w:rsidRPr="00304397" w:rsidRDefault="0028309C" w:rsidP="00DC659F">
      <w:pPr>
        <w:pStyle w:val="PlainText"/>
        <w:jc w:val="both"/>
        <w:rPr>
          <w:del w:id="361" w:author="artin majdi" w:date="2023-05-09T02:58:00Z"/>
          <w:rFonts w:ascii="Avenir Next Condensed" w:hAnsi="Avenir Next Condensed" w:cs="Courier New"/>
          <w:sz w:val="24"/>
          <w:szCs w:val="24"/>
        </w:rPr>
      </w:pPr>
      <w:del w:id="362" w:author="artin majdi" w:date="2023-05-09T02:58:00Z">
        <w:r w:rsidRPr="00304397">
          <w:rPr>
            <w:rFonts w:ascii="Avenir Next Condensed" w:hAnsi="Avenir Next Condensed" w:cs="Courier New"/>
            <w:sz w:val="24"/>
            <w:szCs w:val="24"/>
          </w:rPr>
          <w:delText xml:space="preserve">%%%%  by Springer Nature. The guidance has been prepared in partnership with </w:delText>
        </w:r>
      </w:del>
    </w:p>
    <w:p w14:paraId="672B96A1" w14:textId="77777777" w:rsidR="0028309C" w:rsidRPr="00304397" w:rsidRDefault="0028309C" w:rsidP="00DC659F">
      <w:pPr>
        <w:pStyle w:val="PlainText"/>
        <w:jc w:val="both"/>
        <w:rPr>
          <w:del w:id="363" w:author="artin majdi" w:date="2023-05-09T02:58:00Z"/>
          <w:rFonts w:ascii="Avenir Next Condensed" w:hAnsi="Avenir Next Condensed" w:cs="Courier New"/>
          <w:sz w:val="24"/>
          <w:szCs w:val="24"/>
        </w:rPr>
      </w:pPr>
      <w:del w:id="364" w:author="artin majdi" w:date="2023-05-09T02:58:00Z">
        <w:r w:rsidRPr="00304397">
          <w:rPr>
            <w:rFonts w:ascii="Avenir Next Condensed" w:hAnsi="Avenir Next Condensed" w:cs="Courier New"/>
            <w:sz w:val="24"/>
            <w:szCs w:val="24"/>
          </w:rPr>
          <w:delText xml:space="preserve">%%%%  production teams to conform to Springer Nature technical requirements. </w:delText>
        </w:r>
      </w:del>
    </w:p>
    <w:p w14:paraId="0E3E82BF" w14:textId="77777777" w:rsidR="0028309C" w:rsidRPr="00304397" w:rsidRDefault="0028309C" w:rsidP="00DC659F">
      <w:pPr>
        <w:pStyle w:val="PlainText"/>
        <w:jc w:val="both"/>
        <w:rPr>
          <w:del w:id="365" w:author="artin majdi" w:date="2023-05-09T02:58:00Z"/>
          <w:rFonts w:ascii="Avenir Next Condensed" w:hAnsi="Avenir Next Condensed" w:cs="Courier New"/>
          <w:sz w:val="24"/>
          <w:szCs w:val="24"/>
        </w:rPr>
      </w:pPr>
      <w:del w:id="366" w:author="artin majdi" w:date="2023-05-09T02:58:00Z">
        <w:r w:rsidRPr="00304397">
          <w:rPr>
            <w:rFonts w:ascii="Avenir Next Condensed" w:hAnsi="Avenir Next Condensed" w:cs="Courier New"/>
            <w:sz w:val="24"/>
            <w:szCs w:val="24"/>
          </w:rPr>
          <w:delText xml:space="preserve">%%%%  Editorial and presentation requirements differ among journal portfolios and </w:delText>
        </w:r>
      </w:del>
    </w:p>
    <w:p w14:paraId="0F2A8E37" w14:textId="77777777" w:rsidR="0028309C" w:rsidRPr="00304397" w:rsidRDefault="0028309C" w:rsidP="00DC659F">
      <w:pPr>
        <w:pStyle w:val="PlainText"/>
        <w:jc w:val="both"/>
        <w:rPr>
          <w:del w:id="367" w:author="artin majdi" w:date="2023-05-09T02:58:00Z"/>
          <w:rFonts w:ascii="Avenir Next Condensed" w:hAnsi="Avenir Next Condensed" w:cs="Courier New"/>
          <w:sz w:val="24"/>
          <w:szCs w:val="24"/>
        </w:rPr>
      </w:pPr>
      <w:del w:id="368" w:author="artin majdi" w:date="2023-05-09T02:58:00Z">
        <w:r w:rsidRPr="00304397">
          <w:rPr>
            <w:rFonts w:ascii="Avenir Next Condensed" w:hAnsi="Avenir Next Condensed" w:cs="Courier New"/>
            <w:sz w:val="24"/>
            <w:szCs w:val="24"/>
          </w:rPr>
          <w:delText xml:space="preserve">%%%%  research disciplines. You may find sections in this template are irrelevant </w:delText>
        </w:r>
      </w:del>
    </w:p>
    <w:p w14:paraId="6E9E89A0" w14:textId="77777777" w:rsidR="0028309C" w:rsidRPr="00304397" w:rsidRDefault="0028309C" w:rsidP="00DC659F">
      <w:pPr>
        <w:pStyle w:val="PlainText"/>
        <w:jc w:val="both"/>
        <w:rPr>
          <w:del w:id="369" w:author="artin majdi" w:date="2023-05-09T02:58:00Z"/>
          <w:rFonts w:ascii="Avenir Next Condensed" w:hAnsi="Avenir Next Condensed" w:cs="Courier New"/>
          <w:sz w:val="24"/>
          <w:szCs w:val="24"/>
        </w:rPr>
      </w:pPr>
      <w:del w:id="370" w:author="artin majdi" w:date="2023-05-09T02:58:00Z">
        <w:r w:rsidRPr="00304397">
          <w:rPr>
            <w:rFonts w:ascii="Avenir Next Condensed" w:hAnsi="Avenir Next Condensed" w:cs="Courier New"/>
            <w:sz w:val="24"/>
            <w:szCs w:val="24"/>
          </w:rPr>
          <w:delText xml:space="preserve">%%%%  to your work and are empowered to omit any such section if allowed by the </w:delText>
        </w:r>
      </w:del>
    </w:p>
    <w:p w14:paraId="5312C16D" w14:textId="77777777" w:rsidR="0028309C" w:rsidRPr="00304397" w:rsidRDefault="0028309C" w:rsidP="00DC659F">
      <w:pPr>
        <w:pStyle w:val="PlainText"/>
        <w:jc w:val="both"/>
        <w:rPr>
          <w:del w:id="371" w:author="artin majdi" w:date="2023-05-09T02:58:00Z"/>
          <w:rFonts w:ascii="Avenir Next Condensed" w:hAnsi="Avenir Next Condensed" w:cs="Courier New"/>
          <w:sz w:val="24"/>
          <w:szCs w:val="24"/>
        </w:rPr>
      </w:pPr>
      <w:del w:id="372" w:author="artin majdi" w:date="2023-05-09T02:58:00Z">
        <w:r w:rsidRPr="00304397">
          <w:rPr>
            <w:rFonts w:ascii="Avenir Next Condensed" w:hAnsi="Avenir Next Condensed" w:cs="Courier New"/>
            <w:sz w:val="24"/>
            <w:szCs w:val="24"/>
          </w:rPr>
          <w:delText xml:space="preserve">%%%%  journal you intend to submit to. The submission guidelines and policies </w:delText>
        </w:r>
      </w:del>
    </w:p>
    <w:p w14:paraId="119347A5" w14:textId="77777777" w:rsidR="0028309C" w:rsidRPr="00304397" w:rsidRDefault="0028309C" w:rsidP="00DC659F">
      <w:pPr>
        <w:pStyle w:val="PlainText"/>
        <w:jc w:val="both"/>
        <w:rPr>
          <w:del w:id="373" w:author="artin majdi" w:date="2023-05-09T02:58:00Z"/>
          <w:rFonts w:ascii="Avenir Next Condensed" w:hAnsi="Avenir Next Condensed" w:cs="Courier New"/>
          <w:sz w:val="24"/>
          <w:szCs w:val="24"/>
        </w:rPr>
      </w:pPr>
      <w:del w:id="374" w:author="artin majdi" w:date="2023-05-09T02:58:00Z">
        <w:r w:rsidRPr="00304397">
          <w:rPr>
            <w:rFonts w:ascii="Avenir Next Condensed" w:hAnsi="Avenir Next Condensed" w:cs="Courier New"/>
            <w:sz w:val="24"/>
            <w:szCs w:val="24"/>
          </w:rPr>
          <w:delText xml:space="preserve">%%%%  of the journal take precedence. A detailed User Manual is available in the </w:delText>
        </w:r>
      </w:del>
    </w:p>
    <w:p w14:paraId="5A303EA3" w14:textId="77777777" w:rsidR="0028309C" w:rsidRPr="00304397" w:rsidRDefault="0028309C" w:rsidP="00DC659F">
      <w:pPr>
        <w:pStyle w:val="PlainText"/>
        <w:jc w:val="both"/>
        <w:rPr>
          <w:del w:id="375" w:author="artin majdi" w:date="2023-05-09T02:58:00Z"/>
          <w:rFonts w:ascii="Avenir Next Condensed" w:hAnsi="Avenir Next Condensed" w:cs="Courier New"/>
          <w:sz w:val="24"/>
          <w:szCs w:val="24"/>
        </w:rPr>
      </w:pPr>
      <w:del w:id="376" w:author="artin majdi" w:date="2023-05-09T02:58:00Z">
        <w:r w:rsidRPr="00304397">
          <w:rPr>
            <w:rFonts w:ascii="Avenir Next Condensed" w:hAnsi="Avenir Next Condensed" w:cs="Courier New"/>
            <w:sz w:val="24"/>
            <w:szCs w:val="24"/>
          </w:rPr>
          <w:delText>%%%%  template package for technical guidance.</w:delText>
        </w:r>
      </w:del>
    </w:p>
    <w:p w14:paraId="07DFC7D0" w14:textId="77777777" w:rsidR="0028309C" w:rsidRPr="00304397" w:rsidRDefault="0028309C" w:rsidP="00DC659F">
      <w:pPr>
        <w:pStyle w:val="PlainText"/>
        <w:jc w:val="both"/>
        <w:rPr>
          <w:del w:id="377" w:author="artin majdi" w:date="2023-05-09T02:58:00Z"/>
          <w:rFonts w:ascii="Avenir Next Condensed" w:hAnsi="Avenir Next Condensed" w:cs="Courier New"/>
          <w:sz w:val="24"/>
          <w:szCs w:val="24"/>
        </w:rPr>
      </w:pPr>
      <w:del w:id="378" w:author="artin majdi" w:date="2023-05-09T02:58:00Z">
        <w:r w:rsidRPr="00304397">
          <w:rPr>
            <w:rFonts w:ascii="Avenir Next Condensed" w:hAnsi="Avenir Next Condensed" w:cs="Courier New"/>
            <w:sz w:val="24"/>
            <w:szCs w:val="24"/>
          </w:rPr>
          <w:delText>%%%%%=============================================================================%%%%</w:delText>
        </w:r>
      </w:del>
    </w:p>
    <w:p w14:paraId="2F012CD0" w14:textId="77777777" w:rsidR="0028309C" w:rsidRPr="00304397" w:rsidRDefault="0028309C" w:rsidP="00DC659F">
      <w:pPr>
        <w:pStyle w:val="PlainText"/>
        <w:jc w:val="both"/>
        <w:rPr>
          <w:del w:id="379" w:author="artin majdi" w:date="2023-05-09T02:58:00Z"/>
          <w:rFonts w:ascii="Avenir Next Condensed" w:hAnsi="Avenir Next Condensed" w:cs="Courier New"/>
          <w:sz w:val="24"/>
          <w:szCs w:val="24"/>
        </w:rPr>
      </w:pPr>
      <w:del w:id="380" w:author="artin majdi" w:date="2023-05-09T02:58:00Z">
        <w:r w:rsidRPr="00304397">
          <w:rPr>
            <w:rFonts w:ascii="Avenir Next Condensed" w:hAnsi="Avenir Next Condensed" w:cs="Courier New"/>
            <w:sz w:val="24"/>
            <w:szCs w:val="24"/>
          </w:rPr>
          <w:delText>%% as per the requirement new theorem styles can be included as shown below</w:delText>
        </w:r>
      </w:del>
    </w:p>
    <w:p w14:paraId="5B20EE85" w14:textId="77777777" w:rsidR="0028309C" w:rsidRPr="00304397" w:rsidRDefault="0028309C" w:rsidP="00DC659F">
      <w:pPr>
        <w:pStyle w:val="PlainText"/>
        <w:jc w:val="both"/>
        <w:rPr>
          <w:del w:id="381" w:author="artin majdi" w:date="2023-05-09T02:58:00Z"/>
          <w:rFonts w:ascii="Avenir Next Condensed" w:hAnsi="Avenir Next Condensed" w:cs="Courier New"/>
          <w:sz w:val="24"/>
          <w:szCs w:val="24"/>
        </w:rPr>
      </w:pPr>
      <w:del w:id="382" w:author="artin majdi" w:date="2023-05-09T02:58:00Z">
        <w:r w:rsidRPr="00304397">
          <w:rPr>
            <w:rFonts w:ascii="Avenir Next Condensed" w:hAnsi="Avenir Next Condensed" w:cs="Courier New"/>
            <w:sz w:val="24"/>
            <w:szCs w:val="24"/>
          </w:rPr>
          <w:delText>\theoremstyle{thmstyleone}%</w:delText>
        </w:r>
      </w:del>
    </w:p>
    <w:p w14:paraId="196B3EAF" w14:textId="77777777" w:rsidR="0028309C" w:rsidRPr="00304397" w:rsidRDefault="0028309C" w:rsidP="00DC659F">
      <w:pPr>
        <w:pStyle w:val="PlainText"/>
        <w:jc w:val="both"/>
        <w:rPr>
          <w:del w:id="383" w:author="artin majdi" w:date="2023-05-09T02:58:00Z"/>
          <w:rFonts w:ascii="Avenir Next Condensed" w:hAnsi="Avenir Next Condensed" w:cs="Courier New"/>
          <w:sz w:val="24"/>
          <w:szCs w:val="24"/>
        </w:rPr>
      </w:pPr>
      <w:del w:id="384" w:author="artin majdi" w:date="2023-05-09T02:58:00Z">
        <w:r w:rsidRPr="00304397">
          <w:rPr>
            <w:rFonts w:ascii="Avenir Next Condensed" w:hAnsi="Avenir Next Condensed" w:cs="Courier New"/>
            <w:sz w:val="24"/>
            <w:szCs w:val="24"/>
          </w:rPr>
          <w:lastRenderedPageBreak/>
          <w:delText>\newtheorem{theorem}{Theorem}%  meant for continuous numbers</w:delText>
        </w:r>
      </w:del>
    </w:p>
    <w:p w14:paraId="4250754C" w14:textId="77777777" w:rsidR="0028309C" w:rsidRPr="00304397" w:rsidRDefault="0028309C" w:rsidP="00DC659F">
      <w:pPr>
        <w:pStyle w:val="PlainText"/>
        <w:jc w:val="both"/>
        <w:rPr>
          <w:del w:id="385" w:author="artin majdi" w:date="2023-05-09T02:58:00Z"/>
          <w:rFonts w:ascii="Avenir Next Condensed" w:hAnsi="Avenir Next Condensed" w:cs="Courier New"/>
          <w:sz w:val="24"/>
          <w:szCs w:val="24"/>
        </w:rPr>
      </w:pPr>
      <w:del w:id="386" w:author="artin majdi" w:date="2023-05-09T02:58:00Z">
        <w:r w:rsidRPr="00304397">
          <w:rPr>
            <w:rFonts w:ascii="Avenir Next Condensed" w:hAnsi="Avenir Next Condensed" w:cs="Courier New"/>
            <w:sz w:val="24"/>
            <w:szCs w:val="24"/>
          </w:rPr>
          <w:delText>%%\newtheorem{theorem}{Theorem}[section]% meant for sectionwise numbers</w:delText>
        </w:r>
      </w:del>
    </w:p>
    <w:p w14:paraId="23B0C784" w14:textId="77777777" w:rsidR="0028309C" w:rsidRPr="00304397" w:rsidRDefault="0028309C" w:rsidP="00DC659F">
      <w:pPr>
        <w:pStyle w:val="PlainText"/>
        <w:jc w:val="both"/>
        <w:rPr>
          <w:del w:id="387" w:author="artin majdi" w:date="2023-05-09T02:58:00Z"/>
          <w:rFonts w:ascii="Avenir Next Condensed" w:hAnsi="Avenir Next Condensed" w:cs="Courier New"/>
          <w:sz w:val="24"/>
          <w:szCs w:val="24"/>
        </w:rPr>
      </w:pPr>
      <w:del w:id="388" w:author="artin majdi" w:date="2023-05-09T02:58:00Z">
        <w:r w:rsidRPr="00304397">
          <w:rPr>
            <w:rFonts w:ascii="Avenir Next Condensed" w:hAnsi="Avenir Next Condensed" w:cs="Courier New"/>
            <w:sz w:val="24"/>
            <w:szCs w:val="24"/>
          </w:rPr>
          <w:delText>%% optional argument [theorem] produces theorem numbering sequence instead of independent numbers for Proposition</w:delText>
        </w:r>
      </w:del>
    </w:p>
    <w:p w14:paraId="4FE2E3CD" w14:textId="77777777" w:rsidR="0028309C" w:rsidRPr="00304397" w:rsidRDefault="0028309C" w:rsidP="00DC659F">
      <w:pPr>
        <w:pStyle w:val="PlainText"/>
        <w:jc w:val="both"/>
        <w:rPr>
          <w:del w:id="389" w:author="artin majdi" w:date="2023-05-09T02:58:00Z"/>
          <w:rFonts w:ascii="Avenir Next Condensed" w:hAnsi="Avenir Next Condensed" w:cs="Courier New"/>
          <w:sz w:val="24"/>
          <w:szCs w:val="24"/>
        </w:rPr>
      </w:pPr>
      <w:del w:id="390" w:author="artin majdi" w:date="2023-05-09T02:58:00Z">
        <w:r w:rsidRPr="00304397">
          <w:rPr>
            <w:rFonts w:ascii="Avenir Next Condensed" w:hAnsi="Avenir Next Condensed" w:cs="Courier New"/>
            <w:sz w:val="24"/>
            <w:szCs w:val="24"/>
          </w:rPr>
          <w:delText xml:space="preserve">\newtheorem{proposition}[theorem]{Proposition}% </w:delText>
        </w:r>
      </w:del>
    </w:p>
    <w:p w14:paraId="4E4A08F0" w14:textId="77777777" w:rsidR="0028309C" w:rsidRPr="00304397" w:rsidRDefault="0028309C" w:rsidP="00DC659F">
      <w:pPr>
        <w:pStyle w:val="PlainText"/>
        <w:jc w:val="both"/>
        <w:rPr>
          <w:del w:id="391" w:author="artin majdi" w:date="2023-05-09T02:58:00Z"/>
          <w:rFonts w:ascii="Avenir Next Condensed" w:hAnsi="Avenir Next Condensed" w:cs="Courier New"/>
          <w:sz w:val="24"/>
          <w:szCs w:val="24"/>
        </w:rPr>
      </w:pPr>
      <w:del w:id="392" w:author="artin majdi" w:date="2023-05-09T02:58:00Z">
        <w:r w:rsidRPr="00304397">
          <w:rPr>
            <w:rFonts w:ascii="Avenir Next Condensed" w:hAnsi="Avenir Next Condensed" w:cs="Courier New"/>
            <w:sz w:val="24"/>
            <w:szCs w:val="24"/>
          </w:rPr>
          <w:delText>%%\newtheorem{proposition}{Proposition}% to get separate numbers for theorem and proposition etc.</w:delText>
        </w:r>
      </w:del>
    </w:p>
    <w:p w14:paraId="0945B462" w14:textId="77777777" w:rsidR="0028309C" w:rsidRPr="00304397" w:rsidRDefault="0028309C" w:rsidP="00DC659F">
      <w:pPr>
        <w:pStyle w:val="PlainText"/>
        <w:jc w:val="both"/>
        <w:rPr>
          <w:del w:id="393" w:author="artin majdi" w:date="2023-05-09T02:58:00Z"/>
          <w:rFonts w:ascii="Avenir Next Condensed" w:hAnsi="Avenir Next Condensed" w:cs="Courier New"/>
          <w:sz w:val="24"/>
          <w:szCs w:val="24"/>
        </w:rPr>
      </w:pPr>
      <w:del w:id="394" w:author="artin majdi" w:date="2023-05-09T02:58:00Z">
        <w:r w:rsidRPr="00304397">
          <w:rPr>
            <w:rFonts w:ascii="Avenir Next Condensed" w:hAnsi="Avenir Next Condensed" w:cs="Courier New"/>
            <w:sz w:val="24"/>
            <w:szCs w:val="24"/>
          </w:rPr>
          <w:delText>\theoremstyle{thmstyletwo}%</w:delText>
        </w:r>
      </w:del>
    </w:p>
    <w:p w14:paraId="5225DB3B" w14:textId="77777777" w:rsidR="0028309C" w:rsidRPr="00304397" w:rsidRDefault="0028309C" w:rsidP="00DC659F">
      <w:pPr>
        <w:pStyle w:val="PlainText"/>
        <w:jc w:val="both"/>
        <w:rPr>
          <w:del w:id="395" w:author="artin majdi" w:date="2023-05-09T02:58:00Z"/>
          <w:rFonts w:ascii="Avenir Next Condensed" w:hAnsi="Avenir Next Condensed" w:cs="Courier New"/>
          <w:sz w:val="24"/>
          <w:szCs w:val="24"/>
        </w:rPr>
      </w:pPr>
      <w:del w:id="396" w:author="artin majdi" w:date="2023-05-09T02:58:00Z">
        <w:r w:rsidRPr="00304397">
          <w:rPr>
            <w:rFonts w:ascii="Avenir Next Condensed" w:hAnsi="Avenir Next Condensed" w:cs="Courier New"/>
            <w:sz w:val="24"/>
            <w:szCs w:val="24"/>
          </w:rPr>
          <w:delText>\newtheorem{example}{Example}%</w:delText>
        </w:r>
      </w:del>
    </w:p>
    <w:p w14:paraId="11585927" w14:textId="77777777" w:rsidR="0028309C" w:rsidRPr="00304397" w:rsidRDefault="0028309C" w:rsidP="00DC659F">
      <w:pPr>
        <w:pStyle w:val="PlainText"/>
        <w:jc w:val="both"/>
        <w:rPr>
          <w:del w:id="397" w:author="artin majdi" w:date="2023-05-09T02:58:00Z"/>
          <w:rFonts w:ascii="Avenir Next Condensed" w:hAnsi="Avenir Next Condensed" w:cs="Courier New"/>
          <w:sz w:val="24"/>
          <w:szCs w:val="24"/>
        </w:rPr>
      </w:pPr>
      <w:del w:id="398" w:author="artin majdi" w:date="2023-05-09T02:58:00Z">
        <w:r w:rsidRPr="00304397">
          <w:rPr>
            <w:rFonts w:ascii="Avenir Next Condensed" w:hAnsi="Avenir Next Condensed" w:cs="Courier New"/>
            <w:sz w:val="24"/>
            <w:szCs w:val="24"/>
          </w:rPr>
          <w:delText>\newtheorem{remark}{Remark}%</w:delText>
        </w:r>
      </w:del>
    </w:p>
    <w:p w14:paraId="0560E42B" w14:textId="77777777" w:rsidR="0028309C" w:rsidRPr="00304397" w:rsidRDefault="0028309C" w:rsidP="00DC659F">
      <w:pPr>
        <w:pStyle w:val="PlainText"/>
        <w:jc w:val="both"/>
        <w:rPr>
          <w:del w:id="399" w:author="artin majdi" w:date="2023-05-09T02:58:00Z"/>
          <w:rFonts w:ascii="Avenir Next Condensed" w:hAnsi="Avenir Next Condensed" w:cs="Courier New"/>
          <w:sz w:val="24"/>
          <w:szCs w:val="24"/>
        </w:rPr>
      </w:pPr>
      <w:del w:id="400" w:author="artin majdi" w:date="2023-05-09T02:58:00Z">
        <w:r w:rsidRPr="00304397">
          <w:rPr>
            <w:rFonts w:ascii="Avenir Next Condensed" w:hAnsi="Avenir Next Condensed" w:cs="Courier New"/>
            <w:sz w:val="24"/>
            <w:szCs w:val="24"/>
          </w:rPr>
          <w:delText>\theoremstyle{thmstylethree}%</w:delText>
        </w:r>
      </w:del>
    </w:p>
    <w:p w14:paraId="711E0588" w14:textId="77777777" w:rsidR="0028309C" w:rsidRPr="00304397" w:rsidRDefault="0028309C" w:rsidP="00DC659F">
      <w:pPr>
        <w:pStyle w:val="PlainText"/>
        <w:jc w:val="both"/>
        <w:rPr>
          <w:del w:id="401" w:author="artin majdi" w:date="2023-05-09T02:58:00Z"/>
          <w:rFonts w:ascii="Avenir Next Condensed" w:hAnsi="Avenir Next Condensed" w:cs="Courier New"/>
          <w:sz w:val="24"/>
          <w:szCs w:val="24"/>
        </w:rPr>
      </w:pPr>
      <w:del w:id="402" w:author="artin majdi" w:date="2023-05-09T02:58:00Z">
        <w:r w:rsidRPr="00304397">
          <w:rPr>
            <w:rFonts w:ascii="Avenir Next Condensed" w:hAnsi="Avenir Next Condensed" w:cs="Courier New"/>
            <w:sz w:val="24"/>
            <w:szCs w:val="24"/>
          </w:rPr>
          <w:delText>\newtheorem{definition}{Definition}%</w:delText>
        </w:r>
      </w:del>
    </w:p>
    <w:p w14:paraId="27C7304A" w14:textId="77777777" w:rsidR="0028309C" w:rsidRPr="00304397" w:rsidRDefault="0028309C" w:rsidP="00DC659F">
      <w:pPr>
        <w:pStyle w:val="PlainText"/>
        <w:jc w:val="both"/>
        <w:rPr>
          <w:del w:id="403" w:author="artin majdi" w:date="2023-05-09T02:58:00Z"/>
          <w:rFonts w:ascii="Avenir Next Condensed" w:hAnsi="Avenir Next Condensed" w:cs="Courier New"/>
          <w:sz w:val="24"/>
          <w:szCs w:val="24"/>
        </w:rPr>
      </w:pPr>
      <w:del w:id="404" w:author="artin majdi" w:date="2023-05-09T02:58:00Z">
        <w:r w:rsidRPr="00304397">
          <w:rPr>
            <w:rFonts w:ascii="Avenir Next Condensed" w:hAnsi="Avenir Next Condensed" w:cs="Courier New"/>
            <w:sz w:val="24"/>
            <w:szCs w:val="24"/>
          </w:rPr>
          <w:delText>% \raggedbottom</w:delText>
        </w:r>
      </w:del>
    </w:p>
    <w:p w14:paraId="1F94405B" w14:textId="77777777" w:rsidR="0028309C" w:rsidRPr="00304397" w:rsidRDefault="0028309C" w:rsidP="00DC659F">
      <w:pPr>
        <w:pStyle w:val="PlainText"/>
        <w:jc w:val="both"/>
        <w:rPr>
          <w:del w:id="405" w:author="artin majdi" w:date="2023-05-09T02:58:00Z"/>
          <w:rFonts w:ascii="Avenir Next Condensed" w:hAnsi="Avenir Next Condensed" w:cs="Courier New"/>
          <w:sz w:val="24"/>
          <w:szCs w:val="24"/>
        </w:rPr>
      </w:pPr>
      <w:del w:id="406" w:author="artin majdi" w:date="2023-05-09T02:58:00Z">
        <w:r w:rsidRPr="00304397">
          <w:rPr>
            <w:rFonts w:ascii="Avenir Next Condensed" w:hAnsi="Avenir Next Condensed" w:cs="Courier New"/>
            <w:sz w:val="24"/>
            <w:szCs w:val="24"/>
          </w:rPr>
          <w:delText>%%\unnumbered% uncomment this for unnumbered level heads</w:delText>
        </w:r>
      </w:del>
    </w:p>
    <w:p w14:paraId="0068EC8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siunitx</w:t>
      </w:r>
      <w:proofErr w:type="spellEnd"/>
      <w:r w:rsidRPr="00304397">
        <w:rPr>
          <w:rFonts w:ascii="Avenir Next Condensed" w:hAnsi="Avenir Next Condensed"/>
          <w:szCs w:val="24"/>
        </w:rPr>
        <w:t>}</w:t>
      </w:r>
    </w:p>
    <w:p w14:paraId="5446F4F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tabularx</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booktabs</w:t>
      </w:r>
      <w:proofErr w:type="spellEnd"/>
      <w:r w:rsidRPr="00304397">
        <w:rPr>
          <w:rFonts w:ascii="Avenir Next Condensed" w:hAnsi="Avenir Next Condensed"/>
          <w:szCs w:val="24"/>
        </w:rPr>
        <w:t>}</w:t>
      </w:r>
    </w:p>
    <w:p w14:paraId="4131C17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lipsum</w:t>
      </w:r>
      <w:proofErr w:type="spellEnd"/>
      <w:r w:rsidRPr="00304397">
        <w:rPr>
          <w:rFonts w:ascii="Avenir Next Condensed" w:hAnsi="Avenir Next Condensed"/>
          <w:szCs w:val="24"/>
        </w:rPr>
        <w:t>}</w:t>
      </w:r>
    </w:p>
    <w:p w14:paraId="2CD6D602" w14:textId="77777777" w:rsidR="00322588" w:rsidRPr="00304397" w:rsidRDefault="00322588" w:rsidP="00DC659F">
      <w:pPr>
        <w:jc w:val="both"/>
        <w:rPr>
          <w:ins w:id="407" w:author="artin majdi" w:date="2023-05-09T02:58:00Z"/>
          <w:rFonts w:ascii="Avenir Next Condensed" w:hAnsi="Avenir Next Condensed"/>
          <w:szCs w:val="24"/>
        </w:rPr>
      </w:pPr>
      <w:ins w:id="408" w:author="artin majdi" w:date="2023-05-09T02:58:00Z">
        <w:r w:rsidRPr="00304397">
          <w:rPr>
            <w:rFonts w:ascii="Avenir Next Condensed" w:hAnsi="Avenir Next Condensed"/>
            <w:szCs w:val="24"/>
          </w:rPr>
          <w:t>% \</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lasy</w:t>
        </w:r>
        <w:proofErr w:type="spellEnd"/>
        <w:r w:rsidRPr="00304397">
          <w:rPr>
            <w:rFonts w:ascii="Avenir Next Condensed" w:hAnsi="Avenir Next Condensed"/>
            <w:szCs w:val="24"/>
          </w:rPr>
          <w:t>}</w:t>
        </w:r>
      </w:ins>
    </w:p>
    <w:p w14:paraId="48DCC8EB" w14:textId="77777777" w:rsidR="00322588" w:rsidRPr="00304397" w:rsidRDefault="00322588" w:rsidP="00DC659F">
      <w:pPr>
        <w:jc w:val="both"/>
        <w:rPr>
          <w:ins w:id="409" w:author="artin majdi" w:date="2023-05-09T02:58:00Z"/>
          <w:rFonts w:ascii="Avenir Next Condensed" w:hAnsi="Avenir Next Condensed"/>
          <w:szCs w:val="24"/>
        </w:rPr>
      </w:pPr>
      <w:ins w:id="410"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usepackage</w:t>
        </w:r>
        <w:proofErr w:type="spellEnd"/>
        <w:r w:rsidRPr="00304397">
          <w:rPr>
            <w:rFonts w:ascii="Avenir Next Condensed" w:hAnsi="Avenir Next Condensed"/>
            <w:szCs w:val="24"/>
          </w:rPr>
          <w:t>{fix-cm}</w:t>
        </w:r>
      </w:ins>
    </w:p>
    <w:p w14:paraId="5914B011" w14:textId="77777777" w:rsidR="00322588" w:rsidRPr="00304397" w:rsidRDefault="00322588" w:rsidP="00DC659F">
      <w:pPr>
        <w:jc w:val="both"/>
        <w:rPr>
          <w:ins w:id="411" w:author="artin majdi" w:date="2023-05-09T02:58:00Z"/>
          <w:rFonts w:ascii="Avenir Next Condensed" w:hAnsi="Avenir Next Condensed"/>
          <w:szCs w:val="24"/>
        </w:rPr>
      </w:pPr>
    </w:p>
    <w:p w14:paraId="09B36E12" w14:textId="77777777" w:rsidR="00322588" w:rsidRPr="00304397" w:rsidRDefault="00322588" w:rsidP="00DC659F">
      <w:pPr>
        <w:jc w:val="both"/>
        <w:rPr>
          <w:ins w:id="412" w:author="artin majdi" w:date="2023-05-09T02:58:00Z"/>
          <w:rFonts w:ascii="Avenir Next Condensed" w:hAnsi="Avenir Next Condensed"/>
          <w:szCs w:val="24"/>
        </w:rPr>
      </w:pPr>
    </w:p>
    <w:p w14:paraId="43925F9D" w14:textId="77777777" w:rsidR="00322588" w:rsidRPr="00304397" w:rsidRDefault="00322588" w:rsidP="00DC659F">
      <w:pPr>
        <w:jc w:val="both"/>
        <w:rPr>
          <w:ins w:id="413" w:author="artin majdi" w:date="2023-05-09T02:58:00Z"/>
          <w:rFonts w:ascii="Avenir Next Condensed" w:hAnsi="Avenir Next Condensed"/>
          <w:szCs w:val="24"/>
        </w:rPr>
      </w:pPr>
    </w:p>
    <w:p w14:paraId="616AD0EA" w14:textId="77777777" w:rsidR="00322588" w:rsidRPr="00304397" w:rsidRDefault="00322588" w:rsidP="00DC659F">
      <w:pPr>
        <w:jc w:val="both"/>
        <w:rPr>
          <w:ins w:id="414" w:author="artin majdi" w:date="2023-05-09T02:58:00Z"/>
          <w:rFonts w:ascii="Avenir Next Condensed" w:hAnsi="Avenir Next Condensed"/>
          <w:szCs w:val="24"/>
        </w:rPr>
      </w:pPr>
    </w:p>
    <w:p w14:paraId="59DD9AC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\begin{document}</w:t>
      </w:r>
    </w:p>
    <w:p w14:paraId="2587316A" w14:textId="29CDBED6" w:rsidR="00322588" w:rsidRPr="00304397" w:rsidRDefault="0028309C" w:rsidP="00DC659F">
      <w:pPr>
        <w:jc w:val="both"/>
        <w:rPr>
          <w:ins w:id="415" w:author="artin majdi" w:date="2023-05-09T02:58:00Z"/>
          <w:rFonts w:ascii="Avenir Next Condensed" w:hAnsi="Avenir Next Condensed"/>
          <w:szCs w:val="24"/>
        </w:rPr>
      </w:pPr>
      <w:del w:id="416" w:author="artin majdi" w:date="2023-05-09T02:58:00Z">
        <w:r w:rsidRPr="00304397">
          <w:rPr>
            <w:rFonts w:ascii="Avenir Next Condensed" w:hAnsi="Avenir Next Condensed" w:cs="Courier New"/>
            <w:szCs w:val="24"/>
          </w:rPr>
          <w:delText>\lipsum[1]</w:delText>
        </w:r>
      </w:del>
    </w:p>
    <w:p w14:paraId="4E7F6BAD" w14:textId="77777777" w:rsidR="00322588" w:rsidRPr="00304397" w:rsidRDefault="00322588" w:rsidP="00DC659F">
      <w:pPr>
        <w:jc w:val="both"/>
        <w:rPr>
          <w:rFonts w:ascii="Avenir Next Condensed" w:hAnsi="Avenir Next Condensed"/>
          <w:szCs w:val="24"/>
        </w:rPr>
      </w:pPr>
    </w:p>
    <w:p w14:paraId="0952A03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\title[Article Title]{Crowd-Certain: Uncertainty-Based Weighted Soft Majority Voting with Applications in Crowdsourcing and Ensemble Learning}</w:t>
      </w:r>
    </w:p>
    <w:p w14:paraId="41D94C0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\author[1]{\</w:t>
      </w:r>
      <w:proofErr w:type="spellStart"/>
      <w:r w:rsidRPr="00304397">
        <w:rPr>
          <w:rFonts w:ascii="Avenir Next Condensed" w:hAnsi="Avenir Next Condensed"/>
          <w:szCs w:val="24"/>
        </w:rPr>
        <w:t>fnm</w:t>
      </w:r>
      <w:proofErr w:type="spellEnd"/>
      <w:r w:rsidRPr="00304397">
        <w:rPr>
          <w:rFonts w:ascii="Avenir Next Condensed" w:hAnsi="Avenir Next Condensed"/>
          <w:szCs w:val="24"/>
        </w:rPr>
        <w:t>{Mohammad S.} \sur{Majdi}}</w:t>
      </w:r>
    </w:p>
    <w:p w14:paraId="4847620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\author[1]{\</w:t>
      </w:r>
      <w:proofErr w:type="spellStart"/>
      <w:r w:rsidRPr="00304397">
        <w:rPr>
          <w:rFonts w:ascii="Avenir Next Condensed" w:hAnsi="Avenir Next Condensed"/>
          <w:szCs w:val="24"/>
        </w:rPr>
        <w:t>fnm</w:t>
      </w:r>
      <w:proofErr w:type="spellEnd"/>
      <w:r w:rsidRPr="00304397">
        <w:rPr>
          <w:rFonts w:ascii="Avenir Next Condensed" w:hAnsi="Avenir Next Condensed"/>
          <w:szCs w:val="24"/>
        </w:rPr>
        <w:t>{Jeffrey J.} \sur{Rodriguez}}</w:t>
      </w:r>
    </w:p>
    <w:p w14:paraId="7589193C" w14:textId="551ED12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w:t>
      </w:r>
      <w:proofErr w:type="spellStart"/>
      <w:r w:rsidRPr="00304397">
        <w:rPr>
          <w:rFonts w:ascii="Avenir Next Condensed" w:hAnsi="Avenir Next Condensed"/>
          <w:szCs w:val="24"/>
        </w:rPr>
        <w:t>affil</w:t>
      </w:r>
      <w:proofErr w:type="spellEnd"/>
      <w:r w:rsidRPr="00304397">
        <w:rPr>
          <w:rFonts w:ascii="Avenir Next Condensed" w:hAnsi="Avenir Next Condensed"/>
          <w:szCs w:val="24"/>
        </w:rPr>
        <w:t>[1]{\</w:t>
      </w:r>
      <w:proofErr w:type="spellStart"/>
      <w:r w:rsidRPr="00304397">
        <w:rPr>
          <w:rFonts w:ascii="Avenir Next Condensed" w:hAnsi="Avenir Next Condensed"/>
          <w:szCs w:val="24"/>
        </w:rPr>
        <w:t>orgdiv</w:t>
      </w:r>
      <w:proofErr w:type="spellEnd"/>
      <w:r w:rsidRPr="00304397">
        <w:rPr>
          <w:rFonts w:ascii="Avenir Next Condensed" w:hAnsi="Avenir Next Condensed"/>
          <w:szCs w:val="24"/>
        </w:rPr>
        <w:t>{Dept</w:t>
      </w:r>
      <w:del w:id="417" w:author="artin majdi" w:date="2023-05-09T02:58:00Z">
        <w:r w:rsidR="0028309C" w:rsidRPr="00304397">
          <w:rPr>
            <w:rFonts w:ascii="Avenir Next Condensed" w:hAnsi="Avenir Next Condensed" w:cs="Courier New"/>
            <w:szCs w:val="24"/>
          </w:rPr>
          <w:delText>.</w:delText>
        </w:r>
      </w:del>
      <w:r w:rsidRPr="00304397">
        <w:rPr>
          <w:rFonts w:ascii="Avenir Next Condensed" w:hAnsi="Avenir Next Condensed"/>
          <w:szCs w:val="24"/>
        </w:rPr>
        <w:t xml:space="preserve"> of Electrical \&amp; Computer Engineering}, \</w:t>
      </w:r>
      <w:proofErr w:type="spellStart"/>
      <w:r w:rsidRPr="00304397">
        <w:rPr>
          <w:rFonts w:ascii="Avenir Next Condensed" w:hAnsi="Avenir Next Condensed"/>
          <w:szCs w:val="24"/>
        </w:rPr>
        <w:t>orgname</w:t>
      </w:r>
      <w:proofErr w:type="spellEnd"/>
      <w:r w:rsidRPr="00304397">
        <w:rPr>
          <w:rFonts w:ascii="Avenir Next Condensed" w:hAnsi="Avenir Next Condensed"/>
          <w:szCs w:val="24"/>
        </w:rPr>
        <w:t>{The University of Arizona}, \</w:t>
      </w:r>
      <w:proofErr w:type="spellStart"/>
      <w:r w:rsidRPr="00304397">
        <w:rPr>
          <w:rFonts w:ascii="Avenir Next Condensed" w:hAnsi="Avenir Next Condensed"/>
          <w:szCs w:val="24"/>
        </w:rPr>
        <w:t>orgaddress</w:t>
      </w:r>
      <w:proofErr w:type="spellEnd"/>
      <w:r w:rsidRPr="00304397">
        <w:rPr>
          <w:rFonts w:ascii="Avenir Next Condensed" w:hAnsi="Avenir Next Condensed"/>
          <w:szCs w:val="24"/>
        </w:rPr>
        <w:t>{\city{Tucson}, \postcode{86719}, \state{AZ}, \country{USA}}}</w:t>
      </w:r>
    </w:p>
    <w:p w14:paraId="1A4A0ACD" w14:textId="77777777" w:rsidR="0028309C" w:rsidRPr="00304397" w:rsidRDefault="0028309C" w:rsidP="00DC659F">
      <w:pPr>
        <w:pStyle w:val="PlainText"/>
        <w:jc w:val="both"/>
        <w:rPr>
          <w:del w:id="418" w:author="artin majdi" w:date="2023-05-09T02:58:00Z"/>
          <w:rFonts w:ascii="Avenir Next Condensed" w:hAnsi="Avenir Next Condensed" w:cs="Courier New"/>
          <w:sz w:val="24"/>
          <w:szCs w:val="24"/>
        </w:rPr>
      </w:pPr>
      <w:del w:id="419" w:author="artin majdi" w:date="2023-05-09T02:58:00Z">
        <w:r w:rsidRPr="00304397">
          <w:rPr>
            <w:rFonts w:ascii="Avenir Next Condensed" w:hAnsi="Avenir Next Condensed" w:cs="Courier New"/>
            <w:sz w:val="24"/>
            <w:szCs w:val="24"/>
          </w:rPr>
          <w:delText>% \abstract{\textbf{Purpose:}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258D2135" w14:textId="77777777" w:rsidR="0028309C" w:rsidRPr="00304397" w:rsidRDefault="0028309C" w:rsidP="00DC659F">
      <w:pPr>
        <w:pStyle w:val="PlainText"/>
        <w:jc w:val="both"/>
        <w:rPr>
          <w:del w:id="420" w:author="artin majdi" w:date="2023-05-09T02:58:00Z"/>
          <w:rFonts w:ascii="Avenir Next Condensed" w:hAnsi="Avenir Next Condensed" w:cs="Courier New"/>
          <w:sz w:val="24"/>
          <w:szCs w:val="24"/>
        </w:rPr>
      </w:pPr>
      <w:del w:id="421" w:author="artin majdi" w:date="2023-05-09T02:58:00Z">
        <w:r w:rsidRPr="00304397">
          <w:rPr>
            <w:rFonts w:ascii="Avenir Next Condensed" w:hAnsi="Avenir Next Condensed" w:cs="Courier New"/>
            <w:sz w:val="24"/>
            <w:szCs w:val="24"/>
          </w:rPr>
          <w:delText xml:space="preserve">% </w:delText>
        </w:r>
      </w:del>
    </w:p>
    <w:p w14:paraId="323FB3B7" w14:textId="77777777" w:rsidR="0028309C" w:rsidRPr="00304397" w:rsidRDefault="0028309C" w:rsidP="00DC659F">
      <w:pPr>
        <w:pStyle w:val="PlainText"/>
        <w:jc w:val="both"/>
        <w:rPr>
          <w:del w:id="422" w:author="artin majdi" w:date="2023-05-09T02:58:00Z"/>
          <w:rFonts w:ascii="Avenir Next Condensed" w:hAnsi="Avenir Next Condensed" w:cs="Courier New"/>
          <w:sz w:val="24"/>
          <w:szCs w:val="24"/>
        </w:rPr>
      </w:pPr>
      <w:del w:id="423" w:author="artin majdi" w:date="2023-05-09T02:58:00Z">
        <w:r w:rsidRPr="00304397">
          <w:rPr>
            <w:rFonts w:ascii="Avenir Next Condensed" w:hAnsi="Avenir Next Condensed" w:cs="Courier New"/>
            <w:sz w:val="24"/>
            <w:szCs w:val="24"/>
          </w:rPr>
          <w:delText>% \textbf{Methods:}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50DE3591" w14:textId="77777777" w:rsidR="0028309C" w:rsidRPr="00304397" w:rsidRDefault="0028309C" w:rsidP="00DC659F">
      <w:pPr>
        <w:pStyle w:val="PlainText"/>
        <w:jc w:val="both"/>
        <w:rPr>
          <w:del w:id="424" w:author="artin majdi" w:date="2023-05-09T02:58:00Z"/>
          <w:rFonts w:ascii="Avenir Next Condensed" w:hAnsi="Avenir Next Condensed" w:cs="Courier New"/>
          <w:sz w:val="24"/>
          <w:szCs w:val="24"/>
        </w:rPr>
      </w:pPr>
      <w:del w:id="425" w:author="artin majdi" w:date="2023-05-09T02:58:00Z">
        <w:r w:rsidRPr="00304397">
          <w:rPr>
            <w:rFonts w:ascii="Avenir Next Condensed" w:hAnsi="Avenir Next Condensed" w:cs="Courier New"/>
            <w:sz w:val="24"/>
            <w:szCs w:val="24"/>
          </w:rPr>
          <w:delText xml:space="preserve">% </w:delText>
        </w:r>
      </w:del>
    </w:p>
    <w:p w14:paraId="77B9DD74" w14:textId="77777777" w:rsidR="0028309C" w:rsidRPr="00304397" w:rsidRDefault="0028309C" w:rsidP="00DC659F">
      <w:pPr>
        <w:pStyle w:val="PlainText"/>
        <w:jc w:val="both"/>
        <w:rPr>
          <w:del w:id="426" w:author="artin majdi" w:date="2023-05-09T02:58:00Z"/>
          <w:rFonts w:ascii="Avenir Next Condensed" w:hAnsi="Avenir Next Condensed" w:cs="Courier New"/>
          <w:sz w:val="24"/>
          <w:szCs w:val="24"/>
        </w:rPr>
      </w:pPr>
      <w:del w:id="427" w:author="artin majdi" w:date="2023-05-09T02:58:00Z">
        <w:r w:rsidRPr="00304397">
          <w:rPr>
            <w:rFonts w:ascii="Avenir Next Condensed" w:hAnsi="Avenir Next Condensed" w:cs="Courier New"/>
            <w:sz w:val="24"/>
            <w:szCs w:val="24"/>
          </w:rPr>
          <w:delText>% \textbf{Results:}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3071ACEB" w14:textId="77777777" w:rsidR="0028309C" w:rsidRPr="00304397" w:rsidRDefault="0028309C" w:rsidP="00DC659F">
      <w:pPr>
        <w:pStyle w:val="PlainText"/>
        <w:jc w:val="both"/>
        <w:rPr>
          <w:del w:id="428" w:author="artin majdi" w:date="2023-05-09T02:58:00Z"/>
          <w:rFonts w:ascii="Avenir Next Condensed" w:hAnsi="Avenir Next Condensed" w:cs="Courier New"/>
          <w:sz w:val="24"/>
          <w:szCs w:val="24"/>
        </w:rPr>
      </w:pPr>
      <w:del w:id="429" w:author="artin majdi" w:date="2023-05-09T02:58:00Z">
        <w:r w:rsidRPr="00304397">
          <w:rPr>
            <w:rFonts w:ascii="Avenir Next Condensed" w:hAnsi="Avenir Next Condensed" w:cs="Courier New"/>
            <w:sz w:val="24"/>
            <w:szCs w:val="24"/>
          </w:rPr>
          <w:delText xml:space="preserve">% </w:delText>
        </w:r>
      </w:del>
    </w:p>
    <w:p w14:paraId="2799F973" w14:textId="14037DEE" w:rsidR="00322588" w:rsidRPr="00304397" w:rsidRDefault="0028309C" w:rsidP="00DC659F">
      <w:pPr>
        <w:jc w:val="both"/>
        <w:rPr>
          <w:ins w:id="430" w:author="artin majdi" w:date="2023-05-09T02:58:00Z"/>
          <w:rFonts w:ascii="Avenir Next Condensed" w:hAnsi="Avenir Next Condensed"/>
          <w:szCs w:val="24"/>
        </w:rPr>
      </w:pPr>
      <w:del w:id="431" w:author="artin majdi" w:date="2023-05-09T02:58:00Z">
        <w:r w:rsidRPr="00304397">
          <w:rPr>
            <w:rFonts w:ascii="Avenir Next Condensed" w:hAnsi="Avenir Next Condensed" w:cs="Courier New"/>
            <w:szCs w:val="24"/>
          </w:rPr>
          <w:delText>% \textbf{Conclusion:} The abstract serves both as a general introduction to the topic and as a brief, non-technical summary of the main results and their implications. The abstract must not include subheadings (unless expressly permitted in the journal's Instructions to Authors), equations or citations. As a guide the abstract should not exceed 200 words. Most journals do not set a hard limit however authors are advised to check the author instructions for the journal they are submitting to.}</w:delText>
        </w:r>
      </w:del>
    </w:p>
    <w:p w14:paraId="590384EC" w14:textId="77777777" w:rsidR="00322588" w:rsidRPr="00304397" w:rsidRDefault="00322588" w:rsidP="00DC659F">
      <w:pPr>
        <w:jc w:val="both"/>
        <w:rPr>
          <w:ins w:id="432" w:author="artin majdi" w:date="2023-05-09T02:58:00Z"/>
          <w:rFonts w:ascii="Avenir Next Condensed" w:hAnsi="Avenir Next Condensed"/>
          <w:szCs w:val="24"/>
        </w:rPr>
      </w:pPr>
    </w:p>
    <w:p w14:paraId="770F2AE5" w14:textId="77777777" w:rsidR="00322588" w:rsidRPr="00304397" w:rsidRDefault="00322588" w:rsidP="00DC659F">
      <w:pPr>
        <w:jc w:val="both"/>
        <w:rPr>
          <w:rFonts w:ascii="Avenir Next Condensed" w:hAnsi="Avenir Next Condensed"/>
          <w:szCs w:val="24"/>
        </w:rPr>
      </w:pPr>
    </w:p>
    <w:p w14:paraId="1BED993E" w14:textId="70486CD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w:t>
      </w:r>
      <w:del w:id="433" w:author="artin majdi" w:date="2023-05-09T02:58:00Z">
        <w:r w:rsidR="0028309C" w:rsidRPr="00304397">
          <w:rPr>
            <w:rFonts w:ascii="Avenir Next Condensed" w:hAnsi="Avenir Next Condensed" w:cs="Courier New"/>
            <w:szCs w:val="24"/>
          </w:rPr>
          <w:delText>"Crowd-Certain,"</w:delText>
        </w:r>
      </w:del>
      <w:ins w:id="434" w:author="artin majdi" w:date="2023-05-09T02:58:00Z">
        <w:r w:rsidRPr="00304397">
          <w:rPr>
            <w:rFonts w:ascii="Avenir Next Condensed" w:hAnsi="Avenir Next Condensed"/>
            <w:szCs w:val="24"/>
          </w:rPr>
          <w:t>``crowd-certain'',</w:t>
        </w:r>
      </w:ins>
      <w:r w:rsidRPr="00304397">
        <w:rPr>
          <w:rFonts w:ascii="Avenir Next Condensed" w:hAnsi="Avenir Next Condensed"/>
          <w:szCs w:val="24"/>
        </w:rPr>
        <w:t xml:space="preserve"> which </w:t>
      </w:r>
      <w:commentRangeStart w:id="435"/>
      <w:del w:id="436" w:author="artin majdi" w:date="2023-05-09T02:58:00Z">
        <w:r w:rsidR="0028309C" w:rsidRPr="00304397">
          <w:rPr>
            <w:rFonts w:ascii="Avenir Next Condensed" w:hAnsi="Avenir Next Condensed" w:cs="Courier New"/>
            <w:szCs w:val="24"/>
          </w:rPr>
          <w:delText>aims</w:delText>
        </w:r>
        <w:commentRangeEnd w:id="435"/>
        <w:r w:rsidR="0028309C" w:rsidRPr="00304397">
          <w:rPr>
            <w:rStyle w:val="CommentReference"/>
            <w:rFonts w:ascii="Avenir Next Condensed" w:hAnsi="Avenir Next Condensed"/>
            <w:sz w:val="24"/>
            <w:szCs w:val="24"/>
          </w:rPr>
          <w:commentReference w:id="435"/>
        </w:r>
        <w:r w:rsidR="0028309C" w:rsidRPr="00304397">
          <w:rPr>
            <w:rFonts w:ascii="Avenir Next Condensed" w:hAnsi="Avenir Next Condensed" w:cs="Courier New"/>
            <w:szCs w:val="24"/>
          </w:rPr>
          <w:delText xml:space="preserve"> to provide</w:delText>
        </w:r>
      </w:del>
      <w:ins w:id="437" w:author="artin majdi" w:date="2023-05-09T02:58:00Z">
        <w:r w:rsidRPr="00304397">
          <w:rPr>
            <w:rFonts w:ascii="Avenir Next Condensed" w:hAnsi="Avenir Next Condensed"/>
            <w:szCs w:val="24"/>
          </w:rPr>
          <w:t>provides</w:t>
        </w:r>
      </w:ins>
      <w:r w:rsidRPr="00304397">
        <w:rPr>
          <w:rFonts w:ascii="Avenir Next Condensed" w:hAnsi="Avenir Next Condensed"/>
          <w:szCs w:val="24"/>
        </w:rPr>
        <w:t xml:space="preserve"> a more </w:t>
      </w:r>
      <w:commentRangeStart w:id="438"/>
      <w:r w:rsidRPr="00304397">
        <w:rPr>
          <w:rFonts w:ascii="Avenir Next Condensed" w:hAnsi="Avenir Next Condensed"/>
          <w:szCs w:val="24"/>
        </w:rPr>
        <w:t>accurate and reliable</w:t>
      </w:r>
      <w:commentRangeEnd w:id="438"/>
      <w:r w:rsidR="0028309C" w:rsidRPr="00304397">
        <w:rPr>
          <w:rStyle w:val="CommentReference"/>
          <w:rFonts w:ascii="Avenir Next Condensed" w:hAnsi="Avenir Next Condensed"/>
          <w:sz w:val="24"/>
          <w:szCs w:val="24"/>
        </w:rPr>
        <w:commentReference w:id="438"/>
      </w:r>
      <w:r w:rsidRPr="00304397">
        <w:rPr>
          <w:rFonts w:ascii="Avenir Next Condensed" w:hAnsi="Avenir Next Condensed"/>
          <w:szCs w:val="24"/>
        </w:rPr>
        <w:t xml:space="preserve"> aggregation of </w:t>
      </w:r>
      <w:del w:id="439" w:author="artin majdi" w:date="2023-05-09T02:58:00Z">
        <w:r w:rsidR="0028309C" w:rsidRPr="00304397">
          <w:rPr>
            <w:rFonts w:ascii="Avenir Next Condensed" w:hAnsi="Avenir Next Condensed" w:cs="Courier New"/>
            <w:szCs w:val="24"/>
          </w:rPr>
          <w:delText>predictions</w:delText>
        </w:r>
      </w:del>
      <w:ins w:id="440" w:author="artin majdi" w:date="2023-05-09T02:58:00Z">
        <w:r w:rsidRPr="00304397">
          <w:rPr>
            <w:rFonts w:ascii="Avenir Next Condensed" w:hAnsi="Avenir Next Condensed"/>
            <w:szCs w:val="24"/>
          </w:rPr>
          <w:t>labels</w:t>
        </w:r>
      </w:ins>
      <w:r w:rsidRPr="00304397">
        <w:rPr>
          <w:rFonts w:ascii="Avenir Next Condensed" w:hAnsi="Avenir Next Condensed"/>
          <w:szCs w:val="24"/>
        </w:rPr>
        <w:t xml:space="preserve">, ultimately leading to improved overall performance in both crowdsourcing and ensemble learning scenarios. The proposed </w:t>
      </w:r>
      <w:del w:id="441" w:author="artin majdi" w:date="2023-05-09T02:58:00Z">
        <w:r w:rsidR="0028309C" w:rsidRPr="00304397">
          <w:rPr>
            <w:rFonts w:ascii="Avenir Next Condensed" w:hAnsi="Avenir Next Condensed" w:cs="Courier New"/>
            <w:szCs w:val="24"/>
          </w:rPr>
          <w:delText>method</w:delText>
        </w:r>
        <w:commentRangeStart w:id="442"/>
        <w:r w:rsidR="0028309C" w:rsidRPr="00304397">
          <w:rPr>
            <w:rFonts w:ascii="Avenir Next Condensed" w:hAnsi="Avenir Next Condensed" w:cs="Courier New"/>
            <w:szCs w:val="24"/>
          </w:rPr>
          <w:delText>s</w:delText>
        </w:r>
        <w:commentRangeEnd w:id="442"/>
        <w:r w:rsidR="0028309C" w:rsidRPr="00304397">
          <w:rPr>
            <w:rStyle w:val="CommentReference"/>
            <w:rFonts w:ascii="Avenir Next Condensed" w:hAnsi="Avenir Next Condensed"/>
            <w:sz w:val="24"/>
            <w:szCs w:val="24"/>
          </w:rPr>
          <w:commentReference w:id="442"/>
        </w:r>
        <w:r w:rsidR="0028309C" w:rsidRPr="00304397">
          <w:rPr>
            <w:rFonts w:ascii="Avenir Next Condensed" w:hAnsi="Avenir Next Condensed" w:cs="Courier New"/>
            <w:szCs w:val="24"/>
          </w:rPr>
          <w:delText xml:space="preserve"> use</w:delText>
        </w:r>
      </w:del>
      <w:ins w:id="443" w:author="artin majdi" w:date="2023-05-09T02:58:00Z">
        <w:r w:rsidRPr="00304397">
          <w:rPr>
            <w:rFonts w:ascii="Avenir Next Condensed" w:hAnsi="Avenir Next Condensed"/>
            <w:szCs w:val="24"/>
          </w:rPr>
          <w:t>method uses the consistency and accuracy of the annotators as a measure of their reliability relative to other annotators. The experimental results shows that the proposed technique generates a weight that closely follows the annotator's degree of reliability. Moreover, the proposed method uses</w:t>
        </w:r>
      </w:ins>
      <w:r w:rsidRPr="00304397">
        <w:rPr>
          <w:rFonts w:ascii="Avenir Next Condensed" w:hAnsi="Avenir Next Condensed"/>
          <w:szCs w:val="24"/>
        </w:rPr>
        <w:t xml:space="preserve"> the consistency and accuracy of annotators as a measure of their </w:t>
      </w:r>
      <w:r w:rsidRPr="00304397">
        <w:rPr>
          <w:rFonts w:ascii="Avenir Next Condensed" w:hAnsi="Avenir Next Condensed"/>
          <w:szCs w:val="24"/>
        </w:rPr>
        <w:lastRenderedPageBreak/>
        <w:t xml:space="preserve">reliability relative to other annotators. Experiments performed on a variety of crowdsourcing datasets indicate that the proposed </w:t>
      </w:r>
      <w:del w:id="444" w:author="artin majdi" w:date="2023-05-09T02:58:00Z">
        <w:r w:rsidR="0028309C" w:rsidRPr="00304397">
          <w:rPr>
            <w:rFonts w:ascii="Avenir Next Condensed" w:hAnsi="Avenir Next Condensed" w:cs="Courier New"/>
            <w:szCs w:val="24"/>
          </w:rPr>
          <w:delText>methodologie</w:delText>
        </w:r>
        <w:commentRangeStart w:id="445"/>
        <w:r w:rsidR="0028309C" w:rsidRPr="00304397">
          <w:rPr>
            <w:rFonts w:ascii="Avenir Next Condensed" w:hAnsi="Avenir Next Condensed" w:cs="Courier New"/>
            <w:szCs w:val="24"/>
          </w:rPr>
          <w:delText>s</w:delText>
        </w:r>
        <w:commentRangeEnd w:id="445"/>
        <w:r w:rsidR="0028309C" w:rsidRPr="00304397">
          <w:rPr>
            <w:rStyle w:val="CommentReference"/>
            <w:rFonts w:ascii="Avenir Next Condensed" w:hAnsi="Avenir Next Condensed"/>
            <w:sz w:val="24"/>
            <w:szCs w:val="24"/>
          </w:rPr>
          <w:commentReference w:id="445"/>
        </w:r>
        <w:r w:rsidR="0028309C" w:rsidRPr="00304397">
          <w:rPr>
            <w:rFonts w:ascii="Avenir Next Condensed" w:hAnsi="Avenir Next Condensed" w:cs="Courier New"/>
            <w:szCs w:val="24"/>
          </w:rPr>
          <w:delText xml:space="preserve"> outperform</w:delText>
        </w:r>
      </w:del>
      <w:ins w:id="446" w:author="artin majdi" w:date="2023-05-09T02:58:00Z">
        <w:r w:rsidRPr="00304397">
          <w:rPr>
            <w:rFonts w:ascii="Avenir Next Condensed" w:hAnsi="Avenir Next Condensed"/>
            <w:szCs w:val="24"/>
          </w:rPr>
          <w:t>method outperforms</w:t>
        </w:r>
      </w:ins>
      <w:r w:rsidRPr="00304397">
        <w:rPr>
          <w:rFonts w:ascii="Avenir Next Condensed" w:hAnsi="Avenir Next Condensed"/>
          <w:szCs w:val="24"/>
        </w:rPr>
        <w:t xml:space="preserve"> prior methods in terms of </w:t>
      </w:r>
      <w:commentRangeStart w:id="447"/>
      <w:r w:rsidRPr="00304397">
        <w:rPr>
          <w:rFonts w:ascii="Avenir Next Condensed" w:hAnsi="Avenir Next Condensed"/>
          <w:szCs w:val="24"/>
        </w:rPr>
        <w:t>accuracy</w:t>
      </w:r>
      <w:del w:id="448" w:author="artin majdi" w:date="2023-05-09T02:58:00Z">
        <w:r w:rsidR="0028309C" w:rsidRPr="00304397">
          <w:rPr>
            <w:rFonts w:ascii="Avenir Next Condensed" w:hAnsi="Avenir Next Condensed" w:cs="Courier New"/>
            <w:szCs w:val="24"/>
          </w:rPr>
          <w:delText xml:space="preserve"> and variance</w:delText>
        </w:r>
        <w:commentRangeEnd w:id="447"/>
        <w:r w:rsidR="0028309C" w:rsidRPr="00304397">
          <w:rPr>
            <w:rStyle w:val="CommentReference"/>
            <w:rFonts w:ascii="Avenir Next Condensed" w:hAnsi="Avenir Next Condensed"/>
            <w:sz w:val="24"/>
            <w:szCs w:val="24"/>
          </w:rPr>
          <w:commentReference w:id="447"/>
        </w:r>
        <w:r w:rsidR="0028309C" w:rsidRPr="00304397">
          <w:rPr>
            <w:rFonts w:ascii="Avenir Next Condensed" w:hAnsi="Avenir Next Condensed" w:cs="Courier New"/>
            <w:szCs w:val="24"/>
          </w:rPr>
          <w:delText>, particularly when few annotators are available. Furthermore, the measured p-value calculated for the measured average accuracy over different datasets shows a statistically</w:delText>
        </w:r>
      </w:del>
      <w:ins w:id="449" w:author="artin majdi" w:date="2023-05-09T02:58:00Z">
        <w:r w:rsidRPr="00304397">
          <w:rPr>
            <w:rFonts w:ascii="Avenir Next Condensed" w:hAnsi="Avenir Next Condensed"/>
            <w:szCs w:val="24"/>
          </w:rPr>
          <w:t>, with</w:t>
        </w:r>
      </w:ins>
      <w:r w:rsidRPr="00304397">
        <w:rPr>
          <w:rFonts w:ascii="Avenir Next Condensed" w:hAnsi="Avenir Next Condensed"/>
          <w:szCs w:val="24"/>
        </w:rPr>
        <w:t xml:space="preserve"> significant improvement </w:t>
      </w:r>
      <w:del w:id="450" w:author="artin majdi" w:date="2023-05-09T02:58:00Z">
        <w:r w:rsidR="0028309C" w:rsidRPr="00304397">
          <w:rPr>
            <w:rFonts w:ascii="Avenir Next Condensed" w:hAnsi="Avenir Next Condensed" w:cs="Courier New"/>
            <w:szCs w:val="24"/>
          </w:rPr>
          <w:delText xml:space="preserve">for both the proposed and </w:delText>
        </w:r>
        <w:commentRangeStart w:id="451"/>
        <w:r w:rsidR="0028309C" w:rsidRPr="00304397">
          <w:rPr>
            <w:rFonts w:ascii="Avenir Next Condensed" w:hAnsi="Avenir Next Condensed" w:cs="Courier New"/>
            <w:szCs w:val="24"/>
          </w:rPr>
          <w:delText>proposed-penalized</w:delText>
        </w:r>
        <w:commentRangeEnd w:id="451"/>
        <w:r w:rsidR="0028309C" w:rsidRPr="00304397">
          <w:rPr>
            <w:rStyle w:val="CommentReference"/>
            <w:rFonts w:ascii="Avenir Next Condensed" w:hAnsi="Avenir Next Condensed"/>
            <w:sz w:val="24"/>
            <w:szCs w:val="24"/>
          </w:rPr>
          <w:commentReference w:id="451"/>
        </w:r>
        <w:r w:rsidR="0028309C" w:rsidRPr="00304397">
          <w:rPr>
            <w:rFonts w:ascii="Avenir Next Condensed" w:hAnsi="Avenir Next Condensed" w:cs="Courier New"/>
            <w:szCs w:val="24"/>
          </w:rPr>
          <w:delText xml:space="preserve"> techniques over other</w:delText>
        </w:r>
      </w:del>
      <w:ins w:id="452" w:author="artin majdi" w:date="2023-05-09T02:58:00Z">
        <w:r w:rsidRPr="00304397">
          <w:rPr>
            <w:rFonts w:ascii="Avenir Next Condensed" w:hAnsi="Avenir Next Condensed"/>
            <w:szCs w:val="24"/>
          </w:rPr>
          <w:t>over all investigated</w:t>
        </w:r>
      </w:ins>
      <w:r w:rsidRPr="00304397">
        <w:rPr>
          <w:rFonts w:ascii="Avenir Next Condensed" w:hAnsi="Avenir Next Condensed"/>
          <w:szCs w:val="24"/>
        </w:rPr>
        <w:t xml:space="preserve"> benchmarks (Gold Majority Vote, MV, MMSR, Wawa, Zero-Based Skill, GLAD, and Dawid Skene</w:t>
      </w:r>
      <w:del w:id="453" w:author="artin majdi" w:date="2023-05-09T02:58:00Z">
        <w:r w:rsidR="0028309C" w:rsidRPr="00304397">
          <w:rPr>
            <w:rFonts w:ascii="Avenir Next Condensed" w:hAnsi="Avenir Next Condensed" w:cs="Courier New"/>
            <w:szCs w:val="24"/>
          </w:rPr>
          <w:delText>).}</w:delText>
        </w:r>
      </w:del>
      <w:ins w:id="454" w:author="artin majdi" w:date="2023-05-09T02:58:00Z">
        <w:r w:rsidRPr="00304397">
          <w:rPr>
            <w:rFonts w:ascii="Avenir Next Condensed" w:hAnsi="Avenir Next Condensed"/>
            <w:szCs w:val="24"/>
          </w:rPr>
          <w:t>), particularly when few annotators are available.}</w:t>
        </w:r>
      </w:ins>
    </w:p>
    <w:p w14:paraId="051C915B" w14:textId="77777777" w:rsidR="00322588" w:rsidRPr="00304397" w:rsidRDefault="00322588" w:rsidP="00DC659F">
      <w:pPr>
        <w:jc w:val="both"/>
        <w:rPr>
          <w:ins w:id="455" w:author="artin majdi" w:date="2023-05-09T02:58:00Z"/>
          <w:rFonts w:ascii="Avenir Next Condensed" w:hAnsi="Avenir Next Condensed"/>
          <w:szCs w:val="24"/>
        </w:rPr>
      </w:pPr>
    </w:p>
    <w:p w14:paraId="3400FB85" w14:textId="66F2560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\keywords{Supervised learning, crowdsourcing, confidence score, </w:t>
      </w:r>
      <w:r w:rsidR="0028309C" w:rsidRPr="00304397">
        <w:rPr>
          <w:rFonts w:ascii="Avenir Next Condensed" w:hAnsi="Avenir Next Condensed" w:cs="Courier New"/>
          <w:szCs w:val="24"/>
        </w:rPr>
        <w:t>soft</w:t>
      </w:r>
      <w:r w:rsidRPr="00304397">
        <w:rPr>
          <w:rFonts w:ascii="Avenir Next Condensed" w:hAnsi="Avenir Next Condensed"/>
          <w:szCs w:val="24"/>
        </w:rPr>
        <w:t xml:space="preserve"> </w:t>
      </w:r>
      <w:r w:rsidRPr="00304397">
        <w:rPr>
          <w:rFonts w:ascii="Avenir Next Condensed" w:hAnsi="Avenir Next Condensed"/>
          <w:szCs w:val="24"/>
        </w:rPr>
        <w:t xml:space="preserve">weighted majority voting, </w:t>
      </w:r>
      <w:r w:rsidR="0028309C" w:rsidRPr="00304397">
        <w:rPr>
          <w:rFonts w:ascii="Avenir Next Condensed" w:hAnsi="Avenir Next Condensed" w:cs="Courier New"/>
          <w:szCs w:val="24"/>
        </w:rPr>
        <w:t>label</w:t>
      </w:r>
      <w:r w:rsidRPr="00304397">
        <w:rPr>
          <w:rFonts w:ascii="Avenir Next Condensed" w:hAnsi="Avenir Next Condensed"/>
          <w:szCs w:val="24"/>
        </w:rPr>
        <w:t xml:space="preserve"> aggregation, </w:t>
      </w:r>
      <w:r w:rsidR="0028309C" w:rsidRPr="00304397">
        <w:rPr>
          <w:rFonts w:ascii="Avenir Next Condensed" w:hAnsi="Avenir Next Condensed" w:cs="Courier New"/>
          <w:szCs w:val="24"/>
        </w:rPr>
        <w:t>annotator</w:t>
      </w:r>
      <w:r w:rsidRPr="00304397">
        <w:rPr>
          <w:rFonts w:ascii="Avenir Next Condensed" w:hAnsi="Avenir Next Condensed"/>
          <w:szCs w:val="24"/>
        </w:rPr>
        <w:t xml:space="preserve"> quality, </w:t>
      </w:r>
      <w:r w:rsidR="0028309C" w:rsidRPr="00304397">
        <w:rPr>
          <w:rFonts w:ascii="Avenir Next Condensed" w:hAnsi="Avenir Next Condensed" w:cs="Courier New"/>
          <w:szCs w:val="24"/>
        </w:rPr>
        <w:t>error</w:t>
      </w:r>
      <w:r w:rsidRPr="00304397">
        <w:rPr>
          <w:rFonts w:ascii="Avenir Next Condensed" w:hAnsi="Avenir Next Condensed"/>
          <w:szCs w:val="24"/>
        </w:rPr>
        <w:t xml:space="preserve"> rate estimation, </w:t>
      </w:r>
      <w:r w:rsidR="0028309C" w:rsidRPr="00304397">
        <w:rPr>
          <w:rFonts w:ascii="Avenir Next Condensed" w:hAnsi="Avenir Next Condensed" w:cs="Courier New"/>
          <w:szCs w:val="24"/>
        </w:rPr>
        <w:t>multi</w:t>
      </w:r>
      <w:r w:rsidRPr="00304397">
        <w:rPr>
          <w:rFonts w:ascii="Avenir Next Condensed" w:hAnsi="Avenir Next Condensed"/>
          <w:szCs w:val="24"/>
        </w:rPr>
        <w:t xml:space="preserve">-class classification, </w:t>
      </w:r>
      <w:r w:rsidR="0028309C" w:rsidRPr="00304397">
        <w:rPr>
          <w:rFonts w:ascii="Avenir Next Condensed" w:hAnsi="Avenir Next Condensed" w:cs="Courier New"/>
          <w:szCs w:val="24"/>
        </w:rPr>
        <w:t>ensemble</w:t>
      </w:r>
      <w:r w:rsidRPr="00304397">
        <w:rPr>
          <w:rFonts w:ascii="Avenir Next Condensed" w:hAnsi="Avenir Next Condensed"/>
          <w:szCs w:val="24"/>
        </w:rPr>
        <w:t xml:space="preserve"> learning, </w:t>
      </w:r>
      <w:r w:rsidR="0028309C" w:rsidRPr="00304397">
        <w:rPr>
          <w:rFonts w:ascii="Avenir Next Condensed" w:hAnsi="Avenir Next Condensed" w:cs="Courier New"/>
          <w:szCs w:val="24"/>
        </w:rPr>
        <w:t>uncertainty</w:t>
      </w:r>
      <w:r w:rsidRPr="00304397">
        <w:rPr>
          <w:rFonts w:ascii="Avenir Next Condensed" w:hAnsi="Avenir Next Condensed"/>
          <w:szCs w:val="24"/>
        </w:rPr>
        <w:t xml:space="preserve"> measurement}</w:t>
      </w:r>
    </w:p>
    <w:p w14:paraId="53ADE7CA" w14:textId="77777777" w:rsidR="0028309C" w:rsidRPr="00304397" w:rsidRDefault="0028309C" w:rsidP="00DC659F">
      <w:pPr>
        <w:pStyle w:val="PlainText"/>
        <w:jc w:val="both"/>
        <w:rPr>
          <w:del w:id="456" w:author="artin majdi" w:date="2023-05-09T02:58:00Z"/>
          <w:rFonts w:ascii="Avenir Next Condensed" w:hAnsi="Avenir Next Condensed" w:cs="Courier New"/>
          <w:sz w:val="24"/>
          <w:szCs w:val="24"/>
        </w:rPr>
      </w:pPr>
      <w:del w:id="457" w:author="artin majdi" w:date="2023-05-09T02:58:00Z">
        <w:r w:rsidRPr="00304397">
          <w:rPr>
            <w:rFonts w:ascii="Avenir Next Condensed" w:hAnsi="Avenir Next Condensed" w:cs="Courier New"/>
            <w:sz w:val="24"/>
            <w:szCs w:val="24"/>
          </w:rPr>
          <w:delText>%%\pacs[JEL Classification]{D8, H51}</w:delText>
        </w:r>
      </w:del>
    </w:p>
    <w:p w14:paraId="51A21EFA" w14:textId="77777777" w:rsidR="0028309C" w:rsidRPr="00304397" w:rsidRDefault="0028309C" w:rsidP="00DC659F">
      <w:pPr>
        <w:pStyle w:val="PlainText"/>
        <w:jc w:val="both"/>
        <w:rPr>
          <w:del w:id="458" w:author="artin majdi" w:date="2023-05-09T02:58:00Z"/>
          <w:rFonts w:ascii="Avenir Next Condensed" w:hAnsi="Avenir Next Condensed" w:cs="Courier New"/>
          <w:sz w:val="24"/>
          <w:szCs w:val="24"/>
        </w:rPr>
      </w:pPr>
      <w:del w:id="459" w:author="artin majdi" w:date="2023-05-09T02:58:00Z">
        <w:r w:rsidRPr="00304397">
          <w:rPr>
            <w:rFonts w:ascii="Avenir Next Condensed" w:hAnsi="Avenir Next Condensed" w:cs="Courier New"/>
            <w:sz w:val="24"/>
            <w:szCs w:val="24"/>
          </w:rPr>
          <w:delText>%%\pacs[MSC Classification]{35A01, 65L10, 65L12, 65L20, 65L70}</w:delText>
        </w:r>
      </w:del>
    </w:p>
    <w:p w14:paraId="24BDDE48" w14:textId="77777777" w:rsidR="00322588" w:rsidRPr="00304397" w:rsidRDefault="00322588" w:rsidP="00DC659F">
      <w:pPr>
        <w:jc w:val="both"/>
        <w:rPr>
          <w:ins w:id="460" w:author="artin majdi" w:date="2023-05-09T02:58:00Z"/>
          <w:rFonts w:ascii="Avenir Next Condensed" w:hAnsi="Avenir Next Condensed"/>
          <w:szCs w:val="24"/>
        </w:rPr>
      </w:pPr>
    </w:p>
    <w:p w14:paraId="2305362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maketitle</w:t>
      </w:r>
      <w:proofErr w:type="spellEnd"/>
    </w:p>
    <w:p w14:paraId="19FACF95" w14:textId="77777777" w:rsidR="00322588" w:rsidRPr="00304397" w:rsidRDefault="00322588" w:rsidP="00DC659F">
      <w:pPr>
        <w:jc w:val="both"/>
        <w:rPr>
          <w:rFonts w:ascii="Avenir Next Condensed" w:hAnsi="Avenir Next Condensed"/>
          <w:szCs w:val="24"/>
        </w:rPr>
      </w:pPr>
    </w:p>
    <w:p w14:paraId="45FA4C10" w14:textId="77777777" w:rsidR="00322588" w:rsidRPr="00304397" w:rsidRDefault="00322588" w:rsidP="00DC659F">
      <w:pPr>
        <w:jc w:val="both"/>
        <w:rPr>
          <w:rFonts w:ascii="Avenir Next Condensed" w:hAnsi="Avenir Next Condensed"/>
          <w:szCs w:val="24"/>
        </w:rPr>
      </w:pPr>
    </w:p>
    <w:p w14:paraId="2E44DFD9" w14:textId="77777777" w:rsidR="00322588" w:rsidRPr="00304397" w:rsidRDefault="00322588" w:rsidP="00DC659F">
      <w:pPr>
        <w:jc w:val="both"/>
        <w:rPr>
          <w:rFonts w:ascii="Avenir Next Condensed" w:hAnsi="Avenir Next Condensed"/>
          <w:szCs w:val="24"/>
        </w:rPr>
      </w:pPr>
    </w:p>
    <w:p w14:paraId="234C601A" w14:textId="77777777" w:rsidR="00322588" w:rsidRPr="00304397" w:rsidRDefault="00322588" w:rsidP="00DC659F">
      <w:pPr>
        <w:jc w:val="both"/>
        <w:rPr>
          <w:rFonts w:ascii="Avenir Next Condensed" w:hAnsi="Avenir Next Condensed"/>
          <w:szCs w:val="24"/>
        </w:rPr>
      </w:pPr>
    </w:p>
    <w:p w14:paraId="5A23F8E9" w14:textId="77777777" w:rsidR="003A1683" w:rsidRPr="00304397" w:rsidRDefault="00000000" w:rsidP="00DC659F">
      <w:pPr>
        <w:pStyle w:val="PlainText"/>
        <w:jc w:val="both"/>
        <w:rPr>
          <w:del w:id="461" w:author="artin majdi" w:date="2023-05-09T02:58:00Z"/>
          <w:rFonts w:ascii="Avenir Next Condensed" w:hAnsi="Avenir Next Condensed" w:cs="Courier New"/>
          <w:sz w:val="24"/>
          <w:szCs w:val="24"/>
        </w:rPr>
      </w:pPr>
      <w:del w:id="462" w:author="artin majdi" w:date="2023-05-09T02:58:00Z">
        <w:r w:rsidRPr="00304397">
          <w:rPr>
            <w:rFonts w:ascii="Avenir Next Condensed" w:hAnsi="Avenir Next Condensed" w:cs="Courier New"/>
            <w:sz w:val="24"/>
            <w:szCs w:val="24"/>
          </w:rPr>
          <w:delText xml:space="preserve">   </w:delText>
        </w:r>
      </w:del>
    </w:p>
    <w:p w14:paraId="440F77D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\section{Introduction}</w:t>
      </w:r>
    </w:p>
    <w:p w14:paraId="20768938" w14:textId="77777777" w:rsidR="00322588" w:rsidRPr="00304397" w:rsidRDefault="00322588" w:rsidP="00DC659F">
      <w:pPr>
        <w:jc w:val="both"/>
        <w:rPr>
          <w:ins w:id="463" w:author="artin majdi" w:date="2023-05-09T02:58:00Z"/>
          <w:rFonts w:ascii="Avenir Next Condensed" w:hAnsi="Avenir Next Condensed"/>
          <w:szCs w:val="24"/>
        </w:rPr>
      </w:pPr>
    </w:p>
    <w:p w14:paraId="7E7AEFB3" w14:textId="4ECBEB4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Supervised learning techniques require a large amount of labeled data to train models to classify new data \</w:t>
      </w:r>
      <w:commentRangeStart w:id="464"/>
      <w:proofErr w:type="spellStart"/>
      <w:r w:rsidRPr="00304397">
        <w:rPr>
          <w:rFonts w:ascii="Avenir Next Condensed" w:hAnsi="Avenir Next Condensed"/>
          <w:szCs w:val="24"/>
        </w:rPr>
        <w:t>unskip</w:t>
      </w:r>
      <w:commentRangeEnd w:id="464"/>
      <w:proofErr w:type="spellEnd"/>
      <w:r w:rsidR="00B63324" w:rsidRPr="00304397">
        <w:rPr>
          <w:rStyle w:val="CommentReference"/>
          <w:rFonts w:ascii="Avenir Next Condensed" w:hAnsi="Avenir Next Condensed"/>
          <w:sz w:val="24"/>
          <w:szCs w:val="24"/>
        </w:rPr>
        <w:commentReference w:id="464"/>
      </w:r>
      <w:r w:rsidRPr="00304397">
        <w:rPr>
          <w:rFonts w:ascii="Avenir Next Condensed" w:hAnsi="Avenir Next Condensed"/>
          <w:szCs w:val="24"/>
        </w:rPr>
        <w:t>~\cite{</w:t>
      </w:r>
      <w:del w:id="465" w:author="artin majdi" w:date="2023-05-09T02:58:00Z">
        <w:r w:rsidR="00000000" w:rsidRPr="00304397">
          <w:rPr>
            <w:rFonts w:ascii="Avenir Next Condensed" w:hAnsi="Avenir Next Condensed" w:cs="Courier New"/>
            <w:szCs w:val="24"/>
          </w:rPr>
          <w:delText>1834499:27646438,1834499:27646439</w:delText>
        </w:r>
      </w:del>
      <w:ins w:id="466" w:author="artin majdi" w:date="2023-05-09T02:58:00Z">
        <w:r w:rsidRPr="00304397">
          <w:rPr>
            <w:rFonts w:ascii="Avenir Next Condensed" w:hAnsi="Avenir Next Condensed"/>
            <w:szCs w:val="24"/>
          </w:rPr>
          <w:t>jiang_wrapper_2019,jiang_class_2019</w:t>
        </w:r>
      </w:ins>
      <w:r w:rsidRPr="00304397">
        <w:rPr>
          <w:rFonts w:ascii="Avenir Next Condensed" w:hAnsi="Avenir Next Condensed"/>
          <w:szCs w:val="24"/>
        </w:rPr>
        <w:t>}. Traditionally, data labeling has been assigned to experts in the domain or well-trained annotators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w:t>
      </w:r>
      <w:del w:id="467" w:author="artin majdi" w:date="2023-05-09T02:58:00Z">
        <w:r w:rsidR="00000000" w:rsidRPr="00304397">
          <w:rPr>
            <w:rFonts w:ascii="Avenir Next Condensed" w:hAnsi="Avenir Next Condensed" w:cs="Courier New"/>
            <w:szCs w:val="24"/>
          </w:rPr>
          <w:delText>1834499:27646471}.</w:delText>
        </w:r>
      </w:del>
      <w:ins w:id="468" w:author="artin majdi" w:date="2023-05-09T02:58:00Z">
        <w:r w:rsidRPr="00304397">
          <w:rPr>
            <w:rFonts w:ascii="Avenir Next Condensed" w:hAnsi="Avenir Next Condensed"/>
            <w:szCs w:val="24"/>
          </w:rPr>
          <w:t>tian_max-margin_2019}.</w:t>
        </w:r>
      </w:ins>
      <w:r w:rsidRPr="00304397">
        <w:rPr>
          <w:rFonts w:ascii="Avenir Next Condensed" w:hAnsi="Avenir Next Condensed"/>
          <w:szCs w:val="24"/>
        </w:rPr>
        <w:t xml:space="preserve"> Although this method produces high-quality labels, it is inefficient and costly</w:t>
      </w:r>
      <w:del w:id="469" w:author="artin majdi" w:date="2023-05-09T02:58:00Z">
        <w:r w:rsidR="00000000" w:rsidRPr="00304397">
          <w:rPr>
            <w:rFonts w:ascii="Avenir Next Condensed" w:hAnsi="Avenir Next Condensed" w:cs="Courier New"/>
            <w:szCs w:val="24"/>
          </w:rPr>
          <w:delText xml:space="preserve"> \unskip</w:delText>
        </w:r>
      </w:del>
      <w:r w:rsidRPr="00304397">
        <w:rPr>
          <w:rFonts w:ascii="Avenir Next Condensed" w:hAnsi="Avenir Next Condensed"/>
          <w:szCs w:val="24"/>
        </w:rPr>
        <w:t>~\cite{</w:t>
      </w:r>
      <w:del w:id="470" w:author="artin majdi" w:date="2023-05-09T02:58:00Z">
        <w:r w:rsidR="00000000" w:rsidRPr="00304397">
          <w:rPr>
            <w:rFonts w:ascii="Avenir Next Condensed" w:hAnsi="Avenir Next Condensed" w:cs="Courier New"/>
            <w:szCs w:val="24"/>
          </w:rPr>
          <w:delText>1834499:27646441,1834499:27646468}.</w:delText>
        </w:r>
      </w:del>
      <w:ins w:id="471" w:author="artin majdi" w:date="2023-05-09T02:58:00Z">
        <w:r w:rsidRPr="00304397">
          <w:rPr>
            <w:rFonts w:ascii="Avenir Next Condensed" w:hAnsi="Avenir Next Condensed"/>
            <w:szCs w:val="24"/>
          </w:rPr>
          <w:t xml:space="preserve">li_noise_2016,li_noise_2019}. </w:t>
        </w:r>
      </w:ins>
      <w:r w:rsidRPr="00304397">
        <w:rPr>
          <w:rFonts w:ascii="Avenir Next Condensed" w:hAnsi="Avenir Next Condensed"/>
          <w:szCs w:val="24"/>
        </w:rPr>
        <w:t xml:space="preserve">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 </w:t>
      </w:r>
      <w:r w:rsidRPr="00304397">
        <w:rPr>
          <w:rFonts w:ascii="Avenir Next Condensed" w:hAnsi="Avenir Next Condensed"/>
          <w:szCs w:val="24"/>
        </w:rPr>
        <w:lastRenderedPageBreak/>
        <w:t>\</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w:t>
      </w:r>
      <w:del w:id="472" w:author="artin majdi" w:date="2023-05-09T02:58:00Z">
        <w:r w:rsidR="00000000" w:rsidRPr="00304397">
          <w:rPr>
            <w:rFonts w:ascii="Avenir Next Condensed" w:hAnsi="Avenir Next Condensed" w:cs="Courier New"/>
            <w:szCs w:val="24"/>
          </w:rPr>
          <w:delText>1834499:27646463,1834499:27646448</w:delText>
        </w:r>
      </w:del>
      <w:ins w:id="473" w:author="artin majdi" w:date="2023-05-09T02:58:00Z">
        <w:r w:rsidRPr="00304397">
          <w:rPr>
            <w:rFonts w:ascii="Avenir Next Condensed" w:hAnsi="Avenir Next Condensed"/>
            <w:szCs w:val="24"/>
          </w:rPr>
          <w:t>deng_imagenet_2009,liu_variational_2012</w:t>
        </w:r>
      </w:ins>
      <w:r w:rsidRPr="00304397">
        <w:rPr>
          <w:rFonts w:ascii="Avenir Next Condensed" w:hAnsi="Avenir Next Condensed"/>
          <w:szCs w:val="24"/>
        </w:rPr>
        <w:t>} and natural language processing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w:t>
      </w:r>
      <w:del w:id="474" w:author="artin majdi" w:date="2023-05-09T02:58:00Z">
        <w:r w:rsidR="00000000" w:rsidRPr="00304397">
          <w:rPr>
            <w:rFonts w:ascii="Avenir Next Condensed" w:hAnsi="Avenir Next Condensed" w:cs="Courier New"/>
            <w:szCs w:val="24"/>
          </w:rPr>
          <w:delText>1834499:27646442</w:delText>
        </w:r>
      </w:del>
      <w:ins w:id="475" w:author="artin majdi" w:date="2023-05-09T02:58:00Z">
        <w:r w:rsidRPr="00304397">
          <w:rPr>
            <w:rFonts w:ascii="Avenir Next Condensed" w:hAnsi="Avenir Next Condensed"/>
            <w:szCs w:val="24"/>
          </w:rPr>
          <w:t>karger_budget_2014</w:t>
        </w:r>
      </w:ins>
      <w:r w:rsidRPr="00304397">
        <w:rPr>
          <w:rFonts w:ascii="Avenir Next Condensed" w:hAnsi="Avenir Next Condensed"/>
          <w:szCs w:val="24"/>
        </w:rPr>
        <w:t>}.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del w:id="476" w:author="artin majdi" w:date="2023-05-09T02:58:00Z">
        <w:r w:rsidR="00000000" w:rsidRPr="00304397">
          <w:rPr>
            <w:rFonts w:ascii="Avenir Next Condensed" w:hAnsi="Avenir Next Condensed" w:cs="Courier New"/>
            <w:szCs w:val="24"/>
          </w:rPr>
          <w:delText xml:space="preserve"> </w:delText>
        </w:r>
      </w:del>
    </w:p>
    <w:p w14:paraId="4D4A955F" w14:textId="02B72D0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Aggregation after repeated labeling</w:t>
      </w:r>
      <w:del w:id="477"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is one method for handling annotators with various abilities. Label aggregation is a process used to infer an aggregated label for a data instance from a multi-label set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w:t>
      </w:r>
      <w:del w:id="478" w:author="artin majdi" w:date="2023-05-09T02:58:00Z">
        <w:r w:rsidR="00000000" w:rsidRPr="00304397">
          <w:rPr>
            <w:rFonts w:ascii="Avenir Next Condensed" w:hAnsi="Avenir Next Condensed" w:cs="Courier New"/>
            <w:szCs w:val="24"/>
          </w:rPr>
          <w:delText>1834499:27646450}.</w:delText>
        </w:r>
      </w:del>
      <w:ins w:id="479" w:author="artin majdi" w:date="2023-05-09T02:58:00Z">
        <w:r w:rsidRPr="00304397">
          <w:rPr>
            <w:rFonts w:ascii="Avenir Next Condensed" w:hAnsi="Avenir Next Condensed"/>
            <w:szCs w:val="24"/>
          </w:rPr>
          <w:t>sheshadri_square_2013}.</w:t>
        </w:r>
      </w:ins>
      <w:r w:rsidRPr="00304397">
        <w:rPr>
          <w:rFonts w:ascii="Avenir Next Condensed" w:hAnsi="Avenir Next Condensed"/>
          <w:szCs w:val="24"/>
        </w:rPr>
        <w:t xml:space="preserve"> Several studies have demonstrated the efficacy of repeated labeling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w:t>
      </w:r>
      <w:del w:id="480" w:author="artin majdi" w:date="2023-05-09T02:58:00Z">
        <w:r w:rsidR="00000000" w:rsidRPr="00304397">
          <w:rPr>
            <w:rFonts w:ascii="Avenir Next Condensed" w:hAnsi="Avenir Next Condensed" w:cs="Courier New"/>
            <w:szCs w:val="24"/>
          </w:rPr>
          <w:delText>1834499:27646430,1834499:27646459}. Repeating</w:delText>
        </w:r>
      </w:del>
      <w:ins w:id="481" w:author="artin majdi" w:date="2023-05-09T02:58:00Z">
        <w:r w:rsidRPr="00304397">
          <w:rPr>
            <w:rFonts w:ascii="Avenir Next Condensed" w:hAnsi="Avenir Next Condensed"/>
            <w:szCs w:val="24"/>
          </w:rPr>
          <w:t>tu_multi-label_2018,zhang_multi-label_2018}. Repeat</w:t>
        </w:r>
      </w:ins>
      <w:r w:rsidRPr="00304397">
        <w:rPr>
          <w:rFonts w:ascii="Avenir Next Condensed" w:hAnsi="Avenir Next Condensed"/>
          <w:szCs w:val="24"/>
        </w:rPr>
        <w:t xml:space="preserve">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~\cite{1834499:27646450} discovered that </w:t>
      </w:r>
      <w:proofErr w:type="spellStart"/>
      <w:r w:rsidRPr="00304397">
        <w:rPr>
          <w:rFonts w:ascii="Avenir Next Condensed" w:hAnsi="Avenir Next Condensed"/>
          <w:szCs w:val="24"/>
        </w:rPr>
        <w:t>Raykar's</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~\cite{1834499:27646455} technique outperformed other aggregation techniques. However, according to another study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~\cite{1834499:27646437}, the traditional Dawid-Skene (DS) model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~\cite{1834499:27646466} was more reliable in multi-class settings (where data instances can be labeled as belonging to multiple classes).</w:t>
      </w:r>
    </w:p>
    <w:p w14:paraId="4151345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Furthermore, regardless of the aggregation technique used, the performance of many aggregation techniques in real-world datasets remains unsatisfactory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~\cite{1834499:27646469}.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63524E8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Prior information may be used to enhance the label aggregation procedure.</w:t>
      </w:r>
    </w:p>
    <w:p w14:paraId="679BE8E9" w14:textId="6BC55DC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This can include domain knowledge, </w:t>
      </w:r>
      <w:ins w:id="482"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use of quality control measures</w:t>
      </w:r>
      <w:del w:id="483"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and techniques that account for the unique characteristics of annotators and data. </w:t>
      </w:r>
      <w:del w:id="484" w:author="artin majdi" w:date="2023-05-09T02:58:00Z">
        <w:r w:rsidR="00000000" w:rsidRPr="00304397">
          <w:rPr>
            <w:rFonts w:ascii="Avenir Next Condensed" w:hAnsi="Avenir Next Condensed" w:cs="Courier New"/>
            <w:szCs w:val="24"/>
          </w:rPr>
          <w:delText>By knowing</w:delText>
        </w:r>
      </w:del>
      <w:ins w:id="485" w:author="artin majdi" w:date="2023-05-09T02:58:00Z">
        <w:r w:rsidRPr="00304397">
          <w:rPr>
            <w:rFonts w:ascii="Avenir Next Condensed" w:hAnsi="Avenir Next Condensed"/>
            <w:szCs w:val="24"/>
          </w:rPr>
          <w:t>Knowing</w:t>
        </w:r>
      </w:ins>
      <w:r w:rsidRPr="00304397">
        <w:rPr>
          <w:rFonts w:ascii="Avenir Next Condensed" w:hAnsi="Avenir Next Condensed"/>
          <w:szCs w:val="24"/>
        </w:rPr>
        <w:t xml:space="preserve"> the reliability of certain annotators, it is possible to draw more accurate conclusions about </w:t>
      </w:r>
      <w:del w:id="486" w:author="artin majdi" w:date="2023-05-09T02:58:00Z">
        <w:r w:rsidR="00000000" w:rsidRPr="00304397">
          <w:rPr>
            <w:rFonts w:ascii="Avenir Next Condensed" w:hAnsi="Avenir Next Condensed" w:cs="Courier New"/>
            <w:szCs w:val="24"/>
          </w:rPr>
          <w:delText xml:space="preserve">the </w:delText>
        </w:r>
      </w:del>
      <w:r w:rsidRPr="00304397">
        <w:rPr>
          <w:rFonts w:ascii="Avenir Next Condensed" w:hAnsi="Avenir Next Condensed"/>
          <w:szCs w:val="24"/>
        </w:rPr>
        <w:t>labels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~\cite{1834499:27646434}. For instance, in the label aggregation process, labels produced by more reliable annotators (such as domain experts) may be </w:t>
      </w:r>
      <w:r w:rsidRPr="00304397">
        <w:rPr>
          <w:rFonts w:ascii="Avenir Next Condensed" w:hAnsi="Avenir Next Condensed"/>
          <w:szCs w:val="24"/>
        </w:rPr>
        <w:lastRenderedPageBreak/>
        <w:t>given greater weight. The results of the label aggregation process can also be validated using expert input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~\cite{1834499:27646465}. During the labeling process, domain experts can provide valuable guidance and oversight to ensure that the </w:t>
      </w:r>
      <w:ins w:id="487" w:author="artin majdi" w:date="2023-05-09T02:58:00Z">
        <w:r w:rsidRPr="00304397">
          <w:rPr>
            <w:rFonts w:ascii="Avenir Next Condensed" w:hAnsi="Avenir Next Condensed"/>
            <w:szCs w:val="24"/>
          </w:rPr>
          <w:t xml:space="preserve">labels </w:t>
        </w:r>
      </w:ins>
      <w:r w:rsidRPr="00304397">
        <w:rPr>
          <w:rFonts w:ascii="Avenir Next Condensed" w:hAnsi="Avenir Next Condensed"/>
          <w:szCs w:val="24"/>
        </w:rPr>
        <w:t>produced</w:t>
      </w:r>
      <w:del w:id="488" w:author="artin majdi" w:date="2023-05-09T02:58:00Z">
        <w:r w:rsidR="00000000" w:rsidRPr="00304397">
          <w:rPr>
            <w:rFonts w:ascii="Avenir Next Condensed" w:hAnsi="Avenir Next Condensed" w:cs="Courier New"/>
            <w:szCs w:val="24"/>
          </w:rPr>
          <w:delText xml:space="preserve"> labels</w:delText>
        </w:r>
      </w:del>
      <w:r w:rsidRPr="00304397">
        <w:rPr>
          <w:rFonts w:ascii="Avenir Next Condensed" w:hAnsi="Avenir Next Condensed"/>
          <w:szCs w:val="24"/>
        </w:rPr>
        <w:t xml:space="preserve"> are accurate and consistent.</w:t>
      </w:r>
    </w:p>
    <w:p w14:paraId="6343183F" w14:textId="6E9515B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The agnostic requirement for general-purpose label aggregation is that label aggregation cannot use information outside the labels themselves. This requirement is not satisfied </w:t>
      </w:r>
      <w:del w:id="489" w:author="artin majdi" w:date="2023-05-09T02:58:00Z">
        <w:r w:rsidR="00F430C3" w:rsidRPr="00304397">
          <w:rPr>
            <w:rFonts w:ascii="Avenir Next Condensed" w:hAnsi="Avenir Next Condensed" w:cs="Courier New"/>
            <w:szCs w:val="24"/>
          </w:rPr>
          <w:delText>by many</w:delText>
        </w:r>
      </w:del>
      <w:ins w:id="490" w:author="artin majdi" w:date="2023-05-09T02:58:00Z">
        <w:r w:rsidRPr="00304397">
          <w:rPr>
            <w:rFonts w:ascii="Avenir Next Condensed" w:hAnsi="Avenir Next Condensed"/>
            <w:szCs w:val="24"/>
          </w:rPr>
          <w:t>in most</w:t>
        </w:r>
      </w:ins>
      <w:r w:rsidRPr="00304397">
        <w:rPr>
          <w:rFonts w:ascii="Avenir Next Condensed" w:hAnsi="Avenir Next Condensed"/>
          <w:szCs w:val="24"/>
        </w:rPr>
        <w:t xml:space="preserve"> label aggregation techniques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~\cite{1834499:27646464}. The agnostic requirement ensures that the label aggregation technique is as general as possible and applicable to a wide range of domains with minimal or no additional context.</w:t>
      </w:r>
      <w:del w:id="491" w:author="artin majdi" w:date="2023-05-09T02:58:00Z">
        <w:r w:rsidR="00F430C3" w:rsidRPr="00304397">
          <w:rPr>
            <w:rFonts w:ascii="Avenir Next Condensed" w:hAnsi="Avenir Next Condensed" w:cs="Courier New"/>
            <w:szCs w:val="24"/>
          </w:rPr>
          <w:delText xml:space="preserve"> </w:delText>
        </w:r>
      </w:del>
    </w:p>
    <w:p w14:paraId="20060E6B" w14:textId="686EDDA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The uncertainty of annotators during labeling can provide valuable prior knowledge to determine the appropriate amount of confidence to grant each annotator while still adhering to the </w:t>
      </w:r>
      <w:del w:id="492" w:author="artin majdi" w:date="2023-05-09T02:58:00Z">
        <w:r w:rsidR="00000000" w:rsidRPr="00304397">
          <w:rPr>
            <w:rFonts w:ascii="Avenir Next Condensed" w:hAnsi="Avenir Next Condensed" w:cs="Courier New"/>
            <w:szCs w:val="24"/>
          </w:rPr>
          <w:delText>requirement</w:delText>
        </w:r>
        <w:commentRangeStart w:id="493"/>
        <w:r w:rsidR="00000000" w:rsidRPr="00304397">
          <w:rPr>
            <w:rFonts w:ascii="Avenir Next Condensed" w:hAnsi="Avenir Next Condensed" w:cs="Courier New"/>
            <w:szCs w:val="24"/>
          </w:rPr>
          <w:delText>s</w:delText>
        </w:r>
        <w:commentRangeEnd w:id="493"/>
        <w:r w:rsidR="00F827C6" w:rsidRPr="00304397">
          <w:rPr>
            <w:rStyle w:val="CommentReference"/>
            <w:rFonts w:ascii="Avenir Next Condensed" w:hAnsi="Avenir Next Condensed"/>
            <w:sz w:val="24"/>
            <w:szCs w:val="24"/>
          </w:rPr>
          <w:commentReference w:id="493"/>
        </w:r>
      </w:del>
      <w:ins w:id="494" w:author="artin majdi" w:date="2023-05-09T02:58:00Z">
        <w:r w:rsidRPr="00304397">
          <w:rPr>
            <w:rFonts w:ascii="Avenir Next Condensed" w:hAnsi="Avenir Next Condensed"/>
            <w:szCs w:val="24"/>
          </w:rPr>
          <w:t>requirement</w:t>
        </w:r>
      </w:ins>
      <w:r w:rsidRPr="00304397">
        <w:rPr>
          <w:rFonts w:ascii="Avenir Next Condensed" w:hAnsi="Avenir Next Condensed"/>
          <w:szCs w:val="24"/>
        </w:rPr>
        <w:t xml:space="preserve"> of a general-purpose label aggregation technique. We developed a method for estimating the reliability of different annotators based on the annotator's own consistency during labeling and their accuracy with respect to other annotators.</w:t>
      </w:r>
    </w:p>
    <w:p w14:paraId="2363D712" w14:textId="2098F419"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We propose a novel method called </w:t>
      </w:r>
      <w:del w:id="495" w:author="artin majdi" w:date="2023-05-09T02:58:00Z">
        <w:r w:rsidR="00853901" w:rsidRPr="00304397">
          <w:rPr>
            <w:rFonts w:ascii="Avenir Next Condensed" w:hAnsi="Avenir Next Condensed" w:cs="Courier New"/>
            <w:szCs w:val="24"/>
          </w:rPr>
          <w:delText>"Crowd-Certain,"</w:delText>
        </w:r>
      </w:del>
      <w:ins w:id="496" w:author="artin majdi" w:date="2023-05-09T02:58:00Z">
        <w:r w:rsidRPr="00304397">
          <w:rPr>
            <w:rFonts w:ascii="Avenir Next Condensed" w:hAnsi="Avenir Next Condensed"/>
            <w:szCs w:val="24"/>
          </w:rPr>
          <w:t>``crowd-certain'',</w:t>
        </w:r>
      </w:ins>
      <w:r w:rsidRPr="00304397">
        <w:rPr>
          <w:rFonts w:ascii="Avenir Next Condensed" w:hAnsi="Avenir Next Condensed"/>
          <w:szCs w:val="24"/>
        </w:rPr>
        <w:t xml:space="preserve"> which </w:t>
      </w:r>
      <w:commentRangeStart w:id="497"/>
      <w:del w:id="498" w:author="artin majdi" w:date="2023-05-09T02:58:00Z">
        <w:r w:rsidR="00853901" w:rsidRPr="00304397">
          <w:rPr>
            <w:rFonts w:ascii="Avenir Next Condensed" w:hAnsi="Avenir Next Condensed" w:cs="Courier New"/>
            <w:szCs w:val="24"/>
          </w:rPr>
          <w:delText>aims</w:delText>
        </w:r>
        <w:commentRangeEnd w:id="497"/>
        <w:r w:rsidR="00853901" w:rsidRPr="00304397">
          <w:rPr>
            <w:rStyle w:val="CommentReference"/>
            <w:rFonts w:ascii="Avenir Next Condensed" w:hAnsi="Avenir Next Condensed"/>
            <w:sz w:val="24"/>
            <w:szCs w:val="24"/>
          </w:rPr>
          <w:commentReference w:id="497"/>
        </w:r>
        <w:r w:rsidR="00853901" w:rsidRPr="00304397">
          <w:rPr>
            <w:rFonts w:ascii="Avenir Next Condensed" w:hAnsi="Avenir Next Condensed" w:cs="Courier New"/>
            <w:szCs w:val="24"/>
          </w:rPr>
          <w:delText xml:space="preserve"> to provide</w:delText>
        </w:r>
      </w:del>
      <w:ins w:id="499" w:author="artin majdi" w:date="2023-05-09T02:58:00Z">
        <w:r w:rsidRPr="00304397">
          <w:rPr>
            <w:rFonts w:ascii="Avenir Next Condensed" w:hAnsi="Avenir Next Condensed"/>
            <w:szCs w:val="24"/>
          </w:rPr>
          <w:t>provides</w:t>
        </w:r>
      </w:ins>
      <w:r w:rsidRPr="00304397">
        <w:rPr>
          <w:rFonts w:ascii="Avenir Next Condensed" w:hAnsi="Avenir Next Condensed"/>
          <w:szCs w:val="24"/>
        </w:rPr>
        <w:t xml:space="preserve"> a more </w:t>
      </w:r>
      <w:commentRangeStart w:id="500"/>
      <w:r w:rsidRPr="00304397">
        <w:rPr>
          <w:rFonts w:ascii="Avenir Next Condensed" w:hAnsi="Avenir Next Condensed"/>
          <w:szCs w:val="24"/>
        </w:rPr>
        <w:t xml:space="preserve">accurate </w:t>
      </w:r>
      <w:del w:id="501" w:author="artin majdi" w:date="2023-05-09T02:58:00Z">
        <w:r w:rsidR="00853901" w:rsidRPr="00304397">
          <w:rPr>
            <w:rFonts w:ascii="Avenir Next Condensed" w:hAnsi="Avenir Next Condensed" w:cs="Courier New"/>
            <w:szCs w:val="24"/>
          </w:rPr>
          <w:delText>and reliable</w:delText>
        </w:r>
        <w:commentRangeEnd w:id="500"/>
        <w:r w:rsidR="00853901" w:rsidRPr="00304397">
          <w:rPr>
            <w:rStyle w:val="CommentReference"/>
            <w:rFonts w:ascii="Avenir Next Condensed" w:hAnsi="Avenir Next Condensed"/>
            <w:sz w:val="24"/>
            <w:szCs w:val="24"/>
          </w:rPr>
          <w:commentReference w:id="500"/>
        </w:r>
        <w:r w:rsidR="00853901" w:rsidRPr="00304397">
          <w:rPr>
            <w:rFonts w:ascii="Avenir Next Condensed" w:hAnsi="Avenir Next Condensed" w:cs="Courier New"/>
            <w:szCs w:val="24"/>
          </w:rPr>
          <w:delText xml:space="preserve"> </w:delText>
        </w:r>
      </w:del>
      <w:r w:rsidRPr="00304397">
        <w:rPr>
          <w:rFonts w:ascii="Avenir Next Condensed" w:hAnsi="Avenir Next Condensed"/>
          <w:szCs w:val="24"/>
        </w:rPr>
        <w:t xml:space="preserve">aggregation of </w:t>
      </w:r>
      <w:del w:id="502" w:author="artin majdi" w:date="2023-05-09T02:58:00Z">
        <w:r w:rsidR="00853901" w:rsidRPr="00304397">
          <w:rPr>
            <w:rFonts w:ascii="Avenir Next Condensed" w:hAnsi="Avenir Next Condensed" w:cs="Courier New"/>
            <w:szCs w:val="24"/>
          </w:rPr>
          <w:delText>predictions</w:delText>
        </w:r>
      </w:del>
      <w:ins w:id="503" w:author="artin majdi" w:date="2023-05-09T02:58:00Z">
        <w:r w:rsidRPr="00304397">
          <w:rPr>
            <w:rFonts w:ascii="Avenir Next Condensed" w:hAnsi="Avenir Next Condensed"/>
            <w:szCs w:val="24"/>
          </w:rPr>
          <w:t>labels</w:t>
        </w:r>
      </w:ins>
      <w:r w:rsidRPr="00304397">
        <w:rPr>
          <w:rFonts w:ascii="Avenir Next Condensed" w:hAnsi="Avenir Next Condensed"/>
          <w:szCs w:val="24"/>
        </w:rPr>
        <w:t xml:space="preserve">, ultimately leading to improved overall performance in both crowdsourcing and ensemble learning scenarios. The </w:t>
      </w:r>
      <w:ins w:id="504" w:author="artin majdi" w:date="2023-05-09T02:58:00Z">
        <w:r w:rsidRPr="00304397">
          <w:rPr>
            <w:rFonts w:ascii="Avenir Next Condensed" w:hAnsi="Avenir Next Condensed"/>
            <w:szCs w:val="24"/>
          </w:rPr>
          <w:t xml:space="preserve">experimental results show that the </w:t>
        </w:r>
      </w:ins>
      <w:r w:rsidRPr="00304397">
        <w:rPr>
          <w:rFonts w:ascii="Avenir Next Condensed" w:hAnsi="Avenir Next Condensed"/>
          <w:szCs w:val="24"/>
        </w:rPr>
        <w:t xml:space="preserve">proposed </w:t>
      </w:r>
      <w:del w:id="505" w:author="artin majdi" w:date="2023-05-09T02:58:00Z">
        <w:r w:rsidR="00853901" w:rsidRPr="00304397">
          <w:rPr>
            <w:rFonts w:ascii="Avenir Next Condensed" w:hAnsi="Avenir Next Condensed" w:cs="Courier New"/>
            <w:szCs w:val="24"/>
          </w:rPr>
          <w:delText>method</w:delText>
        </w:r>
        <w:commentRangeStart w:id="506"/>
        <w:r w:rsidR="00853901" w:rsidRPr="00304397">
          <w:rPr>
            <w:rFonts w:ascii="Avenir Next Condensed" w:hAnsi="Avenir Next Condensed" w:cs="Courier New"/>
            <w:szCs w:val="24"/>
          </w:rPr>
          <w:delText>s</w:delText>
        </w:r>
        <w:commentRangeEnd w:id="506"/>
        <w:r w:rsidR="00853901" w:rsidRPr="00304397">
          <w:rPr>
            <w:rStyle w:val="CommentReference"/>
            <w:rFonts w:ascii="Avenir Next Condensed" w:hAnsi="Avenir Next Condensed"/>
            <w:sz w:val="24"/>
            <w:szCs w:val="24"/>
          </w:rPr>
          <w:commentReference w:id="506"/>
        </w:r>
        <w:r w:rsidR="00853901" w:rsidRPr="00304397">
          <w:rPr>
            <w:rFonts w:ascii="Avenir Next Condensed" w:hAnsi="Avenir Next Condensed" w:cs="Courier New"/>
            <w:szCs w:val="24"/>
          </w:rPr>
          <w:delText xml:space="preserve"> use</w:delText>
        </w:r>
      </w:del>
      <w:ins w:id="507" w:author="artin majdi" w:date="2023-05-09T02:58:00Z">
        <w:r w:rsidRPr="00304397">
          <w:rPr>
            <w:rFonts w:ascii="Avenir Next Condensed" w:hAnsi="Avenir Next Condensed"/>
            <w:szCs w:val="24"/>
          </w:rPr>
          <w:t>technique generates a weight that closely follows the annotator's degree of reliability. Furthermore, the proposed method uses</w:t>
        </w:r>
      </w:ins>
      <w:r w:rsidRPr="00304397">
        <w:rPr>
          <w:rFonts w:ascii="Avenir Next Condensed" w:hAnsi="Avenir Next Condensed"/>
          <w:szCs w:val="24"/>
        </w:rPr>
        <w:t xml:space="preserve"> the consistency and accuracy of annotators as a measure of their reliability relative to other annotators. Experiments performed on a variety of crowdsourcing datasets indicate that the proposed </w:t>
      </w:r>
      <w:del w:id="508" w:author="artin majdi" w:date="2023-05-09T02:58:00Z">
        <w:r w:rsidR="00853901" w:rsidRPr="00304397">
          <w:rPr>
            <w:rFonts w:ascii="Avenir Next Condensed" w:hAnsi="Avenir Next Condensed" w:cs="Courier New"/>
            <w:szCs w:val="24"/>
          </w:rPr>
          <w:delText>methodologie</w:delText>
        </w:r>
        <w:commentRangeStart w:id="509"/>
        <w:r w:rsidR="00853901" w:rsidRPr="00304397">
          <w:rPr>
            <w:rFonts w:ascii="Avenir Next Condensed" w:hAnsi="Avenir Next Condensed" w:cs="Courier New"/>
            <w:szCs w:val="24"/>
          </w:rPr>
          <w:delText>s</w:delText>
        </w:r>
        <w:commentRangeEnd w:id="509"/>
        <w:r w:rsidR="00853901" w:rsidRPr="00304397">
          <w:rPr>
            <w:rStyle w:val="CommentReference"/>
            <w:rFonts w:ascii="Avenir Next Condensed" w:hAnsi="Avenir Next Condensed"/>
            <w:sz w:val="24"/>
            <w:szCs w:val="24"/>
          </w:rPr>
          <w:commentReference w:id="509"/>
        </w:r>
        <w:r w:rsidR="00853901" w:rsidRPr="00304397">
          <w:rPr>
            <w:rFonts w:ascii="Avenir Next Condensed" w:hAnsi="Avenir Next Condensed" w:cs="Courier New"/>
            <w:szCs w:val="24"/>
          </w:rPr>
          <w:delText xml:space="preserve"> outperform</w:delText>
        </w:r>
      </w:del>
      <w:ins w:id="510" w:author="artin majdi" w:date="2023-05-09T02:58:00Z">
        <w:r w:rsidRPr="00304397">
          <w:rPr>
            <w:rFonts w:ascii="Avenir Next Condensed" w:hAnsi="Avenir Next Condensed"/>
            <w:szCs w:val="24"/>
          </w:rPr>
          <w:t>method outperforms</w:t>
        </w:r>
      </w:ins>
      <w:r w:rsidRPr="00304397">
        <w:rPr>
          <w:rFonts w:ascii="Avenir Next Condensed" w:hAnsi="Avenir Next Condensed"/>
          <w:szCs w:val="24"/>
        </w:rPr>
        <w:t xml:space="preserve"> prior methods in terms of </w:t>
      </w:r>
      <w:commentRangeStart w:id="511"/>
      <w:r w:rsidRPr="00304397">
        <w:rPr>
          <w:rFonts w:ascii="Avenir Next Condensed" w:hAnsi="Avenir Next Condensed"/>
          <w:szCs w:val="24"/>
        </w:rPr>
        <w:t xml:space="preserve">accuracy </w:t>
      </w:r>
      <w:del w:id="512" w:author="artin majdi" w:date="2023-05-09T02:58:00Z">
        <w:r w:rsidR="00853901" w:rsidRPr="00304397">
          <w:rPr>
            <w:rFonts w:ascii="Avenir Next Condensed" w:hAnsi="Avenir Next Condensed" w:cs="Courier New"/>
            <w:szCs w:val="24"/>
          </w:rPr>
          <w:delText>and variance</w:delText>
        </w:r>
        <w:commentRangeEnd w:id="511"/>
        <w:r w:rsidR="00853901" w:rsidRPr="00304397">
          <w:rPr>
            <w:rStyle w:val="CommentReference"/>
            <w:rFonts w:ascii="Avenir Next Condensed" w:hAnsi="Avenir Next Condensed"/>
            <w:sz w:val="24"/>
            <w:szCs w:val="24"/>
          </w:rPr>
          <w:commentReference w:id="511"/>
        </w:r>
        <w:r w:rsidR="00853901" w:rsidRPr="00304397">
          <w:rPr>
            <w:rFonts w:ascii="Avenir Next Condensed" w:hAnsi="Avenir Next Condensed" w:cs="Courier New"/>
            <w:szCs w:val="24"/>
          </w:rPr>
          <w:delText>, particularly when few annotators are available. Furthermore, the measured p-value calculated for the measured average accuracy over different datasets shows</w:delText>
        </w:r>
      </w:del>
      <w:ins w:id="513" w:author="artin majdi" w:date="2023-05-09T02:58:00Z">
        <w:r w:rsidRPr="00304397">
          <w:rPr>
            <w:rFonts w:ascii="Avenir Next Condensed" w:hAnsi="Avenir Next Condensed"/>
            <w:szCs w:val="24"/>
          </w:rPr>
          <w:t>with</w:t>
        </w:r>
      </w:ins>
      <w:r w:rsidRPr="00304397">
        <w:rPr>
          <w:rFonts w:ascii="Avenir Next Condensed" w:hAnsi="Avenir Next Condensed"/>
          <w:szCs w:val="24"/>
        </w:rPr>
        <w:t xml:space="preserve"> a </w:t>
      </w:r>
      <w:del w:id="514" w:author="artin majdi" w:date="2023-05-09T02:58:00Z">
        <w:r w:rsidR="00853901" w:rsidRPr="00304397">
          <w:rPr>
            <w:rFonts w:ascii="Avenir Next Condensed" w:hAnsi="Avenir Next Condensed" w:cs="Courier New"/>
            <w:szCs w:val="24"/>
          </w:rPr>
          <w:delText xml:space="preserve">statistically </w:delText>
        </w:r>
      </w:del>
      <w:r w:rsidRPr="00304397">
        <w:rPr>
          <w:rFonts w:ascii="Avenir Next Condensed" w:hAnsi="Avenir Next Condensed"/>
          <w:szCs w:val="24"/>
        </w:rPr>
        <w:t xml:space="preserve">significant improvement </w:t>
      </w:r>
      <w:del w:id="515" w:author="artin majdi" w:date="2023-05-09T02:58:00Z">
        <w:r w:rsidR="00853901" w:rsidRPr="00304397">
          <w:rPr>
            <w:rFonts w:ascii="Avenir Next Condensed" w:hAnsi="Avenir Next Condensed" w:cs="Courier New"/>
            <w:szCs w:val="24"/>
          </w:rPr>
          <w:delText xml:space="preserve">for both the proposed and </w:delText>
        </w:r>
        <w:commentRangeStart w:id="516"/>
        <w:r w:rsidR="00853901" w:rsidRPr="00304397">
          <w:rPr>
            <w:rFonts w:ascii="Avenir Next Condensed" w:hAnsi="Avenir Next Condensed" w:cs="Courier New"/>
            <w:szCs w:val="24"/>
          </w:rPr>
          <w:delText>proposed-penalized</w:delText>
        </w:r>
        <w:commentRangeEnd w:id="516"/>
        <w:r w:rsidR="00853901" w:rsidRPr="00304397">
          <w:rPr>
            <w:rStyle w:val="CommentReference"/>
            <w:rFonts w:ascii="Avenir Next Condensed" w:hAnsi="Avenir Next Condensed"/>
            <w:sz w:val="24"/>
            <w:szCs w:val="24"/>
          </w:rPr>
          <w:commentReference w:id="516"/>
        </w:r>
        <w:r w:rsidR="00853901" w:rsidRPr="00304397">
          <w:rPr>
            <w:rFonts w:ascii="Avenir Next Condensed" w:hAnsi="Avenir Next Condensed" w:cs="Courier New"/>
            <w:szCs w:val="24"/>
          </w:rPr>
          <w:delText xml:space="preserve"> techniques over other</w:delText>
        </w:r>
      </w:del>
      <w:ins w:id="517" w:author="artin majdi" w:date="2023-05-09T02:58:00Z">
        <w:r w:rsidRPr="00304397">
          <w:rPr>
            <w:rFonts w:ascii="Avenir Next Condensed" w:hAnsi="Avenir Next Condensed"/>
            <w:szCs w:val="24"/>
          </w:rPr>
          <w:t>over all investigated</w:t>
        </w:r>
      </w:ins>
      <w:r w:rsidRPr="00304397">
        <w:rPr>
          <w:rFonts w:ascii="Avenir Next Condensed" w:hAnsi="Avenir Next Condensed"/>
          <w:szCs w:val="24"/>
        </w:rPr>
        <w:t xml:space="preserve"> benchmarks (Gold Majority Vote, MV, MMSR, Wawa, Zero-Based Skill, GLAD, and Dawid Skene</w:t>
      </w:r>
      <w:del w:id="518" w:author="artin majdi" w:date="2023-05-09T02:58:00Z">
        <w:r w:rsidR="00853901" w:rsidRPr="00304397">
          <w:rPr>
            <w:rFonts w:ascii="Avenir Next Condensed" w:hAnsi="Avenir Next Condensed" w:cs="Courier New"/>
            <w:szCs w:val="24"/>
          </w:rPr>
          <w:delText>).</w:delText>
        </w:r>
      </w:del>
      <w:ins w:id="519" w:author="artin majdi" w:date="2023-05-09T02:58:00Z">
        <w:r w:rsidRPr="00304397">
          <w:rPr>
            <w:rFonts w:ascii="Avenir Next Condensed" w:hAnsi="Avenir Next Condensed"/>
            <w:szCs w:val="24"/>
          </w:rPr>
          <w:t>), particularly when few annotators are available.</w:t>
        </w:r>
      </w:ins>
    </w:p>
    <w:p w14:paraId="483E89DB" w14:textId="3BE3F750" w:rsidR="00322588" w:rsidRPr="00304397" w:rsidRDefault="00000000" w:rsidP="00DC659F">
      <w:pPr>
        <w:jc w:val="both"/>
        <w:rPr>
          <w:ins w:id="520" w:author="artin majdi" w:date="2023-05-09T02:58:00Z"/>
          <w:rFonts w:ascii="Avenir Next Condensed" w:hAnsi="Avenir Next Condensed"/>
          <w:szCs w:val="24"/>
        </w:rPr>
      </w:pPr>
      <w:del w:id="521" w:author="artin majdi" w:date="2023-05-09T02:58:00Z">
        <w:r w:rsidRPr="00304397">
          <w:rPr>
            <w:rFonts w:ascii="Avenir Next Condensed" w:hAnsi="Avenir Next Condensed" w:cs="Courier New"/>
            <w:szCs w:val="24"/>
          </w:rPr>
          <w:delText xml:space="preserve">    </w:delText>
        </w:r>
      </w:del>
    </w:p>
    <w:p w14:paraId="223B78DE" w14:textId="77777777" w:rsidR="00322588" w:rsidRPr="00304397" w:rsidRDefault="00322588" w:rsidP="00DC659F">
      <w:pPr>
        <w:jc w:val="both"/>
        <w:rPr>
          <w:ins w:id="522" w:author="artin majdi" w:date="2023-05-09T02:58:00Z"/>
          <w:rFonts w:ascii="Avenir Next Condensed" w:hAnsi="Avenir Next Condensed"/>
          <w:szCs w:val="24"/>
        </w:rPr>
      </w:pPr>
      <w:ins w:id="523" w:author="artin majdi" w:date="2023-05-09T02:58:00Z">
        <w:r w:rsidRPr="00304397">
          <w:rPr>
            <w:rFonts w:ascii="Avenir Next Condensed" w:hAnsi="Avenir Next Condensed"/>
            <w:szCs w:val="24"/>
          </w:rPr>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ins>
    </w:p>
    <w:p w14:paraId="5E989C1C" w14:textId="77777777" w:rsidR="00322588" w:rsidRPr="00304397" w:rsidRDefault="00322588" w:rsidP="00DC659F">
      <w:pPr>
        <w:jc w:val="both"/>
        <w:rPr>
          <w:rFonts w:ascii="Avenir Next Condensed" w:hAnsi="Avenir Next Condensed"/>
          <w:szCs w:val="24"/>
        </w:rPr>
      </w:pPr>
    </w:p>
    <w:p w14:paraId="1FA9D89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\section{Related Work}</w:t>
      </w:r>
    </w:p>
    <w:p w14:paraId="51E78481" w14:textId="2731D5C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Numerous label aggregation algorithms have been developed to capture the complexity of crowdsourced </w:t>
      </w:r>
      <w:proofErr w:type="spellStart"/>
      <w:r w:rsidRPr="00304397">
        <w:rPr>
          <w:rFonts w:ascii="Avenir Next Condensed" w:hAnsi="Avenir Next Condensed"/>
          <w:szCs w:val="24"/>
        </w:rPr>
        <w:t>labeling~systems</w:t>
      </w:r>
      <w:proofErr w:type="spellEnd"/>
      <w:r w:rsidRPr="00304397">
        <w:rPr>
          <w:rFonts w:ascii="Avenir Next Condensed" w:hAnsi="Avenir Next Condensed"/>
          <w:szCs w:val="24"/>
        </w:rPr>
        <w:t>, including techniques based on annotator reliability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~\cite{1834499:27646432,1834499:27646431}, confusion matrices </w:t>
      </w:r>
      <w:r w:rsidRPr="00304397">
        <w:rPr>
          <w:rFonts w:ascii="Avenir Next Condensed" w:hAnsi="Avenir Next Condensed"/>
          <w:szCs w:val="24"/>
        </w:rPr>
        <w:lastRenderedPageBreak/>
        <w:t>\</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~\cite{1834499:27646455,1834499:27646443}, intentions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~\cite{1834499:27646432,1834499:27646425}, biases \unskip~\cite{1834499:27646426,1834499:27646449,1834499:27646444}, and correlations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~\cite{1834499:27646452}. However, because crowdsourced labeling is inherently dynamic and uncertain, developing a technique that can work in most situations is extremely challenging. Many techniques \unskip~\cite{1834499:27646448,1834499:27646442,1834499:27646455,1834499:27646454,1834499:27646436} utilize the Dawid and Skene (DS) generative model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~\cite{1834499:27646466}. Ghosh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~\cite{1834499:27646436} extended the DS model by using singular value decomposition (SVD) to calculate the reliability of the annotator. Similarly to Ghosh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~\cite{1834499:27646436}, Dalvi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~\cite{1834499:27646454}</w:t>
      </w:r>
      <w:r w:rsidR="0027242A" w:rsidRPr="00304397">
        <w:rPr>
          <w:rFonts w:ascii="Avenir Next Condensed" w:hAnsi="Avenir Next Condensed"/>
          <w:szCs w:val="24"/>
        </w:rPr>
        <w:t xml:space="preserve"> </w:t>
      </w:r>
      <w:r w:rsidRPr="00304397">
        <w:rPr>
          <w:rFonts w:ascii="Avenir Next Condensed" w:hAnsi="Avenir Next Condensed"/>
          <w:szCs w:val="24"/>
        </w:rPr>
        <w:t>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~\cite{1834499:27646442} described an iterative strategy for binary labeling based on a one-coin model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~\cite{1834499:27646436}. Karger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~\cite{1834499:27646442} extends the one-coin model to multi-class labeling by converting the problem into $k-1 $ binary problems (solved iteratively), where $k $ is the number of classes.</w:t>
      </w:r>
      <w:del w:id="524" w:author="artin majdi" w:date="2023-05-09T02:58:00Z">
        <w:r w:rsidR="00000000" w:rsidRPr="00304397">
          <w:rPr>
            <w:rFonts w:ascii="Avenir Next Condensed" w:hAnsi="Avenir Next Condensed" w:cs="Courier New"/>
            <w:szCs w:val="24"/>
          </w:rPr>
          <w:delText xml:space="preserve"> </w:delText>
        </w:r>
      </w:del>
    </w:p>
    <w:p w14:paraId="39D32CAB" w14:textId="14C34FF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The MV technique assumes that all annotators are equally reliable. For segmentation, Warfield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~\cite{1834499:27646457} proposed simultaneous truth and performance level estimation (STAPLE), a label fusion method based on expectation maximization. STAPLE </w:t>
      </w:r>
      <w:r w:rsidRPr="00304397">
        <w:rPr>
          <w:rFonts w:ascii="Avenir Next Condensed" w:hAnsi="Avenir Next Condensed"/>
          <w:szCs w:val="24"/>
        </w:rPr>
        <w:t>``</w:t>
      </w:r>
      <w:r w:rsidR="00000000" w:rsidRPr="00304397">
        <w:rPr>
          <w:rFonts w:ascii="Avenir Next Condensed" w:hAnsi="Avenir Next Condensed" w:cs="Courier New"/>
          <w:szCs w:val="24"/>
        </w:rPr>
        <w:t>weighs</w:t>
      </w:r>
      <w:ins w:id="525" w:author="artin majdi" w:date="2023-05-09T03:04:00Z">
        <w:r w:rsidR="0027242A" w:rsidRPr="00304397">
          <w:rPr>
            <w:rFonts w:ascii="Avenir Next Condensed" w:hAnsi="Avenir Next Condensed" w:cs="Courier New"/>
            <w:szCs w:val="24"/>
          </w:rPr>
          <w:t>’’</w:t>
        </w:r>
      </w:ins>
      <w:r w:rsidRPr="00304397">
        <w:rPr>
          <w:rFonts w:ascii="Avenir Next Condensed" w:hAnsi="Avenir Next Condensed"/>
          <w:szCs w:val="24"/>
        </w:rPr>
        <w:t xml:space="preserve"> </w:t>
      </w:r>
      <w:r w:rsidRPr="00304397">
        <w:rPr>
          <w:rFonts w:ascii="Avenir Next Condensed" w:hAnsi="Avenir Next Condensed"/>
          <w:szCs w:val="24"/>
        </w:rPr>
        <w:t xml:space="preserve">expert opinions during label aggregation by modeling their reliability. Since then, many variants of this technique have been proposed \unskip~\cite{1834499:27646453,1834499:27646445,1834499:27646447,1834499:27646470,1834499:27646422,1834499:27646458,1834499:27646424,1834499:27646456}. The problem with these label aggregation approaches is that they require the computation of a unique set of weights for each sample, </w:t>
      </w:r>
      <w:commentRangeStart w:id="526"/>
      <w:r w:rsidRPr="00304397">
        <w:rPr>
          <w:rFonts w:ascii="Avenir Next Condensed" w:hAnsi="Avenir Next Condensed"/>
          <w:szCs w:val="24"/>
        </w:rPr>
        <w:t>necessitating the re-evaluation of the annotators' weights when a new instance is added</w:t>
      </w:r>
      <w:commentRangeEnd w:id="526"/>
      <w:r w:rsidR="002421B8" w:rsidRPr="00304397">
        <w:rPr>
          <w:rStyle w:val="CommentReference"/>
          <w:rFonts w:ascii="Avenir Next Condensed" w:hAnsi="Avenir Next Condensed"/>
          <w:sz w:val="24"/>
          <w:szCs w:val="24"/>
        </w:rPr>
        <w:commentReference w:id="526"/>
      </w:r>
      <w:r w:rsidRPr="00304397">
        <w:rPr>
          <w:rFonts w:ascii="Avenir Next Condensed" w:hAnsi="Avenir Next Condensed"/>
          <w:szCs w:val="24"/>
        </w:rPr>
        <w:t>.</w:t>
      </w:r>
    </w:p>
    <w:p w14:paraId="756573DC" w14:textId="1B448C6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Among the numerous existing label aggregation strategies, MV remains the most efficient and widely used approach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w:t>
      </w:r>
      <w:r w:rsidR="00000000" w:rsidRPr="00304397">
        <w:rPr>
          <w:rFonts w:ascii="Avenir Next Condensed" w:hAnsi="Avenir Next Condensed" w:cs="Courier New"/>
          <w:szCs w:val="24"/>
        </w:rPr>
        <w:t>As</w:t>
      </w:r>
      <w:r w:rsidRPr="00304397">
        <w:rPr>
          <w:rFonts w:ascii="Avenir Next Condensed" w:hAnsi="Avenir Next Condensed"/>
          <w:szCs w:val="24"/>
        </w:rPr>
        <w:t xml:space="preserve"> an example, consider the scenario where four of seven doctors think patient A needs immediate surgery, while all seven think patient B needs immediate surgery</w:t>
      </w:r>
      <w:del w:id="527" w:author="artin majdi" w:date="2023-05-09T02:58:00Z">
        <w:r w:rsidR="00000000" w:rsidRPr="00304397">
          <w:rPr>
            <w:rFonts w:ascii="Avenir Next Condensed" w:hAnsi="Avenir Next Condensed" w:cs="Courier New"/>
            <w:szCs w:val="24"/>
          </w:rPr>
          <w:delText>.</w:delText>
        </w:r>
      </w:del>
      <w:ins w:id="528"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MV will simply label </w:t>
      </w:r>
      <w:del w:id="529" w:author="artin majdi" w:date="2023-05-09T02:58:00Z">
        <w:r w:rsidR="00000000" w:rsidRPr="00304397">
          <w:rPr>
            <w:rFonts w:ascii="Avenir Next Condensed" w:hAnsi="Avenir Next Condensed" w:cs="Courier New"/>
            <w:szCs w:val="24"/>
          </w:rPr>
          <w:delText>"yes"</w:delText>
        </w:r>
      </w:del>
      <w:ins w:id="530" w:author="artin majdi" w:date="2023-05-09T02:58:00Z">
        <w:r w:rsidRPr="00304397">
          <w:rPr>
            <w:rFonts w:ascii="Avenir Next Condensed" w:hAnsi="Avenir Next Condensed"/>
            <w:szCs w:val="24"/>
          </w:rPr>
          <w:t>``yes''</w:t>
        </w:r>
      </w:ins>
      <w:r w:rsidRPr="00304397">
        <w:rPr>
          <w:rFonts w:ascii="Avenir Next Condensed" w:hAnsi="Avenir Next Condensed"/>
          <w:szCs w:val="24"/>
        </w:rPr>
        <w:t xml:space="preserve"> in both cases</w:t>
      </w:r>
      <w:del w:id="531" w:author="artin majdi" w:date="2023-05-09T02:58:00Z">
        <w:r w:rsidR="00000000" w:rsidRPr="00304397">
          <w:rPr>
            <w:rFonts w:ascii="Avenir Next Condensed" w:hAnsi="Avenir Next Condensed" w:cs="Courier New"/>
            <w:szCs w:val="24"/>
          </w:rPr>
          <w:delText xml:space="preserve">.). </w:delText>
        </w:r>
      </w:del>
      <w:ins w:id="532" w:author="artin majdi" w:date="2023-05-09T02:58:00Z">
        <w:r w:rsidRPr="00304397">
          <w:rPr>
            <w:rFonts w:ascii="Avenir Next Condensed" w:hAnsi="Avenir Next Condensed"/>
            <w:szCs w:val="24"/>
          </w:rPr>
          <w:t>).</w:t>
        </w:r>
      </w:ins>
    </w:p>
    <w:p w14:paraId="501AB3A9" w14:textId="074AA15A"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To address this problem, additional measures such as inter-annotator agreement (IAA) have been used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~\cite{1834499:27646435}. IAA is a measurement of the agreement among multiple annotators who label the same data instance. Typically, IAA is calculated using statistical measures, such as Cohen's kappa, Fleiss's </w:t>
      </w:r>
      <w:r w:rsidRPr="00304397">
        <w:rPr>
          <w:rFonts w:ascii="Avenir Next Condensed" w:hAnsi="Avenir Next Condensed"/>
          <w:szCs w:val="24"/>
        </w:rPr>
        <w:lastRenderedPageBreak/>
        <w:t>kappa, or Krippendorff's alpha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~\cite{1834499:27646440}.</w:t>
      </w:r>
      <w:del w:id="533" w:author="artin majdi" w:date="2023-05-09T02:58:00Z">
        <w:r w:rsidR="00000000" w:rsidRPr="00304397">
          <w:rPr>
            <w:rFonts w:ascii="Avenir Next Condensed" w:hAnsi="Avenir Next Condensed" w:cs="Courier New"/>
            <w:szCs w:val="24"/>
          </w:rPr>
          <w:delText xml:space="preserve"> </w:delText>
        </w:r>
      </w:del>
    </w:p>
    <w:p w14:paraId="2B6B343C" w14:textId="1EC4F99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Recently,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~\cite{1834499:27646461} proposed a technique that provided a confidence score along with an aggregated label. The main problem with this approach is that it assumes that all annotators are equally capable when calculating the confidence score. 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improved Sheng's approach by assigning different weights to annotators for each instance. This weighting method combines the specific quality $s</w:t>
      </w:r>
      <w:del w:id="534" w:author="artin majdi" w:date="2023-05-09T02:58:00Z">
        <w:r w:rsidR="00000000" w:rsidRPr="00304397">
          <w:rPr>
            <w:rFonts w:ascii="Avenir Next Condensed" w:hAnsi="Avenir Next Condensed" w:cs="Courier New"/>
            <w:szCs w:val="24"/>
          </w:rPr>
          <w:delText>_</w:delText>
        </w:r>
        <w:commentRangeStart w:id="535"/>
        <w:r w:rsidR="00000000" w:rsidRPr="00304397">
          <w:rPr>
            <w:rFonts w:ascii="Avenir Next Condensed" w:hAnsi="Avenir Next Condensed" w:cs="Courier New"/>
            <w:szCs w:val="24"/>
          </w:rPr>
          <w:delText>w</w:delText>
        </w:r>
        <w:commentRangeEnd w:id="535"/>
        <w:r w:rsidR="002071F6" w:rsidRPr="00304397">
          <w:rPr>
            <w:rStyle w:val="CommentReference"/>
            <w:rFonts w:ascii="Avenir Next Condensed" w:hAnsi="Avenir Next Condensed"/>
            <w:sz w:val="24"/>
            <w:szCs w:val="24"/>
          </w:rPr>
          <w:commentReference w:id="535"/>
        </w:r>
        <w:r w:rsidR="00000000" w:rsidRPr="00304397">
          <w:rPr>
            <w:rFonts w:ascii="Avenir Next Condensed" w:hAnsi="Avenir Next Condensed" w:cs="Courier New"/>
            <w:szCs w:val="24"/>
          </w:rPr>
          <w:delText>^{(</w:delText>
        </w:r>
      </w:del>
      <w:ins w:id="536" w:author="artin majdi" w:date="2023-05-09T02:58:00Z">
        <w:r w:rsidRPr="00304397">
          <w:rPr>
            <w:rFonts w:ascii="Avenir Next Condensed" w:hAnsi="Avenir Next Condensed"/>
            <w:szCs w:val="24"/>
          </w:rPr>
          <w:t>_{\alpha}^{(</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 $ for the annotator $\alpha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and </w:t>
      </w:r>
      <w:commentRangeStart w:id="537"/>
      <w:del w:id="538" w:author="artin majdi" w:date="2023-05-09T02:58:00Z">
        <w:r w:rsidR="00000000" w:rsidRPr="00304397">
          <w:rPr>
            <w:rFonts w:ascii="Avenir Next Condensed" w:hAnsi="Avenir Next Condensed" w:cs="Courier New"/>
            <w:szCs w:val="24"/>
          </w:rPr>
          <w:delText>its</w:delText>
        </w:r>
        <w:commentRangeEnd w:id="537"/>
        <w:r w:rsidR="002071F6" w:rsidRPr="00304397">
          <w:rPr>
            <w:rStyle w:val="CommentReference"/>
            <w:rFonts w:ascii="Avenir Next Condensed" w:hAnsi="Avenir Next Condensed"/>
            <w:sz w:val="24"/>
            <w:szCs w:val="24"/>
          </w:rPr>
          <w:commentReference w:id="537"/>
        </w:r>
      </w:del>
      <w:ins w:id="539" w:author="artin majdi" w:date="2023-05-09T02:58:00Z">
        <w:r w:rsidRPr="00304397">
          <w:rPr>
            <w:rFonts w:ascii="Avenir Next Condensed" w:hAnsi="Avenir Next Condensed"/>
            <w:szCs w:val="24"/>
          </w:rPr>
          <w:t>the</w:t>
        </w:r>
      </w:ins>
      <w:r w:rsidRPr="00304397">
        <w:rPr>
          <w:rFonts w:ascii="Avenir Next Condensed" w:hAnsi="Avenir Next Condensed"/>
          <w:szCs w:val="24"/>
        </w:rPr>
        <w:t xml:space="preserve"> overall quality $\tau_\alpha$ across all instances. Inspired by Li's technique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~\cite{1834499:27646429}, Tao evaluates the similarity between the annotator labels for each instance. To derive the specific quality $s</w:t>
      </w:r>
      <w:del w:id="540" w:author="artin majdi" w:date="2023-05-09T02:58:00Z">
        <w:r w:rsidR="002421B8" w:rsidRPr="00304397">
          <w:rPr>
            <w:rFonts w:ascii="Avenir Next Condensed" w:hAnsi="Avenir Next Condensed" w:cs="Courier New"/>
            <w:szCs w:val="24"/>
          </w:rPr>
          <w:delText>_w^{(</w:delText>
        </w:r>
      </w:del>
      <w:ins w:id="541" w:author="artin majdi" w:date="2023-05-09T02:58:00Z">
        <w:r w:rsidRPr="00304397">
          <w:rPr>
            <w:rFonts w:ascii="Avenir Next Condensed" w:hAnsi="Avenir Next Condensed"/>
            <w:szCs w:val="24"/>
          </w:rPr>
          <w:t>_{\alpha}^{(</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Tao counts the number of annotators who assigned the same label as the annotator $\alpha $ for that instance. To calculate the overall quality $\tau_\alpha $, Tao performs </w:t>
      </w:r>
      <w:ins w:id="542" w:author="artin majdi" w:date="2023-05-09T02:58:00Z">
        <w:r w:rsidRPr="00304397">
          <w:rPr>
            <w:rFonts w:ascii="Avenir Next Condensed" w:hAnsi="Avenir Next Condensed"/>
            <w:szCs w:val="24"/>
          </w:rPr>
          <w:t xml:space="preserve">a </w:t>
        </w:r>
      </w:ins>
      <w:r w:rsidRPr="00304397">
        <w:rPr>
          <w:rFonts w:ascii="Avenir Next Condensed" w:hAnsi="Avenir Next Condensed"/>
          <w:szCs w:val="24"/>
        </w:rPr>
        <w:t xml:space="preserve">10-fold cross-validation to train each of </w:t>
      </w:r>
      <w:ins w:id="543"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10 classifiers on a different subset of</w:t>
      </w:r>
      <w:del w:id="544" w:author="artin majdi" w:date="2023-05-09T02:58:00Z">
        <w:r w:rsidR="002071F6" w:rsidRPr="00304397">
          <w:rPr>
            <w:rFonts w:ascii="Avenir Next Condensed" w:hAnsi="Avenir Next Condensed" w:cs="Courier New"/>
            <w:szCs w:val="24"/>
          </w:rPr>
          <w:delText xml:space="preserve"> the</w:delText>
        </w:r>
      </w:del>
      <w:r w:rsidRPr="00304397">
        <w:rPr>
          <w:rFonts w:ascii="Avenir Next Condensed" w:hAnsi="Avenir Next Condensed"/>
          <w:szCs w:val="24"/>
        </w:rPr>
        <w:t xml:space="preserve"> data using the labels provided by the annotator $\alpha $ as true labels and then assigns the average accuracy across all remaining instances as $\tau_\alpha $. The final weight </w:t>
      </w:r>
      <w:r w:rsidR="00000000" w:rsidRPr="00304397">
        <w:rPr>
          <w:rFonts w:ascii="Avenir Next Condensed" w:hAnsi="Avenir Next Condensed" w:cs="Courier New"/>
          <w:szCs w:val="24"/>
        </w:rPr>
        <w:t>for</w:t>
      </w:r>
      <w:r w:rsidRPr="00304397">
        <w:rPr>
          <w:rFonts w:ascii="Avenir Next Condensed" w:hAnsi="Avenir Next Condensed"/>
          <w:szCs w:val="24"/>
        </w:rPr>
        <w:t xml:space="preserve"> annotator $\alpha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is then calculated using the sigmoid function $\gamma_{i,\alpha}=\tau_\alpha\left(1+{\left(s_{\alpha}^{(i)}\right)}^{2}\right) $. However, Tao's technique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has some drawbacks. It relies on the labels of other annotators to estimate $s_{\alpha}^{(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However, different annotators have varying levels of competence (reliability) when labeling the data</w:t>
      </w:r>
      <w:r w:rsidR="00000000" w:rsidRPr="00304397">
        <w:rPr>
          <w:rFonts w:ascii="Avenir Next Condensed" w:hAnsi="Avenir Next Condensed" w:cs="Courier New"/>
          <w:szCs w:val="24"/>
        </w:rPr>
        <w:t>,</w:t>
      </w:r>
      <w:r w:rsidRPr="00304397">
        <w:rPr>
          <w:rFonts w:ascii="Avenir Next Condensed" w:hAnsi="Avenir Next Condensed"/>
          <w:szCs w:val="24"/>
        </w:rPr>
        <w:t xml:space="preserve"> and therefore, relying on their labels to measure $s_{\alpha}^{(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will result in </w:t>
      </w:r>
      <w:r w:rsidR="00000000" w:rsidRPr="00304397">
        <w:rPr>
          <w:rFonts w:ascii="Avenir Next Condensed" w:hAnsi="Avenir Next Condensed" w:cs="Courier New"/>
          <w:szCs w:val="24"/>
        </w:rPr>
        <w:t>propagating</w:t>
      </w:r>
      <w:r w:rsidRPr="00304397">
        <w:rPr>
          <w:rFonts w:ascii="Avenir Next Condensed" w:hAnsi="Avenir Next Condensed"/>
          <w:szCs w:val="24"/>
        </w:rPr>
        <w:t xml:space="preserve"> the errors and biases of their labels during weight estimation. Furthermore, Tao's technique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ABFB378" w14:textId="553DBA85" w:rsidR="00322588" w:rsidRPr="00304397" w:rsidRDefault="00000000" w:rsidP="00DC659F">
      <w:pPr>
        <w:jc w:val="both"/>
        <w:rPr>
          <w:rFonts w:ascii="Avenir Next Condensed" w:hAnsi="Avenir Next Condensed"/>
          <w:szCs w:val="24"/>
        </w:rPr>
      </w:pPr>
      <w:r w:rsidRPr="00304397">
        <w:rPr>
          <w:rFonts w:ascii="Avenir Next Condensed" w:hAnsi="Avenir Next Condensed" w:cs="Courier New"/>
          <w:szCs w:val="24"/>
        </w:rPr>
        <w:t xml:space="preserve">    </w:t>
      </w:r>
    </w:p>
    <w:p w14:paraId="3754DBF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\section{Methods}</w:t>
      </w:r>
    </w:p>
    <w:p w14:paraId="20752BB7" w14:textId="77777777" w:rsidR="003A1683" w:rsidRPr="00304397" w:rsidRDefault="00322588" w:rsidP="00DC659F">
      <w:pPr>
        <w:pStyle w:val="PlainText"/>
        <w:jc w:val="both"/>
        <w:rPr>
          <w:del w:id="545" w:author="artin majdi" w:date="2023-05-09T02:58:00Z"/>
          <w:rFonts w:ascii="Avenir Next Condensed" w:hAnsi="Avenir Next Condensed" w:cs="Courier New"/>
          <w:sz w:val="24"/>
          <w:szCs w:val="24"/>
        </w:rPr>
      </w:pPr>
      <w:r w:rsidRPr="00304397">
        <w:rPr>
          <w:rFonts w:ascii="Avenir Next Condensed" w:hAnsi="Avenir Next Condensed"/>
          <w:sz w:val="24"/>
          <w:szCs w:val="24"/>
          <w:rPrChange w:id="546" w:author="artin majdi" w:date="2023-05-09T02:58:00Z">
            <w:rPr>
              <w:rFonts w:ascii="Courier New" w:hAnsi="Courier New"/>
            </w:rPr>
          </w:rPrChange>
        </w:rPr>
        <w:t xml:space="preserve">We propose </w:t>
      </w:r>
      <w:commentRangeStart w:id="547"/>
      <w:r w:rsidRPr="00304397">
        <w:rPr>
          <w:rFonts w:ascii="Avenir Next Condensed" w:hAnsi="Avenir Next Condensed"/>
          <w:sz w:val="24"/>
          <w:szCs w:val="24"/>
          <w:rPrChange w:id="548" w:author="artin majdi" w:date="2023-05-09T02:58:00Z">
            <w:rPr>
              <w:rFonts w:ascii="Courier New" w:hAnsi="Courier New"/>
            </w:rPr>
          </w:rPrChange>
        </w:rPr>
        <w:t>a novel method</w:t>
      </w:r>
      <w:commentRangeEnd w:id="547"/>
      <w:r w:rsidR="009A2CAC" w:rsidRPr="00304397">
        <w:rPr>
          <w:rStyle w:val="CommentReference"/>
          <w:rFonts w:ascii="Avenir Next Condensed" w:hAnsi="Avenir Next Condensed"/>
          <w:sz w:val="24"/>
          <w:szCs w:val="24"/>
        </w:rPr>
        <w:commentReference w:id="547"/>
      </w:r>
      <w:r w:rsidRPr="00304397">
        <w:rPr>
          <w:rFonts w:ascii="Avenir Next Condensed" w:hAnsi="Avenir Next Condensed"/>
          <w:sz w:val="24"/>
          <w:szCs w:val="24"/>
          <w:rPrChange w:id="549" w:author="artin majdi" w:date="2023-05-09T02:58:00Z">
            <w:rPr>
              <w:rFonts w:ascii="Courier New" w:hAnsi="Courier New"/>
            </w:rPr>
          </w:rPrChange>
        </w:rPr>
        <w:t xml:space="preserve"> called ``</w:t>
      </w:r>
      <w:del w:id="550" w:author="artin majdi" w:date="2023-05-09T02:58:00Z">
        <w:r w:rsidR="00455F65" w:rsidRPr="00304397">
          <w:rPr>
            <w:rFonts w:ascii="Avenir Next Condensed" w:hAnsi="Avenir Next Condensed" w:cs="Courier New"/>
            <w:sz w:val="24"/>
            <w:szCs w:val="24"/>
          </w:rPr>
          <w:delText>Crowd-certain,"</w:delText>
        </w:r>
      </w:del>
      <w:ins w:id="551" w:author="artin majdi" w:date="2023-05-09T02:58:00Z">
        <w:r w:rsidRPr="00304397">
          <w:rPr>
            <w:rFonts w:ascii="Avenir Next Condensed" w:hAnsi="Avenir Next Condensed"/>
            <w:sz w:val="24"/>
            <w:szCs w:val="24"/>
          </w:rPr>
          <w:t>crowd-certain''</w:t>
        </w:r>
      </w:ins>
      <w:r w:rsidRPr="00304397">
        <w:rPr>
          <w:rFonts w:ascii="Avenir Next Condensed" w:hAnsi="Avenir Next Condensed"/>
          <w:sz w:val="24"/>
          <w:szCs w:val="24"/>
          <w:rPrChange w:id="552" w:author="artin majdi" w:date="2023-05-09T02:58:00Z">
            <w:rPr>
              <w:rFonts w:ascii="Courier New" w:hAnsi="Courier New"/>
            </w:rPr>
          </w:rPrChange>
        </w:rPr>
        <w:t xml:space="preserve"> which focuses on leveraging uncertainty measurements to improve decision-making in crowdsourcing and ensemble learning scenarios. Crowd-Certain employs a weighted soft majority voting approach, where the weights are determined based on the uncertainty associated with each </w:t>
      </w:r>
      <w:del w:id="553" w:author="artin majdi" w:date="2023-05-09T02:58:00Z">
        <w:r w:rsidR="00455F65" w:rsidRPr="00304397">
          <w:rPr>
            <w:rFonts w:ascii="Avenir Next Condensed" w:hAnsi="Avenir Next Condensed" w:cs="Courier New"/>
            <w:sz w:val="24"/>
            <w:szCs w:val="24"/>
          </w:rPr>
          <w:delText xml:space="preserve">annotator or </w:delText>
        </w:r>
        <w:commentRangeStart w:id="554"/>
        <w:r w:rsidR="00455F65" w:rsidRPr="00304397">
          <w:rPr>
            <w:rFonts w:ascii="Avenir Next Condensed" w:hAnsi="Avenir Next Condensed" w:cs="Courier New"/>
            <w:sz w:val="24"/>
            <w:szCs w:val="24"/>
          </w:rPr>
          <w:delText>the model</w:delText>
        </w:r>
        <w:commentRangeEnd w:id="554"/>
        <w:r w:rsidR="00455F65" w:rsidRPr="00304397">
          <w:rPr>
            <w:rStyle w:val="CommentReference"/>
            <w:rFonts w:ascii="Avenir Next Condensed" w:hAnsi="Avenir Next Condensed"/>
            <w:sz w:val="24"/>
            <w:szCs w:val="24"/>
          </w:rPr>
          <w:commentReference w:id="554"/>
        </w:r>
        <w:r w:rsidR="00455F65" w:rsidRPr="00304397">
          <w:rPr>
            <w:rFonts w:ascii="Avenir Next Condensed" w:hAnsi="Avenir Next Condensed" w:cs="Courier New"/>
            <w:sz w:val="24"/>
            <w:szCs w:val="24"/>
          </w:rPr>
          <w:delText xml:space="preserve">'s predictions. </w:delText>
        </w:r>
      </w:del>
    </w:p>
    <w:p w14:paraId="4D8820C6" w14:textId="083DD9B8" w:rsidR="00322588" w:rsidRPr="00304397" w:rsidRDefault="00000000" w:rsidP="00DC659F">
      <w:pPr>
        <w:jc w:val="both"/>
        <w:rPr>
          <w:rFonts w:ascii="Avenir Next Condensed" w:hAnsi="Avenir Next Condensed"/>
          <w:szCs w:val="24"/>
        </w:rPr>
      </w:pPr>
      <w:del w:id="555" w:author="artin majdi" w:date="2023-05-09T02:58:00Z">
        <w:r w:rsidRPr="00304397">
          <w:rPr>
            <w:rFonts w:ascii="Avenir Next Condensed" w:hAnsi="Avenir Next Condensed" w:cs="Courier New"/>
            <w:szCs w:val="24"/>
          </w:rPr>
          <w:delText xml:space="preserve">Two different approaches for consistency measurement </w:delText>
        </w:r>
        <w:r w:rsidR="00455F65" w:rsidRPr="00304397">
          <w:rPr>
            <w:rFonts w:ascii="Avenir Next Condensed" w:hAnsi="Avenir Next Condensed" w:cs="Courier New"/>
            <w:szCs w:val="24"/>
          </w:rPr>
          <w:delText xml:space="preserve">are </w:delText>
        </w:r>
        <w:r w:rsidRPr="00304397">
          <w:rPr>
            <w:rFonts w:ascii="Avenir Next Condensed" w:hAnsi="Avenir Next Condensed" w:cs="Courier New"/>
            <w:szCs w:val="24"/>
          </w:rPr>
          <w:delText>proposed. In the first approach</w:delText>
        </w:r>
      </w:del>
      <w:ins w:id="556" w:author="artin majdi" w:date="2023-05-09T02:58:00Z">
        <w:r w:rsidR="00322588" w:rsidRPr="00304397">
          <w:rPr>
            <w:rFonts w:ascii="Avenir Next Condensed" w:hAnsi="Avenir Next Condensed"/>
            <w:szCs w:val="24"/>
          </w:rPr>
          <w:t>annotator's labels. Initially</w:t>
        </w:r>
      </w:ins>
      <w:r w:rsidR="00322588" w:rsidRPr="00304397">
        <w:rPr>
          <w:rFonts w:ascii="Avenir Next Condensed" w:hAnsi="Avenir Next Condensed"/>
          <w:szCs w:val="24"/>
        </w:rPr>
        <w:t xml:space="preserve">, we use uncertainty measurement techniques to calculate the degree of consistency of each annotator </w:t>
      </w:r>
      <w:r w:rsidR="00322588" w:rsidRPr="00304397">
        <w:rPr>
          <w:rFonts w:ascii="Avenir Next Condensed" w:hAnsi="Avenir Next Condensed"/>
          <w:szCs w:val="24"/>
        </w:rPr>
        <w:lastRenderedPageBreak/>
        <w:t xml:space="preserve">during labeling. </w:t>
      </w:r>
      <w:del w:id="557" w:author="artin majdi" w:date="2023-05-09T02:58:00Z">
        <w:r w:rsidRPr="00304397">
          <w:rPr>
            <w:rFonts w:ascii="Avenir Next Condensed" w:hAnsi="Avenir Next Condensed" w:cs="Courier New"/>
            <w:szCs w:val="24"/>
          </w:rPr>
          <w:delText>In the second approach, we extend the first approach</w:delText>
        </w:r>
      </w:del>
      <w:ins w:id="558" w:author="artin majdi" w:date="2023-05-09T02:58:00Z">
        <w:r w:rsidR="00322588" w:rsidRPr="00304397">
          <w:rPr>
            <w:rFonts w:ascii="Avenir Next Condensed" w:hAnsi="Avenir Next Condensed"/>
            <w:szCs w:val="24"/>
          </w:rPr>
          <w:t>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w:t>
        </w:r>
      </w:ins>
      <w:r w:rsidR="00322588" w:rsidRPr="00304397">
        <w:rPr>
          <w:rFonts w:ascii="Avenir Next Condensed" w:hAnsi="Avenir Next Condensed"/>
          <w:szCs w:val="24"/>
        </w:rPr>
        <w:t xml:space="preserve"> by penalizing the annotators for instances in which they disagree with the aggregated label obtained using the MV. </w:t>
      </w:r>
      <w:del w:id="559" w:author="artin majdi" w:date="2023-05-09T02:58:00Z">
        <w:r w:rsidRPr="00304397">
          <w:rPr>
            <w:rFonts w:ascii="Avenir Next Condensed" w:hAnsi="Avenir Next Condensed" w:cs="Courier New"/>
            <w:szCs w:val="24"/>
          </w:rPr>
          <w:delText>Furthermore, to</w:delText>
        </w:r>
      </w:del>
      <w:ins w:id="560" w:author="artin majdi" w:date="2023-05-09T02:58:00Z">
        <w:r w:rsidR="00322588" w:rsidRPr="00304397">
          <w:rPr>
            <w:rFonts w:ascii="Avenir Next Condensed" w:hAnsi="Avenir Next Condensed"/>
            <w:szCs w:val="24"/>
          </w:rPr>
          <w:t>To</w:t>
        </w:r>
      </w:ins>
      <w:r w:rsidR="00322588" w:rsidRPr="00304397">
        <w:rPr>
          <w:rFonts w:ascii="Avenir Next Condensed" w:hAnsi="Avenir Next Condensed"/>
          <w:szCs w:val="24"/>
        </w:rPr>
        <w:t xml:space="preserve"> mitigate the reliance on training a classifier on an annotator's labels, which may be inaccurate, we train an ensemble of classifiers for each annotator. In addition, we report two confidence scores along with the aggregated label to provide </w:t>
      </w:r>
      <w:del w:id="561" w:author="artin majdi" w:date="2023-05-09T02:58:00Z">
        <w:r w:rsidRPr="00304397">
          <w:rPr>
            <w:rFonts w:ascii="Avenir Next Condensed" w:hAnsi="Avenir Next Condensed" w:cs="Courier New"/>
            <w:szCs w:val="24"/>
          </w:rPr>
          <w:delText xml:space="preserve">an </w:delText>
        </w:r>
      </w:del>
      <w:r w:rsidR="00322588" w:rsidRPr="00304397">
        <w:rPr>
          <w:rFonts w:ascii="Avenir Next Condensed" w:hAnsi="Avenir Next Condensed"/>
          <w:szCs w:val="24"/>
        </w:rPr>
        <w:t xml:space="preserve">additional context for each calculated aggregate label. We report a single weight for all instances in the dataset. </w:t>
      </w:r>
      <w:del w:id="562" w:author="artin majdi" w:date="2023-05-09T02:58:00Z">
        <w:r w:rsidRPr="00304397">
          <w:rPr>
            <w:rFonts w:ascii="Avenir Next Condensed" w:hAnsi="Avenir Next Condensed" w:cs="Courier New"/>
            <w:szCs w:val="24"/>
          </w:rPr>
          <w:delText xml:space="preserve">This provides a standalone model that can label any new test instance without the need to repeat the weight calculation process and can be applied to cases with a limited number of annotators. </w:delText>
        </w:r>
      </w:del>
      <w:ins w:id="563" w:author="artin majdi" w:date="2023-05-09T02:58:00Z">
        <w:r w:rsidR="00322588" w:rsidRPr="00304397">
          <w:rPr>
            <w:rFonts w:ascii="Avenir Next Condensed" w:hAnsi="Avenir Next Condensed"/>
            <w:szCs w:val="24"/>
          </w:rPr>
          <w:t>As demonstrated in the experimental sections,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ins>
    </w:p>
    <w:p w14:paraId="7A5E17AE" w14:textId="77777777" w:rsidR="00322588" w:rsidRPr="00304397" w:rsidRDefault="00322588" w:rsidP="00DC659F">
      <w:pPr>
        <w:jc w:val="both"/>
        <w:rPr>
          <w:ins w:id="564" w:author="artin majdi" w:date="2023-05-09T02:58:00Z"/>
          <w:rFonts w:ascii="Avenir Next Condensed" w:hAnsi="Avenir Next Condensed"/>
          <w:szCs w:val="24"/>
        </w:rPr>
      </w:pPr>
    </w:p>
    <w:p w14:paraId="06BF608E" w14:textId="77777777" w:rsidR="00322588" w:rsidRPr="00304397" w:rsidRDefault="00322588" w:rsidP="00DC659F">
      <w:pPr>
        <w:jc w:val="both"/>
        <w:rPr>
          <w:ins w:id="565" w:author="artin majdi" w:date="2023-05-09T02:58:00Z"/>
          <w:rFonts w:ascii="Avenir Next Condensed" w:hAnsi="Avenir Next Condensed"/>
          <w:szCs w:val="24"/>
        </w:rPr>
      </w:pPr>
    </w:p>
    <w:p w14:paraId="76E7E240" w14:textId="77777777" w:rsidR="00322588" w:rsidRPr="00304397" w:rsidRDefault="00322588" w:rsidP="00DC659F">
      <w:pPr>
        <w:jc w:val="both"/>
        <w:rPr>
          <w:ins w:id="566" w:author="artin majdi" w:date="2023-05-09T02:58:00Z"/>
          <w:rFonts w:ascii="Avenir Next Condensed" w:hAnsi="Avenir Next Condensed"/>
          <w:szCs w:val="24"/>
        </w:rPr>
      </w:pPr>
      <w:r w:rsidRPr="00304397">
        <w:rPr>
          <w:rFonts w:ascii="Avenir Next Condensed" w:hAnsi="Avenir Next Condensed"/>
          <w:szCs w:val="24"/>
        </w:rPr>
        <w:t>\subsection{Glossary of Symbols}</w:t>
      </w:r>
    </w:p>
    <w:p w14:paraId="38DFBA12" w14:textId="77777777" w:rsidR="00322588" w:rsidRPr="00304397" w:rsidRDefault="00322588" w:rsidP="00DC659F">
      <w:pPr>
        <w:jc w:val="both"/>
        <w:rPr>
          <w:ins w:id="567" w:author="artin majdi" w:date="2023-05-09T02:58:00Z"/>
          <w:rFonts w:ascii="Avenir Next Condensed" w:hAnsi="Avenir Next Condensed"/>
          <w:szCs w:val="24"/>
        </w:rPr>
      </w:pPr>
    </w:p>
    <w:p w14:paraId="79F2121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Let </w:t>
      </w:r>
      <w:ins w:id="568" w:author="artin majdi" w:date="2023-05-09T02:58:00Z">
        <w:r w:rsidRPr="00304397">
          <w:rPr>
            <w:rFonts w:ascii="Avenir Next Condensed" w:hAnsi="Avenir Next Condensed"/>
            <w:szCs w:val="24"/>
          </w:rPr>
          <w:t xml:space="preserve">us </w:t>
        </w:r>
      </w:ins>
      <w:r w:rsidRPr="00304397">
        <w:rPr>
          <w:rFonts w:ascii="Avenir Next Condensed" w:hAnsi="Avenir Next Condensed"/>
          <w:szCs w:val="24"/>
        </w:rPr>
        <w:t>denote the following parameters:</w:t>
      </w:r>
    </w:p>
    <w:p w14:paraId="56ACD61E" w14:textId="77777777" w:rsidR="00322588" w:rsidRPr="00304397" w:rsidRDefault="00322588" w:rsidP="00DC659F">
      <w:pPr>
        <w:jc w:val="both"/>
        <w:rPr>
          <w:ins w:id="569" w:author="artin majdi" w:date="2023-05-09T02:58:00Z"/>
          <w:rFonts w:ascii="Avenir Next Condensed" w:hAnsi="Avenir Next Condensed"/>
          <w:szCs w:val="24"/>
        </w:rPr>
      </w:pPr>
    </w:p>
    <w:p w14:paraId="3F9F2E1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\begin{itemize}</w:t>
      </w:r>
    </w:p>
    <w:p w14:paraId="58B8F9FB" w14:textId="47D61DB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t>
      </w:r>
      <w:proofErr w:type="spellStart"/>
      <w:r w:rsidRPr="00304397">
        <w:rPr>
          <w:rFonts w:ascii="Avenir Next Condensed" w:hAnsi="Avenir Next Condensed"/>
          <w:szCs w:val="24"/>
        </w:rPr>
        <w:t>renewcommand</w:t>
      </w:r>
      <w:proofErr w:type="spellEnd"/>
      <w:r w:rsidRPr="00304397">
        <w:rPr>
          <w:rFonts w:ascii="Avenir Next Condensed" w:hAnsi="Avenir Next Condensed"/>
          <w:szCs w:val="24"/>
        </w:rPr>
        <w:t>{\</w:t>
      </w:r>
      <w:commentRangeStart w:id="570"/>
      <w:proofErr w:type="spellStart"/>
      <w:r w:rsidRPr="00304397">
        <w:rPr>
          <w:rFonts w:ascii="Avenir Next Condensed" w:hAnsi="Avenir Next Condensed"/>
          <w:szCs w:val="24"/>
        </w:rPr>
        <w:t>textbullet</w:t>
      </w:r>
      <w:commentRangeEnd w:id="570"/>
      <w:proofErr w:type="spellEnd"/>
      <w:del w:id="571" w:author="artin majdi" w:date="2023-05-09T02:58:00Z">
        <w:r w:rsidR="000115AD" w:rsidRPr="00304397">
          <w:rPr>
            <w:rStyle w:val="CommentReference"/>
            <w:rFonts w:ascii="Avenir Next Condensed" w:hAnsi="Avenir Next Condensed"/>
            <w:sz w:val="24"/>
            <w:szCs w:val="24"/>
          </w:rPr>
          <w:commentReference w:id="570"/>
        </w:r>
        <w:r w:rsidR="000115AD" w:rsidRPr="00304397">
          <w:rPr>
            <w:rFonts w:ascii="Avenir Next Condensed" w:hAnsi="Avenir Next Condensed" w:cs="Courier New"/>
            <w:szCs w:val="24"/>
          </w:rPr>
          <w:delText xml:space="preserve">}{}    </w:delText>
        </w:r>
      </w:del>
      <w:ins w:id="572" w:author="artin majdi" w:date="2023-05-09T02:58:00Z">
        <w:r w:rsidRPr="00304397">
          <w:rPr>
            <w:rFonts w:ascii="Avenir Next Condensed" w:hAnsi="Avenir Next Condensed"/>
            <w:szCs w:val="24"/>
          </w:rPr>
          <w:t>}{}</w:t>
        </w:r>
      </w:ins>
    </w:p>
    <w:p w14:paraId="4B5AFE28" w14:textId="7DA97EC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del w:id="573" w:author="artin majdi" w:date="2023-05-09T02:58:00Z">
        <w:r w:rsidR="00000000" w:rsidRPr="00304397">
          <w:rPr>
            <w:rFonts w:ascii="Avenir Next Condensed" w:hAnsi="Avenir Next Condensed" w:cs="Courier New"/>
            <w:szCs w:val="24"/>
          </w:rPr>
          <w:delText>$\mathrm{</w:delText>
        </w:r>
      </w:del>
      <w:ins w:id="574" w:author="artin majdi" w:date="2023-05-09T02:58:00Z">
        <w:r w:rsidRPr="00304397">
          <w:rPr>
            <w:rFonts w:ascii="Avenir Next Condensed" w:hAnsi="Avenir Next Condensed"/>
            <w:szCs w:val="24"/>
          </w:rPr>
          <w:t>$</w:t>
        </w:r>
      </w:ins>
      <w:r w:rsidRPr="00304397">
        <w:rPr>
          <w:rFonts w:ascii="Avenir Next Condensed" w:hAnsi="Avenir Next Condensed"/>
          <w:szCs w:val="24"/>
        </w:rPr>
        <w:t>N</w:t>
      </w:r>
      <w:del w:id="575"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 Number of instances.</w:t>
      </w:r>
    </w:p>
    <w:p w14:paraId="7CD5148D" w14:textId="6A7180F7" w:rsidR="00322588" w:rsidRPr="00304397" w:rsidRDefault="00000000" w:rsidP="00DC659F">
      <w:pPr>
        <w:jc w:val="both"/>
        <w:rPr>
          <w:rFonts w:ascii="Avenir Next Condensed" w:hAnsi="Avenir Next Condensed"/>
          <w:szCs w:val="24"/>
        </w:rPr>
      </w:pPr>
      <w:del w:id="576" w:author="artin majdi" w:date="2023-05-09T02:58:00Z">
        <w:r w:rsidRPr="00304397">
          <w:rPr>
            <w:rFonts w:ascii="Avenir Next Condensed" w:hAnsi="Avenir Next Condensed" w:cs="Courier New"/>
            <w:szCs w:val="24"/>
          </w:rPr>
          <w:delText xml:space="preserve">    </w:delText>
        </w:r>
      </w:del>
    </w:p>
    <w:p w14:paraId="15826521" w14:textId="460109CB"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del w:id="577" w:author="artin majdi" w:date="2023-05-09T02:58:00Z">
        <w:r w:rsidR="00000000" w:rsidRPr="00304397">
          <w:rPr>
            <w:rFonts w:ascii="Avenir Next Condensed" w:hAnsi="Avenir Next Condensed" w:cs="Courier New"/>
            <w:szCs w:val="24"/>
          </w:rPr>
          <w:delText>$\mathrm{</w:delText>
        </w:r>
      </w:del>
      <w:ins w:id="578" w:author="artin majdi" w:date="2023-05-09T02:58:00Z">
        <w:r w:rsidRPr="00304397">
          <w:rPr>
            <w:rFonts w:ascii="Avenir Next Condensed" w:hAnsi="Avenir Next Condensed"/>
            <w:szCs w:val="24"/>
          </w:rPr>
          <w:t>$</w:t>
        </w:r>
      </w:ins>
      <w:r w:rsidRPr="00304397">
        <w:rPr>
          <w:rFonts w:ascii="Avenir Next Condensed" w:hAnsi="Avenir Next Condensed"/>
          <w:szCs w:val="24"/>
        </w:rPr>
        <w:t>M</w:t>
      </w:r>
      <w:del w:id="579"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 Number of annotators.</w:t>
      </w:r>
    </w:p>
    <w:p w14:paraId="466E58DD" w14:textId="30E1784E" w:rsidR="00322588" w:rsidRPr="00304397" w:rsidRDefault="00000000" w:rsidP="00DC659F">
      <w:pPr>
        <w:jc w:val="both"/>
        <w:rPr>
          <w:rFonts w:ascii="Avenir Next Condensed" w:hAnsi="Avenir Next Condensed"/>
          <w:szCs w:val="24"/>
        </w:rPr>
      </w:pPr>
      <w:del w:id="580" w:author="artin majdi" w:date="2023-05-09T02:58:00Z">
        <w:r w:rsidRPr="00304397">
          <w:rPr>
            <w:rFonts w:ascii="Avenir Next Condensed" w:hAnsi="Avenir Next Condensed" w:cs="Courier New"/>
            <w:szCs w:val="24"/>
          </w:rPr>
          <w:lastRenderedPageBreak/>
          <w:delText xml:space="preserve">    </w:delText>
        </w:r>
      </w:del>
    </w:p>
    <w:p w14:paraId="1253E0C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\in \{0,1\} $: True label for the $k $-</w:t>
      </w:r>
      <w:proofErr w:type="spellStart"/>
      <w:r w:rsidRPr="00304397">
        <w:rPr>
          <w:rFonts w:ascii="Avenir Next Condensed" w:hAnsi="Avenir Next Condensed"/>
          <w:szCs w:val="24"/>
        </w:rPr>
        <w:t>th</w:t>
      </w:r>
      <w:proofErr w:type="spellEnd"/>
      <w:r w:rsidRPr="00304397">
        <w:rPr>
          <w:rFonts w:ascii="Avenir Next Condensed" w:hAnsi="Avenir Next Condensed"/>
          <w:szCs w:val="24"/>
        </w:rPr>
        <w:t xml:space="preserve"> class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p>
    <w:p w14:paraId="36E287CF" w14:textId="54D10DB8" w:rsidR="00322588" w:rsidRPr="00304397" w:rsidRDefault="00000000" w:rsidP="00DC659F">
      <w:pPr>
        <w:jc w:val="both"/>
        <w:rPr>
          <w:rFonts w:ascii="Avenir Next Condensed" w:hAnsi="Avenir Next Condensed"/>
          <w:szCs w:val="24"/>
        </w:rPr>
      </w:pPr>
      <w:del w:id="581" w:author="artin majdi" w:date="2023-05-09T02:58:00Z">
        <w:r w:rsidRPr="00304397">
          <w:rPr>
            <w:rFonts w:ascii="Avenir Next Condensed" w:hAnsi="Avenir Next Condensed" w:cs="Courier New"/>
            <w:szCs w:val="24"/>
          </w:rPr>
          <w:delText xml:space="preserve">    </w:delText>
        </w:r>
      </w:del>
    </w:p>
    <w:p w14:paraId="2B80EA6A" w14:textId="401BAF5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$z_{\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\in \{0,1\} $: Label given by annotator $\alpha $ for $k $-</w:t>
      </w:r>
      <w:proofErr w:type="spellStart"/>
      <w:r w:rsidRPr="00304397">
        <w:rPr>
          <w:rFonts w:ascii="Avenir Next Condensed" w:hAnsi="Avenir Next Condensed"/>
          <w:szCs w:val="24"/>
        </w:rPr>
        <w:t>th</w:t>
      </w:r>
      <w:proofErr w:type="spellEnd"/>
      <w:r w:rsidRPr="00304397">
        <w:rPr>
          <w:rFonts w:ascii="Avenir Next Condensed" w:hAnsi="Avenir Next Condensed"/>
          <w:szCs w:val="24"/>
        </w:rPr>
        <w:t xml:space="preserve"> class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p>
    <w:p w14:paraId="0BADB2A9" w14:textId="73082D53" w:rsidR="00322588" w:rsidRPr="00304397" w:rsidRDefault="00000000" w:rsidP="00DC659F">
      <w:pPr>
        <w:jc w:val="both"/>
        <w:rPr>
          <w:rFonts w:ascii="Avenir Next Condensed" w:hAnsi="Avenir Next Condensed"/>
          <w:szCs w:val="24"/>
        </w:rPr>
      </w:pPr>
      <w:r w:rsidRPr="00304397">
        <w:rPr>
          <w:rFonts w:ascii="Avenir Next Condensed" w:hAnsi="Avenir Next Condensed" w:cs="Courier New"/>
          <w:szCs w:val="24"/>
        </w:rPr>
        <w:t xml:space="preserve">    </w:t>
      </w:r>
    </w:p>
    <w:p w14:paraId="21ABC22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${{\underset\alpha{\mathrm{MV}}}{\left(z_{\alpha,k}^{(i)}\right)}} $: Majority voting technique (the label that receives the most votes) applied to annotator labels for class $k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p>
    <w:p w14:paraId="55452ECF" w14:textId="1BBFAF0F" w:rsidR="00322588" w:rsidRPr="00304397" w:rsidRDefault="00000000" w:rsidP="00DC659F">
      <w:pPr>
        <w:jc w:val="both"/>
        <w:rPr>
          <w:rFonts w:ascii="Avenir Next Condensed" w:hAnsi="Avenir Next Condensed"/>
          <w:szCs w:val="24"/>
        </w:rPr>
      </w:pPr>
      <w:r w:rsidRPr="00304397">
        <w:rPr>
          <w:rFonts w:ascii="Avenir Next Condensed" w:hAnsi="Avenir Next Condensed" w:cs="Courier New"/>
          <w:szCs w:val="24"/>
        </w:rPr>
        <w:t xml:space="preserve">    </w:t>
      </w:r>
    </w:p>
    <w:p w14:paraId="5A219BB5" w14:textId="5CA822BF"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w:t>
      </w:r>
      <w:del w:id="582" w:author="artin majdi" w:date="2023-05-09T02:58:00Z">
        <w:r w:rsidR="00000000" w:rsidRPr="00304397">
          <w:rPr>
            <w:rFonts w:ascii="Avenir Next Condensed" w:hAnsi="Avenir Next Condensed" w:cs="Courier New"/>
            <w:szCs w:val="24"/>
          </w:rPr>
          <w:delText>$ :</w:delText>
        </w:r>
      </w:del>
      <w:ins w:id="583"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Reliability score </w:t>
      </w:r>
      <w:del w:id="584" w:author="artin majdi" w:date="2023-05-09T02:58:00Z">
        <w:r w:rsidR="00000000" w:rsidRPr="00304397">
          <w:rPr>
            <w:rFonts w:ascii="Avenir Next Condensed" w:hAnsi="Avenir Next Condensed" w:cs="Courier New"/>
            <w:szCs w:val="24"/>
          </w:rPr>
          <w:delText xml:space="preserve">for </w:delText>
        </w:r>
        <w:r w:rsidR="003672FD" w:rsidRPr="00304397">
          <w:rPr>
            <w:rFonts w:ascii="Avenir Next Condensed" w:hAnsi="Avenir Next Condensed" w:cs="Courier New"/>
            <w:szCs w:val="24"/>
          </w:rPr>
          <w:delText>generating</w:delText>
        </w:r>
      </w:del>
      <w:ins w:id="585" w:author="artin majdi" w:date="2023-05-09T02:58:00Z">
        <w:r w:rsidRPr="00304397">
          <w:rPr>
            <w:rFonts w:ascii="Avenir Next Condensed" w:hAnsi="Avenir Next Condensed"/>
            <w:szCs w:val="24"/>
          </w:rPr>
          <w:t>to generate</w:t>
        </w:r>
      </w:ins>
      <w:r w:rsidRPr="00304397">
        <w:rPr>
          <w:rFonts w:ascii="Avenir Next Condensed" w:hAnsi="Avenir Next Condensed"/>
          <w:szCs w:val="24"/>
        </w:rPr>
        <w:t xml:space="preserve"> sample labels for annotator $\alpha $ for class $k $. For example, it may be obtained from a uniform distribution in the interval </w:t>
      </w:r>
      <w:del w:id="586" w:author="artin majdi" w:date="2023-05-09T02:58:00Z">
        <w:r w:rsidR="00000000" w:rsidRPr="00304397">
          <w:rPr>
            <w:rFonts w:ascii="Avenir Next Condensed" w:hAnsi="Avenir Next Condensed" w:cs="Courier New"/>
            <w:szCs w:val="24"/>
          </w:rPr>
          <w:delText xml:space="preserve">from </w:delText>
        </w:r>
      </w:del>
      <w:r w:rsidRPr="00304397">
        <w:rPr>
          <w:rFonts w:ascii="Avenir Next Condensed" w:hAnsi="Avenir Next Condensed"/>
          <w:szCs w:val="24"/>
        </w:rPr>
        <w:t>$0.4 $ to $1 $, i.e.,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\sim </w:t>
      </w:r>
      <w:del w:id="587" w:author="artin majdi" w:date="2023-05-09T02:58:00Z">
        <w:r w:rsidR="00000000" w:rsidRPr="00304397">
          <w:rPr>
            <w:rFonts w:ascii="Avenir Next Condensed" w:hAnsi="Avenir Next Condensed" w:cs="Courier New"/>
            <w:szCs w:val="24"/>
          </w:rPr>
          <w:delText>\</w:delText>
        </w:r>
        <w:r w:rsidR="00567D80" w:rsidRPr="00304397">
          <w:rPr>
            <w:rFonts w:ascii="Avenir Next Condensed" w:hAnsi="Avenir Next Condensed" w:cs="Courier New"/>
            <w:szCs w:val="24"/>
          </w:rPr>
          <w:delText>text</w:delText>
        </w:r>
        <w:r w:rsidR="003672FD" w:rsidRPr="00304397">
          <w:rPr>
            <w:rFonts w:ascii="Avenir Next Condensed" w:hAnsi="Avenir Next Condensed" w:cs="Courier New"/>
            <w:szCs w:val="24"/>
          </w:rPr>
          <w:delText xml:space="preserve">{unif} </w:delText>
        </w:r>
        <w:r w:rsidR="00000000" w:rsidRPr="00304397">
          <w:rPr>
            <w:rFonts w:ascii="Avenir Next Condensed" w:hAnsi="Avenir Next Condensed" w:cs="Courier New"/>
            <w:szCs w:val="24"/>
          </w:rPr>
          <w:delText>\left</w:delText>
        </w:r>
      </w:del>
      <w:ins w:id="588" w:author="artin majdi" w:date="2023-05-09T02:58:00Z">
        <w:r w:rsidRPr="00304397">
          <w:rPr>
            <w:rFonts w:ascii="Avenir Next Condensed" w:hAnsi="Avenir Next Condensed"/>
            <w:szCs w:val="24"/>
          </w:rPr>
          <w:t>U</w:t>
        </w:r>
      </w:ins>
      <w:r w:rsidRPr="00304397">
        <w:rPr>
          <w:rFonts w:ascii="Avenir Next Condensed" w:hAnsi="Avenir Next Condensed"/>
          <w:szCs w:val="24"/>
        </w:rPr>
        <w:t>(0.4,1</w:t>
      </w:r>
      <w:del w:id="589" w:author="artin majdi" w:date="2023-05-09T02:58:00Z">
        <w:r w:rsidR="00000000" w:rsidRPr="00304397">
          <w:rPr>
            <w:rFonts w:ascii="Avenir Next Condensed" w:hAnsi="Avenir Next Condensed" w:cs="Courier New"/>
            <w:szCs w:val="24"/>
          </w:rPr>
          <w:delText>\right</w:delText>
        </w:r>
      </w:del>
      <w:r w:rsidRPr="00304397">
        <w:rPr>
          <w:rFonts w:ascii="Avenir Next Condensed" w:hAnsi="Avenir Next Condensed"/>
          <w:szCs w:val="24"/>
        </w:rPr>
        <w:t>) $.</w:t>
      </w:r>
    </w:p>
    <w:p w14:paraId="565F46CB" w14:textId="13FB2BEC" w:rsidR="00322588" w:rsidRPr="00304397" w:rsidRDefault="00000000" w:rsidP="00DC659F">
      <w:pPr>
        <w:jc w:val="both"/>
        <w:rPr>
          <w:rFonts w:ascii="Avenir Next Condensed" w:hAnsi="Avenir Next Condensed"/>
          <w:szCs w:val="24"/>
        </w:rPr>
      </w:pPr>
      <w:del w:id="590" w:author="artin majdi" w:date="2023-05-09T02:58:00Z">
        <w:r w:rsidRPr="00304397">
          <w:rPr>
            <w:rFonts w:ascii="Avenir Next Condensed" w:hAnsi="Avenir Next Condensed" w:cs="Courier New"/>
            <w:szCs w:val="24"/>
          </w:rPr>
          <w:delText xml:space="preserve">    </w:delText>
        </w:r>
      </w:del>
    </w:p>
    <w:p w14:paraId="202BC3F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Data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
    <w:p w14:paraId="4A0AD6D7" w14:textId="25D0AEDD" w:rsidR="00322588" w:rsidRPr="00304397" w:rsidRDefault="00000000" w:rsidP="00DC659F">
      <w:pPr>
        <w:jc w:val="both"/>
        <w:rPr>
          <w:rFonts w:ascii="Avenir Next Condensed" w:hAnsi="Avenir Next Condensed"/>
          <w:szCs w:val="24"/>
        </w:rPr>
      </w:pPr>
      <w:del w:id="591" w:author="artin majdi" w:date="2023-05-09T02:58:00Z">
        <w:r w:rsidRPr="00304397">
          <w:rPr>
            <w:rFonts w:ascii="Avenir Next Condensed" w:hAnsi="Avenir Next Condensed" w:cs="Courier New"/>
            <w:szCs w:val="24"/>
          </w:rPr>
          <w:delText xml:space="preserve">    </w:delText>
        </w:r>
      </w:del>
    </w:p>
    <w:p w14:paraId="1CE0E1B4" w14:textId="5E1D533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)}=\left\{y_1^{(</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)},y_2^{(</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dots,y</w:t>
      </w:r>
      <w:proofErr w:type="spellEnd"/>
      <w:r w:rsidRPr="00304397">
        <w:rPr>
          <w:rFonts w:ascii="Avenir Next Condensed" w:hAnsi="Avenir Next Condensed"/>
          <w:szCs w:val="24"/>
        </w:rPr>
        <w:t>_{K}^{(</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 $: True label set</w:t>
      </w:r>
      <w:ins w:id="592"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For example, consider a dataset that is labeled for the presence of cats, dogs, and rabbits in any given </w:t>
      </w:r>
      <w:del w:id="593" w:author="artin majdi" w:date="2023-05-09T02:58:00Z">
        <w:r w:rsidR="00984495" w:rsidRPr="00304397">
          <w:rPr>
            <w:rFonts w:ascii="Avenir Next Condensed" w:hAnsi="Avenir Next Condensed" w:cs="Courier New"/>
            <w:szCs w:val="24"/>
          </w:rPr>
          <w:delText>image</w:delText>
        </w:r>
      </w:del>
      <w:ins w:id="594" w:author="artin majdi" w:date="2023-05-09T02:58:00Z">
        <w:r w:rsidRPr="00304397">
          <w:rPr>
            <w:rFonts w:ascii="Avenir Next Condensed" w:hAnsi="Avenir Next Condensed"/>
            <w:szCs w:val="24"/>
          </w:rPr>
          <w:t>instance</w:t>
        </w:r>
      </w:ins>
      <w:r w:rsidRPr="00304397">
        <w:rPr>
          <w:rFonts w:ascii="Avenir Next Condensed" w:hAnsi="Avenir Next Condensed"/>
          <w:szCs w:val="24"/>
        </w:rPr>
        <w:t xml:space="preserve">. If a given </w:t>
      </w:r>
      <w:del w:id="595" w:author="artin majdi" w:date="2023-05-09T02:58:00Z">
        <w:r w:rsidR="00984495" w:rsidRPr="00304397">
          <w:rPr>
            <w:rFonts w:ascii="Avenir Next Condensed" w:hAnsi="Avenir Next Condensed" w:cs="Courier New"/>
            <w:szCs w:val="24"/>
          </w:rPr>
          <w:delText>image</w:delText>
        </w:r>
      </w:del>
      <w:ins w:id="596" w:author="artin majdi" w:date="2023-05-09T02:58:00Z">
        <w:r w:rsidRPr="00304397">
          <w:rPr>
            <w:rFonts w:ascii="Avenir Next Condensed" w:hAnsi="Avenir Next Condensed"/>
            <w:szCs w:val="24"/>
          </w:rPr>
          <w:t>instance</w:t>
        </w:r>
      </w:ins>
      <w:r w:rsidRPr="00304397">
        <w:rPr>
          <w:rFonts w:ascii="Avenir Next Condensed" w:hAnsi="Avenir Next Condensed"/>
          <w:szCs w:val="24"/>
        </w:rPr>
        <w:t xml:space="preserve">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has cats and dogs but not rabbits, then $Y^{(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)}=\{1,1,0\} $.</w:t>
      </w:r>
    </w:p>
    <w:p w14:paraId="7A3F89EF" w14:textId="260F3902" w:rsidR="00322588" w:rsidRPr="00304397" w:rsidRDefault="00000000" w:rsidP="00DC659F">
      <w:pPr>
        <w:jc w:val="both"/>
        <w:rPr>
          <w:rFonts w:ascii="Avenir Next Condensed" w:hAnsi="Avenir Next Condensed"/>
          <w:szCs w:val="24"/>
        </w:rPr>
      </w:pPr>
      <w:del w:id="597" w:author="artin majdi" w:date="2023-05-09T02:58:00Z">
        <w:r w:rsidRPr="00304397">
          <w:rPr>
            <w:rFonts w:ascii="Avenir Next Condensed" w:hAnsi="Avenir Next Condensed" w:cs="Courier New"/>
            <w:szCs w:val="24"/>
          </w:rPr>
          <w:delText xml:space="preserve">    </w:delText>
        </w:r>
      </w:del>
    </w:p>
    <w:p w14:paraId="729B83F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$Z_{\alpha}^{(i)}=\left\{z_{a,1}^{(i)},\;z_{a,2}^{(i)},\;\dots,\;z_{a,K}^{(i)}\right\} $: Label set given by </w:t>
      </w:r>
      <w:ins w:id="598"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annotator $\alpha $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p>
    <w:p w14:paraId="53229B88" w14:textId="310AC025" w:rsidR="00322588" w:rsidRPr="00304397" w:rsidRDefault="00000000" w:rsidP="00DC659F">
      <w:pPr>
        <w:jc w:val="both"/>
        <w:rPr>
          <w:rFonts w:ascii="Avenir Next Condensed" w:hAnsi="Avenir Next Condensed"/>
          <w:szCs w:val="24"/>
        </w:rPr>
      </w:pPr>
      <w:del w:id="599" w:author="artin majdi" w:date="2023-05-09T02:58:00Z">
        <w:r w:rsidRPr="00304397">
          <w:rPr>
            <w:rFonts w:ascii="Avenir Next Condensed" w:hAnsi="Avenir Next Condensed" w:cs="Courier New"/>
            <w:szCs w:val="24"/>
          </w:rPr>
          <w:delText xml:space="preserve">    </w:delText>
        </w:r>
      </w:del>
    </w:p>
    <w:p w14:paraId="71B59389" w14:textId="6134FE0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del w:id="600" w:author="artin majdi" w:date="2023-05-09T02:58:00Z">
        <w:r w:rsidR="00000000" w:rsidRPr="00304397">
          <w:rPr>
            <w:rFonts w:ascii="Avenir Next Condensed" w:hAnsi="Avenir Next Condensed" w:cs="Courier New"/>
            <w:szCs w:val="24"/>
          </w:rPr>
          <w:delText xml:space="preserve"> \ensuremath{</w:delText>
        </w:r>
      </w:del>
      <w:ins w:id="601" w:author="artin majdi" w:date="2023-05-09T02:58:00Z">
        <w:r w:rsidRPr="00304397">
          <w:rPr>
            <w:rFonts w:ascii="Avenir Next Condensed" w:hAnsi="Avenir Next Condensed"/>
            <w:szCs w:val="24"/>
          </w:rPr>
          <w:t>$</w:t>
        </w:r>
      </w:ins>
      <w:r w:rsidRPr="00304397">
        <w:rPr>
          <w:rFonts w:ascii="Avenir Next Condensed" w:hAnsi="Avenir Next Condensed"/>
          <w:szCs w:val="24"/>
        </w:rPr>
        <w:t>K</w:t>
      </w:r>
      <w:del w:id="602" w:author="artin majdi" w:date="2023-05-09T02:58:00Z">
        <w:r w:rsidR="00000000" w:rsidRPr="00304397">
          <w:rPr>
            <w:rFonts w:ascii="Avenir Next Condensed" w:hAnsi="Avenir Next Condensed" w:cs="Courier New"/>
            <w:szCs w:val="24"/>
          </w:rPr>
          <w:delText>}:</w:delText>
        </w:r>
      </w:del>
      <w:ins w:id="603"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number of categories (aka classes) in a multi-class multi-label problem. For example, if we have a dataset </w:t>
      </w:r>
      <w:del w:id="604" w:author="artin majdi" w:date="2023-05-09T02:58:00Z">
        <w:r w:rsidR="00000000" w:rsidRPr="00304397">
          <w:rPr>
            <w:rFonts w:ascii="Avenir Next Condensed" w:hAnsi="Avenir Next Condensed" w:cs="Courier New"/>
            <w:szCs w:val="24"/>
          </w:rPr>
          <w:delText xml:space="preserve">that is </w:delText>
        </w:r>
      </w:del>
      <w:r w:rsidRPr="00304397">
        <w:rPr>
          <w:rFonts w:ascii="Avenir Next Condensed" w:hAnsi="Avenir Next Condensed"/>
          <w:szCs w:val="24"/>
        </w:rPr>
        <w:t xml:space="preserve">labeled for the presence of cats, dogs, and rabbits in any given </w:t>
      </w:r>
      <w:del w:id="605" w:author="artin majdi" w:date="2023-05-09T02:58:00Z">
        <w:r w:rsidR="00000000" w:rsidRPr="00304397">
          <w:rPr>
            <w:rFonts w:ascii="Avenir Next Condensed" w:hAnsi="Avenir Next Condensed" w:cs="Courier New"/>
            <w:szCs w:val="24"/>
          </w:rPr>
          <w:delText>image</w:delText>
        </w:r>
      </w:del>
      <w:ins w:id="606" w:author="artin majdi" w:date="2023-05-09T02:58:00Z">
        <w:r w:rsidRPr="00304397">
          <w:rPr>
            <w:rFonts w:ascii="Avenir Next Condensed" w:hAnsi="Avenir Next Condensed"/>
            <w:szCs w:val="24"/>
          </w:rPr>
          <w:t>instance</w:t>
        </w:r>
      </w:ins>
      <w:r w:rsidRPr="00304397">
        <w:rPr>
          <w:rFonts w:ascii="Avenir Next Condensed" w:hAnsi="Avenir Next Condensed"/>
          <w:szCs w:val="24"/>
        </w:rPr>
        <w:t>, then $K=3$.</w:t>
      </w:r>
    </w:p>
    <w:p w14:paraId="6E8AE5EE" w14:textId="06D2011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
    <w:p w14:paraId="61A3BFB7" w14:textId="6CE11E3A"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del w:id="607" w:author="artin majdi" w:date="2023-05-09T02:58:00Z">
        <w:r w:rsidR="00000000" w:rsidRPr="00304397">
          <w:rPr>
            <w:rFonts w:ascii="Avenir Next Condensed" w:hAnsi="Avenir Next Condensed" w:cs="Courier New"/>
            <w:szCs w:val="24"/>
          </w:rPr>
          <w:delText>smallmathcal{p}^{(</w:delText>
        </w:r>
      </w:del>
      <w:ins w:id="608"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del w:id="609" w:author="artin majdi" w:date="2023-05-09T02:58:00Z">
        <w:r w:rsidR="00000000" w:rsidRPr="00304397">
          <w:rPr>
            <w:rFonts w:ascii="Avenir Next Condensed" w:hAnsi="Avenir Next Condensed" w:cs="Courier New"/>
            <w:szCs w:val="24"/>
          </w:rPr>
          <w:delText>)} $:</w:delText>
        </w:r>
      </w:del>
      <w:ins w:id="610"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Randomly generated </w:t>
      </w:r>
      <w:commentRangeStart w:id="611"/>
      <w:r w:rsidRPr="00304397">
        <w:rPr>
          <w:rFonts w:ascii="Avenir Next Condensed" w:hAnsi="Avenir Next Condensed"/>
          <w:szCs w:val="24"/>
        </w:rPr>
        <w:t>number</w:t>
      </w:r>
      <w:commentRangeEnd w:id="611"/>
      <w:r w:rsidR="00984495" w:rsidRPr="00304397">
        <w:rPr>
          <w:rStyle w:val="CommentReference"/>
          <w:rFonts w:ascii="Avenir Next Condensed" w:hAnsi="Avenir Next Condensed"/>
          <w:sz w:val="24"/>
          <w:szCs w:val="24"/>
        </w:rPr>
        <w:commentReference w:id="611"/>
      </w:r>
      <w:r w:rsidRPr="00304397">
        <w:rPr>
          <w:rFonts w:ascii="Avenir Next Condensed" w:hAnsi="Avenir Next Condensed"/>
          <w:szCs w:val="24"/>
        </w:rPr>
        <w:t xml:space="preserve"> between 0 and 1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It is obtained from a uniform distribution, i.e., </w:t>
      </w:r>
      <w:del w:id="612" w:author="artin majdi" w:date="2023-05-09T02:58:00Z">
        <w:r w:rsidR="00000000" w:rsidRPr="00304397">
          <w:rPr>
            <w:rFonts w:ascii="Avenir Next Condensed" w:hAnsi="Avenir Next Condensed" w:cs="Courier New"/>
            <w:szCs w:val="24"/>
          </w:rPr>
          <w:delText>$\smallmathcal{p}^{(</w:delText>
        </w:r>
      </w:del>
      <w:ins w:id="613"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\sim </w:t>
      </w:r>
      <w:del w:id="614" w:author="artin majdi" w:date="2023-05-09T02:58:00Z">
        <w:r w:rsidR="00984495" w:rsidRPr="00304397">
          <w:rPr>
            <w:rFonts w:ascii="Avenir Next Condensed" w:hAnsi="Avenir Next Condensed" w:cs="Courier New"/>
            <w:szCs w:val="24"/>
          </w:rPr>
          <w:delText>\</w:delText>
        </w:r>
        <w:r w:rsidR="00566B36" w:rsidRPr="00304397">
          <w:rPr>
            <w:rFonts w:ascii="Avenir Next Condensed" w:hAnsi="Avenir Next Condensed" w:cs="Courier New"/>
            <w:szCs w:val="24"/>
          </w:rPr>
          <w:delText>text</w:delText>
        </w:r>
        <w:r w:rsidR="00984495" w:rsidRPr="00304397">
          <w:rPr>
            <w:rFonts w:ascii="Avenir Next Condensed" w:hAnsi="Avenir Next Condensed" w:cs="Courier New"/>
            <w:szCs w:val="24"/>
          </w:rPr>
          <w:delText>{unif}</w:delText>
        </w:r>
        <w:r w:rsidR="00000000" w:rsidRPr="00304397">
          <w:rPr>
            <w:rFonts w:ascii="Avenir Next Condensed" w:hAnsi="Avenir Next Condensed" w:cs="Courier New"/>
            <w:szCs w:val="24"/>
          </w:rPr>
          <w:delText>(</w:delText>
        </w:r>
      </w:del>
      <w:ins w:id="615" w:author="artin majdi" w:date="2023-05-09T02:58:00Z">
        <w:r w:rsidRPr="00304397">
          <w:rPr>
            <w:rFonts w:ascii="Avenir Next Condensed" w:hAnsi="Avenir Next Condensed"/>
            <w:szCs w:val="24"/>
          </w:rPr>
          <w:t>U(</w:t>
        </w:r>
      </w:ins>
      <w:r w:rsidRPr="00304397">
        <w:rPr>
          <w:rFonts w:ascii="Avenir Next Condensed" w:hAnsi="Avenir Next Condensed"/>
          <w:szCs w:val="24"/>
        </w:rPr>
        <w:t>0,1) $</w:t>
      </w:r>
      <w:ins w:id="616" w:author="artin majdi" w:date="2023-05-09T02:58:00Z">
        <w:r w:rsidRPr="00304397">
          <w:rPr>
            <w:rFonts w:ascii="Avenir Next Condensed" w:hAnsi="Avenir Next Condensed"/>
            <w:szCs w:val="24"/>
          </w:rPr>
          <w:t xml:space="preserve"> This number will be used to determine,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whether the true label should be assigned to each fictitious annotator's label. For each class $k$ if the annotator's reliability score for that class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is </w:t>
        </w:r>
        <w:r w:rsidRPr="00304397">
          <w:rPr>
            <w:rFonts w:ascii="Avenir Next Condensed" w:hAnsi="Avenir Next Condensed"/>
            <w:szCs w:val="24"/>
          </w:rPr>
          <w:lastRenderedPageBreak/>
          <w:t>greater than $\rho^{(</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the true label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will be assigned; otherwise, an incorrect label $1 -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will be assigned.</w:t>
        </w:r>
      </w:ins>
    </w:p>
    <w:p w14:paraId="61FEAAD1" w14:textId="13518A03" w:rsidR="00322588" w:rsidRPr="00304397" w:rsidRDefault="00000000" w:rsidP="00DC659F">
      <w:pPr>
        <w:jc w:val="both"/>
        <w:rPr>
          <w:rFonts w:ascii="Avenir Next Condensed" w:hAnsi="Avenir Next Condensed"/>
          <w:szCs w:val="24"/>
        </w:rPr>
      </w:pPr>
      <w:del w:id="617" w:author="artin majdi" w:date="2023-05-09T02:58:00Z">
        <w:r w:rsidRPr="00304397">
          <w:rPr>
            <w:rFonts w:ascii="Avenir Next Condensed" w:hAnsi="Avenir Next Condensed" w:cs="Courier New"/>
            <w:szCs w:val="24"/>
          </w:rPr>
          <w:delText xml:space="preserve">    </w:delText>
        </w:r>
      </w:del>
    </w:p>
    <w:p w14:paraId="01EBFDE1" w14:textId="3A2389E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${\Pi}_\alpha=\left\{\pi_{\alpha,1},\;\pi_{\alpha,2},\;\dots,\;\pi_{\alpha</w:t>
      </w:r>
      <w:del w:id="618" w:author="artin majdi" w:date="2023-05-09T02:58:00Z">
        <w:r w:rsidR="00000000" w:rsidRPr="00304397">
          <w:rPr>
            <w:rFonts w:ascii="Avenir Next Condensed" w:hAnsi="Avenir Next Condensed" w:cs="Courier New"/>
            <w:szCs w:val="24"/>
          </w:rPr>
          <w:delText>,\mathrm{</w:delText>
        </w:r>
      </w:del>
      <w:ins w:id="619" w:author="artin majdi" w:date="2023-05-09T02:58:00Z">
        <w:r w:rsidRPr="00304397">
          <w:rPr>
            <w:rFonts w:ascii="Avenir Next Condensed" w:hAnsi="Avenir Next Condensed"/>
            <w:szCs w:val="24"/>
          </w:rPr>
          <w:t>,</w:t>
        </w:r>
      </w:ins>
      <w:r w:rsidRPr="00304397">
        <w:rPr>
          <w:rFonts w:ascii="Avenir Next Condensed" w:hAnsi="Avenir Next Condensed"/>
          <w:szCs w:val="24"/>
        </w:rPr>
        <w:t>K</w:t>
      </w:r>
      <w:del w:id="620" w:author="artin majdi" w:date="2023-05-09T02:58:00Z">
        <w:r w:rsidR="00000000" w:rsidRPr="00304397">
          <w:rPr>
            <w:rFonts w:ascii="Avenir Next Condensed" w:hAnsi="Avenir Next Condensed" w:cs="Courier New"/>
            <w:szCs w:val="24"/>
          </w:rPr>
          <w:delText>}}\</w:delText>
        </w:r>
      </w:del>
      <w:ins w:id="621" w:author="artin majdi" w:date="2023-05-09T02:58:00Z">
        <w:r w:rsidRPr="00304397">
          <w:rPr>
            <w:rFonts w:ascii="Avenir Next Condensed" w:hAnsi="Avenir Next Condensed"/>
            <w:szCs w:val="24"/>
          </w:rPr>
          <w:t>}\</w:t>
        </w:r>
      </w:ins>
      <w:r w:rsidRPr="00304397">
        <w:rPr>
          <w:rFonts w:ascii="Avenir Next Condensed" w:hAnsi="Avenir Next Condensed"/>
          <w:szCs w:val="24"/>
        </w:rPr>
        <w:t>right\} $: set of $K $ reliability scores for annotator $\alpha $.</w:t>
      </w:r>
    </w:p>
    <w:p w14:paraId="55774E12" w14:textId="77777777" w:rsidR="00322588" w:rsidRPr="00304397" w:rsidRDefault="00322588" w:rsidP="00DC659F">
      <w:pPr>
        <w:jc w:val="both"/>
        <w:rPr>
          <w:ins w:id="622" w:author="artin majdi" w:date="2023-05-09T02:58:00Z"/>
          <w:rFonts w:ascii="Avenir Next Condensed" w:hAnsi="Avenir Next Condensed"/>
          <w:szCs w:val="24"/>
        </w:rPr>
      </w:pPr>
    </w:p>
    <w:p w14:paraId="5CFADE4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{X}=\left\{X^{(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=1}^{N} $: Set of all instances.</w:t>
      </w:r>
    </w:p>
    <w:p w14:paraId="1F2D7307" w14:textId="006F3FDD" w:rsidR="00322588" w:rsidRPr="00304397" w:rsidRDefault="00000000" w:rsidP="00DC659F">
      <w:pPr>
        <w:jc w:val="both"/>
        <w:rPr>
          <w:rFonts w:ascii="Avenir Next Condensed" w:hAnsi="Avenir Next Condensed"/>
          <w:szCs w:val="24"/>
        </w:rPr>
      </w:pPr>
      <w:del w:id="623" w:author="artin majdi" w:date="2023-05-09T02:58:00Z">
        <w:r w:rsidRPr="00304397">
          <w:rPr>
            <w:rFonts w:ascii="Avenir Next Condensed" w:hAnsi="Avenir Next Condensed" w:cs="Courier New"/>
            <w:szCs w:val="24"/>
          </w:rPr>
          <w:delText xml:space="preserve">    </w:delText>
        </w:r>
      </w:del>
    </w:p>
    <w:p w14:paraId="2DA2A059" w14:textId="46F1B0F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{Y}=\left\{Y^{(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=1}^{N} $: Set of all true labels.</w:t>
      </w:r>
      <w:del w:id="624" w:author="artin majdi" w:date="2023-05-09T02:58:00Z">
        <w:r w:rsidR="00000000" w:rsidRPr="00304397">
          <w:rPr>
            <w:rFonts w:ascii="Avenir Next Condensed" w:hAnsi="Avenir Next Condensed" w:cs="Courier New"/>
            <w:szCs w:val="24"/>
          </w:rPr>
          <w:delText xml:space="preserve"> </w:delText>
        </w:r>
      </w:del>
    </w:p>
    <w:p w14:paraId="52EE30C6" w14:textId="411DD51C" w:rsidR="00322588" w:rsidRPr="00304397" w:rsidRDefault="00000000" w:rsidP="00DC659F">
      <w:pPr>
        <w:jc w:val="both"/>
        <w:rPr>
          <w:rFonts w:ascii="Avenir Next Condensed" w:hAnsi="Avenir Next Condensed"/>
          <w:szCs w:val="24"/>
        </w:rPr>
      </w:pPr>
      <w:del w:id="625" w:author="artin majdi" w:date="2023-05-09T02:58:00Z">
        <w:r w:rsidRPr="00304397">
          <w:rPr>
            <w:rFonts w:ascii="Avenir Next Condensed" w:hAnsi="Avenir Next Condensed" w:cs="Courier New"/>
            <w:szCs w:val="24"/>
          </w:rPr>
          <w:delText xml:space="preserve">    </w:delText>
        </w:r>
      </w:del>
    </w:p>
    <w:p w14:paraId="16D20FD9" w14:textId="3085640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{Z}_\alpha=\left\{Z_\alpha^{(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=1}^{N} $: Set of all labels for </w:t>
      </w:r>
      <w:ins w:id="626"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annotator $\alpha $.</w:t>
      </w:r>
      <w:del w:id="627" w:author="artin majdi" w:date="2023-05-09T02:58:00Z">
        <w:r w:rsidR="00000000" w:rsidRPr="00304397">
          <w:rPr>
            <w:rFonts w:ascii="Avenir Next Condensed" w:hAnsi="Avenir Next Condensed" w:cs="Courier New"/>
            <w:szCs w:val="24"/>
          </w:rPr>
          <w:delText xml:space="preserve"> </w:delText>
        </w:r>
      </w:del>
    </w:p>
    <w:p w14:paraId="13B6AB3C" w14:textId="085AED49" w:rsidR="00322588" w:rsidRPr="00304397" w:rsidRDefault="00000000" w:rsidP="00DC659F">
      <w:pPr>
        <w:jc w:val="both"/>
        <w:rPr>
          <w:rFonts w:ascii="Avenir Next Condensed" w:hAnsi="Avenir Next Condensed"/>
          <w:szCs w:val="24"/>
        </w:rPr>
      </w:pPr>
      <w:del w:id="628" w:author="artin majdi" w:date="2023-05-09T02:58:00Z">
        <w:r w:rsidRPr="00304397">
          <w:rPr>
            <w:rFonts w:ascii="Avenir Next Condensed" w:hAnsi="Avenir Next Condensed" w:cs="Courier New"/>
            <w:szCs w:val="24"/>
          </w:rPr>
          <w:delText xml:space="preserve">    </w:delText>
        </w:r>
      </w:del>
    </w:p>
    <w:p w14:paraId="61D3E78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widehat</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{Y}}= \left\{\</w:t>
      </w:r>
      <w:proofErr w:type="spellStart"/>
      <w:r w:rsidRPr="00304397">
        <w:rPr>
          <w:rFonts w:ascii="Avenir Next Condensed" w:hAnsi="Avenir Next Condensed"/>
          <w:szCs w:val="24"/>
        </w:rPr>
        <w:t>widehat</w:t>
      </w:r>
      <w:proofErr w:type="spellEnd"/>
      <w:r w:rsidRPr="00304397">
        <w:rPr>
          <w:rFonts w:ascii="Avenir Next Condensed" w:hAnsi="Avenir Next Condensed"/>
          <w:szCs w:val="24"/>
        </w:rPr>
        <w:t>{Y}^{(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=1}^{N} $: Set of all aggregated labels.</w:t>
      </w:r>
    </w:p>
    <w:p w14:paraId="1964F703" w14:textId="234DB85A" w:rsidR="00322588" w:rsidRPr="00304397" w:rsidRDefault="00000000" w:rsidP="00DC659F">
      <w:pPr>
        <w:jc w:val="both"/>
        <w:rPr>
          <w:rFonts w:ascii="Avenir Next Condensed" w:hAnsi="Avenir Next Condensed"/>
          <w:szCs w:val="24"/>
        </w:rPr>
      </w:pPr>
      <w:del w:id="629" w:author="artin majdi" w:date="2023-05-09T02:58:00Z">
        <w:r w:rsidRPr="00304397">
          <w:rPr>
            <w:rFonts w:ascii="Avenir Next Condensed" w:hAnsi="Avenir Next Condensed" w:cs="Courier New"/>
            <w:szCs w:val="24"/>
          </w:rPr>
          <w:delText xml:space="preserve">    </w:delText>
        </w:r>
      </w:del>
    </w:p>
    <w:p w14:paraId="5164FBF1" w14:textId="3A998ED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{P}=\left\{\</w:t>
      </w:r>
      <w:del w:id="630" w:author="artin majdi" w:date="2023-05-09T02:58:00Z">
        <w:r w:rsidR="00000000" w:rsidRPr="00304397">
          <w:rPr>
            <w:rFonts w:ascii="Avenir Next Condensed" w:hAnsi="Avenir Next Condensed" w:cs="Courier New"/>
            <w:szCs w:val="24"/>
          </w:rPr>
          <w:delText>smallmathcal{p}^{(</w:delText>
        </w:r>
      </w:del>
      <w:ins w:id="631"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=1}^{N} $: Set of $N $ randomly generated </w:t>
      </w:r>
      <w:commentRangeStart w:id="632"/>
      <w:r w:rsidRPr="00304397">
        <w:rPr>
          <w:rFonts w:ascii="Avenir Next Condensed" w:hAnsi="Avenir Next Condensed"/>
          <w:szCs w:val="24"/>
        </w:rPr>
        <w:t>numbers</w:t>
      </w:r>
      <w:commentRangeEnd w:id="632"/>
      <w:r w:rsidR="00984495" w:rsidRPr="00304397">
        <w:rPr>
          <w:rStyle w:val="CommentReference"/>
          <w:rFonts w:ascii="Avenir Next Condensed" w:hAnsi="Avenir Next Condensed"/>
          <w:sz w:val="24"/>
          <w:szCs w:val="24"/>
        </w:rPr>
        <w:commentReference w:id="632"/>
      </w:r>
      <w:r w:rsidRPr="00304397">
        <w:rPr>
          <w:rFonts w:ascii="Avenir Next Condensed" w:hAnsi="Avenir Next Condensed"/>
          <w:szCs w:val="24"/>
        </w:rPr>
        <w:t>.</w:t>
      </w:r>
    </w:p>
    <w:p w14:paraId="2A221BD4" w14:textId="64F73812" w:rsidR="00322588" w:rsidRPr="00304397" w:rsidRDefault="00000000" w:rsidP="00DC659F">
      <w:pPr>
        <w:jc w:val="both"/>
        <w:rPr>
          <w:rFonts w:ascii="Avenir Next Condensed" w:hAnsi="Avenir Next Condensed"/>
          <w:szCs w:val="24"/>
        </w:rPr>
      </w:pPr>
      <w:del w:id="633" w:author="artin majdi" w:date="2023-05-09T02:58:00Z">
        <w:r w:rsidRPr="00304397">
          <w:rPr>
            <w:rFonts w:ascii="Avenir Next Condensed" w:hAnsi="Avenir Next Condensed" w:cs="Courier New"/>
            <w:szCs w:val="24"/>
          </w:rPr>
          <w:delText xml:space="preserve">    </w:delText>
        </w:r>
      </w:del>
    </w:p>
    <w:p w14:paraId="79924E3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{D}=\left\{\</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{X},\</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{Y}\right\} $: Dataset containing all instances and all true labels.</w:t>
      </w:r>
    </w:p>
    <w:p w14:paraId="7CD032CD" w14:textId="7B2F0199" w:rsidR="00322588" w:rsidRPr="00304397" w:rsidRDefault="00000000" w:rsidP="00DC659F">
      <w:pPr>
        <w:jc w:val="both"/>
        <w:rPr>
          <w:rFonts w:ascii="Avenir Next Condensed" w:hAnsi="Avenir Next Condensed"/>
          <w:szCs w:val="24"/>
        </w:rPr>
      </w:pPr>
      <w:del w:id="634" w:author="artin majdi" w:date="2023-05-09T02:58:00Z">
        <w:r w:rsidRPr="00304397">
          <w:rPr>
            <w:rFonts w:ascii="Avenir Next Condensed" w:hAnsi="Avenir Next Condensed" w:cs="Courier New"/>
            <w:szCs w:val="24"/>
          </w:rPr>
          <w:delText xml:space="preserve">    </w:delText>
        </w:r>
      </w:del>
    </w:p>
    <w:p w14:paraId="5A39EEF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{D}_\alpha=\left\{\</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{X},\</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 xml:space="preserve">{Z}_\alpha\right\} $: Dataset containing the labels given by </w:t>
      </w:r>
      <w:ins w:id="635"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annotator $\alpha $.</w:t>
      </w:r>
    </w:p>
    <w:p w14:paraId="7B914362" w14:textId="555D3C79" w:rsidR="00322588" w:rsidRPr="00304397" w:rsidRDefault="00000000" w:rsidP="00DC659F">
      <w:pPr>
        <w:jc w:val="both"/>
        <w:rPr>
          <w:rFonts w:ascii="Avenir Next Condensed" w:hAnsi="Avenir Next Condensed"/>
          <w:szCs w:val="24"/>
        </w:rPr>
      </w:pPr>
      <w:del w:id="636" w:author="artin majdi" w:date="2023-05-09T02:58:00Z">
        <w:r w:rsidRPr="00304397">
          <w:rPr>
            <w:rFonts w:ascii="Avenir Next Condensed" w:hAnsi="Avenir Next Condensed" w:cs="Courier New"/>
            <w:szCs w:val="24"/>
          </w:rPr>
          <w:delText xml:space="preserve">    </w:delText>
        </w:r>
      </w:del>
    </w:p>
    <w:p w14:paraId="0ED2F5A6" w14:textId="0742A899"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{D}_\alpha^\text{train}$,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{D}_\alpha^{\text{test}} $: Train and test crowd datasets randomly selected from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 $ where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{D}_\alpha^{\text{train</w:t>
      </w:r>
      <w:del w:id="637" w:author="artin majdi" w:date="2023-05-09T02:58:00Z">
        <w:r w:rsidR="00000000" w:rsidRPr="00304397">
          <w:rPr>
            <w:rFonts w:ascii="Avenir Next Condensed" w:hAnsi="Avenir Next Condensed" w:cs="Courier New"/>
            <w:szCs w:val="24"/>
          </w:rPr>
          <w:delText>}}\bigcup</w:delText>
        </w:r>
      </w:del>
      <w:ins w:id="638" w:author="artin majdi" w:date="2023-05-09T02:58:00Z">
        <w:r w:rsidRPr="00304397">
          <w:rPr>
            <w:rFonts w:ascii="Avenir Next Condensed" w:hAnsi="Avenir Next Condensed"/>
            <w:szCs w:val="24"/>
          </w:rPr>
          <w:t>}} U</w:t>
        </w:r>
      </w:ins>
      <w:r w:rsidRPr="00304397">
        <w:rPr>
          <w:rFonts w:ascii="Avenir Next Condensed" w:hAnsi="Avenir Next Condensed"/>
          <w:szCs w:val="24"/>
        </w:rPr>
        <w:t xml:space="preserve">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{D}_\alpha^{\text{test</w:t>
      </w:r>
      <w:del w:id="639" w:author="artin majdi" w:date="2023-05-09T02:58:00Z">
        <w:r w:rsidR="00000000" w:rsidRPr="00304397">
          <w:rPr>
            <w:rFonts w:ascii="Avenir Next Condensed" w:hAnsi="Avenir Next Condensed" w:cs="Courier New"/>
            <w:szCs w:val="24"/>
          </w:rPr>
          <w:delText>}}=\</w:delText>
        </w:r>
      </w:del>
      <w:ins w:id="640" w:author="artin majdi" w:date="2023-05-09T02:58:00Z">
        <w:r w:rsidRPr="00304397">
          <w:rPr>
            <w:rFonts w:ascii="Avenir Next Condensed" w:hAnsi="Avenir Next Condensed"/>
            <w:szCs w:val="24"/>
          </w:rPr>
          <w:t>}} = \</w:t>
        </w:r>
      </w:ins>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 $ and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{D}_\alpha^{\text{train</w:t>
      </w:r>
      <w:del w:id="641" w:author="artin majdi" w:date="2023-05-09T02:58:00Z">
        <w:r w:rsidR="00000000" w:rsidRPr="00304397">
          <w:rPr>
            <w:rFonts w:ascii="Avenir Next Condensed" w:hAnsi="Avenir Next Condensed" w:cs="Courier New"/>
            <w:szCs w:val="24"/>
          </w:rPr>
          <w:delText>}}\</w:delText>
        </w:r>
      </w:del>
      <w:ins w:id="642" w:author="artin majdi" w:date="2023-05-09T02:58:00Z">
        <w:r w:rsidRPr="00304397">
          <w:rPr>
            <w:rFonts w:ascii="Avenir Next Condensed" w:hAnsi="Avenir Next Condensed"/>
            <w:szCs w:val="24"/>
          </w:rPr>
          <w:t>}} \</w:t>
        </w:r>
      </w:ins>
      <w:proofErr w:type="spellStart"/>
      <w:r w:rsidRPr="00304397">
        <w:rPr>
          <w:rFonts w:ascii="Avenir Next Condensed" w:hAnsi="Avenir Next Condensed"/>
          <w:szCs w:val="24"/>
        </w:rPr>
        <w:t>bigcap</w:t>
      </w:r>
      <w:proofErr w:type="spellEnd"/>
      <w:del w:id="643" w:author="artin majdi" w:date="2023-05-09T02:58:00Z">
        <w:r w:rsidR="00000000" w:rsidRPr="00304397">
          <w:rPr>
            <w:rFonts w:ascii="Avenir Next Condensed" w:hAnsi="Avenir Next Condensed" w:cs="Courier New"/>
            <w:szCs w:val="24"/>
          </w:rPr>
          <w:delText>\;\</w:delText>
        </w:r>
      </w:del>
      <w:ins w:id="644" w:author="artin majdi" w:date="2023-05-09T02:58:00Z">
        <w:r w:rsidRPr="00304397">
          <w:rPr>
            <w:rFonts w:ascii="Avenir Next Condensed" w:hAnsi="Avenir Next Condensed"/>
            <w:szCs w:val="24"/>
          </w:rPr>
          <w:t xml:space="preserve"> \</w:t>
        </w:r>
      </w:ins>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w:t>
      </w:r>
      <w:del w:id="645" w:author="artin majdi" w:date="2023-05-09T02:58:00Z">
        <w:r w:rsidR="00000000" w:rsidRPr="00304397">
          <w:rPr>
            <w:rFonts w:ascii="Avenir Next Condensed" w:hAnsi="Avenir Next Condensed" w:cs="Courier New"/>
            <w:szCs w:val="24"/>
          </w:rPr>
          <w:delText>}_\</w:delText>
        </w:r>
      </w:del>
      <w:ins w:id="646" w:author="artin majdi" w:date="2023-05-09T02:58:00Z">
        <w:r w:rsidRPr="00304397">
          <w:rPr>
            <w:rFonts w:ascii="Avenir Next Condensed" w:hAnsi="Avenir Next Condensed"/>
            <w:szCs w:val="24"/>
          </w:rPr>
          <w:t>}_{\</w:t>
        </w:r>
      </w:ins>
      <w:r w:rsidRPr="00304397">
        <w:rPr>
          <w:rFonts w:ascii="Avenir Next Condensed" w:hAnsi="Avenir Next Condensed"/>
          <w:szCs w:val="24"/>
        </w:rPr>
        <w:t>alpha</w:t>
      </w:r>
      <w:del w:id="647" w:author="artin majdi" w:date="2023-05-09T02:58:00Z">
        <w:r w:rsidR="00000000" w:rsidRPr="00304397">
          <w:rPr>
            <w:rFonts w:ascii="Avenir Next Condensed" w:hAnsi="Avenir Next Condensed" w:cs="Courier New"/>
            <w:szCs w:val="24"/>
          </w:rPr>
          <w:delText>^{\</w:delText>
        </w:r>
      </w:del>
      <w:ins w:id="648" w:author="artin majdi" w:date="2023-05-09T02:58:00Z">
        <w:r w:rsidRPr="00304397">
          <w:rPr>
            <w:rFonts w:ascii="Avenir Next Condensed" w:hAnsi="Avenir Next Condensed"/>
            <w:szCs w:val="24"/>
          </w:rPr>
          <w:t>}^{\</w:t>
        </w:r>
      </w:ins>
      <w:r w:rsidRPr="00304397">
        <w:rPr>
          <w:rFonts w:ascii="Avenir Next Condensed" w:hAnsi="Avenir Next Condensed"/>
          <w:szCs w:val="24"/>
        </w:rPr>
        <w:t>text{test}}=\</w:t>
      </w:r>
      <w:proofErr w:type="spellStart"/>
      <w:r w:rsidRPr="00304397">
        <w:rPr>
          <w:rFonts w:ascii="Avenir Next Condensed" w:hAnsi="Avenir Next Condensed"/>
          <w:szCs w:val="24"/>
        </w:rPr>
        <w:t>varnothing</w:t>
      </w:r>
      <w:proofErr w:type="spellEnd"/>
      <w:r w:rsidRPr="00304397">
        <w:rPr>
          <w:rFonts w:ascii="Avenir Next Condensed" w:hAnsi="Avenir Next Condensed"/>
          <w:szCs w:val="24"/>
        </w:rPr>
        <w:t xml:space="preserve"> $</w:t>
      </w:r>
    </w:p>
    <w:p w14:paraId="4E269C46" w14:textId="234AB4F9" w:rsidR="00322588" w:rsidRPr="00304397" w:rsidRDefault="00000000" w:rsidP="00DC659F">
      <w:pPr>
        <w:jc w:val="both"/>
        <w:rPr>
          <w:rFonts w:ascii="Avenir Next Condensed" w:hAnsi="Avenir Next Condensed"/>
          <w:szCs w:val="24"/>
        </w:rPr>
      </w:pPr>
      <w:del w:id="649" w:author="artin majdi" w:date="2023-05-09T02:58:00Z">
        <w:r w:rsidRPr="00304397">
          <w:rPr>
            <w:rFonts w:ascii="Avenir Next Condensed" w:hAnsi="Avenir Next Condensed" w:cs="Courier New"/>
            <w:szCs w:val="24"/>
          </w:rPr>
          <w:delText xml:space="preserve">    </w:delText>
        </w:r>
      </w:del>
    </w:p>
    <w:p w14:paraId="3A460165" w14:textId="0C570A2B"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    \item  $F_{\alpha</w:t>
      </w:r>
      <w:del w:id="650" w:author="artin majdi" w:date="2023-05-09T02:58:00Z">
        <w:r w:rsidR="00000000" w:rsidRPr="00304397">
          <w:rPr>
            <w:rFonts w:ascii="Avenir Next Condensed" w:hAnsi="Avenir Next Condensed" w:cs="Courier New"/>
            <w:szCs w:val="24"/>
          </w:rPr>
          <w:delText>}^{\left(</w:delText>
        </w:r>
      </w:del>
      <w:ins w:id="651"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652" w:author="artin majdi" w:date="2023-05-09T02:58:00Z">
        <w:r w:rsidR="00000000" w:rsidRPr="00304397">
          <w:rPr>
            <w:rFonts w:ascii="Avenir Next Condensed" w:hAnsi="Avenir Next Condensed" w:cs="Courier New"/>
            <w:szCs w:val="24"/>
          </w:rPr>
          <w:delText>\right)}\left(\ensuremath{\</w:delText>
        </w:r>
      </w:del>
      <w:ins w:id="653"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cdot</w:t>
      </w:r>
      <w:proofErr w:type="spellEnd"/>
      <w:del w:id="654" w:author="artin majdi" w:date="2023-05-09T02:58:00Z">
        <w:r w:rsidR="00000000" w:rsidRPr="00304397">
          <w:rPr>
            <w:rFonts w:ascii="Avenir Next Condensed" w:hAnsi="Avenir Next Condensed" w:cs="Courier New"/>
            <w:szCs w:val="24"/>
          </w:rPr>
          <w:delText>}\right) $ :</w:delText>
        </w:r>
      </w:del>
      <w:ins w:id="655"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Classifier $g $ trained on dataset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w:t>
      </w:r>
      <w:del w:id="656" w:author="artin majdi" w:date="2023-05-09T02:58:00Z">
        <w:r w:rsidR="00000000" w:rsidRPr="00304397">
          <w:rPr>
            <w:rFonts w:ascii="Avenir Next Condensed" w:hAnsi="Avenir Next Condensed" w:cs="Courier New"/>
            <w:szCs w:val="24"/>
          </w:rPr>
          <w:delText>}_\</w:delText>
        </w:r>
      </w:del>
      <w:ins w:id="657" w:author="artin majdi" w:date="2023-05-09T02:58:00Z">
        <w:r w:rsidRPr="00304397">
          <w:rPr>
            <w:rFonts w:ascii="Avenir Next Condensed" w:hAnsi="Avenir Next Condensed"/>
            <w:szCs w:val="24"/>
          </w:rPr>
          <w:t>}_{\</w:t>
        </w:r>
      </w:ins>
      <w:r w:rsidRPr="00304397">
        <w:rPr>
          <w:rFonts w:ascii="Avenir Next Condensed" w:hAnsi="Avenir Next Condensed"/>
          <w:szCs w:val="24"/>
        </w:rPr>
        <w:t>alpha</w:t>
      </w:r>
      <w:del w:id="658" w:author="artin majdi" w:date="2023-05-09T02:58:00Z">
        <w:r w:rsidR="00000000" w:rsidRPr="00304397">
          <w:rPr>
            <w:rFonts w:ascii="Avenir Next Condensed" w:hAnsi="Avenir Next Condensed" w:cs="Courier New"/>
            <w:szCs w:val="24"/>
          </w:rPr>
          <w:delText>^{\</w:delText>
        </w:r>
      </w:del>
      <w:ins w:id="659"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{train}} $ with random seed number $g $ (which is also the classifier index)</w:t>
      </w:r>
    </w:p>
    <w:p w14:paraId="2AB062F9" w14:textId="022DD304" w:rsidR="00322588" w:rsidRPr="00304397" w:rsidRDefault="00000000" w:rsidP="00DC659F">
      <w:pPr>
        <w:jc w:val="both"/>
        <w:rPr>
          <w:rFonts w:ascii="Avenir Next Condensed" w:hAnsi="Avenir Next Condensed"/>
          <w:szCs w:val="24"/>
        </w:rPr>
      </w:pPr>
      <w:del w:id="660" w:author="artin majdi" w:date="2023-05-09T02:58:00Z">
        <w:r w:rsidRPr="00304397">
          <w:rPr>
            <w:rFonts w:ascii="Avenir Next Condensed" w:hAnsi="Avenir Next Condensed" w:cs="Courier New"/>
            <w:szCs w:val="24"/>
          </w:rPr>
          <w:delText xml:space="preserve">    </w:delText>
        </w:r>
      </w:del>
    </w:p>
    <w:p w14:paraId="4BD1B7C8" w14:textId="61E62DC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$P_{\alpha}^{(</w:t>
      </w:r>
      <w:proofErr w:type="spellStart"/>
      <w:r w:rsidRPr="00304397">
        <w:rPr>
          <w:rFonts w:ascii="Avenir Next Condensed" w:hAnsi="Avenir Next Condensed"/>
          <w:szCs w:val="24"/>
        </w:rPr>
        <w:t>i,g</w:t>
      </w:r>
      <w:proofErr w:type="spellEnd"/>
      <w:del w:id="661" w:author="artin majdi" w:date="2023-05-09T02:58:00Z">
        <w:r w:rsidR="00000000" w:rsidRPr="00304397">
          <w:rPr>
            <w:rFonts w:ascii="Avenir Next Condensed" w:hAnsi="Avenir Next Condensed" w:cs="Courier New"/>
            <w:szCs w:val="24"/>
          </w:rPr>
          <w:delText>)}=\</w:delText>
        </w:r>
      </w:del>
      <w:ins w:id="662" w:author="artin majdi" w:date="2023-05-09T02:58:00Z">
        <w:r w:rsidRPr="00304397">
          <w:rPr>
            <w:rFonts w:ascii="Avenir Next Condensed" w:hAnsi="Avenir Next Condensed"/>
            <w:szCs w:val="24"/>
          </w:rPr>
          <w:t>)} = \</w:t>
        </w:r>
      </w:ins>
      <w:r w:rsidRPr="00304397">
        <w:rPr>
          <w:rFonts w:ascii="Avenir Next Condensed" w:hAnsi="Avenir Next Condensed"/>
          <w:szCs w:val="24"/>
        </w:rPr>
        <w:t>left\{</w:t>
      </w:r>
      <w:ins w:id="66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p_{\</w:t>
      </w:r>
      <w:proofErr w:type="spellStart"/>
      <w:r w:rsidRPr="00304397">
        <w:rPr>
          <w:rFonts w:ascii="Avenir Next Condensed" w:hAnsi="Avenir Next Condensed"/>
          <w:szCs w:val="24"/>
        </w:rPr>
        <w:t>alpha,k</w:t>
      </w:r>
      <w:proofErr w:type="spellEnd"/>
      <w:del w:id="664" w:author="artin majdi" w:date="2023-05-09T02:58:00Z">
        <w:r w:rsidR="00000000" w:rsidRPr="00304397">
          <w:rPr>
            <w:rFonts w:ascii="Avenir Next Condensed" w:hAnsi="Avenir Next Condensed" w:cs="Courier New"/>
            <w:szCs w:val="24"/>
          </w:rPr>
          <w:delText>}^{\left(</w:delText>
        </w:r>
      </w:del>
      <w:ins w:id="665"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i,g</w:t>
      </w:r>
      <w:proofErr w:type="spellEnd"/>
      <w:del w:id="666" w:author="artin majdi" w:date="2023-05-09T02:58:00Z">
        <w:r w:rsidR="00000000" w:rsidRPr="00304397">
          <w:rPr>
            <w:rFonts w:ascii="Avenir Next Condensed" w:hAnsi="Avenir Next Condensed" w:cs="Courier New"/>
            <w:szCs w:val="24"/>
          </w:rPr>
          <w:delText>\right)}\</w:delText>
        </w:r>
      </w:del>
      <w:ins w:id="667" w:author="artin majdi" w:date="2023-05-09T02:58:00Z">
        <w:r w:rsidRPr="00304397">
          <w:rPr>
            <w:rFonts w:ascii="Avenir Next Condensed" w:hAnsi="Avenir Next Condensed"/>
            <w:szCs w:val="24"/>
          </w:rPr>
          <w:t>)} \</w:t>
        </w:r>
      </w:ins>
      <w:r w:rsidRPr="00304397">
        <w:rPr>
          <w:rFonts w:ascii="Avenir Next Condensed" w:hAnsi="Avenir Next Condensed"/>
          <w:szCs w:val="24"/>
        </w:rPr>
        <w:t>right\}_{k=1}^{K} $: Predicted probability set obtained in the output of the classifier $F_{\alpha}^{(g)}(\</w:t>
      </w:r>
      <w:proofErr w:type="spellStart"/>
      <w:del w:id="668" w:author="artin majdi" w:date="2023-05-09T02:58:00Z">
        <w:r w:rsidR="00000000" w:rsidRPr="00304397">
          <w:rPr>
            <w:rFonts w:ascii="Avenir Next Condensed" w:hAnsi="Avenir Next Condensed" w:cs="Courier New"/>
            <w:szCs w:val="24"/>
          </w:rPr>
          <w:delText>ensuremath{\</w:delText>
        </w:r>
      </w:del>
      <w:r w:rsidRPr="00304397">
        <w:rPr>
          <w:rFonts w:ascii="Avenir Next Condensed" w:hAnsi="Avenir Next Condensed"/>
          <w:szCs w:val="24"/>
        </w:rPr>
        <w:t>cdot</w:t>
      </w:r>
      <w:proofErr w:type="spellEnd"/>
      <w:del w:id="669" w:author="artin majdi" w:date="2023-05-09T02:58:00Z">
        <w:r w:rsidR="00000000" w:rsidRPr="00304397">
          <w:rPr>
            <w:rFonts w:ascii="Avenir Next Condensed" w:hAnsi="Avenir Next Condensed" w:cs="Courier New"/>
            <w:szCs w:val="24"/>
          </w:rPr>
          <w:delText>})</w:delText>
        </w:r>
      </w:del>
      <w:ins w:id="670"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representing the probability that each class $k $ is present in the sample.</w:t>
      </w:r>
    </w:p>
    <w:p w14:paraId="47845EE1" w14:textId="5677305D" w:rsidR="00322588" w:rsidRPr="00304397" w:rsidRDefault="00000000" w:rsidP="00DC659F">
      <w:pPr>
        <w:jc w:val="both"/>
        <w:rPr>
          <w:rFonts w:ascii="Avenir Next Condensed" w:hAnsi="Avenir Next Condensed"/>
          <w:szCs w:val="24"/>
        </w:rPr>
      </w:pPr>
      <w:del w:id="671" w:author="artin majdi" w:date="2023-05-09T02:58:00Z">
        <w:r w:rsidRPr="00304397">
          <w:rPr>
            <w:rFonts w:ascii="Avenir Next Condensed" w:hAnsi="Avenir Next Condensed" w:cs="Courier New"/>
            <w:szCs w:val="24"/>
          </w:rPr>
          <w:delText xml:space="preserve">    </w:delText>
        </w:r>
      </w:del>
    </w:p>
    <w:p w14:paraId="3C38B4CE" w14:textId="3587506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$\theta_{\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}^{(g)} $: Binarization threshold. To obtain this, we can utilize any existing thresholding technique (</w:t>
      </w:r>
      <w:del w:id="672" w:author="artin majdi" w:date="2023-05-09T02:58:00Z">
        <w:r w:rsidR="00000000" w:rsidRPr="00304397">
          <w:rPr>
            <w:rFonts w:ascii="Avenir Next Condensed" w:hAnsi="Avenir Next Condensed" w:cs="Courier New"/>
            <w:szCs w:val="24"/>
          </w:rPr>
          <w:delText xml:space="preserve">such as </w:delText>
        </w:r>
        <w:commentRangeStart w:id="673"/>
        <w:r w:rsidR="00000000" w:rsidRPr="00304397">
          <w:rPr>
            <w:rFonts w:ascii="Avenir Next Condensed" w:hAnsi="Avenir Next Condensed" w:cs="Courier New"/>
            <w:szCs w:val="24"/>
          </w:rPr>
          <w:delText>ROC</w:delText>
        </w:r>
        <w:commentRangeEnd w:id="673"/>
        <w:r w:rsidR="008F3E15" w:rsidRPr="00304397">
          <w:rPr>
            <w:rStyle w:val="CommentReference"/>
            <w:rFonts w:ascii="Avenir Next Condensed" w:hAnsi="Avenir Next Condensed"/>
            <w:sz w:val="24"/>
            <w:szCs w:val="24"/>
          </w:rPr>
          <w:commentReference w:id="673"/>
        </w:r>
        <w:r w:rsidR="00000000" w:rsidRPr="00304397">
          <w:rPr>
            <w:rFonts w:ascii="Avenir Next Condensed" w:hAnsi="Avenir Next Condensed" w:cs="Courier New"/>
            <w:szCs w:val="24"/>
          </w:rPr>
          <w:delText xml:space="preserve">) or simply use $0.5 $. </w:delText>
        </w:r>
      </w:del>
      <w:ins w:id="674" w:author="artin majdi" w:date="2023-05-09T02:58:00Z">
        <w:r w:rsidRPr="00304397">
          <w:rPr>
            <w:rFonts w:ascii="Avenir Next Condensed" w:hAnsi="Avenir Next Condensed"/>
            <w:szCs w:val="24"/>
          </w:rPr>
          <w:t>for example, in one technique, we analyze the ROC curve and find the corresponding threshold where the difference between the true positive rate (sensitivity) and false positive rate (1-specificity) is maximum; Alternatively, we could simply use $0.5 $).</w:t>
        </w:r>
      </w:ins>
    </w:p>
    <w:p w14:paraId="667D1F38" w14:textId="27D25E2E" w:rsidR="00322588" w:rsidRPr="00304397" w:rsidRDefault="00000000" w:rsidP="00DC659F">
      <w:pPr>
        <w:jc w:val="both"/>
        <w:rPr>
          <w:rFonts w:ascii="Avenir Next Condensed" w:hAnsi="Avenir Next Condensed"/>
          <w:szCs w:val="24"/>
        </w:rPr>
      </w:pPr>
      <w:del w:id="675" w:author="artin majdi" w:date="2023-05-09T02:58:00Z">
        <w:r w:rsidRPr="00304397">
          <w:rPr>
            <w:rFonts w:ascii="Avenir Next Condensed" w:hAnsi="Avenir Next Condensed" w:cs="Courier New"/>
            <w:szCs w:val="24"/>
          </w:rPr>
          <w:delText xml:space="preserve">    </w:delText>
        </w:r>
      </w:del>
    </w:p>
    <w:p w14:paraId="6923A61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$t_{\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 =</w:t>
      </w:r>
    </w:p>
    <w:p w14:paraId="17A8D9F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\begin{cases}</w:t>
      </w:r>
    </w:p>
    <w:p w14:paraId="43BF99E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1 &amp; \text{if } 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 \</w:t>
      </w:r>
      <w:proofErr w:type="spellStart"/>
      <w:r w:rsidRPr="00304397">
        <w:rPr>
          <w:rFonts w:ascii="Avenir Next Condensed" w:hAnsi="Avenir Next Condensed"/>
          <w:szCs w:val="24"/>
        </w:rPr>
        <w:t>geq</w:t>
      </w:r>
      <w:proofErr w:type="spellEnd"/>
      <w:r w:rsidRPr="00304397">
        <w:rPr>
          <w:rFonts w:ascii="Avenir Next Condensed" w:hAnsi="Avenir Next Condensed"/>
          <w:szCs w:val="24"/>
        </w:rPr>
        <w:t xml:space="preserve"> \theta_{\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}^{(g)}, \\</w:t>
      </w:r>
    </w:p>
    <w:p w14:paraId="287EED7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0 &amp; \text{otherwise}.</w:t>
      </w:r>
    </w:p>
    <w:p w14:paraId="28696FF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\end{cases} $: Predicted label obtained by binarizing $p_{\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 $.</w:t>
      </w:r>
    </w:p>
    <w:p w14:paraId="6FF9EA64" w14:textId="4C73C60E" w:rsidR="00322588" w:rsidRPr="00304397" w:rsidRDefault="00000000" w:rsidP="00DC659F">
      <w:pPr>
        <w:jc w:val="both"/>
        <w:rPr>
          <w:rFonts w:ascii="Avenir Next Condensed" w:hAnsi="Avenir Next Condensed"/>
          <w:szCs w:val="24"/>
        </w:rPr>
      </w:pPr>
      <w:del w:id="676" w:author="artin majdi" w:date="2023-05-09T02:58:00Z">
        <w:r w:rsidRPr="00304397">
          <w:rPr>
            <w:rFonts w:ascii="Avenir Next Condensed" w:hAnsi="Avenir Next Condensed" w:cs="Courier New"/>
            <w:szCs w:val="24"/>
          </w:rPr>
          <w:delText xml:space="preserve">    </w:delText>
        </w:r>
      </w:del>
    </w:p>
    <w:p w14:paraId="61A1E1FB" w14:textId="1CE257D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del w:id="677" w:author="artin majdi" w:date="2023-05-09T02:58:00Z">
        <w:r w:rsidR="00000000" w:rsidRPr="00304397">
          <w:rPr>
            <w:rFonts w:ascii="Avenir Next Condensed" w:hAnsi="Avenir Next Condensed" w:cs="Courier New"/>
            <w:szCs w:val="24"/>
          </w:rPr>
          <w:delText>)}={{\</w:delText>
        </w:r>
      </w:del>
      <w:ins w:id="678" w:author="artin majdi" w:date="2023-05-09T02:58:00Z">
        <w:r w:rsidRPr="00304397">
          <w:rPr>
            <w:rFonts w:ascii="Avenir Next Condensed" w:hAnsi="Avenir Next Condensed"/>
            <w:szCs w:val="24"/>
          </w:rPr>
          <w:t>)} = {{\</w:t>
        </w:r>
      </w:ins>
      <w:r w:rsidRPr="00304397">
        <w:rPr>
          <w:rFonts w:ascii="Avenir Next Condensed" w:hAnsi="Avenir Next Condensed"/>
          <w:szCs w:val="24"/>
        </w:rPr>
        <w:t>underset g{\</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{MV</w:t>
      </w:r>
      <w:del w:id="679" w:author="artin majdi" w:date="2023-05-09T02:58:00Z">
        <w:r w:rsidR="00000000" w:rsidRPr="00304397">
          <w:rPr>
            <w:rFonts w:ascii="Avenir Next Condensed" w:hAnsi="Avenir Next Condensed" w:cs="Courier New"/>
            <w:szCs w:val="24"/>
          </w:rPr>
          <w:delText>}}}{\</w:delText>
        </w:r>
      </w:del>
      <w:ins w:id="680" w:author="artin majdi" w:date="2023-05-09T02:58:00Z">
        <w:r w:rsidRPr="00304397">
          <w:rPr>
            <w:rFonts w:ascii="Avenir Next Condensed" w:hAnsi="Avenir Next Condensed"/>
            <w:szCs w:val="24"/>
          </w:rPr>
          <w:t>}}}{ \</w:t>
        </w:r>
      </w:ins>
      <w:r w:rsidRPr="00304397">
        <w:rPr>
          <w:rFonts w:ascii="Avenir Next Condensed" w:hAnsi="Avenir Next Condensed"/>
          <w:szCs w:val="24"/>
        </w:rPr>
        <w:t>left(t_{\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w:t>
      </w:r>
      <w:del w:id="681" w:author="artin majdi" w:date="2023-05-09T02:58:00Z">
        <w:r w:rsidR="00000000" w:rsidRPr="00304397">
          <w:rPr>
            <w:rFonts w:ascii="Avenir Next Condensed" w:hAnsi="Avenir Next Condensed" w:cs="Courier New"/>
            <w:szCs w:val="24"/>
          </w:rPr>
          <w:delText>)}} $: Output</w:delText>
        </w:r>
      </w:del>
      <w:ins w:id="682" w:author="artin majdi" w:date="2023-05-09T02:58:00Z">
        <w:r w:rsidRPr="00304397">
          <w:rPr>
            <w:rFonts w:ascii="Avenir Next Condensed" w:hAnsi="Avenir Next Condensed"/>
            <w:szCs w:val="24"/>
          </w:rPr>
          <w:t>) }} $: The output</w:t>
        </w:r>
      </w:ins>
      <w:r w:rsidRPr="00304397">
        <w:rPr>
          <w:rFonts w:ascii="Avenir Next Condensed" w:hAnsi="Avenir Next Condensed"/>
          <w:szCs w:val="24"/>
        </w:rPr>
        <w:t xml:space="preserve"> of the majority vote applied to the predicted labels obtained by the $G $ classifiers.</w:t>
      </w:r>
    </w:p>
    <w:p w14:paraId="1A674A81" w14:textId="325039A2" w:rsidR="00322588" w:rsidRPr="00304397" w:rsidRDefault="00000000" w:rsidP="00DC659F">
      <w:pPr>
        <w:jc w:val="both"/>
        <w:rPr>
          <w:rFonts w:ascii="Avenir Next Condensed" w:hAnsi="Avenir Next Condensed"/>
          <w:szCs w:val="24"/>
        </w:rPr>
      </w:pPr>
      <w:del w:id="683" w:author="artin majdi" w:date="2023-05-09T02:58:00Z">
        <w:r w:rsidRPr="00304397">
          <w:rPr>
            <w:rFonts w:ascii="Avenir Next Condensed" w:hAnsi="Avenir Next Condensed" w:cs="Courier New"/>
            <w:szCs w:val="24"/>
          </w:rPr>
          <w:delText xml:space="preserve">    </w:delText>
        </w:r>
      </w:del>
    </w:p>
    <w:p w14:paraId="07A1F50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Uncertainty score.</w:t>
      </w:r>
    </w:p>
    <w:p w14:paraId="6B42EAC8" w14:textId="4ABFB89E" w:rsidR="00322588" w:rsidRPr="00304397" w:rsidRDefault="00000000" w:rsidP="00DC659F">
      <w:pPr>
        <w:jc w:val="both"/>
        <w:rPr>
          <w:rFonts w:ascii="Avenir Next Condensed" w:hAnsi="Avenir Next Condensed"/>
          <w:szCs w:val="24"/>
        </w:rPr>
      </w:pPr>
      <w:del w:id="684" w:author="artin majdi" w:date="2023-05-09T02:58:00Z">
        <w:r w:rsidRPr="00304397">
          <w:rPr>
            <w:rFonts w:ascii="Avenir Next Condensed" w:hAnsi="Avenir Next Condensed" w:cs="Courier New"/>
            <w:szCs w:val="24"/>
          </w:rPr>
          <w:delText xml:space="preserve">    </w:delText>
        </w:r>
      </w:del>
    </w:p>
    <w:p w14:paraId="0135EC8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Consistency score.</w:t>
      </w:r>
    </w:p>
    <w:p w14:paraId="0CC0944C" w14:textId="381A6B27" w:rsidR="00322588" w:rsidRPr="00304397" w:rsidRDefault="00000000" w:rsidP="00DC659F">
      <w:pPr>
        <w:jc w:val="both"/>
        <w:rPr>
          <w:rFonts w:ascii="Avenir Next Condensed" w:hAnsi="Avenir Next Condensed"/>
          <w:szCs w:val="24"/>
        </w:rPr>
      </w:pPr>
      <w:del w:id="685" w:author="artin majdi" w:date="2023-05-09T02:58:00Z">
        <w:r w:rsidRPr="00304397">
          <w:rPr>
            <w:rFonts w:ascii="Avenir Next Condensed" w:hAnsi="Avenir Next Condensed" w:cs="Courier New"/>
            <w:szCs w:val="24"/>
          </w:rPr>
          <w:delText xml:space="preserve">    </w:delText>
        </w:r>
      </w:del>
    </w:p>
    <w:p w14:paraId="5305EE7E" w14:textId="688D844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Estimated weight for annotator $\alpha $ and class $k $.</w:t>
      </w:r>
      <w:del w:id="686" w:author="artin majdi" w:date="2023-05-09T02:58:00Z">
        <w:r w:rsidR="00000000" w:rsidRPr="00304397">
          <w:rPr>
            <w:rFonts w:ascii="Avenir Next Condensed" w:hAnsi="Avenir Next Condensed" w:cs="Courier New"/>
            <w:szCs w:val="24"/>
          </w:rPr>
          <w:delText xml:space="preserve"> </w:delText>
        </w:r>
      </w:del>
    </w:p>
    <w:p w14:paraId="259B36AC" w14:textId="18182163" w:rsidR="00322588" w:rsidRPr="00304397" w:rsidRDefault="00000000" w:rsidP="00DC659F">
      <w:pPr>
        <w:jc w:val="both"/>
        <w:rPr>
          <w:rFonts w:ascii="Avenir Next Condensed" w:hAnsi="Avenir Next Condensed"/>
          <w:szCs w:val="24"/>
        </w:rPr>
      </w:pPr>
      <w:del w:id="687" w:author="artin majdi" w:date="2023-05-09T02:58:00Z">
        <w:r w:rsidRPr="00304397">
          <w:rPr>
            <w:rFonts w:ascii="Avenir Next Condensed" w:hAnsi="Avenir Next Condensed" w:cs="Courier New"/>
            <w:szCs w:val="24"/>
          </w:rPr>
          <w:delText xml:space="preserve">    </w:delText>
        </w:r>
      </w:del>
    </w:p>
    <w:p w14:paraId="4E8D2D0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    \item  $\</w:t>
      </w:r>
      <w:proofErr w:type="spellStart"/>
      <w:r w:rsidRPr="00304397">
        <w:rPr>
          <w:rFonts w:ascii="Avenir Next Condensed" w:hAnsi="Avenir Next Condensed"/>
          <w:szCs w:val="24"/>
        </w:rPr>
        <w:t>nu_k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)}=\frac{1}{{M}}{\sum_{\alpha}{\omega_{\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 Final aggregated label for class $k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p>
    <w:p w14:paraId="1904C5B3" w14:textId="70C59007" w:rsidR="00322588" w:rsidRPr="00304397" w:rsidRDefault="00000000" w:rsidP="00DC659F">
      <w:pPr>
        <w:jc w:val="both"/>
        <w:rPr>
          <w:rFonts w:ascii="Avenir Next Condensed" w:hAnsi="Avenir Next Condensed"/>
          <w:szCs w:val="24"/>
        </w:rPr>
      </w:pPr>
      <w:del w:id="688" w:author="artin majdi" w:date="2023-05-09T02:58:00Z">
        <w:r w:rsidRPr="00304397">
          <w:rPr>
            <w:rFonts w:ascii="Avenir Next Condensed" w:hAnsi="Avenir Next Condensed" w:cs="Courier New"/>
            <w:szCs w:val="24"/>
          </w:rPr>
          <w:delText xml:space="preserve">    </w:delText>
        </w:r>
      </w:del>
    </w:p>
    <w:p w14:paraId="6721364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\end{itemize}</w:t>
      </w:r>
    </w:p>
    <w:p w14:paraId="002CEC63" w14:textId="77777777" w:rsidR="00322588" w:rsidRPr="00304397" w:rsidRDefault="00322588" w:rsidP="00DC659F">
      <w:pPr>
        <w:jc w:val="both"/>
        <w:rPr>
          <w:ins w:id="689" w:author="artin majdi" w:date="2023-05-09T02:58:00Z"/>
          <w:rFonts w:ascii="Avenir Next Condensed" w:hAnsi="Avenir Next Condensed"/>
          <w:szCs w:val="24"/>
        </w:rPr>
      </w:pPr>
    </w:p>
    <w:p w14:paraId="56753F38" w14:textId="77777777" w:rsidR="00322588" w:rsidRPr="00304397" w:rsidRDefault="00322588" w:rsidP="00DC659F">
      <w:pPr>
        <w:jc w:val="both"/>
        <w:rPr>
          <w:ins w:id="690" w:author="artin majdi" w:date="2023-05-09T02:58:00Z"/>
          <w:rFonts w:ascii="Avenir Next Condensed" w:hAnsi="Avenir Next Condensed"/>
          <w:szCs w:val="24"/>
        </w:rPr>
      </w:pPr>
      <w:r w:rsidRPr="00304397">
        <w:rPr>
          <w:rFonts w:ascii="Avenir Next Condensed" w:hAnsi="Avenir Next Condensed"/>
          <w:szCs w:val="24"/>
        </w:rPr>
        <w:t>\subsection{Risk Calculation}</w:t>
      </w:r>
    </w:p>
    <w:p w14:paraId="6B073C75" w14:textId="77777777" w:rsidR="00322588" w:rsidRPr="00304397" w:rsidRDefault="00322588" w:rsidP="00DC659F">
      <w:pPr>
        <w:jc w:val="both"/>
        <w:rPr>
          <w:ins w:id="691" w:author="artin majdi" w:date="2023-05-09T02:58:00Z"/>
          <w:rFonts w:ascii="Avenir Next Condensed" w:hAnsi="Avenir Next Condensed"/>
          <w:szCs w:val="24"/>
        </w:rPr>
      </w:pPr>
    </w:p>
    <w:p w14:paraId="596FC48C" w14:textId="77777777" w:rsidR="00DC659F" w:rsidRPr="00304397" w:rsidRDefault="00322588" w:rsidP="00DC659F">
      <w:pPr>
        <w:pStyle w:val="PlainText"/>
        <w:jc w:val="both"/>
        <w:rPr>
          <w:rFonts w:ascii="Avenir Next Condensed" w:hAnsi="Avenir Next Condensed"/>
          <w:sz w:val="24"/>
          <w:szCs w:val="24"/>
        </w:rPr>
      </w:pPr>
      <w:r w:rsidRPr="00304397">
        <w:rPr>
          <w:rFonts w:ascii="Avenir Next Condensed" w:hAnsi="Avenir Next Condensed"/>
          <w:sz w:val="24"/>
          <w:szCs w:val="24"/>
        </w:rPr>
        <w:t xml:space="preserve">Label aggregation is frequently </w:t>
      </w:r>
      <w:r w:rsidR="00000000" w:rsidRPr="00304397">
        <w:rPr>
          <w:rFonts w:ascii="Avenir Next Condensed" w:hAnsi="Avenir Next Condensed" w:cs="Courier New"/>
          <w:sz w:val="24"/>
          <w:szCs w:val="24"/>
        </w:rPr>
        <w:t>used</w:t>
      </w:r>
      <w:r w:rsidRPr="00304397">
        <w:rPr>
          <w:rFonts w:ascii="Avenir Next Condensed" w:hAnsi="Avenir Next Condensed"/>
          <w:sz w:val="24"/>
          <w:szCs w:val="24"/>
        </w:rPr>
        <w:t xml:space="preserve"> in </w:t>
      </w:r>
      <w:del w:id="692" w:author="artin majdi" w:date="2023-05-09T02:58:00Z">
        <w:r w:rsidR="00000000" w:rsidRPr="00304397">
          <w:rPr>
            <w:rFonts w:ascii="Avenir Next Condensed" w:hAnsi="Avenir Next Condensed" w:cs="Courier New"/>
            <w:sz w:val="24"/>
            <w:szCs w:val="24"/>
          </w:rPr>
          <w:delText>many</w:delText>
        </w:r>
      </w:del>
      <w:ins w:id="693" w:author="artin majdi" w:date="2023-05-09T02:58:00Z">
        <w:r w:rsidRPr="00304397">
          <w:rPr>
            <w:rFonts w:ascii="Avenir Next Condensed" w:hAnsi="Avenir Next Condensed"/>
            <w:sz w:val="24"/>
            <w:szCs w:val="24"/>
          </w:rPr>
          <w:t>various</w:t>
        </w:r>
      </w:ins>
      <w:r w:rsidRPr="00304397">
        <w:rPr>
          <w:rFonts w:ascii="Avenir Next Condensed" w:hAnsi="Avenir Next Condensed"/>
          <w:sz w:val="24"/>
          <w:szCs w:val="24"/>
        </w:rPr>
        <w:t xml:space="preserve"> machine learning tasks, such as classification and regression, when multiple annotators assign labels to the same data points.</w:t>
      </w:r>
      <w:ins w:id="694" w:author="artin majdi" w:date="2023-05-09T03:06:00Z">
        <w:r w:rsidR="0027242A" w:rsidRPr="00304397">
          <w:rPr>
            <w:rFonts w:ascii="Avenir Next Condensed" w:hAnsi="Avenir Next Condensed"/>
            <w:sz w:val="24"/>
            <w:szCs w:val="24"/>
          </w:rPr>
          <w:t xml:space="preserve"> </w:t>
        </w:r>
      </w:ins>
      <w:ins w:id="695" w:author="artin majdi" w:date="2023-05-09T02:58:00Z">
        <w:r w:rsidR="00DC659F" w:rsidRPr="00304397">
          <w:rPr>
            <w:rFonts w:ascii="Avenir Next Condensed" w:hAnsi="Avenir Next Condensed"/>
            <w:sz w:val="24"/>
            <w:szCs w:val="24"/>
          </w:rPr>
          <w:t xml:space="preserve">The aggregation model refers to the underlying function that maps a set of multiple labels obtained by different annotators, into one aggregated label. In the context of label aggregation, </w:t>
        </w:r>
      </w:ins>
      <w:ins w:id="696" w:author="artin majdi" w:date="2023-05-09T03:07:00Z">
        <w:r w:rsidR="00DC659F" w:rsidRPr="00304397">
          <w:rPr>
            <w:rFonts w:ascii="Avenir Next Condensed" w:hAnsi="Avenir Next Condensed"/>
            <w:sz w:val="24"/>
            <w:szCs w:val="24"/>
          </w:rPr>
          <w:t>this</w:t>
        </w:r>
      </w:ins>
      <w:ins w:id="697" w:author="artin majdi" w:date="2023-05-09T02:58:00Z">
        <w:r w:rsidR="00DC659F" w:rsidRPr="00304397">
          <w:rPr>
            <w:rFonts w:ascii="Avenir Next Condensed" w:hAnsi="Avenir Next Condensed"/>
            <w:sz w:val="24"/>
            <w:szCs w:val="24"/>
          </w:rPr>
          <w:t xml:space="preserve"> model can be a neural network, a decision tree, or any other machine learning algorithm capable of learning to aggregate labels provided by multiple annotators.</w:t>
        </w:r>
      </w:ins>
      <w:ins w:id="698" w:author="artin majdi" w:date="2023-05-09T03:07:00Z">
        <w:r w:rsidR="00DC659F" w:rsidRPr="00304397">
          <w:rPr>
            <w:rFonts w:ascii="Avenir Next Condensed" w:hAnsi="Avenir Next Condensed"/>
            <w:sz w:val="24"/>
            <w:szCs w:val="24"/>
          </w:rPr>
          <w:t xml:space="preserve"> </w:t>
        </w:r>
      </w:ins>
      <w:ins w:id="699" w:author="artin majdi" w:date="2023-05-09T02:58:00Z">
        <w:r w:rsidR="00DC659F" w:rsidRPr="00304397">
          <w:rPr>
            <w:rFonts w:ascii="Avenir Next Condensed" w:hAnsi="Avenir Next Condensed"/>
            <w:sz w:val="24"/>
            <w:szCs w:val="24"/>
          </w:rPr>
          <w:t xml:space="preserve">The objective </w:t>
        </w:r>
      </w:ins>
      <w:ins w:id="700" w:author="artin majdi" w:date="2023-05-09T03:07:00Z">
        <w:r w:rsidR="00DC659F" w:rsidRPr="00304397">
          <w:rPr>
            <w:rFonts w:ascii="Avenir Next Condensed" w:hAnsi="Avenir Next Condensed"/>
            <w:sz w:val="24"/>
            <w:szCs w:val="24"/>
          </w:rPr>
          <w:t xml:space="preserve">of this study </w:t>
        </w:r>
      </w:ins>
      <w:ins w:id="701" w:author="artin majdi" w:date="2023-05-09T02:58:00Z">
        <w:r w:rsidR="00DC659F" w:rsidRPr="00304397">
          <w:rPr>
            <w:rFonts w:ascii="Avenir Next Condensed" w:hAnsi="Avenir Next Condensed"/>
            <w:sz w:val="24"/>
            <w:szCs w:val="24"/>
          </w:rPr>
          <w:t xml:space="preserve">is to develop an aggregation </w:t>
        </w:r>
      </w:ins>
      <w:del w:id="702" w:author="artin majdi" w:date="2023-05-09T02:58:00Z">
        <w:r w:rsidR="00000000" w:rsidRPr="00304397">
          <w:rPr>
            <w:rFonts w:ascii="Avenir Next Condensed" w:hAnsi="Avenir Next Condensed" w:cs="Courier New"/>
            <w:sz w:val="24"/>
            <w:szCs w:val="24"/>
          </w:rPr>
          <w:delText xml:space="preserve"> The goal is to create a </w:delText>
        </w:r>
      </w:del>
      <w:r w:rsidR="00DC659F" w:rsidRPr="00304397">
        <w:rPr>
          <w:rFonts w:ascii="Avenir Next Condensed" w:hAnsi="Avenir Next Condensed"/>
          <w:sz w:val="24"/>
          <w:szCs w:val="24"/>
        </w:rPr>
        <w:t>model capable of accurately determining true labels despite potential disagreements among annotators. One common method to achieve this involves minimizing the total error (or disagreement) between the annotators' assigned labels and the true labels, as follows:</w:t>
      </w:r>
    </w:p>
    <w:p w14:paraId="3377235E" w14:textId="77777777" w:rsidR="00DC659F" w:rsidRPr="00304397" w:rsidRDefault="00DC659F" w:rsidP="00DC659F">
      <w:pPr>
        <w:pStyle w:val="PlainText"/>
        <w:jc w:val="both"/>
        <w:rPr>
          <w:rFonts w:ascii="Avenir Next Condensed" w:hAnsi="Avenir Next Condensed"/>
          <w:sz w:val="24"/>
          <w:szCs w:val="24"/>
        </w:rPr>
      </w:pPr>
    </w:p>
    <w:p w14:paraId="76470AF6" w14:textId="44C0CCA1" w:rsidR="003A1683" w:rsidRPr="00304397" w:rsidRDefault="00000000" w:rsidP="00DC659F">
      <w:pPr>
        <w:pStyle w:val="PlainText"/>
        <w:jc w:val="both"/>
        <w:rPr>
          <w:del w:id="703" w:author="artin majdi" w:date="2023-05-09T02:58:00Z"/>
          <w:rFonts w:ascii="Avenir Next Condensed" w:hAnsi="Avenir Next Condensed" w:cs="Courier New"/>
          <w:sz w:val="24"/>
          <w:szCs w:val="24"/>
        </w:rPr>
      </w:pPr>
      <w:del w:id="704" w:author="artin majdi" w:date="2023-05-09T02:58:00Z">
        <w:r w:rsidRPr="00304397">
          <w:rPr>
            <w:rFonts w:ascii="Avenir Next Condensed" w:hAnsi="Avenir Next Condensed" w:cs="Courier New"/>
            <w:sz w:val="24"/>
            <w:szCs w:val="24"/>
          </w:rPr>
          <w:delText>\let\saveeqnno\theequation</w:delText>
        </w:r>
      </w:del>
    </w:p>
    <w:p w14:paraId="1E7C7C0D" w14:textId="77777777" w:rsidR="003A1683" w:rsidRPr="00304397" w:rsidRDefault="00000000" w:rsidP="00DC659F">
      <w:pPr>
        <w:pStyle w:val="PlainText"/>
        <w:jc w:val="both"/>
        <w:rPr>
          <w:del w:id="705" w:author="artin majdi" w:date="2023-05-09T02:58:00Z"/>
          <w:rFonts w:ascii="Avenir Next Condensed" w:hAnsi="Avenir Next Condensed" w:cs="Courier New"/>
          <w:sz w:val="24"/>
          <w:szCs w:val="24"/>
        </w:rPr>
      </w:pPr>
      <w:del w:id="706" w:author="artin majdi" w:date="2023-05-09T02:58:00Z">
        <w:r w:rsidRPr="00304397">
          <w:rPr>
            <w:rFonts w:ascii="Avenir Next Condensed" w:hAnsi="Avenir Next Condensed" w:cs="Courier New"/>
            <w:sz w:val="24"/>
            <w:szCs w:val="24"/>
          </w:rPr>
          <w:delText>\let\savefrac\frac</w:delText>
        </w:r>
      </w:del>
    </w:p>
    <w:p w14:paraId="28AFBBCA" w14:textId="77777777" w:rsidR="003A1683" w:rsidRPr="00304397" w:rsidRDefault="00000000" w:rsidP="00DC659F">
      <w:pPr>
        <w:pStyle w:val="PlainText"/>
        <w:jc w:val="both"/>
        <w:rPr>
          <w:del w:id="707" w:author="artin majdi" w:date="2023-05-09T02:58:00Z"/>
          <w:rFonts w:ascii="Avenir Next Condensed" w:hAnsi="Avenir Next Condensed" w:cs="Courier New"/>
          <w:sz w:val="24"/>
          <w:szCs w:val="24"/>
        </w:rPr>
      </w:pPr>
      <w:del w:id="708" w:author="artin majdi" w:date="2023-05-09T02:58:00Z">
        <w:r w:rsidRPr="00304397">
          <w:rPr>
            <w:rFonts w:ascii="Avenir Next Condensed" w:hAnsi="Avenir Next Condensed" w:cs="Courier New"/>
            <w:sz w:val="24"/>
            <w:szCs w:val="24"/>
          </w:rPr>
          <w:delText>\def\dispfrac{\displaystyle\savefrac}</w:delText>
        </w:r>
      </w:del>
    </w:p>
    <w:p w14:paraId="775E6AB3" w14:textId="77777777" w:rsidR="00322588" w:rsidRPr="00304397" w:rsidRDefault="00322588" w:rsidP="00DC659F">
      <w:pPr>
        <w:jc w:val="both"/>
        <w:rPr>
          <w:ins w:id="709" w:author="artin majdi" w:date="2023-05-09T02:58:00Z"/>
          <w:rFonts w:ascii="Avenir Next Condensed" w:hAnsi="Avenir Next Condensed"/>
          <w:szCs w:val="24"/>
        </w:rPr>
      </w:pPr>
    </w:p>
    <w:p w14:paraId="7C3054A0" w14:textId="1F30620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w:t>
      </w:r>
      <w:del w:id="710" w:author="artin majdi" w:date="2023-05-09T02:58:00Z">
        <w:r w:rsidR="00000000" w:rsidRPr="00304397">
          <w:rPr>
            <w:rFonts w:ascii="Avenir Next Condensed" w:hAnsi="Avenir Next Condensed" w:cs="Courier New"/>
            <w:szCs w:val="24"/>
          </w:rPr>
          <w:delText>eqnarray</w:delText>
        </w:r>
      </w:del>
      <w:ins w:id="711" w:author="artin majdi" w:date="2023-05-09T02:58:00Z">
        <w:r w:rsidRPr="00304397">
          <w:rPr>
            <w:rFonts w:ascii="Avenir Next Condensed" w:hAnsi="Avenir Next Condensed"/>
            <w:szCs w:val="24"/>
          </w:rPr>
          <w:t>equation</w:t>
        </w:r>
      </w:ins>
      <w:r w:rsidRPr="00304397">
        <w:rPr>
          <w:rFonts w:ascii="Avenir Next Condensed" w:hAnsi="Avenir Next Condensed"/>
          <w:szCs w:val="24"/>
        </w:rPr>
        <w:t>}</w:t>
      </w:r>
    </w:p>
    <w:p w14:paraId="1E2E3D81" w14:textId="77777777" w:rsidR="003A1683" w:rsidRPr="00304397" w:rsidRDefault="00000000" w:rsidP="00DC659F">
      <w:pPr>
        <w:pStyle w:val="PlainText"/>
        <w:jc w:val="both"/>
        <w:rPr>
          <w:del w:id="712" w:author="artin majdi" w:date="2023-05-09T02:58:00Z"/>
          <w:rFonts w:ascii="Avenir Next Condensed" w:hAnsi="Avenir Next Condensed" w:cs="Courier New"/>
          <w:sz w:val="24"/>
          <w:szCs w:val="24"/>
        </w:rPr>
      </w:pPr>
      <w:del w:id="713" w:author="artin majdi" w:date="2023-05-09T02:58:00Z">
        <w:r w:rsidRPr="00304397">
          <w:rPr>
            <w:rFonts w:ascii="Avenir Next Condensed" w:hAnsi="Avenir Next Condensed" w:cs="Courier New"/>
            <w:sz w:val="24"/>
            <w:szCs w:val="24"/>
          </w:rPr>
          <w:delText>\let\frac\dispfrac</w:delText>
        </w:r>
      </w:del>
    </w:p>
    <w:p w14:paraId="6EFA3ADA" w14:textId="77777777" w:rsidR="003A1683" w:rsidRPr="00304397" w:rsidRDefault="00000000" w:rsidP="00DC659F">
      <w:pPr>
        <w:pStyle w:val="PlainText"/>
        <w:jc w:val="both"/>
        <w:rPr>
          <w:del w:id="714" w:author="artin majdi" w:date="2023-05-09T02:58:00Z"/>
          <w:rFonts w:ascii="Avenir Next Condensed" w:hAnsi="Avenir Next Condensed" w:cs="Courier New"/>
          <w:sz w:val="24"/>
          <w:szCs w:val="24"/>
        </w:rPr>
      </w:pPr>
      <w:del w:id="715" w:author="artin majdi" w:date="2023-05-09T02:58:00Z">
        <w:r w:rsidRPr="00304397">
          <w:rPr>
            <w:rFonts w:ascii="Avenir Next Condensed" w:hAnsi="Avenir Next Condensed" w:cs="Courier New"/>
            <w:sz w:val="24"/>
            <w:szCs w:val="24"/>
          </w:rPr>
          <w:delText>\gdef\theequation{1}</w:delText>
        </w:r>
      </w:del>
    </w:p>
    <w:p w14:paraId="10B0B7DB" w14:textId="77777777" w:rsidR="003A1683" w:rsidRPr="00304397" w:rsidRDefault="00000000" w:rsidP="00DC659F">
      <w:pPr>
        <w:pStyle w:val="PlainText"/>
        <w:jc w:val="both"/>
        <w:rPr>
          <w:del w:id="716" w:author="artin majdi" w:date="2023-05-09T02:58:00Z"/>
          <w:rFonts w:ascii="Avenir Next Condensed" w:hAnsi="Avenir Next Condensed" w:cs="Courier New"/>
          <w:sz w:val="24"/>
          <w:szCs w:val="24"/>
        </w:rPr>
      </w:pPr>
      <w:del w:id="717" w:author="artin majdi" w:date="2023-05-09T02:58:00Z">
        <w:r w:rsidRPr="00304397">
          <w:rPr>
            <w:rFonts w:ascii="Avenir Next Condensed" w:hAnsi="Avenir Next Condensed" w:cs="Courier New"/>
            <w:sz w:val="24"/>
            <w:szCs w:val="24"/>
          </w:rPr>
          <w:delText>\let\theHequation\theequation</w:delText>
        </w:r>
      </w:del>
    </w:p>
    <w:p w14:paraId="6AFF2395" w14:textId="77777777" w:rsidR="00322588" w:rsidRPr="00304397" w:rsidRDefault="00000000" w:rsidP="00DC659F">
      <w:pPr>
        <w:jc w:val="both"/>
        <w:rPr>
          <w:moveFrom w:id="718" w:author="artin majdi" w:date="2023-05-09T02:58:00Z"/>
          <w:rFonts w:ascii="Avenir Next Condensed" w:hAnsi="Avenir Next Condensed"/>
          <w:szCs w:val="24"/>
        </w:rPr>
        <w:pPrChange w:id="719" w:author="artin majdi" w:date="2023-05-09T02:58:00Z">
          <w:pPr>
            <w:pStyle w:val="PlainText"/>
          </w:pPr>
        </w:pPrChange>
      </w:pPr>
      <w:del w:id="720" w:author="artin majdi" w:date="2023-05-09T02:58:00Z">
        <w:r w:rsidRPr="00304397">
          <w:rPr>
            <w:rFonts w:ascii="Avenir Next Condensed" w:hAnsi="Avenir Next Condensed" w:cs="Courier New"/>
            <w:szCs w:val="24"/>
          </w:rPr>
          <w:delText>\label{disp-formula-group-3377ac53cbdb43409e2cee69f0bede65}</w:delText>
        </w:r>
      </w:del>
      <w:moveFromRangeStart w:id="721" w:author="artin majdi" w:date="2023-05-09T02:58:00Z" w:name="move134493536"/>
    </w:p>
    <w:p w14:paraId="652B8B37" w14:textId="23AE8689" w:rsidR="00322588" w:rsidRPr="00304397" w:rsidRDefault="00322588" w:rsidP="00DC659F">
      <w:pPr>
        <w:jc w:val="both"/>
        <w:rPr>
          <w:ins w:id="722" w:author="artin majdi" w:date="2023-05-09T02:58:00Z"/>
          <w:rFonts w:ascii="Avenir Next Condensed" w:hAnsi="Avenir Next Condensed"/>
          <w:szCs w:val="24"/>
        </w:rPr>
      </w:pPr>
      <w:commentRangeStart w:id="723"/>
      <w:moveFrom w:id="724" w:author="artin majdi" w:date="2023-05-09T02:58:00Z">
        <w:r w:rsidRPr="00304397">
          <w:rPr>
            <w:rFonts w:ascii="Avenir Next Condensed" w:hAnsi="Avenir Next Condensed"/>
            <w:szCs w:val="24"/>
          </w:rPr>
          <w:t>\begin{</w:t>
        </w:r>
      </w:moveFrom>
      <w:moveFromRangeEnd w:id="721"/>
      <w:del w:id="725" w:author="artin majdi" w:date="2023-05-09T02:58:00Z">
        <w:r w:rsidR="00000000" w:rsidRPr="00304397">
          <w:rPr>
            <w:rFonts w:ascii="Avenir Next Condensed" w:hAnsi="Avenir Next Condensed" w:cs="Courier New"/>
            <w:szCs w:val="24"/>
          </w:rPr>
          <w:delText>array}</w:delText>
        </w:r>
        <w:commentRangeEnd w:id="723"/>
        <w:r w:rsidR="00AA1FD1" w:rsidRPr="00304397">
          <w:rPr>
            <w:rStyle w:val="CommentReference"/>
            <w:rFonts w:ascii="Avenir Next Condensed" w:hAnsi="Avenir Next Condensed"/>
            <w:sz w:val="24"/>
            <w:szCs w:val="24"/>
          </w:rPr>
          <w:commentReference w:id="723"/>
        </w:r>
        <w:r w:rsidR="00000000" w:rsidRPr="00304397">
          <w:rPr>
            <w:rFonts w:ascii="Avenir Next Condensed" w:hAnsi="Avenir Next Condensed" w:cs="Courier New"/>
            <w:szCs w:val="24"/>
          </w:rPr>
          <w:delText>{@{}l}</w:delText>
        </w:r>
      </w:del>
      <w:r w:rsidRPr="00304397">
        <w:rPr>
          <w:rFonts w:ascii="Avenir Next Condensed" w:hAnsi="Avenir Next Condensed"/>
          <w:szCs w:val="24"/>
        </w:rPr>
        <w:t>E</w:t>
      </w:r>
      <w:del w:id="726" w:author="artin majdi" w:date="2023-05-09T02:58:00Z">
        <w:r w:rsidR="00000000" w:rsidRPr="00304397">
          <w:rPr>
            <w:rFonts w:ascii="Avenir Next Condensed" w:hAnsi="Avenir Next Condensed" w:cs="Courier New"/>
            <w:szCs w:val="24"/>
          </w:rPr>
          <w:delText>=\</w:delText>
        </w:r>
      </w:del>
      <w:ins w:id="727" w:author="artin majdi" w:date="2023-05-09T02:58:00Z">
        <w:r w:rsidRPr="00304397">
          <w:rPr>
            <w:rFonts w:ascii="Avenir Next Condensed" w:hAnsi="Avenir Next Condensed"/>
            <w:szCs w:val="24"/>
          </w:rPr>
          <w:t xml:space="preserve"> = \</w:t>
        </w:r>
      </w:ins>
      <w:r w:rsidRPr="00304397">
        <w:rPr>
          <w:rFonts w:ascii="Avenir Next Condensed" w:hAnsi="Avenir Next Condensed"/>
          <w:szCs w:val="24"/>
        </w:rPr>
        <w:t>sum_{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w:t>
      </w:r>
      <w:del w:id="728" w:author="artin majdi" w:date="2023-05-09T02:58:00Z">
        <w:r w:rsidR="00AA1FD1" w:rsidRPr="00304397" w:rsidDel="00AA1FD1">
          <w:rPr>
            <w:rFonts w:ascii="Avenir Next Condensed" w:hAnsi="Avenir Next Condensed" w:cs="Courier New"/>
            <w:szCs w:val="24"/>
          </w:rPr>
          <w:delText xml:space="preserve"> </w:delText>
        </w:r>
        <w:commentRangeStart w:id="729"/>
        <w:commentRangeEnd w:id="729"/>
        <w:r w:rsidR="00AA1FD1" w:rsidRPr="00304397">
          <w:rPr>
            <w:rStyle w:val="CommentReference"/>
            <w:rFonts w:ascii="Avenir Next Condensed" w:hAnsi="Avenir Next Condensed"/>
            <w:sz w:val="24"/>
            <w:szCs w:val="24"/>
          </w:rPr>
          <w:commentReference w:id="729"/>
        </w:r>
        <w:r w:rsidR="00000000" w:rsidRPr="00304397">
          <w:rPr>
            <w:rFonts w:ascii="Avenir Next Condensed" w:hAnsi="Avenir Next Condensed" w:cs="Courier New"/>
            <w:szCs w:val="24"/>
          </w:rPr>
          <w:delText>{</w:delText>
        </w:r>
      </w:del>
      <w:r w:rsidRPr="00304397">
        <w:rPr>
          <w:rFonts w:ascii="Avenir Next Condensed" w:hAnsi="Avenir Next Condensed"/>
          <w:szCs w:val="24"/>
        </w:rPr>
        <w:t>N</w:t>
      </w:r>
      <w:del w:id="730" w:author="artin majdi" w:date="2023-05-09T02:58:00Z">
        <w:r w:rsidR="00000000" w:rsidRPr="00304397">
          <w:rPr>
            <w:rFonts w:ascii="Avenir Next Condensed" w:hAnsi="Avenir Next Condensed" w:cs="Courier New"/>
            <w:szCs w:val="24"/>
          </w:rPr>
          <w:delText>}{\</w:delText>
        </w:r>
      </w:del>
      <w:ins w:id="73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sum_{a=1}^</w:t>
      </w:r>
      <w:del w:id="732" w:author="artin majdi" w:date="2023-05-09T02:58:00Z">
        <w:r w:rsidR="00AA1FD1" w:rsidRPr="00304397" w:rsidDel="00AA1FD1">
          <w:rPr>
            <w:rFonts w:ascii="Avenir Next Condensed" w:hAnsi="Avenir Next Condensed" w:cs="Courier New"/>
            <w:szCs w:val="24"/>
          </w:rPr>
          <w:delText xml:space="preserve"> </w:delText>
        </w:r>
        <w:r w:rsidR="00000000" w:rsidRPr="00304397">
          <w:rPr>
            <w:rFonts w:ascii="Avenir Next Condensed" w:hAnsi="Avenir Next Condensed" w:cs="Courier New"/>
            <w:szCs w:val="24"/>
          </w:rPr>
          <w:delText>{</w:delText>
        </w:r>
      </w:del>
      <w:r w:rsidRPr="00304397">
        <w:rPr>
          <w:rFonts w:ascii="Avenir Next Condensed" w:hAnsi="Avenir Next Condensed"/>
          <w:szCs w:val="24"/>
        </w:rPr>
        <w:t>M</w:t>
      </w:r>
      <w:del w:id="733" w:author="artin majdi" w:date="2023-05-09T02:58:00Z">
        <w:r w:rsidR="00000000" w:rsidRPr="00304397">
          <w:rPr>
            <w:rFonts w:ascii="Avenir Next Condensed" w:hAnsi="Avenir Next Condensed" w:cs="Courier New"/>
            <w:szCs w:val="24"/>
          </w:rPr>
          <w:delText>}{{\</w:delText>
        </w:r>
      </w:del>
      <w:ins w:id="734" w:author="artin majdi" w:date="2023-05-09T02:58:00Z">
        <w:r w:rsidRPr="00304397">
          <w:rPr>
            <w:rFonts w:ascii="Avenir Next Condensed" w:hAnsi="Avenir Next Condensed"/>
            <w:szCs w:val="24"/>
          </w:rPr>
          <w:t xml:space="preserve"> \left( \</w:t>
        </w:r>
      </w:ins>
      <w:r w:rsidRPr="00304397">
        <w:rPr>
          <w:rFonts w:ascii="Avenir Next Condensed" w:hAnsi="Avenir Next Condensed"/>
          <w:szCs w:val="24"/>
        </w:rPr>
        <w:t>sum_{k=1}^</w:t>
      </w:r>
      <w:del w:id="735" w:author="artin majdi" w:date="2023-05-09T02:58:00Z">
        <w:r w:rsidR="00AA1FD1" w:rsidRPr="00304397" w:rsidDel="00AA1FD1">
          <w:rPr>
            <w:rFonts w:ascii="Avenir Next Condensed" w:hAnsi="Avenir Next Condensed" w:cs="Courier New"/>
            <w:szCs w:val="24"/>
          </w:rPr>
          <w:delText xml:space="preserve"> </w:delText>
        </w:r>
        <w:r w:rsidR="00000000" w:rsidRPr="00304397">
          <w:rPr>
            <w:rFonts w:ascii="Avenir Next Condensed" w:hAnsi="Avenir Next Condensed" w:cs="Courier New"/>
            <w:szCs w:val="24"/>
          </w:rPr>
          <w:delText>{</w:delText>
        </w:r>
      </w:del>
      <w:r w:rsidRPr="00304397">
        <w:rPr>
          <w:rFonts w:ascii="Avenir Next Condensed" w:hAnsi="Avenir Next Condensed"/>
          <w:szCs w:val="24"/>
        </w:rPr>
        <w:t>K</w:t>
      </w:r>
      <w:del w:id="736" w:author="artin majdi" w:date="2023-05-09T02:58:00Z">
        <w:r w:rsidR="00000000" w:rsidRPr="00304397">
          <w:rPr>
            <w:rFonts w:ascii="Avenir Next Condensed" w:hAnsi="Avenir Next Condensed" w:cs="Courier New"/>
            <w:szCs w:val="24"/>
          </w:rPr>
          <w:delText>}</w:delText>
        </w:r>
        <w:r w:rsidR="00AA1FD1" w:rsidRPr="00304397">
          <w:rPr>
            <w:rFonts w:ascii="Avenir Next Condensed" w:hAnsi="Avenir Next Condensed" w:cs="Courier New"/>
            <w:szCs w:val="24"/>
          </w:rPr>
          <w:delText>\left(</w:delText>
        </w:r>
        <w:r w:rsidR="00000000" w:rsidRPr="00304397">
          <w:rPr>
            <w:rFonts w:ascii="Avenir Next Condensed" w:hAnsi="Avenir Next Condensed" w:cs="Courier New"/>
            <w:szCs w:val="24"/>
          </w:rPr>
          <w:delText>{</w:delText>
        </w:r>
        <w:r w:rsidR="00AA1FD1" w:rsidRPr="00304397">
          <w:rPr>
            <w:rFonts w:ascii="Avenir Next Condensed" w:hAnsi="Avenir Next Condensed" w:cs="Courier New"/>
            <w:szCs w:val="24"/>
          </w:rPr>
          <w:delText>1-</w:delText>
        </w:r>
        <w:r w:rsidR="00000000" w:rsidRPr="00304397">
          <w:rPr>
            <w:rFonts w:ascii="Avenir Next Condensed" w:hAnsi="Avenir Next Condensed" w:cs="Courier New"/>
            <w:szCs w:val="24"/>
          </w:rPr>
          <w:delText>\</w:delText>
        </w:r>
      </w:del>
      <w:ins w:id="73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delta\left(</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ins w:id="73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z_{\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w:t>
      </w:r>
      <w:del w:id="739" w:author="artin majdi" w:date="2023-05-09T02:58:00Z">
        <w:r w:rsidR="00000000" w:rsidRPr="00304397">
          <w:rPr>
            <w:rFonts w:ascii="Avenir Next Condensed" w:hAnsi="Avenir Next Condensed" w:cs="Courier New"/>
            <w:szCs w:val="24"/>
          </w:rPr>
          <w:delText>)}}\</w:delText>
        </w:r>
      </w:del>
      <w:ins w:id="740" w:author="artin majdi" w:date="2023-05-09T02:58:00Z">
        <w:r w:rsidRPr="00304397">
          <w:rPr>
            <w:rFonts w:ascii="Avenir Next Condensed" w:hAnsi="Avenir Next Condensed"/>
            <w:szCs w:val="24"/>
          </w:rPr>
          <w:t>) \</w:t>
        </w:r>
      </w:ins>
      <w:r w:rsidRPr="00304397">
        <w:rPr>
          <w:rFonts w:ascii="Avenir Next Condensed" w:hAnsi="Avenir Next Condensed"/>
          <w:szCs w:val="24"/>
        </w:rPr>
        <w:t>right</w:t>
      </w:r>
      <w:del w:id="741" w:author="artin majdi" w:date="2023-05-09T02:58:00Z">
        <w:r w:rsidR="00000000" w:rsidRPr="00304397">
          <w:rPr>
            <w:rFonts w:ascii="Avenir Next Condensed" w:hAnsi="Avenir Next Condensed" w:cs="Courier New"/>
            <w:szCs w:val="24"/>
          </w:rPr>
          <w:delText>)}}\</w:delText>
        </w:r>
      </w:del>
      <w:ins w:id="742" w:author="artin majdi" w:date="2023-05-09T02:58:00Z">
        <w:r w:rsidRPr="00304397">
          <w:rPr>
            <w:rFonts w:ascii="Avenir Next Condensed" w:hAnsi="Avenir Next Condensed"/>
            <w:szCs w:val="24"/>
          </w:rPr>
          <w:t>)</w:t>
        </w:r>
      </w:ins>
    </w:p>
    <w:p w14:paraId="52889804" w14:textId="77777777" w:rsidR="00322588" w:rsidRPr="00304397" w:rsidRDefault="00322588" w:rsidP="00DC659F">
      <w:pPr>
        <w:jc w:val="both"/>
        <w:rPr>
          <w:ins w:id="743" w:author="artin majdi" w:date="2023-05-09T02:58:00Z"/>
          <w:rFonts w:ascii="Avenir Next Condensed" w:hAnsi="Avenir Next Condensed"/>
          <w:szCs w:val="24"/>
        </w:rPr>
      </w:pPr>
      <w:ins w:id="744" w:author="artin majdi" w:date="2023-05-09T02:58:00Z">
        <w:r w:rsidRPr="00304397">
          <w:rPr>
            <w:rFonts w:ascii="Avenir Next Condensed" w:hAnsi="Avenir Next Condensed"/>
            <w:szCs w:val="24"/>
          </w:rPr>
          <w:t>\label{crowd.Eq.1.risk.error}</w:t>
        </w:r>
      </w:ins>
    </w:p>
    <w:p w14:paraId="5D3CC5E4" w14:textId="796BF275" w:rsidR="00322588" w:rsidRPr="00304397" w:rsidRDefault="00322588" w:rsidP="00DC659F">
      <w:pPr>
        <w:jc w:val="both"/>
        <w:rPr>
          <w:rFonts w:ascii="Avenir Next Condensed" w:hAnsi="Avenir Next Condensed"/>
          <w:szCs w:val="24"/>
        </w:rPr>
      </w:pPr>
      <w:ins w:id="745" w:author="artin majdi" w:date="2023-05-09T02:58:00Z">
        <w:r w:rsidRPr="00304397">
          <w:rPr>
            <w:rFonts w:ascii="Avenir Next Condensed" w:hAnsi="Avenir Next Condensed"/>
            <w:szCs w:val="24"/>
          </w:rPr>
          <w:t>\</w:t>
        </w:r>
      </w:ins>
      <w:r w:rsidRPr="00304397">
        <w:rPr>
          <w:rFonts w:ascii="Avenir Next Condensed" w:hAnsi="Avenir Next Condensed"/>
          <w:szCs w:val="24"/>
        </w:rPr>
        <w:t>end{</w:t>
      </w:r>
      <w:del w:id="746" w:author="artin majdi" w:date="2023-05-09T02:58:00Z">
        <w:r w:rsidR="00000000" w:rsidRPr="00304397">
          <w:rPr>
            <w:rFonts w:ascii="Avenir Next Condensed" w:hAnsi="Avenir Next Condensed" w:cs="Courier New"/>
            <w:szCs w:val="24"/>
          </w:rPr>
          <w:delText>array</w:delText>
        </w:r>
      </w:del>
      <w:ins w:id="747" w:author="artin majdi" w:date="2023-05-09T02:58:00Z">
        <w:r w:rsidRPr="00304397">
          <w:rPr>
            <w:rFonts w:ascii="Avenir Next Condensed" w:hAnsi="Avenir Next Condensed"/>
            <w:szCs w:val="24"/>
          </w:rPr>
          <w:t>equation</w:t>
        </w:r>
      </w:ins>
      <w:r w:rsidRPr="00304397">
        <w:rPr>
          <w:rFonts w:ascii="Avenir Next Condensed" w:hAnsi="Avenir Next Condensed"/>
          <w:szCs w:val="24"/>
        </w:rPr>
        <w:t>}</w:t>
      </w:r>
    </w:p>
    <w:p w14:paraId="3D4177A7" w14:textId="77777777" w:rsidR="003A1683" w:rsidRPr="00304397" w:rsidRDefault="00000000" w:rsidP="00DC659F">
      <w:pPr>
        <w:pStyle w:val="PlainText"/>
        <w:jc w:val="both"/>
        <w:rPr>
          <w:del w:id="748" w:author="artin majdi" w:date="2023-05-09T02:58:00Z"/>
          <w:rFonts w:ascii="Avenir Next Condensed" w:hAnsi="Avenir Next Condensed" w:cs="Courier New"/>
          <w:sz w:val="24"/>
          <w:szCs w:val="24"/>
        </w:rPr>
      </w:pPr>
      <w:del w:id="749" w:author="artin majdi" w:date="2023-05-09T02:58:00Z">
        <w:r w:rsidRPr="00304397">
          <w:rPr>
            <w:rFonts w:ascii="Avenir Next Condensed" w:hAnsi="Avenir Next Condensed" w:cs="Courier New"/>
            <w:sz w:val="24"/>
            <w:szCs w:val="24"/>
          </w:rPr>
          <w:delText>\end{eqnarray}</w:delText>
        </w:r>
      </w:del>
    </w:p>
    <w:p w14:paraId="139812F8" w14:textId="77777777" w:rsidR="003A1683" w:rsidRPr="00304397" w:rsidRDefault="00000000" w:rsidP="00DC659F">
      <w:pPr>
        <w:pStyle w:val="PlainText"/>
        <w:jc w:val="both"/>
        <w:rPr>
          <w:del w:id="750" w:author="artin majdi" w:date="2023-05-09T02:58:00Z"/>
          <w:rFonts w:ascii="Avenir Next Condensed" w:hAnsi="Avenir Next Condensed" w:cs="Courier New"/>
          <w:sz w:val="24"/>
          <w:szCs w:val="24"/>
        </w:rPr>
      </w:pPr>
      <w:del w:id="751" w:author="artin majdi" w:date="2023-05-09T02:58:00Z">
        <w:r w:rsidRPr="00304397">
          <w:rPr>
            <w:rFonts w:ascii="Avenir Next Condensed" w:hAnsi="Avenir Next Condensed" w:cs="Courier New"/>
            <w:sz w:val="24"/>
            <w:szCs w:val="24"/>
          </w:rPr>
          <w:delText>\global\let\theequation\saveeqnno</w:delText>
        </w:r>
      </w:del>
    </w:p>
    <w:p w14:paraId="4C1C6AA4" w14:textId="77777777" w:rsidR="003A1683" w:rsidRPr="00304397" w:rsidRDefault="00000000" w:rsidP="00DC659F">
      <w:pPr>
        <w:pStyle w:val="PlainText"/>
        <w:jc w:val="both"/>
        <w:rPr>
          <w:del w:id="752" w:author="artin majdi" w:date="2023-05-09T02:58:00Z"/>
          <w:rFonts w:ascii="Avenir Next Condensed" w:hAnsi="Avenir Next Condensed" w:cs="Courier New"/>
          <w:sz w:val="24"/>
          <w:szCs w:val="24"/>
        </w:rPr>
      </w:pPr>
      <w:del w:id="753" w:author="artin majdi" w:date="2023-05-09T02:58:00Z">
        <w:r w:rsidRPr="00304397">
          <w:rPr>
            <w:rFonts w:ascii="Avenir Next Condensed" w:hAnsi="Avenir Next Condensed" w:cs="Courier New"/>
            <w:sz w:val="24"/>
            <w:szCs w:val="24"/>
          </w:rPr>
          <w:lastRenderedPageBreak/>
          <w:delText xml:space="preserve">\addtocounter{equation}{-1}\ignorespaces </w:delText>
        </w:r>
      </w:del>
    </w:p>
    <w:p w14:paraId="7F80A001" w14:textId="77777777" w:rsidR="00322588" w:rsidRPr="00304397" w:rsidRDefault="00322588" w:rsidP="00DC659F">
      <w:pPr>
        <w:jc w:val="both"/>
        <w:rPr>
          <w:ins w:id="754" w:author="artin majdi" w:date="2023-05-09T02:58:00Z"/>
          <w:rFonts w:ascii="Avenir Next Condensed" w:hAnsi="Avenir Next Condensed"/>
          <w:szCs w:val="24"/>
        </w:rPr>
      </w:pPr>
    </w:p>
    <w:p w14:paraId="048740F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where $\delta $ is the Kronecker delta function.</w:t>
      </w:r>
    </w:p>
    <w:p w14:paraId="5850DB0D" w14:textId="77777777" w:rsidR="003A1683" w:rsidRPr="00304397" w:rsidRDefault="00000000" w:rsidP="00DC659F">
      <w:pPr>
        <w:pStyle w:val="PlainText"/>
        <w:jc w:val="both"/>
        <w:rPr>
          <w:del w:id="755" w:author="artin majdi" w:date="2023-05-09T02:58:00Z"/>
          <w:rFonts w:ascii="Avenir Next Condensed" w:hAnsi="Avenir Next Condensed" w:cs="Courier New"/>
          <w:sz w:val="24"/>
          <w:szCs w:val="24"/>
        </w:rPr>
      </w:pPr>
      <w:del w:id="756" w:author="artin majdi" w:date="2023-05-09T02:58:00Z">
        <w:r w:rsidRPr="00304397">
          <w:rPr>
            <w:rFonts w:ascii="Avenir Next Condensed" w:hAnsi="Avenir Next Condensed" w:cs="Courier New"/>
            <w:sz w:val="24"/>
            <w:szCs w:val="24"/>
          </w:rPr>
          <w:delText xml:space="preserve">Although the proposed approach effectively measures how well the model fits the training data, it may be susceptible to overfitting. Our objective is to optimize the model's performance not only on the training data but also on unseen data, which requires considering the generalization capability of the model. </w:delText>
        </w:r>
      </w:del>
    </w:p>
    <w:p w14:paraId="53D3640C" w14:textId="77777777" w:rsidR="00322588" w:rsidRPr="00304397" w:rsidRDefault="00322588" w:rsidP="00DC659F">
      <w:pPr>
        <w:jc w:val="both"/>
        <w:rPr>
          <w:ins w:id="757" w:author="artin majdi" w:date="2023-05-09T02:58:00Z"/>
          <w:rFonts w:ascii="Avenir Next Condensed" w:hAnsi="Avenir Next Condensed"/>
          <w:szCs w:val="24"/>
        </w:rPr>
      </w:pPr>
    </w:p>
    <w:p w14:paraId="6FB1FBEB" w14:textId="77777777" w:rsidR="00322588" w:rsidRPr="00304397" w:rsidRDefault="00322588" w:rsidP="00DC659F">
      <w:pPr>
        <w:jc w:val="both"/>
        <w:rPr>
          <w:ins w:id="758" w:author="artin majdi" w:date="2023-05-09T02:58:00Z"/>
          <w:rFonts w:ascii="Avenir Next Condensed" w:hAnsi="Avenir Next Condensed"/>
          <w:szCs w:val="24"/>
        </w:rPr>
      </w:pPr>
      <w:ins w:id="759" w:author="artin majdi" w:date="2023-05-09T02:58:00Z">
        <w:r w:rsidRPr="00304397">
          <w:rPr>
            <w:rFonts w:ascii="Avenir Next Condensed" w:hAnsi="Avenir Next Condensed"/>
            <w:szCs w:val="24"/>
          </w:rP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ins>
    </w:p>
    <w:p w14:paraId="1A1A653A" w14:textId="77777777" w:rsidR="00322588" w:rsidRPr="00304397" w:rsidRDefault="00322588" w:rsidP="00DC659F">
      <w:pPr>
        <w:jc w:val="both"/>
        <w:rPr>
          <w:ins w:id="760" w:author="artin majdi" w:date="2023-05-09T03:09:00Z"/>
          <w:rFonts w:ascii="Avenir Next Condensed" w:hAnsi="Avenir Next Condensed"/>
          <w:szCs w:val="24"/>
        </w:rPr>
      </w:pPr>
    </w:p>
    <w:p w14:paraId="361AEA57" w14:textId="1E8F98B6" w:rsidR="00DC659F" w:rsidRPr="00304397" w:rsidRDefault="00DC659F" w:rsidP="00DC659F">
      <w:pPr>
        <w:jc w:val="both"/>
        <w:rPr>
          <w:ins w:id="761" w:author="artin majdi" w:date="2023-05-09T02:58:00Z"/>
          <w:rFonts w:ascii="Avenir Next Condensed" w:hAnsi="Avenir Next Condensed"/>
          <w:szCs w:val="24"/>
        </w:rPr>
      </w:pPr>
      <w:ins w:id="762" w:author="artin majdi" w:date="2023-05-09T03:09:00Z">
        <w:r w:rsidRPr="00304397">
          <w:rPr>
            <w:rFonts w:ascii="Avenir Next Condensed" w:hAnsi="Avenir Next Condensed"/>
            <w:szCs w:val="24"/>
          </w:rPr>
          <w:t xml:space="preserve">Let us denote </w:t>
        </w:r>
      </w:ins>
      <w:ins w:id="763" w:author="artin majdi" w:date="2023-05-09T03:10:00Z">
        <w:r w:rsidRPr="00304397">
          <w:rPr>
            <w:rFonts w:ascii="Avenir Next Condensed" w:hAnsi="Avenir Next Condensed"/>
            <w:szCs w:val="24"/>
          </w:rPr>
          <w:t>loss function, $\</w:t>
        </w:r>
        <w:proofErr w:type="spellStart"/>
        <w:r w:rsidRPr="00304397">
          <w:rPr>
            <w:rFonts w:ascii="Avenir Next Condensed" w:hAnsi="Avenir Next Condensed"/>
            <w:szCs w:val="24"/>
          </w:rPr>
          <w:t>mathcal</w:t>
        </w:r>
        <w:proofErr w:type="spellEnd"/>
        <w:r w:rsidRPr="00304397">
          <w:rPr>
            <w:rFonts w:ascii="Avenir Next Condensed" w:hAnsi="Avenir Next Condensed"/>
            <w:szCs w:val="24"/>
          </w:rPr>
          <w:t>{L}(\</w:t>
        </w:r>
        <w:proofErr w:type="spellStart"/>
        <w:r w:rsidRPr="00304397">
          <w:rPr>
            <w:rFonts w:ascii="Avenir Next Condensed" w:hAnsi="Avenir Next Condensed"/>
            <w:szCs w:val="24"/>
          </w:rPr>
          <w:t>cdot</w:t>
        </w:r>
        <w:proofErr w:type="spellEnd"/>
        <w:r w:rsidRPr="00304397">
          <w:rPr>
            <w:rFonts w:ascii="Avenir Next Condensed" w:hAnsi="Avenir Next Condensed"/>
            <w:szCs w:val="24"/>
          </w:rPr>
          <w:t xml:space="preserve">)$, </w:t>
        </w:r>
        <w:r w:rsidRPr="00304397">
          <w:rPr>
            <w:rFonts w:ascii="Avenir Next Condensed" w:hAnsi="Avenir Next Condensed"/>
            <w:szCs w:val="24"/>
          </w:rPr>
          <w:t>as</w:t>
        </w:r>
        <w:r w:rsidRPr="00304397">
          <w:rPr>
            <w:rFonts w:ascii="Avenir Next Condensed" w:hAnsi="Avenir Next Condensed"/>
            <w:szCs w:val="24"/>
          </w:rPr>
          <w:t xml:space="preserve"> a function that </w:t>
        </w:r>
        <w:r w:rsidRPr="00304397">
          <w:rPr>
            <w:rFonts w:ascii="Avenir Next Condensed" w:hAnsi="Avenir Next Condensed"/>
            <w:szCs w:val="24"/>
          </w:rPr>
          <w:t>quantifies the discrepancy between the predicted labels and the true labels, accounting for the varying importance of different types of errors.</w:t>
        </w:r>
      </w:ins>
    </w:p>
    <w:p w14:paraId="01AA297B" w14:textId="30F1C124" w:rsidR="00322588" w:rsidRPr="00304397" w:rsidDel="003C55C6" w:rsidRDefault="00322588" w:rsidP="00DC659F">
      <w:pPr>
        <w:jc w:val="both"/>
        <w:rPr>
          <w:del w:id="764" w:author="artin majdi" w:date="2023-05-09T03:26:00Z"/>
          <w:rFonts w:ascii="Avenir Next Condensed" w:hAnsi="Avenir Next Condensed"/>
          <w:szCs w:val="24"/>
        </w:rPr>
      </w:pPr>
      <w:r w:rsidRPr="00304397">
        <w:rPr>
          <w:rFonts w:ascii="Avenir Next Condensed" w:hAnsi="Avenir Next Condensed"/>
          <w:szCs w:val="24"/>
        </w:rPr>
        <w:t>Risk</w:t>
      </w:r>
      <w:del w:id="765" w:author="artin majdi" w:date="2023-05-09T02:58:00Z">
        <w:r w:rsidR="00000000" w:rsidRPr="00304397">
          <w:rPr>
            <w:rFonts w:ascii="Avenir Next Condensed" w:hAnsi="Avenir Next Condensed" w:cs="Courier New"/>
            <w:szCs w:val="24"/>
          </w:rPr>
          <w:delText xml:space="preserve"> measurements play a crucial role in assessing and improving the generalizability of a model. Risk,</w:delText>
        </w:r>
      </w:del>
      <w:ins w:id="766" w:author="artin majdi" w:date="2023-05-09T02:58:00Z">
        <w:r w:rsidRPr="00304397">
          <w:rPr>
            <w:rFonts w:ascii="Avenir Next Condensed" w:hAnsi="Avenir Next Condensed"/>
            <w:szCs w:val="24"/>
          </w:rPr>
          <w:t>, denoted as</w:t>
        </w:r>
      </w:ins>
      <w:r w:rsidRPr="00304397">
        <w:rPr>
          <w:rFonts w:ascii="Avenir Next Condensed" w:hAnsi="Avenir Next Condensed"/>
          <w:szCs w:val="24"/>
        </w:rPr>
        <w:t xml:space="preserve"> $R</w:t>
      </w:r>
      <w:del w:id="767" w:author="artin majdi" w:date="2023-05-09T02:58:00Z">
        <w:r w:rsidR="00000000" w:rsidRPr="00304397">
          <w:rPr>
            <w:rFonts w:ascii="Avenir Next Condensed" w:hAnsi="Avenir Next Condensed" w:cs="Courier New"/>
            <w:szCs w:val="24"/>
          </w:rPr>
          <w:delText>(</w:delText>
        </w:r>
        <w:commentRangeStart w:id="768"/>
        <w:r w:rsidR="00000000" w:rsidRPr="00304397">
          <w:rPr>
            <w:rFonts w:ascii="Avenir Next Condensed" w:hAnsi="Avenir Next Condensed" w:cs="Courier New"/>
            <w:szCs w:val="24"/>
          </w:rPr>
          <w:delText>\hslash</w:delText>
        </w:r>
        <w:commentRangeEnd w:id="768"/>
        <w:r w:rsidR="002C451C" w:rsidRPr="00304397">
          <w:rPr>
            <w:rStyle w:val="CommentReference"/>
            <w:rFonts w:ascii="Avenir Next Condensed" w:hAnsi="Avenir Next Condensed"/>
            <w:sz w:val="24"/>
            <w:szCs w:val="24"/>
          </w:rPr>
          <w:commentReference w:id="768"/>
        </w:r>
        <w:r w:rsidR="00000000" w:rsidRPr="00304397">
          <w:rPr>
            <w:rFonts w:ascii="Avenir Next Condensed" w:hAnsi="Avenir Next Condensed" w:cs="Courier New"/>
            <w:szCs w:val="24"/>
          </w:rPr>
          <w:delText xml:space="preserve">) $, is </w:delText>
        </w:r>
      </w:del>
      <w:ins w:id="769" w:author="artin majdi" w:date="2023-05-09T02:58:00Z">
        <w:r w:rsidRPr="00304397">
          <w:rPr>
            <w:rFonts w:ascii="Avenir Next Condensed" w:hAnsi="Avenir Next Condensed"/>
            <w:szCs w:val="24"/>
          </w:rPr>
          <w:t xml:space="preserve">(h) $, represents </w:t>
        </w:r>
      </w:ins>
      <w:r w:rsidRPr="00304397">
        <w:rPr>
          <w:rFonts w:ascii="Avenir Next Condensed" w:hAnsi="Avenir Next Condensed"/>
          <w:szCs w:val="24"/>
        </w:rPr>
        <w:t xml:space="preserve">the expected value of a </w:t>
      </w:r>
      <w:commentRangeStart w:id="770"/>
      <w:r w:rsidRPr="00304397">
        <w:rPr>
          <w:rFonts w:ascii="Avenir Next Condensed" w:hAnsi="Avenir Next Condensed"/>
          <w:szCs w:val="24"/>
        </w:rPr>
        <w:t>loss</w:t>
      </w:r>
      <w:commentRangeEnd w:id="770"/>
      <w:r w:rsidR="004E6F93" w:rsidRPr="00304397">
        <w:rPr>
          <w:rStyle w:val="CommentReference"/>
          <w:rFonts w:ascii="Avenir Next Condensed" w:hAnsi="Avenir Next Condensed"/>
          <w:sz w:val="24"/>
          <w:szCs w:val="24"/>
        </w:rPr>
        <w:commentReference w:id="770"/>
      </w:r>
      <w:r w:rsidRPr="00304397">
        <w:rPr>
          <w:rFonts w:ascii="Avenir Next Condensed" w:hAnsi="Avenir Next Condensed"/>
          <w:szCs w:val="24"/>
        </w:rPr>
        <w:t xml:space="preserve"> function over the entire </w:t>
      </w:r>
      <w:del w:id="771" w:author="artin majdi" w:date="2023-05-09T02:58:00Z">
        <w:r w:rsidR="00000000" w:rsidRPr="00304397">
          <w:rPr>
            <w:rFonts w:ascii="Avenir Next Condensed" w:hAnsi="Avenir Next Condensed" w:cs="Courier New"/>
            <w:szCs w:val="24"/>
          </w:rPr>
          <w:delText>population, representing</w:delText>
        </w:r>
      </w:del>
      <w:ins w:id="772" w:author="artin majdi" w:date="2023-05-09T02:58:00Z">
        <w:r w:rsidRPr="00304397">
          <w:rPr>
            <w:rFonts w:ascii="Avenir Next Condensed" w:hAnsi="Avenir Next Condensed"/>
            <w:szCs w:val="24"/>
          </w:rPr>
          <w:t>dataset, capturing</w:t>
        </w:r>
      </w:ins>
      <w:r w:rsidRPr="00304397">
        <w:rPr>
          <w:rFonts w:ascii="Avenir Next Condensed" w:hAnsi="Avenir Next Condensed"/>
          <w:szCs w:val="24"/>
        </w:rPr>
        <w:t xml:space="preserve"> the performance of the</w:t>
      </w:r>
      <w:ins w:id="773" w:author="artin majdi" w:date="2023-05-09T02:58:00Z">
        <w:r w:rsidRPr="00304397">
          <w:rPr>
            <w:rFonts w:ascii="Avenir Next Condensed" w:hAnsi="Avenir Next Condensed"/>
            <w:szCs w:val="24"/>
          </w:rPr>
          <w:t xml:space="preserve"> aggregation</w:t>
        </w:r>
      </w:ins>
      <w:r w:rsidRPr="00304397">
        <w:rPr>
          <w:rFonts w:ascii="Avenir Next Condensed" w:hAnsi="Avenir Next Condensed"/>
          <w:szCs w:val="24"/>
        </w:rPr>
        <w:t xml:space="preserve"> model on all possible data instances</w:t>
      </w:r>
      <w:commentRangeStart w:id="774"/>
      <w:r w:rsidRPr="00304397">
        <w:rPr>
          <w:rFonts w:ascii="Avenir Next Condensed" w:hAnsi="Avenir Next Condensed"/>
          <w:szCs w:val="24"/>
        </w:rPr>
        <w:t>.</w:t>
      </w:r>
      <w:commentRangeEnd w:id="774"/>
      <w:r w:rsidR="004E6F93" w:rsidRPr="00304397">
        <w:rPr>
          <w:rStyle w:val="CommentReference"/>
          <w:rFonts w:ascii="Avenir Next Condensed" w:hAnsi="Avenir Next Condensed"/>
          <w:sz w:val="24"/>
          <w:szCs w:val="24"/>
        </w:rPr>
        <w:commentReference w:id="774"/>
      </w:r>
      <w:ins w:id="775" w:author="artin majdi" w:date="2023-05-09T02:58:00Z">
        <w:r w:rsidRPr="00304397">
          <w:rPr>
            <w:rFonts w:ascii="Avenir Next Condensed" w:hAnsi="Avenir Next Condensed"/>
            <w:szCs w:val="24"/>
          </w:rPr>
          <w:t xml:space="preserve"> </w:t>
        </w:r>
      </w:ins>
      <w:del w:id="776" w:author="artin majdi" w:date="2023-05-09T03:09:00Z">
        <w:r w:rsidRPr="00304397" w:rsidDel="00DC659F">
          <w:rPr>
            <w:rFonts w:ascii="Avenir Next Condensed" w:hAnsi="Avenir Next Condensed"/>
            <w:szCs w:val="24"/>
          </w:rPr>
          <w:delText xml:space="preserve"> </w:delText>
        </w:r>
      </w:del>
      <w:r w:rsidRPr="00304397">
        <w:rPr>
          <w:rFonts w:ascii="Avenir Next Condensed" w:hAnsi="Avenir Next Condensed"/>
          <w:szCs w:val="24"/>
        </w:rPr>
        <w:t>In practice, our goal is to minimize</w:t>
      </w:r>
      <w:r w:rsidR="00000000" w:rsidRPr="00304397">
        <w:rPr>
          <w:rFonts w:ascii="Avenir Next Condensed" w:hAnsi="Avenir Next Condensed" w:cs="Courier New"/>
          <w:szCs w:val="24"/>
        </w:rPr>
        <w:t xml:space="preserve"> the</w:t>
      </w:r>
      <w:r w:rsidRPr="00304397">
        <w:rPr>
          <w:rFonts w:ascii="Avenir Next Condensed" w:hAnsi="Avenir Next Condensed"/>
          <w:szCs w:val="24"/>
        </w:rPr>
        <w:t xml:space="preserve"> risk to achieve optimal performance on unseen data. However, since we only have access to a limited dataset (empirical distribution), we </w:t>
      </w:r>
      <w:ins w:id="777" w:author="artin majdi" w:date="2023-05-09T02:58:00Z">
        <w:r w:rsidRPr="00304397">
          <w:rPr>
            <w:rFonts w:ascii="Avenir Next Condensed" w:hAnsi="Avenir Next Condensed"/>
            <w:szCs w:val="24"/>
          </w:rPr>
          <w:t xml:space="preserve">instead </w:t>
        </w:r>
      </w:ins>
      <w:r w:rsidRPr="00304397">
        <w:rPr>
          <w:rFonts w:ascii="Avenir Next Condensed" w:hAnsi="Avenir Next Condensed"/>
          <w:szCs w:val="24"/>
        </w:rPr>
        <w:t xml:space="preserve">work with </w:t>
      </w:r>
      <w:r w:rsidR="00000000" w:rsidRPr="00304397">
        <w:rPr>
          <w:rFonts w:ascii="Avenir Next Condensed" w:hAnsi="Avenir Next Condensed" w:cs="Courier New"/>
          <w:szCs w:val="24"/>
        </w:rPr>
        <w:t xml:space="preserve">the </w:t>
      </w:r>
      <w:commentRangeStart w:id="778"/>
      <w:r w:rsidRPr="00304397">
        <w:rPr>
          <w:rFonts w:ascii="Avenir Next Condensed" w:hAnsi="Avenir Next Condensed"/>
          <w:szCs w:val="24"/>
        </w:rPr>
        <w:t>empirical risk</w:t>
      </w:r>
      <w:commentRangeEnd w:id="778"/>
      <w:del w:id="779" w:author="artin majdi" w:date="2023-05-09T02:58:00Z">
        <w:r w:rsidR="004E6F93" w:rsidRPr="00304397">
          <w:rPr>
            <w:rStyle w:val="CommentReference"/>
            <w:rFonts w:ascii="Avenir Next Condensed" w:hAnsi="Avenir Next Condensed"/>
            <w:sz w:val="24"/>
            <w:szCs w:val="24"/>
          </w:rPr>
          <w:commentReference w:id="778"/>
        </w:r>
        <w:r w:rsidR="00000000" w:rsidRPr="00304397">
          <w:rPr>
            <w:rFonts w:ascii="Avenir Next Condensed" w:hAnsi="Avenir Next Condensed" w:cs="Courier New"/>
            <w:szCs w:val="24"/>
          </w:rPr>
          <w:delText xml:space="preserve"> instead</w:delText>
        </w:r>
      </w:del>
      <w:r w:rsidRPr="00304397">
        <w:rPr>
          <w:rFonts w:ascii="Avenir Next Condensed" w:hAnsi="Avenir Next Condensed"/>
          <w:szCs w:val="24"/>
        </w:rPr>
        <w:t>. This limitation may arise because of the need to reserve a portion of our data for testing and validation or because no dataset can fully capture all possible data instances in the real world.</w:t>
      </w:r>
      <w:ins w:id="780" w:author="artin majdi" w:date="2023-05-09T03:26:00Z">
        <w:r w:rsidR="003C55C6">
          <w:rPr>
            <w:rFonts w:ascii="Avenir Next Condensed" w:hAnsi="Avenir Next Condensed"/>
            <w:szCs w:val="24"/>
          </w:rPr>
          <w:t xml:space="preserve"> </w:t>
        </w:r>
      </w:ins>
    </w:p>
    <w:p w14:paraId="1AE5DAB7" w14:textId="6403A404" w:rsidR="00322588" w:rsidRPr="00304397" w:rsidRDefault="00000000" w:rsidP="003C55C6">
      <w:pPr>
        <w:jc w:val="both"/>
        <w:rPr>
          <w:rFonts w:ascii="Avenir Next Condensed" w:hAnsi="Avenir Next Condensed"/>
          <w:szCs w:val="24"/>
        </w:rPr>
      </w:pPr>
      <w:r w:rsidRPr="00304397">
        <w:rPr>
          <w:rFonts w:ascii="Avenir Next Condensed" w:hAnsi="Avenir Next Condensed" w:cs="Courier New"/>
          <w:szCs w:val="24"/>
        </w:rPr>
        <w:t>However</w:t>
      </w:r>
      <w:r w:rsidR="00322588" w:rsidRPr="00304397">
        <w:rPr>
          <w:rFonts w:ascii="Avenir Next Condensed" w:hAnsi="Avenir Next Condensed"/>
          <w:szCs w:val="24"/>
        </w:rPr>
        <w:t xml:space="preserve">, minimizing </w:t>
      </w:r>
      <w:del w:id="781" w:author="artin majdi" w:date="2023-05-09T02:58:00Z">
        <w:r w:rsidRPr="00304397">
          <w:rPr>
            <w:rFonts w:ascii="Avenir Next Condensed" w:hAnsi="Avenir Next Condensed" w:cs="Courier New"/>
            <w:szCs w:val="24"/>
          </w:rPr>
          <w:delText xml:space="preserve">empirical </w:delText>
        </w:r>
      </w:del>
      <w:r w:rsidR="00322588" w:rsidRPr="00304397">
        <w:rPr>
          <w:rFonts w:ascii="Avenir Next Condensed" w:hAnsi="Avenir Next Condensed"/>
          <w:szCs w:val="24"/>
        </w:rPr>
        <w:t>risk alone could</w:t>
      </w:r>
      <w:del w:id="782" w:author="artin majdi" w:date="2023-05-09T02:58:00Z">
        <w:r w:rsidRPr="00304397">
          <w:rPr>
            <w:rFonts w:ascii="Avenir Next Condensed" w:hAnsi="Avenir Next Condensed" w:cs="Courier New"/>
            <w:szCs w:val="24"/>
          </w:rPr>
          <w:delText>~</w:delText>
        </w:r>
      </w:del>
      <w:ins w:id="783" w:author="artin majdi" w:date="2023-05-09T02:58:00Z">
        <w:r w:rsidR="00322588" w:rsidRPr="00304397">
          <w:rPr>
            <w:rFonts w:ascii="Avenir Next Condensed" w:hAnsi="Avenir Next Condensed"/>
            <w:szCs w:val="24"/>
          </w:rPr>
          <w:t xml:space="preserve"> </w:t>
        </w:r>
      </w:ins>
      <w:r w:rsidR="00322588" w:rsidRPr="00304397">
        <w:rPr>
          <w:rFonts w:ascii="Avenir Next Condensed" w:hAnsi="Avenir Next Condensed"/>
          <w:szCs w:val="24"/>
        </w:rPr>
        <w:t>result in overfitting, in which the</w:t>
      </w:r>
      <w:ins w:id="784" w:author="artin majdi" w:date="2023-05-09T02:58:00Z">
        <w:r w:rsidR="00322588" w:rsidRPr="00304397">
          <w:rPr>
            <w:rFonts w:ascii="Avenir Next Condensed" w:hAnsi="Avenir Next Condensed"/>
            <w:szCs w:val="24"/>
          </w:rPr>
          <w:t xml:space="preserve"> aggregation</w:t>
        </w:r>
      </w:ins>
      <w:r w:rsidR="00322588" w:rsidRPr="00304397">
        <w:rPr>
          <w:rFonts w:ascii="Avenir Next Condensed" w:hAnsi="Avenir Next Condensed"/>
          <w:szCs w:val="24"/>
        </w:rPr>
        <w:t xml:space="preserve"> model learns the noise in the training data rather than the underlying patterns, resulting in poor generalization to unseen data. To improve generalizability, it is necessary to employ regularization techniques to strike a balance between the complexity of the </w:t>
      </w:r>
      <w:ins w:id="785" w:author="artin majdi" w:date="2023-05-09T02:58:00Z">
        <w:r w:rsidR="00322588" w:rsidRPr="00304397">
          <w:rPr>
            <w:rFonts w:ascii="Avenir Next Condensed" w:hAnsi="Avenir Next Condensed"/>
            <w:szCs w:val="24"/>
          </w:rPr>
          <w:t xml:space="preserve">aggregation </w:t>
        </w:r>
      </w:ins>
      <w:r w:rsidR="00322588" w:rsidRPr="00304397">
        <w:rPr>
          <w:rFonts w:ascii="Avenir Next Condensed" w:hAnsi="Avenir Next Condensed"/>
          <w:szCs w:val="24"/>
        </w:rPr>
        <w:t>model and its ability to fit the training data.</w:t>
      </w:r>
      <w:del w:id="786" w:author="artin majdi" w:date="2023-05-09T02:58:00Z">
        <w:r w:rsidRPr="00304397">
          <w:rPr>
            <w:rFonts w:ascii="Avenir Next Condensed" w:hAnsi="Avenir Next Condensed" w:cs="Courier New"/>
            <w:szCs w:val="24"/>
          </w:rPr>
          <w:delText xml:space="preserve"> </w:delText>
        </w:r>
      </w:del>
    </w:p>
    <w:p w14:paraId="7F0468E1" w14:textId="77777777" w:rsidR="00322588" w:rsidRPr="00304397" w:rsidRDefault="00322588" w:rsidP="00DC659F">
      <w:pPr>
        <w:jc w:val="both"/>
        <w:rPr>
          <w:ins w:id="787" w:author="artin majdi" w:date="2023-05-09T02:58:00Z"/>
          <w:rFonts w:ascii="Avenir Next Condensed" w:hAnsi="Avenir Next Condensed"/>
          <w:szCs w:val="24"/>
        </w:rPr>
      </w:pPr>
    </w:p>
    <w:p w14:paraId="15CB02B1" w14:textId="2C7892BC" w:rsidR="003A1683" w:rsidRPr="00304397" w:rsidRDefault="00322588" w:rsidP="00DC659F">
      <w:pPr>
        <w:pStyle w:val="PlainText"/>
        <w:jc w:val="both"/>
        <w:rPr>
          <w:del w:id="788" w:author="artin majdi" w:date="2023-05-09T02:58:00Z"/>
          <w:rFonts w:ascii="Avenir Next Condensed" w:hAnsi="Avenir Next Condensed" w:cs="Courier New"/>
          <w:sz w:val="24"/>
          <w:szCs w:val="24"/>
        </w:rPr>
      </w:pPr>
      <w:r w:rsidRPr="003C55C6">
        <w:rPr>
          <w:rFonts w:ascii="Avenir Next Condensed" w:hAnsi="Avenir Next Condensed"/>
          <w:sz w:val="24"/>
          <w:szCs w:val="24"/>
        </w:rPr>
        <w:t xml:space="preserve">Risk measurement enables us to </w:t>
      </w:r>
      <w:del w:id="789" w:author="artin majdi" w:date="2023-05-09T02:58:00Z">
        <w:r w:rsidR="00877C35" w:rsidRPr="00304397">
          <w:rPr>
            <w:rFonts w:ascii="Avenir Next Condensed" w:hAnsi="Avenir Next Condensed" w:cs="Courier New"/>
            <w:sz w:val="24"/>
            <w:szCs w:val="24"/>
          </w:rPr>
          <w:delText>use assessment of model</w:delText>
        </w:r>
      </w:del>
      <w:ins w:id="790" w:author="artin majdi" w:date="2023-05-09T02:58:00Z">
        <w:r w:rsidRPr="00304397">
          <w:rPr>
            <w:rFonts w:ascii="Avenir Next Condensed" w:hAnsi="Avenir Next Condensed"/>
            <w:sz w:val="24"/>
            <w:szCs w:val="24"/>
          </w:rPr>
          <w:t>assess the aggregation model's</w:t>
        </w:r>
      </w:ins>
      <w:r w:rsidRPr="003C55C6">
        <w:rPr>
          <w:rFonts w:ascii="Avenir Next Condensed" w:hAnsi="Avenir Next Condensed"/>
          <w:sz w:val="24"/>
          <w:szCs w:val="24"/>
        </w:rPr>
        <w:t xml:space="preserve"> </w:t>
      </w:r>
      <w:proofErr w:type="spellStart"/>
      <w:r w:rsidRPr="003C55C6">
        <w:rPr>
          <w:rFonts w:ascii="Avenir Next Condensed" w:hAnsi="Avenir Next Condensed"/>
          <w:sz w:val="24"/>
          <w:szCs w:val="24"/>
        </w:rPr>
        <w:t>performance</w:t>
      </w:r>
      <w:del w:id="791" w:author="artin majdi" w:date="2023-05-09T02:58:00Z">
        <w:r w:rsidR="00877C35" w:rsidRPr="00304397">
          <w:rPr>
            <w:rFonts w:ascii="Avenir Next Condensed" w:hAnsi="Avenir Next Condensed" w:cs="Courier New"/>
            <w:sz w:val="24"/>
            <w:szCs w:val="24"/>
          </w:rPr>
          <w:delText xml:space="preserve"> </w:delText>
        </w:r>
      </w:del>
      <w:ins w:id="792" w:author="artin majdi" w:date="2023-05-09T03:25:00Z">
        <w:r w:rsidR="003C55C6">
          <w:rPr>
            <w:rFonts w:ascii="Avenir Next Condensed" w:hAnsi="Avenir Next Condensed" w:cs="Courier New"/>
            <w:sz w:val="24"/>
            <w:szCs w:val="24"/>
          </w:rPr>
          <w:t>in</w:t>
        </w:r>
        <w:proofErr w:type="spellEnd"/>
        <w:r w:rsidR="003C55C6">
          <w:rPr>
            <w:rFonts w:ascii="Avenir Next Condensed" w:hAnsi="Avenir Next Condensed" w:cs="Courier New"/>
            <w:sz w:val="24"/>
            <w:szCs w:val="24"/>
          </w:rPr>
          <w:t xml:space="preserve"> terms of accuracy</w:t>
        </w:r>
      </w:ins>
      <w:del w:id="793" w:author="artin majdi" w:date="2023-05-09T02:58:00Z">
        <w:r w:rsidR="00877C35" w:rsidRPr="00304397">
          <w:rPr>
            <w:rFonts w:ascii="Avenir Next Condensed" w:hAnsi="Avenir Next Condensed" w:cs="Courier New"/>
            <w:sz w:val="24"/>
            <w:szCs w:val="24"/>
          </w:rPr>
          <w:delText>to achieve</w:delText>
        </w:r>
        <w:r w:rsidR="002C451C" w:rsidRPr="00304397">
          <w:rPr>
            <w:rFonts w:ascii="Avenir Next Condensed" w:hAnsi="Avenir Next Condensed" w:cs="Courier New"/>
            <w:sz w:val="24"/>
            <w:szCs w:val="24"/>
          </w:rPr>
          <w:delText xml:space="preserve"> the following tasks</w:delText>
        </w:r>
        <w:r w:rsidR="00000000" w:rsidRPr="00304397">
          <w:rPr>
            <w:rFonts w:ascii="Avenir Next Condensed" w:hAnsi="Avenir Next Condensed" w:cs="Courier New"/>
            <w:sz w:val="24"/>
            <w:szCs w:val="24"/>
          </w:rPr>
          <w:delText>:</w:delText>
        </w:r>
      </w:del>
    </w:p>
    <w:p w14:paraId="35A8A91A" w14:textId="77777777" w:rsidR="003A1683" w:rsidRPr="00304397" w:rsidRDefault="00000000" w:rsidP="00DC659F">
      <w:pPr>
        <w:pStyle w:val="PlainText"/>
        <w:jc w:val="both"/>
        <w:rPr>
          <w:del w:id="794" w:author="artin majdi" w:date="2023-05-09T02:58:00Z"/>
          <w:rFonts w:ascii="Avenir Next Condensed" w:hAnsi="Avenir Next Condensed" w:cs="Courier New"/>
          <w:sz w:val="24"/>
          <w:szCs w:val="24"/>
        </w:rPr>
      </w:pPr>
      <w:del w:id="795" w:author="artin majdi" w:date="2023-05-09T02:58:00Z">
        <w:r w:rsidRPr="00304397">
          <w:rPr>
            <w:rFonts w:ascii="Avenir Next Condensed" w:hAnsi="Avenir Next Condensed" w:cs="Courier New"/>
            <w:sz w:val="24"/>
            <w:szCs w:val="24"/>
          </w:rPr>
          <w:delText>\textbf{Evaluat</w:delText>
        </w:r>
        <w:r w:rsidR="004E6F93" w:rsidRPr="00304397">
          <w:rPr>
            <w:rFonts w:ascii="Avenir Next Condensed" w:hAnsi="Avenir Next Condensed" w:cs="Courier New"/>
            <w:sz w:val="24"/>
            <w:szCs w:val="24"/>
          </w:rPr>
          <w:delText>e</w:delText>
        </w:r>
        <w:r w:rsidRPr="00304397">
          <w:rPr>
            <w:rFonts w:ascii="Avenir Next Condensed" w:hAnsi="Avenir Next Condensed" w:cs="Courier New"/>
            <w:sz w:val="24"/>
            <w:szCs w:val="24"/>
          </w:rPr>
          <w:delText xml:space="preserve"> model performance:}~Estimating risk allows us to assess how well our model will perform on unseen data. </w:delText>
        </w:r>
        <w:commentRangeStart w:id="796"/>
        <w:r w:rsidRPr="00304397">
          <w:rPr>
            <w:rFonts w:ascii="Avenir Next Condensed" w:hAnsi="Avenir Next Condensed" w:cs="Courier New"/>
            <w:sz w:val="24"/>
            <w:szCs w:val="24"/>
          </w:rPr>
          <w:delText>Lower risk values indicate better generalization</w:delText>
        </w:r>
        <w:commentRangeEnd w:id="796"/>
        <w:r w:rsidR="00535A29" w:rsidRPr="00304397">
          <w:rPr>
            <w:rStyle w:val="CommentReference"/>
            <w:rFonts w:ascii="Avenir Next Condensed" w:hAnsi="Avenir Next Condensed"/>
            <w:sz w:val="24"/>
            <w:szCs w:val="24"/>
          </w:rPr>
          <w:commentReference w:id="796"/>
        </w:r>
        <w:r w:rsidRPr="00304397">
          <w:rPr>
            <w:rFonts w:ascii="Avenir Next Condensed" w:hAnsi="Avenir Next Condensed" w:cs="Courier New"/>
            <w:sz w:val="24"/>
            <w:szCs w:val="24"/>
          </w:rPr>
          <w:delText>.</w:delText>
        </w:r>
      </w:del>
    </w:p>
    <w:p w14:paraId="1B840C8B" w14:textId="1D32FA09" w:rsidR="003A1683" w:rsidRPr="00304397" w:rsidRDefault="00000000" w:rsidP="00DC659F">
      <w:pPr>
        <w:pStyle w:val="PlainText"/>
        <w:jc w:val="both"/>
        <w:rPr>
          <w:del w:id="797" w:author="artin majdi" w:date="2023-05-09T02:58:00Z"/>
          <w:rFonts w:ascii="Avenir Next Condensed" w:hAnsi="Avenir Next Condensed" w:cs="Courier New"/>
          <w:sz w:val="24"/>
          <w:szCs w:val="24"/>
        </w:rPr>
      </w:pPr>
      <w:del w:id="798" w:author="artin majdi" w:date="2023-05-09T02:58:00Z">
        <w:r w:rsidRPr="00304397">
          <w:rPr>
            <w:rFonts w:ascii="Avenir Next Condensed" w:hAnsi="Avenir Next Condensed" w:cs="Courier New"/>
            <w:sz w:val="24"/>
            <w:szCs w:val="24"/>
          </w:rPr>
          <w:lastRenderedPageBreak/>
          <w:delText>\textbf{Identify</w:delText>
        </w:r>
      </w:del>
      <w:ins w:id="799" w:author="artin majdi" w:date="2023-05-09T02:58:00Z">
        <w:r w:rsidR="00322588" w:rsidRPr="00304397">
          <w:rPr>
            <w:rFonts w:ascii="Avenir Next Condensed" w:hAnsi="Avenir Next Condensed"/>
            <w:sz w:val="24"/>
            <w:szCs w:val="24"/>
          </w:rPr>
          <w:t xml:space="preserve">, </w:t>
        </w:r>
      </w:ins>
      <w:del w:id="800" w:author="artin majdi" w:date="2023-05-09T03:25:00Z">
        <w:r w:rsidR="00322588" w:rsidRPr="00304397" w:rsidDel="003C55C6">
          <w:rPr>
            <w:rFonts w:ascii="Avenir Next Condensed" w:hAnsi="Avenir Next Condensed"/>
            <w:sz w:val="24"/>
            <w:szCs w:val="24"/>
            <w:rPrChange w:id="801" w:author="artin majdi" w:date="2023-05-09T02:58:00Z">
              <w:rPr>
                <w:rFonts w:ascii="Courier New" w:hAnsi="Courier New"/>
              </w:rPr>
            </w:rPrChange>
          </w:rPr>
          <w:delText xml:space="preserve"> </w:delText>
        </w:r>
      </w:del>
      <w:r w:rsidR="00322588" w:rsidRPr="00304397">
        <w:rPr>
          <w:rFonts w:ascii="Avenir Next Condensed" w:hAnsi="Avenir Next Condensed"/>
          <w:sz w:val="24"/>
          <w:szCs w:val="24"/>
          <w:rPrChange w:id="802" w:author="artin majdi" w:date="2023-05-09T02:58:00Z">
            <w:rPr>
              <w:rFonts w:ascii="Courier New" w:hAnsi="Courier New"/>
            </w:rPr>
          </w:rPrChange>
        </w:rPr>
        <w:t>overfitting</w:t>
      </w:r>
      <w:ins w:id="803" w:author="artin majdi" w:date="2023-05-09T03:23:00Z">
        <w:r w:rsidR="003C55C6">
          <w:rPr>
            <w:rFonts w:ascii="Avenir Next Condensed" w:hAnsi="Avenir Next Condensed"/>
            <w:sz w:val="24"/>
            <w:szCs w:val="24"/>
          </w:rPr>
          <w:t xml:space="preserve"> (when</w:t>
        </w:r>
      </w:ins>
      <w:del w:id="804" w:author="artin majdi" w:date="2023-05-09T02:58:00Z">
        <w:r w:rsidRPr="00304397">
          <w:rPr>
            <w:rFonts w:ascii="Avenir Next Condensed" w:hAnsi="Avenir Next Condensed" w:cs="Courier New"/>
            <w:sz w:val="24"/>
            <w:szCs w:val="24"/>
          </w:rPr>
          <w:delText xml:space="preserve">:} Overfitting occurs when </w:delText>
        </w:r>
        <w:commentRangeStart w:id="805"/>
        <w:r w:rsidRPr="00304397">
          <w:rPr>
            <w:rFonts w:ascii="Avenir Next Condensed" w:hAnsi="Avenir Next Condensed" w:cs="Courier New"/>
            <w:sz w:val="24"/>
            <w:szCs w:val="24"/>
          </w:rPr>
          <w:delText xml:space="preserve">empirical </w:delText>
        </w:r>
        <w:commentRangeEnd w:id="805"/>
        <w:r w:rsidR="00535A29" w:rsidRPr="00304397">
          <w:rPr>
            <w:rStyle w:val="CommentReference"/>
            <w:rFonts w:ascii="Avenir Next Condensed" w:hAnsi="Avenir Next Condensed"/>
            <w:sz w:val="24"/>
            <w:szCs w:val="24"/>
          </w:rPr>
          <w:commentReference w:id="805"/>
        </w:r>
      </w:del>
      <w:ins w:id="806" w:author="artin majdi" w:date="2023-05-09T03:23:00Z">
        <w:r w:rsidR="003C55C6">
          <w:rPr>
            <w:rFonts w:ascii="Avenir Next Condensed" w:hAnsi="Avenir Next Condensed" w:cs="Courier New"/>
            <w:sz w:val="24"/>
            <w:szCs w:val="24"/>
          </w:rPr>
          <w:t xml:space="preserve"> </w:t>
        </w:r>
      </w:ins>
      <w:r w:rsidRPr="00304397">
        <w:rPr>
          <w:rFonts w:ascii="Avenir Next Condensed" w:hAnsi="Avenir Next Condensed" w:cs="Courier New"/>
          <w:sz w:val="24"/>
          <w:szCs w:val="24"/>
        </w:rPr>
        <w:t>risk is minimized but the model performs poorly on unseen data</w:t>
      </w:r>
      <w:ins w:id="807" w:author="artin majdi" w:date="2023-05-09T03:23:00Z">
        <w:r w:rsidR="003C55C6">
          <w:rPr>
            <w:rFonts w:ascii="Avenir Next Condensed" w:hAnsi="Avenir Next Condensed" w:cs="Courier New"/>
            <w:sz w:val="24"/>
            <w:szCs w:val="24"/>
          </w:rPr>
          <w:t>)</w:t>
        </w:r>
      </w:ins>
      <w:del w:id="808" w:author="artin majdi" w:date="2023-05-09T02:58:00Z">
        <w:r w:rsidRPr="00304397">
          <w:rPr>
            <w:rFonts w:ascii="Avenir Next Condensed" w:hAnsi="Avenir Next Condensed" w:cs="Courier New"/>
            <w:sz w:val="24"/>
            <w:szCs w:val="24"/>
          </w:rPr>
          <w:delText>. Regularization can be used to improve generalization.</w:delText>
        </w:r>
      </w:del>
    </w:p>
    <w:p w14:paraId="67388E1A" w14:textId="4E4194F5" w:rsidR="00322588" w:rsidRPr="00304397" w:rsidRDefault="00000000" w:rsidP="00DC659F">
      <w:pPr>
        <w:jc w:val="both"/>
        <w:rPr>
          <w:rFonts w:ascii="Avenir Next Condensed" w:hAnsi="Avenir Next Condensed"/>
          <w:szCs w:val="24"/>
        </w:rPr>
      </w:pPr>
      <w:del w:id="809" w:author="artin majdi" w:date="2023-05-09T02:58:00Z">
        <w:r w:rsidRPr="00304397">
          <w:rPr>
            <w:rFonts w:ascii="Avenir Next Condensed" w:hAnsi="Avenir Next Condensed" w:cs="Courier New"/>
            <w:szCs w:val="24"/>
          </w:rPr>
          <w:delText>\textbf{Select appropriate models:}</w:delText>
        </w:r>
      </w:del>
      <w:ins w:id="810" w:author="artin majdi" w:date="2023-05-09T02:58:00Z">
        <w:r w:rsidR="00322588" w:rsidRPr="00304397">
          <w:rPr>
            <w:rFonts w:ascii="Avenir Next Condensed" w:hAnsi="Avenir Next Condensed"/>
            <w:szCs w:val="24"/>
          </w:rPr>
          <w:t>, and model complexity.</w:t>
        </w:r>
      </w:ins>
      <w:r w:rsidR="00322588" w:rsidRPr="00304397">
        <w:rPr>
          <w:rFonts w:ascii="Avenir Next Condensed" w:hAnsi="Avenir Next Condensed"/>
          <w:szCs w:val="24"/>
        </w:rPr>
        <w:t xml:space="preserve"> </w:t>
      </w:r>
      <w:del w:id="811" w:author="artin majdi" w:date="2023-05-09T03:24:00Z">
        <w:r w:rsidR="00322588" w:rsidRPr="00304397" w:rsidDel="003C55C6">
          <w:rPr>
            <w:rFonts w:ascii="Avenir Next Condensed" w:hAnsi="Avenir Next Condensed"/>
            <w:szCs w:val="24"/>
          </w:rPr>
          <w:delText xml:space="preserve">By comparing the risk estimates of multiple models, we can select the model with </w:delText>
        </w:r>
        <w:commentRangeStart w:id="812"/>
        <w:r w:rsidR="00322588" w:rsidRPr="00304397" w:rsidDel="003C55C6">
          <w:rPr>
            <w:rFonts w:ascii="Avenir Next Condensed" w:hAnsi="Avenir Next Condensed"/>
            <w:szCs w:val="24"/>
          </w:rPr>
          <w:delText>the best generalization</w:delText>
        </w:r>
      </w:del>
      <w:commentRangeEnd w:id="812"/>
      <w:del w:id="813" w:author="artin majdi" w:date="2023-05-09T02:58:00Z">
        <w:r w:rsidR="00535A29" w:rsidRPr="00304397">
          <w:rPr>
            <w:rStyle w:val="CommentReference"/>
            <w:rFonts w:ascii="Avenir Next Condensed" w:hAnsi="Avenir Next Condensed"/>
            <w:sz w:val="24"/>
            <w:szCs w:val="24"/>
          </w:rPr>
          <w:commentReference w:id="812"/>
        </w:r>
        <w:r w:rsidRPr="00304397">
          <w:rPr>
            <w:rFonts w:ascii="Avenir Next Condensed" w:hAnsi="Avenir Next Condensed" w:cs="Courier New"/>
            <w:szCs w:val="24"/>
          </w:rPr>
          <w:delText>. Model selection approaches,</w:delText>
        </w:r>
      </w:del>
      <w:ins w:id="814" w:author="artin majdi" w:date="2023-05-09T02:58:00Z">
        <w:r w:rsidR="00322588" w:rsidRPr="00304397">
          <w:rPr>
            <w:rFonts w:ascii="Avenir Next Condensed" w:hAnsi="Avenir Next Condensed"/>
            <w:szCs w:val="24"/>
          </w:rPr>
          <w:t xml:space="preserve">. </w:t>
        </w:r>
      </w:ins>
      <w:del w:id="815" w:author="artin majdi" w:date="2023-05-09T03:24:00Z">
        <w:r w:rsidR="00322588" w:rsidRPr="00304397" w:rsidDel="003C55C6">
          <w:rPr>
            <w:rFonts w:ascii="Avenir Next Condensed" w:hAnsi="Avenir Next Condensed"/>
            <w:szCs w:val="24"/>
          </w:rPr>
          <w:delText xml:space="preserve"> such as </w:delText>
        </w:r>
        <w:commentRangeStart w:id="816"/>
        <w:r w:rsidR="00322588" w:rsidRPr="00304397" w:rsidDel="003C55C6">
          <w:rPr>
            <w:rFonts w:ascii="Avenir Next Condensed" w:hAnsi="Avenir Next Condensed"/>
            <w:szCs w:val="24"/>
          </w:rPr>
          <w:delText>cross-validation</w:delText>
        </w:r>
      </w:del>
      <w:commentRangeEnd w:id="816"/>
      <w:del w:id="817" w:author="artin majdi" w:date="2023-05-09T02:58:00Z">
        <w:r w:rsidR="00535A29" w:rsidRPr="00304397">
          <w:rPr>
            <w:rStyle w:val="CommentReference"/>
            <w:rFonts w:ascii="Avenir Next Condensed" w:hAnsi="Avenir Next Condensed"/>
            <w:sz w:val="24"/>
            <w:szCs w:val="24"/>
          </w:rPr>
          <w:commentReference w:id="816"/>
        </w:r>
        <w:r w:rsidRPr="00304397">
          <w:rPr>
            <w:rFonts w:ascii="Avenir Next Condensed" w:hAnsi="Avenir Next Condensed" w:cs="Courier New"/>
            <w:szCs w:val="24"/>
          </w:rPr>
          <w:delText>,</w:delText>
        </w:r>
      </w:del>
      <w:del w:id="818" w:author="artin majdi" w:date="2023-05-09T03:24:00Z">
        <w:r w:rsidR="00322588" w:rsidRPr="00304397" w:rsidDel="003C55C6">
          <w:rPr>
            <w:rFonts w:ascii="Avenir Next Condensed" w:hAnsi="Avenir Next Condensed"/>
            <w:szCs w:val="24"/>
          </w:rPr>
          <w:delText xml:space="preserve"> help derive more accurate risk </w:delText>
        </w:r>
      </w:del>
      <w:del w:id="819" w:author="artin majdi" w:date="2023-05-09T02:58:00Z">
        <w:r w:rsidRPr="00304397">
          <w:rPr>
            <w:rFonts w:ascii="Avenir Next Condensed" w:hAnsi="Avenir Next Condensed" w:cs="Courier New"/>
            <w:szCs w:val="24"/>
          </w:rPr>
          <w:delText>estimations</w:delText>
        </w:r>
      </w:del>
      <w:del w:id="820" w:author="artin majdi" w:date="2023-05-09T03:24:00Z">
        <w:r w:rsidR="00322588" w:rsidRPr="00304397" w:rsidDel="003C55C6">
          <w:rPr>
            <w:rFonts w:ascii="Avenir Next Condensed" w:hAnsi="Avenir Next Condensed"/>
            <w:szCs w:val="24"/>
          </w:rPr>
          <w:delText>, thus assisting in the selection of a better model.</w:delText>
        </w:r>
      </w:del>
    </w:p>
    <w:p w14:paraId="1C767B86" w14:textId="77777777" w:rsidR="003A1683" w:rsidRPr="00304397" w:rsidRDefault="00000000" w:rsidP="00DC659F">
      <w:pPr>
        <w:pStyle w:val="PlainText"/>
        <w:jc w:val="both"/>
        <w:rPr>
          <w:del w:id="821" w:author="artin majdi" w:date="2023-05-09T02:58:00Z"/>
          <w:rFonts w:ascii="Avenir Next Condensed" w:hAnsi="Avenir Next Condensed" w:cs="Courier New"/>
          <w:sz w:val="24"/>
          <w:szCs w:val="24"/>
        </w:rPr>
      </w:pPr>
      <w:del w:id="822" w:author="artin majdi" w:date="2023-05-09T02:58:00Z">
        <w:r w:rsidRPr="00304397">
          <w:rPr>
            <w:rFonts w:ascii="Avenir Next Condensed" w:hAnsi="Avenir Next Condensed" w:cs="Courier New"/>
            <w:sz w:val="24"/>
            <w:szCs w:val="24"/>
          </w:rPr>
          <w:delText>\textbf{Control model complexity:} Regularization techniques (such as L1 or L2 regularization) add a term to the objective function to penalize model complexity. This promotes the development of simpler models, resulting in a balance between fitting the training data and generalizing to unseen data.</w:delText>
        </w:r>
      </w:del>
    </w:p>
    <w:p w14:paraId="7FB059C7" w14:textId="77777777" w:rsidR="00322588" w:rsidRPr="00304397" w:rsidRDefault="00322588" w:rsidP="00DC659F">
      <w:pPr>
        <w:jc w:val="both"/>
        <w:rPr>
          <w:ins w:id="823" w:author="artin majdi" w:date="2023-05-09T02:58:00Z"/>
          <w:rFonts w:ascii="Avenir Next Condensed" w:hAnsi="Avenir Next Condensed"/>
          <w:szCs w:val="24"/>
        </w:rPr>
      </w:pPr>
    </w:p>
    <w:p w14:paraId="2B711B6F" w14:textId="29E19FF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Assume that the </w:t>
      </w:r>
      <w:commentRangeStart w:id="824"/>
      <w:del w:id="825" w:author="artin majdi" w:date="2023-05-09T02:58:00Z">
        <w:r w:rsidR="00000000" w:rsidRPr="00304397">
          <w:rPr>
            <w:rFonts w:ascii="Avenir Next Condensed" w:hAnsi="Avenir Next Condensed" w:cs="Courier New"/>
            <w:szCs w:val="24"/>
          </w:rPr>
          <w:delText>predictor</w:delText>
        </w:r>
        <w:commentRangeEnd w:id="824"/>
        <w:r w:rsidR="00535A29" w:rsidRPr="00304397">
          <w:rPr>
            <w:rStyle w:val="CommentReference"/>
            <w:rFonts w:ascii="Avenir Next Condensed" w:hAnsi="Avenir Next Condensed"/>
            <w:sz w:val="24"/>
            <w:szCs w:val="24"/>
          </w:rPr>
          <w:commentReference w:id="824"/>
        </w:r>
        <w:r w:rsidR="00000000" w:rsidRPr="00304397">
          <w:rPr>
            <w:rFonts w:ascii="Avenir Next Condensed" w:hAnsi="Avenir Next Condensed" w:cs="Courier New"/>
            <w:szCs w:val="24"/>
          </w:rPr>
          <w:delText xml:space="preserve"> $\hslash\left(\bullet\right</w:delText>
        </w:r>
      </w:del>
      <w:ins w:id="826" w:author="artin majdi" w:date="2023-05-09T02:58:00Z">
        <w:r w:rsidRPr="00304397">
          <w:rPr>
            <w:rFonts w:ascii="Avenir Next Condensed" w:hAnsi="Avenir Next Condensed"/>
            <w:szCs w:val="24"/>
          </w:rPr>
          <w:t>aggregation model $h (\</w:t>
        </w:r>
        <w:proofErr w:type="spellStart"/>
        <w:r w:rsidRPr="00304397">
          <w:rPr>
            <w:rFonts w:ascii="Avenir Next Condensed" w:hAnsi="Avenir Next Condensed"/>
            <w:szCs w:val="24"/>
          </w:rPr>
          <w:t>cdot</w:t>
        </w:r>
      </w:ins>
      <w:proofErr w:type="spellEnd"/>
      <w:r w:rsidRPr="00304397">
        <w:rPr>
          <w:rFonts w:ascii="Avenir Next Condensed" w:hAnsi="Avenir Next Condensed"/>
          <w:szCs w:val="24"/>
        </w:rPr>
        <w:t>) $ is a function that takes a set of $M $ label sets $Z^{(</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t>
      </w:r>
      <w:ins w:id="827" w:author="artin majdi" w:date="2023-05-09T02:58:00Z">
        <w:r w:rsidRPr="00304397">
          <w:rPr>
            <w:rFonts w:ascii="Avenir Next Condensed" w:hAnsi="Avenir Next Condensed"/>
            <w:szCs w:val="24"/>
          </w:rPr>
          <w:t xml:space="preserve">in the training data </w:t>
        </w:r>
      </w:ins>
      <w:r w:rsidRPr="00304397">
        <w:rPr>
          <w:rFonts w:ascii="Avenir Next Condensed" w:hAnsi="Avenir Next Condensed"/>
          <w:szCs w:val="24"/>
        </w:rPr>
        <w:t xml:space="preserve">and calculates an aggregated label set </w:t>
      </w:r>
      <w:del w:id="828" w:author="artin majdi" w:date="2023-05-09T02:58:00Z">
        <w:r w:rsidR="00000000" w:rsidRPr="00304397">
          <w:rPr>
            <w:rFonts w:ascii="Avenir Next Condensed" w:hAnsi="Avenir Next Condensed" w:cs="Courier New"/>
            <w:szCs w:val="24"/>
          </w:rPr>
          <w:delText>${\</w:delText>
        </w:r>
      </w:del>
      <w:ins w:id="829"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widehat</w:t>
      </w:r>
      <w:proofErr w:type="spellEnd"/>
      <w:del w:id="830" w:author="artin majdi" w:date="2023-05-09T02:58:00Z">
        <w:r w:rsidR="00000000" w:rsidRPr="00304397">
          <w:rPr>
            <w:rFonts w:ascii="Avenir Next Condensed" w:hAnsi="Avenir Next Condensed" w:cs="Courier New"/>
            <w:szCs w:val="24"/>
          </w:rPr>
          <w:delText xml:space="preserve"> </w:delText>
        </w:r>
      </w:del>
      <w:ins w:id="831" w:author="artin majdi" w:date="2023-05-09T02:58:00Z">
        <w:r w:rsidRPr="00304397">
          <w:rPr>
            <w:rFonts w:ascii="Avenir Next Condensed" w:hAnsi="Avenir Next Condensed"/>
            <w:szCs w:val="24"/>
          </w:rPr>
          <w:t>{</w:t>
        </w:r>
      </w:ins>
      <w:r w:rsidRPr="00304397">
        <w:rPr>
          <w:rFonts w:ascii="Avenir Next Condensed" w:hAnsi="Avenir Next Condensed"/>
          <w:szCs w:val="24"/>
        </w:rPr>
        <w:t>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as an estimate of the true label set $Y^{(</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Our goal is to find </w:t>
      </w:r>
      <w:del w:id="832" w:author="artin majdi" w:date="2023-05-09T02:58:00Z">
        <w:r w:rsidR="00000000" w:rsidRPr="00304397">
          <w:rPr>
            <w:rFonts w:ascii="Avenir Next Condensed" w:hAnsi="Avenir Next Condensed" w:cs="Courier New"/>
            <w:szCs w:val="24"/>
          </w:rPr>
          <w:delText>a predictor $\hslash\left(\bullet\right</w:delText>
        </w:r>
      </w:del>
      <w:ins w:id="833" w:author="artin majdi" w:date="2023-05-09T02:58:00Z">
        <w:r w:rsidRPr="00304397">
          <w:rPr>
            <w:rFonts w:ascii="Avenir Next Condensed" w:hAnsi="Avenir Next Condensed"/>
            <w:szCs w:val="24"/>
          </w:rPr>
          <w:t>an aggregation model $h(\</w:t>
        </w:r>
        <w:proofErr w:type="spellStart"/>
        <w:r w:rsidRPr="00304397">
          <w:rPr>
            <w:rFonts w:ascii="Avenir Next Condensed" w:hAnsi="Avenir Next Condensed"/>
            <w:szCs w:val="24"/>
          </w:rPr>
          <w:t>cdot</w:t>
        </w:r>
      </w:ins>
      <w:proofErr w:type="spellEnd"/>
      <w:r w:rsidRPr="00304397">
        <w:rPr>
          <w:rFonts w:ascii="Avenir Next Condensed" w:hAnsi="Avenir Next Condensed"/>
          <w:szCs w:val="24"/>
        </w:rPr>
        <w:t xml:space="preserve">) $ that minimizes </w:t>
      </w:r>
      <w:del w:id="834" w:author="artin majdi" w:date="2023-05-09T02:58:00Z">
        <w:r w:rsidR="00000000" w:rsidRPr="00304397">
          <w:rPr>
            <w:rFonts w:ascii="Avenir Next Condensed" w:hAnsi="Avenir Next Condensed" w:cs="Courier New"/>
            <w:szCs w:val="24"/>
          </w:rPr>
          <w:delText xml:space="preserve">empirical </w:delText>
        </w:r>
      </w:del>
      <w:r w:rsidRPr="00304397">
        <w:rPr>
          <w:rFonts w:ascii="Avenir Next Condensed" w:hAnsi="Avenir Next Condensed"/>
          <w:szCs w:val="24"/>
        </w:rPr>
        <w:t>risk as follows</w:t>
      </w:r>
      <w:commentRangeStart w:id="835"/>
      <w:r w:rsidRPr="00304397">
        <w:rPr>
          <w:rFonts w:ascii="Avenir Next Condensed" w:hAnsi="Avenir Next Condensed"/>
          <w:szCs w:val="24"/>
        </w:rPr>
        <w:t>:</w:t>
      </w:r>
      <w:commentRangeEnd w:id="835"/>
      <w:r w:rsidR="00566B36" w:rsidRPr="00304397">
        <w:rPr>
          <w:rStyle w:val="CommentReference"/>
          <w:rFonts w:ascii="Avenir Next Condensed" w:hAnsi="Avenir Next Condensed"/>
          <w:sz w:val="24"/>
          <w:szCs w:val="24"/>
        </w:rPr>
        <w:commentReference w:id="835"/>
      </w:r>
    </w:p>
    <w:p w14:paraId="7B9211A3" w14:textId="77777777" w:rsidR="003A1683" w:rsidRPr="00304397" w:rsidRDefault="00000000" w:rsidP="00DC659F">
      <w:pPr>
        <w:pStyle w:val="PlainText"/>
        <w:jc w:val="both"/>
        <w:rPr>
          <w:del w:id="836" w:author="artin majdi" w:date="2023-05-09T02:58:00Z"/>
          <w:rFonts w:ascii="Avenir Next Condensed" w:hAnsi="Avenir Next Condensed" w:cs="Courier New"/>
          <w:sz w:val="24"/>
          <w:szCs w:val="24"/>
        </w:rPr>
      </w:pPr>
      <w:del w:id="837" w:author="artin majdi" w:date="2023-05-09T02:58:00Z">
        <w:r w:rsidRPr="00304397">
          <w:rPr>
            <w:rFonts w:ascii="Avenir Next Condensed" w:hAnsi="Avenir Next Condensed" w:cs="Courier New"/>
            <w:sz w:val="24"/>
            <w:szCs w:val="24"/>
          </w:rPr>
          <w:delText>\let\saveeqnno\theequation</w:delText>
        </w:r>
      </w:del>
    </w:p>
    <w:p w14:paraId="2D3639C8" w14:textId="2DBB8823" w:rsidR="00322588" w:rsidRPr="00304397" w:rsidRDefault="00000000" w:rsidP="00DC659F">
      <w:pPr>
        <w:jc w:val="both"/>
        <w:rPr>
          <w:ins w:id="838" w:author="artin majdi" w:date="2023-05-09T02:58:00Z"/>
          <w:rFonts w:ascii="Avenir Next Condensed" w:hAnsi="Avenir Next Condensed"/>
          <w:szCs w:val="24"/>
        </w:rPr>
      </w:pPr>
      <w:del w:id="839" w:author="artin majdi" w:date="2023-05-09T02:58:00Z">
        <w:r w:rsidRPr="00304397">
          <w:rPr>
            <w:rFonts w:ascii="Avenir Next Condensed" w:hAnsi="Avenir Next Condensed" w:cs="Courier New"/>
            <w:szCs w:val="24"/>
          </w:rPr>
          <w:delText>\let\savefrac</w:delText>
        </w:r>
      </w:del>
    </w:p>
    <w:p w14:paraId="145379F0" w14:textId="77777777" w:rsidR="00322588" w:rsidRPr="00304397" w:rsidRDefault="00322588" w:rsidP="00DC659F">
      <w:pPr>
        <w:jc w:val="both"/>
        <w:rPr>
          <w:ins w:id="840" w:author="artin majdi" w:date="2023-05-09T02:58:00Z"/>
          <w:rFonts w:ascii="Avenir Next Condensed" w:hAnsi="Avenir Next Condensed"/>
          <w:szCs w:val="24"/>
        </w:rPr>
      </w:pPr>
      <w:ins w:id="841" w:author="artin majdi" w:date="2023-05-09T02:58:00Z">
        <w:r w:rsidRPr="00304397">
          <w:rPr>
            <w:rFonts w:ascii="Avenir Next Condensed" w:hAnsi="Avenir Next Condensed"/>
            <w:szCs w:val="24"/>
          </w:rPr>
          <w:t>\begin{equation}</w:t>
        </w:r>
      </w:ins>
    </w:p>
    <w:p w14:paraId="4C31AEEF" w14:textId="77777777" w:rsidR="003A1683" w:rsidRPr="00304397" w:rsidRDefault="00322588" w:rsidP="00DC659F">
      <w:pPr>
        <w:pStyle w:val="PlainText"/>
        <w:jc w:val="both"/>
        <w:rPr>
          <w:del w:id="842" w:author="artin majdi" w:date="2023-05-09T02:58:00Z"/>
          <w:rFonts w:ascii="Avenir Next Condensed" w:hAnsi="Avenir Next Condensed" w:cs="Courier New"/>
          <w:sz w:val="24"/>
          <w:szCs w:val="24"/>
        </w:rPr>
      </w:pPr>
      <w:ins w:id="843" w:author="artin majdi" w:date="2023-05-09T02:58:00Z">
        <w:r w:rsidRPr="00304397">
          <w:rPr>
            <w:rFonts w:ascii="Avenir Next Condensed" w:hAnsi="Avenir Next Condensed"/>
            <w:sz w:val="24"/>
            <w:szCs w:val="24"/>
          </w:rPr>
          <w:t xml:space="preserve">R(h) = </w:t>
        </w:r>
      </w:ins>
      <w:r w:rsidRPr="003C55C6">
        <w:rPr>
          <w:rFonts w:ascii="Avenir Next Condensed" w:hAnsi="Avenir Next Condensed"/>
          <w:sz w:val="24"/>
          <w:szCs w:val="24"/>
        </w:rPr>
        <w:t>\frac</w:t>
      </w:r>
    </w:p>
    <w:p w14:paraId="2910EFF3" w14:textId="77777777" w:rsidR="003A1683" w:rsidRPr="00304397" w:rsidRDefault="00000000" w:rsidP="00DC659F">
      <w:pPr>
        <w:pStyle w:val="PlainText"/>
        <w:jc w:val="both"/>
        <w:rPr>
          <w:del w:id="844" w:author="artin majdi" w:date="2023-05-09T02:58:00Z"/>
          <w:rFonts w:ascii="Avenir Next Condensed" w:hAnsi="Avenir Next Condensed" w:cs="Courier New"/>
          <w:sz w:val="24"/>
          <w:szCs w:val="24"/>
        </w:rPr>
      </w:pPr>
      <w:del w:id="845" w:author="artin majdi" w:date="2023-05-09T02:58:00Z">
        <w:r w:rsidRPr="00304397">
          <w:rPr>
            <w:rFonts w:ascii="Avenir Next Condensed" w:hAnsi="Avenir Next Condensed" w:cs="Courier New"/>
            <w:sz w:val="24"/>
            <w:szCs w:val="24"/>
          </w:rPr>
          <w:delText>\def\dispfrac{\displaystyle\savefrac}</w:delText>
        </w:r>
      </w:del>
    </w:p>
    <w:p w14:paraId="09D2110D" w14:textId="77777777" w:rsidR="003A1683" w:rsidRPr="00304397" w:rsidRDefault="00000000" w:rsidP="00DC659F">
      <w:pPr>
        <w:pStyle w:val="PlainText"/>
        <w:jc w:val="both"/>
        <w:rPr>
          <w:del w:id="846" w:author="artin majdi" w:date="2023-05-09T02:58:00Z"/>
          <w:rFonts w:ascii="Avenir Next Condensed" w:hAnsi="Avenir Next Condensed" w:cs="Courier New"/>
          <w:sz w:val="24"/>
          <w:szCs w:val="24"/>
        </w:rPr>
      </w:pPr>
      <w:del w:id="847" w:author="artin majdi" w:date="2023-05-09T02:58:00Z">
        <w:r w:rsidRPr="00304397">
          <w:rPr>
            <w:rFonts w:ascii="Avenir Next Condensed" w:hAnsi="Avenir Next Condensed" w:cs="Courier New"/>
            <w:sz w:val="24"/>
            <w:szCs w:val="24"/>
          </w:rPr>
          <w:delText>\begin{eqnarray}</w:delText>
        </w:r>
      </w:del>
    </w:p>
    <w:p w14:paraId="5AE4D60B" w14:textId="77777777" w:rsidR="003A1683" w:rsidRPr="00304397" w:rsidRDefault="00000000" w:rsidP="00DC659F">
      <w:pPr>
        <w:pStyle w:val="PlainText"/>
        <w:jc w:val="both"/>
        <w:rPr>
          <w:del w:id="848" w:author="artin majdi" w:date="2023-05-09T02:58:00Z"/>
          <w:rFonts w:ascii="Avenir Next Condensed" w:hAnsi="Avenir Next Condensed" w:cs="Courier New"/>
          <w:sz w:val="24"/>
          <w:szCs w:val="24"/>
        </w:rPr>
      </w:pPr>
      <w:del w:id="849" w:author="artin majdi" w:date="2023-05-09T02:58:00Z">
        <w:r w:rsidRPr="00304397">
          <w:rPr>
            <w:rFonts w:ascii="Avenir Next Condensed" w:hAnsi="Avenir Next Condensed" w:cs="Courier New"/>
            <w:sz w:val="24"/>
            <w:szCs w:val="24"/>
          </w:rPr>
          <w:delText>\let\frac\dispfrac</w:delText>
        </w:r>
      </w:del>
    </w:p>
    <w:p w14:paraId="17F4584A" w14:textId="77777777" w:rsidR="003A1683" w:rsidRPr="00304397" w:rsidRDefault="00000000" w:rsidP="00DC659F">
      <w:pPr>
        <w:pStyle w:val="PlainText"/>
        <w:jc w:val="both"/>
        <w:rPr>
          <w:del w:id="850" w:author="artin majdi" w:date="2023-05-09T02:58:00Z"/>
          <w:rFonts w:ascii="Avenir Next Condensed" w:hAnsi="Avenir Next Condensed" w:cs="Courier New"/>
          <w:sz w:val="24"/>
          <w:szCs w:val="24"/>
        </w:rPr>
      </w:pPr>
      <w:del w:id="851" w:author="artin majdi" w:date="2023-05-09T02:58:00Z">
        <w:r w:rsidRPr="00304397">
          <w:rPr>
            <w:rFonts w:ascii="Avenir Next Condensed" w:hAnsi="Avenir Next Condensed" w:cs="Courier New"/>
            <w:sz w:val="24"/>
            <w:szCs w:val="24"/>
          </w:rPr>
          <w:delText>\gdef\theequation{2}</w:delText>
        </w:r>
      </w:del>
    </w:p>
    <w:p w14:paraId="13EBBEC4" w14:textId="77777777" w:rsidR="003A1683" w:rsidRPr="00304397" w:rsidRDefault="00000000" w:rsidP="00DC659F">
      <w:pPr>
        <w:pStyle w:val="PlainText"/>
        <w:jc w:val="both"/>
        <w:rPr>
          <w:del w:id="852" w:author="artin majdi" w:date="2023-05-09T02:58:00Z"/>
          <w:rFonts w:ascii="Avenir Next Condensed" w:hAnsi="Avenir Next Condensed" w:cs="Courier New"/>
          <w:sz w:val="24"/>
          <w:szCs w:val="24"/>
        </w:rPr>
      </w:pPr>
      <w:del w:id="853" w:author="artin majdi" w:date="2023-05-09T02:58:00Z">
        <w:r w:rsidRPr="00304397">
          <w:rPr>
            <w:rFonts w:ascii="Avenir Next Condensed" w:hAnsi="Avenir Next Condensed" w:cs="Courier New"/>
            <w:sz w:val="24"/>
            <w:szCs w:val="24"/>
          </w:rPr>
          <w:delText>\let\theHequation\theequation</w:delText>
        </w:r>
      </w:del>
    </w:p>
    <w:p w14:paraId="3E924588" w14:textId="77777777" w:rsidR="00322588" w:rsidRPr="00304397" w:rsidRDefault="00000000" w:rsidP="00DC659F">
      <w:pPr>
        <w:jc w:val="both"/>
        <w:rPr>
          <w:moveFrom w:id="854" w:author="artin majdi" w:date="2023-05-09T02:58:00Z"/>
          <w:rFonts w:ascii="Avenir Next Condensed" w:hAnsi="Avenir Next Condensed"/>
          <w:szCs w:val="24"/>
        </w:rPr>
      </w:pPr>
      <w:del w:id="855" w:author="artin majdi" w:date="2023-05-09T02:58:00Z">
        <w:r w:rsidRPr="00304397">
          <w:rPr>
            <w:rFonts w:ascii="Avenir Next Condensed" w:hAnsi="Avenir Next Condensed" w:cs="Courier New"/>
            <w:szCs w:val="24"/>
          </w:rPr>
          <w:delText>\label{disp-formula-group-602ec411b9634448b886b5078deea2fe}</w:delText>
        </w:r>
      </w:del>
      <w:ins w:id="856" w:author="artin majdi" w:date="2023-05-09T02:58:00Z">
        <w:r w:rsidR="00322588" w:rsidRPr="00304397">
          <w:rPr>
            <w:rFonts w:ascii="Avenir Next Condensed" w:hAnsi="Avenir Next Condensed"/>
            <w:szCs w:val="24"/>
          </w:rPr>
          <w:t>{1}{N} \</w:t>
        </w:r>
      </w:ins>
      <w:moveFromRangeStart w:id="857" w:author="artin majdi" w:date="2023-05-09T02:58:00Z" w:name="move134493538"/>
    </w:p>
    <w:p w14:paraId="61799C37" w14:textId="33BA81F6" w:rsidR="00322588" w:rsidRPr="00304397" w:rsidRDefault="00322588" w:rsidP="00DC659F">
      <w:pPr>
        <w:jc w:val="both"/>
        <w:rPr>
          <w:rFonts w:ascii="Avenir Next Condensed" w:hAnsi="Avenir Next Condensed"/>
          <w:szCs w:val="24"/>
        </w:rPr>
      </w:pPr>
      <w:moveFrom w:id="858" w:author="artin majdi" w:date="2023-05-09T02:58:00Z">
        <w:r w:rsidRPr="00304397">
          <w:rPr>
            <w:rFonts w:ascii="Avenir Next Condensed" w:hAnsi="Avenir Next Condensed"/>
            <w:szCs w:val="24"/>
          </w:rPr>
          <w:t>\begin{</w:t>
        </w:r>
      </w:moveFrom>
      <w:moveFromRangeEnd w:id="857"/>
      <w:del w:id="859" w:author="artin majdi" w:date="2023-05-09T02:58:00Z">
        <w:r w:rsidR="00000000" w:rsidRPr="00304397">
          <w:rPr>
            <w:rFonts w:ascii="Avenir Next Condensed" w:hAnsi="Avenir Next Condensed" w:cs="Courier New"/>
            <w:szCs w:val="24"/>
          </w:rPr>
          <w:delText>array}{@{}l}R</w:delText>
        </w:r>
        <w:commentRangeStart w:id="860"/>
        <w:commentRangeEnd w:id="860"/>
        <w:r w:rsidR="007E048D" w:rsidRPr="00304397">
          <w:rPr>
            <w:rStyle w:val="CommentReference"/>
            <w:rFonts w:ascii="Avenir Next Condensed" w:hAnsi="Avenir Next Condensed"/>
            <w:sz w:val="24"/>
            <w:szCs w:val="24"/>
          </w:rPr>
          <w:commentReference w:id="860"/>
        </w:r>
        <w:r w:rsidR="00000000" w:rsidRPr="00304397">
          <w:rPr>
            <w:rFonts w:ascii="Avenir Next Condensed" w:hAnsi="Avenir Next Condensed" w:cs="Courier New"/>
            <w:szCs w:val="24"/>
          </w:rPr>
          <w:delText>\left(\hslash\right)=\frac1N{\</w:delText>
        </w:r>
      </w:del>
      <w:r w:rsidRPr="00304397">
        <w:rPr>
          <w:rFonts w:ascii="Avenir Next Condensed" w:hAnsi="Avenir Next Condensed"/>
          <w:szCs w:val="24"/>
        </w:rPr>
        <w:t>sum</w:t>
      </w:r>
      <w:del w:id="861" w:author="artin majdi" w:date="2023-05-09T02:58:00Z">
        <w:r w:rsidR="00000000" w:rsidRPr="00304397">
          <w:rPr>
            <w:rFonts w:ascii="Avenir Next Condensed" w:hAnsi="Avenir Next Condensed" w:cs="Courier New"/>
            <w:szCs w:val="24"/>
          </w:rPr>
          <w:delText>\nolimits</w:delText>
        </w:r>
      </w:del>
      <w:r w:rsidRPr="00304397">
        <w:rPr>
          <w:rFonts w:ascii="Avenir Next Condensed" w:hAnsi="Avenir Next Condensed"/>
          <w:szCs w:val="24"/>
        </w:rPr>
        <w: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=1}^{N</w:t>
      </w:r>
      <w:del w:id="862" w:author="artin majdi" w:date="2023-05-09T02:58:00Z">
        <w:r w:rsidR="00000000" w:rsidRPr="00304397">
          <w:rPr>
            <w:rFonts w:ascii="Avenir Next Condensed" w:hAnsi="Avenir Next Condensed" w:cs="Courier New"/>
            <w:szCs w:val="24"/>
          </w:rPr>
          <w:delText>}{\</w:delText>
        </w:r>
      </w:del>
      <w:ins w:id="863" w:author="artin majdi" w:date="2023-05-09T02:58:00Z">
        <w:r w:rsidRPr="00304397">
          <w:rPr>
            <w:rFonts w:ascii="Avenir Next Condensed" w:hAnsi="Avenir Next Condensed"/>
            <w:szCs w:val="24"/>
          </w:rPr>
          <w:t>} \</w:t>
        </w:r>
      </w:ins>
      <w:proofErr w:type="spellStart"/>
      <w:r w:rsidRPr="00304397">
        <w:rPr>
          <w:rFonts w:ascii="Avenir Next Condensed" w:hAnsi="Avenir Next Condensed"/>
          <w:szCs w:val="24"/>
        </w:rPr>
        <w:t>mathcal</w:t>
      </w:r>
      <w:proofErr w:type="spellEnd"/>
      <w:r w:rsidRPr="00304397">
        <w:rPr>
          <w:rFonts w:ascii="Avenir Next Condensed" w:hAnsi="Avenir Next Condensed"/>
          <w:szCs w:val="24"/>
        </w:rPr>
        <w:t>{L</w:t>
      </w:r>
      <w:del w:id="864" w:author="artin majdi" w:date="2023-05-09T02:58:00Z">
        <w:r w:rsidR="00000000" w:rsidRPr="00304397">
          <w:rPr>
            <w:rFonts w:ascii="Avenir Next Condensed" w:hAnsi="Avenir Next Condensed" w:cs="Courier New"/>
            <w:szCs w:val="24"/>
          </w:rPr>
          <w:delText>}\</w:delText>
        </w:r>
      </w:del>
      <w:ins w:id="865" w:author="artin majdi" w:date="2023-05-09T02:58:00Z">
        <w:r w:rsidRPr="00304397">
          <w:rPr>
            <w:rFonts w:ascii="Avenir Next Condensed" w:hAnsi="Avenir Next Condensed"/>
            <w:szCs w:val="24"/>
          </w:rPr>
          <w:t>} \</w:t>
        </w:r>
      </w:ins>
      <w:r w:rsidRPr="00304397">
        <w:rPr>
          <w:rFonts w:ascii="Avenir Next Condensed" w:hAnsi="Avenir Next Condensed"/>
          <w:szCs w:val="24"/>
        </w:rPr>
        <w:t>left(</w:t>
      </w:r>
      <w:ins w:id="86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Y^{(</w:t>
      </w:r>
      <w:proofErr w:type="spellStart"/>
      <w:r w:rsidRPr="00304397">
        <w:rPr>
          <w:rFonts w:ascii="Avenir Next Condensed" w:hAnsi="Avenir Next Condensed"/>
          <w:szCs w:val="24"/>
        </w:rPr>
        <w:t>i</w:t>
      </w:r>
      <w:proofErr w:type="spellEnd"/>
      <w:del w:id="867" w:author="artin majdi" w:date="2023-05-09T02:58:00Z">
        <w:r w:rsidR="00000000" w:rsidRPr="00304397">
          <w:rPr>
            <w:rFonts w:ascii="Avenir Next Condensed" w:hAnsi="Avenir Next Condensed" w:cs="Courier New"/>
            <w:szCs w:val="24"/>
          </w:rPr>
          <w:delText>)},\hslash</w:delText>
        </w:r>
      </w:del>
      <w:ins w:id="868" w:author="artin majdi" w:date="2023-05-09T02:58:00Z">
        <w:r w:rsidRPr="00304397">
          <w:rPr>
            <w:rFonts w:ascii="Avenir Next Condensed" w:hAnsi="Avenir Next Condensed"/>
            <w:szCs w:val="24"/>
          </w:rPr>
          <w:t>)}, h</w:t>
        </w:r>
      </w:ins>
      <w:r w:rsidRPr="00304397">
        <w:rPr>
          <w:rFonts w:ascii="Avenir Next Condensed" w:hAnsi="Avenir Next Condensed"/>
          <w:szCs w:val="24"/>
        </w:rPr>
        <w:t>\left(\left</w:t>
      </w:r>
      <w:del w:id="869" w:author="artin majdi" w:date="2023-05-09T02:58:00Z">
        <w:r w:rsidR="00000000" w:rsidRPr="00304397">
          <w:rPr>
            <w:rFonts w:ascii="Avenir Next Condensed" w:hAnsi="Avenir Next Condensed" w:cs="Courier New"/>
            <w:szCs w:val="24"/>
          </w:rPr>
          <w:delText>(</w:delText>
        </w:r>
      </w:del>
      <w:ins w:id="870" w:author="artin majdi" w:date="2023-05-09T02:58:00Z">
        <w:r w:rsidRPr="00304397">
          <w:rPr>
            <w:rFonts w:ascii="Avenir Next Condensed" w:hAnsi="Avenir Next Condensed"/>
            <w:szCs w:val="24"/>
          </w:rPr>
          <w:t>\{</w:t>
        </w:r>
      </w:ins>
      <w:r w:rsidRPr="00304397">
        <w:rPr>
          <w:rFonts w:ascii="Avenir Next Condensed" w:hAnsi="Avenir Next Condensed"/>
          <w:szCs w:val="24"/>
        </w:rPr>
        <w:t>Z</w:t>
      </w:r>
      <w:del w:id="871" w:author="artin majdi" w:date="2023-05-09T02:58:00Z">
        <w:r w:rsidR="00000000" w:rsidRPr="00304397">
          <w:rPr>
            <w:rFonts w:ascii="Avenir Next Condensed" w:hAnsi="Avenir Next Condensed" w:cs="Courier New"/>
            <w:szCs w:val="24"/>
          </w:rPr>
          <w:delText>_1^{(</w:delText>
        </w:r>
      </w:del>
      <w:ins w:id="872" w:author="artin majdi" w:date="2023-05-09T02:58:00Z">
        <w:r w:rsidRPr="00304397">
          <w:rPr>
            <w:rFonts w:ascii="Avenir Next Condensed" w:hAnsi="Avenir Next Condensed"/>
            <w:szCs w:val="24"/>
          </w:rPr>
          <w:t>_{\alpha}^{(</w:t>
        </w:r>
      </w:ins>
      <w:r w:rsidRPr="00304397">
        <w:rPr>
          <w:rFonts w:ascii="Avenir Next Condensed" w:hAnsi="Avenir Next Condensed"/>
          <w:szCs w:val="24"/>
        </w:rPr>
        <w:t>i</w:t>
      </w:r>
      <w:del w:id="873" w:author="artin majdi" w:date="2023-05-09T02:58:00Z">
        <w:r w:rsidR="00000000" w:rsidRPr="00304397">
          <w:rPr>
            <w:rFonts w:ascii="Avenir Next Condensed" w:hAnsi="Avenir Next Condensed" w:cs="Courier New"/>
            <w:szCs w:val="24"/>
          </w:rPr>
          <w:delText>)},\;Z_2^{(i)},\;\dots.,\;Z_\mathrm{</w:delText>
        </w:r>
      </w:del>
      <w:ins w:id="874" w:author="artin majdi" w:date="2023-05-09T02:58:00Z">
        <w:r w:rsidRPr="00304397">
          <w:rPr>
            <w:rFonts w:ascii="Avenir Next Condensed" w:hAnsi="Avenir Next Condensed"/>
            <w:szCs w:val="24"/>
          </w:rPr>
          <w:t>)}\right\}_{\alpha=1}^{</w:t>
        </w:r>
      </w:ins>
      <w:r w:rsidRPr="00304397">
        <w:rPr>
          <w:rFonts w:ascii="Avenir Next Condensed" w:hAnsi="Avenir Next Condensed"/>
          <w:szCs w:val="24"/>
        </w:rPr>
        <w:t>M</w:t>
      </w:r>
      <w:del w:id="875" w:author="artin majdi" w:date="2023-05-09T02:58:00Z">
        <w:r w:rsidR="00000000" w:rsidRPr="00304397">
          <w:rPr>
            <w:rFonts w:ascii="Avenir Next Condensed" w:hAnsi="Avenir Next Condensed" w:cs="Courier New"/>
            <w:szCs w:val="24"/>
          </w:rPr>
          <w:delText>}^{(i)}\</w:delText>
        </w:r>
      </w:del>
      <w:ins w:id="876" w:author="artin majdi" w:date="2023-05-09T02:58:00Z">
        <w:r w:rsidRPr="00304397">
          <w:rPr>
            <w:rFonts w:ascii="Avenir Next Condensed" w:hAnsi="Avenir Next Condensed"/>
            <w:szCs w:val="24"/>
          </w:rPr>
          <w:t>}\</w:t>
        </w:r>
      </w:ins>
      <w:r w:rsidRPr="00304397">
        <w:rPr>
          <w:rFonts w:ascii="Avenir Next Condensed" w:hAnsi="Avenir Next Condensed"/>
          <w:szCs w:val="24"/>
        </w:rPr>
        <w:t>right</w:t>
      </w:r>
      <w:del w:id="877" w:author="artin majdi" w:date="2023-05-09T02:58:00Z">
        <w:r w:rsidR="00000000" w:rsidRPr="00304397">
          <w:rPr>
            <w:rFonts w:ascii="Avenir Next Condensed" w:hAnsi="Avenir Next Condensed" w:cs="Courier New"/>
            <w:szCs w:val="24"/>
          </w:rPr>
          <w:delText>\}\</w:delText>
        </w:r>
      </w:del>
      <w:ins w:id="878" w:author="artin majdi" w:date="2023-05-09T02:58:00Z">
        <w:r w:rsidRPr="00304397">
          <w:rPr>
            <w:rFonts w:ascii="Avenir Next Condensed" w:hAnsi="Avenir Next Condensed"/>
            <w:szCs w:val="24"/>
          </w:rPr>
          <w:t>)\</w:t>
        </w:r>
      </w:ins>
      <w:r w:rsidRPr="00304397">
        <w:rPr>
          <w:rFonts w:ascii="Avenir Next Condensed" w:hAnsi="Avenir Next Condensed"/>
          <w:szCs w:val="24"/>
        </w:rPr>
        <w:t>right</w:t>
      </w:r>
      <w:del w:id="879" w:author="artin majdi" w:date="2023-05-09T02:58:00Z">
        <w:r w:rsidR="00000000" w:rsidRPr="00304397">
          <w:rPr>
            <w:rFonts w:ascii="Avenir Next Condensed" w:hAnsi="Avenir Next Condensed" w:cs="Courier New"/>
            <w:szCs w:val="24"/>
          </w:rPr>
          <w:delText>)\right)}}\end{array}</w:delText>
        </w:r>
      </w:del>
      <w:ins w:id="880" w:author="artin majdi" w:date="2023-05-09T02:58:00Z">
        <w:r w:rsidRPr="00304397">
          <w:rPr>
            <w:rFonts w:ascii="Avenir Next Condensed" w:hAnsi="Avenir Next Condensed"/>
            <w:szCs w:val="24"/>
          </w:rPr>
          <w:t>)</w:t>
        </w:r>
      </w:ins>
    </w:p>
    <w:p w14:paraId="116AD462" w14:textId="77777777" w:rsidR="00322588" w:rsidRPr="00304397" w:rsidRDefault="00322588" w:rsidP="00DC659F">
      <w:pPr>
        <w:jc w:val="both"/>
        <w:rPr>
          <w:ins w:id="881" w:author="artin majdi" w:date="2023-05-09T02:58:00Z"/>
          <w:rFonts w:ascii="Avenir Next Condensed" w:hAnsi="Avenir Next Condensed"/>
          <w:szCs w:val="24"/>
        </w:rPr>
      </w:pPr>
      <w:ins w:id="882" w:author="artin majdi" w:date="2023-05-09T02:58:00Z">
        <w:r w:rsidRPr="00304397">
          <w:rPr>
            <w:rFonts w:ascii="Avenir Next Condensed" w:hAnsi="Avenir Next Condensed"/>
            <w:szCs w:val="24"/>
          </w:rPr>
          <w:t>\label{crowd.Eq.2.risk.emp}</w:t>
        </w:r>
      </w:ins>
    </w:p>
    <w:p w14:paraId="15188513" w14:textId="77777777" w:rsidR="003A1683" w:rsidRPr="00304397" w:rsidRDefault="00322588" w:rsidP="00DC659F">
      <w:pPr>
        <w:pStyle w:val="PlainText"/>
        <w:jc w:val="both"/>
        <w:rPr>
          <w:del w:id="883" w:author="artin majdi" w:date="2023-05-09T02:58:00Z"/>
          <w:rFonts w:ascii="Avenir Next Condensed" w:hAnsi="Avenir Next Condensed" w:cs="Courier New"/>
          <w:sz w:val="24"/>
          <w:szCs w:val="24"/>
        </w:rPr>
      </w:pPr>
      <w:r w:rsidRPr="003C55C6">
        <w:rPr>
          <w:rFonts w:ascii="Avenir Next Condensed" w:hAnsi="Avenir Next Condensed"/>
          <w:sz w:val="24"/>
          <w:szCs w:val="24"/>
        </w:rPr>
        <w:t>\end{</w:t>
      </w:r>
      <w:del w:id="884" w:author="artin majdi" w:date="2023-05-09T02:58:00Z">
        <w:r w:rsidR="00000000" w:rsidRPr="00304397">
          <w:rPr>
            <w:rFonts w:ascii="Avenir Next Condensed" w:hAnsi="Avenir Next Condensed" w:cs="Courier New"/>
            <w:sz w:val="24"/>
            <w:szCs w:val="24"/>
          </w:rPr>
          <w:delText>eqnarray}</w:delText>
        </w:r>
      </w:del>
    </w:p>
    <w:p w14:paraId="68B5E10C" w14:textId="77777777" w:rsidR="003A1683" w:rsidRPr="00304397" w:rsidRDefault="00000000" w:rsidP="00DC659F">
      <w:pPr>
        <w:pStyle w:val="PlainText"/>
        <w:jc w:val="both"/>
        <w:rPr>
          <w:del w:id="885" w:author="artin majdi" w:date="2023-05-09T02:58:00Z"/>
          <w:rFonts w:ascii="Avenir Next Condensed" w:hAnsi="Avenir Next Condensed" w:cs="Courier New"/>
          <w:sz w:val="24"/>
          <w:szCs w:val="24"/>
        </w:rPr>
      </w:pPr>
      <w:del w:id="886" w:author="artin majdi" w:date="2023-05-09T02:58:00Z">
        <w:r w:rsidRPr="00304397">
          <w:rPr>
            <w:rFonts w:ascii="Avenir Next Condensed" w:hAnsi="Avenir Next Condensed" w:cs="Courier New"/>
            <w:sz w:val="24"/>
            <w:szCs w:val="24"/>
          </w:rPr>
          <w:delText>\global\let\theequation\saveeqnno</w:delText>
        </w:r>
      </w:del>
    </w:p>
    <w:p w14:paraId="4A626461" w14:textId="450805F1" w:rsidR="00322588" w:rsidRPr="00304397" w:rsidRDefault="00000000" w:rsidP="00DC659F">
      <w:pPr>
        <w:jc w:val="both"/>
        <w:rPr>
          <w:rFonts w:ascii="Avenir Next Condensed" w:hAnsi="Avenir Next Condensed"/>
          <w:szCs w:val="24"/>
        </w:rPr>
      </w:pPr>
      <w:del w:id="887" w:author="artin majdi" w:date="2023-05-09T02:58:00Z">
        <w:r w:rsidRPr="00304397">
          <w:rPr>
            <w:rFonts w:ascii="Avenir Next Condensed" w:hAnsi="Avenir Next Condensed" w:cs="Courier New"/>
            <w:szCs w:val="24"/>
          </w:rPr>
          <w:delText>\addtocounter{</w:delText>
        </w:r>
      </w:del>
      <w:r w:rsidR="00322588" w:rsidRPr="00304397">
        <w:rPr>
          <w:rFonts w:ascii="Avenir Next Condensed" w:hAnsi="Avenir Next Condensed"/>
          <w:szCs w:val="24"/>
        </w:rPr>
        <w:t>equation</w:t>
      </w:r>
      <w:del w:id="888" w:author="artin majdi" w:date="2023-05-09T02:58:00Z">
        <w:r w:rsidRPr="00304397">
          <w:rPr>
            <w:rFonts w:ascii="Avenir Next Condensed" w:hAnsi="Avenir Next Condensed" w:cs="Courier New"/>
            <w:szCs w:val="24"/>
          </w:rPr>
          <w:delText xml:space="preserve">}{-1}\ignorespaces </w:delText>
        </w:r>
      </w:del>
      <w:ins w:id="889" w:author="artin majdi" w:date="2023-05-09T02:58:00Z">
        <w:r w:rsidR="00322588" w:rsidRPr="00304397">
          <w:rPr>
            <w:rFonts w:ascii="Avenir Next Condensed" w:hAnsi="Avenir Next Condensed"/>
            <w:szCs w:val="24"/>
          </w:rPr>
          <w:t>}</w:t>
        </w:r>
      </w:ins>
    </w:p>
    <w:p w14:paraId="3BB1C098" w14:textId="5FD8D606" w:rsidR="00322588" w:rsidRPr="00304397" w:rsidRDefault="00000000" w:rsidP="00DC659F">
      <w:pPr>
        <w:jc w:val="both"/>
        <w:rPr>
          <w:ins w:id="890" w:author="artin majdi" w:date="2023-05-09T02:58:00Z"/>
          <w:rFonts w:ascii="Avenir Next Condensed" w:hAnsi="Avenir Next Condensed"/>
          <w:szCs w:val="24"/>
        </w:rPr>
      </w:pPr>
      <w:del w:id="891" w:author="artin majdi" w:date="2023-05-09T02:58:00Z">
        <w:r w:rsidRPr="00304397">
          <w:rPr>
            <w:rFonts w:ascii="Avenir Next Condensed" w:hAnsi="Avenir Next Condensed" w:cs="Courier New"/>
            <w:szCs w:val="24"/>
          </w:rPr>
          <w:delText>where</w:delText>
        </w:r>
      </w:del>
    </w:p>
    <w:p w14:paraId="2D365B84" w14:textId="1C979E77" w:rsidR="00322588" w:rsidRPr="00304397" w:rsidRDefault="00322588" w:rsidP="00DC659F">
      <w:pPr>
        <w:jc w:val="both"/>
        <w:rPr>
          <w:rFonts w:ascii="Avenir Next Condensed" w:hAnsi="Avenir Next Condensed"/>
          <w:szCs w:val="24"/>
        </w:rPr>
      </w:pPr>
      <w:ins w:id="892" w:author="artin majdi" w:date="2023-05-09T02:58:00Z">
        <w:r w:rsidRPr="00304397">
          <w:rPr>
            <w:rFonts w:ascii="Avenir Next Condensed" w:hAnsi="Avenir Next Condensed"/>
            <w:szCs w:val="24"/>
          </w:rPr>
          <w:t>In this context,</w:t>
        </w:r>
      </w:ins>
      <w:r w:rsidRPr="00304397">
        <w:rPr>
          <w:rFonts w:ascii="Avenir Next Condensed" w:hAnsi="Avenir Next Condensed"/>
          <w:szCs w:val="24"/>
        </w:rPr>
        <w:t xml:space="preserve"> $\</w:t>
      </w:r>
      <w:proofErr w:type="spellStart"/>
      <w:r w:rsidRPr="00304397">
        <w:rPr>
          <w:rFonts w:ascii="Avenir Next Condensed" w:hAnsi="Avenir Next Condensed"/>
          <w:szCs w:val="24"/>
        </w:rPr>
        <w:t>mathcal</w:t>
      </w:r>
      <w:proofErr w:type="spellEnd"/>
      <w:r w:rsidRPr="00304397">
        <w:rPr>
          <w:rFonts w:ascii="Avenir Next Condensed" w:hAnsi="Avenir Next Condensed"/>
          <w:szCs w:val="24"/>
        </w:rPr>
        <w:t>{L}(\</w:t>
      </w:r>
      <w:proofErr w:type="spellStart"/>
      <w:r w:rsidRPr="00304397">
        <w:rPr>
          <w:rFonts w:ascii="Avenir Next Condensed" w:hAnsi="Avenir Next Condensed"/>
          <w:szCs w:val="24"/>
        </w:rPr>
        <w:t>cdot</w:t>
      </w:r>
      <w:proofErr w:type="spellEnd"/>
      <w:r w:rsidRPr="00304397">
        <w:rPr>
          <w:rFonts w:ascii="Avenir Next Condensed" w:hAnsi="Avenir Next Condensed"/>
          <w:szCs w:val="24"/>
        </w:rPr>
        <w:t xml:space="preserve">) $ </w:t>
      </w:r>
      <w:del w:id="893" w:author="artin majdi" w:date="2023-05-09T02:58:00Z">
        <w:r w:rsidR="00000000" w:rsidRPr="00304397">
          <w:rPr>
            <w:rFonts w:ascii="Avenir Next Condensed" w:hAnsi="Avenir Next Condensed" w:cs="Courier New"/>
            <w:szCs w:val="24"/>
          </w:rPr>
          <w:delText>is</w:delText>
        </w:r>
      </w:del>
      <w:ins w:id="894" w:author="artin majdi" w:date="2023-05-09T02:58:00Z">
        <w:r w:rsidRPr="00304397">
          <w:rPr>
            <w:rFonts w:ascii="Avenir Next Condensed" w:hAnsi="Avenir Next Condensed"/>
            <w:szCs w:val="24"/>
          </w:rPr>
          <w:t>represents</w:t>
        </w:r>
      </w:ins>
      <w:r w:rsidRPr="00304397">
        <w:rPr>
          <w:rFonts w:ascii="Avenir Next Condensed" w:hAnsi="Avenir Next Condensed"/>
          <w:szCs w:val="24"/>
        </w:rPr>
        <w:t xml:space="preserve"> an arbitrary loss function</w:t>
      </w:r>
      <w:ins w:id="895" w:author="artin majdi" w:date="2023-05-09T02:58:00Z">
        <w:r w:rsidRPr="00304397">
          <w:rPr>
            <w:rFonts w:ascii="Avenir Next Condensed" w:hAnsi="Avenir Next Condensed"/>
            <w:szCs w:val="24"/>
          </w:rPr>
          <w:t>, which quantifies the discrepancy between predicted labels and true labels while accounting for the varying importance of different types of errors</w:t>
        </w:r>
      </w:ins>
      <w:r w:rsidRPr="00304397">
        <w:rPr>
          <w:rFonts w:ascii="Avenir Next Condensed" w:hAnsi="Avenir Next Condensed"/>
          <w:szCs w:val="24"/>
        </w:rPr>
        <w:t>.</w:t>
      </w:r>
    </w:p>
    <w:p w14:paraId="196197B2" w14:textId="77777777" w:rsidR="00322588" w:rsidRPr="00304397" w:rsidRDefault="00322588" w:rsidP="00DC659F">
      <w:pPr>
        <w:jc w:val="both"/>
        <w:rPr>
          <w:ins w:id="896" w:author="artin majdi" w:date="2023-05-09T02:58:00Z"/>
          <w:rFonts w:ascii="Avenir Next Condensed" w:hAnsi="Avenir Next Condensed"/>
          <w:szCs w:val="24"/>
        </w:rPr>
      </w:pPr>
    </w:p>
    <w:p w14:paraId="500538BE" w14:textId="4406A3D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Our goal is to choose </w:t>
      </w:r>
      <w:del w:id="897" w:author="artin majdi" w:date="2023-05-09T02:58:00Z">
        <w:r w:rsidR="00000000" w:rsidRPr="00304397">
          <w:rPr>
            <w:rFonts w:ascii="Avenir Next Condensed" w:hAnsi="Avenir Next Condensed" w:cs="Courier New"/>
            <w:szCs w:val="24"/>
          </w:rPr>
          <w:delText>a predictor</w:delText>
        </w:r>
      </w:del>
      <w:ins w:id="898" w:author="artin majdi" w:date="2023-05-09T02:58:00Z">
        <w:r w:rsidRPr="00304397">
          <w:rPr>
            <w:rFonts w:ascii="Avenir Next Condensed" w:hAnsi="Avenir Next Condensed"/>
            <w:szCs w:val="24"/>
          </w:rPr>
          <w:t>an aggregation model</w:t>
        </w:r>
      </w:ins>
      <w:r w:rsidRPr="00304397">
        <w:rPr>
          <w:rFonts w:ascii="Avenir Next Condensed" w:hAnsi="Avenir Next Condensed"/>
          <w:szCs w:val="24"/>
        </w:rPr>
        <w:t xml:space="preserve"> $\</w:t>
      </w:r>
      <w:proofErr w:type="spellStart"/>
      <w:r w:rsidRPr="00304397">
        <w:rPr>
          <w:rFonts w:ascii="Avenir Next Condensed" w:hAnsi="Avenir Next Condensed"/>
          <w:szCs w:val="24"/>
        </w:rPr>
        <w:t>widehat</w:t>
      </w:r>
      <w:proofErr w:type="spellEnd"/>
      <w:del w:id="899" w:author="artin majdi" w:date="2023-05-09T02:58:00Z">
        <w:r w:rsidR="00000000" w:rsidRPr="00304397">
          <w:rPr>
            <w:rFonts w:ascii="Avenir Next Condensed" w:hAnsi="Avenir Next Condensed" w:cs="Courier New"/>
            <w:szCs w:val="24"/>
          </w:rPr>
          <w:delText>\hslash</w:delText>
        </w:r>
      </w:del>
      <w:ins w:id="900" w:author="artin majdi" w:date="2023-05-09T02:58:00Z">
        <w:r w:rsidRPr="00304397">
          <w:rPr>
            <w:rFonts w:ascii="Avenir Next Condensed" w:hAnsi="Avenir Next Condensed"/>
            <w:szCs w:val="24"/>
          </w:rPr>
          <w:t>{h}</w:t>
        </w:r>
      </w:ins>
      <w:r w:rsidRPr="00304397">
        <w:rPr>
          <w:rFonts w:ascii="Avenir Next Condensed" w:hAnsi="Avenir Next Condensed"/>
          <w:szCs w:val="24"/>
        </w:rPr>
        <w:t xml:space="preserve"> $ that minimizes the </w:t>
      </w:r>
      <w:del w:id="901" w:author="artin majdi" w:date="2023-05-09T03:27:00Z">
        <w:r w:rsidRPr="00304397" w:rsidDel="003C55C6">
          <w:rPr>
            <w:rFonts w:ascii="Avenir Next Condensed" w:hAnsi="Avenir Next Condensed"/>
            <w:szCs w:val="24"/>
          </w:rPr>
          <w:delText xml:space="preserve">empirical </w:delText>
        </w:r>
      </w:del>
      <w:del w:id="902" w:author="artin majdi" w:date="2023-05-09T02:58:00Z">
        <w:r w:rsidR="00000000" w:rsidRPr="00304397">
          <w:rPr>
            <w:rFonts w:ascii="Avenir Next Condensed" w:hAnsi="Avenir Next Condensed" w:cs="Courier New"/>
            <w:szCs w:val="24"/>
          </w:rPr>
          <w:delText>test (also known as</w:delText>
        </w:r>
      </w:del>
      <w:ins w:id="903" w:author="artin majdi" w:date="2023-05-09T02:58:00Z">
        <w:r w:rsidRPr="00304397">
          <w:rPr>
            <w:rFonts w:ascii="Avenir Next Condensed" w:hAnsi="Avenir Next Condensed"/>
            <w:szCs w:val="24"/>
          </w:rPr>
          <w:t>risk, following</w:t>
        </w:r>
      </w:ins>
      <w:r w:rsidRPr="00304397">
        <w:rPr>
          <w:rFonts w:ascii="Avenir Next Condensed" w:hAnsi="Avenir Next Condensed"/>
          <w:szCs w:val="24"/>
        </w:rPr>
        <w:t xml:space="preserve"> the </w:t>
      </w:r>
      <w:del w:id="904" w:author="artin majdi" w:date="2023-05-09T02:58:00Z">
        <w:r w:rsidR="00000000" w:rsidRPr="00304397">
          <w:rPr>
            <w:rFonts w:ascii="Avenir Next Condensed" w:hAnsi="Avenir Next Condensed" w:cs="Courier New"/>
            <w:szCs w:val="24"/>
          </w:rPr>
          <w:delText>empirical</w:delText>
        </w:r>
      </w:del>
      <w:ins w:id="905" w:author="artin majdi" w:date="2023-05-09T02:58:00Z">
        <w:r w:rsidRPr="00304397">
          <w:rPr>
            <w:rFonts w:ascii="Avenir Next Condensed" w:hAnsi="Avenir Next Condensed"/>
            <w:szCs w:val="24"/>
          </w:rPr>
          <w:t>principle of</w:t>
        </w:r>
      </w:ins>
      <w:r w:rsidRPr="00304397">
        <w:rPr>
          <w:rFonts w:ascii="Avenir Next Condensed" w:hAnsi="Avenir Next Condensed"/>
          <w:szCs w:val="24"/>
        </w:rPr>
        <w:t xml:space="preserve"> risk minimization </w:t>
      </w:r>
      <w:del w:id="906" w:author="artin majdi" w:date="2023-05-09T02:58:00Z">
        <w:r w:rsidR="00000000" w:rsidRPr="00304397">
          <w:rPr>
            <w:rFonts w:ascii="Avenir Next Condensed" w:hAnsi="Avenir Next Condensed" w:cs="Courier New"/>
            <w:szCs w:val="24"/>
          </w:rPr>
          <w:delText xml:space="preserve">principle </w:delText>
        </w:r>
      </w:del>
      <w:r w:rsidRPr="00304397">
        <w:rPr>
          <w:rFonts w:ascii="Avenir Next Condensed" w:hAnsi="Avenir Next Condensed"/>
          <w:szCs w:val="24"/>
        </w:rPr>
        <w:t>\</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~\cite{1834499:27646460</w:t>
      </w:r>
      <w:del w:id="907" w:author="artin majdi" w:date="2023-05-09T02:58:00Z">
        <w:r w:rsidR="00000000" w:rsidRPr="00304397">
          <w:rPr>
            <w:rFonts w:ascii="Avenir Next Condensed" w:hAnsi="Avenir Next Condensed" w:cs="Courier New"/>
            <w:szCs w:val="24"/>
          </w:rPr>
          <w:delText>})</w:delText>
        </w:r>
      </w:del>
      <w:ins w:id="908"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as </w:t>
      </w:r>
      <w:del w:id="909" w:author="artin majdi" w:date="2023-05-09T02:58:00Z">
        <w:r w:rsidR="00000000" w:rsidRPr="00304397">
          <w:rPr>
            <w:rFonts w:ascii="Avenir Next Condensed" w:hAnsi="Avenir Next Condensed" w:cs="Courier New"/>
            <w:szCs w:val="24"/>
          </w:rPr>
          <w:delText xml:space="preserve">follows: </w:delText>
        </w:r>
      </w:del>
      <w:ins w:id="910" w:author="artin majdi" w:date="2023-05-09T02:58:00Z">
        <w:r w:rsidRPr="00304397">
          <w:rPr>
            <w:rFonts w:ascii="Avenir Next Condensed" w:hAnsi="Avenir Next Condensed"/>
            <w:szCs w:val="24"/>
          </w:rPr>
          <w:t>shown below:</w:t>
        </w:r>
      </w:ins>
    </w:p>
    <w:p w14:paraId="735EA9E3" w14:textId="77777777" w:rsidR="00322588" w:rsidRPr="00304397" w:rsidRDefault="00322588" w:rsidP="00DC659F">
      <w:pPr>
        <w:jc w:val="both"/>
        <w:rPr>
          <w:ins w:id="911" w:author="artin majdi" w:date="2023-05-09T02:58:00Z"/>
          <w:rFonts w:ascii="Avenir Next Condensed" w:hAnsi="Avenir Next Condensed"/>
          <w:szCs w:val="24"/>
        </w:rPr>
      </w:pPr>
    </w:p>
    <w:p w14:paraId="11A853A4" w14:textId="77777777" w:rsidR="00322588" w:rsidRPr="00304397" w:rsidRDefault="00322588" w:rsidP="00DC659F">
      <w:pPr>
        <w:jc w:val="both"/>
        <w:rPr>
          <w:moveTo w:id="912" w:author="artin majdi" w:date="2023-05-09T02:58:00Z"/>
          <w:rFonts w:ascii="Avenir Next Condensed" w:hAnsi="Avenir Next Condensed"/>
          <w:szCs w:val="24"/>
        </w:rPr>
      </w:pPr>
      <w:moveToRangeStart w:id="913" w:author="artin majdi" w:date="2023-05-09T02:58:00Z" w:name="move134493539"/>
      <w:moveTo w:id="914" w:author="artin majdi" w:date="2023-05-09T02:58:00Z">
        <w:r w:rsidRPr="00304397">
          <w:rPr>
            <w:rFonts w:ascii="Avenir Next Condensed" w:hAnsi="Avenir Next Condensed"/>
            <w:szCs w:val="24"/>
          </w:rPr>
          <w:t>\begin{equation}</w:t>
        </w:r>
      </w:moveTo>
    </w:p>
    <w:moveToRangeEnd w:id="913"/>
    <w:p w14:paraId="72E8123F" w14:textId="77777777" w:rsidR="003A1683" w:rsidRPr="00304397" w:rsidRDefault="00000000" w:rsidP="00DC659F">
      <w:pPr>
        <w:pStyle w:val="PlainText"/>
        <w:jc w:val="both"/>
        <w:rPr>
          <w:del w:id="915" w:author="artin majdi" w:date="2023-05-09T02:58:00Z"/>
          <w:rFonts w:ascii="Avenir Next Condensed" w:hAnsi="Avenir Next Condensed" w:cs="Courier New"/>
          <w:sz w:val="24"/>
          <w:szCs w:val="24"/>
        </w:rPr>
      </w:pPr>
      <w:del w:id="916" w:author="artin majdi" w:date="2023-05-09T02:58:00Z">
        <w:r w:rsidRPr="00304397">
          <w:rPr>
            <w:rFonts w:ascii="Avenir Next Condensed" w:hAnsi="Avenir Next Condensed" w:cs="Courier New"/>
            <w:sz w:val="24"/>
            <w:szCs w:val="24"/>
          </w:rPr>
          <w:delText>\let\saveeqnno\theequation</w:delText>
        </w:r>
      </w:del>
    </w:p>
    <w:p w14:paraId="4C10DE04" w14:textId="77777777" w:rsidR="003A1683" w:rsidRPr="00304397" w:rsidRDefault="00000000" w:rsidP="00DC659F">
      <w:pPr>
        <w:pStyle w:val="PlainText"/>
        <w:jc w:val="both"/>
        <w:rPr>
          <w:del w:id="917" w:author="artin majdi" w:date="2023-05-09T02:58:00Z"/>
          <w:rFonts w:ascii="Avenir Next Condensed" w:hAnsi="Avenir Next Condensed" w:cs="Courier New"/>
          <w:sz w:val="24"/>
          <w:szCs w:val="24"/>
        </w:rPr>
      </w:pPr>
      <w:del w:id="918" w:author="artin majdi" w:date="2023-05-09T02:58:00Z">
        <w:r w:rsidRPr="00304397">
          <w:rPr>
            <w:rFonts w:ascii="Avenir Next Condensed" w:hAnsi="Avenir Next Condensed" w:cs="Courier New"/>
            <w:sz w:val="24"/>
            <w:szCs w:val="24"/>
          </w:rPr>
          <w:delText>\let\savefrac\frac</w:delText>
        </w:r>
      </w:del>
    </w:p>
    <w:p w14:paraId="3E222548" w14:textId="77777777" w:rsidR="003A1683" w:rsidRPr="00304397" w:rsidRDefault="00000000" w:rsidP="00DC659F">
      <w:pPr>
        <w:pStyle w:val="PlainText"/>
        <w:jc w:val="both"/>
        <w:rPr>
          <w:del w:id="919" w:author="artin majdi" w:date="2023-05-09T02:58:00Z"/>
          <w:rFonts w:ascii="Avenir Next Condensed" w:hAnsi="Avenir Next Condensed" w:cs="Courier New"/>
          <w:sz w:val="24"/>
          <w:szCs w:val="24"/>
        </w:rPr>
      </w:pPr>
      <w:del w:id="920" w:author="artin majdi" w:date="2023-05-09T02:58:00Z">
        <w:r w:rsidRPr="00304397">
          <w:rPr>
            <w:rFonts w:ascii="Avenir Next Condensed" w:hAnsi="Avenir Next Condensed" w:cs="Courier New"/>
            <w:sz w:val="24"/>
            <w:szCs w:val="24"/>
          </w:rPr>
          <w:delText>\def\dispfrac{\displaystyle\savefrac}</w:delText>
        </w:r>
      </w:del>
    </w:p>
    <w:p w14:paraId="3EFD0F3A" w14:textId="77777777" w:rsidR="003A1683" w:rsidRPr="00304397" w:rsidRDefault="00000000" w:rsidP="00DC659F">
      <w:pPr>
        <w:pStyle w:val="PlainText"/>
        <w:jc w:val="both"/>
        <w:rPr>
          <w:del w:id="921" w:author="artin majdi" w:date="2023-05-09T02:58:00Z"/>
          <w:rFonts w:ascii="Avenir Next Condensed" w:hAnsi="Avenir Next Condensed" w:cs="Courier New"/>
          <w:sz w:val="24"/>
          <w:szCs w:val="24"/>
        </w:rPr>
      </w:pPr>
      <w:del w:id="922" w:author="artin majdi" w:date="2023-05-09T02:58:00Z">
        <w:r w:rsidRPr="00304397">
          <w:rPr>
            <w:rFonts w:ascii="Avenir Next Condensed" w:hAnsi="Avenir Next Condensed" w:cs="Courier New"/>
            <w:sz w:val="24"/>
            <w:szCs w:val="24"/>
          </w:rPr>
          <w:delText>\begin{eqnarray}</w:delText>
        </w:r>
      </w:del>
    </w:p>
    <w:p w14:paraId="0D3DF645" w14:textId="77777777" w:rsidR="003A1683" w:rsidRPr="00304397" w:rsidRDefault="00000000" w:rsidP="00DC659F">
      <w:pPr>
        <w:pStyle w:val="PlainText"/>
        <w:jc w:val="both"/>
        <w:rPr>
          <w:del w:id="923" w:author="artin majdi" w:date="2023-05-09T02:58:00Z"/>
          <w:rFonts w:ascii="Avenir Next Condensed" w:hAnsi="Avenir Next Condensed" w:cs="Courier New"/>
          <w:sz w:val="24"/>
          <w:szCs w:val="24"/>
        </w:rPr>
      </w:pPr>
      <w:del w:id="924" w:author="artin majdi" w:date="2023-05-09T02:58:00Z">
        <w:r w:rsidRPr="00304397">
          <w:rPr>
            <w:rFonts w:ascii="Avenir Next Condensed" w:hAnsi="Avenir Next Condensed" w:cs="Courier New"/>
            <w:sz w:val="24"/>
            <w:szCs w:val="24"/>
          </w:rPr>
          <w:delText>\let\frac\dispfrac</w:delText>
        </w:r>
      </w:del>
    </w:p>
    <w:p w14:paraId="1D1D7283" w14:textId="77777777" w:rsidR="003A1683" w:rsidRPr="00304397" w:rsidRDefault="00000000" w:rsidP="00DC659F">
      <w:pPr>
        <w:pStyle w:val="PlainText"/>
        <w:jc w:val="both"/>
        <w:rPr>
          <w:del w:id="925" w:author="artin majdi" w:date="2023-05-09T02:58:00Z"/>
          <w:rFonts w:ascii="Avenir Next Condensed" w:hAnsi="Avenir Next Condensed" w:cs="Courier New"/>
          <w:sz w:val="24"/>
          <w:szCs w:val="24"/>
        </w:rPr>
      </w:pPr>
      <w:del w:id="926" w:author="artin majdi" w:date="2023-05-09T02:58:00Z">
        <w:r w:rsidRPr="00304397">
          <w:rPr>
            <w:rFonts w:ascii="Avenir Next Condensed" w:hAnsi="Avenir Next Condensed" w:cs="Courier New"/>
            <w:sz w:val="24"/>
            <w:szCs w:val="24"/>
          </w:rPr>
          <w:delText>\gdef\theequation{3}</w:delText>
        </w:r>
      </w:del>
    </w:p>
    <w:p w14:paraId="0DBEBCF9" w14:textId="77777777" w:rsidR="003A1683" w:rsidRPr="00304397" w:rsidRDefault="00000000" w:rsidP="00DC659F">
      <w:pPr>
        <w:pStyle w:val="PlainText"/>
        <w:jc w:val="both"/>
        <w:rPr>
          <w:del w:id="927" w:author="artin majdi" w:date="2023-05-09T02:58:00Z"/>
          <w:rFonts w:ascii="Avenir Next Condensed" w:hAnsi="Avenir Next Condensed" w:cs="Courier New"/>
          <w:sz w:val="24"/>
          <w:szCs w:val="24"/>
        </w:rPr>
      </w:pPr>
      <w:del w:id="928" w:author="artin majdi" w:date="2023-05-09T02:58:00Z">
        <w:r w:rsidRPr="00304397">
          <w:rPr>
            <w:rFonts w:ascii="Avenir Next Condensed" w:hAnsi="Avenir Next Condensed" w:cs="Courier New"/>
            <w:sz w:val="24"/>
            <w:szCs w:val="24"/>
          </w:rPr>
          <w:delText>\let\theHequation\theequation</w:delText>
        </w:r>
      </w:del>
    </w:p>
    <w:p w14:paraId="69644477" w14:textId="77777777" w:rsidR="003A1683" w:rsidRPr="00304397" w:rsidRDefault="00000000" w:rsidP="00DC659F">
      <w:pPr>
        <w:pStyle w:val="PlainText"/>
        <w:jc w:val="both"/>
        <w:rPr>
          <w:del w:id="929" w:author="artin majdi" w:date="2023-05-09T02:58:00Z"/>
          <w:rFonts w:ascii="Avenir Next Condensed" w:hAnsi="Avenir Next Condensed" w:cs="Courier New"/>
          <w:sz w:val="24"/>
          <w:szCs w:val="24"/>
        </w:rPr>
      </w:pPr>
      <w:del w:id="930" w:author="artin majdi" w:date="2023-05-09T02:58:00Z">
        <w:r w:rsidRPr="00304397">
          <w:rPr>
            <w:rFonts w:ascii="Avenir Next Condensed" w:hAnsi="Avenir Next Condensed" w:cs="Courier New"/>
            <w:sz w:val="24"/>
            <w:szCs w:val="24"/>
          </w:rPr>
          <w:delText>\label{disp-formula-group-9bb8da491ab14748a65afbb27494436c}</w:delText>
        </w:r>
      </w:del>
    </w:p>
    <w:p w14:paraId="019D7CE5" w14:textId="330BB31A" w:rsidR="00322588" w:rsidRPr="00304397" w:rsidRDefault="00000000" w:rsidP="00DC659F">
      <w:pPr>
        <w:jc w:val="both"/>
        <w:rPr>
          <w:rFonts w:ascii="Avenir Next Condensed" w:hAnsi="Avenir Next Condensed"/>
          <w:szCs w:val="24"/>
        </w:rPr>
      </w:pPr>
      <w:del w:id="931" w:author="artin majdi" w:date="2023-05-09T02:58:00Z">
        <w:r w:rsidRPr="00304397">
          <w:rPr>
            <w:rFonts w:ascii="Avenir Next Condensed" w:hAnsi="Avenir Next Condensed" w:cs="Courier New"/>
            <w:szCs w:val="24"/>
          </w:rPr>
          <w:delText>\begin{array}{@{}l}\</w:delText>
        </w:r>
      </w:del>
      <w:ins w:id="932" w:author="artin majdi" w:date="2023-05-09T02:58:00Z">
        <w:r w:rsidR="00322588" w:rsidRPr="00304397">
          <w:rPr>
            <w:rFonts w:ascii="Avenir Next Condensed" w:hAnsi="Avenir Next Condensed"/>
            <w:szCs w:val="24"/>
          </w:rPr>
          <w:t>\</w:t>
        </w:r>
      </w:ins>
      <w:proofErr w:type="spellStart"/>
      <w:r w:rsidR="00322588" w:rsidRPr="00304397">
        <w:rPr>
          <w:rFonts w:ascii="Avenir Next Condensed" w:hAnsi="Avenir Next Condensed"/>
          <w:szCs w:val="24"/>
        </w:rPr>
        <w:t>widehat</w:t>
      </w:r>
      <w:proofErr w:type="spellEnd"/>
      <w:del w:id="933" w:author="artin majdi" w:date="2023-05-09T02:58:00Z">
        <w:r w:rsidRPr="00304397">
          <w:rPr>
            <w:rFonts w:ascii="Avenir Next Condensed" w:hAnsi="Avenir Next Condensed" w:cs="Courier New"/>
            <w:szCs w:val="24"/>
          </w:rPr>
          <w:delText>\hslash={{\</w:delText>
        </w:r>
      </w:del>
      <w:ins w:id="934" w:author="artin majdi" w:date="2023-05-09T02:58:00Z">
        <w:r w:rsidR="00322588" w:rsidRPr="00304397">
          <w:rPr>
            <w:rFonts w:ascii="Avenir Next Condensed" w:hAnsi="Avenir Next Condensed"/>
            <w:szCs w:val="24"/>
          </w:rPr>
          <w:t>{h} = \</w:t>
        </w:r>
      </w:ins>
      <w:r w:rsidR="00322588" w:rsidRPr="00304397">
        <w:rPr>
          <w:rFonts w:ascii="Avenir Next Condensed" w:hAnsi="Avenir Next Condensed"/>
          <w:szCs w:val="24"/>
        </w:rPr>
        <w:t>underset</w:t>
      </w:r>
      <w:del w:id="935" w:author="artin majdi" w:date="2023-05-09T02:58:00Z">
        <w:r w:rsidRPr="00304397">
          <w:rPr>
            <w:rFonts w:ascii="Avenir Next Condensed" w:hAnsi="Avenir Next Condensed" w:cs="Courier New"/>
            <w:szCs w:val="24"/>
          </w:rPr>
          <w:delText>\hslash{\</w:delText>
        </w:r>
      </w:del>
      <w:ins w:id="936" w:author="artin majdi" w:date="2023-05-09T02:58:00Z">
        <w:r w:rsidR="00322588" w:rsidRPr="00304397">
          <w:rPr>
            <w:rFonts w:ascii="Avenir Next Condensed" w:hAnsi="Avenir Next Condensed"/>
            <w:szCs w:val="24"/>
          </w:rPr>
          <w:t>{h}{\</w:t>
        </w:r>
      </w:ins>
      <w:r w:rsidR="00322588" w:rsidRPr="00304397">
        <w:rPr>
          <w:rFonts w:ascii="Avenir Next Condensed" w:hAnsi="Avenir Next Condensed"/>
          <w:szCs w:val="24"/>
        </w:rPr>
        <w:t>text{</w:t>
      </w:r>
      <w:proofErr w:type="spellStart"/>
      <w:r w:rsidR="00322588" w:rsidRPr="00304397">
        <w:rPr>
          <w:rFonts w:ascii="Avenir Next Condensed" w:hAnsi="Avenir Next Condensed"/>
          <w:szCs w:val="24"/>
        </w:rPr>
        <w:t>argmin</w:t>
      </w:r>
      <w:proofErr w:type="spellEnd"/>
      <w:del w:id="937" w:author="artin majdi" w:date="2023-05-09T02:58:00Z">
        <w:r w:rsidRPr="00304397">
          <w:rPr>
            <w:rFonts w:ascii="Avenir Next Condensed" w:hAnsi="Avenir Next Condensed" w:cs="Courier New"/>
            <w:szCs w:val="24"/>
          </w:rPr>
          <w:delText>}}}</w:delText>
        </w:r>
        <w:r w:rsidR="00566B36" w:rsidRPr="00304397">
          <w:rPr>
            <w:rFonts w:ascii="Avenir Next Condensed" w:hAnsi="Avenir Next Condensed" w:cs="Courier New"/>
            <w:szCs w:val="24"/>
          </w:rPr>
          <w:delText>\,</w:delText>
        </w:r>
        <w:r w:rsidRPr="00304397">
          <w:rPr>
            <w:rFonts w:ascii="Avenir Next Condensed" w:hAnsi="Avenir Next Condensed" w:cs="Courier New"/>
            <w:szCs w:val="24"/>
          </w:rPr>
          <w:delText>{</w:delText>
        </w:r>
      </w:del>
      <w:ins w:id="938" w:author="artin majdi" w:date="2023-05-09T02:58:00Z">
        <w:r w:rsidR="00322588" w:rsidRPr="00304397">
          <w:rPr>
            <w:rFonts w:ascii="Avenir Next Condensed" w:hAnsi="Avenir Next Condensed"/>
            <w:szCs w:val="24"/>
          </w:rPr>
          <w:t xml:space="preserve">}} , </w:t>
        </w:r>
      </w:ins>
      <w:r w:rsidR="00322588" w:rsidRPr="00304397">
        <w:rPr>
          <w:rFonts w:ascii="Avenir Next Condensed" w:hAnsi="Avenir Next Condensed"/>
          <w:szCs w:val="24"/>
        </w:rPr>
        <w:t>R</w:t>
      </w:r>
      <w:del w:id="939" w:author="artin majdi" w:date="2023-05-09T03:28:00Z">
        <w:r w:rsidR="00322588" w:rsidRPr="00304397" w:rsidDel="003C55C6">
          <w:rPr>
            <w:rFonts w:ascii="Avenir Next Condensed" w:hAnsi="Avenir Next Condensed"/>
            <w:szCs w:val="24"/>
          </w:rPr>
          <w:delText>_{\text{emp</w:delText>
        </w:r>
      </w:del>
      <w:del w:id="940" w:author="artin majdi" w:date="2023-05-09T02:58:00Z">
        <w:r w:rsidRPr="00304397">
          <w:rPr>
            <w:rFonts w:ascii="Avenir Next Condensed" w:hAnsi="Avenir Next Condensed" w:cs="Courier New"/>
            <w:szCs w:val="24"/>
          </w:rPr>
          <w:delText>}}\left(\hslash\right)}}\;\end{array}</w:delText>
        </w:r>
      </w:del>
      <w:ins w:id="941" w:author="artin majdi" w:date="2023-05-09T02:58:00Z">
        <w:r w:rsidR="00322588" w:rsidRPr="00304397">
          <w:rPr>
            <w:rFonts w:ascii="Avenir Next Condensed" w:hAnsi="Avenir Next Condensed"/>
            <w:szCs w:val="24"/>
          </w:rPr>
          <w:t>(h)</w:t>
        </w:r>
      </w:ins>
    </w:p>
    <w:p w14:paraId="11CD0728" w14:textId="77777777" w:rsidR="00322588" w:rsidRPr="00304397" w:rsidRDefault="00322588" w:rsidP="00DC659F">
      <w:pPr>
        <w:jc w:val="both"/>
        <w:rPr>
          <w:ins w:id="942" w:author="artin majdi" w:date="2023-05-09T02:58:00Z"/>
          <w:rFonts w:ascii="Avenir Next Condensed" w:hAnsi="Avenir Next Condensed"/>
          <w:szCs w:val="24"/>
        </w:rPr>
      </w:pPr>
      <w:ins w:id="943" w:author="artin majdi" w:date="2023-05-09T02:58:00Z">
        <w:r w:rsidRPr="00304397">
          <w:rPr>
            <w:rFonts w:ascii="Avenir Next Condensed" w:hAnsi="Avenir Next Condensed"/>
            <w:szCs w:val="24"/>
          </w:rPr>
          <w:t>\label{crowd.Eq.3.risk.h}</w:t>
        </w:r>
      </w:ins>
    </w:p>
    <w:p w14:paraId="01983239" w14:textId="77777777" w:rsidR="00322588" w:rsidRPr="00304397" w:rsidRDefault="00322588" w:rsidP="00DC659F">
      <w:pPr>
        <w:jc w:val="both"/>
        <w:rPr>
          <w:moveTo w:id="944" w:author="artin majdi" w:date="2023-05-09T02:58:00Z"/>
          <w:rFonts w:ascii="Avenir Next Condensed" w:hAnsi="Avenir Next Condensed"/>
          <w:szCs w:val="24"/>
        </w:rPr>
      </w:pPr>
      <w:moveToRangeStart w:id="945" w:author="artin majdi" w:date="2023-05-09T02:58:00Z" w:name="move134493540"/>
      <w:moveTo w:id="946" w:author="artin majdi" w:date="2023-05-09T02:58:00Z">
        <w:r w:rsidRPr="00304397">
          <w:rPr>
            <w:rFonts w:ascii="Avenir Next Condensed" w:hAnsi="Avenir Next Condensed"/>
            <w:szCs w:val="24"/>
          </w:rPr>
          <w:t>\end{equation}</w:t>
        </w:r>
      </w:moveTo>
    </w:p>
    <w:moveToRangeEnd w:id="945"/>
    <w:p w14:paraId="1202DBCE" w14:textId="77777777" w:rsidR="003A1683" w:rsidRPr="00304397" w:rsidRDefault="00000000" w:rsidP="00DC659F">
      <w:pPr>
        <w:pStyle w:val="PlainText"/>
        <w:jc w:val="both"/>
        <w:rPr>
          <w:del w:id="947" w:author="artin majdi" w:date="2023-05-09T02:58:00Z"/>
          <w:rFonts w:ascii="Avenir Next Condensed" w:hAnsi="Avenir Next Condensed" w:cs="Courier New"/>
          <w:sz w:val="24"/>
          <w:szCs w:val="24"/>
        </w:rPr>
      </w:pPr>
      <w:del w:id="948" w:author="artin majdi" w:date="2023-05-09T02:58:00Z">
        <w:r w:rsidRPr="00304397">
          <w:rPr>
            <w:rFonts w:ascii="Avenir Next Condensed" w:hAnsi="Avenir Next Condensed" w:cs="Courier New"/>
            <w:sz w:val="24"/>
            <w:szCs w:val="24"/>
          </w:rPr>
          <w:delText>\end{eqnarray}</w:delText>
        </w:r>
      </w:del>
    </w:p>
    <w:p w14:paraId="12B723CA" w14:textId="77777777" w:rsidR="003A1683" w:rsidRPr="00304397" w:rsidRDefault="00000000" w:rsidP="00DC659F">
      <w:pPr>
        <w:pStyle w:val="PlainText"/>
        <w:jc w:val="both"/>
        <w:rPr>
          <w:del w:id="949" w:author="artin majdi" w:date="2023-05-09T02:58:00Z"/>
          <w:rFonts w:ascii="Avenir Next Condensed" w:hAnsi="Avenir Next Condensed" w:cs="Courier New"/>
          <w:sz w:val="24"/>
          <w:szCs w:val="24"/>
        </w:rPr>
      </w:pPr>
      <w:del w:id="950" w:author="artin majdi" w:date="2023-05-09T02:58:00Z">
        <w:r w:rsidRPr="00304397">
          <w:rPr>
            <w:rFonts w:ascii="Avenir Next Condensed" w:hAnsi="Avenir Next Condensed" w:cs="Courier New"/>
            <w:sz w:val="24"/>
            <w:szCs w:val="24"/>
          </w:rPr>
          <w:delText>\global\let\theequation\saveeqnno</w:delText>
        </w:r>
      </w:del>
    </w:p>
    <w:p w14:paraId="16E4A778" w14:textId="77777777" w:rsidR="003A1683" w:rsidRPr="00304397" w:rsidRDefault="00000000" w:rsidP="00DC659F">
      <w:pPr>
        <w:pStyle w:val="PlainText"/>
        <w:jc w:val="both"/>
        <w:rPr>
          <w:del w:id="951" w:author="artin majdi" w:date="2023-05-09T02:58:00Z"/>
          <w:rFonts w:ascii="Avenir Next Condensed" w:hAnsi="Avenir Next Condensed" w:cs="Courier New"/>
          <w:sz w:val="24"/>
          <w:szCs w:val="24"/>
        </w:rPr>
      </w:pPr>
      <w:del w:id="952" w:author="artin majdi" w:date="2023-05-09T02:58:00Z">
        <w:r w:rsidRPr="00304397">
          <w:rPr>
            <w:rFonts w:ascii="Avenir Next Condensed" w:hAnsi="Avenir Next Condensed" w:cs="Courier New"/>
            <w:sz w:val="24"/>
            <w:szCs w:val="24"/>
          </w:rPr>
          <w:delText xml:space="preserve">\addtocounter{equation}{-1}\ignorespaces </w:delText>
        </w:r>
      </w:del>
    </w:p>
    <w:p w14:paraId="46CB6586" w14:textId="77777777" w:rsidR="00322588" w:rsidRPr="00304397" w:rsidRDefault="00322588" w:rsidP="00DC659F">
      <w:pPr>
        <w:jc w:val="both"/>
        <w:rPr>
          <w:ins w:id="953" w:author="artin majdi" w:date="2023-05-09T02:58:00Z"/>
          <w:rFonts w:ascii="Avenir Next Condensed" w:hAnsi="Avenir Next Condensed"/>
          <w:szCs w:val="24"/>
        </w:rPr>
      </w:pPr>
    </w:p>
    <w:p w14:paraId="04029958" w14:textId="77777777" w:rsidR="00322588" w:rsidRPr="00304397" w:rsidRDefault="00322588" w:rsidP="00DC659F">
      <w:pPr>
        <w:jc w:val="both"/>
        <w:rPr>
          <w:ins w:id="954" w:author="artin majdi" w:date="2023-05-09T02:58:00Z"/>
          <w:rFonts w:ascii="Avenir Next Condensed" w:hAnsi="Avenir Next Condensed"/>
          <w:szCs w:val="24"/>
        </w:rPr>
      </w:pPr>
    </w:p>
    <w:p w14:paraId="72C16928" w14:textId="6FDD207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\subsection{</w:t>
      </w:r>
      <w:del w:id="955" w:author="artin majdi" w:date="2023-05-09T02:58:00Z">
        <w:r w:rsidR="009A2CAC" w:rsidRPr="00304397" w:rsidDel="009A2CAC">
          <w:rPr>
            <w:rFonts w:ascii="Avenir Next Condensed" w:hAnsi="Avenir Next Condensed" w:cs="Courier New"/>
            <w:szCs w:val="24"/>
          </w:rPr>
          <w:delText xml:space="preserve"> </w:delText>
        </w:r>
      </w:del>
      <w:r w:rsidRPr="00304397">
        <w:rPr>
          <w:rFonts w:ascii="Avenir Next Condensed" w:hAnsi="Avenir Next Condensed"/>
          <w:szCs w:val="24"/>
        </w:rPr>
        <w:t xml:space="preserve">Generating </w:t>
      </w:r>
      <w:commentRangeStart w:id="956"/>
      <w:r w:rsidRPr="00304397">
        <w:rPr>
          <w:rFonts w:ascii="Avenir Next Condensed" w:hAnsi="Avenir Next Condensed"/>
          <w:szCs w:val="24"/>
        </w:rPr>
        <w:t>Annotator</w:t>
      </w:r>
      <w:ins w:id="957" w:author="artin majdi" w:date="2023-05-09T03:28:00Z">
        <w:r w:rsidR="003C55C6">
          <w:rPr>
            <w:rFonts w:ascii="Avenir Next Condensed" w:hAnsi="Avenir Next Condensed"/>
            <w:szCs w:val="24"/>
          </w:rPr>
          <w:t>s’</w:t>
        </w:r>
      </w:ins>
      <w:r w:rsidRPr="00304397">
        <w:rPr>
          <w:rFonts w:ascii="Avenir Next Condensed" w:hAnsi="Avenir Next Condensed"/>
          <w:szCs w:val="24"/>
        </w:rPr>
        <w:t xml:space="preserve"> </w:t>
      </w:r>
      <w:commentRangeEnd w:id="956"/>
      <w:r w:rsidR="006523B1" w:rsidRPr="00304397">
        <w:rPr>
          <w:rStyle w:val="CommentReference"/>
          <w:rFonts w:ascii="Avenir Next Condensed" w:hAnsi="Avenir Next Condensed"/>
          <w:sz w:val="24"/>
          <w:szCs w:val="24"/>
        </w:rPr>
        <w:commentReference w:id="956"/>
      </w:r>
      <w:r w:rsidRPr="00304397">
        <w:rPr>
          <w:rFonts w:ascii="Avenir Next Condensed" w:hAnsi="Avenir Next Condensed"/>
          <w:szCs w:val="24"/>
        </w:rPr>
        <w:t>Label Sets from Ground Truth}</w:t>
      </w:r>
    </w:p>
    <w:p w14:paraId="00EC1979" w14:textId="77777777" w:rsidR="00322588" w:rsidRPr="00304397" w:rsidRDefault="00322588" w:rsidP="00DC659F">
      <w:pPr>
        <w:jc w:val="both"/>
        <w:rPr>
          <w:ins w:id="958" w:author="artin majdi" w:date="2023-05-09T02:58:00Z"/>
          <w:rFonts w:ascii="Avenir Next Condensed" w:hAnsi="Avenir Next Condensed"/>
          <w:szCs w:val="24"/>
        </w:rPr>
      </w:pPr>
    </w:p>
    <w:p w14:paraId="7C99E6D5" w14:textId="301EFB89"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In order to evaluate the proposed</w:t>
      </w:r>
      <w:ins w:id="959" w:author="artin majdi" w:date="2023-05-09T03:29:00Z">
        <w:r w:rsidR="003C55C6">
          <w:rPr>
            <w:rFonts w:ascii="Avenir Next Condensed" w:hAnsi="Avenir Next Condensed"/>
            <w:szCs w:val="24"/>
          </w:rPr>
          <w:t xml:space="preserve"> crowd-certain</w:t>
        </w:r>
      </w:ins>
      <w:r w:rsidRPr="00304397">
        <w:rPr>
          <w:rFonts w:ascii="Avenir Next Condensed" w:hAnsi="Avenir Next Condensed"/>
          <w:szCs w:val="24"/>
        </w:rPr>
        <w:t xml:space="preserve"> </w:t>
      </w:r>
      <w:commentRangeStart w:id="960"/>
      <w:r w:rsidRPr="00304397">
        <w:rPr>
          <w:rFonts w:ascii="Avenir Next Condensed" w:hAnsi="Avenir Next Condensed"/>
          <w:szCs w:val="24"/>
        </w:rPr>
        <w:t>technique</w:t>
      </w:r>
      <w:commentRangeEnd w:id="960"/>
      <w:r w:rsidR="00BA7354" w:rsidRPr="00304397">
        <w:rPr>
          <w:rStyle w:val="CommentReference"/>
          <w:rFonts w:ascii="Avenir Next Condensed" w:hAnsi="Avenir Next Condensed"/>
          <w:sz w:val="24"/>
          <w:szCs w:val="24"/>
        </w:rPr>
        <w:commentReference w:id="960"/>
      </w:r>
      <w:r w:rsidRPr="00304397">
        <w:rPr>
          <w:rFonts w:ascii="Avenir Next Condensed" w:hAnsi="Avenir Next Condensed"/>
          <w:szCs w:val="24"/>
        </w:rPr>
        <w:t xml:space="preserve"> </w:t>
      </w:r>
      <w:ins w:id="961" w:author="artin majdi" w:date="2023-05-09T03:29:00Z">
        <w:r w:rsidR="003C55C6">
          <w:rPr>
            <w:rFonts w:ascii="Avenir Next Condensed" w:hAnsi="Avenir Next Condensed"/>
            <w:szCs w:val="24"/>
          </w:rPr>
          <w:t xml:space="preserve">(with and without penalization) </w:t>
        </w:r>
      </w:ins>
      <w:r w:rsidRPr="00304397">
        <w:rPr>
          <w:rFonts w:ascii="Avenir Next Condensed" w:hAnsi="Avenir Next Condensed"/>
          <w:szCs w:val="24"/>
        </w:rPr>
        <w:t xml:space="preserve">as well as other aggregation techniques, we create </w:t>
      </w:r>
      <w:del w:id="962" w:author="artin majdi" w:date="2023-05-09T02:58:00Z">
        <w:r w:rsidR="00000000" w:rsidRPr="00304397">
          <w:rPr>
            <w:rFonts w:ascii="Avenir Next Condensed" w:hAnsi="Avenir Next Condensed" w:cs="Courier New"/>
            <w:szCs w:val="24"/>
          </w:rPr>
          <w:delText>$\mathrm{</w:delText>
        </w:r>
      </w:del>
      <w:ins w:id="963" w:author="artin majdi" w:date="2023-05-09T02:58:00Z">
        <w:r w:rsidRPr="00304397">
          <w:rPr>
            <w:rFonts w:ascii="Avenir Next Condensed" w:hAnsi="Avenir Next Condensed"/>
            <w:szCs w:val="24"/>
          </w:rPr>
          <w:t>$</w:t>
        </w:r>
      </w:ins>
      <w:r w:rsidRPr="00304397">
        <w:rPr>
          <w:rFonts w:ascii="Avenir Next Condensed" w:hAnsi="Avenir Next Condensed"/>
          <w:szCs w:val="24"/>
        </w:rPr>
        <w:t>M</w:t>
      </w:r>
      <w:del w:id="964"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 fictitious annotators. To synthesize a multi-annotator dataset from a dataset with existing ground truth, we use a uniform distribution in the interval from $0.4 $ to $1 $, i.e.,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}\sim </w:t>
      </w:r>
      <w:del w:id="965" w:author="artin majdi" w:date="2023-05-09T02:58:00Z">
        <w:r w:rsidR="009A2CAC" w:rsidRPr="00304397">
          <w:rPr>
            <w:rFonts w:ascii="Avenir Next Condensed" w:hAnsi="Avenir Next Condensed" w:cs="Courier New"/>
            <w:szCs w:val="24"/>
          </w:rPr>
          <w:delText>\text{unif}</w:delText>
        </w:r>
        <w:r w:rsidR="00000000" w:rsidRPr="00304397">
          <w:rPr>
            <w:rFonts w:ascii="Avenir Next Condensed" w:hAnsi="Avenir Next Condensed" w:cs="Courier New"/>
            <w:szCs w:val="24"/>
          </w:rPr>
          <w:delText>\</w:delText>
        </w:r>
      </w:del>
      <w:ins w:id="966" w:author="artin majdi" w:date="2023-05-09T02:58:00Z">
        <w:r w:rsidRPr="00304397">
          <w:rPr>
            <w:rFonts w:ascii="Avenir Next Condensed" w:hAnsi="Avenir Next Condensed"/>
            <w:szCs w:val="24"/>
          </w:rPr>
          <w:t>U\</w:t>
        </w:r>
      </w:ins>
      <w:r w:rsidRPr="00304397">
        <w:rPr>
          <w:rFonts w:ascii="Avenir Next Condensed" w:hAnsi="Avenir Next Condensed"/>
          <w:szCs w:val="24"/>
        </w:rPr>
        <w:t xml:space="preserve">left(0.4,1\right) $ (however other ranges can also be used) to obtain </w:t>
      </w:r>
      <w:del w:id="967" w:author="artin majdi" w:date="2023-05-09T02:58:00Z">
        <w:r w:rsidR="00000000" w:rsidRPr="00304397">
          <w:rPr>
            <w:rFonts w:ascii="Avenir Next Condensed" w:hAnsi="Avenir Next Condensed" w:cs="Courier New"/>
            <w:szCs w:val="24"/>
          </w:rPr>
          <w:delText>$\mathrm{</w:delText>
        </w:r>
      </w:del>
      <w:ins w:id="968" w:author="artin majdi" w:date="2023-05-09T02:58:00Z">
        <w:r w:rsidRPr="00304397">
          <w:rPr>
            <w:rFonts w:ascii="Avenir Next Condensed" w:hAnsi="Avenir Next Condensed"/>
            <w:szCs w:val="24"/>
          </w:rPr>
          <w:t>$</w:t>
        </w:r>
      </w:ins>
      <w:r w:rsidRPr="00304397">
        <w:rPr>
          <w:rFonts w:ascii="Avenir Next Condensed" w:hAnsi="Avenir Next Condensed"/>
          <w:szCs w:val="24"/>
        </w:rPr>
        <w:t>M</w:t>
      </w:r>
      <w:del w:id="969" w:author="artin majdi" w:date="2023-05-09T02:58:00Z">
        <w:r w:rsidR="00000000" w:rsidRPr="00304397">
          <w:rPr>
            <w:rFonts w:ascii="Avenir Next Condensed" w:hAnsi="Avenir Next Condensed" w:cs="Courier New"/>
            <w:szCs w:val="24"/>
          </w:rPr>
          <w:delText>}\</w:delText>
        </w:r>
      </w:del>
      <w:ins w:id="97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times</w:t>
      </w:r>
      <w:del w:id="971" w:author="artin majdi" w:date="2023-05-09T02:58:00Z">
        <w:r w:rsidR="00000000" w:rsidRPr="00304397">
          <w:rPr>
            <w:rFonts w:ascii="Avenir Next Condensed" w:hAnsi="Avenir Next Condensed" w:cs="Courier New"/>
            <w:szCs w:val="24"/>
          </w:rPr>
          <w:delText>\mathrm{</w:delText>
        </w:r>
      </w:del>
      <w:ins w:id="97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K</w:t>
      </w:r>
      <w:del w:id="973"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 reliability values $\Pi $, where $K$ is the number of classes. (Note that</w:t>
      </w:r>
    </w:p>
    <w:p w14:paraId="37397C35" w14:textId="27025E9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an annotator may be skilled at labeling dogs, but not rabbits.) Then we use these reliability values to generate the crowd label set $Z_{\alpha}^{(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from the ground truth labels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w:t>
      </w:r>
      <w:del w:id="974" w:author="artin majdi" w:date="2023-05-09T02:58:00Z">
        <w:r w:rsidR="00622027" w:rsidRPr="00304397">
          <w:rPr>
            <w:rFonts w:ascii="Avenir Next Condensed" w:hAnsi="Avenir Next Condensed" w:cs="Courier New"/>
            <w:szCs w:val="24"/>
          </w:rPr>
          <w:delText xml:space="preserve"> </w:delText>
        </w:r>
      </w:del>
    </w:p>
    <w:p w14:paraId="335EC1D0" w14:textId="77777777" w:rsidR="00322588" w:rsidRPr="00304397" w:rsidRDefault="00322588" w:rsidP="00DC659F">
      <w:pPr>
        <w:jc w:val="both"/>
        <w:rPr>
          <w:ins w:id="975" w:author="artin majdi" w:date="2023-05-09T02:58:00Z"/>
          <w:rFonts w:ascii="Avenir Next Condensed" w:hAnsi="Avenir Next Condensed"/>
          <w:szCs w:val="24"/>
        </w:rPr>
      </w:pPr>
    </w:p>
    <w:p w14:paraId="553E2A1E" w14:textId="5DC5268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For each annotator $\alpha $,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and class $k $ in the dataset is assigned its true label with probability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 and the opposite label with probability </w:t>
      </w:r>
      <w:del w:id="976" w:author="artin majdi" w:date="2023-05-09T02:58:00Z">
        <w:r w:rsidR="00000000" w:rsidRPr="00304397">
          <w:rPr>
            <w:rFonts w:ascii="Avenir Next Condensed" w:hAnsi="Avenir Next Condensed" w:cs="Courier New"/>
            <w:szCs w:val="24"/>
          </w:rPr>
          <w:delText>$\left</w:delText>
        </w:r>
      </w:del>
      <w:ins w:id="97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(1-\pi_{\</w:t>
      </w:r>
      <w:proofErr w:type="spellStart"/>
      <w:r w:rsidRPr="00304397">
        <w:rPr>
          <w:rFonts w:ascii="Avenir Next Condensed" w:hAnsi="Avenir Next Condensed"/>
          <w:szCs w:val="24"/>
        </w:rPr>
        <w:t>alpha,k</w:t>
      </w:r>
      <w:proofErr w:type="spellEnd"/>
      <w:del w:id="978" w:author="artin majdi" w:date="2023-05-09T02:58:00Z">
        <w:r w:rsidR="00000000" w:rsidRPr="00304397">
          <w:rPr>
            <w:rFonts w:ascii="Avenir Next Condensed" w:hAnsi="Avenir Next Condensed" w:cs="Courier New"/>
            <w:szCs w:val="24"/>
          </w:rPr>
          <w:delText>}\right)</w:delText>
        </w:r>
      </w:del>
      <w:ins w:id="979"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w:t>
      </w:r>
      <w:commentRangeStart w:id="980"/>
      <w:r w:rsidRPr="00304397">
        <w:rPr>
          <w:rFonts w:ascii="Avenir Next Condensed" w:hAnsi="Avenir Next Condensed"/>
          <w:szCs w:val="24"/>
        </w:rPr>
        <w:t>To generate the labels for each annotator $\alpha $, a random number $0 &lt; \</w:t>
      </w:r>
      <w:del w:id="981" w:author="artin majdi" w:date="2023-05-09T02:58:00Z">
        <w:r w:rsidR="00000000" w:rsidRPr="00304397">
          <w:rPr>
            <w:rFonts w:ascii="Avenir Next Condensed" w:hAnsi="Avenir Next Condensed" w:cs="Courier New"/>
            <w:szCs w:val="24"/>
          </w:rPr>
          <w:delText>smallmathcal{p}^{(</w:delText>
        </w:r>
      </w:del>
      <w:ins w:id="982"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 &lt; 1 $ is generated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in the dataset. Then $\</w:t>
      </w:r>
      <w:proofErr w:type="spellStart"/>
      <w:r w:rsidRPr="00304397">
        <w:rPr>
          <w:rFonts w:ascii="Avenir Next Condensed" w:hAnsi="Avenir Next Condensed"/>
          <w:szCs w:val="24"/>
        </w:rPr>
        <w:t>forall</w:t>
      </w:r>
      <w:proofErr w:type="spellEnd"/>
      <w:ins w:id="98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 \; \text{if} \; \; \</w:t>
      </w:r>
      <w:del w:id="984" w:author="artin majdi" w:date="2023-05-09T02:58:00Z">
        <w:r w:rsidR="00000000" w:rsidRPr="00304397">
          <w:rPr>
            <w:rFonts w:ascii="Avenir Next Condensed" w:hAnsi="Avenir Next Condensed" w:cs="Courier New"/>
            <w:szCs w:val="24"/>
          </w:rPr>
          <w:delText>smallmathcal{p}^{(</w:delText>
        </w:r>
      </w:del>
      <w:ins w:id="985"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leq</w:t>
      </w:r>
      <w:proofErr w:type="spellEnd"/>
      <w:r w:rsidRPr="00304397">
        <w:rPr>
          <w:rFonts w:ascii="Avenir Next Condensed" w:hAnsi="Avenir Next Condensed"/>
          <w:szCs w:val="24"/>
        </w:rPr>
        <w:t xml:space="preserve">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then the true label is used for that instance and class</w:t>
      </w:r>
      <w:del w:id="986"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for the annotator $\alpha $; otherwise, the incorrect label is used</w:t>
      </w:r>
      <w:commentRangeEnd w:id="980"/>
      <w:del w:id="987" w:author="artin majdi" w:date="2023-05-09T02:58:00Z">
        <w:r w:rsidR="00622027" w:rsidRPr="00304397">
          <w:rPr>
            <w:rStyle w:val="CommentReference"/>
            <w:rFonts w:ascii="Avenir Next Condensed" w:hAnsi="Avenir Next Condensed"/>
            <w:sz w:val="24"/>
            <w:szCs w:val="24"/>
          </w:rPr>
          <w:commentReference w:id="980"/>
        </w:r>
        <w:r w:rsidR="00000000" w:rsidRPr="00304397">
          <w:rPr>
            <w:rFonts w:ascii="Avenir Next Condensed" w:hAnsi="Avenir Next Condensed" w:cs="Courier New"/>
            <w:szCs w:val="24"/>
          </w:rPr>
          <w:delText xml:space="preserve">. </w:delText>
        </w:r>
      </w:del>
      <w:ins w:id="988" w:author="artin majdi" w:date="2023-05-09T02:58:00Z">
        <w:r w:rsidRPr="00304397">
          <w:rPr>
            <w:rFonts w:ascii="Avenir Next Condensed" w:hAnsi="Avenir Next Condensed"/>
            <w:szCs w:val="24"/>
          </w:rPr>
          <w:t>.</w:t>
        </w:r>
      </w:ins>
    </w:p>
    <w:p w14:paraId="4CE2ADC5" w14:textId="77777777" w:rsidR="00322588" w:rsidRPr="00304397" w:rsidRDefault="00322588" w:rsidP="00DC659F">
      <w:pPr>
        <w:jc w:val="both"/>
        <w:rPr>
          <w:ins w:id="989" w:author="artin majdi" w:date="2023-05-09T02:58:00Z"/>
          <w:rFonts w:ascii="Avenir Next Condensed" w:hAnsi="Avenir Next Condensed"/>
          <w:szCs w:val="24"/>
        </w:rPr>
      </w:pPr>
    </w:p>
    <w:p w14:paraId="2F31357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The calculated annotator labels $z_{\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for each annotator $\alpha $,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and class $k $ are as follows:</w:t>
      </w:r>
    </w:p>
    <w:p w14:paraId="0DDDA48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\begin{equation}</w:t>
      </w:r>
    </w:p>
    <w:p w14:paraId="0AFC7CC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z_{\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p>
    <w:p w14:paraId="134C5DB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\begin{cases}</w:t>
      </w:r>
    </w:p>
    <w:p w14:paraId="73B46436" w14:textId="6B069BE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&amp; \text{if } \</w:t>
      </w:r>
      <w:del w:id="990" w:author="artin majdi" w:date="2023-05-09T02:58:00Z">
        <w:r w:rsidR="00000000" w:rsidRPr="00304397">
          <w:rPr>
            <w:rFonts w:ascii="Avenir Next Condensed" w:hAnsi="Avenir Next Condensed" w:cs="Courier New"/>
            <w:szCs w:val="24"/>
          </w:rPr>
          <w:delText>smallmathcal</w:delText>
        </w:r>
        <w:commentRangeStart w:id="991"/>
        <w:r w:rsidR="00000000" w:rsidRPr="00304397">
          <w:rPr>
            <w:rFonts w:ascii="Avenir Next Condensed" w:hAnsi="Avenir Next Condensed" w:cs="Courier New"/>
            <w:szCs w:val="24"/>
          </w:rPr>
          <w:delText>{p}^{(</w:delText>
        </w:r>
      </w:del>
      <w:ins w:id="992"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commentRangeEnd w:id="991"/>
      <w:r w:rsidR="00EA34B4" w:rsidRPr="00304397">
        <w:rPr>
          <w:rStyle w:val="CommentReference"/>
          <w:rFonts w:ascii="Avenir Next Condensed" w:hAnsi="Avenir Next Condensed"/>
          <w:sz w:val="24"/>
          <w:szCs w:val="24"/>
        </w:rPr>
        <w:commentReference w:id="991"/>
      </w:r>
      <w:r w:rsidRPr="00304397">
        <w:rPr>
          <w:rFonts w:ascii="Avenir Next Condensed" w:hAnsi="Avenir Next Condensed"/>
          <w:szCs w:val="24"/>
        </w:rPr>
        <w:t xml:space="preserve"> \</w:t>
      </w:r>
      <w:proofErr w:type="spellStart"/>
      <w:r w:rsidRPr="00304397">
        <w:rPr>
          <w:rFonts w:ascii="Avenir Next Condensed" w:hAnsi="Avenir Next Condensed"/>
          <w:szCs w:val="24"/>
        </w:rPr>
        <w:t>leq</w:t>
      </w:r>
      <w:proofErr w:type="spellEnd"/>
      <w:r w:rsidRPr="00304397">
        <w:rPr>
          <w:rFonts w:ascii="Avenir Next Condensed" w:hAnsi="Avenir Next Condensed"/>
          <w:szCs w:val="24"/>
        </w:rPr>
        <w:t xml:space="preserve">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w:t>
      </w:r>
    </w:p>
    <w:p w14:paraId="6A755BEF" w14:textId="39EE69E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1 -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&amp; \text{if } \</w:t>
      </w:r>
      <w:del w:id="993" w:author="artin majdi" w:date="2023-05-09T02:58:00Z">
        <w:r w:rsidR="00000000" w:rsidRPr="00304397">
          <w:rPr>
            <w:rFonts w:ascii="Avenir Next Condensed" w:hAnsi="Avenir Next Condensed" w:cs="Courier New"/>
            <w:szCs w:val="24"/>
          </w:rPr>
          <w:delText>smallmathcal{p}^{(</w:delText>
        </w:r>
      </w:del>
      <w:ins w:id="994" w:author="artin majdi" w:date="2023-05-09T02:58:00Z">
        <w:r w:rsidRPr="00304397">
          <w:rPr>
            <w:rFonts w:ascii="Avenir Next Condensed" w:hAnsi="Avenir Next Condensed"/>
            <w:szCs w:val="24"/>
          </w:rPr>
          <w:t>rho^{(</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 &gt;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
    <w:p w14:paraId="3354C47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\end{cases} \quad \</w:t>
      </w:r>
      <w:proofErr w:type="spellStart"/>
      <w:r w:rsidRPr="00304397">
        <w:rPr>
          <w:rFonts w:ascii="Avenir Next Condensed" w:hAnsi="Avenir Next Condensed"/>
          <w:szCs w:val="24"/>
        </w:rPr>
        <w:t>forall</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 k</w:t>
      </w:r>
    </w:p>
    <w:p w14:paraId="56016DCE" w14:textId="44A0B1D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del w:id="995" w:author="artin majdi" w:date="2023-05-09T02:58:00Z">
        <w:r w:rsidR="00000000" w:rsidRPr="00304397">
          <w:rPr>
            <w:rFonts w:ascii="Avenir Next Condensed" w:hAnsi="Avenir Next Condensed" w:cs="Courier New"/>
            <w:szCs w:val="24"/>
          </w:rPr>
          <w:delText>tag{4}\</w:delText>
        </w:r>
      </w:del>
      <w:r w:rsidRPr="00304397">
        <w:rPr>
          <w:rFonts w:ascii="Avenir Next Condensed" w:hAnsi="Avenir Next Condensed"/>
          <w:szCs w:val="24"/>
        </w:rPr>
        <w:t>label{</w:t>
      </w:r>
      <w:del w:id="996" w:author="artin majdi" w:date="2023-05-09T02:58:00Z">
        <w:r w:rsidR="00000000" w:rsidRPr="00304397">
          <w:rPr>
            <w:rFonts w:ascii="Avenir Next Condensed" w:hAnsi="Avenir Next Condensed" w:cs="Courier New"/>
            <w:szCs w:val="24"/>
          </w:rPr>
          <w:delText>disp-formula-group-f130de9d9ab14f5aaf86f44df83acce8</w:delText>
        </w:r>
      </w:del>
      <w:ins w:id="997" w:author="artin majdi" w:date="2023-05-09T02:58:00Z">
        <w:r w:rsidRPr="00304397">
          <w:rPr>
            <w:rFonts w:ascii="Avenir Next Condensed" w:hAnsi="Avenir Next Condensed"/>
            <w:szCs w:val="24"/>
          </w:rPr>
          <w:t>crowd.Eq.4.fictitious_label</w:t>
        </w:r>
      </w:ins>
      <w:r w:rsidRPr="00304397">
        <w:rPr>
          <w:rFonts w:ascii="Avenir Next Condensed" w:hAnsi="Avenir Next Condensed"/>
          <w:szCs w:val="24"/>
        </w:rPr>
        <w:t>}</w:t>
      </w:r>
    </w:p>
    <w:p w14:paraId="0FDE659C" w14:textId="77777777" w:rsidR="00322588" w:rsidRPr="00304397" w:rsidRDefault="00322588" w:rsidP="00DC659F">
      <w:pPr>
        <w:jc w:val="both"/>
        <w:rPr>
          <w:ins w:id="998" w:author="artin majdi" w:date="2023-05-09T02:58:00Z"/>
          <w:rFonts w:ascii="Avenir Next Condensed" w:hAnsi="Avenir Next Condensed"/>
          <w:szCs w:val="24"/>
        </w:rPr>
      </w:pPr>
      <w:r w:rsidRPr="00304397">
        <w:rPr>
          <w:rFonts w:ascii="Avenir Next Condensed" w:hAnsi="Avenir Next Condensed"/>
          <w:szCs w:val="24"/>
        </w:rPr>
        <w:t>\end{equation}</w:t>
      </w:r>
    </w:p>
    <w:p w14:paraId="61ECC91E" w14:textId="77777777" w:rsidR="00322588" w:rsidRPr="00304397" w:rsidRDefault="00322588" w:rsidP="00DC659F">
      <w:pPr>
        <w:jc w:val="both"/>
        <w:rPr>
          <w:rFonts w:ascii="Avenir Next Condensed" w:hAnsi="Avenir Next Condensed"/>
          <w:szCs w:val="24"/>
        </w:rPr>
      </w:pPr>
    </w:p>
    <w:p w14:paraId="53EC6D9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To evaluate the proposed techniques over all data instances, a k-fold cross-validation is employed.</w:t>
      </w:r>
    </w:p>
    <w:p w14:paraId="303651E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\subsection{Uncertainty Measurement}</w:t>
      </w:r>
    </w:p>
    <w:p w14:paraId="2EF16017" w14:textId="11F19D3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 common approach to measure uncertainty is to increase the number of data instances $X $ in the test dataset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{test}} $ to create multiple variations of each sample data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~\cite{1834499:27646462}. In this approach</w:t>
      </w:r>
      <w:ins w:id="999"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we apply randomly generated spatial transformations and additive noise to the input data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to obtain a transformed sample and repeat this process </w:t>
      </w:r>
      <w:del w:id="1000" w:author="artin majdi" w:date="2023-05-09T02:58:00Z">
        <w:r w:rsidR="00000000" w:rsidRPr="00304397">
          <w:rPr>
            <w:rFonts w:ascii="Avenir Next Condensed" w:hAnsi="Avenir Next Condensed" w:cs="Courier New"/>
            <w:szCs w:val="24"/>
          </w:rPr>
          <w:delText>$\mathrm{</w:delText>
        </w:r>
      </w:del>
      <w:ins w:id="1001"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02"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times to obtain a set of </w:t>
      </w:r>
      <w:del w:id="1003" w:author="artin majdi" w:date="2023-05-09T02:58:00Z">
        <w:r w:rsidR="00000000" w:rsidRPr="00304397">
          <w:rPr>
            <w:rFonts w:ascii="Avenir Next Condensed" w:hAnsi="Avenir Next Condensed" w:cs="Courier New"/>
            <w:szCs w:val="24"/>
          </w:rPr>
          <w:delText>$\mathrm{</w:delText>
        </w:r>
      </w:del>
      <w:ins w:id="1004"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05"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transformed samples.</w:t>
      </w:r>
      <w:del w:id="1006" w:author="artin majdi" w:date="2023-05-09T02:58:00Z">
        <w:r w:rsidR="00000000" w:rsidRPr="00304397">
          <w:rPr>
            <w:rFonts w:ascii="Avenir Next Condensed" w:hAnsi="Avenir Next Condensed" w:cs="Courier New"/>
            <w:szCs w:val="24"/>
          </w:rPr>
          <w:delText xml:space="preserve"> </w:delText>
        </w:r>
      </w:del>
    </w:p>
    <w:p w14:paraId="7D002346" w14:textId="75AAE35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However, this approach is mostly suitable for cases where the input data </w:t>
      </w:r>
      <w:del w:id="1007" w:author="artin majdi" w:date="2023-05-09T02:58:00Z">
        <w:r w:rsidR="00000000" w:rsidRPr="00304397">
          <w:rPr>
            <w:rFonts w:ascii="Avenir Next Condensed" w:hAnsi="Avenir Next Condensed" w:cs="Courier New"/>
            <w:szCs w:val="24"/>
          </w:rPr>
          <w:delText>are 2D</w:delText>
        </w:r>
      </w:del>
      <w:ins w:id="1008" w:author="artin majdi" w:date="2023-05-09T02:58:00Z">
        <w:r w:rsidRPr="00304397">
          <w:rPr>
            <w:rFonts w:ascii="Avenir Next Condensed" w:hAnsi="Avenir Next Condensed"/>
            <w:szCs w:val="24"/>
          </w:rPr>
          <w:t>is</w:t>
        </w:r>
      </w:ins>
      <w:r w:rsidRPr="00304397">
        <w:rPr>
          <w:rFonts w:ascii="Avenir Next Condensed" w:hAnsi="Avenir Next Condensed"/>
          <w:szCs w:val="24"/>
        </w:rPr>
        <w:t xml:space="preserve"> images or </w:t>
      </w:r>
      <w:del w:id="1009" w:author="artin majdi" w:date="2023-05-09T02:58:00Z">
        <w:r w:rsidR="00000000" w:rsidRPr="00304397">
          <w:rPr>
            <w:rFonts w:ascii="Avenir Next Condensed" w:hAnsi="Avenir Next Condensed" w:cs="Courier New"/>
            <w:szCs w:val="24"/>
          </w:rPr>
          <w:delText>3D volumes. Given</w:delText>
        </w:r>
      </w:del>
      <w:ins w:id="1010" w:author="artin majdi" w:date="2023-05-09T02:58:00Z">
        <w:r w:rsidRPr="00304397">
          <w:rPr>
            <w:rFonts w:ascii="Avenir Next Condensed" w:hAnsi="Avenir Next Condensed"/>
            <w:szCs w:val="24"/>
          </w:rPr>
          <w:t>volume slices. Since</w:t>
        </w:r>
      </w:ins>
      <w:r w:rsidRPr="00304397">
        <w:rPr>
          <w:rFonts w:ascii="Avenir Next Condensed" w:hAnsi="Avenir Next Condensed"/>
          <w:szCs w:val="24"/>
        </w:rPr>
        <w:t xml:space="preserve"> the </w:t>
      </w:r>
      <w:commentRangeStart w:id="1011"/>
      <w:del w:id="1012" w:author="artin majdi" w:date="2023-05-09T02:58:00Z">
        <w:r w:rsidR="00000000" w:rsidRPr="00304397">
          <w:rPr>
            <w:rFonts w:ascii="Avenir Next Condensed" w:hAnsi="Avenir Next Condensed" w:cs="Courier New"/>
            <w:szCs w:val="24"/>
          </w:rPr>
          <w:delText>1D structure</w:delText>
        </w:r>
        <w:commentRangeEnd w:id="1011"/>
        <w:r w:rsidR="00EA34B4" w:rsidRPr="00304397">
          <w:rPr>
            <w:rStyle w:val="CommentReference"/>
            <w:rFonts w:ascii="Avenir Next Condensed" w:hAnsi="Avenir Next Condensed"/>
            <w:sz w:val="24"/>
            <w:szCs w:val="24"/>
          </w:rPr>
          <w:commentReference w:id="1011"/>
        </w:r>
        <w:r w:rsidR="00000000" w:rsidRPr="00304397">
          <w:rPr>
            <w:rFonts w:ascii="Avenir Next Condensed" w:hAnsi="Avenir Next Condensed" w:cs="Courier New"/>
            <w:szCs w:val="24"/>
          </w:rPr>
          <w:delText xml:space="preserve"> of the crowdsourced </w:delText>
        </w:r>
      </w:del>
      <w:r w:rsidRPr="00304397">
        <w:rPr>
          <w:rFonts w:ascii="Avenir Next Condensed" w:hAnsi="Avenir Next Condensed"/>
          <w:szCs w:val="24"/>
        </w:rPr>
        <w:t>datasets used in this study</w:t>
      </w:r>
      <w:ins w:id="1013" w:author="artin majdi" w:date="2023-05-09T02:58:00Z">
        <w:r w:rsidRPr="00304397">
          <w:rPr>
            <w:rFonts w:ascii="Avenir Next Condensed" w:hAnsi="Avenir Next Condensed"/>
            <w:szCs w:val="24"/>
          </w:rPr>
          <w:t xml:space="preserve"> consist of feature vectors instead of images or volume slices</w:t>
        </w:r>
      </w:ins>
      <w:r w:rsidRPr="00304397">
        <w:rPr>
          <w:rFonts w:ascii="Avenir Next Condensed" w:hAnsi="Avenir Next Condensed"/>
          <w:szCs w:val="24"/>
        </w:rPr>
        <w:t xml:space="preserve">, this approach cannot be used. To address this problem, we introduced </w:t>
      </w:r>
      <w:r w:rsidRPr="00304397">
        <w:rPr>
          <w:rFonts w:ascii="Avenir Next Condensed" w:hAnsi="Avenir Next Condensed"/>
          <w:szCs w:val="24"/>
        </w:rPr>
        <w:lastRenderedPageBreak/>
        <w:t>a modified uncertainty measurement approach, in which instead of augmenting the data instances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we feed the same sample data to different classifiers.</w:t>
      </w:r>
      <w:del w:id="1014" w:author="artin majdi" w:date="2023-05-09T02:58:00Z">
        <w:r w:rsidR="00000000" w:rsidRPr="00304397">
          <w:rPr>
            <w:rFonts w:ascii="Avenir Next Condensed" w:hAnsi="Avenir Next Condensed" w:cs="Courier New"/>
            <w:szCs w:val="24"/>
          </w:rPr>
          <w:delText xml:space="preserve"> </w:delText>
        </w:r>
      </w:del>
    </w:p>
    <w:p w14:paraId="09563B3B" w14:textId="4E4C526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For the choice of classifier, we can either use a probability-based classifier such as random forest and train it under </w:t>
      </w:r>
      <w:del w:id="1015" w:author="artin majdi" w:date="2023-05-09T02:58:00Z">
        <w:r w:rsidR="00000000" w:rsidRPr="00304397">
          <w:rPr>
            <w:rFonts w:ascii="Avenir Next Condensed" w:hAnsi="Avenir Next Condensed" w:cs="Courier New"/>
            <w:szCs w:val="24"/>
          </w:rPr>
          <w:delText>$\mathrm{</w:delText>
        </w:r>
      </w:del>
      <w:ins w:id="1016"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17"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different random states or train various classifiers and address the problem in a manner similar to ensemble learning (using a set of </w:t>
      </w:r>
      <w:del w:id="1018" w:author="artin majdi" w:date="2023-05-09T02:58:00Z">
        <w:r w:rsidR="00000000" w:rsidRPr="00304397">
          <w:rPr>
            <w:rFonts w:ascii="Avenir Next Condensed" w:hAnsi="Avenir Next Condensed" w:cs="Courier New"/>
            <w:szCs w:val="24"/>
          </w:rPr>
          <w:delText>$\mathrm{</w:delText>
        </w:r>
      </w:del>
      <w:ins w:id="1019"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20"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different classification techniques such as random forest, SVM, CNN, Adaboost, etc.). In either case, we obtain a set of </w:t>
      </w:r>
      <w:del w:id="1021" w:author="artin majdi" w:date="2023-05-09T02:58:00Z">
        <w:r w:rsidR="00000000" w:rsidRPr="00304397">
          <w:rPr>
            <w:rFonts w:ascii="Avenir Next Condensed" w:hAnsi="Avenir Next Condensed" w:cs="Courier New"/>
            <w:szCs w:val="24"/>
          </w:rPr>
          <w:delText>$\mathrm{</w:delText>
        </w:r>
      </w:del>
      <w:ins w:id="1022"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23"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classifiers ${\left\{F_{\alpha}^{(g</w:t>
      </w:r>
      <w:del w:id="1024" w:author="artin majdi" w:date="2023-05-09T02:58:00Z">
        <w:r w:rsidR="00000000" w:rsidRPr="00304397">
          <w:rPr>
            <w:rFonts w:ascii="Avenir Next Condensed" w:hAnsi="Avenir Next Condensed" w:cs="Courier New"/>
            <w:szCs w:val="24"/>
          </w:rPr>
          <w:delText>)}(\ensuremath{\</w:delText>
        </w:r>
      </w:del>
      <w:ins w:id="1025" w:author="artin majdi" w:date="2023-05-09T02:58:00Z">
        <w:r w:rsidRPr="00304397">
          <w:rPr>
            <w:rFonts w:ascii="Avenir Next Condensed" w:hAnsi="Avenir Next Condensed"/>
            <w:szCs w:val="24"/>
          </w:rPr>
          <w:t>)}( \</w:t>
        </w:r>
      </w:ins>
      <w:proofErr w:type="spellStart"/>
      <w:r w:rsidRPr="00304397">
        <w:rPr>
          <w:rFonts w:ascii="Avenir Next Condensed" w:hAnsi="Avenir Next Condensed"/>
          <w:szCs w:val="24"/>
        </w:rPr>
        <w:t>cdot</w:t>
      </w:r>
      <w:proofErr w:type="spellEnd"/>
      <w:del w:id="1026" w:author="artin majdi" w:date="2023-05-09T02:58:00Z">
        <w:r w:rsidR="00000000" w:rsidRPr="00304397">
          <w:rPr>
            <w:rFonts w:ascii="Avenir Next Condensed" w:hAnsi="Avenir Next Condensed" w:cs="Courier New"/>
            <w:szCs w:val="24"/>
          </w:rPr>
          <w:delText>})\</w:delText>
        </w:r>
      </w:del>
      <w:ins w:id="1027" w:author="artin majdi" w:date="2023-05-09T02:58:00Z">
        <w:r w:rsidRPr="00304397">
          <w:rPr>
            <w:rFonts w:ascii="Avenir Next Condensed" w:hAnsi="Avenir Next Condensed"/>
            <w:szCs w:val="24"/>
          </w:rPr>
          <w:t>)\</w:t>
        </w:r>
      </w:ins>
      <w:r w:rsidRPr="00304397">
        <w:rPr>
          <w:rFonts w:ascii="Avenir Next Condensed" w:hAnsi="Avenir Next Condensed"/>
          <w:szCs w:val="24"/>
        </w:rPr>
        <w:t>right\}}_{g=1</w:t>
      </w:r>
      <w:del w:id="1028" w:author="artin majdi" w:date="2023-05-09T02:58:00Z">
        <w:r w:rsidR="00000000" w:rsidRPr="00304397">
          <w:rPr>
            <w:rFonts w:ascii="Avenir Next Condensed" w:hAnsi="Avenir Next Condensed" w:cs="Courier New"/>
            <w:szCs w:val="24"/>
          </w:rPr>
          <w:delText>}^\mathrm{</w:delText>
        </w:r>
      </w:del>
      <w:ins w:id="1029"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30"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for each annotator $\alpha $. The classifier $F_{\alpha}^{(g</w:t>
      </w:r>
      <w:del w:id="1031" w:author="artin majdi" w:date="2023-05-09T02:58:00Z">
        <w:r w:rsidR="00000000" w:rsidRPr="00304397">
          <w:rPr>
            <w:rFonts w:ascii="Avenir Next Condensed" w:hAnsi="Avenir Next Condensed" w:cs="Courier New"/>
            <w:szCs w:val="24"/>
          </w:rPr>
          <w:delText>)}(\ensuremath{\</w:delText>
        </w:r>
      </w:del>
      <w:ins w:id="1032" w:author="artin majdi" w:date="2023-05-09T02:58:00Z">
        <w:r w:rsidRPr="00304397">
          <w:rPr>
            <w:rFonts w:ascii="Avenir Next Condensed" w:hAnsi="Avenir Next Condensed"/>
            <w:szCs w:val="24"/>
          </w:rPr>
          <w:t>)}( \</w:t>
        </w:r>
      </w:ins>
      <w:proofErr w:type="spellStart"/>
      <w:r w:rsidRPr="00304397">
        <w:rPr>
          <w:rFonts w:ascii="Avenir Next Condensed" w:hAnsi="Avenir Next Condensed"/>
          <w:szCs w:val="24"/>
        </w:rPr>
        <w:t>cdot</w:t>
      </w:r>
      <w:proofErr w:type="spellEnd"/>
      <w:del w:id="1033" w:author="artin majdi" w:date="2023-05-09T02:58:00Z">
        <w:r w:rsidR="00000000" w:rsidRPr="00304397">
          <w:rPr>
            <w:rFonts w:ascii="Avenir Next Condensed" w:hAnsi="Avenir Next Condensed" w:cs="Courier New"/>
            <w:szCs w:val="24"/>
          </w:rPr>
          <w:delText>})</w:delText>
        </w:r>
      </w:del>
      <w:ins w:id="1034"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is a pre-trained or pre-designed model that has been trained on a labeled training dataset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{D}_\alpha^{\</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{train}} $. This training process enables $F_{\alpha}^{(g)}(\</w:t>
      </w:r>
      <w:proofErr w:type="spellStart"/>
      <w:del w:id="1035" w:author="artin majdi" w:date="2023-05-09T02:58:00Z">
        <w:r w:rsidR="00000000" w:rsidRPr="00304397">
          <w:rPr>
            <w:rFonts w:ascii="Avenir Next Condensed" w:hAnsi="Avenir Next Condensed" w:cs="Courier New"/>
            <w:szCs w:val="24"/>
          </w:rPr>
          <w:delText>ensuremath{\</w:delText>
        </w:r>
      </w:del>
      <w:r w:rsidRPr="00304397">
        <w:rPr>
          <w:rFonts w:ascii="Avenir Next Condensed" w:hAnsi="Avenir Next Condensed"/>
          <w:szCs w:val="24"/>
        </w:rPr>
        <w:t>cdot</w:t>
      </w:r>
      <w:proofErr w:type="spellEnd"/>
      <w:del w:id="1036" w:author="artin majdi" w:date="2023-05-09T02:58:00Z">
        <w:r w:rsidR="00000000" w:rsidRPr="00304397">
          <w:rPr>
            <w:rFonts w:ascii="Avenir Next Condensed" w:hAnsi="Avenir Next Condensed" w:cs="Courier New"/>
            <w:szCs w:val="24"/>
          </w:rPr>
          <w:delText>})</w:delText>
        </w:r>
      </w:del>
      <w:ins w:id="103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to learn the underlying patterns in the data and make predictions on unseen instances.</w:t>
      </w:r>
      <w:del w:id="1038" w:author="artin majdi" w:date="2023-05-09T02:58:00Z">
        <w:r w:rsidR="00000000" w:rsidRPr="00304397">
          <w:rPr>
            <w:rFonts w:ascii="Avenir Next Condensed" w:hAnsi="Avenir Next Condensed" w:cs="Courier New"/>
            <w:szCs w:val="24"/>
          </w:rPr>
          <w:delText xml:space="preserve"> </w:delText>
        </w:r>
      </w:del>
    </w:p>
    <w:p w14:paraId="4C2AF138" w14:textId="475D19B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After training, we feed the test samples $X^{(</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)}\in \</w:t>
      </w:r>
      <w:proofErr w:type="spellStart"/>
      <w:r w:rsidRPr="00304397">
        <w:rPr>
          <w:rFonts w:ascii="Avenir Next Condensed" w:hAnsi="Avenir Next Condensed"/>
          <w:szCs w:val="24"/>
        </w:rPr>
        <w:t>mathbb</w:t>
      </w:r>
      <w:proofErr w:type="spellEnd"/>
      <w:r w:rsidRPr="00304397">
        <w:rPr>
          <w:rFonts w:ascii="Avenir Next Condensed" w:hAnsi="Avenir Next Condensed"/>
          <w:szCs w:val="24"/>
        </w:rPr>
        <w:t>{X}^{\text{test}} $ to the $g $-</w:t>
      </w:r>
      <w:proofErr w:type="spellStart"/>
      <w:r w:rsidRPr="00304397">
        <w:rPr>
          <w:rFonts w:ascii="Avenir Next Condensed" w:hAnsi="Avenir Next Condensed"/>
          <w:szCs w:val="24"/>
        </w:rPr>
        <w:t>th</w:t>
      </w:r>
      <w:proofErr w:type="spellEnd"/>
      <w:r w:rsidRPr="00304397">
        <w:rPr>
          <w:rFonts w:ascii="Avenir Next Condensed" w:hAnsi="Avenir Next Condensed"/>
          <w:szCs w:val="24"/>
        </w:rPr>
        <w:t xml:space="preserve"> classifier $F_{\alpha}^{(g)}(\</w:t>
      </w:r>
      <w:proofErr w:type="spellStart"/>
      <w:del w:id="1039" w:author="artin majdi" w:date="2023-05-09T02:58:00Z">
        <w:r w:rsidR="00000000" w:rsidRPr="00304397">
          <w:rPr>
            <w:rFonts w:ascii="Avenir Next Condensed" w:hAnsi="Avenir Next Condensed" w:cs="Courier New"/>
            <w:szCs w:val="24"/>
          </w:rPr>
          <w:delText>ensuremath{\</w:delText>
        </w:r>
      </w:del>
      <w:r w:rsidRPr="00304397">
        <w:rPr>
          <w:rFonts w:ascii="Avenir Next Condensed" w:hAnsi="Avenir Next Condensed"/>
          <w:szCs w:val="24"/>
        </w:rPr>
        <w:t>cdot</w:t>
      </w:r>
      <w:proofErr w:type="spellEnd"/>
      <w:del w:id="1040" w:author="artin majdi" w:date="2023-05-09T02:58:00Z">
        <w:r w:rsidR="00000000" w:rsidRPr="00304397">
          <w:rPr>
            <w:rFonts w:ascii="Avenir Next Condensed" w:hAnsi="Avenir Next Condensed" w:cs="Courier New"/>
            <w:szCs w:val="24"/>
          </w:rPr>
          <w:delText>})</w:delText>
        </w:r>
      </w:del>
      <w:ins w:id="1041"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as test cases. The classifier $F_{\alpha}^{(g)}(\</w:t>
      </w:r>
      <w:proofErr w:type="spellStart"/>
      <w:del w:id="1042" w:author="artin majdi" w:date="2023-05-09T02:58:00Z">
        <w:r w:rsidR="00000000" w:rsidRPr="00304397">
          <w:rPr>
            <w:rFonts w:ascii="Avenir Next Condensed" w:hAnsi="Avenir Next Condensed" w:cs="Courier New"/>
            <w:szCs w:val="24"/>
          </w:rPr>
          <w:delText>ensuremath{\</w:delText>
        </w:r>
      </w:del>
      <w:r w:rsidRPr="00304397">
        <w:rPr>
          <w:rFonts w:ascii="Avenir Next Condensed" w:hAnsi="Avenir Next Condensed"/>
          <w:szCs w:val="24"/>
        </w:rPr>
        <w:t>cdot</w:t>
      </w:r>
      <w:proofErr w:type="spellEnd"/>
      <w:del w:id="1043" w:author="artin majdi" w:date="2023-05-09T02:58:00Z">
        <w:r w:rsidR="00000000" w:rsidRPr="00304397">
          <w:rPr>
            <w:rFonts w:ascii="Avenir Next Condensed" w:hAnsi="Avenir Next Condensed" w:cs="Courier New"/>
            <w:szCs w:val="24"/>
          </w:rPr>
          <w:delText>})</w:delText>
        </w:r>
      </w:del>
      <w:ins w:id="1044"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 then outputs a set of predicted probabilities $\left\{p_{\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)}\right\}_{k=1}^{K} $ representing the probability that class $k $ is present in the sample. Consequently, we obtain a collection of $G $ predicted probability sets $\left\{ \left\{ 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)}\right\}_{k=1</w:t>
      </w:r>
      <w:del w:id="1045" w:author="artin majdi" w:date="2023-05-09T02:58:00Z">
        <w:r w:rsidR="00000000" w:rsidRPr="00304397">
          <w:rPr>
            <w:rFonts w:ascii="Avenir Next Condensed" w:hAnsi="Avenir Next Condensed" w:cs="Courier New"/>
            <w:szCs w:val="24"/>
          </w:rPr>
          <w:delText>}^\mathrm{</w:delText>
        </w:r>
      </w:del>
      <w:ins w:id="1046" w:author="artin majdi" w:date="2023-05-09T02:58:00Z">
        <w:r w:rsidRPr="00304397">
          <w:rPr>
            <w:rFonts w:ascii="Avenir Next Condensed" w:hAnsi="Avenir Next Condensed"/>
            <w:szCs w:val="24"/>
          </w:rPr>
          <w:t>}^</w:t>
        </w:r>
      </w:ins>
      <w:r w:rsidRPr="00304397">
        <w:rPr>
          <w:rFonts w:ascii="Avenir Next Condensed" w:hAnsi="Avenir Next Condensed"/>
          <w:szCs w:val="24"/>
        </w:rPr>
        <w:t>K</w:t>
      </w:r>
      <w:del w:id="1047"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\right\}_{g=1</w:t>
      </w:r>
      <w:del w:id="1048" w:author="artin majdi" w:date="2023-05-09T02:58:00Z">
        <w:r w:rsidR="00000000" w:rsidRPr="00304397">
          <w:rPr>
            <w:rFonts w:ascii="Avenir Next Condensed" w:hAnsi="Avenir Next Condensed" w:cs="Courier New"/>
            <w:szCs w:val="24"/>
          </w:rPr>
          <w:delText>}^\mathrm{</w:delText>
        </w:r>
      </w:del>
      <w:ins w:id="1049"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50"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for each annotator $\alpha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The set $\left\{p_{\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)}\right\}_{g=1</w:t>
      </w:r>
      <w:del w:id="1051" w:author="artin majdi" w:date="2023-05-09T02:58:00Z">
        <w:r w:rsidR="00000000" w:rsidRPr="00304397">
          <w:rPr>
            <w:rFonts w:ascii="Avenir Next Condensed" w:hAnsi="Avenir Next Condensed" w:cs="Courier New"/>
            <w:szCs w:val="24"/>
          </w:rPr>
          <w:delText>}^\mathrm{</w:delText>
        </w:r>
      </w:del>
      <w:ins w:id="1052"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53"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contains the predicted probabilities for class $k $, annotator $\alpha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Disagreements between predicted probabilities $\left\{p_{\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)}\right\}_{g=1</w:t>
      </w:r>
      <w:del w:id="1054" w:author="artin majdi" w:date="2023-05-09T02:58:00Z">
        <w:r w:rsidR="00000000" w:rsidRPr="00304397">
          <w:rPr>
            <w:rFonts w:ascii="Avenir Next Condensed" w:hAnsi="Avenir Next Condensed" w:cs="Courier New"/>
            <w:szCs w:val="24"/>
          </w:rPr>
          <w:delText>}^\mathrm{</w:delText>
        </w:r>
      </w:del>
      <w:ins w:id="1055"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56"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can be used to estimate uncertainty.</w:t>
      </w:r>
      <w:del w:id="1057" w:author="artin majdi" w:date="2023-05-09T02:58:00Z">
        <w:r w:rsidR="00000000" w:rsidRPr="00304397">
          <w:rPr>
            <w:rFonts w:ascii="Avenir Next Condensed" w:hAnsi="Avenir Next Condensed" w:cs="Courier New"/>
            <w:szCs w:val="24"/>
          </w:rPr>
          <w:delText xml:space="preserve"> </w:delText>
        </w:r>
      </w:del>
    </w:p>
    <w:p w14:paraId="2674C052" w14:textId="763BD9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The reason for using classifiers rather than using the crowdsourced labels directly is two-fold. Using a probabilistic classifier helps us calculate uncertainty based on each annotator's labeling patterns that </w:t>
      </w:r>
      <w:del w:id="1058" w:author="artin majdi" w:date="2023-05-09T02:58:00Z">
        <w:r w:rsidR="00000000" w:rsidRPr="00304397">
          <w:rPr>
            <w:rFonts w:ascii="Avenir Next Condensed" w:hAnsi="Avenir Next Condensed" w:cs="Courier New"/>
            <w:szCs w:val="24"/>
          </w:rPr>
          <w:delText xml:space="preserve">are learned by </w:delText>
        </w:r>
      </w:del>
      <w:r w:rsidRPr="00304397">
        <w:rPr>
          <w:rFonts w:ascii="Avenir Next Condensed" w:hAnsi="Avenir Next Condensed"/>
          <w:szCs w:val="24"/>
        </w:rPr>
        <w:t>the classifier</w:t>
      </w:r>
      <w:ins w:id="1059" w:author="artin majdi" w:date="2023-05-09T02:58:00Z">
        <w:r w:rsidRPr="00304397">
          <w:rPr>
            <w:rFonts w:ascii="Avenir Next Condensed" w:hAnsi="Avenir Next Condensed"/>
            <w:szCs w:val="24"/>
          </w:rPr>
          <w:t xml:space="preserve"> learns</w:t>
        </w:r>
      </w:ins>
      <w:r w:rsidRPr="00304397">
        <w:rPr>
          <w:rFonts w:ascii="Avenir Next Condensed" w:hAnsi="Avenir Next Condensed"/>
          <w:szCs w:val="24"/>
        </w:rPr>
        <w:t>. Furthermore, this approach provides us with a set of pre-trained classifiers $\left</w:t>
      </w:r>
      <w:del w:id="1060" w:author="artin majdi" w:date="2023-05-09T02:58:00Z">
        <w:r w:rsidR="00000000" w:rsidRPr="00304397">
          <w:rPr>
            <w:rFonts w:ascii="Avenir Next Condensed" w:hAnsi="Avenir Next Condensed" w:cs="Courier New"/>
            <w:szCs w:val="24"/>
          </w:rPr>
          <w:delText>\{\</w:delText>
        </w:r>
      </w:del>
      <w:ins w:id="1061" w:author="artin majdi" w:date="2023-05-09T02:58:00Z">
        <w:r w:rsidRPr="00304397">
          <w:rPr>
            <w:rFonts w:ascii="Avenir Next Condensed" w:hAnsi="Avenir Next Condensed"/>
            <w:szCs w:val="24"/>
          </w:rPr>
          <w:t>\{ \</w:t>
        </w:r>
      </w:ins>
      <w:r w:rsidRPr="00304397">
        <w:rPr>
          <w:rFonts w:ascii="Avenir Next Condensed" w:hAnsi="Avenir Next Condensed"/>
          <w:szCs w:val="24"/>
        </w:rPr>
        <w:t>left\{</w:t>
      </w:r>
      <w:ins w:id="106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F_{\alpha}^{(g)}(\</w:t>
      </w:r>
      <w:proofErr w:type="spellStart"/>
      <w:del w:id="1063" w:author="artin majdi" w:date="2023-05-09T02:58:00Z">
        <w:r w:rsidR="00000000" w:rsidRPr="00304397">
          <w:rPr>
            <w:rFonts w:ascii="Avenir Next Condensed" w:hAnsi="Avenir Next Condensed" w:cs="Courier New"/>
            <w:szCs w:val="24"/>
          </w:rPr>
          <w:delText>ensuremath{\</w:delText>
        </w:r>
      </w:del>
      <w:r w:rsidRPr="00304397">
        <w:rPr>
          <w:rFonts w:ascii="Avenir Next Condensed" w:hAnsi="Avenir Next Condensed"/>
          <w:szCs w:val="24"/>
        </w:rPr>
        <w:t>cdot</w:t>
      </w:r>
      <w:proofErr w:type="spellEnd"/>
      <w:del w:id="1064" w:author="artin majdi" w:date="2023-05-09T02:58:00Z">
        <w:r w:rsidR="00000000" w:rsidRPr="00304397">
          <w:rPr>
            <w:rFonts w:ascii="Avenir Next Condensed" w:hAnsi="Avenir Next Condensed" w:cs="Courier New"/>
            <w:szCs w:val="24"/>
          </w:rPr>
          <w:delText>})\</w:delText>
        </w:r>
      </w:del>
      <w:ins w:id="1065" w:author="artin majdi" w:date="2023-05-09T02:58:00Z">
        <w:r w:rsidRPr="00304397">
          <w:rPr>
            <w:rFonts w:ascii="Avenir Next Condensed" w:hAnsi="Avenir Next Condensed"/>
            <w:szCs w:val="24"/>
          </w:rPr>
          <w:t>) \</w:t>
        </w:r>
      </w:ins>
      <w:r w:rsidRPr="00304397">
        <w:rPr>
          <w:rFonts w:ascii="Avenir Next Condensed" w:hAnsi="Avenir Next Condensed"/>
          <w:szCs w:val="24"/>
        </w:rPr>
        <w:t>right\}_{g=1</w:t>
      </w:r>
      <w:del w:id="1066" w:author="artin majdi" w:date="2023-05-09T02:58:00Z">
        <w:r w:rsidR="00000000" w:rsidRPr="00304397">
          <w:rPr>
            <w:rFonts w:ascii="Avenir Next Condensed" w:hAnsi="Avenir Next Condensed" w:cs="Courier New"/>
            <w:szCs w:val="24"/>
          </w:rPr>
          <w:delText>}^\mathrm{</w:delText>
        </w:r>
      </w:del>
      <w:ins w:id="1067"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068" w:author="artin majdi" w:date="2023-05-09T02:58:00Z">
        <w:r w:rsidR="00000000" w:rsidRPr="00304397">
          <w:rPr>
            <w:rFonts w:ascii="Avenir Next Condensed" w:hAnsi="Avenir Next Condensed" w:cs="Courier New"/>
            <w:szCs w:val="24"/>
          </w:rPr>
          <w:delText>}</w:delText>
        </w:r>
      </w:del>
      <w:ins w:id="106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\right\}_{a=1</w:t>
      </w:r>
      <w:del w:id="1070" w:author="artin majdi" w:date="2023-05-09T02:58:00Z">
        <w:r w:rsidR="00000000" w:rsidRPr="00304397">
          <w:rPr>
            <w:rFonts w:ascii="Avenir Next Condensed" w:hAnsi="Avenir Next Condensed" w:cs="Courier New"/>
            <w:szCs w:val="24"/>
          </w:rPr>
          <w:delText>}^\mathrm{</w:delText>
        </w:r>
      </w:del>
      <w:ins w:id="1071"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M} $ </w:t>
      </w:r>
      <w:commentRangeStart w:id="1072"/>
      <w:r w:rsidRPr="00304397">
        <w:rPr>
          <w:rFonts w:ascii="Avenir Next Condensed" w:hAnsi="Avenir Next Condensed"/>
          <w:szCs w:val="24"/>
        </w:rPr>
        <w:t xml:space="preserve">that can be readily utilized on any new data </w:t>
      </w:r>
      <w:del w:id="1073" w:author="artin majdi" w:date="2023-05-09T02:58:00Z">
        <w:r w:rsidR="00000000" w:rsidRPr="00304397">
          <w:rPr>
            <w:rFonts w:ascii="Avenir Next Condensed" w:hAnsi="Avenir Next Condensed" w:cs="Courier New"/>
            <w:szCs w:val="24"/>
          </w:rPr>
          <w:delText>samples</w:delText>
        </w:r>
      </w:del>
      <w:ins w:id="1074" w:author="artin majdi" w:date="2023-05-09T02:58:00Z">
        <w:r w:rsidRPr="00304397">
          <w:rPr>
            <w:rFonts w:ascii="Avenir Next Condensed" w:hAnsi="Avenir Next Condensed"/>
            <w:szCs w:val="24"/>
          </w:rPr>
          <w:t>instances</w:t>
        </w:r>
      </w:ins>
      <w:r w:rsidRPr="00304397">
        <w:rPr>
          <w:rFonts w:ascii="Avenir Next Condensed" w:hAnsi="Avenir Next Condensed"/>
          <w:szCs w:val="24"/>
        </w:rPr>
        <w:t xml:space="preserve"> without the need for those samples to be labeled by the original annotators</w:t>
      </w:r>
      <w:commentRangeEnd w:id="1072"/>
      <w:del w:id="1075" w:author="artin majdi" w:date="2023-05-09T02:58:00Z">
        <w:r w:rsidR="00696D29" w:rsidRPr="00304397">
          <w:rPr>
            <w:rStyle w:val="CommentReference"/>
            <w:rFonts w:ascii="Avenir Next Condensed" w:hAnsi="Avenir Next Condensed"/>
            <w:sz w:val="24"/>
            <w:szCs w:val="24"/>
          </w:rPr>
          <w:commentReference w:id="1072"/>
        </w:r>
        <w:r w:rsidR="00000000" w:rsidRPr="00304397">
          <w:rPr>
            <w:rFonts w:ascii="Avenir Next Condensed" w:hAnsi="Avenir Next Condensed" w:cs="Courier New"/>
            <w:szCs w:val="24"/>
          </w:rPr>
          <w:delText xml:space="preserve">. </w:delText>
        </w:r>
      </w:del>
      <w:ins w:id="1076" w:author="artin majdi" w:date="2023-05-09T02:58:00Z">
        <w:r w:rsidRPr="00304397">
          <w:rPr>
            <w:rFonts w:ascii="Avenir Next Condensed" w:hAnsi="Avenir Next Condensed"/>
            <w:szCs w:val="24"/>
          </w:rPr>
          <w:t>.</w:t>
        </w:r>
      </w:ins>
    </w:p>
    <w:p w14:paraId="6802CE7F" w14:textId="6DD69F63" w:rsidR="00322588" w:rsidRPr="00304397" w:rsidRDefault="00000000" w:rsidP="00DC659F">
      <w:pPr>
        <w:jc w:val="both"/>
        <w:rPr>
          <w:rFonts w:ascii="Avenir Next Condensed" w:hAnsi="Avenir Next Condensed"/>
          <w:szCs w:val="24"/>
        </w:rPr>
      </w:pPr>
      <w:commentRangeStart w:id="1077"/>
      <w:del w:id="1078" w:author="artin majdi" w:date="2023-05-09T02:58:00Z">
        <w:r w:rsidRPr="00304397">
          <w:rPr>
            <w:rFonts w:ascii="Avenir Next Condensed" w:hAnsi="Avenir Next Condensed" w:cs="Courier New"/>
            <w:szCs w:val="24"/>
          </w:rPr>
          <w:delText>To ensure fairness and avoid the effect of randomness on the classifiers, the</w:delText>
        </w:r>
      </w:del>
      <w:ins w:id="1079" w:author="artin majdi" w:date="2023-05-09T02:58:00Z">
        <w:r w:rsidR="00322588" w:rsidRPr="00304397">
          <w:rPr>
            <w:rFonts w:ascii="Avenir Next Condensed" w:hAnsi="Avenir Next Condensed"/>
            <w:szCs w:val="24"/>
          </w:rPr>
          <w:t>The</w:t>
        </w:r>
      </w:ins>
      <w:r w:rsidR="00322588" w:rsidRPr="00304397">
        <w:rPr>
          <w:rFonts w:ascii="Avenir Next Condensed" w:hAnsi="Avenir Next Condensed"/>
          <w:szCs w:val="24"/>
        </w:rPr>
        <w:t xml:space="preserve"> index value $g</w:t>
      </w:r>
      <w:commentRangeEnd w:id="1077"/>
      <w:r w:rsidR="00696D29" w:rsidRPr="00304397">
        <w:rPr>
          <w:rStyle w:val="CommentReference"/>
          <w:rFonts w:ascii="Avenir Next Condensed" w:hAnsi="Avenir Next Condensed"/>
          <w:sz w:val="24"/>
          <w:szCs w:val="24"/>
        </w:rPr>
        <w:commentReference w:id="1077"/>
      </w:r>
      <w:r w:rsidR="00322588" w:rsidRPr="00304397">
        <w:rPr>
          <w:rFonts w:ascii="Avenir Next Condensed" w:hAnsi="Avenir Next Condensed"/>
          <w:szCs w:val="24"/>
        </w:rPr>
        <w:t xml:space="preserve"> \in \{1,2,\</w:t>
      </w:r>
      <w:proofErr w:type="spellStart"/>
      <w:r w:rsidR="00322588" w:rsidRPr="00304397">
        <w:rPr>
          <w:rFonts w:ascii="Avenir Next Condensed" w:hAnsi="Avenir Next Condensed"/>
          <w:szCs w:val="24"/>
        </w:rPr>
        <w:t>dots</w:t>
      </w:r>
      <w:del w:id="1080" w:author="artin majdi" w:date="2023-05-09T02:58:00Z">
        <w:r w:rsidRPr="00304397">
          <w:rPr>
            <w:rFonts w:ascii="Avenir Next Condensed" w:hAnsi="Avenir Next Condensed" w:cs="Courier New"/>
            <w:szCs w:val="24"/>
          </w:rPr>
          <w:delText>,\mathrm{</w:delText>
        </w:r>
      </w:del>
      <w:ins w:id="1081" w:author="artin majdi" w:date="2023-05-09T02:58:00Z">
        <w:r w:rsidR="00322588" w:rsidRPr="00304397">
          <w:rPr>
            <w:rFonts w:ascii="Avenir Next Condensed" w:hAnsi="Avenir Next Condensed"/>
            <w:szCs w:val="24"/>
          </w:rPr>
          <w:t>,</w:t>
        </w:r>
      </w:ins>
      <w:r w:rsidR="00322588" w:rsidRPr="00304397">
        <w:rPr>
          <w:rFonts w:ascii="Avenir Next Condensed" w:hAnsi="Avenir Next Condensed"/>
          <w:szCs w:val="24"/>
        </w:rPr>
        <w:t>G</w:t>
      </w:r>
      <w:proofErr w:type="spellEnd"/>
      <w:del w:id="1082" w:author="artin majdi" w:date="2023-05-09T02:58:00Z">
        <w:r w:rsidRPr="00304397">
          <w:rPr>
            <w:rFonts w:ascii="Avenir Next Condensed" w:hAnsi="Avenir Next Condensed" w:cs="Courier New"/>
            <w:szCs w:val="24"/>
          </w:rPr>
          <w:delText>}\}</w:delText>
        </w:r>
      </w:del>
      <w:ins w:id="1083" w:author="artin majdi" w:date="2023-05-09T02:58:00Z">
        <w:r w:rsidR="00322588" w:rsidRPr="00304397">
          <w:rPr>
            <w:rFonts w:ascii="Avenir Next Condensed" w:hAnsi="Avenir Next Condensed"/>
            <w:szCs w:val="24"/>
          </w:rPr>
          <w:t>\}</w:t>
        </w:r>
      </w:ins>
      <w:r w:rsidR="00322588" w:rsidRPr="00304397">
        <w:rPr>
          <w:rFonts w:ascii="Avenir Next Condensed" w:hAnsi="Avenir Next Condensed"/>
          <w:szCs w:val="24"/>
        </w:rPr>
        <w:t xml:space="preserve"> $ is </w:t>
      </w:r>
      <w:del w:id="1084" w:author="artin majdi" w:date="2023-05-09T02:58:00Z">
        <w:r w:rsidRPr="00304397">
          <w:rPr>
            <w:rFonts w:ascii="Avenir Next Condensed" w:hAnsi="Avenir Next Condensed" w:cs="Courier New"/>
            <w:szCs w:val="24"/>
          </w:rPr>
          <w:delText xml:space="preserve">also </w:delText>
        </w:r>
      </w:del>
      <w:r w:rsidR="00322588" w:rsidRPr="00304397">
        <w:rPr>
          <w:rFonts w:ascii="Avenir Next Condensed" w:hAnsi="Avenir Next Condensed"/>
          <w:szCs w:val="24"/>
        </w:rPr>
        <w:t xml:space="preserve">used as the random seed value during </w:t>
      </w:r>
      <w:del w:id="1085" w:author="artin majdi" w:date="2023-05-09T02:58:00Z">
        <w:r w:rsidRPr="00304397">
          <w:rPr>
            <w:rFonts w:ascii="Avenir Next Condensed" w:hAnsi="Avenir Next Condensed" w:cs="Courier New"/>
            <w:szCs w:val="24"/>
          </w:rPr>
          <w:delText xml:space="preserve">the </w:delText>
        </w:r>
      </w:del>
      <w:r w:rsidR="00322588" w:rsidRPr="00304397">
        <w:rPr>
          <w:rFonts w:ascii="Avenir Next Condensed" w:hAnsi="Avenir Next Condensed"/>
          <w:szCs w:val="24"/>
        </w:rPr>
        <w:t xml:space="preserve">training of </w:t>
      </w:r>
      <w:del w:id="1086" w:author="artin majdi" w:date="2023-05-09T02:58:00Z">
        <w:r w:rsidRPr="00304397">
          <w:rPr>
            <w:rFonts w:ascii="Avenir Next Condensed" w:hAnsi="Avenir Next Condensed" w:cs="Courier New"/>
            <w:szCs w:val="24"/>
          </w:rPr>
          <w:delText>different classifiers</w:delText>
        </w:r>
      </w:del>
      <w:ins w:id="1087" w:author="artin majdi" w:date="2023-05-09T02:58:00Z">
        <w:r w:rsidR="00322588" w:rsidRPr="00304397">
          <w:rPr>
            <w:rFonts w:ascii="Avenir Next Condensed" w:hAnsi="Avenir Next Condensed"/>
            <w:szCs w:val="24"/>
          </w:rPr>
          <w:t>the $g$\-</w:t>
        </w:r>
        <w:proofErr w:type="spellStart"/>
        <w:r w:rsidR="00322588" w:rsidRPr="00304397">
          <w:rPr>
            <w:rFonts w:ascii="Avenir Next Condensed" w:hAnsi="Avenir Next Condensed"/>
            <w:szCs w:val="24"/>
          </w:rPr>
          <w:t>th</w:t>
        </w:r>
        <w:proofErr w:type="spellEnd"/>
        <w:r w:rsidR="00322588" w:rsidRPr="00304397">
          <w:rPr>
            <w:rFonts w:ascii="Avenir Next Condensed" w:hAnsi="Avenir Next Condensed"/>
            <w:szCs w:val="24"/>
          </w:rPr>
          <w:t xml:space="preserve"> classifier for all annotators</w:t>
        </w:r>
      </w:ins>
      <w:r w:rsidR="00322588" w:rsidRPr="00304397">
        <w:rPr>
          <w:rFonts w:ascii="Avenir Next Condensed" w:hAnsi="Avenir Next Condensed"/>
          <w:szCs w:val="24"/>
        </w:rPr>
        <w:t>.</w:t>
      </w:r>
    </w:p>
    <w:p w14:paraId="4EB8CDA1" w14:textId="40C8A5D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Define $t_{\</w:t>
      </w:r>
      <w:proofErr w:type="spellStart"/>
      <w:r w:rsidRPr="00304397">
        <w:rPr>
          <w:rFonts w:ascii="Avenir Next Condensed" w:hAnsi="Avenir Next Condensed"/>
          <w:szCs w:val="24"/>
        </w:rPr>
        <w:t>alpha,k</w:t>
      </w:r>
      <w:proofErr w:type="spellEnd"/>
      <w:del w:id="1088" w:author="artin majdi" w:date="2023-05-09T02:58:00Z">
        <w:r w:rsidR="00696D29" w:rsidRPr="00304397">
          <w:rPr>
            <w:rFonts w:ascii="Avenir Next Condensed" w:hAnsi="Avenir Next Condensed" w:cs="Courier New"/>
            <w:szCs w:val="24"/>
          </w:rPr>
          <w:delText>}^{\left(</w:delText>
        </w:r>
      </w:del>
      <w:ins w:id="1089"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i,g</w:t>
      </w:r>
      <w:proofErr w:type="spellEnd"/>
      <w:del w:id="1090" w:author="artin majdi" w:date="2023-05-09T02:58:00Z">
        <w:r w:rsidR="00696D29" w:rsidRPr="00304397">
          <w:rPr>
            <w:rFonts w:ascii="Avenir Next Condensed" w:hAnsi="Avenir Next Condensed" w:cs="Courier New"/>
            <w:szCs w:val="24"/>
          </w:rPr>
          <w:delText>\right</w:delText>
        </w:r>
      </w:del>
      <w:r w:rsidRPr="00304397">
        <w:rPr>
          <w:rFonts w:ascii="Avenir Next Condensed" w:hAnsi="Avenir Next Condensed"/>
          <w:szCs w:val="24"/>
        </w:rPr>
        <w:t>)} $ as the predicted label obtained by binarizing the predicted probabilities $p_{\</w:t>
      </w:r>
      <w:proofErr w:type="spellStart"/>
      <w:r w:rsidRPr="00304397">
        <w:rPr>
          <w:rFonts w:ascii="Avenir Next Condensed" w:hAnsi="Avenir Next Condensed"/>
          <w:szCs w:val="24"/>
        </w:rPr>
        <w:t>alpha,k</w:t>
      </w:r>
      <w:proofErr w:type="spellEnd"/>
      <w:del w:id="1091" w:author="artin majdi" w:date="2023-05-09T02:58:00Z">
        <w:r w:rsidR="00696D29" w:rsidRPr="00304397">
          <w:rPr>
            <w:rFonts w:ascii="Avenir Next Condensed" w:hAnsi="Avenir Next Condensed" w:cs="Courier New"/>
            <w:szCs w:val="24"/>
          </w:rPr>
          <w:delText>}^{\left</w:delText>
        </w:r>
      </w:del>
      <w:ins w:id="109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del w:id="1093" w:author="artin majdi" w:date="2023-05-09T02:58:00Z">
        <w:r w:rsidR="00696D29" w:rsidRPr="00304397">
          <w:rPr>
            <w:rFonts w:ascii="Avenir Next Condensed" w:hAnsi="Avenir Next Condensed" w:cs="Courier New"/>
            <w:szCs w:val="24"/>
          </w:rPr>
          <w:delText>\right</w:delText>
        </w:r>
      </w:del>
      <w:r w:rsidRPr="00304397">
        <w:rPr>
          <w:rFonts w:ascii="Avenir Next Condensed" w:hAnsi="Avenir Next Condensed"/>
          <w:szCs w:val="24"/>
        </w:rPr>
        <w:t xml:space="preserve">)} $ using </w:t>
      </w:r>
      <w:ins w:id="1094"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threshold $\theta_{\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}^{(g)} $ as shown in the Glossary of Symbols section.</w:t>
      </w:r>
      <w:del w:id="1095" w:author="artin majdi" w:date="2023-05-09T02:58:00Z">
        <w:r w:rsidR="00696D29" w:rsidRPr="00304397">
          <w:rPr>
            <w:rFonts w:ascii="Avenir Next Condensed" w:hAnsi="Avenir Next Condensed" w:cs="Courier New"/>
            <w:szCs w:val="24"/>
          </w:rPr>
          <w:delText xml:space="preserve"> </w:delText>
        </w:r>
      </w:del>
    </w:p>
    <w:p w14:paraId="22B57E1E" w14:textId="6C8EB67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Uncertainty measures are used to quantify the level of uncertainty or confidence associated with the predictions of a model. In this work, we need to measure the uncertainty </w:t>
      </w:r>
      <w:ins w:id="1096" w:author="artin majdi" w:date="2023-05-09T02:58:00Z">
        <w:r w:rsidRPr="00304397">
          <w:rPr>
            <w:rFonts w:ascii="Avenir Next Condensed" w:hAnsi="Avenir Next Condensed"/>
            <w:szCs w:val="24"/>
          </w:rPr>
          <w:t>$</w:t>
        </w:r>
      </w:ins>
      <w:r w:rsidRPr="00304397">
        <w:rPr>
          <w:rFonts w:ascii="Avenir Next Condensed" w:hAnsi="Avenir Next Condensed"/>
          <w:szCs w:val="24"/>
        </w:rPr>
        <w:t>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del w:id="1097" w:author="artin majdi" w:date="2023-05-09T02:58:00Z">
        <w:r w:rsidR="004E12A1" w:rsidRPr="00304397">
          <w:rPr>
            <w:rFonts w:ascii="Avenir Next Condensed" w:hAnsi="Avenir Next Condensed" w:cs="Courier New"/>
            <w:szCs w:val="24"/>
          </w:rPr>
          <w:delText>)}</w:delText>
        </w:r>
      </w:del>
      <w:ins w:id="1098"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associated with the model predictions. Some common uncertainty measurement measures are as follows.</w:t>
      </w:r>
    </w:p>
    <w:p w14:paraId="27B41C91" w14:textId="77777777" w:rsidR="00322588" w:rsidRPr="00304397" w:rsidRDefault="00322588" w:rsidP="00DC659F">
      <w:pPr>
        <w:jc w:val="both"/>
        <w:rPr>
          <w:ins w:id="1099" w:author="artin majdi" w:date="2023-05-09T02:58:00Z"/>
          <w:rFonts w:ascii="Avenir Next Condensed" w:hAnsi="Avenir Next Condensed"/>
          <w:szCs w:val="24"/>
        </w:rPr>
      </w:pPr>
    </w:p>
    <w:p w14:paraId="43B8AE15"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\subsubsection{Entropy}</w:t>
      </w:r>
    </w:p>
    <w:p w14:paraId="1EFB397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Entropy is a widely used measure of uncertainty in classification problems. </w:t>
      </w:r>
      <w:ins w:id="1100" w:author="artin majdi" w:date="2023-05-09T02:58:00Z">
        <w:r w:rsidRPr="00304397">
          <w:rPr>
            <w:rFonts w:ascii="Avenir Next Condensed" w:hAnsi="Avenir Next Condensed"/>
            <w:szCs w:val="24"/>
          </w:rPr>
          <w:t xml:space="preserve">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denotes reduced uncertainty as the ensemble assigns very similar probabilities to a particular class, indicating strong agreement among the classifiers and increased confidence in their collective prediction. </w:t>
        </w:r>
      </w:ins>
      <w:r w:rsidRPr="00304397">
        <w:rPr>
          <w:rFonts w:ascii="Avenir Next Condensed" w:hAnsi="Avenir Next Condensed"/>
          <w:szCs w:val="24"/>
        </w:rPr>
        <w:t>The formula for calculating entropy is as follows:</w:t>
      </w:r>
    </w:p>
    <w:p w14:paraId="39F9F3A1" w14:textId="77777777" w:rsidR="00322588" w:rsidRPr="00304397" w:rsidRDefault="00322588" w:rsidP="00DC659F">
      <w:pPr>
        <w:jc w:val="both"/>
        <w:rPr>
          <w:moveFrom w:id="1101" w:author="artin majdi" w:date="2023-05-09T02:58:00Z"/>
          <w:rFonts w:ascii="Avenir Next Condensed" w:hAnsi="Avenir Next Condensed"/>
          <w:szCs w:val="24"/>
        </w:rPr>
      </w:pPr>
      <w:moveFromRangeStart w:id="1102" w:author="artin majdi" w:date="2023-05-09T02:58:00Z" w:name="move134493539"/>
      <w:moveFrom w:id="1103" w:author="artin majdi" w:date="2023-05-09T02:58:00Z">
        <w:r w:rsidRPr="00304397">
          <w:rPr>
            <w:rFonts w:ascii="Avenir Next Condensed" w:hAnsi="Avenir Next Condensed"/>
            <w:szCs w:val="24"/>
          </w:rPr>
          <w:t>\begin{equation}</w:t>
        </w:r>
      </w:moveFrom>
    </w:p>
    <w:moveFromRangeEnd w:id="1102"/>
    <w:p w14:paraId="26D7676A" w14:textId="77777777" w:rsidR="00322588" w:rsidRPr="00304397" w:rsidRDefault="00322588" w:rsidP="00DC659F">
      <w:pPr>
        <w:jc w:val="both"/>
        <w:rPr>
          <w:moveTo w:id="1104" w:author="artin majdi" w:date="2023-05-09T02:58:00Z"/>
          <w:rFonts w:ascii="Avenir Next Condensed" w:hAnsi="Avenir Next Condensed"/>
          <w:szCs w:val="24"/>
        </w:rPr>
      </w:pPr>
      <w:moveToRangeStart w:id="1105" w:author="artin majdi" w:date="2023-05-09T02:58:00Z" w:name="move134493536"/>
    </w:p>
    <w:p w14:paraId="45043497" w14:textId="77777777" w:rsidR="003A1683" w:rsidRPr="00304397" w:rsidRDefault="00322588" w:rsidP="00DC659F">
      <w:pPr>
        <w:pStyle w:val="PlainText"/>
        <w:jc w:val="both"/>
        <w:rPr>
          <w:del w:id="1106" w:author="artin majdi" w:date="2023-05-09T02:58:00Z"/>
          <w:rFonts w:ascii="Avenir Next Condensed" w:hAnsi="Avenir Next Condensed" w:cs="Courier New"/>
          <w:sz w:val="24"/>
          <w:szCs w:val="24"/>
        </w:rPr>
      </w:pPr>
      <w:moveTo w:id="1107" w:author="artin majdi" w:date="2023-05-09T02:58:00Z">
        <w:r w:rsidRPr="002C077F">
          <w:rPr>
            <w:rFonts w:ascii="Avenir Next Condensed" w:hAnsi="Avenir Next Condensed"/>
            <w:sz w:val="24"/>
            <w:szCs w:val="24"/>
          </w:rPr>
          <w:t>\begin{</w:t>
        </w:r>
      </w:moveTo>
      <w:moveToRangeEnd w:id="1105"/>
      <w:del w:id="1108" w:author="artin majdi" w:date="2023-05-09T02:58:00Z">
        <w:r w:rsidR="00000000" w:rsidRPr="00304397">
          <w:rPr>
            <w:rFonts w:ascii="Avenir Next Condensed" w:hAnsi="Avenir Next Condensed" w:cs="Courier New"/>
            <w:sz w:val="24"/>
            <w:szCs w:val="24"/>
          </w:rPr>
          <w:delText xml:space="preserve">    \gdef\theequation{5}</w:delText>
        </w:r>
      </w:del>
    </w:p>
    <w:p w14:paraId="4D625B2C" w14:textId="77777777" w:rsidR="003A1683" w:rsidRPr="00304397" w:rsidRDefault="00000000" w:rsidP="00DC659F">
      <w:pPr>
        <w:pStyle w:val="PlainText"/>
        <w:jc w:val="both"/>
        <w:rPr>
          <w:del w:id="1109" w:author="artin majdi" w:date="2023-05-09T02:58:00Z"/>
          <w:rFonts w:ascii="Avenir Next Condensed" w:hAnsi="Avenir Next Condensed" w:cs="Courier New"/>
          <w:sz w:val="24"/>
          <w:szCs w:val="24"/>
        </w:rPr>
      </w:pPr>
      <w:del w:id="1110" w:author="artin majdi" w:date="2023-05-09T02:58:00Z">
        <w:r w:rsidRPr="00304397">
          <w:rPr>
            <w:rFonts w:ascii="Avenir Next Condensed" w:hAnsi="Avenir Next Condensed" w:cs="Courier New"/>
            <w:sz w:val="24"/>
            <w:szCs w:val="24"/>
          </w:rPr>
          <w:delText xml:space="preserve">    \label{disp-formula-group-82bdc9d51ce0431dbe212b5d72c505c3}</w:delText>
        </w:r>
      </w:del>
    </w:p>
    <w:p w14:paraId="30A70C4D" w14:textId="51508A6A" w:rsidR="00322588" w:rsidRPr="00304397" w:rsidRDefault="00000000" w:rsidP="00DC659F">
      <w:pPr>
        <w:jc w:val="both"/>
        <w:rPr>
          <w:ins w:id="1111" w:author="artin majdi" w:date="2023-05-09T02:58:00Z"/>
          <w:rFonts w:ascii="Avenir Next Condensed" w:hAnsi="Avenir Next Condensed"/>
          <w:szCs w:val="24"/>
        </w:rPr>
      </w:pPr>
      <w:del w:id="1112" w:author="artin majdi" w:date="2023-05-09T02:58:00Z">
        <w:r w:rsidRPr="00304397">
          <w:rPr>
            <w:rFonts w:ascii="Avenir Next Condensed" w:hAnsi="Avenir Next Condensed" w:cs="Courier New"/>
            <w:szCs w:val="24"/>
          </w:rPr>
          <w:delText xml:space="preserve">    </w:delText>
        </w:r>
      </w:del>
      <w:ins w:id="1113" w:author="artin majdi" w:date="2023-05-09T02:58:00Z">
        <w:r w:rsidR="00322588" w:rsidRPr="00304397">
          <w:rPr>
            <w:rFonts w:ascii="Avenir Next Condensed" w:hAnsi="Avenir Next Condensed"/>
            <w:szCs w:val="24"/>
          </w:rPr>
          <w:t>equation}</w:t>
        </w:r>
      </w:ins>
    </w:p>
    <w:p w14:paraId="138FA1B2" w14:textId="0A5E3BB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u_{\alpha,k}^{(i)}=H\left(\left\{p_{\alpha,k}^{(i,g)}\right\}_{g=1</w:t>
      </w:r>
      <w:del w:id="1114" w:author="artin majdi" w:date="2023-05-09T02:58:00Z">
        <w:r w:rsidR="00000000" w:rsidRPr="00304397">
          <w:rPr>
            <w:rFonts w:ascii="Avenir Next Condensed" w:hAnsi="Avenir Next Condensed" w:cs="Courier New"/>
            <w:szCs w:val="24"/>
          </w:rPr>
          <w:delText>}^{\mathrm{</w:delText>
        </w:r>
      </w:del>
      <w:ins w:id="1115"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16" w:author="artin majdi" w:date="2023-05-09T02:58:00Z">
        <w:r w:rsidR="00000000" w:rsidRPr="00304397">
          <w:rPr>
            <w:rFonts w:ascii="Avenir Next Condensed" w:hAnsi="Avenir Next Condensed" w:cs="Courier New"/>
            <w:szCs w:val="24"/>
          </w:rPr>
          <w:delText>}}\</w:delText>
        </w:r>
      </w:del>
      <w:ins w:id="1117" w:author="artin majdi" w:date="2023-05-09T02:58:00Z">
        <w:r w:rsidRPr="00304397">
          <w:rPr>
            <w:rFonts w:ascii="Avenir Next Condensed" w:hAnsi="Avenir Next Condensed"/>
            <w:szCs w:val="24"/>
          </w:rPr>
          <w:t>}\</w:t>
        </w:r>
      </w:ins>
      <w:r w:rsidRPr="00304397">
        <w:rPr>
          <w:rFonts w:ascii="Avenir Next Condensed" w:hAnsi="Avenir Next Condensed"/>
          <w:szCs w:val="24"/>
        </w:rPr>
        <w:t>right)=-\sum_{g}{p_{\alpha,k}^{(i,g)} \log\left(p_{\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)}\right)}</w:t>
      </w:r>
    </w:p>
    <w:p w14:paraId="5C24E970" w14:textId="77777777" w:rsidR="00322588" w:rsidRPr="00304397" w:rsidRDefault="00322588" w:rsidP="00DC659F">
      <w:pPr>
        <w:jc w:val="both"/>
        <w:rPr>
          <w:moveFrom w:id="1118" w:author="artin majdi" w:date="2023-05-09T02:58:00Z"/>
          <w:rFonts w:ascii="Avenir Next Condensed" w:hAnsi="Avenir Next Condensed"/>
          <w:szCs w:val="24"/>
        </w:rPr>
      </w:pPr>
      <w:moveFromRangeStart w:id="1119" w:author="artin majdi" w:date="2023-05-09T02:58:00Z" w:name="move134493540"/>
      <w:moveFrom w:id="1120" w:author="artin majdi" w:date="2023-05-09T02:58:00Z">
        <w:r w:rsidRPr="00304397">
          <w:rPr>
            <w:rFonts w:ascii="Avenir Next Condensed" w:hAnsi="Avenir Next Condensed"/>
            <w:szCs w:val="24"/>
          </w:rPr>
          <w:t>\end{equation}</w:t>
        </w:r>
      </w:moveFrom>
    </w:p>
    <w:moveFromRangeEnd w:id="1119"/>
    <w:p w14:paraId="083AD43A" w14:textId="4E0FF3C3" w:rsidR="00322588" w:rsidRPr="00304397" w:rsidRDefault="00000000" w:rsidP="00DC659F">
      <w:pPr>
        <w:jc w:val="both"/>
        <w:rPr>
          <w:rFonts w:ascii="Avenir Next Condensed" w:hAnsi="Avenir Next Condensed"/>
          <w:szCs w:val="24"/>
        </w:rPr>
      </w:pPr>
      <w:del w:id="1121" w:author="artin majdi" w:date="2023-05-09T02:58:00Z">
        <w:r w:rsidRPr="00304397">
          <w:rPr>
            <w:rFonts w:ascii="Avenir Next Condensed" w:hAnsi="Avenir Next Condensed" w:cs="Courier New"/>
            <w:szCs w:val="24"/>
          </w:rPr>
          <w:delText xml:space="preserve">Higher entropy values indicate greater </w:delText>
        </w:r>
      </w:del>
      <w:ins w:id="1122" w:author="artin majdi" w:date="2023-05-09T02:58:00Z">
        <w:r w:rsidR="00322588" w:rsidRPr="00304397">
          <w:rPr>
            <w:rFonts w:ascii="Avenir Next Condensed" w:hAnsi="Avenir Next Condensed"/>
            <w:szCs w:val="24"/>
          </w:rPr>
          <w:t>\label{crowd.Eq.5.</w:t>
        </w:r>
      </w:ins>
      <w:r w:rsidR="00322588" w:rsidRPr="00304397">
        <w:rPr>
          <w:rFonts w:ascii="Avenir Next Condensed" w:hAnsi="Avenir Next Condensed"/>
          <w:szCs w:val="24"/>
        </w:rPr>
        <w:t>uncertainty</w:t>
      </w:r>
      <w:del w:id="1123" w:author="artin majdi" w:date="2023-05-09T02:58:00Z">
        <w:r w:rsidRPr="00304397">
          <w:rPr>
            <w:rFonts w:ascii="Avenir Next Condensed" w:hAnsi="Avenir Next Condensed" w:cs="Courier New"/>
            <w:szCs w:val="24"/>
          </w:rPr>
          <w:delText xml:space="preserve"> in the prediction.</w:delText>
        </w:r>
      </w:del>
      <w:ins w:id="1124" w:author="artin majdi" w:date="2023-05-09T02:58:00Z">
        <w:r w:rsidR="00322588" w:rsidRPr="00304397">
          <w:rPr>
            <w:rFonts w:ascii="Avenir Next Condensed" w:hAnsi="Avenir Next Condensed"/>
            <w:szCs w:val="24"/>
          </w:rPr>
          <w:t>}</w:t>
        </w:r>
      </w:ins>
    </w:p>
    <w:p w14:paraId="53EC6F24" w14:textId="77777777" w:rsidR="00322588" w:rsidRPr="00304397" w:rsidRDefault="00322588" w:rsidP="00DC659F">
      <w:pPr>
        <w:jc w:val="both"/>
        <w:rPr>
          <w:moveTo w:id="1125" w:author="artin majdi" w:date="2023-05-09T02:58:00Z"/>
          <w:rFonts w:ascii="Avenir Next Condensed" w:hAnsi="Avenir Next Condensed"/>
          <w:szCs w:val="24"/>
        </w:rPr>
      </w:pPr>
      <w:moveToRangeStart w:id="1126" w:author="artin majdi" w:date="2023-05-09T02:58:00Z" w:name="move134493542"/>
      <w:moveTo w:id="1127" w:author="artin majdi" w:date="2023-05-09T02:58:00Z">
        <w:r w:rsidRPr="00304397">
          <w:rPr>
            <w:rFonts w:ascii="Avenir Next Condensed" w:hAnsi="Avenir Next Condensed"/>
            <w:szCs w:val="24"/>
          </w:rPr>
          <w:t>\end{equation}</w:t>
        </w:r>
      </w:moveTo>
    </w:p>
    <w:moveToRangeEnd w:id="1126"/>
    <w:p w14:paraId="55075E79" w14:textId="77777777" w:rsidR="003A1683" w:rsidRPr="00304397" w:rsidRDefault="00000000" w:rsidP="00DC659F">
      <w:pPr>
        <w:pStyle w:val="PlainText"/>
        <w:jc w:val="both"/>
        <w:rPr>
          <w:del w:id="1128" w:author="artin majdi" w:date="2023-05-09T02:58:00Z"/>
          <w:rFonts w:ascii="Avenir Next Condensed" w:hAnsi="Avenir Next Condensed" w:cs="Courier New"/>
          <w:sz w:val="24"/>
          <w:szCs w:val="24"/>
        </w:rPr>
      </w:pPr>
      <w:del w:id="1129" w:author="artin majdi" w:date="2023-05-09T02:58:00Z">
        <w:r w:rsidRPr="00304397">
          <w:rPr>
            <w:rFonts w:ascii="Avenir Next Condensed" w:hAnsi="Avenir Next Condensed" w:cs="Courier New"/>
            <w:sz w:val="24"/>
            <w:szCs w:val="24"/>
          </w:rPr>
          <w:delText xml:space="preserve">Assessing entropy across all classifiers for each class quantifies the uncertainty or </w:delText>
        </w:r>
        <w:r w:rsidR="0021237B" w:rsidRPr="00304397">
          <w:rPr>
            <w:rFonts w:ascii="Avenir Next Condensed" w:hAnsi="Avenir Next Condensed" w:cs="Courier New"/>
            <w:sz w:val="24"/>
            <w:szCs w:val="24"/>
          </w:rPr>
          <w:delText>``</w:delText>
        </w:r>
        <w:r w:rsidRPr="00304397">
          <w:rPr>
            <w:rFonts w:ascii="Avenir Next Condensed" w:hAnsi="Avenir Next Condensed" w:cs="Courier New"/>
            <w:sz w:val="24"/>
            <w:szCs w:val="24"/>
          </w:rPr>
          <w:delText xml:space="preserve">disorder" in the probability distribution of class predictions for that particular class. It provides a </w:delText>
        </w:r>
        <w:commentRangeStart w:id="1130"/>
        <w:commentRangeEnd w:id="1130"/>
        <w:r w:rsidR="008137E7" w:rsidRPr="00304397">
          <w:rPr>
            <w:rStyle w:val="CommentReference"/>
            <w:rFonts w:ascii="Avenir Next Condensed" w:hAnsi="Avenir Next Condensed"/>
            <w:sz w:val="24"/>
            <w:szCs w:val="24"/>
          </w:rPr>
          <w:commentReference w:id="1130"/>
        </w:r>
        <w:r w:rsidR="0021237B" w:rsidRPr="00304397">
          <w:rPr>
            <w:rFonts w:ascii="Avenir Next Condensed" w:hAnsi="Avenir Next Condensed" w:cs="Courier New"/>
            <w:sz w:val="24"/>
            <w:szCs w:val="24"/>
          </w:rPr>
          <w:delText xml:space="preserve">measure </w:delText>
        </w:r>
        <w:r w:rsidRPr="00304397">
          <w:rPr>
            <w:rFonts w:ascii="Avenir Next Condensed" w:hAnsi="Avenir Next Condensed" w:cs="Courier New"/>
            <w:sz w:val="24"/>
            <w:szCs w:val="24"/>
          </w:rPr>
          <w:delText xml:space="preserve">to quantify how dispersed the class probabilities across various classifiers are. Greater entropy~suggests that the class probabilities are more equally distributed, thereby decreasing the </w:delText>
        </w:r>
        <w:r w:rsidR="008137E7" w:rsidRPr="00304397">
          <w:rPr>
            <w:rFonts w:ascii="Avenir Next Condensed" w:hAnsi="Avenir Next Condensed" w:cs="Courier New"/>
            <w:sz w:val="24"/>
            <w:szCs w:val="24"/>
          </w:rPr>
          <w:delText xml:space="preserve">confidence in the </w:delText>
        </w:r>
        <w:r w:rsidRPr="00304397">
          <w:rPr>
            <w:rFonts w:ascii="Avenir Next Condensed" w:hAnsi="Avenir Next Condensed" w:cs="Courier New"/>
            <w:sz w:val="24"/>
            <w:szCs w:val="24"/>
          </w:rPr>
          <w:delText xml:space="preserve">classifiers' predictions for that class. On the other hand, </w:delText>
        </w:r>
        <w:commentRangeStart w:id="1131"/>
        <w:r w:rsidRPr="00304397">
          <w:rPr>
            <w:rFonts w:ascii="Avenir Next Condensed" w:hAnsi="Avenir Next Condensed" w:cs="Courier New"/>
            <w:sz w:val="24"/>
            <w:szCs w:val="24"/>
          </w:rPr>
          <w:delText>lower entropy~indicates that most classifiers give a higher probability to a specific label</w:delText>
        </w:r>
        <w:commentRangeEnd w:id="1131"/>
        <w:r w:rsidR="008137E7" w:rsidRPr="00304397">
          <w:rPr>
            <w:rStyle w:val="CommentReference"/>
            <w:rFonts w:ascii="Avenir Next Condensed" w:hAnsi="Avenir Next Condensed"/>
            <w:sz w:val="24"/>
            <w:szCs w:val="24"/>
          </w:rPr>
          <w:commentReference w:id="1131"/>
        </w:r>
        <w:r w:rsidRPr="00304397">
          <w:rPr>
            <w:rFonts w:ascii="Avenir Next Condensed" w:hAnsi="Avenir Next Condensed" w:cs="Courier New"/>
            <w:sz w:val="24"/>
            <w:szCs w:val="24"/>
          </w:rPr>
          <w:delText>, indicating that they are more confident in their predictions for that class. This information is useful for determining the level of agreement among the classifiers.</w:delText>
        </w:r>
      </w:del>
    </w:p>
    <w:p w14:paraId="30708927" w14:textId="77777777" w:rsidR="00322588" w:rsidRPr="00304397" w:rsidRDefault="00322588" w:rsidP="00DC659F">
      <w:pPr>
        <w:jc w:val="both"/>
        <w:rPr>
          <w:ins w:id="1132" w:author="artin majdi" w:date="2023-05-09T02:58:00Z"/>
          <w:rFonts w:ascii="Avenir Next Condensed" w:hAnsi="Avenir Next Condensed"/>
          <w:szCs w:val="24"/>
        </w:rPr>
      </w:pPr>
    </w:p>
    <w:p w14:paraId="684A652C" w14:textId="77777777" w:rsidR="00322588" w:rsidRPr="00304397" w:rsidRDefault="00322588" w:rsidP="00DC659F">
      <w:pPr>
        <w:jc w:val="both"/>
        <w:rPr>
          <w:ins w:id="1133" w:author="artin majdi" w:date="2023-05-09T02:58:00Z"/>
          <w:rFonts w:ascii="Avenir Next Condensed" w:hAnsi="Avenir Next Condensed"/>
          <w:szCs w:val="24"/>
        </w:rPr>
      </w:pPr>
    </w:p>
    <w:p w14:paraId="0918382E" w14:textId="2BFE4D2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\subsubsection{</w:t>
      </w:r>
      <w:del w:id="1134" w:author="artin majdi" w:date="2023-05-09T02:58:00Z">
        <w:r w:rsidR="00000000" w:rsidRPr="00304397">
          <w:rPr>
            <w:rFonts w:ascii="Avenir Next Condensed" w:hAnsi="Avenir Next Condensed" w:cs="Courier New"/>
            <w:szCs w:val="24"/>
          </w:rPr>
          <w:delText>Variance</w:delText>
        </w:r>
      </w:del>
      <w:ins w:id="1135" w:author="artin majdi" w:date="2023-05-09T02:58:00Z">
        <w:r w:rsidRPr="00304397">
          <w:rPr>
            <w:rFonts w:ascii="Avenir Next Condensed" w:hAnsi="Avenir Next Condensed"/>
            <w:szCs w:val="24"/>
          </w:rPr>
          <w:t>Standard Deviation</w:t>
        </w:r>
      </w:ins>
      <w:r w:rsidRPr="00304397">
        <w:rPr>
          <w:rFonts w:ascii="Avenir Next Condensed" w:hAnsi="Avenir Next Condensed"/>
          <w:szCs w:val="24"/>
        </w:rPr>
        <w:t>}</w:t>
      </w:r>
    </w:p>
    <w:p w14:paraId="01300578" w14:textId="1C42C41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In regression problems, </w:t>
      </w:r>
      <w:del w:id="1136" w:author="artin majdi" w:date="2023-05-09T02:58:00Z">
        <w:r w:rsidR="00000000" w:rsidRPr="00304397">
          <w:rPr>
            <w:rFonts w:ascii="Avenir Next Condensed" w:hAnsi="Avenir Next Condensed" w:cs="Courier New"/>
            <w:szCs w:val="24"/>
          </w:rPr>
          <w:delText>variance</w:delText>
        </w:r>
      </w:del>
      <w:ins w:id="1137" w:author="artin majdi" w:date="2023-05-09T02:58:00Z">
        <w:r w:rsidRPr="00304397">
          <w:rPr>
            <w:rFonts w:ascii="Avenir Next Condensed" w:hAnsi="Avenir Next Condensed"/>
            <w:szCs w:val="24"/>
          </w:rPr>
          <w:t>standard deviation</w:t>
        </w:r>
      </w:ins>
      <w:r w:rsidRPr="00304397">
        <w:rPr>
          <w:rFonts w:ascii="Avenir Next Condensed" w:hAnsi="Avenir Next Condensed"/>
          <w:szCs w:val="24"/>
        </w:rPr>
        <w:t xml:space="preserve"> is often used to quantify uncertainty. It measures the dispersion of predicted values around the mean. A greater </w:t>
      </w:r>
      <w:del w:id="1138" w:author="artin majdi" w:date="2023-05-09T02:58:00Z">
        <w:r w:rsidR="00000000" w:rsidRPr="00304397">
          <w:rPr>
            <w:rFonts w:ascii="Avenir Next Condensed" w:hAnsi="Avenir Next Condensed" w:cs="Courier New"/>
            <w:szCs w:val="24"/>
          </w:rPr>
          <w:delText>variance</w:delText>
        </w:r>
      </w:del>
      <w:ins w:id="1139" w:author="artin majdi" w:date="2023-05-09T02:58:00Z">
        <w:r w:rsidRPr="00304397">
          <w:rPr>
            <w:rFonts w:ascii="Avenir Next Condensed" w:hAnsi="Avenir Next Condensed"/>
            <w:szCs w:val="24"/>
          </w:rPr>
          <w:t>standard deviation</w:t>
        </w:r>
      </w:ins>
      <w:r w:rsidRPr="00304397">
        <w:rPr>
          <w:rFonts w:ascii="Avenir Next Condensed" w:hAnsi="Avenir Next Condensed"/>
          <w:szCs w:val="24"/>
        </w:rPr>
        <w:t xml:space="preserve"> indicates greater uncertainty of the prediction. For a set of predicted values </w:t>
      </w:r>
      <w:del w:id="1140" w:author="artin majdi" w:date="2023-05-09T02:58:00Z">
        <w:r w:rsidR="00000000" w:rsidRPr="00304397">
          <w:rPr>
            <w:rFonts w:ascii="Avenir Next Condensed" w:hAnsi="Avenir Next Condensed" w:cs="Courier New"/>
            <w:szCs w:val="24"/>
          </w:rPr>
          <w:delText>$\left</w:delText>
        </w:r>
      </w:del>
      <w:ins w:id="114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\{t_{\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del w:id="1142" w:author="artin majdi" w:date="2023-05-09T02:58:00Z">
        <w:r w:rsidR="00000000" w:rsidRPr="00304397">
          <w:rPr>
            <w:rFonts w:ascii="Avenir Next Condensed" w:hAnsi="Avenir Next Condensed" w:cs="Courier New"/>
            <w:szCs w:val="24"/>
          </w:rPr>
          <w:delText>)}\right</w:delText>
        </w:r>
      </w:del>
      <w:ins w:id="114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\}_{g=1</w:t>
      </w:r>
      <w:del w:id="1144" w:author="artin majdi" w:date="2023-05-09T02:58:00Z">
        <w:r w:rsidR="00000000" w:rsidRPr="00304397">
          <w:rPr>
            <w:rFonts w:ascii="Avenir Next Condensed" w:hAnsi="Avenir Next Condensed" w:cs="Courier New"/>
            <w:szCs w:val="24"/>
          </w:rPr>
          <w:delText>}^\mathrm{</w:delText>
        </w:r>
      </w:del>
      <w:ins w:id="1145"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46"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with mean value $\mu $, the </w:t>
      </w:r>
      <w:del w:id="1147" w:author="artin majdi" w:date="2023-05-09T02:58:00Z">
        <w:r w:rsidR="00000000" w:rsidRPr="00304397">
          <w:rPr>
            <w:rFonts w:ascii="Avenir Next Condensed" w:hAnsi="Avenir Next Condensed" w:cs="Courier New"/>
            <w:szCs w:val="24"/>
          </w:rPr>
          <w:delText>variance</w:delText>
        </w:r>
      </w:del>
      <w:ins w:id="1148" w:author="artin majdi" w:date="2023-05-09T02:58:00Z">
        <w:r w:rsidRPr="00304397">
          <w:rPr>
            <w:rFonts w:ascii="Avenir Next Condensed" w:hAnsi="Avenir Next Condensed"/>
            <w:szCs w:val="24"/>
          </w:rPr>
          <w:t>standard deviation</w:t>
        </w:r>
      </w:ins>
      <w:r w:rsidRPr="00304397">
        <w:rPr>
          <w:rFonts w:ascii="Avenir Next Condensed" w:hAnsi="Avenir Next Condensed"/>
          <w:szCs w:val="24"/>
        </w:rPr>
        <w:t xml:space="preserve"> is defined as</w:t>
      </w:r>
    </w:p>
    <w:p w14:paraId="2A4E8E62" w14:textId="77777777" w:rsidR="00322588" w:rsidRPr="00304397" w:rsidRDefault="00322588" w:rsidP="00DC659F">
      <w:pPr>
        <w:jc w:val="both"/>
        <w:rPr>
          <w:ins w:id="1149" w:author="artin majdi" w:date="2023-05-09T02:58:00Z"/>
          <w:rFonts w:ascii="Avenir Next Condensed" w:hAnsi="Avenir Next Condensed"/>
          <w:szCs w:val="24"/>
        </w:rPr>
      </w:pPr>
    </w:p>
    <w:p w14:paraId="22B90B83" w14:textId="77777777" w:rsidR="00322588" w:rsidRPr="00304397" w:rsidRDefault="00322588" w:rsidP="00DC659F">
      <w:pPr>
        <w:jc w:val="both"/>
        <w:rPr>
          <w:moveTo w:id="1150" w:author="artin majdi" w:date="2023-05-09T02:58:00Z"/>
          <w:rFonts w:ascii="Avenir Next Condensed" w:hAnsi="Avenir Next Condensed"/>
          <w:szCs w:val="24"/>
        </w:rPr>
      </w:pPr>
      <w:moveToRangeStart w:id="1151" w:author="artin majdi" w:date="2023-05-09T02:58:00Z" w:name="move134493543"/>
      <w:moveTo w:id="1152" w:author="artin majdi" w:date="2023-05-09T02:58:00Z">
        <w:r w:rsidRPr="00304397">
          <w:rPr>
            <w:rFonts w:ascii="Avenir Next Condensed" w:hAnsi="Avenir Next Condensed"/>
            <w:szCs w:val="24"/>
          </w:rPr>
          <w:t>\begin{equation}</w:t>
        </w:r>
      </w:moveTo>
    </w:p>
    <w:moveToRangeEnd w:id="1151"/>
    <w:p w14:paraId="48687959" w14:textId="77777777" w:rsidR="003A1683" w:rsidRPr="00304397" w:rsidRDefault="00000000" w:rsidP="00DC659F">
      <w:pPr>
        <w:pStyle w:val="PlainText"/>
        <w:jc w:val="both"/>
        <w:rPr>
          <w:del w:id="1153" w:author="artin majdi" w:date="2023-05-09T02:58:00Z"/>
          <w:rFonts w:ascii="Avenir Next Condensed" w:hAnsi="Avenir Next Condensed" w:cs="Courier New"/>
          <w:sz w:val="24"/>
          <w:szCs w:val="24"/>
        </w:rPr>
      </w:pPr>
      <w:del w:id="1154" w:author="artin majdi" w:date="2023-05-09T02:58:00Z">
        <w:r w:rsidRPr="00304397">
          <w:rPr>
            <w:rFonts w:ascii="Avenir Next Condensed" w:hAnsi="Avenir Next Condensed" w:cs="Courier New"/>
            <w:sz w:val="24"/>
            <w:szCs w:val="24"/>
          </w:rPr>
          <w:delText>\begin{equation}</w:delText>
        </w:r>
      </w:del>
    </w:p>
    <w:p w14:paraId="6B041582" w14:textId="77777777" w:rsidR="003A1683" w:rsidRPr="00304397" w:rsidRDefault="00000000" w:rsidP="00DC659F">
      <w:pPr>
        <w:pStyle w:val="PlainText"/>
        <w:jc w:val="both"/>
        <w:rPr>
          <w:del w:id="1155" w:author="artin majdi" w:date="2023-05-09T02:58:00Z"/>
          <w:rFonts w:ascii="Avenir Next Condensed" w:hAnsi="Avenir Next Condensed" w:cs="Courier New"/>
          <w:sz w:val="24"/>
          <w:szCs w:val="24"/>
        </w:rPr>
      </w:pPr>
      <w:del w:id="1156" w:author="artin majdi" w:date="2023-05-09T02:58:00Z">
        <w:r w:rsidRPr="00304397">
          <w:rPr>
            <w:rFonts w:ascii="Avenir Next Condensed" w:hAnsi="Avenir Next Condensed" w:cs="Courier New"/>
            <w:sz w:val="24"/>
            <w:szCs w:val="24"/>
          </w:rPr>
          <w:delText xml:space="preserve">    \gdef\theequation{6}</w:delText>
        </w:r>
      </w:del>
    </w:p>
    <w:p w14:paraId="16BA15B0" w14:textId="77777777" w:rsidR="003A1683" w:rsidRPr="00304397" w:rsidRDefault="00000000" w:rsidP="00DC659F">
      <w:pPr>
        <w:pStyle w:val="PlainText"/>
        <w:jc w:val="both"/>
        <w:rPr>
          <w:del w:id="1157" w:author="artin majdi" w:date="2023-05-09T02:58:00Z"/>
          <w:rFonts w:ascii="Avenir Next Condensed" w:hAnsi="Avenir Next Condensed" w:cs="Courier New"/>
          <w:sz w:val="24"/>
          <w:szCs w:val="24"/>
        </w:rPr>
      </w:pPr>
      <w:del w:id="1158" w:author="artin majdi" w:date="2023-05-09T02:58:00Z">
        <w:r w:rsidRPr="00304397">
          <w:rPr>
            <w:rFonts w:ascii="Avenir Next Condensed" w:hAnsi="Avenir Next Condensed" w:cs="Courier New"/>
            <w:sz w:val="24"/>
            <w:szCs w:val="24"/>
          </w:rPr>
          <w:delText xml:space="preserve">    \label{disp-formula-group-b07e1d949d874da89e68dac9cff5ee4c}</w:delText>
        </w:r>
      </w:del>
    </w:p>
    <w:p w14:paraId="2FFB71A0" w14:textId="30B549D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u_{\alpha,k}^{(i)}=\text{</w:t>
      </w:r>
      <w:del w:id="1159" w:author="artin majdi" w:date="2023-05-09T02:58:00Z">
        <w:r w:rsidR="00000000" w:rsidRPr="00304397">
          <w:rPr>
            <w:rFonts w:ascii="Avenir Next Condensed" w:hAnsi="Avenir Next Condensed" w:cs="Courier New"/>
            <w:szCs w:val="24"/>
          </w:rPr>
          <w:delText>Var</w:delText>
        </w:r>
      </w:del>
      <w:ins w:id="1160" w:author="artin majdi" w:date="2023-05-09T02:58:00Z">
        <w:r w:rsidRPr="00304397">
          <w:rPr>
            <w:rFonts w:ascii="Avenir Next Condensed" w:hAnsi="Avenir Next Condensed"/>
            <w:szCs w:val="24"/>
          </w:rPr>
          <w:t>SD</w:t>
        </w:r>
      </w:ins>
      <w:r w:rsidRPr="00304397">
        <w:rPr>
          <w:rFonts w:ascii="Avenir Next Condensed" w:hAnsi="Avenir Next Condensed"/>
          <w:szCs w:val="24"/>
        </w:rPr>
        <w:t>}\left(\left\{t_{\alpha,k}^{(i,g)}\right\}_{g=1</w:t>
      </w:r>
      <w:del w:id="1161" w:author="artin majdi" w:date="2023-05-09T02:58:00Z">
        <w:r w:rsidR="00000000" w:rsidRPr="00304397">
          <w:rPr>
            <w:rFonts w:ascii="Avenir Next Condensed" w:hAnsi="Avenir Next Condensed" w:cs="Courier New"/>
            <w:szCs w:val="24"/>
          </w:rPr>
          <w:delText>}^\mathrm{</w:delText>
        </w:r>
      </w:del>
      <w:ins w:id="1162"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63" w:author="artin majdi" w:date="2023-05-09T02:58:00Z">
        <w:r w:rsidR="00000000" w:rsidRPr="00304397">
          <w:rPr>
            <w:rFonts w:ascii="Avenir Next Condensed" w:hAnsi="Avenir Next Condensed" w:cs="Courier New"/>
            <w:szCs w:val="24"/>
          </w:rPr>
          <w:delText>}\</w:delText>
        </w:r>
      </w:del>
      <w:ins w:id="1164" w:author="artin majdi" w:date="2023-05-09T02:58:00Z">
        <w:r w:rsidRPr="00304397">
          <w:rPr>
            <w:rFonts w:ascii="Avenir Next Condensed" w:hAnsi="Avenir Next Condensed"/>
            <w:szCs w:val="24"/>
          </w:rPr>
          <w:t>\</w:t>
        </w:r>
      </w:ins>
      <w:r w:rsidRPr="00304397">
        <w:rPr>
          <w:rFonts w:ascii="Avenir Next Condensed" w:hAnsi="Avenir Next Condensed"/>
          <w:szCs w:val="24"/>
        </w:rPr>
        <w:t>right)=\</w:t>
      </w:r>
      <w:commentRangeStart w:id="1165"/>
      <w:r w:rsidRPr="00304397">
        <w:rPr>
          <w:rFonts w:ascii="Avenir Next Condensed" w:hAnsi="Avenir Next Condensed"/>
          <w:szCs w:val="24"/>
        </w:rPr>
        <w:t>sqrt</w:t>
      </w:r>
      <w:commentRangeEnd w:id="1165"/>
      <w:r w:rsidR="003C040D" w:rsidRPr="00304397">
        <w:rPr>
          <w:rStyle w:val="CommentReference"/>
          <w:rFonts w:ascii="Avenir Next Condensed" w:hAnsi="Avenir Next Condensed"/>
          <w:sz w:val="24"/>
          <w:szCs w:val="24"/>
        </w:rPr>
        <w:commentReference w:id="1165"/>
      </w:r>
      <w:r w:rsidRPr="00304397">
        <w:rPr>
          <w:rFonts w:ascii="Avenir Next Condensed" w:hAnsi="Avenir Next Condensed"/>
          <w:szCs w:val="24"/>
        </w:rPr>
        <w:t>{\frac{1}{</w:t>
      </w:r>
      <w:commentRangeStart w:id="1166"/>
      <w:r w:rsidRPr="00304397">
        <w:rPr>
          <w:rFonts w:ascii="Avenir Next Condensed" w:hAnsi="Avenir Next Condensed"/>
          <w:szCs w:val="24"/>
        </w:rPr>
        <w:t>G-1</w:t>
      </w:r>
      <w:commentRangeEnd w:id="1166"/>
      <w:r w:rsidR="003C040D" w:rsidRPr="00304397">
        <w:rPr>
          <w:rStyle w:val="CommentReference"/>
          <w:rFonts w:ascii="Avenir Next Condensed" w:hAnsi="Avenir Next Condensed"/>
          <w:sz w:val="24"/>
          <w:szCs w:val="24"/>
        </w:rPr>
        <w:commentReference w:id="1166"/>
      </w:r>
      <w:r w:rsidRPr="00304397">
        <w:rPr>
          <w:rFonts w:ascii="Avenir Next Condensed" w:hAnsi="Avenir Next Condensed"/>
          <w:szCs w:val="24"/>
        </w:rPr>
        <w:t>}\sum_{g=1</w:t>
      </w:r>
      <w:del w:id="1167" w:author="artin majdi" w:date="2023-05-09T02:58:00Z">
        <w:r w:rsidR="00000000" w:rsidRPr="00304397">
          <w:rPr>
            <w:rFonts w:ascii="Avenir Next Condensed" w:hAnsi="Avenir Next Condensed" w:cs="Courier New"/>
            <w:szCs w:val="24"/>
          </w:rPr>
          <w:delText>}^\mathrm{</w:delText>
        </w:r>
      </w:del>
      <w:ins w:id="1168"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69" w:author="artin majdi" w:date="2023-05-09T02:58:00Z">
        <w:r w:rsidR="00000000" w:rsidRPr="00304397">
          <w:rPr>
            <w:rFonts w:ascii="Avenir Next Condensed" w:hAnsi="Avenir Next Condensed" w:cs="Courier New"/>
            <w:szCs w:val="24"/>
          </w:rPr>
          <w:delText>}\</w:delText>
        </w:r>
      </w:del>
      <w:ins w:id="1170" w:author="artin majdi" w:date="2023-05-09T02:58:00Z">
        <w:r w:rsidRPr="00304397">
          <w:rPr>
            <w:rFonts w:ascii="Avenir Next Condensed" w:hAnsi="Avenir Next Condensed"/>
            <w:szCs w:val="24"/>
          </w:rPr>
          <w:t>\</w:t>
        </w:r>
      </w:ins>
      <w:r w:rsidRPr="00304397">
        <w:rPr>
          <w:rFonts w:ascii="Avenir Next Condensed" w:hAnsi="Avenir Next Condensed"/>
          <w:szCs w:val="24"/>
        </w:rPr>
        <w:t>left(t_{\alpha,k}^{(i,g)}-\mu\right)^{2}},\quad\mu=\frac{1</w:t>
      </w:r>
      <w:del w:id="1171" w:author="artin majdi" w:date="2023-05-09T02:58:00Z">
        <w:r w:rsidR="00000000" w:rsidRPr="00304397">
          <w:rPr>
            <w:rFonts w:ascii="Avenir Next Condensed" w:hAnsi="Avenir Next Condensed" w:cs="Courier New"/>
            <w:szCs w:val="24"/>
          </w:rPr>
          <w:delText>}{\mathrm{</w:delText>
        </w:r>
      </w:del>
      <w:ins w:id="1172"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73" w:author="artin majdi" w:date="2023-05-09T02:58:00Z">
        <w:r w:rsidR="00000000" w:rsidRPr="00304397">
          <w:rPr>
            <w:rFonts w:ascii="Avenir Next Condensed" w:hAnsi="Avenir Next Condensed" w:cs="Courier New"/>
            <w:szCs w:val="24"/>
          </w:rPr>
          <w:delText>}}\</w:delText>
        </w:r>
      </w:del>
      <w:ins w:id="1174" w:author="artin majdi" w:date="2023-05-09T02:58:00Z">
        <w:r w:rsidRPr="00304397">
          <w:rPr>
            <w:rFonts w:ascii="Avenir Next Condensed" w:hAnsi="Avenir Next Condensed"/>
            <w:szCs w:val="24"/>
          </w:rPr>
          <w:t>}\</w:t>
        </w:r>
      </w:ins>
      <w:r w:rsidRPr="00304397">
        <w:rPr>
          <w:rFonts w:ascii="Avenir Next Condensed" w:hAnsi="Avenir Next Condensed"/>
          <w:szCs w:val="24"/>
        </w:rPr>
        <w:t>sum_{g=1</w:t>
      </w:r>
      <w:del w:id="1175" w:author="artin majdi" w:date="2023-05-09T02:58:00Z">
        <w:r w:rsidR="00000000" w:rsidRPr="00304397">
          <w:rPr>
            <w:rFonts w:ascii="Avenir Next Condensed" w:hAnsi="Avenir Next Condensed" w:cs="Courier New"/>
            <w:szCs w:val="24"/>
          </w:rPr>
          <w:delText>}^{\mathrm{</w:delText>
        </w:r>
      </w:del>
      <w:ins w:id="1176"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77" w:author="artin majdi" w:date="2023-05-09T02:58:00Z">
        <w:r w:rsidR="00000000" w:rsidRPr="00304397">
          <w:rPr>
            <w:rFonts w:ascii="Avenir Next Condensed" w:hAnsi="Avenir Next Condensed" w:cs="Courier New"/>
            <w:szCs w:val="24"/>
          </w:rPr>
          <w:delText>}}{</w:delText>
        </w:r>
      </w:del>
      <w:ins w:id="1178" w:author="artin majdi" w:date="2023-05-09T02:58:00Z">
        <w:r w:rsidRPr="00304397">
          <w:rPr>
            <w:rFonts w:ascii="Avenir Next Condensed" w:hAnsi="Avenir Next Condensed"/>
            <w:szCs w:val="24"/>
          </w:rPr>
          <w:t>}{</w:t>
        </w:r>
      </w:ins>
      <w:r w:rsidRPr="00304397">
        <w:rPr>
          <w:rFonts w:ascii="Avenir Next Condensed" w:hAnsi="Avenir Next Condensed"/>
          <w:szCs w:val="24"/>
        </w:rPr>
        <w:t>t_{\alpha,k}^{(i,g)}}</w:t>
      </w:r>
    </w:p>
    <w:p w14:paraId="5C42DED4" w14:textId="77777777" w:rsidR="00322588" w:rsidRPr="00304397" w:rsidRDefault="00322588" w:rsidP="00DC659F">
      <w:pPr>
        <w:jc w:val="both"/>
        <w:rPr>
          <w:ins w:id="1179" w:author="artin majdi" w:date="2023-05-09T02:58:00Z"/>
          <w:rFonts w:ascii="Avenir Next Condensed" w:hAnsi="Avenir Next Condensed"/>
          <w:szCs w:val="24"/>
        </w:rPr>
      </w:pPr>
      <w:ins w:id="1180" w:author="artin majdi" w:date="2023-05-09T02:58:00Z">
        <w:r w:rsidRPr="00304397">
          <w:rPr>
            <w:rFonts w:ascii="Avenir Next Condensed" w:hAnsi="Avenir Next Condensed"/>
            <w:szCs w:val="24"/>
          </w:rPr>
          <w:t xml:space="preserve">    \label{crowd.Eq.6.uncertainty.sd}</w:t>
        </w:r>
      </w:ins>
    </w:p>
    <w:p w14:paraId="0C6B4917" w14:textId="77777777" w:rsidR="00322588" w:rsidRPr="00304397" w:rsidRDefault="00322588" w:rsidP="00DC659F">
      <w:pPr>
        <w:jc w:val="both"/>
        <w:rPr>
          <w:ins w:id="1181" w:author="artin majdi" w:date="2023-05-09T02:58:00Z"/>
          <w:rFonts w:ascii="Avenir Next Condensed" w:hAnsi="Avenir Next Condensed"/>
          <w:szCs w:val="24"/>
        </w:rPr>
      </w:pPr>
      <w:r w:rsidRPr="00304397">
        <w:rPr>
          <w:rFonts w:ascii="Avenir Next Condensed" w:hAnsi="Avenir Next Condensed"/>
          <w:szCs w:val="24"/>
        </w:rPr>
        <w:t>\end{equation}</w:t>
      </w:r>
    </w:p>
    <w:p w14:paraId="0ADFBFE4" w14:textId="77777777" w:rsidR="00322588" w:rsidRPr="00304397" w:rsidRDefault="00322588" w:rsidP="00DC659F">
      <w:pPr>
        <w:jc w:val="both"/>
        <w:rPr>
          <w:rFonts w:ascii="Avenir Next Condensed" w:hAnsi="Avenir Next Condensed"/>
          <w:szCs w:val="24"/>
        </w:rPr>
      </w:pPr>
    </w:p>
    <w:p w14:paraId="44D13AB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\paragraph{Predictive Interval:}</w:t>
      </w:r>
    </w:p>
    <w:p w14:paraId="29C62A64" w14:textId="231B89B2" w:rsidR="00322588" w:rsidRPr="00304397" w:rsidRDefault="00322588" w:rsidP="00DC659F">
      <w:pPr>
        <w:jc w:val="both"/>
        <w:rPr>
          <w:ins w:id="1182" w:author="artin majdi" w:date="2023-05-09T02:58:00Z"/>
          <w:rFonts w:ascii="Avenir Next Condensed" w:hAnsi="Avenir Next Condensed"/>
          <w:szCs w:val="24"/>
        </w:rPr>
      </w:pPr>
      <w:r w:rsidRPr="00304397">
        <w:rPr>
          <w:rFonts w:ascii="Avenir Next Condensed" w:hAnsi="Avenir Next Condensed"/>
          <w:szCs w:val="24"/>
        </w:rPr>
        <w:t xml:space="preserve">A predictive interval provides a range within which a future observation is likely to fall with a certain level of confidence. For </w:t>
      </w:r>
      <w:del w:id="1183" w:author="artin majdi" w:date="2023-05-09T02:58:00Z">
        <w:r w:rsidR="00000000" w:rsidRPr="00304397">
          <w:rPr>
            <w:rFonts w:ascii="Avenir Next Condensed" w:hAnsi="Avenir Next Condensed" w:cs="Courier New"/>
            <w:szCs w:val="24"/>
          </w:rPr>
          <w:delText>instance</w:delText>
        </w:r>
      </w:del>
      <w:ins w:id="1184" w:author="artin majdi" w:date="2023-05-09T02:58:00Z">
        <w:r w:rsidRPr="00304397">
          <w:rPr>
            <w:rFonts w:ascii="Avenir Next Condensed" w:hAnsi="Avenir Next Condensed"/>
            <w:szCs w:val="24"/>
          </w:rPr>
          <w:t>example</w:t>
        </w:r>
      </w:ins>
      <w:r w:rsidRPr="00304397">
        <w:rPr>
          <w:rFonts w:ascii="Avenir Next Condensed" w:hAnsi="Avenir Next Condensed"/>
          <w:szCs w:val="24"/>
        </w:rPr>
        <w:t xml:space="preserve">, a 95\% predictive interval indicates that there is a 95\% likelihood that the true value falls within that range. A greater uncertainty corresponds to wider intervals. In the context of multiple classifiers, the predictive intervals can be calculated by considering the </w:t>
      </w:r>
      <w:commentRangeStart w:id="1185"/>
      <w:r w:rsidRPr="00304397">
        <w:rPr>
          <w:rFonts w:ascii="Avenir Next Condensed" w:hAnsi="Avenir Next Condensed"/>
          <w:szCs w:val="24"/>
        </w:rPr>
        <w:t>quantiles</w:t>
      </w:r>
      <w:commentRangeEnd w:id="1185"/>
      <w:r w:rsidR="00591CD9" w:rsidRPr="00304397">
        <w:rPr>
          <w:rStyle w:val="CommentReference"/>
          <w:rFonts w:ascii="Avenir Next Condensed" w:hAnsi="Avenir Next Condensed"/>
          <w:sz w:val="24"/>
          <w:szCs w:val="24"/>
        </w:rPr>
        <w:commentReference w:id="1185"/>
      </w:r>
      <w:r w:rsidRPr="00304397">
        <w:rPr>
          <w:rFonts w:ascii="Avenir Next Condensed" w:hAnsi="Avenir Next Condensed"/>
          <w:szCs w:val="24"/>
        </w:rPr>
        <w:t xml:space="preserve"> of the classifier output. For a predefined confidence level $\</w:t>
      </w:r>
      <w:commentRangeStart w:id="1186"/>
      <w:del w:id="1187" w:author="artin majdi" w:date="2023-05-09T02:58:00Z">
        <w:r w:rsidR="00000000" w:rsidRPr="00304397">
          <w:rPr>
            <w:rFonts w:ascii="Avenir Next Condensed" w:hAnsi="Avenir Next Condensed" w:cs="Courier New"/>
            <w:szCs w:val="24"/>
          </w:rPr>
          <w:delText>varrho</w:delText>
        </w:r>
        <w:commentRangeEnd w:id="1186"/>
        <w:r w:rsidR="00591CD9" w:rsidRPr="00304397">
          <w:rPr>
            <w:rStyle w:val="CommentReference"/>
            <w:rFonts w:ascii="Avenir Next Condensed" w:hAnsi="Avenir Next Condensed"/>
            <w:sz w:val="24"/>
            <w:szCs w:val="24"/>
          </w:rPr>
          <w:commentReference w:id="1186"/>
        </w:r>
      </w:del>
      <w:ins w:id="1188" w:author="artin majdi" w:date="2023-05-09T02:58:00Z">
        <w:r w:rsidRPr="00304397">
          <w:rPr>
            <w:rFonts w:ascii="Avenir Next Condensed" w:hAnsi="Avenir Next Condensed"/>
            <w:szCs w:val="24"/>
          </w:rPr>
          <w:t>gamma</w:t>
        </w:r>
      </w:ins>
      <w:r w:rsidRPr="00304397">
        <w:rPr>
          <w:rFonts w:ascii="Avenir Next Condensed" w:hAnsi="Avenir Next Condensed"/>
          <w:szCs w:val="24"/>
        </w:rPr>
        <w:t xml:space="preserve"> $ (e.g., 95\%), for a specific class $k $, we need to find the quantiles $Q</w:t>
      </w:r>
      <w:del w:id="1189" w:author="artin majdi" w:date="2023-05-09T02:58:00Z">
        <w:r w:rsidR="00000000" w:rsidRPr="00304397">
          <w:rPr>
            <w:rFonts w:ascii="Avenir Next Condensed" w:hAnsi="Avenir Next Condensed" w:cs="Courier New"/>
            <w:szCs w:val="24"/>
          </w:rPr>
          <w:delText>_</w:delText>
        </w:r>
      </w:del>
      <w:ins w:id="1190" w:author="artin majdi" w:date="2023-05-09T02:58:00Z">
        <w:r w:rsidRPr="00304397">
          <w:rPr>
            <w:rFonts w:ascii="Avenir Next Condensed" w:hAnsi="Avenir Next Condensed"/>
            <w:szCs w:val="24"/>
          </w:rPr>
          <w:t>_{</w:t>
        </w:r>
      </w:ins>
      <w:r w:rsidRPr="00304397">
        <w:rPr>
          <w:rFonts w:ascii="Avenir Next Condensed" w:hAnsi="Avenir Next Condensed"/>
          <w:szCs w:val="24"/>
        </w:rPr>
        <w:t>L</w:t>
      </w:r>
      <w:del w:id="1191" w:author="artin majdi" w:date="2023-05-09T02:58:00Z">
        <w:r w:rsidR="00000000" w:rsidRPr="00304397">
          <w:rPr>
            <w:rFonts w:ascii="Avenir Next Condensed" w:hAnsi="Avenir Next Condensed" w:cs="Courier New"/>
            <w:szCs w:val="24"/>
          </w:rPr>
          <w:delText>^{</w:delText>
        </w:r>
      </w:del>
      <w:ins w:id="1192" w:author="artin majdi" w:date="2023-05-09T02:58:00Z">
        <w:r w:rsidRPr="00304397">
          <w:rPr>
            <w:rFonts w:ascii="Avenir Next Condensed" w:hAnsi="Avenir Next Condensed"/>
            <w:szCs w:val="24"/>
          </w:rPr>
          <w:t>}^{</w:t>
        </w:r>
      </w:ins>
      <w:r w:rsidRPr="00304397">
        <w:rPr>
          <w:rFonts w:ascii="Avenir Next Condensed" w:hAnsi="Avenir Next Condensed"/>
          <w:szCs w:val="24"/>
        </w:rPr>
        <w:t>k} $ and $Q</w:t>
      </w:r>
      <w:del w:id="1193" w:author="artin majdi" w:date="2023-05-09T02:58:00Z">
        <w:r w:rsidR="00000000" w:rsidRPr="00304397">
          <w:rPr>
            <w:rFonts w:ascii="Avenir Next Condensed" w:hAnsi="Avenir Next Condensed" w:cs="Courier New"/>
            <w:szCs w:val="24"/>
          </w:rPr>
          <w:delText>_</w:delText>
        </w:r>
      </w:del>
      <w:ins w:id="1194" w:author="artin majdi" w:date="2023-05-09T02:58:00Z">
        <w:r w:rsidRPr="00304397">
          <w:rPr>
            <w:rFonts w:ascii="Avenir Next Condensed" w:hAnsi="Avenir Next Condensed"/>
            <w:szCs w:val="24"/>
          </w:rPr>
          <w:t>_{</w:t>
        </w:r>
      </w:ins>
      <w:r w:rsidRPr="00304397">
        <w:rPr>
          <w:rFonts w:ascii="Avenir Next Condensed" w:hAnsi="Avenir Next Condensed"/>
          <w:szCs w:val="24"/>
        </w:rPr>
        <w:t>U</w:t>
      </w:r>
      <w:del w:id="1195" w:author="artin majdi" w:date="2023-05-09T02:58:00Z">
        <w:r w:rsidR="00000000" w:rsidRPr="00304397">
          <w:rPr>
            <w:rFonts w:ascii="Avenir Next Condensed" w:hAnsi="Avenir Next Condensed" w:cs="Courier New"/>
            <w:szCs w:val="24"/>
          </w:rPr>
          <w:delText>^{</w:delText>
        </w:r>
      </w:del>
      <w:ins w:id="1196"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k} $ of the probability distribution of class $k $ predicted by the </w:t>
      </w:r>
      <w:del w:id="1197" w:author="artin majdi" w:date="2023-05-09T02:58:00Z">
        <w:r w:rsidR="00000000" w:rsidRPr="00304397">
          <w:rPr>
            <w:rFonts w:ascii="Avenir Next Condensed" w:hAnsi="Avenir Next Condensed" w:cs="Courier New"/>
            <w:szCs w:val="24"/>
          </w:rPr>
          <w:delText>$\mathrm{</w:delText>
        </w:r>
      </w:del>
      <w:ins w:id="1198"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199"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 classifiers. The uncertainty can be represented by the width of the predictive interval:</w:t>
      </w:r>
      <w:commentRangeStart w:id="1200"/>
      <w:commentRangeEnd w:id="1200"/>
      <w:r w:rsidR="004E12A1" w:rsidRPr="00304397">
        <w:rPr>
          <w:rStyle w:val="CommentReference"/>
          <w:rFonts w:ascii="Avenir Next Condensed" w:hAnsi="Avenir Next Condensed"/>
          <w:sz w:val="24"/>
          <w:szCs w:val="24"/>
        </w:rPr>
        <w:commentReference w:id="1200"/>
      </w:r>
    </w:p>
    <w:p w14:paraId="325502BD" w14:textId="77777777" w:rsidR="00322588" w:rsidRPr="00304397" w:rsidRDefault="00322588" w:rsidP="00DC659F">
      <w:pPr>
        <w:jc w:val="both"/>
        <w:rPr>
          <w:rFonts w:ascii="Avenir Next Condensed" w:hAnsi="Avenir Next Condensed"/>
          <w:szCs w:val="24"/>
        </w:rPr>
      </w:pPr>
    </w:p>
    <w:p w14:paraId="0256E04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\begin{equation}</w:t>
      </w:r>
    </w:p>
    <w:p w14:paraId="59E6F8E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\begin{aligned}</w:t>
      </w:r>
    </w:p>
    <w:p w14:paraId="0CE7B274" w14:textId="0AFB2C6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P\left(Q_L^{k} \</w:t>
      </w:r>
      <w:proofErr w:type="spellStart"/>
      <w:r w:rsidRPr="00304397">
        <w:rPr>
          <w:rFonts w:ascii="Avenir Next Condensed" w:hAnsi="Avenir Next Condensed"/>
          <w:szCs w:val="24"/>
        </w:rPr>
        <w:t>leq</w:t>
      </w:r>
      <w:proofErr w:type="spellEnd"/>
      <w:r w:rsidRPr="00304397">
        <w:rPr>
          <w:rFonts w:ascii="Avenir Next Condensed" w:hAnsi="Avenir Next Condensed"/>
          <w:szCs w:val="24"/>
        </w:rPr>
        <w:t xml:space="preserve"> 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 \</w:t>
      </w:r>
      <w:proofErr w:type="spellStart"/>
      <w:r w:rsidRPr="00304397">
        <w:rPr>
          <w:rFonts w:ascii="Avenir Next Condensed" w:hAnsi="Avenir Next Condensed"/>
          <w:szCs w:val="24"/>
        </w:rPr>
        <w:t>leq</w:t>
      </w:r>
      <w:proofErr w:type="spellEnd"/>
      <w:r w:rsidRPr="00304397">
        <w:rPr>
          <w:rFonts w:ascii="Avenir Next Condensed" w:hAnsi="Avenir Next Condensed"/>
          <w:szCs w:val="24"/>
        </w:rPr>
        <w:t xml:space="preserve"> Q_U^{k}\right) = \</w:t>
      </w:r>
      <w:del w:id="1201" w:author="artin majdi" w:date="2023-05-09T02:58:00Z">
        <w:r w:rsidR="00000000" w:rsidRPr="00304397">
          <w:rPr>
            <w:rFonts w:ascii="Avenir Next Condensed" w:hAnsi="Avenir Next Condensed" w:cs="Courier New"/>
            <w:szCs w:val="24"/>
          </w:rPr>
          <w:delText xml:space="preserve">varrho </w:delText>
        </w:r>
      </w:del>
      <w:ins w:id="1202" w:author="artin majdi" w:date="2023-05-09T02:58:00Z">
        <w:r w:rsidRPr="00304397">
          <w:rPr>
            <w:rFonts w:ascii="Avenir Next Condensed" w:hAnsi="Avenir Next Condensed"/>
            <w:szCs w:val="24"/>
          </w:rPr>
          <w:t>gamma</w:t>
        </w:r>
      </w:ins>
    </w:p>
    <w:p w14:paraId="2FB5D24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
    <w:p w14:paraId="6D50A1D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        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Q_L^{k} - Q_U^{k}</w:t>
      </w:r>
    </w:p>
    <w:p w14:paraId="495EA4B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\end{aligned}</w:t>
      </w:r>
    </w:p>
    <w:p w14:paraId="60E2A429" w14:textId="77777777" w:rsidR="003A1683" w:rsidRPr="00304397" w:rsidRDefault="00000000" w:rsidP="00DC659F">
      <w:pPr>
        <w:pStyle w:val="PlainText"/>
        <w:jc w:val="both"/>
        <w:rPr>
          <w:del w:id="1203" w:author="artin majdi" w:date="2023-05-09T02:58:00Z"/>
          <w:rFonts w:ascii="Avenir Next Condensed" w:hAnsi="Avenir Next Condensed" w:cs="Courier New"/>
          <w:sz w:val="24"/>
          <w:szCs w:val="24"/>
        </w:rPr>
      </w:pPr>
      <w:del w:id="1204" w:author="artin majdi" w:date="2023-05-09T02:58:00Z">
        <w:r w:rsidRPr="00304397">
          <w:rPr>
            <w:rFonts w:ascii="Avenir Next Condensed" w:hAnsi="Avenir Next Condensed" w:cs="Courier New"/>
            <w:sz w:val="24"/>
            <w:szCs w:val="24"/>
          </w:rPr>
          <w:delText xml:space="preserve">    \tag{7}</w:delText>
        </w:r>
      </w:del>
    </w:p>
    <w:p w14:paraId="4EE16C53" w14:textId="36C53A0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w:t>
      </w:r>
      <w:proofErr w:type="spellStart"/>
      <w:del w:id="1205" w:author="artin majdi" w:date="2023-05-09T02:58:00Z">
        <w:r w:rsidR="00000000" w:rsidRPr="00304397">
          <w:rPr>
            <w:rFonts w:ascii="Avenir Next Condensed" w:hAnsi="Avenir Next Condensed" w:cs="Courier New"/>
            <w:szCs w:val="24"/>
          </w:rPr>
          <w:delText>dfg-613c1afc1569</w:delText>
        </w:r>
      </w:del>
      <w:ins w:id="1206" w:author="artin majdi" w:date="2023-05-09T02:58:00Z">
        <w:r w:rsidRPr="00304397">
          <w:rPr>
            <w:rFonts w:ascii="Avenir Next Condensed" w:hAnsi="Avenir Next Condensed"/>
            <w:szCs w:val="24"/>
          </w:rPr>
          <w:t>crowd.Eq.uncertainty</w:t>
        </w:r>
      </w:ins>
      <w:proofErr w:type="spellEnd"/>
      <w:r w:rsidRPr="00304397">
        <w:rPr>
          <w:rFonts w:ascii="Avenir Next Condensed" w:hAnsi="Avenir Next Condensed"/>
          <w:szCs w:val="24"/>
        </w:rPr>
        <w:t>}</w:t>
      </w:r>
    </w:p>
    <w:p w14:paraId="474F3352" w14:textId="77777777" w:rsidR="00322588" w:rsidRPr="00304397" w:rsidRDefault="00322588" w:rsidP="002C077F">
      <w:pPr>
        <w:jc w:val="both"/>
        <w:rPr>
          <w:moveFrom w:id="1207" w:author="artin majdi" w:date="2023-05-09T02:58:00Z"/>
          <w:rFonts w:ascii="Avenir Next Condensed" w:hAnsi="Avenir Next Condensed"/>
          <w:szCs w:val="24"/>
        </w:rPr>
      </w:pPr>
      <w:moveFromRangeStart w:id="1208" w:author="artin majdi" w:date="2023-05-09T02:58:00Z" w:name="move134493542"/>
      <w:moveFrom w:id="1209" w:author="artin majdi" w:date="2023-05-09T02:58:00Z">
        <w:r w:rsidRPr="00304397">
          <w:rPr>
            <w:rFonts w:ascii="Avenir Next Condensed" w:hAnsi="Avenir Next Condensed"/>
            <w:szCs w:val="24"/>
          </w:rPr>
          <w:t>\end{equation}</w:t>
        </w:r>
      </w:moveFrom>
    </w:p>
    <w:moveFromRangeEnd w:id="1208"/>
    <w:p w14:paraId="4470AD67" w14:textId="77777777" w:rsidR="003A1683" w:rsidRPr="00304397" w:rsidRDefault="00000000" w:rsidP="00DC659F">
      <w:pPr>
        <w:pStyle w:val="PlainText"/>
        <w:jc w:val="both"/>
        <w:rPr>
          <w:del w:id="1210" w:author="artin majdi" w:date="2023-05-09T02:58:00Z"/>
          <w:rFonts w:ascii="Avenir Next Condensed" w:hAnsi="Avenir Next Condensed" w:cs="Courier New"/>
          <w:sz w:val="24"/>
          <w:szCs w:val="24"/>
        </w:rPr>
      </w:pPr>
      <w:del w:id="1211" w:author="artin majdi" w:date="2023-05-09T02:58:00Z">
        <w:r w:rsidRPr="00304397">
          <w:rPr>
            <w:rFonts w:ascii="Avenir Next Condensed" w:hAnsi="Avenir Next Condensed" w:cs="Courier New"/>
            <w:sz w:val="24"/>
            <w:szCs w:val="24"/>
          </w:rPr>
          <w:delText xml:space="preserve">\ </w:delText>
        </w:r>
      </w:del>
    </w:p>
    <w:p w14:paraId="39058B50" w14:textId="31B90F60" w:rsidR="00322588" w:rsidRPr="00304397" w:rsidRDefault="00000000" w:rsidP="00DC659F">
      <w:pPr>
        <w:jc w:val="both"/>
        <w:rPr>
          <w:ins w:id="1212" w:author="artin majdi" w:date="2023-05-09T02:58:00Z"/>
          <w:rFonts w:ascii="Avenir Next Condensed" w:hAnsi="Avenir Next Condensed"/>
          <w:szCs w:val="24"/>
        </w:rPr>
      </w:pPr>
      <w:del w:id="1213" w:author="artin majdi" w:date="2023-05-09T02:58:00Z">
        <w:r w:rsidRPr="00304397">
          <w:rPr>
            <w:rFonts w:ascii="Avenir Next Condensed" w:hAnsi="Avenir Next Condensed" w:cs="Courier New"/>
            <w:szCs w:val="24"/>
          </w:rPr>
          <w:delText>{</w:delText>
        </w:r>
      </w:del>
      <w:ins w:id="1214" w:author="artin majdi" w:date="2023-05-09T02:58:00Z">
        <w:r w:rsidR="00322588" w:rsidRPr="00304397">
          <w:rPr>
            <w:rFonts w:ascii="Avenir Next Condensed" w:hAnsi="Avenir Next Condensed"/>
            <w:szCs w:val="24"/>
          </w:rPr>
          <w:t>\end{equation}</w:t>
        </w:r>
      </w:ins>
    </w:p>
    <w:p w14:paraId="24BE49C4" w14:textId="77777777" w:rsidR="00322588" w:rsidRPr="00304397" w:rsidRDefault="00322588" w:rsidP="00DC659F">
      <w:pPr>
        <w:jc w:val="both"/>
        <w:rPr>
          <w:ins w:id="1215" w:author="artin majdi" w:date="2023-05-09T02:58:00Z"/>
          <w:rFonts w:ascii="Avenir Next Condensed" w:hAnsi="Avenir Next Condensed"/>
          <w:szCs w:val="24"/>
        </w:rPr>
      </w:pPr>
    </w:p>
    <w:p w14:paraId="3320A58B" w14:textId="7BC57E3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The steps </w:t>
      </w:r>
      <w:del w:id="1216" w:author="artin majdi" w:date="2023-05-09T02:58:00Z">
        <w:r w:rsidR="00000000" w:rsidRPr="00304397">
          <w:rPr>
            <w:rFonts w:ascii="Avenir Next Condensed" w:hAnsi="Avenir Next Condensed" w:cs="Courier New"/>
            <w:szCs w:val="24"/>
          </w:rPr>
          <w:delText>for calculating</w:delText>
        </w:r>
      </w:del>
      <w:ins w:id="1217" w:author="artin majdi" w:date="2023-05-09T02:58:00Z">
        <w:r w:rsidRPr="00304397">
          <w:rPr>
            <w:rFonts w:ascii="Avenir Next Condensed" w:hAnsi="Avenir Next Condensed"/>
            <w:szCs w:val="24"/>
          </w:rPr>
          <w:t>to calculate</w:t>
        </w:r>
      </w:ins>
      <w:r w:rsidRPr="00304397">
        <w:rPr>
          <w:rFonts w:ascii="Avenir Next Condensed" w:hAnsi="Avenir Next Condensed"/>
          <w:szCs w:val="24"/>
        </w:rPr>
        <w:t xml:space="preserve"> the predictive interval are as follows</w:t>
      </w:r>
      <w:del w:id="1218" w:author="artin majdi" w:date="2023-05-09T02:58:00Z">
        <w:r w:rsidR="004E12A1" w:rsidRPr="00304397">
          <w:rPr>
            <w:rFonts w:ascii="Avenir Next Condensed" w:hAnsi="Avenir Next Condensed" w:cs="Courier New"/>
            <w:szCs w:val="24"/>
          </w:rPr>
          <w:delText>:</w:delText>
        </w:r>
        <w:r w:rsidR="00000000" w:rsidRPr="00304397">
          <w:rPr>
            <w:rFonts w:ascii="Avenir Next Condensed" w:hAnsi="Avenir Next Condensed" w:cs="Courier New"/>
            <w:szCs w:val="24"/>
          </w:rPr>
          <w:delText>}</w:delText>
        </w:r>
      </w:del>
      <w:ins w:id="1219" w:author="artin majdi" w:date="2023-05-09T02:58:00Z">
        <w:r w:rsidRPr="00304397">
          <w:rPr>
            <w:rFonts w:ascii="Avenir Next Condensed" w:hAnsi="Avenir Next Condensed"/>
            <w:szCs w:val="24"/>
          </w:rPr>
          <w:t>:</w:t>
        </w:r>
      </w:ins>
    </w:p>
    <w:p w14:paraId="62882FB7" w14:textId="77777777" w:rsidR="003A1683" w:rsidRPr="00304397" w:rsidRDefault="00000000" w:rsidP="00DC659F">
      <w:pPr>
        <w:pStyle w:val="PlainText"/>
        <w:jc w:val="both"/>
        <w:rPr>
          <w:del w:id="1220" w:author="artin majdi" w:date="2023-05-09T02:58:00Z"/>
          <w:rFonts w:ascii="Avenir Next Condensed" w:hAnsi="Avenir Next Condensed" w:cs="Courier New"/>
          <w:sz w:val="24"/>
          <w:szCs w:val="24"/>
        </w:rPr>
      </w:pPr>
      <w:del w:id="1221" w:author="artin majdi" w:date="2023-05-09T02:58:00Z">
        <w:r w:rsidRPr="00304397">
          <w:rPr>
            <w:rFonts w:ascii="Avenir Next Condensed" w:hAnsi="Avenir Next Condensed" w:cs="Courier New"/>
            <w:sz w:val="24"/>
            <w:szCs w:val="24"/>
          </w:rPr>
          <w:delText xml:space="preserve">  </w:delText>
        </w:r>
      </w:del>
    </w:p>
    <w:p w14:paraId="067B87F6" w14:textId="1D9B659C" w:rsidR="00322588" w:rsidRPr="00304397" w:rsidRDefault="00000000" w:rsidP="00DC659F">
      <w:pPr>
        <w:jc w:val="both"/>
        <w:rPr>
          <w:ins w:id="1222" w:author="artin majdi" w:date="2023-05-09T02:58:00Z"/>
          <w:rFonts w:ascii="Avenir Next Condensed" w:hAnsi="Avenir Next Condensed"/>
          <w:szCs w:val="24"/>
        </w:rPr>
      </w:pPr>
      <w:del w:id="1223" w:author="artin majdi" w:date="2023-05-09T02:58:00Z">
        <w:r w:rsidRPr="00304397">
          <w:rPr>
            <w:rFonts w:ascii="Avenir Next Condensed" w:hAnsi="Avenir Next Condensed" w:cs="Courier New"/>
            <w:szCs w:val="24"/>
          </w:rPr>
          <w:delText xml:space="preserve">  </w:delText>
        </w:r>
      </w:del>
    </w:p>
    <w:p w14:paraId="4C1BA04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\begin{enumerate}</w:t>
      </w:r>
    </w:p>
    <w:p w14:paraId="5AE01782" w14:textId="7C97F127" w:rsidR="00322588" w:rsidRPr="00304397" w:rsidRDefault="00322588" w:rsidP="00DC659F">
      <w:pPr>
        <w:jc w:val="both"/>
        <w:rPr>
          <w:rFonts w:ascii="Avenir Next Condensed" w:hAnsi="Avenir Next Condensed"/>
          <w:szCs w:val="24"/>
        </w:rPr>
      </w:pPr>
      <w:ins w:id="122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Collect the class $k $ probabilities predicted by all </w:t>
      </w:r>
      <w:r w:rsidR="00000000" w:rsidRPr="00304397">
        <w:rPr>
          <w:rFonts w:ascii="Avenir Next Condensed" w:hAnsi="Avenir Next Condensed" w:cs="Courier New"/>
          <w:szCs w:val="24"/>
        </w:rPr>
        <w:t>$</w:t>
      </w:r>
      <w:del w:id="1225" w:author="artin majdi" w:date="2023-05-09T02:58:00Z">
        <w:r w:rsidR="00000000" w:rsidRPr="00304397">
          <w:rPr>
            <w:rFonts w:ascii="Avenir Next Condensed" w:hAnsi="Avenir Next Condensed" w:cs="Courier New"/>
            <w:szCs w:val="24"/>
          </w:rPr>
          <w:delText>\mathrm{</w:delText>
        </w:r>
      </w:del>
      <w:r w:rsidRPr="00304397">
        <w:rPr>
          <w:rFonts w:ascii="Avenir Next Condensed" w:hAnsi="Avenir Next Condensed"/>
          <w:szCs w:val="24"/>
        </w:rPr>
        <w:t>G</w:t>
      </w:r>
      <w:del w:id="1226" w:author="artin majdi" w:date="2023-05-09T02:58:00Z">
        <w:r w:rsidR="00000000" w:rsidRPr="00304397">
          <w:rPr>
            <w:rFonts w:ascii="Avenir Next Condensed" w:hAnsi="Avenir Next Condensed" w:cs="Courier New"/>
            <w:szCs w:val="24"/>
          </w:rPr>
          <w:delText>}</w:delText>
        </w:r>
      </w:del>
      <w:del w:id="1227" w:author="artin majdi" w:date="2023-05-09T03:31:00Z">
        <w:r w:rsidRPr="00304397" w:rsidDel="002C077F">
          <w:rPr>
            <w:rFonts w:ascii="Avenir Next Condensed" w:hAnsi="Avenir Next Condensed"/>
            <w:szCs w:val="24"/>
          </w:rPr>
          <w:delText xml:space="preserve"> </w:delText>
        </w:r>
      </w:del>
      <w:r w:rsidRPr="00304397">
        <w:rPr>
          <w:rFonts w:ascii="Avenir Next Condensed" w:hAnsi="Avenir Next Condensed"/>
          <w:szCs w:val="24"/>
        </w:rPr>
        <w:t>$ classifiers for a given instance. Then sort the values in ascending order. Let us call this set $P_{\alpha,k}^{(i)}=\mathrm{sorted}\left(\left\{p_{\alpha,k}^{(i,g)}\right\}_{g=1</w:t>
      </w:r>
      <w:del w:id="1228" w:author="artin majdi" w:date="2023-05-09T02:58:00Z">
        <w:r w:rsidR="00000000" w:rsidRPr="00304397">
          <w:rPr>
            <w:rFonts w:ascii="Avenir Next Condensed" w:hAnsi="Avenir Next Condensed" w:cs="Courier New"/>
            <w:szCs w:val="24"/>
          </w:rPr>
          <w:delText>}^\mathrm{</w:delText>
        </w:r>
      </w:del>
      <w:ins w:id="1229"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230" w:author="artin majdi" w:date="2023-05-09T02:58:00Z">
        <w:r w:rsidR="00000000" w:rsidRPr="00304397">
          <w:rPr>
            <w:rFonts w:ascii="Avenir Next Condensed" w:hAnsi="Avenir Next Condensed" w:cs="Courier New"/>
            <w:szCs w:val="24"/>
          </w:rPr>
          <w:delText>}\</w:delText>
        </w:r>
      </w:del>
      <w:ins w:id="1231" w:author="artin majdi" w:date="2023-05-09T02:58:00Z">
        <w:r w:rsidRPr="00304397">
          <w:rPr>
            <w:rFonts w:ascii="Avenir Next Condensed" w:hAnsi="Avenir Next Condensed"/>
            <w:szCs w:val="24"/>
          </w:rPr>
          <w:t>\</w:t>
        </w:r>
      </w:ins>
      <w:r w:rsidRPr="00304397">
        <w:rPr>
          <w:rFonts w:ascii="Avenir Next Condensed" w:hAnsi="Avenir Next Condensed"/>
          <w:szCs w:val="24"/>
        </w:rPr>
        <w:t>right),\quad\forall \</w:t>
      </w:r>
      <w:proofErr w:type="spellStart"/>
      <w:r w:rsidRPr="00304397">
        <w:rPr>
          <w:rFonts w:ascii="Avenir Next Condensed" w:hAnsi="Avenir Next Condensed"/>
          <w:szCs w:val="24"/>
        </w:rPr>
        <w:t>alpha,k,i</w:t>
      </w:r>
      <w:proofErr w:type="spellEnd"/>
      <w:r w:rsidR="00000000" w:rsidRPr="00304397">
        <w:rPr>
          <w:rFonts w:ascii="Avenir Next Condensed" w:hAnsi="Avenir Next Condensed" w:cs="Courier New"/>
          <w:szCs w:val="24"/>
        </w:rPr>
        <w:t xml:space="preserve"> $</w:t>
      </w:r>
      <w:del w:id="1232" w:author="artin majdi" w:date="2023-05-09T03:32:00Z">
        <w:r w:rsidR="00000000" w:rsidRPr="00304397" w:rsidDel="002C077F">
          <w:rPr>
            <w:rFonts w:ascii="Avenir Next Condensed" w:hAnsi="Avenir Next Condensed" w:cs="Courier New"/>
            <w:szCs w:val="24"/>
          </w:rPr>
          <w:delText xml:space="preserve"> </w:delText>
        </w:r>
      </w:del>
      <w:r w:rsidR="00000000" w:rsidRPr="00304397">
        <w:rPr>
          <w:rFonts w:ascii="Avenir Next Condensed" w:hAnsi="Avenir Next Condensed" w:cs="Courier New"/>
          <w:szCs w:val="24"/>
        </w:rPr>
        <w:t>.</w:t>
      </w:r>
    </w:p>
    <w:p w14:paraId="61F2C904" w14:textId="77777777" w:rsidR="00322588" w:rsidRPr="00304397" w:rsidRDefault="00322588" w:rsidP="00DC659F">
      <w:pPr>
        <w:jc w:val="both"/>
        <w:rPr>
          <w:ins w:id="1233" w:author="artin majdi" w:date="2023-05-09T02:58:00Z"/>
          <w:rFonts w:ascii="Avenir Next Condensed" w:hAnsi="Avenir Next Condensed"/>
          <w:szCs w:val="24"/>
        </w:rPr>
      </w:pPr>
    </w:p>
    <w:p w14:paraId="3A1682C8" w14:textId="53EB3798" w:rsidR="00322588" w:rsidRPr="00304397" w:rsidRDefault="00322588" w:rsidP="00DC659F">
      <w:pPr>
        <w:jc w:val="both"/>
        <w:rPr>
          <w:rFonts w:ascii="Avenir Next Condensed" w:hAnsi="Avenir Next Condensed"/>
          <w:szCs w:val="24"/>
        </w:rPr>
      </w:pPr>
      <w:ins w:id="123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Calculate the lower and upper quantile indices based on the chosen confidence level $\</w:t>
      </w:r>
      <w:del w:id="1235" w:author="artin majdi" w:date="2023-05-09T02:58:00Z">
        <w:r w:rsidR="00000000" w:rsidRPr="00304397">
          <w:rPr>
            <w:rFonts w:ascii="Avenir Next Condensed" w:hAnsi="Avenir Next Condensed" w:cs="Courier New"/>
            <w:szCs w:val="24"/>
          </w:rPr>
          <w:delText>varrho</w:delText>
        </w:r>
      </w:del>
      <w:ins w:id="1236" w:author="artin majdi" w:date="2023-05-09T02:58:00Z">
        <w:r w:rsidRPr="00304397">
          <w:rPr>
            <w:rFonts w:ascii="Avenir Next Condensed" w:hAnsi="Avenir Next Condensed"/>
            <w:szCs w:val="24"/>
          </w:rPr>
          <w:t>gamma</w:t>
        </w:r>
      </w:ins>
      <w:r w:rsidRPr="00304397">
        <w:rPr>
          <w:rFonts w:ascii="Avenir Next Condensed" w:hAnsi="Avenir Next Condensed"/>
          <w:szCs w:val="24"/>
        </w:rPr>
        <w:t xml:space="preserve"> $. The lower quantile index is $L=\</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{ceil}\left(\frac</w:t>
      </w:r>
      <w:r w:rsidR="00000000" w:rsidRPr="00304397">
        <w:rPr>
          <w:rFonts w:ascii="Avenir Next Condensed" w:hAnsi="Avenir Next Condensed" w:cs="Courier New"/>
          <w:szCs w:val="24"/>
        </w:rPr>
        <w:t>{</w:t>
      </w:r>
      <w:del w:id="1237" w:author="artin majdi" w:date="2023-05-09T02:58:00Z">
        <w:r w:rsidR="00000000" w:rsidRPr="00304397">
          <w:rPr>
            <w:rFonts w:ascii="Avenir Next Condensed" w:hAnsi="Avenir Next Condensed" w:cs="Courier New"/>
            <w:szCs w:val="24"/>
          </w:rPr>
          <w:delText xml:space="preserve">\mathrm </w:delText>
        </w:r>
      </w:del>
      <w:r w:rsidRPr="00304397">
        <w:rPr>
          <w:rFonts w:ascii="Avenir Next Condensed" w:hAnsi="Avenir Next Condensed"/>
          <w:szCs w:val="24"/>
        </w:rPr>
        <w:t>G}{2}\left(1-\</w:t>
      </w:r>
      <w:del w:id="1238" w:author="artin majdi" w:date="2023-05-09T02:58:00Z">
        <w:r w:rsidR="00000000" w:rsidRPr="00304397">
          <w:rPr>
            <w:rFonts w:ascii="Avenir Next Condensed" w:hAnsi="Avenir Next Condensed" w:cs="Courier New"/>
            <w:szCs w:val="24"/>
          </w:rPr>
          <w:delText>varrho</w:delText>
        </w:r>
      </w:del>
      <w:ins w:id="1239" w:author="artin majdi" w:date="2023-05-09T02:58:00Z">
        <w:r w:rsidRPr="00304397">
          <w:rPr>
            <w:rFonts w:ascii="Avenir Next Condensed" w:hAnsi="Avenir Next Condensed"/>
            <w:szCs w:val="24"/>
          </w:rPr>
          <w:t>gamma</w:t>
        </w:r>
      </w:ins>
      <w:r w:rsidRPr="00304397">
        <w:rPr>
          <w:rFonts w:ascii="Avenir Next Condensed" w:hAnsi="Avenir Next Condensed"/>
          <w:szCs w:val="24"/>
        </w:rPr>
        <w:t>\right)\right) $, and the upper quantile index is $U=\</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{floor}\left(\frac</w:t>
      </w:r>
      <w:r w:rsidR="00000000" w:rsidRPr="00304397">
        <w:rPr>
          <w:rFonts w:ascii="Avenir Next Condensed" w:hAnsi="Avenir Next Condensed" w:cs="Courier New"/>
          <w:szCs w:val="24"/>
        </w:rPr>
        <w:t>{</w:t>
      </w:r>
      <w:del w:id="1240" w:author="artin majdi" w:date="2023-05-09T02:58:00Z">
        <w:r w:rsidR="00000000" w:rsidRPr="00304397">
          <w:rPr>
            <w:rFonts w:ascii="Avenir Next Condensed" w:hAnsi="Avenir Next Condensed" w:cs="Courier New"/>
            <w:szCs w:val="24"/>
          </w:rPr>
          <w:delText xml:space="preserve">\mathrm </w:delText>
        </w:r>
      </w:del>
      <w:r w:rsidRPr="00304397">
        <w:rPr>
          <w:rFonts w:ascii="Avenir Next Condensed" w:hAnsi="Avenir Next Condensed"/>
          <w:szCs w:val="24"/>
        </w:rPr>
        <w:t>G}{2} (1+\</w:t>
      </w:r>
      <w:del w:id="1241" w:author="artin majdi" w:date="2023-05-09T02:58:00Z">
        <w:r w:rsidR="00000000" w:rsidRPr="00304397">
          <w:rPr>
            <w:rFonts w:ascii="Avenir Next Condensed" w:hAnsi="Avenir Next Condensed" w:cs="Courier New"/>
            <w:szCs w:val="24"/>
          </w:rPr>
          <w:delText>varrho</w:delText>
        </w:r>
      </w:del>
      <w:ins w:id="1242" w:author="artin majdi" w:date="2023-05-09T02:58:00Z">
        <w:r w:rsidRPr="00304397">
          <w:rPr>
            <w:rFonts w:ascii="Avenir Next Condensed" w:hAnsi="Avenir Next Condensed"/>
            <w:szCs w:val="24"/>
          </w:rPr>
          <w:t>gamma</w:t>
        </w:r>
      </w:ins>
      <w:r w:rsidRPr="00304397">
        <w:rPr>
          <w:rFonts w:ascii="Avenir Next Condensed" w:hAnsi="Avenir Next Condensed"/>
          <w:szCs w:val="24"/>
        </w:rPr>
        <w:t>)\right) $, where ceil and floor are the ceiling and floor functions, respectively.</w:t>
      </w:r>
    </w:p>
    <w:p w14:paraId="0CA414D1" w14:textId="77777777" w:rsidR="00322588" w:rsidRPr="00304397" w:rsidRDefault="00322588" w:rsidP="00DC659F">
      <w:pPr>
        <w:jc w:val="both"/>
        <w:rPr>
          <w:ins w:id="1243" w:author="artin majdi" w:date="2023-05-09T02:58:00Z"/>
          <w:rFonts w:ascii="Avenir Next Condensed" w:hAnsi="Avenir Next Condensed"/>
          <w:szCs w:val="24"/>
        </w:rPr>
      </w:pPr>
    </w:p>
    <w:p w14:paraId="0DBF4775" w14:textId="77777777" w:rsidR="00322588" w:rsidRPr="00304397" w:rsidRDefault="00322588" w:rsidP="00DC659F">
      <w:pPr>
        <w:jc w:val="both"/>
        <w:rPr>
          <w:rFonts w:ascii="Avenir Next Condensed" w:hAnsi="Avenir Next Condensed"/>
          <w:szCs w:val="24"/>
        </w:rPr>
      </w:pPr>
      <w:ins w:id="124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Find the values corresponding to the lower and upper quantile indices in the sorted $P_{\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These values are the lower and upper quantiles $Q_L^{k} $ and $Q_U^{k} $.</w:t>
      </w:r>
    </w:p>
    <w:p w14:paraId="7E250973" w14:textId="77777777" w:rsidR="00322588" w:rsidRPr="00304397" w:rsidRDefault="00322588" w:rsidP="00DC659F">
      <w:pPr>
        <w:jc w:val="both"/>
        <w:rPr>
          <w:ins w:id="1245" w:author="artin majdi" w:date="2023-05-09T02:58:00Z"/>
          <w:rFonts w:ascii="Avenir Next Condensed" w:hAnsi="Avenir Next Condensed"/>
          <w:szCs w:val="24"/>
        </w:rPr>
      </w:pPr>
    </w:p>
    <w:p w14:paraId="6DE87896" w14:textId="567DC719" w:rsidR="00322588" w:rsidRPr="00304397" w:rsidRDefault="00322588" w:rsidP="00DC659F">
      <w:pPr>
        <w:jc w:val="both"/>
        <w:rPr>
          <w:rFonts w:ascii="Avenir Next Condensed" w:hAnsi="Avenir Next Condensed"/>
          <w:szCs w:val="24"/>
        </w:rPr>
      </w:pPr>
      <w:ins w:id="124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Now we have the predictive interval $P\left(Q_L^{k}&lt;=p_{\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)}&lt;=Q_U^{k}\right)=\</w:t>
      </w:r>
      <w:del w:id="1247" w:author="artin majdi" w:date="2023-05-09T02:58:00Z">
        <w:r w:rsidR="00000000" w:rsidRPr="00304397">
          <w:rPr>
            <w:rFonts w:ascii="Avenir Next Condensed" w:hAnsi="Avenir Next Condensed" w:cs="Courier New"/>
            <w:szCs w:val="24"/>
          </w:rPr>
          <w:delText>varrho</w:delText>
        </w:r>
      </w:del>
      <w:ins w:id="1248" w:author="artin majdi" w:date="2023-05-09T02:58:00Z">
        <w:r w:rsidRPr="00304397">
          <w:rPr>
            <w:rFonts w:ascii="Avenir Next Condensed" w:hAnsi="Avenir Next Condensed"/>
            <w:szCs w:val="24"/>
          </w:rPr>
          <w:t>gamma</w:t>
        </w:r>
      </w:ins>
      <w:r w:rsidRPr="00304397">
        <w:rPr>
          <w:rFonts w:ascii="Avenir Next Condensed" w:hAnsi="Avenir Next Condensed"/>
          <w:szCs w:val="24"/>
        </w:rPr>
        <w:t xml:space="preserve"> $, where $Q_L^{k} $ and $Q_U^{k} $ represent the bounds of the interval containing </w:t>
      </w:r>
      <w:del w:id="1249" w:author="artin majdi" w:date="2023-05-09T02:58:00Z">
        <w:r w:rsidR="00000000" w:rsidRPr="00304397">
          <w:rPr>
            <w:rFonts w:ascii="Avenir Next Condensed" w:hAnsi="Avenir Next Condensed" w:cs="Courier New"/>
            <w:szCs w:val="24"/>
          </w:rPr>
          <w:delText>\ensuremath{\</w:delText>
        </w:r>
      </w:del>
      <w:ins w:id="1250" w:author="artin majdi" w:date="2023-05-09T02:58:00Z">
        <w:r w:rsidRPr="00304397">
          <w:rPr>
            <w:rFonts w:ascii="Avenir Next Condensed" w:hAnsi="Avenir Next Condensed"/>
            <w:szCs w:val="24"/>
          </w:rPr>
          <w:t>the $\</w:t>
        </w:r>
      </w:ins>
      <w:r w:rsidRPr="00304397">
        <w:rPr>
          <w:rFonts w:ascii="Avenir Next Condensed" w:hAnsi="Avenir Next Condensed"/>
          <w:szCs w:val="24"/>
        </w:rPr>
        <w:t>alpha</w:t>
      </w:r>
      <w:del w:id="1251" w:author="artin majdi" w:date="2023-05-09T02:58:00Z">
        <w:r w:rsidR="00000000" w:rsidRPr="00304397">
          <w:rPr>
            <w:rFonts w:ascii="Avenir Next Condensed" w:hAnsi="Avenir Next Condensed" w:cs="Courier New"/>
            <w:szCs w:val="24"/>
          </w:rPr>
          <w:delText xml:space="preserve"> }</w:delText>
        </w:r>
      </w:del>
      <w:ins w:id="1252"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proportion of the probability mass.</w:t>
      </w:r>
    </w:p>
    <w:p w14:paraId="0A66FD6B" w14:textId="324BE7D2" w:rsidR="00322588" w:rsidRPr="00304397" w:rsidRDefault="00000000" w:rsidP="00DC659F">
      <w:pPr>
        <w:jc w:val="both"/>
        <w:rPr>
          <w:rFonts w:ascii="Avenir Next Condensed" w:hAnsi="Avenir Next Condensed"/>
          <w:szCs w:val="24"/>
        </w:rPr>
      </w:pPr>
      <w:del w:id="1253" w:author="artin majdi" w:date="2023-05-09T02:58:00Z">
        <w:r w:rsidRPr="00304397">
          <w:rPr>
            <w:rFonts w:ascii="Avenir Next Condensed" w:hAnsi="Avenir Next Condensed" w:cs="Courier New"/>
            <w:szCs w:val="24"/>
          </w:rPr>
          <w:delText xml:space="preserve">  </w:delText>
        </w:r>
      </w:del>
      <w:r w:rsidR="00322588" w:rsidRPr="00304397">
        <w:rPr>
          <w:rFonts w:ascii="Avenir Next Condensed" w:hAnsi="Avenir Next Condensed"/>
          <w:szCs w:val="24"/>
        </w:rPr>
        <w:t>\end{enumerate}</w:t>
      </w:r>
    </w:p>
    <w:p w14:paraId="2C14AD24" w14:textId="25091FAF" w:rsidR="00322588" w:rsidRPr="00304397" w:rsidRDefault="00000000" w:rsidP="00DC659F">
      <w:pPr>
        <w:jc w:val="both"/>
        <w:rPr>
          <w:rFonts w:ascii="Avenir Next Condensed" w:hAnsi="Avenir Next Condensed"/>
          <w:szCs w:val="24"/>
        </w:rPr>
      </w:pPr>
      <w:del w:id="1254" w:author="artin majdi" w:date="2023-05-09T02:58:00Z">
        <w:r w:rsidRPr="00304397">
          <w:rPr>
            <w:rFonts w:ascii="Avenir Next Condensed" w:hAnsi="Avenir Next Condensed" w:cs="Courier New"/>
            <w:szCs w:val="24"/>
          </w:rPr>
          <w:lastRenderedPageBreak/>
          <w:delText xml:space="preserve">  </w:delText>
        </w:r>
      </w:del>
    </w:p>
    <w:p w14:paraId="30430B8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\subsubsection{Monte Carlo Dropout}</w:t>
      </w:r>
    </w:p>
    <w:p w14:paraId="171F1962" w14:textId="635BB72C" w:rsidR="00322588" w:rsidRPr="00304397" w:rsidRDefault="00322588" w:rsidP="00DC659F">
      <w:pPr>
        <w:jc w:val="both"/>
        <w:rPr>
          <w:ins w:id="1255" w:author="artin majdi" w:date="2023-05-09T02:58:00Z"/>
          <w:rFonts w:ascii="Avenir Next Condensed" w:hAnsi="Avenir Next Condensed"/>
          <w:szCs w:val="24"/>
        </w:rPr>
      </w:pPr>
      <w:r w:rsidRPr="00304397">
        <w:rPr>
          <w:rFonts w:ascii="Avenir Next Condensed" w:hAnsi="Avenir Next Condensed"/>
          <w:szCs w:val="24"/>
        </w:rPr>
        <w:t xml:space="preserve">The </w:t>
      </w:r>
      <w:commentRangeStart w:id="1256"/>
      <w:r w:rsidRPr="00304397">
        <w:rPr>
          <w:rFonts w:ascii="Avenir Next Condensed" w:hAnsi="Avenir Next Condensed"/>
          <w:szCs w:val="24"/>
        </w:rPr>
        <w:t xml:space="preserve">Monte Carlo </w:t>
      </w:r>
      <w:del w:id="1257" w:author="artin majdi" w:date="2023-05-09T02:58:00Z">
        <w:r w:rsidR="00000000" w:rsidRPr="00304397">
          <w:rPr>
            <w:rFonts w:ascii="Avenir Next Condensed" w:hAnsi="Avenir Next Condensed" w:cs="Courier New"/>
            <w:szCs w:val="24"/>
          </w:rPr>
          <w:delText>Dropout</w:delText>
        </w:r>
        <w:commentRangeEnd w:id="1256"/>
        <w:r w:rsidR="005B36E3" w:rsidRPr="00304397">
          <w:rPr>
            <w:rStyle w:val="CommentReference"/>
            <w:rFonts w:ascii="Avenir Next Condensed" w:hAnsi="Avenir Next Condensed"/>
            <w:sz w:val="24"/>
            <w:szCs w:val="24"/>
          </w:rPr>
          <w:commentReference w:id="1256"/>
        </w:r>
      </w:del>
      <w:ins w:id="1258" w:author="artin majdi" w:date="2023-05-09T02:58:00Z">
        <w:r w:rsidRPr="00304397">
          <w:rPr>
            <w:rFonts w:ascii="Avenir Next Condensed" w:hAnsi="Avenir Next Condensed"/>
            <w:szCs w:val="24"/>
          </w:rPr>
          <w:t>dropout~\cite{gal2016dropout}</w:t>
        </w:r>
      </w:ins>
      <w:r w:rsidRPr="00304397">
        <w:rPr>
          <w:rFonts w:ascii="Avenir Next Condensed" w:hAnsi="Avenir Next Condensed"/>
          <w:szCs w:val="24"/>
        </w:rPr>
        <w:t xml:space="preserve"> can be used to estimate uncertainty in neural networks by applying</w:t>
      </w:r>
      <w:ins w:id="1259" w:author="artin majdi" w:date="2023-05-09T02:58:00Z">
        <w:r w:rsidRPr="00304397">
          <w:rPr>
            <w:rFonts w:ascii="Avenir Next Condensed" w:hAnsi="Avenir Next Condensed"/>
            <w:szCs w:val="24"/>
          </w:rPr>
          <w:t xml:space="preserve"> the</w:t>
        </w:r>
      </w:ins>
      <w:r w:rsidRPr="00304397">
        <w:rPr>
          <w:rFonts w:ascii="Avenir Next Condensed" w:hAnsi="Avenir Next Condensed"/>
          <w:szCs w:val="24"/>
        </w:rPr>
        <w:t xml:space="preserve"> dropout at test time. Multiple forward passes with dropout generate a distribution of predictions from which </w:t>
      </w:r>
      <w:del w:id="1260" w:author="artin majdi" w:date="2023-05-09T02:58:00Z">
        <w:r w:rsidR="00000000" w:rsidRPr="00304397">
          <w:rPr>
            <w:rFonts w:ascii="Avenir Next Condensed" w:hAnsi="Avenir Next Condensed" w:cs="Courier New"/>
            <w:szCs w:val="24"/>
          </w:rPr>
          <w:delText>variance and entropy can be derived to assess uncertainty</w:delText>
        </w:r>
        <w:commentRangeStart w:id="1261"/>
        <w:r w:rsidR="00000000" w:rsidRPr="00304397">
          <w:rPr>
            <w:rFonts w:ascii="Avenir Next Condensed" w:hAnsi="Avenir Next Condensed" w:cs="Courier New"/>
            <w:szCs w:val="24"/>
          </w:rPr>
          <w:delText>.</w:delText>
        </w:r>
        <w:commentRangeEnd w:id="1261"/>
        <w:r w:rsidR="00901471" w:rsidRPr="00304397">
          <w:rPr>
            <w:rStyle w:val="CommentReference"/>
            <w:rFonts w:ascii="Avenir Next Condensed" w:hAnsi="Avenir Next Condensed"/>
            <w:sz w:val="24"/>
            <w:szCs w:val="24"/>
          </w:rPr>
          <w:commentReference w:id="1261"/>
        </w:r>
        <w:r w:rsidR="00000000" w:rsidRPr="00304397">
          <w:rPr>
            <w:rFonts w:ascii="Avenir Next Condensed" w:hAnsi="Avenir Next Condensed" w:cs="Courier New"/>
            <w:szCs w:val="24"/>
          </w:rPr>
          <w:delText xml:space="preserve"> In the context of our study, </w:delText>
        </w:r>
        <w:commentRangeStart w:id="1262"/>
        <w:r w:rsidR="00000000" w:rsidRPr="00304397">
          <w:rPr>
            <w:rFonts w:ascii="Avenir Next Condensed" w:hAnsi="Avenir Next Condensed" w:cs="Courier New"/>
            <w:szCs w:val="24"/>
          </w:rPr>
          <w:delText>we could have opted</w:delText>
        </w:r>
        <w:commentRangeEnd w:id="1262"/>
        <w:r w:rsidR="00901471" w:rsidRPr="00304397">
          <w:rPr>
            <w:rStyle w:val="CommentReference"/>
            <w:rFonts w:ascii="Avenir Next Condensed" w:hAnsi="Avenir Next Condensed"/>
            <w:sz w:val="24"/>
            <w:szCs w:val="24"/>
          </w:rPr>
          <w:commentReference w:id="1262"/>
        </w:r>
        <w:r w:rsidR="00000000" w:rsidRPr="00304397">
          <w:rPr>
            <w:rFonts w:ascii="Avenir Next Condensed" w:hAnsi="Avenir Next Condensed" w:cs="Courier New"/>
            <w:szCs w:val="24"/>
          </w:rPr>
          <w:delText xml:space="preserve"> to use this technique instead of training G classifiers.</w:delText>
        </w:r>
      </w:del>
      <w:ins w:id="1263" w:author="artin majdi" w:date="2023-05-09T02:58:00Z">
        <w:r w:rsidRPr="00304397">
          <w:rPr>
            <w:rFonts w:ascii="Avenir Next Condensed" w:hAnsi="Avenir Next Condensed"/>
            <w:szCs w:val="24"/>
          </w:rPr>
          <w:t>uncertainty can be derived using any of the aforementioned techniques (standard deviation, entropy, etc.).</w:t>
        </w:r>
      </w:ins>
    </w:p>
    <w:p w14:paraId="1F1D936E" w14:textId="77777777" w:rsidR="00322588" w:rsidRPr="00304397" w:rsidRDefault="00322588" w:rsidP="00DC659F">
      <w:pPr>
        <w:jc w:val="both"/>
        <w:rPr>
          <w:rFonts w:ascii="Avenir Next Condensed" w:hAnsi="Avenir Next Condensed"/>
          <w:szCs w:val="24"/>
        </w:rPr>
      </w:pPr>
    </w:p>
    <w:p w14:paraId="4CAD99B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\subsubsection{Bayesian Approaches}</w:t>
      </w:r>
    </w:p>
    <w:p w14:paraId="3AEF92AB" w14:textId="1EC8B8EB"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Bayesian methods offer a probabilistic framework to estimate the parameters of the model and </w:t>
      </w:r>
      <w:del w:id="1264" w:author="artin majdi" w:date="2023-05-09T02:58:00Z">
        <w:r w:rsidR="00000000" w:rsidRPr="00304397">
          <w:rPr>
            <w:rFonts w:ascii="Avenir Next Condensed" w:hAnsi="Avenir Next Condensed" w:cs="Courier New"/>
            <w:szCs w:val="24"/>
          </w:rPr>
          <w:delText xml:space="preserve">to </w:delText>
        </w:r>
      </w:del>
      <w:r w:rsidRPr="00304397">
        <w:rPr>
          <w:rFonts w:ascii="Avenir Next Condensed" w:hAnsi="Avenir Next Condensed"/>
          <w:szCs w:val="24"/>
        </w:rPr>
        <w:t>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13DA8E01" w14:textId="77777777" w:rsidR="00322588" w:rsidRPr="00304397" w:rsidRDefault="00322588" w:rsidP="00DC659F">
      <w:pPr>
        <w:jc w:val="both"/>
        <w:rPr>
          <w:ins w:id="1265" w:author="artin majdi" w:date="2023-05-09T02:58:00Z"/>
          <w:rFonts w:ascii="Avenir Next Condensed" w:hAnsi="Avenir Next Condensed"/>
          <w:szCs w:val="24"/>
        </w:rPr>
      </w:pPr>
    </w:p>
    <w:p w14:paraId="428674B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\begin{itemize}</w:t>
      </w:r>
    </w:p>
    <w:p w14:paraId="3B38345F" w14:textId="359B807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r w:rsidRPr="00304397">
        <w:rPr>
          <w:rFonts w:ascii="Avenir Next Condensed" w:hAnsi="Avenir Next Condensed"/>
          <w:szCs w:val="24"/>
        </w:rPr>
        <w:t xml:space="preserve">  \item \relax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{Bayesian model averaging (BMA):} BMA accounts for model uncertainty by combining the predictions of various models using their posterior probabilities as weighting factors. Instead of selecting a single ``</w:t>
      </w:r>
      <w:r w:rsidR="00000000" w:rsidRPr="00304397">
        <w:rPr>
          <w:rFonts w:ascii="Avenir Next Condensed" w:hAnsi="Avenir Next Condensed" w:cs="Courier New"/>
          <w:szCs w:val="24"/>
        </w:rPr>
        <w:t>best</w:t>
      </w:r>
      <w:del w:id="1266" w:author="artin majdi" w:date="2023-05-09T02:58:00Z">
        <w:r w:rsidR="00000000" w:rsidRPr="00304397">
          <w:rPr>
            <w:rFonts w:ascii="Avenir Next Condensed" w:hAnsi="Avenir Next Condensed" w:cs="Courier New"/>
            <w:szCs w:val="24"/>
          </w:rPr>
          <w:delText>"</w:delText>
        </w:r>
      </w:del>
      <w:ins w:id="126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model, BMA acknowledges the possibility of multiple plausible models, each with its own strengths and weaknesses</w:t>
      </w:r>
      <w:del w:id="1268" w:author="artin majdi" w:date="2023-05-09T02:58:00Z">
        <w:r w:rsidR="00000000" w:rsidRPr="00304397">
          <w:rPr>
            <w:rFonts w:ascii="Avenir Next Condensed" w:hAnsi="Avenir Next Condensed" w:cs="Courier New"/>
            <w:szCs w:val="24"/>
          </w:rPr>
          <w:delText>.</w:delText>
        </w:r>
      </w:del>
      <w:ins w:id="1269" w:author="artin majdi" w:date="2023-05-09T02:58:00Z">
        <w:r w:rsidRPr="00304397">
          <w:rPr>
            <w:rFonts w:ascii="Avenir Next Condensed" w:hAnsi="Avenir Next Condensed"/>
            <w:szCs w:val="24"/>
          </w:rPr>
          <w:t>~\cite{Hoeting2016BayesianMA}.</w:t>
        </w:r>
      </w:ins>
      <w:r w:rsidRPr="00304397">
        <w:rPr>
          <w:rFonts w:ascii="Avenir Next Condensed" w:hAnsi="Avenir Next Condensed"/>
          <w:szCs w:val="24"/>
        </w:rPr>
        <w:t xml:space="preserve">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commentRangeStart w:id="1270"/>
      <w:r w:rsidRPr="00304397">
        <w:rPr>
          <w:rFonts w:ascii="Avenir Next Condensed" w:hAnsi="Avenir Next Condensed"/>
          <w:szCs w:val="24"/>
        </w:rPr>
        <w:t>.</w:t>
      </w:r>
      <w:commentRangeEnd w:id="1270"/>
      <w:r w:rsidR="005B36E3" w:rsidRPr="00304397">
        <w:rPr>
          <w:rStyle w:val="CommentReference"/>
          <w:rFonts w:ascii="Avenir Next Condensed" w:hAnsi="Avenir Next Condensed"/>
          <w:sz w:val="24"/>
          <w:szCs w:val="24"/>
        </w:rPr>
        <w:commentReference w:id="1270"/>
      </w:r>
    </w:p>
    <w:p w14:paraId="763DFA93" w14:textId="77777777" w:rsidR="00322588" w:rsidRPr="00304397" w:rsidRDefault="00322588" w:rsidP="00DC659F">
      <w:pPr>
        <w:jc w:val="both"/>
        <w:rPr>
          <w:ins w:id="1271" w:author="artin majdi" w:date="2023-05-09T02:58:00Z"/>
          <w:rFonts w:ascii="Avenir Next Condensed" w:hAnsi="Avenir Next Condensed"/>
          <w:szCs w:val="24"/>
        </w:rPr>
      </w:pPr>
    </w:p>
    <w:p w14:paraId="42C2BFFB" w14:textId="4A7CAA46" w:rsidR="00322588" w:rsidRPr="00304397" w:rsidRDefault="00322588" w:rsidP="00DC659F">
      <w:pPr>
        <w:jc w:val="both"/>
        <w:rPr>
          <w:rFonts w:ascii="Avenir Next Condensed" w:hAnsi="Avenir Next Condensed"/>
          <w:szCs w:val="24"/>
        </w:rPr>
      </w:pPr>
      <w:ins w:id="127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\relax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{Bayesian neural networks (BNNs):} BNNs</w:t>
      </w:r>
      <w:ins w:id="1273" w:author="artin majdi" w:date="2023-05-09T02:58:00Z">
        <w:r w:rsidRPr="00304397">
          <w:rPr>
            <w:rFonts w:ascii="Avenir Next Condensed" w:hAnsi="Avenir Next Condensed"/>
            <w:szCs w:val="24"/>
          </w:rPr>
          <w:t>~\cite{mullachery2018bayesian}</w:t>
        </w:r>
      </w:ins>
      <w:r w:rsidRPr="00304397">
        <w:rPr>
          <w:rFonts w:ascii="Avenir Next Condensed" w:hAnsi="Avenir Next Condensed"/>
          <w:szCs w:val="24"/>
        </w:rPr>
        <w:t xml:space="preserve">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w:t>
      </w:r>
      <w:r w:rsidRPr="00304397">
        <w:rPr>
          <w:rFonts w:ascii="Avenir Next Condensed" w:hAnsi="Avenir Next Condensed"/>
          <w:szCs w:val="24"/>
        </w:rPr>
        <w:lastRenderedPageBreak/>
        <w:t>multiple predictions to be generated by sampling these predictive distributions, which can be used to quantify the uncertainty associated with each class</w:t>
      </w:r>
      <w:commentRangeStart w:id="1274"/>
      <w:r w:rsidRPr="00304397">
        <w:rPr>
          <w:rFonts w:ascii="Avenir Next Condensed" w:hAnsi="Avenir Next Condensed"/>
          <w:szCs w:val="24"/>
        </w:rPr>
        <w:t>.</w:t>
      </w:r>
      <w:commentRangeEnd w:id="1274"/>
      <w:del w:id="1275" w:author="artin majdi" w:date="2023-05-09T02:58:00Z">
        <w:r w:rsidR="005B36E3" w:rsidRPr="00304397">
          <w:rPr>
            <w:rStyle w:val="CommentReference"/>
            <w:rFonts w:ascii="Avenir Next Condensed" w:hAnsi="Avenir Next Condensed"/>
            <w:sz w:val="24"/>
            <w:szCs w:val="24"/>
          </w:rPr>
          <w:commentReference w:id="1274"/>
        </w:r>
        <w:r w:rsidR="00000000" w:rsidRPr="00304397">
          <w:rPr>
            <w:rFonts w:ascii="Avenir Next Condensed" w:hAnsi="Avenir Next Condensed" w:cs="Courier New"/>
            <w:szCs w:val="24"/>
          </w:rPr>
          <w:delText xml:space="preserve"> </w:delText>
        </w:r>
      </w:del>
    </w:p>
    <w:p w14:paraId="444BCD4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\end{itemize}</w:t>
      </w:r>
    </w:p>
    <w:p w14:paraId="2B0F3FD7" w14:textId="1849C1FD" w:rsidR="00322588" w:rsidRPr="00304397" w:rsidRDefault="00322588" w:rsidP="00DC659F">
      <w:pPr>
        <w:jc w:val="both"/>
        <w:rPr>
          <w:rFonts w:ascii="Avenir Next Condensed" w:hAnsi="Avenir Next Condensed"/>
          <w:szCs w:val="24"/>
        </w:rPr>
      </w:pPr>
    </w:p>
    <w:p w14:paraId="0310D82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\subsubsection{Committee-Based Methods}</w:t>
      </w:r>
    </w:p>
    <w:p w14:paraId="3841EB3F" w14:textId="77777777" w:rsidR="00322588" w:rsidRPr="00304397" w:rsidRDefault="00322588" w:rsidP="00DC659F">
      <w:pPr>
        <w:jc w:val="both"/>
        <w:rPr>
          <w:rFonts w:ascii="Avenir Next Condensed" w:hAnsi="Avenir Next Condensed"/>
          <w:szCs w:val="24"/>
        </w:rPr>
      </w:pPr>
    </w:p>
    <w:p w14:paraId="53EAB2DE" w14:textId="2FA3D71C"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Committee-based </w:t>
      </w:r>
      <w:del w:id="1276" w:author="artin majdi" w:date="2023-05-09T02:58:00Z">
        <w:r w:rsidR="00000000" w:rsidRPr="00304397">
          <w:rPr>
            <w:rFonts w:ascii="Avenir Next Condensed" w:hAnsi="Avenir Next Condensed" w:cs="Courier New"/>
            <w:szCs w:val="24"/>
          </w:rPr>
          <w:delText>methods involve</w:delText>
        </w:r>
      </w:del>
      <w:ins w:id="1277" w:author="artin majdi" w:date="2023-05-09T02:58:00Z">
        <w:r w:rsidRPr="00304397">
          <w:rPr>
            <w:rFonts w:ascii="Avenir Next Condensed" w:hAnsi="Avenir Next Condensed"/>
            <w:szCs w:val="24"/>
          </w:rPr>
          <w:t>method~\cite{wang2020wisdom} involves</w:t>
        </w:r>
      </w:ins>
      <w:r w:rsidRPr="00304397">
        <w:rPr>
          <w:rFonts w:ascii="Avenir Next Condensed" w:hAnsi="Avenir Next Condensed"/>
          <w:szCs w:val="24"/>
        </w:rPr>
        <w:t xml:space="preserve"> training multiple models (a committee) and aggregating their predictions. The disagreement between committee members' predictions can be used as a measure of uncertainty. Examples include bagging and boosting ensemble methods and models, such as random forests</w:t>
      </w:r>
      <w:commentRangeStart w:id="1278"/>
      <w:r w:rsidRPr="00304397">
        <w:rPr>
          <w:rFonts w:ascii="Avenir Next Condensed" w:hAnsi="Avenir Next Condensed"/>
          <w:szCs w:val="24"/>
        </w:rPr>
        <w:t>.</w:t>
      </w:r>
      <w:commentRangeEnd w:id="1278"/>
      <w:r w:rsidR="005B36E3" w:rsidRPr="00304397">
        <w:rPr>
          <w:rStyle w:val="CommentReference"/>
          <w:rFonts w:ascii="Avenir Next Condensed" w:hAnsi="Avenir Next Condensed"/>
          <w:sz w:val="24"/>
          <w:szCs w:val="24"/>
        </w:rPr>
        <w:commentReference w:id="1278"/>
      </w:r>
    </w:p>
    <w:p w14:paraId="43E30D23" w14:textId="77777777" w:rsidR="00322588" w:rsidRPr="00304397" w:rsidRDefault="00322588" w:rsidP="002C077F">
      <w:pPr>
        <w:jc w:val="both"/>
        <w:rPr>
          <w:moveFrom w:id="1279" w:author="artin majdi" w:date="2023-05-09T02:58:00Z"/>
          <w:rFonts w:ascii="Avenir Next Condensed" w:hAnsi="Avenir Next Condensed"/>
          <w:szCs w:val="24"/>
        </w:rPr>
      </w:pPr>
      <w:moveFromRangeStart w:id="1280" w:author="artin majdi" w:date="2023-05-09T02:58:00Z" w:name="move134493543"/>
      <w:moveFrom w:id="1281" w:author="artin majdi" w:date="2023-05-09T02:58:00Z">
        <w:r w:rsidRPr="00304397">
          <w:rPr>
            <w:rFonts w:ascii="Avenir Next Condensed" w:hAnsi="Avenir Next Condensed"/>
            <w:szCs w:val="24"/>
          </w:rPr>
          <w:t>\begin{equation}</w:t>
        </w:r>
      </w:moveFrom>
    </w:p>
    <w:moveFromRangeEnd w:id="1280"/>
    <w:p w14:paraId="787BD440" w14:textId="77777777" w:rsidR="003A1683" w:rsidRPr="00304397" w:rsidRDefault="00000000" w:rsidP="00DC659F">
      <w:pPr>
        <w:pStyle w:val="PlainText"/>
        <w:jc w:val="both"/>
        <w:rPr>
          <w:del w:id="1282" w:author="artin majdi" w:date="2023-05-09T02:58:00Z"/>
          <w:rFonts w:ascii="Avenir Next Condensed" w:hAnsi="Avenir Next Condensed" w:cs="Courier New"/>
          <w:sz w:val="24"/>
          <w:szCs w:val="24"/>
        </w:rPr>
      </w:pPr>
      <w:del w:id="1283" w:author="artin majdi" w:date="2023-05-09T02:58:00Z">
        <w:r w:rsidRPr="00304397">
          <w:rPr>
            <w:rFonts w:ascii="Avenir Next Condensed" w:hAnsi="Avenir Next Condensed" w:cs="Courier New"/>
            <w:sz w:val="24"/>
            <w:szCs w:val="24"/>
          </w:rPr>
          <w:delText xml:space="preserve">    \gdef\theequation{8}</w:delText>
        </w:r>
      </w:del>
    </w:p>
    <w:p w14:paraId="418A819A" w14:textId="77777777" w:rsidR="003A1683" w:rsidRPr="00304397" w:rsidRDefault="00000000" w:rsidP="00DC659F">
      <w:pPr>
        <w:pStyle w:val="PlainText"/>
        <w:jc w:val="both"/>
        <w:rPr>
          <w:del w:id="1284" w:author="artin majdi" w:date="2023-05-09T02:58:00Z"/>
          <w:rFonts w:ascii="Avenir Next Condensed" w:hAnsi="Avenir Next Condensed" w:cs="Courier New"/>
          <w:sz w:val="24"/>
          <w:szCs w:val="24"/>
        </w:rPr>
      </w:pPr>
      <w:del w:id="1285" w:author="artin majdi" w:date="2023-05-09T02:58:00Z">
        <w:r w:rsidRPr="00304397">
          <w:rPr>
            <w:rFonts w:ascii="Avenir Next Condensed" w:hAnsi="Avenir Next Condensed" w:cs="Courier New"/>
            <w:sz w:val="24"/>
            <w:szCs w:val="24"/>
          </w:rPr>
          <w:delText xml:space="preserve">    \label{disp-formula-group-ced4cff6c8d74ae0acda4c9abee810c5}</w:delText>
        </w:r>
      </w:del>
    </w:p>
    <w:p w14:paraId="6DDCDD77" w14:textId="77777777" w:rsidR="00322588" w:rsidRPr="00304397" w:rsidRDefault="00322588" w:rsidP="00DC659F">
      <w:pPr>
        <w:jc w:val="both"/>
        <w:rPr>
          <w:ins w:id="1286" w:author="artin majdi" w:date="2023-05-09T02:58:00Z"/>
          <w:rFonts w:ascii="Avenir Next Condensed" w:hAnsi="Avenir Next Condensed"/>
          <w:szCs w:val="24"/>
        </w:rPr>
      </w:pPr>
    </w:p>
    <w:p w14:paraId="4D2910DF" w14:textId="506E5414" w:rsidR="00322588" w:rsidRPr="00304397" w:rsidRDefault="00322588" w:rsidP="00DC659F">
      <w:pPr>
        <w:jc w:val="both"/>
        <w:rPr>
          <w:ins w:id="1287" w:author="artin majdi" w:date="2023-05-09T02:58:00Z"/>
          <w:rFonts w:ascii="Avenir Next Condensed" w:hAnsi="Avenir Next Condensed"/>
          <w:szCs w:val="24"/>
        </w:rPr>
      </w:pPr>
      <w:r w:rsidRPr="00304397">
        <w:rPr>
          <w:rFonts w:ascii="Avenir Next Condensed" w:hAnsi="Avenir Next Condensed"/>
          <w:szCs w:val="24"/>
        </w:rPr>
        <w:t>\begin{</w:t>
      </w:r>
      <w:del w:id="1288" w:author="artin majdi" w:date="2023-05-09T02:58:00Z">
        <w:r w:rsidR="00000000" w:rsidRPr="00304397">
          <w:rPr>
            <w:rFonts w:ascii="Avenir Next Condensed" w:hAnsi="Avenir Next Condensed" w:cs="Courier New"/>
            <w:szCs w:val="24"/>
          </w:rPr>
          <w:delText>array}{@{}l}</w:delText>
        </w:r>
      </w:del>
      <w:ins w:id="1289" w:author="artin majdi" w:date="2023-05-09T02:58:00Z">
        <w:r w:rsidRPr="00304397">
          <w:rPr>
            <w:rFonts w:ascii="Avenir Next Condensed" w:hAnsi="Avenir Next Condensed"/>
            <w:szCs w:val="24"/>
          </w:rPr>
          <w:t>equation}</w:t>
        </w:r>
      </w:ins>
    </w:p>
    <w:p w14:paraId="3B79118E" w14:textId="2B7505E4" w:rsidR="00322588" w:rsidRPr="00304397" w:rsidRDefault="00322588" w:rsidP="00DC659F">
      <w:pPr>
        <w:jc w:val="both"/>
        <w:rPr>
          <w:ins w:id="1290" w:author="artin majdi" w:date="2023-05-09T02:58:00Z"/>
          <w:rFonts w:ascii="Avenir Next Condensed" w:hAnsi="Avenir Next Condensed"/>
          <w:szCs w:val="24"/>
        </w:rPr>
      </w:pPr>
      <w:ins w:id="129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del w:id="1292" w:author="artin majdi" w:date="2023-05-09T02:58:00Z">
        <w:r w:rsidR="00000000" w:rsidRPr="00304397">
          <w:rPr>
            <w:rFonts w:ascii="Avenir Next Condensed" w:hAnsi="Avenir Next Condensed" w:cs="Courier New"/>
            <w:szCs w:val="24"/>
          </w:rPr>
          <w:delText>)}=\</w:delText>
        </w:r>
      </w:del>
      <w:ins w:id="1293" w:author="artin majdi" w:date="2023-05-09T02:58:00Z">
        <w:r w:rsidRPr="00304397">
          <w:rPr>
            <w:rFonts w:ascii="Avenir Next Condensed" w:hAnsi="Avenir Next Condensed"/>
            <w:szCs w:val="24"/>
          </w:rPr>
          <w:t>)} = \</w:t>
        </w:r>
      </w:ins>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VarCommittee</w:t>
      </w:r>
      <w:proofErr w:type="spellEnd"/>
      <w:r w:rsidRPr="00304397">
        <w:rPr>
          <w:rFonts w:ascii="Avenir Next Condensed" w:hAnsi="Avenir Next Condensed"/>
          <w:szCs w:val="24"/>
        </w:rPr>
        <w:t>}\left(P_{\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w:t>
      </w:r>
      <w:del w:id="1294" w:author="artin majdi" w:date="2023-05-09T02:58:00Z">
        <w:r w:rsidR="00000000" w:rsidRPr="00304397">
          <w:rPr>
            <w:rFonts w:ascii="Avenir Next Condensed" w:hAnsi="Avenir Next Condensed" w:cs="Courier New"/>
            <w:szCs w:val="24"/>
          </w:rPr>
          <w:delText>)=\</w:delText>
        </w:r>
      </w:del>
      <w:ins w:id="1295" w:author="artin majdi" w:date="2023-05-09T02:58:00Z">
        <w:r w:rsidRPr="00304397">
          <w:rPr>
            <w:rFonts w:ascii="Avenir Next Condensed" w:hAnsi="Avenir Next Condensed"/>
            <w:szCs w:val="24"/>
          </w:rPr>
          <w:t>) = \</w:t>
        </w:r>
      </w:ins>
      <w:r w:rsidRPr="00304397">
        <w:rPr>
          <w:rFonts w:ascii="Avenir Next Condensed" w:hAnsi="Avenir Next Condensed"/>
          <w:szCs w:val="24"/>
        </w:rPr>
        <w:t>frac{1</w:t>
      </w:r>
      <w:del w:id="1296" w:author="artin majdi" w:date="2023-05-09T02:58:00Z">
        <w:r w:rsidR="00000000" w:rsidRPr="00304397">
          <w:rPr>
            <w:rFonts w:ascii="Avenir Next Condensed" w:hAnsi="Avenir Next Condensed" w:cs="Courier New"/>
            <w:szCs w:val="24"/>
          </w:rPr>
          <w:delText>}{\mathrm{</w:delText>
        </w:r>
      </w:del>
      <w:ins w:id="1297" w:author="artin majdi" w:date="2023-05-09T02:58:00Z">
        <w:r w:rsidRPr="00304397">
          <w:rPr>
            <w:rFonts w:ascii="Avenir Next Condensed" w:hAnsi="Avenir Next Condensed"/>
            <w:szCs w:val="24"/>
          </w:rPr>
          <w:t>}{</w:t>
        </w:r>
      </w:ins>
      <w:r w:rsidRPr="00304397">
        <w:rPr>
          <w:rFonts w:ascii="Avenir Next Condensed" w:hAnsi="Avenir Next Condensed"/>
          <w:szCs w:val="24"/>
        </w:rPr>
        <w:t>G</w:t>
      </w:r>
      <w:del w:id="1298" w:author="artin majdi" w:date="2023-05-09T02:58:00Z">
        <w:r w:rsidR="00000000" w:rsidRPr="00304397">
          <w:rPr>
            <w:rFonts w:ascii="Avenir Next Condensed" w:hAnsi="Avenir Next Condensed" w:cs="Courier New"/>
            <w:szCs w:val="24"/>
          </w:rPr>
          <w:delText>}}\</w:delText>
        </w:r>
      </w:del>
      <w:ins w:id="1299" w:author="artin majdi" w:date="2023-05-09T02:58:00Z">
        <w:r w:rsidRPr="00304397">
          <w:rPr>
            <w:rFonts w:ascii="Avenir Next Condensed" w:hAnsi="Avenir Next Condensed"/>
            <w:szCs w:val="24"/>
          </w:rPr>
          <w:t>}\</w:t>
        </w:r>
      </w:ins>
      <w:r w:rsidRPr="00304397">
        <w:rPr>
          <w:rFonts w:ascii="Avenir Next Condensed" w:hAnsi="Avenir Next Condensed"/>
          <w:szCs w:val="24"/>
        </w:rPr>
        <w:t>sum</w:t>
      </w:r>
      <w:del w:id="1300" w:author="artin majdi" w:date="2023-05-09T02:58:00Z">
        <w:r w:rsidR="00000000" w:rsidRPr="00304397">
          <w:rPr>
            <w:rFonts w:ascii="Avenir Next Condensed" w:hAnsi="Avenir Next Condensed" w:cs="Courier New"/>
            <w:szCs w:val="24"/>
          </w:rPr>
          <w:delText>_</w:delText>
        </w:r>
      </w:del>
      <w:ins w:id="1301" w:author="artin majdi" w:date="2023-05-09T02:58:00Z">
        <w:r w:rsidRPr="00304397">
          <w:rPr>
            <w:rFonts w:ascii="Avenir Next Condensed" w:hAnsi="Avenir Next Condensed"/>
            <w:szCs w:val="24"/>
          </w:rPr>
          <w:t>_{</w:t>
        </w:r>
      </w:ins>
      <w:r w:rsidRPr="00304397">
        <w:rPr>
          <w:rFonts w:ascii="Avenir Next Condensed" w:hAnsi="Avenir Next Condensed"/>
          <w:szCs w:val="24"/>
        </w:rPr>
        <w:t>g</w:t>
      </w:r>
      <w:ins w:id="1302" w:author="artin majdi" w:date="2023-05-09T02:58:00Z">
        <w:r w:rsidRPr="00304397">
          <w:rPr>
            <w:rFonts w:ascii="Avenir Next Condensed" w:hAnsi="Avenir Next Condensed"/>
            <w:szCs w:val="24"/>
          </w:rPr>
          <w:t xml:space="preserve">=1}^G </w:t>
        </w:r>
      </w:ins>
      <w:r w:rsidRPr="00304397">
        <w:rPr>
          <w:rFonts w:ascii="Avenir Next Condensed" w:hAnsi="Avenir Next Condensed"/>
          <w:szCs w:val="24"/>
        </w:rPr>
        <w:t>\left(p_{\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)}-\mu\right)^{2},\quad\mu</w:t>
      </w:r>
      <w:del w:id="1303" w:author="artin majdi" w:date="2023-05-09T02:58:00Z">
        <w:r w:rsidR="00000000" w:rsidRPr="00304397">
          <w:rPr>
            <w:rFonts w:ascii="Avenir Next Condensed" w:hAnsi="Avenir Next Condensed" w:cs="Courier New"/>
            <w:szCs w:val="24"/>
          </w:rPr>
          <w:delText>=\</w:delText>
        </w:r>
      </w:del>
      <w:ins w:id="1304" w:author="artin majdi" w:date="2023-05-09T02:58:00Z">
        <w:r w:rsidRPr="00304397">
          <w:rPr>
            <w:rFonts w:ascii="Avenir Next Condensed" w:hAnsi="Avenir Next Condensed"/>
            <w:szCs w:val="24"/>
          </w:rPr>
          <w:t>= \</w:t>
        </w:r>
      </w:ins>
      <w:r w:rsidRPr="00304397">
        <w:rPr>
          <w:rFonts w:ascii="Avenir Next Condensed" w:hAnsi="Avenir Next Condensed"/>
          <w:szCs w:val="24"/>
        </w:rPr>
        <w:t>frac{1</w:t>
      </w:r>
      <w:del w:id="1305" w:author="artin majdi" w:date="2023-05-09T02:58:00Z">
        <w:r w:rsidR="00000000" w:rsidRPr="00304397">
          <w:rPr>
            <w:rFonts w:ascii="Avenir Next Condensed" w:hAnsi="Avenir Next Condensed" w:cs="Courier New"/>
            <w:szCs w:val="24"/>
          </w:rPr>
          <w:delText>}{\mathrm{</w:delText>
        </w:r>
        <w:commentRangeStart w:id="1306"/>
        <w:r w:rsidR="00000000" w:rsidRPr="00304397">
          <w:rPr>
            <w:rFonts w:ascii="Avenir Next Condensed" w:hAnsi="Avenir Next Condensed" w:cs="Courier New"/>
            <w:szCs w:val="24"/>
          </w:rPr>
          <w:delText>G</w:delText>
        </w:r>
        <w:commentRangeEnd w:id="1306"/>
        <w:r w:rsidR="005B36E3" w:rsidRPr="00304397">
          <w:rPr>
            <w:rStyle w:val="CommentReference"/>
            <w:rFonts w:ascii="Avenir Next Condensed" w:hAnsi="Avenir Next Condensed"/>
            <w:sz w:val="24"/>
            <w:szCs w:val="24"/>
          </w:rPr>
          <w:commentReference w:id="1306"/>
        </w:r>
        <w:r w:rsidR="00000000" w:rsidRPr="00304397">
          <w:rPr>
            <w:rFonts w:ascii="Avenir Next Condensed" w:hAnsi="Avenir Next Condensed" w:cs="Courier New"/>
            <w:szCs w:val="24"/>
          </w:rPr>
          <w:delText>}}\</w:delText>
        </w:r>
      </w:del>
      <w:ins w:id="1307" w:author="artin majdi" w:date="2023-05-09T02:58:00Z">
        <w:r w:rsidRPr="00304397">
          <w:rPr>
            <w:rFonts w:ascii="Avenir Next Condensed" w:hAnsi="Avenir Next Condensed"/>
            <w:szCs w:val="24"/>
          </w:rPr>
          <w:t>}{G-1} \</w:t>
        </w:r>
      </w:ins>
      <w:r w:rsidRPr="00304397">
        <w:rPr>
          <w:rFonts w:ascii="Avenir Next Condensed" w:hAnsi="Avenir Next Condensed"/>
          <w:szCs w:val="24"/>
        </w:rPr>
        <w:t>sum</w:t>
      </w:r>
      <w:del w:id="1308" w:author="artin majdi" w:date="2023-05-09T02:58:00Z">
        <w:r w:rsidR="00000000" w:rsidRPr="00304397">
          <w:rPr>
            <w:rFonts w:ascii="Avenir Next Condensed" w:hAnsi="Avenir Next Condensed" w:cs="Courier New"/>
            <w:szCs w:val="24"/>
          </w:rPr>
          <w:delText>_gp</w:delText>
        </w:r>
      </w:del>
      <w:ins w:id="1309" w:author="artin majdi" w:date="2023-05-09T02:58:00Z">
        <w:r w:rsidRPr="00304397">
          <w:rPr>
            <w:rFonts w:ascii="Avenir Next Condensed" w:hAnsi="Avenir Next Condensed"/>
            <w:szCs w:val="24"/>
          </w:rPr>
          <w:t>_{g=1}^G p</w:t>
        </w:r>
      </w:ins>
      <w:r w:rsidRPr="00304397">
        <w:rPr>
          <w:rFonts w:ascii="Avenir Next Condensed" w:hAnsi="Avenir Next Condensed"/>
          <w:szCs w:val="24"/>
        </w:rPr>
        <w:t>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del w:id="1310" w:author="artin majdi" w:date="2023-05-09T02:58:00Z">
        <w:r w:rsidR="00000000" w:rsidRPr="00304397">
          <w:rPr>
            <w:rFonts w:ascii="Avenir Next Condensed" w:hAnsi="Avenir Next Condensed" w:cs="Courier New"/>
            <w:szCs w:val="24"/>
          </w:rPr>
          <w:delText>)}\</w:delText>
        </w:r>
      </w:del>
      <w:ins w:id="1311" w:author="artin majdi" w:date="2023-05-09T02:58:00Z">
        <w:r w:rsidRPr="00304397">
          <w:rPr>
            <w:rFonts w:ascii="Avenir Next Condensed" w:hAnsi="Avenir Next Condensed"/>
            <w:szCs w:val="24"/>
          </w:rPr>
          <w:t>)}</w:t>
        </w:r>
      </w:ins>
    </w:p>
    <w:p w14:paraId="2EA3468F" w14:textId="77777777" w:rsidR="00322588" w:rsidRPr="00304397" w:rsidRDefault="00322588" w:rsidP="00DC659F">
      <w:pPr>
        <w:jc w:val="both"/>
        <w:rPr>
          <w:ins w:id="1312" w:author="artin majdi" w:date="2023-05-09T02:58:00Z"/>
          <w:rFonts w:ascii="Avenir Next Condensed" w:hAnsi="Avenir Next Condensed"/>
          <w:szCs w:val="24"/>
        </w:rPr>
      </w:pPr>
      <w:ins w:id="1313" w:author="artin majdi" w:date="2023-05-09T02:58:00Z">
        <w:r w:rsidRPr="00304397">
          <w:rPr>
            <w:rFonts w:ascii="Avenir Next Condensed" w:hAnsi="Avenir Next Condensed"/>
            <w:szCs w:val="24"/>
          </w:rPr>
          <w:t xml:space="preserve">    \label{crowd.Eq.8.uncertainty.committee_based}</w:t>
        </w:r>
      </w:ins>
    </w:p>
    <w:p w14:paraId="48D6AAD9" w14:textId="436FC6C2" w:rsidR="00322588" w:rsidRPr="00304397" w:rsidRDefault="00322588" w:rsidP="00DC659F">
      <w:pPr>
        <w:jc w:val="both"/>
        <w:rPr>
          <w:rFonts w:ascii="Avenir Next Condensed" w:hAnsi="Avenir Next Condensed"/>
          <w:szCs w:val="24"/>
        </w:rPr>
      </w:pPr>
      <w:ins w:id="1314" w:author="artin majdi" w:date="2023-05-09T02:58:00Z">
        <w:r w:rsidRPr="00304397">
          <w:rPr>
            <w:rFonts w:ascii="Avenir Next Condensed" w:hAnsi="Avenir Next Condensed"/>
            <w:szCs w:val="24"/>
          </w:rPr>
          <w:t>\</w:t>
        </w:r>
      </w:ins>
      <w:r w:rsidRPr="00304397">
        <w:rPr>
          <w:rFonts w:ascii="Avenir Next Condensed" w:hAnsi="Avenir Next Condensed"/>
          <w:szCs w:val="24"/>
        </w:rPr>
        <w:t>end{</w:t>
      </w:r>
      <w:del w:id="1315" w:author="artin majdi" w:date="2023-05-09T02:58:00Z">
        <w:r w:rsidR="00000000" w:rsidRPr="00304397">
          <w:rPr>
            <w:rFonts w:ascii="Avenir Next Condensed" w:hAnsi="Avenir Next Condensed" w:cs="Courier New"/>
            <w:szCs w:val="24"/>
          </w:rPr>
          <w:delText>array</w:delText>
        </w:r>
      </w:del>
      <w:ins w:id="1316" w:author="artin majdi" w:date="2023-05-09T02:58:00Z">
        <w:r w:rsidRPr="00304397">
          <w:rPr>
            <w:rFonts w:ascii="Avenir Next Condensed" w:hAnsi="Avenir Next Condensed"/>
            <w:szCs w:val="24"/>
          </w:rPr>
          <w:t>equation</w:t>
        </w:r>
      </w:ins>
      <w:r w:rsidRPr="00304397">
        <w:rPr>
          <w:rFonts w:ascii="Avenir Next Condensed" w:hAnsi="Avenir Next Condensed"/>
          <w:szCs w:val="24"/>
        </w:rPr>
        <w:t>}</w:t>
      </w:r>
    </w:p>
    <w:p w14:paraId="6E652AEF" w14:textId="77777777" w:rsidR="00322588" w:rsidRPr="00304397" w:rsidRDefault="00322588" w:rsidP="00DC659F">
      <w:pPr>
        <w:jc w:val="both"/>
        <w:rPr>
          <w:ins w:id="1317" w:author="artin majdi" w:date="2023-05-09T02:58:00Z"/>
          <w:rFonts w:ascii="Avenir Next Condensed" w:hAnsi="Avenir Next Condensed"/>
          <w:szCs w:val="24"/>
        </w:rPr>
      </w:pPr>
    </w:p>
    <w:p w14:paraId="3A2D067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\subsubsection{Conformal Prediction:}</w:t>
      </w:r>
    </w:p>
    <w:p w14:paraId="6C5CDB04" w14:textId="77777777" w:rsidR="00322588" w:rsidRPr="00304397" w:rsidRDefault="00322588" w:rsidP="00DC659F">
      <w:pPr>
        <w:jc w:val="both"/>
        <w:rPr>
          <w:ins w:id="1318" w:author="artin majdi" w:date="2023-05-09T02:58:00Z"/>
          <w:rFonts w:ascii="Avenir Next Condensed" w:hAnsi="Avenir Next Condensed"/>
          <w:szCs w:val="24"/>
        </w:rPr>
      </w:pPr>
    </w:p>
    <w:p w14:paraId="414B0A9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Conformal prediction</w:t>
      </w:r>
      <w:ins w:id="1319" w:author="artin majdi" w:date="2023-05-09T02:58:00Z">
        <w:r w:rsidRPr="00304397">
          <w:rPr>
            <w:rFonts w:ascii="Avenir Next Condensed" w:hAnsi="Avenir Next Condensed"/>
            <w:szCs w:val="24"/>
          </w:rPr>
          <w:t>~\cite{angelopoulos2021gentle}</w:t>
        </w:r>
      </w:ins>
      <w:r w:rsidRPr="00304397">
        <w:rPr>
          <w:rFonts w:ascii="Avenir Next Condensed" w:hAnsi="Avenir Next Condensed"/>
          <w:szCs w:val="24"/>
        </w:rPr>
        <w:t xml:space="preserve"> is a method of constructing prediction regions that maintain a predefined level of confidence. These regions can be used to quantify the uncertainty associated with the prediction of a model.</w:t>
      </w:r>
    </w:p>
    <w:p w14:paraId="623B3EE4" w14:textId="77777777" w:rsidR="003A1683" w:rsidRPr="00304397" w:rsidRDefault="00000000" w:rsidP="00DC659F">
      <w:pPr>
        <w:pStyle w:val="PlainText"/>
        <w:jc w:val="both"/>
        <w:rPr>
          <w:del w:id="1320" w:author="artin majdi" w:date="2023-05-09T02:58:00Z"/>
          <w:rFonts w:ascii="Avenir Next Condensed" w:hAnsi="Avenir Next Condensed" w:cs="Courier New"/>
          <w:sz w:val="24"/>
          <w:szCs w:val="24"/>
        </w:rPr>
      </w:pPr>
      <w:del w:id="1321" w:author="artin majdi" w:date="2023-05-09T02:58:00Z">
        <w:r w:rsidRPr="00304397">
          <w:rPr>
            <w:rFonts w:ascii="Avenir Next Condensed" w:hAnsi="Avenir Next Condensed" w:cs="Courier New"/>
            <w:sz w:val="24"/>
            <w:szCs w:val="24"/>
          </w:rPr>
          <w:delText>\</w:delText>
        </w:r>
      </w:del>
    </w:p>
    <w:p w14:paraId="76E2DAB6" w14:textId="15E8A798" w:rsidR="00322588" w:rsidRPr="00304397" w:rsidRDefault="00000000" w:rsidP="00DC659F">
      <w:pPr>
        <w:jc w:val="both"/>
        <w:rPr>
          <w:ins w:id="1322" w:author="artin majdi" w:date="2023-05-09T02:58:00Z"/>
          <w:rFonts w:ascii="Avenir Next Condensed" w:hAnsi="Avenir Next Condensed"/>
          <w:szCs w:val="24"/>
        </w:rPr>
      </w:pPr>
      <w:del w:id="1323" w:author="artin majdi" w:date="2023-05-09T02:58:00Z">
        <w:r w:rsidRPr="00304397">
          <w:rPr>
            <w:rFonts w:ascii="Avenir Next Condensed" w:hAnsi="Avenir Next Condensed" w:cs="Courier New"/>
            <w:szCs w:val="24"/>
          </w:rPr>
          <w:delText>{</w:delText>
        </w:r>
      </w:del>
    </w:p>
    <w:p w14:paraId="77ED625D" w14:textId="13DD5452" w:rsidR="00322588" w:rsidRPr="00304397" w:rsidRDefault="00322588" w:rsidP="00DC659F">
      <w:pPr>
        <w:jc w:val="both"/>
        <w:rPr>
          <w:rFonts w:ascii="Avenir Next Condensed" w:hAnsi="Avenir Next Condensed"/>
          <w:szCs w:val="24"/>
        </w:rPr>
      </w:pPr>
      <w:commentRangeStart w:id="1324"/>
      <w:r w:rsidRPr="00304397">
        <w:rPr>
          <w:rFonts w:ascii="Avenir Next Condensed" w:hAnsi="Avenir Next Condensed"/>
          <w:szCs w:val="24"/>
        </w:rPr>
        <w:t>Steps</w:t>
      </w:r>
      <w:commentRangeEnd w:id="1324"/>
      <w:r w:rsidR="00CE31F8" w:rsidRPr="00304397">
        <w:rPr>
          <w:rStyle w:val="CommentReference"/>
          <w:rFonts w:ascii="Avenir Next Condensed" w:hAnsi="Avenir Next Condensed"/>
          <w:sz w:val="24"/>
          <w:szCs w:val="24"/>
        </w:rPr>
        <w:commentReference w:id="1324"/>
      </w:r>
      <w:r w:rsidRPr="00304397">
        <w:rPr>
          <w:rFonts w:ascii="Avenir Next Condensed" w:hAnsi="Avenir Next Condensed"/>
          <w:szCs w:val="24"/>
        </w:rPr>
        <w:t xml:space="preserve"> to calculate the </w:t>
      </w:r>
      <w:del w:id="1325" w:author="artin majdi" w:date="2023-05-09T02:58:00Z">
        <w:r w:rsidR="00000000" w:rsidRPr="00304397">
          <w:rPr>
            <w:rFonts w:ascii="Avenir Next Condensed" w:hAnsi="Avenir Next Condensed" w:cs="Courier New"/>
            <w:szCs w:val="24"/>
          </w:rPr>
          <w:delText>non-conformity</w:delText>
        </w:r>
      </w:del>
      <w:ins w:id="1326" w:author="artin majdi" w:date="2023-05-09T02:58:00Z">
        <w:r w:rsidRPr="00304397">
          <w:rPr>
            <w:rFonts w:ascii="Avenir Next Condensed" w:hAnsi="Avenir Next Condensed"/>
            <w:szCs w:val="24"/>
          </w:rPr>
          <w:t>nonconformity</w:t>
        </w:r>
      </w:ins>
      <w:r w:rsidRPr="00304397">
        <w:rPr>
          <w:rFonts w:ascii="Avenir Next Condensed" w:hAnsi="Avenir Next Condensed"/>
          <w:szCs w:val="24"/>
        </w:rPr>
        <w:t xml:space="preserve"> score</w:t>
      </w:r>
      <w:del w:id="1327" w:author="artin majdi" w:date="2023-05-09T02:58:00Z">
        <w:r w:rsidR="00000000" w:rsidRPr="00304397">
          <w:rPr>
            <w:rFonts w:ascii="Avenir Next Condensed" w:hAnsi="Avenir Next Condensed" w:cs="Courier New"/>
            <w:szCs w:val="24"/>
          </w:rPr>
          <w:delText>:}</w:delText>
        </w:r>
      </w:del>
      <w:ins w:id="1328" w:author="artin majdi" w:date="2023-05-09T02:58:00Z">
        <w:r w:rsidRPr="00304397">
          <w:rPr>
            <w:rFonts w:ascii="Avenir Next Condensed" w:hAnsi="Avenir Next Condensed"/>
            <w:szCs w:val="24"/>
          </w:rPr>
          <w:t>:</w:t>
        </w:r>
      </w:ins>
    </w:p>
    <w:p w14:paraId="68E37980" w14:textId="77777777" w:rsidR="00322588" w:rsidRPr="00304397" w:rsidRDefault="00322588" w:rsidP="00DC659F">
      <w:pPr>
        <w:jc w:val="both"/>
        <w:rPr>
          <w:ins w:id="1329" w:author="artin majdi" w:date="2023-05-09T02:58:00Z"/>
          <w:rFonts w:ascii="Avenir Next Condensed" w:hAnsi="Avenir Next Condensed"/>
          <w:szCs w:val="24"/>
        </w:rPr>
      </w:pPr>
    </w:p>
    <w:p w14:paraId="79B91D1B"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\begin{enumerate}[1.]</w:t>
      </w:r>
    </w:p>
    <w:p w14:paraId="4D9E8D71" w14:textId="4338D6F2" w:rsidR="00322588" w:rsidRPr="00304397" w:rsidRDefault="00322588" w:rsidP="00DC659F">
      <w:pPr>
        <w:jc w:val="both"/>
        <w:rPr>
          <w:rFonts w:ascii="Avenir Next Condensed" w:hAnsi="Avenir Next Condensed"/>
          <w:szCs w:val="24"/>
        </w:rPr>
      </w:pPr>
      <w:ins w:id="133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For each classifier $g $ and each class $k $, calculate the nonconformity score. Here, $\</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{score\_function}$ measures the conformity of the prediction with the true label. In the context of this study, the true label can be replaced by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A common choice for $\</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 xml:space="preserve">{score\_function}$ is the absolute difference between the predicted probability and the true label, but other options can be used depending on the specific problem and requirements. Define the nonconformity score as </w:t>
      </w:r>
      <w:ins w:id="133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w:t>
      </w:r>
      <w:ins w:id="1332" w:author="artin majdi" w:date="2023-05-09T03:38:00Z">
        <w:r w:rsidR="002C077F">
          <w:rPr>
            <w:rFonts w:ascii="Avenir Next Condensed" w:hAnsi="Avenir Next Condensed"/>
            <w:szCs w:val="24"/>
          </w:rPr>
          <w:t>zeta</w:t>
        </w:r>
      </w:ins>
      <w:del w:id="1333" w:author="artin majdi" w:date="2023-05-09T03:38:00Z">
        <w:r w:rsidRPr="00304397" w:rsidDel="002C077F">
          <w:rPr>
            <w:rFonts w:ascii="Avenir Next Condensed" w:hAnsi="Avenir Next Condensed"/>
            <w:szCs w:val="24"/>
          </w:rPr>
          <w:delText>mathrm{</w:delText>
        </w:r>
        <w:commentRangeStart w:id="1334"/>
        <w:r w:rsidRPr="00304397" w:rsidDel="002C077F">
          <w:rPr>
            <w:rFonts w:ascii="Avenir Next Condensed" w:hAnsi="Avenir Next Condensed"/>
            <w:szCs w:val="24"/>
          </w:rPr>
          <w:delText>NC</w:delText>
        </w:r>
        <w:commentRangeEnd w:id="1334"/>
        <w:r w:rsidR="00CE31F8" w:rsidRPr="00304397" w:rsidDel="002C077F">
          <w:rPr>
            <w:rStyle w:val="CommentReference"/>
            <w:rFonts w:ascii="Avenir Next Condensed" w:hAnsi="Avenir Next Condensed"/>
            <w:sz w:val="24"/>
            <w:szCs w:val="24"/>
          </w:rPr>
          <w:commentReference w:id="1334"/>
        </w:r>
        <w:r w:rsidRPr="00304397" w:rsidDel="002C077F">
          <w:rPr>
            <w:rFonts w:ascii="Avenir Next Condensed" w:hAnsi="Avenir Next Condensed"/>
            <w:szCs w:val="24"/>
          </w:rPr>
          <w:delText>}</w:delText>
        </w:r>
      </w:del>
      <w:r w:rsidRPr="00304397">
        <w:rPr>
          <w:rFonts w:ascii="Avenir Next Condensed" w:hAnsi="Avenir Next Condensed"/>
          <w:szCs w:val="24"/>
        </w:rPr>
        <w:t>_</w:t>
      </w:r>
      <w:ins w:id="1335" w:author="artin majdi" w:date="2023-05-09T03:38:00Z">
        <w:r w:rsidR="000A664B">
          <w:rPr>
            <w:rFonts w:ascii="Avenir Next Condensed" w:hAnsi="Avenir Next Condensed"/>
            <w:szCs w:val="24"/>
          </w:rPr>
          <w:t>{</w:t>
        </w:r>
      </w:ins>
      <w:r w:rsidRPr="00304397">
        <w:rPr>
          <w:rFonts w:ascii="Avenir Next Condensed" w:hAnsi="Avenir Next Condensed"/>
          <w:szCs w:val="24"/>
        </w:rPr>
        <w:t>k</w:t>
      </w:r>
      <w:ins w:id="1336" w:author="artin majdi" w:date="2023-05-09T03:38:00Z">
        <w:r w:rsidR="000A664B">
          <w:rPr>
            <w:rFonts w:ascii="Avenir Next Condensed" w:hAnsi="Avenir Next Condensed"/>
            <w:szCs w:val="24"/>
          </w:rPr>
          <w:t>}</w:t>
        </w:r>
      </w:ins>
      <w:r w:rsidRPr="00304397">
        <w:rPr>
          <w:rFonts w:ascii="Avenir Next Condensed" w:hAnsi="Avenir Next Condensed"/>
          <w:szCs w:val="24"/>
        </w:rPr>
        <w:t>^{g} = \</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{score\_function} \left(p_{\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i,g</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y_k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 $</w:t>
      </w:r>
    </w:p>
    <w:p w14:paraId="56A512F9" w14:textId="77777777" w:rsidR="00322588" w:rsidRPr="00304397" w:rsidRDefault="00322588" w:rsidP="00DC659F">
      <w:pPr>
        <w:jc w:val="both"/>
        <w:rPr>
          <w:ins w:id="1337" w:author="artin majdi" w:date="2023-05-09T02:58:00Z"/>
          <w:rFonts w:ascii="Avenir Next Condensed" w:hAnsi="Avenir Next Condensed"/>
          <w:szCs w:val="24"/>
        </w:rPr>
      </w:pPr>
    </w:p>
    <w:p w14:paraId="15D5BC04" w14:textId="54CDB0BC" w:rsidR="00322588" w:rsidRPr="00304397" w:rsidRDefault="00322588" w:rsidP="00DC659F">
      <w:pPr>
        <w:jc w:val="both"/>
        <w:rPr>
          <w:rFonts w:ascii="Avenir Next Condensed" w:hAnsi="Avenir Next Condensed"/>
          <w:szCs w:val="24"/>
        </w:rPr>
      </w:pPr>
      <w:ins w:id="133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Calculate the p-value $\</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pv</w:t>
      </w:r>
      <w:proofErr w:type="spellEnd"/>
      <w:r w:rsidRPr="00304397">
        <w:rPr>
          <w:rFonts w:ascii="Avenir Next Condensed" w:hAnsi="Avenir Next Condensed"/>
          <w:szCs w:val="24"/>
        </w:rPr>
        <w:t xml:space="preserve">}_k $ for each class $k $ as the proportion of classifiers with </w:t>
      </w:r>
      <w:del w:id="1339" w:author="artin majdi" w:date="2023-05-09T02:58:00Z">
        <w:r w:rsidR="00000000" w:rsidRPr="00304397">
          <w:rPr>
            <w:rFonts w:ascii="Avenir Next Condensed" w:hAnsi="Avenir Next Condensed" w:cs="Courier New"/>
            <w:szCs w:val="24"/>
          </w:rPr>
          <w:delText>non-conformity</w:delText>
        </w:r>
      </w:del>
      <w:ins w:id="1340" w:author="artin majdi" w:date="2023-05-09T02:58:00Z">
        <w:r w:rsidRPr="00304397">
          <w:rPr>
            <w:rFonts w:ascii="Avenir Next Condensed" w:hAnsi="Avenir Next Condensed"/>
            <w:szCs w:val="24"/>
          </w:rPr>
          <w:t>nonconformity</w:t>
        </w:r>
      </w:ins>
      <w:r w:rsidRPr="00304397">
        <w:rPr>
          <w:rFonts w:ascii="Avenir Next Condensed" w:hAnsi="Avenir Next Condensed"/>
          <w:szCs w:val="24"/>
        </w:rPr>
        <w:t xml:space="preserve"> scores greater than or equal to a predefined threshold $\text{T}_k: \text{p-values}(k) = \frac{ \left\vert \{g: \;\</w:t>
      </w:r>
      <w:ins w:id="1341" w:author="artin majdi" w:date="2023-05-09T03:38:00Z">
        <w:r w:rsidR="002C077F">
          <w:rPr>
            <w:rFonts w:ascii="Avenir Next Condensed" w:hAnsi="Avenir Next Condensed"/>
            <w:szCs w:val="24"/>
          </w:rPr>
          <w:t>zeta</w:t>
        </w:r>
      </w:ins>
      <w:del w:id="1342" w:author="artin majdi" w:date="2023-05-09T03:38:00Z">
        <w:r w:rsidRPr="00304397" w:rsidDel="002C077F">
          <w:rPr>
            <w:rFonts w:ascii="Avenir Next Condensed" w:hAnsi="Avenir Next Condensed"/>
            <w:szCs w:val="24"/>
          </w:rPr>
          <w:delText>mathrm{NC}</w:delText>
        </w:r>
      </w:del>
      <w:r w:rsidRPr="00304397">
        <w:rPr>
          <w:rFonts w:ascii="Avenir Next Condensed" w:hAnsi="Avenir Next Condensed"/>
          <w:szCs w:val="24"/>
        </w:rPr>
        <w:t>_</w:t>
      </w:r>
      <w:ins w:id="1343" w:author="artin majdi" w:date="2023-05-09T03:38:00Z">
        <w:r w:rsidR="002C077F">
          <w:rPr>
            <w:rFonts w:ascii="Avenir Next Condensed" w:hAnsi="Avenir Next Condensed"/>
            <w:szCs w:val="24"/>
          </w:rPr>
          <w:t>{</w:t>
        </w:r>
      </w:ins>
      <w:r w:rsidRPr="00304397">
        <w:rPr>
          <w:rFonts w:ascii="Avenir Next Condensed" w:hAnsi="Avenir Next Condensed"/>
          <w:szCs w:val="24"/>
        </w:rPr>
        <w:t>k</w:t>
      </w:r>
      <w:ins w:id="1344" w:author="artin majdi" w:date="2023-05-09T03:38:00Z">
        <w:r w:rsidR="002C077F">
          <w:rPr>
            <w:rFonts w:ascii="Avenir Next Condensed" w:hAnsi="Avenir Next Condensed"/>
            <w:szCs w:val="24"/>
          </w:rPr>
          <w:t>}</w:t>
        </w:r>
      </w:ins>
      <w:r w:rsidRPr="00304397">
        <w:rPr>
          <w:rFonts w:ascii="Avenir Next Condensed" w:hAnsi="Avenir Next Condensed"/>
          <w:szCs w:val="24"/>
        </w:rPr>
        <w:t>^</w:t>
      </w:r>
      <w:ins w:id="1345" w:author="artin majdi" w:date="2023-05-09T03:38:00Z">
        <w:r w:rsidR="000A664B">
          <w:rPr>
            <w:rFonts w:ascii="Avenir Next Condensed" w:hAnsi="Avenir Next Condensed"/>
            <w:szCs w:val="24"/>
          </w:rPr>
          <w:t>{</w:t>
        </w:r>
      </w:ins>
      <w:r w:rsidRPr="00304397">
        <w:rPr>
          <w:rFonts w:ascii="Avenir Next Condensed" w:hAnsi="Avenir Next Condensed"/>
          <w:szCs w:val="24"/>
        </w:rPr>
        <w:t>g</w:t>
      </w:r>
      <w:ins w:id="1346" w:author="artin majdi" w:date="2023-05-09T03:38:00Z">
        <w:r w:rsidR="000A664B">
          <w:rPr>
            <w:rFonts w:ascii="Avenir Next Condensed" w:hAnsi="Avenir Next Condensed"/>
            <w:szCs w:val="24"/>
          </w:rPr>
          <w:t>}</w:t>
        </w:r>
      </w:ins>
      <w:r w:rsidRPr="00304397">
        <w:rPr>
          <w:rFonts w:ascii="Avenir Next Condensed" w:hAnsi="Avenir Next Condensed"/>
          <w:szCs w:val="24"/>
        </w:rPr>
        <w:t xml:space="preserve"> \</w:t>
      </w:r>
      <w:proofErr w:type="spellStart"/>
      <w:r w:rsidRPr="00304397">
        <w:rPr>
          <w:rFonts w:ascii="Avenir Next Condensed" w:hAnsi="Avenir Next Condensed"/>
          <w:szCs w:val="24"/>
        </w:rPr>
        <w:t>geq</w:t>
      </w:r>
      <w:proofErr w:type="spellEnd"/>
      <w:r w:rsidRPr="00304397">
        <w:rPr>
          <w:rFonts w:ascii="Avenir Next Condensed" w:hAnsi="Avenir Next Condensed"/>
          <w:szCs w:val="24"/>
        </w:rPr>
        <w:t xml:space="preserve"> </w:t>
      </w:r>
      <w:del w:id="1347" w:author="artin majdi" w:date="2023-05-09T02:58:00Z">
        <w:r w:rsidR="00000000" w:rsidRPr="00304397">
          <w:rPr>
            <w:rFonts w:ascii="Avenir Next Condensed" w:hAnsi="Avenir Next Condensed" w:cs="Courier New"/>
            <w:szCs w:val="24"/>
          </w:rPr>
          <w:delText>\mathrm{</w:delText>
        </w:r>
      </w:del>
      <w:proofErr w:type="spellStart"/>
      <w:r w:rsidRPr="00304397">
        <w:rPr>
          <w:rFonts w:ascii="Avenir Next Condensed" w:hAnsi="Avenir Next Condensed"/>
          <w:szCs w:val="24"/>
        </w:rPr>
        <w:t>T</w:t>
      </w:r>
      <w:del w:id="1348" w:author="artin majdi" w:date="2023-05-09T02:58:00Z">
        <w:r w:rsidR="00000000" w:rsidRPr="00304397">
          <w:rPr>
            <w:rFonts w:ascii="Avenir Next Condensed" w:hAnsi="Avenir Next Condensed" w:cs="Courier New"/>
            <w:szCs w:val="24"/>
          </w:rPr>
          <w:delText>}_</w:delText>
        </w:r>
      </w:del>
      <w:ins w:id="1349" w:author="artin majdi" w:date="2023-05-09T02:58:00Z">
        <w:r w:rsidRPr="00304397">
          <w:rPr>
            <w:rFonts w:ascii="Avenir Next Condensed" w:hAnsi="Avenir Next Condensed"/>
            <w:szCs w:val="24"/>
          </w:rPr>
          <w:t>_</w:t>
        </w:r>
      </w:ins>
      <w:r w:rsidRPr="00304397">
        <w:rPr>
          <w:rFonts w:ascii="Avenir Next Condensed" w:hAnsi="Avenir Next Condensed"/>
          <w:szCs w:val="24"/>
        </w:rPr>
        <w:t>k</w:t>
      </w:r>
      <w:proofErr w:type="spellEnd"/>
      <w:r w:rsidRPr="00304397">
        <w:rPr>
          <w:rFonts w:ascii="Avenir Next Condensed" w:hAnsi="Avenir Next Condensed"/>
          <w:szCs w:val="24"/>
        </w:rPr>
        <w:t xml:space="preserve"> \} \right\vert} </w:t>
      </w:r>
      <w:del w:id="1350" w:author="artin majdi" w:date="2023-05-09T02:58:00Z">
        <w:r w:rsidR="00000000" w:rsidRPr="00304397">
          <w:rPr>
            <w:rFonts w:ascii="Avenir Next Condensed" w:hAnsi="Avenir Next Condensed" w:cs="Courier New"/>
            <w:szCs w:val="24"/>
          </w:rPr>
          <w:delText>{\mathrm</w:delText>
        </w:r>
      </w:del>
      <w:r w:rsidRPr="00304397">
        <w:rPr>
          <w:rFonts w:ascii="Avenir Next Condensed" w:hAnsi="Avenir Next Condensed"/>
          <w:szCs w:val="24"/>
        </w:rPr>
        <w:t>{G</w:t>
      </w:r>
      <w:del w:id="1351" w:author="artin majdi" w:date="2023-05-09T02:58:00Z">
        <w:r w:rsidR="00000000" w:rsidRPr="00304397">
          <w:rPr>
            <w:rFonts w:ascii="Avenir Next Condensed" w:hAnsi="Avenir Next Condensed" w:cs="Courier New"/>
            <w:szCs w:val="24"/>
          </w:rPr>
          <w:delText>}}</w:delText>
        </w:r>
      </w:del>
      <w:ins w:id="1352"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w:t>
      </w:r>
    </w:p>
    <w:p w14:paraId="439AABF6" w14:textId="77777777" w:rsidR="00322588" w:rsidRPr="00304397" w:rsidRDefault="00322588" w:rsidP="00DC659F">
      <w:pPr>
        <w:jc w:val="both"/>
        <w:rPr>
          <w:ins w:id="1353" w:author="artin majdi" w:date="2023-05-09T02:58:00Z"/>
          <w:rFonts w:ascii="Avenir Next Condensed" w:hAnsi="Avenir Next Condensed"/>
          <w:szCs w:val="24"/>
        </w:rPr>
      </w:pPr>
    </w:p>
    <w:p w14:paraId="1FC3D349" w14:textId="77777777" w:rsidR="00322588" w:rsidRPr="00304397" w:rsidRDefault="00322588" w:rsidP="00DC659F">
      <w:pPr>
        <w:jc w:val="both"/>
        <w:rPr>
          <w:rFonts w:ascii="Avenir Next Condensed" w:hAnsi="Avenir Next Condensed"/>
          <w:szCs w:val="24"/>
        </w:rPr>
      </w:pPr>
      <w:ins w:id="135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68D65F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\end{enumerate}</w:t>
      </w:r>
    </w:p>
    <w:p w14:paraId="698DBBC0" w14:textId="3DE00443" w:rsidR="00322588" w:rsidRPr="00304397" w:rsidRDefault="00000000" w:rsidP="00DC659F">
      <w:pPr>
        <w:jc w:val="both"/>
        <w:rPr>
          <w:rFonts w:ascii="Avenir Next Condensed" w:hAnsi="Avenir Next Condensed"/>
          <w:szCs w:val="24"/>
        </w:rPr>
      </w:pPr>
      <w:del w:id="1355" w:author="artin majdi" w:date="2023-05-09T02:58:00Z">
        <w:r w:rsidRPr="00304397">
          <w:rPr>
            <w:rFonts w:ascii="Avenir Next Condensed" w:hAnsi="Avenir Next Condensed" w:cs="Courier New"/>
            <w:szCs w:val="24"/>
          </w:rPr>
          <w:delText>\paragraph{}</w:delText>
        </w:r>
      </w:del>
    </w:p>
    <w:p w14:paraId="7D689AB9" w14:textId="4B41D7D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del w:id="1356" w:author="artin majdi" w:date="2023-05-09T02:58:00Z">
        <w:r w:rsidR="00000000" w:rsidRPr="00304397">
          <w:rPr>
            <w:rFonts w:ascii="Avenir Next Condensed" w:hAnsi="Avenir Next Condensed" w:cs="Courier New"/>
            <w:szCs w:val="24"/>
          </w:rPr>
          <w:delText>disp-formula-group-b07e1d949d874da89e68dac9cff5ee4c</w:delText>
        </w:r>
      </w:del>
      <w:ins w:id="1357" w:author="artin majdi" w:date="2023-05-09T02:58:00Z">
        <w:r w:rsidRPr="00304397">
          <w:rPr>
            <w:rFonts w:ascii="Avenir Next Condensed" w:hAnsi="Avenir Next Condensed"/>
            <w:szCs w:val="24"/>
          </w:rPr>
          <w:t>crowd.Eq.6.uncertainty.sd</w:t>
        </w:r>
      </w:ins>
      <w:r w:rsidRPr="00304397">
        <w:rPr>
          <w:rFonts w:ascii="Avenir Next Condensed" w:hAnsi="Avenir Next Condensed"/>
          <w:szCs w:val="24"/>
        </w:rPr>
        <w:t xml:space="preserve">}) as our uncertainty measurement due to its simplicity. However, other </w:t>
      </w:r>
      <w:del w:id="1358" w:author="artin majdi" w:date="2023-05-09T02:58:00Z">
        <w:r w:rsidR="00000000" w:rsidRPr="00304397">
          <w:rPr>
            <w:rFonts w:ascii="Avenir Next Condensed" w:hAnsi="Avenir Next Condensed" w:cs="Courier New"/>
            <w:szCs w:val="24"/>
          </w:rPr>
          <w:delText>metrics</w:delText>
        </w:r>
      </w:del>
      <w:ins w:id="1359" w:author="artin majdi" w:date="2023-05-09T02:58:00Z">
        <w:r w:rsidRPr="00304397">
          <w:rPr>
            <w:rFonts w:ascii="Avenir Next Condensed" w:hAnsi="Avenir Next Condensed"/>
            <w:szCs w:val="24"/>
          </w:rPr>
          <w:t>measures</w:t>
        </w:r>
      </w:ins>
      <w:r w:rsidRPr="00304397">
        <w:rPr>
          <w:rFonts w:ascii="Avenir Next Condensed" w:hAnsi="Avenir Next Condensed"/>
          <w:szCs w:val="24"/>
        </w:rPr>
        <w:t xml:space="preserve"> could also be employed as suitable alternatives.</w:t>
      </w:r>
    </w:p>
    <w:p w14:paraId="3104B394" w14:textId="77777777" w:rsidR="00322588" w:rsidRPr="00304397" w:rsidRDefault="00322588" w:rsidP="00DC659F">
      <w:pPr>
        <w:jc w:val="both"/>
        <w:rPr>
          <w:ins w:id="1360" w:author="artin majdi" w:date="2023-05-09T02:58:00Z"/>
          <w:rFonts w:ascii="Avenir Next Condensed" w:hAnsi="Avenir Next Condensed"/>
          <w:szCs w:val="24"/>
        </w:rPr>
      </w:pPr>
    </w:p>
    <w:p w14:paraId="1C69FEB9" w14:textId="77777777" w:rsidR="00322588" w:rsidRPr="00304397" w:rsidRDefault="00322588" w:rsidP="00DC659F">
      <w:pPr>
        <w:jc w:val="both"/>
        <w:rPr>
          <w:ins w:id="1361" w:author="artin majdi" w:date="2023-05-09T02:58:00Z"/>
          <w:rFonts w:ascii="Avenir Next Condensed" w:hAnsi="Avenir Next Condensed"/>
          <w:szCs w:val="24"/>
        </w:rPr>
      </w:pPr>
    </w:p>
    <w:p w14:paraId="295DBD6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\subsection{Crowd-Certain: Uncertainty-Based Weighted Soft Majority Voting}</w:t>
      </w:r>
    </w:p>
    <w:p w14:paraId="0C37C2C2" w14:textId="77777777" w:rsidR="00322588" w:rsidRPr="00304397" w:rsidRDefault="00322588" w:rsidP="00DC659F">
      <w:pPr>
        <w:jc w:val="both"/>
        <w:rPr>
          <w:ins w:id="1362" w:author="artin majdi" w:date="2023-05-09T02:58:00Z"/>
          <w:rFonts w:ascii="Avenir Next Condensed" w:hAnsi="Avenir Next Condensed"/>
          <w:szCs w:val="24"/>
        </w:rPr>
      </w:pPr>
    </w:p>
    <w:p w14:paraId="523731A4" w14:textId="77777777" w:rsidR="00322588" w:rsidRPr="00304397" w:rsidRDefault="00322588" w:rsidP="00DC659F">
      <w:pPr>
        <w:jc w:val="both"/>
        <w:rPr>
          <w:ins w:id="1363" w:author="artin majdi" w:date="2023-05-09T02:58:00Z"/>
          <w:rFonts w:ascii="Avenir Next Condensed" w:hAnsi="Avenir Next Condensed"/>
          <w:szCs w:val="24"/>
        </w:rPr>
      </w:pPr>
      <w:r w:rsidRPr="00304397">
        <w:rPr>
          <w:rFonts w:ascii="Avenir Next Condensed" w:hAnsi="Avenir Next Condensed"/>
          <w:szCs w:val="24"/>
        </w:rPr>
        <w:t>\subsubsection{Consistency Measurement}</w:t>
      </w:r>
    </w:p>
    <w:p w14:paraId="2A783E04" w14:textId="77777777" w:rsidR="00322588" w:rsidRPr="00304397" w:rsidRDefault="00322588" w:rsidP="00DC659F">
      <w:pPr>
        <w:jc w:val="both"/>
        <w:rPr>
          <w:ins w:id="1364" w:author="artin majdi" w:date="2023-05-09T02:58:00Z"/>
          <w:rFonts w:ascii="Avenir Next Condensed" w:hAnsi="Avenir Next Condensed"/>
          <w:szCs w:val="24"/>
        </w:rPr>
      </w:pPr>
    </w:p>
    <w:p w14:paraId="61EFE655"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Define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as the consistency score for annotator $\alpha $, class $k $ and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We calculate this consistency score using the uncertainty score $u_{\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explained in the previous section. We use two approaches to calculate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from $u_{\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p>
    <w:p w14:paraId="4B6444A3" w14:textId="77777777" w:rsidR="00322588" w:rsidRPr="00304397" w:rsidRDefault="00322588" w:rsidP="00DC659F">
      <w:pPr>
        <w:jc w:val="both"/>
        <w:rPr>
          <w:ins w:id="1365" w:author="artin majdi" w:date="2023-05-09T02:58:00Z"/>
          <w:rFonts w:ascii="Avenir Next Condensed" w:hAnsi="Avenir Next Condensed"/>
          <w:szCs w:val="24"/>
        </w:rPr>
      </w:pPr>
    </w:p>
    <w:p w14:paraId="60AA016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\begin{enumerate}[1.]</w:t>
      </w:r>
    </w:p>
    <w:p w14:paraId="75056EC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The first approach is to simply subtract the uncertainty from $1 $ as follows:</w:t>
      </w:r>
    </w:p>
    <w:p w14:paraId="6C772992" w14:textId="77777777" w:rsidR="00322588" w:rsidRPr="00304397" w:rsidRDefault="00322588" w:rsidP="00DC659F">
      <w:pPr>
        <w:jc w:val="both"/>
        <w:rPr>
          <w:ins w:id="1366" w:author="artin majdi" w:date="2023-05-09T02:58:00Z"/>
          <w:rFonts w:ascii="Avenir Next Condensed" w:hAnsi="Avenir Next Condensed"/>
          <w:szCs w:val="24"/>
        </w:rPr>
      </w:pPr>
    </w:p>
    <w:p w14:paraId="3282B44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\begin{equation}</w:t>
      </w:r>
    </w:p>
    <w:p w14:paraId="38018CF9" w14:textId="77777777" w:rsidR="003A1683" w:rsidRPr="00304397" w:rsidRDefault="00000000" w:rsidP="00DC659F">
      <w:pPr>
        <w:pStyle w:val="PlainText"/>
        <w:jc w:val="both"/>
        <w:rPr>
          <w:del w:id="1367" w:author="artin majdi" w:date="2023-05-09T02:58:00Z"/>
          <w:rFonts w:ascii="Avenir Next Condensed" w:hAnsi="Avenir Next Condensed" w:cs="Courier New"/>
          <w:sz w:val="24"/>
          <w:szCs w:val="24"/>
        </w:rPr>
      </w:pPr>
      <w:del w:id="1368" w:author="artin majdi" w:date="2023-05-09T02:58:00Z">
        <w:r w:rsidRPr="00304397">
          <w:rPr>
            <w:rFonts w:ascii="Avenir Next Condensed" w:hAnsi="Avenir Next Condensed" w:cs="Courier New"/>
            <w:sz w:val="24"/>
            <w:szCs w:val="24"/>
          </w:rPr>
          <w:delText xml:space="preserve">        \gdef\theequation{9}</w:delText>
        </w:r>
      </w:del>
    </w:p>
    <w:p w14:paraId="2E8A05B3" w14:textId="77777777" w:rsidR="003A1683" w:rsidRPr="00304397" w:rsidRDefault="00000000" w:rsidP="00DC659F">
      <w:pPr>
        <w:pStyle w:val="PlainText"/>
        <w:jc w:val="both"/>
        <w:rPr>
          <w:del w:id="1369" w:author="artin majdi" w:date="2023-05-09T02:58:00Z"/>
          <w:rFonts w:ascii="Avenir Next Condensed" w:hAnsi="Avenir Next Condensed" w:cs="Courier New"/>
          <w:sz w:val="24"/>
          <w:szCs w:val="24"/>
        </w:rPr>
      </w:pPr>
      <w:del w:id="1370" w:author="artin majdi" w:date="2023-05-09T02:58:00Z">
        <w:r w:rsidRPr="00304397">
          <w:rPr>
            <w:rFonts w:ascii="Avenir Next Condensed" w:hAnsi="Avenir Next Condensed" w:cs="Courier New"/>
            <w:sz w:val="24"/>
            <w:szCs w:val="24"/>
          </w:rPr>
          <w:delText xml:space="preserve">        \label{Eq.9-consistency}</w:delText>
        </w:r>
      </w:del>
    </w:p>
    <w:p w14:paraId="5B4A294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forall</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alpha,k</w:t>
      </w:r>
      <w:proofErr w:type="spellEnd"/>
    </w:p>
    <w:p w14:paraId="471F93AA" w14:textId="77777777" w:rsidR="00322588" w:rsidRPr="00304397" w:rsidRDefault="00322588" w:rsidP="00DC659F">
      <w:pPr>
        <w:jc w:val="both"/>
        <w:rPr>
          <w:ins w:id="1371" w:author="artin majdi" w:date="2023-05-09T02:58:00Z"/>
          <w:rFonts w:ascii="Avenir Next Condensed" w:hAnsi="Avenir Next Condensed"/>
          <w:szCs w:val="24"/>
        </w:rPr>
      </w:pPr>
      <w:ins w:id="1372" w:author="artin majdi" w:date="2023-05-09T02:58:00Z">
        <w:r w:rsidRPr="00304397">
          <w:rPr>
            <w:rFonts w:ascii="Avenir Next Condensed" w:hAnsi="Avenir Next Condensed"/>
            <w:szCs w:val="24"/>
          </w:rPr>
          <w:t xml:space="preserve">        \label{crowd.Eq.9.consistency}</w:t>
        </w:r>
      </w:ins>
    </w:p>
    <w:p w14:paraId="2170C40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\end{equation}</w:t>
      </w:r>
    </w:p>
    <w:p w14:paraId="7E1D80F5" w14:textId="77777777" w:rsidR="00322588" w:rsidRPr="00304397" w:rsidRDefault="00322588" w:rsidP="00DC659F">
      <w:pPr>
        <w:jc w:val="both"/>
        <w:rPr>
          <w:ins w:id="1373" w:author="artin majdi" w:date="2023-05-09T02:58:00Z"/>
          <w:rFonts w:ascii="Avenir Next Condensed" w:hAnsi="Avenir Next Condensed"/>
          <w:szCs w:val="24"/>
        </w:rPr>
      </w:pPr>
    </w:p>
    <w:p w14:paraId="4CE9223A" w14:textId="5FF0A09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In a second approach (shown in Equation~(\</w:t>
      </w:r>
      <w:commentRangeStart w:id="1374"/>
      <w:r w:rsidRPr="00304397">
        <w:rPr>
          <w:rFonts w:ascii="Avenir Next Condensed" w:hAnsi="Avenir Next Condensed"/>
          <w:szCs w:val="24"/>
        </w:rPr>
        <w:t>ref</w:t>
      </w:r>
      <w:commentRangeEnd w:id="1374"/>
      <w:del w:id="1375" w:author="artin majdi" w:date="2023-05-09T02:58:00Z">
        <w:r w:rsidR="008F3D05" w:rsidRPr="00304397">
          <w:rPr>
            <w:rStyle w:val="CommentReference"/>
            <w:rFonts w:ascii="Avenir Next Condensed" w:hAnsi="Avenir Next Condensed"/>
            <w:sz w:val="24"/>
            <w:szCs w:val="24"/>
          </w:rPr>
          <w:commentReference w:id="1374"/>
        </w:r>
        <w:r w:rsidR="00000000" w:rsidRPr="00304397">
          <w:rPr>
            <w:rFonts w:ascii="Avenir Next Condensed" w:hAnsi="Avenir Next Condensed" w:cs="Courier New"/>
            <w:szCs w:val="24"/>
          </w:rPr>
          <w:delText>{</w:delText>
        </w:r>
      </w:del>
      <w:ins w:id="1376" w:author="artin majdi" w:date="2023-05-09T02:58:00Z">
        <w:r w:rsidRPr="00304397">
          <w:rPr>
            <w:rFonts w:ascii="Avenir Next Condensed" w:hAnsi="Avenir Next Condensed"/>
            <w:szCs w:val="24"/>
          </w:rPr>
          <w:t>{crowd.</w:t>
        </w:r>
      </w:ins>
      <w:r w:rsidRPr="00304397">
        <w:rPr>
          <w:rFonts w:ascii="Avenir Next Condensed" w:hAnsi="Avenir Next Condensed"/>
          <w:szCs w:val="24"/>
        </w:rPr>
        <w:t>Eq.10</w:t>
      </w:r>
      <w:del w:id="1377" w:author="artin majdi" w:date="2023-05-09T02:58:00Z">
        <w:r w:rsidR="00000000" w:rsidRPr="00304397">
          <w:rPr>
            <w:rFonts w:ascii="Avenir Next Condensed" w:hAnsi="Avenir Next Condensed" w:cs="Courier New"/>
            <w:szCs w:val="24"/>
          </w:rPr>
          <w:delText>-</w:delText>
        </w:r>
      </w:del>
      <w:ins w:id="1378" w:author="artin majdi" w:date="2023-05-09T02:58:00Z">
        <w:r w:rsidRPr="00304397">
          <w:rPr>
            <w:rFonts w:ascii="Avenir Next Condensed" w:hAnsi="Avenir Next Condensed"/>
            <w:szCs w:val="24"/>
          </w:rPr>
          <w:t>.</w:t>
        </w:r>
      </w:ins>
      <w:r w:rsidRPr="00304397">
        <w:rPr>
          <w:rFonts w:ascii="Avenir Next Condensed" w:hAnsi="Avenir Next Condensed"/>
          <w:szCs w:val="24"/>
        </w:rPr>
        <w:t>consistency-penalized})), we penalize annotators for instances in which their predicted label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(explained in </w:t>
      </w:r>
      <w:ins w:id="1379"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 xml:space="preserve">Glossary of Symbols section) does not match the MV of all </w:t>
      </w:r>
      <w:del w:id="1380" w:author="artin majdi" w:date="2023-05-09T02:58:00Z">
        <w:r w:rsidR="00000000" w:rsidRPr="00304397">
          <w:rPr>
            <w:rFonts w:ascii="Avenir Next Condensed" w:hAnsi="Avenir Next Condensed" w:cs="Courier New"/>
            <w:szCs w:val="24"/>
          </w:rPr>
          <w:delText>the annotators'</w:delText>
        </w:r>
      </w:del>
      <w:ins w:id="1381" w:author="artin majdi" w:date="2023-05-09T02:58:00Z">
        <w:r w:rsidRPr="00304397">
          <w:rPr>
            <w:rFonts w:ascii="Avenir Next Condensed" w:hAnsi="Avenir Next Condensed"/>
            <w:szCs w:val="24"/>
          </w:rPr>
          <w:t>annotator</w:t>
        </w:r>
      </w:ins>
      <w:r w:rsidRPr="00304397">
        <w:rPr>
          <w:rFonts w:ascii="Avenir Next Condensed" w:hAnsi="Avenir Next Condensed"/>
          <w:szCs w:val="24"/>
        </w:rPr>
        <w:t xml:space="preserve"> labels ${{\underset \alpha{\</w:t>
      </w:r>
      <w:proofErr w:type="spellStart"/>
      <w:r w:rsidRPr="00304397">
        <w:rPr>
          <w:rFonts w:ascii="Avenir Next Condensed" w:hAnsi="Avenir Next Condensed"/>
          <w:szCs w:val="24"/>
        </w:rPr>
        <w:t>mathrm</w:t>
      </w:r>
      <w:proofErr w:type="spellEnd"/>
      <w:r w:rsidRPr="00304397">
        <w:rPr>
          <w:rFonts w:ascii="Avenir Next Condensed" w:hAnsi="Avenir Next Condensed"/>
          <w:szCs w:val="24"/>
        </w:rPr>
        <w:t>{MV}}}{\left(z_{\alpha,\;k}^{(</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 $. As previously discussed, instead of directly working with the annotator's labels $z_{\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we use the predicted labels obtained from the ensemble of classifiers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t>
      </w:r>
      <w:commentRangeStart w:id="1382"/>
      <w:r w:rsidRPr="00304397">
        <w:rPr>
          <w:rFonts w:ascii="Avenir Next Condensed" w:hAnsi="Avenir Next Condensed"/>
          <w:szCs w:val="24"/>
        </w:rPr>
        <w:t xml:space="preserve">This methodology does not require repeating the crowd-labeling process for new data samples. In particular, we </w:t>
      </w:r>
      <w:del w:id="1383" w:author="artin majdi" w:date="2023-05-09T02:58:00Z">
        <w:r w:rsidR="00000000" w:rsidRPr="00304397">
          <w:rPr>
            <w:rFonts w:ascii="Avenir Next Condensed" w:hAnsi="Avenir Next Condensed" w:cs="Courier New"/>
            <w:szCs w:val="24"/>
          </w:rPr>
          <w:delText>will most</w:delText>
        </w:r>
      </w:del>
      <w:ins w:id="1384" w:author="artin majdi" w:date="2023-05-09T02:58:00Z">
        <w:r w:rsidRPr="00304397">
          <w:rPr>
            <w:rFonts w:ascii="Avenir Next Condensed" w:hAnsi="Avenir Next Condensed"/>
            <w:szCs w:val="24"/>
          </w:rPr>
          <w:t>are</w:t>
        </w:r>
      </w:ins>
      <w:r w:rsidRPr="00304397">
        <w:rPr>
          <w:rFonts w:ascii="Avenir Next Condensed" w:hAnsi="Avenir Next Condensed"/>
          <w:szCs w:val="24"/>
        </w:rPr>
        <w:t xml:space="preserve"> likely not </w:t>
      </w:r>
      <w:ins w:id="1385" w:author="artin majdi" w:date="2023-05-09T02:58:00Z">
        <w:r w:rsidRPr="00304397">
          <w:rPr>
            <w:rFonts w:ascii="Avenir Next Condensed" w:hAnsi="Avenir Next Condensed"/>
            <w:szCs w:val="24"/>
          </w:rPr>
          <w:t xml:space="preserve">to </w:t>
        </w:r>
      </w:ins>
      <w:r w:rsidRPr="00304397">
        <w:rPr>
          <w:rFonts w:ascii="Avenir Next Condensed" w:hAnsi="Avenir Next Condensed"/>
          <w:szCs w:val="24"/>
        </w:rPr>
        <w:t>have access to the same crowd of annotators employed in the training dataset</w:t>
      </w:r>
      <w:commentRangeEnd w:id="1382"/>
      <w:r w:rsidR="00537FEA" w:rsidRPr="00304397">
        <w:rPr>
          <w:rStyle w:val="CommentReference"/>
          <w:rFonts w:ascii="Avenir Next Condensed" w:hAnsi="Avenir Next Condensed"/>
          <w:sz w:val="24"/>
          <w:szCs w:val="24"/>
        </w:rPr>
        <w:commentReference w:id="1382"/>
      </w:r>
      <w:r w:rsidRPr="00304397">
        <w:rPr>
          <w:rFonts w:ascii="Avenir Next Condensed" w:hAnsi="Avenir Next Condensed"/>
          <w:szCs w:val="24"/>
        </w:rPr>
        <w:t>.</w:t>
      </w:r>
    </w:p>
    <w:p w14:paraId="26D2E237" w14:textId="420D8352" w:rsidR="00322588" w:rsidRPr="00304397" w:rsidRDefault="00000000" w:rsidP="00DC659F">
      <w:pPr>
        <w:jc w:val="both"/>
        <w:rPr>
          <w:rFonts w:ascii="Avenir Next Condensed" w:hAnsi="Avenir Next Condensed"/>
          <w:szCs w:val="24"/>
        </w:rPr>
      </w:pPr>
      <w:del w:id="1386" w:author="artin majdi" w:date="2023-05-09T02:58:00Z">
        <w:r w:rsidRPr="00304397">
          <w:rPr>
            <w:rFonts w:ascii="Avenir Next Condensed" w:hAnsi="Avenir Next Condensed" w:cs="Courier New"/>
            <w:szCs w:val="24"/>
          </w:rPr>
          <w:delText xml:space="preserve">    </w:delText>
        </w:r>
      </w:del>
    </w:p>
    <w:p w14:paraId="033D14F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\begin{equation}</w:t>
      </w:r>
    </w:p>
    <w:p w14:paraId="1B73B131" w14:textId="77777777" w:rsidR="003A1683" w:rsidRPr="00304397" w:rsidRDefault="00000000" w:rsidP="00DC659F">
      <w:pPr>
        <w:pStyle w:val="PlainText"/>
        <w:jc w:val="both"/>
        <w:rPr>
          <w:del w:id="1387" w:author="artin majdi" w:date="2023-05-09T02:58:00Z"/>
          <w:rFonts w:ascii="Avenir Next Condensed" w:hAnsi="Avenir Next Condensed" w:cs="Courier New"/>
          <w:sz w:val="24"/>
          <w:szCs w:val="24"/>
        </w:rPr>
      </w:pPr>
      <w:del w:id="1388" w:author="artin majdi" w:date="2023-05-09T02:58:00Z">
        <w:r w:rsidRPr="00304397">
          <w:rPr>
            <w:rFonts w:ascii="Avenir Next Condensed" w:hAnsi="Avenir Next Condensed" w:cs="Courier New"/>
            <w:sz w:val="24"/>
            <w:szCs w:val="24"/>
          </w:rPr>
          <w:delText xml:space="preserve">        \gdef\theequation{10}</w:delText>
        </w:r>
      </w:del>
    </w:p>
    <w:p w14:paraId="40615475" w14:textId="77777777" w:rsidR="003A1683" w:rsidRPr="00304397" w:rsidRDefault="00000000" w:rsidP="00DC659F">
      <w:pPr>
        <w:pStyle w:val="PlainText"/>
        <w:jc w:val="both"/>
        <w:rPr>
          <w:del w:id="1389" w:author="artin majdi" w:date="2023-05-09T02:58:00Z"/>
          <w:rFonts w:ascii="Avenir Next Condensed" w:hAnsi="Avenir Next Condensed" w:cs="Courier New"/>
          <w:sz w:val="24"/>
          <w:szCs w:val="24"/>
        </w:rPr>
      </w:pPr>
      <w:del w:id="1390" w:author="artin majdi" w:date="2023-05-09T02:58:00Z">
        <w:r w:rsidRPr="00304397">
          <w:rPr>
            <w:rFonts w:ascii="Avenir Next Condensed" w:hAnsi="Avenir Next Condensed" w:cs="Courier New"/>
            <w:sz w:val="24"/>
            <w:szCs w:val="24"/>
          </w:rPr>
          <w:delText xml:space="preserve">        \label{Eq.10-consistency-penalized}</w:delText>
        </w:r>
      </w:del>
    </w:p>
    <w:p w14:paraId="595A68C0" w14:textId="4EF11375"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del w:id="1391" w:author="artin majdi" w:date="2023-05-09T02:58:00Z">
        <w:r w:rsidR="00000000" w:rsidRPr="00304397">
          <w:rPr>
            <w:rFonts w:ascii="Avenir Next Condensed" w:hAnsi="Avenir Next Condensed" w:cs="Courier New"/>
            <w:szCs w:val="24"/>
          </w:rPr>
          <w:delText xml:space="preserve"> </w:delText>
        </w:r>
      </w:del>
    </w:p>
    <w:p w14:paraId="7C7174D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\begin{cases}</w:t>
      </w:r>
    </w:p>
    <w:p w14:paraId="279CBDA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1 - u_{\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&amp; \text{if }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w:t>
      </w:r>
      <w:proofErr w:type="spellStart"/>
      <w:r w:rsidRPr="00304397">
        <w:rPr>
          <w:rFonts w:ascii="Avenir Next Condensed" w:hAnsi="Avenir Next Condensed"/>
          <w:szCs w:val="24"/>
        </w:rPr>
        <w:t>operatorname</w:t>
      </w:r>
      <w:proofErr w:type="spellEnd"/>
      <w:r w:rsidRPr="00304397">
        <w:rPr>
          <w:rFonts w:ascii="Avenir Next Condensed" w:hAnsi="Avenir Next Condensed"/>
          <w:szCs w:val="24"/>
        </w:rPr>
        <w:t>{MV}_{\alpha}(\eta_{\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p>
    <w:p w14:paraId="43240C8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            0 &amp; \text{otherwise}</w:t>
      </w:r>
    </w:p>
    <w:p w14:paraId="5901699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\end{cases}</w:t>
      </w:r>
    </w:p>
    <w:p w14:paraId="263D8C52" w14:textId="77777777" w:rsidR="00322588" w:rsidRPr="00304397" w:rsidRDefault="00322588" w:rsidP="00DC659F">
      <w:pPr>
        <w:jc w:val="both"/>
        <w:rPr>
          <w:ins w:id="1392" w:author="artin majdi" w:date="2023-05-09T02:58:00Z"/>
          <w:rFonts w:ascii="Avenir Next Condensed" w:hAnsi="Avenir Next Condensed"/>
          <w:szCs w:val="24"/>
        </w:rPr>
      </w:pPr>
      <w:ins w:id="1393" w:author="artin majdi" w:date="2023-05-09T02:58:00Z">
        <w:r w:rsidRPr="00304397">
          <w:rPr>
            <w:rFonts w:ascii="Avenir Next Condensed" w:hAnsi="Avenir Next Condensed"/>
            <w:szCs w:val="24"/>
          </w:rPr>
          <w:t xml:space="preserve">        \label{crowd.Eq.10.consistency-penalized}</w:t>
        </w:r>
      </w:ins>
    </w:p>
    <w:p w14:paraId="223CE8E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\end{equation}</w:t>
      </w:r>
    </w:p>
    <w:p w14:paraId="15C09C59" w14:textId="77777777" w:rsidR="00322588" w:rsidRPr="00304397" w:rsidRDefault="00322588" w:rsidP="00DC659F">
      <w:pPr>
        <w:jc w:val="both"/>
        <w:rPr>
          <w:ins w:id="1394" w:author="artin majdi" w:date="2023-05-09T02:58:00Z"/>
          <w:rFonts w:ascii="Avenir Next Condensed" w:hAnsi="Avenir Next Condensed"/>
          <w:szCs w:val="24"/>
        </w:rPr>
      </w:pPr>
    </w:p>
    <w:p w14:paraId="193ACA6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\end{enumerate}</w:t>
      </w:r>
    </w:p>
    <w:p w14:paraId="7F74144E" w14:textId="77777777" w:rsidR="00322588" w:rsidRPr="00304397" w:rsidRDefault="00322588" w:rsidP="00DC659F">
      <w:pPr>
        <w:jc w:val="both"/>
        <w:rPr>
          <w:ins w:id="1395" w:author="artin majdi" w:date="2023-05-09T02:58:00Z"/>
          <w:rFonts w:ascii="Avenir Next Condensed" w:hAnsi="Avenir Next Condensed"/>
          <w:szCs w:val="24"/>
        </w:rPr>
      </w:pPr>
    </w:p>
    <w:p w14:paraId="233BDF5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\subsubsection{Weight Measurement}</w:t>
      </w:r>
    </w:p>
    <w:p w14:paraId="4AF3A867" w14:textId="77777777" w:rsidR="00322588" w:rsidRPr="00304397" w:rsidRDefault="00322588" w:rsidP="00DC659F">
      <w:pPr>
        <w:jc w:val="both"/>
        <w:rPr>
          <w:ins w:id="1396" w:author="artin majdi" w:date="2023-05-09T02:58:00Z"/>
          <w:rFonts w:ascii="Avenir Next Condensed" w:hAnsi="Avenir Next Condensed"/>
          <w:szCs w:val="24"/>
        </w:rPr>
      </w:pPr>
    </w:p>
    <w:p w14:paraId="0090602C" w14:textId="23FA44A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Furthermore, we define the annotators' weights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for each class k as the mean of their respective consistency scores $c_{\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t>
      </w:r>
      <w:r w:rsidR="00000000" w:rsidRPr="00304397">
        <w:rPr>
          <w:rFonts w:ascii="Avenir Next Condensed" w:hAnsi="Avenir Next Condensed" w:cs="Courier New"/>
          <w:szCs w:val="24"/>
        </w:rPr>
        <w:t>over</w:t>
      </w:r>
      <w:r w:rsidRPr="00304397">
        <w:rPr>
          <w:rFonts w:ascii="Avenir Next Condensed" w:hAnsi="Avenir Next Condensed"/>
          <w:szCs w:val="24"/>
        </w:rPr>
        <w:t xml:space="preserve"> all instances. The weights are normalized between 0 and 1 as follows:</w:t>
      </w:r>
    </w:p>
    <w:p w14:paraId="3DC628EA" w14:textId="77777777" w:rsidR="00322588" w:rsidRPr="00304397" w:rsidRDefault="00322588" w:rsidP="00DC659F">
      <w:pPr>
        <w:jc w:val="both"/>
        <w:rPr>
          <w:rFonts w:ascii="Avenir Next Condensed" w:hAnsi="Avenir Next Condensed"/>
          <w:szCs w:val="24"/>
        </w:rPr>
      </w:pPr>
    </w:p>
    <w:p w14:paraId="761C63E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\begin{equation}</w:t>
      </w:r>
    </w:p>
    <w:p w14:paraId="1918BC80" w14:textId="77777777" w:rsidR="003A1683" w:rsidRPr="00304397" w:rsidRDefault="00000000" w:rsidP="00DC659F">
      <w:pPr>
        <w:pStyle w:val="PlainText"/>
        <w:jc w:val="both"/>
        <w:rPr>
          <w:del w:id="1397" w:author="artin majdi" w:date="2023-05-09T02:58:00Z"/>
          <w:rFonts w:ascii="Avenir Next Condensed" w:hAnsi="Avenir Next Condensed" w:cs="Courier New"/>
          <w:sz w:val="24"/>
          <w:szCs w:val="24"/>
        </w:rPr>
      </w:pPr>
      <w:del w:id="1398" w:author="artin majdi" w:date="2023-05-09T02:58:00Z">
        <w:r w:rsidRPr="00304397">
          <w:rPr>
            <w:rFonts w:ascii="Avenir Next Condensed" w:hAnsi="Avenir Next Condensed" w:cs="Courier New"/>
            <w:sz w:val="24"/>
            <w:szCs w:val="24"/>
          </w:rPr>
          <w:delText xml:space="preserve">    \gdef\theequation{11}</w:delText>
        </w:r>
      </w:del>
    </w:p>
    <w:p w14:paraId="65043372" w14:textId="77777777" w:rsidR="003A1683" w:rsidRPr="00304397" w:rsidRDefault="00000000" w:rsidP="00DC659F">
      <w:pPr>
        <w:pStyle w:val="PlainText"/>
        <w:jc w:val="both"/>
        <w:rPr>
          <w:del w:id="1399" w:author="artin majdi" w:date="2023-05-09T02:58:00Z"/>
          <w:rFonts w:ascii="Avenir Next Condensed" w:hAnsi="Avenir Next Condensed" w:cs="Courier New"/>
          <w:sz w:val="24"/>
          <w:szCs w:val="24"/>
        </w:rPr>
      </w:pPr>
      <w:del w:id="1400" w:author="artin majdi" w:date="2023-05-09T02:58:00Z">
        <w:r w:rsidRPr="00304397">
          <w:rPr>
            <w:rFonts w:ascii="Avenir Next Condensed" w:hAnsi="Avenir Next Condensed" w:cs="Courier New"/>
            <w:sz w:val="24"/>
            <w:szCs w:val="24"/>
          </w:rPr>
          <w:delText xml:space="preserve">    \label{Eq.11-weights}</w:delText>
        </w:r>
      </w:del>
    </w:p>
    <w:p w14:paraId="3A32C5B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}=\frac{\psi_{\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}}{\sum_{\alpha=1}^ M\psi_{\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}}\;\;\;\text{where}\;\;\; \psi_{\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}=\frac1N\sum\</w:t>
      </w:r>
      <w:proofErr w:type="spellStart"/>
      <w:r w:rsidRPr="00304397">
        <w:rPr>
          <w:rFonts w:ascii="Avenir Next Condensed" w:hAnsi="Avenir Next Condensed"/>
          <w:szCs w:val="24"/>
        </w:rPr>
        <w:t>nolimits</w:t>
      </w:r>
      <w:proofErr w:type="spellEnd"/>
      <w:r w:rsidRPr="00304397">
        <w:rPr>
          <w:rFonts w:ascii="Avenir Next Condensed" w:hAnsi="Avenir Next Condensed"/>
          <w:szCs w:val="24"/>
        </w:rPr>
        <w:t>_{</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=1}^{N}c_{\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
    <w:p w14:paraId="48D76A39" w14:textId="77777777" w:rsidR="00322588" w:rsidRPr="00304397" w:rsidRDefault="00322588" w:rsidP="00DC659F">
      <w:pPr>
        <w:jc w:val="both"/>
        <w:rPr>
          <w:ins w:id="1401" w:author="artin majdi" w:date="2023-05-09T02:58:00Z"/>
          <w:rFonts w:ascii="Avenir Next Condensed" w:hAnsi="Avenir Next Condensed"/>
          <w:szCs w:val="24"/>
        </w:rPr>
      </w:pPr>
      <w:ins w:id="1402" w:author="artin majdi" w:date="2023-05-09T02:58:00Z">
        <w:r w:rsidRPr="00304397">
          <w:rPr>
            <w:rFonts w:ascii="Avenir Next Condensed" w:hAnsi="Avenir Next Condensed"/>
            <w:szCs w:val="24"/>
          </w:rPr>
          <w:t xml:space="preserve">    \label{crowd.Eq.11.weights}</w:t>
        </w:r>
      </w:ins>
    </w:p>
    <w:p w14:paraId="0B12F2C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\end{equation}</w:t>
      </w:r>
    </w:p>
    <w:p w14:paraId="70F7E573" w14:textId="77777777" w:rsidR="00322588" w:rsidRPr="00304397" w:rsidRDefault="00322588" w:rsidP="00DC659F">
      <w:pPr>
        <w:jc w:val="both"/>
        <w:rPr>
          <w:ins w:id="1403" w:author="artin majdi" w:date="2023-05-09T02:58:00Z"/>
          <w:rFonts w:ascii="Avenir Next Condensed" w:hAnsi="Avenir Next Condensed"/>
          <w:szCs w:val="24"/>
        </w:rPr>
      </w:pPr>
    </w:p>
    <w:p w14:paraId="712A58F9" w14:textId="77777777" w:rsidR="00322588" w:rsidRPr="00304397" w:rsidRDefault="00322588" w:rsidP="00DC659F">
      <w:pPr>
        <w:jc w:val="both"/>
        <w:rPr>
          <w:ins w:id="1404" w:author="artin majdi" w:date="2023-05-09T02:58:00Z"/>
          <w:rFonts w:ascii="Avenir Next Condensed" w:hAnsi="Avenir Next Condensed"/>
          <w:szCs w:val="24"/>
        </w:rPr>
      </w:pPr>
      <w:r w:rsidRPr="00304397">
        <w:rPr>
          <w:rFonts w:ascii="Avenir Next Condensed" w:hAnsi="Avenir Next Condensed"/>
          <w:szCs w:val="24"/>
        </w:rPr>
        <w:t>\subsubsection{Aggregated Label Calculation}</w:t>
      </w:r>
    </w:p>
    <w:p w14:paraId="00A42D64" w14:textId="77777777" w:rsidR="00322588" w:rsidRPr="00304397" w:rsidRDefault="00322588" w:rsidP="00DC659F">
      <w:pPr>
        <w:jc w:val="both"/>
        <w:rPr>
          <w:ins w:id="1405" w:author="artin majdi" w:date="2023-05-09T02:58:00Z"/>
          <w:rFonts w:ascii="Avenir Next Condensed" w:hAnsi="Avenir Next Condensed"/>
          <w:szCs w:val="24"/>
        </w:rPr>
      </w:pPr>
    </w:p>
    <w:p w14:paraId="356DFC3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Finally, the aggregated label $</w:t>
      </w:r>
      <w:proofErr w:type="spellStart"/>
      <w:r w:rsidRPr="00304397">
        <w:rPr>
          <w:rFonts w:ascii="Avenir Next Condensed" w:hAnsi="Avenir Next Condensed"/>
          <w:szCs w:val="24"/>
        </w:rPr>
        <w:t>v_k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for each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and class $k $ is the weighted average of the predicted labels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for each annotator $\alpha $:</w:t>
      </w:r>
    </w:p>
    <w:p w14:paraId="5771AE3C" w14:textId="77777777" w:rsidR="00322588" w:rsidRPr="00304397" w:rsidRDefault="00322588" w:rsidP="00DC659F">
      <w:pPr>
        <w:jc w:val="both"/>
        <w:rPr>
          <w:ins w:id="1406" w:author="artin majdi" w:date="2023-05-09T02:58:00Z"/>
          <w:rFonts w:ascii="Avenir Next Condensed" w:hAnsi="Avenir Next Condensed"/>
          <w:szCs w:val="24"/>
        </w:rPr>
      </w:pPr>
    </w:p>
    <w:p w14:paraId="3F361A7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\begin{equation}</w:t>
      </w:r>
    </w:p>
    <w:p w14:paraId="30AC7668" w14:textId="77777777" w:rsidR="003A1683" w:rsidRPr="00304397" w:rsidRDefault="00000000" w:rsidP="00DC659F">
      <w:pPr>
        <w:pStyle w:val="PlainText"/>
        <w:jc w:val="both"/>
        <w:rPr>
          <w:del w:id="1407" w:author="artin majdi" w:date="2023-05-09T02:58:00Z"/>
          <w:rFonts w:ascii="Avenir Next Condensed" w:hAnsi="Avenir Next Condensed" w:cs="Courier New"/>
          <w:sz w:val="24"/>
          <w:szCs w:val="24"/>
        </w:rPr>
      </w:pPr>
      <w:del w:id="1408" w:author="artin majdi" w:date="2023-05-09T02:58:00Z">
        <w:r w:rsidRPr="00304397">
          <w:rPr>
            <w:rFonts w:ascii="Avenir Next Condensed" w:hAnsi="Avenir Next Condensed" w:cs="Courier New"/>
            <w:sz w:val="24"/>
            <w:szCs w:val="24"/>
          </w:rPr>
          <w:lastRenderedPageBreak/>
          <w:delText xml:space="preserve">    \gdef\theequation{12}</w:delText>
        </w:r>
      </w:del>
    </w:p>
    <w:p w14:paraId="63475004" w14:textId="77777777" w:rsidR="003A1683" w:rsidRPr="00304397" w:rsidRDefault="00000000" w:rsidP="00DC659F">
      <w:pPr>
        <w:pStyle w:val="PlainText"/>
        <w:jc w:val="both"/>
        <w:rPr>
          <w:del w:id="1409" w:author="artin majdi" w:date="2023-05-09T02:58:00Z"/>
          <w:rFonts w:ascii="Avenir Next Condensed" w:hAnsi="Avenir Next Condensed" w:cs="Courier New"/>
          <w:sz w:val="24"/>
          <w:szCs w:val="24"/>
        </w:rPr>
      </w:pPr>
      <w:del w:id="1410" w:author="artin majdi" w:date="2023-05-09T02:58:00Z">
        <w:r w:rsidRPr="00304397">
          <w:rPr>
            <w:rFonts w:ascii="Avenir Next Condensed" w:hAnsi="Avenir Next Condensed" w:cs="Courier New"/>
            <w:sz w:val="24"/>
            <w:szCs w:val="24"/>
          </w:rPr>
          <w:delText xml:space="preserve">    \label{Eq.12-Aggregated-Label}</w:delText>
        </w:r>
      </w:del>
    </w:p>
    <w:p w14:paraId="19A181C6" w14:textId="7C00993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roofErr w:type="spellStart"/>
      <w:r w:rsidRPr="00304397">
        <w:rPr>
          <w:rFonts w:ascii="Avenir Next Condensed" w:hAnsi="Avenir Next Condensed"/>
          <w:szCs w:val="24"/>
        </w:rPr>
        <w:t>v_k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w:t>
      </w:r>
      <w:del w:id="1411" w:author="artin majdi" w:date="2023-05-09T02:58:00Z">
        <w:r w:rsidR="00000000" w:rsidRPr="00304397">
          <w:rPr>
            <w:rFonts w:ascii="Avenir Next Condensed" w:hAnsi="Avenir Next Condensed" w:cs="Courier New"/>
            <w:szCs w:val="24"/>
          </w:rPr>
          <w:delText xml:space="preserve"> </w:delText>
        </w:r>
      </w:del>
    </w:p>
    <w:p w14:paraId="63FC542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\begin{cases}</w:t>
      </w:r>
    </w:p>
    <w:p w14:paraId="62356A7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1 &amp; \text{if } \left(\sum_{\alpha=1}^{M}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 \</w:t>
      </w:r>
      <w:proofErr w:type="spellStart"/>
      <w:r w:rsidRPr="00304397">
        <w:rPr>
          <w:rFonts w:ascii="Avenir Next Condensed" w:hAnsi="Avenir Next Condensed"/>
          <w:szCs w:val="24"/>
        </w:rPr>
        <w:t>geq</w:t>
      </w:r>
      <w:proofErr w:type="spellEnd"/>
      <w:r w:rsidRPr="00304397">
        <w:rPr>
          <w:rFonts w:ascii="Avenir Next Condensed" w:hAnsi="Avenir Next Condensed"/>
          <w:szCs w:val="24"/>
        </w:rPr>
        <w:t xml:space="preserve"> 0.5 \\</w:t>
      </w:r>
    </w:p>
    <w:p w14:paraId="3641E1D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0 &amp; \text{otherwise}</w:t>
      </w:r>
    </w:p>
    <w:p w14:paraId="1882F9E9" w14:textId="3E03E24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\end{cases}</w:t>
      </w:r>
      <w:del w:id="1412" w:author="artin majdi" w:date="2023-05-09T02:58:00Z">
        <w:r w:rsidR="00000000" w:rsidRPr="00304397">
          <w:rPr>
            <w:rFonts w:ascii="Avenir Next Condensed" w:hAnsi="Avenir Next Condensed" w:cs="Courier New"/>
            <w:szCs w:val="24"/>
          </w:rPr>
          <w:delText xml:space="preserve"> </w:delText>
        </w:r>
      </w:del>
    </w:p>
    <w:p w14:paraId="73BA279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\quad \</w:t>
      </w:r>
      <w:proofErr w:type="spellStart"/>
      <w:r w:rsidRPr="00304397">
        <w:rPr>
          <w:rFonts w:ascii="Avenir Next Condensed" w:hAnsi="Avenir Next Condensed"/>
          <w:szCs w:val="24"/>
        </w:rPr>
        <w:t>forall</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k</w:t>
      </w:r>
    </w:p>
    <w:p w14:paraId="478D1AA1" w14:textId="77777777" w:rsidR="00322588" w:rsidRPr="00304397" w:rsidRDefault="00322588" w:rsidP="00DC659F">
      <w:pPr>
        <w:jc w:val="both"/>
        <w:rPr>
          <w:ins w:id="1413" w:author="artin majdi" w:date="2023-05-09T02:58:00Z"/>
          <w:rFonts w:ascii="Avenir Next Condensed" w:hAnsi="Avenir Next Condensed"/>
          <w:szCs w:val="24"/>
        </w:rPr>
      </w:pPr>
      <w:ins w:id="1414" w:author="artin majdi" w:date="2023-05-09T02:58:00Z">
        <w:r w:rsidRPr="00304397">
          <w:rPr>
            <w:rFonts w:ascii="Avenir Next Condensed" w:hAnsi="Avenir Next Condensed"/>
            <w:szCs w:val="24"/>
          </w:rPr>
          <w:t xml:space="preserve">    \label{crowd.Eq.12.aggregated-label}</w:t>
        </w:r>
      </w:ins>
    </w:p>
    <w:p w14:paraId="0B435F7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\end{equation}</w:t>
      </w:r>
    </w:p>
    <w:p w14:paraId="32B13A6F" w14:textId="77777777" w:rsidR="00322588" w:rsidRPr="00304397" w:rsidRDefault="00322588" w:rsidP="00DC659F">
      <w:pPr>
        <w:jc w:val="both"/>
        <w:rPr>
          <w:ins w:id="1415" w:author="artin majdi" w:date="2023-05-09T02:58:00Z"/>
          <w:rFonts w:ascii="Avenir Next Condensed" w:hAnsi="Avenir Next Condensed"/>
          <w:szCs w:val="24"/>
        </w:rPr>
      </w:pPr>
    </w:p>
    <w:p w14:paraId="541B79A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\subsubsection{Confidence Score Calculation}</w:t>
      </w:r>
    </w:p>
    <w:p w14:paraId="3D16165E" w14:textId="77777777" w:rsidR="00322588" w:rsidRPr="00304397" w:rsidRDefault="00322588" w:rsidP="00DC659F">
      <w:pPr>
        <w:jc w:val="both"/>
        <w:rPr>
          <w:ins w:id="1416" w:author="artin majdi" w:date="2023-05-09T02:58:00Z"/>
          <w:rFonts w:ascii="Avenir Next Condensed" w:hAnsi="Avenir Next Condensed"/>
          <w:szCs w:val="24"/>
        </w:rPr>
      </w:pPr>
    </w:p>
    <w:p w14:paraId="1364D7D0" w14:textId="162E781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In previous section we showed how to calculate the aggregated label $</w:t>
      </w:r>
      <w:proofErr w:type="spellStart"/>
      <w:r w:rsidRPr="00304397">
        <w:rPr>
          <w:rFonts w:ascii="Avenir Next Condensed" w:hAnsi="Avenir Next Condensed"/>
          <w:szCs w:val="24"/>
        </w:rPr>
        <w:t>v_k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(shown in Equation~(\ref{</w:t>
      </w:r>
      <w:ins w:id="1417" w:author="artin majdi" w:date="2023-05-09T02:58:00Z">
        <w:r w:rsidRPr="00304397">
          <w:rPr>
            <w:rFonts w:ascii="Avenir Next Condensed" w:hAnsi="Avenir Next Condensed"/>
            <w:szCs w:val="24"/>
          </w:rPr>
          <w:t>crowd.</w:t>
        </w:r>
      </w:ins>
      <w:r w:rsidRPr="00304397">
        <w:rPr>
          <w:rFonts w:ascii="Avenir Next Condensed" w:hAnsi="Avenir Next Condensed"/>
          <w:szCs w:val="24"/>
        </w:rPr>
        <w:t>Eq.12</w:t>
      </w:r>
      <w:del w:id="1418" w:author="artin majdi" w:date="2023-05-09T02:58:00Z">
        <w:r w:rsidR="00000000" w:rsidRPr="00304397">
          <w:rPr>
            <w:rFonts w:ascii="Avenir Next Condensed" w:hAnsi="Avenir Next Condensed" w:cs="Courier New"/>
            <w:szCs w:val="24"/>
          </w:rPr>
          <w:delText>-Aggregated-Label</w:delText>
        </w:r>
      </w:del>
      <w:ins w:id="1419" w:author="artin majdi" w:date="2023-05-09T02:58:00Z">
        <w:r w:rsidRPr="00304397">
          <w:rPr>
            <w:rFonts w:ascii="Avenir Next Condensed" w:hAnsi="Avenir Next Condensed"/>
            <w:szCs w:val="24"/>
          </w:rPr>
          <w:t>.aggregated-label</w:t>
        </w:r>
      </w:ins>
      <w:r w:rsidRPr="00304397">
        <w:rPr>
          <w:rFonts w:ascii="Avenir Next Condensed" w:hAnsi="Avenir Next Condensed"/>
          <w:szCs w:val="24"/>
        </w:rPr>
        <w:t>})). Define $</w:t>
      </w:r>
      <w:proofErr w:type="spellStart"/>
      <w:r w:rsidRPr="00304397">
        <w:rPr>
          <w:rFonts w:ascii="Avenir Next Condensed" w:hAnsi="Avenir Next Condensed"/>
          <w:szCs w:val="24"/>
        </w:rPr>
        <w:t>F_k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as the confidence score for instance $</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and class $k $. In this section, we calculate two confidence scores $</w:t>
      </w:r>
      <w:proofErr w:type="spellStart"/>
      <w:r w:rsidRPr="00304397">
        <w:rPr>
          <w:rFonts w:ascii="Avenir Next Condensed" w:hAnsi="Avenir Next Condensed"/>
          <w:szCs w:val="24"/>
        </w:rPr>
        <w:t>F_k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based on how many different annotators agree on the reported label $</w:t>
      </w:r>
      <w:proofErr w:type="spellStart"/>
      <w:r w:rsidRPr="00304397">
        <w:rPr>
          <w:rFonts w:ascii="Avenir Next Condensed" w:hAnsi="Avenir Next Condensed"/>
          <w:szCs w:val="24"/>
        </w:rPr>
        <w:t>v_k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which will be reported alongside the aggregated label $</w:t>
      </w:r>
      <w:proofErr w:type="spellStart"/>
      <w:r w:rsidRPr="00304397">
        <w:rPr>
          <w:rFonts w:ascii="Avenir Next Condensed" w:hAnsi="Avenir Next Condensed"/>
          <w:szCs w:val="24"/>
        </w:rPr>
        <w:t>v_k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The confidence scores show the level of confidence we should place on the aggregated labels</w:t>
      </w:r>
      <w:del w:id="1420" w:author="artin majdi" w:date="2023-05-09T02:58:00Z">
        <w:r w:rsidR="00000000" w:rsidRPr="00304397">
          <w:rPr>
            <w:rFonts w:ascii="Avenir Next Condensed" w:hAnsi="Avenir Next Condensed" w:cs="Courier New"/>
            <w:szCs w:val="24"/>
          </w:rPr>
          <w:delText xml:space="preserve"> . </w:delText>
        </w:r>
      </w:del>
      <w:ins w:id="1421" w:author="artin majdi" w:date="2023-05-09T02:58:00Z">
        <w:r w:rsidRPr="00304397">
          <w:rPr>
            <w:rFonts w:ascii="Avenir Next Condensed" w:hAnsi="Avenir Next Condensed"/>
            <w:szCs w:val="24"/>
          </w:rPr>
          <w:t>.</w:t>
        </w:r>
      </w:ins>
    </w:p>
    <w:p w14:paraId="1EB7FADD" w14:textId="77777777" w:rsidR="00322588" w:rsidRPr="00304397" w:rsidRDefault="00322588" w:rsidP="00DC659F">
      <w:pPr>
        <w:jc w:val="both"/>
        <w:rPr>
          <w:ins w:id="1422" w:author="artin majdi" w:date="2023-05-09T02:58:00Z"/>
          <w:rFonts w:ascii="Avenir Next Condensed" w:hAnsi="Avenir Next Condensed"/>
          <w:szCs w:val="24"/>
        </w:rPr>
      </w:pPr>
    </w:p>
    <w:p w14:paraId="131FC1E3" w14:textId="0FC0FB05" w:rsidR="00322588" w:rsidRPr="00304397" w:rsidRDefault="00322588" w:rsidP="00DC659F">
      <w:pPr>
        <w:jc w:val="both"/>
        <w:rPr>
          <w:ins w:id="1423" w:author="artin majdi" w:date="2023-05-09T02:58:00Z"/>
          <w:rFonts w:ascii="Avenir Next Condensed" w:hAnsi="Avenir Next Condensed"/>
          <w:szCs w:val="24"/>
        </w:rPr>
      </w:pPr>
      <w:r w:rsidRPr="00304397">
        <w:rPr>
          <w:rFonts w:ascii="Avenir Next Condensed" w:hAnsi="Avenir Next Condensed"/>
          <w:szCs w:val="24"/>
        </w:rPr>
        <w:t>To calculate this confidence score, we modify the two techniques used by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~\cite{1834499:27646461} and 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to incorporate our calculated weight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shown in Equation~(\ref{</w:t>
      </w:r>
      <w:ins w:id="1424" w:author="artin majdi" w:date="2023-05-09T02:58:00Z">
        <w:r w:rsidRPr="00304397">
          <w:rPr>
            <w:rFonts w:ascii="Avenir Next Condensed" w:hAnsi="Avenir Next Condensed"/>
            <w:szCs w:val="24"/>
          </w:rPr>
          <w:t>crowd.</w:t>
        </w:r>
      </w:ins>
      <w:r w:rsidRPr="00304397">
        <w:rPr>
          <w:rFonts w:ascii="Avenir Next Condensed" w:hAnsi="Avenir Next Condensed"/>
          <w:szCs w:val="24"/>
        </w:rPr>
        <w:t>Eq.11</w:t>
      </w:r>
      <w:del w:id="1425" w:author="artin majdi" w:date="2023-05-09T02:58:00Z">
        <w:r w:rsidR="00000000" w:rsidRPr="00304397">
          <w:rPr>
            <w:rFonts w:ascii="Avenir Next Condensed" w:hAnsi="Avenir Next Condensed" w:cs="Courier New"/>
            <w:szCs w:val="24"/>
          </w:rPr>
          <w:delText>-</w:delText>
        </w:r>
      </w:del>
      <w:ins w:id="1426" w:author="artin majdi" w:date="2023-05-09T02:58:00Z">
        <w:r w:rsidRPr="00304397">
          <w:rPr>
            <w:rFonts w:ascii="Avenir Next Condensed" w:hAnsi="Avenir Next Condensed"/>
            <w:szCs w:val="24"/>
          </w:rPr>
          <w:t>.</w:t>
        </w:r>
      </w:ins>
      <w:r w:rsidRPr="00304397">
        <w:rPr>
          <w:rFonts w:ascii="Avenir Next Condensed" w:hAnsi="Avenir Next Condensed"/>
          <w:szCs w:val="24"/>
        </w:rPr>
        <w:t>weights})  for each worker $\alpha $.</w:t>
      </w:r>
    </w:p>
    <w:p w14:paraId="445DCD86" w14:textId="77777777" w:rsidR="00322588" w:rsidRPr="00304397" w:rsidRDefault="00322588" w:rsidP="00DC659F">
      <w:pPr>
        <w:jc w:val="both"/>
        <w:rPr>
          <w:rFonts w:ascii="Avenir Next Condensed" w:hAnsi="Avenir Next Condensed"/>
          <w:szCs w:val="24"/>
        </w:rPr>
      </w:pPr>
    </w:p>
    <w:p w14:paraId="5DA2600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\begin{enumerate}[1.]</w:t>
      </w:r>
    </w:p>
    <w:p w14:paraId="394AB7E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{uwMV-Freq:} In this approach, the confidence score $F^{(</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is defined as the weighted sum of labels belonging to annotators whose label is the same as the final aggregated label. It is calculated as</w:t>
      </w:r>
    </w:p>
    <w:p w14:paraId="796AB64B" w14:textId="77777777" w:rsidR="003A1683" w:rsidRPr="00304397" w:rsidRDefault="00000000" w:rsidP="00DC659F">
      <w:pPr>
        <w:pStyle w:val="PlainText"/>
        <w:jc w:val="both"/>
        <w:rPr>
          <w:del w:id="1427" w:author="artin majdi" w:date="2023-05-09T02:58:00Z"/>
          <w:rFonts w:ascii="Avenir Next Condensed" w:hAnsi="Avenir Next Condensed" w:cs="Courier New"/>
          <w:sz w:val="24"/>
          <w:szCs w:val="24"/>
        </w:rPr>
      </w:pPr>
      <w:del w:id="1428" w:author="artin majdi" w:date="2023-05-09T02:58:00Z">
        <w:r w:rsidRPr="00304397">
          <w:rPr>
            <w:rFonts w:ascii="Avenir Next Condensed" w:hAnsi="Avenir Next Condensed" w:cs="Courier New"/>
            <w:sz w:val="24"/>
            <w:szCs w:val="24"/>
          </w:rPr>
          <w:delText xml:space="preserve">    </w:delText>
        </w:r>
      </w:del>
    </w:p>
    <w:p w14:paraId="0DE06664" w14:textId="77777777" w:rsidR="003A1683" w:rsidRPr="00304397" w:rsidRDefault="00000000" w:rsidP="00DC659F">
      <w:pPr>
        <w:pStyle w:val="PlainText"/>
        <w:jc w:val="both"/>
        <w:rPr>
          <w:del w:id="1429" w:author="artin majdi" w:date="2023-05-09T02:58:00Z"/>
          <w:rFonts w:ascii="Avenir Next Condensed" w:hAnsi="Avenir Next Condensed" w:cs="Courier New"/>
          <w:sz w:val="24"/>
          <w:szCs w:val="24"/>
        </w:rPr>
      </w:pPr>
      <w:del w:id="1430" w:author="artin majdi" w:date="2023-05-09T02:58:00Z">
        <w:r w:rsidRPr="00304397">
          <w:rPr>
            <w:rFonts w:ascii="Avenir Next Condensed" w:hAnsi="Avenir Next Condensed" w:cs="Courier New"/>
            <w:sz w:val="24"/>
            <w:szCs w:val="24"/>
          </w:rPr>
          <w:delText xml:space="preserve">    \begin{equation}</w:delText>
        </w:r>
      </w:del>
    </w:p>
    <w:p w14:paraId="74C4C9A4" w14:textId="77777777" w:rsidR="003A1683" w:rsidRPr="00304397" w:rsidRDefault="00000000" w:rsidP="00DC659F">
      <w:pPr>
        <w:pStyle w:val="PlainText"/>
        <w:jc w:val="both"/>
        <w:rPr>
          <w:del w:id="1431" w:author="artin majdi" w:date="2023-05-09T02:58:00Z"/>
          <w:rFonts w:ascii="Avenir Next Condensed" w:hAnsi="Avenir Next Condensed" w:cs="Courier New"/>
          <w:sz w:val="24"/>
          <w:szCs w:val="24"/>
        </w:rPr>
      </w:pPr>
      <w:del w:id="1432" w:author="artin majdi" w:date="2023-05-09T02:58:00Z">
        <w:r w:rsidRPr="00304397">
          <w:rPr>
            <w:rFonts w:ascii="Avenir Next Condensed" w:hAnsi="Avenir Next Condensed" w:cs="Courier New"/>
            <w:sz w:val="24"/>
            <w:szCs w:val="24"/>
          </w:rPr>
          <w:lastRenderedPageBreak/>
          <w:delText xml:space="preserve">        \gdef\theequation{13}</w:delText>
        </w:r>
      </w:del>
    </w:p>
    <w:p w14:paraId="3C788513" w14:textId="77777777" w:rsidR="003A1683" w:rsidRPr="00304397" w:rsidRDefault="00000000" w:rsidP="00DC659F">
      <w:pPr>
        <w:pStyle w:val="PlainText"/>
        <w:jc w:val="both"/>
        <w:rPr>
          <w:del w:id="1433" w:author="artin majdi" w:date="2023-05-09T02:58:00Z"/>
          <w:rFonts w:ascii="Avenir Next Condensed" w:hAnsi="Avenir Next Condensed" w:cs="Courier New"/>
          <w:sz w:val="24"/>
          <w:szCs w:val="24"/>
        </w:rPr>
      </w:pPr>
      <w:del w:id="1434" w:author="artin majdi" w:date="2023-05-09T02:58:00Z">
        <w:r w:rsidRPr="00304397">
          <w:rPr>
            <w:rFonts w:ascii="Avenir Next Condensed" w:hAnsi="Avenir Next Condensed" w:cs="Courier New"/>
            <w:sz w:val="24"/>
            <w:szCs w:val="24"/>
          </w:rPr>
          <w:delText xml:space="preserve">        \label{disp-formula-group-2845dfc0dda546cabc5c4ca78fa64f46}</w:delText>
        </w:r>
      </w:del>
    </w:p>
    <w:p w14:paraId="027EA83D" w14:textId="77777777" w:rsidR="00322588" w:rsidRPr="00304397" w:rsidRDefault="00322588" w:rsidP="00DC659F">
      <w:pPr>
        <w:jc w:val="both"/>
        <w:rPr>
          <w:ins w:id="1435" w:author="artin majdi" w:date="2023-05-09T02:58:00Z"/>
          <w:rFonts w:ascii="Avenir Next Condensed" w:hAnsi="Avenir Next Condensed"/>
          <w:szCs w:val="24"/>
        </w:rPr>
      </w:pPr>
    </w:p>
    <w:p w14:paraId="5008D4EC" w14:textId="77777777" w:rsidR="00322588" w:rsidRPr="00304397" w:rsidRDefault="00322588" w:rsidP="00DC659F">
      <w:pPr>
        <w:jc w:val="both"/>
        <w:rPr>
          <w:moveTo w:id="1436" w:author="artin majdi" w:date="2023-05-09T02:58:00Z"/>
          <w:rFonts w:ascii="Avenir Next Condensed" w:hAnsi="Avenir Next Condensed"/>
          <w:szCs w:val="24"/>
        </w:rPr>
      </w:pPr>
      <w:moveToRangeStart w:id="1437" w:author="artin majdi" w:date="2023-05-09T02:58:00Z" w:name="move134493547"/>
      <w:moveTo w:id="1438" w:author="artin majdi" w:date="2023-05-09T02:58:00Z">
        <w:r w:rsidRPr="00304397">
          <w:rPr>
            <w:rFonts w:ascii="Avenir Next Condensed" w:hAnsi="Avenir Next Condensed"/>
            <w:szCs w:val="24"/>
          </w:rPr>
          <w:t xml:space="preserve">    \begin{equation}</w:t>
        </w:r>
      </w:moveTo>
    </w:p>
    <w:moveToRangeEnd w:id="1437"/>
    <w:p w14:paraId="7DDD346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F_k^{(i)}={\sum\nolimits_{\alpha=1}^{M}{\omega_{\alpha,k}\;\delta\left(\eta_{\alpha,k}^{(i)}\;\;,\;\;\;v_k^{(i)}\right)}}</w:t>
      </w:r>
    </w:p>
    <w:p w14:paraId="2A2F6B7E" w14:textId="77777777" w:rsidR="00322588" w:rsidRPr="00304397" w:rsidRDefault="00322588" w:rsidP="00DC659F">
      <w:pPr>
        <w:jc w:val="both"/>
        <w:rPr>
          <w:ins w:id="1439" w:author="artin majdi" w:date="2023-05-09T02:58:00Z"/>
          <w:rFonts w:ascii="Avenir Next Condensed" w:hAnsi="Avenir Next Condensed"/>
          <w:szCs w:val="24"/>
        </w:rPr>
      </w:pPr>
      <w:ins w:id="1440" w:author="artin majdi" w:date="2023-05-09T02:58:00Z">
        <w:r w:rsidRPr="00304397">
          <w:rPr>
            <w:rFonts w:ascii="Avenir Next Condensed" w:hAnsi="Avenir Next Condensed"/>
            <w:szCs w:val="24"/>
          </w:rPr>
          <w:t xml:space="preserve">        \label{crowd.Eq.13.confidence-score.freq}</w:t>
        </w:r>
      </w:ins>
    </w:p>
    <w:p w14:paraId="783B9D2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\end{equation}</w:t>
      </w:r>
    </w:p>
    <w:p w14:paraId="2209065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where $\delta $ is the Kronecker delta function.</w:t>
      </w:r>
    </w:p>
    <w:p w14:paraId="51F02E4C" w14:textId="77777777" w:rsidR="003A1683" w:rsidRPr="00304397" w:rsidRDefault="00000000" w:rsidP="00DC659F">
      <w:pPr>
        <w:pStyle w:val="PlainText"/>
        <w:jc w:val="both"/>
        <w:rPr>
          <w:del w:id="1441" w:author="artin majdi" w:date="2023-05-09T02:58:00Z"/>
          <w:rFonts w:ascii="Avenir Next Condensed" w:hAnsi="Avenir Next Condensed" w:cs="Courier New"/>
          <w:sz w:val="24"/>
          <w:szCs w:val="24"/>
        </w:rPr>
      </w:pPr>
      <w:del w:id="1442" w:author="artin majdi" w:date="2023-05-09T02:58:00Z">
        <w:r w:rsidRPr="00304397">
          <w:rPr>
            <w:rFonts w:ascii="Avenir Next Condensed" w:hAnsi="Avenir Next Condensed" w:cs="Courier New"/>
            <w:sz w:val="24"/>
            <w:szCs w:val="24"/>
          </w:rPr>
          <w:delText xml:space="preserve">    </w:delText>
        </w:r>
      </w:del>
    </w:p>
    <w:p w14:paraId="4F43EB6D" w14:textId="062CF420" w:rsidR="00322588" w:rsidRPr="00304397" w:rsidRDefault="00000000" w:rsidP="00DC659F">
      <w:pPr>
        <w:jc w:val="both"/>
        <w:rPr>
          <w:ins w:id="1443" w:author="artin majdi" w:date="2023-05-09T02:58:00Z"/>
          <w:rFonts w:ascii="Avenir Next Condensed" w:hAnsi="Avenir Next Condensed"/>
          <w:szCs w:val="24"/>
        </w:rPr>
      </w:pPr>
      <w:del w:id="1444" w:author="artin majdi" w:date="2023-05-09T02:58:00Z">
        <w:r w:rsidRPr="00304397">
          <w:rPr>
            <w:rFonts w:ascii="Avenir Next Condensed" w:hAnsi="Avenir Next Condensed" w:cs="Courier New"/>
            <w:szCs w:val="24"/>
          </w:rPr>
          <w:delText xml:space="preserve">    </w:delText>
        </w:r>
      </w:del>
    </w:p>
    <w:p w14:paraId="7BAB8F8F" w14:textId="77777777" w:rsidR="00322588" w:rsidRPr="00304397" w:rsidRDefault="00322588" w:rsidP="00DC659F">
      <w:pPr>
        <w:jc w:val="both"/>
        <w:rPr>
          <w:rFonts w:ascii="Avenir Next Condensed" w:hAnsi="Avenir Next Condensed"/>
          <w:szCs w:val="24"/>
        </w:rPr>
      </w:pPr>
    </w:p>
    <w:p w14:paraId="7FAF4E6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{uwMV-Beta:} In this approach, the CDF of the beta distribution at the decision threshold of $0.5 $ is used to calculate a confidence score $F^{(</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To calculate the two shape parameters of </w:t>
      </w:r>
      <w:ins w:id="1445"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beta distributions $\alpha^{(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and $\beta^{(</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 we use a weighted sum of all correct and incorrect aggregated labels, respectively:</w:t>
      </w:r>
    </w:p>
    <w:p w14:paraId="03604740" w14:textId="340B9C4A" w:rsidR="00322588" w:rsidRPr="00304397" w:rsidRDefault="00000000" w:rsidP="00DC659F">
      <w:pPr>
        <w:jc w:val="both"/>
        <w:rPr>
          <w:rFonts w:ascii="Avenir Next Condensed" w:hAnsi="Avenir Next Condensed"/>
          <w:szCs w:val="24"/>
        </w:rPr>
      </w:pPr>
      <w:del w:id="1446" w:author="artin majdi" w:date="2023-05-09T02:58:00Z">
        <w:r w:rsidRPr="00304397">
          <w:rPr>
            <w:rFonts w:ascii="Avenir Next Condensed" w:hAnsi="Avenir Next Condensed" w:cs="Courier New"/>
            <w:szCs w:val="24"/>
          </w:rPr>
          <w:delText xml:space="preserve">    </w:delText>
        </w:r>
      </w:del>
    </w:p>
    <w:p w14:paraId="1F9A16C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\begin{equation}</w:t>
      </w:r>
    </w:p>
    <w:p w14:paraId="7568906E" w14:textId="77777777" w:rsidR="00322588" w:rsidRPr="00304397" w:rsidRDefault="00322588" w:rsidP="00DC659F">
      <w:pPr>
        <w:jc w:val="both"/>
        <w:rPr>
          <w:rFonts w:ascii="Avenir Next Condensed" w:hAnsi="Avenir Next Condensed"/>
          <w:szCs w:val="24"/>
        </w:rPr>
      </w:pPr>
      <w:ins w:id="144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\begin{aligned}</w:t>
      </w:r>
    </w:p>
    <w:p w14:paraId="4779B862" w14:textId="5106D66F" w:rsidR="00322588" w:rsidRPr="00304397" w:rsidRDefault="00322588" w:rsidP="00DC659F">
      <w:pPr>
        <w:jc w:val="both"/>
        <w:rPr>
          <w:rFonts w:ascii="Avenir Next Condensed" w:hAnsi="Avenir Next Condensed"/>
          <w:szCs w:val="24"/>
        </w:rPr>
      </w:pPr>
      <w:ins w:id="144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l_k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&amp;= 1 + \sum_{\alpha=1}^{M}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\delta\left(\eta_{\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v</w:t>
      </w:r>
      <w:del w:id="1449" w:author="artin majdi" w:date="2023-05-09T02:58:00Z">
        <w:r w:rsidR="00000000" w:rsidRPr="00304397">
          <w:rPr>
            <w:rFonts w:ascii="Avenir Next Condensed" w:hAnsi="Avenir Next Condensed" w:cs="Courier New"/>
            <w:szCs w:val="24"/>
          </w:rPr>
          <w:delText>_</w:delText>
        </w:r>
      </w:del>
      <w:ins w:id="1450" w:author="artin majdi" w:date="2023-05-09T02:58:00Z">
        <w:r w:rsidRPr="00304397">
          <w:rPr>
            <w:rFonts w:ascii="Avenir Next Condensed" w:hAnsi="Avenir Next Condensed"/>
            <w:szCs w:val="24"/>
          </w:rPr>
          <w:t>_{</w:t>
        </w:r>
      </w:ins>
      <w:r w:rsidRPr="00304397">
        <w:rPr>
          <w:rFonts w:ascii="Avenir Next Condensed" w:hAnsi="Avenir Next Condensed"/>
          <w:szCs w:val="24"/>
        </w:rPr>
        <w:t>k</w:t>
      </w:r>
      <w:del w:id="1451" w:author="artin majdi" w:date="2023-05-09T02:58:00Z">
        <w:r w:rsidR="00000000" w:rsidRPr="00304397">
          <w:rPr>
            <w:rFonts w:ascii="Avenir Next Condensed" w:hAnsi="Avenir Next Condensed" w:cs="Courier New"/>
            <w:szCs w:val="24"/>
          </w:rPr>
          <w:delText>^{(</w:delText>
        </w:r>
      </w:del>
      <w:ins w:id="1452"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 \\</w:t>
      </w:r>
    </w:p>
    <w:p w14:paraId="23A35B26" w14:textId="2AB261BD" w:rsidR="00322588" w:rsidRPr="00304397" w:rsidRDefault="00322588" w:rsidP="00DC659F">
      <w:pPr>
        <w:jc w:val="both"/>
        <w:rPr>
          <w:rFonts w:ascii="Avenir Next Condensed" w:hAnsi="Avenir Next Condensed"/>
          <w:szCs w:val="24"/>
        </w:rPr>
      </w:pPr>
      <w:ins w:id="145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u_k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&amp;= 1 + \sum_{\alpha=1}^{M}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 \delta\left(\eta_{\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1 - v</w:t>
      </w:r>
      <w:del w:id="1454" w:author="artin majdi" w:date="2023-05-09T02:58:00Z">
        <w:r w:rsidR="00000000" w:rsidRPr="00304397">
          <w:rPr>
            <w:rFonts w:ascii="Avenir Next Condensed" w:hAnsi="Avenir Next Condensed" w:cs="Courier New"/>
            <w:szCs w:val="24"/>
          </w:rPr>
          <w:delText>_</w:delText>
        </w:r>
      </w:del>
      <w:ins w:id="1455" w:author="artin majdi" w:date="2023-05-09T02:58:00Z">
        <w:r w:rsidRPr="00304397">
          <w:rPr>
            <w:rFonts w:ascii="Avenir Next Condensed" w:hAnsi="Avenir Next Condensed"/>
            <w:szCs w:val="24"/>
          </w:rPr>
          <w:t>_{</w:t>
        </w:r>
      </w:ins>
      <w:r w:rsidRPr="00304397">
        <w:rPr>
          <w:rFonts w:ascii="Avenir Next Condensed" w:hAnsi="Avenir Next Condensed"/>
          <w:szCs w:val="24"/>
        </w:rPr>
        <w:t>k</w:t>
      </w:r>
      <w:del w:id="1456" w:author="artin majdi" w:date="2023-05-09T02:58:00Z">
        <w:r w:rsidR="00000000" w:rsidRPr="00304397">
          <w:rPr>
            <w:rFonts w:ascii="Avenir Next Condensed" w:hAnsi="Avenir Next Condensed" w:cs="Courier New"/>
            <w:szCs w:val="24"/>
          </w:rPr>
          <w:delText>^{(</w:delText>
        </w:r>
      </w:del>
      <w:ins w:id="1457"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w:t>
      </w:r>
    </w:p>
    <w:p w14:paraId="4CEC8896" w14:textId="77777777" w:rsidR="00322588" w:rsidRPr="00304397" w:rsidRDefault="00322588" w:rsidP="00DC659F">
      <w:pPr>
        <w:jc w:val="both"/>
        <w:rPr>
          <w:rFonts w:ascii="Avenir Next Condensed" w:hAnsi="Avenir Next Condensed"/>
          <w:szCs w:val="24"/>
        </w:rPr>
      </w:pPr>
      <w:ins w:id="145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\end{aligned}</w:t>
      </w:r>
    </w:p>
    <w:p w14:paraId="185C6AB3" w14:textId="77777777" w:rsidR="003A1683" w:rsidRPr="00304397" w:rsidRDefault="00322588" w:rsidP="00DC659F">
      <w:pPr>
        <w:pStyle w:val="PlainText"/>
        <w:jc w:val="both"/>
        <w:rPr>
          <w:del w:id="1459" w:author="artin majdi" w:date="2023-05-09T02:58:00Z"/>
          <w:rFonts w:ascii="Avenir Next Condensed" w:hAnsi="Avenir Next Condensed" w:cs="Courier New"/>
          <w:sz w:val="24"/>
          <w:szCs w:val="24"/>
        </w:rPr>
      </w:pPr>
      <w:r w:rsidRPr="003F01D3">
        <w:rPr>
          <w:rFonts w:ascii="Avenir Next Condensed" w:hAnsi="Avenir Next Condensed"/>
          <w:sz w:val="24"/>
          <w:szCs w:val="24"/>
        </w:rPr>
        <w:t xml:space="preserve">    </w:t>
      </w:r>
      <w:del w:id="1460" w:author="artin majdi" w:date="2023-05-09T02:58:00Z">
        <w:r w:rsidR="00000000" w:rsidRPr="00304397">
          <w:rPr>
            <w:rFonts w:ascii="Avenir Next Condensed" w:hAnsi="Avenir Next Condensed" w:cs="Courier New"/>
            <w:sz w:val="24"/>
            <w:szCs w:val="24"/>
          </w:rPr>
          <w:delText>\tag{14}</w:delText>
        </w:r>
      </w:del>
    </w:p>
    <w:p w14:paraId="2940BCC8" w14:textId="7DE0C649"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w:t>
      </w:r>
      <w:del w:id="1461" w:author="artin majdi" w:date="2023-05-09T02:58:00Z">
        <w:r w:rsidR="00000000" w:rsidRPr="00304397">
          <w:rPr>
            <w:rFonts w:ascii="Avenir Next Condensed" w:hAnsi="Avenir Next Condensed" w:cs="Courier New"/>
            <w:szCs w:val="24"/>
          </w:rPr>
          <w:delText>dfg-613c1afc1569</w:delText>
        </w:r>
      </w:del>
      <w:ins w:id="1462" w:author="artin majdi" w:date="2023-05-09T02:58:00Z">
        <w:r w:rsidRPr="00304397">
          <w:rPr>
            <w:rFonts w:ascii="Avenir Next Condensed" w:hAnsi="Avenir Next Condensed"/>
            <w:szCs w:val="24"/>
          </w:rPr>
          <w:t>crowd.Eq.14.beta_l_u</w:t>
        </w:r>
      </w:ins>
      <w:r w:rsidRPr="00304397">
        <w:rPr>
          <w:rFonts w:ascii="Avenir Next Condensed" w:hAnsi="Avenir Next Condensed"/>
          <w:szCs w:val="24"/>
        </w:rPr>
        <w:t>}</w:t>
      </w:r>
    </w:p>
    <w:p w14:paraId="339719C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\end{equation}</w:t>
      </w:r>
    </w:p>
    <w:p w14:paraId="3323E983" w14:textId="77777777" w:rsidR="003A1683" w:rsidRPr="00304397" w:rsidRDefault="00000000" w:rsidP="00DC659F">
      <w:pPr>
        <w:pStyle w:val="PlainText"/>
        <w:jc w:val="both"/>
        <w:rPr>
          <w:del w:id="1463" w:author="artin majdi" w:date="2023-05-09T02:58:00Z"/>
          <w:rFonts w:ascii="Avenir Next Condensed" w:hAnsi="Avenir Next Condensed" w:cs="Courier New"/>
          <w:sz w:val="24"/>
          <w:szCs w:val="24"/>
        </w:rPr>
      </w:pPr>
      <w:del w:id="1464" w:author="artin majdi" w:date="2023-05-09T02:58:00Z">
        <w:r w:rsidRPr="00304397">
          <w:rPr>
            <w:rFonts w:ascii="Avenir Next Condensed" w:hAnsi="Avenir Next Condensed" w:cs="Courier New"/>
            <w:sz w:val="24"/>
            <w:szCs w:val="24"/>
          </w:rPr>
          <w:delText xml:space="preserve">    </w:delText>
        </w:r>
      </w:del>
    </w:p>
    <w:p w14:paraId="03C21E56" w14:textId="77777777" w:rsidR="003A1683" w:rsidRPr="00304397" w:rsidRDefault="00000000" w:rsidP="00DC659F">
      <w:pPr>
        <w:pStyle w:val="PlainText"/>
        <w:jc w:val="both"/>
        <w:rPr>
          <w:del w:id="1465" w:author="artin majdi" w:date="2023-05-09T02:58:00Z"/>
          <w:rFonts w:ascii="Avenir Next Condensed" w:hAnsi="Avenir Next Condensed" w:cs="Courier New"/>
          <w:sz w:val="24"/>
          <w:szCs w:val="24"/>
        </w:rPr>
      </w:pPr>
      <w:del w:id="1466" w:author="artin majdi" w:date="2023-05-09T02:58:00Z">
        <w:r w:rsidRPr="00304397">
          <w:rPr>
            <w:rFonts w:ascii="Avenir Next Condensed" w:hAnsi="Avenir Next Condensed" w:cs="Courier New"/>
            <w:sz w:val="24"/>
            <w:szCs w:val="24"/>
          </w:rPr>
          <w:lastRenderedPageBreak/>
          <w:delText xml:space="preserve">    </w:delText>
        </w:r>
      </w:del>
    </w:p>
    <w:p w14:paraId="2C23E69A" w14:textId="77777777" w:rsidR="00322588" w:rsidRPr="00304397" w:rsidRDefault="00322588" w:rsidP="00DC659F">
      <w:pPr>
        <w:jc w:val="both"/>
        <w:rPr>
          <w:moveFrom w:id="1467" w:author="artin majdi" w:date="2023-05-09T02:58:00Z"/>
          <w:rFonts w:ascii="Avenir Next Condensed" w:hAnsi="Avenir Next Condensed"/>
          <w:szCs w:val="24"/>
        </w:rPr>
        <w:pPrChange w:id="1468" w:author="artin majdi" w:date="2023-05-09T02:58:00Z">
          <w:pPr>
            <w:pStyle w:val="PlainText"/>
          </w:pPr>
        </w:pPrChange>
      </w:pPr>
      <w:moveFromRangeStart w:id="1469" w:author="artin majdi" w:date="2023-05-09T02:58:00Z" w:name="move134493547"/>
      <w:moveFrom w:id="1470" w:author="artin majdi" w:date="2023-05-09T02:58:00Z">
        <w:r w:rsidRPr="00304397">
          <w:rPr>
            <w:rFonts w:ascii="Avenir Next Condensed" w:hAnsi="Avenir Next Condensed"/>
            <w:szCs w:val="24"/>
          </w:rPr>
          <w:t xml:space="preserve">    \begin{equation}</w:t>
        </w:r>
      </w:moveFrom>
    </w:p>
    <w:moveFromRangeEnd w:id="1469"/>
    <w:p w14:paraId="78525A83" w14:textId="77777777" w:rsidR="003A1683" w:rsidRPr="00304397" w:rsidRDefault="00000000" w:rsidP="00DC659F">
      <w:pPr>
        <w:pStyle w:val="PlainText"/>
        <w:jc w:val="both"/>
        <w:rPr>
          <w:del w:id="1471" w:author="artin majdi" w:date="2023-05-09T02:58:00Z"/>
          <w:rFonts w:ascii="Avenir Next Condensed" w:hAnsi="Avenir Next Condensed" w:cs="Courier New"/>
          <w:sz w:val="24"/>
          <w:szCs w:val="24"/>
        </w:rPr>
      </w:pPr>
      <w:del w:id="1472" w:author="artin majdi" w:date="2023-05-09T02:58:00Z">
        <w:r w:rsidRPr="00304397">
          <w:rPr>
            <w:rFonts w:ascii="Avenir Next Condensed" w:hAnsi="Avenir Next Condensed" w:cs="Courier New"/>
            <w:sz w:val="24"/>
            <w:szCs w:val="24"/>
          </w:rPr>
          <w:delText xml:space="preserve">        \tag{15}</w:delText>
        </w:r>
      </w:del>
    </w:p>
    <w:p w14:paraId="0A67591E" w14:textId="77777777" w:rsidR="003A1683" w:rsidRPr="00304397" w:rsidRDefault="00000000" w:rsidP="00DC659F">
      <w:pPr>
        <w:pStyle w:val="PlainText"/>
        <w:jc w:val="both"/>
        <w:rPr>
          <w:del w:id="1473" w:author="artin majdi" w:date="2023-05-09T02:58:00Z"/>
          <w:rFonts w:ascii="Avenir Next Condensed" w:hAnsi="Avenir Next Condensed" w:cs="Courier New"/>
          <w:sz w:val="24"/>
          <w:szCs w:val="24"/>
        </w:rPr>
      </w:pPr>
      <w:del w:id="1474" w:author="artin majdi" w:date="2023-05-09T02:58:00Z">
        <w:r w:rsidRPr="00304397">
          <w:rPr>
            <w:rFonts w:ascii="Avenir Next Condensed" w:hAnsi="Avenir Next Condensed" w:cs="Courier New"/>
            <w:sz w:val="24"/>
            <w:szCs w:val="24"/>
          </w:rPr>
          <w:delText xml:space="preserve">        \label{dfg-c89b413360d6}</w:delText>
        </w:r>
      </w:del>
    </w:p>
    <w:p w14:paraId="2ED94F4F" w14:textId="77777777" w:rsidR="00322588" w:rsidRPr="00304397" w:rsidRDefault="00322588" w:rsidP="00DC659F">
      <w:pPr>
        <w:jc w:val="both"/>
        <w:rPr>
          <w:ins w:id="1475" w:author="artin majdi" w:date="2023-05-09T02:58:00Z"/>
          <w:rFonts w:ascii="Avenir Next Condensed" w:hAnsi="Avenir Next Condensed"/>
          <w:szCs w:val="24"/>
        </w:rPr>
      </w:pPr>
      <w:ins w:id="1476" w:author="artin majdi" w:date="2023-05-09T02:58:00Z">
        <w:r w:rsidRPr="00304397">
          <w:rPr>
            <w:rFonts w:ascii="Avenir Next Condensed" w:hAnsi="Avenir Next Condensed"/>
            <w:szCs w:val="24"/>
          </w:rPr>
          <w:t xml:space="preserve">    \begin{equation}</w:t>
        </w:r>
      </w:ins>
    </w:p>
    <w:p w14:paraId="61C44D2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F_k^{(i)}=I_{0.5}\left(l_k^{(i)},u_k^{(i)}\right)=\sum_{t=\lfloor </w:t>
      </w:r>
      <w:proofErr w:type="spellStart"/>
      <w:r w:rsidRPr="00304397">
        <w:rPr>
          <w:rFonts w:ascii="Avenir Next Condensed" w:hAnsi="Avenir Next Condensed"/>
          <w:szCs w:val="24"/>
        </w:rPr>
        <w:t>l_k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rfloor</w:t>
      </w:r>
      <w:proofErr w:type="spellEnd"/>
      <w:r w:rsidRPr="00304397">
        <w:rPr>
          <w:rFonts w:ascii="Avenir Next Condensed" w:hAnsi="Avenir Next Condensed"/>
          <w:szCs w:val="24"/>
        </w:rPr>
        <w:t>}^{T-1}\frac{(T-1)!}{t!(T-1-t)!}0.5^{T-1}</w:t>
      </w:r>
    </w:p>
    <w:p w14:paraId="42D008FA" w14:textId="77777777" w:rsidR="00322588" w:rsidRPr="00304397" w:rsidRDefault="00322588" w:rsidP="00DC659F">
      <w:pPr>
        <w:jc w:val="both"/>
        <w:rPr>
          <w:ins w:id="1477" w:author="artin majdi" w:date="2023-05-09T02:58:00Z"/>
          <w:rFonts w:ascii="Avenir Next Condensed" w:hAnsi="Avenir Next Condensed"/>
          <w:szCs w:val="24"/>
        </w:rPr>
      </w:pPr>
      <w:ins w:id="1478" w:author="artin majdi" w:date="2023-05-09T02:58:00Z">
        <w:r w:rsidRPr="00304397">
          <w:rPr>
            <w:rFonts w:ascii="Avenir Next Condensed" w:hAnsi="Avenir Next Condensed"/>
            <w:szCs w:val="24"/>
          </w:rPr>
          <w:t xml:space="preserve">        \label{crowd.Eq.15.confidence-score.beta}</w:t>
        </w:r>
      </w:ins>
    </w:p>
    <w:p w14:paraId="41F5251A" w14:textId="77777777" w:rsidR="00322588" w:rsidRPr="00304397" w:rsidRDefault="00322588" w:rsidP="00DC659F">
      <w:pPr>
        <w:jc w:val="both"/>
        <w:rPr>
          <w:ins w:id="1479" w:author="artin majdi" w:date="2023-05-09T02:58:00Z"/>
          <w:rFonts w:ascii="Avenir Next Condensed" w:hAnsi="Avenir Next Condensed"/>
          <w:szCs w:val="24"/>
        </w:rPr>
      </w:pPr>
      <w:r w:rsidRPr="00304397">
        <w:rPr>
          <w:rFonts w:ascii="Avenir Next Condensed" w:hAnsi="Avenir Next Condensed"/>
          <w:szCs w:val="24"/>
        </w:rPr>
        <w:t xml:space="preserve">    \end{equation}</w:t>
      </w:r>
    </w:p>
    <w:p w14:paraId="749D3ED1" w14:textId="77777777" w:rsidR="00322588" w:rsidRPr="00304397" w:rsidRDefault="00322588" w:rsidP="00DC659F">
      <w:pPr>
        <w:jc w:val="both"/>
        <w:rPr>
          <w:rFonts w:ascii="Avenir Next Condensed" w:hAnsi="Avenir Next Condensed"/>
          <w:szCs w:val="24"/>
        </w:rPr>
      </w:pPr>
    </w:p>
    <w:p w14:paraId="4F7FD91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where $T=\left\</w:t>
      </w:r>
      <w:proofErr w:type="spellStart"/>
      <w:r w:rsidRPr="00304397">
        <w:rPr>
          <w:rFonts w:ascii="Avenir Next Condensed" w:hAnsi="Avenir Next Condensed"/>
          <w:szCs w:val="24"/>
        </w:rPr>
        <w:t>lfloor</w:t>
      </w:r>
      <w:proofErr w:type="spellEnd"/>
      <w:r w:rsidRPr="00304397">
        <w:rPr>
          <w:rFonts w:ascii="Avenir Next Condensed" w:hAnsi="Avenir Next Condensed"/>
          <w:szCs w:val="24"/>
        </w:rPr>
        <w:t xml:space="preserve"> </w:t>
      </w:r>
      <w:proofErr w:type="spellStart"/>
      <w:r w:rsidRPr="00304397">
        <w:rPr>
          <w:rFonts w:ascii="Avenir Next Condensed" w:hAnsi="Avenir Next Condensed"/>
          <w:szCs w:val="24"/>
        </w:rPr>
        <w:t>l_k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 xml:space="preserve">)} + </w:t>
      </w:r>
      <w:proofErr w:type="spellStart"/>
      <w:r w:rsidRPr="00304397">
        <w:rPr>
          <w:rFonts w:ascii="Avenir Next Condensed" w:hAnsi="Avenir Next Condensed"/>
          <w:szCs w:val="24"/>
        </w:rPr>
        <w:t>u_k</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i</w:t>
      </w:r>
      <w:proofErr w:type="spellEnd"/>
      <w:r w:rsidRPr="00304397">
        <w:rPr>
          <w:rFonts w:ascii="Avenir Next Condensed" w:hAnsi="Avenir Next Condensed"/>
          <w:szCs w:val="24"/>
        </w:rPr>
        <w:t>)}\right\</w:t>
      </w:r>
      <w:proofErr w:type="spellStart"/>
      <w:r w:rsidRPr="00304397">
        <w:rPr>
          <w:rFonts w:ascii="Avenir Next Condensed" w:hAnsi="Avenir Next Condensed"/>
          <w:szCs w:val="24"/>
        </w:rPr>
        <w:t>rfloor</w:t>
      </w:r>
      <w:proofErr w:type="spellEnd"/>
      <w:r w:rsidRPr="00304397">
        <w:rPr>
          <w:rFonts w:ascii="Avenir Next Condensed" w:hAnsi="Avenir Next Condensed"/>
          <w:szCs w:val="24"/>
        </w:rPr>
        <w:t xml:space="preserve"> $ and $\left\</w:t>
      </w:r>
      <w:proofErr w:type="spellStart"/>
      <w:r w:rsidRPr="00304397">
        <w:rPr>
          <w:rFonts w:ascii="Avenir Next Condensed" w:hAnsi="Avenir Next Condensed"/>
          <w:szCs w:val="24"/>
        </w:rPr>
        <w:t>lfloor</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cdot</w:t>
      </w:r>
      <w:proofErr w:type="spellEnd"/>
      <w:r w:rsidRPr="00304397">
        <w:rPr>
          <w:rFonts w:ascii="Avenir Next Condensed" w:hAnsi="Avenir Next Condensed"/>
          <w:szCs w:val="24"/>
        </w:rPr>
        <w:t>\right\</w:t>
      </w:r>
      <w:proofErr w:type="spellStart"/>
      <w:r w:rsidRPr="00304397">
        <w:rPr>
          <w:rFonts w:ascii="Avenir Next Condensed" w:hAnsi="Avenir Next Condensed"/>
          <w:szCs w:val="24"/>
        </w:rPr>
        <w:t>rfloor</w:t>
      </w:r>
      <w:proofErr w:type="spellEnd"/>
      <w:r w:rsidRPr="00304397">
        <w:rPr>
          <w:rFonts w:ascii="Avenir Next Condensed" w:hAnsi="Avenir Next Condensed"/>
          <w:szCs w:val="24"/>
        </w:rPr>
        <w:t xml:space="preserve"> $ is the floor function.</w:t>
      </w:r>
    </w:p>
    <w:p w14:paraId="76B899FA" w14:textId="77777777" w:rsidR="00322588" w:rsidRPr="00304397" w:rsidRDefault="00322588" w:rsidP="00DC659F">
      <w:pPr>
        <w:jc w:val="both"/>
        <w:rPr>
          <w:ins w:id="1480" w:author="artin majdi" w:date="2023-05-09T02:58:00Z"/>
          <w:rFonts w:ascii="Avenir Next Condensed" w:hAnsi="Avenir Next Condensed"/>
          <w:szCs w:val="24"/>
        </w:rPr>
      </w:pPr>
    </w:p>
    <w:p w14:paraId="22F7FC5D"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\end{enumerate}</w:t>
      </w:r>
    </w:p>
    <w:p w14:paraId="1E994F08" w14:textId="77777777" w:rsidR="00322588" w:rsidRPr="00304397" w:rsidRDefault="00322588" w:rsidP="00DC659F">
      <w:pPr>
        <w:jc w:val="both"/>
        <w:rPr>
          <w:ins w:id="1481" w:author="artin majdi" w:date="2023-05-09T02:58:00Z"/>
          <w:rFonts w:ascii="Avenir Next Condensed" w:hAnsi="Avenir Next Condensed"/>
          <w:szCs w:val="24"/>
        </w:rPr>
      </w:pPr>
    </w:p>
    <w:p w14:paraId="7A79B82D" w14:textId="77777777" w:rsidR="00322588" w:rsidRPr="00304397" w:rsidRDefault="00322588" w:rsidP="00DC659F">
      <w:pPr>
        <w:jc w:val="both"/>
        <w:rPr>
          <w:ins w:id="1482" w:author="artin majdi" w:date="2023-05-09T02:58:00Z"/>
          <w:rFonts w:ascii="Avenir Next Condensed" w:hAnsi="Avenir Next Condensed"/>
          <w:szCs w:val="24"/>
        </w:rPr>
      </w:pPr>
    </w:p>
    <w:p w14:paraId="2A9B811F" w14:textId="77777777" w:rsidR="00322588" w:rsidRPr="00304397" w:rsidRDefault="00322588" w:rsidP="00DC659F">
      <w:pPr>
        <w:jc w:val="both"/>
        <w:rPr>
          <w:ins w:id="1483" w:author="artin majdi" w:date="2023-05-09T02:58:00Z"/>
          <w:rFonts w:ascii="Avenir Next Condensed" w:hAnsi="Avenir Next Condensed"/>
          <w:szCs w:val="24"/>
        </w:rPr>
      </w:pPr>
    </w:p>
    <w:p w14:paraId="2AB555F5" w14:textId="7BCE2D37" w:rsidR="00322588" w:rsidRPr="00304397" w:rsidRDefault="00322588" w:rsidP="00DC659F">
      <w:pPr>
        <w:jc w:val="both"/>
        <w:rPr>
          <w:ins w:id="1484" w:author="artin majdi" w:date="2023-05-09T02:58:00Z"/>
          <w:rFonts w:ascii="Avenir Next Condensed" w:hAnsi="Avenir Next Condensed"/>
          <w:szCs w:val="24"/>
        </w:rPr>
      </w:pPr>
      <w:r w:rsidRPr="00304397">
        <w:rPr>
          <w:rFonts w:ascii="Avenir Next Condensed" w:hAnsi="Avenir Next Condensed"/>
          <w:szCs w:val="24"/>
        </w:rPr>
        <w:t>\section{</w:t>
      </w:r>
      <w:commentRangeStart w:id="1485"/>
      <w:r w:rsidRPr="00304397">
        <w:rPr>
          <w:rFonts w:ascii="Avenir Next Condensed" w:hAnsi="Avenir Next Condensed"/>
          <w:szCs w:val="24"/>
        </w:rPr>
        <w:t>Results</w:t>
      </w:r>
      <w:commentRangeEnd w:id="1485"/>
      <w:del w:id="1486" w:author="artin majdi" w:date="2023-05-09T02:58:00Z">
        <w:r w:rsidR="00BD116C" w:rsidRPr="00304397">
          <w:rPr>
            <w:rStyle w:val="CommentReference"/>
            <w:rFonts w:ascii="Avenir Next Condensed" w:hAnsi="Avenir Next Condensed"/>
            <w:sz w:val="24"/>
            <w:szCs w:val="24"/>
          </w:rPr>
          <w:commentReference w:id="1485"/>
        </w:r>
        <w:r w:rsidR="00000000" w:rsidRPr="00304397">
          <w:rPr>
            <w:rFonts w:ascii="Avenir Next Condensed" w:hAnsi="Avenir Next Condensed" w:cs="Courier New"/>
            <w:szCs w:val="24"/>
          </w:rPr>
          <w:delText>}</w:delText>
        </w:r>
      </w:del>
      <w:ins w:id="1487" w:author="artin majdi" w:date="2023-05-09T02:58:00Z">
        <w:r w:rsidRPr="00304397">
          <w:rPr>
            <w:rFonts w:ascii="Avenir Next Condensed" w:hAnsi="Avenir Next Condensed"/>
            <w:szCs w:val="24"/>
          </w:rPr>
          <w:t>}</w:t>
        </w:r>
      </w:ins>
    </w:p>
    <w:p w14:paraId="09AF6DBA" w14:textId="77777777" w:rsidR="00322588" w:rsidRPr="00304397" w:rsidRDefault="00322588" w:rsidP="00DC659F">
      <w:pPr>
        <w:jc w:val="both"/>
        <w:rPr>
          <w:rFonts w:ascii="Avenir Next Condensed" w:hAnsi="Avenir Next Condensed"/>
          <w:szCs w:val="24"/>
        </w:rPr>
      </w:pPr>
    </w:p>
    <w:p w14:paraId="2A11244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In this section, we assess the efficacy of our proposed strategy. To evaluate our proposed technique, we conducted a series of experiments comparing the proposed technique with existing state-of-the-art techniques such as MV, 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and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~\cite{1834499:27646461}, as well as with other crowdsourcing methodologies reported in the crowd-kit package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~\cite{1834499:27646423} including Gold Majority Voting, MMSR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~\cite{1834499:27646446}, Wawa, Zero-Based Skill, GLAD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~\cite{1834499:27646451}, and Dawid Skene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~\cite{1834499:27646466}.</w:t>
      </w:r>
    </w:p>
    <w:p w14:paraId="6EA8A77B" w14:textId="64B17114" w:rsidR="00322588" w:rsidRPr="00304397" w:rsidRDefault="00000000" w:rsidP="00DC659F">
      <w:pPr>
        <w:jc w:val="both"/>
        <w:rPr>
          <w:ins w:id="1488" w:author="artin majdi" w:date="2023-05-09T02:58:00Z"/>
          <w:rFonts w:ascii="Avenir Next Condensed" w:hAnsi="Avenir Next Condensed"/>
          <w:szCs w:val="24"/>
        </w:rPr>
      </w:pPr>
      <w:del w:id="1489" w:author="artin majdi" w:date="2023-05-09T02:58:00Z">
        <w:r w:rsidRPr="00304397">
          <w:rPr>
            <w:rFonts w:ascii="Avenir Next Condensed" w:hAnsi="Avenir Next Condensed" w:cs="Courier New"/>
            <w:szCs w:val="24"/>
          </w:rPr>
          <w:delText>\paragraph</w:delText>
        </w:r>
      </w:del>
    </w:p>
    <w:p w14:paraId="572DF9AA" w14:textId="77777777" w:rsidR="00322588" w:rsidRPr="00304397" w:rsidRDefault="00322588" w:rsidP="00DC659F">
      <w:pPr>
        <w:jc w:val="both"/>
        <w:rPr>
          <w:ins w:id="1490" w:author="artin majdi" w:date="2023-05-09T02:58:00Z"/>
          <w:rFonts w:ascii="Avenir Next Condensed" w:hAnsi="Avenir Next Condensed"/>
          <w:szCs w:val="24"/>
        </w:rPr>
      </w:pPr>
      <w:ins w:id="1491" w:author="artin majdi" w:date="2023-05-09T02:58:00Z">
        <w:r w:rsidRPr="00304397">
          <w:rPr>
            <w:rFonts w:ascii="Avenir Next Condensed" w:hAnsi="Avenir Next Condensed"/>
            <w:szCs w:val="24"/>
          </w:rPr>
          <w:t>\subsection</w:t>
        </w:r>
      </w:ins>
      <w:r w:rsidRPr="00304397">
        <w:rPr>
          <w:rFonts w:ascii="Avenir Next Condensed" w:hAnsi="Avenir Next Condensed"/>
          <w:szCs w:val="24"/>
        </w:rPr>
        <w:t>{Datasets:}</w:t>
      </w:r>
    </w:p>
    <w:p w14:paraId="19CFE2D3" w14:textId="77777777" w:rsidR="00322588" w:rsidRPr="00304397" w:rsidRDefault="00322588" w:rsidP="00DC659F">
      <w:pPr>
        <w:jc w:val="both"/>
        <w:rPr>
          <w:rFonts w:ascii="Avenir Next Condensed" w:hAnsi="Avenir Next Condensed"/>
          <w:szCs w:val="24"/>
        </w:rPr>
      </w:pPr>
    </w:p>
    <w:p w14:paraId="573D79FD" w14:textId="2C7C00C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 xml:space="preserve">We report the performance of our proposed techniques on various datasets. These datasets cover a wide range of domains and have varying characteristics in terms of the number of features, samples, and class distributions. </w:t>
      </w:r>
      <w:del w:id="1492" w:author="artin majdi" w:date="2023-05-09T02:58:00Z">
        <w:r w:rsidR="00000000" w:rsidRPr="00304397">
          <w:rPr>
            <w:rFonts w:ascii="Avenir Next Condensed" w:hAnsi="Avenir Next Condensed" w:cs="Courier New"/>
            <w:szCs w:val="24"/>
          </w:rPr>
          <w:delText xml:space="preserve">The </w:delText>
        </w:r>
      </w:del>
      <w:r w:rsidRPr="00304397">
        <w:rPr>
          <w:rFonts w:ascii="Avenir Next Condensed" w:hAnsi="Avenir Next Condensed"/>
          <w:szCs w:val="24"/>
        </w:rPr>
        <w:t>Table~\ref{</w:t>
      </w:r>
      <w:del w:id="1493" w:author="artin majdi" w:date="2023-05-09T02:58:00Z">
        <w:r w:rsidR="00000000" w:rsidRPr="00304397">
          <w:rPr>
            <w:rFonts w:ascii="Avenir Next Condensed" w:hAnsi="Avenir Next Condensed" w:cs="Courier New"/>
            <w:szCs w:val="24"/>
          </w:rPr>
          <w:delText>Table1</w:delText>
        </w:r>
      </w:del>
      <w:ins w:id="1494" w:author="artin majdi" w:date="2023-05-09T02:58:00Z">
        <w:r w:rsidRPr="00304397">
          <w:rPr>
            <w:rFonts w:ascii="Avenir Next Condensed" w:hAnsi="Avenir Next Condensed"/>
            <w:szCs w:val="24"/>
          </w:rPr>
          <w:t>crowd.Table.1.Datasets</w:t>
        </w:r>
      </w:ins>
      <w:r w:rsidRPr="00304397">
        <w:rPr>
          <w:rFonts w:ascii="Avenir Next Condensed" w:hAnsi="Avenir Next Condensed"/>
          <w:szCs w:val="24"/>
        </w:rPr>
        <w:t>} provides an overview of the datasets used. All datasets are obtained from the University of California, Irvine (UCI) repository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~\cite{1834499:27646467}.</w:t>
      </w:r>
    </w:p>
    <w:p w14:paraId="6C7DC7BC" w14:textId="2C37A6F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\begin{table</w:t>
      </w:r>
      <w:del w:id="1495" w:author="artin majdi" w:date="2023-05-09T02:58:00Z">
        <w:r w:rsidR="00000000" w:rsidRPr="00304397">
          <w:rPr>
            <w:rFonts w:ascii="Avenir Next Condensed" w:hAnsi="Avenir Next Condensed" w:cs="Courier New"/>
            <w:szCs w:val="24"/>
          </w:rPr>
          <w:delText>*}[!</w:delText>
        </w:r>
      </w:del>
      <w:ins w:id="1496"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3064558F" w14:textId="77777777" w:rsidR="00322588" w:rsidRPr="00304397" w:rsidRDefault="00322588" w:rsidP="00DC659F">
      <w:pPr>
        <w:jc w:val="both"/>
        <w:rPr>
          <w:ins w:id="1497" w:author="artin majdi" w:date="2023-05-09T02:58:00Z"/>
          <w:rFonts w:ascii="Avenir Next Condensed" w:hAnsi="Avenir Next Condensed"/>
          <w:szCs w:val="24"/>
        </w:rPr>
      </w:pPr>
      <w:moveToRangeStart w:id="1498" w:author="artin majdi" w:date="2023-05-09T02:58:00Z" w:name="move134493548"/>
      <w:moveTo w:id="1499" w:author="artin majdi" w:date="2023-05-09T02:58:00Z">
        <w:r w:rsidRPr="00304397">
          <w:rPr>
            <w:rFonts w:ascii="Avenir Next Condensed" w:hAnsi="Avenir Next Condensed"/>
            <w:szCs w:val="24"/>
          </w:rPr>
          <w:t>\centering</w:t>
        </w:r>
      </w:moveTo>
      <w:moveToRangeEnd w:id="1498"/>
    </w:p>
    <w:p w14:paraId="143315E9" w14:textId="3215A783"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\caption</w:t>
      </w:r>
      <w:del w:id="1500" w:author="artin majdi" w:date="2023-05-09T02:58:00Z">
        <w:r w:rsidR="00000000" w:rsidRPr="00304397">
          <w:rPr>
            <w:rFonts w:ascii="Avenir Next Condensed" w:hAnsi="Avenir Next Condensed" w:cs="Courier New"/>
            <w:szCs w:val="24"/>
          </w:rPr>
          <w:delText>{{</w:delText>
        </w:r>
      </w:del>
      <w:ins w:id="1501" w:author="artin majdi" w:date="2023-05-09T02:58:00Z">
        <w:r w:rsidRPr="00304397">
          <w:rPr>
            <w:rFonts w:ascii="Avenir Next Condensed" w:hAnsi="Avenir Next Condensed"/>
            <w:szCs w:val="24"/>
          </w:rPr>
          <w:t>{</w:t>
        </w:r>
      </w:ins>
      <w:r w:rsidRPr="00304397">
        <w:rPr>
          <w:rFonts w:ascii="Avenir Next Condensed" w:hAnsi="Avenir Next Condensed"/>
          <w:szCs w:val="24"/>
        </w:rPr>
        <w:t>Descriptions of the datasets used.}</w:t>
      </w:r>
      <w:del w:id="1502" w:author="artin majdi" w:date="2023-05-09T02:58:00Z">
        <w:r w:rsidR="00000000" w:rsidRPr="00304397">
          <w:rPr>
            <w:rFonts w:ascii="Avenir Next Condensed" w:hAnsi="Avenir Next Condensed" w:cs="Courier New"/>
            <w:szCs w:val="24"/>
          </w:rPr>
          <w:delText xml:space="preserve"> }</w:delText>
        </w:r>
      </w:del>
    </w:p>
    <w:p w14:paraId="03C80F35" w14:textId="77777777" w:rsidR="003A1683" w:rsidRPr="00304397" w:rsidRDefault="00000000" w:rsidP="00DC659F">
      <w:pPr>
        <w:pStyle w:val="PlainText"/>
        <w:jc w:val="both"/>
        <w:rPr>
          <w:del w:id="1503" w:author="artin majdi" w:date="2023-05-09T02:58:00Z"/>
          <w:rFonts w:ascii="Avenir Next Condensed" w:hAnsi="Avenir Next Condensed" w:cs="Courier New"/>
          <w:sz w:val="24"/>
          <w:szCs w:val="24"/>
        </w:rPr>
      </w:pPr>
      <w:del w:id="1504" w:author="artin majdi" w:date="2023-05-09T02:58:00Z">
        <w:r w:rsidRPr="00304397">
          <w:rPr>
            <w:rFonts w:ascii="Avenir Next Condensed" w:hAnsi="Avenir Next Condensed" w:cs="Courier New"/>
            <w:sz w:val="24"/>
            <w:szCs w:val="24"/>
          </w:rPr>
          <w:delText>\label{Table1}</w:delText>
        </w:r>
      </w:del>
    </w:p>
    <w:p w14:paraId="06DC3FA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\def\</w:t>
      </w:r>
      <w:proofErr w:type="spellStart"/>
      <w:r w:rsidRPr="00304397">
        <w:rPr>
          <w:rFonts w:ascii="Avenir Next Condensed" w:hAnsi="Avenir Next Condensed"/>
          <w:szCs w:val="24"/>
        </w:rPr>
        <w:t>arraystretch</w:t>
      </w:r>
      <w:proofErr w:type="spellEnd"/>
      <w:r w:rsidRPr="00304397">
        <w:rPr>
          <w:rFonts w:ascii="Avenir Next Condensed" w:hAnsi="Avenir Next Condensed"/>
          <w:szCs w:val="24"/>
        </w:rPr>
        <w:t>{1}</w:t>
      </w:r>
    </w:p>
    <w:p w14:paraId="4A015E41" w14:textId="77777777" w:rsidR="003A1683" w:rsidRPr="00304397" w:rsidRDefault="00000000" w:rsidP="00DC659F">
      <w:pPr>
        <w:pStyle w:val="PlainText"/>
        <w:jc w:val="both"/>
        <w:rPr>
          <w:del w:id="1505" w:author="artin majdi" w:date="2023-05-09T02:58:00Z"/>
          <w:rFonts w:ascii="Avenir Next Condensed" w:hAnsi="Avenir Next Condensed" w:cs="Courier New"/>
          <w:sz w:val="24"/>
          <w:szCs w:val="24"/>
        </w:rPr>
      </w:pPr>
      <w:del w:id="1506" w:author="artin majdi" w:date="2023-05-09T02:58:00Z">
        <w:r w:rsidRPr="00304397">
          <w:rPr>
            <w:rFonts w:ascii="Avenir Next Condensed" w:hAnsi="Avenir Next Condensed" w:cs="Courier New"/>
            <w:sz w:val="24"/>
            <w:szCs w:val="24"/>
          </w:rPr>
          <w:delText xml:space="preserve">\ignorespaces </w:delText>
        </w:r>
      </w:del>
    </w:p>
    <w:p w14:paraId="5666890B" w14:textId="77777777" w:rsidR="003A1683" w:rsidRPr="00304397" w:rsidRDefault="00322588" w:rsidP="00DC659F">
      <w:pPr>
        <w:pStyle w:val="PlainText"/>
        <w:jc w:val="both"/>
        <w:rPr>
          <w:del w:id="1507" w:author="artin majdi" w:date="2023-05-09T02:58:00Z"/>
          <w:rFonts w:ascii="Avenir Next Condensed" w:hAnsi="Avenir Next Condensed" w:cs="Courier New"/>
          <w:sz w:val="24"/>
          <w:szCs w:val="24"/>
        </w:rPr>
      </w:pPr>
      <w:moveFromRangeStart w:id="1508" w:author="artin majdi" w:date="2023-05-09T02:58:00Z" w:name="move134493548"/>
      <w:moveFrom w:id="1509" w:author="artin majdi" w:date="2023-05-09T02:58:00Z">
        <w:r w:rsidRPr="00304397">
          <w:rPr>
            <w:rFonts w:ascii="Avenir Next Condensed" w:hAnsi="Avenir Next Condensed"/>
            <w:sz w:val="24"/>
            <w:szCs w:val="24"/>
            <w:rPrChange w:id="1510" w:author="artin majdi" w:date="2023-05-09T02:58:00Z">
              <w:rPr>
                <w:rFonts w:ascii="Courier New" w:hAnsi="Courier New"/>
              </w:rPr>
            </w:rPrChange>
          </w:rPr>
          <w:t>\centering</w:t>
        </w:r>
      </w:moveFrom>
      <w:moveFromRangeEnd w:id="1508"/>
      <w:del w:id="1511" w:author="artin majdi" w:date="2023-05-09T02:58:00Z">
        <w:r w:rsidR="00000000" w:rsidRPr="00304397">
          <w:rPr>
            <w:rFonts w:ascii="Avenir Next Condensed" w:hAnsi="Avenir Next Condensed" w:cs="Courier New"/>
            <w:sz w:val="24"/>
            <w:szCs w:val="24"/>
          </w:rPr>
          <w:delText xml:space="preserve"> </w:delText>
        </w:r>
      </w:del>
    </w:p>
    <w:p w14:paraId="4A827907" w14:textId="36A44549"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w:t>
      </w:r>
      <w:proofErr w:type="spellStart"/>
      <w:r w:rsidRPr="00304397">
        <w:rPr>
          <w:rFonts w:ascii="Avenir Next Condensed" w:hAnsi="Avenir Next Condensed"/>
          <w:szCs w:val="24"/>
        </w:rPr>
        <w:t>tabulary</w:t>
      </w:r>
      <w:proofErr w:type="spellEnd"/>
      <w:r w:rsidRPr="00304397">
        <w:rPr>
          <w:rFonts w:ascii="Avenir Next Condensed" w:hAnsi="Avenir Next Condensed"/>
          <w:szCs w:val="24"/>
        </w:rPr>
        <w:t>}{\linewidth}{LCCCC}</w:t>
      </w:r>
    </w:p>
    <w:p w14:paraId="0A69E474" w14:textId="7C5E96E5" w:rsidR="00322588" w:rsidRPr="00304397" w:rsidRDefault="00322588" w:rsidP="00DC659F">
      <w:pPr>
        <w:jc w:val="both"/>
        <w:rPr>
          <w:rFonts w:ascii="Avenir Next Condensed" w:hAnsi="Avenir Next Condensed"/>
          <w:szCs w:val="24"/>
        </w:rPr>
      </w:pPr>
      <w:ins w:id="151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toprule</w:t>
      </w:r>
      <w:proofErr w:type="spellEnd"/>
      <w:del w:id="1513" w:author="artin majdi" w:date="2023-05-09T02:58:00Z">
        <w:r w:rsidR="00000000" w:rsidRPr="00304397">
          <w:rPr>
            <w:rFonts w:ascii="Avenir Next Condensed" w:hAnsi="Avenir Next Condensed" w:cs="Courier New"/>
            <w:szCs w:val="24"/>
          </w:rPr>
          <w:delText xml:space="preserve"> </w:delText>
        </w:r>
      </w:del>
    </w:p>
    <w:p w14:paraId="1B6DE0A1" w14:textId="77777777" w:rsidR="00322588" w:rsidRPr="00304397" w:rsidRDefault="00322588" w:rsidP="00DC659F">
      <w:pPr>
        <w:jc w:val="both"/>
        <w:rPr>
          <w:rFonts w:ascii="Avenir Next Condensed" w:hAnsi="Avenir Next Condensed"/>
          <w:szCs w:val="24"/>
        </w:rPr>
      </w:pPr>
      <w:ins w:id="151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{Dataset} &amp;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{\#Features} &amp;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{\#Samples} &amp;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{\#Positives} &amp;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{\#Negatives} \\</w:t>
      </w:r>
    </w:p>
    <w:p w14:paraId="614F3396" w14:textId="77777777" w:rsidR="00322588" w:rsidRPr="00304397" w:rsidRDefault="00322588" w:rsidP="00DC659F">
      <w:pPr>
        <w:jc w:val="both"/>
        <w:rPr>
          <w:rFonts w:ascii="Avenir Next Condensed" w:hAnsi="Avenir Next Condensed"/>
          <w:szCs w:val="24"/>
        </w:rPr>
      </w:pPr>
      <w:ins w:id="151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kr-vs-kp    &amp; 36 &amp; 3196 &amp; 1669 &amp; 1527 \\</w:t>
      </w:r>
    </w:p>
    <w:p w14:paraId="367AFD0D" w14:textId="77777777" w:rsidR="00322588" w:rsidRPr="00304397" w:rsidRDefault="00322588" w:rsidP="00DC659F">
      <w:pPr>
        <w:jc w:val="both"/>
        <w:rPr>
          <w:rFonts w:ascii="Avenir Next Condensed" w:hAnsi="Avenir Next Condensed"/>
          <w:szCs w:val="24"/>
        </w:rPr>
      </w:pPr>
      <w:ins w:id="151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mushroom    &amp; 22 &amp; 8124 &amp; 4208 &amp; 3916 \\</w:t>
      </w:r>
    </w:p>
    <w:p w14:paraId="274AA35B" w14:textId="77777777" w:rsidR="00322588" w:rsidRPr="00304397" w:rsidRDefault="00322588" w:rsidP="00DC659F">
      <w:pPr>
        <w:jc w:val="both"/>
        <w:rPr>
          <w:rFonts w:ascii="Avenir Next Condensed" w:hAnsi="Avenir Next Condensed"/>
          <w:szCs w:val="24"/>
        </w:rPr>
      </w:pPr>
      <w:ins w:id="151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iris        &amp; 4  &amp; 100  &amp; 50   &amp; 50   \\</w:t>
      </w:r>
    </w:p>
    <w:p w14:paraId="7569A668" w14:textId="77777777" w:rsidR="00322588" w:rsidRPr="00304397" w:rsidRDefault="00322588" w:rsidP="00DC659F">
      <w:pPr>
        <w:jc w:val="both"/>
        <w:rPr>
          <w:rFonts w:ascii="Avenir Next Condensed" w:hAnsi="Avenir Next Condensed"/>
          <w:szCs w:val="24"/>
        </w:rPr>
      </w:pPr>
      <w:ins w:id="151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spambase    &amp; 58 &amp; 4601 &amp; 1813 &amp; 2788 \\</w:t>
      </w:r>
    </w:p>
    <w:p w14:paraId="7121E781" w14:textId="77777777" w:rsidR="00322588" w:rsidRPr="00304397" w:rsidRDefault="00322588" w:rsidP="00DC659F">
      <w:pPr>
        <w:jc w:val="both"/>
        <w:rPr>
          <w:rFonts w:ascii="Avenir Next Condensed" w:hAnsi="Avenir Next Condensed"/>
          <w:szCs w:val="24"/>
        </w:rPr>
      </w:pPr>
      <w:ins w:id="151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tic-tac-toe &amp; 10 &amp; 958  &amp; 332  &amp; 626  \\</w:t>
      </w:r>
    </w:p>
    <w:p w14:paraId="3CBB264A" w14:textId="77777777" w:rsidR="00322588" w:rsidRPr="00304397" w:rsidRDefault="00322588" w:rsidP="00DC659F">
      <w:pPr>
        <w:jc w:val="both"/>
        <w:rPr>
          <w:rFonts w:ascii="Avenir Next Condensed" w:hAnsi="Avenir Next Condensed"/>
          <w:szCs w:val="24"/>
        </w:rPr>
      </w:pPr>
      <w:ins w:id="152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sick        &amp; 30 &amp; 3772 &amp; 231  &amp; 3541 \\</w:t>
      </w:r>
    </w:p>
    <w:p w14:paraId="72B8CA68" w14:textId="77777777" w:rsidR="00322588" w:rsidRPr="00304397" w:rsidRDefault="00322588" w:rsidP="00DC659F">
      <w:pPr>
        <w:jc w:val="both"/>
        <w:rPr>
          <w:rFonts w:ascii="Avenir Next Condensed" w:hAnsi="Avenir Next Condensed"/>
          <w:szCs w:val="24"/>
        </w:rPr>
      </w:pPr>
      <w:ins w:id="152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waveform    &amp; 41 &amp; 5000 &amp; 1692 &amp; 3308 \\</w:t>
      </w:r>
    </w:p>
    <w:p w14:paraId="3639FCB4" w14:textId="77777777" w:rsidR="00322588" w:rsidRPr="00304397" w:rsidRDefault="00322588" w:rsidP="00DC659F">
      <w:pPr>
        <w:jc w:val="both"/>
        <w:rPr>
          <w:rFonts w:ascii="Avenir Next Condensed" w:hAnsi="Avenir Next Condensed"/>
          <w:szCs w:val="24"/>
        </w:rPr>
      </w:pPr>
      <w:ins w:id="152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car         &amp; 6  &amp; 1728 &amp; 518  &amp; 1210 \\</w:t>
      </w:r>
    </w:p>
    <w:p w14:paraId="69A06838" w14:textId="77777777" w:rsidR="00322588" w:rsidRPr="00304397" w:rsidRDefault="00322588" w:rsidP="00DC659F">
      <w:pPr>
        <w:jc w:val="both"/>
        <w:rPr>
          <w:rFonts w:ascii="Avenir Next Condensed" w:hAnsi="Avenir Next Condensed"/>
          <w:szCs w:val="24"/>
        </w:rPr>
      </w:pPr>
      <w:ins w:id="152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vote        &amp; 16 &amp; 435  &amp; 267  &amp; 168  \\</w:t>
      </w:r>
    </w:p>
    <w:p w14:paraId="49CB1C96" w14:textId="77777777" w:rsidR="00322588" w:rsidRPr="00304397" w:rsidRDefault="00322588" w:rsidP="00DC659F">
      <w:pPr>
        <w:jc w:val="both"/>
        <w:rPr>
          <w:rFonts w:ascii="Avenir Next Condensed" w:hAnsi="Avenir Next Condensed"/>
          <w:szCs w:val="24"/>
        </w:rPr>
      </w:pPr>
      <w:ins w:id="152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ionosphere  &amp; 34 &amp; 351  &amp; 126  &amp; 225  \\</w:t>
      </w:r>
    </w:p>
    <w:p w14:paraId="10148415" w14:textId="53CFCF9E" w:rsidR="00322588" w:rsidRPr="00304397" w:rsidRDefault="00322588" w:rsidP="00DC659F">
      <w:pPr>
        <w:jc w:val="both"/>
        <w:rPr>
          <w:rFonts w:ascii="Avenir Next Condensed" w:hAnsi="Avenir Next Condensed"/>
          <w:szCs w:val="24"/>
        </w:rPr>
      </w:pPr>
      <w:ins w:id="152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bottomrule</w:t>
      </w:r>
      <w:proofErr w:type="spellEnd"/>
      <w:del w:id="1526" w:author="artin majdi" w:date="2023-05-09T02:58:00Z">
        <w:r w:rsidR="00000000" w:rsidRPr="00304397">
          <w:rPr>
            <w:rFonts w:ascii="Avenir Next Condensed" w:hAnsi="Avenir Next Condensed" w:cs="Courier New"/>
            <w:szCs w:val="24"/>
          </w:rPr>
          <w:delText xml:space="preserve"> </w:delText>
        </w:r>
      </w:del>
    </w:p>
    <w:p w14:paraId="7E1BC815" w14:textId="665CC720"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w:t>
      </w:r>
      <w:proofErr w:type="spellStart"/>
      <w:r w:rsidRPr="00304397">
        <w:rPr>
          <w:rFonts w:ascii="Avenir Next Condensed" w:hAnsi="Avenir Next Condensed"/>
          <w:szCs w:val="24"/>
        </w:rPr>
        <w:t>tabulary</w:t>
      </w:r>
      <w:proofErr w:type="spellEnd"/>
      <w:del w:id="1527" w:author="artin majdi" w:date="2023-05-09T02:58:00Z">
        <w:r w:rsidR="00000000" w:rsidRPr="00304397">
          <w:rPr>
            <w:rFonts w:ascii="Avenir Next Condensed" w:hAnsi="Avenir Next Condensed" w:cs="Courier New"/>
            <w:szCs w:val="24"/>
          </w:rPr>
          <w:delText xml:space="preserve">}\par </w:delText>
        </w:r>
      </w:del>
      <w:ins w:id="1528" w:author="artin majdi" w:date="2023-05-09T02:58:00Z">
        <w:r w:rsidRPr="00304397">
          <w:rPr>
            <w:rFonts w:ascii="Avenir Next Condensed" w:hAnsi="Avenir Next Condensed"/>
            <w:szCs w:val="24"/>
          </w:rPr>
          <w:t>}</w:t>
        </w:r>
      </w:ins>
    </w:p>
    <w:p w14:paraId="0AD7BF26" w14:textId="77777777" w:rsidR="00322588" w:rsidRPr="00304397" w:rsidRDefault="00322588" w:rsidP="00DC659F">
      <w:pPr>
        <w:jc w:val="both"/>
        <w:rPr>
          <w:ins w:id="1529" w:author="artin majdi" w:date="2023-05-09T02:58:00Z"/>
          <w:rFonts w:ascii="Avenir Next Condensed" w:hAnsi="Avenir Next Condensed"/>
          <w:szCs w:val="24"/>
        </w:rPr>
      </w:pPr>
      <w:ins w:id="1530" w:author="artin majdi" w:date="2023-05-09T02:58:00Z">
        <w:r w:rsidRPr="00304397">
          <w:rPr>
            <w:rFonts w:ascii="Avenir Next Condensed" w:hAnsi="Avenir Next Condensed"/>
            <w:szCs w:val="24"/>
          </w:rPr>
          <w:t>\label{crowd.Table.1.Datasets}</w:t>
        </w:r>
      </w:ins>
    </w:p>
    <w:p w14:paraId="11CCCF7A" w14:textId="104FF19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\end{table</w:t>
      </w:r>
      <w:del w:id="1531" w:author="artin majdi" w:date="2023-05-09T02:58:00Z">
        <w:r w:rsidR="00000000" w:rsidRPr="00304397">
          <w:rPr>
            <w:rFonts w:ascii="Avenir Next Condensed" w:hAnsi="Avenir Next Condensed" w:cs="Courier New"/>
            <w:szCs w:val="24"/>
          </w:rPr>
          <w:delText>*}</w:delText>
        </w:r>
      </w:del>
      <w:ins w:id="1532" w:author="artin majdi" w:date="2023-05-09T02:58:00Z">
        <w:r w:rsidRPr="00304397">
          <w:rPr>
            <w:rFonts w:ascii="Avenir Next Condensed" w:hAnsi="Avenir Next Condensed"/>
            <w:szCs w:val="24"/>
          </w:rPr>
          <w:t>}</w:t>
        </w:r>
      </w:ins>
    </w:p>
    <w:p w14:paraId="79403769" w14:textId="77777777" w:rsidR="00322588" w:rsidRPr="00304397" w:rsidRDefault="00322588" w:rsidP="00DC659F">
      <w:pPr>
        <w:jc w:val="both"/>
        <w:rPr>
          <w:ins w:id="1533" w:author="artin majdi" w:date="2023-05-09T02:58:00Z"/>
          <w:rFonts w:ascii="Avenir Next Condensed" w:hAnsi="Avenir Next Condensed"/>
          <w:szCs w:val="24"/>
        </w:rPr>
      </w:pPr>
    </w:p>
    <w:p w14:paraId="2F9AAAE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\begin{itemize}</w:t>
      </w:r>
    </w:p>
    <w:p w14:paraId="65F3F4F6" w14:textId="77777777" w:rsidR="003A1683" w:rsidRPr="00304397" w:rsidRDefault="00322588" w:rsidP="00DC659F">
      <w:pPr>
        <w:pStyle w:val="PlainText"/>
        <w:jc w:val="both"/>
        <w:rPr>
          <w:del w:id="1534" w:author="artin majdi" w:date="2023-05-09T02:58:00Z"/>
          <w:rFonts w:ascii="Avenir Next Condensed" w:hAnsi="Avenir Next Condensed" w:cs="Courier New"/>
          <w:sz w:val="24"/>
          <w:szCs w:val="24"/>
        </w:rPr>
      </w:pPr>
      <w:r w:rsidRPr="00304397">
        <w:rPr>
          <w:rFonts w:ascii="Avenir Next Condensed" w:hAnsi="Avenir Next Condensed"/>
          <w:sz w:val="24"/>
          <w:szCs w:val="24"/>
          <w:rPrChange w:id="1535" w:author="artin majdi" w:date="2023-05-09T02:58:00Z">
            <w:rPr>
              <w:rFonts w:ascii="Courier New" w:hAnsi="Courier New"/>
            </w:rPr>
          </w:rPrChange>
        </w:rPr>
        <w:t xml:space="preserve">  </w:t>
      </w:r>
    </w:p>
    <w:p w14:paraId="5B0969AB" w14:textId="77777777" w:rsidR="003A1683" w:rsidRPr="00304397" w:rsidRDefault="00000000" w:rsidP="00DC659F">
      <w:pPr>
        <w:pStyle w:val="PlainText"/>
        <w:jc w:val="both"/>
        <w:rPr>
          <w:del w:id="1536" w:author="artin majdi" w:date="2023-05-09T02:58:00Z"/>
          <w:rFonts w:ascii="Avenir Next Condensed" w:hAnsi="Avenir Next Condensed" w:cs="Courier New"/>
          <w:sz w:val="24"/>
          <w:szCs w:val="24"/>
        </w:rPr>
      </w:pPr>
      <w:del w:id="1537" w:author="artin majdi" w:date="2023-05-09T02:58:00Z">
        <w:r w:rsidRPr="00304397">
          <w:rPr>
            <w:rFonts w:ascii="Avenir Next Condensed" w:hAnsi="Avenir Next Condensed" w:cs="Courier New"/>
            <w:sz w:val="24"/>
            <w:szCs w:val="24"/>
          </w:rPr>
          <w:delText>\begin{itemize}</w:delText>
        </w:r>
      </w:del>
    </w:p>
    <w:p w14:paraId="5B9B788C" w14:textId="41304062"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{kr-vs-kp} dataset represents the King Rook-King Pawn</w:t>
      </w:r>
      <w:del w:id="1538" w:author="artin majdi" w:date="2023-05-09T02:58:00Z">
        <w:r w:rsidR="00000000" w:rsidRPr="00304397">
          <w:rPr>
            <w:rFonts w:ascii="Avenir Next Condensed" w:hAnsi="Avenir Next Condensed" w:cs="Courier New"/>
            <w:szCs w:val="24"/>
          </w:rPr>
          <w:delText xml:space="preserve"> endgame</w:delText>
        </w:r>
      </w:del>
      <w:r w:rsidRPr="00304397">
        <w:rPr>
          <w:rFonts w:ascii="Avenir Next Condensed" w:hAnsi="Avenir Next Condensed"/>
          <w:szCs w:val="24"/>
        </w:rPr>
        <w:t xml:space="preserve"> on a7 in chess. The positive class indicates a victory for white (1,669 instances, or 52\%), while the negative class indicates a defeat for white (1,527 instances, 48\%).</w:t>
      </w:r>
    </w:p>
    <w:p w14:paraId="766C6CC5" w14:textId="77777777" w:rsidR="00322588" w:rsidRPr="00304397" w:rsidRDefault="00322588" w:rsidP="00DC659F">
      <w:pPr>
        <w:jc w:val="both"/>
        <w:rPr>
          <w:ins w:id="1539" w:author="artin majdi" w:date="2023-05-09T02:58:00Z"/>
          <w:rFonts w:ascii="Avenir Next Condensed" w:hAnsi="Avenir Next Condensed"/>
          <w:szCs w:val="24"/>
        </w:rPr>
      </w:pPr>
    </w:p>
    <w:p w14:paraId="3895C092" w14:textId="7322CB9C" w:rsidR="00322588" w:rsidRPr="00304397" w:rsidRDefault="00322588" w:rsidP="00DC659F">
      <w:pPr>
        <w:jc w:val="both"/>
        <w:rPr>
          <w:rFonts w:ascii="Avenir Next Condensed" w:hAnsi="Avenir Next Condensed"/>
          <w:szCs w:val="24"/>
        </w:rPr>
      </w:pPr>
      <w:ins w:id="154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{mushroom} dataset is based on the Audubon Society Field Guide for North American Mushrooms (1981) and includes 21 attributes related to mushroom </w:t>
      </w:r>
      <w:del w:id="1541" w:author="artin majdi" w:date="2023-05-09T02:58:00Z">
        <w:r w:rsidR="00000000" w:rsidRPr="00304397">
          <w:rPr>
            <w:rFonts w:ascii="Avenir Next Condensed" w:hAnsi="Avenir Next Condensed" w:cs="Courier New"/>
            <w:szCs w:val="24"/>
          </w:rPr>
          <w:delText>features</w:delText>
        </w:r>
      </w:del>
      <w:ins w:id="1542" w:author="artin majdi" w:date="2023-05-09T02:58:00Z">
        <w:r w:rsidRPr="00304397">
          <w:rPr>
            <w:rFonts w:ascii="Avenir Next Condensed" w:hAnsi="Avenir Next Condensed"/>
            <w:szCs w:val="24"/>
          </w:rPr>
          <w:t>characteristics</w:t>
        </w:r>
      </w:ins>
      <w:r w:rsidRPr="00304397">
        <w:rPr>
          <w:rFonts w:ascii="Avenir Next Condensed" w:hAnsi="Avenir Next Condensed"/>
          <w:szCs w:val="24"/>
        </w:rPr>
        <w:t xml:space="preserve"> such as cap shape, surface, odor, and ring type.</w:t>
      </w:r>
    </w:p>
    <w:p w14:paraId="64097661" w14:textId="77777777" w:rsidR="00322588" w:rsidRPr="00304397" w:rsidRDefault="00322588" w:rsidP="00DC659F">
      <w:pPr>
        <w:jc w:val="both"/>
        <w:rPr>
          <w:ins w:id="1543" w:author="artin majdi" w:date="2023-05-09T02:58:00Z"/>
          <w:rFonts w:ascii="Avenir Next Condensed" w:hAnsi="Avenir Next Condensed"/>
          <w:szCs w:val="24"/>
        </w:rPr>
      </w:pPr>
    </w:p>
    <w:p w14:paraId="5A0F632B" w14:textId="2A2A7807" w:rsidR="00322588" w:rsidRPr="00304397" w:rsidRDefault="00322588" w:rsidP="00DC659F">
      <w:pPr>
        <w:jc w:val="both"/>
        <w:rPr>
          <w:rFonts w:ascii="Avenir Next Condensed" w:hAnsi="Avenir Next Condensed"/>
          <w:szCs w:val="24"/>
        </w:rPr>
      </w:pPr>
      <w:ins w:id="154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{Iris} Plants Dataset comprises three classes, each with 50 instances, representing different iris plant</w:t>
      </w:r>
      <w:r w:rsidR="00000000" w:rsidRPr="00304397">
        <w:rPr>
          <w:rFonts w:ascii="Avenir Next Condensed" w:hAnsi="Avenir Next Condensed" w:cs="Courier New"/>
          <w:szCs w:val="24"/>
        </w:rPr>
        <w:t xml:space="preserve"> species</w:t>
      </w:r>
      <w:r w:rsidRPr="00304397">
        <w:rPr>
          <w:rFonts w:ascii="Avenir Next Condensed" w:hAnsi="Avenir Next Condensed"/>
          <w:szCs w:val="24"/>
        </w:rPr>
        <w:t>. The dataset contains four numerical attributes in centimeters: sepal length, sepal width, petal length, and petal width.</w:t>
      </w:r>
    </w:p>
    <w:p w14:paraId="1B5C5319" w14:textId="77777777" w:rsidR="00322588" w:rsidRPr="00304397" w:rsidRDefault="00322588" w:rsidP="00DC659F">
      <w:pPr>
        <w:jc w:val="both"/>
        <w:rPr>
          <w:rFonts w:ascii="Avenir Next Condensed" w:hAnsi="Avenir Next Condensed"/>
          <w:szCs w:val="24"/>
        </w:rPr>
      </w:pPr>
    </w:p>
    <w:p w14:paraId="3FEC9DD4" w14:textId="27C853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{Spambase} dataset consists of 57 attributes, each representing the frequency of a term appearing in an email, such as </w:t>
      </w:r>
      <w:r w:rsidR="003F01D3">
        <w:rPr>
          <w:rFonts w:ascii="Avenir Next Condensed" w:hAnsi="Avenir Next Condensed"/>
          <w:szCs w:val="24"/>
        </w:rPr>
        <w:t xml:space="preserve">the </w:t>
      </w:r>
      <w:ins w:id="1545" w:author="artin majdi" w:date="2023-05-09T02:58:00Z">
        <w:r w:rsidRPr="00304397">
          <w:rPr>
            <w:rFonts w:ascii="Avenir Next Condensed" w:hAnsi="Avenir Next Condensed"/>
            <w:szCs w:val="24"/>
          </w:rPr>
          <w:t>``</w:t>
        </w:r>
      </w:ins>
      <w:r w:rsidRPr="00304397">
        <w:rPr>
          <w:rFonts w:ascii="Avenir Next Condensed" w:hAnsi="Avenir Next Condensed"/>
          <w:szCs w:val="24"/>
        </w:rPr>
        <w:t>address</w:t>
      </w:r>
      <w:ins w:id="1546" w:author="artin majdi" w:date="2023-05-09T03:42:00Z">
        <w:r w:rsidR="003F01D3">
          <w:rPr>
            <w:rFonts w:ascii="Avenir Next Condensed" w:hAnsi="Avenir Next Condensed"/>
            <w:szCs w:val="24"/>
          </w:rPr>
          <w:t>’’.</w:t>
        </w:r>
      </w:ins>
    </w:p>
    <w:p w14:paraId="736FAD3F" w14:textId="77777777" w:rsidR="00322588" w:rsidRPr="00304397" w:rsidRDefault="00322588" w:rsidP="00DC659F">
      <w:pPr>
        <w:jc w:val="both"/>
        <w:rPr>
          <w:ins w:id="1547" w:author="artin majdi" w:date="2023-05-09T02:58:00Z"/>
          <w:rFonts w:ascii="Avenir Next Condensed" w:hAnsi="Avenir Next Condensed"/>
          <w:szCs w:val="24"/>
        </w:rPr>
      </w:pPr>
    </w:p>
    <w:p w14:paraId="1E5644EC" w14:textId="71492B47" w:rsidR="00322588" w:rsidRPr="00304397" w:rsidRDefault="00322588" w:rsidP="00DC659F">
      <w:pPr>
        <w:jc w:val="both"/>
        <w:rPr>
          <w:rFonts w:ascii="Avenir Next Condensed" w:hAnsi="Avenir Next Condensed"/>
          <w:szCs w:val="24"/>
        </w:rPr>
      </w:pPr>
      <w:ins w:id="154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{tic-tac-toe} endgame dataset encodes all possible board configurations for the game, with </w:t>
      </w:r>
      <w:ins w:id="1549" w:author="artin majdi" w:date="2023-05-09T03:43:00Z">
        <w:r w:rsidR="003F01D3">
          <w:rPr>
            <w:rFonts w:ascii="Avenir Next Condensed" w:hAnsi="Avenir Next Condensed"/>
            <w:szCs w:val="24"/>
          </w:rPr>
          <w:t>``</w:t>
        </w:r>
      </w:ins>
      <w:del w:id="1550" w:author="artin majdi" w:date="2023-05-09T02:58:00Z">
        <w:r w:rsidR="00000000" w:rsidRPr="00304397">
          <w:rPr>
            <w:rFonts w:ascii="Avenir Next Condensed" w:hAnsi="Avenir Next Condensed" w:cs="Courier New"/>
            <w:szCs w:val="24"/>
          </w:rPr>
          <w:delText>"</w:delText>
        </w:r>
      </w:del>
      <w:r w:rsidR="00000000" w:rsidRPr="00304397">
        <w:rPr>
          <w:rFonts w:ascii="Avenir Next Condensed" w:hAnsi="Avenir Next Condensed" w:cs="Courier New"/>
          <w:szCs w:val="24"/>
        </w:rPr>
        <w:t>x</w:t>
      </w:r>
      <w:del w:id="1551" w:author="artin majdi" w:date="2023-05-09T02:58:00Z">
        <w:r w:rsidR="00000000" w:rsidRPr="00304397">
          <w:rPr>
            <w:rFonts w:ascii="Avenir Next Condensed" w:hAnsi="Avenir Next Condensed" w:cs="Courier New"/>
            <w:szCs w:val="24"/>
          </w:rPr>
          <w:delText>"</w:delText>
        </w:r>
      </w:del>
      <w:ins w:id="1552"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playing first. It contains nine attributes corresponding to the tic-tac-toe squares: x, o, and b (blank).</w:t>
      </w:r>
    </w:p>
    <w:p w14:paraId="6E9ECF19" w14:textId="77777777" w:rsidR="00322588" w:rsidRPr="00304397" w:rsidRDefault="00322588" w:rsidP="00DC659F">
      <w:pPr>
        <w:jc w:val="both"/>
        <w:rPr>
          <w:ins w:id="1553" w:author="artin majdi" w:date="2023-05-09T02:58:00Z"/>
          <w:rFonts w:ascii="Avenir Next Condensed" w:hAnsi="Avenir Next Condensed"/>
          <w:szCs w:val="24"/>
        </w:rPr>
      </w:pPr>
    </w:p>
    <w:p w14:paraId="5D7BE937" w14:textId="77777777" w:rsidR="00322588" w:rsidRPr="00304397" w:rsidRDefault="00322588" w:rsidP="00DC659F">
      <w:pPr>
        <w:jc w:val="both"/>
        <w:rPr>
          <w:rFonts w:ascii="Avenir Next Condensed" w:hAnsi="Avenir Next Condensed"/>
          <w:szCs w:val="24"/>
        </w:rPr>
      </w:pPr>
      <w:ins w:id="155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{Sick} dataset includes thyroid disease records from the </w:t>
      </w:r>
      <w:proofErr w:type="spellStart"/>
      <w:r w:rsidRPr="00304397">
        <w:rPr>
          <w:rFonts w:ascii="Avenir Next Condensed" w:hAnsi="Avenir Next Condensed"/>
          <w:szCs w:val="24"/>
        </w:rPr>
        <w:t>Garvan</w:t>
      </w:r>
      <w:proofErr w:type="spellEnd"/>
      <w:r w:rsidRPr="00304397">
        <w:rPr>
          <w:rFonts w:ascii="Avenir Next Condensed" w:hAnsi="Avenir Next Condensed"/>
          <w:szCs w:val="24"/>
        </w:rPr>
        <w:t xml:space="preserve"> Institute and J. Ross Quinlan of the New South Wales Institute in Sydney, Australia. 3,772 instances with 30 attributes (seven continuous and 23 discrete) and 5.4\% missing data. Age, pregnancy, TSH, T3, TT4, etc.</w:t>
      </w:r>
    </w:p>
    <w:p w14:paraId="75AEDBFD" w14:textId="77777777" w:rsidR="00322588" w:rsidRPr="00304397" w:rsidRDefault="00322588" w:rsidP="00DC659F">
      <w:pPr>
        <w:jc w:val="both"/>
        <w:rPr>
          <w:ins w:id="1555" w:author="artin majdi" w:date="2023-05-09T02:58:00Z"/>
          <w:rFonts w:ascii="Avenir Next Condensed" w:hAnsi="Avenir Next Condensed"/>
          <w:szCs w:val="24"/>
        </w:rPr>
      </w:pPr>
    </w:p>
    <w:p w14:paraId="503A6029" w14:textId="4967D81C" w:rsidR="00322588" w:rsidRPr="00304397" w:rsidRDefault="00322588" w:rsidP="00DC659F">
      <w:pPr>
        <w:jc w:val="both"/>
        <w:rPr>
          <w:rFonts w:ascii="Avenir Next Condensed" w:hAnsi="Avenir Next Condensed"/>
          <w:szCs w:val="24"/>
        </w:rPr>
      </w:pPr>
      <w:ins w:id="155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{waveform} dataset generator comprises 41 attributes and three </w:t>
      </w:r>
      <w:r w:rsidR="00000000" w:rsidRPr="00304397">
        <w:rPr>
          <w:rFonts w:ascii="Avenir Next Condensed" w:hAnsi="Avenir Next Condensed" w:cs="Courier New"/>
          <w:szCs w:val="24"/>
        </w:rPr>
        <w:t xml:space="preserve">wave </w:t>
      </w:r>
      <w:r w:rsidRPr="00304397">
        <w:rPr>
          <w:rFonts w:ascii="Avenir Next Condensed" w:hAnsi="Avenir Next Condensed"/>
          <w:szCs w:val="24"/>
        </w:rPr>
        <w:t>types</w:t>
      </w:r>
      <w:r w:rsidR="00000000" w:rsidRPr="00304397">
        <w:rPr>
          <w:rFonts w:ascii="Avenir Next Condensed" w:hAnsi="Avenir Next Condensed" w:cs="Courier New"/>
          <w:szCs w:val="24"/>
        </w:rPr>
        <w:t>, with</w:t>
      </w:r>
      <w:r w:rsidRPr="00304397">
        <w:rPr>
          <w:rFonts w:ascii="Avenir Next Condensed" w:hAnsi="Avenir Next Condensed"/>
          <w:szCs w:val="24"/>
        </w:rPr>
        <w:t xml:space="preserve"> each class consisting of two </w:t>
      </w:r>
      <w:ins w:id="1557" w:author="artin majdi" w:date="2023-05-09T03:43:00Z">
        <w:r w:rsidR="003F01D3">
          <w:rPr>
            <w:rFonts w:ascii="Avenir Next Condensed" w:hAnsi="Avenir Next Condensed"/>
            <w:szCs w:val="24"/>
          </w:rPr>
          <w:t>``</w:t>
        </w:r>
      </w:ins>
      <w:del w:id="1558" w:author="artin majdi" w:date="2023-05-09T02:58:00Z">
        <w:r w:rsidR="00000000" w:rsidRPr="00304397">
          <w:rPr>
            <w:rFonts w:ascii="Avenir Next Condensed" w:hAnsi="Avenir Next Condensed" w:cs="Courier New"/>
            <w:szCs w:val="24"/>
          </w:rPr>
          <w:delText>"</w:delText>
        </w:r>
      </w:del>
      <w:r w:rsidR="00000000" w:rsidRPr="00304397">
        <w:rPr>
          <w:rFonts w:ascii="Avenir Next Condensed" w:hAnsi="Avenir Next Condensed" w:cs="Courier New"/>
          <w:szCs w:val="24"/>
        </w:rPr>
        <w:t>base</w:t>
      </w:r>
      <w:del w:id="1559" w:author="artin majdi" w:date="2023-05-09T02:58:00Z">
        <w:r w:rsidR="00000000" w:rsidRPr="00304397">
          <w:rPr>
            <w:rFonts w:ascii="Avenir Next Condensed" w:hAnsi="Avenir Next Condensed" w:cs="Courier New"/>
            <w:szCs w:val="24"/>
          </w:rPr>
          <w:delText>"</w:delText>
        </w:r>
      </w:del>
      <w:ins w:id="1560"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waves.</w:t>
      </w:r>
    </w:p>
    <w:p w14:paraId="6A87EA6C" w14:textId="77777777" w:rsidR="00322588" w:rsidRPr="00304397" w:rsidRDefault="00322588" w:rsidP="00DC659F">
      <w:pPr>
        <w:jc w:val="both"/>
        <w:rPr>
          <w:ins w:id="1561" w:author="artin majdi" w:date="2023-05-09T02:58:00Z"/>
          <w:rFonts w:ascii="Avenir Next Condensed" w:hAnsi="Avenir Next Condensed"/>
          <w:szCs w:val="24"/>
        </w:rPr>
      </w:pPr>
    </w:p>
    <w:p w14:paraId="7B390FCA" w14:textId="77777777" w:rsidR="00322588" w:rsidRPr="00304397" w:rsidRDefault="00322588" w:rsidP="00DC659F">
      <w:pPr>
        <w:jc w:val="both"/>
        <w:rPr>
          <w:rFonts w:ascii="Avenir Next Condensed" w:hAnsi="Avenir Next Condensed"/>
          <w:szCs w:val="24"/>
        </w:rPr>
      </w:pPr>
      <w:ins w:id="156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{Car} Evaluation Dataset rates cars on price, buying, maintenance, comfort, doors, capacity, luggage, boot size, and safety using a simple hierarchical decision model. The dataset consists of 1,728 instances categorized as unacceptable, acceptable, good, and very good.</w:t>
      </w:r>
    </w:p>
    <w:p w14:paraId="571FC16D" w14:textId="77777777" w:rsidR="00322588" w:rsidRPr="00304397" w:rsidRDefault="00322588" w:rsidP="00DC659F">
      <w:pPr>
        <w:jc w:val="both"/>
        <w:rPr>
          <w:ins w:id="1563" w:author="artin majdi" w:date="2023-05-09T02:58:00Z"/>
          <w:rFonts w:ascii="Avenir Next Condensed" w:hAnsi="Avenir Next Condensed"/>
          <w:szCs w:val="24"/>
        </w:rPr>
      </w:pPr>
    </w:p>
    <w:p w14:paraId="784C54FA" w14:textId="77777777" w:rsidR="00322588" w:rsidRPr="00304397" w:rsidRDefault="00322588" w:rsidP="00DC659F">
      <w:pPr>
        <w:jc w:val="both"/>
        <w:rPr>
          <w:rFonts w:ascii="Avenir Next Condensed" w:hAnsi="Avenir Next Condensed"/>
          <w:szCs w:val="24"/>
        </w:rPr>
      </w:pPr>
      <w:ins w:id="156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1984 US Congressional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{Voting} Records Dataset shows how members voted on 16 CQA-identified critical votes. Votes are divided into nine categories, simplified to yea, nay, or unknown disposition. The dataset has two classes: Democrats (267) and Republicans (168).</w:t>
      </w:r>
    </w:p>
    <w:p w14:paraId="2364E79E" w14:textId="77777777" w:rsidR="00322588" w:rsidRPr="00304397" w:rsidRDefault="00322588" w:rsidP="00DC659F">
      <w:pPr>
        <w:jc w:val="both"/>
        <w:rPr>
          <w:ins w:id="1565" w:author="artin majdi" w:date="2023-05-09T02:58:00Z"/>
          <w:rFonts w:ascii="Avenir Next Condensed" w:hAnsi="Avenir Next Condensed"/>
          <w:szCs w:val="24"/>
        </w:rPr>
      </w:pPr>
    </w:p>
    <w:p w14:paraId="71166858" w14:textId="4ECA6B11" w:rsidR="00322588" w:rsidRPr="00304397" w:rsidRDefault="00322588" w:rsidP="00DC659F">
      <w:pPr>
        <w:jc w:val="both"/>
        <w:rPr>
          <w:rFonts w:ascii="Avenir Next Condensed" w:hAnsi="Avenir Next Condensed"/>
          <w:szCs w:val="24"/>
        </w:rPr>
      </w:pPr>
      <w:ins w:id="156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\item The Johns Hopkins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{Ionosphere} dataset contains data collected near Goose Bay, Labrador, using a phased array of 16 high-frequency antennas. </w:t>
      </w:r>
      <w:del w:id="1567" w:author="artin majdi" w:date="2023-05-09T02:58:00Z">
        <w:r w:rsidR="00000000" w:rsidRPr="00304397">
          <w:rPr>
            <w:rFonts w:ascii="Avenir Next Condensed" w:hAnsi="Avenir Next Condensed" w:cs="Courier New"/>
            <w:szCs w:val="24"/>
          </w:rPr>
          <w:delText>"Good"</w:delText>
        </w:r>
      </w:del>
      <w:ins w:id="1568" w:author="artin majdi" w:date="2023-05-09T02:58:00Z">
        <w:r w:rsidRPr="00304397">
          <w:rPr>
            <w:rFonts w:ascii="Avenir Next Condensed" w:hAnsi="Avenir Next Condensed"/>
            <w:szCs w:val="24"/>
          </w:rPr>
          <w:t>``Good''</w:t>
        </w:r>
      </w:ins>
      <w:r w:rsidRPr="00304397">
        <w:rPr>
          <w:rFonts w:ascii="Avenir Next Condensed" w:hAnsi="Avenir Next Condensed"/>
          <w:szCs w:val="24"/>
        </w:rPr>
        <w:t xml:space="preserve"> radar returns show ionosphere structure, while </w:t>
      </w:r>
      <w:del w:id="1569" w:author="artin majdi" w:date="2023-05-09T02:58:00Z">
        <w:r w:rsidR="00000000" w:rsidRPr="00304397">
          <w:rPr>
            <w:rFonts w:ascii="Avenir Next Condensed" w:hAnsi="Avenir Next Condensed" w:cs="Courier New"/>
            <w:szCs w:val="24"/>
          </w:rPr>
          <w:delText>"bad"</w:delText>
        </w:r>
      </w:del>
      <w:ins w:id="1570" w:author="artin majdi" w:date="2023-05-09T02:58:00Z">
        <w:r w:rsidRPr="00304397">
          <w:rPr>
            <w:rFonts w:ascii="Avenir Next Condensed" w:hAnsi="Avenir Next Condensed"/>
            <w:szCs w:val="24"/>
          </w:rPr>
          <w:t>``bad''</w:t>
        </w:r>
      </w:ins>
      <w:r w:rsidRPr="00304397">
        <w:rPr>
          <w:rFonts w:ascii="Avenir Next Condensed" w:hAnsi="Avenir Next Condensed"/>
          <w:szCs w:val="24"/>
        </w:rPr>
        <w:t xml:space="preserve"> returns are ionosphere-free. The dataset includes 351 instances with 34 attributes</w:t>
      </w:r>
      <w:del w:id="1571"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categorized as good or bad.</w:t>
      </w:r>
    </w:p>
    <w:p w14:paraId="03ADF0E8" w14:textId="467A4683" w:rsidR="00322588" w:rsidRPr="00304397" w:rsidRDefault="00000000" w:rsidP="00DC659F">
      <w:pPr>
        <w:jc w:val="both"/>
        <w:rPr>
          <w:rFonts w:ascii="Avenir Next Condensed" w:hAnsi="Avenir Next Condensed"/>
          <w:szCs w:val="24"/>
        </w:rPr>
      </w:pPr>
      <w:del w:id="1572" w:author="artin majdi" w:date="2023-05-09T02:58:00Z">
        <w:r w:rsidRPr="00304397">
          <w:rPr>
            <w:rFonts w:ascii="Avenir Next Condensed" w:hAnsi="Avenir Next Condensed" w:cs="Courier New"/>
            <w:szCs w:val="24"/>
          </w:rPr>
          <w:delText>\end{itemize}</w:delText>
        </w:r>
      </w:del>
      <w:r w:rsidR="00322588" w:rsidRPr="00304397">
        <w:rPr>
          <w:rFonts w:ascii="Avenir Next Condensed" w:hAnsi="Avenir Next Condensed"/>
          <w:szCs w:val="24"/>
        </w:rPr>
        <w:t>\end{itemize}</w:t>
      </w:r>
    </w:p>
    <w:p w14:paraId="42FFAE5A" w14:textId="77777777" w:rsidR="00322588" w:rsidRPr="00304397" w:rsidRDefault="00322588" w:rsidP="00DC659F">
      <w:pPr>
        <w:jc w:val="both"/>
        <w:rPr>
          <w:rFonts w:ascii="Avenir Next Condensed" w:hAnsi="Avenir Next Condensed"/>
          <w:szCs w:val="24"/>
        </w:rPr>
      </w:pPr>
    </w:p>
    <w:p w14:paraId="65D083C4" w14:textId="10BDF8B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All datasets were transformed into a two-class binary problem for comparison with existing benchmarks. For instance, only the first and second classes were used in the </w:t>
      </w:r>
      <w:del w:id="1573" w:author="artin majdi" w:date="2023-05-09T02:58:00Z">
        <w:r w:rsidR="00000000" w:rsidRPr="00304397">
          <w:rPr>
            <w:rFonts w:ascii="Avenir Next Condensed" w:hAnsi="Avenir Next Condensed" w:cs="Courier New"/>
            <w:szCs w:val="24"/>
          </w:rPr>
          <w:delText>"waveform"</w:delText>
        </w:r>
      </w:del>
      <w:ins w:id="1574" w:author="artin majdi" w:date="2023-05-09T02:58:00Z">
        <w:r w:rsidRPr="00304397">
          <w:rPr>
            <w:rFonts w:ascii="Avenir Next Condensed" w:hAnsi="Avenir Next Condensed"/>
            <w:szCs w:val="24"/>
          </w:rPr>
          <w:t>``waveform''</w:t>
        </w:r>
      </w:ins>
      <w:r w:rsidRPr="00304397">
        <w:rPr>
          <w:rFonts w:ascii="Avenir Next Condensed" w:hAnsi="Avenir Next Condensed"/>
          <w:szCs w:val="24"/>
        </w:rPr>
        <w:t xml:space="preserve"> dataset, and the first two classes were utilized in the </w:t>
      </w:r>
      <w:del w:id="1575" w:author="artin majdi" w:date="2023-05-09T02:58:00Z">
        <w:r w:rsidR="00000000" w:rsidRPr="00304397">
          <w:rPr>
            <w:rFonts w:ascii="Avenir Next Condensed" w:hAnsi="Avenir Next Condensed" w:cs="Courier New"/>
            <w:szCs w:val="24"/>
          </w:rPr>
          <w:delText>"Iris"</w:delText>
        </w:r>
      </w:del>
      <w:ins w:id="1576" w:author="artin majdi" w:date="2023-05-09T02:58:00Z">
        <w:r w:rsidRPr="00304397">
          <w:rPr>
            <w:rFonts w:ascii="Avenir Next Condensed" w:hAnsi="Avenir Next Condensed"/>
            <w:szCs w:val="24"/>
          </w:rPr>
          <w:t>``Iris''</w:t>
        </w:r>
      </w:ins>
      <w:r w:rsidRPr="00304397">
        <w:rPr>
          <w:rFonts w:ascii="Avenir Next Condensed" w:hAnsi="Avenir Next Condensed"/>
          <w:szCs w:val="24"/>
        </w:rPr>
        <w:t xml:space="preserve"> dataset.</w:t>
      </w:r>
      <w:del w:id="1577" w:author="artin majdi" w:date="2023-05-09T02:58:00Z">
        <w:r w:rsidR="00000000" w:rsidRPr="00304397">
          <w:rPr>
            <w:rFonts w:ascii="Avenir Next Condensed" w:hAnsi="Avenir Next Condensed" w:cs="Courier New"/>
            <w:szCs w:val="24"/>
          </w:rPr>
          <w:delText xml:space="preserve"> </w:delText>
        </w:r>
      </w:del>
    </w:p>
    <w:p w14:paraId="0B5BE493" w14:textId="04B88C60"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In this study, we generated multiple fictitious </w:t>
      </w:r>
      <w:r w:rsidR="00000000" w:rsidRPr="00304397">
        <w:rPr>
          <w:rFonts w:ascii="Avenir Next Condensed" w:hAnsi="Avenir Next Condensed" w:cs="Courier New"/>
          <w:szCs w:val="24"/>
        </w:rPr>
        <w:t>label sets</w:t>
      </w:r>
      <w:r w:rsidRPr="00304397">
        <w:rPr>
          <w:rFonts w:ascii="Avenir Next Condensed" w:hAnsi="Avenir Next Condensed"/>
          <w:szCs w:val="24"/>
        </w:rPr>
        <w:t xml:space="preserve"> for each dataset to simulate the crowdsourcing concept of collecting several crowd labels for each instance. This was achieved by selecting random samples in the datasets using a uniform distribution and altering their corresponding true labels to incorrect ones, while maintaining the original distribution of the ground</w:t>
      </w:r>
      <w:del w:id="1578" w:author="artin majdi" w:date="2023-05-09T02:58:00Z">
        <w:r w:rsidR="00000000" w:rsidRPr="00304397">
          <w:rPr>
            <w:rFonts w:ascii="Avenir Next Condensed" w:hAnsi="Avenir Next Condensed" w:cs="Courier New"/>
            <w:szCs w:val="24"/>
          </w:rPr>
          <w:delText xml:space="preserve"> </w:delText>
        </w:r>
      </w:del>
      <w:ins w:id="1579"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varying levels of accuracy, we </w:t>
      </w:r>
      <w:del w:id="1580" w:author="artin majdi" w:date="2023-05-09T02:58:00Z">
        <w:r w:rsidR="00000000" w:rsidRPr="00304397">
          <w:rPr>
            <w:rFonts w:ascii="Avenir Next Condensed" w:hAnsi="Avenir Next Condensed" w:cs="Courier New"/>
            <w:szCs w:val="24"/>
          </w:rPr>
          <w:delText>aimed</w:delText>
        </w:r>
      </w:del>
      <w:ins w:id="1581" w:author="artin majdi" w:date="2023-05-09T02:58:00Z">
        <w:r w:rsidRPr="00304397">
          <w:rPr>
            <w:rFonts w:ascii="Avenir Next Condensed" w:hAnsi="Avenir Next Condensed"/>
            <w:szCs w:val="24"/>
          </w:rPr>
          <w:t>aim</w:t>
        </w:r>
      </w:ins>
      <w:r w:rsidRPr="00304397">
        <w:rPr>
          <w:rFonts w:ascii="Avenir Next Condensed" w:hAnsi="Avenir Next Condensed"/>
          <w:szCs w:val="24"/>
        </w:rPr>
        <w:t xml:space="preserve"> to evaluate the performance of our proposed </w:t>
      </w:r>
      <w:del w:id="1582" w:author="artin majdi" w:date="2023-05-09T02:58:00Z">
        <w:r w:rsidR="00000000" w:rsidRPr="00304397">
          <w:rPr>
            <w:rFonts w:ascii="Avenir Next Condensed" w:hAnsi="Avenir Next Condensed" w:cs="Courier New"/>
            <w:szCs w:val="24"/>
          </w:rPr>
          <w:delText>methods</w:delText>
        </w:r>
      </w:del>
      <w:ins w:id="1583" w:author="artin majdi" w:date="2023-05-09T02:58:00Z">
        <w:r w:rsidRPr="00304397">
          <w:rPr>
            <w:rFonts w:ascii="Avenir Next Condensed" w:hAnsi="Avenir Next Condensed"/>
            <w:szCs w:val="24"/>
          </w:rPr>
          <w:t>method</w:t>
        </w:r>
      </w:ins>
      <w:r w:rsidRPr="00304397">
        <w:rPr>
          <w:rFonts w:ascii="Avenir Next Condensed" w:hAnsi="Avenir Next Condensed"/>
          <w:szCs w:val="24"/>
        </w:rPr>
        <w:t xml:space="preserve"> under different conditions, such as varying annotator expertise and reliability. This process allowed us to assess the </w:t>
      </w:r>
      <w:del w:id="1584" w:author="artin majdi" w:date="2023-05-09T02:58:00Z">
        <w:r w:rsidR="00000000" w:rsidRPr="00304397">
          <w:rPr>
            <w:rFonts w:ascii="Avenir Next Condensed" w:hAnsi="Avenir Next Condensed" w:cs="Courier New"/>
            <w:szCs w:val="24"/>
          </w:rPr>
          <w:delText>robustness</w:delText>
        </w:r>
      </w:del>
      <w:ins w:id="1585" w:author="artin majdi" w:date="2023-05-09T02:58:00Z">
        <w:r w:rsidRPr="00304397">
          <w:rPr>
            <w:rFonts w:ascii="Avenir Next Condensed" w:hAnsi="Avenir Next Condensed"/>
            <w:szCs w:val="24"/>
          </w:rPr>
          <w:t>ability</w:t>
        </w:r>
      </w:ins>
      <w:r w:rsidRPr="00304397">
        <w:rPr>
          <w:rFonts w:ascii="Avenir Next Condensed" w:hAnsi="Avenir Next Condensed"/>
          <w:szCs w:val="24"/>
        </w:rPr>
        <w:t xml:space="preserve"> of our </w:t>
      </w:r>
      <w:del w:id="1586" w:author="artin majdi" w:date="2023-05-09T02:58:00Z">
        <w:r w:rsidR="00000000" w:rsidRPr="00304397">
          <w:rPr>
            <w:rFonts w:ascii="Avenir Next Condensed" w:hAnsi="Avenir Next Condensed" w:cs="Courier New"/>
            <w:szCs w:val="24"/>
          </w:rPr>
          <w:delText>methods in handling</w:delText>
        </w:r>
      </w:del>
      <w:ins w:id="1587" w:author="artin majdi" w:date="2023-05-09T02:58:00Z">
        <w:r w:rsidRPr="00304397">
          <w:rPr>
            <w:rFonts w:ascii="Avenir Next Condensed" w:hAnsi="Avenir Next Condensed"/>
            <w:szCs w:val="24"/>
          </w:rPr>
          <w:t>method to handle</w:t>
        </w:r>
      </w:ins>
      <w:r w:rsidRPr="00304397">
        <w:rPr>
          <w:rFonts w:ascii="Avenir Next Condensed" w:hAnsi="Avenir Next Condensed"/>
          <w:szCs w:val="24"/>
        </w:rPr>
        <w:t xml:space="preserve"> diverse real-world crowdsourcing scenarios and gain </w:t>
      </w:r>
      <w:del w:id="1588" w:author="artin majdi" w:date="2023-05-09T02:58:00Z">
        <w:r w:rsidR="00000000" w:rsidRPr="00304397">
          <w:rPr>
            <w:rFonts w:ascii="Avenir Next Condensed" w:hAnsi="Avenir Next Condensed" w:cs="Courier New"/>
            <w:szCs w:val="24"/>
          </w:rPr>
          <w:delText>insights</w:delText>
        </w:r>
      </w:del>
      <w:ins w:id="1589" w:author="artin majdi" w:date="2023-05-09T02:58:00Z">
        <w:r w:rsidRPr="00304397">
          <w:rPr>
            <w:rFonts w:ascii="Avenir Next Condensed" w:hAnsi="Avenir Next Condensed"/>
            <w:szCs w:val="24"/>
          </w:rPr>
          <w:t>insight</w:t>
        </w:r>
      </w:ins>
      <w:r w:rsidRPr="00304397">
        <w:rPr>
          <w:rFonts w:ascii="Avenir Next Condensed" w:hAnsi="Avenir Next Condensed"/>
          <w:szCs w:val="24"/>
        </w:rPr>
        <w:t xml:space="preserve"> into </w:t>
      </w:r>
      <w:del w:id="1590" w:author="artin majdi" w:date="2023-05-09T02:58:00Z">
        <w:r w:rsidR="00000000" w:rsidRPr="00304397">
          <w:rPr>
            <w:rFonts w:ascii="Avenir Next Condensed" w:hAnsi="Avenir Next Condensed" w:cs="Courier New"/>
            <w:szCs w:val="24"/>
          </w:rPr>
          <w:delText>their</w:delText>
        </w:r>
      </w:del>
      <w:ins w:id="1591" w:author="artin majdi" w:date="2023-05-09T02:58:00Z">
        <w:r w:rsidRPr="00304397">
          <w:rPr>
            <w:rFonts w:ascii="Avenir Next Condensed" w:hAnsi="Avenir Next Condensed"/>
            <w:szCs w:val="24"/>
          </w:rPr>
          <w:t>its</w:t>
        </w:r>
      </w:ins>
      <w:r w:rsidRPr="00304397">
        <w:rPr>
          <w:rFonts w:ascii="Avenir Next Condensed" w:hAnsi="Avenir Next Condensed"/>
          <w:szCs w:val="24"/>
        </w:rPr>
        <w:t xml:space="preserve"> general applicability and effectiveness in improving overall classification accuracy.</w:t>
      </w:r>
    </w:p>
    <w:p w14:paraId="5F5CA43B" w14:textId="01DB285F" w:rsidR="00322588" w:rsidRPr="00304397" w:rsidRDefault="00000000" w:rsidP="00DC659F">
      <w:pPr>
        <w:jc w:val="both"/>
        <w:rPr>
          <w:ins w:id="1592" w:author="artin majdi" w:date="2023-05-09T02:58:00Z"/>
          <w:rFonts w:ascii="Avenir Next Condensed" w:hAnsi="Avenir Next Condensed"/>
          <w:szCs w:val="24"/>
        </w:rPr>
      </w:pPr>
      <w:del w:id="1593" w:author="artin majdi" w:date="2023-05-09T02:58:00Z">
        <w:r w:rsidRPr="00304397">
          <w:rPr>
            <w:rFonts w:ascii="Avenir Next Condensed" w:hAnsi="Avenir Next Condensed" w:cs="Courier New"/>
            <w:szCs w:val="24"/>
          </w:rPr>
          <w:delText>\paragraph</w:delText>
        </w:r>
      </w:del>
    </w:p>
    <w:p w14:paraId="00155A8E" w14:textId="77777777" w:rsidR="00322588" w:rsidRPr="00304397" w:rsidRDefault="00322588" w:rsidP="00DC659F">
      <w:pPr>
        <w:jc w:val="both"/>
        <w:rPr>
          <w:ins w:id="1594" w:author="artin majdi" w:date="2023-05-09T02:58:00Z"/>
          <w:rFonts w:ascii="Avenir Next Condensed" w:hAnsi="Avenir Next Condensed"/>
          <w:szCs w:val="24"/>
        </w:rPr>
      </w:pPr>
      <w:ins w:id="1595" w:author="artin majdi" w:date="2023-05-09T02:58:00Z">
        <w:r w:rsidRPr="00304397">
          <w:rPr>
            <w:rFonts w:ascii="Avenir Next Condensed" w:hAnsi="Avenir Next Condensed"/>
            <w:szCs w:val="24"/>
          </w:rPr>
          <w:t>\subsection</w:t>
        </w:r>
      </w:ins>
      <w:r w:rsidRPr="00304397">
        <w:rPr>
          <w:rFonts w:ascii="Avenir Next Condensed" w:hAnsi="Avenir Next Condensed"/>
          <w:szCs w:val="24"/>
        </w:rPr>
        <w:t>{Benchmarks:}</w:t>
      </w:r>
    </w:p>
    <w:p w14:paraId="4E3FBB5F" w14:textId="77777777" w:rsidR="00322588" w:rsidRPr="00304397" w:rsidRDefault="00322588" w:rsidP="00DC659F">
      <w:pPr>
        <w:jc w:val="both"/>
        <w:rPr>
          <w:rFonts w:ascii="Avenir Next Condensed" w:hAnsi="Avenir Next Condensed"/>
          <w:szCs w:val="24"/>
        </w:rPr>
      </w:pPr>
    </w:p>
    <w:p w14:paraId="7E0417C8" w14:textId="4FA8827A" w:rsidR="00322588" w:rsidRPr="00304397" w:rsidRDefault="00322588" w:rsidP="00DC659F">
      <w:pPr>
        <w:jc w:val="both"/>
        <w:rPr>
          <w:ins w:id="1596" w:author="artin majdi" w:date="2023-05-09T02:58:00Z"/>
          <w:rFonts w:ascii="Avenir Next Condensed" w:hAnsi="Avenir Next Condensed"/>
          <w:szCs w:val="24"/>
        </w:rPr>
      </w:pPr>
      <w:r w:rsidRPr="00304397">
        <w:rPr>
          <w:rFonts w:ascii="Avenir Next Condensed" w:hAnsi="Avenir Next Condensed"/>
          <w:szCs w:val="24"/>
        </w:rPr>
        <w:t>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~\cite{1834499:27646427} and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~\cite{1834499:27646461} techniques were implemented in Python to evaluate their performance. Furthermore, the crowd-kit package (A General-Purpose Crowdsourcing Computational Quality Control Toolkit for Python)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~\cite{1834499:27646423} was used to implement the remaining benchmark techniques, including Gold Majority Voting, MMSR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~\cite{1834499:27646446}, Wawa, Zero-Based Skill, GLAD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~\cite{1834499:27646451}, and Dawid Skene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~\cite{1834499:27646466}.</w:t>
      </w:r>
      <w:del w:id="1597" w:author="artin majdi" w:date="2023-05-09T02:58:00Z">
        <w:r w:rsidR="00000000" w:rsidRPr="00304397">
          <w:rPr>
            <w:rFonts w:ascii="Avenir Next Condensed" w:hAnsi="Avenir Next Condensed" w:cs="Courier New"/>
            <w:szCs w:val="24"/>
          </w:rPr>
          <w:delText xml:space="preserve"> </w:delText>
        </w:r>
      </w:del>
    </w:p>
    <w:p w14:paraId="7E114D30" w14:textId="77777777" w:rsidR="00322588" w:rsidRPr="00304397" w:rsidRDefault="00322588" w:rsidP="00DC659F">
      <w:pPr>
        <w:jc w:val="both"/>
        <w:rPr>
          <w:rFonts w:ascii="Avenir Next Condensed" w:hAnsi="Avenir Next Condensed"/>
          <w:szCs w:val="24"/>
        </w:rPr>
      </w:pPr>
    </w:p>
    <w:p w14:paraId="78CB1C4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\begin{itemize}</w:t>
      </w:r>
    </w:p>
    <w:p w14:paraId="2307C028"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were then estimated based on the weights.</w:t>
      </w:r>
    </w:p>
    <w:p w14:paraId="7B639093" w14:textId="06F58B3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 xml:space="preserve">{Wawa} (Annotator Agreement with Aggregate), also referred to as </w:t>
      </w:r>
      <w:del w:id="1598" w:author="artin majdi" w:date="2023-05-09T02:58:00Z">
        <w:r w:rsidR="00000000" w:rsidRPr="00304397">
          <w:rPr>
            <w:rFonts w:ascii="Avenir Next Condensed" w:hAnsi="Avenir Next Condensed" w:cs="Courier New"/>
            <w:szCs w:val="24"/>
          </w:rPr>
          <w:delText>"</w:delText>
        </w:r>
      </w:del>
      <w:ins w:id="1599"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inter-rater </w:t>
      </w:r>
      <w:del w:id="1600" w:author="artin majdi" w:date="2023-05-09T02:58:00Z">
        <w:r w:rsidR="00000000" w:rsidRPr="00304397">
          <w:rPr>
            <w:rFonts w:ascii="Avenir Next Condensed" w:hAnsi="Avenir Next Condensed" w:cs="Courier New"/>
            <w:szCs w:val="24"/>
          </w:rPr>
          <w:delText>agreement",</w:delText>
        </w:r>
      </w:del>
      <w:ins w:id="1601" w:author="artin majdi" w:date="2023-05-09T02:58:00Z">
        <w:r w:rsidRPr="00304397">
          <w:rPr>
            <w:rFonts w:ascii="Avenir Next Condensed" w:hAnsi="Avenir Next Condensed"/>
            <w:szCs w:val="24"/>
          </w:rPr>
          <w:t>agreement'',</w:t>
        </w:r>
      </w:ins>
      <w:r w:rsidRPr="00304397">
        <w:rPr>
          <w:rFonts w:ascii="Avenir Next Condensed" w:hAnsi="Avenir Next Condensed"/>
          <w:szCs w:val="24"/>
        </w:rPr>
        <w:t xml:space="preserve"> is a commonly used statistic for non-testing problems. This indicates the average frequency with which each annotator's response matches the aggregate response for each instance.</w:t>
      </w:r>
    </w:p>
    <w:p w14:paraId="35AE53A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{Zero-Based-Skill} employs a weighted majority vote (WMV). After processing a collection of instances, it re-evaluated the abilities of the annotators based on the accuracy of their responses. This process is repeated until the labels no longer change or the maximum number of iterations is reached.</w:t>
      </w:r>
    </w:p>
    <w:p w14:paraId="7BCB4DFB" w14:textId="14EA903B" w:rsidR="00322588" w:rsidRPr="00304397" w:rsidRDefault="00000000" w:rsidP="00DC659F">
      <w:pPr>
        <w:jc w:val="both"/>
        <w:rPr>
          <w:rFonts w:ascii="Avenir Next Condensed" w:hAnsi="Avenir Next Condensed"/>
          <w:szCs w:val="24"/>
        </w:rPr>
      </w:pPr>
      <w:del w:id="1602" w:author="artin majdi" w:date="2023-05-09T02:58:00Z">
        <w:r w:rsidRPr="00304397">
          <w:rPr>
            <w:rFonts w:ascii="Avenir Next Condensed" w:hAnsi="Avenir Next Condensed" w:cs="Courier New"/>
            <w:szCs w:val="24"/>
          </w:rPr>
          <w:delText xml:space="preserve">    </w:delText>
        </w:r>
      </w:del>
    </w:p>
    <w:p w14:paraId="417B981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\item Descriptions of the other techniques can be found in their respective references.</w:t>
      </w:r>
    </w:p>
    <w:p w14:paraId="3D8742D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\end{itemize}</w:t>
      </w:r>
    </w:p>
    <w:p w14:paraId="091AFAD6" w14:textId="05ABD358" w:rsidR="00322588" w:rsidRPr="00304397" w:rsidRDefault="00000000" w:rsidP="00DC659F">
      <w:pPr>
        <w:jc w:val="both"/>
        <w:rPr>
          <w:ins w:id="1603" w:author="artin majdi" w:date="2023-05-09T02:58:00Z"/>
          <w:rFonts w:ascii="Avenir Next Condensed" w:hAnsi="Avenir Next Condensed"/>
          <w:szCs w:val="24"/>
        </w:rPr>
      </w:pPr>
      <w:del w:id="1604" w:author="artin majdi" w:date="2023-05-09T02:58:00Z">
        <w:r w:rsidRPr="00304397">
          <w:rPr>
            <w:rFonts w:ascii="Avenir Next Condensed" w:hAnsi="Avenir Next Condensed" w:cs="Courier New"/>
            <w:szCs w:val="24"/>
          </w:rPr>
          <w:delText>\paragraph</w:delText>
        </w:r>
      </w:del>
    </w:p>
    <w:p w14:paraId="6B158BFA" w14:textId="77777777" w:rsidR="00322588" w:rsidRPr="00304397" w:rsidRDefault="00322588" w:rsidP="00DC659F">
      <w:pPr>
        <w:jc w:val="both"/>
        <w:rPr>
          <w:ins w:id="1605" w:author="artin majdi" w:date="2023-05-09T02:58:00Z"/>
          <w:rFonts w:ascii="Avenir Next Condensed" w:hAnsi="Avenir Next Condensed"/>
          <w:szCs w:val="24"/>
        </w:rPr>
      </w:pPr>
      <w:ins w:id="1606" w:author="artin majdi" w:date="2023-05-09T02:58:00Z">
        <w:r w:rsidRPr="00304397">
          <w:rPr>
            <w:rFonts w:ascii="Avenir Next Condensed" w:hAnsi="Avenir Next Condensed"/>
            <w:szCs w:val="24"/>
          </w:rPr>
          <w:t>\subsection</w:t>
        </w:r>
      </w:ins>
      <w:r w:rsidRPr="00304397">
        <w:rPr>
          <w:rFonts w:ascii="Avenir Next Condensed" w:hAnsi="Avenir Next Condensed"/>
          <w:szCs w:val="24"/>
        </w:rPr>
        <w:t>{Weight Measurement:}</w:t>
      </w:r>
    </w:p>
    <w:p w14:paraId="34A7E46A" w14:textId="77777777" w:rsidR="00322588" w:rsidRPr="00304397" w:rsidRDefault="00322588" w:rsidP="00DC659F">
      <w:pPr>
        <w:jc w:val="both"/>
        <w:rPr>
          <w:rFonts w:ascii="Avenir Next Condensed" w:hAnsi="Avenir Next Condensed"/>
          <w:szCs w:val="24"/>
        </w:rPr>
      </w:pPr>
    </w:p>
    <w:p w14:paraId="27F2943F" w14:textId="0970ABDD"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After generating the multi-label sets, we employed both the proposed and state-of-the-art approaches to obtain the aggregated labels. We experimented with two approaches for classifier selection, as explained in Section 3.4.1. We found no significant </w:t>
      </w:r>
      <w:del w:id="1607" w:author="artin majdi" w:date="2023-05-09T02:58:00Z">
        <w:r w:rsidR="00000000" w:rsidRPr="00304397">
          <w:rPr>
            <w:rFonts w:ascii="Avenir Next Condensed" w:hAnsi="Avenir Next Condensed" w:cs="Courier New"/>
            <w:szCs w:val="24"/>
          </w:rPr>
          <w:delText>difference</w:delText>
        </w:r>
      </w:del>
      <w:ins w:id="1608" w:author="artin majdi" w:date="2023-05-09T02:58:00Z">
        <w:r w:rsidRPr="00304397">
          <w:rPr>
            <w:rFonts w:ascii="Avenir Next Condensed" w:hAnsi="Avenir Next Condensed"/>
            <w:szCs w:val="24"/>
          </w:rPr>
          <w:t>differences</w:t>
        </w:r>
      </w:ins>
      <w:r w:rsidRPr="00304397">
        <w:rPr>
          <w:rFonts w:ascii="Avenir Next Condensed" w:hAnsi="Avenir Next Condensed"/>
          <w:szCs w:val="24"/>
        </w:rPr>
        <w:t xml:space="preserve"> in the overall outcomes and thus chose the second approach, which utilized the Random Forest classification technique, to save processing time and reduce the number of </w:t>
      </w:r>
      <w:r w:rsidRPr="00304397">
        <w:rPr>
          <w:rFonts w:ascii="Avenir Next Condensed" w:hAnsi="Avenir Next Condensed"/>
          <w:szCs w:val="24"/>
        </w:rPr>
        <w:lastRenderedPageBreak/>
        <w:t>required Python package dependencies. Ten Random Forests, each with four trees and a maximum depth of four, were trained in different random states for each annotator $\alpha $, as detailed in Section 3.</w:t>
      </w:r>
      <w:del w:id="1609" w:author="artin majdi" w:date="2023-05-09T02:58:00Z">
        <w:r w:rsidR="00000000" w:rsidRPr="00304397">
          <w:rPr>
            <w:rFonts w:ascii="Avenir Next Condensed" w:hAnsi="Avenir Next Condensed" w:cs="Courier New"/>
            <w:szCs w:val="24"/>
          </w:rPr>
          <w:delText xml:space="preserve"> </w:delText>
        </w:r>
      </w:del>
    </w:p>
    <w:p w14:paraId="202DF148" w14:textId="427DE5AC" w:rsidR="00322588" w:rsidRPr="00304397" w:rsidRDefault="00000000" w:rsidP="00DC659F">
      <w:pPr>
        <w:jc w:val="both"/>
        <w:rPr>
          <w:ins w:id="1610" w:author="artin majdi" w:date="2023-05-09T02:58:00Z"/>
          <w:rFonts w:ascii="Avenir Next Condensed" w:hAnsi="Avenir Next Condensed"/>
          <w:szCs w:val="24"/>
        </w:rPr>
      </w:pPr>
      <w:del w:id="1611" w:author="artin majdi" w:date="2023-05-09T02:58:00Z">
        <w:r w:rsidRPr="00304397">
          <w:rPr>
            <w:rFonts w:ascii="Avenir Next Condensed" w:hAnsi="Avenir Next Condensed" w:cs="Courier New"/>
            <w:szCs w:val="24"/>
          </w:rPr>
          <w:delText>\paragraph</w:delText>
        </w:r>
      </w:del>
    </w:p>
    <w:p w14:paraId="1D8E1A12" w14:textId="0B9F093A" w:rsidR="00322588" w:rsidRPr="00304397" w:rsidRDefault="00322588" w:rsidP="00DC659F">
      <w:pPr>
        <w:jc w:val="both"/>
        <w:rPr>
          <w:rFonts w:ascii="Avenir Next Condensed" w:hAnsi="Avenir Next Condensed"/>
          <w:szCs w:val="24"/>
        </w:rPr>
      </w:pPr>
      <w:ins w:id="1612"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textbf</w:t>
        </w:r>
      </w:ins>
      <w:proofErr w:type="spellEnd"/>
      <w:r w:rsidRPr="00304397">
        <w:rPr>
          <w:rFonts w:ascii="Avenir Next Condensed" w:hAnsi="Avenir Next Condensed"/>
          <w:szCs w:val="24"/>
        </w:rPr>
        <w:t>{Annotators' reliability vs</w:t>
      </w:r>
      <w:del w:id="1613" w:author="artin majdi" w:date="2023-05-09T02:58:00Z">
        <w:r w:rsidR="00000000" w:rsidRPr="00304397">
          <w:rPr>
            <w:rFonts w:ascii="Avenir Next Condensed" w:hAnsi="Avenir Next Condensed" w:cs="Courier New"/>
            <w:szCs w:val="24"/>
          </w:rPr>
          <w:delText>.</w:delText>
        </w:r>
      </w:del>
      <w:ins w:id="1614"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estimated weight </w:t>
      </w:r>
      <w:r w:rsidR="00000000" w:rsidRPr="00304397">
        <w:rPr>
          <w:rFonts w:ascii="Avenir Next Condensed" w:hAnsi="Avenir Next Condensed" w:cs="Courier New"/>
          <w:szCs w:val="24"/>
        </w:rPr>
        <w:t>$\</w:t>
      </w:r>
      <w:r w:rsidRPr="00304397">
        <w:rPr>
          <w:rFonts w:ascii="Avenir Next Condensed" w:hAnsi="Avenir Next Condensed"/>
          <w:szCs w:val="24"/>
        </w:rPr>
        <w:t>omega_{\</w:t>
      </w:r>
      <w:proofErr w:type="spellStart"/>
      <w:r w:rsidRPr="00304397">
        <w:rPr>
          <w:rFonts w:ascii="Avenir Next Condensed" w:hAnsi="Avenir Next Condensed"/>
          <w:szCs w:val="24"/>
        </w:rPr>
        <w:t>alpha,k</w:t>
      </w:r>
      <w:proofErr w:type="spellEnd"/>
      <w:r w:rsidR="00000000" w:rsidRPr="00304397">
        <w:rPr>
          <w:rFonts w:ascii="Avenir Next Condensed" w:hAnsi="Avenir Next Condensed" w:cs="Courier New"/>
          <w:szCs w:val="24"/>
        </w:rPr>
        <w:t>}$ }</w:t>
      </w:r>
    </w:p>
    <w:p w14:paraId="6F8ADFE1" w14:textId="77777777" w:rsidR="00322588" w:rsidRPr="00304397" w:rsidRDefault="00322588" w:rsidP="00DC659F">
      <w:pPr>
        <w:jc w:val="both"/>
        <w:rPr>
          <w:ins w:id="1615" w:author="artin majdi" w:date="2023-05-09T02:58:00Z"/>
          <w:rFonts w:ascii="Avenir Next Condensed" w:hAnsi="Avenir Next Condensed"/>
          <w:szCs w:val="24"/>
        </w:rPr>
      </w:pPr>
    </w:p>
    <w:p w14:paraId="3DBBB58C" w14:textId="5A8F65E0"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Figure~\ref{</w:t>
      </w:r>
      <w:del w:id="1616" w:author="artin majdi" w:date="2023-05-09T02:58:00Z">
        <w:r w:rsidR="00000000" w:rsidRPr="00304397">
          <w:rPr>
            <w:rFonts w:ascii="Avenir Next Condensed" w:hAnsi="Avenir Next Condensed" w:cs="Courier New"/>
            <w:szCs w:val="24"/>
          </w:rPr>
          <w:delText>figure-3cbbece1a9f841cc8793f48df41a469c</w:delText>
        </w:r>
      </w:del>
      <w:ins w:id="1617" w:author="artin majdi" w:date="2023-05-09T02:58:00Z">
        <w:r w:rsidRPr="00304397">
          <w:rPr>
            <w:rFonts w:ascii="Avenir Next Condensed" w:hAnsi="Avenir Next Condensed"/>
            <w:szCs w:val="24"/>
          </w:rPr>
          <w:t>crowd.Fig.1.weight</w:t>
        </w:r>
      </w:ins>
      <w:r w:rsidRPr="00304397">
        <w:rPr>
          <w:rFonts w:ascii="Avenir Next Condensed" w:hAnsi="Avenir Next Condensed"/>
          <w:szCs w:val="24"/>
        </w:rPr>
        <w:t>} depicts the relationship between the randomly assigned annotators' reliability value ($\pi_{\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and their corresponding estimated weights, $\omega_{\</w:t>
      </w:r>
      <w:proofErr w:type="spellStart"/>
      <w:r w:rsidRPr="00304397">
        <w:rPr>
          <w:rFonts w:ascii="Avenir Next Condensed" w:hAnsi="Avenir Next Condensed"/>
          <w:szCs w:val="24"/>
        </w:rPr>
        <w:t>alpha,k</w:t>
      </w:r>
      <w:proofErr w:type="spellEnd"/>
      <w:r w:rsidRPr="00304397">
        <w:rPr>
          <w:rFonts w:ascii="Avenir Next Condensed" w:hAnsi="Avenir Next Condensed"/>
          <w:szCs w:val="24"/>
        </w:rPr>
        <w:t xml:space="preserve">}$.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w:t>
      </w:r>
      <w:del w:id="1618" w:author="artin majdi" w:date="2023-05-09T02:58:00Z">
        <w:r w:rsidR="00000000" w:rsidRPr="00304397">
          <w:rPr>
            <w:rFonts w:ascii="Avenir Next Condensed" w:hAnsi="Avenir Next Condensed" w:cs="Courier New"/>
            <w:szCs w:val="24"/>
          </w:rPr>
          <w:delText xml:space="preserve">The </w:delText>
        </w:r>
      </w:del>
      <w:r w:rsidRPr="00304397">
        <w:rPr>
          <w:rFonts w:ascii="Avenir Next Condensed" w:hAnsi="Avenir Next Condensed"/>
          <w:szCs w:val="24"/>
        </w:rPr>
        <w:t>Individual</w:t>
      </w:r>
      <w:r w:rsidRPr="00304397">
        <w:rPr>
          <w:rFonts w:ascii="Avenir Next Condensed" w:hAnsi="Avenir Next Condensed"/>
          <w:szCs w:val="24"/>
        </w:rPr>
        <w:t xml:space="preserve"> data points represent the actual measured weights, and the curve </w:t>
      </w:r>
      <w:del w:id="1619" w:author="artin majdi" w:date="2023-05-09T02:58:00Z">
        <w:r w:rsidR="00000000" w:rsidRPr="00304397">
          <w:rPr>
            <w:rFonts w:ascii="Avenir Next Condensed" w:hAnsi="Avenir Next Condensed" w:cs="Courier New"/>
            <w:szCs w:val="24"/>
          </w:rPr>
          <w:delText>signifies</w:delText>
        </w:r>
      </w:del>
      <w:ins w:id="1620" w:author="artin majdi" w:date="2023-05-09T02:58:00Z">
        <w:r w:rsidRPr="00304397">
          <w:rPr>
            <w:rFonts w:ascii="Avenir Next Condensed" w:hAnsi="Avenir Next Condensed"/>
            <w:szCs w:val="24"/>
          </w:rPr>
          <w:t>represents</w:t>
        </w:r>
      </w:ins>
      <w:r w:rsidRPr="00304397">
        <w:rPr>
          <w:rFonts w:ascii="Avenir Next Condensed" w:hAnsi="Avenir Next Condensed"/>
          <w:szCs w:val="24"/>
        </w:rPr>
        <w:t xml:space="preserve"> the regression line.</w:t>
      </w:r>
    </w:p>
    <w:p w14:paraId="65308A9B" w14:textId="77777777" w:rsidR="00322588" w:rsidRPr="00304397" w:rsidRDefault="00322588" w:rsidP="00DC659F">
      <w:pPr>
        <w:jc w:val="both"/>
        <w:rPr>
          <w:ins w:id="1621" w:author="artin majdi" w:date="2023-05-09T02:58:00Z"/>
          <w:rFonts w:ascii="Avenir Next Condensed" w:hAnsi="Avenir Next Condensed"/>
          <w:szCs w:val="24"/>
        </w:rPr>
      </w:pPr>
    </w:p>
    <w:p w14:paraId="124258D8" w14:textId="69A2102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del w:id="1622" w:author="artin majdi" w:date="2023-05-09T02:58:00Z">
        <w:r w:rsidR="00000000" w:rsidRPr="00304397">
          <w:rPr>
            <w:rFonts w:ascii="Avenir Next Condensed" w:hAnsi="Avenir Next Condensed" w:cs="Courier New"/>
            <w:szCs w:val="24"/>
          </w:rPr>
          <w:delText>}[h</w:delText>
        </w:r>
      </w:del>
      <w:ins w:id="1623" w:author="artin majdi" w:date="2023-05-09T02:58:00Z">
        <w:r w:rsidRPr="00304397">
          <w:rPr>
            <w:rFonts w:ascii="Avenir Next Condensed" w:hAnsi="Avenir Next Condensed"/>
            <w:szCs w:val="24"/>
          </w:rPr>
          <w:t>}[!</w:t>
        </w:r>
        <w:proofErr w:type="spellStart"/>
        <w:r w:rsidRPr="00304397">
          <w:rPr>
            <w:rFonts w:ascii="Avenir Next Condensed" w:hAnsi="Avenir Next Condensed"/>
            <w:szCs w:val="24"/>
          </w:rPr>
          <w:t>htbp</w:t>
        </w:r>
      </w:ins>
      <w:proofErr w:type="spellEnd"/>
      <w:r w:rsidRPr="00304397">
        <w:rPr>
          <w:rFonts w:ascii="Avenir Next Condensed" w:hAnsi="Avenir Next Condensed"/>
          <w:szCs w:val="24"/>
        </w:rPr>
        <w:t>]</w:t>
      </w:r>
    </w:p>
    <w:p w14:paraId="1657059A" w14:textId="77777777" w:rsidR="00322588" w:rsidRPr="00304397" w:rsidRDefault="00322588" w:rsidP="00DC659F">
      <w:pPr>
        <w:jc w:val="both"/>
        <w:rPr>
          <w:ins w:id="1624" w:author="artin majdi" w:date="2023-05-09T02:58:00Z"/>
          <w:rFonts w:ascii="Avenir Next Condensed" w:hAnsi="Avenir Next Condensed"/>
          <w:szCs w:val="24"/>
        </w:rPr>
      </w:pPr>
      <w:ins w:id="1625" w:author="artin majdi" w:date="2023-05-09T02:58:00Z">
        <w:r w:rsidRPr="00304397">
          <w:rPr>
            <w:rFonts w:ascii="Avenir Next Condensed" w:hAnsi="Avenir Next Condensed"/>
            <w:szCs w:val="24"/>
          </w:rPr>
          <w:t xml:space="preserve">    \label{crowd.Fig.1.weight}</w:t>
        </w:r>
      </w:ins>
    </w:p>
    <w:p w14:paraId="237EA217" w14:textId="09529830"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\centering</w:t>
      </w:r>
      <w:del w:id="1626" w:author="artin majdi" w:date="2023-05-09T02:58:00Z">
        <w:r w:rsidR="00000000" w:rsidRPr="00304397">
          <w:rPr>
            <w:rFonts w:ascii="Avenir Next Condensed" w:hAnsi="Avenir Next Condensed" w:cs="Courier New"/>
            <w:szCs w:val="24"/>
          </w:rPr>
          <w:delText xml:space="preserve"> </w:delText>
        </w:r>
      </w:del>
    </w:p>
    <w:p w14:paraId="4C1D0839" w14:textId="40A5321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roofErr w:type="spellStart"/>
      <w:r w:rsidRPr="00304397">
        <w:rPr>
          <w:rFonts w:ascii="Avenir Next Condensed" w:hAnsi="Avenir Next Condensed"/>
          <w:szCs w:val="24"/>
        </w:rPr>
        <w:t>includegraphics</w:t>
      </w:r>
      <w:proofErr w:type="spellEnd"/>
      <w:del w:id="1627" w:author="artin majdi" w:date="2023-05-09T02:58:00Z">
        <w:r w:rsidR="00000000" w:rsidRPr="00304397">
          <w:rPr>
            <w:rFonts w:ascii="Avenir Next Condensed" w:hAnsi="Avenir Next Condensed" w:cs="Courier New"/>
            <w:szCs w:val="24"/>
          </w:rPr>
          <w:delText>{</w:delText>
        </w:r>
      </w:del>
      <w:ins w:id="1628" w:author="artin majdi" w:date="2023-05-09T02:58:00Z">
        <w:r w:rsidRPr="00304397">
          <w:rPr>
            <w:rFonts w:ascii="Avenir Next Condensed" w:hAnsi="Avenir Next Condensed"/>
            <w:szCs w:val="24"/>
          </w:rPr>
          <w:t>[width=\</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figures/image1.png}</w:t>
      </w:r>
    </w:p>
    <w:p w14:paraId="10D1519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\caption{{Comparison of estimated weight with respect to annotators' degree of reliability for the proposed aggregation technique `proposed-penalized' and Tao\</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 xml:space="preserve">~\protect\cite{1834499:27646427} </w:t>
      </w:r>
      <w:ins w:id="1629" w:author="artin majdi" w:date="2023-05-09T02:58:00Z">
        <w:r w:rsidRPr="00304397">
          <w:rPr>
            <w:rFonts w:ascii="Avenir Next Condensed" w:hAnsi="Avenir Next Condensed"/>
            <w:szCs w:val="24"/>
          </w:rPr>
          <w:t xml:space="preserve">\cite{tao_Label_2020} </w:t>
        </w:r>
      </w:ins>
      <w:r w:rsidRPr="00304397">
        <w:rPr>
          <w:rFonts w:ascii="Avenir Next Condensed" w:hAnsi="Avenir Next Condensed"/>
          <w:szCs w:val="24"/>
        </w:rPr>
        <w:t>for 10 different datasets.}}</w:t>
      </w:r>
    </w:p>
    <w:p w14:paraId="1C808A15" w14:textId="77777777" w:rsidR="003A1683" w:rsidRPr="00304397" w:rsidRDefault="00000000" w:rsidP="00DC659F">
      <w:pPr>
        <w:pStyle w:val="PlainText"/>
        <w:jc w:val="both"/>
        <w:rPr>
          <w:del w:id="1630" w:author="artin majdi" w:date="2023-05-09T02:58:00Z"/>
          <w:rFonts w:ascii="Avenir Next Condensed" w:hAnsi="Avenir Next Condensed" w:cs="Courier New"/>
          <w:sz w:val="24"/>
          <w:szCs w:val="24"/>
        </w:rPr>
      </w:pPr>
      <w:del w:id="1631" w:author="artin majdi" w:date="2023-05-09T02:58:00Z">
        <w:r w:rsidRPr="00304397">
          <w:rPr>
            <w:rFonts w:ascii="Avenir Next Condensed" w:hAnsi="Avenir Next Condensed" w:cs="Courier New"/>
            <w:sz w:val="24"/>
            <w:szCs w:val="24"/>
          </w:rPr>
          <w:delText xml:space="preserve">    \label{figure-3cbbece1a9f841cc8793f48df41a469c}</w:delText>
        </w:r>
      </w:del>
    </w:p>
    <w:p w14:paraId="4932FFD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\end{figure}</w:t>
      </w:r>
    </w:p>
    <w:p w14:paraId="448EB978" w14:textId="1A6B77B7" w:rsidR="00322588" w:rsidRPr="00304397" w:rsidRDefault="00000000" w:rsidP="00DC659F">
      <w:pPr>
        <w:jc w:val="both"/>
        <w:rPr>
          <w:ins w:id="1632" w:author="artin majdi" w:date="2023-05-09T02:58:00Z"/>
          <w:rFonts w:ascii="Avenir Next Condensed" w:hAnsi="Avenir Next Condensed"/>
          <w:szCs w:val="24"/>
        </w:rPr>
      </w:pPr>
      <w:del w:id="1633" w:author="artin majdi" w:date="2023-05-09T02:58:00Z">
        <w:r w:rsidRPr="00304397">
          <w:rPr>
            <w:rFonts w:ascii="Avenir Next Condensed" w:hAnsi="Avenir Next Condensed" w:cs="Courier New"/>
            <w:szCs w:val="24"/>
          </w:rPr>
          <w:delText>\paragraph</w:delText>
        </w:r>
      </w:del>
    </w:p>
    <w:p w14:paraId="326E17EC" w14:textId="77777777" w:rsidR="00322588" w:rsidRPr="00304397" w:rsidRDefault="00322588" w:rsidP="00DC659F">
      <w:pPr>
        <w:jc w:val="both"/>
        <w:rPr>
          <w:ins w:id="1634" w:author="artin majdi" w:date="2023-05-09T02:58:00Z"/>
          <w:rFonts w:ascii="Avenir Next Condensed" w:hAnsi="Avenir Next Condensed"/>
          <w:szCs w:val="24"/>
        </w:rPr>
      </w:pPr>
      <w:ins w:id="1635" w:author="artin majdi" w:date="2023-05-09T02:58:00Z">
        <w:r w:rsidRPr="00304397">
          <w:rPr>
            <w:rFonts w:ascii="Avenir Next Condensed" w:hAnsi="Avenir Next Condensed"/>
            <w:szCs w:val="24"/>
          </w:rPr>
          <w:t>\subsection</w:t>
        </w:r>
      </w:ins>
      <w:r w:rsidRPr="00304397">
        <w:rPr>
          <w:rFonts w:ascii="Avenir Next Condensed" w:hAnsi="Avenir Next Condensed"/>
          <w:szCs w:val="24"/>
        </w:rPr>
        <w:t>{Confidence-score}</w:t>
      </w:r>
    </w:p>
    <w:p w14:paraId="44987EB8" w14:textId="77777777" w:rsidR="00322588" w:rsidRPr="00304397" w:rsidRDefault="00322588" w:rsidP="00DC659F">
      <w:pPr>
        <w:jc w:val="both"/>
        <w:rPr>
          <w:rFonts w:ascii="Avenir Next Condensed" w:hAnsi="Avenir Next Condensed"/>
          <w:szCs w:val="24"/>
        </w:rPr>
      </w:pPr>
    </w:p>
    <w:p w14:paraId="2942255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The results present a box plot of the average accuracy for different numbers of annotators, ranging from three to ten.</w:t>
      </w:r>
    </w:p>
    <w:p w14:paraId="699F8C44" w14:textId="68AD5C5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Figure~\ref{</w:t>
      </w:r>
      <w:del w:id="1636" w:author="artin majdi" w:date="2023-05-09T02:58:00Z">
        <w:r w:rsidR="00000000" w:rsidRPr="00304397">
          <w:rPr>
            <w:rFonts w:ascii="Avenir Next Condensed" w:hAnsi="Avenir Next Condensed" w:cs="Courier New"/>
            <w:szCs w:val="24"/>
          </w:rPr>
          <w:delText>figure-bdcc78cbdf2b48e7b8c7c8a6d8a28416</w:delText>
        </w:r>
      </w:del>
      <w:ins w:id="1637" w:author="artin majdi" w:date="2023-05-09T02:58:00Z">
        <w:r w:rsidRPr="00304397">
          <w:rPr>
            <w:rFonts w:ascii="Avenir Next Condensed" w:hAnsi="Avenir Next Condensed"/>
            <w:szCs w:val="24"/>
          </w:rPr>
          <w:t>crowd.Fig.2.confidence_scores</w:t>
        </w:r>
      </w:ins>
      <w:r w:rsidRPr="00304397">
        <w:rPr>
          <w:rFonts w:ascii="Avenir Next Condensed" w:hAnsi="Avenir Next Condensed"/>
          <w:szCs w:val="24"/>
        </w:rPr>
        <w:t xml:space="preserve">} illustrates the average accuracy of the </w:t>
      </w:r>
      <w:ins w:id="1638" w:author="artin majdi" w:date="2023-05-09T02:58:00Z">
        <w:r w:rsidRPr="00304397">
          <w:rPr>
            <w:rFonts w:ascii="Avenir Next Condensed" w:hAnsi="Avenir Next Condensed"/>
            <w:szCs w:val="24"/>
          </w:rPr>
          <w:t xml:space="preserve">crowd-certain technique </w:t>
        </w:r>
      </w:ins>
      <w:del w:id="1639" w:author="artin majdi" w:date="2023-05-09T03:46:00Z">
        <w:r w:rsidRPr="00304397" w:rsidDel="003F01D3">
          <w:rPr>
            <w:rFonts w:ascii="Avenir Next Condensed" w:hAnsi="Avenir Next Condensed"/>
            <w:szCs w:val="24"/>
          </w:rPr>
          <w:delText>proposed</w:delText>
        </w:r>
      </w:del>
      <w:del w:id="1640" w:author="artin majdi" w:date="2023-05-09T02:58:00Z">
        <w:r w:rsidR="00000000" w:rsidRPr="00304397">
          <w:rPr>
            <w:rFonts w:ascii="Avenir Next Condensed" w:hAnsi="Avenir Next Condensed" w:cs="Courier New"/>
            <w:szCs w:val="24"/>
          </w:rPr>
          <w:delText>-penalized method</w:delText>
        </w:r>
      </w:del>
      <w:ins w:id="1641" w:author="artin majdi" w:date="2023-05-09T02:58:00Z">
        <w:r w:rsidRPr="00304397">
          <w:rPr>
            <w:rFonts w:ascii="Avenir Next Condensed" w:hAnsi="Avenir Next Condensed"/>
            <w:szCs w:val="24"/>
          </w:rPr>
          <w:t>with penalization</w:t>
        </w:r>
      </w:ins>
      <w:r w:rsidRPr="00304397">
        <w:rPr>
          <w:rFonts w:ascii="Avenir Next Condensed" w:hAnsi="Avenir Next Condensed"/>
          <w:szCs w:val="24"/>
        </w:rPr>
        <w:t xml:space="preserve"> for both the </w:t>
      </w:r>
      <w:ins w:id="1642" w:author="artin majdi" w:date="2023-05-09T03:46:00Z">
        <w:r w:rsidR="003F01D3">
          <w:rPr>
            <w:rFonts w:ascii="Avenir Next Condensed" w:hAnsi="Avenir Next Condensed"/>
            <w:szCs w:val="24"/>
          </w:rPr>
          <w:lastRenderedPageBreak/>
          <w:t>``</w:t>
        </w:r>
      </w:ins>
      <w:del w:id="1643" w:author="artin majdi" w:date="2023-05-09T02:58:00Z">
        <w:r w:rsidR="00000000" w:rsidRPr="00304397">
          <w:rPr>
            <w:rFonts w:ascii="Avenir Next Condensed" w:hAnsi="Avenir Next Condensed" w:cs="Courier New"/>
            <w:szCs w:val="24"/>
          </w:rPr>
          <w:delText>'</w:delText>
        </w:r>
      </w:del>
      <w:r w:rsidR="00000000" w:rsidRPr="00304397">
        <w:rPr>
          <w:rFonts w:ascii="Avenir Next Condensed" w:hAnsi="Avenir Next Condensed" w:cs="Courier New"/>
          <w:szCs w:val="24"/>
        </w:rPr>
        <w:t>freq</w:t>
      </w:r>
      <w:del w:id="1644" w:author="artin majdi" w:date="2023-05-09T02:58:00Z">
        <w:r w:rsidR="00000000" w:rsidRPr="00304397">
          <w:rPr>
            <w:rFonts w:ascii="Avenir Next Condensed" w:hAnsi="Avenir Next Condensed" w:cs="Courier New"/>
            <w:szCs w:val="24"/>
          </w:rPr>
          <w:delText>'</w:delText>
        </w:r>
      </w:del>
      <w:ins w:id="1645" w:author="artin majdi" w:date="2023-05-09T03:46:00Z">
        <w:r w:rsidR="003F01D3">
          <w:rPr>
            <w:rFonts w:ascii="Avenir Next Condensed" w:hAnsi="Avenir Next Condensed"/>
            <w:szCs w:val="24"/>
          </w:rPr>
          <w:t>’’</w:t>
        </w:r>
      </w:ins>
      <w:r w:rsidRPr="00304397">
        <w:rPr>
          <w:rFonts w:ascii="Avenir Next Condensed" w:hAnsi="Avenir Next Condensed"/>
          <w:szCs w:val="24"/>
        </w:rPr>
        <w:t xml:space="preserve"> and </w:t>
      </w:r>
      <w:ins w:id="1646" w:author="artin majdi" w:date="2023-05-09T03:46:00Z">
        <w:r w:rsidR="003F01D3">
          <w:rPr>
            <w:rFonts w:ascii="Avenir Next Condensed" w:hAnsi="Avenir Next Condensed"/>
            <w:szCs w:val="24"/>
          </w:rPr>
          <w:t>``</w:t>
        </w:r>
      </w:ins>
      <w:del w:id="1647" w:author="artin majdi" w:date="2023-05-09T02:58:00Z">
        <w:r w:rsidR="00000000" w:rsidRPr="00304397">
          <w:rPr>
            <w:rFonts w:ascii="Avenir Next Condensed" w:hAnsi="Avenir Next Condensed" w:cs="Courier New"/>
            <w:szCs w:val="24"/>
          </w:rPr>
          <w:delText>'</w:delText>
        </w:r>
      </w:del>
      <w:r w:rsidR="00000000" w:rsidRPr="00304397">
        <w:rPr>
          <w:rFonts w:ascii="Avenir Next Condensed" w:hAnsi="Avenir Next Condensed" w:cs="Courier New"/>
          <w:szCs w:val="24"/>
        </w:rPr>
        <w:t>Beta</w:t>
      </w:r>
      <w:ins w:id="1648" w:author="artin majdi" w:date="2023-05-09T03:47:00Z">
        <w:r w:rsidR="003F01D3">
          <w:rPr>
            <w:rFonts w:ascii="Avenir Next Condensed" w:hAnsi="Avenir Next Condensed" w:cs="Courier New"/>
            <w:szCs w:val="24"/>
          </w:rPr>
          <w:t>’’</w:t>
        </w:r>
      </w:ins>
      <w:del w:id="1649" w:author="artin majdi" w:date="2023-05-09T02:58:00Z">
        <w:r w:rsidR="00000000" w:rsidRPr="00304397">
          <w:rPr>
            <w:rFonts w:ascii="Avenir Next Condensed" w:hAnsi="Avenir Next Condensed" w:cs="Courier New"/>
            <w:szCs w:val="24"/>
          </w:rPr>
          <w:delText>'</w:delText>
        </w:r>
      </w:del>
      <w:r w:rsidRPr="00304397">
        <w:rPr>
          <w:rFonts w:ascii="Avenir Next Condensed" w:hAnsi="Avenir Next Condensed"/>
          <w:szCs w:val="24"/>
        </w:rPr>
        <w:t xml:space="preserve"> confidence measurement approaches. A noticeable difference in the </w:t>
      </w:r>
      <w:del w:id="1650" w:author="artin majdi" w:date="2023-05-09T02:58:00Z">
        <w:r w:rsidR="00000000" w:rsidRPr="00304397">
          <w:rPr>
            <w:rFonts w:ascii="Avenir Next Condensed" w:hAnsi="Avenir Next Condensed" w:cs="Courier New"/>
            <w:szCs w:val="24"/>
          </w:rPr>
          <w:delText xml:space="preserve">obtained </w:delText>
        </w:r>
      </w:del>
      <w:r w:rsidRPr="00304397">
        <w:rPr>
          <w:rFonts w:ascii="Avenir Next Condensed" w:hAnsi="Avenir Next Condensed"/>
          <w:szCs w:val="24"/>
        </w:rPr>
        <w:t xml:space="preserve">accuracy was observed. However, </w:t>
      </w:r>
      <w:del w:id="1651" w:author="artin majdi" w:date="2023-05-09T02:58:00Z">
        <w:r w:rsidR="00000000" w:rsidRPr="00304397">
          <w:rPr>
            <w:rFonts w:ascii="Avenir Next Condensed" w:hAnsi="Avenir Next Condensed" w:cs="Courier New"/>
            <w:szCs w:val="24"/>
          </w:rPr>
          <w:delText xml:space="preserve">the </w:delText>
        </w:r>
      </w:del>
      <w:r w:rsidRPr="00304397">
        <w:rPr>
          <w:rFonts w:ascii="Avenir Next Condensed" w:hAnsi="Avenir Next Condensed"/>
          <w:szCs w:val="24"/>
        </w:rPr>
        <w:t xml:space="preserve">statistical analysis did not reveal a significant difference between these </w:t>
      </w:r>
      <w:del w:id="1652" w:author="artin majdi" w:date="2023-05-09T02:58:00Z">
        <w:r w:rsidR="00000000" w:rsidRPr="00304397">
          <w:rPr>
            <w:rFonts w:ascii="Avenir Next Condensed" w:hAnsi="Avenir Next Condensed" w:cs="Courier New"/>
            <w:szCs w:val="24"/>
          </w:rPr>
          <w:delText>methods</w:delText>
        </w:r>
      </w:del>
      <w:ins w:id="1653" w:author="artin majdi" w:date="2023-05-09T02:58:00Z">
        <w:r w:rsidRPr="00304397">
          <w:rPr>
            <w:rFonts w:ascii="Avenir Next Condensed" w:hAnsi="Avenir Next Condensed"/>
            <w:szCs w:val="24"/>
          </w:rPr>
          <w:t>approaches</w:t>
        </w:r>
      </w:ins>
      <w:r w:rsidRPr="00304397">
        <w:rPr>
          <w:rFonts w:ascii="Avenir Next Condensed" w:hAnsi="Avenir Next Condensed"/>
          <w:szCs w:val="24"/>
        </w:rPr>
        <w:t>.</w:t>
      </w:r>
    </w:p>
    <w:p w14:paraId="28D4EABD" w14:textId="77777777" w:rsidR="00322588" w:rsidRPr="00304397" w:rsidRDefault="00322588" w:rsidP="00DC659F">
      <w:pPr>
        <w:jc w:val="both"/>
        <w:rPr>
          <w:ins w:id="1654" w:author="artin majdi" w:date="2023-05-09T02:58:00Z"/>
          <w:rFonts w:ascii="Avenir Next Condensed" w:hAnsi="Avenir Next Condensed"/>
          <w:szCs w:val="24"/>
        </w:rPr>
      </w:pPr>
    </w:p>
    <w:p w14:paraId="0B3E2CEE" w14:textId="278EF4E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Figure~\ref{</w:t>
      </w:r>
      <w:ins w:id="1655" w:author="artin majdi" w:date="2023-05-09T02:58:00Z">
        <w:r w:rsidRPr="00304397">
          <w:rPr>
            <w:rFonts w:ascii="Avenir Next Condensed" w:hAnsi="Avenir Next Condensed"/>
            <w:szCs w:val="24"/>
          </w:rPr>
          <w:t>crowd.</w:t>
        </w:r>
      </w:ins>
      <w:r w:rsidRPr="00304397">
        <w:rPr>
          <w:rFonts w:ascii="Avenir Next Condensed" w:hAnsi="Avenir Next Condensed"/>
          <w:szCs w:val="24"/>
        </w:rPr>
        <w:t>Fig.4</w:t>
      </w:r>
      <w:del w:id="1656" w:author="artin majdi" w:date="2023-05-09T02:58:00Z">
        <w:r w:rsidR="00000000" w:rsidRPr="00304397">
          <w:rPr>
            <w:rFonts w:ascii="Avenir Next Condensed" w:hAnsi="Avenir Next Condensed" w:cs="Courier New"/>
            <w:szCs w:val="24"/>
          </w:rPr>
          <w:delText>-confidencescore-</w:delText>
        </w:r>
      </w:del>
      <w:ins w:id="1657" w:author="artin majdi" w:date="2023-05-09T02:58:00Z">
        <w:r w:rsidRPr="00304397">
          <w:rPr>
            <w:rFonts w:ascii="Avenir Next Condensed" w:hAnsi="Avenir Next Condensed"/>
            <w:szCs w:val="24"/>
          </w:rPr>
          <w:t>.confidence_score.</w:t>
        </w:r>
      </w:ins>
      <w:r w:rsidRPr="00304397">
        <w:rPr>
          <w:rFonts w:ascii="Avenir Next Condensed" w:hAnsi="Avenir Next Condensed"/>
          <w:szCs w:val="24"/>
        </w:rPr>
        <w:t xml:space="preserve">freq} displays the average accuracy using the </w:t>
      </w:r>
      <w:del w:id="1658" w:author="artin majdi" w:date="2023-05-09T02:58:00Z">
        <w:r w:rsidR="00000000" w:rsidRPr="00304397">
          <w:rPr>
            <w:rFonts w:ascii="Avenir Next Condensed" w:hAnsi="Avenir Next Condensed" w:cs="Courier New"/>
            <w:szCs w:val="24"/>
          </w:rPr>
          <w:delText>'freq'</w:delText>
        </w:r>
      </w:del>
      <w:ins w:id="1659" w:author="artin majdi" w:date="2023-05-09T02:58:00Z">
        <w:r w:rsidRPr="00304397">
          <w:rPr>
            <w:rFonts w:ascii="Avenir Next Condensed" w:hAnsi="Avenir Next Condensed"/>
            <w:szCs w:val="24"/>
          </w:rPr>
          <w:t>``freq''</w:t>
        </w:r>
      </w:ins>
      <w:r w:rsidRPr="00304397">
        <w:rPr>
          <w:rFonts w:ascii="Avenir Next Condensed" w:hAnsi="Avenir Next Condensed"/>
          <w:szCs w:val="24"/>
        </w:rPr>
        <w:t xml:space="preserve"> confidence measurement strategy for </w:t>
      </w:r>
      <w:del w:id="1660" w:author="artin majdi" w:date="2023-05-09T02:58:00Z">
        <w:r w:rsidR="00000000" w:rsidRPr="00304397">
          <w:rPr>
            <w:rFonts w:ascii="Avenir Next Condensed" w:hAnsi="Avenir Next Condensed" w:cs="Courier New"/>
            <w:szCs w:val="24"/>
          </w:rPr>
          <w:delText xml:space="preserve">both </w:delText>
        </w:r>
      </w:del>
      <w:r w:rsidRPr="00304397">
        <w:rPr>
          <w:rFonts w:ascii="Avenir Next Condensed" w:hAnsi="Avenir Next Condensed"/>
          <w:szCs w:val="24"/>
        </w:rPr>
        <w:t xml:space="preserve">the proposed </w:t>
      </w:r>
      <w:ins w:id="1661" w:author="artin majdi" w:date="2023-05-09T02:58:00Z">
        <w:r w:rsidRPr="00304397">
          <w:rPr>
            <w:rFonts w:ascii="Avenir Next Condensed" w:hAnsi="Avenir Next Condensed"/>
            <w:szCs w:val="24"/>
          </w:rPr>
          <w:t xml:space="preserve">crowd-certain technique with </w:t>
        </w:r>
      </w:ins>
      <w:r w:rsidRPr="00304397">
        <w:rPr>
          <w:rFonts w:ascii="Avenir Next Condensed" w:hAnsi="Avenir Next Condensed"/>
          <w:szCs w:val="24"/>
        </w:rPr>
        <w:t xml:space="preserve">and </w:t>
      </w:r>
      <w:del w:id="1662" w:author="artin majdi" w:date="2023-05-09T02:58:00Z">
        <w:r w:rsidR="00000000" w:rsidRPr="00304397">
          <w:rPr>
            <w:rFonts w:ascii="Avenir Next Condensed" w:hAnsi="Avenir Next Condensed" w:cs="Courier New"/>
            <w:szCs w:val="24"/>
          </w:rPr>
          <w:delText>proposed-penalized techniques.</w:delText>
        </w:r>
      </w:del>
      <w:ins w:id="1663" w:author="artin majdi" w:date="2023-05-09T02:58:00Z">
        <w:r w:rsidRPr="00304397">
          <w:rPr>
            <w:rFonts w:ascii="Avenir Next Condensed" w:hAnsi="Avenir Next Condensed"/>
            <w:szCs w:val="24"/>
          </w:rPr>
          <w:t>without penalization.</w:t>
        </w:r>
      </w:ins>
      <w:r w:rsidRPr="00304397">
        <w:rPr>
          <w:rFonts w:ascii="Avenir Next Condensed" w:hAnsi="Avenir Next Condensed"/>
          <w:szCs w:val="24"/>
        </w:rPr>
        <w:t xml:space="preserve"> The penalization</w:t>
      </w:r>
      <w:del w:id="1664" w:author="artin majdi" w:date="2023-05-09T02:58:00Z">
        <w:r w:rsidR="00000000" w:rsidRPr="00304397">
          <w:rPr>
            <w:rFonts w:ascii="Avenir Next Condensed" w:hAnsi="Avenir Next Condensed" w:cs="Courier New"/>
            <w:szCs w:val="24"/>
          </w:rPr>
          <w:delText xml:space="preserve"> in the proposed-penalized</w:delText>
        </w:r>
      </w:del>
      <w:r w:rsidRPr="00304397">
        <w:rPr>
          <w:rFonts w:ascii="Avenir Next Condensed" w:hAnsi="Avenir Next Condensed"/>
          <w:szCs w:val="24"/>
        </w:rPr>
        <w:t xml:space="preserve"> method occurs by penalizing annotators for inaccurate labeling before measuring their weights, as demonstrated in Equation~(\ref{</w:t>
      </w:r>
      <w:ins w:id="1665" w:author="artin majdi" w:date="2023-05-09T02:58:00Z">
        <w:r w:rsidRPr="00304397">
          <w:rPr>
            <w:rFonts w:ascii="Avenir Next Condensed" w:hAnsi="Avenir Next Condensed"/>
            <w:szCs w:val="24"/>
          </w:rPr>
          <w:t>crowd.</w:t>
        </w:r>
      </w:ins>
      <w:r w:rsidRPr="00304397">
        <w:rPr>
          <w:rFonts w:ascii="Avenir Next Condensed" w:hAnsi="Avenir Next Condensed"/>
          <w:szCs w:val="24"/>
        </w:rPr>
        <w:t>Eq.10</w:t>
      </w:r>
      <w:del w:id="1666" w:author="artin majdi" w:date="2023-05-09T02:58:00Z">
        <w:r w:rsidR="00000000" w:rsidRPr="00304397">
          <w:rPr>
            <w:rFonts w:ascii="Avenir Next Condensed" w:hAnsi="Avenir Next Condensed" w:cs="Courier New"/>
            <w:szCs w:val="24"/>
          </w:rPr>
          <w:delText>-</w:delText>
        </w:r>
      </w:del>
      <w:ins w:id="1667" w:author="artin majdi" w:date="2023-05-09T02:58:00Z">
        <w:r w:rsidRPr="00304397">
          <w:rPr>
            <w:rFonts w:ascii="Avenir Next Condensed" w:hAnsi="Avenir Next Condensed"/>
            <w:szCs w:val="24"/>
          </w:rPr>
          <w:t>.</w:t>
        </w:r>
      </w:ins>
      <w:r w:rsidRPr="00304397">
        <w:rPr>
          <w:rFonts w:ascii="Avenir Next Condensed" w:hAnsi="Avenir Next Condensed"/>
          <w:szCs w:val="24"/>
        </w:rPr>
        <w:t>consistency-penalized}). The penalized version of the proposed technique shows an improvement in average accuracy and a reduction in variance.</w:t>
      </w:r>
    </w:p>
    <w:p w14:paraId="6B4E58E3" w14:textId="77777777" w:rsidR="00322588" w:rsidRPr="00304397" w:rsidRDefault="00322588" w:rsidP="00DC659F">
      <w:pPr>
        <w:jc w:val="both"/>
        <w:rPr>
          <w:ins w:id="1668" w:author="artin majdi" w:date="2023-05-09T02:58:00Z"/>
          <w:rFonts w:ascii="Avenir Next Condensed" w:hAnsi="Avenir Next Condensed"/>
          <w:szCs w:val="24"/>
        </w:rPr>
      </w:pPr>
    </w:p>
    <w:p w14:paraId="37B4DFA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30F58FD8" w14:textId="04D67B6A" w:rsidR="00322588" w:rsidRPr="00304397" w:rsidRDefault="00000000" w:rsidP="00DC659F">
      <w:pPr>
        <w:jc w:val="both"/>
        <w:rPr>
          <w:ins w:id="1669" w:author="artin majdi" w:date="2023-05-09T02:58:00Z"/>
          <w:rFonts w:ascii="Avenir Next Condensed" w:hAnsi="Avenir Next Condensed"/>
          <w:szCs w:val="24"/>
        </w:rPr>
      </w:pPr>
      <w:del w:id="1670" w:author="artin majdi" w:date="2023-05-09T02:58:00Z">
        <w:r w:rsidRPr="00304397">
          <w:rPr>
            <w:rFonts w:ascii="Avenir Next Condensed" w:hAnsi="Avenir Next Condensed" w:cs="Courier New"/>
            <w:szCs w:val="24"/>
          </w:rPr>
          <w:delText xml:space="preserve">    </w:delText>
        </w:r>
      </w:del>
      <w:r w:rsidR="00322588" w:rsidRPr="00304397">
        <w:rPr>
          <w:rFonts w:ascii="Avenir Next Condensed" w:hAnsi="Avenir Next Condensed"/>
          <w:szCs w:val="24"/>
        </w:rPr>
        <w:t>\centering</w:t>
      </w:r>
      <w:del w:id="1671" w:author="artin majdi" w:date="2023-05-09T02:58:00Z">
        <w:r w:rsidRPr="00304397">
          <w:rPr>
            <w:rFonts w:ascii="Avenir Next Condensed" w:hAnsi="Avenir Next Condensed" w:cs="Courier New"/>
            <w:szCs w:val="24"/>
          </w:rPr>
          <w:delText xml:space="preserve"> \makeatletter{\</w:delText>
        </w:r>
      </w:del>
    </w:p>
    <w:p w14:paraId="579C1A73" w14:textId="1CC00B08" w:rsidR="00322588" w:rsidRPr="00304397" w:rsidRDefault="00322588" w:rsidP="00DC659F">
      <w:pPr>
        <w:jc w:val="both"/>
        <w:rPr>
          <w:rFonts w:ascii="Avenir Next Condensed" w:hAnsi="Avenir Next Condensed"/>
          <w:szCs w:val="24"/>
        </w:rPr>
      </w:pPr>
      <w:ins w:id="1672" w:author="artin majdi" w:date="2023-05-09T02:58:00Z">
        <w:r w:rsidRPr="00304397">
          <w:rPr>
            <w:rFonts w:ascii="Avenir Next Condensed" w:hAnsi="Avenir Next Condensed"/>
            <w:szCs w:val="24"/>
          </w:rPr>
          <w:t>\</w:t>
        </w:r>
      </w:ins>
      <w:proofErr w:type="spellStart"/>
      <w:r w:rsidRPr="00304397">
        <w:rPr>
          <w:rFonts w:ascii="Avenir Next Condensed" w:hAnsi="Avenir Next Condensed"/>
          <w:szCs w:val="24"/>
        </w:rPr>
        <w:t>includegraphics</w:t>
      </w:r>
      <w:proofErr w:type="spellEnd"/>
      <w:del w:id="1673" w:author="artin majdi" w:date="2023-05-09T02:58:00Z">
        <w:r w:rsidR="00000000" w:rsidRPr="00304397">
          <w:rPr>
            <w:rFonts w:ascii="Avenir Next Condensed" w:hAnsi="Avenir Next Condensed" w:cs="Courier New"/>
            <w:szCs w:val="24"/>
          </w:rPr>
          <w:delText>{</w:delText>
        </w:r>
      </w:del>
      <w:ins w:id="1674" w:author="artin majdi" w:date="2023-05-09T02:58:00Z">
        <w:r w:rsidRPr="00304397">
          <w:rPr>
            <w:rFonts w:ascii="Avenir Next Condensed" w:hAnsi="Avenir Next Condensed"/>
            <w:szCs w:val="24"/>
          </w:rPr>
          <w:t>[width=0.8\</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figures/image2.png</w:t>
      </w:r>
      <w:del w:id="1675" w:author="artin majdi" w:date="2023-05-09T02:58:00Z">
        <w:r w:rsidR="00000000" w:rsidRPr="00304397">
          <w:rPr>
            <w:rFonts w:ascii="Avenir Next Condensed" w:hAnsi="Avenir Next Condensed" w:cs="Courier New"/>
            <w:szCs w:val="24"/>
          </w:rPr>
          <w:delText>}}{}</w:delText>
        </w:r>
      </w:del>
      <w:ins w:id="1676" w:author="artin majdi" w:date="2023-05-09T02:58:00Z">
        <w:r w:rsidRPr="00304397">
          <w:rPr>
            <w:rFonts w:ascii="Avenir Next Condensed" w:hAnsi="Avenir Next Condensed"/>
            <w:szCs w:val="24"/>
          </w:rPr>
          <w:t>}</w:t>
        </w:r>
      </w:ins>
    </w:p>
    <w:p w14:paraId="0E73F844" w14:textId="77777777" w:rsidR="003A1683" w:rsidRPr="00304397" w:rsidRDefault="00000000" w:rsidP="00DC659F">
      <w:pPr>
        <w:pStyle w:val="PlainText"/>
        <w:jc w:val="both"/>
        <w:rPr>
          <w:del w:id="1677" w:author="artin majdi" w:date="2023-05-09T02:58:00Z"/>
          <w:rFonts w:ascii="Avenir Next Condensed" w:hAnsi="Avenir Next Condensed" w:cs="Courier New"/>
          <w:sz w:val="24"/>
          <w:szCs w:val="24"/>
        </w:rPr>
      </w:pPr>
      <w:del w:id="1678" w:author="artin majdi" w:date="2023-05-09T02:58:00Z">
        <w:r w:rsidRPr="00304397">
          <w:rPr>
            <w:rFonts w:ascii="Avenir Next Condensed" w:hAnsi="Avenir Next Condensed" w:cs="Courier New"/>
            <w:sz w:val="24"/>
            <w:szCs w:val="24"/>
          </w:rPr>
          <w:delText xml:space="preserve">    \makeatother </w:delText>
        </w:r>
      </w:del>
    </w:p>
    <w:p w14:paraId="1AAF8479" w14:textId="0C51300C" w:rsidR="00322588" w:rsidRPr="00304397" w:rsidRDefault="00000000" w:rsidP="00DC659F">
      <w:pPr>
        <w:jc w:val="both"/>
        <w:rPr>
          <w:rFonts w:ascii="Avenir Next Condensed" w:hAnsi="Avenir Next Condensed"/>
          <w:szCs w:val="24"/>
        </w:rPr>
      </w:pPr>
      <w:del w:id="1679" w:author="artin majdi" w:date="2023-05-09T02:58:00Z">
        <w:r w:rsidRPr="00304397">
          <w:rPr>
            <w:rFonts w:ascii="Avenir Next Condensed" w:hAnsi="Avenir Next Condensed" w:cs="Courier New"/>
            <w:szCs w:val="24"/>
          </w:rPr>
          <w:delText xml:space="preserve">    </w:delText>
        </w:r>
      </w:del>
      <w:r w:rsidR="00322588" w:rsidRPr="00304397">
        <w:rPr>
          <w:rFonts w:ascii="Avenir Next Condensed" w:hAnsi="Avenir Next Condensed"/>
          <w:szCs w:val="24"/>
        </w:rPr>
        <w:t>\caption</w:t>
      </w:r>
      <w:del w:id="1680" w:author="artin majdi" w:date="2023-05-09T02:58:00Z">
        <w:r w:rsidRPr="00304397">
          <w:rPr>
            <w:rFonts w:ascii="Avenir Next Condensed" w:hAnsi="Avenir Next Condensed" w:cs="Courier New"/>
            <w:szCs w:val="24"/>
          </w:rPr>
          <w:delText>{{</w:delText>
        </w:r>
      </w:del>
      <w:ins w:id="1681" w:author="artin majdi" w:date="2023-05-09T02:58:00Z">
        <w:r w:rsidR="00322588" w:rsidRPr="00304397">
          <w:rPr>
            <w:rFonts w:ascii="Avenir Next Condensed" w:hAnsi="Avenir Next Condensed"/>
            <w:szCs w:val="24"/>
          </w:rPr>
          <w:t>{</w:t>
        </w:r>
      </w:ins>
      <w:r w:rsidR="00322588" w:rsidRPr="00304397">
        <w:rPr>
          <w:rFonts w:ascii="Avenir Next Condensed" w:hAnsi="Avenir Next Condensed"/>
          <w:szCs w:val="24"/>
        </w:rPr>
        <w:t xml:space="preserve">Comparison of the measured average accuracy for the two </w:t>
      </w:r>
      <w:del w:id="1682" w:author="artin majdi" w:date="2023-05-09T02:58:00Z">
        <w:r w:rsidRPr="00304397">
          <w:rPr>
            <w:rFonts w:ascii="Avenir Next Condensed" w:hAnsi="Avenir Next Condensed" w:cs="Courier New"/>
            <w:szCs w:val="24"/>
          </w:rPr>
          <w:delText xml:space="preserve">proposed </w:delText>
        </w:r>
      </w:del>
      <w:r w:rsidR="00322588" w:rsidRPr="00304397">
        <w:rPr>
          <w:rFonts w:ascii="Avenir Next Condensed" w:hAnsi="Avenir Next Condensed"/>
          <w:szCs w:val="24"/>
        </w:rPr>
        <w:t>confidence-score measurement techniques in ten different datasets (using the proposed</w:t>
      </w:r>
      <w:del w:id="1683" w:author="artin majdi" w:date="2023-05-09T02:58:00Z">
        <w:r w:rsidRPr="00304397">
          <w:rPr>
            <w:rFonts w:ascii="Avenir Next Condensed" w:hAnsi="Avenir Next Condensed" w:cs="Courier New"/>
            <w:szCs w:val="24"/>
          </w:rPr>
          <w:delText>-penalized</w:delText>
        </w:r>
      </w:del>
      <w:ins w:id="1684" w:author="artin majdi" w:date="2023-05-09T02:58:00Z">
        <w:r w:rsidR="00322588" w:rsidRPr="00304397">
          <w:rPr>
            <w:rFonts w:ascii="Avenir Next Condensed" w:hAnsi="Avenir Next Condensed"/>
            <w:szCs w:val="24"/>
          </w:rPr>
          <w:t xml:space="preserve"> crowd-certain</w:t>
        </w:r>
      </w:ins>
      <w:r w:rsidR="00322588" w:rsidRPr="00304397">
        <w:rPr>
          <w:rFonts w:ascii="Avenir Next Condensed" w:hAnsi="Avenir Next Condensed"/>
          <w:szCs w:val="24"/>
        </w:rPr>
        <w:t xml:space="preserve"> technique</w:t>
      </w:r>
      <w:ins w:id="1685" w:author="artin majdi" w:date="2023-05-09T02:58:00Z">
        <w:r w:rsidR="00322588" w:rsidRPr="00304397">
          <w:rPr>
            <w:rFonts w:ascii="Avenir Next Condensed" w:hAnsi="Avenir Next Condensed"/>
            <w:szCs w:val="24"/>
          </w:rPr>
          <w:t xml:space="preserve"> with penalization</w:t>
        </w:r>
      </w:ins>
      <w:r w:rsidR="00322588" w:rsidRPr="00304397">
        <w:rPr>
          <w:rFonts w:ascii="Avenir Next Condensed" w:hAnsi="Avenir Next Condensed"/>
          <w:szCs w:val="24"/>
        </w:rPr>
        <w:t>) in different numbers of annotators (</w:t>
      </w:r>
      <w:del w:id="1686" w:author="artin majdi" w:date="2023-05-09T02:58:00Z">
        <w:r w:rsidRPr="00304397">
          <w:rPr>
            <w:rFonts w:ascii="Avenir Next Condensed" w:hAnsi="Avenir Next Condensed" w:cs="Courier New"/>
            <w:szCs w:val="24"/>
          </w:rPr>
          <w:delText xml:space="preserve">starting </w:delText>
        </w:r>
      </w:del>
      <w:r w:rsidR="00322588" w:rsidRPr="00304397">
        <w:rPr>
          <w:rFonts w:ascii="Avenir Next Condensed" w:hAnsi="Avenir Next Condensed"/>
          <w:szCs w:val="24"/>
        </w:rPr>
        <w:t>from 3 up to 10</w:t>
      </w:r>
      <w:del w:id="1687" w:author="artin majdi" w:date="2023-05-09T02:58:00Z">
        <w:r w:rsidRPr="00304397">
          <w:rPr>
            <w:rFonts w:ascii="Avenir Next Condensed" w:hAnsi="Avenir Next Condensed" w:cs="Courier New"/>
            <w:szCs w:val="24"/>
          </w:rPr>
          <w:delText>).}}</w:delText>
        </w:r>
      </w:del>
      <w:ins w:id="1688" w:author="artin majdi" w:date="2023-05-09T02:58:00Z">
        <w:r w:rsidR="00322588" w:rsidRPr="00304397">
          <w:rPr>
            <w:rFonts w:ascii="Avenir Next Condensed" w:hAnsi="Avenir Next Condensed"/>
            <w:szCs w:val="24"/>
          </w:rPr>
          <w:t>).}</w:t>
        </w:r>
      </w:ins>
    </w:p>
    <w:p w14:paraId="5A79CF80" w14:textId="00BF0A56" w:rsidR="00322588" w:rsidRPr="00304397" w:rsidRDefault="00000000" w:rsidP="00DC659F">
      <w:pPr>
        <w:jc w:val="both"/>
        <w:rPr>
          <w:rFonts w:ascii="Avenir Next Condensed" w:hAnsi="Avenir Next Condensed"/>
          <w:szCs w:val="24"/>
        </w:rPr>
      </w:pPr>
      <w:del w:id="1689" w:author="artin majdi" w:date="2023-05-09T02:58:00Z">
        <w:r w:rsidRPr="00304397">
          <w:rPr>
            <w:rFonts w:ascii="Avenir Next Condensed" w:hAnsi="Avenir Next Condensed" w:cs="Courier New"/>
            <w:szCs w:val="24"/>
          </w:rPr>
          <w:delText xml:space="preserve">    </w:delText>
        </w:r>
      </w:del>
      <w:r w:rsidR="00322588" w:rsidRPr="00304397">
        <w:rPr>
          <w:rFonts w:ascii="Avenir Next Condensed" w:hAnsi="Avenir Next Condensed"/>
          <w:szCs w:val="24"/>
        </w:rPr>
        <w:t>\label{</w:t>
      </w:r>
      <w:del w:id="1690" w:author="artin majdi" w:date="2023-05-09T02:58:00Z">
        <w:r w:rsidRPr="00304397">
          <w:rPr>
            <w:rFonts w:ascii="Avenir Next Condensed" w:hAnsi="Avenir Next Condensed" w:cs="Courier New"/>
            <w:szCs w:val="24"/>
          </w:rPr>
          <w:delText>figure-bdcc78cbdf2b48e7b8c7c8a6d8a28416</w:delText>
        </w:r>
      </w:del>
      <w:ins w:id="1691" w:author="artin majdi" w:date="2023-05-09T02:58:00Z">
        <w:r w:rsidR="00322588" w:rsidRPr="00304397">
          <w:rPr>
            <w:rFonts w:ascii="Avenir Next Condensed" w:hAnsi="Avenir Next Condensed"/>
            <w:szCs w:val="24"/>
          </w:rPr>
          <w:t>crowd.Fig.2.confidence_scores</w:t>
        </w:r>
      </w:ins>
      <w:r w:rsidR="00322588" w:rsidRPr="00304397">
        <w:rPr>
          <w:rFonts w:ascii="Avenir Next Condensed" w:hAnsi="Avenir Next Condensed"/>
          <w:szCs w:val="24"/>
        </w:rPr>
        <w:t>}</w:t>
      </w:r>
    </w:p>
    <w:p w14:paraId="0E1A4E8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\end{figure*}</w:t>
      </w:r>
    </w:p>
    <w:p w14:paraId="2243292C" w14:textId="77777777" w:rsidR="00322588" w:rsidRPr="00304397" w:rsidRDefault="00322588" w:rsidP="00DC659F">
      <w:pPr>
        <w:jc w:val="both"/>
        <w:rPr>
          <w:ins w:id="1692" w:author="artin majdi" w:date="2023-05-09T02:58:00Z"/>
          <w:rFonts w:ascii="Avenir Next Condensed" w:hAnsi="Avenir Next Condensed"/>
          <w:szCs w:val="24"/>
        </w:rPr>
      </w:pPr>
    </w:p>
    <w:p w14:paraId="058F433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64119035" w14:textId="3BFC26BC" w:rsidR="00322588" w:rsidRPr="00304397" w:rsidRDefault="00322588" w:rsidP="00DC659F">
      <w:pPr>
        <w:jc w:val="both"/>
        <w:rPr>
          <w:ins w:id="1693" w:author="artin majdi" w:date="2023-05-09T02:58:00Z"/>
          <w:rFonts w:ascii="Avenir Next Condensed" w:hAnsi="Avenir Next Condensed"/>
          <w:szCs w:val="24"/>
        </w:rPr>
      </w:pPr>
      <w:r w:rsidRPr="00304397">
        <w:rPr>
          <w:rFonts w:ascii="Avenir Next Condensed" w:hAnsi="Avenir Next Condensed"/>
          <w:szCs w:val="24"/>
        </w:rPr>
        <w:t xml:space="preserve">    \centering</w:t>
      </w:r>
      <w:del w:id="1694" w:author="artin majdi" w:date="2023-05-09T02:58:00Z">
        <w:r w:rsidR="00000000" w:rsidRPr="00304397">
          <w:rPr>
            <w:rFonts w:ascii="Avenir Next Condensed" w:hAnsi="Avenir Next Condensed" w:cs="Courier New"/>
            <w:szCs w:val="24"/>
          </w:rPr>
          <w:delText xml:space="preserve"> \makeatletter{\</w:delText>
        </w:r>
      </w:del>
    </w:p>
    <w:p w14:paraId="10D62031" w14:textId="2C01B30D" w:rsidR="00322588" w:rsidRPr="00304397" w:rsidRDefault="00322588" w:rsidP="00DC659F">
      <w:pPr>
        <w:jc w:val="both"/>
        <w:rPr>
          <w:rFonts w:ascii="Avenir Next Condensed" w:hAnsi="Avenir Next Condensed"/>
          <w:szCs w:val="24"/>
        </w:rPr>
      </w:pPr>
      <w:ins w:id="1695" w:author="artin majdi" w:date="2023-05-09T02:58:00Z">
        <w:r w:rsidRPr="00304397">
          <w:rPr>
            <w:rFonts w:ascii="Avenir Next Condensed" w:hAnsi="Avenir Next Condensed"/>
            <w:szCs w:val="24"/>
          </w:rPr>
          <w:t xml:space="preserve">    \</w:t>
        </w:r>
      </w:ins>
      <w:proofErr w:type="spellStart"/>
      <w:r w:rsidRPr="00304397">
        <w:rPr>
          <w:rFonts w:ascii="Avenir Next Condensed" w:hAnsi="Avenir Next Condensed"/>
          <w:szCs w:val="24"/>
        </w:rPr>
        <w:t>includegraphics</w:t>
      </w:r>
      <w:proofErr w:type="spellEnd"/>
      <w:del w:id="1696" w:author="artin majdi" w:date="2023-05-09T02:58:00Z">
        <w:r w:rsidR="00000000" w:rsidRPr="00304397">
          <w:rPr>
            <w:rFonts w:ascii="Avenir Next Condensed" w:hAnsi="Avenir Next Condensed" w:cs="Courier New"/>
            <w:szCs w:val="24"/>
          </w:rPr>
          <w:delText>{</w:delText>
        </w:r>
      </w:del>
      <w:ins w:id="1697" w:author="artin majdi" w:date="2023-05-09T02:58:00Z">
        <w:r w:rsidRPr="00304397">
          <w:rPr>
            <w:rFonts w:ascii="Avenir Next Condensed" w:hAnsi="Avenir Next Condensed"/>
            <w:szCs w:val="24"/>
          </w:rPr>
          <w:t>[width=0.9\</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figures/image4.png</w:t>
      </w:r>
      <w:del w:id="1698" w:author="artin majdi" w:date="2023-05-09T02:58:00Z">
        <w:r w:rsidR="00000000" w:rsidRPr="00304397">
          <w:rPr>
            <w:rFonts w:ascii="Avenir Next Condensed" w:hAnsi="Avenir Next Condensed" w:cs="Courier New"/>
            <w:szCs w:val="24"/>
          </w:rPr>
          <w:delText>}}{}</w:delText>
        </w:r>
      </w:del>
      <w:ins w:id="1699" w:author="artin majdi" w:date="2023-05-09T02:58:00Z">
        <w:r w:rsidRPr="00304397">
          <w:rPr>
            <w:rFonts w:ascii="Avenir Next Condensed" w:hAnsi="Avenir Next Condensed"/>
            <w:szCs w:val="24"/>
          </w:rPr>
          <w:t>}</w:t>
        </w:r>
      </w:ins>
    </w:p>
    <w:p w14:paraId="583EB2BE" w14:textId="77777777" w:rsidR="003A1683" w:rsidRPr="00304397" w:rsidRDefault="00000000" w:rsidP="00DC659F">
      <w:pPr>
        <w:pStyle w:val="PlainText"/>
        <w:jc w:val="both"/>
        <w:rPr>
          <w:del w:id="1700" w:author="artin majdi" w:date="2023-05-09T02:58:00Z"/>
          <w:rFonts w:ascii="Avenir Next Condensed" w:hAnsi="Avenir Next Condensed" w:cs="Courier New"/>
          <w:sz w:val="24"/>
          <w:szCs w:val="24"/>
        </w:rPr>
      </w:pPr>
      <w:del w:id="1701" w:author="artin majdi" w:date="2023-05-09T02:58:00Z">
        <w:r w:rsidRPr="00304397">
          <w:rPr>
            <w:rFonts w:ascii="Avenir Next Condensed" w:hAnsi="Avenir Next Condensed" w:cs="Courier New"/>
            <w:sz w:val="24"/>
            <w:szCs w:val="24"/>
          </w:rPr>
          <w:delText xml:space="preserve">    \makeatother </w:delText>
        </w:r>
      </w:del>
    </w:p>
    <w:p w14:paraId="019DB09A" w14:textId="1D06696F"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\caption{Comparison of the measured average </w:t>
      </w:r>
      <w:del w:id="1702" w:author="artin majdi" w:date="2023-05-09T02:58:00Z">
        <w:r w:rsidR="00000000" w:rsidRPr="00304397">
          <w:rPr>
            <w:rFonts w:ascii="Avenir Next Condensed" w:hAnsi="Avenir Next Condensed" w:cs="Courier New"/>
            <w:szCs w:val="24"/>
          </w:rPr>
          <w:delText>precision</w:delText>
        </w:r>
      </w:del>
      <w:ins w:id="1703" w:author="artin majdi" w:date="2023-05-09T02:58:00Z">
        <w:r w:rsidRPr="00304397">
          <w:rPr>
            <w:rFonts w:ascii="Avenir Next Condensed" w:hAnsi="Avenir Next Condensed"/>
            <w:szCs w:val="24"/>
          </w:rPr>
          <w:t>accuracy</w:t>
        </w:r>
      </w:ins>
      <w:r w:rsidRPr="00304397">
        <w:rPr>
          <w:rFonts w:ascii="Avenir Next Condensed" w:hAnsi="Avenir Next Condensed"/>
          <w:szCs w:val="24"/>
        </w:rPr>
        <w:t xml:space="preserve"> for the </w:t>
      </w:r>
      <w:del w:id="1704" w:author="artin majdi" w:date="2023-05-09T02:58:00Z">
        <w:r w:rsidR="00000000" w:rsidRPr="00304397">
          <w:rPr>
            <w:rFonts w:ascii="Avenir Next Condensed" w:hAnsi="Avenir Next Condensed" w:cs="Courier New"/>
            <w:szCs w:val="24"/>
          </w:rPr>
          <w:delText>two proposed</w:delText>
        </w:r>
      </w:del>
      <w:ins w:id="1705" w:author="artin majdi" w:date="2023-05-09T02:58:00Z">
        <w:r w:rsidRPr="00304397">
          <w:rPr>
            <w:rFonts w:ascii="Avenir Next Condensed" w:hAnsi="Avenir Next Condensed"/>
            <w:szCs w:val="24"/>
          </w:rPr>
          <w:t>propo</w:t>
        </w:r>
      </w:ins>
      <w:ins w:id="1706" w:author="artin majdi" w:date="2023-05-09T03:47:00Z">
        <w:r w:rsidR="003F01D3">
          <w:rPr>
            <w:rFonts w:ascii="Avenir Next Condensed" w:hAnsi="Avenir Next Condensed"/>
            <w:szCs w:val="24"/>
          </w:rPr>
          <w:t>s</w:t>
        </w:r>
      </w:ins>
      <w:ins w:id="1707" w:author="artin majdi" w:date="2023-05-09T02:58:00Z">
        <w:r w:rsidRPr="00304397">
          <w:rPr>
            <w:rFonts w:ascii="Avenir Next Condensed" w:hAnsi="Avenir Next Condensed"/>
            <w:szCs w:val="24"/>
          </w:rPr>
          <w:t>ed crowd-certain technique with</w:t>
        </w:r>
      </w:ins>
      <w:r w:rsidRPr="00304397">
        <w:rPr>
          <w:rFonts w:ascii="Avenir Next Condensed" w:hAnsi="Avenir Next Condensed"/>
          <w:szCs w:val="24"/>
        </w:rPr>
        <w:t xml:space="preserve"> and </w:t>
      </w:r>
      <w:del w:id="1708" w:author="artin majdi" w:date="2023-05-09T02:58:00Z">
        <w:r w:rsidR="00000000" w:rsidRPr="00304397">
          <w:rPr>
            <w:rFonts w:ascii="Avenir Next Condensed" w:hAnsi="Avenir Next Condensed" w:cs="Courier New"/>
            <w:szCs w:val="24"/>
          </w:rPr>
          <w:delText>proposed-penalized techniques</w:delText>
        </w:r>
      </w:del>
      <w:ins w:id="1709" w:author="artin majdi" w:date="2023-05-09T02:58:00Z">
        <w:r w:rsidRPr="00304397">
          <w:rPr>
            <w:rFonts w:ascii="Avenir Next Condensed" w:hAnsi="Avenir Next Condensed"/>
            <w:szCs w:val="24"/>
          </w:rPr>
          <w:t>without penalization and</w:t>
        </w:r>
      </w:ins>
      <w:r w:rsidRPr="00304397">
        <w:rPr>
          <w:rFonts w:ascii="Avenir Next Condensed" w:hAnsi="Avenir Next Condensed"/>
          <w:szCs w:val="24"/>
        </w:rPr>
        <w:t xml:space="preserve"> using the `freq' confidence-score strategy on ten different datasets with different numbers of annotators (starting from 3 to 10).}</w:t>
      </w:r>
    </w:p>
    <w:p w14:paraId="198CAB49" w14:textId="77154490"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w:t>
      </w:r>
      <w:ins w:id="1710" w:author="artin majdi" w:date="2023-05-09T02:58:00Z">
        <w:r w:rsidRPr="00304397">
          <w:rPr>
            <w:rFonts w:ascii="Avenir Next Condensed" w:hAnsi="Avenir Next Condensed"/>
            <w:szCs w:val="24"/>
          </w:rPr>
          <w:t>crowd.</w:t>
        </w:r>
      </w:ins>
      <w:r w:rsidRPr="00304397">
        <w:rPr>
          <w:rFonts w:ascii="Avenir Next Condensed" w:hAnsi="Avenir Next Condensed"/>
          <w:szCs w:val="24"/>
        </w:rPr>
        <w:t>Fig.4</w:t>
      </w:r>
      <w:del w:id="1711" w:author="artin majdi" w:date="2023-05-09T02:58:00Z">
        <w:r w:rsidR="00000000" w:rsidRPr="00304397">
          <w:rPr>
            <w:rFonts w:ascii="Avenir Next Condensed" w:hAnsi="Avenir Next Condensed" w:cs="Courier New"/>
            <w:szCs w:val="24"/>
          </w:rPr>
          <w:delText>-confidencescore-</w:delText>
        </w:r>
      </w:del>
      <w:ins w:id="1712" w:author="artin majdi" w:date="2023-05-09T02:58:00Z">
        <w:r w:rsidRPr="00304397">
          <w:rPr>
            <w:rFonts w:ascii="Avenir Next Condensed" w:hAnsi="Avenir Next Condensed"/>
            <w:szCs w:val="24"/>
          </w:rPr>
          <w:t>.confidence_score.</w:t>
        </w:r>
      </w:ins>
      <w:r w:rsidRPr="00304397">
        <w:rPr>
          <w:rFonts w:ascii="Avenir Next Condensed" w:hAnsi="Avenir Next Condensed"/>
          <w:szCs w:val="24"/>
        </w:rPr>
        <w:t>freq}</w:t>
      </w:r>
    </w:p>
    <w:p w14:paraId="4493D0DC"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\end{figure*}</w:t>
      </w:r>
    </w:p>
    <w:p w14:paraId="75C055E2" w14:textId="77777777" w:rsidR="00322588" w:rsidRPr="00304397" w:rsidRDefault="00322588" w:rsidP="00DC659F">
      <w:pPr>
        <w:jc w:val="both"/>
        <w:rPr>
          <w:ins w:id="1713" w:author="artin majdi" w:date="2023-05-09T02:58:00Z"/>
          <w:rFonts w:ascii="Avenir Next Condensed" w:hAnsi="Avenir Next Condensed"/>
          <w:szCs w:val="24"/>
        </w:rPr>
      </w:pPr>
    </w:p>
    <w:p w14:paraId="6EABAC0B" w14:textId="5D19893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Figure~\ref{</w:t>
      </w:r>
      <w:ins w:id="1714" w:author="artin majdi" w:date="2023-05-09T02:58:00Z">
        <w:r w:rsidRPr="00304397">
          <w:rPr>
            <w:rFonts w:ascii="Avenir Next Condensed" w:hAnsi="Avenir Next Condensed"/>
            <w:szCs w:val="24"/>
          </w:rPr>
          <w:t>crowd.</w:t>
        </w:r>
      </w:ins>
      <w:r w:rsidRPr="00304397">
        <w:rPr>
          <w:rFonts w:ascii="Avenir Next Condensed" w:hAnsi="Avenir Next Condensed"/>
          <w:szCs w:val="24"/>
        </w:rPr>
        <w:t>Fig.5</w:t>
      </w:r>
      <w:del w:id="1715" w:author="artin majdi" w:date="2023-05-09T02:58:00Z">
        <w:r w:rsidR="00000000" w:rsidRPr="00304397">
          <w:rPr>
            <w:rFonts w:ascii="Avenir Next Condensed" w:hAnsi="Avenir Next Condensed" w:cs="Courier New"/>
            <w:szCs w:val="24"/>
          </w:rPr>
          <w:delText>-</w:delText>
        </w:r>
      </w:del>
      <w:ins w:id="1716" w:author="artin majdi" w:date="2023-05-09T02:58:00Z">
        <w:r w:rsidRPr="00304397">
          <w:rPr>
            <w:rFonts w:ascii="Avenir Next Condensed" w:hAnsi="Avenir Next Condensed"/>
            <w:szCs w:val="24"/>
          </w:rPr>
          <w:t>.</w:t>
        </w:r>
      </w:ins>
      <w:r w:rsidRPr="00304397">
        <w:rPr>
          <w:rFonts w:ascii="Avenir Next Condensed" w:hAnsi="Avenir Next Condensed"/>
          <w:szCs w:val="24"/>
        </w:rPr>
        <w:t>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del w:id="1717" w:author="artin majdi" w:date="2023-05-09T02:58:00Z">
        <w:r w:rsidR="00000000" w:rsidRPr="00304397">
          <w:rPr>
            <w:rFonts w:ascii="Avenir Next Condensed" w:hAnsi="Avenir Next Condensed" w:cs="Courier New"/>
            <w:szCs w:val="24"/>
          </w:rPr>
          <w:delText>Table2</w:delText>
        </w:r>
      </w:del>
      <w:ins w:id="1718" w:author="artin majdi" w:date="2023-05-09T02:58:00Z">
        <w:r w:rsidRPr="00304397">
          <w:rPr>
            <w:rFonts w:ascii="Avenir Next Condensed" w:hAnsi="Avenir Next Condensed"/>
            <w:szCs w:val="24"/>
          </w:rPr>
          <w:t>crowd.Table.2.crowdcertain_vs_Tao.freq</w:t>
        </w:r>
      </w:ins>
      <w:r w:rsidRPr="00304397">
        <w:rPr>
          <w:rFonts w:ascii="Avenir Next Condensed" w:hAnsi="Avenir Next Condensed"/>
          <w:szCs w:val="24"/>
        </w:rPr>
        <w:t xml:space="preserve">}  shows the statistical data measured between the proposed penalized technique and Tao's method. As can be seen from these results, the proposed technique has a </w:t>
      </w:r>
      <w:del w:id="1719" w:author="artin majdi" w:date="2023-05-09T02:58:00Z">
        <w:r w:rsidR="00000000" w:rsidRPr="00304397">
          <w:rPr>
            <w:rFonts w:ascii="Avenir Next Condensed" w:hAnsi="Avenir Next Condensed" w:cs="Courier New"/>
            <w:szCs w:val="24"/>
          </w:rPr>
          <w:delText xml:space="preserve">statistically </w:delText>
        </w:r>
      </w:del>
      <w:r w:rsidRPr="00304397">
        <w:rPr>
          <w:rFonts w:ascii="Avenir Next Condensed" w:hAnsi="Avenir Next Condensed"/>
          <w:szCs w:val="24"/>
        </w:rPr>
        <w:t xml:space="preserve">significant improvement over the seven datasets, while </w:t>
      </w:r>
      <w:del w:id="1720" w:author="artin majdi" w:date="2023-05-09T02:58:00Z">
        <w:r w:rsidR="00000000" w:rsidRPr="00304397">
          <w:rPr>
            <w:rFonts w:ascii="Avenir Next Condensed" w:hAnsi="Avenir Next Condensed" w:cs="Courier New"/>
            <w:szCs w:val="24"/>
          </w:rPr>
          <w:delText>performing statistically</w:delText>
        </w:r>
      </w:del>
      <w:ins w:id="1721" w:author="artin majdi" w:date="2023-05-09T02:58:00Z">
        <w:r w:rsidRPr="00304397">
          <w:rPr>
            <w:rFonts w:ascii="Avenir Next Condensed" w:hAnsi="Avenir Next Condensed"/>
            <w:szCs w:val="24"/>
          </w:rPr>
          <w:t>delivering</w:t>
        </w:r>
      </w:ins>
      <w:r w:rsidRPr="00304397">
        <w:rPr>
          <w:rFonts w:ascii="Avenir Next Condensed" w:hAnsi="Avenir Next Condensed"/>
          <w:szCs w:val="24"/>
        </w:rPr>
        <w:t xml:space="preserve"> similar results for the other three datasets</w:t>
      </w:r>
      <w:del w:id="1722" w:author="artin majdi" w:date="2023-05-09T02:58:00Z">
        <w:r w:rsidR="00000000" w:rsidRPr="00304397">
          <w:rPr>
            <w:rFonts w:ascii="Avenir Next Condensed" w:hAnsi="Avenir Next Condensed" w:cs="Courier New"/>
            <w:szCs w:val="24"/>
          </w:rPr>
          <w:delText xml:space="preserve">. </w:delText>
        </w:r>
      </w:del>
      <w:ins w:id="1723" w:author="artin majdi" w:date="2023-05-09T02:58:00Z">
        <w:r w:rsidRPr="00304397">
          <w:rPr>
            <w:rFonts w:ascii="Avenir Next Condensed" w:hAnsi="Avenir Next Condensed"/>
            <w:szCs w:val="24"/>
          </w:rPr>
          <w:t xml:space="preserve"> (p-value &lt; 0.05).</w:t>
        </w:r>
      </w:ins>
    </w:p>
    <w:p w14:paraId="4AF42665" w14:textId="77777777" w:rsidR="00322588" w:rsidRPr="00304397" w:rsidRDefault="00322588" w:rsidP="00DC659F">
      <w:pPr>
        <w:jc w:val="both"/>
        <w:rPr>
          <w:ins w:id="1724" w:author="artin majdi" w:date="2023-05-09T02:58:00Z"/>
          <w:rFonts w:ascii="Avenir Next Condensed" w:hAnsi="Avenir Next Condensed"/>
          <w:szCs w:val="24"/>
        </w:rPr>
      </w:pPr>
    </w:p>
    <w:p w14:paraId="1371C90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0F3A17AB" w14:textId="37B1C16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\centering</w:t>
      </w:r>
      <w:del w:id="1725" w:author="artin majdi" w:date="2023-05-09T02:58:00Z">
        <w:r w:rsidR="00000000" w:rsidRPr="00304397">
          <w:rPr>
            <w:rFonts w:ascii="Avenir Next Condensed" w:hAnsi="Avenir Next Condensed" w:cs="Courier New"/>
            <w:szCs w:val="24"/>
          </w:rPr>
          <w:delText xml:space="preserve"> </w:delText>
        </w:r>
      </w:del>
    </w:p>
    <w:p w14:paraId="42AAB3D8" w14:textId="3955254B"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roofErr w:type="spellStart"/>
      <w:r w:rsidRPr="00304397">
        <w:rPr>
          <w:rFonts w:ascii="Avenir Next Condensed" w:hAnsi="Avenir Next Condensed"/>
          <w:szCs w:val="24"/>
        </w:rPr>
        <w:t>includegraphics</w:t>
      </w:r>
      <w:proofErr w:type="spellEnd"/>
      <w:del w:id="1726" w:author="artin majdi" w:date="2023-05-09T02:58:00Z">
        <w:r w:rsidR="00000000" w:rsidRPr="00304397">
          <w:rPr>
            <w:rFonts w:ascii="Avenir Next Condensed" w:hAnsi="Avenir Next Condensed" w:cs="Courier New"/>
            <w:szCs w:val="24"/>
          </w:rPr>
          <w:delText>{</w:delText>
        </w:r>
      </w:del>
      <w:ins w:id="1727" w:author="artin majdi" w:date="2023-05-09T02:58:00Z">
        <w:r w:rsidRPr="00304397">
          <w:rPr>
            <w:rFonts w:ascii="Avenir Next Condensed" w:hAnsi="Avenir Next Condensed"/>
            <w:szCs w:val="24"/>
          </w:rPr>
          <w:t>[width=\</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figures/image7.png}</w:t>
      </w:r>
    </w:p>
    <w:p w14:paraId="29C22C3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\caption{{Measured accuracy distribution of the proposed-penalized aggregation technique uwMV-Freq, compared to wMV-Freq (Tao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~\protect\cite{1834499:27646427}), and MV-Freq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~\protect\cite{1834499:27646461}) for different numbers of annotators, using the kernel density estimation technique}}</w:t>
      </w:r>
    </w:p>
    <w:p w14:paraId="19268C5A" w14:textId="128493C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w:t>
      </w:r>
      <w:ins w:id="1728" w:author="artin majdi" w:date="2023-05-09T02:58:00Z">
        <w:r w:rsidRPr="00304397">
          <w:rPr>
            <w:rFonts w:ascii="Avenir Next Condensed" w:hAnsi="Avenir Next Condensed"/>
            <w:szCs w:val="24"/>
          </w:rPr>
          <w:t>crowd.</w:t>
        </w:r>
      </w:ins>
      <w:r w:rsidRPr="00304397">
        <w:rPr>
          <w:rFonts w:ascii="Avenir Next Condensed" w:hAnsi="Avenir Next Condensed"/>
          <w:szCs w:val="24"/>
        </w:rPr>
        <w:t>Fig.5</w:t>
      </w:r>
      <w:del w:id="1729" w:author="artin majdi" w:date="2023-05-09T02:58:00Z">
        <w:r w:rsidR="00000000" w:rsidRPr="00304397">
          <w:rPr>
            <w:rFonts w:ascii="Avenir Next Condensed" w:hAnsi="Avenir Next Condensed" w:cs="Courier New"/>
            <w:szCs w:val="24"/>
          </w:rPr>
          <w:delText>-</w:delText>
        </w:r>
      </w:del>
      <w:ins w:id="1730" w:author="artin majdi" w:date="2023-05-09T02:58:00Z">
        <w:r w:rsidRPr="00304397">
          <w:rPr>
            <w:rFonts w:ascii="Avenir Next Condensed" w:hAnsi="Avenir Next Condensed"/>
            <w:szCs w:val="24"/>
          </w:rPr>
          <w:t>.</w:t>
        </w:r>
      </w:ins>
      <w:r w:rsidRPr="00304397">
        <w:rPr>
          <w:rFonts w:ascii="Avenir Next Condensed" w:hAnsi="Avenir Next Condensed"/>
          <w:szCs w:val="24"/>
        </w:rPr>
        <w:t>confidencescore-beta}</w:t>
      </w:r>
    </w:p>
    <w:p w14:paraId="76E31AC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\end{figure*}</w:t>
      </w:r>
    </w:p>
    <w:p w14:paraId="0325F17E" w14:textId="77777777" w:rsidR="00322588" w:rsidRPr="00304397" w:rsidRDefault="00322588" w:rsidP="00DC659F">
      <w:pPr>
        <w:jc w:val="both"/>
        <w:rPr>
          <w:moveFrom w:id="1731" w:author="artin majdi" w:date="2023-05-09T02:58:00Z"/>
          <w:rFonts w:ascii="Avenir Next Condensed" w:hAnsi="Avenir Next Condensed"/>
          <w:szCs w:val="24"/>
        </w:rPr>
      </w:pPr>
      <w:moveFromRangeStart w:id="1732" w:author="artin majdi" w:date="2023-05-09T02:58:00Z" w:name="move134493549"/>
      <w:moveFrom w:id="1733" w:author="artin majdi" w:date="2023-05-09T02:58:00Z">
        <w:r w:rsidRPr="00304397">
          <w:rPr>
            <w:rFonts w:ascii="Avenir Next Condensed" w:hAnsi="Avenir Next Condensed"/>
            <w:szCs w:val="24"/>
          </w:rPr>
          <w:t>\begin{table}[]</w:t>
        </w:r>
      </w:moveFrom>
    </w:p>
    <w:moveFromRangeEnd w:id="1732"/>
    <w:p w14:paraId="01874C71" w14:textId="77777777" w:rsidR="00322588" w:rsidRPr="00304397" w:rsidRDefault="00322588" w:rsidP="00DC659F">
      <w:pPr>
        <w:jc w:val="both"/>
        <w:rPr>
          <w:moveTo w:id="1734" w:author="artin majdi" w:date="2023-05-09T02:58:00Z"/>
          <w:rFonts w:ascii="Avenir Next Condensed" w:hAnsi="Avenir Next Condensed"/>
          <w:szCs w:val="24"/>
        </w:rPr>
      </w:pPr>
      <w:moveToRangeStart w:id="1735" w:author="artin majdi" w:date="2023-05-09T02:58:00Z" w:name="move134493538"/>
    </w:p>
    <w:p w14:paraId="3E8C402D" w14:textId="77777777" w:rsidR="00322588" w:rsidRPr="00304397" w:rsidRDefault="00322588" w:rsidP="00DC659F">
      <w:pPr>
        <w:jc w:val="both"/>
        <w:rPr>
          <w:ins w:id="1736" w:author="artin majdi" w:date="2023-05-09T02:58:00Z"/>
          <w:rFonts w:ascii="Avenir Next Condensed" w:hAnsi="Avenir Next Condensed"/>
          <w:szCs w:val="24"/>
        </w:rPr>
      </w:pPr>
      <w:moveTo w:id="1737" w:author="artin majdi" w:date="2023-05-09T02:58:00Z">
        <w:r w:rsidRPr="00304397">
          <w:rPr>
            <w:rFonts w:ascii="Avenir Next Condensed" w:hAnsi="Avenir Next Condensed"/>
            <w:szCs w:val="24"/>
          </w:rPr>
          <w:t>\begin{</w:t>
        </w:r>
      </w:moveTo>
      <w:moveToRangeEnd w:id="1735"/>
      <w:ins w:id="1738" w:author="artin majdi" w:date="2023-05-09T02:58:00Z">
        <w:r w:rsidRPr="00304397">
          <w:rPr>
            <w:rFonts w:ascii="Avenir Next Condensed" w:hAnsi="Avenir Next Condensed"/>
            <w:szCs w:val="24"/>
          </w:rPr>
          <w:t>table}[]</w:t>
        </w:r>
      </w:ins>
    </w:p>
    <w:p w14:paraId="2586CFDF" w14:textId="77777777" w:rsidR="00322588" w:rsidRPr="00304397" w:rsidRDefault="00322588" w:rsidP="00DC659F">
      <w:pPr>
        <w:jc w:val="both"/>
        <w:rPr>
          <w:rFonts w:ascii="Avenir Next Condensed" w:hAnsi="Avenir Next Condensed"/>
          <w:szCs w:val="24"/>
        </w:rPr>
      </w:pPr>
      <w:ins w:id="173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\caption{{Statistical tests between the proposed-penalized technique and Tao\</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~\protect\cite{1834499:27646427} for the `freq' confidence measurement strategy.} }</w:t>
      </w:r>
    </w:p>
    <w:p w14:paraId="61AE2B17" w14:textId="77777777" w:rsidR="003A1683" w:rsidRPr="00304397" w:rsidRDefault="00000000" w:rsidP="00DC659F">
      <w:pPr>
        <w:pStyle w:val="PlainText"/>
        <w:jc w:val="both"/>
        <w:rPr>
          <w:del w:id="1740" w:author="artin majdi" w:date="2023-05-09T02:58:00Z"/>
          <w:rFonts w:ascii="Avenir Next Condensed" w:hAnsi="Avenir Next Condensed" w:cs="Courier New"/>
          <w:sz w:val="24"/>
          <w:szCs w:val="24"/>
        </w:rPr>
      </w:pPr>
      <w:del w:id="1741" w:author="artin majdi" w:date="2023-05-09T02:58:00Z">
        <w:r w:rsidRPr="00304397">
          <w:rPr>
            <w:rFonts w:ascii="Avenir Next Condensed" w:hAnsi="Avenir Next Condensed" w:cs="Courier New"/>
            <w:sz w:val="24"/>
            <w:szCs w:val="24"/>
          </w:rPr>
          <w:delText>\label{Table2}</w:delText>
        </w:r>
      </w:del>
    </w:p>
    <w:p w14:paraId="71B7F3A9" w14:textId="77777777" w:rsidR="003A1683" w:rsidRPr="00304397" w:rsidRDefault="00000000" w:rsidP="00DC659F">
      <w:pPr>
        <w:pStyle w:val="PlainText"/>
        <w:jc w:val="both"/>
        <w:rPr>
          <w:del w:id="1742" w:author="artin majdi" w:date="2023-05-09T02:58:00Z"/>
          <w:rFonts w:ascii="Avenir Next Condensed" w:hAnsi="Avenir Next Condensed" w:cs="Courier New"/>
          <w:sz w:val="24"/>
          <w:szCs w:val="24"/>
        </w:rPr>
      </w:pPr>
      <w:del w:id="1743" w:author="artin majdi" w:date="2023-05-09T02:58:00Z">
        <w:r w:rsidRPr="00304397">
          <w:rPr>
            <w:rFonts w:ascii="Avenir Next Condensed" w:hAnsi="Avenir Next Condensed" w:cs="Courier New"/>
            <w:sz w:val="24"/>
            <w:szCs w:val="24"/>
          </w:rPr>
          <w:delText>\resizebox{\textwidth}{!}{%</w:delText>
        </w:r>
      </w:del>
    </w:p>
    <w:p w14:paraId="3FE174EE" w14:textId="77777777" w:rsidR="00322588" w:rsidRPr="00304397" w:rsidRDefault="00322588" w:rsidP="00DC659F">
      <w:pPr>
        <w:jc w:val="both"/>
        <w:rPr>
          <w:ins w:id="1744" w:author="artin majdi" w:date="2023-05-09T02:58:00Z"/>
          <w:rFonts w:ascii="Avenir Next Condensed" w:hAnsi="Avenir Next Condensed"/>
          <w:szCs w:val="24"/>
        </w:rPr>
      </w:pPr>
      <w:ins w:id="1745" w:author="artin majdi" w:date="2023-05-09T02:58:00Z">
        <w:r w:rsidRPr="00304397">
          <w:rPr>
            <w:rFonts w:ascii="Avenir Next Condensed" w:hAnsi="Avenir Next Condensed"/>
            <w:szCs w:val="24"/>
          </w:rPr>
          <w:t xml:space="preserve">    \</w:t>
        </w:r>
        <w:proofErr w:type="spellStart"/>
        <w:r w:rsidRPr="00304397">
          <w:rPr>
            <w:rFonts w:ascii="Avenir Next Condensed" w:hAnsi="Avenir Next Condensed"/>
            <w:szCs w:val="24"/>
          </w:rPr>
          <w:t>scalebox</w:t>
        </w:r>
        <w:proofErr w:type="spellEnd"/>
        <w:r w:rsidRPr="00304397">
          <w:rPr>
            <w:rFonts w:ascii="Avenir Next Condensed" w:hAnsi="Avenir Next Condensed"/>
            <w:szCs w:val="24"/>
          </w:rPr>
          <w:t>{0.75}{</w:t>
        </w:r>
      </w:ins>
    </w:p>
    <w:p w14:paraId="474F9CE9" w14:textId="77777777" w:rsidR="00322588" w:rsidRPr="00304397" w:rsidRDefault="00322588" w:rsidP="00DC659F">
      <w:pPr>
        <w:jc w:val="both"/>
        <w:rPr>
          <w:rFonts w:ascii="Avenir Next Condensed" w:hAnsi="Avenir Next Condensed"/>
          <w:szCs w:val="24"/>
        </w:rPr>
      </w:pPr>
      <w:ins w:id="174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\begin{tabular}{</w:t>
      </w:r>
      <w:proofErr w:type="spellStart"/>
      <w:r w:rsidRPr="00304397">
        <w:rPr>
          <w:rFonts w:ascii="Avenir Next Condensed" w:hAnsi="Avenir Next Condensed"/>
          <w:szCs w:val="24"/>
        </w:rPr>
        <w:t>lccclllccrc</w:t>
      </w:r>
      <w:proofErr w:type="spellEnd"/>
      <w:r w:rsidRPr="00304397">
        <w:rPr>
          <w:rFonts w:ascii="Avenir Next Condensed" w:hAnsi="Avenir Next Condensed"/>
          <w:szCs w:val="24"/>
        </w:rPr>
        <w:t>}</w:t>
      </w:r>
    </w:p>
    <w:p w14:paraId="5443774D" w14:textId="77777777" w:rsidR="00322588" w:rsidRPr="00304397" w:rsidRDefault="00322588" w:rsidP="00DC659F">
      <w:pPr>
        <w:jc w:val="both"/>
        <w:rPr>
          <w:rFonts w:ascii="Avenir Next Condensed" w:hAnsi="Avenir Next Condensed"/>
          <w:szCs w:val="24"/>
        </w:rPr>
      </w:pPr>
      <w:ins w:id="1747" w:author="artin majdi" w:date="2023-05-09T02:58:00Z">
        <w:r w:rsidRPr="00304397">
          <w:rPr>
            <w:rFonts w:ascii="Avenir Next Condensed" w:hAnsi="Avenir Next Condensed"/>
            <w:szCs w:val="24"/>
          </w:rPr>
          <w:lastRenderedPageBreak/>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hline</w:t>
      </w:r>
      <w:proofErr w:type="spellEnd"/>
    </w:p>
    <w:p w14:paraId="3B44AAF3" w14:textId="30F5FE8B" w:rsidR="00322588" w:rsidRPr="00304397" w:rsidRDefault="00322588" w:rsidP="00DC659F">
      <w:pPr>
        <w:jc w:val="both"/>
        <w:rPr>
          <w:rFonts w:ascii="Avenir Next Condensed" w:hAnsi="Avenir Next Condensed"/>
          <w:szCs w:val="24"/>
        </w:rPr>
      </w:pPr>
      <w:ins w:id="174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textbf</w:t>
      </w:r>
      <w:proofErr w:type="spellEnd"/>
      <w:del w:id="1749" w:author="artin majdi" w:date="2023-05-09T02:58:00Z">
        <w:r w:rsidR="00000000" w:rsidRPr="00304397">
          <w:rPr>
            <w:rFonts w:ascii="Avenir Next Condensed" w:hAnsi="Avenir Next Condensed" w:cs="Courier New"/>
            <w:szCs w:val="24"/>
          </w:rPr>
          <w:delText>{\begin{tabular}[c]{@{}l@{}}</w:delText>
        </w:r>
      </w:del>
      <w:ins w:id="1750"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Independent </w:t>
      </w:r>
      <w:del w:id="1751" w:author="artin majdi" w:date="2023-05-09T02:58:00Z">
        <w:r w:rsidR="00000000" w:rsidRPr="00304397">
          <w:rPr>
            <w:rFonts w:ascii="Avenir Next Condensed" w:hAnsi="Avenir Next Condensed" w:cs="Courier New"/>
            <w:szCs w:val="24"/>
          </w:rPr>
          <w:delText xml:space="preserve">  \\ </w:delText>
        </w:r>
      </w:del>
      <w:r w:rsidRPr="00304397">
        <w:rPr>
          <w:rFonts w:ascii="Avenir Next Condensed" w:hAnsi="Avenir Next Condensed"/>
          <w:szCs w:val="24"/>
        </w:rPr>
        <w:t>t-test</w:t>
      </w:r>
      <w:del w:id="1752" w:author="artin majdi" w:date="2023-05-09T02:58:00Z">
        <w:r w:rsidR="00000000" w:rsidRPr="00304397">
          <w:rPr>
            <w:rFonts w:ascii="Avenir Next Condensed" w:hAnsi="Avenir Next Condensed" w:cs="Courier New"/>
            <w:szCs w:val="24"/>
          </w:rPr>
          <w:delText>\end{tabular}}</w:delText>
        </w:r>
      </w:del>
      <w:ins w:id="1753"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545F0E48" w14:textId="77777777" w:rsidR="00322588" w:rsidRPr="00304397" w:rsidRDefault="00322588" w:rsidP="00DC659F">
      <w:pPr>
        <w:jc w:val="both"/>
        <w:rPr>
          <w:rFonts w:ascii="Avenir Next Condensed" w:hAnsi="Avenir Next Condensed"/>
          <w:szCs w:val="24"/>
        </w:rPr>
      </w:pPr>
      <w:ins w:id="175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{Diff} &amp;</w:t>
      </w:r>
    </w:p>
    <w:p w14:paraId="5DB3D079" w14:textId="3CDA55A8" w:rsidR="00322588" w:rsidRPr="00304397" w:rsidRDefault="00322588" w:rsidP="00DC659F">
      <w:pPr>
        <w:jc w:val="both"/>
        <w:rPr>
          <w:rFonts w:ascii="Avenir Next Condensed" w:hAnsi="Avenir Next Condensed"/>
          <w:szCs w:val="24"/>
        </w:rPr>
      </w:pPr>
      <w:ins w:id="175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del w:id="1756" w:author="artin majdi" w:date="2023-05-09T02:58:00Z">
        <w:r w:rsidR="00000000" w:rsidRPr="00304397">
          <w:rPr>
            <w:rFonts w:ascii="Avenir Next Condensed" w:hAnsi="Avenir Next Condensed" w:cs="Courier New"/>
            <w:szCs w:val="24"/>
          </w:rPr>
          <w:delText>{\begin{tabular}[c]{@{}l@{}}</w:delText>
        </w:r>
      </w:del>
      <w:ins w:id="175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Degrees of </w:t>
      </w:r>
      <w:del w:id="1758"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freedom</w:t>
      </w:r>
      <w:del w:id="1759" w:author="artin majdi" w:date="2023-05-09T02:58:00Z">
        <w:r w:rsidR="00000000" w:rsidRPr="00304397">
          <w:rPr>
            <w:rFonts w:ascii="Avenir Next Condensed" w:hAnsi="Avenir Next Condensed" w:cs="Courier New"/>
            <w:szCs w:val="24"/>
          </w:rPr>
          <w:delText>\end{tabular}}</w:delText>
        </w:r>
      </w:del>
      <w:ins w:id="1760"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56519682" w14:textId="77777777" w:rsidR="00322588" w:rsidRPr="00304397" w:rsidRDefault="00322588" w:rsidP="00DC659F">
      <w:pPr>
        <w:jc w:val="both"/>
        <w:rPr>
          <w:rFonts w:ascii="Avenir Next Condensed" w:hAnsi="Avenir Next Condensed"/>
          <w:szCs w:val="24"/>
        </w:rPr>
      </w:pPr>
      <w:ins w:id="176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{t} &amp;</w:t>
      </w:r>
    </w:p>
    <w:p w14:paraId="1307F04A" w14:textId="57976988" w:rsidR="00322588" w:rsidRPr="00304397" w:rsidRDefault="00322588" w:rsidP="00DC659F">
      <w:pPr>
        <w:jc w:val="both"/>
        <w:rPr>
          <w:rFonts w:ascii="Avenir Next Condensed" w:hAnsi="Avenir Next Condensed"/>
          <w:szCs w:val="24"/>
        </w:rPr>
      </w:pPr>
      <w:ins w:id="176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del w:id="1763" w:author="artin majdi" w:date="2023-05-09T02:58:00Z">
        <w:r w:rsidR="00000000" w:rsidRPr="00304397">
          <w:rPr>
            <w:rFonts w:ascii="Avenir Next Condensed" w:hAnsi="Avenir Next Condensed" w:cs="Courier New"/>
            <w:szCs w:val="24"/>
          </w:rPr>
          <w:delText>{\begin{tabular}[c]{@{}l@{}}</w:delText>
        </w:r>
      </w:del>
      <w:ins w:id="1764"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2-sided </w:t>
      </w:r>
      <w:del w:id="1765"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p-value</w:t>
      </w:r>
      <w:del w:id="1766" w:author="artin majdi" w:date="2023-05-09T02:58:00Z">
        <w:r w:rsidR="00000000" w:rsidRPr="00304397">
          <w:rPr>
            <w:rFonts w:ascii="Avenir Next Condensed" w:hAnsi="Avenir Next Condensed" w:cs="Courier New"/>
            <w:szCs w:val="24"/>
          </w:rPr>
          <w:delText>\end{tabular}}</w:delText>
        </w:r>
      </w:del>
      <w:ins w:id="176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329A1269" w14:textId="4C55F1D9" w:rsidR="00322588" w:rsidRPr="00304397" w:rsidRDefault="00322588" w:rsidP="00DC659F">
      <w:pPr>
        <w:jc w:val="both"/>
        <w:rPr>
          <w:rFonts w:ascii="Avenir Next Condensed" w:hAnsi="Avenir Next Condensed"/>
          <w:szCs w:val="24"/>
        </w:rPr>
      </w:pPr>
      <w:ins w:id="176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del w:id="1769" w:author="artin majdi" w:date="2023-05-09T02:58:00Z">
        <w:r w:rsidR="00000000" w:rsidRPr="00304397">
          <w:rPr>
            <w:rFonts w:ascii="Avenir Next Condensed" w:hAnsi="Avenir Next Condensed" w:cs="Courier New"/>
            <w:szCs w:val="24"/>
          </w:rPr>
          <w:delText>{\begin{tabular}[c]{@{}l@{}}</w:delText>
        </w:r>
      </w:del>
      <w:ins w:id="1770" w:author="artin majdi" w:date="2023-05-09T02:58:00Z">
        <w:r w:rsidRPr="00304397">
          <w:rPr>
            <w:rFonts w:ascii="Avenir Next Condensed" w:hAnsi="Avenir Next Condensed"/>
            <w:szCs w:val="24"/>
          </w:rPr>
          <w:t>{</w:t>
        </w:r>
      </w:ins>
      <w:r w:rsidRPr="00304397">
        <w:rPr>
          <w:rFonts w:ascii="Avenir Next Condensed" w:hAnsi="Avenir Next Condensed"/>
          <w:szCs w:val="24"/>
        </w:rPr>
        <w:t>Diff</w:t>
      </w:r>
      <w:del w:id="1771" w:author="artin majdi" w:date="2023-05-09T02:58:00Z">
        <w:r w:rsidR="00000000" w:rsidRPr="00304397">
          <w:rPr>
            <w:rFonts w:ascii="Avenir Next Condensed" w:hAnsi="Avenir Next Condensed" w:cs="Courier New"/>
            <w:szCs w:val="24"/>
          </w:rPr>
          <w:delText>\</w:delText>
        </w:r>
      </w:del>
      <w:ins w:id="1772" w:author="artin majdi" w:date="2023-05-09T02:58:00Z">
        <w:r w:rsidRPr="00304397">
          <w:rPr>
            <w:rFonts w:ascii="Avenir Next Condensed" w:hAnsi="Avenir Next Condensed"/>
            <w:szCs w:val="24"/>
          </w:rPr>
          <w:t>~\</w:t>
        </w:r>
      </w:ins>
      <w:r w:rsidRPr="00304397">
        <w:rPr>
          <w:rFonts w:ascii="Avenir Next Condensed" w:hAnsi="Avenir Next Condensed"/>
          <w:szCs w:val="24"/>
        </w:rPr>
        <w:t>textless</w:t>
      </w:r>
      <w:del w:id="1773" w:author="artin majdi" w:date="2023-05-09T02:58:00Z">
        <w:r w:rsidR="00000000" w:rsidRPr="00304397">
          <w:rPr>
            <w:rFonts w:ascii="Avenir Next Condensed" w:hAnsi="Avenir Next Condensed" w:cs="Courier New"/>
            <w:szCs w:val="24"/>
          </w:rPr>
          <w:delText>{}</w:delText>
        </w:r>
      </w:del>
      <w:ins w:id="1774"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0 </w:t>
      </w:r>
      <w:del w:id="1775"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p-value</w:t>
      </w:r>
      <w:del w:id="1776" w:author="artin majdi" w:date="2023-05-09T02:58:00Z">
        <w:r w:rsidR="00000000" w:rsidRPr="00304397">
          <w:rPr>
            <w:rFonts w:ascii="Avenir Next Condensed" w:hAnsi="Avenir Next Condensed" w:cs="Courier New"/>
            <w:szCs w:val="24"/>
          </w:rPr>
          <w:delText>\end{tabular}}</w:delText>
        </w:r>
      </w:del>
      <w:ins w:id="177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5BC12394" w14:textId="1D56FA53" w:rsidR="00322588" w:rsidRPr="00304397" w:rsidRDefault="00322588" w:rsidP="00DC659F">
      <w:pPr>
        <w:jc w:val="both"/>
        <w:rPr>
          <w:rFonts w:ascii="Avenir Next Condensed" w:hAnsi="Avenir Next Condensed"/>
          <w:szCs w:val="24"/>
        </w:rPr>
      </w:pPr>
      <w:ins w:id="177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del w:id="1779" w:author="artin majdi" w:date="2023-05-09T02:58:00Z">
        <w:r w:rsidR="00000000" w:rsidRPr="00304397">
          <w:rPr>
            <w:rFonts w:ascii="Avenir Next Condensed" w:hAnsi="Avenir Next Condensed" w:cs="Courier New"/>
            <w:szCs w:val="24"/>
          </w:rPr>
          <w:delText>{\begin{tabular}[c]{@{}l@{}}</w:delText>
        </w:r>
      </w:del>
      <w:ins w:id="1780" w:author="artin majdi" w:date="2023-05-09T02:58:00Z">
        <w:r w:rsidRPr="00304397">
          <w:rPr>
            <w:rFonts w:ascii="Avenir Next Condensed" w:hAnsi="Avenir Next Condensed"/>
            <w:szCs w:val="24"/>
          </w:rPr>
          <w:t>{</w:t>
        </w:r>
      </w:ins>
      <w:r w:rsidRPr="00304397">
        <w:rPr>
          <w:rFonts w:ascii="Avenir Next Condensed" w:hAnsi="Avenir Next Condensed"/>
          <w:szCs w:val="24"/>
        </w:rPr>
        <w:t>Diff</w:t>
      </w:r>
      <w:del w:id="1781" w:author="artin majdi" w:date="2023-05-09T02:58:00Z">
        <w:r w:rsidR="00000000" w:rsidRPr="00304397">
          <w:rPr>
            <w:rFonts w:ascii="Avenir Next Condensed" w:hAnsi="Avenir Next Condensed" w:cs="Courier New"/>
            <w:szCs w:val="24"/>
          </w:rPr>
          <w:delText>\</w:delText>
        </w:r>
      </w:del>
      <w:ins w:id="1782" w:author="artin majdi" w:date="2023-05-09T02:58:00Z">
        <w:r w:rsidRPr="00304397">
          <w:rPr>
            <w:rFonts w:ascii="Avenir Next Condensed" w:hAnsi="Avenir Next Condensed"/>
            <w:szCs w:val="24"/>
          </w:rPr>
          <w:t>~\</w:t>
        </w:r>
      </w:ins>
      <w:r w:rsidRPr="00304397">
        <w:rPr>
          <w:rFonts w:ascii="Avenir Next Condensed" w:hAnsi="Avenir Next Condensed"/>
          <w:szCs w:val="24"/>
        </w:rPr>
        <w:t>textgreater</w:t>
      </w:r>
      <w:del w:id="1783" w:author="artin majdi" w:date="2023-05-09T02:58:00Z">
        <w:r w:rsidR="00000000" w:rsidRPr="00304397">
          <w:rPr>
            <w:rFonts w:ascii="Avenir Next Condensed" w:hAnsi="Avenir Next Condensed" w:cs="Courier New"/>
            <w:szCs w:val="24"/>
          </w:rPr>
          <w:delText>{}</w:delText>
        </w:r>
      </w:del>
      <w:ins w:id="1784" w:author="artin majdi" w:date="2023-05-09T02:58:00Z">
        <w:r w:rsidRPr="00304397">
          <w:rPr>
            <w:rFonts w:ascii="Avenir Next Condensed" w:hAnsi="Avenir Next Condensed"/>
            <w:szCs w:val="24"/>
          </w:rPr>
          <w:t>~</w:t>
        </w:r>
      </w:ins>
      <w:r w:rsidRPr="00304397">
        <w:rPr>
          <w:rFonts w:ascii="Avenir Next Condensed" w:hAnsi="Avenir Next Condensed"/>
          <w:szCs w:val="24"/>
        </w:rPr>
        <w:t>0</w:t>
      </w:r>
      <w:del w:id="1785"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 xml:space="preserve"> p-value</w:t>
      </w:r>
      <w:del w:id="1786" w:author="artin majdi" w:date="2023-05-09T02:58:00Z">
        <w:r w:rsidR="00000000" w:rsidRPr="00304397">
          <w:rPr>
            <w:rFonts w:ascii="Avenir Next Condensed" w:hAnsi="Avenir Next Condensed" w:cs="Courier New"/>
            <w:szCs w:val="24"/>
          </w:rPr>
          <w:delText>\end{tabular}}</w:delText>
        </w:r>
      </w:del>
      <w:ins w:id="1787"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1B7ED203" w14:textId="77777777" w:rsidR="00322588" w:rsidRPr="00304397" w:rsidRDefault="00322588" w:rsidP="00DC659F">
      <w:pPr>
        <w:jc w:val="both"/>
        <w:rPr>
          <w:rFonts w:ascii="Avenir Next Condensed" w:hAnsi="Avenir Next Condensed"/>
          <w:szCs w:val="24"/>
        </w:rPr>
      </w:pPr>
      <w:ins w:id="178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{Cohen d} &amp;</w:t>
      </w:r>
    </w:p>
    <w:p w14:paraId="6B4B907C" w14:textId="77777777" w:rsidR="00322588" w:rsidRPr="00304397" w:rsidRDefault="00322588" w:rsidP="00DC659F">
      <w:pPr>
        <w:jc w:val="both"/>
        <w:rPr>
          <w:rFonts w:ascii="Avenir Next Condensed" w:hAnsi="Avenir Next Condensed"/>
          <w:szCs w:val="24"/>
        </w:rPr>
      </w:pPr>
      <w:ins w:id="178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{Hedge's g} &amp;</w:t>
      </w:r>
    </w:p>
    <w:p w14:paraId="4CF2C541" w14:textId="7578CE83" w:rsidR="00322588" w:rsidRPr="00304397" w:rsidRDefault="00322588" w:rsidP="00DC659F">
      <w:pPr>
        <w:jc w:val="both"/>
        <w:rPr>
          <w:rFonts w:ascii="Avenir Next Condensed" w:hAnsi="Avenir Next Condensed"/>
          <w:szCs w:val="24"/>
        </w:rPr>
      </w:pPr>
      <w:ins w:id="179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del w:id="1791" w:author="artin majdi" w:date="2023-05-09T02:58:00Z">
        <w:r w:rsidR="00000000" w:rsidRPr="00304397">
          <w:rPr>
            <w:rFonts w:ascii="Avenir Next Condensed" w:hAnsi="Avenir Next Condensed" w:cs="Courier New"/>
            <w:szCs w:val="24"/>
          </w:rPr>
          <w:delText>{\begin{tabular}[c]{@{}l@{}}</w:delText>
        </w:r>
      </w:del>
      <w:ins w:id="1792"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Glass's </w:t>
      </w:r>
      <w:del w:id="1793" w:author="artin majdi" w:date="2023-05-09T02:58:00Z">
        <w:r w:rsidR="00000000" w:rsidRPr="00304397">
          <w:rPr>
            <w:rFonts w:ascii="Avenir Next Condensed" w:hAnsi="Avenir Next Condensed" w:cs="Courier New"/>
            <w:szCs w:val="24"/>
          </w:rPr>
          <w:delText xml:space="preserve">\\ </w:delText>
        </w:r>
      </w:del>
      <w:r w:rsidRPr="00304397">
        <w:rPr>
          <w:rFonts w:ascii="Avenir Next Condensed" w:hAnsi="Avenir Next Condensed"/>
          <w:szCs w:val="24"/>
        </w:rPr>
        <w:t>delta</w:t>
      </w:r>
      <w:del w:id="1794" w:author="artin majdi" w:date="2023-05-09T02:58:00Z">
        <w:r w:rsidR="00000000" w:rsidRPr="00304397">
          <w:rPr>
            <w:rFonts w:ascii="Avenir Next Condensed" w:hAnsi="Avenir Next Condensed" w:cs="Courier New"/>
            <w:szCs w:val="24"/>
          </w:rPr>
          <w:delText>\end{tabular}}</w:delText>
        </w:r>
      </w:del>
      <w:ins w:id="1795" w:author="artin majdi" w:date="2023-05-09T02:58:00Z">
        <w:r w:rsidRPr="00304397">
          <w:rPr>
            <w:rFonts w:ascii="Avenir Next Condensed" w:hAnsi="Avenir Next Condensed"/>
            <w:szCs w:val="24"/>
          </w:rPr>
          <w:t>}</w:t>
        </w:r>
      </w:ins>
      <w:r w:rsidRPr="00304397">
        <w:rPr>
          <w:rFonts w:ascii="Avenir Next Condensed" w:hAnsi="Avenir Next Condensed"/>
          <w:szCs w:val="24"/>
        </w:rPr>
        <w:t xml:space="preserve"> &amp;</w:t>
      </w:r>
    </w:p>
    <w:p w14:paraId="18863126" w14:textId="77777777" w:rsidR="00322588" w:rsidRPr="00304397" w:rsidRDefault="00322588" w:rsidP="00DC659F">
      <w:pPr>
        <w:jc w:val="both"/>
        <w:rPr>
          <w:rFonts w:ascii="Avenir Next Condensed" w:hAnsi="Avenir Next Condensed"/>
          <w:szCs w:val="24"/>
        </w:rPr>
      </w:pPr>
      <w:ins w:id="179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{Pearson r} \\ \</w:t>
      </w:r>
      <w:proofErr w:type="spellStart"/>
      <w:r w:rsidRPr="00304397">
        <w:rPr>
          <w:rFonts w:ascii="Avenir Next Condensed" w:hAnsi="Avenir Next Condensed"/>
          <w:szCs w:val="24"/>
        </w:rPr>
        <w:t>hline</w:t>
      </w:r>
      <w:proofErr w:type="spellEnd"/>
    </w:p>
    <w:p w14:paraId="6F182CCF" w14:textId="77777777" w:rsidR="00322588" w:rsidRPr="00304397" w:rsidRDefault="00322588" w:rsidP="00DC659F">
      <w:pPr>
        <w:jc w:val="both"/>
        <w:rPr>
          <w:rFonts w:ascii="Avenir Next Condensed" w:hAnsi="Avenir Next Condensed"/>
          <w:szCs w:val="24"/>
        </w:rPr>
      </w:pPr>
      <w:ins w:id="179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Kr-vs-kp    &amp; -0.044 &amp; 12 &amp; -6.171 &amp; 0     &amp; 0     &amp; 1     &amp; -3.299 &amp; -3.088 &amp; -2.743 &amp; 0.872 \\</w:t>
      </w:r>
    </w:p>
    <w:p w14:paraId="0D7BEF46" w14:textId="77777777" w:rsidR="00322588" w:rsidRPr="00304397" w:rsidRDefault="00322588" w:rsidP="00DC659F">
      <w:pPr>
        <w:jc w:val="both"/>
        <w:rPr>
          <w:rFonts w:ascii="Avenir Next Condensed" w:hAnsi="Avenir Next Condensed"/>
          <w:szCs w:val="24"/>
        </w:rPr>
      </w:pPr>
      <w:ins w:id="179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mushroom    &amp; -0.012 &amp; 12 &amp; -2.781 &amp; 0.017 &amp; 0.008 &amp; 0.992 &amp; -1.487 &amp; -1.392 &amp; -1.076 &amp; 0.626 \\</w:t>
      </w:r>
    </w:p>
    <w:p w14:paraId="6696FD76" w14:textId="77777777" w:rsidR="00322588" w:rsidRPr="00304397" w:rsidRDefault="00322588" w:rsidP="00DC659F">
      <w:pPr>
        <w:jc w:val="both"/>
        <w:rPr>
          <w:rFonts w:ascii="Avenir Next Condensed" w:hAnsi="Avenir Next Condensed"/>
          <w:szCs w:val="24"/>
        </w:rPr>
      </w:pPr>
      <w:ins w:id="179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iris        &amp; -0.012 &amp; 12 &amp; -0.506 &amp; 0.622 &amp; 0.311 &amp; 0.689 &amp; -0.271 &amp; -0.253 &amp; -0.226 &amp; 0.145 \\</w:t>
      </w:r>
    </w:p>
    <w:p w14:paraId="49867813" w14:textId="77777777" w:rsidR="00322588" w:rsidRPr="00304397" w:rsidRDefault="00322588" w:rsidP="00DC659F">
      <w:pPr>
        <w:jc w:val="both"/>
        <w:rPr>
          <w:rFonts w:ascii="Avenir Next Condensed" w:hAnsi="Avenir Next Condensed"/>
          <w:szCs w:val="24"/>
        </w:rPr>
      </w:pPr>
      <w:ins w:id="180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spambase    &amp; -0.031 &amp; 12 &amp; -3.691 &amp; 0.003 &amp; 0.002 &amp; 0.998 &amp; -1.973 &amp; -1.847 &amp; -1.458 &amp; 0.729 \\</w:t>
      </w:r>
    </w:p>
    <w:p w14:paraId="46B9536F" w14:textId="77777777" w:rsidR="00322588" w:rsidRPr="00304397" w:rsidRDefault="00322588" w:rsidP="00DC659F">
      <w:pPr>
        <w:jc w:val="both"/>
        <w:rPr>
          <w:rFonts w:ascii="Avenir Next Condensed" w:hAnsi="Avenir Next Condensed"/>
          <w:szCs w:val="24"/>
        </w:rPr>
      </w:pPr>
      <w:ins w:id="180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tic-tac-toe &amp; -0.036 &amp; 12 &amp; -4.612 &amp; 0.001 &amp; 0     &amp; 1     &amp; -2.466 &amp; -2.308 &amp; -2.156 &amp; 0.8   \\</w:t>
      </w:r>
    </w:p>
    <w:p w14:paraId="4EC29DB1" w14:textId="77777777" w:rsidR="00322588" w:rsidRPr="00304397" w:rsidRDefault="00322588" w:rsidP="00DC659F">
      <w:pPr>
        <w:jc w:val="both"/>
        <w:rPr>
          <w:rFonts w:ascii="Avenir Next Condensed" w:hAnsi="Avenir Next Condensed"/>
          <w:szCs w:val="24"/>
        </w:rPr>
      </w:pPr>
      <w:ins w:id="180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sick        &amp; 0.002  &amp; 12 &amp; 0.294  &amp; 0.774 &amp; 0.613 &amp; 0.387 &amp; 0.157  &amp; 0.147  &amp; 0.112  &amp; 0.085 \\</w:t>
      </w:r>
    </w:p>
    <w:p w14:paraId="1B287D5F" w14:textId="77777777" w:rsidR="00322588" w:rsidRPr="00304397" w:rsidRDefault="00322588" w:rsidP="00DC659F">
      <w:pPr>
        <w:jc w:val="both"/>
        <w:rPr>
          <w:rFonts w:ascii="Avenir Next Condensed" w:hAnsi="Avenir Next Condensed"/>
          <w:szCs w:val="24"/>
        </w:rPr>
      </w:pPr>
      <w:ins w:id="180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waveform    &amp; -0.025 &amp; 12 &amp; -5.118 &amp; 0     &amp; 0     &amp; 1     &amp; -2.736 &amp; -2.561 &amp; -2.022 &amp; 0.828 \\</w:t>
      </w:r>
    </w:p>
    <w:p w14:paraId="7B5E78D4" w14:textId="77777777" w:rsidR="00322588" w:rsidRPr="00304397" w:rsidRDefault="00322588" w:rsidP="00DC659F">
      <w:pPr>
        <w:jc w:val="both"/>
        <w:rPr>
          <w:rFonts w:ascii="Avenir Next Condensed" w:hAnsi="Avenir Next Condensed"/>
          <w:szCs w:val="24"/>
        </w:rPr>
      </w:pPr>
      <w:ins w:id="180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car         &amp; -0.008 &amp; 12 &amp; -0.779 &amp; 0.451 &amp; 0.226 &amp; 0.774 &amp; -0.416 &amp; -0.39  &amp; -0.309 &amp; 0.219 \\</w:t>
      </w:r>
    </w:p>
    <w:p w14:paraId="724E5C9E" w14:textId="77777777" w:rsidR="00322588" w:rsidRPr="00304397" w:rsidRDefault="00322588" w:rsidP="00DC659F">
      <w:pPr>
        <w:jc w:val="both"/>
        <w:rPr>
          <w:rFonts w:ascii="Avenir Next Condensed" w:hAnsi="Avenir Next Condensed"/>
          <w:szCs w:val="24"/>
        </w:rPr>
      </w:pPr>
      <w:ins w:id="180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vote        &amp; -0.033 &amp; 12 &amp; -5.352 &amp; 0     &amp; 0     &amp; 1     &amp; -2.861 &amp; -2.678 &amp; -2.112 &amp; 0.84  \\</w:t>
      </w:r>
    </w:p>
    <w:p w14:paraId="43440020" w14:textId="77777777" w:rsidR="00322588" w:rsidRPr="00304397" w:rsidRDefault="00322588" w:rsidP="00DC659F">
      <w:pPr>
        <w:jc w:val="both"/>
        <w:rPr>
          <w:rFonts w:ascii="Avenir Next Condensed" w:hAnsi="Avenir Next Condensed"/>
          <w:szCs w:val="24"/>
        </w:rPr>
      </w:pPr>
      <w:ins w:id="180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ionosphere  &amp; -0.061 &amp; 12 &amp; -6.047 &amp; 0     &amp; 0     &amp; 1     &amp; -3.232 &amp; -3.026 &amp; -2.586 &amp; 0.868 \\ \</w:t>
      </w:r>
      <w:proofErr w:type="spellStart"/>
      <w:r w:rsidRPr="00304397">
        <w:rPr>
          <w:rFonts w:ascii="Avenir Next Condensed" w:hAnsi="Avenir Next Condensed"/>
          <w:szCs w:val="24"/>
        </w:rPr>
        <w:t>hline</w:t>
      </w:r>
      <w:proofErr w:type="spellEnd"/>
    </w:p>
    <w:p w14:paraId="22C5A6AA" w14:textId="3697704D" w:rsidR="00322588" w:rsidRPr="00304397" w:rsidRDefault="00322588" w:rsidP="00DC659F">
      <w:pPr>
        <w:jc w:val="both"/>
        <w:rPr>
          <w:rFonts w:ascii="Avenir Next Condensed" w:hAnsi="Avenir Next Condensed"/>
          <w:szCs w:val="24"/>
        </w:rPr>
      </w:pPr>
      <w:ins w:id="180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\end{tabular</w:t>
      </w:r>
      <w:del w:id="1808" w:author="artin majdi" w:date="2023-05-09T02:58:00Z">
        <w:r w:rsidR="00000000" w:rsidRPr="00304397">
          <w:rPr>
            <w:rFonts w:ascii="Avenir Next Condensed" w:hAnsi="Avenir Next Condensed" w:cs="Courier New"/>
            <w:szCs w:val="24"/>
          </w:rPr>
          <w:delText>}%</w:delText>
        </w:r>
      </w:del>
      <w:ins w:id="1809" w:author="artin majdi" w:date="2023-05-09T02:58:00Z">
        <w:r w:rsidRPr="00304397">
          <w:rPr>
            <w:rFonts w:ascii="Avenir Next Condensed" w:hAnsi="Avenir Next Condensed"/>
            <w:szCs w:val="24"/>
          </w:rPr>
          <w:t>}}</w:t>
        </w:r>
      </w:ins>
    </w:p>
    <w:p w14:paraId="6ABC056C" w14:textId="77777777" w:rsidR="003A1683" w:rsidRPr="00304397" w:rsidRDefault="00000000" w:rsidP="00DC659F">
      <w:pPr>
        <w:pStyle w:val="PlainText"/>
        <w:jc w:val="both"/>
        <w:rPr>
          <w:del w:id="1810" w:author="artin majdi" w:date="2023-05-09T02:58:00Z"/>
          <w:rFonts w:ascii="Avenir Next Condensed" w:hAnsi="Avenir Next Condensed" w:cs="Courier New"/>
          <w:sz w:val="24"/>
          <w:szCs w:val="24"/>
        </w:rPr>
      </w:pPr>
      <w:del w:id="1811" w:author="artin majdi" w:date="2023-05-09T02:58:00Z">
        <w:r w:rsidRPr="00304397">
          <w:rPr>
            <w:rFonts w:ascii="Avenir Next Condensed" w:hAnsi="Avenir Next Condensed" w:cs="Courier New"/>
            <w:sz w:val="24"/>
            <w:szCs w:val="24"/>
          </w:rPr>
          <w:delText>}</w:delText>
        </w:r>
      </w:del>
    </w:p>
    <w:p w14:paraId="11DE1136" w14:textId="77777777" w:rsidR="00322588" w:rsidRPr="00304397" w:rsidRDefault="00322588" w:rsidP="00DC659F">
      <w:pPr>
        <w:jc w:val="both"/>
        <w:rPr>
          <w:moveFrom w:id="1812" w:author="artin majdi" w:date="2023-05-09T02:58:00Z"/>
          <w:rFonts w:ascii="Avenir Next Condensed" w:hAnsi="Avenir Next Condensed"/>
          <w:szCs w:val="24"/>
        </w:rPr>
        <w:pPrChange w:id="1813" w:author="artin majdi" w:date="2023-05-09T02:58:00Z">
          <w:pPr>
            <w:pStyle w:val="PlainText"/>
          </w:pPr>
        </w:pPrChange>
      </w:pPr>
      <w:moveFromRangeStart w:id="1814" w:author="artin majdi" w:date="2023-05-09T02:58:00Z" w:name="move134493550"/>
      <w:moveFrom w:id="1815" w:author="artin majdi" w:date="2023-05-09T02:58:00Z">
        <w:r w:rsidRPr="00304397">
          <w:rPr>
            <w:rFonts w:ascii="Avenir Next Condensed" w:hAnsi="Avenir Next Condensed"/>
            <w:szCs w:val="24"/>
          </w:rPr>
          <w:t>\end{table}</w:t>
        </w:r>
      </w:moveFrom>
    </w:p>
    <w:moveFromRangeEnd w:id="1814"/>
    <w:p w14:paraId="139795D6" w14:textId="77777777" w:rsidR="00322588" w:rsidRPr="00304397" w:rsidRDefault="00322588" w:rsidP="00DC659F">
      <w:pPr>
        <w:jc w:val="both"/>
        <w:rPr>
          <w:ins w:id="1816" w:author="artin majdi" w:date="2023-05-09T02:58:00Z"/>
          <w:rFonts w:ascii="Avenir Next Condensed" w:hAnsi="Avenir Next Condensed"/>
          <w:szCs w:val="24"/>
        </w:rPr>
      </w:pPr>
      <w:ins w:id="1817" w:author="artin majdi" w:date="2023-05-09T02:58:00Z">
        <w:r w:rsidRPr="00304397">
          <w:rPr>
            <w:rFonts w:ascii="Avenir Next Condensed" w:hAnsi="Avenir Next Condensed"/>
            <w:szCs w:val="24"/>
          </w:rPr>
          <w:lastRenderedPageBreak/>
          <w:t xml:space="preserve">    \label{crowd.Table.2.crowdcertain_vs_Tao.freq}</w:t>
        </w:r>
      </w:ins>
    </w:p>
    <w:p w14:paraId="395BF08F" w14:textId="77777777" w:rsidR="00322588" w:rsidRPr="00304397" w:rsidRDefault="00322588" w:rsidP="00DC659F">
      <w:pPr>
        <w:jc w:val="both"/>
        <w:rPr>
          <w:ins w:id="1818" w:author="artin majdi" w:date="2023-05-09T02:58:00Z"/>
          <w:rFonts w:ascii="Avenir Next Condensed" w:hAnsi="Avenir Next Condensed"/>
          <w:szCs w:val="24"/>
        </w:rPr>
      </w:pPr>
      <w:ins w:id="1819" w:author="artin majdi" w:date="2023-05-09T02:58:00Z">
        <w:r w:rsidRPr="00304397">
          <w:rPr>
            <w:rFonts w:ascii="Avenir Next Condensed" w:hAnsi="Avenir Next Condensed"/>
            <w:szCs w:val="24"/>
          </w:rPr>
          <w:t>\end{table}</w:t>
        </w:r>
      </w:ins>
    </w:p>
    <w:p w14:paraId="1728722C" w14:textId="77777777" w:rsidR="00322588" w:rsidRPr="00304397" w:rsidRDefault="00322588" w:rsidP="00DC659F">
      <w:pPr>
        <w:jc w:val="both"/>
        <w:rPr>
          <w:ins w:id="1820" w:author="artin majdi" w:date="2023-05-09T02:58:00Z"/>
          <w:rFonts w:ascii="Avenir Next Condensed" w:hAnsi="Avenir Next Condensed"/>
          <w:szCs w:val="24"/>
        </w:rPr>
      </w:pPr>
    </w:p>
    <w:p w14:paraId="05B0BBC2" w14:textId="45514F54"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Figure~\ref{</w:t>
      </w:r>
      <w:del w:id="1821" w:author="artin majdi" w:date="2023-05-09T02:58:00Z">
        <w:r w:rsidR="00000000" w:rsidRPr="00304397">
          <w:rPr>
            <w:rFonts w:ascii="Avenir Next Condensed" w:hAnsi="Avenir Next Condensed" w:cs="Courier New"/>
            <w:szCs w:val="24"/>
          </w:rPr>
          <w:delText>figure-c335a678cd5141078642eca2d32cddfb</w:delText>
        </w:r>
      </w:del>
      <w:ins w:id="1822" w:author="artin majdi" w:date="2023-05-09T02:58:00Z">
        <w:r w:rsidRPr="00304397">
          <w:rPr>
            <w:rFonts w:ascii="Avenir Next Condensed" w:hAnsi="Avenir Next Condensed"/>
            <w:szCs w:val="24"/>
          </w:rPr>
          <w:t>crowd.Fig.6.accuracy</w:t>
        </w:r>
      </w:ins>
      <w:r w:rsidRPr="00304397">
        <w:rPr>
          <w:rFonts w:ascii="Avenir Next Condensed" w:hAnsi="Avenir Next Condensed"/>
          <w:szCs w:val="24"/>
        </w:rPr>
        <w:t xml:space="preserve">} shows the average accuracy distribution (``Beta'' strategy) of the proposed penalized versus Tao and Sheng strategies for different numbers of annotators using kernel density estimation. This demonstrates that the proposed technique outperforms both Tao and Sheng on seven out of ten datasets, with </w:t>
      </w:r>
      <w:del w:id="1823" w:author="artin majdi" w:date="2023-05-09T02:58:00Z">
        <w:r w:rsidR="00000000" w:rsidRPr="00304397">
          <w:rPr>
            <w:rFonts w:ascii="Avenir Next Condensed" w:hAnsi="Avenir Next Condensed" w:cs="Courier New"/>
            <w:szCs w:val="24"/>
          </w:rPr>
          <w:delText xml:space="preserve">a </w:delText>
        </w:r>
      </w:del>
      <w:r w:rsidRPr="00304397">
        <w:rPr>
          <w:rFonts w:ascii="Avenir Next Condensed" w:hAnsi="Avenir Next Condensed"/>
          <w:szCs w:val="24"/>
        </w:rPr>
        <w:t>higher average accuracy and less fluctuation over different</w:t>
      </w:r>
      <w:del w:id="1824" w:author="artin majdi" w:date="2023-05-09T02:58:00Z">
        <w:r w:rsidR="00000000" w:rsidRPr="00304397">
          <w:rPr>
            <w:rFonts w:ascii="Avenir Next Condensed" w:hAnsi="Avenir Next Condensed" w:cs="Courier New"/>
            <w:szCs w:val="24"/>
          </w:rPr>
          <w:delText>~</w:delText>
        </w:r>
      </w:del>
      <w:ins w:id="182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annotator counts. Furthermore, Table~\ref{</w:t>
      </w:r>
      <w:del w:id="1826" w:author="artin majdi" w:date="2023-05-09T02:58:00Z">
        <w:r w:rsidR="00000000" w:rsidRPr="00304397">
          <w:rPr>
            <w:rFonts w:ascii="Avenir Next Condensed" w:hAnsi="Avenir Next Condensed" w:cs="Courier New"/>
            <w:szCs w:val="24"/>
          </w:rPr>
          <w:delText>Table3</w:delText>
        </w:r>
      </w:del>
      <w:ins w:id="1827" w:author="artin majdi" w:date="2023-05-09T02:58:00Z">
        <w:r w:rsidRPr="00304397">
          <w:rPr>
            <w:rFonts w:ascii="Avenir Next Condensed" w:hAnsi="Avenir Next Condensed"/>
            <w:szCs w:val="24"/>
          </w:rPr>
          <w:t>crowd.Table.3.crowdcertain_vs_Tao.beta</w:t>
        </w:r>
      </w:ins>
      <w:r w:rsidRPr="00304397">
        <w:rPr>
          <w:rFonts w:ascii="Avenir Next Condensed" w:hAnsi="Avenir Next Condensed"/>
          <w:szCs w:val="24"/>
        </w:rPr>
        <w:t xml:space="preserve">} shows the statistical data measured between the proposed penalized technique and Tao, showing a </w:t>
      </w:r>
      <w:del w:id="1828" w:author="artin majdi" w:date="2023-05-09T02:58:00Z">
        <w:r w:rsidR="00000000" w:rsidRPr="00304397">
          <w:rPr>
            <w:rFonts w:ascii="Avenir Next Condensed" w:hAnsi="Avenir Next Condensed" w:cs="Courier New"/>
            <w:szCs w:val="24"/>
          </w:rPr>
          <w:delText xml:space="preserve">statistically </w:delText>
        </w:r>
      </w:del>
      <w:r w:rsidRPr="00304397">
        <w:rPr>
          <w:rFonts w:ascii="Avenir Next Condensed" w:hAnsi="Avenir Next Condensed"/>
          <w:szCs w:val="24"/>
        </w:rPr>
        <w:t xml:space="preserve">significant improvement in six datasets, while performing </w:t>
      </w:r>
      <w:del w:id="1829" w:author="artin majdi" w:date="2023-05-09T02:58:00Z">
        <w:r w:rsidR="00000000" w:rsidRPr="00304397">
          <w:rPr>
            <w:rFonts w:ascii="Avenir Next Condensed" w:hAnsi="Avenir Next Condensed" w:cs="Courier New"/>
            <w:szCs w:val="24"/>
          </w:rPr>
          <w:delText>statistically similar</w:delText>
        </w:r>
      </w:del>
      <w:ins w:id="1830" w:author="artin majdi" w:date="2023-05-09T02:58:00Z">
        <w:r w:rsidRPr="00304397">
          <w:rPr>
            <w:rFonts w:ascii="Avenir Next Condensed" w:hAnsi="Avenir Next Condensed"/>
            <w:szCs w:val="24"/>
          </w:rPr>
          <w:t>similarly</w:t>
        </w:r>
      </w:ins>
      <w:r w:rsidRPr="00304397">
        <w:rPr>
          <w:rFonts w:ascii="Avenir Next Condensed" w:hAnsi="Avenir Next Condensed"/>
          <w:szCs w:val="24"/>
        </w:rPr>
        <w:t xml:space="preserve"> in the remaining datasets</w:t>
      </w:r>
      <w:del w:id="1831" w:author="artin majdi" w:date="2023-05-09T02:58:00Z">
        <w:r w:rsidR="00000000" w:rsidRPr="00304397">
          <w:rPr>
            <w:rFonts w:ascii="Avenir Next Condensed" w:hAnsi="Avenir Next Condensed" w:cs="Courier New"/>
            <w:szCs w:val="24"/>
          </w:rPr>
          <w:delText>.</w:delText>
        </w:r>
      </w:del>
      <w:ins w:id="1832" w:author="artin majdi" w:date="2023-05-09T02:58:00Z">
        <w:r w:rsidRPr="00304397">
          <w:rPr>
            <w:rFonts w:ascii="Avenir Next Condensed" w:hAnsi="Avenir Next Condensed"/>
            <w:szCs w:val="24"/>
          </w:rPr>
          <w:t xml:space="preserve"> (p-value &lt; 0.05).</w:t>
        </w:r>
      </w:ins>
    </w:p>
    <w:p w14:paraId="681FB6AC" w14:textId="77777777" w:rsidR="00322588" w:rsidRPr="00304397" w:rsidRDefault="00322588" w:rsidP="00DC659F">
      <w:pPr>
        <w:jc w:val="both"/>
        <w:rPr>
          <w:ins w:id="1833" w:author="artin majdi" w:date="2023-05-09T02:58:00Z"/>
          <w:rFonts w:ascii="Avenir Next Condensed" w:hAnsi="Avenir Next Condensed"/>
          <w:szCs w:val="24"/>
        </w:rPr>
      </w:pPr>
    </w:p>
    <w:p w14:paraId="23AFE357"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2DB147F0" w14:textId="5B5D1CD6" w:rsidR="00322588" w:rsidRPr="00304397" w:rsidRDefault="00322588" w:rsidP="00DC659F">
      <w:pPr>
        <w:jc w:val="both"/>
        <w:rPr>
          <w:ins w:id="1834" w:author="artin majdi" w:date="2023-05-09T02:58:00Z"/>
          <w:rFonts w:ascii="Avenir Next Condensed" w:hAnsi="Avenir Next Condensed"/>
          <w:szCs w:val="24"/>
        </w:rPr>
      </w:pPr>
      <w:r w:rsidRPr="00304397">
        <w:rPr>
          <w:rFonts w:ascii="Avenir Next Condensed" w:hAnsi="Avenir Next Condensed"/>
          <w:szCs w:val="24"/>
        </w:rPr>
        <w:t xml:space="preserve">    \centering</w:t>
      </w:r>
      <w:del w:id="1835" w:author="artin majdi" w:date="2023-05-09T02:58:00Z">
        <w:r w:rsidR="00000000" w:rsidRPr="00304397">
          <w:rPr>
            <w:rFonts w:ascii="Avenir Next Condensed" w:hAnsi="Avenir Next Condensed" w:cs="Courier New"/>
            <w:szCs w:val="24"/>
          </w:rPr>
          <w:delText xml:space="preserve"> \makeatletter{\</w:delText>
        </w:r>
      </w:del>
    </w:p>
    <w:p w14:paraId="05219909" w14:textId="030681D7" w:rsidR="00322588" w:rsidRPr="00304397" w:rsidRDefault="00322588" w:rsidP="00DC659F">
      <w:pPr>
        <w:jc w:val="both"/>
        <w:rPr>
          <w:rFonts w:ascii="Avenir Next Condensed" w:hAnsi="Avenir Next Condensed"/>
          <w:szCs w:val="24"/>
        </w:rPr>
      </w:pPr>
      <w:ins w:id="1836" w:author="artin majdi" w:date="2023-05-09T02:58:00Z">
        <w:r w:rsidRPr="00304397">
          <w:rPr>
            <w:rFonts w:ascii="Avenir Next Condensed" w:hAnsi="Avenir Next Condensed"/>
            <w:szCs w:val="24"/>
          </w:rPr>
          <w:t xml:space="preserve">    \</w:t>
        </w:r>
      </w:ins>
      <w:proofErr w:type="spellStart"/>
      <w:r w:rsidRPr="00304397">
        <w:rPr>
          <w:rFonts w:ascii="Avenir Next Condensed" w:hAnsi="Avenir Next Condensed"/>
          <w:szCs w:val="24"/>
        </w:rPr>
        <w:t>includegraphics</w:t>
      </w:r>
      <w:proofErr w:type="spellEnd"/>
      <w:del w:id="1837" w:author="artin majdi" w:date="2023-05-09T02:58:00Z">
        <w:r w:rsidR="00000000" w:rsidRPr="00304397">
          <w:rPr>
            <w:rFonts w:ascii="Avenir Next Condensed" w:hAnsi="Avenir Next Condensed" w:cs="Courier New"/>
            <w:szCs w:val="24"/>
          </w:rPr>
          <w:delText>{</w:delText>
        </w:r>
      </w:del>
      <w:ins w:id="1838" w:author="artin majdi" w:date="2023-05-09T02:58:00Z">
        <w:r w:rsidRPr="00304397">
          <w:rPr>
            <w:rFonts w:ascii="Avenir Next Condensed" w:hAnsi="Avenir Next Condensed"/>
            <w:szCs w:val="24"/>
          </w:rPr>
          <w:t>[width=\</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figures/image8.png</w:t>
      </w:r>
      <w:del w:id="1839" w:author="artin majdi" w:date="2023-05-09T02:58:00Z">
        <w:r w:rsidR="00000000" w:rsidRPr="00304397">
          <w:rPr>
            <w:rFonts w:ascii="Avenir Next Condensed" w:hAnsi="Avenir Next Condensed" w:cs="Courier New"/>
            <w:szCs w:val="24"/>
          </w:rPr>
          <w:delText>}}{}</w:delText>
        </w:r>
      </w:del>
      <w:ins w:id="1840" w:author="artin majdi" w:date="2023-05-09T02:58:00Z">
        <w:r w:rsidRPr="00304397">
          <w:rPr>
            <w:rFonts w:ascii="Avenir Next Condensed" w:hAnsi="Avenir Next Condensed"/>
            <w:szCs w:val="24"/>
          </w:rPr>
          <w:t>}</w:t>
        </w:r>
      </w:ins>
    </w:p>
    <w:p w14:paraId="2BAFC2BD" w14:textId="77777777" w:rsidR="003A1683" w:rsidRPr="00304397" w:rsidRDefault="00000000" w:rsidP="00DC659F">
      <w:pPr>
        <w:pStyle w:val="PlainText"/>
        <w:jc w:val="both"/>
        <w:rPr>
          <w:del w:id="1841" w:author="artin majdi" w:date="2023-05-09T02:58:00Z"/>
          <w:rFonts w:ascii="Avenir Next Condensed" w:hAnsi="Avenir Next Condensed" w:cs="Courier New"/>
          <w:sz w:val="24"/>
          <w:szCs w:val="24"/>
        </w:rPr>
      </w:pPr>
      <w:del w:id="1842" w:author="artin majdi" w:date="2023-05-09T02:58:00Z">
        <w:r w:rsidRPr="00304397">
          <w:rPr>
            <w:rFonts w:ascii="Avenir Next Condensed" w:hAnsi="Avenir Next Condensed" w:cs="Courier New"/>
            <w:sz w:val="24"/>
            <w:szCs w:val="24"/>
          </w:rPr>
          <w:delText xml:space="preserve">    \makeatother </w:delText>
        </w:r>
      </w:del>
    </w:p>
    <w:p w14:paraId="74F88F6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\caption{{Measured accuracy distribution of the proposed-penalized aggregation technique uwMV-Beta, compared to wMV-Beta (Tao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~\protect\cite{1834499:27646427}), and MV- Beta (Sheng \</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~\protect\cite{1834499:27646461}) for different numbers of annotators, using the kernel density estimation technique.}}</w:t>
      </w:r>
    </w:p>
    <w:p w14:paraId="7EA1ADBD" w14:textId="0D79A92F"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w:t>
      </w:r>
      <w:del w:id="1843" w:author="artin majdi" w:date="2023-05-09T02:58:00Z">
        <w:r w:rsidR="00000000" w:rsidRPr="00304397">
          <w:rPr>
            <w:rFonts w:ascii="Avenir Next Condensed" w:hAnsi="Avenir Next Condensed" w:cs="Courier New"/>
            <w:szCs w:val="24"/>
          </w:rPr>
          <w:delText>figure-c335a678cd5141078642eca2d32cddfb</w:delText>
        </w:r>
      </w:del>
      <w:ins w:id="1844" w:author="artin majdi" w:date="2023-05-09T02:58:00Z">
        <w:r w:rsidRPr="00304397">
          <w:rPr>
            <w:rFonts w:ascii="Avenir Next Condensed" w:hAnsi="Avenir Next Condensed"/>
            <w:szCs w:val="24"/>
          </w:rPr>
          <w:t>crowd.Fig.6.accuracy</w:t>
        </w:r>
      </w:ins>
      <w:r w:rsidRPr="00304397">
        <w:rPr>
          <w:rFonts w:ascii="Avenir Next Condensed" w:hAnsi="Avenir Next Condensed"/>
          <w:szCs w:val="24"/>
        </w:rPr>
        <w:t>}</w:t>
      </w:r>
    </w:p>
    <w:p w14:paraId="1B9337B4"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\end{figure*}</w:t>
      </w:r>
    </w:p>
    <w:p w14:paraId="79CCBA98" w14:textId="77777777" w:rsidR="00322588" w:rsidRPr="00304397" w:rsidRDefault="00322588" w:rsidP="00DC659F">
      <w:pPr>
        <w:jc w:val="both"/>
        <w:rPr>
          <w:ins w:id="1845" w:author="artin majdi" w:date="2023-05-09T02:58:00Z"/>
          <w:rFonts w:ascii="Avenir Next Condensed" w:hAnsi="Avenir Next Condensed"/>
          <w:szCs w:val="24"/>
        </w:rPr>
      </w:pPr>
    </w:p>
    <w:p w14:paraId="3E1F60FD" w14:textId="77777777" w:rsidR="00322588" w:rsidRPr="00304397" w:rsidRDefault="00322588" w:rsidP="00DC659F">
      <w:pPr>
        <w:jc w:val="both"/>
        <w:rPr>
          <w:moveTo w:id="1846" w:author="artin majdi" w:date="2023-05-09T02:58:00Z"/>
          <w:rFonts w:ascii="Avenir Next Condensed" w:hAnsi="Avenir Next Condensed"/>
          <w:szCs w:val="24"/>
        </w:rPr>
      </w:pPr>
      <w:moveToRangeStart w:id="1847" w:author="artin majdi" w:date="2023-05-09T02:58:00Z" w:name="move134493549"/>
      <w:moveTo w:id="1848" w:author="artin majdi" w:date="2023-05-09T02:58:00Z">
        <w:r w:rsidRPr="00304397">
          <w:rPr>
            <w:rFonts w:ascii="Avenir Next Condensed" w:hAnsi="Avenir Next Condensed"/>
            <w:szCs w:val="24"/>
          </w:rPr>
          <w:t>\begin{table}[]</w:t>
        </w:r>
      </w:moveTo>
    </w:p>
    <w:moveToRangeEnd w:id="1847"/>
    <w:p w14:paraId="0F5C2C78" w14:textId="77777777" w:rsidR="003A1683" w:rsidRPr="00304397" w:rsidRDefault="00000000" w:rsidP="00DC659F">
      <w:pPr>
        <w:pStyle w:val="PlainText"/>
        <w:jc w:val="both"/>
        <w:rPr>
          <w:del w:id="1849" w:author="artin majdi" w:date="2023-05-09T02:58:00Z"/>
          <w:rFonts w:ascii="Avenir Next Condensed" w:hAnsi="Avenir Next Condensed" w:cs="Courier New"/>
          <w:sz w:val="24"/>
          <w:szCs w:val="24"/>
        </w:rPr>
      </w:pPr>
      <w:del w:id="1850" w:author="artin majdi" w:date="2023-05-09T02:58:00Z">
        <w:r w:rsidRPr="00304397">
          <w:rPr>
            <w:rFonts w:ascii="Avenir Next Condensed" w:hAnsi="Avenir Next Condensed" w:cs="Courier New"/>
            <w:sz w:val="24"/>
            <w:szCs w:val="24"/>
          </w:rPr>
          <w:delText>% Please add the following required packages to your document preamble:</w:delText>
        </w:r>
      </w:del>
    </w:p>
    <w:p w14:paraId="5E22BA81" w14:textId="77777777" w:rsidR="003A1683" w:rsidRPr="00304397" w:rsidRDefault="00000000" w:rsidP="00DC659F">
      <w:pPr>
        <w:pStyle w:val="PlainText"/>
        <w:jc w:val="both"/>
        <w:rPr>
          <w:del w:id="1851" w:author="artin majdi" w:date="2023-05-09T02:58:00Z"/>
          <w:rFonts w:ascii="Avenir Next Condensed" w:hAnsi="Avenir Next Condensed" w:cs="Courier New"/>
          <w:sz w:val="24"/>
          <w:szCs w:val="24"/>
        </w:rPr>
      </w:pPr>
      <w:del w:id="1852" w:author="artin majdi" w:date="2023-05-09T02:58:00Z">
        <w:r w:rsidRPr="00304397">
          <w:rPr>
            <w:rFonts w:ascii="Avenir Next Condensed" w:hAnsi="Avenir Next Condensed" w:cs="Courier New"/>
            <w:sz w:val="24"/>
            <w:szCs w:val="24"/>
          </w:rPr>
          <w:delText>% \usepackage{graphicx}</w:delText>
        </w:r>
      </w:del>
    </w:p>
    <w:p w14:paraId="7559C891" w14:textId="77777777" w:rsidR="003A1683" w:rsidRPr="00304397" w:rsidRDefault="00000000" w:rsidP="00DC659F">
      <w:pPr>
        <w:pStyle w:val="PlainText"/>
        <w:jc w:val="both"/>
        <w:rPr>
          <w:del w:id="1853" w:author="artin majdi" w:date="2023-05-09T02:58:00Z"/>
          <w:rFonts w:ascii="Avenir Next Condensed" w:hAnsi="Avenir Next Condensed" w:cs="Courier New"/>
          <w:sz w:val="24"/>
          <w:szCs w:val="24"/>
        </w:rPr>
      </w:pPr>
      <w:del w:id="1854" w:author="artin majdi" w:date="2023-05-09T02:58:00Z">
        <w:r w:rsidRPr="00304397">
          <w:rPr>
            <w:rFonts w:ascii="Avenir Next Condensed" w:hAnsi="Avenir Next Condensed" w:cs="Courier New"/>
            <w:sz w:val="24"/>
            <w:szCs w:val="24"/>
          </w:rPr>
          <w:delText>\begin{table}[]</w:delText>
        </w:r>
      </w:del>
    </w:p>
    <w:p w14:paraId="54D8A8D8" w14:textId="77777777" w:rsidR="00322588" w:rsidRPr="00304397" w:rsidRDefault="00322588" w:rsidP="00DC659F">
      <w:pPr>
        <w:jc w:val="both"/>
        <w:rPr>
          <w:rFonts w:ascii="Avenir Next Condensed" w:hAnsi="Avenir Next Condensed"/>
          <w:szCs w:val="24"/>
        </w:rPr>
      </w:pPr>
      <w:ins w:id="185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\caption{Statistical tests between the proposed-penalized and Tao\</w:t>
      </w:r>
      <w:proofErr w:type="spellStart"/>
      <w:r w:rsidRPr="00304397">
        <w:rPr>
          <w:rFonts w:ascii="Avenir Next Condensed" w:hAnsi="Avenir Next Condensed"/>
          <w:szCs w:val="24"/>
        </w:rPr>
        <w:t>unskip</w:t>
      </w:r>
      <w:proofErr w:type="spellEnd"/>
      <w:r w:rsidRPr="00304397">
        <w:rPr>
          <w:rFonts w:ascii="Avenir Next Condensed" w:hAnsi="Avenir Next Condensed"/>
          <w:szCs w:val="24"/>
        </w:rPr>
        <w:t>~\protect\cite{1834499:27646427} technique for the ``Beta'' confidence measurement strategy.}</w:t>
      </w:r>
    </w:p>
    <w:p w14:paraId="67EBBBFB" w14:textId="77777777" w:rsidR="003A1683" w:rsidRPr="00304397" w:rsidRDefault="00000000" w:rsidP="00DC659F">
      <w:pPr>
        <w:pStyle w:val="PlainText"/>
        <w:jc w:val="both"/>
        <w:rPr>
          <w:del w:id="1856" w:author="artin majdi" w:date="2023-05-09T02:58:00Z"/>
          <w:rFonts w:ascii="Avenir Next Condensed" w:hAnsi="Avenir Next Condensed" w:cs="Courier New"/>
          <w:sz w:val="24"/>
          <w:szCs w:val="24"/>
        </w:rPr>
      </w:pPr>
      <w:del w:id="1857" w:author="artin majdi" w:date="2023-05-09T02:58:00Z">
        <w:r w:rsidRPr="00304397">
          <w:rPr>
            <w:rFonts w:ascii="Avenir Next Condensed" w:hAnsi="Avenir Next Condensed" w:cs="Courier New"/>
            <w:sz w:val="24"/>
            <w:szCs w:val="24"/>
          </w:rPr>
          <w:delText>\label{Table3}</w:delText>
        </w:r>
      </w:del>
    </w:p>
    <w:p w14:paraId="16D245A1" w14:textId="31C97473" w:rsidR="00322588" w:rsidRPr="00304397" w:rsidRDefault="00322588" w:rsidP="00DC659F">
      <w:pPr>
        <w:jc w:val="both"/>
        <w:rPr>
          <w:rFonts w:ascii="Avenir Next Condensed" w:hAnsi="Avenir Next Condensed"/>
          <w:szCs w:val="24"/>
        </w:rPr>
      </w:pPr>
      <w:ins w:id="1858" w:author="artin majdi" w:date="2023-05-09T02:58:00Z">
        <w:r w:rsidRPr="00304397">
          <w:rPr>
            <w:rFonts w:ascii="Avenir Next Condensed" w:hAnsi="Avenir Next Condensed"/>
            <w:szCs w:val="24"/>
          </w:rPr>
          <w:lastRenderedPageBreak/>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resizebox</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textwidth</w:t>
      </w:r>
      <w:proofErr w:type="spellEnd"/>
      <w:del w:id="1859" w:author="artin majdi" w:date="2023-05-09T02:58:00Z">
        <w:r w:rsidR="00000000" w:rsidRPr="00304397">
          <w:rPr>
            <w:rFonts w:ascii="Avenir Next Condensed" w:hAnsi="Avenir Next Condensed" w:cs="Courier New"/>
            <w:szCs w:val="24"/>
          </w:rPr>
          <w:delText>}{!}{%</w:delText>
        </w:r>
      </w:del>
      <w:ins w:id="1860" w:author="artin majdi" w:date="2023-05-09T02:58:00Z">
        <w:r w:rsidRPr="00304397">
          <w:rPr>
            <w:rFonts w:ascii="Avenir Next Condensed" w:hAnsi="Avenir Next Condensed"/>
            <w:szCs w:val="24"/>
          </w:rPr>
          <w:t>}{!}{</w:t>
        </w:r>
      </w:ins>
    </w:p>
    <w:p w14:paraId="1BC5FF31" w14:textId="77777777" w:rsidR="00322588" w:rsidRPr="00304397" w:rsidRDefault="00322588" w:rsidP="00DC659F">
      <w:pPr>
        <w:jc w:val="both"/>
        <w:rPr>
          <w:rFonts w:ascii="Avenir Next Condensed" w:hAnsi="Avenir Next Condensed"/>
          <w:szCs w:val="24"/>
        </w:rPr>
      </w:pPr>
      <w:ins w:id="186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\begin{tabular}{</w:t>
      </w:r>
      <w:proofErr w:type="spellStart"/>
      <w:r w:rsidRPr="00304397">
        <w:rPr>
          <w:rFonts w:ascii="Avenir Next Condensed" w:hAnsi="Avenir Next Condensed"/>
          <w:szCs w:val="24"/>
        </w:rPr>
        <w:t>lccclllccrc</w:t>
      </w:r>
      <w:proofErr w:type="spellEnd"/>
      <w:r w:rsidRPr="00304397">
        <w:rPr>
          <w:rFonts w:ascii="Avenir Next Condensed" w:hAnsi="Avenir Next Condensed"/>
          <w:szCs w:val="24"/>
        </w:rPr>
        <w:t>}</w:t>
      </w:r>
    </w:p>
    <w:p w14:paraId="15DBBC24" w14:textId="77777777" w:rsidR="00322588" w:rsidRPr="00304397" w:rsidRDefault="00322588" w:rsidP="00DC659F">
      <w:pPr>
        <w:jc w:val="both"/>
        <w:rPr>
          <w:rFonts w:ascii="Avenir Next Condensed" w:hAnsi="Avenir Next Condensed"/>
          <w:szCs w:val="24"/>
        </w:rPr>
      </w:pPr>
      <w:ins w:id="186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hline</w:t>
      </w:r>
      <w:proofErr w:type="spellEnd"/>
    </w:p>
    <w:p w14:paraId="29CD738B" w14:textId="77777777" w:rsidR="00322588" w:rsidRPr="00304397" w:rsidRDefault="00322588" w:rsidP="00DC659F">
      <w:pPr>
        <w:jc w:val="both"/>
        <w:rPr>
          <w:rFonts w:ascii="Avenir Next Condensed" w:hAnsi="Avenir Next Condensed"/>
          <w:szCs w:val="24"/>
        </w:rPr>
      </w:pPr>
      <w:ins w:id="186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\multicolumn{1}{c}{\textbf{\begin{tabular}[c]{@{}c@{}}Independent\\ t-test\end{tabular}}} &amp;</w:t>
      </w:r>
    </w:p>
    <w:p w14:paraId="49D65364" w14:textId="77777777" w:rsidR="00322588" w:rsidRPr="00304397" w:rsidRDefault="00322588" w:rsidP="00DC659F">
      <w:pPr>
        <w:jc w:val="both"/>
        <w:rPr>
          <w:rFonts w:ascii="Avenir Next Condensed" w:hAnsi="Avenir Next Condensed"/>
          <w:szCs w:val="24"/>
        </w:rPr>
      </w:pPr>
      <w:ins w:id="186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{Diff}} &amp;</w:t>
      </w:r>
    </w:p>
    <w:p w14:paraId="3E4A1080" w14:textId="77777777" w:rsidR="00322588" w:rsidRPr="00304397" w:rsidRDefault="00322588" w:rsidP="00DC659F">
      <w:pPr>
        <w:jc w:val="both"/>
        <w:rPr>
          <w:rFonts w:ascii="Avenir Next Condensed" w:hAnsi="Avenir Next Condensed"/>
          <w:szCs w:val="24"/>
        </w:rPr>
      </w:pPr>
      <w:ins w:id="186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{\begin{tabular}[c]{@{}c@{}}Degrees of \\ freedom\end{tabular}}} &amp;</w:t>
      </w:r>
    </w:p>
    <w:p w14:paraId="3A67CAED" w14:textId="77777777" w:rsidR="00322588" w:rsidRPr="00304397" w:rsidRDefault="00322588" w:rsidP="00DC659F">
      <w:pPr>
        <w:jc w:val="both"/>
        <w:rPr>
          <w:rFonts w:ascii="Avenir Next Condensed" w:hAnsi="Avenir Next Condensed"/>
          <w:szCs w:val="24"/>
        </w:rPr>
      </w:pPr>
      <w:ins w:id="186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{t}} &amp;</w:t>
      </w:r>
    </w:p>
    <w:p w14:paraId="3AE0CA6D" w14:textId="77777777" w:rsidR="00322588" w:rsidRPr="00304397" w:rsidRDefault="00322588" w:rsidP="00DC659F">
      <w:pPr>
        <w:jc w:val="both"/>
        <w:rPr>
          <w:rFonts w:ascii="Avenir Next Condensed" w:hAnsi="Avenir Next Condensed"/>
          <w:szCs w:val="24"/>
        </w:rPr>
      </w:pPr>
      <w:ins w:id="186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{\begin{tabular}[c]{@{}c@{}}2-sided\\ p-value\end{tabular}}} &amp;</w:t>
      </w:r>
    </w:p>
    <w:p w14:paraId="5CC299C1" w14:textId="188539EB" w:rsidR="00322588" w:rsidRPr="00304397" w:rsidRDefault="00322588" w:rsidP="00DC659F">
      <w:pPr>
        <w:jc w:val="both"/>
        <w:rPr>
          <w:rFonts w:ascii="Avenir Next Condensed" w:hAnsi="Avenir Next Condensed"/>
          <w:szCs w:val="24"/>
        </w:rPr>
      </w:pPr>
      <w:ins w:id="186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{\begin{tabular}[c]{@{}c@{}}Diff \textless</w:t>
      </w:r>
      <w:del w:id="1869" w:author="artin majdi" w:date="2023-05-09T02:58:00Z">
        <w:r w:rsidR="00000000" w:rsidRPr="00304397">
          <w:rPr>
            <w:rFonts w:ascii="Avenir Next Condensed" w:hAnsi="Avenir Next Condensed" w:cs="Courier New"/>
            <w:szCs w:val="24"/>
          </w:rPr>
          <w:delText xml:space="preserve"> </w:delText>
        </w:r>
      </w:del>
      <w:ins w:id="1870" w:author="artin majdi" w:date="2023-05-09T02:58:00Z">
        <w:r w:rsidRPr="00304397">
          <w:rPr>
            <w:rFonts w:ascii="Avenir Next Condensed" w:hAnsi="Avenir Next Condensed"/>
            <w:szCs w:val="24"/>
          </w:rPr>
          <w:t>~</w:t>
        </w:r>
      </w:ins>
      <w:r w:rsidRPr="00304397">
        <w:rPr>
          <w:rFonts w:ascii="Avenir Next Condensed" w:hAnsi="Avenir Next Condensed"/>
          <w:szCs w:val="24"/>
        </w:rPr>
        <w:t>0 \\ p-value\end{tabular}}} &amp;</w:t>
      </w:r>
    </w:p>
    <w:p w14:paraId="30915901" w14:textId="4A0BB38D" w:rsidR="00322588" w:rsidRPr="00304397" w:rsidRDefault="00322588" w:rsidP="00DC659F">
      <w:pPr>
        <w:jc w:val="both"/>
        <w:rPr>
          <w:rFonts w:ascii="Avenir Next Condensed" w:hAnsi="Avenir Next Condensed"/>
          <w:szCs w:val="24"/>
        </w:rPr>
      </w:pPr>
      <w:ins w:id="187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{\begin{tabular}[c]{@{}c@{}}Diff \textgreater</w:t>
      </w:r>
      <w:del w:id="1872" w:author="artin majdi" w:date="2023-05-09T02:58:00Z">
        <w:r w:rsidR="00000000" w:rsidRPr="00304397">
          <w:rPr>
            <w:rFonts w:ascii="Avenir Next Condensed" w:hAnsi="Avenir Next Condensed" w:cs="Courier New"/>
            <w:szCs w:val="24"/>
          </w:rPr>
          <w:delText xml:space="preserve"> </w:delText>
        </w:r>
      </w:del>
      <w:ins w:id="1873" w:author="artin majdi" w:date="2023-05-09T02:58:00Z">
        <w:r w:rsidRPr="00304397">
          <w:rPr>
            <w:rFonts w:ascii="Avenir Next Condensed" w:hAnsi="Avenir Next Condensed"/>
            <w:szCs w:val="24"/>
          </w:rPr>
          <w:t>~</w:t>
        </w:r>
      </w:ins>
      <w:r w:rsidRPr="00304397">
        <w:rPr>
          <w:rFonts w:ascii="Avenir Next Condensed" w:hAnsi="Avenir Next Condensed"/>
          <w:szCs w:val="24"/>
        </w:rPr>
        <w:t>0 \\ p-value\end{tabular}}} &amp;</w:t>
      </w:r>
    </w:p>
    <w:p w14:paraId="531057AD" w14:textId="77777777" w:rsidR="00322588" w:rsidRPr="00304397" w:rsidRDefault="00322588" w:rsidP="00DC659F">
      <w:pPr>
        <w:jc w:val="both"/>
        <w:rPr>
          <w:rFonts w:ascii="Avenir Next Condensed" w:hAnsi="Avenir Next Condensed"/>
          <w:szCs w:val="24"/>
        </w:rPr>
      </w:pPr>
      <w:ins w:id="187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{Cohen d}} &amp;</w:t>
      </w:r>
    </w:p>
    <w:p w14:paraId="3500594C" w14:textId="77777777" w:rsidR="00322588" w:rsidRPr="00304397" w:rsidRDefault="00322588" w:rsidP="00DC659F">
      <w:pPr>
        <w:jc w:val="both"/>
        <w:rPr>
          <w:rFonts w:ascii="Avenir Next Condensed" w:hAnsi="Avenir Next Condensed"/>
          <w:szCs w:val="24"/>
        </w:rPr>
      </w:pPr>
      <w:ins w:id="187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{Hedge's g}} &amp;</w:t>
      </w:r>
    </w:p>
    <w:p w14:paraId="696E7D17" w14:textId="77777777" w:rsidR="00322588" w:rsidRPr="00304397" w:rsidRDefault="00322588" w:rsidP="00DC659F">
      <w:pPr>
        <w:jc w:val="both"/>
        <w:rPr>
          <w:rFonts w:ascii="Avenir Next Condensed" w:hAnsi="Avenir Next Condensed"/>
          <w:szCs w:val="24"/>
        </w:rPr>
      </w:pPr>
      <w:ins w:id="187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{Glass's delta}} &amp;</w:t>
      </w:r>
    </w:p>
    <w:p w14:paraId="4EC1DC4E" w14:textId="77777777" w:rsidR="00322588" w:rsidRPr="00304397" w:rsidRDefault="00322588" w:rsidP="00DC659F">
      <w:pPr>
        <w:jc w:val="both"/>
        <w:rPr>
          <w:rFonts w:ascii="Avenir Next Condensed" w:hAnsi="Avenir Next Condensed"/>
          <w:szCs w:val="24"/>
        </w:rPr>
      </w:pPr>
      <w:ins w:id="187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 xml:space="preserve">  \multicolumn{1}{c}{\</w:t>
      </w:r>
      <w:proofErr w:type="spellStart"/>
      <w:r w:rsidRPr="00304397">
        <w:rPr>
          <w:rFonts w:ascii="Avenir Next Condensed" w:hAnsi="Avenir Next Condensed"/>
          <w:szCs w:val="24"/>
        </w:rPr>
        <w:t>textbf</w:t>
      </w:r>
      <w:proofErr w:type="spellEnd"/>
      <w:r w:rsidRPr="00304397">
        <w:rPr>
          <w:rFonts w:ascii="Avenir Next Condensed" w:hAnsi="Avenir Next Condensed"/>
          <w:szCs w:val="24"/>
        </w:rPr>
        <w:t>{Pearson r}} \\ \</w:t>
      </w:r>
      <w:proofErr w:type="spellStart"/>
      <w:r w:rsidRPr="00304397">
        <w:rPr>
          <w:rFonts w:ascii="Avenir Next Condensed" w:hAnsi="Avenir Next Condensed"/>
          <w:szCs w:val="24"/>
        </w:rPr>
        <w:t>hline</w:t>
      </w:r>
      <w:proofErr w:type="spellEnd"/>
    </w:p>
    <w:p w14:paraId="7E2D8D53" w14:textId="77777777" w:rsidR="00322588" w:rsidRPr="00304397" w:rsidRDefault="00322588" w:rsidP="00DC659F">
      <w:pPr>
        <w:jc w:val="both"/>
        <w:rPr>
          <w:rFonts w:ascii="Avenir Next Condensed" w:hAnsi="Avenir Next Condensed"/>
          <w:szCs w:val="24"/>
        </w:rPr>
      </w:pPr>
      <w:ins w:id="187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kr-vs-kp    &amp; -0.04  &amp; 12 &amp; -5.702 &amp; 0     &amp; 0     &amp; 1     &amp; -3.048 &amp; -2.854 &amp; -2.921 &amp; 0.855 \\</w:t>
      </w:r>
    </w:p>
    <w:p w14:paraId="3493A60F" w14:textId="77777777" w:rsidR="00322588" w:rsidRPr="00304397" w:rsidRDefault="00322588" w:rsidP="00DC659F">
      <w:pPr>
        <w:jc w:val="both"/>
        <w:rPr>
          <w:rFonts w:ascii="Avenir Next Condensed" w:hAnsi="Avenir Next Condensed"/>
          <w:szCs w:val="24"/>
        </w:rPr>
      </w:pPr>
      <w:ins w:id="1879"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mushroom    &amp; -0.009 &amp; 12 &amp; -0.793 &amp; 0.443 &amp; 0.222 &amp; 0.778 &amp; -0.424 &amp; -0.397 &amp; -0.477 &amp; 0.223 \\</w:t>
      </w:r>
    </w:p>
    <w:p w14:paraId="1F565F7F" w14:textId="77777777" w:rsidR="00322588" w:rsidRPr="00304397" w:rsidRDefault="00322588" w:rsidP="00DC659F">
      <w:pPr>
        <w:jc w:val="both"/>
        <w:rPr>
          <w:rFonts w:ascii="Avenir Next Condensed" w:hAnsi="Avenir Next Condensed"/>
          <w:szCs w:val="24"/>
        </w:rPr>
      </w:pPr>
      <w:ins w:id="1880"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iris        &amp; -0.002 &amp; 12 &amp; -0.091 &amp; 0.929 &amp; 0.465 &amp; 0.535 &amp; -0.048 &amp; -0.045 &amp; -0.048 &amp; 0.026 \\</w:t>
      </w:r>
    </w:p>
    <w:p w14:paraId="4F9A6101" w14:textId="77777777" w:rsidR="00322588" w:rsidRPr="00304397" w:rsidRDefault="00322588" w:rsidP="00DC659F">
      <w:pPr>
        <w:jc w:val="both"/>
        <w:rPr>
          <w:rFonts w:ascii="Avenir Next Condensed" w:hAnsi="Avenir Next Condensed"/>
          <w:szCs w:val="24"/>
        </w:rPr>
      </w:pPr>
      <w:ins w:id="188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spambase    &amp; -0.03  &amp; 12 &amp; -3.547 &amp; 0.004 &amp; 0.002 &amp; 0.998 &amp; -1.896 &amp; -1.775 &amp; -1.421 &amp; 0.715 \\</w:t>
      </w:r>
    </w:p>
    <w:p w14:paraId="70884358" w14:textId="77777777" w:rsidR="00322588" w:rsidRPr="00304397" w:rsidRDefault="00322588" w:rsidP="00DC659F">
      <w:pPr>
        <w:jc w:val="both"/>
        <w:rPr>
          <w:rFonts w:ascii="Avenir Next Condensed" w:hAnsi="Avenir Next Condensed"/>
          <w:szCs w:val="24"/>
        </w:rPr>
      </w:pPr>
      <w:ins w:id="188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tic-tac-toe &amp; -0.033 &amp; 12 &amp; -4.326 &amp; 0.001 &amp; 0     &amp; 1     &amp; -2.312 &amp; -2.165 &amp; -1.781 &amp; 0.781 \\</w:t>
      </w:r>
    </w:p>
    <w:p w14:paraId="368C7AF5" w14:textId="77777777" w:rsidR="00322588" w:rsidRPr="00304397" w:rsidRDefault="00322588" w:rsidP="00DC659F">
      <w:pPr>
        <w:jc w:val="both"/>
        <w:rPr>
          <w:rFonts w:ascii="Avenir Next Condensed" w:hAnsi="Avenir Next Condensed"/>
          <w:szCs w:val="24"/>
        </w:rPr>
      </w:pPr>
      <w:ins w:id="188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sick        &amp; 0.001  &amp; 12 &amp; 0.14   &amp; 0.891 &amp; 0.554 &amp; 0.446 &amp; 0.074  &amp; 0.07   &amp; 0.053  &amp; 0.04  \\</w:t>
      </w:r>
    </w:p>
    <w:p w14:paraId="4655E9BC" w14:textId="77777777" w:rsidR="00322588" w:rsidRPr="00304397" w:rsidRDefault="00322588" w:rsidP="00DC659F">
      <w:pPr>
        <w:jc w:val="both"/>
        <w:rPr>
          <w:rFonts w:ascii="Avenir Next Condensed" w:hAnsi="Avenir Next Condensed"/>
          <w:szCs w:val="24"/>
        </w:rPr>
      </w:pPr>
      <w:ins w:id="188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waveform    &amp; -0.023 &amp; 12 &amp; -2.672 &amp; 0.02  &amp; 0.01  &amp; 0.99  &amp; -1.428 &amp; -1.337 &amp; -1.442 &amp; 0.611 \\</w:t>
      </w:r>
    </w:p>
    <w:p w14:paraId="68F4BE3E" w14:textId="77777777" w:rsidR="00322588" w:rsidRPr="00304397" w:rsidRDefault="00322588" w:rsidP="00DC659F">
      <w:pPr>
        <w:jc w:val="both"/>
        <w:rPr>
          <w:rFonts w:ascii="Avenir Next Condensed" w:hAnsi="Avenir Next Condensed"/>
          <w:szCs w:val="24"/>
        </w:rPr>
      </w:pPr>
      <w:ins w:id="1885"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car         &amp; -0.008 &amp; 12 &amp; -0.871 &amp; 0.401 &amp; 0.2   &amp; 0.8   &amp; -0.465 &amp; -0.436 &amp; -0.332 &amp; 0.244 \\</w:t>
      </w:r>
    </w:p>
    <w:p w14:paraId="10332E69" w14:textId="77777777" w:rsidR="00322588" w:rsidRPr="00304397" w:rsidRDefault="00322588" w:rsidP="00DC659F">
      <w:pPr>
        <w:jc w:val="both"/>
        <w:rPr>
          <w:rFonts w:ascii="Avenir Next Condensed" w:hAnsi="Avenir Next Condensed"/>
          <w:szCs w:val="24"/>
        </w:rPr>
      </w:pPr>
      <w:ins w:id="1886"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vote        &amp; -0.034 &amp; 12 &amp; -5.198 &amp; 0     &amp; 0     &amp; 1     &amp; -2.779 &amp; -2.601 &amp; -2.081 &amp; 0.832 \\</w:t>
      </w:r>
    </w:p>
    <w:p w14:paraId="16883C7A" w14:textId="77777777" w:rsidR="00322588" w:rsidRPr="00304397" w:rsidRDefault="00322588" w:rsidP="00DC659F">
      <w:pPr>
        <w:jc w:val="both"/>
        <w:rPr>
          <w:rFonts w:ascii="Avenir Next Condensed" w:hAnsi="Avenir Next Condensed"/>
          <w:szCs w:val="24"/>
        </w:rPr>
      </w:pPr>
      <w:ins w:id="1887"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ionosphere  &amp; -0.052 &amp; 12 &amp; -3.875 &amp; 0.002 &amp; 0.001 &amp; 0.999 &amp; -2.071 &amp; -1.939 &amp; -1.742 &amp; 0.746 \\ \</w:t>
      </w:r>
      <w:proofErr w:type="spellStart"/>
      <w:r w:rsidRPr="00304397">
        <w:rPr>
          <w:rFonts w:ascii="Avenir Next Condensed" w:hAnsi="Avenir Next Condensed"/>
          <w:szCs w:val="24"/>
        </w:rPr>
        <w:t>hline</w:t>
      </w:r>
      <w:proofErr w:type="spellEnd"/>
    </w:p>
    <w:p w14:paraId="0384CEFE" w14:textId="3DF4177E" w:rsidR="00322588" w:rsidRPr="00304397" w:rsidRDefault="00322588" w:rsidP="00DC659F">
      <w:pPr>
        <w:jc w:val="both"/>
        <w:rPr>
          <w:rFonts w:ascii="Avenir Next Condensed" w:hAnsi="Avenir Next Condensed"/>
          <w:szCs w:val="24"/>
        </w:rPr>
      </w:pPr>
      <w:ins w:id="1888"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\end{tabular</w:t>
      </w:r>
      <w:del w:id="1889" w:author="artin majdi" w:date="2023-05-09T02:58:00Z">
        <w:r w:rsidR="00000000" w:rsidRPr="00304397">
          <w:rPr>
            <w:rFonts w:ascii="Avenir Next Condensed" w:hAnsi="Avenir Next Condensed" w:cs="Courier New"/>
            <w:szCs w:val="24"/>
          </w:rPr>
          <w:delText>}%</w:delText>
        </w:r>
      </w:del>
      <w:ins w:id="1890" w:author="artin majdi" w:date="2023-05-09T02:58:00Z">
        <w:r w:rsidRPr="00304397">
          <w:rPr>
            <w:rFonts w:ascii="Avenir Next Condensed" w:hAnsi="Avenir Next Condensed"/>
            <w:szCs w:val="24"/>
          </w:rPr>
          <w:t>} }</w:t>
        </w:r>
      </w:ins>
    </w:p>
    <w:p w14:paraId="1905A25E" w14:textId="77777777" w:rsidR="00322588" w:rsidRPr="00304397" w:rsidRDefault="00322588" w:rsidP="00DC659F">
      <w:pPr>
        <w:jc w:val="both"/>
        <w:rPr>
          <w:ins w:id="1891" w:author="artin majdi" w:date="2023-05-09T02:58:00Z"/>
          <w:rFonts w:ascii="Avenir Next Condensed" w:hAnsi="Avenir Next Condensed"/>
          <w:szCs w:val="24"/>
        </w:rPr>
      </w:pPr>
      <w:ins w:id="1892" w:author="artin majdi" w:date="2023-05-09T02:58:00Z">
        <w:r w:rsidRPr="00304397">
          <w:rPr>
            <w:rFonts w:ascii="Avenir Next Condensed" w:hAnsi="Avenir Next Condensed"/>
            <w:szCs w:val="24"/>
          </w:rPr>
          <w:lastRenderedPageBreak/>
          <w:t xml:space="preserve">    \label{crowd.Table.3.crowdcertain_vs_Tao.beta}</w:t>
        </w:r>
      </w:ins>
    </w:p>
    <w:p w14:paraId="0832BD8E" w14:textId="77777777" w:rsidR="00322588" w:rsidRPr="00304397" w:rsidRDefault="00322588" w:rsidP="00DC659F">
      <w:pPr>
        <w:jc w:val="both"/>
        <w:rPr>
          <w:moveTo w:id="1893" w:author="artin majdi" w:date="2023-05-09T02:58:00Z"/>
          <w:rFonts w:ascii="Avenir Next Condensed" w:hAnsi="Avenir Next Condensed"/>
          <w:szCs w:val="24"/>
        </w:rPr>
      </w:pPr>
      <w:moveToRangeStart w:id="1894" w:author="artin majdi" w:date="2023-05-09T02:58:00Z" w:name="move134493550"/>
      <w:moveTo w:id="1895" w:author="artin majdi" w:date="2023-05-09T02:58:00Z">
        <w:r w:rsidRPr="00304397">
          <w:rPr>
            <w:rFonts w:ascii="Avenir Next Condensed" w:hAnsi="Avenir Next Condensed"/>
            <w:szCs w:val="24"/>
          </w:rPr>
          <w:t>\end{table}</w:t>
        </w:r>
      </w:moveTo>
    </w:p>
    <w:moveToRangeEnd w:id="1894"/>
    <w:p w14:paraId="58360C7F" w14:textId="77777777" w:rsidR="003A1683" w:rsidRPr="00304397" w:rsidRDefault="00000000" w:rsidP="00DC659F">
      <w:pPr>
        <w:pStyle w:val="PlainText"/>
        <w:jc w:val="both"/>
        <w:rPr>
          <w:del w:id="1896" w:author="artin majdi" w:date="2023-05-09T02:58:00Z"/>
          <w:rFonts w:ascii="Avenir Next Condensed" w:hAnsi="Avenir Next Condensed" w:cs="Courier New"/>
          <w:sz w:val="24"/>
          <w:szCs w:val="24"/>
        </w:rPr>
      </w:pPr>
      <w:del w:id="1897" w:author="artin majdi" w:date="2023-05-09T02:58:00Z">
        <w:r w:rsidRPr="00304397">
          <w:rPr>
            <w:rFonts w:ascii="Avenir Next Condensed" w:hAnsi="Avenir Next Condensed" w:cs="Courier New"/>
            <w:sz w:val="24"/>
            <w:szCs w:val="24"/>
          </w:rPr>
          <w:delText>}</w:delText>
        </w:r>
      </w:del>
    </w:p>
    <w:p w14:paraId="1D9E960D" w14:textId="2C8A482B" w:rsidR="00322588" w:rsidRPr="00304397" w:rsidRDefault="00000000" w:rsidP="00DC659F">
      <w:pPr>
        <w:jc w:val="both"/>
        <w:rPr>
          <w:rFonts w:ascii="Avenir Next Condensed" w:hAnsi="Avenir Next Condensed"/>
          <w:szCs w:val="24"/>
        </w:rPr>
      </w:pPr>
      <w:del w:id="1898" w:author="artin majdi" w:date="2023-05-09T02:58:00Z">
        <w:r w:rsidRPr="00304397">
          <w:rPr>
            <w:rFonts w:ascii="Avenir Next Condensed" w:hAnsi="Avenir Next Condensed" w:cs="Courier New"/>
            <w:szCs w:val="24"/>
          </w:rPr>
          <w:delText>\end{table}</w:delText>
        </w:r>
      </w:del>
    </w:p>
    <w:p w14:paraId="67EF43AB" w14:textId="7F121EF7" w:rsidR="00322588" w:rsidRPr="00304397" w:rsidRDefault="00322588" w:rsidP="00DC659F">
      <w:pPr>
        <w:jc w:val="both"/>
        <w:rPr>
          <w:ins w:id="1899" w:author="artin majdi" w:date="2023-05-09T02:58:00Z"/>
          <w:rFonts w:ascii="Avenir Next Condensed" w:hAnsi="Avenir Next Condensed"/>
          <w:szCs w:val="24"/>
        </w:rPr>
      </w:pPr>
      <w:r w:rsidRPr="00304397">
        <w:rPr>
          <w:rFonts w:ascii="Avenir Next Condensed" w:hAnsi="Avenir Next Condensed"/>
          <w:szCs w:val="24"/>
        </w:rPr>
        <w:t xml:space="preserve">Figure~\ref{Fig.6-accuracy-different-n-annotators} shows the average accuracy for the </w:t>
      </w:r>
      <w:del w:id="1900" w:author="artin majdi" w:date="2023-05-09T02:58:00Z">
        <w:r w:rsidR="00000000" w:rsidRPr="00304397">
          <w:rPr>
            <w:rFonts w:ascii="Avenir Next Condensed" w:hAnsi="Avenir Next Condensed" w:cs="Courier New"/>
            <w:szCs w:val="24"/>
          </w:rPr>
          <w:delText>"ionosphere"</w:delText>
        </w:r>
      </w:del>
      <w:ins w:id="1901" w:author="artin majdi" w:date="2023-05-09T02:58:00Z">
        <w:r w:rsidRPr="00304397">
          <w:rPr>
            <w:rFonts w:ascii="Avenir Next Condensed" w:hAnsi="Avenir Next Condensed"/>
            <w:szCs w:val="24"/>
          </w:rPr>
          <w:t>``ionosphere''</w:t>
        </w:r>
      </w:ins>
      <w:r w:rsidRPr="00304397">
        <w:rPr>
          <w:rFonts w:ascii="Avenir Next Condensed" w:hAnsi="Avenir Next Condensed"/>
          <w:szCs w:val="24"/>
        </w:rPr>
        <w:t xml:space="preserve"> dataset for various annotator counts (horizontal axis). As can be seen, the proposed strategies considerably improve accuracy while utilizing a small number of annotators. </w:t>
      </w:r>
      <w:del w:id="1902" w:author="artin majdi" w:date="2023-05-09T02:58:00Z">
        <w:r w:rsidR="00000000" w:rsidRPr="00304397">
          <w:rPr>
            <w:rFonts w:ascii="Avenir Next Condensed" w:hAnsi="Avenir Next Condensed" w:cs="Courier New"/>
            <w:szCs w:val="24"/>
          </w:rPr>
          <w:delText>Additionally</w:delText>
        </w:r>
      </w:del>
      <w:ins w:id="1903" w:author="artin majdi" w:date="2023-05-09T02:58:00Z">
        <w:r w:rsidRPr="00304397">
          <w:rPr>
            <w:rFonts w:ascii="Avenir Next Condensed" w:hAnsi="Avenir Next Condensed"/>
            <w:szCs w:val="24"/>
          </w:rPr>
          <w:t>Furthermore</w:t>
        </w:r>
      </w:ins>
      <w:r w:rsidRPr="00304397">
        <w:rPr>
          <w:rFonts w:ascii="Avenir Next Condensed" w:hAnsi="Avenir Next Condensed"/>
          <w:szCs w:val="24"/>
        </w:rPr>
        <w:t xml:space="preserv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w:t>
      </w:r>
      <w:del w:id="1904" w:author="artin majdi" w:date="2023-05-09T02:58:00Z">
        <w:r w:rsidR="00000000" w:rsidRPr="00304397">
          <w:rPr>
            <w:rFonts w:ascii="Avenir Next Condensed" w:hAnsi="Avenir Next Condensed" w:cs="Courier New"/>
            <w:szCs w:val="24"/>
          </w:rPr>
          <w:delText>"freq"</w:delText>
        </w:r>
      </w:del>
      <w:ins w:id="1905" w:author="artin majdi" w:date="2023-05-09T02:58:00Z">
        <w:r w:rsidRPr="00304397">
          <w:rPr>
            <w:rFonts w:ascii="Avenir Next Condensed" w:hAnsi="Avenir Next Condensed"/>
            <w:szCs w:val="24"/>
          </w:rPr>
          <w:t>``freq''</w:t>
        </w:r>
      </w:ins>
      <w:r w:rsidRPr="00304397">
        <w:rPr>
          <w:rFonts w:ascii="Avenir Next Condensed" w:hAnsi="Avenir Next Condensed"/>
          <w:szCs w:val="24"/>
        </w:rPr>
        <w:t xml:space="preserve"> confidence measurement strategy is used to report the proposed techniques, as well as the Tao and Sheng results. Furthermore, the measured p-value calculated for the measured average accuracy (using three annotators) over different datasets showed a </w:t>
      </w:r>
      <w:del w:id="1906" w:author="artin majdi" w:date="2023-05-09T02:58:00Z">
        <w:r w:rsidR="00000000" w:rsidRPr="00304397">
          <w:rPr>
            <w:rFonts w:ascii="Avenir Next Condensed" w:hAnsi="Avenir Next Condensed" w:cs="Courier New"/>
            <w:szCs w:val="24"/>
          </w:rPr>
          <w:delText xml:space="preserve">statistically </w:delText>
        </w:r>
      </w:del>
      <w:r w:rsidRPr="00304397">
        <w:rPr>
          <w:rFonts w:ascii="Avenir Next Condensed" w:hAnsi="Avenir Next Condensed"/>
          <w:szCs w:val="24"/>
        </w:rPr>
        <w:t xml:space="preserve">significant improvement for </w:t>
      </w:r>
      <w:del w:id="1907" w:author="artin majdi" w:date="2023-05-09T02:58:00Z">
        <w:r w:rsidR="00000000" w:rsidRPr="00304397">
          <w:rPr>
            <w:rFonts w:ascii="Avenir Next Condensed" w:hAnsi="Avenir Next Condensed" w:cs="Courier New"/>
            <w:szCs w:val="24"/>
          </w:rPr>
          <w:delText xml:space="preserve">both </w:delText>
        </w:r>
      </w:del>
      <w:r w:rsidRPr="00304397">
        <w:rPr>
          <w:rFonts w:ascii="Avenir Next Condensed" w:hAnsi="Avenir Next Condensed"/>
          <w:szCs w:val="24"/>
        </w:rPr>
        <w:t xml:space="preserve">the proposed </w:t>
      </w:r>
      <w:ins w:id="1908" w:author="artin majdi" w:date="2023-05-09T02:58:00Z">
        <w:r w:rsidRPr="00304397">
          <w:rPr>
            <w:rFonts w:ascii="Avenir Next Condensed" w:hAnsi="Avenir Next Condensed"/>
            <w:szCs w:val="24"/>
          </w:rPr>
          <w:t xml:space="preserve">technique with </w:t>
        </w:r>
      </w:ins>
      <w:r w:rsidRPr="00304397">
        <w:rPr>
          <w:rFonts w:ascii="Avenir Next Condensed" w:hAnsi="Avenir Next Condensed"/>
          <w:szCs w:val="24"/>
        </w:rPr>
        <w:t xml:space="preserve">and </w:t>
      </w:r>
      <w:del w:id="1909" w:author="artin majdi" w:date="2023-05-09T02:58:00Z">
        <w:r w:rsidR="00000000" w:rsidRPr="00304397">
          <w:rPr>
            <w:rFonts w:ascii="Avenir Next Condensed" w:hAnsi="Avenir Next Condensed" w:cs="Courier New"/>
            <w:szCs w:val="24"/>
          </w:rPr>
          <w:delText>proposed-penalized techniques</w:delText>
        </w:r>
      </w:del>
      <w:ins w:id="1910" w:author="artin majdi" w:date="2023-05-09T02:58:00Z">
        <w:r w:rsidRPr="00304397">
          <w:rPr>
            <w:rFonts w:ascii="Avenir Next Condensed" w:hAnsi="Avenir Next Condensed"/>
            <w:szCs w:val="24"/>
          </w:rPr>
          <w:t>without penalization</w:t>
        </w:r>
      </w:ins>
      <w:r w:rsidRPr="00304397">
        <w:rPr>
          <w:rFonts w:ascii="Avenir Next Condensed" w:hAnsi="Avenir Next Condensed"/>
          <w:szCs w:val="24"/>
        </w:rPr>
        <w:t xml:space="preserve"> over all remaining benchmarks (Gold Majority Vote, MV, MMSR, Wawa, Zero-Based Skill, GLAD, Dawid Skene).</w:t>
      </w:r>
      <w:del w:id="1911" w:author="artin majdi" w:date="2023-05-09T02:58:00Z">
        <w:r w:rsidR="00000000" w:rsidRPr="00304397">
          <w:rPr>
            <w:rFonts w:ascii="Avenir Next Condensed" w:hAnsi="Avenir Next Condensed" w:cs="Courier New"/>
            <w:szCs w:val="24"/>
          </w:rPr>
          <w:delText xml:space="preserve"> </w:delText>
        </w:r>
      </w:del>
    </w:p>
    <w:p w14:paraId="6103D3E1" w14:textId="77777777" w:rsidR="00322588" w:rsidRPr="00304397" w:rsidRDefault="00322588" w:rsidP="00DC659F">
      <w:pPr>
        <w:jc w:val="both"/>
        <w:rPr>
          <w:rFonts w:ascii="Avenir Next Condensed" w:hAnsi="Avenir Next Condensed"/>
          <w:szCs w:val="24"/>
        </w:rPr>
      </w:pPr>
    </w:p>
    <w:p w14:paraId="6AE459F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555D5DC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\centering</w:t>
      </w:r>
    </w:p>
    <w:p w14:paraId="79E2B84F"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w:t>
      </w:r>
      <w:proofErr w:type="spellStart"/>
      <w:r w:rsidRPr="00304397">
        <w:rPr>
          <w:rFonts w:ascii="Avenir Next Condensed" w:hAnsi="Avenir Next Condensed"/>
          <w:szCs w:val="24"/>
        </w:rPr>
        <w:t>includegraphics</w:t>
      </w:r>
      <w:proofErr w:type="spellEnd"/>
      <w:r w:rsidRPr="00304397">
        <w:rPr>
          <w:rFonts w:ascii="Avenir Next Condensed" w:hAnsi="Avenir Next Condensed"/>
          <w:szCs w:val="24"/>
        </w:rPr>
        <w:t>[width=\</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]{figures/image9.png}</w:t>
      </w:r>
    </w:p>
    <w:p w14:paraId="09C5B0EE"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\caption{{Average accuracy for the proposed aggregation techniques compared to the benchmarks for different numbers of annotators (horizontal axis) in the ionosphere dataset.}}</w:t>
      </w:r>
    </w:p>
    <w:p w14:paraId="00214241"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    \label{Fig.6-accuracy-different-n-annotators}</w:t>
      </w:r>
    </w:p>
    <w:p w14:paraId="16F7560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\end{figure*}</w:t>
      </w:r>
    </w:p>
    <w:p w14:paraId="29AC675F" w14:textId="77777777" w:rsidR="00322588" w:rsidRPr="00304397" w:rsidRDefault="00322588" w:rsidP="00DC659F">
      <w:pPr>
        <w:jc w:val="both"/>
        <w:rPr>
          <w:ins w:id="1912" w:author="artin majdi" w:date="2023-05-09T02:58:00Z"/>
          <w:rFonts w:ascii="Avenir Next Condensed" w:hAnsi="Avenir Next Condensed"/>
          <w:szCs w:val="24"/>
        </w:rPr>
      </w:pPr>
    </w:p>
    <w:p w14:paraId="5606700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\begin{figure*}[!</w:t>
      </w:r>
      <w:proofErr w:type="spellStart"/>
      <w:r w:rsidRPr="00304397">
        <w:rPr>
          <w:rFonts w:ascii="Avenir Next Condensed" w:hAnsi="Avenir Next Condensed"/>
          <w:szCs w:val="24"/>
        </w:rPr>
        <w:t>htbp</w:t>
      </w:r>
      <w:proofErr w:type="spellEnd"/>
      <w:r w:rsidRPr="00304397">
        <w:rPr>
          <w:rFonts w:ascii="Avenir Next Condensed" w:hAnsi="Avenir Next Condensed"/>
          <w:szCs w:val="24"/>
        </w:rPr>
        <w:t>]</w:t>
      </w:r>
    </w:p>
    <w:p w14:paraId="5004714B" w14:textId="575A19C2" w:rsidR="00322588" w:rsidRPr="00304397" w:rsidRDefault="00322588" w:rsidP="00DC659F">
      <w:pPr>
        <w:jc w:val="both"/>
        <w:rPr>
          <w:rFonts w:ascii="Avenir Next Condensed" w:hAnsi="Avenir Next Condensed"/>
          <w:szCs w:val="24"/>
        </w:rPr>
      </w:pPr>
      <w:ins w:id="1913"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\centering \</w:t>
      </w:r>
      <w:proofErr w:type="spellStart"/>
      <w:del w:id="1914" w:author="artin majdi" w:date="2023-05-09T02:58:00Z">
        <w:r w:rsidR="00000000" w:rsidRPr="00304397">
          <w:rPr>
            <w:rFonts w:ascii="Avenir Next Condensed" w:hAnsi="Avenir Next Condensed" w:cs="Courier New"/>
            <w:szCs w:val="24"/>
          </w:rPr>
          <w:delText>makeatletter{\</w:delText>
        </w:r>
      </w:del>
      <w:r w:rsidRPr="00304397">
        <w:rPr>
          <w:rFonts w:ascii="Avenir Next Condensed" w:hAnsi="Avenir Next Condensed"/>
          <w:szCs w:val="24"/>
        </w:rPr>
        <w:t>includegraphics</w:t>
      </w:r>
      <w:proofErr w:type="spellEnd"/>
      <w:del w:id="1915" w:author="artin majdi" w:date="2023-05-09T02:58:00Z">
        <w:r w:rsidR="00000000" w:rsidRPr="00304397">
          <w:rPr>
            <w:rFonts w:ascii="Avenir Next Condensed" w:hAnsi="Avenir Next Condensed" w:cs="Courier New"/>
            <w:szCs w:val="24"/>
          </w:rPr>
          <w:delText>{</w:delText>
        </w:r>
      </w:del>
      <w:ins w:id="1916" w:author="artin majdi" w:date="2023-05-09T02:58:00Z">
        <w:r w:rsidRPr="00304397">
          <w:rPr>
            <w:rFonts w:ascii="Avenir Next Condensed" w:hAnsi="Avenir Next Condensed"/>
            <w:szCs w:val="24"/>
          </w:rPr>
          <w:t>[width=\</w:t>
        </w:r>
        <w:proofErr w:type="spellStart"/>
        <w:r w:rsidRPr="00304397">
          <w:rPr>
            <w:rFonts w:ascii="Avenir Next Condensed" w:hAnsi="Avenir Next Condensed"/>
            <w:szCs w:val="24"/>
          </w:rPr>
          <w:t>textwidth</w:t>
        </w:r>
        <w:proofErr w:type="spellEnd"/>
        <w:r w:rsidRPr="00304397">
          <w:rPr>
            <w:rFonts w:ascii="Avenir Next Condensed" w:hAnsi="Avenir Next Condensed"/>
            <w:szCs w:val="24"/>
          </w:rPr>
          <w:t>]{</w:t>
        </w:r>
      </w:ins>
      <w:r w:rsidRPr="00304397">
        <w:rPr>
          <w:rFonts w:ascii="Avenir Next Condensed" w:hAnsi="Avenir Next Condensed"/>
          <w:szCs w:val="24"/>
        </w:rPr>
        <w:t>figures/image10.png</w:t>
      </w:r>
      <w:del w:id="1917" w:author="artin majdi" w:date="2023-05-09T02:58:00Z">
        <w:r w:rsidR="00000000" w:rsidRPr="00304397">
          <w:rPr>
            <w:rFonts w:ascii="Avenir Next Condensed" w:hAnsi="Avenir Next Condensed" w:cs="Courier New"/>
            <w:szCs w:val="24"/>
          </w:rPr>
          <w:delText>}}{}</w:delText>
        </w:r>
      </w:del>
      <w:ins w:id="1918" w:author="artin majdi" w:date="2023-05-09T02:58:00Z">
        <w:r w:rsidRPr="00304397">
          <w:rPr>
            <w:rFonts w:ascii="Avenir Next Condensed" w:hAnsi="Avenir Next Condensed"/>
            <w:szCs w:val="24"/>
          </w:rPr>
          <w:t>}</w:t>
        </w:r>
      </w:ins>
    </w:p>
    <w:p w14:paraId="369B0C68" w14:textId="77777777" w:rsidR="003A1683" w:rsidRPr="00304397" w:rsidRDefault="00000000" w:rsidP="00DC659F">
      <w:pPr>
        <w:pStyle w:val="PlainText"/>
        <w:jc w:val="both"/>
        <w:rPr>
          <w:del w:id="1919" w:author="artin majdi" w:date="2023-05-09T02:58:00Z"/>
          <w:rFonts w:ascii="Avenir Next Condensed" w:hAnsi="Avenir Next Condensed" w:cs="Courier New"/>
          <w:sz w:val="24"/>
          <w:szCs w:val="24"/>
        </w:rPr>
      </w:pPr>
      <w:del w:id="1920" w:author="artin majdi" w:date="2023-05-09T02:58:00Z">
        <w:r w:rsidRPr="00304397">
          <w:rPr>
            <w:rFonts w:ascii="Avenir Next Condensed" w:hAnsi="Avenir Next Condensed" w:cs="Courier New"/>
            <w:sz w:val="24"/>
            <w:szCs w:val="24"/>
          </w:rPr>
          <w:delText xml:space="preserve">\makeatother </w:delText>
        </w:r>
      </w:del>
    </w:p>
    <w:p w14:paraId="557B1F4A" w14:textId="77777777" w:rsidR="00322588" w:rsidRPr="00304397" w:rsidRDefault="00322588" w:rsidP="00DC659F">
      <w:pPr>
        <w:jc w:val="both"/>
        <w:rPr>
          <w:rFonts w:ascii="Avenir Next Condensed" w:hAnsi="Avenir Next Condensed"/>
          <w:szCs w:val="24"/>
        </w:rPr>
      </w:pPr>
      <w:ins w:id="1921"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\caption{Average accuracy of the proposed aggregation techniques compared to the benchmarks for different datasets using three annotators.}</w:t>
      </w:r>
    </w:p>
    <w:p w14:paraId="6F6C39F0" w14:textId="77777777" w:rsidR="00322588" w:rsidRPr="00304397" w:rsidRDefault="00322588" w:rsidP="00DC659F">
      <w:pPr>
        <w:jc w:val="both"/>
        <w:rPr>
          <w:rFonts w:ascii="Avenir Next Condensed" w:hAnsi="Avenir Next Condensed"/>
          <w:szCs w:val="24"/>
        </w:rPr>
      </w:pPr>
      <w:ins w:id="1922"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\label{Fig.7-accuracy-different-datasets}</w:t>
      </w:r>
    </w:p>
    <w:p w14:paraId="25F7A726"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\end{figure*}</w:t>
      </w:r>
    </w:p>
    <w:p w14:paraId="28D41321" w14:textId="487C1E48" w:rsidR="00322588" w:rsidRPr="00304397" w:rsidRDefault="00000000" w:rsidP="00DC659F">
      <w:pPr>
        <w:jc w:val="both"/>
        <w:rPr>
          <w:ins w:id="1923" w:author="artin majdi" w:date="2023-05-09T02:58:00Z"/>
          <w:rFonts w:ascii="Avenir Next Condensed" w:hAnsi="Avenir Next Condensed"/>
          <w:szCs w:val="24"/>
        </w:rPr>
      </w:pPr>
      <w:del w:id="1924" w:author="artin majdi" w:date="2023-05-09T02:58:00Z">
        <w:r w:rsidRPr="00304397">
          <w:rPr>
            <w:rFonts w:ascii="Avenir Next Condensed" w:hAnsi="Avenir Next Condensed" w:cs="Courier New"/>
            <w:szCs w:val="24"/>
          </w:rPr>
          <w:delText xml:space="preserve">    </w:delText>
        </w:r>
      </w:del>
    </w:p>
    <w:p w14:paraId="6AEEA6E9" w14:textId="77777777" w:rsidR="00322588" w:rsidRPr="00304397" w:rsidRDefault="00322588" w:rsidP="00DC659F">
      <w:pPr>
        <w:jc w:val="both"/>
        <w:rPr>
          <w:ins w:id="1925" w:author="artin majdi" w:date="2023-05-09T02:58:00Z"/>
          <w:rFonts w:ascii="Avenir Next Condensed" w:hAnsi="Avenir Next Condensed"/>
          <w:szCs w:val="24"/>
        </w:rPr>
      </w:pPr>
    </w:p>
    <w:p w14:paraId="60863540" w14:textId="77777777" w:rsidR="00322588" w:rsidRPr="00304397" w:rsidRDefault="00322588" w:rsidP="00DC659F">
      <w:pPr>
        <w:jc w:val="both"/>
        <w:rPr>
          <w:rFonts w:ascii="Avenir Next Condensed" w:hAnsi="Avenir Next Condensed"/>
          <w:szCs w:val="24"/>
        </w:rPr>
      </w:pPr>
    </w:p>
    <w:p w14:paraId="17B5B4CA"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\section{Discussion}</w:t>
      </w:r>
    </w:p>
    <w:p w14:paraId="30E5695F" w14:textId="5CA2996E"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Label aggregation is a critical component of crowdsourcing and ensemble learning strategies. Many generic label aggregation algorithms fall short because they do not account for the varying reliability of </w:t>
      </w:r>
      <w:ins w:id="1926" w:author="artin majdi" w:date="2023-05-09T02:58:00Z">
        <w:r w:rsidRPr="00304397">
          <w:rPr>
            <w:rFonts w:ascii="Avenir Next Condensed" w:hAnsi="Avenir Next Condensed"/>
            <w:szCs w:val="24"/>
          </w:rPr>
          <w:t xml:space="preserve">the </w:t>
        </w:r>
      </w:ins>
      <w:r w:rsidRPr="00304397">
        <w:rPr>
          <w:rFonts w:ascii="Avenir Next Condensed" w:hAnsi="Avenir Next Condensed"/>
          <w:szCs w:val="24"/>
        </w:rPr>
        <w:t xml:space="preserve">annotators. In response to this, we have developed a novel label aggregation method that measures annotator reliability based on their consistency and accuracy, in relation to other annotators. We utilized uncertainty estimates to assign each annotator a more accurate weight, which correlates with their agreement with others and their consistency during labeling. In the second approach, we </w:t>
      </w:r>
      <w:del w:id="1927" w:author="artin majdi" w:date="2023-05-09T02:58:00Z">
        <w:r w:rsidR="00000000" w:rsidRPr="00304397">
          <w:rPr>
            <w:rFonts w:ascii="Avenir Next Condensed" w:hAnsi="Avenir Next Condensed" w:cs="Courier New"/>
            <w:szCs w:val="24"/>
          </w:rPr>
          <w:delText>enhanced</w:delText>
        </w:r>
      </w:del>
      <w:ins w:id="1928" w:author="artin majdi" w:date="2023-05-09T02:58:00Z">
        <w:r w:rsidRPr="00304397">
          <w:rPr>
            <w:rFonts w:ascii="Avenir Next Condensed" w:hAnsi="Avenir Next Condensed"/>
            <w:szCs w:val="24"/>
          </w:rPr>
          <w:t>improved</w:t>
        </w:r>
      </w:ins>
      <w:r w:rsidRPr="00304397">
        <w:rPr>
          <w:rFonts w:ascii="Avenir Next Condensed" w:hAnsi="Avenir Next Condensed"/>
          <w:szCs w:val="24"/>
        </w:rPr>
        <w:t xml:space="preserve"> our initial strategy by penalizing annotator reliability estimates based on their inconsistencies in labeling.</w:t>
      </w:r>
    </w:p>
    <w:p w14:paraId="6C083FFE" w14:textId="64E4F2AA"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The first part of the proposed algorithm (calculating weights based on consistency) is essential because non-expert annotators often exhibit more irregular consistency during labeling than experts, as they are not trained to identify specific features. This </w:t>
      </w:r>
      <w:del w:id="1929" w:author="artin majdi" w:date="2023-05-09T02:58:00Z">
        <w:r w:rsidR="00000000" w:rsidRPr="00304397">
          <w:rPr>
            <w:rFonts w:ascii="Avenir Next Condensed" w:hAnsi="Avenir Next Condensed" w:cs="Courier New"/>
            <w:szCs w:val="24"/>
          </w:rPr>
          <w:delText>metric</w:delText>
        </w:r>
      </w:del>
      <w:ins w:id="1930" w:author="artin majdi" w:date="2023-05-09T02:58:00Z">
        <w:r w:rsidRPr="00304397">
          <w:rPr>
            <w:rFonts w:ascii="Avenir Next Condensed" w:hAnsi="Avenir Next Condensed"/>
            <w:szCs w:val="24"/>
          </w:rPr>
          <w:t>measure</w:t>
        </w:r>
      </w:ins>
      <w:r w:rsidRPr="00304397">
        <w:rPr>
          <w:rFonts w:ascii="Avenir Next Condensed" w:hAnsi="Avenir Next Condensed"/>
          <w:szCs w:val="24"/>
        </w:rPr>
        <w:t xml:space="preserve"> helps</w:t>
      </w:r>
      <w:ins w:id="1931" w:author="artin majdi" w:date="2023-05-09T02:58:00Z">
        <w:r w:rsidRPr="00304397">
          <w:rPr>
            <w:rFonts w:ascii="Avenir Next Condensed" w:hAnsi="Avenir Next Condensed"/>
            <w:szCs w:val="24"/>
          </w:rPr>
          <w:t xml:space="preserve"> to</w:t>
        </w:r>
      </w:ins>
      <w:r w:rsidRPr="00304397">
        <w:rPr>
          <w:rFonts w:ascii="Avenir Next Condensed" w:hAnsi="Avenir Next Condensed"/>
          <w:szCs w:val="24"/>
        </w:rPr>
        <w:t xml:space="preserve"> differentiate skilled and unskilled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the second condition penalizes them for their error, despite their consistency.</w:t>
      </w:r>
    </w:p>
    <w:p w14:paraId="138BF55A" w14:textId="3E3E5E91"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 xml:space="preserve">Furthermore, our method reports a single weight for the entire dataset instead of individual weights for each instance. This enables the reuse of calculated weights for future unlabeled test samples without needing to re-acquire labels or retrain classifiers each time new data </w:t>
      </w:r>
      <w:del w:id="1932" w:author="artin majdi" w:date="2023-05-09T02:58:00Z">
        <w:r w:rsidR="00000000" w:rsidRPr="00304397">
          <w:rPr>
            <w:rFonts w:ascii="Avenir Next Condensed" w:hAnsi="Avenir Next Condensed" w:cs="Courier New"/>
            <w:szCs w:val="24"/>
          </w:rPr>
          <w:delText>needs</w:delText>
        </w:r>
      </w:del>
      <w:ins w:id="1933" w:author="artin majdi" w:date="2023-05-09T02:58:00Z">
        <w:r w:rsidRPr="00304397">
          <w:rPr>
            <w:rFonts w:ascii="Avenir Next Condensed" w:hAnsi="Avenir Next Condensed"/>
            <w:szCs w:val="24"/>
          </w:rPr>
          <w:t>need</w:t>
        </w:r>
      </w:ins>
      <w:r w:rsidRPr="00304397">
        <w:rPr>
          <w:rFonts w:ascii="Avenir Next Condensed" w:hAnsi="Avenir Next Condensed"/>
          <w:szCs w:val="24"/>
        </w:rPr>
        <w:t xml:space="preserve">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79BEAF59" w14:textId="77777777" w:rsidR="003A1683" w:rsidRPr="00304397" w:rsidRDefault="00000000" w:rsidP="00DC659F">
      <w:pPr>
        <w:pStyle w:val="PlainText"/>
        <w:jc w:val="both"/>
        <w:rPr>
          <w:del w:id="1934" w:author="artin majdi" w:date="2023-05-09T02:58:00Z"/>
          <w:rFonts w:ascii="Avenir Next Condensed" w:hAnsi="Avenir Next Condensed" w:cs="Courier New"/>
          <w:sz w:val="24"/>
          <w:szCs w:val="24"/>
        </w:rPr>
      </w:pPr>
      <w:del w:id="1935" w:author="artin majdi" w:date="2023-05-09T02:58:00Z">
        <w:r w:rsidRPr="00304397">
          <w:rPr>
            <w:rFonts w:ascii="Avenir Next Condensed" w:hAnsi="Avenir Next Condensed" w:cs="Courier New"/>
            <w:sz w:val="24"/>
            <w:szCs w:val="24"/>
          </w:rPr>
          <w:delText xml:space="preserve">    </w:delText>
        </w:r>
      </w:del>
    </w:p>
    <w:p w14:paraId="7B503DC1" w14:textId="77777777" w:rsidR="00322588" w:rsidRPr="00304397" w:rsidRDefault="00322588" w:rsidP="00DC659F">
      <w:pPr>
        <w:jc w:val="both"/>
        <w:rPr>
          <w:ins w:id="1936" w:author="artin majdi" w:date="2023-05-09T02:58:00Z"/>
          <w:rFonts w:ascii="Avenir Next Condensed" w:hAnsi="Avenir Next Condensed"/>
          <w:szCs w:val="24"/>
        </w:rPr>
      </w:pPr>
    </w:p>
    <w:p w14:paraId="505E20EE" w14:textId="77777777" w:rsidR="00322588" w:rsidRPr="00304397" w:rsidRDefault="00322588" w:rsidP="00DC659F">
      <w:pPr>
        <w:jc w:val="both"/>
        <w:rPr>
          <w:ins w:id="1937" w:author="artin majdi" w:date="2023-05-09T02:58:00Z"/>
          <w:rFonts w:ascii="Avenir Next Condensed" w:hAnsi="Avenir Next Condensed"/>
          <w:szCs w:val="24"/>
        </w:rPr>
      </w:pPr>
    </w:p>
    <w:p w14:paraId="46222234" w14:textId="77777777" w:rsidR="00322588" w:rsidRPr="00304397" w:rsidRDefault="00322588" w:rsidP="00DC659F">
      <w:pPr>
        <w:jc w:val="both"/>
        <w:rPr>
          <w:ins w:id="1938" w:author="artin majdi" w:date="2023-05-09T02:58:00Z"/>
          <w:rFonts w:ascii="Avenir Next Condensed" w:hAnsi="Avenir Next Condensed"/>
          <w:szCs w:val="24"/>
        </w:rPr>
      </w:pPr>
    </w:p>
    <w:p w14:paraId="2686F344" w14:textId="77777777" w:rsidR="00322588" w:rsidRPr="00304397" w:rsidRDefault="00322588" w:rsidP="00DC659F">
      <w:pPr>
        <w:jc w:val="both"/>
        <w:rPr>
          <w:ins w:id="1939" w:author="artin majdi" w:date="2023-05-09T02:58:00Z"/>
          <w:rFonts w:ascii="Avenir Next Condensed" w:hAnsi="Avenir Next Condensed"/>
          <w:szCs w:val="24"/>
        </w:rPr>
      </w:pPr>
    </w:p>
    <w:p w14:paraId="222F5165"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lastRenderedPageBreak/>
        <w:t>\section{Availability of data and materials}</w:t>
      </w:r>
    </w:p>
    <w:p w14:paraId="0C52536E" w14:textId="73AC1D08"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The code can be found in \</w:t>
      </w:r>
      <w:proofErr w:type="spellStart"/>
      <w:del w:id="1940" w:author="artin majdi" w:date="2023-05-09T02:58:00Z">
        <w:r w:rsidR="00000000" w:rsidRPr="00304397">
          <w:rPr>
            <w:rFonts w:ascii="Avenir Next Condensed" w:hAnsi="Avenir Next Condensed" w:cs="Courier New"/>
            <w:szCs w:val="24"/>
          </w:rPr>
          <w:delText>url</w:delText>
        </w:r>
      </w:del>
      <w:ins w:id="1941" w:author="artin majdi" w:date="2023-05-09T02:58:00Z">
        <w:r w:rsidRPr="00304397">
          <w:rPr>
            <w:rFonts w:ascii="Avenir Next Condensed" w:hAnsi="Avenir Next Condensed"/>
            <w:szCs w:val="24"/>
          </w:rPr>
          <w:t>href</w:t>
        </w:r>
      </w:ins>
      <w:proofErr w:type="spellEnd"/>
      <w:r w:rsidRPr="00304397">
        <w:rPr>
          <w:rFonts w:ascii="Avenir Next Condensed" w:hAnsi="Avenir Next Condensed"/>
          <w:szCs w:val="24"/>
        </w:rPr>
        <w:t>{http://github.com/artinmajdi/crowdcertain</w:t>
      </w:r>
      <w:del w:id="1942" w:author="artin majdi" w:date="2023-05-09T02:58:00Z">
        <w:r w:rsidR="00000000" w:rsidRPr="00304397">
          <w:rPr>
            <w:rFonts w:ascii="Avenir Next Condensed" w:hAnsi="Avenir Next Condensed" w:cs="Courier New"/>
            <w:szCs w:val="24"/>
          </w:rPr>
          <w:delText>.}</w:delText>
        </w:r>
      </w:del>
      <w:ins w:id="1943" w:author="artin majdi" w:date="2023-05-09T02:58:00Z">
        <w:r w:rsidRPr="00304397">
          <w:rPr>
            <w:rFonts w:ascii="Avenir Next Condensed" w:hAnsi="Avenir Next Condensed"/>
            <w:szCs w:val="24"/>
          </w:rPr>
          <w:t>}{crowd-certain}</w:t>
        </w:r>
      </w:ins>
    </w:p>
    <w:p w14:paraId="4D575E3B" w14:textId="2CE2BF68" w:rsidR="00322588" w:rsidRPr="00304397" w:rsidRDefault="00000000" w:rsidP="00DC659F">
      <w:pPr>
        <w:jc w:val="both"/>
        <w:rPr>
          <w:rFonts w:ascii="Avenir Next Condensed" w:hAnsi="Avenir Next Condensed"/>
          <w:szCs w:val="24"/>
        </w:rPr>
      </w:pPr>
      <w:del w:id="1944" w:author="artin majdi" w:date="2023-05-09T02:58:00Z">
        <w:r w:rsidRPr="00304397">
          <w:rPr>
            <w:rFonts w:ascii="Avenir Next Condensed" w:hAnsi="Avenir Next Condensed" w:cs="Courier New"/>
            <w:szCs w:val="24"/>
          </w:rPr>
          <w:delText xml:space="preserve">    </w:delText>
        </w:r>
      </w:del>
    </w:p>
    <w:p w14:paraId="2BC6CAE9"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\section{Appendices}</w:t>
      </w:r>
    </w:p>
    <w:p w14:paraId="04631F72"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\section{List of abbreviations}</w:t>
      </w:r>
    </w:p>
    <w:p w14:paraId="69BA00E0"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\section{Competing interests}</w:t>
      </w:r>
    </w:p>
    <w:p w14:paraId="1FC06E83" w14:textId="77777777"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\section{Acknowledgements}</w:t>
      </w:r>
    </w:p>
    <w:p w14:paraId="11D5CA3B" w14:textId="77777777" w:rsidR="003A1683" w:rsidRPr="00304397" w:rsidRDefault="00000000" w:rsidP="00DC659F">
      <w:pPr>
        <w:pStyle w:val="PlainText"/>
        <w:jc w:val="both"/>
        <w:rPr>
          <w:del w:id="1945" w:author="artin majdi" w:date="2023-05-09T02:58:00Z"/>
          <w:rFonts w:ascii="Avenir Next Condensed" w:hAnsi="Avenir Next Condensed" w:cs="Courier New"/>
          <w:sz w:val="24"/>
          <w:szCs w:val="24"/>
        </w:rPr>
      </w:pPr>
      <w:del w:id="1946" w:author="artin majdi" w:date="2023-05-09T02:58:00Z">
        <w:r w:rsidRPr="00304397">
          <w:rPr>
            <w:rFonts w:ascii="Avenir Next Condensed" w:hAnsi="Avenir Next Condensed" w:cs="Courier New"/>
            <w:sz w:val="24"/>
            <w:szCs w:val="24"/>
          </w:rPr>
          <w:delText xml:space="preserve">    </w:delText>
        </w:r>
      </w:del>
    </w:p>
    <w:p w14:paraId="51BBFDEB" w14:textId="77777777" w:rsidR="003A1683" w:rsidRPr="00304397" w:rsidRDefault="003A1683" w:rsidP="00DC659F">
      <w:pPr>
        <w:pStyle w:val="PlainText"/>
        <w:jc w:val="both"/>
        <w:rPr>
          <w:del w:id="1947" w:author="artin majdi" w:date="2023-05-09T02:58:00Z"/>
          <w:rFonts w:ascii="Avenir Next Condensed" w:hAnsi="Avenir Next Condensed" w:cs="Courier New"/>
          <w:sz w:val="24"/>
          <w:szCs w:val="24"/>
        </w:rPr>
      </w:pPr>
    </w:p>
    <w:p w14:paraId="3408FAF6" w14:textId="77777777" w:rsidR="0026271C" w:rsidRPr="00304397" w:rsidRDefault="0026271C" w:rsidP="00DC659F">
      <w:pPr>
        <w:pStyle w:val="PlainText"/>
        <w:jc w:val="both"/>
        <w:rPr>
          <w:del w:id="1948" w:author="artin majdi" w:date="2023-05-09T02:58:00Z"/>
          <w:rFonts w:ascii="Avenir Next Condensed" w:hAnsi="Avenir Next Condensed" w:cs="Courier New"/>
          <w:sz w:val="24"/>
          <w:szCs w:val="24"/>
        </w:rPr>
      </w:pPr>
    </w:p>
    <w:p w14:paraId="579079FF" w14:textId="77777777" w:rsidR="0028309C" w:rsidRPr="00304397" w:rsidRDefault="0028309C" w:rsidP="00DC659F">
      <w:pPr>
        <w:pStyle w:val="PlainText"/>
        <w:jc w:val="both"/>
        <w:rPr>
          <w:del w:id="1949" w:author="artin majdi" w:date="2023-05-09T02:58:00Z"/>
          <w:rFonts w:ascii="Avenir Next Condensed" w:hAnsi="Avenir Next Condensed" w:cs="Courier New"/>
          <w:sz w:val="24"/>
          <w:szCs w:val="24"/>
        </w:rPr>
      </w:pPr>
    </w:p>
    <w:p w14:paraId="5CA5022D" w14:textId="77777777" w:rsidR="0028309C" w:rsidRPr="00304397" w:rsidRDefault="0028309C" w:rsidP="00DC659F">
      <w:pPr>
        <w:pStyle w:val="PlainText"/>
        <w:jc w:val="both"/>
        <w:rPr>
          <w:del w:id="1950" w:author="artin majdi" w:date="2023-05-09T02:58:00Z"/>
          <w:rFonts w:ascii="Avenir Next Condensed" w:hAnsi="Avenir Next Condensed" w:cs="Courier New"/>
          <w:sz w:val="24"/>
          <w:szCs w:val="24"/>
        </w:rPr>
      </w:pPr>
    </w:p>
    <w:p w14:paraId="415170AF" w14:textId="77777777" w:rsidR="0028309C" w:rsidRPr="00304397" w:rsidRDefault="0028309C" w:rsidP="00DC659F">
      <w:pPr>
        <w:pStyle w:val="PlainText"/>
        <w:jc w:val="both"/>
        <w:rPr>
          <w:del w:id="1951" w:author="artin majdi" w:date="2023-05-09T02:58:00Z"/>
          <w:rFonts w:ascii="Avenir Next Condensed" w:hAnsi="Avenir Next Condensed" w:cs="Courier New"/>
          <w:sz w:val="24"/>
          <w:szCs w:val="24"/>
        </w:rPr>
      </w:pPr>
    </w:p>
    <w:p w14:paraId="6C5CB879" w14:textId="77777777" w:rsidR="0028309C" w:rsidRPr="00304397" w:rsidRDefault="0028309C" w:rsidP="00DC659F">
      <w:pPr>
        <w:pStyle w:val="PlainText"/>
        <w:jc w:val="both"/>
        <w:rPr>
          <w:del w:id="1952" w:author="artin majdi" w:date="2023-05-09T02:58:00Z"/>
          <w:rFonts w:ascii="Avenir Next Condensed" w:hAnsi="Avenir Next Condensed" w:cs="Courier New"/>
          <w:sz w:val="24"/>
          <w:szCs w:val="24"/>
        </w:rPr>
      </w:pPr>
    </w:p>
    <w:p w14:paraId="345C68F7" w14:textId="77777777" w:rsidR="00322588" w:rsidRPr="00304397" w:rsidRDefault="00322588" w:rsidP="00DC659F">
      <w:pPr>
        <w:jc w:val="both"/>
        <w:rPr>
          <w:ins w:id="1953" w:author="artin majdi" w:date="2023-05-09T02:58:00Z"/>
          <w:rFonts w:ascii="Avenir Next Condensed" w:hAnsi="Avenir Next Condensed"/>
          <w:szCs w:val="24"/>
        </w:rPr>
      </w:pPr>
    </w:p>
    <w:p w14:paraId="5833893F" w14:textId="72E99760" w:rsidR="00322588" w:rsidRPr="00304397" w:rsidRDefault="00322588" w:rsidP="00DC659F">
      <w:pPr>
        <w:jc w:val="both"/>
        <w:rPr>
          <w:rFonts w:ascii="Avenir Next Condensed" w:hAnsi="Avenir Next Condensed"/>
          <w:szCs w:val="24"/>
        </w:rPr>
      </w:pPr>
      <w:ins w:id="1954" w:author="artin majdi" w:date="2023-05-09T02:58:00Z">
        <w:r w:rsidRPr="00304397">
          <w:rPr>
            <w:rFonts w:ascii="Avenir Next Condensed" w:hAnsi="Avenir Next Condensed"/>
            <w:szCs w:val="24"/>
          </w:rPr>
          <w:t xml:space="preserve">% </w:t>
        </w:r>
      </w:ins>
      <w:r w:rsidRPr="00304397">
        <w:rPr>
          <w:rFonts w:ascii="Avenir Next Condensed" w:hAnsi="Avenir Next Condensed"/>
          <w:szCs w:val="24"/>
        </w:rPr>
        <w:t>\</w:t>
      </w:r>
      <w:proofErr w:type="spellStart"/>
      <w:r w:rsidRPr="00304397">
        <w:rPr>
          <w:rFonts w:ascii="Avenir Next Condensed" w:hAnsi="Avenir Next Condensed"/>
          <w:szCs w:val="24"/>
        </w:rPr>
        <w:t>bibliographystyle</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bst</w:t>
      </w:r>
      <w:proofErr w:type="spellEnd"/>
      <w:r w:rsidRPr="00304397">
        <w:rPr>
          <w:rFonts w:ascii="Avenir Next Condensed" w:hAnsi="Avenir Next Condensed"/>
          <w:szCs w:val="24"/>
        </w:rPr>
        <w:t>/</w:t>
      </w:r>
      <w:proofErr w:type="spellStart"/>
      <w:r w:rsidRPr="00304397">
        <w:rPr>
          <w:rFonts w:ascii="Avenir Next Condensed" w:hAnsi="Avenir Next Condensed"/>
          <w:szCs w:val="24"/>
        </w:rPr>
        <w:t>sn</w:t>
      </w:r>
      <w:proofErr w:type="spellEnd"/>
      <w:r w:rsidRPr="00304397">
        <w:rPr>
          <w:rFonts w:ascii="Avenir Next Condensed" w:hAnsi="Avenir Next Condensed"/>
          <w:szCs w:val="24"/>
        </w:rPr>
        <w:t>-aps}</w:t>
      </w:r>
      <w:del w:id="1955" w:author="artin majdi" w:date="2023-05-09T02:58:00Z">
        <w:r w:rsidR="0028309C" w:rsidRPr="00304397">
          <w:rPr>
            <w:rFonts w:ascii="Avenir Next Condensed" w:hAnsi="Avenir Next Condensed" w:cs="Courier New"/>
            <w:szCs w:val="24"/>
          </w:rPr>
          <w:delText xml:space="preserve"> </w:delText>
        </w:r>
      </w:del>
    </w:p>
    <w:p w14:paraId="4C251498" w14:textId="066123DB" w:rsidR="00322588" w:rsidRPr="00304397" w:rsidRDefault="0028309C" w:rsidP="00DC659F">
      <w:pPr>
        <w:jc w:val="both"/>
        <w:rPr>
          <w:rFonts w:ascii="Avenir Next Condensed" w:hAnsi="Avenir Next Condensed"/>
          <w:szCs w:val="24"/>
        </w:rPr>
      </w:pPr>
      <w:del w:id="1956" w:author="artin majdi" w:date="2023-05-09T02:58:00Z">
        <w:r w:rsidRPr="00304397">
          <w:rPr>
            <w:rFonts w:ascii="Avenir Next Condensed" w:hAnsi="Avenir Next Condensed" w:cs="Courier New"/>
            <w:szCs w:val="24"/>
          </w:rPr>
          <w:delText xml:space="preserve">% </w:delText>
        </w:r>
      </w:del>
      <w:r w:rsidR="00322588" w:rsidRPr="00304397">
        <w:rPr>
          <w:rFonts w:ascii="Avenir Next Condensed" w:hAnsi="Avenir Next Condensed"/>
          <w:szCs w:val="24"/>
        </w:rPr>
        <w:t>\</w:t>
      </w:r>
      <w:proofErr w:type="spellStart"/>
      <w:r w:rsidR="00322588" w:rsidRPr="00304397">
        <w:rPr>
          <w:rFonts w:ascii="Avenir Next Condensed" w:hAnsi="Avenir Next Condensed"/>
          <w:szCs w:val="24"/>
        </w:rPr>
        <w:t>bibliographystyle</w:t>
      </w:r>
      <w:proofErr w:type="spellEnd"/>
      <w:r w:rsidR="00322588" w:rsidRPr="00304397">
        <w:rPr>
          <w:rFonts w:ascii="Avenir Next Condensed" w:hAnsi="Avenir Next Condensed"/>
          <w:szCs w:val="24"/>
        </w:rPr>
        <w:t>{</w:t>
      </w:r>
      <w:proofErr w:type="spellStart"/>
      <w:r w:rsidR="00322588" w:rsidRPr="00304397">
        <w:rPr>
          <w:rFonts w:ascii="Avenir Next Condensed" w:hAnsi="Avenir Next Condensed"/>
          <w:szCs w:val="24"/>
        </w:rPr>
        <w:t>apalike</w:t>
      </w:r>
      <w:proofErr w:type="spellEnd"/>
      <w:r w:rsidR="00322588" w:rsidRPr="00304397">
        <w:rPr>
          <w:rFonts w:ascii="Avenir Next Condensed" w:hAnsi="Avenir Next Condensed"/>
          <w:szCs w:val="24"/>
        </w:rPr>
        <w:t>}</w:t>
      </w:r>
    </w:p>
    <w:p w14:paraId="4593FBD6" w14:textId="57A94446" w:rsidR="00322588" w:rsidRPr="00304397" w:rsidRDefault="00322588" w:rsidP="00DC659F">
      <w:pPr>
        <w:jc w:val="both"/>
        <w:rPr>
          <w:rFonts w:ascii="Avenir Next Condensed" w:hAnsi="Avenir Next Condensed"/>
          <w:szCs w:val="24"/>
        </w:rPr>
      </w:pPr>
      <w:r w:rsidRPr="00304397">
        <w:rPr>
          <w:rFonts w:ascii="Avenir Next Condensed" w:hAnsi="Avenir Next Condensed"/>
          <w:szCs w:val="24"/>
        </w:rPr>
        <w:t>\bibliography{</w:t>
      </w:r>
      <w:del w:id="1957" w:author="artin majdi" w:date="2023-05-09T02:58:00Z">
        <w:r w:rsidR="0028309C" w:rsidRPr="00304397">
          <w:rPr>
            <w:rFonts w:ascii="Avenir Next Condensed" w:hAnsi="Avenir Next Condensed" w:cs="Courier New"/>
            <w:szCs w:val="24"/>
          </w:rPr>
          <w:delText>article</w:delText>
        </w:r>
      </w:del>
      <w:ins w:id="1958" w:author="artin majdi" w:date="2023-05-09T02:58:00Z">
        <w:r w:rsidRPr="00304397">
          <w:rPr>
            <w:rFonts w:ascii="Avenir Next Condensed" w:hAnsi="Avenir Next Condensed"/>
            <w:szCs w:val="24"/>
          </w:rPr>
          <w:t>other/references, other/</w:t>
        </w:r>
        <w:proofErr w:type="spellStart"/>
        <w:r w:rsidRPr="00304397">
          <w:rPr>
            <w:rFonts w:ascii="Avenir Next Condensed" w:hAnsi="Avenir Next Condensed"/>
            <w:szCs w:val="24"/>
          </w:rPr>
          <w:t>Better_BibLaTeX_Zotero</w:t>
        </w:r>
      </w:ins>
      <w:proofErr w:type="spellEnd"/>
      <w:r w:rsidRPr="00304397">
        <w:rPr>
          <w:rFonts w:ascii="Avenir Next Condensed" w:hAnsi="Avenir Next Condensed"/>
          <w:szCs w:val="24"/>
        </w:rPr>
        <w:t>}</w:t>
      </w:r>
    </w:p>
    <w:p w14:paraId="13AD28B8" w14:textId="77777777" w:rsidR="0028309C" w:rsidRPr="00304397" w:rsidRDefault="0028309C" w:rsidP="00DC659F">
      <w:pPr>
        <w:pStyle w:val="PlainText"/>
        <w:jc w:val="both"/>
        <w:rPr>
          <w:del w:id="1959" w:author="artin majdi" w:date="2023-05-09T02:58:00Z"/>
          <w:rFonts w:ascii="Avenir Next Condensed" w:hAnsi="Avenir Next Condensed" w:cs="Courier New"/>
          <w:sz w:val="24"/>
          <w:szCs w:val="24"/>
        </w:rPr>
      </w:pPr>
      <w:del w:id="1960" w:author="artin majdi" w:date="2023-05-09T02:58:00Z">
        <w:r w:rsidRPr="00304397">
          <w:rPr>
            <w:rFonts w:ascii="Avenir Next Condensed" w:hAnsi="Avenir Next Condensed" w:cs="Courier New"/>
            <w:sz w:val="24"/>
            <w:szCs w:val="24"/>
          </w:rPr>
          <w:delText xml:space="preserve"> % \bibliography{\jobname}</w:delText>
        </w:r>
      </w:del>
    </w:p>
    <w:p w14:paraId="74FFD4E9" w14:textId="77777777" w:rsidR="0028309C" w:rsidRPr="00304397" w:rsidRDefault="0028309C" w:rsidP="00DC659F">
      <w:pPr>
        <w:pStyle w:val="PlainText"/>
        <w:jc w:val="both"/>
        <w:rPr>
          <w:del w:id="1961" w:author="artin majdi" w:date="2023-05-09T02:58:00Z"/>
          <w:rFonts w:ascii="Avenir Next Condensed" w:hAnsi="Avenir Next Condensed" w:cs="Courier New"/>
          <w:sz w:val="24"/>
          <w:szCs w:val="24"/>
        </w:rPr>
      </w:pPr>
      <w:del w:id="1962" w:author="artin majdi" w:date="2023-05-09T02:58:00Z">
        <w:r w:rsidRPr="00304397">
          <w:rPr>
            <w:rFonts w:ascii="Avenir Next Condensed" w:hAnsi="Avenir Next Condensed" w:cs="Courier New"/>
            <w:sz w:val="24"/>
            <w:szCs w:val="24"/>
          </w:rPr>
          <w:delText>%% if required, the content of .bbl file can be included here once bbl is generated</w:delText>
        </w:r>
      </w:del>
    </w:p>
    <w:p w14:paraId="1597E615" w14:textId="77777777" w:rsidR="0028309C" w:rsidRPr="00304397" w:rsidRDefault="0028309C" w:rsidP="00DC659F">
      <w:pPr>
        <w:pStyle w:val="PlainText"/>
        <w:jc w:val="both"/>
        <w:rPr>
          <w:del w:id="1963" w:author="artin majdi" w:date="2023-05-09T02:58:00Z"/>
          <w:rFonts w:ascii="Avenir Next Condensed" w:hAnsi="Avenir Next Condensed" w:cs="Courier New"/>
          <w:sz w:val="24"/>
          <w:szCs w:val="24"/>
        </w:rPr>
      </w:pPr>
      <w:del w:id="1964" w:author="artin majdi" w:date="2023-05-09T02:58:00Z">
        <w:r w:rsidRPr="00304397">
          <w:rPr>
            <w:rFonts w:ascii="Avenir Next Condensed" w:hAnsi="Avenir Next Condensed" w:cs="Courier New"/>
            <w:sz w:val="24"/>
            <w:szCs w:val="24"/>
          </w:rPr>
          <w:delText>%%\input sn-article.bbl</w:delText>
        </w:r>
      </w:del>
    </w:p>
    <w:p w14:paraId="7F627BC8" w14:textId="77777777" w:rsidR="0028309C" w:rsidRPr="00304397" w:rsidRDefault="0028309C" w:rsidP="00DC659F">
      <w:pPr>
        <w:pStyle w:val="PlainText"/>
        <w:jc w:val="both"/>
        <w:rPr>
          <w:del w:id="1965" w:author="artin majdi" w:date="2023-05-09T02:58:00Z"/>
          <w:rFonts w:ascii="Avenir Next Condensed" w:hAnsi="Avenir Next Condensed" w:cs="Courier New"/>
          <w:sz w:val="24"/>
          <w:szCs w:val="24"/>
        </w:rPr>
      </w:pPr>
      <w:del w:id="1966" w:author="artin majdi" w:date="2023-05-09T02:58:00Z">
        <w:r w:rsidRPr="00304397">
          <w:rPr>
            <w:rFonts w:ascii="Avenir Next Condensed" w:hAnsi="Avenir Next Condensed" w:cs="Courier New"/>
            <w:sz w:val="24"/>
            <w:szCs w:val="24"/>
          </w:rPr>
          <w:delText>%% Default %%</w:delText>
        </w:r>
      </w:del>
    </w:p>
    <w:p w14:paraId="0033A4CA" w14:textId="77777777" w:rsidR="0028309C" w:rsidRPr="00304397" w:rsidRDefault="0028309C" w:rsidP="00DC659F">
      <w:pPr>
        <w:pStyle w:val="PlainText"/>
        <w:jc w:val="both"/>
        <w:rPr>
          <w:del w:id="1967" w:author="artin majdi" w:date="2023-05-09T02:58:00Z"/>
          <w:rFonts w:ascii="Avenir Next Condensed" w:hAnsi="Avenir Next Condensed" w:cs="Courier New"/>
          <w:sz w:val="24"/>
          <w:szCs w:val="24"/>
        </w:rPr>
      </w:pPr>
      <w:del w:id="1968" w:author="artin majdi" w:date="2023-05-09T02:58:00Z">
        <w:r w:rsidRPr="00304397">
          <w:rPr>
            <w:rFonts w:ascii="Avenir Next Condensed" w:hAnsi="Avenir Next Condensed" w:cs="Courier New"/>
            <w:sz w:val="24"/>
            <w:szCs w:val="24"/>
          </w:rPr>
          <w:delText>%%\input sn-sample-bib.tex%</w:delText>
        </w:r>
      </w:del>
    </w:p>
    <w:p w14:paraId="58459A0B" w14:textId="77777777" w:rsidR="0028309C" w:rsidRPr="00304397" w:rsidRDefault="0028309C" w:rsidP="00DC659F">
      <w:pPr>
        <w:pStyle w:val="PlainText"/>
        <w:jc w:val="both"/>
        <w:rPr>
          <w:del w:id="1969" w:author="artin majdi" w:date="2023-05-09T02:58:00Z"/>
          <w:rFonts w:ascii="Avenir Next Condensed" w:hAnsi="Avenir Next Condensed" w:cs="Courier New"/>
          <w:sz w:val="24"/>
          <w:szCs w:val="24"/>
        </w:rPr>
      </w:pPr>
      <w:del w:id="1970" w:author="artin majdi" w:date="2023-05-09T02:58:00Z">
        <w:r w:rsidRPr="00304397">
          <w:rPr>
            <w:rFonts w:ascii="Avenir Next Condensed" w:hAnsi="Avenir Next Condensed" w:cs="Courier New"/>
            <w:sz w:val="24"/>
            <w:szCs w:val="24"/>
          </w:rPr>
          <w:delText>\lipsum[2]</w:delText>
        </w:r>
      </w:del>
    </w:p>
    <w:p w14:paraId="59311ACE" w14:textId="77777777" w:rsidR="00322588" w:rsidRPr="00304397" w:rsidRDefault="00322588" w:rsidP="00DC659F">
      <w:pPr>
        <w:jc w:val="both"/>
        <w:rPr>
          <w:ins w:id="1971" w:author="artin majdi" w:date="2023-05-09T02:58:00Z"/>
          <w:rFonts w:ascii="Avenir Next Condensed" w:hAnsi="Avenir Next Condensed"/>
          <w:szCs w:val="24"/>
        </w:rPr>
      </w:pPr>
    </w:p>
    <w:p w14:paraId="4BDE376A" w14:textId="77777777" w:rsidR="00322588" w:rsidRPr="00304397" w:rsidRDefault="00322588" w:rsidP="00DC659F">
      <w:pPr>
        <w:jc w:val="both"/>
        <w:rPr>
          <w:ins w:id="1972" w:author="artin majdi" w:date="2023-05-09T02:58:00Z"/>
          <w:rFonts w:ascii="Avenir Next Condensed" w:hAnsi="Avenir Next Condensed"/>
          <w:szCs w:val="24"/>
        </w:rPr>
      </w:pPr>
    </w:p>
    <w:p w14:paraId="22714F14" w14:textId="77777777" w:rsidR="0028309C" w:rsidRPr="00304397" w:rsidRDefault="00322588" w:rsidP="00DC659F">
      <w:pPr>
        <w:pStyle w:val="PlainText"/>
        <w:jc w:val="both"/>
        <w:rPr>
          <w:del w:id="1973" w:author="artin majdi" w:date="2023-05-09T02:58:00Z"/>
          <w:rFonts w:ascii="Avenir Next Condensed" w:hAnsi="Avenir Next Condensed" w:cs="Courier New"/>
          <w:sz w:val="24"/>
          <w:szCs w:val="24"/>
        </w:rPr>
      </w:pPr>
      <w:r w:rsidRPr="003F01D3">
        <w:rPr>
          <w:rFonts w:ascii="Avenir Next Condensed" w:hAnsi="Avenir Next Condensed"/>
          <w:sz w:val="24"/>
          <w:szCs w:val="24"/>
        </w:rPr>
        <w:t>\end{document}</w:t>
      </w:r>
    </w:p>
    <w:p w14:paraId="5AF2FF7C" w14:textId="6FF376F9" w:rsidR="00666FD2" w:rsidRPr="003F01D3" w:rsidRDefault="00666FD2" w:rsidP="00DC659F">
      <w:pPr>
        <w:jc w:val="both"/>
        <w:rPr>
          <w:rFonts w:ascii="Avenir Next Condensed" w:hAnsi="Avenir Next Condensed"/>
          <w:szCs w:val="24"/>
        </w:rPr>
      </w:pPr>
    </w:p>
    <w:sectPr w:rsidR="00666FD2" w:rsidRPr="003F01D3" w:rsidSect="00286F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5" w:author="Rodriguez, Jeffrey J - (jjrodrig)" w:date="2023-04-22T20:28:00Z" w:initials="RJJ(">
    <w:p w14:paraId="47DA4D6B" w14:textId="77777777" w:rsidR="0028309C" w:rsidRDefault="0028309C" w:rsidP="0028309C">
      <w:pPr>
        <w:pStyle w:val="CommentText"/>
      </w:pPr>
      <w:r>
        <w:rPr>
          <w:rStyle w:val="CommentReference"/>
        </w:rPr>
        <w:annotationRef/>
      </w:r>
      <w:r>
        <w:t xml:space="preserve">This implies that it may not achieve the goal. Do the results show that it provides a more accurate and reliable aggregation, or not? </w:t>
      </w:r>
    </w:p>
  </w:comment>
  <w:comment w:id="438" w:author="Rodriguez, Jeffrey J - (jjrodrig)" w:date="2023-04-22T20:32:00Z" w:initials="RJJ(">
    <w:p w14:paraId="02DCB301" w14:textId="77777777" w:rsidR="0028309C" w:rsidRDefault="0028309C" w:rsidP="0028309C">
      <w:pPr>
        <w:pStyle w:val="CommentText"/>
      </w:pPr>
      <w:r>
        <w:rPr>
          <w:rStyle w:val="CommentReference"/>
        </w:rPr>
        <w:annotationRef/>
      </w:r>
      <w:r>
        <w:t>Here, "accurate and reliable" implies that the results section will show results for accuracy and also results for reliability. Hopefully, the results section shows quantitative results for both.</w:t>
      </w:r>
    </w:p>
  </w:comment>
  <w:comment w:id="442" w:author="Rodriguez, Jeffrey J - (jjrodrig)" w:date="2023-04-22T13:29:00Z" w:initials="RJJ(">
    <w:p w14:paraId="4A0DEAAA" w14:textId="77777777" w:rsidR="0028309C" w:rsidRDefault="0028309C" w:rsidP="0028309C">
      <w:pPr>
        <w:pStyle w:val="CommentText"/>
      </w:pPr>
      <w:r>
        <w:rPr>
          <w:rStyle w:val="CommentReference"/>
        </w:rPr>
        <w:annotationRef/>
      </w:r>
      <w:r>
        <w:t>The previous sentence says Crowd-Certain is a single "method." Thus, "proposed method</w:t>
      </w:r>
      <w:r>
        <w:rPr>
          <w:b/>
          <w:bCs/>
        </w:rPr>
        <w:t>s</w:t>
      </w:r>
      <w:r>
        <w:t>" is confusing.</w:t>
      </w:r>
    </w:p>
  </w:comment>
  <w:comment w:id="445" w:author="Rodriguez, Jeffrey J - (jjrodrig)" w:date="2023-04-22T13:31:00Z" w:initials="RJJ(">
    <w:p w14:paraId="01DBB34C" w14:textId="77777777" w:rsidR="0028309C" w:rsidRDefault="0028309C" w:rsidP="0028309C">
      <w:pPr>
        <w:pStyle w:val="CommentText"/>
      </w:pPr>
      <w:r>
        <w:rPr>
          <w:rStyle w:val="CommentReference"/>
        </w:rPr>
        <w:annotationRef/>
      </w:r>
      <w:r>
        <w:t>The earlier sentence says Crowd-Certain is a single method. Confusing.</w:t>
      </w:r>
    </w:p>
  </w:comment>
  <w:comment w:id="447" w:author="Rodriguez, Jeffrey J - (jjrodrig)" w:date="2023-04-22T20:33:00Z" w:initials="RJJ(">
    <w:p w14:paraId="4F266ECF" w14:textId="77777777" w:rsidR="0028309C" w:rsidRDefault="0028309C" w:rsidP="0028309C">
      <w:pPr>
        <w:pStyle w:val="CommentText"/>
      </w:pPr>
      <w:r>
        <w:rPr>
          <w:rStyle w:val="CommentReference"/>
        </w:rPr>
        <w:annotationRef/>
      </w:r>
      <w:r>
        <w:t>This doesn't match "accuracy and reliable".</w:t>
      </w:r>
    </w:p>
  </w:comment>
  <w:comment w:id="451" w:author="Rodriguez, Jeffrey J - (jjrodrig)" w:date="2023-04-22T13:33:00Z" w:initials="RJJ(">
    <w:p w14:paraId="72E09866" w14:textId="77777777" w:rsidR="0028309C" w:rsidRDefault="0028309C" w:rsidP="0028309C">
      <w:pPr>
        <w:pStyle w:val="CommentText"/>
      </w:pPr>
      <w:r>
        <w:rPr>
          <w:rStyle w:val="CommentReference"/>
        </w:rPr>
        <w:annotationRef/>
      </w:r>
      <w:r>
        <w:t>Undefined term. Not sure what this means. Delete?</w:t>
      </w:r>
    </w:p>
  </w:comment>
  <w:comment w:id="464" w:author="Rodriguez, Jeffrey J - (jjrodrig)" w:date="2023-04-22T13:52:00Z" w:initials="RJJ(">
    <w:p w14:paraId="492365CC" w14:textId="77777777" w:rsidR="00B63324" w:rsidRDefault="00B63324">
      <w:pPr>
        <w:pStyle w:val="CommentText"/>
      </w:pPr>
      <w:r>
        <w:rPr>
          <w:rStyle w:val="CommentReference"/>
        </w:rPr>
        <w:annotationRef/>
      </w:r>
      <w:r>
        <w:t>Why is this needed? Normally, I would do</w:t>
      </w:r>
    </w:p>
    <w:p w14:paraId="6E052A82" w14:textId="77777777" w:rsidR="00B63324" w:rsidRDefault="00B63324" w:rsidP="003631E6">
      <w:pPr>
        <w:pStyle w:val="CommentText"/>
      </w:pPr>
      <w:r>
        <w:t>… new data~\cite{…}.</w:t>
      </w:r>
    </w:p>
  </w:comment>
  <w:comment w:id="493" w:author="Rodriguez, Jeffrey J - (jjrodrig)" w:date="2023-04-22T13:58:00Z" w:initials="RJJ(">
    <w:p w14:paraId="003A374C" w14:textId="77777777" w:rsidR="00F827C6" w:rsidRDefault="00F827C6" w:rsidP="00743076">
      <w:pPr>
        <w:pStyle w:val="CommentText"/>
      </w:pPr>
      <w:r>
        <w:rPr>
          <w:rStyle w:val="CommentReference"/>
        </w:rPr>
        <w:annotationRef/>
      </w:r>
      <w:r>
        <w:t>Singular?</w:t>
      </w:r>
    </w:p>
  </w:comment>
  <w:comment w:id="497" w:author="Rodriguez, Jeffrey J - (jjrodrig)" w:date="2023-04-22T20:30:00Z" w:initials="RJJ(">
    <w:p w14:paraId="7AAC1038" w14:textId="77777777" w:rsidR="00853901" w:rsidRDefault="00853901" w:rsidP="006B19B3">
      <w:pPr>
        <w:pStyle w:val="CommentText"/>
      </w:pPr>
      <w:r>
        <w:rPr>
          <w:rStyle w:val="CommentReference"/>
        </w:rPr>
        <w:annotationRef/>
      </w:r>
      <w:r>
        <w:t>?</w:t>
      </w:r>
    </w:p>
  </w:comment>
  <w:comment w:id="500" w:author="Rodriguez, Jeffrey J - (jjrodrig)" w:date="2023-04-22T20:33:00Z" w:initials="RJJ(">
    <w:p w14:paraId="5B201D71" w14:textId="77777777" w:rsidR="00853901" w:rsidRDefault="00853901" w:rsidP="00E178DD">
      <w:pPr>
        <w:pStyle w:val="CommentText"/>
      </w:pPr>
      <w:r>
        <w:rPr>
          <w:rStyle w:val="CommentReference"/>
        </w:rPr>
        <w:annotationRef/>
      </w:r>
      <w:r>
        <w:t>?</w:t>
      </w:r>
    </w:p>
  </w:comment>
  <w:comment w:id="506" w:author="Rodriguez, Jeffrey J - (jjrodrig)" w:date="2023-04-22T20:30:00Z" w:initials="RJJ(">
    <w:p w14:paraId="34862860" w14:textId="77777777" w:rsidR="00853901" w:rsidRDefault="00853901" w:rsidP="005D4145">
      <w:pPr>
        <w:pStyle w:val="CommentText"/>
      </w:pPr>
      <w:r>
        <w:rPr>
          <w:rStyle w:val="CommentReference"/>
        </w:rPr>
        <w:annotationRef/>
      </w:r>
      <w:r>
        <w:t>?</w:t>
      </w:r>
    </w:p>
  </w:comment>
  <w:comment w:id="509" w:author="Rodriguez, Jeffrey J - (jjrodrig)" w:date="2023-04-22T20:31:00Z" w:initials="RJJ(">
    <w:p w14:paraId="48B44197" w14:textId="77777777" w:rsidR="00853901" w:rsidRDefault="00853901" w:rsidP="00673F18">
      <w:pPr>
        <w:pStyle w:val="CommentText"/>
      </w:pPr>
      <w:r>
        <w:rPr>
          <w:rStyle w:val="CommentReference"/>
        </w:rPr>
        <w:annotationRef/>
      </w:r>
      <w:r>
        <w:t>?</w:t>
      </w:r>
    </w:p>
  </w:comment>
  <w:comment w:id="511" w:author="Rodriguez, Jeffrey J - (jjrodrig)" w:date="2023-04-22T20:31:00Z" w:initials="RJJ(">
    <w:p w14:paraId="671FC266" w14:textId="77777777" w:rsidR="00853901" w:rsidRDefault="00853901" w:rsidP="00841381">
      <w:pPr>
        <w:pStyle w:val="CommentText"/>
      </w:pPr>
      <w:r>
        <w:rPr>
          <w:rStyle w:val="CommentReference"/>
        </w:rPr>
        <w:annotationRef/>
      </w:r>
      <w:r>
        <w:t>?</w:t>
      </w:r>
    </w:p>
  </w:comment>
  <w:comment w:id="516" w:author="Rodriguez, Jeffrey J - (jjrodrig)" w:date="2023-04-22T20:31:00Z" w:initials="RJJ(">
    <w:p w14:paraId="55134232" w14:textId="77777777" w:rsidR="00853901" w:rsidRDefault="00853901" w:rsidP="00B45269">
      <w:pPr>
        <w:pStyle w:val="CommentText"/>
      </w:pPr>
      <w:r>
        <w:rPr>
          <w:rStyle w:val="CommentReference"/>
        </w:rPr>
        <w:annotationRef/>
      </w:r>
      <w:r>
        <w:t>?</w:t>
      </w:r>
    </w:p>
  </w:comment>
  <w:comment w:id="526" w:author="Rodriguez, Jeffrey J - (jjrodrig)" w:date="2023-04-22T19:42:00Z" w:initials="RJJ(">
    <w:p w14:paraId="3AE815FB" w14:textId="77777777" w:rsidR="002421B8" w:rsidRDefault="002421B8" w:rsidP="00635755">
      <w:pPr>
        <w:pStyle w:val="CommentText"/>
      </w:pPr>
      <w:r>
        <w:rPr>
          <w:rStyle w:val="CommentReference"/>
        </w:rPr>
        <w:annotationRef/>
      </w:r>
      <w:r>
        <w:t>After evaluating n samples, we could average the weights determined so far, and then freeze them. The frozen weights could be applied to new instances evaluated by the same set of annotators. Correct?</w:t>
      </w:r>
    </w:p>
  </w:comment>
  <w:comment w:id="535" w:author="Rodriguez, Jeffrey J - (jjrodrig)" w:date="2023-04-22T19:57:00Z" w:initials="RJJ(">
    <w:p w14:paraId="4843419F" w14:textId="77777777" w:rsidR="002071F6" w:rsidRDefault="002071F6" w:rsidP="00782055">
      <w:pPr>
        <w:pStyle w:val="CommentText"/>
      </w:pPr>
      <w:r>
        <w:rPr>
          <w:rStyle w:val="CommentReference"/>
        </w:rPr>
        <w:annotationRef/>
      </w:r>
      <w:r>
        <w:t>w is undefined</w:t>
      </w:r>
    </w:p>
  </w:comment>
  <w:comment w:id="537" w:author="Rodriguez, Jeffrey J - (jjrodrig)" w:date="2023-04-22T19:58:00Z" w:initials="RJJ(">
    <w:p w14:paraId="2456FC67" w14:textId="77777777" w:rsidR="00455F65" w:rsidRDefault="002071F6" w:rsidP="005523F6">
      <w:pPr>
        <w:pStyle w:val="CommentText"/>
      </w:pPr>
      <w:r>
        <w:rPr>
          <w:rStyle w:val="CommentReference"/>
        </w:rPr>
        <w:annotationRef/>
      </w:r>
      <w:r w:rsidR="00455F65">
        <w:t>Antecedent?</w:t>
      </w:r>
    </w:p>
  </w:comment>
  <w:comment w:id="547" w:author="Rodriguez, Jeffrey J - (jjrodrig)" w:date="2023-04-23T15:39:00Z" w:initials="RJJ(">
    <w:p w14:paraId="18636E7E" w14:textId="77777777" w:rsidR="009A2CAC" w:rsidRDefault="009A2CAC" w:rsidP="00BC0AE5">
      <w:pPr>
        <w:pStyle w:val="CommentText"/>
      </w:pPr>
      <w:r>
        <w:rPr>
          <w:rStyle w:val="CommentReference"/>
        </w:rPr>
        <w:annotationRef/>
      </w:r>
      <w:r>
        <w:t>Unclear which method this refers to. The next paragraph says there are "two different approaches."</w:t>
      </w:r>
    </w:p>
  </w:comment>
  <w:comment w:id="554" w:author="Rodriguez, Jeffrey J - (jjrodrig)" w:date="2023-04-22T20:01:00Z" w:initials="RJJ(">
    <w:p w14:paraId="01B1B0EF" w14:textId="77777777" w:rsidR="00455F65" w:rsidRDefault="00455F65" w:rsidP="00FD7678">
      <w:pPr>
        <w:pStyle w:val="CommentText"/>
      </w:pPr>
      <w:r>
        <w:rPr>
          <w:rStyle w:val="CommentReference"/>
        </w:rPr>
        <w:annotationRef/>
      </w:r>
      <w:r>
        <w:t>No antecedent.</w:t>
      </w:r>
    </w:p>
  </w:comment>
  <w:comment w:id="570" w:author="Rodriguez, Jeffrey J - (jjrodrig)" w:date="2023-04-22T20:48:00Z" w:initials="RJJ(">
    <w:p w14:paraId="7C3EE652" w14:textId="77777777" w:rsidR="000115AD" w:rsidRDefault="000115AD" w:rsidP="004A77BA">
      <w:pPr>
        <w:pStyle w:val="CommentText"/>
      </w:pPr>
      <w:r>
        <w:rPr>
          <w:rStyle w:val="CommentReference"/>
        </w:rPr>
        <w:annotationRef/>
      </w:r>
      <w:r>
        <w:t>This removes the bullets, which looks better.</w:t>
      </w:r>
    </w:p>
  </w:comment>
  <w:comment w:id="611" w:author="Rodriguez, Jeffrey J - (jjrodrig)" w:date="2023-04-22T21:07:00Z" w:initials="RJJ(">
    <w:p w14:paraId="7EB9A8C2" w14:textId="77777777" w:rsidR="00984495" w:rsidRDefault="00984495" w:rsidP="008F1CE1">
      <w:pPr>
        <w:pStyle w:val="CommentText"/>
      </w:pPr>
      <w:r>
        <w:rPr>
          <w:rStyle w:val="CommentReference"/>
        </w:rPr>
        <w:annotationRef/>
      </w:r>
      <w:r>
        <w:t>Unclear what this is used for.</w:t>
      </w:r>
    </w:p>
  </w:comment>
  <w:comment w:id="632" w:author="Rodriguez, Jeffrey J - (jjrodrig)" w:date="2023-04-22T21:09:00Z" w:initials="RJJ(">
    <w:p w14:paraId="300AB816" w14:textId="77777777" w:rsidR="00984495" w:rsidRDefault="00984495" w:rsidP="007434C2">
      <w:pPr>
        <w:pStyle w:val="CommentText"/>
      </w:pPr>
      <w:r>
        <w:rPr>
          <w:rStyle w:val="CommentReference"/>
        </w:rPr>
        <w:annotationRef/>
      </w:r>
      <w:r>
        <w:t>Unclear what these are used for.</w:t>
      </w:r>
    </w:p>
  </w:comment>
  <w:comment w:id="673" w:author="Rodriguez, Jeffrey J - (jjrodrig)" w:date="2023-04-22T21:14:00Z" w:initials="RJJ(">
    <w:p w14:paraId="2324597C" w14:textId="77777777" w:rsidR="008F3E15" w:rsidRDefault="008F3E15" w:rsidP="005A45A2">
      <w:pPr>
        <w:pStyle w:val="CommentText"/>
      </w:pPr>
      <w:r>
        <w:rPr>
          <w:rStyle w:val="CommentReference"/>
        </w:rPr>
        <w:annotationRef/>
      </w:r>
      <w:r>
        <w:t>Undefined term. Note that a receiver operating characteristic is not a thresholding technique.</w:t>
      </w:r>
    </w:p>
  </w:comment>
  <w:comment w:id="723" w:author="Rodriguez, Jeffrey J - (jjrodrig)" w:date="2023-04-23T11:14:00Z" w:initials="RJJ(">
    <w:p w14:paraId="48EAD3F5" w14:textId="77777777" w:rsidR="00AA1FD1" w:rsidRDefault="00AA1FD1" w:rsidP="00B22D0B">
      <w:pPr>
        <w:pStyle w:val="CommentText"/>
      </w:pPr>
      <w:r>
        <w:rPr>
          <w:rStyle w:val="CommentReference"/>
        </w:rPr>
        <w:annotationRef/>
      </w:r>
      <w:r>
        <w:t>Why are you using an array here? Seem unnecessary.</w:t>
      </w:r>
    </w:p>
  </w:comment>
  <w:comment w:id="729" w:author="Rodriguez, Jeffrey J - (jjrodrig)" w:date="2023-04-23T11:12:00Z" w:initials="RJJ(">
    <w:p w14:paraId="7D3F6B95" w14:textId="77777777" w:rsidR="00AA1FD1" w:rsidRDefault="00AA1FD1" w:rsidP="00A068D4">
      <w:pPr>
        <w:pStyle w:val="CommentText"/>
      </w:pPr>
      <w:r>
        <w:rPr>
          <w:rStyle w:val="CommentReference"/>
        </w:rPr>
        <w:annotationRef/>
      </w:r>
      <w:r>
        <w:t>I don't understand why you're not using the regular math font. Fix all other occurrences.</w:t>
      </w:r>
    </w:p>
  </w:comment>
  <w:comment w:id="768" w:author="Rodriguez, Jeffrey J - (jjrodrig)" w:date="2023-04-23T11:20:00Z" w:initials="RJJ(">
    <w:p w14:paraId="31476E58" w14:textId="77777777" w:rsidR="00535A29" w:rsidRDefault="002C451C" w:rsidP="00174A7C">
      <w:pPr>
        <w:pStyle w:val="CommentText"/>
      </w:pPr>
      <w:r>
        <w:rPr>
          <w:rStyle w:val="CommentReference"/>
        </w:rPr>
        <w:annotationRef/>
      </w:r>
      <w:r w:rsidR="00535A29">
        <w:t>Why  are you using hslash, which I've never seen  in a technical paper before? Also, it's undefined so far. So just say "R".</w:t>
      </w:r>
    </w:p>
  </w:comment>
  <w:comment w:id="770" w:author="Rodriguez, Jeffrey J - (jjrodrig)" w:date="2023-04-23T11:36:00Z" w:initials="RJJ(">
    <w:p w14:paraId="53149520" w14:textId="77777777" w:rsidR="004E6F93" w:rsidRDefault="004E6F93" w:rsidP="00206BC3">
      <w:pPr>
        <w:pStyle w:val="CommentText"/>
      </w:pPr>
      <w:r>
        <w:rPr>
          <w:rStyle w:val="CommentReference"/>
        </w:rPr>
        <w:annotationRef/>
      </w:r>
      <w:r>
        <w:t>Undefined so far.</w:t>
      </w:r>
    </w:p>
  </w:comment>
  <w:comment w:id="774" w:author="Rodriguez, Jeffrey J - (jjrodrig)" w:date="2023-04-23T11:38:00Z" w:initials="RJJ(">
    <w:p w14:paraId="0D7A2944" w14:textId="77777777" w:rsidR="004E6F93" w:rsidRDefault="004E6F93" w:rsidP="00915C39">
      <w:pPr>
        <w:pStyle w:val="CommentText"/>
      </w:pPr>
      <w:r>
        <w:rPr>
          <w:rStyle w:val="CommentReference"/>
        </w:rPr>
        <w:annotationRef/>
      </w:r>
      <w:r>
        <w:t>Explain the difference between risk and the error E that was mentioned above.</w:t>
      </w:r>
    </w:p>
  </w:comment>
  <w:comment w:id="778" w:author="Rodriguez, Jeffrey J - (jjrodrig)" w:date="2023-04-23T11:37:00Z" w:initials="RJJ(">
    <w:p w14:paraId="2199A2F1" w14:textId="77777777" w:rsidR="004E6F93" w:rsidRDefault="004E6F93" w:rsidP="00A07ADC">
      <w:pPr>
        <w:pStyle w:val="CommentText"/>
      </w:pPr>
      <w:r>
        <w:rPr>
          <w:rStyle w:val="CommentReference"/>
        </w:rPr>
        <w:annotationRef/>
      </w:r>
      <w:r>
        <w:t>Undefined. Is this the average loss over the whole dataset, or the loss over just the training data?</w:t>
      </w:r>
    </w:p>
  </w:comment>
  <w:comment w:id="796" w:author="Rodriguez, Jeffrey J - (jjrodrig)" w:date="2023-04-23T11:40:00Z" w:initials="RJJ(">
    <w:p w14:paraId="25BF43FA" w14:textId="77777777" w:rsidR="00535A29" w:rsidRDefault="00535A29" w:rsidP="00882BCB">
      <w:pPr>
        <w:pStyle w:val="CommentText"/>
      </w:pPr>
      <w:r>
        <w:rPr>
          <w:rStyle w:val="CommentReference"/>
        </w:rPr>
        <w:annotationRef/>
      </w:r>
      <w:r>
        <w:t>This seems false. But you haven't defined loss yet. If minimizing risk is the same as minimizing the training error, then lower risk does not necessarily indicate better generalization.</w:t>
      </w:r>
    </w:p>
  </w:comment>
  <w:comment w:id="805" w:author="Rodriguez, Jeffrey J - (jjrodrig)" w:date="2023-04-23T11:41:00Z" w:initials="RJJ(">
    <w:p w14:paraId="7F51F254" w14:textId="77777777" w:rsidR="00535A29" w:rsidRDefault="00535A29" w:rsidP="007868AC">
      <w:pPr>
        <w:pStyle w:val="CommentText"/>
      </w:pPr>
      <w:r>
        <w:rPr>
          <w:rStyle w:val="CommentReference"/>
        </w:rPr>
        <w:annotationRef/>
      </w:r>
      <w:r>
        <w:t>Be consistent. Sometimes you say "risk" and sometimes you say "empirical risk." This makes it seem that these are different. You explained above that we use empirical risk in practice, so you should just say "risk".</w:t>
      </w:r>
    </w:p>
  </w:comment>
  <w:comment w:id="812" w:author="Rodriguez, Jeffrey J - (jjrodrig)" w:date="2023-04-23T11:43:00Z" w:initials="RJJ(">
    <w:p w14:paraId="4A959B12" w14:textId="77777777" w:rsidR="00535A29" w:rsidRDefault="00535A29" w:rsidP="00BC2304">
      <w:pPr>
        <w:pStyle w:val="CommentText"/>
      </w:pPr>
      <w:r>
        <w:rPr>
          <w:rStyle w:val="CommentReference"/>
        </w:rPr>
        <w:annotationRef/>
      </w:r>
      <w:r>
        <w:t>This assumes that minimizing risk will improve generalization, which may not be true. See comment above.</w:t>
      </w:r>
    </w:p>
  </w:comment>
  <w:comment w:id="816" w:author="Rodriguez, Jeffrey J - (jjrodrig)" w:date="2023-04-23T11:44:00Z" w:initials="RJJ(">
    <w:p w14:paraId="5AB49032" w14:textId="77777777" w:rsidR="00535A29" w:rsidRDefault="00535A29" w:rsidP="00DB3422">
      <w:pPr>
        <w:pStyle w:val="CommentText"/>
      </w:pPr>
      <w:r>
        <w:rPr>
          <w:rStyle w:val="CommentReference"/>
        </w:rPr>
        <w:annotationRef/>
      </w:r>
      <w:r>
        <w:t>This is not a model selection approach.</w:t>
      </w:r>
    </w:p>
  </w:comment>
  <w:comment w:id="824" w:author="Rodriguez, Jeffrey J - (jjrodrig)" w:date="2023-04-23T11:48:00Z" w:initials="RJJ(">
    <w:p w14:paraId="52BE4824" w14:textId="77777777" w:rsidR="007E048D" w:rsidRDefault="00535A29" w:rsidP="00422BD4">
      <w:pPr>
        <w:pStyle w:val="CommentText"/>
      </w:pPr>
      <w:r>
        <w:rPr>
          <w:rStyle w:val="CommentReference"/>
        </w:rPr>
        <w:annotationRef/>
      </w:r>
      <w:r w:rsidR="007E048D">
        <w:t>Why are you using two names - model and predictor? Try to be consistent. So far, you've been using "model." Also, you haven't explained what you mean by "model" or "predictor." Also, you haven't said that your label aggregation system involve neural networks.</w:t>
      </w:r>
    </w:p>
  </w:comment>
  <w:comment w:id="835" w:author="Rodriguez, Jeffrey J - (jjrodrig)" w:date="2023-04-23T11:57:00Z" w:initials="RJJ(">
    <w:p w14:paraId="4FC2BEEA" w14:textId="77777777" w:rsidR="00566B36" w:rsidRDefault="00566B36" w:rsidP="00C52D88">
      <w:pPr>
        <w:pStyle w:val="CommentText"/>
      </w:pPr>
      <w:r>
        <w:rPr>
          <w:rStyle w:val="CommentReference"/>
        </w:rPr>
        <w:annotationRef/>
      </w:r>
      <w:r>
        <w:t>You need to say whether this is calculated over just the training data or training + test data.</w:t>
      </w:r>
    </w:p>
  </w:comment>
  <w:comment w:id="860" w:author="Rodriguez, Jeffrey J - (jjrodrig)" w:date="2023-04-23T11:55:00Z" w:initials="RJJ(">
    <w:p w14:paraId="58A96C24" w14:textId="77777777" w:rsidR="007E048D" w:rsidRDefault="007E048D" w:rsidP="00255710">
      <w:pPr>
        <w:pStyle w:val="CommentText"/>
      </w:pPr>
      <w:r>
        <w:rPr>
          <w:rStyle w:val="CommentReference"/>
        </w:rPr>
        <w:annotationRef/>
      </w:r>
      <w:r>
        <w:t>Since you've already explained that empirical risk is what we must use in practice, Let's just say "R".</w:t>
      </w:r>
    </w:p>
  </w:comment>
  <w:comment w:id="956" w:author="Rodriguez, Jeffrey J - (jjrodrig)" w:date="2023-04-23T12:00:00Z" w:initials="RJJ(">
    <w:p w14:paraId="17A99C4E" w14:textId="77777777" w:rsidR="006523B1" w:rsidRDefault="006523B1" w:rsidP="009D556D">
      <w:pPr>
        <w:pStyle w:val="CommentText"/>
      </w:pPr>
      <w:r>
        <w:rPr>
          <w:rStyle w:val="CommentReference"/>
        </w:rPr>
        <w:annotationRef/>
      </w:r>
      <w:r>
        <w:t>Alternatively: Annotators'</w:t>
      </w:r>
    </w:p>
  </w:comment>
  <w:comment w:id="960" w:author="Rodriguez, Jeffrey J - (jjrodrig)" w:date="2023-04-23T15:38:00Z" w:initials="RJJ(">
    <w:p w14:paraId="1703128F" w14:textId="77777777" w:rsidR="009A2CAC" w:rsidRDefault="00BA7354" w:rsidP="00A0132D">
      <w:pPr>
        <w:pStyle w:val="CommentText"/>
      </w:pPr>
      <w:r>
        <w:rPr>
          <w:rStyle w:val="CommentReference"/>
        </w:rPr>
        <w:annotationRef/>
      </w:r>
      <w:r w:rsidR="009A2CAC">
        <w:t>Unclear which technique this refers to.  Par. 3 of sect. 2 proposes "two different approaches."  Fix other occurrences of "proposed technique".</w:t>
      </w:r>
    </w:p>
  </w:comment>
  <w:comment w:id="980" w:author="Rodriguez, Jeffrey J - (jjrodrig)" w:date="2023-04-23T15:57:00Z" w:initials="RJJ(">
    <w:p w14:paraId="6F63DA90" w14:textId="77777777" w:rsidR="00EA34B4" w:rsidRDefault="00622027" w:rsidP="003776FD">
      <w:pPr>
        <w:pStyle w:val="CommentText"/>
      </w:pPr>
      <w:r>
        <w:rPr>
          <w:rStyle w:val="CommentReference"/>
        </w:rPr>
        <w:annotationRef/>
      </w:r>
      <w:r w:rsidR="00EA34B4">
        <w:t>This may conflict with the previous par., which said that there's a different prob. distrib. for each class. I.e., you may need to generate a different random number for each class. Need to think about this.</w:t>
      </w:r>
    </w:p>
  </w:comment>
  <w:comment w:id="991" w:author="Rodriguez, Jeffrey J - (jjrodrig)" w:date="2023-04-23T15:59:00Z" w:initials="RJJ(">
    <w:p w14:paraId="7797A6AF" w14:textId="77777777" w:rsidR="00EA34B4" w:rsidRDefault="00EA34B4" w:rsidP="00611EBE">
      <w:pPr>
        <w:pStyle w:val="CommentText"/>
      </w:pPr>
      <w:r>
        <w:rPr>
          <w:rStyle w:val="CommentReference"/>
        </w:rPr>
        <w:annotationRef/>
      </w:r>
      <w:r>
        <w:t>Should this also depend on k so that they are independent? See previous comment.</w:t>
      </w:r>
    </w:p>
  </w:comment>
  <w:comment w:id="1011" w:author="Rodriguez, Jeffrey J - (jjrodrig)" w:date="2023-04-23T16:02:00Z" w:initials="RJJ(">
    <w:p w14:paraId="09AA3EDB" w14:textId="77777777" w:rsidR="00EA34B4" w:rsidRDefault="00EA34B4" w:rsidP="00DB2951">
      <w:pPr>
        <w:pStyle w:val="CommentText"/>
      </w:pPr>
      <w:r>
        <w:rPr>
          <w:rStyle w:val="CommentReference"/>
        </w:rPr>
        <w:annotationRef/>
      </w:r>
      <w:r>
        <w:t>This has not been discussed yet. Explain the structure of the dataset. Explain why it is 1D instead of 2D. Why didn't you generate 2D data? In the glossary of symbols, you said "image X^{(i)}", so this is conflicting.</w:t>
      </w:r>
    </w:p>
  </w:comment>
  <w:comment w:id="1072" w:author="Rodriguez, Jeffrey J - (jjrodrig)" w:date="2023-04-23T16:44:00Z" w:initials="RJJ(">
    <w:p w14:paraId="7112A230" w14:textId="77777777" w:rsidR="00696D29" w:rsidRDefault="00696D29" w:rsidP="00532482">
      <w:pPr>
        <w:pStyle w:val="CommentText"/>
      </w:pPr>
      <w:r>
        <w:rPr>
          <w:rStyle w:val="CommentReference"/>
        </w:rPr>
        <w:annotationRef/>
      </w:r>
      <w:r>
        <w:t>It's unclear what this is saying. Are we proposing that we can replace the annotators with the classifiers? I thought the focus of the paper was label aggregation rather than automatic classification.</w:t>
      </w:r>
    </w:p>
  </w:comment>
  <w:comment w:id="1077" w:author="Rodriguez, Jeffrey J - (jjrodrig)" w:date="2023-04-23T16:45:00Z" w:initials="RJJ(">
    <w:p w14:paraId="6656FB33" w14:textId="77777777" w:rsidR="00696D29" w:rsidRDefault="00696D29" w:rsidP="00EA7220">
      <w:pPr>
        <w:pStyle w:val="CommentText"/>
      </w:pPr>
      <w:r>
        <w:rPr>
          <w:rStyle w:val="CommentReference"/>
        </w:rPr>
        <w:annotationRef/>
      </w:r>
      <w:r>
        <w:t>How does this ensure fairness?</w:t>
      </w:r>
    </w:p>
  </w:comment>
  <w:comment w:id="1130" w:author="Rodriguez, Jeffrey J - (jjrodrig)" w:date="2023-04-23T17:03:00Z" w:initials="RJJ(">
    <w:p w14:paraId="16C0319C" w14:textId="77777777" w:rsidR="008137E7" w:rsidRDefault="008137E7" w:rsidP="007D0C37">
      <w:pPr>
        <w:pStyle w:val="CommentText"/>
      </w:pPr>
      <w:r>
        <w:rPr>
          <w:rStyle w:val="CommentReference"/>
        </w:rPr>
        <w:annotationRef/>
      </w:r>
      <w:r>
        <w:t>You haven't shown that this qualifies as a metric. I.e., you haven't shown that it satisfies the triangle inequality. Fix all other occurrences of "metric".</w:t>
      </w:r>
    </w:p>
  </w:comment>
  <w:comment w:id="1131" w:author="Rodriguez, Jeffrey J - (jjrodrig)" w:date="2023-04-23T17:07:00Z" w:initials="RJJ(">
    <w:p w14:paraId="663BE57E" w14:textId="77777777" w:rsidR="008137E7" w:rsidRDefault="008137E7" w:rsidP="00F80D9A">
      <w:pPr>
        <w:pStyle w:val="CommentText"/>
      </w:pPr>
      <w:r>
        <w:rPr>
          <w:rStyle w:val="CommentReference"/>
        </w:rPr>
        <w:annotationRef/>
      </w:r>
      <w:r>
        <w:t>This seems false. Have you tried to prove this? For example, if all the probabilities are 0.1, then the entropy is very low.</w:t>
      </w:r>
    </w:p>
  </w:comment>
  <w:comment w:id="1165" w:author="Rodriguez, Jeffrey J - (jjrodrig)" w:date="2023-04-23T17:14:00Z" w:initials="RJJ(">
    <w:p w14:paraId="65A78FFB" w14:textId="77777777" w:rsidR="003C040D" w:rsidRDefault="003C040D" w:rsidP="004B453A">
      <w:pPr>
        <w:pStyle w:val="CommentText"/>
      </w:pPr>
      <w:r>
        <w:rPr>
          <w:rStyle w:val="CommentReference"/>
        </w:rPr>
        <w:annotationRef/>
      </w:r>
      <w:r>
        <w:t>The definition of variance should not include sqrt. Perhaps you intended this to be std dev instead of var?</w:t>
      </w:r>
    </w:p>
  </w:comment>
  <w:comment w:id="1166" w:author="Rodriguez, Jeffrey J - (jjrodrig)" w:date="2023-04-23T17:13:00Z" w:initials="RJJ(">
    <w:p w14:paraId="77E07761" w14:textId="77777777" w:rsidR="003C040D" w:rsidRDefault="003C040D" w:rsidP="002465DF">
      <w:pPr>
        <w:pStyle w:val="CommentText"/>
      </w:pPr>
      <w:r>
        <w:rPr>
          <w:rStyle w:val="CommentReference"/>
        </w:rPr>
        <w:annotationRef/>
      </w:r>
      <w:r>
        <w:t>It seems that this should be 1/(G-1) for the unbiased variance since mu is the sample mean and not the theoretical population mean.</w:t>
      </w:r>
    </w:p>
  </w:comment>
  <w:comment w:id="1185" w:author="Rodriguez, Jeffrey J - (jjrodrig)" w:date="2023-04-23T17:20:00Z" w:initials="RJJ(">
    <w:p w14:paraId="08CED3B9" w14:textId="77777777" w:rsidR="004E12A1" w:rsidRDefault="00591CD9" w:rsidP="009D69E8">
      <w:pPr>
        <w:pStyle w:val="CommentText"/>
      </w:pPr>
      <w:r>
        <w:rPr>
          <w:rStyle w:val="CommentReference"/>
        </w:rPr>
        <w:annotationRef/>
      </w:r>
      <w:r w:rsidR="004E12A1">
        <w:t>I assume it's okay to use your new definition of quantile. Wiki says "</w:t>
      </w:r>
      <w:r w:rsidR="004E12A1">
        <w:rPr>
          <w:b/>
          <w:bCs/>
          <w:color w:val="202122"/>
          <w:highlight w:val="white"/>
        </w:rPr>
        <w:t>quantiles</w:t>
      </w:r>
      <w:r w:rsidR="004E12A1">
        <w:rPr>
          <w:color w:val="202122"/>
          <w:highlight w:val="white"/>
        </w:rPr>
        <w:t> are cut points dividing the </w:t>
      </w:r>
      <w:r w:rsidR="004E12A1">
        <w:rPr>
          <w:color w:val="0000FF"/>
        </w:rPr>
        <w:t>range</w:t>
      </w:r>
      <w:r w:rsidR="004E12A1">
        <w:rPr>
          <w:color w:val="202122"/>
          <w:highlight w:val="white"/>
        </w:rPr>
        <w:t> of a </w:t>
      </w:r>
      <w:r w:rsidR="004E12A1">
        <w:rPr>
          <w:color w:val="0000FF"/>
        </w:rPr>
        <w:t>probability distribution</w:t>
      </w:r>
      <w:r w:rsidR="004E12A1">
        <w:rPr>
          <w:color w:val="202122"/>
          <w:highlight w:val="white"/>
        </w:rPr>
        <w:t> into continuous intervals with equal probabilities</w:t>
      </w:r>
      <w:r w:rsidR="004E12A1">
        <w:t xml:space="preserve">". See </w:t>
      </w:r>
      <w:hyperlink r:id="rId1" w:history="1">
        <w:r w:rsidR="004E12A1" w:rsidRPr="009D69E8">
          <w:rPr>
            <w:rStyle w:val="Hyperlink"/>
          </w:rPr>
          <w:t>https://en.wikipedia.org/wiki/Quantile</w:t>
        </w:r>
      </w:hyperlink>
    </w:p>
  </w:comment>
  <w:comment w:id="1186" w:author="Rodriguez, Jeffrey J - (jjrodrig)" w:date="2023-04-23T17:16:00Z" w:initials="RJJ(">
    <w:p w14:paraId="4E30696E" w14:textId="77777777" w:rsidR="00591CD9" w:rsidRDefault="00591CD9" w:rsidP="00271CE3">
      <w:pPr>
        <w:pStyle w:val="CommentText"/>
      </w:pPr>
      <w:r>
        <w:rPr>
          <w:rStyle w:val="CommentReference"/>
        </w:rPr>
        <w:annotationRef/>
      </w:r>
      <w:r>
        <w:t>Very unusual symbol. I've never seen this used in a technical paper.</w:t>
      </w:r>
    </w:p>
  </w:comment>
  <w:comment w:id="1200" w:author="Rodriguez, Jeffrey J - (jjrodrig)" w:date="2023-04-23T17:24:00Z" w:initials="RJJ(">
    <w:p w14:paraId="727E4339" w14:textId="77777777" w:rsidR="004E12A1" w:rsidRDefault="004E12A1" w:rsidP="007D55CF">
      <w:pPr>
        <w:pStyle w:val="CommentText"/>
      </w:pPr>
      <w:r>
        <w:rPr>
          <w:rStyle w:val="CommentReference"/>
        </w:rPr>
        <w:annotationRef/>
      </w:r>
      <w:r>
        <w:t>This repeats what was already said in the previous sentences.</w:t>
      </w:r>
    </w:p>
  </w:comment>
  <w:comment w:id="1256" w:author="Rodriguez, Jeffrey J - (jjrodrig)" w:date="2023-04-23T17:51:00Z" w:initials="RJJ(">
    <w:p w14:paraId="32BD59C1" w14:textId="77777777" w:rsidR="005B36E3" w:rsidRDefault="005B36E3" w:rsidP="007E3C57">
      <w:pPr>
        <w:pStyle w:val="CommentText"/>
      </w:pPr>
      <w:r>
        <w:rPr>
          <w:rStyle w:val="CommentReference"/>
        </w:rPr>
        <w:annotationRef/>
      </w:r>
      <w:r>
        <w:t>Cite a ref.</w:t>
      </w:r>
    </w:p>
  </w:comment>
  <w:comment w:id="1261" w:author="Rodriguez, Jeffrey J - (jjrodrig)" w:date="2023-04-23T17:36:00Z" w:initials="RJJ(">
    <w:p w14:paraId="508F0DF1" w14:textId="77777777" w:rsidR="005B36E3" w:rsidRDefault="00901471" w:rsidP="00BE3914">
      <w:pPr>
        <w:pStyle w:val="CommentText"/>
      </w:pPr>
      <w:r>
        <w:rPr>
          <w:rStyle w:val="CommentReference"/>
        </w:rPr>
        <w:annotationRef/>
      </w:r>
      <w:r w:rsidR="005B36E3">
        <w:t xml:space="preserve">Strange statement. You didn't say this for the other methods. Does this mean you will show results for Bayesian approaches, committee-based methods, etc.? </w:t>
      </w:r>
    </w:p>
  </w:comment>
  <w:comment w:id="1262" w:author="Rodriguez, Jeffrey J - (jjrodrig)" w:date="2023-04-23T17:34:00Z" w:initials="RJJ(">
    <w:p w14:paraId="1B16B32A" w14:textId="77777777" w:rsidR="00901471" w:rsidRDefault="00901471" w:rsidP="00535A27">
      <w:pPr>
        <w:pStyle w:val="CommentText"/>
      </w:pPr>
      <w:r>
        <w:rPr>
          <w:rStyle w:val="CommentReference"/>
        </w:rPr>
        <w:annotationRef/>
      </w:r>
      <w:r>
        <w:t>Why didn't we? The reviewers will want to know.</w:t>
      </w:r>
    </w:p>
  </w:comment>
  <w:comment w:id="1270" w:author="Rodriguez, Jeffrey J - (jjrodrig)" w:date="2023-04-23T17:49:00Z" w:initials="RJJ(">
    <w:p w14:paraId="16EEF83E" w14:textId="77777777" w:rsidR="005B36E3" w:rsidRDefault="005B36E3" w:rsidP="00A919F4">
      <w:pPr>
        <w:pStyle w:val="CommentText"/>
      </w:pPr>
      <w:r>
        <w:rPr>
          <w:rStyle w:val="CommentReference"/>
        </w:rPr>
        <w:annotationRef/>
      </w:r>
      <w:r>
        <w:t>Cite a ref.</w:t>
      </w:r>
    </w:p>
  </w:comment>
  <w:comment w:id="1274" w:author="Rodriguez, Jeffrey J - (jjrodrig)" w:date="2023-04-23T17:49:00Z" w:initials="RJJ(">
    <w:p w14:paraId="2B9D20EA" w14:textId="77777777" w:rsidR="005B36E3" w:rsidRDefault="005B36E3" w:rsidP="00DB7BD9">
      <w:pPr>
        <w:pStyle w:val="CommentText"/>
      </w:pPr>
      <w:r>
        <w:rPr>
          <w:rStyle w:val="CommentReference"/>
        </w:rPr>
        <w:annotationRef/>
      </w:r>
      <w:r>
        <w:t>Cite a ref.</w:t>
      </w:r>
    </w:p>
  </w:comment>
  <w:comment w:id="1278" w:author="Rodriguez, Jeffrey J - (jjrodrig)" w:date="2023-04-23T17:48:00Z" w:initials="RJJ(">
    <w:p w14:paraId="3B801F38" w14:textId="77777777" w:rsidR="005B36E3" w:rsidRDefault="005B36E3" w:rsidP="00E96546">
      <w:pPr>
        <w:pStyle w:val="CommentText"/>
      </w:pPr>
      <w:r>
        <w:rPr>
          <w:rStyle w:val="CommentReference"/>
        </w:rPr>
        <w:annotationRef/>
      </w:r>
      <w:r>
        <w:t>Cite a ref. for further info.</w:t>
      </w:r>
    </w:p>
  </w:comment>
  <w:comment w:id="1306" w:author="Rodriguez, Jeffrey J - (jjrodrig)" w:date="2023-04-23T17:48:00Z" w:initials="RJJ(">
    <w:p w14:paraId="1677D9F0" w14:textId="77777777" w:rsidR="005B36E3" w:rsidRDefault="005B36E3" w:rsidP="00C17B43">
      <w:pPr>
        <w:pStyle w:val="CommentText"/>
      </w:pPr>
      <w:r>
        <w:rPr>
          <w:rStyle w:val="CommentReference"/>
        </w:rPr>
        <w:annotationRef/>
      </w:r>
      <w:r>
        <w:t>Shouldn't this be G-1 for an unbiased estimate?</w:t>
      </w:r>
    </w:p>
  </w:comment>
  <w:comment w:id="1324" w:author="Rodriguez, Jeffrey J - (jjrodrig)" w:date="2023-04-23T17:54:00Z" w:initials="RJJ(">
    <w:p w14:paraId="7826D61C" w14:textId="77777777" w:rsidR="00CE31F8" w:rsidRDefault="00CE31F8" w:rsidP="00A756CB">
      <w:pPr>
        <w:pStyle w:val="CommentText"/>
      </w:pPr>
      <w:r>
        <w:rPr>
          <w:rStyle w:val="CommentReference"/>
        </w:rPr>
        <w:annotationRef/>
      </w:r>
      <w:r>
        <w:t>Cite a ref.</w:t>
      </w:r>
    </w:p>
  </w:comment>
  <w:comment w:id="1334" w:author="Rodriguez, Jeffrey J - (jjrodrig)" w:date="2023-04-23T17:59:00Z" w:initials="RJJ(">
    <w:p w14:paraId="56330BFA" w14:textId="77777777" w:rsidR="00CE31F8" w:rsidRDefault="00CE31F8" w:rsidP="0076026A">
      <w:pPr>
        <w:pStyle w:val="CommentText"/>
      </w:pPr>
      <w:r>
        <w:rPr>
          <w:rStyle w:val="CommentReference"/>
        </w:rPr>
        <w:annotationRef/>
      </w:r>
      <w:r>
        <w:t>A single-letter symbol would be better.</w:t>
      </w:r>
    </w:p>
  </w:comment>
  <w:comment w:id="1374" w:author="Rodriguez, Jeffrey J - (jjrodrig)" w:date="2023-04-24T10:56:00Z" w:initials="RJJ(">
    <w:p w14:paraId="7C947AB8" w14:textId="77777777" w:rsidR="008F3D05" w:rsidRDefault="008F3D05" w:rsidP="0047350E">
      <w:pPr>
        <w:pStyle w:val="CommentText"/>
      </w:pPr>
      <w:r>
        <w:rPr>
          <w:rStyle w:val="CommentReference"/>
        </w:rPr>
        <w:annotationRef/>
      </w:r>
      <w:r>
        <w:t>Be sure to compile twice or until all cross-refs are resolved. The pdf says "shown in Equation 9".</w:t>
      </w:r>
    </w:p>
  </w:comment>
  <w:comment w:id="1382" w:author="Rodriguez, Jeffrey J - (jjrodrig)" w:date="2023-04-24T11:01:00Z" w:initials="RJJ(">
    <w:p w14:paraId="2D4CFC4C" w14:textId="77777777" w:rsidR="00537FEA" w:rsidRDefault="00537FEA" w:rsidP="00520B52">
      <w:pPr>
        <w:pStyle w:val="CommentText"/>
      </w:pPr>
      <w:r>
        <w:rPr>
          <w:rStyle w:val="CommentReference"/>
        </w:rPr>
        <w:annotationRef/>
      </w:r>
      <w:r>
        <w:t>This seems important. Perhaps this should be explained very early in the paper as additional motivation.</w:t>
      </w:r>
    </w:p>
  </w:comment>
  <w:comment w:id="1485" w:author="Rodriguez, Jeffrey J - (jjrodrig)" w:date="2023-04-24T11:22:00Z" w:initials="RJJ(">
    <w:p w14:paraId="2FA98307" w14:textId="77777777" w:rsidR="00BD116C" w:rsidRDefault="00BD116C" w:rsidP="00114A26">
      <w:pPr>
        <w:pStyle w:val="CommentTex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A4D6B" w15:done="0"/>
  <w15:commentEx w15:paraId="02DCB301" w15:done="0"/>
  <w15:commentEx w15:paraId="4A0DEAAA" w15:done="0"/>
  <w15:commentEx w15:paraId="01DBB34C" w15:done="0"/>
  <w15:commentEx w15:paraId="4F266ECF" w15:done="0"/>
  <w15:commentEx w15:paraId="72E09866" w15:done="0"/>
  <w15:commentEx w15:paraId="6E052A82" w15:done="0"/>
  <w15:commentEx w15:paraId="003A374C" w15:done="0"/>
  <w15:commentEx w15:paraId="7AAC1038" w15:done="0"/>
  <w15:commentEx w15:paraId="5B201D71" w15:done="0"/>
  <w15:commentEx w15:paraId="34862860" w15:done="0"/>
  <w15:commentEx w15:paraId="48B44197" w15:done="0"/>
  <w15:commentEx w15:paraId="671FC266" w15:done="0"/>
  <w15:commentEx w15:paraId="55134232" w15:done="0"/>
  <w15:commentEx w15:paraId="3AE815FB" w15:done="0"/>
  <w15:commentEx w15:paraId="4843419F" w15:done="0"/>
  <w15:commentEx w15:paraId="2456FC67" w15:done="0"/>
  <w15:commentEx w15:paraId="18636E7E" w15:done="0"/>
  <w15:commentEx w15:paraId="01B1B0EF" w15:done="0"/>
  <w15:commentEx w15:paraId="7C3EE652" w15:done="0"/>
  <w15:commentEx w15:paraId="7EB9A8C2" w15:done="1"/>
  <w15:commentEx w15:paraId="300AB816" w15:done="0"/>
  <w15:commentEx w15:paraId="2324597C" w15:done="1"/>
  <w15:commentEx w15:paraId="48EAD3F5" w15:done="0"/>
  <w15:commentEx w15:paraId="7D3F6B95" w15:done="1"/>
  <w15:commentEx w15:paraId="31476E58" w15:done="0"/>
  <w15:commentEx w15:paraId="53149520" w15:done="0"/>
  <w15:commentEx w15:paraId="0D7A2944" w15:done="0"/>
  <w15:commentEx w15:paraId="2199A2F1" w15:done="0"/>
  <w15:commentEx w15:paraId="25BF43FA" w15:done="0"/>
  <w15:commentEx w15:paraId="7F51F254" w15:done="1"/>
  <w15:commentEx w15:paraId="4A959B12" w15:done="1"/>
  <w15:commentEx w15:paraId="5AB49032" w15:done="1"/>
  <w15:commentEx w15:paraId="52BE4824" w15:done="1"/>
  <w15:commentEx w15:paraId="4FC2BEEA" w15:done="0"/>
  <w15:commentEx w15:paraId="58A96C24" w15:done="0"/>
  <w15:commentEx w15:paraId="17A99C4E" w15:done="1"/>
  <w15:commentEx w15:paraId="1703128F" w15:done="0"/>
  <w15:commentEx w15:paraId="6F63DA90" w15:done="0"/>
  <w15:commentEx w15:paraId="7797A6AF" w15:done="0"/>
  <w15:commentEx w15:paraId="09AA3EDB" w15:done="0"/>
  <w15:commentEx w15:paraId="7112A230" w15:done="0"/>
  <w15:commentEx w15:paraId="6656FB33" w15:done="0"/>
  <w15:commentEx w15:paraId="16C0319C" w15:done="0"/>
  <w15:commentEx w15:paraId="663BE57E" w15:done="0"/>
  <w15:commentEx w15:paraId="65A78FFB" w15:done="1"/>
  <w15:commentEx w15:paraId="77E07761" w15:done="0"/>
  <w15:commentEx w15:paraId="08CED3B9" w15:done="0"/>
  <w15:commentEx w15:paraId="4E30696E" w15:done="0"/>
  <w15:commentEx w15:paraId="727E4339" w15:done="0"/>
  <w15:commentEx w15:paraId="32BD59C1" w15:done="1"/>
  <w15:commentEx w15:paraId="508F0DF1" w15:done="1"/>
  <w15:commentEx w15:paraId="1B16B32A" w15:done="1"/>
  <w15:commentEx w15:paraId="16EEF83E" w15:done="1"/>
  <w15:commentEx w15:paraId="2B9D20EA" w15:done="0"/>
  <w15:commentEx w15:paraId="3B801F38" w15:done="1"/>
  <w15:commentEx w15:paraId="1677D9F0" w15:done="0"/>
  <w15:commentEx w15:paraId="7826D61C" w15:done="1"/>
  <w15:commentEx w15:paraId="56330BFA" w15:done="1"/>
  <w15:commentEx w15:paraId="7C947AB8" w15:done="1"/>
  <w15:commentEx w15:paraId="2D4CFC4C" w15:done="0"/>
  <w15:commentEx w15:paraId="2FA98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C1D7" w16cex:dateUtc="2023-04-23T03:28:00Z"/>
  <w16cex:commentExtensible w16cex:durableId="27EEC2E6" w16cex:dateUtc="2023-04-23T03:32:00Z"/>
  <w16cex:commentExtensible w16cex:durableId="27EE5FCF" w16cex:dateUtc="2023-04-22T20:29:00Z"/>
  <w16cex:commentExtensible w16cex:durableId="27EE602C" w16cex:dateUtc="2023-04-22T20:31:00Z"/>
  <w16cex:commentExtensible w16cex:durableId="27EEC302" w16cex:dateUtc="2023-04-23T03:33:00Z"/>
  <w16cex:commentExtensible w16cex:durableId="27EE60A3" w16cex:dateUtc="2023-04-22T20:33:00Z"/>
  <w16cex:commentExtensible w16cex:durableId="27EE6506" w16cex:dateUtc="2023-04-22T20:52:00Z"/>
  <w16cex:commentExtensible w16cex:durableId="27EE66A1" w16cex:dateUtc="2023-04-22T20:58:00Z"/>
  <w16cex:commentExtensible w16cex:durableId="27EEC26F" w16cex:dateUtc="2023-04-23T03:30:00Z"/>
  <w16cex:commentExtensible w16cex:durableId="27EEC322" w16cex:dateUtc="2023-04-23T03:33:00Z"/>
  <w16cex:commentExtensible w16cex:durableId="27EEC279" w16cex:dateUtc="2023-04-23T03:30:00Z"/>
  <w16cex:commentExtensible w16cex:durableId="27EEC28B" w16cex:dateUtc="2023-04-23T03:31:00Z"/>
  <w16cex:commentExtensible w16cex:durableId="27EEC297" w16cex:dateUtc="2023-04-23T03:31:00Z"/>
  <w16cex:commentExtensible w16cex:durableId="27EEC2A7" w16cex:dateUtc="2023-04-23T03:31:00Z"/>
  <w16cex:commentExtensible w16cex:durableId="27EEB72D" w16cex:dateUtc="2023-04-23T02:42:00Z"/>
  <w16cex:commentExtensible w16cex:durableId="27EEBA8F" w16cex:dateUtc="2023-04-23T02:57:00Z"/>
  <w16cex:commentExtensible w16cex:durableId="27EEBADD" w16cex:dateUtc="2023-04-23T02:58:00Z"/>
  <w16cex:commentExtensible w16cex:durableId="27EFCFBA" w16cex:dateUtc="2023-04-23T22:39:00Z"/>
  <w16cex:commentExtensible w16cex:durableId="27EEBBB3" w16cex:dateUtc="2023-04-23T03:01:00Z"/>
  <w16cex:commentExtensible w16cex:durableId="27EEC6A6" w16cex:dateUtc="2023-04-23T03:48:00Z"/>
  <w16cex:commentExtensible w16cex:durableId="27EECB00" w16cex:dateUtc="2023-04-23T04:07:00Z"/>
  <w16cex:commentExtensible w16cex:durableId="27EECB81" w16cex:dateUtc="2023-04-23T04:09:00Z"/>
  <w16cex:commentExtensible w16cex:durableId="27EECCCC" w16cex:dateUtc="2023-04-23T04:14:00Z"/>
  <w16cex:commentExtensible w16cex:durableId="27EF91A9" w16cex:dateUtc="2023-04-23T18:14:00Z"/>
  <w16cex:commentExtensible w16cex:durableId="27EF9101" w16cex:dateUtc="2023-04-23T18:12:00Z"/>
  <w16cex:commentExtensible w16cex:durableId="27EF9309" w16cex:dateUtc="2023-04-23T18:20:00Z"/>
  <w16cex:commentExtensible w16cex:durableId="27EF96B0" w16cex:dateUtc="2023-04-23T18:36:00Z"/>
  <w16cex:commentExtensible w16cex:durableId="27EF9741" w16cex:dateUtc="2023-04-23T18:38:00Z"/>
  <w16cex:commentExtensible w16cex:durableId="27EF96F8" w16cex:dateUtc="2023-04-23T18:37:00Z"/>
  <w16cex:commentExtensible w16cex:durableId="27EF97B1" w16cex:dateUtc="2023-04-23T18:40:00Z"/>
  <w16cex:commentExtensible w16cex:durableId="27EF97F0" w16cex:dateUtc="2023-04-23T18:41:00Z"/>
  <w16cex:commentExtensible w16cex:durableId="27EF986E" w16cex:dateUtc="2023-04-23T18:43:00Z"/>
  <w16cex:commentExtensible w16cex:durableId="27EF988F" w16cex:dateUtc="2023-04-23T18:44:00Z"/>
  <w16cex:commentExtensible w16cex:durableId="27EF99A9" w16cex:dateUtc="2023-04-23T18:48:00Z"/>
  <w16cex:commentExtensible w16cex:durableId="27EF9BA6" w16cex:dateUtc="2023-04-23T18:57:00Z"/>
  <w16cex:commentExtensible w16cex:durableId="27EF9B2C" w16cex:dateUtc="2023-04-23T18:55:00Z"/>
  <w16cex:commentExtensible w16cex:durableId="27EF9C5F" w16cex:dateUtc="2023-04-23T19:00:00Z"/>
  <w16cex:commentExtensible w16cex:durableId="27EFCF6E" w16cex:dateUtc="2023-04-23T22:38:00Z"/>
  <w16cex:commentExtensible w16cex:durableId="27EFD407" w16cex:dateUtc="2023-04-23T22:57:00Z"/>
  <w16cex:commentExtensible w16cex:durableId="27EFD47D" w16cex:dateUtc="2023-04-23T22:59:00Z"/>
  <w16cex:commentExtensible w16cex:durableId="27EFD52D" w16cex:dateUtc="2023-04-23T23:02:00Z"/>
  <w16cex:commentExtensible w16cex:durableId="27EFDEDA" w16cex:dateUtc="2023-04-23T23:44:00Z"/>
  <w16cex:commentExtensible w16cex:durableId="27EFDF15" w16cex:dateUtc="2023-04-23T23:45:00Z"/>
  <w16cex:commentExtensible w16cex:durableId="27EFE367" w16cex:dateUtc="2023-04-24T00:03:00Z"/>
  <w16cex:commentExtensible w16cex:durableId="27EFE436" w16cex:dateUtc="2023-04-24T00:07:00Z"/>
  <w16cex:commentExtensible w16cex:durableId="27EFE604" w16cex:dateUtc="2023-04-24T00:14:00Z"/>
  <w16cex:commentExtensible w16cex:durableId="27EFE5C9" w16cex:dateUtc="2023-04-24T00:13:00Z"/>
  <w16cex:commentExtensible w16cex:durableId="27EFE74A" w16cex:dateUtc="2023-04-24T00:20:00Z"/>
  <w16cex:commentExtensible w16cex:durableId="27EFE657" w16cex:dateUtc="2023-04-24T00:16:00Z"/>
  <w16cex:commentExtensible w16cex:durableId="27EFE856" w16cex:dateUtc="2023-04-24T00:24:00Z"/>
  <w16cex:commentExtensible w16cex:durableId="27EFEE85" w16cex:dateUtc="2023-04-24T00:51:00Z"/>
  <w16cex:commentExtensible w16cex:durableId="27EFEB00" w16cex:dateUtc="2023-04-24T00:36:00Z"/>
  <w16cex:commentExtensible w16cex:durableId="27EFEA9D" w16cex:dateUtc="2023-04-24T00:34:00Z"/>
  <w16cex:commentExtensible w16cex:durableId="27EFEE24" w16cex:dateUtc="2023-04-24T00:49:00Z"/>
  <w16cex:commentExtensible w16cex:durableId="27EFEE15" w16cex:dateUtc="2023-04-24T00:49:00Z"/>
  <w16cex:commentExtensible w16cex:durableId="27EFEDFD" w16cex:dateUtc="2023-04-24T00:48:00Z"/>
  <w16cex:commentExtensible w16cex:durableId="27EFEDD7" w16cex:dateUtc="2023-04-24T00:48:00Z"/>
  <w16cex:commentExtensible w16cex:durableId="27EFEF48" w16cex:dateUtc="2023-04-24T00:54:00Z"/>
  <w16cex:commentExtensible w16cex:durableId="27EFF06E" w16cex:dateUtc="2023-04-24T00:59:00Z"/>
  <w16cex:commentExtensible w16cex:durableId="27F0DEEF" w16cex:dateUtc="2023-04-24T17:56:00Z"/>
  <w16cex:commentExtensible w16cex:durableId="27F0E022" w16cex:dateUtc="2023-04-24T18:01:00Z"/>
  <w16cex:commentExtensible w16cex:durableId="27F0E4DF" w16cex:dateUtc="2023-04-24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A4D6B" w16cid:durableId="27EEC1D7"/>
  <w16cid:commentId w16cid:paraId="02DCB301" w16cid:durableId="27EEC2E6"/>
  <w16cid:commentId w16cid:paraId="4A0DEAAA" w16cid:durableId="27EE5FCF"/>
  <w16cid:commentId w16cid:paraId="01DBB34C" w16cid:durableId="27EE602C"/>
  <w16cid:commentId w16cid:paraId="4F266ECF" w16cid:durableId="27EEC302"/>
  <w16cid:commentId w16cid:paraId="72E09866" w16cid:durableId="27EE60A3"/>
  <w16cid:commentId w16cid:paraId="6E052A82" w16cid:durableId="27EE6506"/>
  <w16cid:commentId w16cid:paraId="003A374C" w16cid:durableId="27EE66A1"/>
  <w16cid:commentId w16cid:paraId="7AAC1038" w16cid:durableId="27EEC26F"/>
  <w16cid:commentId w16cid:paraId="5B201D71" w16cid:durableId="27EEC322"/>
  <w16cid:commentId w16cid:paraId="34862860" w16cid:durableId="27EEC279"/>
  <w16cid:commentId w16cid:paraId="48B44197" w16cid:durableId="27EEC28B"/>
  <w16cid:commentId w16cid:paraId="671FC266" w16cid:durableId="27EEC297"/>
  <w16cid:commentId w16cid:paraId="55134232" w16cid:durableId="27EEC2A7"/>
  <w16cid:commentId w16cid:paraId="3AE815FB" w16cid:durableId="27EEB72D"/>
  <w16cid:commentId w16cid:paraId="4843419F" w16cid:durableId="27EEBA8F"/>
  <w16cid:commentId w16cid:paraId="2456FC67" w16cid:durableId="27EEBADD"/>
  <w16cid:commentId w16cid:paraId="18636E7E" w16cid:durableId="27EFCFBA"/>
  <w16cid:commentId w16cid:paraId="01B1B0EF" w16cid:durableId="27EEBBB3"/>
  <w16cid:commentId w16cid:paraId="7C3EE652" w16cid:durableId="27EEC6A6"/>
  <w16cid:commentId w16cid:paraId="7EB9A8C2" w16cid:durableId="27EECB00"/>
  <w16cid:commentId w16cid:paraId="300AB816" w16cid:durableId="27EECB81"/>
  <w16cid:commentId w16cid:paraId="2324597C" w16cid:durableId="27EECCCC"/>
  <w16cid:commentId w16cid:paraId="48EAD3F5" w16cid:durableId="27EF91A9"/>
  <w16cid:commentId w16cid:paraId="7D3F6B95" w16cid:durableId="27EF9101"/>
  <w16cid:commentId w16cid:paraId="31476E58" w16cid:durableId="27EF9309"/>
  <w16cid:commentId w16cid:paraId="53149520" w16cid:durableId="27EF96B0"/>
  <w16cid:commentId w16cid:paraId="0D7A2944" w16cid:durableId="27EF9741"/>
  <w16cid:commentId w16cid:paraId="2199A2F1" w16cid:durableId="27EF96F8"/>
  <w16cid:commentId w16cid:paraId="25BF43FA" w16cid:durableId="27EF97B1"/>
  <w16cid:commentId w16cid:paraId="7F51F254" w16cid:durableId="27EF97F0"/>
  <w16cid:commentId w16cid:paraId="4A959B12" w16cid:durableId="27EF986E"/>
  <w16cid:commentId w16cid:paraId="5AB49032" w16cid:durableId="27EF988F"/>
  <w16cid:commentId w16cid:paraId="52BE4824" w16cid:durableId="27EF99A9"/>
  <w16cid:commentId w16cid:paraId="4FC2BEEA" w16cid:durableId="27EF9BA6"/>
  <w16cid:commentId w16cid:paraId="58A96C24" w16cid:durableId="27EF9B2C"/>
  <w16cid:commentId w16cid:paraId="17A99C4E" w16cid:durableId="27EF9C5F"/>
  <w16cid:commentId w16cid:paraId="1703128F" w16cid:durableId="27EFCF6E"/>
  <w16cid:commentId w16cid:paraId="6F63DA90" w16cid:durableId="27EFD407"/>
  <w16cid:commentId w16cid:paraId="7797A6AF" w16cid:durableId="27EFD47D"/>
  <w16cid:commentId w16cid:paraId="09AA3EDB" w16cid:durableId="27EFD52D"/>
  <w16cid:commentId w16cid:paraId="7112A230" w16cid:durableId="27EFDEDA"/>
  <w16cid:commentId w16cid:paraId="6656FB33" w16cid:durableId="27EFDF15"/>
  <w16cid:commentId w16cid:paraId="16C0319C" w16cid:durableId="27EFE367"/>
  <w16cid:commentId w16cid:paraId="663BE57E" w16cid:durableId="27EFE436"/>
  <w16cid:commentId w16cid:paraId="65A78FFB" w16cid:durableId="27EFE604"/>
  <w16cid:commentId w16cid:paraId="77E07761" w16cid:durableId="27EFE5C9"/>
  <w16cid:commentId w16cid:paraId="08CED3B9" w16cid:durableId="27EFE74A"/>
  <w16cid:commentId w16cid:paraId="4E30696E" w16cid:durableId="27EFE657"/>
  <w16cid:commentId w16cid:paraId="727E4339" w16cid:durableId="27EFE856"/>
  <w16cid:commentId w16cid:paraId="32BD59C1" w16cid:durableId="27EFEE85"/>
  <w16cid:commentId w16cid:paraId="508F0DF1" w16cid:durableId="27EFEB00"/>
  <w16cid:commentId w16cid:paraId="1B16B32A" w16cid:durableId="27EFEA9D"/>
  <w16cid:commentId w16cid:paraId="16EEF83E" w16cid:durableId="27EFEE24"/>
  <w16cid:commentId w16cid:paraId="2B9D20EA" w16cid:durableId="27EFEE15"/>
  <w16cid:commentId w16cid:paraId="3B801F38" w16cid:durableId="27EFEDFD"/>
  <w16cid:commentId w16cid:paraId="1677D9F0" w16cid:durableId="27EFEDD7"/>
  <w16cid:commentId w16cid:paraId="7826D61C" w16cid:durableId="27EFEF48"/>
  <w16cid:commentId w16cid:paraId="56330BFA" w16cid:durableId="27EFF06E"/>
  <w16cid:commentId w16cid:paraId="7C947AB8" w16cid:durableId="27F0DEEF"/>
  <w16cid:commentId w16cid:paraId="2D4CFC4C" w16cid:durableId="27F0E022"/>
  <w16cid:commentId w16cid:paraId="2FA98307" w16cid:durableId="27F0E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Next Condensed">
    <w:panose1 w:val="020B0506020202020204"/>
    <w:charset w:val="00"/>
    <w:family w:val="swiss"/>
    <w:pitch w:val="variable"/>
    <w:sig w:usb0="8000002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3"/>
    <w:rsid w:val="000115AD"/>
    <w:rsid w:val="00024C6F"/>
    <w:rsid w:val="00037A4F"/>
    <w:rsid w:val="00055A28"/>
    <w:rsid w:val="000746A6"/>
    <w:rsid w:val="000A664B"/>
    <w:rsid w:val="00103603"/>
    <w:rsid w:val="001372F7"/>
    <w:rsid w:val="00185905"/>
    <w:rsid w:val="00186409"/>
    <w:rsid w:val="001F4285"/>
    <w:rsid w:val="002071F6"/>
    <w:rsid w:val="0021237B"/>
    <w:rsid w:val="00234404"/>
    <w:rsid w:val="002421B8"/>
    <w:rsid w:val="0026271C"/>
    <w:rsid w:val="0027242A"/>
    <w:rsid w:val="0028309C"/>
    <w:rsid w:val="00286FAF"/>
    <w:rsid w:val="002C077F"/>
    <w:rsid w:val="002C451C"/>
    <w:rsid w:val="002F7478"/>
    <w:rsid w:val="002F7C96"/>
    <w:rsid w:val="00304397"/>
    <w:rsid w:val="00322588"/>
    <w:rsid w:val="003672FD"/>
    <w:rsid w:val="003A1683"/>
    <w:rsid w:val="003C040D"/>
    <w:rsid w:val="003C55C6"/>
    <w:rsid w:val="003F01D3"/>
    <w:rsid w:val="004304CC"/>
    <w:rsid w:val="00435C47"/>
    <w:rsid w:val="00455F65"/>
    <w:rsid w:val="004771E5"/>
    <w:rsid w:val="004B1D22"/>
    <w:rsid w:val="004E12A1"/>
    <w:rsid w:val="004E6F93"/>
    <w:rsid w:val="0050322B"/>
    <w:rsid w:val="00506DA4"/>
    <w:rsid w:val="00535A29"/>
    <w:rsid w:val="00537FEA"/>
    <w:rsid w:val="00566B36"/>
    <w:rsid w:val="00567D80"/>
    <w:rsid w:val="005901EB"/>
    <w:rsid w:val="00591CD9"/>
    <w:rsid w:val="005B36E3"/>
    <w:rsid w:val="005D20DD"/>
    <w:rsid w:val="00622027"/>
    <w:rsid w:val="006523B1"/>
    <w:rsid w:val="00666FD2"/>
    <w:rsid w:val="00696D29"/>
    <w:rsid w:val="007E048D"/>
    <w:rsid w:val="00806851"/>
    <w:rsid w:val="008137E7"/>
    <w:rsid w:val="00853901"/>
    <w:rsid w:val="00876D32"/>
    <w:rsid w:val="00877C35"/>
    <w:rsid w:val="008B717C"/>
    <w:rsid w:val="008F3D05"/>
    <w:rsid w:val="008F3E15"/>
    <w:rsid w:val="00901471"/>
    <w:rsid w:val="00945D17"/>
    <w:rsid w:val="00957579"/>
    <w:rsid w:val="00984495"/>
    <w:rsid w:val="009939F0"/>
    <w:rsid w:val="009A2CAC"/>
    <w:rsid w:val="00A06C62"/>
    <w:rsid w:val="00AA1FD1"/>
    <w:rsid w:val="00AD6370"/>
    <w:rsid w:val="00B25273"/>
    <w:rsid w:val="00B63324"/>
    <w:rsid w:val="00B635EF"/>
    <w:rsid w:val="00BA7354"/>
    <w:rsid w:val="00BD116C"/>
    <w:rsid w:val="00C11184"/>
    <w:rsid w:val="00C37C55"/>
    <w:rsid w:val="00CA19C0"/>
    <w:rsid w:val="00CA4387"/>
    <w:rsid w:val="00CB6FE5"/>
    <w:rsid w:val="00CE31F8"/>
    <w:rsid w:val="00DC659F"/>
    <w:rsid w:val="00E04D3F"/>
    <w:rsid w:val="00E1536D"/>
    <w:rsid w:val="00E448CD"/>
    <w:rsid w:val="00E54DD6"/>
    <w:rsid w:val="00E82071"/>
    <w:rsid w:val="00EA34B4"/>
    <w:rsid w:val="00F430C3"/>
    <w:rsid w:val="00F611C0"/>
    <w:rsid w:val="00F827C6"/>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42B465"/>
  <w15:chartTrackingRefBased/>
  <w15:docId w15:val="{DA444894-362C-B54A-B448-9D111CB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AF"/>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286FAF"/>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286FAF"/>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286FAF"/>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286FA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286FAF"/>
    <w:pPr>
      <w:spacing w:after="0" w:line="288" w:lineRule="auto"/>
      <w:ind w:firstLine="360"/>
    </w:pPr>
    <w:rPr>
      <w:rFonts w:ascii="Times New Roman" w:hAnsi="Times New Roman"/>
      <w:szCs w:val="24"/>
    </w:rPr>
  </w:style>
  <w:style w:type="paragraph" w:customStyle="1" w:styleId="Pat2">
    <w:name w:val="*Pat2"/>
    <w:basedOn w:val="Normal"/>
    <w:qFormat/>
    <w:rsid w:val="00286FAF"/>
    <w:pPr>
      <w:spacing w:after="0" w:line="288" w:lineRule="auto"/>
      <w:ind w:left="720" w:hanging="360"/>
    </w:pPr>
    <w:rPr>
      <w:rFonts w:ascii="Times New Roman" w:hAnsi="Times New Roman"/>
      <w:szCs w:val="24"/>
    </w:rPr>
  </w:style>
  <w:style w:type="paragraph" w:customStyle="1" w:styleId="Pat3">
    <w:name w:val="*Pat3"/>
    <w:basedOn w:val="Normal"/>
    <w:rsid w:val="00286FAF"/>
    <w:pPr>
      <w:spacing w:after="0" w:line="240" w:lineRule="auto"/>
      <w:ind w:left="1080" w:hanging="360"/>
    </w:pPr>
    <w:rPr>
      <w:rFonts w:ascii="Times New Roman" w:hAnsi="Times New Roman"/>
      <w:szCs w:val="24"/>
    </w:rPr>
  </w:style>
  <w:style w:type="paragraph" w:customStyle="1" w:styleId="Pat4">
    <w:name w:val="*Pat4"/>
    <w:basedOn w:val="Pat3"/>
    <w:rsid w:val="00286FAF"/>
    <w:pPr>
      <w:ind w:left="1440"/>
    </w:pPr>
  </w:style>
  <w:style w:type="paragraph" w:customStyle="1" w:styleId="Pat5">
    <w:name w:val="*Pat5"/>
    <w:basedOn w:val="Pat4"/>
    <w:rsid w:val="00286FAF"/>
    <w:pPr>
      <w:ind w:left="1800"/>
    </w:pPr>
  </w:style>
  <w:style w:type="paragraph" w:styleId="PlainText">
    <w:name w:val="Plain Text"/>
    <w:basedOn w:val="Normal"/>
    <w:link w:val="PlainTextChar"/>
    <w:uiPriority w:val="99"/>
    <w:unhideWhenUsed/>
    <w:rsid w:val="00286F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6FAF"/>
    <w:rPr>
      <w:rFonts w:ascii="Consolas" w:eastAsiaTheme="minorHAnsi" w:hAnsi="Consolas"/>
      <w:kern w:val="0"/>
      <w:sz w:val="21"/>
      <w:szCs w:val="21"/>
      <w:lang w:eastAsia="en-US"/>
      <w14:ligatures w14:val="none"/>
    </w:rPr>
  </w:style>
  <w:style w:type="paragraph" w:styleId="Revision">
    <w:name w:val="Revision"/>
    <w:hidden/>
    <w:uiPriority w:val="99"/>
    <w:semiHidden/>
    <w:rsid w:val="00286FAF"/>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286FAF"/>
    <w:rPr>
      <w:sz w:val="16"/>
      <w:szCs w:val="16"/>
    </w:rPr>
  </w:style>
  <w:style w:type="paragraph" w:styleId="CommentText">
    <w:name w:val="annotation text"/>
    <w:basedOn w:val="Normal"/>
    <w:link w:val="CommentTextChar"/>
    <w:uiPriority w:val="99"/>
    <w:unhideWhenUsed/>
    <w:rsid w:val="00286FAF"/>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86FAF"/>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286FAF"/>
    <w:rPr>
      <w:b/>
      <w:bCs/>
    </w:rPr>
  </w:style>
  <w:style w:type="character" w:customStyle="1" w:styleId="CommentSubjectChar">
    <w:name w:val="Comment Subject Char"/>
    <w:basedOn w:val="CommentTextChar"/>
    <w:link w:val="CommentSubject"/>
    <w:uiPriority w:val="99"/>
    <w:semiHidden/>
    <w:rsid w:val="00286FAF"/>
    <w:rPr>
      <w:rFonts w:eastAsiaTheme="minorHAnsi"/>
      <w:b/>
      <w:bCs/>
      <w:kern w:val="0"/>
      <w:sz w:val="20"/>
      <w:szCs w:val="20"/>
      <w:lang w:eastAsia="en-US"/>
      <w14:ligatures w14:val="none"/>
    </w:rPr>
  </w:style>
  <w:style w:type="character" w:styleId="Hyperlink">
    <w:name w:val="Hyperlink"/>
    <w:basedOn w:val="DefaultParagraphFont"/>
    <w:uiPriority w:val="99"/>
    <w:unhideWhenUsed/>
    <w:rsid w:val="00286FAF"/>
    <w:rPr>
      <w:color w:val="0563C1" w:themeColor="hyperlink"/>
      <w:u w:val="single"/>
    </w:rPr>
  </w:style>
  <w:style w:type="character" w:styleId="UnresolvedMention">
    <w:name w:val="Unresolved Mention"/>
    <w:basedOn w:val="DefaultParagraphFont"/>
    <w:uiPriority w:val="99"/>
    <w:semiHidden/>
    <w:unhideWhenUsed/>
    <w:rsid w:val="00286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Quantil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48</Pages>
  <Words>11905</Words>
  <Characters>79646</Characters>
  <Application>Microsoft Office Word</Application>
  <DocSecurity>0</DocSecurity>
  <Lines>1502</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5</cp:revision>
  <dcterms:created xsi:type="dcterms:W3CDTF">2023-05-09T09:01:00Z</dcterms:created>
  <dcterms:modified xsi:type="dcterms:W3CDTF">2023-05-09T10:49:00Z</dcterms:modified>
</cp:coreProperties>
</file>